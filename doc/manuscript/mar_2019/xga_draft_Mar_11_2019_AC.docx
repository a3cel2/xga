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rPr>
          <w:rFonts w:eastAsia="Times New Roman"/>
        </w:rPr>
      </w:pPr>
      <w:r>
        <w:rPr>
          <w:b/>
          <w:bCs/>
          <w:iCs/>
          <w:color w:val="000000" w:themeColor="text1"/>
          <w:sz w:val="28"/>
        </w:rPr>
        <w:t>Summary</w:t>
      </w:r>
    </w:p>
    <w:p w14:paraId="5347B0F6" w14:textId="41AF1898" w:rsidR="00F72478" w:rsidRPr="00B51364" w:rsidRDefault="00914F2C" w:rsidP="00914F2C">
      <w:pPr>
        <w:jc w:val="both"/>
        <w:rPr>
          <w:rFonts w:eastAsia="Times New Roman"/>
          <w:lang w:val="en-CA"/>
        </w:rPr>
      </w:pPr>
      <w:r>
        <w:rPr>
          <w:rFonts w:eastAsia="Times New Roman"/>
        </w:rPr>
        <w:t>Complex traits</w:t>
      </w:r>
      <w:r>
        <w:rPr>
          <w:rFonts w:eastAsia="Times New Roman"/>
        </w:rPr>
        <w:t>, including most common human genetic disease</w:t>
      </w:r>
      <w:r w:rsidR="00643039">
        <w:rPr>
          <w:rFonts w:eastAsia="Times New Roman"/>
        </w:rPr>
        <w:t>s</w:t>
      </w:r>
      <w:r>
        <w:rPr>
          <w:rFonts w:eastAsia="Times New Roman"/>
        </w:rPr>
        <w:t xml:space="preserve">, </w:t>
      </w:r>
      <w:r w:rsidR="00136107">
        <w:rPr>
          <w:rFonts w:eastAsia="Times New Roman"/>
        </w:rPr>
        <w:t>have remained opaque</w:t>
      </w:r>
      <w:r w:rsidR="00136107">
        <w:rPr>
          <w:rFonts w:eastAsia="Times New Roman"/>
        </w:rPr>
        <w:t xml:space="preserve"> </w:t>
      </w:r>
      <w:r w:rsidR="004D2C42">
        <w:rPr>
          <w:rFonts w:eastAsia="Times New Roman"/>
        </w:rPr>
        <w:t xml:space="preserve">because of </w:t>
      </w:r>
      <w:r w:rsidR="00136107">
        <w:rPr>
          <w:rFonts w:eastAsia="Times New Roman"/>
        </w:rPr>
        <w:t xml:space="preserve">daunting </w:t>
      </w:r>
      <w:r w:rsidR="00136107">
        <w:rPr>
          <w:rFonts w:eastAsia="Times New Roman"/>
        </w:rPr>
        <w:t>experimental</w:t>
      </w:r>
      <w:r w:rsidR="00136107">
        <w:rPr>
          <w:rFonts w:eastAsia="Times New Roman"/>
        </w:rPr>
        <w:t xml:space="preserve"> and statistical </w:t>
      </w:r>
      <w:r>
        <w:rPr>
          <w:rFonts w:eastAsia="Times New Roman"/>
        </w:rPr>
        <w:t xml:space="preserve">challenges </w:t>
      </w:r>
      <w:r w:rsidR="004D2C42">
        <w:rPr>
          <w:rFonts w:eastAsia="Times New Roman"/>
        </w:rPr>
        <w:t xml:space="preserve">in </w:t>
      </w:r>
      <w:r>
        <w:rPr>
          <w:rFonts w:eastAsia="Times New Roman"/>
        </w:rPr>
        <w:t>exhaustive</w:t>
      </w:r>
      <w:r>
        <w:rPr>
          <w:rFonts w:eastAsia="Times New Roman"/>
        </w:rPr>
        <w:t>ly</w:t>
      </w:r>
      <w:r>
        <w:rPr>
          <w:rFonts w:eastAsia="Times New Roman"/>
        </w:rPr>
        <w:t xml:space="preserve"> </w:t>
      </w:r>
      <w:r>
        <w:rPr>
          <w:rFonts w:eastAsia="Times New Roman"/>
        </w:rPr>
        <w:t xml:space="preserve">testing </w:t>
      </w:r>
      <w:r w:rsidR="00136107">
        <w:rPr>
          <w:rFonts w:eastAsia="Times New Roman"/>
        </w:rPr>
        <w:t>variant</w:t>
      </w:r>
      <w:r>
        <w:rPr>
          <w:rFonts w:eastAsia="Times New Roman"/>
        </w:rPr>
        <w:t xml:space="preserve"> combinations </w:t>
      </w:r>
      <w:r w:rsidR="00136107">
        <w:rPr>
          <w:rFonts w:eastAsia="Times New Roman"/>
        </w:rPr>
        <w:t>in</w:t>
      </w:r>
      <w:r w:rsidR="00136107">
        <w:rPr>
          <w:rFonts w:eastAsia="Times New Roman"/>
        </w:rPr>
        <w:t xml:space="preserve"> </w:t>
      </w:r>
      <w:r w:rsidR="00E964DC">
        <w:rPr>
          <w:rFonts w:eastAsia="Times New Roman"/>
        </w:rPr>
        <w:t xml:space="preserve">multiple </w:t>
      </w:r>
      <w:r w:rsidR="00136107">
        <w:rPr>
          <w:rFonts w:eastAsia="Times New Roman"/>
        </w:rPr>
        <w:t>genes</w:t>
      </w:r>
      <w:r w:rsidR="00E964DC">
        <w:rPr>
          <w:rFonts w:eastAsia="Times New Roman"/>
        </w:rPr>
        <w:t xml:space="preserve">. </w:t>
      </w:r>
      <w:r w:rsidR="001D4B9F">
        <w:rPr>
          <w:rFonts w:eastAsia="Times New Roman"/>
        </w:rPr>
        <w:t xml:space="preserve">Here, we </w:t>
      </w:r>
      <w:r w:rsidR="00000E42">
        <w:rPr>
          <w:rFonts w:eastAsia="Times New Roman"/>
        </w:rPr>
        <w:t xml:space="preserve">describe </w:t>
      </w:r>
      <w:r>
        <w:rPr>
          <w:rFonts w:eastAsia="Times New Roman"/>
        </w:rPr>
        <w:t xml:space="preserve">an </w:t>
      </w:r>
      <w:r w:rsidR="00000E42">
        <w:rPr>
          <w:rFonts w:eastAsia="Times New Roman"/>
        </w:rPr>
        <w:t>‘</w:t>
      </w:r>
      <w:r w:rsidR="00000E42">
        <w:rPr>
          <w:rFonts w:eastAsia="Times New Roman"/>
          <w:i/>
        </w:rPr>
        <w:t>X</w:t>
      </w:r>
      <w:r w:rsidR="00000E42">
        <w:rPr>
          <w:rFonts w:eastAsia="Times New Roman"/>
        </w:rPr>
        <w:t xml:space="preserve">-gene’ genetic analysis (XGA) </w:t>
      </w:r>
      <w:r w:rsidR="00136107">
        <w:rPr>
          <w:rFonts w:eastAsia="Times New Roman"/>
        </w:rPr>
        <w:t xml:space="preserve">approach </w:t>
      </w:r>
      <w:r w:rsidR="00000E42">
        <w:rPr>
          <w:rFonts w:eastAsia="Times New Roman"/>
        </w:rPr>
        <w:t xml:space="preserve">that </w:t>
      </w:r>
      <w:r w:rsidR="00BE7009">
        <w:rPr>
          <w:rFonts w:eastAsia="Times New Roman"/>
        </w:rPr>
        <w:t>engineer</w:t>
      </w:r>
      <w:r>
        <w:rPr>
          <w:rFonts w:eastAsia="Times New Roman"/>
        </w:rPr>
        <w:t>s</w:t>
      </w:r>
      <w:r w:rsidR="00BE7009">
        <w:rPr>
          <w:rFonts w:eastAsia="Times New Roman"/>
        </w:rPr>
        <w:t xml:space="preserve"> and </w:t>
      </w:r>
      <w:r w:rsidR="002B08CD">
        <w:rPr>
          <w:rFonts w:eastAsia="Times New Roman"/>
        </w:rPr>
        <w:t>profil</w:t>
      </w:r>
      <w:r>
        <w:rPr>
          <w:rFonts w:eastAsia="Times New Roman"/>
        </w:rPr>
        <w:t>es</w:t>
      </w:r>
      <w:r w:rsidR="003B12FA">
        <w:rPr>
          <w:rFonts w:eastAsia="Times New Roman"/>
        </w:rPr>
        <w:t xml:space="preserve"> </w:t>
      </w:r>
      <w:r w:rsidR="00E964DC">
        <w:rPr>
          <w:rFonts w:eastAsia="Times New Roman"/>
        </w:rPr>
        <w:t>combinatorial perturbations</w:t>
      </w:r>
      <w:r w:rsidR="003B12FA">
        <w:rPr>
          <w:rFonts w:eastAsia="Times New Roman"/>
        </w:rPr>
        <w:t xml:space="preserve"> </w:t>
      </w:r>
      <w:r w:rsidR="00136107">
        <w:rPr>
          <w:rFonts w:eastAsia="Times New Roman"/>
        </w:rPr>
        <w:t xml:space="preserve">in </w:t>
      </w:r>
      <w:r w:rsidR="00E964DC">
        <w:rPr>
          <w:rFonts w:eastAsia="Times New Roman"/>
        </w:rPr>
        <w:t>multiple genes</w:t>
      </w:r>
      <w:r w:rsidR="00B811FE">
        <w:rPr>
          <w:rFonts w:eastAsia="Times New Roman"/>
        </w:rPr>
        <w:t>.</w:t>
      </w:r>
      <w:r w:rsidR="00411ADC">
        <w:rPr>
          <w:rFonts w:eastAsia="Times New Roman"/>
        </w:rPr>
        <w:t xml:space="preserve"> </w:t>
      </w:r>
      <w:r w:rsidR="00592D60">
        <w:rPr>
          <w:rFonts w:eastAsia="Times New Roman"/>
        </w:rPr>
        <w:t xml:space="preserve">We demonstrate XGA on </w:t>
      </w:r>
      <w:r w:rsidR="006B3642">
        <w:rPr>
          <w:rFonts w:eastAsia="Times New Roman"/>
        </w:rPr>
        <w:t xml:space="preserve">yeast </w:t>
      </w:r>
      <w:r w:rsidR="00592D60">
        <w:rPr>
          <w:rFonts w:eastAsia="Times New Roman"/>
        </w:rPr>
        <w:t xml:space="preserve">ABC transporters by engineering </w:t>
      </w:r>
      <w:r w:rsidR="00592D60" w:rsidRPr="00EC2F5D">
        <w:rPr>
          <w:rFonts w:eastAsia="Times New Roman"/>
        </w:rPr>
        <w:t>5,</w:t>
      </w:r>
      <w:r w:rsidR="00592D60">
        <w:rPr>
          <w:rFonts w:eastAsia="Times New Roman"/>
        </w:rPr>
        <w:t>352</w:t>
      </w:r>
      <w:r w:rsidR="00592D60" w:rsidRPr="00EC2F5D">
        <w:rPr>
          <w:rFonts w:eastAsia="Times New Roman"/>
        </w:rPr>
        <w:t xml:space="preserve"> </w:t>
      </w:r>
      <w:r w:rsidR="00136107" w:rsidRPr="00EC2F5D">
        <w:rPr>
          <w:rFonts w:eastAsia="Times New Roman"/>
        </w:rPr>
        <w:t>strains</w:t>
      </w:r>
      <w:r w:rsidR="00136107">
        <w:rPr>
          <w:rFonts w:eastAsia="Times New Roman"/>
        </w:rPr>
        <w:t xml:space="preserve">, each </w:t>
      </w:r>
      <w:r>
        <w:rPr>
          <w:rFonts w:eastAsia="Times New Roman"/>
        </w:rPr>
        <w:t xml:space="preserve">deleted </w:t>
      </w:r>
      <w:r>
        <w:rPr>
          <w:rFonts w:eastAsia="Times New Roman"/>
        </w:rPr>
        <w:t xml:space="preserve">for </w:t>
      </w:r>
      <w:r w:rsidR="00136107">
        <w:rPr>
          <w:rFonts w:eastAsia="Times New Roman"/>
        </w:rPr>
        <w:t xml:space="preserve">a </w:t>
      </w:r>
      <w:r w:rsidR="00592D60">
        <w:rPr>
          <w:rFonts w:eastAsia="Times New Roman"/>
        </w:rPr>
        <w:t xml:space="preserve">random </w:t>
      </w:r>
      <w:r>
        <w:rPr>
          <w:rFonts w:eastAsia="Times New Roman"/>
        </w:rPr>
        <w:t xml:space="preserve">subset of </w:t>
      </w:r>
      <w:r w:rsidR="00592D60">
        <w:rPr>
          <w:rFonts w:eastAsia="Times New Roman"/>
        </w:rPr>
        <w:t>16 transporters</w:t>
      </w:r>
      <w:r w:rsidR="00592D60" w:rsidRPr="00EC2F5D">
        <w:rPr>
          <w:rFonts w:eastAsia="Times New Roman"/>
        </w:rPr>
        <w:t>, and profi</w:t>
      </w:r>
      <w:r w:rsidR="00592D60">
        <w:rPr>
          <w:rFonts w:eastAsia="Times New Roman"/>
        </w:rPr>
        <w:t>ling</w:t>
      </w:r>
      <w:r w:rsidR="00592D60" w:rsidRPr="00EC2F5D">
        <w:rPr>
          <w:rFonts w:eastAsia="Times New Roman"/>
        </w:rPr>
        <w:t xml:space="preserve"> </w:t>
      </w:r>
      <w:r w:rsidR="006126B5">
        <w:rPr>
          <w:rFonts w:eastAsia="Times New Roman"/>
        </w:rPr>
        <w:t>each strain’s</w:t>
      </w:r>
      <w:r w:rsidR="00592D60" w:rsidRPr="00EC2F5D">
        <w:rPr>
          <w:rFonts w:eastAsia="Times New Roman"/>
        </w:rPr>
        <w:t xml:space="preserve"> resistance to 16 compounds.</w:t>
      </w:r>
      <w:r w:rsidR="00411ADC">
        <w:rPr>
          <w:rFonts w:eastAsia="Times New Roman"/>
        </w:rPr>
        <w:t xml:space="preserve"> </w:t>
      </w:r>
      <w:r w:rsidR="00136107">
        <w:rPr>
          <w:rFonts w:eastAsia="Times New Roman"/>
        </w:rPr>
        <w:t xml:space="preserve">XGA yielded </w:t>
      </w:r>
      <w:r w:rsidR="004D2C1E">
        <w:rPr>
          <w:rFonts w:eastAsia="Times New Roman"/>
        </w:rPr>
        <w:t>85,632</w:t>
      </w:r>
      <w:r w:rsidR="008852C7">
        <w:rPr>
          <w:rFonts w:eastAsia="Times New Roman"/>
        </w:rPr>
        <w:t xml:space="preserve"> </w:t>
      </w:r>
      <w:r w:rsidR="00592D60">
        <w:rPr>
          <w:rFonts w:eastAsia="Times New Roman"/>
        </w:rPr>
        <w:t>genotype-to-re</w:t>
      </w:r>
      <w:r w:rsidR="00947ECA">
        <w:rPr>
          <w:rFonts w:eastAsia="Times New Roman"/>
        </w:rPr>
        <w:t xml:space="preserve">sistance </w:t>
      </w:r>
      <w:r w:rsidR="00136107">
        <w:rPr>
          <w:rFonts w:eastAsia="Times New Roman"/>
        </w:rPr>
        <w:t xml:space="preserve">observations, revealing </w:t>
      </w:r>
      <w:r w:rsidR="00CC12F5" w:rsidRPr="00EC2F5D">
        <w:rPr>
          <w:rFonts w:eastAsia="Times New Roman"/>
        </w:rPr>
        <w:t>high-order</w:t>
      </w:r>
      <w:r w:rsidR="0092633C" w:rsidRPr="00EC2F5D">
        <w:rPr>
          <w:rFonts w:eastAsia="Times New Roman"/>
        </w:rPr>
        <w:t xml:space="preserve"> genetic interactions </w:t>
      </w:r>
      <w:r w:rsidR="00643039">
        <w:rPr>
          <w:rFonts w:eastAsia="Times New Roman"/>
        </w:rPr>
        <w:t xml:space="preserve">(involving 3 or more genes) </w:t>
      </w:r>
      <w:r w:rsidR="0092633C" w:rsidRPr="00EC2F5D">
        <w:rPr>
          <w:rFonts w:eastAsia="Times New Roman"/>
        </w:rPr>
        <w:t>for 13 of the 16</w:t>
      </w:r>
      <w:r w:rsidR="000A2ADA">
        <w:rPr>
          <w:rFonts w:eastAsia="Times New Roman"/>
        </w:rPr>
        <w:t xml:space="preserve"> </w:t>
      </w:r>
      <w:r w:rsidR="000A2ADA" w:rsidRPr="00EC2F5D">
        <w:rPr>
          <w:rFonts w:eastAsia="Times New Roman"/>
        </w:rPr>
        <w:t>transporter</w:t>
      </w:r>
      <w:r w:rsidR="00555CB4">
        <w:rPr>
          <w:rFonts w:eastAsia="Times New Roman"/>
        </w:rPr>
        <w:t>s</w:t>
      </w:r>
      <w:r w:rsidR="00EA1A6E">
        <w:rPr>
          <w:rFonts w:eastAsia="Times New Roman"/>
        </w:rPr>
        <w:t xml:space="preserve"> </w:t>
      </w:r>
      <w:r w:rsidR="00555CB4">
        <w:rPr>
          <w:rFonts w:eastAsia="Times New Roman"/>
        </w:rPr>
        <w:t>studied</w:t>
      </w:r>
      <w:r w:rsidR="00E24349">
        <w:rPr>
          <w:rFonts w:eastAsia="Times New Roman"/>
        </w:rPr>
        <w:t>.</w:t>
      </w:r>
      <w:r w:rsidR="00411ADC">
        <w:rPr>
          <w:rFonts w:eastAsia="Times New Roman"/>
        </w:rPr>
        <w:t xml:space="preserve"> </w:t>
      </w:r>
      <w:r w:rsidR="00643039">
        <w:rPr>
          <w:rFonts w:eastAsia="Times New Roman"/>
        </w:rPr>
        <w:t>N</w:t>
      </w:r>
      <w:r w:rsidR="009B3CEE">
        <w:rPr>
          <w:rFonts w:eastAsia="Times New Roman"/>
        </w:rPr>
        <w:t>eural network</w:t>
      </w:r>
      <w:r w:rsidR="00CC6392">
        <w:rPr>
          <w:rFonts w:eastAsia="Times New Roman"/>
        </w:rPr>
        <w:t xml:space="preserve">s yielded </w:t>
      </w:r>
      <w:r w:rsidR="0061099C">
        <w:rPr>
          <w:rFonts w:eastAsia="Times New Roman"/>
        </w:rPr>
        <w:t xml:space="preserve">intuitive </w:t>
      </w:r>
      <w:r w:rsidR="00643039">
        <w:rPr>
          <w:rFonts w:eastAsia="Times New Roman"/>
          <w:lang w:val="en-CA"/>
        </w:rPr>
        <w:t>functional models</w:t>
      </w:r>
      <w:r w:rsidR="00643039">
        <w:rPr>
          <w:rFonts w:eastAsia="Times New Roman"/>
          <w:lang w:val="en-CA"/>
        </w:rPr>
        <w:t xml:space="preserve">, which were explored further </w:t>
      </w:r>
      <w:r w:rsidR="00CC6392">
        <w:rPr>
          <w:rFonts w:eastAsia="Times New Roman"/>
          <w:lang w:val="en-CA"/>
        </w:rPr>
        <w:t xml:space="preserve">for </w:t>
      </w:r>
      <w:r w:rsidR="00643039">
        <w:rPr>
          <w:rFonts w:eastAsia="Times New Roman"/>
        </w:rPr>
        <w:t xml:space="preserve">a fluconazole resistance trait </w:t>
      </w:r>
      <w:r w:rsidR="00CC6392">
        <w:rPr>
          <w:rFonts w:eastAsia="Times New Roman"/>
        </w:rPr>
        <w:t xml:space="preserve">that was </w:t>
      </w:r>
      <w:r w:rsidR="00643039">
        <w:rPr>
          <w:rFonts w:eastAsia="Times New Roman"/>
        </w:rPr>
        <w:t>influenced non-additively by five genes</w:t>
      </w:r>
      <w:r w:rsidR="00643039">
        <w:rPr>
          <w:rFonts w:eastAsia="Times New Roman"/>
        </w:rPr>
        <w:t xml:space="preserve">.  Together, results </w:t>
      </w:r>
      <w:r w:rsidR="00643039">
        <w:rPr>
          <w:rFonts w:eastAsia="Times New Roman"/>
          <w:lang w:val="en-CA"/>
        </w:rPr>
        <w:t>show</w:t>
      </w:r>
      <w:r w:rsidR="00643039">
        <w:rPr>
          <w:rFonts w:eastAsia="Times New Roman"/>
          <w:lang w:val="en-CA"/>
        </w:rPr>
        <w:t>ed</w:t>
      </w:r>
      <w:r w:rsidR="00643039">
        <w:rPr>
          <w:rFonts w:eastAsia="Times New Roman"/>
          <w:lang w:val="en-CA"/>
        </w:rPr>
        <w:t xml:space="preserve"> </w:t>
      </w:r>
      <w:r w:rsidR="00CC6392">
        <w:rPr>
          <w:rFonts w:eastAsia="Times New Roman"/>
          <w:lang w:val="en-CA"/>
        </w:rPr>
        <w:t xml:space="preserve">that the </w:t>
      </w:r>
      <w:r w:rsidR="004D2C42">
        <w:rPr>
          <w:rFonts w:eastAsia="Times New Roman"/>
          <w:lang w:val="en-CA"/>
        </w:rPr>
        <w:t xml:space="preserve">systematic </w:t>
      </w:r>
      <w:r w:rsidR="00CC6392">
        <w:rPr>
          <w:rFonts w:eastAsia="Times New Roman"/>
          <w:lang w:val="en-CA"/>
        </w:rPr>
        <w:t xml:space="preserve">combinatorial genetic engineering and multiplexed profiling </w:t>
      </w:r>
      <w:r w:rsidR="00CC6392">
        <w:rPr>
          <w:rFonts w:eastAsia="Times New Roman"/>
          <w:lang w:val="en-CA"/>
        </w:rPr>
        <w:t xml:space="preserve">strategy </w:t>
      </w:r>
      <w:r w:rsidR="00CC6392">
        <w:rPr>
          <w:rFonts w:eastAsia="Times New Roman"/>
          <w:lang w:val="en-CA"/>
        </w:rPr>
        <w:t xml:space="preserve">of XGA can </w:t>
      </w:r>
      <w:r w:rsidR="004D2C42">
        <w:rPr>
          <w:rFonts w:eastAsia="Times New Roman"/>
          <w:lang w:val="en-CA"/>
        </w:rPr>
        <w:t xml:space="preserve">provide functional </w:t>
      </w:r>
      <w:r w:rsidR="00CC6392">
        <w:rPr>
          <w:rFonts w:eastAsia="Times New Roman"/>
          <w:lang w:val="en-CA"/>
        </w:rPr>
        <w:t>model</w:t>
      </w:r>
      <w:r w:rsidR="004D2C42">
        <w:rPr>
          <w:rFonts w:eastAsia="Times New Roman"/>
          <w:lang w:val="en-CA"/>
        </w:rPr>
        <w:t>s</w:t>
      </w:r>
      <w:r w:rsidR="00CC6392">
        <w:rPr>
          <w:rFonts w:eastAsia="Times New Roman"/>
          <w:lang w:val="en-CA"/>
        </w:rPr>
        <w:t xml:space="preserve"> </w:t>
      </w:r>
      <w:r w:rsidR="004D2C42">
        <w:rPr>
          <w:rFonts w:eastAsia="Times New Roman"/>
          <w:lang w:val="en-CA"/>
        </w:rPr>
        <w:t xml:space="preserve">of </w:t>
      </w:r>
      <w:r w:rsidR="00CC6392">
        <w:rPr>
          <w:rFonts w:eastAsia="Times New Roman"/>
          <w:lang w:val="en-CA"/>
        </w:rPr>
        <w:t xml:space="preserve">complex </w:t>
      </w:r>
      <w:r w:rsidR="004D2C42">
        <w:rPr>
          <w:rFonts w:eastAsia="Times New Roman"/>
          <w:lang w:val="en-CA"/>
        </w:rPr>
        <w:t>traits</w:t>
      </w:r>
      <w:r w:rsidR="00643039">
        <w:rPr>
          <w:rFonts w:eastAsia="Times New Roman"/>
          <w:lang w:val="en-CA"/>
        </w:rPr>
        <w:t>.</w:t>
      </w:r>
    </w:p>
    <w:p w14:paraId="298DFBA2" w14:textId="77777777" w:rsidR="00DC18A7" w:rsidRDefault="00DC18A7" w:rsidP="00B22945">
      <w:pPr>
        <w:jc w:val="both"/>
        <w:rPr>
          <w:rFonts w:eastAsia="Times New Roman"/>
        </w:rPr>
      </w:pPr>
    </w:p>
    <w:p w14:paraId="53272021" w14:textId="77777777" w:rsidR="00643039" w:rsidRDefault="00643039" w:rsidP="00DC18A7">
      <w:pPr>
        <w:jc w:val="both"/>
        <w:rPr>
          <w:rFonts w:eastAsia="Times New Roman"/>
        </w:rPr>
      </w:pPr>
    </w:p>
    <w:p w14:paraId="1228BE8C" w14:textId="605B4C60" w:rsidR="0098786A" w:rsidRDefault="0098786A" w:rsidP="00B22945">
      <w:pPr>
        <w:jc w:val="both"/>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61483652"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r w:rsidR="005579A3">
        <w:t>varia</w:t>
      </w:r>
      <w:r w:rsidR="001F4D0C">
        <w:t>n</w:t>
      </w:r>
      <w:r w:rsidR="00F03BDD">
        <w:t>t</w:t>
      </w:r>
      <w:r w:rsidR="001F4D0C">
        <w:t xml:space="preserve">s </w:t>
      </w:r>
      <w:r w:rsidR="009D6E3A">
        <w:t>can yield</w:t>
      </w:r>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xml:space="preserve">. </w:t>
      </w:r>
      <w:commentRangeStart w:id="0"/>
      <w:r>
        <w:rPr>
          <w:lang w:val="en-CA"/>
        </w:rPr>
        <w:t xml:space="preserve">This phenomenon defines </w:t>
      </w:r>
      <w:r w:rsidR="006B3642">
        <w:rPr>
          <w:lang w:val="en-CA"/>
        </w:rPr>
        <w:t xml:space="preserve">complex traits and </w:t>
      </w:r>
      <w:r>
        <w:rPr>
          <w:lang w:val="en-CA"/>
        </w:rPr>
        <w:t>genetic interaction</w:t>
      </w:r>
      <w:r w:rsidR="006B3642">
        <w:rPr>
          <w:lang w:val="en-CA"/>
        </w:rPr>
        <w:t>s</w:t>
      </w:r>
      <w:r w:rsidRPr="00233F15">
        <w:rPr>
          <w:lang w:val="en-CA"/>
        </w:rPr>
        <w:t>.</w:t>
      </w:r>
      <w:r>
        <w:rPr>
          <w:lang w:val="en-CA"/>
        </w:rPr>
        <w:t xml:space="preserve"> </w:t>
      </w:r>
      <w:commentRangeEnd w:id="0"/>
      <w:r w:rsidR="00D943CC">
        <w:rPr>
          <w:rStyle w:val="CommentReference"/>
          <w:rFonts w:asciiTheme="minorHAnsi" w:hAnsiTheme="minorHAnsi" w:cstheme="minorBidi"/>
        </w:rPr>
        <w:commentReference w:id="0"/>
      </w:r>
      <w:r w:rsidR="00CC2D2F">
        <w:rPr>
          <w:lang w:val="en-CA"/>
        </w:rPr>
        <w:t>Ob</w:t>
      </w:r>
      <w:r w:rsidR="00F71A00">
        <w:rPr>
          <w:lang w:val="en-CA"/>
        </w:rPr>
        <w:t>s</w:t>
      </w:r>
      <w:r w:rsidR="00CC2D2F">
        <w:rPr>
          <w:lang w:val="en-CA"/>
        </w:rPr>
        <w:t>er</w:t>
      </w:r>
      <w:r w:rsidR="00096207">
        <w:rPr>
          <w:lang w:val="en-CA"/>
        </w:rPr>
        <w:t>v</w:t>
      </w:r>
      <w:r w:rsidR="00CC2D2F">
        <w:rPr>
          <w:lang w:val="en-CA"/>
        </w:rPr>
        <w:t xml:space="preserve">ing </w:t>
      </w:r>
      <w:r w:rsidR="00F71A00">
        <w:rPr>
          <w:lang w:val="en-CA"/>
        </w:rPr>
        <w:t xml:space="preserve">an </w:t>
      </w:r>
      <w:r w:rsidR="00CC2D2F">
        <w:rPr>
          <w:lang w:val="en-CA"/>
        </w:rPr>
        <w:t xml:space="preserve">interaction when </w:t>
      </w:r>
      <w:r w:rsidR="0052030A">
        <w:rPr>
          <w:lang w:val="en-CA"/>
        </w:rPr>
        <w:t xml:space="preserve">knocking </w:t>
      </w:r>
      <w:r w:rsidR="00E10275">
        <w:rPr>
          <w:lang w:val="en-CA"/>
        </w:rPr>
        <w:t xml:space="preserve">out two </w:t>
      </w:r>
      <w:r w:rsidR="0052030A">
        <w:rPr>
          <w:lang w:val="en-CA"/>
        </w:rPr>
        <w:t>genes</w:t>
      </w:r>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39ACC9A1" w14:textId="5DE5FFE5" w:rsidR="002A4374" w:rsidRDefault="006B3642">
      <w:pPr>
        <w:jc w:val="both"/>
        <w:rPr>
          <w:lang w:val="en-CA"/>
        </w:rPr>
      </w:pPr>
      <w:r>
        <w:rPr>
          <w:lang w:val="en-CA"/>
        </w:rPr>
        <w:t>G</w:t>
      </w:r>
      <w:r w:rsidR="00CA0362">
        <w:rPr>
          <w:lang w:val="en-CA"/>
        </w:rPr>
        <w:t>enetic</w:t>
      </w:r>
      <w:r w:rsidR="00E7460B" w:rsidRPr="00831765">
        <w:rPr>
          <w:lang w:val="en-CA"/>
        </w:rPr>
        <w:t xml:space="preserve"> interactions</w:t>
      </w:r>
      <w:r>
        <w:rPr>
          <w:lang w:val="en-CA"/>
        </w:rPr>
        <w:t xml:space="preserve"> with higher complexity</w:t>
      </w:r>
      <w:r w:rsidR="00147D3B">
        <w:rPr>
          <w:lang w:val="en-CA"/>
        </w:rPr>
        <w:t xml:space="preserve">, </w:t>
      </w:r>
      <w:r w:rsidR="00D41039" w:rsidRPr="00D41039">
        <w:rPr>
          <w:lang w:val="en-CA"/>
        </w:rPr>
        <w:t xml:space="preserve">e.g. </w:t>
      </w:r>
      <w:r w:rsidRPr="00D41039">
        <w:rPr>
          <w:lang w:val="en-CA"/>
        </w:rPr>
        <w:t>surprising phenotypes</w:t>
      </w:r>
      <w:r w:rsidRPr="00D41039" w:rsidDel="006B3642">
        <w:rPr>
          <w:lang w:val="en-CA"/>
        </w:rPr>
        <w:t xml:space="preserve"> </w:t>
      </w:r>
      <w:r>
        <w:rPr>
          <w:lang w:val="en-CA"/>
        </w:rPr>
        <w:t xml:space="preserve">that result from </w:t>
      </w:r>
      <w:r w:rsidR="007B3FC4">
        <w:rPr>
          <w:lang w:val="en-CA"/>
        </w:rPr>
        <w:t>three-gene</w:t>
      </w:r>
      <w:r w:rsidR="007B3FC4">
        <w:rPr>
          <w:lang w:val="en-CA"/>
        </w:rPr>
        <w:t xml:space="preserve"> </w:t>
      </w:r>
      <w:r w:rsidR="00D41039" w:rsidRPr="00D41039">
        <w:rPr>
          <w:lang w:val="en-CA"/>
        </w:rPr>
        <w:t>kno</w:t>
      </w:r>
      <w:r w:rsidR="00D41039">
        <w:rPr>
          <w:lang w:val="en-CA"/>
        </w:rPr>
        <w:t>ck</w:t>
      </w:r>
      <w:r w:rsidR="00FF2846">
        <w:rPr>
          <w:lang w:val="en-CA"/>
        </w:rPr>
        <w:t>outs</w:t>
      </w:r>
      <w:r w:rsidR="00181736">
        <w:rPr>
          <w:lang w:val="en-CA"/>
        </w:rPr>
        <w:t xml:space="preserve">, </w:t>
      </w:r>
      <w:r w:rsidR="0032472C">
        <w:rPr>
          <w:lang w:val="en-CA"/>
        </w:rPr>
        <w:t xml:space="preserve">can </w:t>
      </w:r>
      <w:r w:rsidR="00B67341">
        <w:rPr>
          <w:lang w:val="en-CA"/>
        </w:rPr>
        <w:t xml:space="preserve">reveal </w:t>
      </w:r>
      <w:r w:rsidR="0032472C">
        <w:rPr>
          <w:lang w:val="en-CA"/>
        </w:rPr>
        <w:t xml:space="preserve">additional </w:t>
      </w:r>
      <w:r w:rsidR="00B67341">
        <w:rPr>
          <w:lang w:val="en-CA"/>
        </w:rPr>
        <w:t>important 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sidR="00B67341">
        <w:rPr>
          <w:rFonts w:eastAsia="Times New Roman"/>
          <w:color w:val="222222"/>
          <w:shd w:val="clear" w:color="auto" w:fill="FFFFFF"/>
          <w:lang w:val="en-CA"/>
        </w:rPr>
        <w:t xml:space="preserve"> </w:t>
      </w:r>
      <w:r>
        <w:rPr>
          <w:rFonts w:eastAsia="Times New Roman"/>
          <w:color w:val="222222"/>
          <w:shd w:val="clear" w:color="auto" w:fill="FFFFFF"/>
          <w:lang w:val="en-CA"/>
        </w:rPr>
        <w:t xml:space="preserve">Beyond three-gene effects, yet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r w:rsidR="00DB4C74">
        <w:rPr>
          <w:lang w:val="en-CA"/>
        </w:rPr>
        <w:t>e</w:t>
      </w:r>
      <w:r w:rsidR="00DB4C74">
        <w:rPr>
          <w:rFonts w:eastAsia="Times New Roman"/>
          <w:color w:val="222222"/>
          <w:shd w:val="clear" w:color="auto" w:fill="FFFFFF"/>
          <w:lang w:val="en-CA"/>
        </w:rPr>
        <w:t xml:space="preserve">.g., </w:t>
      </w:r>
      <w:r w:rsidR="006E15C3">
        <w:rPr>
          <w:lang w:val="en-CA"/>
        </w:rPr>
        <w:t>involving four</w:t>
      </w:r>
      <w:r w:rsidR="002A4200">
        <w:rPr>
          <w:lang w:val="en-CA"/>
        </w:rPr>
        <w:t xml:space="preserve"> </w:t>
      </w:r>
      <w:r w:rsidR="00E21074">
        <w:rPr>
          <w:lang w:val="en-CA"/>
        </w:rPr>
        <w:fldChar w:fldCharType="begin" w:fldLock="1"/>
      </w:r>
      <w:r w:rsidR="00E2107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rPr>
          <w:lang w:val="en-CA"/>
        </w:rPr>
        <w:fldChar w:fldCharType="separate"/>
      </w:r>
      <w:r w:rsidR="00E21074" w:rsidRPr="00E21074">
        <w:rPr>
          <w:noProof/>
          <w:lang w:val="en-CA"/>
        </w:rPr>
        <w:t>(Takahashi and Yamanaka, 2006)</w:t>
      </w:r>
      <w:r w:rsidR="00E21074">
        <w:rPr>
          <w:lang w:val="en-CA"/>
        </w:rPr>
        <w:fldChar w:fldCharType="end"/>
      </w:r>
      <w:r w:rsidR="002A4200">
        <w:rPr>
          <w:lang w:val="en-CA"/>
        </w:rPr>
        <w:t xml:space="preserve">, </w:t>
      </w:r>
      <w:r w:rsidR="00DB4C74">
        <w:rPr>
          <w:lang w:val="en-CA"/>
        </w:rPr>
        <w:t xml:space="preserve">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r w:rsidR="007F6A8C">
        <w:rPr>
          <w:lang w:val="en-CA"/>
        </w:rPr>
        <w:t xml:space="preserve"> </w:t>
      </w:r>
      <w:r w:rsidR="006A5EB7">
        <w:rPr>
          <w:lang w:val="en-CA"/>
        </w:rPr>
        <w:t xml:space="preserve"> Systematic map</w:t>
      </w:r>
      <w:r w:rsidR="00FE2471">
        <w:rPr>
          <w:lang w:val="en-CA"/>
        </w:rPr>
        <w:t>s</w:t>
      </w:r>
      <w:r w:rsidR="006A5EB7">
        <w:rPr>
          <w:lang w:val="en-CA"/>
        </w:rPr>
        <w:t xml:space="preserve"> of higher-order interactions </w:t>
      </w:r>
      <w:r w:rsidR="00FE2471">
        <w:rPr>
          <w:lang w:val="en-CA"/>
        </w:rPr>
        <w:t>between variants at</w:t>
      </w:r>
      <w:r w:rsidR="00B837D9">
        <w:rPr>
          <w:lang w:val="en-CA"/>
        </w:rPr>
        <w:t xml:space="preserve"> a single</w:t>
      </w:r>
      <w:r w:rsidR="00FE2471">
        <w:rPr>
          <w:lang w:val="en-CA"/>
        </w:rPr>
        <w:t xml:space="preserve"> locus have been used to understand </w:t>
      </w:r>
      <w:r w:rsidR="00FE2471">
        <w:rPr>
          <w:lang w:val="en-CA"/>
        </w:rPr>
        <w:t xml:space="preserve">several </w:t>
      </w:r>
      <w:r w:rsidR="00FE2471">
        <w:rPr>
          <w:lang w:val="en-CA"/>
        </w:rPr>
        <w:t>diverse processes</w:t>
      </w:r>
      <w:r w:rsidR="00FE2471">
        <w:rPr>
          <w:lang w:val="en-CA"/>
        </w:rPr>
        <w:t xml:space="preserve"> </w:t>
      </w:r>
      <w:r w:rsidR="00E21074">
        <w:rPr>
          <w:lang w:val="en-CA"/>
        </w:rPr>
        <w:fldChar w:fldCharType="begin" w:fldLock="1"/>
      </w:r>
      <w:r w:rsidR="006E736D">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rPr>
          <w:lang w:val="en-CA"/>
        </w:rPr>
        <w:fldChar w:fldCharType="separate"/>
      </w:r>
      <w:r w:rsidR="00E21074" w:rsidRPr="00E21074">
        <w:rPr>
          <w:noProof/>
          <w:lang w:val="en-CA"/>
        </w:rPr>
        <w:t>(Baeza-Centurion et al., 2019; Domingo et al., 2018; Sarkisyan et al., 2016)</w:t>
      </w:r>
      <w:r w:rsidR="00E21074">
        <w:rPr>
          <w:lang w:val="en-CA"/>
        </w:rPr>
        <w:fldChar w:fldCharType="end"/>
      </w:r>
      <w:r w:rsidR="006A5EB7">
        <w:rPr>
          <w:lang w:val="en-CA"/>
        </w:rPr>
        <w:t>.</w:t>
      </w:r>
      <w:r w:rsidR="00226D3A">
        <w:rPr>
          <w:lang w:val="en-CA"/>
        </w:rPr>
        <w:t xml:space="preserve"> </w:t>
      </w:r>
      <w:r w:rsidR="007106CE">
        <w:rPr>
          <w:lang w:val="en-CA"/>
        </w:rPr>
        <w:t xml:space="preserve"> </w:t>
      </w:r>
      <w:r w:rsidR="004E1E15">
        <w:rPr>
          <w:lang w:val="en-CA"/>
        </w:rPr>
        <w:t>However</w:t>
      </w:r>
      <w:r w:rsidR="00E10275">
        <w:rPr>
          <w:lang w:val="en-CA"/>
        </w:rPr>
        <w:t>,</w:t>
      </w:r>
      <w:r w:rsidR="000D41C2">
        <w:rPr>
          <w:lang w:val="en-CA"/>
        </w:rPr>
        <w:t xml:space="preserve"> </w:t>
      </w:r>
      <w:r w:rsidR="00400CB7">
        <w:rPr>
          <w:lang w:val="en-CA"/>
        </w:rPr>
        <w:t xml:space="preserve">higher-order </w:t>
      </w:r>
      <w:r w:rsidR="007227B1">
        <w:rPr>
          <w:lang w:val="en-CA"/>
        </w:rPr>
        <w:t xml:space="preserve">interactions between variants </w:t>
      </w:r>
      <w:r>
        <w:rPr>
          <w:lang w:val="en-CA"/>
        </w:rPr>
        <w:t xml:space="preserve">in </w:t>
      </w:r>
      <w:r>
        <w:rPr>
          <w:lang w:val="en-CA"/>
        </w:rPr>
        <w:t xml:space="preserve">different </w:t>
      </w:r>
      <w:r w:rsidR="008E0873">
        <w:rPr>
          <w:lang w:val="en-CA"/>
        </w:rPr>
        <w:t xml:space="preserve">genes </w:t>
      </w:r>
      <w:r>
        <w:rPr>
          <w:lang w:val="en-CA"/>
        </w:rPr>
        <w:t xml:space="preserve">have remained </w:t>
      </w:r>
      <w:r w:rsidR="002A4374">
        <w:rPr>
          <w:lang w:val="en-CA"/>
        </w:rPr>
        <w:t xml:space="preserve">poorly </w:t>
      </w:r>
      <w:r w:rsidR="002A4374">
        <w:rPr>
          <w:lang w:val="en-CA"/>
        </w:rPr>
        <w:t>characterized</w:t>
      </w:r>
      <w:r w:rsidR="00400CB7">
        <w:rPr>
          <w:lang w:val="en-CA"/>
        </w:rPr>
        <w:t xml:space="preserve">, </w:t>
      </w:r>
      <w:r w:rsidR="0050421C">
        <w:rPr>
          <w:lang w:val="en-CA"/>
        </w:rPr>
        <w:t>limiting</w:t>
      </w:r>
      <w:r w:rsidR="002A4374">
        <w:rPr>
          <w:lang w:val="en-CA"/>
        </w:rPr>
        <w:t xml:space="preserve"> </w:t>
      </w:r>
      <w:r w:rsidR="0050421C">
        <w:rPr>
          <w:lang w:val="en-CA"/>
        </w:rPr>
        <w:t xml:space="preserve">functional </w:t>
      </w:r>
      <w:r w:rsidR="002A4374">
        <w:rPr>
          <w:lang w:val="en-CA"/>
        </w:rPr>
        <w:t>understanding</w:t>
      </w:r>
      <w:r w:rsidR="0050421C">
        <w:rPr>
          <w:lang w:val="en-CA"/>
        </w:rPr>
        <w:t xml:space="preserve"> </w:t>
      </w:r>
      <w:r w:rsidR="00F13693">
        <w:rPr>
          <w:lang w:val="en-CA"/>
        </w:rPr>
        <w:t xml:space="preserve">of complex </w:t>
      </w:r>
      <w:r w:rsidR="008E0873">
        <w:rPr>
          <w:lang w:val="en-CA"/>
        </w:rPr>
        <w:t>multi-</w:t>
      </w:r>
      <w:r w:rsidR="00F13693">
        <w:rPr>
          <w:lang w:val="en-CA"/>
        </w:rPr>
        <w:t>gene dependencie</w:t>
      </w:r>
      <w:r w:rsidR="007106CE">
        <w:rPr>
          <w:lang w:val="en-CA"/>
        </w:rPr>
        <w:t>s.</w:t>
      </w:r>
    </w:p>
    <w:p w14:paraId="7EC9B591" w14:textId="77777777" w:rsidR="00EA5975" w:rsidRDefault="00EA5975" w:rsidP="00D9039A">
      <w:pPr>
        <w:jc w:val="both"/>
        <w:rPr>
          <w:lang w:val="en-CA"/>
        </w:rPr>
      </w:pPr>
    </w:p>
    <w:p w14:paraId="2608932C" w14:textId="06596BF8" w:rsidR="00DB0ED8" w:rsidRPr="00F07CF5" w:rsidRDefault="00911DBE">
      <w:pPr>
        <w:jc w:val="both"/>
        <w:rPr>
          <w:rFonts w:eastAsia="Times New Roman"/>
        </w:rPr>
      </w:pPr>
      <w:r>
        <w:rPr>
          <w:lang w:val="en-CA"/>
        </w:rPr>
        <w:t xml:space="preserve">To </w:t>
      </w:r>
      <w:r w:rsidR="0009111C">
        <w:rPr>
          <w:lang w:val="en-CA"/>
        </w:rPr>
        <w:t xml:space="preserve">systematically </w:t>
      </w:r>
      <w:r w:rsidR="00F96816">
        <w:rPr>
          <w:rFonts w:eastAsia="Times New Roman"/>
        </w:rPr>
        <w:t>investigate complex genetic dependencies</w:t>
      </w:r>
      <w:r w:rsidR="00F96816">
        <w:rPr>
          <w:lang w:val="en-CA"/>
        </w:rPr>
        <w:t xml:space="preserve"> </w:t>
      </w:r>
      <w:r w:rsidR="0023585F">
        <w:rPr>
          <w:lang w:val="en-CA"/>
        </w:rPr>
        <w:t xml:space="preserve">beyond </w:t>
      </w:r>
      <w:r w:rsidR="00F96816">
        <w:rPr>
          <w:lang w:val="en-CA"/>
        </w:rPr>
        <w:t>1-</w:t>
      </w:r>
      <w:r w:rsidR="0023585F">
        <w:rPr>
          <w:lang w:val="en-CA"/>
        </w:rPr>
        <w:t xml:space="preserve"> </w:t>
      </w:r>
      <w:r w:rsidR="00F96816">
        <w:rPr>
          <w:lang w:val="en-CA"/>
        </w:rPr>
        <w:t>and 2-gene</w:t>
      </w:r>
      <w:r w:rsidR="00F96816">
        <w:rPr>
          <w:lang w:val="en-CA"/>
        </w:rPr>
        <w:t xml:space="preserve"> genetic</w:t>
      </w:r>
      <w:r w:rsidR="00F96816">
        <w:rPr>
          <w:lang w:val="en-CA"/>
        </w:rPr>
        <w:t xml:space="preserve"> analysis</w:t>
      </w:r>
      <w:r w:rsidR="00F96816">
        <w:rPr>
          <w:lang w:val="en-CA"/>
        </w:rPr>
        <w:t xml:space="preserve">, </w:t>
      </w:r>
      <w:r w:rsidR="00077DAC">
        <w:rPr>
          <w:lang w:val="en-CA"/>
        </w:rPr>
        <w:t xml:space="preserve">we </w:t>
      </w:r>
      <w:r w:rsidR="00660013">
        <w:rPr>
          <w:lang w:val="en-CA"/>
        </w:rPr>
        <w:t xml:space="preserve">developed </w:t>
      </w:r>
      <w:r w:rsidR="00272196">
        <w:rPr>
          <w:lang w:val="en-CA"/>
        </w:rPr>
        <w:t>a</w:t>
      </w:r>
      <w:r w:rsidR="006B3642">
        <w:rPr>
          <w:lang w:val="en-CA"/>
        </w:rPr>
        <w:t>n</w:t>
      </w:r>
      <w:r w:rsidR="00272196" w:rsidRPr="00F07CF5">
        <w:rPr>
          <w:rFonts w:eastAsia="Times New Roman"/>
        </w:rPr>
        <w:t xml:space="preserve"> </w:t>
      </w:r>
      <w:r w:rsidR="00272196" w:rsidRPr="00364DA5">
        <w:rPr>
          <w:rFonts w:eastAsia="Times New Roman"/>
        </w:rPr>
        <w:t>‘</w:t>
      </w:r>
      <w:r w:rsidR="00272196">
        <w:rPr>
          <w:rFonts w:eastAsia="Times New Roman"/>
          <w:i/>
        </w:rPr>
        <w:t>X</w:t>
      </w:r>
      <w:r w:rsidR="00272196" w:rsidRPr="001040CE">
        <w:rPr>
          <w:rFonts w:eastAsia="Times New Roman"/>
          <w:i/>
        </w:rPr>
        <w:t>-</w:t>
      </w:r>
      <w:r w:rsidR="00272196">
        <w:rPr>
          <w:rFonts w:eastAsia="Times New Roman"/>
        </w:rPr>
        <w:t>gene’ genetic analysis (XGA)</w:t>
      </w:r>
      <w:r w:rsidR="001460DD">
        <w:rPr>
          <w:rFonts w:eastAsia="Times New Roman"/>
        </w:rPr>
        <w:t xml:space="preserve"> </w:t>
      </w:r>
      <w:r w:rsidR="006B3642">
        <w:rPr>
          <w:rFonts w:eastAsia="Times New Roman"/>
        </w:rPr>
        <w:t xml:space="preserve">strategy </w:t>
      </w:r>
      <w:r w:rsidR="003A3CB7">
        <w:rPr>
          <w:rFonts w:eastAsia="Times New Roman"/>
        </w:rPr>
        <w:t xml:space="preserve">that </w:t>
      </w:r>
      <w:r w:rsidR="00660013">
        <w:rPr>
          <w:rFonts w:eastAsia="Times New Roman"/>
        </w:rPr>
        <w:t xml:space="preserve">uses </w:t>
      </w:r>
      <w:r w:rsidR="003A3CB7">
        <w:rPr>
          <w:rFonts w:eastAsia="Times New Roman"/>
        </w:rPr>
        <w:t>many combinations of engineered</w:t>
      </w:r>
      <w:r w:rsidR="001460DD">
        <w:rPr>
          <w:rFonts w:eastAsia="Times New Roman"/>
        </w:rPr>
        <w:t xml:space="preserve"> multi-gene perturbations to</w:t>
      </w:r>
      <w:r w:rsidR="003A3CB7">
        <w:rPr>
          <w:rFonts w:eastAsia="Times New Roman"/>
        </w:rPr>
        <w:t xml:space="preserve"> profile</w:t>
      </w:r>
      <w:r w:rsidR="003A3CB7">
        <w:rPr>
          <w:rFonts w:eastAsia="Times New Roman"/>
        </w:rPr>
        <w:t xml:space="preserve"> </w:t>
      </w:r>
      <w:r w:rsidR="001C20DA">
        <w:rPr>
          <w:rFonts w:eastAsia="Times New Roman"/>
        </w:rPr>
        <w:t xml:space="preserve">and interpret </w:t>
      </w:r>
      <w:r w:rsidR="003A3CB7">
        <w:rPr>
          <w:rFonts w:eastAsia="Times New Roman"/>
        </w:rPr>
        <w:t xml:space="preserve">high-order genetic </w:t>
      </w:r>
      <w:r w:rsidR="00E362B2">
        <w:rPr>
          <w:rFonts w:eastAsia="Times New Roman"/>
        </w:rPr>
        <w:t>interactions</w:t>
      </w:r>
      <w:r w:rsidR="003A3CB7">
        <w:rPr>
          <w:rFonts w:eastAsia="Times New Roman"/>
        </w:rPr>
        <w:t>.</w:t>
      </w:r>
      <w:r w:rsidR="001460DD">
        <w:rPr>
          <w:rFonts w:eastAsia="Times New Roman"/>
        </w:rPr>
        <w:t xml:space="preserve"> </w:t>
      </w:r>
      <w:r w:rsidR="00B2177C">
        <w:rPr>
          <w:rFonts w:eastAsia="Times New Roman"/>
        </w:rPr>
        <w:t>W</w:t>
      </w:r>
      <w:r w:rsidR="00F07CF5" w:rsidRPr="00F07CF5">
        <w:rPr>
          <w:rFonts w:eastAsia="Times New Roman"/>
        </w:rPr>
        <w:t xml:space="preserve">e </w:t>
      </w:r>
      <w:r w:rsidR="00B435B9">
        <w:rPr>
          <w:rFonts w:eastAsia="Times New Roman"/>
        </w:rPr>
        <w:t xml:space="preserve">demonstrate </w:t>
      </w:r>
      <w:r w:rsidR="00F07CF5" w:rsidRPr="00F07CF5">
        <w:rPr>
          <w:rFonts w:eastAsia="Times New Roman"/>
        </w:rPr>
        <w:t>XGA</w:t>
      </w:r>
      <w:r w:rsidR="00B30AC6">
        <w:rPr>
          <w:rFonts w:eastAsia="Times New Roman"/>
        </w:rPr>
        <w:t xml:space="preserve"> </w:t>
      </w:r>
      <w:r w:rsidR="00B435B9">
        <w:rPr>
          <w:rFonts w:eastAsia="Times New Roman"/>
        </w:rPr>
        <w:t>o</w:t>
      </w:r>
      <w:r w:rsidR="007A3EF6">
        <w:rPr>
          <w:rFonts w:eastAsia="Times New Roman"/>
        </w:rPr>
        <w:t>n</w:t>
      </w:r>
      <w:r w:rsidR="00EF1053">
        <w:t xml:space="preserve"> </w:t>
      </w:r>
      <w:r w:rsidR="006B3642" w:rsidRPr="00DB1791">
        <w:rPr>
          <w:i/>
        </w:rPr>
        <w:t>S. cerevisiae</w:t>
      </w:r>
      <w:r w:rsidR="006B3642" w:rsidDel="006B3642">
        <w:t xml:space="preserve"> </w:t>
      </w:r>
      <w:r w:rsidR="00EF1053">
        <w:t>ABC</w:t>
      </w:r>
      <w:r w:rsidR="00F1172F">
        <w:t xml:space="preserve"> transporters</w:t>
      </w:r>
      <w:r w:rsidR="00B2177C">
        <w:t xml:space="preserve">, </w:t>
      </w:r>
      <w:r w:rsidR="006B3642">
        <w:t xml:space="preserve">which are </w:t>
      </w:r>
      <w:r w:rsidR="00F1172F">
        <w:t xml:space="preserve">involved in cellular efflux of small molecules, </w:t>
      </w:r>
      <w:r w:rsidR="006B3642">
        <w:t xml:space="preserve">and </w:t>
      </w:r>
      <w:r w:rsidR="00F1172F">
        <w:t xml:space="preserve">for which </w:t>
      </w:r>
      <w:r w:rsidR="00B2177C">
        <w:t>s</w:t>
      </w:r>
      <w:r w:rsidR="00EA5975">
        <w:t>e</w:t>
      </w:r>
      <w:r w:rsidR="00B2177C">
        <w:t>v</w:t>
      </w:r>
      <w:r w:rsidR="00B2177C">
        <w:t xml:space="preserve">eral </w:t>
      </w:r>
      <w:r w:rsidR="00175CD1">
        <w:t xml:space="preserve">informative </w:t>
      </w:r>
      <w:r w:rsidR="00BD0EC4">
        <w:t>multi-</w:t>
      </w:r>
      <w:r w:rsidR="00E576FA">
        <w:t xml:space="preserve">knockout </w:t>
      </w:r>
      <w:r w:rsidR="0074219B">
        <w:t>phenotypes</w:t>
      </w:r>
      <w:r w:rsidR="00BA3915">
        <w:t xml:space="preserve"> </w:t>
      </w:r>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00F07CF5" w:rsidRPr="00F07CF5">
        <w:rPr>
          <w:rFonts w:eastAsia="Times New Roman"/>
        </w:rPr>
        <w:t xml:space="preserve">the entire set of 16 </w:t>
      </w:r>
      <w:r w:rsidR="00660013">
        <w:rPr>
          <w:rFonts w:eastAsia="Times New Roman"/>
        </w:rPr>
        <w:t xml:space="preserve">yeast </w:t>
      </w:r>
      <w:r w:rsidR="00F07CF5" w:rsidRPr="00F07CF5">
        <w:rPr>
          <w:rFonts w:eastAsia="Times New Roman"/>
        </w:rPr>
        <w:t xml:space="preserve">ABC transporters that have been implicated in multi-drug resistance.  </w:t>
      </w:r>
      <w:r w:rsidR="00B2177C">
        <w:rPr>
          <w:rFonts w:eastAsia="Times New Roman"/>
        </w:rPr>
        <w:t xml:space="preserve">By revealing </w:t>
      </w:r>
      <w:r w:rsidR="003E7C3E">
        <w:rPr>
          <w:rFonts w:eastAsia="Times New Roman"/>
        </w:rPr>
        <w:t>a</w:t>
      </w:r>
      <w:r w:rsidR="00515333">
        <w:rPr>
          <w:rFonts w:eastAsia="Times New Roman"/>
        </w:rPr>
        <w:t xml:space="preserve"> </w:t>
      </w:r>
      <w:r w:rsidR="00EF1053">
        <w:rPr>
          <w:rFonts w:eastAsia="Times New Roman"/>
        </w:rPr>
        <w:t>multi-knockout genetic</w:t>
      </w:r>
      <w:r w:rsidR="003E7C3E">
        <w:rPr>
          <w:rFonts w:eastAsia="Times New Roman"/>
        </w:rPr>
        <w:t xml:space="preserve"> landscape</w:t>
      </w:r>
      <w:r w:rsidR="00B75FBB">
        <w:rPr>
          <w:rFonts w:eastAsia="Times New Roman"/>
        </w:rPr>
        <w:t xml:space="preserve"> </w:t>
      </w:r>
      <w:r w:rsidR="00B2177C">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2177C">
        <w:rPr>
          <w:rFonts w:eastAsia="Times New Roman"/>
        </w:rPr>
        <w:t xml:space="preserve">XGA </w:t>
      </w:r>
      <w:r w:rsidR="00E96950">
        <w:rPr>
          <w:rFonts w:eastAsia="Times New Roman"/>
        </w:rPr>
        <w:t>uncovered many</w:t>
      </w:r>
      <w:r w:rsidR="00B2177C">
        <w:rPr>
          <w:rFonts w:eastAsia="Times New Roman"/>
        </w:rPr>
        <w:t xml:space="preserve"> </w:t>
      </w:r>
      <w:r w:rsidR="000329BF">
        <w:rPr>
          <w:rFonts w:eastAsia="Times New Roman"/>
        </w:rPr>
        <w:t>drug</w:t>
      </w:r>
      <w:r w:rsidR="009759F3">
        <w:rPr>
          <w:rFonts w:eastAsia="Times New Roman"/>
        </w:rPr>
        <w:t xml:space="preserve">-dependent </w:t>
      </w:r>
      <w:r w:rsidR="00553E40">
        <w:rPr>
          <w:rFonts w:eastAsia="Times New Roman"/>
        </w:rPr>
        <w:t>high-order</w:t>
      </w:r>
      <w:r w:rsidR="00515333">
        <w:rPr>
          <w:rFonts w:eastAsia="Times New Roman"/>
        </w:rPr>
        <w:t xml:space="preserve">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 xml:space="preserve">A neural network trained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w:t>
      </w:r>
      <w:r w:rsidR="00660013">
        <w:rPr>
          <w:rFonts w:eastAsia="Times New Roman"/>
        </w:rPr>
        <w:t xml:space="preserve">show that </w:t>
      </w:r>
      <w:r w:rsidR="00175CD1">
        <w:rPr>
          <w:rFonts w:eastAsia="Times New Roman"/>
        </w:rPr>
        <w:t xml:space="preserve">XGA </w:t>
      </w:r>
      <w:r w:rsidR="00660013">
        <w:rPr>
          <w:rFonts w:eastAsia="Times New Roman"/>
        </w:rPr>
        <w:t xml:space="preserve">can </w:t>
      </w:r>
      <w:r w:rsidR="00175CD1">
        <w:rPr>
          <w:rFonts w:eastAsia="Times New Roman"/>
        </w:rPr>
        <w:t xml:space="preserve">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r w:rsidR="00E96950">
        <w:rPr>
          <w:rFonts w:eastAsia="Times New Roman"/>
        </w:rPr>
        <w:t xml:space="preserve">use them </w:t>
      </w:r>
      <w:r w:rsidR="00660013">
        <w:rPr>
          <w:rFonts w:eastAsia="Times New Roman"/>
        </w:rPr>
        <w:t xml:space="preserve">to functionally model </w:t>
      </w:r>
      <w:r w:rsidR="00687512">
        <w:rPr>
          <w:rFonts w:eastAsia="Times New Roman"/>
        </w:rPr>
        <w:t>complex molecular systems.</w:t>
      </w:r>
      <w:r w:rsidR="006A5CC0">
        <w:rPr>
          <w:rFonts w:eastAsia="Times New Roman"/>
        </w:rPr>
        <w:t xml:space="preserve"> </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07C2B6EF" w:rsidR="00C66E5A" w:rsidRPr="00FF3025" w:rsidRDefault="00C66E5A" w:rsidP="00B51364">
      <w:pPr>
        <w:jc w:val="both"/>
        <w:outlineLvl w:val="0"/>
        <w:rPr>
          <w:bCs/>
          <w:iCs/>
          <w:color w:val="000000" w:themeColor="text1"/>
        </w:rPr>
      </w:pPr>
      <w:r w:rsidRPr="00FF3025">
        <w:rPr>
          <w:bCs/>
          <w:iCs/>
          <w:color w:val="000000" w:themeColor="text1"/>
        </w:rPr>
        <w:t xml:space="preserve">Here </w:t>
      </w:r>
      <w:r>
        <w:rPr>
          <w:bCs/>
          <w:iCs/>
          <w:color w:val="000000" w:themeColor="text1"/>
        </w:rPr>
        <w:t xml:space="preserve">we describe </w:t>
      </w:r>
      <w:r w:rsidR="00E02C81">
        <w:rPr>
          <w:bCs/>
          <w:iCs/>
          <w:color w:val="000000" w:themeColor="text1"/>
        </w:rPr>
        <w:t>our</w:t>
      </w:r>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w:t>
      </w:r>
      <w:r w:rsidR="00660013">
        <w:rPr>
          <w:bCs/>
          <w:iCs/>
          <w:color w:val="000000" w:themeColor="text1"/>
        </w:rPr>
        <w:t xml:space="preserve">the </w:t>
      </w:r>
      <w:r>
        <w:rPr>
          <w:bCs/>
          <w:iCs/>
          <w:color w:val="000000" w:themeColor="text1"/>
        </w:rPr>
        <w:t xml:space="preserve">results </w:t>
      </w:r>
      <w:r w:rsidR="00660013">
        <w:rPr>
          <w:bCs/>
          <w:iCs/>
          <w:color w:val="000000" w:themeColor="text1"/>
        </w:rPr>
        <w:t xml:space="preserve">for </w:t>
      </w:r>
      <w:r w:rsidR="00D32BE0">
        <w:rPr>
          <w:bCs/>
          <w:iCs/>
          <w:color w:val="000000" w:themeColor="text1"/>
        </w:rPr>
        <w:t xml:space="preserve">XGA </w:t>
      </w:r>
      <w:r w:rsidR="00660013">
        <w:rPr>
          <w:bCs/>
          <w:iCs/>
          <w:color w:val="000000" w:themeColor="text1"/>
        </w:rPr>
        <w:t xml:space="preserve">as applied 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5363C090"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(‘segregants’) will inherit a random subset of parental variants and each segregant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599EEBB5"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w:t>
      </w:r>
      <w:r w:rsidR="00FC2574">
        <w:rPr>
          <w:lang w:val="en-CA"/>
        </w:rPr>
        <w:t xml:space="preserve">the </w:t>
      </w:r>
      <w:r w:rsidR="00D32BE0">
        <w:rPr>
          <w:lang w:val="en-CA"/>
        </w:rPr>
        <w:t xml:space="preserve">limits of </w:t>
      </w:r>
      <w:r>
        <w:rPr>
          <w:lang w:val="en-CA"/>
        </w:rPr>
        <w:t>natural variation, we designed a population engineering strategy</w:t>
      </w:r>
      <w:r w:rsidR="00D32BE0">
        <w:rPr>
          <w:lang w:val="en-CA"/>
        </w:rPr>
        <w:t xml:space="preserve"> in which </w:t>
      </w:r>
      <w:r>
        <w:rPr>
          <w:lang w:val="en-CA"/>
        </w:rPr>
        <w:t xml:space="preserve">targeted </w:t>
      </w:r>
      <w:r w:rsidR="001A2A8F">
        <w:rPr>
          <w:lang w:val="en-CA"/>
        </w:rPr>
        <w:t xml:space="preserve">polygenic </w:t>
      </w:r>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r w:rsidR="00301CD5">
        <w:rPr>
          <w:lang w:val="en-CA"/>
        </w:rPr>
        <w:t>,</w:t>
      </w:r>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21CB2EF9"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contain</w:t>
      </w:r>
      <w:r w:rsidR="00FC2574">
        <w:t>ed</w:t>
      </w:r>
      <w:r>
        <w:t xml:space="preserve">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45420C60"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w:t>
      </w:r>
      <w:commentRangeStart w:id="1"/>
      <w:r>
        <w:rPr>
          <w:bCs/>
          <w:iCs/>
          <w:color w:val="000000" w:themeColor="text1"/>
          <w:lang w:val="en-CA"/>
        </w:rPr>
        <w:t>Thus, a single sequencing experiment reveal</w:t>
      </w:r>
      <w:r w:rsidR="007479CA">
        <w:rPr>
          <w:bCs/>
          <w:iCs/>
          <w:color w:val="000000" w:themeColor="text1"/>
          <w:lang w:val="en-CA"/>
        </w:rPr>
        <w:t>ed</w:t>
      </w:r>
      <w:r>
        <w:rPr>
          <w:bCs/>
          <w:iCs/>
          <w:color w:val="000000" w:themeColor="text1"/>
          <w:lang w:val="en-CA"/>
        </w:rPr>
        <w:t xml:space="preserve"> </w:t>
      </w:r>
      <w:r w:rsidR="00FC2574">
        <w:rPr>
          <w:bCs/>
          <w:iCs/>
          <w:color w:val="000000" w:themeColor="text1"/>
          <w:lang w:val="en-CA"/>
        </w:rPr>
        <w:t xml:space="preserve">all </w:t>
      </w:r>
      <w:r>
        <w:rPr>
          <w:bCs/>
          <w:iCs/>
          <w:color w:val="000000" w:themeColor="text1"/>
          <w:lang w:val="en-CA"/>
        </w:rPr>
        <w:t>strain-specific tracking barcode</w:t>
      </w:r>
      <w:r w:rsidR="00FC2574">
        <w:rPr>
          <w:bCs/>
          <w:iCs/>
          <w:color w:val="000000" w:themeColor="text1"/>
          <w:lang w:val="en-CA"/>
        </w:rPr>
        <w:t>s</w:t>
      </w:r>
      <w:r>
        <w:rPr>
          <w:bCs/>
          <w:iCs/>
          <w:color w:val="000000" w:themeColor="text1"/>
          <w:lang w:val="en-CA"/>
        </w:rPr>
        <w:t xml:space="preserve"> at the </w:t>
      </w:r>
      <w:r w:rsidRPr="001C1222">
        <w:rPr>
          <w:bCs/>
          <w:i/>
          <w:iCs/>
          <w:color w:val="000000" w:themeColor="text1"/>
          <w:lang w:val="en-CA"/>
        </w:rPr>
        <w:t>HO</w:t>
      </w:r>
      <w:r>
        <w:rPr>
          <w:bCs/>
          <w:iCs/>
          <w:color w:val="000000" w:themeColor="text1"/>
          <w:lang w:val="en-CA"/>
        </w:rPr>
        <w:t xml:space="preserve"> locus and </w:t>
      </w:r>
      <w:r w:rsidR="00FC2574">
        <w:rPr>
          <w:bCs/>
          <w:iCs/>
          <w:color w:val="000000" w:themeColor="text1"/>
          <w:lang w:val="en-CA"/>
        </w:rPr>
        <w:t xml:space="preserve">another single experiment revealed </w:t>
      </w:r>
      <w:r>
        <w:rPr>
          <w:bCs/>
          <w:iCs/>
          <w:color w:val="000000" w:themeColor="text1"/>
          <w:lang w:val="en-CA"/>
        </w:rPr>
        <w:t>identity of every gene deleted in the segregant at each plate location (Methods; Figure 1).</w:t>
      </w:r>
      <w:commentRangeEnd w:id="1"/>
      <w:r w:rsidR="00847BFF">
        <w:rPr>
          <w:rStyle w:val="CommentReference"/>
          <w:rFonts w:asciiTheme="minorHAnsi" w:hAnsiTheme="minorHAnsi" w:cstheme="minorBidi"/>
        </w:rPr>
        <w:commentReference w:id="1"/>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lastRenderedPageBreak/>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2" w:author="Albi Celaj" w:date="2019-02-14T16:21:00Z"/>
          <w:bCs/>
          <w:iCs/>
          <w:color w:val="000000" w:themeColor="text1"/>
          <w:lang w:val="en-CA"/>
        </w:rPr>
      </w:pPr>
    </w:p>
    <w:p w14:paraId="3755FDDD" w14:textId="6EDAB771" w:rsidR="001C5AE9" w:rsidRDefault="001C5AE9" w:rsidP="00DB0ED8">
      <w:pPr>
        <w:jc w:val="both"/>
        <w:rPr>
          <w:ins w:id="3" w:author="Albi Celaj" w:date="2019-02-14T16:21:00Z"/>
          <w:bCs/>
          <w:iCs/>
          <w:color w:val="000000" w:themeColor="text1"/>
          <w:lang w:val="en-CA"/>
        </w:rPr>
      </w:pPr>
      <w:ins w:id="4" w:author="Albi Celaj" w:date="2019-02-14T16:21:00Z">
        <w:r w:rsidRPr="001C5AE9">
          <w:rPr>
            <w:bCs/>
            <w:iCs/>
            <w:color w:val="000000" w:themeColor="text1"/>
            <w:highlight w:val="yellow"/>
            <w:lang w:val="en-CA"/>
            <w:rPrChange w:id="5" w:author="Albi Celaj"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6" w:author="Albi Celaj"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7"/>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7"/>
      <w:r w:rsidR="001F0493">
        <w:rPr>
          <w:rStyle w:val="CommentReference"/>
          <w:rFonts w:asciiTheme="minorHAnsi" w:hAnsiTheme="minorHAnsi" w:cstheme="minorBidi"/>
        </w:rPr>
        <w:commentReference w:id="7"/>
      </w:r>
      <w:ins w:id="8" w:author="Albi Celaj"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9" w:author="Albi Celaj" w:date="2019-01-30T18:23:00Z"/>
          <w:color w:val="000000"/>
        </w:rPr>
      </w:pPr>
    </w:p>
    <w:p w14:paraId="3E62D42F" w14:textId="77777777" w:rsidR="006A4E7C" w:rsidRDefault="006A4E7C" w:rsidP="00982721">
      <w:pPr>
        <w:jc w:val="both"/>
        <w:outlineLvl w:val="0"/>
        <w:rPr>
          <w:ins w:id="10" w:author="Albi Celaj"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7E1FC9B5" w14:textId="7FCC48F5" w:rsidR="004E76B4" w:rsidRDefault="00C0459F" w:rsidP="004E76B4">
      <w:pPr>
        <w:widowControl w:val="0"/>
        <w:autoSpaceDE w:val="0"/>
        <w:autoSpaceDN w:val="0"/>
        <w:adjustRightInd w:val="0"/>
        <w:jc w:val="both"/>
        <w:rPr>
          <w:ins w:id="11" w:author="Albi Celaj [2]" w:date="2019-02-26T13:12:00Z"/>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ins w:id="12" w:author="Albi Celaj [2]" w:date="2019-02-21T15:36:00Z">
        <w:r w:rsidR="00173382">
          <w:rPr>
            <w:color w:val="000000"/>
          </w:rPr>
          <w:t>We found 62 associations</w:t>
        </w:r>
      </w:ins>
      <w:ins w:id="13" w:author="Albi Celaj [2]" w:date="2019-02-26T13:06:00Z">
        <w:r w:rsidR="0090174D">
          <w:rPr>
            <w:color w:val="000000"/>
          </w:rPr>
          <w:t xml:space="preserve"> </w:t>
        </w:r>
        <w:r w:rsidR="004E76B4">
          <w:rPr>
            <w:color w:val="000000"/>
          </w:rPr>
          <w:t>between knockouts and drug resistance</w:t>
        </w:r>
      </w:ins>
      <w:ins w:id="14" w:author="Albi Celaj [2]" w:date="2019-02-21T15:36:00Z">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w:t>
        </w:r>
      </w:ins>
      <w:ins w:id="15" w:author="Albi Celaj [2]" w:date="2019-02-21T15:37:00Z">
        <w:r w:rsidR="00173382">
          <w:rPr>
            <w:color w:val="000000"/>
          </w:rPr>
          <w:t>A</w:t>
        </w:r>
      </w:ins>
      <w:ins w:id="16" w:author="Albi Celaj [2]" w:date="2019-02-21T15:36:00Z">
        <w:r w:rsidR="00173382">
          <w:rPr>
            <w:color w:val="000000"/>
          </w:rPr>
          <w:t>)</w:t>
        </w:r>
      </w:ins>
      <w:ins w:id="17" w:author="Albi Celaj [2]" w:date="2019-02-21T15:39:00Z">
        <w:r w:rsidR="00173382">
          <w:rPr>
            <w:color w:val="000000"/>
          </w:rPr>
          <w:t>.  Most (58/62) of</w:t>
        </w:r>
      </w:ins>
      <w:ins w:id="18" w:author="Albi Celaj [2]" w:date="2019-02-21T15:40:00Z">
        <w:r w:rsidR="00173382">
          <w:rPr>
            <w:color w:val="000000"/>
          </w:rPr>
          <w:t xml:space="preserve"> these associations involved </w:t>
        </w:r>
        <w:r w:rsidR="00173382" w:rsidRPr="00FB55DF">
          <w:rPr>
            <w:color w:val="000000"/>
          </w:rPr>
          <w:t xml:space="preserve">five </w:t>
        </w:r>
      </w:ins>
      <w:ins w:id="19" w:author="Albi Celaj [2]" w:date="2019-02-21T15:42:00Z">
        <w:r w:rsidR="00173382">
          <w:rPr>
            <w:color w:val="000000"/>
          </w:rPr>
          <w:t xml:space="preserve">‘frequently-associated’ </w:t>
        </w:r>
      </w:ins>
      <w:ins w:id="20" w:author="Albi Celaj [2]" w:date="2019-02-21T15:40:00Z">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ins>
      <w:ins w:id="21" w:author="Albi Celaj [2]" w:date="2019-02-22T15:09:00Z">
        <w:r w:rsidR="006D4685">
          <w:rPr>
            <w:i/>
            <w:color w:val="000000"/>
          </w:rPr>
          <w:t xml:space="preserve"> </w:t>
        </w:r>
        <w:r w:rsidR="006D4685">
          <w:rPr>
            <w:color w:val="000000"/>
          </w:rPr>
          <w:t>(Figure S3A)</w:t>
        </w:r>
      </w:ins>
      <w:ins w:id="22" w:author="Albi Celaj [2]" w:date="2019-02-21T15:40:00Z">
        <w:r w:rsidR="00173382">
          <w:rPr>
            <w:color w:val="000000"/>
          </w:rPr>
          <w:t xml:space="preserve">.  </w:t>
        </w:r>
      </w:ins>
      <w:ins w:id="23" w:author="Albi Celaj [2]" w:date="2019-02-21T15:43:00Z">
        <w:r w:rsidR="00173382">
          <w:rPr>
            <w:color w:val="000000"/>
          </w:rPr>
          <w:t>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ins>
      <w:ins w:id="24" w:author="Albi Celaj [2]" w:date="2019-02-22T16:32:00Z">
        <w:r w:rsidR="00D160A5">
          <w:rPr>
            <w:color w:val="000000"/>
          </w:rPr>
          <w:t>16/</w:t>
        </w:r>
      </w:ins>
      <w:ins w:id="25" w:author="Albi Celaj [2]" w:date="2019-02-21T15:43:00Z">
        <w:r w:rsidR="00173382">
          <w:rPr>
            <w:color w:val="000000"/>
          </w:rPr>
          <w:t xml:space="preserve">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26"/>
        <w:r w:rsidR="00173382" w:rsidRPr="00FB55DF">
          <w:rPr>
            <w:color w:val="000000"/>
          </w:rPr>
          <w:t>Data S7</w:t>
        </w:r>
        <w:commentRangeEnd w:id="26"/>
        <w:r w:rsidR="00173382">
          <w:rPr>
            <w:color w:val="000000"/>
          </w:rPr>
          <w:t>)</w:t>
        </w:r>
        <w:r w:rsidR="00173382">
          <w:rPr>
            <w:rStyle w:val="CommentReference"/>
            <w:rFonts w:asciiTheme="minorHAnsi" w:hAnsiTheme="minorHAnsi" w:cstheme="minorBidi"/>
          </w:rPr>
          <w:commentReference w:id="26"/>
        </w:r>
        <w:r w:rsidR="00173382" w:rsidRPr="00FB55DF">
          <w:rPr>
            <w:color w:val="000000"/>
          </w:rPr>
          <w:t xml:space="preserve">.  </w:t>
        </w:r>
      </w:ins>
      <w:moveToRangeStart w:id="27" w:author="Albi Celaj [2]" w:date="2019-02-21T15:42:00Z" w:name="move1656157"/>
      <w:moveTo w:id="28" w:author="Albi Celaj [2]" w:date="2019-02-21T15:42:00Z">
        <w:del w:id="29" w:author="Albi Celaj [2]" w:date="2019-02-21T15:46:00Z">
          <w:r w:rsidR="00173382" w:rsidDel="00993256">
            <w:rPr>
              <w:color w:val="000000"/>
            </w:rPr>
            <w:delText>Among these were</w:delText>
          </w:r>
        </w:del>
      </w:moveTo>
      <w:ins w:id="30" w:author="Albi Celaj [2]" w:date="2019-02-21T17:04:00Z">
        <w:r w:rsidR="00680293">
          <w:rPr>
            <w:color w:val="000000"/>
          </w:rPr>
          <w:t>For example, w</w:t>
        </w:r>
      </w:ins>
      <w:ins w:id="31" w:author="Albi Celaj [2]" w:date="2019-02-21T15:46:00Z">
        <w:r w:rsidR="00993256">
          <w:rPr>
            <w:color w:val="000000"/>
          </w:rPr>
          <w:t>e detected</w:t>
        </w:r>
      </w:ins>
      <w:moveTo w:id="32" w:author="Albi Celaj [2]" w:date="2019-02-21T15:42:00Z">
        <w:r w:rsidR="00173382">
          <w:rPr>
            <w:color w:val="000000"/>
          </w:rPr>
          <w:t xml:space="preserve"> </w:t>
        </w:r>
        <w:r w:rsidR="00173382" w:rsidRPr="00FB55DF">
          <w:rPr>
            <w:color w:val="000000"/>
          </w:rPr>
          <w:t xml:space="preserve">18 </w:t>
        </w:r>
        <w:del w:id="33" w:author="Albi Celaj [2]" w:date="2019-02-26T13:41:00Z">
          <w:r w:rsidR="00173382" w:rsidRPr="00FB55DF" w:rsidDel="00443489">
            <w:rPr>
              <w:color w:val="000000"/>
            </w:rPr>
            <w:delText>drug-knockout</w:delText>
          </w:r>
        </w:del>
      </w:moveTo>
      <w:ins w:id="34" w:author="Albi Celaj [2]" w:date="2019-02-26T13:41:00Z">
        <w:r w:rsidR="00443489">
          <w:rPr>
            <w:color w:val="000000"/>
          </w:rPr>
          <w:t>drug resistance</w:t>
        </w:r>
      </w:ins>
      <w:moveTo w:id="35" w:author="Albi Celaj [2]" w:date="2019-02-21T15:42:00Z">
        <w:r w:rsidR="00173382" w:rsidRPr="00FB55DF">
          <w:rPr>
            <w:color w:val="000000"/>
          </w:rPr>
          <w:t xml:space="preserve">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moveTo>
      <w:moveToRangeEnd w:id="27"/>
      <w:ins w:id="36" w:author="Albi Celaj [2]" w:date="2019-02-26T13:11:00Z">
        <w:r w:rsidR="004E76B4">
          <w:rPr>
            <w:color w:val="000000"/>
          </w:rPr>
          <w:t>W</w:t>
        </w:r>
      </w:ins>
      <w:ins w:id="37" w:author="Albi Celaj [2]" w:date="2019-02-26T13:08:00Z">
        <w:r w:rsidR="004E76B4">
          <w:rPr>
            <w:color w:val="000000"/>
          </w:rPr>
          <w:t xml:space="preserve">e </w:t>
        </w:r>
      </w:ins>
      <w:ins w:id="38" w:author="Albi Celaj [2]" w:date="2019-02-26T13:12:00Z">
        <w:r w:rsidR="004E76B4">
          <w:rPr>
            <w:color w:val="000000"/>
          </w:rPr>
          <w:t xml:space="preserve">also </w:t>
        </w:r>
      </w:ins>
      <w:ins w:id="39" w:author="Albi Celaj [2]" w:date="2019-02-26T13:13:00Z">
        <w:r w:rsidR="00CA5765">
          <w:rPr>
            <w:color w:val="000000"/>
          </w:rPr>
          <w:t>found 4</w:t>
        </w:r>
      </w:ins>
      <w:ins w:id="40" w:author="Albi Celaj [2]" w:date="2019-02-26T13:08:00Z">
        <w:r w:rsidR="004E76B4">
          <w:rPr>
            <w:color w:val="000000"/>
          </w:rPr>
          <w:t xml:space="preserve"> associations </w:t>
        </w:r>
      </w:ins>
      <w:ins w:id="41" w:author="Albi Celaj [2]" w:date="2019-02-26T13:03:00Z">
        <w:r w:rsidR="008154D0">
          <w:rPr>
            <w:color w:val="000000"/>
          </w:rPr>
          <w:t>between</w:t>
        </w:r>
      </w:ins>
      <w:ins w:id="42" w:author="Albi Celaj [2]" w:date="2019-02-26T13:04:00Z">
        <w:r w:rsidR="008154D0">
          <w:rPr>
            <w:color w:val="000000"/>
          </w:rPr>
          <w:t xml:space="preserve"> knockout</w:t>
        </w:r>
      </w:ins>
      <w:ins w:id="43" w:author="Albi Celaj [2]" w:date="2019-02-26T13:07:00Z">
        <w:r w:rsidR="004E76B4">
          <w:rPr>
            <w:color w:val="000000"/>
          </w:rPr>
          <w:t>s and</w:t>
        </w:r>
      </w:ins>
      <w:ins w:id="44" w:author="Albi Celaj [2]" w:date="2019-02-26T13:04:00Z">
        <w:r w:rsidR="008154D0">
          <w:rPr>
            <w:color w:val="000000"/>
          </w:rPr>
          <w:t xml:space="preserve"> growth rate in the DMSO control condition</w:t>
        </w:r>
      </w:ins>
      <w:ins w:id="45" w:author="Albi Celaj [2]" w:date="2019-02-26T13:11:00Z">
        <w:r w:rsidR="004E76B4">
          <w:rPr>
            <w:color w:val="000000"/>
          </w:rPr>
          <w:t xml:space="preserve"> (</w:t>
        </w:r>
        <w:r w:rsidR="004E76B4">
          <w:rPr>
            <w:lang w:val="en-CA"/>
          </w:rPr>
          <w:t>Figure S3B, Data S6)</w:t>
        </w:r>
        <w:r w:rsidR="004E76B4">
          <w:rPr>
            <w:color w:val="000000"/>
          </w:rPr>
          <w:t xml:space="preserve">.  Of these 4 associations, </w:t>
        </w:r>
      </w:ins>
      <w:ins w:id="46" w:author="Albi Celaj [2]" w:date="2019-02-26T13:12:00Z">
        <w:r w:rsidR="004E76B4">
          <w:rPr>
            <w:i/>
            <w:color w:val="000000"/>
          </w:rPr>
          <w:t xml:space="preserve">yor1∆ </w:t>
        </w:r>
        <w:r w:rsidR="004E76B4">
          <w:rPr>
            <w:color w:val="000000"/>
          </w:rPr>
          <w:t xml:space="preserve">had a modest effect (7-15% decrease), while the other 3 were weak (&lt;2% decrease; </w:t>
        </w:r>
        <w:r w:rsidR="004E76B4">
          <w:rPr>
            <w:lang w:val="en-CA"/>
          </w:rPr>
          <w:t>Figure S3B, Data S6).</w:t>
        </w:r>
      </w:ins>
    </w:p>
    <w:p w14:paraId="6FF072E0" w14:textId="60178153" w:rsidR="00031519" w:rsidRPr="009563EA" w:rsidDel="006B3F3C" w:rsidRDefault="001F0493" w:rsidP="009563EA">
      <w:pPr>
        <w:widowControl w:val="0"/>
        <w:autoSpaceDE w:val="0"/>
        <w:autoSpaceDN w:val="0"/>
        <w:adjustRightInd w:val="0"/>
        <w:jc w:val="both"/>
        <w:rPr>
          <w:del w:id="47" w:author="Albi Celaj [2]" w:date="2019-02-21T15:47:00Z"/>
          <w:color w:val="000000"/>
          <w:lang w:val="en-CA"/>
        </w:rPr>
      </w:pPr>
      <w:del w:id="48" w:author="Albi Celaj [2]" w:date="2019-02-21T15:45:00Z">
        <w:r w:rsidDel="00993256">
          <w:rPr>
            <w:color w:val="000000"/>
          </w:rPr>
          <w:delText xml:space="preserve">Knockouts that significantly changed the estimated resistance to a drug </w:delText>
        </w:r>
        <w:r w:rsidRPr="00FB55DF" w:rsidDel="00993256">
          <w:rPr>
            <w:color w:val="000000"/>
          </w:rPr>
          <w:delText xml:space="preserve">by </w:delText>
        </w:r>
        <w:r w:rsidR="00C0459F" w:rsidDel="00993256">
          <w:rPr>
            <w:color w:val="000000"/>
          </w:rPr>
          <w:delText xml:space="preserve">at least </w:delText>
        </w:r>
        <w:r w:rsidDel="00993256">
          <w:rPr>
            <w:color w:val="000000"/>
          </w:rPr>
          <w:delText xml:space="preserve">+/- </w:delText>
        </w:r>
        <w:r w:rsidRPr="00FB55DF" w:rsidDel="00993256">
          <w:rPr>
            <w:color w:val="000000"/>
          </w:rPr>
          <w:delText>10%</w:delText>
        </w:r>
        <w:r w:rsidDel="00993256">
          <w:rPr>
            <w:color w:val="000000"/>
          </w:rPr>
          <w:delText xml:space="preserve"> were considered strong</w:delText>
        </w:r>
        <w:r w:rsidR="00957B44" w:rsidDel="00993256">
          <w:rPr>
            <w:color w:val="000000"/>
          </w:rPr>
          <w:delText>, and other significant associations were defined to be weak.</w:delText>
        </w:r>
        <w:r w:rsidRPr="00FB55DF" w:rsidDel="00993256">
          <w:rPr>
            <w:color w:val="000000"/>
          </w:rPr>
          <w:delText xml:space="preserve">  </w:delText>
        </w:r>
        <w:r w:rsidR="00957B44" w:rsidDel="00993256">
          <w:rPr>
            <w:color w:val="000000"/>
          </w:rPr>
          <w:delText>We found 62 resistance</w:delText>
        </w:r>
        <w:r w:rsidR="002F580B" w:rsidDel="00993256">
          <w:rPr>
            <w:color w:val="000000"/>
          </w:rPr>
          <w:delText xml:space="preserve">-knockout associations that were reproducible in both </w:delText>
        </w:r>
        <w:r w:rsidR="00957B44" w:rsidRPr="00137983" w:rsidDel="00993256">
          <w:rPr>
            <w:color w:val="000000"/>
          </w:rPr>
          <w:delText>MAT</w:delText>
        </w:r>
        <w:r w:rsidR="00957B44" w:rsidRPr="00137983" w:rsidDel="00993256">
          <w:rPr>
            <w:b/>
            <w:color w:val="000000"/>
          </w:rPr>
          <w:delText>a</w:delText>
        </w:r>
        <w:r w:rsidR="00957B44" w:rsidDel="00993256">
          <w:rPr>
            <w:color w:val="000000"/>
          </w:rPr>
          <w:delText xml:space="preserve"> and </w:delText>
        </w:r>
        <w:r w:rsidR="00957B44" w:rsidRPr="00137983" w:rsidDel="00993256">
          <w:rPr>
            <w:color w:val="000000"/>
          </w:rPr>
          <w:delText>MAT</w:delText>
        </w:r>
        <w:r w:rsidR="00957B44" w:rsidRPr="003007A9" w:rsidDel="00993256">
          <w:rPr>
            <w:rFonts w:eastAsia="Calibri"/>
            <w:b/>
            <w:bCs/>
            <w:iCs/>
            <w:color w:val="000000" w:themeColor="text1"/>
            <w:lang w:val="el-GR"/>
          </w:rPr>
          <w:delText>α</w:delText>
        </w:r>
        <w:r w:rsidR="00957B44" w:rsidDel="00993256">
          <w:rPr>
            <w:color w:val="000000"/>
          </w:rPr>
          <w:delText xml:space="preserve"> </w:delText>
        </w:r>
        <w:r w:rsidR="002F580B" w:rsidDel="00993256">
          <w:rPr>
            <w:color w:val="000000"/>
          </w:rPr>
          <w:delText xml:space="preserve">pools, </w:delText>
        </w:r>
        <w:r w:rsidR="002F580B" w:rsidRPr="00FB55DF" w:rsidDel="00993256">
          <w:rPr>
            <w:color w:val="000000"/>
          </w:rPr>
          <w:delText xml:space="preserve">19 </w:delText>
        </w:r>
        <w:r w:rsidR="002F580B" w:rsidDel="00993256">
          <w:rPr>
            <w:color w:val="000000"/>
          </w:rPr>
          <w:delText xml:space="preserve">of which </w:delText>
        </w:r>
        <w:r w:rsidR="00957B44" w:rsidDel="00993256">
          <w:rPr>
            <w:color w:val="000000"/>
          </w:rPr>
          <w:delText>were strong (Data S6).</w:delText>
        </w:r>
        <w:r w:rsidR="00694276" w:rsidDel="00993256">
          <w:rPr>
            <w:color w:val="000000"/>
          </w:rPr>
          <w:delText xml:space="preserve"> </w:delText>
        </w:r>
      </w:del>
      <w:moveFromRangeStart w:id="49" w:author="Albi Celaj [2]" w:date="2019-02-21T15:42:00Z" w:name="move1656157"/>
      <w:moveFrom w:id="50" w:author="Albi Celaj [2]" w:date="2019-02-21T15:42:00Z">
        <w:del w:id="51" w:author="Albi Celaj [2]" w:date="2019-02-21T15:45:00Z">
          <w:r w:rsidR="00957B44" w:rsidDel="00993256">
            <w:rPr>
              <w:color w:val="000000"/>
            </w:rPr>
            <w:delText xml:space="preserve">Among these were </w:delText>
          </w:r>
          <w:r w:rsidR="00957B44" w:rsidRPr="00FB55DF" w:rsidDel="00993256">
            <w:rPr>
              <w:color w:val="000000"/>
            </w:rPr>
            <w:delText xml:space="preserve">18 drug-knockout associations </w:delText>
          </w:r>
          <w:r w:rsidR="00957B44" w:rsidDel="00993256">
            <w:rPr>
              <w:color w:val="000000"/>
            </w:rPr>
            <w:delText xml:space="preserve">involving </w:delText>
          </w:r>
          <w:r w:rsidR="00957B44" w:rsidRPr="00FB55DF" w:rsidDel="00993256">
            <w:rPr>
              <w:color w:val="000000"/>
            </w:rPr>
            <w:delText xml:space="preserve">the vacuolar ABC transporters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 all of which were novel (</w:delText>
          </w:r>
          <w:r w:rsidR="00957B44" w:rsidDel="00993256">
            <w:rPr>
              <w:color w:val="000000"/>
            </w:rPr>
            <w:delText xml:space="preserve">Figure </w:delText>
          </w:r>
          <w:r w:rsidR="00957B44" w:rsidRPr="00FB55DF" w:rsidDel="00993256">
            <w:rPr>
              <w:color w:val="000000"/>
            </w:rPr>
            <w:delText>S</w:delText>
          </w:r>
          <w:r w:rsidR="0076142C" w:rsidDel="00993256">
            <w:rPr>
              <w:color w:val="000000"/>
            </w:rPr>
            <w:delText>3A</w:delText>
          </w:r>
          <w:r w:rsidR="00957B44" w:rsidRPr="00FB55DF" w:rsidDel="00993256">
            <w:rPr>
              <w:color w:val="000000"/>
            </w:rPr>
            <w:delText xml:space="preserve">, Data S6).  </w:delText>
          </w:r>
        </w:del>
      </w:moveFrom>
      <w:moveFromRangeEnd w:id="49"/>
      <w:del w:id="52" w:author="Albi Celaj [2]" w:date="2019-02-21T15:45:00Z">
        <w:r w:rsidR="00C0459F" w:rsidDel="00993256">
          <w:rPr>
            <w:color w:val="000000"/>
          </w:rPr>
          <w:delText xml:space="preserve">We also identified </w:delText>
        </w:r>
        <w:r w:rsidR="00957B44" w:rsidDel="00993256">
          <w:rPr>
            <w:color w:val="000000"/>
          </w:rPr>
          <w:delText xml:space="preserve">associations between each knockout and </w:delText>
        </w:r>
        <w:r w:rsidR="00175454" w:rsidDel="00993256">
          <w:rPr>
            <w:color w:val="000000"/>
          </w:rPr>
          <w:delText>growth rate in the DMSO</w:delText>
        </w:r>
        <w:r w:rsidR="00957B44" w:rsidDel="00993256">
          <w:rPr>
            <w:color w:val="000000"/>
          </w:rPr>
          <w:delText xml:space="preserve"> </w:delText>
        </w:r>
        <w:r w:rsidR="00C0459F" w:rsidDel="00993256">
          <w:rPr>
            <w:color w:val="000000"/>
          </w:rPr>
          <w:delText xml:space="preserve">control </w:delText>
        </w:r>
        <w:r w:rsidR="00957B44" w:rsidDel="00993256">
          <w:rPr>
            <w:color w:val="000000"/>
          </w:rPr>
          <w:delText xml:space="preserve">condition, </w:delText>
        </w:r>
        <w:r w:rsidR="00C0459F" w:rsidDel="00993256">
          <w:rPr>
            <w:color w:val="000000"/>
          </w:rPr>
          <w:delText xml:space="preserve">finding </w:delText>
        </w:r>
        <w:r w:rsidR="00957B44" w:rsidRPr="00951825" w:rsidDel="00993256">
          <w:rPr>
            <w:i/>
            <w:lang w:val="en-CA"/>
          </w:rPr>
          <w:delText>yor1∆</w:delText>
        </w:r>
        <w:r w:rsidR="00957B44" w:rsidRPr="00160B19" w:rsidDel="00993256">
          <w:rPr>
            <w:lang w:val="en-CA"/>
          </w:rPr>
          <w:delText xml:space="preserve">,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to have </w:delText>
        </w:r>
        <w:r w:rsidR="00C0459F" w:rsidDel="00993256">
          <w:rPr>
            <w:lang w:val="en-CA"/>
          </w:rPr>
          <w:delText xml:space="preserve">DMSO growth impact </w:delText>
        </w:r>
        <w:r w:rsidR="00881056" w:rsidDel="00993256">
          <w:rPr>
            <w:lang w:val="en-CA"/>
          </w:rPr>
          <w:delText>in both pools</w:delText>
        </w:r>
        <w:r w:rsidR="00957B44" w:rsidDel="00993256">
          <w:rPr>
            <w:lang w:val="en-CA"/>
          </w:rPr>
          <w:delText xml:space="preserve"> </w:delText>
        </w:r>
        <w:r w:rsidR="00957B44" w:rsidRPr="00137983" w:rsidDel="00993256">
          <w:rPr>
            <w:color w:val="000000"/>
          </w:rPr>
          <w:delText>(Data</w:delText>
        </w:r>
        <w:r w:rsidR="00957B44" w:rsidDel="00993256">
          <w:rPr>
            <w:color w:val="000000"/>
          </w:rPr>
          <w:delText xml:space="preserve"> S6, Figure </w:delText>
        </w:r>
        <w:r w:rsidR="00957B44" w:rsidRPr="00257D64" w:rsidDel="00993256">
          <w:rPr>
            <w:color w:val="000000"/>
          </w:rPr>
          <w:delText>S3</w:delText>
        </w:r>
        <w:r w:rsidR="0076142C" w:rsidDel="00993256">
          <w:rPr>
            <w:color w:val="000000"/>
          </w:rPr>
          <w:delText>B</w:delText>
        </w:r>
        <w:r w:rsidR="00957B44" w:rsidDel="00993256">
          <w:rPr>
            <w:color w:val="000000"/>
          </w:rPr>
          <w:delText xml:space="preserve">).  However, the impacts of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on baseline growth w</w:delText>
        </w:r>
        <w:r w:rsidR="00881056" w:rsidDel="00993256">
          <w:rPr>
            <w:lang w:val="en-CA"/>
          </w:rPr>
          <w:delText>ere</w:delText>
        </w:r>
        <w:r w:rsidR="00957B44" w:rsidDel="00993256">
          <w:rPr>
            <w:lang w:val="en-CA"/>
          </w:rPr>
          <w:delText xml:space="preserve"> </w:delText>
        </w:r>
        <w:r w:rsidR="00C4371C" w:rsidDel="00993256">
          <w:rPr>
            <w:lang w:val="en-CA"/>
          </w:rPr>
          <w:delText>weak</w:delText>
        </w:r>
        <w:r w:rsidR="00957B44" w:rsidDel="00993256">
          <w:rPr>
            <w:lang w:val="en-CA"/>
          </w:rPr>
          <w:delText xml:space="preserve"> (&lt;2% decrease), while </w:delText>
        </w:r>
        <w:r w:rsidR="00957B44" w:rsidRPr="00300B33" w:rsidDel="00993256">
          <w:rPr>
            <w:i/>
            <w:lang w:val="en-CA"/>
          </w:rPr>
          <w:delText>yor1∆</w:delText>
        </w:r>
        <w:r w:rsidR="00957B44" w:rsidDel="00993256">
          <w:rPr>
            <w:i/>
            <w:lang w:val="en-CA"/>
          </w:rPr>
          <w:delText xml:space="preserve"> </w:delText>
        </w:r>
        <w:r w:rsidR="00957B44" w:rsidDel="00993256">
          <w:rPr>
            <w:lang w:val="en-CA"/>
          </w:rPr>
          <w:delText>had a strong</w:delText>
        </w:r>
        <w:r w:rsidR="00C4371C" w:rsidDel="00993256">
          <w:rPr>
            <w:lang w:val="en-CA"/>
          </w:rPr>
          <w:delText xml:space="preserve">, but </w:delText>
        </w:r>
        <w:r w:rsidR="00957B44" w:rsidDel="00993256">
          <w:rPr>
            <w:lang w:val="en-CA"/>
          </w:rPr>
          <w:delText xml:space="preserve">modest effect (7-15% decrease).  </w:delText>
        </w:r>
        <w:r w:rsidR="00957B44" w:rsidRPr="00FB55DF" w:rsidDel="00993256">
          <w:rPr>
            <w:color w:val="000000"/>
          </w:rPr>
          <w:delText xml:space="preserve">Because </w:delText>
        </w:r>
        <w:r w:rsidR="00957B44" w:rsidDel="00993256">
          <w:rPr>
            <w:color w:val="000000"/>
          </w:rPr>
          <w:delText xml:space="preserve">58 </w:delText>
        </w:r>
        <w:r w:rsidR="00957B44" w:rsidDel="00993256">
          <w:rPr>
            <w:color w:val="000000"/>
          </w:rPr>
          <w:lastRenderedPageBreak/>
          <w:delText>(</w:delText>
        </w:r>
        <w:r w:rsidR="00957B44" w:rsidRPr="00FB55DF" w:rsidDel="00993256">
          <w:rPr>
            <w:color w:val="000000"/>
          </w:rPr>
          <w:delText>87%</w:delText>
        </w:r>
        <w:r w:rsidR="00957B44" w:rsidDel="00993256">
          <w:rPr>
            <w:color w:val="000000"/>
          </w:rPr>
          <w:delText xml:space="preserve">) </w:delText>
        </w:r>
        <w:r w:rsidR="00957B44" w:rsidRPr="00FB55DF" w:rsidDel="00993256">
          <w:rPr>
            <w:color w:val="000000"/>
          </w:rPr>
          <w:delText xml:space="preserve">of </w:delText>
        </w:r>
        <w:r w:rsidR="00957B44" w:rsidDel="00993256">
          <w:rPr>
            <w:color w:val="000000"/>
          </w:rPr>
          <w:delText xml:space="preserve">these 62 </w:delText>
        </w:r>
        <w:r w:rsidR="00957B44" w:rsidRPr="00FB55DF" w:rsidDel="00993256">
          <w:rPr>
            <w:color w:val="000000"/>
          </w:rPr>
          <w:delText xml:space="preserve">single-gene </w:delText>
        </w:r>
        <w:r w:rsidR="00957B44" w:rsidDel="00993256">
          <w:rPr>
            <w:color w:val="000000"/>
          </w:rPr>
          <w:delText xml:space="preserve">resistance </w:delText>
        </w:r>
        <w:r w:rsidR="00031519" w:rsidDel="00993256">
          <w:rPr>
            <w:color w:val="000000"/>
          </w:rPr>
          <w:delText>assoc</w:delText>
        </w:r>
        <w:r w:rsidR="008503FF" w:rsidDel="00993256">
          <w:rPr>
            <w:color w:val="000000"/>
          </w:rPr>
          <w:delText>i</w:delText>
        </w:r>
        <w:r w:rsidR="00957B44" w:rsidRPr="00FB55DF" w:rsidDel="00993256">
          <w:rPr>
            <w:color w:val="000000"/>
          </w:rPr>
          <w:delText xml:space="preserve">ations </w:delText>
        </w:r>
        <w:r w:rsidR="00957B44" w:rsidDel="00993256">
          <w:rPr>
            <w:color w:val="000000"/>
          </w:rPr>
          <w:delText xml:space="preserve">and </w:delText>
        </w:r>
        <w:r w:rsidR="00957B44" w:rsidRPr="00FB55DF" w:rsidDel="00993256">
          <w:rPr>
            <w:color w:val="000000"/>
          </w:rPr>
          <w:delText xml:space="preserve">100% of </w:delText>
        </w:r>
        <w:r w:rsidR="00957B44" w:rsidDel="00993256">
          <w:rPr>
            <w:color w:val="000000"/>
          </w:rPr>
          <w:delText xml:space="preserve">the 19 </w:delText>
        </w:r>
        <w:r w:rsidR="00957B44" w:rsidRPr="00FB55DF" w:rsidDel="00993256">
          <w:rPr>
            <w:color w:val="000000"/>
          </w:rPr>
          <w:delText>strong associations</w:delText>
        </w:r>
        <w:r w:rsidR="00957B44" w:rsidDel="00993256">
          <w:rPr>
            <w:color w:val="000000"/>
          </w:rPr>
          <w:delText xml:space="preserve"> </w:delText>
        </w:r>
        <w:r w:rsidR="00957B44" w:rsidRPr="00FB55DF" w:rsidDel="00993256">
          <w:rPr>
            <w:color w:val="000000"/>
          </w:rPr>
          <w:delText>involved only five ABC transporters—</w:delText>
        </w:r>
        <w:r w:rsidR="00957B44" w:rsidRPr="00FB55DF" w:rsidDel="00993256">
          <w:rPr>
            <w:i/>
            <w:color w:val="000000"/>
          </w:rPr>
          <w:delText>snq2∆</w:delText>
        </w:r>
        <w:r w:rsidR="00957B44" w:rsidRPr="00FB55DF" w:rsidDel="00993256">
          <w:rPr>
            <w:color w:val="000000"/>
          </w:rPr>
          <w:delText>,</w:delText>
        </w:r>
        <w:r w:rsidR="00957B44" w:rsidRPr="00FB55DF" w:rsidDel="00993256">
          <w:rPr>
            <w:i/>
            <w:color w:val="000000"/>
          </w:rPr>
          <w:delText xml:space="preserve"> pdr5∆</w:delText>
        </w:r>
        <w:r w:rsidR="00957B44" w:rsidRPr="00FB55DF" w:rsidDel="00993256">
          <w:rPr>
            <w:color w:val="000000"/>
          </w:rPr>
          <w:delText xml:space="preserve">, </w:delText>
        </w:r>
        <w:r w:rsidR="00957B44" w:rsidRPr="00FB55DF" w:rsidDel="00993256">
          <w:rPr>
            <w:i/>
            <w:color w:val="000000"/>
          </w:rPr>
          <w:delText>yor1∆</w:delText>
        </w:r>
        <w:r w:rsidR="00957B44" w:rsidRPr="00FB55DF" w:rsidDel="00993256">
          <w:rPr>
            <w:color w:val="000000"/>
          </w:rPr>
          <w:delText xml:space="preserve">,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—we</w:delText>
        </w:r>
        <w:r w:rsidR="008278B1" w:rsidDel="00993256">
          <w:rPr>
            <w:color w:val="000000"/>
          </w:rPr>
          <w:delText xml:space="preserve"> </w:delText>
        </w:r>
        <w:r w:rsidR="00957B44" w:rsidRPr="00FB55DF" w:rsidDel="00993256">
          <w:rPr>
            <w:color w:val="000000"/>
          </w:rPr>
          <w:delText xml:space="preserve">initially </w:delText>
        </w:r>
        <w:r w:rsidR="00694276" w:rsidDel="00993256">
          <w:rPr>
            <w:color w:val="000000"/>
          </w:rPr>
          <w:delText>restrict</w:delText>
        </w:r>
        <w:r w:rsidR="008278B1" w:rsidDel="00993256">
          <w:rPr>
            <w:color w:val="000000"/>
          </w:rPr>
          <w:delText>ed</w:delText>
        </w:r>
        <w:r w:rsidR="00957B44" w:rsidRPr="00FB55DF" w:rsidDel="00993256">
          <w:rPr>
            <w:color w:val="000000"/>
          </w:rPr>
          <w:delText xml:space="preserve"> our attention to these </w:delText>
        </w:r>
        <w:r w:rsidR="00957B44" w:rsidDel="00993256">
          <w:rPr>
            <w:color w:val="000000"/>
          </w:rPr>
          <w:delText xml:space="preserve">‘frequently-associated’ </w:delText>
        </w:r>
        <w:r w:rsidR="00957B44" w:rsidRPr="00FB55DF" w:rsidDel="00993256">
          <w:rPr>
            <w:color w:val="000000"/>
          </w:rPr>
          <w:delText xml:space="preserve">transporters.  </w:delText>
        </w:r>
      </w:del>
      <w:del w:id="53" w:author="Albi Celaj [2]" w:date="2019-02-21T15:43:00Z">
        <w:r w:rsidR="00C0459F" w:rsidDel="00173382">
          <w:rPr>
            <w:color w:val="000000"/>
          </w:rPr>
          <w:delText xml:space="preserve">For </w:delText>
        </w:r>
        <w:r w:rsidR="00D025D1" w:rsidDel="00173382">
          <w:rPr>
            <w:color w:val="000000"/>
          </w:rPr>
          <w:delText>these five frequently-associated</w:delText>
        </w:r>
        <w:r w:rsidR="00031519" w:rsidRPr="00FB55DF" w:rsidDel="00173382">
          <w:rPr>
            <w:color w:val="000000"/>
          </w:rPr>
          <w:delText xml:space="preserve"> transporters, we </w:delText>
        </w:r>
        <w:r w:rsidR="003162BC" w:rsidDel="00173382">
          <w:rPr>
            <w:color w:val="000000"/>
          </w:rPr>
          <w:delText>detect</w:delText>
        </w:r>
        <w:r w:rsidR="0085049A" w:rsidDel="00173382">
          <w:rPr>
            <w:color w:val="000000"/>
          </w:rPr>
          <w:delText>ed</w:delText>
        </w:r>
        <w:r w:rsidR="00031519" w:rsidRPr="00137983" w:rsidDel="00173382">
          <w:rPr>
            <w:color w:val="000000"/>
          </w:rPr>
          <w:delText xml:space="preserve"> </w:delText>
        </w:r>
        <w:r w:rsidR="00031519" w:rsidDel="00173382">
          <w:rPr>
            <w:color w:val="000000"/>
          </w:rPr>
          <w:delText>89%</w:delText>
        </w:r>
        <w:r w:rsidR="00031519" w:rsidRPr="00137983" w:rsidDel="00173382">
          <w:rPr>
            <w:color w:val="000000"/>
          </w:rPr>
          <w:delText xml:space="preserve"> of</w:delText>
        </w:r>
        <w:r w:rsidR="00031519" w:rsidDel="00173382">
          <w:rPr>
            <w:color w:val="000000"/>
          </w:rPr>
          <w:delText xml:space="preserve"> 18 </w:delText>
        </w:r>
        <w:r w:rsidR="00031519" w:rsidRPr="00137983" w:rsidDel="00173382">
          <w:rPr>
            <w:color w:val="000000"/>
          </w:rPr>
          <w:delText xml:space="preserve">previous associations </w:delText>
        </w:r>
        <w:r w:rsidR="008503FF" w:rsidDel="00173382">
          <w:rPr>
            <w:color w:val="000000"/>
          </w:rPr>
          <w:delText>between drug resistance</w:delText>
        </w:r>
        <w:r w:rsidR="00031519" w:rsidDel="00173382">
          <w:rPr>
            <w:color w:val="000000"/>
          </w:rPr>
          <w:delText xml:space="preserve"> and individual knockouts, </w:delText>
        </w:r>
        <w:r w:rsidR="00031519" w:rsidRPr="00137983" w:rsidDel="00173382">
          <w:rPr>
            <w:color w:val="000000"/>
          </w:rPr>
          <w:delText xml:space="preserve">while revealing </w:delText>
        </w:r>
        <w:r w:rsidR="00031519" w:rsidDel="00173382">
          <w:rPr>
            <w:color w:val="000000"/>
          </w:rPr>
          <w:delText>40</w:delText>
        </w:r>
        <w:r w:rsidR="00031519" w:rsidRPr="00137983" w:rsidDel="00173382">
          <w:rPr>
            <w:color w:val="000000"/>
          </w:rPr>
          <w:delText xml:space="preserve"> new associations</w:delText>
        </w:r>
        <w:r w:rsidR="00031519" w:rsidDel="00173382">
          <w:rPr>
            <w:color w:val="000000"/>
          </w:rPr>
          <w:delText xml:space="preserve"> (33 weak and 7 strong; Figure </w:delText>
        </w:r>
        <w:r w:rsidR="00031519" w:rsidRPr="00FB55DF" w:rsidDel="00173382">
          <w:rPr>
            <w:color w:val="000000"/>
          </w:rPr>
          <w:delText>S</w:delText>
        </w:r>
        <w:r w:rsidR="001257E9" w:rsidDel="00173382">
          <w:rPr>
            <w:color w:val="000000"/>
          </w:rPr>
          <w:delText>3A</w:delText>
        </w:r>
        <w:r w:rsidR="00031519" w:rsidRPr="00FB55DF" w:rsidDel="00173382">
          <w:rPr>
            <w:color w:val="000000"/>
          </w:rPr>
          <w:delText>; Data S7</w:delText>
        </w:r>
        <w:r w:rsidR="00031519" w:rsidDel="00173382">
          <w:rPr>
            <w:color w:val="000000"/>
          </w:rPr>
          <w:delText>)</w:delText>
        </w:r>
        <w:r w:rsidR="00031519" w:rsidRPr="00FB55DF" w:rsidDel="00173382">
          <w:rPr>
            <w:color w:val="000000"/>
          </w:rPr>
          <w:delText xml:space="preserve">.  </w:delText>
        </w:r>
      </w:del>
      <w:ins w:id="54" w:author="Albi Celaj [2]" w:date="2019-02-21T15:47:00Z">
        <w:r w:rsidR="006B3F3C">
          <w:rPr>
            <w:color w:val="000000"/>
          </w:rPr>
          <w:br/>
        </w:r>
      </w:ins>
    </w:p>
    <w:p w14:paraId="43D5E3B3" w14:textId="05970447" w:rsidR="00B21BC2" w:rsidDel="00273D11" w:rsidRDefault="00C0459F" w:rsidP="00B21BC2">
      <w:pPr>
        <w:widowControl w:val="0"/>
        <w:autoSpaceDE w:val="0"/>
        <w:autoSpaceDN w:val="0"/>
        <w:adjustRightInd w:val="0"/>
        <w:spacing w:before="240"/>
        <w:jc w:val="both"/>
        <w:rPr>
          <w:del w:id="55" w:author="Albi Celaj [3]" w:date="2019-02-19T21:58:00Z"/>
          <w:color w:val="000000"/>
        </w:rPr>
      </w:pPr>
      <w:r>
        <w:rPr>
          <w:color w:val="000000"/>
        </w:rPr>
        <w:t>Considering only the</w:t>
      </w:r>
      <w:del w:id="56" w:author="Albi Celaj [2]" w:date="2019-02-21T15:48:00Z">
        <w:r w:rsidDel="007F2BE3">
          <w:rPr>
            <w:color w:val="000000"/>
          </w:rPr>
          <w:delText>se</w:delText>
        </w:r>
      </w:del>
      <w:r>
        <w:rPr>
          <w:color w:val="000000"/>
        </w:rPr>
        <w:t xml:space="preserv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ins w:id="57" w:author="Albi Celaj [3]" w:date="2019-02-19T21:57:00Z">
        <w:r w:rsidR="00273D11" w:rsidDel="00273D11">
          <w:rPr>
            <w:color w:val="000000"/>
          </w:rPr>
          <w:t xml:space="preserve"> </w:t>
        </w:r>
      </w:ins>
      <w:del w:id="58" w:author="Albi Celaj [3]" w:date="2019-02-19T21:57:00Z">
        <w:r w:rsidR="00025615" w:rsidDel="00273D11">
          <w:rPr>
            <w:color w:val="000000"/>
          </w:rPr>
          <w:delText xml:space="preserve"> </w:delText>
        </w:r>
      </w:del>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id="59" w:author="Albi Celaj [3]" w:date="2019-02-19T21:58:00Z">
        <w:r w:rsidR="00273D11">
          <w:rPr>
            <w:color w:val="000000"/>
          </w:rPr>
          <w:t xml:space="preserve">.  </w:t>
        </w:r>
      </w:ins>
      <w:del w:id="60" w:author="Albi Celaj [3]" w:date="2019-02-19T21:58:00Z">
        <w:r w:rsidR="00B21BC2" w:rsidDel="00273D11">
          <w:rPr>
            <w:color w:val="000000"/>
          </w:rPr>
          <w:delText>.</w:delText>
        </w:r>
      </w:del>
    </w:p>
    <w:p w14:paraId="257DB58C" w14:textId="0087D4E4" w:rsidR="00025615" w:rsidRPr="00632235" w:rsidRDefault="008278B1">
      <w:pPr>
        <w:widowControl w:val="0"/>
        <w:autoSpaceDE w:val="0"/>
        <w:autoSpaceDN w:val="0"/>
        <w:adjustRightInd w:val="0"/>
        <w:jc w:val="both"/>
        <w:rPr>
          <w:color w:val="000000"/>
        </w:rPr>
        <w:pPrChange w:id="61" w:author="Albi Celaj [2]" w:date="2019-02-21T15:47:00Z">
          <w:pPr>
            <w:widowControl w:val="0"/>
            <w:autoSpaceDE w:val="0"/>
            <w:autoSpaceDN w:val="0"/>
            <w:adjustRightInd w:val="0"/>
            <w:spacing w:before="240"/>
            <w:jc w:val="both"/>
          </w:pPr>
        </w:pPrChange>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ins w:id="62" w:author="Albi Celaj [2]" w:date="2019-02-21T15:49:00Z">
        <w:r w:rsidR="007F2BE3">
          <w:rPr>
            <w:color w:val="000000"/>
            <w:lang w:val="en-CA"/>
          </w:rPr>
          <w:t>-D</w:t>
        </w:r>
      </w:ins>
      <w:r w:rsidR="00025615">
        <w:rPr>
          <w:color w:val="000000"/>
          <w:lang w:val="en-CA"/>
        </w:rPr>
        <w:t>).</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w:t>
      </w:r>
      <w:del w:id="63" w:author="Albi Celaj [2]" w:date="2019-02-21T15:57:00Z">
        <w:r w:rsidR="00524E8E" w:rsidDel="007F2BE3">
          <w:rPr>
            <w:color w:val="000000"/>
            <w:lang w:val="en-CA"/>
          </w:rPr>
          <w:delText>, while showing large differences only for colchicine</w:delText>
        </w:r>
      </w:del>
      <w:r w:rsidR="00524E8E">
        <w:rPr>
          <w:color w:val="000000"/>
          <w:lang w:val="en-CA"/>
        </w:rPr>
        <w:t xml:space="preserv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77EEBD33" w:rsidR="00E13271" w:rsidRPr="0033459D" w:rsidRDefault="00871C99" w:rsidP="0033459D">
      <w:pPr>
        <w:widowControl w:val="0"/>
        <w:autoSpaceDE w:val="0"/>
        <w:autoSpaceDN w:val="0"/>
        <w:adjustRightInd w:val="0"/>
        <w:jc w:val="both"/>
        <w:rPr>
          <w:ins w:id="64" w:author="Albi Celaj [2]" w:date="2019-02-21T15:47:00Z"/>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ins w:id="65" w:author="Albi Celaj [2]" w:date="2019-02-21T15:48:00Z">
        <w:r w:rsidR="00E13271">
          <w:rPr>
            <w:color w:val="000000"/>
          </w:rPr>
          <w:t>3</w:t>
        </w:r>
      </w:ins>
      <w:del w:id="66" w:author="Albi Celaj [2]" w:date="2019-02-21T15:48:00Z">
        <w:r w:rsidR="005752D7" w:rsidDel="00E13271">
          <w:rPr>
            <w:color w:val="000000"/>
          </w:rPr>
          <w:delText>2D</w:delText>
        </w:r>
      </w:del>
      <w:r w:rsidR="00D85E82">
        <w:rPr>
          <w:color w:val="000000"/>
        </w:rPr>
        <w:t xml:space="preserve"> and S</w:t>
      </w:r>
      <w:r w:rsidR="00202E46">
        <w:rPr>
          <w:color w:val="000000"/>
        </w:rPr>
        <w:t>6</w:t>
      </w:r>
      <w:r w:rsidR="00D85E82">
        <w:rPr>
          <w:color w:val="000000"/>
        </w:rPr>
        <w:t>)</w:t>
      </w:r>
      <w:r w:rsidR="00741D46">
        <w:rPr>
          <w:color w:val="000000"/>
        </w:rPr>
        <w:t xml:space="preserve">.  </w:t>
      </w:r>
      <w:ins w:id="67" w:author="Albi Celaj [2]" w:date="2019-02-21T15:58:00Z">
        <w:r w:rsidR="00B84A02">
          <w:rPr>
            <w:color w:val="000000"/>
          </w:rPr>
          <w:t xml:space="preserve">For </w:t>
        </w:r>
      </w:ins>
      <w:ins w:id="68" w:author="Albi Celaj [2]" w:date="2019-02-21T16:03:00Z">
        <w:r w:rsidR="0033459D">
          <w:rPr>
            <w:color w:val="000000"/>
          </w:rPr>
          <w:t xml:space="preserve">some </w:t>
        </w:r>
      </w:ins>
      <w:ins w:id="69" w:author="Albi Celaj [2]" w:date="2019-02-22T15:15:00Z">
        <w:r w:rsidR="001E4BBF">
          <w:rPr>
            <w:color w:val="000000"/>
          </w:rPr>
          <w:t>drugs</w:t>
        </w:r>
      </w:ins>
      <w:ins w:id="70" w:author="Albi Celaj [2]" w:date="2019-02-21T15:59:00Z">
        <w:r w:rsidR="003113E1">
          <w:rPr>
            <w:color w:val="000000"/>
          </w:rPr>
          <w:t xml:space="preserve">, we observed a clear </w:t>
        </w:r>
      </w:ins>
      <w:ins w:id="71" w:author="Albi Celaj [2]" w:date="2019-02-22T15:19:00Z">
        <w:r w:rsidR="00685541">
          <w:rPr>
            <w:color w:val="000000"/>
          </w:rPr>
          <w:t>sensitivity</w:t>
        </w:r>
      </w:ins>
      <w:ins w:id="72" w:author="Albi Celaj [2]" w:date="2019-02-21T16:03:00Z">
        <w:r w:rsidR="0033459D">
          <w:rPr>
            <w:color w:val="000000"/>
          </w:rPr>
          <w:t xml:space="preserve"> </w:t>
        </w:r>
      </w:ins>
      <w:ins w:id="73" w:author="Albi Celaj [2]" w:date="2019-02-21T15:59:00Z">
        <w:r w:rsidR="003113E1">
          <w:rPr>
            <w:color w:val="000000"/>
          </w:rPr>
          <w:t xml:space="preserve">effect from knocking out only one </w:t>
        </w:r>
      </w:ins>
      <w:ins w:id="74" w:author="Albi Celaj [2]" w:date="2019-02-21T16:01:00Z">
        <w:r w:rsidR="003113E1">
          <w:rPr>
            <w:color w:val="000000"/>
          </w:rPr>
          <w:t xml:space="preserve">transporter </w:t>
        </w:r>
      </w:ins>
      <w:ins w:id="75" w:author="Albi Celaj [2]" w:date="2019-02-21T16:02:00Z">
        <w:r w:rsidR="0033459D">
          <w:rPr>
            <w:color w:val="000000"/>
          </w:rPr>
          <w:t>–</w:t>
        </w:r>
        <w:r w:rsidR="008F3000">
          <w:rPr>
            <w:color w:val="000000"/>
          </w:rPr>
          <w:t xml:space="preserve"> </w:t>
        </w:r>
      </w:ins>
      <w:ins w:id="76" w:author="Albi Celaj [2]" w:date="2019-02-21T16:19:00Z">
        <w:r w:rsidR="008F3000">
          <w:rPr>
            <w:color w:val="000000"/>
          </w:rPr>
          <w:t>e</w:t>
        </w:r>
      </w:ins>
      <w:ins w:id="77" w:author="Albi Celaj [2]" w:date="2019-02-21T16:02:00Z">
        <w:r w:rsidR="008F3000">
          <w:rPr>
            <w:color w:val="000000"/>
          </w:rPr>
          <w:t>.</w:t>
        </w:r>
      </w:ins>
      <w:ins w:id="78" w:author="Albi Celaj [2]" w:date="2019-02-21T16:19:00Z">
        <w:r w:rsidR="008F3000">
          <w:rPr>
            <w:color w:val="000000"/>
          </w:rPr>
          <w:t>g</w:t>
        </w:r>
      </w:ins>
      <w:ins w:id="79" w:author="Albi Celaj [2]" w:date="2019-02-21T16:02:00Z">
        <w:r w:rsidR="0033459D">
          <w:rPr>
            <w:color w:val="000000"/>
          </w:rPr>
          <w:t>.</w:t>
        </w:r>
      </w:ins>
      <w:ins w:id="80" w:author="Albi Celaj [2]" w:date="2019-02-21T16:01:00Z">
        <w:r w:rsidR="003113E1">
          <w:rPr>
            <w:color w:val="000000"/>
          </w:rPr>
          <w:t xml:space="preserve"> </w:t>
        </w:r>
        <w:r w:rsidR="003113E1">
          <w:rPr>
            <w:i/>
            <w:color w:val="000000"/>
          </w:rPr>
          <w:t>pdr5∆</w:t>
        </w:r>
      </w:ins>
      <w:ins w:id="81" w:author="Albi Celaj [2]" w:date="2019-02-21T16:02:00Z">
        <w:r w:rsidR="003113E1">
          <w:rPr>
            <w:i/>
            <w:color w:val="000000"/>
          </w:rPr>
          <w:t xml:space="preserve"> </w:t>
        </w:r>
      </w:ins>
      <w:ins w:id="82" w:author="Albi Celaj [2]" w:date="2019-02-21T16:03:00Z">
        <w:r w:rsidR="0033459D">
          <w:rPr>
            <w:color w:val="000000"/>
          </w:rPr>
          <w:t xml:space="preserve">for cycloheximide and tamoxifen </w:t>
        </w:r>
      </w:ins>
      <w:ins w:id="83" w:author="Albi Celaj [2]" w:date="2019-02-21T16:02:00Z">
        <w:r w:rsidR="0033459D">
          <w:rPr>
            <w:color w:val="000000"/>
          </w:rPr>
          <w:t xml:space="preserve">(Figure 3).  In other drugs, </w:t>
        </w:r>
      </w:ins>
      <w:ins w:id="84" w:author="Albi Celaj [2]" w:date="2019-02-22T15:15:00Z">
        <w:r w:rsidR="00BC590C">
          <w:rPr>
            <w:color w:val="000000"/>
          </w:rPr>
          <w:t>we saw increas</w:t>
        </w:r>
      </w:ins>
      <w:ins w:id="85" w:author="Albi Celaj [2]" w:date="2019-02-22T15:21:00Z">
        <w:r w:rsidR="00BC590C">
          <w:rPr>
            <w:color w:val="000000"/>
          </w:rPr>
          <w:t>ed</w:t>
        </w:r>
      </w:ins>
      <w:ins w:id="86" w:author="Albi Celaj [2]" w:date="2019-02-22T15:15:00Z">
        <w:r w:rsidR="00685541">
          <w:rPr>
            <w:color w:val="000000"/>
          </w:rPr>
          <w:t xml:space="preserve"> sensitivity</w:t>
        </w:r>
      </w:ins>
      <w:ins w:id="87" w:author="Albi Celaj [2]" w:date="2019-02-22T15:17:00Z">
        <w:r w:rsidR="00685541">
          <w:rPr>
            <w:color w:val="000000"/>
          </w:rPr>
          <w:t xml:space="preserve"> </w:t>
        </w:r>
      </w:ins>
      <w:ins w:id="88" w:author="Albi Celaj [2]" w:date="2019-02-22T15:20:00Z">
        <w:r w:rsidR="00262E40">
          <w:rPr>
            <w:color w:val="000000"/>
          </w:rPr>
          <w:t>resulting from</w:t>
        </w:r>
      </w:ins>
      <w:ins w:id="89" w:author="Albi Celaj [2]" w:date="2019-02-22T15:19:00Z">
        <w:r w:rsidR="00685541">
          <w:rPr>
            <w:color w:val="000000"/>
          </w:rPr>
          <w:t xml:space="preserve"> knocking </w:t>
        </w:r>
        <w:r w:rsidR="00262E40">
          <w:rPr>
            <w:color w:val="000000"/>
          </w:rPr>
          <w:t>multiple transporters –</w:t>
        </w:r>
      </w:ins>
      <w:ins w:id="90" w:author="Albi Celaj [2]" w:date="2019-02-22T15:20:00Z">
        <w:r w:rsidR="00262E40">
          <w:rPr>
            <w:color w:val="000000"/>
          </w:rPr>
          <w:t xml:space="preserve"> e.g. </w:t>
        </w:r>
      </w:ins>
      <w:moveToRangeStart w:id="91" w:author="Albi Celaj [2]" w:date="2019-02-21T16:02:00Z" w:name="move1657382"/>
      <w:moveTo w:id="92" w:author="Albi Celaj [2]" w:date="2019-02-21T16:02:00Z">
        <w:del w:id="93" w:author="Albi Celaj [2]" w:date="2019-02-22T15:20:00Z">
          <w:r w:rsidR="0033459D" w:rsidRPr="00D66545" w:rsidDel="00262E40">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w:delText>
          </w:r>
        </w:del>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under camptothecin</w:t>
        </w:r>
        <w:del w:id="94" w:author="Albi Celaj [2]" w:date="2019-02-21T16:02:00Z">
          <w:r w:rsidR="0033459D" w:rsidRPr="00D66545" w:rsidDel="0033459D">
            <w:rPr>
              <w:color w:val="000000"/>
            </w:rPr>
            <w:delText xml:space="preserve"> (</w:delText>
          </w:r>
          <w:r w:rsidR="0033459D" w:rsidDel="0033459D">
            <w:rPr>
              <w:color w:val="000000"/>
            </w:rPr>
            <w:delText xml:space="preserve">Figure </w:delText>
          </w:r>
          <w:r w:rsidR="0033459D" w:rsidRPr="00D66545" w:rsidDel="0033459D">
            <w:rPr>
              <w:color w:val="000000"/>
            </w:rPr>
            <w:delText>S</w:delText>
          </w:r>
          <w:r w:rsidR="0033459D" w:rsidDel="0033459D">
            <w:rPr>
              <w:color w:val="000000"/>
            </w:rPr>
            <w:delText>6</w:delText>
          </w:r>
          <w:r w:rsidR="0033459D" w:rsidRPr="00D66545" w:rsidDel="0033459D">
            <w:rPr>
              <w:color w:val="000000"/>
            </w:rPr>
            <w:delText>)</w:delText>
          </w:r>
        </w:del>
        <w:r w:rsidR="0033459D" w:rsidRPr="00D66545">
          <w:rPr>
            <w:color w:val="000000"/>
          </w:rPr>
          <w:t xml:space="preserve">,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 xml:space="preserve">Figure </w:t>
        </w:r>
        <w:del w:id="95" w:author="Albi Celaj [2]" w:date="2019-02-21T16:04:00Z">
          <w:r w:rsidR="0033459D" w:rsidDel="0033459D">
            <w:rPr>
              <w:color w:val="000000"/>
            </w:rPr>
            <w:delText>2D</w:delText>
          </w:r>
          <w:r w:rsidR="0033459D" w:rsidRPr="00D66545" w:rsidDel="0033459D">
            <w:rPr>
              <w:color w:val="000000"/>
            </w:rPr>
            <w:delText xml:space="preserve"> middle</w:delText>
          </w:r>
          <w:r w:rsidR="0033459D" w:rsidDel="0033459D">
            <w:rPr>
              <w:color w:val="000000"/>
            </w:rPr>
            <w:delText xml:space="preserve"> panel</w:delText>
          </w:r>
          <w:r w:rsidR="0033459D" w:rsidRPr="00D66545" w:rsidDel="0033459D">
            <w:rPr>
              <w:color w:val="000000"/>
            </w:rPr>
            <w:delText>, S</w:delText>
          </w:r>
          <w:r w:rsidR="0033459D" w:rsidDel="0033459D">
            <w:rPr>
              <w:color w:val="000000"/>
            </w:rPr>
            <w:delText>6</w:delText>
          </w:r>
        </w:del>
      </w:moveTo>
      <w:ins w:id="96" w:author="Albi Celaj [2]" w:date="2019-02-21T16:04:00Z">
        <w:r w:rsidR="0033459D">
          <w:rPr>
            <w:color w:val="000000"/>
          </w:rPr>
          <w:t>3</w:t>
        </w:r>
      </w:ins>
      <w:moveTo w:id="97" w:author="Albi Celaj [2]" w:date="2019-02-21T16:02:00Z">
        <w:r w:rsidR="0033459D" w:rsidRPr="00D66545">
          <w:rPr>
            <w:color w:val="000000"/>
          </w:rPr>
          <w:t xml:space="preserve">).  </w:t>
        </w:r>
      </w:moveTo>
      <w:moveToRangeEnd w:id="91"/>
      <w:ins w:id="98" w:author="Albi Celaj [2]" w:date="2019-02-21T16:05:00Z">
        <w:r w:rsidR="0033459D" w:rsidRPr="00D66545">
          <w:rPr>
            <w:color w:val="000000"/>
          </w:rPr>
          <w:t>These sensitivity patter</w:t>
        </w:r>
        <w:r w:rsidR="0033459D">
          <w:rPr>
            <w:color w:val="000000"/>
          </w:rPr>
          <w:t xml:space="preserve">ns are consistent with a </w:t>
        </w:r>
        <w:r w:rsidR="00DA54D7">
          <w:rPr>
            <w:color w:val="000000"/>
          </w:rPr>
          <w:t xml:space="preserve">scenario in which </w:t>
        </w:r>
      </w:ins>
      <w:ins w:id="99" w:author="Albi Celaj [2]" w:date="2019-02-22T15:22:00Z">
        <w:r w:rsidR="0067351E">
          <w:rPr>
            <w:color w:val="000000"/>
          </w:rPr>
          <w:t xml:space="preserve">one or more </w:t>
        </w:r>
      </w:ins>
      <w:ins w:id="100" w:author="Albi Celaj [2]" w:date="2019-02-21T16:05:00Z">
        <w:r w:rsidR="0033459D" w:rsidRPr="00D66545">
          <w:rPr>
            <w:color w:val="000000"/>
          </w:rPr>
          <w:t>transporter</w:t>
        </w:r>
      </w:ins>
      <w:ins w:id="101" w:author="Albi Celaj [2]" w:date="2019-02-22T15:21:00Z">
        <w:r w:rsidR="00DA54D7">
          <w:rPr>
            <w:color w:val="000000"/>
          </w:rPr>
          <w:t>s</w:t>
        </w:r>
      </w:ins>
      <w:ins w:id="102" w:author="Albi Celaj [2]" w:date="2019-02-21T16:05:00Z">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ins>
    </w:p>
    <w:p w14:paraId="322BD448" w14:textId="77777777" w:rsidR="00E13271" w:rsidRDefault="00E13271" w:rsidP="00DB0ED8">
      <w:pPr>
        <w:widowControl w:val="0"/>
        <w:autoSpaceDE w:val="0"/>
        <w:autoSpaceDN w:val="0"/>
        <w:adjustRightInd w:val="0"/>
        <w:jc w:val="both"/>
        <w:rPr>
          <w:ins w:id="103" w:author="Albi Celaj [2]" w:date="2019-02-21T16:05:00Z"/>
          <w:color w:val="000000"/>
        </w:rPr>
      </w:pPr>
    </w:p>
    <w:p w14:paraId="253905AB" w14:textId="15660395" w:rsidR="0033459D" w:rsidRDefault="0033459D" w:rsidP="00DA0164">
      <w:pPr>
        <w:widowControl w:val="0"/>
        <w:autoSpaceDE w:val="0"/>
        <w:autoSpaceDN w:val="0"/>
        <w:adjustRightInd w:val="0"/>
        <w:jc w:val="both"/>
        <w:rPr>
          <w:ins w:id="104" w:author="Albi Celaj [2]" w:date="2019-02-21T16:06:00Z"/>
          <w:color w:val="000000"/>
          <w:lang w:val="en-CA"/>
        </w:rPr>
      </w:pPr>
      <w:ins w:id="105" w:author="Albi Celaj [2]" w:date="2019-02-21T16:06:00Z">
        <w:del w:id="106" w:author="Albi Celaj [2]" w:date="2019-02-21T16:05:00Z">
          <w:r w:rsidRPr="00D66545" w:rsidDel="0033459D">
            <w:rPr>
              <w:color w:val="000000"/>
            </w:rPr>
            <w:delText xml:space="preserve">These sensitivity patterns are consistent with a simple scenario in which each transporter </w:delText>
          </w:r>
          <w:r w:rsidDel="0033459D">
            <w:rPr>
              <w:color w:val="000000"/>
            </w:rPr>
            <w:delText xml:space="preserve">can </w:delText>
          </w:r>
          <w:r w:rsidRPr="00D66545" w:rsidDel="0033459D">
            <w:rPr>
              <w:color w:val="000000"/>
            </w:rPr>
            <w:delText xml:space="preserve">efflux </w:delText>
          </w:r>
          <w:r w:rsidDel="0033459D">
            <w:rPr>
              <w:color w:val="000000"/>
            </w:rPr>
            <w:delText xml:space="preserve">a </w:delText>
          </w:r>
          <w:r w:rsidRPr="00D66545" w:rsidDel="0033459D">
            <w:rPr>
              <w:color w:val="000000"/>
            </w:rPr>
            <w:delText>given drug.</w:delText>
          </w:r>
          <w:r w:rsidDel="0033459D">
            <w:rPr>
              <w:color w:val="000000"/>
            </w:rPr>
            <w:delText xml:space="preserve">  </w:delText>
          </w:r>
        </w:del>
        <w:r>
          <w:rPr>
            <w:color w:val="000000"/>
          </w:rPr>
          <w:t xml:space="preserve">In other drugs, the fitness landscapes showed more surprising multi-knockout patterns </w:t>
        </w:r>
        <w:r>
          <w:rPr>
            <w:color w:val="000000"/>
          </w:rPr>
          <w:softHyphen/>
          <w:t xml:space="preserve">conveying both drug resistance and sensitivity.  In benomyl, for example, </w:t>
        </w:r>
      </w:ins>
      <w:ins w:id="107" w:author="Albi Celaj [2]" w:date="2019-02-21T16:08:00Z">
        <w:r>
          <w:rPr>
            <w:color w:val="000000"/>
          </w:rPr>
          <w:t>we</w:t>
        </w:r>
      </w:ins>
      <w:ins w:id="108" w:author="Albi Celaj [2]" w:date="2019-02-21T16:11:00Z">
        <w:r w:rsidR="005D51FC">
          <w:rPr>
            <w:color w:val="000000"/>
          </w:rPr>
          <w:t xml:space="preserve"> not only observed sensitivity </w:t>
        </w:r>
      </w:ins>
      <w:ins w:id="109" w:author="Albi Celaj [2]" w:date="2019-02-21T16:15:00Z">
        <w:r w:rsidR="005D0E3E">
          <w:rPr>
            <w:color w:val="000000"/>
          </w:rPr>
          <w:t xml:space="preserve">from knocking out the known primary efflux pump </w:t>
        </w:r>
      </w:ins>
      <w:ins w:id="110" w:author="Albi Celaj [2]" w:date="2019-02-21T16:12:00Z">
        <w:r w:rsidR="005D51FC">
          <w:rPr>
            <w:i/>
            <w:color w:val="000000"/>
          </w:rPr>
          <w:t>snq2∆</w:t>
        </w:r>
      </w:ins>
      <w:ins w:id="111" w:author="Albi Celaj [2]" w:date="2019-02-21T16:13:00Z">
        <w:r w:rsidR="005D51FC">
          <w:rPr>
            <w:i/>
            <w:color w:val="000000"/>
          </w:rPr>
          <w:t xml:space="preserve"> </w:t>
        </w:r>
        <w:r w:rsidR="005D51FC">
          <w:rPr>
            <w:color w:val="000000"/>
          </w:rPr>
          <w:t xml:space="preserve">(20% decreased resistance, </w:t>
        </w:r>
        <w:r w:rsidR="005D51FC" w:rsidRPr="00AC7F48">
          <w:rPr>
            <w:i/>
            <w:color w:val="000000"/>
          </w:rPr>
          <w:t>p</w:t>
        </w:r>
        <w:r w:rsidR="005A4F14">
          <w:rPr>
            <w:color w:val="000000"/>
          </w:rPr>
          <w:t xml:space="preserve"> = </w:t>
        </w:r>
      </w:ins>
      <w:ins w:id="112" w:author="Albi Celaj [2]" w:date="2019-03-05T14:54:00Z">
        <w:r w:rsidR="005A4F14">
          <w:rPr>
            <w:color w:val="000000"/>
          </w:rPr>
          <w:t>1</w:t>
        </w:r>
      </w:ins>
      <w:ins w:id="113" w:author="Albi Celaj [2]" w:date="2019-02-21T16:13:00Z">
        <w:r w:rsidR="005044A6">
          <w:rPr>
            <w:color w:val="000000"/>
          </w:rPr>
          <w:t>.</w:t>
        </w:r>
      </w:ins>
      <w:ins w:id="114" w:author="Albi Celaj [2]" w:date="2019-03-05T14:18:00Z">
        <w:r w:rsidR="005044A6">
          <w:rPr>
            <w:color w:val="000000"/>
          </w:rPr>
          <w:t>4</w:t>
        </w:r>
      </w:ins>
      <w:ins w:id="115" w:author="Albi Celaj [2]" w:date="2019-02-21T16:13:00Z">
        <w:r w:rsidR="005044A6">
          <w:rPr>
            <w:color w:val="000000"/>
          </w:rPr>
          <w:t>e-</w:t>
        </w:r>
      </w:ins>
      <w:ins w:id="116" w:author="Albi Celaj [2]" w:date="2019-03-05T14:54:00Z">
        <w:r w:rsidR="005A4F14">
          <w:rPr>
            <w:color w:val="000000"/>
          </w:rPr>
          <w:t>95</w:t>
        </w:r>
      </w:ins>
      <w:ins w:id="117" w:author="Albi Celaj [2]" w:date="2019-02-21T16:13:00Z">
        <w:r w:rsidR="005D51FC">
          <w:rPr>
            <w:color w:val="000000"/>
          </w:rPr>
          <w:t xml:space="preserve">; </w:t>
        </w:r>
      </w:ins>
      <w:ins w:id="118" w:author="Albi Celaj [2]" w:date="2019-03-05T14:55:00Z">
        <w:r w:rsidR="005A4F14" w:rsidRPr="00233F15">
          <w:t xml:space="preserve">Mann-Whitney </w:t>
        </w:r>
        <w:r w:rsidR="005A4F14" w:rsidRPr="006B3E82">
          <w:rPr>
            <w:i/>
          </w:rPr>
          <w:t>U</w:t>
        </w:r>
        <w:r w:rsidR="005A4F14" w:rsidRPr="00233F15">
          <w:t xml:space="preserve"> test</w:t>
        </w:r>
      </w:ins>
      <w:ins w:id="119" w:author="Albi Celaj [2]" w:date="2019-02-21T16:13:00Z">
        <w:r w:rsidR="005D51FC" w:rsidRPr="00E56441">
          <w:rPr>
            <w:color w:val="000000"/>
          </w:rPr>
          <w:t>)</w:t>
        </w:r>
      </w:ins>
      <w:ins w:id="120" w:author="Albi Celaj [2]" w:date="2019-02-21T16:12:00Z">
        <w:r w:rsidR="005D51FC">
          <w:rPr>
            <w:i/>
            <w:color w:val="000000"/>
          </w:rPr>
          <w:t xml:space="preserve">, </w:t>
        </w:r>
        <w:r w:rsidR="005D51FC">
          <w:rPr>
            <w:color w:val="000000"/>
          </w:rPr>
          <w:t xml:space="preserve">but </w:t>
        </w:r>
      </w:ins>
      <w:ins w:id="121" w:author="Albi Celaj [2]" w:date="2019-02-21T16:08:00Z">
        <w:r>
          <w:rPr>
            <w:color w:val="000000"/>
          </w:rPr>
          <w:t xml:space="preserve">13% increased resistance in </w:t>
        </w:r>
        <w:r>
          <w:rPr>
            <w:i/>
            <w:color w:val="000000"/>
          </w:rPr>
          <w:t xml:space="preserve">pdr5∆ </w:t>
        </w:r>
        <w:r>
          <w:rPr>
            <w:color w:val="000000"/>
          </w:rPr>
          <w:t xml:space="preserve">knockouts </w:t>
        </w:r>
      </w:ins>
      <w:ins w:id="122" w:author="Albi Celaj [2]" w:date="2019-02-21T16:09:00Z">
        <w:r>
          <w:rPr>
            <w:color w:val="000000"/>
          </w:rPr>
          <w:t>(</w:t>
        </w:r>
        <w:r w:rsidRPr="00D66545">
          <w:rPr>
            <w:color w:val="000000"/>
          </w:rPr>
          <w:t>p</w:t>
        </w:r>
        <w:r w:rsidR="005044A6">
          <w:rPr>
            <w:color w:val="000000"/>
          </w:rPr>
          <w:t xml:space="preserve"> = </w:t>
        </w:r>
      </w:ins>
      <w:ins w:id="123" w:author="Albi Celaj [2]" w:date="2019-03-05T14:55:00Z">
        <w:r w:rsidR="005A4F14">
          <w:rPr>
            <w:color w:val="000000"/>
          </w:rPr>
          <w:t>1</w:t>
        </w:r>
      </w:ins>
      <w:ins w:id="124" w:author="Albi Celaj [2]" w:date="2019-02-21T16:09:00Z">
        <w:r w:rsidR="005044A6">
          <w:rPr>
            <w:color w:val="000000"/>
          </w:rPr>
          <w:t>.</w:t>
        </w:r>
      </w:ins>
      <w:ins w:id="125" w:author="Albi Celaj [2]" w:date="2019-03-05T14:55:00Z">
        <w:r w:rsidR="005A4F14">
          <w:rPr>
            <w:color w:val="000000"/>
          </w:rPr>
          <w:t>3</w:t>
        </w:r>
      </w:ins>
      <w:ins w:id="126" w:author="Albi Celaj [2]" w:date="2019-02-21T16:09:00Z">
        <w:r w:rsidR="005044A6">
          <w:rPr>
            <w:color w:val="000000"/>
          </w:rPr>
          <w:t>e-</w:t>
        </w:r>
      </w:ins>
      <w:ins w:id="127" w:author="Albi Celaj [2]" w:date="2019-03-05T14:55:00Z">
        <w:r w:rsidR="005A4F14">
          <w:rPr>
            <w:color w:val="000000"/>
          </w:rPr>
          <w:t>41</w:t>
        </w:r>
      </w:ins>
      <w:ins w:id="128" w:author="Albi Celaj [2]" w:date="2019-02-21T16:09:00Z">
        <w:r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ins>
      <w:ins w:id="129" w:author="Albi Celaj [2]" w:date="2019-03-05T14:56:00Z">
        <w:r w:rsidR="005A4F14">
          <w:rPr>
            <w:color w:val="000000"/>
          </w:rPr>
          <w:t>1</w:t>
        </w:r>
      </w:ins>
      <w:ins w:id="130" w:author="Albi Celaj [2]" w:date="2019-02-21T16:09:00Z">
        <w:r w:rsidR="005044A6">
          <w:rPr>
            <w:color w:val="000000"/>
          </w:rPr>
          <w:t>.</w:t>
        </w:r>
      </w:ins>
      <w:ins w:id="131" w:author="Albi Celaj [2]" w:date="2019-03-05T14:56:00Z">
        <w:r w:rsidR="005A4F14">
          <w:rPr>
            <w:color w:val="000000"/>
          </w:rPr>
          <w:t>3</w:t>
        </w:r>
      </w:ins>
      <w:ins w:id="132" w:author="Albi Celaj [2]" w:date="2019-02-21T16:09:00Z">
        <w:r w:rsidR="005044A6">
          <w:rPr>
            <w:color w:val="000000"/>
          </w:rPr>
          <w:t>e-</w:t>
        </w:r>
      </w:ins>
      <w:ins w:id="133" w:author="Albi Celaj [2]" w:date="2019-03-05T14:56:00Z">
        <w:r w:rsidR="005A4F14">
          <w:rPr>
            <w:color w:val="000000"/>
          </w:rPr>
          <w:t>72</w:t>
        </w:r>
      </w:ins>
      <w:ins w:id="134" w:author="Albi Celaj [2]" w:date="2019-02-21T16:09:00Z">
        <w:r w:rsidR="005D51FC" w:rsidRPr="00D66545">
          <w:rPr>
            <w:color w:val="000000"/>
          </w:rPr>
          <w:t>)</w:t>
        </w:r>
        <w:r w:rsidR="005D51FC">
          <w:rPr>
            <w:color w:val="000000"/>
          </w:rPr>
          <w:t xml:space="preserve">.  </w:t>
        </w:r>
      </w:ins>
      <w:ins w:id="135" w:author="Albi Celaj [2]" w:date="2019-02-21T16:14:00Z">
        <w:r w:rsidR="005D51FC">
          <w:rPr>
            <w:color w:val="000000"/>
          </w:rPr>
          <w:t>All of t</w:t>
        </w:r>
      </w:ins>
      <w:ins w:id="136" w:author="Albi Celaj [2]" w:date="2019-02-21T16:10:00Z">
        <w:r w:rsidR="005D51FC">
          <w:rPr>
            <w:color w:val="000000"/>
          </w:rPr>
          <w:t xml:space="preserve">hese effects had been previously reported </w:t>
        </w:r>
      </w:ins>
      <w:moveToRangeStart w:id="137" w:author="Albi Celaj [2]" w:date="2019-02-21T16:10:00Z" w:name="move1657860"/>
      <w:moveTo w:id="138" w:author="Albi Celaj [2]" w:date="2019-02-21T16:10:00Z">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moveTo>
      <w:moveToRangeEnd w:id="137"/>
      <w:ins w:id="139" w:author="Albi Celaj [2]" w:date="2019-02-21T16:34:00Z">
        <w:r w:rsidR="00DA0164">
          <w:rPr>
            <w:color w:val="000000"/>
          </w:rPr>
          <w:t xml:space="preserve">, and </w:t>
        </w:r>
      </w:ins>
      <w:ins w:id="140" w:author="Albi Celaj [2]" w:date="2019-02-22T15:28:00Z">
        <w:r w:rsidR="00F3085A">
          <w:rPr>
            <w:color w:val="000000"/>
          </w:rPr>
          <w:t xml:space="preserve">were </w:t>
        </w:r>
      </w:ins>
      <w:ins w:id="141" w:author="Albi Celaj [2]" w:date="2019-02-21T16:34:00Z">
        <w:r w:rsidR="00DA0164">
          <w:rPr>
            <w:color w:val="000000"/>
          </w:rPr>
          <w:t xml:space="preserve">explained by increased </w:t>
        </w:r>
      </w:ins>
      <w:ins w:id="142" w:author="Albi Celaj [2]" w:date="2019-02-21T16:35:00Z">
        <w:r w:rsidR="00DA0164">
          <w:rPr>
            <w:i/>
            <w:color w:val="000000"/>
          </w:rPr>
          <w:t>SNQ2</w:t>
        </w:r>
      </w:ins>
      <w:ins w:id="143" w:author="Albi Celaj [2]" w:date="2019-02-22T15:24:00Z">
        <w:r w:rsidR="00576EE2">
          <w:rPr>
            <w:color w:val="000000"/>
          </w:rPr>
          <w:t xml:space="preserve">-mediated </w:t>
        </w:r>
      </w:ins>
      <w:ins w:id="144" w:author="Albi Celaj [2]" w:date="2019-02-22T15:26:00Z">
        <w:r w:rsidR="00576EE2">
          <w:rPr>
            <w:color w:val="000000"/>
          </w:rPr>
          <w:t>resistance</w:t>
        </w:r>
      </w:ins>
      <w:ins w:id="145" w:author="Albi Celaj [2]" w:date="2019-02-21T16:35:00Z">
        <w:r w:rsidR="00DA0164">
          <w:rPr>
            <w:color w:val="000000"/>
          </w:rPr>
          <w:t xml:space="preserve"> upon deleting </w:t>
        </w:r>
      </w:ins>
      <w:ins w:id="146" w:author="Albi Celaj [2]" w:date="2019-02-21T16:36:00Z">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ins>
      <w:ins w:id="147" w:author="Albi Celaj [2]" w:date="2019-02-21T16:10:00Z">
        <w:r w:rsidR="005D51FC">
          <w:rPr>
            <w:color w:val="000000"/>
          </w:rPr>
          <w:t xml:space="preserve">onsistent with </w:t>
        </w:r>
      </w:ins>
      <w:ins w:id="148" w:author="Albi Celaj [2]" w:date="2019-02-21T16:36:00Z">
        <w:r w:rsidR="00DA0164">
          <w:rPr>
            <w:color w:val="000000"/>
          </w:rPr>
          <w:t>this explanation</w:t>
        </w:r>
      </w:ins>
      <w:ins w:id="149" w:author="Albi Celaj [2]" w:date="2019-02-21T16:10:00Z">
        <w:r w:rsidR="005D51FC">
          <w:rPr>
            <w:color w:val="000000"/>
          </w:rPr>
          <w:t xml:space="preserve">, </w:t>
        </w:r>
      </w:ins>
      <w:ins w:id="150" w:author="Albi Celaj [2]" w:date="2019-02-21T16:14:00Z">
        <w:r w:rsidR="005D51FC">
          <w:rPr>
            <w:color w:val="000000"/>
          </w:rPr>
          <w:t>the</w:t>
        </w:r>
      </w:ins>
      <w:ins w:id="151" w:author="Albi Celaj [2]" w:date="2019-02-22T15:29:00Z">
        <w:r w:rsidR="00E270BB">
          <w:rPr>
            <w:color w:val="000000"/>
          </w:rPr>
          <w:t>se</w:t>
        </w:r>
      </w:ins>
      <w:ins w:id="152" w:author="Albi Celaj [2]" w:date="2019-02-21T16:14:00Z">
        <w:r w:rsidR="005D51FC">
          <w:rPr>
            <w:color w:val="000000"/>
          </w:rPr>
          <w:t xml:space="preserve"> resistance effects were </w:t>
        </w:r>
      </w:ins>
      <w:ins w:id="153" w:author="Albi Celaj [2]" w:date="2019-02-21T16:10:00Z">
        <w:r w:rsidR="005D51FC">
          <w:rPr>
            <w:color w:val="000000"/>
          </w:rPr>
          <w:t>more modest in</w:t>
        </w:r>
      </w:ins>
      <w:ins w:id="154" w:author="Albi Celaj [2]" w:date="2019-02-21T16:15:00Z">
        <w:r w:rsidR="008F3000">
          <w:rPr>
            <w:color w:val="000000"/>
          </w:rPr>
          <w:t xml:space="preserve"> a</w:t>
        </w:r>
      </w:ins>
      <w:ins w:id="155" w:author="Albi Celaj [2]" w:date="2019-02-21T16:10:00Z">
        <w:r w:rsidR="005D51FC">
          <w:rPr>
            <w:color w:val="000000"/>
          </w:rPr>
          <w:t xml:space="preserve"> </w:t>
        </w:r>
      </w:ins>
      <w:ins w:id="156" w:author="Albi Celaj [2]" w:date="2019-02-21T16:11:00Z">
        <w:r w:rsidR="005D51FC" w:rsidRPr="004B7F4B">
          <w:rPr>
            <w:i/>
            <w:color w:val="000000"/>
          </w:rPr>
          <w:t>snq</w:t>
        </w:r>
        <w:r w:rsidR="005D51FC" w:rsidRPr="00C73FA6">
          <w:rPr>
            <w:i/>
            <w:color w:val="000000"/>
          </w:rPr>
          <w:t>2∆</w:t>
        </w:r>
        <w:r w:rsidR="005D51FC">
          <w:rPr>
            <w:color w:val="000000"/>
          </w:rPr>
          <w:t xml:space="preserve"> background (Figure 3).  </w:t>
        </w:r>
      </w:ins>
      <w:ins w:id="157" w:author="Albi Celaj [2]" w:date="2019-02-21T16:15:00Z">
        <w:r w:rsidR="008F3000">
          <w:rPr>
            <w:color w:val="000000"/>
          </w:rPr>
          <w:t xml:space="preserve">A similar landscape was found in bisantrene, which also showed a strong </w:t>
        </w:r>
      </w:ins>
      <w:ins w:id="158" w:author="Albi Celaj [2]" w:date="2019-02-21T16:16:00Z">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ins>
      <w:ins w:id="159" w:author="Albi Celaj [2]" w:date="2019-02-21T16:17:00Z">
        <w:r w:rsidR="00D40E0D">
          <w:rPr>
            <w:color w:val="000000"/>
            <w:lang w:val="en-CA"/>
          </w:rPr>
          <w:t xml:space="preserve">.  </w:t>
        </w:r>
      </w:ins>
      <w:ins w:id="160" w:author="Albi Celaj [2]" w:date="2019-02-26T13:42:00Z">
        <w:r w:rsidR="00D40E0D">
          <w:rPr>
            <w:color w:val="000000"/>
            <w:lang w:val="en-CA"/>
          </w:rPr>
          <w:t>Surprisingly</w:t>
        </w:r>
      </w:ins>
      <w:ins w:id="161" w:author="Albi Celaj [2]" w:date="2019-02-21T16:17:00Z">
        <w:r w:rsidR="008F3000">
          <w:rPr>
            <w:color w:val="000000"/>
            <w:lang w:val="en-CA"/>
          </w:rPr>
          <w:t xml:space="preserve">, </w:t>
        </w:r>
      </w:ins>
      <w:ins w:id="162" w:author="Albi Celaj [2]" w:date="2019-02-26T13:42:00Z">
        <w:r w:rsidR="00D40E0D">
          <w:rPr>
            <w:color w:val="000000"/>
            <w:lang w:val="en-CA"/>
          </w:rPr>
          <w:t xml:space="preserve">we found that </w:t>
        </w:r>
      </w:ins>
      <w:ins w:id="163" w:author="Albi Celaj [2]" w:date="2019-02-21T16:17:00Z">
        <w:r w:rsidR="008F3000">
          <w:rPr>
            <w:color w:val="000000"/>
            <w:lang w:val="en-CA"/>
          </w:rPr>
          <w:t xml:space="preserve">the successive deletion of ABC transporters </w:t>
        </w:r>
        <w:r w:rsidR="008F3000">
          <w:rPr>
            <w:color w:val="000000"/>
            <w:lang w:val="en-CA"/>
          </w:rPr>
          <w:lastRenderedPageBreak/>
          <w:t xml:space="preserve">led to greater resistance for many drugs (Figure 2D and S5).  </w:t>
        </w:r>
      </w:ins>
      <w:ins w:id="164" w:author="Albi Celaj [2]" w:date="2019-02-21T16:06:00Z">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individually or in any combination led to more valinomycin resistance than the wild-typ</w:t>
        </w:r>
        <w:r w:rsidR="008F3000">
          <w:rPr>
            <w:color w:val="000000"/>
            <w:lang w:val="en-CA"/>
          </w:rPr>
          <w:t xml:space="preserve">e strain (Figure </w:t>
        </w:r>
      </w:ins>
      <w:ins w:id="165" w:author="Albi Celaj [2]" w:date="2019-02-21T16:17:00Z">
        <w:r w:rsidR="008F3000">
          <w:rPr>
            <w:color w:val="000000"/>
            <w:lang w:val="en-CA"/>
          </w:rPr>
          <w:t>3).</w:t>
        </w:r>
      </w:ins>
    </w:p>
    <w:p w14:paraId="213161C4" w14:textId="77777777" w:rsidR="0033459D" w:rsidRDefault="0033459D" w:rsidP="00DB0ED8">
      <w:pPr>
        <w:widowControl w:val="0"/>
        <w:autoSpaceDE w:val="0"/>
        <w:autoSpaceDN w:val="0"/>
        <w:adjustRightInd w:val="0"/>
        <w:jc w:val="both"/>
        <w:rPr>
          <w:ins w:id="166" w:author="Albi Celaj [2]" w:date="2019-02-21T15:47:00Z"/>
          <w:color w:val="000000"/>
        </w:rPr>
      </w:pPr>
    </w:p>
    <w:p w14:paraId="67582DBC" w14:textId="103B91E4" w:rsidR="00DB0ED8" w:rsidRPr="00D66545" w:rsidDel="008F3000" w:rsidRDefault="00160012" w:rsidP="00DB0ED8">
      <w:pPr>
        <w:widowControl w:val="0"/>
        <w:autoSpaceDE w:val="0"/>
        <w:autoSpaceDN w:val="0"/>
        <w:adjustRightInd w:val="0"/>
        <w:jc w:val="both"/>
        <w:rPr>
          <w:del w:id="167" w:author="Albi Celaj [2]" w:date="2019-02-21T16:17:00Z"/>
          <w:color w:val="000000"/>
        </w:rPr>
      </w:pPr>
      <w:del w:id="168" w:author="Albi Celaj [2]" w:date="2019-02-21T16:17:00Z">
        <w:r w:rsidDel="008F3000">
          <w:rPr>
            <w:color w:val="000000"/>
          </w:rPr>
          <w:delText xml:space="preserve">First, we </w:delText>
        </w:r>
        <w:r w:rsidR="003346EA" w:rsidDel="008F3000">
          <w:rPr>
            <w:color w:val="000000"/>
          </w:rPr>
          <w:delText>tested</w:delText>
        </w:r>
        <w:r w:rsidDel="008F3000">
          <w:rPr>
            <w:color w:val="000000"/>
          </w:rPr>
          <w:delText xml:space="preserve"> the extent to which </w:delText>
        </w:r>
        <w:r w:rsidR="003346EA" w:rsidDel="008F3000">
          <w:rPr>
            <w:color w:val="000000"/>
          </w:rPr>
          <w:delText xml:space="preserve">these </w:delText>
        </w:r>
        <w:r w:rsidDel="008F3000">
          <w:rPr>
            <w:color w:val="000000"/>
          </w:rPr>
          <w:delText xml:space="preserve">landscapes could capture </w:delText>
        </w:r>
        <w:r w:rsidR="00B050DC" w:rsidDel="008F3000">
          <w:rPr>
            <w:color w:val="000000"/>
          </w:rPr>
          <w:delText xml:space="preserve">several </w:delText>
        </w:r>
        <w:r w:rsidDel="008F3000">
          <w:rPr>
            <w:color w:val="000000"/>
          </w:rPr>
          <w:delText>previously-reported relationships between ABC tra</w:delText>
        </w:r>
        <w:r w:rsidR="00956CAB" w:rsidDel="008F3000">
          <w:rPr>
            <w:color w:val="000000"/>
          </w:rPr>
          <w:delText>nsporter knockouts</w:delText>
        </w:r>
        <w:r w:rsidDel="008F3000">
          <w:rPr>
            <w:color w:val="000000"/>
          </w:rPr>
          <w:delText xml:space="preserve"> and resistance to benomyl.</w:delText>
        </w:r>
        <w:r w:rsidR="00DB0ED8" w:rsidDel="008F3000">
          <w:rPr>
            <w:color w:val="000000"/>
          </w:rPr>
          <w:delText xml:space="preserve"> </w:delText>
        </w:r>
        <w:r w:rsidR="00B050DC" w:rsidDel="008F3000">
          <w:rPr>
            <w:color w:val="000000"/>
          </w:rPr>
          <w:delText xml:space="preserve"> </w:delText>
        </w:r>
        <w:r w:rsidR="00E713CD" w:rsidDel="008F3000">
          <w:rPr>
            <w:color w:val="000000"/>
          </w:rPr>
          <w:delText>We</w:delText>
        </w:r>
        <w:r w:rsidR="00DB0ED8" w:rsidDel="008F3000">
          <w:rPr>
            <w:color w:val="000000"/>
          </w:rPr>
          <w:delText xml:space="preserve"> clearly captured the sensitivity of </w:delText>
        </w:r>
        <w:r w:rsidR="00DB0ED8" w:rsidRPr="00795AAD" w:rsidDel="008F3000">
          <w:rPr>
            <w:i/>
            <w:color w:val="000000"/>
          </w:rPr>
          <w:delText>snq2</w:delText>
        </w:r>
        <w:r w:rsidR="00DB0ED8" w:rsidDel="008F3000">
          <w:rPr>
            <w:color w:val="000000"/>
          </w:rPr>
          <w:delText xml:space="preserve">∆ deletions to benomyl (Figure </w:delText>
        </w:r>
        <w:r w:rsidR="00F20F8A" w:rsidDel="008F3000">
          <w:rPr>
            <w:color w:val="000000"/>
          </w:rPr>
          <w:delText>2D</w:delText>
        </w:r>
        <w:r w:rsidR="00DB0ED8" w:rsidDel="008F3000">
          <w:rPr>
            <w:color w:val="000000"/>
          </w:rPr>
          <w:delText xml:space="preserve"> </w:delText>
        </w:r>
        <w:r w:rsidR="00F20F8A" w:rsidDel="008F3000">
          <w:rPr>
            <w:color w:val="000000"/>
          </w:rPr>
          <w:delText xml:space="preserve">top </w:delText>
        </w:r>
        <w:r w:rsidR="00DB0ED8" w:rsidDel="008F3000">
          <w:rPr>
            <w:color w:val="000000"/>
          </w:rPr>
          <w:delText>panel;</w:delText>
        </w:r>
      </w:del>
      <w:del w:id="169" w:author="Albi Celaj [2]" w:date="2019-02-21T16:13:00Z">
        <w:r w:rsidR="00DB0ED8" w:rsidDel="005D51FC">
          <w:rPr>
            <w:color w:val="000000"/>
          </w:rPr>
          <w:delText xml:space="preserve"> 20% decreased resistance, </w:delText>
        </w:r>
        <w:r w:rsidR="00DB0ED8" w:rsidRPr="00AC7F48" w:rsidDel="005D51FC">
          <w:rPr>
            <w:i/>
            <w:color w:val="000000"/>
          </w:rPr>
          <w:delText>p</w:delText>
        </w:r>
        <w:r w:rsidR="00DB0ED8" w:rsidDel="005D51FC">
          <w:rPr>
            <w:color w:val="000000"/>
          </w:rPr>
          <w:delText xml:space="preserve"> = 5.8e-80; Wilcoxon rank sum test</w:delText>
        </w:r>
        <w:r w:rsidR="00DB0ED8" w:rsidRPr="00E56441" w:rsidDel="005D51FC">
          <w:rPr>
            <w:color w:val="000000"/>
          </w:rPr>
          <w:delText>)</w:delText>
        </w:r>
      </w:del>
      <w:del w:id="170" w:author="Albi Celaj [2]" w:date="2019-02-21T16:17:00Z">
        <w:r w:rsidR="00DB0ED8" w:rsidDel="008F3000">
          <w:rPr>
            <w:color w:val="000000"/>
          </w:rPr>
          <w:delText xml:space="preserve">, which </w:delText>
        </w:r>
        <w:r w:rsidR="00DB0ED8" w:rsidRPr="00D66545" w:rsidDel="008F3000">
          <w:rPr>
            <w:color w:val="000000"/>
          </w:rPr>
          <w:delText xml:space="preserve">was expected given that </w:delText>
        </w:r>
        <w:r w:rsidR="00DB0ED8" w:rsidRPr="008E592C" w:rsidDel="008F3000">
          <w:rPr>
            <w:color w:val="000000"/>
          </w:rPr>
          <w:delText>Snq2</w:delText>
        </w:r>
        <w:r w:rsidR="00DB0ED8" w:rsidRPr="00D66545" w:rsidDel="008F3000">
          <w:rPr>
            <w:i/>
            <w:color w:val="000000"/>
          </w:rPr>
          <w:delText xml:space="preserve"> </w:delText>
        </w:r>
        <w:r w:rsidR="00DB0ED8" w:rsidRPr="00D66545" w:rsidDel="008F3000">
          <w:rPr>
            <w:color w:val="000000"/>
          </w:rPr>
          <w:delText xml:space="preserve">is known to be </w:delText>
        </w:r>
        <w:r w:rsidR="00A460CC" w:rsidDel="008F3000">
          <w:rPr>
            <w:color w:val="000000"/>
          </w:rPr>
          <w:delText xml:space="preserve">its </w:delText>
        </w:r>
        <w:r w:rsidR="00DB0ED8" w:rsidRPr="00D66545" w:rsidDel="008F3000">
          <w:rPr>
            <w:color w:val="000000"/>
          </w:rPr>
          <w:delText>primary efflux pump</w:delText>
        </w:r>
        <w:r w:rsidR="00DB0ED8" w:rsidDel="008F3000">
          <w:rPr>
            <w:color w:val="000000"/>
          </w:rPr>
          <w:delText xml:space="preserve"> </w:delText>
        </w:r>
        <w:r w:rsidR="00DB0ED8" w:rsidRPr="00D66545" w:rsidDel="008F3000">
          <w:rPr>
            <w:color w:val="000000"/>
          </w:rPr>
          <w:fldChar w:fldCharType="begin" w:fldLock="1"/>
        </w:r>
        <w:r w:rsidR="00DB0ED8" w:rsidRPr="008F3000" w:rsidDel="008F3000">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delInstrText>
        </w:r>
        <w:r w:rsidR="00DB0ED8" w:rsidRPr="00D66545" w:rsidDel="008F3000">
          <w:rPr>
            <w:color w:val="000000"/>
          </w:rPr>
          <w:fldChar w:fldCharType="separate"/>
        </w:r>
        <w:r w:rsidR="00DB0ED8" w:rsidRPr="008F3000" w:rsidDel="008F3000">
          <w:rPr>
            <w:noProof/>
            <w:color w:val="000000"/>
          </w:rPr>
          <w:delText>(Kolaczkowski et al., 1998)</w:delText>
        </w:r>
        <w:r w:rsidR="00DB0ED8" w:rsidRPr="00D66545" w:rsidDel="008F3000">
          <w:rPr>
            <w:color w:val="000000"/>
          </w:rPr>
          <w:fldChar w:fldCharType="end"/>
        </w:r>
        <w:r w:rsidR="00DB0ED8" w:rsidRPr="00D66545" w:rsidDel="008F3000">
          <w:rPr>
            <w:color w:val="000000"/>
          </w:rPr>
          <w:delText xml:space="preserve">. We also observed several </w:delText>
        </w:r>
        <w:r w:rsidR="00C0459F" w:rsidDel="008F3000">
          <w:rPr>
            <w:color w:val="000000"/>
          </w:rPr>
          <w:delText xml:space="preserve">other known </w:delText>
        </w:r>
        <w:r w:rsidR="00DB0ED8" w:rsidRPr="00D66545" w:rsidDel="008F3000">
          <w:rPr>
            <w:color w:val="000000"/>
          </w:rPr>
          <w:delText xml:space="preserve">phenomena, including increased benomyl resistance in </w:delText>
        </w:r>
        <w:r w:rsidR="00DB0ED8" w:rsidRPr="00D66545" w:rsidDel="008F3000">
          <w:rPr>
            <w:i/>
            <w:color w:val="000000"/>
          </w:rPr>
          <w:delText xml:space="preserve">pdr5∆ </w:delText>
        </w:r>
        <w:r w:rsidR="00DB0ED8" w:rsidRPr="00D66545" w:rsidDel="008F3000">
          <w:rPr>
            <w:color w:val="000000"/>
          </w:rPr>
          <w:delText>knockouts (</w:delText>
        </w:r>
        <w:r w:rsidR="00DB0ED8" w:rsidDel="008F3000">
          <w:rPr>
            <w:color w:val="000000"/>
          </w:rPr>
          <w:delText>13% increased resistance</w:delText>
        </w:r>
        <w:r w:rsidR="00DB0ED8" w:rsidRPr="00D66545" w:rsidDel="008F3000">
          <w:rPr>
            <w:color w:val="000000"/>
          </w:rPr>
          <w:delText xml:space="preserve">; </w:delText>
        </w:r>
      </w:del>
      <w:del w:id="171" w:author="Albi Celaj [2]" w:date="2019-02-21T16:08:00Z">
        <w:r w:rsidR="00DB0ED8" w:rsidRPr="00D66545" w:rsidDel="0033459D">
          <w:rPr>
            <w:color w:val="000000"/>
          </w:rPr>
          <w:delText>p</w:delText>
        </w:r>
        <w:r w:rsidR="00DB0ED8" w:rsidDel="0033459D">
          <w:rPr>
            <w:color w:val="000000"/>
          </w:rPr>
          <w:delText xml:space="preserve"> = 1.5e-96</w:delText>
        </w:r>
        <w:r w:rsidR="00DB0ED8" w:rsidRPr="00D66545" w:rsidDel="0033459D">
          <w:rPr>
            <w:color w:val="000000"/>
          </w:rPr>
          <w:delText xml:space="preserve">) </w:delText>
        </w:r>
      </w:del>
      <w:del w:id="172" w:author="Albi Celaj [2]" w:date="2019-02-21T16:17:00Z">
        <w:r w:rsidR="00DB0ED8" w:rsidDel="008F3000">
          <w:rPr>
            <w:color w:val="000000"/>
          </w:rPr>
          <w:delText xml:space="preserve">and a </w:delText>
        </w:r>
        <w:r w:rsidR="00DB0ED8" w:rsidRPr="00D66545" w:rsidDel="008F3000">
          <w:rPr>
            <w:color w:val="000000"/>
          </w:rPr>
          <w:delText xml:space="preserve">further increased benomyl resistance of the </w:delText>
        </w:r>
      </w:del>
      <w:del w:id="173" w:author="Albi Celaj [2]" w:date="2019-02-21T16:09:00Z">
        <w:r w:rsidR="00DB0ED8" w:rsidRPr="00D66545" w:rsidDel="005D51FC">
          <w:rPr>
            <w:i/>
            <w:color w:val="000000"/>
          </w:rPr>
          <w:delText>pdr5∆</w:delText>
        </w:r>
        <w:r w:rsidR="00DB0ED8" w:rsidDel="005D51FC">
          <w:rPr>
            <w:i/>
            <w:color w:val="000000"/>
          </w:rPr>
          <w:delText xml:space="preserve"> </w:delText>
        </w:r>
        <w:r w:rsidR="00DB0ED8" w:rsidRPr="00D66545" w:rsidDel="005D51FC">
          <w:rPr>
            <w:i/>
            <w:color w:val="000000"/>
          </w:rPr>
          <w:delText>yor1∆</w:delText>
        </w:r>
        <w:r w:rsidR="00DB0ED8" w:rsidRPr="00D66545" w:rsidDel="005D51FC">
          <w:rPr>
            <w:color w:val="000000"/>
          </w:rPr>
          <w:delText xml:space="preserve"> double-mutant </w:delText>
        </w:r>
        <w:r w:rsidR="00DB0ED8" w:rsidDel="005D51FC">
          <w:rPr>
            <w:color w:val="000000"/>
          </w:rPr>
          <w:delText>(21% increased resistance</w:delText>
        </w:r>
        <w:r w:rsidR="00DB0ED8" w:rsidRPr="00D66545" w:rsidDel="005D51FC">
          <w:rPr>
            <w:color w:val="000000"/>
          </w:rPr>
          <w:delText xml:space="preserve">; p </w:delText>
        </w:r>
        <w:r w:rsidR="00DB0ED8" w:rsidDel="005D51FC">
          <w:rPr>
            <w:color w:val="000000"/>
          </w:rPr>
          <w:delText>=</w:delText>
        </w:r>
        <w:r w:rsidR="00DB0ED8" w:rsidRPr="00D66545" w:rsidDel="005D51FC">
          <w:rPr>
            <w:color w:val="000000"/>
          </w:rPr>
          <w:delText xml:space="preserve"> </w:delText>
        </w:r>
        <w:r w:rsidR="00DB0ED8" w:rsidDel="005D51FC">
          <w:rPr>
            <w:color w:val="000000"/>
          </w:rPr>
          <w:delText>1.3e-72</w:delText>
        </w:r>
        <w:r w:rsidR="00DB0ED8" w:rsidRPr="00D66545" w:rsidDel="005D51FC">
          <w:rPr>
            <w:color w:val="000000"/>
          </w:rPr>
          <w:delText>)</w:delText>
        </w:r>
        <w:r w:rsidR="00DB0ED8" w:rsidDel="005D51FC">
          <w:rPr>
            <w:color w:val="000000"/>
          </w:rPr>
          <w:delText>.</w:delText>
        </w:r>
        <w:r w:rsidR="00DB0ED8" w:rsidRPr="00D66545" w:rsidDel="005D51FC">
          <w:rPr>
            <w:color w:val="000000"/>
          </w:rPr>
          <w:delText xml:space="preserve"> </w:delText>
        </w:r>
      </w:del>
      <w:del w:id="174" w:author="Albi Celaj [2]" w:date="2019-02-21T16:17:00Z">
        <w:r w:rsidR="00C0459F" w:rsidDel="008F3000">
          <w:rPr>
            <w:color w:val="000000"/>
          </w:rPr>
          <w:delText xml:space="preserve">Consistent </w:delText>
        </w:r>
        <w:r w:rsidR="00DB0ED8" w:rsidDel="008F3000">
          <w:rPr>
            <w:color w:val="000000"/>
          </w:rPr>
          <w:delText>with</w:delText>
        </w:r>
      </w:del>
      <w:moveFromRangeStart w:id="175" w:author="Albi Celaj [2]" w:date="2019-02-21T16:10:00Z" w:name="move1657860"/>
      <w:moveFrom w:id="176" w:author="Albi Celaj [2]" w:date="2019-02-21T16:10:00Z">
        <w:del w:id="177" w:author="Albi Celaj [2]" w:date="2019-02-21T16:17:00Z">
          <w:r w:rsidR="00DB0ED8" w:rsidDel="008F3000">
            <w:rPr>
              <w:color w:val="000000"/>
            </w:rPr>
            <w:delText xml:space="preserve"> </w:delText>
          </w:r>
          <w:r w:rsidR="00DB0ED8" w:rsidRPr="00D66545" w:rsidDel="008F3000">
            <w:rPr>
              <w:i/>
              <w:color w:val="000000"/>
            </w:rPr>
            <w:fldChar w:fldCharType="begin" w:fldLock="1"/>
          </w:r>
          <w:r w:rsidR="00D9226C" w:rsidRPr="005D51FC" w:rsidDel="008F3000">
            <w:rPr>
              <w:i/>
              <w:color w:val="000000"/>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delInstrText>
          </w:r>
          <w:r w:rsidR="00DB0ED8" w:rsidRPr="00D66545" w:rsidDel="008F3000">
            <w:rPr>
              <w:i/>
              <w:color w:val="000000"/>
            </w:rPr>
            <w:fldChar w:fldCharType="separate"/>
          </w:r>
          <w:r w:rsidR="007A4FB8" w:rsidRPr="005D51FC" w:rsidDel="008F3000">
            <w:rPr>
              <w:noProof/>
              <w:color w:val="000000"/>
            </w:rPr>
            <w:delText>(Kolaczkowska et al., 2008; Snider et al., 2013)</w:delText>
          </w:r>
          <w:r w:rsidR="00DB0ED8" w:rsidRPr="00D66545" w:rsidDel="008F3000">
            <w:rPr>
              <w:i/>
              <w:color w:val="000000"/>
            </w:rPr>
            <w:fldChar w:fldCharType="end"/>
          </w:r>
        </w:del>
      </w:moveFrom>
      <w:moveFromRangeEnd w:id="175"/>
      <w:del w:id="178" w:author="Albi Celaj [2]" w:date="2019-02-21T16:17:00Z">
        <w:r w:rsidR="00DB0ED8" w:rsidDel="008F3000">
          <w:rPr>
            <w:i/>
            <w:color w:val="000000"/>
          </w:rPr>
          <w:delText xml:space="preserve">, </w:delText>
        </w:r>
        <w:r w:rsidR="00DB0ED8" w:rsidDel="008F3000">
          <w:rPr>
            <w:color w:val="000000"/>
          </w:rPr>
          <w:delText>t</w:delText>
        </w:r>
        <w:r w:rsidR="00DB0ED8" w:rsidRPr="00D66545" w:rsidDel="008F3000">
          <w:rPr>
            <w:color w:val="000000"/>
          </w:rPr>
          <w:delText xml:space="preserve">hese increases </w:delText>
        </w:r>
        <w:r w:rsidR="00DB0ED8" w:rsidDel="008F3000">
          <w:rPr>
            <w:color w:val="000000"/>
          </w:rPr>
          <w:delText xml:space="preserve">were </w:delText>
        </w:r>
        <w:r w:rsidR="00C73FA6" w:rsidDel="008F3000">
          <w:rPr>
            <w:color w:val="000000"/>
          </w:rPr>
          <w:delText xml:space="preserve">more modest in an </w:delText>
        </w:r>
      </w:del>
      <w:del w:id="179" w:author="Albi Celaj [2]" w:date="2019-02-21T16:11:00Z">
        <w:r w:rsidR="00C73FA6" w:rsidRPr="004B7F4B" w:rsidDel="005D51FC">
          <w:rPr>
            <w:i/>
            <w:color w:val="000000"/>
          </w:rPr>
          <w:delText>snq</w:delText>
        </w:r>
        <w:r w:rsidR="00DB0ED8" w:rsidRPr="00C73FA6" w:rsidDel="005D51FC">
          <w:rPr>
            <w:i/>
            <w:color w:val="000000"/>
          </w:rPr>
          <w:delText>2</w:delText>
        </w:r>
        <w:r w:rsidR="00C73FA6" w:rsidRPr="00C73FA6" w:rsidDel="005D51FC">
          <w:rPr>
            <w:i/>
            <w:color w:val="000000"/>
          </w:rPr>
          <w:delText>∆</w:delText>
        </w:r>
        <w:r w:rsidR="00C73FA6" w:rsidDel="005D51FC">
          <w:rPr>
            <w:color w:val="000000"/>
          </w:rPr>
          <w:delText xml:space="preserve"> background </w:delText>
        </w:r>
      </w:del>
      <w:del w:id="180" w:author="Albi Celaj [2]" w:date="2019-02-21T16:17:00Z">
        <w:r w:rsidR="00C73FA6" w:rsidDel="008F3000">
          <w:rPr>
            <w:color w:val="000000"/>
          </w:rPr>
          <w:delText>(</w:delText>
        </w:r>
        <w:r w:rsidR="00DB0ED8" w:rsidDel="008F3000">
          <w:rPr>
            <w:color w:val="000000"/>
          </w:rPr>
          <w:delText xml:space="preserve">Figure </w:delText>
        </w:r>
        <w:r w:rsidR="00F20F8A" w:rsidDel="008F3000">
          <w:rPr>
            <w:color w:val="000000"/>
          </w:rPr>
          <w:delText>2D</w:delText>
        </w:r>
        <w:r w:rsidR="00DB0ED8" w:rsidRPr="00D66545" w:rsidDel="008F3000">
          <w:rPr>
            <w:color w:val="000000"/>
          </w:rPr>
          <w:delText xml:space="preserve"> </w:delText>
        </w:r>
        <w:r w:rsidR="00F20F8A" w:rsidDel="008F3000">
          <w:rPr>
            <w:color w:val="000000"/>
          </w:rPr>
          <w:delText>top</w:delText>
        </w:r>
        <w:r w:rsidR="00DB0ED8" w:rsidRPr="00D66545" w:rsidDel="008F3000">
          <w:rPr>
            <w:color w:val="000000"/>
          </w:rPr>
          <w:delText xml:space="preserve"> panel).  </w:delText>
        </w:r>
        <w:r w:rsidR="00C73FA6" w:rsidDel="008F3000">
          <w:rPr>
            <w:color w:val="000000"/>
          </w:rPr>
          <w:delText>W</w:delText>
        </w:r>
        <w:r w:rsidR="00DB0ED8" w:rsidDel="008F3000">
          <w:rPr>
            <w:color w:val="000000"/>
          </w:rPr>
          <w:delText xml:space="preserve">e </w:delText>
        </w:r>
        <w:r w:rsidR="00DB0ED8" w:rsidRPr="00D66545" w:rsidDel="008F3000">
          <w:rPr>
            <w:color w:val="000000"/>
          </w:rPr>
          <w:delText xml:space="preserve">did not observe </w:delText>
        </w:r>
        <w:r w:rsidR="00C73FA6" w:rsidRPr="00D66545" w:rsidDel="008F3000">
          <w:rPr>
            <w:color w:val="000000"/>
          </w:rPr>
          <w:delText>(p =</w:delText>
        </w:r>
        <w:r w:rsidR="00C73FA6" w:rsidDel="008F3000">
          <w:rPr>
            <w:color w:val="000000"/>
          </w:rPr>
          <w:delText xml:space="preserve"> 0.09</w:delText>
        </w:r>
        <w:r w:rsidR="00C73FA6" w:rsidRPr="00D66545" w:rsidDel="008F3000">
          <w:rPr>
            <w:color w:val="000000"/>
          </w:rPr>
          <w:delText>)</w:delText>
        </w:r>
        <w:r w:rsidR="00C73FA6" w:rsidDel="008F3000">
          <w:rPr>
            <w:color w:val="000000"/>
          </w:rPr>
          <w:delText xml:space="preserve"> a reportedly weak phenomenon in which </w:delText>
        </w:r>
        <w:r w:rsidR="00DB0ED8" w:rsidRPr="00D66545" w:rsidDel="008F3000">
          <w:rPr>
            <w:i/>
            <w:color w:val="000000"/>
          </w:rPr>
          <w:delText>yor1∆</w:delText>
        </w:r>
        <w:r w:rsidR="00DB0ED8" w:rsidRPr="00D66545" w:rsidDel="008F3000">
          <w:rPr>
            <w:color w:val="000000"/>
          </w:rPr>
          <w:delText xml:space="preserve"> confer</w:delText>
        </w:r>
        <w:r w:rsidR="00C73FA6" w:rsidDel="008F3000">
          <w:rPr>
            <w:color w:val="000000"/>
          </w:rPr>
          <w:delText>s</w:delText>
        </w:r>
        <w:r w:rsidR="00DB0ED8" w:rsidRPr="00D66545" w:rsidDel="008F3000">
          <w:rPr>
            <w:color w:val="000000"/>
          </w:rPr>
          <w:delText xml:space="preserve"> benomyl resistance</w:delText>
        </w:r>
        <w:r w:rsidR="00DB0ED8" w:rsidDel="008F3000">
          <w:rPr>
            <w:color w:val="000000"/>
          </w:rPr>
          <w:delText xml:space="preserve"> </w:delText>
        </w:r>
        <w:r w:rsidR="00DB0ED8" w:rsidRPr="00D66545" w:rsidDel="008F3000">
          <w:rPr>
            <w:color w:val="000000"/>
          </w:rPr>
          <w:fldChar w:fldCharType="begin" w:fldLock="1"/>
        </w:r>
        <w:r w:rsidR="00DB0ED8" w:rsidDel="008F3000">
          <w:rPr>
            <w:color w:val="000000"/>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DB0ED8" w:rsidRPr="00D66545" w:rsidDel="008F3000">
          <w:rPr>
            <w:color w:val="000000"/>
          </w:rPr>
          <w:fldChar w:fldCharType="separate"/>
        </w:r>
        <w:r w:rsidR="00DB0ED8" w:rsidRPr="00D659A1" w:rsidDel="008F3000">
          <w:rPr>
            <w:noProof/>
            <w:color w:val="000000"/>
          </w:rPr>
          <w:delText>(Snider et al., 2013)</w:delText>
        </w:r>
        <w:r w:rsidR="00DB0ED8" w:rsidRPr="00D66545" w:rsidDel="008F3000">
          <w:rPr>
            <w:color w:val="000000"/>
          </w:rPr>
          <w:fldChar w:fldCharType="end"/>
        </w:r>
        <w:r w:rsidR="00DB0ED8" w:rsidRPr="00D66545" w:rsidDel="008F3000">
          <w:rPr>
            <w:color w:val="000000"/>
          </w:rPr>
          <w:delText xml:space="preserve">.  </w:delText>
        </w:r>
        <w:r w:rsidR="00DB0ED8" w:rsidDel="008F3000">
          <w:rPr>
            <w:color w:val="000000"/>
          </w:rPr>
          <w:delText>In summary</w:delText>
        </w:r>
        <w:r w:rsidR="00DB0ED8" w:rsidRPr="00D66545" w:rsidDel="008F3000">
          <w:rPr>
            <w:color w:val="000000"/>
          </w:rPr>
          <w:delText xml:space="preserve">, </w:delText>
        </w:r>
        <w:r w:rsidR="008D6812" w:rsidDel="008F3000">
          <w:rPr>
            <w:color w:val="000000"/>
          </w:rPr>
          <w:delText>XGA</w:delText>
        </w:r>
        <w:r w:rsidR="00D85E82" w:rsidDel="008F3000">
          <w:rPr>
            <w:color w:val="000000"/>
          </w:rPr>
          <w:delText xml:space="preserve"> </w:delText>
        </w:r>
        <w:r w:rsidR="00DB0ED8" w:rsidRPr="00D66545" w:rsidDel="008F3000">
          <w:rPr>
            <w:color w:val="000000"/>
          </w:rPr>
          <w:delText>largely recapitulate</w:delText>
        </w:r>
        <w:r w:rsidR="00DB0ED8" w:rsidDel="008F3000">
          <w:rPr>
            <w:color w:val="000000"/>
          </w:rPr>
          <w:delText>d</w:delText>
        </w:r>
        <w:r w:rsidR="00DB0ED8" w:rsidRPr="00D66545" w:rsidDel="008F3000">
          <w:rPr>
            <w:color w:val="000000"/>
          </w:rPr>
          <w:delText xml:space="preserve"> previously-reported </w:delText>
        </w:r>
        <w:r w:rsidR="00DB0ED8" w:rsidDel="008F3000">
          <w:rPr>
            <w:color w:val="000000"/>
          </w:rPr>
          <w:delText xml:space="preserve">effects of </w:delText>
        </w:r>
        <w:r w:rsidR="00DB0ED8" w:rsidRPr="00D66545" w:rsidDel="008F3000">
          <w:rPr>
            <w:color w:val="000000"/>
          </w:rPr>
          <w:delText>ABC transporter knockout</w:delText>
        </w:r>
        <w:r w:rsidR="00DB0ED8" w:rsidDel="008F3000">
          <w:rPr>
            <w:color w:val="000000"/>
          </w:rPr>
          <w:delText>s</w:delText>
        </w:r>
        <w:r w:rsidR="00DB0ED8" w:rsidRPr="00D66545" w:rsidDel="008F3000">
          <w:rPr>
            <w:color w:val="000000"/>
          </w:rPr>
          <w:delText xml:space="preserve"> </w:delText>
        </w:r>
        <w:r w:rsidR="00DB0ED8" w:rsidDel="008F3000">
          <w:rPr>
            <w:color w:val="000000"/>
          </w:rPr>
          <w:delText xml:space="preserve">on </w:delText>
        </w:r>
        <w:r w:rsidR="00DB0ED8" w:rsidRPr="00D66545" w:rsidDel="008F3000">
          <w:rPr>
            <w:color w:val="000000"/>
          </w:rPr>
          <w:delText xml:space="preserve">benomyl resistance, including </w:delText>
        </w:r>
        <w:r w:rsidR="00DB0ED8" w:rsidDel="008F3000">
          <w:rPr>
            <w:color w:val="000000"/>
          </w:rPr>
          <w:delText xml:space="preserve">the effects of </w:delText>
        </w:r>
        <w:r w:rsidR="00DB0ED8" w:rsidRPr="00D66545" w:rsidDel="008F3000">
          <w:rPr>
            <w:color w:val="000000"/>
          </w:rPr>
          <w:delText>two- and three-gene combinatorial</w:delText>
        </w:r>
        <w:r w:rsidR="00DB0ED8" w:rsidDel="008F3000">
          <w:rPr>
            <w:color w:val="000000"/>
          </w:rPr>
          <w:delText xml:space="preserve"> deletions</w:delText>
        </w:r>
        <w:r w:rsidR="00DB0ED8" w:rsidRPr="00D66545" w:rsidDel="008F3000">
          <w:rPr>
            <w:color w:val="000000"/>
          </w:rPr>
          <w:delText>.</w:delText>
        </w:r>
      </w:del>
    </w:p>
    <w:p w14:paraId="3CDF8580" w14:textId="77777777" w:rsidR="00DB0ED8" w:rsidRPr="00D66545" w:rsidDel="008F3000" w:rsidRDefault="00DB0ED8" w:rsidP="00DB0ED8">
      <w:pPr>
        <w:widowControl w:val="0"/>
        <w:autoSpaceDE w:val="0"/>
        <w:autoSpaceDN w:val="0"/>
        <w:adjustRightInd w:val="0"/>
        <w:jc w:val="both"/>
        <w:rPr>
          <w:del w:id="181" w:author="Albi Celaj [2]" w:date="2019-02-21T16:17:00Z"/>
          <w:color w:val="000000"/>
        </w:rPr>
      </w:pPr>
    </w:p>
    <w:p w14:paraId="2F56D71A" w14:textId="33D5030A" w:rsidR="00DB0ED8" w:rsidDel="0033459D" w:rsidRDefault="00437617" w:rsidP="00DB0ED8">
      <w:pPr>
        <w:widowControl w:val="0"/>
        <w:autoSpaceDE w:val="0"/>
        <w:autoSpaceDN w:val="0"/>
        <w:adjustRightInd w:val="0"/>
        <w:jc w:val="both"/>
        <w:rPr>
          <w:del w:id="182" w:author="Albi Celaj [2]" w:date="2019-02-21T16:06:00Z"/>
          <w:color w:val="000000"/>
          <w:lang w:val="en-CA"/>
        </w:rPr>
      </w:pPr>
      <w:del w:id="183" w:author="Albi Celaj [2]" w:date="2019-02-21T16:06:00Z">
        <w:r w:rsidDel="0033459D">
          <w:rPr>
            <w:color w:val="000000"/>
          </w:rPr>
          <w:delText>After c</w:delText>
        </w:r>
        <w:r w:rsidR="00194D80" w:rsidDel="0033459D">
          <w:rPr>
            <w:color w:val="000000"/>
          </w:rPr>
          <w:delText>onfirming expected knockout effects in</w:delText>
        </w:r>
        <w:r w:rsidR="00D11B58" w:rsidDel="0033459D">
          <w:rPr>
            <w:color w:val="000000"/>
          </w:rPr>
          <w:delText xml:space="preserve"> benomyl, we</w:delText>
        </w:r>
        <w:r w:rsidR="00871C99" w:rsidDel="0033459D">
          <w:rPr>
            <w:color w:val="000000"/>
          </w:rPr>
          <w:delText xml:space="preserve"> </w:delText>
        </w:r>
        <w:r w:rsidR="008E5AD8" w:rsidDel="0033459D">
          <w:rPr>
            <w:color w:val="000000"/>
          </w:rPr>
          <w:delText>analyzed</w:delText>
        </w:r>
        <w:r w:rsidR="00A4500D" w:rsidDel="0033459D">
          <w:rPr>
            <w:color w:val="000000"/>
          </w:rPr>
          <w:delText xml:space="preserve"> </w:delText>
        </w:r>
        <w:r w:rsidR="00D11B58" w:rsidDel="0033459D">
          <w:rPr>
            <w:color w:val="000000"/>
          </w:rPr>
          <w:delText>fitness landscapes</w:delText>
        </w:r>
        <w:r w:rsidR="00871C99" w:rsidDel="0033459D">
          <w:rPr>
            <w:color w:val="000000"/>
          </w:rPr>
          <w:delText xml:space="preserve"> in other drugs</w:delText>
        </w:r>
        <w:r w:rsidR="00D11B58" w:rsidDel="0033459D">
          <w:rPr>
            <w:color w:val="000000"/>
          </w:rPr>
          <w:delText xml:space="preserve">. </w:delText>
        </w:r>
        <w:r w:rsidR="00DB0ED8" w:rsidDel="0033459D">
          <w:rPr>
            <w:color w:val="000000"/>
          </w:rPr>
          <w:delText xml:space="preserve">Many of the </w:delText>
        </w:r>
        <w:r w:rsidR="00A03372" w:rsidDel="0033459D">
          <w:rPr>
            <w:color w:val="000000"/>
          </w:rPr>
          <w:delText>multi-knockout effects</w:delText>
        </w:r>
        <w:r w:rsidR="00DB0ED8" w:rsidRPr="00D66545" w:rsidDel="0033459D">
          <w:rPr>
            <w:color w:val="000000"/>
          </w:rPr>
          <w:delText xml:space="preserve"> </w:delText>
        </w:r>
        <w:r w:rsidR="00DB0ED8" w:rsidDel="0033459D">
          <w:rPr>
            <w:color w:val="000000"/>
          </w:rPr>
          <w:delText xml:space="preserve">we observed </w:delText>
        </w:r>
        <w:r w:rsidR="00DB0ED8" w:rsidRPr="00D66545" w:rsidDel="0033459D">
          <w:rPr>
            <w:color w:val="000000"/>
          </w:rPr>
          <w:delText xml:space="preserve">suggested </w:delText>
        </w:r>
        <w:r w:rsidR="00DB0ED8" w:rsidDel="0033459D">
          <w:rPr>
            <w:color w:val="000000"/>
          </w:rPr>
          <w:delText xml:space="preserve">the expected phenomenon of multiple partially-redundant efflux pumps acting </w:delText>
        </w:r>
        <w:r w:rsidR="00DB0ED8" w:rsidRPr="00D66545" w:rsidDel="0033459D">
          <w:rPr>
            <w:color w:val="000000"/>
          </w:rPr>
          <w:delText xml:space="preserve">in parallel. Specifically, </w:delText>
        </w:r>
      </w:del>
      <w:moveFromRangeStart w:id="184" w:author="Albi Celaj [2]" w:date="2019-02-21T16:02:00Z" w:name="move1657382"/>
      <w:moveFrom w:id="185" w:author="Albi Celaj [2]" w:date="2019-02-21T16:02:00Z">
        <w:del w:id="186" w:author="Albi Celaj [2]" w:date="2019-02-21T16:06:00Z">
          <w:r w:rsidR="00DB0ED8" w:rsidRPr="00D66545" w:rsidDel="0033459D">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the set </w:delText>
          </w:r>
          <w:r w:rsidR="00DB0ED8" w:rsidDel="0033459D">
            <w:rPr>
              <w:color w:val="000000"/>
            </w:rPr>
            <w:delText>{</w:delText>
          </w:r>
          <w:r w:rsidR="00DB0ED8" w:rsidRPr="00D66545" w:rsidDel="0033459D">
            <w:rPr>
              <w:i/>
              <w:color w:val="000000"/>
            </w:rPr>
            <w:delText>snq2∆</w:delText>
          </w:r>
          <w:r w:rsidR="00DB0ED8" w:rsidDel="0033459D">
            <w:rPr>
              <w:color w:val="000000"/>
            </w:rPr>
            <w:delText xml:space="preserve">, </w:delText>
          </w:r>
          <w:r w:rsidR="00DB0ED8" w:rsidRPr="00D66545" w:rsidDel="0033459D">
            <w:rPr>
              <w:i/>
              <w:color w:val="000000"/>
            </w:rPr>
            <w:delText>pdr5∆</w:delText>
          </w:r>
          <w:r w:rsidR="00DB0ED8" w:rsidDel="0033459D">
            <w:rPr>
              <w:color w:val="000000"/>
            </w:rPr>
            <w:delText>}</w:delText>
          </w:r>
          <w:r w:rsidR="00DB0ED8" w:rsidRPr="00D66545" w:rsidDel="0033459D">
            <w:rPr>
              <w:i/>
              <w:color w:val="000000"/>
            </w:rPr>
            <w:delText xml:space="preserve"> </w:delText>
          </w:r>
          <w:r w:rsidR="00DB0ED8" w:rsidRPr="00D66545" w:rsidDel="0033459D">
            <w:rPr>
              <w:color w:val="000000"/>
            </w:rPr>
            <w:delText>under camptothecin (</w:delText>
          </w:r>
          <w:r w:rsidR="00DB0ED8" w:rsidDel="0033459D">
            <w:rPr>
              <w:color w:val="000000"/>
            </w:rPr>
            <w:delText xml:space="preserve">Figure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and the </w:delText>
          </w:r>
          <w:r w:rsidR="00DB0ED8" w:rsidDel="0033459D">
            <w:rPr>
              <w:color w:val="000000"/>
            </w:rPr>
            <w:delText>set {</w:delText>
          </w:r>
          <w:r w:rsidR="00DB0ED8" w:rsidRPr="00D66545" w:rsidDel="0033459D">
            <w:rPr>
              <w:i/>
              <w:color w:val="000000"/>
            </w:rPr>
            <w:delText>snq2∆</w:delText>
          </w:r>
          <w:r w:rsidR="00DB0ED8" w:rsidRPr="00D66545" w:rsidDel="0033459D">
            <w:rPr>
              <w:color w:val="000000"/>
            </w:rPr>
            <w:delText xml:space="preserve">, </w:delText>
          </w:r>
          <w:r w:rsidR="00DB0ED8" w:rsidRPr="00D66545" w:rsidDel="0033459D">
            <w:rPr>
              <w:i/>
              <w:color w:val="000000"/>
            </w:rPr>
            <w:delText>pdr5∆</w:delText>
          </w:r>
          <w:r w:rsidR="00DB0ED8" w:rsidRPr="00D66545" w:rsidDel="0033459D">
            <w:rPr>
              <w:color w:val="000000"/>
            </w:rPr>
            <w:delText xml:space="preserve">, </w:delText>
          </w:r>
          <w:r w:rsidR="00DB0ED8" w:rsidRPr="00D66545" w:rsidDel="0033459D">
            <w:rPr>
              <w:i/>
              <w:color w:val="000000"/>
            </w:rPr>
            <w:delText>ybt1∆</w:delText>
          </w:r>
          <w:r w:rsidR="00DB0ED8" w:rsidDel="0033459D">
            <w:rPr>
              <w:color w:val="000000"/>
            </w:rPr>
            <w:delText xml:space="preserve">, </w:delText>
          </w:r>
          <w:r w:rsidR="00DB0ED8" w:rsidRPr="00D66545" w:rsidDel="0033459D">
            <w:rPr>
              <w:i/>
              <w:color w:val="000000"/>
            </w:rPr>
            <w:delText>yor1∆</w:delText>
          </w:r>
          <w:r w:rsidR="00DB0ED8" w:rsidDel="0033459D">
            <w:rPr>
              <w:color w:val="000000"/>
            </w:rPr>
            <w:delText>}</w:delText>
          </w:r>
          <w:r w:rsidR="00DB0ED8" w:rsidRPr="00D66545" w:rsidDel="0033459D">
            <w:rPr>
              <w:color w:val="000000"/>
            </w:rPr>
            <w:delText xml:space="preserve"> under mitoxantrone (</w:delText>
          </w:r>
          <w:r w:rsidR="00DB0ED8" w:rsidDel="0033459D">
            <w:rPr>
              <w:color w:val="000000"/>
            </w:rPr>
            <w:delText xml:space="preserve">Figure </w:delText>
          </w:r>
          <w:r w:rsidR="001F394E" w:rsidDel="0033459D">
            <w:rPr>
              <w:color w:val="000000"/>
            </w:rPr>
            <w:delText>2D</w:delText>
          </w:r>
          <w:r w:rsidR="00DB0ED8" w:rsidRPr="00D66545" w:rsidDel="0033459D">
            <w:rPr>
              <w:color w:val="000000"/>
            </w:rPr>
            <w:delText xml:space="preserve"> middle</w:delText>
          </w:r>
          <w:r w:rsidR="00DB0ED8" w:rsidDel="0033459D">
            <w:rPr>
              <w:color w:val="000000"/>
            </w:rPr>
            <w:delText xml:space="preserve"> panel</w:delText>
          </w:r>
          <w:r w:rsidR="00DB0ED8" w:rsidRPr="00D66545" w:rsidDel="0033459D">
            <w:rPr>
              <w:color w:val="000000"/>
            </w:rPr>
            <w:delText xml:space="preserv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w:delText>
          </w:r>
        </w:del>
      </w:moveFrom>
      <w:moveFromRangeEnd w:id="184"/>
      <w:del w:id="187" w:author="Albi Celaj [2]" w:date="2019-02-21T16:05:00Z">
        <w:r w:rsidR="00DB0ED8" w:rsidRPr="00D66545" w:rsidDel="0033459D">
          <w:rPr>
            <w:color w:val="000000"/>
          </w:rPr>
          <w:delText xml:space="preserve">These sensitivity patterns are consistent with a simple scenario in which each transporter </w:delText>
        </w:r>
        <w:r w:rsidR="00DB0ED8" w:rsidDel="0033459D">
          <w:rPr>
            <w:color w:val="000000"/>
          </w:rPr>
          <w:delText xml:space="preserve">can </w:delText>
        </w:r>
        <w:r w:rsidR="00DB0ED8" w:rsidRPr="00D66545" w:rsidDel="0033459D">
          <w:rPr>
            <w:color w:val="000000"/>
          </w:rPr>
          <w:delText xml:space="preserve">efflux </w:delText>
        </w:r>
        <w:r w:rsidR="00DB0ED8" w:rsidDel="0033459D">
          <w:rPr>
            <w:color w:val="000000"/>
          </w:rPr>
          <w:delText xml:space="preserve">a </w:delText>
        </w:r>
        <w:r w:rsidR="00DB0ED8" w:rsidRPr="00D66545" w:rsidDel="0033459D">
          <w:rPr>
            <w:color w:val="000000"/>
          </w:rPr>
          <w:delText>given drug.</w:delText>
        </w:r>
        <w:r w:rsidR="00D11B58" w:rsidDel="0033459D">
          <w:rPr>
            <w:color w:val="000000"/>
          </w:rPr>
          <w:delText xml:space="preserve">  </w:delText>
        </w:r>
      </w:del>
      <w:del w:id="188" w:author="Albi Celaj [2]" w:date="2019-02-21T16:06:00Z">
        <w:r w:rsidR="00DB0ED8" w:rsidDel="0033459D">
          <w:rPr>
            <w:color w:val="000000"/>
          </w:rPr>
          <w:delText xml:space="preserve">In other cases, the fitness landscapes showed more surprising multi-knockout patterns </w:delText>
        </w:r>
        <w:r w:rsidR="005B11BF" w:rsidDel="0033459D">
          <w:rPr>
            <w:color w:val="000000"/>
          </w:rPr>
          <w:softHyphen/>
        </w:r>
        <w:r w:rsidR="00DB0ED8" w:rsidDel="0033459D">
          <w:rPr>
            <w:color w:val="000000"/>
          </w:rPr>
          <w:delText xml:space="preserve">conveying both drug resistance and sensitivity.  </w:delText>
        </w:r>
        <w:r w:rsidR="00DB0ED8" w:rsidDel="0033459D">
          <w:rPr>
            <w:color w:val="000000"/>
            <w:lang w:val="en-CA"/>
          </w:rPr>
          <w:delText xml:space="preserve">For example, knocking out </w:delText>
        </w:r>
        <w:r w:rsidR="00DB0ED8" w:rsidDel="0033459D">
          <w:rPr>
            <w:i/>
            <w:color w:val="000000"/>
            <w:lang w:val="en-CA"/>
          </w:rPr>
          <w:delText>pdr5∆</w:delText>
        </w:r>
        <w:r w:rsidR="00DB0ED8" w:rsidDel="0033459D">
          <w:rPr>
            <w:color w:val="000000"/>
            <w:lang w:val="en-CA"/>
          </w:rPr>
          <w:delText xml:space="preserve">, </w:delText>
        </w:r>
        <w:r w:rsidR="00DB0ED8" w:rsidDel="0033459D">
          <w:rPr>
            <w:i/>
            <w:color w:val="000000"/>
            <w:lang w:val="en-CA"/>
          </w:rPr>
          <w:delText>snq2∆</w:delText>
        </w:r>
        <w:r w:rsidR="00DB0ED8" w:rsidDel="0033459D">
          <w:rPr>
            <w:color w:val="000000"/>
            <w:lang w:val="en-CA"/>
          </w:rPr>
          <w:delText xml:space="preserve">, </w:delText>
        </w:r>
        <w:r w:rsidR="00DB0ED8" w:rsidDel="0033459D">
          <w:rPr>
            <w:i/>
            <w:color w:val="000000"/>
            <w:lang w:val="en-CA"/>
          </w:rPr>
          <w:delText>ybt1∆</w:delText>
        </w:r>
        <w:r w:rsidR="00DB0ED8" w:rsidDel="0033459D">
          <w:rPr>
            <w:color w:val="000000"/>
            <w:lang w:val="en-CA"/>
          </w:rPr>
          <w:delText xml:space="preserve">, and </w:delText>
        </w:r>
        <w:r w:rsidR="00DB0ED8" w:rsidDel="0033459D">
          <w:rPr>
            <w:i/>
            <w:color w:val="000000"/>
            <w:lang w:val="en-CA"/>
          </w:rPr>
          <w:delText xml:space="preserve">ycf1∆ </w:delText>
        </w:r>
        <w:r w:rsidR="00DB0ED8" w:rsidDel="0033459D">
          <w:rPr>
            <w:color w:val="000000"/>
            <w:lang w:val="en-CA"/>
          </w:rPr>
          <w:delText xml:space="preserve">individually or in any combination led to more valinomycin resistance than the wild-type strain (Figure </w:delText>
        </w:r>
        <w:r w:rsidR="001F394E" w:rsidDel="0033459D">
          <w:rPr>
            <w:color w:val="000000"/>
            <w:lang w:val="en-CA"/>
          </w:rPr>
          <w:delText>2D</w:delText>
        </w:r>
        <w:r w:rsidR="00DB0ED8" w:rsidDel="0033459D">
          <w:rPr>
            <w:color w:val="000000"/>
            <w:lang w:val="en-CA"/>
          </w:rPr>
          <w:delText xml:space="preserve"> </w:delText>
        </w:r>
        <w:r w:rsidR="00202E46" w:rsidDel="0033459D">
          <w:rPr>
            <w:color w:val="000000"/>
            <w:lang w:val="en-CA"/>
          </w:rPr>
          <w:delText>bottom</w:delText>
        </w:r>
        <w:r w:rsidR="00DB0ED8" w:rsidDel="0033459D">
          <w:rPr>
            <w:color w:val="000000"/>
            <w:lang w:val="en-CA"/>
          </w:rPr>
          <w:delText xml:space="preserve"> panel).  Indeed, the successive deletion of ABC transporters led to greater resistance for surprisingly many drugs (Figure 2</w:delText>
        </w:r>
        <w:r w:rsidR="001F394E" w:rsidDel="0033459D">
          <w:rPr>
            <w:color w:val="000000"/>
            <w:lang w:val="en-CA"/>
          </w:rPr>
          <w:delText>C</w:delText>
        </w:r>
        <w:r w:rsidR="00DB0ED8" w:rsidDel="0033459D">
          <w:rPr>
            <w:color w:val="000000"/>
            <w:lang w:val="en-CA"/>
          </w:rPr>
          <w:delText xml:space="preserve"> and S</w:delText>
        </w:r>
        <w:r w:rsidR="0020497C" w:rsidDel="0033459D">
          <w:rPr>
            <w:color w:val="000000"/>
            <w:lang w:val="en-CA"/>
          </w:rPr>
          <w:delText>5</w:delText>
        </w:r>
        <w:r w:rsidR="00DB0ED8" w:rsidDel="0033459D">
          <w:rPr>
            <w:color w:val="000000"/>
            <w:lang w:val="en-CA"/>
          </w:rPr>
          <w:delText xml:space="preserve">).  </w:delText>
        </w:r>
      </w:del>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ins w:id="189" w:author="Albi Celaj [3]" w:date="2019-02-19T21:59:00Z">
        <w:r w:rsidR="00273D11">
          <w:rPr>
            <w:color w:val="000000"/>
          </w:rPr>
          <w:t xml:space="preserve">knockout </w:t>
        </w:r>
      </w:ins>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7E9FA061"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w:t>
      </w:r>
      <w:del w:id="190" w:author="Albi Celaj [2]" w:date="2019-02-21T16:21:00Z">
        <w:r w:rsidR="00DB0ED8" w:rsidDel="00744606">
          <w:rPr>
            <w:color w:val="000000"/>
          </w:rPr>
          <w:delText xml:space="preserve">Here the exception (beyond beauvericin) was cycloheximide.  For cycloheximide, we observed the </w:delText>
        </w:r>
        <w:r w:rsidR="00D14AB6" w:rsidDel="00744606">
          <w:rPr>
            <w:color w:val="000000"/>
          </w:rPr>
          <w:delText xml:space="preserve">strong and </w:delText>
        </w:r>
        <w:r w:rsidR="00DB0ED8" w:rsidDel="00744606">
          <w:rPr>
            <w:color w:val="000000"/>
          </w:rPr>
          <w:delText>previously-known single-gene effect</w:delText>
        </w:r>
        <w:r w:rsidR="00D14AB6" w:rsidDel="00744606">
          <w:rPr>
            <w:color w:val="000000"/>
          </w:rPr>
          <w:delText xml:space="preserve"> of </w:delText>
        </w:r>
        <w:r w:rsidR="00D14AB6" w:rsidRPr="00795AAD" w:rsidDel="00744606">
          <w:rPr>
            <w:i/>
            <w:color w:val="000000"/>
          </w:rPr>
          <w:delText>pdr5∆</w:delText>
        </w:r>
        <w:r w:rsidR="00D14AB6" w:rsidDel="00744606">
          <w:rPr>
            <w:color w:val="000000"/>
          </w:rPr>
          <w:delText xml:space="preserve"> </w:delText>
        </w:r>
        <w:r w:rsidR="00D14AB6" w:rsidDel="00744606">
          <w:rPr>
            <w:color w:val="000000"/>
          </w:rPr>
          <w:fldChar w:fldCharType="begin" w:fldLock="1"/>
        </w:r>
        <w:r w:rsidR="00382CE4" w:rsidRPr="00744606" w:rsidDel="00744606">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interactome.","type":"article-journal","volume":"9"},"uris":["http://www.mendeley.com/documents/?uuid=0e3d404b-a646-4023-936e-86a457bddbac"]}],"mendeley":{"formattedCitation":"(Kolaczkowski et al., 1998; Snider et al., 2013)","plainTextFormattedCitation":"(Kolaczkowski et al., 1998; Snider et al., 2013)","previouslyFormattedCitation":"(Kolaczkowski et al., 1998; Snider et al., 2013)"},"properties":{"noteIndex":0},"schema":"https://github.com/citation-style-language/schema/raw/master/csl-citation.json"}</w:delInstrText>
        </w:r>
        <w:r w:rsidR="00D14AB6" w:rsidDel="00744606">
          <w:rPr>
            <w:color w:val="000000"/>
          </w:rPr>
          <w:fldChar w:fldCharType="separate"/>
        </w:r>
        <w:r w:rsidR="00382CE4" w:rsidRPr="00744606" w:rsidDel="00744606">
          <w:rPr>
            <w:noProof/>
            <w:color w:val="000000"/>
          </w:rPr>
          <w:delText>(Kolaczkowski et al., 1998; Snider et al., 2013)</w:delText>
        </w:r>
        <w:r w:rsidR="00D14AB6" w:rsidDel="00744606">
          <w:rPr>
            <w:color w:val="000000"/>
          </w:rPr>
          <w:fldChar w:fldCharType="end"/>
        </w:r>
        <w:r w:rsidR="00D14AB6" w:rsidDel="00744606">
          <w:rPr>
            <w:color w:val="000000"/>
          </w:rPr>
          <w:delText xml:space="preserve">. We also observed </w:delText>
        </w:r>
        <w:r w:rsidR="00DB0ED8" w:rsidDel="00744606">
          <w:rPr>
            <w:color w:val="000000"/>
          </w:rPr>
          <w:delText>many weak single-knockout effects</w:delText>
        </w:r>
        <w:r w:rsidR="00D14AB6" w:rsidDel="00744606">
          <w:rPr>
            <w:color w:val="000000"/>
          </w:rPr>
          <w:delText xml:space="preserve"> on cycloheximide resistance</w:delText>
        </w:r>
        <w:r w:rsidR="00DB0ED8" w:rsidDel="00744606">
          <w:rPr>
            <w:color w:val="000000"/>
          </w:rPr>
          <w:delText xml:space="preserve">, and only one weak two-gene interaction between </w:delText>
        </w:r>
        <w:r w:rsidR="00DB0ED8" w:rsidRPr="00C80C76" w:rsidDel="00744606">
          <w:rPr>
            <w:i/>
            <w:color w:val="000000"/>
          </w:rPr>
          <w:delText>pdr5∆</w:delText>
        </w:r>
        <w:r w:rsidR="00DB0ED8" w:rsidDel="00744606">
          <w:rPr>
            <w:color w:val="000000"/>
          </w:rPr>
          <w:delText xml:space="preserve"> and </w:delText>
        </w:r>
        <w:r w:rsidR="00DB0ED8" w:rsidDel="00744606">
          <w:rPr>
            <w:i/>
            <w:color w:val="000000"/>
          </w:rPr>
          <w:delText>snq2</w:delText>
        </w:r>
        <w:r w:rsidR="00DB0ED8" w:rsidRPr="00C80C76" w:rsidDel="00744606">
          <w:rPr>
            <w:i/>
            <w:color w:val="000000"/>
          </w:rPr>
          <w:delText>∆</w:delText>
        </w:r>
        <w:r w:rsidR="00DB0ED8" w:rsidDel="00744606">
          <w:rPr>
            <w:color w:val="000000"/>
          </w:rPr>
          <w:delText xml:space="preserve"> (Figure </w:delText>
        </w:r>
        <w:r w:rsidR="00B7458C" w:rsidDel="00744606">
          <w:rPr>
            <w:color w:val="000000"/>
          </w:rPr>
          <w:delText>3A</w:delText>
        </w:r>
        <w:r w:rsidR="00DB0ED8" w:rsidDel="00744606">
          <w:rPr>
            <w:color w:val="000000"/>
          </w:rPr>
          <w:delText xml:space="preserve">).  </w:delText>
        </w:r>
      </w:del>
      <w:r w:rsidR="00DB0ED8">
        <w:rPr>
          <w:color w:val="000000"/>
        </w:rPr>
        <w:t xml:space="preserve">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w:t>
      </w:r>
      <w:r w:rsidR="00DB0ED8">
        <w:rPr>
          <w:color w:val="000000"/>
        </w:rPr>
        <w:lastRenderedPageBreak/>
        <w:t>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00EEA95"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ins w:id="191" w:author="Albi Celaj [2]" w:date="2019-02-21T16:24:00Z">
        <w:r w:rsidR="00434010">
          <w:rPr>
            <w:bCs/>
            <w:i/>
            <w:iCs/>
            <w:color w:val="000000" w:themeColor="text1"/>
          </w:rPr>
          <w:t>pdr5</w:t>
        </w:r>
      </w:ins>
      <w:del w:id="192" w:author="Albi Celaj [2]" w:date="2019-02-21T16:24:00Z">
        <w:r w:rsidRPr="00233F15" w:rsidDel="00434010">
          <w:rPr>
            <w:bCs/>
            <w:i/>
            <w:iCs/>
            <w:color w:val="000000" w:themeColor="text1"/>
          </w:rPr>
          <w:delText>yor1</w:delText>
        </w:r>
      </w:del>
      <w:r w:rsidRPr="00233F15">
        <w:rPr>
          <w:bCs/>
          <w:i/>
          <w:iCs/>
          <w:color w:val="000000" w:themeColor="text1"/>
        </w:rPr>
        <w:t xml:space="preserve">∆ </w:t>
      </w:r>
      <w:r w:rsidRPr="00233F15">
        <w:rPr>
          <w:bCs/>
          <w:iCs/>
          <w:color w:val="000000" w:themeColor="text1"/>
        </w:rPr>
        <w:t xml:space="preserve">was found to have </w:t>
      </w:r>
      <w:del w:id="193" w:author="Albi Celaj [2]" w:date="2019-02-21T16:24:00Z">
        <w:r w:rsidRPr="00233F15" w:rsidDel="00434010">
          <w:rPr>
            <w:bCs/>
            <w:iCs/>
            <w:color w:val="000000" w:themeColor="text1"/>
          </w:rPr>
          <w:delText>no main</w:delText>
        </w:r>
      </w:del>
      <w:ins w:id="194" w:author="Albi Celaj [2]" w:date="2019-02-21T16:24:00Z">
        <w:r w:rsidR="00434010">
          <w:rPr>
            <w:bCs/>
            <w:iCs/>
            <w:color w:val="000000" w:themeColor="text1"/>
          </w:rPr>
          <w:t>a resistance</w:t>
        </w:r>
      </w:ins>
      <w:r w:rsidRPr="00233F15">
        <w:rPr>
          <w:bCs/>
          <w:iCs/>
          <w:color w:val="000000" w:themeColor="text1"/>
        </w:rPr>
        <w:t xml:space="preserve"> effect under benomyl, to have a positive genetic </w:t>
      </w:r>
      <w:r w:rsidRPr="00320388">
        <w:rPr>
          <w:bCs/>
          <w:iCs/>
          <w:color w:val="000000" w:themeColor="text1"/>
        </w:rPr>
        <w:t xml:space="preserve">interaction with </w:t>
      </w:r>
      <w:ins w:id="195" w:author="Albi Celaj [2]" w:date="2019-02-21T16:24:00Z">
        <w:r w:rsidR="00434010">
          <w:rPr>
            <w:bCs/>
            <w:i/>
            <w:iCs/>
            <w:color w:val="000000" w:themeColor="text1"/>
          </w:rPr>
          <w:t>yor1</w:t>
        </w:r>
      </w:ins>
      <w:del w:id="196" w:author="Albi Celaj [2]" w:date="2019-02-21T16:24:00Z">
        <w:r w:rsidRPr="00320388" w:rsidDel="00434010">
          <w:rPr>
            <w:bCs/>
            <w:i/>
            <w:iCs/>
            <w:color w:val="000000" w:themeColor="text1"/>
          </w:rPr>
          <w:delText>pdr5</w:delText>
        </w:r>
      </w:del>
      <w:r w:rsidRPr="00320388">
        <w:rPr>
          <w:bCs/>
          <w:i/>
          <w:iCs/>
          <w:color w:val="000000" w:themeColor="text1"/>
        </w:rPr>
        <w:t>∆</w:t>
      </w:r>
      <w:r w:rsidRPr="00320388">
        <w:rPr>
          <w:bCs/>
          <w:iCs/>
          <w:color w:val="000000" w:themeColor="text1"/>
        </w:rPr>
        <w:t xml:space="preserve"> and, </w:t>
      </w:r>
      <w:del w:id="197" w:author="Albi Celaj [2]" w:date="2019-02-21T16:25:00Z">
        <w:r w:rsidRPr="00320388" w:rsidDel="00434010">
          <w:rPr>
            <w:bCs/>
            <w:iCs/>
            <w:color w:val="000000" w:themeColor="text1"/>
          </w:rPr>
          <w:delText xml:space="preserve">surprisingly, </w:delText>
        </w:r>
      </w:del>
      <w:r w:rsidRPr="00320388">
        <w:rPr>
          <w:bCs/>
          <w:iCs/>
          <w:color w:val="000000" w:themeColor="text1"/>
        </w:rPr>
        <w:t xml:space="preserve">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1D83D0BA"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del w:id="198" w:author="Albi Celaj [2]" w:date="2019-02-22T17:40:00Z">
        <w:r w:rsidDel="001C1533">
          <w:rPr>
            <w:bCs/>
            <w:iCs/>
            <w:color w:val="000000" w:themeColor="text1"/>
          </w:rPr>
          <w:delText xml:space="preserve">was found to </w:delText>
        </w:r>
      </w:del>
      <w:r>
        <w:rPr>
          <w:bCs/>
          <w:iCs/>
          <w:color w:val="000000" w:themeColor="text1"/>
        </w:rPr>
        <w:t>confer</w:t>
      </w:r>
      <w:ins w:id="199" w:author="Albi Celaj [2]" w:date="2019-02-22T17:40:00Z">
        <w:r w:rsidR="001C1533">
          <w:rPr>
            <w:bCs/>
            <w:iCs/>
            <w:color w:val="000000" w:themeColor="text1"/>
          </w:rPr>
          <w:t>s</w:t>
        </w:r>
      </w:ins>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1EF99F3F" w:rsidR="00DB0ED8" w:rsidRPr="001C1222" w:rsidRDefault="00892B07">
      <w:pPr>
        <w:pStyle w:val="NormalWeb"/>
        <w:jc w:val="both"/>
        <w:rPr>
          <w:bCs/>
          <w:iCs/>
          <w:color w:val="000000" w:themeColor="text1"/>
        </w:rPr>
      </w:pPr>
      <w:r>
        <w:rPr>
          <w:bCs/>
          <w:iCs/>
          <w:color w:val="000000" w:themeColor="text1"/>
        </w:rPr>
        <w:t>C</w:t>
      </w:r>
      <w:commentRangeStart w:id="200"/>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200"/>
      <w:r w:rsidR="00DB0ED8">
        <w:rPr>
          <w:rStyle w:val="CommentReference"/>
          <w:rFonts w:asciiTheme="minorHAnsi" w:hAnsiTheme="minorHAnsi" w:cstheme="minorBidi"/>
        </w:rPr>
        <w:commentReference w:id="200"/>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ins w:id="201" w:author="Albi Celaj [2]" w:date="2019-02-22T15:30:00Z">
        <w:r w:rsidR="00AE3C26">
          <w:rPr>
            <w:color w:val="000000"/>
          </w:rPr>
          <w:t xml:space="preserve">(Figure 3) </w:t>
        </w:r>
      </w:ins>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ins w:id="202" w:author="Albi Celaj [2]" w:date="2019-02-22T17:02:00Z">
        <w:r w:rsidR="00E51207">
          <w:rPr>
            <w:bCs/>
            <w:iCs/>
            <w:color w:val="000000" w:themeColor="text1"/>
          </w:rPr>
          <w:t xml:space="preserve">two single-gene negative </w:t>
        </w:r>
      </w:ins>
      <w:del w:id="203" w:author="Albi Celaj [2]" w:date="2019-02-22T17:03:00Z">
        <w:r w:rsidR="00DB0ED8" w:rsidRPr="00233F15" w:rsidDel="00E51207">
          <w:rPr>
            <w:bCs/>
            <w:iCs/>
            <w:color w:val="000000" w:themeColor="text1"/>
          </w:rPr>
          <w:delText xml:space="preserve">of small </w:delText>
        </w:r>
        <w:r w:rsidR="008D5D75" w:rsidDel="00E51207">
          <w:rPr>
            <w:bCs/>
            <w:iCs/>
            <w:color w:val="000000" w:themeColor="text1"/>
          </w:rPr>
          <w:delText xml:space="preserve">negative </w:delText>
        </w:r>
        <w:r w:rsidR="00DB0ED8" w:rsidRPr="00233F15" w:rsidDel="00E51207">
          <w:rPr>
            <w:bCs/>
            <w:iCs/>
            <w:color w:val="000000" w:themeColor="text1"/>
          </w:rPr>
          <w:delText xml:space="preserve">marginal </w:delText>
        </w:r>
      </w:del>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ins w:id="204" w:author="Albi Celaj [2]" w:date="2019-02-22T15:31:00Z">
        <w:r w:rsidR="00172B90">
          <w:rPr>
            <w:bCs/>
            <w:iCs/>
            <w:color w:val="000000" w:themeColor="text1"/>
          </w:rPr>
          <w:t>S</w:t>
        </w:r>
      </w:ins>
      <w:del w:id="205" w:author="Albi Celaj [2]" w:date="2019-02-22T15:31:00Z">
        <w:r w:rsidR="00DB0ED8" w:rsidRPr="00233F15" w:rsidDel="00172B90">
          <w:rPr>
            <w:bCs/>
            <w:iCs/>
            <w:color w:val="000000" w:themeColor="text1"/>
          </w:rPr>
          <w:delText>A s</w:delText>
        </w:r>
      </w:del>
      <w:r w:rsidR="00DB0ED8" w:rsidRPr="00233F15">
        <w:rPr>
          <w:bCs/>
          <w:iCs/>
          <w:color w:val="000000" w:themeColor="text1"/>
        </w:rPr>
        <w:t>imilar</w:t>
      </w:r>
      <w:ins w:id="206" w:author="Albi Celaj [2]" w:date="2019-02-22T15:31:00Z">
        <w:r w:rsidR="00172B90">
          <w:rPr>
            <w:bCs/>
            <w:iCs/>
            <w:color w:val="000000" w:themeColor="text1"/>
          </w:rPr>
          <w:t xml:space="preserve"> </w:t>
        </w:r>
      </w:ins>
      <w:del w:id="207" w:author="Albi Celaj [2]" w:date="2019-02-22T15:32:00Z">
        <w:r w:rsidR="00DB0ED8" w:rsidRPr="00233F15" w:rsidDel="00172B90">
          <w:rPr>
            <w:bCs/>
            <w:iCs/>
            <w:color w:val="000000" w:themeColor="text1"/>
          </w:rPr>
          <w:delText xml:space="preserve"> </w:delText>
        </w:r>
      </w:del>
      <w:r w:rsidR="00DB0ED8" w:rsidRPr="00233F15">
        <w:rPr>
          <w:bCs/>
          <w:iCs/>
          <w:color w:val="000000" w:themeColor="text1"/>
        </w:rPr>
        <w:t xml:space="preserve">‘parallel </w:t>
      </w:r>
      <w:del w:id="208" w:author="Albi Celaj [2]" w:date="2019-02-22T15:33:00Z">
        <w:r w:rsidR="00DB0ED8" w:rsidDel="00422B90">
          <w:rPr>
            <w:bCs/>
            <w:iCs/>
            <w:color w:val="000000" w:themeColor="text1"/>
          </w:rPr>
          <w:delText>action</w:delText>
        </w:r>
        <w:r w:rsidR="00DB0ED8" w:rsidRPr="00233F15" w:rsidDel="00422B90">
          <w:rPr>
            <w:bCs/>
            <w:iCs/>
            <w:color w:val="000000" w:themeColor="text1"/>
          </w:rPr>
          <w:delText xml:space="preserve">’ </w:delText>
        </w:r>
      </w:del>
      <w:ins w:id="209" w:author="Albi Celaj [2]" w:date="2019-02-22T15:33:00Z">
        <w:r w:rsidR="00422B90">
          <w:rPr>
            <w:bCs/>
            <w:iCs/>
            <w:color w:val="000000" w:themeColor="text1"/>
          </w:rPr>
          <w:t>efflux</w:t>
        </w:r>
        <w:r w:rsidR="00422B90" w:rsidRPr="00233F15">
          <w:rPr>
            <w:bCs/>
            <w:iCs/>
            <w:color w:val="000000" w:themeColor="text1"/>
          </w:rPr>
          <w:t xml:space="preserve">’ </w:t>
        </w:r>
      </w:ins>
      <w:r w:rsidR="00DB0ED8" w:rsidRPr="00D853DD">
        <w:rPr>
          <w:bCs/>
          <w:iCs/>
          <w:color w:val="000000" w:themeColor="text1"/>
        </w:rPr>
        <w:t>genetic interaction pattern</w:t>
      </w:r>
      <w:ins w:id="210" w:author="Albi Celaj [2]" w:date="2019-02-22T17:03:00Z">
        <w:r w:rsidR="00B829D2">
          <w:rPr>
            <w:bCs/>
            <w:iCs/>
            <w:color w:val="000000" w:themeColor="text1"/>
          </w:rPr>
          <w:t>s</w:t>
        </w:r>
      </w:ins>
      <w:r w:rsidR="00DB0ED8" w:rsidRPr="00D853DD">
        <w:rPr>
          <w:bCs/>
          <w:iCs/>
          <w:color w:val="000000" w:themeColor="text1"/>
        </w:rPr>
        <w:t xml:space="preserve"> w</w:t>
      </w:r>
      <w:ins w:id="211" w:author="Albi Celaj [2]" w:date="2019-02-22T15:32:00Z">
        <w:r w:rsidR="00172B90">
          <w:rPr>
            <w:bCs/>
            <w:iCs/>
            <w:color w:val="000000" w:themeColor="text1"/>
          </w:rPr>
          <w:t>ere</w:t>
        </w:r>
      </w:ins>
      <w:del w:id="212" w:author="Albi Celaj [2]" w:date="2019-02-22T15:32:00Z">
        <w:r w:rsidR="00DB0ED8" w:rsidRPr="00D853DD" w:rsidDel="00172B90">
          <w:rPr>
            <w:bCs/>
            <w:iCs/>
            <w:color w:val="000000" w:themeColor="text1"/>
          </w:rPr>
          <w:delText>as</w:delText>
        </w:r>
      </w:del>
      <w:r w:rsidR="00DB0ED8" w:rsidRPr="00D853DD">
        <w:rPr>
          <w:bCs/>
          <w:iCs/>
          <w:color w:val="000000" w:themeColor="text1"/>
        </w:rPr>
        <w:t xml:space="preserve"> observed</w:t>
      </w:r>
      <w:ins w:id="213" w:author="Albi Celaj [2]" w:date="2019-02-22T15:32:00Z">
        <w:r w:rsidR="00172B90">
          <w:rPr>
            <w:bCs/>
            <w:iCs/>
            <w:color w:val="000000" w:themeColor="text1"/>
          </w:rPr>
          <w:t>, e.g.</w:t>
        </w:r>
      </w:ins>
      <w:r w:rsidR="00DB0ED8" w:rsidRPr="00D853DD">
        <w:rPr>
          <w:bCs/>
          <w:iCs/>
          <w:color w:val="000000" w:themeColor="text1"/>
        </w:rPr>
        <w:t xml:space="preserve"> for </w:t>
      </w:r>
      <w:ins w:id="214" w:author="Albi Celaj [2]" w:date="2019-02-22T15:32:00Z">
        <w:r w:rsidR="00172B90">
          <w:rPr>
            <w:bCs/>
            <w:iCs/>
            <w:color w:val="000000" w:themeColor="text1"/>
          </w:rPr>
          <w:t>{</w:t>
        </w:r>
        <w:r w:rsidR="00172B90">
          <w:rPr>
            <w:bCs/>
            <w:i/>
            <w:iCs/>
            <w:color w:val="000000" w:themeColor="text1"/>
          </w:rPr>
          <w:t>pdr5∆snq2</w:t>
        </w:r>
        <w:r w:rsidR="00172B90" w:rsidRPr="00172B90">
          <w:rPr>
            <w:bCs/>
            <w:iCs/>
            <w:color w:val="000000" w:themeColor="text1"/>
            <w:rPrChange w:id="215" w:author="Albi Celaj [2]" w:date="2019-02-22T15:32:00Z">
              <w:rPr>
                <w:bCs/>
                <w:i/>
                <w:iCs/>
                <w:color w:val="000000" w:themeColor="text1"/>
              </w:rPr>
            </w:rPrChange>
          </w:rPr>
          <w:t>}</w:t>
        </w:r>
        <w:r w:rsidR="00172B90">
          <w:rPr>
            <w:bCs/>
            <w:iCs/>
            <w:color w:val="000000" w:themeColor="text1"/>
          </w:rPr>
          <w:t xml:space="preserve"> in camptothecin, and </w:t>
        </w:r>
      </w:ins>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ins w:id="216" w:author="Albi Celaj [2]" w:date="2019-02-21T16:29:00Z">
        <w:r w:rsidR="00DD5A01">
          <w:rPr>
            <w:bCs/>
            <w:iCs/>
            <w:color w:val="000000" w:themeColor="text1"/>
          </w:rPr>
          <w:t>A-</w:t>
        </w:r>
      </w:ins>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463C68A0" w:rsidR="00DB0ED8" w:rsidRDefault="00A3085A" w:rsidP="006E736D">
      <w:pPr>
        <w:jc w:val="both"/>
        <w:rPr>
          <w:bCs/>
          <w:iCs/>
          <w:color w:val="000000" w:themeColor="text1"/>
        </w:rPr>
      </w:pPr>
      <w:ins w:id="217" w:author="Albi Celaj [2]" w:date="2019-02-21T16:30:00Z">
        <w:r>
          <w:rPr>
            <w:bCs/>
            <w:iCs/>
            <w:color w:val="000000" w:themeColor="text1"/>
          </w:rPr>
          <w:t>Above, we used generalized linear models</w:t>
        </w:r>
      </w:ins>
      <w:ins w:id="218" w:author="Albi Celaj [2]" w:date="2019-02-21T16:31:00Z">
        <w:r>
          <w:rPr>
            <w:bCs/>
            <w:iCs/>
            <w:color w:val="000000" w:themeColor="text1"/>
          </w:rPr>
          <w:t xml:space="preserve"> to capture complex </w:t>
        </w:r>
      </w:ins>
      <w:ins w:id="219" w:author="Albi Celaj [2]" w:date="2019-02-22T17:43:00Z">
        <w:r w:rsidR="00532367">
          <w:rPr>
            <w:bCs/>
            <w:iCs/>
            <w:color w:val="000000" w:themeColor="text1"/>
          </w:rPr>
          <w:t>genetic effects</w:t>
        </w:r>
      </w:ins>
      <w:ins w:id="220" w:author="Albi Celaj [2]" w:date="2019-02-21T16:31:00Z">
        <w:r w:rsidR="000E4BF6">
          <w:rPr>
            <w:bCs/>
            <w:iCs/>
            <w:color w:val="000000" w:themeColor="text1"/>
          </w:rPr>
          <w:t xml:space="preserve"> as a set of</w:t>
        </w:r>
        <w:r>
          <w:rPr>
            <w:bCs/>
            <w:iCs/>
            <w:color w:val="000000" w:themeColor="text1"/>
          </w:rPr>
          <w:t xml:space="preserve"> single-gene effects and </w:t>
        </w:r>
      </w:ins>
      <w:ins w:id="221" w:author="Albi Celaj [2]" w:date="2019-02-21T16:49:00Z">
        <w:r w:rsidR="00B846CD">
          <w:rPr>
            <w:bCs/>
            <w:i/>
            <w:iCs/>
            <w:color w:val="000000" w:themeColor="text1"/>
          </w:rPr>
          <w:t>X</w:t>
        </w:r>
        <w:r w:rsidR="00B846CD" w:rsidRPr="00B846CD">
          <w:rPr>
            <w:bCs/>
            <w:iCs/>
            <w:color w:val="000000" w:themeColor="text1"/>
            <w:rPrChange w:id="222" w:author="Albi Celaj [2]" w:date="2019-02-21T16:49:00Z">
              <w:rPr>
                <w:bCs/>
                <w:i/>
                <w:iCs/>
                <w:color w:val="000000" w:themeColor="text1"/>
              </w:rPr>
            </w:rPrChange>
          </w:rPr>
          <w:t>-way</w:t>
        </w:r>
        <w:r w:rsidR="00B846CD" w:rsidRPr="00B846CD">
          <w:rPr>
            <w:bCs/>
            <w:iCs/>
            <w:color w:val="000000" w:themeColor="text1"/>
            <w:rPrChange w:id="223" w:author="Albi Celaj [2]" w:date="2019-02-21T16:50:00Z">
              <w:rPr>
                <w:bCs/>
                <w:i/>
                <w:iCs/>
                <w:color w:val="000000" w:themeColor="text1"/>
              </w:rPr>
            </w:rPrChange>
          </w:rPr>
          <w:t xml:space="preserve"> </w:t>
        </w:r>
      </w:ins>
      <w:ins w:id="224" w:author="Albi Celaj [2]" w:date="2019-02-21T16:31:00Z">
        <w:r>
          <w:rPr>
            <w:bCs/>
            <w:iCs/>
            <w:color w:val="000000" w:themeColor="text1"/>
          </w:rPr>
          <w:t>genetic interactions.</w:t>
        </w:r>
      </w:ins>
      <w:del w:id="225" w:author="Albi Celaj [2]" w:date="2019-02-21T16:31:00Z">
        <w:r w:rsidR="00DB0ED8" w:rsidDel="000E4BF6">
          <w:rPr>
            <w:bCs/>
            <w:iCs/>
            <w:color w:val="000000" w:themeColor="text1"/>
          </w:rPr>
          <w:delText xml:space="preserve">The </w:delText>
        </w:r>
      </w:del>
      <w:del w:id="226" w:author="Albi Celaj [2]" w:date="2019-02-21T16:30:00Z">
        <w:r w:rsidR="00DB0ED8" w:rsidDel="00A3085A">
          <w:rPr>
            <w:bCs/>
            <w:iCs/>
            <w:color w:val="000000" w:themeColor="text1"/>
          </w:rPr>
          <w:delText xml:space="preserve">generalized linear models </w:delText>
        </w:r>
      </w:del>
      <w:del w:id="227" w:author="Albi Celaj [2]" w:date="2019-02-21T16:31:00Z">
        <w:r w:rsidR="00DB0ED8" w:rsidDel="000E4BF6">
          <w:rPr>
            <w:bCs/>
            <w:iCs/>
            <w:color w:val="000000" w:themeColor="text1"/>
          </w:rPr>
          <w:delText>that were trained for each drug resistance phenotype do achieve the important goal of capturing a complex</w:delText>
        </w:r>
      </w:del>
      <w:r w:rsidR="00DB0ED8">
        <w:rPr>
          <w:bCs/>
          <w:iCs/>
          <w:color w:val="000000" w:themeColor="text1"/>
        </w:rPr>
        <w:t xml:space="preserve"> </w:t>
      </w:r>
      <w:ins w:id="228" w:author="Albi Celaj [2]" w:date="2019-02-22T17:42:00Z">
        <w:r w:rsidR="00532367">
          <w:rPr>
            <w:bCs/>
            <w:iCs/>
            <w:color w:val="000000" w:themeColor="text1"/>
          </w:rPr>
          <w:t xml:space="preserve"> While this model does capture </w:t>
        </w:r>
      </w:ins>
      <w:ins w:id="229" w:author="Albi Celaj [2]" w:date="2019-02-22T17:43:00Z">
        <w:r w:rsidR="00532367">
          <w:rPr>
            <w:bCs/>
            <w:iCs/>
            <w:color w:val="000000" w:themeColor="text1"/>
          </w:rPr>
          <w:t xml:space="preserve">complex genotype-phenotype relationships, </w:t>
        </w:r>
      </w:ins>
      <w:del w:id="230" w:author="Albi Celaj [2]" w:date="2019-02-21T16:31:00Z">
        <w:r w:rsidR="00DB0ED8" w:rsidDel="00A3085A">
          <w:rPr>
            <w:bCs/>
            <w:iCs/>
            <w:color w:val="000000" w:themeColor="text1"/>
          </w:rPr>
          <w:delText xml:space="preserve">genotype-phenotype relationship, while also describing single-gene effects and genetic interactions.  </w:delText>
        </w:r>
      </w:del>
      <w:del w:id="231" w:author="Albi Celaj [2]" w:date="2019-02-22T17:43:00Z">
        <w:r w:rsidR="00DB0ED8" w:rsidDel="00532367">
          <w:rPr>
            <w:bCs/>
            <w:iCs/>
            <w:color w:val="000000" w:themeColor="text1"/>
          </w:rPr>
          <w:delText>However, th</w:delText>
        </w:r>
      </w:del>
      <w:del w:id="232" w:author="Albi Celaj [2]" w:date="2019-02-22T17:41:00Z">
        <w:r w:rsidR="00DB0ED8" w:rsidDel="00656E65">
          <w:rPr>
            <w:bCs/>
            <w:iCs/>
            <w:color w:val="000000" w:themeColor="text1"/>
          </w:rPr>
          <w:delText>ese</w:delText>
        </w:r>
      </w:del>
      <w:del w:id="233" w:author="Albi Celaj [2]" w:date="2019-02-22T17:43:00Z">
        <w:r w:rsidR="00DB0ED8" w:rsidDel="00532367">
          <w:rPr>
            <w:bCs/>
            <w:iCs/>
            <w:color w:val="000000" w:themeColor="text1"/>
          </w:rPr>
          <w:delText xml:space="preserve"> models</w:delText>
        </w:r>
        <w:r w:rsidR="00350F21" w:rsidDel="00532367">
          <w:rPr>
            <w:bCs/>
            <w:iCs/>
            <w:color w:val="000000" w:themeColor="text1"/>
          </w:rPr>
          <w:delText xml:space="preserve"> </w:delText>
        </w:r>
      </w:del>
      <w:r w:rsidR="00350F21">
        <w:rPr>
          <w:bCs/>
          <w:iCs/>
          <w:color w:val="000000" w:themeColor="text1"/>
        </w:rPr>
        <w:t>d</w:t>
      </w:r>
      <w:ins w:id="234" w:author="Albi Celaj [2]" w:date="2019-02-22T17:41:00Z">
        <w:r w:rsidR="00656E65">
          <w:rPr>
            <w:bCs/>
            <w:iCs/>
            <w:color w:val="000000" w:themeColor="text1"/>
          </w:rPr>
          <w:t>oes</w:t>
        </w:r>
      </w:ins>
      <w:del w:id="235" w:author="Albi Celaj [2]" w:date="2019-02-22T17:41:00Z">
        <w:r w:rsidR="00350F21" w:rsidDel="00656E65">
          <w:rPr>
            <w:bCs/>
            <w:iCs/>
            <w:color w:val="000000" w:themeColor="text1"/>
          </w:rPr>
          <w:delText>id</w:delText>
        </w:r>
      </w:del>
      <w:r w:rsidR="00350F21">
        <w:rPr>
          <w:bCs/>
          <w:iCs/>
          <w:color w:val="000000" w:themeColor="text1"/>
        </w:rPr>
        <w:t xml:space="preserve"> not efficiently convey useful intuition about the system.  </w:t>
      </w:r>
      <w:del w:id="236" w:author="Albi Celaj [2]" w:date="2019-02-21T16:53:00Z">
        <w:r w:rsidR="00DB0ED8" w:rsidDel="00A6569D">
          <w:rPr>
            <w:bCs/>
            <w:iCs/>
            <w:color w:val="000000" w:themeColor="text1"/>
          </w:rPr>
          <w:delText xml:space="preserve"> do not efficiently convey useful intuition</w:delText>
        </w:r>
      </w:del>
      <w:del w:id="237" w:author="Albi Celaj [2]" w:date="2019-02-21T16:51:00Z">
        <w:r w:rsidR="00DB0ED8" w:rsidDel="003C04C9">
          <w:rPr>
            <w:bCs/>
            <w:iCs/>
            <w:color w:val="000000" w:themeColor="text1"/>
          </w:rPr>
          <w:delText xml:space="preserve"> about the system.</w:delText>
        </w:r>
      </w:del>
      <w:del w:id="238" w:author="Albi Celaj [2]" w:date="2019-02-21T17:09:00Z">
        <w:r w:rsidR="00DB0ED8" w:rsidDel="00350F21">
          <w:rPr>
            <w:bCs/>
            <w:iCs/>
            <w:color w:val="000000" w:themeColor="text1"/>
          </w:rPr>
          <w:delText xml:space="preserve">  </w:delText>
        </w:r>
      </w:del>
      <w:ins w:id="239" w:author="Albi Celaj [2]" w:date="2019-02-22T15:36:00Z">
        <w:r w:rsidR="0046164A">
          <w:rPr>
            <w:bCs/>
            <w:iCs/>
            <w:color w:val="000000" w:themeColor="text1"/>
          </w:rPr>
          <w:t xml:space="preserve">For </w:t>
        </w:r>
      </w:ins>
      <w:ins w:id="240" w:author="Albi Celaj [2]" w:date="2019-02-22T15:39:00Z">
        <w:r w:rsidR="00BE27E7">
          <w:rPr>
            <w:bCs/>
            <w:iCs/>
            <w:color w:val="000000" w:themeColor="text1"/>
          </w:rPr>
          <w:t>example,</w:t>
        </w:r>
      </w:ins>
      <w:del w:id="241" w:author="Albi Celaj [2]" w:date="2019-02-22T15:36:00Z">
        <w:r w:rsidR="00DB0ED8" w:rsidDel="0046164A">
          <w:rPr>
            <w:bCs/>
            <w:iCs/>
            <w:color w:val="000000" w:themeColor="text1"/>
          </w:rPr>
          <w:delText>Above</w:delText>
        </w:r>
      </w:del>
      <w:ins w:id="242" w:author="Albi Celaj [2]" w:date="2019-02-22T15:39:00Z">
        <w:r w:rsidR="00BE27E7">
          <w:rPr>
            <w:bCs/>
            <w:iCs/>
            <w:color w:val="000000" w:themeColor="text1"/>
          </w:rPr>
          <w:t xml:space="preserve"> </w:t>
        </w:r>
      </w:ins>
      <w:del w:id="243" w:author="Albi Celaj [2]" w:date="2019-02-22T15:39:00Z">
        <w:r w:rsidR="00DB0ED8" w:rsidDel="00BE27E7">
          <w:rPr>
            <w:bCs/>
            <w:iCs/>
            <w:color w:val="000000" w:themeColor="text1"/>
          </w:rPr>
          <w:delText xml:space="preserve">, </w:delText>
        </w:r>
      </w:del>
      <w:r w:rsidR="00DB0ED8">
        <w:rPr>
          <w:bCs/>
          <w:iCs/>
          <w:color w:val="000000" w:themeColor="text1"/>
        </w:rPr>
        <w:t xml:space="preserve">we reasoned </w:t>
      </w:r>
      <w:r w:rsidR="00695D3C">
        <w:rPr>
          <w:bCs/>
          <w:iCs/>
          <w:color w:val="000000" w:themeColor="text1"/>
        </w:rPr>
        <w:t xml:space="preserve">(without benefit of </w:t>
      </w:r>
      <w:ins w:id="244" w:author="Albi Celaj [2]" w:date="2019-02-22T17:44:00Z">
        <w:r w:rsidR="0043461D">
          <w:rPr>
            <w:bCs/>
            <w:iCs/>
            <w:color w:val="000000" w:themeColor="text1"/>
          </w:rPr>
          <w:t xml:space="preserve">intuitive </w:t>
        </w:r>
      </w:ins>
      <w:r w:rsidR="00695D3C">
        <w:rPr>
          <w:bCs/>
          <w:iCs/>
          <w:color w:val="000000" w:themeColor="text1"/>
        </w:rPr>
        <w:t xml:space="preserve">computational modeling) </w:t>
      </w:r>
      <w:ins w:id="245" w:author="Albi Celaj [2]" w:date="2019-02-22T17:44:00Z">
        <w:r w:rsidR="0043461D">
          <w:rPr>
            <w:bCs/>
            <w:iCs/>
            <w:color w:val="000000" w:themeColor="text1"/>
          </w:rPr>
          <w:t xml:space="preserve">that </w:t>
        </w:r>
      </w:ins>
      <w:r w:rsidR="00DB0ED8">
        <w:rPr>
          <w:bCs/>
          <w:iCs/>
          <w:color w:val="000000" w:themeColor="text1"/>
        </w:rPr>
        <w:t xml:space="preserve">a set of transporter genes </w:t>
      </w:r>
      <w:r w:rsidR="00695D3C">
        <w:rPr>
          <w:bCs/>
          <w:iCs/>
          <w:color w:val="000000" w:themeColor="text1"/>
        </w:rPr>
        <w:t xml:space="preserve">showing </w:t>
      </w:r>
      <w:ins w:id="246" w:author="Albi Celaj [2]" w:date="2019-02-22T15:36:00Z">
        <w:r w:rsidR="0046164A">
          <w:rPr>
            <w:bCs/>
            <w:iCs/>
            <w:color w:val="000000" w:themeColor="text1"/>
          </w:rPr>
          <w:t xml:space="preserve">patterns of </w:t>
        </w:r>
      </w:ins>
      <w:del w:id="247" w:author="Albi Celaj [2]" w:date="2019-02-22T15:36:00Z">
        <w:r w:rsidR="00695D3C" w:rsidDel="0046164A">
          <w:rPr>
            <w:bCs/>
            <w:iCs/>
            <w:color w:val="000000" w:themeColor="text1"/>
          </w:rPr>
          <w:delText xml:space="preserve">either single-gene effects or </w:delText>
        </w:r>
      </w:del>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del w:id="248" w:author="Albi Celaj [2]" w:date="2019-02-22T15:37:00Z">
        <w:r w:rsidR="00DB0ED8" w:rsidDel="0046164A">
          <w:rPr>
            <w:bCs/>
            <w:iCs/>
            <w:color w:val="000000" w:themeColor="text1"/>
          </w:rPr>
          <w:delText>Similarly</w:delText>
        </w:r>
      </w:del>
      <w:ins w:id="249" w:author="Albi Celaj [2]" w:date="2019-02-22T15:38:00Z">
        <w:r w:rsidR="00ED3E4E">
          <w:rPr>
            <w:bCs/>
            <w:iCs/>
            <w:color w:val="000000" w:themeColor="text1"/>
          </w:rPr>
          <w:t xml:space="preserve">Other genetic interaction patterns </w:t>
        </w:r>
      </w:ins>
      <w:del w:id="250" w:author="Albi Celaj [2]" w:date="2019-02-22T15:38:00Z">
        <w:r w:rsidR="00DB0ED8" w:rsidDel="00ED3E4E">
          <w:rPr>
            <w:bCs/>
            <w:iCs/>
            <w:color w:val="000000" w:themeColor="text1"/>
          </w:rPr>
          <w:delText xml:space="preserve">, </w:delText>
        </w:r>
      </w:del>
      <w:del w:id="251" w:author="Albi Celaj [2]" w:date="2019-02-22T15:37:00Z">
        <w:r w:rsidR="00DB0ED8" w:rsidDel="0046164A">
          <w:rPr>
            <w:bCs/>
            <w:iCs/>
            <w:color w:val="000000" w:themeColor="text1"/>
          </w:rPr>
          <w:delText xml:space="preserve">the manual application of </w:delText>
        </w:r>
      </w:del>
      <w:del w:id="252" w:author="Albi Celaj [2]" w:date="2019-02-22T15:38:00Z">
        <w:r w:rsidR="00DB0ED8" w:rsidDel="0046164A">
          <w:rPr>
            <w:bCs/>
            <w:iCs/>
            <w:color w:val="000000" w:themeColor="text1"/>
          </w:rPr>
          <w:delText>classical epistasis analysis</w:delText>
        </w:r>
        <w:r w:rsidR="00DB0ED8" w:rsidDel="00ED3E4E">
          <w:rPr>
            <w:bCs/>
            <w:iCs/>
            <w:color w:val="000000" w:themeColor="text1"/>
          </w:rPr>
          <w:delText xml:space="preserve"> </w:delText>
        </w:r>
        <w:r w:rsidR="00695D3C" w:rsidDel="0046164A">
          <w:rPr>
            <w:bCs/>
            <w:iCs/>
            <w:color w:val="000000" w:themeColor="text1"/>
          </w:rPr>
          <w:delText xml:space="preserve">in other situations </w:delText>
        </w:r>
        <w:r w:rsidR="00DB0ED8" w:rsidDel="0046164A">
          <w:rPr>
            <w:bCs/>
            <w:iCs/>
            <w:color w:val="000000" w:themeColor="text1"/>
          </w:rPr>
          <w:delText xml:space="preserve">might </w:delText>
        </w:r>
      </w:del>
      <w:r w:rsidR="00DB0ED8">
        <w:rPr>
          <w:bCs/>
          <w:iCs/>
          <w:color w:val="000000" w:themeColor="text1"/>
        </w:rPr>
        <w:t>le</w:t>
      </w:r>
      <w:ins w:id="253" w:author="Albi Celaj [2]" w:date="2019-02-22T15:37:00Z">
        <w:r w:rsidR="0046164A">
          <w:rPr>
            <w:bCs/>
            <w:iCs/>
            <w:color w:val="000000" w:themeColor="text1"/>
          </w:rPr>
          <w:t>d</w:t>
        </w:r>
      </w:ins>
      <w:del w:id="254" w:author="Albi Celaj [2]" w:date="2019-02-22T15:37:00Z">
        <w:r w:rsidR="00DB0ED8" w:rsidDel="0046164A">
          <w:rPr>
            <w:bCs/>
            <w:iCs/>
            <w:color w:val="000000" w:themeColor="text1"/>
          </w:rPr>
          <w:delText>a</w:delText>
        </w:r>
      </w:del>
      <w:del w:id="255" w:author="Albi Celaj [2]" w:date="2019-02-22T15:38:00Z">
        <w:r w:rsidR="00DB0ED8" w:rsidDel="0046164A">
          <w:rPr>
            <w:bCs/>
            <w:iCs/>
            <w:color w:val="000000" w:themeColor="text1"/>
          </w:rPr>
          <w:delText>d</w:delText>
        </w:r>
      </w:del>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ins w:id="256" w:author="Albi Celaj [2]" w:date="2019-02-21T16:31:00Z">
        <w:r w:rsidR="000E4BF6">
          <w:rPr>
            <w:bCs/>
            <w:iCs/>
            <w:color w:val="000000" w:themeColor="text1"/>
          </w:rPr>
          <w:t xml:space="preserve"> (e.g. </w:t>
        </w:r>
      </w:ins>
      <w:ins w:id="257" w:author="Albi Celaj [2]" w:date="2019-02-21T16:37:00Z">
        <w:r w:rsidR="00A85F8D">
          <w:rPr>
            <w:bCs/>
            <w:iCs/>
            <w:color w:val="000000" w:themeColor="text1"/>
          </w:rPr>
          <w:t xml:space="preserve">influence on </w:t>
        </w:r>
      </w:ins>
      <w:ins w:id="258" w:author="Albi Celaj [2]" w:date="2019-02-21T17:26:00Z">
        <w:r w:rsidR="004A4B92">
          <w:rPr>
            <w:bCs/>
            <w:iCs/>
            <w:color w:val="000000" w:themeColor="text1"/>
          </w:rPr>
          <w:t>Snq2 activity</w:t>
        </w:r>
      </w:ins>
      <w:ins w:id="259" w:author="Albi Celaj [2]" w:date="2019-02-21T16:37:00Z">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ins>
      <w:r w:rsidR="00DB0ED8">
        <w:rPr>
          <w:bCs/>
          <w:iCs/>
          <w:color w:val="000000" w:themeColor="text1"/>
        </w:rPr>
        <w:t xml:space="preserve">.  </w:t>
      </w:r>
      <w:r w:rsidR="00350F21">
        <w:rPr>
          <w:bCs/>
          <w:iCs/>
          <w:color w:val="000000" w:themeColor="text1"/>
        </w:rPr>
        <w:t xml:space="preserve">However, manually derived </w:t>
      </w:r>
      <w:ins w:id="260" w:author="Albi Celaj [2]" w:date="2019-02-22T15:43:00Z">
        <w:r w:rsidR="001F4A01">
          <w:rPr>
            <w:bCs/>
            <w:iCs/>
            <w:color w:val="000000" w:themeColor="text1"/>
          </w:rPr>
          <w:t xml:space="preserve">genetic </w:t>
        </w:r>
      </w:ins>
      <w:r w:rsidR="00350F21">
        <w:rPr>
          <w:bCs/>
          <w:iCs/>
          <w:color w:val="000000" w:themeColor="text1"/>
        </w:rPr>
        <w:t>intuition from a complex system is laborious,</w:t>
      </w:r>
      <w:ins w:id="261" w:author="Albi Celaj [2]" w:date="2019-02-22T15:40:00Z">
        <w:r w:rsidR="00FD103C">
          <w:rPr>
            <w:bCs/>
            <w:iCs/>
            <w:color w:val="000000" w:themeColor="text1"/>
          </w:rPr>
          <w:t xml:space="preserve"> and it is difficult to objectively evaluate how well these explanations </w:t>
        </w:r>
        <w:r w:rsidR="00FD103C">
          <w:rPr>
            <w:bCs/>
            <w:iCs/>
            <w:color w:val="000000" w:themeColor="text1"/>
          </w:rPr>
          <w:lastRenderedPageBreak/>
          <w:t>correspond to observed data</w:t>
        </w:r>
      </w:ins>
      <w:del w:id="262" w:author="Albi Celaj [2]" w:date="2019-02-22T15:41:00Z">
        <w:r w:rsidR="00350F21" w:rsidDel="00FD103C">
          <w:rPr>
            <w:bCs/>
            <w:iCs/>
            <w:color w:val="000000" w:themeColor="text1"/>
          </w:rPr>
          <w:delText xml:space="preserve"> error-prone, and potentially subjective</w:delText>
        </w:r>
      </w:del>
      <w:r w:rsidR="00350F21">
        <w:rPr>
          <w:bCs/>
          <w:iCs/>
          <w:color w:val="000000" w:themeColor="text1"/>
        </w:rPr>
        <w:t xml:space="preserve">.  </w:t>
      </w:r>
      <w:del w:id="263" w:author="Albi Celaj [2]" w:date="2019-02-21T16:51:00Z">
        <w:r w:rsidR="00DB0ED8" w:rsidDel="003C04C9">
          <w:rPr>
            <w:bCs/>
            <w:iCs/>
            <w:color w:val="000000" w:themeColor="text1"/>
          </w:rPr>
          <w:delText xml:space="preserve">However, manually derived intuition from a complex system is laborious, error-prone, and potentially subjective. </w:delText>
        </w:r>
      </w:del>
      <w:r w:rsidR="00DB0ED8">
        <w:rPr>
          <w:bCs/>
          <w:iCs/>
          <w:color w:val="000000" w:themeColor="text1"/>
        </w:rPr>
        <w:t xml:space="preserve">To </w:t>
      </w:r>
      <w:ins w:id="264" w:author="Albi Celaj [2]" w:date="2019-02-21T16:55:00Z">
        <w:r w:rsidR="00A05F31">
          <w:rPr>
            <w:bCs/>
            <w:iCs/>
            <w:color w:val="000000" w:themeColor="text1"/>
          </w:rPr>
          <w:t>demonstr</w:t>
        </w:r>
      </w:ins>
      <w:ins w:id="265" w:author="Albi Celaj [2]" w:date="2019-02-21T16:56:00Z">
        <w:r w:rsidR="00A05F31">
          <w:rPr>
            <w:bCs/>
            <w:iCs/>
            <w:color w:val="000000" w:themeColor="text1"/>
          </w:rPr>
          <w:t>ate that</w:t>
        </w:r>
      </w:ins>
      <w:ins w:id="266" w:author="Albi Celaj [2]" w:date="2019-02-22T15:42:00Z">
        <w:r w:rsidR="00BC331C">
          <w:rPr>
            <w:bCs/>
            <w:iCs/>
            <w:color w:val="000000" w:themeColor="text1"/>
          </w:rPr>
          <w:t xml:space="preserve"> </w:t>
        </w:r>
        <w:r w:rsidR="005E5116">
          <w:rPr>
            <w:bCs/>
            <w:iCs/>
            <w:color w:val="000000" w:themeColor="text1"/>
          </w:rPr>
          <w:t xml:space="preserve">such intuitions </w:t>
        </w:r>
      </w:ins>
      <w:ins w:id="267" w:author="Albi Celaj [2]" w:date="2019-02-21T16:56:00Z">
        <w:r w:rsidR="00A05F31">
          <w:rPr>
            <w:bCs/>
            <w:iCs/>
            <w:color w:val="000000" w:themeColor="text1"/>
          </w:rPr>
          <w:t xml:space="preserve">can be derived more systematically from </w:t>
        </w:r>
      </w:ins>
      <w:del w:id="268" w:author="Albi Celaj [2]" w:date="2019-02-21T16:56:00Z">
        <w:r w:rsidR="00DB0ED8" w:rsidDel="00A05F31">
          <w:rPr>
            <w:bCs/>
            <w:iCs/>
            <w:color w:val="000000" w:themeColor="text1"/>
          </w:rPr>
          <w:delText xml:space="preserve">more systematically derive intuitive models of the system from </w:delText>
        </w:r>
      </w:del>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52D0246C" w:rsidR="00B846CD" w:rsidRDefault="00DB0ED8" w:rsidP="00255189">
      <w:pPr>
        <w:jc w:val="both"/>
        <w:rPr>
          <w:ins w:id="269" w:author="Albi Celaj [2]" w:date="2019-02-21T16:43:00Z"/>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w:t>
      </w:r>
      <w:del w:id="270" w:author="Albi Celaj [2]" w:date="2019-02-22T15:48:00Z">
        <w:r w:rsidDel="00103253">
          <w:rPr>
            <w:bCs/>
            <w:iCs/>
            <w:color w:val="000000" w:themeColor="text1"/>
          </w:rPr>
          <w:delText xml:space="preserve">pairwise </w:delText>
        </w:r>
      </w:del>
      <w:r>
        <w:rPr>
          <w:bCs/>
          <w:iCs/>
          <w:color w:val="000000" w:themeColor="text1"/>
        </w:rPr>
        <w:t xml:space="preserve">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271"/>
      <w:commentRangeStart w:id="272"/>
      <w:r w:rsidRPr="001D524E">
        <w:rPr>
          <w:b/>
          <w:bCs/>
          <w:i/>
          <w:iCs/>
          <w:color w:val="000000" w:themeColor="text1"/>
        </w:rPr>
        <w:t>E</w:t>
      </w:r>
      <w:commentRangeEnd w:id="271"/>
      <w:r>
        <w:rPr>
          <w:rStyle w:val="CommentReference"/>
          <w:rFonts w:asciiTheme="minorHAnsi" w:hAnsiTheme="minorHAnsi" w:cstheme="minorBidi"/>
        </w:rPr>
        <w:commentReference w:id="271"/>
      </w:r>
      <w:commentRangeEnd w:id="272"/>
      <w:r>
        <w:rPr>
          <w:rStyle w:val="CommentReference"/>
          <w:rFonts w:asciiTheme="minorHAnsi" w:hAnsiTheme="minorHAnsi" w:cstheme="minorBidi"/>
        </w:rPr>
        <w:commentReference w:id="272"/>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ins w:id="273" w:author="Albi Celaj [2]" w:date="2019-02-26T11:33:00Z"/>
          <w:bCs/>
          <w:iCs/>
          <w:color w:val="000000" w:themeColor="text1"/>
        </w:rPr>
      </w:pPr>
    </w:p>
    <w:p w14:paraId="40DEF791" w14:textId="03A9B612" w:rsidR="00755D10" w:rsidRDefault="00DB0ED8" w:rsidP="00255189">
      <w:pPr>
        <w:jc w:val="both"/>
        <w:rPr>
          <w:bCs/>
          <w:iCs/>
          <w:color w:val="000000" w:themeColor="text1"/>
        </w:rPr>
      </w:pPr>
      <w:del w:id="274" w:author="Albi Celaj [2]" w:date="2019-02-22T16:03:00Z">
        <w:r w:rsidDel="004F7389">
          <w:rPr>
            <w:bCs/>
            <w:iCs/>
            <w:color w:val="000000" w:themeColor="text1"/>
          </w:rPr>
          <w:delText xml:space="preserve">Using our </w:delText>
        </w:r>
      </w:del>
      <w:del w:id="275" w:author="Albi Celaj [2]" w:date="2019-02-22T16:02:00Z">
        <w:r w:rsidDel="004F7389">
          <w:rPr>
            <w:bCs/>
            <w:iCs/>
            <w:color w:val="000000" w:themeColor="text1"/>
          </w:rPr>
          <w:delText xml:space="preserve">complete set of drug resistance phenotypes </w:delText>
        </w:r>
      </w:del>
      <w:del w:id="276" w:author="Albi Celaj [2]" w:date="2019-02-22T15:45:00Z">
        <w:r w:rsidDel="00C823F6">
          <w:rPr>
            <w:bCs/>
            <w:iCs/>
            <w:color w:val="000000" w:themeColor="text1"/>
          </w:rPr>
          <w:delText xml:space="preserve">for each genotype </w:delText>
        </w:r>
      </w:del>
      <w:del w:id="277" w:author="Albi Celaj [2]" w:date="2019-02-22T16:02:00Z">
        <w:r w:rsidDel="004F7389">
          <w:rPr>
            <w:bCs/>
            <w:iCs/>
            <w:color w:val="000000" w:themeColor="text1"/>
          </w:rPr>
          <w:delText>as training data</w:delText>
        </w:r>
      </w:del>
      <w:del w:id="278" w:author="Albi Celaj [2]" w:date="2019-02-22T16:03:00Z">
        <w:r w:rsidDel="004F7389">
          <w:rPr>
            <w:bCs/>
            <w:iCs/>
            <w:color w:val="000000" w:themeColor="text1"/>
          </w:rPr>
          <w:delText xml:space="preserve">, we learned </w:delText>
        </w:r>
      </w:del>
      <w:del w:id="279" w:author="Albi Celaj [2]" w:date="2019-02-22T15:45:00Z">
        <w:r w:rsidDel="00D8290B">
          <w:rPr>
            <w:bCs/>
            <w:iCs/>
            <w:color w:val="000000" w:themeColor="text1"/>
          </w:rPr>
          <w:delText xml:space="preserve">the </w:delText>
        </w:r>
      </w:del>
      <w:del w:id="280" w:author="Albi Celaj [2]" w:date="2019-02-22T16:03:00Z">
        <w:r w:rsidDel="004F7389">
          <w:rPr>
            <w:bCs/>
            <w:iCs/>
            <w:color w:val="000000" w:themeColor="text1"/>
          </w:rPr>
          <w:delText xml:space="preserve">network weights </w:delText>
        </w:r>
      </w:del>
      <w:del w:id="281" w:author="Albi Celaj [2]" w:date="2019-02-22T16:02:00Z">
        <w:r w:rsidDel="004F7389">
          <w:rPr>
            <w:bCs/>
            <w:iCs/>
            <w:color w:val="000000" w:themeColor="text1"/>
          </w:rPr>
          <w:delText>using back-propagation with stochastic gradient descent (</w:delText>
        </w:r>
        <w:r w:rsidR="00D14AB6" w:rsidDel="004F7389">
          <w:rPr>
            <w:bCs/>
            <w:iCs/>
            <w:color w:val="000000" w:themeColor="text1"/>
          </w:rPr>
          <w:delText xml:space="preserve">see </w:delText>
        </w:r>
        <w:r w:rsidDel="004F7389">
          <w:rPr>
            <w:bCs/>
            <w:iCs/>
            <w:color w:val="000000" w:themeColor="text1"/>
          </w:rPr>
          <w:delText>Methods).</w:delText>
        </w:r>
      </w:del>
      <w:ins w:id="282" w:author="Albi Celaj [2]" w:date="2019-02-22T16:02:00Z">
        <w:r w:rsidR="00680364">
          <w:rPr>
            <w:bCs/>
            <w:iCs/>
            <w:color w:val="000000" w:themeColor="text1"/>
          </w:rPr>
          <w:t>We learn</w:t>
        </w:r>
      </w:ins>
      <w:ins w:id="283" w:author="Albi Celaj [2]" w:date="2019-02-26T11:34:00Z">
        <w:r w:rsidR="000B5462">
          <w:rPr>
            <w:bCs/>
            <w:iCs/>
            <w:color w:val="000000" w:themeColor="text1"/>
          </w:rPr>
          <w:t>ed</w:t>
        </w:r>
      </w:ins>
      <w:ins w:id="284" w:author="Albi Celaj [2]" w:date="2019-02-22T16:02:00Z">
        <w:r w:rsidR="00680364">
          <w:rPr>
            <w:bCs/>
            <w:iCs/>
            <w:color w:val="000000" w:themeColor="text1"/>
          </w:rPr>
          <w:t xml:space="preserve"> the</w:t>
        </w:r>
      </w:ins>
      <w:ins w:id="285" w:author="Albi Celaj [2]" w:date="2019-02-26T11:34:00Z">
        <w:r w:rsidR="00680364">
          <w:rPr>
            <w:bCs/>
            <w:iCs/>
            <w:color w:val="000000" w:themeColor="text1"/>
          </w:rPr>
          <w:t xml:space="preserve"> appropriate</w:t>
        </w:r>
      </w:ins>
      <w:ins w:id="286" w:author="Albi Celaj [2]" w:date="2019-02-22T16:02:00Z">
        <w:r w:rsidR="004F7389">
          <w:rPr>
            <w:bCs/>
            <w:iCs/>
            <w:color w:val="000000" w:themeColor="text1"/>
          </w:rPr>
          <w:t xml:space="preserve"> network weights </w:t>
        </w:r>
      </w:ins>
      <w:ins w:id="287" w:author="Albi Celaj [2]" w:date="2019-02-22T16:05:00Z">
        <w:r w:rsidR="004F7389">
          <w:rPr>
            <w:bCs/>
            <w:iCs/>
            <w:color w:val="000000" w:themeColor="text1"/>
          </w:rPr>
          <w:t>with</w:t>
        </w:r>
      </w:ins>
      <w:ins w:id="288" w:author="Albi Celaj [2]" w:date="2019-02-22T16:02:00Z">
        <w:r w:rsidR="00D810B5">
          <w:rPr>
            <w:bCs/>
            <w:iCs/>
            <w:color w:val="000000" w:themeColor="text1"/>
          </w:rPr>
          <w:t xml:space="preserve"> back-propagation </w:t>
        </w:r>
      </w:ins>
      <w:ins w:id="289" w:author="Albi Celaj [2]" w:date="2019-02-26T11:34:00Z">
        <w:r w:rsidR="00D810B5">
          <w:rPr>
            <w:bCs/>
            <w:iCs/>
            <w:color w:val="000000" w:themeColor="text1"/>
          </w:rPr>
          <w:t>and</w:t>
        </w:r>
      </w:ins>
      <w:ins w:id="290" w:author="Albi Celaj [2]" w:date="2019-02-22T16:02:00Z">
        <w:r w:rsidR="004F7389">
          <w:rPr>
            <w:bCs/>
            <w:iCs/>
            <w:color w:val="000000" w:themeColor="text1"/>
          </w:rPr>
          <w:t xml:space="preserve"> stochastic gradient descent </w:t>
        </w:r>
      </w:ins>
      <w:ins w:id="291" w:author="Albi Celaj [2]" w:date="2019-02-22T16:05:00Z">
        <w:r w:rsidR="004F7389">
          <w:rPr>
            <w:bCs/>
            <w:iCs/>
            <w:color w:val="000000" w:themeColor="text1"/>
          </w:rPr>
          <w:t>using</w:t>
        </w:r>
      </w:ins>
      <w:ins w:id="292" w:author="Albi Celaj [2]" w:date="2019-02-22T16:02:00Z">
        <w:r w:rsidR="004F7389">
          <w:rPr>
            <w:bCs/>
            <w:iCs/>
            <w:color w:val="000000" w:themeColor="text1"/>
          </w:rPr>
          <w:t xml:space="preserve"> our complete set of drug resistance phenotypes as training data (see Methods).  </w:t>
        </w:r>
      </w:ins>
      <w:ins w:id="293" w:author="Albi Celaj [2]" w:date="2019-02-22T15:49:00Z">
        <w:r w:rsidR="00103253">
          <w:rPr>
            <w:bCs/>
            <w:iCs/>
            <w:color w:val="000000" w:themeColor="text1"/>
          </w:rPr>
          <w:t xml:space="preserve">To favor more parsimonious models, </w:t>
        </w:r>
      </w:ins>
      <w:del w:id="294" w:author="Albi Celaj [2]" w:date="2019-02-21T16:59:00Z">
        <w:r w:rsidDel="00DE75DD">
          <w:rPr>
            <w:bCs/>
            <w:iCs/>
            <w:color w:val="000000" w:themeColor="text1"/>
          </w:rPr>
          <w:delText xml:space="preserve">  </w:delText>
        </w:r>
      </w:del>
      <w:ins w:id="295" w:author="Albi Celaj [2]" w:date="2019-02-22T15:59:00Z">
        <w:r w:rsidR="00CC0375">
          <w:rPr>
            <w:bCs/>
            <w:iCs/>
            <w:color w:val="000000" w:themeColor="text1"/>
          </w:rPr>
          <w:t>t</w:t>
        </w:r>
      </w:ins>
      <w:del w:id="296" w:author="Albi Celaj [2]" w:date="2019-02-22T15:59:00Z">
        <w:r w:rsidDel="00CC0375">
          <w:rPr>
            <w:bCs/>
            <w:iCs/>
            <w:color w:val="000000" w:themeColor="text1"/>
          </w:rPr>
          <w:delText>T</w:delText>
        </w:r>
      </w:del>
      <w:r>
        <w:rPr>
          <w:bCs/>
          <w:iCs/>
          <w:color w:val="000000" w:themeColor="text1"/>
        </w:rPr>
        <w:t>he cost function that was used to optimize network weights contained a penalty which acts to limit the number of non-zero weights</w:t>
      </w:r>
      <w:del w:id="297" w:author="Albi Celaj [2]" w:date="2019-02-22T15:59:00Z">
        <w:r w:rsidDel="00CC0375">
          <w:rPr>
            <w:bCs/>
            <w:iCs/>
            <w:color w:val="000000" w:themeColor="text1"/>
          </w:rPr>
          <w:delText>, and has the effect of favoring more parsimonious models</w:delText>
        </w:r>
      </w:del>
      <w:r>
        <w:rPr>
          <w:bCs/>
          <w:iCs/>
          <w:color w:val="000000" w:themeColor="text1"/>
        </w:rPr>
        <w:t xml:space="preserve"> (Methods, Figure S</w:t>
      </w:r>
      <w:r w:rsidR="000518E2">
        <w:rPr>
          <w:bCs/>
          <w:iCs/>
          <w:color w:val="000000" w:themeColor="text1"/>
        </w:rPr>
        <w:t>7</w:t>
      </w:r>
      <w:r>
        <w:rPr>
          <w:bCs/>
          <w:iCs/>
          <w:color w:val="000000" w:themeColor="text1"/>
        </w:rPr>
        <w:t xml:space="preserve">A-B). </w:t>
      </w:r>
      <w:ins w:id="298" w:author="Albi Celaj [2]" w:date="2019-02-22T16:00:00Z">
        <w:r w:rsidR="004B237A">
          <w:rPr>
            <w:bCs/>
            <w:iCs/>
            <w:color w:val="000000" w:themeColor="text1"/>
          </w:rPr>
          <w:t xml:space="preserve"> </w:t>
        </w:r>
      </w:ins>
      <w:commentRangeStart w:id="299"/>
      <w:commentRangeStart w:id="300"/>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299"/>
      <w:r>
        <w:rPr>
          <w:rStyle w:val="CommentReference"/>
          <w:rFonts w:asciiTheme="minorHAnsi" w:hAnsiTheme="minorHAnsi" w:cstheme="minorBidi"/>
        </w:rPr>
        <w:commentReference w:id="299"/>
      </w:r>
      <w:commentRangeEnd w:id="300"/>
      <w:r>
        <w:rPr>
          <w:rStyle w:val="CommentReference"/>
          <w:rFonts w:asciiTheme="minorHAnsi" w:hAnsiTheme="minorHAnsi" w:cstheme="minorBidi"/>
        </w:rPr>
        <w:commentReference w:id="300"/>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2252BA5"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ins w:id="301" w:author="Albi Celaj [2]" w:date="2019-02-22T16:03:00Z">
        <w:r w:rsidR="004F7389">
          <w:rPr>
            <w:bCs/>
            <w:iCs/>
            <w:color w:val="000000" w:themeColor="text1"/>
          </w:rPr>
          <w:t xml:space="preserve">85, 632 </w:t>
        </w:r>
      </w:ins>
      <w:del w:id="302" w:author="Albi Celaj [2]" w:date="2019-02-21T16:43:00Z">
        <w:r w:rsidR="00DD7C19" w:rsidDel="00B846CD">
          <w:rPr>
            <w:bCs/>
            <w:iCs/>
            <w:color w:val="000000" w:themeColor="text1"/>
          </w:rPr>
          <w:delText>85</w:delText>
        </w:r>
        <w:r w:rsidDel="00B846CD">
          <w:rPr>
            <w:bCs/>
            <w:iCs/>
            <w:color w:val="000000" w:themeColor="text1"/>
          </w:rPr>
          <w:delText>,</w:delText>
        </w:r>
        <w:r w:rsidR="00DD7C19" w:rsidDel="00B846CD">
          <w:rPr>
            <w:bCs/>
            <w:iCs/>
            <w:color w:val="000000" w:themeColor="text1"/>
          </w:rPr>
          <w:delText>632</w:delText>
        </w:r>
        <w:r w:rsidDel="00B846CD">
          <w:rPr>
            <w:bCs/>
            <w:iCs/>
            <w:color w:val="000000" w:themeColor="text1"/>
          </w:rPr>
          <w:delText xml:space="preserve"> </w:delText>
        </w:r>
      </w:del>
      <w:del w:id="303" w:author="Albi Celaj [2]" w:date="2019-02-22T16:03:00Z">
        <w:r w:rsidDel="004F7389">
          <w:rPr>
            <w:bCs/>
            <w:iCs/>
            <w:color w:val="000000" w:themeColor="text1"/>
          </w:rPr>
          <w:delText>training examples</w:delText>
        </w:r>
      </w:del>
      <w:ins w:id="304" w:author="Albi Celaj [2]" w:date="2019-02-22T16:03:00Z">
        <w:r w:rsidR="004F7389">
          <w:rPr>
            <w:bCs/>
            <w:iCs/>
            <w:color w:val="000000" w:themeColor="text1"/>
          </w:rPr>
          <w:t>genotype-phenotype measurements</w:t>
        </w:r>
      </w:ins>
      <w:del w:id="305" w:author="Albi Celaj [2]" w:date="2019-02-22T16:01:00Z">
        <w:r w:rsidDel="004F7389">
          <w:rPr>
            <w:bCs/>
            <w:iCs/>
            <w:color w:val="000000" w:themeColor="text1"/>
          </w:rPr>
          <w:delText xml:space="preserve"> (</w:delText>
        </w:r>
      </w:del>
      <w:del w:id="306" w:author="Albi Celaj [2]" w:date="2019-02-21T16:43:00Z">
        <w:r w:rsidR="00DD7C19" w:rsidDel="00B846CD">
          <w:rPr>
            <w:bCs/>
            <w:iCs/>
            <w:color w:val="000000" w:themeColor="text1"/>
          </w:rPr>
          <w:delText>5</w:delText>
        </w:r>
        <w:r w:rsidDel="00B846CD">
          <w:rPr>
            <w:bCs/>
            <w:iCs/>
            <w:color w:val="000000" w:themeColor="text1"/>
          </w:rPr>
          <w:delText>,</w:delText>
        </w:r>
        <w:r w:rsidR="00DD7C19" w:rsidDel="00B846CD">
          <w:rPr>
            <w:bCs/>
            <w:iCs/>
            <w:color w:val="000000" w:themeColor="text1"/>
          </w:rPr>
          <w:delText>352</w:delText>
        </w:r>
        <w:r w:rsidDel="00B846CD">
          <w:rPr>
            <w:bCs/>
            <w:iCs/>
            <w:color w:val="000000" w:themeColor="text1"/>
          </w:rPr>
          <w:delText xml:space="preserve"> </w:delText>
        </w:r>
        <w:r w:rsidR="00DD7C19" w:rsidDel="00B846CD">
          <w:rPr>
            <w:bCs/>
            <w:iCs/>
            <w:color w:val="000000" w:themeColor="text1"/>
          </w:rPr>
          <w:delText>strains</w:delText>
        </w:r>
        <w:r w:rsidDel="00B846CD">
          <w:rPr>
            <w:bCs/>
            <w:iCs/>
            <w:color w:val="000000" w:themeColor="text1"/>
          </w:rPr>
          <w:delText xml:space="preserve"> </w:delText>
        </w:r>
        <w:r w:rsidRPr="007E73B4" w:rsidDel="00B846CD">
          <w:rPr>
            <w:bCs/>
            <w:iCs/>
            <w:color w:val="000000" w:themeColor="text1"/>
          </w:rPr>
          <w:delText>×</w:delText>
        </w:r>
        <w:r w:rsidRPr="008E0AAD" w:rsidDel="00B846CD">
          <w:rPr>
            <w:bCs/>
            <w:iCs/>
            <w:color w:val="000000" w:themeColor="text1"/>
          </w:rPr>
          <w:delText xml:space="preserve"> </w:delText>
        </w:r>
        <w:r w:rsidRPr="007E73B4" w:rsidDel="00B846CD">
          <w:rPr>
            <w:bCs/>
            <w:iCs/>
            <w:color w:val="000000" w:themeColor="text1"/>
          </w:rPr>
          <w:delText>16 drugs</w:delText>
        </w:r>
      </w:del>
      <w:del w:id="307" w:author="Albi Celaj [2]" w:date="2019-02-22T16:01:00Z">
        <w:r w:rsidRPr="007E73B4" w:rsidDel="004F7389">
          <w:rPr>
            <w:bCs/>
            <w:iCs/>
            <w:color w:val="000000" w:themeColor="text1"/>
          </w:rPr>
          <w:delText>)</w:delText>
        </w:r>
      </w:del>
      <w:ins w:id="308" w:author="Albi Celaj [2]" w:date="2019-02-26T11:35:00Z">
        <w:r w:rsidR="00FC42BB">
          <w:rPr>
            <w:bCs/>
            <w:iCs/>
            <w:color w:val="000000" w:themeColor="text1"/>
          </w:rPr>
          <w:t xml:space="preserve"> yielded</w:t>
        </w:r>
      </w:ins>
      <w:del w:id="309" w:author="Albi Celaj [2]" w:date="2019-02-26T11:35:00Z">
        <w:r w:rsidDel="00FC42BB">
          <w:rPr>
            <w:bCs/>
            <w:iCs/>
            <w:color w:val="000000" w:themeColor="text1"/>
          </w:rPr>
          <w:delText>, we learned</w:delText>
        </w:r>
      </w:del>
      <w:r>
        <w:rPr>
          <w:bCs/>
          <w:iCs/>
          <w:color w:val="000000" w:themeColor="text1"/>
        </w:rPr>
        <w:t xml:space="preserve"> an interpretable neural network with only </w:t>
      </w:r>
      <w:r w:rsidRPr="0023231B">
        <w:rPr>
          <w:bCs/>
          <w:iCs/>
          <w:color w:val="000000" w:themeColor="text1"/>
          <w:rPrChange w:id="310" w:author="Albi Celaj [2]" w:date="2019-03-05T14:06:00Z">
            <w:rPr>
              <w:bCs/>
              <w:iCs/>
              <w:color w:val="000000" w:themeColor="text1"/>
              <w:highlight w:val="yellow"/>
            </w:rPr>
          </w:rPrChange>
        </w:rPr>
        <w:t>7</w:t>
      </w:r>
      <w:ins w:id="311" w:author="Albi Celaj [2]" w:date="2019-03-05T14:04:00Z">
        <w:r w:rsidR="0023231B" w:rsidRPr="0023231B">
          <w:rPr>
            <w:bCs/>
            <w:iCs/>
            <w:color w:val="000000" w:themeColor="text1"/>
            <w:rPrChange w:id="312" w:author="Albi Celaj [2]" w:date="2019-03-05T14:06:00Z">
              <w:rPr>
                <w:bCs/>
                <w:iCs/>
                <w:color w:val="000000" w:themeColor="text1"/>
                <w:highlight w:val="yellow"/>
              </w:rPr>
            </w:rPrChange>
          </w:rPr>
          <w:t>1</w:t>
        </w:r>
      </w:ins>
      <w:del w:id="313" w:author="Albi Celaj [2]" w:date="2019-03-05T14:04:00Z">
        <w:r w:rsidDel="0023231B">
          <w:rPr>
            <w:bCs/>
            <w:iCs/>
            <w:color w:val="000000" w:themeColor="text1"/>
            <w:highlight w:val="yellow"/>
          </w:rPr>
          <w:delText>3</w:delText>
        </w:r>
      </w:del>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w:t>
      </w:r>
      <w:ins w:id="314" w:author="Albi Celaj [2]" w:date="2019-03-05T14:06:00Z">
        <w:r w:rsidR="0023231B">
          <w:rPr>
            <w:bCs/>
            <w:iCs/>
            <w:color w:val="000000" w:themeColor="text1"/>
          </w:rPr>
          <w:t>49</w:t>
        </w:r>
      </w:ins>
      <w:del w:id="315" w:author="Albi Celaj [2]" w:date="2019-03-05T14:06:00Z">
        <w:r w:rsidDel="0023231B">
          <w:rPr>
            <w:bCs/>
            <w:iCs/>
            <w:color w:val="000000" w:themeColor="text1"/>
          </w:rPr>
          <w:delText>51</w:delText>
        </w:r>
      </w:del>
      <w:r>
        <w:rPr>
          <w:bCs/>
          <w:iCs/>
          <w:color w:val="000000" w:themeColor="text1"/>
        </w:rPr>
        <w:t xml:space="preserve">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ins w:id="316" w:author="Albi Celaj [2]" w:date="2019-02-22T16:08:00Z">
        <w:r w:rsidR="00B1090C">
          <w:rPr>
            <w:bCs/>
            <w:iCs/>
            <w:color w:val="000000" w:themeColor="text1"/>
          </w:rPr>
          <w:t>observed genotype-phenotype relationships</w:t>
        </w:r>
      </w:ins>
      <w:del w:id="317" w:author="Albi Celaj [2]" w:date="2019-02-22T16:08:00Z">
        <w:r w:rsidR="007E73B4" w:rsidDel="00B1090C">
          <w:rPr>
            <w:bCs/>
            <w:iCs/>
            <w:color w:val="000000" w:themeColor="text1"/>
          </w:rPr>
          <w:delText>input data</w:delText>
        </w:r>
      </w:del>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del w:id="318" w:author="Albi Celaj [2]" w:date="2019-02-22T16:06:00Z">
        <w:r w:rsidR="00964D7B" w:rsidDel="00B1090C">
          <w:rPr>
            <w:bCs/>
            <w:iCs/>
            <w:color w:val="000000" w:themeColor="text1"/>
          </w:rPr>
          <w:delText>However, b</w:delText>
        </w:r>
      </w:del>
      <w:del w:id="319" w:author="Albi Celaj [2]" w:date="2019-02-22T16:11:00Z">
        <w:r w:rsidR="00964D7B" w:rsidDel="00F31A23">
          <w:rPr>
            <w:bCs/>
            <w:iCs/>
            <w:color w:val="000000" w:themeColor="text1"/>
          </w:rPr>
          <w:delText>ecause over</w:delText>
        </w:r>
        <w:r w:rsidR="0076775C" w:rsidDel="00F31A23">
          <w:rPr>
            <w:bCs/>
            <w:iCs/>
            <w:color w:val="000000" w:themeColor="text1"/>
          </w:rPr>
          <w:delText xml:space="preserve">-fitted models </w:delText>
        </w:r>
        <w:r w:rsidR="00B276FC" w:rsidDel="00F31A23">
          <w:rPr>
            <w:bCs/>
            <w:iCs/>
            <w:color w:val="000000" w:themeColor="text1"/>
          </w:rPr>
          <w:delText xml:space="preserve">may exaggerate </w:delText>
        </w:r>
        <w:r w:rsidR="0076775C" w:rsidDel="00F31A23">
          <w:rPr>
            <w:bCs/>
            <w:iCs/>
            <w:color w:val="000000" w:themeColor="text1"/>
          </w:rPr>
          <w:delText xml:space="preserve">performance </w:delText>
        </w:r>
        <w:r w:rsidR="00B276FC" w:rsidDel="00F31A23">
          <w:rPr>
            <w:bCs/>
            <w:iCs/>
            <w:color w:val="000000" w:themeColor="text1"/>
          </w:rPr>
          <w:delText xml:space="preserve">when tested using data that was also </w:delText>
        </w:r>
        <w:r w:rsidR="0076775C" w:rsidDel="00F31A23">
          <w:rPr>
            <w:bCs/>
            <w:iCs/>
            <w:color w:val="000000" w:themeColor="text1"/>
          </w:rPr>
          <w:delText>used in training</w:delText>
        </w:r>
        <w:commentRangeStart w:id="320"/>
        <w:commentRangeStart w:id="321"/>
        <w:r w:rsidR="00E270DE" w:rsidRPr="00883630" w:rsidDel="00F31A23">
          <w:rPr>
            <w:bCs/>
            <w:iCs/>
            <w:color w:val="000000" w:themeColor="text1"/>
          </w:rPr>
          <w:delText xml:space="preserve">, </w:delText>
        </w:r>
      </w:del>
      <w:ins w:id="322" w:author="Albi Celaj [2]" w:date="2019-02-22T16:09:00Z">
        <w:r w:rsidR="00F31A23">
          <w:rPr>
            <w:bCs/>
            <w:iCs/>
            <w:color w:val="000000" w:themeColor="text1"/>
          </w:rPr>
          <w:t xml:space="preserve">To </w:t>
        </w:r>
      </w:ins>
      <w:ins w:id="323" w:author="Albi Celaj [2]" w:date="2019-02-22T16:11:00Z">
        <w:r w:rsidR="00F31A23">
          <w:rPr>
            <w:bCs/>
            <w:iCs/>
            <w:color w:val="000000" w:themeColor="text1"/>
          </w:rPr>
          <w:t>test</w:t>
        </w:r>
      </w:ins>
      <w:ins w:id="324" w:author="Albi Celaj [2]" w:date="2019-02-22T16:09:00Z">
        <w:r w:rsidR="00595EAF">
          <w:rPr>
            <w:bCs/>
            <w:iCs/>
            <w:color w:val="000000" w:themeColor="text1"/>
          </w:rPr>
          <w:t xml:space="preserve"> that this </w:t>
        </w:r>
      </w:ins>
      <w:ins w:id="325" w:author="Albi Celaj [2]" w:date="2019-02-22T16:10:00Z">
        <w:r w:rsidR="00F31A23">
          <w:rPr>
            <w:bCs/>
            <w:iCs/>
            <w:color w:val="000000" w:themeColor="text1"/>
          </w:rPr>
          <w:t xml:space="preserve">performance generalizes to </w:t>
        </w:r>
      </w:ins>
      <w:ins w:id="326" w:author="Albi Celaj [2]" w:date="2019-02-22T16:12:00Z">
        <w:r w:rsidR="008827BA">
          <w:rPr>
            <w:bCs/>
            <w:iCs/>
            <w:color w:val="000000" w:themeColor="text1"/>
          </w:rPr>
          <w:t xml:space="preserve">unseen </w:t>
        </w:r>
      </w:ins>
      <w:ins w:id="327" w:author="Albi Celaj [2]" w:date="2019-02-22T16:10:00Z">
        <w:r w:rsidR="00F31A23">
          <w:rPr>
            <w:bCs/>
            <w:iCs/>
            <w:color w:val="000000" w:themeColor="text1"/>
          </w:rPr>
          <w:t>data</w:t>
        </w:r>
      </w:ins>
      <w:ins w:id="328" w:author="Albi Celaj [2]" w:date="2019-02-22T16:11:00Z">
        <w:r w:rsidR="00F31A23">
          <w:rPr>
            <w:bCs/>
            <w:iCs/>
            <w:color w:val="000000" w:themeColor="text1"/>
          </w:rPr>
          <w:t xml:space="preserve">, </w:t>
        </w:r>
      </w:ins>
      <w:r w:rsidR="00E270DE" w:rsidRPr="00883630">
        <w:rPr>
          <w:bCs/>
          <w:iCs/>
          <w:color w:val="000000" w:themeColor="text1"/>
        </w:rPr>
        <w:t xml:space="preserve">we </w:t>
      </w:r>
      <w:ins w:id="329" w:author="Albi Celaj [2]" w:date="2019-02-22T16:11:00Z">
        <w:r w:rsidR="00F31A23">
          <w:rPr>
            <w:bCs/>
            <w:iCs/>
            <w:color w:val="000000" w:themeColor="text1"/>
          </w:rPr>
          <w:t xml:space="preserve">also </w:t>
        </w:r>
      </w:ins>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320"/>
      <w:r w:rsidR="00E270DE">
        <w:rPr>
          <w:rStyle w:val="CommentReference"/>
          <w:rFonts w:asciiTheme="minorHAnsi" w:hAnsiTheme="minorHAnsi" w:cstheme="minorBidi"/>
        </w:rPr>
        <w:commentReference w:id="320"/>
      </w:r>
      <w:commentRangeEnd w:id="321"/>
      <w:r w:rsidR="00E270DE">
        <w:rPr>
          <w:rStyle w:val="CommentReference"/>
          <w:rFonts w:asciiTheme="minorHAnsi" w:hAnsiTheme="minorHAnsi" w:cstheme="minorBidi"/>
        </w:rPr>
        <w:commentReference w:id="321"/>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330"/>
      <w:commentRangeStart w:id="331"/>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330"/>
      <w:r w:rsidR="00E270DE">
        <w:rPr>
          <w:rStyle w:val="CommentReference"/>
          <w:rFonts w:asciiTheme="minorHAnsi" w:hAnsiTheme="minorHAnsi" w:cstheme="minorBidi"/>
        </w:rPr>
        <w:commentReference w:id="330"/>
      </w:r>
      <w:commentRangeEnd w:id="331"/>
    </w:p>
    <w:p w14:paraId="4526DE39" w14:textId="77777777" w:rsidR="00755D10" w:rsidRDefault="00755D10" w:rsidP="00E270DE">
      <w:pPr>
        <w:jc w:val="both"/>
        <w:rPr>
          <w:ins w:id="332"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331"/>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333" w:author="Albi Celaj" w:date="2019-02-06T12:17:00Z">
        <w:r w:rsidR="00091FB5" w:rsidDel="003E0768">
          <w:rPr>
            <w:bCs/>
            <w:iCs/>
            <w:color w:val="000000" w:themeColor="text1"/>
          </w:rPr>
          <w:delText xml:space="preserve">showed negative </w:delText>
        </w:r>
      </w:del>
      <w:r w:rsidR="00091FB5">
        <w:rPr>
          <w:bCs/>
          <w:iCs/>
          <w:color w:val="000000" w:themeColor="text1"/>
        </w:rPr>
        <w:t>influence values</w:t>
      </w:r>
      <w:ins w:id="334" w:author="Albi Celaj"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w:t>
      </w:r>
      <w:r w:rsidR="00091FB5">
        <w:rPr>
          <w:bCs/>
          <w:iCs/>
          <w:color w:val="000000" w:themeColor="text1"/>
        </w:rPr>
        <w:lastRenderedPageBreak/>
        <w:t xml:space="preserve">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75C49CD8"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w:t>
      </w:r>
      <w:ins w:id="335" w:author="Albi Celaj [2]" w:date="2019-03-05T14:09:00Z">
        <w:r w:rsidR="007331FC">
          <w:rPr>
            <w:bCs/>
            <w:iCs/>
            <w:color w:val="000000" w:themeColor="text1"/>
          </w:rPr>
          <w:t>1</w:t>
        </w:r>
      </w:ins>
      <w:del w:id="336" w:author="Albi Celaj [2]" w:date="2019-03-05T14:09:00Z">
        <w:r w:rsidR="00414F35" w:rsidRPr="00920853" w:rsidDel="007331FC">
          <w:rPr>
            <w:bCs/>
            <w:iCs/>
            <w:color w:val="000000" w:themeColor="text1"/>
          </w:rPr>
          <w:delText>2</w:delText>
        </w:r>
      </w:del>
      <w:r w:rsidR="00414F35" w:rsidRPr="00920853">
        <w:rPr>
          <w:bCs/>
          <w:iCs/>
          <w:color w:val="000000" w:themeColor="text1"/>
        </w:rPr>
        <w:t>.</w:t>
      </w:r>
      <w:ins w:id="337" w:author="Albi Celaj [2]" w:date="2019-03-05T14:09:00Z">
        <w:r w:rsidR="007331FC">
          <w:rPr>
            <w:bCs/>
            <w:iCs/>
            <w:color w:val="000000" w:themeColor="text1"/>
          </w:rPr>
          <w:t>8</w:t>
        </w:r>
      </w:ins>
      <w:del w:id="338" w:author="Albi Celaj [2]" w:date="2019-03-05T14:09:00Z">
        <w:r w:rsidR="00414F35" w:rsidRPr="00920853" w:rsidDel="007331FC">
          <w:rPr>
            <w:bCs/>
            <w:iCs/>
            <w:color w:val="000000" w:themeColor="text1"/>
          </w:rPr>
          <w:delText>3</w:delText>
        </w:r>
      </w:del>
      <w:r w:rsidR="00414F35" w:rsidRPr="00920853">
        <w:rPr>
          <w:bCs/>
          <w:iCs/>
          <w:color w:val="000000" w:themeColor="text1"/>
        </w:rPr>
        <w:t>) followed by Pdr5, Yor1, and Ybt1 (</w:t>
      </w:r>
      <m:oMath>
        <m:r>
          <w:rPr>
            <w:rFonts w:ascii="Cambria Math" w:hAnsi="Cambria Math"/>
            <w:color w:val="000000" w:themeColor="text1"/>
          </w:rPr>
          <m:t>E</m:t>
        </m:r>
      </m:oMath>
      <w:r w:rsidR="00414F35" w:rsidRPr="00920853">
        <w:rPr>
          <w:bCs/>
          <w:iCs/>
          <w:color w:val="000000" w:themeColor="text1"/>
        </w:rPr>
        <w:t xml:space="preserve"> = 1.</w:t>
      </w:r>
      <w:ins w:id="339" w:author="Albi Celaj [2]" w:date="2019-03-05T14:09:00Z">
        <w:r w:rsidR="007331FC">
          <w:rPr>
            <w:bCs/>
            <w:iCs/>
            <w:color w:val="000000" w:themeColor="text1"/>
          </w:rPr>
          <w:t>5</w:t>
        </w:r>
      </w:ins>
      <w:del w:id="340" w:author="Albi Celaj [2]" w:date="2019-03-05T14:09:00Z">
        <w:r w:rsidR="00414F35" w:rsidRPr="00920853" w:rsidDel="007331FC">
          <w:rPr>
            <w:bCs/>
            <w:iCs/>
            <w:color w:val="000000" w:themeColor="text1"/>
          </w:rPr>
          <w:delText>9</w:delText>
        </w:r>
      </w:del>
      <w:r w:rsidR="00414F35" w:rsidRPr="00920853">
        <w:rPr>
          <w:bCs/>
          <w:iCs/>
          <w:color w:val="000000" w:themeColor="text1"/>
        </w:rPr>
        <w:t>, 0.</w:t>
      </w:r>
      <w:ins w:id="341" w:author="Albi Celaj [2]" w:date="2019-03-05T14:09:00Z">
        <w:r w:rsidR="007331FC">
          <w:rPr>
            <w:bCs/>
            <w:iCs/>
            <w:color w:val="000000" w:themeColor="text1"/>
          </w:rPr>
          <w:t>5</w:t>
        </w:r>
      </w:ins>
      <w:del w:id="342" w:author="Albi Celaj [2]" w:date="2019-03-05T14:09:00Z">
        <w:r w:rsidR="00414F35" w:rsidRPr="00920853" w:rsidDel="007331FC">
          <w:rPr>
            <w:bCs/>
            <w:iCs/>
            <w:color w:val="000000" w:themeColor="text1"/>
          </w:rPr>
          <w:delText>6</w:delText>
        </w:r>
      </w:del>
      <w:r w:rsidR="00414F35" w:rsidRPr="00920853">
        <w:rPr>
          <w:bCs/>
          <w:iCs/>
          <w:color w:val="000000" w:themeColor="text1"/>
        </w:rPr>
        <w:t>, 0.</w:t>
      </w:r>
      <w:ins w:id="343" w:author="Albi Celaj [2]" w:date="2019-03-05T14:09:00Z">
        <w:r w:rsidR="007331FC">
          <w:rPr>
            <w:bCs/>
            <w:iCs/>
            <w:color w:val="000000" w:themeColor="text1"/>
          </w:rPr>
          <w:t>4</w:t>
        </w:r>
      </w:ins>
      <w:del w:id="344" w:author="Albi Celaj [2]" w:date="2019-03-05T14:09:00Z">
        <w:r w:rsidR="00414F35" w:rsidRPr="00920853" w:rsidDel="007331FC">
          <w:rPr>
            <w:bCs/>
            <w:iCs/>
            <w:color w:val="000000" w:themeColor="text1"/>
          </w:rPr>
          <w:delText>6</w:delText>
        </w:r>
      </w:del>
      <w:r w:rsidR="00414F35" w:rsidRPr="00920853">
        <w:rPr>
          <w:bCs/>
          <w:iCs/>
          <w:color w:val="000000" w:themeColor="text1"/>
        </w:rPr>
        <w:t xml:space="preserve">,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del w:id="345" w:author="Albi Celaj [2]" w:date="2019-03-05T14:11:00Z">
        <w:r w:rsidR="00D30E99" w:rsidDel="005044A6">
          <w:rPr>
            <w:bCs/>
            <w:i/>
            <w:iCs/>
            <w:color w:val="000000" w:themeColor="text1"/>
          </w:rPr>
          <w:delText>pdr5∆</w:delText>
        </w:r>
      </w:del>
      <w:r w:rsidR="00D30E99">
        <w:rPr>
          <w:bCs/>
          <w:i/>
          <w:iCs/>
          <w:color w:val="000000" w:themeColor="text1"/>
        </w:rPr>
        <w:t xml:space="preserve">ybt1∆yor1∆ </w:t>
      </w:r>
      <w:r w:rsidR="00853BFA">
        <w:rPr>
          <w:bCs/>
          <w:iCs/>
          <w:color w:val="000000" w:themeColor="text1"/>
        </w:rPr>
        <w:t xml:space="preserve">deletion strain </w:t>
      </w:r>
      <w:ins w:id="346" w:author="Albi Celaj [2]" w:date="2019-02-22T17:20:00Z">
        <w:r w:rsidR="00033A65">
          <w:rPr>
            <w:bCs/>
            <w:iCs/>
            <w:color w:val="000000" w:themeColor="text1"/>
          </w:rPr>
          <w:t>(∆</w:t>
        </w:r>
        <w:r w:rsidR="00033A65" w:rsidRPr="00E72A70">
          <w:rPr>
            <w:bCs/>
            <w:i/>
            <w:iCs/>
            <w:color w:val="000000" w:themeColor="text1"/>
            <w:rPrChange w:id="347" w:author="Albi Celaj [2]" w:date="2019-02-22T17:20:00Z">
              <w:rPr>
                <w:bCs/>
                <w:iCs/>
                <w:color w:val="000000" w:themeColor="text1"/>
              </w:rPr>
            </w:rPrChange>
          </w:rPr>
          <w:t>E</w:t>
        </w:r>
        <w:r w:rsidR="00033A65">
          <w:rPr>
            <w:bCs/>
            <w:iCs/>
            <w:color w:val="000000" w:themeColor="text1"/>
          </w:rPr>
          <w:t xml:space="preserve"> = </w:t>
        </w:r>
        <w:r w:rsidR="007331FC">
          <w:rPr>
            <w:bCs/>
            <w:iCs/>
            <w:color w:val="000000" w:themeColor="text1"/>
          </w:rPr>
          <w:t>-</w:t>
        </w:r>
      </w:ins>
      <w:ins w:id="348" w:author="Albi Celaj [2]" w:date="2019-03-05T14:21:00Z">
        <w:r w:rsidR="005044A6">
          <w:rPr>
            <w:bCs/>
            <w:iCs/>
            <w:color w:val="000000" w:themeColor="text1"/>
          </w:rPr>
          <w:t>0</w:t>
        </w:r>
      </w:ins>
      <w:ins w:id="349" w:author="Albi Celaj [2]" w:date="2019-02-22T17:20:00Z">
        <w:r w:rsidR="007331FC">
          <w:rPr>
            <w:bCs/>
            <w:iCs/>
            <w:color w:val="000000" w:themeColor="text1"/>
          </w:rPr>
          <w:t>.</w:t>
        </w:r>
      </w:ins>
      <w:ins w:id="350" w:author="Albi Celaj [2]" w:date="2019-03-05T14:21:00Z">
        <w:r w:rsidR="005044A6">
          <w:rPr>
            <w:bCs/>
            <w:iCs/>
            <w:color w:val="000000" w:themeColor="text1"/>
          </w:rPr>
          <w:t>9</w:t>
        </w:r>
      </w:ins>
      <w:ins w:id="351" w:author="Albi Celaj [2]" w:date="2019-02-22T17:20:00Z">
        <w:r w:rsidR="00033A65">
          <w:rPr>
            <w:bCs/>
            <w:iCs/>
            <w:color w:val="000000" w:themeColor="text1"/>
          </w:rPr>
          <w:t>)</w:t>
        </w:r>
        <w:r w:rsidR="00E72A70">
          <w:rPr>
            <w:bCs/>
            <w:iCs/>
            <w:color w:val="000000" w:themeColor="text1"/>
          </w:rPr>
          <w:t xml:space="preserve"> </w:t>
        </w:r>
      </w:ins>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w:t>
      </w:r>
      <w:ins w:id="352" w:author="Albi Celaj [2]" w:date="2019-03-05T14:53:00Z">
        <w:r w:rsidR="000828A1">
          <w:rPr>
            <w:bCs/>
            <w:iCs/>
            <w:color w:val="000000" w:themeColor="text1"/>
          </w:rPr>
          <w:t>12</w:t>
        </w:r>
      </w:ins>
      <w:del w:id="353" w:author="Albi Celaj [2]" w:date="2019-03-05T14:21:00Z">
        <w:r w:rsidR="009079BE" w:rsidDel="005044A6">
          <w:rPr>
            <w:bCs/>
            <w:iCs/>
            <w:color w:val="000000" w:themeColor="text1"/>
          </w:rPr>
          <w:delText>25</w:delText>
        </w:r>
      </w:del>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ins w:id="354" w:author="Albi Celaj [2]" w:date="2019-02-22T17:20:00Z">
        <w:r w:rsidR="00C06155">
          <w:rPr>
            <w:bCs/>
            <w:iCs/>
            <w:color w:val="000000" w:themeColor="text1"/>
          </w:rPr>
          <w:t>, ∆</w:t>
        </w:r>
        <w:r w:rsidR="00C06155" w:rsidRPr="00C06155">
          <w:rPr>
            <w:bCs/>
            <w:i/>
            <w:iCs/>
            <w:color w:val="000000" w:themeColor="text1"/>
            <w:rPrChange w:id="355" w:author="Albi Celaj [2]" w:date="2019-02-22T17:20:00Z">
              <w:rPr>
                <w:bCs/>
                <w:iCs/>
                <w:color w:val="000000" w:themeColor="text1"/>
              </w:rPr>
            </w:rPrChange>
          </w:rPr>
          <w:t>E</w:t>
        </w:r>
        <w:r w:rsidR="007331FC">
          <w:rPr>
            <w:bCs/>
            <w:iCs/>
            <w:color w:val="000000" w:themeColor="text1"/>
          </w:rPr>
          <w:t xml:space="preserve"> = -</w:t>
        </w:r>
      </w:ins>
      <w:ins w:id="356" w:author="Albi Celaj [2]" w:date="2019-03-05T14:10:00Z">
        <w:r w:rsidR="007331FC">
          <w:rPr>
            <w:bCs/>
            <w:iCs/>
            <w:color w:val="000000" w:themeColor="text1"/>
          </w:rPr>
          <w:t>3</w:t>
        </w:r>
      </w:ins>
      <w:ins w:id="357" w:author="Albi Celaj [2]" w:date="2019-02-22T17:20:00Z">
        <w:r w:rsidR="00C06155">
          <w:rPr>
            <w:bCs/>
            <w:iCs/>
            <w:color w:val="000000" w:themeColor="text1"/>
          </w:rPr>
          <w:t>.</w:t>
        </w:r>
      </w:ins>
      <w:ins w:id="358" w:author="Albi Celaj [2]" w:date="2019-03-05T14:10:00Z">
        <w:r w:rsidR="00664105">
          <w:rPr>
            <w:bCs/>
            <w:iCs/>
            <w:color w:val="000000" w:themeColor="text1"/>
          </w:rPr>
          <w:t>3</w:t>
        </w:r>
      </w:ins>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ins w:id="359" w:author="Albi Celaj [2]" w:date="2019-03-05T14:21:00Z">
        <w:r w:rsidR="005044A6">
          <w:rPr>
            <w:bCs/>
            <w:iCs/>
            <w:color w:val="000000" w:themeColor="text1"/>
          </w:rPr>
          <w:t>7</w:t>
        </w:r>
      </w:ins>
      <w:del w:id="360" w:author="Albi Celaj [2]" w:date="2019-03-05T14:21:00Z">
        <w:r w:rsidR="005B449E" w:rsidDel="005044A6">
          <w:rPr>
            <w:bCs/>
            <w:iCs/>
            <w:color w:val="000000" w:themeColor="text1"/>
          </w:rPr>
          <w:delText>9</w:delText>
        </w:r>
      </w:del>
      <w:r w:rsidR="005B449E">
        <w:rPr>
          <w:bCs/>
          <w:iCs/>
          <w:color w:val="000000" w:themeColor="text1"/>
        </w:rPr>
        <w:t>%</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w:t>
      </w:r>
      <w:ins w:id="361" w:author="Albi Celaj [2]" w:date="2019-03-05T14:54:00Z">
        <w:r w:rsidR="000828A1">
          <w:rPr>
            <w:bCs/>
            <w:iCs/>
            <w:color w:val="000000" w:themeColor="text1"/>
          </w:rPr>
          <w:t>2</w:t>
        </w:r>
      </w:ins>
      <w:del w:id="362" w:author="Albi Celaj [2]" w:date="2019-03-05T14:21:00Z">
        <w:r w:rsidR="005B449E" w:rsidDel="005044A6">
          <w:rPr>
            <w:bCs/>
            <w:iCs/>
            <w:color w:val="000000" w:themeColor="text1"/>
          </w:rPr>
          <w:delText>2</w:delText>
        </w:r>
      </w:del>
      <w:r w:rsidR="005B449E">
        <w:rPr>
          <w:bCs/>
          <w:iCs/>
          <w:color w:val="000000" w:themeColor="text1"/>
        </w:rPr>
        <w:t>e-</w:t>
      </w:r>
      <w:ins w:id="363" w:author="Albi Celaj [2]" w:date="2019-03-05T14:54:00Z">
        <w:r w:rsidR="000828A1">
          <w:rPr>
            <w:bCs/>
            <w:iCs/>
            <w:color w:val="000000" w:themeColor="text1"/>
          </w:rPr>
          <w:t>70</w:t>
        </w:r>
      </w:ins>
      <w:del w:id="364" w:author="Albi Celaj [2]" w:date="2019-03-05T14:21:00Z">
        <w:r w:rsidR="005B449E" w:rsidDel="005044A6">
          <w:rPr>
            <w:bCs/>
            <w:iCs/>
            <w:color w:val="000000" w:themeColor="text1"/>
          </w:rPr>
          <w:delText>70</w:delText>
        </w:r>
      </w:del>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w:t>
      </w:r>
      <w:del w:id="365" w:author="Albi Celaj [2]" w:date="2019-03-05T14:22:00Z">
        <w:r w:rsidR="00EC260F" w:rsidRPr="00920853" w:rsidDel="00057CE9">
          <w:rPr>
            <w:bCs/>
            <w:iCs/>
            <w:color w:val="000000" w:themeColor="text1"/>
          </w:rPr>
          <w:delText>9</w:delText>
        </w:r>
      </w:del>
      <w:r w:rsidR="00EC260F" w:rsidRPr="00920853">
        <w:rPr>
          <w:bCs/>
          <w:iCs/>
          <w:color w:val="000000" w:themeColor="text1"/>
        </w:rPr>
        <w:t>6</w:t>
      </w:r>
      <w:ins w:id="366" w:author="Albi Celaj [2]" w:date="2019-03-05T14:22:00Z">
        <w:r w:rsidR="00057CE9">
          <w:rPr>
            <w:bCs/>
            <w:iCs/>
            <w:color w:val="000000" w:themeColor="text1"/>
          </w:rPr>
          <w:t>9</w:t>
        </w:r>
      </w:ins>
      <w:r w:rsidR="00EC260F" w:rsidRPr="00920853">
        <w:rPr>
          <w:bCs/>
          <w:iCs/>
          <w:color w:val="000000" w:themeColor="text1"/>
        </w:rPr>
        <w:t xml:space="preserve"> vs -0.</w:t>
      </w:r>
      <w:ins w:id="367" w:author="Albi Celaj [2]" w:date="2019-03-05T14:22:00Z">
        <w:r w:rsidR="00057CE9">
          <w:rPr>
            <w:bCs/>
            <w:iCs/>
            <w:color w:val="000000" w:themeColor="text1"/>
          </w:rPr>
          <w:t>11</w:t>
        </w:r>
      </w:ins>
      <w:del w:id="368" w:author="Albi Celaj [2]" w:date="2019-03-05T14:22:00Z">
        <w:r w:rsidR="00EC260F" w:rsidRPr="00920853" w:rsidDel="00057CE9">
          <w:rPr>
            <w:bCs/>
            <w:iCs/>
            <w:color w:val="000000" w:themeColor="text1"/>
          </w:rPr>
          <w:delText>39</w:delText>
        </w:r>
      </w:del>
      <w:r w:rsidR="00EC260F" w:rsidRPr="00920853">
        <w:rPr>
          <w:bCs/>
          <w:iCs/>
          <w:color w:val="000000" w:themeColor="text1"/>
        </w:rPr>
        <w:t xml:space="preserve">,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ins w:id="369" w:author="Albi Celaj [2]" w:date="2019-02-21T17:17:00Z">
        <w:r w:rsidR="00080B52">
          <w:rPr>
            <w:bCs/>
            <w:iCs/>
            <w:color w:val="000000" w:themeColor="text1"/>
          </w:rPr>
          <w:t>, which</w:t>
        </w:r>
      </w:ins>
      <w:del w:id="370" w:author="Albi Celaj [2]" w:date="2019-02-21T17:17:00Z">
        <w:r w:rsidR="00EA6CA6" w:rsidRPr="00920853" w:rsidDel="00080B52">
          <w:rPr>
            <w:bCs/>
            <w:iCs/>
            <w:color w:val="000000" w:themeColor="text1"/>
          </w:rPr>
          <w:delText xml:space="preserve">.  </w:delText>
        </w:r>
      </w:del>
      <w:del w:id="371" w:author="Albi Celaj [2]" w:date="2019-02-21T17:16:00Z">
        <w:r w:rsidR="0076397A" w:rsidRPr="00920853" w:rsidDel="00080B52">
          <w:rPr>
            <w:bCs/>
            <w:iCs/>
            <w:color w:val="000000" w:themeColor="text1"/>
          </w:rPr>
          <w:delText>Although this might have been gleaned from</w:delText>
        </w:r>
      </w:del>
      <w:ins w:id="372" w:author="Albi Celaj [2]" w:date="2019-02-21T17:16:00Z">
        <w:r w:rsidR="00080B52">
          <w:rPr>
            <w:bCs/>
            <w:iCs/>
            <w:color w:val="000000" w:themeColor="text1"/>
          </w:rPr>
          <w:t xml:space="preserve"> is reflected</w:t>
        </w:r>
      </w:ins>
      <w:ins w:id="373" w:author="Albi Celaj [2]" w:date="2019-02-22T16:39:00Z">
        <w:r w:rsidR="000A7164">
          <w:rPr>
            <w:bCs/>
            <w:iCs/>
            <w:color w:val="000000" w:themeColor="text1"/>
          </w:rPr>
          <w:t>, for example,</w:t>
        </w:r>
      </w:ins>
      <w:ins w:id="374" w:author="Albi Celaj [2]" w:date="2019-02-21T17:16:00Z">
        <w:r w:rsidR="00080B52">
          <w:rPr>
            <w:bCs/>
            <w:iCs/>
            <w:color w:val="000000" w:themeColor="text1"/>
          </w:rPr>
          <w:t xml:space="preserve"> by</w:t>
        </w:r>
      </w:ins>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del w:id="375" w:author="Albi Celaj [2]" w:date="2019-02-21T17:14:00Z">
        <w:r w:rsidR="00B10D62" w:rsidRPr="00920853" w:rsidDel="00B6490B">
          <w:rPr>
            <w:bCs/>
            <w:iCs/>
            <w:color w:val="000000" w:themeColor="text1"/>
          </w:rPr>
          <w:delText>A</w:delText>
        </w:r>
      </w:del>
      <w:r w:rsidR="00EA6CA6" w:rsidRPr="00920853">
        <w:rPr>
          <w:bCs/>
          <w:iCs/>
          <w:color w:val="000000" w:themeColor="text1"/>
        </w:rPr>
        <w:t>)</w:t>
      </w:r>
      <w:del w:id="376" w:author="Albi Celaj [2]" w:date="2019-02-21T17:17:00Z">
        <w:r w:rsidR="0076397A" w:rsidRPr="00920853" w:rsidDel="00080B52">
          <w:rPr>
            <w:bCs/>
            <w:iCs/>
            <w:color w:val="000000" w:themeColor="text1"/>
          </w:rPr>
          <w:delText>, the neural network model provides a clearer statement of the</w:delText>
        </w:r>
        <w:r w:rsidR="00075C79" w:rsidDel="00080B52">
          <w:rPr>
            <w:bCs/>
            <w:iCs/>
            <w:color w:val="000000" w:themeColor="text1"/>
          </w:rPr>
          <w:delText>se</w:delText>
        </w:r>
        <w:r w:rsidR="0076397A" w:rsidRPr="00920853" w:rsidDel="00080B52">
          <w:rPr>
            <w:bCs/>
            <w:iCs/>
            <w:color w:val="000000" w:themeColor="text1"/>
          </w:rPr>
          <w:delText xml:space="preserve"> inferred biological relationships</w:delText>
        </w:r>
      </w:del>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1D386F02" w:rsidR="00D610F0" w:rsidRDefault="00B5344B">
      <w:pPr>
        <w:jc w:val="both"/>
        <w:rPr>
          <w:bCs/>
          <w:iCs/>
          <w:color w:val="000000" w:themeColor="text1"/>
        </w:rPr>
      </w:pPr>
      <w:r>
        <w:rPr>
          <w:bCs/>
          <w:iCs/>
          <w:color w:val="000000" w:themeColor="text1"/>
        </w:rPr>
        <w:t xml:space="preserve">While the neural network model was accurate overall, </w:t>
      </w:r>
      <w:ins w:id="377" w:author="Albi Celaj [2]" w:date="2019-02-22T16:13:00Z">
        <w:r w:rsidR="00B90FE1">
          <w:rPr>
            <w:bCs/>
            <w:iCs/>
            <w:color w:val="000000" w:themeColor="text1"/>
          </w:rPr>
          <w:t xml:space="preserve">we could also evaluate where </w:t>
        </w:r>
      </w:ins>
      <w:del w:id="378" w:author="Albi Celaj [2]" w:date="2019-02-22T16:13:00Z">
        <w:r w:rsidR="00E40979" w:rsidDel="00B90FE1">
          <w:rPr>
            <w:bCs/>
            <w:iCs/>
            <w:color w:val="000000" w:themeColor="text1"/>
          </w:rPr>
          <w:delText xml:space="preserve">some </w:delText>
        </w:r>
        <w:r w:rsidR="00650613" w:rsidDel="00B90FE1">
          <w:rPr>
            <w:bCs/>
            <w:iCs/>
            <w:color w:val="000000" w:themeColor="text1"/>
          </w:rPr>
          <w:delText>drugs</w:delText>
        </w:r>
        <w:r w:rsidR="00E40979" w:rsidDel="00B90FE1">
          <w:rPr>
            <w:bCs/>
            <w:iCs/>
            <w:color w:val="000000" w:themeColor="text1"/>
          </w:rPr>
          <w:delText xml:space="preserve"> yielded </w:delText>
        </w:r>
      </w:del>
      <w:r w:rsidR="00E40979">
        <w:rPr>
          <w:bCs/>
          <w:iCs/>
          <w:color w:val="000000" w:themeColor="text1"/>
        </w:rPr>
        <w:t xml:space="preserve">predictions </w:t>
      </w:r>
      <w:del w:id="379" w:author="Albi Celaj [2]" w:date="2019-02-22T16:13:00Z">
        <w:r w:rsidR="00853BFA" w:rsidDel="00B90FE1">
          <w:rPr>
            <w:bCs/>
            <w:iCs/>
            <w:color w:val="000000" w:themeColor="text1"/>
          </w:rPr>
          <w:delText xml:space="preserve">that </w:delText>
        </w:r>
      </w:del>
      <w:r w:rsidR="00E40979">
        <w:rPr>
          <w:bCs/>
          <w:iCs/>
          <w:color w:val="000000" w:themeColor="text1"/>
        </w:rPr>
        <w:t>departed systematically from observation</w:t>
      </w:r>
      <w:ins w:id="380" w:author="Albi Celaj [2]" w:date="2019-02-22T17:24:00Z">
        <w:r w:rsidR="00C739BE">
          <w:rPr>
            <w:bCs/>
            <w:iCs/>
            <w:color w:val="000000" w:themeColor="text1"/>
          </w:rPr>
          <w:t xml:space="preserve"> </w:t>
        </w:r>
      </w:ins>
      <w:del w:id="381" w:author="Albi Celaj [2]" w:date="2019-02-22T17:24:00Z">
        <w:r w:rsidR="00740CA8" w:rsidDel="00C739BE">
          <w:rPr>
            <w:bCs/>
            <w:iCs/>
            <w:color w:val="000000" w:themeColor="text1"/>
          </w:rPr>
          <w:delText xml:space="preserve"> (</w:delText>
        </w:r>
        <w:r w:rsidR="004452EF" w:rsidDel="00C739BE">
          <w:rPr>
            <w:bCs/>
            <w:iCs/>
            <w:color w:val="000000" w:themeColor="text1"/>
          </w:rPr>
          <w:delText xml:space="preserve">Figure </w:delText>
        </w:r>
        <w:r w:rsidR="00740CA8" w:rsidDel="00C739BE">
          <w:rPr>
            <w:bCs/>
            <w:iCs/>
            <w:color w:val="000000" w:themeColor="text1"/>
          </w:rPr>
          <w:delText>S</w:delText>
        </w:r>
        <w:r w:rsidR="000518E2" w:rsidDel="00C739BE">
          <w:rPr>
            <w:bCs/>
            <w:iCs/>
            <w:color w:val="000000" w:themeColor="text1"/>
          </w:rPr>
          <w:delText>8</w:delText>
        </w:r>
        <w:r w:rsidR="00854B8B" w:rsidDel="00C739BE">
          <w:rPr>
            <w:bCs/>
            <w:iCs/>
            <w:color w:val="000000" w:themeColor="text1"/>
          </w:rPr>
          <w:delText>)</w:delText>
        </w:r>
      </w:del>
      <w:ins w:id="382" w:author="Albi Celaj [2]" w:date="2019-02-22T17:24:00Z">
        <w:r w:rsidR="00C739BE">
          <w:rPr>
            <w:bCs/>
            <w:iCs/>
            <w:color w:val="000000" w:themeColor="text1"/>
          </w:rPr>
          <w:t>to</w:t>
        </w:r>
      </w:ins>
      <w:del w:id="383" w:author="Albi Celaj [2]" w:date="2019-02-22T17:24:00Z">
        <w:r w:rsidR="00E40979" w:rsidDel="00C739BE">
          <w:rPr>
            <w:bCs/>
            <w:iCs/>
            <w:color w:val="000000" w:themeColor="text1"/>
          </w:rPr>
          <w:delText>,</w:delText>
        </w:r>
      </w:del>
      <w:r w:rsidR="00E40979">
        <w:rPr>
          <w:bCs/>
          <w:iCs/>
          <w:color w:val="000000" w:themeColor="text1"/>
        </w:rPr>
        <w:t xml:space="preserve"> </w:t>
      </w:r>
      <w:del w:id="384" w:author="Albi Celaj [2]" w:date="2019-02-22T16:14:00Z">
        <w:r w:rsidR="00E40979" w:rsidDel="00B90FE1">
          <w:rPr>
            <w:bCs/>
            <w:iCs/>
            <w:color w:val="000000" w:themeColor="text1"/>
          </w:rPr>
          <w:delText>suggesting the need for model refinements</w:delText>
        </w:r>
      </w:del>
      <w:ins w:id="385" w:author="Albi Celaj [2]" w:date="2019-02-22T16:14:00Z">
        <w:r w:rsidR="00B90FE1">
          <w:rPr>
            <w:bCs/>
            <w:iCs/>
            <w:color w:val="000000" w:themeColor="text1"/>
          </w:rPr>
          <w:t>guid</w:t>
        </w:r>
      </w:ins>
      <w:ins w:id="386" w:author="Albi Celaj [2]" w:date="2019-02-22T17:24:00Z">
        <w:r w:rsidR="00C739BE">
          <w:rPr>
            <w:bCs/>
            <w:iCs/>
            <w:color w:val="000000" w:themeColor="text1"/>
          </w:rPr>
          <w:t>e</w:t>
        </w:r>
      </w:ins>
      <w:ins w:id="387" w:author="Albi Celaj [2]" w:date="2019-02-22T16:14:00Z">
        <w:r w:rsidR="00B90FE1">
          <w:rPr>
            <w:bCs/>
            <w:iCs/>
            <w:color w:val="000000" w:themeColor="text1"/>
          </w:rPr>
          <w:t xml:space="preserve"> </w:t>
        </w:r>
      </w:ins>
      <w:ins w:id="388" w:author="Albi Celaj [2]" w:date="2019-02-22T16:15:00Z">
        <w:r w:rsidR="00125F48">
          <w:rPr>
            <w:bCs/>
            <w:iCs/>
            <w:color w:val="000000" w:themeColor="text1"/>
          </w:rPr>
          <w:t>model refinements</w:t>
        </w:r>
      </w:ins>
      <w:ins w:id="389" w:author="Albi Celaj [2]" w:date="2019-02-22T17:24:00Z">
        <w:r w:rsidR="00C739BE">
          <w:rPr>
            <w:bCs/>
            <w:iCs/>
            <w:color w:val="000000" w:themeColor="text1"/>
          </w:rPr>
          <w:t xml:space="preserve"> (Figure S8)</w:t>
        </w:r>
      </w:ins>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ins w:id="390" w:author="Albi Celaj [2]" w:date="2019-02-22T16:16:00Z">
        <w:r w:rsidR="00125F48">
          <w:rPr>
            <w:bCs/>
            <w:iCs/>
            <w:color w:val="000000" w:themeColor="text1"/>
          </w:rPr>
          <w:t xml:space="preserve"> while</w:t>
        </w:r>
      </w:ins>
      <w:r w:rsidR="00E40979" w:rsidRPr="00650B0D">
        <w:rPr>
          <w:bCs/>
          <w:iCs/>
          <w:color w:val="000000" w:themeColor="text1"/>
        </w:rPr>
        <w:t xml:space="preserve"> </w:t>
      </w:r>
      <w:ins w:id="391" w:author="Albi Celaj [2]" w:date="2019-02-22T16:16:00Z">
        <w:r w:rsidR="00125F48">
          <w:rPr>
            <w:bCs/>
            <w:iCs/>
            <w:color w:val="000000" w:themeColor="text1"/>
          </w:rPr>
          <w:t>XGA showed that many multi-transporter deletions result</w:t>
        </w:r>
      </w:ins>
      <w:ins w:id="392" w:author="Albi Celaj [2]" w:date="2019-02-22T17:24:00Z">
        <w:r w:rsidR="009E4379">
          <w:rPr>
            <w:bCs/>
            <w:iCs/>
            <w:color w:val="000000" w:themeColor="text1"/>
          </w:rPr>
          <w:t>ed</w:t>
        </w:r>
      </w:ins>
      <w:ins w:id="393" w:author="Albi Celaj [2]" w:date="2019-02-22T16:16:00Z">
        <w:r w:rsidR="00125F48">
          <w:rPr>
            <w:bCs/>
            <w:iCs/>
            <w:color w:val="000000" w:themeColor="text1"/>
          </w:rPr>
          <w:t xml:space="preserve"> in </w:t>
        </w:r>
        <w:r w:rsidR="00125F48">
          <w:rPr>
            <w:bCs/>
            <w:i/>
            <w:iCs/>
            <w:color w:val="000000" w:themeColor="text1"/>
          </w:rPr>
          <w:t>increased</w:t>
        </w:r>
      </w:ins>
      <w:ins w:id="394" w:author="Albi Celaj [2]" w:date="2019-02-22T16:17:00Z">
        <w:r w:rsidR="00125F48">
          <w:rPr>
            <w:bCs/>
            <w:iCs/>
            <w:color w:val="000000" w:themeColor="text1"/>
          </w:rPr>
          <w:t xml:space="preserve"> valinomycin resistance (Figure 3), the neural network </w:t>
        </w:r>
      </w:ins>
      <w:ins w:id="395" w:author="Albi Celaj [2]" w:date="2019-02-22T17:26:00Z">
        <w:r w:rsidR="0054691E">
          <w:rPr>
            <w:bCs/>
            <w:iCs/>
            <w:color w:val="000000" w:themeColor="text1"/>
          </w:rPr>
          <w:t xml:space="preserve">only </w:t>
        </w:r>
      </w:ins>
      <w:ins w:id="396" w:author="Albi Celaj [2]" w:date="2019-02-22T17:28:00Z">
        <w:r w:rsidR="0054691E">
          <w:rPr>
            <w:bCs/>
            <w:iCs/>
            <w:color w:val="000000" w:themeColor="text1"/>
          </w:rPr>
          <w:t>captured</w:t>
        </w:r>
      </w:ins>
      <w:ins w:id="397" w:author="Albi Celaj [2]" w:date="2019-02-22T17:26:00Z">
        <w:r w:rsidR="001E2CC2">
          <w:rPr>
            <w:bCs/>
            <w:iCs/>
            <w:color w:val="000000" w:themeColor="text1"/>
          </w:rPr>
          <w:t xml:space="preserve"> </w:t>
        </w:r>
      </w:ins>
      <w:ins w:id="398" w:author="Albi Celaj [2]" w:date="2019-02-22T17:28:00Z">
        <w:r w:rsidR="0054691E">
          <w:rPr>
            <w:bCs/>
            <w:iCs/>
            <w:color w:val="000000" w:themeColor="text1"/>
          </w:rPr>
          <w:t>the decreased resistance resulting from</w:t>
        </w:r>
      </w:ins>
      <w:ins w:id="399" w:author="Albi Celaj [2]" w:date="2019-02-22T17:27:00Z">
        <w:r w:rsidR="001E2CC2">
          <w:rPr>
            <w:bCs/>
            <w:iCs/>
            <w:color w:val="000000" w:themeColor="text1"/>
          </w:rPr>
          <w:t xml:space="preserve"> </w:t>
        </w:r>
        <w:r w:rsidR="001E2CC2" w:rsidRPr="001E2CC2">
          <w:rPr>
            <w:bCs/>
            <w:i/>
            <w:iCs/>
            <w:color w:val="000000" w:themeColor="text1"/>
            <w:rPrChange w:id="400" w:author="Albi Celaj [2]" w:date="2019-02-22T17:27:00Z">
              <w:rPr>
                <w:bCs/>
                <w:iCs/>
                <w:color w:val="000000" w:themeColor="text1"/>
              </w:rPr>
            </w:rPrChange>
          </w:rPr>
          <w:t>yor1∆</w:t>
        </w:r>
      </w:ins>
      <w:ins w:id="401" w:author="Albi Celaj [2]" w:date="2019-02-22T16:19:00Z">
        <w:r w:rsidR="00125F48">
          <w:rPr>
            <w:bCs/>
            <w:iCs/>
            <w:color w:val="000000" w:themeColor="text1"/>
          </w:rPr>
          <w:t>,</w:t>
        </w:r>
      </w:ins>
      <w:ins w:id="402" w:author="Albi Celaj [2]" w:date="2019-02-22T16:17:00Z">
        <w:r w:rsidR="00125F48">
          <w:rPr>
            <w:bCs/>
            <w:iCs/>
            <w:color w:val="000000" w:themeColor="text1"/>
          </w:rPr>
          <w:t xml:space="preserve"> yield</w:t>
        </w:r>
      </w:ins>
      <w:ins w:id="403" w:author="Albi Celaj [2]" w:date="2019-02-22T16:40:00Z">
        <w:r w:rsidR="00863860">
          <w:rPr>
            <w:bCs/>
            <w:iCs/>
            <w:color w:val="000000" w:themeColor="text1"/>
          </w:rPr>
          <w:t>ing</w:t>
        </w:r>
      </w:ins>
      <w:ins w:id="404" w:author="Albi Celaj [2]" w:date="2019-02-22T16:17:00Z">
        <w:r w:rsidR="00125F48">
          <w:rPr>
            <w:bCs/>
            <w:iCs/>
            <w:color w:val="000000" w:themeColor="text1"/>
          </w:rPr>
          <w:t xml:space="preserve"> poor predictions overall </w:t>
        </w:r>
      </w:ins>
      <w:del w:id="405" w:author="Albi Celaj [2]" w:date="2019-02-22T16:17:00Z">
        <w:r w:rsidR="00E40979" w:rsidRPr="00650B0D" w:rsidDel="00125F48">
          <w:rPr>
            <w:bCs/>
            <w:iCs/>
            <w:color w:val="000000" w:themeColor="text1"/>
          </w:rPr>
          <w:delText xml:space="preserve">valinomycin resistance was quite poorly predicted by the neural network model </w:delText>
        </w:r>
      </w:del>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ins w:id="406" w:author="Albi Celaj [2]" w:date="2019-02-22T16:18:00Z">
        <w:r w:rsidR="00125F48">
          <w:rPr>
            <w:bCs/>
            <w:iCs/>
            <w:color w:val="000000" w:themeColor="text1"/>
          </w:rPr>
          <w:t>T</w:t>
        </w:r>
      </w:ins>
      <w:ins w:id="407" w:author="Albi Celaj [2]" w:date="2019-02-22T17:32:00Z">
        <w:r w:rsidR="00AF5747">
          <w:rPr>
            <w:bCs/>
            <w:iCs/>
            <w:color w:val="000000" w:themeColor="text1"/>
          </w:rPr>
          <w:t>aking these results t</w:t>
        </w:r>
      </w:ins>
      <w:ins w:id="408" w:author="Albi Celaj [2]" w:date="2019-02-22T16:18:00Z">
        <w:r w:rsidR="00AF5747">
          <w:rPr>
            <w:bCs/>
            <w:iCs/>
            <w:color w:val="000000" w:themeColor="text1"/>
          </w:rPr>
          <w:t>ogether with</w:t>
        </w:r>
      </w:ins>
      <w:del w:id="409" w:author="Albi Celaj [2]" w:date="2019-02-22T16:17:00Z">
        <w:r w:rsidR="00853BFA" w:rsidDel="00125F48">
          <w:rPr>
            <w:bCs/>
            <w:iCs/>
            <w:color w:val="000000" w:themeColor="text1"/>
          </w:rPr>
          <w:delText xml:space="preserve">While </w:delText>
        </w:r>
      </w:del>
      <w:del w:id="410" w:author="Albi Celaj [2]" w:date="2019-02-22T16:16:00Z">
        <w:r w:rsidR="008D6812" w:rsidDel="00125F48">
          <w:rPr>
            <w:bCs/>
            <w:iCs/>
            <w:color w:val="000000" w:themeColor="text1"/>
          </w:rPr>
          <w:delText>XGA</w:delText>
        </w:r>
        <w:r w:rsidR="00316B1C" w:rsidDel="00125F48">
          <w:rPr>
            <w:bCs/>
            <w:iCs/>
            <w:color w:val="000000" w:themeColor="text1"/>
          </w:rPr>
          <w:delText xml:space="preserve"> showed </w:delText>
        </w:r>
        <w:r w:rsidR="00853BFA" w:rsidDel="00125F48">
          <w:rPr>
            <w:bCs/>
            <w:iCs/>
            <w:color w:val="000000" w:themeColor="text1"/>
          </w:rPr>
          <w:delText xml:space="preserve">that deletion </w:delText>
        </w:r>
      </w:del>
      <w:del w:id="411" w:author="Albi Celaj [2]" w:date="2019-02-22T16:17:00Z">
        <w:r w:rsidR="00853BFA" w:rsidDel="00125F48">
          <w:rPr>
            <w:bCs/>
            <w:iCs/>
            <w:color w:val="000000" w:themeColor="text1"/>
          </w:rPr>
          <w:delText xml:space="preserve">of four of the five frequently-associated genes would be </w:delText>
        </w:r>
        <w:r w:rsidR="00316B1C" w:rsidDel="00125F48">
          <w:rPr>
            <w:bCs/>
            <w:iCs/>
            <w:color w:val="000000" w:themeColor="text1"/>
          </w:rPr>
          <w:delText xml:space="preserve">more resistant than wild-type (Figure </w:delText>
        </w:r>
        <w:r w:rsidR="002E7973" w:rsidDel="00125F48">
          <w:rPr>
            <w:bCs/>
            <w:iCs/>
            <w:color w:val="000000" w:themeColor="text1"/>
          </w:rPr>
          <w:delText>2</w:delText>
        </w:r>
        <w:r w:rsidR="002A440C" w:rsidDel="00125F48">
          <w:rPr>
            <w:bCs/>
            <w:iCs/>
            <w:color w:val="000000" w:themeColor="text1"/>
          </w:rPr>
          <w:delText>D</w:delText>
        </w:r>
        <w:r w:rsidR="00316B1C" w:rsidDel="00125F48">
          <w:rPr>
            <w:bCs/>
            <w:iCs/>
            <w:color w:val="000000" w:themeColor="text1"/>
          </w:rPr>
          <w:delText xml:space="preserve">, </w:delText>
        </w:r>
        <w:r w:rsidR="002A440C" w:rsidDel="00125F48">
          <w:rPr>
            <w:bCs/>
            <w:iCs/>
            <w:color w:val="000000" w:themeColor="text1"/>
          </w:rPr>
          <w:delText>bottom</w:delText>
        </w:r>
        <w:r w:rsidR="00316B1C" w:rsidDel="00125F48">
          <w:rPr>
            <w:bCs/>
            <w:iCs/>
            <w:color w:val="000000" w:themeColor="text1"/>
          </w:rPr>
          <w:delText xml:space="preserve"> panel</w:delText>
        </w:r>
        <w:r w:rsidR="00853BFA" w:rsidDel="00125F48">
          <w:rPr>
            <w:bCs/>
            <w:iCs/>
            <w:color w:val="000000" w:themeColor="text1"/>
          </w:rPr>
          <w:delText>), the neural network did not predict increased valinomycin resistance for any gene in any background.</w:delText>
        </w:r>
        <w:r w:rsidR="00FE4231" w:rsidDel="00125F48">
          <w:rPr>
            <w:bCs/>
            <w:iCs/>
            <w:color w:val="000000" w:themeColor="text1"/>
          </w:rPr>
          <w:delText xml:space="preserve">  </w:delText>
        </w:r>
      </w:del>
      <w:del w:id="412" w:author="Albi Celaj [2]" w:date="2019-02-22T16:18:00Z">
        <w:r w:rsidR="00FE4231" w:rsidDel="00125F48">
          <w:rPr>
            <w:bCs/>
            <w:iCs/>
            <w:color w:val="000000" w:themeColor="text1"/>
          </w:rPr>
          <w:delText>A</w:delText>
        </w:r>
      </w:del>
      <w:r w:rsidR="00FE4231">
        <w:rPr>
          <w:bCs/>
          <w:iCs/>
          <w:color w:val="000000" w:themeColor="text1"/>
        </w:rPr>
        <w:t xml:space="preserve"> previous report</w:t>
      </w:r>
      <w:ins w:id="413" w:author="Albi Celaj [2]" w:date="2019-02-22T16:18:00Z">
        <w:r w:rsidR="00125F48">
          <w:rPr>
            <w:bCs/>
            <w:iCs/>
            <w:color w:val="000000" w:themeColor="text1"/>
          </w:rPr>
          <w:t>s</w:t>
        </w:r>
      </w:ins>
      <w:r w:rsidR="00FE4231">
        <w:rPr>
          <w:bCs/>
          <w:iCs/>
          <w:color w:val="000000" w:themeColor="text1"/>
        </w:rPr>
        <w:t xml:space="preserve"> of </w:t>
      </w:r>
      <w:ins w:id="414" w:author="Albi Celaj [2]" w:date="2019-03-05T16:45:00Z">
        <w:r w:rsidR="00CE14A3">
          <w:rPr>
            <w:bCs/>
            <w:iCs/>
            <w:color w:val="000000" w:themeColor="text1"/>
          </w:rPr>
          <w:t xml:space="preserve">improved </w:t>
        </w:r>
      </w:ins>
      <w:r w:rsidR="00FE4231">
        <w:rPr>
          <w:bCs/>
          <w:iCs/>
          <w:color w:val="000000" w:themeColor="text1"/>
        </w:rPr>
        <w:t xml:space="preserve">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ins w:id="415" w:author="Albi Celaj [2]" w:date="2019-02-22T16:18:00Z">
        <w:r w:rsidR="00125F48">
          <w:rPr>
            <w:bCs/>
            <w:iCs/>
            <w:color w:val="000000" w:themeColor="text1"/>
          </w:rPr>
          <w:t xml:space="preserve">, </w:t>
        </w:r>
      </w:ins>
      <w:ins w:id="416" w:author="Albi Celaj [2]" w:date="2019-02-22T16:20:00Z">
        <w:r w:rsidR="00312A9B">
          <w:rPr>
            <w:bCs/>
            <w:iCs/>
            <w:color w:val="000000" w:themeColor="text1"/>
          </w:rPr>
          <w:t>we hypothesized</w:t>
        </w:r>
      </w:ins>
      <w:del w:id="417" w:author="Albi Celaj [2]" w:date="2019-02-22T16:20:00Z">
        <w:r w:rsidR="00FE4231" w:rsidDel="00312A9B">
          <w:rPr>
            <w:bCs/>
            <w:iCs/>
            <w:color w:val="000000" w:themeColor="text1"/>
          </w:rPr>
          <w:delText xml:space="preserve"> suggested</w:delText>
        </w:r>
      </w:del>
      <w:r w:rsidR="00316B1C" w:rsidRPr="00650B0D">
        <w:rPr>
          <w:bCs/>
          <w:iCs/>
          <w:color w:val="000000" w:themeColor="text1"/>
        </w:rPr>
        <w:t xml:space="preserve"> </w:t>
      </w:r>
      <w:del w:id="418" w:author="Albi Celaj [2]" w:date="2019-02-22T16:20:00Z">
        <w:r w:rsidR="00316B1C" w:rsidRPr="00650B0D" w:rsidDel="00B645BD">
          <w:rPr>
            <w:bCs/>
            <w:iCs/>
            <w:color w:val="000000" w:themeColor="text1"/>
          </w:rPr>
          <w:delText>the possibilit</w:delText>
        </w:r>
        <w:r w:rsidR="00316B1C" w:rsidDel="00B645BD">
          <w:rPr>
            <w:bCs/>
            <w:iCs/>
            <w:color w:val="000000" w:themeColor="text1"/>
          </w:rPr>
          <w:delText xml:space="preserve">y </w:delText>
        </w:r>
      </w:del>
      <w:r w:rsidR="00316B1C">
        <w:rPr>
          <w:bCs/>
          <w:iCs/>
          <w:color w:val="000000" w:themeColor="text1"/>
        </w:rPr>
        <w:t xml:space="preserve">that </w:t>
      </w:r>
      <w:r w:rsidR="00FE4231">
        <w:rPr>
          <w:bCs/>
          <w:iCs/>
          <w:color w:val="000000" w:themeColor="text1"/>
        </w:rPr>
        <w:t xml:space="preserve">one or more of the </w:t>
      </w:r>
      <w:del w:id="419" w:author="Albi Celaj [2]" w:date="2019-02-22T17:31:00Z">
        <w:r w:rsidR="00FE4231" w:rsidDel="00CC3C0A">
          <w:rPr>
            <w:bCs/>
            <w:iCs/>
            <w:color w:val="000000" w:themeColor="text1"/>
          </w:rPr>
          <w:delText xml:space="preserve">targeted 16 </w:delText>
        </w:r>
      </w:del>
      <w:r w:rsidR="00FE4231">
        <w:rPr>
          <w:bCs/>
          <w:iCs/>
          <w:color w:val="000000" w:themeColor="text1"/>
        </w:rPr>
        <w:t xml:space="preserve">transporters </w:t>
      </w:r>
      <w:ins w:id="420" w:author="Albi Celaj [2]" w:date="2019-02-22T16:20:00Z">
        <w:r w:rsidR="00312A9B">
          <w:rPr>
            <w:bCs/>
            <w:iCs/>
            <w:color w:val="000000" w:themeColor="text1"/>
          </w:rPr>
          <w:t>inhibit</w:t>
        </w:r>
      </w:ins>
      <w:ins w:id="421" w:author="Albi Celaj [2]" w:date="2019-02-22T16:22:00Z">
        <w:r w:rsidR="0042132E">
          <w:rPr>
            <w:bCs/>
            <w:iCs/>
            <w:color w:val="000000" w:themeColor="text1"/>
          </w:rPr>
          <w:t xml:space="preserve">s a valinomycin resistance factor outside of the 16 </w:t>
        </w:r>
      </w:ins>
      <w:ins w:id="422" w:author="Albi Celaj [2]" w:date="2019-02-22T17:31:00Z">
        <w:r w:rsidR="00DC712E">
          <w:rPr>
            <w:bCs/>
            <w:iCs/>
            <w:color w:val="000000" w:themeColor="text1"/>
          </w:rPr>
          <w:t>targeted genes</w:t>
        </w:r>
      </w:ins>
      <w:del w:id="423" w:author="Albi Celaj [2]" w:date="2019-02-22T16:23:00Z">
        <w:r w:rsidR="00FE4231" w:rsidDel="0042132E">
          <w:rPr>
            <w:bCs/>
            <w:iCs/>
            <w:color w:val="000000" w:themeColor="text1"/>
          </w:rPr>
          <w:delText xml:space="preserve">inhibits </w:delText>
        </w:r>
        <w:r w:rsidR="00316B1C" w:rsidDel="0042132E">
          <w:rPr>
            <w:bCs/>
            <w:iCs/>
            <w:color w:val="000000" w:themeColor="text1"/>
          </w:rPr>
          <w:delText xml:space="preserve">a valinomycin </w:delText>
        </w:r>
        <w:r w:rsidR="00FE4231" w:rsidDel="0042132E">
          <w:rPr>
            <w:bCs/>
            <w:iCs/>
            <w:color w:val="000000" w:themeColor="text1"/>
          </w:rPr>
          <w:delText xml:space="preserve">resistance </w:delText>
        </w:r>
        <w:r w:rsidR="00316B1C" w:rsidDel="0042132E">
          <w:rPr>
            <w:bCs/>
            <w:iCs/>
            <w:color w:val="000000" w:themeColor="text1"/>
          </w:rPr>
          <w:delText>mechanism</w:delText>
        </w:r>
        <w:r w:rsidR="00316B1C" w:rsidRPr="00650B0D" w:rsidDel="0042132E">
          <w:rPr>
            <w:bCs/>
            <w:iCs/>
            <w:color w:val="000000" w:themeColor="text1"/>
          </w:rPr>
          <w:delText xml:space="preserve"> </w:delText>
        </w:r>
        <w:r w:rsidR="00FE4231" w:rsidDel="0042132E">
          <w:rPr>
            <w:bCs/>
            <w:iCs/>
            <w:color w:val="000000" w:themeColor="text1"/>
          </w:rPr>
          <w:delText xml:space="preserve">that is not encoded by any of the </w:delText>
        </w:r>
        <w:r w:rsidR="00316B1C" w:rsidRPr="00650B0D" w:rsidDel="0042132E">
          <w:rPr>
            <w:bCs/>
            <w:iCs/>
            <w:color w:val="000000" w:themeColor="text1"/>
          </w:rPr>
          <w:delText>16 transporter genes</w:delText>
        </w:r>
        <w:r w:rsidR="00A821F5" w:rsidDel="0042132E">
          <w:rPr>
            <w:bCs/>
            <w:iCs/>
            <w:color w:val="000000" w:themeColor="text1"/>
          </w:rPr>
          <w:delText xml:space="preserve"> </w:delText>
        </w:r>
        <w:r w:rsidR="00A821F5" w:rsidRPr="00650B0D" w:rsidDel="0042132E">
          <w:rPr>
            <w:bCs/>
            <w:iCs/>
            <w:color w:val="000000" w:themeColor="text1"/>
          </w:rPr>
          <w:delText>targeted</w:delText>
        </w:r>
        <w:r w:rsidR="00A821F5" w:rsidDel="0042132E">
          <w:rPr>
            <w:bCs/>
            <w:iCs/>
            <w:color w:val="000000" w:themeColor="text1"/>
          </w:rPr>
          <w:delText xml:space="preserve"> in this study</w:delText>
        </w:r>
      </w:del>
      <w:r w:rsidR="00316B1C" w:rsidRPr="00650B0D">
        <w:rPr>
          <w:bCs/>
          <w:iCs/>
          <w:color w:val="000000" w:themeColor="text1"/>
        </w:rPr>
        <w:t xml:space="preserve">.  </w:t>
      </w:r>
      <w:ins w:id="424" w:author="Albi Celaj [2]" w:date="2019-02-22T16:23:00Z">
        <w:r w:rsidR="0042132E">
          <w:rPr>
            <w:bCs/>
            <w:iCs/>
            <w:color w:val="000000" w:themeColor="text1"/>
          </w:rPr>
          <w:t>To</w:t>
        </w:r>
      </w:ins>
      <w:ins w:id="425" w:author="Albi Celaj [2]" w:date="2019-02-22T16:24:00Z">
        <w:r w:rsidR="00062AA2">
          <w:rPr>
            <w:bCs/>
            <w:iCs/>
            <w:color w:val="000000" w:themeColor="text1"/>
          </w:rPr>
          <w:t xml:space="preserve"> formally</w:t>
        </w:r>
      </w:ins>
      <w:ins w:id="426" w:author="Albi Celaj [2]" w:date="2019-02-22T16:23:00Z">
        <w:r w:rsidR="0042132E">
          <w:rPr>
            <w:bCs/>
            <w:iCs/>
            <w:color w:val="000000" w:themeColor="text1"/>
          </w:rPr>
          <w:t xml:space="preserve"> test whether this explanation better captures the observed data</w:t>
        </w:r>
      </w:ins>
      <w:del w:id="427" w:author="Albi Celaj [2]" w:date="2019-02-22T16:24:00Z">
        <w:r w:rsidR="00E40979" w:rsidRPr="00650B0D" w:rsidDel="0042132E">
          <w:rPr>
            <w:bCs/>
            <w:iCs/>
            <w:color w:val="000000" w:themeColor="text1"/>
          </w:rPr>
          <w:delText>To formalize this possibility</w:delText>
        </w:r>
      </w:del>
      <w:r w:rsidR="00E40979" w:rsidRPr="00650B0D">
        <w:rPr>
          <w:bCs/>
          <w:iCs/>
          <w:color w:val="000000" w:themeColor="text1"/>
        </w:rPr>
        <w:t xml:space="preserve">, we added </w:t>
      </w:r>
      <w:del w:id="428" w:author="Albi Celaj [2]" w:date="2019-02-22T17:34:00Z">
        <w:r w:rsidR="00E40979" w:rsidRPr="00650B0D" w:rsidDel="00AF5747">
          <w:rPr>
            <w:bCs/>
            <w:iCs/>
            <w:color w:val="000000" w:themeColor="text1"/>
          </w:rPr>
          <w:delText>one additional</w:delText>
        </w:r>
      </w:del>
      <w:ins w:id="429" w:author="Albi Celaj [2]" w:date="2019-02-22T17:34:00Z">
        <w:r w:rsidR="00AF5747">
          <w:rPr>
            <w:bCs/>
            <w:iCs/>
            <w:color w:val="000000" w:themeColor="text1"/>
          </w:rPr>
          <w:t>this</w:t>
        </w:r>
      </w:ins>
      <w:r w:rsidR="00E40979" w:rsidRPr="00650B0D">
        <w:rPr>
          <w:bCs/>
          <w:iCs/>
          <w:color w:val="000000" w:themeColor="text1"/>
        </w:rPr>
        <w:t xml:space="preserve"> </w:t>
      </w:r>
      <w:ins w:id="430" w:author="Albi Celaj [2]" w:date="2019-02-21T17:17:00Z">
        <w:r w:rsidR="00080B52">
          <w:rPr>
            <w:bCs/>
            <w:iCs/>
            <w:color w:val="000000" w:themeColor="text1"/>
          </w:rPr>
          <w:t xml:space="preserve">hypothesized </w:t>
        </w:r>
      </w:ins>
      <w:del w:id="431" w:author="Albi Celaj [2]" w:date="2019-02-21T17:17:00Z">
        <w:r w:rsidR="00E40979" w:rsidRPr="00650B0D" w:rsidDel="00080B52">
          <w:rPr>
            <w:bCs/>
            <w:iCs/>
            <w:color w:val="000000" w:themeColor="text1"/>
          </w:rPr>
          <w:delText xml:space="preserve">‘mystery </w:delText>
        </w:r>
      </w:del>
      <w:r w:rsidR="00FE4231">
        <w:rPr>
          <w:bCs/>
          <w:iCs/>
          <w:color w:val="000000" w:themeColor="text1"/>
        </w:rPr>
        <w:t>valinomycin resistance factor</w:t>
      </w:r>
      <w:del w:id="432" w:author="Albi Celaj [2]" w:date="2019-02-21T17:17:00Z">
        <w:r w:rsidR="00FE4231" w:rsidRPr="00650B0D" w:rsidDel="00080B52">
          <w:rPr>
            <w:bCs/>
            <w:iCs/>
            <w:color w:val="000000" w:themeColor="text1"/>
          </w:rPr>
          <w:delText>’</w:delText>
        </w:r>
      </w:del>
      <w:r w:rsidR="00FE4231" w:rsidRPr="00650B0D">
        <w:rPr>
          <w:bCs/>
          <w:iCs/>
          <w:color w:val="000000" w:themeColor="text1"/>
        </w:rPr>
        <w:t xml:space="preserve"> </w:t>
      </w:r>
      <w:r w:rsidR="00E40979" w:rsidRPr="00650B0D">
        <w:rPr>
          <w:bCs/>
          <w:iCs/>
          <w:color w:val="000000" w:themeColor="text1"/>
        </w:rPr>
        <w:t>and its corresponding activity node to the neural network</w:t>
      </w:r>
      <w:ins w:id="433" w:author="Albi Celaj [2]" w:date="2019-02-22T17:34:00Z">
        <w:r w:rsidR="002C3746">
          <w:rPr>
            <w:bCs/>
            <w:iCs/>
            <w:color w:val="000000" w:themeColor="text1"/>
          </w:rPr>
          <w:t xml:space="preserve"> schematic</w:t>
        </w:r>
      </w:ins>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using</w:t>
      </w:r>
      <w:del w:id="434" w:author="Albi Celaj [2]" w:date="2019-02-22T17:29:00Z">
        <w:r w:rsidR="00FE4231" w:rsidDel="00C95985">
          <w:rPr>
            <w:bCs/>
            <w:iCs/>
            <w:color w:val="000000" w:themeColor="text1"/>
          </w:rPr>
          <w:delText xml:space="preserve"> only</w:delText>
        </w:r>
      </w:del>
      <w:r w:rsidR="00FE4231">
        <w:rPr>
          <w:bCs/>
          <w:iCs/>
          <w:color w:val="000000" w:themeColor="text1"/>
        </w:rPr>
        <w:t xml:space="preserve"> valinomycin data </w:t>
      </w:r>
      <w:r w:rsidR="00CD0D8F">
        <w:rPr>
          <w:bCs/>
          <w:iCs/>
          <w:color w:val="000000" w:themeColor="text1"/>
        </w:rPr>
        <w:t xml:space="preserve">substantially improved </w:t>
      </w:r>
      <w:del w:id="435" w:author="Albi Celaj [2]" w:date="2019-02-22T17:29:00Z">
        <w:r w:rsidR="00CD0D8F" w:rsidDel="000B406D">
          <w:rPr>
            <w:bCs/>
            <w:iCs/>
            <w:color w:val="000000" w:themeColor="text1"/>
          </w:rPr>
          <w:delText>recapitulation of</w:delText>
        </w:r>
      </w:del>
      <w:ins w:id="436" w:author="Albi Celaj [2]" w:date="2019-02-22T17:29:00Z">
        <w:r w:rsidR="000B406D">
          <w:rPr>
            <w:bCs/>
            <w:iCs/>
            <w:color w:val="000000" w:themeColor="text1"/>
          </w:rPr>
          <w:t>correspondence to</w:t>
        </w:r>
      </w:ins>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437"/>
      <w:r w:rsidR="00CA6A9E">
        <w:rPr>
          <w:bCs/>
          <w:iCs/>
          <w:color w:val="000000" w:themeColor="text1"/>
        </w:rPr>
        <w:t>factor (</w:t>
      </w:r>
      <w:commentRangeEnd w:id="437"/>
      <w:r w:rsidR="004452EF">
        <w:rPr>
          <w:bCs/>
          <w:iCs/>
          <w:color w:val="000000" w:themeColor="text1"/>
        </w:rPr>
        <w:t xml:space="preserve">Figure </w:t>
      </w:r>
      <w:commentRangeStart w:id="438"/>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438"/>
      <w:r w:rsidR="00D610F0">
        <w:rPr>
          <w:rStyle w:val="CommentReference"/>
          <w:rFonts w:asciiTheme="minorHAnsi" w:hAnsiTheme="minorHAnsi" w:cstheme="minorBidi"/>
        </w:rPr>
        <w:commentReference w:id="438"/>
      </w:r>
    </w:p>
    <w:p w14:paraId="3C52A115" w14:textId="735A1B00" w:rsidR="00E40979" w:rsidDel="001F5167" w:rsidRDefault="00A3280D" w:rsidP="0093380E">
      <w:pPr>
        <w:jc w:val="both"/>
        <w:rPr>
          <w:del w:id="439" w:author="Albi Celaj [2]" w:date="2019-02-22T17:36:00Z"/>
          <w:bCs/>
          <w:iCs/>
          <w:color w:val="000000" w:themeColor="text1"/>
        </w:rPr>
      </w:pPr>
      <w:r>
        <w:rPr>
          <w:rStyle w:val="CommentReference"/>
          <w:rFonts w:asciiTheme="minorHAnsi" w:hAnsiTheme="minorHAnsi" w:cstheme="minorBidi"/>
        </w:rPr>
        <w:commentReference w:id="437"/>
      </w:r>
    </w:p>
    <w:p w14:paraId="5572266C" w14:textId="1738D5F4" w:rsidR="00365DB3" w:rsidRDefault="00365DB3">
      <w:pPr>
        <w:jc w:val="both"/>
        <w:rPr>
          <w:b/>
          <w:bCs/>
          <w:iCs/>
          <w:color w:val="000000" w:themeColor="text1"/>
        </w:rPr>
        <w:pPrChange w:id="440" w:author="Albi Celaj [2]" w:date="2019-02-22T17:36:00Z">
          <w:pPr>
            <w:outlineLvl w:val="0"/>
          </w:pPr>
        </w:pPrChange>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25472CC7" w14:textId="77777777" w:rsidR="004E19A9" w:rsidRDefault="004E19A9" w:rsidP="004E19A9">
      <w:pPr>
        <w:widowControl w:val="0"/>
        <w:autoSpaceDE w:val="0"/>
        <w:autoSpaceDN w:val="0"/>
        <w:adjustRightInd w:val="0"/>
        <w:jc w:val="both"/>
        <w:rPr>
          <w:bCs/>
          <w:iCs/>
          <w:color w:val="000000" w:themeColor="text1"/>
        </w:rPr>
      </w:pPr>
      <w:r>
        <w:rPr>
          <w:color w:val="000000"/>
          <w:lang w:val="en-CA"/>
        </w:rPr>
        <w:t xml:space="preserve">One striking phenotype revealed by XGA was </w:t>
      </w:r>
      <w:r>
        <w:rPr>
          <w:color w:val="000000"/>
        </w:rPr>
        <w:t>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both </w:t>
      </w:r>
      <w:r w:rsidRPr="00233F15">
        <w:rPr>
          <w:color w:val="000000"/>
        </w:rPr>
        <w:t>fluc</w:t>
      </w:r>
      <w:r>
        <w:rPr>
          <w:color w:val="000000"/>
        </w:rPr>
        <w:t xml:space="preserve">onazole </w:t>
      </w:r>
      <w:r w:rsidRPr="00233F15">
        <w:rPr>
          <w:color w:val="000000"/>
        </w:rPr>
        <w:t>(</w:t>
      </w:r>
      <w:r>
        <w:rPr>
          <w:color w:val="000000"/>
          <w:lang w:val="en-CA"/>
        </w:rPr>
        <w:t>Figure 6A</w:t>
      </w:r>
      <w:r w:rsidRPr="00233F15">
        <w:rPr>
          <w:color w:val="000000"/>
          <w:lang w:val="en-CA"/>
        </w:rPr>
        <w:t>)</w:t>
      </w:r>
      <w:r>
        <w:rPr>
          <w:color w:val="000000"/>
          <w:lang w:val="en-CA"/>
        </w:rPr>
        <w:t xml:space="preserve"> and ketoconazole </w:t>
      </w:r>
      <w:r>
        <w:rPr>
          <w:color w:val="000000"/>
        </w:rPr>
        <w:t>(</w:t>
      </w:r>
      <w:r>
        <w:rPr>
          <w:color w:val="000000"/>
          <w:lang w:val="en-CA"/>
        </w:rPr>
        <w:t>Figure S6).</w:t>
      </w:r>
      <w:r>
        <w:rPr>
          <w:color w:val="000000"/>
        </w:rPr>
        <w:t xml:space="preserve">  Interestingly, the quintuple mutant </w:t>
      </w:r>
      <w:r w:rsidRPr="00233F15">
        <w:rPr>
          <w:i/>
          <w:color w:val="000000"/>
        </w:rPr>
        <w:t>pdr5∆</w:t>
      </w:r>
      <w:r>
        <w:rPr>
          <w:i/>
          <w:color w:val="000000"/>
        </w:rPr>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Pr="00233F15">
        <w:rPr>
          <w:color w:val="000000"/>
        </w:rPr>
        <w:t xml:space="preserve"> </w:t>
      </w:r>
      <w:r>
        <w:rPr>
          <w:color w:val="000000"/>
        </w:rPr>
        <w:t xml:space="preserve">(adding a </w:t>
      </w:r>
      <w:r w:rsidRPr="00233F15">
        <w:rPr>
          <w:i/>
          <w:color w:val="000000"/>
        </w:rPr>
        <w:t>pdr5∆</w:t>
      </w:r>
      <w:r>
        <w:rPr>
          <w:color w:val="000000"/>
        </w:rPr>
        <w:t xml:space="preserve"> deletion to the quadruple </w:t>
      </w:r>
      <w:r>
        <w:rPr>
          <w:color w:val="000000"/>
        </w:rPr>
        <w:lastRenderedPageBreak/>
        <w:t xml:space="preserve">mutant background) showed fluconazole </w:t>
      </w:r>
      <w:r w:rsidRPr="00233F15">
        <w:rPr>
          <w:color w:val="000000"/>
        </w:rPr>
        <w:t>sensitiv</w:t>
      </w:r>
      <w:r>
        <w:rPr>
          <w:color w:val="000000"/>
        </w:rPr>
        <w:t xml:space="preserve">ity that was comparable to </w:t>
      </w:r>
      <w:r w:rsidRPr="00233F15">
        <w:rPr>
          <w:i/>
          <w:color w:val="000000"/>
        </w:rPr>
        <w:t xml:space="preserve">pdr5∆ </w:t>
      </w:r>
      <w:r>
        <w:rPr>
          <w:color w:val="000000"/>
        </w:rPr>
        <w:t>alone</w:t>
      </w:r>
      <w:r w:rsidRPr="001253E6">
        <w:rPr>
          <w:color w:val="000000"/>
        </w:rPr>
        <w:t>.</w:t>
      </w:r>
      <w:r>
        <w:rPr>
          <w:color w:val="000000"/>
        </w:rPr>
        <w:t xml:space="preserve">  Generalized linear regression had modeled the quadruple-knockout resistance phenomenon as the combination of three positive three-gene interactions (all of the three-knockout combinations of {</w:t>
      </w:r>
      <w:r w:rsidRPr="00233F15">
        <w:rPr>
          <w:i/>
          <w:color w:val="000000"/>
        </w:rPr>
        <w:t>yor1∆</w:t>
      </w:r>
      <w:r w:rsidRPr="00233F15">
        <w:rPr>
          <w:color w:val="000000"/>
        </w:rPr>
        <w:t>,</w:t>
      </w:r>
      <w:r>
        <w:rPr>
          <w:color w:val="000000"/>
        </w:rPr>
        <w:t xml:space="preserve"> </w:t>
      </w:r>
      <w:r w:rsidRPr="001C4571">
        <w:rPr>
          <w:i/>
          <w:color w:val="000000"/>
        </w:rPr>
        <w:t>snq2∆</w:t>
      </w:r>
      <w:r>
        <w:rPr>
          <w:i/>
          <w:color w:val="000000"/>
        </w:rPr>
        <w:t>, ybt1∆</w:t>
      </w:r>
      <w:r>
        <w:rPr>
          <w:color w:val="000000"/>
        </w:rPr>
        <w:t xml:space="preserve">, </w:t>
      </w:r>
      <w:r>
        <w:rPr>
          <w:i/>
          <w:color w:val="000000"/>
        </w:rPr>
        <w:t>ycf</w:t>
      </w:r>
      <w:r w:rsidRPr="00233F15">
        <w:rPr>
          <w:i/>
          <w:color w:val="000000"/>
        </w:rPr>
        <w:t>1∆</w:t>
      </w:r>
      <w:r>
        <w:rPr>
          <w:color w:val="000000"/>
        </w:rPr>
        <w:t>}</w:t>
      </w:r>
      <w:r>
        <w:rPr>
          <w:i/>
          <w:color w:val="000000"/>
        </w:rPr>
        <w:t xml:space="preserve"> </w:t>
      </w:r>
      <w:r>
        <w:rPr>
          <w:color w:val="000000"/>
        </w:rPr>
        <w:t xml:space="preserve">except </w:t>
      </w:r>
      <w:r w:rsidRPr="001C4571">
        <w:rPr>
          <w:i/>
          <w:color w:val="000000"/>
        </w:rPr>
        <w:t>snq2∆</w:t>
      </w:r>
      <w:r>
        <w:rPr>
          <w:i/>
          <w:color w:val="000000"/>
        </w:rPr>
        <w:t xml:space="preserve"> ybt1∆ ycf</w:t>
      </w:r>
      <w:r w:rsidRPr="00233F15">
        <w:rPr>
          <w:i/>
          <w:color w:val="000000"/>
        </w:rPr>
        <w:t>1∆</w:t>
      </w:r>
      <w:r>
        <w:rPr>
          <w:color w:val="000000"/>
        </w:rPr>
        <w:t xml:space="preserve">), while its dependence on </w:t>
      </w:r>
      <w:r>
        <w:rPr>
          <w:i/>
          <w:color w:val="000000"/>
        </w:rPr>
        <w:t>PDR5</w:t>
      </w:r>
      <w:r>
        <w:rPr>
          <w:color w:val="000000"/>
        </w:rPr>
        <w:t xml:space="preserve"> was modeled by three two-way negative interactions: {</w:t>
      </w:r>
      <w:r>
        <w:rPr>
          <w:i/>
          <w:color w:val="000000"/>
        </w:rPr>
        <w:t>pdr5</w:t>
      </w:r>
      <w:r w:rsidRPr="008C0540">
        <w:rPr>
          <w:i/>
          <w:color w:val="000000"/>
        </w:rPr>
        <w:t>∆</w:t>
      </w:r>
      <w:r>
        <w:rPr>
          <w:color w:val="000000"/>
        </w:rPr>
        <w:t xml:space="preserve">, </w:t>
      </w:r>
      <w:r w:rsidRPr="008C0540">
        <w:rPr>
          <w:i/>
          <w:color w:val="000000"/>
        </w:rPr>
        <w:t>snq2∆</w:t>
      </w:r>
      <w:r>
        <w:rPr>
          <w:color w:val="000000"/>
        </w:rPr>
        <w:t>}, {</w:t>
      </w:r>
      <w:r>
        <w:rPr>
          <w:i/>
          <w:color w:val="000000"/>
        </w:rPr>
        <w:t>pdr5</w:t>
      </w:r>
      <w:r w:rsidRPr="008C0540">
        <w:rPr>
          <w:i/>
          <w:color w:val="000000"/>
        </w:rPr>
        <w:t>∆</w:t>
      </w:r>
      <w:r>
        <w:rPr>
          <w:color w:val="000000"/>
        </w:rPr>
        <w:t xml:space="preserve">, </w:t>
      </w:r>
      <w:r w:rsidRPr="008C0540">
        <w:rPr>
          <w:i/>
          <w:color w:val="000000"/>
        </w:rPr>
        <w:t>ycf1∆</w:t>
      </w:r>
      <w:r>
        <w:rPr>
          <w:color w:val="000000"/>
        </w:rPr>
        <w:t>}, and {</w:t>
      </w:r>
      <w:r>
        <w:rPr>
          <w:i/>
          <w:color w:val="000000"/>
        </w:rPr>
        <w:t>pdr5</w:t>
      </w:r>
      <w:r w:rsidRPr="008C0540">
        <w:rPr>
          <w:i/>
          <w:color w:val="000000"/>
        </w:rPr>
        <w:t>∆</w:t>
      </w:r>
      <w:r>
        <w:rPr>
          <w:color w:val="000000"/>
        </w:rPr>
        <w:t xml:space="preserve">, </w:t>
      </w:r>
      <w:r w:rsidRPr="008C0540">
        <w:rPr>
          <w:i/>
          <w:color w:val="000000"/>
        </w:rPr>
        <w:t>y</w:t>
      </w:r>
      <w:r>
        <w:rPr>
          <w:i/>
          <w:color w:val="000000"/>
        </w:rPr>
        <w:t>or</w:t>
      </w:r>
      <w:r w:rsidRPr="008C0540">
        <w:rPr>
          <w:i/>
          <w:color w:val="000000"/>
        </w:rPr>
        <w:t>1∆</w:t>
      </w:r>
      <w:r>
        <w:rPr>
          <w:color w:val="000000"/>
        </w:rPr>
        <w:t xml:space="preserve">} (Figure 6A). </w:t>
      </w:r>
      <w:r>
        <w:rPr>
          <w:bCs/>
          <w:iCs/>
          <w:color w:val="000000" w:themeColor="text1"/>
        </w:rPr>
        <w:t xml:space="preserve">To confirm the resistance observations in a more uniform genetic background, we </w:t>
      </w:r>
      <w:r w:rsidRPr="002930F2">
        <w:rPr>
          <w:bCs/>
          <w:iCs/>
          <w:color w:val="000000" w:themeColor="text1"/>
        </w:rPr>
        <w:t>generate</w:t>
      </w:r>
      <w:r>
        <w:rPr>
          <w:bCs/>
          <w:iCs/>
          <w:color w:val="000000" w:themeColor="text1"/>
        </w:rPr>
        <w:t>d</w:t>
      </w:r>
      <w:r w:rsidRPr="002930F2">
        <w:rPr>
          <w:bCs/>
          <w:iCs/>
          <w:color w:val="000000" w:themeColor="text1"/>
        </w:rPr>
        <w:t xml:space="preserve"> </w:t>
      </w:r>
      <w:r>
        <w:rPr>
          <w:bCs/>
          <w:iCs/>
          <w:color w:val="000000" w:themeColor="text1"/>
        </w:rPr>
        <w:t xml:space="preserve">a single strain for each of the 32 possible </w:t>
      </w:r>
      <w:r w:rsidRPr="002930F2">
        <w:rPr>
          <w:bCs/>
          <w:iCs/>
          <w:color w:val="000000" w:themeColor="text1"/>
        </w:rPr>
        <w:t xml:space="preserve">combinations of </w:t>
      </w:r>
      <w:r w:rsidRPr="002930F2">
        <w:rPr>
          <w:bCs/>
          <w:i/>
          <w:iCs/>
          <w:color w:val="000000" w:themeColor="text1"/>
        </w:rPr>
        <w:t xml:space="preserve">pdr5∆, snq2∆, yor1∆, ybt1∆, </w:t>
      </w:r>
      <w:r w:rsidRPr="002930F2">
        <w:rPr>
          <w:bCs/>
          <w:iCs/>
          <w:color w:val="000000" w:themeColor="text1"/>
        </w:rPr>
        <w:t xml:space="preserve">and </w:t>
      </w:r>
      <w:r w:rsidRPr="002930F2">
        <w:rPr>
          <w:bCs/>
          <w:i/>
          <w:iCs/>
          <w:color w:val="000000" w:themeColor="text1"/>
        </w:rPr>
        <w:t>ycf1∆</w:t>
      </w:r>
      <w:r>
        <w:rPr>
          <w:bCs/>
          <w:i/>
          <w:iCs/>
          <w:color w:val="000000" w:themeColor="text1"/>
        </w:rPr>
        <w:t xml:space="preserve"> </w:t>
      </w:r>
      <w:r w:rsidRPr="002930F2">
        <w:rPr>
          <w:bCs/>
          <w:iCs/>
          <w:color w:val="000000" w:themeColor="text1"/>
        </w:rPr>
        <w:t>knockout</w:t>
      </w:r>
      <w:r>
        <w:rPr>
          <w:bCs/>
          <w:iCs/>
          <w:color w:val="000000" w:themeColor="text1"/>
        </w:rPr>
        <w:t xml:space="preserve">s, each in a common genetic background </w:t>
      </w:r>
      <w:r w:rsidRPr="002930F2">
        <w:rPr>
          <w:bCs/>
          <w:iCs/>
          <w:color w:val="000000" w:themeColor="text1"/>
        </w:rPr>
        <w:t>(Methods)</w:t>
      </w:r>
      <w:r>
        <w:rPr>
          <w:bCs/>
          <w:iCs/>
          <w:color w:val="000000" w:themeColor="text1"/>
        </w:rPr>
        <w:t xml:space="preserve">. Fluconazole resistance as estimated by pooled data correlated well with measures of resistance obtained for individual strains — </w:t>
      </w:r>
      <w:r w:rsidRPr="004D0055">
        <w:rPr>
          <w:bCs/>
          <w:i/>
          <w:iCs/>
          <w:color w:val="000000" w:themeColor="text1"/>
        </w:rPr>
        <w:t>r</w:t>
      </w:r>
      <w:r>
        <w:rPr>
          <w:bCs/>
          <w:iCs/>
          <w:color w:val="000000" w:themeColor="text1"/>
        </w:rPr>
        <w:t xml:space="preserve"> = 0.95 for the fluconazole concentration expected to yield 50% inhibition (IC50; Figure 6B) and </w:t>
      </w:r>
      <w:r w:rsidRPr="004D0055">
        <w:rPr>
          <w:bCs/>
          <w:i/>
          <w:iCs/>
          <w:color w:val="000000" w:themeColor="text1"/>
        </w:rPr>
        <w:t>r</w:t>
      </w:r>
      <w:r>
        <w:rPr>
          <w:bCs/>
          <w:iCs/>
          <w:color w:val="000000" w:themeColor="text1"/>
        </w:rPr>
        <w:t xml:space="preserve"> = 0.89 for total growth in fluconazole relative to no-drug conditions (Figure S10; Methods).</w:t>
      </w:r>
      <w:r w:rsidRPr="002930F2">
        <w:rPr>
          <w:bCs/>
          <w:iCs/>
          <w:color w:val="000000" w:themeColor="text1"/>
        </w:rPr>
        <w:t xml:space="preserve">  </w:t>
      </w:r>
      <w:r>
        <w:rPr>
          <w:bCs/>
          <w:iCs/>
          <w:color w:val="000000" w:themeColor="text1"/>
        </w:rPr>
        <w:t>Consistent with</w:t>
      </w:r>
      <w:r w:rsidRPr="002930F2">
        <w:rPr>
          <w:bCs/>
          <w:iCs/>
          <w:color w:val="000000" w:themeColor="text1"/>
        </w:rPr>
        <w:t xml:space="preserve"> </w:t>
      </w:r>
      <w:r>
        <w:rPr>
          <w:bCs/>
          <w:iCs/>
          <w:color w:val="000000" w:themeColor="text1"/>
        </w:rPr>
        <w:t>pooled results</w:t>
      </w:r>
      <w:r w:rsidRPr="002930F2">
        <w:rPr>
          <w:bCs/>
          <w:iCs/>
          <w:color w:val="000000" w:themeColor="text1"/>
        </w:rPr>
        <w:t xml:space="preserve">, </w:t>
      </w:r>
      <w:r w:rsidRPr="002930F2">
        <w:rPr>
          <w:bCs/>
          <w:i/>
          <w:iCs/>
          <w:color w:val="000000" w:themeColor="text1"/>
        </w:rPr>
        <w:t>snq2∆yor1∆ybt1∆ycf1∆</w:t>
      </w:r>
      <w:r>
        <w:rPr>
          <w:bCs/>
          <w:iCs/>
          <w:color w:val="000000" w:themeColor="text1"/>
        </w:rPr>
        <w:t xml:space="preserve"> had the highest resistance</w:t>
      </w:r>
      <w:r w:rsidRPr="002930F2">
        <w:rPr>
          <w:bCs/>
          <w:iCs/>
          <w:color w:val="000000" w:themeColor="text1"/>
        </w:rPr>
        <w:t xml:space="preserve">. </w:t>
      </w:r>
    </w:p>
    <w:p w14:paraId="368D836C" w14:textId="77777777" w:rsidR="004E19A9" w:rsidRDefault="004E19A9" w:rsidP="004E19A9">
      <w:pPr>
        <w:widowControl w:val="0"/>
        <w:autoSpaceDE w:val="0"/>
        <w:autoSpaceDN w:val="0"/>
        <w:adjustRightInd w:val="0"/>
        <w:jc w:val="both"/>
        <w:rPr>
          <w:bCs/>
          <w:iCs/>
          <w:color w:val="000000" w:themeColor="text1"/>
        </w:rPr>
      </w:pPr>
    </w:p>
    <w:p w14:paraId="6DF78865" w14:textId="3ACE838F" w:rsidR="004E19A9" w:rsidRPr="00BA1670" w:rsidRDefault="004E19A9" w:rsidP="004E19A9">
      <w:pPr>
        <w:jc w:val="both"/>
        <w:rPr>
          <w:bCs/>
          <w:iCs/>
          <w:color w:val="000000" w:themeColor="text1"/>
        </w:rPr>
      </w:pPr>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6C), thereby capturing 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Given the known protein-protein interaction between Pdr5 and Snq2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previous reports of </w:t>
      </w:r>
      <w:r w:rsidR="008867F4">
        <w:rPr>
          <w:bCs/>
          <w:iCs/>
          <w:color w:val="000000" w:themeColor="text1"/>
        </w:rPr>
        <w:t xml:space="preserve">improved </w:t>
      </w:r>
      <w:r w:rsidR="00D316D7">
        <w:rPr>
          <w:bCs/>
          <w:iCs/>
          <w:color w:val="000000" w:themeColor="text1"/>
        </w:rPr>
        <w:t xml:space="preserve">Pdr5-dependent drug resistance </w:t>
      </w:r>
      <w:r>
        <w:rPr>
          <w:bCs/>
          <w:iCs/>
          <w:color w:val="000000" w:themeColor="text1"/>
        </w:rPr>
        <w:t xml:space="preserve">from knocking out </w:t>
      </w:r>
      <w:r w:rsidRPr="005E7A33">
        <w:rPr>
          <w:bCs/>
          <w:i/>
          <w:iCs/>
          <w:color w:val="000000" w:themeColor="text1"/>
        </w:rPr>
        <w:t>snq2∆</w:t>
      </w:r>
      <w:r>
        <w:rPr>
          <w:bCs/>
          <w:iCs/>
          <w:color w:val="000000" w:themeColor="text1"/>
        </w:rPr>
        <w:t xml:space="preserve"> </w:t>
      </w:r>
      <w:r w:rsidR="003F0928">
        <w:rPr>
          <w:bCs/>
          <w:iCs/>
          <w:color w:val="000000" w:themeColor="text1"/>
        </w:rPr>
        <w:t>or</w:t>
      </w:r>
      <w:r>
        <w:rPr>
          <w:bCs/>
          <w:iCs/>
          <w:color w:val="000000" w:themeColor="text1"/>
        </w:rPr>
        <w:t xml:space="preserve"> </w:t>
      </w:r>
      <w:r w:rsidRPr="005E7A33">
        <w:rPr>
          <w:bCs/>
          <w:i/>
          <w:iCs/>
          <w:color w:val="000000" w:themeColor="text1"/>
        </w:rPr>
        <w:t>yor1∆</w:t>
      </w:r>
      <w:r>
        <w:rPr>
          <w:bCs/>
          <w:i/>
          <w:iCs/>
          <w:color w:val="000000" w:themeColor="text1"/>
        </w:rPr>
        <w:t xml:space="preserve"> </w:t>
      </w:r>
      <w:r>
        <w:rPr>
          <w:bCs/>
          <w:i/>
          <w:iCs/>
          <w:color w:val="000000" w:themeColor="text1"/>
        </w:rPr>
        <w:fldChar w:fldCharType="begin" w:fldLock="1"/>
      </w:r>
      <w:r>
        <w:rPr>
          <w:bCs/>
          <w:i/>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
          <w:iCs/>
          <w:color w:val="000000" w:themeColor="text1"/>
        </w:rPr>
        <w:fldChar w:fldCharType="separate"/>
      </w:r>
      <w:r w:rsidRPr="002839D5">
        <w:rPr>
          <w:bCs/>
          <w:iCs/>
          <w:noProof/>
          <w:color w:val="000000" w:themeColor="text1"/>
        </w:rPr>
        <w:t>(Kolaczkowska et al., 2008)</w:t>
      </w:r>
      <w:r>
        <w:rPr>
          <w:bCs/>
          <w:i/>
          <w:iCs/>
          <w:color w:val="000000" w:themeColor="text1"/>
        </w:rPr>
        <w:fldChar w:fldCharType="end"/>
      </w:r>
      <w:r>
        <w:rPr>
          <w:bCs/>
          <w:iCs/>
          <w:color w:val="000000" w:themeColor="text1"/>
        </w:rPr>
        <w:t xml:space="preserve">, one might hypothesize that repression of </w:t>
      </w:r>
      <w:r>
        <w:rPr>
          <w:bCs/>
          <w:i/>
          <w:iCs/>
          <w:color w:val="000000" w:themeColor="text1"/>
        </w:rPr>
        <w:t>PDR5</w:t>
      </w:r>
      <w:r>
        <w:rPr>
          <w:bCs/>
          <w:iCs/>
          <w:color w:val="000000" w:themeColor="text1"/>
        </w:rPr>
        <w:t xml:space="preserve"> from these two genes may be mediated by direct interactions.  This ‘direct repression’ is also supported by the observed homodimeric interactions of Pdr5 and Snq2</w:t>
      </w:r>
      <w:r w:rsidR="009D0821">
        <w:rPr>
          <w:bCs/>
          <w:iCs/>
          <w:color w:val="000000" w:themeColor="text1"/>
        </w:rPr>
        <w:t xml:space="preserve"> </w:t>
      </w:r>
      <w:r w:rsidR="009D0821">
        <w:rPr>
          <w:bCs/>
          <w:iCs/>
          <w:color w:val="000000" w:themeColor="text1"/>
        </w:rPr>
        <w:fldChar w:fldCharType="begin" w:fldLock="1"/>
      </w:r>
      <w:r w:rsidR="009D0821">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2010; Tarassov et al., 2008)","plainTextFormattedCitation":"(Snider et al., 2010; Tarassov et al., 2008)"},"properties":{"noteIndex":0},"schema":"https://github.com/citation-style-language/schema/raw/master/csl-citation.json"}</w:instrText>
      </w:r>
      <w:r w:rsidR="009D0821">
        <w:rPr>
          <w:bCs/>
          <w:iCs/>
          <w:color w:val="000000" w:themeColor="text1"/>
        </w:rPr>
        <w:fldChar w:fldCharType="separate"/>
      </w:r>
      <w:r w:rsidR="009D0821" w:rsidRPr="009D0821">
        <w:rPr>
          <w:bCs/>
          <w:iCs/>
          <w:noProof/>
          <w:color w:val="000000" w:themeColor="text1"/>
        </w:rPr>
        <w:t>(Snider et al., 2010; Tarassov et al., 2008)</w:t>
      </w:r>
      <w:r w:rsidR="009D0821">
        <w:rPr>
          <w:bCs/>
          <w:iCs/>
          <w:color w:val="000000" w:themeColor="text1"/>
        </w:rPr>
        <w:fldChar w:fldCharType="end"/>
      </w:r>
      <w:r>
        <w:rPr>
          <w:bCs/>
          <w:iCs/>
          <w:color w:val="000000" w:themeColor="text1"/>
        </w:rPr>
        <w:t>, such that heterodimerization of Pdr5 and Snq2 transporters can draw subunits away from the homodimeric Pdr5 complex, thereby reducing Pdr5 efflux activity. However, this model also predict</w:t>
      </w:r>
      <w:r w:rsidR="00D35B04">
        <w:rPr>
          <w:bCs/>
          <w:iCs/>
          <w:color w:val="000000" w:themeColor="text1"/>
        </w:rPr>
        <w:t>s</w:t>
      </w:r>
      <w:r>
        <w:rPr>
          <w:bCs/>
          <w:iCs/>
          <w:color w:val="000000" w:themeColor="text1"/>
        </w:rPr>
        <w:t xml:space="preserve"> a</w:t>
      </w:r>
      <w:r w:rsidR="00DC501C">
        <w:rPr>
          <w:bCs/>
          <w:iCs/>
          <w:color w:val="000000" w:themeColor="text1"/>
        </w:rPr>
        <w:t xml:space="preserve"> similar</w:t>
      </w:r>
      <w:r>
        <w:rPr>
          <w:bCs/>
          <w:iCs/>
          <w:color w:val="000000" w:themeColor="text1"/>
        </w:rPr>
        <w:t xml:space="preserve"> heterodimeric interaction between Pdr5 and Yor1. Because all known protein interaction testing methods miss the majority of real interactions </w:t>
      </w:r>
      <w:r>
        <w:rPr>
          <w:bCs/>
          <w:iCs/>
          <w:color w:val="000000" w:themeColor="text1"/>
        </w:rPr>
        <w:fldChar w:fldCharType="begin" w:fldLock="1"/>
      </w:r>
      <w:r>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(Braun et al., 2009)</w:t>
      </w:r>
      <w:r>
        <w:rPr>
          <w:bCs/>
          <w:iCs/>
          <w:color w:val="000000" w:themeColor="text1"/>
        </w:rPr>
        <w:fldChar w:fldCharType="end"/>
      </w:r>
      <w:r>
        <w:rPr>
          <w:bCs/>
          <w:iCs/>
          <w:color w:val="000000" w:themeColor="text1"/>
        </w:rPr>
        <w:t xml:space="preserve">, we used two distinct assays: MYTH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PCA </w:t>
      </w:r>
      <w:r>
        <w:rPr>
          <w:bCs/>
          <w:iCs/>
          <w:color w:val="000000" w:themeColor="text1"/>
        </w:rPr>
        <w:fldChar w:fldCharType="begin" w:fldLock="1"/>
      </w:r>
      <w:r>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(Tarassov et al., 2008)</w:t>
      </w:r>
      <w:r>
        <w:rPr>
          <w:bCs/>
          <w:iCs/>
          <w:color w:val="000000" w:themeColor="text1"/>
        </w:rPr>
        <w:fldChar w:fldCharType="end"/>
      </w:r>
      <w:r>
        <w:rPr>
          <w:bCs/>
          <w:iCs/>
          <w:color w:val="000000" w:themeColor="text1"/>
        </w:rPr>
        <w:t xml:space="preserve"> to test the Pdr5-Yor1 interaction. All previously-known MYTH and PCA interactions amongst Pdr5, Snq2, and Yor1 were recovered (Figure 6D, S11, S12).  Although PCA (Figure S11) did not detect the predicted Pdr5-Yor1 interaction, MYTH could detect this interaction (Figure 5E, S12),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Given a much-higher baseline abundance of Pdr5 than Snq2 </w:t>
      </w:r>
      <w:r>
        <w:rPr>
          <w:bCs/>
          <w:iCs/>
          <w:color w:val="000000" w:themeColor="text1"/>
        </w:rPr>
        <w:fldChar w:fldCharType="begin" w:fldLock="1"/>
      </w:r>
      <w:r>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Pr>
          <w:bCs/>
          <w:iCs/>
          <w:color w:val="000000" w:themeColor="text1"/>
        </w:rPr>
        <w:fldChar w:fldCharType="separate"/>
      </w:r>
      <w:r w:rsidRPr="0020497C">
        <w:rPr>
          <w:bCs/>
          <w:iCs/>
          <w:noProof/>
          <w:color w:val="000000" w:themeColor="text1"/>
        </w:rPr>
        <w:t>(Wang et al., 2015)</w:t>
      </w:r>
      <w:r>
        <w:rPr>
          <w:bCs/>
          <w:iCs/>
          <w:color w:val="000000" w:themeColor="text1"/>
        </w:rPr>
        <w:fldChar w:fldCharType="end"/>
      </w:r>
      <w:r>
        <w:rPr>
          <w:bCs/>
          <w:iCs/>
          <w:color w:val="000000" w:themeColor="text1"/>
        </w:rPr>
        <w:t xml:space="preserve">, a heterodimeric repression model is also consistent with the </w:t>
      </w:r>
      <w:r w:rsidR="00DA614C">
        <w:rPr>
          <w:bCs/>
          <w:iCs/>
          <w:color w:val="000000" w:themeColor="text1"/>
        </w:rPr>
        <w:t>modeled effect</w:t>
      </w:r>
      <w:r>
        <w:rPr>
          <w:bCs/>
          <w:iCs/>
          <w:color w:val="000000" w:themeColor="text1"/>
        </w:rPr>
        <w:t xml:space="preserve"> that negative influence of Snq2 by Pdr5 will be greater than negative influence of Pdr5</w:t>
      </w:r>
      <w:r>
        <w:rPr>
          <w:bCs/>
          <w:i/>
          <w:iCs/>
          <w:color w:val="000000" w:themeColor="text1"/>
        </w:rPr>
        <w:t xml:space="preserve"> </w:t>
      </w:r>
      <w:r>
        <w:rPr>
          <w:bCs/>
          <w:iCs/>
          <w:color w:val="000000" w:themeColor="text1"/>
        </w:rPr>
        <w:t>by Snq2 (</w:t>
      </w:r>
      <w:r>
        <w:rPr>
          <w:bCs/>
          <w:i/>
          <w:iCs/>
          <w:color w:val="000000" w:themeColor="text1"/>
        </w:rPr>
        <w:t xml:space="preserve">I = </w:t>
      </w:r>
      <w:r>
        <w:rPr>
          <w:bCs/>
          <w:iCs/>
          <w:color w:val="000000" w:themeColor="text1"/>
        </w:rPr>
        <w:t>-0.69</w:t>
      </w:r>
      <w:r>
        <w:rPr>
          <w:bCs/>
          <w:i/>
          <w:iCs/>
          <w:color w:val="000000" w:themeColor="text1"/>
        </w:rPr>
        <w:t xml:space="preserve"> </w:t>
      </w:r>
      <w:r w:rsidRPr="009D44D3">
        <w:rPr>
          <w:bCs/>
          <w:iCs/>
          <w:color w:val="000000" w:themeColor="text1"/>
        </w:rPr>
        <w:t>vs</w:t>
      </w:r>
      <w:r>
        <w:rPr>
          <w:bCs/>
          <w:i/>
          <w:iCs/>
          <w:color w:val="000000" w:themeColor="text1"/>
        </w:rPr>
        <w:t xml:space="preserve"> </w:t>
      </w:r>
      <w:r w:rsidRPr="00232D58">
        <w:rPr>
          <w:bCs/>
          <w:iCs/>
          <w:color w:val="000000" w:themeColor="text1"/>
        </w:rPr>
        <w:t>-0.</w:t>
      </w:r>
      <w:r>
        <w:rPr>
          <w:bCs/>
          <w:iCs/>
          <w:color w:val="000000" w:themeColor="text1"/>
        </w:rPr>
        <w:t>11</w:t>
      </w:r>
      <w:r>
        <w:rPr>
          <w:bCs/>
          <w:i/>
          <w:iCs/>
          <w:color w:val="000000" w:themeColor="text1"/>
        </w:rPr>
        <w:t xml:space="preserve">, </w:t>
      </w:r>
      <w:r>
        <w:rPr>
          <w:bCs/>
          <w:iCs/>
          <w:color w:val="000000" w:themeColor="text1"/>
        </w:rPr>
        <w:t xml:space="preserve">Figure 6D).  This is because a greater proportion of Snq2 would be affected by each heterodimeric interaction than would Pdr5 </w:t>
      </w:r>
      <w:r>
        <w:rPr>
          <w:bCs/>
          <w:iCs/>
          <w:color w:val="000000" w:themeColor="text1"/>
        </w:rPr>
        <w:fldChar w:fldCharType="begin" w:fldLock="1"/>
      </w:r>
      <w:r>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2017)","previouslyFormattedCitation":"(Celaj et al., 2017)"},"properties":{"noteIndex":0},"schema":"https://github.com/citation-style-language/schema/raw/master/csl-citation.json"}</w:instrText>
      </w:r>
      <w:r>
        <w:rPr>
          <w:bCs/>
          <w:iCs/>
          <w:color w:val="000000" w:themeColor="text1"/>
        </w:rPr>
        <w:fldChar w:fldCharType="separate"/>
      </w:r>
      <w:r w:rsidRPr="006E736D">
        <w:rPr>
          <w:bCs/>
          <w:iCs/>
          <w:noProof/>
          <w:color w:val="000000" w:themeColor="text1"/>
        </w:rPr>
        <w:t>(Celaj et al., 2017)</w:t>
      </w:r>
      <w:r>
        <w:rPr>
          <w:bCs/>
          <w:iCs/>
          <w:color w:val="000000" w:themeColor="text1"/>
        </w:rPr>
        <w:fldChar w:fldCharType="end"/>
      </w:r>
      <w:r>
        <w:rPr>
          <w:bCs/>
          <w:i/>
          <w:iCs/>
          <w:color w:val="000000" w:themeColor="text1"/>
        </w:rPr>
        <w:t>.</w:t>
      </w:r>
    </w:p>
    <w:p w14:paraId="4C387371" w14:textId="77777777" w:rsidR="004E19A9" w:rsidRDefault="004E19A9" w:rsidP="004E19A9">
      <w:pPr>
        <w:widowControl w:val="0"/>
        <w:autoSpaceDE w:val="0"/>
        <w:autoSpaceDN w:val="0"/>
        <w:adjustRightInd w:val="0"/>
        <w:jc w:val="both"/>
        <w:rPr>
          <w:bCs/>
          <w:iCs/>
          <w:color w:val="000000" w:themeColor="text1"/>
        </w:rPr>
      </w:pPr>
    </w:p>
    <w:p w14:paraId="2CB18D7E" w14:textId="603C2261" w:rsidR="004E19A9" w:rsidRDefault="004E19A9" w:rsidP="004E19A9">
      <w:pPr>
        <w:jc w:val="both"/>
        <w:rPr>
          <w:bCs/>
          <w:iCs/>
          <w:color w:val="000000" w:themeColor="text1"/>
        </w:rPr>
      </w:pPr>
      <w:r>
        <w:rPr>
          <w:bCs/>
          <w:iCs/>
          <w:color w:val="000000" w:themeColor="text1"/>
        </w:rPr>
        <w:t xml:space="preserve">However, it has been reported that knocking out multiple transporters can also lead to a transcriptional response.  For example, a previous study found that while </w:t>
      </w:r>
      <w:r>
        <w:rPr>
          <w:bCs/>
          <w:i/>
          <w:iCs/>
          <w:color w:val="000000" w:themeColor="text1"/>
        </w:rPr>
        <w:t xml:space="preserve">pdr5∆ </w:t>
      </w:r>
      <w:r>
        <w:rPr>
          <w:bCs/>
          <w:iCs/>
          <w:color w:val="000000" w:themeColor="text1"/>
        </w:rPr>
        <w:t xml:space="preserve">and </w:t>
      </w:r>
      <w:r>
        <w:rPr>
          <w:bCs/>
          <w:i/>
          <w:iCs/>
          <w:color w:val="000000" w:themeColor="text1"/>
        </w:rPr>
        <w:t xml:space="preserve">yor1∆ </w:t>
      </w:r>
      <w:r>
        <w:rPr>
          <w:bCs/>
          <w:iCs/>
          <w:color w:val="000000" w:themeColor="text1"/>
        </w:rPr>
        <w:t xml:space="preserve">each resulted in increased benomyl resistance, combining </w:t>
      </w:r>
      <w:r>
        <w:rPr>
          <w:bCs/>
          <w:i/>
          <w:iCs/>
          <w:color w:val="000000" w:themeColor="text1"/>
        </w:rPr>
        <w:t xml:space="preserve">pdr5∆yor1∆ </w:t>
      </w:r>
      <w:r>
        <w:rPr>
          <w:bCs/>
          <w:iCs/>
          <w:color w:val="000000" w:themeColor="text1"/>
        </w:rPr>
        <w:t xml:space="preserve">additionally resulted in </w:t>
      </w:r>
      <w:r>
        <w:rPr>
          <w:bCs/>
          <w:i/>
          <w:iCs/>
          <w:color w:val="000000" w:themeColor="text1"/>
        </w:rPr>
        <w:t>SNQ2</w:t>
      </w:r>
      <w:r>
        <w:rPr>
          <w:bCs/>
          <w:iCs/>
          <w:color w:val="000000" w:themeColor="text1"/>
        </w:rPr>
        <w:t xml:space="preserve"> mRNA induction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Similarly, </w:t>
      </w:r>
      <w:r>
        <w:rPr>
          <w:bCs/>
          <w:i/>
          <w:iCs/>
          <w:color w:val="000000" w:themeColor="text1"/>
        </w:rPr>
        <w:t xml:space="preserve">yor1∆snq2∆ </w:t>
      </w:r>
      <w:r>
        <w:rPr>
          <w:bCs/>
          <w:iCs/>
          <w:color w:val="000000" w:themeColor="text1"/>
        </w:rPr>
        <w:t xml:space="preserve">has shown evidence for </w:t>
      </w:r>
      <w:r>
        <w:rPr>
          <w:bCs/>
          <w:i/>
          <w:iCs/>
          <w:color w:val="000000" w:themeColor="text1"/>
        </w:rPr>
        <w:t xml:space="preserve">PDR5 </w:t>
      </w:r>
      <w:r>
        <w:rPr>
          <w:bCs/>
          <w:iCs/>
          <w:color w:val="000000" w:themeColor="text1"/>
        </w:rPr>
        <w:t xml:space="preserve">induction, whereas the </w:t>
      </w:r>
      <w:r w:rsidR="0088541C">
        <w:rPr>
          <w:bCs/>
          <w:iCs/>
          <w:color w:val="000000" w:themeColor="text1"/>
        </w:rPr>
        <w:t xml:space="preserve">transcriptional </w:t>
      </w:r>
      <w:r>
        <w:rPr>
          <w:bCs/>
          <w:iCs/>
          <w:color w:val="000000" w:themeColor="text1"/>
        </w:rPr>
        <w:t xml:space="preserve">effects of each single knockout alone were less clear </w:t>
      </w:r>
      <w:r>
        <w:rPr>
          <w:bCs/>
          <w:iCs/>
          <w:color w:val="000000" w:themeColor="text1"/>
        </w:rPr>
        <w:fldChar w:fldCharType="begin" w:fldLock="1"/>
      </w:r>
      <w:r w:rsidR="009D082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Cs/>
          <w:color w:val="000000" w:themeColor="text1"/>
        </w:rPr>
        <w:fldChar w:fldCharType="separate"/>
      </w:r>
      <w:r w:rsidRPr="00475457">
        <w:rPr>
          <w:bCs/>
          <w:iCs/>
          <w:noProof/>
          <w:color w:val="000000" w:themeColor="text1"/>
        </w:rPr>
        <w:t>(Kolaczkowska et al., 2008)</w:t>
      </w:r>
      <w:r>
        <w:rPr>
          <w:bCs/>
          <w:iCs/>
          <w:color w:val="000000" w:themeColor="text1"/>
        </w:rPr>
        <w:fldChar w:fldCharType="end"/>
      </w:r>
      <w:r>
        <w:rPr>
          <w:bCs/>
          <w:iCs/>
          <w:color w:val="000000" w:themeColor="text1"/>
        </w:rPr>
        <w:t>.  These multi-knockout transcriptional responses can result in complex influence effects that would not be well-captured by our original neural network, which can learn only additive influences.  Indeed,</w:t>
      </w:r>
      <w:r w:rsidR="007D1323">
        <w:rPr>
          <w:bCs/>
          <w:iCs/>
          <w:color w:val="000000" w:themeColor="text1"/>
        </w:rPr>
        <w:t xml:space="preserve"> while the additive influence model largely </w:t>
      </w:r>
      <w:r w:rsidR="00125E43">
        <w:rPr>
          <w:bCs/>
          <w:iCs/>
          <w:color w:val="000000" w:themeColor="text1"/>
        </w:rPr>
        <w:t>captured</w:t>
      </w:r>
      <w:r w:rsidR="007D1323">
        <w:rPr>
          <w:bCs/>
          <w:iCs/>
          <w:color w:val="000000" w:themeColor="text1"/>
        </w:rPr>
        <w:t xml:space="preserve"> one- and two- knockout effects, it </w:t>
      </w:r>
      <w:r>
        <w:rPr>
          <w:bCs/>
          <w:iCs/>
          <w:color w:val="000000" w:themeColor="text1"/>
        </w:rPr>
        <w:t xml:space="preserve">did not predict the extent of fluconazole resistance of the three- </w:t>
      </w:r>
      <w:r>
        <w:rPr>
          <w:bCs/>
          <w:iCs/>
          <w:color w:val="000000" w:themeColor="text1"/>
        </w:rPr>
        <w:lastRenderedPageBreak/>
        <w:t xml:space="preserve">and four-deletion strains that showed complex positive interactions  (Figure 6E).  Therefore, we extended this model by adding an extra hidden neuron to mediate influence on </w:t>
      </w:r>
      <w:r>
        <w:rPr>
          <w:color w:val="000000"/>
        </w:rPr>
        <w:t xml:space="preserve">Pdr5 from </w:t>
      </w:r>
      <w:r>
        <w:rPr>
          <w:i/>
          <w:color w:val="000000"/>
        </w:rPr>
        <w:t>SNQ2, YBT1, YCF1</w:t>
      </w:r>
      <w:r>
        <w:rPr>
          <w:color w:val="000000"/>
        </w:rPr>
        <w:t xml:space="preserve">, and </w:t>
      </w:r>
      <w:r>
        <w:rPr>
          <w:i/>
          <w:color w:val="000000"/>
        </w:rPr>
        <w:t xml:space="preserve">YOR1 </w:t>
      </w:r>
      <w:r>
        <w:rPr>
          <w:bCs/>
          <w:iCs/>
          <w:color w:val="000000" w:themeColor="text1"/>
        </w:rPr>
        <w:t>(see Methods)</w:t>
      </w:r>
      <w:r>
        <w:rPr>
          <w:color w:val="000000"/>
        </w:rPr>
        <w:t xml:space="preserve">. </w:t>
      </w:r>
      <w:r w:rsidRPr="00BA3C21">
        <w:rPr>
          <w:bCs/>
          <w:iCs/>
          <w:color w:val="000000" w:themeColor="text1"/>
        </w:rPr>
        <w:t xml:space="preserve"> </w:t>
      </w:r>
      <w:r>
        <w:rPr>
          <w:bCs/>
          <w:iCs/>
          <w:color w:val="000000" w:themeColor="text1"/>
        </w:rPr>
        <w:t xml:space="preserve"> Adding this ‘influence mediator’ to the network </w:t>
      </w:r>
      <w:r w:rsidR="002D0742">
        <w:rPr>
          <w:bCs/>
          <w:iCs/>
          <w:color w:val="000000" w:themeColor="text1"/>
        </w:rPr>
        <w:t>captured</w:t>
      </w:r>
      <w:r>
        <w:rPr>
          <w:bCs/>
          <w:iCs/>
          <w:color w:val="000000" w:themeColor="text1"/>
        </w:rPr>
        <w:t xml:space="preserve"> the observed</w:t>
      </w:r>
      <w:r w:rsidRPr="00650B0D">
        <w:rPr>
          <w:bCs/>
          <w:iCs/>
          <w:color w:val="000000" w:themeColor="text1"/>
        </w:rPr>
        <w:t xml:space="preserve"> fluconazole resistance for the</w:t>
      </w:r>
      <w:r>
        <w:rPr>
          <w:bCs/>
          <w:iCs/>
          <w:color w:val="000000" w:themeColor="text1"/>
        </w:rPr>
        <w:t xml:space="preserve"> surprisingly-resistant </w:t>
      </w:r>
      <w:r w:rsidRPr="00650B0D">
        <w:rPr>
          <w:bCs/>
          <w:iCs/>
          <w:color w:val="000000" w:themeColor="text1"/>
        </w:rPr>
        <w:t>three</w:t>
      </w:r>
      <w:r>
        <w:rPr>
          <w:bCs/>
          <w:iCs/>
          <w:color w:val="000000" w:themeColor="text1"/>
        </w:rPr>
        <w:t>- and</w:t>
      </w:r>
      <w:r w:rsidRPr="00650B0D">
        <w:rPr>
          <w:bCs/>
          <w:iCs/>
          <w:color w:val="000000" w:themeColor="text1"/>
        </w:rPr>
        <w:t xml:space="preserve"> four-knockout strains</w:t>
      </w:r>
      <w:r>
        <w:rPr>
          <w:bCs/>
          <w:iCs/>
          <w:color w:val="000000" w:themeColor="text1"/>
        </w:rPr>
        <w:t xml:space="preserve"> (Figure 6F-G).  </w:t>
      </w:r>
      <w:r w:rsidR="0006568E">
        <w:rPr>
          <w:bCs/>
          <w:iCs/>
          <w:color w:val="000000" w:themeColor="text1"/>
        </w:rPr>
        <w:t>W</w:t>
      </w:r>
      <w:r>
        <w:rPr>
          <w:bCs/>
          <w:iCs/>
          <w:color w:val="000000" w:themeColor="text1"/>
        </w:rPr>
        <w:t xml:space="preserve">e could not capture these effects by similarly re-training the original neural network on only fluconazole resistance data (Figure S9 </w:t>
      </w:r>
      <w:r w:rsidRPr="00650B0D">
        <w:rPr>
          <w:bCs/>
          <w:iCs/>
          <w:color w:val="000000" w:themeColor="text1"/>
        </w:rPr>
        <w:t>B)</w:t>
      </w:r>
      <w:r w:rsidR="00B44025">
        <w:rPr>
          <w:bCs/>
          <w:iCs/>
          <w:color w:val="000000" w:themeColor="text1"/>
        </w:rPr>
        <w:t>, indicating that the performance improvement depended on modeling non-additive influence effects.</w:t>
      </w:r>
    </w:p>
    <w:p w14:paraId="13A1628C" w14:textId="77777777" w:rsidR="00FC13C4" w:rsidRDefault="00FC13C4" w:rsidP="004E19A9">
      <w:pPr>
        <w:jc w:val="both"/>
        <w:rPr>
          <w:bCs/>
          <w:iCs/>
          <w:color w:val="000000" w:themeColor="text1"/>
        </w:rPr>
      </w:pPr>
    </w:p>
    <w:p w14:paraId="0C38449E" w14:textId="591F08BA" w:rsidR="000476A9" w:rsidRDefault="00B51364" w:rsidP="000476A9">
      <w:pPr>
        <w:jc w:val="both"/>
        <w:rPr>
          <w:bCs/>
          <w:iCs/>
          <w:color w:val="000000" w:themeColor="text1"/>
        </w:rPr>
      </w:pPr>
      <w:r>
        <w:rPr>
          <w:bCs/>
          <w:iCs/>
          <w:color w:val="000000" w:themeColor="text1"/>
        </w:rPr>
        <w:t xml:space="preserve">Hypothesizing that </w:t>
      </w:r>
      <w:r>
        <w:rPr>
          <w:bCs/>
          <w:iCs/>
          <w:color w:val="000000" w:themeColor="text1"/>
        </w:rPr>
        <w:t xml:space="preserve">the modeled </w:t>
      </w:r>
      <w:r w:rsidR="00100657">
        <w:rPr>
          <w:bCs/>
          <w:iCs/>
          <w:color w:val="000000" w:themeColor="text1"/>
        </w:rPr>
        <w:t xml:space="preserve">complex </w:t>
      </w:r>
      <w:r>
        <w:rPr>
          <w:bCs/>
          <w:iCs/>
          <w:color w:val="000000" w:themeColor="text1"/>
        </w:rPr>
        <w:t>influence effects</w:t>
      </w:r>
      <w:r>
        <w:rPr>
          <w:bCs/>
          <w:iCs/>
          <w:color w:val="000000" w:themeColor="text1"/>
        </w:rPr>
        <w:t xml:space="preserve"> reflect </w:t>
      </w:r>
      <w:r w:rsidR="00D357D9">
        <w:rPr>
          <w:bCs/>
          <w:iCs/>
          <w:color w:val="000000" w:themeColor="text1"/>
        </w:rPr>
        <w:t xml:space="preserve">(at least in part) </w:t>
      </w:r>
      <w:r>
        <w:rPr>
          <w:bCs/>
          <w:iCs/>
          <w:color w:val="000000" w:themeColor="text1"/>
        </w:rPr>
        <w:t xml:space="preserve">an underlying non-additive transcriptional response, </w:t>
      </w:r>
      <w:r w:rsidR="004E19A9">
        <w:rPr>
          <w:bCs/>
          <w:iCs/>
          <w:color w:val="000000" w:themeColor="text1"/>
        </w:rPr>
        <w:t xml:space="preserve">we used qRT-PCR to measure </w:t>
      </w:r>
      <w:r w:rsidR="004E19A9">
        <w:rPr>
          <w:bCs/>
          <w:i/>
          <w:iCs/>
          <w:color w:val="000000" w:themeColor="text1"/>
        </w:rPr>
        <w:t xml:space="preserve">PDR5 </w:t>
      </w:r>
      <w:r w:rsidR="004E19A9">
        <w:rPr>
          <w:bCs/>
          <w:iCs/>
          <w:color w:val="000000" w:themeColor="text1"/>
        </w:rPr>
        <w:t>mRNA levels in two double-knockout strains</w:t>
      </w:r>
      <w:r w:rsidR="00D357D9">
        <w:rPr>
          <w:bCs/>
          <w:iCs/>
          <w:color w:val="000000" w:themeColor="text1"/>
        </w:rPr>
        <w:t xml:space="preserve"> </w:t>
      </w:r>
      <w:r w:rsidR="00D357D9" w:rsidRPr="00D357D9">
        <w:rPr>
          <w:bCs/>
          <w:iCs/>
          <w:color w:val="000000" w:themeColor="text1"/>
          <w:lang w:val="en-CA"/>
        </w:rPr>
        <w:t>–</w:t>
      </w:r>
      <w:r w:rsidR="001A4C86" w:rsidRPr="001A4C86">
        <w:rPr>
          <w:bCs/>
          <w:i/>
          <w:iCs/>
          <w:color w:val="000000" w:themeColor="text1"/>
        </w:rPr>
        <w:t xml:space="preserve"> </w:t>
      </w:r>
      <w:r w:rsidR="001A4C86">
        <w:rPr>
          <w:bCs/>
          <w:i/>
          <w:iCs/>
          <w:color w:val="000000" w:themeColor="text1"/>
        </w:rPr>
        <w:t>snq2∆yor1∆</w:t>
      </w:r>
      <w:r w:rsidR="001A4C86">
        <w:rPr>
          <w:bCs/>
          <w:iCs/>
          <w:color w:val="000000" w:themeColor="text1"/>
        </w:rPr>
        <w:t>, two transporters localized in the plasma membrane</w:t>
      </w:r>
      <w:r w:rsidR="00D357D9">
        <w:rPr>
          <w:bCs/>
          <w:iCs/>
          <w:color w:val="000000" w:themeColor="text1"/>
        </w:rPr>
        <w:t>;</w:t>
      </w:r>
      <w:r w:rsidR="00D357D9">
        <w:rPr>
          <w:bCs/>
          <w:iCs/>
          <w:color w:val="000000" w:themeColor="text1"/>
        </w:rPr>
        <w:t xml:space="preserve"> and </w:t>
      </w:r>
      <w:r w:rsidR="001A4C86">
        <w:rPr>
          <w:bCs/>
          <w:i/>
          <w:iCs/>
          <w:color w:val="000000" w:themeColor="text1"/>
        </w:rPr>
        <w:t>ybt1∆ycf1∆</w:t>
      </w:r>
      <w:r w:rsidR="001A4C86">
        <w:rPr>
          <w:bCs/>
          <w:iCs/>
          <w:color w:val="000000" w:themeColor="text1"/>
        </w:rPr>
        <w:t>, two transporters localized in the vacuole</w:t>
      </w:r>
      <w:r w:rsidR="001A4C86" w:rsidRPr="00D357D9">
        <w:rPr>
          <w:bCs/>
          <w:iCs/>
          <w:color w:val="000000" w:themeColor="text1"/>
          <w:lang w:val="en-CA"/>
        </w:rPr>
        <w:t xml:space="preserve"> </w:t>
      </w:r>
      <w:r w:rsidR="00D357D9" w:rsidRPr="00D357D9">
        <w:rPr>
          <w:bCs/>
          <w:iCs/>
          <w:color w:val="000000" w:themeColor="text1"/>
          <w:lang w:val="en-CA"/>
        </w:rPr>
        <w:t>–</w:t>
      </w:r>
      <w:r w:rsidR="00D357D9">
        <w:rPr>
          <w:bCs/>
          <w:iCs/>
          <w:color w:val="000000" w:themeColor="text1"/>
          <w:lang w:val="en-CA"/>
        </w:rPr>
        <w:t xml:space="preserve"> as well as the </w:t>
      </w:r>
      <w:r w:rsidR="00D357D9">
        <w:rPr>
          <w:bCs/>
          <w:iCs/>
          <w:color w:val="000000" w:themeColor="text1"/>
        </w:rPr>
        <w:t>hyper-resistant quadruple knockout (</w:t>
      </w:r>
      <w:r w:rsidR="00D357D9" w:rsidRPr="00BA3C21">
        <w:rPr>
          <w:bCs/>
          <w:i/>
          <w:iCs/>
          <w:color w:val="000000" w:themeColor="text1"/>
        </w:rPr>
        <w:t>snq2∆yor1∆ybt1∆ycf1∆</w:t>
      </w:r>
      <w:r w:rsidR="00D357D9" w:rsidRPr="003F2124">
        <w:rPr>
          <w:bCs/>
          <w:iCs/>
          <w:color w:val="000000" w:themeColor="text1"/>
        </w:rPr>
        <w:t>)</w:t>
      </w:r>
      <w:r w:rsidR="00D357D9">
        <w:rPr>
          <w:bCs/>
          <w:iCs/>
          <w:color w:val="000000" w:themeColor="text1"/>
        </w:rPr>
        <w:t xml:space="preserve">.  </w:t>
      </w:r>
      <w:r w:rsidR="001A4C86">
        <w:rPr>
          <w:bCs/>
          <w:iCs/>
          <w:color w:val="000000" w:themeColor="text1"/>
        </w:rPr>
        <w:t xml:space="preserve">Based on modeling results, we expected </w:t>
      </w:r>
      <w:r w:rsidR="001A4C86">
        <w:rPr>
          <w:bCs/>
          <w:i/>
          <w:iCs/>
          <w:color w:val="000000" w:themeColor="text1"/>
        </w:rPr>
        <w:t>snq2∆yor1∆</w:t>
      </w:r>
      <w:r w:rsidR="001A4C86">
        <w:rPr>
          <w:bCs/>
          <w:iCs/>
          <w:color w:val="000000" w:themeColor="text1"/>
        </w:rPr>
        <w:t xml:space="preserve"> </w:t>
      </w:r>
      <w:r w:rsidR="001A4C86">
        <w:rPr>
          <w:bCs/>
          <w:iCs/>
          <w:color w:val="000000" w:themeColor="text1"/>
        </w:rPr>
        <w:t xml:space="preserve">and </w:t>
      </w:r>
      <w:r w:rsidR="001A4C86">
        <w:rPr>
          <w:bCs/>
          <w:i/>
          <w:iCs/>
          <w:color w:val="000000" w:themeColor="text1"/>
        </w:rPr>
        <w:t>ybt1∆ycf1∆</w:t>
      </w:r>
      <w:r w:rsidR="000733EC">
        <w:rPr>
          <w:bCs/>
          <w:iCs/>
          <w:color w:val="000000" w:themeColor="text1"/>
        </w:rPr>
        <w:t xml:space="preserve"> </w:t>
      </w:r>
      <w:r w:rsidR="001A4C86">
        <w:rPr>
          <w:bCs/>
          <w:iCs/>
          <w:color w:val="000000" w:themeColor="text1"/>
        </w:rPr>
        <w:t xml:space="preserve">to have </w:t>
      </w:r>
      <w:r w:rsidR="00017DF1">
        <w:rPr>
          <w:bCs/>
          <w:iCs/>
          <w:color w:val="000000" w:themeColor="text1"/>
        </w:rPr>
        <w:t xml:space="preserve">only </w:t>
      </w:r>
      <w:r w:rsidR="001A4C86">
        <w:rPr>
          <w:bCs/>
          <w:iCs/>
          <w:color w:val="000000" w:themeColor="text1"/>
        </w:rPr>
        <w:t>modest increases in Pdr5 activity relative to the wild-type (1.27</w:t>
      </w:r>
      <w:r w:rsidR="001A4C86">
        <w:rPr>
          <w:bCs/>
          <w:iCs/>
          <w:color w:val="000000" w:themeColor="text1"/>
        </w:rPr>
        <w:t>×</w:t>
      </w:r>
      <w:r w:rsidR="001A4C86">
        <w:rPr>
          <w:bCs/>
          <w:iCs/>
          <w:color w:val="000000" w:themeColor="text1"/>
        </w:rPr>
        <w:t xml:space="preserve"> and 1.20</w:t>
      </w:r>
      <w:r w:rsidR="001A4C86">
        <w:rPr>
          <w:bCs/>
          <w:iCs/>
          <w:color w:val="000000" w:themeColor="text1"/>
        </w:rPr>
        <w:t>×</w:t>
      </w:r>
      <w:r w:rsidR="001A4C86">
        <w:rPr>
          <w:bCs/>
          <w:iCs/>
          <w:color w:val="000000" w:themeColor="text1"/>
        </w:rPr>
        <w:t xml:space="preserve">, respectively), and </w:t>
      </w:r>
      <w:r w:rsidR="001A4C86" w:rsidRPr="00BA3C21">
        <w:rPr>
          <w:bCs/>
          <w:i/>
          <w:iCs/>
          <w:color w:val="000000" w:themeColor="text1"/>
        </w:rPr>
        <w:t>snq2∆yor1∆ybt1∆ycf1∆</w:t>
      </w:r>
      <w:r w:rsidR="001A4C86">
        <w:rPr>
          <w:bCs/>
          <w:iCs/>
          <w:color w:val="000000" w:themeColor="text1"/>
        </w:rPr>
        <w:t xml:space="preserve"> to have a s</w:t>
      </w:r>
      <w:bookmarkStart w:id="441" w:name="_GoBack"/>
      <w:bookmarkEnd w:id="441"/>
      <w:r w:rsidR="001A4C86">
        <w:rPr>
          <w:bCs/>
          <w:iCs/>
          <w:color w:val="000000" w:themeColor="text1"/>
        </w:rPr>
        <w:t>trong increase (2.69</w:t>
      </w:r>
      <w:r w:rsidR="001A4C86">
        <w:rPr>
          <w:bCs/>
          <w:iCs/>
          <w:color w:val="000000" w:themeColor="text1"/>
        </w:rPr>
        <w:t>×</w:t>
      </w:r>
      <w:r w:rsidR="001A4C86">
        <w:rPr>
          <w:bCs/>
          <w:iCs/>
          <w:color w:val="000000" w:themeColor="text1"/>
        </w:rPr>
        <w:t>)</w:t>
      </w:r>
      <w:r w:rsidR="00D85CDD">
        <w:rPr>
          <w:bCs/>
          <w:iCs/>
          <w:color w:val="000000" w:themeColor="text1"/>
        </w:rPr>
        <w:t xml:space="preserve"> (Figure 6H)</w:t>
      </w:r>
      <w:r w:rsidR="001A4C86">
        <w:rPr>
          <w:bCs/>
          <w:iCs/>
          <w:color w:val="000000" w:themeColor="text1"/>
        </w:rPr>
        <w:t>.</w:t>
      </w:r>
      <w:r w:rsidR="00D85CDD">
        <w:rPr>
          <w:bCs/>
          <w:iCs/>
          <w:color w:val="000000" w:themeColor="text1"/>
          <w:lang w:val="en-CA"/>
        </w:rPr>
        <w:t xml:space="preserve">  Similar effects were expected when considering </w:t>
      </w:r>
      <w:r w:rsidR="00D85CDD">
        <w:rPr>
          <w:bCs/>
          <w:iCs/>
          <w:color w:val="000000" w:themeColor="text1"/>
        </w:rPr>
        <w:t>only ‘indirect’ influences from the hidden mediating factor</w:t>
      </w:r>
      <w:r w:rsidR="000476A9">
        <w:rPr>
          <w:bCs/>
          <w:iCs/>
          <w:color w:val="000000" w:themeColor="text1"/>
        </w:rPr>
        <w:t xml:space="preserve"> </w:t>
      </w:r>
      <w:r w:rsidR="00D85CDD">
        <w:rPr>
          <w:bCs/>
          <w:iCs/>
          <w:color w:val="000000" w:themeColor="text1"/>
        </w:rPr>
        <w:t>(1.18</w:t>
      </w:r>
      <w:r w:rsidR="00D85CDD">
        <w:rPr>
          <w:bCs/>
          <w:iCs/>
          <w:color w:val="000000" w:themeColor="text1"/>
        </w:rPr>
        <w:t>×</w:t>
      </w:r>
      <w:r w:rsidR="00D85CDD">
        <w:rPr>
          <w:bCs/>
          <w:iCs/>
          <w:color w:val="000000" w:themeColor="text1"/>
        </w:rPr>
        <w:t>, 1.06</w:t>
      </w:r>
      <w:r w:rsidR="00D85CDD">
        <w:rPr>
          <w:bCs/>
          <w:iCs/>
          <w:color w:val="000000" w:themeColor="text1"/>
        </w:rPr>
        <w:t>×</w:t>
      </w:r>
      <w:r w:rsidR="00D85CDD">
        <w:rPr>
          <w:bCs/>
          <w:iCs/>
          <w:color w:val="000000" w:themeColor="text1"/>
        </w:rPr>
        <w:t>, 2.23</w:t>
      </w:r>
      <w:r w:rsidR="00D85CDD">
        <w:rPr>
          <w:bCs/>
          <w:iCs/>
          <w:color w:val="000000" w:themeColor="text1"/>
        </w:rPr>
        <w:t>×</w:t>
      </w:r>
      <w:r w:rsidR="00D85CDD">
        <w:rPr>
          <w:bCs/>
          <w:iCs/>
          <w:color w:val="000000" w:themeColor="text1"/>
        </w:rPr>
        <w:t xml:space="preserve"> for </w:t>
      </w:r>
      <w:r w:rsidR="00D85CDD">
        <w:rPr>
          <w:bCs/>
          <w:i/>
          <w:iCs/>
          <w:color w:val="000000" w:themeColor="text1"/>
        </w:rPr>
        <w:t>snq2∆yor1∆</w:t>
      </w:r>
      <w:r w:rsidR="00D85CDD" w:rsidRPr="00D85CDD">
        <w:rPr>
          <w:bCs/>
          <w:iCs/>
          <w:color w:val="000000" w:themeColor="text1"/>
        </w:rPr>
        <w:t>,</w:t>
      </w:r>
      <w:r w:rsidR="00D85CDD">
        <w:rPr>
          <w:bCs/>
          <w:iCs/>
          <w:color w:val="000000" w:themeColor="text1"/>
        </w:rPr>
        <w:t xml:space="preserve"> </w:t>
      </w:r>
      <w:r w:rsidR="00D85CDD" w:rsidRPr="00D85CDD">
        <w:rPr>
          <w:bCs/>
          <w:i/>
          <w:iCs/>
          <w:color w:val="000000" w:themeColor="text1"/>
        </w:rPr>
        <w:t>ybt1∆ycf1∆</w:t>
      </w:r>
      <w:r w:rsidR="00D85CDD">
        <w:rPr>
          <w:bCs/>
          <w:iCs/>
          <w:color w:val="000000" w:themeColor="text1"/>
        </w:rPr>
        <w:t xml:space="preserve">, and </w:t>
      </w:r>
      <w:r w:rsidR="00D85CDD" w:rsidRPr="00BA3C21">
        <w:rPr>
          <w:bCs/>
          <w:i/>
          <w:iCs/>
          <w:color w:val="000000" w:themeColor="text1"/>
        </w:rPr>
        <w:t>snq2∆yor1∆ybt1∆ycf1∆</w:t>
      </w:r>
      <w:r w:rsidR="00D85CDD">
        <w:rPr>
          <w:bCs/>
          <w:i/>
          <w:iCs/>
          <w:color w:val="000000" w:themeColor="text1"/>
        </w:rPr>
        <w:t xml:space="preserve">, </w:t>
      </w:r>
      <w:r w:rsidR="00D85CDD">
        <w:rPr>
          <w:bCs/>
          <w:iCs/>
          <w:color w:val="000000" w:themeColor="text1"/>
        </w:rPr>
        <w:t>respectively)</w:t>
      </w:r>
      <w:r w:rsidR="00AE5A3C">
        <w:rPr>
          <w:bCs/>
          <w:iCs/>
          <w:color w:val="000000" w:themeColor="text1"/>
        </w:rPr>
        <w:t xml:space="preserve"> (Figure 6H). </w:t>
      </w:r>
      <w:r w:rsidR="00B40FF4">
        <w:rPr>
          <w:bCs/>
          <w:iCs/>
          <w:color w:val="000000" w:themeColor="text1"/>
        </w:rPr>
        <w:t>Using qRT-PCR, we</w:t>
      </w:r>
      <w:r w:rsidR="004E19A9">
        <w:rPr>
          <w:bCs/>
          <w:iCs/>
          <w:color w:val="000000" w:themeColor="text1"/>
        </w:rPr>
        <w:t xml:space="preserve"> found </w:t>
      </w:r>
      <w:r w:rsidR="004E19A9">
        <w:rPr>
          <w:bCs/>
          <w:i/>
          <w:iCs/>
          <w:color w:val="000000" w:themeColor="text1"/>
        </w:rPr>
        <w:t xml:space="preserve">snq2∆yor1∆ </w:t>
      </w:r>
      <w:r w:rsidR="004E19A9">
        <w:rPr>
          <w:bCs/>
          <w:iCs/>
          <w:color w:val="000000" w:themeColor="text1"/>
        </w:rPr>
        <w:t xml:space="preserve">to have a ~1.3× increased </w:t>
      </w:r>
      <w:r w:rsidR="004E19A9">
        <w:rPr>
          <w:bCs/>
          <w:i/>
          <w:iCs/>
          <w:color w:val="000000" w:themeColor="text1"/>
        </w:rPr>
        <w:t xml:space="preserve">PDR5 </w:t>
      </w:r>
      <w:r w:rsidR="004E19A9">
        <w:rPr>
          <w:bCs/>
          <w:iCs/>
          <w:color w:val="000000" w:themeColor="text1"/>
        </w:rPr>
        <w:t xml:space="preserve">mRNA level relative to wild-type. Although this was numerically consistent with the previously-reported ~1.5× increase for </w:t>
      </w:r>
      <w:r w:rsidR="004E19A9">
        <w:rPr>
          <w:bCs/>
          <w:i/>
          <w:iCs/>
          <w:color w:val="000000" w:themeColor="text1"/>
        </w:rPr>
        <w:t xml:space="preserve">snq2∆yor1∆ </w:t>
      </w:r>
      <w:r w:rsidR="004E19A9">
        <w:rPr>
          <w:bCs/>
          <w:iCs/>
          <w:color w:val="000000" w:themeColor="text1"/>
        </w:rPr>
        <w:fldChar w:fldCharType="begin" w:fldLock="1"/>
      </w:r>
      <w:r w:rsidR="004E19A9">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(Kolaczkowska et al., 2008)</w:t>
      </w:r>
      <w:r w:rsidR="004E19A9">
        <w:rPr>
          <w:bCs/>
          <w:iCs/>
          <w:color w:val="000000" w:themeColor="text1"/>
        </w:rPr>
        <w:fldChar w:fldCharType="end"/>
      </w:r>
      <w:r w:rsidR="004E19A9">
        <w:rPr>
          <w:bCs/>
          <w:iCs/>
          <w:color w:val="000000" w:themeColor="text1"/>
        </w:rPr>
        <w:t xml:space="preserve">, the change did not reach statistical significance in our hands (p = 0.27, Figure 6H) and the previous report did not contain a statistical test.  No evidence of increased </w:t>
      </w:r>
      <w:r w:rsidR="004E19A9" w:rsidRPr="008A3952">
        <w:rPr>
          <w:bCs/>
          <w:i/>
          <w:iCs/>
          <w:color w:val="000000" w:themeColor="text1"/>
        </w:rPr>
        <w:t>PDR5</w:t>
      </w:r>
      <w:r w:rsidR="004E19A9">
        <w:rPr>
          <w:bCs/>
          <w:iCs/>
          <w:color w:val="000000" w:themeColor="text1"/>
        </w:rPr>
        <w:t xml:space="preserve"> mRNA levels in the </w:t>
      </w:r>
      <w:r w:rsidR="004E19A9">
        <w:rPr>
          <w:bCs/>
          <w:i/>
          <w:iCs/>
          <w:color w:val="000000" w:themeColor="text1"/>
        </w:rPr>
        <w:t xml:space="preserve">ybt1∆ycf1∆ </w:t>
      </w:r>
      <w:r w:rsidR="004E19A9" w:rsidRPr="000349EA">
        <w:rPr>
          <w:bCs/>
          <w:iCs/>
          <w:color w:val="000000" w:themeColor="text1"/>
        </w:rPr>
        <w:t>strain</w:t>
      </w:r>
      <w:r w:rsidR="004E19A9">
        <w:rPr>
          <w:bCs/>
          <w:i/>
          <w:iCs/>
          <w:color w:val="000000" w:themeColor="text1"/>
        </w:rPr>
        <w:t xml:space="preserve"> </w:t>
      </w:r>
      <w:r w:rsidR="004E19A9">
        <w:rPr>
          <w:bCs/>
          <w:iCs/>
          <w:color w:val="000000" w:themeColor="text1"/>
        </w:rPr>
        <w:t>was observed</w:t>
      </w:r>
      <w:r w:rsidR="004E19A9">
        <w:rPr>
          <w:bCs/>
          <w:i/>
          <w:iCs/>
          <w:color w:val="000000" w:themeColor="text1"/>
        </w:rPr>
        <w:t xml:space="preserve"> </w:t>
      </w:r>
      <w:r w:rsidR="004E19A9">
        <w:rPr>
          <w:bCs/>
          <w:iCs/>
          <w:color w:val="000000" w:themeColor="text1"/>
        </w:rPr>
        <w:t xml:space="preserve">(0.9 fold expression, p = 0.69, Figure 6H).  More persuasively, we found that </w:t>
      </w:r>
      <w:r w:rsidR="004E19A9" w:rsidRPr="00BA3C21">
        <w:rPr>
          <w:bCs/>
          <w:i/>
          <w:iCs/>
          <w:color w:val="000000" w:themeColor="text1"/>
        </w:rPr>
        <w:t xml:space="preserve">PDR5 </w:t>
      </w:r>
      <w:r w:rsidR="004E19A9" w:rsidRPr="00BA3C21">
        <w:rPr>
          <w:bCs/>
          <w:iCs/>
          <w:color w:val="000000" w:themeColor="text1"/>
        </w:rPr>
        <w:t>mR</w:t>
      </w:r>
      <w:r w:rsidR="004E19A9">
        <w:rPr>
          <w:bCs/>
          <w:iCs/>
          <w:color w:val="000000" w:themeColor="text1"/>
        </w:rPr>
        <w:t xml:space="preserve">NA levels were significantly higher </w:t>
      </w:r>
      <w:r w:rsidR="004E19A9" w:rsidRPr="00BA3C21">
        <w:rPr>
          <w:bCs/>
          <w:iCs/>
          <w:color w:val="000000" w:themeColor="text1"/>
        </w:rPr>
        <w:t xml:space="preserve">in </w:t>
      </w:r>
      <w:r w:rsidR="004E19A9" w:rsidRPr="00BA3C21">
        <w:rPr>
          <w:bCs/>
          <w:i/>
          <w:iCs/>
          <w:color w:val="000000" w:themeColor="text1"/>
        </w:rPr>
        <w:t xml:space="preserve">snq2∆yor1∆ybt1∆ycf1∆ </w:t>
      </w:r>
      <w:r w:rsidR="004E19A9">
        <w:rPr>
          <w:bCs/>
          <w:iCs/>
          <w:color w:val="000000" w:themeColor="text1"/>
        </w:rPr>
        <w:t>than in wild type</w:t>
      </w:r>
      <w:r w:rsidR="004E19A9" w:rsidRPr="00BA3C21">
        <w:rPr>
          <w:bCs/>
          <w:iCs/>
          <w:color w:val="000000" w:themeColor="text1"/>
        </w:rPr>
        <w:t xml:space="preserve"> (</w:t>
      </w:r>
      <w:r w:rsidR="004E19A9">
        <w:rPr>
          <w:bCs/>
          <w:iCs/>
          <w:color w:val="000000" w:themeColor="text1"/>
        </w:rPr>
        <w:t xml:space="preserve">2.1× increase; </w:t>
      </w:r>
      <w:r w:rsidR="004E19A9" w:rsidRPr="00BA3C21">
        <w:rPr>
          <w:bCs/>
          <w:i/>
          <w:iCs/>
          <w:color w:val="000000" w:themeColor="text1"/>
        </w:rPr>
        <w:t>p</w:t>
      </w:r>
      <w:r w:rsidR="004E19A9" w:rsidRPr="00BA3C21">
        <w:rPr>
          <w:bCs/>
          <w:iCs/>
          <w:color w:val="000000" w:themeColor="text1"/>
        </w:rPr>
        <w:t xml:space="preserve"> = </w:t>
      </w:r>
      <w:r w:rsidR="004E19A9">
        <w:rPr>
          <w:bCs/>
          <w:iCs/>
          <w:color w:val="000000" w:themeColor="text1"/>
        </w:rPr>
        <w:t>0.032; Figure 6H</w:t>
      </w:r>
      <w:r w:rsidR="004E19A9" w:rsidRPr="00BA3C21">
        <w:rPr>
          <w:bCs/>
          <w:iCs/>
          <w:color w:val="000000" w:themeColor="text1"/>
        </w:rPr>
        <w:t>).</w:t>
      </w:r>
      <w:r w:rsidR="000476A9" w:rsidRPr="000476A9">
        <w:rPr>
          <w:bCs/>
          <w:iCs/>
          <w:color w:val="000000" w:themeColor="text1"/>
        </w:rPr>
        <w:t xml:space="preserve"> </w:t>
      </w:r>
      <w:r w:rsidR="000476A9">
        <w:rPr>
          <w:bCs/>
          <w:iCs/>
          <w:color w:val="000000" w:themeColor="text1"/>
        </w:rPr>
        <w:t xml:space="preserve">  </w:t>
      </w:r>
      <w:r w:rsidR="00E803AF">
        <w:rPr>
          <w:bCs/>
          <w:iCs/>
          <w:color w:val="000000" w:themeColor="text1"/>
        </w:rPr>
        <w:t>Overall, the</w:t>
      </w:r>
      <w:r w:rsidR="00F61D43">
        <w:rPr>
          <w:bCs/>
          <w:iCs/>
          <w:color w:val="000000" w:themeColor="text1"/>
        </w:rPr>
        <w:t xml:space="preserve">se </w:t>
      </w:r>
      <w:r w:rsidR="00E803AF">
        <w:rPr>
          <w:bCs/>
          <w:iCs/>
          <w:color w:val="000000" w:themeColor="text1"/>
        </w:rPr>
        <w:t>relative expression</w:t>
      </w:r>
      <w:r w:rsidR="000476A9">
        <w:rPr>
          <w:bCs/>
          <w:iCs/>
          <w:color w:val="000000" w:themeColor="text1"/>
        </w:rPr>
        <w:t xml:space="preserve"> </w:t>
      </w:r>
      <w:r w:rsidR="00F61D43">
        <w:rPr>
          <w:bCs/>
          <w:iCs/>
          <w:color w:val="000000" w:themeColor="text1"/>
        </w:rPr>
        <w:t xml:space="preserve">patterns </w:t>
      </w:r>
      <w:r w:rsidR="000476A9">
        <w:rPr>
          <w:bCs/>
          <w:iCs/>
          <w:color w:val="000000" w:themeColor="text1"/>
        </w:rPr>
        <w:t>were consistent with the relative activity expected from the neural network model</w:t>
      </w:r>
      <w:r w:rsidR="000476A9">
        <w:rPr>
          <w:bCs/>
          <w:iCs/>
          <w:color w:val="000000" w:themeColor="text1"/>
        </w:rPr>
        <w:t>.</w:t>
      </w:r>
    </w:p>
    <w:p w14:paraId="4D712490" w14:textId="77777777" w:rsidR="004E19A9" w:rsidRDefault="004E19A9" w:rsidP="004E19A9">
      <w:pPr>
        <w:jc w:val="both"/>
        <w:rPr>
          <w:bCs/>
          <w:iCs/>
          <w:color w:val="000000" w:themeColor="text1"/>
        </w:rPr>
      </w:pPr>
    </w:p>
    <w:p w14:paraId="08949809" w14:textId="77777777" w:rsidR="004E19A9" w:rsidRPr="000E4043" w:rsidRDefault="004E19A9" w:rsidP="004E19A9">
      <w:pPr>
        <w:jc w:val="both"/>
        <w:rPr>
          <w:bCs/>
          <w:iCs/>
          <w:color w:val="000000" w:themeColor="text1"/>
        </w:rPr>
      </w:pPr>
      <w:r>
        <w:rPr>
          <w:bCs/>
          <w:iCs/>
          <w:color w:val="000000" w:themeColor="text1"/>
        </w:rPr>
        <w:t xml:space="preserve">Taken together, these experiments provide support for two different mechanisms whereby gene deletions can relieve Pdr5 inhibition, one in which deletion of </w:t>
      </w:r>
      <w:r>
        <w:rPr>
          <w:bCs/>
          <w:i/>
          <w:iCs/>
          <w:color w:val="000000" w:themeColor="text1"/>
        </w:rPr>
        <w:t>snq2∆</w:t>
      </w:r>
      <w:r>
        <w:rPr>
          <w:bCs/>
          <w:iCs/>
          <w:color w:val="000000" w:themeColor="text1"/>
        </w:rPr>
        <w:t xml:space="preserve"> and </w:t>
      </w:r>
      <w:r>
        <w:rPr>
          <w:bCs/>
          <w:i/>
          <w:iCs/>
          <w:color w:val="000000" w:themeColor="text1"/>
        </w:rPr>
        <w:t xml:space="preserve">yor1∆ </w:t>
      </w:r>
      <w:r>
        <w:rPr>
          <w:bCs/>
          <w:iCs/>
          <w:color w:val="000000" w:themeColor="text1"/>
        </w:rPr>
        <w:t xml:space="preserve">can relieve direct physical inhibition of Pdr5, and another in which deletion of four genes relieves </w:t>
      </w:r>
      <w:r>
        <w:rPr>
          <w:bCs/>
          <w:i/>
          <w:iCs/>
          <w:color w:val="000000" w:themeColor="text1"/>
        </w:rPr>
        <w:t xml:space="preserve">PDR5 </w:t>
      </w:r>
      <w:r>
        <w:rPr>
          <w:bCs/>
          <w:iCs/>
          <w:color w:val="000000" w:themeColor="text1"/>
        </w:rPr>
        <w:t>expression.</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442"/>
      <w:commentRangeStart w:id="443"/>
      <w:r w:rsidRPr="00233F15">
        <w:rPr>
          <w:b/>
          <w:bCs/>
          <w:iCs/>
          <w:color w:val="000000" w:themeColor="text1"/>
          <w:sz w:val="28"/>
        </w:rPr>
        <w:t>Discussion</w:t>
      </w:r>
      <w:commentRangeEnd w:id="442"/>
      <w:r w:rsidR="009833C3">
        <w:rPr>
          <w:rStyle w:val="CommentReference"/>
          <w:rFonts w:asciiTheme="minorHAnsi" w:hAnsiTheme="minorHAnsi" w:cstheme="minorBidi"/>
        </w:rPr>
        <w:commentReference w:id="442"/>
      </w:r>
      <w:commentRangeEnd w:id="443"/>
      <w:r w:rsidR="00F1038E">
        <w:rPr>
          <w:rStyle w:val="CommentReference"/>
          <w:rFonts w:asciiTheme="minorHAnsi" w:hAnsiTheme="minorHAnsi" w:cstheme="minorBidi"/>
        </w:rPr>
        <w:commentReference w:id="443"/>
      </w:r>
    </w:p>
    <w:p w14:paraId="1619A6DC" w14:textId="14107056" w:rsidR="00A75BFD" w:rsidDel="00BC572E" w:rsidRDefault="00BA1670" w:rsidP="00EC4D8F">
      <w:pPr>
        <w:jc w:val="both"/>
        <w:outlineLvl w:val="0"/>
        <w:rPr>
          <w:del w:id="444" w:author="Albi Celaj [2]" w:date="2019-02-26T14:06:00Z"/>
          <w:bCs/>
          <w:iCs/>
          <w:color w:val="000000" w:themeColor="text1"/>
        </w:rPr>
      </w:pPr>
      <w:r>
        <w:rPr>
          <w:bCs/>
          <w:iCs/>
          <w:color w:val="000000" w:themeColor="text1"/>
        </w:rPr>
        <w:t xml:space="preserve">Here we </w:t>
      </w:r>
      <w:ins w:id="445" w:author="Albi Celaj" w:date="2019-02-14T16:29:00Z">
        <w:r w:rsidR="00456B1D">
          <w:rPr>
            <w:bCs/>
            <w:iCs/>
            <w:color w:val="000000" w:themeColor="text1"/>
          </w:rPr>
          <w:t>p</w:t>
        </w:r>
      </w:ins>
      <w:ins w:id="446" w:author="Albi Celaj" w:date="2019-02-14T16:30:00Z">
        <w:r w:rsidR="00456B1D">
          <w:rPr>
            <w:bCs/>
            <w:iCs/>
            <w:color w:val="000000" w:themeColor="text1"/>
          </w:rPr>
          <w:t>resented</w:t>
        </w:r>
      </w:ins>
      <w:del w:id="447" w:author="Albi Celaj"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448" w:author="Albi Celaj" w:date="2019-02-14T16:25:00Z">
        <w:r w:rsidR="00456B1D">
          <w:rPr>
            <w:bCs/>
            <w:iCs/>
            <w:color w:val="000000" w:themeColor="text1"/>
          </w:rPr>
          <w:t>,</w:t>
        </w:r>
      </w:ins>
      <w:ins w:id="449" w:author="Albi Celaj [2]" w:date="2019-02-26T14:05:00Z">
        <w:r w:rsidR="00BC572E">
          <w:rPr>
            <w:bCs/>
            <w:iCs/>
            <w:color w:val="000000" w:themeColor="text1"/>
          </w:rPr>
          <w:t xml:space="preserve"> an extension of pairwise genetic interaction studies using approaches like SGA</w:t>
        </w:r>
      </w:ins>
      <w:ins w:id="450" w:author="Albi Celaj [2]" w:date="2019-02-26T14:06:00Z">
        <w:r w:rsidR="00BC572E">
          <w:rPr>
            <w:bCs/>
            <w:iCs/>
            <w:color w:val="000000" w:themeColor="text1"/>
          </w:rPr>
          <w:t>,</w:t>
        </w:r>
      </w:ins>
      <w:ins w:id="451" w:author="Albi Celaj [2]" w:date="2019-02-26T14:05:00Z">
        <w:r w:rsidR="00BC572E">
          <w:rPr>
            <w:bCs/>
            <w:iCs/>
            <w:color w:val="000000" w:themeColor="text1"/>
          </w:rPr>
          <w:t xml:space="preserve"> to </w:t>
        </w:r>
      </w:ins>
      <w:ins w:id="452" w:author="Albi Celaj [2]" w:date="2019-02-26T14:08:00Z">
        <w:r w:rsidR="00BC572E">
          <w:rPr>
            <w:bCs/>
            <w:iCs/>
            <w:color w:val="000000" w:themeColor="text1"/>
          </w:rPr>
          <w:t>demonstrate</w:t>
        </w:r>
      </w:ins>
      <w:ins w:id="453" w:author="Albi Celaj [2]" w:date="2019-02-26T14:06:00Z">
        <w:r w:rsidR="00BC572E">
          <w:rPr>
            <w:bCs/>
            <w:iCs/>
            <w:color w:val="000000" w:themeColor="text1"/>
          </w:rPr>
          <w:t xml:space="preserve"> in-depth profiling of </w:t>
        </w:r>
      </w:ins>
      <w:ins w:id="454" w:author="Albi Celaj [2]" w:date="2019-02-26T14:07:00Z">
        <w:r w:rsidR="00BC572E">
          <w:rPr>
            <w:bCs/>
            <w:iCs/>
            <w:color w:val="000000" w:themeColor="text1"/>
          </w:rPr>
          <w:t>complex</w:t>
        </w:r>
      </w:ins>
      <w:ins w:id="455" w:author="Albi Celaj [2]" w:date="2019-02-26T14:06:00Z">
        <w:r w:rsidR="00BC572E">
          <w:rPr>
            <w:bCs/>
            <w:iCs/>
            <w:color w:val="000000" w:themeColor="text1"/>
          </w:rPr>
          <w:t xml:space="preserve"> multi-gene variant effects. </w:t>
        </w:r>
      </w:ins>
      <w:ins w:id="456" w:author="Albi Celaj [2]" w:date="2019-03-05T15:28:00Z">
        <w:r w:rsidR="00431FF4">
          <w:rPr>
            <w:bCs/>
            <w:iCs/>
            <w:color w:val="000000" w:themeColor="text1"/>
          </w:rPr>
          <w:t xml:space="preserve"> </w:t>
        </w:r>
      </w:ins>
    </w:p>
    <w:p w14:paraId="652876D6" w14:textId="2B64EC87" w:rsidR="00A75BFD" w:rsidDel="00BC572E" w:rsidRDefault="00A75BFD" w:rsidP="00EC4D8F">
      <w:pPr>
        <w:jc w:val="both"/>
        <w:outlineLvl w:val="0"/>
        <w:rPr>
          <w:del w:id="457" w:author="Albi Celaj [2]" w:date="2019-02-26T14:06:00Z"/>
          <w:bCs/>
          <w:iCs/>
          <w:color w:val="000000" w:themeColor="text1"/>
        </w:rPr>
      </w:pPr>
    </w:p>
    <w:p w14:paraId="5C63EC0C" w14:textId="59D2C100" w:rsidR="00A75BFD" w:rsidDel="00BC572E" w:rsidRDefault="00A75BFD" w:rsidP="00EC4D8F">
      <w:pPr>
        <w:jc w:val="both"/>
        <w:outlineLvl w:val="0"/>
        <w:rPr>
          <w:del w:id="458" w:author="Albi Celaj [2]" w:date="2019-02-26T14:06:00Z"/>
          <w:bCs/>
          <w:iCs/>
          <w:color w:val="000000" w:themeColor="text1"/>
        </w:rPr>
      </w:pPr>
    </w:p>
    <w:p w14:paraId="00636F51" w14:textId="0542F233" w:rsidR="00A75BFD" w:rsidDel="00BC572E" w:rsidRDefault="00A75BFD" w:rsidP="00EC4D8F">
      <w:pPr>
        <w:jc w:val="both"/>
        <w:outlineLvl w:val="0"/>
        <w:rPr>
          <w:del w:id="459" w:author="Albi Celaj [2]" w:date="2019-02-26T14:06:00Z"/>
          <w:bCs/>
          <w:iCs/>
          <w:color w:val="000000" w:themeColor="text1"/>
        </w:rPr>
      </w:pPr>
    </w:p>
    <w:p w14:paraId="239661A5" w14:textId="737E042C" w:rsidR="00BF1A95" w:rsidDel="00133DB2" w:rsidRDefault="00456B1D" w:rsidP="00EC4D8F">
      <w:pPr>
        <w:jc w:val="both"/>
        <w:outlineLvl w:val="0"/>
        <w:rPr>
          <w:ins w:id="460" w:author="Albi Celaj" w:date="2019-02-15T11:19:00Z"/>
          <w:del w:id="461" w:author="Albi Celaj [2]" w:date="2019-02-21T17:56:00Z"/>
          <w:bCs/>
          <w:iCs/>
          <w:color w:val="000000" w:themeColor="text1"/>
        </w:rPr>
      </w:pPr>
      <w:ins w:id="462" w:author="Albi Celaj" w:date="2019-02-14T16:25:00Z">
        <w:del w:id="463" w:author="Albi Celaj [2]" w:date="2019-02-26T14:06:00Z">
          <w:r w:rsidDel="00BC572E">
            <w:rPr>
              <w:bCs/>
              <w:iCs/>
              <w:color w:val="000000" w:themeColor="text1"/>
            </w:rPr>
            <w:delText>an extension of the SGA approach</w:delText>
          </w:r>
        </w:del>
      </w:ins>
      <w:ins w:id="464" w:author="Albi Celaj" w:date="2019-02-14T16:31:00Z">
        <w:del w:id="465" w:author="Albi Celaj [2]" w:date="2019-02-26T14:06:00Z">
          <w:r w:rsidDel="00BC572E">
            <w:rPr>
              <w:bCs/>
              <w:iCs/>
              <w:color w:val="000000" w:themeColor="text1"/>
            </w:rPr>
            <w:delText>,</w:delText>
          </w:r>
        </w:del>
      </w:ins>
      <w:ins w:id="466" w:author="Albi Celaj" w:date="2019-02-14T16:25:00Z">
        <w:del w:id="467" w:author="Albi Celaj [2]" w:date="2019-02-26T14:06:00Z">
          <w:r w:rsidR="00BF1A95" w:rsidDel="00BC572E">
            <w:rPr>
              <w:bCs/>
              <w:iCs/>
              <w:color w:val="000000" w:themeColor="text1"/>
            </w:rPr>
            <w:delText xml:space="preserve"> that </w:delText>
          </w:r>
        </w:del>
      </w:ins>
      <w:ins w:id="468" w:author="Albi Celaj" w:date="2019-02-15T11:26:00Z">
        <w:del w:id="469" w:author="Albi Celaj [2]" w:date="2019-02-22T17:53:00Z">
          <w:r w:rsidR="00BF1A95" w:rsidDel="004C765A">
            <w:rPr>
              <w:bCs/>
              <w:iCs/>
              <w:color w:val="000000" w:themeColor="text1"/>
            </w:rPr>
            <w:delText>enables</w:delText>
          </w:r>
        </w:del>
      </w:ins>
      <w:ins w:id="470" w:author="Albi Celaj" w:date="2019-02-14T16:25:00Z">
        <w:del w:id="471" w:author="Albi Celaj [2]" w:date="2019-02-22T17:55:00Z">
          <w:r w:rsidDel="004C765A">
            <w:rPr>
              <w:bCs/>
              <w:iCs/>
              <w:color w:val="000000" w:themeColor="text1"/>
            </w:rPr>
            <w:delText xml:space="preserve"> </w:delText>
          </w:r>
        </w:del>
      </w:ins>
      <w:ins w:id="472" w:author="Albi Celaj" w:date="2019-02-14T16:34:00Z">
        <w:del w:id="473" w:author="Albi Celaj [2]" w:date="2019-02-22T17:53:00Z">
          <w:r w:rsidDel="004C765A">
            <w:rPr>
              <w:bCs/>
              <w:iCs/>
              <w:color w:val="000000" w:themeColor="text1"/>
            </w:rPr>
            <w:delText xml:space="preserve">systematic </w:delText>
          </w:r>
        </w:del>
      </w:ins>
      <w:ins w:id="474" w:author="Albi Celaj" w:date="2019-02-14T16:25:00Z">
        <w:del w:id="475" w:author="Albi Celaj [2]" w:date="2019-02-22T17:53:00Z">
          <w:r w:rsidDel="004C765A">
            <w:rPr>
              <w:bCs/>
              <w:iCs/>
              <w:color w:val="000000" w:themeColor="text1"/>
            </w:rPr>
            <w:delText>high-order genetic analysis</w:delText>
          </w:r>
        </w:del>
      </w:ins>
      <w:ins w:id="476" w:author="Albi Celaj" w:date="2019-02-15T11:18:00Z">
        <w:del w:id="477" w:author="Albi Celaj [2]" w:date="2019-02-22T17:53:00Z">
          <w:r w:rsidR="005D00C0" w:rsidDel="004C765A">
            <w:rPr>
              <w:bCs/>
              <w:iCs/>
              <w:color w:val="000000" w:themeColor="text1"/>
            </w:rPr>
            <w:delText xml:space="preserve"> </w:delText>
          </w:r>
        </w:del>
      </w:ins>
      <w:ins w:id="478" w:author="Albi Celaj" w:date="2019-02-14T16:28:00Z">
        <w:del w:id="479" w:author="Albi Celaj [2]" w:date="2019-02-22T17:55:00Z">
          <w:r w:rsidDel="004C765A">
            <w:rPr>
              <w:bCs/>
              <w:iCs/>
              <w:color w:val="000000" w:themeColor="text1"/>
            </w:rPr>
            <w:delText xml:space="preserve">by engineering </w:delText>
          </w:r>
        </w:del>
      </w:ins>
      <w:ins w:id="480" w:author="Albi Celaj" w:date="2019-02-14T16:30:00Z">
        <w:del w:id="481" w:author="Albi Celaj [2]" w:date="2019-02-22T17:55:00Z">
          <w:r w:rsidDel="004C765A">
            <w:rPr>
              <w:bCs/>
              <w:iCs/>
              <w:color w:val="000000" w:themeColor="text1"/>
            </w:rPr>
            <w:delText xml:space="preserve">polygenic </w:delText>
          </w:r>
        </w:del>
      </w:ins>
      <w:ins w:id="482" w:author="Albi Celaj" w:date="2019-02-14T16:32:00Z">
        <w:del w:id="483" w:author="Albi Celaj [2]" w:date="2019-02-22T17:55:00Z">
          <w:r w:rsidDel="004C765A">
            <w:rPr>
              <w:bCs/>
              <w:iCs/>
              <w:color w:val="000000" w:themeColor="text1"/>
            </w:rPr>
            <w:delText>variation</w:delText>
          </w:r>
        </w:del>
      </w:ins>
      <w:ins w:id="484" w:author="Albi Celaj" w:date="2019-02-14T16:30:00Z">
        <w:del w:id="485" w:author="Albi Celaj [2]" w:date="2019-02-22T17:55:00Z">
          <w:r w:rsidDel="004C765A">
            <w:rPr>
              <w:bCs/>
              <w:iCs/>
              <w:color w:val="000000" w:themeColor="text1"/>
            </w:rPr>
            <w:delText xml:space="preserve"> into </w:delText>
          </w:r>
        </w:del>
      </w:ins>
      <w:ins w:id="486" w:author="Albi Celaj" w:date="2019-02-14T16:28:00Z">
        <w:del w:id="487" w:author="Albi Celaj [2]" w:date="2019-02-22T17:55:00Z">
          <w:r w:rsidDel="004C765A">
            <w:rPr>
              <w:bCs/>
              <w:iCs/>
              <w:color w:val="000000" w:themeColor="text1"/>
            </w:rPr>
            <w:delText xml:space="preserve">a population </w:delText>
          </w:r>
        </w:del>
      </w:ins>
      <w:ins w:id="488" w:author="Albi Celaj" w:date="2019-02-14T16:32:00Z">
        <w:del w:id="489" w:author="Albi Celaj [2]" w:date="2019-02-22T17:55:00Z">
          <w:r w:rsidDel="004C765A">
            <w:rPr>
              <w:bCs/>
              <w:iCs/>
              <w:color w:val="000000" w:themeColor="text1"/>
            </w:rPr>
            <w:delText xml:space="preserve">and profiling the resulting phenotypes.  </w:delText>
          </w:r>
        </w:del>
      </w:ins>
      <w:ins w:id="490" w:author="Albi Celaj" w:date="2019-02-14T16:35:00Z">
        <w:r w:rsidR="007319F8">
          <w:rPr>
            <w:bCs/>
            <w:iCs/>
            <w:color w:val="000000" w:themeColor="text1"/>
          </w:rPr>
          <w:t>XGA of</w:t>
        </w:r>
        <w:r w:rsidR="006976B3">
          <w:rPr>
            <w:bCs/>
            <w:iCs/>
            <w:color w:val="000000" w:themeColor="text1"/>
          </w:rPr>
          <w:t xml:space="preserve"> 16 </w:t>
        </w:r>
      </w:ins>
      <w:ins w:id="491" w:author="Albi Celaj" w:date="2019-02-14T16:37:00Z">
        <w:r w:rsidR="007319F8">
          <w:rPr>
            <w:bCs/>
            <w:iCs/>
            <w:color w:val="000000" w:themeColor="text1"/>
          </w:rPr>
          <w:t>ABC transporters uncovered</w:t>
        </w:r>
      </w:ins>
      <w:ins w:id="492" w:author="Albi Celaj" w:date="2019-02-14T16:38:00Z">
        <w:r w:rsidR="007319F8">
          <w:rPr>
            <w:bCs/>
            <w:iCs/>
            <w:color w:val="000000" w:themeColor="text1"/>
          </w:rPr>
          <w:t xml:space="preserve"> </w:t>
        </w:r>
      </w:ins>
      <w:ins w:id="493" w:author="Albi Celaj" w:date="2019-02-15T11:19:00Z">
        <w:r w:rsidR="00BF1A95">
          <w:rPr>
            <w:bCs/>
            <w:iCs/>
            <w:color w:val="000000" w:themeColor="text1"/>
          </w:rPr>
          <w:t xml:space="preserve">complex genetic </w:t>
        </w:r>
      </w:ins>
      <w:ins w:id="494" w:author="Albi Celaj" w:date="2019-02-14T16:38:00Z">
        <w:r w:rsidR="007319F8">
          <w:rPr>
            <w:bCs/>
            <w:iCs/>
            <w:color w:val="000000" w:themeColor="text1"/>
          </w:rPr>
          <w:t>phenomena</w:t>
        </w:r>
      </w:ins>
      <w:ins w:id="495" w:author="Albi Celaj" w:date="2019-02-14T16:37:00Z">
        <w:r w:rsidR="007319F8">
          <w:rPr>
            <w:bCs/>
            <w:iCs/>
            <w:color w:val="000000" w:themeColor="text1"/>
          </w:rPr>
          <w:t xml:space="preserve"> that were not evident from one- and two-</w:t>
        </w:r>
      </w:ins>
      <w:ins w:id="496" w:author="Albi Celaj" w:date="2019-02-14T16:38:00Z">
        <w:r w:rsidR="007319F8">
          <w:rPr>
            <w:bCs/>
            <w:iCs/>
            <w:color w:val="000000" w:themeColor="text1"/>
          </w:rPr>
          <w:t xml:space="preserve"> gene knockout</w:t>
        </w:r>
      </w:ins>
      <w:ins w:id="497" w:author="Albi Celaj" w:date="2019-02-14T16:41:00Z">
        <w:r w:rsidR="007319F8">
          <w:rPr>
            <w:bCs/>
            <w:iCs/>
            <w:color w:val="000000" w:themeColor="text1"/>
          </w:rPr>
          <w:t xml:space="preserve"> effects</w:t>
        </w:r>
      </w:ins>
    </w:p>
    <w:p w14:paraId="5F752FCB" w14:textId="77777777" w:rsidR="00BF1A95" w:rsidDel="00133DB2" w:rsidRDefault="00BF1A95" w:rsidP="00EC4D8F">
      <w:pPr>
        <w:jc w:val="both"/>
        <w:outlineLvl w:val="0"/>
        <w:rPr>
          <w:ins w:id="498" w:author="Albi Celaj" w:date="2019-02-15T11:19:00Z"/>
          <w:del w:id="499" w:author="Albi Celaj [2]" w:date="2019-02-21T17:56:00Z"/>
          <w:bCs/>
          <w:iCs/>
          <w:color w:val="000000" w:themeColor="text1"/>
        </w:rPr>
      </w:pPr>
    </w:p>
    <w:p w14:paraId="2DB7780E" w14:textId="77777777" w:rsidR="00BF1A95" w:rsidDel="00133DB2" w:rsidRDefault="00BF1A95" w:rsidP="00EC4D8F">
      <w:pPr>
        <w:jc w:val="both"/>
        <w:outlineLvl w:val="0"/>
        <w:rPr>
          <w:ins w:id="500" w:author="Albi Celaj" w:date="2019-02-15T11:19:00Z"/>
          <w:del w:id="501" w:author="Albi Celaj [2]" w:date="2019-02-21T17:55:00Z"/>
          <w:bCs/>
          <w:iCs/>
          <w:color w:val="000000" w:themeColor="text1"/>
        </w:rPr>
      </w:pPr>
    </w:p>
    <w:p w14:paraId="0F121FAC" w14:textId="40406DC8" w:rsidR="00AC1BB2" w:rsidRDefault="007319F8" w:rsidP="00EC4D8F">
      <w:pPr>
        <w:jc w:val="both"/>
        <w:outlineLvl w:val="0"/>
        <w:rPr>
          <w:bCs/>
          <w:iCs/>
          <w:color w:val="000000" w:themeColor="text1"/>
        </w:rPr>
      </w:pPr>
      <w:ins w:id="502" w:author="Albi Celaj" w:date="2019-02-14T16:38:00Z">
        <w:r>
          <w:rPr>
            <w:bCs/>
            <w:iCs/>
            <w:color w:val="000000" w:themeColor="text1"/>
          </w:rPr>
          <w:t xml:space="preserve">, and </w:t>
        </w:r>
      </w:ins>
      <w:ins w:id="503" w:author="Albi Celaj" w:date="2019-02-14T16:41:00Z">
        <w:r>
          <w:rPr>
            <w:bCs/>
            <w:iCs/>
            <w:color w:val="000000" w:themeColor="text1"/>
          </w:rPr>
          <w:t xml:space="preserve">the resulting data </w:t>
        </w:r>
      </w:ins>
      <w:ins w:id="504" w:author="Albi Celaj [2]" w:date="2019-03-05T15:59:00Z">
        <w:r w:rsidR="00C21836">
          <w:rPr>
            <w:bCs/>
            <w:iCs/>
            <w:color w:val="000000" w:themeColor="text1"/>
          </w:rPr>
          <w:t>was</w:t>
        </w:r>
      </w:ins>
      <w:ins w:id="505" w:author="Albi Celaj [2]" w:date="2019-03-05T15:29:00Z">
        <w:r w:rsidR="00431FF4">
          <w:rPr>
            <w:bCs/>
            <w:iCs/>
            <w:color w:val="000000" w:themeColor="text1"/>
          </w:rPr>
          <w:t xml:space="preserve"> used to </w:t>
        </w:r>
      </w:ins>
      <w:ins w:id="506" w:author="Albi Celaj [2]" w:date="2019-03-05T15:30:00Z">
        <w:r w:rsidR="00431FF4">
          <w:rPr>
            <w:bCs/>
            <w:iCs/>
            <w:color w:val="000000" w:themeColor="text1"/>
          </w:rPr>
          <w:t>learn functional system models of ABC transporters</w:t>
        </w:r>
      </w:ins>
      <w:ins w:id="507" w:author="Albi Celaj" w:date="2019-02-14T16:38:00Z">
        <w:del w:id="508" w:author="Albi Celaj [2]" w:date="2019-03-05T15:30:00Z">
          <w:r w:rsidDel="00431FF4">
            <w:rPr>
              <w:bCs/>
              <w:iCs/>
              <w:color w:val="000000" w:themeColor="text1"/>
            </w:rPr>
            <w:delText xml:space="preserve">could be used to train </w:delText>
          </w:r>
        </w:del>
      </w:ins>
      <w:ins w:id="509" w:author="Albi Celaj" w:date="2019-02-14T16:39:00Z">
        <w:del w:id="510" w:author="Albi Celaj [2]" w:date="2019-03-05T15:30:00Z">
          <w:r w:rsidDel="00431FF4">
            <w:rPr>
              <w:bCs/>
              <w:iCs/>
              <w:color w:val="000000" w:themeColor="text1"/>
            </w:rPr>
            <w:delText xml:space="preserve">a neural network to </w:delText>
          </w:r>
        </w:del>
      </w:ins>
      <w:ins w:id="511" w:author="Albi Celaj" w:date="2019-02-14T16:47:00Z">
        <w:del w:id="512" w:author="Albi Celaj [2]" w:date="2019-03-05T15:30:00Z">
          <w:r w:rsidR="00EC4D8F" w:rsidDel="00431FF4">
            <w:rPr>
              <w:bCs/>
              <w:iCs/>
              <w:color w:val="000000" w:themeColor="text1"/>
            </w:rPr>
            <w:delText>derive</w:delText>
          </w:r>
        </w:del>
      </w:ins>
      <w:ins w:id="513" w:author="Albi Celaj" w:date="2019-02-14T16:39:00Z">
        <w:del w:id="514" w:author="Albi Celaj [2]" w:date="2019-03-05T15:30:00Z">
          <w:r w:rsidDel="00431FF4">
            <w:rPr>
              <w:bCs/>
              <w:iCs/>
              <w:color w:val="000000" w:themeColor="text1"/>
            </w:rPr>
            <w:delText xml:space="preserve"> an </w:delText>
          </w:r>
        </w:del>
      </w:ins>
      <w:ins w:id="515" w:author="Albi Celaj" w:date="2019-02-14T16:40:00Z">
        <w:del w:id="516" w:author="Albi Celaj [2]" w:date="2019-03-05T15:30:00Z">
          <w:r w:rsidDel="00431FF4">
            <w:rPr>
              <w:rFonts w:eastAsia="Times New Roman"/>
            </w:rPr>
            <w:delText xml:space="preserve">intuitive </w:delText>
          </w:r>
        </w:del>
      </w:ins>
      <w:ins w:id="517" w:author="Albi Celaj" w:date="2019-02-14T16:42:00Z">
        <w:del w:id="518" w:author="Albi Celaj [2]" w:date="2019-03-05T15:30:00Z">
          <w:r w:rsidDel="00431FF4">
            <w:rPr>
              <w:rFonts w:eastAsia="Times New Roman"/>
            </w:rPr>
            <w:delText>system</w:delText>
          </w:r>
        </w:del>
      </w:ins>
      <w:ins w:id="519" w:author="Albi Celaj" w:date="2019-02-14T16:40:00Z">
        <w:del w:id="520" w:author="Albi Celaj [2]" w:date="2019-03-05T15:30:00Z">
          <w:r w:rsidDel="00431FF4">
            <w:rPr>
              <w:rFonts w:eastAsia="Times New Roman"/>
            </w:rPr>
            <w:delText xml:space="preserve"> model </w:delText>
          </w:r>
        </w:del>
      </w:ins>
      <w:ins w:id="521" w:author="Albi Celaj" w:date="2019-02-14T16:42:00Z">
        <w:del w:id="522" w:author="Albi Celaj [2]" w:date="2019-03-05T15:30:00Z">
          <w:r w:rsidDel="00431FF4">
            <w:rPr>
              <w:rFonts w:eastAsia="Times New Roman"/>
            </w:rPr>
            <w:delText>of ABC transporters</w:delText>
          </w:r>
        </w:del>
      </w:ins>
      <w:ins w:id="523" w:author="Albi Celaj" w:date="2019-02-14T16:43:00Z">
        <w:del w:id="524" w:author="Albi Celaj [2]" w:date="2019-03-05T15:30:00Z">
          <w:r w:rsidDel="00431FF4">
            <w:rPr>
              <w:rFonts w:eastAsia="Times New Roman"/>
            </w:rPr>
            <w:delText>, and</w:delText>
          </w:r>
        </w:del>
      </w:ins>
      <w:ins w:id="525" w:author="Albi Celaj" w:date="2019-02-14T16:42:00Z">
        <w:del w:id="526" w:author="Albi Celaj [2]" w:date="2019-03-05T15:30:00Z">
          <w:r w:rsidDel="00431FF4">
            <w:rPr>
              <w:rFonts w:eastAsia="Times New Roman"/>
            </w:rPr>
            <w:delText xml:space="preserve"> </w:delText>
          </w:r>
        </w:del>
      </w:ins>
      <w:ins w:id="527" w:author="Albi Celaj" w:date="2019-02-14T16:43:00Z">
        <w:del w:id="528" w:author="Albi Celaj [2]" w:date="2019-03-05T15:30:00Z">
          <w:r w:rsidDel="00431FF4">
            <w:rPr>
              <w:rFonts w:eastAsia="Times New Roman"/>
            </w:rPr>
            <w:delText xml:space="preserve">provide </w:delText>
          </w:r>
        </w:del>
      </w:ins>
      <w:ins w:id="529" w:author="Albi Celaj" w:date="2019-02-14T16:42:00Z">
        <w:del w:id="530" w:author="Albi Celaj [2]" w:date="2019-03-05T15:30:00Z">
          <w:r w:rsidDel="00431FF4">
            <w:rPr>
              <w:rFonts w:eastAsia="Times New Roman"/>
            </w:rPr>
            <w:lastRenderedPageBreak/>
            <w:delText>functional insight</w:delText>
          </w:r>
        </w:del>
        <w:r>
          <w:rPr>
            <w:rFonts w:eastAsia="Times New Roman"/>
          </w:rPr>
          <w:t>.</w:t>
        </w:r>
      </w:ins>
      <w:ins w:id="531" w:author="Albi Celaj" w:date="2019-02-14T16:43:00Z">
        <w:r>
          <w:rPr>
            <w:rFonts w:eastAsia="Times New Roman"/>
          </w:rPr>
          <w:t xml:space="preserve"> </w:t>
        </w:r>
      </w:ins>
      <w:del w:id="532" w:author="Albi Celaj"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533" w:author="Albi Celaj"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534" w:author="Albi Celaj" w:date="2019-02-14T16:44:00Z">
        <w:r w:rsidR="00AC1BB2" w:rsidDel="007319F8">
          <w:rPr>
            <w:bCs/>
            <w:iCs/>
            <w:color w:val="000000" w:themeColor="text1"/>
          </w:rPr>
          <w:delText xml:space="preserve">  </w:delText>
        </w:r>
      </w:del>
      <w:moveFromRangeStart w:id="535" w:author="Albi Celaj [2]" w:date="2019-02-26T14:25:00Z" w:name="move2083551"/>
      <w:moveFrom w:id="536" w:author="Albi Celaj [2]" w:date="2019-02-26T14:25:00Z">
        <w:r w:rsidR="0091590F" w:rsidDel="00DB185E">
          <w:rPr>
            <w:bCs/>
            <w:iCs/>
            <w:color w:val="000000" w:themeColor="text1"/>
          </w:rPr>
          <w:t>The engineered population provide</w:t>
        </w:r>
        <w:r w:rsidR="00DD0B85" w:rsidDel="00DB185E">
          <w:rPr>
            <w:bCs/>
            <w:iCs/>
            <w:color w:val="000000" w:themeColor="text1"/>
          </w:rPr>
          <w:t>s</w:t>
        </w:r>
        <w:r w:rsidR="0091590F" w:rsidDel="00DB185E">
          <w:rPr>
            <w:bCs/>
            <w:iCs/>
            <w:color w:val="000000" w:themeColor="text1"/>
          </w:rPr>
          <w:t xml:space="preserve"> a readily-available resource</w:t>
        </w:r>
        <w:ins w:id="537" w:author="Albi Celaj" w:date="2019-02-14T16:44:00Z">
          <w:r w:rsidDel="00DB185E">
            <w:rPr>
              <w:bCs/>
              <w:iCs/>
              <w:color w:val="000000" w:themeColor="text1"/>
            </w:rPr>
            <w:t xml:space="preserve">, and we envision that </w:t>
          </w:r>
        </w:ins>
        <w:ins w:id="538" w:author="Albi Celaj" w:date="2019-02-14T16:46:00Z">
          <w:r w:rsidR="00EC4D8F" w:rsidDel="00DB185E">
            <w:rPr>
              <w:bCs/>
              <w:iCs/>
              <w:color w:val="000000" w:themeColor="text1"/>
            </w:rPr>
            <w:t xml:space="preserve">continued </w:t>
          </w:r>
        </w:ins>
        <w:ins w:id="539" w:author="Albi Celaj" w:date="2019-02-14T16:44:00Z">
          <w:r w:rsidDel="00DB185E">
            <w:rPr>
              <w:bCs/>
              <w:iCs/>
              <w:color w:val="000000" w:themeColor="text1"/>
            </w:rPr>
            <w:t xml:space="preserve">ABC-transporter XGA will </w:t>
          </w:r>
        </w:ins>
        <w:ins w:id="540" w:author="Albi Celaj" w:date="2019-02-14T16:46:00Z">
          <w:r w:rsidR="00EC4D8F" w:rsidDel="00DB185E">
            <w:rPr>
              <w:bCs/>
              <w:iCs/>
              <w:color w:val="000000" w:themeColor="text1"/>
            </w:rPr>
            <w:t xml:space="preserve">provide insight in other compounds.  </w:t>
          </w:r>
        </w:ins>
      </w:moveFrom>
      <w:moveFromRangeEnd w:id="535"/>
      <w:ins w:id="541" w:author="Albi Celaj" w:date="2019-02-14T16:46:00Z">
        <w:r w:rsidR="00EC4D8F">
          <w:rPr>
            <w:bCs/>
            <w:iCs/>
            <w:color w:val="000000" w:themeColor="text1"/>
          </w:rPr>
          <w:t>Broadly, we</w:t>
        </w:r>
      </w:ins>
      <w:del w:id="542" w:author="Albi Celaj"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51ED220E" w:rsidR="007373D5" w:rsidRPr="007373D5" w:rsidRDefault="00551CFE" w:rsidP="007373D5">
      <w:pPr>
        <w:jc w:val="both"/>
        <w:rPr>
          <w:ins w:id="543" w:author="Albi Celaj" w:date="2019-02-14T16:49:00Z"/>
          <w:bCs/>
          <w:iCs/>
          <w:color w:val="000000" w:themeColor="text1"/>
          <w:rPrChange w:id="544" w:author="Albi Celaj" w:date="2019-02-14T16:52:00Z">
            <w:rPr>
              <w:ins w:id="545" w:author="Albi Celaj" w:date="2019-02-14T16:49:00Z"/>
              <w:color w:val="000000" w:themeColor="text1"/>
              <w:lang w:val="en-CA"/>
            </w:rPr>
          </w:rPrChange>
        </w:rPr>
      </w:pPr>
      <w:ins w:id="546" w:author="Albi Celaj" w:date="2019-02-14T17:05:00Z">
        <w:r>
          <w:rPr>
            <w:bCs/>
            <w:iCs/>
            <w:color w:val="000000" w:themeColor="text1"/>
          </w:rPr>
          <w:t>T</w:t>
        </w:r>
      </w:ins>
      <w:del w:id="547" w:author="Albi Celaj" w:date="2019-02-14T17:04:00Z">
        <w:r w:rsidR="00F04E74" w:rsidDel="00551CFE">
          <w:rPr>
            <w:bCs/>
            <w:iCs/>
            <w:color w:val="000000" w:themeColor="text1"/>
          </w:rPr>
          <w:delText>T</w:delText>
        </w:r>
      </w:del>
      <w:r w:rsidR="00F04E74">
        <w:rPr>
          <w:bCs/>
          <w:iCs/>
          <w:color w:val="000000" w:themeColor="text1"/>
        </w:rPr>
        <w:t xml:space="preserve">he demonstrated </w:t>
      </w:r>
      <w:del w:id="548" w:author="Albi Celaj" w:date="2019-02-14T17:21:00Z">
        <w:r w:rsidR="0067676A" w:rsidDel="00BF7BDD">
          <w:rPr>
            <w:bCs/>
            <w:iCs/>
            <w:color w:val="000000" w:themeColor="text1"/>
          </w:rPr>
          <w:delText>‘</w:delText>
        </w:r>
      </w:del>
      <w:r w:rsidR="0067676A">
        <w:rPr>
          <w:bCs/>
          <w:iCs/>
          <w:color w:val="000000" w:themeColor="text1"/>
        </w:rPr>
        <w:t>cross-based</w:t>
      </w:r>
      <w:del w:id="549" w:author="Albi Celaj"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550" w:author="Albi Celaj"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551" w:author="Albi Celaj" w:date="2019-02-14T17:09:00Z">
        <w:r w:rsidR="00575B73">
          <w:rPr>
            <w:bCs/>
            <w:iCs/>
            <w:color w:val="000000" w:themeColor="text1"/>
          </w:rPr>
          <w:t xml:space="preserve">adapted </w:t>
        </w:r>
      </w:ins>
      <w:r w:rsidR="00CF23F9">
        <w:rPr>
          <w:bCs/>
          <w:iCs/>
          <w:color w:val="000000" w:themeColor="text1"/>
        </w:rPr>
        <w:t>with</w:t>
      </w:r>
      <w:del w:id="552" w:author="Albi Celaj"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553" w:author="Albi Celaj" w:date="2019-02-14T16:50:00Z">
        <w:r w:rsidR="007373D5">
          <w:rPr>
            <w:bCs/>
            <w:iCs/>
            <w:color w:val="000000" w:themeColor="text1"/>
          </w:rPr>
          <w:t xml:space="preserve">An XGA of </w:t>
        </w:r>
      </w:ins>
      <w:ins w:id="554" w:author="Albi Celaj" w:date="2019-02-14T16:51:00Z">
        <w:r w:rsidR="007373D5">
          <w:rPr>
            <w:bCs/>
            <w:iCs/>
            <w:color w:val="000000" w:themeColor="text1"/>
          </w:rPr>
          <w:t>GPCR signaling</w:t>
        </w:r>
      </w:ins>
      <w:ins w:id="555" w:author="Albi Celaj" w:date="2019-02-14T16:52:00Z">
        <w:r w:rsidR="007373D5">
          <w:rPr>
            <w:bCs/>
            <w:iCs/>
            <w:color w:val="000000" w:themeColor="text1"/>
          </w:rPr>
          <w:t>,</w:t>
        </w:r>
      </w:ins>
      <w:ins w:id="556" w:author="Albi Celaj" w:date="2019-02-14T16:51:00Z">
        <w:r w:rsidR="007373D5">
          <w:rPr>
            <w:bCs/>
            <w:iCs/>
            <w:color w:val="000000" w:themeColor="text1"/>
          </w:rPr>
          <w:t xml:space="preserve"> for example, </w:t>
        </w:r>
      </w:ins>
      <w:del w:id="557" w:author="Albi Celaj"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558" w:author="Albi Celaj" w:date="2019-02-14T16:52:00Z">
        <w:r w:rsidR="00F151CA" w:rsidDel="007373D5">
          <w:rPr>
            <w:bCs/>
            <w:iCs/>
            <w:color w:val="000000" w:themeColor="text1"/>
          </w:rPr>
          <w:delText>, for example,</w:delText>
        </w:r>
      </w:del>
      <w:r w:rsidR="00F6272C">
        <w:rPr>
          <w:bCs/>
          <w:iCs/>
          <w:color w:val="000000" w:themeColor="text1"/>
        </w:rPr>
        <w:t xml:space="preserve"> </w:t>
      </w:r>
      <w:ins w:id="559" w:author="Albi Celaj" w:date="2019-02-14T16:56:00Z">
        <w:r>
          <w:rPr>
            <w:bCs/>
            <w:iCs/>
            <w:color w:val="000000" w:themeColor="text1"/>
          </w:rPr>
          <w:t xml:space="preserve">using </w:t>
        </w:r>
      </w:ins>
      <w:del w:id="560" w:author="Albi Celaj"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561" w:author="Albi Celaj" w:date="2019-02-14T16:53:00Z">
        <w:r w:rsidR="007373D5">
          <w:rPr>
            <w:bCs/>
            <w:iCs/>
            <w:color w:val="000000" w:themeColor="text1"/>
          </w:rPr>
          <w:t>n existing yeast mutant with 16 GCPR</w:t>
        </w:r>
      </w:ins>
      <w:del w:id="562" w:author="Albi Celaj"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563" w:author="Albi Celaj"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564" w:author="Albi Celaj" w:date="2019-02-14T16:54:00Z">
        <w:r w:rsidR="007373D5">
          <w:rPr>
            <w:bCs/>
            <w:iCs/>
            <w:color w:val="000000" w:themeColor="text1"/>
          </w:rPr>
          <w:t xml:space="preserve"> </w:t>
        </w:r>
      </w:ins>
      <w:del w:id="565" w:author="Albi Celaj"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566" w:author="Albi Celaj" w:date="2019-02-14T16:56:00Z">
        <w:r w:rsidR="007B5938" w:rsidDel="00551CFE">
          <w:rPr>
            <w:bCs/>
            <w:iCs/>
            <w:color w:val="000000" w:themeColor="text1"/>
          </w:rPr>
          <w:delText>Using</w:delText>
        </w:r>
      </w:del>
      <w:ins w:id="567" w:author="Albi Celaj"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568" w:author="Albi Celaj"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569" w:author="Albi Celaj" w:date="2019-02-14T16:54:00Z">
        <w:r w:rsidR="006E3ABF" w:rsidDel="007373D5">
          <w:rPr>
            <w:bCs/>
            <w:iCs/>
            <w:color w:val="000000" w:themeColor="text1"/>
          </w:rPr>
          <w:delText xml:space="preserve">other </w:delText>
        </w:r>
      </w:del>
      <w:r w:rsidR="006E3ABF">
        <w:rPr>
          <w:bCs/>
          <w:iCs/>
          <w:color w:val="000000" w:themeColor="text1"/>
        </w:rPr>
        <w:t>multi-variant strains</w:t>
      </w:r>
      <w:del w:id="570" w:author="Albi Celaj" w:date="2019-02-14T16:54:00Z">
        <w:r w:rsidR="006E3ABF" w:rsidDel="007373D5">
          <w:rPr>
            <w:bCs/>
            <w:iCs/>
            <w:color w:val="000000" w:themeColor="text1"/>
          </w:rPr>
          <w:delText xml:space="preserve"> as required</w:delText>
        </w:r>
      </w:del>
      <w:r w:rsidR="006E3ABF">
        <w:rPr>
          <w:bCs/>
          <w:iCs/>
          <w:color w:val="000000" w:themeColor="text1"/>
        </w:rPr>
        <w:t xml:space="preserve">. </w:t>
      </w:r>
      <w:del w:id="571" w:author="Albi Celaj"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572" w:author="Albi Celaj" w:date="2019-02-14T16:55:00Z">
        <w:del w:id="573" w:author="Albi Celaj [2]" w:date="2019-03-05T15:59:00Z">
          <w:r w:rsidR="007373D5" w:rsidDel="00C21836">
            <w:rPr>
              <w:bCs/>
              <w:iCs/>
              <w:color w:val="000000" w:themeColor="text1"/>
            </w:rPr>
            <w:delText>Indeed,</w:delText>
          </w:r>
        </w:del>
      </w:ins>
      <w:del w:id="574" w:author="Albi Celaj [2]" w:date="2019-03-05T15:59:00Z">
        <w:r w:rsidR="00E3050F" w:rsidDel="00C21836">
          <w:rPr>
            <w:bCs/>
            <w:iCs/>
            <w:color w:val="000000" w:themeColor="text1"/>
          </w:rPr>
          <w:delText xml:space="preserve"> </w:delText>
        </w:r>
        <w:r w:rsidR="00196D4C" w:rsidDel="00C21836">
          <w:rPr>
            <w:bCs/>
            <w:iCs/>
            <w:color w:val="000000" w:themeColor="text1"/>
          </w:rPr>
          <w:delText>s</w:delText>
        </w:r>
      </w:del>
      <w:ins w:id="575" w:author="Albi Celaj [2]" w:date="2019-03-05T15:59:00Z">
        <w:r w:rsidR="00C21836">
          <w:rPr>
            <w:bCs/>
            <w:iCs/>
            <w:color w:val="000000" w:themeColor="text1"/>
          </w:rPr>
          <w:t>S</w:t>
        </w:r>
      </w:ins>
      <w:r w:rsidR="00196D4C">
        <w:rPr>
          <w:bCs/>
          <w:iCs/>
          <w:color w:val="000000" w:themeColor="text1"/>
        </w:rPr>
        <w:t>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576" w:author="Albi Celaj" w:date="2019-02-14T16:55:00Z">
        <w:r w:rsidR="007373D5">
          <w:rPr>
            <w:bCs/>
            <w:iCs/>
            <w:color w:val="000000" w:themeColor="text1"/>
          </w:rPr>
          <w:t>s</w:t>
        </w:r>
      </w:ins>
      <w:del w:id="577" w:author="Albi Celaj" w:date="2019-02-14T16:55:00Z">
        <w:r w:rsidR="00D668FD" w:rsidDel="007373D5">
          <w:rPr>
            <w:bCs/>
            <w:iCs/>
            <w:color w:val="000000" w:themeColor="text1"/>
          </w:rPr>
          <w:delText>ve</w:delText>
        </w:r>
      </w:del>
      <w:r w:rsidR="00D668FD">
        <w:rPr>
          <w:bCs/>
          <w:iCs/>
          <w:color w:val="000000" w:themeColor="text1"/>
        </w:rPr>
        <w:t xml:space="preserve"> </w:t>
      </w:r>
      <w:ins w:id="578" w:author="Albi Celaj [2]" w:date="2019-03-05T15:59:00Z">
        <w:r w:rsidR="00C21836">
          <w:rPr>
            <w:bCs/>
            <w:iCs/>
            <w:color w:val="000000" w:themeColor="text1"/>
          </w:rPr>
          <w:t xml:space="preserve">also </w:t>
        </w:r>
      </w:ins>
      <w:r w:rsidR="00D668FD">
        <w:rPr>
          <w:bCs/>
          <w:iCs/>
          <w:color w:val="000000" w:themeColor="text1"/>
        </w:rPr>
        <w:t xml:space="preserve">been described </w:t>
      </w:r>
      <w:r w:rsidR="007230F5">
        <w:rPr>
          <w:bCs/>
          <w:iCs/>
          <w:color w:val="000000" w:themeColor="text1"/>
        </w:rPr>
        <w:t>in</w:t>
      </w:r>
      <w:r w:rsidR="00E3050F">
        <w:rPr>
          <w:bCs/>
          <w:iCs/>
          <w:color w:val="000000" w:themeColor="text1"/>
        </w:rPr>
        <w:t xml:space="preserve"> </w:t>
      </w:r>
      <w:ins w:id="579" w:author="Albi Celaj" w:date="2019-02-14T16:55:00Z">
        <w:del w:id="580" w:author="Albi Celaj [2]" w:date="2019-03-05T15:59:00Z">
          <w:r w:rsidR="002D3C0D" w:rsidDel="00C21836">
            <w:rPr>
              <w:bCs/>
              <w:iCs/>
              <w:color w:val="000000" w:themeColor="text1"/>
            </w:rPr>
            <w:delText>multiple</w:delText>
          </w:r>
        </w:del>
      </w:ins>
      <w:ins w:id="581" w:author="Albi Celaj [2]" w:date="2019-03-05T15:59:00Z">
        <w:r w:rsidR="00C21836">
          <w:rPr>
            <w:bCs/>
            <w:iCs/>
            <w:color w:val="000000" w:themeColor="text1"/>
          </w:rPr>
          <w:t>other</w:t>
        </w:r>
      </w:ins>
      <w:del w:id="582" w:author="Albi Celaj"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583" w:author="Albi Celaj" w:date="2019-02-14T16:55:00Z">
        <w:r w:rsidR="002D3C0D">
          <w:rPr>
            <w:bCs/>
            <w:iCs/>
            <w:color w:val="000000" w:themeColor="text1"/>
          </w:rPr>
          <w:t>:</w:t>
        </w:r>
      </w:ins>
      <w:r w:rsidR="00E3050F">
        <w:rPr>
          <w:bCs/>
          <w:iCs/>
          <w:color w:val="000000" w:themeColor="text1"/>
        </w:rPr>
        <w:t xml:space="preserve"> </w:t>
      </w:r>
      <w:del w:id="584" w:author="Albi Celaj" w:date="2019-02-14T16:55:00Z">
        <w:r w:rsidR="00E3050F" w:rsidDel="002D3C0D">
          <w:rPr>
            <w:bCs/>
            <w:iCs/>
            <w:color w:val="000000" w:themeColor="text1"/>
          </w:rPr>
          <w:delText>such as</w:delText>
        </w:r>
      </w:del>
      <w:ins w:id="585" w:author="Albi Celaj" w:date="2019-02-14T16:55:00Z">
        <w:r w:rsidR="002D3C0D">
          <w:rPr>
            <w:bCs/>
            <w:iCs/>
            <w:color w:val="000000" w:themeColor="text1"/>
          </w:rPr>
          <w:t>e</w:t>
        </w:r>
      </w:ins>
      <w:ins w:id="586" w:author="Albi Celaj"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ins w:id="587" w:author="Albi Celaj [2]" w:date="2019-02-26T14:09:00Z">
        <w:r w:rsidR="00AF7C5E">
          <w:rPr>
            <w:bCs/>
            <w:iCs/>
            <w:color w:val="000000" w:themeColor="text1"/>
          </w:rPr>
          <w:t xml:space="preserve"> </w:t>
        </w:r>
      </w:ins>
    </w:p>
    <w:p w14:paraId="2C45652A" w14:textId="77777777" w:rsidR="007373D5" w:rsidDel="00BB5E3F" w:rsidRDefault="007373D5" w:rsidP="007E1A02">
      <w:pPr>
        <w:jc w:val="both"/>
        <w:rPr>
          <w:ins w:id="588" w:author="Albi Celaj" w:date="2019-02-14T16:49:00Z"/>
          <w:del w:id="589" w:author="Albi Celaj [2]" w:date="2019-02-21T17:56:00Z"/>
          <w:color w:val="000000" w:themeColor="text1"/>
          <w:lang w:val="en-CA"/>
        </w:rPr>
      </w:pPr>
    </w:p>
    <w:p w14:paraId="4766FB44" w14:textId="61D4A5C9" w:rsidR="00CD24CF" w:rsidRPr="007E1A02" w:rsidDel="00575B73" w:rsidRDefault="00947084" w:rsidP="007E1A02">
      <w:pPr>
        <w:jc w:val="both"/>
        <w:rPr>
          <w:del w:id="590" w:author="Albi Celaj" w:date="2019-02-14T17:15:00Z"/>
          <w:color w:val="000000" w:themeColor="text1"/>
          <w:lang w:val="en-CA"/>
        </w:rPr>
      </w:pPr>
      <w:del w:id="591" w:author="Albi Celaj"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4EF1DE48" w:rsidR="00C66D27" w:rsidRDefault="00A14919" w:rsidP="00A14919">
      <w:pPr>
        <w:jc w:val="both"/>
        <w:rPr>
          <w:bCs/>
          <w:iCs/>
          <w:color w:val="000000" w:themeColor="text1"/>
        </w:rPr>
      </w:pPr>
      <w:ins w:id="592" w:author="Albi Celaj [2]" w:date="2019-02-26T14:13:00Z">
        <w:r>
          <w:rPr>
            <w:bCs/>
            <w:iCs/>
            <w:color w:val="000000" w:themeColor="text1"/>
          </w:rPr>
          <w:t>XGA may also be performed by directly engineering trackable multi-allele diversity into a population</w:t>
        </w:r>
      </w:ins>
      <w:ins w:id="593" w:author="Albi Celaj [2]" w:date="2019-03-05T15:31:00Z">
        <w:r w:rsidR="00431FF4">
          <w:rPr>
            <w:bCs/>
            <w:iCs/>
            <w:color w:val="000000" w:themeColor="text1"/>
          </w:rPr>
          <w:t>,</w:t>
        </w:r>
      </w:ins>
      <w:ins w:id="594" w:author="Albi Celaj [2]" w:date="2019-02-26T14:13:00Z">
        <w:r>
          <w:rPr>
            <w:bCs/>
            <w:iCs/>
            <w:color w:val="000000" w:themeColor="text1"/>
          </w:rPr>
          <w:t xml:space="preserve"> as </w:t>
        </w:r>
      </w:ins>
      <w:del w:id="595" w:author="Albi Celaj [2]" w:date="2019-02-26T14:13:00Z">
        <w:r w:rsidR="009A6615" w:rsidDel="00A14919">
          <w:rPr>
            <w:bCs/>
            <w:iCs/>
            <w:color w:val="000000" w:themeColor="text1"/>
          </w:rPr>
          <w:delText xml:space="preserve">Direct </w:delText>
        </w:r>
        <w:r w:rsidR="00F6272C" w:rsidDel="00A14919">
          <w:rPr>
            <w:bCs/>
            <w:iCs/>
            <w:color w:val="000000" w:themeColor="text1"/>
          </w:rPr>
          <w:delText>engineering of</w:delText>
        </w:r>
        <w:r w:rsidR="00824B99" w:rsidDel="00A14919">
          <w:rPr>
            <w:bCs/>
            <w:iCs/>
            <w:color w:val="000000" w:themeColor="text1"/>
          </w:rPr>
          <w:delText xml:space="preserve"> trackable</w:delText>
        </w:r>
        <w:r w:rsidR="00F6272C" w:rsidDel="00A14919">
          <w:rPr>
            <w:bCs/>
            <w:iCs/>
            <w:color w:val="000000" w:themeColor="text1"/>
          </w:rPr>
          <w:delText xml:space="preserve"> large-scale multi-allele diversity into a population</w:delText>
        </w:r>
        <w:r w:rsidR="009A6615" w:rsidDel="00A14919">
          <w:rPr>
            <w:bCs/>
            <w:iCs/>
            <w:color w:val="000000" w:themeColor="text1"/>
          </w:rPr>
          <w:delText xml:space="preserve"> present</w:delText>
        </w:r>
        <w:r w:rsidR="00373F4A" w:rsidDel="00A14919">
          <w:rPr>
            <w:bCs/>
            <w:iCs/>
            <w:color w:val="000000" w:themeColor="text1"/>
          </w:rPr>
          <w:delText>s</w:delText>
        </w:r>
        <w:r w:rsidR="009A6615" w:rsidDel="00A14919">
          <w:rPr>
            <w:bCs/>
            <w:iCs/>
            <w:color w:val="000000" w:themeColor="text1"/>
          </w:rPr>
          <w:delText xml:space="preserve"> more challenge</w:delText>
        </w:r>
        <w:r w:rsidR="00BA4DDB" w:rsidDel="00A14919">
          <w:rPr>
            <w:bCs/>
            <w:iCs/>
            <w:color w:val="000000" w:themeColor="text1"/>
          </w:rPr>
          <w:delText>s</w:delText>
        </w:r>
        <w:r w:rsidR="009A6615" w:rsidDel="00A14919">
          <w:rPr>
            <w:bCs/>
            <w:iCs/>
            <w:color w:val="000000" w:themeColor="text1"/>
          </w:rPr>
          <w:delText xml:space="preserve"> than crossing multi-variant parental strains, but </w:delText>
        </w:r>
      </w:del>
      <w:r w:rsidR="009A6615">
        <w:rPr>
          <w:bCs/>
          <w:iCs/>
          <w:color w:val="000000" w:themeColor="text1"/>
        </w:rPr>
        <w:t>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009A6615"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w:t>
      </w:r>
      <w:ins w:id="596" w:author="Albi Celaj [2]" w:date="2019-02-26T14:14:00Z">
        <w:r>
          <w:rPr>
            <w:bCs/>
            <w:iCs/>
            <w:color w:val="000000" w:themeColor="text1"/>
          </w:rPr>
          <w:t>may also be adapted for</w:t>
        </w:r>
      </w:ins>
      <w:del w:id="597" w:author="Albi Celaj [2]" w:date="2019-02-26T14:14:00Z">
        <w:r w:rsidR="00BA4DDB" w:rsidDel="00A14919">
          <w:rPr>
            <w:bCs/>
            <w:iCs/>
            <w:color w:val="000000" w:themeColor="text1"/>
          </w:rPr>
          <w:delText>also show promise for</w:delText>
        </w:r>
      </w:del>
      <w:r w:rsidR="00BA4DDB">
        <w:rPr>
          <w:bCs/>
          <w:iCs/>
          <w:color w:val="000000" w:themeColor="text1"/>
        </w:rPr>
        <w:t xml:space="preserve"> </w:t>
      </w:r>
      <w:del w:id="598" w:author="Albi Celaj [3]" w:date="2019-02-19T17:56:00Z">
        <w:r w:rsidR="00145675" w:rsidDel="002B5D5C">
          <w:rPr>
            <w:bCs/>
            <w:iCs/>
            <w:color w:val="000000" w:themeColor="text1"/>
          </w:rPr>
          <w:delText>‘</w:delText>
        </w:r>
      </w:del>
      <w:r w:rsidR="00145675">
        <w:rPr>
          <w:bCs/>
          <w:iCs/>
          <w:color w:val="000000" w:themeColor="text1"/>
        </w:rPr>
        <w:t>direct</w:t>
      </w:r>
      <w:r w:rsidR="001F4960">
        <w:rPr>
          <w:bCs/>
          <w:iCs/>
          <w:color w:val="000000" w:themeColor="text1"/>
        </w:rPr>
        <w:t>ly</w:t>
      </w:r>
      <w:ins w:id="599" w:author="Albi Celaj [3]" w:date="2019-02-19T17:56:00Z">
        <w:r w:rsidR="00A968ED">
          <w:rPr>
            <w:bCs/>
            <w:iCs/>
            <w:color w:val="000000" w:themeColor="text1"/>
          </w:rPr>
          <w:t>-</w:t>
        </w:r>
      </w:ins>
      <w:del w:id="600" w:author="Albi Celaj [3]" w:date="2019-02-19T17:56:00Z">
        <w:r w:rsidR="001F4960" w:rsidDel="00A968ED">
          <w:rPr>
            <w:bCs/>
            <w:iCs/>
            <w:color w:val="000000" w:themeColor="text1"/>
          </w:rPr>
          <w:delText xml:space="preserve"> </w:delText>
        </w:r>
      </w:del>
      <w:r w:rsidR="001F4960">
        <w:rPr>
          <w:bCs/>
          <w:iCs/>
          <w:color w:val="000000" w:themeColor="text1"/>
        </w:rPr>
        <w:t>engineered</w:t>
      </w:r>
      <w:del w:id="601" w:author="Albi Celaj [3]" w:date="2019-02-19T17:56:00Z">
        <w:r w:rsidR="00145675" w:rsidDel="002B5D5C">
          <w:rPr>
            <w:bCs/>
            <w:iCs/>
            <w:color w:val="000000" w:themeColor="text1"/>
          </w:rPr>
          <w:delText>’</w:delText>
        </w:r>
      </w:del>
      <w:r w:rsidR="00145675">
        <w:rPr>
          <w:bCs/>
          <w:iCs/>
          <w:color w:val="000000" w:themeColor="text1"/>
        </w:rPr>
        <w:t xml:space="preserve"> </w:t>
      </w:r>
      <w:r w:rsidR="008D6812">
        <w:rPr>
          <w:bCs/>
          <w:iCs/>
          <w:color w:val="000000" w:themeColor="text1"/>
        </w:rPr>
        <w:t>XGA</w:t>
      </w:r>
      <w:ins w:id="602" w:author="Albi Celaj [2]" w:date="2019-02-26T14:15:00Z">
        <w:r w:rsidR="008433AA">
          <w:rPr>
            <w:bCs/>
            <w:iCs/>
            <w:color w:val="000000" w:themeColor="text1"/>
          </w:rPr>
          <w:t xml:space="preserve"> to permit richer phenotyping</w:t>
        </w:r>
      </w:ins>
      <w:r w:rsidR="00BA4DDB">
        <w:rPr>
          <w:bCs/>
          <w:iCs/>
          <w:color w:val="000000" w:themeColor="text1"/>
        </w:rPr>
        <w:t xml:space="preserve">.  </w:t>
      </w:r>
      <w:ins w:id="603" w:author="Albi Celaj [2]" w:date="2019-02-19T14:56:00Z">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ins>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ins w:id="604" w:author="Albi Celaj [2]" w:date="2019-02-19T14:56:00Z">
        <w:r w:rsidR="002C021B">
          <w:rPr>
            <w:bCs/>
            <w:iCs/>
            <w:color w:val="000000" w:themeColor="text1"/>
          </w:rPr>
          <w:fldChar w:fldCharType="separate"/>
        </w:r>
      </w:ins>
      <w:r w:rsidR="00382CE4" w:rsidRPr="00382CE4">
        <w:rPr>
          <w:bCs/>
          <w:iCs/>
          <w:noProof/>
          <w:color w:val="000000" w:themeColor="text1"/>
        </w:rPr>
        <w:t>(Dixit et al., 2016)</w:t>
      </w:r>
      <w:ins w:id="605" w:author="Albi Celaj [2]" w:date="2019-02-19T14:56:00Z">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ins>
      <w:ins w:id="606" w:author="Albi Celaj [2]" w:date="2019-02-20T12:49:00Z">
        <w:r w:rsidR="007501B4">
          <w:rPr>
            <w:bCs/>
            <w:iCs/>
            <w:color w:val="000000" w:themeColor="text1"/>
          </w:rPr>
          <w:t xml:space="preserve">, </w:t>
        </w:r>
      </w:ins>
      <w:ins w:id="607" w:author="Albi Celaj [2]" w:date="2019-03-05T16:00:00Z">
        <w:r w:rsidR="007501B4">
          <w:rPr>
            <w:bCs/>
            <w:iCs/>
            <w:color w:val="000000" w:themeColor="text1"/>
          </w:rPr>
          <w:t>but</w:t>
        </w:r>
      </w:ins>
      <w:ins w:id="608" w:author="Albi Celaj [2]" w:date="2019-02-20T12:49:00Z">
        <w:r w:rsidR="00382CE4">
          <w:rPr>
            <w:bCs/>
            <w:iCs/>
            <w:color w:val="000000" w:themeColor="text1"/>
          </w:rPr>
          <w:t xml:space="preserve"> this has not</w:t>
        </w:r>
      </w:ins>
      <w:ins w:id="609" w:author="Albi Celaj [2]" w:date="2019-02-26T14:14:00Z">
        <w:r w:rsidR="00A650DB">
          <w:rPr>
            <w:bCs/>
            <w:iCs/>
            <w:color w:val="000000" w:themeColor="text1"/>
          </w:rPr>
          <w:t xml:space="preserve"> yet</w:t>
        </w:r>
      </w:ins>
      <w:ins w:id="610" w:author="Albi Celaj [2]" w:date="2019-02-20T12:49:00Z">
        <w:r w:rsidR="00382CE4">
          <w:rPr>
            <w:bCs/>
            <w:iCs/>
            <w:color w:val="000000" w:themeColor="text1"/>
          </w:rPr>
          <w:t xml:space="preserve"> been applied </w:t>
        </w:r>
      </w:ins>
      <w:ins w:id="611" w:author="Albi Celaj [2]" w:date="2019-02-26T14:40:00Z">
        <w:r w:rsidR="006C182B">
          <w:rPr>
            <w:bCs/>
            <w:iCs/>
            <w:color w:val="000000" w:themeColor="text1"/>
          </w:rPr>
          <w:t>to</w:t>
        </w:r>
      </w:ins>
      <w:r w:rsidR="003729FF">
        <w:rPr>
          <w:bCs/>
          <w:iCs/>
          <w:color w:val="000000" w:themeColor="text1"/>
        </w:rPr>
        <w:t xml:space="preserve"> </w:t>
      </w:r>
      <w:ins w:id="612" w:author="Albi Celaj [2]" w:date="2019-02-20T13:00:00Z">
        <w:r w:rsidR="003729FF">
          <w:rPr>
            <w:bCs/>
            <w:iCs/>
            <w:color w:val="000000" w:themeColor="text1"/>
          </w:rPr>
          <w:t xml:space="preserve">large numbers of </w:t>
        </w:r>
      </w:ins>
      <w:ins w:id="613" w:author="Albi Celaj [2]" w:date="2019-02-26T14:14:00Z">
        <w:r>
          <w:rPr>
            <w:bCs/>
            <w:iCs/>
            <w:color w:val="000000" w:themeColor="text1"/>
          </w:rPr>
          <w:t>multi</w:t>
        </w:r>
      </w:ins>
      <w:ins w:id="614" w:author="Albi Celaj [2]" w:date="2019-02-20T13:00:00Z">
        <w:r w:rsidR="003729FF">
          <w:rPr>
            <w:bCs/>
            <w:iCs/>
            <w:color w:val="000000" w:themeColor="text1"/>
          </w:rPr>
          <w:t>-gene variants</w:t>
        </w:r>
      </w:ins>
      <w:ins w:id="615" w:author="Albi Celaj [2]" w:date="2019-02-19T14:57:00Z">
        <w:r w:rsidR="002C021B">
          <w:rPr>
            <w:bCs/>
            <w:iCs/>
            <w:color w:val="000000" w:themeColor="text1"/>
          </w:rPr>
          <w:t>.</w:t>
        </w:r>
      </w:ins>
      <w:del w:id="616" w:author="Albi Celaj [2]" w:date="2019-02-19T14:57:00Z">
        <w:r w:rsidR="00CE40D5" w:rsidDel="002C021B">
          <w:rPr>
            <w:bCs/>
            <w:iCs/>
            <w:color w:val="000000" w:themeColor="text1"/>
          </w:rPr>
          <w:delText xml:space="preserve">For example, </w:delText>
        </w:r>
        <w:r w:rsidR="001D1D5C" w:rsidDel="002C021B">
          <w:rPr>
            <w:bCs/>
            <w:iCs/>
            <w:color w:val="000000" w:themeColor="text1"/>
          </w:rPr>
          <w:delText xml:space="preserve">RNA </w:delText>
        </w:r>
        <w:r w:rsidR="001719DE" w:rsidDel="002C021B">
          <w:rPr>
            <w:bCs/>
            <w:iCs/>
            <w:color w:val="000000" w:themeColor="text1"/>
          </w:rPr>
          <w:delText>levels</w:delText>
        </w:r>
        <w:r w:rsidR="00D339D4" w:rsidDel="002C021B">
          <w:rPr>
            <w:bCs/>
            <w:iCs/>
            <w:color w:val="000000" w:themeColor="text1"/>
          </w:rPr>
          <w:delText xml:space="preserve"> </w:delText>
        </w:r>
        <w:r w:rsidR="00262137" w:rsidDel="002C021B">
          <w:rPr>
            <w:bCs/>
            <w:iCs/>
            <w:color w:val="000000" w:themeColor="text1"/>
          </w:rPr>
          <w:fldChar w:fldCharType="begin" w:fldLock="1"/>
        </w:r>
        <w:r w:rsidR="00E4294E" w:rsidRPr="002C021B" w:rsidDel="002C021B">
          <w:rPr>
            <w:bCs/>
            <w:iCs/>
            <w:color w:val="000000" w:themeColor="text1"/>
          </w:rPr>
          <w:del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w:delInstrText>
        </w:r>
        <w:r w:rsidR="00E4294E" w:rsidRPr="001975B5" w:rsidDel="002C021B">
          <w:rPr>
            <w:bCs/>
            <w:iCs/>
            <w:color w:val="000000" w:themeColor="text1"/>
          </w:rPr>
          <w:delInstrText>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w:delInstrText>
        </w:r>
        <w:r w:rsidR="00E4294E" w:rsidRPr="002D1209" w:rsidDel="002C021B">
          <w:rPr>
            <w:bCs/>
            <w:iCs/>
            <w:color w:val="000000" w:themeColor="text1"/>
          </w:rPr>
          <w:delInstrText xml:space="preserve">seq to dissect the mammalian unfolded protein response (UPR) using single and combinatorial CRISPR perturbations. Two genome-scale CRISPR interference (CRISPRi) screens identified genes whose repression perturbs ER homeostasis. Subjecting </w:delInstrText>
        </w:r>
        <w:r w:rsidR="00E4294E" w:rsidRPr="002D1209" w:rsidDel="002C021B">
          <w:rPr>
            <w:rFonts w:ascii="Cambria Math" w:hAnsi="Cambria Math" w:cs="Cambria Math"/>
            <w:bCs/>
            <w:iCs/>
            <w:color w:val="000000" w:themeColor="text1"/>
          </w:rPr>
          <w:delInstrText>∼</w:delInstrText>
        </w:r>
        <w:r w:rsidR="00E4294E" w:rsidRPr="002D1209" w:rsidDel="002C021B">
          <w:rPr>
            <w:bCs/>
            <w:iCs/>
            <w:color w:val="000000" w:themeColor="text1"/>
          </w:rPr>
          <w:del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w:delInstrText>
        </w:r>
        <w:r w:rsidR="00E4294E" w:rsidRPr="002C021B" w:rsidDel="002C021B">
          <w:rPr>
            <w:bCs/>
            <w:iCs/>
            <w:color w:val="000000" w:themeColor="text1"/>
          </w:rPr>
          <w:delInstrText>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delInstrText>
        </w:r>
        <w:r w:rsidR="00262137" w:rsidDel="002C021B">
          <w:rPr>
            <w:bCs/>
            <w:iCs/>
            <w:color w:val="000000" w:themeColor="text1"/>
          </w:rPr>
          <w:fldChar w:fldCharType="separate"/>
        </w:r>
        <w:r w:rsidR="00262137" w:rsidRPr="002C021B" w:rsidDel="002C021B">
          <w:rPr>
            <w:bCs/>
            <w:iCs/>
            <w:noProof/>
            <w:color w:val="000000" w:themeColor="text1"/>
          </w:rPr>
          <w:delText>(Adamson et al., 2016; Dixit et al., 2016)</w:delText>
        </w:r>
        <w:r w:rsidR="00262137" w:rsidDel="002C021B">
          <w:rPr>
            <w:bCs/>
            <w:iCs/>
            <w:color w:val="000000" w:themeColor="text1"/>
          </w:rPr>
          <w:fldChar w:fldCharType="end"/>
        </w:r>
        <w:r w:rsidR="00C43A38" w:rsidDel="002C021B">
          <w:rPr>
            <w:bCs/>
            <w:iCs/>
            <w:color w:val="000000" w:themeColor="text1"/>
          </w:rPr>
          <w:delText xml:space="preserve"> and </w:delText>
        </w:r>
        <w:r w:rsidR="001719DE" w:rsidDel="002C021B">
          <w:rPr>
            <w:bCs/>
            <w:iCs/>
            <w:color w:val="000000" w:themeColor="text1"/>
          </w:rPr>
          <w:delText xml:space="preserve">chromatin state </w:delText>
        </w:r>
        <w:r w:rsidR="00E4294E" w:rsidDel="002C021B">
          <w:rPr>
            <w:bCs/>
            <w:iCs/>
            <w:color w:val="000000" w:themeColor="text1"/>
          </w:rPr>
          <w:fldChar w:fldCharType="begin" w:fldLock="1"/>
        </w:r>
        <w:r w:rsidR="006D2899" w:rsidDel="002C021B">
          <w:rPr>
            <w:bCs/>
            <w:iCs/>
            <w:color w:val="000000" w:themeColor="text1"/>
          </w:rPr>
          <w:del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delInstrText>
        </w:r>
        <w:r w:rsidR="006D2899" w:rsidDel="002C021B">
          <w:rPr>
            <w:rFonts w:ascii="Cambria Math" w:hAnsi="Cambria Math" w:cs="Cambria Math"/>
            <w:bCs/>
            <w:iCs/>
            <w:color w:val="000000" w:themeColor="text1"/>
          </w:rPr>
          <w:delInstrText>∼</w:delInstrText>
        </w:r>
        <w:r w:rsidR="006D2899" w:rsidDel="002C021B">
          <w:rPr>
            <w:bCs/>
            <w:iCs/>
            <w:color w:val="000000" w:themeColor="text1"/>
          </w:rPr>
          <w:del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delInstrText>
        </w:r>
        <w:r w:rsidR="00E4294E" w:rsidDel="002C021B">
          <w:rPr>
            <w:bCs/>
            <w:iCs/>
            <w:color w:val="000000" w:themeColor="text1"/>
          </w:rPr>
          <w:fldChar w:fldCharType="separate"/>
        </w:r>
        <w:r w:rsidR="00E4294E" w:rsidRPr="00E4294E" w:rsidDel="002C021B">
          <w:rPr>
            <w:bCs/>
            <w:iCs/>
            <w:noProof/>
            <w:color w:val="000000" w:themeColor="text1"/>
          </w:rPr>
          <w:delText>(Rubin et al., 2018)</w:delText>
        </w:r>
        <w:r w:rsidR="00E4294E" w:rsidDel="002C021B">
          <w:rPr>
            <w:bCs/>
            <w:iCs/>
            <w:color w:val="000000" w:themeColor="text1"/>
          </w:rPr>
          <w:fldChar w:fldCharType="end"/>
        </w:r>
        <w:r w:rsidR="001719DE" w:rsidDel="002C021B">
          <w:rPr>
            <w:bCs/>
            <w:iCs/>
            <w:color w:val="000000" w:themeColor="text1"/>
          </w:rPr>
          <w:delText xml:space="preserve"> </w:delText>
        </w:r>
        <w:r w:rsidR="00D40FEC" w:rsidDel="002C021B">
          <w:rPr>
            <w:bCs/>
            <w:iCs/>
            <w:color w:val="000000" w:themeColor="text1"/>
          </w:rPr>
          <w:delText>can be profiled in</w:delText>
        </w:r>
        <w:r w:rsidR="007943F0" w:rsidDel="002C021B">
          <w:rPr>
            <w:bCs/>
            <w:iCs/>
            <w:color w:val="000000" w:themeColor="text1"/>
          </w:rPr>
          <w:delText xml:space="preserve"> single cells</w:delText>
        </w:r>
        <w:r w:rsidR="001719DE" w:rsidDel="002C021B">
          <w:rPr>
            <w:bCs/>
            <w:iCs/>
            <w:color w:val="000000" w:themeColor="text1"/>
          </w:rPr>
          <w:delText xml:space="preserve"> following</w:delText>
        </w:r>
      </w:del>
      <w:del w:id="617" w:author="Albi Celaj [2]" w:date="2019-02-19T14:56:00Z">
        <w:r w:rsidR="001719DE" w:rsidDel="002C021B">
          <w:rPr>
            <w:bCs/>
            <w:iCs/>
            <w:color w:val="000000" w:themeColor="text1"/>
          </w:rPr>
          <w:delText xml:space="preserve"> combinatorial gene disruptions</w:delText>
        </w:r>
      </w:del>
      <w:del w:id="618" w:author="Albi Celaj [2]" w:date="2019-02-19T14:57:00Z">
        <w:r w:rsidR="001719DE" w:rsidDel="002C021B">
          <w:rPr>
            <w:bCs/>
            <w:iCs/>
            <w:color w:val="000000" w:themeColor="text1"/>
          </w:rPr>
          <w:delText>.</w:delText>
        </w:r>
      </w:del>
      <w:r w:rsidR="00F72EA1">
        <w:rPr>
          <w:bCs/>
          <w:iCs/>
          <w:color w:val="000000" w:themeColor="text1"/>
        </w:rPr>
        <w:t xml:space="preserve"> </w:t>
      </w:r>
      <w:ins w:id="619" w:author="Albi Celaj [2]" w:date="2019-02-19T14:57:00Z">
        <w:r w:rsidR="002C021B">
          <w:rPr>
            <w:bCs/>
            <w:iCs/>
            <w:color w:val="000000" w:themeColor="text1"/>
          </w:rPr>
          <w:t xml:space="preserve"> </w:t>
        </w:r>
      </w:ins>
      <w:del w:id="620" w:author="Albi Celaj [2]" w:date="2019-02-19T14:57:00Z">
        <w:r w:rsidR="00F72EA1" w:rsidDel="002C021B">
          <w:rPr>
            <w:bCs/>
            <w:iCs/>
            <w:color w:val="000000" w:themeColor="text1"/>
          </w:rPr>
          <w:delText xml:space="preserve"> </w:delText>
        </w:r>
      </w:del>
      <w:ins w:id="621" w:author="Albi Celaj [2]" w:date="2019-02-26T14:15:00Z">
        <w:r w:rsidR="008433AA">
          <w:rPr>
            <w:bCs/>
            <w:iCs/>
            <w:color w:val="000000" w:themeColor="text1"/>
          </w:rPr>
          <w:t>Single</w:t>
        </w:r>
      </w:ins>
      <w:del w:id="622" w:author="Albi Celaj [2]" w:date="2019-02-26T14:15:00Z">
        <w:r w:rsidR="00F90715" w:rsidDel="008433AA">
          <w:rPr>
            <w:bCs/>
            <w:iCs/>
            <w:color w:val="000000" w:themeColor="text1"/>
          </w:rPr>
          <w:delText xml:space="preserve">In addition to </w:delText>
        </w:r>
        <w:r w:rsidR="005F4080" w:rsidDel="008433AA">
          <w:rPr>
            <w:bCs/>
            <w:iCs/>
            <w:color w:val="000000" w:themeColor="text1"/>
          </w:rPr>
          <w:delText>permitting rich</w:delText>
        </w:r>
      </w:del>
      <w:del w:id="623" w:author="Albi Celaj [2]" w:date="2019-02-19T14:57:00Z">
        <w:r w:rsidR="005F4080" w:rsidDel="001975B5">
          <w:rPr>
            <w:bCs/>
            <w:iCs/>
            <w:color w:val="000000" w:themeColor="text1"/>
          </w:rPr>
          <w:delText>er</w:delText>
        </w:r>
      </w:del>
      <w:del w:id="624" w:author="Albi Celaj [2]" w:date="2019-02-26T14:15:00Z">
        <w:r w:rsidR="005F4080" w:rsidDel="008433AA">
          <w:rPr>
            <w:bCs/>
            <w:iCs/>
            <w:color w:val="000000" w:themeColor="text1"/>
          </w:rPr>
          <w:delText xml:space="preserve"> phenotyping</w:delText>
        </w:r>
      </w:del>
      <w:del w:id="625" w:author="Albi Celaj [2]" w:date="2019-02-19T15:05:00Z">
        <w:r w:rsidR="00DA4A91" w:rsidDel="002D1209">
          <w:rPr>
            <w:bCs/>
            <w:iCs/>
            <w:color w:val="000000" w:themeColor="text1"/>
          </w:rPr>
          <w:delText xml:space="preserve"> (e.g.</w:delText>
        </w:r>
        <w:r w:rsidR="0056773A" w:rsidDel="002D1209">
          <w:rPr>
            <w:bCs/>
            <w:iCs/>
            <w:color w:val="000000" w:themeColor="text1"/>
          </w:rPr>
          <w:delText xml:space="preserve"> </w:delText>
        </w:r>
        <w:r w:rsidR="008D6812" w:rsidDel="002D1209">
          <w:rPr>
            <w:bCs/>
            <w:iCs/>
            <w:color w:val="000000" w:themeColor="text1"/>
          </w:rPr>
          <w:delText>XGA</w:delText>
        </w:r>
        <w:r w:rsidR="00B3086B" w:rsidDel="002D1209">
          <w:rPr>
            <w:bCs/>
            <w:iCs/>
            <w:color w:val="000000" w:themeColor="text1"/>
          </w:rPr>
          <w:delText xml:space="preserve"> of</w:delText>
        </w:r>
        <w:r w:rsidR="00DA4A91" w:rsidDel="002D1209">
          <w:rPr>
            <w:bCs/>
            <w:iCs/>
            <w:color w:val="000000" w:themeColor="text1"/>
          </w:rPr>
          <w:delText xml:space="preserve"> </w:delText>
        </w:r>
        <w:r w:rsidR="0056773A" w:rsidDel="002D1209">
          <w:rPr>
            <w:bCs/>
            <w:iCs/>
            <w:color w:val="000000" w:themeColor="text1"/>
          </w:rPr>
          <w:delText xml:space="preserve">a </w:delText>
        </w:r>
        <w:r w:rsidR="00DA4A91" w:rsidDel="002D1209">
          <w:rPr>
            <w:bCs/>
            <w:iCs/>
            <w:color w:val="000000" w:themeColor="text1"/>
          </w:rPr>
          <w:delText xml:space="preserve">transcriptional regulatory </w:delText>
        </w:r>
        <w:r w:rsidR="00861E48" w:rsidDel="002D1209">
          <w:rPr>
            <w:bCs/>
            <w:iCs/>
            <w:color w:val="000000" w:themeColor="text1"/>
          </w:rPr>
          <w:delText>system</w:delText>
        </w:r>
        <w:r w:rsidR="00DA4A91" w:rsidDel="002D1209">
          <w:rPr>
            <w:bCs/>
            <w:iCs/>
            <w:color w:val="000000" w:themeColor="text1"/>
          </w:rPr>
          <w:delText>)</w:delText>
        </w:r>
      </w:del>
      <w:del w:id="626" w:author="Albi Celaj [2]" w:date="2019-02-26T14:15:00Z">
        <w:r w:rsidR="005F4080" w:rsidDel="008433AA">
          <w:rPr>
            <w:bCs/>
            <w:iCs/>
            <w:color w:val="000000" w:themeColor="text1"/>
          </w:rPr>
          <w:delText>, s</w:delText>
        </w:r>
        <w:r w:rsidR="00BC062C" w:rsidDel="008433AA">
          <w:rPr>
            <w:bCs/>
            <w:iCs/>
            <w:color w:val="000000" w:themeColor="text1"/>
          </w:rPr>
          <w:delText>ingle</w:delText>
        </w:r>
      </w:del>
      <w:r w:rsidR="00BC062C">
        <w:rPr>
          <w:bCs/>
          <w:iCs/>
          <w:color w:val="000000" w:themeColor="text1"/>
        </w:rPr>
        <w:t>-ce</w:t>
      </w:r>
      <w:r w:rsidR="00FE1783">
        <w:rPr>
          <w:bCs/>
          <w:iCs/>
          <w:color w:val="000000" w:themeColor="text1"/>
        </w:rPr>
        <w:t>ll barcoding methods may</w:t>
      </w:r>
      <w:r w:rsidR="005F4080">
        <w:rPr>
          <w:bCs/>
          <w:iCs/>
          <w:color w:val="000000" w:themeColor="text1"/>
        </w:rPr>
        <w:t xml:space="preserve"> </w:t>
      </w:r>
      <w:ins w:id="627" w:author="Albi Celaj [2]" w:date="2019-02-26T14:18:00Z">
        <w:r w:rsidR="008433AA">
          <w:rPr>
            <w:bCs/>
            <w:iCs/>
            <w:color w:val="000000" w:themeColor="text1"/>
          </w:rPr>
          <w:t xml:space="preserve">also </w:t>
        </w:r>
      </w:ins>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del w:id="628" w:author="Albi Celaj [2]" w:date="2019-02-26T14:17:00Z">
        <w:r w:rsidR="003F2117" w:rsidDel="008433AA">
          <w:rPr>
            <w:bCs/>
            <w:iCs/>
            <w:color w:val="000000" w:themeColor="text1"/>
          </w:rPr>
          <w:delText xml:space="preserve">would </w:delText>
        </w:r>
      </w:del>
      <w:r w:rsidR="00001416">
        <w:rPr>
          <w:bCs/>
          <w:iCs/>
          <w:color w:val="000000" w:themeColor="text1"/>
        </w:rPr>
        <w:t>grow</w:t>
      </w:r>
      <w:ins w:id="629" w:author="Albi Celaj [2]" w:date="2019-02-26T14:18:00Z">
        <w:r w:rsidR="008433AA">
          <w:rPr>
            <w:bCs/>
            <w:iCs/>
            <w:color w:val="000000" w:themeColor="text1"/>
          </w:rPr>
          <w:t>s</w:t>
        </w:r>
      </w:ins>
      <w:r w:rsidR="00001416">
        <w:rPr>
          <w:bCs/>
          <w:iCs/>
          <w:color w:val="000000" w:themeColor="text1"/>
        </w:rPr>
        <w:t xml:space="preserve"> to </w:t>
      </w:r>
      <w:ins w:id="630" w:author="Albi Celaj [2]" w:date="2019-02-26T14:18:00Z">
        <w:r w:rsidR="008433AA">
          <w:rPr>
            <w:bCs/>
            <w:iCs/>
            <w:color w:val="000000" w:themeColor="text1"/>
          </w:rPr>
          <w:t>~</w:t>
        </w:r>
      </w:ins>
      <w:del w:id="631" w:author="Albi Celaj [2]" w:date="2019-02-26T14:18:00Z">
        <w:r w:rsidR="003F2117" w:rsidDel="008433AA">
          <w:rPr>
            <w:bCs/>
            <w:iCs/>
            <w:color w:val="000000" w:themeColor="text1"/>
          </w:rPr>
          <w:delText>&gt;</w:delText>
        </w:r>
      </w:del>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ins w:id="632" w:author="Albi Celaj [2]" w:date="2019-02-26T14:17:00Z">
        <w:r w:rsidR="008433AA">
          <w:rPr>
            <w:bCs/>
            <w:iCs/>
            <w:color w:val="000000" w:themeColor="text1"/>
          </w:rPr>
          <w:t xml:space="preserve">also </w:t>
        </w:r>
      </w:ins>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512FEFC8"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w:t>
      </w:r>
      <w:ins w:id="633" w:author="Albi Celaj [2]" w:date="2019-02-26T14:15:00Z">
        <w:r w:rsidR="008433AA">
          <w:rPr>
            <w:bCs/>
            <w:iCs/>
            <w:color w:val="000000" w:themeColor="text1"/>
          </w:rPr>
          <w:t xml:space="preserve">demonstrated </w:t>
        </w:r>
      </w:ins>
      <w:r>
        <w:rPr>
          <w:bCs/>
          <w:iCs/>
          <w:color w:val="000000" w:themeColor="text1"/>
        </w:rPr>
        <w:t xml:space="preserve">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ins w:id="634" w:author="Albi Celaj [2]" w:date="2019-02-26T14:25:00Z">
        <w:r w:rsidR="00895317">
          <w:rPr>
            <w:bCs/>
            <w:iCs/>
            <w:color w:val="000000" w:themeColor="text1"/>
          </w:rPr>
          <w:t>For example, t</w:t>
        </w:r>
      </w:ins>
      <w:moveToRangeStart w:id="635" w:author="Albi Celaj [2]" w:date="2019-02-26T14:25:00Z" w:name="move2083551"/>
      <w:moveTo w:id="636" w:author="Albi Celaj [2]" w:date="2019-02-26T14:25:00Z">
        <w:del w:id="637" w:author="Albi Celaj [2]" w:date="2019-02-26T14:25:00Z">
          <w:r w:rsidR="00895317" w:rsidDel="00895317">
            <w:rPr>
              <w:bCs/>
              <w:iCs/>
              <w:color w:val="000000" w:themeColor="text1"/>
            </w:rPr>
            <w:delText>T</w:delText>
          </w:r>
        </w:del>
        <w:r w:rsidR="00895317">
          <w:rPr>
            <w:bCs/>
            <w:iCs/>
            <w:color w:val="000000" w:themeColor="text1"/>
          </w:rPr>
          <w:t xml:space="preserve">he </w:t>
        </w:r>
      </w:moveTo>
      <w:ins w:id="638" w:author="Albi Celaj [2]" w:date="2019-02-26T14:26:00Z">
        <w:r w:rsidR="0017720F">
          <w:rPr>
            <w:bCs/>
            <w:iCs/>
            <w:color w:val="000000" w:themeColor="text1"/>
          </w:rPr>
          <w:t xml:space="preserve">constructed </w:t>
        </w:r>
      </w:ins>
      <w:moveTo w:id="639" w:author="Albi Celaj [2]" w:date="2019-02-26T14:25:00Z">
        <w:r w:rsidR="00895317">
          <w:rPr>
            <w:bCs/>
            <w:iCs/>
            <w:color w:val="000000" w:themeColor="text1"/>
          </w:rPr>
          <w:t xml:space="preserve">engineered population provides a </w:t>
        </w:r>
        <w:del w:id="640" w:author="Albi Celaj [2]" w:date="2019-02-26T14:29:00Z">
          <w:r w:rsidR="00895317" w:rsidDel="00DC6657">
            <w:rPr>
              <w:bCs/>
              <w:iCs/>
              <w:color w:val="000000" w:themeColor="text1"/>
            </w:rPr>
            <w:delText xml:space="preserve">readily-available </w:delText>
          </w:r>
        </w:del>
        <w:r w:rsidR="00895317">
          <w:rPr>
            <w:bCs/>
            <w:iCs/>
            <w:color w:val="000000" w:themeColor="text1"/>
          </w:rPr>
          <w:lastRenderedPageBreak/>
          <w:t>resource</w:t>
        </w:r>
        <w:del w:id="641" w:author="Albi Celaj [2]" w:date="2019-02-26T14:26:00Z">
          <w:r w:rsidR="00895317" w:rsidDel="0017720F">
            <w:rPr>
              <w:bCs/>
              <w:iCs/>
              <w:color w:val="000000" w:themeColor="text1"/>
            </w:rPr>
            <w:delText>, and we envision</w:delText>
          </w:r>
        </w:del>
        <w:r w:rsidR="00895317">
          <w:rPr>
            <w:bCs/>
            <w:iCs/>
            <w:color w:val="000000" w:themeColor="text1"/>
          </w:rPr>
          <w:t xml:space="preserve"> that</w:t>
        </w:r>
      </w:moveTo>
      <w:ins w:id="642" w:author="Albi Celaj [2]" w:date="2019-02-26T14:29:00Z">
        <w:r w:rsidR="00DC6657">
          <w:rPr>
            <w:bCs/>
            <w:iCs/>
            <w:color w:val="000000" w:themeColor="text1"/>
          </w:rPr>
          <w:t xml:space="preserve"> readily</w:t>
        </w:r>
      </w:ins>
      <w:ins w:id="643" w:author="Albi Celaj [2]" w:date="2019-02-26T14:26:00Z">
        <w:r w:rsidR="0017720F">
          <w:rPr>
            <w:bCs/>
            <w:iCs/>
            <w:color w:val="000000" w:themeColor="text1"/>
          </w:rPr>
          <w:t xml:space="preserve"> allows</w:t>
        </w:r>
      </w:ins>
      <w:moveTo w:id="644" w:author="Albi Celaj [2]" w:date="2019-02-26T14:25:00Z">
        <w:r w:rsidR="00895317">
          <w:rPr>
            <w:bCs/>
            <w:iCs/>
            <w:color w:val="000000" w:themeColor="text1"/>
          </w:rPr>
          <w:t xml:space="preserve"> </w:t>
        </w:r>
      </w:moveTo>
      <w:ins w:id="645" w:author="Albi Celaj [2]" w:date="2019-02-26T14:29:00Z">
        <w:r w:rsidR="00DC6657">
          <w:rPr>
            <w:bCs/>
            <w:iCs/>
            <w:color w:val="000000" w:themeColor="text1"/>
          </w:rPr>
          <w:t>XGA</w:t>
        </w:r>
        <w:r w:rsidR="00DC6657" w:rsidDel="0017720F">
          <w:rPr>
            <w:bCs/>
            <w:iCs/>
            <w:color w:val="000000" w:themeColor="text1"/>
          </w:rPr>
          <w:t xml:space="preserve"> </w:t>
        </w:r>
        <w:r w:rsidR="00DC6657">
          <w:rPr>
            <w:bCs/>
            <w:iCs/>
            <w:color w:val="000000" w:themeColor="text1"/>
          </w:rPr>
          <w:t xml:space="preserve">of </w:t>
        </w:r>
      </w:ins>
      <w:moveTo w:id="646" w:author="Albi Celaj [2]" w:date="2019-02-26T14:25:00Z">
        <w:del w:id="647" w:author="Albi Celaj [2]" w:date="2019-02-26T14:28:00Z">
          <w:r w:rsidR="00895317" w:rsidDel="0017720F">
            <w:rPr>
              <w:bCs/>
              <w:iCs/>
              <w:color w:val="000000" w:themeColor="text1"/>
            </w:rPr>
            <w:delText xml:space="preserve">continued </w:delText>
          </w:r>
        </w:del>
        <w:r w:rsidR="00895317">
          <w:rPr>
            <w:bCs/>
            <w:iCs/>
            <w:color w:val="000000" w:themeColor="text1"/>
          </w:rPr>
          <w:t>ABC</w:t>
        </w:r>
      </w:moveTo>
      <w:ins w:id="648" w:author="Albi Celaj [2]" w:date="2019-02-26T14:29:00Z">
        <w:r w:rsidR="00DC6657">
          <w:rPr>
            <w:bCs/>
            <w:iCs/>
            <w:color w:val="000000" w:themeColor="text1"/>
          </w:rPr>
          <w:t xml:space="preserve"> </w:t>
        </w:r>
      </w:ins>
      <w:moveTo w:id="649" w:author="Albi Celaj [2]" w:date="2019-02-26T14:25:00Z">
        <w:del w:id="650" w:author="Albi Celaj [2]" w:date="2019-02-26T14:29:00Z">
          <w:r w:rsidR="00895317" w:rsidDel="00DC6657">
            <w:rPr>
              <w:bCs/>
              <w:iCs/>
              <w:color w:val="000000" w:themeColor="text1"/>
            </w:rPr>
            <w:delText>-</w:delText>
          </w:r>
        </w:del>
        <w:r w:rsidR="00895317">
          <w:rPr>
            <w:bCs/>
            <w:iCs/>
            <w:color w:val="000000" w:themeColor="text1"/>
          </w:rPr>
          <w:t>transporter</w:t>
        </w:r>
      </w:moveTo>
      <w:ins w:id="651" w:author="Albi Celaj [2]" w:date="2019-02-26T14:29:00Z">
        <w:r w:rsidR="00DC6657">
          <w:rPr>
            <w:bCs/>
            <w:iCs/>
            <w:color w:val="000000" w:themeColor="text1"/>
          </w:rPr>
          <w:t>s</w:t>
        </w:r>
      </w:ins>
      <w:moveTo w:id="652" w:author="Albi Celaj [2]" w:date="2019-02-26T14:25:00Z">
        <w:r w:rsidR="00895317">
          <w:rPr>
            <w:bCs/>
            <w:iCs/>
            <w:color w:val="000000" w:themeColor="text1"/>
          </w:rPr>
          <w:t xml:space="preserve"> </w:t>
        </w:r>
        <w:del w:id="653" w:author="Albi Celaj [2]" w:date="2019-02-26T14:29:00Z">
          <w:r w:rsidR="00895317" w:rsidDel="00DC6657">
            <w:rPr>
              <w:bCs/>
              <w:iCs/>
              <w:color w:val="000000" w:themeColor="text1"/>
            </w:rPr>
            <w:delText xml:space="preserve">XGA </w:delText>
          </w:r>
        </w:del>
        <w:del w:id="654" w:author="Albi Celaj [2]" w:date="2019-02-26T14:26:00Z">
          <w:r w:rsidR="00895317" w:rsidDel="0017720F">
            <w:rPr>
              <w:bCs/>
              <w:iCs/>
              <w:color w:val="000000" w:themeColor="text1"/>
            </w:rPr>
            <w:delText xml:space="preserve">will provide insight </w:delText>
          </w:r>
        </w:del>
        <w:r w:rsidR="00895317">
          <w:rPr>
            <w:bCs/>
            <w:iCs/>
            <w:color w:val="000000" w:themeColor="text1"/>
          </w:rPr>
          <w:t xml:space="preserve">in other compounds.  </w:t>
        </w:r>
      </w:moveTo>
      <w:moveToRangeEnd w:id="635"/>
      <w:ins w:id="655" w:author="Albi Celaj [2]" w:date="2019-02-26T14:31:00Z">
        <w:r w:rsidR="00FB3E0E">
          <w:rPr>
            <w:bCs/>
            <w:iCs/>
            <w:color w:val="000000" w:themeColor="text1"/>
          </w:rPr>
          <w:t xml:space="preserve">Additional genes may also be deleted in each pool, thereby expanding XGA targets (e.g. to study a </w:t>
        </w:r>
      </w:ins>
      <w:ins w:id="656" w:author="Albi Celaj [2]" w:date="2019-02-26T14:32:00Z">
        <w:r w:rsidR="00FB3E0E" w:rsidRPr="00944FDF">
          <w:rPr>
            <w:bCs/>
            <w:iCs/>
            <w:color w:val="000000" w:themeColor="text1"/>
          </w:rPr>
          <w:t>Pdr1</w:t>
        </w:r>
        <w:r w:rsidR="00FB3E0E">
          <w:rPr>
            <w:bCs/>
            <w:iCs/>
            <w:color w:val="000000" w:themeColor="text1"/>
          </w:rPr>
          <w:t>-dependent transcriptional response).</w:t>
        </w:r>
      </w:ins>
      <w:del w:id="657" w:author="Albi Celaj [2]" w:date="2019-02-26T14:32:00Z">
        <w:r w:rsidR="00E80138" w:rsidDel="00FB3E0E">
          <w:rPr>
            <w:bCs/>
            <w:iCs/>
            <w:color w:val="000000" w:themeColor="text1"/>
          </w:rPr>
          <w:delText>For</w:delText>
        </w:r>
        <w:r w:rsidR="00FD4872" w:rsidRPr="00944FDF" w:rsidDel="00FB3E0E">
          <w:rPr>
            <w:bCs/>
            <w:iCs/>
            <w:color w:val="000000" w:themeColor="text1"/>
          </w:rPr>
          <w:delText xml:space="preserve"> example, we hypothesized that some negative influences on Pdr5 </w:delText>
        </w:r>
        <w:r w:rsidR="004868DD" w:rsidDel="00FB3E0E">
          <w:rPr>
            <w:bCs/>
            <w:iCs/>
            <w:color w:val="000000" w:themeColor="text1"/>
          </w:rPr>
          <w:delText>may</w:delText>
        </w:r>
        <w:r w:rsidR="00FD4872" w:rsidRPr="00944FDF" w:rsidDel="00FB3E0E">
          <w:rPr>
            <w:bCs/>
            <w:iCs/>
            <w:color w:val="000000" w:themeColor="text1"/>
          </w:rPr>
          <w:delText xml:space="preserve"> be mediated by</w:delText>
        </w:r>
        <w:r w:rsidR="00E80138" w:rsidDel="00FB3E0E">
          <w:rPr>
            <w:bCs/>
            <w:iCs/>
            <w:color w:val="000000" w:themeColor="text1"/>
          </w:rPr>
          <w:delText xml:space="preserve"> a</w:delText>
        </w:r>
        <w:r w:rsidR="00FD4872" w:rsidRPr="00944FDF" w:rsidDel="00FB3E0E">
          <w:rPr>
            <w:bCs/>
            <w:iCs/>
            <w:color w:val="000000" w:themeColor="text1"/>
          </w:rPr>
          <w:delText xml:space="preserve"> Pdr1</w:delText>
        </w:r>
        <w:r w:rsidR="00E80138" w:rsidDel="00FB3E0E">
          <w:rPr>
            <w:bCs/>
            <w:iCs/>
            <w:color w:val="000000" w:themeColor="text1"/>
          </w:rPr>
          <w:delText>-dependent transcriptional response</w:delText>
        </w:r>
        <w:r w:rsidR="00230E5F" w:rsidDel="00FB3E0E">
          <w:rPr>
            <w:bCs/>
            <w:iCs/>
            <w:color w:val="000000" w:themeColor="text1"/>
          </w:rPr>
          <w:delText xml:space="preserve"> </w:delText>
        </w:r>
        <w:r w:rsidR="00230E5F" w:rsidDel="00FB3E0E">
          <w:rPr>
            <w:bCs/>
            <w:iCs/>
            <w:color w:val="000000" w:themeColor="text1"/>
          </w:rPr>
          <w:fldChar w:fldCharType="begin" w:fldLock="1"/>
        </w:r>
        <w:r w:rsidR="00B74B35" w:rsidRPr="006C182B" w:rsidDel="00FB3E0E">
          <w:rPr>
            <w:bCs/>
            <w:iCs/>
            <w:color w:val="000000" w:themeColor="text1"/>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230E5F" w:rsidDel="00FB3E0E">
          <w:rPr>
            <w:bCs/>
            <w:iCs/>
            <w:color w:val="000000" w:themeColor="text1"/>
          </w:rPr>
          <w:fldChar w:fldCharType="separate"/>
        </w:r>
        <w:r w:rsidR="00230E5F" w:rsidRPr="00FB3E0E" w:rsidDel="00FB3E0E">
          <w:rPr>
            <w:bCs/>
            <w:iCs/>
            <w:noProof/>
            <w:color w:val="000000" w:themeColor="text1"/>
          </w:rPr>
          <w:delText>(Kolaczkowska et al., 2008)</w:delText>
        </w:r>
        <w:r w:rsidR="00230E5F" w:rsidDel="00FB3E0E">
          <w:rPr>
            <w:bCs/>
            <w:iCs/>
            <w:color w:val="000000" w:themeColor="text1"/>
          </w:rPr>
          <w:fldChar w:fldCharType="end"/>
        </w:r>
        <w:r w:rsidR="00FD4872" w:rsidRPr="00944FDF" w:rsidDel="00FB3E0E">
          <w:rPr>
            <w:bCs/>
            <w:iCs/>
            <w:color w:val="000000" w:themeColor="text1"/>
          </w:rPr>
          <w:delText xml:space="preserve">.  </w:delText>
        </w:r>
        <w:r w:rsidDel="00FB3E0E">
          <w:rPr>
            <w:bCs/>
            <w:iCs/>
            <w:color w:val="000000" w:themeColor="text1"/>
          </w:rPr>
          <w:delText xml:space="preserve">Future work could include </w:delText>
        </w:r>
        <w:r w:rsidR="00FD4872" w:rsidRPr="00944FDF" w:rsidDel="00FB3E0E">
          <w:rPr>
            <w:bCs/>
            <w:i/>
            <w:iCs/>
            <w:color w:val="000000" w:themeColor="text1"/>
          </w:rPr>
          <w:delText>en</w:delText>
        </w:r>
        <w:r w:rsidR="00FD4872" w:rsidRPr="00944FDF" w:rsidDel="00FB3E0E">
          <w:rPr>
            <w:bCs/>
            <w:iCs/>
            <w:color w:val="000000" w:themeColor="text1"/>
          </w:rPr>
          <w:delText xml:space="preserve"> </w:delText>
        </w:r>
        <w:r w:rsidR="00FD4872" w:rsidRPr="00944FDF" w:rsidDel="00FB3E0E">
          <w:rPr>
            <w:bCs/>
            <w:i/>
            <w:iCs/>
            <w:color w:val="000000" w:themeColor="text1"/>
          </w:rPr>
          <w:delText xml:space="preserve">masse </w:delText>
        </w:r>
        <w:r w:rsidR="00FD4872" w:rsidRPr="00944FDF" w:rsidDel="00FB3E0E">
          <w:rPr>
            <w:bCs/>
            <w:iCs/>
            <w:color w:val="000000" w:themeColor="text1"/>
          </w:rPr>
          <w:delText xml:space="preserve">deletion of </w:delText>
        </w:r>
        <w:r w:rsidR="00FD4872" w:rsidRPr="00944FDF" w:rsidDel="00FB3E0E">
          <w:rPr>
            <w:bCs/>
            <w:i/>
            <w:iCs/>
            <w:color w:val="000000" w:themeColor="text1"/>
          </w:rPr>
          <w:delText>PDR1</w:delText>
        </w:r>
        <w:r w:rsidDel="00FB3E0E">
          <w:rPr>
            <w:bCs/>
            <w:iCs/>
            <w:color w:val="000000" w:themeColor="text1"/>
          </w:rPr>
          <w:delText xml:space="preserve"> in each pool</w:delText>
        </w:r>
        <w:r w:rsidR="00832A9C" w:rsidDel="00FB3E0E">
          <w:rPr>
            <w:bCs/>
            <w:iCs/>
            <w:color w:val="000000" w:themeColor="text1"/>
          </w:rPr>
          <w:delText xml:space="preserve">, thereby </w:delText>
        </w:r>
        <w:r w:rsidR="00FD4872" w:rsidRPr="00944FDF" w:rsidDel="00FB3E0E">
          <w:rPr>
            <w:bCs/>
            <w:iCs/>
            <w:color w:val="000000" w:themeColor="text1"/>
          </w:rPr>
          <w:delText>expan</w:delText>
        </w:r>
        <w:r w:rsidR="00832A9C" w:rsidDel="00FB3E0E">
          <w:rPr>
            <w:bCs/>
            <w:iCs/>
            <w:color w:val="000000" w:themeColor="text1"/>
          </w:rPr>
          <w:delText>ding</w:delText>
        </w:r>
        <w:r w:rsidR="00FD4872" w:rsidRPr="00944FDF" w:rsidDel="00FB3E0E">
          <w:rPr>
            <w:bCs/>
            <w:iCs/>
            <w:color w:val="000000" w:themeColor="text1"/>
          </w:rPr>
          <w:delText xml:space="preserve"> the </w:delText>
        </w:r>
        <w:r w:rsidR="008D6812" w:rsidDel="00FB3E0E">
          <w:rPr>
            <w:bCs/>
            <w:iCs/>
            <w:color w:val="000000" w:themeColor="text1"/>
          </w:rPr>
          <w:delText>XGA</w:delText>
        </w:r>
        <w:r w:rsidR="00FD4872" w:rsidRPr="00944FDF" w:rsidDel="00FB3E0E">
          <w:rPr>
            <w:bCs/>
            <w:iCs/>
            <w:color w:val="000000" w:themeColor="text1"/>
          </w:rPr>
          <w:delText xml:space="preserve"> </w:delText>
        </w:r>
        <w:r w:rsidR="009E1DBE" w:rsidDel="00FB3E0E">
          <w:rPr>
            <w:bCs/>
            <w:iCs/>
            <w:color w:val="000000" w:themeColor="text1"/>
          </w:rPr>
          <w:delText xml:space="preserve">targets </w:delText>
        </w:r>
        <w:r w:rsidR="00FD4872" w:rsidRPr="00944FDF" w:rsidDel="00FB3E0E">
          <w:rPr>
            <w:bCs/>
            <w:iCs/>
            <w:color w:val="000000" w:themeColor="text1"/>
          </w:rPr>
          <w:delText xml:space="preserve">to explicitly test the extent of its mediating role. </w:delText>
        </w:r>
      </w:del>
      <w:r w:rsidR="00FD4872" w:rsidRPr="00944FDF">
        <w:rPr>
          <w:bCs/>
          <w:iCs/>
          <w:color w:val="000000" w:themeColor="text1"/>
        </w:rPr>
        <w:t xml:space="preserv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del w:id="658" w:author="Albi Celaj [2]" w:date="2019-02-26T14:33:00Z">
        <w:r w:rsidR="0089275F" w:rsidDel="00FB3E0E">
          <w:rPr>
            <w:bCs/>
            <w:iCs/>
            <w:color w:val="000000" w:themeColor="text1"/>
          </w:rPr>
          <w:delText xml:space="preserve"> only</w:delText>
        </w:r>
      </w:del>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EE5B198"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w:t>
      </w:r>
      <w:ins w:id="659" w:author="Albi Celaj [2]" w:date="2019-03-05T16:01:00Z">
        <w:r w:rsidR="00CD47C0">
          <w:rPr>
            <w:bCs/>
            <w:iCs/>
            <w:color w:val="000000" w:themeColor="text1"/>
          </w:rPr>
          <w:t xml:space="preserve">objectively </w:t>
        </w:r>
      </w:ins>
      <w:r w:rsidR="00E94795">
        <w:rPr>
          <w:bCs/>
          <w:iCs/>
          <w:color w:val="000000" w:themeColor="text1"/>
        </w:rPr>
        <w:t xml:space="preserve">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2C718264" w:rsidR="007766A0" w:rsidRDefault="008D72E0" w:rsidP="00253781">
      <w:pPr>
        <w:jc w:val="both"/>
        <w:rPr>
          <w:bCs/>
          <w:iCs/>
          <w:color w:val="000000" w:themeColor="text1"/>
        </w:rPr>
      </w:pPr>
      <w:r>
        <w:rPr>
          <w:bCs/>
          <w:iCs/>
          <w:color w:val="000000" w:themeColor="text1"/>
        </w:rPr>
        <w:t>In summary, we showed that measur</w:t>
      </w:r>
      <w:ins w:id="660" w:author="Albi Celaj" w:date="2019-02-13T17:59:00Z">
        <w:r w:rsidR="00FE4612">
          <w:rPr>
            <w:bCs/>
            <w:iCs/>
            <w:color w:val="000000" w:themeColor="text1"/>
          </w:rPr>
          <w:t>ing</w:t>
        </w:r>
      </w:ins>
      <w:del w:id="661" w:author="Albi Celaj" w:date="2019-02-13T17:59:00Z">
        <w:r w:rsidDel="00FE4612">
          <w:rPr>
            <w:bCs/>
            <w:iCs/>
            <w:color w:val="000000" w:themeColor="text1"/>
          </w:rPr>
          <w:delText>ement</w:delText>
        </w:r>
      </w:del>
      <w:r>
        <w:rPr>
          <w:bCs/>
          <w:iCs/>
          <w:color w:val="000000" w:themeColor="text1"/>
        </w:rPr>
        <w:t xml:space="preserve"> and modeling </w:t>
      </w:r>
      <w:del w:id="662" w:author="Albi Celaj [2]" w:date="2019-03-05T15:32:00Z">
        <w:r w:rsidR="0086432E" w:rsidDel="00431FF4">
          <w:rPr>
            <w:bCs/>
            <w:iCs/>
            <w:color w:val="000000" w:themeColor="text1"/>
          </w:rPr>
          <w:delText xml:space="preserve">rich </w:delText>
        </w:r>
      </w:del>
      <w:ins w:id="663" w:author="Albi Celaj [2]" w:date="2019-03-05T15:32:00Z">
        <w:r w:rsidR="007F512A">
          <w:rPr>
            <w:bCs/>
            <w:iCs/>
            <w:color w:val="000000" w:themeColor="text1"/>
          </w:rPr>
          <w:t>high-order</w:t>
        </w:r>
        <w:r w:rsidR="00431FF4">
          <w:rPr>
            <w:bCs/>
            <w:iCs/>
            <w:color w:val="000000" w:themeColor="text1"/>
          </w:rPr>
          <w:t xml:space="preserve"> </w:t>
        </w:r>
      </w:ins>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lastRenderedPageBreak/>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664"/>
      <w:commentRangeStart w:id="665"/>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664"/>
      <w:r w:rsidR="00447F5C">
        <w:rPr>
          <w:rStyle w:val="CommentReference"/>
          <w:rFonts w:asciiTheme="minorHAnsi" w:hAnsiTheme="minorHAnsi" w:cstheme="minorBidi"/>
        </w:rPr>
        <w:commentReference w:id="664"/>
      </w:r>
      <w:commentRangeEnd w:id="665"/>
      <w:r w:rsidR="00447F5C">
        <w:rPr>
          <w:rStyle w:val="CommentReference"/>
          <w:rFonts w:asciiTheme="minorHAnsi" w:hAnsiTheme="minorHAnsi" w:cstheme="minorBidi"/>
        </w:rPr>
        <w:commentReference w:id="665"/>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8A20A62"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US1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US2</w:t>
      </w:r>
      <w:r w:rsidR="00B852D0">
        <w:rPr>
          <w:bCs/>
          <w:iCs/>
          <w:color w:val="000000" w:themeColor="text1"/>
        </w:rPr>
        <w:t>’</w:t>
      </w:r>
      <w:r w:rsidRPr="00233F15">
        <w:rPr>
          <w:bCs/>
          <w:iCs/>
          <w:color w:val="000000" w:themeColor="text1"/>
        </w:rPr>
        <w:t xml:space="preserve">),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DS1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DS2</w:t>
      </w:r>
      <w:r w:rsidR="00B852D0">
        <w:rPr>
          <w:bCs/>
          <w:iCs/>
          <w:color w:val="000000" w:themeColor="text1"/>
        </w:rPr>
        <w:t>’</w:t>
      </w:r>
      <w:r w:rsidRPr="00233F15">
        <w:rPr>
          <w:bCs/>
          <w:iCs/>
          <w:color w:val="000000" w:themeColor="text1"/>
        </w:rPr>
        <w:t>).</w:t>
      </w:r>
    </w:p>
    <w:p w14:paraId="48FF3C78" w14:textId="77777777" w:rsidR="004F4736" w:rsidRDefault="004F4736" w:rsidP="004F4736">
      <w:pPr>
        <w:jc w:val="both"/>
        <w:rPr>
          <w:bCs/>
          <w:iCs/>
          <w:color w:val="000000" w:themeColor="text1"/>
        </w:rPr>
      </w:pPr>
    </w:p>
    <w:p w14:paraId="493B72B7" w14:textId="77777777" w:rsidR="00670585"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 xml:space="preserve">°C </w:t>
      </w:r>
      <w:r w:rsidRPr="008A1154">
        <w:rPr>
          <w:color w:val="000000" w:themeColor="text1"/>
        </w:rPr>
        <w:lastRenderedPageBreak/>
        <w:t>for 5min; 4°C forever</w:t>
      </w:r>
      <w:r>
        <w:rPr>
          <w:color w:val="000000" w:themeColor="text1"/>
        </w:rPr>
        <w:t xml:space="preserve">. The resulting PCR products were purified using a Qiagen Qiaspin Kit, and ~1950bp products were confirmed using 2% gel electrophoresis.  </w:t>
      </w:r>
    </w:p>
    <w:p w14:paraId="630F15CE" w14:textId="77777777" w:rsidR="00670585" w:rsidRDefault="00670585" w:rsidP="004F4736">
      <w:pPr>
        <w:jc w:val="both"/>
        <w:rPr>
          <w:color w:val="000000" w:themeColor="text1"/>
        </w:rPr>
      </w:pPr>
    </w:p>
    <w:p w14:paraId="0F09ACFC" w14:textId="77777777" w:rsidR="00670585" w:rsidRDefault="00670585" w:rsidP="004F4736">
      <w:pPr>
        <w:jc w:val="both"/>
        <w:rPr>
          <w:color w:val="000000" w:themeColor="text1"/>
        </w:rPr>
      </w:pPr>
    </w:p>
    <w:p w14:paraId="02BFABED" w14:textId="408784B8" w:rsidR="004F4736" w:rsidRDefault="00670585" w:rsidP="004F4736">
      <w:pPr>
        <w:jc w:val="both"/>
        <w:rPr>
          <w:color w:val="000000" w:themeColor="text1"/>
        </w:rPr>
      </w:pPr>
      <w:r>
        <w:rPr>
          <w:color w:val="000000" w:themeColor="text1"/>
        </w:rPr>
        <w:t>To confirm correct synthesis</w:t>
      </w:r>
      <w:r w:rsidR="00F267C6">
        <w:rPr>
          <w:color w:val="000000" w:themeColor="text1"/>
        </w:rPr>
        <w:t xml:space="preserve"> of the barcoded HphMX4 construct</w:t>
      </w:r>
      <w:r>
        <w:rPr>
          <w:color w:val="000000" w:themeColor="text1"/>
        </w:rPr>
        <w:t>, t</w:t>
      </w:r>
      <w:r w:rsidR="004F4736">
        <w:rPr>
          <w:color w:val="000000" w:themeColor="text1"/>
        </w:rPr>
        <w:t xml:space="preserve">wo PCR reactions were performed on the resulting products.  The first PCR reaction was performed with the </w:t>
      </w:r>
      <w:r w:rsidR="004F4736" w:rsidRPr="001E7376">
        <w:rPr>
          <w:bCs/>
        </w:rPr>
        <w:t>SacI Reamp F/US2 primer pairs, and the second was performed using DS1/SacI Reamp R primer pairs.</w:t>
      </w:r>
      <w:r w:rsidR="004F4736">
        <w:rPr>
          <w:bCs/>
        </w:rPr>
        <w:t xml:space="preserve"> </w:t>
      </w:r>
      <w:r w:rsidR="004F4736">
        <w:t xml:space="preserve">The PCR program used for both of these reactions was:   </w:t>
      </w:r>
      <w:r w:rsidR="004F4736" w:rsidRPr="008A1154">
        <w:rPr>
          <w:color w:val="000000" w:themeColor="text1"/>
        </w:rPr>
        <w:t xml:space="preserve">98°C for 30sec; </w:t>
      </w:r>
      <w:r w:rsidR="004F4736">
        <w:rPr>
          <w:color w:val="000000" w:themeColor="text1"/>
        </w:rPr>
        <w:t>25</w:t>
      </w:r>
      <w:r w:rsidR="004F4736" w:rsidRPr="008A1154">
        <w:rPr>
          <w:color w:val="000000" w:themeColor="text1"/>
        </w:rPr>
        <w:t xml:space="preserve"> cycles of 98°</w:t>
      </w:r>
      <w:r w:rsidR="004F4736">
        <w:rPr>
          <w:color w:val="000000" w:themeColor="text1"/>
        </w:rPr>
        <w:t>C for 10sec, 59</w:t>
      </w:r>
      <w:r w:rsidR="004F4736" w:rsidRPr="008A1154">
        <w:rPr>
          <w:color w:val="000000" w:themeColor="text1"/>
        </w:rPr>
        <w:t>°</w:t>
      </w:r>
      <w:r w:rsidR="004F4736">
        <w:rPr>
          <w:color w:val="000000" w:themeColor="text1"/>
        </w:rPr>
        <w:t>C for 15</w:t>
      </w:r>
      <w:r w:rsidR="004F4736" w:rsidRPr="008A1154">
        <w:rPr>
          <w:color w:val="000000" w:themeColor="text1"/>
        </w:rPr>
        <w:t>sec, 72°</w:t>
      </w:r>
      <w:r w:rsidR="004F4736">
        <w:rPr>
          <w:color w:val="000000" w:themeColor="text1"/>
        </w:rPr>
        <w:t>C for 30</w:t>
      </w:r>
      <w:r w:rsidR="004F4736" w:rsidRPr="008A1154">
        <w:rPr>
          <w:color w:val="000000" w:themeColor="text1"/>
        </w:rPr>
        <w:t xml:space="preserve">sec; </w:t>
      </w:r>
      <w:r w:rsidR="004F4736">
        <w:rPr>
          <w:color w:val="000000" w:themeColor="text1"/>
        </w:rPr>
        <w:t>72</w:t>
      </w:r>
      <w:r w:rsidR="004F4736" w:rsidRPr="008A1154">
        <w:rPr>
          <w:color w:val="000000" w:themeColor="text1"/>
        </w:rPr>
        <w:t>°C for 5min; 4°C forever</w:t>
      </w:r>
      <w:r w:rsidR="004F4736">
        <w:rPr>
          <w:color w:val="000000" w:themeColor="text1"/>
        </w:rPr>
        <w:t xml:space="preserve">.  Expected sizes (~132bp, 137bp) were confirmed using 4% gel electrophoresis. All above PCR reactions were performed using </w:t>
      </w:r>
      <w:r w:rsidR="004F4736" w:rsidRPr="001E7376">
        <w:rPr>
          <w:color w:val="000000" w:themeColor="text1"/>
        </w:rPr>
        <w:t>High Fidelity Phusion Master Mix (NEB)</w:t>
      </w:r>
      <w:r w:rsidR="004F4736">
        <w:rPr>
          <w:color w:val="000000" w:themeColor="text1"/>
        </w:rPr>
        <w:t>.</w:t>
      </w:r>
    </w:p>
    <w:p w14:paraId="0E335EE5" w14:textId="77777777" w:rsidR="004F4736" w:rsidRDefault="004F4736" w:rsidP="004F4736"/>
    <w:p w14:paraId="63CC28B8" w14:textId="601805DF"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4772AD2" w:rsidR="004F4736" w:rsidRPr="000D0A45" w:rsidRDefault="004F4736" w:rsidP="004F4736">
      <w:pPr>
        <w:jc w:val="both"/>
        <w:rPr>
          <w:bCs/>
          <w:iCs/>
          <w:color w:val="000000" w:themeColor="text1"/>
          <w:lang w:val="en-CA"/>
        </w:rPr>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 xml:space="preserve">C </w:t>
      </w:r>
      <w:r>
        <w:lastRenderedPageBreak/>
        <w:t>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w:t>
      </w:r>
      <w:r w:rsidR="00AB0E15">
        <w:rPr>
          <w:bCs/>
          <w:iCs/>
          <w:color w:val="000000" w:themeColor="text1"/>
        </w:rPr>
        <w:t>-IT</w:t>
      </w:r>
      <w:r>
        <w:rPr>
          <w:bCs/>
          <w:iCs/>
          <w:color w:val="000000" w:themeColor="text1"/>
        </w:rPr>
        <w:t xml:space="preserve"> purification </w:t>
      </w:r>
      <w:r w:rsidR="00AB0E15">
        <w:rPr>
          <w:bCs/>
          <w:iCs/>
          <w:color w:val="000000" w:themeColor="text1"/>
        </w:rPr>
        <w:t>(</w:t>
      </w:r>
      <w:r w:rsidR="000D0A45" w:rsidRPr="000D0A45">
        <w:rPr>
          <w:bCs/>
          <w:iCs/>
          <w:color w:val="000000" w:themeColor="text1"/>
          <w:lang w:val="en-CA"/>
        </w:rPr>
        <w:t>Thermo Fisher Scientific, Cat.78201</w:t>
      </w:r>
      <w:r w:rsidR="00AB0E15">
        <w:rPr>
          <w:bCs/>
          <w:iCs/>
          <w:color w:val="000000" w:themeColor="text1"/>
        </w:rPr>
        <w:t xml:space="preserve">) </w:t>
      </w:r>
      <w:r>
        <w:rPr>
          <w:bCs/>
          <w:iCs/>
          <w:color w:val="000000" w:themeColor="text1"/>
        </w:rPr>
        <w:t>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666"/>
      <w:commentRangeStart w:id="667"/>
      <w:r>
        <w:rPr>
          <w:bCs/>
          <w:iCs/>
          <w:color w:val="000000" w:themeColor="text1"/>
        </w:rPr>
        <w:t>–</w:t>
      </w:r>
      <w:r w:rsidRPr="00233F15">
        <w:rPr>
          <w:rFonts w:eastAsia="Times New Roman"/>
          <w:color w:val="333333"/>
          <w:shd w:val="clear" w:color="auto" w:fill="FFFFFF"/>
        </w:rPr>
        <w:t>Ura</w:t>
      </w:r>
      <w:commentRangeEnd w:id="666"/>
      <w:r>
        <w:rPr>
          <w:rStyle w:val="CommentReference"/>
          <w:rFonts w:asciiTheme="minorHAnsi" w:hAnsiTheme="minorHAnsi" w:cstheme="minorBidi"/>
        </w:rPr>
        <w:commentReference w:id="666"/>
      </w:r>
      <w:commentRangeEnd w:id="667"/>
      <w:r>
        <w:rPr>
          <w:rStyle w:val="CommentReference"/>
          <w:rFonts w:asciiTheme="minorHAnsi" w:hAnsiTheme="minorHAnsi" w:cstheme="minorBidi"/>
        </w:rPr>
        <w:commentReference w:id="667"/>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lastRenderedPageBreak/>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2418384F"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iSeq</w:t>
      </w:r>
      <w:ins w:id="668" w:author="Albi Celaj [2]" w:date="2019-03-05T14:04:00Z">
        <w:r w:rsidR="00BD6673">
          <w:rPr>
            <w:bCs/>
            <w:iCs/>
            <w:color w:val="000000" w:themeColor="text1"/>
          </w:rPr>
          <w:t xml:space="preserve"> 2000</w:t>
        </w:r>
      </w:ins>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lastRenderedPageBreak/>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xml:space="preserve">, and diluted </w:t>
      </w:r>
      <w:r w:rsidRPr="00F92F94">
        <w:rPr>
          <w:bCs/>
          <w:iCs/>
          <w:color w:val="000000" w:themeColor="text1"/>
        </w:rPr>
        <w:lastRenderedPageBreak/>
        <w:t>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669"/>
      <w:r w:rsidR="00226F4C">
        <w:t>After indexing, equal</w:t>
      </w:r>
      <w:r w:rsidR="001C1A6B">
        <w:t xml:space="preserve"> volumes</w:t>
      </w:r>
      <w:r w:rsidR="00226F4C">
        <w:t xml:space="preserve"> of UP-tag and DN-tag PCR products from each pool were run on a 3% agarose gel.  </w:t>
      </w:r>
      <w:commentRangeEnd w:id="669"/>
      <w:r w:rsidR="00B04DC2">
        <w:rPr>
          <w:rStyle w:val="CommentReference"/>
          <w:rFonts w:asciiTheme="minorHAnsi" w:hAnsiTheme="minorHAnsi" w:cstheme="minorBidi"/>
        </w:rPr>
        <w:commentReference w:id="669"/>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D943CC"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D943CC"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D943CC"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D943CC"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D943CC"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D943CC"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D943CC"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D943CC"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D943C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D943C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D943C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D943CC"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D943C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D943C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D943CC"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1B40F9FC"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w:t>
      </w:r>
      <w:ins w:id="670" w:author="Albi Celaj [2]" w:date="2019-03-01T15:31:00Z">
        <w:r w:rsidR="007E4291">
          <w:rPr>
            <w:rFonts w:eastAsiaTheme="minorEastAsia"/>
            <w:bCs/>
            <w:iCs/>
            <w:color w:val="000000" w:themeColor="text1"/>
            <w:lang w:val="en-CA"/>
          </w:rPr>
          <w:t xml:space="preserve">This model consists of </w:t>
        </w:r>
      </w:ins>
      <w:r w:rsidR="006C42C2">
        <w:rPr>
          <w:rFonts w:eastAsiaTheme="minorEastAsia"/>
          <w:bCs/>
          <w:iCs/>
          <w:color w:val="000000" w:themeColor="text1"/>
          <w:lang w:val="en-CA"/>
        </w:rPr>
        <w:t>Equation 7)</w:t>
      </w:r>
      <w:ins w:id="671" w:author="Albi Celaj [2]" w:date="2019-03-01T15:32:00Z">
        <w:r w:rsidR="00337730">
          <w:rPr>
            <w:rFonts w:eastAsiaTheme="minorEastAsia"/>
            <w:bCs/>
            <w:iCs/>
            <w:color w:val="000000" w:themeColor="text1"/>
            <w:lang w:val="en-CA"/>
          </w:rPr>
          <w:t xml:space="preserve"> with an added</w:t>
        </w:r>
      </w:ins>
      <w:del w:id="672" w:author="Albi Celaj [2]" w:date="2019-03-01T15:31:00Z">
        <w:r w:rsidR="006C42C2" w:rsidDel="007E4291">
          <w:rPr>
            <w:rFonts w:eastAsiaTheme="minorEastAsia"/>
            <w:bCs/>
            <w:iCs/>
            <w:color w:val="000000" w:themeColor="text1"/>
            <w:lang w:val="en-CA"/>
          </w:rPr>
          <w:delText xml:space="preserve"> contains </w:delText>
        </w:r>
      </w:del>
      <w:del w:id="673" w:author="Albi Celaj [2]" w:date="2019-03-01T15:32:00Z">
        <w:r w:rsidR="006C42C2" w:rsidDel="00337730">
          <w:rPr>
            <w:rFonts w:eastAsiaTheme="minorEastAsia"/>
            <w:bCs/>
            <w:iCs/>
            <w:color w:val="000000" w:themeColor="text1"/>
            <w:lang w:val="en-CA"/>
          </w:rPr>
          <w:delText>a</w:delText>
        </w:r>
      </w:del>
      <w:r w:rsidR="006C42C2">
        <w:rPr>
          <w:rFonts w:eastAsiaTheme="minorEastAsia"/>
          <w:bCs/>
          <w:iCs/>
          <w:color w:val="000000" w:themeColor="text1"/>
          <w:lang w:val="en-CA"/>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D943CC"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D943CC"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D943CC"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D943CC"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D943CC"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D943CC"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w:lastRenderedPageBreak/>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D943CC"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D943CC"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D943CC"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w:t>
      </w:r>
      <w:r w:rsidR="00EB78BC">
        <w:rPr>
          <w:rFonts w:eastAsiaTheme="minorEastAsia"/>
          <w:color w:val="000000" w:themeColor="text1"/>
          <w:lang w:val="en-CA"/>
        </w:rPr>
        <w:lastRenderedPageBreak/>
        <w:t>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674"/>
      <w:r w:rsidRPr="001668D4">
        <w:rPr>
          <w:b/>
          <w:bCs/>
          <w:iCs/>
          <w:color w:val="000000" w:themeColor="text1"/>
        </w:rPr>
        <w:t>Analysis of Liquid Growth Data</w:t>
      </w:r>
      <w:commentRangeEnd w:id="674"/>
      <w:r w:rsidR="00883356" w:rsidRPr="001668D4">
        <w:rPr>
          <w:rStyle w:val="CommentReference"/>
          <w:color w:val="000000" w:themeColor="text1"/>
        </w:rPr>
        <w:commentReference w:id="674"/>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w:t>
      </w:r>
      <w:r w:rsidR="00E95130">
        <w:rPr>
          <w:color w:val="000000" w:themeColor="text1"/>
        </w:rPr>
        <w:lastRenderedPageBreak/>
        <w:t xml:space="preserve">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675" w:author="Albi Celaj"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676" w:author="Albi Celaj"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677" w:author="Albi Celaj" w:date="2019-02-12T13:13:00Z">
        <w:r w:rsidR="0086627C">
          <w:rPr>
            <w:bCs/>
            <w:iCs/>
            <w:color w:val="000000" w:themeColor="text1"/>
          </w:rPr>
          <w:t>-</w:t>
        </w:r>
      </w:ins>
      <w:del w:id="678" w:author="Albi Celaj"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679" w:author="Albi Celaj"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680" w:author="Albi Celaj" w:date="2019-02-12T13:12:00Z">
        <w:r w:rsidR="0042637D" w:rsidRPr="00662D0E" w:rsidDel="0086627C">
          <w:rPr>
            <w:bCs/>
            <w:iCs/>
            <w:noProof/>
            <w:color w:val="000000" w:themeColor="text1"/>
            <w:vertAlign w:val="superscript"/>
          </w:rPr>
          <w:delText>25</w:delText>
        </w:r>
      </w:del>
      <w:del w:id="681" w:author="Albi Celaj"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82"/>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82"/>
      <w:r w:rsidR="00662D0E">
        <w:rPr>
          <w:rStyle w:val="CommentReference"/>
          <w:rFonts w:asciiTheme="minorHAnsi" w:hAnsiTheme="minorHAnsi" w:cstheme="minorBidi"/>
        </w:rPr>
        <w:commentReference w:id="682"/>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683"/>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683"/>
      <w:r w:rsidR="00DF4CE6">
        <w:rPr>
          <w:rStyle w:val="CommentReference"/>
          <w:rFonts w:asciiTheme="minorHAnsi" w:hAnsiTheme="minorHAnsi" w:cstheme="minorBidi"/>
        </w:rPr>
        <w:commentReference w:id="683"/>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lastRenderedPageBreak/>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84"/>
      <w:r w:rsidRPr="00233F15">
        <w:rPr>
          <w:b/>
          <w:sz w:val="28"/>
        </w:rPr>
        <w:t>Author Contributions</w:t>
      </w:r>
      <w:commentRangeEnd w:id="684"/>
      <w:r w:rsidR="00AB0C9E">
        <w:rPr>
          <w:rStyle w:val="CommentReference"/>
          <w:rFonts w:asciiTheme="minorHAnsi" w:hAnsiTheme="minorHAnsi" w:cstheme="minorBidi"/>
        </w:rPr>
        <w:commentReference w:id="684"/>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685"/>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685"/>
      <w:r w:rsidR="002D2606">
        <w:rPr>
          <w:rStyle w:val="CommentReference"/>
          <w:rFonts w:asciiTheme="minorHAnsi" w:hAnsiTheme="minorHAnsi" w:cstheme="minorBidi"/>
        </w:rPr>
        <w:commentReference w:id="685"/>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0F4A34A" w14:textId="559D7BD7" w:rsidR="009D0821" w:rsidRPr="009D0821" w:rsidRDefault="00C1486D" w:rsidP="009D0821">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9D0821" w:rsidRPr="009D0821">
        <w:rPr>
          <w:noProof/>
        </w:rPr>
        <w:t xml:space="preserve">Angeles-Albores, D., Puckett Robinson, C., Williams, B.A., Wold, B.J., and Sternberg, P.W. (2018). Reconstructing a metazoan genetic pathway with transcriptome-wide epistasis measurements. Proc. Natl. Acad. Sci. U. S. A. </w:t>
      </w:r>
      <w:r w:rsidR="009D0821" w:rsidRPr="009D0821">
        <w:rPr>
          <w:i/>
          <w:iCs/>
          <w:noProof/>
        </w:rPr>
        <w:t>115</w:t>
      </w:r>
      <w:r w:rsidR="009D0821" w:rsidRPr="009D0821">
        <w:rPr>
          <w:noProof/>
        </w:rPr>
        <w:t>, E2930–E2939.</w:t>
      </w:r>
    </w:p>
    <w:p w14:paraId="24293549" w14:textId="77777777" w:rsidR="009D0821" w:rsidRPr="009D0821" w:rsidRDefault="009D0821" w:rsidP="009D0821">
      <w:pPr>
        <w:widowControl w:val="0"/>
        <w:autoSpaceDE w:val="0"/>
        <w:autoSpaceDN w:val="0"/>
        <w:adjustRightInd w:val="0"/>
        <w:spacing w:before="140"/>
        <w:rPr>
          <w:noProof/>
        </w:rPr>
      </w:pPr>
      <w:r w:rsidRPr="009D0821">
        <w:rPr>
          <w:noProof/>
        </w:rPr>
        <w:lastRenderedPageBreak/>
        <w:t xml:space="preserve">Baeza-Centurion, P., Miñana, B., Schmiedel, J.M., Valcárcel, J., and Lehner, B. (2019). Combinatorial Genetics Reveals a Scaling Law for the Effects of Mutations on Splicing. Cell </w:t>
      </w:r>
      <w:r w:rsidRPr="009D0821">
        <w:rPr>
          <w:i/>
          <w:iCs/>
          <w:noProof/>
        </w:rPr>
        <w:t>176</w:t>
      </w:r>
      <w:r w:rsidRPr="009D0821">
        <w:rPr>
          <w:noProof/>
        </w:rPr>
        <w:t>, 549–563.e23.</w:t>
      </w:r>
    </w:p>
    <w:p w14:paraId="5BEDFE78" w14:textId="77777777" w:rsidR="009D0821" w:rsidRPr="009D0821" w:rsidRDefault="009D0821" w:rsidP="009D0821">
      <w:pPr>
        <w:widowControl w:val="0"/>
        <w:autoSpaceDE w:val="0"/>
        <w:autoSpaceDN w:val="0"/>
        <w:adjustRightInd w:val="0"/>
        <w:spacing w:before="140"/>
        <w:rPr>
          <w:noProof/>
        </w:rPr>
      </w:pPr>
      <w:r w:rsidRPr="009D0821">
        <w:rPr>
          <w:noProof/>
        </w:rPr>
        <w:t xml:space="preserve">Beh, C.T., Cool, L., Phillips, J., and Rine, J. (2001). Overlapping functions of the yeast oxysterol-binding protein homologues. Genetics </w:t>
      </w:r>
      <w:r w:rsidRPr="009D0821">
        <w:rPr>
          <w:i/>
          <w:iCs/>
          <w:noProof/>
        </w:rPr>
        <w:t>157</w:t>
      </w:r>
      <w:r w:rsidRPr="009D0821">
        <w:rPr>
          <w:noProof/>
        </w:rPr>
        <w:t>, 1117–1140.</w:t>
      </w:r>
    </w:p>
    <w:p w14:paraId="54483056" w14:textId="77777777" w:rsidR="009D0821" w:rsidRPr="009D0821" w:rsidRDefault="009D0821" w:rsidP="009D0821">
      <w:pPr>
        <w:widowControl w:val="0"/>
        <w:autoSpaceDE w:val="0"/>
        <w:autoSpaceDN w:val="0"/>
        <w:adjustRightInd w:val="0"/>
        <w:spacing w:before="140"/>
        <w:rPr>
          <w:noProof/>
        </w:rPr>
      </w:pPr>
      <w:r w:rsidRPr="009D0821">
        <w:rPr>
          <w:noProof/>
        </w:rPr>
        <w:t xml:space="preserve">Benhamou, R.I., Bibi, M., Steinbuch, K.B., Engel, H., Levin, M., Roichman, Y., Berman, J., and Fridman, M. (2017). Real-Time Imaging of the Azole Class of Antifungal Drugs in Live Candida Cells. ACS Chem. Biol. </w:t>
      </w:r>
      <w:r w:rsidRPr="009D0821">
        <w:rPr>
          <w:i/>
          <w:iCs/>
          <w:noProof/>
        </w:rPr>
        <w:t>12</w:t>
      </w:r>
      <w:r w:rsidRPr="009D0821">
        <w:rPr>
          <w:noProof/>
        </w:rPr>
        <w:t>, 1769–1777.</w:t>
      </w:r>
    </w:p>
    <w:p w14:paraId="70733EE9" w14:textId="77777777" w:rsidR="009D0821" w:rsidRPr="009D0821" w:rsidRDefault="009D0821" w:rsidP="009D0821">
      <w:pPr>
        <w:widowControl w:val="0"/>
        <w:autoSpaceDE w:val="0"/>
        <w:autoSpaceDN w:val="0"/>
        <w:adjustRightInd w:val="0"/>
        <w:spacing w:before="140"/>
        <w:rPr>
          <w:noProof/>
        </w:rPr>
      </w:pPr>
      <w:r w:rsidRPr="009D0821">
        <w:rPr>
          <w:noProof/>
        </w:rPr>
        <w:t xml:space="preserve">Bloom, J.S., Ehrenreich, I.M., Loo, W.T., Lite, T.-L.V., and Kruglyak, L. (2013). Finding the sources of missing heritability in a yeast cross. Nature </w:t>
      </w:r>
      <w:r w:rsidRPr="009D0821">
        <w:rPr>
          <w:i/>
          <w:iCs/>
          <w:noProof/>
        </w:rPr>
        <w:t>494</w:t>
      </w:r>
      <w:r w:rsidRPr="009D0821">
        <w:rPr>
          <w:noProof/>
        </w:rPr>
        <w:t>, 234–237.</w:t>
      </w:r>
    </w:p>
    <w:p w14:paraId="10417186" w14:textId="77777777" w:rsidR="009D0821" w:rsidRPr="009D0821" w:rsidRDefault="009D0821" w:rsidP="009D0821">
      <w:pPr>
        <w:widowControl w:val="0"/>
        <w:autoSpaceDE w:val="0"/>
        <w:autoSpaceDN w:val="0"/>
        <w:adjustRightInd w:val="0"/>
        <w:spacing w:before="140"/>
        <w:rPr>
          <w:noProof/>
        </w:rPr>
      </w:pPr>
      <w:r w:rsidRPr="009D0821">
        <w:rPr>
          <w:noProof/>
        </w:rPr>
        <w:t xml:space="preserve">Boettcher, M., Tian, R., Blau, J.A., Markegard, E., Wagner, R.T., Wu, D., Mo, X., Biton, A., Zaitlen, N., Fu, H., et al. (2018). Dual gene activation and knockout screen reveals directional dependencies in genetic networks. Nat. Biotechnol. </w:t>
      </w:r>
      <w:r w:rsidRPr="009D0821">
        <w:rPr>
          <w:i/>
          <w:iCs/>
          <w:noProof/>
        </w:rPr>
        <w:t>36</w:t>
      </w:r>
      <w:r w:rsidRPr="009D0821">
        <w:rPr>
          <w:noProof/>
        </w:rPr>
        <w:t>, 170–178.</w:t>
      </w:r>
    </w:p>
    <w:p w14:paraId="39ACE557" w14:textId="77777777" w:rsidR="009D0821" w:rsidRPr="009D0821" w:rsidRDefault="009D0821" w:rsidP="009D0821">
      <w:pPr>
        <w:widowControl w:val="0"/>
        <w:autoSpaceDE w:val="0"/>
        <w:autoSpaceDN w:val="0"/>
        <w:adjustRightInd w:val="0"/>
        <w:spacing w:before="140"/>
        <w:rPr>
          <w:noProof/>
        </w:rPr>
      </w:pPr>
      <w:r w:rsidRPr="009D0821">
        <w:rPr>
          <w:noProof/>
        </w:rPr>
        <w:t xml:space="preserve">Braun, P., Tasan, M., Dreze, M., Barrios-Rodiles, M., Lemmens, I., Yu, H., Sahalie, J.M., Murray, R.R., Roncari, L., de Smet, A.-S., et al. (2009). An experimentally derived confidence score for binary protein-protein interactions. Nat. Methods </w:t>
      </w:r>
      <w:r w:rsidRPr="009D0821">
        <w:rPr>
          <w:i/>
          <w:iCs/>
          <w:noProof/>
        </w:rPr>
        <w:t>6</w:t>
      </w:r>
      <w:r w:rsidRPr="009D0821">
        <w:rPr>
          <w:noProof/>
        </w:rPr>
        <w:t>, 91–97.</w:t>
      </w:r>
    </w:p>
    <w:p w14:paraId="38E71545" w14:textId="77777777" w:rsidR="009D0821" w:rsidRPr="009D0821" w:rsidRDefault="009D0821" w:rsidP="009D0821">
      <w:pPr>
        <w:widowControl w:val="0"/>
        <w:autoSpaceDE w:val="0"/>
        <w:autoSpaceDN w:val="0"/>
        <w:adjustRightInd w:val="0"/>
        <w:spacing w:before="140"/>
        <w:rPr>
          <w:noProof/>
        </w:rPr>
      </w:pPr>
      <w:r w:rsidRPr="009D0821">
        <w:rPr>
          <w:noProof/>
        </w:rPr>
        <w:t xml:space="preserve">Celaj, A., Schlecht, U., Smith, J.D., Xu, W., Suresh, S., Miranda, M., Aparicio, A.M., Proctor, M., Davis, R.W., Roth, F.P., et al. (2017). Quantitative analysis of protein interaction network dynamics in yeast. Mol. Syst. Biol. </w:t>
      </w:r>
      <w:r w:rsidRPr="009D0821">
        <w:rPr>
          <w:i/>
          <w:iCs/>
          <w:noProof/>
        </w:rPr>
        <w:t>13</w:t>
      </w:r>
      <w:r w:rsidRPr="009D0821">
        <w:rPr>
          <w:noProof/>
        </w:rPr>
        <w:t>, 934.</w:t>
      </w:r>
    </w:p>
    <w:p w14:paraId="1427C9AB" w14:textId="77777777" w:rsidR="009D0821" w:rsidRPr="009D0821" w:rsidRDefault="009D0821" w:rsidP="009D0821">
      <w:pPr>
        <w:widowControl w:val="0"/>
        <w:autoSpaceDE w:val="0"/>
        <w:autoSpaceDN w:val="0"/>
        <w:adjustRightInd w:val="0"/>
        <w:spacing w:before="140"/>
        <w:rPr>
          <w:noProof/>
        </w:rPr>
      </w:pPr>
      <w:r w:rsidRPr="009D0821">
        <w:rPr>
          <w:noProof/>
        </w:rPr>
        <w:t xml:space="preserve">Costanzo, M., VanderSluis, B., Koch, E.N., Baryshnikova, A., Pons, C., Tan, G., Wang, W., Usaj, M.M.M., Hanchard, J., Lee, S.D., et al. (2016). A global genetic interaction network maps a wiring diagram of cellular function. Science (80-. ). </w:t>
      </w:r>
      <w:r w:rsidRPr="009D0821">
        <w:rPr>
          <w:i/>
          <w:iCs/>
          <w:noProof/>
        </w:rPr>
        <w:t>353</w:t>
      </w:r>
      <w:r w:rsidRPr="009D0821">
        <w:rPr>
          <w:noProof/>
        </w:rPr>
        <w:t>.</w:t>
      </w:r>
    </w:p>
    <w:p w14:paraId="5570512E" w14:textId="77777777" w:rsidR="009D0821" w:rsidRPr="009D0821" w:rsidRDefault="009D0821" w:rsidP="009D0821">
      <w:pPr>
        <w:widowControl w:val="0"/>
        <w:autoSpaceDE w:val="0"/>
        <w:autoSpaceDN w:val="0"/>
        <w:adjustRightInd w:val="0"/>
        <w:spacing w:before="140"/>
        <w:rPr>
          <w:noProof/>
        </w:rPr>
      </w:pPr>
      <w:r w:rsidRPr="009D0821">
        <w:rPr>
          <w:noProof/>
        </w:rPr>
        <w:t xml:space="preserve">Díaz-Mejía, J.J., Celaj, A., Mellor, J.C., Coté, A., Balint, A., Ho, B., Bansal, P., Shaeri, F., Gebbia, M., Weile, J., et al. (2018). Mapping DNA damage-dependent genetic interactions in yeast via party mating and barcode fusion genetics. Mol. Syst. Biol. </w:t>
      </w:r>
      <w:r w:rsidRPr="009D0821">
        <w:rPr>
          <w:i/>
          <w:iCs/>
          <w:noProof/>
        </w:rPr>
        <w:t>14</w:t>
      </w:r>
      <w:r w:rsidRPr="009D0821">
        <w:rPr>
          <w:noProof/>
        </w:rPr>
        <w:t>, e7985.</w:t>
      </w:r>
    </w:p>
    <w:p w14:paraId="50E7240E" w14:textId="77777777" w:rsidR="009D0821" w:rsidRPr="009D0821" w:rsidRDefault="009D0821" w:rsidP="009D0821">
      <w:pPr>
        <w:widowControl w:val="0"/>
        <w:autoSpaceDE w:val="0"/>
        <w:autoSpaceDN w:val="0"/>
        <w:adjustRightInd w:val="0"/>
        <w:spacing w:before="140"/>
        <w:rPr>
          <w:noProof/>
        </w:rPr>
      </w:pPr>
      <w:r w:rsidRPr="009D0821">
        <w:rPr>
          <w:noProof/>
        </w:rPr>
        <w:t xml:space="preserve">Dixit, A., Parnas, O., Li, B., Chen, J., Fulco, C.P., Jerby-Arnon, L., Marjanovic, N.D., Dionne, D., Burks, T., Raychowdhury, R., et al. (2016). Perturb-Seq: Dissecting Molecular Circuits with Scalable Single-Cell RNA Profiling of Pooled Genetic Screens. Cell </w:t>
      </w:r>
      <w:r w:rsidRPr="009D0821">
        <w:rPr>
          <w:i/>
          <w:iCs/>
          <w:noProof/>
        </w:rPr>
        <w:t>167</w:t>
      </w:r>
      <w:r w:rsidRPr="009D0821">
        <w:rPr>
          <w:noProof/>
        </w:rPr>
        <w:t>, 1853–1866.e17.</w:t>
      </w:r>
    </w:p>
    <w:p w14:paraId="4E5F1ED4" w14:textId="77777777" w:rsidR="009D0821" w:rsidRPr="009D0821" w:rsidRDefault="009D0821" w:rsidP="009D0821">
      <w:pPr>
        <w:widowControl w:val="0"/>
        <w:autoSpaceDE w:val="0"/>
        <w:autoSpaceDN w:val="0"/>
        <w:adjustRightInd w:val="0"/>
        <w:spacing w:before="140"/>
        <w:rPr>
          <w:noProof/>
        </w:rPr>
      </w:pPr>
      <w:r w:rsidRPr="009D0821">
        <w:rPr>
          <w:noProof/>
        </w:rPr>
        <w:t xml:space="preserve">Domingo, J., Diss, G., and Lehner, B. (2018). Pairwise and higher-order genetic interactions during the evolution of a tRNA. Nature </w:t>
      </w:r>
      <w:r w:rsidRPr="009D0821">
        <w:rPr>
          <w:i/>
          <w:iCs/>
          <w:noProof/>
        </w:rPr>
        <w:t>558</w:t>
      </w:r>
      <w:r w:rsidRPr="009D0821">
        <w:rPr>
          <w:noProof/>
        </w:rPr>
        <w:t>, 117–121.</w:t>
      </w:r>
    </w:p>
    <w:p w14:paraId="322E7A84" w14:textId="77777777" w:rsidR="009D0821" w:rsidRPr="009D0821" w:rsidRDefault="009D0821" w:rsidP="009D0821">
      <w:pPr>
        <w:widowControl w:val="0"/>
        <w:autoSpaceDE w:val="0"/>
        <w:autoSpaceDN w:val="0"/>
        <w:adjustRightInd w:val="0"/>
        <w:spacing w:before="140"/>
        <w:rPr>
          <w:noProof/>
        </w:rPr>
      </w:pPr>
      <w:r w:rsidRPr="009D0821">
        <w:rPr>
          <w:noProof/>
        </w:rPr>
        <w:t xml:space="preserve">Donner, M., and Keppler, D. (2001). Up-regulation of basolateral multidrug resistance protein 3 (Mrp3) in cholestatic rat liver. Hepatology </w:t>
      </w:r>
      <w:r w:rsidRPr="009D0821">
        <w:rPr>
          <w:i/>
          <w:iCs/>
          <w:noProof/>
        </w:rPr>
        <w:t>34</w:t>
      </w:r>
      <w:r w:rsidRPr="009D0821">
        <w:rPr>
          <w:noProof/>
        </w:rPr>
        <w:t>, 351–359.</w:t>
      </w:r>
    </w:p>
    <w:p w14:paraId="3C1EE914" w14:textId="77777777" w:rsidR="009D0821" w:rsidRPr="009D0821" w:rsidRDefault="009D0821" w:rsidP="009D0821">
      <w:pPr>
        <w:widowControl w:val="0"/>
        <w:autoSpaceDE w:val="0"/>
        <w:autoSpaceDN w:val="0"/>
        <w:adjustRightInd w:val="0"/>
        <w:spacing w:before="140"/>
        <w:rPr>
          <w:noProof/>
        </w:rPr>
      </w:pPr>
      <w:r w:rsidRPr="009D0821">
        <w:rPr>
          <w:noProof/>
        </w:rPr>
        <w:t xml:space="preserve">Emanuel, G., Moffitt, J.R., and Zhuang, X. (2017). High-throughput, image-based screening of pooled genetic-variant libraries. Nat. Methods </w:t>
      </w:r>
      <w:r w:rsidRPr="009D0821">
        <w:rPr>
          <w:i/>
          <w:iCs/>
          <w:noProof/>
        </w:rPr>
        <w:t>14</w:t>
      </w:r>
      <w:r w:rsidRPr="009D0821">
        <w:rPr>
          <w:noProof/>
        </w:rPr>
        <w:t>, 1159–1162.</w:t>
      </w:r>
    </w:p>
    <w:p w14:paraId="08E076EA" w14:textId="77777777" w:rsidR="009D0821" w:rsidRPr="009D0821" w:rsidRDefault="009D0821" w:rsidP="009D0821">
      <w:pPr>
        <w:widowControl w:val="0"/>
        <w:autoSpaceDE w:val="0"/>
        <w:autoSpaceDN w:val="0"/>
        <w:adjustRightInd w:val="0"/>
        <w:spacing w:before="140"/>
        <w:rPr>
          <w:noProof/>
        </w:rPr>
      </w:pPr>
      <w:r w:rsidRPr="009D0821">
        <w:rPr>
          <w:noProof/>
        </w:rPr>
        <w:t xml:space="preserve">Giaever, G., Chu, A.M., Ni, L., Connelly, C., Riles, L., Véronneau, S., Dow, S., Lucau-Danila, A., Anderson, K., André, B., et al. (2002). Functional profiling of the Saccharomyces cerevisiae genome. Nature </w:t>
      </w:r>
      <w:r w:rsidRPr="009D0821">
        <w:rPr>
          <w:i/>
          <w:iCs/>
          <w:noProof/>
        </w:rPr>
        <w:t>418</w:t>
      </w:r>
      <w:r w:rsidRPr="009D0821">
        <w:rPr>
          <w:noProof/>
        </w:rPr>
        <w:t>, 387–391.</w:t>
      </w:r>
    </w:p>
    <w:p w14:paraId="263EAFE6" w14:textId="77777777" w:rsidR="009D0821" w:rsidRPr="009D0821" w:rsidRDefault="009D0821" w:rsidP="009D0821">
      <w:pPr>
        <w:widowControl w:val="0"/>
        <w:autoSpaceDE w:val="0"/>
        <w:autoSpaceDN w:val="0"/>
        <w:adjustRightInd w:val="0"/>
        <w:spacing w:before="140"/>
        <w:rPr>
          <w:noProof/>
        </w:rPr>
      </w:pPr>
      <w:r w:rsidRPr="009D0821">
        <w:rPr>
          <w:noProof/>
        </w:rPr>
        <w:t xml:space="preserve">Gibson, D.G., Young, L., Chuang, R.-Y., Venter, J.C., Hutchison, C.A., and Smith, H.O. (2009). Enzymatic assembly of DNA molecules up to several hundred kilobases. Nat. Methods </w:t>
      </w:r>
      <w:r w:rsidRPr="009D0821">
        <w:rPr>
          <w:i/>
          <w:iCs/>
          <w:noProof/>
        </w:rPr>
        <w:t>6</w:t>
      </w:r>
      <w:r w:rsidRPr="009D0821">
        <w:rPr>
          <w:noProof/>
        </w:rPr>
        <w:t>, 343–</w:t>
      </w:r>
      <w:r w:rsidRPr="009D0821">
        <w:rPr>
          <w:noProof/>
        </w:rPr>
        <w:lastRenderedPageBreak/>
        <w:t>345.</w:t>
      </w:r>
    </w:p>
    <w:p w14:paraId="4DEEC992" w14:textId="77777777" w:rsidR="009D0821" w:rsidRPr="009D0821" w:rsidRDefault="009D0821" w:rsidP="009D0821">
      <w:pPr>
        <w:widowControl w:val="0"/>
        <w:autoSpaceDE w:val="0"/>
        <w:autoSpaceDN w:val="0"/>
        <w:adjustRightInd w:val="0"/>
        <w:spacing w:before="140"/>
        <w:rPr>
          <w:noProof/>
        </w:rPr>
      </w:pPr>
      <w:r w:rsidRPr="009D0821">
        <w:rPr>
          <w:noProof/>
        </w:rPr>
        <w:t xml:space="preserve">Gietz, R.D., and Schiestl, R.H. (2007). High-efficiency yeast transformation using the LiAc/SS carrier DNA/PEG method. Nat. Protoc. </w:t>
      </w:r>
      <w:r w:rsidRPr="009D0821">
        <w:rPr>
          <w:i/>
          <w:iCs/>
          <w:noProof/>
        </w:rPr>
        <w:t>2</w:t>
      </w:r>
      <w:r w:rsidRPr="009D0821">
        <w:rPr>
          <w:noProof/>
        </w:rPr>
        <w:t>, 31–34.</w:t>
      </w:r>
    </w:p>
    <w:p w14:paraId="5CB7B6A9" w14:textId="77777777" w:rsidR="009D0821" w:rsidRPr="009D0821" w:rsidRDefault="009D0821" w:rsidP="009D0821">
      <w:pPr>
        <w:widowControl w:val="0"/>
        <w:autoSpaceDE w:val="0"/>
        <w:autoSpaceDN w:val="0"/>
        <w:adjustRightInd w:val="0"/>
        <w:spacing w:before="140"/>
        <w:rPr>
          <w:noProof/>
        </w:rPr>
      </w:pPr>
      <w:r w:rsidRPr="009D0821">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9D0821">
        <w:rPr>
          <w:i/>
          <w:iCs/>
          <w:noProof/>
        </w:rPr>
        <w:t>3</w:t>
      </w:r>
      <w:r w:rsidRPr="009D0821">
        <w:rPr>
          <w:noProof/>
        </w:rPr>
        <w:t>, 2168–2178.</w:t>
      </w:r>
    </w:p>
    <w:p w14:paraId="0EE75C52" w14:textId="77777777" w:rsidR="009D0821" w:rsidRPr="009D0821" w:rsidRDefault="009D0821" w:rsidP="009D0821">
      <w:pPr>
        <w:widowControl w:val="0"/>
        <w:autoSpaceDE w:val="0"/>
        <w:autoSpaceDN w:val="0"/>
        <w:adjustRightInd w:val="0"/>
        <w:spacing w:before="140"/>
        <w:rPr>
          <w:noProof/>
        </w:rPr>
      </w:pPr>
      <w:r w:rsidRPr="009D0821">
        <w:rPr>
          <w:noProof/>
        </w:rPr>
        <w:t xml:space="preserve">Hartman, J.L., Garvik, B., and Hartwell, L. (2001). Principles for the Buffering of Genetic Variation. Science (80-. ). </w:t>
      </w:r>
      <w:r w:rsidRPr="009D0821">
        <w:rPr>
          <w:i/>
          <w:iCs/>
          <w:noProof/>
        </w:rPr>
        <w:t>291</w:t>
      </w:r>
      <w:r w:rsidRPr="009D0821">
        <w:rPr>
          <w:noProof/>
        </w:rPr>
        <w:t>.</w:t>
      </w:r>
    </w:p>
    <w:p w14:paraId="5CCD70FB" w14:textId="77777777" w:rsidR="009D0821" w:rsidRPr="009D0821" w:rsidRDefault="009D0821" w:rsidP="009D0821">
      <w:pPr>
        <w:widowControl w:val="0"/>
        <w:autoSpaceDE w:val="0"/>
        <w:autoSpaceDN w:val="0"/>
        <w:adjustRightInd w:val="0"/>
        <w:spacing w:before="140"/>
        <w:rPr>
          <w:noProof/>
        </w:rPr>
      </w:pPr>
      <w:r w:rsidRPr="009D0821">
        <w:rPr>
          <w:noProof/>
        </w:rPr>
        <w:t xml:space="preserve">Horlbeck, M.A., Xu, A., Wang, M., Bennett, N.K., Park, C.Y., Bogdanoff, D., Adamson, B., Chow, E.D., Kampmann, M., Peterson, T.R., et al. (2018). Mapping the Genetic Landscape of Human Cells. Cell </w:t>
      </w:r>
      <w:r w:rsidRPr="009D0821">
        <w:rPr>
          <w:i/>
          <w:iCs/>
          <w:noProof/>
        </w:rPr>
        <w:t>174</w:t>
      </w:r>
      <w:r w:rsidRPr="009D0821">
        <w:rPr>
          <w:noProof/>
        </w:rPr>
        <w:t>, 953–967.e22.</w:t>
      </w:r>
    </w:p>
    <w:p w14:paraId="50743A0E" w14:textId="77777777" w:rsidR="009D0821" w:rsidRPr="009D0821" w:rsidRDefault="009D0821" w:rsidP="009D0821">
      <w:pPr>
        <w:widowControl w:val="0"/>
        <w:autoSpaceDE w:val="0"/>
        <w:autoSpaceDN w:val="0"/>
        <w:adjustRightInd w:val="0"/>
        <w:spacing w:before="140"/>
        <w:rPr>
          <w:noProof/>
        </w:rPr>
      </w:pPr>
      <w:r w:rsidRPr="009D0821">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9D0821">
        <w:rPr>
          <w:i/>
          <w:iCs/>
          <w:noProof/>
        </w:rPr>
        <w:t>73</w:t>
      </w:r>
      <w:r w:rsidRPr="009D0821">
        <w:rPr>
          <w:noProof/>
        </w:rPr>
        <w:t>, 220–225.</w:t>
      </w:r>
    </w:p>
    <w:p w14:paraId="15E40201" w14:textId="77777777" w:rsidR="009D0821" w:rsidRPr="009D0821" w:rsidRDefault="009D0821" w:rsidP="009D0821">
      <w:pPr>
        <w:widowControl w:val="0"/>
        <w:autoSpaceDE w:val="0"/>
        <w:autoSpaceDN w:val="0"/>
        <w:adjustRightInd w:val="0"/>
        <w:spacing w:before="140"/>
        <w:rPr>
          <w:noProof/>
        </w:rPr>
      </w:pPr>
      <w:r w:rsidRPr="009D0821">
        <w:rPr>
          <w:noProof/>
        </w:rPr>
        <w:t xml:space="preserve">Jakočiūnas, T., Bonde, I., Herrgård, M., Harrison, S.J., Kristensen, M., Pedersen, L.E., Jensen, M.K., and Keasling, J.D. (2015). Multiplex metabolic pathway engineering using CRISPR/Cas9 in Saccharomyces cerevisiae. Metab. Eng. </w:t>
      </w:r>
      <w:r w:rsidRPr="009D0821">
        <w:rPr>
          <w:i/>
          <w:iCs/>
          <w:noProof/>
        </w:rPr>
        <w:t>28</w:t>
      </w:r>
      <w:r w:rsidRPr="009D0821">
        <w:rPr>
          <w:noProof/>
        </w:rPr>
        <w:t>, 213–222.</w:t>
      </w:r>
    </w:p>
    <w:p w14:paraId="672DAED0" w14:textId="77777777" w:rsidR="009D0821" w:rsidRPr="009D0821" w:rsidRDefault="009D0821" w:rsidP="009D0821">
      <w:pPr>
        <w:widowControl w:val="0"/>
        <w:autoSpaceDE w:val="0"/>
        <w:autoSpaceDN w:val="0"/>
        <w:adjustRightInd w:val="0"/>
        <w:spacing w:before="140"/>
        <w:rPr>
          <w:noProof/>
        </w:rPr>
      </w:pPr>
      <w:r w:rsidRPr="009D0821">
        <w:rPr>
          <w:noProof/>
        </w:rPr>
        <w:t xml:space="preserve">Jao, L.-E., Wente, S.R., and Chen, W. (2013). Efficient multiplex biallelic zebrafish genome editing using a CRISPR nuclease system. Proc. Natl. Acad. Sci. </w:t>
      </w:r>
      <w:r w:rsidRPr="009D0821">
        <w:rPr>
          <w:i/>
          <w:iCs/>
          <w:noProof/>
        </w:rPr>
        <w:t>110</w:t>
      </w:r>
      <w:r w:rsidRPr="009D0821">
        <w:rPr>
          <w:noProof/>
        </w:rPr>
        <w:t>, 13904–13909.</w:t>
      </w:r>
    </w:p>
    <w:p w14:paraId="5E984238" w14:textId="77777777" w:rsidR="009D0821" w:rsidRPr="009D0821" w:rsidRDefault="009D0821" w:rsidP="009D0821">
      <w:pPr>
        <w:widowControl w:val="0"/>
        <w:autoSpaceDE w:val="0"/>
        <w:autoSpaceDN w:val="0"/>
        <w:adjustRightInd w:val="0"/>
        <w:spacing w:before="140"/>
        <w:rPr>
          <w:noProof/>
        </w:rPr>
      </w:pPr>
      <w:r w:rsidRPr="009D0821">
        <w:rPr>
          <w:noProof/>
        </w:rPr>
        <w:t xml:space="preserve">Kebschull, J.M., and Zador, A.M. (2018). Cellular barcoding: lineage tracing, screening and beyond. Nat. Methods </w:t>
      </w:r>
      <w:r w:rsidRPr="009D0821">
        <w:rPr>
          <w:i/>
          <w:iCs/>
          <w:noProof/>
        </w:rPr>
        <w:t>15</w:t>
      </w:r>
      <w:r w:rsidRPr="009D0821">
        <w:rPr>
          <w:noProof/>
        </w:rPr>
        <w:t>, 871–879.</w:t>
      </w:r>
    </w:p>
    <w:p w14:paraId="12314453" w14:textId="77777777" w:rsidR="009D0821" w:rsidRPr="009D0821" w:rsidRDefault="009D0821" w:rsidP="009D0821">
      <w:pPr>
        <w:widowControl w:val="0"/>
        <w:autoSpaceDE w:val="0"/>
        <w:autoSpaceDN w:val="0"/>
        <w:adjustRightInd w:val="0"/>
        <w:spacing w:before="140"/>
        <w:rPr>
          <w:noProof/>
        </w:rPr>
      </w:pPr>
      <w:r w:rsidRPr="009D0821">
        <w:rPr>
          <w:noProof/>
        </w:rPr>
        <w:t xml:space="preserve">Khakhina, S., Johnson, S.S., Manoharlal, R., Russo, S.B., Blugeon, C., Lemoine, S., Sunshine, A.B., Dunham, M.J., Cowart, L.A., Devaux, F., et al. (2015). Control of Plasma Membrane Permeability by ABC Transporters. Eukaryot. Cell </w:t>
      </w:r>
      <w:r w:rsidRPr="009D0821">
        <w:rPr>
          <w:i/>
          <w:iCs/>
          <w:noProof/>
        </w:rPr>
        <w:t>14</w:t>
      </w:r>
      <w:r w:rsidRPr="009D0821">
        <w:rPr>
          <w:noProof/>
        </w:rPr>
        <w:t>, 442–453.</w:t>
      </w:r>
    </w:p>
    <w:p w14:paraId="0716DFCD" w14:textId="77777777" w:rsidR="009D0821" w:rsidRPr="009D0821" w:rsidRDefault="009D0821" w:rsidP="009D0821">
      <w:pPr>
        <w:widowControl w:val="0"/>
        <w:autoSpaceDE w:val="0"/>
        <w:autoSpaceDN w:val="0"/>
        <w:adjustRightInd w:val="0"/>
        <w:spacing w:before="140"/>
        <w:rPr>
          <w:noProof/>
        </w:rPr>
      </w:pPr>
      <w:r w:rsidRPr="009D0821">
        <w:rPr>
          <w:noProof/>
        </w:rPr>
        <w:t xml:space="preserve">Kolaczkowska, A., Kolaczkowski, M., Goffeau, A., and Moye-Rowley, W.S. (2008). Compensatory activation of the multidrug transporters Pdr5p, Snq2p, and Yor1p by Pdr1p in Saccharomyces cerevisiae. FEBS Lett. </w:t>
      </w:r>
      <w:r w:rsidRPr="009D0821">
        <w:rPr>
          <w:i/>
          <w:iCs/>
          <w:noProof/>
        </w:rPr>
        <w:t>582</w:t>
      </w:r>
      <w:r w:rsidRPr="009D0821">
        <w:rPr>
          <w:noProof/>
        </w:rPr>
        <w:t>, 977–983.</w:t>
      </w:r>
    </w:p>
    <w:p w14:paraId="13945F11" w14:textId="77777777" w:rsidR="009D0821" w:rsidRPr="009D0821" w:rsidRDefault="009D0821" w:rsidP="009D0821">
      <w:pPr>
        <w:widowControl w:val="0"/>
        <w:autoSpaceDE w:val="0"/>
        <w:autoSpaceDN w:val="0"/>
        <w:adjustRightInd w:val="0"/>
        <w:spacing w:before="140"/>
        <w:rPr>
          <w:noProof/>
        </w:rPr>
      </w:pPr>
      <w:r w:rsidRPr="009D0821">
        <w:rPr>
          <w:noProof/>
        </w:rPr>
        <w:t xml:space="preserve">König, J., Rost, D., Cui, Y., and Keppler, D. (1999). Characterization of the human multidrug resistance protein isoform MRP3 localized to the basolateral hepatocyte membrane. Hepatology </w:t>
      </w:r>
      <w:r w:rsidRPr="009D0821">
        <w:rPr>
          <w:i/>
          <w:iCs/>
          <w:noProof/>
        </w:rPr>
        <w:t>29</w:t>
      </w:r>
      <w:r w:rsidRPr="009D0821">
        <w:rPr>
          <w:noProof/>
        </w:rPr>
        <w:t>, 1156–1163.</w:t>
      </w:r>
    </w:p>
    <w:p w14:paraId="3E0FCD5E" w14:textId="77777777" w:rsidR="009D0821" w:rsidRPr="009D0821" w:rsidRDefault="009D0821" w:rsidP="009D0821">
      <w:pPr>
        <w:widowControl w:val="0"/>
        <w:autoSpaceDE w:val="0"/>
        <w:autoSpaceDN w:val="0"/>
        <w:adjustRightInd w:val="0"/>
        <w:spacing w:before="140"/>
        <w:rPr>
          <w:noProof/>
        </w:rPr>
      </w:pPr>
      <w:r w:rsidRPr="009D0821">
        <w:rPr>
          <w:noProof/>
        </w:rPr>
        <w:t xml:space="preserve">Kuzmin, E., VanderSluis, B., Wang, W., Tan, G., Deshpande, R., Chen, Y., Usaj, M., Balint, A., Mattiazzi Usaj, M., van Leeuwen, J., et al. (2018). Systematic analysis of complex genetic interactions. Science (80-. ). </w:t>
      </w:r>
      <w:r w:rsidRPr="009D0821">
        <w:rPr>
          <w:i/>
          <w:iCs/>
          <w:noProof/>
        </w:rPr>
        <w:t>360</w:t>
      </w:r>
      <w:r w:rsidRPr="009D0821">
        <w:rPr>
          <w:noProof/>
        </w:rPr>
        <w:t>, eaao1729.</w:t>
      </w:r>
    </w:p>
    <w:p w14:paraId="7F465FD8" w14:textId="77777777" w:rsidR="009D0821" w:rsidRPr="009D0821" w:rsidRDefault="009D0821" w:rsidP="009D0821">
      <w:pPr>
        <w:widowControl w:val="0"/>
        <w:autoSpaceDE w:val="0"/>
        <w:autoSpaceDN w:val="0"/>
        <w:adjustRightInd w:val="0"/>
        <w:spacing w:before="140"/>
        <w:rPr>
          <w:noProof/>
        </w:rPr>
      </w:pPr>
      <w:r w:rsidRPr="009D0821">
        <w:rPr>
          <w:noProof/>
        </w:rPr>
        <w:t xml:space="preserve">Lee, A.Y., St Onge, R.P., Proctor, M.J., Wallace, I.M., Nile, A.H., Spagnuolo, P.A., Jitkova, Y., Gronda, M., Wu, Y., Kim, M.K., et al. (2014). Mapping the cellular response to small molecules using chemogenomic fitness signatures. Science </w:t>
      </w:r>
      <w:r w:rsidRPr="009D0821">
        <w:rPr>
          <w:i/>
          <w:iCs/>
          <w:noProof/>
        </w:rPr>
        <w:t>344</w:t>
      </w:r>
      <w:r w:rsidRPr="009D0821">
        <w:rPr>
          <w:noProof/>
        </w:rPr>
        <w:t>, 208–211.</w:t>
      </w:r>
    </w:p>
    <w:p w14:paraId="49D7D35C" w14:textId="77777777" w:rsidR="009D0821" w:rsidRPr="009D0821" w:rsidRDefault="009D0821" w:rsidP="009D0821">
      <w:pPr>
        <w:widowControl w:val="0"/>
        <w:autoSpaceDE w:val="0"/>
        <w:autoSpaceDN w:val="0"/>
        <w:adjustRightInd w:val="0"/>
        <w:spacing w:before="140"/>
        <w:rPr>
          <w:noProof/>
        </w:rPr>
      </w:pPr>
      <w:r w:rsidRPr="009D0821">
        <w:rPr>
          <w:noProof/>
        </w:rPr>
        <w:t xml:space="preserve">Ma, J., Yu, M.K., Fong, S., Ono, K., Sage, E., Demchak, B., Sharan, R., and Ideker, T. (2018). </w:t>
      </w:r>
      <w:r w:rsidRPr="009D0821">
        <w:rPr>
          <w:noProof/>
        </w:rPr>
        <w:lastRenderedPageBreak/>
        <w:t xml:space="preserve">Using deep learning to model the hierarchical structure and function of a cell. Nat. Methods </w:t>
      </w:r>
      <w:r w:rsidRPr="009D0821">
        <w:rPr>
          <w:i/>
          <w:iCs/>
          <w:noProof/>
        </w:rPr>
        <w:t>15</w:t>
      </w:r>
      <w:r w:rsidRPr="009D0821">
        <w:rPr>
          <w:noProof/>
        </w:rPr>
        <w:t>, 290–298.</w:t>
      </w:r>
    </w:p>
    <w:p w14:paraId="77D44DDB" w14:textId="77777777" w:rsidR="009D0821" w:rsidRPr="009D0821" w:rsidRDefault="009D0821" w:rsidP="009D0821">
      <w:pPr>
        <w:widowControl w:val="0"/>
        <w:autoSpaceDE w:val="0"/>
        <w:autoSpaceDN w:val="0"/>
        <w:adjustRightInd w:val="0"/>
        <w:spacing w:before="140"/>
        <w:rPr>
          <w:noProof/>
        </w:rPr>
      </w:pPr>
      <w:r w:rsidRPr="009D0821">
        <w:rPr>
          <w:noProof/>
        </w:rPr>
        <w:t xml:space="preserve">Mani, R., St Onge, R.P., Hartman, J.L., Giaever, G., and Roth, F.P. (2008). Defining genetic interaction. Proc. Natl. Acad. Sci. U. S. A. </w:t>
      </w:r>
      <w:r w:rsidRPr="009D0821">
        <w:rPr>
          <w:i/>
          <w:iCs/>
          <w:noProof/>
        </w:rPr>
        <w:t>105</w:t>
      </w:r>
      <w:r w:rsidRPr="009D0821">
        <w:rPr>
          <w:noProof/>
        </w:rPr>
        <w:t>, 3461–3466.</w:t>
      </w:r>
    </w:p>
    <w:p w14:paraId="26BBB7CE" w14:textId="77777777" w:rsidR="009D0821" w:rsidRPr="009D0821" w:rsidRDefault="009D0821" w:rsidP="009D0821">
      <w:pPr>
        <w:widowControl w:val="0"/>
        <w:autoSpaceDE w:val="0"/>
        <w:autoSpaceDN w:val="0"/>
        <w:adjustRightInd w:val="0"/>
        <w:spacing w:before="140"/>
        <w:rPr>
          <w:noProof/>
        </w:rPr>
      </w:pPr>
      <w:r w:rsidRPr="009D0821">
        <w:rPr>
          <w:noProof/>
        </w:rPr>
        <w:t xml:space="preserve">Najm, F.J., Strand, C., Donovan, K.F., Hegde, M., Sanson, K.R., Vaimberg, E.W., Sullender, M.E., Hartenian, E., Kalani, Z., Fusi, N., et al. (2017). Orthologous CRISPR–Cas9 enzymes for combinatorial genetic screens. Nat. Biotechnol. </w:t>
      </w:r>
      <w:r w:rsidRPr="009D0821">
        <w:rPr>
          <w:i/>
          <w:iCs/>
          <w:noProof/>
        </w:rPr>
        <w:t>36</w:t>
      </w:r>
      <w:r w:rsidRPr="009D0821">
        <w:rPr>
          <w:noProof/>
        </w:rPr>
        <w:t>, 179–189.</w:t>
      </w:r>
    </w:p>
    <w:p w14:paraId="0A872D62" w14:textId="77777777" w:rsidR="009D0821" w:rsidRPr="009D0821" w:rsidRDefault="009D0821" w:rsidP="009D0821">
      <w:pPr>
        <w:widowControl w:val="0"/>
        <w:autoSpaceDE w:val="0"/>
        <w:autoSpaceDN w:val="0"/>
        <w:adjustRightInd w:val="0"/>
        <w:spacing w:before="140"/>
        <w:rPr>
          <w:noProof/>
        </w:rPr>
      </w:pPr>
      <w:r w:rsidRPr="009D0821">
        <w:rPr>
          <w:noProof/>
        </w:rPr>
        <w:t xml:space="preserve">Otwinowski, J., McCandlish, D.M., and Plotkin, J.B. (2018). Inferring the shape of global epistasis. Proc. Natl. Acad. Sci. U. S. A. </w:t>
      </w:r>
      <w:r w:rsidRPr="009D0821">
        <w:rPr>
          <w:i/>
          <w:iCs/>
          <w:noProof/>
        </w:rPr>
        <w:t>115</w:t>
      </w:r>
      <w:r w:rsidRPr="009D0821">
        <w:rPr>
          <w:noProof/>
        </w:rPr>
        <w:t>, E7550–E7558.</w:t>
      </w:r>
    </w:p>
    <w:p w14:paraId="7EE4D061" w14:textId="77777777" w:rsidR="009D0821" w:rsidRPr="009D0821" w:rsidRDefault="009D0821" w:rsidP="009D0821">
      <w:pPr>
        <w:widowControl w:val="0"/>
        <w:autoSpaceDE w:val="0"/>
        <w:autoSpaceDN w:val="0"/>
        <w:adjustRightInd w:val="0"/>
        <w:spacing w:before="140"/>
        <w:rPr>
          <w:noProof/>
        </w:rPr>
      </w:pPr>
      <w:r w:rsidRPr="009D0821">
        <w:rPr>
          <w:noProof/>
        </w:rPr>
        <w:t>Rubin, A.J., Parker, K.R., Satpathy, A.T., Qi, Y., Wu, B., Ong, A.J., Mumbach, M.R., Ji, A.L., Kim, D.S., Cho, S.W., et al. (2018). Coupled Single-Cell CRISPR Screening and Epigenomic Profiling Reveals Causal Gene Regulatory Networks. Cell.</w:t>
      </w:r>
    </w:p>
    <w:p w14:paraId="2B1B19E4" w14:textId="77777777" w:rsidR="009D0821" w:rsidRPr="009D0821" w:rsidRDefault="009D0821" w:rsidP="009D0821">
      <w:pPr>
        <w:widowControl w:val="0"/>
        <w:autoSpaceDE w:val="0"/>
        <w:autoSpaceDN w:val="0"/>
        <w:adjustRightInd w:val="0"/>
        <w:spacing w:before="140"/>
        <w:rPr>
          <w:noProof/>
        </w:rPr>
      </w:pPr>
      <w:r w:rsidRPr="009D0821">
        <w:rPr>
          <w:noProof/>
        </w:rPr>
        <w:t xml:space="preserve">Sarkisyan, K.S., Bolotin, D.A., Meer, M. V., Usmanova, D.R., Mishin, A.S., Sharonov, G. V., Ivankov, D.N., Bozhanova, N.G., Baranov, M.S., Soylemez, O., et al. (2016). Local fitness landscape of the green fluorescent protein. Nature </w:t>
      </w:r>
      <w:r w:rsidRPr="009D0821">
        <w:rPr>
          <w:i/>
          <w:iCs/>
          <w:noProof/>
        </w:rPr>
        <w:t>533</w:t>
      </w:r>
      <w:r w:rsidRPr="009D0821">
        <w:rPr>
          <w:noProof/>
        </w:rPr>
        <w:t>, 397–401.</w:t>
      </w:r>
    </w:p>
    <w:p w14:paraId="49BD1505" w14:textId="77777777" w:rsidR="009D0821" w:rsidRPr="009D0821" w:rsidRDefault="009D0821" w:rsidP="009D0821">
      <w:pPr>
        <w:widowControl w:val="0"/>
        <w:autoSpaceDE w:val="0"/>
        <w:autoSpaceDN w:val="0"/>
        <w:adjustRightInd w:val="0"/>
        <w:spacing w:before="140"/>
        <w:rPr>
          <w:noProof/>
        </w:rPr>
      </w:pPr>
      <w:r w:rsidRPr="009D0821">
        <w:rPr>
          <w:noProof/>
        </w:rPr>
        <w:t>Shaw, W.M., Yamauchi, H., Mead, J., Gowers, G.F., Oling, D., Larsson, N., Wigglesworth, M., Ladds, G., and Ellis, T. (2018). Engineering a model cell for rational tuning of GPCR signaling. BioRxiv 390559.</w:t>
      </w:r>
    </w:p>
    <w:p w14:paraId="75DC4ECF" w14:textId="77777777" w:rsidR="009D0821" w:rsidRPr="009D0821" w:rsidRDefault="009D0821" w:rsidP="009D0821">
      <w:pPr>
        <w:widowControl w:val="0"/>
        <w:autoSpaceDE w:val="0"/>
        <w:autoSpaceDN w:val="0"/>
        <w:adjustRightInd w:val="0"/>
        <w:spacing w:before="140"/>
        <w:rPr>
          <w:noProof/>
        </w:rPr>
      </w:pPr>
      <w:r w:rsidRPr="009D0821">
        <w:rPr>
          <w:noProof/>
        </w:rPr>
        <w:t xml:space="preserve">Shekhar-Guturja, T., Tebung, W.A., Mount, H., Liu, N., Köhler, J.R., Whiteway, M., and Cowen, L.E. (2016). Beauvericin Potentiates Azole Activity via Inhibition of Multidrug Efflux, Blocks </w:t>
      </w:r>
      <w:r w:rsidRPr="009D0821">
        <w:rPr>
          <w:i/>
          <w:iCs/>
          <w:noProof/>
        </w:rPr>
        <w:t>C. albicans</w:t>
      </w:r>
      <w:r w:rsidRPr="009D0821">
        <w:rPr>
          <w:noProof/>
        </w:rPr>
        <w:t xml:space="preserve"> Morphogenesis, and is Effluxed via Yor1 and Circuitry Controlled by Zcf29. Antimicrob. Agents Chemother. </w:t>
      </w:r>
      <w:r w:rsidRPr="009D0821">
        <w:rPr>
          <w:i/>
          <w:iCs/>
          <w:noProof/>
        </w:rPr>
        <w:t>60</w:t>
      </w:r>
      <w:r w:rsidRPr="009D0821">
        <w:rPr>
          <w:noProof/>
        </w:rPr>
        <w:t>, AAC.01959-16.</w:t>
      </w:r>
    </w:p>
    <w:p w14:paraId="1FC84DEB" w14:textId="77777777" w:rsidR="009D0821" w:rsidRPr="009D0821" w:rsidRDefault="009D0821" w:rsidP="009D0821">
      <w:pPr>
        <w:widowControl w:val="0"/>
        <w:autoSpaceDE w:val="0"/>
        <w:autoSpaceDN w:val="0"/>
        <w:adjustRightInd w:val="0"/>
        <w:spacing w:before="140"/>
        <w:rPr>
          <w:noProof/>
        </w:rPr>
      </w:pPr>
      <w:r w:rsidRPr="009D0821">
        <w:rPr>
          <w:noProof/>
        </w:rPr>
        <w:t xml:space="preserve">Shen, J.P., and Ideker, T. (2018). Synthetic Lethal Networks for Precision Oncology: Promises and Pitfalls. J. Mol. Biol. </w:t>
      </w:r>
      <w:r w:rsidRPr="009D0821">
        <w:rPr>
          <w:i/>
          <w:iCs/>
          <w:noProof/>
        </w:rPr>
        <w:t>430</w:t>
      </w:r>
      <w:r w:rsidRPr="009D0821">
        <w:rPr>
          <w:noProof/>
        </w:rPr>
        <w:t>, 2900–2912.</w:t>
      </w:r>
    </w:p>
    <w:p w14:paraId="6261E771" w14:textId="77777777" w:rsidR="009D0821" w:rsidRPr="009D0821" w:rsidRDefault="009D0821" w:rsidP="009D0821">
      <w:pPr>
        <w:widowControl w:val="0"/>
        <w:autoSpaceDE w:val="0"/>
        <w:autoSpaceDN w:val="0"/>
        <w:adjustRightInd w:val="0"/>
        <w:spacing w:before="140"/>
        <w:rPr>
          <w:noProof/>
        </w:rPr>
      </w:pPr>
      <w:r w:rsidRPr="009D0821">
        <w:rPr>
          <w:noProof/>
        </w:rPr>
        <w:t xml:space="preserve">Shen, J.P., Zhao, D., Sasik, R., Luebeck, J., Birmingham, A., Bojorquez-Gomez, A., Licon, K., Klepper, K., Pekin, D., Beckett, A.N., et al. (2017). Combinatorial CRISPR–Cas9 screens for de novo mapping of genetic interactions. Nat. Methods </w:t>
      </w:r>
      <w:r w:rsidRPr="009D0821">
        <w:rPr>
          <w:i/>
          <w:iCs/>
          <w:noProof/>
        </w:rPr>
        <w:t>14</w:t>
      </w:r>
      <w:r w:rsidRPr="009D0821">
        <w:rPr>
          <w:noProof/>
        </w:rPr>
        <w:t>, 573–576.</w:t>
      </w:r>
    </w:p>
    <w:p w14:paraId="60F8C74B" w14:textId="77777777" w:rsidR="009D0821" w:rsidRPr="009D0821" w:rsidRDefault="009D0821" w:rsidP="009D0821">
      <w:pPr>
        <w:widowControl w:val="0"/>
        <w:autoSpaceDE w:val="0"/>
        <w:autoSpaceDN w:val="0"/>
        <w:adjustRightInd w:val="0"/>
        <w:spacing w:before="140"/>
        <w:rPr>
          <w:noProof/>
        </w:rPr>
      </w:pPr>
      <w:r w:rsidRPr="009D0821">
        <w:rPr>
          <w:noProof/>
        </w:rPr>
        <w:t xml:space="preserve">Snider, J., Kittanakom, S., Damjanovic, D., Curak, J., Wong, V., and Stagljar, I. (2010). Detecting interactions with membrane proteins using a membrane two-hybrid assay in yeast. Nat. Protoc. </w:t>
      </w:r>
      <w:r w:rsidRPr="009D0821">
        <w:rPr>
          <w:i/>
          <w:iCs/>
          <w:noProof/>
        </w:rPr>
        <w:t>5</w:t>
      </w:r>
      <w:r w:rsidRPr="009D0821">
        <w:rPr>
          <w:noProof/>
        </w:rPr>
        <w:t>, 1281–1293.</w:t>
      </w:r>
    </w:p>
    <w:p w14:paraId="43028201" w14:textId="77777777" w:rsidR="009D0821" w:rsidRPr="009D0821" w:rsidRDefault="009D0821" w:rsidP="009D0821">
      <w:pPr>
        <w:widowControl w:val="0"/>
        <w:autoSpaceDE w:val="0"/>
        <w:autoSpaceDN w:val="0"/>
        <w:adjustRightInd w:val="0"/>
        <w:spacing w:before="140"/>
        <w:rPr>
          <w:noProof/>
        </w:rPr>
      </w:pPr>
      <w:r w:rsidRPr="009D0821">
        <w:rPr>
          <w:noProof/>
        </w:rPr>
        <w:t xml:space="preserve">Snider, J., Hanif, A., Lee, M.E., Jin, K., Yu, A.R., Graham, C., Chuk, M., Damjanovic, D., Wierzbicka, M., Tang, P., et al. (2013). Mapping the functional yeast ABC transporter interactome. Nat. Chem. Biol. </w:t>
      </w:r>
      <w:r w:rsidRPr="009D0821">
        <w:rPr>
          <w:i/>
          <w:iCs/>
          <w:noProof/>
        </w:rPr>
        <w:t>9</w:t>
      </w:r>
      <w:r w:rsidRPr="009D0821">
        <w:rPr>
          <w:noProof/>
        </w:rPr>
        <w:t>, 565–572.</w:t>
      </w:r>
    </w:p>
    <w:p w14:paraId="52424092" w14:textId="77777777" w:rsidR="009D0821" w:rsidRPr="009D0821" w:rsidRDefault="009D0821" w:rsidP="009D0821">
      <w:pPr>
        <w:widowControl w:val="0"/>
        <w:autoSpaceDE w:val="0"/>
        <w:autoSpaceDN w:val="0"/>
        <w:adjustRightInd w:val="0"/>
        <w:spacing w:before="140"/>
        <w:rPr>
          <w:noProof/>
        </w:rPr>
      </w:pPr>
      <w:r w:rsidRPr="009D0821">
        <w:rPr>
          <w:noProof/>
        </w:rPr>
        <w:t xml:space="preserve">Sousa, C.A., Hanselaer, S., and Soares, E. V. (2015). ABCC Subfamily Vacuolar Transporters are Involved in Pb (Lead) Detoxification in Saccharomyces cerevisiae. Appl. Biochem. Biotechnol. </w:t>
      </w:r>
      <w:r w:rsidRPr="009D0821">
        <w:rPr>
          <w:i/>
          <w:iCs/>
          <w:noProof/>
        </w:rPr>
        <w:t>175</w:t>
      </w:r>
      <w:r w:rsidRPr="009D0821">
        <w:rPr>
          <w:noProof/>
        </w:rPr>
        <w:t>, 65–74.</w:t>
      </w:r>
    </w:p>
    <w:p w14:paraId="52B40392" w14:textId="77777777" w:rsidR="009D0821" w:rsidRPr="009D0821" w:rsidRDefault="009D0821" w:rsidP="009D0821">
      <w:pPr>
        <w:widowControl w:val="0"/>
        <w:autoSpaceDE w:val="0"/>
        <w:autoSpaceDN w:val="0"/>
        <w:adjustRightInd w:val="0"/>
        <w:spacing w:before="140"/>
        <w:rPr>
          <w:noProof/>
        </w:rPr>
      </w:pPr>
      <w:r w:rsidRPr="009D0821">
        <w:rPr>
          <w:noProof/>
        </w:rPr>
        <w:t xml:space="preserve">St Onge, R.P., Mani, R., Oh, J., Proctor, M., Fung, E., Davis, R.W., Nislow, C., Roth, F.P., and Giaever, G. (2007). Systematic pathway analysis using high-resolution fitness profiling of combinatorial gene deletions. Nat. Genet. </w:t>
      </w:r>
      <w:r w:rsidRPr="009D0821">
        <w:rPr>
          <w:i/>
          <w:iCs/>
          <w:noProof/>
        </w:rPr>
        <w:t>39</w:t>
      </w:r>
      <w:r w:rsidRPr="009D0821">
        <w:rPr>
          <w:noProof/>
        </w:rPr>
        <w:t>, 199–206.</w:t>
      </w:r>
    </w:p>
    <w:p w14:paraId="5EF9CC68" w14:textId="77777777" w:rsidR="009D0821" w:rsidRPr="009D0821" w:rsidRDefault="009D0821" w:rsidP="009D0821">
      <w:pPr>
        <w:widowControl w:val="0"/>
        <w:autoSpaceDE w:val="0"/>
        <w:autoSpaceDN w:val="0"/>
        <w:adjustRightInd w:val="0"/>
        <w:spacing w:before="140"/>
        <w:rPr>
          <w:noProof/>
        </w:rPr>
      </w:pPr>
      <w:r w:rsidRPr="009D0821">
        <w:rPr>
          <w:noProof/>
        </w:rPr>
        <w:lastRenderedPageBreak/>
        <w:t xml:space="preserve">Suzuki, Y., St Onge, R.P., Mani, R., King, O.D., Heilbut, A., Labunskyy, V.M., Chen, W., Pham, L., Zhang, L. V, Tong, A.H.Y., et al. (2011). Knocking out multigene redundancies via cycles of sexual assortment and fluorescence selection. Nat. Methods </w:t>
      </w:r>
      <w:r w:rsidRPr="009D0821">
        <w:rPr>
          <w:i/>
          <w:iCs/>
          <w:noProof/>
        </w:rPr>
        <w:t>8</w:t>
      </w:r>
      <w:r w:rsidRPr="009D0821">
        <w:rPr>
          <w:noProof/>
        </w:rPr>
        <w:t>, 159–164.</w:t>
      </w:r>
    </w:p>
    <w:p w14:paraId="30239FDA" w14:textId="77777777" w:rsidR="009D0821" w:rsidRPr="009D0821" w:rsidRDefault="009D0821" w:rsidP="009D0821">
      <w:pPr>
        <w:widowControl w:val="0"/>
        <w:autoSpaceDE w:val="0"/>
        <w:autoSpaceDN w:val="0"/>
        <w:adjustRightInd w:val="0"/>
        <w:spacing w:before="140"/>
        <w:rPr>
          <w:noProof/>
        </w:rPr>
      </w:pPr>
      <w:r w:rsidRPr="009D0821">
        <w:rPr>
          <w:noProof/>
        </w:rPr>
        <w:t xml:space="preserve">Takahashi, K., and Yamanaka, S. (2006). Induction of Pluripotent Stem Cells from Mouse Embryonic and Adult Fibroblast Cultures by Defined Factors. Cell </w:t>
      </w:r>
      <w:r w:rsidRPr="009D0821">
        <w:rPr>
          <w:i/>
          <w:iCs/>
          <w:noProof/>
        </w:rPr>
        <w:t>126</w:t>
      </w:r>
      <w:r w:rsidRPr="009D0821">
        <w:rPr>
          <w:noProof/>
        </w:rPr>
        <w:t>, 663–676.</w:t>
      </w:r>
    </w:p>
    <w:p w14:paraId="61B84184" w14:textId="77777777" w:rsidR="009D0821" w:rsidRPr="009D0821" w:rsidRDefault="009D0821" w:rsidP="009D0821">
      <w:pPr>
        <w:widowControl w:val="0"/>
        <w:autoSpaceDE w:val="0"/>
        <w:autoSpaceDN w:val="0"/>
        <w:adjustRightInd w:val="0"/>
        <w:spacing w:before="140"/>
        <w:rPr>
          <w:noProof/>
        </w:rPr>
      </w:pPr>
      <w:r w:rsidRPr="009D0821">
        <w:rPr>
          <w:noProof/>
        </w:rPr>
        <w:t xml:space="preserve">Tarassov, K., Messier, V., Landry, C.R., Radinovic, S., Serna Molina, M.M., Shames, I., Malitskaya, Y., Vogel, J., Bussey, H., and Michnick, S.W. (2008). An in vivo map of the yeast protein interactome. Science </w:t>
      </w:r>
      <w:r w:rsidRPr="009D0821">
        <w:rPr>
          <w:i/>
          <w:iCs/>
          <w:noProof/>
        </w:rPr>
        <w:t>320</w:t>
      </w:r>
      <w:r w:rsidRPr="009D0821">
        <w:rPr>
          <w:noProof/>
        </w:rPr>
        <w:t>, 1465–1470.</w:t>
      </w:r>
    </w:p>
    <w:p w14:paraId="74B63E31" w14:textId="77777777" w:rsidR="009D0821" w:rsidRPr="009D0821" w:rsidRDefault="009D0821" w:rsidP="009D0821">
      <w:pPr>
        <w:widowControl w:val="0"/>
        <w:autoSpaceDE w:val="0"/>
        <w:autoSpaceDN w:val="0"/>
        <w:adjustRightInd w:val="0"/>
        <w:spacing w:before="140"/>
        <w:rPr>
          <w:noProof/>
        </w:rPr>
      </w:pPr>
      <w:r w:rsidRPr="009D0821">
        <w:rPr>
          <w:noProof/>
        </w:rPr>
        <w:t xml:space="preserve">Taylor, M.B., Ehrenreich, I.M., Rothstein, R., Hu, T., and Mast, J. (2014). Genetic Interactions Involving Five or More Genes Contribute to a Complex Trait in Yeast. PLoS Genet. </w:t>
      </w:r>
      <w:r w:rsidRPr="009D0821">
        <w:rPr>
          <w:i/>
          <w:iCs/>
          <w:noProof/>
        </w:rPr>
        <w:t>10</w:t>
      </w:r>
      <w:r w:rsidRPr="009D0821">
        <w:rPr>
          <w:noProof/>
        </w:rPr>
        <w:t>, e1004324.</w:t>
      </w:r>
    </w:p>
    <w:p w14:paraId="0E7CC475" w14:textId="77777777" w:rsidR="009D0821" w:rsidRPr="009D0821" w:rsidRDefault="009D0821" w:rsidP="009D0821">
      <w:pPr>
        <w:widowControl w:val="0"/>
        <w:autoSpaceDE w:val="0"/>
        <w:autoSpaceDN w:val="0"/>
        <w:adjustRightInd w:val="0"/>
        <w:spacing w:before="140"/>
        <w:rPr>
          <w:noProof/>
        </w:rPr>
      </w:pPr>
      <w:r w:rsidRPr="009D0821">
        <w:rPr>
          <w:noProof/>
        </w:rPr>
        <w:t xml:space="preserve">Wang, H., Yang, H., Shivalila, C.S., Dawlaty, M.M., Cheng, A.W., Zhang, F., and Jaenisch, R. (2013). One-Step Generation of Mice Carrying Mutations in Multiple Genes by CRISPR/Cas-Mediated Genome Engineering. Cell </w:t>
      </w:r>
      <w:r w:rsidRPr="009D0821">
        <w:rPr>
          <w:i/>
          <w:iCs/>
          <w:noProof/>
        </w:rPr>
        <w:t>153</w:t>
      </w:r>
      <w:r w:rsidRPr="009D0821">
        <w:rPr>
          <w:noProof/>
        </w:rPr>
        <w:t>, 910–918.</w:t>
      </w:r>
    </w:p>
    <w:p w14:paraId="63896A49" w14:textId="77777777" w:rsidR="009D0821" w:rsidRPr="009D0821" w:rsidRDefault="009D0821" w:rsidP="009D0821">
      <w:pPr>
        <w:widowControl w:val="0"/>
        <w:autoSpaceDE w:val="0"/>
        <w:autoSpaceDN w:val="0"/>
        <w:adjustRightInd w:val="0"/>
        <w:spacing w:before="140"/>
        <w:rPr>
          <w:noProof/>
        </w:rPr>
      </w:pPr>
      <w:r w:rsidRPr="009D0821">
        <w:rPr>
          <w:noProof/>
        </w:rPr>
        <w:t xml:space="preserve">Wang, M., Herrmann, C.J., Simonovic, M., Szklarczyk, D., and von Mering, C. (2015). Version 4.0 of PaxDb: Protein abundance data, integrated across model organisms, tissues, and cell-lines. Proteomics </w:t>
      </w:r>
      <w:r w:rsidRPr="009D0821">
        <w:rPr>
          <w:i/>
          <w:iCs/>
          <w:noProof/>
        </w:rPr>
        <w:t>15</w:t>
      </w:r>
      <w:r w:rsidRPr="009D0821">
        <w:rPr>
          <w:noProof/>
        </w:rPr>
        <w:t>, 3163–3168.</w:t>
      </w:r>
    </w:p>
    <w:p w14:paraId="29BF4BB0" w14:textId="77777777" w:rsidR="009D0821" w:rsidRPr="009D0821" w:rsidRDefault="009D0821" w:rsidP="009D0821">
      <w:pPr>
        <w:widowControl w:val="0"/>
        <w:autoSpaceDE w:val="0"/>
        <w:autoSpaceDN w:val="0"/>
        <w:adjustRightInd w:val="0"/>
        <w:spacing w:before="140"/>
        <w:rPr>
          <w:noProof/>
        </w:rPr>
      </w:pPr>
      <w:r w:rsidRPr="009D0821">
        <w:rPr>
          <w:noProof/>
        </w:rPr>
        <w:t xml:space="preserve">Wieczorke, R., Krampe, S., Weierstall, T., Freidel, K., Hollenberg, C.P., and Boles, E. (1999). Concurrent knock-out of at least 20 transporter genes is required to block uptake of hexoses in Saccharomyces cerevisiae. FEBS Lett. </w:t>
      </w:r>
      <w:r w:rsidRPr="009D0821">
        <w:rPr>
          <w:i/>
          <w:iCs/>
          <w:noProof/>
        </w:rPr>
        <w:t>464</w:t>
      </w:r>
      <w:r w:rsidRPr="009D0821">
        <w:rPr>
          <w:noProof/>
        </w:rPr>
        <w:t>, 123–128.</w:t>
      </w:r>
    </w:p>
    <w:p w14:paraId="2AC75842" w14:textId="77777777" w:rsidR="009D0821" w:rsidRPr="009D0821" w:rsidRDefault="009D0821" w:rsidP="009D0821">
      <w:pPr>
        <w:widowControl w:val="0"/>
        <w:autoSpaceDE w:val="0"/>
        <w:autoSpaceDN w:val="0"/>
        <w:adjustRightInd w:val="0"/>
        <w:spacing w:before="140"/>
        <w:rPr>
          <w:noProof/>
        </w:rPr>
      </w:pPr>
      <w:r w:rsidRPr="009D0821">
        <w:rPr>
          <w:noProof/>
        </w:rPr>
        <w:t xml:space="preserve">Wong, A.S.L., Choi, G.C.G., Cui, C.H., Pregernig, G., Milani, P., Adam, M., Perli, S.D., Kazer, S.W., Gaillard, A., Hermann, M., et al. (2016). Multiplexed barcoded CRISPR-Cas9 screening enabled by CombiGEM. Proc. Natl. Acad. Sci. U. S. A. </w:t>
      </w:r>
      <w:r w:rsidRPr="009D0821">
        <w:rPr>
          <w:i/>
          <w:iCs/>
          <w:noProof/>
        </w:rPr>
        <w:t>113</w:t>
      </w:r>
      <w:r w:rsidRPr="009D0821">
        <w:rPr>
          <w:noProof/>
        </w:rPr>
        <w:t>, 2544–2549.</w:t>
      </w:r>
    </w:p>
    <w:p w14:paraId="3C91B418" w14:textId="77777777" w:rsidR="009D0821" w:rsidRPr="009D0821" w:rsidRDefault="009D0821" w:rsidP="009D0821">
      <w:pPr>
        <w:widowControl w:val="0"/>
        <w:autoSpaceDE w:val="0"/>
        <w:autoSpaceDN w:val="0"/>
        <w:adjustRightInd w:val="0"/>
        <w:spacing w:before="140"/>
        <w:rPr>
          <w:noProof/>
        </w:rPr>
      </w:pPr>
      <w:r w:rsidRPr="009D0821">
        <w:rPr>
          <w:noProof/>
        </w:rPr>
        <w:t xml:space="preserve">Xu, S., Wang, Z., Kim, K.W., Jin, Y., and Chisholm, A.D. (2016). Targeted Mutagenesis of Duplicated Genes in Caenorhabditis elegans Using CRISPR-Cas9. J. Genet. Genomics </w:t>
      </w:r>
      <w:r w:rsidRPr="009D0821">
        <w:rPr>
          <w:i/>
          <w:iCs/>
          <w:noProof/>
        </w:rPr>
        <w:t>43</w:t>
      </w:r>
      <w:r w:rsidRPr="009D0821">
        <w:rPr>
          <w:noProof/>
        </w:rPr>
        <w:t>, 103–106.</w:t>
      </w:r>
    </w:p>
    <w:p w14:paraId="3CB6C793" w14:textId="77777777" w:rsidR="009D0821" w:rsidRPr="009D0821" w:rsidRDefault="009D0821" w:rsidP="009D0821">
      <w:pPr>
        <w:widowControl w:val="0"/>
        <w:autoSpaceDE w:val="0"/>
        <w:autoSpaceDN w:val="0"/>
        <w:adjustRightInd w:val="0"/>
        <w:spacing w:before="140"/>
        <w:rPr>
          <w:noProof/>
        </w:rPr>
      </w:pPr>
      <w:r w:rsidRPr="009D0821">
        <w:rPr>
          <w:noProof/>
        </w:rPr>
        <w:t xml:space="preserve">Yachie, N., Petsalaki, E., Mellor, J.C., Weile, J., Jacob, Y., Verby, M., Ozturk, S.B., Li, S., Cote, A.G., Mosca, R., et al. (2016). Pooled-matrix protein interaction screens using Barcode Fusion Genetics. Mol. Syst. Biol. </w:t>
      </w:r>
      <w:r w:rsidRPr="009D0821">
        <w:rPr>
          <w:i/>
          <w:iCs/>
          <w:noProof/>
        </w:rPr>
        <w:t>12</w:t>
      </w:r>
      <w:r w:rsidRPr="009D0821">
        <w:rPr>
          <w:noProof/>
        </w:rPr>
        <w:t>, 863.</w:t>
      </w:r>
    </w:p>
    <w:p w14:paraId="4B13177C" w14:textId="77777777" w:rsidR="009D0821" w:rsidRPr="009D0821" w:rsidRDefault="009D0821" w:rsidP="009D0821">
      <w:pPr>
        <w:widowControl w:val="0"/>
        <w:autoSpaceDE w:val="0"/>
        <w:autoSpaceDN w:val="0"/>
        <w:adjustRightInd w:val="0"/>
        <w:spacing w:before="140"/>
        <w:rPr>
          <w:noProof/>
        </w:rPr>
      </w:pPr>
      <w:r w:rsidRPr="009D0821">
        <w:rPr>
          <w:noProof/>
        </w:rPr>
        <w:t xml:space="preserve">Zeitoun, R.I., Pines, G., Grau, W.C., and Gill, R.T. (2017). Quantitative Tracking of Combinatorially Engineered Populations with Multiplexed Binary Assemblies. ACS Synth. Biol. </w:t>
      </w:r>
      <w:r w:rsidRPr="009D0821">
        <w:rPr>
          <w:i/>
          <w:iCs/>
          <w:noProof/>
        </w:rPr>
        <w:t>6</w:t>
      </w:r>
      <w:r w:rsidRPr="009D0821">
        <w:rPr>
          <w:noProof/>
        </w:rPr>
        <w:t>, 619–627.</w:t>
      </w:r>
    </w:p>
    <w:p w14:paraId="3678DC05" w14:textId="77777777" w:rsidR="009D0821" w:rsidRPr="009D0821" w:rsidRDefault="009D0821" w:rsidP="009D0821">
      <w:pPr>
        <w:widowControl w:val="0"/>
        <w:autoSpaceDE w:val="0"/>
        <w:autoSpaceDN w:val="0"/>
        <w:adjustRightInd w:val="0"/>
        <w:spacing w:before="140"/>
        <w:rPr>
          <w:noProof/>
        </w:rPr>
      </w:pPr>
      <w:r w:rsidRPr="009D0821">
        <w:rPr>
          <w:noProof/>
        </w:rPr>
        <w:t xml:space="preserve">Zhang, Z., Mao, Y., Ha, S., Liu, W., Botella, J.R., and Zhu, J.-K. (2016). A multiplex CRISPR/Cas9 platform for fast and efficient editing of multiple genes in Arabidopsis. Plant Cell Rep. </w:t>
      </w:r>
      <w:r w:rsidRPr="009D0821">
        <w:rPr>
          <w:i/>
          <w:iCs/>
          <w:noProof/>
        </w:rPr>
        <w:t>35</w:t>
      </w:r>
      <w:r w:rsidRPr="009D0821">
        <w:rPr>
          <w:noProof/>
        </w:rPr>
        <w:t>, 1519–1533.</w:t>
      </w:r>
    </w:p>
    <w:p w14:paraId="5E7D0454" w14:textId="4DF256F1" w:rsidR="001F052C" w:rsidRPr="00233F15" w:rsidRDefault="00C1486D" w:rsidP="009D0821">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ins w:id="686" w:author="Albi Celaj [2]" w:date="2019-02-21T14:41:00Z">
        <w:r w:rsidR="00794D03">
          <w:rPr>
            <w:b/>
          </w:rPr>
          <w:t>.</w:t>
        </w:r>
      </w:ins>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47FCE173"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ins w:id="687" w:author="Albi Celaj [2]" w:date="2019-02-21T15:13:00Z">
        <w:r w:rsidR="00580E8F">
          <w:tab/>
        </w:r>
      </w:ins>
      <w:del w:id="688" w:author="Albi Celaj [2]" w:date="2019-02-21T15:10:00Z">
        <w:r w:rsidDel="00D617BE">
          <w:delText xml:space="preserve">(Figure S1) </w:delText>
        </w:r>
      </w:del>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ins w:id="689" w:author="Albi Celaj [2]" w:date="2019-02-21T14:38:00Z">
        <w:r w:rsidR="00213A84">
          <w:t xml:space="preserve">  See also Figure</w:t>
        </w:r>
        <w:r w:rsidR="00C379F2">
          <w:t>s S1 and S2.</w:t>
        </w:r>
      </w:ins>
    </w:p>
    <w:p w14:paraId="671C945B" w14:textId="77777777" w:rsidR="00F54166" w:rsidRPr="00233F15" w:rsidRDefault="00F54166" w:rsidP="00224FCB">
      <w:pPr>
        <w:jc w:val="both"/>
      </w:pPr>
    </w:p>
    <w:p w14:paraId="23A02103" w14:textId="510D37DB" w:rsidR="003A4E50" w:rsidRPr="00CC390A" w:rsidRDefault="00F0546A" w:rsidP="00224FCB">
      <w:pPr>
        <w:jc w:val="both"/>
        <w:rPr>
          <w:b/>
        </w:rPr>
      </w:pPr>
      <w:r w:rsidRPr="005959CB">
        <w:rPr>
          <w:b/>
        </w:rPr>
        <w:t>Figure 2</w:t>
      </w:r>
      <w:ins w:id="690" w:author="Albi Celaj [2]" w:date="2019-02-21T14:41:00Z">
        <w:r w:rsidR="00794D03">
          <w:rPr>
            <w:b/>
          </w:rPr>
          <w:t>.</w:t>
        </w:r>
      </w:ins>
      <w:r w:rsidR="0023730D" w:rsidRPr="005959CB">
        <w:rPr>
          <w:b/>
        </w:rPr>
        <w:t xml:space="preserve"> </w:t>
      </w:r>
      <w:r w:rsidR="005959CB">
        <w:rPr>
          <w:b/>
        </w:rPr>
        <w:t xml:space="preserve"> </w:t>
      </w:r>
      <w:r w:rsidR="00011FDC" w:rsidRPr="00CC390A">
        <w:rPr>
          <w:b/>
        </w:rPr>
        <w:t>Illustrating a</w:t>
      </w:r>
      <w:del w:id="691" w:author="Albi Celaj [2]" w:date="2019-02-21T14:41:00Z">
        <w:r w:rsidR="00011FDC" w:rsidRPr="00CC390A" w:rsidDel="00794D03">
          <w:rPr>
            <w:b/>
          </w:rPr>
          <w:delText>n</w:delText>
        </w:r>
      </w:del>
      <w:r w:rsidR="00011FDC" w:rsidRPr="00CC390A">
        <w:rPr>
          <w:b/>
        </w:rPr>
        <w:t xml:space="preserve"> </w:t>
      </w:r>
      <w:del w:id="692" w:author="Albi Celaj [2]" w:date="2019-02-21T12:42:00Z">
        <w:r w:rsidR="00011FDC" w:rsidRPr="00CC390A" w:rsidDel="008A41C5">
          <w:rPr>
            <w:b/>
          </w:rPr>
          <w:delText xml:space="preserve">Exhaustive </w:delText>
        </w:r>
      </w:del>
      <w:ins w:id="693" w:author="Albi Celaj [2]" w:date="2019-02-21T12:42:00Z">
        <w:r w:rsidR="008A41C5">
          <w:rPr>
            <w:b/>
          </w:rPr>
          <w:t>Reproducible</w:t>
        </w:r>
        <w:r w:rsidR="008A41C5" w:rsidRPr="00CC390A">
          <w:rPr>
            <w:b/>
          </w:rPr>
          <w:t xml:space="preserve"> </w:t>
        </w:r>
      </w:ins>
      <w:r w:rsidR="00011FDC" w:rsidRPr="00CC390A">
        <w:rPr>
          <w:b/>
        </w:rPr>
        <w:t xml:space="preserve">5-gene </w:t>
      </w:r>
      <w:r w:rsidR="00C530A4" w:rsidRPr="00CC390A">
        <w:rPr>
          <w:b/>
        </w:rPr>
        <w:t>Resistance</w:t>
      </w:r>
      <w:r w:rsidR="00011FDC" w:rsidRPr="00CC390A">
        <w:rPr>
          <w:b/>
        </w:rPr>
        <w:t xml:space="preserve"> Landscape</w:t>
      </w:r>
    </w:p>
    <w:p w14:paraId="40001D3C" w14:textId="09638165"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del w:id="694" w:author="Albi Celaj [2]" w:date="2019-02-21T15:00:00Z">
        <w:r w:rsidR="00FB5937" w:rsidDel="00744919">
          <w:delText xml:space="preserve"> </w:delText>
        </w:r>
      </w:del>
      <w:ins w:id="695" w:author="Albi Celaj [2]" w:date="2019-02-21T15:00:00Z">
        <w:r w:rsidR="00744919">
          <w:t xml:space="preserve"> as indicated by the legend.</w:t>
        </w:r>
      </w:ins>
      <w:del w:id="696" w:author="Albi Celaj [2]" w:date="2019-02-21T15:00:00Z">
        <w:r w:rsidR="00FB5937" w:rsidDel="00744919">
          <w:delText>but</w:delText>
        </w:r>
        <w:r w:rsidR="007A228C" w:rsidDel="00744919">
          <w:delText xml:space="preserve"> </w:delText>
        </w:r>
        <w:r w:rsidR="00176BD4" w:rsidDel="00744919">
          <w:delText xml:space="preserve">can </w:delText>
        </w:r>
        <w:r w:rsidR="007A228C" w:rsidDel="00744919">
          <w:delText>vary a</w:delText>
        </w:r>
        <w:r w:rsidR="009B5864" w:rsidDel="00744919">
          <w:delText>t</w:delText>
        </w:r>
        <w:r w:rsidR="007A228C" w:rsidDel="00744919">
          <w:delText xml:space="preserve"> the remaining 1</w:delText>
        </w:r>
        <w:r w:rsidR="003412D0" w:rsidDel="00744919">
          <w:delText>1</w:delText>
        </w:r>
        <w:r w:rsidR="007A228C" w:rsidDel="00744919">
          <w:delText xml:space="preserve"> loci.</w:delText>
        </w:r>
        <w:r w:rsidR="00F02A72" w:rsidDel="00744919">
          <w:delText xml:space="preserve">  </w:delText>
        </w:r>
        <w:r w:rsidR="00FB5937" w:rsidDel="00744919">
          <w:delText xml:space="preserve">The 5-gene genotype of each group is indicated by the legend. </w:delText>
        </w:r>
      </w:del>
      <w:r w:rsidR="00FB5937">
        <w:t xml:space="preserve"> </w:t>
      </w:r>
      <w:del w:id="697" w:author="Albi Celaj [2]" w:date="2019-02-21T14:39:00Z">
        <w:r w:rsidR="00F02A72" w:rsidDel="00C379F2">
          <w:delText xml:space="preserve">Profiles </w:delText>
        </w:r>
        <w:r w:rsidR="009167AA" w:rsidDel="00C379F2">
          <w:delText xml:space="preserve">for the remaining drugs </w:delText>
        </w:r>
        <w:r w:rsidR="00F02A72" w:rsidDel="00C379F2">
          <w:delText>are shown</w:delText>
        </w:r>
        <w:r w:rsidR="006D57CD" w:rsidDel="00C379F2">
          <w:delText xml:space="preserve"> </w:delText>
        </w:r>
        <w:r w:rsidR="00A570A8" w:rsidDel="00C379F2">
          <w:delText xml:space="preserve">in </w:delText>
        </w:r>
      </w:del>
      <w:ins w:id="698" w:author="Albi Celaj [2]" w:date="2019-02-21T14:39:00Z">
        <w:r w:rsidR="00C379F2">
          <w:t xml:space="preserve">See also </w:t>
        </w:r>
      </w:ins>
      <w:r w:rsidR="004452EF">
        <w:t>Figure</w:t>
      </w:r>
      <w:ins w:id="699" w:author="Albi Celaj [2]" w:date="2019-02-21T14:39:00Z">
        <w:r w:rsidR="00C379F2">
          <w:t>s</w:t>
        </w:r>
      </w:ins>
      <w:r w:rsidR="004452EF">
        <w:t xml:space="preserve"> </w:t>
      </w:r>
      <w:r w:rsidR="00EB3FCB">
        <w:t>S</w:t>
      </w:r>
      <w:ins w:id="700" w:author="Albi Celaj [2]" w:date="2019-02-21T14:39:00Z">
        <w:r w:rsidR="00C379F2">
          <w:t>3 and S4</w:t>
        </w:r>
      </w:ins>
      <w:del w:id="701" w:author="Albi Celaj [2]" w:date="2019-02-21T14:39:00Z">
        <w:r w:rsidR="009D302F" w:rsidDel="00C379F2">
          <w:delText>5</w:delText>
        </w:r>
      </w:del>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27E62CA5" w:rsidR="008A41C5" w:rsidRDefault="008A41C5" w:rsidP="00C82E31">
      <w:pPr>
        <w:jc w:val="both"/>
        <w:rPr>
          <w:ins w:id="702" w:author="Albi Celaj [2]" w:date="2019-02-21T12:43:00Z"/>
        </w:rPr>
      </w:pPr>
      <w:ins w:id="703" w:author="Albi Celaj [2]" w:date="2019-02-21T12:43:00Z">
        <w:r>
          <w:rPr>
            <w:b/>
          </w:rPr>
          <w:t>(</w:t>
        </w:r>
      </w:ins>
      <w:r w:rsidR="00E41888">
        <w:rPr>
          <w:b/>
        </w:rPr>
        <w:t>C</w:t>
      </w:r>
      <w:ins w:id="704" w:author="Albi Celaj [2]" w:date="2019-02-21T12:43:00Z">
        <w:r>
          <w:rPr>
            <w:b/>
          </w:rPr>
          <w:t>)</w:t>
        </w:r>
      </w:ins>
      <w:r w:rsidR="003545B6" w:rsidRPr="00233F15">
        <w:rPr>
          <w:b/>
        </w:rPr>
        <w:tab/>
      </w:r>
      <w:r w:rsidR="00EF084A" w:rsidRPr="00D9226C">
        <w:t xml:space="preserve">A </w:t>
      </w:r>
      <w:r w:rsidR="00EF084A">
        <w:rPr>
          <w:color w:val="000000"/>
        </w:rPr>
        <w:t xml:space="preserve">radial combinatorial signature of </w:t>
      </w:r>
      <w:del w:id="705" w:author="Albi Celaj [2]" w:date="2019-02-21T12:45:00Z">
        <w:r w:rsidR="00EF084A" w:rsidDel="00C82E31">
          <w:rPr>
            <w:color w:val="000000"/>
          </w:rPr>
          <w:delText xml:space="preserve">drug </w:delText>
        </w:r>
      </w:del>
      <w:ins w:id="706" w:author="Albi Celaj [2]" w:date="2019-02-21T12:45:00Z">
        <w:r w:rsidR="00C82E31">
          <w:rPr>
            <w:color w:val="000000"/>
          </w:rPr>
          <w:t xml:space="preserve">benomyl </w:t>
        </w:r>
      </w:ins>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w:t>
      </w:r>
      <w:del w:id="707" w:author="Albi Celaj [2]" w:date="2019-02-21T12:45:00Z">
        <w:r w:rsidR="006624A7" w:rsidDel="00C82E31">
          <w:delText xml:space="preserve"> (blue for increased resistance, red-orange for decreased resistance)</w:delText>
        </w:r>
      </w:del>
      <w:r w:rsidR="006624A7">
        <w:t>.  Extensions to 1, 2, and 5 total knockouts are illustrated</w:t>
      </w:r>
      <w:del w:id="708" w:author="Albi Celaj [2]" w:date="2019-02-21T12:45:00Z">
        <w:r w:rsidR="006624A7" w:rsidDel="00C82E31">
          <w:delText xml:space="preserve"> for benomyl</w:delText>
        </w:r>
      </w:del>
      <w:ins w:id="709" w:author="Albi Celaj [2]" w:date="2019-02-21T12:44:00Z">
        <w:r>
          <w:t xml:space="preserve">. Color scale extends </w:t>
        </w:r>
      </w:ins>
      <w:ins w:id="710" w:author="Albi Celaj [2]" w:date="2019-02-21T12:46:00Z">
        <w:r w:rsidR="00C82E31">
          <w:t xml:space="preserve">by +/- 1 standard deviation </w:t>
        </w:r>
      </w:ins>
      <w:ins w:id="711" w:author="Albi Celaj [2]" w:date="2019-02-21T12:47:00Z">
        <w:r w:rsidR="00C82E31">
          <w:t xml:space="preserve">of </w:t>
        </w:r>
      </w:ins>
      <w:ins w:id="712" w:author="Albi Celaj [2]" w:date="2019-02-21T12:48:00Z">
        <w:r w:rsidR="00C82E31">
          <w:t xml:space="preserve">all </w:t>
        </w:r>
      </w:ins>
      <w:ins w:id="713" w:author="Albi Celaj [2]" w:date="2019-02-21T12:44:00Z">
        <w:r>
          <w:t>drug resistance values</w:t>
        </w:r>
      </w:ins>
      <w:ins w:id="714" w:author="Albi Celaj [2]" w:date="2019-02-21T12:49:00Z">
        <w:r w:rsidR="00C82E31">
          <w:t xml:space="preserve"> observed in a pool.</w:t>
        </w:r>
      </w:ins>
      <w:ins w:id="715" w:author="Albi Celaj [2]" w:date="2019-02-21T14:40:00Z">
        <w:r w:rsidR="00C379F2">
          <w:t xml:space="preserve">  See also Figure S5.</w:t>
        </w:r>
      </w:ins>
    </w:p>
    <w:p w14:paraId="473E814C" w14:textId="77777777" w:rsidR="00C379F2" w:rsidRDefault="008A41C5" w:rsidP="00224FCB">
      <w:pPr>
        <w:jc w:val="both"/>
        <w:rPr>
          <w:ins w:id="716" w:author="Albi Celaj [2]" w:date="2019-02-21T14:38:00Z"/>
        </w:rPr>
      </w:pPr>
      <w:ins w:id="717" w:author="Albi Celaj [2]" w:date="2019-02-21T12:43:00Z">
        <w:r>
          <w:rPr>
            <w:b/>
          </w:rPr>
          <w:t xml:space="preserve">(D) </w:t>
        </w:r>
      </w:ins>
      <w:del w:id="718" w:author="Albi Celaj [2]" w:date="2019-02-21T12:43:00Z">
        <w:r w:rsidR="006624A7" w:rsidDel="008A41C5">
          <w:delText>, and</w:delText>
        </w:r>
      </w:del>
      <w:r w:rsidR="006624A7">
        <w:t xml:space="preserve"> 5-knockout radial signatures are shown for </w:t>
      </w:r>
      <w:ins w:id="719" w:author="Albi Celaj [2]" w:date="2019-02-21T12:44:00Z">
        <w:r w:rsidR="006C1AC5">
          <w:t>8</w:t>
        </w:r>
      </w:ins>
      <w:del w:id="720" w:author="Albi Celaj [2]" w:date="2019-02-21T12:44:00Z">
        <w:r w:rsidR="006624A7" w:rsidDel="006C1AC5">
          <w:delText>10</w:delText>
        </w:r>
      </w:del>
      <w:r w:rsidR="006624A7">
        <w:t xml:space="preserve"> drugs</w:t>
      </w:r>
      <w:ins w:id="721" w:author="Albi Celaj [2]" w:date="2019-02-21T14:38:00Z">
        <w:r w:rsidR="00C379F2">
          <w:t>.</w:t>
        </w:r>
      </w:ins>
    </w:p>
    <w:p w14:paraId="32E8C84D" w14:textId="29211FCA" w:rsidR="00503446" w:rsidRDefault="006624A7" w:rsidP="00224FCB">
      <w:pPr>
        <w:jc w:val="both"/>
        <w:rPr>
          <w:ins w:id="722" w:author="Albi Celaj [2]" w:date="2019-02-21T12:41:00Z"/>
        </w:rPr>
      </w:pPr>
      <w:del w:id="723" w:author="Albi Celaj [2]" w:date="2019-02-21T14:38:00Z">
        <w:r w:rsidDel="00C379F2">
          <w:delText xml:space="preserve"> (</w:delText>
        </w:r>
      </w:del>
      <w:del w:id="724" w:author="Albi Celaj [2]" w:date="2019-02-21T12:44:00Z">
        <w:r w:rsidDel="006C1AC5">
          <w:delText>5</w:delText>
        </w:r>
      </w:del>
      <w:del w:id="725" w:author="Albi Celaj [2]" w:date="2019-02-21T14:38:00Z">
        <w:r w:rsidDel="00C379F2">
          <w:delText xml:space="preserve"> others </w:delText>
        </w:r>
        <w:r w:rsidR="00EB31A9" w:rsidDel="00C379F2">
          <w:delText xml:space="preserve">are shown </w:delText>
        </w:r>
        <w:r w:rsidDel="00C379F2">
          <w:delText xml:space="preserve">in </w:delText>
        </w:r>
        <w:r w:rsidR="00A24645" w:rsidDel="00C379F2">
          <w:delText xml:space="preserve">Figure S6).  </w:delText>
        </w:r>
      </w:del>
      <w:ins w:id="726" w:author="Albi Celaj" w:date="2019-02-13T16:41:00Z">
        <w:del w:id="727" w:author="Albi Celaj [2]" w:date="2019-02-21T12:44:00Z">
          <w:r w:rsidR="004876AD" w:rsidDel="008A41C5">
            <w:delText xml:space="preserve">In each </w:delText>
          </w:r>
        </w:del>
      </w:ins>
      <w:ins w:id="728" w:author="Albi Celaj" w:date="2019-02-13T16:43:00Z">
        <w:del w:id="729" w:author="Albi Celaj [2]" w:date="2019-02-21T12:44:00Z">
          <w:r w:rsidR="004876AD" w:rsidDel="008A41C5">
            <w:delText>pool</w:delText>
          </w:r>
        </w:del>
      </w:ins>
      <w:ins w:id="730" w:author="Albi Celaj" w:date="2019-02-13T16:41:00Z">
        <w:del w:id="731" w:author="Albi Celaj [2]" w:date="2019-02-21T12:44:00Z">
          <w:r w:rsidR="004876AD" w:rsidDel="008A41C5">
            <w:delText xml:space="preserve">, </w:delText>
          </w:r>
        </w:del>
      </w:ins>
      <w:del w:id="732" w:author="Albi Celaj [2]" w:date="2019-02-21T12:44:00Z">
        <w:r w:rsidR="00A24645" w:rsidDel="008A41C5">
          <w:delText xml:space="preserve">Color </w:delText>
        </w:r>
      </w:del>
      <w:ins w:id="733" w:author="Albi Celaj" w:date="2019-02-13T16:41:00Z">
        <w:del w:id="734" w:author="Albi Celaj [2]" w:date="2019-02-21T12:44:00Z">
          <w:r w:rsidR="004876AD" w:rsidDel="008A41C5">
            <w:delText>t</w:delText>
          </w:r>
        </w:del>
      </w:ins>
      <w:ins w:id="735" w:author="Albi Celaj" w:date="2019-02-13T16:32:00Z">
        <w:del w:id="736" w:author="Albi Celaj [2]" w:date="2019-02-21T12:44:00Z">
          <w:r w:rsidR="007F48E8" w:rsidDel="008A41C5">
            <w:delText xml:space="preserve">he color scale extends </w:delText>
          </w:r>
        </w:del>
      </w:ins>
      <w:ins w:id="737" w:author="Albi Celaj" w:date="2019-02-13T16:38:00Z">
        <w:del w:id="738" w:author="Albi Celaj [2]" w:date="2019-02-21T12:44:00Z">
          <w:r w:rsidR="00EA5FCC" w:rsidDel="008A41C5">
            <w:delText>in both directions</w:delText>
          </w:r>
        </w:del>
      </w:ins>
      <w:ins w:id="739" w:author="Albi Celaj" w:date="2019-02-13T16:39:00Z">
        <w:del w:id="740" w:author="Albi Celaj [2]" w:date="2019-02-21T12:44:00Z">
          <w:r w:rsidR="00E61178" w:rsidDel="008A41C5">
            <w:delText xml:space="preserve"> </w:delText>
          </w:r>
        </w:del>
      </w:ins>
      <w:ins w:id="741" w:author="Albi Celaj" w:date="2019-02-13T16:32:00Z">
        <w:del w:id="742" w:author="Albi Celaj [2]" w:date="2019-02-21T12:44:00Z">
          <w:r w:rsidR="007F48E8" w:rsidDel="008A41C5">
            <w:delText xml:space="preserve">by </w:delText>
          </w:r>
        </w:del>
      </w:ins>
      <w:ins w:id="743" w:author="Albi Celaj" w:date="2019-02-13T16:44:00Z">
        <w:del w:id="744" w:author="Albi Celaj [2]" w:date="2019-02-21T12:44:00Z">
          <w:r w:rsidR="00076B91" w:rsidDel="008A41C5">
            <w:delText>the</w:delText>
          </w:r>
        </w:del>
      </w:ins>
      <w:ins w:id="745" w:author="Albi Celaj" w:date="2019-02-13T16:32:00Z">
        <w:del w:id="746" w:author="Albi Celaj [2]" w:date="2019-02-21T12:44:00Z">
          <w:r w:rsidR="007F48E8" w:rsidDel="008A41C5">
            <w:delText xml:space="preserve"> standard deviation</w:delText>
          </w:r>
        </w:del>
      </w:ins>
      <w:ins w:id="747" w:author="Albi Celaj" w:date="2019-02-13T16:41:00Z">
        <w:del w:id="748" w:author="Albi Celaj [2]" w:date="2019-02-21T12:44:00Z">
          <w:r w:rsidR="004876AD" w:rsidDel="008A41C5">
            <w:delText xml:space="preserve"> of</w:delText>
          </w:r>
        </w:del>
      </w:ins>
      <w:ins w:id="749" w:author="Albi Celaj" w:date="2019-02-13T16:43:00Z">
        <w:del w:id="750" w:author="Albi Celaj [2]" w:date="2019-02-21T12:44:00Z">
          <w:r w:rsidR="004876AD" w:rsidDel="008A41C5">
            <w:delText xml:space="preserve"> drug </w:delText>
          </w:r>
        </w:del>
      </w:ins>
      <w:ins w:id="751" w:author="Albi Celaj" w:date="2019-02-13T16:41:00Z">
        <w:del w:id="752" w:author="Albi Celaj [2]" w:date="2019-02-21T12:44:00Z">
          <w:r w:rsidR="004876AD" w:rsidDel="008A41C5">
            <w:delText>resistance</w:delText>
          </w:r>
        </w:del>
      </w:ins>
      <w:ins w:id="753" w:author="Albi Celaj" w:date="2019-02-13T16:43:00Z">
        <w:del w:id="754" w:author="Albi Celaj [2]" w:date="2019-02-21T12:44:00Z">
          <w:r w:rsidR="004876AD" w:rsidDel="008A41C5">
            <w:delText xml:space="preserve"> values</w:delText>
          </w:r>
        </w:del>
      </w:ins>
      <w:del w:id="755" w:author="Albi Celaj [2]" w:date="2019-02-21T12:44:00Z">
        <w:r w:rsidR="00A24645" w:rsidDel="008A41C5">
          <w:delText>scale extends by half of the observed difference between the 5% and 95% percentile resistance in that drug in both directions</w:delText>
        </w:r>
        <w:r w:rsidDel="008A41C5">
          <w:delText>.</w:delText>
        </w:r>
      </w:del>
    </w:p>
    <w:p w14:paraId="27590538" w14:textId="4E43CE16" w:rsidR="00503446" w:rsidRDefault="008B67DA" w:rsidP="00224FCB">
      <w:pPr>
        <w:jc w:val="both"/>
      </w:pPr>
      <w:ins w:id="756" w:author="Albi Celaj [2]" w:date="2019-02-21T12:49:00Z">
        <w:r w:rsidRPr="005959CB">
          <w:rPr>
            <w:b/>
          </w:rPr>
          <w:t xml:space="preserve">Figure </w:t>
        </w:r>
      </w:ins>
      <w:ins w:id="757" w:author="Albi Celaj [2]" w:date="2019-02-21T12:50:00Z">
        <w:r>
          <w:rPr>
            <w:b/>
          </w:rPr>
          <w:t>3</w:t>
        </w:r>
      </w:ins>
      <w:ins w:id="758" w:author="Albi Celaj [2]" w:date="2019-02-21T14:41:00Z">
        <w:r w:rsidR="00794D03">
          <w:rPr>
            <w:b/>
          </w:rPr>
          <w:t>.</w:t>
        </w:r>
      </w:ins>
      <w:ins w:id="759" w:author="Albi Celaj [2]" w:date="2019-02-21T14:40:00Z">
        <w:r w:rsidR="00C379F2">
          <w:rPr>
            <w:b/>
          </w:rPr>
          <w:t xml:space="preserve"> </w:t>
        </w:r>
      </w:ins>
      <w:ins w:id="760" w:author="Albi Celaj [2]" w:date="2019-02-21T12:49:00Z">
        <w:r w:rsidRPr="00CC390A">
          <w:rPr>
            <w:b/>
          </w:rPr>
          <w:t>5-gene Resistance Landscape</w:t>
        </w:r>
        <w:r>
          <w:rPr>
            <w:b/>
          </w:rPr>
          <w:t>s Illustrate Complex Drug Resistance Phenomena</w:t>
        </w:r>
      </w:ins>
    </w:p>
    <w:p w14:paraId="5B7773A7" w14:textId="1FEE0F25" w:rsidR="00176BD4" w:rsidRPr="00803577" w:rsidRDefault="00176BD4" w:rsidP="00D9226C">
      <w:pPr>
        <w:jc w:val="both"/>
      </w:pPr>
      <w:del w:id="761" w:author="Albi Celaj [2]" w:date="2019-02-21T12:49:00Z">
        <w:r w:rsidDel="008B67DA">
          <w:rPr>
            <w:b/>
          </w:rPr>
          <w:delText>D</w:delText>
        </w:r>
        <w:r w:rsidRPr="00233F15" w:rsidDel="008B67DA">
          <w:rPr>
            <w:b/>
          </w:rPr>
          <w:tab/>
        </w:r>
      </w:del>
      <w:r>
        <w:t xml:space="preserve">A </w:t>
      </w:r>
      <w:r w:rsidR="00E32178">
        <w:t xml:space="preserve">resistance </w:t>
      </w:r>
      <w:r>
        <w:t xml:space="preserve">landscape of </w:t>
      </w:r>
      <w:r w:rsidR="00E32178">
        <w:t>5-gene groups i</w:t>
      </w:r>
      <w:ins w:id="762" w:author="Albi Celaj [2]" w:date="2019-02-21T12:49:00Z">
        <w:r w:rsidR="008B67DA">
          <w:t>s shown for</w:t>
        </w:r>
      </w:ins>
      <w:del w:id="763" w:author="Albi Celaj [2]" w:date="2019-02-21T12:49:00Z">
        <w:r w:rsidR="00E32178" w:rsidDel="008B67DA">
          <w:delText>n</w:delText>
        </w:r>
      </w:del>
      <w:r>
        <w:t xml:space="preserve"> </w:t>
      </w:r>
      <w:del w:id="764" w:author="Albi Celaj [2]" w:date="2019-02-21T14:42:00Z">
        <w:r w:rsidRPr="00233F15" w:rsidDel="00794D03">
          <w:delText xml:space="preserve">benomyl, </w:delText>
        </w:r>
        <w:r w:rsidDel="00794D03">
          <w:delText>mitoxantrone</w:delText>
        </w:r>
        <w:r w:rsidRPr="00233F15" w:rsidDel="00794D03">
          <w:delText xml:space="preserve">, and </w:delText>
        </w:r>
        <w:r w:rsidDel="00794D03">
          <w:delText>valinomycin</w:delText>
        </w:r>
      </w:del>
      <w:ins w:id="765" w:author="Albi Celaj [2]" w:date="2019-02-21T14:42:00Z">
        <w:r w:rsidR="00794D03">
          <w:t>six drugs</w:t>
        </w:r>
      </w:ins>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ins w:id="766" w:author="Albi Celaj [2]" w:date="2019-02-21T14:40:00Z">
        <w:r w:rsidR="00C379F2">
          <w:t xml:space="preserve"> See also Figure S6.</w:t>
        </w:r>
      </w:ins>
      <w:del w:id="767" w:author="Albi Celaj [2]" w:date="2019-02-21T14:40:00Z">
        <w:r w:rsidR="00E32178" w:rsidDel="00C379F2">
          <w:delText>Landscapes for r</w:delText>
        </w:r>
        <w:r w:rsidR="003827FE" w:rsidDel="00C379F2">
          <w:delText>emaining drugs</w:delText>
        </w:r>
        <w:r w:rsidDel="00C379F2">
          <w:delText xml:space="preserve"> are </w:delText>
        </w:r>
        <w:r w:rsidR="003827FE" w:rsidDel="00C379F2">
          <w:delText>shown</w:delText>
        </w:r>
        <w:r w:rsidDel="00C379F2">
          <w:delText xml:space="preserve"> in Figure S7.</w:delText>
        </w:r>
      </w:del>
    </w:p>
    <w:p w14:paraId="05144FD0" w14:textId="77777777" w:rsidR="00BB1522" w:rsidRDefault="00BB1522" w:rsidP="00224FCB">
      <w:pPr>
        <w:jc w:val="both"/>
        <w:rPr>
          <w:b/>
        </w:rPr>
      </w:pPr>
    </w:p>
    <w:p w14:paraId="462AB57E" w14:textId="24F90A1B" w:rsidR="003A4E50" w:rsidRPr="00CC390A" w:rsidRDefault="00F0546A" w:rsidP="00224FCB">
      <w:pPr>
        <w:jc w:val="both"/>
        <w:rPr>
          <w:b/>
        </w:rPr>
      </w:pPr>
      <w:r w:rsidRPr="005959CB">
        <w:rPr>
          <w:b/>
        </w:rPr>
        <w:t xml:space="preserve">Figure </w:t>
      </w:r>
      <w:ins w:id="768" w:author="Albi Celaj [2]" w:date="2019-02-21T14:40:00Z">
        <w:r w:rsidR="00C379F2">
          <w:rPr>
            <w:b/>
          </w:rPr>
          <w:t>4</w:t>
        </w:r>
      </w:ins>
      <w:ins w:id="769" w:author="Albi Celaj [2]" w:date="2019-02-21T14:41:00Z">
        <w:r w:rsidR="00794D03">
          <w:rPr>
            <w:b/>
          </w:rPr>
          <w:t>.</w:t>
        </w:r>
      </w:ins>
      <w:del w:id="770" w:author="Albi Celaj [2]" w:date="2019-02-21T14:40:00Z">
        <w:r w:rsidRPr="005959CB" w:rsidDel="00C379F2">
          <w:rPr>
            <w:b/>
          </w:rPr>
          <w:delText>3</w:delText>
        </w:r>
      </w:del>
      <w:r w:rsidR="005959CB">
        <w:rPr>
          <w:b/>
        </w:rPr>
        <w:t xml:space="preserve"> </w:t>
      </w:r>
      <w:r w:rsidR="003827FE" w:rsidRPr="00CC390A">
        <w:rPr>
          <w:b/>
        </w:rPr>
        <w:t>Environment-Dependent Complex Genetic Interactions amongst 16 ABC Transporters</w:t>
      </w:r>
    </w:p>
    <w:p w14:paraId="1C6456F9" w14:textId="63667CA6" w:rsidR="00F85648" w:rsidRDefault="000743FF" w:rsidP="000743FF">
      <w:pPr>
        <w:jc w:val="both"/>
      </w:pPr>
      <w:ins w:id="771" w:author="Albi Celaj [2]" w:date="2019-02-21T14:42:00Z">
        <w:r>
          <w:rPr>
            <w:b/>
          </w:rPr>
          <w:t>(</w:t>
        </w:r>
      </w:ins>
      <w:r w:rsidR="003827FE">
        <w:rPr>
          <w:b/>
        </w:rPr>
        <w:t>A</w:t>
      </w:r>
      <w:ins w:id="772" w:author="Albi Celaj [2]" w:date="2019-02-21T14:42:00Z">
        <w:r>
          <w:rPr>
            <w:b/>
          </w:rPr>
          <w:t>)</w:t>
        </w:r>
      </w:ins>
      <w:r w:rsidR="00DD0A56">
        <w:tab/>
      </w:r>
      <w:r w:rsidR="008C28D4">
        <w:t xml:space="preserve">All single-gene </w:t>
      </w:r>
      <w:r w:rsidR="00DD0A56">
        <w:t xml:space="preserve">knockout effects and </w:t>
      </w:r>
      <w:ins w:id="773" w:author="Albi Celaj [2]" w:date="2019-02-21T12:50:00Z">
        <w:r w:rsidR="00F51BFF">
          <w:rPr>
            <w:i/>
          </w:rPr>
          <w:t>X</w:t>
        </w:r>
      </w:ins>
      <w:ins w:id="774" w:author="Albi Celaj" w:date="2019-02-11T12:33:00Z">
        <w:del w:id="775" w:author="Albi Celaj [2]" w:date="2019-02-21T12:50:00Z">
          <w:r w:rsidR="00A561DA" w:rsidRPr="00A561DA" w:rsidDel="00F51BFF">
            <w:rPr>
              <w:i/>
              <w:rPrChange w:id="776" w:author="Albi Celaj" w:date="2019-02-11T12:33:00Z">
                <w:rPr/>
              </w:rPrChange>
            </w:rPr>
            <w:delText>x</w:delText>
          </w:r>
        </w:del>
      </w:ins>
      <w:del w:id="777" w:author="Albi Celaj"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ins w:id="778" w:author="Albi Celaj [2]" w:date="2019-02-21T14:45:00Z">
        <w:r>
          <w:t>Magnitude of g</w:t>
        </w:r>
      </w:ins>
      <w:ins w:id="779" w:author="Albi Celaj [2]" w:date="2019-02-21T14:43:00Z">
        <w:r>
          <w:t>enetic effects</w:t>
        </w:r>
      </w:ins>
      <w:ins w:id="780" w:author="Albi Celaj [2]" w:date="2019-02-21T14:44:00Z">
        <w:r>
          <w:t xml:space="preserve"> were determined by generalized linear model, then rescaled for each drug</w:t>
        </w:r>
      </w:ins>
      <w:del w:id="781" w:author="Albi Celaj [2]" w:date="2019-02-21T14:45:00Z">
        <w:r w:rsidR="00F85648" w:rsidDel="000743FF">
          <w:delText xml:space="preserve"> Magnitude of genetic effects </w:delText>
        </w:r>
        <w:r w:rsidR="008C28D4" w:rsidDel="000743FF">
          <w:delText xml:space="preserve">were </w:delText>
        </w:r>
        <w:r w:rsidR="00F85648" w:rsidDel="000743FF">
          <w:delText xml:space="preserve">determined by a </w:delText>
        </w:r>
      </w:del>
      <w:del w:id="782" w:author="Albi Celaj [2]" w:date="2019-02-21T14:44:00Z">
        <w:r w:rsidR="00F85648" w:rsidDel="000743FF">
          <w:delText xml:space="preserve">generalized linear model, then rescaled </w:delText>
        </w:r>
        <w:r w:rsidR="001A2F13" w:rsidDel="000743FF">
          <w:delText xml:space="preserve">for each drug </w:delText>
        </w:r>
      </w:del>
      <w:del w:id="783" w:author="Albi Celaj [2]" w:date="2019-02-21T14:45:00Z">
        <w:r w:rsidR="008C28D4" w:rsidDel="000743FF">
          <w:delText xml:space="preserve">by dividing by the </w:delText>
        </w:r>
        <w:r w:rsidR="00F85648" w:rsidDel="000743FF">
          <w:delText>median absolute deviation in log(resistance) of all strains in that drug</w:delText>
        </w:r>
      </w:del>
      <w:r w:rsidR="00F85648">
        <w:t>.</w:t>
      </w:r>
    </w:p>
    <w:p w14:paraId="60B4EB6B" w14:textId="432A7DD3" w:rsidR="0034689A" w:rsidRPr="002E0460" w:rsidRDefault="000743FF" w:rsidP="00224FCB">
      <w:pPr>
        <w:jc w:val="both"/>
      </w:pPr>
      <w:ins w:id="784" w:author="Albi Celaj [2]" w:date="2019-02-21T14:46:00Z">
        <w:r>
          <w:rPr>
            <w:b/>
          </w:rPr>
          <w:lastRenderedPageBreak/>
          <w:t>(</w:t>
        </w:r>
      </w:ins>
      <w:r w:rsidR="0034689A">
        <w:rPr>
          <w:b/>
        </w:rPr>
        <w:t>B</w:t>
      </w:r>
      <w:ins w:id="785" w:author="Albi Celaj [2]" w:date="2019-02-21T14:47:00Z">
        <w:r>
          <w:rPr>
            <w:b/>
          </w:rPr>
          <w:t>)</w:t>
        </w:r>
      </w:ins>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del w:id="786" w:author="Albi Celaj [2]" w:date="2019-02-21T14:46:00Z">
        <w:r w:rsidR="002E7A94" w:rsidDel="000743FF">
          <w:delText xml:space="preserve">summarizes </w:delText>
        </w:r>
      </w:del>
      <w:ins w:id="787" w:author="Albi Celaj [2]" w:date="2019-02-21T14:46:00Z">
        <w:r>
          <w:t xml:space="preserve">shows genetic effects extracted from Figure 4A. </w:t>
        </w:r>
      </w:ins>
      <w:del w:id="788" w:author="Albi Celaj [2]" w:date="2019-02-21T14:46:00Z">
        <w:r w:rsidR="002E7A94" w:rsidDel="000743FF">
          <w:delText>resistance phenotypes extracted from Figure 3A for the three illustrated drugs.</w:delText>
        </w:r>
      </w:del>
    </w:p>
    <w:p w14:paraId="17E7F94D" w14:textId="77777777" w:rsidR="0034689A" w:rsidRDefault="0034689A" w:rsidP="00224FCB">
      <w:pPr>
        <w:jc w:val="both"/>
        <w:rPr>
          <w:b/>
          <w:color w:val="000000" w:themeColor="text1"/>
        </w:rPr>
      </w:pPr>
    </w:p>
    <w:p w14:paraId="2347C136" w14:textId="68CF60D3" w:rsidR="005A78CA" w:rsidRPr="00315FAB" w:rsidRDefault="00E555C1" w:rsidP="00224FCB">
      <w:pPr>
        <w:jc w:val="both"/>
        <w:rPr>
          <w:b/>
          <w:color w:val="7F7F7F" w:themeColor="text1" w:themeTint="80"/>
        </w:rPr>
      </w:pPr>
      <w:r w:rsidRPr="005959CB">
        <w:rPr>
          <w:b/>
          <w:color w:val="000000" w:themeColor="text1"/>
        </w:rPr>
        <w:t xml:space="preserve">Figure </w:t>
      </w:r>
      <w:ins w:id="789" w:author="Albi Celaj [2]" w:date="2019-02-21T14:41:00Z">
        <w:r w:rsidR="00794D03">
          <w:rPr>
            <w:b/>
            <w:color w:val="000000" w:themeColor="text1"/>
          </w:rPr>
          <w:t>5.</w:t>
        </w:r>
      </w:ins>
      <w:del w:id="790" w:author="Albi Celaj [2]" w:date="2019-02-21T14:41:00Z">
        <w:r w:rsidRPr="005959CB" w:rsidDel="00794D03">
          <w:rPr>
            <w:b/>
            <w:color w:val="000000" w:themeColor="text1"/>
          </w:rPr>
          <w:delText>4</w:delText>
        </w:r>
      </w:del>
      <w:r w:rsidRPr="005959CB">
        <w:rPr>
          <w:b/>
          <w:color w:val="000000" w:themeColor="text1"/>
        </w:rPr>
        <w:t xml:space="preserve">  </w:t>
      </w:r>
      <w:r w:rsidR="00C43221" w:rsidRPr="00315FAB">
        <w:rPr>
          <w:b/>
          <w:color w:val="000000" w:themeColor="text1"/>
        </w:rPr>
        <w:t>A</w:t>
      </w:r>
      <w:ins w:id="791" w:author="Albi Celaj [2]" w:date="2019-02-21T14:41:00Z">
        <w:r w:rsidR="00794D03">
          <w:rPr>
            <w:b/>
            <w:color w:val="000000" w:themeColor="text1"/>
          </w:rPr>
          <w:t>n Intuitive</w:t>
        </w:r>
      </w:ins>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106CAB27" w:rsidR="003C2082" w:rsidRPr="00E36F4E" w:rsidRDefault="00FD5CC0" w:rsidP="00D9226C">
      <w:pPr>
        <w:jc w:val="both"/>
      </w:pPr>
      <w:ins w:id="792" w:author="Albi Celaj [2]" w:date="2019-02-21T15:05:00Z">
        <w:r>
          <w:rPr>
            <w:b/>
          </w:rPr>
          <w:t>(</w:t>
        </w:r>
      </w:ins>
      <w:r w:rsidR="005A78CA" w:rsidRPr="00DA75F4">
        <w:rPr>
          <w:b/>
        </w:rPr>
        <w:t>A</w:t>
      </w:r>
      <w:ins w:id="793" w:author="Albi Celaj [2]" w:date="2019-02-21T15:05:00Z">
        <w:r>
          <w:rPr>
            <w:b/>
          </w:rPr>
          <w:t>)</w:t>
        </w:r>
      </w:ins>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ins w:id="794" w:author="Albi Celaj [2]" w:date="2019-02-21T14:56:00Z">
        <w:r w:rsidR="009D339A">
          <w:t xml:space="preserve">binary </w:t>
        </w:r>
      </w:ins>
      <w:r w:rsidR="003C2082">
        <w:t xml:space="preserve">input </w:t>
      </w:r>
      <w:del w:id="795" w:author="Albi Celaj [2]" w:date="2019-02-21T14:56:00Z">
        <w:r w:rsidR="003C2082" w:rsidDel="009D339A">
          <w:delText>to the model</w:delText>
        </w:r>
        <w:r w:rsidR="00831999" w:rsidDel="009D339A">
          <w:delText xml:space="preserve"> as a binary variable </w:delText>
        </w:r>
      </w:del>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ins w:id="796" w:author="Albi Celaj [2]" w:date="2019-02-21T14:49:00Z">
        <w:r w:rsidR="00A045BA">
          <w:t xml:space="preserve">.  </w:t>
        </w:r>
      </w:ins>
      <w:ins w:id="797" w:author="Albi Celaj [2]" w:date="2019-02-21T14:56:00Z">
        <w:r w:rsidR="00C533B8" w:rsidRPr="00C35287">
          <w:rPr>
            <w:b/>
            <w:i/>
            <w:rPrChange w:id="798" w:author="Albi Celaj [2]" w:date="2019-02-21T14:58:00Z">
              <w:rPr>
                <w:i/>
              </w:rPr>
            </w:rPrChange>
          </w:rPr>
          <w:t>A</w:t>
        </w:r>
        <w:r w:rsidR="00C533B8">
          <w:rPr>
            <w:i/>
          </w:rPr>
          <w:t xml:space="preserve"> </w:t>
        </w:r>
        <w:r w:rsidR="00C533B8">
          <w:t xml:space="preserve">is set to zero for transporters that are absent in </w:t>
        </w:r>
        <w:r w:rsidR="00C533B8" w:rsidRPr="00645AA6">
          <w:rPr>
            <w:b/>
            <w:i/>
            <w:rPrChange w:id="799" w:author="Albi Celaj [2]" w:date="2019-02-21T14:58:00Z">
              <w:rPr>
                <w:i/>
              </w:rPr>
            </w:rPrChange>
          </w:rPr>
          <w:t>G</w:t>
        </w:r>
        <w:r w:rsidR="00C533B8" w:rsidRPr="004B71FB">
          <w:t xml:space="preserve">.  </w:t>
        </w:r>
      </w:ins>
      <w:del w:id="800" w:author="Albi Celaj [2]" w:date="2019-02-21T14:48:00Z">
        <w:r w:rsidR="002E7A94" w:rsidDel="00A045BA">
          <w:delText>.</w:delText>
        </w:r>
      </w:del>
      <w:del w:id="801" w:author="Albi Celaj [2]" w:date="2019-02-21T14:49:00Z">
        <w:r w:rsidR="002E7A94" w:rsidDel="00A045BA">
          <w:delText xml:space="preserve"> For a given genotype, activities are inferred only using </w:delText>
        </w:r>
        <w:r w:rsidR="002E7A94" w:rsidRPr="006B3E82" w:rsidDel="00A045BA">
          <w:rPr>
            <w:i/>
          </w:rPr>
          <w:delText>I</w:delText>
        </w:r>
        <w:r w:rsidR="002E7A94" w:rsidDel="00A045BA">
          <w:delText xml:space="preserve"> weights from transporters that are present according to </w:delText>
        </w:r>
        <w:r w:rsidR="00990CD4" w:rsidRPr="003C2082" w:rsidDel="00A045BA">
          <w:rPr>
            <w:b/>
            <w:i/>
          </w:rPr>
          <w:delText>G</w:delText>
        </w:r>
        <w:r w:rsidR="00AE4CA5" w:rsidRPr="006B3E82" w:rsidDel="00A045BA">
          <w:delText>, with</w:delText>
        </w:r>
        <w:r w:rsidR="00AE4CA5" w:rsidDel="00A045BA">
          <w:rPr>
            <w:b/>
          </w:rPr>
          <w:delText xml:space="preserve"> </w:delText>
        </w:r>
        <w:r w:rsidR="00AE4CA5" w:rsidRPr="006B3E82" w:rsidDel="00A045BA">
          <w:rPr>
            <w:i/>
          </w:rPr>
          <w:delText>A</w:delText>
        </w:r>
        <w:r w:rsidR="00AE4CA5" w:rsidDel="00A045BA">
          <w:delText xml:space="preserve"> set to zero for transporters that are absent</w:delText>
        </w:r>
        <w:r w:rsidR="00990CD4" w:rsidRPr="004B71FB" w:rsidDel="00A045BA">
          <w:delText xml:space="preserve">.  </w:delText>
        </w:r>
      </w:del>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ins w:id="802" w:author="Albi Celaj [2]" w:date="2019-02-21T15:14:00Z">
        <w:r w:rsidR="00580E8F">
          <w:t xml:space="preserve">each </w:t>
        </w:r>
      </w:ins>
      <w:r w:rsidR="001C6F17">
        <w:t>multiplied by the</w:t>
      </w:r>
      <w:del w:id="803" w:author="Albi Celaj [2]" w:date="2019-02-21T14:58:00Z">
        <w:r w:rsidR="001C6F17" w:rsidDel="00B94E12">
          <w:delText xml:space="preserve"> </w:delText>
        </w:r>
        <w:r w:rsidR="00AE4CA5" w:rsidDel="00B94E12">
          <w:delText>inferred</w:delText>
        </w:r>
      </w:del>
      <w:r w:rsidR="00AE4CA5">
        <w:t xml:space="preserve"> </w:t>
      </w:r>
      <w:del w:id="804" w:author="Albi Celaj [2]" w:date="2019-02-21T14:59:00Z">
        <w:r w:rsidR="001C6F17" w:rsidDel="00B94E12">
          <w:delText>activity</w:delText>
        </w:r>
      </w:del>
      <w:ins w:id="805" w:author="Albi Celaj [2]" w:date="2019-02-21T14:58:00Z">
        <w:r w:rsidR="00C35287" w:rsidRPr="00B94E12">
          <w:rPr>
            <w:b/>
            <w:i/>
            <w:rPrChange w:id="806" w:author="Albi Celaj [2]" w:date="2019-02-21T14:59:00Z">
              <w:rPr>
                <w:i/>
              </w:rPr>
            </w:rPrChange>
          </w:rPr>
          <w:t>A</w:t>
        </w:r>
      </w:ins>
      <w:r w:rsidR="001C6F17">
        <w:t xml:space="preserve"> </w:t>
      </w:r>
      <w:ins w:id="807" w:author="Albi Celaj [2]" w:date="2019-02-21T14:59:00Z">
        <w:r w:rsidR="00B94E12">
          <w:t xml:space="preserve">values </w:t>
        </w:r>
      </w:ins>
      <w:r w:rsidR="001C6F17">
        <w:t>of the corresponding transporter</w:t>
      </w:r>
      <w:ins w:id="808" w:author="Albi Celaj [2]" w:date="2019-02-21T14:59:00Z">
        <w:r w:rsidR="003D2FF0">
          <w:t>s</w:t>
        </w:r>
      </w:ins>
      <w:r w:rsidR="004B71FB">
        <w:t>.</w:t>
      </w:r>
      <w:del w:id="809" w:author="Albi Celaj [2]" w:date="2019-02-21T14:56:00Z">
        <w:r w:rsidR="004B75E3" w:rsidDel="00C533B8">
          <w:delText xml:space="preserve"> </w:delText>
        </w:r>
      </w:del>
    </w:p>
    <w:p w14:paraId="62CA6A0C" w14:textId="7E6E04B3" w:rsidR="00A978F8" w:rsidRDefault="00FD5CC0" w:rsidP="00224FCB">
      <w:pPr>
        <w:jc w:val="both"/>
        <w:rPr>
          <w:color w:val="000000" w:themeColor="text1"/>
        </w:rPr>
      </w:pPr>
      <w:ins w:id="810" w:author="Albi Celaj [2]" w:date="2019-02-21T15:05:00Z">
        <w:r>
          <w:rPr>
            <w:b/>
            <w:color w:val="000000" w:themeColor="text1"/>
          </w:rPr>
          <w:t>(</w:t>
        </w:r>
      </w:ins>
      <w:r w:rsidR="0080721A">
        <w:rPr>
          <w:b/>
          <w:color w:val="000000" w:themeColor="text1"/>
        </w:rPr>
        <w:t>B</w:t>
      </w:r>
      <w:ins w:id="811" w:author="Albi Celaj [2]" w:date="2019-02-21T15:05:00Z">
        <w:r>
          <w:rPr>
            <w:b/>
            <w:color w:val="000000" w:themeColor="text1"/>
          </w:rPr>
          <w:t>)</w:t>
        </w:r>
      </w:ins>
      <w:r w:rsidR="0080721A">
        <w:rPr>
          <w:b/>
          <w:color w:val="000000" w:themeColor="text1"/>
        </w:rPr>
        <w:tab/>
      </w:r>
      <w:ins w:id="812" w:author="Albi Celaj [2]" w:date="2019-02-21T14:59:00Z">
        <w:r w:rsidR="00FB0170" w:rsidRPr="00990CD4">
          <w:rPr>
            <w:b/>
            <w:i/>
          </w:rPr>
          <w:t>I</w:t>
        </w:r>
        <w:r w:rsidR="00FB0170">
          <w:rPr>
            <w:color w:val="000000" w:themeColor="text1"/>
          </w:rPr>
          <w:t xml:space="preserve"> and </w:t>
        </w:r>
        <w:r w:rsidR="00FB0170" w:rsidRPr="00FB0170">
          <w:rPr>
            <w:b/>
            <w:color w:val="000000" w:themeColor="text1"/>
            <w:rPrChange w:id="813" w:author="Albi Celaj [2]" w:date="2019-02-21T14:59:00Z">
              <w:rPr>
                <w:b/>
                <w:i/>
                <w:color w:val="000000" w:themeColor="text1"/>
              </w:rPr>
            </w:rPrChange>
          </w:rPr>
          <w:t>E</w:t>
        </w:r>
        <w:r w:rsidR="00FB0170">
          <w:rPr>
            <w:b/>
            <w:color w:val="000000" w:themeColor="text1"/>
          </w:rPr>
          <w:t xml:space="preserve"> </w:t>
        </w:r>
        <w:r w:rsidR="00FB0170">
          <w:rPr>
            <w:color w:val="000000" w:themeColor="text1"/>
          </w:rPr>
          <w:t>w</w:t>
        </w:r>
      </w:ins>
      <w:del w:id="814" w:author="Albi Celaj [2]" w:date="2019-02-21T14:59:00Z">
        <w:r w:rsidR="00A978F8" w:rsidRPr="00FB0170" w:rsidDel="00FB0170">
          <w:rPr>
            <w:color w:val="000000" w:themeColor="text1"/>
          </w:rPr>
          <w:delText>W</w:delText>
        </w:r>
      </w:del>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ins w:id="815" w:author="Albi Celaj [2]" w:date="2019-02-21T15:01:00Z">
        <w:r w:rsidR="00122E73">
          <w:rPr>
            <w:color w:val="000000" w:themeColor="text1"/>
          </w:rPr>
          <w:t xml:space="preserve"> See also Figure</w:t>
        </w:r>
      </w:ins>
      <w:ins w:id="816" w:author="Albi Celaj [2]" w:date="2019-02-21T15:03:00Z">
        <w:r>
          <w:rPr>
            <w:color w:val="000000" w:themeColor="text1"/>
          </w:rPr>
          <w:t>s</w:t>
        </w:r>
      </w:ins>
      <w:ins w:id="817" w:author="Albi Celaj [2]" w:date="2019-02-21T15:01:00Z">
        <w:r w:rsidR="00122E73">
          <w:rPr>
            <w:color w:val="000000" w:themeColor="text1"/>
          </w:rPr>
          <w:t xml:space="preserve"> </w:t>
        </w:r>
      </w:ins>
      <w:ins w:id="818" w:author="Albi Celaj [2]" w:date="2019-02-21T15:02:00Z">
        <w:r w:rsidR="00122E73">
          <w:rPr>
            <w:color w:val="000000" w:themeColor="text1"/>
          </w:rPr>
          <w:t>S7</w:t>
        </w:r>
      </w:ins>
      <w:ins w:id="819" w:author="Albi Celaj [2]" w:date="2019-02-21T15:06:00Z">
        <w:r w:rsidR="003255FC">
          <w:rPr>
            <w:color w:val="000000" w:themeColor="text1"/>
          </w:rPr>
          <w:t>A-B</w:t>
        </w:r>
      </w:ins>
      <w:ins w:id="820" w:author="Albi Celaj [2]" w:date="2019-02-21T15:03:00Z">
        <w:r>
          <w:rPr>
            <w:color w:val="000000" w:themeColor="text1"/>
          </w:rPr>
          <w:t xml:space="preserve"> and S8</w:t>
        </w:r>
      </w:ins>
      <w:ins w:id="821" w:author="Albi Celaj [2]" w:date="2019-02-21T15:02:00Z">
        <w:r w:rsidR="00122E73">
          <w:rPr>
            <w:color w:val="000000" w:themeColor="text1"/>
          </w:rPr>
          <w:t>.</w:t>
        </w:r>
      </w:ins>
    </w:p>
    <w:p w14:paraId="79F6736A" w14:textId="29913E8C" w:rsidR="004557DE" w:rsidRDefault="00FD5CC0" w:rsidP="004557DE">
      <w:pPr>
        <w:jc w:val="both"/>
        <w:rPr>
          <w:color w:val="000000" w:themeColor="text1"/>
        </w:rPr>
      </w:pPr>
      <w:ins w:id="822" w:author="Albi Celaj [2]" w:date="2019-02-21T15:05:00Z">
        <w:r>
          <w:rPr>
            <w:b/>
            <w:color w:val="000000" w:themeColor="text1"/>
          </w:rPr>
          <w:t>(</w:t>
        </w:r>
      </w:ins>
      <w:r w:rsidR="004557DE">
        <w:rPr>
          <w:b/>
          <w:color w:val="000000" w:themeColor="text1"/>
        </w:rPr>
        <w:t>C</w:t>
      </w:r>
      <w:ins w:id="823" w:author="Albi Celaj [2]" w:date="2019-02-21T15:05:00Z">
        <w:r>
          <w:rPr>
            <w:b/>
            <w:color w:val="000000" w:themeColor="text1"/>
          </w:rPr>
          <w:t>)</w:t>
        </w:r>
      </w:ins>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ins w:id="824" w:author="Albi Celaj [2]" w:date="2019-02-21T15:02:00Z">
        <w:r w:rsidR="00122E73">
          <w:rPr>
            <w:color w:val="000000" w:themeColor="text1"/>
          </w:rPr>
          <w:t>.  See also Figure</w:t>
        </w:r>
      </w:ins>
      <w:ins w:id="825" w:author="Albi Celaj [2]" w:date="2019-02-21T15:03:00Z">
        <w:r>
          <w:rPr>
            <w:color w:val="000000" w:themeColor="text1"/>
          </w:rPr>
          <w:t>s</w:t>
        </w:r>
      </w:ins>
      <w:ins w:id="826" w:author="Albi Celaj [2]" w:date="2019-02-21T15:02:00Z">
        <w:r w:rsidR="00122E73">
          <w:rPr>
            <w:color w:val="000000" w:themeColor="text1"/>
          </w:rPr>
          <w:t xml:space="preserve"> </w:t>
        </w:r>
      </w:ins>
      <w:ins w:id="827" w:author="Albi Celaj [2]" w:date="2019-02-21T15:04:00Z">
        <w:r>
          <w:rPr>
            <w:color w:val="000000" w:themeColor="text1"/>
          </w:rPr>
          <w:t>S7</w:t>
        </w:r>
      </w:ins>
      <w:ins w:id="828" w:author="Albi Celaj [2]" w:date="2019-02-21T15:06:00Z">
        <w:r w:rsidR="003255FC">
          <w:rPr>
            <w:color w:val="000000" w:themeColor="text1"/>
          </w:rPr>
          <w:t>C-D</w:t>
        </w:r>
      </w:ins>
      <w:ins w:id="829" w:author="Albi Celaj [2]" w:date="2019-02-21T15:04:00Z">
        <w:r>
          <w:rPr>
            <w:color w:val="000000" w:themeColor="text1"/>
          </w:rPr>
          <w:t xml:space="preserve"> and </w:t>
        </w:r>
      </w:ins>
      <w:ins w:id="830" w:author="Albi Celaj [2]" w:date="2019-02-21T15:02:00Z">
        <w:r w:rsidR="00122E73">
          <w:rPr>
            <w:color w:val="000000" w:themeColor="text1"/>
          </w:rPr>
          <w:t>S8.</w:t>
        </w:r>
      </w:ins>
    </w:p>
    <w:p w14:paraId="30BDAB5C" w14:textId="100CF4D4" w:rsidR="008C2F3A" w:rsidRDefault="00FD5CC0" w:rsidP="008C2F3A">
      <w:pPr>
        <w:jc w:val="both"/>
      </w:pPr>
      <w:ins w:id="831" w:author="Albi Celaj [2]" w:date="2019-02-21T15:05:00Z">
        <w:r>
          <w:rPr>
            <w:b/>
            <w:color w:val="000000" w:themeColor="text1"/>
          </w:rPr>
          <w:t>(</w:t>
        </w:r>
      </w:ins>
      <w:r w:rsidR="004557DE">
        <w:rPr>
          <w:b/>
          <w:color w:val="000000" w:themeColor="text1"/>
        </w:rPr>
        <w:t>D</w:t>
      </w:r>
      <w:ins w:id="832" w:author="Albi Celaj [2]" w:date="2019-02-21T15:05:00Z">
        <w:r>
          <w:rPr>
            <w:b/>
            <w:color w:val="000000" w:themeColor="text1"/>
          </w:rPr>
          <w:t>)</w:t>
        </w:r>
      </w:ins>
      <w:r w:rsidR="001722E9">
        <w:rPr>
          <w:color w:val="000000" w:themeColor="text1"/>
        </w:rPr>
        <w:tab/>
      </w:r>
      <w:r w:rsidR="00AE12E3">
        <w:rPr>
          <w:color w:val="000000" w:themeColor="text1"/>
        </w:rPr>
        <w:t>Extending the model of valinomycin resistance improves agreement with measure</w:t>
      </w:r>
      <w:del w:id="833" w:author="Frederick Roth" w:date="2019-02-07T14:10:00Z">
        <w:r w:rsidR="00AE12E3" w:rsidDel="00E81F90">
          <w:rPr>
            <w:color w:val="000000" w:themeColor="text1"/>
          </w:rPr>
          <w:delText>d resistance</w:delText>
        </w:r>
      </w:del>
      <w:ins w:id="834"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835" w:author="Frederick Roth" w:date="2019-02-07T14:07:00Z">
        <w:r w:rsidR="00DE1226" w:rsidDel="00E81F90">
          <w:rPr>
            <w:color w:val="000000" w:themeColor="text1"/>
          </w:rPr>
          <w:delText>a</w:delText>
        </w:r>
        <w:r w:rsidR="0043569F" w:rsidDel="00E81F90">
          <w:rPr>
            <w:color w:val="000000" w:themeColor="text1"/>
          </w:rPr>
          <w:delText xml:space="preserve">n </w:delText>
        </w:r>
      </w:del>
      <w:ins w:id="836" w:author="Frederick Roth" w:date="2019-02-07T14:07:00Z">
        <w:r w:rsidR="00E81F90">
          <w:rPr>
            <w:color w:val="000000" w:themeColor="text1"/>
          </w:rPr>
          <w:t xml:space="preserve">a </w:t>
        </w:r>
      </w:ins>
      <w:del w:id="837"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838"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ins w:id="839" w:author="Albi Celaj [2]" w:date="2019-02-21T15:01:00Z">
        <w:r w:rsidR="00122E73">
          <w:rPr>
            <w:color w:val="000000" w:themeColor="text1"/>
          </w:rPr>
          <w:t xml:space="preserve">  </w:t>
        </w:r>
      </w:ins>
      <w:ins w:id="840" w:author="Albi Celaj [2]" w:date="2019-02-21T15:02:00Z">
        <w:r>
          <w:rPr>
            <w:color w:val="000000" w:themeColor="text1"/>
          </w:rPr>
          <w:t>See also Figure S8.</w:t>
        </w:r>
      </w:ins>
      <w:del w:id="841" w:author="Albi Celaj [2]" w:date="2019-02-21T14:53:00Z">
        <w:r w:rsidR="008C2F3A" w:rsidDel="00A045BA">
          <w:rPr>
            <w:color w:val="000000" w:themeColor="text1"/>
          </w:rPr>
          <w:delText xml:space="preserve">  </w:delText>
        </w:r>
        <w:r w:rsidR="00E81F90" w:rsidDel="00A045BA">
          <w:delText>Correlation (</w:delText>
        </w:r>
        <w:r w:rsidR="00E81F90" w:rsidRPr="00E81F90" w:rsidDel="00A045BA">
          <w:rPr>
            <w:i/>
          </w:rPr>
          <w:delText>r</w:delText>
        </w:r>
        <w:r w:rsidR="00E81F90" w:rsidDel="00A045BA">
          <w:delText xml:space="preserve">) was calculated using all </w:delText>
        </w:r>
      </w:del>
      <w:ins w:id="842" w:author="Frederick Roth" w:date="2019-02-07T14:06:00Z">
        <w:del w:id="843" w:author="Albi Celaj [2]" w:date="2019-02-21T14:53:00Z">
          <w:r w:rsidR="00E81F90" w:rsidDel="00A045BA">
            <w:delText xml:space="preserve">the </w:delText>
          </w:r>
        </w:del>
      </w:ins>
      <w:del w:id="844" w:author="Albi Celaj [2]" w:date="2019-02-21T14:53:00Z">
        <w:r w:rsidR="00E81F90" w:rsidDel="00A045BA">
          <w:delText>genotype</w:delText>
        </w:r>
      </w:del>
      <w:ins w:id="845" w:author="Frederick Roth" w:date="2019-02-07T14:06:00Z">
        <w:del w:id="846" w:author="Albi Celaj [2]" w:date="2019-02-21T14:53:00Z">
          <w:r w:rsidR="00E81F90" w:rsidDel="00A045BA">
            <w:delText xml:space="preserve"> define</w:delText>
          </w:r>
        </w:del>
      </w:ins>
      <w:ins w:id="847" w:author="Frederick Roth" w:date="2019-02-07T14:07:00Z">
        <w:del w:id="848" w:author="Albi Celaj [2]" w:date="2019-02-21T14:53:00Z">
          <w:r w:rsidR="00E81F90" w:rsidDel="00A045BA">
            <w:delText xml:space="preserve">d by either </w:delText>
          </w:r>
        </w:del>
      </w:ins>
      <w:ins w:id="849" w:author="Frederick Roth" w:date="2019-02-07T14:06:00Z">
        <w:del w:id="850" w:author="Albi Celaj [2]" w:date="2019-02-21T14:53:00Z">
          <w:r w:rsidR="00E81F90" w:rsidDel="00A045BA">
            <w:delText xml:space="preserve">all </w:delText>
          </w:r>
        </w:del>
      </w:ins>
      <w:ins w:id="851" w:author="Frederick Roth" w:date="2019-02-07T14:07:00Z">
        <w:del w:id="852" w:author="Albi Celaj [2]" w:date="2019-02-21T14:53:00Z">
          <w:r w:rsidR="00E81F90" w:rsidDel="00A045BA">
            <w:delText xml:space="preserve">16 </w:delText>
          </w:r>
        </w:del>
      </w:ins>
      <w:ins w:id="853" w:author="Frederick Roth" w:date="2019-02-07T14:06:00Z">
        <w:del w:id="854" w:author="Albi Celaj [2]" w:date="2019-02-21T14:53:00Z">
          <w:r w:rsidR="00E81F90" w:rsidDel="00A045BA">
            <w:delText>genes</w:delText>
          </w:r>
        </w:del>
      </w:ins>
      <w:del w:id="855" w:author="Albi Celaj [2]" w:date="2019-02-21T14:53:00Z">
        <w:r w:rsidR="00E81F90" w:rsidDel="00A045BA">
          <w:delText xml:space="preserve">s, or genotypes defined only by </w:delText>
        </w:r>
      </w:del>
      <w:ins w:id="856" w:author="Frederick Roth" w:date="2019-02-07T14:07:00Z">
        <w:del w:id="857" w:author="Albi Celaj [2]" w:date="2019-02-21T14:53:00Z">
          <w:r w:rsidR="00E81F90" w:rsidDel="00A045BA">
            <w:delText xml:space="preserve">only </w:delText>
          </w:r>
        </w:del>
      </w:ins>
      <w:del w:id="858" w:author="Albi Celaj [2]" w:date="2019-02-21T14:53:00Z">
        <w:r w:rsidR="00E81F90" w:rsidDel="00A045BA">
          <w:delText>the five frequen</w:delText>
        </w:r>
      </w:del>
      <w:ins w:id="859" w:author="Frederick Roth" w:date="2019-02-07T14:06:00Z">
        <w:del w:id="860" w:author="Albi Celaj [2]" w:date="2019-02-21T14:53:00Z">
          <w:r w:rsidR="00E81F90" w:rsidDel="00A045BA">
            <w:delText>tly</w:delText>
          </w:r>
        </w:del>
      </w:ins>
      <w:del w:id="861" w:author="Albi Celaj [2]" w:date="2019-02-21T14:53:00Z">
        <w:r w:rsidR="00E81F90" w:rsidDel="00A045BA">
          <w:delText>ctly-</w:delText>
        </w:r>
      </w:del>
      <w:ins w:id="862" w:author="Frederick Roth" w:date="2019-02-07T14:06:00Z">
        <w:del w:id="863" w:author="Albi Celaj [2]" w:date="2019-02-21T14:53:00Z">
          <w:r w:rsidR="00E81F90" w:rsidDel="00A045BA">
            <w:delText>associated</w:delText>
          </w:r>
        </w:del>
      </w:ins>
      <w:ins w:id="864" w:author="Frederick Roth" w:date="2019-02-07T14:07:00Z">
        <w:del w:id="865" w:author="Albi Celaj [2]" w:date="2019-02-21T14:53:00Z">
          <w:r w:rsidR="00E81F90" w:rsidDel="00A045BA">
            <w:delText xml:space="preserve"> genes</w:delText>
          </w:r>
        </w:del>
      </w:ins>
      <w:ins w:id="866" w:author="Frederick Roth" w:date="2019-02-07T14:06:00Z">
        <w:del w:id="867" w:author="Albi Celaj [2]" w:date="2019-02-21T14:53:00Z">
          <w:r w:rsidR="00E81F90" w:rsidDel="00A045BA">
            <w:delText xml:space="preserve"> </w:delText>
          </w:r>
        </w:del>
      </w:ins>
      <w:del w:id="868" w:author="Albi Celaj [2]" w:date="2019-02-21T14:53:00Z">
        <w:r w:rsidR="00E81F90" w:rsidDel="00A045BA">
          <w:delText xml:space="preserve">gene groups (within parentheses).  </w:delText>
        </w:r>
      </w:del>
    </w:p>
    <w:p w14:paraId="1DCD7BBC" w14:textId="77777777" w:rsidR="001722E9" w:rsidRDefault="001722E9" w:rsidP="00224FCB">
      <w:pPr>
        <w:jc w:val="both"/>
        <w:rPr>
          <w:color w:val="000000" w:themeColor="text1"/>
        </w:rPr>
      </w:pPr>
    </w:p>
    <w:p w14:paraId="5229DD91" w14:textId="219E3384" w:rsidR="00B002B4" w:rsidRPr="00315FAB" w:rsidRDefault="00996C72" w:rsidP="00224FCB">
      <w:pPr>
        <w:jc w:val="both"/>
        <w:rPr>
          <w:b/>
          <w:color w:val="000000" w:themeColor="text1"/>
        </w:rPr>
      </w:pPr>
      <w:r w:rsidRPr="005959CB">
        <w:rPr>
          <w:b/>
          <w:color w:val="000000" w:themeColor="text1"/>
        </w:rPr>
        <w:t xml:space="preserve">Figure </w:t>
      </w:r>
      <w:ins w:id="869" w:author="Albi Celaj [2]" w:date="2019-02-21T14:41:00Z">
        <w:r w:rsidR="00794D03">
          <w:rPr>
            <w:b/>
            <w:color w:val="000000" w:themeColor="text1"/>
          </w:rPr>
          <w:t>6.</w:t>
        </w:r>
      </w:ins>
      <w:del w:id="870" w:author="Albi Celaj [2]" w:date="2019-02-21T14:41:00Z">
        <w:r w:rsidRPr="005959CB" w:rsidDel="00794D03">
          <w:rPr>
            <w:b/>
            <w:color w:val="000000" w:themeColor="text1"/>
          </w:rPr>
          <w:delText>5</w:delText>
        </w:r>
      </w:del>
      <w:r w:rsidRPr="005959CB">
        <w:rPr>
          <w:b/>
          <w:color w:val="000000" w:themeColor="text1"/>
        </w:rPr>
        <w:t xml:space="preserve"> </w:t>
      </w:r>
      <w:ins w:id="871" w:author="Albi Celaj [2]" w:date="2019-02-21T14:41:00Z">
        <w:r w:rsidR="00794D03">
          <w:rPr>
            <w:b/>
            <w:color w:val="000000" w:themeColor="text1"/>
          </w:rPr>
          <w:t xml:space="preserve"> </w:t>
        </w:r>
      </w:ins>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7D6D60C9" w:rsidR="00A06B3F" w:rsidRPr="00472AEF" w:rsidRDefault="00AE077A" w:rsidP="00224FCB">
      <w:pPr>
        <w:jc w:val="both"/>
      </w:pPr>
      <w:ins w:id="872" w:author="Albi Celaj [2]" w:date="2019-02-21T17:42:00Z">
        <w:r>
          <w:rPr>
            <w:b/>
            <w:color w:val="000000" w:themeColor="text1"/>
          </w:rPr>
          <w:t>(</w:t>
        </w:r>
      </w:ins>
      <w:r w:rsidR="00330ADB">
        <w:rPr>
          <w:b/>
          <w:color w:val="000000" w:themeColor="text1"/>
        </w:rPr>
        <w:t>A</w:t>
      </w:r>
      <w:ins w:id="873" w:author="Albi Celaj [2]" w:date="2019-02-21T17:42:00Z">
        <w:r>
          <w:rPr>
            <w:b/>
            <w:color w:val="000000" w:themeColor="text1"/>
          </w:rPr>
          <w:t>)</w:t>
        </w:r>
      </w:ins>
      <w:r w:rsidR="00330ADB">
        <w:rPr>
          <w:b/>
          <w:color w:val="000000" w:themeColor="text1"/>
        </w:rPr>
        <w:tab/>
      </w:r>
      <w:ins w:id="874" w:author="Frederick Roth" w:date="2019-02-07T14:09:00Z">
        <w:r w:rsidR="00E81F90" w:rsidRPr="00E81F90">
          <w:rPr>
            <w:color w:val="000000" w:themeColor="text1"/>
            <w:rPrChange w:id="875"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876" w:author="Frederick Roth" w:date="2019-02-07T14:08:00Z">
        <w:r w:rsidR="00472AEF" w:rsidDel="00E81F90">
          <w:rPr>
            <w:color w:val="000000" w:themeColor="text1"/>
          </w:rPr>
          <w:delText xml:space="preserve">Illustrating genetic effects in </w:delText>
        </w:r>
      </w:del>
      <w:ins w:id="877" w:author="Frederick Roth" w:date="2019-02-07T14:09:00Z">
        <w:r w:rsidR="00E81F90">
          <w:rPr>
            <w:color w:val="000000" w:themeColor="text1"/>
          </w:rPr>
          <w:t>c</w:t>
        </w:r>
      </w:ins>
      <w:ins w:id="878" w:author="Frederick Roth" w:date="2019-02-07T14:08:00Z">
        <w:r w:rsidR="00E81F90">
          <w:rPr>
            <w:color w:val="000000" w:themeColor="text1"/>
          </w:rPr>
          <w:t xml:space="preserve">omplex genetics of </w:t>
        </w:r>
      </w:ins>
      <w:r w:rsidR="00472AEF">
        <w:rPr>
          <w:color w:val="000000" w:themeColor="text1"/>
        </w:rPr>
        <w:t>fluconazole</w:t>
      </w:r>
      <w:ins w:id="879" w:author="Frederick Roth" w:date="2019-02-07T14:08:00Z">
        <w:r w:rsidR="00E81F90">
          <w:rPr>
            <w:color w:val="000000" w:themeColor="text1"/>
          </w:rPr>
          <w:t xml:space="preserve"> resistance</w:t>
        </w:r>
      </w:ins>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del w:id="880" w:author="Frederick Roth" w:date="2019-02-07T14:08:00Z">
        <w:r w:rsidR="00133F63" w:rsidDel="00E81F90">
          <w:delText xml:space="preserve">5 </w:delText>
        </w:r>
      </w:del>
      <w:ins w:id="881" w:author="Frederick Roth" w:date="2019-02-07T14:08:00Z">
        <w:r w:rsidR="00E81F90">
          <w:t xml:space="preserve">five </w:t>
        </w:r>
      </w:ins>
      <w:ins w:id="882" w:author="Frederick Roth" w:date="2019-02-07T14:09:00Z">
        <w:r w:rsidR="00E81F90">
          <w:t xml:space="preserve">ABC transporter </w:t>
        </w:r>
      </w:ins>
      <w:r w:rsidR="00133F63">
        <w:t>knockouts</w:t>
      </w:r>
      <w:r w:rsidR="00646F1A">
        <w:t xml:space="preserve"> (</w:t>
      </w:r>
      <w:r w:rsidR="00A06B3F">
        <w:t xml:space="preserve">as in Figure </w:t>
      </w:r>
      <w:del w:id="883" w:author="Albi Celaj [2]" w:date="2019-02-21T15:08:00Z">
        <w:r w:rsidR="00A06B3F" w:rsidDel="003255FC">
          <w:delText>2D</w:delText>
        </w:r>
      </w:del>
      <w:ins w:id="884" w:author="Albi Celaj [2]" w:date="2019-02-21T15:08:00Z">
        <w:r w:rsidR="003255FC">
          <w:t>3</w:t>
        </w:r>
      </w:ins>
      <w:r w:rsidR="00646F1A">
        <w:t>)</w:t>
      </w:r>
      <w:r w:rsidR="00421B7E">
        <w:t>.</w:t>
      </w:r>
      <w:ins w:id="885" w:author="Frederick Roth" w:date="2019-02-07T14:10:00Z">
        <w:r w:rsidR="00E81F90">
          <w:rPr>
            <w:b/>
          </w:rPr>
          <w:t xml:space="preserve"> </w:t>
        </w:r>
      </w:ins>
      <w:del w:id="886" w:author="Frederick Roth" w:date="2019-02-07T14:10:00Z">
        <w:r w:rsidR="00A06B3F" w:rsidDel="00E81F90">
          <w:rPr>
            <w:b/>
          </w:rPr>
          <w:tab/>
        </w:r>
      </w:del>
      <w:r w:rsidR="00472AEF">
        <w:t>Bo</w:t>
      </w:r>
      <w:ins w:id="887" w:author="Frederick Roth" w:date="2019-02-07T14:09:00Z">
        <w:r w:rsidR="00E81F90">
          <w:t>t</w:t>
        </w:r>
      </w:ins>
      <w:r w:rsidR="00472AEF">
        <w:t xml:space="preserve">tom panel - </w:t>
      </w:r>
      <w:r w:rsidR="00A06B3F">
        <w:t>S</w:t>
      </w:r>
      <w:r w:rsidR="00A06B3F" w:rsidRPr="00233F15">
        <w:t>ignificant</w:t>
      </w:r>
      <w:r w:rsidR="00A06B3F">
        <w:t xml:space="preserve"> </w:t>
      </w:r>
      <w:ins w:id="888" w:author="Frederick Roth" w:date="2019-02-07T14:09:00Z">
        <w:r w:rsidR="00E81F90">
          <w:t>single-</w:t>
        </w:r>
      </w:ins>
      <w:r w:rsidR="00A06B3F">
        <w:t xml:space="preserve">knockout effects and </w:t>
      </w:r>
      <w:del w:id="889" w:author="Frederick Roth" w:date="2019-02-07T14:09:00Z">
        <w:r w:rsidR="00A06B3F" w:rsidRPr="00B04DC2" w:rsidDel="00E81F90">
          <w:rPr>
            <w:i/>
          </w:rPr>
          <w:delText>n</w:delText>
        </w:r>
      </w:del>
      <w:ins w:id="890" w:author="Albi Celaj" w:date="2019-02-11T11:32:00Z">
        <w:r w:rsidR="00D1177D">
          <w:rPr>
            <w:i/>
          </w:rPr>
          <w:t>x</w:t>
        </w:r>
      </w:ins>
      <w:ins w:id="891" w:author="Frederick Roth" w:date="2019-02-07T14:09:00Z">
        <w:del w:id="892" w:author="Albi Celaj" w:date="2019-02-11T11:32:00Z">
          <w:r w:rsidR="00E81F90" w:rsidRPr="00D1177D" w:rsidDel="00D1177D">
            <w:rPr>
              <w:i/>
              <w:rPrChange w:id="893" w:author="Albi Celaj" w:date="2019-02-11T11:32:00Z">
                <w:rPr/>
              </w:rPrChange>
            </w:rPr>
            <w:delText>X</w:delText>
          </w:r>
        </w:del>
      </w:ins>
      <w:r w:rsidR="00A06B3F" w:rsidRPr="00D1177D">
        <w:rPr>
          <w:i/>
          <w:rPrChange w:id="894" w:author="Albi Celaj" w:date="2019-02-11T11:32:00Z">
            <w:rPr/>
          </w:rPrChange>
        </w:rPr>
        <w:t>-</w:t>
      </w:r>
      <w:del w:id="895" w:author="Frederick Roth" w:date="2019-02-07T14:09:00Z">
        <w:r w:rsidR="00A06B3F" w:rsidDel="00E81F90">
          <w:delText xml:space="preserve">way </w:delText>
        </w:r>
      </w:del>
      <w:ins w:id="896"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 xml:space="preserve">as in Figure </w:t>
      </w:r>
      <w:ins w:id="897" w:author="Albi Celaj [2]" w:date="2019-02-21T15:08:00Z">
        <w:r w:rsidR="003255FC">
          <w:t>4</w:t>
        </w:r>
      </w:ins>
      <w:del w:id="898" w:author="Albi Celaj [2]" w:date="2019-02-21T15:08:00Z">
        <w:r w:rsidR="00A06B3F" w:rsidDel="003255FC">
          <w:delText>3A</w:delText>
        </w:r>
      </w:del>
      <w:r w:rsidR="00421B7E">
        <w:t>).</w:t>
      </w:r>
    </w:p>
    <w:p w14:paraId="1640DA6B" w14:textId="48F73D46" w:rsidR="007D6FF5" w:rsidRPr="007D6FF5" w:rsidRDefault="00AE077A" w:rsidP="00D9226C">
      <w:pPr>
        <w:jc w:val="both"/>
        <w:rPr>
          <w:rFonts w:eastAsia="Times New Roman"/>
          <w:lang w:val="en-CA"/>
          <w:rPrChange w:id="899" w:author="Frederick Roth" w:date="2019-02-07T14:20:00Z">
            <w:rPr>
              <w:color w:val="000000" w:themeColor="text1"/>
            </w:rPr>
          </w:rPrChange>
        </w:rPr>
      </w:pPr>
      <w:ins w:id="900" w:author="Albi Celaj [2]" w:date="2019-02-21T17:42:00Z">
        <w:r>
          <w:rPr>
            <w:b/>
          </w:rPr>
          <w:t>(</w:t>
        </w:r>
      </w:ins>
      <w:r w:rsidR="00472AEF">
        <w:rPr>
          <w:b/>
        </w:rPr>
        <w:t>B</w:t>
      </w:r>
      <w:ins w:id="901" w:author="Albi Celaj [2]" w:date="2019-02-21T17:42:00Z">
        <w:r>
          <w:rPr>
            <w:b/>
          </w:rPr>
          <w:t>)</w:t>
        </w:r>
      </w:ins>
      <w:r w:rsidR="00330ADB">
        <w:tab/>
      </w:r>
      <w:ins w:id="902" w:author="Frederick Roth" w:date="2019-02-07T14:10:00Z">
        <w:r w:rsidR="00E81F90">
          <w:t>Extending the model of fluconazole resistance</w:t>
        </w:r>
      </w:ins>
      <w:ins w:id="903"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904" w:author="Frederick Roth" w:date="2019-02-07T14:12:00Z">
        <w:r w:rsidR="00E81F90">
          <w:rPr>
            <w:color w:val="000000" w:themeColor="text1"/>
          </w:rPr>
          <w:t xml:space="preserve">non-additive </w:t>
        </w:r>
      </w:ins>
      <w:ins w:id="905" w:author="Frederick Roth" w:date="2019-02-07T14:11:00Z">
        <w:r w:rsidR="00E81F90">
          <w:rPr>
            <w:color w:val="000000" w:themeColor="text1"/>
          </w:rPr>
          <w:t xml:space="preserve">influence </w:t>
        </w:r>
      </w:ins>
      <w:ins w:id="906" w:author="Frederick Roth" w:date="2019-02-07T14:12:00Z">
        <w:r w:rsidR="00E81F90">
          <w:rPr>
            <w:color w:val="000000" w:themeColor="text1"/>
          </w:rPr>
          <w:t xml:space="preserve">of </w:t>
        </w:r>
      </w:ins>
      <w:ins w:id="907" w:author="Frederick Roth" w:date="2019-02-07T14:11:00Z">
        <w:r w:rsidR="00E81F90">
          <w:rPr>
            <w:color w:val="000000" w:themeColor="text1"/>
          </w:rPr>
          <w:t xml:space="preserve">four </w:t>
        </w:r>
      </w:ins>
      <w:ins w:id="908" w:author="Frederick Roth" w:date="2019-02-07T14:12:00Z">
        <w:r w:rsidR="00E81F90">
          <w:rPr>
            <w:color w:val="000000" w:themeColor="text1"/>
          </w:rPr>
          <w:t>transporters on Pdr5 activity</w:t>
        </w:r>
      </w:ins>
      <w:ins w:id="909" w:author="Frederick Roth" w:date="2019-02-07T14:11:00Z">
        <w:r w:rsidR="00E81F90">
          <w:rPr>
            <w:color w:val="000000" w:themeColor="text1"/>
          </w:rPr>
          <w:t xml:space="preserve">, </w:t>
        </w:r>
      </w:ins>
      <w:ins w:id="910" w:author="Frederick Roth" w:date="2019-02-07T14:10:00Z">
        <w:r w:rsidR="00E81F90">
          <w:t xml:space="preserve">improves agreement with measurement. </w:t>
        </w:r>
      </w:ins>
      <w:ins w:id="911" w:author="Frederick Roth" w:date="2019-02-07T14:16:00Z">
        <w:r w:rsidR="007D6FF5">
          <w:t xml:space="preserve"> Limitation to frequently-associated five transporters and </w:t>
        </w:r>
      </w:ins>
      <w:ins w:id="912" w:author="Frederick Roth" w:date="2019-02-07T14:17:00Z">
        <w:r w:rsidR="007D6FF5">
          <w:t xml:space="preserve">the method for calculating </w:t>
        </w:r>
      </w:ins>
      <w:ins w:id="913" w:author="Frederick Roth" w:date="2019-02-07T14:16:00Z">
        <w:r w:rsidR="007D6FF5">
          <w:t>correlation values</w:t>
        </w:r>
      </w:ins>
      <w:ins w:id="914" w:author="Frederick Roth" w:date="2019-02-07T14:17:00Z">
        <w:r w:rsidR="007D6FF5">
          <w:t xml:space="preserve"> are as described in Figure </w:t>
        </w:r>
      </w:ins>
      <w:ins w:id="915" w:author="Albi Celaj [2]" w:date="2019-02-21T14:52:00Z">
        <w:r w:rsidR="00A045BA">
          <w:t>5</w:t>
        </w:r>
      </w:ins>
      <w:ins w:id="916" w:author="Frederick Roth" w:date="2019-02-07T14:17:00Z">
        <w:del w:id="917" w:author="Albi Celaj [2]" w:date="2019-02-21T14:52:00Z">
          <w:r w:rsidR="007D6FF5" w:rsidDel="00A045BA">
            <w:delText>4</w:delText>
          </w:r>
        </w:del>
        <w:r w:rsidR="007D6FF5">
          <w:t>D.</w:t>
        </w:r>
      </w:ins>
      <w:del w:id="918"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919"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920"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921" w:author="Frederick Roth" w:date="2019-02-07T14:13:00Z">
        <w:r w:rsidR="00C54335" w:rsidDel="007D6FF5">
          <w:rPr>
            <w:rFonts w:eastAsia="Times New Roman"/>
            <w:lang w:val="en-CA"/>
          </w:rPr>
          <w:delText xml:space="preserve"> </w:delText>
        </w:r>
        <w:r w:rsidR="00472AEF" w:rsidDel="007D6FF5">
          <w:rPr>
            <w:rFonts w:eastAsia="Times New Roman"/>
            <w:lang w:val="en-CA"/>
          </w:rPr>
          <w:delText>.</w:delText>
        </w:r>
      </w:del>
    </w:p>
    <w:p w14:paraId="2207A608" w14:textId="233A6C57" w:rsidR="005A78CA" w:rsidRDefault="00AE077A" w:rsidP="00224FCB">
      <w:pPr>
        <w:jc w:val="both"/>
        <w:rPr>
          <w:color w:val="000000" w:themeColor="text1"/>
        </w:rPr>
      </w:pPr>
      <w:ins w:id="922" w:author="Albi Celaj [2]" w:date="2019-02-21T17:42:00Z">
        <w:r>
          <w:rPr>
            <w:b/>
            <w:color w:val="000000" w:themeColor="text1"/>
          </w:rPr>
          <w:t>(</w:t>
        </w:r>
      </w:ins>
      <w:r w:rsidR="00472AEF">
        <w:rPr>
          <w:b/>
          <w:color w:val="000000" w:themeColor="text1"/>
        </w:rPr>
        <w:t>C</w:t>
      </w:r>
      <w:ins w:id="923" w:author="Albi Celaj [2]" w:date="2019-02-21T17:42:00Z">
        <w:r>
          <w:rPr>
            <w:b/>
            <w:color w:val="000000" w:themeColor="text1"/>
          </w:rPr>
          <w:t>)</w:t>
        </w:r>
      </w:ins>
      <w:r w:rsidR="005A78CA">
        <w:rPr>
          <w:b/>
          <w:color w:val="000000" w:themeColor="text1"/>
        </w:rPr>
        <w:tab/>
      </w:r>
      <w:ins w:id="924" w:author="Frederick Roth" w:date="2019-02-07T14:19:00Z">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7D6FF5">
          <w:rPr>
            <w:color w:val="000000" w:themeColor="text1"/>
            <w:rPrChange w:id="925"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926" w:author="Frederick Roth" w:date="2019-02-07T14:18:00Z">
        <w:r w:rsidR="007D6FF5">
          <w:rPr>
            <w:color w:val="000000" w:themeColor="text1"/>
          </w:rPr>
          <w:t xml:space="preserve">individually-measured resistance </w:t>
        </w:r>
      </w:ins>
      <w:ins w:id="927" w:author="Frederick Roth" w:date="2019-02-07T14:19:00Z">
        <w:r w:rsidR="007D6FF5">
          <w:rPr>
            <w:color w:val="000000" w:themeColor="text1"/>
          </w:rPr>
          <w:t xml:space="preserve">(IC50) </w:t>
        </w:r>
      </w:ins>
      <w:ins w:id="928" w:author="Frederick Roth" w:date="2019-02-07T14:18:00Z">
        <w:r w:rsidR="007D6FF5">
          <w:rPr>
            <w:color w:val="000000" w:themeColor="text1"/>
          </w:rPr>
          <w:t xml:space="preserve">values </w:t>
        </w:r>
      </w:ins>
      <w:ins w:id="929" w:author="Frederick Roth" w:date="2019-02-07T14:19:00Z">
        <w:r w:rsidR="007D6FF5">
          <w:rPr>
            <w:color w:val="000000" w:themeColor="text1"/>
          </w:rPr>
          <w:t xml:space="preserve">in </w:t>
        </w:r>
      </w:ins>
      <w:ins w:id="930" w:author="Frederick Roth" w:date="2019-02-07T14:18:00Z">
        <w:r w:rsidR="007D6FF5">
          <w:rPr>
            <w:color w:val="000000" w:themeColor="text1"/>
          </w:rPr>
          <w:t>independent</w:t>
        </w:r>
      </w:ins>
      <w:ins w:id="931" w:author="Frederick Roth" w:date="2019-02-07T14:19:00Z">
        <w:r w:rsidR="007D6FF5">
          <w:rPr>
            <w:color w:val="000000" w:themeColor="text1"/>
          </w:rPr>
          <w:t>ly-</w:t>
        </w:r>
        <w:r w:rsidR="007D6FF5">
          <w:rPr>
            <w:color w:val="000000" w:themeColor="text1"/>
          </w:rPr>
          <w:lastRenderedPageBreak/>
          <w:t>constructed strains.</w:t>
        </w:r>
      </w:ins>
      <w:del w:id="932"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21E06C21" w:rsidR="005A78CA" w:rsidRPr="00E755E1" w:rsidRDefault="00AE077A" w:rsidP="00D9226C">
      <w:pPr>
        <w:jc w:val="both"/>
        <w:rPr>
          <w:color w:val="000000" w:themeColor="text1"/>
        </w:rPr>
      </w:pPr>
      <w:ins w:id="933" w:author="Albi Celaj [2]" w:date="2019-02-21T17:42:00Z">
        <w:r>
          <w:rPr>
            <w:b/>
            <w:color w:val="000000" w:themeColor="text1"/>
          </w:rPr>
          <w:t>(</w:t>
        </w:r>
      </w:ins>
      <w:r w:rsidR="00472AEF">
        <w:rPr>
          <w:b/>
          <w:color w:val="000000" w:themeColor="text1"/>
        </w:rPr>
        <w:t>D</w:t>
      </w:r>
      <w:ins w:id="934" w:author="Albi Celaj [2]" w:date="2019-02-21T17:42:00Z">
        <w:r>
          <w:rPr>
            <w:b/>
            <w:color w:val="000000" w:themeColor="text1"/>
          </w:rPr>
          <w:t>)</w:t>
        </w:r>
      </w:ins>
      <w:r w:rsidR="00A06B3F">
        <w:rPr>
          <w:b/>
          <w:color w:val="000000" w:themeColor="text1"/>
        </w:rPr>
        <w:tab/>
      </w:r>
      <w:ins w:id="935" w:author="Frederick Roth" w:date="2019-02-07T14:39:00Z">
        <w:r w:rsidR="008103E3">
          <w:rPr>
            <w:color w:val="000000" w:themeColor="text1"/>
          </w:rPr>
          <w:t>T</w:t>
        </w:r>
      </w:ins>
      <w:ins w:id="936" w:author="Frederick Roth" w:date="2019-02-07T14:37:00Z">
        <w:r w:rsidR="008103E3">
          <w:rPr>
            <w:color w:val="000000" w:themeColor="text1"/>
          </w:rPr>
          <w:t xml:space="preserve">he synergistic effect </w:t>
        </w:r>
      </w:ins>
      <w:ins w:id="937" w:author="Frederick Roth" w:date="2019-02-07T14:45:00Z">
        <w:r w:rsidR="008103E3">
          <w:rPr>
            <w:color w:val="000000" w:themeColor="text1"/>
          </w:rPr>
          <w:t xml:space="preserve">of deleting </w:t>
        </w:r>
      </w:ins>
      <w:ins w:id="938" w:author="Frederick Roth" w:date="2019-02-07T14:37:00Z">
        <w:r w:rsidR="008103E3">
          <w:rPr>
            <w:color w:val="000000" w:themeColor="text1"/>
          </w:rPr>
          <w:t xml:space="preserve">four ABC transporters </w:t>
        </w:r>
      </w:ins>
      <w:ins w:id="939" w:author="Frederick Roth" w:date="2019-02-07T14:45:00Z">
        <w:r w:rsidR="008103E3">
          <w:rPr>
            <w:color w:val="000000" w:themeColor="text1"/>
          </w:rPr>
          <w:t xml:space="preserve">on Pdr5 activity </w:t>
        </w:r>
      </w:ins>
      <w:ins w:id="940" w:author="Frederick Roth" w:date="2019-02-07T14:38:00Z">
        <w:r w:rsidR="008103E3">
          <w:rPr>
            <w:color w:val="000000" w:themeColor="text1"/>
          </w:rPr>
          <w:t xml:space="preserve">is primarily explained by </w:t>
        </w:r>
      </w:ins>
      <w:ins w:id="941" w:author="Frederick Roth" w:date="2019-02-07T14:39:00Z">
        <w:r w:rsidR="008103E3">
          <w:rPr>
            <w:color w:val="000000" w:themeColor="text1"/>
          </w:rPr>
          <w:t xml:space="preserve">an indirect influence on </w:t>
        </w:r>
      </w:ins>
      <w:ins w:id="942" w:author="Frederick Roth" w:date="2019-02-07T14:38:00Z">
        <w:r w:rsidR="008103E3" w:rsidRPr="008103E3">
          <w:rPr>
            <w:i/>
            <w:color w:val="000000" w:themeColor="text1"/>
            <w:rPrChange w:id="943" w:author="Frederick Roth" w:date="2019-02-07T14:38:00Z">
              <w:rPr>
                <w:color w:val="000000" w:themeColor="text1"/>
              </w:rPr>
            </w:rPrChange>
          </w:rPr>
          <w:t>PDR5</w:t>
        </w:r>
        <w:r w:rsidR="008103E3">
          <w:rPr>
            <w:color w:val="000000" w:themeColor="text1"/>
          </w:rPr>
          <w:t xml:space="preserve"> transcript levels</w:t>
        </w:r>
      </w:ins>
      <w:ins w:id="944" w:author="Frederick Roth" w:date="2019-02-07T14:39:00Z">
        <w:r w:rsidR="008103E3">
          <w:rPr>
            <w:color w:val="000000" w:themeColor="text1"/>
          </w:rPr>
          <w:t>.</w:t>
        </w:r>
      </w:ins>
      <w:ins w:id="945" w:author="Frederick Roth" w:date="2019-02-07T14:38:00Z">
        <w:r w:rsidR="008103E3">
          <w:rPr>
            <w:color w:val="000000" w:themeColor="text1"/>
          </w:rPr>
          <w:t xml:space="preserve"> </w:t>
        </w:r>
      </w:ins>
      <w:del w:id="946" w:author="Frederick Roth" w:date="2019-02-07T14:46:00Z">
        <w:r w:rsidR="00A06B3F" w:rsidDel="008103E3">
          <w:rPr>
            <w:color w:val="000000" w:themeColor="text1"/>
          </w:rPr>
          <w:delText xml:space="preserve">Expected </w:delText>
        </w:r>
      </w:del>
      <w:del w:id="947" w:author="Frederick Roth" w:date="2019-02-07T14:47:00Z">
        <w:r w:rsidR="00A06B3F" w:rsidDel="00B922D0">
          <w:rPr>
            <w:color w:val="000000" w:themeColor="text1"/>
          </w:rPr>
          <w:delText xml:space="preserve">Pdr5 activity relative to </w:delText>
        </w:r>
      </w:del>
      <w:del w:id="948" w:author="Frederick Roth" w:date="2019-02-07T14:46:00Z">
        <w:r w:rsidR="00A06B3F" w:rsidDel="008103E3">
          <w:rPr>
            <w:color w:val="000000" w:themeColor="text1"/>
          </w:rPr>
          <w:delText xml:space="preserve">the </w:delText>
        </w:r>
      </w:del>
      <w:del w:id="949" w:author="Frederick Roth" w:date="2019-02-07T14:47:00Z">
        <w:r w:rsidR="00A06B3F" w:rsidDel="00B922D0">
          <w:rPr>
            <w:color w:val="000000" w:themeColor="text1"/>
          </w:rPr>
          <w:delText>wild-</w:delText>
        </w:r>
      </w:del>
      <w:del w:id="950" w:author="Frederick Roth" w:date="2019-02-07T14:46:00Z">
        <w:r w:rsidR="00A06B3F" w:rsidDel="008103E3">
          <w:rPr>
            <w:color w:val="000000" w:themeColor="text1"/>
          </w:rPr>
          <w:delText xml:space="preserve">type </w:delText>
        </w:r>
      </w:del>
      <w:del w:id="951"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952"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953" w:author="Frederick Roth" w:date="2019-02-07T15:13:00Z">
        <w:r w:rsidR="00A06B3F" w:rsidDel="00BD4042">
          <w:rPr>
            <w:color w:val="000000" w:themeColor="text1"/>
          </w:rPr>
          <w:delText>Grey</w:delText>
        </w:r>
      </w:del>
      <w:ins w:id="954" w:author="Frederick Roth" w:date="2019-02-07T15:13:00Z">
        <w:r w:rsidR="00BD4042">
          <w:rPr>
            <w:color w:val="000000" w:themeColor="text1"/>
          </w:rPr>
          <w:t>Gray</w:t>
        </w:r>
      </w:ins>
      <w:r w:rsidR="00A06B3F">
        <w:rPr>
          <w:color w:val="000000" w:themeColor="text1"/>
        </w:rPr>
        <w:t xml:space="preserve"> bars represent </w:t>
      </w:r>
      <w:del w:id="955"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956" w:author="Frederick Roth" w:date="2019-02-07T14:41:00Z">
        <w:r w:rsidR="008103E3">
          <w:rPr>
            <w:color w:val="000000" w:themeColor="text1"/>
          </w:rPr>
          <w:t>in the specified genotype</w:t>
        </w:r>
      </w:ins>
      <w:ins w:id="957" w:author="Frederick Roth" w:date="2019-02-07T14:42:00Z">
        <w:r w:rsidR="008103E3">
          <w:rPr>
            <w:color w:val="000000" w:themeColor="text1"/>
          </w:rPr>
          <w:t>,</w:t>
        </w:r>
      </w:ins>
      <w:ins w:id="958" w:author="Frederick Roth" w:date="2019-02-07T14:41:00Z">
        <w:r w:rsidR="008103E3">
          <w:rPr>
            <w:color w:val="000000" w:themeColor="text1"/>
          </w:rPr>
          <w:t xml:space="preserve"> relative </w:t>
        </w:r>
      </w:ins>
      <w:del w:id="959" w:author="Frederick Roth" w:date="2019-02-07T14:41:00Z">
        <w:r w:rsidR="00A06B3F" w:rsidDel="008103E3">
          <w:rPr>
            <w:color w:val="000000" w:themeColor="text1"/>
          </w:rPr>
          <w:delText xml:space="preserve">compared </w:delText>
        </w:r>
      </w:del>
      <w:r w:rsidR="00A06B3F">
        <w:rPr>
          <w:color w:val="000000" w:themeColor="text1"/>
        </w:rPr>
        <w:t xml:space="preserve">to </w:t>
      </w:r>
      <w:ins w:id="960" w:author="Frederick Roth" w:date="2019-02-07T14:42:00Z">
        <w:r w:rsidR="008103E3">
          <w:rPr>
            <w:color w:val="000000" w:themeColor="text1"/>
          </w:rPr>
          <w:t xml:space="preserve">that of </w:t>
        </w:r>
      </w:ins>
      <w:del w:id="961" w:author="Frederick Roth" w:date="2019-02-07T14:41:00Z">
        <w:r w:rsidR="00A06B3F" w:rsidDel="008103E3">
          <w:rPr>
            <w:color w:val="000000" w:themeColor="text1"/>
          </w:rPr>
          <w:delText xml:space="preserve">the average in the </w:delText>
        </w:r>
      </w:del>
      <w:r w:rsidR="00A06B3F">
        <w:rPr>
          <w:color w:val="000000" w:themeColor="text1"/>
        </w:rPr>
        <w:t>wild-type</w:t>
      </w:r>
      <w:del w:id="962"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963" w:author="Frederick Roth" w:date="2019-02-07T14:47:00Z">
        <w:r w:rsidR="00B922D0">
          <w:rPr>
            <w:color w:val="000000" w:themeColor="text1"/>
          </w:rPr>
          <w:t xml:space="preserve">, with error </w:t>
        </w:r>
      </w:ins>
      <w:r w:rsidR="00692155">
        <w:rPr>
          <w:color w:val="000000" w:themeColor="text1"/>
        </w:rPr>
        <w:t>bars indica</w:t>
      </w:r>
      <w:ins w:id="964" w:author="Frederick Roth" w:date="2019-02-07T14:47:00Z">
        <w:r w:rsidR="00B922D0">
          <w:rPr>
            <w:color w:val="000000" w:themeColor="text1"/>
          </w:rPr>
          <w:t xml:space="preserve">ting </w:t>
        </w:r>
      </w:ins>
      <w:del w:id="965" w:author="Frederick Roth" w:date="2019-02-07T14:47:00Z">
        <w:r w:rsidR="00692155" w:rsidDel="00B922D0">
          <w:rPr>
            <w:color w:val="000000" w:themeColor="text1"/>
          </w:rPr>
          <w:delText xml:space="preserve">te </w:delText>
        </w:r>
      </w:del>
      <w:r w:rsidR="00692155">
        <w:rPr>
          <w:color w:val="000000" w:themeColor="text1"/>
        </w:rPr>
        <w:t>standard error</w:t>
      </w:r>
      <w:ins w:id="966" w:author="Frederick Roth" w:date="2019-02-07T14:42:00Z">
        <w:r w:rsidR="008103E3">
          <w:rPr>
            <w:color w:val="000000" w:themeColor="text1"/>
          </w:rPr>
          <w:t xml:space="preserve"> (n=3</w:t>
        </w:r>
      </w:ins>
      <w:del w:id="967" w:author="Frederick Roth" w:date="2019-02-07T14:42:00Z">
        <w:r w:rsidR="00A06B3F" w:rsidDel="008103E3">
          <w:rPr>
            <w:color w:val="000000" w:themeColor="text1"/>
          </w:rPr>
          <w:delText xml:space="preserve">.  </w:delText>
        </w:r>
      </w:del>
      <w:ins w:id="968" w:author="Frederick Roth" w:date="2019-02-07T14:42:00Z">
        <w:r w:rsidR="008103E3">
          <w:rPr>
            <w:color w:val="000000" w:themeColor="text1"/>
          </w:rPr>
          <w:t>)</w:t>
        </w:r>
      </w:ins>
      <w:ins w:id="969" w:author="Frederick Roth" w:date="2019-02-07T14:47:00Z">
        <w:r w:rsidR="00B922D0">
          <w:rPr>
            <w:color w:val="000000" w:themeColor="text1"/>
          </w:rPr>
          <w:t>. S</w:t>
        </w:r>
      </w:ins>
      <w:del w:id="970" w:author="Frederick Roth" w:date="2019-02-07T14:42:00Z">
        <w:r w:rsidR="00A06B3F" w:rsidDel="008103E3">
          <w:rPr>
            <w:color w:val="000000" w:themeColor="text1"/>
          </w:rPr>
          <w:delText>Three replicates were used in each experiment, and p</w:delText>
        </w:r>
      </w:del>
      <w:ins w:id="971" w:author="Frederick Roth" w:date="2019-02-07T14:42:00Z">
        <w:r w:rsidR="008103E3">
          <w:rPr>
            <w:color w:val="000000" w:themeColor="text1"/>
          </w:rPr>
          <w:t xml:space="preserve">ignificance was </w:t>
        </w:r>
      </w:ins>
      <w:del w:id="972"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973" w:author="Frederick Roth" w:date="2019-02-07T14:42:00Z">
        <w:r w:rsidR="008103E3">
          <w:rPr>
            <w:color w:val="000000" w:themeColor="text1"/>
          </w:rPr>
          <w:t xml:space="preserve">assessed </w:t>
        </w:r>
      </w:ins>
      <w:del w:id="974" w:author="Frederick Roth" w:date="2019-02-07T14:42:00Z">
        <w:r w:rsidR="00A06B3F" w:rsidDel="008103E3">
          <w:rPr>
            <w:color w:val="000000" w:themeColor="text1"/>
          </w:rPr>
          <w:delText xml:space="preserve">using a </w:delText>
        </w:r>
      </w:del>
      <w:ins w:id="975" w:author="Frederick Roth" w:date="2019-02-07T14:42:00Z">
        <w:r w:rsidR="008103E3">
          <w:rPr>
            <w:color w:val="000000" w:themeColor="text1"/>
          </w:rPr>
          <w:t xml:space="preserve">by </w:t>
        </w:r>
      </w:ins>
      <w:r w:rsidR="00A06B3F" w:rsidRPr="008103E3">
        <w:rPr>
          <w:i/>
          <w:color w:val="000000" w:themeColor="text1"/>
          <w:rPrChange w:id="976" w:author="Frederick Roth" w:date="2019-02-07T14:42:00Z">
            <w:rPr>
              <w:color w:val="000000" w:themeColor="text1"/>
            </w:rPr>
          </w:rPrChange>
        </w:rPr>
        <w:t>t</w:t>
      </w:r>
      <w:r w:rsidR="00A06B3F">
        <w:rPr>
          <w:color w:val="000000" w:themeColor="text1"/>
        </w:rPr>
        <w:t xml:space="preserve">-test.  Colored bars show </w:t>
      </w:r>
      <w:del w:id="977" w:author="Frederick Roth" w:date="2019-02-07T14:43:00Z">
        <w:r w:rsidR="00A06B3F" w:rsidDel="008103E3">
          <w:rPr>
            <w:color w:val="000000" w:themeColor="text1"/>
          </w:rPr>
          <w:delText xml:space="preserve">relative </w:delText>
        </w:r>
      </w:del>
      <w:ins w:id="978" w:author="Frederick Roth" w:date="2019-02-07T14:43:00Z">
        <w:r w:rsidR="008103E3">
          <w:rPr>
            <w:color w:val="000000" w:themeColor="text1"/>
          </w:rPr>
          <w:t xml:space="preserve">model-inferred </w:t>
        </w:r>
      </w:ins>
      <w:r w:rsidR="000B3F65">
        <w:rPr>
          <w:color w:val="000000" w:themeColor="text1"/>
        </w:rPr>
        <w:t xml:space="preserve">Pdr5 activity </w:t>
      </w:r>
      <w:del w:id="979"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980" w:author="Frederick Roth" w:date="2019-02-07T14:43:00Z">
        <w:r w:rsidR="008103E3">
          <w:rPr>
            <w:color w:val="000000" w:themeColor="text1"/>
          </w:rPr>
          <w:t xml:space="preserve">(see </w:t>
        </w:r>
      </w:ins>
      <w:del w:id="981"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982" w:author="Frederick Roth" w:date="2019-02-07T14:43:00Z">
        <w:r w:rsidR="00A06B3F" w:rsidDel="008103E3">
          <w:rPr>
            <w:color w:val="000000" w:themeColor="text1"/>
          </w:rPr>
          <w:delText xml:space="preserve"> (</w:delText>
        </w:r>
      </w:del>
      <w:ins w:id="983" w:author="Frederick Roth" w:date="2019-02-07T14:43:00Z">
        <w:r w:rsidR="008103E3">
          <w:rPr>
            <w:color w:val="000000" w:themeColor="text1"/>
          </w:rPr>
          <w:t xml:space="preserve">, </w:t>
        </w:r>
      </w:ins>
      <w:r w:rsidR="00A06B3F">
        <w:rPr>
          <w:color w:val="000000" w:themeColor="text1"/>
        </w:rPr>
        <w:t>top-right panel)</w:t>
      </w:r>
      <w:ins w:id="984" w:author="Frederick Roth" w:date="2019-02-07T14:48:00Z">
        <w:r w:rsidR="00B922D0">
          <w:rPr>
            <w:color w:val="000000" w:themeColor="text1"/>
          </w:rPr>
          <w:t xml:space="preserve"> for each genotype</w:t>
        </w:r>
      </w:ins>
      <w:r w:rsidR="00A06B3F">
        <w:rPr>
          <w:color w:val="000000" w:themeColor="text1"/>
        </w:rPr>
        <w:t xml:space="preserve">, </w:t>
      </w:r>
      <w:ins w:id="985"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986"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987"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988" w:author="Frederick Roth" w:date="2019-02-07T14:44:00Z">
        <w:r w:rsidR="008103E3">
          <w:rPr>
            <w:color w:val="000000" w:themeColor="text1"/>
          </w:rPr>
          <w:t xml:space="preserve"> or only</w:t>
        </w:r>
      </w:ins>
      <w:ins w:id="989" w:author="Frederick Roth" w:date="2019-02-07T14:48:00Z">
        <w:r w:rsidR="00B922D0">
          <w:rPr>
            <w:color w:val="000000" w:themeColor="text1"/>
          </w:rPr>
          <w:t xml:space="preserve"> the </w:t>
        </w:r>
      </w:ins>
      <w:ins w:id="990" w:author="Frederick Roth" w:date="2019-02-07T14:44:00Z">
        <w:r w:rsidR="008103E3">
          <w:rPr>
            <w:color w:val="000000" w:themeColor="text1"/>
          </w:rPr>
          <w:t>indirect (orange) influences</w:t>
        </w:r>
      </w:ins>
      <w:r w:rsidR="000B3F65">
        <w:rPr>
          <w:color w:val="000000" w:themeColor="text1"/>
        </w:rPr>
        <w:t>.</w:t>
      </w:r>
    </w:p>
    <w:p w14:paraId="02F9FF7B" w14:textId="6BF995F9" w:rsidR="00EE2C67" w:rsidRDefault="00AE077A" w:rsidP="007A57E7">
      <w:pPr>
        <w:widowControl w:val="0"/>
        <w:autoSpaceDE w:val="0"/>
        <w:autoSpaceDN w:val="0"/>
        <w:adjustRightInd w:val="0"/>
        <w:jc w:val="both"/>
        <w:rPr>
          <w:ins w:id="991" w:author="Frederick Roth" w:date="2019-02-07T14:50:00Z"/>
          <w:color w:val="000000" w:themeColor="text1"/>
        </w:rPr>
      </w:pPr>
      <w:ins w:id="992" w:author="Albi Celaj [2]" w:date="2019-02-21T17:42:00Z">
        <w:r>
          <w:rPr>
            <w:b/>
            <w:color w:val="000000" w:themeColor="text1"/>
          </w:rPr>
          <w:t>(</w:t>
        </w:r>
      </w:ins>
      <w:r w:rsidR="00472AEF">
        <w:rPr>
          <w:b/>
          <w:color w:val="000000" w:themeColor="text1"/>
        </w:rPr>
        <w:t>E</w:t>
      </w:r>
      <w:ins w:id="993" w:author="Albi Celaj [2]" w:date="2019-02-21T17:42:00Z">
        <w:r>
          <w:rPr>
            <w:b/>
            <w:color w:val="000000" w:themeColor="text1"/>
          </w:rPr>
          <w:t>)</w:t>
        </w:r>
      </w:ins>
      <w:commentRangeStart w:id="994"/>
      <w:commentRangeEnd w:id="994"/>
      <w:r w:rsidR="00DD69D1">
        <w:rPr>
          <w:rStyle w:val="CommentReference"/>
          <w:rFonts w:asciiTheme="minorHAnsi" w:hAnsiTheme="minorHAnsi" w:cstheme="minorBidi"/>
        </w:rPr>
        <w:commentReference w:id="994"/>
      </w:r>
      <w:commentRangeStart w:id="995"/>
      <w:commentRangeEnd w:id="995"/>
      <w:r w:rsidR="00DD69D1">
        <w:rPr>
          <w:rStyle w:val="CommentReference"/>
          <w:rFonts w:asciiTheme="minorHAnsi" w:hAnsiTheme="minorHAnsi" w:cstheme="minorBidi"/>
        </w:rPr>
        <w:commentReference w:id="995"/>
      </w:r>
      <w:r w:rsidR="005A78CA">
        <w:rPr>
          <w:b/>
          <w:color w:val="000000" w:themeColor="text1"/>
        </w:rPr>
        <w:tab/>
      </w:r>
      <w:ins w:id="996" w:author="Frederick Roth" w:date="2019-02-07T14:49:00Z">
        <w:r w:rsidR="00B922D0" w:rsidRPr="00B922D0">
          <w:rPr>
            <w:color w:val="000000" w:themeColor="text1"/>
            <w:rPrChange w:id="997"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998"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999" w:author="Frederick Roth" w:date="2019-02-07T14:50:00Z">
        <w:r w:rsidR="00B922D0">
          <w:rPr>
            <w:color w:val="000000" w:themeColor="text1"/>
          </w:rPr>
          <w:t xml:space="preserve">Snq2 and </w:t>
        </w:r>
      </w:ins>
      <w:ins w:id="1000" w:author="Frederick Roth" w:date="2019-02-07T14:49:00Z">
        <w:r w:rsidR="00B922D0">
          <w:rPr>
            <w:color w:val="000000" w:themeColor="text1"/>
          </w:rPr>
          <w:t>Yo</w:t>
        </w:r>
      </w:ins>
      <w:ins w:id="1001" w:author="Frederick Roth" w:date="2019-02-07T14:50:00Z">
        <w:r w:rsidR="00B922D0">
          <w:rPr>
            <w:color w:val="000000" w:themeColor="text1"/>
          </w:rPr>
          <w:t xml:space="preserve">r1.  </w:t>
        </w:r>
      </w:ins>
      <w:ins w:id="1002" w:author="Frederick Roth" w:date="2019-02-07T14:53:00Z">
        <w:r w:rsidR="00B922D0">
          <w:rPr>
            <w:color w:val="000000" w:themeColor="text1"/>
          </w:rPr>
          <w:t xml:space="preserve">This study confirmed all </w:t>
        </w:r>
      </w:ins>
      <w:ins w:id="1003" w:author="Frederick Roth" w:date="2019-02-07T15:00:00Z">
        <w:r w:rsidR="008D3320">
          <w:rPr>
            <w:color w:val="000000" w:themeColor="text1"/>
          </w:rPr>
          <w:t>previously known-</w:t>
        </w:r>
      </w:ins>
      <w:ins w:id="1004" w:author="Frederick Roth" w:date="2019-02-07T14:52:00Z">
        <w:r w:rsidR="00B922D0">
          <w:rPr>
            <w:color w:val="000000" w:themeColor="text1"/>
          </w:rPr>
          <w:t xml:space="preserve">interactions </w:t>
        </w:r>
      </w:ins>
      <w:ins w:id="1005" w:author="Frederick Roth" w:date="2019-02-07T15:00:00Z">
        <w:r w:rsidR="008D3320">
          <w:rPr>
            <w:color w:val="000000" w:themeColor="text1"/>
          </w:rPr>
          <w:t xml:space="preserve">shown </w:t>
        </w:r>
      </w:ins>
      <w:moveToRangeStart w:id="1006" w:author="Frederick Roth" w:date="2019-02-07T14:53:00Z" w:name="move443600"/>
      <w:moveTo w:id="1007"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1006"/>
      <w:ins w:id="1008" w:author="Frederick Roth" w:date="2019-02-07T14:52:00Z">
        <w:r w:rsidR="00B922D0">
          <w:rPr>
            <w:color w:val="000000" w:themeColor="text1"/>
          </w:rPr>
          <w:t xml:space="preserve">, </w:t>
        </w:r>
      </w:ins>
      <w:ins w:id="1009" w:author="Frederick Roth" w:date="2019-02-07T14:54:00Z">
        <w:r w:rsidR="00B922D0">
          <w:rPr>
            <w:color w:val="000000" w:themeColor="text1"/>
          </w:rPr>
          <w:t xml:space="preserve">and </w:t>
        </w:r>
      </w:ins>
      <w:ins w:id="1010" w:author="Frederick Roth" w:date="2019-02-07T14:52:00Z">
        <w:r w:rsidR="00B922D0">
          <w:rPr>
            <w:color w:val="000000" w:themeColor="text1"/>
          </w:rPr>
          <w:t>revealed a novel Pdr5-Yor1 protein interaction</w:t>
        </w:r>
      </w:ins>
      <w:ins w:id="1011" w:author="Frederick Roth" w:date="2019-02-07T14:54:00Z">
        <w:r w:rsidR="00B922D0">
          <w:rPr>
            <w:color w:val="000000" w:themeColor="text1"/>
          </w:rPr>
          <w:t xml:space="preserve"> </w:t>
        </w:r>
      </w:ins>
      <w:ins w:id="1012" w:author="Frederick Roth" w:date="2019-02-07T14:57:00Z">
        <w:r w:rsidR="008D3320">
          <w:rPr>
            <w:color w:val="000000" w:themeColor="text1"/>
          </w:rPr>
          <w:t xml:space="preserve">(Figure S11, S12).  Direct influence of Yor1 on Pdr5 </w:t>
        </w:r>
      </w:ins>
      <w:ins w:id="1013" w:author="Frederick Roth" w:date="2019-02-07T15:01:00Z">
        <w:r w:rsidR="008D3320">
          <w:rPr>
            <w:color w:val="000000" w:themeColor="text1"/>
          </w:rPr>
          <w:t xml:space="preserve">activity </w:t>
        </w:r>
      </w:ins>
      <w:ins w:id="1014" w:author="Frederick Roth" w:date="2019-02-07T14:57:00Z">
        <w:r w:rsidR="008D3320">
          <w:rPr>
            <w:color w:val="000000" w:themeColor="text1"/>
          </w:rPr>
          <w:t xml:space="preserve">was </w:t>
        </w:r>
      </w:ins>
      <w:ins w:id="1015" w:author="Frederick Roth" w:date="2019-02-07T14:54:00Z">
        <w:r w:rsidR="00B922D0">
          <w:rPr>
            <w:color w:val="000000" w:themeColor="text1"/>
          </w:rPr>
          <w:t xml:space="preserve">predicted </w:t>
        </w:r>
      </w:ins>
      <w:ins w:id="1016" w:author="Frederick Roth" w:date="2019-02-07T15:00:00Z">
        <w:r w:rsidR="008D3320">
          <w:rPr>
            <w:color w:val="000000" w:themeColor="text1"/>
          </w:rPr>
          <w:t xml:space="preserve">by </w:t>
        </w:r>
      </w:ins>
      <w:ins w:id="1017" w:author="Frederick Roth" w:date="2019-02-07T14:57:00Z">
        <w:r w:rsidR="008D3320">
          <w:rPr>
            <w:color w:val="000000" w:themeColor="text1"/>
          </w:rPr>
          <w:t xml:space="preserve">both </w:t>
        </w:r>
      </w:ins>
      <w:ins w:id="1018" w:author="Frederick Roth" w:date="2019-02-07T14:54:00Z">
        <w:r w:rsidR="00B922D0">
          <w:rPr>
            <w:color w:val="000000" w:themeColor="text1"/>
          </w:rPr>
          <w:t>original and extended neural network models</w:t>
        </w:r>
      </w:ins>
      <w:ins w:id="1019" w:author="Frederick Roth" w:date="2019-02-07T14:55:00Z">
        <w:r w:rsidR="00B922D0">
          <w:rPr>
            <w:color w:val="000000" w:themeColor="text1"/>
          </w:rPr>
          <w:t xml:space="preserve"> for fluconazole</w:t>
        </w:r>
      </w:ins>
      <w:ins w:id="1020" w:author="Frederick Roth" w:date="2019-02-07T14:56:00Z">
        <w:r w:rsidR="00B922D0">
          <w:rPr>
            <w:color w:val="000000" w:themeColor="text1"/>
          </w:rPr>
          <w:t xml:space="preserve"> (Figure 5B</w:t>
        </w:r>
      </w:ins>
      <w:ins w:id="1021" w:author="Frederick Roth" w:date="2019-02-07T14:59:00Z">
        <w:r w:rsidR="008D3320">
          <w:rPr>
            <w:color w:val="000000" w:themeColor="text1"/>
          </w:rPr>
          <w:t xml:space="preserve">).  Influences from the neural network model (Figure 4B) are </w:t>
        </w:r>
      </w:ins>
      <w:ins w:id="1022" w:author="Frederick Roth" w:date="2019-02-07T15:01:00Z">
        <w:r w:rsidR="008D3320">
          <w:rPr>
            <w:color w:val="000000" w:themeColor="text1"/>
          </w:rPr>
          <w:t xml:space="preserve">shown </w:t>
        </w:r>
      </w:ins>
      <w:ins w:id="1023" w:author="Frederick Roth" w:date="2019-02-07T14:58:00Z">
        <w:r w:rsidR="008D3320">
          <w:rPr>
            <w:color w:val="000000" w:themeColor="text1"/>
          </w:rPr>
          <w:t xml:space="preserve">here </w:t>
        </w:r>
      </w:ins>
      <w:ins w:id="1024" w:author="Frederick Roth" w:date="2019-02-07T15:01:00Z">
        <w:r w:rsidR="008D3320">
          <w:rPr>
            <w:color w:val="000000" w:themeColor="text1"/>
          </w:rPr>
          <w:t xml:space="preserve">with </w:t>
        </w:r>
      </w:ins>
      <w:ins w:id="1025" w:author="Frederick Roth" w:date="2019-02-07T14:58:00Z">
        <w:r w:rsidR="008D3320">
          <w:rPr>
            <w:color w:val="000000" w:themeColor="text1"/>
          </w:rPr>
          <w:t>red ed</w:t>
        </w:r>
      </w:ins>
      <w:ins w:id="1026" w:author="Frederick Roth" w:date="2019-02-07T14:59:00Z">
        <w:r w:rsidR="008D3320">
          <w:rPr>
            <w:color w:val="000000" w:themeColor="text1"/>
          </w:rPr>
          <w:t>ge</w:t>
        </w:r>
      </w:ins>
      <w:ins w:id="1027" w:author="Frederick Roth" w:date="2019-02-07T15:00:00Z">
        <w:r w:rsidR="008D3320">
          <w:rPr>
            <w:color w:val="000000" w:themeColor="text1"/>
          </w:rPr>
          <w:t>s</w:t>
        </w:r>
      </w:ins>
      <w:ins w:id="1028" w:author="Frederick Roth" w:date="2019-02-07T14:54:00Z">
        <w:r w:rsidR="00B922D0">
          <w:rPr>
            <w:color w:val="000000" w:themeColor="text1"/>
          </w:rPr>
          <w:t>.</w:t>
        </w:r>
      </w:ins>
      <w:ins w:id="1029" w:author="Frederick Roth" w:date="2019-02-07T15:02:00Z">
        <w:r w:rsidR="008D3320">
          <w:rPr>
            <w:color w:val="000000" w:themeColor="text1"/>
          </w:rPr>
          <w:t xml:space="preserve">  </w:t>
        </w:r>
      </w:ins>
      <w:del w:id="1030"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1031"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1032"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1033" w:author="Frederick Roth" w:date="2019-02-07T14:58:00Z">
        <w:r w:rsidR="009747F9" w:rsidDel="008D3320">
          <w:rPr>
            <w:color w:val="000000" w:themeColor="text1"/>
          </w:rPr>
          <w:delText>and previous studies</w:delText>
        </w:r>
      </w:del>
      <w:moveFromRangeStart w:id="1034" w:author="Frederick Roth" w:date="2019-02-07T14:53:00Z" w:name="move443600"/>
      <w:moveFrom w:id="1035" w:author="Frederick Roth" w:date="2019-02-07T14:53:00Z">
        <w:del w:id="1036"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RPr="00AC0401"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1034"/>
      <w:del w:id="1037" w:author="Frederick Roth" w:date="2019-02-07T14:58:00Z">
        <w:r w:rsidR="005A78CA" w:rsidDel="008D3320">
          <w:rPr>
            <w:color w:val="000000" w:themeColor="text1"/>
          </w:rPr>
          <w:delText>.</w:delText>
        </w:r>
        <w:r w:rsidR="00B80B34" w:rsidDel="008D3320">
          <w:rPr>
            <w:color w:val="000000" w:themeColor="text1"/>
          </w:rPr>
          <w:delText xml:space="preserve">  </w:delText>
        </w:r>
      </w:del>
      <w:del w:id="1038"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1039" w:author="Frederick Roth" w:date="2019-02-07T15:02:00Z">
        <w:r w:rsidR="008D3320">
          <w:rPr>
            <w:color w:val="000000" w:themeColor="text1"/>
          </w:rPr>
          <w:t>W</w:t>
        </w:r>
      </w:ins>
      <w:r w:rsidR="00D9226C">
        <w:rPr>
          <w:color w:val="000000" w:themeColor="text1"/>
        </w:rPr>
        <w:t xml:space="preserve">hole-organism protein levels </w:t>
      </w:r>
      <w:ins w:id="1040"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1041" w:author="Frederick Roth" w:date="2019-02-07T15:02:00Z">
        <w:r w:rsidR="00D9226C" w:rsidDel="008D3320">
          <w:rPr>
            <w:color w:val="000000" w:themeColor="text1"/>
          </w:rPr>
          <w:delText xml:space="preserve">from </w:delText>
        </w:r>
      </w:del>
      <w:ins w:id="1042" w:author="Frederick Roth" w:date="2019-02-07T15:02:00Z">
        <w:r w:rsidR="008D3320">
          <w:rPr>
            <w:color w:val="000000" w:themeColor="text1"/>
          </w:rPr>
          <w:t>are indic</w:t>
        </w:r>
      </w:ins>
      <w:ins w:id="1043" w:author="Frederick Roth" w:date="2019-02-07T15:03:00Z">
        <w:r w:rsidR="008D3320">
          <w:rPr>
            <w:color w:val="000000" w:themeColor="text1"/>
          </w:rPr>
          <w:t>a</w:t>
        </w:r>
      </w:ins>
      <w:ins w:id="1044" w:author="Frederick Roth" w:date="2019-02-07T15:02:00Z">
        <w:r w:rsidR="008D3320">
          <w:rPr>
            <w:color w:val="000000" w:themeColor="text1"/>
          </w:rPr>
          <w:t>ted by node size</w:t>
        </w:r>
      </w:ins>
      <w:del w:id="1045"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1046"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1047" w:author="Frederick Roth" w:date="2019-02-07T15:02:00Z"/>
          <w:b/>
        </w:rPr>
      </w:pPr>
      <w:ins w:id="1048"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1049"/>
      <w:commentRangeStart w:id="1050"/>
      <w:r>
        <w:rPr>
          <w:b/>
        </w:rPr>
        <w:t>B</w:t>
      </w:r>
      <w:commentRangeEnd w:id="1049"/>
      <w:r>
        <w:rPr>
          <w:rStyle w:val="CommentReference"/>
          <w:rFonts w:asciiTheme="minorHAnsi" w:hAnsiTheme="minorHAnsi" w:cstheme="minorBidi"/>
        </w:rPr>
        <w:commentReference w:id="1049"/>
      </w:r>
      <w:commentRangeEnd w:id="1050"/>
      <w:r w:rsidR="00276A6D">
        <w:rPr>
          <w:rStyle w:val="CommentReference"/>
          <w:rFonts w:asciiTheme="minorHAnsi" w:hAnsiTheme="minorHAnsi" w:cstheme="minorBidi"/>
        </w:rPr>
        <w:commentReference w:id="1050"/>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1051" w:author="Frederick Roth" w:date="2019-02-07T15:13:00Z">
        <w:r w:rsidDel="00BD4042">
          <w:delText>grey</w:delText>
        </w:r>
      </w:del>
      <w:ins w:id="1052"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1053" w:author="Frederick Roth" w:date="2019-02-07T15:13:00Z">
        <w:r w:rsidRPr="009446E8" w:rsidDel="00BD4042">
          <w:delText>grey</w:delText>
        </w:r>
      </w:del>
      <w:ins w:id="1054"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1055" w:author="Frederick Roth" w:date="2019-02-07T15:12:00Z">
        <w:r w:rsidR="00836B94" w:rsidRPr="00233F15" w:rsidDel="00BD4042">
          <w:delText xml:space="preserve">determine </w:delText>
        </w:r>
      </w:del>
      <w:ins w:id="1056"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1057" w:author="Frederick Roth" w:date="2019-02-07T15:14:00Z">
        <w:r w:rsidR="00BD4042">
          <w:t xml:space="preserve">(growth in drug relative to growth in drug) for each of </w:t>
        </w:r>
      </w:ins>
      <w:del w:id="1058"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w:t>
      </w:r>
      <w:del w:id="1059" w:author="Frederick Roth" w:date="2019-02-07T15:13:00Z">
        <w:r w:rsidR="00836B94" w:rsidDel="00BD4042">
          <w:delText>u</w:delText>
        </w:r>
      </w:del>
      <w:r w:rsidR="00836B94">
        <w:t xml:space="preserve">red according the legend on the left.  Other terms are </w:t>
      </w:r>
      <w:del w:id="1060" w:author="Frederick Roth" w:date="2019-02-07T15:13:00Z">
        <w:r w:rsidR="00836B94" w:rsidDel="00BD4042">
          <w:delText>colour</w:delText>
        </w:r>
      </w:del>
      <w:ins w:id="1061" w:author="Frederick Roth" w:date="2019-02-07T15:13:00Z">
        <w:r w:rsidR="00BD4042">
          <w:t>color</w:t>
        </w:r>
      </w:ins>
      <w:r w:rsidR="00836B94">
        <w:t xml:space="preserve">ed in </w:t>
      </w:r>
      <w:del w:id="1062" w:author="Frederick Roth" w:date="2019-02-07T15:13:00Z">
        <w:r w:rsidR="00836B94" w:rsidDel="00BD4042">
          <w:delText>grey</w:delText>
        </w:r>
      </w:del>
      <w:ins w:id="1063"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1064" w:author="Frederick Roth" w:date="2019-02-07T15:14:00Z">
        <w:r w:rsidR="00BD4042">
          <w:t xml:space="preserve">that </w:t>
        </w:r>
      </w:ins>
      <w:del w:id="1065" w:author="Frederick Roth" w:date="2019-02-07T15:14:00Z">
        <w:r w:rsidDel="00BD4042">
          <w:delText xml:space="preserve">mediating </w:delText>
        </w:r>
      </w:del>
      <w:ins w:id="1066"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1067" w:author="Albi Celaj" w:date="2019-02-13T17:21:00Z">
            <w:rPr/>
          </w:rPrChange>
        </w:rPr>
      </w:pPr>
      <w:commentRangeStart w:id="1068"/>
      <w:r w:rsidRPr="005959CB">
        <w:rPr>
          <w:b/>
        </w:rPr>
        <w:t>Figure S</w:t>
      </w:r>
      <w:commentRangeEnd w:id="1068"/>
      <w:r w:rsidR="00CD2764" w:rsidRPr="005959CB">
        <w:rPr>
          <w:b/>
        </w:rPr>
        <w:t>4</w:t>
      </w:r>
      <w:r w:rsidRPr="005959CB">
        <w:rPr>
          <w:rStyle w:val="CommentReference"/>
          <w:rFonts w:asciiTheme="minorHAnsi" w:hAnsiTheme="minorHAnsi" w:cstheme="minorBidi"/>
          <w:b/>
          <w:rPrChange w:id="1069" w:author="Albi Celaj" w:date="2019-02-13T17:21:00Z">
            <w:rPr>
              <w:rStyle w:val="CommentReference"/>
              <w:rFonts w:asciiTheme="minorHAnsi" w:hAnsiTheme="minorHAnsi" w:cstheme="minorBidi"/>
            </w:rPr>
          </w:rPrChange>
        </w:rPr>
        <w:commentReference w:id="1068"/>
      </w:r>
      <w:ins w:id="1070" w:author="Albi Celaj" w:date="2019-02-13T17:21:00Z">
        <w:r w:rsidR="005959CB" w:rsidRPr="005959CB">
          <w:rPr>
            <w:b/>
          </w:rPr>
          <w:t xml:space="preserve"> </w:t>
        </w:r>
      </w:ins>
      <w:del w:id="1071" w:author="Albi Celaj" w:date="2019-02-13T17:21:00Z">
        <w:r w:rsidRPr="005959CB" w:rsidDel="005959CB">
          <w:rPr>
            <w:b/>
          </w:rPr>
          <w:delText xml:space="preserve">.  </w:delText>
        </w:r>
      </w:del>
      <w:r w:rsidRPr="005959CB">
        <w:rPr>
          <w:b/>
          <w:rPrChange w:id="1072" w:author="Albi Celaj" w:date="2019-02-13T17:21:00Z">
            <w:rPr/>
          </w:rPrChange>
        </w:rPr>
        <w:t xml:space="preserve">Reproducibility of </w:t>
      </w:r>
      <w:r w:rsidR="00E64198" w:rsidRPr="005959CB">
        <w:rPr>
          <w:b/>
          <w:rPrChange w:id="1073" w:author="Albi Celaj" w:date="2019-02-13T17:21:00Z">
            <w:rPr/>
          </w:rPrChange>
        </w:rPr>
        <w:t>G</w:t>
      </w:r>
      <w:r w:rsidRPr="005959CB">
        <w:rPr>
          <w:b/>
          <w:rPrChange w:id="1074" w:author="Albi Celaj" w:date="2019-02-13T17:21:00Z">
            <w:rPr/>
          </w:rPrChange>
        </w:rPr>
        <w:t xml:space="preserve">rouped </w:t>
      </w:r>
      <w:r w:rsidR="00E64198" w:rsidRPr="005959CB">
        <w:rPr>
          <w:b/>
          <w:rPrChange w:id="1075" w:author="Albi Celaj" w:date="2019-02-13T17:21:00Z">
            <w:rPr/>
          </w:rPrChange>
        </w:rPr>
        <w:t>G</w:t>
      </w:r>
      <w:r w:rsidRPr="005959CB">
        <w:rPr>
          <w:b/>
          <w:rPrChange w:id="1076" w:author="Albi Celaj" w:date="2019-02-13T17:21:00Z">
            <w:rPr/>
          </w:rPrChange>
        </w:rPr>
        <w:t xml:space="preserve">enotype </w:t>
      </w:r>
      <w:r w:rsidR="00E64198" w:rsidRPr="005959CB">
        <w:rPr>
          <w:b/>
          <w:rPrChange w:id="1077" w:author="Albi Celaj" w:date="2019-02-13T17:21:00Z">
            <w:rPr/>
          </w:rPrChange>
        </w:rPr>
        <w:t>R</w:t>
      </w:r>
      <w:r w:rsidRPr="005959CB">
        <w:rPr>
          <w:b/>
          <w:rPrChange w:id="1078" w:author="Albi Celaj" w:date="2019-02-13T17:21:00Z">
            <w:rPr/>
          </w:rPrChange>
        </w:rPr>
        <w:t>esistance</w:t>
      </w:r>
      <w:ins w:id="1079" w:author="Albi Celaj" w:date="2019-02-13T17:21:00Z">
        <w:r w:rsidR="005959CB" w:rsidRPr="005959CB">
          <w:rPr>
            <w:b/>
            <w:rPrChange w:id="1080" w:author="Albi Celaj" w:date="2019-02-13T17:21:00Z">
              <w:rPr/>
            </w:rPrChange>
          </w:rPr>
          <w:t xml:space="preserve">, </w:t>
        </w:r>
      </w:ins>
      <w:ins w:id="1081" w:author="Albi Celaj" w:date="2019-02-13T17:25:00Z">
        <w:r w:rsidR="00D50188">
          <w:rPr>
            <w:b/>
          </w:rPr>
          <w:t>R</w:t>
        </w:r>
      </w:ins>
      <w:ins w:id="1082" w:author="Albi Celaj" w:date="2019-02-13T17:21:00Z">
        <w:r w:rsidR="005959CB" w:rsidRPr="005959CB">
          <w:rPr>
            <w:b/>
            <w:rPrChange w:id="1083" w:author="Albi Celaj" w:date="2019-02-13T17:21:00Z">
              <w:rPr/>
            </w:rPrChange>
          </w:rPr>
          <w:t>elated to Figure 2</w:t>
        </w:r>
      </w:ins>
      <w:del w:id="1084" w:author="Albi Celaj" w:date="2019-02-13T17:21:00Z">
        <w:r w:rsidRPr="005959CB" w:rsidDel="005959CB">
          <w:rPr>
            <w:b/>
            <w:rPrChange w:id="1085" w:author="Albi Celaj"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1086" w:author="Albi Celaj" w:date="2019-02-13T17:21:00Z">
            <w:rPr/>
          </w:rPrChange>
        </w:rPr>
      </w:pPr>
      <w:r w:rsidRPr="005959CB">
        <w:rPr>
          <w:b/>
        </w:rPr>
        <w:t xml:space="preserve">Figure </w:t>
      </w:r>
      <w:r w:rsidR="007E2236" w:rsidRPr="005959CB">
        <w:rPr>
          <w:b/>
        </w:rPr>
        <w:t>S</w:t>
      </w:r>
      <w:r w:rsidR="00EC5C0C" w:rsidRPr="005959CB">
        <w:rPr>
          <w:b/>
        </w:rPr>
        <w:t>5</w:t>
      </w:r>
      <w:ins w:id="1087" w:author="Albi Celaj" w:date="2019-02-13T17:21:00Z">
        <w:r w:rsidR="005959CB" w:rsidRPr="005959CB">
          <w:rPr>
            <w:b/>
          </w:rPr>
          <w:t xml:space="preserve"> </w:t>
        </w:r>
      </w:ins>
      <w:del w:id="1088" w:author="Albi Celaj" w:date="2019-02-13T17:21:00Z">
        <w:r w:rsidRPr="005959CB" w:rsidDel="005959CB">
          <w:rPr>
            <w:b/>
          </w:rPr>
          <w:delText xml:space="preserve">.  </w:delText>
        </w:r>
      </w:del>
      <w:del w:id="1089" w:author="Albi Celaj" w:date="2019-02-13T17:29:00Z">
        <w:r w:rsidRPr="005959CB" w:rsidDel="000B2CF3">
          <w:rPr>
            <w:b/>
            <w:rPrChange w:id="1090" w:author="Albi Celaj" w:date="2019-02-13T17:21:00Z">
              <w:rPr/>
            </w:rPrChange>
          </w:rPr>
          <w:delText xml:space="preserve">A </w:delText>
        </w:r>
      </w:del>
      <w:r w:rsidR="00E64198" w:rsidRPr="005959CB">
        <w:rPr>
          <w:b/>
          <w:rPrChange w:id="1091" w:author="Albi Celaj" w:date="2019-02-13T17:21:00Z">
            <w:rPr/>
          </w:rPrChange>
        </w:rPr>
        <w:t>R</w:t>
      </w:r>
      <w:r w:rsidRPr="005959CB">
        <w:rPr>
          <w:b/>
          <w:rPrChange w:id="1092" w:author="Albi Celaj" w:date="2019-02-13T17:21:00Z">
            <w:rPr/>
          </w:rPrChange>
        </w:rPr>
        <w:t xml:space="preserve">adial </w:t>
      </w:r>
      <w:r w:rsidR="00E64198" w:rsidRPr="005959CB">
        <w:rPr>
          <w:b/>
          <w:rPrChange w:id="1093" w:author="Albi Celaj" w:date="2019-02-13T17:21:00Z">
            <w:rPr/>
          </w:rPrChange>
        </w:rPr>
        <w:t>Combinatorial Signature</w:t>
      </w:r>
      <w:ins w:id="1094" w:author="Albi Celaj" w:date="2019-02-13T17:29:00Z">
        <w:r w:rsidR="000B2CF3">
          <w:rPr>
            <w:b/>
          </w:rPr>
          <w:t>s</w:t>
        </w:r>
      </w:ins>
      <w:r w:rsidR="00E64198" w:rsidRPr="005959CB">
        <w:rPr>
          <w:b/>
          <w:rPrChange w:id="1095" w:author="Albi Celaj" w:date="2019-02-13T17:21:00Z">
            <w:rPr/>
          </w:rPrChange>
        </w:rPr>
        <w:t xml:space="preserve"> </w:t>
      </w:r>
      <w:r w:rsidRPr="005959CB">
        <w:rPr>
          <w:b/>
          <w:rPrChange w:id="1096" w:author="Albi Celaj" w:date="2019-02-13T17:21:00Z">
            <w:rPr/>
          </w:rPrChange>
        </w:rPr>
        <w:t xml:space="preserve">in </w:t>
      </w:r>
      <w:r w:rsidR="00E64198" w:rsidRPr="005959CB">
        <w:rPr>
          <w:b/>
          <w:rPrChange w:id="1097" w:author="Albi Celaj" w:date="2019-02-13T17:21:00Z">
            <w:rPr/>
          </w:rPrChange>
        </w:rPr>
        <w:t>A</w:t>
      </w:r>
      <w:r w:rsidRPr="005959CB">
        <w:rPr>
          <w:b/>
          <w:rPrChange w:id="1098" w:author="Albi Celaj" w:date="2019-02-13T17:21:00Z">
            <w:rPr/>
          </w:rPrChange>
        </w:rPr>
        <w:t xml:space="preserve">dditional </w:t>
      </w:r>
      <w:r w:rsidR="00E64198" w:rsidRPr="005959CB">
        <w:rPr>
          <w:b/>
          <w:rPrChange w:id="1099" w:author="Albi Celaj" w:date="2019-02-13T17:21:00Z">
            <w:rPr/>
          </w:rPrChange>
        </w:rPr>
        <w:t>D</w:t>
      </w:r>
      <w:r w:rsidRPr="005959CB">
        <w:rPr>
          <w:b/>
          <w:rPrChange w:id="1100" w:author="Albi Celaj" w:date="2019-02-13T17:21:00Z">
            <w:rPr/>
          </w:rPrChange>
        </w:rPr>
        <w:t>rugs</w:t>
      </w:r>
      <w:ins w:id="1101" w:author="Albi Celaj" w:date="2019-02-13T17:21:00Z">
        <w:r w:rsidR="005959CB" w:rsidRPr="005959CB">
          <w:rPr>
            <w:b/>
            <w:rPrChange w:id="1102" w:author="Albi Celaj" w:date="2019-02-13T17:21:00Z">
              <w:rPr/>
            </w:rPrChange>
          </w:rPr>
          <w:t xml:space="preserve">, </w:t>
        </w:r>
      </w:ins>
      <w:ins w:id="1103" w:author="Albi Celaj" w:date="2019-02-13T17:25:00Z">
        <w:r w:rsidR="00D50188">
          <w:rPr>
            <w:b/>
          </w:rPr>
          <w:t>R</w:t>
        </w:r>
      </w:ins>
      <w:ins w:id="1104" w:author="Albi Celaj" w:date="2019-02-13T17:21:00Z">
        <w:r w:rsidR="005959CB" w:rsidRPr="005959CB">
          <w:rPr>
            <w:b/>
            <w:rPrChange w:id="1105" w:author="Albi Celaj" w:date="2019-02-13T17:21:00Z">
              <w:rPr/>
            </w:rPrChange>
          </w:rPr>
          <w:t>elated to Figure 2</w:t>
        </w:r>
      </w:ins>
      <w:del w:id="1106" w:author="Albi Celaj" w:date="2019-02-13T17:21:00Z">
        <w:r w:rsidRPr="005959CB" w:rsidDel="005959CB">
          <w:rPr>
            <w:b/>
            <w:rPrChange w:id="1107" w:author="Albi Celaj"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1108" w:author="Albi Celaj" w:date="2019-02-13T17:21:00Z">
            <w:rPr/>
          </w:rPrChange>
        </w:rPr>
      </w:pPr>
      <w:r w:rsidRPr="005959CB">
        <w:rPr>
          <w:b/>
        </w:rPr>
        <w:t xml:space="preserve">Figure </w:t>
      </w:r>
      <w:r w:rsidR="007E2236" w:rsidRPr="005959CB">
        <w:rPr>
          <w:b/>
        </w:rPr>
        <w:t>S</w:t>
      </w:r>
      <w:r w:rsidR="00E64198" w:rsidRPr="005959CB">
        <w:rPr>
          <w:b/>
        </w:rPr>
        <w:t>6</w:t>
      </w:r>
      <w:del w:id="1109" w:author="Albi Celaj" w:date="2019-02-13T17:21:00Z">
        <w:r w:rsidR="007A2ED2" w:rsidRPr="005959CB" w:rsidDel="005959CB">
          <w:rPr>
            <w:b/>
          </w:rPr>
          <w:delText xml:space="preserve">. </w:delText>
        </w:r>
      </w:del>
      <w:del w:id="1110" w:author="Albi Celaj" w:date="2019-02-13T17:29:00Z">
        <w:r w:rsidR="007A2ED2" w:rsidRPr="005959CB" w:rsidDel="000B2CF3">
          <w:rPr>
            <w:b/>
          </w:rPr>
          <w:delText xml:space="preserve"> </w:delText>
        </w:r>
        <w:r w:rsidR="003B20FE" w:rsidRPr="005959CB" w:rsidDel="000B2CF3">
          <w:rPr>
            <w:b/>
            <w:rPrChange w:id="1111" w:author="Albi Celaj" w:date="2019-02-13T17:21:00Z">
              <w:rPr/>
            </w:rPrChange>
          </w:rPr>
          <w:delText>A</w:delText>
        </w:r>
      </w:del>
      <w:r w:rsidR="003B20FE" w:rsidRPr="005959CB">
        <w:rPr>
          <w:b/>
          <w:rPrChange w:id="1112" w:author="Albi Celaj" w:date="2019-02-13T17:21:00Z">
            <w:rPr/>
          </w:rPrChange>
        </w:rPr>
        <w:t xml:space="preserve"> </w:t>
      </w:r>
      <w:r w:rsidR="00E64198" w:rsidRPr="005959CB">
        <w:rPr>
          <w:b/>
          <w:rPrChange w:id="1113" w:author="Albi Celaj" w:date="2019-02-13T17:21:00Z">
            <w:rPr/>
          </w:rPrChange>
        </w:rPr>
        <w:t>Resistance</w:t>
      </w:r>
      <w:r w:rsidR="003B20FE" w:rsidRPr="005959CB">
        <w:rPr>
          <w:b/>
          <w:rPrChange w:id="1114" w:author="Albi Celaj" w:date="2019-02-13T17:21:00Z">
            <w:rPr/>
          </w:rPrChange>
        </w:rPr>
        <w:t xml:space="preserve"> </w:t>
      </w:r>
      <w:r w:rsidR="00E64198" w:rsidRPr="005959CB">
        <w:rPr>
          <w:b/>
          <w:rPrChange w:id="1115" w:author="Albi Celaj" w:date="2019-02-13T17:21:00Z">
            <w:rPr/>
          </w:rPrChange>
        </w:rPr>
        <w:t>L</w:t>
      </w:r>
      <w:r w:rsidR="003B20FE" w:rsidRPr="005959CB">
        <w:rPr>
          <w:b/>
          <w:rPrChange w:id="1116" w:author="Albi Celaj" w:date="2019-02-13T17:21:00Z">
            <w:rPr/>
          </w:rPrChange>
        </w:rPr>
        <w:t>andscape</w:t>
      </w:r>
      <w:ins w:id="1117" w:author="Albi Celaj" w:date="2019-02-13T17:29:00Z">
        <w:r w:rsidR="000B2CF3">
          <w:rPr>
            <w:b/>
          </w:rPr>
          <w:t>s</w:t>
        </w:r>
      </w:ins>
      <w:r w:rsidR="00E64198" w:rsidRPr="005959CB">
        <w:rPr>
          <w:b/>
          <w:rPrChange w:id="1118" w:author="Albi Celaj" w:date="2019-02-13T17:21:00Z">
            <w:rPr/>
          </w:rPrChange>
        </w:rPr>
        <w:t xml:space="preserve"> for all D</w:t>
      </w:r>
      <w:r w:rsidR="00B91404" w:rsidRPr="005959CB">
        <w:rPr>
          <w:b/>
          <w:rPrChange w:id="1119" w:author="Albi Celaj" w:date="2019-02-13T17:21:00Z">
            <w:rPr/>
          </w:rPrChange>
        </w:rPr>
        <w:t>rugs</w:t>
      </w:r>
      <w:ins w:id="1120" w:author="Albi Celaj" w:date="2019-02-13T17:21:00Z">
        <w:r w:rsidR="005959CB" w:rsidRPr="005959CB">
          <w:rPr>
            <w:b/>
            <w:rPrChange w:id="1121" w:author="Albi Celaj" w:date="2019-02-13T17:21:00Z">
              <w:rPr/>
            </w:rPrChange>
          </w:rPr>
          <w:t xml:space="preserve">, </w:t>
        </w:r>
      </w:ins>
      <w:ins w:id="1122" w:author="Albi Celaj" w:date="2019-02-13T17:25:00Z">
        <w:r w:rsidR="00D50188">
          <w:rPr>
            <w:b/>
          </w:rPr>
          <w:t>R</w:t>
        </w:r>
      </w:ins>
      <w:ins w:id="1123" w:author="Albi Celaj" w:date="2019-02-13T17:21:00Z">
        <w:r w:rsidR="005959CB" w:rsidRPr="005959CB">
          <w:rPr>
            <w:b/>
            <w:rPrChange w:id="1124" w:author="Albi Celaj" w:date="2019-02-13T17:21:00Z">
              <w:rPr/>
            </w:rPrChange>
          </w:rPr>
          <w:t>elated to Figure 2</w:t>
        </w:r>
      </w:ins>
      <w:del w:id="1125" w:author="Albi Celaj" w:date="2019-02-13T17:21:00Z">
        <w:r w:rsidR="00B91404" w:rsidRPr="005959CB" w:rsidDel="005959CB">
          <w:rPr>
            <w:b/>
            <w:rPrChange w:id="1126" w:author="Albi Celaj" w:date="2019-02-13T17:21:00Z">
              <w:rPr/>
            </w:rPrChange>
          </w:rPr>
          <w:delText>.</w:delText>
        </w:r>
        <w:r w:rsidR="003B20FE" w:rsidRPr="005959CB" w:rsidDel="005959CB">
          <w:rPr>
            <w:b/>
            <w:rPrChange w:id="1127" w:author="Albi Celaj" w:date="2019-02-13T17:21:00Z">
              <w:rPr/>
            </w:rPrChange>
          </w:rPr>
          <w:delText xml:space="preserve"> </w:delText>
        </w:r>
      </w:del>
    </w:p>
    <w:p w14:paraId="7B89866C" w14:textId="6DE29B01" w:rsidR="00E6797C" w:rsidRPr="00E64198" w:rsidRDefault="00E64198" w:rsidP="00224FCB">
      <w:pPr>
        <w:jc w:val="both"/>
      </w:pPr>
      <w:r>
        <w:lastRenderedPageBreak/>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1128" w:author="Frederick Roth" w:date="2019-02-07T15:20:00Z"/>
          <w:del w:id="1129" w:author="Albi Celaj" w:date="2019-02-08T11:54:00Z"/>
          <w:bCs/>
          <w:iCs/>
          <w:color w:val="000000" w:themeColor="text1"/>
          <w:rPrChange w:id="1130" w:author="Frederick Roth" w:date="2019-02-07T15:20:00Z">
            <w:rPr>
              <w:ins w:id="1131" w:author="Frederick Roth" w:date="2019-02-07T15:20:00Z"/>
              <w:del w:id="1132" w:author="Albi Celaj" w:date="2019-02-08T11:54:00Z"/>
              <w:b/>
              <w:bCs/>
              <w:iCs/>
              <w:color w:val="000000" w:themeColor="text1"/>
            </w:rPr>
          </w:rPrChange>
        </w:rPr>
      </w:pPr>
      <w:ins w:id="1133" w:author="Frederick Roth" w:date="2019-02-07T15:20:00Z">
        <w:del w:id="1134" w:author="Albi Celaj" w:date="2019-02-08T11:54:00Z">
          <w:r w:rsidRPr="00BD4042" w:rsidDel="00E60ED0">
            <w:rPr>
              <w:bCs/>
              <w:iCs/>
              <w:color w:val="000000" w:themeColor="text1"/>
              <w:highlight w:val="yellow"/>
              <w:rPrChange w:id="1135" w:author="Frederick Roth" w:date="2019-02-07T15:20:00Z">
                <w:rPr>
                  <w:b/>
                  <w:bCs/>
                  <w:iCs/>
                  <w:color w:val="000000" w:themeColor="text1"/>
                </w:rPr>
              </w:rPrChange>
            </w:rPr>
            <w:delText>[</w:delText>
          </w:r>
          <w:r w:rsidRPr="00BD4042" w:rsidDel="00E60ED0">
            <w:rPr>
              <w:bCs/>
              <w:iCs/>
              <w:color w:val="000000" w:themeColor="text1"/>
              <w:highlight w:val="yellow"/>
              <w:rPrChange w:id="1136" w:author="Frederick Roth" w:date="2019-02-07T15:20:00Z">
                <w:rPr>
                  <w:bCs/>
                  <w:iCs/>
                  <w:color w:val="000000" w:themeColor="text1"/>
                </w:rPr>
              </w:rPrChange>
            </w:rPr>
            <w:delText>Fritz stopped here</w:delText>
          </w:r>
          <w:r w:rsidRPr="00BD4042" w:rsidDel="00E60ED0">
            <w:rPr>
              <w:bCs/>
              <w:iCs/>
              <w:color w:val="000000" w:themeColor="text1"/>
              <w:highlight w:val="yellow"/>
              <w:rPrChange w:id="1137"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del w:id="1138" w:author="Frederick Roth" w:date="2019-02-07T15:16:00Z">
        <w:r w:rsidR="002E141B" w:rsidDel="00BD4042">
          <w:rPr>
            <w:bCs/>
            <w:iCs/>
            <w:color w:val="000000" w:themeColor="text1"/>
            <w:lang w:val="en-CA"/>
          </w:rPr>
          <w:delText xml:space="preserve">mean </w:delText>
        </w:r>
      </w:del>
      <w:ins w:id="1139"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140"/>
      <w:r w:rsidRPr="005959CB">
        <w:rPr>
          <w:b/>
          <w:bCs/>
          <w:iCs/>
          <w:color w:val="000000" w:themeColor="text1"/>
        </w:rPr>
        <w:t>Figure S</w:t>
      </w:r>
      <w:r w:rsidR="00AF0890" w:rsidRPr="005959CB">
        <w:rPr>
          <w:b/>
          <w:bCs/>
          <w:iCs/>
          <w:color w:val="000000" w:themeColor="text1"/>
        </w:rPr>
        <w:t>8</w:t>
      </w:r>
      <w:commentRangeEnd w:id="1140"/>
      <w:r w:rsidRPr="00B1756A">
        <w:rPr>
          <w:rStyle w:val="CommentReference"/>
          <w:rFonts w:asciiTheme="minorHAnsi" w:hAnsiTheme="minorHAnsi" w:cstheme="minorBidi"/>
          <w:b/>
        </w:rPr>
        <w:commentReference w:id="1140"/>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141"/>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141"/>
      <w:r w:rsidRPr="00B1756A">
        <w:rPr>
          <w:rStyle w:val="CommentReference"/>
          <w:rFonts w:asciiTheme="minorHAnsi" w:hAnsiTheme="minorHAnsi" w:cstheme="minorBidi"/>
          <w:b/>
        </w:rPr>
        <w:commentReference w:id="1141"/>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1142" w:author="Albi Celaj" w:date="2019-02-13T17:23: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w:t>
      </w:r>
      <w:r w:rsidR="002336C0">
        <w:rPr>
          <w:bCs/>
          <w:iCs/>
          <w:color w:val="000000" w:themeColor="text1"/>
        </w:rPr>
        <w:lastRenderedPageBreak/>
        <w:t>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9-03-08T15:04:00Z" w:initials="AC">
    <w:p w14:paraId="22020655" w14:textId="30FDB8C3" w:rsidR="00D943CC" w:rsidRDefault="00D943CC">
      <w:pPr>
        <w:pStyle w:val="CommentText"/>
      </w:pPr>
      <w:r>
        <w:rPr>
          <w:rStyle w:val="CommentReference"/>
        </w:rPr>
        <w:annotationRef/>
      </w:r>
      <w:r w:rsidR="007C7048">
        <w:t xml:space="preserve">Does this really define complex traits? How about: </w:t>
      </w:r>
      <w:r w:rsidR="00F179EA">
        <w:t>“This phenomenon defines genetic interaction, and results in complex traits that can’t be understood by observing single-variant effects”</w:t>
      </w:r>
    </w:p>
  </w:comment>
  <w:comment w:id="1" w:author="Albi Celaj" w:date="2019-03-08T15:07:00Z" w:initials="AC">
    <w:p w14:paraId="43A2DC82" w14:textId="77777777" w:rsidR="00847BFF" w:rsidRDefault="00847BFF">
      <w:pPr>
        <w:pStyle w:val="CommentText"/>
      </w:pPr>
      <w:r>
        <w:rPr>
          <w:rStyle w:val="CommentReference"/>
        </w:rPr>
        <w:annotationRef/>
      </w:r>
      <w:r>
        <w:t>Isn’t this just one sequencing reaction? Why two experiments?</w:t>
      </w:r>
      <w:r w:rsidR="00BE053C">
        <w:t xml:space="preserve">  </w:t>
      </w:r>
      <w:r w:rsidR="00B51364">
        <w:t>We are sequencing both the deletion barcode and the strain barcode in one run</w:t>
      </w:r>
    </w:p>
    <w:p w14:paraId="3BA332C6" w14:textId="77777777" w:rsidR="00C44D13" w:rsidRDefault="00C44D13">
      <w:pPr>
        <w:pStyle w:val="CommentText"/>
      </w:pPr>
    </w:p>
    <w:p w14:paraId="2144F9CE" w14:textId="77777777" w:rsidR="00C44D13" w:rsidRDefault="00C44D13">
      <w:pPr>
        <w:pStyle w:val="CommentText"/>
      </w:pPr>
      <w:r>
        <w:t>Previous version:</w:t>
      </w:r>
    </w:p>
    <w:p w14:paraId="43DD3680" w14:textId="77777777" w:rsidR="00C44D13" w:rsidRDefault="00C44D13">
      <w:pPr>
        <w:pStyle w:val="CommentText"/>
      </w:pPr>
    </w:p>
    <w:p w14:paraId="47A0CB89" w14:textId="6B5227D4" w:rsidR="00C44D13" w:rsidRPr="00C44D13" w:rsidRDefault="00C44D13" w:rsidP="00C44D13">
      <w:pPr>
        <w:jc w:val="both"/>
        <w:rPr>
          <w:bCs/>
          <w:iCs/>
          <w:color w:val="000000" w:themeColor="text1"/>
          <w:lang w:val="en-CA"/>
        </w:rPr>
      </w:pPr>
      <w:r>
        <w:t>“</w:t>
      </w:r>
      <w:r>
        <w:rPr>
          <w:bCs/>
          <w:iCs/>
          <w:color w:val="000000" w:themeColor="text1"/>
          <w:lang w:val="en-CA"/>
        </w:rPr>
        <w:t xml:space="preserve">Thus, a single sequencing experiment revealed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r>
        <w:rPr>
          <w:bCs/>
          <w:iCs/>
          <w:color w:val="000000" w:themeColor="text1"/>
          <w:lang w:val="en-CA"/>
        </w:rPr>
        <w:t>”</w:t>
      </w:r>
    </w:p>
  </w:comment>
  <w:comment w:id="7" w:author="Albi Celaj" w:date="2019-01-17T12:42:00Z" w:initials="AC">
    <w:p w14:paraId="698530E1" w14:textId="66EBEA84" w:rsidR="00D943CC" w:rsidRDefault="00D943CC">
      <w:pPr>
        <w:pStyle w:val="CommentText"/>
      </w:pPr>
      <w:r>
        <w:rPr>
          <w:rStyle w:val="CommentReference"/>
        </w:rPr>
        <w:annotationRef/>
      </w:r>
      <w:r>
        <w:t>Add separate numbers for growth + resistance</w:t>
      </w:r>
    </w:p>
  </w:comment>
  <w:comment w:id="26" w:author="Albi Celaj [2]" w:date="2018-12-17T12:23:00Z" w:initials="AC">
    <w:p w14:paraId="79860C9F" w14:textId="77777777" w:rsidR="00D943CC" w:rsidRDefault="00D943CC" w:rsidP="00173382">
      <w:pPr>
        <w:pStyle w:val="CommentText"/>
      </w:pPr>
      <w:r>
        <w:rPr>
          <w:rStyle w:val="CommentReference"/>
        </w:rPr>
        <w:annotationRef/>
      </w:r>
      <w:r>
        <w:t>Need to add to data file</w:t>
      </w:r>
    </w:p>
  </w:comment>
  <w:comment w:id="200" w:author="Yachie Nozomu" w:date="2018-12-10T01:48:00Z" w:initials="NY">
    <w:p w14:paraId="5E14E6E4" w14:textId="77777777" w:rsidR="00D943CC" w:rsidRDefault="00D943CC"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271" w:author="Yachie Nozomu" w:date="2018-12-10T02:21:00Z" w:initials="NY">
    <w:p w14:paraId="62EA94FD" w14:textId="77777777" w:rsidR="00D943CC" w:rsidRDefault="00D943CC" w:rsidP="00DB0ED8">
      <w:pPr>
        <w:pStyle w:val="CommentText"/>
      </w:pPr>
      <w:r>
        <w:rPr>
          <w:rStyle w:val="CommentReference"/>
        </w:rPr>
        <w:annotationRef/>
      </w:r>
      <w:r>
        <w:t>Do you assume there are only effluxes and Es are only positive values?</w:t>
      </w:r>
    </w:p>
  </w:comment>
  <w:comment w:id="272" w:author="Albi Celaj [2]" w:date="2018-12-10T14:33:00Z" w:initials="AC">
    <w:p w14:paraId="5C6297C8" w14:textId="77777777" w:rsidR="00D943CC" w:rsidRDefault="00D943CC" w:rsidP="00DB0ED8">
      <w:pPr>
        <w:pStyle w:val="CommentText"/>
      </w:pPr>
      <w:r>
        <w:rPr>
          <w:rStyle w:val="CommentReference"/>
        </w:rPr>
        <w:annotationRef/>
      </w:r>
      <w:r>
        <w:t>Yes – can add negative E-values but rather chose to model these as inhibition of a hidden clearance factor (as per e-mail)</w:t>
      </w:r>
    </w:p>
  </w:comment>
  <w:comment w:id="299" w:author="Yachie Nozomu" w:date="2018-12-10T01:58:00Z" w:initials="NY">
    <w:p w14:paraId="4D65C6BF" w14:textId="77777777" w:rsidR="00D943CC" w:rsidRDefault="00D943CC"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300" w:author="Albi Celaj [2]" w:date="2018-12-10T14:33:00Z" w:initials="AC">
    <w:p w14:paraId="5486673A" w14:textId="77777777" w:rsidR="00D943CC" w:rsidRDefault="00D943CC"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320" w:author="Yachie Nozomu" w:date="2018-12-10T01:53:00Z" w:initials="NY">
    <w:p w14:paraId="59F4459E" w14:textId="77777777" w:rsidR="00D943CC" w:rsidRDefault="00D943CC"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321" w:author="Albi Celaj [2]" w:date="2018-12-10T14:33:00Z" w:initials="AC">
    <w:p w14:paraId="0B1F9671" w14:textId="6128468A" w:rsidR="00D943CC" w:rsidRDefault="00D943CC"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D943CC" w:rsidRDefault="00D943CC" w:rsidP="00E270DE">
      <w:pPr>
        <w:pStyle w:val="CommentText"/>
      </w:pPr>
    </w:p>
  </w:comment>
  <w:comment w:id="330" w:author="Yachie Nozomu" w:date="2018-12-10T02:01:00Z" w:initials="NY">
    <w:p w14:paraId="6B20CD35" w14:textId="77777777" w:rsidR="00D943CC" w:rsidRDefault="00D943CC" w:rsidP="00E270DE">
      <w:pPr>
        <w:pStyle w:val="CommentText"/>
      </w:pPr>
      <w:r>
        <w:rPr>
          <w:rStyle w:val="CommentReference"/>
        </w:rPr>
        <w:annotationRef/>
      </w:r>
      <w:r>
        <w:t xml:space="preserve">Same here… two mating type datasets could share a decent amount of same genotypes </w:t>
      </w:r>
    </w:p>
  </w:comment>
  <w:comment w:id="331" w:author="Albi Celaj" w:date="2018-12-21T14:48:00Z" w:initials="AC">
    <w:p w14:paraId="28432A83" w14:textId="6F6409FF" w:rsidR="00D943CC" w:rsidRDefault="00D943CC">
      <w:pPr>
        <w:pStyle w:val="CommentText"/>
      </w:pPr>
      <w:r>
        <w:rPr>
          <w:rStyle w:val="CommentReference"/>
        </w:rPr>
        <w:annotationRef/>
      </w:r>
      <w:r>
        <w:t>As above</w:t>
      </w:r>
    </w:p>
  </w:comment>
  <w:comment w:id="438" w:author="Yachie Nozomu" w:date="2018-12-10T02:29:00Z" w:initials="NY">
    <w:p w14:paraId="19FD9F07" w14:textId="77777777" w:rsidR="00D943CC" w:rsidRDefault="00D943CC" w:rsidP="00D610F0">
      <w:pPr>
        <w:pStyle w:val="CommentText"/>
      </w:pPr>
      <w:r>
        <w:rPr>
          <w:rStyle w:val="CommentReference"/>
        </w:rPr>
        <w:annotationRef/>
      </w:r>
      <w:r>
        <w:t>Is it unlikely that these genes are involved in valinomycin uptake?</w:t>
      </w:r>
    </w:p>
  </w:comment>
  <w:comment w:id="437" w:author="Albi Celaj [2]" w:date="2018-12-10T13:27:00Z" w:initials="AC">
    <w:p w14:paraId="473490EC" w14:textId="2D66CB8C" w:rsidR="00D943CC" w:rsidRDefault="00D943CC">
      <w:pPr>
        <w:pStyle w:val="CommentText"/>
      </w:pPr>
      <w:r>
        <w:rPr>
          <w:rStyle w:val="CommentReference"/>
        </w:rPr>
        <w:annotationRef/>
      </w:r>
      <w:r>
        <w:t>See e-mail</w:t>
      </w:r>
    </w:p>
  </w:comment>
  <w:comment w:id="442" w:author="Frederick Roth" w:date="2019-01-22T16:14:00Z" w:initials="FR">
    <w:p w14:paraId="43294444" w14:textId="500717C0" w:rsidR="00D943CC" w:rsidRDefault="00D943CC">
      <w:pPr>
        <w:pStyle w:val="CommentText"/>
      </w:pPr>
      <w:r>
        <w:rPr>
          <w:rStyle w:val="CommentReference"/>
        </w:rPr>
        <w:annotationRef/>
      </w:r>
      <w:r>
        <w:rPr>
          <w:noProof/>
        </w:rPr>
        <w:t>add use of SGA term somewhere</w:t>
      </w:r>
    </w:p>
  </w:comment>
  <w:comment w:id="443" w:author="Albi Celaj" w:date="2019-01-24T13:53:00Z" w:initials="AC">
    <w:p w14:paraId="7B753950" w14:textId="485B26D7" w:rsidR="00D943CC" w:rsidRDefault="00D943CC">
      <w:pPr>
        <w:pStyle w:val="CommentText"/>
      </w:pPr>
      <w:r>
        <w:rPr>
          <w:rStyle w:val="CommentReference"/>
        </w:rPr>
        <w:annotationRef/>
      </w:r>
      <w:r>
        <w:t>Added it in the results instead (when describing Green Monster SGA markers)</w:t>
      </w:r>
    </w:p>
  </w:comment>
  <w:comment w:id="664" w:author="Yachie Nozomu" w:date="2018-12-10T02:31:00Z" w:initials="NY">
    <w:p w14:paraId="588E2228" w14:textId="77777777" w:rsidR="00D943CC" w:rsidRDefault="00D943CC" w:rsidP="00447F5C">
      <w:pPr>
        <w:pStyle w:val="CommentText"/>
      </w:pPr>
      <w:r>
        <w:rPr>
          <w:rStyle w:val="CommentReference"/>
        </w:rPr>
        <w:annotationRef/>
      </w:r>
      <w:r>
        <w:t>Please make sure that RY0148 is not GM Toolkit-alpha</w:t>
      </w:r>
    </w:p>
  </w:comment>
  <w:comment w:id="665" w:author="Albi Celaj [2]" w:date="2018-12-10T14:39:00Z" w:initials="AC">
    <w:p w14:paraId="6DAC57EE" w14:textId="4C43D3CA" w:rsidR="00D943CC" w:rsidRDefault="00D943CC">
      <w:pPr>
        <w:pStyle w:val="CommentText"/>
      </w:pPr>
      <w:r>
        <w:rPr>
          <w:rStyle w:val="CommentReference"/>
        </w:rPr>
        <w:annotationRef/>
      </w:r>
      <w:r>
        <w:t>It was the Toolkit-alpha strain that was used to make the barcoder, so I added both.  Is this ok? I didn’t see an ‘RY’ code for the barcoder pool</w:t>
      </w:r>
    </w:p>
  </w:comment>
  <w:comment w:id="666" w:author="Yachie Nozomu" w:date="2018-12-10T02:50:00Z" w:initials="NY">
    <w:p w14:paraId="3F645A1E" w14:textId="77777777" w:rsidR="00D943CC" w:rsidRDefault="00D943CC" w:rsidP="00F85114">
      <w:pPr>
        <w:pStyle w:val="CommentText"/>
      </w:pPr>
      <w:r>
        <w:rPr>
          <w:rStyle w:val="CommentReference"/>
        </w:rPr>
        <w:annotationRef/>
      </w:r>
      <w:r>
        <w:t xml:space="preserve">Was the GM strain URA+? Did each deletion locus have GFP and URA3? </w:t>
      </w:r>
    </w:p>
  </w:comment>
  <w:comment w:id="667" w:author="Albi Celaj [2]" w:date="2018-12-10T13:50:00Z" w:initials="AC">
    <w:p w14:paraId="77A8ABFE" w14:textId="6EF4267F" w:rsidR="00D943CC" w:rsidRDefault="00D943CC">
      <w:pPr>
        <w:pStyle w:val="CommentText"/>
      </w:pPr>
      <w:r>
        <w:rPr>
          <w:rStyle w:val="CommentReference"/>
        </w:rPr>
        <w:annotationRef/>
      </w:r>
      <w:r>
        <w:t>Yes it did</w:t>
      </w:r>
    </w:p>
  </w:comment>
  <w:comment w:id="669" w:author="Albi Celaj" w:date="2019-02-12T16:00:00Z" w:initials="AC">
    <w:p w14:paraId="1E679895" w14:textId="64E37F99" w:rsidR="00D943CC" w:rsidRDefault="00D943CC">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674" w:author="Albi Celaj [3]" w:date="2017-08-24T14:59:00Z" w:initials="AC">
    <w:p w14:paraId="3798F73B" w14:textId="09A393D6" w:rsidR="00D943CC" w:rsidRDefault="00D943CC">
      <w:pPr>
        <w:pStyle w:val="CommentText"/>
      </w:pPr>
      <w:r>
        <w:rPr>
          <w:rStyle w:val="CommentReference"/>
        </w:rPr>
        <w:annotationRef/>
      </w:r>
      <w:r>
        <w:t>Need Marinella to add details</w:t>
      </w:r>
    </w:p>
  </w:comment>
  <w:comment w:id="682" w:author="Albi Celaj [3]" w:date="2017-08-29T13:35:00Z" w:initials="AC">
    <w:p w14:paraId="1D09427C" w14:textId="47A7C76C" w:rsidR="00D943CC" w:rsidRDefault="00D943CC">
      <w:pPr>
        <w:pStyle w:val="CommentText"/>
      </w:pPr>
      <w:r>
        <w:rPr>
          <w:rStyle w:val="CommentReference"/>
        </w:rPr>
        <w:annotationRef/>
      </w:r>
      <w:r>
        <w:rPr>
          <w:rStyle w:val="CommentReference"/>
        </w:rPr>
        <w:t>Jamie: Need confirmation that it was indeed 2%</w:t>
      </w:r>
    </w:p>
  </w:comment>
  <w:comment w:id="683" w:author="Albi Celaj [3]" w:date="2017-08-30T09:29:00Z" w:initials="AC">
    <w:p w14:paraId="2176F66A" w14:textId="3D74FFD6" w:rsidR="00D943CC" w:rsidRDefault="00D943CC">
      <w:pPr>
        <w:pStyle w:val="CommentText"/>
      </w:pPr>
      <w:r>
        <w:rPr>
          <w:rStyle w:val="CommentReference"/>
        </w:rPr>
        <w:annotationRef/>
      </w:r>
      <w:r>
        <w:t>Marinella: You had to recreate one of these strains, is it worth mentioning here?</w:t>
      </w:r>
    </w:p>
    <w:p w14:paraId="07D8619E" w14:textId="6BD7FA46" w:rsidR="00D943CC" w:rsidRDefault="00D943CC">
      <w:pPr>
        <w:pStyle w:val="CommentText"/>
      </w:pPr>
      <w:r>
        <w:t>- Also need to verify growth conditions, took from Tarassov et al paper</w:t>
      </w:r>
    </w:p>
    <w:p w14:paraId="57A9515B" w14:textId="62E3386E" w:rsidR="00D943CC" w:rsidRDefault="00D943CC">
      <w:pPr>
        <w:pStyle w:val="CommentText"/>
      </w:pPr>
      <w:r>
        <w:t>-Need fluconazole concentrations</w:t>
      </w:r>
    </w:p>
  </w:comment>
  <w:comment w:id="684" w:author="Albi Celaj [3]" w:date="2017-11-07T13:36:00Z" w:initials="AC">
    <w:p w14:paraId="3DB38767" w14:textId="202E2C24" w:rsidR="00D943CC" w:rsidRDefault="00D943CC">
      <w:pPr>
        <w:pStyle w:val="CommentText"/>
      </w:pPr>
      <w:r>
        <w:rPr>
          <w:rStyle w:val="CommentReference"/>
        </w:rPr>
        <w:annotationRef/>
      </w:r>
      <w:r>
        <w:t>Under construction</w:t>
      </w:r>
    </w:p>
  </w:comment>
  <w:comment w:id="685" w:author="Frederick Roth" w:date="2019-02-05T13:42:00Z" w:initials="FR">
    <w:p w14:paraId="7B688227" w14:textId="18461629" w:rsidR="00D943CC" w:rsidRDefault="00D943CC">
      <w:pPr>
        <w:pStyle w:val="CommentText"/>
      </w:pPr>
      <w:r>
        <w:rPr>
          <w:rStyle w:val="CommentReference"/>
        </w:rPr>
        <w:annotationRef/>
      </w:r>
      <w:r>
        <w:rPr>
          <w:noProof/>
        </w:rPr>
        <w:t>update all appearances of S4-&gt;S1, S5 -&gt;S4 etc</w:t>
      </w:r>
    </w:p>
  </w:comment>
  <w:comment w:id="994" w:author="Yachie Nozomu" w:date="2018-12-10T04:09:00Z" w:initials="NY">
    <w:p w14:paraId="7ED5B4B5" w14:textId="77777777" w:rsidR="00D943CC" w:rsidRDefault="00D943CC" w:rsidP="00DD69D1">
      <w:pPr>
        <w:pStyle w:val="CommentText"/>
      </w:pPr>
      <w:r>
        <w:rPr>
          <w:rStyle w:val="CommentReference"/>
        </w:rPr>
        <w:annotationRef/>
      </w:r>
      <w:r>
        <w:t>Better to have a legend for the arrow widths</w:t>
      </w:r>
    </w:p>
  </w:comment>
  <w:comment w:id="995" w:author="Albi Celaj [2]" w:date="2018-12-10T14:02:00Z" w:initials="AC">
    <w:p w14:paraId="61A0643E" w14:textId="716CDE26" w:rsidR="00D943CC" w:rsidRDefault="00D943CC">
      <w:pPr>
        <w:pStyle w:val="CommentText"/>
      </w:pPr>
      <w:r>
        <w:rPr>
          <w:rStyle w:val="CommentReference"/>
        </w:rPr>
        <w:annotationRef/>
      </w:r>
      <w:r>
        <w:t>Done</w:t>
      </w:r>
    </w:p>
  </w:comment>
  <w:comment w:id="1049" w:author="Yachie Nozomu" w:date="2018-12-10T04:12:00Z" w:initials="NY">
    <w:p w14:paraId="1B312765" w14:textId="03B984A1" w:rsidR="00D943CC" w:rsidRDefault="00D943CC"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1050" w:author="Albi Celaj" w:date="2019-01-31T17:40:00Z" w:initials="AC">
    <w:p w14:paraId="7F21D2AD" w14:textId="73C92892" w:rsidR="00D943CC" w:rsidRDefault="00D943CC">
      <w:pPr>
        <w:pStyle w:val="CommentText"/>
      </w:pPr>
      <w:r>
        <w:rPr>
          <w:rStyle w:val="CommentReference"/>
        </w:rPr>
        <w:annotationRef/>
      </w:r>
      <w:r>
        <w:t>Done</w:t>
      </w:r>
    </w:p>
  </w:comment>
  <w:comment w:id="1068" w:author="Yachie Nozomu" w:date="2018-12-10T04:05:00Z" w:initials="NY">
    <w:p w14:paraId="1D22F995" w14:textId="77777777" w:rsidR="00D943CC" w:rsidRDefault="00D943CC" w:rsidP="00522486">
      <w:pPr>
        <w:pStyle w:val="CommentText"/>
      </w:pPr>
      <w:r>
        <w:rPr>
          <w:rStyle w:val="CommentReference"/>
        </w:rPr>
        <w:annotationRef/>
      </w:r>
      <w:r>
        <w:t>P-values?</w:t>
      </w:r>
    </w:p>
  </w:comment>
  <w:comment w:id="1140" w:author="Yachie Nozomu" w:date="2018-12-10T04:07:00Z" w:initials="NY">
    <w:p w14:paraId="2734B415" w14:textId="77777777" w:rsidR="00D943CC" w:rsidRDefault="00D943CC" w:rsidP="00522486">
      <w:pPr>
        <w:pStyle w:val="CommentText"/>
      </w:pPr>
      <w:r>
        <w:rPr>
          <w:rStyle w:val="CommentReference"/>
        </w:rPr>
        <w:annotationRef/>
      </w:r>
      <w:r>
        <w:t>P-values?</w:t>
      </w:r>
    </w:p>
  </w:comment>
  <w:comment w:id="1141" w:author="Yachie Nozomu" w:date="2018-12-10T04:07:00Z" w:initials="NY">
    <w:p w14:paraId="24423DA6" w14:textId="77777777" w:rsidR="00D943CC" w:rsidRDefault="00D943CC"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20655" w15:done="0"/>
  <w15:commentEx w15:paraId="47A0CB89" w15:done="0"/>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0655" w16cid:durableId="202D0318"/>
  <w16cid:commentId w16cid:paraId="47A0CB89" w16cid:durableId="202D03C4"/>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7ED5B4B5" w16cid:durableId="202B9DA6"/>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E05B9" w14:textId="77777777" w:rsidR="007F695C" w:rsidRDefault="007F695C" w:rsidP="006D69DC">
      <w:r>
        <w:separator/>
      </w:r>
    </w:p>
  </w:endnote>
  <w:endnote w:type="continuationSeparator" w:id="0">
    <w:p w14:paraId="58FD5B9E" w14:textId="77777777" w:rsidR="007F695C" w:rsidRDefault="007F695C"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47141" w14:textId="77777777" w:rsidR="007F695C" w:rsidRDefault="007F695C" w:rsidP="006D69DC">
      <w:r>
        <w:separator/>
      </w:r>
    </w:p>
  </w:footnote>
  <w:footnote w:type="continuationSeparator" w:id="0">
    <w:p w14:paraId="78AD655A" w14:textId="77777777" w:rsidR="007F695C" w:rsidRDefault="007F695C"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17DF1"/>
    <w:rsid w:val="000205FF"/>
    <w:rsid w:val="00020C39"/>
    <w:rsid w:val="00020CE2"/>
    <w:rsid w:val="00020F10"/>
    <w:rsid w:val="000211E2"/>
    <w:rsid w:val="000213BD"/>
    <w:rsid w:val="000216A5"/>
    <w:rsid w:val="00021FDD"/>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6A9"/>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57CE9"/>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68E"/>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3EC"/>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8A1"/>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A4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3A4"/>
    <w:rsid w:val="000F75A2"/>
    <w:rsid w:val="000F7CFF"/>
    <w:rsid w:val="000F7ED4"/>
    <w:rsid w:val="000F7F6E"/>
    <w:rsid w:val="00100657"/>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866"/>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E43"/>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94D"/>
    <w:rsid w:val="0013508F"/>
    <w:rsid w:val="001354BE"/>
    <w:rsid w:val="001359B7"/>
    <w:rsid w:val="00135BE9"/>
    <w:rsid w:val="00135D78"/>
    <w:rsid w:val="00135DD5"/>
    <w:rsid w:val="00135EF0"/>
    <w:rsid w:val="00136107"/>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C86"/>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06F"/>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31B"/>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742"/>
    <w:rsid w:val="002D0D3D"/>
    <w:rsid w:val="002D1209"/>
    <w:rsid w:val="002D1B68"/>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6B0"/>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B79"/>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28"/>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C6"/>
    <w:rsid w:val="00412F3E"/>
    <w:rsid w:val="00413618"/>
    <w:rsid w:val="00413631"/>
    <w:rsid w:val="00413686"/>
    <w:rsid w:val="00413B8A"/>
    <w:rsid w:val="00413D38"/>
    <w:rsid w:val="00413DA7"/>
    <w:rsid w:val="0041409A"/>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1FF4"/>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D1"/>
    <w:rsid w:val="00462BC9"/>
    <w:rsid w:val="00462D16"/>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56B"/>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16B"/>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2C42"/>
    <w:rsid w:val="004D3678"/>
    <w:rsid w:val="004D3749"/>
    <w:rsid w:val="004D3C66"/>
    <w:rsid w:val="004D401C"/>
    <w:rsid w:val="004D41F9"/>
    <w:rsid w:val="004D42A8"/>
    <w:rsid w:val="004D44CC"/>
    <w:rsid w:val="004D4864"/>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9A9"/>
    <w:rsid w:val="004E1C74"/>
    <w:rsid w:val="004E1CEA"/>
    <w:rsid w:val="004E1D6B"/>
    <w:rsid w:val="004E1E15"/>
    <w:rsid w:val="004E2840"/>
    <w:rsid w:val="004E2949"/>
    <w:rsid w:val="004E2A44"/>
    <w:rsid w:val="004E2B16"/>
    <w:rsid w:val="004E2C14"/>
    <w:rsid w:val="004E2CFF"/>
    <w:rsid w:val="004E31E6"/>
    <w:rsid w:val="004E32CE"/>
    <w:rsid w:val="004E3329"/>
    <w:rsid w:val="004E35E2"/>
    <w:rsid w:val="004E3AD1"/>
    <w:rsid w:val="004E494C"/>
    <w:rsid w:val="004E4A74"/>
    <w:rsid w:val="004E5063"/>
    <w:rsid w:val="004E50DD"/>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4A6"/>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4F14"/>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6AB"/>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76"/>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039"/>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013"/>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105"/>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744C"/>
    <w:rsid w:val="006675D0"/>
    <w:rsid w:val="00670004"/>
    <w:rsid w:val="00670206"/>
    <w:rsid w:val="006702E0"/>
    <w:rsid w:val="00670585"/>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2F3A"/>
    <w:rsid w:val="006B3642"/>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36A"/>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617"/>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1FC"/>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1B4"/>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6C8"/>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BE9"/>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08A"/>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48"/>
    <w:rsid w:val="007C70C5"/>
    <w:rsid w:val="007C718F"/>
    <w:rsid w:val="007C72B9"/>
    <w:rsid w:val="007C736B"/>
    <w:rsid w:val="007C78F2"/>
    <w:rsid w:val="007C7CB8"/>
    <w:rsid w:val="007C7DF9"/>
    <w:rsid w:val="007D0947"/>
    <w:rsid w:val="007D0E49"/>
    <w:rsid w:val="007D0E86"/>
    <w:rsid w:val="007D0EB9"/>
    <w:rsid w:val="007D123C"/>
    <w:rsid w:val="007D1323"/>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12A"/>
    <w:rsid w:val="007F522F"/>
    <w:rsid w:val="007F53FA"/>
    <w:rsid w:val="007F5631"/>
    <w:rsid w:val="007F60CE"/>
    <w:rsid w:val="007F695C"/>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BFF"/>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1C"/>
    <w:rsid w:val="008854E3"/>
    <w:rsid w:val="008855C7"/>
    <w:rsid w:val="00885680"/>
    <w:rsid w:val="0088582E"/>
    <w:rsid w:val="00885AC7"/>
    <w:rsid w:val="00885C71"/>
    <w:rsid w:val="008867F4"/>
    <w:rsid w:val="00886853"/>
    <w:rsid w:val="00886DDD"/>
    <w:rsid w:val="00886F7A"/>
    <w:rsid w:val="00887212"/>
    <w:rsid w:val="00890022"/>
    <w:rsid w:val="00890836"/>
    <w:rsid w:val="00890971"/>
    <w:rsid w:val="00890FD4"/>
    <w:rsid w:val="008910DB"/>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5BC"/>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8AA"/>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4F2C"/>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2887"/>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2AC"/>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16D"/>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C5C"/>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5A1"/>
    <w:rsid w:val="009C76E7"/>
    <w:rsid w:val="009C7945"/>
    <w:rsid w:val="009C7EE1"/>
    <w:rsid w:val="009D01D6"/>
    <w:rsid w:val="009D0240"/>
    <w:rsid w:val="009D047E"/>
    <w:rsid w:val="009D0501"/>
    <w:rsid w:val="009D0719"/>
    <w:rsid w:val="009D0753"/>
    <w:rsid w:val="009D0821"/>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3F64"/>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B6"/>
    <w:rsid w:val="00A473D4"/>
    <w:rsid w:val="00A4753B"/>
    <w:rsid w:val="00A4755E"/>
    <w:rsid w:val="00A47B6E"/>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543"/>
    <w:rsid w:val="00AA6BD9"/>
    <w:rsid w:val="00AA727F"/>
    <w:rsid w:val="00AA73B9"/>
    <w:rsid w:val="00AA7B22"/>
    <w:rsid w:val="00AA7B7F"/>
    <w:rsid w:val="00AA7E0F"/>
    <w:rsid w:val="00AA7FB7"/>
    <w:rsid w:val="00AB016F"/>
    <w:rsid w:val="00AB04A5"/>
    <w:rsid w:val="00AB08A5"/>
    <w:rsid w:val="00AB0AB3"/>
    <w:rsid w:val="00AB0C9E"/>
    <w:rsid w:val="00AB0D18"/>
    <w:rsid w:val="00AB0D23"/>
    <w:rsid w:val="00AB0E15"/>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76B"/>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51D6"/>
    <w:rsid w:val="00AE520F"/>
    <w:rsid w:val="00AE5561"/>
    <w:rsid w:val="00AE5A3C"/>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0FF4"/>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025"/>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364"/>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2D0"/>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8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673"/>
    <w:rsid w:val="00BD686F"/>
    <w:rsid w:val="00BD68D4"/>
    <w:rsid w:val="00BD6C20"/>
    <w:rsid w:val="00BD7816"/>
    <w:rsid w:val="00BD78C5"/>
    <w:rsid w:val="00BE0119"/>
    <w:rsid w:val="00BE0460"/>
    <w:rsid w:val="00BE053C"/>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009"/>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836"/>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13"/>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392"/>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C0"/>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B47"/>
    <w:rsid w:val="00CD7CA9"/>
    <w:rsid w:val="00CE0ED7"/>
    <w:rsid w:val="00CE11AB"/>
    <w:rsid w:val="00CE14A3"/>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2177"/>
    <w:rsid w:val="00D025D1"/>
    <w:rsid w:val="00D02749"/>
    <w:rsid w:val="00D02B1D"/>
    <w:rsid w:val="00D031C7"/>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36B"/>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6D7"/>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7D9"/>
    <w:rsid w:val="00D35B04"/>
    <w:rsid w:val="00D35C5F"/>
    <w:rsid w:val="00D35ED5"/>
    <w:rsid w:val="00D3633F"/>
    <w:rsid w:val="00D36410"/>
    <w:rsid w:val="00D36773"/>
    <w:rsid w:val="00D370F1"/>
    <w:rsid w:val="00D3792D"/>
    <w:rsid w:val="00D37C29"/>
    <w:rsid w:val="00D37E76"/>
    <w:rsid w:val="00D40058"/>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2902"/>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CDD"/>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3CC"/>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2D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4C"/>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8A7"/>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1C"/>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B89"/>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43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AEC"/>
    <w:rsid w:val="00E77C8F"/>
    <w:rsid w:val="00E80138"/>
    <w:rsid w:val="00E802B7"/>
    <w:rsid w:val="00E80363"/>
    <w:rsid w:val="00E803AF"/>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D46"/>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9EA"/>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7C6"/>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44D"/>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2BC"/>
    <w:rsid w:val="00F603F5"/>
    <w:rsid w:val="00F604CF"/>
    <w:rsid w:val="00F613EA"/>
    <w:rsid w:val="00F6153D"/>
    <w:rsid w:val="00F617BA"/>
    <w:rsid w:val="00F61A06"/>
    <w:rsid w:val="00F61D43"/>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B0D"/>
    <w:rsid w:val="00FB55DF"/>
    <w:rsid w:val="00FB57F1"/>
    <w:rsid w:val="00FB5937"/>
    <w:rsid w:val="00FB595B"/>
    <w:rsid w:val="00FB5B30"/>
    <w:rsid w:val="00FB5C56"/>
    <w:rsid w:val="00FB5DF8"/>
    <w:rsid w:val="00FB6169"/>
    <w:rsid w:val="00FB62E5"/>
    <w:rsid w:val="00FB6BF9"/>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3C4"/>
    <w:rsid w:val="00FC1430"/>
    <w:rsid w:val="00FC1646"/>
    <w:rsid w:val="00FC1769"/>
    <w:rsid w:val="00FC1F96"/>
    <w:rsid w:val="00FC2086"/>
    <w:rsid w:val="00FC21BD"/>
    <w:rsid w:val="00FC2574"/>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3540218">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54245444">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8909197">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59697624">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A99828-2E5B-DC44-BB28-DEAE6A7BC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69650</Words>
  <Characters>422084</Characters>
  <Application>Microsoft Office Word</Application>
  <DocSecurity>0</DocSecurity>
  <Lines>7537</Lines>
  <Paragraphs>1801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cp:revision>
  <cp:lastPrinted>2019-02-26T19:44:00Z</cp:lastPrinted>
  <dcterms:created xsi:type="dcterms:W3CDTF">2019-03-11T17:44:00Z</dcterms:created>
  <dcterms:modified xsi:type="dcterms:W3CDTF">2019-03-11T17:44:00Z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