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87F35" w14:textId="48D199BF" w:rsidR="00C5379B" w:rsidRPr="00A57D97" w:rsidRDefault="00107DAE">
      <w:pPr>
        <w:rPr>
          <w:sz w:val="22"/>
          <w:szCs w:val="22"/>
        </w:rPr>
      </w:pPr>
      <w:r w:rsidRPr="00A57D97">
        <w:rPr>
          <w:sz w:val="22"/>
          <w:szCs w:val="22"/>
        </w:rPr>
        <w:t>Dear Editor</w:t>
      </w:r>
      <w:r w:rsidR="00E43826">
        <w:rPr>
          <w:sz w:val="22"/>
          <w:szCs w:val="22"/>
        </w:rPr>
        <w:t>s</w:t>
      </w:r>
      <w:r w:rsidRPr="00A57D97">
        <w:rPr>
          <w:sz w:val="22"/>
          <w:szCs w:val="22"/>
        </w:rPr>
        <w:t>,</w:t>
      </w:r>
    </w:p>
    <w:p w14:paraId="3C3EFAAD" w14:textId="5723A007" w:rsidR="00107DAE" w:rsidRPr="00A57D97" w:rsidRDefault="00107DAE">
      <w:pPr>
        <w:rPr>
          <w:sz w:val="22"/>
          <w:szCs w:val="22"/>
        </w:rPr>
      </w:pPr>
    </w:p>
    <w:p w14:paraId="0CBF1CF0" w14:textId="5F0BCC45" w:rsidR="00107DAE" w:rsidRPr="006C57BB" w:rsidRDefault="00BB50D2" w:rsidP="00153E72">
      <w:pPr>
        <w:jc w:val="both"/>
        <w:rPr>
          <w:ins w:id="0" w:author="Albi Celaj" w:date="2019-03-13T11:01:00Z"/>
          <w:sz w:val="22"/>
          <w:szCs w:val="22"/>
        </w:rPr>
      </w:pPr>
      <w:r>
        <w:rPr>
          <w:sz w:val="22"/>
          <w:szCs w:val="22"/>
        </w:rPr>
        <w:t xml:space="preserve">We are </w:t>
      </w:r>
      <w:r w:rsidR="00107DAE" w:rsidRPr="00A57D97">
        <w:rPr>
          <w:sz w:val="22"/>
          <w:szCs w:val="22"/>
        </w:rPr>
        <w:t>submit</w:t>
      </w:r>
      <w:r>
        <w:rPr>
          <w:sz w:val="22"/>
          <w:szCs w:val="22"/>
        </w:rPr>
        <w:t>ting</w:t>
      </w:r>
      <w:r w:rsidR="00107DAE" w:rsidRPr="00A57D97">
        <w:rPr>
          <w:sz w:val="22"/>
          <w:szCs w:val="22"/>
        </w:rPr>
        <w:t xml:space="preserve"> the accompanying man</w:t>
      </w:r>
      <w:r w:rsidR="00984385">
        <w:rPr>
          <w:sz w:val="22"/>
          <w:szCs w:val="22"/>
        </w:rPr>
        <w:t>uscript, entitled “</w:t>
      </w:r>
      <w:commentRangeStart w:id="1"/>
      <w:r w:rsidR="000502BD">
        <w:rPr>
          <w:b/>
          <w:sz w:val="22"/>
          <w:szCs w:val="22"/>
        </w:rPr>
        <w:t xml:space="preserve">High-Order Genetic Analysis Enables </w:t>
      </w:r>
      <w:r w:rsidR="00D1563C">
        <w:rPr>
          <w:b/>
          <w:sz w:val="22"/>
          <w:szCs w:val="22"/>
        </w:rPr>
        <w:t xml:space="preserve">Systematic </w:t>
      </w:r>
      <w:r w:rsidR="000502BD">
        <w:rPr>
          <w:b/>
          <w:sz w:val="22"/>
          <w:szCs w:val="22"/>
        </w:rPr>
        <w:t xml:space="preserve">Functional Dissection of </w:t>
      </w:r>
      <w:r w:rsidR="00CA2530">
        <w:rPr>
          <w:b/>
          <w:sz w:val="22"/>
          <w:szCs w:val="22"/>
        </w:rPr>
        <w:t xml:space="preserve">a </w:t>
      </w:r>
      <w:r w:rsidR="000502BD">
        <w:rPr>
          <w:b/>
          <w:sz w:val="22"/>
          <w:szCs w:val="22"/>
        </w:rPr>
        <w:t>Complex Trait</w:t>
      </w:r>
      <w:commentRangeEnd w:id="1"/>
      <w:r w:rsidR="00842C1A">
        <w:rPr>
          <w:rStyle w:val="CommentReference"/>
        </w:rPr>
        <w:commentReference w:id="1"/>
      </w:r>
      <w:r w:rsidR="004C1444">
        <w:rPr>
          <w:b/>
          <w:sz w:val="22"/>
          <w:szCs w:val="22"/>
        </w:rPr>
        <w:t>”</w:t>
      </w:r>
      <w:r w:rsidR="00107DAE" w:rsidRPr="00A57D97">
        <w:rPr>
          <w:sz w:val="22"/>
          <w:szCs w:val="22"/>
        </w:rPr>
        <w:t>, for your con</w:t>
      </w:r>
      <w:r w:rsidR="00984385">
        <w:rPr>
          <w:sz w:val="22"/>
          <w:szCs w:val="22"/>
        </w:rPr>
        <w:t xml:space="preserve">sideration as </w:t>
      </w:r>
      <w:r w:rsidR="00CD4753">
        <w:rPr>
          <w:sz w:val="22"/>
          <w:szCs w:val="22"/>
        </w:rPr>
        <w:t>a</w:t>
      </w:r>
      <w:del w:id="2" w:author="Albi Celaj" w:date="2019-03-13T11:38:00Z">
        <w:r w:rsidR="00CD4753" w:rsidDel="000A645C">
          <w:rPr>
            <w:sz w:val="22"/>
            <w:szCs w:val="22"/>
          </w:rPr>
          <w:delText>n</w:delText>
        </w:r>
      </w:del>
      <w:r w:rsidR="00CD4753">
        <w:rPr>
          <w:sz w:val="22"/>
          <w:szCs w:val="22"/>
        </w:rPr>
        <w:t xml:space="preserve"> </w:t>
      </w:r>
      <w:commentRangeStart w:id="3"/>
      <w:ins w:id="4" w:author="Albi Celaj" w:date="2019-03-13T10:59:00Z">
        <w:r w:rsidR="00BF2E5C">
          <w:rPr>
            <w:sz w:val="22"/>
            <w:szCs w:val="22"/>
          </w:rPr>
          <w:t>Resource</w:t>
        </w:r>
      </w:ins>
      <w:r w:rsidR="00CD4753">
        <w:rPr>
          <w:sz w:val="22"/>
          <w:szCs w:val="22"/>
        </w:rPr>
        <w:t xml:space="preserve"> </w:t>
      </w:r>
      <w:commentRangeEnd w:id="3"/>
      <w:r w:rsidR="00842C1A">
        <w:rPr>
          <w:rStyle w:val="CommentReference"/>
        </w:rPr>
        <w:commentReference w:id="3"/>
      </w:r>
      <w:r w:rsidR="00107DAE" w:rsidRPr="00A57D97">
        <w:rPr>
          <w:sz w:val="22"/>
          <w:szCs w:val="22"/>
        </w:rPr>
        <w:t xml:space="preserve">in </w:t>
      </w:r>
      <w:r w:rsidR="00107DAE" w:rsidRPr="00A57D97">
        <w:rPr>
          <w:i/>
          <w:sz w:val="22"/>
          <w:szCs w:val="22"/>
        </w:rPr>
        <w:t>Cell</w:t>
      </w:r>
      <w:r w:rsidR="00107DAE" w:rsidRPr="00A57D97">
        <w:rPr>
          <w:sz w:val="22"/>
          <w:szCs w:val="22"/>
        </w:rPr>
        <w:t>.</w:t>
      </w:r>
    </w:p>
    <w:p w14:paraId="0385185A" w14:textId="77777777" w:rsidR="00477312" w:rsidRPr="00DB75F2" w:rsidRDefault="00477312" w:rsidP="00153E72">
      <w:pPr>
        <w:jc w:val="both"/>
        <w:rPr>
          <w:b/>
          <w:sz w:val="22"/>
          <w:szCs w:val="22"/>
        </w:rPr>
      </w:pPr>
    </w:p>
    <w:p w14:paraId="40B31008" w14:textId="7F556F89" w:rsidR="003E5225" w:rsidRDefault="003E5225" w:rsidP="003357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is becoming increasingly clear that most traits, including common human genetic diseases, are complex.  </w:t>
      </w:r>
      <w:r w:rsidR="00CD4753">
        <w:rPr>
          <w:sz w:val="22"/>
          <w:szCs w:val="22"/>
        </w:rPr>
        <w:t>Genetic analysis of c</w:t>
      </w:r>
      <w:r>
        <w:rPr>
          <w:sz w:val="22"/>
          <w:szCs w:val="22"/>
        </w:rPr>
        <w:t>omplex traits</w:t>
      </w:r>
      <w:r w:rsidR="00CD4753">
        <w:rPr>
          <w:sz w:val="22"/>
          <w:szCs w:val="22"/>
        </w:rPr>
        <w:t xml:space="preserve">, which </w:t>
      </w:r>
      <w:r>
        <w:rPr>
          <w:sz w:val="22"/>
          <w:szCs w:val="22"/>
        </w:rPr>
        <w:t>rely on multiple genes functioning together</w:t>
      </w:r>
      <w:r w:rsidR="00CD4753">
        <w:rPr>
          <w:sz w:val="22"/>
          <w:szCs w:val="22"/>
        </w:rPr>
        <w:t xml:space="preserve">, requires phenotypic study of </w:t>
      </w:r>
      <w:r>
        <w:rPr>
          <w:sz w:val="22"/>
          <w:szCs w:val="22"/>
        </w:rPr>
        <w:t>multiple variant</w:t>
      </w:r>
      <w:r w:rsidR="00CD4753">
        <w:rPr>
          <w:sz w:val="22"/>
          <w:szCs w:val="22"/>
        </w:rPr>
        <w:t xml:space="preserve"> combinations</w:t>
      </w:r>
      <w:r>
        <w:rPr>
          <w:sz w:val="22"/>
          <w:szCs w:val="22"/>
        </w:rPr>
        <w:t xml:space="preserve">. </w:t>
      </w:r>
      <w:r w:rsidR="00CD4753">
        <w:rPr>
          <w:sz w:val="22"/>
          <w:szCs w:val="22"/>
        </w:rPr>
        <w:t xml:space="preserve">Combinatorial genetic analysis can be done exhaustively for two-gene combinations, for </w:t>
      </w:r>
      <w:r w:rsidR="004B5AF2">
        <w:rPr>
          <w:sz w:val="22"/>
          <w:szCs w:val="22"/>
        </w:rPr>
        <w:t>example</w:t>
      </w:r>
      <w:r w:rsidR="00CD4753">
        <w:rPr>
          <w:sz w:val="22"/>
          <w:szCs w:val="22"/>
        </w:rPr>
        <w:t xml:space="preserve"> in yeast</w:t>
      </w:r>
      <w:r w:rsidR="004B5AF2">
        <w:rPr>
          <w:sz w:val="22"/>
          <w:szCs w:val="22"/>
        </w:rPr>
        <w:t xml:space="preserve">, </w:t>
      </w:r>
      <w:r w:rsidR="00CD4753">
        <w:rPr>
          <w:sz w:val="22"/>
          <w:szCs w:val="22"/>
        </w:rPr>
        <w:t xml:space="preserve">where two-gene </w:t>
      </w:r>
      <w:r w:rsidR="004B5AF2">
        <w:rPr>
          <w:sz w:val="22"/>
          <w:szCs w:val="22"/>
        </w:rPr>
        <w:t xml:space="preserve">synthetic genetic array analysis (SGA) </w:t>
      </w:r>
      <w:r w:rsidR="00CD4753">
        <w:rPr>
          <w:sz w:val="22"/>
          <w:szCs w:val="22"/>
        </w:rPr>
        <w:t xml:space="preserve">has revealed </w:t>
      </w:r>
      <w:r>
        <w:rPr>
          <w:sz w:val="22"/>
          <w:szCs w:val="22"/>
        </w:rPr>
        <w:t>genetic interactions</w:t>
      </w:r>
      <w:r w:rsidR="00CD4753">
        <w:rPr>
          <w:sz w:val="22"/>
          <w:szCs w:val="22"/>
        </w:rPr>
        <w:t xml:space="preserve"> and derived a global functional relationship network</w:t>
      </w:r>
      <w:r w:rsidR="00EC693D">
        <w:rPr>
          <w:sz w:val="22"/>
          <w:szCs w:val="22"/>
        </w:rPr>
        <w:t>.</w:t>
      </w:r>
    </w:p>
    <w:p w14:paraId="62CFF481" w14:textId="77777777" w:rsidR="0018485B" w:rsidRDefault="0018485B" w:rsidP="003357D8">
      <w:pPr>
        <w:jc w:val="both"/>
        <w:rPr>
          <w:sz w:val="22"/>
          <w:szCs w:val="22"/>
        </w:rPr>
      </w:pPr>
    </w:p>
    <w:p w14:paraId="77C17B78" w14:textId="6C90FBC1" w:rsidR="00CD4753" w:rsidRDefault="00CD4753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However, many functional relationships are only revealed by higher-order analysis of variation in three or more genes.  </w:t>
      </w:r>
      <w:r w:rsidR="00316478">
        <w:rPr>
          <w:sz w:val="22"/>
          <w:szCs w:val="22"/>
        </w:rPr>
        <w:t xml:space="preserve">The </w:t>
      </w:r>
      <w:r w:rsidR="003357D8">
        <w:rPr>
          <w:sz w:val="22"/>
          <w:szCs w:val="22"/>
        </w:rPr>
        <w:t>lack of</w:t>
      </w:r>
      <w:r w:rsidR="004B5AF2">
        <w:rPr>
          <w:sz w:val="22"/>
          <w:szCs w:val="22"/>
        </w:rPr>
        <w:t xml:space="preserve"> systematic </w:t>
      </w:r>
      <w:r w:rsidR="00506BED">
        <w:rPr>
          <w:sz w:val="22"/>
          <w:szCs w:val="22"/>
        </w:rPr>
        <w:t>studies</w:t>
      </w:r>
      <w:r w:rsidR="00A16A26">
        <w:rPr>
          <w:sz w:val="22"/>
          <w:szCs w:val="22"/>
        </w:rPr>
        <w:t xml:space="preserve"> o</w:t>
      </w:r>
      <w:r w:rsidR="007C08E4">
        <w:rPr>
          <w:sz w:val="22"/>
          <w:szCs w:val="22"/>
        </w:rPr>
        <w:t xml:space="preserve">n </w:t>
      </w:r>
      <w:r w:rsidR="00A16A26">
        <w:rPr>
          <w:sz w:val="22"/>
          <w:szCs w:val="22"/>
        </w:rPr>
        <w:t>high-order genetic interaction</w:t>
      </w:r>
      <w:r w:rsidR="007C08E4">
        <w:rPr>
          <w:sz w:val="22"/>
          <w:szCs w:val="22"/>
        </w:rPr>
        <w:t>s</w:t>
      </w:r>
      <w:r w:rsidR="00A6781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has </w:t>
      </w:r>
      <w:r w:rsidR="0018485B">
        <w:rPr>
          <w:sz w:val="22"/>
          <w:szCs w:val="22"/>
        </w:rPr>
        <w:t>fundamenta</w:t>
      </w:r>
      <w:r w:rsidR="004E4050">
        <w:rPr>
          <w:sz w:val="22"/>
          <w:szCs w:val="22"/>
        </w:rPr>
        <w:t>lly limit</w:t>
      </w:r>
      <w:r>
        <w:rPr>
          <w:sz w:val="22"/>
          <w:szCs w:val="22"/>
        </w:rPr>
        <w:t>ed</w:t>
      </w:r>
      <w:r w:rsidR="004E4050">
        <w:rPr>
          <w:sz w:val="22"/>
          <w:szCs w:val="22"/>
        </w:rPr>
        <w:t xml:space="preserve"> our ability to </w:t>
      </w:r>
      <w:r>
        <w:rPr>
          <w:sz w:val="22"/>
          <w:szCs w:val="22"/>
        </w:rPr>
        <w:t xml:space="preserve">map from </w:t>
      </w:r>
      <w:r w:rsidR="0018485B">
        <w:rPr>
          <w:sz w:val="22"/>
          <w:szCs w:val="22"/>
        </w:rPr>
        <w:t>genotype</w:t>
      </w:r>
      <w:r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>phenotype</w:t>
      </w:r>
      <w:r>
        <w:rPr>
          <w:sz w:val="22"/>
          <w:szCs w:val="22"/>
        </w:rPr>
        <w:t xml:space="preserve"> and thus model pathway function.</w:t>
      </w:r>
    </w:p>
    <w:p w14:paraId="33025EE0" w14:textId="77777777" w:rsidR="00CD4753" w:rsidRDefault="00CD4753" w:rsidP="00712127">
      <w:pPr>
        <w:jc w:val="both"/>
        <w:rPr>
          <w:sz w:val="22"/>
          <w:szCs w:val="22"/>
        </w:rPr>
      </w:pPr>
    </w:p>
    <w:p w14:paraId="1484CA1A" w14:textId="22029D32" w:rsidR="00572945" w:rsidRDefault="0018485B" w:rsidP="0057294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address this gap, </w:t>
      </w:r>
      <w:r w:rsidR="00D67E72">
        <w:rPr>
          <w:sz w:val="22"/>
          <w:szCs w:val="22"/>
        </w:rPr>
        <w:t xml:space="preserve">we </w:t>
      </w:r>
      <w:r w:rsidR="00CD4753">
        <w:rPr>
          <w:sz w:val="22"/>
          <w:szCs w:val="22"/>
        </w:rPr>
        <w:t xml:space="preserve">implemented </w:t>
      </w:r>
      <w:r>
        <w:rPr>
          <w:sz w:val="22"/>
          <w:szCs w:val="22"/>
        </w:rPr>
        <w:t>an ‘</w:t>
      </w:r>
      <w:r w:rsidRPr="00CF740D">
        <w:rPr>
          <w:i/>
          <w:sz w:val="22"/>
          <w:szCs w:val="22"/>
        </w:rPr>
        <w:t>X</w:t>
      </w:r>
      <w:r>
        <w:rPr>
          <w:sz w:val="22"/>
          <w:szCs w:val="22"/>
        </w:rPr>
        <w:t>-gene’ genetic analysis (‘XGA’)</w:t>
      </w:r>
      <w:r w:rsidR="00CD4753">
        <w:rPr>
          <w:sz w:val="22"/>
          <w:szCs w:val="22"/>
        </w:rPr>
        <w:t xml:space="preserve">.  </w:t>
      </w:r>
      <w:r w:rsidR="00E31AC3">
        <w:rPr>
          <w:sz w:val="22"/>
          <w:szCs w:val="22"/>
        </w:rPr>
        <w:t xml:space="preserve">XGA </w:t>
      </w:r>
      <w:r w:rsidR="00E071A3">
        <w:rPr>
          <w:sz w:val="22"/>
          <w:szCs w:val="22"/>
        </w:rPr>
        <w:t>works by engineerin</w:t>
      </w:r>
      <w:r w:rsidR="003A2267">
        <w:rPr>
          <w:sz w:val="22"/>
          <w:szCs w:val="22"/>
        </w:rPr>
        <w:t xml:space="preserve">g </w:t>
      </w:r>
      <w:r w:rsidR="0013370B">
        <w:rPr>
          <w:sz w:val="22"/>
          <w:szCs w:val="22"/>
        </w:rPr>
        <w:t>and profi</w:t>
      </w:r>
      <w:r w:rsidR="00572945">
        <w:rPr>
          <w:sz w:val="22"/>
          <w:szCs w:val="22"/>
        </w:rPr>
        <w:t>li</w:t>
      </w:r>
      <w:r w:rsidR="0013370B">
        <w:rPr>
          <w:sz w:val="22"/>
          <w:szCs w:val="22"/>
        </w:rPr>
        <w:t xml:space="preserve">ng </w:t>
      </w:r>
      <w:r w:rsidR="0049693A">
        <w:rPr>
          <w:sz w:val="22"/>
          <w:szCs w:val="22"/>
        </w:rPr>
        <w:t>many combinations of multiple gene</w:t>
      </w:r>
      <w:r w:rsidR="003A2267">
        <w:rPr>
          <w:sz w:val="22"/>
          <w:szCs w:val="22"/>
        </w:rPr>
        <w:t xml:space="preserve"> variants to</w:t>
      </w:r>
      <w:r w:rsidR="000700E6">
        <w:rPr>
          <w:sz w:val="22"/>
          <w:szCs w:val="22"/>
        </w:rPr>
        <w:t xml:space="preserve"> </w:t>
      </w:r>
      <w:r w:rsidR="00E071A3">
        <w:rPr>
          <w:sz w:val="22"/>
          <w:szCs w:val="22"/>
        </w:rPr>
        <w:t xml:space="preserve">recover </w:t>
      </w:r>
      <w:r w:rsidR="0049693A">
        <w:rPr>
          <w:sz w:val="22"/>
          <w:szCs w:val="22"/>
        </w:rPr>
        <w:t>surprising combinatorial effects</w:t>
      </w:r>
      <w:r w:rsidR="00E92502">
        <w:rPr>
          <w:sz w:val="22"/>
          <w:szCs w:val="22"/>
        </w:rPr>
        <w:t>,</w:t>
      </w:r>
      <w:r w:rsidR="000700E6">
        <w:rPr>
          <w:sz w:val="22"/>
          <w:szCs w:val="22"/>
        </w:rPr>
        <w:t xml:space="preserve"> which can be exploited for functional understanding. </w:t>
      </w:r>
      <w:r w:rsidR="00E071A3">
        <w:rPr>
          <w:sz w:val="22"/>
          <w:szCs w:val="22"/>
        </w:rPr>
        <w:t xml:space="preserve">We demonstrate XGA on a </w:t>
      </w:r>
      <w:r w:rsidR="00CD4753">
        <w:rPr>
          <w:sz w:val="22"/>
          <w:szCs w:val="22"/>
        </w:rPr>
        <w:t xml:space="preserve">complete set </w:t>
      </w:r>
      <w:r w:rsidR="00E071A3">
        <w:rPr>
          <w:sz w:val="22"/>
          <w:szCs w:val="22"/>
        </w:rPr>
        <w:t xml:space="preserve">of </w:t>
      </w:r>
      <w:r w:rsidR="00CD4753">
        <w:rPr>
          <w:sz w:val="22"/>
          <w:szCs w:val="22"/>
        </w:rPr>
        <w:t xml:space="preserve">the </w:t>
      </w:r>
      <w:r w:rsidR="00E071A3">
        <w:rPr>
          <w:sz w:val="22"/>
          <w:szCs w:val="22"/>
        </w:rPr>
        <w:t xml:space="preserve">16 yeast ABC transporters </w:t>
      </w:r>
      <w:r w:rsidR="00CD4753">
        <w:rPr>
          <w:sz w:val="22"/>
          <w:szCs w:val="22"/>
        </w:rPr>
        <w:t xml:space="preserve">(efflux pumps) </w:t>
      </w:r>
      <w:r w:rsidR="00E071A3">
        <w:rPr>
          <w:sz w:val="22"/>
          <w:szCs w:val="22"/>
        </w:rPr>
        <w:t xml:space="preserve">which </w:t>
      </w:r>
      <w:r w:rsidR="00CD4753">
        <w:rPr>
          <w:sz w:val="22"/>
          <w:szCs w:val="22"/>
        </w:rPr>
        <w:t xml:space="preserve">have been implicated in </w:t>
      </w:r>
      <w:r w:rsidR="00E071A3">
        <w:rPr>
          <w:sz w:val="22"/>
          <w:szCs w:val="22"/>
        </w:rPr>
        <w:t xml:space="preserve">multidrug </w:t>
      </w:r>
      <w:r w:rsidR="00CD4753">
        <w:rPr>
          <w:sz w:val="22"/>
          <w:szCs w:val="22"/>
        </w:rPr>
        <w:t>resistance</w:t>
      </w:r>
      <w:r w:rsidR="00E071A3">
        <w:rPr>
          <w:sz w:val="22"/>
          <w:szCs w:val="22"/>
        </w:rPr>
        <w:t>.</w:t>
      </w:r>
      <w:r w:rsidR="00E071A3" w:rsidRPr="00E071A3">
        <w:rPr>
          <w:sz w:val="22"/>
          <w:szCs w:val="22"/>
        </w:rPr>
        <w:t xml:space="preserve"> </w:t>
      </w:r>
      <w:r w:rsidR="00CD4753">
        <w:rPr>
          <w:sz w:val="22"/>
          <w:szCs w:val="22"/>
        </w:rPr>
        <w:t>W</w:t>
      </w:r>
      <w:r w:rsidR="00E071A3">
        <w:rPr>
          <w:sz w:val="22"/>
          <w:szCs w:val="22"/>
        </w:rPr>
        <w:t xml:space="preserve">e generated </w:t>
      </w:r>
      <w:r w:rsidR="00CD4753">
        <w:rPr>
          <w:sz w:val="22"/>
          <w:szCs w:val="22"/>
        </w:rPr>
        <w:t xml:space="preserve">a set of </w:t>
      </w:r>
      <w:r w:rsidR="00E071A3">
        <w:rPr>
          <w:sz w:val="22"/>
          <w:szCs w:val="22"/>
        </w:rPr>
        <w:t>&gt;5,000</w:t>
      </w:r>
      <w:r w:rsidR="00CD4753">
        <w:rPr>
          <w:sz w:val="22"/>
          <w:szCs w:val="22"/>
        </w:rPr>
        <w:t xml:space="preserve"> strains </w:t>
      </w:r>
      <w:r w:rsidR="00572945">
        <w:rPr>
          <w:sz w:val="22"/>
          <w:szCs w:val="22"/>
        </w:rPr>
        <w:t xml:space="preserve">carrying different knockout combinations </w:t>
      </w:r>
      <w:r w:rsidR="00921548">
        <w:rPr>
          <w:sz w:val="22"/>
          <w:szCs w:val="22"/>
        </w:rPr>
        <w:t xml:space="preserve">of </w:t>
      </w:r>
      <w:r w:rsidR="00E071A3">
        <w:rPr>
          <w:sz w:val="22"/>
          <w:szCs w:val="22"/>
        </w:rPr>
        <w:t>multi-gene mutants</w:t>
      </w:r>
      <w:r w:rsidR="00572945">
        <w:rPr>
          <w:sz w:val="22"/>
          <w:szCs w:val="22"/>
        </w:rPr>
        <w:t xml:space="preserve">.  Using a combination of next-generation barcode-sequencing technologies, every strain was genotyped and phenotyped for </w:t>
      </w:r>
      <w:r w:rsidR="00902FC2">
        <w:rPr>
          <w:sz w:val="22"/>
          <w:szCs w:val="22"/>
        </w:rPr>
        <w:t>resistance to a set of</w:t>
      </w:r>
      <w:r w:rsidR="00E071A3">
        <w:rPr>
          <w:sz w:val="22"/>
          <w:szCs w:val="22"/>
        </w:rPr>
        <w:t xml:space="preserve"> </w:t>
      </w:r>
      <w:r w:rsidR="00572945">
        <w:rPr>
          <w:sz w:val="22"/>
          <w:szCs w:val="22"/>
        </w:rPr>
        <w:t xml:space="preserve">16 </w:t>
      </w:r>
      <w:r w:rsidR="00E071A3">
        <w:rPr>
          <w:sz w:val="22"/>
          <w:szCs w:val="22"/>
        </w:rPr>
        <w:t>bioactive compounds (‘drugs’)</w:t>
      </w:r>
      <w:r w:rsidR="006E733B">
        <w:rPr>
          <w:sz w:val="22"/>
          <w:szCs w:val="22"/>
        </w:rPr>
        <w:t xml:space="preserve">, yielding </w:t>
      </w:r>
      <w:r w:rsidR="006E733B" w:rsidRPr="006E733B">
        <w:rPr>
          <w:sz w:val="22"/>
          <w:szCs w:val="22"/>
          <w:lang w:val="en-US"/>
        </w:rPr>
        <w:t xml:space="preserve">85,632 genotype-to-resistance </w:t>
      </w:r>
      <w:r w:rsidR="006E733B">
        <w:rPr>
          <w:sz w:val="22"/>
          <w:szCs w:val="22"/>
          <w:lang w:val="en-US"/>
        </w:rPr>
        <w:t>relationships</w:t>
      </w:r>
      <w:r w:rsidR="00E071A3">
        <w:rPr>
          <w:sz w:val="22"/>
          <w:szCs w:val="22"/>
        </w:rPr>
        <w:t xml:space="preserve">.  </w:t>
      </w:r>
    </w:p>
    <w:p w14:paraId="447F06A3" w14:textId="77777777" w:rsidR="00572945" w:rsidRDefault="00572945" w:rsidP="00572945">
      <w:pPr>
        <w:jc w:val="both"/>
        <w:rPr>
          <w:sz w:val="22"/>
          <w:szCs w:val="22"/>
        </w:rPr>
      </w:pPr>
    </w:p>
    <w:p w14:paraId="5C8350FB" w14:textId="7756B17C" w:rsidR="00A95124" w:rsidRDefault="00572945" w:rsidP="00E071A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XGA analysis revealed </w:t>
      </w:r>
      <w:r w:rsidR="00E071A3">
        <w:rPr>
          <w:sz w:val="22"/>
          <w:szCs w:val="22"/>
        </w:rPr>
        <w:t xml:space="preserve">many complex drug resistance interactions </w:t>
      </w:r>
      <w:r>
        <w:rPr>
          <w:sz w:val="22"/>
          <w:szCs w:val="22"/>
        </w:rPr>
        <w:t xml:space="preserve">amongst ABC transporters </w:t>
      </w:r>
      <w:r w:rsidR="00E071A3">
        <w:rPr>
          <w:sz w:val="22"/>
          <w:szCs w:val="22"/>
        </w:rPr>
        <w:t xml:space="preserve">which would have been missed by </w:t>
      </w:r>
      <w:r>
        <w:rPr>
          <w:sz w:val="22"/>
          <w:szCs w:val="22"/>
        </w:rPr>
        <w:t>one- and two-gene approaches</w:t>
      </w:r>
      <w:r w:rsidR="00E071A3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 w:rsidR="00EC1C74">
        <w:rPr>
          <w:sz w:val="22"/>
          <w:szCs w:val="22"/>
        </w:rPr>
        <w:t>W</w:t>
      </w:r>
      <w:r w:rsidR="008A5BFE">
        <w:rPr>
          <w:sz w:val="22"/>
          <w:szCs w:val="22"/>
        </w:rPr>
        <w:t xml:space="preserve">e could use a neural network to </w:t>
      </w:r>
      <w:r>
        <w:rPr>
          <w:sz w:val="22"/>
          <w:szCs w:val="22"/>
        </w:rPr>
        <w:t xml:space="preserve">objectively model functional influence relationships from XGA data, including many examples of efflux action in parallel and (surprisingly) six pairs of ABC transporters for which one repressed the other’s activity.  </w:t>
      </w:r>
      <w:commentRangeStart w:id="5"/>
      <w:r>
        <w:rPr>
          <w:sz w:val="22"/>
          <w:szCs w:val="22"/>
        </w:rPr>
        <w:t>Further neural network modeling</w:t>
      </w:r>
      <w:ins w:id="6" w:author="Albi Celaj" w:date="2019-03-13T11:38:00Z">
        <w:r w:rsidR="000A645C">
          <w:rPr>
            <w:sz w:val="22"/>
            <w:szCs w:val="22"/>
          </w:rPr>
          <w:t xml:space="preserve"> </w:t>
        </w:r>
      </w:ins>
      <w:r>
        <w:rPr>
          <w:sz w:val="22"/>
          <w:szCs w:val="22"/>
        </w:rPr>
        <w:t xml:space="preserve"> and follow-up experimental supported a model in which this repression is happening via both direct and indirect influence mechanisms.</w:t>
      </w:r>
      <w:commentRangeEnd w:id="5"/>
      <w:r w:rsidR="001E2AC4">
        <w:rPr>
          <w:rStyle w:val="CommentReference"/>
        </w:rPr>
        <w:commentReference w:id="5"/>
      </w:r>
    </w:p>
    <w:p w14:paraId="00119FD3" w14:textId="77777777" w:rsidR="003522EC" w:rsidRDefault="003522EC" w:rsidP="00E071A3">
      <w:pPr>
        <w:jc w:val="both"/>
        <w:rPr>
          <w:sz w:val="22"/>
          <w:szCs w:val="22"/>
        </w:rPr>
      </w:pPr>
    </w:p>
    <w:p w14:paraId="6FBEEDA0" w14:textId="43479CB9" w:rsidR="00A16A26" w:rsidRDefault="008042CE" w:rsidP="00BF794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Given the </w:t>
      </w:r>
      <w:r w:rsidR="00572945">
        <w:rPr>
          <w:sz w:val="22"/>
          <w:szCs w:val="22"/>
        </w:rPr>
        <w:t>current pressing need to better understand complex disease</w:t>
      </w:r>
      <w:r>
        <w:rPr>
          <w:sz w:val="22"/>
          <w:szCs w:val="22"/>
        </w:rPr>
        <w:t xml:space="preserve">, and </w:t>
      </w:r>
      <w:r w:rsidR="00BC245A">
        <w:rPr>
          <w:sz w:val="22"/>
          <w:szCs w:val="22"/>
        </w:rPr>
        <w:t xml:space="preserve">the </w:t>
      </w:r>
      <w:r w:rsidR="00572945">
        <w:rPr>
          <w:sz w:val="22"/>
          <w:szCs w:val="22"/>
        </w:rPr>
        <w:t xml:space="preserve">potential </w:t>
      </w:r>
      <w:r w:rsidR="00BC245A">
        <w:rPr>
          <w:sz w:val="22"/>
          <w:szCs w:val="22"/>
        </w:rPr>
        <w:t xml:space="preserve">general applicability of </w:t>
      </w:r>
      <w:r w:rsidR="00CE0750">
        <w:rPr>
          <w:sz w:val="22"/>
          <w:szCs w:val="22"/>
        </w:rPr>
        <w:t>our approach</w:t>
      </w:r>
      <w:r w:rsidR="00BC245A">
        <w:rPr>
          <w:sz w:val="22"/>
          <w:szCs w:val="22"/>
        </w:rPr>
        <w:t xml:space="preserve"> </w:t>
      </w:r>
      <w:r w:rsidR="007B3E18">
        <w:rPr>
          <w:sz w:val="22"/>
          <w:szCs w:val="22"/>
        </w:rPr>
        <w:t>towards</w:t>
      </w:r>
      <w:r w:rsidR="004E4050">
        <w:rPr>
          <w:sz w:val="22"/>
          <w:szCs w:val="22"/>
        </w:rPr>
        <w:t xml:space="preserve"> </w:t>
      </w:r>
      <w:r w:rsidR="00572945">
        <w:rPr>
          <w:sz w:val="22"/>
          <w:szCs w:val="22"/>
        </w:rPr>
        <w:t xml:space="preserve">other </w:t>
      </w:r>
      <w:r w:rsidR="008E6BAA">
        <w:rPr>
          <w:sz w:val="22"/>
          <w:szCs w:val="22"/>
        </w:rPr>
        <w:t>traits</w:t>
      </w:r>
      <w:r w:rsidR="00572945">
        <w:rPr>
          <w:sz w:val="22"/>
          <w:szCs w:val="22"/>
        </w:rPr>
        <w:t xml:space="preserve"> and </w:t>
      </w:r>
      <w:del w:id="8" w:author="Albi Celaj" w:date="2019-03-14T13:26:00Z">
        <w:r w:rsidR="00572945" w:rsidDel="00F95918">
          <w:rPr>
            <w:sz w:val="22"/>
            <w:szCs w:val="22"/>
          </w:rPr>
          <w:delText xml:space="preserve">other </w:delText>
        </w:r>
      </w:del>
      <w:r w:rsidR="00572945">
        <w:rPr>
          <w:sz w:val="22"/>
          <w:szCs w:val="22"/>
        </w:rPr>
        <w:t>model organisms</w:t>
      </w:r>
      <w:r>
        <w:rPr>
          <w:sz w:val="22"/>
          <w:szCs w:val="22"/>
        </w:rPr>
        <w:t xml:space="preserve">, we believe that our manuscript </w:t>
      </w:r>
      <w:r w:rsidR="00572945">
        <w:rPr>
          <w:sz w:val="22"/>
          <w:szCs w:val="22"/>
        </w:rPr>
        <w:t xml:space="preserve">will </w:t>
      </w:r>
      <w:r w:rsidR="00F84CCC">
        <w:rPr>
          <w:sz w:val="22"/>
          <w:szCs w:val="22"/>
        </w:rPr>
        <w:t xml:space="preserve">benefit </w:t>
      </w:r>
      <w:r w:rsidR="00572945">
        <w:rPr>
          <w:sz w:val="22"/>
          <w:szCs w:val="22"/>
        </w:rPr>
        <w:t xml:space="preserve">the broad </w:t>
      </w:r>
      <w:r>
        <w:rPr>
          <w:sz w:val="22"/>
          <w:szCs w:val="22"/>
        </w:rPr>
        <w:t xml:space="preserve">readership of </w:t>
      </w:r>
      <w:r>
        <w:rPr>
          <w:i/>
          <w:sz w:val="22"/>
          <w:szCs w:val="22"/>
        </w:rPr>
        <w:t>Cell</w:t>
      </w:r>
      <w:r>
        <w:rPr>
          <w:sz w:val="22"/>
          <w:szCs w:val="22"/>
        </w:rPr>
        <w:t xml:space="preserve">. </w:t>
      </w:r>
      <w:r w:rsidR="00BF7949">
        <w:rPr>
          <w:sz w:val="22"/>
          <w:szCs w:val="22"/>
        </w:rPr>
        <w:t xml:space="preserve">  </w:t>
      </w:r>
    </w:p>
    <w:p w14:paraId="75E7B8E7" w14:textId="77777777" w:rsidR="00A16A26" w:rsidRDefault="00A16A26" w:rsidP="00BF7949">
      <w:pPr>
        <w:jc w:val="both"/>
        <w:rPr>
          <w:sz w:val="22"/>
          <w:szCs w:val="22"/>
        </w:rPr>
      </w:pPr>
    </w:p>
    <w:p w14:paraId="15A4D950" w14:textId="6AC33A51" w:rsidR="00BF7949" w:rsidRPr="00A16A26" w:rsidRDefault="00A16A26" w:rsidP="00BF7949">
      <w:pPr>
        <w:jc w:val="both"/>
        <w:rPr>
          <w:sz w:val="22"/>
          <w:szCs w:val="22"/>
          <w:lang w:val="en-US"/>
        </w:rPr>
      </w:pPr>
      <w:r w:rsidRPr="00A16A26">
        <w:rPr>
          <w:sz w:val="22"/>
          <w:szCs w:val="22"/>
          <w:lang w:val="en-US"/>
        </w:rPr>
        <w:t xml:space="preserve">We </w:t>
      </w:r>
      <w:r w:rsidR="00F84CCC">
        <w:rPr>
          <w:sz w:val="22"/>
          <w:szCs w:val="22"/>
          <w:lang w:val="en-US"/>
        </w:rPr>
        <w:t xml:space="preserve">appreciate </w:t>
      </w:r>
      <w:r w:rsidRPr="00A16A26">
        <w:rPr>
          <w:sz w:val="22"/>
          <w:szCs w:val="22"/>
          <w:lang w:val="en-US"/>
        </w:rPr>
        <w:t>your time and consideration.</w:t>
      </w:r>
      <w:r>
        <w:rPr>
          <w:sz w:val="22"/>
          <w:szCs w:val="22"/>
          <w:lang w:val="en-US"/>
        </w:rPr>
        <w:t xml:space="preserve"> </w:t>
      </w:r>
      <w:r w:rsidR="00F84CCC">
        <w:rPr>
          <w:sz w:val="22"/>
          <w:szCs w:val="22"/>
          <w:lang w:val="en-US"/>
        </w:rPr>
        <w:t xml:space="preserve"> </w:t>
      </w:r>
      <w:r w:rsidR="00BF7949" w:rsidRPr="00BF7949">
        <w:rPr>
          <w:sz w:val="22"/>
          <w:szCs w:val="22"/>
        </w:rPr>
        <w:t xml:space="preserve">Please </w:t>
      </w:r>
      <w:r w:rsidR="00F84CCC">
        <w:rPr>
          <w:sz w:val="22"/>
          <w:szCs w:val="22"/>
        </w:rPr>
        <w:t xml:space="preserve">feel free to </w:t>
      </w:r>
      <w:r w:rsidR="00BF7949" w:rsidRPr="00BF7949">
        <w:rPr>
          <w:sz w:val="22"/>
          <w:szCs w:val="22"/>
        </w:rPr>
        <w:t>contact us</w:t>
      </w:r>
      <w:r w:rsidR="00F84CCC">
        <w:rPr>
          <w:sz w:val="22"/>
          <w:szCs w:val="22"/>
        </w:rPr>
        <w:t xml:space="preserve"> for discussion</w:t>
      </w:r>
      <w:r w:rsidR="00BF7949" w:rsidRPr="00BF7949">
        <w:rPr>
          <w:sz w:val="22"/>
          <w:szCs w:val="22"/>
        </w:rPr>
        <w:t>.</w:t>
      </w:r>
    </w:p>
    <w:sectPr w:rsidR="00BF7949" w:rsidRPr="00A16A26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bi Celaj" w:date="2019-03-14T13:11:00Z" w:initials="AC">
    <w:p w14:paraId="1BB905FD" w14:textId="77777777" w:rsidR="00737641" w:rsidRDefault="00842C1A">
      <w:pPr>
        <w:pStyle w:val="CommentText"/>
      </w:pPr>
      <w:r>
        <w:rPr>
          <w:rStyle w:val="CommentReference"/>
        </w:rPr>
        <w:annotationRef/>
      </w:r>
      <w:r>
        <w:t>Still agonizing about titl</w:t>
      </w:r>
      <w:r w:rsidR="00737641">
        <w:t>e.</w:t>
      </w:r>
    </w:p>
    <w:p w14:paraId="1A7FFE15" w14:textId="77777777" w:rsidR="00737641" w:rsidRDefault="00737641">
      <w:pPr>
        <w:pStyle w:val="CommentText"/>
      </w:pPr>
    </w:p>
    <w:p w14:paraId="76AF9FD3" w14:textId="38B5B13F" w:rsidR="00737641" w:rsidRDefault="00737641">
      <w:pPr>
        <w:pStyle w:val="CommentText"/>
      </w:pPr>
      <w:r>
        <w:t>Thoughts:</w:t>
      </w:r>
    </w:p>
    <w:p w14:paraId="53B8BE2A" w14:textId="23D6596C" w:rsidR="00737641" w:rsidRDefault="00737641">
      <w:pPr>
        <w:pStyle w:val="CommentText"/>
      </w:pPr>
      <w:r>
        <w:t xml:space="preserve">- </w:t>
      </w:r>
      <w:r w:rsidR="00611238">
        <w:t xml:space="preserve">I think general is good, we are the first high-order genetic analysis study, so I think that should be the emphasis.  </w:t>
      </w:r>
    </w:p>
    <w:p w14:paraId="2B23CC44" w14:textId="46B89CC9" w:rsidR="00737641" w:rsidRDefault="00737641">
      <w:pPr>
        <w:pStyle w:val="CommentText"/>
      </w:pPr>
      <w:r>
        <w:t>-</w:t>
      </w:r>
      <w:r w:rsidRPr="00737641">
        <w:t xml:space="preserve"> </w:t>
      </w:r>
      <w:r>
        <w:t xml:space="preserve">Method-heavy titles are not unheard of in Cell </w:t>
      </w:r>
      <w:r w:rsidR="00F95918">
        <w:t>(can find many examples in past few months/ last year)</w:t>
      </w:r>
      <w:r>
        <w:t>,</w:t>
      </w:r>
      <w:r w:rsidR="00F95918">
        <w:t xml:space="preserve"> so</w:t>
      </w:r>
      <w:r>
        <w:t xml:space="preserve"> </w:t>
      </w:r>
      <w:r w:rsidR="00F95918">
        <w:t>I don’t think we should worry too much about that</w:t>
      </w:r>
    </w:p>
    <w:p w14:paraId="2B8CD2F8" w14:textId="1693C88F" w:rsidR="00842C1A" w:rsidRDefault="00737641">
      <w:pPr>
        <w:pStyle w:val="CommentText"/>
      </w:pPr>
      <w:r>
        <w:t>- However, o</w:t>
      </w:r>
      <w:r w:rsidR="00611238">
        <w:t xml:space="preserve">pen to making it </w:t>
      </w:r>
      <w:r>
        <w:t>more concrete</w:t>
      </w:r>
    </w:p>
    <w:p w14:paraId="2981B991" w14:textId="77777777" w:rsidR="00737641" w:rsidRDefault="00737641" w:rsidP="00737641">
      <w:pPr>
        <w:pStyle w:val="CommentText"/>
      </w:pPr>
    </w:p>
    <w:p w14:paraId="0B713001" w14:textId="46C90DAB" w:rsidR="00737641" w:rsidRDefault="00737641" w:rsidP="00737641">
      <w:pPr>
        <w:pStyle w:val="CommentText"/>
      </w:pPr>
      <w:r>
        <w:t>- Should be careful about how we frame the ABC transporter findings.</w:t>
      </w:r>
      <w:r>
        <w:br/>
        <w:t xml:space="preserve">       Positive light “we introduce a new type of genetic analysis, show that it can find cool things + recover known things</w:t>
      </w:r>
      <w:r w:rsidR="006073B1">
        <w:t xml:space="preserve"> in an interesting gene family</w:t>
      </w:r>
      <w:r>
        <w:t xml:space="preserve">, did our due diligence in investigating a new interesting result + </w:t>
      </w:r>
      <w:r w:rsidR="006073B1">
        <w:t xml:space="preserve">show </w:t>
      </w:r>
      <w:r>
        <w:t>how multi-knockouts helped this investigation</w:t>
      </w:r>
      <w:r w:rsidR="006073B1">
        <w:t>.</w:t>
      </w:r>
      <w:r>
        <w:t xml:space="preserve"> </w:t>
      </w:r>
      <w:r w:rsidR="006073B1">
        <w:t>T</w:t>
      </w:r>
      <w:r>
        <w:t>herefore our analysis holds up and opens up new directions”</w:t>
      </w:r>
    </w:p>
    <w:p w14:paraId="3B08DB58" w14:textId="0311B16F" w:rsidR="00737641" w:rsidRDefault="00737641" w:rsidP="00737641">
      <w:pPr>
        <w:pStyle w:val="CommentText"/>
      </w:pPr>
      <w:r>
        <w:t xml:space="preserve">      Negative light “we did a lot of genotyping+phenotyping to find two extra regulatory relationships between ABC transporters.  We have some preliminary characterization about how we think </w:t>
      </w:r>
      <w:r w:rsidR="00C304BE">
        <w:t>the two extra relationships</w:t>
      </w:r>
      <w:r>
        <w:t xml:space="preserve"> work, but </w:t>
      </w:r>
      <w:r w:rsidR="002560A1">
        <w:t>mechanistic/causal</w:t>
      </w:r>
      <w:r>
        <w:t xml:space="preserve"> details </w:t>
      </w:r>
      <w:r w:rsidR="00854D3E">
        <w:t>still need to be rigorously worked out</w:t>
      </w:r>
      <w:r>
        <w:t>”</w:t>
      </w:r>
    </w:p>
    <w:p w14:paraId="6F5B9FA0" w14:textId="7AD31666" w:rsidR="00737641" w:rsidRDefault="00737641" w:rsidP="00737641">
      <w:pPr>
        <w:pStyle w:val="CommentText"/>
      </w:pPr>
    </w:p>
    <w:p w14:paraId="0F0F410B" w14:textId="77777777" w:rsidR="00737641" w:rsidRDefault="00737641" w:rsidP="00737641">
      <w:pPr>
        <w:pStyle w:val="CommentText"/>
      </w:pPr>
    </w:p>
    <w:p w14:paraId="06ACD0BA" w14:textId="5DD39E20" w:rsidR="00737641" w:rsidRDefault="00737641" w:rsidP="00737641">
      <w:pPr>
        <w:pStyle w:val="CommentText"/>
      </w:pPr>
    </w:p>
  </w:comment>
  <w:comment w:id="3" w:author="Albi Celaj" w:date="2019-03-14T13:11:00Z" w:initials="AC">
    <w:p w14:paraId="7C09D170" w14:textId="77777777" w:rsidR="00842C1A" w:rsidRDefault="00842C1A">
      <w:pPr>
        <w:pStyle w:val="CommentText"/>
      </w:pPr>
      <w:r>
        <w:rPr>
          <w:rStyle w:val="CommentReference"/>
        </w:rPr>
        <w:annotationRef/>
      </w:r>
      <w:r>
        <w:t>Article or Resource is valid, more comparable articles are Resources.   It may not matter much</w:t>
      </w:r>
      <w:r w:rsidR="00F95918">
        <w:t xml:space="preserve"> since I see a few Articles that might as well be Resources</w:t>
      </w:r>
    </w:p>
    <w:p w14:paraId="74874891" w14:textId="77777777" w:rsidR="00F95918" w:rsidRDefault="00F95918">
      <w:pPr>
        <w:pStyle w:val="CommentText"/>
      </w:pPr>
    </w:p>
    <w:p w14:paraId="19131D36" w14:textId="085FE357" w:rsidR="00F95918" w:rsidRDefault="00F95918">
      <w:pPr>
        <w:pStyle w:val="CommentText"/>
      </w:pPr>
      <w:r>
        <w:t xml:space="preserve">Number of resources varies from 0-5 per </w:t>
      </w:r>
    </w:p>
  </w:comment>
  <w:comment w:id="5" w:author="Albi Celaj" w:date="2019-03-14T13:33:00Z" w:initials="AC">
    <w:p w14:paraId="416BC705" w14:textId="77777777" w:rsidR="001E2AC4" w:rsidRDefault="001E2AC4">
      <w:pPr>
        <w:pStyle w:val="CommentText"/>
      </w:pPr>
      <w:r>
        <w:rPr>
          <w:rStyle w:val="CommentReference"/>
        </w:rPr>
        <w:annotationRef/>
      </w:r>
      <w:r>
        <w:t>Alternative:</w:t>
      </w:r>
    </w:p>
    <w:p w14:paraId="5C2764DF" w14:textId="1671CC7C" w:rsidR="001E2AC4" w:rsidRDefault="001E2AC4">
      <w:pPr>
        <w:pStyle w:val="CommentText"/>
      </w:pPr>
    </w:p>
    <w:p w14:paraId="420B447E" w14:textId="2A1E4219" w:rsidR="001E2AC4" w:rsidRPr="00182367" w:rsidRDefault="00182367" w:rsidP="00182367">
      <w:pPr>
        <w:pStyle w:val="CommentText"/>
      </w:pPr>
      <w:r>
        <w:t xml:space="preserve">“For example, we found a quadruple knockout which showed </w:t>
      </w:r>
      <w:r>
        <w:rPr>
          <w:i/>
        </w:rPr>
        <w:t xml:space="preserve">increased </w:t>
      </w:r>
      <w:r>
        <w:t xml:space="preserve">drug resistance by </w:t>
      </w:r>
      <w:r w:rsidR="003F333B">
        <w:t>de-</w:t>
      </w:r>
      <w:r>
        <w:t xml:space="preserve">repressing </w:t>
      </w:r>
      <w:r w:rsidR="00703522">
        <w:t xml:space="preserve">the activity of </w:t>
      </w:r>
      <w:r>
        <w:t xml:space="preserve">fifth gene, resulting in high-order genetic interactions.  For this trait, </w:t>
      </w:r>
      <w:r w:rsidR="000E0178">
        <w:t xml:space="preserve">neural network modeling of </w:t>
      </w:r>
      <w:r w:rsidR="00634423">
        <w:t xml:space="preserve">these </w:t>
      </w:r>
      <w:r w:rsidR="000E0178">
        <w:t>complex multi-knockout</w:t>
      </w:r>
      <w:bookmarkStart w:id="7" w:name="_GoBack"/>
      <w:bookmarkEnd w:id="7"/>
      <w:r w:rsidR="000E0178">
        <w:t xml:space="preserve"> effects he</w:t>
      </w:r>
      <w:r w:rsidR="009C7E28">
        <w:t>l</w:t>
      </w:r>
      <w:r w:rsidR="000E0178">
        <w:t xml:space="preserve">ped </w:t>
      </w:r>
      <w:r>
        <w:t>guide follow-up experiments</w:t>
      </w:r>
      <w:r w:rsidR="000E0178">
        <w:t xml:space="preserve"> that</w:t>
      </w:r>
      <w:r w:rsidR="00FC50FC">
        <w:t xml:space="preserve"> support</w:t>
      </w:r>
      <w:r w:rsidR="000E0178">
        <w:t>ed</w:t>
      </w:r>
      <w:r w:rsidR="00FC50FC">
        <w:t xml:space="preserve"> a </w:t>
      </w:r>
      <w:r w:rsidR="00FC50FC">
        <w:rPr>
          <w:sz w:val="22"/>
          <w:szCs w:val="22"/>
        </w:rPr>
        <w:t>model in which this repression is happening via both direct and indirect influence mechanisms.</w:t>
      </w:r>
      <w:r w:rsidR="00FC50FC">
        <w:rPr>
          <w:rStyle w:val="CommentReference"/>
        </w:rPr>
        <w:annotationRef/>
      </w:r>
      <w:r w:rsidR="00FC50FC">
        <w:rPr>
          <w:sz w:val="22"/>
          <w:szCs w:val="22"/>
        </w:rPr>
        <w:t>”</w:t>
      </w:r>
    </w:p>
    <w:p w14:paraId="12883693" w14:textId="77777777" w:rsidR="00FC50FC" w:rsidRDefault="00FC50FC" w:rsidP="00FC50FC">
      <w:pPr>
        <w:jc w:val="both"/>
      </w:pPr>
    </w:p>
    <w:p w14:paraId="5EFED023" w14:textId="454F6952" w:rsidR="00FC50FC" w:rsidRDefault="00FC50FC" w:rsidP="00FC50FC">
      <w:pPr>
        <w:jc w:val="both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ACD0BA" w15:done="0"/>
  <w15:commentEx w15:paraId="19131D36" w15:done="0"/>
  <w15:commentEx w15:paraId="5EFED0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ACD0BA" w16cid:durableId="2034D17C"/>
  <w16cid:commentId w16cid:paraId="19131D36" w16cid:durableId="2034D196"/>
  <w16cid:commentId w16cid:paraId="5EFED023" w16cid:durableId="2034D6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E7DA7"/>
    <w:multiLevelType w:val="hybridMultilevel"/>
    <w:tmpl w:val="8132D414"/>
    <w:lvl w:ilvl="0" w:tplc="066CC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00300"/>
    <w:multiLevelType w:val="hybridMultilevel"/>
    <w:tmpl w:val="6E04FDF6"/>
    <w:lvl w:ilvl="0" w:tplc="C868F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bi Celaj">
    <w15:presenceInfo w15:providerId="AD" w15:userId="S::albi.celaj@mail.utoronto.ca::725b78b5-2951-40d9-b0b3-05f20b89ce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AE"/>
    <w:rsid w:val="0001499E"/>
    <w:rsid w:val="000207F9"/>
    <w:rsid w:val="00036B55"/>
    <w:rsid w:val="00043106"/>
    <w:rsid w:val="000502BD"/>
    <w:rsid w:val="00051025"/>
    <w:rsid w:val="000617F8"/>
    <w:rsid w:val="0006458E"/>
    <w:rsid w:val="000700E6"/>
    <w:rsid w:val="00074010"/>
    <w:rsid w:val="000860FB"/>
    <w:rsid w:val="000A1F39"/>
    <w:rsid w:val="000A27EB"/>
    <w:rsid w:val="000A562A"/>
    <w:rsid w:val="000A645C"/>
    <w:rsid w:val="000A67ED"/>
    <w:rsid w:val="000B1266"/>
    <w:rsid w:val="000C1146"/>
    <w:rsid w:val="000C392E"/>
    <w:rsid w:val="000C60A0"/>
    <w:rsid w:val="000D4DFE"/>
    <w:rsid w:val="000E0178"/>
    <w:rsid w:val="000E05B1"/>
    <w:rsid w:val="000E3035"/>
    <w:rsid w:val="000F64EB"/>
    <w:rsid w:val="00107DAE"/>
    <w:rsid w:val="001139FA"/>
    <w:rsid w:val="0011566C"/>
    <w:rsid w:val="0013370B"/>
    <w:rsid w:val="001373AA"/>
    <w:rsid w:val="0014319C"/>
    <w:rsid w:val="001538F0"/>
    <w:rsid w:val="00153E72"/>
    <w:rsid w:val="0016057B"/>
    <w:rsid w:val="0016410F"/>
    <w:rsid w:val="00165204"/>
    <w:rsid w:val="001759E7"/>
    <w:rsid w:val="001800BD"/>
    <w:rsid w:val="00182367"/>
    <w:rsid w:val="00182D75"/>
    <w:rsid w:val="0018485B"/>
    <w:rsid w:val="00185F6A"/>
    <w:rsid w:val="00187BE7"/>
    <w:rsid w:val="001936EE"/>
    <w:rsid w:val="00193B12"/>
    <w:rsid w:val="001A483B"/>
    <w:rsid w:val="001B57C3"/>
    <w:rsid w:val="001B5B4F"/>
    <w:rsid w:val="001C5856"/>
    <w:rsid w:val="001E2AC4"/>
    <w:rsid w:val="001E55B7"/>
    <w:rsid w:val="002145A3"/>
    <w:rsid w:val="002168B0"/>
    <w:rsid w:val="00220900"/>
    <w:rsid w:val="00233AA5"/>
    <w:rsid w:val="002407BD"/>
    <w:rsid w:val="002560A1"/>
    <w:rsid w:val="00262263"/>
    <w:rsid w:val="00265E35"/>
    <w:rsid w:val="0026718A"/>
    <w:rsid w:val="00281E09"/>
    <w:rsid w:val="00290922"/>
    <w:rsid w:val="002A4D83"/>
    <w:rsid w:val="002C0FC1"/>
    <w:rsid w:val="002D3078"/>
    <w:rsid w:val="002F02C9"/>
    <w:rsid w:val="002F0427"/>
    <w:rsid w:val="002F16E8"/>
    <w:rsid w:val="00303AD4"/>
    <w:rsid w:val="00316478"/>
    <w:rsid w:val="003168E3"/>
    <w:rsid w:val="00322C1C"/>
    <w:rsid w:val="00323686"/>
    <w:rsid w:val="00331751"/>
    <w:rsid w:val="0033384E"/>
    <w:rsid w:val="003357D8"/>
    <w:rsid w:val="0034541C"/>
    <w:rsid w:val="003522EC"/>
    <w:rsid w:val="0036205C"/>
    <w:rsid w:val="00372DE9"/>
    <w:rsid w:val="00392E49"/>
    <w:rsid w:val="00392E4D"/>
    <w:rsid w:val="003A2267"/>
    <w:rsid w:val="003B052A"/>
    <w:rsid w:val="003C42EE"/>
    <w:rsid w:val="003E1B81"/>
    <w:rsid w:val="003E5225"/>
    <w:rsid w:val="003F333B"/>
    <w:rsid w:val="00413778"/>
    <w:rsid w:val="00414953"/>
    <w:rsid w:val="00414A20"/>
    <w:rsid w:val="004219CB"/>
    <w:rsid w:val="00427307"/>
    <w:rsid w:val="0043012B"/>
    <w:rsid w:val="00430428"/>
    <w:rsid w:val="00443F94"/>
    <w:rsid w:val="00452D62"/>
    <w:rsid w:val="0045357E"/>
    <w:rsid w:val="0046228D"/>
    <w:rsid w:val="00477312"/>
    <w:rsid w:val="00477988"/>
    <w:rsid w:val="004805AF"/>
    <w:rsid w:val="0049693A"/>
    <w:rsid w:val="004A0B0E"/>
    <w:rsid w:val="004A1E09"/>
    <w:rsid w:val="004A748A"/>
    <w:rsid w:val="004B19AD"/>
    <w:rsid w:val="004B5AF2"/>
    <w:rsid w:val="004B5C4F"/>
    <w:rsid w:val="004B7E4A"/>
    <w:rsid w:val="004C0A5B"/>
    <w:rsid w:val="004C1444"/>
    <w:rsid w:val="004C71AE"/>
    <w:rsid w:val="004D2401"/>
    <w:rsid w:val="004E4050"/>
    <w:rsid w:val="004E7FB6"/>
    <w:rsid w:val="00501B29"/>
    <w:rsid w:val="00502897"/>
    <w:rsid w:val="00506BED"/>
    <w:rsid w:val="00524A6D"/>
    <w:rsid w:val="005259F8"/>
    <w:rsid w:val="00527389"/>
    <w:rsid w:val="00531123"/>
    <w:rsid w:val="00541F97"/>
    <w:rsid w:val="005436C4"/>
    <w:rsid w:val="0056316B"/>
    <w:rsid w:val="00572764"/>
    <w:rsid w:val="00572945"/>
    <w:rsid w:val="00581FC4"/>
    <w:rsid w:val="00582E8B"/>
    <w:rsid w:val="005848A6"/>
    <w:rsid w:val="00595FEC"/>
    <w:rsid w:val="005A2FD1"/>
    <w:rsid w:val="005C1273"/>
    <w:rsid w:val="005C5800"/>
    <w:rsid w:val="005D381B"/>
    <w:rsid w:val="005D414F"/>
    <w:rsid w:val="005E0F51"/>
    <w:rsid w:val="005E53B2"/>
    <w:rsid w:val="005F0EFF"/>
    <w:rsid w:val="005F2D6D"/>
    <w:rsid w:val="005F3D0D"/>
    <w:rsid w:val="005F7B01"/>
    <w:rsid w:val="006053CD"/>
    <w:rsid w:val="006073B1"/>
    <w:rsid w:val="006107F6"/>
    <w:rsid w:val="00611238"/>
    <w:rsid w:val="00613802"/>
    <w:rsid w:val="00627350"/>
    <w:rsid w:val="00634423"/>
    <w:rsid w:val="00636492"/>
    <w:rsid w:val="006369B9"/>
    <w:rsid w:val="00641227"/>
    <w:rsid w:val="00642701"/>
    <w:rsid w:val="006605E5"/>
    <w:rsid w:val="006611C7"/>
    <w:rsid w:val="0067690D"/>
    <w:rsid w:val="00676BCC"/>
    <w:rsid w:val="00683449"/>
    <w:rsid w:val="00685F38"/>
    <w:rsid w:val="006B407B"/>
    <w:rsid w:val="006C57BB"/>
    <w:rsid w:val="006D75A7"/>
    <w:rsid w:val="006E733B"/>
    <w:rsid w:val="006F0699"/>
    <w:rsid w:val="00703382"/>
    <w:rsid w:val="00703522"/>
    <w:rsid w:val="00706E87"/>
    <w:rsid w:val="00712127"/>
    <w:rsid w:val="007156BC"/>
    <w:rsid w:val="00715AAE"/>
    <w:rsid w:val="00723DF7"/>
    <w:rsid w:val="007370F0"/>
    <w:rsid w:val="00737641"/>
    <w:rsid w:val="00753D8E"/>
    <w:rsid w:val="00770580"/>
    <w:rsid w:val="00777045"/>
    <w:rsid w:val="00787E09"/>
    <w:rsid w:val="00792E30"/>
    <w:rsid w:val="007A67F4"/>
    <w:rsid w:val="007B32DD"/>
    <w:rsid w:val="007B3E18"/>
    <w:rsid w:val="007B4DB2"/>
    <w:rsid w:val="007C08E4"/>
    <w:rsid w:val="007C29B1"/>
    <w:rsid w:val="007C6D65"/>
    <w:rsid w:val="007C7E9B"/>
    <w:rsid w:val="007D4396"/>
    <w:rsid w:val="007E065E"/>
    <w:rsid w:val="007E719D"/>
    <w:rsid w:val="007F228F"/>
    <w:rsid w:val="00803EF5"/>
    <w:rsid w:val="008042CE"/>
    <w:rsid w:val="008312EE"/>
    <w:rsid w:val="008321E5"/>
    <w:rsid w:val="00836CE8"/>
    <w:rsid w:val="00842C1A"/>
    <w:rsid w:val="00854D3E"/>
    <w:rsid w:val="008652EC"/>
    <w:rsid w:val="00881D1A"/>
    <w:rsid w:val="00891628"/>
    <w:rsid w:val="00894446"/>
    <w:rsid w:val="008948F8"/>
    <w:rsid w:val="008A5BFE"/>
    <w:rsid w:val="008B0EAD"/>
    <w:rsid w:val="008B4620"/>
    <w:rsid w:val="008B7920"/>
    <w:rsid w:val="008C1C96"/>
    <w:rsid w:val="008E05A6"/>
    <w:rsid w:val="008E2C47"/>
    <w:rsid w:val="008E6BAA"/>
    <w:rsid w:val="008F17FB"/>
    <w:rsid w:val="008F7F87"/>
    <w:rsid w:val="0090051B"/>
    <w:rsid w:val="00902FC2"/>
    <w:rsid w:val="009114D0"/>
    <w:rsid w:val="00921548"/>
    <w:rsid w:val="00923F79"/>
    <w:rsid w:val="00926CA8"/>
    <w:rsid w:val="00931FC4"/>
    <w:rsid w:val="00934E92"/>
    <w:rsid w:val="00946DCA"/>
    <w:rsid w:val="0095367D"/>
    <w:rsid w:val="009655C7"/>
    <w:rsid w:val="00983CE3"/>
    <w:rsid w:val="00984385"/>
    <w:rsid w:val="00991264"/>
    <w:rsid w:val="00994403"/>
    <w:rsid w:val="009A100B"/>
    <w:rsid w:val="009A62C8"/>
    <w:rsid w:val="009A62E9"/>
    <w:rsid w:val="009C48A3"/>
    <w:rsid w:val="009C6C25"/>
    <w:rsid w:val="009C7E28"/>
    <w:rsid w:val="009E168A"/>
    <w:rsid w:val="009E4CDD"/>
    <w:rsid w:val="00A15346"/>
    <w:rsid w:val="00A15B51"/>
    <w:rsid w:val="00A16A26"/>
    <w:rsid w:val="00A31A0D"/>
    <w:rsid w:val="00A34BEF"/>
    <w:rsid w:val="00A57D97"/>
    <w:rsid w:val="00A62FD8"/>
    <w:rsid w:val="00A67810"/>
    <w:rsid w:val="00A703F8"/>
    <w:rsid w:val="00A71A9D"/>
    <w:rsid w:val="00A723C5"/>
    <w:rsid w:val="00A75361"/>
    <w:rsid w:val="00A92A54"/>
    <w:rsid w:val="00A92EA9"/>
    <w:rsid w:val="00A95124"/>
    <w:rsid w:val="00AB3308"/>
    <w:rsid w:val="00AB5EA0"/>
    <w:rsid w:val="00AC5E12"/>
    <w:rsid w:val="00AD20E6"/>
    <w:rsid w:val="00AF15DE"/>
    <w:rsid w:val="00AF726B"/>
    <w:rsid w:val="00B35197"/>
    <w:rsid w:val="00B362EB"/>
    <w:rsid w:val="00B4465C"/>
    <w:rsid w:val="00B46A31"/>
    <w:rsid w:val="00B507A0"/>
    <w:rsid w:val="00B62BED"/>
    <w:rsid w:val="00B6499E"/>
    <w:rsid w:val="00B73B70"/>
    <w:rsid w:val="00B763A1"/>
    <w:rsid w:val="00B76C88"/>
    <w:rsid w:val="00B77237"/>
    <w:rsid w:val="00B95032"/>
    <w:rsid w:val="00BB45C0"/>
    <w:rsid w:val="00BB4E7D"/>
    <w:rsid w:val="00BB50D2"/>
    <w:rsid w:val="00BB6FEE"/>
    <w:rsid w:val="00BC245A"/>
    <w:rsid w:val="00BD7558"/>
    <w:rsid w:val="00BE24E8"/>
    <w:rsid w:val="00BE3D6E"/>
    <w:rsid w:val="00BF1754"/>
    <w:rsid w:val="00BF2E5C"/>
    <w:rsid w:val="00BF7949"/>
    <w:rsid w:val="00C0393E"/>
    <w:rsid w:val="00C105A4"/>
    <w:rsid w:val="00C1650A"/>
    <w:rsid w:val="00C2524A"/>
    <w:rsid w:val="00C2756E"/>
    <w:rsid w:val="00C27856"/>
    <w:rsid w:val="00C304BE"/>
    <w:rsid w:val="00C35FFA"/>
    <w:rsid w:val="00C42DA6"/>
    <w:rsid w:val="00C5379B"/>
    <w:rsid w:val="00C600F7"/>
    <w:rsid w:val="00C65423"/>
    <w:rsid w:val="00C6565E"/>
    <w:rsid w:val="00C67DCB"/>
    <w:rsid w:val="00C7270A"/>
    <w:rsid w:val="00C7418F"/>
    <w:rsid w:val="00C7453E"/>
    <w:rsid w:val="00C91B62"/>
    <w:rsid w:val="00C9204B"/>
    <w:rsid w:val="00C95B42"/>
    <w:rsid w:val="00C9718D"/>
    <w:rsid w:val="00CA0272"/>
    <w:rsid w:val="00CA2530"/>
    <w:rsid w:val="00CB47C4"/>
    <w:rsid w:val="00CC31ED"/>
    <w:rsid w:val="00CC3C33"/>
    <w:rsid w:val="00CD4753"/>
    <w:rsid w:val="00CD7B58"/>
    <w:rsid w:val="00CE0750"/>
    <w:rsid w:val="00CE7CC9"/>
    <w:rsid w:val="00CF22AA"/>
    <w:rsid w:val="00CF585A"/>
    <w:rsid w:val="00CF740D"/>
    <w:rsid w:val="00D0636E"/>
    <w:rsid w:val="00D0723E"/>
    <w:rsid w:val="00D1563C"/>
    <w:rsid w:val="00D24D05"/>
    <w:rsid w:val="00D311DB"/>
    <w:rsid w:val="00D33911"/>
    <w:rsid w:val="00D34093"/>
    <w:rsid w:val="00D362F8"/>
    <w:rsid w:val="00D44053"/>
    <w:rsid w:val="00D53A46"/>
    <w:rsid w:val="00D54A2C"/>
    <w:rsid w:val="00D61A65"/>
    <w:rsid w:val="00D67E72"/>
    <w:rsid w:val="00D70073"/>
    <w:rsid w:val="00D74BA2"/>
    <w:rsid w:val="00D77B73"/>
    <w:rsid w:val="00D866C1"/>
    <w:rsid w:val="00D96678"/>
    <w:rsid w:val="00DA0626"/>
    <w:rsid w:val="00DA0A15"/>
    <w:rsid w:val="00DA2E87"/>
    <w:rsid w:val="00DA5CFC"/>
    <w:rsid w:val="00DB2B44"/>
    <w:rsid w:val="00DB75F2"/>
    <w:rsid w:val="00DE7255"/>
    <w:rsid w:val="00DF5E72"/>
    <w:rsid w:val="00E01559"/>
    <w:rsid w:val="00E071A3"/>
    <w:rsid w:val="00E07953"/>
    <w:rsid w:val="00E1002B"/>
    <w:rsid w:val="00E22DF5"/>
    <w:rsid w:val="00E31AC3"/>
    <w:rsid w:val="00E36979"/>
    <w:rsid w:val="00E36EE9"/>
    <w:rsid w:val="00E401B3"/>
    <w:rsid w:val="00E43826"/>
    <w:rsid w:val="00E47B21"/>
    <w:rsid w:val="00E50EEE"/>
    <w:rsid w:val="00E66DFB"/>
    <w:rsid w:val="00E92502"/>
    <w:rsid w:val="00E951C2"/>
    <w:rsid w:val="00EA58A4"/>
    <w:rsid w:val="00EB038E"/>
    <w:rsid w:val="00EC1C74"/>
    <w:rsid w:val="00EC693D"/>
    <w:rsid w:val="00EF150C"/>
    <w:rsid w:val="00EF26AA"/>
    <w:rsid w:val="00EF4A77"/>
    <w:rsid w:val="00EF6EFC"/>
    <w:rsid w:val="00F00826"/>
    <w:rsid w:val="00F067D5"/>
    <w:rsid w:val="00F0726A"/>
    <w:rsid w:val="00F15330"/>
    <w:rsid w:val="00F278BA"/>
    <w:rsid w:val="00F31085"/>
    <w:rsid w:val="00F34F0E"/>
    <w:rsid w:val="00F41A4E"/>
    <w:rsid w:val="00F503CD"/>
    <w:rsid w:val="00F611B2"/>
    <w:rsid w:val="00F775EC"/>
    <w:rsid w:val="00F77661"/>
    <w:rsid w:val="00F84CCC"/>
    <w:rsid w:val="00F84D4B"/>
    <w:rsid w:val="00F95918"/>
    <w:rsid w:val="00FB0072"/>
    <w:rsid w:val="00FB0E25"/>
    <w:rsid w:val="00FB3213"/>
    <w:rsid w:val="00FC50FC"/>
    <w:rsid w:val="00FC7D83"/>
    <w:rsid w:val="00FD7190"/>
    <w:rsid w:val="00FE0E11"/>
    <w:rsid w:val="00FE7043"/>
    <w:rsid w:val="00FF3BDD"/>
    <w:rsid w:val="00FF6088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3DBB"/>
  <w15:chartTrackingRefBased/>
  <w15:docId w15:val="{5B16068F-62EF-0A4D-8423-377A99B6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44"/>
    <w:rPr>
      <w:rFonts w:ascii="Times New Roman" w:hAnsi="Times New Roman" w:cs="Times New Roman"/>
      <w:sz w:val="18"/>
      <w:szCs w:val="18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842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2C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2C1A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C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C1A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19</cp:revision>
  <dcterms:created xsi:type="dcterms:W3CDTF">2019-03-14T17:12:00Z</dcterms:created>
  <dcterms:modified xsi:type="dcterms:W3CDTF">2019-03-14T17:53:00Z</dcterms:modified>
</cp:coreProperties>
</file>