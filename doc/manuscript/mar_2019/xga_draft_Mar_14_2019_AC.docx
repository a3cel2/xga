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5D9933" w14:textId="5373109E" w:rsidR="00E11191" w:rsidRPr="0032472C" w:rsidRDefault="00A01D05" w:rsidP="00224FCB">
      <w:pPr>
        <w:rPr>
          <w:b/>
          <w:bCs/>
          <w:iCs/>
          <w:color w:val="000000" w:themeColor="text1"/>
          <w:sz w:val="28"/>
          <w:szCs w:val="26"/>
        </w:rPr>
      </w:pPr>
      <w:r w:rsidRPr="00963C52">
        <w:rPr>
          <w:b/>
          <w:bCs/>
          <w:iCs/>
          <w:color w:val="000000" w:themeColor="text1"/>
          <w:sz w:val="28"/>
          <w:szCs w:val="26"/>
        </w:rPr>
        <w:softHyphen/>
      </w:r>
      <w:r w:rsidR="00C53891" w:rsidRPr="00963C52">
        <w:rPr>
          <w:b/>
          <w:bCs/>
          <w:iCs/>
          <w:color w:val="000000" w:themeColor="text1"/>
          <w:sz w:val="28"/>
          <w:szCs w:val="26"/>
        </w:rPr>
        <w:t xml:space="preserve">Deciphering </w:t>
      </w:r>
      <w:r w:rsidR="005C2A66">
        <w:rPr>
          <w:b/>
          <w:bCs/>
          <w:iCs/>
          <w:color w:val="000000" w:themeColor="text1"/>
          <w:sz w:val="28"/>
          <w:szCs w:val="26"/>
        </w:rPr>
        <w:t>C</w:t>
      </w:r>
      <w:r w:rsidR="00C46FC3" w:rsidRPr="00963C52">
        <w:rPr>
          <w:b/>
          <w:bCs/>
          <w:iCs/>
          <w:color w:val="000000" w:themeColor="text1"/>
          <w:sz w:val="28"/>
          <w:szCs w:val="26"/>
        </w:rPr>
        <w:t xml:space="preserve">omplex </w:t>
      </w:r>
      <w:r w:rsidR="005C2A66">
        <w:rPr>
          <w:b/>
          <w:bCs/>
          <w:iCs/>
          <w:color w:val="000000" w:themeColor="text1"/>
          <w:sz w:val="28"/>
          <w:szCs w:val="26"/>
        </w:rPr>
        <w:t>T</w:t>
      </w:r>
      <w:r w:rsidR="00C53891" w:rsidRPr="00963C52">
        <w:rPr>
          <w:b/>
          <w:bCs/>
          <w:iCs/>
          <w:color w:val="000000" w:themeColor="text1"/>
          <w:sz w:val="28"/>
          <w:szCs w:val="26"/>
        </w:rPr>
        <w:t xml:space="preserve">raits </w:t>
      </w:r>
      <w:r w:rsidR="004210F6" w:rsidRPr="00963C52">
        <w:rPr>
          <w:b/>
          <w:bCs/>
          <w:iCs/>
          <w:color w:val="000000" w:themeColor="text1"/>
          <w:sz w:val="28"/>
          <w:szCs w:val="26"/>
        </w:rPr>
        <w:t xml:space="preserve">with </w:t>
      </w:r>
      <w:r w:rsidR="005C2A66">
        <w:rPr>
          <w:b/>
          <w:bCs/>
          <w:iCs/>
          <w:color w:val="000000" w:themeColor="text1"/>
          <w:sz w:val="28"/>
          <w:szCs w:val="26"/>
        </w:rPr>
        <w:t>H</w:t>
      </w:r>
      <w:r w:rsidR="008D6812" w:rsidRPr="00963C52">
        <w:rPr>
          <w:b/>
          <w:bCs/>
          <w:iCs/>
          <w:color w:val="000000" w:themeColor="text1"/>
          <w:sz w:val="28"/>
          <w:szCs w:val="26"/>
        </w:rPr>
        <w:t>igh</w:t>
      </w:r>
      <w:r w:rsidR="00AE7A34" w:rsidRPr="00963C52">
        <w:rPr>
          <w:b/>
          <w:bCs/>
          <w:iCs/>
          <w:color w:val="000000" w:themeColor="text1"/>
          <w:sz w:val="28"/>
          <w:szCs w:val="26"/>
        </w:rPr>
        <w:t>-</w:t>
      </w:r>
      <w:r w:rsidR="005C2A66">
        <w:rPr>
          <w:b/>
          <w:bCs/>
          <w:iCs/>
          <w:color w:val="000000" w:themeColor="text1"/>
          <w:sz w:val="28"/>
          <w:szCs w:val="26"/>
        </w:rPr>
        <w:t>O</w:t>
      </w:r>
      <w:r w:rsidR="008D6812" w:rsidRPr="00963C52">
        <w:rPr>
          <w:b/>
          <w:bCs/>
          <w:iCs/>
          <w:color w:val="000000" w:themeColor="text1"/>
          <w:sz w:val="28"/>
          <w:szCs w:val="26"/>
        </w:rPr>
        <w:t>rder</w:t>
      </w:r>
      <w:r w:rsidR="00AE7A34" w:rsidRPr="00963C52">
        <w:rPr>
          <w:b/>
          <w:bCs/>
          <w:iCs/>
          <w:color w:val="000000" w:themeColor="text1"/>
          <w:sz w:val="28"/>
          <w:szCs w:val="26"/>
        </w:rPr>
        <w:t xml:space="preserve"> </w:t>
      </w:r>
      <w:r w:rsidR="005C2A66">
        <w:rPr>
          <w:b/>
          <w:bCs/>
          <w:iCs/>
          <w:color w:val="000000" w:themeColor="text1"/>
          <w:sz w:val="28"/>
          <w:szCs w:val="26"/>
        </w:rPr>
        <w:t>G</w:t>
      </w:r>
      <w:r w:rsidR="00A235BC" w:rsidRPr="00963C52">
        <w:rPr>
          <w:b/>
          <w:bCs/>
          <w:iCs/>
          <w:color w:val="000000" w:themeColor="text1"/>
          <w:sz w:val="28"/>
          <w:szCs w:val="26"/>
        </w:rPr>
        <w:t xml:space="preserve">enetic </w:t>
      </w:r>
      <w:r w:rsidR="005C2A66">
        <w:rPr>
          <w:b/>
          <w:bCs/>
          <w:iCs/>
          <w:color w:val="000000" w:themeColor="text1"/>
          <w:sz w:val="28"/>
          <w:szCs w:val="26"/>
        </w:rPr>
        <w:t>A</w:t>
      </w:r>
      <w:r w:rsidR="00C53891" w:rsidRPr="00963C52">
        <w:rPr>
          <w:b/>
          <w:bCs/>
          <w:iCs/>
          <w:color w:val="000000" w:themeColor="text1"/>
          <w:sz w:val="28"/>
          <w:szCs w:val="26"/>
        </w:rPr>
        <w:t>nalysis</w:t>
      </w:r>
    </w:p>
    <w:p w14:paraId="6A3031F2" w14:textId="77777777" w:rsidR="00752A7A" w:rsidRPr="00233F15" w:rsidRDefault="00752A7A" w:rsidP="00224FCB">
      <w:pPr>
        <w:rPr>
          <w:b/>
          <w:bCs/>
          <w:iCs/>
          <w:color w:val="000000" w:themeColor="text1"/>
          <w:sz w:val="28"/>
        </w:rPr>
      </w:pPr>
    </w:p>
    <w:p w14:paraId="6E4D6A63" w14:textId="3F3AE2CF" w:rsidR="00094A15" w:rsidRPr="00233F15" w:rsidRDefault="00094A15" w:rsidP="00094A15">
      <w:pPr>
        <w:rPr>
          <w:bCs/>
          <w:iCs/>
          <w:color w:val="000000" w:themeColor="text1"/>
        </w:rPr>
      </w:pPr>
      <w:r w:rsidRPr="00233F15">
        <w:rPr>
          <w:bCs/>
          <w:iCs/>
          <w:color w:val="000000" w:themeColor="text1"/>
        </w:rPr>
        <w:t>Albi Celaj</w:t>
      </w:r>
      <w:r w:rsidRPr="00233F15">
        <w:rPr>
          <w:bCs/>
          <w:iCs/>
          <w:color w:val="000000" w:themeColor="text1"/>
          <w:vertAlign w:val="superscript"/>
        </w:rPr>
        <w:t>1,2,3</w:t>
      </w:r>
      <w:r w:rsidRPr="00233F15">
        <w:rPr>
          <w:bCs/>
          <w:iCs/>
          <w:color w:val="000000" w:themeColor="text1"/>
        </w:rPr>
        <w:t>, Marinella Gebbia</w:t>
      </w:r>
      <w:r w:rsidRPr="00233F15">
        <w:rPr>
          <w:bCs/>
          <w:iCs/>
          <w:color w:val="000000" w:themeColor="text1"/>
          <w:vertAlign w:val="superscript"/>
        </w:rPr>
        <w:t>1</w:t>
      </w:r>
      <w:r w:rsidRPr="00233F15">
        <w:rPr>
          <w:bCs/>
          <w:iCs/>
          <w:color w:val="000000" w:themeColor="text1"/>
        </w:rPr>
        <w:t>, Louai Musa</w:t>
      </w:r>
      <w:r w:rsidR="00583AF9" w:rsidRPr="00233F15">
        <w:rPr>
          <w:bCs/>
          <w:iCs/>
          <w:color w:val="000000" w:themeColor="text1"/>
          <w:vertAlign w:val="superscript"/>
        </w:rPr>
        <w:t>1</w:t>
      </w:r>
      <w:r w:rsidRPr="00233F15">
        <w:rPr>
          <w:bCs/>
          <w:iCs/>
          <w:color w:val="000000" w:themeColor="text1"/>
        </w:rPr>
        <w:t xml:space="preserve">, Atina </w:t>
      </w:r>
      <w:r w:rsidR="00583AF9">
        <w:rPr>
          <w:bCs/>
          <w:iCs/>
          <w:color w:val="000000" w:themeColor="text1"/>
        </w:rPr>
        <w:t xml:space="preserve">G. </w:t>
      </w:r>
      <w:r w:rsidRPr="00233F15">
        <w:rPr>
          <w:bCs/>
          <w:iCs/>
          <w:color w:val="000000" w:themeColor="text1"/>
        </w:rPr>
        <w:t>Cote</w:t>
      </w:r>
      <w:r w:rsidRPr="00233F15">
        <w:rPr>
          <w:bCs/>
          <w:iCs/>
          <w:color w:val="000000" w:themeColor="text1"/>
          <w:vertAlign w:val="superscript"/>
        </w:rPr>
        <w:t>2</w:t>
      </w:r>
      <w:r w:rsidRPr="00233F15">
        <w:rPr>
          <w:bCs/>
          <w:iCs/>
          <w:color w:val="000000" w:themeColor="text1"/>
        </w:rPr>
        <w:t xml:space="preserve">, </w:t>
      </w:r>
      <w:r w:rsidR="00583AF9">
        <w:rPr>
          <w:bCs/>
          <w:iCs/>
          <w:color w:val="000000" w:themeColor="text1"/>
        </w:rPr>
        <w:t>Jamie Snider</w:t>
      </w:r>
      <w:r w:rsidR="00583AF9" w:rsidRPr="00233F15">
        <w:rPr>
          <w:bCs/>
          <w:iCs/>
          <w:color w:val="000000" w:themeColor="text1"/>
          <w:vertAlign w:val="superscript"/>
        </w:rPr>
        <w:t>1</w:t>
      </w:r>
      <w:r w:rsidR="00583AF9">
        <w:rPr>
          <w:bCs/>
          <w:iCs/>
          <w:color w:val="000000" w:themeColor="text1"/>
        </w:rPr>
        <w:t>, Victoria Wong</w:t>
      </w:r>
      <w:r w:rsidR="00583AF9" w:rsidRPr="004D2831">
        <w:rPr>
          <w:bCs/>
          <w:iCs/>
          <w:color w:val="000000" w:themeColor="text1"/>
          <w:sz w:val="22"/>
          <w:vertAlign w:val="superscript"/>
        </w:rPr>
        <w:t>1</w:t>
      </w:r>
      <w:r w:rsidR="00583AF9">
        <w:rPr>
          <w:bCs/>
          <w:iCs/>
          <w:color w:val="000000" w:themeColor="text1"/>
        </w:rPr>
        <w:t xml:space="preserve">, </w:t>
      </w:r>
      <w:r w:rsidRPr="00233F15">
        <w:rPr>
          <w:bCs/>
          <w:iCs/>
          <w:color w:val="000000" w:themeColor="text1"/>
        </w:rPr>
        <w:t>Minjeong Ko</w:t>
      </w:r>
      <w:r w:rsidR="00583AF9" w:rsidRPr="00233F15">
        <w:rPr>
          <w:bCs/>
          <w:iCs/>
          <w:color w:val="000000" w:themeColor="text1"/>
          <w:vertAlign w:val="superscript"/>
        </w:rPr>
        <w:t>1,2,</w:t>
      </w:r>
      <w:r w:rsidR="00583AF9">
        <w:rPr>
          <w:bCs/>
          <w:iCs/>
          <w:color w:val="000000" w:themeColor="text1"/>
          <w:vertAlign w:val="superscript"/>
        </w:rPr>
        <w:t>4</w:t>
      </w:r>
      <w:r w:rsidRPr="00233F15">
        <w:rPr>
          <w:bCs/>
          <w:iCs/>
          <w:color w:val="000000" w:themeColor="text1"/>
        </w:rPr>
        <w:t xml:space="preserve">, Tiffany </w:t>
      </w:r>
      <w:r w:rsidR="00583AF9" w:rsidRPr="00233F15">
        <w:rPr>
          <w:bCs/>
          <w:iCs/>
          <w:color w:val="000000" w:themeColor="text1"/>
        </w:rPr>
        <w:t>Fong</w:t>
      </w:r>
      <w:r w:rsidR="00583AF9">
        <w:rPr>
          <w:bCs/>
          <w:iCs/>
          <w:color w:val="000000" w:themeColor="text1"/>
          <w:vertAlign w:val="superscript"/>
        </w:rPr>
        <w:t>1</w:t>
      </w:r>
      <w:r w:rsidRPr="00233F15">
        <w:rPr>
          <w:bCs/>
          <w:iCs/>
          <w:color w:val="000000" w:themeColor="text1"/>
        </w:rPr>
        <w:t xml:space="preserve">, </w:t>
      </w:r>
      <w:r>
        <w:rPr>
          <w:bCs/>
          <w:iCs/>
          <w:color w:val="000000" w:themeColor="text1"/>
        </w:rPr>
        <w:t>Paul Bansal</w:t>
      </w:r>
      <w:r w:rsidRPr="004210F6">
        <w:rPr>
          <w:bCs/>
          <w:iCs/>
          <w:color w:val="000000" w:themeColor="text1"/>
          <w:vertAlign w:val="superscript"/>
        </w:rPr>
        <w:t>1,2</w:t>
      </w:r>
      <w:r>
        <w:rPr>
          <w:bCs/>
          <w:iCs/>
          <w:color w:val="000000" w:themeColor="text1"/>
        </w:rPr>
        <w:t>, Jo</w:t>
      </w:r>
      <w:r w:rsidR="00583AF9">
        <w:rPr>
          <w:bCs/>
          <w:iCs/>
          <w:color w:val="000000" w:themeColor="text1"/>
        </w:rPr>
        <w:t>seph</w:t>
      </w:r>
      <w:r>
        <w:rPr>
          <w:bCs/>
          <w:iCs/>
          <w:color w:val="000000" w:themeColor="text1"/>
        </w:rPr>
        <w:t xml:space="preserve"> </w:t>
      </w:r>
      <w:r w:rsidR="00583AF9">
        <w:rPr>
          <w:bCs/>
          <w:iCs/>
          <w:color w:val="000000" w:themeColor="text1"/>
        </w:rPr>
        <w:t xml:space="preserve">C. </w:t>
      </w:r>
      <w:r>
        <w:rPr>
          <w:bCs/>
          <w:iCs/>
          <w:color w:val="000000" w:themeColor="text1"/>
        </w:rPr>
        <w:t>Mellor</w:t>
      </w:r>
      <w:r w:rsidRPr="004D2831">
        <w:rPr>
          <w:bCs/>
          <w:iCs/>
          <w:color w:val="000000" w:themeColor="text1"/>
          <w:sz w:val="22"/>
          <w:vertAlign w:val="superscript"/>
        </w:rPr>
        <w:t>1</w:t>
      </w:r>
      <w:r>
        <w:rPr>
          <w:bCs/>
          <w:iCs/>
          <w:color w:val="000000" w:themeColor="text1"/>
        </w:rPr>
        <w:t xml:space="preserve">, </w:t>
      </w:r>
      <w:r w:rsidRPr="00233F15">
        <w:rPr>
          <w:bCs/>
          <w:iCs/>
          <w:color w:val="000000" w:themeColor="text1"/>
        </w:rPr>
        <w:t xml:space="preserve">Gireesh </w:t>
      </w:r>
      <w:r w:rsidR="00583AF9" w:rsidRPr="00233F15">
        <w:rPr>
          <w:bCs/>
          <w:iCs/>
          <w:color w:val="000000" w:themeColor="text1"/>
        </w:rPr>
        <w:t>Seesankar</w:t>
      </w:r>
      <w:r w:rsidR="00583AF9">
        <w:rPr>
          <w:bCs/>
          <w:iCs/>
          <w:color w:val="000000" w:themeColor="text1"/>
          <w:vertAlign w:val="superscript"/>
        </w:rPr>
        <w:t>1</w:t>
      </w:r>
      <w:r w:rsidRPr="00233F15">
        <w:rPr>
          <w:bCs/>
          <w:iCs/>
          <w:color w:val="000000" w:themeColor="text1"/>
        </w:rPr>
        <w:t xml:space="preserve">, </w:t>
      </w:r>
      <w:r>
        <w:rPr>
          <w:bCs/>
          <w:iCs/>
          <w:color w:val="000000" w:themeColor="text1"/>
        </w:rPr>
        <w:t xml:space="preserve">Maria </w:t>
      </w:r>
      <w:r w:rsidR="00583AF9">
        <w:rPr>
          <w:bCs/>
          <w:iCs/>
          <w:color w:val="000000" w:themeColor="text1"/>
        </w:rPr>
        <w:t>Nguyen</w:t>
      </w:r>
      <w:r w:rsidR="00583AF9">
        <w:rPr>
          <w:bCs/>
          <w:iCs/>
          <w:color w:val="000000" w:themeColor="text1"/>
          <w:sz w:val="22"/>
          <w:vertAlign w:val="superscript"/>
        </w:rPr>
        <w:t>1</w:t>
      </w:r>
      <w:r>
        <w:rPr>
          <w:bCs/>
          <w:iCs/>
          <w:color w:val="000000" w:themeColor="text1"/>
        </w:rPr>
        <w:t xml:space="preserve">, </w:t>
      </w:r>
      <w:r w:rsidRPr="00233F15">
        <w:rPr>
          <w:bCs/>
          <w:iCs/>
          <w:color w:val="000000" w:themeColor="text1"/>
        </w:rPr>
        <w:t>Shijie Zhou</w:t>
      </w:r>
      <w:r w:rsidRPr="00233F15">
        <w:rPr>
          <w:bCs/>
          <w:iCs/>
          <w:color w:val="000000" w:themeColor="text1"/>
          <w:vertAlign w:val="superscript"/>
        </w:rPr>
        <w:t>1</w:t>
      </w:r>
      <w:r w:rsidR="00583AF9">
        <w:rPr>
          <w:bCs/>
          <w:iCs/>
          <w:color w:val="000000" w:themeColor="text1"/>
          <w:vertAlign w:val="superscript"/>
        </w:rPr>
        <w:t>,3</w:t>
      </w:r>
      <w:r>
        <w:rPr>
          <w:bCs/>
          <w:iCs/>
          <w:color w:val="000000" w:themeColor="text1"/>
        </w:rPr>
        <w:t xml:space="preserve">, </w:t>
      </w:r>
      <w:r w:rsidR="004707AE">
        <w:rPr>
          <w:bCs/>
          <w:iCs/>
          <w:color w:val="000000" w:themeColor="text1"/>
        </w:rPr>
        <w:t>Nishka Kishore</w:t>
      </w:r>
      <w:r w:rsidR="003F32FA" w:rsidRPr="004D2831">
        <w:rPr>
          <w:bCs/>
          <w:iCs/>
          <w:color w:val="000000" w:themeColor="text1"/>
          <w:sz w:val="22"/>
          <w:vertAlign w:val="superscript"/>
        </w:rPr>
        <w:t>1</w:t>
      </w:r>
      <w:r w:rsidR="003F32FA">
        <w:rPr>
          <w:bCs/>
          <w:iCs/>
          <w:color w:val="000000" w:themeColor="text1"/>
          <w:sz w:val="22"/>
          <w:vertAlign w:val="superscript"/>
        </w:rPr>
        <w:t>,2</w:t>
      </w:r>
      <w:r w:rsidR="004707AE">
        <w:rPr>
          <w:bCs/>
          <w:iCs/>
          <w:color w:val="000000" w:themeColor="text1"/>
        </w:rPr>
        <w:t xml:space="preserve">, </w:t>
      </w:r>
      <w:r>
        <w:rPr>
          <w:bCs/>
          <w:iCs/>
          <w:color w:val="000000" w:themeColor="text1"/>
        </w:rPr>
        <w:t>Igor Stagljar</w:t>
      </w:r>
      <w:r w:rsidRPr="004D2831">
        <w:rPr>
          <w:bCs/>
          <w:iCs/>
          <w:color w:val="000000" w:themeColor="text1"/>
          <w:sz w:val="22"/>
          <w:vertAlign w:val="superscript"/>
        </w:rPr>
        <w:t>1</w:t>
      </w:r>
      <w:r w:rsidR="00583AF9">
        <w:rPr>
          <w:bCs/>
          <w:iCs/>
          <w:color w:val="000000" w:themeColor="text1"/>
          <w:sz w:val="22"/>
          <w:vertAlign w:val="superscript"/>
        </w:rPr>
        <w:t>,3,5</w:t>
      </w:r>
      <w:r>
        <w:rPr>
          <w:bCs/>
          <w:iCs/>
          <w:color w:val="000000" w:themeColor="text1"/>
        </w:rPr>
        <w:t xml:space="preserve">, </w:t>
      </w:r>
      <w:r w:rsidR="00583AF9">
        <w:rPr>
          <w:bCs/>
          <w:iCs/>
          <w:color w:val="000000" w:themeColor="text1"/>
        </w:rPr>
        <w:t>Yo Suzuki</w:t>
      </w:r>
      <w:r w:rsidR="003A6FED" w:rsidRPr="009D6422">
        <w:rPr>
          <w:bCs/>
          <w:iCs/>
          <w:color w:val="000000" w:themeColor="text1"/>
          <w:vertAlign w:val="superscript"/>
        </w:rPr>
        <w:t>6</w:t>
      </w:r>
      <w:r w:rsidR="00583AF9">
        <w:rPr>
          <w:bCs/>
          <w:iCs/>
          <w:color w:val="000000" w:themeColor="text1"/>
        </w:rPr>
        <w:t xml:space="preserve">, </w:t>
      </w:r>
      <w:r w:rsidRPr="00233F15">
        <w:rPr>
          <w:bCs/>
          <w:iCs/>
          <w:color w:val="000000" w:themeColor="text1"/>
        </w:rPr>
        <w:t xml:space="preserve">Nozomu </w:t>
      </w:r>
      <w:r w:rsidR="003A6FED" w:rsidRPr="00233F15">
        <w:rPr>
          <w:bCs/>
          <w:iCs/>
          <w:color w:val="000000" w:themeColor="text1"/>
        </w:rPr>
        <w:t>Yachie</w:t>
      </w:r>
      <w:r w:rsidR="003A6FED">
        <w:rPr>
          <w:bCs/>
          <w:iCs/>
          <w:color w:val="000000" w:themeColor="text1"/>
          <w:vertAlign w:val="superscript"/>
        </w:rPr>
        <w:t>1</w:t>
      </w:r>
      <w:r w:rsidRPr="00233F15">
        <w:rPr>
          <w:bCs/>
          <w:iCs/>
          <w:color w:val="000000" w:themeColor="text1"/>
          <w:vertAlign w:val="superscript"/>
        </w:rPr>
        <w:t>,</w:t>
      </w:r>
      <w:r w:rsidR="003A6FED">
        <w:rPr>
          <w:bCs/>
          <w:iCs/>
          <w:color w:val="000000" w:themeColor="text1"/>
          <w:vertAlign w:val="superscript"/>
        </w:rPr>
        <w:t>6,7</w:t>
      </w:r>
      <w:r>
        <w:rPr>
          <w:bCs/>
          <w:iCs/>
          <w:color w:val="000000" w:themeColor="text1"/>
          <w:vertAlign w:val="superscript"/>
        </w:rPr>
        <w:t>,</w:t>
      </w:r>
      <w:r w:rsidR="003A6FED">
        <w:rPr>
          <w:bCs/>
          <w:iCs/>
          <w:color w:val="000000" w:themeColor="text1"/>
          <w:vertAlign w:val="superscript"/>
        </w:rPr>
        <w:t>8,9,10,*</w:t>
      </w:r>
      <w:r w:rsidRPr="00233F15">
        <w:rPr>
          <w:bCs/>
          <w:iCs/>
          <w:color w:val="000000" w:themeColor="text1"/>
        </w:rPr>
        <w:t>,</w:t>
      </w:r>
      <w:r>
        <w:rPr>
          <w:bCs/>
          <w:iCs/>
          <w:color w:val="000000" w:themeColor="text1"/>
        </w:rPr>
        <w:t xml:space="preserve"> and</w:t>
      </w:r>
      <w:r w:rsidRPr="00233F15">
        <w:rPr>
          <w:bCs/>
          <w:iCs/>
          <w:color w:val="000000" w:themeColor="text1"/>
        </w:rPr>
        <w:t xml:space="preserve"> Frederick </w:t>
      </w:r>
      <w:r>
        <w:rPr>
          <w:bCs/>
          <w:iCs/>
          <w:color w:val="000000" w:themeColor="text1"/>
        </w:rPr>
        <w:t xml:space="preserve">P. </w:t>
      </w:r>
      <w:r w:rsidRPr="00233F15">
        <w:rPr>
          <w:bCs/>
          <w:iCs/>
          <w:color w:val="000000" w:themeColor="text1"/>
        </w:rPr>
        <w:t>Roth</w:t>
      </w:r>
      <w:r w:rsidRPr="00233F15">
        <w:rPr>
          <w:bCs/>
          <w:iCs/>
          <w:color w:val="000000" w:themeColor="text1"/>
          <w:vertAlign w:val="superscript"/>
        </w:rPr>
        <w:t>1,2,3,</w:t>
      </w:r>
      <w:r w:rsidR="003A6FED">
        <w:rPr>
          <w:bCs/>
          <w:iCs/>
          <w:color w:val="000000" w:themeColor="text1"/>
          <w:vertAlign w:val="superscript"/>
        </w:rPr>
        <w:t>6,</w:t>
      </w:r>
      <w:r>
        <w:rPr>
          <w:bCs/>
          <w:iCs/>
          <w:color w:val="000000" w:themeColor="text1"/>
          <w:vertAlign w:val="superscript"/>
        </w:rPr>
        <w:t>9</w:t>
      </w:r>
      <w:r w:rsidRPr="00233F15">
        <w:rPr>
          <w:bCs/>
          <w:iCs/>
          <w:color w:val="000000" w:themeColor="text1"/>
          <w:vertAlign w:val="superscript"/>
        </w:rPr>
        <w:t>,</w:t>
      </w:r>
      <w:r w:rsidR="003A6FED">
        <w:rPr>
          <w:bCs/>
          <w:iCs/>
          <w:color w:val="000000" w:themeColor="text1"/>
          <w:vertAlign w:val="superscript"/>
        </w:rPr>
        <w:t>11</w:t>
      </w:r>
      <w:r>
        <w:rPr>
          <w:bCs/>
          <w:iCs/>
          <w:color w:val="000000" w:themeColor="text1"/>
          <w:vertAlign w:val="superscript"/>
        </w:rPr>
        <w:t>,</w:t>
      </w:r>
      <w:r w:rsidR="003A6FED">
        <w:rPr>
          <w:bCs/>
          <w:iCs/>
          <w:color w:val="000000" w:themeColor="text1"/>
          <w:vertAlign w:val="superscript"/>
        </w:rPr>
        <w:t>12</w:t>
      </w:r>
      <w:r w:rsidR="00EC321A">
        <w:rPr>
          <w:bCs/>
          <w:iCs/>
          <w:color w:val="000000" w:themeColor="text1"/>
          <w:vertAlign w:val="superscript"/>
        </w:rPr>
        <w:t>,</w:t>
      </w:r>
      <w:r w:rsidR="003A6FED">
        <w:rPr>
          <w:bCs/>
          <w:iCs/>
          <w:color w:val="000000" w:themeColor="text1"/>
          <w:vertAlign w:val="superscript"/>
        </w:rPr>
        <w:t>*</w:t>
      </w:r>
    </w:p>
    <w:p w14:paraId="2AF75878" w14:textId="77777777" w:rsidR="00094A15" w:rsidRPr="004D2831" w:rsidRDefault="00094A15" w:rsidP="00094A15">
      <w:pPr>
        <w:rPr>
          <w:bCs/>
          <w:iCs/>
          <w:color w:val="000000" w:themeColor="text1"/>
        </w:rPr>
      </w:pPr>
      <w:r w:rsidRPr="004D2831">
        <w:rPr>
          <w:bCs/>
          <w:iCs/>
          <w:color w:val="000000" w:themeColor="text1"/>
        </w:rPr>
        <w:t>[</w:t>
      </w:r>
      <w:r w:rsidRPr="004D2831">
        <w:rPr>
          <w:bCs/>
          <w:iCs/>
          <w:color w:val="000000" w:themeColor="text1"/>
          <w:highlight w:val="yellow"/>
        </w:rPr>
        <w:t>Author list and order is not final</w:t>
      </w:r>
      <w:r w:rsidRPr="004D2831">
        <w:rPr>
          <w:bCs/>
          <w:iCs/>
          <w:color w:val="000000" w:themeColor="text1"/>
        </w:rPr>
        <w:t>]</w:t>
      </w:r>
    </w:p>
    <w:p w14:paraId="6E09BAD9" w14:textId="77777777" w:rsidR="00094A15" w:rsidRPr="004D2831" w:rsidRDefault="00094A15" w:rsidP="00094A15">
      <w:pPr>
        <w:rPr>
          <w:bCs/>
          <w:iCs/>
          <w:color w:val="000000" w:themeColor="text1"/>
          <w:sz w:val="22"/>
        </w:rPr>
      </w:pPr>
      <w:r w:rsidRPr="004D2831">
        <w:rPr>
          <w:bCs/>
          <w:iCs/>
          <w:color w:val="000000" w:themeColor="text1"/>
          <w:sz w:val="22"/>
          <w:vertAlign w:val="superscript"/>
        </w:rPr>
        <w:t>1</w:t>
      </w:r>
      <w:r w:rsidRPr="004D2831">
        <w:rPr>
          <w:bCs/>
          <w:iCs/>
          <w:color w:val="000000" w:themeColor="text1"/>
          <w:sz w:val="22"/>
        </w:rPr>
        <w:t>Donnelly Centre, University of Toronto, Toronto, Ontario, Canada.</w:t>
      </w:r>
    </w:p>
    <w:p w14:paraId="06520D13" w14:textId="77777777" w:rsidR="00094A15" w:rsidRPr="004D2831" w:rsidRDefault="00094A15" w:rsidP="00094A15">
      <w:pPr>
        <w:rPr>
          <w:bCs/>
          <w:iCs/>
          <w:color w:val="000000" w:themeColor="text1"/>
          <w:sz w:val="22"/>
        </w:rPr>
      </w:pPr>
      <w:r w:rsidRPr="004D2831">
        <w:rPr>
          <w:bCs/>
          <w:iCs/>
          <w:color w:val="000000" w:themeColor="text1"/>
          <w:sz w:val="22"/>
          <w:vertAlign w:val="superscript"/>
        </w:rPr>
        <w:t>2</w:t>
      </w:r>
      <w:r w:rsidRPr="004D2831">
        <w:rPr>
          <w:bCs/>
          <w:iCs/>
          <w:color w:val="000000" w:themeColor="text1"/>
          <w:sz w:val="22"/>
        </w:rPr>
        <w:t>Lunenfeld-Tanenbaum Research Institute, Mount Sinai Hospital, Toronto, Ontario, Canada.</w:t>
      </w:r>
    </w:p>
    <w:p w14:paraId="14CC374B" w14:textId="77777777" w:rsidR="00094A15" w:rsidRPr="004D2831" w:rsidRDefault="00094A15" w:rsidP="00094A15">
      <w:pPr>
        <w:rPr>
          <w:bCs/>
          <w:iCs/>
          <w:color w:val="000000" w:themeColor="text1"/>
          <w:sz w:val="22"/>
        </w:rPr>
      </w:pPr>
      <w:r w:rsidRPr="004D2831">
        <w:rPr>
          <w:bCs/>
          <w:iCs/>
          <w:color w:val="000000" w:themeColor="text1"/>
          <w:sz w:val="22"/>
          <w:vertAlign w:val="superscript"/>
        </w:rPr>
        <w:t>3</w:t>
      </w:r>
      <w:r w:rsidRPr="004D2831">
        <w:rPr>
          <w:bCs/>
          <w:iCs/>
          <w:color w:val="000000" w:themeColor="text1"/>
          <w:sz w:val="22"/>
        </w:rPr>
        <w:t>Department of Molecular Genetics, University of Toronto, Toronto, Ontario, Canada.</w:t>
      </w:r>
    </w:p>
    <w:p w14:paraId="210BFD2D" w14:textId="14EDE2E2" w:rsidR="00583AF9" w:rsidRDefault="00583AF9" w:rsidP="00094A15">
      <w:pPr>
        <w:rPr>
          <w:bCs/>
          <w:iCs/>
          <w:color w:val="000000" w:themeColor="text1"/>
          <w:sz w:val="22"/>
          <w:vertAlign w:val="superscript"/>
        </w:rPr>
      </w:pPr>
      <w:r>
        <w:rPr>
          <w:bCs/>
          <w:iCs/>
          <w:color w:val="000000" w:themeColor="text1"/>
          <w:sz w:val="22"/>
          <w:vertAlign w:val="superscript"/>
        </w:rPr>
        <w:t>4</w:t>
      </w:r>
      <w:r w:rsidRPr="004D2831">
        <w:rPr>
          <w:bCs/>
          <w:iCs/>
          <w:color w:val="000000" w:themeColor="text1"/>
          <w:sz w:val="22"/>
        </w:rPr>
        <w:t>Department of Computer Science, University of Toronto, Toronto, Ontario, Canada.</w:t>
      </w:r>
    </w:p>
    <w:p w14:paraId="0773E7A4" w14:textId="2755919E" w:rsidR="00583AF9" w:rsidRPr="009D6422" w:rsidRDefault="00583AF9" w:rsidP="00094A15">
      <w:pPr>
        <w:rPr>
          <w:bCs/>
          <w:iCs/>
          <w:color w:val="000000" w:themeColor="text1"/>
          <w:sz w:val="22"/>
        </w:rPr>
      </w:pPr>
      <w:r>
        <w:rPr>
          <w:bCs/>
          <w:iCs/>
          <w:color w:val="000000" w:themeColor="text1"/>
          <w:sz w:val="22"/>
          <w:vertAlign w:val="superscript"/>
        </w:rPr>
        <w:t>5</w:t>
      </w:r>
      <w:r w:rsidRPr="004D2831">
        <w:rPr>
          <w:bCs/>
          <w:iCs/>
          <w:color w:val="000000" w:themeColor="text1"/>
          <w:sz w:val="22"/>
        </w:rPr>
        <w:t xml:space="preserve">Department of </w:t>
      </w:r>
      <w:r>
        <w:rPr>
          <w:bCs/>
          <w:iCs/>
          <w:color w:val="000000" w:themeColor="text1"/>
          <w:sz w:val="22"/>
        </w:rPr>
        <w:t>Biochemistry</w:t>
      </w:r>
      <w:r w:rsidRPr="004D2831">
        <w:rPr>
          <w:bCs/>
          <w:iCs/>
          <w:color w:val="000000" w:themeColor="text1"/>
          <w:sz w:val="22"/>
        </w:rPr>
        <w:t>, University of Toronto, Toronto, Ontario, Canada.</w:t>
      </w:r>
    </w:p>
    <w:p w14:paraId="448116D4" w14:textId="5E0A00FF" w:rsidR="00583AF9" w:rsidRDefault="00583AF9" w:rsidP="00583AF9">
      <w:pPr>
        <w:rPr>
          <w:bCs/>
          <w:iCs/>
          <w:color w:val="000000" w:themeColor="text1"/>
          <w:sz w:val="22"/>
        </w:rPr>
      </w:pPr>
      <w:r>
        <w:rPr>
          <w:bCs/>
          <w:iCs/>
          <w:color w:val="000000" w:themeColor="text1"/>
          <w:sz w:val="22"/>
          <w:vertAlign w:val="superscript"/>
        </w:rPr>
        <w:t>6</w:t>
      </w:r>
      <w:r w:rsidRPr="004D2831">
        <w:rPr>
          <w:bCs/>
          <w:iCs/>
          <w:color w:val="000000" w:themeColor="text1"/>
          <w:sz w:val="22"/>
        </w:rPr>
        <w:t xml:space="preserve">Department of </w:t>
      </w:r>
      <w:r>
        <w:rPr>
          <w:bCs/>
          <w:iCs/>
          <w:color w:val="000000" w:themeColor="text1"/>
          <w:sz w:val="22"/>
        </w:rPr>
        <w:t>Biological Chemistry and Molecular Pharmacology</w:t>
      </w:r>
      <w:r w:rsidRPr="004D2831">
        <w:rPr>
          <w:bCs/>
          <w:iCs/>
          <w:color w:val="000000" w:themeColor="text1"/>
          <w:sz w:val="22"/>
        </w:rPr>
        <w:t xml:space="preserve">, </w:t>
      </w:r>
      <w:r>
        <w:rPr>
          <w:bCs/>
          <w:iCs/>
          <w:color w:val="000000" w:themeColor="text1"/>
          <w:sz w:val="22"/>
        </w:rPr>
        <w:t>Harvard Medical School, Boston, MA</w:t>
      </w:r>
      <w:r w:rsidR="003A6FED">
        <w:rPr>
          <w:bCs/>
          <w:iCs/>
          <w:color w:val="000000" w:themeColor="text1"/>
          <w:sz w:val="22"/>
        </w:rPr>
        <w:t>, USA</w:t>
      </w:r>
      <w:r w:rsidRPr="004D2831">
        <w:rPr>
          <w:bCs/>
          <w:iCs/>
          <w:color w:val="000000" w:themeColor="text1"/>
          <w:sz w:val="22"/>
        </w:rPr>
        <w:t>.</w:t>
      </w:r>
    </w:p>
    <w:p w14:paraId="79720438" w14:textId="1430BC0A" w:rsidR="00094A15" w:rsidRDefault="003A6FED" w:rsidP="00094A15">
      <w:pPr>
        <w:rPr>
          <w:bCs/>
          <w:iCs/>
          <w:color w:val="000000" w:themeColor="text1"/>
          <w:sz w:val="22"/>
        </w:rPr>
      </w:pPr>
      <w:r>
        <w:rPr>
          <w:bCs/>
          <w:iCs/>
          <w:color w:val="000000" w:themeColor="text1"/>
          <w:sz w:val="22"/>
          <w:vertAlign w:val="superscript"/>
        </w:rPr>
        <w:t>7</w:t>
      </w:r>
      <w:r w:rsidR="00583AF9" w:rsidRPr="004D2831">
        <w:rPr>
          <w:bCs/>
          <w:iCs/>
          <w:color w:val="000000" w:themeColor="text1"/>
          <w:sz w:val="22"/>
        </w:rPr>
        <w:t xml:space="preserve">Synthetic </w:t>
      </w:r>
      <w:r w:rsidR="00094A15" w:rsidRPr="004D2831">
        <w:rPr>
          <w:bCs/>
          <w:iCs/>
          <w:color w:val="000000" w:themeColor="text1"/>
          <w:sz w:val="22"/>
        </w:rPr>
        <w:t>Biology Division, Research Center for Advanced Science and Technology, the University of Tokyo, Tokyo, Japan.</w:t>
      </w:r>
    </w:p>
    <w:p w14:paraId="2618DF97" w14:textId="263C8B6E" w:rsidR="00094A15" w:rsidRPr="00925FC8" w:rsidRDefault="003A6FED" w:rsidP="00094A15">
      <w:pPr>
        <w:rPr>
          <w:bCs/>
          <w:iCs/>
          <w:color w:val="000000" w:themeColor="text1"/>
          <w:sz w:val="22"/>
        </w:rPr>
      </w:pPr>
      <w:r>
        <w:rPr>
          <w:bCs/>
          <w:iCs/>
          <w:color w:val="000000" w:themeColor="text1"/>
          <w:sz w:val="22"/>
          <w:vertAlign w:val="superscript"/>
        </w:rPr>
        <w:t>8</w:t>
      </w:r>
      <w:r w:rsidRPr="00B16CEB">
        <w:rPr>
          <w:bCs/>
          <w:iCs/>
          <w:color w:val="000000" w:themeColor="text1"/>
          <w:sz w:val="22"/>
        </w:rPr>
        <w:t xml:space="preserve">Department </w:t>
      </w:r>
      <w:r w:rsidR="00094A15" w:rsidRPr="00B16CEB">
        <w:rPr>
          <w:bCs/>
          <w:iCs/>
          <w:color w:val="000000" w:themeColor="text1"/>
          <w:sz w:val="22"/>
        </w:rPr>
        <w:t>of Biological Sciences, School of Sc</w:t>
      </w:r>
      <w:r w:rsidR="00094A15">
        <w:rPr>
          <w:bCs/>
          <w:iCs/>
          <w:color w:val="000000" w:themeColor="text1"/>
          <w:sz w:val="22"/>
        </w:rPr>
        <w:t>ience, t</w:t>
      </w:r>
      <w:r w:rsidR="00094A15" w:rsidRPr="00B16CEB">
        <w:rPr>
          <w:bCs/>
          <w:iCs/>
          <w:color w:val="000000" w:themeColor="text1"/>
          <w:sz w:val="22"/>
        </w:rPr>
        <w:t>he University of Tokyo, Tokyo, Japan.</w:t>
      </w:r>
    </w:p>
    <w:p w14:paraId="23467874" w14:textId="38160222" w:rsidR="00094A15" w:rsidRPr="00B16CEB" w:rsidRDefault="003A6FED" w:rsidP="00094A15">
      <w:pPr>
        <w:rPr>
          <w:bCs/>
          <w:iCs/>
          <w:color w:val="000000" w:themeColor="text1"/>
          <w:sz w:val="22"/>
        </w:rPr>
      </w:pPr>
      <w:r>
        <w:rPr>
          <w:bCs/>
          <w:iCs/>
          <w:color w:val="000000" w:themeColor="text1"/>
          <w:sz w:val="22"/>
          <w:vertAlign w:val="superscript"/>
          <w:lang w:val="en-GB"/>
        </w:rPr>
        <w:t>9</w:t>
      </w:r>
      <w:r w:rsidRPr="00B16CEB">
        <w:rPr>
          <w:bCs/>
          <w:iCs/>
          <w:color w:val="000000" w:themeColor="text1"/>
          <w:sz w:val="22"/>
        </w:rPr>
        <w:t xml:space="preserve">Institute </w:t>
      </w:r>
      <w:r w:rsidR="00094A15" w:rsidRPr="00B16CEB">
        <w:rPr>
          <w:bCs/>
          <w:iCs/>
          <w:color w:val="000000" w:themeColor="text1"/>
          <w:sz w:val="22"/>
        </w:rPr>
        <w:t>for Advanced Biosciences, Keio University, Tsuruoka, Japan.</w:t>
      </w:r>
    </w:p>
    <w:p w14:paraId="6187B063" w14:textId="62439A17" w:rsidR="00094A15" w:rsidRPr="004D2831" w:rsidRDefault="003A6FED" w:rsidP="00094A15">
      <w:pPr>
        <w:rPr>
          <w:bCs/>
          <w:iCs/>
          <w:color w:val="000000" w:themeColor="text1"/>
          <w:sz w:val="22"/>
        </w:rPr>
      </w:pPr>
      <w:r>
        <w:rPr>
          <w:bCs/>
          <w:iCs/>
          <w:color w:val="000000" w:themeColor="text1"/>
          <w:sz w:val="22"/>
          <w:vertAlign w:val="superscript"/>
        </w:rPr>
        <w:t>10</w:t>
      </w:r>
      <w:r w:rsidRPr="00B16CEB">
        <w:rPr>
          <w:bCs/>
          <w:iCs/>
          <w:color w:val="000000" w:themeColor="text1"/>
          <w:sz w:val="22"/>
        </w:rPr>
        <w:t>PRESTO</w:t>
      </w:r>
      <w:r w:rsidR="00094A15" w:rsidRPr="00B16CEB">
        <w:rPr>
          <w:bCs/>
          <w:iCs/>
          <w:color w:val="000000" w:themeColor="text1"/>
          <w:sz w:val="22"/>
        </w:rPr>
        <w:t>, Japan Science and Technology Agency, Tokyo, Japan.</w:t>
      </w:r>
    </w:p>
    <w:p w14:paraId="2398D1E3" w14:textId="54217266" w:rsidR="00094A15" w:rsidRDefault="003A6FED" w:rsidP="00094A15">
      <w:pPr>
        <w:rPr>
          <w:bCs/>
          <w:iCs/>
          <w:color w:val="000000" w:themeColor="text1"/>
          <w:sz w:val="22"/>
        </w:rPr>
      </w:pPr>
      <w:r>
        <w:rPr>
          <w:bCs/>
          <w:iCs/>
          <w:color w:val="000000" w:themeColor="text1"/>
          <w:sz w:val="22"/>
          <w:vertAlign w:val="superscript"/>
        </w:rPr>
        <w:t>11</w:t>
      </w:r>
      <w:r w:rsidR="00094A15">
        <w:rPr>
          <w:bCs/>
          <w:iCs/>
          <w:color w:val="000000" w:themeColor="text1"/>
          <w:sz w:val="22"/>
        </w:rPr>
        <w:t>Canadian Institute for Advanced Research, Toronto</w:t>
      </w:r>
      <w:r w:rsidR="00094A15" w:rsidRPr="004D2831">
        <w:rPr>
          <w:bCs/>
          <w:iCs/>
          <w:color w:val="000000" w:themeColor="text1"/>
          <w:sz w:val="22"/>
        </w:rPr>
        <w:t>, Ontario, Canada.</w:t>
      </w:r>
    </w:p>
    <w:p w14:paraId="2FDEA501" w14:textId="64559B9A" w:rsidR="003A6FED" w:rsidRPr="003A6FED" w:rsidRDefault="003A6FED" w:rsidP="00094A15">
      <w:pPr>
        <w:rPr>
          <w:bCs/>
          <w:iCs/>
          <w:color w:val="000000" w:themeColor="text1"/>
          <w:sz w:val="22"/>
        </w:rPr>
      </w:pPr>
      <w:r>
        <w:rPr>
          <w:bCs/>
          <w:iCs/>
          <w:color w:val="000000" w:themeColor="text1"/>
          <w:sz w:val="22"/>
          <w:vertAlign w:val="superscript"/>
        </w:rPr>
        <w:t>12</w:t>
      </w:r>
      <w:r>
        <w:rPr>
          <w:bCs/>
          <w:iCs/>
          <w:color w:val="000000" w:themeColor="text1"/>
          <w:sz w:val="22"/>
        </w:rPr>
        <w:t>Lead contact</w:t>
      </w:r>
    </w:p>
    <w:p w14:paraId="386AD19B" w14:textId="5D9AAD4B" w:rsidR="003A6FED" w:rsidRPr="004D2831" w:rsidRDefault="003A6FED" w:rsidP="00094A15">
      <w:pPr>
        <w:rPr>
          <w:bCs/>
          <w:iCs/>
          <w:color w:val="000000" w:themeColor="text1"/>
          <w:sz w:val="22"/>
        </w:rPr>
      </w:pPr>
      <w:r>
        <w:rPr>
          <w:bCs/>
          <w:iCs/>
          <w:color w:val="000000" w:themeColor="text1"/>
          <w:sz w:val="22"/>
          <w:vertAlign w:val="superscript"/>
        </w:rPr>
        <w:t>*</w:t>
      </w:r>
      <w:r>
        <w:rPr>
          <w:bCs/>
          <w:iCs/>
          <w:color w:val="000000" w:themeColor="text1"/>
          <w:sz w:val="22"/>
        </w:rPr>
        <w:t>Correspondence:</w:t>
      </w:r>
      <w:r>
        <w:rPr>
          <w:b/>
          <w:bCs/>
          <w:iCs/>
          <w:color w:val="000000" w:themeColor="text1"/>
          <w:sz w:val="22"/>
        </w:rPr>
        <w:t xml:space="preserve"> </w:t>
      </w:r>
      <w:hyperlink r:id="rId8" w:history="1">
        <w:r w:rsidRPr="000008C7">
          <w:rPr>
            <w:rStyle w:val="Hyperlink"/>
            <w:bCs/>
            <w:iCs/>
            <w:sz w:val="22"/>
          </w:rPr>
          <w:t>fritz.roth@utoronto.ca</w:t>
        </w:r>
      </w:hyperlink>
      <w:r>
        <w:rPr>
          <w:bCs/>
          <w:iCs/>
          <w:color w:val="000000" w:themeColor="text1"/>
          <w:sz w:val="22"/>
        </w:rPr>
        <w:t xml:space="preserve"> (F.P.R.), </w:t>
      </w:r>
      <w:hyperlink r:id="rId9" w:history="1">
        <w:r w:rsidRPr="000008C7">
          <w:rPr>
            <w:rStyle w:val="Hyperlink"/>
            <w:bCs/>
            <w:iCs/>
            <w:sz w:val="22"/>
          </w:rPr>
          <w:t>yachie@synbiol.rcast.u-tokyo.ac.jp</w:t>
        </w:r>
      </w:hyperlink>
      <w:r>
        <w:rPr>
          <w:bCs/>
          <w:iCs/>
          <w:color w:val="000000" w:themeColor="text1"/>
          <w:sz w:val="22"/>
        </w:rPr>
        <w:t xml:space="preserve"> (N.Y.)</w:t>
      </w:r>
    </w:p>
    <w:p w14:paraId="36465EFA" w14:textId="77777777" w:rsidR="00653477" w:rsidRPr="00233F15" w:rsidRDefault="00653477" w:rsidP="00224FCB">
      <w:pPr>
        <w:rPr>
          <w:bCs/>
          <w:iCs/>
          <w:color w:val="000000" w:themeColor="text1"/>
        </w:rPr>
      </w:pPr>
    </w:p>
    <w:p w14:paraId="2D9E2E52" w14:textId="4C16C079" w:rsidR="00C1010A" w:rsidRDefault="001F5994" w:rsidP="00017AB4">
      <w:pPr>
        <w:jc w:val="both"/>
      </w:pPr>
      <w:r>
        <w:rPr>
          <w:b/>
          <w:bCs/>
          <w:iCs/>
          <w:color w:val="000000" w:themeColor="text1"/>
          <w:sz w:val="28"/>
        </w:rPr>
        <w:t>Summary</w:t>
      </w:r>
    </w:p>
    <w:p w14:paraId="5347B0F6" w14:textId="41AF1898" w:rsidR="00F72478" w:rsidRPr="00B51364" w:rsidRDefault="00914F2C" w:rsidP="00914F2C">
      <w:pPr>
        <w:jc w:val="both"/>
      </w:pPr>
      <w:r>
        <w:t>Complex traits, including most common human genetic disease</w:t>
      </w:r>
      <w:r w:rsidR="00643039">
        <w:t>s</w:t>
      </w:r>
      <w:r>
        <w:t xml:space="preserve">, </w:t>
      </w:r>
      <w:r w:rsidR="00136107">
        <w:t xml:space="preserve">have remained opaque </w:t>
      </w:r>
      <w:r w:rsidR="004D2C42">
        <w:t xml:space="preserve">because of </w:t>
      </w:r>
      <w:r w:rsidR="00136107">
        <w:t xml:space="preserve">daunting experimental and statistical </w:t>
      </w:r>
      <w:r>
        <w:t xml:space="preserve">challenges </w:t>
      </w:r>
      <w:r w:rsidR="004D2C42">
        <w:t xml:space="preserve">in </w:t>
      </w:r>
      <w:r>
        <w:t xml:space="preserve">exhaustively testing </w:t>
      </w:r>
      <w:r w:rsidR="00136107">
        <w:t>variant</w:t>
      </w:r>
      <w:r>
        <w:t xml:space="preserve"> combinations </w:t>
      </w:r>
      <w:r w:rsidR="00136107">
        <w:t xml:space="preserve">in </w:t>
      </w:r>
      <w:r w:rsidR="00E964DC">
        <w:t xml:space="preserve">multiple </w:t>
      </w:r>
      <w:r w:rsidR="00136107">
        <w:t>genes</w:t>
      </w:r>
      <w:r w:rsidR="00E964DC">
        <w:t xml:space="preserve">. </w:t>
      </w:r>
      <w:r w:rsidR="001D4B9F">
        <w:t xml:space="preserve">Here, we </w:t>
      </w:r>
      <w:r w:rsidR="00000E42">
        <w:t xml:space="preserve">describe </w:t>
      </w:r>
      <w:r>
        <w:t xml:space="preserve">an </w:t>
      </w:r>
      <w:r w:rsidR="00000E42">
        <w:t>‘</w:t>
      </w:r>
      <w:r w:rsidR="00000E42">
        <w:rPr>
          <w:i/>
        </w:rPr>
        <w:t>X</w:t>
      </w:r>
      <w:r w:rsidR="00000E42">
        <w:t xml:space="preserve">-gene’ genetic analysis (XGA) </w:t>
      </w:r>
      <w:r w:rsidR="00136107">
        <w:t xml:space="preserve">approach </w:t>
      </w:r>
      <w:r w:rsidR="00000E42">
        <w:t xml:space="preserve">that </w:t>
      </w:r>
      <w:r w:rsidR="00BE7009">
        <w:t>engineer</w:t>
      </w:r>
      <w:r>
        <w:t>s</w:t>
      </w:r>
      <w:r w:rsidR="00BE7009">
        <w:t xml:space="preserve"> and </w:t>
      </w:r>
      <w:r w:rsidR="002B08CD">
        <w:t>profil</w:t>
      </w:r>
      <w:r>
        <w:t>es</w:t>
      </w:r>
      <w:r w:rsidR="003B12FA">
        <w:t xml:space="preserve"> </w:t>
      </w:r>
      <w:r w:rsidR="00E964DC">
        <w:t>combinatorial perturbations</w:t>
      </w:r>
      <w:r w:rsidR="003B12FA">
        <w:t xml:space="preserve"> </w:t>
      </w:r>
      <w:r w:rsidR="00136107">
        <w:t xml:space="preserve">in </w:t>
      </w:r>
      <w:r w:rsidR="00E964DC">
        <w:t>multiple genes</w:t>
      </w:r>
      <w:r w:rsidR="00B811FE">
        <w:t>.</w:t>
      </w:r>
      <w:r w:rsidR="00411ADC">
        <w:t xml:space="preserve"> </w:t>
      </w:r>
      <w:r w:rsidR="00592D60">
        <w:t xml:space="preserve">We demonstrate XGA on </w:t>
      </w:r>
      <w:r w:rsidR="006B3642">
        <w:t xml:space="preserve">yeast </w:t>
      </w:r>
      <w:r w:rsidR="00592D60">
        <w:t xml:space="preserve">ABC transporters by engineering </w:t>
      </w:r>
      <w:r w:rsidR="00592D60" w:rsidRPr="00EC2F5D">
        <w:t>5,</w:t>
      </w:r>
      <w:r w:rsidR="00592D60">
        <w:t>352</w:t>
      </w:r>
      <w:r w:rsidR="00592D60" w:rsidRPr="00EC2F5D">
        <w:t xml:space="preserve"> </w:t>
      </w:r>
      <w:r w:rsidR="00136107" w:rsidRPr="00EC2F5D">
        <w:t>strains</w:t>
      </w:r>
      <w:r w:rsidR="00136107">
        <w:t xml:space="preserve">, each </w:t>
      </w:r>
      <w:r>
        <w:t xml:space="preserve">deleted for </w:t>
      </w:r>
      <w:r w:rsidR="00136107">
        <w:t xml:space="preserve">a </w:t>
      </w:r>
      <w:r w:rsidR="00592D60">
        <w:t xml:space="preserve">random </w:t>
      </w:r>
      <w:r>
        <w:t xml:space="preserve">subset of </w:t>
      </w:r>
      <w:r w:rsidR="00592D60">
        <w:t>16 transporters</w:t>
      </w:r>
      <w:r w:rsidR="00592D60" w:rsidRPr="00EC2F5D">
        <w:t>, and profi</w:t>
      </w:r>
      <w:r w:rsidR="00592D60">
        <w:t>ling</w:t>
      </w:r>
      <w:r w:rsidR="00592D60" w:rsidRPr="00EC2F5D">
        <w:t xml:space="preserve"> </w:t>
      </w:r>
      <w:r w:rsidR="006126B5">
        <w:t>each strain’s</w:t>
      </w:r>
      <w:r w:rsidR="00592D60" w:rsidRPr="00EC2F5D">
        <w:t xml:space="preserve"> resistance to 16 compounds.</w:t>
      </w:r>
      <w:r w:rsidR="00411ADC">
        <w:t xml:space="preserve"> </w:t>
      </w:r>
      <w:r w:rsidR="00136107">
        <w:t xml:space="preserve">XGA yielded </w:t>
      </w:r>
      <w:r w:rsidR="004D2C1E">
        <w:t>85,632</w:t>
      </w:r>
      <w:r w:rsidR="008852C7">
        <w:t xml:space="preserve"> </w:t>
      </w:r>
      <w:r w:rsidR="00592D60">
        <w:t>genotype-to-re</w:t>
      </w:r>
      <w:r w:rsidR="00947ECA">
        <w:t xml:space="preserve">sistance </w:t>
      </w:r>
      <w:r w:rsidR="00136107">
        <w:t xml:space="preserve">observations, revealing </w:t>
      </w:r>
      <w:r w:rsidR="00CC12F5" w:rsidRPr="00EC2F5D">
        <w:t>high-order</w:t>
      </w:r>
      <w:r w:rsidR="0092633C" w:rsidRPr="00EC2F5D">
        <w:t xml:space="preserve"> genetic interactions </w:t>
      </w:r>
      <w:r w:rsidR="00643039">
        <w:t xml:space="preserve">(involving 3 or more genes) </w:t>
      </w:r>
      <w:r w:rsidR="0092633C" w:rsidRPr="00EC2F5D">
        <w:t>for 13 of the 16</w:t>
      </w:r>
      <w:r w:rsidR="000A2ADA">
        <w:t xml:space="preserve"> </w:t>
      </w:r>
      <w:r w:rsidR="000A2ADA" w:rsidRPr="00EC2F5D">
        <w:t>transporter</w:t>
      </w:r>
      <w:r w:rsidR="00555CB4">
        <w:t>s</w:t>
      </w:r>
      <w:r w:rsidR="00EA1A6E">
        <w:t xml:space="preserve"> </w:t>
      </w:r>
      <w:r w:rsidR="00555CB4">
        <w:t>studied</w:t>
      </w:r>
      <w:r w:rsidR="00E24349">
        <w:t>.</w:t>
      </w:r>
      <w:r w:rsidR="00411ADC">
        <w:t xml:space="preserve"> </w:t>
      </w:r>
      <w:r w:rsidR="00643039">
        <w:t>N</w:t>
      </w:r>
      <w:r w:rsidR="009B3CEE">
        <w:t>eural network</w:t>
      </w:r>
      <w:r w:rsidR="00CC6392">
        <w:t xml:space="preserve">s yielded </w:t>
      </w:r>
      <w:r w:rsidR="0061099C">
        <w:t xml:space="preserve">intuitive </w:t>
      </w:r>
      <w:r w:rsidR="00643039">
        <w:t xml:space="preserve">functional models, which were explored further </w:t>
      </w:r>
      <w:r w:rsidR="00CC6392">
        <w:t xml:space="preserve">for </w:t>
      </w:r>
      <w:r w:rsidR="00643039">
        <w:t xml:space="preserve">a fluconazole resistance trait </w:t>
      </w:r>
      <w:r w:rsidR="00CC6392">
        <w:t xml:space="preserve">that was </w:t>
      </w:r>
      <w:r w:rsidR="00643039">
        <w:t xml:space="preserve">influenced non-additively by five genes.  Together, results showed </w:t>
      </w:r>
      <w:r w:rsidR="00CC6392">
        <w:t xml:space="preserve">that the </w:t>
      </w:r>
      <w:r w:rsidR="004D2C42">
        <w:t xml:space="preserve">systematic </w:t>
      </w:r>
      <w:r w:rsidR="00CC6392">
        <w:t xml:space="preserve">combinatorial genetic engineering and multiplexed profiling strategy of XGA can </w:t>
      </w:r>
      <w:r w:rsidR="004D2C42">
        <w:t xml:space="preserve">provide functional </w:t>
      </w:r>
      <w:r w:rsidR="00CC6392">
        <w:t>model</w:t>
      </w:r>
      <w:r w:rsidR="004D2C42">
        <w:t>s</w:t>
      </w:r>
      <w:r w:rsidR="00CC6392">
        <w:t xml:space="preserve"> </w:t>
      </w:r>
      <w:r w:rsidR="004D2C42">
        <w:t xml:space="preserve">of </w:t>
      </w:r>
      <w:r w:rsidR="00CC6392">
        <w:t xml:space="preserve">complex </w:t>
      </w:r>
      <w:r w:rsidR="004D2C42">
        <w:t>traits</w:t>
      </w:r>
      <w:r w:rsidR="00643039">
        <w:t>.</w:t>
      </w:r>
    </w:p>
    <w:p w14:paraId="298DFBA2" w14:textId="77777777" w:rsidR="00DC18A7" w:rsidRDefault="00DC18A7" w:rsidP="00B22945">
      <w:pPr>
        <w:jc w:val="both"/>
      </w:pPr>
    </w:p>
    <w:p w14:paraId="53272021" w14:textId="77777777" w:rsidR="00643039" w:rsidRDefault="00643039" w:rsidP="00DC18A7">
      <w:pPr>
        <w:jc w:val="both"/>
      </w:pPr>
    </w:p>
    <w:p w14:paraId="1228BE8C" w14:textId="605B4C60" w:rsidR="0098786A" w:rsidRDefault="0098786A" w:rsidP="00B22945">
      <w:pPr>
        <w:jc w:val="both"/>
      </w:pPr>
      <w:r>
        <w:br w:type="page"/>
      </w:r>
    </w:p>
    <w:p w14:paraId="1840606B" w14:textId="1FB75D5C" w:rsidR="00326455" w:rsidRDefault="00326455" w:rsidP="00326455">
      <w:pPr>
        <w:outlineLvl w:val="0"/>
        <w:rPr>
          <w:b/>
          <w:bCs/>
          <w:iCs/>
          <w:color w:val="000000" w:themeColor="text1"/>
          <w:sz w:val="28"/>
        </w:rPr>
      </w:pPr>
      <w:r w:rsidRPr="00233F15">
        <w:rPr>
          <w:b/>
          <w:bCs/>
          <w:iCs/>
          <w:color w:val="000000" w:themeColor="text1"/>
          <w:sz w:val="28"/>
        </w:rPr>
        <w:lastRenderedPageBreak/>
        <w:t>Introduction</w:t>
      </w:r>
    </w:p>
    <w:p w14:paraId="14A53AEC" w14:textId="37A18B44" w:rsidR="000411F7" w:rsidRPr="00024A47" w:rsidRDefault="000411F7" w:rsidP="00326455">
      <w:pPr>
        <w:jc w:val="both"/>
      </w:pPr>
      <w:r>
        <w:t xml:space="preserve">Genes </w:t>
      </w:r>
      <w:r w:rsidR="002F571C">
        <w:t xml:space="preserve">often </w:t>
      </w:r>
      <w:r>
        <w:t xml:space="preserve">encode </w:t>
      </w:r>
      <w:r w:rsidR="00BB2665">
        <w:t>interdependent and functionally-overlapping molecular systems,</w:t>
      </w:r>
      <w:r>
        <w:t xml:space="preserve"> </w:t>
      </w:r>
      <w:r w:rsidR="001F4D0C">
        <w:t xml:space="preserve">such that combinations of genetic </w:t>
      </w:r>
      <w:r w:rsidR="005579A3">
        <w:t>varia</w:t>
      </w:r>
      <w:r w:rsidR="001F4D0C">
        <w:t>n</w:t>
      </w:r>
      <w:r w:rsidR="00F03BDD">
        <w:t>t</w:t>
      </w:r>
      <w:r w:rsidR="001F4D0C">
        <w:t xml:space="preserve">s </w:t>
      </w:r>
      <w:r w:rsidR="009D6E3A">
        <w:t>can yield</w:t>
      </w:r>
      <w:r w:rsidR="001F4D0C">
        <w:t xml:space="preserve"> surprising </w:t>
      </w:r>
      <w:r>
        <w:t xml:space="preserve">phenotypes </w:t>
      </w:r>
      <w:r w:rsidRPr="00233F15">
        <w:fldChar w:fldCharType="begin" w:fldLock="1"/>
      </w:r>
      <w:r>
        <w:instrText>ADDIN CSL_CITATION {"citationItems":[{"id":"ITEM-1","itemData":{"author":[{"dropping-particle":"","family":"Hartman","given":"John L.","non-dropping-particle":"","parse-names":false,"suffix":""},{"dropping-particle":"","family":"Garvik","given":"Barbara","non-dropping-particle":"","parse-names":false,"suffix":""},{"dropping-particle":"","family":"Hartwell","given":"Lee","non-dropping-particle":"","parse-names":false,"suffix":""}],"container-title":"Science","id":"ITEM-1","issue":"5506","issued":{"date-parts":[["2001"]]},"title":"Principles for the Buffering of Genetic Variation","type":"article-journal","volume":"291"},"uris":["http://www.mendeley.com/documents/?uuid=bf53af57-9d9c-382d-9fcf-6cf81062815f"]}],"mendeley":{"formattedCitation":"(Hartman et al., 2001)","plainTextFormattedCitation":"(Hartman et al., 2001)","previouslyFormattedCitation":"(Hartman et al., 2001)"},"properties":{"noteIndex":0},"schema":"https://github.com/citation-style-language/schema/raw/master/csl-citation.json"}</w:instrText>
      </w:r>
      <w:r w:rsidRPr="00233F15">
        <w:fldChar w:fldCharType="separate"/>
      </w:r>
      <w:r w:rsidRPr="00F00844">
        <w:rPr>
          <w:noProof/>
        </w:rPr>
        <w:t>(Hartman et al., 2001)</w:t>
      </w:r>
      <w:r w:rsidRPr="00233F15">
        <w:fldChar w:fldCharType="end"/>
      </w:r>
      <w:r>
        <w:t xml:space="preserve">. </w:t>
      </w:r>
      <w:commentRangeStart w:id="0"/>
      <w:r>
        <w:t>This phenomenon defines genetic interaction</w:t>
      </w:r>
      <w:r w:rsidR="006B3642">
        <w:t>s</w:t>
      </w:r>
      <w:r w:rsidR="007717FB">
        <w:t xml:space="preserve"> and results in complex traits that cannot be understood by single-gene perturbations.</w:t>
      </w:r>
      <w:r>
        <w:t xml:space="preserve"> </w:t>
      </w:r>
      <w:commentRangeEnd w:id="0"/>
      <w:r w:rsidR="00D943CC">
        <w:rPr>
          <w:rStyle w:val="CommentReference"/>
          <w:rFonts w:asciiTheme="minorHAnsi" w:hAnsiTheme="minorHAnsi" w:cstheme="minorBidi"/>
        </w:rPr>
        <w:commentReference w:id="0"/>
      </w:r>
      <w:r w:rsidR="00CC2D2F">
        <w:t>Ob</w:t>
      </w:r>
      <w:r w:rsidR="00F71A00">
        <w:t>s</w:t>
      </w:r>
      <w:r w:rsidR="00CC2D2F">
        <w:t>er</w:t>
      </w:r>
      <w:r w:rsidR="00096207">
        <w:t>v</w:t>
      </w:r>
      <w:r w:rsidR="00CC2D2F">
        <w:t>ing interaction</w:t>
      </w:r>
      <w:r w:rsidR="007717FB">
        <w:t>s</w:t>
      </w:r>
      <w:r w:rsidR="00CC2D2F">
        <w:t xml:space="preserve"> </w:t>
      </w:r>
      <w:r w:rsidR="007717FB">
        <w:t xml:space="preserve">between pairs of </w:t>
      </w:r>
      <w:r w:rsidR="0052030A">
        <w:t>genes</w:t>
      </w:r>
      <w:r>
        <w:t xml:space="preserve">, </w:t>
      </w:r>
      <w:r w:rsidR="009833C3">
        <w:t xml:space="preserve">e.g., using synthetic genetic </w:t>
      </w:r>
      <w:r w:rsidR="006E3392">
        <w:t xml:space="preserve">array </w:t>
      </w:r>
      <w:r w:rsidR="009833C3">
        <w:t>analysis (SGA)</w:t>
      </w:r>
      <w:r>
        <w:t xml:space="preserve">, has </w:t>
      </w:r>
      <w:r w:rsidR="00E312AC">
        <w:t xml:space="preserve">systematically </w:t>
      </w:r>
      <w:r>
        <w:t xml:space="preserve">uncovered </w:t>
      </w:r>
      <w:r w:rsidRPr="00233F15">
        <w:t xml:space="preserve">functional </w:t>
      </w:r>
      <w:r w:rsidR="0032472C">
        <w:t xml:space="preserve">relationships </w:t>
      </w:r>
      <w:r>
        <w:t xml:space="preserve">in yeast </w:t>
      </w:r>
      <w:r w:rsidRPr="00233F15">
        <w:fldChar w:fldCharType="begin" w:fldLock="1"/>
      </w:r>
      <w:r>
        <w:instrText>ADDIN CSL_CITATION {"citationItems":[{"id":"ITEM-1","itemData":{"DOI":"10.1126/science.aaf1420","ISSN":"1095-9203","PMID":"27708008","abstract":"We generated a global genetic interaction network for Saccharomyces cerevisiae, constructing more than 23 million double mutants, identifying about 550,000 negative and about 350,000 positive genetic interactions. This comprehensive network maps genetic interactions for essential gene pairs, highlighting essential genes as densely connected hubs. Genetic interaction profiles enabled assembly of a hierarchical model of cell function, including modules corresponding to protein complexes and pathways, biological processes, and cellular compartments. Negative interactions connected functionally related genes, mapped core bioprocesses, and identified pleiotropic genes, whereas positive interactions often mapped general regulatory connections among gene pairs, rather than shared functionality. The global network illustrates how coherent sets of genetic interactions connect protein complex and pathway modules to map a functional wiring diagram of the cell.","author":[{"dropping-particle":"","family":"Costanzo","given":"Michael","non-dropping-particle":"","parse-names":false,"suffix":""},{"dropping-particle":"","family":"VanderSluis","given":"Benjamin","non-dropping-particle":"","parse-names":false,"suffix":""},{"dropping-particle":"","family":"Koch","given":"Elizabeth N.","non-dropping-particle":"","parse-names":false,"suffix":""},{"dropping-particle":"","family":"Baryshnikova","given":"Anastasia","non-dropping-particle":"","parse-names":false,"suffix":""},{"dropping-particle":"","family":"Pons","given":"Carles","non-dropping-particle":"","parse-names":false,"suffix":""},{"dropping-particle":"","family":"Tan","given":"Guihong","non-dropping-particle":"","parse-names":false,"suffix":""},{"dropping-particle":"","family":"Wang","given":"Wen","non-dropping-particle":"","parse-names":false,"suffix":""},{"dropping-particle":"","family":"Usaj","given":"Matej Mojca Mattiazzi","non-dropping-particle":"","parse-names":false,"suffix":""},{"dropping-particle":"","family":"Hanchard","given":"Julia","non-dropping-particle":"","parse-names":false,"suffix":""},{"dropping-particle":"","family":"Lee","given":"Susan D.","non-dropping-particle":"","parse-names":false,"suffix":""},{"dropping-particle":"","family":"Pelechano","given":"Vicent","non-dropping-particle":"","parse-names":false,"suffix":""},{"dropping-particle":"","family":"Styles","given":"Erin B.","non-dropping-particle":"","parse-names":false,"suffix":""},{"dropping-particle":"","family":"Billmann","given":"Maximilian","non-dropping-particle":"","parse-names":false,"suffix":""},{"dropping-particle":"","family":"Leeuwen","given":"Jolanda","non-dropping-particle":"van","parse-names":false,"suffix":""},{"dropping-particle":"","family":"Dyk","given":"Nydia","non-dropping-particle":"van","parse-names":false,"suffix":""},{"dropping-particle":"","family":"Lin","given":"Zhen-Yuan","non-dropping-particle":"","parse-names":false,"suffix":""},{"dropping-particle":"","family":"Kuzmin","given":"Elena","non-dropping-particle":"","parse-names":false,"suffix":""},{"dropping-particle":"","family":"Nelson","given":"Justin","non-dropping-particle":"","parse-names":false,"suffix":""},{"dropping-particle":"","family":"Piotrowski","given":"Jeff S.","non-dropping-particle":"","parse-names":false,"suffix":""},{"dropping-particle":"","family":"Srikumar","given":"Tharan","non-dropping-particle":"","parse-names":false,"suffix":""},{"dropping-particle":"","family":"Bahr","given":"Sondra","non-dropping-particle":"","parse-names":false,"suffix":""},{"dropping-particle":"","family":"Chen","given":"Yiqun","non-dropping-particle":"","parse-names":false,"suffix":""},{"dropping-particle":"","family":"Deshpande","given":"Raamesh","non-dropping-particle":"","parse-names":false,"suffix":""},{"dropping-particle":"","family":"Kurat","given":"Christoph F.","non-dropping-particle":"","parse-names":false,"suffix":""},{"dropping-particle":"","family":"Li","given":"Sheena C.","non-dropping-particle":"","parse-names":false,"suffix":""},{"dropping-particle":"","family":"Li","given":"Zhijian","non-dropping-particle":"","parse-names":false,"suffix":""},{"dropping-particle":"","family":"Usaj","given":"Matej Mojca Mattiazzi","non-dropping-particle":"","parse-names":false,"suffix":""},{"dropping-particle":"","family":"Okada","given":"Hiroki","non-dropping-particle":"","parse-names":false,"suffix":""},{"dropping-particle":"","family":"Pascoe","given":"Natasha","non-dropping-particle":"","parse-names":false,"suffix":""},{"dropping-particle":"","family":"San Luis","given":"Bryan-Joseph","non-dropping-particle":"","parse-names":false,"suffix":""},{"dropping-particle":"","family":"Sharifpoor","given":"Sara","non-dropping-particle":"","parse-names":false,"suffix":""},{"dropping-particle":"","family":"Shuteriqi","given":"Emira","non-dropping-particle":"","parse-names":false,"suffix":""},{"dropping-particle":"","family":"Simpkins","given":"Scott W.","non-dropping-particle":"","parse-names":false,"suffix":""},{"dropping-particle":"","family":"Snider","given":"Jamie","non-dropping-particle":"","parse-names":false,"suffix":""},{"dropping-particle":"","family":"Suresh","given":"Harsha Garadi","non-dropping-particle":"","parse-names":false,"suffix":""},{"dropping-particle":"","family":"Tan","given":"Yizhao","non-dropping-particle":"","parse-names":false,"suffix":""},{"dropping-particle":"","family":"Zhu","given":"Hongwei","non-dropping-particle":"","parse-names":false,"suffix":""},{"dropping-particle":"","family":"Malod-Dognin","given":"Noel","non-dropping-particle":"","parse-names":false,"suffix":""},{"dropping-particle":"","family":"Janjic","given":"Vuk","non-dropping-particle":"","parse-names":false,"suffix":""},{"dropping-particle":"","family":"Przulj","given":"Natasa","non-dropping-particle":"","parse-names":false,"suffix":""},{"dropping-particle":"","family":"Troyanskaya","given":"Olga G.","non-dropping-particle":"","parse-names":false,"suffix":""},{"dropping-particle":"","family":"Stagljar","given":"Igor","non-dropping-particle":"","parse-names":false,"suffix":""},{"dropping-particle":"","family":"Xia","given":"Tian","non-dropping-particle":"","parse-names":false,"suffix":""},{"dropping-particle":"","family":"Ohya","given":"Yoshikazu","non-dropping-particle":"","parse-names":false,"suffix":""},{"dropping-particle":"","family":"Gingras","given":"Anne-Claude","non-dropping-particle":"","parse-names":false,"suffix":""},{"dropping-particle":"","family":"Raught","given":"Brian","non-dropping-particle":"","parse-names":false,"suffix":""},{"dropping-particle":"","family":"Boutros","given":"Michael","non-dropping-particle":"","parse-names":false,"suffix":""},{"dropping-particle":"","family":"Steinmetz","given":"Lars M.","non-dropping-particle":"","parse-names":false,"suffix":""},{"dropping-particle":"","family":"Moore","given":"Claire L.","non-dropping-particle":"","parse-names":false,"suffix":""},{"dropping-particle":"","family":"Rosebrock","given":"Adam P.","non-dropping-particle":"","parse-names":false,"suffix":""},{"dropping-particle":"","family":"Caudy","given":"Amy A.","non-dropping-particle":"","parse-names":false,"suffix":""},{"dropping-particle":"","family":"Myers","given":"Chad L.","non-dropping-particle":"","parse-names":false,"suffix":""},{"dropping-particle":"","family":"Andrews","given":"Brenda","non-dropping-particle":"","parse-names":false,"suffix":""},{"dropping-particle":"","family":"Boone","given":"Charles","non-dropping-particle":"","parse-names":false,"suffix":""}],"container-title":"Science","id":"ITEM-1","issue":"6306","issued":{"date-parts":[["2016"]]},"title":"A global genetic interaction network maps a wiring diagram of cellular function","type":"article-journal","volume":"353"},"uris":["http://www.mendeley.com/documents/?uuid=91ff0268-e13e-4d38-8168-70cadc4bf60f"]}],"mendeley":{"formattedCitation":"(Costanzo et al., 2016)","plainTextFormattedCitation":"(Costanzo et al., 2016)","previouslyFormattedCitation":"(Costanzo et al., 2016)"},"properties":{"noteIndex":0},"schema":"https://github.com/citation-style-language/schema/raw/master/csl-citation.json"}</w:instrText>
      </w:r>
      <w:r w:rsidRPr="00233F15">
        <w:fldChar w:fldCharType="separate"/>
      </w:r>
      <w:r w:rsidRPr="00D659A1">
        <w:rPr>
          <w:noProof/>
        </w:rPr>
        <w:t>(Costanzo et al., 2016)</w:t>
      </w:r>
      <w:r w:rsidRPr="00233F15">
        <w:fldChar w:fldCharType="end"/>
      </w:r>
      <w:r>
        <w:t xml:space="preserve"> and human cells </w:t>
      </w:r>
      <w:r>
        <w:fldChar w:fldCharType="begin" w:fldLock="1"/>
      </w:r>
      <w:r>
        <w:instrText>ADDIN CSL_CITATION {"citationItems":[{"id":"ITEM-1","itemData":{"DOI":"10.1016/J.JMB.2018.06.026","ISSN":"0022-2836","abstract":"Synthetic lethal interactions, in which the simultaneous loss of function of two genes produces a lethal phenotype, are being explored as a means to therapeutically exploit cancer-specific vulnerabilities and expand the scope of precision oncology. Currently, three Food and Drug Administration-approved drugs work by targeting the synthetic lethal interaction between BRCA1/2 and PARP. This review examines additional efforts to discover networks of synthetic lethal interactions and discusses both challenges and opportunities regarding the translation of new synthetic lethal interactions into the clinic.","author":[{"dropping-particle":"","family":"Shen","given":"John Paul","non-dropping-particle":"","parse-names":false,"suffix":""},{"dropping-particle":"","family":"Ideker","given":"Trey","non-dropping-particle":"","parse-names":false,"suffix":""}],"container-title":"Journal of Molecular Biology","id":"ITEM-1","issue":"18","issued":{"date-parts":[["2018","9","14"]]},"page":"2900-2912","publisher":"Academic Press","title":"Synthetic Lethal Networks for Precision Oncology: Promises and Pitfalls","type":"article-journal","volume":"430"},"uris":["http://www.mendeley.com/documents/?uuid=138d32ca-68dc-31aa-ac86-cb73e7a66ad7"]},{"id":"ITEM-2","itemData":{"DOI":"10.1016/J.CELL.2018.06.010","ISSN":"0092-8674","abstract":"Seminal yeast studies have established the value of comprehensively mapping genetic interactions (GIs) for inferring gene function. Efforts in human cells using focused gene sets underscore the utility of this approach, but the feasibility of generating large-scale, diverse human GI maps remains unresolved. We developed a CRISPR interference platform for large-scale quantitative mapping of human GIs. We systematically perturbed 222,784 gene pairs in two cancer cell lines. The resultant maps cluster functionally related genes, assigning function to poorly characterized genes, including TMEM261, a new electron transport chain component. Individual GIs pinpoint unexpected relationships between pathways, exemplified by a specific cholesterol biosynthesis intermediate whose accumulation induces deoxynucleotide depletion, causing replicative DNA damage and a synthetic-lethal interaction with the ATR/9-1-1 DNA repair pathway. Our map provides a broad resource, establishes GI maps as a high-resolution tool for dissecting gene function, and serves as a blueprint for mapping the genetic landscape of human cells.","author":[{"dropping-particle":"","family":"Horlbeck","given":"Max A.","non-dropping-particle":"","parse-names":false,"suffix":""},{"dropping-particle":"","family":"Xu","given":"Albert","non-dropping-particle":"","parse-names":false,"suffix":""},{"dropping-particle":"","family":"Wang","given":"Min","non-dropping-particle":"","parse-names":false,"suffix":""},{"dropping-particle":"","family":"Bennett","given":"Neal K.","non-dropping-particle":"","parse-names":false,"suffix":""},{"dropping-particle":"","family":"Park","given":"Chong Y.","non-dropping-particle":"","parse-names":false,"suffix":""},{"dropping-particle":"","family":"Bogdanoff","given":"Derek","non-dropping-particle":"","parse-names":false,"suffix":""},{"dropping-particle":"","family":"Adamson","given":"Britt","non-dropping-particle":"","parse-names":false,"suffix":""},{"dropping-particle":"","family":"Chow","given":"Eric D.","non-dropping-particle":"","parse-names":false,"suffix":""},{"dropping-particle":"","family":"Kampmann","given":"Martin","non-dropping-particle":"","parse-names":false,"suffix":""},{"dropping-particle":"","family":"Peterson","given":"Tim R.","non-dropping-particle":"","parse-names":false,"suffix":""},{"dropping-particle":"","family":"Nakamura","given":"Ken","non-dropping-particle":"","parse-names":false,"suffix":""},{"dropping-particle":"","family":"Fischbach","given":"Michael A.","non-dropping-particle":"","parse-names":false,"suffix":""},{"dropping-particle":"","family":"Weissman","given":"Jonathan S.","non-dropping-particle":"","parse-names":false,"suffix":""},{"dropping-particle":"","family":"Gilbert","given":"Luke A.","non-dropping-particle":"","parse-names":false,"suffix":""}],"container-title":"Cell","id":"ITEM-2","issue":"4","issued":{"date-parts":[["2018","8","9"]]},"page":"953-967.e22","publisher":"Cell Press","title":"Mapping the Genetic Landscape of Human Cells","type":"article-journal","volume":"174"},"uris":["http://www.mendeley.com/documents/?uuid=5953652c-a848-3c9a-8f64-e9a77dd09217"]}],"mendeley":{"formattedCitation":"(Horlbeck et al., 2018; Shen and Ideker, 2018)","plainTextFormattedCitation":"(Horlbeck et al., 2018; Shen and Ideker, 2018)","previouslyFormattedCitation":"(Horlbeck et al., 2018; Shen and Ideker, 2018)"},"properties":{"noteIndex":0},"schema":"https://github.com/citation-style-language/schema/raw/master/csl-citation.json"}</w:instrText>
      </w:r>
      <w:r>
        <w:fldChar w:fldCharType="separate"/>
      </w:r>
      <w:r w:rsidRPr="00D659A1">
        <w:rPr>
          <w:noProof/>
        </w:rPr>
        <w:t>(Horlbeck et al., 2018; Shen and Ideker, 2018)</w:t>
      </w:r>
      <w:r>
        <w:fldChar w:fldCharType="end"/>
      </w:r>
      <w:r>
        <w:t xml:space="preserve">, improving our understanding of gene function </w:t>
      </w:r>
      <w:r w:rsidRPr="00233F15">
        <w:fldChar w:fldCharType="begin" w:fldLock="1"/>
      </w:r>
      <w:r w:rsidR="00382CE4">
        <w:instrText>ADDIN CSL_CITATION {"citationItems":[{"id":"ITEM-1","itemData":{"DOI":"10.1126/science.aaf1420","ISSN":"1095-9203","PMID":"27708008","abstract":"We generated a global genetic interaction network for Saccharomyces cerevisiae, constructing more than 23 million double mutants, identifying about 550,000 negative and about 350,000 positive genetic interactions. This comprehensive network maps genetic interactions for essential gene pairs, highlighting essential genes as densely connected hubs. Genetic interaction profiles enabled assembly of a hierarchical model of cell function, including modules corresponding to protein complexes and pathways, biological processes, and cellular compartments. Negative interactions connected functionally related genes, mapped core bioprocesses, and identified pleiotropic genes, whereas positive interactions often mapped general regulatory connections among gene pairs, rather than shared functionality. The global network illustrates how coherent sets of genetic interactions connect protein complex and pathway modules to map a functional wiring diagram of the cell.","author":[{"dropping-particle":"","family":"Costanzo","given":"Michael","non-dropping-particle":"","parse-names":false,"suffix":""},{"dropping-particle":"","family":"VanderSluis","given":"Benjamin","non-dropping-particle":"","parse-names":false,"suffix":""},{"dropping-particle":"","family":"Koch","given":"Elizabeth N.","non-dropping-particle":"","parse-names":false,"suffix":""},{"dropping-particle":"","family":"Baryshnikova","given":"Anastasia","non-dropping-particle":"","parse-names":false,"suffix":""},{"dropping-particle":"","family":"Pons","given":"Carles","non-dropping-particle":"","parse-names":false,"suffix":""},{"dropping-particle":"","family":"Tan","given":"Guihong","non-dropping-particle":"","parse-names":false,"suffix":""},{"dropping-particle":"","family":"Wang","given":"Wen","non-dropping-particle":"","parse-names":false,"suffix":""},{"dropping-particle":"","family":"Usaj","given":"Matej Mojca Mattiazzi","non-dropping-particle":"","parse-names":false,"suffix":""},{"dropping-particle":"","family":"Hanchard","given":"Julia","non-dropping-particle":"","parse-names":false,"suffix":""},{"dropping-particle":"","family":"Lee","given":"Susan D.","non-dropping-particle":"","parse-names":false,"suffix":""},{"dropping-particle":"","family":"Pelechano","given":"Vicent","non-dropping-particle":"","parse-names":false,"suffix":""},{"dropping-particle":"","family":"Styles","given":"Erin B.","non-dropping-particle":"","parse-names":false,"suffix":""},{"dropping-particle":"","family":"Billmann","given":"Maximilian","non-dropping-particle":"","parse-names":false,"suffix":""},{"dropping-particle":"","family":"Leeuwen","given":"Jolanda","non-dropping-particle":"van","parse-names":false,"suffix":""},{"dropping-particle":"","family":"Dyk","given":"Nydia","non-dropping-particle":"van","parse-names":false,"suffix":""},{"dropping-particle":"","family":"Lin","given":"Zhen-Yuan","non-dropping-particle":"","parse-names":false,"suffix":""},{"dropping-particle":"","family":"Kuzmin","given":"Elena","non-dropping-particle":"","parse-names":false,"suffix":""},{"dropping-particle":"","family":"Nelson","given":"Justin","non-dropping-particle":"","parse-names":false,"suffix":""},{"dropping-particle":"","family":"Piotrowski","given":"Jeff S.","non-dropping-particle":"","parse-names":false,"suffix":""},{"dropping-particle":"","family":"Srikumar","given":"Tharan","non-dropping-particle":"","parse-names":false,"suffix":""},{"dropping-particle":"","family":"Bahr","given":"Sondra","non-dropping-particle":"","parse-names":false,"suffix":""},{"dropping-particle":"","family":"Chen","given":"Yiqun","non-dropping-particle":"","parse-names":false,"suffix":""},{"dropping-particle":"","family":"Deshpande","given":"Raamesh","non-dropping-particle":"","parse-names":false,"suffix":""},{"dropping-particle":"","family":"Kurat","given":"Christoph F.","non-dropping-particle":"","parse-names":false,"suffix":""},{"dropping-particle":"","family":"Li","given":"Sheena C.","non-dropping-particle":"","parse-names":false,"suffix":""},{"dropping-particle":"","family":"Li","given":"Zhijian","non-dropping-particle":"","parse-names":false,"suffix":""},{"dropping-particle":"","family":"Usaj","given":"Matej Mojca Mattiazzi","non-dropping-particle":"","parse-names":false,"suffix":""},{"dropping-particle":"","family":"Okada","given":"Hiroki","non-dropping-particle":"","parse-names":false,"suffix":""},{"dropping-particle":"","family":"Pascoe","given":"Natasha","non-dropping-particle":"","parse-names":false,"suffix":""},{"dropping-particle":"","family":"San Luis","given":"Bryan-Joseph","non-dropping-particle":"","parse-names":false,"suffix":""},{"dropping-particle":"","family":"Sharifpoor","given":"Sara","non-dropping-particle":"","parse-names":false,"suffix":""},{"dropping-particle":"","family":"Shuteriqi","given":"Emira","non-dropping-particle":"","parse-names":false,"suffix":""},{"dropping-particle":"","family":"Simpkins","given":"Scott W.","non-dropping-particle":"","parse-names":false,"suffix":""},{"dropping-particle":"","family":"Snider","given":"Jamie","non-dropping-particle":"","parse-names":false,"suffix":""},{"dropping-particle":"","family":"Suresh","given":"Harsha Garadi","non-dropping-particle":"","parse-names":false,"suffix":""},{"dropping-particle":"","family":"Tan","given":"Yizhao","non-dropping-particle":"","parse-names":false,"suffix":""},{"dropping-particle":"","family":"Zhu","given":"Hongwei","non-dropping-particle":"","parse-names":false,"suffix":""},{"dropping-particle":"","family":"Malod-Dognin","given":"Noel","non-dropping-particle":"","parse-names":false,"suffix":""},{"dropping-particle":"","family":"Janjic","given":"Vuk","non-dropping-particle":"","parse-names":false,"suffix":""},{"dropping-particle":"","family":"Przulj","given":"Natasa","non-dropping-particle":"","parse-names":false,"suffix":""},{"dropping-particle":"","family":"Troyanskaya","given":"Olga G.","non-dropping-particle":"","parse-names":false,"suffix":""},{"dropping-particle":"","family":"Stagljar","given":"Igor","non-dropping-particle":"","parse-names":false,"suffix":""},{"dropping-particle":"","family":"Xia","given":"Tian","non-dropping-particle":"","parse-names":false,"suffix":""},{"dropping-particle":"","family":"Ohya","given":"Yoshikazu","non-dropping-particle":"","parse-names":false,"suffix":""},{"dropping-particle":"","family":"Gingras","given":"Anne-Claude","non-dropping-particle":"","parse-names":false,"suffix":""},{"dropping-particle":"","family":"Raught","given":"Brian","non-dropping-particle":"","parse-names":false,"suffix":""},{"dropping-particle":"","family":"Boutros","given":"Michael","non-dropping-particle":"","parse-names":false,"suffix":""},{"dropping-particle":"","family":"Steinmetz","given":"Lars M.","non-dropping-particle":"","parse-names":false,"suffix":""},{"dropping-particle":"","family":"Moore","given":"Claire L.","non-dropping-particle":"","parse-names":false,"suffix":""},{"dropping-particle":"","family":"Rosebrock","given":"Adam P.","non-dropping-particle":"","parse-names":false,"suffix":""},{"dropping-particle":"","family":"Caudy","given":"Amy A.","non-dropping-particle":"","parse-names":false,"suffix":""},{"dropping-particle":"","family":"Myers","given":"Chad L.","non-dropping-particle":"","parse-names":false,"suffix":""},{"dropping-particle":"","family":"Andrews","given":"Brenda","non-dropping-particle":"","parse-names":false,"suffix":""},{"dropping-particle":"","family":"Boone","given":"Charles","non-dropping-particle":"","parse-names":false,"suffix":""}],"container-title":"Science","id":"ITEM-1","issue":"6306","issued":{"date-parts":[["2016"]]},"title":"A global genetic interaction network maps a wiring diagram of cellular function","type":"article-journal","volume":"353"},"uris":["http://www.mendeley.com/documents/?uuid=91ff0268-e13e-4d38-8168-70cadc4bf60f"]}],"mendeley":{"formattedCitation":"(Costanzo et al., 2016)","plainTextFormattedCitation":"(Costanzo et al., 2016)","previouslyFormattedCitation":"(Costanzo et al., 2016)"},"properties":{"noteIndex":0},"schema":"https://github.com/citation-style-language/schema/raw/master/csl-citation.json"}</w:instrText>
      </w:r>
      <w:r w:rsidRPr="00233F15">
        <w:fldChar w:fldCharType="separate"/>
      </w:r>
      <w:r w:rsidR="00BA33BB" w:rsidRPr="00BA33BB">
        <w:rPr>
          <w:noProof/>
        </w:rPr>
        <w:t>(Costanzo et al., 2016)</w:t>
      </w:r>
      <w:r w:rsidRPr="00233F15">
        <w:fldChar w:fldCharType="end"/>
      </w:r>
      <w:r>
        <w:t xml:space="preserve"> and </w:t>
      </w:r>
      <w:r w:rsidRPr="00233F15">
        <w:t>order-of-action in biological pathways</w:t>
      </w:r>
      <w:r>
        <w:t xml:space="preserve"> </w:t>
      </w:r>
      <w:r w:rsidRPr="00233F15">
        <w:fldChar w:fldCharType="begin" w:fldLock="1"/>
      </w:r>
      <w:r>
        <w:instrText>ADDIN CSL_CITATION {"citationItems":[{"id":"ITEM-1","itemData":{"DOI":"10.1038/ng1948","ISSN":"1061-4036","PMID":"17206143","abstract":"Systematic genetic interaction studies have illuminated many cellular processes. Here we quantitatively examine genetic interactions among 26 Saccharomyces cerevisiae genes conferring resistance to the DNA-damaging agent methyl methanesulfonate (MMS), as determined by chemogenomic fitness profiling of pooled deletion strains. We constructed 650 double-deletion strains, corresponding to all pairings of these 26 deletions. The fitness of single- and double-deletion strains were measured in the presence and absence of MMS. Genetic interactions were defined by combining principles from both statistical and classical genetics. The resulting network predicts that the Mph1 helicase has a role in resolving homologous recombination-derived DNA intermediates that is similar to (but distinct from) that of the Sgs1 helicase. Our results emphasize the utility of small molecules and multifactorial deletion mutants in uncovering functional relationships and pathway order.","author":[{"dropping-particle":"","family":"St Onge","given":"Robert P","non-dropping-particle":"","parse-names":false,"suffix":""},{"dropping-particle":"","family":"Mani","given":"Ramamurthy","non-dropping-particle":"","parse-names":false,"suffix":""},{"dropping-particle":"","family":"Oh","given":"Julia","non-dropping-particle":"","parse-names":false,"suffix":""},{"dropping-particle":"","family":"Proctor","given":"Michael","non-dropping-particle":"","parse-names":false,"suffix":""},{"dropping-particle":"","family":"Fung","given":"Eula","non-dropping-particle":"","parse-names":false,"suffix":""},{"dropping-particle":"","family":"Davis","given":"Ronald W","non-dropping-particle":"","parse-names":false,"suffix":""},{"dropping-particle":"","family":"Nislow","given":"Corey","non-dropping-particle":"","parse-names":false,"suffix":""},{"dropping-particle":"","family":"Roth","given":"Frederick P","non-dropping-particle":"","parse-names":false,"suffix":""},{"dropping-particle":"","family":"Giaever","given":"Guri","non-dropping-particle":"","parse-names":false,"suffix":""}],"container-title":"Nature genetics","id":"ITEM-1","issue":"2","issued":{"date-parts":[["2007","2"]]},"page":"199-206","title":"Systematic pathway analysis using high-resolution fitness profiling of combinatorial gene deletions.","type":"article-journal","volume":"39"},"uris":["http://www.mendeley.com/documents/?uuid=e222c180-76c8-4e72-aee9-8ce0b8213337"]}],"mendeley":{"formattedCitation":"(St Onge et al., 2007)","plainTextFormattedCitation":"(St Onge et al., 2007)","previouslyFormattedCitation":"(St Onge et al., 2007)"},"properties":{"noteIndex":0},"schema":"https://github.com/citation-style-language/schema/raw/master/csl-citation.json"}</w:instrText>
      </w:r>
      <w:r w:rsidRPr="00233F15">
        <w:fldChar w:fldCharType="separate"/>
      </w:r>
      <w:r w:rsidRPr="00D659A1">
        <w:rPr>
          <w:noProof/>
        </w:rPr>
        <w:t>(St Onge et al., 2007)</w:t>
      </w:r>
      <w:r w:rsidRPr="00233F15">
        <w:fldChar w:fldCharType="end"/>
      </w:r>
      <w:r>
        <w:t>.</w:t>
      </w:r>
    </w:p>
    <w:p w14:paraId="1929F76D" w14:textId="77777777" w:rsidR="000411F7" w:rsidRDefault="000411F7" w:rsidP="00326455">
      <w:pPr>
        <w:jc w:val="both"/>
      </w:pPr>
    </w:p>
    <w:p w14:paraId="39ACC9A1" w14:textId="1610661C" w:rsidR="002A4374" w:rsidRDefault="006B3642">
      <w:pPr>
        <w:jc w:val="both"/>
      </w:pPr>
      <w:r>
        <w:t>G</w:t>
      </w:r>
      <w:r w:rsidR="00CA0362">
        <w:t>enetic</w:t>
      </w:r>
      <w:r w:rsidR="00E7460B" w:rsidRPr="00831765">
        <w:t xml:space="preserve"> interactions</w:t>
      </w:r>
      <w:r>
        <w:t xml:space="preserve"> with higher complexity</w:t>
      </w:r>
      <w:r w:rsidR="00147D3B">
        <w:t xml:space="preserve">, </w:t>
      </w:r>
      <w:r w:rsidR="00D41039" w:rsidRPr="00D41039">
        <w:t xml:space="preserve">e.g. </w:t>
      </w:r>
      <w:r w:rsidR="007B3FC4">
        <w:t xml:space="preserve">three-gene </w:t>
      </w:r>
      <w:r w:rsidR="007717FB">
        <w:t xml:space="preserve">perturbations yielding phenotypes that are unexpected given the corresponding one- and two-gene </w:t>
      </w:r>
      <w:ins w:id="1" w:author="Albi Celaj" w:date="2019-03-13T15:41:00Z">
        <w:r w:rsidR="00C34512">
          <w:t xml:space="preserve">perturbation </w:t>
        </w:r>
      </w:ins>
      <w:r w:rsidR="007717FB">
        <w:t>phenotypes</w:t>
      </w:r>
      <w:r w:rsidR="00181736">
        <w:t xml:space="preserve">, </w:t>
      </w:r>
      <w:r w:rsidR="0032472C">
        <w:t xml:space="preserve">can </w:t>
      </w:r>
      <w:r w:rsidR="00B67341">
        <w:t xml:space="preserve">reveal </w:t>
      </w:r>
      <w:r w:rsidR="0032472C">
        <w:t xml:space="preserve">additional </w:t>
      </w:r>
      <w:r w:rsidR="00B67341">
        <w:t>important functions</w:t>
      </w:r>
      <w:r w:rsidR="005C5B28">
        <w:t xml:space="preserve"> </w:t>
      </w:r>
      <w:r w:rsidR="006440D4">
        <w:fldChar w:fldCharType="begin" w:fldLock="1"/>
      </w:r>
      <w:r w:rsidR="00586A6D">
        <w:instrText>ADDIN CSL_CITATION {"citationItems":[{"id":"ITEM-1","itemData":{"DOI":"10.1126/science.aao1729","ISSN":"0036-8075","PMID":"29674565","abstract":"To systematically explore complex genetic interactions, we constructed ~200,000 yeast triple mutants and scored negative trigenic interactions. We selected double-mutant query genes across a broad spectrum of biological processes, spanning a range of quantitative features of the global digenic interaction network and tested for a genetic interaction with a third mutation. Trigenic interactions often occurred among functionally related genes, and essential genes were hubs on the trigenic network. Despite their functional enrichment, trigenic interactions tended to link genes in distant bioprocesses and displayed a weaker magnitude than digenic interactions. We estimate that the global trigenic interaction network is ~100 times as large as the global digenic network, highlighting the potential for complex genetic interactions to affect the biology of inheritance, including the genotype-to-phenotype relationship.","author":[{"dropping-particle":"","family":"Kuzmin","given":"Elena","non-dropping-particle":"","parse-names":false,"suffix":""},{"dropping-particle":"","family":"VanderSluis","given":"Benjamin","non-dropping-particle":"","parse-names":false,"suffix":""},{"dropping-particle":"","family":"Wang","given":"Wen","non-dropping-particle":"","parse-names":false,"suffix":""},{"dropping-particle":"","family":"Tan","given":"Guihong","non-dropping-particle":"","parse-names":false,"suffix":""},{"dropping-particle":"","family":"Deshpande","given":"Raamesh","non-dropping-particle":"","parse-names":false,"suffix":""},{"dropping-particle":"","family":"Chen","given":"Yiqun","non-dropping-particle":"","parse-names":false,"suffix":""},{"dropping-particle":"","family":"Usaj","given":"Matej","non-dropping-particle":"","parse-names":false,"suffix":""},{"dropping-particle":"","family":"Balint","given":"Attila","non-dropping-particle":"","parse-names":false,"suffix":""},{"dropping-particle":"","family":"Mattiazzi Usaj","given":"Mojca","non-dropping-particle":"","parse-names":false,"suffix":""},{"dropping-particle":"","family":"Leeuwen","given":"Jolanda","non-dropping-particle":"van","parse-names":false,"suffix":""},{"dropping-particle":"","family":"Koch","given":"Elizabeth N.","non-dropping-particle":"","parse-names":false,"suffix":""},{"dropping-particle":"","family":"Pons","given":"Carles","non-dropping-particle":"","parse-names":false,"suffix":""},{"dropping-particle":"","family":"Dagilis","given":"Andrius J.","non-dropping-particle":"","parse-names":false,"suffix":""},{"dropping-particle":"","family":"Pryszlak","given":"Michael","non-dropping-particle":"","parse-names":false,"suffix":""},{"dropping-particle":"","family":"Wang","given":"Jason Zi Yang","non-dropping-particle":"","parse-names":false,"suffix":""},{"dropping-particle":"","family":"Hanchard","given":"Julia","non-dropping-particle":"","parse-names":false,"suffix":""},{"dropping-particle":"","family":"Riggi","given":"Margot","non-dropping-particle":"","parse-names":false,"suffix":""},{"dropping-particle":"","family":"Xu","given":"Kaicong","non-dropping-particle":"","parse-names":false,"suffix":""},{"dropping-particle":"","family":"Heydari","given":"Hamed","non-dropping-particle":"","parse-names":false,"suffix":""},{"dropping-particle":"","family":"San Luis","given":"Bryan-Joseph","non-dropping-particle":"","parse-names":false,"suffix":""},{"dropping-particle":"","family":"Shuteriqi","given":"Ermira","non-dropping-particle":"","parse-names":false,"suffix":""},{"dropping-particle":"","family":"Zhu","given":"Hongwei","non-dropping-particle":"","parse-names":false,"suffix":""},{"dropping-particle":"","family":"Dyk","given":"Nydia","non-dropping-particle":"Van","parse-names":false,"suffix":""},{"dropping-particle":"","family":"Sharifpoor","given":"Sara","non-dropping-particle":"","parse-names":false,"suffix":""},{"dropping-particle":"","family":"Costanzo","given":"Michael","non-dropping-particle":"","parse-names":false,"suffix":""},{"dropping-particle":"","family":"Loewith","given":"Robbie","non-dropping-particle":"","parse-names":false,"suffix":""},{"dropping-particle":"","family":"Caudy","given":"Amy","non-dropping-particle":"","parse-names":false,"suffix":""},{"dropping-particle":"","family":"Bolnick","given":"Daniel","non-dropping-particle":"","parse-names":false,"suffix":""},{"dropping-particle":"","family":"Brown","given":"Grant W.","non-dropping-particle":"","parse-names":false,"suffix":""},{"dropping-particle":"","family":"Andrews","given":"Brenda J.","non-dropping-particle":"","parse-names":false,"suffix":""},{"dropping-particle":"","family":"Boone","given":"Charles","non-dropping-particle":"","parse-names":false,"suffix":""},{"dropping-particle":"","family":"Myers","given":"Chad L.","non-dropping-particle":"","parse-names":false,"suffix":""}],"container-title":"Science","id":"ITEM-1","issue":"6386","issued":{"date-parts":[["2018","4","20"]]},"page":"eaao1729","title":"Systematic analysis of complex genetic interactions","type":"article-journal","volume":"360"},"uris":["http://www.mendeley.com/documents/?uuid=d5750ca3-7885-381f-b2d5-684daaa50e67"]},{"id":"ITEM-2","itemData":{"DOI":"10.1016/j.celrep.2013.05.007","ISSN":"2211-1247","PMID":"23746449","abstract":"Genetic interactions reveal the functional relationships between pairs of genes. In this study, we describe a method for the systematic generation and quantitation of triple mutants, termed triple-mutant analysis (TMA). We have used this approach to interrogate partially redundant pairs of genes in S. cerevisiae, including ASF1 and CAC1, two histone chaperones. After subjecting asf1Δ cac1Δ to TMA, we found that the Swi/Snf Rdh54 protein compensates for the absence of Asf1 and Cac1. Rdh54 more strongly associates with the chromatin apparatus and the pericentromeric region in the double mutant. Moreover, Asf1 is responsible for the synthetic lethality observed in cac1Δ strains lacking the HIRA-like proteins. A similar TMA was carried out after deleting both CLB5 and CLB6, cyclins that regulate DNA replication, revealing a strong functional connection to chromosome segregation. This approach can reveal functional redundancies that cannot be uncovered through traditional double-mutant analyses.","author":[{"dropping-particle":"","family":"Haber","given":"James E","non-dropping-particle":"","parse-names":false,"suffix":""},{"dropping-particle":"","family":"Braberg","given":"Hannes","non-dropping-particle":"","parse-names":false,"suffix":""},{"dropping-particle":"","family":"Wu","given":"Qiuqin","non-dropping-particle":"","parse-names":false,"suffix":""},{"dropping-particle":"","family":"Alexander","given":"Richard","non-dropping-particle":"","parse-names":false,"suffix":""},{"dropping-particle":"","family":"Haase","given":"Julian","non-dropping-particle":"","parse-names":false,"suffix":""},{"dropping-particle":"","family":"Ryan","given":"Colm","non-dropping-particle":"","parse-names":false,"suffix":""},{"dropping-particle":"","family":"Lipkin-Moore","given":"Zach","non-dropping-particle":"","parse-names":false,"suffix":""},{"dropping-particle":"","family":"Franks-Skiba","given":"Kathleen E","non-dropping-particle":"","parse-names":false,"suffix":""},{"dropping-particle":"","family":"Johnson","given":"Tasha","non-dropping-particle":"","parse-names":false,"suffix":""},{"dropping-particle":"","family":"Shales","given":"Michael","non-dropping-particle":"","parse-names":false,"suffix":""},{"dropping-particle":"","family":"Lenstra","given":"Tineke L","non-dropping-particle":"","parse-names":false,"suffix":""},{"dropping-particle":"","family":"Holstege","given":"Frank C P","non-dropping-particle":"","parse-names":false,"suffix":""},{"dropping-particle":"","family":"Johnson","given":"Jeffrey R","non-dropping-particle":"","parse-names":false,"suffix":""},{"dropping-particle":"","family":"Bloom","given":"Kerry","non-dropping-particle":"","parse-names":false,"suffix":""},{"dropping-particle":"","family":"Krogan","given":"Nevan J","non-dropping-particle":"","parse-names":false,"suffix":""}],"container-title":"Cell reports","id":"ITEM-2","issue":"6","issued":{"date-parts":[["2013","6","27"]]},"page":"2168-78","publisher":"NIH Public Access","title":"Systematic triple-mutant analysis uncovers functional connectivity between pathways involved in chromosome regulation.","type":"article-journal","volume":"3"},"uris":["http://www.mendeley.com/documents/?uuid=9a0f29e1-c241-3787-b622-d447a5bc1ac0"]}],"mendeley":{"formattedCitation":"(Haber et al., 2013; Kuzmin et al., 2018)","plainTextFormattedCitation":"(Haber et al., 2013; Kuzmin et al., 2018)","previouslyFormattedCitation":"(Haber et al., 2013; Kuzmin et al., 2018)"},"properties":{"noteIndex":0},"schema":"https://github.com/citation-style-language/schema/raw/master/csl-citation.json"}</w:instrText>
      </w:r>
      <w:r w:rsidR="006440D4">
        <w:fldChar w:fldCharType="separate"/>
      </w:r>
      <w:r w:rsidR="005C5B28" w:rsidRPr="005C5B28">
        <w:rPr>
          <w:noProof/>
        </w:rPr>
        <w:t>(Haber et al., 2013; Kuzmin et al., 2018)</w:t>
      </w:r>
      <w:r w:rsidR="006440D4">
        <w:fldChar w:fldCharType="end"/>
      </w:r>
      <w:r w:rsidR="00126196">
        <w:t xml:space="preserve">. </w:t>
      </w:r>
      <w:r w:rsidR="00F1172F">
        <w:t>Indeed, three-gene interactions</w:t>
      </w:r>
      <w:r w:rsidR="00F1172F">
        <w:rPr>
          <w:color w:val="222222"/>
          <w:shd w:val="clear" w:color="auto" w:fill="FFFFFF"/>
        </w:rPr>
        <w:t xml:space="preserve"> </w:t>
      </w:r>
      <w:r w:rsidR="00E7460B">
        <w:rPr>
          <w:color w:val="222222"/>
          <w:shd w:val="clear" w:color="auto" w:fill="FFFFFF"/>
        </w:rPr>
        <w:t xml:space="preserve">are </w:t>
      </w:r>
      <w:r w:rsidR="009D2927">
        <w:rPr>
          <w:color w:val="222222"/>
          <w:shd w:val="clear" w:color="auto" w:fill="FFFFFF"/>
        </w:rPr>
        <w:t>expected</w:t>
      </w:r>
      <w:r w:rsidR="00E7460B">
        <w:rPr>
          <w:color w:val="222222"/>
          <w:shd w:val="clear" w:color="auto" w:fill="FFFFFF"/>
        </w:rPr>
        <w:t xml:space="preserve"> to outnumber</w:t>
      </w:r>
      <w:r w:rsidR="00DF1428">
        <w:rPr>
          <w:color w:val="222222"/>
          <w:shd w:val="clear" w:color="auto" w:fill="FFFFFF"/>
        </w:rPr>
        <w:t xml:space="preserve"> </w:t>
      </w:r>
      <w:r w:rsidR="00E7460B">
        <w:rPr>
          <w:color w:val="222222"/>
          <w:shd w:val="clear" w:color="auto" w:fill="FFFFFF"/>
        </w:rPr>
        <w:t xml:space="preserve">two-gene interactions </w:t>
      </w:r>
      <w:r w:rsidR="00E312AC">
        <w:rPr>
          <w:color w:val="222222"/>
          <w:shd w:val="clear" w:color="auto" w:fill="FFFFFF"/>
        </w:rPr>
        <w:t xml:space="preserve">by </w:t>
      </w:r>
      <w:r w:rsidR="002C1164">
        <w:rPr>
          <w:color w:val="222222"/>
          <w:shd w:val="clear" w:color="auto" w:fill="FFFFFF"/>
        </w:rPr>
        <w:t>1</w:t>
      </w:r>
      <w:r w:rsidR="00A07E85">
        <w:rPr>
          <w:color w:val="222222"/>
          <w:shd w:val="clear" w:color="auto" w:fill="FFFFFF"/>
        </w:rPr>
        <w:t>00</w:t>
      </w:r>
      <w:r w:rsidR="002C1164">
        <w:rPr>
          <w:color w:val="222222"/>
          <w:shd w:val="clear" w:color="auto" w:fill="FFFFFF"/>
        </w:rPr>
        <w:t>-fold</w:t>
      </w:r>
      <w:r w:rsidR="00E7460B">
        <w:rPr>
          <w:color w:val="222222"/>
          <w:shd w:val="clear" w:color="auto" w:fill="FFFFFF"/>
        </w:rPr>
        <w:t xml:space="preserve"> </w:t>
      </w:r>
      <w:r w:rsidR="00E7460B" w:rsidRPr="00233F15">
        <w:fldChar w:fldCharType="begin" w:fldLock="1"/>
      </w:r>
      <w:r w:rsidR="00E7460B">
        <w:instrText>ADDIN CSL_CITATION {"citationItems":[{"id":"ITEM-1","itemData":{"DOI":"10.1126/science.aao1729","ISSN":"0036-8075","PMID":"29674565","abstract":"To systematically explore complex genetic interactions, we constructed ~200,000 yeast triple mutants and scored negative trigenic interactions. We selected double-mutant query genes across a broad spectrum of biological processes, spanning a range of quantitative features of the global digenic interaction network and tested for a genetic interaction with a third mutation. Trigenic interactions often occurred among functionally related genes, and essential genes were hubs on the trigenic network. Despite their functional enrichment, trigenic interactions tended to link genes in distant bioprocesses and displayed a weaker magnitude than digenic interactions. We estimate that the global trigenic interaction network is ~100 times as large as the global digenic network, highlighting the potential for complex genetic interactions to affect the biology of inheritance, including the genotype-to-phenotype relationship.","author":[{"dropping-particle":"","family":"Kuzmin","given":"Elena","non-dropping-particle":"","parse-names":false,"suffix":""},{"dropping-particle":"","family":"VanderSluis","given":"Benjamin","non-dropping-particle":"","parse-names":false,"suffix":""},{"dropping-particle":"","family":"Wang","given":"Wen","non-dropping-particle":"","parse-names":false,"suffix":""},{"dropping-particle":"","family":"Tan","given":"Guihong","non-dropping-particle":"","parse-names":false,"suffix":""},{"dropping-particle":"","family":"Deshpande","given":"Raamesh","non-dropping-particle":"","parse-names":false,"suffix":""},{"dropping-particle":"","family":"Chen","given":"Yiqun","non-dropping-particle":"","parse-names":false,"suffix":""},{"dropping-particle":"","family":"Usaj","given":"Matej","non-dropping-particle":"","parse-names":false,"suffix":""},{"dropping-particle":"","family":"Balint","given":"Attila","non-dropping-particle":"","parse-names":false,"suffix":""},{"dropping-particle":"","family":"Mattiazzi Usaj","given":"Mojca","non-dropping-particle":"","parse-names":false,"suffix":""},{"dropping-particle":"","family":"Leeuwen","given":"Jolanda","non-dropping-particle":"van","parse-names":false,"suffix":""},{"dropping-particle":"","family":"Koch","given":"Elizabeth N.","non-dropping-particle":"","parse-names":false,"suffix":""},{"dropping-particle":"","family":"Pons","given":"Carles","non-dropping-particle":"","parse-names":false,"suffix":""},{"dropping-particle":"","family":"Dagilis","given":"Andrius J.","non-dropping-particle":"","parse-names":false,"suffix":""},{"dropping-particle":"","family":"Pryszlak","given":"Michael","non-dropping-particle":"","parse-names":false,"suffix":""},{"dropping-particle":"","family":"Wang","given":"Jason Zi Yang","non-dropping-particle":"","parse-names":false,"suffix":""},{"dropping-particle":"","family":"Hanchard","given":"Julia","non-dropping-particle":"","parse-names":false,"suffix":""},{"dropping-particle":"","family":"Riggi","given":"Margot","non-dropping-particle":"","parse-names":false,"suffix":""},{"dropping-particle":"","family":"Xu","given":"Kaicong","non-dropping-particle":"","parse-names":false,"suffix":""},{"dropping-particle":"","family":"Heydari","given":"Hamed","non-dropping-particle":"","parse-names":false,"suffix":""},{"dropping-particle":"","family":"San Luis","given":"Bryan-Joseph","non-dropping-particle":"","parse-names":false,"suffix":""},{"dropping-particle":"","family":"Shuteriqi","given":"Ermira","non-dropping-particle":"","parse-names":false,"suffix":""},{"dropping-particle":"","family":"Zhu","given":"Hongwei","non-dropping-particle":"","parse-names":false,"suffix":""},{"dropping-particle":"","family":"Dyk","given":"Nydia","non-dropping-particle":"Van","parse-names":false,"suffix":""},{"dropping-particle":"","family":"Sharifpoor","given":"Sara","non-dropping-particle":"","parse-names":false,"suffix":""},{"dropping-particle":"","family":"Costanzo","given":"Michael","non-dropping-particle":"","parse-names":false,"suffix":""},{"dropping-particle":"","family":"Loewith","given":"Robbie","non-dropping-particle":"","parse-names":false,"suffix":""},{"dropping-particle":"","family":"Caudy","given":"Amy","non-dropping-particle":"","parse-names":false,"suffix":""},{"dropping-particle":"","family":"Bolnick","given":"Daniel","non-dropping-particle":"","parse-names":false,"suffix":""},{"dropping-particle":"","family":"Brown","given":"Grant W.","non-dropping-particle":"","parse-names":false,"suffix":""},{"dropping-particle":"","family":"Andrews","given":"Brenda J.","non-dropping-particle":"","parse-names":false,"suffix":""},{"dropping-particle":"","family":"Boone","given":"Charles","non-dropping-particle":"","parse-names":false,"suffix":""},{"dropping-particle":"","family":"Myers","given":"Chad L.","non-dropping-particle":"","parse-names":false,"suffix":""}],"container-title":"Science","id":"ITEM-1","issue":"6386","issued":{"date-parts":[["2018","4","20"]]},"page":"eaao1729","title":"Systematic analysis of complex genetic interactions","type":"article-journal","volume":"360"},"uris":["http://www.mendeley.com/documents/?uuid=d5750ca3-7885-381f-b2d5-684daaa50e67"]}],"mendeley":{"formattedCitation":"(Kuzmin et al., 2018)","plainTextFormattedCitation":"(Kuzmin et al., 2018)","previouslyFormattedCitation":"(Kuzmin et al., 2018)"},"properties":{"noteIndex":0},"schema":"https://github.com/citation-style-language/schema/raw/master/csl-citation.json"}</w:instrText>
      </w:r>
      <w:r w:rsidR="00E7460B" w:rsidRPr="00233F15">
        <w:fldChar w:fldCharType="separate"/>
      </w:r>
      <w:r w:rsidR="00E7460B" w:rsidRPr="004B3616">
        <w:rPr>
          <w:noProof/>
        </w:rPr>
        <w:t>(Kuzmin et al., 2018)</w:t>
      </w:r>
      <w:r w:rsidR="00E7460B" w:rsidRPr="00233F15">
        <w:fldChar w:fldCharType="end"/>
      </w:r>
      <w:r w:rsidR="00DF1428">
        <w:rPr>
          <w:color w:val="222222"/>
          <w:shd w:val="clear" w:color="auto" w:fill="FFFFFF"/>
        </w:rPr>
        <w:t>.</w:t>
      </w:r>
      <w:r w:rsidR="00B67341">
        <w:rPr>
          <w:color w:val="222222"/>
          <w:shd w:val="clear" w:color="auto" w:fill="FFFFFF"/>
        </w:rPr>
        <w:t xml:space="preserve"> </w:t>
      </w:r>
      <w:r>
        <w:rPr>
          <w:color w:val="222222"/>
          <w:shd w:val="clear" w:color="auto" w:fill="FFFFFF"/>
        </w:rPr>
        <w:t xml:space="preserve">Beyond three-gene effects, yet </w:t>
      </w:r>
      <w:r w:rsidR="00F1172F">
        <w:t xml:space="preserve">higher-order gene </w:t>
      </w:r>
      <w:r w:rsidR="00B2177C">
        <w:t xml:space="preserve">variant </w:t>
      </w:r>
      <w:r w:rsidR="00F1172F">
        <w:t xml:space="preserve">combinations </w:t>
      </w:r>
      <w:r w:rsidR="00B2177C">
        <w:rPr>
          <w:color w:val="222222"/>
          <w:shd w:val="clear" w:color="auto" w:fill="FFFFFF"/>
        </w:rPr>
        <w:t>have yielded interesting effects</w:t>
      </w:r>
      <w:r w:rsidR="00D41039">
        <w:rPr>
          <w:color w:val="222222"/>
          <w:shd w:val="clear" w:color="auto" w:fill="FFFFFF"/>
        </w:rPr>
        <w:t xml:space="preserve"> </w:t>
      </w:r>
      <w:r w:rsidR="00D41039" w:rsidRPr="00D41039">
        <w:rPr>
          <w:color w:val="222222"/>
          <w:shd w:val="clear" w:color="auto" w:fill="FFFFFF"/>
        </w:rPr>
        <w:t>–</w:t>
      </w:r>
      <w:r w:rsidR="00D41039">
        <w:rPr>
          <w:color w:val="222222"/>
          <w:shd w:val="clear" w:color="auto" w:fill="FFFFFF"/>
        </w:rPr>
        <w:t xml:space="preserve"> </w:t>
      </w:r>
      <w:r w:rsidR="00DB4C74">
        <w:t>e</w:t>
      </w:r>
      <w:r w:rsidR="00DB4C74">
        <w:rPr>
          <w:color w:val="222222"/>
          <w:shd w:val="clear" w:color="auto" w:fill="FFFFFF"/>
        </w:rPr>
        <w:t xml:space="preserve">.g., </w:t>
      </w:r>
      <w:r w:rsidR="006E15C3">
        <w:t>involving four</w:t>
      </w:r>
      <w:r w:rsidR="002A4200">
        <w:t xml:space="preserve"> </w:t>
      </w:r>
      <w:r w:rsidR="00E21074">
        <w:fldChar w:fldCharType="begin" w:fldLock="1"/>
      </w:r>
      <w:r w:rsidR="00E21074">
        <w:instrText>ADDIN CSL_CITATION {"citationItems":[{"id":"ITEM-1","itemData":{"DOI":"10.1016/j.cell.2006.07.024","ISSN":"00928674","PMID":"16904174","abstract":"Differentiated cells can be reprogrammed to an embryonic-like state by transfer of nuclear contents into oocytes or by fusion with embryonic stem (ES) cells. Little is known about factors that induce this reprogramming. Here, we demonstrate induction of pluripotent stem cells from mouse embryonic or adult fibroblasts by introducing four factors, Oct3/4, Sox2, c-Myc, and Klf4, under ES cell culture conditions. Unexpectedly, Nanog was dispensable. These cells, which we designated iPS (induced pluripotent stem) cells, exhibit the morphology and growth properties of ES cells and express ES cell marker genes. Subcutaneous transplantation of iPS cells into nude mice resulted in tumors containing a variety of tissues from all three germ layers. Following injection into blastocysts, iPS cells contributed to mouse embryonic development. These data demonstrate that pluripotent stem cells can be directly generated from fibroblast cultures by the addition of only a few defined factors.","author":[{"dropping-particle":"","family":"Takahashi","given":"Kazutoshi","non-dropping-particle":"","parse-names":false,"suffix":""},{"dropping-particle":"","family":"Yamanaka","given":"Shinya","non-dropping-particle":"","parse-names":false,"suffix":""}],"container-title":"Cell","id":"ITEM-1","issue":"4","issued":{"date-parts":[["2006","8","25"]]},"page":"663-676","title":"Induction of Pluripotent Stem Cells from Mouse Embryonic and Adult Fibroblast Cultures by Defined Factors","type":"article-journal","volume":"126"},"uris":["http://www.mendeley.com/documents/?uuid=67f28258-a8bd-30f3-a88d-40eca2ab449a"]}],"mendeley":{"formattedCitation":"(Takahashi and Yamanaka, 2006)","plainTextFormattedCitation":"(Takahashi and Yamanaka, 2006)","previouslyFormattedCitation":"(Takahashi and Yamanaka, 2006)"},"properties":{"noteIndex":0},"schema":"https://github.com/citation-style-language/schema/raw/master/csl-citation.json"}</w:instrText>
      </w:r>
      <w:r w:rsidR="00E21074">
        <w:fldChar w:fldCharType="separate"/>
      </w:r>
      <w:r w:rsidR="00E21074" w:rsidRPr="00E21074">
        <w:rPr>
          <w:noProof/>
        </w:rPr>
        <w:t>(Takahashi and Yamanaka, 2006)</w:t>
      </w:r>
      <w:r w:rsidR="00E21074">
        <w:fldChar w:fldCharType="end"/>
      </w:r>
      <w:r w:rsidR="002A4200">
        <w:t xml:space="preserve">, </w:t>
      </w:r>
      <w:r w:rsidR="00DB4C74">
        <w:t xml:space="preserve">five </w:t>
      </w:r>
      <w:r w:rsidR="00DB4C74">
        <w:fldChar w:fldCharType="begin" w:fldLock="1"/>
      </w:r>
      <w:r w:rsidR="00DB4C74">
        <w:instrText>ADDIN CSL_CITATION {"citationItems":[{"id":"ITEM-1","itemData":{"DOI":"10.1371/journal.pgen.1004324","ISSN":"1553-7404","author":[{"dropping-particle":"","family":"Taylor","given":"Matthew B.","non-dropping-particle":"","parse-names":false,"suffix":""},{"dropping-particle":"","family":"Ehrenreich","given":"Ian M.","non-dropping-particle":"","parse-names":false,"suffix":""},{"dropping-particle":"","family":"Rothstein","given":"R","non-dropping-particle":"","parse-names":false,"suffix":""},{"dropping-particle":"","family":"Hu","given":"TT","non-dropping-particle":"","parse-names":false,"suffix":""},{"dropping-particle":"","family":"Mast","given":"J","non-dropping-particle":"","parse-names":false,"suffix":""}],"container-title":"PLoS Genetics","editor":[{"dropping-particle":"","family":"Fay","given":"Justin C.","non-dropping-particle":"","parse-names":false,"suffix":""}],"id":"ITEM-1","issue":"5","issued":{"date-parts":[["2014","5","1"]]},"page":"e1004324","publisher":"Public Library of Science","title":"Genetic Interactions Involving Five or More Genes Contribute to a Complex Trait in Yeast","type":"article-journal","volume":"10"},"uris":["http://www.mendeley.com/documents/?uuid=fdccb70c-716c-3bf8-98d0-8d0b012a3a90"]}],"mendeley":{"formattedCitation":"(Taylor et al., 2014)","plainTextFormattedCitation":"(Taylor et al., 2014)","previouslyFormattedCitation":"(Taylor et al., 2014)"},"properties":{"noteIndex":0},"schema":"https://github.com/citation-style-language/schema/raw/master/csl-citation.json"}</w:instrText>
      </w:r>
      <w:r w:rsidR="00DB4C74">
        <w:fldChar w:fldCharType="separate"/>
      </w:r>
      <w:r w:rsidR="00DB4C74" w:rsidRPr="00D659A1">
        <w:rPr>
          <w:noProof/>
        </w:rPr>
        <w:t>(Taylor et al., 2014)</w:t>
      </w:r>
      <w:r w:rsidR="00DB4C74">
        <w:fldChar w:fldCharType="end"/>
      </w:r>
      <w:r w:rsidR="00DB4C74">
        <w:t xml:space="preserve">, seven </w:t>
      </w:r>
      <w:r w:rsidR="00DB4C74">
        <w:fldChar w:fldCharType="begin" w:fldLock="1"/>
      </w:r>
      <w:r w:rsidR="00DB4C74">
        <w:instrText>ADDIN CSL_CITATION {"citationItems":[{"id":"ITEM-1","itemData":{"ISSN":"0016-6731","PMID":"11238399","abstract":"The Saccharomyces cerevisiae genome encodes seven homologues of the mammalian oxysterol-binding protein (OSBP), a protein implicated in lipid trafficking and sterol homeostasis. To determine the functions of the yeast OSBP gene family (OSH1-OSH7), we used a combination of genetics, genomics, and sterol lipid analysis to characterize OSH deletion mutants. All 127 combinations and permutations of OSH deletion alleles were constructed. Individual OSH genes were not essential for yeast viability, but the elimination of the entire gene family was lethal. Thus, the family members shared an essential function. In addition, the in vivo depletion of all Osh proteins disrupted sterol homeostasis. Like mutants that affect ergosterol production, the viable combinations of OSH deletion alleles exhibited specific sterol-related defects. Although none of the single OSH deletion mutants was defective for growth, gene expression profiles revealed that each mutant had a characteristic molecular phenotype. Therefore, each gene performed distinct nonessential functions and contributed to a common essential function. Our findings indicated that OSH genes performed a multitude of nonessential roles defined by specific subsets of the genes and that most shared at least one essential role potentially linked to changes in sterol lipid levels.","author":[{"dropping-particle":"","family":"Beh","given":"C T","non-dropping-particle":"","parse-names":false,"suffix":""},{"dropping-particle":"","family":"Cool","given":"L","non-dropping-particle":"","parse-names":false,"suffix":""},{"dropping-particle":"","family":"Phillips","given":"J","non-dropping-particle":"","parse-names":false,"suffix":""},{"dropping-particle":"","family":"Rine","given":"J","non-dropping-particle":"","parse-names":false,"suffix":""}],"container-title":"Genetics","id":"ITEM-1","issue":"3","issued":{"date-parts":[["2001","3"]]},"page":"1117-40","title":"Overlapping functions of the yeast oxysterol-binding protein homologues.","type":"article-journal","volume":"157"},"uris":["http://www.mendeley.com/documents/?uuid=5a968471-cfe9-3632-a2e8-2f72d3a2f2af"]}],"mendeley":{"formattedCitation":"(Beh et al., 2001)","plainTextFormattedCitation":"(Beh et al., 2001)","previouslyFormattedCitation":"(Beh et al., 2001)"},"properties":{"noteIndex":0},"schema":"https://github.com/citation-style-language/schema/raw/master/csl-citation.json"}</w:instrText>
      </w:r>
      <w:r w:rsidR="00DB4C74">
        <w:fldChar w:fldCharType="separate"/>
      </w:r>
      <w:r w:rsidR="00DB4C74" w:rsidRPr="00D659A1">
        <w:rPr>
          <w:noProof/>
        </w:rPr>
        <w:t>(Beh et al., 2001)</w:t>
      </w:r>
      <w:r w:rsidR="00DB4C74">
        <w:fldChar w:fldCharType="end"/>
      </w:r>
      <w:r w:rsidR="00DB4C74">
        <w:t xml:space="preserve">, and over twenty genes </w:t>
      </w:r>
      <w:r w:rsidR="00DB4C74">
        <w:fldChar w:fldCharType="begin" w:fldLock="1"/>
      </w:r>
      <w:r w:rsidR="00DB4C74">
        <w:instrText>ADDIN CSL_CITATION {"citationItems":[{"id":"ITEM-1","itemData":{"ISSN":"0014-5793","PMID":"10618490","abstract":"The hexose transporter family of Saccharomyces cerevisiae comprises 18 proteins (Hxt1-17, Gal2). Here, we demonstrate that all these proteins, except Hxt12, and additionally three members of the maltose transporter family (Agt1, Ydl247, Yjr160) are able to transport hexoses. In a yeast strain deleted for HXT1-17, GAL2, AGT1, YDL247w and YJR160c, glucose consumption and transport activity were completely abolished. However, as additional deletion of the glucose sensor gene SNF3 partially restored growth on hexoses, our data indicate the existence of even more proteins able to transport hexoses in yeast.","author":[{"dropping-particle":"","family":"Wieczorke","given":"R","non-dropping-particle":"","parse-names":false,"suffix":""},{"dropping-particle":"","family":"Krampe","given":"S","non-dropping-particle":"","parse-names":false,"suffix":""},{"dropping-particle":"","family":"Weierstall","given":"T","non-dropping-particle":"","parse-names":false,"suffix":""},{"dropping-particle":"","family":"Freidel","given":"K","non-dropping-particle":"","parse-names":false,"suffix":""},{"dropping-particle":"","family":"Hollenberg","given":"C P","non-dropping-particle":"","parse-names":false,"suffix":""},{"dropping-particle":"","family":"Boles","given":"E","non-dropping-particle":"","parse-names":false,"suffix":""}],"container-title":"FEBS letters","id":"ITEM-1","issue":"3","issued":{"date-parts":[["1999","12","31"]]},"page":"123-8","title":"Concurrent knock-out of at least 20 transporter genes is required to block uptake of hexoses in Saccharomyces cerevisiae.","type":"article-journal","volume":"464"},"uris":["http://www.mendeley.com/documents/?uuid=83737b77-7a29-37db-9517-01fbf726bcb6"]}],"mendeley":{"formattedCitation":"(Wieczorke et al., 1999)","plainTextFormattedCitation":"(Wieczorke et al., 1999)","previouslyFormattedCitation":"(Wieczorke et al., 1999)"},"properties":{"noteIndex":0},"schema":"https://github.com/citation-style-language/schema/raw/master/csl-citation.json"}</w:instrText>
      </w:r>
      <w:r w:rsidR="00DB4C74">
        <w:fldChar w:fldCharType="separate"/>
      </w:r>
      <w:r w:rsidR="00DB4C74" w:rsidRPr="00D659A1">
        <w:rPr>
          <w:noProof/>
        </w:rPr>
        <w:t>(Wieczorke et al., 1999)</w:t>
      </w:r>
      <w:r w:rsidR="00DB4C74">
        <w:fldChar w:fldCharType="end"/>
      </w:r>
      <w:r w:rsidR="00F1172F">
        <w:t>.</w:t>
      </w:r>
      <w:r w:rsidR="007F6A8C">
        <w:t xml:space="preserve"> </w:t>
      </w:r>
      <w:r w:rsidR="006A5EB7">
        <w:t xml:space="preserve"> Systematic map</w:t>
      </w:r>
      <w:r w:rsidR="00FE2471">
        <w:t>s</w:t>
      </w:r>
      <w:r w:rsidR="006A5EB7">
        <w:t xml:space="preserve"> of higher-order interactions </w:t>
      </w:r>
      <w:r w:rsidR="00FE2471">
        <w:t>between variants at</w:t>
      </w:r>
      <w:r w:rsidR="00B837D9">
        <w:t xml:space="preserve"> a single</w:t>
      </w:r>
      <w:r w:rsidR="00FE2471">
        <w:t xml:space="preserve"> locus have been used to understand several diverse processes </w:t>
      </w:r>
      <w:r w:rsidR="00E21074">
        <w:fldChar w:fldCharType="begin" w:fldLock="1"/>
      </w:r>
      <w:r w:rsidR="006E736D">
        <w:instrText>ADDIN CSL_CITATION {"citationItems":[{"id":"ITEM-1","itemData":{"DOI":"10.1016/J.CELL.2018.12.010","ISSN":"0092-8674","abstract":"Despite a wealth of molecular knowledge, quantitative laws for accurate prediction of biological phenomena remain rare. Alternative pre-mRNA splicing is an important regulated step in gene expression frequently perturbed in human disease. To understand the combined effects of mutations during evolution, we quantified the effects of all possible combinations of exonic mutations accumulated during the emergence of an alternatively spliced human exon. This revealed that mutation effects scale non-monotonically with the inclusion level of an exon, with each mutation having maximum effect at a predictable intermediate inclusion level. This scaling is observed genome-wide for cis and trans perturbations of splicing, including for natural and disease-associated variants. Mathematical modeling suggests that competition between alternative splice sites is sufficient to cause this non-linearity in the genotype-phenotype map. Combining the global scaling law with specific pairwise interactions between neighboring mutations allows accurate prediction of the effects of complex genotype changes involving &gt;10 mutations.","author":[{"dropping-particle":"","family":"Baeza-Centurion","given":"Pablo","non-dropping-particle":"","parse-names":false,"suffix":""},{"dropping-particle":"","family":"Miñana","given":"Belén","non-dropping-particle":"","parse-names":false,"suffix":""},{"dropping-particle":"","family":"Schmiedel","given":"Jörn M.","non-dropping-particle":"","parse-names":false,"suffix":""},{"dropping-particle":"","family":"Valcárcel","given":"Juan","non-dropping-particle":"","parse-names":false,"suffix":""},{"dropping-particle":"","family":"Lehner","given":"Ben","non-dropping-particle":"","parse-names":false,"suffix":""}],"container-title":"Cell","id":"ITEM-1","issue":"3","issued":{"date-parts":[["2019","1","24"]]},"page":"549-563.e23","publisher":"Cell Press","title":"Combinatorial Genetics Reveals a Scaling Law for the Effects of Mutations on Splicing","type":"article-journal","volume":"176"},"uris":["http://www.mendeley.com/documents/?uuid=0439f0e7-6efe-3a23-8f5c-12058a791490"]},{"id":"ITEM-2","itemData":{"DOI":"10.1038/s41586-018-0170-7","ISSN":"0028-0836","PMID":"29849145","abstract":"A central question in genetics and evolution is the extent to which the outcomes of mutations change depending on the genetic context in which they occur1-3. Pairwise interactions between mutations have been systematically mapped within4-18 and between 19 genes, and have been shown to contribute substantially to phenotypic variation among individuals 20 . However, the extent to which genetic interactions themselves are stable or dynamic across genotypes is unclear21, 22. Here we quantify more than 45,000 genetic interactions between the same 87 pairs of mutations across more than 500 closely related genotypes of a yeast tRNA. Notably, all pairs of mutations interacted in at least 9% of genetic backgrounds and all pairs switched from interacting positively to interacting negatively in different genotypes (false discovery rate &lt; 0.1). Higher-order interactions are also abundant and dynamic across genotypes. The epistasis in this tRNA means that all individual mutations switch from detrimental to beneficial, even in closely related genotypes. As a consequence, accurate genetic prediction requires mutation effects to be measured across different genetic backgrounds and the use of  higher-order epistatic terms.","author":[{"dropping-particle":"","family":"Domingo","given":"Júlia","non-dropping-particle":"","parse-names":false,"suffix":""},{"dropping-particle":"","family":"Diss","given":"Guillaume","non-dropping-particle":"","parse-names":false,"suffix":""},{"dropping-particle":"","family":"Lehner","given":"Ben","non-dropping-particle":"","parse-names":false,"suffix":""}],"container-title":"Nature","id":"ITEM-2","issue":"7708","issued":{"date-parts":[["2018","6","30"]]},"page":"117-121","title":"Pairwise and higher-order genetic interactions during the evolution of a tRNA","type":"article-journal","volume":"558"},"uris":["http://www.mendeley.com/documents/?uuid=168d3009-6343-3438-9e27-f1effe14fab3"]},{"id":"ITEM-3","itemData":{"DOI":"10.1038/nature17995","ISSN":"0028-0836","abstract":"Comprehensive genotype–phenotype mapping of the green fluorescent protein shows that the local fitness peak is narrow, shaped by a high prevalence of epistatic interactions, providing for the loss of fluorescence when the joint effect of mutations exceeds a threshold.","author":[{"dropping-particle":"","family":"Sarkisyan","given":"Karen S.","non-dropping-particle":"","parse-names":false,"suffix":""},{"dropping-particle":"","family":"Bolotin","given":"Dmitry A.","non-dropping-particle":"","parse-names":false,"suffix":""},{"dropping-particle":"V.","family":"Meer","given":"Margarita","non-dropping-particle":"","parse-names":false,"suffix":""},{"dropping-particle":"","family":"Usmanova","given":"Dinara R.","non-dropping-particle":"","parse-names":false,"suffix":""},{"dropping-particle":"","family":"Mishin","given":"Alexander S.","non-dropping-particle":"","parse-names":false,"suffix":""},{"dropping-particle":"V.","family":"Sharonov","given":"George","non-dropping-particle":"","parse-names":false,"suffix":""},{"dropping-particle":"","family":"Ivankov","given":"Dmitry N.","non-dropping-particle":"","parse-names":false,"suffix":""},{"dropping-particle":"","family":"Bozhanova","given":"Nina G.","non-dropping-particle":"","parse-names":false,"suffix":""},{"dropping-particle":"","family":"Baranov","given":"Mikhail S.","non-dropping-particle":"","parse-names":false,"suffix":""},{"dropping-particle":"","family":"Soylemez","given":"Onuralp","non-dropping-particle":"","parse-names":false,"suffix":""},{"dropping-particle":"","family":"Bogatyreva","given":"Natalya S.","non-dropping-particle":"","parse-names":false,"suffix":""},{"dropping-particle":"","family":"Vlasov","given":"Peter K.","non-dropping-particle":"","parse-names":false,"suffix":""},{"dropping-particle":"","family":"Egorov","given":"Evgeny S.","non-dropping-particle":"","parse-names":false,"suffix":""},{"dropping-particle":"","family":"Logacheva","given":"Maria D.","non-dropping-particle":"","parse-names":false,"suffix":""},{"dropping-particle":"","family":"Kondrashov","given":"Alexey S.","non-dropping-particle":"","parse-names":false,"suffix":""},{"dropping-particle":"","family":"Chudakov","given":"Dmitry M.","non-dropping-particle":"","parse-names":false,"suffix":""},{"dropping-particle":"V.","family":"Putintseva","given":"Ekaterina","non-dropping-particle":"","parse-names":false,"suffix":""},{"dropping-particle":"","family":"Mamedov","given":"Ilgar Z.","non-dropping-particle":"","parse-names":false,"suffix":""},{"dropping-particle":"","family":"Tawfik","given":"Dan S.","non-dropping-particle":"","parse-names":false,"suffix":""},{"dropping-particle":"","family":"Lukyanov","given":"Konstantin A.","non-dropping-particle":"","parse-names":false,"suffix":""},{"dropping-particle":"","family":"Kondrashov","given":"Fyodor A.","non-dropping-particle":"","parse-names":false,"suffix":""}],"container-title":"Nature","id":"ITEM-3","issue":"7603","issued":{"date-parts":[["2016","5","11"]]},"page":"397-401","publisher":"Nature Publishing Group","title":"Local fitness landscape of the green fluorescent protein","type":"article-journal","volume":"533"},"uris":["http://www.mendeley.com/documents/?uuid=55aab484-cbf9-3077-a200-9a46f55b29b7"]}],"mendeley":{"formattedCitation":"(Baeza-Centurion et al., 2019; Domingo et al., 2018; Sarkisyan et al., 2016)","plainTextFormattedCitation":"(Baeza-Centurion et al., 2019; Domingo et al., 2018; Sarkisyan et al., 2016)","previouslyFormattedCitation":"(Baeza-Centurion et al., 2019; Domingo et al., 2018; Sarkisyan et al., 2016)"},"properties":{"noteIndex":0},"schema":"https://github.com/citation-style-language/schema/raw/master/csl-citation.json"}</w:instrText>
      </w:r>
      <w:r w:rsidR="00E21074">
        <w:fldChar w:fldCharType="separate"/>
      </w:r>
      <w:r w:rsidR="00E21074" w:rsidRPr="00E21074">
        <w:rPr>
          <w:noProof/>
        </w:rPr>
        <w:t>(Baeza-Centurion et al., 2019; Domingo et al., 2018; Sarkisyan et al., 2016)</w:t>
      </w:r>
      <w:r w:rsidR="00E21074">
        <w:fldChar w:fldCharType="end"/>
      </w:r>
      <w:r w:rsidR="006A5EB7">
        <w:t>.</w:t>
      </w:r>
      <w:r w:rsidR="00226D3A">
        <w:t xml:space="preserve"> </w:t>
      </w:r>
      <w:r w:rsidR="007106CE">
        <w:t xml:space="preserve"> </w:t>
      </w:r>
      <w:r w:rsidR="004E1E15">
        <w:t>However</w:t>
      </w:r>
      <w:r w:rsidR="00E10275">
        <w:t>,</w:t>
      </w:r>
      <w:r w:rsidR="000D41C2">
        <w:t xml:space="preserve"> </w:t>
      </w:r>
      <w:r w:rsidR="00400CB7">
        <w:t xml:space="preserve">higher-order </w:t>
      </w:r>
      <w:r w:rsidR="007227B1">
        <w:t xml:space="preserve">interactions between variants </w:t>
      </w:r>
      <w:r>
        <w:t xml:space="preserve">in different </w:t>
      </w:r>
      <w:r w:rsidR="008E0873">
        <w:t xml:space="preserve">genes </w:t>
      </w:r>
      <w:r>
        <w:t xml:space="preserve">have remained </w:t>
      </w:r>
      <w:r w:rsidR="002A4374">
        <w:t>poorly characterized</w:t>
      </w:r>
      <w:r w:rsidR="00400CB7">
        <w:t xml:space="preserve">, </w:t>
      </w:r>
      <w:r w:rsidR="0050421C">
        <w:t>limiting</w:t>
      </w:r>
      <w:r w:rsidR="002A4374">
        <w:t xml:space="preserve"> </w:t>
      </w:r>
      <w:r w:rsidR="0050421C">
        <w:t xml:space="preserve">functional </w:t>
      </w:r>
      <w:r w:rsidR="002A4374">
        <w:t>understanding</w:t>
      </w:r>
      <w:r w:rsidR="0050421C">
        <w:t xml:space="preserve"> </w:t>
      </w:r>
      <w:r w:rsidR="00F13693">
        <w:t xml:space="preserve">of complex </w:t>
      </w:r>
      <w:r w:rsidR="008E0873">
        <w:t>multi-</w:t>
      </w:r>
      <w:r w:rsidR="00F13693">
        <w:t>gene dependencie</w:t>
      </w:r>
      <w:r w:rsidR="007106CE">
        <w:t>s.</w:t>
      </w:r>
    </w:p>
    <w:p w14:paraId="7EC9B591" w14:textId="77777777" w:rsidR="00EA5975" w:rsidRDefault="00EA5975" w:rsidP="00D9039A">
      <w:pPr>
        <w:jc w:val="both"/>
      </w:pPr>
    </w:p>
    <w:p w14:paraId="2608932C" w14:textId="613F1279" w:rsidR="00DB0ED8" w:rsidRPr="00F07CF5" w:rsidRDefault="00911DBE">
      <w:pPr>
        <w:jc w:val="both"/>
      </w:pPr>
      <w:r>
        <w:t xml:space="preserve">To </w:t>
      </w:r>
      <w:r w:rsidR="0009111C">
        <w:t xml:space="preserve">systematically </w:t>
      </w:r>
      <w:r w:rsidR="00F96816">
        <w:t xml:space="preserve">investigate complex genetic dependencies </w:t>
      </w:r>
      <w:r w:rsidR="0023585F">
        <w:t xml:space="preserve">beyond </w:t>
      </w:r>
      <w:r w:rsidR="007717FB">
        <w:t>one</w:t>
      </w:r>
      <w:r w:rsidR="00F96816">
        <w:t>-</w:t>
      </w:r>
      <w:r w:rsidR="0023585F">
        <w:t xml:space="preserve"> </w:t>
      </w:r>
      <w:r w:rsidR="00F96816">
        <w:t xml:space="preserve">and </w:t>
      </w:r>
      <w:r w:rsidR="007717FB">
        <w:t>two</w:t>
      </w:r>
      <w:r w:rsidR="00F96816">
        <w:t xml:space="preserve">-gene genetic analysis, </w:t>
      </w:r>
      <w:r w:rsidR="00077DAC">
        <w:t xml:space="preserve">we </w:t>
      </w:r>
      <w:r w:rsidR="00660013">
        <w:t xml:space="preserve">developed </w:t>
      </w:r>
      <w:r w:rsidR="00272196">
        <w:t>a</w:t>
      </w:r>
      <w:r w:rsidR="006B3642">
        <w:t>n</w:t>
      </w:r>
      <w:r w:rsidR="00272196" w:rsidRPr="00F07CF5">
        <w:t xml:space="preserve"> </w:t>
      </w:r>
      <w:r w:rsidR="00272196" w:rsidRPr="00364DA5">
        <w:t>‘</w:t>
      </w:r>
      <w:r w:rsidR="00272196">
        <w:rPr>
          <w:i/>
        </w:rPr>
        <w:t>X</w:t>
      </w:r>
      <w:r w:rsidR="00272196" w:rsidRPr="001040CE">
        <w:rPr>
          <w:i/>
        </w:rPr>
        <w:t>-</w:t>
      </w:r>
      <w:r w:rsidR="00272196">
        <w:t>gene’ genetic analysis (XGA)</w:t>
      </w:r>
      <w:r w:rsidR="001460DD">
        <w:t xml:space="preserve"> </w:t>
      </w:r>
      <w:r w:rsidR="006B3642">
        <w:t xml:space="preserve">strategy </w:t>
      </w:r>
      <w:r w:rsidR="003A3CB7">
        <w:t xml:space="preserve">that </w:t>
      </w:r>
      <w:r w:rsidR="00660013">
        <w:t xml:space="preserve">uses </w:t>
      </w:r>
      <w:r w:rsidR="003A3CB7">
        <w:t>many combinations of engineered</w:t>
      </w:r>
      <w:r w:rsidR="001460DD">
        <w:t xml:space="preserve"> multi-gene perturbations to</w:t>
      </w:r>
      <w:r w:rsidR="003A3CB7">
        <w:t xml:space="preserve"> profile </w:t>
      </w:r>
      <w:r w:rsidR="001C20DA">
        <w:t xml:space="preserve">and interpret </w:t>
      </w:r>
      <w:r w:rsidR="003A3CB7">
        <w:t xml:space="preserve">high-order genetic </w:t>
      </w:r>
      <w:r w:rsidR="00E362B2">
        <w:t>interactions</w:t>
      </w:r>
      <w:r w:rsidR="003A3CB7">
        <w:t>.</w:t>
      </w:r>
      <w:r w:rsidR="001460DD">
        <w:t xml:space="preserve"> </w:t>
      </w:r>
      <w:r w:rsidR="00B2177C">
        <w:t>W</w:t>
      </w:r>
      <w:r w:rsidR="00F07CF5" w:rsidRPr="00F07CF5">
        <w:t xml:space="preserve">e </w:t>
      </w:r>
      <w:r w:rsidR="00B435B9">
        <w:t xml:space="preserve">demonstrate </w:t>
      </w:r>
      <w:r w:rsidR="00F07CF5" w:rsidRPr="00F07CF5">
        <w:t>XGA</w:t>
      </w:r>
      <w:r w:rsidR="00B30AC6">
        <w:t xml:space="preserve"> </w:t>
      </w:r>
      <w:r w:rsidR="00B435B9">
        <w:t>o</w:t>
      </w:r>
      <w:r w:rsidR="007A3EF6">
        <w:t>n</w:t>
      </w:r>
      <w:r w:rsidR="00EF1053">
        <w:t xml:space="preserve"> </w:t>
      </w:r>
      <w:r w:rsidR="006B3642" w:rsidRPr="00DB1791">
        <w:rPr>
          <w:i/>
        </w:rPr>
        <w:t>S. cerevisiae</w:t>
      </w:r>
      <w:r w:rsidR="006B3642" w:rsidDel="006B3642">
        <w:t xml:space="preserve"> </w:t>
      </w:r>
      <w:r w:rsidR="00EF1053">
        <w:t>ABC</w:t>
      </w:r>
      <w:r w:rsidR="00F1172F">
        <w:t xml:space="preserve"> transporters</w:t>
      </w:r>
      <w:r w:rsidR="00B2177C">
        <w:t xml:space="preserve">, </w:t>
      </w:r>
      <w:r w:rsidR="006B3642">
        <w:t xml:space="preserve">which are </w:t>
      </w:r>
      <w:r w:rsidR="00F1172F">
        <w:t xml:space="preserve">involved in cellular efflux of small molecules, </w:t>
      </w:r>
      <w:r w:rsidR="006B3642">
        <w:t xml:space="preserve">and </w:t>
      </w:r>
      <w:r w:rsidR="00F1172F">
        <w:t xml:space="preserve">for which </w:t>
      </w:r>
      <w:r w:rsidR="00B2177C">
        <w:t>s</w:t>
      </w:r>
      <w:r w:rsidR="00EA5975">
        <w:t>e</w:t>
      </w:r>
      <w:r w:rsidR="00B2177C">
        <w:t xml:space="preserve">veral </w:t>
      </w:r>
      <w:r w:rsidR="00175CD1">
        <w:t xml:space="preserve">informative </w:t>
      </w:r>
      <w:r w:rsidR="00BD0EC4">
        <w:t>multi-</w:t>
      </w:r>
      <w:r w:rsidR="00E576FA">
        <w:t xml:space="preserve">knockout </w:t>
      </w:r>
      <w:r w:rsidR="0074219B">
        <w:t>phenotypes</w:t>
      </w:r>
      <w:r w:rsidR="00BA3915">
        <w:t xml:space="preserve"> </w:t>
      </w:r>
      <w:r w:rsidR="00175CD1">
        <w:t xml:space="preserve">have been reported </w:t>
      </w:r>
      <w:r w:rsidR="00F1172F">
        <w:fldChar w:fldCharType="begin" w:fldLock="1"/>
      </w:r>
      <w:r w:rsidR="00F1172F">
        <w: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cerevisiae.","type":"article-journal","volume":"582"},"uris":["http://www.mendeley.com/documents/?uuid=15f93446-423b-4b8c-adc3-483c52d0e311"]},{"id":"ITEM-2","itemData":{"DOI":"10.1038/nmeth.1550","ISSN":"1548-7105","PMID":"21217751","abstract":"Phenotypes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methods","id":"ITEM-2","issue":"2","issued":{"date-parts":[["2011","3"]]},"page":"159-64","title":"Knocking out multigene redundancies via cycles of sexual assortment and fluorescence selection.","type":"article-journal","volume":"8"},"uris":["http://www.mendeley.com/documents/?uuid=37457ea4-6a9c-471d-b62e-dfeec5fba47c"]},{"id":"ITEM-3","itemData":{"DOI":"10.1128/EC.00021-15","ISSN":"1535-9778","PMID":"25724885","abstract":"&lt;p&gt; ATP-binding cassette transporters Pdr5 and Yor1 from &lt;named-content content-type=\"genus-species\"&gt;Saccharomyces cerevisiae&lt;/named-content&gt; control the asymmetric distribution of phospholipids across the plasma membrane as well as serving as ATP-dependent drug efflux pumps. Mutant strains lacking these transporter proteins were found to exhibit very different resistance phenotypes to two inhibitors of sphingolipid biosynthesis that act either late (aureobasidin A [AbA]) or early (myriocin [Myr]) in the pathway leading to production of these important plasma membrane lipids. These &lt;italic&gt;pdr5Δ yor1&lt;/italic&gt; strains were highly AbA resistant but extremely sensitive to Myr. We provide evidence that these phenotypic changes are likely due to modulation of the plasma membrane flippase complexes, Dnf1/Lem3 and Dnf2/Lem3. Flippases act to move phospholipids from the outer to the inner leaflet of the plasma membrane. Genetic analyses indicate that &lt;italic&gt;lem3&lt;/italic&gt; Δ mutant strains are highly AbA sensitive and Myr resistant. These phenotypes are fully epistatic to those seen in &lt;italic&gt;pdr5Δ yor1&lt;/italic&gt; strains. Direct analysis of AbA-induced signaling demonstrated that loss of Pdr5 and Yor1 inhibited the AbA-triggered phosphorylation of the AGC kinase Ypk1 and its substrate Orm1. Microarray experiments found that a &lt;italic&gt;pdr5Δ yor1&lt;/italic&gt; strain induced a Pdr1-dependent induction of the entire Pdr regulon. Our data support the view that Pdr5/Yor1 negatively regulate flippase function and activity of the nuclear Pdr1 transcription factor. Together, these data argue that the interaction of the ABC transporters Pdr5 and Yor1 with the Lem3-dependent flippases regulates permeability of AbA via control of plasma membrane protein function as seen for the high-affinity tryptophan permease Tat2. &lt;/p&gt;","author":[{"dropping-particle":"","family":"Khakhina","given":"Svetlana","non-dropping-particle":"","parse-names":false,"suffix":""},{"dropping-particle":"","family":"Johnson","given":"Soraya S.","non-dropping-particle":"","parse-names":false,"suffix":""},{"dropping-particle":"","family":"Manoharlal","given":"Raman","non-dropping-particle":"","parse-names":false,"suffix":""},{"dropping-particle":"","family":"Russo","given":"Sarah B.","non-dropping-particle":"","parse-names":false,"suffix":""},{"dropping-particle":"","family":"Blugeon","given":"Corinne","non-dropping-particle":"","parse-names":false,"suffix":""},{"dropping-particle":"","family":"Lemoine","given":"Sophie","non-dropping-particle":"","parse-names":false,"suffix":""},{"dropping-particle":"","family":"Sunshine","given":"Anna B.","non-dropping-particle":"","parse-names":false,"suffix":""},{"dropping-particle":"","family":"Dunham","given":"Maitreya J.","non-dropping-particle":"","parse-names":false,"suffix":""},{"dropping-particle":"","family":"Cowart","given":"L. Ashley","non-dropping-particle":"","parse-names":false,"suffix":""},{"dropping-particle":"","family":"Devaux","given":"Frédéric","non-dropping-particle":"","parse-names":false,"suffix":""},{"dropping-particle":"","family":"Moye-Rowley","given":"W. Scott","non-dropping-particle":"","parse-names":false,"suffix":""}],"container-title":"Eukaryotic Cell","id":"ITEM-3","issue":"5","issued":{"date-parts":[["2015","5"]]},"page":"442-453","title":"Control of Plasma Membrane Permeability by ABC Transporters","type":"article-journal","volume":"14"},"uris":["http://www.mendeley.com/documents/?uuid=4dec19d3-73c3-4b64-9556-f4b9dd5227fc"]}],"mendeley":{"formattedCitation":"(Khakhina et al., 2015; Kolaczkowska et al., 2008; Suzuki et al., 2011)","plainTextFormattedCitation":"(Khakhina et al., 2015; Kolaczkowska et al., 2008; Suzuki et al., 2011)","previouslyFormattedCitation":"(Khakhina et al., 2015; Kolaczkowska et al., 2008; Suzuki et al., 2011)"},"properties":{"noteIndex":0},"schema":"https://github.com/citation-style-language/schema/raw/master/csl-citation.json"}</w:instrText>
      </w:r>
      <w:r w:rsidR="00F1172F">
        <w:fldChar w:fldCharType="separate"/>
      </w:r>
      <w:r w:rsidR="00F1172F" w:rsidRPr="007A4FB8">
        <w:rPr>
          <w:noProof/>
        </w:rPr>
        <w:t>(Khakhina et al., 2015; Kolaczkowska et al., 2008; Suzuki et al., 2011)</w:t>
      </w:r>
      <w:r w:rsidR="00F1172F">
        <w:fldChar w:fldCharType="end"/>
      </w:r>
      <w:r w:rsidR="00F1172F">
        <w:t xml:space="preserve">. </w:t>
      </w:r>
      <w:r w:rsidR="005E494A">
        <w:t xml:space="preserve"> More specifically, we apply XGA </w:t>
      </w:r>
      <w:r w:rsidR="00175CD1">
        <w:t xml:space="preserve">systematically </w:t>
      </w:r>
      <w:r w:rsidR="00B2177C">
        <w:t xml:space="preserve">to </w:t>
      </w:r>
      <w:r w:rsidR="00F07CF5" w:rsidRPr="00F07CF5">
        <w:t xml:space="preserve">the entire set of 16 </w:t>
      </w:r>
      <w:r w:rsidR="00660013">
        <w:t xml:space="preserve">yeast </w:t>
      </w:r>
      <w:r w:rsidR="00F07CF5" w:rsidRPr="00F07CF5">
        <w:t xml:space="preserve">ABC transporters that have been implicated in multi-drug resistance.  </w:t>
      </w:r>
      <w:r w:rsidR="00B2177C">
        <w:t xml:space="preserve">By revealing </w:t>
      </w:r>
      <w:r w:rsidR="003E7C3E">
        <w:t>a</w:t>
      </w:r>
      <w:r w:rsidR="00515333">
        <w:t xml:space="preserve"> </w:t>
      </w:r>
      <w:r w:rsidR="00EF1053">
        <w:t>multi-knockout genetic</w:t>
      </w:r>
      <w:r w:rsidR="003E7C3E">
        <w:t xml:space="preserve"> landscape</w:t>
      </w:r>
      <w:r w:rsidR="00B75FBB">
        <w:t xml:space="preserve"> </w:t>
      </w:r>
      <w:r w:rsidR="00B2177C">
        <w:t xml:space="preserve">for </w:t>
      </w:r>
      <w:r w:rsidR="00B75FBB">
        <w:t>16</w:t>
      </w:r>
      <w:r w:rsidR="00B75FBB" w:rsidRPr="004059F2">
        <w:t xml:space="preserve"> </w:t>
      </w:r>
      <w:r w:rsidR="00B75FBB">
        <w:t>bioactive compounds (‘drugs’)</w:t>
      </w:r>
      <w:r w:rsidR="003E7C3E">
        <w:t xml:space="preserve">, </w:t>
      </w:r>
      <w:r w:rsidR="00B2177C">
        <w:t xml:space="preserve">XGA </w:t>
      </w:r>
      <w:r w:rsidR="00E96950">
        <w:t>uncovered many</w:t>
      </w:r>
      <w:r w:rsidR="00B2177C">
        <w:t xml:space="preserve"> </w:t>
      </w:r>
      <w:r w:rsidR="000329BF">
        <w:t>drug</w:t>
      </w:r>
      <w:r w:rsidR="009759F3">
        <w:t xml:space="preserve">-dependent </w:t>
      </w:r>
      <w:r w:rsidR="00553E40">
        <w:t>high-order</w:t>
      </w:r>
      <w:r w:rsidR="00515333">
        <w:t xml:space="preserve"> </w:t>
      </w:r>
      <w:r w:rsidR="005A7CE1">
        <w:t xml:space="preserve">genetic interactions </w:t>
      </w:r>
      <w:r w:rsidR="000F1183">
        <w:t>involving as many as five genes</w:t>
      </w:r>
      <w:r w:rsidR="005A7CE1">
        <w:t>.</w:t>
      </w:r>
      <w:r w:rsidR="004D6845">
        <w:t xml:space="preserve">  </w:t>
      </w:r>
      <w:r w:rsidR="00175CD1">
        <w:t xml:space="preserve">A neural network trained on XGA data provided an intuitive </w:t>
      </w:r>
      <w:r w:rsidR="00042912">
        <w:t>genotype-to-phenotype</w:t>
      </w:r>
      <w:r w:rsidR="004D6845">
        <w:t xml:space="preserve"> model</w:t>
      </w:r>
      <w:r w:rsidR="00175CD1">
        <w:t xml:space="preserve"> and functional insights into this system of ABC transporters</w:t>
      </w:r>
      <w:r w:rsidR="003444FB">
        <w:t>.</w:t>
      </w:r>
      <w:r w:rsidR="00682E18">
        <w:t xml:space="preserve">  </w:t>
      </w:r>
      <w:r w:rsidR="00C37DDF">
        <w:t xml:space="preserve">Taken together, </w:t>
      </w:r>
      <w:r w:rsidR="00175CD1">
        <w:t xml:space="preserve">our results </w:t>
      </w:r>
      <w:r w:rsidR="00660013">
        <w:t xml:space="preserve">show that </w:t>
      </w:r>
      <w:r w:rsidR="00175CD1">
        <w:t xml:space="preserve">XGA </w:t>
      </w:r>
      <w:r w:rsidR="00660013">
        <w:t xml:space="preserve">can </w:t>
      </w:r>
      <w:r w:rsidR="00175CD1">
        <w:t xml:space="preserve">systematically </w:t>
      </w:r>
      <w:r w:rsidR="00687512">
        <w:t xml:space="preserve">uncover </w:t>
      </w:r>
      <w:r w:rsidR="00CE6E57">
        <w:t>high-order</w:t>
      </w:r>
      <w:r w:rsidR="00687512">
        <w:t xml:space="preserve"> genetic relationships</w:t>
      </w:r>
      <w:r w:rsidR="00820612">
        <w:t xml:space="preserve">, and </w:t>
      </w:r>
      <w:r w:rsidR="00E96950">
        <w:t xml:space="preserve">use them </w:t>
      </w:r>
      <w:r w:rsidR="00660013">
        <w:t xml:space="preserve">to functionally model </w:t>
      </w:r>
      <w:r w:rsidR="00687512">
        <w:t>complex molecular systems.</w:t>
      </w:r>
      <w:r w:rsidR="006A5CC0">
        <w:t xml:space="preserve"> </w:t>
      </w:r>
    </w:p>
    <w:p w14:paraId="311C1E15" w14:textId="1EBADAAE" w:rsidR="007C575E" w:rsidRDefault="007C575E">
      <w:r>
        <w:br w:type="page"/>
      </w:r>
    </w:p>
    <w:p w14:paraId="5FF46AC6" w14:textId="51D9777C" w:rsidR="000F1183" w:rsidRDefault="000F1183" w:rsidP="000F1183">
      <w:pPr>
        <w:outlineLvl w:val="0"/>
        <w:rPr>
          <w:b/>
          <w:bCs/>
          <w:iCs/>
          <w:color w:val="000000" w:themeColor="text1"/>
          <w:sz w:val="28"/>
        </w:rPr>
      </w:pPr>
      <w:r>
        <w:rPr>
          <w:b/>
          <w:bCs/>
          <w:iCs/>
          <w:color w:val="000000" w:themeColor="text1"/>
          <w:sz w:val="28"/>
        </w:rPr>
        <w:lastRenderedPageBreak/>
        <w:t>Results</w:t>
      </w:r>
    </w:p>
    <w:p w14:paraId="385612BE" w14:textId="77777777" w:rsidR="00DB0ED8" w:rsidRDefault="00DB0ED8" w:rsidP="00DB0ED8">
      <w:pPr>
        <w:outlineLvl w:val="0"/>
        <w:rPr>
          <w:b/>
          <w:bCs/>
          <w:iCs/>
          <w:color w:val="000000" w:themeColor="text1"/>
        </w:rPr>
      </w:pPr>
    </w:p>
    <w:p w14:paraId="5919C389" w14:textId="5C2924F2" w:rsidR="00DB0ED8" w:rsidRDefault="00DB0ED8" w:rsidP="00DB0ED8">
      <w:pPr>
        <w:outlineLvl w:val="0"/>
        <w:rPr>
          <w:b/>
          <w:bCs/>
          <w:iCs/>
          <w:color w:val="000000" w:themeColor="text1"/>
        </w:rPr>
      </w:pPr>
      <w:r>
        <w:rPr>
          <w:b/>
          <w:bCs/>
          <w:iCs/>
          <w:color w:val="000000" w:themeColor="text1"/>
        </w:rPr>
        <w:t>Engineered population profiling: a scheme for generating</w:t>
      </w:r>
      <w:r w:rsidR="00AC2065">
        <w:rPr>
          <w:b/>
          <w:bCs/>
          <w:iCs/>
          <w:color w:val="000000" w:themeColor="text1"/>
        </w:rPr>
        <w:t xml:space="preserve"> and </w:t>
      </w:r>
      <w:r w:rsidR="007F2C6A">
        <w:rPr>
          <w:b/>
          <w:bCs/>
          <w:iCs/>
          <w:color w:val="000000" w:themeColor="text1"/>
        </w:rPr>
        <w:t>characterizing</w:t>
      </w:r>
      <w:r>
        <w:rPr>
          <w:b/>
          <w:bCs/>
          <w:iCs/>
          <w:color w:val="000000" w:themeColor="text1"/>
        </w:rPr>
        <w:t xml:space="preserve"> combinatorial</w:t>
      </w:r>
      <w:r w:rsidR="006F5157">
        <w:rPr>
          <w:b/>
          <w:bCs/>
          <w:iCs/>
          <w:color w:val="000000" w:themeColor="text1"/>
        </w:rPr>
        <w:t>ly complex</w:t>
      </w:r>
      <w:r>
        <w:rPr>
          <w:b/>
          <w:bCs/>
          <w:iCs/>
          <w:color w:val="000000" w:themeColor="text1"/>
        </w:rPr>
        <w:t xml:space="preserve"> mutants</w:t>
      </w:r>
    </w:p>
    <w:p w14:paraId="79EFC0AF" w14:textId="07C2B6EF" w:rsidR="00C66E5A" w:rsidRPr="00FF3025" w:rsidRDefault="00C66E5A" w:rsidP="00B51364">
      <w:pPr>
        <w:jc w:val="both"/>
        <w:outlineLvl w:val="0"/>
        <w:rPr>
          <w:bCs/>
          <w:iCs/>
          <w:color w:val="000000" w:themeColor="text1"/>
        </w:rPr>
      </w:pPr>
      <w:r w:rsidRPr="00FF3025">
        <w:rPr>
          <w:bCs/>
          <w:iCs/>
          <w:color w:val="000000" w:themeColor="text1"/>
        </w:rPr>
        <w:t xml:space="preserve">Here </w:t>
      </w:r>
      <w:r>
        <w:rPr>
          <w:bCs/>
          <w:iCs/>
          <w:color w:val="000000" w:themeColor="text1"/>
        </w:rPr>
        <w:t xml:space="preserve">we describe </w:t>
      </w:r>
      <w:r w:rsidR="00E02C81">
        <w:rPr>
          <w:bCs/>
          <w:iCs/>
          <w:color w:val="000000" w:themeColor="text1"/>
        </w:rPr>
        <w:t>our</w:t>
      </w:r>
      <w:r>
        <w:rPr>
          <w:bCs/>
          <w:iCs/>
          <w:color w:val="000000" w:themeColor="text1"/>
        </w:rPr>
        <w:t xml:space="preserve"> overall </w:t>
      </w:r>
      <w:r w:rsidR="008D6812">
        <w:rPr>
          <w:bCs/>
          <w:iCs/>
          <w:color w:val="000000" w:themeColor="text1"/>
        </w:rPr>
        <w:t>XGA</w:t>
      </w:r>
      <w:r>
        <w:rPr>
          <w:bCs/>
          <w:iCs/>
          <w:color w:val="000000" w:themeColor="text1"/>
        </w:rPr>
        <w:t xml:space="preserve"> strategy (Figure 1), then show </w:t>
      </w:r>
      <w:r w:rsidR="00660013">
        <w:rPr>
          <w:bCs/>
          <w:iCs/>
          <w:color w:val="000000" w:themeColor="text1"/>
        </w:rPr>
        <w:t xml:space="preserve">the </w:t>
      </w:r>
      <w:r>
        <w:rPr>
          <w:bCs/>
          <w:iCs/>
          <w:color w:val="000000" w:themeColor="text1"/>
        </w:rPr>
        <w:t xml:space="preserve">results </w:t>
      </w:r>
      <w:r w:rsidR="00660013">
        <w:rPr>
          <w:bCs/>
          <w:iCs/>
          <w:color w:val="000000" w:themeColor="text1"/>
        </w:rPr>
        <w:t xml:space="preserve">for </w:t>
      </w:r>
      <w:r w:rsidR="00D32BE0">
        <w:rPr>
          <w:bCs/>
          <w:iCs/>
          <w:color w:val="000000" w:themeColor="text1"/>
        </w:rPr>
        <w:t xml:space="preserve">XGA </w:t>
      </w:r>
      <w:r w:rsidR="00660013">
        <w:rPr>
          <w:bCs/>
          <w:iCs/>
          <w:color w:val="000000" w:themeColor="text1"/>
        </w:rPr>
        <w:t xml:space="preserve">as applied to </w:t>
      </w:r>
      <w:r w:rsidR="00825573">
        <w:rPr>
          <w:bCs/>
          <w:iCs/>
          <w:color w:val="000000" w:themeColor="text1"/>
        </w:rPr>
        <w:t xml:space="preserve">sixteen </w:t>
      </w:r>
      <w:r>
        <w:rPr>
          <w:bCs/>
          <w:iCs/>
          <w:color w:val="000000" w:themeColor="text1"/>
        </w:rPr>
        <w:t>yeast ABC transporters.</w:t>
      </w:r>
    </w:p>
    <w:p w14:paraId="28A9174D" w14:textId="77777777" w:rsidR="00C66E5A" w:rsidRDefault="00C66E5A" w:rsidP="00DB0ED8">
      <w:pPr>
        <w:outlineLvl w:val="0"/>
        <w:rPr>
          <w:b/>
          <w:bCs/>
          <w:iCs/>
          <w:color w:val="000000" w:themeColor="text1"/>
        </w:rPr>
      </w:pPr>
    </w:p>
    <w:p w14:paraId="4C6F47AB" w14:textId="5363C090" w:rsidR="00DB0ED8" w:rsidRDefault="00DB0ED8" w:rsidP="00DB0ED8">
      <w:pPr>
        <w:jc w:val="both"/>
      </w:pPr>
      <w:r>
        <w:rPr>
          <w:bCs/>
          <w:iCs/>
          <w:color w:val="000000" w:themeColor="text1"/>
        </w:rPr>
        <w:t xml:space="preserve">A simple yet powerful way to generate a complex population </w:t>
      </w:r>
      <w:r w:rsidRPr="005F694D">
        <w:t xml:space="preserve">is </w:t>
      </w:r>
      <w:r>
        <w:t xml:space="preserve">to cross two outbred individuals differing at multiple unlinked loci. </w:t>
      </w:r>
      <w:r w:rsidR="00825573">
        <w:t xml:space="preserve"> </w:t>
      </w:r>
      <w:r>
        <w:t>Progeny (‘segregants’) will inherit a random subset of parental variants and each segregant can then be genotyped and profiled for traits such as gene expression or drug resistance</w:t>
      </w:r>
      <w:r w:rsidR="000A0594">
        <w:t xml:space="preserve"> </w:t>
      </w:r>
      <w:r w:rsidR="000A0594" w:rsidRPr="002456C5">
        <w:fldChar w:fldCharType="begin" w:fldLock="1"/>
      </w:r>
      <w:r w:rsidR="000A0594">
        <w:instrText>ADDIN CSL_CITATION {"citationItems":[{"id":"ITEM-1","itemData":{"DOI":"10.1038/nature11867","ISSN":"1476-4687","PMID":"23376951","abstract":"For many traits, including susceptibility to common diseases in humans, causal loci uncovered by genetic-mapping studies explain only a minority of the heritable contribution to trait variation. Multiple explanations for this 'missing heritability' have been proposed. Here we use a large cross between two yeast strains to accurately estimate different sources of heritable variation for 46 quantitative traits, and to detect underlying loci with high statistical power. We find that the detected loci explain nearly the entire additive contribution to heritable variation for the traits studied. We also show that the contribution to heritability of gene-gene interactions varies among traits, from near zero to approximately 50 per cent. Detected two-locus interactions explain only a minority of this contribution. These results substantially advance our understanding of the missing heritability problem and have important implications for future studies of complex and quantitative traits.","author":[{"dropping-particle":"","family":"Bloom","given":"Joshua S","non-dropping-particle":"","parse-names":false,"suffix":""},{"dropping-particle":"","family":"Ehrenreich","given":"Ian M","non-dropping-particle":"","parse-names":false,"suffix":""},{"dropping-particle":"","family":"Loo","given":"Wesley T","non-dropping-particle":"","parse-names":false,"suffix":""},{"dropping-particle":"","family":"Lite","given":"Thúy-Lan Võ","non-dropping-particle":"","parse-names":false,"suffix":""},{"dropping-particle":"","family":"Kruglyak","given":"Leonid","non-dropping-particle":"","parse-names":false,"suffix":""}],"container-title":"Nature","id":"ITEM-1","issue":"7436","issued":{"date-parts":[["2013","2","14"]]},"page":"234-7","publisher":"Nature Publishing Group, a division of Macmillan Publishers Limited. All Rights Reserved.","title":"Finding the sources of missing heritability in a yeast cross.","title-short":"Nature","type":"article-journal","volume":"494"},"uris":["http://www.mendeley.com/documents/?uuid=18cff935-5950-40ed-a978-902ae5037f27"]}],"mendeley":{"formattedCitation":"(Bloom et al., 2013)","plainTextFormattedCitation":"(Bloom et al., 2013)","previouslyFormattedCitation":"(Bloom et al., 2013)"},"properties":{"noteIndex":0},"schema":"https://github.com/citation-style-language/schema/raw/master/csl-citation.json"}</w:instrText>
      </w:r>
      <w:r w:rsidR="000A0594" w:rsidRPr="002456C5">
        <w:fldChar w:fldCharType="separate"/>
      </w:r>
      <w:r w:rsidR="000A0594" w:rsidRPr="00D659A1">
        <w:rPr>
          <w:noProof/>
        </w:rPr>
        <w:t>(Bloom et al., 2013)</w:t>
      </w:r>
      <w:r w:rsidR="000A0594" w:rsidRPr="002456C5">
        <w:fldChar w:fldCharType="end"/>
      </w:r>
      <w:r>
        <w:rPr>
          <w:bCs/>
          <w:iCs/>
          <w:color w:val="000000" w:themeColor="text1"/>
        </w:rPr>
        <w:t>.  Although applied extensively to pairs of outbred parents</w:t>
      </w:r>
      <w:r>
        <w:t xml:space="preserve">, </w:t>
      </w:r>
      <w:r w:rsidR="00D32BE0">
        <w:t xml:space="preserve">this approach </w:t>
      </w:r>
      <w:r>
        <w:t>has limitations</w:t>
      </w:r>
      <w:r>
        <w:rPr>
          <w:bCs/>
          <w:iCs/>
          <w:color w:val="000000" w:themeColor="text1"/>
        </w:rPr>
        <w:t xml:space="preserve">. First, </w:t>
      </w:r>
      <w:r>
        <w:t xml:space="preserve">many genes involved in a process </w:t>
      </w:r>
      <w:r w:rsidR="00825573">
        <w:t xml:space="preserve">will </w:t>
      </w:r>
      <w:r w:rsidR="00D32BE0">
        <w:t>be missed</w:t>
      </w:r>
      <w:r w:rsidR="00301CD5">
        <w:t xml:space="preserve"> </w:t>
      </w:r>
      <w:r w:rsidR="00D32BE0">
        <w:t xml:space="preserve">for lack of </w:t>
      </w:r>
      <w:r>
        <w:t xml:space="preserve">functional natural variation in the parental strains </w:t>
      </w:r>
      <w:r>
        <w:fldChar w:fldCharType="begin" w:fldLock="1"/>
      </w:r>
      <w:r>
        <w:instrText>ADDIN CSL_CITATION {"citationItems":[{"id":"ITEM-1","itemData":{"DOI":"10.1126/science.1250217","ISSN":"1095-9203","PMID":"24723613","abstract":"Genome-wide characterization of the in vivo cellular response to perturbation is fundamental to understanding how cells survive stress. Identifying the proteins and pathways perturbed by small molecules affects biology and medicine by revealing the mechanisms of drug action. We used a yeast chemogenomics platform that quantifies the requirement for each gene for resistance to a compound in vivo to profile 3250 small molecules in a systematic and unbiased manner. We identified 317 compounds that specifically perturb the function of 121 genes and characterized the mechanism of specific compounds. Global analysis revealed that the cellular response to small molecules is limited and described by a network of 45 major chemogenomic signatures. Our results provide a resource for the discovery of functional interactions among genes, chemicals, and biological processes.","author":[{"dropping-particle":"","family":"Lee","given":"Anna Y.","non-dropping-particle":"","parse-names":false,"suffix":""},{"dropping-particle":"","family":"St Onge","given":"Robert P","non-dropping-particle":"","parse-names":false,"suffix":""},{"dropping-particle":"","family":"Proctor","given":"Michael J.","non-dropping-particle":"","parse-names":false,"suffix":""},{"dropping-particle":"","family":"Wallace","given":"Iain M.","non-dropping-particle":"","parse-names":false,"suffix":""},{"dropping-particle":"","family":"Nile","given":"Aaron H.","non-dropping-particle":"","parse-names":false,"suffix":""},{"dropping-particle":"","family":"Spagnuolo","given":"Paul A.","non-dropping-particle":"","parse-names":false,"suffix":""},{"dropping-particle":"","family":"Jitkova","given":"Yulia","non-dropping-particle":"","parse-names":false,"suffix":""},{"dropping-particle":"","family":"Gronda","given":"Marcela","non-dropping-particle":"","parse-names":false,"suffix":""},{"dropping-particle":"","family":"Wu","given":"Yan","non-dropping-particle":"","parse-names":false,"suffix":""},{"dropping-particle":"","family":"Kim","given":"Moshe K.","non-dropping-particle":"","parse-names":false,"suffix":""},{"dropping-particle":"","family":"Cheung-Ong","given":"Kahlin","non-dropping-particle":"","parse-names":false,"suffix":""},{"dropping-particle":"","family":"Torres","given":"Nikko P.","non-dropping-particle":"","parse-names":false,"suffix":""},{"dropping-particle":"","family":"Spear","given":"Eric D.","non-dropping-particle":"","parse-names":false,"suffix":""},{"dropping-particle":"","family":"Han","given":"Mitchell K. L.","non-dropping-particle":"","parse-names":false,"suffix":""},{"dropping-particle":"","family":"Schlecht","given":"Ulrich","non-dropping-particle":"","parse-names":false,"suffix":""},{"dropping-particle":"","family":"Suresh","given":"Sundari","non-dropping-particle":"","parse-names":false,"suffix":""},{"dropping-particle":"","family":"Duby","given":"Geoffrey","non-dropping-particle":"","parse-names":false,"suffix":""},{"dropping-particle":"","family":"Heisler","given":"Lawrence E.","non-dropping-particle":"","parse-names":false,"suffix":""},{"dropping-particle":"","family":"Surendra","given":"Anuradha","non-dropping-particle":"","parse-names":false,"suffix":""},{"dropping-particle":"","family":"Fung","given":"Eula","non-dropping-particle":"","parse-names":false,"suffix":""},{"dropping-particle":"","family":"Urbanus","given":"Malene L.","non-dropping-particle":"","parse-names":false,"suffix":""},{"dropping-particle":"","family":"Gebbia","given":"Marinella","non-dropping-particle":"","parse-names":false,"suffix":""},{"dropping-particle":"","family":"Lissina","given":"Elena","non-dropping-particle":"","parse-names":false,"suffix":""},{"dropping-particle":"","family":"Miranda","given":"Molly","non-dropping-particle":"","parse-names":false,"suffix":""},{"dropping-particle":"","family":"Chiang","given":"Jennifer H.","non-dropping-particle":"","parse-names":false,"suffix":""},{"dropping-particle":"","family":"Aparicio","given":"Ana Maria","non-dropping-particle":"","parse-names":false,"suffix":""},{"dropping-particle":"","family":"Zeghouf","given":"Mahel","non-dropping-particle":"","parse-names":false,"suffix":""},{"dropping-particle":"","family":"Davis","given":"Ronald W.","non-dropping-particle":"","parse-names":false,"suffix":""},{"dropping-particle":"","family":"Cherfils","given":"Jacqueline","non-dropping-particle":"","parse-names":false,"suffix":""},{"dropping-particle":"","family":"Boutry","given":"Marc","non-dropping-particle":"","parse-names":false,"suffix":""},{"dropping-particle":"","family":"Kaiser","given":"Chris A.","non-dropping-particle":"","parse-names":false,"suffix":""},{"dropping-particle":"","family":"Cummins","given":"Carolyn L.","non-dropping-particle":"","parse-names":false,"suffix":""},{"dropping-particle":"","family":"Trimble","given":"William S.","non-dropping-particle":"","parse-names":false,"suffix":""},{"dropping-particle":"","family":"Brown","given":"Grant W.","non-dropping-particle":"","parse-names":false,"suffix":""},{"dropping-particle":"","family":"Schimmer","given":"Aaron D.","non-dropping-particle":"","parse-names":false,"suffix":""},{"dropping-particle":"","family":"Bankaitis","given":"Vytas A.","non-dropping-particle":"","parse-names":false,"suffix":""},{"dropping-particle":"","family":"Nislow","given":"Corey","non-dropping-particle":"","parse-names":false,"suffix":""},{"dropping-particle":"","family":"Bader","given":"Gary D.","non-dropping-particle":"","parse-names":false,"suffix":""},{"dropping-particle":"","family":"Giaever","given":"Guri","non-dropping-particle":"","parse-names":false,"suffix":""},{"dropping-particle":"","family":"St.Onge","given":"R. P.","non-dropping-particle":"","parse-names":false,"suffix":""},{"dropping-particle":"","family":"Proctor","given":"Michael J.","non-dropping-particle":"","parse-names":false,"suffix":""},{"dropping-particle":"","family":"Wallace","given":"Iain M.","non-dropping-particle":"","parse-names":false,"suffix":""},{"dropping-particle":"","family":"Nile","given":"Aaron H.","non-dropping-particle":"","parse-names":false,"suffix":""},{"dropping-particle":"","family":"Spagnuolo","given":"Paul A.","non-dropping-particle":"","parse-names":false,"suffix":""},{"dropping-particle":"","family":"Jitkova","given":"Yulia","non-dropping-particle":"","parse-names":false,"suffix":""},{"dropping-particle":"","family":"Gronda","given":"Marcela","non-dropping-particle":"","parse-names":false,"suffix":""},{"dropping-particle":"","family":"Wu","given":"Yan","non-dropping-particle":"","parse-names":false,"suffix":""},{"dropping-particle":"","family":"Kim","given":"Moshe K.","non-dropping-particle":"","parse-names":false,"suffix":""},{"dropping-particle":"","family":"Cheung-Ong","given":"Kahlin","non-dropping-particle":"","parse-names":false,"suffix":""},{"dropping-particle":"","family":"Torres","given":"Nikko P.","non-dropping-particle":"","parse-names":false,"suffix":""},{"dropping-particle":"","family":"Spear","given":"Eric D.","non-dropping-particle":"","parse-names":false,"suffix":""},{"dropping-particle":"","family":"Han","given":"Mitchell K. L.","non-dropping-particle":"","parse-names":false,"suffix":""},{"dropping-particle":"","family":"Schlecht","given":"Ulrich","non-dropping-particle":"","parse-names":false,"suffix":""},{"dropping-particle":"","family":"Suresh","given":"Sundari","non-dropping-particle":"","parse-names":false,"suffix":""},{"dropping-particle":"","family":"Duby","given":"Geoffrey","non-dropping-particle":"","parse-names":false,"suffix":""},{"dropping-particle":"","family":"Heisler","given":"Lawrence E.","non-dropping-particle":"","parse-names":false,"suffix":""},{"dropping-particle":"","family":"Surendra","given":"Anuradha","non-dropping-particle":"","parse-names":false,"suffix":""},{"dropping-particle":"","family":"Fung","given":"Eula","non-dropping-particle":"","parse-names":false,"suffix":""},{"dropping-particle":"","family":"Urbanus","given":"Malene L.","non-dropping-particle":"","parse-names":false,"suffix":""},{"dropping-particle":"","family":"Gebbia","given":"Marinella","non-dropping-particle":"","parse-names":false,"suffix":""},{"dropping-particle":"","family":"Lissina","given":"Elena","non-dropping-particle":"","parse-names":false,"suffix":""},{"dropping-particle":"","family":"Miranda","given":"Molly","non-dropping-particle":"","parse-names":false,"suffix":""},{"dropping-particle":"","family":"Chiang","given":"Jennifer H.","non-dropping-particle":"","parse-names":false,"suffix":""},{"dropping-particle":"","family":"Aparicio","given":"Ana Maria","non-dropping-particle":"","parse-names":false,"suffix":""},{"dropping-particle":"","family":"Zeghouf","given":"Mahel","non-dropping-particle":"","parse-names":false,"suffix":""},{"dropping-particle":"","family":"Davis","given":"Ronald W.","non-dropping-particle":"","parse-names":false,"suffix":""},{"dropping-particle":"","family":"Cherfils","given":"Jacqueline","non-dropping-particle":"","parse-names":false,"suffix":""},{"dropping-particle":"","family":"Boutry","given":"Marc","non-dropping-particle":"","parse-names":false,"suffix":""},{"dropping-particle":"","family":"Kaiser","given":"Chris A.","non-dropping-particle":"","parse-names":false,"suffix":""},{"dropping-particle":"","family":"Cummins","given":"Carolyn L.","non-dropping-particle":"","parse-names":false,"suffix":""},{"dropping-particle":"","family":"Trimble","given":"William S.","non-dropping-particle":"","parse-names":false,"suffix":""},{"dropping-particle":"","family":"Brown","given":"Grant W.","non-dropping-particle":"","parse-names":false,"suffix":""},{"dropping-particle":"","family":"Schimmer","given":"Aaron D.","non-dropping-particle":"","parse-names":false,"suffix":""},{"dropping-particle":"","family":"Bankaitis","given":"Vytas A.","non-dropping-particle":"","parse-names":false,"suffix":""},{"dropping-particle":"","family":"Nislow","given":"Corey","non-dropping-particle":"","parse-names":false,"suffix":""},{"dropping-particle":"","family":"Bader","given":"Gary D.","non-dropping-particle":"","parse-names":false,"suffix":""},{"dropping-particle":"","family":"Giaever","given":"Guri","non-dropping-particle":"","parse-names":false,"suffix":""}],"container-title":"Science (New York, N.Y.)","id":"ITEM-1","issue":"6180","issued":{"date-parts":[["2014","4","11"]]},"language":"en","page":"208-11","publisher":"American Association for the Advancement of Science","title":"Mapping the cellular response to small molecules using chemogenomic fitness signatures.","type":"article-journal","volume":"344"},"uris":["http://www.mendeley.com/documents/?uuid=3a36f592-e023-4575-8459-7e417921ca8b"]}],"mendeley":{"formattedCitation":"(Lee et al., 2014)","plainTextFormattedCitation":"(Lee et al., 2014)","previouslyFormattedCitation":"(Lee et al., 2014)"},"properties":{"noteIndex":0},"schema":"https://github.com/citation-style-language/schema/raw/master/csl-citation.json"}</w:instrText>
      </w:r>
      <w:r>
        <w:fldChar w:fldCharType="separate"/>
      </w:r>
      <w:r w:rsidRPr="00D659A1">
        <w:rPr>
          <w:noProof/>
        </w:rPr>
        <w:t>(Lee et al., 2014)</w:t>
      </w:r>
      <w:r>
        <w:fldChar w:fldCharType="end"/>
      </w:r>
      <w:r>
        <w:t xml:space="preserve">.  Second, </w:t>
      </w:r>
      <w:r w:rsidR="00825573">
        <w:t xml:space="preserve">the fact that </w:t>
      </w:r>
      <w:r>
        <w:t xml:space="preserve">parents can differ at </w:t>
      </w:r>
      <w:r w:rsidR="00825573">
        <w:t>&gt;</w:t>
      </w:r>
      <w:r>
        <w:t>10</w:t>
      </w:r>
      <w:r w:rsidRPr="001C1222">
        <w:rPr>
          <w:vertAlign w:val="superscript"/>
        </w:rPr>
        <w:t>5</w:t>
      </w:r>
      <w:r>
        <w:t xml:space="preserve"> positions</w:t>
      </w:r>
      <w:r w:rsidR="00825573">
        <w:t xml:space="preserve">, coupled with genetic linkage of proximal variants, can </w:t>
      </w:r>
      <w:r w:rsidR="00D32BE0">
        <w:t xml:space="preserve">complicate identification of the </w:t>
      </w:r>
      <w:r>
        <w:t xml:space="preserve">causal variants at each associated locus. </w:t>
      </w:r>
    </w:p>
    <w:p w14:paraId="3D73F60C" w14:textId="77777777" w:rsidR="008C7F53" w:rsidRDefault="008C7F53" w:rsidP="00DB0ED8">
      <w:pPr>
        <w:jc w:val="both"/>
      </w:pPr>
    </w:p>
    <w:p w14:paraId="641D5059" w14:textId="599EEBB5" w:rsidR="00DB0ED8" w:rsidRPr="00A50821" w:rsidRDefault="00DB0ED8" w:rsidP="00DB0ED8">
      <w:pPr>
        <w:jc w:val="both"/>
        <w:rPr>
          <w:bCs/>
          <w:iCs/>
          <w:color w:val="000000" w:themeColor="text1"/>
        </w:rPr>
      </w:pPr>
      <w:r>
        <w:t xml:space="preserve">To </w:t>
      </w:r>
      <w:r w:rsidR="00D32BE0">
        <w:t xml:space="preserve">exploit the power of </w:t>
      </w:r>
      <w:r>
        <w:t xml:space="preserve">cross-based approaches </w:t>
      </w:r>
      <w:r w:rsidR="00D32BE0">
        <w:t xml:space="preserve">while avoiding </w:t>
      </w:r>
      <w:r w:rsidR="00FC2574">
        <w:t xml:space="preserve">the </w:t>
      </w:r>
      <w:r w:rsidR="00D32BE0">
        <w:t xml:space="preserve">limits of </w:t>
      </w:r>
      <w:r>
        <w:t>natural variation, we designed a population engineering strategy</w:t>
      </w:r>
      <w:r w:rsidR="00D32BE0">
        <w:t xml:space="preserve"> in which </w:t>
      </w:r>
      <w:r>
        <w:t xml:space="preserve">targeted </w:t>
      </w:r>
      <w:r w:rsidR="001A2A8F">
        <w:t xml:space="preserve">polygenic </w:t>
      </w:r>
      <w:r>
        <w:t xml:space="preserve">variation is engineered into individual parental </w:t>
      </w:r>
      <w:r w:rsidR="00D32BE0">
        <w:t xml:space="preserve">strains. Parental strains </w:t>
      </w:r>
      <w:r>
        <w:t xml:space="preserve">are </w:t>
      </w:r>
      <w:r w:rsidR="00825573">
        <w:t xml:space="preserve">then </w:t>
      </w:r>
      <w:r>
        <w:t>crossed to yield an ‘engineered population’</w:t>
      </w:r>
      <w:r w:rsidR="00D32BE0">
        <w:t xml:space="preserve">. </w:t>
      </w:r>
      <w:r w:rsidR="00301CD5">
        <w:t>Thus,</w:t>
      </w:r>
      <w:r w:rsidR="00D32BE0">
        <w:t xml:space="preserve"> a genetic cross yields random segregation only for engineered variants</w:t>
      </w:r>
      <w:r>
        <w:t>.</w:t>
      </w:r>
    </w:p>
    <w:p w14:paraId="5CD52AAD" w14:textId="77777777" w:rsidR="00C66E5A" w:rsidRDefault="00C66E5A" w:rsidP="00DB0ED8">
      <w:pPr>
        <w:jc w:val="both"/>
        <w:outlineLvl w:val="0"/>
        <w:rPr>
          <w:b/>
          <w:bCs/>
          <w:iCs/>
          <w:color w:val="000000" w:themeColor="text1"/>
        </w:rPr>
      </w:pPr>
    </w:p>
    <w:p w14:paraId="2AD99B9E" w14:textId="21CB2EF9" w:rsidR="00DB0ED8" w:rsidRPr="00FF3025" w:rsidRDefault="00DB0ED8" w:rsidP="00301CD5">
      <w:pPr>
        <w:jc w:val="both"/>
        <w:outlineLvl w:val="0"/>
        <w:rPr>
          <w:bCs/>
          <w:iCs/>
          <w:color w:val="000000" w:themeColor="text1"/>
        </w:rPr>
      </w:pPr>
      <w:r>
        <w:rPr>
          <w:bCs/>
          <w:iCs/>
          <w:color w:val="000000" w:themeColor="text1"/>
        </w:rPr>
        <w:t xml:space="preserve">As recently reviewed </w:t>
      </w:r>
      <w:r>
        <w:rPr>
          <w:bCs/>
          <w:iCs/>
          <w:color w:val="000000" w:themeColor="text1"/>
        </w:rPr>
        <w:fldChar w:fldCharType="begin" w:fldLock="1"/>
      </w:r>
      <w:r>
        <w:rPr>
          <w:bCs/>
          <w:iCs/>
          <w:color w:val="000000" w:themeColor="text1"/>
        </w:rPr>
        <w:instrText>ADDIN CSL_CITATION {"citationItems":[{"id":"ITEM-1","itemData":{"DOI":"10.1038/s41592-018-0185-x","ISSN":"1548-7091","abstract":"Cellular barcoding is a technique in which individual cells are labeled with unique nucleic acid sequences, termed barcodes, so that they can be tracked through space and time. Cellular barcoding can be used to track millions of cells in parallel, and thus is an efficient approach for investigating heterogeneous populations of cells. Over the past 25 years, cellular barcoding has been used for fate mapping, lineage tracing and high-throughput screening, and has led to important insights into developmental biology and gene function. Driven by plummeting sequencing costs and the power of synthetic biology, barcoding is now expanding beyond traditional applications and into diverse fields such as neuroanatomy and the recording of cellular activity. In this review, we discuss the fundamental principles of cellular barcoding, including the underlying mathematics, and its applications in both new and established fields.","author":[{"dropping-particle":"","family":"Kebschull","given":"Justus M.","non-dropping-particle":"","parse-names":false,"suffix":""},{"dropping-particle":"","family":"Zador","given":"Anthony M.","non-dropping-particle":"","parse-names":false,"suffix":""}],"container-title":"Nature Methods","id":"ITEM-1","issue":"11","issued":{"date-parts":[["2018","11","30"]]},"page":"871-879","publisher":"Nature Publishing Group","title":"Cellular barcoding: lineage tracing, screening and beyond","type":"article-journal","volume":"15"},"uris":["http://www.mendeley.com/documents/?uuid=d8cc38ad-b932-378a-a9a3-8d348cbf746d"]}],"mendeley":{"formattedCitation":"(Kebschull and Zador, 2018)","plainTextFormattedCitation":"(Kebschull and Zador, 2018)","previouslyFormattedCitation":"(Kebschull and Zador, 2018)"},"properties":{"noteIndex":0},"schema":"https://github.com/citation-style-language/schema/raw/master/csl-citation.json"}</w:instrText>
      </w:r>
      <w:r>
        <w:rPr>
          <w:bCs/>
          <w:iCs/>
          <w:color w:val="000000" w:themeColor="text1"/>
        </w:rPr>
        <w:fldChar w:fldCharType="separate"/>
      </w:r>
      <w:r w:rsidRPr="00D659A1">
        <w:rPr>
          <w:bCs/>
          <w:iCs/>
          <w:noProof/>
          <w:color w:val="000000" w:themeColor="text1"/>
        </w:rPr>
        <w:t>(Kebschull and Zador, 2018)</w:t>
      </w:r>
      <w:r>
        <w:rPr>
          <w:bCs/>
          <w:iCs/>
          <w:color w:val="000000" w:themeColor="text1"/>
        </w:rPr>
        <w:fldChar w:fldCharType="end"/>
      </w:r>
      <w:r>
        <w:rPr>
          <w:bCs/>
          <w:iCs/>
          <w:color w:val="000000" w:themeColor="text1"/>
        </w:rPr>
        <w:t xml:space="preserve">, many individual strains </w:t>
      </w:r>
      <w:r w:rsidR="00D32BE0">
        <w:rPr>
          <w:bCs/>
          <w:iCs/>
          <w:color w:val="000000" w:themeColor="text1"/>
        </w:rPr>
        <w:t xml:space="preserve">can be tracked </w:t>
      </w:r>
      <w:r>
        <w:rPr>
          <w:bCs/>
          <w:iCs/>
          <w:color w:val="000000" w:themeColor="text1"/>
        </w:rPr>
        <w:t xml:space="preserve">in a complex heterogenous population using DNA barcodes.  We therefore introduced a complex pool of random barcodes into </w:t>
      </w:r>
      <w:r w:rsidR="00D32BE0">
        <w:rPr>
          <w:bCs/>
          <w:iCs/>
          <w:color w:val="000000" w:themeColor="text1"/>
        </w:rPr>
        <w:t xml:space="preserve">a </w:t>
      </w:r>
      <w:r>
        <w:rPr>
          <w:bCs/>
          <w:iCs/>
          <w:color w:val="000000" w:themeColor="text1"/>
        </w:rPr>
        <w:t>haploid parental strain</w:t>
      </w:r>
      <w:r w:rsidR="00D32BE0">
        <w:rPr>
          <w:bCs/>
          <w:iCs/>
          <w:color w:val="000000" w:themeColor="text1"/>
        </w:rPr>
        <w:t xml:space="preserve"> (which was wildtype for </w:t>
      </w:r>
      <w:r w:rsidR="007479CA">
        <w:rPr>
          <w:bCs/>
          <w:iCs/>
          <w:color w:val="000000" w:themeColor="text1"/>
        </w:rPr>
        <w:t>all ABC transporter genes of interest in this study)</w:t>
      </w:r>
      <w:r>
        <w:rPr>
          <w:bCs/>
          <w:iCs/>
          <w:color w:val="000000" w:themeColor="text1"/>
        </w:rPr>
        <w:t xml:space="preserve">, as described previously </w:t>
      </w:r>
      <w:r>
        <w:rPr>
          <w:bCs/>
          <w:iCs/>
          <w:color w:val="000000" w:themeColor="text1"/>
        </w:rPr>
        <w:fldChar w:fldCharType="begin" w:fldLock="1"/>
      </w:r>
      <w:r w:rsidR="00564739">
        <w:rPr>
          <w:bCs/>
          <w:iCs/>
          <w:color w:val="000000" w:themeColor="text1"/>
        </w:rPr>
        <w:instrText>ADDIN CSL_CITATION {"citationItems":[{"id":"ITEM-1","itemData":{"DOI":"10.15252/MSB.20177985","ISSN":"1744-4292","PMID":"29807908","abstract":"Condition-dependent genetic interactions can reveal functional relationships between genes that are not evident under standard culture conditions. State-of-the-art yeast genetic interaction mapping, which relies on robotic manipulation of arrays of double-mutant strains, does not scale readily to multi-condition studies. Here, we describe barcode fusion genetics to map genetic interactions (BFG-GI), by which double-mutant strains generated via en masse \"party\" mating can also be monitored en masse for growth to detect genetic interactions. By using site-specific recombination to fuse two DNA barcodes, each representing a specific gene deletion, BFG-GI enables multiplexed quantitative tracking of double mutants via next-generation sequencing. We applied BFG-GI to a matrix of DNA repair genes under nine different conditions, including methyl methanesulfonate (MMS), 4-nitroquinoline 1-oxide (4NQO), bleomycin, zeocin, and three other DNA-damaging environments. BFG-GI recapitulated known genetic interactions and yielded new condition-dependent genetic interactions. We validated and further explored a subnetwork of condition-dependent genetic interactions involving MAG1, SLX4, and genes encoding the Shu complex, and inferred that loss of the Shu complex leads to an increase in the activation of the checkpoint protein kinase Rad53.","author":[{"dropping-particle":"","family":"Díaz-Mejía","given":"J Javier","non-dropping-particle":"","parse-names":false,"suffix":""},{"dropping-particle":"","family":"Celaj","given":"Albi","non-dropping-particle":"","parse-names":false,"suffix":""},{"dropping-particle":"","family":"Mellor","given":"Joseph C","non-dropping-particle":"","parse-names":false,"suffix":""},{"dropping-particle":"","family":"Coté","given":"Atina","non-dropping-particle":"","parse-names":false,"suffix":""},{"dropping-particle":"","family":"Balint","given":"Attila","non-dropping-particle":"","parse-names":false,"suffix":""},{"dropping-particle":"","family":"Ho","given":"Brandon","non-dropping-particle":"","parse-names":false,"suffix":""},{"dropping-particle":"","family":"Bansal","given":"Pritpal","non-dropping-particle":"","parse-names":false,"suffix":""},{"dropping-particle":"","family":"Shaeri","given":"Fatemeh","non-dropping-particle":"","parse-names":false,"suffix":""},{"dropping-particle":"","family":"Gebbia","given":"Marinella","non-dropping-particle":"","parse-names":false,"suffix":""},{"dropping-particle":"","family":"Weile","given":"Jochen","non-dropping-particle":"","parse-names":false,"suffix":""},{"dropping-particle":"","family":"Verby","given":"Marta","non-dropping-particle":"","parse-names":false,"suffix":""},{"dropping-particle":"","family":"Karkhanina","given":"Anna","non-dropping-particle":"","parse-names":false,"suffix":""},{"dropping-particle":"","family":"Zhang","given":"YiFan","non-dropping-particle":"","parse-names":false,"suffix":""},{"dropping-particle":"","family":"Wong","given":"Cassandra","non-dropping-particle":"","parse-names":false,"suffix":""},{"dropping-particle":"","family":"Rich","given":"Justin","non-dropping-particle":"","parse-names":false,"suffix":""},{"dropping-particle":"","family":"Prendergast","given":"D'Arcy","non-dropping-particle":"","parse-names":false,"suffix":""},{"dropping-particle":"","family":"Gupta","given":"Gaurav","non-dropping-particle":"","parse-names":false,"suffix":""},{"dropping-particle":"","family":"Öztürk","given":"Sedide","non-dropping-particle":"","parse-names":false,"suffix":""},{"dropping-particle":"","family":"Durocher","given":"Daniel","non-dropping-particle":"","parse-names":false,"suffix":""},{"dropping-particle":"","family":"Brown","given":"Grant W","non-dropping-particle":"","parse-names":false,"suffix":""},{"dropping-particle":"","family":"Roth","given":"Frederick P","non-dropping-particle":"","parse-names":false,"suffix":""}],"container-title":"Molecular systems biology","id":"ITEM-1","issue":"5","issued":{"date-parts":[["2018","5","28"]]},"page":"e7985","publisher":"EMBO Press","title":"Mapping DNA damage-dependent genetic interactions in yeast via party mating and barcode fusion genetics.","type":"article-journal","volume":"14"},"uris":["http://www.mendeley.com/documents/?uuid=cc373224-e011-3ca7-89fc-516687547f03"]}],"mendeley":{"formattedCitation":"(Díaz-Mejía et al., 2018)","plainTextFormattedCitation":"(Díaz-Mejía et al., 2018)","previouslyFormattedCitation":"(Díaz-Mejía et al., 2018)"},"properties":{"noteIndex":0},"schema":"https://github.com/citation-style-language/schema/raw/master/csl-citation.json"}</w:instrText>
      </w:r>
      <w:r>
        <w:rPr>
          <w:bCs/>
          <w:iCs/>
          <w:color w:val="000000" w:themeColor="text1"/>
        </w:rPr>
        <w:fldChar w:fldCharType="separate"/>
      </w:r>
      <w:r w:rsidR="006864BD" w:rsidRPr="006864BD">
        <w:rPr>
          <w:bCs/>
          <w:iCs/>
          <w:noProof/>
          <w:color w:val="000000" w:themeColor="text1"/>
        </w:rPr>
        <w:t>(Díaz-Mejía et al., 2018)</w:t>
      </w:r>
      <w:r>
        <w:rPr>
          <w:bCs/>
          <w:iCs/>
          <w:color w:val="000000" w:themeColor="text1"/>
        </w:rPr>
        <w:fldChar w:fldCharType="end"/>
      </w:r>
      <w:r>
        <w:rPr>
          <w:bCs/>
          <w:iCs/>
          <w:color w:val="000000" w:themeColor="text1"/>
        </w:rPr>
        <w:t xml:space="preserve"> (Figure S1, see Methods for details).  </w:t>
      </w:r>
      <w:r w:rsidR="007479CA">
        <w:t>W</w:t>
      </w:r>
      <w:r>
        <w:t xml:space="preserve">e crossed this pool </w:t>
      </w:r>
      <w:r w:rsidRPr="00300B33">
        <w:rPr>
          <w:i/>
        </w:rPr>
        <w:t>en masse</w:t>
      </w:r>
      <w:r>
        <w:t xml:space="preserve"> to a </w:t>
      </w:r>
      <w:r>
        <w:rPr>
          <w:bCs/>
          <w:iCs/>
          <w:color w:val="000000" w:themeColor="text1"/>
        </w:rPr>
        <w:t xml:space="preserve">previously-generated “ABC-16 </w:t>
      </w:r>
      <w:r w:rsidRPr="00233F15">
        <w:rPr>
          <w:bCs/>
          <w:iCs/>
          <w:color w:val="000000" w:themeColor="text1"/>
        </w:rPr>
        <w:t>strain</w:t>
      </w:r>
      <w:r>
        <w:rPr>
          <w:bCs/>
          <w:iCs/>
          <w:color w:val="000000" w:themeColor="text1"/>
        </w:rPr>
        <w:t xml:space="preserve">” bearing knockouts for all sixteen of the ABC transporters that have been implicated in multidrug resistance </w:t>
      </w:r>
      <w:r w:rsidRPr="00233F15">
        <w:rPr>
          <w:bCs/>
          <w:iCs/>
          <w:color w:val="000000" w:themeColor="text1"/>
        </w:rPr>
        <w:fldChar w:fldCharType="begin" w:fldLock="1"/>
      </w:r>
      <w:r>
        <w:rPr>
          <w:bCs/>
          <w:iCs/>
          <w:color w:val="000000" w:themeColor="text1"/>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selection.","type":"article-journal","volume":"8"},"uris":["http://www.mendeley.com/documents/?uuid=37457ea4-6a9c-471d-b62e-dfeec5fba47c"]}],"mendeley":{"formattedCitation":"(Suzuki et al., 2011)","plainTextFormattedCitation":"(Suzuki et al., 2011)","previouslyFormattedCitation":"(Suzuki et al., 2011)"},"properties":{"noteIndex":0},"schema":"https://github.com/citation-style-language/schema/raw/master/csl-citation.json"}</w:instrText>
      </w:r>
      <w:r w:rsidRPr="00233F15">
        <w:rPr>
          <w:bCs/>
          <w:iCs/>
          <w:color w:val="000000" w:themeColor="text1"/>
        </w:rPr>
        <w:fldChar w:fldCharType="separate"/>
      </w:r>
      <w:r w:rsidRPr="00D659A1">
        <w:rPr>
          <w:bCs/>
          <w:iCs/>
          <w:noProof/>
          <w:color w:val="000000" w:themeColor="text1"/>
        </w:rPr>
        <w:t>(Suzuki et al., 2011)</w:t>
      </w:r>
      <w:r w:rsidRPr="00233F15">
        <w:rPr>
          <w:bCs/>
          <w:iCs/>
          <w:color w:val="000000" w:themeColor="text1"/>
        </w:rPr>
        <w:fldChar w:fldCharType="end"/>
      </w:r>
      <w:r>
        <w:rPr>
          <w:bCs/>
          <w:iCs/>
          <w:color w:val="000000" w:themeColor="text1"/>
        </w:rPr>
        <w:t xml:space="preserve">.  The </w:t>
      </w:r>
      <w:r>
        <w:t>ABC-16 strain contain</w:t>
      </w:r>
      <w:r w:rsidR="00FC2574">
        <w:t>ed</w:t>
      </w:r>
      <w:r>
        <w:t xml:space="preserve"> all markers necessary to perform mating, sporulation, and selection</w:t>
      </w:r>
      <w:r>
        <w:rPr>
          <w:bCs/>
          <w:iCs/>
          <w:color w:val="000000" w:themeColor="text1"/>
        </w:rPr>
        <w:t xml:space="preserve"> for </w:t>
      </w:r>
      <w:r>
        <w:t xml:space="preserve">haploid cells, while the barcoded wild-type parent provided the marker necessary to select for cells carrying a barcoded </w:t>
      </w:r>
      <w:r w:rsidRPr="00C44AAB">
        <w:rPr>
          <w:i/>
        </w:rPr>
        <w:t>HO</w:t>
      </w:r>
      <w:r>
        <w:t xml:space="preserve"> locus </w:t>
      </w:r>
      <w:r>
        <w:rPr>
          <w:bCs/>
          <w:iCs/>
          <w:color w:val="000000" w:themeColor="text1"/>
        </w:rPr>
        <w:t xml:space="preserve">(Methods).  After mating, sporulation, and selection for barcoded haploid progeny of the cross, we used automated colony-picking to isolate an arrayed collection of ~5,000 </w:t>
      </w:r>
      <w:r w:rsidRPr="00233F15">
        <w:rPr>
          <w:bCs/>
          <w:iCs/>
          <w:color w:val="000000" w:themeColor="text1"/>
        </w:rPr>
        <w:t>MAT</w:t>
      </w:r>
      <w:r w:rsidRPr="00BB5875">
        <w:rPr>
          <w:b/>
          <w:bCs/>
          <w:iCs/>
          <w:color w:val="000000" w:themeColor="text1"/>
        </w:rPr>
        <w:t>a</w:t>
      </w:r>
      <w:r w:rsidRPr="00233F15">
        <w:rPr>
          <w:bCs/>
          <w:iCs/>
          <w:color w:val="000000" w:themeColor="text1"/>
        </w:rPr>
        <w:t xml:space="preserve"> and </w:t>
      </w:r>
      <w:r>
        <w:rPr>
          <w:bCs/>
          <w:iCs/>
          <w:color w:val="000000" w:themeColor="text1"/>
        </w:rPr>
        <w:t xml:space="preserve">~5,000 </w:t>
      </w:r>
      <w:r w:rsidRPr="00233F15">
        <w:rPr>
          <w:bCs/>
          <w:iCs/>
          <w:color w:val="000000" w:themeColor="text1"/>
        </w:rPr>
        <w:t>MAT</w:t>
      </w:r>
      <w:r w:rsidRPr="00BB5875">
        <w:rPr>
          <w:rFonts w:eastAsia="Calibri"/>
          <w:b/>
          <w:bCs/>
          <w:iCs/>
          <w:color w:val="000000" w:themeColor="text1"/>
          <w:lang w:val="el-GR"/>
        </w:rPr>
        <w:t>α</w:t>
      </w:r>
      <w:r w:rsidRPr="00233F15">
        <w:rPr>
          <w:bCs/>
          <w:iCs/>
          <w:color w:val="000000" w:themeColor="text1"/>
        </w:rPr>
        <w:t xml:space="preserve"> </w:t>
      </w:r>
      <w:r>
        <w:rPr>
          <w:bCs/>
          <w:iCs/>
          <w:color w:val="000000" w:themeColor="text1"/>
        </w:rPr>
        <w:t xml:space="preserve">segregants in </w:t>
      </w:r>
      <w:r w:rsidRPr="00233F15">
        <w:rPr>
          <w:bCs/>
          <w:iCs/>
          <w:color w:val="000000" w:themeColor="text1"/>
        </w:rPr>
        <w:t>384-well plates</w:t>
      </w:r>
      <w:r>
        <w:rPr>
          <w:bCs/>
          <w:iCs/>
          <w:color w:val="000000" w:themeColor="text1"/>
        </w:rPr>
        <w:t>. This step generated an engineered population in which each individual haploid strain bears a random subset of knockout alleles for the target set of 16 ABC transporters.</w:t>
      </w:r>
    </w:p>
    <w:p w14:paraId="320EE1B1" w14:textId="77777777" w:rsidR="00C66E5A" w:rsidRDefault="00C66E5A" w:rsidP="00DB0ED8">
      <w:pPr>
        <w:jc w:val="both"/>
        <w:rPr>
          <w:b/>
          <w:bCs/>
          <w:iCs/>
          <w:color w:val="000000" w:themeColor="text1"/>
        </w:rPr>
      </w:pPr>
    </w:p>
    <w:p w14:paraId="5D94E416" w14:textId="776536B4" w:rsidR="008278B1" w:rsidRDefault="00DB0ED8" w:rsidP="00025615">
      <w:pPr>
        <w:jc w:val="both"/>
        <w:rPr>
          <w:bCs/>
          <w:iCs/>
          <w:color w:val="000000" w:themeColor="text1"/>
        </w:rPr>
      </w:pPr>
      <w:r>
        <w:rPr>
          <w:bCs/>
          <w:iCs/>
          <w:color w:val="000000" w:themeColor="text1"/>
        </w:rPr>
        <w:t xml:space="preserve">For each strain in </w:t>
      </w:r>
      <w:r w:rsidR="007479CA">
        <w:rPr>
          <w:bCs/>
          <w:iCs/>
          <w:color w:val="000000" w:themeColor="text1"/>
        </w:rPr>
        <w:t>this arrayed population</w:t>
      </w:r>
      <w:r>
        <w:rPr>
          <w:bCs/>
          <w:iCs/>
          <w:color w:val="000000" w:themeColor="text1"/>
        </w:rPr>
        <w:t xml:space="preserve">, we </w:t>
      </w:r>
      <w:r w:rsidR="007479CA">
        <w:rPr>
          <w:bCs/>
          <w:iCs/>
          <w:color w:val="000000" w:themeColor="text1"/>
        </w:rPr>
        <w:t xml:space="preserve">determined </w:t>
      </w:r>
      <w:r>
        <w:rPr>
          <w:bCs/>
          <w:iCs/>
          <w:color w:val="000000" w:themeColor="text1"/>
        </w:rPr>
        <w:t xml:space="preserve">the genotype at all sixteen knockout loci and </w:t>
      </w:r>
      <w:r w:rsidR="007479CA">
        <w:rPr>
          <w:bCs/>
          <w:iCs/>
          <w:color w:val="000000" w:themeColor="text1"/>
        </w:rPr>
        <w:t xml:space="preserve">identified the </w:t>
      </w:r>
      <w:r>
        <w:rPr>
          <w:bCs/>
          <w:iCs/>
          <w:color w:val="000000" w:themeColor="text1"/>
        </w:rPr>
        <w:t xml:space="preserve">barcode.  </w:t>
      </w:r>
      <w:r w:rsidR="007479CA">
        <w:rPr>
          <w:bCs/>
          <w:iCs/>
          <w:color w:val="000000" w:themeColor="text1"/>
        </w:rPr>
        <w:t>To g</w:t>
      </w:r>
      <w:r>
        <w:rPr>
          <w:bCs/>
          <w:iCs/>
          <w:color w:val="000000" w:themeColor="text1"/>
        </w:rPr>
        <w:t>enotyp</w:t>
      </w:r>
      <w:r w:rsidR="007479CA">
        <w:rPr>
          <w:bCs/>
          <w:iCs/>
          <w:color w:val="000000" w:themeColor="text1"/>
        </w:rPr>
        <w:t xml:space="preserve">e, we </w:t>
      </w:r>
      <w:r>
        <w:rPr>
          <w:bCs/>
          <w:iCs/>
          <w:color w:val="000000" w:themeColor="text1"/>
        </w:rPr>
        <w:t xml:space="preserve">exploited the fact that each knockout locus in the ABC-16 strain </w:t>
      </w:r>
      <w:r w:rsidR="007479CA">
        <w:rPr>
          <w:bCs/>
          <w:iCs/>
          <w:color w:val="000000" w:themeColor="text1"/>
        </w:rPr>
        <w:t xml:space="preserve">was derived from the </w:t>
      </w:r>
      <w:r>
        <w:rPr>
          <w:bCs/>
          <w:iCs/>
          <w:color w:val="000000" w:themeColor="text1"/>
        </w:rPr>
        <w:t xml:space="preserve">YKO yeast deletion collection </w:t>
      </w:r>
      <w:r>
        <w:rPr>
          <w:bCs/>
          <w:iCs/>
          <w:color w:val="000000" w:themeColor="text1"/>
        </w:rPr>
        <w:fldChar w:fldCharType="begin" w:fldLock="1"/>
      </w:r>
      <w:r>
        <w:rPr>
          <w:bCs/>
          <w:iCs/>
          <w:color w:val="000000" w:themeColor="text1"/>
        </w:rPr>
        <w:instrText>ADDIN CSL_CITATION {"citationItems":[{"id":"ITEM-1","itemData":{"DOI":"10.1038/nature00935","ISSN":"0028-0836","abstract":"Functional profiling of the &lt;i&gt;Saccharomyces cerevisiae&lt;/i&gt; genome","author":[{"dropping-particle":"","family":"Giaever","given":"Guri","non-dropping-particle":"","parse-names":false,"suffix":""},{"dropping-particle":"","family":"Chu","given":"Angela M.","non-dropping-particle":"","parse-names":false,"suffix":""},{"dropping-particle":"","family":"Ni","given":"Li","non-dropping-particle":"","parse-names":false,"suffix":""},{"dropping-particle":"","family":"Connelly","given":"Carla","non-dropping-particle":"","parse-names":false,"suffix":""},{"dropping-particle":"","family":"Riles","given":"Linda","non-dropping-particle":"","parse-names":false,"suffix":""},{"dropping-particle":"","family":"Véronneau","given":"Steeve","non-dropping-particle":"","parse-names":false,"suffix":""},{"dropping-particle":"","family":"Dow","given":"Sally","non-dropping-particle":"","parse-names":false,"suffix":""},{"dropping-particle":"","family":"Lucau-Danila","given":"Ankuta","non-dropping-particle":"","parse-names":false,"suffix":""},{"dropping-particle":"","family":"Anderson","given":"Keith","non-dropping-particle":"","parse-names":false,"suffix":""},{"dropping-particle":"","family":"André","given":"Bruno","non-dropping-particle":"","parse-names":false,"suffix":""},{"dropping-particle":"","family":"Arkin","given":"Adam P.","non-dropping-particle":"","parse-names":false,"suffix":""},{"dropping-particle":"","family":"Astromoff","given":"Anna","non-dropping-particle":"","parse-names":false,"suffix":""},{"dropping-particle":"","family":"Bakkoury","given":"Mohamed","non-dropping-particle":"El","parse-names":false,"suffix":""},{"dropping-particle":"","family":"Bangham","given":"Rhonda","non-dropping-particle":"","parse-names":false,"suffix":""},{"dropping-particle":"","family":"Benito","given":"Rocio","non-dropping-particle":"","parse-names":false,"suffix":""},{"dropping-particle":"","family":"Brachat","given":"Sophie","non-dropping-particle":"","parse-names":false,"suffix":""},{"dropping-particle":"","family":"Campanaro","given":"Stefano","non-dropping-particle":"","parse-names":false,"suffix":""},{"dropping-particle":"","family":"Curtiss","given":"Matt","non-dropping-particle":"","parse-names":false,"suffix":""},{"dropping-particle":"","family":"Davis","given":"Karen","non-dropping-particle":"","parse-names":false,"suffix":""},{"dropping-particle":"","family":"Deutschbauer","given":"Adam","non-dropping-particle":"","parse-names":false,"suffix":""},{"dropping-particle":"","family":"Entian","given":"Karl-Dieter","non-dropping-particle":"","parse-names":false,"suffix":""},{"dropping-particle":"","family":"Flaherty","given":"Patrick","non-dropping-particle":"","parse-names":false,"suffix":""},{"dropping-particle":"","family":"Foury","given":"Francoise","non-dropping-particle":"","parse-names":false,"suffix":""},{"dropping-particle":"","family":"Garfinkel","given":"David J.","non-dropping-particle":"","parse-names":false,"suffix":""},{"dropping-particle":"","family":"Gerstein","given":"Mark","non-dropping-particle":"","parse-names":false,"suffix":""},{"dropping-particle":"","family":"Gotte","given":"Deanna","non-dropping-particle":"","parse-names":false,"suffix":""},{"dropping-particle":"","family":"Güldener","given":"Ulrich","non-dropping-particle":"","parse-names":false,"suffix":""},{"dropping-particle":"","family":"Hegemann","given":"Johannes H.","non-dropping-particle":"","parse-names":false,"suffix":""},{"dropping-particle":"","family":"Hempel","given":"Svenja","non-dropping-particle":"","parse-names":false,"suffix":""},{"dropping-particle":"","family":"Herman","given":"Zelek","non-dropping-particle":"","parse-names":false,"suffix":""},{"dropping-particle":"","family":"Jaramillo","given":"Daniel F.","non-dropping-particle":"","parse-names":false,"suffix":""},{"dropping-particle":"","family":"Kelly","given":"Diane E.","non-dropping-particle":"","parse-names":false,"suffix":""},{"dropping-particle":"","family":"Kelly","given":"Steven L.","non-dropping-particle":"","parse-names":false,"suffix":""},{"dropping-particle":"","family":"Kötter","given":"Peter","non-dropping-particle":"","parse-names":false,"suffix":""},{"dropping-particle":"","family":"LaBonte","given":"Darlene","non-dropping-particle":"","parse-names":false,"suffix":""},{"dropping-particle":"","family":"Lamb","given":"David C.","non-dropping-particle":"","parse-names":false,"suffix":""},{"dropping-particle":"","family":"Lan","given":"Ning","non-dropping-particle":"","parse-names":false,"suffix":""},{"dropping-particle":"","family":"Liang","given":"Hong","non-dropping-particle":"","parse-names":false,"suffix":""},{"dropping-particle":"","family":"Liao","given":"Hong","non-dropping-particle":"","parse-names":false,"suffix":""},{"dropping-particle":"","family":"Liu","given":"Lucy","non-dropping-particle":"","parse-names":false,"suffix":""},{"dropping-particle":"","family":"Luo","given":"Chuanyun","non-dropping-particle":"","parse-names":false,"suffix":""},{"dropping-particle":"","family":"Lussier","given":"Marc","non-dropping-particle":"","parse-names":false,"suffix":""},{"dropping-particle":"","family":"Mao","given":"Rong","non-dropping-particle":"","parse-names":false,"suffix":""},{"dropping-particle":"","family":"Menard","given":"Patrice","non-dropping-particle":"","parse-names":false,"suffix":""},{"dropping-particle":"","family":"Ooi","given":"Siew Loon","non-dropping-particle":"","parse-names":false,"suffix":""},{"dropping-particle":"","family":"Revuelta","given":"Jose L.","non-dropping-particle":"","parse-names":false,"suffix":""},{"dropping-particle":"","family":"Roberts","given":"Christopher J.","non-dropping-particle":"","parse-names":false,"suffix":""},{"dropping-particle":"","family":"Rose","given":"Matthias","non-dropping-particle":"","parse-names":false,"suffix":""},{"dropping-particle":"","family":"Ross-Macdonald","given":"Petra","non-dropping-particle":"","parse-names":false,"suffix":""},{"dropping-particle":"","family":"Scherens","given":"Bart","non-dropping-particle":"","parse-names":false,"suffix":""},{"dropping-particle":"","family":"Schimmack","given":"Greg","non-dropping-particle":"","parse-names":false,"suffix":""},{"dropping-particle":"","family":"Shafer","given":"Brenda","non-dropping-particle":"","parse-names":false,"suffix":""},{"dropping-particle":"","family":"Shoemaker","given":"Daniel D.","non-dropping-particle":"","parse-names":false,"suffix":""},{"dropping-particle":"","family":"Sookhai-Mahadeo","given":"Sharon","non-dropping-particle":"","parse-names":false,"suffix":""},{"dropping-particle":"","family":"Storms","given":"Reginald K.","non-dropping-particle":"","parse-names":false,"suffix":""},{"dropping-particle":"","family":"Strathern","given":"Jeffrey N.","non-dropping-particle":"","parse-names":false,"suffix":""},{"dropping-particle":"","family":"Valle","given":"Giorgio","non-dropping-particle":"","parse-names":false,"suffix":""},{"dropping-particle":"","family":"Voet","given":"Marleen","non-dropping-particle":"","parse-names":false,"suffix":""},{"dropping-particle":"","family":"Volckaert","given":"Guido","non-dropping-particle":"","parse-names":false,"suffix":""},{"dropping-particle":"","family":"Wang","given":"Ching-yun","non-dropping-particle":"","parse-names":false,"suffix":""},{"dropping-particle":"","family":"Ward","given":"Teresa R.","non-dropping-particle":"","parse-names":false,"suffix":""},{"dropping-particle":"","family":"Wilhelmy","given":"Julie","non-dropping-particle":"","parse-names":false,"suffix":""},{"dropping-particle":"","family":"Winzeler","given":"Elizabeth A.","non-dropping-particle":"","parse-names":false,"suffix":""},{"dropping-particle":"","family":"Yang","given":"Yonghong","non-dropping-particle":"","parse-names":false,"suffix":""},{"dropping-particle":"","family":"Yen","given":"Grace","non-dropping-particle":"","parse-names":false,"suffix":""},{"dropping-particle":"","family":"Youngman","given":"Elaine","non-dropping-particle":"","parse-names":false,"suffix":""},{"dropping-particle":"","family":"Yu","given":"Kexin","non-dropping-particle":"","parse-names":false,"suffix":""},{"dropping-particle":"","family":"Bussey","given":"Howard","non-dropping-particle":"","parse-names":false,"suffix":""},{"dropping-particle":"","family":"Boeke","given":"Jef D.","non-dropping-particle":"","parse-names":false,"suffix":""},{"dropping-particle":"","family":"Snyder","given":"Michael","non-dropping-particle":"","parse-names":false,"suffix":""},{"dropping-particle":"","family":"Philippsen","given":"Peter","non-dropping-particle":"","parse-names":false,"suffix":""},{"dropping-particle":"","family":"Davis","given":"Ronald W.","non-dropping-particle":"","parse-names":false,"suffix":""},{"dropping-particle":"","family":"Johnston","given":"Mark","non-dropping-particle":"","parse-names":false,"suffix":""}],"container-title":"Nature","id":"ITEM-1","issue":"6896","issued":{"date-parts":[["2002","7","25"]]},"page":"387-391","publisher":"Nature Publishing Group","title":"Functional profiling of the Saccharomyces cerevisiae genome","type":"article-journal","volume":"418"},"uris":["http://www.mendeley.com/documents/?uuid=3d2790c5-a10d-35c6-87a2-ed8de43994f4"]},{"id":"ITEM-2","itemData":{"DOI":"10.1038/nmeth.1550","ISSN":"1548-7105","PMID":"21217751","abstract":"Phenotypes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methods","id":"ITEM-2","issue":"2","issued":{"date-parts":[["2011","3"]]},"page":"159-64","title":"Knocking out multigene redundancies via cycles of sexual assortment and fluorescence selection.","type":"article-journal","volume":"8"},"uris":["http://www.mendeley.com/documents/?uuid=37457ea4-6a9c-471d-b62e-dfeec5fba47c"]}],"mendeley":{"formattedCitation":"(Giaever et al., 2002; Suzuki et al., 2011)","plainTextFormattedCitation":"(Giaever et al., 2002; Suzuki et al., 2011)","previouslyFormattedCitation":"(Giaever et al., 2002; Suzuki et al., 2011)"},"properties":{"noteIndex":0},"schema":"https://github.com/citation-style-language/schema/raw/master/csl-citation.json"}</w:instrText>
      </w:r>
      <w:r>
        <w:rPr>
          <w:bCs/>
          <w:iCs/>
          <w:color w:val="000000" w:themeColor="text1"/>
        </w:rPr>
        <w:fldChar w:fldCharType="separate"/>
      </w:r>
      <w:r w:rsidRPr="00D659A1">
        <w:rPr>
          <w:bCs/>
          <w:iCs/>
          <w:noProof/>
          <w:color w:val="000000" w:themeColor="text1"/>
        </w:rPr>
        <w:t>(Giaever et al., 2002; Suzuki et al., 2011)</w:t>
      </w:r>
      <w:r>
        <w:rPr>
          <w:bCs/>
          <w:iCs/>
          <w:color w:val="000000" w:themeColor="text1"/>
        </w:rPr>
        <w:fldChar w:fldCharType="end"/>
      </w:r>
      <w:r w:rsidR="007479CA">
        <w:rPr>
          <w:bCs/>
          <w:iCs/>
          <w:color w:val="000000" w:themeColor="text1"/>
        </w:rPr>
        <w:t xml:space="preserve"> and is therefore flanked by a deletion-identifying barcode</w:t>
      </w:r>
      <w:r>
        <w:rPr>
          <w:bCs/>
          <w:iCs/>
          <w:color w:val="000000" w:themeColor="text1"/>
        </w:rPr>
        <w:t>.  We adapted</w:t>
      </w:r>
      <w:r w:rsidRPr="00233F15">
        <w:rPr>
          <w:bCs/>
          <w:iCs/>
          <w:color w:val="000000" w:themeColor="text1"/>
        </w:rPr>
        <w:t xml:space="preserve"> </w:t>
      </w:r>
      <w:r>
        <w:rPr>
          <w:bCs/>
          <w:iCs/>
          <w:color w:val="000000" w:themeColor="text1"/>
        </w:rPr>
        <w:t xml:space="preserve">the </w:t>
      </w:r>
      <w:r w:rsidRPr="00233F15">
        <w:rPr>
          <w:bCs/>
          <w:iCs/>
          <w:color w:val="000000" w:themeColor="text1"/>
        </w:rPr>
        <w:t>prev</w:t>
      </w:r>
      <w:r>
        <w:rPr>
          <w:bCs/>
          <w:iCs/>
          <w:color w:val="000000" w:themeColor="text1"/>
        </w:rPr>
        <w:t xml:space="preserve">iously-described row-column-plate PCR (RCP-PCR) strategy </w:t>
      </w:r>
      <w:r w:rsidRPr="00233F15">
        <w:rPr>
          <w:bCs/>
          <w:iCs/>
          <w:color w:val="000000" w:themeColor="text1"/>
        </w:rPr>
        <w:fldChar w:fldCharType="begin" w:fldLock="1"/>
      </w:r>
      <w:r>
        <w:rPr>
          <w:bCs/>
          <w:iCs/>
          <w:color w:val="000000" w:themeColor="text1"/>
        </w:rPr>
        <w:instrText>ADDIN CSL_CITATION {"citationItems":[{"id":"ITEM-1","itemData":{"ISSN":"1744-4292","PMID":"27107012","abstract":"High-throughput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 K to 2.5 M protein pairs. The results show that BFG-Y2H increases the efficiency of protein matrix screening, with quality that is on par with state-of-the-art Y2H methods.","author":[{"dropping-particle":"","family":"Yachie","given":"Nozomu","non-dropping-particle":"","parse-names":false,"suffix":""},{"dropping-particle":"","family":"Petsalaki","given":"Evangelia","non-dropping-particle":"","parse-names":false,"suffix":""},{"dropping-particle":"","family":"Mellor","given":"Joseph C","non-dropping-particle":"","parse-names":false,"suffix":""},{"dropping-particle":"","family":"Weile","given":"Jochen","non-dropping-particle":"","parse-names":false,"suffix":""},{"dropping-particle":"","family":"Jacob","given":"Yves","non-dropping-particle":"","parse-names":false,"suffix":""},{"dropping-particle":"","family":"Verby","given":"Marta","non-dropping-particle":"","parse-names":false,"suffix":""},{"dropping-particle":"","family":"Ozturk","given":"Sedide B","non-dropping-particle":"","parse-names":false,"suffix":""},{"dropping-particle":"","family":"Li","given":"Siyang","non-dropping-particle":"","parse-names":false,"suffix":""},{"dropping-particle":"","family":"Cote","given":"Atina G","non-dropping-particle":"","parse-names":false,"suffix":""},{"dropping-particle":"","family":"Mosca","given":"Roberto","non-dropping-particle":"","parse-names":false,"suffix":""},{"dropping-particle":"","family":"Knapp","given":"Jennifer J","non-dropping-particle":"","parse-names":false,"suffix":""},{"dropping-particle":"","family":"Ko","given":"Minjeong","non-dropping-particle":"","parse-names":false,"suffix":""},{"dropping-particle":"","family":"Yu","given":"Analyn","non-dropping-particle":"","parse-names":false,"suffix":""},{"dropping-particle":"","family":"Gebbia","given":"Marinella","non-dropping-particle":"","parse-names":false,"suffix":""},{"dropping-particle":"","family":"Sahni","given":"Nidhi","non-dropping-particle":"","parse-names":false,"suffix":""},{"dropping-particle":"","family":"Yi","given":"Song","non-dropping-particle":"","parse-names":false,"suffix":""},{"dropping-particle":"","family":"Tyagi","given":"Tanya","non-dropping-particle":"","parse-names":false,"suffix":""},{"dropping-particle":"","family":"Sheykhkarimli","given":"Dayag","non-dropping-particle":"","parse-names":false,"suffix":""},{"dropping-particle":"","family":"Roth","given":"Jonathan F","non-dropping-particle":"","parse-names":false,"suffix":""},{"dropping-particle":"","family":"Wong","given":"Cassandra","non-dropping-particle":"","parse-names":false,"suffix":""},{"dropping-particle":"","family":"Musa","given":"Louai","non-dropping-particle":"","parse-names":false,"suffix":""},{"dropping-particle":"","family":"Snider","given":"Jamie","non-dropping-particle":"","parse-names":false,"suffix":""},{"dropping-particle":"","family":"Liu","given":"Yi-Chun","non-dropping-particle":"","parse-names":false,"suffix":""},{"dropping-particle":"","family":"Yu","given":"Haiyuan","non-dropping-particle":"","parse-names":false,"suffix":""},{"dropping-particle":"","family":"Braun","given":"Pascal","non-dropping-particle":"","parse-names":false,"suffix":""},{"dropping-particle":"","family":"Stagljar","given":"Igor","non-dropping-particle":"","parse-names":false,"suffix":""},{"dropping-particle":"","family":"Hao","given":"Tong","non-dropping-particle":"","parse-names":false,"suffix":""},{"dropping-particle":"","family":"Calderwood","given":"Michael A","non-dropping-particle":"","parse-names":false,"suffix":""},{"dropping-particle":"","family":"Pelletier","given":"Laurence","non-dropping-particle":"","parse-names":false,"suffix":""},{"dropping-particle":"","family":"Aloy","given":"Patrick","non-dropping-particle":"","parse-names":false,"suffix":""},{"dropping-particle":"","family":"Hill","given":"David E","non-dropping-particle":"","parse-names":false,"suffix":""},{"dropping-particle":"","family":"Vidal","given":"Marc","non-dropping-particle":"","parse-names":false,"suffix":""},{"dropping-particle":"","family":"Roth","given":"Frederick P","non-dropping-particle":"","parse-names":false,"suffix":""}],"container-title":"Molecular systems biology","id":"ITEM-1","issue":"4","issued":{"date-parts":[["2016","4","22"]]},"page":"863","title":"Pooled-matrix protein interaction screens using Barcode Fusion Genetics.","type":"article-journal","volume":"12"},"uris":["http://www.mendeley.com/documents/?uuid=0f29177f-3d53-37cb-9a6d-be650e0b92dd"]}],"mendeley":{"formattedCitation":"(Yachie et al., 2016)","plainTextFormattedCitation":"(Yachie et al., 2016)","previouslyFormattedCitation":"(Yachie et al., 2016)"},"properties":{"noteIndex":0},"schema":"https://github.com/citation-style-language/schema/raw/master/csl-citation.json"}</w:instrText>
      </w:r>
      <w:r w:rsidRPr="00233F15">
        <w:rPr>
          <w:bCs/>
          <w:iCs/>
          <w:color w:val="000000" w:themeColor="text1"/>
        </w:rPr>
        <w:fldChar w:fldCharType="separate"/>
      </w:r>
      <w:r w:rsidRPr="00D659A1">
        <w:rPr>
          <w:bCs/>
          <w:iCs/>
          <w:noProof/>
          <w:color w:val="000000" w:themeColor="text1"/>
        </w:rPr>
        <w:t>(Yachie et al., 2016)</w:t>
      </w:r>
      <w:r w:rsidRPr="00233F15">
        <w:rPr>
          <w:bCs/>
          <w:iCs/>
          <w:color w:val="000000" w:themeColor="text1"/>
        </w:rPr>
        <w:fldChar w:fldCharType="end"/>
      </w:r>
      <w:r>
        <w:rPr>
          <w:bCs/>
          <w:iCs/>
          <w:color w:val="000000" w:themeColor="text1"/>
        </w:rPr>
        <w:t xml:space="preserve">, in which barcodes in each segregant are amplified </w:t>
      </w:r>
      <w:r w:rsidR="00825573">
        <w:rPr>
          <w:bCs/>
          <w:iCs/>
          <w:color w:val="000000" w:themeColor="text1"/>
        </w:rPr>
        <w:t xml:space="preserve">together with </w:t>
      </w:r>
      <w:r>
        <w:rPr>
          <w:bCs/>
          <w:iCs/>
          <w:color w:val="000000" w:themeColor="text1"/>
        </w:rPr>
        <w:t xml:space="preserve">additional </w:t>
      </w:r>
      <w:r w:rsidR="00825573">
        <w:rPr>
          <w:bCs/>
          <w:iCs/>
          <w:color w:val="000000" w:themeColor="text1"/>
        </w:rPr>
        <w:t xml:space="preserve">PCR-introduced </w:t>
      </w:r>
      <w:r>
        <w:rPr>
          <w:bCs/>
          <w:iCs/>
          <w:color w:val="000000" w:themeColor="text1"/>
        </w:rPr>
        <w:t xml:space="preserve">index tags that identify </w:t>
      </w:r>
      <w:r w:rsidRPr="00233F15">
        <w:rPr>
          <w:bCs/>
          <w:iCs/>
          <w:color w:val="000000" w:themeColor="text1"/>
        </w:rPr>
        <w:t>the plate</w:t>
      </w:r>
      <w:r>
        <w:rPr>
          <w:bCs/>
          <w:iCs/>
          <w:color w:val="000000" w:themeColor="text1"/>
        </w:rPr>
        <w:t xml:space="preserve">, row, and column of origin for each amplification product (Methods; Figure 1).  </w:t>
      </w:r>
      <w:commentRangeStart w:id="2"/>
      <w:r>
        <w:rPr>
          <w:bCs/>
          <w:iCs/>
          <w:color w:val="000000" w:themeColor="text1"/>
        </w:rPr>
        <w:t xml:space="preserve">Thus, a single sequencing experiment </w:t>
      </w:r>
      <w:ins w:id="3" w:author="Albi Celaj" w:date="2019-03-12T15:33:00Z">
        <w:r w:rsidR="009820FB">
          <w:rPr>
            <w:bCs/>
            <w:iCs/>
            <w:color w:val="000000" w:themeColor="text1"/>
          </w:rPr>
          <w:t xml:space="preserve">revealed both the strain-specific tracking barcode at the </w:t>
        </w:r>
        <w:r w:rsidR="009820FB" w:rsidRPr="001C1222">
          <w:rPr>
            <w:bCs/>
            <w:i/>
            <w:iCs/>
            <w:color w:val="000000" w:themeColor="text1"/>
          </w:rPr>
          <w:t>HO</w:t>
        </w:r>
        <w:r w:rsidR="009820FB">
          <w:rPr>
            <w:bCs/>
            <w:iCs/>
            <w:color w:val="000000" w:themeColor="text1"/>
          </w:rPr>
          <w:t xml:space="preserve"> locus and the identity of every gene deleted in the segregant at each plate location (Methods; Figure 1)</w:t>
        </w:r>
      </w:ins>
      <w:del w:id="4" w:author="Albi Celaj" w:date="2019-03-12T15:33:00Z">
        <w:r w:rsidR="007717FB" w:rsidDel="009820FB">
          <w:rPr>
            <w:bCs/>
            <w:iCs/>
            <w:color w:val="000000" w:themeColor="text1"/>
          </w:rPr>
          <w:delText xml:space="preserve">can </w:delText>
        </w:r>
        <w:r w:rsidDel="009820FB">
          <w:rPr>
            <w:bCs/>
            <w:iCs/>
            <w:color w:val="000000" w:themeColor="text1"/>
          </w:rPr>
          <w:delText xml:space="preserve">reveal </w:delText>
        </w:r>
        <w:r w:rsidR="00FC2574" w:rsidDel="009820FB">
          <w:rPr>
            <w:bCs/>
            <w:iCs/>
            <w:color w:val="000000" w:themeColor="text1"/>
          </w:rPr>
          <w:delText xml:space="preserve">all </w:delText>
        </w:r>
        <w:r w:rsidDel="009820FB">
          <w:rPr>
            <w:bCs/>
            <w:iCs/>
            <w:color w:val="000000" w:themeColor="text1"/>
          </w:rPr>
          <w:delText>strain-specific tracking barcode</w:delText>
        </w:r>
        <w:r w:rsidR="00FC2574" w:rsidDel="009820FB">
          <w:rPr>
            <w:bCs/>
            <w:iCs/>
            <w:color w:val="000000" w:themeColor="text1"/>
          </w:rPr>
          <w:delText>s</w:delText>
        </w:r>
        <w:r w:rsidDel="009820FB">
          <w:rPr>
            <w:bCs/>
            <w:iCs/>
            <w:color w:val="000000" w:themeColor="text1"/>
          </w:rPr>
          <w:delText xml:space="preserve"> at the </w:delText>
        </w:r>
        <w:r w:rsidRPr="001C1222" w:rsidDel="009820FB">
          <w:rPr>
            <w:bCs/>
            <w:i/>
            <w:iCs/>
            <w:color w:val="000000" w:themeColor="text1"/>
          </w:rPr>
          <w:delText>HO</w:delText>
        </w:r>
        <w:r w:rsidDel="009820FB">
          <w:rPr>
            <w:bCs/>
            <w:iCs/>
            <w:color w:val="000000" w:themeColor="text1"/>
          </w:rPr>
          <w:delText xml:space="preserve"> locus and </w:delText>
        </w:r>
        <w:r w:rsidR="00FC2574" w:rsidDel="009820FB">
          <w:rPr>
            <w:bCs/>
            <w:iCs/>
            <w:color w:val="000000" w:themeColor="text1"/>
          </w:rPr>
          <w:delText xml:space="preserve">another single experiment revealed </w:delText>
        </w:r>
        <w:r w:rsidDel="009820FB">
          <w:rPr>
            <w:bCs/>
            <w:iCs/>
            <w:color w:val="000000" w:themeColor="text1"/>
          </w:rPr>
          <w:delText>identity of every gene deleted in the segregant at each plate location (Methods; Figure 1)</w:delText>
        </w:r>
      </w:del>
      <w:r>
        <w:rPr>
          <w:bCs/>
          <w:iCs/>
          <w:color w:val="000000" w:themeColor="text1"/>
        </w:rPr>
        <w:t>.</w:t>
      </w:r>
      <w:commentRangeEnd w:id="2"/>
      <w:r w:rsidR="00847BFF">
        <w:rPr>
          <w:rStyle w:val="CommentReference"/>
          <w:rFonts w:asciiTheme="minorHAnsi" w:hAnsiTheme="minorHAnsi" w:cstheme="minorBidi"/>
        </w:rPr>
        <w:commentReference w:id="2"/>
      </w:r>
    </w:p>
    <w:p w14:paraId="5B5B08AA" w14:textId="77777777" w:rsidR="008278B1" w:rsidRDefault="008278B1" w:rsidP="00025615">
      <w:pPr>
        <w:jc w:val="both"/>
        <w:rPr>
          <w:bCs/>
          <w:iCs/>
          <w:color w:val="000000" w:themeColor="text1"/>
        </w:rPr>
      </w:pPr>
    </w:p>
    <w:p w14:paraId="324DECFF" w14:textId="18052E6C" w:rsidR="00025615" w:rsidRDefault="007479CA" w:rsidP="00025615">
      <w:pPr>
        <w:jc w:val="both"/>
      </w:pPr>
      <w:r>
        <w:lastRenderedPageBreak/>
        <w:t xml:space="preserve">Two independent methods </w:t>
      </w:r>
      <w:r w:rsidR="00025615">
        <w:t>estimated</w:t>
      </w:r>
      <w:r w:rsidR="00025615" w:rsidRPr="00233F15">
        <w:t xml:space="preserve"> overall </w:t>
      </w:r>
      <w:r w:rsidR="00025615">
        <w:t xml:space="preserve">per-locus genotyping </w:t>
      </w:r>
      <w:r w:rsidR="00025615" w:rsidRPr="003D619B">
        <w:t xml:space="preserve">accuracy </w:t>
      </w:r>
      <w:r>
        <w:t xml:space="preserve">to be from </w:t>
      </w:r>
      <w:r w:rsidR="00025615" w:rsidRPr="003D619B">
        <w:t>93.2%</w:t>
      </w:r>
      <w:r>
        <w:t>-93.8%</w:t>
      </w:r>
      <w:r w:rsidR="00025615" w:rsidRPr="003D619B">
        <w:t xml:space="preserve"> (Figure S2A</w:t>
      </w:r>
      <w:r>
        <w:t xml:space="preserve"> and S2B</w:t>
      </w:r>
      <w:r w:rsidR="00025615" w:rsidRPr="003D619B">
        <w:t xml:space="preserve">, Methods).  Based on correlation analysis of the genotyping data, all genes were either unlinked or weakly linked </w:t>
      </w:r>
      <w:r w:rsidR="00025615" w:rsidRPr="003D619B">
        <w:rPr>
          <w:color w:val="000000"/>
        </w:rPr>
        <w:t>except for</w:t>
      </w:r>
      <w:r w:rsidR="00025615" w:rsidRPr="003D619B">
        <w:t xml:space="preserve"> </w:t>
      </w:r>
      <w:r w:rsidR="00025615" w:rsidRPr="003D619B">
        <w:rPr>
          <w:i/>
        </w:rPr>
        <w:t>BPT1</w:t>
      </w:r>
      <w:r w:rsidR="00025615" w:rsidRPr="003D619B">
        <w:t xml:space="preserve"> and </w:t>
      </w:r>
      <w:r w:rsidR="00025615" w:rsidRPr="003D619B">
        <w:rPr>
          <w:i/>
        </w:rPr>
        <w:t>YBT1</w:t>
      </w:r>
      <w:r w:rsidR="00025615" w:rsidRPr="003D619B">
        <w:t xml:space="preserve"> (Figure S2C; r = 0.49), which are separated by 70.1kb on chromosome XII.  </w:t>
      </w:r>
      <w:r w:rsidR="00025615">
        <w:t xml:space="preserve">Considering only those strains with both high-quality genotyping data and at least one unique tracking barcode, </w:t>
      </w:r>
      <w:r w:rsidR="003D619B">
        <w:t xml:space="preserve">our engineered strain population included </w:t>
      </w:r>
      <w:r w:rsidR="00025615" w:rsidRPr="00D23588">
        <w:t xml:space="preserve">6,826 </w:t>
      </w:r>
      <w:r w:rsidR="00025615">
        <w:t xml:space="preserve">uniquely barcoded and genotyped </w:t>
      </w:r>
      <w:r w:rsidR="00025615" w:rsidRPr="00D23588">
        <w:t>strains</w:t>
      </w:r>
      <w:r w:rsidR="00025615">
        <w:t xml:space="preserve">, encompassing </w:t>
      </w:r>
      <w:r w:rsidR="00025615" w:rsidRPr="00D23588">
        <w:t>6,087 unique genotypes</w:t>
      </w:r>
      <w:r w:rsidR="00025615">
        <w:t xml:space="preserve">. These strains were grouped by mating type to yield one pool of 3,231 </w:t>
      </w:r>
      <w:r w:rsidR="00025615" w:rsidRPr="00233F15">
        <w:t>MAT</w:t>
      </w:r>
      <w:r w:rsidR="00025615" w:rsidRPr="00233F15">
        <w:rPr>
          <w:b/>
        </w:rPr>
        <w:t>a</w:t>
      </w:r>
      <w:r w:rsidR="00025615" w:rsidRPr="00233F15">
        <w:t xml:space="preserve"> </w:t>
      </w:r>
      <w:r w:rsidR="00025615">
        <w:t xml:space="preserve">strains </w:t>
      </w:r>
      <w:r w:rsidR="00025615" w:rsidRPr="00233F15">
        <w:t xml:space="preserve">and </w:t>
      </w:r>
      <w:r w:rsidR="00025615">
        <w:t xml:space="preserve">another pool of 3,595 </w:t>
      </w:r>
      <w:r w:rsidR="00025615" w:rsidRPr="00233F15">
        <w:t>MAT</w:t>
      </w:r>
      <w:r w:rsidR="00025615" w:rsidRPr="00233F15">
        <w:rPr>
          <w:b/>
          <w:lang w:val="el-GR"/>
        </w:rPr>
        <w:t>α</w:t>
      </w:r>
      <w:r w:rsidR="00025615">
        <w:t xml:space="preserve"> strains</w:t>
      </w:r>
      <w:r w:rsidR="00025615" w:rsidRPr="00233F15">
        <w:rPr>
          <w:color w:val="000000"/>
        </w:rPr>
        <w:t>.</w:t>
      </w:r>
      <w:r w:rsidR="00025615" w:rsidRPr="00233F15">
        <w:t xml:space="preserve"> </w:t>
      </w:r>
    </w:p>
    <w:p w14:paraId="78F8E28B" w14:textId="77777777" w:rsidR="001C5AE9" w:rsidRPr="00982721" w:rsidRDefault="001C5AE9" w:rsidP="00DB0ED8">
      <w:pPr>
        <w:jc w:val="both"/>
        <w:rPr>
          <w:bCs/>
          <w:iCs/>
          <w:color w:val="000000" w:themeColor="text1"/>
        </w:rPr>
      </w:pPr>
    </w:p>
    <w:p w14:paraId="153834FE" w14:textId="2288AF74" w:rsidR="00964AF7" w:rsidRDefault="00025615" w:rsidP="00D9226C">
      <w:pPr>
        <w:jc w:val="both"/>
        <w:outlineLvl w:val="0"/>
        <w:rPr>
          <w:color w:val="000000"/>
        </w:rPr>
      </w:pPr>
      <w:r>
        <w:rPr>
          <w:bCs/>
          <w:iCs/>
          <w:color w:val="000000" w:themeColor="text1"/>
        </w:rPr>
        <w:t xml:space="preserve">To profile each strain’s resistance or sensitivity to 16 different antifungal </w:t>
      </w:r>
      <w:r w:rsidR="003D619B">
        <w:rPr>
          <w:bCs/>
          <w:iCs/>
          <w:color w:val="000000" w:themeColor="text1"/>
        </w:rPr>
        <w:t>or anticancer agents (‘</w:t>
      </w:r>
      <w:r>
        <w:rPr>
          <w:bCs/>
          <w:iCs/>
          <w:color w:val="000000" w:themeColor="text1"/>
        </w:rPr>
        <w:t>drugs</w:t>
      </w:r>
      <w:r w:rsidR="003D619B">
        <w:rPr>
          <w:bCs/>
          <w:iCs/>
          <w:color w:val="000000" w:themeColor="text1"/>
        </w:rPr>
        <w:t xml:space="preserve">’; </w:t>
      </w:r>
      <w:r>
        <w:t xml:space="preserve">Data </w:t>
      </w:r>
      <w:r w:rsidRPr="00233F15">
        <w:t>S</w:t>
      </w:r>
      <w:r>
        <w:t>3</w:t>
      </w:r>
      <w:r w:rsidRPr="00233F15">
        <w:t>)</w:t>
      </w:r>
      <w:r>
        <w:rPr>
          <w:bCs/>
          <w:iCs/>
          <w:color w:val="000000" w:themeColor="text1"/>
        </w:rPr>
        <w:t>, we grew the strain pools competitively in each drug</w:t>
      </w:r>
      <w:r w:rsidR="007717FB">
        <w:rPr>
          <w:bCs/>
          <w:iCs/>
          <w:color w:val="000000" w:themeColor="text1"/>
        </w:rPr>
        <w:t xml:space="preserve"> </w:t>
      </w:r>
      <w:r w:rsidR="006E7E65">
        <w:rPr>
          <w:bCs/>
          <w:iCs/>
          <w:color w:val="000000" w:themeColor="text1"/>
        </w:rPr>
        <w:t xml:space="preserve">and in a solvent (DMSO) </w:t>
      </w:r>
      <w:r w:rsidR="007717FB">
        <w:rPr>
          <w:bCs/>
          <w:iCs/>
          <w:color w:val="000000" w:themeColor="text1"/>
        </w:rPr>
        <w:t xml:space="preserve">control </w:t>
      </w:r>
      <w:r>
        <w:rPr>
          <w:bCs/>
          <w:iCs/>
          <w:color w:val="000000" w:themeColor="text1"/>
        </w:rPr>
        <w:t xml:space="preserve">condition.  We used high-throughput strain barcode sequencing at five points </w:t>
      </w:r>
      <w:r w:rsidRPr="00233F15">
        <w:t>(</w:t>
      </w:r>
      <w:r>
        <w:t xml:space="preserve">corresponding to </w:t>
      </w:r>
      <w:r w:rsidRPr="00233F15">
        <w:t xml:space="preserve">0, 5, 10, 15, </w:t>
      </w:r>
      <w:r>
        <w:t xml:space="preserve">and </w:t>
      </w:r>
      <w:r w:rsidRPr="00233F15">
        <w:t xml:space="preserve">20 generations of overall pool growth, </w:t>
      </w:r>
      <w:r>
        <w:t xml:space="preserve">Figure </w:t>
      </w:r>
      <w:r w:rsidRPr="00233F15">
        <w:t>1)</w:t>
      </w:r>
      <w:r w:rsidR="00CB0123">
        <w:t>,</w:t>
      </w:r>
      <w:r>
        <w:t xml:space="preserve"> to </w:t>
      </w:r>
      <w:r w:rsidR="00CB0123">
        <w:t>estimate</w:t>
      </w:r>
      <w:r>
        <w:t xml:space="preserve"> growth rate and resistance for each strain</w:t>
      </w:r>
      <w:r w:rsidR="00194D80">
        <w:t xml:space="preserve"> in each drug</w:t>
      </w:r>
      <w:r>
        <w:t xml:space="preserve"> (Data S5; Methods).  </w:t>
      </w:r>
      <w:r w:rsidR="001304C8">
        <w:t>We performed additional filtering steps, limiting analysis to strains that were well-represented in the pre-selection pool (≥30 barcode counts at t=0 in the solvent control</w:t>
      </w:r>
      <w:r w:rsidR="007717FB">
        <w:t xml:space="preserve">), which captured </w:t>
      </w:r>
      <w:r w:rsidR="001304C8">
        <w:t>5,790 [85%] of 6,826 strains</w:t>
      </w:r>
      <w:r w:rsidR="007717FB">
        <w:t xml:space="preserve">.  We </w:t>
      </w:r>
      <w:r w:rsidR="001304C8">
        <w:t>further exclud</w:t>
      </w:r>
      <w:r w:rsidR="007717FB">
        <w:t>ed</w:t>
      </w:r>
      <w:r w:rsidR="001304C8">
        <w:t xml:space="preserve"> all </w:t>
      </w:r>
      <w:r w:rsidR="001304C8">
        <w:rPr>
          <w:color w:val="000000"/>
        </w:rPr>
        <w:t xml:space="preserve">437 strains exhibiting a strong baseline growth defect (i.e., showing &lt;70% of the median baseline growth rate).  </w:t>
      </w:r>
      <w:commentRangeStart w:id="5"/>
      <w:commentRangeStart w:id="6"/>
      <w:r w:rsidR="001304C8">
        <w:rPr>
          <w:color w:val="000000"/>
        </w:rPr>
        <w:t>In total, drug resistance was calculated for each of 2</w:t>
      </w:r>
      <w:r w:rsidR="001304C8" w:rsidRPr="00137983">
        <w:rPr>
          <w:color w:val="000000"/>
        </w:rPr>
        <w:t>,</w:t>
      </w:r>
      <w:r w:rsidR="001304C8">
        <w:rPr>
          <w:color w:val="000000"/>
        </w:rPr>
        <w:t>367</w:t>
      </w:r>
      <w:r w:rsidR="001304C8" w:rsidRPr="00137983">
        <w:rPr>
          <w:color w:val="000000"/>
        </w:rPr>
        <w:t xml:space="preserve"> MAT</w:t>
      </w:r>
      <w:r w:rsidR="001304C8" w:rsidRPr="00137983">
        <w:rPr>
          <w:b/>
          <w:color w:val="000000"/>
        </w:rPr>
        <w:t>a</w:t>
      </w:r>
      <w:r w:rsidR="001304C8" w:rsidRPr="00137983">
        <w:rPr>
          <w:color w:val="000000"/>
        </w:rPr>
        <w:t xml:space="preserve"> and </w:t>
      </w:r>
      <w:r w:rsidR="001304C8">
        <w:rPr>
          <w:color w:val="000000"/>
        </w:rPr>
        <w:t>2</w:t>
      </w:r>
      <w:r w:rsidR="001304C8" w:rsidRPr="00137983">
        <w:rPr>
          <w:color w:val="000000"/>
        </w:rPr>
        <w:t>,</w:t>
      </w:r>
      <w:r w:rsidR="001304C8">
        <w:rPr>
          <w:color w:val="000000"/>
        </w:rPr>
        <w:t>98</w:t>
      </w:r>
      <w:r w:rsidR="00381662">
        <w:rPr>
          <w:color w:val="000000"/>
        </w:rPr>
        <w:t>5</w:t>
      </w:r>
      <w:r w:rsidR="001304C8" w:rsidRPr="00233F15">
        <w:rPr>
          <w:color w:val="000000"/>
        </w:rPr>
        <w:t xml:space="preserve"> </w:t>
      </w:r>
      <w:r w:rsidR="001304C8" w:rsidRPr="00233F15">
        <w:rPr>
          <w:bCs/>
          <w:iCs/>
          <w:color w:val="000000" w:themeColor="text1"/>
        </w:rPr>
        <w:t>MAT</w:t>
      </w:r>
      <w:r w:rsidR="001304C8" w:rsidRPr="003007A9">
        <w:rPr>
          <w:rFonts w:eastAsia="Calibri"/>
          <w:b/>
          <w:bCs/>
          <w:iCs/>
          <w:color w:val="000000" w:themeColor="text1"/>
          <w:lang w:val="el-GR"/>
        </w:rPr>
        <w:t>α</w:t>
      </w:r>
      <w:r w:rsidR="001304C8" w:rsidRPr="00233F15">
        <w:rPr>
          <w:color w:val="000000"/>
        </w:rPr>
        <w:t xml:space="preserve"> strain</w:t>
      </w:r>
      <w:r w:rsidR="001304C8">
        <w:rPr>
          <w:color w:val="000000"/>
        </w:rPr>
        <w:t xml:space="preserve">s, for each of </w:t>
      </w:r>
      <w:r w:rsidR="003D619B">
        <w:rPr>
          <w:color w:val="000000"/>
        </w:rPr>
        <w:t xml:space="preserve">the </w:t>
      </w:r>
      <w:r w:rsidR="001304C8">
        <w:rPr>
          <w:color w:val="000000"/>
        </w:rPr>
        <w:t>16 drugs (Data S5).</w:t>
      </w:r>
      <w:commentRangeEnd w:id="5"/>
      <w:r w:rsidR="001F0493">
        <w:rPr>
          <w:rStyle w:val="CommentReference"/>
          <w:rFonts w:asciiTheme="minorHAnsi" w:hAnsiTheme="minorHAnsi" w:cstheme="minorBidi"/>
        </w:rPr>
        <w:commentReference w:id="5"/>
      </w:r>
      <w:commentRangeEnd w:id="6"/>
      <w:r w:rsidR="007717FB">
        <w:rPr>
          <w:rStyle w:val="CommentReference"/>
          <w:rFonts w:asciiTheme="minorHAnsi" w:hAnsiTheme="minorHAnsi" w:cstheme="minorBidi"/>
        </w:rPr>
        <w:commentReference w:id="6"/>
      </w:r>
      <w:r w:rsidR="00542308">
        <w:rPr>
          <w:color w:val="000000"/>
        </w:rPr>
        <w:t xml:space="preserve"> </w:t>
      </w:r>
    </w:p>
    <w:p w14:paraId="3E62D42F" w14:textId="77777777" w:rsidR="006A4E7C" w:rsidRDefault="006A4E7C" w:rsidP="00982721">
      <w:pPr>
        <w:jc w:val="both"/>
        <w:outlineLvl w:val="0"/>
        <w:rPr>
          <w:color w:val="000000"/>
        </w:rPr>
      </w:pPr>
    </w:p>
    <w:p w14:paraId="2A192E01" w14:textId="754A23A7" w:rsidR="00BD4FCE" w:rsidRDefault="00455C66" w:rsidP="009563EA">
      <w:pPr>
        <w:widowControl w:val="0"/>
        <w:autoSpaceDE w:val="0"/>
        <w:autoSpaceDN w:val="0"/>
        <w:adjustRightInd w:val="0"/>
        <w:jc w:val="both"/>
        <w:rPr>
          <w:b/>
          <w:color w:val="000000"/>
        </w:rPr>
      </w:pPr>
      <w:r>
        <w:rPr>
          <w:b/>
          <w:color w:val="000000"/>
        </w:rPr>
        <w:t>Grouped</w:t>
      </w:r>
      <w:r w:rsidR="003B3CA3">
        <w:rPr>
          <w:b/>
          <w:color w:val="000000"/>
        </w:rPr>
        <w:t xml:space="preserve"> </w:t>
      </w:r>
      <w:r w:rsidR="00175454">
        <w:rPr>
          <w:b/>
          <w:color w:val="000000"/>
        </w:rPr>
        <w:t>combinatorial profiles</w:t>
      </w:r>
      <w:r w:rsidR="00117F28">
        <w:rPr>
          <w:b/>
          <w:color w:val="000000"/>
        </w:rPr>
        <w:t xml:space="preserve"> illustrate a complex drug-dependent genetic landscape</w:t>
      </w:r>
    </w:p>
    <w:p w14:paraId="47CC6767" w14:textId="77777777" w:rsidR="0098362C" w:rsidRDefault="00C0459F" w:rsidP="004E76B4">
      <w:pPr>
        <w:widowControl w:val="0"/>
        <w:autoSpaceDE w:val="0"/>
        <w:autoSpaceDN w:val="0"/>
        <w:adjustRightInd w:val="0"/>
        <w:jc w:val="both"/>
        <w:rPr>
          <w:color w:val="000000"/>
        </w:rPr>
      </w:pPr>
      <w:r>
        <w:rPr>
          <w:color w:val="000000"/>
        </w:rPr>
        <w:t xml:space="preserve">For an initial analysis, we identified and </w:t>
      </w:r>
      <w:r w:rsidRPr="00FB55DF">
        <w:rPr>
          <w:color w:val="000000"/>
        </w:rPr>
        <w:t>quantitatively model</w:t>
      </w:r>
      <w:r>
        <w:rPr>
          <w:color w:val="000000"/>
        </w:rPr>
        <w:t>ed</w:t>
      </w:r>
      <w:r w:rsidRPr="00FB55DF">
        <w:rPr>
          <w:color w:val="000000"/>
        </w:rPr>
        <w:t xml:space="preserve"> associations between individual </w:t>
      </w:r>
      <w:r>
        <w:rPr>
          <w:color w:val="000000"/>
        </w:rPr>
        <w:t xml:space="preserve">ABC transporter </w:t>
      </w:r>
      <w:r w:rsidRPr="00FB55DF">
        <w:rPr>
          <w:color w:val="000000"/>
        </w:rPr>
        <w:t>knockouts and drug resistance</w:t>
      </w:r>
      <w:r>
        <w:rPr>
          <w:color w:val="000000"/>
        </w:rPr>
        <w:t xml:space="preserve"> phenotypes using a </w:t>
      </w:r>
      <w:r w:rsidRPr="00FB55DF">
        <w:rPr>
          <w:color w:val="000000"/>
        </w:rPr>
        <w:t>generali</w:t>
      </w:r>
      <w:r>
        <w:rPr>
          <w:color w:val="000000"/>
        </w:rPr>
        <w:t xml:space="preserve">zed linear model </w:t>
      </w:r>
      <w:r w:rsidR="001F0493" w:rsidRPr="00FB55DF">
        <w:rPr>
          <w:color w:val="000000"/>
        </w:rPr>
        <w:t xml:space="preserve">(see Methods). </w:t>
      </w:r>
      <w:r w:rsidR="00640314">
        <w:rPr>
          <w:color w:val="000000"/>
        </w:rPr>
        <w:t xml:space="preserve"> </w:t>
      </w:r>
      <w:r w:rsidR="00173382">
        <w:rPr>
          <w:color w:val="000000"/>
        </w:rPr>
        <w:t>We found 62 associations</w:t>
      </w:r>
      <w:r w:rsidR="0090174D">
        <w:rPr>
          <w:color w:val="000000"/>
        </w:rPr>
        <w:t xml:space="preserve"> </w:t>
      </w:r>
      <w:r w:rsidR="004E76B4">
        <w:rPr>
          <w:color w:val="000000"/>
        </w:rPr>
        <w:t>between knockouts and drug resistance</w:t>
      </w:r>
      <w:r w:rsidR="00173382">
        <w:rPr>
          <w:color w:val="000000"/>
        </w:rPr>
        <w:t xml:space="preserve"> that were reproducible in both </w:t>
      </w:r>
      <w:r w:rsidR="00173382" w:rsidRPr="00137983">
        <w:rPr>
          <w:color w:val="000000"/>
        </w:rPr>
        <w:t>MAT</w:t>
      </w:r>
      <w:r w:rsidR="00173382" w:rsidRPr="00137983">
        <w:rPr>
          <w:b/>
          <w:color w:val="000000"/>
        </w:rPr>
        <w:t>a</w:t>
      </w:r>
      <w:r w:rsidR="00173382">
        <w:rPr>
          <w:color w:val="000000"/>
        </w:rPr>
        <w:t xml:space="preserve"> and </w:t>
      </w:r>
      <w:r w:rsidR="00173382" w:rsidRPr="00137983">
        <w:rPr>
          <w:color w:val="000000"/>
        </w:rPr>
        <w:t>MAT</w:t>
      </w:r>
      <w:r w:rsidR="00173382" w:rsidRPr="003007A9">
        <w:rPr>
          <w:rFonts w:eastAsia="Calibri"/>
          <w:b/>
          <w:bCs/>
          <w:iCs/>
          <w:color w:val="000000" w:themeColor="text1"/>
          <w:lang w:val="el-GR"/>
        </w:rPr>
        <w:t>α</w:t>
      </w:r>
      <w:r w:rsidR="00173382">
        <w:rPr>
          <w:color w:val="000000"/>
        </w:rPr>
        <w:t xml:space="preserve"> pools (Figure S3A).  Most (58/62) of these associations involved </w:t>
      </w:r>
      <w:r w:rsidR="00173382" w:rsidRPr="00FB55DF">
        <w:rPr>
          <w:color w:val="000000"/>
        </w:rPr>
        <w:t xml:space="preserve">five </w:t>
      </w:r>
      <w:r w:rsidR="00173382">
        <w:rPr>
          <w:color w:val="000000"/>
        </w:rPr>
        <w:t xml:space="preserve">‘frequently-associated’ </w:t>
      </w:r>
      <w:r w:rsidR="00173382" w:rsidRPr="00FB55DF">
        <w:rPr>
          <w:color w:val="000000"/>
        </w:rPr>
        <w:t>ABC transporters—</w:t>
      </w:r>
      <w:r w:rsidR="00173382" w:rsidRPr="00FB55DF">
        <w:rPr>
          <w:i/>
          <w:color w:val="000000"/>
        </w:rPr>
        <w:t>snq2∆</w:t>
      </w:r>
      <w:r w:rsidR="00173382" w:rsidRPr="00FB55DF">
        <w:rPr>
          <w:color w:val="000000"/>
        </w:rPr>
        <w:t>,</w:t>
      </w:r>
      <w:r w:rsidR="00173382" w:rsidRPr="00FB55DF">
        <w:rPr>
          <w:i/>
          <w:color w:val="000000"/>
        </w:rPr>
        <w:t xml:space="preserve"> pdr5∆</w:t>
      </w:r>
      <w:r w:rsidR="00173382" w:rsidRPr="00FB55DF">
        <w:rPr>
          <w:color w:val="000000"/>
        </w:rPr>
        <w:t xml:space="preserve">, </w:t>
      </w:r>
      <w:r w:rsidR="00173382" w:rsidRPr="00FB55DF">
        <w:rPr>
          <w:i/>
          <w:color w:val="000000"/>
        </w:rPr>
        <w:t>yor1∆</w:t>
      </w:r>
      <w:r w:rsidR="00173382" w:rsidRPr="00FB55DF">
        <w:rPr>
          <w:color w:val="000000"/>
        </w:rPr>
        <w:t xml:space="preserve">, </w:t>
      </w:r>
      <w:r w:rsidR="00173382" w:rsidRPr="00FB55DF">
        <w:rPr>
          <w:i/>
          <w:color w:val="000000"/>
        </w:rPr>
        <w:t>ycf1∆</w:t>
      </w:r>
      <w:r w:rsidR="00173382" w:rsidRPr="00FB55DF">
        <w:rPr>
          <w:color w:val="000000"/>
        </w:rPr>
        <w:t xml:space="preserve">, and </w:t>
      </w:r>
      <w:r w:rsidR="00173382" w:rsidRPr="00FB55DF">
        <w:rPr>
          <w:i/>
          <w:color w:val="000000"/>
        </w:rPr>
        <w:t>ybt1∆</w:t>
      </w:r>
      <w:r w:rsidR="006D4685">
        <w:rPr>
          <w:i/>
          <w:color w:val="000000"/>
        </w:rPr>
        <w:t xml:space="preserve"> </w:t>
      </w:r>
      <w:r w:rsidR="006D4685">
        <w:rPr>
          <w:color w:val="000000"/>
        </w:rPr>
        <w:t>(Figure S3A)</w:t>
      </w:r>
      <w:r w:rsidR="00173382">
        <w:rPr>
          <w:color w:val="000000"/>
        </w:rPr>
        <w:t xml:space="preserve">.  </w:t>
      </w:r>
    </w:p>
    <w:p w14:paraId="478D1BB8" w14:textId="77777777" w:rsidR="0098362C" w:rsidRDefault="0098362C" w:rsidP="004E76B4">
      <w:pPr>
        <w:widowControl w:val="0"/>
        <w:autoSpaceDE w:val="0"/>
        <w:autoSpaceDN w:val="0"/>
        <w:adjustRightInd w:val="0"/>
        <w:jc w:val="both"/>
        <w:rPr>
          <w:color w:val="000000"/>
        </w:rPr>
      </w:pPr>
    </w:p>
    <w:p w14:paraId="7E1FC9B5" w14:textId="476D8527" w:rsidR="004E76B4" w:rsidRDefault="00173382" w:rsidP="004E76B4">
      <w:pPr>
        <w:widowControl w:val="0"/>
        <w:autoSpaceDE w:val="0"/>
        <w:autoSpaceDN w:val="0"/>
        <w:adjustRightInd w:val="0"/>
        <w:jc w:val="both"/>
        <w:rPr>
          <w:color w:val="000000"/>
        </w:rPr>
      </w:pPr>
      <w:r>
        <w:rPr>
          <w:color w:val="000000"/>
        </w:rPr>
        <w:t>For these five frequently-associated</w:t>
      </w:r>
      <w:r w:rsidRPr="00FB55DF">
        <w:rPr>
          <w:color w:val="000000"/>
        </w:rPr>
        <w:t xml:space="preserve"> transporters, we </w:t>
      </w:r>
      <w:r>
        <w:rPr>
          <w:color w:val="000000"/>
        </w:rPr>
        <w:t>detected</w:t>
      </w:r>
      <w:r w:rsidRPr="00137983">
        <w:rPr>
          <w:color w:val="000000"/>
        </w:rPr>
        <w:t xml:space="preserve"> </w:t>
      </w:r>
      <w:r w:rsidR="00D160A5">
        <w:rPr>
          <w:color w:val="000000"/>
        </w:rPr>
        <w:t>16/</w:t>
      </w:r>
      <w:r>
        <w:rPr>
          <w:color w:val="000000"/>
        </w:rPr>
        <w:t xml:space="preserve">18 </w:t>
      </w:r>
      <w:r w:rsidRPr="00137983">
        <w:rPr>
          <w:color w:val="000000"/>
        </w:rPr>
        <w:t xml:space="preserve">previous associations </w:t>
      </w:r>
      <w:r>
        <w:rPr>
          <w:color w:val="000000"/>
        </w:rPr>
        <w:t xml:space="preserve">between drug resistance and individual knockouts, </w:t>
      </w:r>
      <w:r w:rsidRPr="00137983">
        <w:rPr>
          <w:color w:val="000000"/>
        </w:rPr>
        <w:t xml:space="preserve">while revealing </w:t>
      </w:r>
      <w:r>
        <w:rPr>
          <w:color w:val="000000"/>
        </w:rPr>
        <w:t>40</w:t>
      </w:r>
      <w:r w:rsidRPr="00137983">
        <w:rPr>
          <w:color w:val="000000"/>
        </w:rPr>
        <w:t xml:space="preserve"> new associations</w:t>
      </w:r>
      <w:r>
        <w:rPr>
          <w:color w:val="000000"/>
        </w:rPr>
        <w:t xml:space="preserve"> (Figure </w:t>
      </w:r>
      <w:r w:rsidRPr="00FB55DF">
        <w:rPr>
          <w:color w:val="000000"/>
        </w:rPr>
        <w:t>S</w:t>
      </w:r>
      <w:r>
        <w:rPr>
          <w:color w:val="000000"/>
        </w:rPr>
        <w:t>3A</w:t>
      </w:r>
      <w:r w:rsidRPr="00FB55DF">
        <w:rPr>
          <w:color w:val="000000"/>
        </w:rPr>
        <w:t xml:space="preserve">; </w:t>
      </w:r>
      <w:commentRangeStart w:id="7"/>
      <w:r w:rsidRPr="00FB55DF">
        <w:rPr>
          <w:color w:val="000000"/>
        </w:rPr>
        <w:t>Data S7</w:t>
      </w:r>
      <w:commentRangeEnd w:id="7"/>
      <w:r>
        <w:rPr>
          <w:color w:val="000000"/>
        </w:rPr>
        <w:t>)</w:t>
      </w:r>
      <w:r>
        <w:rPr>
          <w:rStyle w:val="CommentReference"/>
          <w:rFonts w:asciiTheme="minorHAnsi" w:hAnsiTheme="minorHAnsi" w:cstheme="minorBidi"/>
        </w:rPr>
        <w:commentReference w:id="7"/>
      </w:r>
      <w:r w:rsidRPr="00FB55DF">
        <w:rPr>
          <w:color w:val="000000"/>
        </w:rPr>
        <w:t xml:space="preserve">.  </w:t>
      </w:r>
      <w:r w:rsidR="00680293">
        <w:rPr>
          <w:color w:val="000000"/>
        </w:rPr>
        <w:t>For example, w</w:t>
      </w:r>
      <w:r w:rsidR="00993256">
        <w:rPr>
          <w:color w:val="000000"/>
        </w:rPr>
        <w:t>e detected</w:t>
      </w:r>
      <w:r>
        <w:rPr>
          <w:color w:val="000000"/>
        </w:rPr>
        <w:t xml:space="preserve"> </w:t>
      </w:r>
      <w:r w:rsidRPr="00FB55DF">
        <w:rPr>
          <w:color w:val="000000"/>
        </w:rPr>
        <w:t xml:space="preserve">18 </w:t>
      </w:r>
      <w:r w:rsidR="00443489">
        <w:rPr>
          <w:color w:val="000000"/>
        </w:rPr>
        <w:t>drug resistance</w:t>
      </w:r>
      <w:r w:rsidRPr="00FB55DF">
        <w:rPr>
          <w:color w:val="000000"/>
        </w:rPr>
        <w:t xml:space="preserve"> associations </w:t>
      </w:r>
      <w:r>
        <w:rPr>
          <w:color w:val="000000"/>
        </w:rPr>
        <w:t xml:space="preserve">involving </w:t>
      </w:r>
      <w:r w:rsidRPr="00FB55DF">
        <w:rPr>
          <w:color w:val="000000"/>
        </w:rPr>
        <w:t xml:space="preserve">the vacuolar ABC transporters </w:t>
      </w:r>
      <w:r w:rsidRPr="00FB55DF">
        <w:rPr>
          <w:i/>
          <w:color w:val="000000"/>
        </w:rPr>
        <w:t>YCF1</w:t>
      </w:r>
      <w:r w:rsidRPr="00FB55DF">
        <w:rPr>
          <w:color w:val="000000"/>
        </w:rPr>
        <w:t xml:space="preserve"> and </w:t>
      </w:r>
      <w:r w:rsidRPr="00FB55DF">
        <w:rPr>
          <w:i/>
          <w:color w:val="000000"/>
        </w:rPr>
        <w:t>YBT1</w:t>
      </w:r>
      <w:r w:rsidRPr="00FB55DF">
        <w:rPr>
          <w:color w:val="000000"/>
        </w:rPr>
        <w:t>, all of which were novel (</w:t>
      </w:r>
      <w:r>
        <w:rPr>
          <w:color w:val="000000"/>
        </w:rPr>
        <w:t xml:space="preserve">Figure </w:t>
      </w:r>
      <w:r w:rsidRPr="00FB55DF">
        <w:rPr>
          <w:color w:val="000000"/>
        </w:rPr>
        <w:t>S</w:t>
      </w:r>
      <w:r>
        <w:rPr>
          <w:color w:val="000000"/>
        </w:rPr>
        <w:t>3A</w:t>
      </w:r>
      <w:r w:rsidRPr="00FB55DF">
        <w:rPr>
          <w:color w:val="000000"/>
        </w:rPr>
        <w:t xml:space="preserve">, Data S6).  </w:t>
      </w:r>
      <w:r w:rsidR="004E76B4">
        <w:rPr>
          <w:color w:val="000000"/>
        </w:rPr>
        <w:t xml:space="preserve">We also </w:t>
      </w:r>
      <w:r w:rsidR="00CA5765">
        <w:rPr>
          <w:color w:val="000000"/>
        </w:rPr>
        <w:t>found 4</w:t>
      </w:r>
      <w:r w:rsidR="004E76B4">
        <w:rPr>
          <w:color w:val="000000"/>
        </w:rPr>
        <w:t xml:space="preserve"> associations </w:t>
      </w:r>
      <w:r w:rsidR="008154D0">
        <w:rPr>
          <w:color w:val="000000"/>
        </w:rPr>
        <w:t>between knockout</w:t>
      </w:r>
      <w:r w:rsidR="004E76B4">
        <w:rPr>
          <w:color w:val="000000"/>
        </w:rPr>
        <w:t>s and</w:t>
      </w:r>
      <w:r w:rsidR="008154D0">
        <w:rPr>
          <w:color w:val="000000"/>
        </w:rPr>
        <w:t xml:space="preserve"> growth rate in the DMSO control condition</w:t>
      </w:r>
      <w:r w:rsidR="004E76B4">
        <w:rPr>
          <w:color w:val="000000"/>
        </w:rPr>
        <w:t xml:space="preserve"> (</w:t>
      </w:r>
      <w:r w:rsidR="004E76B4">
        <w:t>Figure S3B, Data S6)</w:t>
      </w:r>
      <w:r w:rsidR="004E76B4">
        <w:rPr>
          <w:color w:val="000000"/>
        </w:rPr>
        <w:t xml:space="preserve">.  Of these 4 associations, </w:t>
      </w:r>
      <w:r w:rsidR="004E76B4">
        <w:rPr>
          <w:i/>
          <w:color w:val="000000"/>
        </w:rPr>
        <w:t xml:space="preserve">yor1∆ </w:t>
      </w:r>
      <w:r w:rsidR="004E76B4">
        <w:rPr>
          <w:color w:val="000000"/>
        </w:rPr>
        <w:t xml:space="preserve">had </w:t>
      </w:r>
      <w:r w:rsidR="0098362C">
        <w:rPr>
          <w:color w:val="000000"/>
        </w:rPr>
        <w:t xml:space="preserve">only </w:t>
      </w:r>
      <w:r w:rsidR="004E76B4">
        <w:rPr>
          <w:color w:val="000000"/>
        </w:rPr>
        <w:t xml:space="preserve">a modest effect (7-15% decrease), while the other </w:t>
      </w:r>
      <w:r w:rsidR="0098362C">
        <w:rPr>
          <w:color w:val="000000"/>
        </w:rPr>
        <w:t xml:space="preserve">three effects on baseline growth </w:t>
      </w:r>
      <w:r w:rsidR="004E76B4">
        <w:rPr>
          <w:color w:val="000000"/>
        </w:rPr>
        <w:t xml:space="preserve">were </w:t>
      </w:r>
      <w:r w:rsidR="0098362C">
        <w:rPr>
          <w:color w:val="000000"/>
        </w:rPr>
        <w:t xml:space="preserve">quite </w:t>
      </w:r>
      <w:r w:rsidR="004E76B4">
        <w:rPr>
          <w:color w:val="000000"/>
        </w:rPr>
        <w:t xml:space="preserve">weak (&lt;2% decrease; </w:t>
      </w:r>
      <w:r w:rsidR="004E76B4">
        <w:t>Figure S3B, Data S6).</w:t>
      </w:r>
    </w:p>
    <w:p w14:paraId="257DB58C" w14:textId="7CAB0AC8" w:rsidR="00025615" w:rsidRPr="00632235" w:rsidRDefault="006B3F3C" w:rsidP="00022C0A">
      <w:pPr>
        <w:widowControl w:val="0"/>
        <w:autoSpaceDE w:val="0"/>
        <w:autoSpaceDN w:val="0"/>
        <w:adjustRightInd w:val="0"/>
        <w:jc w:val="both"/>
        <w:rPr>
          <w:color w:val="000000"/>
        </w:rPr>
      </w:pPr>
      <w:r>
        <w:rPr>
          <w:color w:val="000000"/>
        </w:rPr>
        <w:br/>
      </w:r>
      <w:r w:rsidR="0098362C">
        <w:rPr>
          <w:color w:val="000000"/>
        </w:rPr>
        <w:t>Again c</w:t>
      </w:r>
      <w:r w:rsidR="00C0459F">
        <w:rPr>
          <w:color w:val="000000"/>
        </w:rPr>
        <w:t xml:space="preserve">onsidering only the </w:t>
      </w:r>
      <w:r w:rsidR="000D3309">
        <w:rPr>
          <w:color w:val="000000"/>
        </w:rPr>
        <w:t xml:space="preserve">five frequently-associated transporters, we </w:t>
      </w:r>
      <w:r w:rsidR="00D669D5">
        <w:rPr>
          <w:color w:val="000000"/>
        </w:rPr>
        <w:t xml:space="preserve">calculated </w:t>
      </w:r>
      <w:r w:rsidR="000D3309">
        <w:rPr>
          <w:color w:val="000000"/>
        </w:rPr>
        <w:t xml:space="preserve">the average resistance over </w:t>
      </w:r>
      <w:r w:rsidR="00D669D5">
        <w:rPr>
          <w:color w:val="000000"/>
        </w:rPr>
        <w:t>each strain group corresponding to one of the 32 (2</w:t>
      </w:r>
      <w:r w:rsidR="00D669D5" w:rsidRPr="003D19AC">
        <w:rPr>
          <w:color w:val="000000"/>
          <w:vertAlign w:val="superscript"/>
        </w:rPr>
        <w:t>5</w:t>
      </w:r>
      <w:r w:rsidR="00D669D5">
        <w:rPr>
          <w:color w:val="000000"/>
        </w:rPr>
        <w:t xml:space="preserve">) possible combinatorial genotypes </w:t>
      </w:r>
      <w:r w:rsidR="0098362C">
        <w:rPr>
          <w:color w:val="000000"/>
        </w:rPr>
        <w:t xml:space="preserve">(ignoring genotypes outside the five </w:t>
      </w:r>
      <w:r w:rsidR="00D669D5">
        <w:rPr>
          <w:color w:val="000000"/>
        </w:rPr>
        <w:t>frequently-associated genes</w:t>
      </w:r>
      <w:r w:rsidR="0098362C">
        <w:rPr>
          <w:color w:val="000000"/>
        </w:rPr>
        <w:t>)</w:t>
      </w:r>
      <w:r w:rsidR="00B87A69">
        <w:rPr>
          <w:color w:val="000000"/>
        </w:rPr>
        <w:t>.</w:t>
      </w:r>
      <w:r w:rsidR="00D978D1">
        <w:rPr>
          <w:color w:val="000000"/>
        </w:rPr>
        <w:t xml:space="preserve">  </w:t>
      </w:r>
      <w:r w:rsidR="0098362C">
        <w:rPr>
          <w:color w:val="000000"/>
        </w:rPr>
        <w:t xml:space="preserve">The </w:t>
      </w:r>
      <w:r w:rsidR="000D3309">
        <w:rPr>
          <w:color w:val="000000"/>
        </w:rPr>
        <w:t xml:space="preserve">resistance </w:t>
      </w:r>
      <w:r w:rsidR="00B21BC2">
        <w:rPr>
          <w:color w:val="000000"/>
        </w:rPr>
        <w:t xml:space="preserve">profiles </w:t>
      </w:r>
      <w:r w:rsidR="0098362C">
        <w:rPr>
          <w:color w:val="000000"/>
        </w:rPr>
        <w:t xml:space="preserve">for these strain groups </w:t>
      </w:r>
      <w:r w:rsidR="00B21BC2">
        <w:rPr>
          <w:color w:val="000000"/>
        </w:rPr>
        <w:t xml:space="preserve">showed striking </w:t>
      </w:r>
      <w:r w:rsidR="00D669D5">
        <w:rPr>
          <w:color w:val="000000"/>
        </w:rPr>
        <w:t xml:space="preserve">reproducibility </w:t>
      </w:r>
      <w:r w:rsidR="00B21BC2">
        <w:rPr>
          <w:color w:val="000000"/>
        </w:rPr>
        <w:t>when calculated separately for MAT</w:t>
      </w:r>
      <w:r w:rsidR="00B21BC2">
        <w:rPr>
          <w:b/>
          <w:color w:val="000000"/>
        </w:rPr>
        <w:t>a</w:t>
      </w:r>
      <w:r w:rsidR="00B21BC2">
        <w:rPr>
          <w:color w:val="000000"/>
        </w:rPr>
        <w:t xml:space="preserve"> and MAT</w:t>
      </w:r>
      <w:r w:rsidR="00B21BC2" w:rsidRPr="00233F15">
        <w:rPr>
          <w:rFonts w:eastAsia="Calibri"/>
          <w:b/>
          <w:color w:val="000000"/>
          <w:lang w:val="el-GR"/>
        </w:rPr>
        <w:t>α</w:t>
      </w:r>
      <w:r w:rsidR="00B21BC2">
        <w:rPr>
          <w:rFonts w:eastAsia="Calibri"/>
          <w:b/>
          <w:color w:val="000000"/>
        </w:rPr>
        <w:t xml:space="preserve"> </w:t>
      </w:r>
      <w:r w:rsidR="00B21BC2">
        <w:rPr>
          <w:rFonts w:eastAsia="Calibri"/>
          <w:color w:val="000000"/>
        </w:rPr>
        <w:t>pools</w:t>
      </w:r>
      <w:r w:rsidR="00B21BC2">
        <w:rPr>
          <w:color w:val="000000"/>
        </w:rPr>
        <w:t xml:space="preserve"> (Figure S</w:t>
      </w:r>
      <w:r w:rsidR="006F16AA">
        <w:rPr>
          <w:color w:val="000000"/>
        </w:rPr>
        <w:t>4</w:t>
      </w:r>
      <w:r w:rsidR="00B21BC2">
        <w:rPr>
          <w:color w:val="000000"/>
        </w:rPr>
        <w:t xml:space="preserve">).  For example, camptothecin and ketoconazole </w:t>
      </w:r>
      <w:r w:rsidR="00D669D5">
        <w:rPr>
          <w:color w:val="000000"/>
        </w:rPr>
        <w:t xml:space="preserve">each showed </w:t>
      </w:r>
      <w:r w:rsidR="00B21BC2">
        <w:rPr>
          <w:color w:val="000000"/>
        </w:rPr>
        <w:t>correlation</w:t>
      </w:r>
      <w:r w:rsidR="00D669D5">
        <w:rPr>
          <w:color w:val="000000"/>
        </w:rPr>
        <w:t>s</w:t>
      </w:r>
      <w:r w:rsidR="00B21BC2">
        <w:rPr>
          <w:color w:val="000000"/>
        </w:rPr>
        <w:t xml:space="preserve"> of r </w:t>
      </w:r>
      <w:r w:rsidR="00B21BC2" w:rsidRPr="008009D6">
        <w:rPr>
          <w:color w:val="000000"/>
        </w:rPr>
        <w:t>≥</w:t>
      </w:r>
      <w:r w:rsidR="00B21BC2">
        <w:rPr>
          <w:color w:val="000000"/>
        </w:rPr>
        <w:t xml:space="preserve"> 0.99 (Figure 2A). Indeed,</w:t>
      </w:r>
      <w:r w:rsidR="00273D11" w:rsidDel="00273D11">
        <w:rPr>
          <w:color w:val="000000"/>
        </w:rPr>
        <w:t xml:space="preserve"> </w:t>
      </w:r>
      <w:r w:rsidR="00B21BC2">
        <w:rPr>
          <w:color w:val="000000"/>
        </w:rPr>
        <w:t>w</w:t>
      </w:r>
      <w:r w:rsidR="00025615">
        <w:rPr>
          <w:color w:val="000000"/>
        </w:rPr>
        <w:t xml:space="preserve">ith the exception of colchicine (r = 0.77), all drugs showed high reproducibility (r </w:t>
      </w:r>
      <w:r w:rsidR="00025615" w:rsidRPr="008009D6">
        <w:rPr>
          <w:color w:val="000000"/>
        </w:rPr>
        <w:t>≥</w:t>
      </w:r>
      <w:r w:rsidR="00025615">
        <w:rPr>
          <w:color w:val="000000"/>
        </w:rPr>
        <w:t xml:space="preserve"> 0.9) between independent biologica</w:t>
      </w:r>
      <w:r w:rsidR="00B21BC2">
        <w:rPr>
          <w:color w:val="000000"/>
        </w:rPr>
        <w:t>l replicate pools (Figure 2B)</w:t>
      </w:r>
      <w:r w:rsidR="00273D11">
        <w:rPr>
          <w:color w:val="000000"/>
        </w:rPr>
        <w:t xml:space="preserve">.  </w:t>
      </w:r>
      <w:r w:rsidR="008278B1">
        <w:rPr>
          <w:color w:val="000000"/>
        </w:rPr>
        <w:t>The</w:t>
      </w:r>
      <w:r w:rsidR="00F71357">
        <w:rPr>
          <w:color w:val="000000"/>
        </w:rPr>
        <w:t xml:space="preserve"> </w:t>
      </w:r>
      <w:r w:rsidR="000C1C3A">
        <w:rPr>
          <w:color w:val="000000"/>
        </w:rPr>
        <w:t>five-gene</w:t>
      </w:r>
      <w:r w:rsidR="00F71357">
        <w:rPr>
          <w:color w:val="000000"/>
        </w:rPr>
        <w:t xml:space="preserve"> resistance profiles</w:t>
      </w:r>
      <w:r w:rsidR="000C1C3A">
        <w:rPr>
          <w:color w:val="000000"/>
        </w:rPr>
        <w:t xml:space="preserve"> could </w:t>
      </w:r>
      <w:r w:rsidR="0085049A">
        <w:rPr>
          <w:color w:val="000000"/>
        </w:rPr>
        <w:t xml:space="preserve">be used to </w:t>
      </w:r>
      <w:r w:rsidR="000C1C3A">
        <w:rPr>
          <w:color w:val="000000"/>
        </w:rPr>
        <w:t>provide</w:t>
      </w:r>
      <w:r w:rsidR="00623E34">
        <w:rPr>
          <w:color w:val="000000"/>
        </w:rPr>
        <w:t xml:space="preserve"> </w:t>
      </w:r>
      <w:r w:rsidR="000C1C3A">
        <w:rPr>
          <w:color w:val="000000"/>
        </w:rPr>
        <w:t>a</w:t>
      </w:r>
      <w:r w:rsidR="0087610D">
        <w:rPr>
          <w:color w:val="000000"/>
        </w:rPr>
        <w:t xml:space="preserve"> </w:t>
      </w:r>
      <w:r w:rsidR="00F71357">
        <w:rPr>
          <w:color w:val="000000"/>
        </w:rPr>
        <w:t xml:space="preserve">visual </w:t>
      </w:r>
      <w:r w:rsidR="000C1C3A">
        <w:rPr>
          <w:color w:val="000000"/>
        </w:rPr>
        <w:t>overview</w:t>
      </w:r>
      <w:r w:rsidR="00C24370">
        <w:rPr>
          <w:color w:val="000000"/>
        </w:rPr>
        <w:t xml:space="preserve"> </w:t>
      </w:r>
      <w:r w:rsidR="00294E0A">
        <w:rPr>
          <w:color w:val="000000"/>
        </w:rPr>
        <w:t>of multi-knockout resistance in each drug. W</w:t>
      </w:r>
      <w:r w:rsidR="00025615">
        <w:rPr>
          <w:color w:val="000000"/>
        </w:rPr>
        <w:t xml:space="preserve">e </w:t>
      </w:r>
      <w:r w:rsidR="00E713CD">
        <w:rPr>
          <w:color w:val="000000"/>
        </w:rPr>
        <w:t>created</w:t>
      </w:r>
      <w:r w:rsidR="00025615">
        <w:rPr>
          <w:color w:val="000000"/>
        </w:rPr>
        <w:t xml:space="preserve"> a</w:t>
      </w:r>
      <w:r w:rsidR="00623E34">
        <w:rPr>
          <w:color w:val="000000"/>
        </w:rPr>
        <w:t xml:space="preserve"> ‘</w:t>
      </w:r>
      <w:r w:rsidR="0005557E">
        <w:rPr>
          <w:color w:val="000000"/>
        </w:rPr>
        <w:t xml:space="preserve">radial </w:t>
      </w:r>
      <w:r w:rsidR="00D669D5">
        <w:rPr>
          <w:color w:val="000000"/>
        </w:rPr>
        <w:t>XGA map</w:t>
      </w:r>
      <w:r w:rsidR="00623E34">
        <w:rPr>
          <w:color w:val="000000"/>
        </w:rPr>
        <w:t>’</w:t>
      </w:r>
      <w:r w:rsidR="00E713CD">
        <w:rPr>
          <w:color w:val="000000"/>
        </w:rPr>
        <w:t xml:space="preserve"> for each drug</w:t>
      </w:r>
      <w:r w:rsidR="00025615">
        <w:rPr>
          <w:color w:val="000000"/>
        </w:rPr>
        <w:t xml:space="preserve">, in which the consequences of knocking out increasingly-many ABC transporters </w:t>
      </w:r>
      <w:r w:rsidR="00194D80">
        <w:rPr>
          <w:color w:val="000000"/>
        </w:rPr>
        <w:t>are shown as</w:t>
      </w:r>
      <w:r w:rsidR="00025615">
        <w:rPr>
          <w:color w:val="000000"/>
        </w:rPr>
        <w:t xml:space="preserve"> paths leading outward from the </w:t>
      </w:r>
      <w:r w:rsidR="00025615">
        <w:rPr>
          <w:color w:val="000000"/>
        </w:rPr>
        <w:lastRenderedPageBreak/>
        <w:t>central wild-type genotype (Figure 2C</w:t>
      </w:r>
      <w:r w:rsidR="007F2BE3">
        <w:rPr>
          <w:color w:val="000000"/>
        </w:rPr>
        <w:t>-D</w:t>
      </w:r>
      <w:r w:rsidR="00025615">
        <w:rPr>
          <w:color w:val="000000"/>
        </w:rPr>
        <w:t xml:space="preserve">). </w:t>
      </w:r>
      <w:r w:rsidR="000F41EA">
        <w:rPr>
          <w:color w:val="000000"/>
        </w:rPr>
        <w:t xml:space="preserve"> </w:t>
      </w:r>
      <w:r w:rsidR="00524E8E">
        <w:rPr>
          <w:color w:val="000000"/>
        </w:rPr>
        <w:t>As expected,</w:t>
      </w:r>
      <w:r w:rsidR="0005557E">
        <w:rPr>
          <w:color w:val="000000"/>
        </w:rPr>
        <w:t xml:space="preserve"> radial</w:t>
      </w:r>
      <w:r w:rsidR="00524E8E">
        <w:rPr>
          <w:color w:val="000000"/>
        </w:rPr>
        <w:t xml:space="preserve"> </w:t>
      </w:r>
      <w:r w:rsidR="00D669D5">
        <w:rPr>
          <w:color w:val="000000"/>
        </w:rPr>
        <w:t>XGA map</w:t>
      </w:r>
      <w:r w:rsidR="0006258A">
        <w:rPr>
          <w:color w:val="000000"/>
        </w:rPr>
        <w:t>s</w:t>
      </w:r>
      <w:r w:rsidR="00524E8E">
        <w:rPr>
          <w:color w:val="000000"/>
        </w:rPr>
        <w:t xml:space="preserve"> were visually similar between independent MAT</w:t>
      </w:r>
      <w:r w:rsidR="00524E8E">
        <w:rPr>
          <w:b/>
          <w:color w:val="000000"/>
        </w:rPr>
        <w:t>a</w:t>
      </w:r>
      <w:r w:rsidR="00524E8E">
        <w:rPr>
          <w:color w:val="000000"/>
        </w:rPr>
        <w:t xml:space="preserve"> and MAT</w:t>
      </w:r>
      <w:r w:rsidR="00524E8E" w:rsidRPr="00233F15">
        <w:rPr>
          <w:rFonts w:eastAsia="Calibri"/>
          <w:b/>
          <w:color w:val="000000"/>
          <w:lang w:val="el-GR"/>
        </w:rPr>
        <w:t>α</w:t>
      </w:r>
      <w:r w:rsidR="00524E8E">
        <w:rPr>
          <w:rFonts w:eastAsia="Calibri"/>
          <w:b/>
          <w:color w:val="000000"/>
        </w:rPr>
        <w:t xml:space="preserve"> </w:t>
      </w:r>
      <w:r w:rsidR="00524E8E">
        <w:rPr>
          <w:color w:val="000000"/>
        </w:rPr>
        <w:t>populations for many drugs (Figure 2D and S</w:t>
      </w:r>
      <w:r w:rsidR="00202E46">
        <w:rPr>
          <w:color w:val="000000"/>
        </w:rPr>
        <w:t>5</w:t>
      </w:r>
      <w:r w:rsidR="00524E8E">
        <w:rPr>
          <w:color w:val="000000"/>
        </w:rPr>
        <w:t xml:space="preserve">).  </w:t>
      </w:r>
      <w:r w:rsidR="00025615">
        <w:rPr>
          <w:color w:val="000000"/>
        </w:rPr>
        <w:t>Given high reproducibility, we merged MAT</w:t>
      </w:r>
      <w:r w:rsidR="00025615" w:rsidRPr="00795552">
        <w:rPr>
          <w:b/>
          <w:color w:val="000000"/>
        </w:rPr>
        <w:t>a</w:t>
      </w:r>
      <w:r w:rsidR="00025615">
        <w:rPr>
          <w:color w:val="000000"/>
        </w:rPr>
        <w:t xml:space="preserve"> and MAT</w:t>
      </w:r>
      <w:r w:rsidR="00025615" w:rsidRPr="004676F2">
        <w:rPr>
          <w:b/>
          <w:color w:val="000000"/>
          <w:lang w:val="el-GR"/>
        </w:rPr>
        <w:t>α</w:t>
      </w:r>
      <w:r w:rsidR="00025615">
        <w:rPr>
          <w:color w:val="000000"/>
        </w:rPr>
        <w:t xml:space="preserve"> data for subsequent analyses, except where noted (Methods).  </w:t>
      </w:r>
    </w:p>
    <w:p w14:paraId="31D15704" w14:textId="77777777" w:rsidR="00025615" w:rsidRDefault="00025615" w:rsidP="00DB0ED8">
      <w:pPr>
        <w:jc w:val="both"/>
        <w:rPr>
          <w:bCs/>
          <w:iCs/>
          <w:color w:val="000000" w:themeColor="text1"/>
        </w:rPr>
      </w:pPr>
    </w:p>
    <w:p w14:paraId="57FA0C4C" w14:textId="6C6240F5" w:rsidR="00E13271" w:rsidRPr="0033459D" w:rsidRDefault="00871C99" w:rsidP="0033459D">
      <w:pPr>
        <w:widowControl w:val="0"/>
        <w:autoSpaceDE w:val="0"/>
        <w:autoSpaceDN w:val="0"/>
        <w:adjustRightInd w:val="0"/>
        <w:jc w:val="both"/>
        <w:rPr>
          <w:color w:val="000000"/>
        </w:rPr>
      </w:pPr>
      <w:r>
        <w:rPr>
          <w:bCs/>
          <w:iCs/>
          <w:color w:val="000000" w:themeColor="text1"/>
        </w:rPr>
        <w:t xml:space="preserve">To </w:t>
      </w:r>
      <w:r w:rsidR="00566D81">
        <w:rPr>
          <w:bCs/>
          <w:iCs/>
          <w:color w:val="000000" w:themeColor="text1"/>
        </w:rPr>
        <w:t>analyze</w:t>
      </w:r>
      <w:r>
        <w:rPr>
          <w:bCs/>
          <w:iCs/>
          <w:color w:val="000000" w:themeColor="text1"/>
        </w:rPr>
        <w:t xml:space="preserve"> the </w:t>
      </w:r>
      <w:r w:rsidR="00294E0A">
        <w:rPr>
          <w:bCs/>
          <w:iCs/>
          <w:color w:val="000000" w:themeColor="text1"/>
        </w:rPr>
        <w:t>five-gene</w:t>
      </w:r>
      <w:r w:rsidR="000E729B">
        <w:rPr>
          <w:bCs/>
          <w:iCs/>
          <w:color w:val="000000" w:themeColor="text1"/>
        </w:rPr>
        <w:t xml:space="preserve"> combinatorial </w:t>
      </w:r>
      <w:r w:rsidR="003346EA">
        <w:rPr>
          <w:bCs/>
          <w:iCs/>
          <w:color w:val="000000" w:themeColor="text1"/>
        </w:rPr>
        <w:t>resistance</w:t>
      </w:r>
      <w:r w:rsidR="000E729B">
        <w:rPr>
          <w:bCs/>
          <w:iCs/>
          <w:color w:val="000000" w:themeColor="text1"/>
        </w:rPr>
        <w:t xml:space="preserve"> profiles in more detail, we </w:t>
      </w:r>
      <w:r w:rsidR="00C0459F">
        <w:rPr>
          <w:bCs/>
          <w:iCs/>
          <w:color w:val="000000" w:themeColor="text1"/>
        </w:rPr>
        <w:t xml:space="preserve">visualized </w:t>
      </w:r>
      <w:r w:rsidR="00384810">
        <w:rPr>
          <w:bCs/>
          <w:iCs/>
          <w:color w:val="000000" w:themeColor="text1"/>
        </w:rPr>
        <w:t xml:space="preserve">them as </w:t>
      </w:r>
      <w:r w:rsidR="00D85E82">
        <w:rPr>
          <w:bCs/>
          <w:iCs/>
          <w:color w:val="000000" w:themeColor="text1"/>
        </w:rPr>
        <w:t>fitness landscape</w:t>
      </w:r>
      <w:r w:rsidR="00194D80">
        <w:rPr>
          <w:bCs/>
          <w:iCs/>
          <w:color w:val="000000" w:themeColor="text1"/>
        </w:rPr>
        <w:t>s</w:t>
      </w:r>
      <w:r w:rsidR="00AA72D9">
        <w:rPr>
          <w:bCs/>
          <w:iCs/>
          <w:color w:val="000000" w:themeColor="text1"/>
        </w:rPr>
        <w:t xml:space="preserve"> </w:t>
      </w:r>
      <w:r w:rsidR="001D768B">
        <w:rPr>
          <w:bCs/>
          <w:iCs/>
          <w:color w:val="000000" w:themeColor="text1"/>
        </w:rPr>
        <w:fldChar w:fldCharType="begin" w:fldLock="1"/>
      </w:r>
      <w:r w:rsidR="001D768B">
        <w:rPr>
          <w:bCs/>
          <w:iCs/>
          <w:color w:val="000000" w:themeColor="text1"/>
        </w:rPr>
        <w:instrText>ADDIN CSL_CITATION {"citationItems":[{"id":"ITEM-1","itemData":{"DOI":"10.1038/s41437-018-0110-1","ISSN":"0018-067X","PMID":"29993041","abstract":"In the last years, several genotypic fitness landscapes-combinations of a small number of mutations-have been experimentally resolved. To learn about the general properties of \"real\" fitness landscapes, it is key to characterize these experimental landscapes via simple measures of their structure, related to evolutionary features. Some of the most relevant measures are based on the selectively acessible paths and their properties. In this paper, we present some measures of evolutionary constraints based on (i) the similarity between accessible paths and (ii) the abundance and characteristics of \"chains\" of obligatory mutations, that are paths going through genotypes with a single fitter neighbor. These measures have a clear evolutionary interpretation. Furthermore, we show that chains are only weakly correlated to classical measures of epistasis. In fact, some of these measures of constraint are non-monotonic in the amount of epistatic interactions, but have instead a maximum for intermediate values. Finally, we show how these measures shed light on evolutionary constraints and predictability in experimentally resolved landscapes.","author":[{"dropping-particle":"","family":"Ferretti","given":"Luca","non-dropping-particle":"","parse-names":false,"suffix":""},{"dropping-particle":"","family":"Weinreich","given":"Daniel","non-dropping-particle":"","parse-names":false,"suffix":""},{"dropping-particle":"","family":"Tajima","given":"Fumio","non-dropping-particle":"","parse-names":false,"suffix":""},{"dropping-particle":"","family":"Achaz","given":"Guillaume","non-dropping-particle":"","parse-names":false,"suffix":""}],"container-title":"Heredity","id":"ITEM-1","issue":"5","issued":{"date-parts":[["2018","11","11"]]},"page":"466-481","title":"Evolutionary constraints in fitness landscapes","type":"article-journal","volume":"121"},"uris":["http://www.mendeley.com/documents/?uuid=d905996b-b3a6-3e6c-b632-e8ec0a8a58df"]}],"mendeley":{"formattedCitation":"(Ferretti et al., 2018)","plainTextFormattedCitation":"(Ferretti et al., 2018)"},"properties":{"noteIndex":0},"schema":"https://github.com/citation-style-language/schema/raw/master/csl-citation.json"}</w:instrText>
      </w:r>
      <w:r w:rsidR="001D768B">
        <w:rPr>
          <w:bCs/>
          <w:iCs/>
          <w:color w:val="000000" w:themeColor="text1"/>
        </w:rPr>
        <w:fldChar w:fldCharType="separate"/>
      </w:r>
      <w:r w:rsidR="001D768B" w:rsidRPr="001D768B">
        <w:rPr>
          <w:bCs/>
          <w:iCs/>
          <w:noProof/>
          <w:color w:val="000000" w:themeColor="text1"/>
        </w:rPr>
        <w:t>(Ferretti et al., 2018)</w:t>
      </w:r>
      <w:r w:rsidR="001D768B">
        <w:rPr>
          <w:bCs/>
          <w:iCs/>
          <w:color w:val="000000" w:themeColor="text1"/>
        </w:rPr>
        <w:fldChar w:fldCharType="end"/>
      </w:r>
      <w:r w:rsidR="00D85E82">
        <w:rPr>
          <w:bCs/>
          <w:iCs/>
          <w:color w:val="000000" w:themeColor="text1"/>
        </w:rPr>
        <w:t xml:space="preserve"> </w:t>
      </w:r>
      <w:r w:rsidR="005752D7">
        <w:rPr>
          <w:color w:val="000000"/>
        </w:rPr>
        <w:t xml:space="preserve">(Figure </w:t>
      </w:r>
      <w:r w:rsidR="00E13271">
        <w:rPr>
          <w:color w:val="000000"/>
        </w:rPr>
        <w:t>3</w:t>
      </w:r>
      <w:r w:rsidR="00D85E82">
        <w:rPr>
          <w:color w:val="000000"/>
        </w:rPr>
        <w:t xml:space="preserve"> and S</w:t>
      </w:r>
      <w:r w:rsidR="00202E46">
        <w:rPr>
          <w:color w:val="000000"/>
        </w:rPr>
        <w:t>6</w:t>
      </w:r>
      <w:r w:rsidR="00D85E82">
        <w:rPr>
          <w:color w:val="000000"/>
        </w:rPr>
        <w:t>)</w:t>
      </w:r>
      <w:r w:rsidR="00741D46">
        <w:rPr>
          <w:color w:val="000000"/>
        </w:rPr>
        <w:t xml:space="preserve">.  </w:t>
      </w:r>
      <w:r w:rsidR="00B84A02">
        <w:rPr>
          <w:color w:val="000000"/>
        </w:rPr>
        <w:t xml:space="preserve">For </w:t>
      </w:r>
      <w:r w:rsidR="0033459D">
        <w:rPr>
          <w:color w:val="000000"/>
        </w:rPr>
        <w:t xml:space="preserve">some </w:t>
      </w:r>
      <w:r w:rsidR="001E4BBF">
        <w:rPr>
          <w:color w:val="000000"/>
        </w:rPr>
        <w:t>drugs</w:t>
      </w:r>
      <w:r w:rsidR="003113E1">
        <w:rPr>
          <w:color w:val="000000"/>
        </w:rPr>
        <w:t xml:space="preserve">, we observed a clear </w:t>
      </w:r>
      <w:r w:rsidR="00685541">
        <w:rPr>
          <w:color w:val="000000"/>
        </w:rPr>
        <w:t>sensitivity</w:t>
      </w:r>
      <w:r w:rsidR="0033459D">
        <w:rPr>
          <w:color w:val="000000"/>
        </w:rPr>
        <w:t xml:space="preserve"> </w:t>
      </w:r>
      <w:r w:rsidR="003113E1">
        <w:rPr>
          <w:color w:val="000000"/>
        </w:rPr>
        <w:t xml:space="preserve">effect from knocking out only one transporter </w:t>
      </w:r>
      <w:r w:rsidR="0033459D">
        <w:rPr>
          <w:color w:val="000000"/>
        </w:rPr>
        <w:t>–</w:t>
      </w:r>
      <w:r w:rsidR="008F3000">
        <w:rPr>
          <w:color w:val="000000"/>
        </w:rPr>
        <w:t xml:space="preserve"> e.g</w:t>
      </w:r>
      <w:r w:rsidR="0033459D">
        <w:rPr>
          <w:color w:val="000000"/>
        </w:rPr>
        <w:t>.</w:t>
      </w:r>
      <w:r w:rsidR="003113E1">
        <w:rPr>
          <w:color w:val="000000"/>
        </w:rPr>
        <w:t xml:space="preserve"> </w:t>
      </w:r>
      <w:r w:rsidR="003113E1">
        <w:rPr>
          <w:i/>
          <w:color w:val="000000"/>
        </w:rPr>
        <w:t xml:space="preserve">pdr5∆ </w:t>
      </w:r>
      <w:r w:rsidR="0033459D">
        <w:rPr>
          <w:color w:val="000000"/>
        </w:rPr>
        <w:t xml:space="preserve">for cycloheximide and tamoxifen (Figure 3).  In other drugs, </w:t>
      </w:r>
      <w:r w:rsidR="00BC590C">
        <w:rPr>
          <w:color w:val="000000"/>
        </w:rPr>
        <w:t>we saw increased</w:t>
      </w:r>
      <w:r w:rsidR="00685541">
        <w:rPr>
          <w:color w:val="000000"/>
        </w:rPr>
        <w:t xml:space="preserve"> sensitivity </w:t>
      </w:r>
      <w:r w:rsidR="00262E40">
        <w:rPr>
          <w:color w:val="000000"/>
        </w:rPr>
        <w:t>resulting from</w:t>
      </w:r>
      <w:r w:rsidR="00685541">
        <w:rPr>
          <w:color w:val="000000"/>
        </w:rPr>
        <w:t xml:space="preserve"> knocking </w:t>
      </w:r>
      <w:r w:rsidR="00262E40">
        <w:rPr>
          <w:color w:val="000000"/>
        </w:rPr>
        <w:t xml:space="preserve">multiple transporters – e.g. </w:t>
      </w:r>
      <w:r w:rsidR="0033459D" w:rsidRPr="00D66545">
        <w:rPr>
          <w:color w:val="000000"/>
        </w:rPr>
        <w:t xml:space="preserve">the set </w:t>
      </w:r>
      <w:r w:rsidR="0033459D">
        <w:rPr>
          <w:color w:val="000000"/>
        </w:rPr>
        <w:t>{</w:t>
      </w:r>
      <w:r w:rsidR="0033459D" w:rsidRPr="00D66545">
        <w:rPr>
          <w:i/>
          <w:color w:val="000000"/>
        </w:rPr>
        <w:t>snq2∆</w:t>
      </w:r>
      <w:r w:rsidR="0033459D">
        <w:rPr>
          <w:color w:val="000000"/>
        </w:rPr>
        <w:t xml:space="preserve">, </w:t>
      </w:r>
      <w:r w:rsidR="0033459D" w:rsidRPr="00D66545">
        <w:rPr>
          <w:i/>
          <w:color w:val="000000"/>
        </w:rPr>
        <w:t>pdr5∆</w:t>
      </w:r>
      <w:r w:rsidR="0033459D">
        <w:rPr>
          <w:color w:val="000000"/>
        </w:rPr>
        <w:t>}</w:t>
      </w:r>
      <w:r w:rsidR="0033459D" w:rsidRPr="00D66545">
        <w:rPr>
          <w:i/>
          <w:color w:val="000000"/>
        </w:rPr>
        <w:t xml:space="preserve"> </w:t>
      </w:r>
      <w:r w:rsidR="0033459D" w:rsidRPr="00D66545">
        <w:rPr>
          <w:color w:val="000000"/>
        </w:rPr>
        <w:t xml:space="preserve">under camptothecin, and the </w:t>
      </w:r>
      <w:r w:rsidR="0033459D">
        <w:rPr>
          <w:color w:val="000000"/>
        </w:rPr>
        <w:t>set {</w:t>
      </w:r>
      <w:r w:rsidR="0033459D" w:rsidRPr="00D66545">
        <w:rPr>
          <w:i/>
          <w:color w:val="000000"/>
        </w:rPr>
        <w:t>snq2∆</w:t>
      </w:r>
      <w:r w:rsidR="0033459D" w:rsidRPr="00D66545">
        <w:rPr>
          <w:color w:val="000000"/>
        </w:rPr>
        <w:t xml:space="preserve">, </w:t>
      </w:r>
      <w:r w:rsidR="0033459D" w:rsidRPr="00D66545">
        <w:rPr>
          <w:i/>
          <w:color w:val="000000"/>
        </w:rPr>
        <w:t>pdr5∆</w:t>
      </w:r>
      <w:r w:rsidR="0033459D" w:rsidRPr="00D66545">
        <w:rPr>
          <w:color w:val="000000"/>
        </w:rPr>
        <w:t xml:space="preserve">, </w:t>
      </w:r>
      <w:r w:rsidR="0033459D" w:rsidRPr="00D66545">
        <w:rPr>
          <w:i/>
          <w:color w:val="000000"/>
        </w:rPr>
        <w:t>ybt1∆</w:t>
      </w:r>
      <w:r w:rsidR="0033459D">
        <w:rPr>
          <w:color w:val="000000"/>
        </w:rPr>
        <w:t xml:space="preserve">, </w:t>
      </w:r>
      <w:r w:rsidR="0033459D" w:rsidRPr="00D66545">
        <w:rPr>
          <w:i/>
          <w:color w:val="000000"/>
        </w:rPr>
        <w:t>yor1∆</w:t>
      </w:r>
      <w:r w:rsidR="0033459D">
        <w:rPr>
          <w:color w:val="000000"/>
        </w:rPr>
        <w:t>}</w:t>
      </w:r>
      <w:r w:rsidR="0033459D" w:rsidRPr="00D66545">
        <w:rPr>
          <w:color w:val="000000"/>
        </w:rPr>
        <w:t xml:space="preserve"> under mitoxantrone (</w:t>
      </w:r>
      <w:r w:rsidR="0033459D">
        <w:rPr>
          <w:color w:val="000000"/>
        </w:rPr>
        <w:t>Figure 3</w:t>
      </w:r>
      <w:r w:rsidR="0033459D" w:rsidRPr="00D66545">
        <w:rPr>
          <w:color w:val="000000"/>
        </w:rPr>
        <w:t>).  These sensitivity patter</w:t>
      </w:r>
      <w:r w:rsidR="0033459D">
        <w:rPr>
          <w:color w:val="000000"/>
        </w:rPr>
        <w:t xml:space="preserve">ns are consistent with a </w:t>
      </w:r>
      <w:r w:rsidR="004D48F3">
        <w:rPr>
          <w:color w:val="000000"/>
        </w:rPr>
        <w:t xml:space="preserve">relatively simple </w:t>
      </w:r>
      <w:r w:rsidR="00DA54D7">
        <w:rPr>
          <w:color w:val="000000"/>
        </w:rPr>
        <w:t xml:space="preserve">scenario in which </w:t>
      </w:r>
      <w:r w:rsidR="0067351E">
        <w:rPr>
          <w:color w:val="000000"/>
        </w:rPr>
        <w:t xml:space="preserve">one or more </w:t>
      </w:r>
      <w:r w:rsidR="0033459D" w:rsidRPr="00D66545">
        <w:rPr>
          <w:color w:val="000000"/>
        </w:rPr>
        <w:t>transporter</w:t>
      </w:r>
      <w:r w:rsidR="00DA54D7">
        <w:rPr>
          <w:color w:val="000000"/>
        </w:rPr>
        <w:t>s</w:t>
      </w:r>
      <w:r w:rsidR="0033459D" w:rsidRPr="00D66545">
        <w:rPr>
          <w:color w:val="000000"/>
        </w:rPr>
        <w:t xml:space="preserve"> </w:t>
      </w:r>
      <w:r w:rsidR="0033459D">
        <w:rPr>
          <w:color w:val="000000"/>
        </w:rPr>
        <w:t xml:space="preserve">can </w:t>
      </w:r>
      <w:r w:rsidR="0033459D" w:rsidRPr="00D66545">
        <w:rPr>
          <w:color w:val="000000"/>
        </w:rPr>
        <w:t xml:space="preserve">efflux </w:t>
      </w:r>
      <w:r w:rsidR="0033459D">
        <w:rPr>
          <w:color w:val="000000"/>
        </w:rPr>
        <w:t xml:space="preserve">a </w:t>
      </w:r>
      <w:r w:rsidR="0033459D" w:rsidRPr="00D66545">
        <w:rPr>
          <w:color w:val="000000"/>
        </w:rPr>
        <w:t>given drug.</w:t>
      </w:r>
      <w:r w:rsidR="0033459D">
        <w:rPr>
          <w:color w:val="000000"/>
        </w:rPr>
        <w:t xml:space="preserve">  </w:t>
      </w:r>
    </w:p>
    <w:p w14:paraId="322BD448" w14:textId="77777777" w:rsidR="00E13271" w:rsidRDefault="00E13271" w:rsidP="00DB0ED8">
      <w:pPr>
        <w:widowControl w:val="0"/>
        <w:autoSpaceDE w:val="0"/>
        <w:autoSpaceDN w:val="0"/>
        <w:adjustRightInd w:val="0"/>
        <w:jc w:val="both"/>
        <w:rPr>
          <w:color w:val="000000"/>
        </w:rPr>
      </w:pPr>
    </w:p>
    <w:p w14:paraId="213161C4" w14:textId="21BABF67" w:rsidR="0033459D" w:rsidRDefault="004D48F3" w:rsidP="00DB0ED8">
      <w:pPr>
        <w:widowControl w:val="0"/>
        <w:autoSpaceDE w:val="0"/>
        <w:autoSpaceDN w:val="0"/>
        <w:adjustRightInd w:val="0"/>
        <w:jc w:val="both"/>
        <w:rPr>
          <w:color w:val="000000"/>
        </w:rPr>
      </w:pPr>
      <w:r>
        <w:rPr>
          <w:color w:val="000000"/>
        </w:rPr>
        <w:t xml:space="preserve">For </w:t>
      </w:r>
      <w:r w:rsidR="0033459D">
        <w:rPr>
          <w:color w:val="000000"/>
        </w:rPr>
        <w:t xml:space="preserve">other drugs, the fitness landscapes showed more surprising multi-knockout patterns </w:t>
      </w:r>
      <w:r w:rsidR="0033459D">
        <w:rPr>
          <w:color w:val="000000"/>
        </w:rPr>
        <w:softHyphen/>
        <w:t>conveying both drug resistance and sensitivity.  In benomyl, for example, we</w:t>
      </w:r>
      <w:r w:rsidR="005D51FC">
        <w:rPr>
          <w:color w:val="000000"/>
        </w:rPr>
        <w:t xml:space="preserve"> not only observed sensitivity </w:t>
      </w:r>
      <w:r w:rsidR="005D0E3E">
        <w:rPr>
          <w:color w:val="000000"/>
        </w:rPr>
        <w:t xml:space="preserve">from knocking out the known primary efflux pump </w:t>
      </w:r>
      <w:r w:rsidR="005D51FC">
        <w:rPr>
          <w:i/>
          <w:color w:val="000000"/>
        </w:rPr>
        <w:t xml:space="preserve">snq2∆ </w:t>
      </w:r>
      <w:r w:rsidR="005D51FC">
        <w:rPr>
          <w:color w:val="000000"/>
        </w:rPr>
        <w:t xml:space="preserve">(20% decreased resistance, </w:t>
      </w:r>
      <w:r w:rsidR="005D51FC" w:rsidRPr="00AC7F48">
        <w:rPr>
          <w:i/>
          <w:color w:val="000000"/>
        </w:rPr>
        <w:t>p</w:t>
      </w:r>
      <w:r w:rsidR="005A4F14">
        <w:rPr>
          <w:color w:val="000000"/>
        </w:rPr>
        <w:t xml:space="preserve"> = 1</w:t>
      </w:r>
      <w:r w:rsidR="005044A6">
        <w:rPr>
          <w:color w:val="000000"/>
        </w:rPr>
        <w:t>.4e-</w:t>
      </w:r>
      <w:r w:rsidR="005A4F14">
        <w:rPr>
          <w:color w:val="000000"/>
        </w:rPr>
        <w:t>95</w:t>
      </w:r>
      <w:r w:rsidR="005D51FC">
        <w:rPr>
          <w:color w:val="000000"/>
        </w:rPr>
        <w:t xml:space="preserve">; </w:t>
      </w:r>
      <w:r w:rsidR="005A4F14" w:rsidRPr="00233F15">
        <w:t xml:space="preserve">Mann-Whitney </w:t>
      </w:r>
      <w:r w:rsidR="005A4F14" w:rsidRPr="006B3E82">
        <w:rPr>
          <w:i/>
        </w:rPr>
        <w:t>U</w:t>
      </w:r>
      <w:r w:rsidR="005A4F14" w:rsidRPr="00233F15">
        <w:t xml:space="preserve"> test</w:t>
      </w:r>
      <w:r w:rsidR="005D51FC" w:rsidRPr="00E56441">
        <w:rPr>
          <w:color w:val="000000"/>
        </w:rPr>
        <w:t>)</w:t>
      </w:r>
      <w:r w:rsidR="005D51FC">
        <w:rPr>
          <w:i/>
          <w:color w:val="000000"/>
        </w:rPr>
        <w:t xml:space="preserve">, </w:t>
      </w:r>
      <w:r w:rsidR="005D51FC">
        <w:rPr>
          <w:color w:val="000000"/>
        </w:rPr>
        <w:t xml:space="preserve">but </w:t>
      </w:r>
      <w:r w:rsidR="0033459D">
        <w:rPr>
          <w:color w:val="000000"/>
        </w:rPr>
        <w:t xml:space="preserve">13% increased resistance in </w:t>
      </w:r>
      <w:r w:rsidR="0033459D">
        <w:rPr>
          <w:i/>
          <w:color w:val="000000"/>
        </w:rPr>
        <w:t xml:space="preserve">pdr5∆ </w:t>
      </w:r>
      <w:r w:rsidR="0033459D">
        <w:rPr>
          <w:color w:val="000000"/>
        </w:rPr>
        <w:t>knockouts (</w:t>
      </w:r>
      <w:r w:rsidR="0033459D" w:rsidRPr="00D66545">
        <w:rPr>
          <w:color w:val="000000"/>
        </w:rPr>
        <w:t>p</w:t>
      </w:r>
      <w:r w:rsidR="005044A6">
        <w:rPr>
          <w:color w:val="000000"/>
        </w:rPr>
        <w:t xml:space="preserve"> = </w:t>
      </w:r>
      <w:r w:rsidR="005A4F14">
        <w:rPr>
          <w:color w:val="000000"/>
        </w:rPr>
        <w:t>1</w:t>
      </w:r>
      <w:r w:rsidR="005044A6">
        <w:rPr>
          <w:color w:val="000000"/>
        </w:rPr>
        <w:t>.</w:t>
      </w:r>
      <w:r w:rsidR="005A4F14">
        <w:rPr>
          <w:color w:val="000000"/>
        </w:rPr>
        <w:t>3</w:t>
      </w:r>
      <w:r w:rsidR="005044A6">
        <w:rPr>
          <w:color w:val="000000"/>
        </w:rPr>
        <w:t>e-</w:t>
      </w:r>
      <w:r w:rsidR="005A4F14">
        <w:rPr>
          <w:color w:val="000000"/>
        </w:rPr>
        <w:t>41</w:t>
      </w:r>
      <w:r w:rsidR="0033459D" w:rsidRPr="00D66545">
        <w:rPr>
          <w:color w:val="000000"/>
        </w:rPr>
        <w:t>)</w:t>
      </w:r>
      <w:r w:rsidR="005D51FC">
        <w:rPr>
          <w:color w:val="000000"/>
        </w:rPr>
        <w:t xml:space="preserve">, and further resistance in the </w:t>
      </w:r>
      <w:r w:rsidR="005D51FC" w:rsidRPr="00D66545">
        <w:rPr>
          <w:i/>
          <w:color w:val="000000"/>
        </w:rPr>
        <w:t>pdr5∆</w:t>
      </w:r>
      <w:r w:rsidR="005D51FC">
        <w:rPr>
          <w:i/>
          <w:color w:val="000000"/>
        </w:rPr>
        <w:t xml:space="preserve"> </w:t>
      </w:r>
      <w:r w:rsidR="005D51FC" w:rsidRPr="00D66545">
        <w:rPr>
          <w:i/>
          <w:color w:val="000000"/>
        </w:rPr>
        <w:t>yor1∆</w:t>
      </w:r>
      <w:r w:rsidR="005D51FC" w:rsidRPr="00D66545">
        <w:rPr>
          <w:color w:val="000000"/>
        </w:rPr>
        <w:t xml:space="preserve"> double-mutant </w:t>
      </w:r>
      <w:r w:rsidR="005D51FC">
        <w:rPr>
          <w:color w:val="000000"/>
        </w:rPr>
        <w:t>(21% increased resistance</w:t>
      </w:r>
      <w:r w:rsidR="005D51FC" w:rsidRPr="00D66545">
        <w:rPr>
          <w:color w:val="000000"/>
        </w:rPr>
        <w:t xml:space="preserve">; p </w:t>
      </w:r>
      <w:r w:rsidR="005D51FC">
        <w:rPr>
          <w:color w:val="000000"/>
        </w:rPr>
        <w:t>=</w:t>
      </w:r>
      <w:r w:rsidR="005D51FC" w:rsidRPr="00D66545">
        <w:rPr>
          <w:color w:val="000000"/>
        </w:rPr>
        <w:t xml:space="preserve"> </w:t>
      </w:r>
      <w:r w:rsidR="005A4F14">
        <w:rPr>
          <w:color w:val="000000"/>
        </w:rPr>
        <w:t>1</w:t>
      </w:r>
      <w:r w:rsidR="005044A6">
        <w:rPr>
          <w:color w:val="000000"/>
        </w:rPr>
        <w:t>.</w:t>
      </w:r>
      <w:r w:rsidR="005A4F14">
        <w:rPr>
          <w:color w:val="000000"/>
        </w:rPr>
        <w:t>3</w:t>
      </w:r>
      <w:r w:rsidR="005044A6">
        <w:rPr>
          <w:color w:val="000000"/>
        </w:rPr>
        <w:t>e-</w:t>
      </w:r>
      <w:r w:rsidR="005A4F14">
        <w:rPr>
          <w:color w:val="000000"/>
        </w:rPr>
        <w:t>72</w:t>
      </w:r>
      <w:r w:rsidR="005D51FC" w:rsidRPr="00D66545">
        <w:rPr>
          <w:color w:val="000000"/>
        </w:rPr>
        <w:t>)</w:t>
      </w:r>
      <w:r w:rsidR="005D51FC">
        <w:rPr>
          <w:color w:val="000000"/>
        </w:rPr>
        <w:t xml:space="preserve">.  All of these effects had been previously reported </w:t>
      </w:r>
      <w:r w:rsidR="005D51FC" w:rsidRPr="00D66545">
        <w:rPr>
          <w:i/>
          <w:color w:val="000000"/>
        </w:rPr>
        <w:fldChar w:fldCharType="begin" w:fldLock="1"/>
      </w:r>
      <w:r w:rsidR="005D51FC">
        <w:rPr>
          <w:i/>
          <w:color w:val="000000"/>
        </w:rPr>
        <w: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cerevisiae.","type":"article-journal","volume":"582"},"uris":["http://www.mendeley.com/documents/?uuid=15f93446-423b-4b8c-adc3-483c52d0e311"]},{"id":"ITEM-2","itemData":{"DOI":"10.1038/nchembio.1293","ISSN":"1552-4469","PMID":"23831759","abstract":"ATP-binding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biology","id":"ITEM-2","issue":"9","issued":{"date-parts":[["2013","9"]]},"page":"565-72","title":"Mapping the functional yeast ABC transporter interactome.","type":"article-journal","volume":"9"},"uris":["http://www.mendeley.com/documents/?uuid=0e3d404b-a646-4023-936e-86a457bddbac"]}],"mendeley":{"formattedCitation":"(Kolaczkowska et al., 2008; Snider et al., 2013)","plainTextFormattedCitation":"(Kolaczkowska et al., 2008; Snider et al., 2013)","previouslyFormattedCitation":"(Kolaczkowska et al., 2008; Snider et al., 2013)"},"properties":{"noteIndex":0},"schema":"https://github.com/citation-style-language/schema/raw/master/csl-citation.json"}</w:instrText>
      </w:r>
      <w:r w:rsidR="005D51FC" w:rsidRPr="00D66545">
        <w:rPr>
          <w:i/>
          <w:color w:val="000000"/>
        </w:rPr>
        <w:fldChar w:fldCharType="separate"/>
      </w:r>
      <w:r w:rsidR="005D51FC" w:rsidRPr="007A4FB8">
        <w:rPr>
          <w:noProof/>
          <w:color w:val="000000"/>
        </w:rPr>
        <w:t>(Kolaczkowska et al., 2008; Snider et al., 2013)</w:t>
      </w:r>
      <w:r w:rsidR="005D51FC" w:rsidRPr="00D66545">
        <w:rPr>
          <w:i/>
          <w:color w:val="000000"/>
        </w:rPr>
        <w:fldChar w:fldCharType="end"/>
      </w:r>
      <w:r w:rsidR="00DA0164">
        <w:rPr>
          <w:color w:val="000000"/>
        </w:rPr>
        <w:t xml:space="preserve">, and </w:t>
      </w:r>
      <w:r w:rsidR="00F3085A">
        <w:rPr>
          <w:color w:val="000000"/>
        </w:rPr>
        <w:t xml:space="preserve">were </w:t>
      </w:r>
      <w:r w:rsidR="00DA0164">
        <w:rPr>
          <w:color w:val="000000"/>
        </w:rPr>
        <w:t xml:space="preserve">explained by </w:t>
      </w:r>
      <w:r w:rsidR="00DA0164">
        <w:rPr>
          <w:i/>
          <w:color w:val="000000"/>
        </w:rPr>
        <w:t>SNQ2</w:t>
      </w:r>
      <w:r w:rsidR="00576EE2">
        <w:rPr>
          <w:color w:val="000000"/>
        </w:rPr>
        <w:t>-mediated resistance</w:t>
      </w:r>
      <w:r w:rsidR="00DA0164">
        <w:rPr>
          <w:color w:val="000000"/>
        </w:rPr>
        <w:t xml:space="preserve"> </w:t>
      </w:r>
      <w:r>
        <w:rPr>
          <w:color w:val="000000"/>
        </w:rPr>
        <w:t xml:space="preserve">which increased </w:t>
      </w:r>
      <w:r w:rsidR="00DA0164">
        <w:rPr>
          <w:color w:val="000000"/>
        </w:rPr>
        <w:t xml:space="preserve">upon deleting </w:t>
      </w:r>
      <w:r w:rsidR="00DA0164" w:rsidRPr="00D66545">
        <w:rPr>
          <w:i/>
          <w:color w:val="000000"/>
        </w:rPr>
        <w:t>pdr5∆</w:t>
      </w:r>
      <w:r w:rsidR="00DA0164">
        <w:rPr>
          <w:color w:val="000000"/>
        </w:rPr>
        <w:t xml:space="preserve"> and</w:t>
      </w:r>
      <w:r w:rsidR="00DA0164">
        <w:rPr>
          <w:i/>
          <w:color w:val="000000"/>
        </w:rPr>
        <w:t xml:space="preserve"> </w:t>
      </w:r>
      <w:r w:rsidR="00DA0164" w:rsidRPr="00D66545">
        <w:rPr>
          <w:i/>
          <w:color w:val="000000"/>
        </w:rPr>
        <w:t>yor1∆</w:t>
      </w:r>
      <w:r w:rsidR="00DA0164">
        <w:rPr>
          <w:color w:val="000000"/>
        </w:rPr>
        <w:t>.  C</w:t>
      </w:r>
      <w:r w:rsidR="005D51FC">
        <w:rPr>
          <w:color w:val="000000"/>
        </w:rPr>
        <w:t xml:space="preserve">onsistent with </w:t>
      </w:r>
      <w:r w:rsidR="00DA0164">
        <w:rPr>
          <w:color w:val="000000"/>
        </w:rPr>
        <w:t>this explanation</w:t>
      </w:r>
      <w:r w:rsidR="005D51FC">
        <w:rPr>
          <w:color w:val="000000"/>
        </w:rPr>
        <w:t>, the</w:t>
      </w:r>
      <w:r w:rsidR="00E270BB">
        <w:rPr>
          <w:color w:val="000000"/>
        </w:rPr>
        <w:t>se</w:t>
      </w:r>
      <w:r w:rsidR="005D51FC">
        <w:rPr>
          <w:color w:val="000000"/>
        </w:rPr>
        <w:t xml:space="preserve"> resistance effects were more modest in</w:t>
      </w:r>
      <w:r w:rsidR="008F3000">
        <w:rPr>
          <w:color w:val="000000"/>
        </w:rPr>
        <w:t xml:space="preserve"> a</w:t>
      </w:r>
      <w:r w:rsidR="005D51FC">
        <w:rPr>
          <w:color w:val="000000"/>
        </w:rPr>
        <w:t xml:space="preserve"> </w:t>
      </w:r>
      <w:r w:rsidR="005D51FC" w:rsidRPr="004B7F4B">
        <w:rPr>
          <w:i/>
          <w:color w:val="000000"/>
        </w:rPr>
        <w:t>snq</w:t>
      </w:r>
      <w:r w:rsidR="005D51FC" w:rsidRPr="00C73FA6">
        <w:rPr>
          <w:i/>
          <w:color w:val="000000"/>
        </w:rPr>
        <w:t>2∆</w:t>
      </w:r>
      <w:r w:rsidR="005D51FC">
        <w:rPr>
          <w:color w:val="000000"/>
        </w:rPr>
        <w:t xml:space="preserve"> background (Figure 3).  </w:t>
      </w:r>
      <w:r w:rsidR="008F3000">
        <w:rPr>
          <w:color w:val="000000"/>
        </w:rPr>
        <w:t xml:space="preserve">A similar landscape was found in bisantrene, which also showed a strong </w:t>
      </w:r>
      <w:r w:rsidR="008F3000" w:rsidRPr="004B7F4B">
        <w:rPr>
          <w:i/>
          <w:color w:val="000000"/>
        </w:rPr>
        <w:t>snq</w:t>
      </w:r>
      <w:r w:rsidR="008F3000" w:rsidRPr="00C73FA6">
        <w:rPr>
          <w:i/>
          <w:color w:val="000000"/>
        </w:rPr>
        <w:t>2∆</w:t>
      </w:r>
      <w:r w:rsidR="008F3000">
        <w:rPr>
          <w:i/>
          <w:color w:val="000000"/>
        </w:rPr>
        <w:t xml:space="preserve"> </w:t>
      </w:r>
      <w:r w:rsidR="008F3000">
        <w:rPr>
          <w:color w:val="000000"/>
        </w:rPr>
        <w:t>effect (Figure S6)</w:t>
      </w:r>
      <w:r w:rsidR="00D40E0D">
        <w:rPr>
          <w:color w:val="000000"/>
        </w:rPr>
        <w:t>.  Surprisingly</w:t>
      </w:r>
      <w:r w:rsidR="008F3000">
        <w:rPr>
          <w:color w:val="000000"/>
        </w:rPr>
        <w:t xml:space="preserve">, </w:t>
      </w:r>
      <w:r w:rsidR="00D40E0D">
        <w:rPr>
          <w:color w:val="000000"/>
        </w:rPr>
        <w:t xml:space="preserve">we found that </w:t>
      </w:r>
      <w:r w:rsidR="008F3000">
        <w:rPr>
          <w:color w:val="000000"/>
        </w:rPr>
        <w:t xml:space="preserve">the successive deletion of ABC transporters led to greater resistance for many drugs (Figure 2D and S5).  </w:t>
      </w:r>
      <w:r w:rsidR="0033459D">
        <w:rPr>
          <w:color w:val="000000"/>
        </w:rPr>
        <w:t xml:space="preserve">For example, knocking out </w:t>
      </w:r>
      <w:r w:rsidR="0033459D">
        <w:rPr>
          <w:i/>
          <w:color w:val="000000"/>
        </w:rPr>
        <w:t>pdr5∆</w:t>
      </w:r>
      <w:r w:rsidR="0033459D">
        <w:rPr>
          <w:color w:val="000000"/>
        </w:rPr>
        <w:t xml:space="preserve">, </w:t>
      </w:r>
      <w:r w:rsidR="0033459D">
        <w:rPr>
          <w:i/>
          <w:color w:val="000000"/>
        </w:rPr>
        <w:t>snq2∆</w:t>
      </w:r>
      <w:r w:rsidR="0033459D">
        <w:rPr>
          <w:color w:val="000000"/>
        </w:rPr>
        <w:t xml:space="preserve">, </w:t>
      </w:r>
      <w:r w:rsidR="0033459D">
        <w:rPr>
          <w:i/>
          <w:color w:val="000000"/>
        </w:rPr>
        <w:t>ybt1∆</w:t>
      </w:r>
      <w:r w:rsidR="0033459D">
        <w:rPr>
          <w:color w:val="000000"/>
        </w:rPr>
        <w:t xml:space="preserve">, and </w:t>
      </w:r>
      <w:r w:rsidR="0033459D">
        <w:rPr>
          <w:i/>
          <w:color w:val="000000"/>
        </w:rPr>
        <w:t xml:space="preserve">ycf1∆ </w:t>
      </w:r>
      <w:r w:rsidR="0033459D">
        <w:rPr>
          <w:color w:val="000000"/>
        </w:rPr>
        <w:t>individually or in any combination led to more valinomycin resistance than the wild-typ</w:t>
      </w:r>
      <w:r w:rsidR="008F3000">
        <w:rPr>
          <w:color w:val="000000"/>
        </w:rPr>
        <w:t>e strain (Figure 3).</w:t>
      </w:r>
    </w:p>
    <w:p w14:paraId="3186CC33" w14:textId="77777777" w:rsidR="00DB0ED8" w:rsidRDefault="00DB0ED8" w:rsidP="00DB0ED8">
      <w:pPr>
        <w:widowControl w:val="0"/>
        <w:autoSpaceDE w:val="0"/>
        <w:autoSpaceDN w:val="0"/>
        <w:adjustRightInd w:val="0"/>
        <w:jc w:val="both"/>
        <w:rPr>
          <w:color w:val="000000"/>
        </w:rPr>
      </w:pPr>
    </w:p>
    <w:p w14:paraId="2BB3B988" w14:textId="3F38D0B1" w:rsidR="00117F28" w:rsidRPr="004B7F4B" w:rsidRDefault="008D6812" w:rsidP="00DB0ED8">
      <w:pPr>
        <w:widowControl w:val="0"/>
        <w:autoSpaceDE w:val="0"/>
        <w:autoSpaceDN w:val="0"/>
        <w:adjustRightInd w:val="0"/>
        <w:jc w:val="both"/>
        <w:rPr>
          <w:b/>
          <w:color w:val="000000"/>
        </w:rPr>
      </w:pPr>
      <w:r>
        <w:rPr>
          <w:b/>
          <w:color w:val="000000"/>
        </w:rPr>
        <w:t>XGA</w:t>
      </w:r>
      <w:r w:rsidR="00117F28">
        <w:rPr>
          <w:b/>
          <w:color w:val="000000"/>
        </w:rPr>
        <w:t xml:space="preserve"> reveals many complex drug-dependent genetic interactions</w:t>
      </w:r>
    </w:p>
    <w:p w14:paraId="3AA1DD5A" w14:textId="37E76CEA" w:rsidR="00A96A8C" w:rsidRDefault="000C0669" w:rsidP="00DB0ED8">
      <w:pPr>
        <w:widowControl w:val="0"/>
        <w:autoSpaceDE w:val="0"/>
        <w:autoSpaceDN w:val="0"/>
        <w:adjustRightInd w:val="0"/>
        <w:jc w:val="both"/>
        <w:rPr>
          <w:color w:val="000000"/>
        </w:rPr>
      </w:pPr>
      <w:r>
        <w:rPr>
          <w:color w:val="000000"/>
        </w:rPr>
        <w:t xml:space="preserve">To </w:t>
      </w:r>
      <w:r w:rsidR="00D84954">
        <w:rPr>
          <w:color w:val="000000"/>
        </w:rPr>
        <w:t>identify and model</w:t>
      </w:r>
      <w:r>
        <w:rPr>
          <w:color w:val="000000"/>
        </w:rPr>
        <w:t xml:space="preserve"> multi-gene </w:t>
      </w:r>
      <w:r w:rsidR="00273D11">
        <w:rPr>
          <w:color w:val="000000"/>
        </w:rPr>
        <w:t xml:space="preserve">knockout </w:t>
      </w:r>
      <w:r>
        <w:rPr>
          <w:color w:val="000000"/>
        </w:rPr>
        <w:t xml:space="preserve">effects at all 16 </w:t>
      </w:r>
      <w:r w:rsidR="005537B8">
        <w:rPr>
          <w:color w:val="000000"/>
        </w:rPr>
        <w:t>transporters</w:t>
      </w:r>
      <w:r>
        <w:rPr>
          <w:color w:val="000000"/>
        </w:rPr>
        <w:t xml:space="preserve">, </w:t>
      </w:r>
      <w:r w:rsidR="00F40C15">
        <w:rPr>
          <w:color w:val="000000"/>
        </w:rPr>
        <w:t xml:space="preserve">we extended </w:t>
      </w:r>
      <w:r w:rsidR="00DB0ED8">
        <w:rPr>
          <w:color w:val="000000"/>
        </w:rPr>
        <w:t xml:space="preserve">the </w:t>
      </w:r>
      <w:r w:rsidR="00C73FA6">
        <w:rPr>
          <w:color w:val="000000"/>
        </w:rPr>
        <w:t xml:space="preserve">above </w:t>
      </w:r>
      <w:r w:rsidR="00A376DF">
        <w:rPr>
          <w:color w:val="000000"/>
        </w:rPr>
        <w:t xml:space="preserve">generalized </w:t>
      </w:r>
      <w:r w:rsidR="00DB0ED8">
        <w:rPr>
          <w:color w:val="000000"/>
        </w:rPr>
        <w:t xml:space="preserve">linear model </w:t>
      </w:r>
      <w:r w:rsidR="00640314">
        <w:rPr>
          <w:color w:val="000000"/>
        </w:rPr>
        <w:t xml:space="preserve">used </w:t>
      </w:r>
      <w:r w:rsidR="00C73FA6">
        <w:rPr>
          <w:color w:val="000000"/>
        </w:rPr>
        <w:t xml:space="preserve">to capture both </w:t>
      </w:r>
      <w:r w:rsidR="00DB0ED8">
        <w:rPr>
          <w:color w:val="000000"/>
        </w:rPr>
        <w:t xml:space="preserve">single </w:t>
      </w:r>
      <w:r w:rsidR="00640314">
        <w:rPr>
          <w:color w:val="000000"/>
        </w:rPr>
        <w:t xml:space="preserve">knockout effects </w:t>
      </w:r>
      <w:r w:rsidR="00DB0ED8">
        <w:rPr>
          <w:color w:val="000000"/>
        </w:rPr>
        <w:t xml:space="preserve">and multi-gene </w:t>
      </w:r>
      <w:r w:rsidR="00C73FA6">
        <w:rPr>
          <w:color w:val="000000"/>
        </w:rPr>
        <w:t xml:space="preserve">interactions (see Methods).  All associations and interactions </w:t>
      </w:r>
      <w:r w:rsidR="00DB0ED8">
        <w:rPr>
          <w:color w:val="000000"/>
        </w:rPr>
        <w:t>that passed the significance test (</w:t>
      </w:r>
      <w:r w:rsidR="00DB0ED8">
        <w:rPr>
          <w:i/>
          <w:color w:val="000000"/>
        </w:rPr>
        <w:t>p</w:t>
      </w:r>
      <w:r w:rsidR="00DB0ED8" w:rsidRPr="00795AAD">
        <w:rPr>
          <w:color w:val="000000"/>
        </w:rPr>
        <w:t xml:space="preserve"> &lt; 0.05 </w:t>
      </w:r>
      <w:r w:rsidR="00DB0ED8">
        <w:rPr>
          <w:color w:val="000000"/>
        </w:rPr>
        <w:t>after adjusting for multiple testing) are shown in Figure 3</w:t>
      </w:r>
      <w:r w:rsidR="00B7458C">
        <w:rPr>
          <w:color w:val="000000"/>
        </w:rPr>
        <w:t>A</w:t>
      </w:r>
      <w:r w:rsidR="00DB0ED8">
        <w:rPr>
          <w:color w:val="000000"/>
        </w:rPr>
        <w:t xml:space="preserve">.  </w:t>
      </w:r>
    </w:p>
    <w:p w14:paraId="1E686F40" w14:textId="026F05FA" w:rsidR="00A96A8C" w:rsidRDefault="00C73FA6" w:rsidP="004B7F4B">
      <w:pPr>
        <w:widowControl w:val="0"/>
        <w:autoSpaceDE w:val="0"/>
        <w:autoSpaceDN w:val="0"/>
        <w:adjustRightInd w:val="0"/>
        <w:spacing w:before="240"/>
        <w:jc w:val="both"/>
      </w:pPr>
      <w:r>
        <w:rPr>
          <w:color w:val="000000"/>
        </w:rPr>
        <w:t xml:space="preserve">This </w:t>
      </w:r>
      <w:r w:rsidR="00DB0ED8">
        <w:rPr>
          <w:color w:val="000000"/>
        </w:rPr>
        <w:t xml:space="preserve">analysis yielded genetic interactions involving two or more genes for fifteen out of sixteen (94%) of the drugs examined (Figure </w:t>
      </w:r>
      <w:r w:rsidR="00B7458C">
        <w:rPr>
          <w:color w:val="000000"/>
        </w:rPr>
        <w:t>3A</w:t>
      </w:r>
      <w:r w:rsidR="00DB0ED8">
        <w:rPr>
          <w:color w:val="000000"/>
        </w:rPr>
        <w:t>)</w:t>
      </w:r>
      <w:r>
        <w:rPr>
          <w:color w:val="000000"/>
        </w:rPr>
        <w:t xml:space="preserve">. (The </w:t>
      </w:r>
      <w:r w:rsidR="00DB0ED8">
        <w:rPr>
          <w:color w:val="000000"/>
        </w:rPr>
        <w:t xml:space="preserve">exception </w:t>
      </w:r>
      <w:r>
        <w:rPr>
          <w:color w:val="000000"/>
        </w:rPr>
        <w:t xml:space="preserve">was </w:t>
      </w:r>
      <w:r w:rsidR="00DB0ED8">
        <w:rPr>
          <w:color w:val="000000"/>
        </w:rPr>
        <w:t xml:space="preserve">beauvericin for which we only recovered the previously-reported sensitivity of </w:t>
      </w:r>
      <w:r w:rsidR="00DB0ED8" w:rsidRPr="008E0AAD">
        <w:rPr>
          <w:i/>
          <w:color w:val="000000"/>
        </w:rPr>
        <w:t>yor1</w:t>
      </w:r>
      <w:r w:rsidR="00DB0ED8" w:rsidRPr="00795AAD">
        <w:rPr>
          <w:i/>
          <w:color w:val="000000"/>
        </w:rPr>
        <w:t>∆</w:t>
      </w:r>
      <w:r w:rsidR="00DB0ED8">
        <w:rPr>
          <w:color w:val="000000"/>
        </w:rPr>
        <w:t xml:space="preserve"> knockouts </w:t>
      </w:r>
      <w:r w:rsidR="00DB0ED8">
        <w:rPr>
          <w:color w:val="000000"/>
        </w:rPr>
        <w:fldChar w:fldCharType="begin" w:fldLock="1"/>
      </w:r>
      <w:r w:rsidR="00DB0ED8">
        <w:rPr>
          <w:color w:val="000000"/>
        </w:rPr>
        <w:instrText>ADDIN CSL_CITATION {"citationItems":[{"id":"ITEM-1","itemData":{"DOI":"10.1128/AAC.01959-16","ISSN":"0066-4804","PMID":"27736764","abstract":"&lt;p&gt; Invasive fungal infections are a leading cause of human mortality. Effective treatment is hindered by the rapid emergence of resistance to the limited number of antifungal drugs, demanding new strategies to treat life-threatening fungal infections. Here, we explore a powerful strategy to enhance antifungal efficacy using the natural product beauvericin against leading human fungal pathogens. We found that beauvericin potentiates the activity of azole antifungals against azole-resistant &lt;italic&gt;Candida&lt;/italic&gt; isolates via inhibition of multidrug efflux, and that beauvericin itself is effluxed via Yor1. As observed in &lt;italic&gt;Saccharomyces cerevisiae&lt;/italic&gt; , we determined that beauvericin inhibits TOR signaling in &lt;italic&gt;Candida albicans&lt;/italic&gt; . To further characterize beauvericin activity in &lt;italic&gt;C. albicans&lt;/italic&gt; , we leveraged genome sequencing of beauvericin-resistant mutants. Resistance was conferred by mutations in transcription factor genes &lt;italic&gt;TAC1,&lt;/italic&gt; which is a key regulator of multidrug efflux, and &lt;italic&gt;ZCF29&lt;/italic&gt; , which was uncharacterized. Transcriptional profiling and chromatin immunoprecipitation coupled to microarray analyses revealed that Zcf29 binds to and regulates the expression of multidrug transporter genes. Beyond drug resistance, we also discovered that beauvericin blocks the &lt;italic&gt;C. albicans&lt;/italic&gt; morphogenetic transition from yeast to filamentous growth in response to diverse cues. We found that beauvericin represses the expression of many filament-specific genes, including the transcription factor &lt;italic&gt;BRG1&lt;/italic&gt; . Thus, we illuminate novel circuitry regulating multidrug efflux, and establish that simultaneously targeting drug resistance and morphogenesis provides a promising strategy to combat life-threatening fungal infections. &lt;/p&gt;","author":[{"dropping-particle":"","family":"Shekhar-Guturja","given":"Tanvi","non-dropping-particle":"","parse-names":false,"suffix":""},{"dropping-particle":"","family":"Tebung","given":"Walters Aji","non-dropping-particle":"","parse-names":false,"suffix":""},{"dropping-particle":"","family":"Mount","given":"Harley","non-dropping-particle":"","parse-names":false,"suffix":""},{"dropping-particle":"","family":"Liu","given":"Ningning","non-dropping-particle":"","parse-names":false,"suffix":""},{"dropping-particle":"","family":"Köhler","given":"Julia R.","non-dropping-particle":"","parse-names":false,"suffix":""},{"dropping-particle":"","family":"Whiteway","given":"Malcolm","non-dropping-particle":"","parse-names":false,"suffix":""},{"dropping-particle":"","family":"Cowen","given":"Leah E.","non-dropping-particle":"","parse-names":false,"suffix":""}],"container-title":"Antimicrobial Agents and Chemotherapy","id":"ITEM-1","issue":"12","issued":{"date-parts":[["2016","10","10"]]},"page":"AAC.01959-16","title":"Beauvericin Potentiates Azole Activity via Inhibition of Multidrug Efflux, Blocks &lt;i&gt;C. albicans&lt;/i&gt; Morphogenesis, and is Effluxed via Yor1 and Circuitry Controlled by Zcf29","type":"article-journal","volume":"60"},"uris":["http://www.mendeley.com/documents/?uuid=d64d45da-e7a2-39a4-af7c-90fd598e93d7"]}],"mendeley":{"formattedCitation":"(Shekhar-Guturja et al., 2016)","plainTextFormattedCitation":"(Shekhar-Guturja et al., 2016)","previouslyFormattedCitation":"(Shekhar-Guturja et al., 2016)"},"properties":{"noteIndex":0},"schema":"https://github.com/citation-style-language/schema/raw/master/csl-citation.json"}</w:instrText>
      </w:r>
      <w:r w:rsidR="00DB0ED8">
        <w:rPr>
          <w:color w:val="000000"/>
        </w:rPr>
        <w:fldChar w:fldCharType="separate"/>
      </w:r>
      <w:r w:rsidR="00DB0ED8" w:rsidRPr="00D659A1">
        <w:rPr>
          <w:noProof/>
          <w:color w:val="000000"/>
        </w:rPr>
        <w:t>(Shekhar-Guturja et al., 2016)</w:t>
      </w:r>
      <w:r w:rsidR="00DB0ED8">
        <w:rPr>
          <w:color w:val="000000"/>
        </w:rPr>
        <w:fldChar w:fldCharType="end"/>
      </w:r>
      <w:r w:rsidR="00DB0ED8">
        <w:rPr>
          <w:color w:val="000000"/>
        </w:rPr>
        <w:t>.</w:t>
      </w:r>
      <w:r>
        <w:rPr>
          <w:color w:val="000000"/>
        </w:rPr>
        <w:t>)</w:t>
      </w:r>
      <w:r w:rsidR="00DB0ED8">
        <w:rPr>
          <w:color w:val="000000"/>
        </w:rPr>
        <w:t xml:space="preserve">  Higher-order genetic interactions (involving three or more genes) were observed f</w:t>
      </w:r>
      <w:r w:rsidR="0044538E">
        <w:rPr>
          <w:color w:val="000000"/>
        </w:rPr>
        <w:t xml:space="preserve">or fourteen of sixteen (88%) </w:t>
      </w:r>
      <w:r w:rsidR="00DB0ED8">
        <w:rPr>
          <w:color w:val="000000"/>
        </w:rPr>
        <w:t xml:space="preserve">drugs tested (Figure </w:t>
      </w:r>
      <w:r w:rsidR="00B7458C">
        <w:rPr>
          <w:color w:val="000000"/>
        </w:rPr>
        <w:t>3A</w:t>
      </w:r>
      <w:r w:rsidR="00DB0ED8">
        <w:rPr>
          <w:color w:val="000000"/>
        </w:rPr>
        <w:t xml:space="preserve">).  Thus, </w:t>
      </w:r>
      <w:r w:rsidR="008D6812">
        <w:rPr>
          <w:color w:val="000000"/>
        </w:rPr>
        <w:t>XGA</w:t>
      </w:r>
      <w:r w:rsidR="00DB0ED8">
        <w:rPr>
          <w:color w:val="000000"/>
        </w:rPr>
        <w:t xml:space="preserve"> revealed higher-order genetic interaction</w:t>
      </w:r>
      <w:r w:rsidR="0087500D">
        <w:rPr>
          <w:color w:val="000000"/>
        </w:rPr>
        <w:t>s</w:t>
      </w:r>
      <w:r w:rsidR="00DB0ED8">
        <w:rPr>
          <w:color w:val="000000"/>
        </w:rPr>
        <w:t xml:space="preserve"> involving three or more genes for nearly all drug resistance phenotypes studied.</w:t>
      </w:r>
      <w:r w:rsidR="00A96A8C">
        <w:rPr>
          <w:color w:val="000000"/>
        </w:rPr>
        <w:t xml:space="preserve"> </w:t>
      </w:r>
      <w:r w:rsidR="00DB0ED8">
        <w:t>In total, genetic interactions were found for 14 of the 16 genes targeted</w:t>
      </w:r>
      <w:r w:rsidR="00D30750">
        <w:t xml:space="preserve"> </w:t>
      </w:r>
      <w:r w:rsidR="00D14AB6">
        <w:t xml:space="preserve">by </w:t>
      </w:r>
      <w:r w:rsidR="008D6812">
        <w:t>XGA</w:t>
      </w:r>
      <w:r w:rsidR="00DB0ED8">
        <w:t xml:space="preserve">.  Of these 14 genes, 13 were involved in at least one interaction involving three or more genes.  Remarkably, 11 of the 16 targeted genes were involved in at least one 5-gene interaction.  </w:t>
      </w:r>
    </w:p>
    <w:p w14:paraId="6FB55222" w14:textId="4DB6B552" w:rsidR="00A96A8C" w:rsidRPr="00990BC1" w:rsidRDefault="00A96A8C" w:rsidP="00A96A8C">
      <w:pPr>
        <w:pStyle w:val="NormalWeb"/>
        <w:jc w:val="both"/>
        <w:rPr>
          <w:bCs/>
          <w:iCs/>
          <w:color w:val="000000" w:themeColor="text1"/>
        </w:rPr>
      </w:pPr>
      <w:r>
        <w:rPr>
          <w:color w:val="000000"/>
        </w:rPr>
        <w:t>Formal</w:t>
      </w:r>
      <w:r w:rsidR="006744AD">
        <w:rPr>
          <w:color w:val="000000"/>
        </w:rPr>
        <w:t>ly identifying</w:t>
      </w:r>
      <w:r>
        <w:rPr>
          <w:color w:val="000000"/>
        </w:rPr>
        <w:t xml:space="preserve"> complex genetic interactions </w:t>
      </w:r>
      <w:r>
        <w:rPr>
          <w:bCs/>
          <w:iCs/>
          <w:color w:val="000000" w:themeColor="text1"/>
        </w:rPr>
        <w:t>captured many of</w:t>
      </w:r>
      <w:r w:rsidRPr="00233F15">
        <w:rPr>
          <w:bCs/>
          <w:iCs/>
          <w:color w:val="000000" w:themeColor="text1"/>
        </w:rPr>
        <w:t xml:space="preserve"> the </w:t>
      </w:r>
      <w:r>
        <w:rPr>
          <w:bCs/>
          <w:iCs/>
          <w:color w:val="000000" w:themeColor="text1"/>
        </w:rPr>
        <w:t xml:space="preserve">effects that had been readily-apparent by manual examination of the five-gene </w:t>
      </w:r>
      <w:r>
        <w:rPr>
          <w:color w:val="000000"/>
        </w:rPr>
        <w:t>fitness landscapes</w:t>
      </w:r>
      <w:r>
        <w:rPr>
          <w:bCs/>
          <w:iCs/>
          <w:color w:val="000000" w:themeColor="text1"/>
        </w:rPr>
        <w:t>, while yielding additional effects</w:t>
      </w:r>
      <w:r w:rsidRPr="00233F15">
        <w:rPr>
          <w:bCs/>
          <w:iCs/>
          <w:color w:val="000000" w:themeColor="text1"/>
        </w:rPr>
        <w:t xml:space="preserve">.  For example, </w:t>
      </w:r>
      <w:r w:rsidR="00434010">
        <w:rPr>
          <w:bCs/>
          <w:i/>
          <w:iCs/>
          <w:color w:val="000000" w:themeColor="text1"/>
        </w:rPr>
        <w:t>pdr5</w:t>
      </w:r>
      <w:r w:rsidRPr="00233F15">
        <w:rPr>
          <w:bCs/>
          <w:i/>
          <w:iCs/>
          <w:color w:val="000000" w:themeColor="text1"/>
        </w:rPr>
        <w:t xml:space="preserve">∆ </w:t>
      </w:r>
      <w:r w:rsidRPr="00233F15">
        <w:rPr>
          <w:bCs/>
          <w:iCs/>
          <w:color w:val="000000" w:themeColor="text1"/>
        </w:rPr>
        <w:t xml:space="preserve">was found to have </w:t>
      </w:r>
      <w:r w:rsidR="00434010">
        <w:rPr>
          <w:bCs/>
          <w:iCs/>
          <w:color w:val="000000" w:themeColor="text1"/>
        </w:rPr>
        <w:t>a resistance</w:t>
      </w:r>
      <w:r w:rsidRPr="00233F15">
        <w:rPr>
          <w:bCs/>
          <w:iCs/>
          <w:color w:val="000000" w:themeColor="text1"/>
        </w:rPr>
        <w:t xml:space="preserve"> effect under benomyl, to </w:t>
      </w:r>
      <w:r w:rsidRPr="00233F15">
        <w:rPr>
          <w:bCs/>
          <w:iCs/>
          <w:color w:val="000000" w:themeColor="text1"/>
        </w:rPr>
        <w:lastRenderedPageBreak/>
        <w:t xml:space="preserve">have a positive genetic </w:t>
      </w:r>
      <w:r w:rsidRPr="00320388">
        <w:rPr>
          <w:bCs/>
          <w:iCs/>
          <w:color w:val="000000" w:themeColor="text1"/>
        </w:rPr>
        <w:t xml:space="preserve">interaction with </w:t>
      </w:r>
      <w:r w:rsidR="00434010">
        <w:rPr>
          <w:bCs/>
          <w:i/>
          <w:iCs/>
          <w:color w:val="000000" w:themeColor="text1"/>
        </w:rPr>
        <w:t>yor1</w:t>
      </w:r>
      <w:r w:rsidRPr="00320388">
        <w:rPr>
          <w:bCs/>
          <w:i/>
          <w:iCs/>
          <w:color w:val="000000" w:themeColor="text1"/>
        </w:rPr>
        <w:t>∆</w:t>
      </w:r>
      <w:r w:rsidRPr="00320388">
        <w:rPr>
          <w:bCs/>
          <w:iCs/>
          <w:color w:val="000000" w:themeColor="text1"/>
        </w:rPr>
        <w:t xml:space="preserve"> and, to have a negative genetic interaction with </w:t>
      </w:r>
      <w:r w:rsidRPr="00320388">
        <w:rPr>
          <w:bCs/>
          <w:i/>
          <w:iCs/>
          <w:color w:val="000000" w:themeColor="text1"/>
        </w:rPr>
        <w:t>snq2∆</w:t>
      </w:r>
      <w:r w:rsidRPr="00320388">
        <w:rPr>
          <w:bCs/>
          <w:iCs/>
          <w:color w:val="000000" w:themeColor="text1"/>
        </w:rPr>
        <w:t xml:space="preserve"> (</w:t>
      </w:r>
      <w:r>
        <w:rPr>
          <w:bCs/>
          <w:iCs/>
          <w:color w:val="000000" w:themeColor="text1"/>
        </w:rPr>
        <w:t xml:space="preserve">Figure </w:t>
      </w:r>
      <w:r w:rsidRPr="00320388">
        <w:rPr>
          <w:bCs/>
          <w:iCs/>
          <w:color w:val="000000" w:themeColor="text1"/>
        </w:rPr>
        <w:t>3</w:t>
      </w:r>
      <w:r>
        <w:rPr>
          <w:bCs/>
          <w:iCs/>
          <w:color w:val="000000" w:themeColor="text1"/>
        </w:rPr>
        <w:t>A</w:t>
      </w:r>
      <w:r w:rsidRPr="00320388">
        <w:rPr>
          <w:bCs/>
          <w:iCs/>
          <w:color w:val="000000" w:themeColor="text1"/>
        </w:rPr>
        <w:t xml:space="preserve">, Data S6).  </w:t>
      </w:r>
    </w:p>
    <w:p w14:paraId="0E7E6DA0" w14:textId="02B89965" w:rsidR="00A96A8C" w:rsidRDefault="00A96A8C" w:rsidP="00A96A8C">
      <w:pPr>
        <w:pStyle w:val="NormalWeb"/>
        <w:jc w:val="both"/>
        <w:rPr>
          <w:rFonts w:eastAsiaTheme="minorEastAsia"/>
          <w:bCs/>
          <w:iCs/>
          <w:color w:val="000000" w:themeColor="text1"/>
        </w:rPr>
      </w:pPr>
      <w:r>
        <w:rPr>
          <w:rFonts w:eastAsiaTheme="minorEastAsia"/>
          <w:bCs/>
          <w:iCs/>
          <w:color w:val="000000" w:themeColor="text1"/>
        </w:rPr>
        <w:t xml:space="preserve">This analysis uncovered strong </w:t>
      </w:r>
      <w:r w:rsidR="004D48F3">
        <w:rPr>
          <w:rFonts w:eastAsiaTheme="minorEastAsia"/>
          <w:bCs/>
          <w:iCs/>
          <w:color w:val="000000" w:themeColor="text1"/>
        </w:rPr>
        <w:t xml:space="preserve">high-order </w:t>
      </w:r>
      <w:r>
        <w:rPr>
          <w:rFonts w:eastAsiaTheme="minorEastAsia"/>
          <w:bCs/>
          <w:iCs/>
          <w:color w:val="000000" w:themeColor="text1"/>
        </w:rPr>
        <w:t>interactions involving genes outside the five-frequently associated transporters.  In both cisplatin and mitoxantrone, for example,</w:t>
      </w:r>
      <w:r w:rsidR="00977FF3">
        <w:rPr>
          <w:rFonts w:eastAsiaTheme="minorEastAsia"/>
          <w:bCs/>
          <w:iCs/>
          <w:color w:val="000000" w:themeColor="text1"/>
        </w:rPr>
        <w:t xml:space="preserve"> a five-way </w:t>
      </w:r>
      <w:r w:rsidR="00127596">
        <w:rPr>
          <w:rFonts w:eastAsiaTheme="minorEastAsia"/>
          <w:bCs/>
          <w:iCs/>
          <w:color w:val="000000" w:themeColor="text1"/>
        </w:rPr>
        <w:t xml:space="preserve">positive </w:t>
      </w:r>
      <w:r w:rsidR="00977FF3">
        <w:rPr>
          <w:rFonts w:eastAsiaTheme="minorEastAsia"/>
          <w:bCs/>
          <w:iCs/>
          <w:color w:val="000000" w:themeColor="text1"/>
        </w:rPr>
        <w:t xml:space="preserve">interaction pointed to the phenomenon that </w:t>
      </w:r>
      <w:r w:rsidR="004D48F3">
        <w:rPr>
          <w:rFonts w:eastAsiaTheme="minorEastAsia"/>
          <w:bCs/>
          <w:iCs/>
          <w:color w:val="000000" w:themeColor="text1"/>
        </w:rPr>
        <w:t xml:space="preserve">a </w:t>
      </w:r>
      <w:r>
        <w:rPr>
          <w:bCs/>
          <w:i/>
          <w:iCs/>
          <w:color w:val="000000" w:themeColor="text1"/>
        </w:rPr>
        <w:t>bpt1</w:t>
      </w:r>
      <w:r w:rsidRPr="00233F15">
        <w:rPr>
          <w:bCs/>
          <w:i/>
          <w:iCs/>
          <w:color w:val="000000" w:themeColor="text1"/>
        </w:rPr>
        <w:t>∆</w:t>
      </w:r>
      <w:r>
        <w:rPr>
          <w:bCs/>
          <w:i/>
          <w:iCs/>
          <w:color w:val="000000" w:themeColor="text1"/>
        </w:rPr>
        <w:t xml:space="preserve"> </w:t>
      </w:r>
      <w:r w:rsidR="004D48F3">
        <w:rPr>
          <w:bCs/>
          <w:iCs/>
          <w:color w:val="000000" w:themeColor="text1"/>
        </w:rPr>
        <w:t xml:space="preserve">deletion </w:t>
      </w:r>
      <w:r>
        <w:rPr>
          <w:bCs/>
          <w:iCs/>
          <w:color w:val="000000" w:themeColor="text1"/>
        </w:rPr>
        <w:t>confer</w:t>
      </w:r>
      <w:r w:rsidR="001C1533">
        <w:rPr>
          <w:bCs/>
          <w:iCs/>
          <w:color w:val="000000" w:themeColor="text1"/>
        </w:rPr>
        <w:t>s</w:t>
      </w:r>
      <w:r>
        <w:rPr>
          <w:bCs/>
          <w:iCs/>
          <w:color w:val="000000" w:themeColor="text1"/>
        </w:rPr>
        <w:t xml:space="preserve"> resistance in a sensitive </w:t>
      </w:r>
      <w:r w:rsidRPr="003A75A3">
        <w:rPr>
          <w:bCs/>
          <w:i/>
          <w:iCs/>
          <w:color w:val="000000" w:themeColor="text1"/>
        </w:rPr>
        <w:t>pdr5∆ snq2∆ ycf1∆ yor1∆</w:t>
      </w:r>
      <w:r>
        <w:rPr>
          <w:bCs/>
          <w:iCs/>
          <w:color w:val="000000" w:themeColor="text1"/>
        </w:rPr>
        <w:t xml:space="preserve"> background (Figure 3B).  </w:t>
      </w:r>
      <w:r w:rsidR="00977FF3">
        <w:rPr>
          <w:bCs/>
          <w:iCs/>
          <w:color w:val="000000" w:themeColor="text1"/>
        </w:rPr>
        <w:t>A five-way</w:t>
      </w:r>
      <w:r w:rsidR="00127596">
        <w:rPr>
          <w:bCs/>
          <w:iCs/>
          <w:color w:val="000000" w:themeColor="text1"/>
        </w:rPr>
        <w:t xml:space="preserve"> positive</w:t>
      </w:r>
      <w:r w:rsidR="00977FF3">
        <w:rPr>
          <w:bCs/>
          <w:iCs/>
          <w:color w:val="000000" w:themeColor="text1"/>
        </w:rPr>
        <w:t xml:space="preserve"> interaction in bisantrene pointed to a similar</w:t>
      </w:r>
      <w:r w:rsidR="0054336C">
        <w:rPr>
          <w:bCs/>
          <w:iCs/>
          <w:color w:val="000000" w:themeColor="text1"/>
        </w:rPr>
        <w:t>,</w:t>
      </w:r>
      <w:r w:rsidR="00977FF3">
        <w:rPr>
          <w:bCs/>
          <w:iCs/>
          <w:color w:val="000000" w:themeColor="text1"/>
        </w:rPr>
        <w:t xml:space="preserve"> but more modest effect with </w:t>
      </w:r>
      <w:r w:rsidR="00977FF3">
        <w:rPr>
          <w:bCs/>
          <w:i/>
          <w:iCs/>
          <w:color w:val="000000" w:themeColor="text1"/>
        </w:rPr>
        <w:t xml:space="preserve">vmr1∆ </w:t>
      </w:r>
      <w:r w:rsidR="004D48F3">
        <w:rPr>
          <w:bCs/>
          <w:iCs/>
          <w:color w:val="000000" w:themeColor="text1"/>
        </w:rPr>
        <w:t xml:space="preserve">conferring resistance </w:t>
      </w:r>
      <w:r w:rsidR="00977FF3">
        <w:rPr>
          <w:bCs/>
          <w:iCs/>
          <w:color w:val="000000" w:themeColor="text1"/>
        </w:rPr>
        <w:t xml:space="preserve">in a </w:t>
      </w:r>
      <w:r w:rsidR="00977FF3">
        <w:rPr>
          <w:bCs/>
          <w:i/>
          <w:iCs/>
          <w:color w:val="000000" w:themeColor="text1"/>
        </w:rPr>
        <w:t xml:space="preserve">snq2∆ ybt1∆ ycf1∆ yor1∆ </w:t>
      </w:r>
      <w:r w:rsidR="00977FF3">
        <w:rPr>
          <w:bCs/>
          <w:iCs/>
          <w:color w:val="000000" w:themeColor="text1"/>
        </w:rPr>
        <w:t>background (Figure 3B).</w:t>
      </w:r>
    </w:p>
    <w:p w14:paraId="44098C56" w14:textId="405ED6D8" w:rsidR="00DB0ED8" w:rsidRPr="001C1222" w:rsidRDefault="0018721A">
      <w:pPr>
        <w:pStyle w:val="NormalWeb"/>
        <w:jc w:val="both"/>
        <w:rPr>
          <w:bCs/>
          <w:iCs/>
          <w:color w:val="000000" w:themeColor="text1"/>
        </w:rPr>
      </w:pPr>
      <w:commentRangeStart w:id="8"/>
      <w:r>
        <w:rPr>
          <w:bCs/>
          <w:iCs/>
          <w:color w:val="000000" w:themeColor="text1"/>
        </w:rPr>
        <w:t xml:space="preserve">High-order </w:t>
      </w:r>
      <w:r w:rsidR="00DB0ED8">
        <w:rPr>
          <w:bCs/>
          <w:iCs/>
          <w:color w:val="000000" w:themeColor="text1"/>
        </w:rPr>
        <w:t xml:space="preserve">genetic interaction analysis allowed finer parsing of the relationship between </w:t>
      </w:r>
      <w:r>
        <w:rPr>
          <w:bCs/>
          <w:iCs/>
          <w:color w:val="000000" w:themeColor="text1"/>
        </w:rPr>
        <w:t xml:space="preserve">the involved </w:t>
      </w:r>
      <w:r w:rsidR="00DB0ED8">
        <w:rPr>
          <w:bCs/>
          <w:iCs/>
          <w:color w:val="000000" w:themeColor="text1"/>
        </w:rPr>
        <w:t>genes</w:t>
      </w:r>
      <w:r w:rsidR="00DB0ED8">
        <w:rPr>
          <w:color w:val="000000"/>
        </w:rPr>
        <w:t>.</w:t>
      </w:r>
      <w:commentRangeEnd w:id="8"/>
      <w:r w:rsidR="00DB0ED8">
        <w:rPr>
          <w:rStyle w:val="CommentReference"/>
          <w:rFonts w:asciiTheme="minorHAnsi" w:hAnsiTheme="minorHAnsi" w:cstheme="minorBidi"/>
        </w:rPr>
        <w:commentReference w:id="8"/>
      </w:r>
      <w:r w:rsidR="00DB0ED8">
        <w:rPr>
          <w:color w:val="000000"/>
        </w:rPr>
        <w:t xml:space="preserve">  </w:t>
      </w:r>
      <w:r w:rsidR="00DB0ED8">
        <w:rPr>
          <w:bCs/>
          <w:iCs/>
          <w:color w:val="000000" w:themeColor="text1"/>
        </w:rPr>
        <w:t>For example</w:t>
      </w:r>
      <w:r w:rsidR="00DB0ED8" w:rsidRPr="00233F15">
        <w:rPr>
          <w:bCs/>
          <w:iCs/>
          <w:color w:val="000000" w:themeColor="text1"/>
        </w:rPr>
        <w:t xml:space="preserve">, the </w:t>
      </w:r>
      <w:r w:rsidR="00DB0ED8">
        <w:rPr>
          <w:bCs/>
          <w:iCs/>
          <w:color w:val="000000" w:themeColor="text1"/>
        </w:rPr>
        <w:t xml:space="preserve">striking </w:t>
      </w:r>
      <w:r w:rsidR="00DB0ED8" w:rsidRPr="00233F15">
        <w:rPr>
          <w:bCs/>
          <w:iCs/>
          <w:color w:val="000000" w:themeColor="text1"/>
        </w:rPr>
        <w:t xml:space="preserve">mitoxantrone </w:t>
      </w:r>
      <w:r w:rsidR="00DB0ED8">
        <w:rPr>
          <w:bCs/>
          <w:iCs/>
          <w:color w:val="000000" w:themeColor="text1"/>
        </w:rPr>
        <w:t xml:space="preserve">sensitivity of the </w:t>
      </w:r>
      <w:r w:rsidR="00DB0ED8" w:rsidRPr="00233F15">
        <w:rPr>
          <w:i/>
          <w:color w:val="000000"/>
        </w:rPr>
        <w:t>snq2∆</w:t>
      </w:r>
      <w:r w:rsidR="00DB0ED8">
        <w:rPr>
          <w:i/>
          <w:color w:val="000000"/>
        </w:rPr>
        <w:t xml:space="preserve"> </w:t>
      </w:r>
      <w:r w:rsidR="00DB0ED8" w:rsidRPr="00233F15">
        <w:rPr>
          <w:i/>
          <w:color w:val="000000"/>
        </w:rPr>
        <w:t>pdr5∆</w:t>
      </w:r>
      <w:r w:rsidR="00DB0ED8">
        <w:rPr>
          <w:i/>
          <w:color w:val="000000"/>
        </w:rPr>
        <w:t xml:space="preserve"> </w:t>
      </w:r>
      <w:r w:rsidR="00DB0ED8" w:rsidRPr="00233F15">
        <w:rPr>
          <w:i/>
          <w:color w:val="000000"/>
        </w:rPr>
        <w:t>ybt1∆</w:t>
      </w:r>
      <w:r w:rsidR="00DB0ED8">
        <w:rPr>
          <w:i/>
          <w:color w:val="000000"/>
        </w:rPr>
        <w:t xml:space="preserve"> </w:t>
      </w:r>
      <w:r w:rsidR="00DB0ED8" w:rsidRPr="00233F15">
        <w:rPr>
          <w:i/>
          <w:color w:val="000000"/>
        </w:rPr>
        <w:t>yor1∆</w:t>
      </w:r>
      <w:r w:rsidR="00DB0ED8">
        <w:rPr>
          <w:color w:val="000000"/>
        </w:rPr>
        <w:t xml:space="preserve"> quadruple mutant </w:t>
      </w:r>
      <w:r w:rsidR="00AE3C26">
        <w:rPr>
          <w:color w:val="000000"/>
        </w:rPr>
        <w:t xml:space="preserve">(Figure 3) </w:t>
      </w:r>
      <w:r w:rsidR="00DB0ED8" w:rsidRPr="00233F15">
        <w:rPr>
          <w:bCs/>
          <w:iCs/>
          <w:color w:val="000000" w:themeColor="text1"/>
        </w:rPr>
        <w:t xml:space="preserve">was </w:t>
      </w:r>
      <w:r w:rsidR="004922D2">
        <w:rPr>
          <w:bCs/>
          <w:iCs/>
          <w:color w:val="000000" w:themeColor="text1"/>
        </w:rPr>
        <w:t>model</w:t>
      </w:r>
      <w:r w:rsidR="00DB0ED8" w:rsidRPr="00233F15">
        <w:rPr>
          <w:bCs/>
          <w:iCs/>
          <w:color w:val="000000" w:themeColor="text1"/>
        </w:rPr>
        <w:t xml:space="preserve">ed as </w:t>
      </w:r>
      <w:r w:rsidR="00DB0ED8">
        <w:rPr>
          <w:bCs/>
          <w:iCs/>
          <w:color w:val="000000" w:themeColor="text1"/>
        </w:rPr>
        <w:t xml:space="preserve">the </w:t>
      </w:r>
      <w:r w:rsidR="00DB0ED8" w:rsidRPr="00233F15">
        <w:rPr>
          <w:bCs/>
          <w:iCs/>
          <w:color w:val="000000" w:themeColor="text1"/>
        </w:rPr>
        <w:t xml:space="preserve">combination </w:t>
      </w:r>
      <w:r w:rsidR="00E51207">
        <w:rPr>
          <w:bCs/>
          <w:iCs/>
          <w:color w:val="000000" w:themeColor="text1"/>
        </w:rPr>
        <w:t xml:space="preserve">two single-gene negative </w:t>
      </w:r>
      <w:r w:rsidR="00DB0ED8" w:rsidRPr="00233F15">
        <w:rPr>
          <w:bCs/>
          <w:iCs/>
          <w:color w:val="000000" w:themeColor="text1"/>
        </w:rPr>
        <w:t>effect</w:t>
      </w:r>
      <w:r w:rsidR="00DB0ED8">
        <w:rPr>
          <w:bCs/>
          <w:iCs/>
          <w:color w:val="000000" w:themeColor="text1"/>
        </w:rPr>
        <w:t>s</w:t>
      </w:r>
      <w:r w:rsidR="00DB0ED8" w:rsidRPr="00233F15">
        <w:rPr>
          <w:bCs/>
          <w:iCs/>
          <w:color w:val="000000" w:themeColor="text1"/>
        </w:rPr>
        <w:t xml:space="preserve"> of </w:t>
      </w:r>
      <w:r w:rsidR="00DB0ED8" w:rsidRPr="00233F15">
        <w:rPr>
          <w:bCs/>
          <w:i/>
          <w:iCs/>
          <w:color w:val="000000" w:themeColor="text1"/>
        </w:rPr>
        <w:t>snq2∆</w:t>
      </w:r>
      <w:r w:rsidR="00DB0ED8">
        <w:rPr>
          <w:bCs/>
          <w:i/>
          <w:iCs/>
          <w:color w:val="000000" w:themeColor="text1"/>
        </w:rPr>
        <w:t xml:space="preserve"> </w:t>
      </w:r>
      <w:r w:rsidR="00DB0ED8">
        <w:rPr>
          <w:bCs/>
          <w:iCs/>
          <w:color w:val="000000" w:themeColor="text1"/>
        </w:rPr>
        <w:t xml:space="preserve">and </w:t>
      </w:r>
      <w:r w:rsidR="00DB0ED8">
        <w:rPr>
          <w:bCs/>
          <w:i/>
          <w:iCs/>
          <w:color w:val="000000" w:themeColor="text1"/>
        </w:rPr>
        <w:t>pdr5∆</w:t>
      </w:r>
      <w:r w:rsidR="00DB0ED8">
        <w:rPr>
          <w:bCs/>
          <w:iCs/>
          <w:color w:val="000000" w:themeColor="text1"/>
        </w:rPr>
        <w:t xml:space="preserve"> alone, a two-gene negative interaction between </w:t>
      </w:r>
      <w:r w:rsidR="00DB0ED8" w:rsidRPr="00233F15">
        <w:rPr>
          <w:bCs/>
          <w:i/>
          <w:iCs/>
          <w:color w:val="000000" w:themeColor="text1"/>
        </w:rPr>
        <w:t>snq2∆</w:t>
      </w:r>
      <w:r w:rsidR="00DB0ED8">
        <w:rPr>
          <w:bCs/>
          <w:i/>
          <w:iCs/>
          <w:color w:val="000000" w:themeColor="text1"/>
        </w:rPr>
        <w:t xml:space="preserve"> </w:t>
      </w:r>
      <w:r w:rsidR="00DB0ED8">
        <w:rPr>
          <w:bCs/>
          <w:iCs/>
          <w:color w:val="000000" w:themeColor="text1"/>
        </w:rPr>
        <w:t xml:space="preserve">and </w:t>
      </w:r>
      <w:r w:rsidR="00DB0ED8">
        <w:rPr>
          <w:bCs/>
          <w:i/>
          <w:iCs/>
          <w:color w:val="000000" w:themeColor="text1"/>
        </w:rPr>
        <w:t>pdr5</w:t>
      </w:r>
      <w:r w:rsidR="00DB0ED8" w:rsidRPr="00233F15">
        <w:rPr>
          <w:bCs/>
          <w:i/>
          <w:iCs/>
          <w:color w:val="000000" w:themeColor="text1"/>
        </w:rPr>
        <w:t>∆</w:t>
      </w:r>
      <w:r w:rsidR="00DB0ED8">
        <w:rPr>
          <w:bCs/>
          <w:iCs/>
          <w:color w:val="000000" w:themeColor="text1"/>
        </w:rPr>
        <w:t xml:space="preserve">, two three-gene </w:t>
      </w:r>
      <w:r w:rsidR="00DB0ED8" w:rsidRPr="00233F15">
        <w:rPr>
          <w:bCs/>
          <w:iCs/>
          <w:color w:val="000000" w:themeColor="text1"/>
        </w:rPr>
        <w:t>negative interaction</w:t>
      </w:r>
      <w:r w:rsidR="00DB0ED8">
        <w:rPr>
          <w:bCs/>
          <w:iCs/>
          <w:color w:val="000000" w:themeColor="text1"/>
        </w:rPr>
        <w:t>s</w:t>
      </w:r>
      <w:r w:rsidR="00DB0ED8" w:rsidRPr="00233F15">
        <w:rPr>
          <w:bCs/>
          <w:iCs/>
          <w:color w:val="000000" w:themeColor="text1"/>
        </w:rPr>
        <w:t xml:space="preserve"> </w:t>
      </w:r>
      <w:r w:rsidR="00DB0ED8">
        <w:rPr>
          <w:bCs/>
          <w:iCs/>
          <w:color w:val="000000" w:themeColor="text1"/>
        </w:rPr>
        <w:t xml:space="preserve">(between </w:t>
      </w:r>
      <w:r w:rsidR="00DB0ED8">
        <w:rPr>
          <w:bCs/>
          <w:i/>
          <w:iCs/>
          <w:color w:val="000000" w:themeColor="text1"/>
        </w:rPr>
        <w:t>snq2∆ pdr5∆</w:t>
      </w:r>
      <w:r w:rsidR="00DB0ED8" w:rsidRPr="00FF3025">
        <w:rPr>
          <w:bCs/>
          <w:iCs/>
          <w:color w:val="000000" w:themeColor="text1"/>
        </w:rPr>
        <w:t xml:space="preserve"> </w:t>
      </w:r>
      <w:r w:rsidR="00DB0ED8">
        <w:rPr>
          <w:bCs/>
          <w:iCs/>
          <w:color w:val="000000" w:themeColor="text1"/>
        </w:rPr>
        <w:t xml:space="preserve">and each of </w:t>
      </w:r>
      <w:r w:rsidR="00DB0ED8">
        <w:rPr>
          <w:bCs/>
          <w:i/>
          <w:iCs/>
          <w:color w:val="000000" w:themeColor="text1"/>
        </w:rPr>
        <w:t>ybt1∆</w:t>
      </w:r>
      <w:r w:rsidR="00DB0ED8">
        <w:rPr>
          <w:bCs/>
          <w:iCs/>
          <w:color w:val="000000" w:themeColor="text1"/>
        </w:rPr>
        <w:t xml:space="preserve"> and </w:t>
      </w:r>
      <w:r w:rsidR="00DB0ED8">
        <w:rPr>
          <w:bCs/>
          <w:i/>
          <w:iCs/>
          <w:color w:val="000000" w:themeColor="text1"/>
        </w:rPr>
        <w:t>yor1∆</w:t>
      </w:r>
      <w:r w:rsidR="00DB0ED8">
        <w:rPr>
          <w:bCs/>
          <w:iCs/>
          <w:color w:val="000000" w:themeColor="text1"/>
        </w:rPr>
        <w:t xml:space="preserve">), </w:t>
      </w:r>
      <w:r w:rsidR="00DB0ED8">
        <w:rPr>
          <w:rFonts w:eastAsiaTheme="minorEastAsia"/>
          <w:bCs/>
          <w:iCs/>
          <w:color w:val="000000" w:themeColor="text1"/>
        </w:rPr>
        <w:t>and a four-gene {</w:t>
      </w:r>
      <w:r w:rsidR="00DB0ED8" w:rsidRPr="00233F15">
        <w:rPr>
          <w:i/>
          <w:color w:val="000000"/>
        </w:rPr>
        <w:t>snq2∆</w:t>
      </w:r>
      <w:r w:rsidR="00DB0ED8">
        <w:rPr>
          <w:color w:val="000000"/>
        </w:rPr>
        <w:t xml:space="preserve">, </w:t>
      </w:r>
      <w:r w:rsidR="00DB0ED8" w:rsidRPr="00233F15">
        <w:rPr>
          <w:i/>
          <w:color w:val="000000"/>
        </w:rPr>
        <w:t>pdr5∆</w:t>
      </w:r>
      <w:r w:rsidR="00DB0ED8">
        <w:rPr>
          <w:color w:val="000000"/>
        </w:rPr>
        <w:t xml:space="preserve">, </w:t>
      </w:r>
      <w:r w:rsidR="00DB0ED8" w:rsidRPr="00233F15">
        <w:rPr>
          <w:i/>
          <w:color w:val="000000"/>
        </w:rPr>
        <w:t>ybt1∆</w:t>
      </w:r>
      <w:r w:rsidR="00DB0ED8">
        <w:rPr>
          <w:color w:val="000000"/>
        </w:rPr>
        <w:t xml:space="preserve">, </w:t>
      </w:r>
      <w:r w:rsidR="00DB0ED8" w:rsidRPr="00233F15">
        <w:rPr>
          <w:i/>
          <w:color w:val="000000"/>
        </w:rPr>
        <w:t>yor1∆</w:t>
      </w:r>
      <w:r w:rsidR="00DB0ED8">
        <w:rPr>
          <w:color w:val="000000"/>
        </w:rPr>
        <w:t xml:space="preserve">} </w:t>
      </w:r>
      <w:r w:rsidR="00DB0ED8">
        <w:rPr>
          <w:rFonts w:eastAsiaTheme="minorEastAsia"/>
          <w:bCs/>
          <w:iCs/>
          <w:color w:val="000000" w:themeColor="text1"/>
        </w:rPr>
        <w:t>negative interaction (reflecting the fact that the quadruple mutant is more sensitive than would be expected given the observed resistance of any of the three-deletion subset genotypes</w:t>
      </w:r>
      <w:r w:rsidR="00DB0ED8">
        <w:rPr>
          <w:bCs/>
          <w:iCs/>
          <w:color w:val="000000" w:themeColor="text1"/>
        </w:rPr>
        <w:t>; Figure 3</w:t>
      </w:r>
      <w:r w:rsidR="00977FF3">
        <w:rPr>
          <w:bCs/>
          <w:iCs/>
          <w:color w:val="000000" w:themeColor="text1"/>
        </w:rPr>
        <w:t>B</w:t>
      </w:r>
      <w:r w:rsidR="00DB0ED8" w:rsidRPr="00233F15">
        <w:rPr>
          <w:bCs/>
          <w:iCs/>
          <w:color w:val="000000" w:themeColor="text1"/>
        </w:rPr>
        <w:t xml:space="preserve">, Data </w:t>
      </w:r>
      <w:r w:rsidR="00DB0ED8">
        <w:rPr>
          <w:bCs/>
          <w:iCs/>
          <w:color w:val="000000" w:themeColor="text1"/>
        </w:rPr>
        <w:t>S6</w:t>
      </w:r>
      <w:r w:rsidR="00DB0ED8" w:rsidRPr="00233F15">
        <w:rPr>
          <w:bCs/>
          <w:iCs/>
          <w:color w:val="000000" w:themeColor="text1"/>
        </w:rPr>
        <w:t xml:space="preserve">).  </w:t>
      </w:r>
      <w:r w:rsidR="00DB0ED8">
        <w:rPr>
          <w:bCs/>
          <w:iCs/>
          <w:color w:val="000000" w:themeColor="text1"/>
        </w:rPr>
        <w:t>Together, these complex negative genetic interaction patterns suggest that the four</w:t>
      </w:r>
      <w:r w:rsidR="00DB0ED8" w:rsidRPr="00233F15">
        <w:rPr>
          <w:bCs/>
          <w:iCs/>
          <w:color w:val="000000" w:themeColor="text1"/>
        </w:rPr>
        <w:t xml:space="preserve"> genes </w:t>
      </w:r>
      <w:r w:rsidR="00DB0ED8">
        <w:rPr>
          <w:bCs/>
          <w:iCs/>
          <w:color w:val="000000" w:themeColor="text1"/>
        </w:rPr>
        <w:t xml:space="preserve">enable </w:t>
      </w:r>
      <w:r w:rsidR="00DB0ED8" w:rsidRPr="00233F15">
        <w:rPr>
          <w:bCs/>
          <w:iCs/>
          <w:color w:val="000000" w:themeColor="text1"/>
        </w:rPr>
        <w:t>mitoxantrone efflux in parallel</w:t>
      </w:r>
      <w:r w:rsidR="00DB0ED8">
        <w:rPr>
          <w:bCs/>
          <w:iCs/>
          <w:color w:val="000000" w:themeColor="text1"/>
        </w:rPr>
        <w:t xml:space="preserve">. </w:t>
      </w:r>
      <w:r w:rsidR="00172B90">
        <w:rPr>
          <w:bCs/>
          <w:iCs/>
          <w:color w:val="000000" w:themeColor="text1"/>
        </w:rPr>
        <w:t>S</w:t>
      </w:r>
      <w:r w:rsidR="00DB0ED8" w:rsidRPr="00233F15">
        <w:rPr>
          <w:bCs/>
          <w:iCs/>
          <w:color w:val="000000" w:themeColor="text1"/>
        </w:rPr>
        <w:t>imilar</w:t>
      </w:r>
      <w:r w:rsidR="00172B90">
        <w:rPr>
          <w:bCs/>
          <w:iCs/>
          <w:color w:val="000000" w:themeColor="text1"/>
        </w:rPr>
        <w:t xml:space="preserve"> </w:t>
      </w:r>
      <w:r w:rsidR="00DB0ED8" w:rsidRPr="00233F15">
        <w:rPr>
          <w:bCs/>
          <w:iCs/>
          <w:color w:val="000000" w:themeColor="text1"/>
        </w:rPr>
        <w:t xml:space="preserve">‘parallel </w:t>
      </w:r>
      <w:r w:rsidR="00422B90">
        <w:rPr>
          <w:bCs/>
          <w:iCs/>
          <w:color w:val="000000" w:themeColor="text1"/>
        </w:rPr>
        <w:t>efflux</w:t>
      </w:r>
      <w:r w:rsidR="00422B90" w:rsidRPr="00233F15">
        <w:rPr>
          <w:bCs/>
          <w:iCs/>
          <w:color w:val="000000" w:themeColor="text1"/>
        </w:rPr>
        <w:t xml:space="preserve">’ </w:t>
      </w:r>
      <w:r w:rsidR="00DB0ED8" w:rsidRPr="00D853DD">
        <w:rPr>
          <w:bCs/>
          <w:iCs/>
          <w:color w:val="000000" w:themeColor="text1"/>
        </w:rPr>
        <w:t>genetic interaction pattern</w:t>
      </w:r>
      <w:r w:rsidR="00B829D2">
        <w:rPr>
          <w:bCs/>
          <w:iCs/>
          <w:color w:val="000000" w:themeColor="text1"/>
        </w:rPr>
        <w:t>s</w:t>
      </w:r>
      <w:r w:rsidR="00DB0ED8" w:rsidRPr="00D853DD">
        <w:rPr>
          <w:bCs/>
          <w:iCs/>
          <w:color w:val="000000" w:themeColor="text1"/>
        </w:rPr>
        <w:t xml:space="preserve"> w</w:t>
      </w:r>
      <w:r w:rsidR="00172B90">
        <w:rPr>
          <w:bCs/>
          <w:iCs/>
          <w:color w:val="000000" w:themeColor="text1"/>
        </w:rPr>
        <w:t>ere</w:t>
      </w:r>
      <w:r w:rsidR="00DB0ED8" w:rsidRPr="00D853DD">
        <w:rPr>
          <w:bCs/>
          <w:iCs/>
          <w:color w:val="000000" w:themeColor="text1"/>
        </w:rPr>
        <w:t xml:space="preserve"> observed</w:t>
      </w:r>
      <w:r w:rsidR="00172B90">
        <w:rPr>
          <w:bCs/>
          <w:iCs/>
          <w:color w:val="000000" w:themeColor="text1"/>
        </w:rPr>
        <w:t>, e.g.</w:t>
      </w:r>
      <w:r w:rsidR="00DB0ED8" w:rsidRPr="00D853DD">
        <w:rPr>
          <w:bCs/>
          <w:iCs/>
          <w:color w:val="000000" w:themeColor="text1"/>
        </w:rPr>
        <w:t xml:space="preserve"> for </w:t>
      </w:r>
      <w:r w:rsidR="00172B90">
        <w:rPr>
          <w:bCs/>
          <w:iCs/>
          <w:color w:val="000000" w:themeColor="text1"/>
        </w:rPr>
        <w:t>{</w:t>
      </w:r>
      <w:r w:rsidR="00172B90">
        <w:rPr>
          <w:bCs/>
          <w:i/>
          <w:iCs/>
          <w:color w:val="000000" w:themeColor="text1"/>
        </w:rPr>
        <w:t>pdr5∆snq2</w:t>
      </w:r>
      <w:r w:rsidR="00172B90" w:rsidRPr="00022C0A">
        <w:rPr>
          <w:bCs/>
          <w:iCs/>
          <w:color w:val="000000" w:themeColor="text1"/>
        </w:rPr>
        <w:t>}</w:t>
      </w:r>
      <w:r w:rsidR="00172B90">
        <w:rPr>
          <w:bCs/>
          <w:iCs/>
          <w:color w:val="000000" w:themeColor="text1"/>
        </w:rPr>
        <w:t xml:space="preserve"> in camptothecin, and </w:t>
      </w:r>
      <w:r w:rsidR="00DB0ED8" w:rsidRPr="00D853DD">
        <w:rPr>
          <w:bCs/>
          <w:iCs/>
          <w:color w:val="000000" w:themeColor="text1"/>
        </w:rPr>
        <w:t>{</w:t>
      </w:r>
      <w:r w:rsidR="00DB0ED8" w:rsidRPr="00D853DD">
        <w:rPr>
          <w:bCs/>
          <w:i/>
          <w:iCs/>
          <w:color w:val="000000" w:themeColor="text1"/>
        </w:rPr>
        <w:t>pdr5∆</w:t>
      </w:r>
      <w:r w:rsidR="00DB0ED8" w:rsidRPr="00D853DD">
        <w:rPr>
          <w:bCs/>
          <w:iCs/>
          <w:color w:val="000000" w:themeColor="text1"/>
        </w:rPr>
        <w:t xml:space="preserve">, </w:t>
      </w:r>
      <w:r w:rsidR="00DB0ED8" w:rsidRPr="00D853DD">
        <w:rPr>
          <w:bCs/>
          <w:i/>
          <w:iCs/>
          <w:color w:val="000000" w:themeColor="text1"/>
        </w:rPr>
        <w:t>snq2∆</w:t>
      </w:r>
      <w:r w:rsidR="00DB0ED8" w:rsidRPr="00D853DD">
        <w:rPr>
          <w:bCs/>
          <w:iCs/>
          <w:color w:val="000000" w:themeColor="text1"/>
        </w:rPr>
        <w:t xml:space="preserve">, </w:t>
      </w:r>
      <w:r w:rsidR="00DB0ED8" w:rsidRPr="00D853DD">
        <w:rPr>
          <w:bCs/>
          <w:i/>
          <w:iCs/>
          <w:color w:val="000000" w:themeColor="text1"/>
        </w:rPr>
        <w:t>yor1∆</w:t>
      </w:r>
      <w:r w:rsidR="00DB0ED8" w:rsidRPr="00D853DD">
        <w:rPr>
          <w:bCs/>
          <w:iCs/>
          <w:color w:val="000000" w:themeColor="text1"/>
        </w:rPr>
        <w:t>}</w:t>
      </w:r>
      <w:r w:rsidR="00DB0ED8" w:rsidRPr="00D853DD">
        <w:rPr>
          <w:bCs/>
          <w:i/>
          <w:iCs/>
          <w:color w:val="000000" w:themeColor="text1"/>
        </w:rPr>
        <w:t xml:space="preserve"> </w:t>
      </w:r>
      <w:r w:rsidR="00DB0ED8" w:rsidRPr="00D853DD">
        <w:rPr>
          <w:bCs/>
          <w:iCs/>
          <w:color w:val="000000" w:themeColor="text1"/>
        </w:rPr>
        <w:t>in cisplatin (</w:t>
      </w:r>
      <w:r w:rsidR="00DB0ED8">
        <w:rPr>
          <w:bCs/>
          <w:iCs/>
          <w:color w:val="000000" w:themeColor="text1"/>
        </w:rPr>
        <w:t xml:space="preserve">Figure </w:t>
      </w:r>
      <w:r w:rsidR="00DB0ED8" w:rsidRPr="00D853DD">
        <w:rPr>
          <w:bCs/>
          <w:iCs/>
          <w:color w:val="000000" w:themeColor="text1"/>
        </w:rPr>
        <w:t>3</w:t>
      </w:r>
      <w:r w:rsidR="00DD5A01">
        <w:rPr>
          <w:bCs/>
          <w:iCs/>
          <w:color w:val="000000" w:themeColor="text1"/>
        </w:rPr>
        <w:t>A-</w:t>
      </w:r>
      <w:r w:rsidR="00977FF3">
        <w:rPr>
          <w:bCs/>
          <w:iCs/>
          <w:color w:val="000000" w:themeColor="text1"/>
        </w:rPr>
        <w:t>B</w:t>
      </w:r>
      <w:r w:rsidR="00DB0ED8" w:rsidRPr="00D853DD">
        <w:rPr>
          <w:bCs/>
          <w:iCs/>
          <w:color w:val="000000" w:themeColor="text1"/>
        </w:rPr>
        <w:t>, Data S6).</w:t>
      </w:r>
    </w:p>
    <w:p w14:paraId="1C471395" w14:textId="15D7ED4E" w:rsidR="00DD7DA3" w:rsidRDefault="009A093D" w:rsidP="00DB0ED8">
      <w:pPr>
        <w:jc w:val="both"/>
        <w:rPr>
          <w:bCs/>
          <w:iCs/>
          <w:color w:val="000000" w:themeColor="text1"/>
        </w:rPr>
      </w:pPr>
      <w:r>
        <w:rPr>
          <w:b/>
          <w:bCs/>
          <w:iCs/>
          <w:color w:val="000000" w:themeColor="text1"/>
        </w:rPr>
        <w:t xml:space="preserve">Using </w:t>
      </w:r>
      <w:r w:rsidR="008D6812">
        <w:rPr>
          <w:b/>
          <w:bCs/>
          <w:iCs/>
          <w:color w:val="000000" w:themeColor="text1"/>
        </w:rPr>
        <w:t>XGA</w:t>
      </w:r>
      <w:r>
        <w:rPr>
          <w:b/>
          <w:bCs/>
          <w:iCs/>
          <w:color w:val="000000" w:themeColor="text1"/>
        </w:rPr>
        <w:t xml:space="preserve"> to </w:t>
      </w:r>
      <w:r w:rsidR="0051218F">
        <w:rPr>
          <w:b/>
          <w:bCs/>
          <w:iCs/>
          <w:color w:val="000000" w:themeColor="text1"/>
        </w:rPr>
        <w:t>learn</w:t>
      </w:r>
      <w:r w:rsidR="00BE11A6">
        <w:rPr>
          <w:b/>
          <w:bCs/>
          <w:iCs/>
          <w:color w:val="000000" w:themeColor="text1"/>
        </w:rPr>
        <w:t xml:space="preserve"> </w:t>
      </w:r>
      <w:r w:rsidR="009251F0">
        <w:rPr>
          <w:b/>
          <w:bCs/>
          <w:iCs/>
          <w:color w:val="000000" w:themeColor="text1"/>
        </w:rPr>
        <w:t>intuitive</w:t>
      </w:r>
      <w:r w:rsidR="00DD7DA3">
        <w:rPr>
          <w:b/>
          <w:bCs/>
          <w:iCs/>
          <w:color w:val="000000" w:themeColor="text1"/>
        </w:rPr>
        <w:t xml:space="preserve"> genotype-to-phenotype model</w:t>
      </w:r>
      <w:r w:rsidR="00BE11A6">
        <w:rPr>
          <w:b/>
          <w:bCs/>
          <w:iCs/>
          <w:color w:val="000000" w:themeColor="text1"/>
        </w:rPr>
        <w:t>s</w:t>
      </w:r>
      <w:r w:rsidR="00DD7DA3">
        <w:rPr>
          <w:b/>
          <w:bCs/>
          <w:iCs/>
          <w:color w:val="000000" w:themeColor="text1"/>
        </w:rPr>
        <w:t xml:space="preserve"> of</w:t>
      </w:r>
      <w:r w:rsidR="00DB0ED8">
        <w:rPr>
          <w:b/>
          <w:bCs/>
          <w:iCs/>
          <w:color w:val="000000" w:themeColor="text1"/>
        </w:rPr>
        <w:t xml:space="preserve"> the ABC transporter system</w:t>
      </w:r>
      <w:r w:rsidR="00DD7DA3">
        <w:rPr>
          <w:b/>
          <w:bCs/>
          <w:iCs/>
          <w:color w:val="000000" w:themeColor="text1"/>
        </w:rPr>
        <w:t xml:space="preserve"> </w:t>
      </w:r>
    </w:p>
    <w:p w14:paraId="3232C237" w14:textId="53403426" w:rsidR="00DB0ED8" w:rsidRDefault="00532367" w:rsidP="006E736D">
      <w:pPr>
        <w:jc w:val="both"/>
        <w:rPr>
          <w:bCs/>
          <w:iCs/>
          <w:color w:val="000000" w:themeColor="text1"/>
        </w:rPr>
      </w:pPr>
      <w:r>
        <w:rPr>
          <w:bCs/>
          <w:iCs/>
          <w:color w:val="000000" w:themeColor="text1"/>
        </w:rPr>
        <w:t xml:space="preserve">While </w:t>
      </w:r>
      <w:r w:rsidR="0018721A">
        <w:rPr>
          <w:bCs/>
          <w:iCs/>
          <w:color w:val="000000" w:themeColor="text1"/>
        </w:rPr>
        <w:t xml:space="preserve">the generalized linear models used above do </w:t>
      </w:r>
      <w:r>
        <w:rPr>
          <w:bCs/>
          <w:iCs/>
          <w:color w:val="000000" w:themeColor="text1"/>
        </w:rPr>
        <w:t xml:space="preserve">capture complex genotype-phenotype relationships, </w:t>
      </w:r>
      <w:r w:rsidR="0018721A">
        <w:rPr>
          <w:bCs/>
          <w:iCs/>
          <w:color w:val="000000" w:themeColor="text1"/>
        </w:rPr>
        <w:t xml:space="preserve">they </w:t>
      </w:r>
      <w:r w:rsidR="00350F21">
        <w:rPr>
          <w:bCs/>
          <w:iCs/>
          <w:color w:val="000000" w:themeColor="text1"/>
        </w:rPr>
        <w:t>d</w:t>
      </w:r>
      <w:r w:rsidR="00656E65">
        <w:rPr>
          <w:bCs/>
          <w:iCs/>
          <w:color w:val="000000" w:themeColor="text1"/>
        </w:rPr>
        <w:t>o</w:t>
      </w:r>
      <w:r w:rsidR="0018721A">
        <w:rPr>
          <w:bCs/>
          <w:iCs/>
          <w:color w:val="000000" w:themeColor="text1"/>
        </w:rPr>
        <w:t xml:space="preserve"> </w:t>
      </w:r>
      <w:r w:rsidR="00350F21">
        <w:rPr>
          <w:bCs/>
          <w:iCs/>
          <w:color w:val="000000" w:themeColor="text1"/>
        </w:rPr>
        <w:t xml:space="preserve">not </w:t>
      </w:r>
      <w:r w:rsidR="0018721A">
        <w:rPr>
          <w:bCs/>
          <w:iCs/>
          <w:color w:val="000000" w:themeColor="text1"/>
        </w:rPr>
        <w:t xml:space="preserve">always </w:t>
      </w:r>
      <w:r w:rsidR="00350F21">
        <w:rPr>
          <w:bCs/>
          <w:iCs/>
          <w:color w:val="000000" w:themeColor="text1"/>
        </w:rPr>
        <w:t xml:space="preserve">efficiently convey useful intuition about the system.  </w:t>
      </w:r>
      <w:r w:rsidR="0046164A">
        <w:rPr>
          <w:bCs/>
          <w:iCs/>
          <w:color w:val="000000" w:themeColor="text1"/>
        </w:rPr>
        <w:t xml:space="preserve">For </w:t>
      </w:r>
      <w:r w:rsidR="00BE27E7">
        <w:rPr>
          <w:bCs/>
          <w:iCs/>
          <w:color w:val="000000" w:themeColor="text1"/>
        </w:rPr>
        <w:t xml:space="preserve">example, </w:t>
      </w:r>
      <w:r w:rsidR="00DB0ED8">
        <w:rPr>
          <w:bCs/>
          <w:iCs/>
          <w:color w:val="000000" w:themeColor="text1"/>
        </w:rPr>
        <w:t xml:space="preserve">we reasoned </w:t>
      </w:r>
      <w:r w:rsidR="00695D3C">
        <w:rPr>
          <w:bCs/>
          <w:iCs/>
          <w:color w:val="000000" w:themeColor="text1"/>
        </w:rPr>
        <w:t xml:space="preserve">(without benefit of </w:t>
      </w:r>
      <w:r w:rsidR="0043461D">
        <w:rPr>
          <w:bCs/>
          <w:iCs/>
          <w:color w:val="000000" w:themeColor="text1"/>
        </w:rPr>
        <w:t xml:space="preserve">intuitive </w:t>
      </w:r>
      <w:r w:rsidR="00695D3C">
        <w:rPr>
          <w:bCs/>
          <w:iCs/>
          <w:color w:val="000000" w:themeColor="text1"/>
        </w:rPr>
        <w:t xml:space="preserve">computational modeling) </w:t>
      </w:r>
      <w:r w:rsidR="0043461D">
        <w:rPr>
          <w:bCs/>
          <w:iCs/>
          <w:color w:val="000000" w:themeColor="text1"/>
        </w:rPr>
        <w:t xml:space="preserve">that </w:t>
      </w:r>
      <w:r w:rsidR="00DB0ED8">
        <w:rPr>
          <w:bCs/>
          <w:iCs/>
          <w:color w:val="000000" w:themeColor="text1"/>
        </w:rPr>
        <w:t xml:space="preserve">a set of transporter genes </w:t>
      </w:r>
      <w:r w:rsidR="00695D3C">
        <w:rPr>
          <w:bCs/>
          <w:iCs/>
          <w:color w:val="000000" w:themeColor="text1"/>
        </w:rPr>
        <w:t xml:space="preserve">showing </w:t>
      </w:r>
      <w:r w:rsidR="0046164A">
        <w:rPr>
          <w:bCs/>
          <w:iCs/>
          <w:color w:val="000000" w:themeColor="text1"/>
        </w:rPr>
        <w:t xml:space="preserve">patterns of </w:t>
      </w:r>
      <w:r w:rsidR="00695D3C">
        <w:rPr>
          <w:bCs/>
          <w:iCs/>
          <w:color w:val="000000" w:themeColor="text1"/>
        </w:rPr>
        <w:t xml:space="preserve">within-set negative genetic interactions </w:t>
      </w:r>
      <w:r w:rsidR="00DB0ED8">
        <w:rPr>
          <w:bCs/>
          <w:iCs/>
          <w:color w:val="000000" w:themeColor="text1"/>
        </w:rPr>
        <w:t xml:space="preserve">suggests that each transporter is independently capable of drug efflux.  </w:t>
      </w:r>
      <w:r w:rsidR="00ED3E4E">
        <w:rPr>
          <w:bCs/>
          <w:iCs/>
          <w:color w:val="000000" w:themeColor="text1"/>
        </w:rPr>
        <w:t xml:space="preserve">Other genetic interaction patterns </w:t>
      </w:r>
      <w:r w:rsidR="00DB0ED8">
        <w:rPr>
          <w:bCs/>
          <w:iCs/>
          <w:color w:val="000000" w:themeColor="text1"/>
        </w:rPr>
        <w:t>le</w:t>
      </w:r>
      <w:r w:rsidR="0046164A">
        <w:rPr>
          <w:bCs/>
          <w:iCs/>
          <w:color w:val="000000" w:themeColor="text1"/>
        </w:rPr>
        <w:t>d</w:t>
      </w:r>
      <w:r w:rsidR="00DB0ED8">
        <w:rPr>
          <w:bCs/>
          <w:iCs/>
          <w:color w:val="000000" w:themeColor="text1"/>
        </w:rPr>
        <w:t xml:space="preserve"> us to conclude that the presence of one transporter can </w:t>
      </w:r>
      <w:r w:rsidR="00695D3C">
        <w:rPr>
          <w:bCs/>
          <w:iCs/>
          <w:color w:val="000000" w:themeColor="text1"/>
        </w:rPr>
        <w:t xml:space="preserve">positively </w:t>
      </w:r>
      <w:r w:rsidR="00DB0ED8">
        <w:rPr>
          <w:bCs/>
          <w:iCs/>
          <w:color w:val="000000" w:themeColor="text1"/>
        </w:rPr>
        <w:t xml:space="preserve">or </w:t>
      </w:r>
      <w:r w:rsidR="00695D3C">
        <w:rPr>
          <w:bCs/>
          <w:iCs/>
          <w:color w:val="000000" w:themeColor="text1"/>
        </w:rPr>
        <w:t xml:space="preserve">negatively influence the activity of </w:t>
      </w:r>
      <w:r w:rsidR="00DB0ED8">
        <w:rPr>
          <w:bCs/>
          <w:iCs/>
          <w:color w:val="000000" w:themeColor="text1"/>
        </w:rPr>
        <w:t>another</w:t>
      </w:r>
      <w:r w:rsidR="000E4BF6">
        <w:rPr>
          <w:bCs/>
          <w:iCs/>
          <w:color w:val="000000" w:themeColor="text1"/>
        </w:rPr>
        <w:t xml:space="preserve"> (e.g. </w:t>
      </w:r>
      <w:r w:rsidR="00A85F8D">
        <w:rPr>
          <w:bCs/>
          <w:iCs/>
          <w:color w:val="000000" w:themeColor="text1"/>
        </w:rPr>
        <w:t xml:space="preserve">influence on </w:t>
      </w:r>
      <w:r w:rsidR="004A4B92">
        <w:rPr>
          <w:bCs/>
          <w:iCs/>
          <w:color w:val="000000" w:themeColor="text1"/>
        </w:rPr>
        <w:t>Snq2 activity</w:t>
      </w:r>
      <w:r w:rsidR="00A85F8D">
        <w:rPr>
          <w:bCs/>
          <w:i/>
          <w:iCs/>
          <w:color w:val="000000" w:themeColor="text1"/>
        </w:rPr>
        <w:t xml:space="preserve"> </w:t>
      </w:r>
      <w:r w:rsidR="00A85F8D">
        <w:rPr>
          <w:bCs/>
          <w:iCs/>
          <w:color w:val="000000" w:themeColor="text1"/>
        </w:rPr>
        <w:t xml:space="preserve">from </w:t>
      </w:r>
      <w:r w:rsidR="00A85F8D">
        <w:rPr>
          <w:bCs/>
          <w:i/>
          <w:iCs/>
          <w:color w:val="000000" w:themeColor="text1"/>
        </w:rPr>
        <w:t xml:space="preserve">PDR5 </w:t>
      </w:r>
      <w:r w:rsidR="00A85F8D">
        <w:rPr>
          <w:bCs/>
          <w:iCs/>
          <w:color w:val="000000" w:themeColor="text1"/>
        </w:rPr>
        <w:t xml:space="preserve">and </w:t>
      </w:r>
      <w:r w:rsidR="00A85F8D">
        <w:rPr>
          <w:bCs/>
          <w:i/>
          <w:iCs/>
          <w:color w:val="000000" w:themeColor="text1"/>
        </w:rPr>
        <w:t>YOR1</w:t>
      </w:r>
      <w:r w:rsidR="00A85F8D">
        <w:rPr>
          <w:bCs/>
          <w:iCs/>
          <w:color w:val="000000" w:themeColor="text1"/>
        </w:rPr>
        <w:t xml:space="preserve"> in benomyl)</w:t>
      </w:r>
      <w:r w:rsidR="00DB0ED8">
        <w:rPr>
          <w:bCs/>
          <w:iCs/>
          <w:color w:val="000000" w:themeColor="text1"/>
        </w:rPr>
        <w:t xml:space="preserve">.  </w:t>
      </w:r>
      <w:r w:rsidR="00350F21">
        <w:rPr>
          <w:bCs/>
          <w:iCs/>
          <w:color w:val="000000" w:themeColor="text1"/>
        </w:rPr>
        <w:t xml:space="preserve">However, manually derived </w:t>
      </w:r>
      <w:r w:rsidR="001F4A01">
        <w:rPr>
          <w:bCs/>
          <w:iCs/>
          <w:color w:val="000000" w:themeColor="text1"/>
        </w:rPr>
        <w:t xml:space="preserve">genetic </w:t>
      </w:r>
      <w:r w:rsidR="00350F21">
        <w:rPr>
          <w:bCs/>
          <w:iCs/>
          <w:color w:val="000000" w:themeColor="text1"/>
        </w:rPr>
        <w:t>intuition from a complex system is laborious,</w:t>
      </w:r>
      <w:r w:rsidR="00FD103C">
        <w:rPr>
          <w:bCs/>
          <w:iCs/>
          <w:color w:val="000000" w:themeColor="text1"/>
        </w:rPr>
        <w:t xml:space="preserve"> and it is difficult to objectively evaluate how well these explanations correspond to observed data</w:t>
      </w:r>
      <w:r w:rsidR="00350F21">
        <w:rPr>
          <w:bCs/>
          <w:iCs/>
          <w:color w:val="000000" w:themeColor="text1"/>
        </w:rPr>
        <w:t xml:space="preserve">.  </w:t>
      </w:r>
      <w:r w:rsidR="00DB0ED8">
        <w:rPr>
          <w:bCs/>
          <w:iCs/>
          <w:color w:val="000000" w:themeColor="text1"/>
        </w:rPr>
        <w:t xml:space="preserve">To </w:t>
      </w:r>
      <w:r w:rsidR="00A05F31">
        <w:rPr>
          <w:bCs/>
          <w:iCs/>
          <w:color w:val="000000" w:themeColor="text1"/>
        </w:rPr>
        <w:t>demonstrate that</w:t>
      </w:r>
      <w:r w:rsidR="00BC331C">
        <w:rPr>
          <w:bCs/>
          <w:iCs/>
          <w:color w:val="000000" w:themeColor="text1"/>
        </w:rPr>
        <w:t xml:space="preserve"> </w:t>
      </w:r>
      <w:r w:rsidR="005E5116">
        <w:rPr>
          <w:bCs/>
          <w:iCs/>
          <w:color w:val="000000" w:themeColor="text1"/>
        </w:rPr>
        <w:t xml:space="preserve">such intuitions </w:t>
      </w:r>
      <w:r w:rsidR="00A05F31">
        <w:rPr>
          <w:bCs/>
          <w:iCs/>
          <w:color w:val="000000" w:themeColor="text1"/>
        </w:rPr>
        <w:t xml:space="preserve">can be derived more systematically from </w:t>
      </w:r>
      <w:r w:rsidR="00DB0ED8">
        <w:rPr>
          <w:bCs/>
          <w:iCs/>
          <w:color w:val="000000" w:themeColor="text1"/>
        </w:rPr>
        <w:t xml:space="preserve">complex genotype-phenotype relationships, we developed a neural network model.  </w:t>
      </w:r>
    </w:p>
    <w:p w14:paraId="605182D5" w14:textId="77777777" w:rsidR="00DB0ED8" w:rsidRDefault="00DB0ED8" w:rsidP="00DB0ED8">
      <w:pPr>
        <w:jc w:val="both"/>
        <w:rPr>
          <w:bCs/>
          <w:iCs/>
          <w:color w:val="000000" w:themeColor="text1"/>
        </w:rPr>
      </w:pPr>
    </w:p>
    <w:p w14:paraId="08F343E0" w14:textId="611D7928" w:rsidR="00B846CD" w:rsidRDefault="00DB0ED8" w:rsidP="00255189">
      <w:pPr>
        <w:jc w:val="both"/>
        <w:rPr>
          <w:bCs/>
          <w:iCs/>
          <w:color w:val="000000" w:themeColor="text1"/>
        </w:rPr>
      </w:pPr>
      <w:r>
        <w:rPr>
          <w:bCs/>
          <w:iCs/>
          <w:color w:val="000000" w:themeColor="text1"/>
        </w:rPr>
        <w:t xml:space="preserve">We structured </w:t>
      </w:r>
      <w:r w:rsidR="00D14AB6">
        <w:rPr>
          <w:bCs/>
          <w:iCs/>
          <w:color w:val="000000" w:themeColor="text1"/>
        </w:rPr>
        <w:t xml:space="preserve">the </w:t>
      </w:r>
      <w:r>
        <w:rPr>
          <w:bCs/>
          <w:iCs/>
          <w:color w:val="000000" w:themeColor="text1"/>
        </w:rPr>
        <w:t>neural network model (Methods, Figure 4A) to have three layers: 1) an input layer encoding the binary genotype (</w:t>
      </w:r>
      <w:r w:rsidRPr="001D524E">
        <w:rPr>
          <w:b/>
          <w:bCs/>
          <w:i/>
          <w:iCs/>
          <w:color w:val="000000" w:themeColor="text1"/>
        </w:rPr>
        <w:t>G</w:t>
      </w:r>
      <w:r>
        <w:rPr>
          <w:bCs/>
          <w:iCs/>
          <w:color w:val="000000" w:themeColor="text1"/>
        </w:rPr>
        <w:t>) for each of the 16 targeted transporters; 2) a middle ‘hidden’ layer with values (</w:t>
      </w:r>
      <w:r w:rsidRPr="001D524E">
        <w:rPr>
          <w:b/>
          <w:bCs/>
          <w:i/>
          <w:iCs/>
          <w:color w:val="000000" w:themeColor="text1"/>
        </w:rPr>
        <w:t>A</w:t>
      </w:r>
      <w:r w:rsidR="001C1DFB" w:rsidRPr="00C4261A">
        <w:rPr>
          <w:bCs/>
          <w:iCs/>
          <w:color w:val="000000" w:themeColor="text1"/>
        </w:rPr>
        <w:t xml:space="preserve">; </w:t>
      </w:r>
      <w:r w:rsidR="001C1DFB">
        <w:rPr>
          <w:bCs/>
          <w:iCs/>
          <w:color w:val="000000" w:themeColor="text1"/>
        </w:rPr>
        <w:t>ranging from 0 to 1</w:t>
      </w:r>
      <w:r w:rsidRPr="000518E2">
        <w:rPr>
          <w:bCs/>
          <w:iCs/>
          <w:color w:val="000000" w:themeColor="text1"/>
        </w:rPr>
        <w:t xml:space="preserve">) </w:t>
      </w:r>
      <w:r>
        <w:rPr>
          <w:bCs/>
          <w:iCs/>
          <w:color w:val="000000" w:themeColor="text1"/>
        </w:rPr>
        <w:t>that estimate the activity of each of the 16 transporters; and 3) an output layer that quantitatively describes resistance (</w:t>
      </w:r>
      <w:r w:rsidRPr="001D524E">
        <w:rPr>
          <w:b/>
          <w:bCs/>
          <w:i/>
          <w:iCs/>
          <w:color w:val="000000" w:themeColor="text1"/>
        </w:rPr>
        <w:t>R</w:t>
      </w:r>
      <w:r w:rsidR="001C1DFB" w:rsidRPr="00A430D3">
        <w:rPr>
          <w:bCs/>
          <w:iCs/>
          <w:color w:val="000000" w:themeColor="text1"/>
        </w:rPr>
        <w:t xml:space="preserve">; </w:t>
      </w:r>
      <w:r w:rsidR="001C1DFB">
        <w:rPr>
          <w:bCs/>
          <w:iCs/>
          <w:color w:val="000000" w:themeColor="text1"/>
        </w:rPr>
        <w:t>ranging from 0 to 1</w:t>
      </w:r>
      <w:r>
        <w:rPr>
          <w:bCs/>
          <w:iCs/>
          <w:color w:val="000000" w:themeColor="text1"/>
        </w:rPr>
        <w:t xml:space="preserve">) to each of 16 drugs.  To represent regulatory influence relationships between transporters, the links between genotype and activity layers have (initially unknown) </w:t>
      </w:r>
      <w:r w:rsidR="00D52D95">
        <w:rPr>
          <w:bCs/>
          <w:iCs/>
          <w:color w:val="000000" w:themeColor="text1"/>
        </w:rPr>
        <w:t xml:space="preserve">‘influence’ </w:t>
      </w:r>
      <w:r>
        <w:rPr>
          <w:bCs/>
          <w:iCs/>
          <w:color w:val="000000" w:themeColor="text1"/>
        </w:rPr>
        <w:t>weights (</w:t>
      </w:r>
      <w:r>
        <w:rPr>
          <w:b/>
          <w:bCs/>
          <w:i/>
          <w:iCs/>
          <w:color w:val="000000" w:themeColor="text1"/>
        </w:rPr>
        <w:t>I</w:t>
      </w:r>
      <w:r>
        <w:rPr>
          <w:bCs/>
          <w:iCs/>
          <w:color w:val="000000" w:themeColor="text1"/>
        </w:rPr>
        <w:t>), with positive weights where gene presence increases activity and negative weights where gene presence decreases activity. The links between activity and resistance layers have (initially unknown)</w:t>
      </w:r>
      <w:r w:rsidR="00D14AB6">
        <w:rPr>
          <w:bCs/>
          <w:iCs/>
          <w:color w:val="000000" w:themeColor="text1"/>
        </w:rPr>
        <w:t xml:space="preserve"> </w:t>
      </w:r>
      <w:r w:rsidR="001C1DFB">
        <w:rPr>
          <w:bCs/>
          <w:iCs/>
          <w:color w:val="000000" w:themeColor="text1"/>
        </w:rPr>
        <w:t xml:space="preserve">non-negative </w:t>
      </w:r>
      <w:r w:rsidR="00D52D95">
        <w:rPr>
          <w:bCs/>
          <w:iCs/>
          <w:color w:val="000000" w:themeColor="text1"/>
        </w:rPr>
        <w:t xml:space="preserve">‘efflux’ </w:t>
      </w:r>
      <w:r>
        <w:rPr>
          <w:bCs/>
          <w:iCs/>
          <w:color w:val="000000" w:themeColor="text1"/>
        </w:rPr>
        <w:t>weights (</w:t>
      </w:r>
      <w:commentRangeStart w:id="9"/>
      <w:commentRangeStart w:id="10"/>
      <w:r w:rsidRPr="001D524E">
        <w:rPr>
          <w:b/>
          <w:bCs/>
          <w:i/>
          <w:iCs/>
          <w:color w:val="000000" w:themeColor="text1"/>
        </w:rPr>
        <w:t>E</w:t>
      </w:r>
      <w:commentRangeEnd w:id="9"/>
      <w:r>
        <w:rPr>
          <w:rStyle w:val="CommentReference"/>
          <w:rFonts w:asciiTheme="minorHAnsi" w:hAnsiTheme="minorHAnsi" w:cstheme="minorBidi"/>
        </w:rPr>
        <w:commentReference w:id="9"/>
      </w:r>
      <w:commentRangeEnd w:id="10"/>
      <w:r>
        <w:rPr>
          <w:rStyle w:val="CommentReference"/>
          <w:rFonts w:asciiTheme="minorHAnsi" w:hAnsiTheme="minorHAnsi" w:cstheme="minorBidi"/>
        </w:rPr>
        <w:commentReference w:id="10"/>
      </w:r>
      <w:r>
        <w:rPr>
          <w:bCs/>
          <w:iCs/>
          <w:color w:val="000000" w:themeColor="text1"/>
        </w:rPr>
        <w:t xml:space="preserve">) that capture the extent to which each transporter can catalyze the efflux (or otherwise reduce the activity) of each drug. </w:t>
      </w:r>
      <w:r w:rsidR="00D14AB6">
        <w:rPr>
          <w:bCs/>
          <w:iCs/>
          <w:color w:val="000000" w:themeColor="text1"/>
        </w:rPr>
        <w:t xml:space="preserve">The model also </w:t>
      </w:r>
      <w:r w:rsidR="000055CE">
        <w:rPr>
          <w:bCs/>
          <w:iCs/>
          <w:color w:val="000000" w:themeColor="text1"/>
        </w:rPr>
        <w:t xml:space="preserve">allowed for </w:t>
      </w:r>
      <w:r w:rsidR="00D14AB6">
        <w:rPr>
          <w:bCs/>
          <w:iCs/>
          <w:color w:val="000000" w:themeColor="text1"/>
        </w:rPr>
        <w:t xml:space="preserve">offset </w:t>
      </w:r>
      <w:r w:rsidR="000055CE">
        <w:rPr>
          <w:bCs/>
          <w:iCs/>
          <w:color w:val="000000" w:themeColor="text1"/>
        </w:rPr>
        <w:t xml:space="preserve">terms for both </w:t>
      </w:r>
      <w:r w:rsidR="000055CE" w:rsidRPr="0069189F">
        <w:rPr>
          <w:b/>
          <w:bCs/>
          <w:i/>
          <w:iCs/>
          <w:color w:val="000000" w:themeColor="text1"/>
        </w:rPr>
        <w:t>A</w:t>
      </w:r>
      <w:r w:rsidR="000055CE">
        <w:rPr>
          <w:bCs/>
          <w:iCs/>
          <w:color w:val="000000" w:themeColor="text1"/>
        </w:rPr>
        <w:t xml:space="preserve"> and </w:t>
      </w:r>
      <w:r w:rsidR="000055CE" w:rsidRPr="0069189F">
        <w:rPr>
          <w:b/>
          <w:bCs/>
          <w:i/>
          <w:iCs/>
          <w:color w:val="000000" w:themeColor="text1"/>
        </w:rPr>
        <w:t>R</w:t>
      </w:r>
      <w:r w:rsidR="000055CE">
        <w:rPr>
          <w:bCs/>
          <w:iCs/>
          <w:color w:val="000000" w:themeColor="text1"/>
        </w:rPr>
        <w:t xml:space="preserve"> </w:t>
      </w:r>
      <w:r w:rsidR="00D14AB6">
        <w:rPr>
          <w:bCs/>
          <w:iCs/>
          <w:color w:val="000000" w:themeColor="text1"/>
        </w:rPr>
        <w:t xml:space="preserve">(Methods). </w:t>
      </w:r>
    </w:p>
    <w:p w14:paraId="208AA09E" w14:textId="77777777" w:rsidR="007F43D9" w:rsidRDefault="007F43D9" w:rsidP="00255189">
      <w:pPr>
        <w:jc w:val="both"/>
        <w:rPr>
          <w:bCs/>
          <w:iCs/>
          <w:color w:val="000000" w:themeColor="text1"/>
        </w:rPr>
      </w:pPr>
    </w:p>
    <w:p w14:paraId="40DEF791" w14:textId="3E83D0C5" w:rsidR="00755D10" w:rsidRDefault="00680364" w:rsidP="00255189">
      <w:pPr>
        <w:jc w:val="both"/>
        <w:rPr>
          <w:bCs/>
          <w:iCs/>
          <w:color w:val="000000" w:themeColor="text1"/>
        </w:rPr>
      </w:pPr>
      <w:r>
        <w:rPr>
          <w:bCs/>
          <w:iCs/>
          <w:color w:val="000000" w:themeColor="text1"/>
        </w:rPr>
        <w:t>We learn</w:t>
      </w:r>
      <w:r w:rsidR="000B5462">
        <w:rPr>
          <w:bCs/>
          <w:iCs/>
          <w:color w:val="000000" w:themeColor="text1"/>
        </w:rPr>
        <w:t>ed</w:t>
      </w:r>
      <w:r>
        <w:rPr>
          <w:bCs/>
          <w:iCs/>
          <w:color w:val="000000" w:themeColor="text1"/>
        </w:rPr>
        <w:t xml:space="preserve"> the appropriate</w:t>
      </w:r>
      <w:r w:rsidR="004F7389">
        <w:rPr>
          <w:bCs/>
          <w:iCs/>
          <w:color w:val="000000" w:themeColor="text1"/>
        </w:rPr>
        <w:t xml:space="preserve"> network weights with</w:t>
      </w:r>
      <w:r w:rsidR="00D810B5">
        <w:rPr>
          <w:bCs/>
          <w:iCs/>
          <w:color w:val="000000" w:themeColor="text1"/>
        </w:rPr>
        <w:t xml:space="preserve"> back-propagation and</w:t>
      </w:r>
      <w:r w:rsidR="004F7389">
        <w:rPr>
          <w:bCs/>
          <w:iCs/>
          <w:color w:val="000000" w:themeColor="text1"/>
        </w:rPr>
        <w:t xml:space="preserve"> stochastic gradient descent using our complete set of drug resistance phenotypes as training data (see Methods).  </w:t>
      </w:r>
      <w:r w:rsidR="00103253">
        <w:rPr>
          <w:bCs/>
          <w:iCs/>
          <w:color w:val="000000" w:themeColor="text1"/>
        </w:rPr>
        <w:t xml:space="preserve">To favor more parsimonious models, </w:t>
      </w:r>
      <w:r w:rsidR="00CC0375">
        <w:rPr>
          <w:bCs/>
          <w:iCs/>
          <w:color w:val="000000" w:themeColor="text1"/>
        </w:rPr>
        <w:t>t</w:t>
      </w:r>
      <w:r w:rsidR="00DB0ED8">
        <w:rPr>
          <w:bCs/>
          <w:iCs/>
          <w:color w:val="000000" w:themeColor="text1"/>
        </w:rPr>
        <w:t>he cost function that was used to optimize network weights contained a penalty which acts to limit the number of non-zero weights (Methods, Figure S</w:t>
      </w:r>
      <w:r w:rsidR="000518E2">
        <w:rPr>
          <w:bCs/>
          <w:iCs/>
          <w:color w:val="000000" w:themeColor="text1"/>
        </w:rPr>
        <w:t>7</w:t>
      </w:r>
      <w:r w:rsidR="00DB0ED8">
        <w:rPr>
          <w:bCs/>
          <w:iCs/>
          <w:color w:val="000000" w:themeColor="text1"/>
        </w:rPr>
        <w:t xml:space="preserve">A-B). </w:t>
      </w:r>
      <w:r w:rsidR="004B237A">
        <w:rPr>
          <w:bCs/>
          <w:iCs/>
          <w:color w:val="000000" w:themeColor="text1"/>
        </w:rPr>
        <w:t xml:space="preserve"> </w:t>
      </w:r>
      <w:commentRangeStart w:id="11"/>
      <w:commentRangeStart w:id="12"/>
      <w:r w:rsidR="00DB0ED8">
        <w:rPr>
          <w:bCs/>
          <w:iCs/>
          <w:color w:val="000000" w:themeColor="text1"/>
        </w:rPr>
        <w:t xml:space="preserve">After the learning procedure, parsimonious models were further favored by setting non-zero weights to zero if they did not consistently depart from zero between repeated runs with different initial parameter settings, or if doing so did not cause a significant difference </w:t>
      </w:r>
      <w:r w:rsidR="00DB0ED8" w:rsidRPr="00883630">
        <w:rPr>
          <w:bCs/>
          <w:iCs/>
          <w:color w:val="000000" w:themeColor="text1"/>
        </w:rPr>
        <w:t>in model predictions</w:t>
      </w:r>
      <w:commentRangeEnd w:id="11"/>
      <w:r w:rsidR="00DB0ED8">
        <w:rPr>
          <w:rStyle w:val="CommentReference"/>
          <w:rFonts w:asciiTheme="minorHAnsi" w:hAnsiTheme="minorHAnsi" w:cstheme="minorBidi"/>
        </w:rPr>
        <w:commentReference w:id="11"/>
      </w:r>
      <w:commentRangeEnd w:id="12"/>
      <w:r w:rsidR="00DB0ED8">
        <w:rPr>
          <w:rStyle w:val="CommentReference"/>
          <w:rFonts w:asciiTheme="minorHAnsi" w:hAnsiTheme="minorHAnsi" w:cstheme="minorBidi"/>
        </w:rPr>
        <w:commentReference w:id="12"/>
      </w:r>
      <w:r w:rsidR="00DB0ED8" w:rsidRPr="00883630">
        <w:rPr>
          <w:bCs/>
          <w:iCs/>
          <w:color w:val="000000" w:themeColor="text1"/>
        </w:rPr>
        <w:t xml:space="preserve"> (Methods).  </w:t>
      </w:r>
    </w:p>
    <w:p w14:paraId="2B2A19B8" w14:textId="77777777" w:rsidR="00755D10" w:rsidRDefault="00755D10" w:rsidP="00255189">
      <w:pPr>
        <w:jc w:val="both"/>
        <w:rPr>
          <w:bCs/>
          <w:iCs/>
          <w:color w:val="000000" w:themeColor="text1"/>
        </w:rPr>
      </w:pPr>
    </w:p>
    <w:p w14:paraId="31C9BBD3" w14:textId="734BDB23" w:rsidR="00755D10" w:rsidRDefault="00DB0ED8" w:rsidP="00E270DE">
      <w:pPr>
        <w:jc w:val="both"/>
        <w:rPr>
          <w:bCs/>
          <w:iCs/>
          <w:color w:val="000000" w:themeColor="text1"/>
        </w:rPr>
      </w:pPr>
      <w:r>
        <w:rPr>
          <w:bCs/>
          <w:iCs/>
          <w:color w:val="000000" w:themeColor="text1"/>
        </w:rPr>
        <w:t xml:space="preserve">Training this model on </w:t>
      </w:r>
      <w:r w:rsidR="00755D10">
        <w:rPr>
          <w:bCs/>
          <w:iCs/>
          <w:color w:val="000000" w:themeColor="text1"/>
        </w:rPr>
        <w:t xml:space="preserve">our </w:t>
      </w:r>
      <w:r>
        <w:rPr>
          <w:bCs/>
          <w:iCs/>
          <w:color w:val="000000" w:themeColor="text1"/>
        </w:rPr>
        <w:t xml:space="preserve">input dataset of </w:t>
      </w:r>
      <w:r w:rsidR="004F7389">
        <w:rPr>
          <w:bCs/>
          <w:iCs/>
          <w:color w:val="000000" w:themeColor="text1"/>
        </w:rPr>
        <w:t>85,632 genotype-phenotype measurements</w:t>
      </w:r>
      <w:r w:rsidR="00FC42BB">
        <w:rPr>
          <w:bCs/>
          <w:iCs/>
          <w:color w:val="000000" w:themeColor="text1"/>
        </w:rPr>
        <w:t xml:space="preserve"> yielded</w:t>
      </w:r>
      <w:r>
        <w:rPr>
          <w:bCs/>
          <w:iCs/>
          <w:color w:val="000000" w:themeColor="text1"/>
        </w:rPr>
        <w:t xml:space="preserve"> an interpretable neural network with only </w:t>
      </w:r>
      <w:r w:rsidRPr="00022C0A">
        <w:rPr>
          <w:bCs/>
          <w:iCs/>
          <w:color w:val="000000" w:themeColor="text1"/>
        </w:rPr>
        <w:t>7</w:t>
      </w:r>
      <w:r w:rsidR="0023231B" w:rsidRPr="00022C0A">
        <w:rPr>
          <w:bCs/>
          <w:iCs/>
          <w:color w:val="000000" w:themeColor="text1"/>
        </w:rPr>
        <w:t>1</w:t>
      </w:r>
      <w:r>
        <w:rPr>
          <w:bCs/>
          <w:iCs/>
          <w:color w:val="000000" w:themeColor="text1"/>
        </w:rPr>
        <w:t xml:space="preserve"> non-zero fitted parameters (6 </w:t>
      </w:r>
      <w:r w:rsidRPr="001C1222">
        <w:rPr>
          <w:bCs/>
          <w:i/>
          <w:iCs/>
          <w:color w:val="000000" w:themeColor="text1"/>
        </w:rPr>
        <w:t>I</w:t>
      </w:r>
      <w:r>
        <w:rPr>
          <w:b/>
          <w:bCs/>
          <w:i/>
          <w:iCs/>
          <w:color w:val="000000" w:themeColor="text1"/>
        </w:rPr>
        <w:t xml:space="preserve"> </w:t>
      </w:r>
      <w:r>
        <w:rPr>
          <w:bCs/>
          <w:iCs/>
          <w:color w:val="000000" w:themeColor="text1"/>
        </w:rPr>
        <w:t xml:space="preserve">weights, </w:t>
      </w:r>
      <w:r w:rsidR="0023231B">
        <w:rPr>
          <w:bCs/>
          <w:iCs/>
          <w:color w:val="000000" w:themeColor="text1"/>
        </w:rPr>
        <w:t>49</w:t>
      </w:r>
      <w:r>
        <w:rPr>
          <w:bCs/>
          <w:iCs/>
          <w:color w:val="000000" w:themeColor="text1"/>
        </w:rPr>
        <w:t xml:space="preserve"> </w:t>
      </w:r>
      <w:r w:rsidRPr="00B47AF3">
        <w:rPr>
          <w:bCs/>
          <w:i/>
          <w:iCs/>
          <w:color w:val="000000" w:themeColor="text1"/>
        </w:rPr>
        <w:t>E</w:t>
      </w:r>
      <w:r>
        <w:rPr>
          <w:bCs/>
          <w:iCs/>
          <w:color w:val="000000" w:themeColor="text1"/>
        </w:rPr>
        <w:t xml:space="preserve"> weights, </w:t>
      </w:r>
      <w:r w:rsidR="000055CE">
        <w:rPr>
          <w:bCs/>
          <w:iCs/>
          <w:color w:val="000000" w:themeColor="text1"/>
        </w:rPr>
        <w:t xml:space="preserve">no </w:t>
      </w:r>
      <w:r w:rsidR="000055CE" w:rsidRPr="0069189F">
        <w:rPr>
          <w:bCs/>
          <w:i/>
          <w:iCs/>
          <w:color w:val="000000" w:themeColor="text1"/>
        </w:rPr>
        <w:t>A</w:t>
      </w:r>
      <w:r w:rsidR="000055CE">
        <w:rPr>
          <w:bCs/>
          <w:iCs/>
          <w:color w:val="000000" w:themeColor="text1"/>
        </w:rPr>
        <w:t xml:space="preserve"> offset terms and </w:t>
      </w:r>
      <w:r w:rsidRPr="00B47AF3">
        <w:rPr>
          <w:bCs/>
          <w:iCs/>
          <w:color w:val="000000" w:themeColor="text1"/>
        </w:rPr>
        <w:t>16</w:t>
      </w:r>
      <w:r w:rsidRPr="007177EA">
        <w:rPr>
          <w:bCs/>
          <w:iCs/>
          <w:color w:val="000000" w:themeColor="text1"/>
        </w:rPr>
        <w:t xml:space="preserve"> </w:t>
      </w:r>
      <w:r w:rsidR="000055CE">
        <w:rPr>
          <w:bCs/>
          <w:i/>
          <w:iCs/>
          <w:color w:val="000000" w:themeColor="text1"/>
        </w:rPr>
        <w:t>R</w:t>
      </w:r>
      <w:r w:rsidR="000055CE">
        <w:rPr>
          <w:b/>
          <w:bCs/>
          <w:i/>
          <w:iCs/>
          <w:color w:val="000000" w:themeColor="text1"/>
        </w:rPr>
        <w:t xml:space="preserve"> </w:t>
      </w:r>
      <w:r w:rsidR="00D14AB6">
        <w:rPr>
          <w:bCs/>
          <w:iCs/>
          <w:color w:val="000000" w:themeColor="text1"/>
        </w:rPr>
        <w:t xml:space="preserve">offset </w:t>
      </w:r>
      <w:r>
        <w:rPr>
          <w:bCs/>
          <w:iCs/>
          <w:color w:val="000000" w:themeColor="text1"/>
        </w:rPr>
        <w:t>terms).</w:t>
      </w:r>
      <w:r w:rsidR="00755D10">
        <w:rPr>
          <w:bCs/>
          <w:iCs/>
          <w:color w:val="000000" w:themeColor="text1"/>
        </w:rPr>
        <w:t xml:space="preserve">  </w:t>
      </w:r>
      <w:r w:rsidR="008A5242">
        <w:rPr>
          <w:bCs/>
          <w:iCs/>
          <w:color w:val="000000" w:themeColor="text1"/>
        </w:rPr>
        <w:t>Despite its parsim</w:t>
      </w:r>
      <w:r w:rsidR="007E73B4">
        <w:rPr>
          <w:bCs/>
          <w:iCs/>
          <w:color w:val="000000" w:themeColor="text1"/>
        </w:rPr>
        <w:t xml:space="preserve">onious nature, the </w:t>
      </w:r>
      <w:r w:rsidR="00990BC1">
        <w:rPr>
          <w:bCs/>
          <w:iCs/>
          <w:color w:val="000000" w:themeColor="text1"/>
        </w:rPr>
        <w:t xml:space="preserve">trained </w:t>
      </w:r>
      <w:r w:rsidR="008A5242">
        <w:rPr>
          <w:bCs/>
          <w:iCs/>
          <w:color w:val="000000" w:themeColor="text1"/>
        </w:rPr>
        <w:t xml:space="preserve">neural network </w:t>
      </w:r>
      <w:r w:rsidR="00990BC1">
        <w:rPr>
          <w:bCs/>
          <w:iCs/>
          <w:color w:val="000000" w:themeColor="text1"/>
        </w:rPr>
        <w:t xml:space="preserve">model </w:t>
      </w:r>
      <w:r w:rsidR="008A5242">
        <w:rPr>
          <w:bCs/>
          <w:iCs/>
          <w:color w:val="000000" w:themeColor="text1"/>
        </w:rPr>
        <w:t xml:space="preserve">largely </w:t>
      </w:r>
      <w:r w:rsidR="007E73B4">
        <w:rPr>
          <w:bCs/>
          <w:iCs/>
          <w:color w:val="000000" w:themeColor="text1"/>
        </w:rPr>
        <w:t xml:space="preserve">recapitulated the </w:t>
      </w:r>
      <w:r w:rsidR="00B1090C">
        <w:rPr>
          <w:bCs/>
          <w:iCs/>
          <w:color w:val="000000" w:themeColor="text1"/>
        </w:rPr>
        <w:t>observed genotype-phenotype relationships</w:t>
      </w:r>
      <w:r w:rsidR="007E73B4">
        <w:rPr>
          <w:bCs/>
          <w:iCs/>
          <w:color w:val="000000" w:themeColor="text1"/>
        </w:rPr>
        <w:t xml:space="preserve"> </w:t>
      </w:r>
      <w:r w:rsidR="00A819D2">
        <w:rPr>
          <w:bCs/>
          <w:iCs/>
          <w:color w:val="000000" w:themeColor="text1"/>
        </w:rPr>
        <w:t>(</w:t>
      </w:r>
      <w:r w:rsidR="00A819D2" w:rsidRPr="00FF3025">
        <w:rPr>
          <w:bCs/>
          <w:i/>
          <w:iCs/>
          <w:color w:val="000000" w:themeColor="text1"/>
        </w:rPr>
        <w:t>r</w:t>
      </w:r>
      <w:r w:rsidR="00A819D2">
        <w:rPr>
          <w:bCs/>
          <w:iCs/>
          <w:color w:val="000000" w:themeColor="text1"/>
        </w:rPr>
        <w:t xml:space="preserve"> = 0.96, </w:t>
      </w:r>
      <w:r w:rsidR="004452EF">
        <w:rPr>
          <w:bCs/>
          <w:iCs/>
          <w:color w:val="000000" w:themeColor="text1"/>
        </w:rPr>
        <w:t xml:space="preserve">Figure </w:t>
      </w:r>
      <w:r w:rsidR="00A819D2">
        <w:rPr>
          <w:bCs/>
          <w:iCs/>
          <w:color w:val="000000" w:themeColor="text1"/>
        </w:rPr>
        <w:t xml:space="preserve">4C).  </w:t>
      </w:r>
      <w:commentRangeStart w:id="13"/>
      <w:commentRangeStart w:id="14"/>
      <w:r w:rsidR="00F31A23">
        <w:rPr>
          <w:bCs/>
          <w:iCs/>
          <w:color w:val="000000" w:themeColor="text1"/>
        </w:rPr>
        <w:t>To test</w:t>
      </w:r>
      <w:r w:rsidR="00595EAF">
        <w:rPr>
          <w:bCs/>
          <w:iCs/>
          <w:color w:val="000000" w:themeColor="text1"/>
        </w:rPr>
        <w:t xml:space="preserve"> that this </w:t>
      </w:r>
      <w:r w:rsidR="00F31A23">
        <w:rPr>
          <w:bCs/>
          <w:iCs/>
          <w:color w:val="000000" w:themeColor="text1"/>
        </w:rPr>
        <w:t xml:space="preserve">performance generalizes to </w:t>
      </w:r>
      <w:r w:rsidR="008827BA">
        <w:rPr>
          <w:bCs/>
          <w:iCs/>
          <w:color w:val="000000" w:themeColor="text1"/>
        </w:rPr>
        <w:t xml:space="preserve">unseen </w:t>
      </w:r>
      <w:r w:rsidR="00F31A23">
        <w:rPr>
          <w:bCs/>
          <w:iCs/>
          <w:color w:val="000000" w:themeColor="text1"/>
        </w:rPr>
        <w:t xml:space="preserve">data, </w:t>
      </w:r>
      <w:r w:rsidR="00E270DE" w:rsidRPr="00883630">
        <w:rPr>
          <w:bCs/>
          <w:iCs/>
          <w:color w:val="000000" w:themeColor="text1"/>
        </w:rPr>
        <w:t xml:space="preserve">we </w:t>
      </w:r>
      <w:r w:rsidR="00F31A23">
        <w:rPr>
          <w:bCs/>
          <w:iCs/>
          <w:color w:val="000000" w:themeColor="text1"/>
        </w:rPr>
        <w:t xml:space="preserve">also </w:t>
      </w:r>
      <w:r w:rsidR="00990BC1">
        <w:rPr>
          <w:bCs/>
          <w:iCs/>
          <w:color w:val="000000" w:themeColor="text1"/>
        </w:rPr>
        <w:t xml:space="preserve">trained </w:t>
      </w:r>
      <w:r w:rsidR="00964D7B">
        <w:rPr>
          <w:bCs/>
          <w:iCs/>
          <w:color w:val="000000" w:themeColor="text1"/>
        </w:rPr>
        <w:t xml:space="preserve">the </w:t>
      </w:r>
      <w:r w:rsidR="00E270DE" w:rsidRPr="00883630">
        <w:rPr>
          <w:bCs/>
          <w:iCs/>
          <w:color w:val="000000" w:themeColor="text1"/>
        </w:rPr>
        <w:t xml:space="preserve">model </w:t>
      </w:r>
      <w:r w:rsidR="00990BC1">
        <w:rPr>
          <w:bCs/>
          <w:iCs/>
          <w:color w:val="000000" w:themeColor="text1"/>
        </w:rPr>
        <w:t xml:space="preserve">using </w:t>
      </w:r>
      <w:r w:rsidR="00E270DE" w:rsidRPr="00883630">
        <w:rPr>
          <w:bCs/>
          <w:iCs/>
          <w:color w:val="000000" w:themeColor="text1"/>
        </w:rPr>
        <w:t xml:space="preserve">data from one mating type </w:t>
      </w:r>
      <w:r w:rsidR="00990BC1">
        <w:rPr>
          <w:bCs/>
          <w:iCs/>
          <w:color w:val="000000" w:themeColor="text1"/>
        </w:rPr>
        <w:t xml:space="preserve">then tested it using independent data from </w:t>
      </w:r>
      <w:r w:rsidR="00E270DE" w:rsidRPr="00883630">
        <w:rPr>
          <w:bCs/>
          <w:iCs/>
          <w:color w:val="000000" w:themeColor="text1"/>
        </w:rPr>
        <w:t>the other</w:t>
      </w:r>
      <w:r w:rsidR="00990BC1">
        <w:rPr>
          <w:bCs/>
          <w:iCs/>
          <w:color w:val="000000" w:themeColor="text1"/>
        </w:rPr>
        <w:t xml:space="preserve"> mating type</w:t>
      </w:r>
      <w:r w:rsidR="00E270DE" w:rsidRPr="00883630">
        <w:rPr>
          <w:bCs/>
          <w:iCs/>
          <w:color w:val="000000" w:themeColor="text1"/>
        </w:rPr>
        <w:t>.</w:t>
      </w:r>
      <w:commentRangeEnd w:id="13"/>
      <w:r w:rsidR="00E270DE">
        <w:rPr>
          <w:rStyle w:val="CommentReference"/>
          <w:rFonts w:asciiTheme="minorHAnsi" w:hAnsiTheme="minorHAnsi" w:cstheme="minorBidi"/>
        </w:rPr>
        <w:commentReference w:id="13"/>
      </w:r>
      <w:commentRangeEnd w:id="14"/>
      <w:r w:rsidR="00E270DE">
        <w:rPr>
          <w:rStyle w:val="CommentReference"/>
          <w:rFonts w:asciiTheme="minorHAnsi" w:hAnsiTheme="minorHAnsi" w:cstheme="minorBidi"/>
        </w:rPr>
        <w:commentReference w:id="14"/>
      </w:r>
      <w:r w:rsidR="00E270DE" w:rsidRPr="00883630">
        <w:rPr>
          <w:bCs/>
          <w:iCs/>
          <w:color w:val="000000" w:themeColor="text1"/>
        </w:rPr>
        <w:t xml:space="preserve"> </w:t>
      </w:r>
      <w:r w:rsidR="00A821F5">
        <w:rPr>
          <w:bCs/>
          <w:iCs/>
          <w:color w:val="000000" w:themeColor="text1"/>
        </w:rPr>
        <w:t xml:space="preserve">This yielded similar performance </w:t>
      </w:r>
      <w:r w:rsidR="00E01D4F">
        <w:rPr>
          <w:bCs/>
          <w:iCs/>
          <w:color w:val="000000" w:themeColor="text1"/>
        </w:rPr>
        <w:t>(</w:t>
      </w:r>
      <w:r w:rsidR="00E01D4F">
        <w:rPr>
          <w:bCs/>
          <w:i/>
          <w:iCs/>
          <w:color w:val="000000" w:themeColor="text1"/>
        </w:rPr>
        <w:t xml:space="preserve">r </w:t>
      </w:r>
      <w:r w:rsidR="00E01D4F">
        <w:rPr>
          <w:bCs/>
          <w:iCs/>
          <w:color w:val="000000" w:themeColor="text1"/>
        </w:rPr>
        <w:t>= 0.95</w:t>
      </w:r>
      <w:r w:rsidR="0093380E">
        <w:rPr>
          <w:bCs/>
          <w:iCs/>
          <w:color w:val="000000" w:themeColor="text1"/>
        </w:rPr>
        <w:t xml:space="preserve"> and </w:t>
      </w:r>
      <w:r w:rsidR="0093380E">
        <w:rPr>
          <w:bCs/>
          <w:i/>
          <w:iCs/>
          <w:color w:val="000000" w:themeColor="text1"/>
        </w:rPr>
        <w:t xml:space="preserve">r </w:t>
      </w:r>
      <w:r w:rsidR="0093380E">
        <w:rPr>
          <w:bCs/>
          <w:iCs/>
          <w:color w:val="000000" w:themeColor="text1"/>
        </w:rPr>
        <w:t>= 0.96</w:t>
      </w:r>
      <w:r w:rsidR="003D25C6">
        <w:rPr>
          <w:bCs/>
          <w:iCs/>
          <w:color w:val="000000" w:themeColor="text1"/>
        </w:rPr>
        <w:t xml:space="preserve"> </w:t>
      </w:r>
      <w:r w:rsidR="0076775C">
        <w:rPr>
          <w:bCs/>
          <w:iCs/>
          <w:color w:val="000000" w:themeColor="text1"/>
        </w:rPr>
        <w:t xml:space="preserve">when </w:t>
      </w:r>
      <w:r w:rsidR="007E73B4">
        <w:rPr>
          <w:bCs/>
          <w:iCs/>
          <w:color w:val="000000" w:themeColor="text1"/>
        </w:rPr>
        <w:t xml:space="preserve">using </w:t>
      </w:r>
      <w:r w:rsidR="00103D7E">
        <w:rPr>
          <w:bCs/>
          <w:iCs/>
          <w:color w:val="000000" w:themeColor="text1"/>
        </w:rPr>
        <w:t xml:space="preserve">either </w:t>
      </w:r>
      <w:r w:rsidR="007E73B4">
        <w:rPr>
          <w:bCs/>
          <w:iCs/>
          <w:color w:val="000000" w:themeColor="text1"/>
        </w:rPr>
        <w:t xml:space="preserve">mating type </w:t>
      </w:r>
      <w:r w:rsidR="00103D7E" w:rsidRPr="00F332B9">
        <w:rPr>
          <w:b/>
          <w:bCs/>
          <w:iCs/>
          <w:color w:val="000000" w:themeColor="text1"/>
        </w:rPr>
        <w:t>a</w:t>
      </w:r>
      <w:r w:rsidR="00103D7E">
        <w:rPr>
          <w:bCs/>
          <w:iCs/>
          <w:color w:val="000000" w:themeColor="text1"/>
        </w:rPr>
        <w:t xml:space="preserve"> or </w:t>
      </w:r>
      <w:r w:rsidR="00103D7E" w:rsidRPr="00F332B9">
        <w:rPr>
          <w:b/>
          <w:bCs/>
          <w:iCs/>
          <w:color w:val="000000" w:themeColor="text1"/>
        </w:rPr>
        <w:t>α</w:t>
      </w:r>
      <w:r w:rsidR="00103D7E">
        <w:rPr>
          <w:bCs/>
          <w:iCs/>
          <w:color w:val="000000" w:themeColor="text1"/>
        </w:rPr>
        <w:t xml:space="preserve"> </w:t>
      </w:r>
      <w:r w:rsidR="007E73B4">
        <w:rPr>
          <w:bCs/>
          <w:iCs/>
          <w:color w:val="000000" w:themeColor="text1"/>
        </w:rPr>
        <w:t>as training</w:t>
      </w:r>
      <w:r w:rsidR="00E01D4F">
        <w:rPr>
          <w:bCs/>
          <w:iCs/>
          <w:color w:val="000000" w:themeColor="text1"/>
        </w:rPr>
        <w:t xml:space="preserve">, </w:t>
      </w:r>
      <w:r w:rsidR="0093380E">
        <w:rPr>
          <w:bCs/>
          <w:iCs/>
          <w:color w:val="000000" w:themeColor="text1"/>
        </w:rPr>
        <w:t>respectively [</w:t>
      </w:r>
      <w:r w:rsidR="004452EF">
        <w:rPr>
          <w:bCs/>
          <w:iCs/>
          <w:color w:val="000000" w:themeColor="text1"/>
        </w:rPr>
        <w:t xml:space="preserve">Figure </w:t>
      </w:r>
      <w:r w:rsidR="00AB1BCE">
        <w:rPr>
          <w:bCs/>
          <w:iCs/>
          <w:color w:val="000000" w:themeColor="text1"/>
        </w:rPr>
        <w:t>S</w:t>
      </w:r>
      <w:r w:rsidR="000518E2">
        <w:rPr>
          <w:bCs/>
          <w:iCs/>
          <w:color w:val="000000" w:themeColor="text1"/>
        </w:rPr>
        <w:t>7</w:t>
      </w:r>
      <w:r w:rsidR="00534DEF">
        <w:rPr>
          <w:bCs/>
          <w:iCs/>
          <w:color w:val="000000" w:themeColor="text1"/>
        </w:rPr>
        <w:t>C</w:t>
      </w:r>
      <w:r w:rsidR="0093380E">
        <w:rPr>
          <w:bCs/>
          <w:iCs/>
          <w:color w:val="000000" w:themeColor="text1"/>
        </w:rPr>
        <w:t>]</w:t>
      </w:r>
      <w:r w:rsidR="00E01D4F">
        <w:rPr>
          <w:bCs/>
          <w:iCs/>
          <w:color w:val="000000" w:themeColor="text1"/>
        </w:rPr>
        <w:t>)</w:t>
      </w:r>
      <w:commentRangeStart w:id="15"/>
      <w:commentRangeStart w:id="16"/>
      <w:r w:rsidR="00A821F5">
        <w:rPr>
          <w:bCs/>
          <w:iCs/>
          <w:color w:val="000000" w:themeColor="text1"/>
        </w:rPr>
        <w:t xml:space="preserve">, and the resulting independently-trained models also showed </w:t>
      </w:r>
      <w:r w:rsidR="00E270DE" w:rsidRPr="00883630">
        <w:rPr>
          <w:bCs/>
          <w:iCs/>
          <w:color w:val="000000" w:themeColor="text1"/>
        </w:rPr>
        <w:t>strong agreement in parameter values (</w:t>
      </w:r>
      <w:r w:rsidR="00E270DE" w:rsidRPr="00883630">
        <w:rPr>
          <w:bCs/>
          <w:i/>
          <w:iCs/>
          <w:color w:val="000000" w:themeColor="text1"/>
        </w:rPr>
        <w:t xml:space="preserve">r </w:t>
      </w:r>
      <w:r w:rsidR="00E270DE" w:rsidRPr="00883630">
        <w:rPr>
          <w:bCs/>
          <w:iCs/>
          <w:color w:val="000000" w:themeColor="text1"/>
        </w:rPr>
        <w:t xml:space="preserve">= 0.98, </w:t>
      </w:r>
      <w:r w:rsidR="004452EF">
        <w:rPr>
          <w:bCs/>
          <w:iCs/>
          <w:color w:val="000000" w:themeColor="text1"/>
        </w:rPr>
        <w:t xml:space="preserve">Figure </w:t>
      </w:r>
      <w:r w:rsidR="00E270DE" w:rsidRPr="00883630">
        <w:rPr>
          <w:bCs/>
          <w:iCs/>
          <w:color w:val="000000" w:themeColor="text1"/>
        </w:rPr>
        <w:t>S</w:t>
      </w:r>
      <w:r w:rsidR="000518E2">
        <w:rPr>
          <w:bCs/>
          <w:iCs/>
          <w:color w:val="000000" w:themeColor="text1"/>
        </w:rPr>
        <w:t>7</w:t>
      </w:r>
      <w:r w:rsidR="00E270DE" w:rsidRPr="00883630">
        <w:rPr>
          <w:bCs/>
          <w:iCs/>
          <w:color w:val="000000" w:themeColor="text1"/>
        </w:rPr>
        <w:t>D), suggesting that model parameters were robustly determined.</w:t>
      </w:r>
      <w:r w:rsidR="00E270DE">
        <w:rPr>
          <w:bCs/>
          <w:iCs/>
          <w:color w:val="000000" w:themeColor="text1"/>
        </w:rPr>
        <w:t xml:space="preserve"> </w:t>
      </w:r>
      <w:commentRangeEnd w:id="15"/>
      <w:r w:rsidR="00E270DE">
        <w:rPr>
          <w:rStyle w:val="CommentReference"/>
          <w:rFonts w:asciiTheme="minorHAnsi" w:hAnsiTheme="minorHAnsi" w:cstheme="minorBidi"/>
        </w:rPr>
        <w:commentReference w:id="15"/>
      </w:r>
      <w:commentRangeEnd w:id="16"/>
    </w:p>
    <w:p w14:paraId="4526DE39" w14:textId="77777777" w:rsidR="00755D10" w:rsidRDefault="00755D10" w:rsidP="00E270DE">
      <w:pPr>
        <w:jc w:val="both"/>
        <w:rPr>
          <w:bCs/>
          <w:iCs/>
          <w:color w:val="000000" w:themeColor="text1"/>
        </w:rPr>
      </w:pPr>
    </w:p>
    <w:p w14:paraId="7AA01A60" w14:textId="4022B6EA" w:rsidR="00E270DE" w:rsidRDefault="00755D10" w:rsidP="00E270DE">
      <w:pPr>
        <w:jc w:val="both"/>
        <w:rPr>
          <w:bCs/>
          <w:iCs/>
          <w:color w:val="000000" w:themeColor="text1"/>
        </w:rPr>
      </w:pPr>
      <w:r>
        <w:rPr>
          <w:bCs/>
          <w:iCs/>
          <w:color w:val="000000" w:themeColor="text1"/>
        </w:rPr>
        <w:t xml:space="preserve">The first striking result from this model was that all influence </w:t>
      </w:r>
      <w:r w:rsidRPr="00755D10">
        <w:rPr>
          <w:bCs/>
          <w:iCs/>
          <w:color w:val="000000" w:themeColor="text1"/>
        </w:rPr>
        <w:t>(</w:t>
      </w:r>
      <w:r w:rsidRPr="00755D10">
        <w:rPr>
          <w:bCs/>
          <w:i/>
          <w:iCs/>
          <w:color w:val="000000" w:themeColor="text1"/>
        </w:rPr>
        <w:t>I</w:t>
      </w:r>
      <w:r w:rsidR="00DB0ED8" w:rsidRPr="003E0768">
        <w:rPr>
          <w:bCs/>
          <w:iCs/>
          <w:color w:val="000000" w:themeColor="text1"/>
        </w:rPr>
        <w:commentReference w:id="16"/>
      </w:r>
      <w:r w:rsidRPr="003E0768">
        <w:rPr>
          <w:bCs/>
          <w:iCs/>
          <w:color w:val="000000" w:themeColor="text1"/>
        </w:rPr>
        <w:t>)</w:t>
      </w:r>
      <w:r>
        <w:rPr>
          <w:bCs/>
          <w:iCs/>
          <w:color w:val="000000" w:themeColor="text1"/>
        </w:rPr>
        <w:t xml:space="preserve"> values were either zero or negative.  </w:t>
      </w:r>
      <w:r w:rsidR="00091FB5">
        <w:rPr>
          <w:bCs/>
          <w:iCs/>
          <w:color w:val="000000" w:themeColor="text1"/>
        </w:rPr>
        <w:t>More specifically, only 6 out of 240 influence values</w:t>
      </w:r>
      <w:r w:rsidR="003E0768">
        <w:rPr>
          <w:bCs/>
          <w:iCs/>
          <w:color w:val="000000" w:themeColor="text1"/>
        </w:rPr>
        <w:t xml:space="preserve"> were negative</w:t>
      </w:r>
      <w:r w:rsidR="00091FB5">
        <w:rPr>
          <w:bCs/>
          <w:iCs/>
          <w:color w:val="000000" w:themeColor="text1"/>
        </w:rPr>
        <w:t xml:space="preserve">, while all others were zero.  Thus, while some ABC transporters exhibited negative influence on other ABC transporters, our </w:t>
      </w:r>
      <w:r w:rsidR="00450CFF">
        <w:rPr>
          <w:bCs/>
          <w:iCs/>
          <w:color w:val="000000" w:themeColor="text1"/>
        </w:rPr>
        <w:t xml:space="preserve">study </w:t>
      </w:r>
      <w:r w:rsidR="00091FB5">
        <w:rPr>
          <w:bCs/>
          <w:iCs/>
          <w:color w:val="000000" w:themeColor="text1"/>
        </w:rPr>
        <w:t xml:space="preserve">of 16 transporters in 16 drugs found no evidence that any ABC transporter can positively influence any other ABC </w:t>
      </w:r>
      <w:commentRangeStart w:id="17"/>
      <w:r w:rsidR="00091FB5">
        <w:rPr>
          <w:bCs/>
          <w:iCs/>
          <w:color w:val="000000" w:themeColor="text1"/>
        </w:rPr>
        <w:t>transporter</w:t>
      </w:r>
      <w:commentRangeEnd w:id="17"/>
      <w:r w:rsidR="0018721A">
        <w:rPr>
          <w:rStyle w:val="CommentReference"/>
          <w:rFonts w:asciiTheme="minorHAnsi" w:hAnsiTheme="minorHAnsi" w:cstheme="minorBidi"/>
        </w:rPr>
        <w:commentReference w:id="17"/>
      </w:r>
      <w:r w:rsidR="00091FB5">
        <w:rPr>
          <w:bCs/>
          <w:iCs/>
          <w:color w:val="000000" w:themeColor="text1"/>
        </w:rPr>
        <w:t>.</w:t>
      </w:r>
    </w:p>
    <w:p w14:paraId="31548E28" w14:textId="1A95A9CF" w:rsidR="0076775C" w:rsidRDefault="0076775C" w:rsidP="007E73B4">
      <w:pPr>
        <w:jc w:val="both"/>
        <w:rPr>
          <w:bCs/>
          <w:iCs/>
          <w:color w:val="000000" w:themeColor="text1"/>
        </w:rPr>
      </w:pPr>
    </w:p>
    <w:p w14:paraId="112EF59A" w14:textId="13C3C0BB" w:rsidR="00BD02C8" w:rsidRPr="00EA6CA6" w:rsidRDefault="00FA2AB6" w:rsidP="00B47AF3">
      <w:pPr>
        <w:jc w:val="both"/>
        <w:rPr>
          <w:bCs/>
          <w:iCs/>
          <w:color w:val="000000" w:themeColor="text1"/>
        </w:rPr>
      </w:pPr>
      <w:r>
        <w:rPr>
          <w:bCs/>
          <w:iCs/>
          <w:color w:val="000000" w:themeColor="text1"/>
        </w:rPr>
        <w:t>The</w:t>
      </w:r>
      <w:r w:rsidR="005C24F5">
        <w:rPr>
          <w:bCs/>
          <w:iCs/>
          <w:color w:val="000000" w:themeColor="text1"/>
        </w:rPr>
        <w:t xml:space="preserve"> </w:t>
      </w:r>
      <w:r w:rsidR="0076775C">
        <w:rPr>
          <w:bCs/>
          <w:iCs/>
          <w:color w:val="000000" w:themeColor="text1"/>
        </w:rPr>
        <w:t xml:space="preserve">objectively-trained </w:t>
      </w:r>
      <w:r w:rsidR="00A821F5">
        <w:rPr>
          <w:bCs/>
          <w:iCs/>
          <w:color w:val="000000" w:themeColor="text1"/>
        </w:rPr>
        <w:t xml:space="preserve">neural network </w:t>
      </w:r>
      <w:r w:rsidR="0076775C">
        <w:rPr>
          <w:bCs/>
          <w:iCs/>
          <w:color w:val="000000" w:themeColor="text1"/>
        </w:rPr>
        <w:t xml:space="preserve">model provided intuition that largely </w:t>
      </w:r>
      <w:r w:rsidR="0018721A">
        <w:rPr>
          <w:bCs/>
          <w:iCs/>
          <w:color w:val="000000" w:themeColor="text1"/>
        </w:rPr>
        <w:t xml:space="preserve">agreed </w:t>
      </w:r>
      <w:r w:rsidR="0076775C">
        <w:rPr>
          <w:bCs/>
          <w:iCs/>
          <w:color w:val="000000" w:themeColor="text1"/>
        </w:rPr>
        <w:t>with manual interpretations.  F</w:t>
      </w:r>
      <w:r w:rsidR="00C36B6B">
        <w:rPr>
          <w:bCs/>
          <w:iCs/>
          <w:color w:val="000000" w:themeColor="text1"/>
        </w:rPr>
        <w:t xml:space="preserve">or </w:t>
      </w:r>
      <w:r w:rsidR="00C22663">
        <w:rPr>
          <w:bCs/>
          <w:iCs/>
          <w:color w:val="000000" w:themeColor="text1"/>
        </w:rPr>
        <w:t xml:space="preserve">example, </w:t>
      </w:r>
      <w:r w:rsidR="00B47AF3">
        <w:rPr>
          <w:bCs/>
          <w:iCs/>
          <w:color w:val="000000" w:themeColor="text1"/>
        </w:rPr>
        <w:t xml:space="preserve">the </w:t>
      </w:r>
      <w:r w:rsidR="00414F35">
        <w:rPr>
          <w:bCs/>
          <w:iCs/>
          <w:color w:val="000000" w:themeColor="text1"/>
        </w:rPr>
        <w:t xml:space="preserve">manual genetic interpretation that </w:t>
      </w:r>
      <w:r w:rsidR="000F75A2">
        <w:rPr>
          <w:bCs/>
          <w:iCs/>
          <w:color w:val="000000" w:themeColor="text1"/>
        </w:rPr>
        <w:t>Pdr5</w:t>
      </w:r>
      <w:r>
        <w:rPr>
          <w:bCs/>
          <w:i/>
          <w:iCs/>
          <w:color w:val="000000" w:themeColor="text1"/>
        </w:rPr>
        <w:t xml:space="preserve">, </w:t>
      </w:r>
      <w:r w:rsidR="000F75A2">
        <w:rPr>
          <w:bCs/>
          <w:iCs/>
          <w:color w:val="000000" w:themeColor="text1"/>
        </w:rPr>
        <w:t>Snq2</w:t>
      </w:r>
      <w:r>
        <w:rPr>
          <w:bCs/>
          <w:i/>
          <w:iCs/>
          <w:color w:val="000000" w:themeColor="text1"/>
        </w:rPr>
        <w:t xml:space="preserve">, </w:t>
      </w:r>
      <w:r w:rsidR="000F75A2">
        <w:rPr>
          <w:bCs/>
          <w:iCs/>
          <w:color w:val="000000" w:themeColor="text1"/>
        </w:rPr>
        <w:t>Yor1</w:t>
      </w:r>
      <w:r>
        <w:rPr>
          <w:bCs/>
          <w:i/>
          <w:iCs/>
          <w:color w:val="000000" w:themeColor="text1"/>
        </w:rPr>
        <w:t xml:space="preserve">, </w:t>
      </w:r>
      <w:r>
        <w:rPr>
          <w:bCs/>
          <w:iCs/>
          <w:color w:val="000000" w:themeColor="text1"/>
        </w:rPr>
        <w:t xml:space="preserve">and </w:t>
      </w:r>
      <w:r w:rsidR="000F75A2">
        <w:rPr>
          <w:bCs/>
          <w:iCs/>
          <w:color w:val="000000" w:themeColor="text1"/>
        </w:rPr>
        <w:t xml:space="preserve">Ybt1 </w:t>
      </w:r>
      <w:r w:rsidR="00414F35">
        <w:rPr>
          <w:bCs/>
          <w:iCs/>
          <w:color w:val="000000" w:themeColor="text1"/>
        </w:rPr>
        <w:t xml:space="preserve">are each independently able to efflux mitoxantrone </w:t>
      </w:r>
      <w:r>
        <w:rPr>
          <w:bCs/>
          <w:iCs/>
          <w:color w:val="000000" w:themeColor="text1"/>
        </w:rPr>
        <w:t xml:space="preserve">was also </w:t>
      </w:r>
      <w:r w:rsidR="00317DE4">
        <w:rPr>
          <w:bCs/>
          <w:iCs/>
          <w:color w:val="000000" w:themeColor="text1"/>
        </w:rPr>
        <w:t xml:space="preserve">supported </w:t>
      </w:r>
      <w:r w:rsidR="005C4572">
        <w:rPr>
          <w:bCs/>
          <w:iCs/>
          <w:color w:val="000000" w:themeColor="text1"/>
        </w:rPr>
        <w:t>by</w:t>
      </w:r>
      <w:r w:rsidR="00137395">
        <w:rPr>
          <w:bCs/>
          <w:iCs/>
          <w:color w:val="000000" w:themeColor="text1"/>
        </w:rPr>
        <w:t xml:space="preserve"> </w:t>
      </w:r>
      <w:r w:rsidR="00414F35">
        <w:rPr>
          <w:bCs/>
          <w:iCs/>
          <w:color w:val="000000" w:themeColor="text1"/>
        </w:rPr>
        <w:t xml:space="preserve">positive </w:t>
      </w:r>
      <m:oMath>
        <m:r>
          <w:rPr>
            <w:rFonts w:ascii="Cambria Math" w:hAnsi="Cambria Math"/>
            <w:color w:val="000000" w:themeColor="text1"/>
          </w:rPr>
          <m:t>E</m:t>
        </m:r>
      </m:oMath>
      <w:r w:rsidR="00137395">
        <w:rPr>
          <w:rFonts w:eastAsiaTheme="minorEastAsia"/>
          <w:color w:val="000000" w:themeColor="text1"/>
        </w:rPr>
        <w:t xml:space="preserve"> </w:t>
      </w:r>
      <w:r w:rsidR="00414F35">
        <w:rPr>
          <w:rFonts w:eastAsiaTheme="minorEastAsia"/>
          <w:color w:val="000000" w:themeColor="text1"/>
        </w:rPr>
        <w:t xml:space="preserve">links </w:t>
      </w:r>
      <w:r w:rsidR="00137395">
        <w:rPr>
          <w:rFonts w:eastAsiaTheme="minorEastAsia"/>
          <w:color w:val="000000" w:themeColor="text1"/>
        </w:rPr>
        <w:t xml:space="preserve">connecting each of these </w:t>
      </w:r>
      <w:r w:rsidR="00137395" w:rsidRPr="00920853">
        <w:rPr>
          <w:rFonts w:eastAsiaTheme="minorEastAsia"/>
          <w:color w:val="000000" w:themeColor="text1"/>
        </w:rPr>
        <w:t>transporters to mitoxantrone (</w:t>
      </w:r>
      <w:r w:rsidR="004452EF">
        <w:rPr>
          <w:rFonts w:eastAsiaTheme="minorEastAsia"/>
          <w:color w:val="000000" w:themeColor="text1"/>
        </w:rPr>
        <w:t xml:space="preserve">Figure </w:t>
      </w:r>
      <w:r w:rsidR="00137395" w:rsidRPr="00920853">
        <w:rPr>
          <w:rFonts w:eastAsiaTheme="minorEastAsia"/>
          <w:color w:val="000000" w:themeColor="text1"/>
        </w:rPr>
        <w:t>4B</w:t>
      </w:r>
      <w:r w:rsidR="00414F35" w:rsidRPr="00920853">
        <w:rPr>
          <w:rFonts w:eastAsiaTheme="minorEastAsia"/>
          <w:color w:val="000000" w:themeColor="text1"/>
        </w:rPr>
        <w:t xml:space="preserve">).  The model showed </w:t>
      </w:r>
      <w:r w:rsidR="00414F35" w:rsidRPr="00920853">
        <w:rPr>
          <w:bCs/>
          <w:iCs/>
          <w:color w:val="000000" w:themeColor="text1"/>
        </w:rPr>
        <w:t>Snq2 to have the highest mitoxantrone efflux activity (</w:t>
      </w:r>
      <m:oMath>
        <m:r>
          <w:rPr>
            <w:rFonts w:ascii="Cambria Math" w:hAnsi="Cambria Math"/>
            <w:color w:val="000000" w:themeColor="text1"/>
          </w:rPr>
          <m:t>E</m:t>
        </m:r>
      </m:oMath>
      <w:r w:rsidR="00414F35" w:rsidRPr="00920853">
        <w:rPr>
          <w:bCs/>
          <w:iCs/>
          <w:color w:val="000000" w:themeColor="text1"/>
        </w:rPr>
        <w:t xml:space="preserve"> = </w:t>
      </w:r>
      <w:r w:rsidR="007331FC">
        <w:rPr>
          <w:bCs/>
          <w:iCs/>
          <w:color w:val="000000" w:themeColor="text1"/>
        </w:rPr>
        <w:t>1</w:t>
      </w:r>
      <w:r w:rsidR="00414F35" w:rsidRPr="00920853">
        <w:rPr>
          <w:bCs/>
          <w:iCs/>
          <w:color w:val="000000" w:themeColor="text1"/>
        </w:rPr>
        <w:t>.</w:t>
      </w:r>
      <w:r w:rsidR="007331FC">
        <w:rPr>
          <w:bCs/>
          <w:iCs/>
          <w:color w:val="000000" w:themeColor="text1"/>
        </w:rPr>
        <w:t>8</w:t>
      </w:r>
      <w:r w:rsidR="00414F35" w:rsidRPr="00920853">
        <w:rPr>
          <w:bCs/>
          <w:iCs/>
          <w:color w:val="000000" w:themeColor="text1"/>
        </w:rPr>
        <w:t>) followed by Pdr5, Yor1, and Ybt1 (</w:t>
      </w:r>
      <m:oMath>
        <m:r>
          <w:rPr>
            <w:rFonts w:ascii="Cambria Math" w:hAnsi="Cambria Math"/>
            <w:color w:val="000000" w:themeColor="text1"/>
          </w:rPr>
          <m:t>E</m:t>
        </m:r>
      </m:oMath>
      <w:r w:rsidR="00414F35" w:rsidRPr="00920853">
        <w:rPr>
          <w:bCs/>
          <w:iCs/>
          <w:color w:val="000000" w:themeColor="text1"/>
        </w:rPr>
        <w:t xml:space="preserve"> = 1.</w:t>
      </w:r>
      <w:r w:rsidR="007331FC">
        <w:rPr>
          <w:bCs/>
          <w:iCs/>
          <w:color w:val="000000" w:themeColor="text1"/>
        </w:rPr>
        <w:t>5</w:t>
      </w:r>
      <w:r w:rsidR="00414F35" w:rsidRPr="00920853">
        <w:rPr>
          <w:bCs/>
          <w:iCs/>
          <w:color w:val="000000" w:themeColor="text1"/>
        </w:rPr>
        <w:t>, 0.</w:t>
      </w:r>
      <w:r w:rsidR="007331FC">
        <w:rPr>
          <w:bCs/>
          <w:iCs/>
          <w:color w:val="000000" w:themeColor="text1"/>
        </w:rPr>
        <w:t>5</w:t>
      </w:r>
      <w:r w:rsidR="00414F35" w:rsidRPr="00920853">
        <w:rPr>
          <w:bCs/>
          <w:iCs/>
          <w:color w:val="000000" w:themeColor="text1"/>
        </w:rPr>
        <w:t>, 0.</w:t>
      </w:r>
      <w:r w:rsidR="007331FC">
        <w:rPr>
          <w:bCs/>
          <w:iCs/>
          <w:color w:val="000000" w:themeColor="text1"/>
        </w:rPr>
        <w:t>4</w:t>
      </w:r>
      <w:r w:rsidR="00414F35" w:rsidRPr="00920853">
        <w:rPr>
          <w:bCs/>
          <w:iCs/>
          <w:color w:val="000000" w:themeColor="text1"/>
        </w:rPr>
        <w:t xml:space="preserve">, respectively; </w:t>
      </w:r>
      <w:r w:rsidR="004452EF">
        <w:rPr>
          <w:bCs/>
          <w:iCs/>
          <w:color w:val="000000" w:themeColor="text1"/>
        </w:rPr>
        <w:t xml:space="preserve">Figure </w:t>
      </w:r>
      <w:r w:rsidR="00445005" w:rsidRPr="00920853">
        <w:rPr>
          <w:bCs/>
          <w:iCs/>
          <w:color w:val="000000" w:themeColor="text1"/>
        </w:rPr>
        <w:t xml:space="preserve">4B, Data </w:t>
      </w:r>
      <w:r w:rsidR="00920853" w:rsidRPr="00920853">
        <w:rPr>
          <w:bCs/>
          <w:iCs/>
          <w:color w:val="000000" w:themeColor="text1"/>
        </w:rPr>
        <w:t>S8</w:t>
      </w:r>
      <w:r w:rsidR="00445005" w:rsidRPr="00920853">
        <w:rPr>
          <w:bCs/>
          <w:iCs/>
          <w:color w:val="000000" w:themeColor="text1"/>
        </w:rPr>
        <w:t xml:space="preserve">).  </w:t>
      </w:r>
      <w:r w:rsidR="00414F35" w:rsidRPr="00920853">
        <w:rPr>
          <w:bCs/>
          <w:iCs/>
          <w:color w:val="000000" w:themeColor="text1"/>
        </w:rPr>
        <w:t>These differences</w:t>
      </w:r>
      <w:r w:rsidR="00414F35">
        <w:rPr>
          <w:bCs/>
          <w:iCs/>
          <w:color w:val="000000" w:themeColor="text1"/>
        </w:rPr>
        <w:t xml:space="preserve"> were </w:t>
      </w:r>
      <w:r w:rsidR="00726EC8">
        <w:rPr>
          <w:bCs/>
          <w:iCs/>
          <w:color w:val="000000" w:themeColor="text1"/>
        </w:rPr>
        <w:t xml:space="preserve">reflected in the </w:t>
      </w:r>
      <w:r w:rsidR="00744868">
        <w:rPr>
          <w:bCs/>
          <w:iCs/>
          <w:color w:val="000000" w:themeColor="text1"/>
        </w:rPr>
        <w:t>fitness landscape</w:t>
      </w:r>
      <w:r w:rsidR="00414F35">
        <w:rPr>
          <w:bCs/>
          <w:iCs/>
          <w:color w:val="000000" w:themeColor="text1"/>
        </w:rPr>
        <w:t xml:space="preserve">: For </w:t>
      </w:r>
      <w:r w:rsidR="00C42E58">
        <w:rPr>
          <w:bCs/>
          <w:iCs/>
          <w:color w:val="000000" w:themeColor="text1"/>
        </w:rPr>
        <w:t>example</w:t>
      </w:r>
      <w:r w:rsidR="009079BE">
        <w:rPr>
          <w:bCs/>
          <w:iCs/>
          <w:color w:val="000000" w:themeColor="text1"/>
        </w:rPr>
        <w:t xml:space="preserve">, </w:t>
      </w:r>
      <w:r w:rsidR="00853BFA">
        <w:rPr>
          <w:bCs/>
          <w:iCs/>
          <w:color w:val="000000" w:themeColor="text1"/>
        </w:rPr>
        <w:t xml:space="preserve">while </w:t>
      </w:r>
      <w:r w:rsidR="00853BFA" w:rsidRPr="00920853">
        <w:rPr>
          <w:rFonts w:eastAsiaTheme="minorEastAsia"/>
          <w:color w:val="000000" w:themeColor="text1"/>
        </w:rPr>
        <w:t>mitoxantrone</w:t>
      </w:r>
      <w:r w:rsidR="00853BFA" w:rsidDel="00853BFA">
        <w:rPr>
          <w:bCs/>
          <w:iCs/>
          <w:color w:val="000000" w:themeColor="text1"/>
        </w:rPr>
        <w:t xml:space="preserve"> </w:t>
      </w:r>
      <w:r w:rsidR="00853BFA">
        <w:rPr>
          <w:bCs/>
          <w:iCs/>
          <w:color w:val="000000" w:themeColor="text1"/>
        </w:rPr>
        <w:t xml:space="preserve">resistance of a </w:t>
      </w:r>
      <w:r w:rsidR="00D30E99">
        <w:rPr>
          <w:bCs/>
          <w:i/>
          <w:iCs/>
          <w:color w:val="000000" w:themeColor="text1"/>
        </w:rPr>
        <w:t xml:space="preserve">ybt1∆yor1∆ </w:t>
      </w:r>
      <w:r w:rsidR="00853BFA">
        <w:rPr>
          <w:bCs/>
          <w:iCs/>
          <w:color w:val="000000" w:themeColor="text1"/>
        </w:rPr>
        <w:t xml:space="preserve">deletion strain </w:t>
      </w:r>
      <w:r w:rsidR="00033A65">
        <w:rPr>
          <w:bCs/>
          <w:iCs/>
          <w:color w:val="000000" w:themeColor="text1"/>
        </w:rPr>
        <w:t>(∆</w:t>
      </w:r>
      <w:r w:rsidR="00033A65" w:rsidRPr="00022C0A">
        <w:rPr>
          <w:bCs/>
          <w:i/>
          <w:iCs/>
          <w:color w:val="000000" w:themeColor="text1"/>
        </w:rPr>
        <w:t>E</w:t>
      </w:r>
      <w:r w:rsidR="00033A65">
        <w:rPr>
          <w:bCs/>
          <w:iCs/>
          <w:color w:val="000000" w:themeColor="text1"/>
        </w:rPr>
        <w:t xml:space="preserve"> = </w:t>
      </w:r>
      <w:r w:rsidR="007331FC">
        <w:rPr>
          <w:bCs/>
          <w:iCs/>
          <w:color w:val="000000" w:themeColor="text1"/>
        </w:rPr>
        <w:t>-</w:t>
      </w:r>
      <w:r w:rsidR="005044A6">
        <w:rPr>
          <w:bCs/>
          <w:iCs/>
          <w:color w:val="000000" w:themeColor="text1"/>
        </w:rPr>
        <w:t>0</w:t>
      </w:r>
      <w:r w:rsidR="007331FC">
        <w:rPr>
          <w:bCs/>
          <w:iCs/>
          <w:color w:val="000000" w:themeColor="text1"/>
        </w:rPr>
        <w:t>.</w:t>
      </w:r>
      <w:r w:rsidR="005044A6">
        <w:rPr>
          <w:bCs/>
          <w:iCs/>
          <w:color w:val="000000" w:themeColor="text1"/>
        </w:rPr>
        <w:t>9</w:t>
      </w:r>
      <w:r w:rsidR="00033A65">
        <w:rPr>
          <w:bCs/>
          <w:iCs/>
          <w:color w:val="000000" w:themeColor="text1"/>
        </w:rPr>
        <w:t>)</w:t>
      </w:r>
      <w:r w:rsidR="00E72A70">
        <w:rPr>
          <w:bCs/>
          <w:iCs/>
          <w:color w:val="000000" w:themeColor="text1"/>
        </w:rPr>
        <w:t xml:space="preserve"> </w:t>
      </w:r>
      <w:r w:rsidR="00224F0E">
        <w:rPr>
          <w:bCs/>
          <w:iCs/>
          <w:color w:val="000000" w:themeColor="text1"/>
        </w:rPr>
        <w:t xml:space="preserve">was not significantly different than the </w:t>
      </w:r>
      <w:r w:rsidR="00D30E99">
        <w:rPr>
          <w:bCs/>
          <w:iCs/>
          <w:color w:val="000000" w:themeColor="text1"/>
        </w:rPr>
        <w:t>wild</w:t>
      </w:r>
      <w:r w:rsidR="00660958">
        <w:rPr>
          <w:bCs/>
          <w:iCs/>
          <w:color w:val="000000" w:themeColor="text1"/>
        </w:rPr>
        <w:t>-</w:t>
      </w:r>
      <w:r w:rsidR="00D30E99">
        <w:rPr>
          <w:bCs/>
          <w:iCs/>
          <w:color w:val="000000" w:themeColor="text1"/>
        </w:rPr>
        <w:t>type (</w:t>
      </w:r>
      <w:r w:rsidR="00D30E99" w:rsidRPr="008E0AAD">
        <w:rPr>
          <w:bCs/>
          <w:i/>
          <w:iCs/>
          <w:color w:val="000000" w:themeColor="text1"/>
        </w:rPr>
        <w:t>p</w:t>
      </w:r>
      <w:r w:rsidR="00D30E99">
        <w:rPr>
          <w:bCs/>
          <w:iCs/>
          <w:color w:val="000000" w:themeColor="text1"/>
        </w:rPr>
        <w:t xml:space="preserve"> =</w:t>
      </w:r>
      <w:r w:rsidR="009079BE">
        <w:rPr>
          <w:bCs/>
          <w:iCs/>
          <w:color w:val="000000" w:themeColor="text1"/>
        </w:rPr>
        <w:t xml:space="preserve"> 0.</w:t>
      </w:r>
      <w:r w:rsidR="000828A1">
        <w:rPr>
          <w:bCs/>
          <w:iCs/>
          <w:color w:val="000000" w:themeColor="text1"/>
        </w:rPr>
        <w:t>12</w:t>
      </w:r>
      <w:r w:rsidR="00D30E99">
        <w:rPr>
          <w:bCs/>
          <w:iCs/>
          <w:color w:val="000000" w:themeColor="text1"/>
        </w:rPr>
        <w:t xml:space="preserve">), </w:t>
      </w:r>
      <w:r w:rsidR="0040312D">
        <w:rPr>
          <w:bCs/>
          <w:iCs/>
          <w:color w:val="000000" w:themeColor="text1"/>
        </w:rPr>
        <w:t xml:space="preserve">deletion of </w:t>
      </w:r>
      <w:r w:rsidR="00853BFA">
        <w:rPr>
          <w:bCs/>
          <w:iCs/>
          <w:color w:val="000000" w:themeColor="text1"/>
        </w:rPr>
        <w:t xml:space="preserve">genes encoding </w:t>
      </w:r>
      <w:r w:rsidR="0040312D">
        <w:rPr>
          <w:bCs/>
          <w:iCs/>
          <w:color w:val="000000" w:themeColor="text1"/>
        </w:rPr>
        <w:t>the two transporter</w:t>
      </w:r>
      <w:r w:rsidR="00853BFA">
        <w:rPr>
          <w:bCs/>
          <w:iCs/>
          <w:color w:val="000000" w:themeColor="text1"/>
        </w:rPr>
        <w:t xml:space="preserve">s with the highest inferred efflux </w:t>
      </w:r>
      <w:r w:rsidR="00964D7B">
        <w:rPr>
          <w:bCs/>
          <w:iCs/>
          <w:color w:val="000000" w:themeColor="text1"/>
        </w:rPr>
        <w:t>(</w:t>
      </w:r>
      <w:r w:rsidR="00853BFA">
        <w:rPr>
          <w:bCs/>
          <w:iCs/>
          <w:color w:val="000000" w:themeColor="text1"/>
        </w:rPr>
        <w:t xml:space="preserve">Snq2 </w:t>
      </w:r>
      <w:r w:rsidR="00964D7B">
        <w:rPr>
          <w:bCs/>
          <w:iCs/>
          <w:color w:val="000000" w:themeColor="text1"/>
        </w:rPr>
        <w:t xml:space="preserve">and </w:t>
      </w:r>
      <w:r w:rsidR="00853BFA" w:rsidRPr="00A430D3">
        <w:rPr>
          <w:bCs/>
          <w:iCs/>
          <w:color w:val="000000" w:themeColor="text1"/>
        </w:rPr>
        <w:t>Pdr5</w:t>
      </w:r>
      <w:r w:rsidR="00C06155">
        <w:rPr>
          <w:bCs/>
          <w:iCs/>
          <w:color w:val="000000" w:themeColor="text1"/>
        </w:rPr>
        <w:t>, ∆</w:t>
      </w:r>
      <w:r w:rsidR="00C06155" w:rsidRPr="00022C0A">
        <w:rPr>
          <w:bCs/>
          <w:i/>
          <w:iCs/>
          <w:color w:val="000000" w:themeColor="text1"/>
        </w:rPr>
        <w:t>E</w:t>
      </w:r>
      <w:r w:rsidR="007331FC">
        <w:rPr>
          <w:bCs/>
          <w:iCs/>
          <w:color w:val="000000" w:themeColor="text1"/>
        </w:rPr>
        <w:t xml:space="preserve"> = -3</w:t>
      </w:r>
      <w:r w:rsidR="00C06155">
        <w:rPr>
          <w:bCs/>
          <w:iCs/>
          <w:color w:val="000000" w:themeColor="text1"/>
        </w:rPr>
        <w:t>.</w:t>
      </w:r>
      <w:r w:rsidR="00664105">
        <w:rPr>
          <w:bCs/>
          <w:iCs/>
          <w:color w:val="000000" w:themeColor="text1"/>
        </w:rPr>
        <w:t>3</w:t>
      </w:r>
      <w:r w:rsidR="00964D7B">
        <w:rPr>
          <w:bCs/>
          <w:iCs/>
          <w:color w:val="000000" w:themeColor="text1"/>
        </w:rPr>
        <w:t xml:space="preserve">) </w:t>
      </w:r>
      <w:r w:rsidR="00853BFA" w:rsidRPr="00A430D3">
        <w:rPr>
          <w:bCs/>
          <w:iCs/>
          <w:color w:val="000000" w:themeColor="text1"/>
        </w:rPr>
        <w:t>yielded</w:t>
      </w:r>
      <w:r w:rsidR="00853BFA">
        <w:rPr>
          <w:bCs/>
          <w:i/>
          <w:iCs/>
          <w:color w:val="000000" w:themeColor="text1"/>
        </w:rPr>
        <w:t xml:space="preserve"> </w:t>
      </w:r>
      <w:r w:rsidR="008539E6">
        <w:rPr>
          <w:bCs/>
          <w:iCs/>
          <w:color w:val="000000" w:themeColor="text1"/>
        </w:rPr>
        <w:t xml:space="preserve">a </w:t>
      </w:r>
      <w:r w:rsidR="005044A6">
        <w:rPr>
          <w:bCs/>
          <w:iCs/>
          <w:color w:val="000000" w:themeColor="text1"/>
        </w:rPr>
        <w:t>7</w:t>
      </w:r>
      <w:r w:rsidR="005B449E">
        <w:rPr>
          <w:bCs/>
          <w:iCs/>
          <w:color w:val="000000" w:themeColor="text1"/>
        </w:rPr>
        <w:t>%</w:t>
      </w:r>
      <w:r w:rsidR="008539E6">
        <w:rPr>
          <w:bCs/>
          <w:iCs/>
          <w:color w:val="000000" w:themeColor="text1"/>
        </w:rPr>
        <w:t xml:space="preserve"> decrease in resistance (</w:t>
      </w:r>
      <w:r w:rsidR="008539E6" w:rsidRPr="008E0AAD">
        <w:rPr>
          <w:bCs/>
          <w:i/>
          <w:iCs/>
          <w:color w:val="000000" w:themeColor="text1"/>
        </w:rPr>
        <w:t>p</w:t>
      </w:r>
      <w:r w:rsidR="008539E6">
        <w:rPr>
          <w:bCs/>
          <w:iCs/>
          <w:color w:val="000000" w:themeColor="text1"/>
        </w:rPr>
        <w:t xml:space="preserve"> =</w:t>
      </w:r>
      <w:r w:rsidR="005B449E">
        <w:rPr>
          <w:bCs/>
          <w:iCs/>
          <w:color w:val="000000" w:themeColor="text1"/>
        </w:rPr>
        <w:t xml:space="preserve"> 1.</w:t>
      </w:r>
      <w:r w:rsidR="000828A1">
        <w:rPr>
          <w:bCs/>
          <w:iCs/>
          <w:color w:val="000000" w:themeColor="text1"/>
        </w:rPr>
        <w:t>2</w:t>
      </w:r>
      <w:r w:rsidR="005B449E">
        <w:rPr>
          <w:bCs/>
          <w:iCs/>
          <w:color w:val="000000" w:themeColor="text1"/>
        </w:rPr>
        <w:t>e-</w:t>
      </w:r>
      <w:r w:rsidR="000828A1">
        <w:rPr>
          <w:bCs/>
          <w:iCs/>
          <w:color w:val="000000" w:themeColor="text1"/>
        </w:rPr>
        <w:t>70</w:t>
      </w:r>
      <w:r w:rsidR="008539E6">
        <w:rPr>
          <w:bCs/>
          <w:iCs/>
          <w:color w:val="000000" w:themeColor="text1"/>
        </w:rPr>
        <w:t xml:space="preserve">).  </w:t>
      </w:r>
      <w:r w:rsidR="00EA6CA6">
        <w:rPr>
          <w:bCs/>
          <w:iCs/>
          <w:color w:val="000000" w:themeColor="text1"/>
        </w:rPr>
        <w:t xml:space="preserve">The </w:t>
      </w:r>
      <w:r w:rsidR="00213DF7">
        <w:rPr>
          <w:bCs/>
          <w:i/>
          <w:iCs/>
          <w:color w:val="000000" w:themeColor="text1"/>
        </w:rPr>
        <w:t xml:space="preserve">I </w:t>
      </w:r>
      <w:r w:rsidR="00213DF7">
        <w:rPr>
          <w:bCs/>
          <w:iCs/>
          <w:color w:val="000000" w:themeColor="text1"/>
        </w:rPr>
        <w:t xml:space="preserve">weights </w:t>
      </w:r>
      <w:r w:rsidR="00EA6CA6">
        <w:rPr>
          <w:bCs/>
          <w:iCs/>
          <w:color w:val="000000" w:themeColor="text1"/>
        </w:rPr>
        <w:t>also pointed to differential inhibitory effects between transporters</w:t>
      </w:r>
      <w:r w:rsidR="00414F35">
        <w:rPr>
          <w:bCs/>
          <w:iCs/>
          <w:color w:val="000000" w:themeColor="text1"/>
        </w:rPr>
        <w:t xml:space="preserve">: </w:t>
      </w:r>
      <w:r w:rsidR="00414F35" w:rsidRPr="00920853">
        <w:rPr>
          <w:bCs/>
          <w:iCs/>
          <w:color w:val="000000" w:themeColor="text1"/>
        </w:rPr>
        <w:t xml:space="preserve">For </w:t>
      </w:r>
      <w:r w:rsidR="00EA6CA6" w:rsidRPr="00920853">
        <w:rPr>
          <w:bCs/>
          <w:iCs/>
          <w:color w:val="000000" w:themeColor="text1"/>
        </w:rPr>
        <w:t>example</w:t>
      </w:r>
      <w:r w:rsidR="00FD7871" w:rsidRPr="00920853">
        <w:rPr>
          <w:bCs/>
          <w:iCs/>
          <w:color w:val="000000" w:themeColor="text1"/>
        </w:rPr>
        <w:t>,</w:t>
      </w:r>
      <w:r w:rsidR="00EA6CA6" w:rsidRPr="00920853">
        <w:rPr>
          <w:bCs/>
          <w:iCs/>
          <w:color w:val="000000" w:themeColor="text1"/>
        </w:rPr>
        <w:t xml:space="preserve"> </w:t>
      </w:r>
      <w:r w:rsidR="00853BFA" w:rsidRPr="00A430D3">
        <w:rPr>
          <w:bCs/>
          <w:iCs/>
          <w:color w:val="000000" w:themeColor="text1"/>
        </w:rPr>
        <w:t>Snq2</w:t>
      </w:r>
      <w:r w:rsidR="00853BFA">
        <w:rPr>
          <w:bCs/>
          <w:i/>
          <w:iCs/>
          <w:color w:val="000000" w:themeColor="text1"/>
        </w:rPr>
        <w:t xml:space="preserve"> </w:t>
      </w:r>
      <w:r w:rsidR="00853BFA">
        <w:rPr>
          <w:bCs/>
          <w:iCs/>
          <w:color w:val="000000" w:themeColor="text1"/>
        </w:rPr>
        <w:t xml:space="preserve">activity </w:t>
      </w:r>
      <w:r w:rsidR="00EA6CA6" w:rsidRPr="00920853">
        <w:rPr>
          <w:bCs/>
          <w:iCs/>
          <w:color w:val="000000" w:themeColor="text1"/>
        </w:rPr>
        <w:t xml:space="preserve">is predicted to </w:t>
      </w:r>
      <w:r w:rsidR="00414F35" w:rsidRPr="00920853">
        <w:rPr>
          <w:bCs/>
          <w:iCs/>
          <w:color w:val="000000" w:themeColor="text1"/>
        </w:rPr>
        <w:t xml:space="preserve">be more strongly inhibited by </w:t>
      </w:r>
      <w:r w:rsidR="00EA6CA6" w:rsidRPr="00920853">
        <w:rPr>
          <w:bCs/>
          <w:i/>
          <w:iCs/>
          <w:color w:val="000000" w:themeColor="text1"/>
        </w:rPr>
        <w:t xml:space="preserve">PDR5 </w:t>
      </w:r>
      <w:r w:rsidR="00EA6CA6" w:rsidRPr="00920853">
        <w:rPr>
          <w:bCs/>
          <w:iCs/>
          <w:color w:val="000000" w:themeColor="text1"/>
        </w:rPr>
        <w:t xml:space="preserve">than </w:t>
      </w:r>
      <w:r w:rsidR="00414F35" w:rsidRPr="00920853">
        <w:rPr>
          <w:bCs/>
          <w:iCs/>
          <w:color w:val="000000" w:themeColor="text1"/>
        </w:rPr>
        <w:t xml:space="preserve">by </w:t>
      </w:r>
      <w:r w:rsidR="00EA6CA6" w:rsidRPr="00920853">
        <w:rPr>
          <w:bCs/>
          <w:i/>
          <w:iCs/>
          <w:color w:val="000000" w:themeColor="text1"/>
        </w:rPr>
        <w:t xml:space="preserve">YOR1 </w:t>
      </w:r>
      <w:r w:rsidR="00EA6CA6" w:rsidRPr="00920853">
        <w:rPr>
          <w:bCs/>
          <w:iCs/>
          <w:color w:val="000000" w:themeColor="text1"/>
        </w:rPr>
        <w:t>(</w:t>
      </w:r>
      <m:oMath>
        <m:r>
          <w:rPr>
            <w:rFonts w:ascii="Cambria Math" w:hAnsi="Cambria Math"/>
            <w:color w:val="000000" w:themeColor="text1"/>
          </w:rPr>
          <m:t>I</m:t>
        </m:r>
      </m:oMath>
      <w:r w:rsidR="00EC260F" w:rsidRPr="00920853">
        <w:rPr>
          <w:bCs/>
          <w:iCs/>
          <w:color w:val="000000" w:themeColor="text1"/>
        </w:rPr>
        <w:t xml:space="preserve"> = -0.6</w:t>
      </w:r>
      <w:r w:rsidR="00057CE9">
        <w:rPr>
          <w:bCs/>
          <w:iCs/>
          <w:color w:val="000000" w:themeColor="text1"/>
        </w:rPr>
        <w:t>9</w:t>
      </w:r>
      <w:r w:rsidR="00EC260F" w:rsidRPr="00920853">
        <w:rPr>
          <w:bCs/>
          <w:iCs/>
          <w:color w:val="000000" w:themeColor="text1"/>
        </w:rPr>
        <w:t xml:space="preserve"> vs -0.</w:t>
      </w:r>
      <w:r w:rsidR="00057CE9">
        <w:rPr>
          <w:bCs/>
          <w:iCs/>
          <w:color w:val="000000" w:themeColor="text1"/>
        </w:rPr>
        <w:t>11</w:t>
      </w:r>
      <w:r w:rsidR="00EC260F" w:rsidRPr="00920853">
        <w:rPr>
          <w:bCs/>
          <w:iCs/>
          <w:color w:val="000000" w:themeColor="text1"/>
        </w:rPr>
        <w:t xml:space="preserve">, </w:t>
      </w:r>
      <w:r w:rsidR="004452EF">
        <w:rPr>
          <w:bCs/>
          <w:iCs/>
          <w:color w:val="000000" w:themeColor="text1"/>
        </w:rPr>
        <w:t xml:space="preserve">Figure </w:t>
      </w:r>
      <w:r w:rsidR="00963539" w:rsidRPr="00920853">
        <w:rPr>
          <w:bCs/>
          <w:iCs/>
          <w:color w:val="000000" w:themeColor="text1"/>
        </w:rPr>
        <w:t>4B, Data S</w:t>
      </w:r>
      <w:r w:rsidR="00920853" w:rsidRPr="00920853">
        <w:rPr>
          <w:bCs/>
          <w:iCs/>
          <w:color w:val="000000" w:themeColor="text1"/>
        </w:rPr>
        <w:t>8</w:t>
      </w:r>
      <w:r w:rsidR="00EA6CA6" w:rsidRPr="00920853">
        <w:rPr>
          <w:bCs/>
          <w:iCs/>
          <w:color w:val="000000" w:themeColor="text1"/>
        </w:rPr>
        <w:t>)</w:t>
      </w:r>
      <w:r w:rsidR="00080B52">
        <w:rPr>
          <w:bCs/>
          <w:iCs/>
          <w:color w:val="000000" w:themeColor="text1"/>
        </w:rPr>
        <w:t>, which is reflected</w:t>
      </w:r>
      <w:r w:rsidR="000A7164">
        <w:rPr>
          <w:bCs/>
          <w:iCs/>
          <w:color w:val="000000" w:themeColor="text1"/>
        </w:rPr>
        <w:t>, for example,</w:t>
      </w:r>
      <w:r w:rsidR="00080B52">
        <w:rPr>
          <w:bCs/>
          <w:iCs/>
          <w:color w:val="000000" w:themeColor="text1"/>
        </w:rPr>
        <w:t xml:space="preserve"> by</w:t>
      </w:r>
      <w:r w:rsidR="0076397A" w:rsidRPr="00920853">
        <w:rPr>
          <w:bCs/>
          <w:iCs/>
          <w:color w:val="000000" w:themeColor="text1"/>
        </w:rPr>
        <w:t xml:space="preserve"> the observation that </w:t>
      </w:r>
      <w:r w:rsidR="00EA6CA6" w:rsidRPr="00920853">
        <w:rPr>
          <w:bCs/>
          <w:i/>
          <w:iCs/>
          <w:color w:val="000000" w:themeColor="text1"/>
        </w:rPr>
        <w:t>pdr5∆</w:t>
      </w:r>
      <w:r w:rsidR="00EA6CA6" w:rsidRPr="00920853">
        <w:rPr>
          <w:bCs/>
          <w:iCs/>
          <w:color w:val="000000" w:themeColor="text1"/>
        </w:rPr>
        <w:t xml:space="preserve"> </w:t>
      </w:r>
      <w:r w:rsidR="0076397A" w:rsidRPr="00920853">
        <w:rPr>
          <w:bCs/>
          <w:iCs/>
          <w:color w:val="000000" w:themeColor="text1"/>
        </w:rPr>
        <w:t xml:space="preserve">yields greater </w:t>
      </w:r>
      <w:r w:rsidR="00414F35" w:rsidRPr="00920853">
        <w:rPr>
          <w:bCs/>
          <w:iCs/>
          <w:color w:val="000000" w:themeColor="text1"/>
        </w:rPr>
        <w:t xml:space="preserve">benomyl </w:t>
      </w:r>
      <w:r w:rsidR="00EA6CA6" w:rsidRPr="00920853">
        <w:rPr>
          <w:bCs/>
          <w:iCs/>
          <w:color w:val="000000" w:themeColor="text1"/>
        </w:rPr>
        <w:t xml:space="preserve">resistance than </w:t>
      </w:r>
      <w:r w:rsidR="00414F35" w:rsidRPr="00920853">
        <w:rPr>
          <w:bCs/>
          <w:iCs/>
          <w:color w:val="000000" w:themeColor="text1"/>
        </w:rPr>
        <w:t xml:space="preserve">does </w:t>
      </w:r>
      <w:r w:rsidR="00EA6CA6" w:rsidRPr="00920853">
        <w:rPr>
          <w:bCs/>
          <w:i/>
          <w:iCs/>
          <w:color w:val="000000" w:themeColor="text1"/>
        </w:rPr>
        <w:t xml:space="preserve">yor1∆ </w:t>
      </w:r>
      <w:r w:rsidR="00EA6CA6" w:rsidRPr="00920853">
        <w:rPr>
          <w:bCs/>
          <w:iCs/>
          <w:color w:val="000000" w:themeColor="text1"/>
        </w:rPr>
        <w:t>(</w:t>
      </w:r>
      <w:r w:rsidR="004452EF">
        <w:rPr>
          <w:bCs/>
          <w:iCs/>
          <w:color w:val="000000" w:themeColor="text1"/>
        </w:rPr>
        <w:t xml:space="preserve">Figure </w:t>
      </w:r>
      <w:r w:rsidR="00B10D62" w:rsidRPr="00920853">
        <w:rPr>
          <w:bCs/>
          <w:iCs/>
          <w:color w:val="000000" w:themeColor="text1"/>
        </w:rPr>
        <w:t>3</w:t>
      </w:r>
      <w:r w:rsidR="00EA6CA6" w:rsidRPr="00920853">
        <w:rPr>
          <w:bCs/>
          <w:iCs/>
          <w:color w:val="000000" w:themeColor="text1"/>
        </w:rPr>
        <w:t>)</w:t>
      </w:r>
      <w:r w:rsidR="0076397A" w:rsidRPr="00920853">
        <w:rPr>
          <w:bCs/>
          <w:iCs/>
          <w:color w:val="000000" w:themeColor="text1"/>
        </w:rPr>
        <w:t>.</w:t>
      </w:r>
    </w:p>
    <w:p w14:paraId="50184259" w14:textId="206E2372" w:rsidR="0057641F" w:rsidRDefault="0057641F" w:rsidP="0057641F">
      <w:pPr>
        <w:jc w:val="both"/>
        <w:rPr>
          <w:bCs/>
          <w:iCs/>
          <w:color w:val="000000" w:themeColor="text1"/>
        </w:rPr>
      </w:pPr>
    </w:p>
    <w:p w14:paraId="61C692E1" w14:textId="71F8B03D" w:rsidR="00D610F0" w:rsidRDefault="00B5344B">
      <w:pPr>
        <w:jc w:val="both"/>
        <w:rPr>
          <w:bCs/>
          <w:iCs/>
          <w:color w:val="000000" w:themeColor="text1"/>
        </w:rPr>
      </w:pPr>
      <w:r>
        <w:rPr>
          <w:bCs/>
          <w:iCs/>
          <w:color w:val="000000" w:themeColor="text1"/>
        </w:rPr>
        <w:t xml:space="preserve">While the neural network model was accurate overall, </w:t>
      </w:r>
      <w:r w:rsidR="00650863">
        <w:rPr>
          <w:bCs/>
          <w:iCs/>
          <w:color w:val="000000" w:themeColor="text1"/>
        </w:rPr>
        <w:t xml:space="preserve">we </w:t>
      </w:r>
      <w:r w:rsidR="00B90FE1">
        <w:rPr>
          <w:bCs/>
          <w:iCs/>
          <w:color w:val="000000" w:themeColor="text1"/>
        </w:rPr>
        <w:t>evaluat</w:t>
      </w:r>
      <w:r w:rsidR="00650863">
        <w:rPr>
          <w:bCs/>
          <w:iCs/>
          <w:color w:val="000000" w:themeColor="text1"/>
        </w:rPr>
        <w:t>ed</w:t>
      </w:r>
      <w:r w:rsidR="00B90FE1">
        <w:rPr>
          <w:bCs/>
          <w:iCs/>
          <w:color w:val="000000" w:themeColor="text1"/>
        </w:rPr>
        <w:t xml:space="preserve"> where </w:t>
      </w:r>
      <w:r w:rsidR="00E40979">
        <w:rPr>
          <w:bCs/>
          <w:iCs/>
          <w:color w:val="000000" w:themeColor="text1"/>
        </w:rPr>
        <w:t>predictions departed systematically from observation</w:t>
      </w:r>
      <w:r w:rsidR="00C739BE">
        <w:rPr>
          <w:bCs/>
          <w:iCs/>
          <w:color w:val="000000" w:themeColor="text1"/>
        </w:rPr>
        <w:t xml:space="preserve"> to</w:t>
      </w:r>
      <w:r w:rsidR="00E40979">
        <w:rPr>
          <w:bCs/>
          <w:iCs/>
          <w:color w:val="000000" w:themeColor="text1"/>
        </w:rPr>
        <w:t xml:space="preserve"> </w:t>
      </w:r>
      <w:r w:rsidR="00650863">
        <w:rPr>
          <w:bCs/>
          <w:iCs/>
          <w:color w:val="000000" w:themeColor="text1"/>
        </w:rPr>
        <w:t xml:space="preserve">help </w:t>
      </w:r>
      <w:r w:rsidR="00B90FE1">
        <w:rPr>
          <w:bCs/>
          <w:iCs/>
          <w:color w:val="000000" w:themeColor="text1"/>
        </w:rPr>
        <w:t>guid</w:t>
      </w:r>
      <w:r w:rsidR="00C739BE">
        <w:rPr>
          <w:bCs/>
          <w:iCs/>
          <w:color w:val="000000" w:themeColor="text1"/>
        </w:rPr>
        <w:t>e</w:t>
      </w:r>
      <w:r w:rsidR="00B90FE1">
        <w:rPr>
          <w:bCs/>
          <w:iCs/>
          <w:color w:val="000000" w:themeColor="text1"/>
        </w:rPr>
        <w:t xml:space="preserve"> </w:t>
      </w:r>
      <w:r w:rsidR="00125F48">
        <w:rPr>
          <w:bCs/>
          <w:iCs/>
          <w:color w:val="000000" w:themeColor="text1"/>
        </w:rPr>
        <w:t>model refinements</w:t>
      </w:r>
      <w:r w:rsidR="00C739BE">
        <w:rPr>
          <w:bCs/>
          <w:iCs/>
          <w:color w:val="000000" w:themeColor="text1"/>
        </w:rPr>
        <w:t xml:space="preserve"> (Figure S8)</w:t>
      </w:r>
      <w:r w:rsidR="00E40979">
        <w:rPr>
          <w:bCs/>
          <w:iCs/>
          <w:color w:val="000000" w:themeColor="text1"/>
        </w:rPr>
        <w:t xml:space="preserve">. </w:t>
      </w:r>
      <w:r w:rsidR="00E14164">
        <w:rPr>
          <w:bCs/>
          <w:iCs/>
          <w:color w:val="000000" w:themeColor="text1"/>
        </w:rPr>
        <w:t xml:space="preserve"> </w:t>
      </w:r>
      <w:r w:rsidR="0093380E">
        <w:rPr>
          <w:bCs/>
          <w:iCs/>
          <w:color w:val="000000" w:themeColor="text1"/>
        </w:rPr>
        <w:t>For example</w:t>
      </w:r>
      <w:r w:rsidR="00E40979" w:rsidRPr="00650B0D">
        <w:rPr>
          <w:bCs/>
          <w:iCs/>
          <w:color w:val="000000" w:themeColor="text1"/>
        </w:rPr>
        <w:t>,</w:t>
      </w:r>
      <w:r w:rsidR="00125F48">
        <w:rPr>
          <w:bCs/>
          <w:iCs/>
          <w:color w:val="000000" w:themeColor="text1"/>
        </w:rPr>
        <w:t xml:space="preserve"> while</w:t>
      </w:r>
      <w:r w:rsidR="00E40979" w:rsidRPr="00650B0D">
        <w:rPr>
          <w:bCs/>
          <w:iCs/>
          <w:color w:val="000000" w:themeColor="text1"/>
        </w:rPr>
        <w:t xml:space="preserve"> </w:t>
      </w:r>
      <w:r w:rsidR="00125F48">
        <w:rPr>
          <w:bCs/>
          <w:iCs/>
          <w:color w:val="000000" w:themeColor="text1"/>
        </w:rPr>
        <w:t>XGA showed that many multi-transporter deletions result</w:t>
      </w:r>
      <w:r w:rsidR="009E4379">
        <w:rPr>
          <w:bCs/>
          <w:iCs/>
          <w:color w:val="000000" w:themeColor="text1"/>
        </w:rPr>
        <w:t>ed</w:t>
      </w:r>
      <w:r w:rsidR="00125F48">
        <w:rPr>
          <w:bCs/>
          <w:iCs/>
          <w:color w:val="000000" w:themeColor="text1"/>
        </w:rPr>
        <w:t xml:space="preserve"> in </w:t>
      </w:r>
      <w:r w:rsidR="00125F48">
        <w:rPr>
          <w:bCs/>
          <w:i/>
          <w:iCs/>
          <w:color w:val="000000" w:themeColor="text1"/>
        </w:rPr>
        <w:t>increased</w:t>
      </w:r>
      <w:r w:rsidR="00125F48">
        <w:rPr>
          <w:bCs/>
          <w:iCs/>
          <w:color w:val="000000" w:themeColor="text1"/>
        </w:rPr>
        <w:t xml:space="preserve"> valinomycin resistance (Figure 3), the neural network </w:t>
      </w:r>
      <w:r w:rsidR="0054691E">
        <w:rPr>
          <w:bCs/>
          <w:iCs/>
          <w:color w:val="000000" w:themeColor="text1"/>
        </w:rPr>
        <w:t>only captured</w:t>
      </w:r>
      <w:r w:rsidR="001E2CC2">
        <w:rPr>
          <w:bCs/>
          <w:iCs/>
          <w:color w:val="000000" w:themeColor="text1"/>
        </w:rPr>
        <w:t xml:space="preserve"> </w:t>
      </w:r>
      <w:r w:rsidR="0054691E">
        <w:rPr>
          <w:bCs/>
          <w:iCs/>
          <w:color w:val="000000" w:themeColor="text1"/>
        </w:rPr>
        <w:t>the decreased resistance resulting from</w:t>
      </w:r>
      <w:r w:rsidR="001E2CC2">
        <w:rPr>
          <w:bCs/>
          <w:iCs/>
          <w:color w:val="000000" w:themeColor="text1"/>
        </w:rPr>
        <w:t xml:space="preserve"> </w:t>
      </w:r>
      <w:r w:rsidR="001E2CC2" w:rsidRPr="00022C0A">
        <w:rPr>
          <w:bCs/>
          <w:i/>
          <w:iCs/>
          <w:color w:val="000000" w:themeColor="text1"/>
        </w:rPr>
        <w:t>yor1∆</w:t>
      </w:r>
      <w:r w:rsidR="00125F48">
        <w:rPr>
          <w:bCs/>
          <w:iCs/>
          <w:color w:val="000000" w:themeColor="text1"/>
        </w:rPr>
        <w:t>, yield</w:t>
      </w:r>
      <w:r w:rsidR="00863860">
        <w:rPr>
          <w:bCs/>
          <w:iCs/>
          <w:color w:val="000000" w:themeColor="text1"/>
        </w:rPr>
        <w:t>ing</w:t>
      </w:r>
      <w:r w:rsidR="00125F48">
        <w:rPr>
          <w:bCs/>
          <w:iCs/>
          <w:color w:val="000000" w:themeColor="text1"/>
        </w:rPr>
        <w:t xml:space="preserve"> poor predictions overall </w:t>
      </w:r>
      <w:r w:rsidR="00E40979" w:rsidRPr="00650B0D">
        <w:rPr>
          <w:bCs/>
          <w:iCs/>
          <w:color w:val="000000" w:themeColor="text1"/>
        </w:rPr>
        <w:t>(</w:t>
      </w:r>
      <w:r w:rsidR="00874065" w:rsidRPr="003C7288">
        <w:rPr>
          <w:bCs/>
          <w:i/>
          <w:iCs/>
          <w:color w:val="000000" w:themeColor="text1"/>
        </w:rPr>
        <w:t>r</w:t>
      </w:r>
      <w:r w:rsidR="00874065">
        <w:rPr>
          <w:bCs/>
          <w:iCs/>
          <w:color w:val="000000" w:themeColor="text1"/>
        </w:rPr>
        <w:t xml:space="preserve"> = 0.</w:t>
      </w:r>
      <w:r w:rsidR="008575C8">
        <w:rPr>
          <w:bCs/>
          <w:iCs/>
          <w:color w:val="000000" w:themeColor="text1"/>
        </w:rPr>
        <w:t>5</w:t>
      </w:r>
      <w:r w:rsidR="00874065">
        <w:rPr>
          <w:bCs/>
          <w:iCs/>
          <w:color w:val="000000" w:themeColor="text1"/>
        </w:rPr>
        <w:t xml:space="preserve">, </w:t>
      </w:r>
      <w:r w:rsidR="004452EF">
        <w:rPr>
          <w:bCs/>
          <w:iCs/>
          <w:color w:val="000000" w:themeColor="text1"/>
        </w:rPr>
        <w:t xml:space="preserve">Figure </w:t>
      </w:r>
      <w:r w:rsidR="0093380E">
        <w:rPr>
          <w:bCs/>
          <w:iCs/>
          <w:color w:val="000000" w:themeColor="text1"/>
        </w:rPr>
        <w:t>4D, left panel</w:t>
      </w:r>
      <w:r w:rsidR="00E40979" w:rsidRPr="00650B0D">
        <w:rPr>
          <w:bCs/>
          <w:iCs/>
          <w:color w:val="000000" w:themeColor="text1"/>
        </w:rPr>
        <w:t xml:space="preserve">). </w:t>
      </w:r>
      <w:r w:rsidR="00084065">
        <w:rPr>
          <w:bCs/>
          <w:iCs/>
          <w:color w:val="000000" w:themeColor="text1"/>
        </w:rPr>
        <w:t xml:space="preserve"> </w:t>
      </w:r>
      <w:r w:rsidR="00125F48">
        <w:rPr>
          <w:bCs/>
          <w:iCs/>
          <w:color w:val="000000" w:themeColor="text1"/>
        </w:rPr>
        <w:t>T</w:t>
      </w:r>
      <w:r w:rsidR="00AF5747">
        <w:rPr>
          <w:bCs/>
          <w:iCs/>
          <w:color w:val="000000" w:themeColor="text1"/>
        </w:rPr>
        <w:t>aking these results together with</w:t>
      </w:r>
      <w:r w:rsidR="00FE4231">
        <w:rPr>
          <w:bCs/>
          <w:iCs/>
          <w:color w:val="000000" w:themeColor="text1"/>
        </w:rPr>
        <w:t xml:space="preserve"> previous report</w:t>
      </w:r>
      <w:r w:rsidR="00125F48">
        <w:rPr>
          <w:bCs/>
          <w:iCs/>
          <w:color w:val="000000" w:themeColor="text1"/>
        </w:rPr>
        <w:t>s</w:t>
      </w:r>
      <w:r w:rsidR="00FE4231">
        <w:rPr>
          <w:bCs/>
          <w:iCs/>
          <w:color w:val="000000" w:themeColor="text1"/>
        </w:rPr>
        <w:t xml:space="preserve"> of </w:t>
      </w:r>
      <w:r w:rsidR="00CE14A3">
        <w:rPr>
          <w:bCs/>
          <w:iCs/>
          <w:color w:val="000000" w:themeColor="text1"/>
        </w:rPr>
        <w:t xml:space="preserve">improved </w:t>
      </w:r>
      <w:r w:rsidR="00FE4231">
        <w:rPr>
          <w:bCs/>
          <w:iCs/>
          <w:color w:val="000000" w:themeColor="text1"/>
        </w:rPr>
        <w:t xml:space="preserve">valinomycin resistance upon deletion of all 16 transporters </w:t>
      </w:r>
      <w:r w:rsidR="00FE4231">
        <w:rPr>
          <w:bCs/>
          <w:iCs/>
          <w:color w:val="000000" w:themeColor="text1"/>
        </w:rPr>
        <w:lastRenderedPageBreak/>
        <w:fldChar w:fldCharType="begin" w:fldLock="1"/>
      </w:r>
      <w:r w:rsidR="00FE4231">
        <w:rPr>
          <w:bCs/>
          <w:iCs/>
          <w:color w:val="000000" w:themeColor="text1"/>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selection.","type":"article-journal","volume":"8"},"uris":["http://www.mendeley.com/documents/?uuid=37457ea4-6a9c-471d-b62e-dfeec5fba47c"]}],"mendeley":{"formattedCitation":"(Suzuki et al., 2011)","plainTextFormattedCitation":"(Suzuki et al., 2011)","previouslyFormattedCitation":"(Suzuki et al., 2011)"},"properties":{"noteIndex":0},"schema":"https://github.com/citation-style-language/schema/raw/master/csl-citation.json"}</w:instrText>
      </w:r>
      <w:r w:rsidR="00FE4231">
        <w:rPr>
          <w:bCs/>
          <w:iCs/>
          <w:color w:val="000000" w:themeColor="text1"/>
        </w:rPr>
        <w:fldChar w:fldCharType="separate"/>
      </w:r>
      <w:r w:rsidR="00FE4231" w:rsidRPr="00330464">
        <w:rPr>
          <w:bCs/>
          <w:iCs/>
          <w:noProof/>
          <w:color w:val="000000" w:themeColor="text1"/>
        </w:rPr>
        <w:t>(Suzuki et al., 2011)</w:t>
      </w:r>
      <w:r w:rsidR="00FE4231">
        <w:rPr>
          <w:bCs/>
          <w:iCs/>
          <w:color w:val="000000" w:themeColor="text1"/>
        </w:rPr>
        <w:fldChar w:fldCharType="end"/>
      </w:r>
      <w:r w:rsidR="00125F48">
        <w:rPr>
          <w:bCs/>
          <w:iCs/>
          <w:color w:val="000000" w:themeColor="text1"/>
        </w:rPr>
        <w:t xml:space="preserve">, </w:t>
      </w:r>
      <w:r w:rsidR="00312A9B">
        <w:rPr>
          <w:bCs/>
          <w:iCs/>
          <w:color w:val="000000" w:themeColor="text1"/>
        </w:rPr>
        <w:t>we hypothesized</w:t>
      </w:r>
      <w:r w:rsidR="00316B1C" w:rsidRPr="00650B0D">
        <w:rPr>
          <w:bCs/>
          <w:iCs/>
          <w:color w:val="000000" w:themeColor="text1"/>
        </w:rPr>
        <w:t xml:space="preserve"> </w:t>
      </w:r>
      <w:r w:rsidR="00316B1C">
        <w:rPr>
          <w:bCs/>
          <w:iCs/>
          <w:color w:val="000000" w:themeColor="text1"/>
        </w:rPr>
        <w:t xml:space="preserve">that </w:t>
      </w:r>
      <w:r w:rsidR="00FE4231">
        <w:rPr>
          <w:bCs/>
          <w:iCs/>
          <w:color w:val="000000" w:themeColor="text1"/>
        </w:rPr>
        <w:t xml:space="preserve">one or more of the transporters </w:t>
      </w:r>
      <w:r w:rsidR="00312A9B">
        <w:rPr>
          <w:bCs/>
          <w:iCs/>
          <w:color w:val="000000" w:themeColor="text1"/>
        </w:rPr>
        <w:t>inhibit</w:t>
      </w:r>
      <w:r w:rsidR="0042132E">
        <w:rPr>
          <w:bCs/>
          <w:iCs/>
          <w:color w:val="000000" w:themeColor="text1"/>
        </w:rPr>
        <w:t xml:space="preserve">s a valinomycin resistance factor outside of the 16 </w:t>
      </w:r>
      <w:r w:rsidR="00DC712E">
        <w:rPr>
          <w:bCs/>
          <w:iCs/>
          <w:color w:val="000000" w:themeColor="text1"/>
        </w:rPr>
        <w:t>targeted genes</w:t>
      </w:r>
      <w:r w:rsidR="00316B1C" w:rsidRPr="00650B0D">
        <w:rPr>
          <w:bCs/>
          <w:iCs/>
          <w:color w:val="000000" w:themeColor="text1"/>
        </w:rPr>
        <w:t xml:space="preserve">.  </w:t>
      </w:r>
      <w:r w:rsidR="0042132E">
        <w:rPr>
          <w:bCs/>
          <w:iCs/>
          <w:color w:val="000000" w:themeColor="text1"/>
        </w:rPr>
        <w:t>To</w:t>
      </w:r>
      <w:r w:rsidR="00062AA2">
        <w:rPr>
          <w:bCs/>
          <w:iCs/>
          <w:color w:val="000000" w:themeColor="text1"/>
        </w:rPr>
        <w:t xml:space="preserve"> formally</w:t>
      </w:r>
      <w:r w:rsidR="0042132E">
        <w:rPr>
          <w:bCs/>
          <w:iCs/>
          <w:color w:val="000000" w:themeColor="text1"/>
        </w:rPr>
        <w:t xml:space="preserve"> test whether this explanation better captures the observed data</w:t>
      </w:r>
      <w:r w:rsidR="00E40979" w:rsidRPr="00650B0D">
        <w:rPr>
          <w:bCs/>
          <w:iCs/>
          <w:color w:val="000000" w:themeColor="text1"/>
        </w:rPr>
        <w:t xml:space="preserve">, we </w:t>
      </w:r>
      <w:r w:rsidR="00650863">
        <w:rPr>
          <w:bCs/>
          <w:iCs/>
          <w:color w:val="000000" w:themeColor="text1"/>
        </w:rPr>
        <w:t>added a single hidden</w:t>
      </w:r>
      <w:r w:rsidR="00E40979" w:rsidRPr="00650B0D">
        <w:rPr>
          <w:bCs/>
          <w:iCs/>
          <w:color w:val="000000" w:themeColor="text1"/>
        </w:rPr>
        <w:t xml:space="preserve"> node </w:t>
      </w:r>
      <w:r w:rsidR="00650863">
        <w:rPr>
          <w:bCs/>
          <w:iCs/>
          <w:color w:val="000000" w:themeColor="text1"/>
        </w:rPr>
        <w:t xml:space="preserve">to the </w:t>
      </w:r>
      <w:r w:rsidR="00650863" w:rsidRPr="00022C0A">
        <w:rPr>
          <w:b/>
          <w:bCs/>
          <w:iCs/>
          <w:color w:val="000000" w:themeColor="text1"/>
        </w:rPr>
        <w:t>A</w:t>
      </w:r>
      <w:r w:rsidR="00650863">
        <w:rPr>
          <w:bCs/>
          <w:iCs/>
          <w:color w:val="000000" w:themeColor="text1"/>
        </w:rPr>
        <w:t xml:space="preserve"> layer. This allowed the neural network to model the hypothesized valinomycin resistance factor, should the data support an additional model parameter </w:t>
      </w:r>
      <w:r w:rsidR="00A821F5">
        <w:rPr>
          <w:bCs/>
          <w:iCs/>
          <w:color w:val="000000" w:themeColor="text1"/>
        </w:rPr>
        <w:t>(see Methods)</w:t>
      </w:r>
      <w:r w:rsidR="00E40979" w:rsidRPr="00650B0D">
        <w:rPr>
          <w:bCs/>
          <w:iCs/>
          <w:color w:val="000000" w:themeColor="text1"/>
        </w:rPr>
        <w:t>. Training th</w:t>
      </w:r>
      <w:r w:rsidR="00252C68">
        <w:rPr>
          <w:bCs/>
          <w:iCs/>
          <w:color w:val="000000" w:themeColor="text1"/>
        </w:rPr>
        <w:t>is extended</w:t>
      </w:r>
      <w:r w:rsidR="00E40979" w:rsidRPr="00650B0D">
        <w:rPr>
          <w:bCs/>
          <w:iCs/>
          <w:color w:val="000000" w:themeColor="text1"/>
        </w:rPr>
        <w:t xml:space="preserve"> neural network </w:t>
      </w:r>
      <w:r w:rsidR="00FE4231">
        <w:rPr>
          <w:bCs/>
          <w:iCs/>
          <w:color w:val="000000" w:themeColor="text1"/>
        </w:rPr>
        <w:t xml:space="preserve">using valinomycin data </w:t>
      </w:r>
      <w:r w:rsidR="00CD0D8F">
        <w:rPr>
          <w:bCs/>
          <w:iCs/>
          <w:color w:val="000000" w:themeColor="text1"/>
        </w:rPr>
        <w:t xml:space="preserve">substantially improved </w:t>
      </w:r>
      <w:r w:rsidR="000B406D">
        <w:rPr>
          <w:bCs/>
          <w:iCs/>
          <w:color w:val="000000" w:themeColor="text1"/>
        </w:rPr>
        <w:t>correspondence to</w:t>
      </w:r>
      <w:r w:rsidR="00CD0D8F">
        <w:rPr>
          <w:bCs/>
          <w:iCs/>
          <w:color w:val="000000" w:themeColor="text1"/>
        </w:rPr>
        <w:t xml:space="preserve"> the observed phenotypes</w:t>
      </w:r>
      <w:r w:rsidR="00CD0D8F" w:rsidRPr="00650B0D">
        <w:rPr>
          <w:bCs/>
          <w:iCs/>
          <w:color w:val="000000" w:themeColor="text1"/>
        </w:rPr>
        <w:t xml:space="preserve"> </w:t>
      </w:r>
      <w:r w:rsidR="00CD0D8F">
        <w:rPr>
          <w:bCs/>
          <w:iCs/>
          <w:color w:val="000000" w:themeColor="text1"/>
        </w:rPr>
        <w:t>(</w:t>
      </w:r>
      <w:r w:rsidR="00CD0D8F" w:rsidRPr="003C7288">
        <w:rPr>
          <w:bCs/>
          <w:i/>
          <w:iCs/>
          <w:color w:val="000000" w:themeColor="text1"/>
        </w:rPr>
        <w:t>r</w:t>
      </w:r>
      <w:r w:rsidR="00CD0D8F">
        <w:rPr>
          <w:bCs/>
          <w:iCs/>
          <w:color w:val="000000" w:themeColor="text1"/>
        </w:rPr>
        <w:t xml:space="preserve"> = 0.86, Figure </w:t>
      </w:r>
      <w:r w:rsidR="0020497C">
        <w:rPr>
          <w:bCs/>
          <w:iCs/>
          <w:color w:val="000000" w:themeColor="text1"/>
        </w:rPr>
        <w:t>4D</w:t>
      </w:r>
      <w:r w:rsidR="00CD0D8F">
        <w:rPr>
          <w:bCs/>
          <w:iCs/>
          <w:color w:val="000000" w:themeColor="text1"/>
        </w:rPr>
        <w:t xml:space="preserve">, right panel) and </w:t>
      </w:r>
      <w:r w:rsidR="00E40979" w:rsidRPr="00650B0D">
        <w:rPr>
          <w:bCs/>
          <w:iCs/>
          <w:color w:val="000000" w:themeColor="text1"/>
        </w:rPr>
        <w:t xml:space="preserve">yielded a model in which </w:t>
      </w:r>
      <w:r w:rsidR="00E40979" w:rsidRPr="00650B0D">
        <w:rPr>
          <w:bCs/>
          <w:i/>
          <w:iCs/>
          <w:color w:val="000000" w:themeColor="text1"/>
        </w:rPr>
        <w:t>SNQ2</w:t>
      </w:r>
      <w:r w:rsidR="00E40979" w:rsidRPr="00650B0D">
        <w:rPr>
          <w:bCs/>
          <w:iCs/>
          <w:color w:val="000000" w:themeColor="text1"/>
        </w:rPr>
        <w:t xml:space="preserve">, </w:t>
      </w:r>
      <w:r w:rsidR="00E40979" w:rsidRPr="00650B0D">
        <w:rPr>
          <w:bCs/>
          <w:i/>
          <w:iCs/>
          <w:color w:val="000000" w:themeColor="text1"/>
        </w:rPr>
        <w:t>PDR5</w:t>
      </w:r>
      <w:r w:rsidR="0099482E">
        <w:rPr>
          <w:bCs/>
          <w:iCs/>
          <w:color w:val="000000" w:themeColor="text1"/>
        </w:rPr>
        <w:t>,</w:t>
      </w:r>
      <w:r w:rsidR="00E40979" w:rsidRPr="00650B0D">
        <w:rPr>
          <w:bCs/>
          <w:iCs/>
          <w:color w:val="000000" w:themeColor="text1"/>
        </w:rPr>
        <w:t xml:space="preserve"> </w:t>
      </w:r>
      <w:r w:rsidR="00E40979" w:rsidRPr="00650B0D">
        <w:rPr>
          <w:bCs/>
          <w:i/>
          <w:iCs/>
          <w:color w:val="000000" w:themeColor="text1"/>
        </w:rPr>
        <w:t>YBT1</w:t>
      </w:r>
      <w:r w:rsidR="0099482E">
        <w:rPr>
          <w:bCs/>
          <w:i/>
          <w:iCs/>
          <w:color w:val="000000" w:themeColor="text1"/>
        </w:rPr>
        <w:t xml:space="preserve">, </w:t>
      </w:r>
      <w:r w:rsidR="0099482E">
        <w:rPr>
          <w:bCs/>
          <w:iCs/>
          <w:color w:val="000000" w:themeColor="text1"/>
        </w:rPr>
        <w:t xml:space="preserve">and </w:t>
      </w:r>
      <w:r w:rsidR="0099482E">
        <w:rPr>
          <w:bCs/>
          <w:i/>
          <w:iCs/>
          <w:color w:val="000000" w:themeColor="text1"/>
        </w:rPr>
        <w:t>YCF1</w:t>
      </w:r>
      <w:r w:rsidR="00E40979" w:rsidRPr="00650B0D">
        <w:rPr>
          <w:bCs/>
          <w:iCs/>
          <w:color w:val="000000" w:themeColor="text1"/>
        </w:rPr>
        <w:t xml:space="preserve"> each </w:t>
      </w:r>
      <w:r w:rsidR="00252C68">
        <w:rPr>
          <w:bCs/>
          <w:iCs/>
          <w:color w:val="000000" w:themeColor="text1"/>
        </w:rPr>
        <w:t>negatively influence</w:t>
      </w:r>
      <w:r w:rsidR="00E40979" w:rsidRPr="00650B0D">
        <w:rPr>
          <w:bCs/>
          <w:iCs/>
          <w:color w:val="000000" w:themeColor="text1"/>
        </w:rPr>
        <w:t xml:space="preserve"> </w:t>
      </w:r>
      <w:r w:rsidR="00FE4231">
        <w:rPr>
          <w:bCs/>
          <w:iCs/>
          <w:color w:val="000000" w:themeColor="text1"/>
        </w:rPr>
        <w:t>an unknown valinomycin resistance factor</w:t>
      </w:r>
      <w:r w:rsidR="00E40979" w:rsidRPr="00650B0D">
        <w:rPr>
          <w:bCs/>
          <w:iCs/>
          <w:color w:val="000000" w:themeColor="text1"/>
        </w:rPr>
        <w:t>.</w:t>
      </w:r>
      <w:r w:rsidR="00CA6A9E">
        <w:rPr>
          <w:bCs/>
          <w:iCs/>
          <w:color w:val="000000" w:themeColor="text1"/>
        </w:rPr>
        <w:t xml:space="preserve">  </w:t>
      </w:r>
      <w:r w:rsidR="006637DC">
        <w:rPr>
          <w:bCs/>
          <w:iCs/>
          <w:color w:val="000000" w:themeColor="text1"/>
        </w:rPr>
        <w:t>T</w:t>
      </w:r>
      <w:r w:rsidR="00FE4231">
        <w:rPr>
          <w:bCs/>
          <w:iCs/>
          <w:color w:val="000000" w:themeColor="text1"/>
        </w:rPr>
        <w:t xml:space="preserve">his model improvement depended on the inclusion of this </w:t>
      </w:r>
      <w:r w:rsidR="00695D3C">
        <w:rPr>
          <w:bCs/>
          <w:iCs/>
          <w:color w:val="000000" w:themeColor="text1"/>
        </w:rPr>
        <w:t xml:space="preserve">hypothesized </w:t>
      </w:r>
      <w:r w:rsidR="00CA6A9E">
        <w:rPr>
          <w:bCs/>
          <w:iCs/>
          <w:color w:val="000000" w:themeColor="text1"/>
        </w:rPr>
        <w:t>factor (</w:t>
      </w:r>
      <w:r w:rsidR="004452EF">
        <w:rPr>
          <w:bCs/>
          <w:iCs/>
          <w:color w:val="000000" w:themeColor="text1"/>
        </w:rPr>
        <w:t xml:space="preserve">Figure </w:t>
      </w:r>
      <w:commentRangeStart w:id="18"/>
      <w:r w:rsidR="00D610F0" w:rsidRPr="00650B0D">
        <w:rPr>
          <w:bCs/>
          <w:iCs/>
          <w:color w:val="000000" w:themeColor="text1"/>
        </w:rPr>
        <w:t>S</w:t>
      </w:r>
      <w:r w:rsidR="0033547C">
        <w:rPr>
          <w:bCs/>
          <w:iCs/>
          <w:color w:val="000000" w:themeColor="text1"/>
        </w:rPr>
        <w:t>9</w:t>
      </w:r>
      <w:r w:rsidR="00D610F0">
        <w:rPr>
          <w:bCs/>
          <w:iCs/>
          <w:color w:val="000000" w:themeColor="text1"/>
        </w:rPr>
        <w:t>A</w:t>
      </w:r>
      <w:r w:rsidR="00D610F0" w:rsidRPr="00650B0D">
        <w:rPr>
          <w:bCs/>
          <w:iCs/>
          <w:color w:val="000000" w:themeColor="text1"/>
        </w:rPr>
        <w:t>).</w:t>
      </w:r>
      <w:commentRangeEnd w:id="18"/>
      <w:r w:rsidR="00D610F0">
        <w:rPr>
          <w:rStyle w:val="CommentReference"/>
          <w:rFonts w:asciiTheme="minorHAnsi" w:hAnsiTheme="minorHAnsi" w:cstheme="minorBidi"/>
        </w:rPr>
        <w:commentReference w:id="18"/>
      </w:r>
    </w:p>
    <w:p w14:paraId="5572266C" w14:textId="6C8E0D04" w:rsidR="00365DB3" w:rsidRDefault="00365DB3" w:rsidP="00022C0A">
      <w:pPr>
        <w:jc w:val="both"/>
        <w:rPr>
          <w:b/>
          <w:bCs/>
          <w:iCs/>
          <w:color w:val="000000" w:themeColor="text1"/>
        </w:rPr>
      </w:pPr>
    </w:p>
    <w:p w14:paraId="2CBBD6B1" w14:textId="236ECF63" w:rsidR="00FB3B33" w:rsidRDefault="00462962" w:rsidP="00FB3B33">
      <w:pPr>
        <w:outlineLvl w:val="0"/>
        <w:rPr>
          <w:b/>
          <w:bCs/>
          <w:iCs/>
          <w:color w:val="000000" w:themeColor="text1"/>
        </w:rPr>
      </w:pPr>
      <w:r>
        <w:rPr>
          <w:b/>
          <w:bCs/>
          <w:iCs/>
          <w:color w:val="000000" w:themeColor="text1"/>
        </w:rPr>
        <w:t xml:space="preserve">Deleting four </w:t>
      </w:r>
      <w:r w:rsidR="006637DC">
        <w:rPr>
          <w:b/>
          <w:bCs/>
          <w:iCs/>
          <w:color w:val="000000" w:themeColor="text1"/>
        </w:rPr>
        <w:t xml:space="preserve">genes </w:t>
      </w:r>
      <w:r>
        <w:rPr>
          <w:b/>
          <w:bCs/>
          <w:iCs/>
          <w:color w:val="000000" w:themeColor="text1"/>
        </w:rPr>
        <w:t xml:space="preserve">together causes </w:t>
      </w:r>
      <w:r w:rsidR="006637DC" w:rsidRPr="006637DC">
        <w:rPr>
          <w:b/>
          <w:bCs/>
          <w:iCs/>
          <w:color w:val="000000" w:themeColor="text1"/>
        </w:rPr>
        <w:t>synergistic</w:t>
      </w:r>
      <w:r w:rsidR="006637DC">
        <w:rPr>
          <w:b/>
          <w:bCs/>
          <w:iCs/>
          <w:color w:val="000000" w:themeColor="text1"/>
        </w:rPr>
        <w:t xml:space="preserve"> </w:t>
      </w:r>
      <w:r w:rsidR="00FB3B33">
        <w:rPr>
          <w:b/>
          <w:bCs/>
          <w:i/>
          <w:iCs/>
          <w:color w:val="000000" w:themeColor="text1"/>
        </w:rPr>
        <w:t>PDR5</w:t>
      </w:r>
      <w:r w:rsidR="00FB3B33">
        <w:rPr>
          <w:b/>
          <w:bCs/>
          <w:iCs/>
          <w:color w:val="000000" w:themeColor="text1"/>
        </w:rPr>
        <w:t>-</w:t>
      </w:r>
      <w:r w:rsidR="006637DC">
        <w:rPr>
          <w:b/>
          <w:bCs/>
          <w:iCs/>
          <w:color w:val="000000" w:themeColor="text1"/>
        </w:rPr>
        <w:t xml:space="preserve">dependent </w:t>
      </w:r>
      <w:r w:rsidR="00FB3B33">
        <w:rPr>
          <w:b/>
          <w:bCs/>
          <w:iCs/>
          <w:color w:val="000000" w:themeColor="text1"/>
        </w:rPr>
        <w:t>fluconazole resistance</w:t>
      </w:r>
    </w:p>
    <w:p w14:paraId="25472CC7" w14:textId="68481991" w:rsidR="004E19A9" w:rsidRDefault="004E19A9" w:rsidP="004E19A9">
      <w:pPr>
        <w:widowControl w:val="0"/>
        <w:autoSpaceDE w:val="0"/>
        <w:autoSpaceDN w:val="0"/>
        <w:adjustRightInd w:val="0"/>
        <w:jc w:val="both"/>
        <w:rPr>
          <w:bCs/>
          <w:iCs/>
          <w:color w:val="000000" w:themeColor="text1"/>
        </w:rPr>
      </w:pPr>
      <w:r>
        <w:rPr>
          <w:color w:val="000000"/>
        </w:rPr>
        <w:t>One striking phenotype revealed by XGA was a quadruple deletion—</w:t>
      </w:r>
      <w:r w:rsidRPr="00233F15">
        <w:rPr>
          <w:i/>
          <w:color w:val="000000"/>
        </w:rPr>
        <w:t>snq2∆</w:t>
      </w:r>
      <w:r>
        <w:rPr>
          <w:i/>
          <w:color w:val="000000"/>
        </w:rPr>
        <w:t xml:space="preserve"> </w:t>
      </w:r>
      <w:r w:rsidRPr="00233F15">
        <w:rPr>
          <w:i/>
          <w:color w:val="000000"/>
        </w:rPr>
        <w:t>ybt1∆</w:t>
      </w:r>
      <w:r>
        <w:rPr>
          <w:i/>
          <w:color w:val="000000"/>
        </w:rPr>
        <w:t xml:space="preserve"> </w:t>
      </w:r>
      <w:r w:rsidRPr="00233F15">
        <w:rPr>
          <w:i/>
          <w:color w:val="000000"/>
        </w:rPr>
        <w:t>ycf1∆</w:t>
      </w:r>
      <w:r>
        <w:rPr>
          <w:i/>
          <w:color w:val="000000"/>
        </w:rPr>
        <w:t xml:space="preserve"> </w:t>
      </w:r>
      <w:r w:rsidRPr="00233F15">
        <w:rPr>
          <w:i/>
          <w:color w:val="000000"/>
        </w:rPr>
        <w:t>yor1∆</w:t>
      </w:r>
      <w:r>
        <w:rPr>
          <w:color w:val="000000"/>
        </w:rPr>
        <w:t xml:space="preserve">—with high </w:t>
      </w:r>
      <w:r w:rsidRPr="00233F15">
        <w:rPr>
          <w:color w:val="000000"/>
        </w:rPr>
        <w:t>resistance</w:t>
      </w:r>
      <w:r w:rsidRPr="002C6BB4">
        <w:rPr>
          <w:color w:val="000000"/>
        </w:rPr>
        <w:t xml:space="preserve"> </w:t>
      </w:r>
      <w:r>
        <w:rPr>
          <w:color w:val="000000"/>
        </w:rPr>
        <w:t xml:space="preserve">to both </w:t>
      </w:r>
      <w:r w:rsidRPr="00233F15">
        <w:rPr>
          <w:color w:val="000000"/>
        </w:rPr>
        <w:t>fluc</w:t>
      </w:r>
      <w:r>
        <w:rPr>
          <w:color w:val="000000"/>
        </w:rPr>
        <w:t xml:space="preserve">onazole </w:t>
      </w:r>
      <w:r w:rsidRPr="00233F15">
        <w:rPr>
          <w:color w:val="000000"/>
        </w:rPr>
        <w:t>(</w:t>
      </w:r>
      <w:r>
        <w:rPr>
          <w:color w:val="000000"/>
        </w:rPr>
        <w:t>Figure 6A</w:t>
      </w:r>
      <w:r w:rsidRPr="00233F15">
        <w:rPr>
          <w:color w:val="000000"/>
        </w:rPr>
        <w:t>)</w:t>
      </w:r>
      <w:r>
        <w:rPr>
          <w:color w:val="000000"/>
        </w:rPr>
        <w:t xml:space="preserve"> and ketoconazole (Figure S6).  Interestingly, adding a </w:t>
      </w:r>
      <w:r w:rsidRPr="00233F15">
        <w:rPr>
          <w:i/>
          <w:color w:val="000000"/>
        </w:rPr>
        <w:t>pdr5∆</w:t>
      </w:r>
      <w:r>
        <w:rPr>
          <w:color w:val="000000"/>
        </w:rPr>
        <w:t xml:space="preserve"> deletion to </w:t>
      </w:r>
      <w:r w:rsidR="00462962">
        <w:rPr>
          <w:color w:val="000000"/>
        </w:rPr>
        <w:t xml:space="preserve">this </w:t>
      </w:r>
      <w:r>
        <w:rPr>
          <w:color w:val="000000"/>
        </w:rPr>
        <w:t>quadruple mutant background</w:t>
      </w:r>
      <w:r w:rsidR="00462962">
        <w:rPr>
          <w:color w:val="000000"/>
        </w:rPr>
        <w:t xml:space="preserve"> yielded </w:t>
      </w:r>
      <w:r>
        <w:rPr>
          <w:color w:val="000000"/>
        </w:rPr>
        <w:t xml:space="preserve">fluconazole </w:t>
      </w:r>
      <w:r w:rsidRPr="00233F15">
        <w:rPr>
          <w:color w:val="000000"/>
        </w:rPr>
        <w:t>sensitiv</w:t>
      </w:r>
      <w:r>
        <w:rPr>
          <w:color w:val="000000"/>
        </w:rPr>
        <w:t xml:space="preserve">ity that was comparable to </w:t>
      </w:r>
      <w:r w:rsidRPr="00233F15">
        <w:rPr>
          <w:i/>
          <w:color w:val="000000"/>
        </w:rPr>
        <w:t xml:space="preserve">pdr5∆ </w:t>
      </w:r>
      <w:r>
        <w:rPr>
          <w:color w:val="000000"/>
        </w:rPr>
        <w:t>alone</w:t>
      </w:r>
      <w:r w:rsidRPr="001253E6">
        <w:rPr>
          <w:color w:val="000000"/>
        </w:rPr>
        <w:t>.</w:t>
      </w:r>
      <w:r>
        <w:rPr>
          <w:color w:val="000000"/>
        </w:rPr>
        <w:t xml:space="preserve"> Generalized linear regression had modeled the quadruple-knockout resistance phenomenon as the combination of three positive three-gene interactions (all of the three-knockout combinations of {</w:t>
      </w:r>
      <w:r w:rsidRPr="00233F15">
        <w:rPr>
          <w:i/>
          <w:color w:val="000000"/>
        </w:rPr>
        <w:t>yor1∆</w:t>
      </w:r>
      <w:r w:rsidRPr="00233F15">
        <w:rPr>
          <w:color w:val="000000"/>
        </w:rPr>
        <w:t>,</w:t>
      </w:r>
      <w:r>
        <w:rPr>
          <w:color w:val="000000"/>
        </w:rPr>
        <w:t xml:space="preserve"> </w:t>
      </w:r>
      <w:r w:rsidRPr="001C4571">
        <w:rPr>
          <w:i/>
          <w:color w:val="000000"/>
        </w:rPr>
        <w:t>snq2∆</w:t>
      </w:r>
      <w:r>
        <w:rPr>
          <w:i/>
          <w:color w:val="000000"/>
        </w:rPr>
        <w:t>, ybt1∆</w:t>
      </w:r>
      <w:r>
        <w:rPr>
          <w:color w:val="000000"/>
        </w:rPr>
        <w:t xml:space="preserve">, </w:t>
      </w:r>
      <w:r>
        <w:rPr>
          <w:i/>
          <w:color w:val="000000"/>
        </w:rPr>
        <w:t>ycf</w:t>
      </w:r>
      <w:r w:rsidRPr="00233F15">
        <w:rPr>
          <w:i/>
          <w:color w:val="000000"/>
        </w:rPr>
        <w:t>1∆</w:t>
      </w:r>
      <w:r>
        <w:rPr>
          <w:color w:val="000000"/>
        </w:rPr>
        <w:t>}</w:t>
      </w:r>
      <w:r>
        <w:rPr>
          <w:i/>
          <w:color w:val="000000"/>
        </w:rPr>
        <w:t xml:space="preserve"> </w:t>
      </w:r>
      <w:r>
        <w:rPr>
          <w:color w:val="000000"/>
        </w:rPr>
        <w:t xml:space="preserve">except </w:t>
      </w:r>
      <w:r w:rsidRPr="001C4571">
        <w:rPr>
          <w:i/>
          <w:color w:val="000000"/>
        </w:rPr>
        <w:t>snq2∆</w:t>
      </w:r>
      <w:r>
        <w:rPr>
          <w:i/>
          <w:color w:val="000000"/>
        </w:rPr>
        <w:t xml:space="preserve"> ybt1∆ ycf</w:t>
      </w:r>
      <w:r w:rsidRPr="00233F15">
        <w:rPr>
          <w:i/>
          <w:color w:val="000000"/>
        </w:rPr>
        <w:t>1∆</w:t>
      </w:r>
      <w:r>
        <w:rPr>
          <w:color w:val="000000"/>
        </w:rPr>
        <w:t xml:space="preserve">), while its dependence on </w:t>
      </w:r>
      <w:r>
        <w:rPr>
          <w:i/>
          <w:color w:val="000000"/>
        </w:rPr>
        <w:t>PDR5</w:t>
      </w:r>
      <w:r>
        <w:rPr>
          <w:color w:val="000000"/>
        </w:rPr>
        <w:t xml:space="preserve"> was modeled by three two-way negative interactions: {</w:t>
      </w:r>
      <w:r>
        <w:rPr>
          <w:i/>
          <w:color w:val="000000"/>
        </w:rPr>
        <w:t>pdr5</w:t>
      </w:r>
      <w:r w:rsidRPr="008C0540">
        <w:rPr>
          <w:i/>
          <w:color w:val="000000"/>
        </w:rPr>
        <w:t>∆</w:t>
      </w:r>
      <w:r>
        <w:rPr>
          <w:color w:val="000000"/>
        </w:rPr>
        <w:t xml:space="preserve">, </w:t>
      </w:r>
      <w:r w:rsidRPr="008C0540">
        <w:rPr>
          <w:i/>
          <w:color w:val="000000"/>
        </w:rPr>
        <w:t>snq2∆</w:t>
      </w:r>
      <w:r>
        <w:rPr>
          <w:color w:val="000000"/>
        </w:rPr>
        <w:t>}, {</w:t>
      </w:r>
      <w:r>
        <w:rPr>
          <w:i/>
          <w:color w:val="000000"/>
        </w:rPr>
        <w:t>pdr5</w:t>
      </w:r>
      <w:r w:rsidRPr="008C0540">
        <w:rPr>
          <w:i/>
          <w:color w:val="000000"/>
        </w:rPr>
        <w:t>∆</w:t>
      </w:r>
      <w:r>
        <w:rPr>
          <w:color w:val="000000"/>
        </w:rPr>
        <w:t xml:space="preserve">, </w:t>
      </w:r>
      <w:r w:rsidRPr="008C0540">
        <w:rPr>
          <w:i/>
          <w:color w:val="000000"/>
        </w:rPr>
        <w:t>ycf1∆</w:t>
      </w:r>
      <w:r>
        <w:rPr>
          <w:color w:val="000000"/>
        </w:rPr>
        <w:t>}, and {</w:t>
      </w:r>
      <w:r>
        <w:rPr>
          <w:i/>
          <w:color w:val="000000"/>
        </w:rPr>
        <w:t>pdr5</w:t>
      </w:r>
      <w:r w:rsidRPr="008C0540">
        <w:rPr>
          <w:i/>
          <w:color w:val="000000"/>
        </w:rPr>
        <w:t>∆</w:t>
      </w:r>
      <w:r>
        <w:rPr>
          <w:color w:val="000000"/>
        </w:rPr>
        <w:t xml:space="preserve">, </w:t>
      </w:r>
      <w:r w:rsidRPr="008C0540">
        <w:rPr>
          <w:i/>
          <w:color w:val="000000"/>
        </w:rPr>
        <w:t>y</w:t>
      </w:r>
      <w:r>
        <w:rPr>
          <w:i/>
          <w:color w:val="000000"/>
        </w:rPr>
        <w:t>or</w:t>
      </w:r>
      <w:r w:rsidRPr="008C0540">
        <w:rPr>
          <w:i/>
          <w:color w:val="000000"/>
        </w:rPr>
        <w:t>1∆</w:t>
      </w:r>
      <w:r>
        <w:rPr>
          <w:color w:val="000000"/>
        </w:rPr>
        <w:t xml:space="preserve">} (Figure 6A). </w:t>
      </w:r>
      <w:r>
        <w:rPr>
          <w:bCs/>
          <w:iCs/>
          <w:color w:val="000000" w:themeColor="text1"/>
        </w:rPr>
        <w:t xml:space="preserve">To confirm the resistance observations in a more uniform genetic background, we </w:t>
      </w:r>
      <w:r w:rsidRPr="002930F2">
        <w:rPr>
          <w:bCs/>
          <w:iCs/>
          <w:color w:val="000000" w:themeColor="text1"/>
        </w:rPr>
        <w:t>generate</w:t>
      </w:r>
      <w:r>
        <w:rPr>
          <w:bCs/>
          <w:iCs/>
          <w:color w:val="000000" w:themeColor="text1"/>
        </w:rPr>
        <w:t>d</w:t>
      </w:r>
      <w:r w:rsidRPr="002930F2">
        <w:rPr>
          <w:bCs/>
          <w:iCs/>
          <w:color w:val="000000" w:themeColor="text1"/>
        </w:rPr>
        <w:t xml:space="preserve"> </w:t>
      </w:r>
      <w:r>
        <w:rPr>
          <w:bCs/>
          <w:iCs/>
          <w:color w:val="000000" w:themeColor="text1"/>
        </w:rPr>
        <w:t xml:space="preserve">a single strain for each of the 32 possible </w:t>
      </w:r>
      <w:r w:rsidRPr="002930F2">
        <w:rPr>
          <w:bCs/>
          <w:iCs/>
          <w:color w:val="000000" w:themeColor="text1"/>
        </w:rPr>
        <w:t xml:space="preserve">combinations of </w:t>
      </w:r>
      <w:r w:rsidRPr="002930F2">
        <w:rPr>
          <w:bCs/>
          <w:i/>
          <w:iCs/>
          <w:color w:val="000000" w:themeColor="text1"/>
        </w:rPr>
        <w:t xml:space="preserve">pdr5∆, snq2∆, yor1∆, ybt1∆, </w:t>
      </w:r>
      <w:r w:rsidRPr="002930F2">
        <w:rPr>
          <w:bCs/>
          <w:iCs/>
          <w:color w:val="000000" w:themeColor="text1"/>
        </w:rPr>
        <w:t xml:space="preserve">and </w:t>
      </w:r>
      <w:r w:rsidRPr="002930F2">
        <w:rPr>
          <w:bCs/>
          <w:i/>
          <w:iCs/>
          <w:color w:val="000000" w:themeColor="text1"/>
        </w:rPr>
        <w:t>ycf1∆</w:t>
      </w:r>
      <w:r>
        <w:rPr>
          <w:bCs/>
          <w:i/>
          <w:iCs/>
          <w:color w:val="000000" w:themeColor="text1"/>
        </w:rPr>
        <w:t xml:space="preserve"> </w:t>
      </w:r>
      <w:r w:rsidRPr="002930F2">
        <w:rPr>
          <w:bCs/>
          <w:iCs/>
          <w:color w:val="000000" w:themeColor="text1"/>
        </w:rPr>
        <w:t>knockout</w:t>
      </w:r>
      <w:r>
        <w:rPr>
          <w:bCs/>
          <w:iCs/>
          <w:color w:val="000000" w:themeColor="text1"/>
        </w:rPr>
        <w:t xml:space="preserve">s, each in a common genetic background </w:t>
      </w:r>
      <w:r w:rsidRPr="002930F2">
        <w:rPr>
          <w:bCs/>
          <w:iCs/>
          <w:color w:val="000000" w:themeColor="text1"/>
        </w:rPr>
        <w:t>(Methods)</w:t>
      </w:r>
      <w:r>
        <w:rPr>
          <w:bCs/>
          <w:iCs/>
          <w:color w:val="000000" w:themeColor="text1"/>
        </w:rPr>
        <w:t xml:space="preserve">. </w:t>
      </w:r>
      <w:r w:rsidR="00462962">
        <w:rPr>
          <w:bCs/>
          <w:iCs/>
          <w:color w:val="000000" w:themeColor="text1"/>
        </w:rPr>
        <w:t xml:space="preserve">The fluconazole </w:t>
      </w:r>
      <w:r>
        <w:rPr>
          <w:bCs/>
          <w:iCs/>
          <w:color w:val="000000" w:themeColor="text1"/>
        </w:rPr>
        <w:t xml:space="preserve">resistance estimated </w:t>
      </w:r>
      <w:r w:rsidR="00462962">
        <w:rPr>
          <w:bCs/>
          <w:iCs/>
          <w:color w:val="000000" w:themeColor="text1"/>
        </w:rPr>
        <w:t xml:space="preserve">from competitively-grown strain pools </w:t>
      </w:r>
      <w:r>
        <w:rPr>
          <w:bCs/>
          <w:iCs/>
          <w:color w:val="000000" w:themeColor="text1"/>
        </w:rPr>
        <w:t xml:space="preserve">correlated well with measures of resistance obtained for individual strains — </w:t>
      </w:r>
      <w:r w:rsidRPr="004D0055">
        <w:rPr>
          <w:bCs/>
          <w:i/>
          <w:iCs/>
          <w:color w:val="000000" w:themeColor="text1"/>
        </w:rPr>
        <w:t>r</w:t>
      </w:r>
      <w:r>
        <w:rPr>
          <w:bCs/>
          <w:iCs/>
          <w:color w:val="000000" w:themeColor="text1"/>
        </w:rPr>
        <w:t xml:space="preserve"> = 0.95 for the fluconazole concentration expected to yield 50% inhibition (IC50; Figure 6B) and </w:t>
      </w:r>
      <w:r w:rsidRPr="004D0055">
        <w:rPr>
          <w:bCs/>
          <w:i/>
          <w:iCs/>
          <w:color w:val="000000" w:themeColor="text1"/>
        </w:rPr>
        <w:t>r</w:t>
      </w:r>
      <w:r>
        <w:rPr>
          <w:bCs/>
          <w:iCs/>
          <w:color w:val="000000" w:themeColor="text1"/>
        </w:rPr>
        <w:t xml:space="preserve"> = 0.89 for total growth in fluconazole relative to no-drug conditions (Figure S10; Methods).</w:t>
      </w:r>
      <w:r w:rsidRPr="002930F2">
        <w:rPr>
          <w:bCs/>
          <w:iCs/>
          <w:color w:val="000000" w:themeColor="text1"/>
        </w:rPr>
        <w:t xml:space="preserve">  </w:t>
      </w:r>
      <w:r>
        <w:rPr>
          <w:bCs/>
          <w:iCs/>
          <w:color w:val="000000" w:themeColor="text1"/>
        </w:rPr>
        <w:t>Consistent with</w:t>
      </w:r>
      <w:r w:rsidRPr="002930F2">
        <w:rPr>
          <w:bCs/>
          <w:iCs/>
          <w:color w:val="000000" w:themeColor="text1"/>
        </w:rPr>
        <w:t xml:space="preserve"> </w:t>
      </w:r>
      <w:r>
        <w:rPr>
          <w:bCs/>
          <w:iCs/>
          <w:color w:val="000000" w:themeColor="text1"/>
        </w:rPr>
        <w:t>pooled results</w:t>
      </w:r>
      <w:r w:rsidRPr="002930F2">
        <w:rPr>
          <w:bCs/>
          <w:iCs/>
          <w:color w:val="000000" w:themeColor="text1"/>
        </w:rPr>
        <w:t xml:space="preserve">, </w:t>
      </w:r>
      <w:r w:rsidRPr="002930F2">
        <w:rPr>
          <w:bCs/>
          <w:i/>
          <w:iCs/>
          <w:color w:val="000000" w:themeColor="text1"/>
        </w:rPr>
        <w:t>snq2∆yor1∆ybt1∆ycf1∆</w:t>
      </w:r>
      <w:r>
        <w:rPr>
          <w:bCs/>
          <w:iCs/>
          <w:color w:val="000000" w:themeColor="text1"/>
        </w:rPr>
        <w:t xml:space="preserve"> had the highest resistance</w:t>
      </w:r>
      <w:r w:rsidRPr="002930F2">
        <w:rPr>
          <w:bCs/>
          <w:iCs/>
          <w:color w:val="000000" w:themeColor="text1"/>
        </w:rPr>
        <w:t xml:space="preserve">. </w:t>
      </w:r>
    </w:p>
    <w:p w14:paraId="368D836C" w14:textId="77777777" w:rsidR="004E19A9" w:rsidRDefault="004E19A9" w:rsidP="004E19A9">
      <w:pPr>
        <w:widowControl w:val="0"/>
        <w:autoSpaceDE w:val="0"/>
        <w:autoSpaceDN w:val="0"/>
        <w:adjustRightInd w:val="0"/>
        <w:jc w:val="both"/>
        <w:rPr>
          <w:bCs/>
          <w:iCs/>
          <w:color w:val="000000" w:themeColor="text1"/>
        </w:rPr>
      </w:pPr>
    </w:p>
    <w:p w14:paraId="6DF78865" w14:textId="138CEB06" w:rsidR="004E19A9" w:rsidRPr="00BA1670" w:rsidRDefault="004E19A9" w:rsidP="004E19A9">
      <w:pPr>
        <w:jc w:val="both"/>
        <w:rPr>
          <w:bCs/>
          <w:iCs/>
          <w:color w:val="000000" w:themeColor="text1"/>
        </w:rPr>
      </w:pPr>
      <w:r>
        <w:rPr>
          <w:bCs/>
          <w:iCs/>
          <w:color w:val="000000" w:themeColor="text1"/>
        </w:rPr>
        <w:t xml:space="preserve">The neural network had </w:t>
      </w:r>
      <w:r>
        <w:rPr>
          <w:color w:val="000000"/>
        </w:rPr>
        <w:t>modeled negative</w:t>
      </w:r>
      <w:r w:rsidRPr="00457F23">
        <w:rPr>
          <w:color w:val="000000"/>
        </w:rPr>
        <w:t xml:space="preserve"> </w:t>
      </w:r>
      <w:r>
        <w:rPr>
          <w:color w:val="000000"/>
        </w:rPr>
        <w:t xml:space="preserve">influence on Pdr5 from </w:t>
      </w:r>
      <w:r>
        <w:rPr>
          <w:i/>
          <w:color w:val="000000"/>
        </w:rPr>
        <w:t>SNQ2, YBT1, YCF1</w:t>
      </w:r>
      <w:r>
        <w:rPr>
          <w:color w:val="000000"/>
        </w:rPr>
        <w:t xml:space="preserve">, and </w:t>
      </w:r>
      <w:r>
        <w:rPr>
          <w:i/>
          <w:color w:val="000000"/>
        </w:rPr>
        <w:t xml:space="preserve">YOR1 </w:t>
      </w:r>
      <w:r>
        <w:rPr>
          <w:color w:val="000000"/>
        </w:rPr>
        <w:t xml:space="preserve">(Figure 6C), thereby capturing that </w:t>
      </w:r>
      <w:r w:rsidRPr="00FF3025">
        <w:rPr>
          <w:bCs/>
          <w:i/>
          <w:iCs/>
          <w:color w:val="000000" w:themeColor="text1"/>
        </w:rPr>
        <w:t>snq∆ybt1∆ycf1∆yor1∆</w:t>
      </w:r>
      <w:r>
        <w:rPr>
          <w:bCs/>
          <w:iCs/>
          <w:color w:val="000000" w:themeColor="text1"/>
        </w:rPr>
        <w:t xml:space="preserve"> should be more resistant to fluconazole than strains carrying any subset of these knockouts.  Given the known protein-protein interaction between Pdr5 and Snq2 </w:t>
      </w:r>
      <w:r>
        <w:rPr>
          <w:bCs/>
          <w:iCs/>
          <w:color w:val="000000" w:themeColor="text1"/>
        </w:rPr>
        <w:fldChar w:fldCharType="begin" w:fldLock="1"/>
      </w:r>
      <w:r>
        <w:rPr>
          <w:bCs/>
          <w:iCs/>
          <w:color w:val="000000" w:themeColor="text1"/>
        </w:rPr>
        <w:instrText>ADDIN CSL_CITATION {"citationItems":[{"id":"ITEM-1","itemData":{"DOI":"10.1038/nchembio.1293","ISSN":"1552-4469","PMID":"23831759","abstract":"ATP-binding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biology","id":"ITEM-1","issue":"9","issued":{"date-parts":[["2013","9"]]},"page":"565-72","title":"Mapping the functional yeast ABC transporter interactome.","type":"article-journal","volume":"9"},"uris":["http://www.mendeley.com/documents/?uuid=0e3d404b-a646-4023-936e-86a457bddbac"]}],"mendeley":{"formattedCitation":"(Snider et al., 2013)","plainTextFormattedCitation":"(Snider et al., 2013)","previouslyFormattedCitation":"(Snider et al., 2013)"},"properties":{"noteIndex":0},"schema":"https://github.com/citation-style-language/schema/raw/master/csl-citation.json"}</w:instrText>
      </w:r>
      <w:r>
        <w:rPr>
          <w:bCs/>
          <w:iCs/>
          <w:color w:val="000000" w:themeColor="text1"/>
        </w:rPr>
        <w:fldChar w:fldCharType="separate"/>
      </w:r>
      <w:r w:rsidRPr="00D659A1">
        <w:rPr>
          <w:bCs/>
          <w:iCs/>
          <w:noProof/>
          <w:color w:val="000000" w:themeColor="text1"/>
        </w:rPr>
        <w:t>(Snider et al., 2013)</w:t>
      </w:r>
      <w:r>
        <w:rPr>
          <w:bCs/>
          <w:iCs/>
          <w:color w:val="000000" w:themeColor="text1"/>
        </w:rPr>
        <w:fldChar w:fldCharType="end"/>
      </w:r>
      <w:r>
        <w:rPr>
          <w:bCs/>
          <w:iCs/>
          <w:color w:val="000000" w:themeColor="text1"/>
        </w:rPr>
        <w:t xml:space="preserve">, and previous reports of </w:t>
      </w:r>
      <w:r w:rsidR="008867F4">
        <w:rPr>
          <w:bCs/>
          <w:iCs/>
          <w:color w:val="000000" w:themeColor="text1"/>
        </w:rPr>
        <w:t xml:space="preserve">improved </w:t>
      </w:r>
      <w:r w:rsidR="00D316D7">
        <w:rPr>
          <w:bCs/>
          <w:iCs/>
          <w:color w:val="000000" w:themeColor="text1"/>
        </w:rPr>
        <w:t xml:space="preserve">Pdr5-dependent drug resistance </w:t>
      </w:r>
      <w:r>
        <w:rPr>
          <w:bCs/>
          <w:iCs/>
          <w:color w:val="000000" w:themeColor="text1"/>
        </w:rPr>
        <w:t xml:space="preserve">from knocking out </w:t>
      </w:r>
      <w:r w:rsidRPr="005E7A33">
        <w:rPr>
          <w:bCs/>
          <w:i/>
          <w:iCs/>
          <w:color w:val="000000" w:themeColor="text1"/>
        </w:rPr>
        <w:t>snq2∆</w:t>
      </w:r>
      <w:r>
        <w:rPr>
          <w:bCs/>
          <w:iCs/>
          <w:color w:val="000000" w:themeColor="text1"/>
        </w:rPr>
        <w:t xml:space="preserve"> </w:t>
      </w:r>
      <w:r w:rsidR="003F0928">
        <w:rPr>
          <w:bCs/>
          <w:iCs/>
          <w:color w:val="000000" w:themeColor="text1"/>
        </w:rPr>
        <w:t>or</w:t>
      </w:r>
      <w:r>
        <w:rPr>
          <w:bCs/>
          <w:iCs/>
          <w:color w:val="000000" w:themeColor="text1"/>
        </w:rPr>
        <w:t xml:space="preserve"> </w:t>
      </w:r>
      <w:r w:rsidRPr="005E7A33">
        <w:rPr>
          <w:bCs/>
          <w:i/>
          <w:iCs/>
          <w:color w:val="000000" w:themeColor="text1"/>
        </w:rPr>
        <w:t>yor1∆</w:t>
      </w:r>
      <w:r>
        <w:rPr>
          <w:bCs/>
          <w:i/>
          <w:iCs/>
          <w:color w:val="000000" w:themeColor="text1"/>
        </w:rPr>
        <w:t xml:space="preserve"> </w:t>
      </w:r>
      <w:r>
        <w:rPr>
          <w:bCs/>
          <w:i/>
          <w:iCs/>
          <w:color w:val="000000" w:themeColor="text1"/>
        </w:rPr>
        <w:fldChar w:fldCharType="begin" w:fldLock="1"/>
      </w:r>
      <w:r>
        <w:rPr>
          <w:bCs/>
          <w:i/>
          <w:iCs/>
          <w:color w:val="000000" w:themeColor="text1"/>
        </w:rPr>
        <w: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cerevisiae.","type":"article-journal","volume":"582"},"uris":["http://www.mendeley.com/documents/?uuid=15f93446-423b-4b8c-adc3-483c52d0e311"]}],"mendeley":{"formattedCitation":"(Kolaczkowska et al., 2008)","plainTextFormattedCitation":"(Kolaczkowska et al., 2008)","previouslyFormattedCitation":"(Kolaczkowska et al., 2008)"},"properties":{"noteIndex":0},"schema":"https://github.com/citation-style-language/schema/raw/master/csl-citation.json"}</w:instrText>
      </w:r>
      <w:r>
        <w:rPr>
          <w:bCs/>
          <w:i/>
          <w:iCs/>
          <w:color w:val="000000" w:themeColor="text1"/>
        </w:rPr>
        <w:fldChar w:fldCharType="separate"/>
      </w:r>
      <w:r w:rsidRPr="002839D5">
        <w:rPr>
          <w:bCs/>
          <w:iCs/>
          <w:noProof/>
          <w:color w:val="000000" w:themeColor="text1"/>
        </w:rPr>
        <w:t>(Kolaczkowska et al., 2008)</w:t>
      </w:r>
      <w:r>
        <w:rPr>
          <w:bCs/>
          <w:i/>
          <w:iCs/>
          <w:color w:val="000000" w:themeColor="text1"/>
        </w:rPr>
        <w:fldChar w:fldCharType="end"/>
      </w:r>
      <w:r>
        <w:rPr>
          <w:bCs/>
          <w:iCs/>
          <w:color w:val="000000" w:themeColor="text1"/>
        </w:rPr>
        <w:t xml:space="preserve">, one might hypothesize that repression of </w:t>
      </w:r>
      <w:r>
        <w:rPr>
          <w:bCs/>
          <w:i/>
          <w:iCs/>
          <w:color w:val="000000" w:themeColor="text1"/>
        </w:rPr>
        <w:t>PDR5</w:t>
      </w:r>
      <w:r>
        <w:rPr>
          <w:bCs/>
          <w:iCs/>
          <w:color w:val="000000" w:themeColor="text1"/>
        </w:rPr>
        <w:t xml:space="preserve"> from these two genes may be mediated by direct interactions.  This ‘direct repression’ is also supported by the observed homodimeric interactions of Pdr5 and Snq2</w:t>
      </w:r>
      <w:r w:rsidR="009D0821">
        <w:rPr>
          <w:bCs/>
          <w:iCs/>
          <w:color w:val="000000" w:themeColor="text1"/>
        </w:rPr>
        <w:t xml:space="preserve"> </w:t>
      </w:r>
      <w:r w:rsidR="009D0821">
        <w:rPr>
          <w:bCs/>
          <w:iCs/>
          <w:color w:val="000000" w:themeColor="text1"/>
        </w:rPr>
        <w:fldChar w:fldCharType="begin" w:fldLock="1"/>
      </w:r>
      <w:r w:rsidR="00C36724">
        <w:rPr>
          <w:bCs/>
          <w:iCs/>
          <w:color w:val="000000" w:themeColor="text1"/>
        </w:rPr>
        <w:instrText>ADDIN CSL_CITATION {"citationItems":[{"id":"ITEM-1","itemData":{"DOI":"10.1038/nprot.2010.83","ISSN":"1754-2189","PMID":"20595957","abstract":"The biological function of proteins may be predicted by identification of their interacting partners, and one of the major goals of the postgenomic era is the mapping of protein interaction networks. Membrane proteins are of particular interest because of their role in disease and because of their prevalence as major pharmaceutical targets. Unfortunately, because of their hydrophobic nature, they have long been difficult to study in a high-throughput format. A powerful technology recently developed to facilitate the characterization of membrane protein interactions is the membrane yeast two-hybrid (MYTH) assay. MYTH adapts the principle of split ubiquitin for use as a potent in vivo sensor of protein-protein interactions, allowing large-scale screening for interactors of full-length membrane proteins, from a range of organisms, using Saccharomyces cerevisiae as a host. In this article, we describe a protocol for MYTH bait generation, validation and library screening. The entire MYTH procedure can generally be completed in 4-6 weeks.","author":[{"dropping-particle":"","family":"Snider","given":"Jamie","non-dropping-particle":"","parse-names":false,"suffix":""},{"dropping-particle":"","family":"Kittanakom","given":"Saranya","non-dropping-particle":"","parse-names":false,"suffix":""},{"dropping-particle":"","family":"Damjanovic","given":"Dunja","non-dropping-particle":"","parse-names":false,"suffix":""},{"dropping-particle":"","family":"Curak","given":"Jasna","non-dropping-particle":"","parse-names":false,"suffix":""},{"dropping-particle":"","family":"Wong","given":"Victoria","non-dropping-particle":"","parse-names":false,"suffix":""},{"dropping-particle":"","family":"Stagljar","given":"Igor","non-dropping-particle":"","parse-names":false,"suffix":""}],"container-title":"Nature Protocols","id":"ITEM-1","issue":"7","issued":{"date-parts":[["2010","7","17"]]},"page":"1281-1293","title":"Detecting interactions with membrane proteins using a membrane two-hybrid assay in yeast","type":"article-journal","volume":"5"},"uris":["http://www.mendeley.com/documents/?uuid=6dbdf42b-dc26-3364-8915-3c5ab3da0db0"]},{"id":"ITEM-2","itemData":{"DOI":"10.1126/science.1153878","ISSN":"1095-9203","PMID":"18467557","abstract":"Protein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author":[{"dropping-particle":"","family":"Tarassov","given":"Kirill","non-dropping-particle":"","parse-names":false,"suffix":""},{"dropping-particle":"","family":"Messier","given":"Vincent","non-dropping-particle":"","parse-names":false,"suffix":""},{"dropping-particle":"","family":"Landry","given":"Christian R","non-dropping-particle":"","parse-names":false,"suffix":""},{"dropping-particle":"","family":"Radinovic","given":"Stevo","non-dropping-particle":"","parse-names":false,"suffix":""},{"dropping-particle":"","family":"Serna Molina","given":"Mercedes M","non-dropping-particle":"","parse-names":false,"suffix":""},{"dropping-particle":"","family":"Shames","given":"Igor","non-dropping-particle":"","parse-names":false,"suffix":""},{"dropping-particle":"","family":"Malitskaya","given":"Yelena","non-dropping-particle":"","parse-names":false,"suffix":""},{"dropping-particle":"","family":"Vogel","given":"Jackie","non-dropping-particle":"","parse-names":false,"suffix":""},{"dropping-particle":"","family":"Bussey","given":"Howard","non-dropping-particle":"","parse-names":false,"suffix":""},{"dropping-particle":"","family":"Michnick","given":"Stephen W","non-dropping-particle":"","parse-names":false,"suffix":""}],"container-title":"Science (New York, N.Y.)","id":"ITEM-2","issue":"5882","issued":{"date-parts":[["2008","6","13"]]},"page":"1465-70","title":"An in vivo map of the yeast protein interactome.","type":"article-journal","volume":"320"},"uris":["http://www.mendeley.com/documents/?uuid=090ec31c-01ab-445e-99ef-67483a1943a8"]}],"mendeley":{"formattedCitation":"(Snider et al., 2010; Tarassov et al., 2008)","plainTextFormattedCitation":"(Snider et al., 2010; Tarassov et al., 2008)","previouslyFormattedCitation":"(Snider et al., 2010; Tarassov et al., 2008)"},"properties":{"noteIndex":0},"schema":"https://github.com/citation-style-language/schema/raw/master/csl-citation.json"}</w:instrText>
      </w:r>
      <w:r w:rsidR="009D0821">
        <w:rPr>
          <w:bCs/>
          <w:iCs/>
          <w:color w:val="000000" w:themeColor="text1"/>
        </w:rPr>
        <w:fldChar w:fldCharType="separate"/>
      </w:r>
      <w:r w:rsidR="009D0821" w:rsidRPr="009D0821">
        <w:rPr>
          <w:bCs/>
          <w:iCs/>
          <w:noProof/>
          <w:color w:val="000000" w:themeColor="text1"/>
        </w:rPr>
        <w:t>(Snider et al., 2010; Tarassov et al., 2008)</w:t>
      </w:r>
      <w:r w:rsidR="009D0821">
        <w:rPr>
          <w:bCs/>
          <w:iCs/>
          <w:color w:val="000000" w:themeColor="text1"/>
        </w:rPr>
        <w:fldChar w:fldCharType="end"/>
      </w:r>
      <w:r>
        <w:rPr>
          <w:bCs/>
          <w:iCs/>
          <w:color w:val="000000" w:themeColor="text1"/>
        </w:rPr>
        <w:t xml:space="preserve">, such that heterodimerization of Pdr5 and Snq2 transporters can draw subunits away from the homodimeric Pdr5 complex, thereby reducing Pdr5 efflux activity. </w:t>
      </w:r>
      <w:r w:rsidR="00462962">
        <w:rPr>
          <w:bCs/>
          <w:iCs/>
          <w:color w:val="000000" w:themeColor="text1"/>
        </w:rPr>
        <w:t>If correct</w:t>
      </w:r>
      <w:r>
        <w:rPr>
          <w:bCs/>
          <w:iCs/>
          <w:color w:val="000000" w:themeColor="text1"/>
        </w:rPr>
        <w:t xml:space="preserve">, this model </w:t>
      </w:r>
      <w:r w:rsidR="00462962">
        <w:rPr>
          <w:bCs/>
          <w:iCs/>
          <w:color w:val="000000" w:themeColor="text1"/>
        </w:rPr>
        <w:t xml:space="preserve">would also </w:t>
      </w:r>
      <w:r>
        <w:rPr>
          <w:bCs/>
          <w:iCs/>
          <w:color w:val="000000" w:themeColor="text1"/>
        </w:rPr>
        <w:t>predict a</w:t>
      </w:r>
      <w:r w:rsidR="00DC501C">
        <w:rPr>
          <w:bCs/>
          <w:iCs/>
          <w:color w:val="000000" w:themeColor="text1"/>
        </w:rPr>
        <w:t xml:space="preserve"> similar</w:t>
      </w:r>
      <w:r>
        <w:rPr>
          <w:bCs/>
          <w:iCs/>
          <w:color w:val="000000" w:themeColor="text1"/>
        </w:rPr>
        <w:t xml:space="preserve"> heterodimeric interaction between Pdr5 and Yor1. Because all known protein interaction testing methods miss the majority of real interactions </w:t>
      </w:r>
      <w:r>
        <w:rPr>
          <w:bCs/>
          <w:iCs/>
          <w:color w:val="000000" w:themeColor="text1"/>
        </w:rPr>
        <w:fldChar w:fldCharType="begin" w:fldLock="1"/>
      </w:r>
      <w:r>
        <w:rPr>
          <w:bCs/>
          <w:iCs/>
          <w:color w:val="000000" w:themeColor="text1"/>
        </w:rPr>
        <w:instrText>ADDIN CSL_CITATION {"citationItems":[{"id":"ITEM-1","itemData":{"DOI":"10.1038/nmeth.1281","ISSN":"1548-7091","PMID":"19060903","abstract":"Information on protein-protein interactions is of central importance for many areas of biomedical research. At present no method exists to systematically and experimentally assess the quality of individual interactions reported in interaction mapping experiments. To provide a standardized confidence-scoring method that can be applied to tens of thousands of protein interactions, we have developed an interaction tool kit consisting of four complementary, high-throughput protein interaction assays. We benchmarked these assays against positive and random reference sets consisting of well documented pairs of interacting human proteins and randomly chosen protein pairs, respectively. A logistic regression model was trained using the data from these reference sets to combine the assay outputs and calculate the probability that any newly identified interaction pair is a true biophysical interaction once it has been tested in the tool kit. This general approach will allow a systematic and empirical assignment of confidence scores to all individual protein-protein interactions in interactome networks.","author":[{"dropping-particle":"","family":"Braun","given":"Pascal","non-dropping-particle":"","parse-names":false,"suffix":""},{"dropping-particle":"","family":"Tasan","given":"Murat","non-dropping-particle":"","parse-names":false,"suffix":""},{"dropping-particle":"","family":"Dreze","given":"Matija","non-dropping-particle":"","parse-names":false,"suffix":""},{"dropping-particle":"","family":"Barrios-Rodiles","given":"Miriam","non-dropping-particle":"","parse-names":false,"suffix":""},{"dropping-particle":"","family":"Lemmens","given":"Irma","non-dropping-particle":"","parse-names":false,"suffix":""},{"dropping-particle":"","family":"Yu","given":"Haiyuan","non-dropping-particle":"","parse-names":false,"suffix":""},{"dropping-particle":"","family":"Sahalie","given":"Julie M","non-dropping-particle":"","parse-names":false,"suffix":""},{"dropping-particle":"","family":"Murray","given":"Ryan R","non-dropping-particle":"","parse-names":false,"suffix":""},{"dropping-particle":"","family":"Roncari","given":"Luba","non-dropping-particle":"","parse-names":false,"suffix":""},{"dropping-particle":"","family":"Smet","given":"Anne-Sophie","non-dropping-particle":"de","parse-names":false,"suffix":""},{"dropping-particle":"","family":"Venkatesan","given":"Kavitha","non-dropping-particle":"","parse-names":false,"suffix":""},{"dropping-particle":"","family":"Rual","given":"Jean-François","non-dropping-particle":"","parse-names":false,"suffix":""},{"dropping-particle":"","family":"Vandenhaute","given":"Jean","non-dropping-particle":"","parse-names":false,"suffix":""},{"dropping-particle":"","family":"Cusick","given":"Michael E","non-dropping-particle":"","parse-names":false,"suffix":""},{"dropping-particle":"","family":"Pawson","given":"Tony","non-dropping-particle":"","parse-names":false,"suffix":""},{"dropping-particle":"","family":"Hill","given":"David E","non-dropping-particle":"","parse-names":false,"suffix":""},{"dropping-particle":"","family":"Tavernier","given":"Jan","non-dropping-particle":"","parse-names":false,"suffix":""},{"dropping-particle":"","family":"Wrana","given":"Jeffrey L","non-dropping-particle":"","parse-names":false,"suffix":""},{"dropping-particle":"","family":"Roth","given":"Frederick P","non-dropping-particle":"","parse-names":false,"suffix":""},{"dropping-particle":"","family":"Vidal","given":"Marc","non-dropping-particle":"","parse-names":false,"suffix":""}],"container-title":"Nature Methods","id":"ITEM-1","issue":"1","issued":{"date-parts":[["2009","1","7"]]},"page":"91-97","title":"An experimentally derived confidence score for binary protein-protein interactions","type":"article-journal","volume":"6"},"uris":["http://www.mendeley.com/documents/?uuid=f0b1987b-7f8c-3409-8c4f-6794f0edff43"]}],"mendeley":{"formattedCitation":"(Braun et al., 2009)","plainTextFormattedCitation":"(Braun et al., 2009)","previouslyFormattedCitation":"(Braun et al., 2009)"},"properties":{"noteIndex":0},"schema":"https://github.com/citation-style-language/schema/raw/master/csl-citation.json"}</w:instrText>
      </w:r>
      <w:r>
        <w:rPr>
          <w:bCs/>
          <w:iCs/>
          <w:color w:val="000000" w:themeColor="text1"/>
        </w:rPr>
        <w:fldChar w:fldCharType="separate"/>
      </w:r>
      <w:r w:rsidRPr="00D659A1">
        <w:rPr>
          <w:bCs/>
          <w:iCs/>
          <w:noProof/>
          <w:color w:val="000000" w:themeColor="text1"/>
        </w:rPr>
        <w:t>(Braun et al., 2009)</w:t>
      </w:r>
      <w:r>
        <w:rPr>
          <w:bCs/>
          <w:iCs/>
          <w:color w:val="000000" w:themeColor="text1"/>
        </w:rPr>
        <w:fldChar w:fldCharType="end"/>
      </w:r>
      <w:r>
        <w:rPr>
          <w:bCs/>
          <w:iCs/>
          <w:color w:val="000000" w:themeColor="text1"/>
        </w:rPr>
        <w:t xml:space="preserve">, we used two distinct assays: MYTH </w:t>
      </w:r>
      <w:r>
        <w:rPr>
          <w:bCs/>
          <w:iCs/>
          <w:color w:val="000000" w:themeColor="text1"/>
        </w:rPr>
        <w:fldChar w:fldCharType="begin" w:fldLock="1"/>
      </w:r>
      <w:r>
        <w:rPr>
          <w:bCs/>
          <w:iCs/>
          <w:color w:val="000000" w:themeColor="text1"/>
        </w:rPr>
        <w:instrText>ADDIN CSL_CITATION {"citationItems":[{"id":"ITEM-1","itemData":{"DOI":"10.1038/nchembio.1293","ISSN":"1552-4469","PMID":"23831759","abstract":"ATP-binding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biology","id":"ITEM-1","issue":"9","issued":{"date-parts":[["2013","9"]]},"page":"565-72","title":"Mapping the functional yeast ABC transporter interactome.","type":"article-journal","volume":"9"},"uris":["http://www.mendeley.com/documents/?uuid=0e3d404b-a646-4023-936e-86a457bddbac"]}],"mendeley":{"formattedCitation":"(Snider et al., 2013)","plainTextFormattedCitation":"(Snider et al., 2013)","previouslyFormattedCitation":"(Snider et al., 2013)"},"properties":{"noteIndex":0},"schema":"https://github.com/citation-style-language/schema/raw/master/csl-citation.json"}</w:instrText>
      </w:r>
      <w:r>
        <w:rPr>
          <w:bCs/>
          <w:iCs/>
          <w:color w:val="000000" w:themeColor="text1"/>
        </w:rPr>
        <w:fldChar w:fldCharType="separate"/>
      </w:r>
      <w:r w:rsidRPr="00D659A1">
        <w:rPr>
          <w:bCs/>
          <w:iCs/>
          <w:noProof/>
          <w:color w:val="000000" w:themeColor="text1"/>
        </w:rPr>
        <w:t>(Snider et al., 2013)</w:t>
      </w:r>
      <w:r>
        <w:rPr>
          <w:bCs/>
          <w:iCs/>
          <w:color w:val="000000" w:themeColor="text1"/>
        </w:rPr>
        <w:fldChar w:fldCharType="end"/>
      </w:r>
      <w:r>
        <w:rPr>
          <w:bCs/>
          <w:iCs/>
          <w:color w:val="000000" w:themeColor="text1"/>
        </w:rPr>
        <w:t xml:space="preserve"> and PCA </w:t>
      </w:r>
      <w:r>
        <w:rPr>
          <w:bCs/>
          <w:iCs/>
          <w:color w:val="000000" w:themeColor="text1"/>
        </w:rPr>
        <w:fldChar w:fldCharType="begin" w:fldLock="1"/>
      </w:r>
      <w:r>
        <w:rPr>
          <w:bCs/>
          <w:iCs/>
          <w:color w:val="000000" w:themeColor="text1"/>
        </w:rPr>
        <w:instrText>ADDIN CSL_CITATION {"citationItems":[{"id":"ITEM-1","itemData":{"DOI":"10.1126/science.1153878","ISSN":"1095-9203","PMID":"18467557","abstract":"Protein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author":[{"dropping-particle":"","family":"Tarassov","given":"Kirill","non-dropping-particle":"","parse-names":false,"suffix":""},{"dropping-particle":"","family":"Messier","given":"Vincent","non-dropping-particle":"","parse-names":false,"suffix":""},{"dropping-particle":"","family":"Landry","given":"Christian R","non-dropping-particle":"","parse-names":false,"suffix":""},{"dropping-particle":"","family":"Radinovic","given":"Stevo","non-dropping-particle":"","parse-names":false,"suffix":""},{"dropping-particle":"","family":"Serna Molina","given":"Mercedes M","non-dropping-particle":"","parse-names":false,"suffix":""},{"dropping-particle":"","family":"Shames","given":"Igor","non-dropping-particle":"","parse-names":false,"suffix":""},{"dropping-particle":"","family":"Malitskaya","given":"Yelena","non-dropping-particle":"","parse-names":false,"suffix":""},{"dropping-particle":"","family":"Vogel","given":"Jackie","non-dropping-particle":"","parse-names":false,"suffix":""},{"dropping-particle":"","family":"Bussey","given":"Howard","non-dropping-particle":"","parse-names":false,"suffix":""},{"dropping-particle":"","family":"Michnick","given":"Stephen W","non-dropping-particle":"","parse-names":false,"suffix":""}],"container-title":"Science (New York, N.Y.)","id":"ITEM-1","issue":"5882","issued":{"date-parts":[["2008","6","13"]]},"page":"1465-70","title":"An in vivo map of the yeast protein interactome.","type":"article-journal","volume":"320"},"uris":["http://www.mendeley.com/documents/?uuid=090ec31c-01ab-445e-99ef-67483a1943a8"]}],"mendeley":{"formattedCitation":"(Tarassov et al., 2008)","plainTextFormattedCitation":"(Tarassov et al., 2008)","previouslyFormattedCitation":"(Tarassov et al., 2008)"},"properties":{"noteIndex":0},"schema":"https://github.com/citation-style-language/schema/raw/master/csl-citation.json"}</w:instrText>
      </w:r>
      <w:r>
        <w:rPr>
          <w:bCs/>
          <w:iCs/>
          <w:color w:val="000000" w:themeColor="text1"/>
        </w:rPr>
        <w:fldChar w:fldCharType="separate"/>
      </w:r>
      <w:r w:rsidRPr="00D659A1">
        <w:rPr>
          <w:bCs/>
          <w:iCs/>
          <w:noProof/>
          <w:color w:val="000000" w:themeColor="text1"/>
        </w:rPr>
        <w:t>(Tarassov et al., 2008)</w:t>
      </w:r>
      <w:r>
        <w:rPr>
          <w:bCs/>
          <w:iCs/>
          <w:color w:val="000000" w:themeColor="text1"/>
        </w:rPr>
        <w:fldChar w:fldCharType="end"/>
      </w:r>
      <w:r>
        <w:rPr>
          <w:bCs/>
          <w:iCs/>
          <w:color w:val="000000" w:themeColor="text1"/>
        </w:rPr>
        <w:t xml:space="preserve"> to test the Pdr5-Yor1 interaction. All previously-known MYTH and PCA interactions amongst Pdr5, Snq2, and Yor1 were recovered (Figure 6D, S11, S12).  Although PCA (Figure S11) did not detect the predicted Pdr5-Yor1 interaction, </w:t>
      </w:r>
      <w:r w:rsidR="00C34EC1">
        <w:rPr>
          <w:bCs/>
          <w:iCs/>
          <w:color w:val="000000" w:themeColor="text1"/>
        </w:rPr>
        <w:t>it was detected by MYTH</w:t>
      </w:r>
      <w:r>
        <w:rPr>
          <w:bCs/>
          <w:iCs/>
          <w:color w:val="000000" w:themeColor="text1"/>
        </w:rPr>
        <w:t xml:space="preserve"> (Figure 5E, S12), thus confirming a key prediction of the direct repression model for the </w:t>
      </w:r>
      <w:r w:rsidRPr="001421B9">
        <w:rPr>
          <w:bCs/>
          <w:iCs/>
          <w:color w:val="000000" w:themeColor="text1"/>
        </w:rPr>
        <w:t>Pdr5</w:t>
      </w:r>
      <w:r>
        <w:rPr>
          <w:bCs/>
          <w:iCs/>
          <w:color w:val="000000" w:themeColor="text1"/>
        </w:rPr>
        <w:t xml:space="preserve">-dependent decrease in fluconazole resistance provided by </w:t>
      </w:r>
      <w:r w:rsidRPr="00795AAD">
        <w:rPr>
          <w:bCs/>
          <w:i/>
          <w:iCs/>
          <w:color w:val="000000" w:themeColor="text1"/>
        </w:rPr>
        <w:t>YOR1</w:t>
      </w:r>
      <w:r>
        <w:rPr>
          <w:bCs/>
          <w:iCs/>
          <w:color w:val="000000" w:themeColor="text1"/>
        </w:rPr>
        <w:t xml:space="preserve">.  Given a much-higher baseline abundance of Pdr5 than Snq2 </w:t>
      </w:r>
      <w:r>
        <w:rPr>
          <w:bCs/>
          <w:iCs/>
          <w:color w:val="000000" w:themeColor="text1"/>
        </w:rPr>
        <w:fldChar w:fldCharType="begin" w:fldLock="1"/>
      </w:r>
      <w:r>
        <w:rPr>
          <w:bCs/>
          <w:iCs/>
          <w:color w:val="000000" w:themeColor="text1"/>
        </w:rPr>
        <w:instrText>ADDIN CSL_CITATION {"citationItems":[{"id":"ITEM-1","itemData":{"DOI":"10.1002/pmic.201400441","ISSN":"16159853","PMID":"25656970","abstract":"Protein quantification at proteome-wide scale is an important aim, enabling insights into fundamental cellular biology and serving to constrain experiments and theoretical models. While proteome-wide quantification is not yet fully routine, many datasets approaching proteome-wide coverage are becoming available through biophysical and MS techniques. Data of this type can be accessed via a variety of sources, including publication supplements and online data repositories. However, access to the data is still fragmentary, and comparisons across experiments and organisms are not straightforward. Here, we describe recent updates to our database resource \"PaxDb\" (Protein Abundances Across Organisms). PaxDb focuses on protein abundance information at proteome-wide scope, irrespective of the underlying measurement technique. Quantification data is reprocessed, unified, and quality-scored, and then integrated to build a meta-resource. PaxDb also allows evolutionary comparisons through precomputed gene orthology relations. Recently, we have expanded the scope of the database to include cell-line samples, and more systematically scan the literature for suitable datasets. We report that a significant fraction of published experiments cannot readily be accessed and/or parsed for quantitative information, requiring additional steps and efforts. The current update brings PaxDb to 414 datasets in 53 organisms, with (semi-) quantitative abundance information covering more than 300,000 proteins.","author":[{"dropping-particle":"","family":"Wang","given":"Mingcong","non-dropping-particle":"","parse-names":false,"suffix":""},{"dropping-particle":"","family":"Herrmann","given":"Christina J.","non-dropping-particle":"","parse-names":false,"suffix":""},{"dropping-particle":"","family":"Simonovic","given":"Milan","non-dropping-particle":"","parse-names":false,"suffix":""},{"dropping-particle":"","family":"Szklarczyk","given":"Damian","non-dropping-particle":"","parse-names":false,"suffix":""},{"dropping-particle":"","family":"Mering","given":"Christian","non-dropping-particle":"von","parse-names":false,"suffix":""}],"container-title":"PROTEOMICS","id":"ITEM-1","issue":"18","issued":{"date-parts":[["2015","9"]]},"page":"3163-3168","title":"Version 4.0 of PaxDb: Protein abundance data, integrated across model organisms, tissues, and cell-lines","type":"article-journal","volume":"15"},"uris":["http://www.mendeley.com/documents/?uuid=df03ae42-4d18-3f76-8895-4646d12a2088"]}],"mendeley":{"formattedCitation":"(Wang et al., 2015)","plainTextFormattedCitation":"(Wang et al., 2015)","previouslyFormattedCitation":"(Wang et al., 2015)"},"properties":{"noteIndex":0},"schema":"https://github.com/citation-style-language/schema/raw/master/csl-citation.json"}</w:instrText>
      </w:r>
      <w:r>
        <w:rPr>
          <w:bCs/>
          <w:iCs/>
          <w:color w:val="000000" w:themeColor="text1"/>
        </w:rPr>
        <w:fldChar w:fldCharType="separate"/>
      </w:r>
      <w:r w:rsidRPr="0020497C">
        <w:rPr>
          <w:bCs/>
          <w:iCs/>
          <w:noProof/>
          <w:color w:val="000000" w:themeColor="text1"/>
        </w:rPr>
        <w:t>(Wang et al., 2015)</w:t>
      </w:r>
      <w:r>
        <w:rPr>
          <w:bCs/>
          <w:iCs/>
          <w:color w:val="000000" w:themeColor="text1"/>
        </w:rPr>
        <w:fldChar w:fldCharType="end"/>
      </w:r>
      <w:r>
        <w:rPr>
          <w:bCs/>
          <w:iCs/>
          <w:color w:val="000000" w:themeColor="text1"/>
        </w:rPr>
        <w:t xml:space="preserve">, a heterodimeric repression model is also consistent with the </w:t>
      </w:r>
      <w:r w:rsidR="00462962">
        <w:rPr>
          <w:bCs/>
          <w:iCs/>
          <w:color w:val="000000" w:themeColor="text1"/>
        </w:rPr>
        <w:t xml:space="preserve">neural network model, in </w:t>
      </w:r>
      <w:r>
        <w:rPr>
          <w:bCs/>
          <w:iCs/>
          <w:color w:val="000000" w:themeColor="text1"/>
        </w:rPr>
        <w:t xml:space="preserve">that negative influence of Snq2 by Pdr5 will be greater </w:t>
      </w:r>
      <w:r>
        <w:rPr>
          <w:bCs/>
          <w:iCs/>
          <w:color w:val="000000" w:themeColor="text1"/>
        </w:rPr>
        <w:lastRenderedPageBreak/>
        <w:t>than negative influence of Pdr5</w:t>
      </w:r>
      <w:r>
        <w:rPr>
          <w:bCs/>
          <w:i/>
          <w:iCs/>
          <w:color w:val="000000" w:themeColor="text1"/>
        </w:rPr>
        <w:t xml:space="preserve"> </w:t>
      </w:r>
      <w:r>
        <w:rPr>
          <w:bCs/>
          <w:iCs/>
          <w:color w:val="000000" w:themeColor="text1"/>
        </w:rPr>
        <w:t>by Snq2 (</w:t>
      </w:r>
      <w:r>
        <w:rPr>
          <w:bCs/>
          <w:i/>
          <w:iCs/>
          <w:color w:val="000000" w:themeColor="text1"/>
        </w:rPr>
        <w:t xml:space="preserve">I = </w:t>
      </w:r>
      <w:r>
        <w:rPr>
          <w:bCs/>
          <w:iCs/>
          <w:color w:val="000000" w:themeColor="text1"/>
        </w:rPr>
        <w:t>-0.69</w:t>
      </w:r>
      <w:r>
        <w:rPr>
          <w:bCs/>
          <w:i/>
          <w:iCs/>
          <w:color w:val="000000" w:themeColor="text1"/>
        </w:rPr>
        <w:t xml:space="preserve"> </w:t>
      </w:r>
      <w:r w:rsidRPr="009D44D3">
        <w:rPr>
          <w:bCs/>
          <w:iCs/>
          <w:color w:val="000000" w:themeColor="text1"/>
        </w:rPr>
        <w:t>vs</w:t>
      </w:r>
      <w:r>
        <w:rPr>
          <w:bCs/>
          <w:i/>
          <w:iCs/>
          <w:color w:val="000000" w:themeColor="text1"/>
        </w:rPr>
        <w:t xml:space="preserve"> </w:t>
      </w:r>
      <w:r w:rsidRPr="00232D58">
        <w:rPr>
          <w:bCs/>
          <w:iCs/>
          <w:color w:val="000000" w:themeColor="text1"/>
        </w:rPr>
        <w:t>-0.</w:t>
      </w:r>
      <w:r>
        <w:rPr>
          <w:bCs/>
          <w:iCs/>
          <w:color w:val="000000" w:themeColor="text1"/>
        </w:rPr>
        <w:t>11</w:t>
      </w:r>
      <w:r>
        <w:rPr>
          <w:bCs/>
          <w:i/>
          <w:iCs/>
          <w:color w:val="000000" w:themeColor="text1"/>
        </w:rPr>
        <w:t xml:space="preserve">, </w:t>
      </w:r>
      <w:r>
        <w:rPr>
          <w:bCs/>
          <w:iCs/>
          <w:color w:val="000000" w:themeColor="text1"/>
        </w:rPr>
        <w:t xml:space="preserve">Figure 6D).  This is because a greater proportion of Snq2 would be affected by each heterodimeric interaction than would Pdr5 </w:t>
      </w:r>
      <w:r>
        <w:rPr>
          <w:bCs/>
          <w:iCs/>
          <w:color w:val="000000" w:themeColor="text1"/>
        </w:rPr>
        <w:fldChar w:fldCharType="begin" w:fldLock="1"/>
      </w:r>
      <w:r>
        <w:rPr>
          <w:bCs/>
          <w:iCs/>
          <w:color w:val="000000" w:themeColor="text1"/>
        </w:rPr>
        <w:instrText>ADDIN CSL_CITATION {"citationItems":[{"id":"ITEM-1","itemData":{"DOI":"10.15252/msb.20177532","ISSN":"1744-4292","PMID":"28705884","abstract":"Many cellular functions are mediated by protein-protein interaction networks, which are environment dependent. However, systematic measurement of interactions in diverse environments is required to better understand the relative importance of different mechanisms underlying network dynamics. To investigate environment-dependent protein complex dynamics, we used a DNA-barcode-based multiplexed protein interaction assay in Saccharomyces cerevisiae to measure in vivo abundance of 1,379 binary protein complexes under 14 environments. Many binary complexes (55%) were environment dependent, especially those involving transmembrane transporters. We observed many concerted changes around highly connected proteins, and overall network dynamics suggested that \"concerted\" protein-centered changes are prevalent. Under a diauxic shift in carbon source from glucose to ethanol, a mass-action-based model using relative mRNA levels explained an estimated 47% of the observed variance in binary complex abundance and predicted the direction of concerted binary complex changes with 88% accuracy. Thus, we provide a resource of yeast protein interaction measurements across diverse environments and illustrate the value of this resource in revealing mechanisms of network dynamics.","author":[{"dropping-particle":"","family":"Celaj","given":"Albi","non-dropping-particle":"","parse-names":false,"suffix":""},{"dropping-particle":"","family":"Schlecht","given":"Ulrich","non-dropping-particle":"","parse-names":false,"suffix":""},{"dropping-particle":"","family":"Smith","given":"Justin D","non-dropping-particle":"","parse-names":false,"suffix":""},{"dropping-particle":"","family":"Xu","given":"Weihong","non-dropping-particle":"","parse-names":false,"suffix":""},{"dropping-particle":"","family":"Suresh","given":"Sundari","non-dropping-particle":"","parse-names":false,"suffix":""},{"dropping-particle":"","family":"Miranda","given":"Molly","non-dropping-particle":"","parse-names":false,"suffix":""},{"dropping-particle":"","family":"Aparicio","given":"Ana Maria","non-dropping-particle":"","parse-names":false,"suffix":""},{"dropping-particle":"","family":"Proctor","given":"Michael","non-dropping-particle":"","parse-names":false,"suffix":""},{"dropping-particle":"","family":"Davis","given":"Ronald W","non-dropping-particle":"","parse-names":false,"suffix":""},{"dropping-particle":"","family":"Roth","given":"Frederick P","non-dropping-particle":"","parse-names":false,"suffix":""},{"dropping-particle":"","family":"St Onge","given":"Robert P","non-dropping-particle":"","parse-names":false,"suffix":""}],"container-title":"Molecular systems biology","id":"ITEM-1","issue":"7","issued":{"date-parts":[["2017","7","13"]]},"page":"934","publisher":"EMBO Press","title":"Quantitative analysis of protein interaction network dynamics in yeast.","type":"article-journal","volume":"13"},"uris":["http://www.mendeley.com/documents/?uuid=d1140cc1-f18d-38a8-9a6d-6d005afecc70"]}],"mendeley":{"formattedCitation":"(Celaj et al., 2017)","plainTextFormattedCitation":"(Celaj et al., 2017)","previouslyFormattedCitation":"(Celaj et al., 2017)"},"properties":{"noteIndex":0},"schema":"https://github.com/citation-style-language/schema/raw/master/csl-citation.json"}</w:instrText>
      </w:r>
      <w:r>
        <w:rPr>
          <w:bCs/>
          <w:iCs/>
          <w:color w:val="000000" w:themeColor="text1"/>
        </w:rPr>
        <w:fldChar w:fldCharType="separate"/>
      </w:r>
      <w:r w:rsidRPr="006E736D">
        <w:rPr>
          <w:bCs/>
          <w:iCs/>
          <w:noProof/>
          <w:color w:val="000000" w:themeColor="text1"/>
        </w:rPr>
        <w:t>(Celaj et al., 2017)</w:t>
      </w:r>
      <w:r>
        <w:rPr>
          <w:bCs/>
          <w:iCs/>
          <w:color w:val="000000" w:themeColor="text1"/>
        </w:rPr>
        <w:fldChar w:fldCharType="end"/>
      </w:r>
      <w:r>
        <w:rPr>
          <w:bCs/>
          <w:i/>
          <w:iCs/>
          <w:color w:val="000000" w:themeColor="text1"/>
        </w:rPr>
        <w:t>.</w:t>
      </w:r>
    </w:p>
    <w:p w14:paraId="4C387371" w14:textId="77777777" w:rsidR="004E19A9" w:rsidRDefault="004E19A9" w:rsidP="004E19A9">
      <w:pPr>
        <w:widowControl w:val="0"/>
        <w:autoSpaceDE w:val="0"/>
        <w:autoSpaceDN w:val="0"/>
        <w:adjustRightInd w:val="0"/>
        <w:jc w:val="both"/>
        <w:rPr>
          <w:bCs/>
          <w:iCs/>
          <w:color w:val="000000" w:themeColor="text1"/>
        </w:rPr>
      </w:pPr>
    </w:p>
    <w:p w14:paraId="2CB18D7E" w14:textId="7ADB9DAC" w:rsidR="004E19A9" w:rsidRDefault="002B3B75" w:rsidP="004E19A9">
      <w:pPr>
        <w:jc w:val="both"/>
        <w:rPr>
          <w:bCs/>
          <w:iCs/>
          <w:color w:val="000000" w:themeColor="text1"/>
        </w:rPr>
      </w:pPr>
      <w:r>
        <w:rPr>
          <w:bCs/>
          <w:iCs/>
          <w:color w:val="000000" w:themeColor="text1"/>
        </w:rPr>
        <w:t xml:space="preserve">Another way in which one transporter might influence the activity of another </w:t>
      </w:r>
      <w:r w:rsidR="00462962">
        <w:rPr>
          <w:bCs/>
          <w:iCs/>
          <w:color w:val="000000" w:themeColor="text1"/>
        </w:rPr>
        <w:t xml:space="preserve">is </w:t>
      </w:r>
      <w:r>
        <w:rPr>
          <w:bCs/>
          <w:iCs/>
          <w:color w:val="000000" w:themeColor="text1"/>
        </w:rPr>
        <w:t xml:space="preserve">via </w:t>
      </w:r>
      <w:r w:rsidR="00462962">
        <w:rPr>
          <w:bCs/>
          <w:iCs/>
          <w:color w:val="000000" w:themeColor="text1"/>
        </w:rPr>
        <w:t xml:space="preserve">indirect influence </w:t>
      </w:r>
      <w:r>
        <w:rPr>
          <w:bCs/>
          <w:iCs/>
          <w:color w:val="000000" w:themeColor="text1"/>
        </w:rPr>
        <w:t xml:space="preserve">on </w:t>
      </w:r>
      <w:r w:rsidR="00462962">
        <w:rPr>
          <w:bCs/>
          <w:iCs/>
          <w:color w:val="000000" w:themeColor="text1"/>
        </w:rPr>
        <w:t>transcription</w:t>
      </w:r>
      <w:r>
        <w:rPr>
          <w:bCs/>
          <w:iCs/>
          <w:color w:val="000000" w:themeColor="text1"/>
        </w:rPr>
        <w:t>al regulation</w:t>
      </w:r>
      <w:r w:rsidR="004E19A9">
        <w:rPr>
          <w:bCs/>
          <w:iCs/>
          <w:color w:val="000000" w:themeColor="text1"/>
        </w:rPr>
        <w:t xml:space="preserve">.  For example, a previous study found </w:t>
      </w:r>
      <w:r w:rsidR="00462962">
        <w:rPr>
          <w:bCs/>
          <w:iCs/>
          <w:color w:val="000000" w:themeColor="text1"/>
        </w:rPr>
        <w:t xml:space="preserve">that, </w:t>
      </w:r>
      <w:r w:rsidR="004E19A9">
        <w:rPr>
          <w:bCs/>
          <w:iCs/>
          <w:color w:val="000000" w:themeColor="text1"/>
        </w:rPr>
        <w:t xml:space="preserve">while </w:t>
      </w:r>
      <w:r w:rsidR="004E19A9">
        <w:rPr>
          <w:bCs/>
          <w:i/>
          <w:iCs/>
          <w:color w:val="000000" w:themeColor="text1"/>
        </w:rPr>
        <w:t xml:space="preserve">pdr5∆ </w:t>
      </w:r>
      <w:r w:rsidR="004E19A9">
        <w:rPr>
          <w:bCs/>
          <w:iCs/>
          <w:color w:val="000000" w:themeColor="text1"/>
        </w:rPr>
        <w:t xml:space="preserve">and </w:t>
      </w:r>
      <w:r w:rsidR="004E19A9">
        <w:rPr>
          <w:bCs/>
          <w:i/>
          <w:iCs/>
          <w:color w:val="000000" w:themeColor="text1"/>
        </w:rPr>
        <w:t xml:space="preserve">yor1∆ </w:t>
      </w:r>
      <w:r w:rsidR="004E19A9">
        <w:rPr>
          <w:bCs/>
          <w:iCs/>
          <w:color w:val="000000" w:themeColor="text1"/>
        </w:rPr>
        <w:t xml:space="preserve">each resulted in increased benomyl resistance, combining </w:t>
      </w:r>
      <w:r w:rsidR="004E19A9">
        <w:rPr>
          <w:bCs/>
          <w:i/>
          <w:iCs/>
          <w:color w:val="000000" w:themeColor="text1"/>
        </w:rPr>
        <w:t xml:space="preserve">pdr5∆yor1∆ </w:t>
      </w:r>
      <w:r w:rsidR="004E19A9">
        <w:rPr>
          <w:bCs/>
          <w:iCs/>
          <w:color w:val="000000" w:themeColor="text1"/>
        </w:rPr>
        <w:t xml:space="preserve">additionally resulted in </w:t>
      </w:r>
      <w:r w:rsidR="004E19A9">
        <w:rPr>
          <w:bCs/>
          <w:i/>
          <w:iCs/>
          <w:color w:val="000000" w:themeColor="text1"/>
        </w:rPr>
        <w:t>SNQ2</w:t>
      </w:r>
      <w:r w:rsidR="004E19A9">
        <w:rPr>
          <w:bCs/>
          <w:iCs/>
          <w:color w:val="000000" w:themeColor="text1"/>
        </w:rPr>
        <w:t xml:space="preserve"> mRNA induction </w:t>
      </w:r>
      <w:r w:rsidR="004E19A9">
        <w:rPr>
          <w:bCs/>
          <w:iCs/>
          <w:color w:val="000000" w:themeColor="text1"/>
        </w:rPr>
        <w:fldChar w:fldCharType="begin" w:fldLock="1"/>
      </w:r>
      <w:r w:rsidR="004E19A9">
        <w:rPr>
          <w:bCs/>
          <w:iCs/>
          <w:color w:val="000000" w:themeColor="text1"/>
        </w:rPr>
        <w:instrText>ADDIN CSL_CITATION {"citationItems":[{"id":"ITEM-1","itemData":{"DOI":"10.1038/nchembio.1293","ISSN":"1552-4469","PMID":"23831759","abstract":"ATP-binding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biology","id":"ITEM-1","issue":"9","issued":{"date-parts":[["2013","9"]]},"page":"565-72","title":"Mapping the functional yeast ABC transporter interactome.","type":"article-journal","volume":"9"},"uris":["http://www.mendeley.com/documents/?uuid=0e3d404b-a646-4023-936e-86a457bddbac"]}],"mendeley":{"formattedCitation":"(Snider et al., 2013)","plainTextFormattedCitation":"(Snider et al., 2013)","previouslyFormattedCitation":"(Snider et al., 2013)"},"properties":{"noteIndex":0},"schema":"https://github.com/citation-style-language/schema/raw/master/csl-citation.json"}</w:instrText>
      </w:r>
      <w:r w:rsidR="004E19A9">
        <w:rPr>
          <w:bCs/>
          <w:iCs/>
          <w:color w:val="000000" w:themeColor="text1"/>
        </w:rPr>
        <w:fldChar w:fldCharType="separate"/>
      </w:r>
      <w:r w:rsidR="004E19A9" w:rsidRPr="00D659A1">
        <w:rPr>
          <w:bCs/>
          <w:iCs/>
          <w:noProof/>
          <w:color w:val="000000" w:themeColor="text1"/>
        </w:rPr>
        <w:t>(Snider et al., 2013)</w:t>
      </w:r>
      <w:r w:rsidR="004E19A9">
        <w:rPr>
          <w:bCs/>
          <w:iCs/>
          <w:color w:val="000000" w:themeColor="text1"/>
        </w:rPr>
        <w:fldChar w:fldCharType="end"/>
      </w:r>
      <w:r w:rsidR="004E19A9">
        <w:rPr>
          <w:bCs/>
          <w:iCs/>
          <w:color w:val="000000" w:themeColor="text1"/>
        </w:rPr>
        <w:t xml:space="preserve">.  Similarly, </w:t>
      </w:r>
      <w:r w:rsidR="00462962">
        <w:rPr>
          <w:bCs/>
          <w:iCs/>
          <w:color w:val="000000" w:themeColor="text1"/>
        </w:rPr>
        <w:t xml:space="preserve">there is evidence for increased </w:t>
      </w:r>
      <w:r w:rsidR="004E19A9">
        <w:rPr>
          <w:bCs/>
          <w:i/>
          <w:iCs/>
          <w:color w:val="000000" w:themeColor="text1"/>
        </w:rPr>
        <w:t xml:space="preserve">PDR5 </w:t>
      </w:r>
      <w:r w:rsidR="00462962">
        <w:rPr>
          <w:bCs/>
          <w:iCs/>
          <w:color w:val="000000" w:themeColor="text1"/>
        </w:rPr>
        <w:t xml:space="preserve">transcript levels in </w:t>
      </w:r>
      <w:r w:rsidR="00462962">
        <w:rPr>
          <w:bCs/>
          <w:i/>
          <w:iCs/>
          <w:color w:val="000000" w:themeColor="text1"/>
        </w:rPr>
        <w:t>yor1∆snq2∆</w:t>
      </w:r>
      <w:r w:rsidR="004E19A9">
        <w:rPr>
          <w:bCs/>
          <w:iCs/>
          <w:color w:val="000000" w:themeColor="text1"/>
        </w:rPr>
        <w:t xml:space="preserve">, whereas the </w:t>
      </w:r>
      <w:r w:rsidR="0088541C">
        <w:rPr>
          <w:bCs/>
          <w:iCs/>
          <w:color w:val="000000" w:themeColor="text1"/>
        </w:rPr>
        <w:t xml:space="preserve">transcriptional </w:t>
      </w:r>
      <w:r w:rsidR="004E19A9">
        <w:rPr>
          <w:bCs/>
          <w:iCs/>
          <w:color w:val="000000" w:themeColor="text1"/>
        </w:rPr>
        <w:t xml:space="preserve">effects of each single knockout alone were less clear </w:t>
      </w:r>
      <w:r w:rsidR="004E19A9">
        <w:rPr>
          <w:bCs/>
          <w:iCs/>
          <w:color w:val="000000" w:themeColor="text1"/>
        </w:rPr>
        <w:fldChar w:fldCharType="begin" w:fldLock="1"/>
      </w:r>
      <w:r w:rsidR="009D0821">
        <w:rPr>
          <w:bCs/>
          <w:iCs/>
          <w:color w:val="000000" w:themeColor="text1"/>
        </w:rPr>
        <w: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cerevisiae.","type":"article-journal","volume":"582"},"uris":["http://www.mendeley.com/documents/?uuid=15f93446-423b-4b8c-adc3-483c52d0e311"]}],"mendeley":{"formattedCitation":"(Kolaczkowska et al., 2008)","plainTextFormattedCitation":"(Kolaczkowska et al., 2008)","previouslyFormattedCitation":"(Kolaczkowska et al., 2008)"},"properties":{"noteIndex":0},"schema":"https://github.com/citation-style-language/schema/raw/master/csl-citation.json"}</w:instrText>
      </w:r>
      <w:r w:rsidR="004E19A9">
        <w:rPr>
          <w:bCs/>
          <w:iCs/>
          <w:color w:val="000000" w:themeColor="text1"/>
        </w:rPr>
        <w:fldChar w:fldCharType="separate"/>
      </w:r>
      <w:r w:rsidR="004E19A9" w:rsidRPr="00475457">
        <w:rPr>
          <w:bCs/>
          <w:iCs/>
          <w:noProof/>
          <w:color w:val="000000" w:themeColor="text1"/>
        </w:rPr>
        <w:t>(Kolaczkowska et al., 2008)</w:t>
      </w:r>
      <w:r w:rsidR="004E19A9">
        <w:rPr>
          <w:bCs/>
          <w:iCs/>
          <w:color w:val="000000" w:themeColor="text1"/>
        </w:rPr>
        <w:fldChar w:fldCharType="end"/>
      </w:r>
      <w:r w:rsidR="004E19A9">
        <w:rPr>
          <w:bCs/>
          <w:iCs/>
          <w:color w:val="000000" w:themeColor="text1"/>
        </w:rPr>
        <w:t>.  These multi-knockout transcriptional responses can result in complex influence effects that would not be well-captured by our original neural network, which can learn only additive influences.  Indeed,</w:t>
      </w:r>
      <w:r w:rsidR="007D1323">
        <w:rPr>
          <w:bCs/>
          <w:iCs/>
          <w:color w:val="000000" w:themeColor="text1"/>
        </w:rPr>
        <w:t xml:space="preserve"> while the additive influence model largely </w:t>
      </w:r>
      <w:r w:rsidR="00125E43">
        <w:rPr>
          <w:bCs/>
          <w:iCs/>
          <w:color w:val="000000" w:themeColor="text1"/>
        </w:rPr>
        <w:t>captured</w:t>
      </w:r>
      <w:r w:rsidR="007D1323">
        <w:rPr>
          <w:bCs/>
          <w:iCs/>
          <w:color w:val="000000" w:themeColor="text1"/>
        </w:rPr>
        <w:t xml:space="preserve"> one- and two- knockout effects, it </w:t>
      </w:r>
      <w:r w:rsidR="004E19A9">
        <w:rPr>
          <w:bCs/>
          <w:iCs/>
          <w:color w:val="000000" w:themeColor="text1"/>
        </w:rPr>
        <w:t xml:space="preserve">did not predict the extent of fluconazole resistance of the three- and four-deletion strains that showed complex positive interactions (Figure 6E).  Therefore, we extended this model by adding </w:t>
      </w:r>
      <w:r>
        <w:rPr>
          <w:bCs/>
          <w:iCs/>
          <w:color w:val="000000" w:themeColor="text1"/>
        </w:rPr>
        <w:t xml:space="preserve">a single </w:t>
      </w:r>
      <w:r w:rsidR="004E19A9">
        <w:rPr>
          <w:bCs/>
          <w:iCs/>
          <w:color w:val="000000" w:themeColor="text1"/>
        </w:rPr>
        <w:t xml:space="preserve">hidden </w:t>
      </w:r>
      <w:r>
        <w:rPr>
          <w:bCs/>
          <w:iCs/>
          <w:color w:val="000000" w:themeColor="text1"/>
        </w:rPr>
        <w:t xml:space="preserve">node between G and A layers (see Methods). This allowed the neural network to learn, should the data support it, that any of the 16 transporter genotypes can modulate a hidden activity that can in turn influence the activity of any of the 16 transporters.  Indeed, </w:t>
      </w:r>
      <w:r w:rsidR="004E19A9">
        <w:rPr>
          <w:bCs/>
          <w:iCs/>
          <w:color w:val="000000" w:themeColor="text1"/>
        </w:rPr>
        <w:t xml:space="preserve">this ‘influence mediator’ </w:t>
      </w:r>
      <w:r>
        <w:rPr>
          <w:bCs/>
          <w:iCs/>
          <w:color w:val="000000" w:themeColor="text1"/>
        </w:rPr>
        <w:t xml:space="preserve">node (which may, e.g., represent the transcription factor complex </w:t>
      </w:r>
      <w:r w:rsidRPr="005379F7">
        <w:rPr>
          <w:bCs/>
          <w:iCs/>
          <w:color w:val="000000" w:themeColor="text1"/>
        </w:rPr>
        <w:t>Pdr1/3</w:t>
      </w:r>
      <w:r>
        <w:rPr>
          <w:bCs/>
          <w:iCs/>
          <w:color w:val="000000" w:themeColor="text1"/>
        </w:rPr>
        <w:t xml:space="preserve"> known to regulate ABC transporters</w:t>
      </w:r>
      <w:r w:rsidR="00BF235A">
        <w:rPr>
          <w:bCs/>
          <w:iCs/>
          <w:color w:val="000000" w:themeColor="text1"/>
        </w:rPr>
        <w:t xml:space="preserve"> </w:t>
      </w:r>
      <w:r w:rsidR="00514337">
        <w:rPr>
          <w:bCs/>
          <w:iCs/>
          <w:color w:val="000000" w:themeColor="text1"/>
        </w:rPr>
        <w:fldChar w:fldCharType="begin" w:fldLock="1"/>
      </w:r>
      <w:r w:rsidR="001D768B">
        <w:rPr>
          <w:bCs/>
          <w:iCs/>
          <w:color w:val="000000" w:themeColor="text1"/>
        </w:rPr>
        <w:instrText>ADDIN CSL_CITATION {"citationItems":[{"id":"ITEM-1","itemData":{"DOI":"10.1002/1615-9861(200108)1:8&lt;1022::AID-PROT1022&gt;3.0.CO;2-7","ISSN":"1615-9853","PMID":"11683503","abstract":"Mutations in the yeast PDR1 or PDR3 genes lead to acquisition of resistance towards various unrelated cytotoxic compounds. The broad range and different properties of these compounds indicate the existence of mechanisms which protect cellular targets, neutralise or expel the compounds from the cell. In wild type and pdr mutants, 83 proteins, out of 2706 detected by two-dimensional gel electrophoresis, were differentially expressed. Fifty-three of these could be identified by mass spectrometry. The functions of these 53 proteins fall into several metabolic groups demonstrating that drug resistance phenotype is a mosaic response derived from such diverse functions as stress defence, endocytosis, oxidation and reduction, amino acid synthesis and mitochondrial biogenesis. The patterns of synthesis of the selected proteins clearly demonstrates the complex interaction between Pdr1p and Pdr3p in exerting their regulatory functions. The data also indicate that, in the Saccharomyces cerevisiae pleiotropic drug resistance phenomenon, translational events exert a more decisive effect than transcription in regulating the levels of active forms of the proteins involved.","author":[{"dropping-particle":"","family":"Nawrocki","given":"Arkadiusz","non-dropping-particle":"","parse-names":false,"suffix":""},{"dropping-particle":"","family":"Fey","given":"Stephen J.","non-dropping-particle":"","parse-names":false,"suffix":""},{"dropping-particle":"","family":"Goffeau","given":"André","non-dropping-particle":"","parse-names":false,"suffix":""},{"dropping-particle":"","family":"Roepstorff","given":"Peter","non-dropping-particle":"","parse-names":false,"suffix":""},{"dropping-particle":"","family":"Larsen","given":"Peter Mose","non-dropping-particle":"","parse-names":false,"suffix":""}],"container-title":"Proteomics","id":"ITEM-1","issue":"8","issued":{"date-parts":[["2001","8"]]},"page":"1022-1032","title":"The effects of transcription regulating genes PDR1,pdr1-3 and PDR3 in pleiotropic drug resistance","type":"article-journal","volume":"1"},"uris":["http://www.mendeley.com/documents/?uuid=e0b02176-1e94-3dc2-9ce5-154ee51f4064"]}],"mendeley":{"formattedCitation":"(Nawrocki et al., 2001)","plainTextFormattedCitation":"(Nawrocki et al., 2001)","previouslyFormattedCitation":"(Nawrocki et al., 2001)"},"properties":{"noteIndex":0},"schema":"https://github.com/citation-style-language/schema/raw/master/csl-citation.json"}</w:instrText>
      </w:r>
      <w:r w:rsidR="00514337">
        <w:rPr>
          <w:bCs/>
          <w:iCs/>
          <w:color w:val="000000" w:themeColor="text1"/>
        </w:rPr>
        <w:fldChar w:fldCharType="separate"/>
      </w:r>
      <w:r w:rsidR="00514337" w:rsidRPr="00514337">
        <w:rPr>
          <w:bCs/>
          <w:iCs/>
          <w:noProof/>
          <w:color w:val="000000" w:themeColor="text1"/>
        </w:rPr>
        <w:t>(Nawrocki et al., 2001)</w:t>
      </w:r>
      <w:r w:rsidR="00514337">
        <w:rPr>
          <w:bCs/>
          <w:iCs/>
          <w:color w:val="000000" w:themeColor="text1"/>
        </w:rPr>
        <w:fldChar w:fldCharType="end"/>
      </w:r>
      <w:r>
        <w:rPr>
          <w:bCs/>
          <w:iCs/>
          <w:color w:val="000000" w:themeColor="text1"/>
        </w:rPr>
        <w:t>)</w:t>
      </w:r>
      <w:r>
        <w:rPr>
          <w:bCs/>
          <w:i/>
          <w:iCs/>
          <w:color w:val="000000" w:themeColor="text1"/>
        </w:rPr>
        <w:t xml:space="preserve"> </w:t>
      </w:r>
      <w:r>
        <w:rPr>
          <w:bCs/>
          <w:iCs/>
          <w:color w:val="000000" w:themeColor="text1"/>
        </w:rPr>
        <w:t xml:space="preserve">allowed </w:t>
      </w:r>
      <w:r w:rsidR="004E19A9">
        <w:rPr>
          <w:bCs/>
          <w:iCs/>
          <w:color w:val="000000" w:themeColor="text1"/>
        </w:rPr>
        <w:t xml:space="preserve">the network </w:t>
      </w:r>
      <w:r>
        <w:rPr>
          <w:bCs/>
          <w:iCs/>
          <w:color w:val="000000" w:themeColor="text1"/>
        </w:rPr>
        <w:t xml:space="preserve">to </w:t>
      </w:r>
      <w:r w:rsidR="002D0742">
        <w:rPr>
          <w:bCs/>
          <w:iCs/>
          <w:color w:val="000000" w:themeColor="text1"/>
        </w:rPr>
        <w:t>capture</w:t>
      </w:r>
      <w:r w:rsidR="004E19A9">
        <w:rPr>
          <w:bCs/>
          <w:iCs/>
          <w:color w:val="000000" w:themeColor="text1"/>
        </w:rPr>
        <w:t xml:space="preserve"> the observed</w:t>
      </w:r>
      <w:r w:rsidR="004E19A9" w:rsidRPr="00650B0D">
        <w:rPr>
          <w:bCs/>
          <w:iCs/>
          <w:color w:val="000000" w:themeColor="text1"/>
        </w:rPr>
        <w:t xml:space="preserve"> fluconazole resistance for the</w:t>
      </w:r>
      <w:r w:rsidR="004E19A9">
        <w:rPr>
          <w:bCs/>
          <w:iCs/>
          <w:color w:val="000000" w:themeColor="text1"/>
        </w:rPr>
        <w:t xml:space="preserve"> surprisingly-resistant </w:t>
      </w:r>
      <w:r w:rsidR="004E19A9" w:rsidRPr="00650B0D">
        <w:rPr>
          <w:bCs/>
          <w:iCs/>
          <w:color w:val="000000" w:themeColor="text1"/>
        </w:rPr>
        <w:t>three</w:t>
      </w:r>
      <w:r w:rsidR="004E19A9">
        <w:rPr>
          <w:bCs/>
          <w:iCs/>
          <w:color w:val="000000" w:themeColor="text1"/>
        </w:rPr>
        <w:t>- and</w:t>
      </w:r>
      <w:r w:rsidR="004E19A9" w:rsidRPr="00650B0D">
        <w:rPr>
          <w:bCs/>
          <w:iCs/>
          <w:color w:val="000000" w:themeColor="text1"/>
        </w:rPr>
        <w:t xml:space="preserve"> four-knockout strains</w:t>
      </w:r>
      <w:r w:rsidR="004E19A9">
        <w:rPr>
          <w:bCs/>
          <w:iCs/>
          <w:color w:val="000000" w:themeColor="text1"/>
        </w:rPr>
        <w:t xml:space="preserve"> (Figure 6F-G).  </w:t>
      </w:r>
      <w:r>
        <w:rPr>
          <w:bCs/>
          <w:iCs/>
          <w:color w:val="000000" w:themeColor="text1"/>
        </w:rPr>
        <w:t xml:space="preserve">We confirmed that this improvement </w:t>
      </w:r>
      <w:r w:rsidR="00B44025">
        <w:rPr>
          <w:bCs/>
          <w:iCs/>
          <w:color w:val="000000" w:themeColor="text1"/>
        </w:rPr>
        <w:t xml:space="preserve">depended on </w:t>
      </w:r>
      <w:r>
        <w:rPr>
          <w:bCs/>
          <w:iCs/>
          <w:color w:val="000000" w:themeColor="text1"/>
        </w:rPr>
        <w:t>addition of this hidden node</w:t>
      </w:r>
      <w:r w:rsidR="000221C3">
        <w:rPr>
          <w:bCs/>
          <w:iCs/>
          <w:color w:val="000000" w:themeColor="text1"/>
        </w:rPr>
        <w:t xml:space="preserve"> (Figure S9 </w:t>
      </w:r>
      <w:r w:rsidR="000221C3" w:rsidRPr="00650B0D">
        <w:rPr>
          <w:bCs/>
          <w:iCs/>
          <w:color w:val="000000" w:themeColor="text1"/>
        </w:rPr>
        <w:t>B)</w:t>
      </w:r>
      <w:r w:rsidR="00B44025">
        <w:rPr>
          <w:bCs/>
          <w:iCs/>
          <w:color w:val="000000" w:themeColor="text1"/>
        </w:rPr>
        <w:t>.</w:t>
      </w:r>
    </w:p>
    <w:p w14:paraId="13A1628C" w14:textId="77777777" w:rsidR="00FC13C4" w:rsidRDefault="00FC13C4" w:rsidP="004E19A9">
      <w:pPr>
        <w:jc w:val="both"/>
        <w:rPr>
          <w:bCs/>
          <w:iCs/>
          <w:color w:val="000000" w:themeColor="text1"/>
        </w:rPr>
      </w:pPr>
    </w:p>
    <w:p w14:paraId="0C38449E" w14:textId="7BCD8F52" w:rsidR="000476A9" w:rsidRDefault="00BF235A" w:rsidP="000476A9">
      <w:pPr>
        <w:jc w:val="both"/>
        <w:rPr>
          <w:bCs/>
          <w:iCs/>
          <w:color w:val="000000" w:themeColor="text1"/>
        </w:rPr>
      </w:pPr>
      <w:r>
        <w:rPr>
          <w:bCs/>
          <w:iCs/>
          <w:color w:val="000000" w:themeColor="text1"/>
        </w:rPr>
        <w:t xml:space="preserve">We therefore hypothesized that the impact of the fluconazole-resistant quadruple mutant is explained (at last in part) by non-additive influence on transcript levels of </w:t>
      </w:r>
      <w:r w:rsidRPr="008B4361">
        <w:rPr>
          <w:bCs/>
          <w:i/>
          <w:iCs/>
          <w:color w:val="000000" w:themeColor="text1"/>
        </w:rPr>
        <w:t>PDR5</w:t>
      </w:r>
      <w:r>
        <w:rPr>
          <w:bCs/>
          <w:iCs/>
          <w:color w:val="000000" w:themeColor="text1"/>
        </w:rPr>
        <w:t>.  To test this</w:t>
      </w:r>
      <w:r w:rsidR="00B51364">
        <w:rPr>
          <w:bCs/>
          <w:iCs/>
          <w:color w:val="000000" w:themeColor="text1"/>
        </w:rPr>
        <w:t xml:space="preserve">, </w:t>
      </w:r>
      <w:r w:rsidR="004E19A9">
        <w:rPr>
          <w:bCs/>
          <w:iCs/>
          <w:color w:val="000000" w:themeColor="text1"/>
        </w:rPr>
        <w:t xml:space="preserve">we used qRT-PCR to measure </w:t>
      </w:r>
      <w:r w:rsidR="004E19A9">
        <w:rPr>
          <w:bCs/>
          <w:i/>
          <w:iCs/>
          <w:color w:val="000000" w:themeColor="text1"/>
        </w:rPr>
        <w:t xml:space="preserve">PDR5 </w:t>
      </w:r>
      <w:r w:rsidR="004E19A9">
        <w:rPr>
          <w:bCs/>
          <w:iCs/>
          <w:color w:val="000000" w:themeColor="text1"/>
        </w:rPr>
        <w:t>mRNA levels in two double-knockout strains</w:t>
      </w:r>
      <w:r w:rsidR="00D357D9">
        <w:rPr>
          <w:bCs/>
          <w:iCs/>
          <w:color w:val="000000" w:themeColor="text1"/>
        </w:rPr>
        <w:t xml:space="preserve"> </w:t>
      </w:r>
      <w:r w:rsidR="00D357D9" w:rsidRPr="00D357D9">
        <w:rPr>
          <w:bCs/>
          <w:iCs/>
          <w:color w:val="000000" w:themeColor="text1"/>
        </w:rPr>
        <w:t>–</w:t>
      </w:r>
      <w:r w:rsidR="001A4C86" w:rsidRPr="001A4C86">
        <w:rPr>
          <w:bCs/>
          <w:i/>
          <w:iCs/>
          <w:color w:val="000000" w:themeColor="text1"/>
        </w:rPr>
        <w:t xml:space="preserve"> </w:t>
      </w:r>
      <w:r w:rsidR="001A4C86">
        <w:rPr>
          <w:bCs/>
          <w:i/>
          <w:iCs/>
          <w:color w:val="000000" w:themeColor="text1"/>
        </w:rPr>
        <w:t>snq2∆yor1∆</w:t>
      </w:r>
      <w:r w:rsidR="001A4C86">
        <w:rPr>
          <w:bCs/>
          <w:iCs/>
          <w:color w:val="000000" w:themeColor="text1"/>
        </w:rPr>
        <w:t>, two transporters localized in the plasma membrane</w:t>
      </w:r>
      <w:r w:rsidR="00D357D9">
        <w:rPr>
          <w:bCs/>
          <w:iCs/>
          <w:color w:val="000000" w:themeColor="text1"/>
        </w:rPr>
        <w:t xml:space="preserve">; and </w:t>
      </w:r>
      <w:r w:rsidR="001A4C86">
        <w:rPr>
          <w:bCs/>
          <w:i/>
          <w:iCs/>
          <w:color w:val="000000" w:themeColor="text1"/>
        </w:rPr>
        <w:t>ybt1∆ycf1∆</w:t>
      </w:r>
      <w:r w:rsidR="001A4C86">
        <w:rPr>
          <w:bCs/>
          <w:iCs/>
          <w:color w:val="000000" w:themeColor="text1"/>
        </w:rPr>
        <w:t>, two transporters localized in the vacuole</w:t>
      </w:r>
      <w:r w:rsidR="001A4C86" w:rsidRPr="00D357D9">
        <w:rPr>
          <w:bCs/>
          <w:iCs/>
          <w:color w:val="000000" w:themeColor="text1"/>
        </w:rPr>
        <w:t xml:space="preserve"> </w:t>
      </w:r>
      <w:r w:rsidR="00D357D9" w:rsidRPr="00D357D9">
        <w:rPr>
          <w:bCs/>
          <w:iCs/>
          <w:color w:val="000000" w:themeColor="text1"/>
        </w:rPr>
        <w:t>–</w:t>
      </w:r>
      <w:r w:rsidR="00D357D9">
        <w:rPr>
          <w:bCs/>
          <w:iCs/>
          <w:color w:val="000000" w:themeColor="text1"/>
        </w:rPr>
        <w:t xml:space="preserve"> as well as the hyper-resistant quadruple knockout (</w:t>
      </w:r>
      <w:r w:rsidR="00D357D9" w:rsidRPr="00BA3C21">
        <w:rPr>
          <w:bCs/>
          <w:i/>
          <w:iCs/>
          <w:color w:val="000000" w:themeColor="text1"/>
        </w:rPr>
        <w:t>snq2∆yor1∆ybt1∆ycf1∆</w:t>
      </w:r>
      <w:r w:rsidR="00D357D9" w:rsidRPr="003F2124">
        <w:rPr>
          <w:bCs/>
          <w:iCs/>
          <w:color w:val="000000" w:themeColor="text1"/>
        </w:rPr>
        <w:t>)</w:t>
      </w:r>
      <w:r w:rsidR="00D357D9">
        <w:rPr>
          <w:bCs/>
          <w:iCs/>
          <w:color w:val="000000" w:themeColor="text1"/>
        </w:rPr>
        <w:t xml:space="preserve">.  </w:t>
      </w:r>
      <w:r w:rsidR="001A4C86">
        <w:rPr>
          <w:bCs/>
          <w:iCs/>
          <w:color w:val="000000" w:themeColor="text1"/>
        </w:rPr>
        <w:t xml:space="preserve">Based on modeling results, we expected </w:t>
      </w:r>
      <w:r w:rsidR="001A4C86">
        <w:rPr>
          <w:bCs/>
          <w:i/>
          <w:iCs/>
          <w:color w:val="000000" w:themeColor="text1"/>
        </w:rPr>
        <w:t>snq2∆yor1∆</w:t>
      </w:r>
      <w:r w:rsidR="001A4C86">
        <w:rPr>
          <w:bCs/>
          <w:iCs/>
          <w:color w:val="000000" w:themeColor="text1"/>
        </w:rPr>
        <w:t xml:space="preserve"> and </w:t>
      </w:r>
      <w:r w:rsidR="001A4C86">
        <w:rPr>
          <w:bCs/>
          <w:i/>
          <w:iCs/>
          <w:color w:val="000000" w:themeColor="text1"/>
        </w:rPr>
        <w:t>ybt1∆ycf1∆</w:t>
      </w:r>
      <w:r w:rsidR="000733EC">
        <w:rPr>
          <w:bCs/>
          <w:iCs/>
          <w:color w:val="000000" w:themeColor="text1"/>
        </w:rPr>
        <w:t xml:space="preserve"> </w:t>
      </w:r>
      <w:r w:rsidR="001A4C86">
        <w:rPr>
          <w:bCs/>
          <w:iCs/>
          <w:color w:val="000000" w:themeColor="text1"/>
        </w:rPr>
        <w:t xml:space="preserve">to have </w:t>
      </w:r>
      <w:r w:rsidR="00017DF1">
        <w:rPr>
          <w:bCs/>
          <w:iCs/>
          <w:color w:val="000000" w:themeColor="text1"/>
        </w:rPr>
        <w:t xml:space="preserve">only </w:t>
      </w:r>
      <w:r w:rsidR="00C9137C">
        <w:rPr>
          <w:bCs/>
          <w:iCs/>
          <w:color w:val="000000" w:themeColor="text1"/>
        </w:rPr>
        <w:t>weak</w:t>
      </w:r>
      <w:r w:rsidR="001A4C86">
        <w:rPr>
          <w:bCs/>
          <w:iCs/>
          <w:color w:val="000000" w:themeColor="text1"/>
        </w:rPr>
        <w:t xml:space="preserve"> increases in Pdr5 activity relative to the wild-type (1.27× and 1.20×, respectively), and </w:t>
      </w:r>
      <w:r w:rsidR="001A4C86" w:rsidRPr="00BA3C21">
        <w:rPr>
          <w:bCs/>
          <w:i/>
          <w:iCs/>
          <w:color w:val="000000" w:themeColor="text1"/>
        </w:rPr>
        <w:t>snq2∆yor1∆ybt1∆ycf1∆</w:t>
      </w:r>
      <w:r w:rsidR="001A4C86">
        <w:rPr>
          <w:bCs/>
          <w:iCs/>
          <w:color w:val="000000" w:themeColor="text1"/>
        </w:rPr>
        <w:t xml:space="preserve"> to have a strong increase (2.69×)</w:t>
      </w:r>
      <w:r w:rsidR="00D85CDD">
        <w:rPr>
          <w:bCs/>
          <w:iCs/>
          <w:color w:val="000000" w:themeColor="text1"/>
        </w:rPr>
        <w:t xml:space="preserve"> (Figure 6H)</w:t>
      </w:r>
      <w:r w:rsidR="001A4C86">
        <w:rPr>
          <w:bCs/>
          <w:iCs/>
          <w:color w:val="000000" w:themeColor="text1"/>
        </w:rPr>
        <w:t>.</w:t>
      </w:r>
      <w:r w:rsidR="00D85CDD">
        <w:rPr>
          <w:bCs/>
          <w:iCs/>
          <w:color w:val="000000" w:themeColor="text1"/>
        </w:rPr>
        <w:t xml:space="preserve">  Similar</w:t>
      </w:r>
      <w:r w:rsidR="00A80750">
        <w:rPr>
          <w:bCs/>
          <w:iCs/>
          <w:color w:val="000000" w:themeColor="text1"/>
        </w:rPr>
        <w:t>, but somewhat weaker</w:t>
      </w:r>
      <w:r w:rsidR="00D85CDD">
        <w:rPr>
          <w:bCs/>
          <w:iCs/>
          <w:color w:val="000000" w:themeColor="text1"/>
        </w:rPr>
        <w:t xml:space="preserve"> effects were expected when considering only ‘indirect’ influences from the hidden mediating factor</w:t>
      </w:r>
      <w:r w:rsidR="000476A9">
        <w:rPr>
          <w:bCs/>
          <w:iCs/>
          <w:color w:val="000000" w:themeColor="text1"/>
        </w:rPr>
        <w:t xml:space="preserve"> </w:t>
      </w:r>
      <w:r w:rsidR="00D85CDD">
        <w:rPr>
          <w:bCs/>
          <w:iCs/>
          <w:color w:val="000000" w:themeColor="text1"/>
        </w:rPr>
        <w:t xml:space="preserve">(1.18×, 1.06×, 2.23× for </w:t>
      </w:r>
      <w:r w:rsidR="00D85CDD">
        <w:rPr>
          <w:bCs/>
          <w:i/>
          <w:iCs/>
          <w:color w:val="000000" w:themeColor="text1"/>
        </w:rPr>
        <w:t>snq2∆yor1∆</w:t>
      </w:r>
      <w:r w:rsidR="00D85CDD" w:rsidRPr="00D85CDD">
        <w:rPr>
          <w:bCs/>
          <w:iCs/>
          <w:color w:val="000000" w:themeColor="text1"/>
        </w:rPr>
        <w:t>,</w:t>
      </w:r>
      <w:r w:rsidR="00D85CDD">
        <w:rPr>
          <w:bCs/>
          <w:iCs/>
          <w:color w:val="000000" w:themeColor="text1"/>
        </w:rPr>
        <w:t xml:space="preserve"> </w:t>
      </w:r>
      <w:r w:rsidR="00D85CDD" w:rsidRPr="00D85CDD">
        <w:rPr>
          <w:bCs/>
          <w:i/>
          <w:iCs/>
          <w:color w:val="000000" w:themeColor="text1"/>
        </w:rPr>
        <w:t>ybt1∆ycf1∆</w:t>
      </w:r>
      <w:r w:rsidR="00D85CDD">
        <w:rPr>
          <w:bCs/>
          <w:iCs/>
          <w:color w:val="000000" w:themeColor="text1"/>
        </w:rPr>
        <w:t xml:space="preserve">, and </w:t>
      </w:r>
      <w:r w:rsidR="00D85CDD" w:rsidRPr="00BA3C21">
        <w:rPr>
          <w:bCs/>
          <w:i/>
          <w:iCs/>
          <w:color w:val="000000" w:themeColor="text1"/>
        </w:rPr>
        <w:t>snq2∆yor1∆ybt1∆ycf1∆</w:t>
      </w:r>
      <w:r w:rsidR="00D85CDD">
        <w:rPr>
          <w:bCs/>
          <w:i/>
          <w:iCs/>
          <w:color w:val="000000" w:themeColor="text1"/>
        </w:rPr>
        <w:t xml:space="preserve">, </w:t>
      </w:r>
      <w:r w:rsidR="00D85CDD">
        <w:rPr>
          <w:bCs/>
          <w:iCs/>
          <w:color w:val="000000" w:themeColor="text1"/>
        </w:rPr>
        <w:t>respectively)</w:t>
      </w:r>
      <w:r w:rsidR="00AE5A3C">
        <w:rPr>
          <w:bCs/>
          <w:iCs/>
          <w:color w:val="000000" w:themeColor="text1"/>
        </w:rPr>
        <w:t xml:space="preserve"> (Figure 6H). </w:t>
      </w:r>
      <w:r w:rsidR="00B40FF4">
        <w:rPr>
          <w:bCs/>
          <w:iCs/>
          <w:color w:val="000000" w:themeColor="text1"/>
        </w:rPr>
        <w:t>Using qRT-PCR, we</w:t>
      </w:r>
      <w:r w:rsidR="004E19A9">
        <w:rPr>
          <w:bCs/>
          <w:iCs/>
          <w:color w:val="000000" w:themeColor="text1"/>
        </w:rPr>
        <w:t xml:space="preserve"> found </w:t>
      </w:r>
      <w:r w:rsidR="004E19A9">
        <w:rPr>
          <w:bCs/>
          <w:i/>
          <w:iCs/>
          <w:color w:val="000000" w:themeColor="text1"/>
        </w:rPr>
        <w:t xml:space="preserve">snq2∆yor1∆ </w:t>
      </w:r>
      <w:r w:rsidR="004E19A9">
        <w:rPr>
          <w:bCs/>
          <w:iCs/>
          <w:color w:val="000000" w:themeColor="text1"/>
        </w:rPr>
        <w:t xml:space="preserve">to have a ~1.3× increased </w:t>
      </w:r>
      <w:r w:rsidR="004E19A9">
        <w:rPr>
          <w:bCs/>
          <w:i/>
          <w:iCs/>
          <w:color w:val="000000" w:themeColor="text1"/>
        </w:rPr>
        <w:t xml:space="preserve">PDR5 </w:t>
      </w:r>
      <w:r w:rsidR="004E19A9">
        <w:rPr>
          <w:bCs/>
          <w:iCs/>
          <w:color w:val="000000" w:themeColor="text1"/>
        </w:rPr>
        <w:t xml:space="preserve">mRNA level relative to wild-type. Although this was numerically consistent with the previously-reported ~1.5× increase for </w:t>
      </w:r>
      <w:r w:rsidR="004E19A9">
        <w:rPr>
          <w:bCs/>
          <w:i/>
          <w:iCs/>
          <w:color w:val="000000" w:themeColor="text1"/>
        </w:rPr>
        <w:t xml:space="preserve">snq2∆yor1∆ </w:t>
      </w:r>
      <w:r w:rsidR="004E19A9">
        <w:rPr>
          <w:bCs/>
          <w:iCs/>
          <w:color w:val="000000" w:themeColor="text1"/>
        </w:rPr>
        <w:fldChar w:fldCharType="begin" w:fldLock="1"/>
      </w:r>
      <w:r w:rsidR="004E19A9">
        <w:rPr>
          <w:bCs/>
          <w:iCs/>
          <w:color w:val="000000" w:themeColor="text1"/>
        </w:rPr>
        <w: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cerevisiae.","type":"article-journal","volume":"582"},"uris":["http://www.mendeley.com/documents/?uuid=15f93446-423b-4b8c-adc3-483c52d0e311"]}],"mendeley":{"formattedCitation":"(Kolaczkowska et al., 2008)","plainTextFormattedCitation":"(Kolaczkowska et al., 2008)","previouslyFormattedCitation":"(Kolaczkowska et al., 2008)"},"properties":{"noteIndex":0},"schema":"https://github.com/citation-style-language/schema/raw/master/csl-citation.json"}</w:instrText>
      </w:r>
      <w:r w:rsidR="004E19A9">
        <w:rPr>
          <w:bCs/>
          <w:iCs/>
          <w:color w:val="000000" w:themeColor="text1"/>
        </w:rPr>
        <w:fldChar w:fldCharType="separate"/>
      </w:r>
      <w:r w:rsidR="004E19A9" w:rsidRPr="00D659A1">
        <w:rPr>
          <w:bCs/>
          <w:iCs/>
          <w:noProof/>
          <w:color w:val="000000" w:themeColor="text1"/>
        </w:rPr>
        <w:t>(Kolaczkowska et al., 2008)</w:t>
      </w:r>
      <w:r w:rsidR="004E19A9">
        <w:rPr>
          <w:bCs/>
          <w:iCs/>
          <w:color w:val="000000" w:themeColor="text1"/>
        </w:rPr>
        <w:fldChar w:fldCharType="end"/>
      </w:r>
      <w:r w:rsidR="004E19A9">
        <w:rPr>
          <w:bCs/>
          <w:iCs/>
          <w:color w:val="000000" w:themeColor="text1"/>
        </w:rPr>
        <w:t xml:space="preserve">, </w:t>
      </w:r>
      <w:r>
        <w:rPr>
          <w:bCs/>
          <w:iCs/>
          <w:color w:val="000000" w:themeColor="text1"/>
        </w:rPr>
        <w:t xml:space="preserve">the experimentally-measured expression change did not achieve statistical significance </w:t>
      </w:r>
      <w:r w:rsidR="004E19A9">
        <w:rPr>
          <w:bCs/>
          <w:iCs/>
          <w:color w:val="000000" w:themeColor="text1"/>
        </w:rPr>
        <w:t xml:space="preserve">(p = 0.27, Figure 6H) and the previous report </w:t>
      </w:r>
      <w:r>
        <w:rPr>
          <w:bCs/>
          <w:iCs/>
          <w:color w:val="000000" w:themeColor="text1"/>
        </w:rPr>
        <w:t xml:space="preserve">of this phenomenon </w:t>
      </w:r>
      <w:r w:rsidR="004E19A9">
        <w:rPr>
          <w:bCs/>
          <w:iCs/>
          <w:color w:val="000000" w:themeColor="text1"/>
        </w:rPr>
        <w:t xml:space="preserve">did not contain a statistical test.  No evidence of increased </w:t>
      </w:r>
      <w:r w:rsidR="004E19A9" w:rsidRPr="008A3952">
        <w:rPr>
          <w:bCs/>
          <w:i/>
          <w:iCs/>
          <w:color w:val="000000" w:themeColor="text1"/>
        </w:rPr>
        <w:t>PDR5</w:t>
      </w:r>
      <w:r w:rsidR="004E19A9">
        <w:rPr>
          <w:bCs/>
          <w:iCs/>
          <w:color w:val="000000" w:themeColor="text1"/>
        </w:rPr>
        <w:t xml:space="preserve"> mRNA levels in the </w:t>
      </w:r>
      <w:r w:rsidR="004E19A9">
        <w:rPr>
          <w:bCs/>
          <w:i/>
          <w:iCs/>
          <w:color w:val="000000" w:themeColor="text1"/>
        </w:rPr>
        <w:t xml:space="preserve">ybt1∆ycf1∆ </w:t>
      </w:r>
      <w:r w:rsidR="004E19A9" w:rsidRPr="000349EA">
        <w:rPr>
          <w:bCs/>
          <w:iCs/>
          <w:color w:val="000000" w:themeColor="text1"/>
        </w:rPr>
        <w:t>strain</w:t>
      </w:r>
      <w:r w:rsidR="004E19A9">
        <w:rPr>
          <w:bCs/>
          <w:i/>
          <w:iCs/>
          <w:color w:val="000000" w:themeColor="text1"/>
        </w:rPr>
        <w:t xml:space="preserve"> </w:t>
      </w:r>
      <w:r w:rsidR="004E19A9">
        <w:rPr>
          <w:bCs/>
          <w:iCs/>
          <w:color w:val="000000" w:themeColor="text1"/>
        </w:rPr>
        <w:t>was observed</w:t>
      </w:r>
      <w:r w:rsidR="004E19A9">
        <w:rPr>
          <w:bCs/>
          <w:i/>
          <w:iCs/>
          <w:color w:val="000000" w:themeColor="text1"/>
        </w:rPr>
        <w:t xml:space="preserve"> </w:t>
      </w:r>
      <w:r w:rsidR="004E19A9">
        <w:rPr>
          <w:bCs/>
          <w:iCs/>
          <w:color w:val="000000" w:themeColor="text1"/>
        </w:rPr>
        <w:t xml:space="preserve">(0.9 fold expression, p = 0.69, Figure 6H).  More persuasively, we found that </w:t>
      </w:r>
      <w:r w:rsidR="004E19A9" w:rsidRPr="00BA3C21">
        <w:rPr>
          <w:bCs/>
          <w:i/>
          <w:iCs/>
          <w:color w:val="000000" w:themeColor="text1"/>
        </w:rPr>
        <w:t xml:space="preserve">PDR5 </w:t>
      </w:r>
      <w:r w:rsidR="004E19A9" w:rsidRPr="00BA3C21">
        <w:rPr>
          <w:bCs/>
          <w:iCs/>
          <w:color w:val="000000" w:themeColor="text1"/>
        </w:rPr>
        <w:t>mR</w:t>
      </w:r>
      <w:r w:rsidR="004E19A9">
        <w:rPr>
          <w:bCs/>
          <w:iCs/>
          <w:color w:val="000000" w:themeColor="text1"/>
        </w:rPr>
        <w:t xml:space="preserve">NA levels were significantly higher </w:t>
      </w:r>
      <w:r w:rsidR="004E19A9" w:rsidRPr="00BA3C21">
        <w:rPr>
          <w:bCs/>
          <w:iCs/>
          <w:color w:val="000000" w:themeColor="text1"/>
        </w:rPr>
        <w:t xml:space="preserve">in </w:t>
      </w:r>
      <w:r w:rsidR="004E19A9" w:rsidRPr="00BA3C21">
        <w:rPr>
          <w:bCs/>
          <w:i/>
          <w:iCs/>
          <w:color w:val="000000" w:themeColor="text1"/>
        </w:rPr>
        <w:t xml:space="preserve">snq2∆yor1∆ybt1∆ycf1∆ </w:t>
      </w:r>
      <w:r w:rsidR="004E19A9">
        <w:rPr>
          <w:bCs/>
          <w:iCs/>
          <w:color w:val="000000" w:themeColor="text1"/>
        </w:rPr>
        <w:t>than in wild type</w:t>
      </w:r>
      <w:r w:rsidR="004E19A9" w:rsidRPr="00BA3C21">
        <w:rPr>
          <w:bCs/>
          <w:iCs/>
          <w:color w:val="000000" w:themeColor="text1"/>
        </w:rPr>
        <w:t xml:space="preserve"> (</w:t>
      </w:r>
      <w:r w:rsidR="004E19A9">
        <w:rPr>
          <w:bCs/>
          <w:iCs/>
          <w:color w:val="000000" w:themeColor="text1"/>
        </w:rPr>
        <w:t xml:space="preserve">2.1× increase; </w:t>
      </w:r>
      <w:r w:rsidR="004E19A9" w:rsidRPr="00BA3C21">
        <w:rPr>
          <w:bCs/>
          <w:i/>
          <w:iCs/>
          <w:color w:val="000000" w:themeColor="text1"/>
        </w:rPr>
        <w:t>p</w:t>
      </w:r>
      <w:r w:rsidR="004E19A9" w:rsidRPr="00BA3C21">
        <w:rPr>
          <w:bCs/>
          <w:iCs/>
          <w:color w:val="000000" w:themeColor="text1"/>
        </w:rPr>
        <w:t xml:space="preserve"> = </w:t>
      </w:r>
      <w:r w:rsidR="004E19A9">
        <w:rPr>
          <w:bCs/>
          <w:iCs/>
          <w:color w:val="000000" w:themeColor="text1"/>
        </w:rPr>
        <w:t>0.032; Figure 6H</w:t>
      </w:r>
      <w:r w:rsidR="004E19A9" w:rsidRPr="00BA3C21">
        <w:rPr>
          <w:bCs/>
          <w:iCs/>
          <w:color w:val="000000" w:themeColor="text1"/>
        </w:rPr>
        <w:t>).</w:t>
      </w:r>
      <w:r w:rsidR="000476A9" w:rsidRPr="000476A9">
        <w:rPr>
          <w:bCs/>
          <w:iCs/>
          <w:color w:val="000000" w:themeColor="text1"/>
        </w:rPr>
        <w:t xml:space="preserve"> </w:t>
      </w:r>
      <w:r w:rsidR="000476A9">
        <w:rPr>
          <w:bCs/>
          <w:iCs/>
          <w:color w:val="000000" w:themeColor="text1"/>
        </w:rPr>
        <w:t xml:space="preserve">  </w:t>
      </w:r>
      <w:r w:rsidR="00E803AF">
        <w:rPr>
          <w:bCs/>
          <w:iCs/>
          <w:color w:val="000000" w:themeColor="text1"/>
        </w:rPr>
        <w:t xml:space="preserve">Overall, </w:t>
      </w:r>
      <w:r>
        <w:rPr>
          <w:bCs/>
          <w:iCs/>
          <w:color w:val="000000" w:themeColor="text1"/>
        </w:rPr>
        <w:t xml:space="preserve">the observed </w:t>
      </w:r>
      <w:r w:rsidRPr="005379F7">
        <w:rPr>
          <w:bCs/>
          <w:i/>
          <w:iCs/>
          <w:color w:val="000000" w:themeColor="text1"/>
        </w:rPr>
        <w:t>PDR5</w:t>
      </w:r>
      <w:r>
        <w:rPr>
          <w:bCs/>
          <w:iCs/>
          <w:color w:val="000000" w:themeColor="text1"/>
        </w:rPr>
        <w:t xml:space="preserve"> </w:t>
      </w:r>
      <w:r w:rsidR="00E803AF">
        <w:rPr>
          <w:bCs/>
          <w:iCs/>
          <w:color w:val="000000" w:themeColor="text1"/>
        </w:rPr>
        <w:t>expression</w:t>
      </w:r>
      <w:r w:rsidR="000476A9">
        <w:rPr>
          <w:bCs/>
          <w:iCs/>
          <w:color w:val="000000" w:themeColor="text1"/>
        </w:rPr>
        <w:t xml:space="preserve"> </w:t>
      </w:r>
      <w:r>
        <w:rPr>
          <w:bCs/>
          <w:iCs/>
          <w:color w:val="000000" w:themeColor="text1"/>
        </w:rPr>
        <w:t xml:space="preserve">changes </w:t>
      </w:r>
      <w:r w:rsidR="000476A9">
        <w:rPr>
          <w:bCs/>
          <w:iCs/>
          <w:color w:val="000000" w:themeColor="text1"/>
        </w:rPr>
        <w:t>were consistent with the relative activity expected from the neural network model.</w:t>
      </w:r>
    </w:p>
    <w:p w14:paraId="4D712490" w14:textId="77777777" w:rsidR="004E19A9" w:rsidRDefault="004E19A9" w:rsidP="004E19A9">
      <w:pPr>
        <w:jc w:val="both"/>
        <w:rPr>
          <w:bCs/>
          <w:iCs/>
          <w:color w:val="000000" w:themeColor="text1"/>
        </w:rPr>
      </w:pPr>
    </w:p>
    <w:p w14:paraId="08949809" w14:textId="03F9C381" w:rsidR="004E19A9" w:rsidRPr="000E4043" w:rsidRDefault="004E19A9" w:rsidP="004E19A9">
      <w:pPr>
        <w:jc w:val="both"/>
        <w:rPr>
          <w:bCs/>
          <w:iCs/>
          <w:color w:val="000000" w:themeColor="text1"/>
        </w:rPr>
      </w:pPr>
      <w:r>
        <w:rPr>
          <w:bCs/>
          <w:iCs/>
          <w:color w:val="000000" w:themeColor="text1"/>
        </w:rPr>
        <w:t xml:space="preserve">Taken together, these </w:t>
      </w:r>
      <w:r w:rsidR="00BF235A">
        <w:rPr>
          <w:bCs/>
          <w:iCs/>
          <w:color w:val="000000" w:themeColor="text1"/>
        </w:rPr>
        <w:t xml:space="preserve">results </w:t>
      </w:r>
      <w:r>
        <w:rPr>
          <w:bCs/>
          <w:iCs/>
          <w:color w:val="000000" w:themeColor="text1"/>
        </w:rPr>
        <w:t xml:space="preserve">support </w:t>
      </w:r>
      <w:r w:rsidR="00BF235A">
        <w:rPr>
          <w:bCs/>
          <w:iCs/>
          <w:color w:val="000000" w:themeColor="text1"/>
        </w:rPr>
        <w:t xml:space="preserve">the idea that both of </w:t>
      </w:r>
      <w:r>
        <w:rPr>
          <w:bCs/>
          <w:iCs/>
          <w:color w:val="000000" w:themeColor="text1"/>
        </w:rPr>
        <w:t xml:space="preserve">two different </w:t>
      </w:r>
      <w:r w:rsidR="00BF235A">
        <w:rPr>
          <w:bCs/>
          <w:iCs/>
          <w:color w:val="000000" w:themeColor="text1"/>
        </w:rPr>
        <w:t xml:space="preserve">influence </w:t>
      </w:r>
      <w:r>
        <w:rPr>
          <w:bCs/>
          <w:iCs/>
          <w:color w:val="000000" w:themeColor="text1"/>
        </w:rPr>
        <w:t>mechanisms</w:t>
      </w:r>
      <w:r w:rsidR="00BF235A">
        <w:rPr>
          <w:bCs/>
          <w:iCs/>
          <w:color w:val="000000" w:themeColor="text1"/>
        </w:rPr>
        <w:t xml:space="preserve"> are occurring : </w:t>
      </w:r>
      <w:r>
        <w:rPr>
          <w:bCs/>
          <w:iCs/>
          <w:color w:val="000000" w:themeColor="text1"/>
        </w:rPr>
        <w:t xml:space="preserve">one in which deletion of </w:t>
      </w:r>
      <w:r>
        <w:rPr>
          <w:bCs/>
          <w:i/>
          <w:iCs/>
          <w:color w:val="000000" w:themeColor="text1"/>
        </w:rPr>
        <w:t>snq2∆</w:t>
      </w:r>
      <w:r>
        <w:rPr>
          <w:bCs/>
          <w:iCs/>
          <w:color w:val="000000" w:themeColor="text1"/>
        </w:rPr>
        <w:t xml:space="preserve"> and </w:t>
      </w:r>
      <w:r>
        <w:rPr>
          <w:bCs/>
          <w:i/>
          <w:iCs/>
          <w:color w:val="000000" w:themeColor="text1"/>
        </w:rPr>
        <w:t xml:space="preserve">yor1∆ </w:t>
      </w:r>
      <w:r>
        <w:rPr>
          <w:bCs/>
          <w:iCs/>
          <w:color w:val="000000" w:themeColor="text1"/>
        </w:rPr>
        <w:t xml:space="preserve">can relieve direct physical inhibition of Pdr5, </w:t>
      </w:r>
      <w:r>
        <w:rPr>
          <w:bCs/>
          <w:iCs/>
          <w:color w:val="000000" w:themeColor="text1"/>
        </w:rPr>
        <w:lastRenderedPageBreak/>
        <w:t xml:space="preserve">and another in which deletion of four genes </w:t>
      </w:r>
      <w:r w:rsidR="009D798E">
        <w:rPr>
          <w:bCs/>
          <w:iCs/>
          <w:color w:val="000000" w:themeColor="text1"/>
        </w:rPr>
        <w:t>can (via an unknown mechanism) non-additively increase</w:t>
      </w:r>
      <w:r>
        <w:rPr>
          <w:bCs/>
          <w:iCs/>
          <w:color w:val="000000" w:themeColor="text1"/>
        </w:rPr>
        <w:t xml:space="preserve"> </w:t>
      </w:r>
      <w:r>
        <w:rPr>
          <w:bCs/>
          <w:i/>
          <w:iCs/>
          <w:color w:val="000000" w:themeColor="text1"/>
        </w:rPr>
        <w:t xml:space="preserve">PDR5 </w:t>
      </w:r>
      <w:r>
        <w:rPr>
          <w:bCs/>
          <w:iCs/>
          <w:color w:val="000000" w:themeColor="text1"/>
        </w:rPr>
        <w:t>expression.</w:t>
      </w:r>
    </w:p>
    <w:p w14:paraId="1EA498E2" w14:textId="77777777" w:rsidR="006F4F76" w:rsidRDefault="006F4F76" w:rsidP="00224FCB">
      <w:pPr>
        <w:outlineLvl w:val="0"/>
        <w:rPr>
          <w:b/>
          <w:bCs/>
          <w:iCs/>
          <w:color w:val="000000" w:themeColor="text1"/>
          <w:sz w:val="28"/>
        </w:rPr>
      </w:pPr>
    </w:p>
    <w:p w14:paraId="34B83037" w14:textId="3644A312" w:rsidR="000132AB" w:rsidRDefault="00904800" w:rsidP="00210F14">
      <w:pPr>
        <w:outlineLvl w:val="0"/>
        <w:rPr>
          <w:bCs/>
          <w:iCs/>
          <w:color w:val="000000" w:themeColor="text1"/>
        </w:rPr>
      </w:pPr>
      <w:commentRangeStart w:id="19"/>
      <w:commentRangeStart w:id="20"/>
      <w:r w:rsidRPr="00233F15">
        <w:rPr>
          <w:b/>
          <w:bCs/>
          <w:iCs/>
          <w:color w:val="000000" w:themeColor="text1"/>
          <w:sz w:val="28"/>
        </w:rPr>
        <w:t>Discussion</w:t>
      </w:r>
      <w:commentRangeEnd w:id="19"/>
      <w:r w:rsidR="009833C3">
        <w:rPr>
          <w:rStyle w:val="CommentReference"/>
          <w:rFonts w:asciiTheme="minorHAnsi" w:hAnsiTheme="minorHAnsi" w:cstheme="minorBidi"/>
        </w:rPr>
        <w:commentReference w:id="19"/>
      </w:r>
      <w:commentRangeEnd w:id="20"/>
      <w:r w:rsidR="00F1038E">
        <w:rPr>
          <w:rStyle w:val="CommentReference"/>
          <w:rFonts w:asciiTheme="minorHAnsi" w:hAnsiTheme="minorHAnsi" w:cstheme="minorBidi"/>
        </w:rPr>
        <w:commentReference w:id="20"/>
      </w:r>
    </w:p>
    <w:p w14:paraId="017ADB32" w14:textId="759AC4AF" w:rsidR="008562C9" w:rsidRDefault="008562C9" w:rsidP="008562C9">
      <w:pPr>
        <w:jc w:val="both"/>
        <w:outlineLvl w:val="0"/>
        <w:rPr>
          <w:bCs/>
          <w:iCs/>
          <w:color w:val="000000" w:themeColor="text1"/>
        </w:rPr>
      </w:pPr>
      <w:r>
        <w:rPr>
          <w:bCs/>
          <w:iCs/>
          <w:color w:val="000000" w:themeColor="text1"/>
        </w:rPr>
        <w:t>Here we presented an implementation of XGA</w:t>
      </w:r>
      <w:ins w:id="21" w:author="Albi Celaj" w:date="2019-03-11T18:26:00Z">
        <w:r w:rsidR="008B4361">
          <w:rPr>
            <w:bCs/>
            <w:iCs/>
            <w:color w:val="000000" w:themeColor="text1"/>
          </w:rPr>
          <w:t>,</w:t>
        </w:r>
      </w:ins>
      <w:r w:rsidR="009D798E">
        <w:rPr>
          <w:bCs/>
          <w:iCs/>
          <w:color w:val="000000" w:themeColor="text1"/>
        </w:rPr>
        <w:t xml:space="preserve"> which went beyond one- and two-gene genetic analysis to provide </w:t>
      </w:r>
      <w:r>
        <w:rPr>
          <w:bCs/>
          <w:iCs/>
          <w:color w:val="000000" w:themeColor="text1"/>
        </w:rPr>
        <w:t>profil</w:t>
      </w:r>
      <w:r w:rsidR="009D798E">
        <w:rPr>
          <w:bCs/>
          <w:iCs/>
          <w:color w:val="000000" w:themeColor="text1"/>
        </w:rPr>
        <w:t>e the phenotypic impact of high-order combinatorial perturbations</w:t>
      </w:r>
      <w:r>
        <w:rPr>
          <w:bCs/>
          <w:iCs/>
          <w:color w:val="000000" w:themeColor="text1"/>
        </w:rPr>
        <w:t xml:space="preserve">.  </w:t>
      </w:r>
      <w:r w:rsidR="009D798E">
        <w:rPr>
          <w:bCs/>
          <w:iCs/>
          <w:color w:val="000000" w:themeColor="text1"/>
        </w:rPr>
        <w:t xml:space="preserve">Applying </w:t>
      </w:r>
      <w:r>
        <w:rPr>
          <w:bCs/>
          <w:iCs/>
          <w:color w:val="000000" w:themeColor="text1"/>
        </w:rPr>
        <w:t xml:space="preserve">XGA </w:t>
      </w:r>
      <w:r w:rsidR="009D798E">
        <w:rPr>
          <w:bCs/>
          <w:iCs/>
          <w:color w:val="000000" w:themeColor="text1"/>
        </w:rPr>
        <w:t xml:space="preserve">to </w:t>
      </w:r>
      <w:r>
        <w:rPr>
          <w:bCs/>
          <w:iCs/>
          <w:color w:val="000000" w:themeColor="text1"/>
        </w:rPr>
        <w:t xml:space="preserve">16 ABC transporters uncovered complex genetic phenomena that were not evident from </w:t>
      </w:r>
      <w:r w:rsidR="009D798E">
        <w:rPr>
          <w:bCs/>
          <w:iCs/>
          <w:color w:val="000000" w:themeColor="text1"/>
        </w:rPr>
        <w:t xml:space="preserve">single and lower-order </w:t>
      </w:r>
      <w:r>
        <w:rPr>
          <w:bCs/>
          <w:iCs/>
          <w:color w:val="000000" w:themeColor="text1"/>
        </w:rPr>
        <w:t>gene knockout effects</w:t>
      </w:r>
      <w:r w:rsidR="009D798E">
        <w:rPr>
          <w:bCs/>
          <w:iCs/>
          <w:color w:val="000000" w:themeColor="text1"/>
        </w:rPr>
        <w:t xml:space="preserve"> and yielded objectively-learned </w:t>
      </w:r>
      <w:r>
        <w:rPr>
          <w:bCs/>
          <w:iCs/>
          <w:color w:val="000000" w:themeColor="text1"/>
        </w:rPr>
        <w:t>functional system models of ABC transporters</w:t>
      </w:r>
      <w:r>
        <w:t xml:space="preserve">. </w:t>
      </w:r>
      <w:r>
        <w:rPr>
          <w:bCs/>
          <w:iCs/>
          <w:color w:val="000000" w:themeColor="text1"/>
        </w:rPr>
        <w:t xml:space="preserve">Broadly, we illustrate the potential for carrying out XGA in </w:t>
      </w:r>
      <w:r w:rsidRPr="00233F15">
        <w:rPr>
          <w:bCs/>
          <w:iCs/>
          <w:color w:val="000000" w:themeColor="text1"/>
        </w:rPr>
        <w:t xml:space="preserve">other </w:t>
      </w:r>
      <w:r>
        <w:rPr>
          <w:bCs/>
          <w:iCs/>
          <w:color w:val="000000" w:themeColor="text1"/>
        </w:rPr>
        <w:t>sets of functionally-related genes.</w:t>
      </w:r>
    </w:p>
    <w:p w14:paraId="6137CEA6" w14:textId="1A89817D" w:rsidR="008562C9" w:rsidRDefault="008562C9" w:rsidP="008562C9">
      <w:pPr>
        <w:jc w:val="both"/>
        <w:outlineLvl w:val="0"/>
        <w:rPr>
          <w:ins w:id="22" w:author="Frederick Roth" w:date="2019-03-11T18:06:00Z"/>
          <w:bCs/>
          <w:iCs/>
          <w:color w:val="000000" w:themeColor="text1"/>
        </w:rPr>
      </w:pPr>
    </w:p>
    <w:p w14:paraId="7173C097" w14:textId="14A539B2" w:rsidR="00C36724" w:rsidRPr="00C36724" w:rsidRDefault="002D1D2B" w:rsidP="00C36724">
      <w:pPr>
        <w:jc w:val="both"/>
        <w:outlineLvl w:val="0"/>
        <w:rPr>
          <w:ins w:id="23" w:author="Albi Celaj" w:date="2019-03-14T11:26:00Z"/>
          <w:bCs/>
          <w:iCs/>
          <w:color w:val="000000" w:themeColor="text1"/>
        </w:rPr>
      </w:pPr>
      <w:del w:id="24" w:author="Albi Celaj" w:date="2019-03-13T16:47:00Z">
        <w:r w:rsidDel="009A1234">
          <w:rPr>
            <w:bCs/>
            <w:iCs/>
            <w:color w:val="000000" w:themeColor="text1"/>
          </w:rPr>
          <w:delText>Here</w:delText>
        </w:r>
      </w:del>
      <w:del w:id="25" w:author="Albi Celaj" w:date="2019-03-13T17:09:00Z">
        <w:r w:rsidDel="00F556CF">
          <w:rPr>
            <w:bCs/>
            <w:iCs/>
            <w:color w:val="000000" w:themeColor="text1"/>
          </w:rPr>
          <w:delText xml:space="preserve"> </w:delText>
        </w:r>
      </w:del>
      <w:ins w:id="26" w:author="Albi Celaj" w:date="2019-03-13T17:09:00Z">
        <w:r w:rsidR="00F556CF">
          <w:rPr>
            <w:bCs/>
            <w:iCs/>
            <w:color w:val="000000" w:themeColor="text1"/>
          </w:rPr>
          <w:t>In this yeast study</w:t>
        </w:r>
      </w:ins>
      <w:del w:id="27" w:author="Albi Celaj" w:date="2019-03-13T17:09:00Z">
        <w:r w:rsidDel="00F556CF">
          <w:rPr>
            <w:bCs/>
            <w:iCs/>
            <w:color w:val="000000" w:themeColor="text1"/>
          </w:rPr>
          <w:delText>we systematically model</w:delText>
        </w:r>
      </w:del>
      <w:del w:id="28" w:author="Albi Celaj" w:date="2019-03-13T16:50:00Z">
        <w:r w:rsidDel="009A1234">
          <w:rPr>
            <w:bCs/>
            <w:iCs/>
            <w:color w:val="000000" w:themeColor="text1"/>
          </w:rPr>
          <w:delText>ed</w:delText>
        </w:r>
      </w:del>
      <w:del w:id="29" w:author="Albi Celaj" w:date="2019-03-13T17:09:00Z">
        <w:r w:rsidDel="00F556CF">
          <w:rPr>
            <w:bCs/>
            <w:iCs/>
            <w:color w:val="000000" w:themeColor="text1"/>
          </w:rPr>
          <w:delText xml:space="preserve"> influence of ABC transporters on one another in yeast. </w:delText>
        </w:r>
      </w:del>
      <w:ins w:id="30" w:author="Albi Celaj" w:date="2019-03-13T16:51:00Z">
        <w:r w:rsidR="009A1234">
          <w:rPr>
            <w:bCs/>
            <w:iCs/>
            <w:color w:val="000000" w:themeColor="text1"/>
          </w:rPr>
          <w:t xml:space="preserve">, all </w:t>
        </w:r>
      </w:ins>
      <w:ins w:id="31" w:author="Albi Celaj" w:date="2019-03-13T16:52:00Z">
        <w:r w:rsidR="009A1234">
          <w:rPr>
            <w:bCs/>
            <w:iCs/>
            <w:color w:val="000000" w:themeColor="text1"/>
          </w:rPr>
          <w:t xml:space="preserve">supported </w:t>
        </w:r>
      </w:ins>
      <w:ins w:id="32" w:author="Albi Celaj" w:date="2019-03-13T16:51:00Z">
        <w:r w:rsidR="009A1234">
          <w:rPr>
            <w:bCs/>
            <w:iCs/>
            <w:color w:val="000000" w:themeColor="text1"/>
          </w:rPr>
          <w:t>relationships by which one ABC transporter</w:t>
        </w:r>
      </w:ins>
      <w:ins w:id="33" w:author="Albi Celaj" w:date="2019-03-13T16:52:00Z">
        <w:r w:rsidR="009A1234">
          <w:rPr>
            <w:bCs/>
            <w:iCs/>
            <w:color w:val="000000" w:themeColor="text1"/>
          </w:rPr>
          <w:t xml:space="preserve"> may influence another were negative. </w:t>
        </w:r>
      </w:ins>
      <w:r w:rsidRPr="00944FDF">
        <w:rPr>
          <w:bCs/>
          <w:iCs/>
          <w:color w:val="000000" w:themeColor="text1"/>
        </w:rPr>
        <w:t xml:space="preserve">Interestingly, </w:t>
      </w:r>
      <w:r>
        <w:rPr>
          <w:bCs/>
          <w:iCs/>
          <w:color w:val="000000" w:themeColor="text1"/>
        </w:rPr>
        <w:t xml:space="preserve">there is also evidence for </w:t>
      </w:r>
      <w:del w:id="34" w:author="Albi Celaj" w:date="2019-03-13T17:01:00Z">
        <w:r w:rsidDel="00AC4E12">
          <w:rPr>
            <w:bCs/>
            <w:iCs/>
            <w:color w:val="000000" w:themeColor="text1"/>
          </w:rPr>
          <w:delText>complex</w:delText>
        </w:r>
        <w:r w:rsidRPr="00944FDF" w:rsidDel="00AC4E12">
          <w:rPr>
            <w:bCs/>
            <w:iCs/>
            <w:color w:val="000000" w:themeColor="text1"/>
          </w:rPr>
          <w:delText xml:space="preserve"> </w:delText>
        </w:r>
      </w:del>
      <w:ins w:id="35" w:author="Albi Celaj" w:date="2019-03-13T16:48:00Z">
        <w:r w:rsidR="009A1234">
          <w:rPr>
            <w:bCs/>
            <w:iCs/>
            <w:color w:val="000000" w:themeColor="text1"/>
          </w:rPr>
          <w:t xml:space="preserve">negative </w:t>
        </w:r>
      </w:ins>
      <w:r w:rsidRPr="00944FDF">
        <w:rPr>
          <w:bCs/>
          <w:iCs/>
          <w:color w:val="000000" w:themeColor="text1"/>
        </w:rPr>
        <w:t>influence between ABC transporters in mammals</w:t>
      </w:r>
      <w:r>
        <w:rPr>
          <w:bCs/>
          <w:iCs/>
          <w:color w:val="000000" w:themeColor="text1"/>
        </w:rPr>
        <w:t>.</w:t>
      </w:r>
      <w:r w:rsidRPr="00944FDF">
        <w:rPr>
          <w:bCs/>
          <w:iCs/>
          <w:color w:val="000000" w:themeColor="text1"/>
        </w:rPr>
        <w:t xml:space="preserve"> </w:t>
      </w:r>
      <w:r>
        <w:rPr>
          <w:bCs/>
          <w:iCs/>
          <w:color w:val="000000" w:themeColor="text1"/>
        </w:rPr>
        <w:t>F</w:t>
      </w:r>
      <w:r w:rsidRPr="00944FDF">
        <w:rPr>
          <w:bCs/>
          <w:iCs/>
          <w:color w:val="000000" w:themeColor="text1"/>
        </w:rPr>
        <w:t>or example</w:t>
      </w:r>
      <w:r>
        <w:rPr>
          <w:bCs/>
          <w:iCs/>
          <w:color w:val="000000" w:themeColor="text1"/>
        </w:rPr>
        <w:t>,</w:t>
      </w:r>
      <w:r w:rsidRPr="00944FDF">
        <w:rPr>
          <w:bCs/>
          <w:iCs/>
          <w:color w:val="000000" w:themeColor="text1"/>
        </w:rPr>
        <w:t xml:space="preserve"> ABCC3 increases in expression when ABCC2 is disrupted in Dubin-Johnson Syndrome </w:t>
      </w:r>
      <w:r w:rsidRPr="00944FDF">
        <w:rPr>
          <w:bCs/>
          <w:iCs/>
          <w:color w:val="000000" w:themeColor="text1"/>
        </w:rPr>
        <w:fldChar w:fldCharType="begin" w:fldLock="1"/>
      </w:r>
      <w:r w:rsidRPr="00944FDF">
        <w:rPr>
          <w:bCs/>
          <w:iCs/>
          <w:color w:val="000000" w:themeColor="text1"/>
        </w:rPr>
        <w:instrText>ADDIN CSL_CITATION {"citationItems":[{"id":"ITEM-1","itemData":{"DOI":"10.1053/jhep.2001.26213","ISSN":"02709139","PMID":"11481620","abstract":"Cholestasis induces down-regulation of multidrug resistance protein 2 (Mrp2, symbol Abcc2), which is localized to the canalicular membrane. Given the overlapping substrate specificities of Mrp2 and multidrug resistance protein 3 (Mrp3, symbol Abcc3), we examined the hypothesis of a different subcellular and lobular localization of these members of the Mrp family in rat liver after bile duct ligation. We raised a polyclonal antibody against rat Mrp3 and detected this protein in the basolateral plasma membrane of hepatocytes surrounding the central veins and of cholangiocytes. The Mrp3 protein level was less than 2% of the expression observed after 72 hours of obstructive cholestasis. After 48 hours of bile duct ligation, the Mrp3 protein was increased and was further enhanced after 72 hours. In 72-hour-cholestatic rat liver Mrp3 was expressed, in addition, in periportal hepatocytes. However, there was a preponderance of Mrp3 in the pericentral area of the liver lobule. In Mrp2-deficient mutant rat liver, the Mrp3 protein expression was most enhanced and its zonation was lost. The Mrp3 immunostaining of cholangiocytes was preserved in cholestatic and in Mrp2-deficient mutant liver. Canalicular Mrp2 decreased and amounted to 34% of normal after bile duct ligation for 72 hours. We conclude that the hepatocellular up-regulation of Mrp3 in cholestasis together with cholangiocellular Mrp3 may compensate for the biliary obstruction and impaired canalicular Mrp2 function by clearing cholephilic anionic substances into the blood.","author":[{"dropping-particle":"","family":"Donner","given":"M","non-dropping-particle":"","parse-names":false,"suffix":""},{"dropping-particle":"","family":"Keppler","given":"D","non-dropping-particle":"","parse-names":false,"suffix":""}],"container-title":"Hepatology","id":"ITEM-1","issue":"2","issued":{"date-parts":[["2001","8"]]},"page":"351-359","title":"Up-regulation of basolateral multidrug resistance protein 3 (Mrp3) in cholestatic rat liver","type":"article-journal","volume":"34"},"uris":["http://www.mendeley.com/documents/?uuid=d52b5fe2-a0bd-3923-b69f-d857f06a544a"]},{"id":"ITEM-2","itemData":{"DOI":"10.1002/hep.510290404","ISSN":"02709139","PMID":"10094960","abstract":"Several members of the multidrug resistance protein (MRP) family are expressed in the liver. Adenosine triphosphate (ATP)-dependent transport of glutathione and glucuronoside conjugates across the hepatocyte canalicular membrane is mediated by the apical MRP isoform, MRP2 (APMRP), also known as canalicular multispecific organic anion transporter (cMOAT). We have cloned an additional MRP isoform, MRP3, from human liver and localized it to the basolateral membrane domain of hepatocytes. Basolateral MRP (BLMRP) is composed of 1,527 amino acids and encoded by 4,581 base pairs of complementary DNA. Northern blotting of various human tissues indicated an expression of MRP3 in the liver, colon, pancreas, and, at a lower level, in the kidney. The amino acid identity of MRP3 with MRP1 and MRP2 is 58% and 48%, respectively. These three isoforms, encoded by genes on different chromosomes, have a similar predicted topology of transmembrane segments and ATP-binding domains. Antibodies raised against two peptide sequences of MRP3 that are not shared by other MRP family members detected recombinant MRP3 expressed in polarized MDCK cells. Both antibodies served to localize MRP3 to the basolateral membrane of hepatocytes. Double-label immunofluorescence microscopy confirmed that MRP3 was not detectable in the canalicular membrane domain. A particularly strong expression of the MRP3 protein was observed in the basolateral hepatocyte membrane of two patients with Dubin-Johnson syndrome who are deficient in MRP2. These results indicate that the basolateral MRP isoform, MRP3, may be upregulated when the canalicular secretion of anionic conjugates by MRP2 is impaired.","author":[{"dropping-particle":"","family":"König","given":"Jörg","non-dropping-particle":"","parse-names":false,"suffix":""},{"dropping-particle":"","family":"Rost","given":"Daniel","non-dropping-particle":"","parse-names":false,"suffix":""},{"dropping-particle":"","family":"Cui","given":"Yunhai","non-dropping-particle":"","parse-names":false,"suffix":""},{"dropping-particle":"","family":"Keppler","given":"Dietrich","non-dropping-particle":"","parse-names":false,"suffix":""}],"container-title":"Hepatology","id":"ITEM-2","issue":"4","issued":{"date-parts":[["1999","4"]]},"page":"1156-1163","title":"Characterization of the human multidrug resistance protein isoform MRP3 localized to the basolateral hepatocyte membrane","type":"article-journal","volume":"29"},"uris":["http://www.mendeley.com/documents/?uuid=89fe1e34-da13-3626-aa3d-c31529dd47b4"]}],"mendeley":{"formattedCitation":"(Donner and Keppler, 2001; König et al., 1999)","plainTextFormattedCitation":"(Donner and Keppler, 2001; König et al., 1999)","previouslyFormattedCitation":"(Donner and Keppler, 2001; König et al., 1999)"},"properties":{"noteIndex":0},"schema":"https://github.com/citation-style-language/schema/raw/master/csl-citation.json"}</w:instrText>
      </w:r>
      <w:r w:rsidRPr="00944FDF">
        <w:rPr>
          <w:bCs/>
          <w:iCs/>
          <w:color w:val="000000" w:themeColor="text1"/>
        </w:rPr>
        <w:fldChar w:fldCharType="separate"/>
      </w:r>
      <w:r w:rsidRPr="00944FDF">
        <w:rPr>
          <w:bCs/>
          <w:iCs/>
          <w:noProof/>
          <w:color w:val="000000" w:themeColor="text1"/>
        </w:rPr>
        <w:t>(Donner and Keppler, 2001; König et al., 1999)</w:t>
      </w:r>
      <w:r w:rsidRPr="00944FDF">
        <w:rPr>
          <w:bCs/>
          <w:iCs/>
          <w:color w:val="000000" w:themeColor="text1"/>
        </w:rPr>
        <w:fldChar w:fldCharType="end"/>
      </w:r>
      <w:r w:rsidRPr="00944FDF">
        <w:rPr>
          <w:bCs/>
          <w:iCs/>
          <w:color w:val="000000" w:themeColor="text1"/>
        </w:rPr>
        <w:t xml:space="preserve">, and ABCG5/ABCG8 both increase in expression when ABCG2 (a protein that confers breast cancer xenobiotic resistance in humans) is </w:t>
      </w:r>
      <w:r>
        <w:rPr>
          <w:bCs/>
          <w:iCs/>
          <w:color w:val="000000" w:themeColor="text1"/>
        </w:rPr>
        <w:t>knocked out in mice</w:t>
      </w:r>
      <w:r w:rsidRPr="00944FDF">
        <w:rPr>
          <w:bCs/>
          <w:iCs/>
          <w:color w:val="000000" w:themeColor="text1"/>
        </w:rPr>
        <w:t xml:space="preserve"> </w:t>
      </w:r>
      <w:r w:rsidRPr="00944FDF">
        <w:rPr>
          <w:bCs/>
          <w:iCs/>
          <w:color w:val="000000" w:themeColor="text1"/>
        </w:rPr>
        <w:fldChar w:fldCharType="begin" w:fldLock="1"/>
      </w:r>
      <w:r w:rsidRPr="00944FDF">
        <w:rPr>
          <w:bCs/>
          <w:iCs/>
          <w:color w:val="000000" w:themeColor="text1"/>
        </w:rPr>
        <w:instrText>ADDIN CSL_CITATION {"citationItems":[{"id":"ITEM-1","itemData":{"DOI":"10.1038/sj.ki.5002645","ISSN":"00852538","PMID":"17978814","abstract":"The Breast Cancer Resistance Protein (BCRP/ABCG2) is a transporter restricting absorption and enhancing excretion of many compounds including anticancer drugs. This transporter is highly expressed in many tissues; however, in human kidney, only the mRNA was found in contrast to the mouse kidney, where the transporter is abundant. In bcrp/abcg2((-/-)) mice, the expression of two sterol transporter genes, abcg5 and abcg8, was strongly increased in the kidney, perhaps as a compensatory mechanism to upregulate efflux. We found using immunohistochemical analysis clear localization of BCRP/ABCG2 to the proximal tubule brush border membrane of the human kidney comparable to that of other ABC transporters such as P-glycoprotein/ABCB1, MRP2/ABCC2, and MRP4/ABCC4. Hoechst 33342 dye efflux from primary human proximal tubule cells was significantly reduced by the BCRP/ABCG2 inhibitors fumitremorgin C and nelfinavir. Our study shows that in addition to other apical ABC transporters, BCRP/ABCG2 may be important in renal drug excretion.","author":[{"dropping-particle":"","family":"Huls","given":"M.","non-dropping-particle":"","parse-names":false,"suffix":""},{"dropping-particle":"","family":"Brown","given":"C.D.A.","non-dropping-particle":"","parse-names":false,"suffix":""},{"dropping-particle":"","family":"Windass","given":"A.S.","non-dropping-particle":"","parse-names":false,"suffix":""},{"dropping-particle":"","family":"Sayer","given":"R.","non-dropping-particle":"","parse-names":false,"suffix":""},{"dropping-particle":"","family":"Heuvel","given":"J.J.M.W.","non-dropping-particle":"van den","parse-names":false,"suffix":""},{"dropping-particle":"","family":"Heemskerk","given":"S.","non-dropping-particle":"","parse-names":false,"suffix":""},{"dropping-particle":"","family":"Russel","given":"F.G.M.","non-dropping-particle":"","parse-names":false,"suffix":""},{"dropping-particle":"","family":"Masereeuw","given":"R.","non-dropping-particle":"","parse-names":false,"suffix":""}],"container-title":"Kidney International","id":"ITEM-1","issue":"2","issued":{"date-parts":[["2008","1"]]},"page":"220-225","title":"The breast cancer resistance protein transporter ABCG2 is expressed in the human kidney proximal tubule apical membrane","type":"article-journal","volume":"73"},"uris":["http://www.mendeley.com/documents/?uuid=4ba8e7f3-d769-32b0-9cca-de24784011fa"]}],"mendeley":{"formattedCitation":"(Huls et al., 2008)","plainTextFormattedCitation":"(Huls et al., 2008)","previouslyFormattedCitation":"(Huls et al., 2008)"},"properties":{"noteIndex":0},"schema":"https://github.com/citation-style-language/schema/raw/master/csl-citation.json"}</w:instrText>
      </w:r>
      <w:r w:rsidRPr="00944FDF">
        <w:rPr>
          <w:bCs/>
          <w:iCs/>
          <w:color w:val="000000" w:themeColor="text1"/>
        </w:rPr>
        <w:fldChar w:fldCharType="separate"/>
      </w:r>
      <w:r w:rsidRPr="00944FDF">
        <w:rPr>
          <w:bCs/>
          <w:iCs/>
          <w:noProof/>
          <w:color w:val="000000" w:themeColor="text1"/>
        </w:rPr>
        <w:t>(Huls et al., 2008)</w:t>
      </w:r>
      <w:r w:rsidRPr="00944FDF">
        <w:rPr>
          <w:bCs/>
          <w:iCs/>
          <w:color w:val="000000" w:themeColor="text1"/>
        </w:rPr>
        <w:fldChar w:fldCharType="end"/>
      </w:r>
      <w:r w:rsidRPr="00944FDF">
        <w:rPr>
          <w:bCs/>
          <w:iCs/>
          <w:color w:val="000000" w:themeColor="text1"/>
        </w:rPr>
        <w:t xml:space="preserve">.  </w:t>
      </w:r>
      <w:ins w:id="36" w:author="Albi Celaj" w:date="2019-03-14T11:20:00Z">
        <w:r w:rsidR="00C36724">
          <w:rPr>
            <w:bCs/>
            <w:iCs/>
            <w:color w:val="000000" w:themeColor="text1"/>
          </w:rPr>
          <w:t>H</w:t>
        </w:r>
      </w:ins>
      <w:ins w:id="37" w:author="Albi Celaj" w:date="2019-03-14T11:19:00Z">
        <w:r w:rsidR="00C36724">
          <w:rPr>
            <w:bCs/>
            <w:iCs/>
            <w:color w:val="000000" w:themeColor="text1"/>
          </w:rPr>
          <w:t>owever, ther</w:t>
        </w:r>
      </w:ins>
      <w:ins w:id="38" w:author="Albi Celaj" w:date="2019-03-14T11:20:00Z">
        <w:r w:rsidR="00C36724">
          <w:rPr>
            <w:bCs/>
            <w:iCs/>
            <w:color w:val="000000" w:themeColor="text1"/>
          </w:rPr>
          <w:t xml:space="preserve">e is also evidence that mammalian ABC transporters can positively influence each other.  For example, </w:t>
        </w:r>
      </w:ins>
      <w:ins w:id="39" w:author="Albi Celaj" w:date="2019-03-14T11:21:00Z">
        <w:r w:rsidR="00C36724">
          <w:rPr>
            <w:bCs/>
            <w:iCs/>
            <w:color w:val="000000" w:themeColor="text1"/>
          </w:rPr>
          <w:t>ABCA12</w:t>
        </w:r>
      </w:ins>
      <w:r w:rsidR="00C36724">
        <w:rPr>
          <w:bCs/>
          <w:iCs/>
          <w:color w:val="000000" w:themeColor="text1"/>
        </w:rPr>
        <w:t xml:space="preserve"> </w:t>
      </w:r>
      <w:ins w:id="40" w:author="Albi Celaj" w:date="2019-03-14T11:23:00Z">
        <w:r w:rsidR="00C36724">
          <w:rPr>
            <w:bCs/>
            <w:iCs/>
            <w:color w:val="000000" w:themeColor="text1"/>
          </w:rPr>
          <w:t>improves the</w:t>
        </w:r>
      </w:ins>
      <w:ins w:id="41" w:author="Albi Celaj" w:date="2019-03-14T11:21:00Z">
        <w:r w:rsidR="00C36724">
          <w:rPr>
            <w:bCs/>
            <w:iCs/>
            <w:color w:val="000000" w:themeColor="text1"/>
          </w:rPr>
          <w:t xml:space="preserve"> stability and abundance of ABCA1 </w:t>
        </w:r>
      </w:ins>
      <w:r w:rsidR="00C36724">
        <w:rPr>
          <w:bCs/>
          <w:iCs/>
          <w:color w:val="000000" w:themeColor="text1"/>
        </w:rPr>
        <w:fldChar w:fldCharType="begin" w:fldLock="1"/>
      </w:r>
      <w:r w:rsidR="008E5E1C">
        <w:rPr>
          <w:bCs/>
          <w:iCs/>
          <w:color w:val="000000" w:themeColor="text1"/>
        </w:rPr>
        <w:instrText>ADDIN CSL_CITATION {"citationItems":[{"id":"ITEM-1","itemData":{"DOI":"10.1016/j.cmet.2013.07.003","ISSN":"15504131","PMID":"23931754","abstract":"ABCA12 is involved in the transport of ceramides in skin, but it may play a wider role in lipid metabolism. We show that, in Abca12-deficient macrophages, cholesterol efflux failed to respond to activation with LXR agonists. Abca12 deficiency caused a reduction in the abundance of Abca1, Abcg1, and Lxrβ. Overexpression of Lxrβ reversed the effects. Mechanistically, Abca12 deficiency did not affect expression of genes involved in cholesterol metabolism. Instead, a physical association between Abca1, Abca12, and Lxrβ proteins was established. Abca12 deficiency enhanced interaction between Abca1 and Lxrβ and the degradation of Abca1. Overexpression of ABCA12 in HeLa-ABCA1 cells increased the abundance and stability of ABCA1. Abca12 deficiency caused an accumulation of cholesterol in macrophages and the formation of foam cells, impaired reverse cholesterol transport in vivo, and increased the development of atherosclerosis in irradiated Apoe(-/-) mice reconstituted with Apoe(-/-)Abca12(-/-) bone marrow. Thus, ABCA12 regulates the cellular cholesterol metabolism via an LXRβ-dependent posttranscriptional mechanism.","author":[{"dropping-particle":"","family":"Fu","given":"Ying","non-dropping-particle":"","parse-names":false,"suffix":""},{"dropping-particle":"","family":"Mukhamedova","given":"Nigora","non-dropping-particle":"","parse-names":false,"suffix":""},{"dropping-particle":"","family":"Ip","given":"Sally","non-dropping-particle":"","parse-names":false,"suffix":""},{"dropping-particle":"","family":"D’Souza","given":"Wilissa","non-dropping-particle":"","parse-names":false,"suffix":""},{"dropping-particle":"","family":"Henley","given":"Katya J.","non-dropping-particle":"","parse-names":false,"suffix":""},{"dropping-particle":"","family":"DiTommaso","given":"Tia","non-dropping-particle":"","parse-names":false,"suffix":""},{"dropping-particle":"","family":"Kesani","given":"Rajitha","non-dropping-particle":"","parse-names":false,"suffix":""},{"dropping-particle":"","family":"Ditiatkovski","given":"Michael","non-dropping-particle":"","parse-names":false,"suffix":""},{"dropping-particle":"","family":"Jones","given":"Lynelle","non-dropping-particle":"","parse-names":false,"suffix":""},{"dropping-particle":"","family":"Lane","given":"Rachael M.","non-dropping-particle":"","parse-names":false,"suffix":""},{"dropping-particle":"","family":"Jennings","given":"Garry","non-dropping-particle":"","parse-names":false,"suffix":""},{"dropping-particle":"","family":"Smyth","given":"Ian M.","non-dropping-particle":"","parse-names":false,"suffix":""},{"dropping-particle":"","family":"Kile","given":"Benjamin T.","non-dropping-particle":"","parse-names":false,"suffix":""},{"dropping-particle":"","family":"Sviridov","given":"Dmitri","non-dropping-particle":"","parse-names":false,"suffix":""}],"container-title":"Cell Metabolism","id":"ITEM-1","issue":"2","issued":{"date-parts":[["2013","8","6"]]},"page":"225-238","title":"ABCA12 Regulates ABCA1-Dependent Cholesterol Efflux from Macrophages and the Development of Atherosclerosis","type":"article-journal","volume":"18"},"uris":["http://www.mendeley.com/documents/?uuid=83a1fde2-860f-3c6b-b34d-acc8e9035f89"]}],"mendeley":{"formattedCitation":"(Fu et al., 2013)","plainTextFormattedCitation":"(Fu et al., 2013)","previouslyFormattedCitation":"(Fu et al., 2013)"},"properties":{"noteIndex":0},"schema":"https://github.com/citation-style-language/schema/raw/master/csl-citation.json"}</w:instrText>
      </w:r>
      <w:r w:rsidR="00C36724">
        <w:rPr>
          <w:bCs/>
          <w:iCs/>
          <w:color w:val="000000" w:themeColor="text1"/>
        </w:rPr>
        <w:fldChar w:fldCharType="separate"/>
      </w:r>
      <w:r w:rsidR="00C36724" w:rsidRPr="00C36724">
        <w:rPr>
          <w:bCs/>
          <w:iCs/>
          <w:noProof/>
          <w:color w:val="000000" w:themeColor="text1"/>
        </w:rPr>
        <w:t>(Fu et al., 2013)</w:t>
      </w:r>
      <w:r w:rsidR="00C36724">
        <w:rPr>
          <w:bCs/>
          <w:iCs/>
          <w:color w:val="000000" w:themeColor="text1"/>
        </w:rPr>
        <w:fldChar w:fldCharType="end"/>
      </w:r>
      <w:ins w:id="42" w:author="Albi Celaj" w:date="2019-03-14T11:23:00Z">
        <w:r w:rsidR="00C36724">
          <w:rPr>
            <w:bCs/>
            <w:iCs/>
            <w:color w:val="000000" w:themeColor="text1"/>
          </w:rPr>
          <w:t xml:space="preserve">.  In other cases </w:t>
        </w:r>
      </w:ins>
      <w:ins w:id="43" w:author="Albi Celaj" w:date="2019-03-14T11:26:00Z">
        <w:r w:rsidR="00C36724" w:rsidRPr="00C36724">
          <w:rPr>
            <w:bCs/>
            <w:iCs/>
            <w:color w:val="000000" w:themeColor="text1"/>
          </w:rPr>
          <w:t>–</w:t>
        </w:r>
        <w:r w:rsidR="00C36724">
          <w:rPr>
            <w:bCs/>
            <w:iCs/>
            <w:color w:val="000000" w:themeColor="text1"/>
          </w:rPr>
          <w:t xml:space="preserve"> e.g. TAP1/TAP2</w:t>
        </w:r>
      </w:ins>
      <w:r w:rsidR="008E5E1C">
        <w:rPr>
          <w:bCs/>
          <w:iCs/>
          <w:color w:val="000000" w:themeColor="text1"/>
        </w:rPr>
        <w:t xml:space="preserve"> </w:t>
      </w:r>
      <w:r w:rsidR="008E5E1C">
        <w:rPr>
          <w:bCs/>
          <w:iCs/>
          <w:color w:val="000000" w:themeColor="text1"/>
        </w:rPr>
        <w:fldChar w:fldCharType="begin" w:fldLock="1"/>
      </w:r>
      <w:r w:rsidR="00514337">
        <w:rPr>
          <w:bCs/>
          <w:iCs/>
          <w:color w:val="000000" w:themeColor="text1"/>
        </w:rPr>
        <w:instrText>ADDIN CSL_CITATION {"citationItems":[{"id":"ITEM-1","itemData":{"ISSN":"0027-8424","PMID":"7809108","abstract":"The transporter proteins associated with antigen processing (TAP proteins) transport antigenic peptides across the endoplasmic reticulum membrane where they can assemble with newly synthesized major histocompatibility complex (MHC) class I/beta 2-microglobulin (beta 2m) dimers. We have shown previously that TAP possesses a peptide-recognition site with broad specificity and that MHC class I/beta 2m dimers physically associate with TAP. Here, we further characterize the nature of the peptide-binding site on TAP, and the site of interaction of TAP with MHC class I/beta 2m dimers. TAP photoaffinity labeling experiments revealed that both TAP1 and TAP2 are photolabeled by two distinct photopeptide analogues, suggesting that elements of both TAP1 and TAP2 compose the peptide-recognition site. TAP photolabeling analysis on transfectant cell lines that express TAP1 and TAP2 both individually and together revealed that efficient formation of the peptide-binding site occurs only when TAP1 and TAP2 are coexpressed, which correlates with the finding that peptide translocation via TAP occurs only in the presence of both TAP1 and TAP2. These data strongly support the notion that TAP functions as a heterodimer. MHC class I/beta 2m dimers were shown to associate with individual TAP1 chains but were not detectable with individual TAP2 chains. This result suggests that the site of interaction for MHC class I/beta 2m dimers with TAP is on TAP1.","author":[{"dropping-particle":"","family":"Androlewicz","given":"M J","non-dropping-particle":"","parse-names":false,"suffix":""},{"dropping-particle":"","family":"Ortmann","given":"B","non-dropping-particle":"","parse-names":false,"suffix":""},{"dropping-particle":"","family":"Endert","given":"P M","non-dropping-particle":"van","parse-names":false,"suffix":""},{"dropping-particle":"","family":"Spies","given":"T","non-dropping-particle":"","parse-names":false,"suffix":""},{"dropping-particle":"","family":"Cresswell","given":"P","non-dropping-particle":"","parse-names":false,"suffix":""}],"container-title":"Proceedings of the National Academy of Sciences of the United States of America","id":"ITEM-1","issue":"26","issued":{"date-parts":[["1994","12","20"]]},"page":"12716-20","publisher":"National Academy of Sciences","title":"Characteristics of peptide and major histocompatibility complex class I/beta 2-microglobulin binding to the transporters associated with antigen processing (TAP1 and TAP2).","type":"article-journal","volume":"91"},"uris":["http://www.mendeley.com/documents/?uuid=064f9bfb-1209-3e1c-af09-7c1808caf711"]}],"mendeley":{"formattedCitation":"(Androlewicz et al., 1994)","plainTextFormattedCitation":"(Androlewicz et al., 1994)","previouslyFormattedCitation":"(Androlewicz et al., 1994)"},"properties":{"noteIndex":0},"schema":"https://github.com/citation-style-language/schema/raw/master/csl-citation.json"}</w:instrText>
      </w:r>
      <w:r w:rsidR="008E5E1C">
        <w:rPr>
          <w:bCs/>
          <w:iCs/>
          <w:color w:val="000000" w:themeColor="text1"/>
        </w:rPr>
        <w:fldChar w:fldCharType="separate"/>
      </w:r>
      <w:r w:rsidR="008E5E1C" w:rsidRPr="008E5E1C">
        <w:rPr>
          <w:bCs/>
          <w:iCs/>
          <w:noProof/>
          <w:color w:val="000000" w:themeColor="text1"/>
        </w:rPr>
        <w:t>(Androlewicz et al., 1994)</w:t>
      </w:r>
      <w:r w:rsidR="008E5E1C">
        <w:rPr>
          <w:bCs/>
          <w:iCs/>
          <w:color w:val="000000" w:themeColor="text1"/>
        </w:rPr>
        <w:fldChar w:fldCharType="end"/>
      </w:r>
      <w:ins w:id="44" w:author="Albi Celaj" w:date="2019-03-14T11:26:00Z">
        <w:r w:rsidR="00C36724">
          <w:rPr>
            <w:bCs/>
            <w:iCs/>
            <w:color w:val="000000" w:themeColor="text1"/>
          </w:rPr>
          <w:t xml:space="preserve"> and ABCG5/ABCG8 </w:t>
        </w:r>
      </w:ins>
      <w:r w:rsidR="008E5E1C">
        <w:rPr>
          <w:bCs/>
          <w:iCs/>
          <w:color w:val="000000" w:themeColor="text1"/>
        </w:rPr>
        <w:fldChar w:fldCharType="begin" w:fldLock="1"/>
      </w:r>
      <w:r w:rsidR="008E5E1C">
        <w:rPr>
          <w:bCs/>
          <w:iCs/>
          <w:color w:val="000000" w:themeColor="text1"/>
        </w:rPr>
        <w:instrText>ADDIN CSL_CITATION {"citationItems":[{"id":"ITEM-1","itemData":{"DOI":"10.1074/jbc.M310223200","ISSN":"0021-9258","PMID":"14504269","abstract":"ABCG5 (G5) and ABCG8 (G8) are ATP-binding cassette (ABC) transporters that limit intestinal absorption and promote biliary excretion of neutral sterols. Mutations in either ABCG5 or ABCG8 result in an identical clinical phenotype, suggesting that these two half-transporters function as heterodimers. Expression of both G5 and G8 is required for either protein to be transported to the plasma membrane of cultured cells. In this paper we used immunofluorescence microscopy to confirm, in vivo, that G5 is localized to the apical membranes of mouse enterocytes and hepatocytes. Other ABC half-transporters function as homodimers or as heterodimers with other subfamily members. To determine whether G5 or G8 complex with other ABCG half-transporters, we co-expressed G1, G2, and G4 with either G5 or G8 in cultured cells. G1, G2, and G4 co-immunoprecipitated with G5, and G4 co-immunoprecipitated with G8, but the putative dimers were retained in the endoplasmic reticulum (ER). Adenovirus-mediated expression of either G5 or G8 in the liver of G5G8 null mice resulted in ER retention of the expressed proteins and no increase in biliary cholesterol. In contrast, co-expression of G5 and G8 resulted in transit of the proteins out of the ER and a 10-fold increase in biliary cholesterol concentration. Finally, adenoviral expression of G2 in the presence or absence of G5 or G8 failed to promote sterol excretion into bile. These experiments indicate that G5 and G8 function as obligate heterodimers to promote sterol excretion into bile.","author":[{"dropping-particle":"","family":"Graf","given":"Gregory A.","non-dropping-particle":"","parse-names":false,"suffix":""},{"dropping-particle":"","family":"Yu","given":"Liqing","non-dropping-particle":"","parse-names":false,"suffix":""},{"dropping-particle":"","family":"Li","given":"Wei-Ping","non-dropping-particle":"","parse-names":false,"suffix":""},{"dropping-particle":"","family":"Gerard","given":"Robert","non-dropping-particle":"","parse-names":false,"suffix":""},{"dropping-particle":"","family":"Tuma","given":"Pamela L.","non-dropping-particle":"","parse-names":false,"suffix":""},{"dropping-particle":"","family":"Cohen","given":"Jonathan C.","non-dropping-particle":"","parse-names":false,"suffix":""},{"dropping-particle":"","family":"Hobbs","given":"Helen H.","non-dropping-particle":"","parse-names":false,"suffix":""}],"container-title":"Journal of Biological Chemistry","id":"ITEM-1","issue":"48","issued":{"date-parts":[["2003","11","28"]]},"page":"48275-48282","title":"ABCG5 and ABCG8 Are Obligate Heterodimers for Protein Trafficking and Biliary Cholesterol Excretion","type":"article-journal","volume":"278"},"uris":["http://www.mendeley.com/documents/?uuid=f5721d82-508d-3bb5-8f04-21ebe07a3678"]}],"mendeley":{"formattedCitation":"(Graf et al., 2003)","plainTextFormattedCitation":"(Graf et al., 2003)","previouslyFormattedCitation":"(Graf et al., 2003)"},"properties":{"noteIndex":0},"schema":"https://github.com/citation-style-language/schema/raw/master/csl-citation.json"}</w:instrText>
      </w:r>
      <w:r w:rsidR="008E5E1C">
        <w:rPr>
          <w:bCs/>
          <w:iCs/>
          <w:color w:val="000000" w:themeColor="text1"/>
        </w:rPr>
        <w:fldChar w:fldCharType="separate"/>
      </w:r>
      <w:r w:rsidR="008E5E1C" w:rsidRPr="008E5E1C">
        <w:rPr>
          <w:bCs/>
          <w:iCs/>
          <w:noProof/>
          <w:color w:val="000000" w:themeColor="text1"/>
        </w:rPr>
        <w:t>(Graf et al., 2003)</w:t>
      </w:r>
      <w:r w:rsidR="008E5E1C">
        <w:rPr>
          <w:bCs/>
          <w:iCs/>
          <w:color w:val="000000" w:themeColor="text1"/>
        </w:rPr>
        <w:fldChar w:fldCharType="end"/>
      </w:r>
      <w:r w:rsidR="008E5E1C">
        <w:rPr>
          <w:bCs/>
          <w:iCs/>
          <w:color w:val="000000" w:themeColor="text1"/>
        </w:rPr>
        <w:t xml:space="preserve"> </w:t>
      </w:r>
      <w:ins w:id="45" w:author="Albi Celaj" w:date="2019-03-14T11:26:00Z">
        <w:r w:rsidR="00C36724" w:rsidRPr="00C36724">
          <w:rPr>
            <w:bCs/>
            <w:iCs/>
            <w:color w:val="000000" w:themeColor="text1"/>
          </w:rPr>
          <w:t>–</w:t>
        </w:r>
        <w:r w:rsidR="00C36724">
          <w:rPr>
            <w:bCs/>
            <w:iCs/>
            <w:color w:val="000000" w:themeColor="text1"/>
          </w:rPr>
          <w:t xml:space="preserve"> two transporters form a functional </w:t>
        </w:r>
      </w:ins>
      <w:ins w:id="46" w:author="Albi Celaj" w:date="2019-03-14T11:27:00Z">
        <w:r w:rsidR="00C36724">
          <w:rPr>
            <w:bCs/>
            <w:iCs/>
            <w:color w:val="000000" w:themeColor="text1"/>
          </w:rPr>
          <w:t xml:space="preserve">heterodimer, such that </w:t>
        </w:r>
      </w:ins>
      <w:ins w:id="47" w:author="Albi Celaj" w:date="2019-03-14T11:32:00Z">
        <w:r w:rsidR="008E5E1C">
          <w:rPr>
            <w:bCs/>
            <w:iCs/>
            <w:color w:val="000000" w:themeColor="text1"/>
          </w:rPr>
          <w:t>one transporter requires another for any activity.</w:t>
        </w:r>
      </w:ins>
      <w:r w:rsidR="00960F7E">
        <w:rPr>
          <w:bCs/>
          <w:iCs/>
          <w:color w:val="000000" w:themeColor="text1"/>
        </w:rPr>
        <w:t xml:space="preserve"> </w:t>
      </w:r>
      <w:r w:rsidR="00960F7E" w:rsidRPr="00944FDF">
        <w:rPr>
          <w:bCs/>
          <w:iCs/>
          <w:color w:val="000000" w:themeColor="text1"/>
        </w:rPr>
        <w:t xml:space="preserve">An analogous </w:t>
      </w:r>
      <w:r w:rsidR="00960F7E">
        <w:rPr>
          <w:bCs/>
          <w:iCs/>
          <w:color w:val="000000" w:themeColor="text1"/>
        </w:rPr>
        <w:t>XGA</w:t>
      </w:r>
      <w:r w:rsidR="00960F7E" w:rsidRPr="00944FDF">
        <w:rPr>
          <w:bCs/>
          <w:iCs/>
          <w:color w:val="000000" w:themeColor="text1"/>
        </w:rPr>
        <w:t xml:space="preserve"> of human ABC transporters </w:t>
      </w:r>
      <w:r w:rsidR="00960F7E">
        <w:rPr>
          <w:bCs/>
          <w:iCs/>
          <w:color w:val="000000" w:themeColor="text1"/>
        </w:rPr>
        <w:t xml:space="preserve">could yield </w:t>
      </w:r>
      <w:r w:rsidR="00960F7E" w:rsidRPr="00944FDF">
        <w:rPr>
          <w:bCs/>
          <w:iCs/>
          <w:color w:val="000000" w:themeColor="text1"/>
        </w:rPr>
        <w:t xml:space="preserve">better understanding of their roles not only in </w:t>
      </w:r>
      <w:r w:rsidR="00960F7E">
        <w:rPr>
          <w:bCs/>
          <w:iCs/>
          <w:color w:val="000000" w:themeColor="text1"/>
        </w:rPr>
        <w:t xml:space="preserve">the </w:t>
      </w:r>
      <w:r w:rsidR="00960F7E" w:rsidRPr="00944FDF">
        <w:rPr>
          <w:bCs/>
          <w:iCs/>
          <w:color w:val="000000" w:themeColor="text1"/>
        </w:rPr>
        <w:t xml:space="preserve">drug response and chemotherapeutic resistance, but in numerous diseases </w:t>
      </w:r>
      <w:r w:rsidR="00960F7E" w:rsidRPr="00944FDF">
        <w:rPr>
          <w:bCs/>
          <w:iCs/>
          <w:color w:val="000000" w:themeColor="text1"/>
        </w:rPr>
        <w:fldChar w:fldCharType="begin" w:fldLock="1"/>
      </w:r>
      <w:r w:rsidR="00960F7E" w:rsidRPr="00944FDF">
        <w:rPr>
          <w:bCs/>
          <w:iCs/>
          <w:color w:val="000000" w:themeColor="text1"/>
        </w:rPr>
        <w:instrText>ADDIN CSL_CITATION {"citationItems":[{"id":"ITEM-1","itemData":{"DOI":"10.1038/sj.ki.5002645","ISSN":"00852538","PMID":"17978814","abstract":"The Breast Cancer Resistance Protein (BCRP/ABCG2) is a transporter restricting absorption and enhancing excretion of many compounds including anticancer drugs. This transporter is highly expressed in many tissues; however, in human kidney, only the mRNA was found in contrast to the mouse kidney, where the transporter is abundant. In bcrp/abcg2((-/-)) mice, the expression of two sterol transporter genes, abcg5 and abcg8, was strongly increased in the kidney, perhaps as a compensatory mechanism to upregulate efflux. We found using immunohistochemical analysis clear localization of BCRP/ABCG2 to the proximal tubule brush border membrane of the human kidney comparable to that of other ABC transporters such as P-glycoprotein/ABCB1, MRP2/ABCC2, and MRP4/ABCC4. Hoechst 33342 dye efflux from primary human proximal tubule cells was significantly reduced by the BCRP/ABCG2 inhibitors fumitremorgin C and nelfinavir. Our study shows that in addition to other apical ABC transporters, BCRP/ABCG2 may be important in renal drug excretion.","author":[{"dropping-particle":"","family":"Huls","given":"M.","non-dropping-particle":"","parse-names":false,"suffix":""},{"dropping-particle":"","family":"Brown","given":"C.D.A.","non-dropping-particle":"","parse-names":false,"suffix":""},{"dropping-particle":"","family":"Windass","given":"A.S.","non-dropping-particle":"","parse-names":false,"suffix":""},{"dropping-particle":"","family":"Sayer","given":"R.","non-dropping-particle":"","parse-names":false,"suffix":""},{"dropping-particle":"","family":"Heuvel","given":"J.J.M.W.","non-dropping-particle":"van den","parse-names":false,"suffix":""},{"dropping-particle":"","family":"Heemskerk","given":"S.","non-dropping-particle":"","parse-names":false,"suffix":""},{"dropping-particle":"","family":"Russel","given":"F.G.M.","non-dropping-particle":"","parse-names":false,"suffix":""},{"dropping-particle":"","family":"Masereeuw","given":"R.","non-dropping-particle":"","parse-names":false,"suffix":""}],"container-title":"Kidney International","id":"ITEM-1","issue":"2","issued":{"date-parts":[["2008","1"]]},"page":"220-225","title":"The breast cancer resistance protein transporter ABCG2 is expressed in the human kidney proximal tubule apical membrane","type":"article-journal","volume":"73"},"uris":["http://www.mendeley.com/documents/?uuid=4ba8e7f3-d769-32b0-9cca-de24784011fa"]}],"mendeley":{"formattedCitation":"(Huls et al., 2008)","plainTextFormattedCitation":"(Huls et al., 2008)","previouslyFormattedCitation":"(Huls et al., 2008)"},"properties":{"noteIndex":0},"schema":"https://github.com/citation-style-language/schema/raw/master/csl-citation.json"}</w:instrText>
      </w:r>
      <w:r w:rsidR="00960F7E" w:rsidRPr="00944FDF">
        <w:rPr>
          <w:bCs/>
          <w:iCs/>
          <w:color w:val="000000" w:themeColor="text1"/>
        </w:rPr>
        <w:fldChar w:fldCharType="separate"/>
      </w:r>
      <w:r w:rsidR="00960F7E" w:rsidRPr="00944FDF">
        <w:rPr>
          <w:bCs/>
          <w:iCs/>
          <w:noProof/>
          <w:color w:val="000000" w:themeColor="text1"/>
        </w:rPr>
        <w:t>(Huls et al., 2008)</w:t>
      </w:r>
      <w:r w:rsidR="00960F7E" w:rsidRPr="00944FDF">
        <w:rPr>
          <w:bCs/>
          <w:iCs/>
          <w:color w:val="000000" w:themeColor="text1"/>
        </w:rPr>
        <w:fldChar w:fldCharType="end"/>
      </w:r>
      <w:r w:rsidR="00960F7E" w:rsidRPr="00944FDF">
        <w:rPr>
          <w:bCs/>
          <w:iCs/>
          <w:color w:val="000000" w:themeColor="text1"/>
        </w:rPr>
        <w:t>.</w:t>
      </w:r>
    </w:p>
    <w:p w14:paraId="28396750" w14:textId="77777777" w:rsidR="002D1D2B" w:rsidRDefault="002D1D2B" w:rsidP="008562C9">
      <w:pPr>
        <w:jc w:val="both"/>
        <w:outlineLvl w:val="0"/>
        <w:rPr>
          <w:bCs/>
          <w:iCs/>
          <w:color w:val="000000" w:themeColor="text1"/>
        </w:rPr>
      </w:pPr>
    </w:p>
    <w:p w14:paraId="34FFAD11" w14:textId="394898FB" w:rsidR="008562C9" w:rsidRPr="008562C9" w:rsidRDefault="009D798E" w:rsidP="008562C9">
      <w:pPr>
        <w:jc w:val="both"/>
        <w:rPr>
          <w:bCs/>
          <w:iCs/>
          <w:color w:val="000000" w:themeColor="text1"/>
          <w:lang w:val="en-US"/>
        </w:rPr>
      </w:pPr>
      <w:r>
        <w:rPr>
          <w:bCs/>
          <w:iCs/>
          <w:color w:val="000000" w:themeColor="text1"/>
        </w:rPr>
        <w:t xml:space="preserve">Variants of the </w:t>
      </w:r>
      <w:r w:rsidR="008562C9">
        <w:rPr>
          <w:bCs/>
          <w:iCs/>
          <w:color w:val="000000" w:themeColor="text1"/>
        </w:rPr>
        <w:t xml:space="preserve">cross-based XGA approach </w:t>
      </w:r>
      <w:r>
        <w:rPr>
          <w:bCs/>
          <w:iCs/>
          <w:color w:val="000000" w:themeColor="text1"/>
        </w:rPr>
        <w:t xml:space="preserve">demonstrated are potentially compatible with </w:t>
      </w:r>
      <w:r w:rsidR="008562C9">
        <w:rPr>
          <w:bCs/>
          <w:iCs/>
          <w:color w:val="000000" w:themeColor="text1"/>
        </w:rPr>
        <w:t xml:space="preserve">many model organisms.  With CRISPR, variation in yeast can be engineered at up to five loci with a single transformation </w:t>
      </w:r>
      <w:r w:rsidR="008562C9">
        <w:rPr>
          <w:bCs/>
          <w:iCs/>
          <w:color w:val="000000" w:themeColor="text1"/>
        </w:rPr>
        <w:fldChar w:fldCharType="begin" w:fldLock="1"/>
      </w:r>
      <w:r w:rsidR="008562C9">
        <w:rPr>
          <w:bCs/>
          <w:iCs/>
          <w:color w:val="000000" w:themeColor="text1"/>
        </w:rPr>
        <w:instrText>ADDIN CSL_CITATION {"citationItems":[{"id":"ITEM-1","itemData":{"DOI":"10.1016/J.YMBEN.2015.01.008","ISSN":"1096-7176","abstract":"CRISPR/Cas9 is a simple and efficient tool for targeted and marker-free genome engineering. Here, we report the development and successful application of a multiplex CRISPR/Cas9 system for genome engineering of up to 5 different genomic loci in one transformation step in baker's yeast Saccharomyces cerevisiae. To assess the specificity of the tool we employed genome re-sequencing to screen for off-target sites in all single knock-out strains targeted by different gRNAs. This extensive analysis identified no more genome variants in CRISPR/Cas9 engineered strains compared to wild-type reference strains. We applied our genome engineering tool for an exploratory analysis of all possible single, double, triple, quadruple and quintuple gene disruption combinations to search for strains with high mevalonate production, a key intermediate for the industrially important isoprenoid biosynthesis pathway. Even though we did not overexpress any genes in the mevalonate pathway, this analysis identified strains with mevalonate titers greater than 41-fold compared to the wild-type strain. Our findings illustrate the applicability of this highly specific and efficient multiplex genome engineering approach to accelerate functional genomics and metabolic engineering efforts.","author":[{"dropping-particle":"","family":"Jakočiūnas","given":"Tadas","non-dropping-particle":"","parse-names":false,"suffix":""},{"dropping-particle":"","family":"Bonde","given":"Ida","non-dropping-particle":"","parse-names":false,"suffix":""},{"dropping-particle":"","family":"Herrgård","given":"Markus","non-dropping-particle":"","parse-names":false,"suffix":""},{"dropping-particle":"","family":"Harrison","given":"Scott J.","non-dropping-particle":"","parse-names":false,"suffix":""},{"dropping-particle":"","family":"Kristensen","given":"Mette","non-dropping-particle":"","parse-names":false,"suffix":""},{"dropping-particle":"","family":"Pedersen","given":"Lasse E.","non-dropping-particle":"","parse-names":false,"suffix":""},{"dropping-particle":"","family":"Jensen","given":"Michael K.","non-dropping-particle":"","parse-names":false,"suffix":""},{"dropping-particle":"","family":"Keasling","given":"Jay D.","non-dropping-particle":"","parse-names":false,"suffix":""}],"container-title":"Metabolic Engineering","id":"ITEM-1","issued":{"date-parts":[["2015","3","1"]]},"page":"213-222","publisher":"Academic Press","title":"Multiplex metabolic pathway engineering using CRISPR/Cas9 in Saccharomyces cerevisiae","type":"article-journal","volume":"28"},"uris":["http://www.mendeley.com/documents/?uuid=3c20931b-8945-36b6-b8ea-6d6e94aebfce"]}],"mendeley":{"formattedCitation":"(Jakočiūnas et al., 2015)","plainTextFormattedCitation":"(Jakočiūnas et al., 2015)","previouslyFormattedCitation":"(Jakočiūnas et al., 2015)"},"properties":{"noteIndex":0},"schema":"https://github.com/citation-style-language/schema/raw/master/csl-citation.json"}</w:instrText>
      </w:r>
      <w:r w:rsidR="008562C9">
        <w:rPr>
          <w:bCs/>
          <w:iCs/>
          <w:color w:val="000000" w:themeColor="text1"/>
        </w:rPr>
        <w:fldChar w:fldCharType="separate"/>
      </w:r>
      <w:r w:rsidR="008562C9" w:rsidRPr="002E63CE">
        <w:rPr>
          <w:bCs/>
          <w:iCs/>
          <w:noProof/>
          <w:color w:val="000000" w:themeColor="text1"/>
        </w:rPr>
        <w:t>(Jakočiūnas et al., 2015)</w:t>
      </w:r>
      <w:r w:rsidR="008562C9">
        <w:rPr>
          <w:bCs/>
          <w:iCs/>
          <w:color w:val="000000" w:themeColor="text1"/>
        </w:rPr>
        <w:fldChar w:fldCharType="end"/>
      </w:r>
      <w:r w:rsidR="008562C9">
        <w:rPr>
          <w:bCs/>
          <w:iCs/>
          <w:color w:val="000000" w:themeColor="text1"/>
        </w:rPr>
        <w:t>, facilitating construction of multi-variant strains.</w:t>
      </w:r>
      <w:r>
        <w:rPr>
          <w:bCs/>
          <w:iCs/>
          <w:color w:val="000000" w:themeColor="text1"/>
        </w:rPr>
        <w:t xml:space="preserve"> XGA could, for example, be performed using an existing yeast mutant with 16 pheromone-response pathway genes deleted </w:t>
      </w:r>
      <w:r>
        <w:rPr>
          <w:bCs/>
          <w:iCs/>
          <w:color w:val="000000" w:themeColor="text1"/>
        </w:rPr>
        <w:fldChar w:fldCharType="begin" w:fldLock="1"/>
      </w:r>
      <w:r>
        <w:rPr>
          <w:bCs/>
          <w:iCs/>
          <w:color w:val="000000" w:themeColor="text1"/>
        </w:rPr>
        <w:instrText>ADDIN CSL_CITATION {"citationItems":[{"id":"ITEM-1","itemData":{"DOI":"10.1101/390559","abstract":"G protein-coupled receptor (GPCR) signaling is the primary method eukaryotes use to respond to specific cues in their environment. However, the relationship between stimulus and response for each GPCR is difficult to predict due to diversity in natural signal transduction architecture and expression. Using genome engineering in yeast, we here constructed an insulated, modular GPCR signal transduction system to study how the response to stimuli can be predictably tuned using synthetic tools. We delineated the contributions of a minimal set of key components via computational and experimental refactoring, identifying simple design principles for rationally tuning the dose-response. Using four different receptors, we demonstrate how this enables cells and consortia to be engineered to respond to desired concentrations of peptides, metabolites and hormones relevant to human health. This work enables rational tuning of cell sensing, while providing a framework to guide reprogramming of GPCR-based signaling in more complex systems.","author":[{"dropping-particle":"","family":"Shaw","given":"William M","non-dropping-particle":"","parse-names":false,"suffix":""},{"dropping-particle":"","family":"Yamauchi","given":"Hitoshi","non-dropping-particle":"","parse-names":false,"suffix":""},{"dropping-particle":"","family":"Mead","given":"Jack","non-dropping-particle":"","parse-names":false,"suffix":""},{"dropping-particle":"","family":"Gowers","given":"Glen F","non-dropping-particle":"","parse-names":false,"suffix":""},{"dropping-particle":"","family":"Oling","given":"David","non-dropping-particle":"","parse-names":false,"suffix":""},{"dropping-particle":"","family":"Larsson","given":"Niklas","non-dropping-particle":"","parse-names":false,"suffix":""},{"dropping-particle":"","family":"Wigglesworth","given":"Mark","non-dropping-particle":"","parse-names":false,"suffix":""},{"dropping-particle":"","family":"Ladds","given":"Graham","non-dropping-particle":"","parse-names":false,"suffix":""},{"dropping-particle":"","family":"Ellis","given":"Tom","non-dropping-particle":"","parse-names":false,"suffix":""}],"container-title":"bioRxiv","id":"ITEM-1","issued":{"date-parts":[["2018","8","13"]]},"page":"390559","publisher":"Cold Spring Harbor Laboratory","title":"Engineering a model cell for rational tuning of GPCR signaling","type":"article-journal"},"uris":["http://www.mendeley.com/documents/?uuid=8896236f-80bc-3113-8ee7-7ceed801b043"]}],"mendeley":{"formattedCitation":"(Shaw et al., 2018)","manualFormatting":"(Shaw et al., 2018)","plainTextFormattedCitation":"(Shaw et al., 2018)","previouslyFormattedCitation":"(Shaw et al., 2018)"},"properties":{"noteIndex":0},"schema":"https://github.com/citation-style-language/schema/raw/master/csl-citation.json"}</w:instrText>
      </w:r>
      <w:r>
        <w:rPr>
          <w:bCs/>
          <w:iCs/>
          <w:color w:val="000000" w:themeColor="text1"/>
        </w:rPr>
        <w:fldChar w:fldCharType="separate"/>
      </w:r>
      <w:r w:rsidRPr="009A6615">
        <w:rPr>
          <w:bCs/>
          <w:iCs/>
          <w:noProof/>
          <w:color w:val="000000" w:themeColor="text1"/>
        </w:rPr>
        <w:t>(Shaw et al., 2018)</w:t>
      </w:r>
      <w:r>
        <w:rPr>
          <w:bCs/>
          <w:iCs/>
          <w:color w:val="000000" w:themeColor="text1"/>
        </w:rPr>
        <w:fldChar w:fldCharType="end"/>
      </w:r>
      <w:r>
        <w:rPr>
          <w:bCs/>
          <w:iCs/>
          <w:color w:val="000000" w:themeColor="text1"/>
        </w:rPr>
        <w:t xml:space="preserve">. </w:t>
      </w:r>
      <w:r w:rsidR="008562C9">
        <w:rPr>
          <w:bCs/>
          <w:iCs/>
          <w:color w:val="000000" w:themeColor="text1"/>
        </w:rPr>
        <w:t xml:space="preserve"> Simultaneous variant engineering at 3 – 6 loci has also been described in other model organisms: e.g. mouse </w:t>
      </w:r>
      <w:r w:rsidR="008562C9">
        <w:rPr>
          <w:bCs/>
          <w:iCs/>
          <w:color w:val="000000" w:themeColor="text1"/>
        </w:rPr>
        <w:fldChar w:fldCharType="begin" w:fldLock="1"/>
      </w:r>
      <w:r w:rsidR="008562C9">
        <w:rPr>
          <w:bCs/>
          <w:iCs/>
          <w:color w:val="000000" w:themeColor="text1"/>
        </w:rPr>
        <w:instrText>ADDIN CSL_CITATION {"citationItems":[{"id":"ITEM-1","itemData":{"DOI":"10.1016/J.CELL.2013.04.025","ISSN":"0092-8674","abstract":"Mice carrying mutations in multiple genes are traditionally generated by sequential recombination in embryonic stem cells and/or time-consuming intercrossing of mice with a single mutation. The CRISPR/Cas system has been adapted as an efficient gene-targeting technology with the potential for multiplexed genome editing. We demonstrate that CRISPR/Cas-mediated gene editing allows the simultaneous disruption of five genes (Tet1, 2, 3, Sry, Uty - 8 alleles) in mouse embryonic stem (ES) cells with high efficiency. Coinjection of Cas9 mRNA and single-guide RNAs (sgRNAs) targeting Tet1 and Tet2 into zygotes generated mice with biallelic mutations in both genes with an efficiency of 80%. Finally, we show that coinjection of Cas9 mRNA/sgRNAs with mutant oligos generated precise point mutations simultaneously in two target genes. Thus, the CRISPR/Cas system allows the one-step generation of animals carrying mutations in multiple genes, an approach that will greatly accelerate the in vivo study of functionally redundant genes and of epistatic gene interactions.","author":[{"dropping-particle":"","family":"Wang","given":"Haoyi","non-dropping-particle":"","parse-names":false,"suffix":""},{"dropping-particle":"","family":"Yang","given":"Hui","non-dropping-particle":"","parse-names":false,"suffix":""},{"dropping-particle":"","family":"Shivalila","given":"Chikdu S.","non-dropping-particle":"","parse-names":false,"suffix":""},{"dropping-particle":"","family":"Dawlaty","given":"Meelad M.","non-dropping-particle":"","parse-names":false,"suffix":""},{"dropping-particle":"","family":"Cheng","given":"Albert W.","non-dropping-particle":"","parse-names":false,"suffix":""},{"dropping-particle":"","family":"Zhang","given":"Feng","non-dropping-particle":"","parse-names":false,"suffix":""},{"dropping-particle":"","family":"Jaenisch","given":"Rudolf","non-dropping-particle":"","parse-names":false,"suffix":""}],"container-title":"Cell","id":"ITEM-1","issue":"4","issued":{"date-parts":[["2013","5","9"]]},"page":"910-918","publisher":"Cell Press","title":"One-Step Generation of Mice Carrying Mutations in Multiple Genes by CRISPR/Cas-Mediated Genome Engineering","type":"article-journal","volume":"153"},"uris":["http://www.mendeley.com/documents/?uuid=665e3afd-6c5a-392b-8ebb-1bcc0c5b1e69"]}],"mendeley":{"formattedCitation":"(Wang et al., 2013)","plainTextFormattedCitation":"(Wang et al., 2013)","previouslyFormattedCitation":"(Wang et al., 2013)"},"properties":{"noteIndex":0},"schema":"https://github.com/citation-style-language/schema/raw/master/csl-citation.json"}</w:instrText>
      </w:r>
      <w:r w:rsidR="008562C9">
        <w:rPr>
          <w:bCs/>
          <w:iCs/>
          <w:color w:val="000000" w:themeColor="text1"/>
        </w:rPr>
        <w:fldChar w:fldCharType="separate"/>
      </w:r>
      <w:r w:rsidR="008562C9" w:rsidRPr="00641652">
        <w:rPr>
          <w:bCs/>
          <w:iCs/>
          <w:noProof/>
          <w:color w:val="000000" w:themeColor="text1"/>
        </w:rPr>
        <w:t>(Wang et al., 2013)</w:t>
      </w:r>
      <w:r w:rsidR="008562C9">
        <w:rPr>
          <w:bCs/>
          <w:iCs/>
          <w:color w:val="000000" w:themeColor="text1"/>
        </w:rPr>
        <w:fldChar w:fldCharType="end"/>
      </w:r>
      <w:r w:rsidR="008562C9">
        <w:rPr>
          <w:bCs/>
          <w:iCs/>
          <w:color w:val="000000" w:themeColor="text1"/>
        </w:rPr>
        <w:t xml:space="preserve">, zebrafish </w:t>
      </w:r>
      <w:r w:rsidR="008562C9">
        <w:rPr>
          <w:bCs/>
          <w:iCs/>
          <w:color w:val="000000" w:themeColor="text1"/>
        </w:rPr>
        <w:fldChar w:fldCharType="begin" w:fldLock="1"/>
      </w:r>
      <w:r w:rsidR="008562C9">
        <w:rPr>
          <w:bCs/>
          <w:iCs/>
          <w:color w:val="000000" w:themeColor="text1"/>
        </w:rPr>
        <w:instrText>ADDIN CSL_CITATION {"citationItems":[{"id":"ITEM-1","itemData":{"DOI":"10.1073/pnas.1308335110","ISSN":"0027-8424","PMID":"23918387","abstract":"A simple and robust method for targeted mutagenesis in zebrafish has long been sought. Previous methods generate monoallelic mutations in the germ line of F0 animals, usually delaying homozygosity for the mutation to the F2 generation. Generation of robust biallelic mutations in the F0 would allow for phenotypic analysis directly in injected animals. Recently the type II prokaryotic clustered regularly interspaced short palindromic repeats (CRISPR)/CRISPR-associated proteins (Cas) system has been adapted to serve as a targeted genome mutagenesis tool. Here we report an improved CRISPR/Cas system in zebrafish with custom guide RNAs and a zebrafish codon-optimized Cas9 protein that efficiently targeted a reporter transgene Tg(-5.1mnx1:egfp) and four endogenous loci (tyr, golden, mitfa, and ddx19). Mutagenesis rates reached 75-99%, indicating that most cells contained biallelic mutations. Recessive null-like phenotypes were observed in four of the five targeting cases, supporting high rates of biallelic gene disruption. We also observed efficient germ-line transmission of the Cas9-induced mutations. Finally, five genomic loci can be targeted simultaneously, resulting in multiple loss-of-function phenotypes in the same injected fish. This CRISPR/Cas9 system represents a highly effective and scalable gene knockout method in zebrafish and has the potential for applications in other model organisms.","author":[{"dropping-particle":"","family":"Jao","given":"Li-En","non-dropping-particle":"","parse-names":false,"suffix":""},{"dropping-particle":"","family":"Wente","given":"Susan R.","non-dropping-particle":"","parse-names":false,"suffix":""},{"dropping-particle":"","family":"Chen","given":"Wenbiao","non-dropping-particle":"","parse-names":false,"suffix":""}],"container-title":"Proceedings of the National Academy of Sciences","id":"ITEM-1","issue":"34","issued":{"date-parts":[["2013","8","20"]]},"page":"13904-13909","title":"Efficient multiplex biallelic zebrafish genome editing using a CRISPR nuclease system","type":"article-journal","volume":"110"},"uris":["http://www.mendeley.com/documents/?uuid=d65d3311-88de-38cb-bb2b-bf1c665ba9ee"]}],"mendeley":{"formattedCitation":"(Jao et al., 2013)","plainTextFormattedCitation":"(Jao et al., 2013)","previouslyFormattedCitation":"(Jao et al., 2013)"},"properties":{"noteIndex":0},"schema":"https://github.com/citation-style-language/schema/raw/master/csl-citation.json"}</w:instrText>
      </w:r>
      <w:r w:rsidR="008562C9">
        <w:rPr>
          <w:bCs/>
          <w:iCs/>
          <w:color w:val="000000" w:themeColor="text1"/>
        </w:rPr>
        <w:fldChar w:fldCharType="separate"/>
      </w:r>
      <w:r w:rsidR="008562C9" w:rsidRPr="00FF49FD">
        <w:rPr>
          <w:bCs/>
          <w:iCs/>
          <w:noProof/>
          <w:color w:val="000000" w:themeColor="text1"/>
        </w:rPr>
        <w:t>(Jao et al., 2013)</w:t>
      </w:r>
      <w:r w:rsidR="008562C9">
        <w:rPr>
          <w:bCs/>
          <w:iCs/>
          <w:color w:val="000000" w:themeColor="text1"/>
        </w:rPr>
        <w:fldChar w:fldCharType="end"/>
      </w:r>
      <w:r w:rsidR="008562C9">
        <w:rPr>
          <w:bCs/>
          <w:iCs/>
          <w:color w:val="000000" w:themeColor="text1"/>
        </w:rPr>
        <w:t xml:space="preserve">, </w:t>
      </w:r>
      <w:r w:rsidR="008562C9">
        <w:rPr>
          <w:bCs/>
          <w:i/>
          <w:iCs/>
          <w:color w:val="000000" w:themeColor="text1"/>
        </w:rPr>
        <w:t xml:space="preserve">C. elegans </w:t>
      </w:r>
      <w:r w:rsidR="008562C9">
        <w:rPr>
          <w:bCs/>
          <w:i/>
          <w:iCs/>
          <w:color w:val="000000" w:themeColor="text1"/>
        </w:rPr>
        <w:fldChar w:fldCharType="begin" w:fldLock="1"/>
      </w:r>
      <w:r w:rsidR="008562C9">
        <w:rPr>
          <w:bCs/>
          <w:i/>
          <w:iCs/>
          <w:color w:val="000000" w:themeColor="text1"/>
        </w:rPr>
        <w:instrText>ADDIN CSL_CITATION {"citationItems":[{"id":"ITEM-1","itemData":{"DOI":"10.1016/J.JGG.2015.11.004","ISSN":"1673-8527","author":[{"dropping-particle":"","family":"Xu","given":"Suhong","non-dropping-particle":"","parse-names":false,"suffix":""},{"dropping-particle":"","family":"Wang","given":"Zhiping","non-dropping-particle":"","parse-names":false,"suffix":""},{"dropping-particle":"","family":"Kim","given":"Kyung Won","non-dropping-particle":"","parse-names":false,"suffix":""},{"dropping-particle":"","family":"Jin","given":"Yishi","non-dropping-particle":"","parse-names":false,"suffix":""},{"dropping-particle":"","family":"Chisholm","given":"Andrew D.","non-dropping-particle":"","parse-names":false,"suffix":""}],"container-title":"Journal of Genetics and Genomics","id":"ITEM-1","issue":"2","issued":{"date-parts":[["2016","2","20"]]},"page":"103-106","publisher":"Elsevier","title":"Targeted Mutagenesis of Duplicated Genes in Caenorhabditis elegans Using CRISPR-Cas9","type":"article-journal","volume":"43"},"uris":["http://www.mendeley.com/documents/?uuid=648d4c05-dd49-3e43-822a-c7b06c6db22d"]}],"mendeley":{"formattedCitation":"(Xu et al., 2016)","plainTextFormattedCitation":"(Xu et al., 2016)","previouslyFormattedCitation":"(Xu et al., 2016)"},"properties":{"noteIndex":0},"schema":"https://github.com/citation-style-language/schema/raw/master/csl-citation.json"}</w:instrText>
      </w:r>
      <w:r w:rsidR="008562C9">
        <w:rPr>
          <w:bCs/>
          <w:i/>
          <w:iCs/>
          <w:color w:val="000000" w:themeColor="text1"/>
        </w:rPr>
        <w:fldChar w:fldCharType="separate"/>
      </w:r>
      <w:r w:rsidR="008562C9" w:rsidRPr="00E268CC">
        <w:rPr>
          <w:bCs/>
          <w:iCs/>
          <w:noProof/>
          <w:color w:val="000000" w:themeColor="text1"/>
        </w:rPr>
        <w:t>(Xu et al., 2016)</w:t>
      </w:r>
      <w:r w:rsidR="008562C9">
        <w:rPr>
          <w:bCs/>
          <w:i/>
          <w:iCs/>
          <w:color w:val="000000" w:themeColor="text1"/>
        </w:rPr>
        <w:fldChar w:fldCharType="end"/>
      </w:r>
      <w:r w:rsidR="008562C9">
        <w:rPr>
          <w:bCs/>
          <w:iCs/>
          <w:color w:val="000000" w:themeColor="text1"/>
        </w:rPr>
        <w:t xml:space="preserve">, and </w:t>
      </w:r>
      <w:r w:rsidR="008562C9">
        <w:rPr>
          <w:bCs/>
          <w:i/>
          <w:iCs/>
          <w:color w:val="000000" w:themeColor="text1"/>
        </w:rPr>
        <w:t xml:space="preserve">Arabidopsis </w:t>
      </w:r>
      <w:r w:rsidR="008562C9">
        <w:rPr>
          <w:bCs/>
          <w:i/>
          <w:iCs/>
          <w:color w:val="000000" w:themeColor="text1"/>
        </w:rPr>
        <w:fldChar w:fldCharType="begin" w:fldLock="1"/>
      </w:r>
      <w:r w:rsidR="008562C9">
        <w:rPr>
          <w:bCs/>
          <w:i/>
          <w:iCs/>
          <w:color w:val="000000" w:themeColor="text1"/>
        </w:rPr>
        <w:instrText>ADDIN CSL_CITATION {"citationItems":[{"id":"ITEM-1","itemData":{"DOI":"10.1007/s00299-015-1900-z","ISSN":"0721-7714","PMID":"26661595","abstract":"The recently developed CRISPR/Cas9 system is a promising technology for targeted genome editing in a variety of species including plants. However, the first generation systems were designed to target one or two gene loci at a time. We designed a new multiplex CRISPR/Cas9 system that allows the co-expression of six sgRNA modules in one binary vector using a simple (three steps) cloning strategy in Arabidopsis. The transcription of the sgRNA modules is under the control of three different RNA Polymerase III-dependent promoters. We tested the efficiency of the new multiplex system by targeting six of the fourteen PYL families of ABA receptor genes in a single transformation experiment. One line with mutations in all six targeted PYLs was identified from 15 T1 plants. The mutagenesis frequency for the six individual PYL targets in the T1 lines ranged from 13 to 93 %. In the presence of ABA, the transgenic line identified as containing mutations in all six PYL genes produced the highest germination rate in the T2 progeny (37 %). Among these germinated seedlings, half of the analyzed plants (15/30) were homozygous mutants for at least four targeted genes and two plants (6.7 %) contained homozygous mutations in five of the targeted PYLs and the other targeted PYL had biallelic mutations. Homozygous sextuple mutants were identified in the T3 progeny and characterized together with previously described triple and sextuple PYL mutants. We anticipate that the application of this multiplex CRISPR/Cas9 system will strongly facilitate functional analysis of genes pathways and families.","author":[{"dropping-particle":"","family":"Zhang","given":"Zhengjing","non-dropping-particle":"","parse-names":false,"suffix":""},{"dropping-particle":"","family":"Mao","given":"Yanfei","non-dropping-particle":"","parse-names":false,"suffix":""},{"dropping-particle":"","family":"Ha","given":"Si","non-dropping-particle":"","parse-names":false,"suffix":""},{"dropping-particle":"","family":"Liu","given":"Wenshan","non-dropping-particle":"","parse-names":false,"suffix":""},{"dropping-particle":"","family":"Botella","given":"Jose Ramon","non-dropping-particle":"","parse-names":false,"suffix":""},{"dropping-particle":"","family":"Zhu","given":"Jian-Kang","non-dropping-particle":"","parse-names":false,"suffix":""}],"container-title":"Plant Cell Reports","id":"ITEM-1","issue":"7","issued":{"date-parts":[["2016","7","10"]]},"page":"1519-1533","title":"A multiplex CRISPR/Cas9 platform for fast and efficient editing of multiple genes in Arabidopsis","type":"article-journal","volume":"35"},"uris":["http://www.mendeley.com/documents/?uuid=91ee620e-cb01-32c0-bbca-0df481ac4f8f"]}],"mendeley":{"formattedCitation":"(Zhang et al., 2016)","plainTextFormattedCitation":"(Zhang et al., 2016)","previouslyFormattedCitation":"(Zhang et al., 2016)"},"properties":{"noteIndex":0},"schema":"https://github.com/citation-style-language/schema/raw/master/csl-citation.json"}</w:instrText>
      </w:r>
      <w:r w:rsidR="008562C9">
        <w:rPr>
          <w:bCs/>
          <w:i/>
          <w:iCs/>
          <w:color w:val="000000" w:themeColor="text1"/>
        </w:rPr>
        <w:fldChar w:fldCharType="separate"/>
      </w:r>
      <w:r w:rsidR="008562C9" w:rsidRPr="00FF49FD">
        <w:rPr>
          <w:bCs/>
          <w:iCs/>
          <w:noProof/>
          <w:color w:val="000000" w:themeColor="text1"/>
        </w:rPr>
        <w:t>(Zhang et al., 2016)</w:t>
      </w:r>
      <w:r w:rsidR="008562C9">
        <w:rPr>
          <w:bCs/>
          <w:i/>
          <w:iCs/>
          <w:color w:val="000000" w:themeColor="text1"/>
        </w:rPr>
        <w:fldChar w:fldCharType="end"/>
      </w:r>
      <w:r w:rsidR="008562C9">
        <w:rPr>
          <w:bCs/>
          <w:iCs/>
          <w:color w:val="000000" w:themeColor="text1"/>
        </w:rPr>
        <w:t xml:space="preserve">. </w:t>
      </w:r>
    </w:p>
    <w:p w14:paraId="736D2BDC" w14:textId="77777777" w:rsidR="008562C9" w:rsidRDefault="008562C9" w:rsidP="008562C9">
      <w:pPr>
        <w:jc w:val="both"/>
        <w:rPr>
          <w:bCs/>
          <w:iCs/>
          <w:color w:val="000000" w:themeColor="text1"/>
        </w:rPr>
      </w:pPr>
    </w:p>
    <w:p w14:paraId="3E388B5C" w14:textId="122D7DF7" w:rsidR="008562C9" w:rsidRDefault="008562C9" w:rsidP="008562C9">
      <w:pPr>
        <w:jc w:val="both"/>
        <w:rPr>
          <w:bCs/>
          <w:iCs/>
          <w:color w:val="000000" w:themeColor="text1"/>
        </w:rPr>
      </w:pPr>
      <w:r>
        <w:rPr>
          <w:bCs/>
          <w:iCs/>
          <w:color w:val="000000" w:themeColor="text1"/>
        </w:rPr>
        <w:t xml:space="preserve">XGA may also be performed by directly engineering trackable multi-allele diversity into a </w:t>
      </w:r>
      <w:r w:rsidR="002D1D2B">
        <w:rPr>
          <w:bCs/>
          <w:iCs/>
          <w:color w:val="000000" w:themeColor="text1"/>
        </w:rPr>
        <w:t xml:space="preserve">cell </w:t>
      </w:r>
      <w:r>
        <w:rPr>
          <w:bCs/>
          <w:iCs/>
          <w:color w:val="000000" w:themeColor="text1"/>
        </w:rPr>
        <w:t>population</w:t>
      </w:r>
      <w:r w:rsidR="009D798E">
        <w:rPr>
          <w:bCs/>
          <w:iCs/>
          <w:color w:val="000000" w:themeColor="text1"/>
        </w:rPr>
        <w:t xml:space="preserve"> </w:t>
      </w:r>
      <w:r w:rsidRPr="00233F15">
        <w:rPr>
          <w:bCs/>
          <w:iCs/>
          <w:color w:val="000000" w:themeColor="text1"/>
        </w:rPr>
        <w:fldChar w:fldCharType="begin" w:fldLock="1"/>
      </w:r>
      <w:r>
        <w:rPr>
          <w:bCs/>
          <w:iCs/>
          <w:color w:val="000000" w:themeColor="text1"/>
        </w:rPr>
        <w:instrText>ADDIN CSL_CITATION {"citationItems":[{"id":"ITEM-1","itemData":{"DOI":"10.1021/acssynbio.6b00376","ISSN":"2161-5063","abstract":"Advances in synthetic biology and genomics have enabled full-scale genome engineering efforts on laboratory time scales. However, the absence of sufficient approaches for mapping engineered genomes at system-wide scales onto performance has limited the adoption of more sophisticated algorithms for engineering complex biological systems. Here we report on the development and application of a robust approach to quantitatively map combinatorially engineered populations at scales up to several dozen target sites. This approach works by assembling genome engineered sites with cell-specific barcodes into a format compatible with high-throughput sequencing technologies. This approach, called barcoded-TRACE (bTRACE) was applied to assess E. coli populations engineered by recursive multiplex recombineering across both 6-target sites and 31-target sites. The 31-target library was then tracked throughout growth selections in the presence and absence of isopentenol (a potential next-generation biofuel). We also use t...","author":[{"dropping-particle":"","family":"Zeitoun","given":"Ramsey I.","non-dropping-particle":"","parse-names":false,"suffix":""},{"dropping-particle":"","family":"Pines","given":"Gur","non-dropping-particle":"","parse-names":false,"suffix":""},{"dropping-particle":"","family":"Grau","given":"Willliam C.","non-dropping-particle":"","parse-names":false,"suffix":""},{"dropping-particle":"","family":"Gill","given":"Ryan T.","non-dropping-particle":"","parse-names":false,"suffix":""}],"container-title":"ACS Synthetic Biology","id":"ITEM-1","issue":"4","issued":{"date-parts":[["2017","4","21"]]},"page":"619-627","publisher":"American Chemical Society","title":"Quantitative Tracking of Combinatorially Engineered Populations with Multiplexed Binary Assemblies","type":"article-journal","volume":"6"},"uris":["http://www.mendeley.com/documents/?uuid=d5f136d1-405b-4b99-ad6c-538cc6684b55"]},{"id":"ITEM-2","itemData":{"DOI":"10.1073/pnas.1517883113","ISSN":"1091-6490","PMID":"26864203","abstract":"The orchestrated action of genes controls complex biological phenotypes, yet the systematic discovery of gene and drug combinations that modulate these phenotypes in human cells is labor intensive and challenging to scale. Here, we created a platform for the massively parallel screening of barcoded combinatorial gene perturbations in human cells and translated these hits into effective drug combinations. This technology leverages the simplicity of the CRISPR-Cas9 system for multiplexed targeting of specific genomic loci and the versatility of combinatorial genetics en masse (CombiGEM) to rapidly assemble barcoded combinatorial genetic libraries that can be tracked with high-throughput sequencing. We applied CombiGEM-CRISPR to create a library of 23,409 barcoded dual guide-RNA (gRNA) combinations and then perform a high-throughput pooled screen to identify gene pairs that inhibited ovarian cancer cell growth when they were targeted. We validated the growth-inhibiting effects of specific gene sets, including epigenetic regulators KDM4C/BRD4 and KDM6B/BRD4, via individual assays with CRISPR-Cas-based knockouts and RNA-interference-based knockdowns. We also tested small-molecule drug pairs directed against our pairwise hits and showed that they exerted synergistic antiproliferative effects against ovarian cancer cells. We envision that the CombiGEM-CRISPR platform will be applicable to a broad range of biological settings and will accelerate the systematic identification of genetic combinations and their translation into novel drug combinations that modulate complex human disease phenotypes.","author":[{"dropping-particle":"","family":"Wong","given":"Alan S L","non-dropping-particle":"","parse-names":false,"suffix":""},{"dropping-particle":"","family":"Choi","given":"Gigi C G","non-dropping-particle":"","parse-names":false,"suffix":""},{"dropping-particle":"","family":"Cui","given":"Cheryl H","non-dropping-particle":"","parse-names":false,"suffix":""},{"dropping-particle":"","family":"Pregernig","given":"Gabriela","non-dropping-particle":"","parse-names":false,"suffix":""},{"dropping-particle":"","family":"Milani","given":"Pamela","non-dropping-particle":"","parse-names":false,"suffix":""},{"dropping-particle":"","family":"Adam","given":"Miriam","non-dropping-particle":"","parse-names":false,"suffix":""},{"dropping-particle":"","family":"Perli","given":"Samuel D","non-dropping-particle":"","parse-names":false,"suffix":""},{"dropping-particle":"","family":"Kazer","given":"Samuel W","non-dropping-particle":"","parse-names":false,"suffix":""},{"dropping-particle":"","family":"Gaillard","given":"Aleth","non-dropping-particle":"","parse-names":false,"suffix":""},{"dropping-particle":"","family":"Hermann","given":"Mario","non-dropping-particle":"","parse-names":false,"suffix":""},{"dropping-particle":"","family":"Shalek","given":"Alex K","non-dropping-particle":"","parse-names":false,"suffix":""},{"dropping-particle":"","family":"Fraenkel","given":"Ernest","non-dropping-particle":"","parse-names":false,"suffix":""},{"dropping-particle":"","family":"Lu","given":"Timothy K","non-dropping-particle":"","parse-names":false,"suffix":""}],"container-title":"Proceedings of the National Academy of Sciences of the United States of America","id":"ITEM-2","issue":"9","issued":{"date-parts":[["2016","3","1"]]},"page":"2544-9","publisher":"National Academy of Sciences","title":"Multiplexed barcoded CRISPR-Cas9 screening enabled by CombiGEM.","type":"article-journal","volume":"113"},"uris":["http://www.mendeley.com/documents/?uuid=7106bf69-54fe-3cd5-bccf-d1e2fdb9771a"]}],"mendeley":{"formattedCitation":"(Wong et al., 2016; Zeitoun et al., 2017)","plainTextFormattedCitation":"(Wong et al., 2016; Zeitoun et al., 2017)","previouslyFormattedCitation":"(Wong et al., 2016; Zeitoun et al., 2017)"},"properties":{"noteIndex":0},"schema":"https://github.com/citation-style-language/schema/raw/master/csl-citation.json"}</w:instrText>
      </w:r>
      <w:r w:rsidRPr="00233F15">
        <w:rPr>
          <w:bCs/>
          <w:iCs/>
          <w:color w:val="000000" w:themeColor="text1"/>
        </w:rPr>
        <w:fldChar w:fldCharType="separate"/>
      </w:r>
      <w:r w:rsidRPr="00D659A1">
        <w:rPr>
          <w:bCs/>
          <w:iCs/>
          <w:noProof/>
          <w:color w:val="000000" w:themeColor="text1"/>
        </w:rPr>
        <w:t>(Wong et al., 2016; Zeitoun et al., 2017)</w:t>
      </w:r>
      <w:r w:rsidRPr="00233F15">
        <w:rPr>
          <w:bCs/>
          <w:iCs/>
          <w:color w:val="000000" w:themeColor="text1"/>
        </w:rPr>
        <w:fldChar w:fldCharType="end"/>
      </w:r>
      <w:r w:rsidRPr="00233F15">
        <w:rPr>
          <w:bCs/>
          <w:iCs/>
          <w:color w:val="000000" w:themeColor="text1"/>
        </w:rPr>
        <w:t>.</w:t>
      </w:r>
      <w:r>
        <w:rPr>
          <w:bCs/>
          <w:iCs/>
          <w:color w:val="000000" w:themeColor="text1"/>
        </w:rPr>
        <w:t xml:space="preserve">  For example, pooled approaches to profile two-gene combinatorial mutants </w:t>
      </w:r>
      <w:r w:rsidRPr="00381490">
        <w:rPr>
          <w:color w:val="000000" w:themeColor="text1"/>
        </w:rPr>
        <w:t xml:space="preserve">in both yeast </w:t>
      </w:r>
      <w:r w:rsidRPr="00381490">
        <w:rPr>
          <w:color w:val="000000" w:themeColor="text1"/>
        </w:rPr>
        <w:fldChar w:fldCharType="begin" w:fldLock="1"/>
      </w:r>
      <w:r w:rsidRPr="00381490">
        <w:rPr>
          <w:color w:val="000000" w:themeColor="text1"/>
        </w:rPr>
        <w:instrText>ADDIN CSL_CITATION {"citationItems":[{"id":"ITEM-1","itemData":{"DOI":"10.15252/MSB.20177985","ISSN":"1744-4292","PMID":"29807908","abstract":"Condition-dependent genetic interactions can reveal functional relationships between genes that are not evident under standard culture conditions. State-of-the-art yeast genetic interaction mapping, which relies on robotic manipulation of arrays of double-mutant strains, does not scale readily to multi-condition studies. Here, we describe barcode fusion genetics to map genetic interactions (BFG-GI), by which double-mutant strains generated via en masse \"party\" mating can also be monitored en masse for growth to detect genetic interactions. By using site-specific recombination to fuse two DNA barcodes, each representing a specific gene deletion, BFG-GI enables multiplexed quantitative tracking of double mutants via next-generation sequencing. We applied BFG-GI to a matrix of DNA repair genes under nine different conditions, including methyl methanesulfonate (MMS), 4-nitroquinoline 1-oxide (4NQO), bleomycin, zeocin, and three other DNA-damaging environments. BFG-GI recapitulated known genetic interactions and yielded new condition-dependent genetic interactions. We validated and further explored a subnetwork of condition-dependent genetic interactions involving MAG1, SLX4, and genes encoding the Shu complex, and inferred that loss of the Shu complex leads to an increase in the activation of the checkpoint protein kinase Rad53.","author":[{"dropping-particle":"","family":"Díaz-Mejía","given":"J Javier","non-dropping-particle":"","parse-names":false,"suffix":""},{"dropping-particle":"","family":"Celaj","given":"Albi","non-dropping-particle":"","parse-names":false,"suffix":""},{"dropping-particle":"","family":"Mellor","given":"Joseph C","non-dropping-particle":"","parse-names":false,"suffix":""},{"dropping-particle":"","family":"Coté","given":"Atina","non-dropping-particle":"","parse-names":false,"suffix":""},{"dropping-particle":"","family":"Balint","given":"Attila","non-dropping-particle":"","parse-names":false,"suffix":""},{"dropping-particle":"","family":"Ho","given":"Brandon","non-dropping-particle":"","parse-names":false,"suffix":""},{"dropping-particle":"","family":"Bansal","given":"Pritpal","non-dropping-particle":"","parse-names":false,"suffix":""},{"dropping-particle":"","family":"Shaeri","given":"Fatemeh","non-dropping-particle":"","parse-names":false,"suffix":""},{"dropping-particle":"","family":"Gebbia","given":"Marinella","non-dropping-particle":"","parse-names":false,"suffix":""},{"dropping-particle":"","family":"Weile","given":"Jochen","non-dropping-particle":"","parse-names":false,"suffix":""},{"dropping-particle":"","family":"Verby","given":"Marta","non-dropping-particle":"","parse-names":false,"suffix":""},{"dropping-particle":"","family":"Karkhanina","given":"Anna","non-dropping-particle":"","parse-names":false,"suffix":""},{"dropping-particle":"","family":"Zhang","given":"YiFan","non-dropping-particle":"","parse-names":false,"suffix":""},{"dropping-particle":"","family":"Wong","given":"Cassandra","non-dropping-particle":"","parse-names":false,"suffix":""},{"dropping-particle":"","family":"Rich","given":"Justin","non-dropping-particle":"","parse-names":false,"suffix":""},{"dropping-particle":"","family":"Prendergast","given":"D'Arcy","non-dropping-particle":"","parse-names":false,"suffix":""},{"dropping-particle":"","family":"Gupta","given":"Gaurav","non-dropping-particle":"","parse-names":false,"suffix":""},{"dropping-particle":"","family":"Öztürk","given":"Sedide","non-dropping-particle":"","parse-names":false,"suffix":""},{"dropping-particle":"","family":"Durocher","given":"Daniel","non-dropping-particle":"","parse-names":false,"suffix":""},{"dropping-particle":"","family":"Brown","given":"Grant W","non-dropping-particle":"","parse-names":false,"suffix":""},{"dropping-particle":"","family":"Roth","given":"Frederick P","non-dropping-particle":"","parse-names":false,"suffix":""}],"container-title":"Molecular systems biology","id":"ITEM-1","issue":"5","issued":{"date-parts":[["2018","5","28"]]},"page":"e7985","publisher":"EMBO Press","title":"Mapping DNA damage-dependent genetic interactions in yeast via party mating and barcode fusion genetics.","type":"article-journal","volume":"14"},"uris":["http://www.mendeley.com/documents/?uuid=cc373224-e011-3ca7-89fc-516687547f03"]}],"mendeley":{"formattedCitation":"(Díaz-Mejía et al., 2018)","plainTextFormattedCitation":"(Díaz-Mejía et al., 2018)","previouslyFormattedCitation":"(Díaz-Mejía et al., 2018)"},"properties":{"noteIndex":0},"schema":"https://github.com/citation-style-language/schema/raw/master/csl-citation.json"}</w:instrText>
      </w:r>
      <w:r w:rsidRPr="00381490">
        <w:rPr>
          <w:color w:val="000000" w:themeColor="text1"/>
        </w:rPr>
        <w:fldChar w:fldCharType="separate"/>
      </w:r>
      <w:r w:rsidRPr="00381490">
        <w:rPr>
          <w:noProof/>
          <w:color w:val="000000" w:themeColor="text1"/>
        </w:rPr>
        <w:t>(Díaz-Mejía et al., 2018)</w:t>
      </w:r>
      <w:r w:rsidRPr="00381490">
        <w:rPr>
          <w:color w:val="000000" w:themeColor="text1"/>
        </w:rPr>
        <w:fldChar w:fldCharType="end"/>
      </w:r>
      <w:r w:rsidRPr="00381490">
        <w:rPr>
          <w:color w:val="000000" w:themeColor="text1"/>
        </w:rPr>
        <w:t xml:space="preserve"> and human cells </w:t>
      </w:r>
      <w:r w:rsidRPr="00381490">
        <w:rPr>
          <w:color w:val="000000" w:themeColor="text1"/>
        </w:rPr>
        <w:fldChar w:fldCharType="begin" w:fldLock="1"/>
      </w:r>
      <w:r w:rsidRPr="00381490">
        <w:rPr>
          <w:color w:val="000000" w:themeColor="text1"/>
        </w:rPr>
        <w:instrText>ADDIN CSL_CITATION {"citationItems":[{"id":"ITEM-1","itemData":{"DOI":"10.1073/pnas.1517883113","ISSN":"1091-6490","PMID":"26864203","abstract":"The orchestrated action of genes controls complex biological phenotypes, yet the systematic discovery of gene and drug combinations that modulate these phenotypes in human cells is labor intensive and challenging to scale. Here, we created a platform for the massively parallel screening of barcoded combinatorial gene perturbations in human cells and translated these hits into effective drug combinations. This technology leverages the simplicity of the CRISPR-Cas9 system for multiplexed targeting of specific genomic loci and the versatility of combinatorial genetics en masse (CombiGEM) to rapidly assemble barcoded combinatorial genetic libraries that can be tracked with high-throughput sequencing. We applied CombiGEM-CRISPR to create a library of 23,409 barcoded dual guide-RNA (gRNA) combinations and then perform a high-throughput pooled screen to identify gene pairs that inhibited ovarian cancer cell growth when they were targeted. We validated the growth-inhibiting effects of specific gene sets, including epigenetic regulators KDM4C/BRD4 and KDM6B/BRD4, via individual assays with CRISPR-Cas-based knockouts and RNA-interference-based knockdowns. We also tested small-molecule drug pairs directed against our pairwise hits and showed that they exerted synergistic antiproliferative effects against ovarian cancer cells. We envision that the CombiGEM-CRISPR platform will be applicable to a broad range of biological settings and will accelerate the systematic identification of genetic combinations and their translation into novel drug combinations that modulate complex human disease phenotypes.","author":[{"dropping-particle":"","family":"Wong","given":"Alan S L","non-dropping-particle":"","parse-names":false,"suffix":""},{"dropping-particle":"","family":"Choi","given":"Gigi C G","non-dropping-particle":"","parse-names":false,"suffix":""},{"dropping-particle":"","family":"Cui","given":"Cheryl H","non-dropping-particle":"","parse-names":false,"suffix":""},{"dropping-particle":"","family":"Pregernig","given":"Gabriela","non-dropping-particle":"","parse-names":false,"suffix":""},{"dropping-particle":"","family":"Milani","given":"Pamela","non-dropping-particle":"","parse-names":false,"suffix":""},{"dropping-particle":"","family":"Adam","given":"Miriam","non-dropping-particle":"","parse-names":false,"suffix":""},{"dropping-particle":"","family":"Perli","given":"Samuel D","non-dropping-particle":"","parse-names":false,"suffix":""},{"dropping-particle":"","family":"Kazer","given":"Samuel W","non-dropping-particle":"","parse-names":false,"suffix":""},{"dropping-particle":"","family":"Gaillard","given":"Aleth","non-dropping-particle":"","parse-names":false,"suffix":""},{"dropping-particle":"","family":"Hermann","given":"Mario","non-dropping-particle":"","parse-names":false,"suffix":""},{"dropping-particle":"","family":"Shalek","given":"Alex K","non-dropping-particle":"","parse-names":false,"suffix":""},{"dropping-particle":"","family":"Fraenkel","given":"Ernest","non-dropping-particle":"","parse-names":false,"suffix":""},{"dropping-particle":"","family":"Lu","given":"Timothy K","non-dropping-particle":"","parse-names":false,"suffix":""}],"container-title":"Proceedings of the National Academy of Sciences of the United States of America","id":"ITEM-1","issue":"9","issued":{"date-parts":[["2016","3","1"]]},"page":"2544-9","publisher":"National Academy of Sciences","title":"Multiplexed barcoded CRISPR-Cas9 screening enabled by CombiGEM.","type":"article-journal","volume":"113"},"uris":["http://www.mendeley.com/documents/?uuid=7106bf69-54fe-3cd5-bccf-d1e2fdb9771a"]},{"id":"ITEM-2","itemData":{"DOI":"10.1016/J.CELL.2018.06.010","ISSN":"0092-8674","abstract":"Seminal yeast studies have established the value of comprehensively mapping genetic interactions (GIs) for inferring gene function. Efforts in human cells using focused gene sets underscore the utility of this approach, but the feasibility of generating large-scale, diverse human GI maps remains unresolved. We developed a CRISPR interference platform for large-scale quantitative mapping of human GIs. We systematically perturbed 222,784 gene pairs in two cancer cell lines. The resultant maps cluster functionally related genes, assigning function to poorly characterized genes, including TMEM261, a new electron transport chain component. Individual GIs pinpoint unexpected relationships between pathways, exemplified by a specific cholesterol biosynthesis intermediate whose accumulation induces deoxynucleotide depletion, causing replicative DNA damage and a synthetic-lethal interaction with the ATR/9-1-1 DNA repair pathway. Our map provides a broad resource, establishes GI maps as a high-resolution tool for dissecting gene function, and serves as a blueprint for mapping the genetic landscape of human cells.","author":[{"dropping-particle":"","family":"Horlbeck","given":"Max A.","non-dropping-particle":"","parse-names":false,"suffix":""},{"dropping-particle":"","family":"Xu","given":"Albert","non-dropping-particle":"","parse-names":false,"suffix":""},{"dropping-particle":"","family":"Wang","given":"Min","non-dropping-particle":"","parse-names":false,"suffix":""},{"dropping-particle":"","family":"Bennett","given":"Neal K.","non-dropping-particle":"","parse-names":false,"suffix":""},{"dropping-particle":"","family":"Park","given":"Chong Y.","non-dropping-particle":"","parse-names":false,"suffix":""},{"dropping-particle":"","family":"Bogdanoff","given":"Derek","non-dropping-particle":"","parse-names":false,"suffix":""},{"dropping-particle":"","family":"Adamson","given":"Britt","non-dropping-particle":"","parse-names":false,"suffix":""},{"dropping-particle":"","family":"Chow","given":"Eric D.","non-dropping-particle":"","parse-names":false,"suffix":""},{"dropping-particle":"","family":"Kampmann","given":"Martin","non-dropping-particle":"","parse-names":false,"suffix":""},{"dropping-particle":"","family":"Peterson","given":"Tim R.","non-dropping-particle":"","parse-names":false,"suffix":""},{"dropping-particle":"","family":"Nakamura","given":"Ken","non-dropping-particle":"","parse-names":false,"suffix":""},{"dropping-particle":"","family":"Fischbach","given":"Michael A.","non-dropping-particle":"","parse-names":false,"suffix":""},{"dropping-particle":"","family":"Weissman","given":"Jonathan S.","non-dropping-particle":"","parse-names":false,"suffix":""},{"dropping-particle":"","family":"Gilbert","given":"Luke A.","non-dropping-particle":"","parse-names":false,"suffix":""}],"container-title":"Cell","id":"ITEM-2","issue":"4","issued":{"date-parts":[["2018","8","9"]]},"page":"953-967.e22","publisher":"Cell Press","title":"Mapping the Genetic Landscape of Human Cells","type":"article-journal","volume":"174"},"uris":["http://www.mendeley.com/documents/?uuid=5953652c-a848-3c9a-8f64-e9a77dd09217"]},{"id":"ITEM-3","itemData":{"DOI":"10.1038/nmeth.4225","ISSN":"1548-7091","PMID":"28319113","abstract":"We developed a systematic approach to map human genetic networks by combinatorial CRISPR-Cas9 perturbations coupled to robust analysis of growth kinetics. We targeted all pairs of 73 cancer genes with dual guide RNAs in three cell lines, comprising 141,912 tests of interaction. Numerous therapeutically relevant interactions were identified, and these patterns replicated with combinatorial drugs at 75% precision. From these results, we anticipate that cellular context will be critical to synthetic-lethal therapies.","author":[{"dropping-particle":"","family":"Shen","given":"John Paul","non-dropping-particle":"","parse-names":false,"suffix":""},{"dropping-particle":"","family":"Zhao","given":"Dongxin","non-dropping-particle":"","parse-names":false,"suffix":""},{"dropping-particle":"","family":"Sasik","given":"Roman","non-dropping-particle":"","parse-names":false,"suffix":""},{"dropping-particle":"","family":"Luebeck","given":"Jens","non-dropping-particle":"","parse-names":false,"suffix":""},{"dropping-particle":"","family":"Birmingham","given":"Amanda","non-dropping-particle":"","parse-names":false,"suffix":""},{"dropping-particle":"","family":"Bojorquez-Gomez","given":"Ana","non-dropping-particle":"","parse-names":false,"suffix":""},{"dropping-particle":"","family":"Licon","given":"Katherine","non-dropping-particle":"","parse-names":false,"suffix":""},{"dropping-particle":"","family":"Klepper","given":"Kristin","non-dropping-particle":"","parse-names":false,"suffix":""},{"dropping-particle":"","family":"Pekin","given":"Daniel","non-dropping-particle":"","parse-names":false,"suffix":""},{"dropping-particle":"","family":"Beckett","given":"Alex N","non-dropping-particle":"","parse-names":false,"suffix":""},{"dropping-particle":"","family":"Sanchez","given":"Kyle Salinas","non-dropping-particle":"","parse-names":false,"suffix":""},{"dropping-particle":"","family":"Thomas","given":"Alex","non-dropping-particle":"","parse-names":false,"suffix":""},{"dropping-particle":"","family":"Kuo","given":"Chih-Chung","non-dropping-particle":"","parse-names":false,"suffix":""},{"dropping-particle":"","family":"Du","given":"Dan","non-dropping-particle":"","parse-names":false,"suffix":""},{"dropping-particle":"","family":"Roguev","given":"Assen","non-dropping-particle":"","parse-names":false,"suffix":""},{"dropping-particle":"","family":"Lewis","given":"Nathan E","non-dropping-particle":"","parse-names":false,"suffix":""},{"dropping-particle":"","family":"Chang","given":"Aaron N","non-dropping-particle":"","parse-names":false,"suffix":""},{"dropping-particle":"","family":"Kreisberg","given":"Jason F","non-dropping-particle":"","parse-names":false,"suffix":""},{"dropping-particle":"","family":"Krogan","given":"Nevan","non-dropping-particle":"","parse-names":false,"suffix":""},{"dropping-particle":"","family":"Qi","given":"Lei","non-dropping-particle":"","parse-names":false,"suffix":""},{"dropping-particle":"","family":"Ideker","given":"Trey","non-dropping-particle":"","parse-names":false,"suffix":""},{"dropping-particle":"","family":"Mali","given":"Prashant","non-dropping-particle":"","parse-names":false,"suffix":""}],"container-title":"Nature Methods","id":"ITEM-3","issue":"6","issued":{"date-parts":[["2017","3","20"]]},"page":"573-576","title":"Combinatorial CRISPR–Cas9 screens for de novo mapping of genetic interactions","type":"article-journal","volume":"14"},"uris":["http://www.mendeley.com/documents/?uuid=804a2532-59e4-34ac-a7f7-a2ed8fdeeeeb"]},{"id":"ITEM-4","itemData":{"DOI":"10.1038/nbt.4048","ISSN":"1087-0156","PMID":"29251726","abstract":"Combinatorial genetic screening using CRISPR-Cas9 is a useful approach to uncover redundant genes and to explore complex gene networks. However, current methods suffer from interference between the single-guide RNAs (sgRNAs) and from limited gene targeting activity. To increase the efficiency of combinatorial screening, we employ orthogonal Cas9 enzymes from Staphylococcus aureus and Streptococcus pyogenes. We used machine learning to establish S. aureus Cas9 sgRNA design rules and paired S. aureus Cas9 with S. pyogenes Cas9 to achieve dual targeting in a high fraction of cells. We also developed a lentiviral vector and cloning strategy to generate high-complexity pooled dual-knockout libraries to identify synthetic lethal and buffering gene pairs across multiple cell types, including MAPK pathway genes and apoptotic genes. Our orthologous approach also enabled a screen combining gene knockouts with transcriptional activation, which revealed genetic interactions with TP53. The \"Big Papi\" (paired aureus and pyogenes for interactions) approach described here will be widely applicable for the study of combinatorial phenotypes.","author":[{"dropping-particle":"","family":"Najm","given":"Fadi J","non-dropping-particle":"","parse-names":false,"suffix":""},{"dropping-particle":"","family":"Strand","given":"Christine","non-dropping-particle":"","parse-names":false,"suffix":""},{"dropping-particle":"","family":"Donovan","given":"Katherine F","non-dropping-particle":"","parse-names":false,"suffix":""},{"dropping-particle":"","family":"Hegde","given":"Mudra","non-dropping-particle":"","parse-names":false,"suffix":""},{"dropping-particle":"","family":"Sanson","given":"Kendall R","non-dropping-particle":"","parse-names":false,"suffix":""},{"dropping-particle":"","family":"Vaimberg","given":"Emma W","non-dropping-particle":"","parse-names":false,"suffix":""},{"dropping-particle":"","family":"Sullender","given":"Meagan E","non-dropping-particle":"","parse-names":false,"suffix":""},{"dropping-particle":"","family":"Hartenian","given":"Ella","non-dropping-particle":"","parse-names":false,"suffix":""},{"dropping-particle":"","family":"Kalani","given":"Zohra","non-dropping-particle":"","parse-names":false,"suffix":""},{"dropping-particle":"","family":"Fusi","given":"Nicolo","non-dropping-particle":"","parse-names":false,"suffix":""},{"dropping-particle":"","family":"Listgarten","given":"Jennifer","non-dropping-particle":"","parse-names":false,"suffix":""},{"dropping-particle":"","family":"Younger","given":"Scott T","non-dropping-particle":"","parse-names":false,"suffix":""},{"dropping-particle":"","family":"Bernstein","given":"Bradley E","non-dropping-particle":"","parse-names":false,"suffix":""},{"dropping-particle":"","family":"Root","given":"David E","non-dropping-particle":"","parse-names":false,"suffix":""},{"dropping-particle":"","family":"Doench","given":"John G","non-dropping-particle":"","parse-names":false,"suffix":""}],"container-title":"Nature Biotechnology","id":"ITEM-4","issue":"2","issued":{"date-parts":[["2017","12","18"]]},"page":"179-189","title":"Orthologous CRISPR–Cas9 enzymes for combinatorial genetic screens","type":"article-journal","volume":"36"},"uris":["http://www.mendeley.com/documents/?uuid=f330f235-c802-3364-80a6-4aae33fe61ca"]}],"mendeley":{"formattedCitation":"(Horlbeck et al., 2018; Najm et al., 2017; Shen et al., 2017; Wong et al., 2016)","plainTextFormattedCitation":"(Horlbeck et al., 2018; Najm et al., 2017; Shen et al., 2017; Wong et al., 2016)","previouslyFormattedCitation":"(Horlbeck et al., 2018; Najm et al., 2017; Shen et al., 2017; Wong et al., 2016)"},"properties":{"noteIndex":0},"schema":"https://github.com/citation-style-language/schema/raw/master/csl-citation.json"}</w:instrText>
      </w:r>
      <w:r w:rsidRPr="00381490">
        <w:rPr>
          <w:color w:val="000000" w:themeColor="text1"/>
        </w:rPr>
        <w:fldChar w:fldCharType="separate"/>
      </w:r>
      <w:r w:rsidRPr="00381490">
        <w:rPr>
          <w:noProof/>
          <w:color w:val="000000" w:themeColor="text1"/>
        </w:rPr>
        <w:t>(Horlbeck et al., 2018; Najm et al., 2017; Shen et al., 2017; Wong et al., 2016)</w:t>
      </w:r>
      <w:r w:rsidRPr="00381490">
        <w:rPr>
          <w:color w:val="000000" w:themeColor="text1"/>
        </w:rPr>
        <w:fldChar w:fldCharType="end"/>
      </w:r>
      <w:r>
        <w:rPr>
          <w:color w:val="000000" w:themeColor="text1"/>
        </w:rPr>
        <w:t xml:space="preserve"> may be expanded to allow for </w:t>
      </w:r>
      <w:r w:rsidRPr="00381490">
        <w:rPr>
          <w:color w:val="000000" w:themeColor="text1"/>
        </w:rPr>
        <w:t>higher combinatorial complexity</w:t>
      </w:r>
      <w:r>
        <w:rPr>
          <w:bCs/>
          <w:iCs/>
          <w:color w:val="000000" w:themeColor="text1"/>
        </w:rPr>
        <w:t xml:space="preserve"> at large scale.  In human cells, methods developed for single-cell sequencing may also be adapted </w:t>
      </w:r>
      <w:r w:rsidR="009D798E">
        <w:rPr>
          <w:bCs/>
          <w:iCs/>
          <w:color w:val="000000" w:themeColor="text1"/>
        </w:rPr>
        <w:t xml:space="preserve">to </w:t>
      </w:r>
      <w:r>
        <w:rPr>
          <w:bCs/>
          <w:iCs/>
          <w:color w:val="000000" w:themeColor="text1"/>
        </w:rPr>
        <w:t xml:space="preserve">XGA to permit </w:t>
      </w:r>
      <w:r w:rsidR="009D798E">
        <w:rPr>
          <w:bCs/>
          <w:iCs/>
          <w:color w:val="000000" w:themeColor="text1"/>
        </w:rPr>
        <w:t>high-order genotyping and phenotyping in heterogeneous cultures</w:t>
      </w:r>
      <w:r>
        <w:rPr>
          <w:bCs/>
          <w:iCs/>
          <w:color w:val="000000" w:themeColor="text1"/>
        </w:rPr>
        <w:t xml:space="preserve">.  Indeed, it is already possible to profile single-cell RNA levels </w:t>
      </w:r>
      <w:r>
        <w:rPr>
          <w:bCs/>
          <w:iCs/>
          <w:color w:val="000000" w:themeColor="text1"/>
        </w:rPr>
        <w:fldChar w:fldCharType="begin" w:fldLock="1"/>
      </w:r>
      <w:r>
        <w:rPr>
          <w:bCs/>
          <w:iCs/>
          <w:color w:val="000000" w:themeColor="text1"/>
        </w:rPr>
        <w:instrText>ADDIN CSL_CITATION {"citationItems":[{"id":"ITEM-1","itemData":{"DOI":"10.1016/j.cell.2016.11.038","ISSN":"1097-4172","PMID":"27984732","abstract":"Genetic screens help infer gene function in mammalian cells, but it has remained difficult to assay complex phenotypes-such as transcriptional profiles-at scale. Here, we develop Perturb-seq, combining single-cell RNA sequencing (RNA-seq) and clustered regularly interspaced short palindromic repeats (CRISPR)-based perturbations to perform many such assays in a pool. We demonstrate Perturb-seq by analyzing 200,000 cells in immune cells and cell lines, focusing on transcription factors regulating the response of dendritic cells to lipopolysaccharide (LPS). Perturb-seq accurately identifies individual gene targets, gene signatures, and cell states affected by individual perturbations and their genetic interactions. We posit new functions for regulators of differentiation, the anti-viral response, and mitochondrial function during immune activation. By decomposing many high content measurements into the effects of perturbations, their interactions, and diverse cell metadata, Perturb-seq dramatically increases the scope of pooled genomic assays.","author":[{"dropping-particle":"","family":"Dixit","given":"Atray","non-dropping-particle":"","parse-names":false,"suffix":""},{"dropping-particle":"","family":"Parnas","given":"Oren","non-dropping-particle":"","parse-names":false,"suffix":""},{"dropping-particle":"","family":"Li","given":"Biyu","non-dropping-particle":"","parse-names":false,"suffix":""},{"dropping-particle":"","family":"Chen","given":"Jenny","non-dropping-particle":"","parse-names":false,"suffix":""},{"dropping-particle":"","family":"Fulco","given":"Charles P","non-dropping-particle":"","parse-names":false,"suffix":""},{"dropping-particle":"","family":"Jerby-Arnon","given":"Livnat","non-dropping-particle":"","parse-names":false,"suffix":""},{"dropping-particle":"","family":"Marjanovic","given":"Nemanja D","non-dropping-particle":"","parse-names":false,"suffix":""},{"dropping-particle":"","family":"Dionne","given":"Danielle","non-dropping-particle":"","parse-names":false,"suffix":""},{"dropping-particle":"","family":"Burks","given":"Tyler","non-dropping-particle":"","parse-names":false,"suffix":""},{"dropping-particle":"","family":"Raychowdhury","given":"Raktima","non-dropping-particle":"","parse-names":false,"suffix":""},{"dropping-particle":"","family":"Adamson","given":"Britt","non-dropping-particle":"","parse-names":false,"suffix":""},{"dropping-particle":"","family":"Norman","given":"Thomas M","non-dropping-particle":"","parse-names":false,"suffix":""},{"dropping-particle":"","family":"Lander","given":"Eric S","non-dropping-particle":"","parse-names":false,"suffix":""},{"dropping-particle":"","family":"Weissman","given":"Jonathan S","non-dropping-particle":"","parse-names":false,"suffix":""},{"dropping-particle":"","family":"Friedman","given":"Nir","non-dropping-particle":"","parse-names":false,"suffix":""},{"dropping-particle":"","family":"Regev","given":"Aviv","non-dropping-particle":"","parse-names":false,"suffix":""}],"container-title":"Cell","id":"ITEM-1","issue":"7","issued":{"date-parts":[["2016","12","15"]]},"page":"1853-1866.e17","title":"Perturb-Seq: Dissecting Molecular Circuits with Scalable Single-Cell RNA Profiling of Pooled Genetic Screens.","type":"article-journal","volume":"167"},"uris":["http://www.mendeley.com/documents/?uuid=3b225736-bd00-3460-8a49-fa1b37e2c66e"]}],"mendeley":{"formattedCitation":"(Dixit et al., 2016)","plainTextFormattedCitation":"(Dixit et al., 2016)","previouslyFormattedCitation":"(Dixit et al., 2016)"},"properties":{"noteIndex":0},"schema":"https://github.com/citation-style-language/schema/raw/master/csl-citation.json"}</w:instrText>
      </w:r>
      <w:r>
        <w:rPr>
          <w:bCs/>
          <w:iCs/>
          <w:color w:val="000000" w:themeColor="text1"/>
        </w:rPr>
        <w:fldChar w:fldCharType="separate"/>
      </w:r>
      <w:r w:rsidRPr="00382CE4">
        <w:rPr>
          <w:bCs/>
          <w:iCs/>
          <w:noProof/>
          <w:color w:val="000000" w:themeColor="text1"/>
        </w:rPr>
        <w:t>(Dixit et al., 2016)</w:t>
      </w:r>
      <w:r>
        <w:rPr>
          <w:bCs/>
          <w:iCs/>
          <w:color w:val="000000" w:themeColor="text1"/>
        </w:rPr>
        <w:fldChar w:fldCharType="end"/>
      </w:r>
      <w:r>
        <w:rPr>
          <w:bCs/>
          <w:iCs/>
          <w:color w:val="000000" w:themeColor="text1"/>
        </w:rPr>
        <w:t xml:space="preserve"> and chromatin state </w:t>
      </w:r>
      <w:r>
        <w:rPr>
          <w:bCs/>
          <w:iCs/>
          <w:color w:val="000000" w:themeColor="text1"/>
        </w:rPr>
        <w:fldChar w:fldCharType="begin" w:fldLock="1"/>
      </w:r>
      <w:r>
        <w:rPr>
          <w:bCs/>
          <w:iCs/>
          <w:color w:val="000000" w:themeColor="text1"/>
        </w:rPr>
        <w:instrText xml:space="preserve">ADDIN CSL_CITATION {"citationItems":[{"id":"ITEM-1","itemData":{"DOI":"10.1016/j.cell.2018.11.022","ISSN":"00928674","PMID":"30580963","abstract":"Here, we present Perturb-ATAC, a method that combines multiplexed CRISPR interference or knockout with genome-wide chromatin accessibility profiling in single cells based on the simultaneous detection of CRISPR guide RNAs and open chromatin sites by assay of transposase-accessible chromatin with sequencing (ATAC-seq). We applied Perturb-ATAC to transcription factors (TFs), chromatin-modifying factors, and noncoding RNAs (ncRNAs) in </w:instrText>
      </w:r>
      <w:r>
        <w:rPr>
          <w:rFonts w:ascii="Cambria Math" w:hAnsi="Cambria Math" w:cs="Cambria Math"/>
          <w:bCs/>
          <w:iCs/>
          <w:color w:val="000000" w:themeColor="text1"/>
        </w:rPr>
        <w:instrText>∼</w:instrText>
      </w:r>
      <w:r>
        <w:rPr>
          <w:bCs/>
          <w:iCs/>
          <w:color w:val="000000" w:themeColor="text1"/>
        </w:rPr>
        <w:instrText>4,300 single cells, encompassing more than 63 genotype-phenotype relationships. Perturb-ATAC in human B lymphocytes uncovered regulators of chromatin accessibility, TF occupancy, and nucleosome positioning and identified a hierarchy of TFs that govern B cell state, variation, and disease-associated cis-regulatory elements. Perturb-ATAC in primary human epidermal cells revealed three sequential modules of cis-elements that specify keratinocyte fate. Combinatorial deletion of all pairs of these TFs uncovered their epistatic relationships and highlighted genomic co-localization as a basis for synergistic interactions. Thus, Perturb-ATAC is a powerful strategy to dissect gene regulatory networks in development and disease.","author":[{"dropping-particle":"","family":"Rubin","given":"Adam J.","non-dropping-particle":"","parse-names":false,"suffix":""},{"dropping-particle":"","family":"Parker","given":"Kevin R.","non-dropping-particle":"","parse-names":false,"suffix":""},{"dropping-particle":"","family":"Satpathy","given":"Ansuman T.","non-dropping-particle":"","parse-names":false,"suffix":""},{"dropping-particle":"","family":"Qi","given":"Yanyan","non-dropping-particle":"","parse-names":false,"suffix":""},{"dropping-particle":"","family":"Wu","given":"Beijing","non-dropping-particle":"","parse-names":false,"suffix":""},{"dropping-particle":"","family":"Ong","given":"Alvin J.","non-dropping-particle":"","parse-names":false,"suffix":""},{"dropping-particle":"","family":"Mumbach","given":"Maxwell R.","non-dropping-particle":"","parse-names":false,"suffix":""},{"dropping-particle":"","family":"Ji","given":"Andrew L.","non-dropping-particle":"","parse-names":false,"suffix":""},{"dropping-particle":"","family":"Kim","given":"Daniel S.","non-dropping-particle":"","parse-names":false,"suffix":""},{"dropping-particle":"","family":"Cho","given":"Seung Woo","non-dropping-particle":"","parse-names":false,"suffix":""},{"dropping-particle":"","family":"Zarnegar","given":"Brian J.","non-dropping-particle":"","parse-names":false,"suffix":""},{"dropping-particle":"","family":"Greenleaf","given":"William J.","non-dropping-particle":"","parse-names":false,"suffix":""},{"dropping-particle":"","family":"Chang","given":"Howard Y.","non-dropping-particle":"","parse-names":false,"suffix":""},{"dropping-particle":"","family":"Khavari","given":"Paul A.","non-dropping-particle":"","parse-names":false,"suffix":""}],"container-title":"Cell","id":"ITEM-1","issued":{"date-parts":[["2018","12","11"]]},"title":"Coupled Single-Cell CRISPR Screening and Epigenomic Profiling Reveals Causal Gene Regulatory Networks","type":"article-journal"},"uris":["http://www.mendeley.com/documents/?uuid=7f9c7c2a-299d-3cab-9968-e7f1f4bb3784"]}],"mendeley":{"formattedCitation":"(Rubin et al., 2018)","plainTextFormattedCitation":"(Rubin et al., 2018)","previouslyFormattedCitation":"(Rubin et al., 2018)"},"properties":{"noteIndex":0},"schema":"https://github.com/citation-style-language/schema/raw/master/csl-citation.json"}</w:instrText>
      </w:r>
      <w:r>
        <w:rPr>
          <w:bCs/>
          <w:iCs/>
          <w:color w:val="000000" w:themeColor="text1"/>
        </w:rPr>
        <w:fldChar w:fldCharType="separate"/>
      </w:r>
      <w:r w:rsidRPr="00E4294E">
        <w:rPr>
          <w:bCs/>
          <w:iCs/>
          <w:noProof/>
          <w:color w:val="000000" w:themeColor="text1"/>
        </w:rPr>
        <w:t>(Rubin et al., 2018)</w:t>
      </w:r>
      <w:r>
        <w:rPr>
          <w:bCs/>
          <w:iCs/>
          <w:color w:val="000000" w:themeColor="text1"/>
        </w:rPr>
        <w:fldChar w:fldCharType="end"/>
      </w:r>
      <w:r>
        <w:rPr>
          <w:bCs/>
          <w:iCs/>
          <w:color w:val="000000" w:themeColor="text1"/>
        </w:rPr>
        <w:t xml:space="preserve"> following combinatorial gene disruptions, but this has not yet been applied to large numbers of multi-gene variants.  Single-cell barcoding methods may also permit more in-depth sampling of the vast combinatorial space </w:t>
      </w:r>
      <w:r>
        <w:t>–</w:t>
      </w:r>
      <w:r>
        <w:rPr>
          <w:bCs/>
          <w:iCs/>
          <w:color w:val="000000" w:themeColor="text1"/>
        </w:rPr>
        <w:t xml:space="preserve"> here, we sampled ~8% of 65,536 knockout combinations at 16 genes, </w:t>
      </w:r>
      <w:r w:rsidR="002D1D2B">
        <w:rPr>
          <w:bCs/>
          <w:iCs/>
          <w:color w:val="000000" w:themeColor="text1"/>
        </w:rPr>
        <w:t xml:space="preserve">but XGA analysis of 16 genes in diploid cells would sample from a space of </w:t>
      </w:r>
      <w:r>
        <w:rPr>
          <w:bCs/>
          <w:iCs/>
          <w:color w:val="000000" w:themeColor="text1"/>
        </w:rPr>
        <w:t>~10</w:t>
      </w:r>
      <w:r w:rsidRPr="00001416">
        <w:rPr>
          <w:bCs/>
          <w:iCs/>
          <w:color w:val="000000" w:themeColor="text1"/>
          <w:vertAlign w:val="superscript"/>
        </w:rPr>
        <w:t>7</w:t>
      </w:r>
      <w:r>
        <w:rPr>
          <w:bCs/>
          <w:iCs/>
          <w:color w:val="000000" w:themeColor="text1"/>
          <w:vertAlign w:val="superscript"/>
        </w:rPr>
        <w:t xml:space="preserve"> </w:t>
      </w:r>
      <w:r>
        <w:rPr>
          <w:bCs/>
          <w:iCs/>
          <w:color w:val="000000" w:themeColor="text1"/>
        </w:rPr>
        <w:t xml:space="preserve">combinations </w:t>
      </w:r>
      <w:r w:rsidR="002D1D2B">
        <w:rPr>
          <w:bCs/>
          <w:iCs/>
          <w:color w:val="000000" w:themeColor="text1"/>
        </w:rPr>
        <w:t xml:space="preserve">(considering </w:t>
      </w:r>
      <w:r>
        <w:rPr>
          <w:bCs/>
          <w:iCs/>
          <w:color w:val="000000" w:themeColor="text1"/>
        </w:rPr>
        <w:t>heterozygo</w:t>
      </w:r>
      <w:r w:rsidR="002D1D2B">
        <w:rPr>
          <w:bCs/>
          <w:iCs/>
          <w:color w:val="000000" w:themeColor="text1"/>
        </w:rPr>
        <w:t>us genotypes)</w:t>
      </w:r>
      <w:r>
        <w:rPr>
          <w:bCs/>
          <w:iCs/>
          <w:color w:val="000000" w:themeColor="text1"/>
        </w:rPr>
        <w:t>.</w:t>
      </w:r>
    </w:p>
    <w:p w14:paraId="1A472CC1" w14:textId="77777777" w:rsidR="008562C9" w:rsidRDefault="008562C9" w:rsidP="008562C9">
      <w:pPr>
        <w:jc w:val="both"/>
        <w:outlineLvl w:val="0"/>
        <w:rPr>
          <w:bCs/>
          <w:iCs/>
          <w:color w:val="000000" w:themeColor="text1"/>
        </w:rPr>
      </w:pPr>
    </w:p>
    <w:p w14:paraId="378CA3E8" w14:textId="5E8BBC5B" w:rsidR="008562C9" w:rsidRDefault="008562C9" w:rsidP="008562C9">
      <w:pPr>
        <w:jc w:val="both"/>
        <w:outlineLvl w:val="0"/>
        <w:rPr>
          <w:bCs/>
          <w:iCs/>
          <w:color w:val="000000" w:themeColor="text1"/>
        </w:rPr>
      </w:pPr>
      <w:r>
        <w:rPr>
          <w:bCs/>
          <w:iCs/>
          <w:color w:val="000000" w:themeColor="text1"/>
        </w:rPr>
        <w:t xml:space="preserve">Many future expansions can be envisioned even for the demonstrated XGA study of </w:t>
      </w:r>
      <w:r w:rsidRPr="00944FDF">
        <w:rPr>
          <w:bCs/>
          <w:iCs/>
          <w:color w:val="000000" w:themeColor="text1"/>
        </w:rPr>
        <w:t>yeast ABC transporter</w:t>
      </w:r>
      <w:r>
        <w:rPr>
          <w:bCs/>
          <w:iCs/>
          <w:color w:val="000000" w:themeColor="text1"/>
        </w:rPr>
        <w:t>s</w:t>
      </w:r>
      <w:r w:rsidRPr="00944FDF">
        <w:rPr>
          <w:bCs/>
          <w:iCs/>
          <w:color w:val="000000" w:themeColor="text1"/>
        </w:rPr>
        <w:t xml:space="preserve">.  </w:t>
      </w:r>
      <w:r>
        <w:rPr>
          <w:bCs/>
          <w:iCs/>
          <w:color w:val="000000" w:themeColor="text1"/>
        </w:rPr>
        <w:t>For example, the constructed engineered population provides a resource that readily allows XGA</w:t>
      </w:r>
      <w:r w:rsidDel="0017720F">
        <w:rPr>
          <w:bCs/>
          <w:iCs/>
          <w:color w:val="000000" w:themeColor="text1"/>
        </w:rPr>
        <w:t xml:space="preserve"> </w:t>
      </w:r>
      <w:r>
        <w:rPr>
          <w:bCs/>
          <w:iCs/>
          <w:color w:val="000000" w:themeColor="text1"/>
        </w:rPr>
        <w:t xml:space="preserve">of </w:t>
      </w:r>
      <w:r w:rsidR="002D1D2B">
        <w:rPr>
          <w:bCs/>
          <w:iCs/>
          <w:color w:val="000000" w:themeColor="text1"/>
        </w:rPr>
        <w:t xml:space="preserve">these 16 </w:t>
      </w:r>
      <w:r>
        <w:rPr>
          <w:bCs/>
          <w:iCs/>
          <w:color w:val="000000" w:themeColor="text1"/>
        </w:rPr>
        <w:t xml:space="preserve">ABC transporters </w:t>
      </w:r>
      <w:r w:rsidR="002D1D2B">
        <w:rPr>
          <w:bCs/>
          <w:iCs/>
          <w:color w:val="000000" w:themeColor="text1"/>
        </w:rPr>
        <w:t xml:space="preserve">using additional </w:t>
      </w:r>
      <w:r>
        <w:rPr>
          <w:bCs/>
          <w:iCs/>
          <w:color w:val="000000" w:themeColor="text1"/>
        </w:rPr>
        <w:t xml:space="preserve">compounds.  Additional genes </w:t>
      </w:r>
      <w:r w:rsidR="002D1D2B">
        <w:rPr>
          <w:bCs/>
          <w:iCs/>
          <w:color w:val="000000" w:themeColor="text1"/>
        </w:rPr>
        <w:t xml:space="preserve">could </w:t>
      </w:r>
      <w:r>
        <w:rPr>
          <w:bCs/>
          <w:iCs/>
          <w:color w:val="000000" w:themeColor="text1"/>
        </w:rPr>
        <w:t>also be deleted in each pool</w:t>
      </w:r>
      <w:r w:rsidR="002D1D2B">
        <w:rPr>
          <w:bCs/>
          <w:iCs/>
          <w:color w:val="000000" w:themeColor="text1"/>
        </w:rPr>
        <w:t xml:space="preserve"> </w:t>
      </w:r>
      <w:r w:rsidR="002D1D2B">
        <w:rPr>
          <w:bCs/>
          <w:i/>
          <w:iCs/>
          <w:color w:val="000000" w:themeColor="text1"/>
        </w:rPr>
        <w:t>en masse</w:t>
      </w:r>
      <w:r>
        <w:rPr>
          <w:bCs/>
          <w:iCs/>
          <w:color w:val="000000" w:themeColor="text1"/>
        </w:rPr>
        <w:t>, thereby expanding XGA targets (e.g. to study factors responsible for the observed transcriptional response).</w:t>
      </w:r>
      <w:r w:rsidRPr="00944FDF">
        <w:rPr>
          <w:bCs/>
          <w:iCs/>
          <w:color w:val="000000" w:themeColor="text1"/>
        </w:rPr>
        <w:t xml:space="preserve"> </w:t>
      </w:r>
      <w:r>
        <w:rPr>
          <w:bCs/>
          <w:iCs/>
          <w:color w:val="000000" w:themeColor="text1"/>
        </w:rPr>
        <w:t xml:space="preserve"> Higher-content phenotyping</w:t>
      </w:r>
      <w:r w:rsidRPr="00944FDF">
        <w:rPr>
          <w:bCs/>
          <w:iCs/>
          <w:color w:val="000000" w:themeColor="text1"/>
        </w:rPr>
        <w:t xml:space="preserve"> </w:t>
      </w:r>
      <w:r>
        <w:rPr>
          <w:bCs/>
          <w:iCs/>
          <w:color w:val="000000" w:themeColor="text1"/>
        </w:rPr>
        <w:t>could also provide a richer profile of the cellular response to ABC transporter perturbation</w:t>
      </w:r>
      <w:r w:rsidRPr="00944FDF">
        <w:rPr>
          <w:bCs/>
          <w:iCs/>
          <w:color w:val="000000" w:themeColor="text1"/>
        </w:rPr>
        <w:t xml:space="preserve"> </w:t>
      </w:r>
      <w:r w:rsidRPr="00944FDF">
        <w:rPr>
          <w:bCs/>
          <w:iCs/>
          <w:color w:val="000000" w:themeColor="text1"/>
        </w:rPr>
        <w:fldChar w:fldCharType="begin" w:fldLock="1"/>
      </w:r>
      <w:r w:rsidRPr="00944FDF">
        <w:rPr>
          <w:bCs/>
          <w:iCs/>
          <w:color w:val="000000" w:themeColor="text1"/>
        </w:rPr>
        <w:instrText>ADDIN CSL_CITATION {"citationItems":[{"id":"ITEM-1","itemData":{"DOI":"10.1128/EC.00021-15","ISSN":"1535-9778","PMID":"25724885","abstract":"&lt;p&gt; ATP-binding cassette transporters Pdr5 and Yor1 from &lt;named-content content-type=\"genus-species\"&gt;Saccharomyces cerevisiae&lt;/named-content&gt; control the asymmetric distribution of phospholipids across the plasma membrane as well as serving as ATP-dependent drug efflux pumps. Mutant strains lacking these transporter proteins were found to exhibit very different resistance phenotypes to two inhibitors of sphingolipid biosynthesis that act either late (aureobasidin A [AbA]) or early (myriocin [Myr]) in the pathway leading to production of these important plasma membrane lipids. These &lt;italic&gt;pdr5Δ yor1&lt;/italic&gt; strains were highly AbA resistant but extremely sensitive to Myr. We provide evidence that these phenotypic changes are likely due to modulation of the plasma membrane flippase complexes, Dnf1/Lem3 and Dnf2/Lem3. Flippases act to move phospholipids from the outer to the inner leaflet of the plasma membrane. Genetic analyses indicate that &lt;italic&gt;lem3&lt;/italic&gt; Δ mutant strains are highly AbA sensitive and Myr resistant. These phenotypes are fully epistatic to those seen in &lt;italic&gt;pdr5Δ yor1&lt;/italic&gt; strains. Direct analysis of AbA-induced signaling demonstrated that loss of Pdr5 and Yor1 inhibited the AbA-triggered phosphorylation of the AGC kinase Ypk1 and its substrate Orm1. Microarray experiments found that a &lt;italic&gt;pdr5Δ yor1&lt;/italic&gt; strain induced a Pdr1-dependent induction of the entire Pdr regulon. Our data support the view that Pdr5/Yor1 negatively regulate flippase function and activity of the nuclear Pdr1 transcription factor. Together, these data argue that the interaction of the ABC transporters Pdr5 and Yor1 with the Lem3-dependent flippases regulates permeability of AbA via control of plasma membrane protein function as seen for the high-affinity tryptophan permease Tat2. &lt;/p&gt;","author":[{"dropping-particle":"","family":"Khakhina","given":"Svetlana","non-dropping-particle":"","parse-names":false,"suffix":""},{"dropping-particle":"","family":"Johnson","given":"Soraya S.","non-dropping-particle":"","parse-names":false,"suffix":""},{"dropping-particle":"","family":"Manoharlal","given":"Raman","non-dropping-particle":"","parse-names":false,"suffix":""},{"dropping-particle":"","family":"Russo","given":"Sarah B.","non-dropping-particle":"","parse-names":false,"suffix":""},{"dropping-particle":"","family":"Blugeon","given":"Corinne","non-dropping-particle":"","parse-names":false,"suffix":""},{"dropping-particle":"","family":"Lemoine","given":"Sophie","non-dropping-particle":"","parse-names":false,"suffix":""},{"dropping-particle":"","family":"Sunshine","given":"Anna B.","non-dropping-particle":"","parse-names":false,"suffix":""},{"dropping-particle":"","family":"Dunham","given":"Maitreya J.","non-dropping-particle":"","parse-names":false,"suffix":""},{"dropping-particle":"","family":"Cowart","given":"L. Ashley","non-dropping-particle":"","parse-names":false,"suffix":""},{"dropping-particle":"","family":"Devaux","given":"Frédéric","non-dropping-particle":"","parse-names":false,"suffix":""},{"dropping-particle":"","family":"Moye-Rowley","given":"W. Scott","non-dropping-particle":"","parse-names":false,"suffix":""}],"container-title":"Eukaryotic Cell","id":"ITEM-1","issue":"5","issued":{"date-parts":[["2015","5"]]},"page":"442-453","title":"Control of Plasma Membrane Permeability by ABC Transporters","type":"article-journal","volume":"14"},"uris":["http://www.mendeley.com/documents/?uuid=4dec19d3-73c3-4b64-9556-f4b9dd5227fc"]}],"mendeley":{"formattedCitation":"(Khakhina et al., 2015)","plainTextFormattedCitation":"(Khakhina et al., 2015)","previouslyFormattedCitation":"(Khakhina et al., 2015)"},"properties":{"noteIndex":0},"schema":"https://github.com/citation-style-language/schema/raw/master/csl-citation.json"}</w:instrText>
      </w:r>
      <w:r w:rsidRPr="00944FDF">
        <w:rPr>
          <w:bCs/>
          <w:iCs/>
          <w:color w:val="000000" w:themeColor="text1"/>
        </w:rPr>
        <w:fldChar w:fldCharType="separate"/>
      </w:r>
      <w:r w:rsidRPr="00944FDF">
        <w:rPr>
          <w:bCs/>
          <w:iCs/>
          <w:noProof/>
          <w:color w:val="000000" w:themeColor="text1"/>
        </w:rPr>
        <w:t>(Khakhina et al., 2015)</w:t>
      </w:r>
      <w:r w:rsidRPr="00944FDF">
        <w:rPr>
          <w:bCs/>
          <w:iCs/>
          <w:color w:val="000000" w:themeColor="text1"/>
        </w:rPr>
        <w:fldChar w:fldCharType="end"/>
      </w:r>
      <w:r w:rsidRPr="00944FDF">
        <w:rPr>
          <w:bCs/>
          <w:iCs/>
          <w:color w:val="000000" w:themeColor="text1"/>
        </w:rPr>
        <w:t xml:space="preserve">.  </w:t>
      </w:r>
      <w:r>
        <w:rPr>
          <w:bCs/>
          <w:iCs/>
          <w:color w:val="000000" w:themeColor="text1"/>
        </w:rPr>
        <w:t xml:space="preserve">For example, while no evidence of a transcriptional response was found when deleting </w:t>
      </w:r>
      <w:r w:rsidRPr="00944FDF">
        <w:rPr>
          <w:bCs/>
          <w:i/>
          <w:iCs/>
          <w:color w:val="000000" w:themeColor="text1"/>
        </w:rPr>
        <w:t xml:space="preserve">YBT1 </w:t>
      </w:r>
      <w:r w:rsidRPr="00944FDF">
        <w:rPr>
          <w:bCs/>
          <w:iCs/>
          <w:color w:val="000000" w:themeColor="text1"/>
        </w:rPr>
        <w:t xml:space="preserve">and </w:t>
      </w:r>
      <w:r w:rsidRPr="00944FDF">
        <w:rPr>
          <w:bCs/>
          <w:i/>
          <w:iCs/>
          <w:color w:val="000000" w:themeColor="text1"/>
        </w:rPr>
        <w:t>YCF1</w:t>
      </w:r>
      <w:r>
        <w:rPr>
          <w:bCs/>
          <w:iCs/>
          <w:color w:val="000000" w:themeColor="text1"/>
        </w:rPr>
        <w:t xml:space="preserve">, </w:t>
      </w:r>
      <w:r w:rsidRPr="00944FDF">
        <w:rPr>
          <w:bCs/>
          <w:iCs/>
          <w:color w:val="000000" w:themeColor="text1"/>
        </w:rPr>
        <w:t xml:space="preserve">both genes have been shown to catalyze the movement of substrates from the cytosol to the vacuole </w:t>
      </w:r>
      <w:r w:rsidRPr="00944FDF">
        <w:rPr>
          <w:bCs/>
          <w:iCs/>
          <w:color w:val="000000" w:themeColor="text1"/>
        </w:rPr>
        <w:fldChar w:fldCharType="begin" w:fldLock="1"/>
      </w:r>
      <w:r w:rsidRPr="00944FDF">
        <w:rPr>
          <w:bCs/>
          <w:iCs/>
          <w:color w:val="000000" w:themeColor="text1"/>
        </w:rPr>
        <w:instrText>ADDIN CSL_CITATION {"citationItems":[{"id":"ITEM-1","itemData":{"DOI":"10.1007/s12010-014-1252-0","ISSN":"0273-2289","PMID":"25240850","abstract":"The present work has as objective to contribute for the elucidation of the mechanism associated with Pb detoxification, using the yeast Saccharomyces cerevisiae as a model organism. The deletion of GTT1 or GTT2 genes, coding for functional glutathione transferases (GST) enzymes in S. cerevisiae, caused an increased susceptibility to high Pb concentrations (500-1000 μmol L(-1)). These results suggest that the formation of glutathione-Pb conjugate (GS-Pb), dependent of GSTs, is important in Pb detoxification. The involvement of ATP-binding cassette (ABC) vacuolar transporters, belonging to class C subfamily (ABCC) in vacuolar compartmentalization of Pb, was evaluated. For this purpose, mutant strains disrupted in YCF1, VMR1, YBT1 or BPT 1 genes were used. All mutants tested, without vacuolar ABCC transporters, presented an increased sensitivity to 500-1000 μmol L(-1) Pb comparative to wild-type strain. Taken together, the obtained results suggest that Pb detoxification, by vacuolar compartmentalization, can occur as a result of the concerted action of GSTs and vacuolar ABCC transporters. Pb is conjugated with glutathione, catalysed by glutathione transferases and followed to the transport of GS-Pb conjugate to the vacuole by ABCC transporters.","author":[{"dropping-particle":"","family":"Sousa","given":"Cátia A.","non-dropping-particle":"","parse-names":false,"suffix":""},{"dropping-particle":"","family":"Hanselaer","given":"Simon","non-dropping-particle":"","parse-names":false,"suffix":""},{"dropping-particle":"V.","family":"Soares","given":"Eduardo","non-dropping-particle":"","parse-names":false,"suffix":""}],"container-title":"Applied Biochemistry and Biotechnology","id":"ITEM-1","issue":"1","issued":{"date-parts":[["2015","1","21"]]},"page":"65-74","title":"ABCC Subfamily Vacuolar Transporters are Involved in Pb (Lead) Detoxification in Saccharomyces cerevisiae","type":"article-journal","volume":"175"},"uris":["http://www.mendeley.com/documents/?uuid=38cb4062-fa91-396a-9d5d-b22db7a872c9"]}],"mendeley":{"formattedCitation":"(Sousa et al., 2015)","plainTextFormattedCitation":"(Sousa et al., 2015)","previouslyFormattedCitation":"(Sousa et al., 2015)"},"properties":{"noteIndex":0},"schema":"https://github.com/citation-style-language/schema/raw/master/csl-citation.json"}</w:instrText>
      </w:r>
      <w:r w:rsidRPr="00944FDF">
        <w:rPr>
          <w:bCs/>
          <w:iCs/>
          <w:color w:val="000000" w:themeColor="text1"/>
        </w:rPr>
        <w:fldChar w:fldCharType="separate"/>
      </w:r>
      <w:r w:rsidRPr="00944FDF">
        <w:rPr>
          <w:bCs/>
          <w:iCs/>
          <w:noProof/>
          <w:color w:val="000000" w:themeColor="text1"/>
        </w:rPr>
        <w:t>(Sousa et al., 2015)</w:t>
      </w:r>
      <w:r w:rsidRPr="00944FDF">
        <w:rPr>
          <w:bCs/>
          <w:iCs/>
          <w:color w:val="000000" w:themeColor="text1"/>
        </w:rPr>
        <w:fldChar w:fldCharType="end"/>
      </w:r>
      <w:r w:rsidRPr="00944FDF">
        <w:rPr>
          <w:bCs/>
          <w:iCs/>
          <w:color w:val="000000" w:themeColor="text1"/>
        </w:rPr>
        <w:t>,</w:t>
      </w:r>
      <w:r>
        <w:rPr>
          <w:bCs/>
          <w:iCs/>
          <w:color w:val="000000" w:themeColor="text1"/>
        </w:rPr>
        <w:t xml:space="preserve"> and might act </w:t>
      </w:r>
      <w:r w:rsidRPr="00944FDF">
        <w:rPr>
          <w:bCs/>
          <w:iCs/>
          <w:color w:val="000000" w:themeColor="text1"/>
        </w:rPr>
        <w:t xml:space="preserve">to competitively sequester Pdr5 efflux products. The use of fluorescence-conjugated </w:t>
      </w:r>
      <w:r>
        <w:rPr>
          <w:bCs/>
          <w:iCs/>
          <w:color w:val="000000" w:themeColor="text1"/>
        </w:rPr>
        <w:t xml:space="preserve">drugs </w:t>
      </w:r>
      <w:r>
        <w:rPr>
          <w:bCs/>
          <w:iCs/>
          <w:color w:val="000000" w:themeColor="text1"/>
        </w:rPr>
        <w:fldChar w:fldCharType="begin" w:fldLock="1"/>
      </w:r>
      <w:r>
        <w:rPr>
          <w:bCs/>
          <w:iCs/>
          <w:color w:val="000000" w:themeColor="text1"/>
        </w:rPr>
        <w:instrText>ADDIN CSL_CITATION {"citationItems":[{"id":"ITEM-1","itemData":{"DOI":"10.1021/acschembio.7b00339","ISSN":"1554-8929","PMID":"28472585","abstract":"Azoles are the most commonly used class of antifungal drugs, yet where they localize within fungal cells and how they are imported remain poorly understood. Azole antifungals target lanosterol 14α-demethylase, a cytochrome P450, encoded by ERG11 in Candida albicans, the most prevalent fungal pathogen. We report the synthesis of fluorescent probes that permit visualization of antifungal azoles within live cells. Probe 1 is a dansyl dye-conjugated azole, and probe 2 is a Cy5-conjugated azole. Docking computations indicated that each of the probes can occupy the active site of the target cytochrome P450. Like the azole drug fluconazole, probe 1 is not effective against a mutant that lacks the target cytochrome P450. In contrast, the azole drug ketoconazole and probe 2 retained some antifungal activity against mutants lacking the target cytochrome P450, implying that both act against more than one target. Both fluorescent azole probes colocalized with the mitochondria, as determined by fluorescence microscopy with MitoTracker dye. Thus, these fluorescent probes are useful molecular tools that can lead to detailed information about the activity and localization of the important azole class of antifungal drugs.","author":[{"dropping-particle":"","family":"Benhamou","given":"Raphael I.","non-dropping-particle":"","parse-names":false,"suffix":""},{"dropping-particle":"","family":"Bibi","given":"Maayan","non-dropping-particle":"","parse-names":false,"suffix":""},{"dropping-particle":"","family":"Steinbuch","given":"Kfir B.","non-dropping-particle":"","parse-names":false,"suffix":""},{"dropping-particle":"","family":"Engel","given":"Hamutal","non-dropping-particle":"","parse-names":false,"suffix":""},{"dropping-particle":"","family":"Levin","given":"Maayan","non-dropping-particle":"","parse-names":false,"suffix":""},{"dropping-particle":"","family":"Roichman","given":"Yael","non-dropping-particle":"","parse-names":false,"suffix":""},{"dropping-particle":"","family":"Berman","given":"Judith","non-dropping-particle":"","parse-names":false,"suffix":""},{"dropping-particle":"","family":"Fridman","given":"Micha","non-dropping-particle":"","parse-names":false,"suffix":""}],"container-title":"ACS Chemical Biology","id":"ITEM-1","issue":"7","issued":{"date-parts":[["2017","7","21"]]},"page":"1769-1777","title":"Real-Time Imaging of the Azole Class of Antifungal Drugs in Live Candida Cells","type":"article-journal","volume":"12"},"uris":["http://www.mendeley.com/documents/?uuid=4287b26a-83fb-3fd9-81f5-6fffb0aff0fd"]}],"mendeley":{"formattedCitation":"(Benhamou et al., 2017)","plainTextFormattedCitation":"(Benhamou et al., 2017)","previouslyFormattedCitation":"(Benhamou et al., 2017)"},"properties":{"noteIndex":0},"schema":"https://github.com/citation-style-language/schema/raw/master/csl-citation.json"}</w:instrText>
      </w:r>
      <w:r>
        <w:rPr>
          <w:bCs/>
          <w:iCs/>
          <w:color w:val="000000" w:themeColor="text1"/>
        </w:rPr>
        <w:fldChar w:fldCharType="separate"/>
      </w:r>
      <w:r w:rsidRPr="00453DD5">
        <w:rPr>
          <w:bCs/>
          <w:iCs/>
          <w:noProof/>
          <w:color w:val="000000" w:themeColor="text1"/>
        </w:rPr>
        <w:t>(Benhamou et al., 2017)</w:t>
      </w:r>
      <w:r>
        <w:rPr>
          <w:bCs/>
          <w:iCs/>
          <w:color w:val="000000" w:themeColor="text1"/>
        </w:rPr>
        <w:fldChar w:fldCharType="end"/>
      </w:r>
      <w:r w:rsidRPr="00944FDF">
        <w:rPr>
          <w:bCs/>
          <w:iCs/>
          <w:color w:val="000000" w:themeColor="text1"/>
        </w:rPr>
        <w:t>, coupled with</w:t>
      </w:r>
      <w:r>
        <w:rPr>
          <w:bCs/>
          <w:iCs/>
          <w:color w:val="000000" w:themeColor="text1"/>
        </w:rPr>
        <w:t xml:space="preserve"> </w:t>
      </w:r>
      <w:r w:rsidRPr="00944FDF">
        <w:rPr>
          <w:bCs/>
          <w:iCs/>
          <w:color w:val="000000" w:themeColor="text1"/>
        </w:rPr>
        <w:t xml:space="preserve">the ability to image and genotype multi-knockout strains </w:t>
      </w:r>
      <w:r w:rsidRPr="00944FDF">
        <w:rPr>
          <w:bCs/>
          <w:iCs/>
          <w:color w:val="000000" w:themeColor="text1"/>
        </w:rPr>
        <w:fldChar w:fldCharType="begin" w:fldLock="1"/>
      </w:r>
      <w:r w:rsidRPr="00944FDF">
        <w:rPr>
          <w:bCs/>
          <w:iCs/>
          <w:color w:val="000000" w:themeColor="text1"/>
        </w:rPr>
        <w:instrText>ADDIN CSL_CITATION {"citationItems":[{"id":"ITEM-1","itemData":{"DOI":"10.1038/nmeth.4495","ISSN":"1548-7091","abstract":"Multiplexed FISH readout of barcoded genotypes in single cells allows pooled screening of large genetic-variant libraries for complex, image-based phenotypes.","author":[{"dropping-particle":"","family":"Emanuel","given":"George","non-dropping-particle":"","parse-names":false,"suffix":""},{"dropping-particle":"","family":"Moffitt","given":"Jeffrey R","non-dropping-particle":"","parse-names":false,"suffix":""},{"dropping-particle":"","family":"Zhuang","given":"Xiaowei","non-dropping-particle":"","parse-names":false,"suffix":""}],"container-title":"Nature Methods","id":"ITEM-1","issue":"12","issued":{"date-parts":[["2017","10","30"]]},"page":"1159-1162","publisher":"Nature Publishing Group","title":"High-throughput, image-based screening of pooled genetic-variant libraries","type":"article-journal","volume":"14"},"uris":["http://www.mendeley.com/documents/?uuid=d106e786-62fa-3d2d-a24f-ae0f97a4378f"]}],"mendeley":{"formattedCitation":"(Emanuel et al., 2017)","plainTextFormattedCitation":"(Emanuel et al., 2017)","previouslyFormattedCitation":"(Emanuel et al., 2017)"},"properties":{"noteIndex":0},"schema":"https://github.com/citation-style-language/schema/raw/master/csl-citation.json"}</w:instrText>
      </w:r>
      <w:r w:rsidRPr="00944FDF">
        <w:rPr>
          <w:bCs/>
          <w:iCs/>
          <w:color w:val="000000" w:themeColor="text1"/>
        </w:rPr>
        <w:fldChar w:fldCharType="separate"/>
      </w:r>
      <w:r w:rsidRPr="00944FDF">
        <w:rPr>
          <w:bCs/>
          <w:iCs/>
          <w:noProof/>
          <w:color w:val="000000" w:themeColor="text1"/>
        </w:rPr>
        <w:t>(Emanuel et al., 2017)</w:t>
      </w:r>
      <w:r w:rsidRPr="00944FDF">
        <w:rPr>
          <w:bCs/>
          <w:iCs/>
          <w:color w:val="000000" w:themeColor="text1"/>
        </w:rPr>
        <w:fldChar w:fldCharType="end"/>
      </w:r>
      <w:r w:rsidRPr="00944FDF">
        <w:rPr>
          <w:bCs/>
          <w:iCs/>
          <w:color w:val="000000" w:themeColor="text1"/>
        </w:rPr>
        <w:t xml:space="preserve"> could be used to test for this</w:t>
      </w:r>
      <w:r>
        <w:rPr>
          <w:bCs/>
          <w:iCs/>
          <w:color w:val="000000" w:themeColor="text1"/>
        </w:rPr>
        <w:t xml:space="preserve"> at scale</w:t>
      </w:r>
      <w:r w:rsidRPr="00944FDF">
        <w:rPr>
          <w:bCs/>
          <w:iCs/>
          <w:color w:val="000000" w:themeColor="text1"/>
        </w:rPr>
        <w:t xml:space="preserve">.  </w:t>
      </w:r>
    </w:p>
    <w:p w14:paraId="0506040F" w14:textId="77777777" w:rsidR="008562C9" w:rsidRDefault="008562C9" w:rsidP="008562C9">
      <w:pPr>
        <w:jc w:val="both"/>
        <w:rPr>
          <w:bCs/>
          <w:iCs/>
          <w:color w:val="000000" w:themeColor="text1"/>
        </w:rPr>
      </w:pPr>
    </w:p>
    <w:p w14:paraId="52D677EF" w14:textId="2414D368" w:rsidR="008562C9" w:rsidRDefault="008562C9" w:rsidP="008562C9">
      <w:pPr>
        <w:jc w:val="both"/>
        <w:rPr>
          <w:ins w:id="48" w:author="Frederick Roth" w:date="2019-03-11T18:08:00Z"/>
          <w:bCs/>
          <w:iCs/>
          <w:color w:val="000000" w:themeColor="text1"/>
        </w:rPr>
      </w:pPr>
      <w:commentRangeStart w:id="49"/>
      <w:r>
        <w:rPr>
          <w:bCs/>
          <w:iCs/>
          <w:color w:val="000000" w:themeColor="text1"/>
        </w:rPr>
        <w:t xml:space="preserve">We showed that computational modeling of </w:t>
      </w:r>
      <w:r w:rsidR="005E2BC0">
        <w:rPr>
          <w:bCs/>
          <w:iCs/>
          <w:color w:val="000000" w:themeColor="text1"/>
        </w:rPr>
        <w:t>a</w:t>
      </w:r>
      <w:r>
        <w:rPr>
          <w:bCs/>
          <w:iCs/>
          <w:color w:val="000000" w:themeColor="text1"/>
        </w:rPr>
        <w:t xml:space="preserve"> complex genetic landscape can be used to construct and objectively evaluate genotype-to-phenotype models.  This is in contrast to insight extracted from automated epistasis analysis, which often aims to mine genetic interactions for evidence of biologically-ordered pairs rather than construct explanatory models of all observed interactions </w:t>
      </w:r>
      <w:r>
        <w:rPr>
          <w:bCs/>
          <w:iCs/>
          <w:color w:val="000000" w:themeColor="text1"/>
        </w:rPr>
        <w:fldChar w:fldCharType="begin" w:fldLock="1"/>
      </w:r>
      <w:r>
        <w:rPr>
          <w:bCs/>
          <w:iCs/>
          <w:color w:val="000000" w:themeColor="text1"/>
        </w:rPr>
        <w:instrText>ADDIN CSL_CITATION {"citationItems":[{"id":"ITEM-1","itemData":{"DOI":"10.1038/ng1948","ISSN":"1061-4036","PMID":"17206143","abstract":"Systematic genetic interaction studies have illuminated many cellular processes. Here we quantitatively examine genetic interactions among 26 Saccharomyces cerevisiae genes conferring resistance to the DNA-damaging agent methyl methanesulfonate (MMS), as determined by chemogenomic fitness profiling of pooled deletion strains. We constructed 650 double-deletion strains, corresponding to all pairings of these 26 deletions. The fitness of single- and double-deletion strains were measured in the presence and absence of MMS. Genetic interactions were defined by combining principles from both statistical and classical genetics. The resulting network predicts that the Mph1 helicase has a role in resolving homologous recombination-derived DNA intermediates that is similar to (but distinct from) that of the Sgs1 helicase. Our results emphasize the utility of small molecules and multifactorial deletion mutants in uncovering functional relationships and pathway order.","author":[{"dropping-particle":"","family":"St Onge","given":"Robert P","non-dropping-particle":"","parse-names":false,"suffix":""},{"dropping-particle":"","family":"Mani","given":"Ramamurthy","non-dropping-particle":"","parse-names":false,"suffix":""},{"dropping-particle":"","family":"Oh","given":"Julia","non-dropping-particle":"","parse-names":false,"suffix":""},{"dropping-particle":"","family":"Proctor","given":"Michael","non-dropping-particle":"","parse-names":false,"suffix":""},{"dropping-particle":"","family":"Fung","given":"Eula","non-dropping-particle":"","parse-names":false,"suffix":""},{"dropping-particle":"","family":"Davis","given":"Ronald W","non-dropping-particle":"","parse-names":false,"suffix":""},{"dropping-particle":"","family":"Nislow","given":"Corey","non-dropping-particle":"","parse-names":false,"suffix":""},{"dropping-particle":"","family":"Roth","given":"Frederick P","non-dropping-particle":"","parse-names":false,"suffix":""},{"dropping-particle":"","family":"Giaever","given":"Guri","non-dropping-particle":"","parse-names":false,"suffix":""}],"container-title":"Nature genetics","id":"ITEM-1","issue":"2","issued":{"date-parts":[["2007","2"]]},"page":"199-206","title":"Systematic pathway analysis using high-resolution fitness profiling of combinatorial gene deletions.","type":"article-journal","volume":"39"},"uris":["http://www.mendeley.com/documents/?uuid=e222c180-76c8-4e72-aee9-8ce0b8213337"]},{"id":"ITEM-2","itemData":{"DOI":"10.1073/pnas.1712387115","ISSN":"1091-6490","PMID":"29531064","abstract":"RNA-sequencing (RNA-seq) is commonly used to identify genetic modules that respond to perturbations. In single cells, transcriptomes have been used as phenotypes, but this concept has not been applied to whole-organism RNA-seq. Also, quantifying and interpreting epistatic effects using expression profiles remains a challenge. We developed a single coefficient to quantify transcriptome-wide epistasis that reflects the underlying interactions and which can be interpreted intuitively. To demonstrate our approach, we sequenced four single and two double mutants of Caenorhabditis elegans From these mutants, we reconstructed the known hypoxia pathway. In addition, we uncovered a class of 56 genes with HIF-1-dependent expression that have opposite changes in expression in mutants of two genes that cooperate to negatively regulate HIF-1 abundance; however, the double mutant of these genes exhibits suppression epistasis. This class violates the classical model of HIF-1 regulation but can be explained by postulating a role of hydroxylated HIF-1 in transcriptional control.","author":[{"dropping-particle":"","family":"Angeles-Albores","given":"David","non-dropping-particle":"","parse-names":false,"suffix":""},{"dropping-particle":"","family":"Puckett Robinson","given":"Carmie","non-dropping-particle":"","parse-names":false,"suffix":""},{"dropping-particle":"","family":"Williams","given":"Brian A","non-dropping-particle":"","parse-names":false,"suffix":""},{"dropping-particle":"","family":"Wold","given":"Barbara J","non-dropping-particle":"","parse-names":false,"suffix":""},{"dropping-particle":"","family":"Sternberg","given":"Paul W","non-dropping-particle":"","parse-names":false,"suffix":""}],"container-title":"Proceedings of the National Academy of Sciences of the United States of America","id":"ITEM-2","issue":"13","issued":{"date-parts":[["2018","3","27"]]},"page":"E2930-E2939","publisher":"National Academy of Sciences","title":"Reconstructing a metazoan genetic pathway with transcriptome-wide epistasis measurements.","type":"article-journal","volume":"115"},"uris":["http://www.mendeley.com/documents/?uuid=eb5f78c6-97cf-3a6a-bc63-ce945e172315"]},{"id":"ITEM-3","itemData":{"DOI":"10.1038/nbt.4062","ISSN":"1087-0156","abstract":"Combining gene activation and knockout of different genes in the same cell using two different Cas9 enzymes enables the reconstruction of directional dependency.","author":[{"dropping-particle":"","family":"Boettcher","given":"Michael","non-dropping-particle":"","parse-names":false,"suffix":""},{"dropping-particle":"","family":"Tian","given":"Ruilin","non-dropping-particle":"","parse-names":false,"suffix":""},{"dropping-particle":"","family":"Blau","given":"James A","non-dropping-particle":"","parse-names":false,"suffix":""},{"dropping-particle":"","family":"Markegard","given":"Evan","non-dropping-particle":"","parse-names":false,"suffix":""},{"dropping-particle":"","family":"Wagner","given":"Ryan T","non-dropping-particle":"","parse-names":false,"suffix":""},{"dropping-particle":"","family":"Wu","given":"David","non-dropping-particle":"","parse-names":false,"suffix":""},{"dropping-particle":"","family":"Mo","given":"Xiulei","non-dropping-particle":"","parse-names":false,"suffix":""},{"dropping-particle":"","family":"Biton","given":"Anne","non-dropping-particle":"","parse-names":false,"suffix":""},{"dropping-particle":"","family":"Zaitlen","given":"Noah","non-dropping-particle":"","parse-names":false,"suffix":""},{"dropping-particle":"","family":"Fu","given":"Haian","non-dropping-particle":"","parse-names":false,"suffix":""},{"dropping-particle":"","family":"McCormick","given":"Frank","non-dropping-particle":"","parse-names":false,"suffix":""},{"dropping-particle":"","family":"Kampmann","given":"Martin","non-dropping-particle":"","parse-names":false,"suffix":""},{"dropping-particle":"","family":"McManus","given":"Michael T","non-dropping-particle":"","parse-names":false,"suffix":""}],"container-title":"Nature Biotechnology","id":"ITEM-3","issue":"2","issued":{"date-parts":[["2018","1","15"]]},"page":"170-178","publisher":"Nature Publishing Group","title":"Dual gene activation and knockout screen reveals directional dependencies in genetic networks","type":"article-journal","volume":"36"},"uris":["http://www.mendeley.com/documents/?uuid=4da22cc1-8855-3516-a16d-d375ae5e03af"]}],"mendeley":{"formattedCitation":"(Angeles-Albores et al., 2018; Boettcher et al., 2018; St Onge et al., 2007)","plainTextFormattedCitation":"(Angeles-Albores et al., 2018; Boettcher et al., 2018; St Onge et al., 2007)","previouslyFormattedCitation":"(Angeles-Albores et al., 2018; Boettcher et al., 2018; St Onge et al., 2007)"},"properties":{"noteIndex":0},"schema":"https://github.com/citation-style-language/schema/raw/master/csl-citation.json"}</w:instrText>
      </w:r>
      <w:r>
        <w:rPr>
          <w:bCs/>
          <w:iCs/>
          <w:color w:val="000000" w:themeColor="text1"/>
        </w:rPr>
        <w:fldChar w:fldCharType="separate"/>
      </w:r>
      <w:r w:rsidRPr="00382CE4">
        <w:rPr>
          <w:bCs/>
          <w:iCs/>
          <w:noProof/>
          <w:color w:val="000000" w:themeColor="text1"/>
        </w:rPr>
        <w:t>(Angeles-Albores et al., 2018; Boettcher et al., 2018; St Onge et al., 2007)</w:t>
      </w:r>
      <w:r>
        <w:rPr>
          <w:bCs/>
          <w:iCs/>
          <w:color w:val="000000" w:themeColor="text1"/>
        </w:rPr>
        <w:fldChar w:fldCharType="end"/>
      </w:r>
      <w:r>
        <w:rPr>
          <w:bCs/>
          <w:iCs/>
          <w:color w:val="000000" w:themeColor="text1"/>
        </w:rPr>
        <w:t>.</w:t>
      </w:r>
      <w:ins w:id="50" w:author="Frederick Roth" w:date="2019-03-11T18:08:00Z">
        <w:r w:rsidR="002D1D2B">
          <w:rPr>
            <w:bCs/>
            <w:iCs/>
            <w:color w:val="000000" w:themeColor="text1"/>
          </w:rPr>
          <w:t xml:space="preserve"> </w:t>
        </w:r>
      </w:ins>
      <w:r>
        <w:rPr>
          <w:bCs/>
          <w:iCs/>
          <w:color w:val="000000" w:themeColor="text1"/>
        </w:rPr>
        <w:t xml:space="preserve">In addition to ordered pairs, many genetic interactions can also arise from the effects of genes on unobserved ‘hidden’ variables that mediate the measured phenotype </w:t>
      </w:r>
      <w:r>
        <w:rPr>
          <w:bCs/>
          <w:iCs/>
          <w:color w:val="000000" w:themeColor="text1"/>
        </w:rPr>
        <w:fldChar w:fldCharType="begin" w:fldLock="1"/>
      </w:r>
      <w:r>
        <w:rPr>
          <w:bCs/>
          <w:iCs/>
          <w:color w:val="000000" w:themeColor="text1"/>
        </w:rPr>
        <w:instrText>ADDIN CSL_CITATION {"citationItems":[{"id":"ITEM-1","itemData":{"DOI":"10.1073/pnas.1804015115","ISSN":"1091-6490","PMID":"30037990","abstract":"Genotype-phenotype relationships are notoriously complicated. Idiosyncratic interactions between specific combinations of mutations occur and are difficult to predict. Yet it is increasingly clear that many interactions can be understood in terms of global epistasis. That is, mutations may act additively on some underlying, unobserved trait, and this trait is then transformed via a nonlinear function to the observed phenotype as a result of subsequent biophysical and cellular processes. Here we infer the shape of such global epistasis in three proteins, based on published high-throughput mutagenesis data. To do so, we develop a maximum-likelihood inference procedure using a flexible family of monotonic nonlinear functions spanned by an I-spline basis. Our analysis uncovers dramatic nonlinearities in all three proteins; in some proteins a model with global epistasis accounts for virtually all of the measured variation, whereas in others we find substantial local epistasis as well. This method allows us to test hypotheses about the form of global epistasis and to distinguish variance components attributable to global epistasis, local epistasis, and measurement error.","author":[{"dropping-particle":"","family":"Otwinowski","given":"Jakub","non-dropping-particle":"","parse-names":false,"suffix":""},{"dropping-particle":"","family":"McCandlish","given":"David M","non-dropping-particle":"","parse-names":false,"suffix":""},{"dropping-particle":"","family":"Plotkin","given":"Joshua B","non-dropping-particle":"","parse-names":false,"suffix":""}],"container-title":"Proceedings of the National Academy of Sciences of the United States of America","id":"ITEM-1","issue":"32","issued":{"date-parts":[["2018","8","7"]]},"page":"E7550-E7558","publisher":"National Academy of Sciences","title":"Inferring the shape of global epistasis.","type":"article-journal","volume":"115"},"uris":["http://www.mendeley.com/documents/?uuid=1f1e042f-d57c-3266-a381-df8c5e84e74d"]}],"mendeley":{"formattedCitation":"(Otwinowski et al., 2018)","plainTextFormattedCitation":"(Otwinowski et al., 2018)","previouslyFormattedCitation":"(Otwinowski et al., 2018)"},"properties":{"noteIndex":0},"schema":"https://github.com/citation-style-language/schema/raw/master/csl-citation.json"}</w:instrText>
      </w:r>
      <w:r>
        <w:rPr>
          <w:bCs/>
          <w:iCs/>
          <w:color w:val="000000" w:themeColor="text1"/>
        </w:rPr>
        <w:fldChar w:fldCharType="separate"/>
      </w:r>
      <w:r w:rsidRPr="0086432E">
        <w:rPr>
          <w:bCs/>
          <w:iCs/>
          <w:noProof/>
          <w:color w:val="000000" w:themeColor="text1"/>
        </w:rPr>
        <w:t>(Otwinowski et al., 2018)</w:t>
      </w:r>
      <w:r>
        <w:rPr>
          <w:bCs/>
          <w:iCs/>
          <w:color w:val="000000" w:themeColor="text1"/>
        </w:rPr>
        <w:fldChar w:fldCharType="end"/>
      </w:r>
      <w:r>
        <w:rPr>
          <w:bCs/>
          <w:iCs/>
          <w:color w:val="000000" w:themeColor="text1"/>
        </w:rPr>
        <w:t xml:space="preserve">.  For example, our neural network could model complex negative interactions in terms of the influence of ABC transporters on an indirectly-observed drug efflux activity. In the case of valinomycin, we could greatly improve models by hypothesizing the influence of multiple ABC transporters via an unknown valinomycin resistance factor. Neural networks can learn directed non-linear relationships amongst potentially vast numbers of biologically-motivated hidden variables </w:t>
      </w:r>
      <w:r>
        <w:rPr>
          <w:bCs/>
          <w:iCs/>
          <w:color w:val="000000" w:themeColor="text1"/>
        </w:rPr>
        <w:fldChar w:fldCharType="begin" w:fldLock="1"/>
      </w:r>
      <w:r>
        <w:rPr>
          <w:bCs/>
          <w:iCs/>
          <w:color w:val="000000" w:themeColor="text1"/>
        </w:rPr>
        <w:instrText>ADDIN CSL_CITATION {"citationItems":[{"id":"ITEM-1","itemData":{"DOI":"10.1038/nmeth.4627","ISSN":"1548-7091","abstract":"Embedding a deep-learning model in the known structure of cellular systems yields DCell, a ‘visible’ neural network that can be used to mechanistically interpret genotype–phenotype relationships.","author":[{"dropping-particle":"","family":"Ma","given":"Jianzhu","non-dropping-particle":"","parse-names":false,"suffix":""},{"dropping-particle":"","family":"Yu","given":"Michael Ku","non-dropping-particle":"","parse-names":false,"suffix":""},{"dropping-particle":"","family":"Fong","given":"Samson","non-dropping-particle":"","parse-names":false,"suffix":""},{"dropping-particle":"","family":"Ono","given":"Keiichiro","non-dropping-particle":"","parse-names":false,"suffix":""},{"dropping-particle":"","family":"Sage","given":"Eric","non-dropping-particle":"","parse-names":false,"suffix":""},{"dropping-particle":"","family":"Demchak","given":"Barry","non-dropping-particle":"","parse-names":false,"suffix":""},{"dropping-particle":"","family":"Sharan","given":"Roded","non-dropping-particle":"","parse-names":false,"suffix":""},{"dropping-particle":"","family":"Ideker","given":"Trey","non-dropping-particle":"","parse-names":false,"suffix":""}],"container-title":"Nature Methods","id":"ITEM-1","issue":"4","issued":{"date-parts":[["2018","3","5"]]},"page":"290-298","publisher":"Nature Publishing Group","title":"Using deep learning to model the hierarchical structure and function of a cell","type":"article-journal","volume":"15"},"uris":["http://www.mendeley.com/documents/?uuid=330bdf2f-3fa7-3414-a816-7f9cd3132c77"]}],"mendeley":{"formattedCitation":"(Ma et al., 2018)","plainTextFormattedCitation":"(Ma et al., 2018)","previouslyFormattedCitation":"(Ma et al., 2018)"},"properties":{"noteIndex":0},"schema":"https://github.com/citation-style-language/schema/raw/master/csl-citation.json"}</w:instrText>
      </w:r>
      <w:r>
        <w:rPr>
          <w:bCs/>
          <w:iCs/>
          <w:color w:val="000000" w:themeColor="text1"/>
        </w:rPr>
        <w:fldChar w:fldCharType="separate"/>
      </w:r>
      <w:r w:rsidRPr="0076245D">
        <w:rPr>
          <w:bCs/>
          <w:iCs/>
          <w:noProof/>
          <w:color w:val="000000" w:themeColor="text1"/>
        </w:rPr>
        <w:t>(Ma et al., 2018)</w:t>
      </w:r>
      <w:r>
        <w:rPr>
          <w:bCs/>
          <w:iCs/>
          <w:color w:val="000000" w:themeColor="text1"/>
        </w:rPr>
        <w:fldChar w:fldCharType="end"/>
      </w:r>
      <w:r>
        <w:rPr>
          <w:bCs/>
          <w:iCs/>
          <w:color w:val="000000" w:themeColor="text1"/>
        </w:rPr>
        <w:t>.</w:t>
      </w:r>
      <w:r w:rsidRPr="00C7541A">
        <w:rPr>
          <w:bCs/>
          <w:iCs/>
          <w:color w:val="000000" w:themeColor="text1"/>
        </w:rPr>
        <w:t xml:space="preserve"> </w:t>
      </w:r>
      <w:r>
        <w:rPr>
          <w:bCs/>
          <w:iCs/>
          <w:color w:val="000000" w:themeColor="text1"/>
        </w:rPr>
        <w:t xml:space="preserve"> While even biologically-motivated neural network models can easily grow complex and challenging to interpret, here we showed that they can be simply constructed using directly-interpretable parameters (e.g. ‘activity’, ‘influence’, and ‘efflux’), and then iteratively expanded as needed.  </w:t>
      </w:r>
      <w:commentRangeEnd w:id="49"/>
      <w:r w:rsidR="005C1B3F">
        <w:rPr>
          <w:rStyle w:val="CommentReference"/>
          <w:rFonts w:asciiTheme="minorHAnsi" w:hAnsiTheme="minorHAnsi" w:cstheme="minorBidi"/>
        </w:rPr>
        <w:commentReference w:id="49"/>
      </w:r>
    </w:p>
    <w:p w14:paraId="08C3E66B" w14:textId="77777777" w:rsidR="008562C9" w:rsidRDefault="008562C9" w:rsidP="008562C9">
      <w:pPr>
        <w:jc w:val="both"/>
        <w:rPr>
          <w:bCs/>
          <w:iCs/>
          <w:color w:val="000000" w:themeColor="text1"/>
        </w:rPr>
      </w:pPr>
    </w:p>
    <w:p w14:paraId="5E6B3B23" w14:textId="523D9932" w:rsidR="008562C9" w:rsidRDefault="008562C9" w:rsidP="008562C9">
      <w:pPr>
        <w:jc w:val="both"/>
        <w:rPr>
          <w:bCs/>
          <w:iCs/>
          <w:color w:val="000000" w:themeColor="text1"/>
        </w:rPr>
      </w:pPr>
      <w:r>
        <w:rPr>
          <w:bCs/>
          <w:iCs/>
          <w:color w:val="000000" w:themeColor="text1"/>
        </w:rPr>
        <w:t>In summary, we showed that measuring and modeling high-order genotype-to-phenotype relationships via XGA can help to functionally dissect and understand a complex system</w:t>
      </w:r>
      <w:r w:rsidRPr="00233F15">
        <w:rPr>
          <w:bCs/>
          <w:iCs/>
          <w:color w:val="000000" w:themeColor="text1"/>
        </w:rPr>
        <w:t>.</w:t>
      </w:r>
    </w:p>
    <w:p w14:paraId="5EDFF620" w14:textId="098BD19B" w:rsidR="00013D8C" w:rsidRDefault="00013D8C" w:rsidP="00497FD4">
      <w:pPr>
        <w:jc w:val="both"/>
        <w:rPr>
          <w:bCs/>
          <w:iCs/>
          <w:color w:val="000000" w:themeColor="text1"/>
        </w:rPr>
      </w:pPr>
    </w:p>
    <w:p w14:paraId="525A1AD2" w14:textId="77777777" w:rsidR="002378AF" w:rsidRPr="00233F15" w:rsidRDefault="002378AF" w:rsidP="00224FCB">
      <w:pPr>
        <w:ind w:firstLine="720"/>
        <w:jc w:val="both"/>
        <w:rPr>
          <w:bCs/>
          <w:iCs/>
          <w:color w:val="000000" w:themeColor="text1"/>
        </w:rPr>
      </w:pPr>
    </w:p>
    <w:p w14:paraId="2D6B1E45" w14:textId="54F1B8FC" w:rsidR="006A63BB" w:rsidRDefault="005E2DD4" w:rsidP="00224FCB">
      <w:pPr>
        <w:outlineLvl w:val="0"/>
        <w:rPr>
          <w:b/>
          <w:bCs/>
          <w:iCs/>
          <w:color w:val="000000" w:themeColor="text1"/>
          <w:sz w:val="28"/>
        </w:rPr>
      </w:pPr>
      <w:r>
        <w:rPr>
          <w:b/>
          <w:bCs/>
          <w:iCs/>
          <w:color w:val="000000" w:themeColor="text1"/>
          <w:sz w:val="28"/>
        </w:rPr>
        <w:t>Star Methods</w:t>
      </w:r>
    </w:p>
    <w:p w14:paraId="0CA57B76" w14:textId="06EFE413" w:rsidR="005E2DD4" w:rsidRDefault="005E2DD4" w:rsidP="00224FCB">
      <w:pPr>
        <w:outlineLvl w:val="0"/>
        <w:rPr>
          <w:b/>
          <w:bCs/>
          <w:iCs/>
          <w:color w:val="000000" w:themeColor="text1"/>
          <w:sz w:val="28"/>
        </w:rPr>
      </w:pPr>
    </w:p>
    <w:p w14:paraId="3C0D6433" w14:textId="17B0EF47" w:rsidR="005E2DD4" w:rsidRPr="00B527A3" w:rsidRDefault="005E2DD4" w:rsidP="00224FCB">
      <w:pPr>
        <w:outlineLvl w:val="0"/>
        <w:rPr>
          <w:b/>
          <w:bCs/>
          <w:iCs/>
          <w:color w:val="000000" w:themeColor="text1"/>
          <w:sz w:val="26"/>
          <w:szCs w:val="26"/>
        </w:rPr>
      </w:pPr>
      <w:r w:rsidRPr="00B527A3">
        <w:rPr>
          <w:b/>
          <w:bCs/>
          <w:iCs/>
          <w:color w:val="000000" w:themeColor="text1"/>
          <w:sz w:val="26"/>
          <w:szCs w:val="26"/>
        </w:rPr>
        <w:t>Key Resource Table</w:t>
      </w:r>
    </w:p>
    <w:tbl>
      <w:tblPr>
        <w:tblStyle w:val="TableGrid"/>
        <w:tblW w:w="0" w:type="auto"/>
        <w:tblLook w:val="04A0" w:firstRow="1" w:lastRow="0" w:firstColumn="1" w:lastColumn="0" w:noHBand="0" w:noVBand="1"/>
      </w:tblPr>
      <w:tblGrid>
        <w:gridCol w:w="3681"/>
        <w:gridCol w:w="2552"/>
        <w:gridCol w:w="3117"/>
      </w:tblGrid>
      <w:tr w:rsidR="0049698F" w:rsidRPr="00B527A3" w14:paraId="37BAA66C" w14:textId="77777777" w:rsidTr="001261E7">
        <w:tc>
          <w:tcPr>
            <w:tcW w:w="3681" w:type="dxa"/>
          </w:tcPr>
          <w:p w14:paraId="41CBB380" w14:textId="48978758" w:rsidR="0049698F" w:rsidRPr="00B527A3" w:rsidRDefault="001261E7" w:rsidP="00224FCB">
            <w:pPr>
              <w:outlineLvl w:val="0"/>
              <w:rPr>
                <w:b/>
                <w:bCs/>
                <w:iCs/>
                <w:color w:val="000000" w:themeColor="text1"/>
              </w:rPr>
            </w:pPr>
            <w:r w:rsidRPr="00B527A3">
              <w:rPr>
                <w:b/>
                <w:bCs/>
                <w:iCs/>
                <w:color w:val="000000" w:themeColor="text1"/>
              </w:rPr>
              <w:t>Reagent or Resource</w:t>
            </w:r>
          </w:p>
        </w:tc>
        <w:tc>
          <w:tcPr>
            <w:tcW w:w="2552" w:type="dxa"/>
          </w:tcPr>
          <w:p w14:paraId="3EB2024E" w14:textId="1DB92B8E" w:rsidR="0049698F" w:rsidRPr="00B527A3" w:rsidRDefault="001261E7" w:rsidP="00224FCB">
            <w:pPr>
              <w:outlineLvl w:val="0"/>
              <w:rPr>
                <w:b/>
                <w:bCs/>
                <w:iCs/>
                <w:color w:val="000000" w:themeColor="text1"/>
              </w:rPr>
            </w:pPr>
            <w:r w:rsidRPr="00B527A3">
              <w:rPr>
                <w:b/>
                <w:bCs/>
                <w:iCs/>
                <w:color w:val="000000" w:themeColor="text1"/>
              </w:rPr>
              <w:t>Source</w:t>
            </w:r>
          </w:p>
        </w:tc>
        <w:tc>
          <w:tcPr>
            <w:tcW w:w="3117" w:type="dxa"/>
          </w:tcPr>
          <w:p w14:paraId="4E0F303E" w14:textId="3395CB4A" w:rsidR="0049698F" w:rsidRPr="00B527A3" w:rsidRDefault="001261E7" w:rsidP="00224FCB">
            <w:pPr>
              <w:outlineLvl w:val="0"/>
              <w:rPr>
                <w:b/>
                <w:bCs/>
                <w:iCs/>
                <w:color w:val="000000" w:themeColor="text1"/>
              </w:rPr>
            </w:pPr>
            <w:r w:rsidRPr="00B527A3">
              <w:rPr>
                <w:b/>
                <w:bCs/>
                <w:iCs/>
                <w:color w:val="000000" w:themeColor="text1"/>
              </w:rPr>
              <w:t>Identifier</w:t>
            </w:r>
          </w:p>
        </w:tc>
      </w:tr>
      <w:tr w:rsidR="0088255A" w:rsidRPr="00B527A3" w14:paraId="32B92AB1" w14:textId="77777777" w:rsidTr="00695D3C">
        <w:tc>
          <w:tcPr>
            <w:tcW w:w="9350" w:type="dxa"/>
            <w:gridSpan w:val="3"/>
          </w:tcPr>
          <w:p w14:paraId="070A5706" w14:textId="605EC792" w:rsidR="0088255A" w:rsidRPr="00B527A3" w:rsidRDefault="0088255A" w:rsidP="00224FCB">
            <w:pPr>
              <w:outlineLvl w:val="0"/>
              <w:rPr>
                <w:b/>
                <w:bCs/>
                <w:iCs/>
                <w:color w:val="000000" w:themeColor="text1"/>
              </w:rPr>
            </w:pPr>
            <w:r w:rsidRPr="00B527A3">
              <w:rPr>
                <w:b/>
                <w:bCs/>
                <w:iCs/>
                <w:color w:val="000000" w:themeColor="text1"/>
              </w:rPr>
              <w:t>Experimental Models: Organisms/Strains</w:t>
            </w:r>
          </w:p>
        </w:tc>
      </w:tr>
      <w:tr w:rsidR="0088255A" w:rsidRPr="00B527A3" w14:paraId="615BF707" w14:textId="77777777" w:rsidTr="00695D3C">
        <w:tc>
          <w:tcPr>
            <w:tcW w:w="3681" w:type="dxa"/>
          </w:tcPr>
          <w:p w14:paraId="66F1809C" w14:textId="58FEE719" w:rsidR="0088255A" w:rsidRPr="00B527A3" w:rsidRDefault="0088255A" w:rsidP="00695D3C">
            <w:pPr>
              <w:outlineLvl w:val="0"/>
              <w:rPr>
                <w:b/>
                <w:bCs/>
                <w:iCs/>
                <w:color w:val="000000" w:themeColor="text1"/>
              </w:rPr>
            </w:pPr>
            <w:r w:rsidRPr="00B527A3">
              <w:rPr>
                <w:color w:val="000000" w:themeColor="text1"/>
              </w:rPr>
              <w:t>RY0622</w:t>
            </w:r>
          </w:p>
        </w:tc>
        <w:tc>
          <w:tcPr>
            <w:tcW w:w="2552" w:type="dxa"/>
          </w:tcPr>
          <w:p w14:paraId="59DFC287" w14:textId="6D33151D" w:rsidR="0088255A" w:rsidRPr="00B527A3" w:rsidRDefault="00504029" w:rsidP="00695D3C">
            <w:pPr>
              <w:outlineLvl w:val="0"/>
              <w:rPr>
                <w:b/>
                <w:bCs/>
                <w:iCs/>
                <w:color w:val="000000" w:themeColor="text1"/>
              </w:rPr>
            </w:pPr>
            <w:r w:rsidRPr="00B527A3">
              <w:rPr>
                <w:b/>
                <w:bCs/>
                <w:iCs/>
                <w:color w:val="000000" w:themeColor="text1"/>
              </w:rPr>
              <w:fldChar w:fldCharType="begin" w:fldLock="1"/>
            </w:r>
            <w:r w:rsidR="00686EEF">
              <w:rPr>
                <w:b/>
                <w:bCs/>
                <w:iCs/>
                <w:color w:val="000000" w:themeColor="text1"/>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selection.","type":"article-journal","volume":"8"},"uris":["http://www.mendeley.com/documents/?uuid=37457ea4-6a9c-471d-b62e-dfeec5fba47c"]}],"mendeley":{"formattedCitation":"(Suzuki et al., 2011)","manualFormatting":"Suzuki et al., 2011","plainTextFormattedCitation":"(Suzuki et al., 2011)","previouslyFormattedCitation":"(Suzuki et al., 2011)"},"properties":{"noteIndex":0},"schema":"https://github.com/citation-style-language/schema/raw/master/csl-citation.json"}</w:instrText>
            </w:r>
            <w:r w:rsidRPr="00B527A3">
              <w:rPr>
                <w:b/>
                <w:bCs/>
                <w:iCs/>
                <w:color w:val="000000" w:themeColor="text1"/>
              </w:rPr>
              <w:fldChar w:fldCharType="separate"/>
            </w:r>
            <w:r w:rsidRPr="00B527A3">
              <w:rPr>
                <w:bCs/>
                <w:iCs/>
                <w:noProof/>
                <w:color w:val="000000" w:themeColor="text1"/>
              </w:rPr>
              <w:t>Suzuki et al., 2011</w:t>
            </w:r>
            <w:r w:rsidRPr="00B527A3">
              <w:rPr>
                <w:b/>
                <w:bCs/>
                <w:iCs/>
                <w:color w:val="000000" w:themeColor="text1"/>
              </w:rPr>
              <w:fldChar w:fldCharType="end"/>
            </w:r>
          </w:p>
        </w:tc>
        <w:tc>
          <w:tcPr>
            <w:tcW w:w="3117" w:type="dxa"/>
          </w:tcPr>
          <w:p w14:paraId="7836976C" w14:textId="59D63FF4" w:rsidR="0088255A" w:rsidRPr="00B527A3" w:rsidRDefault="00504029" w:rsidP="00695D3C">
            <w:pPr>
              <w:outlineLvl w:val="0"/>
              <w:rPr>
                <w:b/>
                <w:bCs/>
                <w:iCs/>
                <w:color w:val="000000" w:themeColor="text1"/>
              </w:rPr>
            </w:pPr>
            <w:r w:rsidRPr="00B527A3">
              <w:rPr>
                <w:bCs/>
                <w:iCs/>
                <w:color w:val="000000" w:themeColor="text1"/>
              </w:rPr>
              <w:t>N/A</w:t>
            </w:r>
          </w:p>
        </w:tc>
      </w:tr>
      <w:tr w:rsidR="0088255A" w:rsidRPr="00B527A3" w14:paraId="0E8F14A3" w14:textId="77777777" w:rsidTr="00695D3C">
        <w:tc>
          <w:tcPr>
            <w:tcW w:w="3681" w:type="dxa"/>
          </w:tcPr>
          <w:p w14:paraId="6760FEEF" w14:textId="70EEC142" w:rsidR="0088255A" w:rsidRPr="00B527A3" w:rsidRDefault="0088255A" w:rsidP="00695D3C">
            <w:pPr>
              <w:outlineLvl w:val="0"/>
              <w:rPr>
                <w:b/>
                <w:bCs/>
                <w:iCs/>
                <w:color w:val="000000" w:themeColor="text1"/>
              </w:rPr>
            </w:pPr>
            <w:r w:rsidRPr="00B527A3">
              <w:rPr>
                <w:color w:val="000000" w:themeColor="text1"/>
              </w:rPr>
              <w:t>RY0146</w:t>
            </w:r>
          </w:p>
        </w:tc>
        <w:tc>
          <w:tcPr>
            <w:tcW w:w="2552" w:type="dxa"/>
          </w:tcPr>
          <w:p w14:paraId="0F20F337" w14:textId="67253E90" w:rsidR="0088255A" w:rsidRPr="00B527A3" w:rsidRDefault="00504029" w:rsidP="00695D3C">
            <w:pPr>
              <w:outlineLvl w:val="0"/>
              <w:rPr>
                <w:b/>
                <w:bCs/>
                <w:iCs/>
                <w:color w:val="000000" w:themeColor="text1"/>
              </w:rPr>
            </w:pPr>
            <w:r w:rsidRPr="00B527A3">
              <w:rPr>
                <w:b/>
                <w:bCs/>
                <w:iCs/>
                <w:color w:val="000000" w:themeColor="text1"/>
              </w:rPr>
              <w:fldChar w:fldCharType="begin" w:fldLock="1"/>
            </w:r>
            <w:r w:rsidR="00686EEF">
              <w:rPr>
                <w:b/>
                <w:bCs/>
                <w:iCs/>
                <w:color w:val="000000" w:themeColor="text1"/>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selection.","type":"article-journal","volume":"8"},"uris":["http://www.mendeley.com/documents/?uuid=37457ea4-6a9c-471d-b62e-dfeec5fba47c"]}],"mendeley":{"formattedCitation":"(Suzuki et al., 2011)","manualFormatting":"Suzuki et al., 2011","plainTextFormattedCitation":"(Suzuki et al., 2011)","previouslyFormattedCitation":"(Suzuki et al., 2011)"},"properties":{"noteIndex":0},"schema":"https://github.com/citation-style-language/schema/raw/master/csl-citation.json"}</w:instrText>
            </w:r>
            <w:r w:rsidRPr="00B527A3">
              <w:rPr>
                <w:b/>
                <w:bCs/>
                <w:iCs/>
                <w:color w:val="000000" w:themeColor="text1"/>
              </w:rPr>
              <w:fldChar w:fldCharType="separate"/>
            </w:r>
            <w:r w:rsidRPr="00B527A3">
              <w:rPr>
                <w:bCs/>
                <w:iCs/>
                <w:noProof/>
                <w:color w:val="000000" w:themeColor="text1"/>
              </w:rPr>
              <w:t>Suzuki et al., 2011</w:t>
            </w:r>
            <w:r w:rsidRPr="00B527A3">
              <w:rPr>
                <w:b/>
                <w:bCs/>
                <w:iCs/>
                <w:color w:val="000000" w:themeColor="text1"/>
              </w:rPr>
              <w:fldChar w:fldCharType="end"/>
            </w:r>
          </w:p>
        </w:tc>
        <w:tc>
          <w:tcPr>
            <w:tcW w:w="3117" w:type="dxa"/>
          </w:tcPr>
          <w:p w14:paraId="7E1F3707" w14:textId="0B605A98" w:rsidR="0088255A" w:rsidRPr="00B527A3" w:rsidRDefault="00504029" w:rsidP="00695D3C">
            <w:pPr>
              <w:outlineLvl w:val="0"/>
              <w:rPr>
                <w:b/>
                <w:bCs/>
                <w:iCs/>
                <w:color w:val="000000" w:themeColor="text1"/>
              </w:rPr>
            </w:pPr>
            <w:r w:rsidRPr="00B527A3">
              <w:rPr>
                <w:bCs/>
                <w:iCs/>
                <w:color w:val="000000" w:themeColor="text1"/>
              </w:rPr>
              <w:t>N/A</w:t>
            </w:r>
          </w:p>
        </w:tc>
      </w:tr>
      <w:tr w:rsidR="0088255A" w:rsidRPr="00B527A3" w14:paraId="0B0C87CB" w14:textId="77777777" w:rsidTr="00695D3C">
        <w:tc>
          <w:tcPr>
            <w:tcW w:w="3681" w:type="dxa"/>
          </w:tcPr>
          <w:p w14:paraId="2198C64E" w14:textId="6A90DBC1" w:rsidR="0088255A" w:rsidRPr="00B527A3" w:rsidRDefault="0088255A" w:rsidP="00695D3C">
            <w:pPr>
              <w:outlineLvl w:val="0"/>
              <w:rPr>
                <w:b/>
                <w:bCs/>
                <w:iCs/>
                <w:color w:val="000000" w:themeColor="text1"/>
              </w:rPr>
            </w:pPr>
            <w:r w:rsidRPr="00B527A3">
              <w:rPr>
                <w:color w:val="000000" w:themeColor="text1"/>
              </w:rPr>
              <w:t>RY0566</w:t>
            </w:r>
          </w:p>
        </w:tc>
        <w:tc>
          <w:tcPr>
            <w:tcW w:w="2552" w:type="dxa"/>
          </w:tcPr>
          <w:p w14:paraId="7CFC6E48" w14:textId="479F61E5" w:rsidR="0088255A" w:rsidRPr="00B527A3" w:rsidRDefault="00504029" w:rsidP="00695D3C">
            <w:pPr>
              <w:outlineLvl w:val="0"/>
              <w:rPr>
                <w:b/>
                <w:bCs/>
                <w:iCs/>
                <w:color w:val="000000" w:themeColor="text1"/>
              </w:rPr>
            </w:pPr>
            <w:r w:rsidRPr="00B527A3">
              <w:rPr>
                <w:b/>
                <w:bCs/>
                <w:iCs/>
                <w:color w:val="000000" w:themeColor="text1"/>
              </w:rPr>
              <w:fldChar w:fldCharType="begin" w:fldLock="1"/>
            </w:r>
            <w:r w:rsidR="00686EEF">
              <w:rPr>
                <w:b/>
                <w:bCs/>
                <w:iCs/>
                <w:color w:val="000000" w:themeColor="text1"/>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selection.","type":"article-journal","volume":"8"},"uris":["http://www.mendeley.com/documents/?uuid=37457ea4-6a9c-471d-b62e-dfeec5fba47c"]}],"mendeley":{"formattedCitation":"(Suzuki et al., 2011)","manualFormatting":"Suzuki et al., 2011","plainTextFormattedCitation":"(Suzuki et al., 2011)","previouslyFormattedCitation":"(Suzuki et al., 2011)"},"properties":{"noteIndex":0},"schema":"https://github.com/citation-style-language/schema/raw/master/csl-citation.json"}</w:instrText>
            </w:r>
            <w:r w:rsidRPr="00B527A3">
              <w:rPr>
                <w:b/>
                <w:bCs/>
                <w:iCs/>
                <w:color w:val="000000" w:themeColor="text1"/>
              </w:rPr>
              <w:fldChar w:fldCharType="separate"/>
            </w:r>
            <w:r w:rsidRPr="00B527A3">
              <w:rPr>
                <w:bCs/>
                <w:iCs/>
                <w:noProof/>
                <w:color w:val="000000" w:themeColor="text1"/>
              </w:rPr>
              <w:t>Suzuki et al., 2011</w:t>
            </w:r>
            <w:r w:rsidRPr="00B527A3">
              <w:rPr>
                <w:b/>
                <w:bCs/>
                <w:iCs/>
                <w:color w:val="000000" w:themeColor="text1"/>
              </w:rPr>
              <w:fldChar w:fldCharType="end"/>
            </w:r>
          </w:p>
        </w:tc>
        <w:tc>
          <w:tcPr>
            <w:tcW w:w="3117" w:type="dxa"/>
          </w:tcPr>
          <w:p w14:paraId="7B1FB916" w14:textId="0A8042BA" w:rsidR="0088255A" w:rsidRPr="00B527A3" w:rsidRDefault="00504029" w:rsidP="00695D3C">
            <w:pPr>
              <w:outlineLvl w:val="0"/>
              <w:rPr>
                <w:b/>
                <w:bCs/>
                <w:iCs/>
                <w:color w:val="000000" w:themeColor="text1"/>
              </w:rPr>
            </w:pPr>
            <w:r w:rsidRPr="00B527A3">
              <w:rPr>
                <w:bCs/>
                <w:iCs/>
                <w:color w:val="000000" w:themeColor="text1"/>
              </w:rPr>
              <w:t>N/A</w:t>
            </w:r>
          </w:p>
        </w:tc>
      </w:tr>
      <w:tr w:rsidR="0088255A" w:rsidRPr="00B527A3" w14:paraId="264BB5FB" w14:textId="77777777" w:rsidTr="00695D3C">
        <w:tc>
          <w:tcPr>
            <w:tcW w:w="3681" w:type="dxa"/>
          </w:tcPr>
          <w:p w14:paraId="2BCF84A7" w14:textId="7CEA0E3F" w:rsidR="0088255A" w:rsidRPr="00B527A3" w:rsidRDefault="0088255A" w:rsidP="00695D3C">
            <w:pPr>
              <w:outlineLvl w:val="0"/>
              <w:rPr>
                <w:b/>
                <w:bCs/>
                <w:iCs/>
                <w:color w:val="000000" w:themeColor="text1"/>
              </w:rPr>
            </w:pPr>
            <w:r w:rsidRPr="00B527A3">
              <w:rPr>
                <w:color w:val="000000" w:themeColor="text1"/>
              </w:rPr>
              <w:t>RY0148</w:t>
            </w:r>
          </w:p>
        </w:tc>
        <w:tc>
          <w:tcPr>
            <w:tcW w:w="2552" w:type="dxa"/>
          </w:tcPr>
          <w:p w14:paraId="5320B9C2" w14:textId="0B9986ED" w:rsidR="0088255A" w:rsidRPr="00B527A3" w:rsidRDefault="00504029" w:rsidP="00695D3C">
            <w:pPr>
              <w:outlineLvl w:val="0"/>
              <w:rPr>
                <w:b/>
                <w:bCs/>
                <w:iCs/>
                <w:color w:val="000000" w:themeColor="text1"/>
              </w:rPr>
            </w:pPr>
            <w:r w:rsidRPr="00B527A3">
              <w:rPr>
                <w:b/>
                <w:bCs/>
                <w:iCs/>
                <w:color w:val="000000" w:themeColor="text1"/>
              </w:rPr>
              <w:fldChar w:fldCharType="begin" w:fldLock="1"/>
            </w:r>
            <w:r w:rsidR="00686EEF">
              <w:rPr>
                <w:b/>
                <w:bCs/>
                <w:iCs/>
                <w:color w:val="000000" w:themeColor="text1"/>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selection.","type":"article-journal","volume":"8"},"uris":["http://www.mendeley.com/documents/?uuid=37457ea4-6a9c-471d-b62e-dfeec5fba47c"]}],"mendeley":{"formattedCitation":"(Suzuki et al., 2011)","manualFormatting":"Suzuki et al., 2011","plainTextFormattedCitation":"(Suzuki et al., 2011)","previouslyFormattedCitation":"(Suzuki et al., 2011)"},"properties":{"noteIndex":0},"schema":"https://github.com/citation-style-language/schema/raw/master/csl-citation.json"}</w:instrText>
            </w:r>
            <w:r w:rsidRPr="00B527A3">
              <w:rPr>
                <w:b/>
                <w:bCs/>
                <w:iCs/>
                <w:color w:val="000000" w:themeColor="text1"/>
              </w:rPr>
              <w:fldChar w:fldCharType="separate"/>
            </w:r>
            <w:r w:rsidRPr="00B527A3">
              <w:rPr>
                <w:bCs/>
                <w:iCs/>
                <w:noProof/>
                <w:color w:val="000000" w:themeColor="text1"/>
              </w:rPr>
              <w:t>Suzuki et al., 2011</w:t>
            </w:r>
            <w:r w:rsidRPr="00B527A3">
              <w:rPr>
                <w:b/>
                <w:bCs/>
                <w:iCs/>
                <w:color w:val="000000" w:themeColor="text1"/>
              </w:rPr>
              <w:fldChar w:fldCharType="end"/>
            </w:r>
          </w:p>
        </w:tc>
        <w:tc>
          <w:tcPr>
            <w:tcW w:w="3117" w:type="dxa"/>
          </w:tcPr>
          <w:p w14:paraId="29831F12" w14:textId="758C9450" w:rsidR="0088255A" w:rsidRPr="00B527A3" w:rsidRDefault="00504029" w:rsidP="00695D3C">
            <w:pPr>
              <w:outlineLvl w:val="0"/>
              <w:rPr>
                <w:b/>
                <w:bCs/>
                <w:iCs/>
                <w:color w:val="000000" w:themeColor="text1"/>
              </w:rPr>
            </w:pPr>
            <w:r w:rsidRPr="00B527A3">
              <w:rPr>
                <w:bCs/>
                <w:iCs/>
                <w:color w:val="000000" w:themeColor="text1"/>
              </w:rPr>
              <w:t>N/A</w:t>
            </w:r>
          </w:p>
        </w:tc>
      </w:tr>
      <w:tr w:rsidR="0088255A" w:rsidRPr="00B527A3" w14:paraId="603E498B" w14:textId="77777777" w:rsidTr="00695D3C">
        <w:tc>
          <w:tcPr>
            <w:tcW w:w="3681" w:type="dxa"/>
          </w:tcPr>
          <w:p w14:paraId="0E0CF2A6" w14:textId="4443033E" w:rsidR="0088255A" w:rsidRPr="00B527A3" w:rsidRDefault="0088255A" w:rsidP="00695D3C">
            <w:pPr>
              <w:outlineLvl w:val="0"/>
              <w:rPr>
                <w:b/>
                <w:bCs/>
                <w:iCs/>
                <w:color w:val="000000" w:themeColor="text1"/>
              </w:rPr>
            </w:pPr>
            <w:r w:rsidRPr="00B527A3">
              <w:rPr>
                <w:color w:val="000000" w:themeColor="text1"/>
              </w:rPr>
              <w:t>Barcoded RY0148</w:t>
            </w:r>
            <w:r w:rsidR="00504029" w:rsidRPr="00B527A3">
              <w:rPr>
                <w:color w:val="000000" w:themeColor="text1"/>
              </w:rPr>
              <w:t xml:space="preserve"> pool</w:t>
            </w:r>
          </w:p>
        </w:tc>
        <w:tc>
          <w:tcPr>
            <w:tcW w:w="2552" w:type="dxa"/>
          </w:tcPr>
          <w:p w14:paraId="21C577DD" w14:textId="561135E1" w:rsidR="0088255A" w:rsidRPr="00B527A3" w:rsidRDefault="00252A78" w:rsidP="00695D3C">
            <w:pPr>
              <w:outlineLvl w:val="0"/>
              <w:rPr>
                <w:bCs/>
                <w:iCs/>
                <w:color w:val="000000" w:themeColor="text1"/>
              </w:rPr>
            </w:pPr>
            <w:r w:rsidRPr="00B527A3">
              <w:rPr>
                <w:bCs/>
                <w:iCs/>
                <w:color w:val="000000" w:themeColor="text1"/>
              </w:rPr>
              <w:t>T</w:t>
            </w:r>
            <w:r w:rsidR="0088255A" w:rsidRPr="00B527A3">
              <w:rPr>
                <w:bCs/>
                <w:iCs/>
                <w:color w:val="000000" w:themeColor="text1"/>
              </w:rPr>
              <w:t xml:space="preserve">his </w:t>
            </w:r>
            <w:r w:rsidRPr="00B527A3">
              <w:rPr>
                <w:bCs/>
                <w:iCs/>
                <w:color w:val="000000" w:themeColor="text1"/>
              </w:rPr>
              <w:t>paper</w:t>
            </w:r>
          </w:p>
        </w:tc>
        <w:tc>
          <w:tcPr>
            <w:tcW w:w="3117" w:type="dxa"/>
          </w:tcPr>
          <w:p w14:paraId="2F941D8C" w14:textId="22AF596D" w:rsidR="0088255A" w:rsidRPr="00B527A3" w:rsidRDefault="0088255A" w:rsidP="00695D3C">
            <w:pPr>
              <w:outlineLvl w:val="0"/>
              <w:rPr>
                <w:bCs/>
                <w:iCs/>
                <w:color w:val="000000" w:themeColor="text1"/>
              </w:rPr>
            </w:pPr>
            <w:r w:rsidRPr="00B527A3">
              <w:rPr>
                <w:bCs/>
                <w:iCs/>
                <w:color w:val="000000" w:themeColor="text1"/>
              </w:rPr>
              <w:t>N/A</w:t>
            </w:r>
          </w:p>
        </w:tc>
      </w:tr>
      <w:tr w:rsidR="00E74682" w:rsidRPr="00B527A3" w14:paraId="2C396D01" w14:textId="77777777" w:rsidTr="00695D3C">
        <w:tc>
          <w:tcPr>
            <w:tcW w:w="9350" w:type="dxa"/>
            <w:gridSpan w:val="3"/>
          </w:tcPr>
          <w:p w14:paraId="0DA27399" w14:textId="77777777" w:rsidR="00E74682" w:rsidRPr="00B527A3" w:rsidRDefault="00E74682" w:rsidP="00695D3C">
            <w:pPr>
              <w:outlineLvl w:val="0"/>
              <w:rPr>
                <w:b/>
                <w:bCs/>
                <w:iCs/>
                <w:color w:val="000000" w:themeColor="text1"/>
              </w:rPr>
            </w:pPr>
          </w:p>
        </w:tc>
      </w:tr>
      <w:tr w:rsidR="001261E7" w:rsidRPr="00B527A3" w14:paraId="60E3998D" w14:textId="77777777" w:rsidTr="00695D3C">
        <w:tc>
          <w:tcPr>
            <w:tcW w:w="9350" w:type="dxa"/>
            <w:gridSpan w:val="3"/>
          </w:tcPr>
          <w:p w14:paraId="70394A48" w14:textId="7175267C" w:rsidR="001261E7" w:rsidRPr="00B527A3" w:rsidRDefault="001261E7" w:rsidP="00224FCB">
            <w:pPr>
              <w:outlineLvl w:val="0"/>
              <w:rPr>
                <w:b/>
                <w:bCs/>
                <w:iCs/>
                <w:color w:val="000000" w:themeColor="text1"/>
              </w:rPr>
            </w:pPr>
            <w:r w:rsidRPr="00B527A3">
              <w:rPr>
                <w:b/>
                <w:bCs/>
                <w:iCs/>
                <w:color w:val="000000" w:themeColor="text1"/>
              </w:rPr>
              <w:t>Chemicals</w:t>
            </w:r>
            <w:r w:rsidR="00191BFA" w:rsidRPr="00B527A3">
              <w:rPr>
                <w:b/>
                <w:bCs/>
                <w:iCs/>
                <w:color w:val="000000" w:themeColor="text1"/>
              </w:rPr>
              <w:t>, Peptides, and Recombinant Proteins</w:t>
            </w:r>
          </w:p>
        </w:tc>
      </w:tr>
      <w:tr w:rsidR="00465AB6" w:rsidRPr="00B527A3" w14:paraId="49F98EE5" w14:textId="77777777" w:rsidTr="00695D3C">
        <w:tc>
          <w:tcPr>
            <w:tcW w:w="3681" w:type="dxa"/>
            <w:vAlign w:val="bottom"/>
          </w:tcPr>
          <w:p w14:paraId="462CF501" w14:textId="33216469" w:rsidR="00465AB6" w:rsidRPr="00B527A3" w:rsidRDefault="00465AB6" w:rsidP="00465AB6">
            <w:pPr>
              <w:outlineLvl w:val="0"/>
              <w:rPr>
                <w:b/>
                <w:bCs/>
                <w:iCs/>
                <w:color w:val="000000" w:themeColor="text1"/>
              </w:rPr>
            </w:pPr>
            <w:r w:rsidRPr="00B527A3">
              <w:rPr>
                <w:color w:val="000000"/>
              </w:rPr>
              <w:lastRenderedPageBreak/>
              <w:t xml:space="preserve">fluconazole </w:t>
            </w:r>
          </w:p>
        </w:tc>
        <w:tc>
          <w:tcPr>
            <w:tcW w:w="2552" w:type="dxa"/>
          </w:tcPr>
          <w:p w14:paraId="45C0094B" w14:textId="5FFDF86F" w:rsidR="00465AB6" w:rsidRPr="00FD0A13" w:rsidRDefault="00465AB6" w:rsidP="00465AB6">
            <w:pPr>
              <w:outlineLvl w:val="0"/>
              <w:rPr>
                <w:bCs/>
                <w:iCs/>
                <w:color w:val="000000" w:themeColor="text1"/>
              </w:rPr>
            </w:pPr>
            <w:r>
              <w:rPr>
                <w:bCs/>
                <w:iCs/>
                <w:color w:val="000000" w:themeColor="text1"/>
              </w:rPr>
              <w:t>Sigma-Aldrich</w:t>
            </w:r>
          </w:p>
        </w:tc>
        <w:tc>
          <w:tcPr>
            <w:tcW w:w="3117" w:type="dxa"/>
          </w:tcPr>
          <w:p w14:paraId="73316B98" w14:textId="706AD6B7" w:rsidR="00465AB6" w:rsidRPr="00B527A3" w:rsidRDefault="00465AB6" w:rsidP="00465AB6">
            <w:pPr>
              <w:outlineLvl w:val="0"/>
              <w:rPr>
                <w:b/>
                <w:bCs/>
                <w:iCs/>
                <w:color w:val="000000" w:themeColor="text1"/>
              </w:rPr>
            </w:pPr>
            <w:r w:rsidRPr="0083015C">
              <w:t>F8929</w:t>
            </w:r>
          </w:p>
        </w:tc>
      </w:tr>
      <w:tr w:rsidR="00465AB6" w:rsidRPr="00B527A3" w14:paraId="151CA01D" w14:textId="77777777" w:rsidTr="00695D3C">
        <w:tc>
          <w:tcPr>
            <w:tcW w:w="3681" w:type="dxa"/>
            <w:vAlign w:val="bottom"/>
          </w:tcPr>
          <w:p w14:paraId="1480082F" w14:textId="2315D1A2" w:rsidR="00465AB6" w:rsidRPr="00B527A3" w:rsidRDefault="00465AB6" w:rsidP="00465AB6">
            <w:pPr>
              <w:outlineLvl w:val="0"/>
              <w:rPr>
                <w:b/>
                <w:bCs/>
                <w:iCs/>
                <w:color w:val="000000" w:themeColor="text1"/>
              </w:rPr>
            </w:pPr>
            <w:r w:rsidRPr="00B527A3">
              <w:rPr>
                <w:color w:val="000000"/>
              </w:rPr>
              <w:t xml:space="preserve">ketoconazole  </w:t>
            </w:r>
          </w:p>
        </w:tc>
        <w:tc>
          <w:tcPr>
            <w:tcW w:w="2552" w:type="dxa"/>
          </w:tcPr>
          <w:p w14:paraId="0EC6A581" w14:textId="090A1F05" w:rsidR="00465AB6" w:rsidRPr="00FD0A13" w:rsidRDefault="00465AB6" w:rsidP="00465AB6">
            <w:pPr>
              <w:outlineLvl w:val="0"/>
              <w:rPr>
                <w:bCs/>
                <w:iCs/>
                <w:color w:val="000000" w:themeColor="text1"/>
              </w:rPr>
            </w:pPr>
            <w:r w:rsidRPr="00193E0E">
              <w:rPr>
                <w:bCs/>
                <w:iCs/>
                <w:color w:val="000000" w:themeColor="text1"/>
              </w:rPr>
              <w:t>Sigma-Aldrich</w:t>
            </w:r>
          </w:p>
        </w:tc>
        <w:tc>
          <w:tcPr>
            <w:tcW w:w="3117" w:type="dxa"/>
          </w:tcPr>
          <w:p w14:paraId="75C802B4" w14:textId="4DBC22AA" w:rsidR="00465AB6" w:rsidRPr="00B527A3" w:rsidRDefault="00465AB6" w:rsidP="00465AB6">
            <w:pPr>
              <w:outlineLvl w:val="0"/>
              <w:rPr>
                <w:b/>
                <w:bCs/>
                <w:iCs/>
                <w:color w:val="000000" w:themeColor="text1"/>
              </w:rPr>
            </w:pPr>
            <w:r w:rsidRPr="0083015C">
              <w:t>K1003</w:t>
            </w:r>
          </w:p>
        </w:tc>
      </w:tr>
      <w:tr w:rsidR="00465AB6" w:rsidRPr="00B527A3" w14:paraId="358D2106" w14:textId="77777777" w:rsidTr="00695D3C">
        <w:tc>
          <w:tcPr>
            <w:tcW w:w="3681" w:type="dxa"/>
            <w:vAlign w:val="bottom"/>
          </w:tcPr>
          <w:p w14:paraId="1A9D9F4B" w14:textId="17180441" w:rsidR="00465AB6" w:rsidRPr="00B527A3" w:rsidRDefault="00465AB6" w:rsidP="00465AB6">
            <w:pPr>
              <w:outlineLvl w:val="0"/>
              <w:rPr>
                <w:b/>
                <w:bCs/>
                <w:iCs/>
                <w:color w:val="000000" w:themeColor="text1"/>
              </w:rPr>
            </w:pPr>
            <w:r w:rsidRPr="00B527A3">
              <w:rPr>
                <w:color w:val="000000"/>
              </w:rPr>
              <w:t xml:space="preserve">miconazole </w:t>
            </w:r>
          </w:p>
        </w:tc>
        <w:tc>
          <w:tcPr>
            <w:tcW w:w="2552" w:type="dxa"/>
          </w:tcPr>
          <w:p w14:paraId="2BF4B898" w14:textId="6454A954" w:rsidR="00465AB6" w:rsidRPr="00FD0A13" w:rsidRDefault="00465AB6" w:rsidP="00465AB6">
            <w:pPr>
              <w:outlineLvl w:val="0"/>
              <w:rPr>
                <w:bCs/>
                <w:iCs/>
                <w:color w:val="000000" w:themeColor="text1"/>
              </w:rPr>
            </w:pPr>
            <w:r w:rsidRPr="00193E0E">
              <w:rPr>
                <w:bCs/>
                <w:iCs/>
                <w:color w:val="000000" w:themeColor="text1"/>
              </w:rPr>
              <w:t>Sigma-Aldrich</w:t>
            </w:r>
          </w:p>
        </w:tc>
        <w:tc>
          <w:tcPr>
            <w:tcW w:w="3117" w:type="dxa"/>
          </w:tcPr>
          <w:p w14:paraId="665A6978" w14:textId="458ABB15" w:rsidR="00465AB6" w:rsidRPr="00B527A3" w:rsidRDefault="00465AB6" w:rsidP="00465AB6">
            <w:pPr>
              <w:outlineLvl w:val="0"/>
              <w:rPr>
                <w:b/>
                <w:bCs/>
                <w:iCs/>
                <w:color w:val="000000" w:themeColor="text1"/>
              </w:rPr>
            </w:pPr>
            <w:r w:rsidRPr="0083015C">
              <w:t>1443409</w:t>
            </w:r>
          </w:p>
        </w:tc>
      </w:tr>
      <w:tr w:rsidR="00465AB6" w:rsidRPr="00B527A3" w14:paraId="33560729" w14:textId="77777777" w:rsidTr="00695D3C">
        <w:tc>
          <w:tcPr>
            <w:tcW w:w="3681" w:type="dxa"/>
            <w:vAlign w:val="bottom"/>
          </w:tcPr>
          <w:p w14:paraId="5420C65B" w14:textId="0F67E145" w:rsidR="00465AB6" w:rsidRPr="00B527A3" w:rsidRDefault="00465AB6" w:rsidP="00465AB6">
            <w:pPr>
              <w:outlineLvl w:val="0"/>
              <w:rPr>
                <w:b/>
                <w:bCs/>
                <w:iCs/>
                <w:color w:val="000000" w:themeColor="text1"/>
              </w:rPr>
            </w:pPr>
            <w:r w:rsidRPr="00B527A3">
              <w:rPr>
                <w:color w:val="000000"/>
              </w:rPr>
              <w:t xml:space="preserve">itraconazole </w:t>
            </w:r>
          </w:p>
        </w:tc>
        <w:tc>
          <w:tcPr>
            <w:tcW w:w="2552" w:type="dxa"/>
          </w:tcPr>
          <w:p w14:paraId="086662E2" w14:textId="1EF0EECC" w:rsidR="00465AB6" w:rsidRPr="00FD0A13" w:rsidRDefault="00465AB6" w:rsidP="00465AB6">
            <w:pPr>
              <w:outlineLvl w:val="0"/>
              <w:rPr>
                <w:bCs/>
                <w:iCs/>
                <w:color w:val="000000" w:themeColor="text1"/>
              </w:rPr>
            </w:pPr>
            <w:r w:rsidRPr="00193E0E">
              <w:rPr>
                <w:bCs/>
                <w:iCs/>
                <w:color w:val="000000" w:themeColor="text1"/>
              </w:rPr>
              <w:t>Sigma-Aldrich</w:t>
            </w:r>
          </w:p>
        </w:tc>
        <w:tc>
          <w:tcPr>
            <w:tcW w:w="3117" w:type="dxa"/>
          </w:tcPr>
          <w:p w14:paraId="5AEC3910" w14:textId="763800F9" w:rsidR="00465AB6" w:rsidRPr="00B527A3" w:rsidRDefault="00465AB6" w:rsidP="00465AB6">
            <w:pPr>
              <w:outlineLvl w:val="0"/>
              <w:rPr>
                <w:b/>
                <w:bCs/>
                <w:iCs/>
                <w:color w:val="000000" w:themeColor="text1"/>
              </w:rPr>
            </w:pPr>
            <w:r w:rsidRPr="0083015C">
              <w:t>I6657</w:t>
            </w:r>
          </w:p>
        </w:tc>
      </w:tr>
      <w:tr w:rsidR="00465AB6" w:rsidRPr="00B527A3" w14:paraId="75A1E19C" w14:textId="77777777" w:rsidTr="00695D3C">
        <w:tc>
          <w:tcPr>
            <w:tcW w:w="3681" w:type="dxa"/>
            <w:vAlign w:val="bottom"/>
          </w:tcPr>
          <w:p w14:paraId="1AD6B11F" w14:textId="1F39DBA0" w:rsidR="00465AB6" w:rsidRPr="00B527A3" w:rsidRDefault="00465AB6" w:rsidP="00465AB6">
            <w:pPr>
              <w:outlineLvl w:val="0"/>
              <w:rPr>
                <w:b/>
                <w:bCs/>
                <w:iCs/>
                <w:color w:val="000000" w:themeColor="text1"/>
              </w:rPr>
            </w:pPr>
            <w:r w:rsidRPr="00B527A3">
              <w:rPr>
                <w:color w:val="000000"/>
              </w:rPr>
              <w:t>beauvericin</w:t>
            </w:r>
          </w:p>
        </w:tc>
        <w:tc>
          <w:tcPr>
            <w:tcW w:w="2552" w:type="dxa"/>
          </w:tcPr>
          <w:p w14:paraId="3955C193" w14:textId="1C05B9DD" w:rsidR="00465AB6" w:rsidRPr="00FD0A13" w:rsidRDefault="00465AB6" w:rsidP="00465AB6">
            <w:pPr>
              <w:outlineLvl w:val="0"/>
              <w:rPr>
                <w:bCs/>
                <w:iCs/>
                <w:color w:val="000000" w:themeColor="text1"/>
              </w:rPr>
            </w:pPr>
            <w:r w:rsidRPr="00193E0E">
              <w:rPr>
                <w:bCs/>
                <w:iCs/>
                <w:color w:val="000000" w:themeColor="text1"/>
              </w:rPr>
              <w:t>Sigma-Aldrich</w:t>
            </w:r>
          </w:p>
        </w:tc>
        <w:tc>
          <w:tcPr>
            <w:tcW w:w="3117" w:type="dxa"/>
          </w:tcPr>
          <w:p w14:paraId="29EFF54A" w14:textId="5D8A4352" w:rsidR="00465AB6" w:rsidRPr="00B527A3" w:rsidRDefault="00465AB6" w:rsidP="00465AB6">
            <w:pPr>
              <w:outlineLvl w:val="0"/>
              <w:rPr>
                <w:b/>
                <w:bCs/>
                <w:iCs/>
                <w:color w:val="000000" w:themeColor="text1"/>
              </w:rPr>
            </w:pPr>
            <w:r w:rsidRPr="0083015C">
              <w:t>B7510</w:t>
            </w:r>
          </w:p>
        </w:tc>
      </w:tr>
      <w:tr w:rsidR="00465AB6" w:rsidRPr="00B527A3" w14:paraId="4A6CC44F" w14:textId="77777777" w:rsidTr="00695D3C">
        <w:tc>
          <w:tcPr>
            <w:tcW w:w="3681" w:type="dxa"/>
            <w:vAlign w:val="bottom"/>
          </w:tcPr>
          <w:p w14:paraId="2AEDB72E" w14:textId="09AB4E83" w:rsidR="00465AB6" w:rsidRPr="00B527A3" w:rsidRDefault="00465AB6" w:rsidP="00465AB6">
            <w:pPr>
              <w:outlineLvl w:val="0"/>
              <w:rPr>
                <w:b/>
                <w:bCs/>
                <w:iCs/>
                <w:color w:val="000000" w:themeColor="text1"/>
              </w:rPr>
            </w:pPr>
            <w:r w:rsidRPr="00B527A3">
              <w:rPr>
                <w:color w:val="000000"/>
              </w:rPr>
              <w:t xml:space="preserve">tamoxifen </w:t>
            </w:r>
          </w:p>
        </w:tc>
        <w:tc>
          <w:tcPr>
            <w:tcW w:w="2552" w:type="dxa"/>
          </w:tcPr>
          <w:p w14:paraId="7C991834" w14:textId="22B81E24" w:rsidR="00465AB6" w:rsidRPr="00FD0A13" w:rsidRDefault="00465AB6" w:rsidP="00465AB6">
            <w:pPr>
              <w:outlineLvl w:val="0"/>
              <w:rPr>
                <w:bCs/>
                <w:iCs/>
                <w:color w:val="000000" w:themeColor="text1"/>
              </w:rPr>
            </w:pPr>
            <w:r w:rsidRPr="00193E0E">
              <w:rPr>
                <w:bCs/>
                <w:iCs/>
                <w:color w:val="000000" w:themeColor="text1"/>
              </w:rPr>
              <w:t>Sigma-Aldrich</w:t>
            </w:r>
          </w:p>
        </w:tc>
        <w:tc>
          <w:tcPr>
            <w:tcW w:w="3117" w:type="dxa"/>
          </w:tcPr>
          <w:p w14:paraId="18428172" w14:textId="1C458C2A" w:rsidR="00465AB6" w:rsidRPr="00B527A3" w:rsidRDefault="00465AB6" w:rsidP="00465AB6">
            <w:pPr>
              <w:outlineLvl w:val="0"/>
              <w:rPr>
                <w:b/>
                <w:bCs/>
                <w:iCs/>
                <w:color w:val="000000" w:themeColor="text1"/>
              </w:rPr>
            </w:pPr>
            <w:r w:rsidRPr="0083015C">
              <w:t>T5648</w:t>
            </w:r>
          </w:p>
        </w:tc>
      </w:tr>
      <w:tr w:rsidR="00465AB6" w:rsidRPr="00B527A3" w14:paraId="63DEB2F6" w14:textId="77777777" w:rsidTr="00695D3C">
        <w:tc>
          <w:tcPr>
            <w:tcW w:w="3681" w:type="dxa"/>
            <w:vAlign w:val="bottom"/>
          </w:tcPr>
          <w:p w14:paraId="76E26756" w14:textId="0BEFB2B6" w:rsidR="00465AB6" w:rsidRPr="00B527A3" w:rsidRDefault="00465AB6" w:rsidP="00465AB6">
            <w:pPr>
              <w:outlineLvl w:val="0"/>
              <w:rPr>
                <w:b/>
                <w:bCs/>
                <w:iCs/>
                <w:color w:val="000000" w:themeColor="text1"/>
              </w:rPr>
            </w:pPr>
            <w:r w:rsidRPr="00B527A3">
              <w:rPr>
                <w:color w:val="000000"/>
              </w:rPr>
              <w:t xml:space="preserve">benomyl </w:t>
            </w:r>
          </w:p>
        </w:tc>
        <w:tc>
          <w:tcPr>
            <w:tcW w:w="2552" w:type="dxa"/>
          </w:tcPr>
          <w:p w14:paraId="66A33D82" w14:textId="0C69102A" w:rsidR="00465AB6" w:rsidRPr="00FD0A13" w:rsidRDefault="00465AB6" w:rsidP="00465AB6">
            <w:pPr>
              <w:outlineLvl w:val="0"/>
              <w:rPr>
                <w:bCs/>
                <w:iCs/>
                <w:color w:val="000000" w:themeColor="text1"/>
              </w:rPr>
            </w:pPr>
            <w:r w:rsidRPr="00193E0E">
              <w:rPr>
                <w:bCs/>
                <w:iCs/>
                <w:color w:val="000000" w:themeColor="text1"/>
              </w:rPr>
              <w:t>Sigma-Aldrich</w:t>
            </w:r>
          </w:p>
        </w:tc>
        <w:tc>
          <w:tcPr>
            <w:tcW w:w="3117" w:type="dxa"/>
          </w:tcPr>
          <w:p w14:paraId="1F7B9A64" w14:textId="331EE5E6" w:rsidR="00465AB6" w:rsidRPr="00B527A3" w:rsidRDefault="00465AB6" w:rsidP="00465AB6">
            <w:pPr>
              <w:outlineLvl w:val="0"/>
              <w:rPr>
                <w:b/>
                <w:bCs/>
                <w:iCs/>
                <w:color w:val="000000" w:themeColor="text1"/>
              </w:rPr>
            </w:pPr>
            <w:r w:rsidRPr="0083015C">
              <w:t>45339</w:t>
            </w:r>
          </w:p>
        </w:tc>
      </w:tr>
      <w:tr w:rsidR="00465AB6" w:rsidRPr="00B527A3" w14:paraId="1455D764" w14:textId="77777777" w:rsidTr="00695D3C">
        <w:tc>
          <w:tcPr>
            <w:tcW w:w="3681" w:type="dxa"/>
            <w:vAlign w:val="bottom"/>
          </w:tcPr>
          <w:p w14:paraId="7E8DBDC7" w14:textId="05A7AFA9" w:rsidR="00465AB6" w:rsidRPr="00B527A3" w:rsidRDefault="00465AB6" w:rsidP="00465AB6">
            <w:pPr>
              <w:outlineLvl w:val="0"/>
              <w:rPr>
                <w:b/>
                <w:bCs/>
                <w:iCs/>
                <w:color w:val="000000" w:themeColor="text1"/>
              </w:rPr>
            </w:pPr>
            <w:r w:rsidRPr="00B527A3">
              <w:rPr>
                <w:color w:val="000000"/>
              </w:rPr>
              <w:t>cycloheximide</w:t>
            </w:r>
          </w:p>
        </w:tc>
        <w:tc>
          <w:tcPr>
            <w:tcW w:w="2552" w:type="dxa"/>
          </w:tcPr>
          <w:p w14:paraId="1EB66A6A" w14:textId="359DE0DE" w:rsidR="00465AB6" w:rsidRPr="00FD0A13" w:rsidRDefault="00465AB6" w:rsidP="00465AB6">
            <w:pPr>
              <w:outlineLvl w:val="0"/>
              <w:rPr>
                <w:bCs/>
                <w:iCs/>
                <w:color w:val="000000" w:themeColor="text1"/>
              </w:rPr>
            </w:pPr>
            <w:r w:rsidRPr="00193E0E">
              <w:rPr>
                <w:bCs/>
                <w:iCs/>
                <w:color w:val="000000" w:themeColor="text1"/>
              </w:rPr>
              <w:t>Sigma-Aldrich</w:t>
            </w:r>
          </w:p>
        </w:tc>
        <w:tc>
          <w:tcPr>
            <w:tcW w:w="3117" w:type="dxa"/>
          </w:tcPr>
          <w:p w14:paraId="571D265E" w14:textId="43667CB3" w:rsidR="00465AB6" w:rsidRPr="00B527A3" w:rsidRDefault="00465AB6" w:rsidP="00465AB6">
            <w:pPr>
              <w:outlineLvl w:val="0"/>
              <w:rPr>
                <w:b/>
                <w:bCs/>
                <w:iCs/>
                <w:color w:val="000000" w:themeColor="text1"/>
              </w:rPr>
            </w:pPr>
            <w:r w:rsidRPr="0083015C">
              <w:t>C1988</w:t>
            </w:r>
          </w:p>
        </w:tc>
      </w:tr>
      <w:tr w:rsidR="00465AB6" w:rsidRPr="00B527A3" w14:paraId="3B14E8E4" w14:textId="77777777" w:rsidTr="00695D3C">
        <w:tc>
          <w:tcPr>
            <w:tcW w:w="3681" w:type="dxa"/>
            <w:vAlign w:val="bottom"/>
          </w:tcPr>
          <w:p w14:paraId="65222718" w14:textId="0D0A9B13" w:rsidR="00465AB6" w:rsidRPr="00B527A3" w:rsidRDefault="00465AB6" w:rsidP="00465AB6">
            <w:pPr>
              <w:outlineLvl w:val="0"/>
              <w:rPr>
                <w:b/>
                <w:bCs/>
                <w:iCs/>
                <w:color w:val="000000" w:themeColor="text1"/>
              </w:rPr>
            </w:pPr>
            <w:r w:rsidRPr="00B527A3">
              <w:rPr>
                <w:color w:val="000000"/>
              </w:rPr>
              <w:t xml:space="preserve">methotrexate </w:t>
            </w:r>
          </w:p>
        </w:tc>
        <w:tc>
          <w:tcPr>
            <w:tcW w:w="2552" w:type="dxa"/>
          </w:tcPr>
          <w:p w14:paraId="6A42AA12" w14:textId="04C874AD" w:rsidR="00465AB6" w:rsidRPr="00FD0A13" w:rsidRDefault="00465AB6" w:rsidP="00465AB6">
            <w:pPr>
              <w:outlineLvl w:val="0"/>
              <w:rPr>
                <w:bCs/>
                <w:iCs/>
                <w:color w:val="000000" w:themeColor="text1"/>
              </w:rPr>
            </w:pPr>
            <w:r w:rsidRPr="00193E0E">
              <w:rPr>
                <w:bCs/>
                <w:iCs/>
                <w:color w:val="000000" w:themeColor="text1"/>
              </w:rPr>
              <w:t>Sigma-Aldrich</w:t>
            </w:r>
          </w:p>
        </w:tc>
        <w:tc>
          <w:tcPr>
            <w:tcW w:w="3117" w:type="dxa"/>
          </w:tcPr>
          <w:p w14:paraId="1A835307" w14:textId="4DCAB831" w:rsidR="00465AB6" w:rsidRPr="00B527A3" w:rsidRDefault="00465AB6" w:rsidP="00465AB6">
            <w:pPr>
              <w:outlineLvl w:val="0"/>
              <w:rPr>
                <w:b/>
                <w:bCs/>
                <w:iCs/>
                <w:color w:val="000000" w:themeColor="text1"/>
              </w:rPr>
            </w:pPr>
            <w:r w:rsidRPr="0083015C">
              <w:t>M9929</w:t>
            </w:r>
          </w:p>
        </w:tc>
      </w:tr>
      <w:tr w:rsidR="00465AB6" w:rsidRPr="00B527A3" w14:paraId="7394E458" w14:textId="77777777" w:rsidTr="00695D3C">
        <w:tc>
          <w:tcPr>
            <w:tcW w:w="3681" w:type="dxa"/>
            <w:vAlign w:val="bottom"/>
          </w:tcPr>
          <w:p w14:paraId="289752FD" w14:textId="6AEBCF9D" w:rsidR="00465AB6" w:rsidRPr="00B527A3" w:rsidRDefault="00465AB6" w:rsidP="00465AB6">
            <w:pPr>
              <w:outlineLvl w:val="0"/>
              <w:rPr>
                <w:b/>
                <w:bCs/>
                <w:iCs/>
                <w:color w:val="000000" w:themeColor="text1"/>
              </w:rPr>
            </w:pPr>
            <w:r w:rsidRPr="00B527A3">
              <w:rPr>
                <w:color w:val="000000"/>
              </w:rPr>
              <w:t xml:space="preserve">camptothecin </w:t>
            </w:r>
          </w:p>
        </w:tc>
        <w:tc>
          <w:tcPr>
            <w:tcW w:w="2552" w:type="dxa"/>
          </w:tcPr>
          <w:p w14:paraId="505773E6" w14:textId="1930C407" w:rsidR="00465AB6" w:rsidRPr="00FD0A13" w:rsidRDefault="00465AB6" w:rsidP="00465AB6">
            <w:pPr>
              <w:outlineLvl w:val="0"/>
              <w:rPr>
                <w:bCs/>
                <w:iCs/>
                <w:color w:val="000000" w:themeColor="text1"/>
              </w:rPr>
            </w:pPr>
            <w:r w:rsidRPr="00193E0E">
              <w:rPr>
                <w:bCs/>
                <w:iCs/>
                <w:color w:val="000000" w:themeColor="text1"/>
              </w:rPr>
              <w:t>Sigma-Aldrich</w:t>
            </w:r>
          </w:p>
        </w:tc>
        <w:tc>
          <w:tcPr>
            <w:tcW w:w="3117" w:type="dxa"/>
          </w:tcPr>
          <w:p w14:paraId="46061D0A" w14:textId="75090F7B" w:rsidR="00465AB6" w:rsidRPr="00B527A3" w:rsidRDefault="00465AB6" w:rsidP="00465AB6">
            <w:pPr>
              <w:outlineLvl w:val="0"/>
              <w:rPr>
                <w:b/>
                <w:bCs/>
                <w:iCs/>
                <w:color w:val="000000" w:themeColor="text1"/>
              </w:rPr>
            </w:pPr>
            <w:r w:rsidRPr="0083015C">
              <w:t>C9911</w:t>
            </w:r>
          </w:p>
        </w:tc>
      </w:tr>
      <w:tr w:rsidR="00465AB6" w:rsidRPr="00B527A3" w14:paraId="79FD282D" w14:textId="77777777" w:rsidTr="00695D3C">
        <w:tc>
          <w:tcPr>
            <w:tcW w:w="3681" w:type="dxa"/>
            <w:vAlign w:val="bottom"/>
          </w:tcPr>
          <w:p w14:paraId="704C8DB7" w14:textId="73889E36" w:rsidR="00465AB6" w:rsidRPr="00B527A3" w:rsidRDefault="00465AB6" w:rsidP="00465AB6">
            <w:pPr>
              <w:outlineLvl w:val="0"/>
              <w:rPr>
                <w:b/>
                <w:bCs/>
                <w:iCs/>
                <w:color w:val="000000" w:themeColor="text1"/>
              </w:rPr>
            </w:pPr>
            <w:r w:rsidRPr="00B527A3">
              <w:rPr>
                <w:color w:val="000000"/>
              </w:rPr>
              <w:t>cisplatin</w:t>
            </w:r>
          </w:p>
        </w:tc>
        <w:tc>
          <w:tcPr>
            <w:tcW w:w="2552" w:type="dxa"/>
          </w:tcPr>
          <w:p w14:paraId="43E5A708" w14:textId="7EDCF657" w:rsidR="00465AB6" w:rsidRPr="00FD0A13" w:rsidRDefault="00465AB6" w:rsidP="00465AB6">
            <w:pPr>
              <w:outlineLvl w:val="0"/>
              <w:rPr>
                <w:bCs/>
                <w:iCs/>
                <w:color w:val="000000" w:themeColor="text1"/>
              </w:rPr>
            </w:pPr>
            <w:r w:rsidRPr="00193E0E">
              <w:rPr>
                <w:bCs/>
                <w:iCs/>
                <w:color w:val="000000" w:themeColor="text1"/>
              </w:rPr>
              <w:t>Sigma-Aldrich</w:t>
            </w:r>
          </w:p>
        </w:tc>
        <w:tc>
          <w:tcPr>
            <w:tcW w:w="3117" w:type="dxa"/>
          </w:tcPr>
          <w:p w14:paraId="5C45B9FE" w14:textId="77A3E029" w:rsidR="00465AB6" w:rsidRPr="00B527A3" w:rsidRDefault="00465AB6" w:rsidP="00465AB6">
            <w:pPr>
              <w:outlineLvl w:val="0"/>
              <w:rPr>
                <w:b/>
                <w:bCs/>
                <w:iCs/>
                <w:color w:val="000000" w:themeColor="text1"/>
              </w:rPr>
            </w:pPr>
            <w:r w:rsidRPr="0083015C">
              <w:t>P4394</w:t>
            </w:r>
          </w:p>
        </w:tc>
      </w:tr>
      <w:tr w:rsidR="00465AB6" w:rsidRPr="00B527A3" w14:paraId="463438EA" w14:textId="77777777" w:rsidTr="00695D3C">
        <w:tc>
          <w:tcPr>
            <w:tcW w:w="3681" w:type="dxa"/>
            <w:vAlign w:val="bottom"/>
          </w:tcPr>
          <w:p w14:paraId="0E394106" w14:textId="5B2A7846" w:rsidR="00465AB6" w:rsidRPr="00B527A3" w:rsidRDefault="00465AB6" w:rsidP="00465AB6">
            <w:pPr>
              <w:outlineLvl w:val="0"/>
              <w:rPr>
                <w:b/>
                <w:bCs/>
                <w:iCs/>
                <w:color w:val="000000" w:themeColor="text1"/>
              </w:rPr>
            </w:pPr>
            <w:r w:rsidRPr="00B527A3">
              <w:rPr>
                <w:color w:val="000000"/>
              </w:rPr>
              <w:t>bisantrene</w:t>
            </w:r>
          </w:p>
        </w:tc>
        <w:tc>
          <w:tcPr>
            <w:tcW w:w="2552" w:type="dxa"/>
          </w:tcPr>
          <w:p w14:paraId="458045A4" w14:textId="7DE3517A" w:rsidR="00465AB6" w:rsidRPr="00FD0A13" w:rsidRDefault="00465AB6" w:rsidP="00465AB6">
            <w:pPr>
              <w:outlineLvl w:val="0"/>
              <w:rPr>
                <w:bCs/>
                <w:iCs/>
                <w:color w:val="000000" w:themeColor="text1"/>
              </w:rPr>
            </w:pPr>
            <w:r w:rsidRPr="00193E0E">
              <w:rPr>
                <w:bCs/>
                <w:iCs/>
                <w:color w:val="000000" w:themeColor="text1"/>
              </w:rPr>
              <w:t>Sigma-Aldrich</w:t>
            </w:r>
          </w:p>
        </w:tc>
        <w:tc>
          <w:tcPr>
            <w:tcW w:w="3117" w:type="dxa"/>
          </w:tcPr>
          <w:p w14:paraId="64FC82D6" w14:textId="64DB761C" w:rsidR="00465AB6" w:rsidRPr="00B527A3" w:rsidRDefault="00465AB6" w:rsidP="00465AB6">
            <w:pPr>
              <w:outlineLvl w:val="0"/>
              <w:rPr>
                <w:b/>
                <w:bCs/>
                <w:iCs/>
                <w:color w:val="000000" w:themeColor="text1"/>
              </w:rPr>
            </w:pPr>
            <w:r w:rsidRPr="0083015C">
              <w:t>B4563</w:t>
            </w:r>
          </w:p>
        </w:tc>
      </w:tr>
      <w:tr w:rsidR="00465AB6" w:rsidRPr="00B527A3" w14:paraId="53DFF105" w14:textId="77777777" w:rsidTr="00695D3C">
        <w:tc>
          <w:tcPr>
            <w:tcW w:w="3681" w:type="dxa"/>
            <w:vAlign w:val="bottom"/>
          </w:tcPr>
          <w:p w14:paraId="2FF6AA0F" w14:textId="0754FC9C" w:rsidR="00465AB6" w:rsidRPr="00B527A3" w:rsidRDefault="00465AB6" w:rsidP="00465AB6">
            <w:pPr>
              <w:outlineLvl w:val="0"/>
              <w:rPr>
                <w:b/>
                <w:bCs/>
                <w:iCs/>
                <w:color w:val="000000" w:themeColor="text1"/>
              </w:rPr>
            </w:pPr>
            <w:r w:rsidRPr="00B527A3">
              <w:rPr>
                <w:color w:val="000000"/>
              </w:rPr>
              <w:t>mitoxantrone</w:t>
            </w:r>
          </w:p>
        </w:tc>
        <w:tc>
          <w:tcPr>
            <w:tcW w:w="2552" w:type="dxa"/>
          </w:tcPr>
          <w:p w14:paraId="24E6BC6B" w14:textId="14B9A87D" w:rsidR="00465AB6" w:rsidRPr="00FD0A13" w:rsidRDefault="00465AB6" w:rsidP="00465AB6">
            <w:pPr>
              <w:outlineLvl w:val="0"/>
              <w:rPr>
                <w:bCs/>
                <w:iCs/>
                <w:color w:val="000000" w:themeColor="text1"/>
              </w:rPr>
            </w:pPr>
            <w:r w:rsidRPr="00193E0E">
              <w:rPr>
                <w:bCs/>
                <w:iCs/>
                <w:color w:val="000000" w:themeColor="text1"/>
              </w:rPr>
              <w:t>Sigma-Aldrich</w:t>
            </w:r>
          </w:p>
        </w:tc>
        <w:tc>
          <w:tcPr>
            <w:tcW w:w="3117" w:type="dxa"/>
          </w:tcPr>
          <w:p w14:paraId="42D72CD6" w14:textId="524EFBB1" w:rsidR="00465AB6" w:rsidRPr="00B527A3" w:rsidRDefault="00465AB6" w:rsidP="00465AB6">
            <w:pPr>
              <w:outlineLvl w:val="0"/>
              <w:rPr>
                <w:b/>
                <w:bCs/>
                <w:iCs/>
                <w:color w:val="000000" w:themeColor="text1"/>
              </w:rPr>
            </w:pPr>
            <w:r w:rsidRPr="0083015C">
              <w:t>6545</w:t>
            </w:r>
          </w:p>
        </w:tc>
      </w:tr>
      <w:tr w:rsidR="00465AB6" w:rsidRPr="00B527A3" w14:paraId="4569933D" w14:textId="77777777" w:rsidTr="00695D3C">
        <w:tc>
          <w:tcPr>
            <w:tcW w:w="3681" w:type="dxa"/>
            <w:vAlign w:val="bottom"/>
          </w:tcPr>
          <w:p w14:paraId="59FBE29B" w14:textId="626BA4B7" w:rsidR="00465AB6" w:rsidRPr="00B527A3" w:rsidRDefault="00465AB6" w:rsidP="00465AB6">
            <w:pPr>
              <w:outlineLvl w:val="0"/>
              <w:rPr>
                <w:b/>
                <w:bCs/>
                <w:iCs/>
                <w:color w:val="000000" w:themeColor="text1"/>
              </w:rPr>
            </w:pPr>
            <w:r w:rsidRPr="00B527A3">
              <w:rPr>
                <w:color w:val="000000"/>
              </w:rPr>
              <w:t xml:space="preserve">colchicine </w:t>
            </w:r>
          </w:p>
        </w:tc>
        <w:tc>
          <w:tcPr>
            <w:tcW w:w="2552" w:type="dxa"/>
          </w:tcPr>
          <w:p w14:paraId="2F31284E" w14:textId="31817DEE" w:rsidR="00465AB6" w:rsidRPr="00FD0A13" w:rsidRDefault="00465AB6" w:rsidP="00465AB6">
            <w:pPr>
              <w:outlineLvl w:val="0"/>
              <w:rPr>
                <w:bCs/>
                <w:iCs/>
                <w:color w:val="000000" w:themeColor="text1"/>
              </w:rPr>
            </w:pPr>
            <w:r w:rsidRPr="00193E0E">
              <w:rPr>
                <w:bCs/>
                <w:iCs/>
                <w:color w:val="000000" w:themeColor="text1"/>
              </w:rPr>
              <w:t>Sigma-Aldrich</w:t>
            </w:r>
          </w:p>
        </w:tc>
        <w:tc>
          <w:tcPr>
            <w:tcW w:w="3117" w:type="dxa"/>
          </w:tcPr>
          <w:p w14:paraId="0BE40391" w14:textId="3B1AA83E" w:rsidR="00465AB6" w:rsidRPr="00B527A3" w:rsidRDefault="00465AB6" w:rsidP="00465AB6">
            <w:pPr>
              <w:outlineLvl w:val="0"/>
              <w:rPr>
                <w:b/>
                <w:bCs/>
                <w:iCs/>
                <w:color w:val="000000" w:themeColor="text1"/>
              </w:rPr>
            </w:pPr>
            <w:r w:rsidRPr="0083015C">
              <w:t>9754</w:t>
            </w:r>
          </w:p>
        </w:tc>
      </w:tr>
      <w:tr w:rsidR="00465AB6" w:rsidRPr="00B527A3" w14:paraId="4266E236" w14:textId="77777777" w:rsidTr="00695D3C">
        <w:tc>
          <w:tcPr>
            <w:tcW w:w="3681" w:type="dxa"/>
            <w:vAlign w:val="bottom"/>
          </w:tcPr>
          <w:p w14:paraId="349CCF57" w14:textId="569AFB96" w:rsidR="00465AB6" w:rsidRPr="00B527A3" w:rsidRDefault="00465AB6" w:rsidP="00465AB6">
            <w:pPr>
              <w:outlineLvl w:val="0"/>
              <w:rPr>
                <w:b/>
                <w:bCs/>
                <w:iCs/>
                <w:color w:val="000000" w:themeColor="text1"/>
              </w:rPr>
            </w:pPr>
            <w:r w:rsidRPr="00B527A3">
              <w:rPr>
                <w:color w:val="000000"/>
              </w:rPr>
              <w:t>imatinib</w:t>
            </w:r>
          </w:p>
        </w:tc>
        <w:tc>
          <w:tcPr>
            <w:tcW w:w="2552" w:type="dxa"/>
          </w:tcPr>
          <w:p w14:paraId="7ECB08F4" w14:textId="4FC8E7FB" w:rsidR="00465AB6" w:rsidRPr="00FD0A13" w:rsidRDefault="00465AB6" w:rsidP="00465AB6">
            <w:pPr>
              <w:outlineLvl w:val="0"/>
              <w:rPr>
                <w:bCs/>
                <w:iCs/>
                <w:color w:val="000000" w:themeColor="text1"/>
              </w:rPr>
            </w:pPr>
            <w:r w:rsidRPr="00193E0E">
              <w:rPr>
                <w:bCs/>
                <w:iCs/>
                <w:color w:val="000000" w:themeColor="text1"/>
              </w:rPr>
              <w:t>Sigma-Aldrich</w:t>
            </w:r>
          </w:p>
        </w:tc>
        <w:tc>
          <w:tcPr>
            <w:tcW w:w="3117" w:type="dxa"/>
          </w:tcPr>
          <w:p w14:paraId="4E237C5D" w14:textId="08B51E6E" w:rsidR="00465AB6" w:rsidRPr="00B527A3" w:rsidRDefault="00465AB6" w:rsidP="00465AB6">
            <w:pPr>
              <w:outlineLvl w:val="0"/>
              <w:rPr>
                <w:b/>
                <w:bCs/>
                <w:iCs/>
                <w:color w:val="000000" w:themeColor="text1"/>
              </w:rPr>
            </w:pPr>
            <w:r w:rsidRPr="0083015C">
              <w:t>270784</w:t>
            </w:r>
          </w:p>
        </w:tc>
      </w:tr>
      <w:tr w:rsidR="00465AB6" w:rsidRPr="00B527A3" w14:paraId="1FCD6738" w14:textId="77777777" w:rsidTr="00695D3C">
        <w:tc>
          <w:tcPr>
            <w:tcW w:w="3681" w:type="dxa"/>
            <w:vAlign w:val="bottom"/>
          </w:tcPr>
          <w:p w14:paraId="58D5C808" w14:textId="12B2940B" w:rsidR="00465AB6" w:rsidRPr="00B527A3" w:rsidRDefault="00465AB6" w:rsidP="00465AB6">
            <w:pPr>
              <w:outlineLvl w:val="0"/>
              <w:rPr>
                <w:b/>
                <w:bCs/>
                <w:iCs/>
                <w:color w:val="000000" w:themeColor="text1"/>
              </w:rPr>
            </w:pPr>
            <w:r w:rsidRPr="00B527A3">
              <w:rPr>
                <w:color w:val="000000"/>
              </w:rPr>
              <w:t xml:space="preserve">valinomycin </w:t>
            </w:r>
          </w:p>
        </w:tc>
        <w:tc>
          <w:tcPr>
            <w:tcW w:w="2552" w:type="dxa"/>
          </w:tcPr>
          <w:p w14:paraId="1C67B68C" w14:textId="69785DD3" w:rsidR="00465AB6" w:rsidRPr="00FD0A13" w:rsidRDefault="00465AB6" w:rsidP="00465AB6">
            <w:pPr>
              <w:outlineLvl w:val="0"/>
              <w:rPr>
                <w:bCs/>
                <w:iCs/>
                <w:color w:val="000000" w:themeColor="text1"/>
              </w:rPr>
            </w:pPr>
            <w:r w:rsidRPr="00193E0E">
              <w:rPr>
                <w:bCs/>
                <w:iCs/>
                <w:color w:val="000000" w:themeColor="text1"/>
              </w:rPr>
              <w:t>Sigma-Aldrich</w:t>
            </w:r>
          </w:p>
        </w:tc>
        <w:tc>
          <w:tcPr>
            <w:tcW w:w="3117" w:type="dxa"/>
          </w:tcPr>
          <w:p w14:paraId="51D2D1F4" w14:textId="275D1583" w:rsidR="00465AB6" w:rsidRPr="00B527A3" w:rsidRDefault="00465AB6" w:rsidP="00465AB6">
            <w:pPr>
              <w:outlineLvl w:val="0"/>
              <w:rPr>
                <w:b/>
                <w:bCs/>
                <w:iCs/>
                <w:color w:val="000000" w:themeColor="text1"/>
              </w:rPr>
            </w:pPr>
            <w:r w:rsidRPr="0083015C">
              <w:t>V3639</w:t>
            </w:r>
          </w:p>
        </w:tc>
      </w:tr>
      <w:tr w:rsidR="00E74682" w:rsidRPr="00B527A3" w14:paraId="2343D03C" w14:textId="77777777" w:rsidTr="00695D3C">
        <w:tc>
          <w:tcPr>
            <w:tcW w:w="9350" w:type="dxa"/>
            <w:gridSpan w:val="3"/>
            <w:vAlign w:val="bottom"/>
          </w:tcPr>
          <w:p w14:paraId="38334DFE" w14:textId="77777777" w:rsidR="00E74682" w:rsidRPr="00B527A3" w:rsidRDefault="00E74682" w:rsidP="00B527A3">
            <w:pPr>
              <w:outlineLvl w:val="0"/>
              <w:rPr>
                <w:b/>
                <w:bCs/>
                <w:iCs/>
                <w:color w:val="000000" w:themeColor="text1"/>
              </w:rPr>
            </w:pPr>
          </w:p>
        </w:tc>
      </w:tr>
      <w:tr w:rsidR="00252A78" w:rsidRPr="00B527A3" w14:paraId="7A598D21" w14:textId="77777777" w:rsidTr="00695D3C">
        <w:tc>
          <w:tcPr>
            <w:tcW w:w="9350" w:type="dxa"/>
            <w:gridSpan w:val="3"/>
          </w:tcPr>
          <w:p w14:paraId="131727AB" w14:textId="3B4633D3" w:rsidR="00252A78" w:rsidRPr="00B527A3" w:rsidRDefault="00252A78" w:rsidP="00252A78">
            <w:pPr>
              <w:outlineLvl w:val="0"/>
              <w:rPr>
                <w:b/>
                <w:bCs/>
                <w:iCs/>
                <w:color w:val="000000" w:themeColor="text1"/>
              </w:rPr>
            </w:pPr>
            <w:r w:rsidRPr="00B527A3">
              <w:rPr>
                <w:b/>
                <w:bCs/>
                <w:iCs/>
                <w:color w:val="000000" w:themeColor="text1"/>
              </w:rPr>
              <w:t>Oligonuclides</w:t>
            </w:r>
          </w:p>
        </w:tc>
      </w:tr>
      <w:tr w:rsidR="00252A78" w:rsidRPr="00B527A3" w14:paraId="224B7797" w14:textId="77777777" w:rsidTr="001261E7">
        <w:tc>
          <w:tcPr>
            <w:tcW w:w="3681" w:type="dxa"/>
          </w:tcPr>
          <w:p w14:paraId="02A62B26" w14:textId="4085ACD5" w:rsidR="00252A78" w:rsidRPr="00B527A3" w:rsidRDefault="00252A78" w:rsidP="00252A78">
            <w:pPr>
              <w:outlineLvl w:val="0"/>
              <w:rPr>
                <w:bCs/>
                <w:iCs/>
                <w:color w:val="000000" w:themeColor="text1"/>
              </w:rPr>
            </w:pPr>
            <w:r w:rsidRPr="00B527A3">
              <w:rPr>
                <w:bCs/>
                <w:iCs/>
                <w:color w:val="000000" w:themeColor="text1"/>
              </w:rPr>
              <w:t>All DNA primers used, see Data S</w:t>
            </w:r>
            <w:r w:rsidR="00E42B01">
              <w:rPr>
                <w:bCs/>
                <w:iCs/>
                <w:color w:val="000000" w:themeColor="text1"/>
              </w:rPr>
              <w:t>1</w:t>
            </w:r>
          </w:p>
        </w:tc>
        <w:tc>
          <w:tcPr>
            <w:tcW w:w="2552" w:type="dxa"/>
          </w:tcPr>
          <w:p w14:paraId="3BD1F465" w14:textId="2474EAEE" w:rsidR="00252A78" w:rsidRPr="00B527A3" w:rsidRDefault="00252A78" w:rsidP="00252A78">
            <w:pPr>
              <w:outlineLvl w:val="0"/>
              <w:rPr>
                <w:b/>
                <w:bCs/>
                <w:iCs/>
                <w:color w:val="000000" w:themeColor="text1"/>
              </w:rPr>
            </w:pPr>
            <w:r w:rsidRPr="00B527A3">
              <w:rPr>
                <w:bCs/>
                <w:iCs/>
                <w:color w:val="000000" w:themeColor="text1"/>
              </w:rPr>
              <w:t>This paper</w:t>
            </w:r>
          </w:p>
        </w:tc>
        <w:tc>
          <w:tcPr>
            <w:tcW w:w="3117" w:type="dxa"/>
          </w:tcPr>
          <w:p w14:paraId="0099AB40" w14:textId="10021027" w:rsidR="00252A78" w:rsidRPr="00B527A3" w:rsidRDefault="00252A78" w:rsidP="00252A78">
            <w:pPr>
              <w:outlineLvl w:val="0"/>
              <w:rPr>
                <w:b/>
                <w:bCs/>
                <w:iCs/>
                <w:color w:val="000000" w:themeColor="text1"/>
              </w:rPr>
            </w:pPr>
            <w:r w:rsidRPr="00B527A3">
              <w:rPr>
                <w:bCs/>
                <w:iCs/>
                <w:color w:val="000000" w:themeColor="text1"/>
              </w:rPr>
              <w:t>N/A</w:t>
            </w:r>
          </w:p>
        </w:tc>
      </w:tr>
      <w:tr w:rsidR="00E74682" w:rsidRPr="00B527A3" w14:paraId="34075237" w14:textId="77777777" w:rsidTr="00695D3C">
        <w:tc>
          <w:tcPr>
            <w:tcW w:w="9350" w:type="dxa"/>
            <w:gridSpan w:val="3"/>
          </w:tcPr>
          <w:p w14:paraId="7D2FF643" w14:textId="77777777" w:rsidR="00E74682" w:rsidRPr="00B527A3" w:rsidRDefault="00E74682" w:rsidP="00252A78">
            <w:pPr>
              <w:outlineLvl w:val="0"/>
              <w:rPr>
                <w:bCs/>
                <w:iCs/>
                <w:color w:val="000000" w:themeColor="text1"/>
              </w:rPr>
            </w:pPr>
          </w:p>
        </w:tc>
      </w:tr>
      <w:tr w:rsidR="00252A78" w:rsidRPr="00B527A3" w14:paraId="3E30824B" w14:textId="77777777" w:rsidTr="00695D3C">
        <w:tc>
          <w:tcPr>
            <w:tcW w:w="9350" w:type="dxa"/>
            <w:gridSpan w:val="3"/>
          </w:tcPr>
          <w:p w14:paraId="13805B05" w14:textId="40A99D71" w:rsidR="00252A78" w:rsidRPr="00B527A3" w:rsidRDefault="00252A78" w:rsidP="00252A78">
            <w:pPr>
              <w:outlineLvl w:val="0"/>
              <w:rPr>
                <w:b/>
                <w:bCs/>
                <w:iCs/>
                <w:color w:val="000000" w:themeColor="text1"/>
              </w:rPr>
            </w:pPr>
            <w:r w:rsidRPr="00B527A3">
              <w:rPr>
                <w:b/>
                <w:bCs/>
                <w:iCs/>
                <w:color w:val="000000" w:themeColor="text1"/>
              </w:rPr>
              <w:t>Recombinant DNA</w:t>
            </w:r>
          </w:p>
        </w:tc>
      </w:tr>
      <w:tr w:rsidR="00252A78" w:rsidRPr="00B527A3" w14:paraId="7264098D" w14:textId="77777777" w:rsidTr="001261E7">
        <w:tc>
          <w:tcPr>
            <w:tcW w:w="3681" w:type="dxa"/>
          </w:tcPr>
          <w:p w14:paraId="221DEC38" w14:textId="7307813D" w:rsidR="00252A78" w:rsidRPr="00B527A3" w:rsidRDefault="00252A78" w:rsidP="00252A78">
            <w:pPr>
              <w:outlineLvl w:val="0"/>
              <w:rPr>
                <w:bCs/>
                <w:iCs/>
                <w:color w:val="000000" w:themeColor="text1"/>
              </w:rPr>
            </w:pPr>
            <w:r w:rsidRPr="00B527A3">
              <w:rPr>
                <w:bCs/>
                <w:iCs/>
                <w:color w:val="000000" w:themeColor="text1"/>
              </w:rPr>
              <w:t>Plasmid: pSH47</w:t>
            </w:r>
          </w:p>
        </w:tc>
        <w:tc>
          <w:tcPr>
            <w:tcW w:w="2552" w:type="dxa"/>
          </w:tcPr>
          <w:p w14:paraId="70FBF589" w14:textId="441BB5F7" w:rsidR="00252A78" w:rsidRPr="00B527A3" w:rsidRDefault="006A26F7" w:rsidP="00252A78">
            <w:pPr>
              <w:outlineLvl w:val="0"/>
              <w:rPr>
                <w:bCs/>
                <w:iCs/>
                <w:color w:val="000000" w:themeColor="text1"/>
              </w:rPr>
            </w:pPr>
            <w:r>
              <w:rPr>
                <w:bCs/>
                <w:iCs/>
                <w:color w:val="000000" w:themeColor="text1"/>
              </w:rPr>
              <w:t>Euroscarf</w:t>
            </w:r>
          </w:p>
        </w:tc>
        <w:tc>
          <w:tcPr>
            <w:tcW w:w="3117" w:type="dxa"/>
          </w:tcPr>
          <w:p w14:paraId="0D0776C5" w14:textId="5E0EEE8D" w:rsidR="00252A78" w:rsidRPr="00B527A3" w:rsidRDefault="00842947" w:rsidP="00252A78">
            <w:pPr>
              <w:outlineLvl w:val="0"/>
              <w:rPr>
                <w:b/>
                <w:bCs/>
                <w:iCs/>
                <w:color w:val="000000" w:themeColor="text1"/>
              </w:rPr>
            </w:pPr>
            <w:r w:rsidRPr="006A26F7">
              <w:rPr>
                <w:bCs/>
                <w:iCs/>
                <w:color w:val="000000" w:themeColor="text1"/>
              </w:rPr>
              <w:t>P30</w:t>
            </w:r>
            <w:r>
              <w:rPr>
                <w:bCs/>
                <w:iCs/>
                <w:color w:val="000000" w:themeColor="text1"/>
              </w:rPr>
              <w:t>119</w:t>
            </w:r>
          </w:p>
        </w:tc>
      </w:tr>
      <w:tr w:rsidR="00252A78" w:rsidRPr="00B527A3" w14:paraId="398185D3" w14:textId="77777777" w:rsidTr="001261E7">
        <w:tc>
          <w:tcPr>
            <w:tcW w:w="3681" w:type="dxa"/>
          </w:tcPr>
          <w:p w14:paraId="20705635" w14:textId="0458FA2B" w:rsidR="00252A78" w:rsidRPr="00B527A3" w:rsidRDefault="00252A78" w:rsidP="00252A78">
            <w:pPr>
              <w:outlineLvl w:val="0"/>
              <w:rPr>
                <w:bCs/>
                <w:iCs/>
                <w:color w:val="000000" w:themeColor="text1"/>
              </w:rPr>
            </w:pPr>
            <w:r w:rsidRPr="00B527A3">
              <w:rPr>
                <w:color w:val="000000" w:themeColor="text1"/>
              </w:rPr>
              <w:t>Plasmid: pIS420</w:t>
            </w:r>
          </w:p>
        </w:tc>
        <w:tc>
          <w:tcPr>
            <w:tcW w:w="2552" w:type="dxa"/>
          </w:tcPr>
          <w:p w14:paraId="10A8043A" w14:textId="064AAF53" w:rsidR="00252A78" w:rsidRPr="00B527A3" w:rsidRDefault="006A26F7" w:rsidP="00252A78">
            <w:pPr>
              <w:outlineLvl w:val="0"/>
              <w:rPr>
                <w:bCs/>
                <w:iCs/>
                <w:color w:val="000000" w:themeColor="text1"/>
              </w:rPr>
            </w:pPr>
            <w:r>
              <w:rPr>
                <w:bCs/>
                <w:iCs/>
                <w:color w:val="000000" w:themeColor="text1"/>
              </w:rPr>
              <w:t>Euroscarf</w:t>
            </w:r>
          </w:p>
        </w:tc>
        <w:tc>
          <w:tcPr>
            <w:tcW w:w="3117" w:type="dxa"/>
          </w:tcPr>
          <w:p w14:paraId="18B6D7CD" w14:textId="46E03743" w:rsidR="00252A78" w:rsidRPr="006A26F7" w:rsidRDefault="006A26F7" w:rsidP="00252A78">
            <w:pPr>
              <w:outlineLvl w:val="0"/>
              <w:rPr>
                <w:bCs/>
                <w:iCs/>
                <w:color w:val="000000" w:themeColor="text1"/>
              </w:rPr>
            </w:pPr>
            <w:r w:rsidRPr="006A26F7">
              <w:rPr>
                <w:bCs/>
                <w:iCs/>
                <w:color w:val="000000" w:themeColor="text1"/>
              </w:rPr>
              <w:t>P30575</w:t>
            </w:r>
          </w:p>
        </w:tc>
      </w:tr>
      <w:tr w:rsidR="00E74682" w:rsidRPr="00B527A3" w14:paraId="588058E9" w14:textId="77777777" w:rsidTr="00695D3C">
        <w:tc>
          <w:tcPr>
            <w:tcW w:w="9350" w:type="dxa"/>
            <w:gridSpan w:val="3"/>
          </w:tcPr>
          <w:p w14:paraId="19AE8DBD" w14:textId="77777777" w:rsidR="00E74682" w:rsidRPr="00B527A3" w:rsidRDefault="00E74682" w:rsidP="00252A78">
            <w:pPr>
              <w:outlineLvl w:val="0"/>
              <w:rPr>
                <w:b/>
                <w:bCs/>
                <w:iCs/>
                <w:color w:val="000000" w:themeColor="text1"/>
              </w:rPr>
            </w:pPr>
          </w:p>
        </w:tc>
      </w:tr>
      <w:tr w:rsidR="00252A78" w:rsidRPr="00B527A3" w14:paraId="72AB6BEE" w14:textId="77777777" w:rsidTr="00695D3C">
        <w:tc>
          <w:tcPr>
            <w:tcW w:w="9350" w:type="dxa"/>
            <w:gridSpan w:val="3"/>
          </w:tcPr>
          <w:p w14:paraId="08A3100D" w14:textId="38375297" w:rsidR="00252A78" w:rsidRPr="00B527A3" w:rsidRDefault="00252A78" w:rsidP="00252A78">
            <w:pPr>
              <w:outlineLvl w:val="0"/>
              <w:rPr>
                <w:b/>
                <w:bCs/>
                <w:iCs/>
                <w:color w:val="000000" w:themeColor="text1"/>
              </w:rPr>
            </w:pPr>
            <w:r w:rsidRPr="00B527A3">
              <w:rPr>
                <w:b/>
                <w:bCs/>
                <w:iCs/>
                <w:color w:val="000000" w:themeColor="text1"/>
              </w:rPr>
              <w:t>Software and Algorithms</w:t>
            </w:r>
          </w:p>
        </w:tc>
      </w:tr>
      <w:tr w:rsidR="00252A78" w:rsidRPr="00B527A3" w14:paraId="30F7F9D7" w14:textId="77777777" w:rsidTr="001261E7">
        <w:tc>
          <w:tcPr>
            <w:tcW w:w="3681" w:type="dxa"/>
          </w:tcPr>
          <w:p w14:paraId="2F1D74F9" w14:textId="13BA1AB2" w:rsidR="00252A78" w:rsidRPr="00B527A3" w:rsidRDefault="00252A78" w:rsidP="00252A78">
            <w:pPr>
              <w:outlineLvl w:val="0"/>
              <w:rPr>
                <w:bCs/>
                <w:iCs/>
                <w:color w:val="000000" w:themeColor="text1"/>
              </w:rPr>
            </w:pPr>
            <w:r w:rsidRPr="00B527A3">
              <w:rPr>
                <w:bCs/>
                <w:iCs/>
                <w:color w:val="000000" w:themeColor="text1"/>
              </w:rPr>
              <w:t>Analysis pipeline (written in R)</w:t>
            </w:r>
          </w:p>
        </w:tc>
        <w:tc>
          <w:tcPr>
            <w:tcW w:w="2552" w:type="dxa"/>
          </w:tcPr>
          <w:p w14:paraId="181D47EE" w14:textId="217C4A8B" w:rsidR="00252A78" w:rsidRPr="00B527A3" w:rsidRDefault="00044FE4" w:rsidP="00252A78">
            <w:pPr>
              <w:outlineLvl w:val="0"/>
              <w:rPr>
                <w:bCs/>
                <w:iCs/>
                <w:color w:val="000000" w:themeColor="text1"/>
              </w:rPr>
            </w:pPr>
            <w:r>
              <w:rPr>
                <w:bCs/>
                <w:iCs/>
                <w:color w:val="000000" w:themeColor="text1"/>
              </w:rPr>
              <w:t>T</w:t>
            </w:r>
            <w:r w:rsidR="00252A78" w:rsidRPr="00B527A3">
              <w:rPr>
                <w:bCs/>
                <w:iCs/>
                <w:color w:val="000000" w:themeColor="text1"/>
              </w:rPr>
              <w:t>his paper</w:t>
            </w:r>
          </w:p>
        </w:tc>
        <w:tc>
          <w:tcPr>
            <w:tcW w:w="3117" w:type="dxa"/>
          </w:tcPr>
          <w:p w14:paraId="365D3646" w14:textId="4B616708" w:rsidR="00252A78" w:rsidRPr="00B527A3" w:rsidRDefault="00252A78" w:rsidP="00252A78">
            <w:pPr>
              <w:outlineLvl w:val="0"/>
              <w:rPr>
                <w:bCs/>
                <w:iCs/>
                <w:color w:val="000000" w:themeColor="text1"/>
              </w:rPr>
            </w:pPr>
            <w:r w:rsidRPr="00B527A3">
              <w:rPr>
                <w:bCs/>
                <w:iCs/>
                <w:color w:val="000000" w:themeColor="text1"/>
              </w:rPr>
              <w:t>https://github.com/a3cel2/xga</w:t>
            </w:r>
          </w:p>
        </w:tc>
      </w:tr>
    </w:tbl>
    <w:p w14:paraId="79D82A31" w14:textId="0F9883F1" w:rsidR="005E2DD4" w:rsidRDefault="005E2DD4" w:rsidP="00224FCB">
      <w:pPr>
        <w:outlineLvl w:val="0"/>
        <w:rPr>
          <w:b/>
          <w:bCs/>
          <w:iCs/>
          <w:color w:val="000000" w:themeColor="text1"/>
          <w:sz w:val="28"/>
        </w:rPr>
      </w:pPr>
    </w:p>
    <w:p w14:paraId="690A6015" w14:textId="77777777" w:rsidR="000B7BE0" w:rsidRDefault="000B7BE0" w:rsidP="00224FCB">
      <w:pPr>
        <w:outlineLvl w:val="0"/>
        <w:rPr>
          <w:b/>
          <w:bCs/>
          <w:iCs/>
          <w:color w:val="000000" w:themeColor="text1"/>
          <w:sz w:val="28"/>
        </w:rPr>
      </w:pPr>
    </w:p>
    <w:p w14:paraId="19970C5A" w14:textId="2294C2DA" w:rsidR="0014218F" w:rsidRPr="00963C52" w:rsidRDefault="0014218F" w:rsidP="00224FCB">
      <w:pPr>
        <w:outlineLvl w:val="0"/>
        <w:rPr>
          <w:b/>
          <w:bCs/>
          <w:iCs/>
          <w:color w:val="000000" w:themeColor="text1"/>
          <w:sz w:val="26"/>
          <w:szCs w:val="26"/>
        </w:rPr>
      </w:pPr>
      <w:r w:rsidRPr="00963C52">
        <w:rPr>
          <w:b/>
          <w:bCs/>
          <w:iCs/>
          <w:color w:val="000000" w:themeColor="text1"/>
          <w:sz w:val="26"/>
          <w:szCs w:val="26"/>
        </w:rPr>
        <w:t>Contact</w:t>
      </w:r>
      <w:r w:rsidR="000D1AFD" w:rsidRPr="00963C52">
        <w:rPr>
          <w:b/>
          <w:bCs/>
          <w:iCs/>
          <w:color w:val="000000" w:themeColor="text1"/>
          <w:sz w:val="26"/>
          <w:szCs w:val="26"/>
        </w:rPr>
        <w:t xml:space="preserve"> For Reagent and </w:t>
      </w:r>
      <w:r w:rsidR="00B17AD6" w:rsidRPr="00963C52">
        <w:rPr>
          <w:b/>
          <w:bCs/>
          <w:iCs/>
          <w:color w:val="000000" w:themeColor="text1"/>
          <w:sz w:val="26"/>
          <w:szCs w:val="26"/>
        </w:rPr>
        <w:t>Resource Sharing</w:t>
      </w:r>
    </w:p>
    <w:p w14:paraId="4003DF31" w14:textId="6F9624E7" w:rsidR="00B17AD6" w:rsidRDefault="00B17AD6" w:rsidP="00224FCB">
      <w:pPr>
        <w:outlineLvl w:val="0"/>
        <w:rPr>
          <w:b/>
          <w:bCs/>
          <w:iCs/>
          <w:color w:val="000000" w:themeColor="text1"/>
          <w:sz w:val="28"/>
        </w:rPr>
      </w:pPr>
    </w:p>
    <w:p w14:paraId="1B2FF333" w14:textId="0AE12899" w:rsidR="0017496F" w:rsidRPr="0017496F" w:rsidRDefault="0017496F" w:rsidP="00224FCB">
      <w:pPr>
        <w:outlineLvl w:val="0"/>
        <w:rPr>
          <w:bCs/>
          <w:iCs/>
          <w:color w:val="000000" w:themeColor="text1"/>
        </w:rPr>
      </w:pPr>
      <w:r w:rsidRPr="0017496F">
        <w:rPr>
          <w:bCs/>
          <w:iCs/>
          <w:color w:val="000000" w:themeColor="text1"/>
        </w:rPr>
        <w:t xml:space="preserve">Further information and requests for resources and reagents should be directed to and will be fulfilled by the Lead Contact, </w:t>
      </w:r>
      <w:r w:rsidRPr="00233F15">
        <w:rPr>
          <w:bCs/>
          <w:iCs/>
          <w:color w:val="000000" w:themeColor="text1"/>
        </w:rPr>
        <w:t xml:space="preserve">Frederick </w:t>
      </w:r>
      <w:r>
        <w:rPr>
          <w:bCs/>
          <w:iCs/>
          <w:color w:val="000000" w:themeColor="text1"/>
        </w:rPr>
        <w:t xml:space="preserve">P. </w:t>
      </w:r>
      <w:r w:rsidRPr="00233F15">
        <w:rPr>
          <w:bCs/>
          <w:iCs/>
          <w:color w:val="000000" w:themeColor="text1"/>
        </w:rPr>
        <w:t>Roth</w:t>
      </w:r>
      <w:r>
        <w:rPr>
          <w:bCs/>
          <w:iCs/>
          <w:color w:val="000000" w:themeColor="text1"/>
          <w:vertAlign w:val="superscript"/>
        </w:rPr>
        <w:t xml:space="preserve"> </w:t>
      </w:r>
      <w:r>
        <w:rPr>
          <w:bCs/>
          <w:iCs/>
          <w:color w:val="000000" w:themeColor="text1"/>
        </w:rPr>
        <w:t>(</w:t>
      </w:r>
      <w:r w:rsidR="000B7BE0" w:rsidRPr="000B7BE0">
        <w:rPr>
          <w:bCs/>
          <w:iCs/>
          <w:color w:val="000000" w:themeColor="text1"/>
        </w:rPr>
        <w:t>fritz.roth@utoronto.ca</w:t>
      </w:r>
      <w:r w:rsidR="000B7BE0">
        <w:rPr>
          <w:bCs/>
          <w:iCs/>
          <w:color w:val="000000" w:themeColor="text1"/>
        </w:rPr>
        <w:t>).</w:t>
      </w:r>
    </w:p>
    <w:p w14:paraId="0BF7443D" w14:textId="77777777" w:rsidR="005E2DD4" w:rsidRDefault="005E2DD4" w:rsidP="00224FCB">
      <w:pPr>
        <w:outlineLvl w:val="0"/>
        <w:rPr>
          <w:b/>
          <w:bCs/>
          <w:iCs/>
          <w:color w:val="000000" w:themeColor="text1"/>
          <w:sz w:val="28"/>
        </w:rPr>
      </w:pPr>
    </w:p>
    <w:p w14:paraId="7FB578F7" w14:textId="12EF2763" w:rsidR="00B17AD6" w:rsidRPr="00963C52" w:rsidRDefault="00B17AD6" w:rsidP="00B17AD6">
      <w:pPr>
        <w:outlineLvl w:val="0"/>
        <w:rPr>
          <w:b/>
          <w:bCs/>
          <w:iCs/>
          <w:color w:val="000000" w:themeColor="text1"/>
          <w:sz w:val="26"/>
          <w:szCs w:val="26"/>
        </w:rPr>
      </w:pPr>
      <w:r w:rsidRPr="00963C52">
        <w:rPr>
          <w:b/>
          <w:bCs/>
          <w:iCs/>
          <w:color w:val="000000" w:themeColor="text1"/>
          <w:sz w:val="26"/>
          <w:szCs w:val="26"/>
        </w:rPr>
        <w:t>Experimental Model and Subject Details</w:t>
      </w:r>
    </w:p>
    <w:p w14:paraId="592F4ED3" w14:textId="77777777" w:rsidR="005E2DD4" w:rsidRPr="00233F15" w:rsidRDefault="005E2DD4" w:rsidP="00224FCB">
      <w:pPr>
        <w:outlineLvl w:val="0"/>
        <w:rPr>
          <w:b/>
          <w:bCs/>
          <w:iCs/>
          <w:color w:val="000000" w:themeColor="text1"/>
          <w:sz w:val="28"/>
        </w:rPr>
      </w:pPr>
    </w:p>
    <w:p w14:paraId="0141F42D" w14:textId="59B2E7E1" w:rsidR="007C7DF9" w:rsidRPr="00233F15" w:rsidRDefault="00B17AD6" w:rsidP="00224FCB">
      <w:pPr>
        <w:outlineLvl w:val="0"/>
        <w:rPr>
          <w:b/>
          <w:bCs/>
          <w:iCs/>
          <w:color w:val="000000" w:themeColor="text1"/>
        </w:rPr>
      </w:pPr>
      <w:r w:rsidRPr="00B17AD6">
        <w:rPr>
          <w:b/>
          <w:bCs/>
          <w:i/>
          <w:iCs/>
          <w:color w:val="000000" w:themeColor="text1"/>
        </w:rPr>
        <w:t>Saccharomyces cerevisiae</w:t>
      </w:r>
      <w:r w:rsidRPr="00B17AD6">
        <w:rPr>
          <w:b/>
          <w:bCs/>
          <w:iCs/>
          <w:color w:val="000000" w:themeColor="text1"/>
        </w:rPr>
        <w:t xml:space="preserve"> strains</w:t>
      </w:r>
    </w:p>
    <w:p w14:paraId="27D1AF6A" w14:textId="71ACAC37" w:rsidR="00580B25" w:rsidRPr="00233F15" w:rsidRDefault="00580B25" w:rsidP="00224FCB">
      <w:pPr>
        <w:rPr>
          <w:color w:val="000000" w:themeColor="text1"/>
        </w:rPr>
      </w:pPr>
      <w:r w:rsidRPr="00233F15">
        <w:rPr>
          <w:color w:val="000000" w:themeColor="text1"/>
        </w:rPr>
        <w:t>RY0622 (</w:t>
      </w:r>
      <w:r w:rsidR="000E4A9F">
        <w:rPr>
          <w:color w:val="000000" w:themeColor="text1"/>
        </w:rPr>
        <w:t>ABC-16/‘</w:t>
      </w:r>
      <w:r w:rsidRPr="00233F15">
        <w:rPr>
          <w:color w:val="000000" w:themeColor="text1"/>
        </w:rPr>
        <w:t>Green Monster</w:t>
      </w:r>
      <w:r w:rsidR="000E4A9F">
        <w:rPr>
          <w:color w:val="000000" w:themeColor="text1"/>
        </w:rPr>
        <w:t>’</w:t>
      </w:r>
      <w:r w:rsidRPr="00233F15">
        <w:rPr>
          <w:color w:val="000000" w:themeColor="text1"/>
        </w:rPr>
        <w:t xml:space="preserve"> MAT</w:t>
      </w:r>
      <w:r w:rsidRPr="00233F15">
        <w:rPr>
          <w:b/>
          <w:bCs/>
          <w:color w:val="000000" w:themeColor="text1"/>
        </w:rPr>
        <w:t>a</w:t>
      </w:r>
      <w:r w:rsidRPr="00233F15">
        <w:rPr>
          <w:color w:val="000000" w:themeColor="text1"/>
        </w:rPr>
        <w:t>)</w:t>
      </w:r>
      <w:r w:rsidR="001F53B8" w:rsidRPr="00233F15">
        <w:rPr>
          <w:color w:val="000000" w:themeColor="text1"/>
        </w:rPr>
        <w:t>:</w:t>
      </w:r>
    </w:p>
    <w:p w14:paraId="3D59FAEC" w14:textId="698D8EAF" w:rsidR="00F77B39" w:rsidRPr="00233F15" w:rsidRDefault="00580B25" w:rsidP="00224FCB">
      <w:pPr>
        <w:jc w:val="both"/>
        <w:rPr>
          <w:color w:val="000000" w:themeColor="text1"/>
        </w:rPr>
      </w:pPr>
      <w:r w:rsidRPr="00233F15">
        <w:rPr>
          <w:i/>
          <w:iCs/>
          <w:color w:val="000000" w:themeColor="text1"/>
        </w:rPr>
        <w:t>MAT</w:t>
      </w:r>
      <w:r w:rsidRPr="00233F15">
        <w:rPr>
          <w:b/>
          <w:bCs/>
          <w:color w:val="000000" w:themeColor="text1"/>
        </w:rPr>
        <w:t>a</w:t>
      </w:r>
      <w:r w:rsidRPr="00233F15">
        <w:rPr>
          <w:color w:val="000000" w:themeColor="text1"/>
        </w:rPr>
        <w:t> </w:t>
      </w:r>
      <w:r w:rsidRPr="00233F15">
        <w:rPr>
          <w:i/>
          <w:iCs/>
          <w:color w:val="000000" w:themeColor="text1"/>
        </w:rPr>
        <w:t xml:space="preserve">adp1Δ snq2Δ ycf1Δ pdr15Δ yor1Δ vmr1Δ pdr11Δ nft1Δ bpt1Δ ybt1Δ </w:t>
      </w:r>
      <w:r w:rsidR="00C3791A">
        <w:rPr>
          <w:i/>
          <w:iCs/>
          <w:color w:val="000000" w:themeColor="text1"/>
        </w:rPr>
        <w:t>pdr18</w:t>
      </w:r>
      <w:r w:rsidRPr="00233F15">
        <w:rPr>
          <w:i/>
          <w:iCs/>
          <w:color w:val="000000" w:themeColor="text1"/>
        </w:rPr>
        <w:t>Δ yol075cΔ aus1Δ pdr5Δ pdr10Δ pdr12Δ can1Δ::GMToolkit</w:t>
      </w:r>
      <w:r w:rsidRPr="00233F15">
        <w:rPr>
          <w:color w:val="000000" w:themeColor="text1"/>
        </w:rPr>
        <w:t>-</w:t>
      </w:r>
      <w:r w:rsidRPr="00233F15">
        <w:rPr>
          <w:b/>
          <w:bCs/>
          <w:color w:val="000000" w:themeColor="text1"/>
        </w:rPr>
        <w:t>a</w:t>
      </w:r>
      <w:r w:rsidRPr="00233F15">
        <w:rPr>
          <w:color w:val="000000" w:themeColor="text1"/>
        </w:rPr>
        <w:t> (</w:t>
      </w:r>
      <w:r w:rsidR="00350384">
        <w:rPr>
          <w:i/>
          <w:iCs/>
          <w:color w:val="000000" w:themeColor="text1"/>
        </w:rPr>
        <w:t>CMVpr-rtTA Kan</w:t>
      </w:r>
      <w:r w:rsidRPr="00233F15">
        <w:rPr>
          <w:i/>
          <w:iCs/>
          <w:color w:val="000000" w:themeColor="text1"/>
        </w:rPr>
        <w:t>MX4 STE2pr-Sp-his5</w:t>
      </w:r>
      <w:r w:rsidRPr="00233F15">
        <w:rPr>
          <w:color w:val="000000" w:themeColor="text1"/>
        </w:rPr>
        <w:t>) </w:t>
      </w:r>
      <w:r w:rsidRPr="00233F15">
        <w:rPr>
          <w:i/>
          <w:iCs/>
          <w:color w:val="000000" w:themeColor="text1"/>
        </w:rPr>
        <w:t>his3Δ1 leu2Δ0 ura3Δ0 met15Δ0</w:t>
      </w:r>
    </w:p>
    <w:p w14:paraId="681D2F70" w14:textId="77777777" w:rsidR="00CB2329" w:rsidRPr="00233F15" w:rsidRDefault="00CB2329" w:rsidP="00224FCB">
      <w:pPr>
        <w:rPr>
          <w:b/>
          <w:color w:val="000000" w:themeColor="text1"/>
        </w:rPr>
      </w:pPr>
    </w:p>
    <w:p w14:paraId="12B21ED6" w14:textId="6807B3BA" w:rsidR="00004324" w:rsidRPr="00233F15" w:rsidRDefault="00004324" w:rsidP="00224FCB">
      <w:pPr>
        <w:rPr>
          <w:color w:val="000000" w:themeColor="text1"/>
        </w:rPr>
      </w:pPr>
      <w:r w:rsidRPr="00233F15">
        <w:rPr>
          <w:color w:val="000000" w:themeColor="text1"/>
        </w:rPr>
        <w:t>RY0146 (</w:t>
      </w:r>
      <w:r w:rsidR="00B1769E">
        <w:rPr>
          <w:color w:val="000000" w:themeColor="text1"/>
        </w:rPr>
        <w:t>“</w:t>
      </w:r>
      <w:r w:rsidRPr="00233F15">
        <w:rPr>
          <w:color w:val="000000" w:themeColor="text1"/>
        </w:rPr>
        <w:t>Toolkit-a</w:t>
      </w:r>
      <w:r w:rsidR="00B1769E">
        <w:rPr>
          <w:color w:val="000000" w:themeColor="text1"/>
        </w:rPr>
        <w:t>”</w:t>
      </w:r>
      <w:r w:rsidRPr="00233F15">
        <w:rPr>
          <w:color w:val="000000" w:themeColor="text1"/>
        </w:rPr>
        <w:t xml:space="preserve"> strain):</w:t>
      </w:r>
    </w:p>
    <w:p w14:paraId="5655BDE0" w14:textId="77777777" w:rsidR="00004324" w:rsidRPr="00233F15" w:rsidRDefault="00004324" w:rsidP="00224FCB">
      <w:pPr>
        <w:jc w:val="both"/>
        <w:rPr>
          <w:i/>
          <w:color w:val="000000" w:themeColor="text1"/>
        </w:rPr>
      </w:pPr>
      <w:r w:rsidRPr="00233F15">
        <w:rPr>
          <w:i/>
          <w:color w:val="000000" w:themeColor="text1"/>
        </w:rPr>
        <w:t>MAT</w:t>
      </w:r>
      <w:r w:rsidRPr="00233F15">
        <w:rPr>
          <w:b/>
          <w:i/>
          <w:color w:val="000000" w:themeColor="text1"/>
        </w:rPr>
        <w:t>a</w:t>
      </w:r>
      <w:r w:rsidRPr="00233F15">
        <w:rPr>
          <w:i/>
          <w:color w:val="000000" w:themeColor="text1"/>
        </w:rPr>
        <w:t xml:space="preserve"> lyp1Δ his3Δ1 leu2Δ0 ura3Δ0 met15Δ0 can1Δ::GMToolkit-a (CMVpr-rtTA KanMX4 STE2pr-Sp-his5) </w:t>
      </w:r>
    </w:p>
    <w:p w14:paraId="4D7F0818" w14:textId="6DEAE2B4" w:rsidR="00181529" w:rsidRPr="00DE4615" w:rsidRDefault="00181529" w:rsidP="00224FCB">
      <w:pPr>
        <w:rPr>
          <w:color w:val="000000" w:themeColor="text1"/>
        </w:rPr>
      </w:pPr>
    </w:p>
    <w:p w14:paraId="3C37A56F" w14:textId="268A205A" w:rsidR="00FF6508" w:rsidRPr="00DE4615" w:rsidRDefault="00FF6508" w:rsidP="00FF6508">
      <w:pPr>
        <w:rPr>
          <w:color w:val="000000" w:themeColor="text1"/>
        </w:rPr>
      </w:pPr>
      <w:r w:rsidRPr="00DE4615">
        <w:rPr>
          <w:color w:val="000000" w:themeColor="text1"/>
        </w:rPr>
        <w:t>RY0566 (“Toolkit-a” strain with tet-inducible GFP</w:t>
      </w:r>
      <w:r w:rsidR="00DE4615">
        <w:rPr>
          <w:color w:val="000000" w:themeColor="text1"/>
        </w:rPr>
        <w:t>-</w:t>
      </w:r>
      <w:r w:rsidR="00DE4615" w:rsidRPr="00DE4615">
        <w:rPr>
          <w:color w:val="000000" w:themeColor="text1"/>
        </w:rPr>
        <w:t>URA3</w:t>
      </w:r>
      <w:r w:rsidRPr="00DE4615">
        <w:rPr>
          <w:color w:val="000000" w:themeColor="text1"/>
        </w:rPr>
        <w:t>):</w:t>
      </w:r>
    </w:p>
    <w:p w14:paraId="3DD25C61" w14:textId="2EF27E56" w:rsidR="00FF6508" w:rsidRPr="00DE4615" w:rsidRDefault="00FF6508" w:rsidP="00FF6508">
      <w:pPr>
        <w:jc w:val="both"/>
        <w:rPr>
          <w:color w:val="000000" w:themeColor="text1"/>
        </w:rPr>
      </w:pPr>
      <w:r w:rsidRPr="00DE4615">
        <w:rPr>
          <w:i/>
          <w:color w:val="000000" w:themeColor="text1"/>
        </w:rPr>
        <w:t>MAT</w:t>
      </w:r>
      <w:r w:rsidRPr="00DE4615">
        <w:rPr>
          <w:b/>
          <w:i/>
          <w:color w:val="000000" w:themeColor="text1"/>
        </w:rPr>
        <w:t>a</w:t>
      </w:r>
      <w:r w:rsidRPr="00DE4615">
        <w:rPr>
          <w:i/>
          <w:color w:val="000000" w:themeColor="text1"/>
        </w:rPr>
        <w:t xml:space="preserve"> lyp1Δ his3Δ1 leu2Δ0 ura3Δ0 met15Δ0 can1Δ::GMToolkit-a (CMVpr-rtTA KanMX4 STE2pr-Sp-his5) </w:t>
      </w:r>
      <w:r w:rsidR="00DE4615" w:rsidRPr="00DE4615">
        <w:rPr>
          <w:i/>
          <w:iCs/>
        </w:rPr>
        <w:t>ho</w:t>
      </w:r>
      <w:r w:rsidR="00DE4615" w:rsidRPr="00DE4615">
        <w:rPr>
          <w:i/>
          <w:iCs/>
          <w:color w:val="333333"/>
        </w:rPr>
        <w:t>Δ</w:t>
      </w:r>
      <w:r w:rsidR="00DE4615" w:rsidRPr="00DE4615">
        <w:rPr>
          <w:i/>
          <w:iCs/>
        </w:rPr>
        <w:t>::tetO2-GFP-URA3</w:t>
      </w:r>
    </w:p>
    <w:p w14:paraId="794DE42E" w14:textId="77777777" w:rsidR="00FF6508" w:rsidRPr="00DE4615" w:rsidRDefault="00FF6508" w:rsidP="00224FCB">
      <w:pPr>
        <w:rPr>
          <w:color w:val="000000" w:themeColor="text1"/>
        </w:rPr>
      </w:pPr>
    </w:p>
    <w:p w14:paraId="6005319D" w14:textId="43DFDB3A" w:rsidR="00E53A10" w:rsidRPr="00233F15" w:rsidRDefault="00E53A10" w:rsidP="00E53A10">
      <w:pPr>
        <w:rPr>
          <w:color w:val="000000" w:themeColor="text1"/>
        </w:rPr>
      </w:pPr>
      <w:r w:rsidRPr="00233F15">
        <w:rPr>
          <w:color w:val="000000" w:themeColor="text1"/>
        </w:rPr>
        <w:t>RY0148 (</w:t>
      </w:r>
      <w:r w:rsidR="00B1769E">
        <w:rPr>
          <w:color w:val="000000" w:themeColor="text1"/>
        </w:rPr>
        <w:t>“</w:t>
      </w:r>
      <w:r w:rsidRPr="00233F15">
        <w:rPr>
          <w:color w:val="000000" w:themeColor="text1"/>
        </w:rPr>
        <w:t>Toolkit-</w:t>
      </w:r>
      <w:r w:rsidRPr="00A7004F">
        <w:rPr>
          <w:rFonts w:eastAsia="Calibri"/>
          <w:b/>
          <w:color w:val="000000" w:themeColor="text1"/>
        </w:rPr>
        <w:t>α</w:t>
      </w:r>
      <w:r w:rsidR="00B1769E">
        <w:rPr>
          <w:rFonts w:eastAsia="Calibri"/>
          <w:b/>
          <w:color w:val="000000" w:themeColor="text1"/>
        </w:rPr>
        <w:t>”</w:t>
      </w:r>
      <w:r w:rsidRPr="00233F15">
        <w:rPr>
          <w:color w:val="000000" w:themeColor="text1"/>
        </w:rPr>
        <w:t xml:space="preserve"> strain):</w:t>
      </w:r>
    </w:p>
    <w:p w14:paraId="55F3AAF1" w14:textId="424D428E" w:rsidR="00E53A10" w:rsidRDefault="00E53A10" w:rsidP="00E53A10">
      <w:pPr>
        <w:rPr>
          <w:color w:val="000000" w:themeColor="text1"/>
        </w:rPr>
      </w:pPr>
      <w:r w:rsidRPr="00233F15">
        <w:rPr>
          <w:i/>
          <w:color w:val="000000" w:themeColor="text1"/>
        </w:rPr>
        <w:t>MAT</w:t>
      </w:r>
      <w:r w:rsidRPr="00A7004F">
        <w:rPr>
          <w:rFonts w:eastAsia="Calibri"/>
          <w:b/>
          <w:i/>
          <w:color w:val="000000" w:themeColor="text1"/>
        </w:rPr>
        <w:t>α</w:t>
      </w:r>
      <w:r w:rsidRPr="00233F15">
        <w:rPr>
          <w:i/>
          <w:color w:val="000000" w:themeColor="text1"/>
        </w:rPr>
        <w:t xml:space="preserve"> lyp1Δ his3Δ1 leu2Δ0 ura3Δ0 met15Δ0 can1Δ::GMToolkit-</w:t>
      </w:r>
      <w:r w:rsidRPr="00233F15">
        <w:rPr>
          <w:rFonts w:eastAsia="Calibri"/>
          <w:i/>
          <w:color w:val="000000" w:themeColor="text1"/>
        </w:rPr>
        <w:t>α</w:t>
      </w:r>
      <w:r w:rsidRPr="00233F15">
        <w:rPr>
          <w:i/>
          <w:color w:val="000000" w:themeColor="text1"/>
        </w:rPr>
        <w:t xml:space="preserve"> (CMVpr-rtTA NatMX4 STE3pr-LEU2)</w:t>
      </w:r>
    </w:p>
    <w:p w14:paraId="7B6154F5" w14:textId="77777777" w:rsidR="00E53A10" w:rsidRPr="00233F15" w:rsidRDefault="00E53A10" w:rsidP="00224FCB">
      <w:pPr>
        <w:rPr>
          <w:color w:val="000000" w:themeColor="text1"/>
        </w:rPr>
      </w:pPr>
    </w:p>
    <w:p w14:paraId="2DF62FA2" w14:textId="393DDF9C" w:rsidR="00447F5C" w:rsidRPr="00233F15" w:rsidRDefault="001B4C78" w:rsidP="00447F5C">
      <w:pPr>
        <w:rPr>
          <w:color w:val="000000" w:themeColor="text1"/>
        </w:rPr>
      </w:pPr>
      <w:r>
        <w:rPr>
          <w:color w:val="000000" w:themeColor="text1"/>
        </w:rPr>
        <w:t xml:space="preserve">Barcoded </w:t>
      </w:r>
      <w:commentRangeStart w:id="51"/>
      <w:commentRangeStart w:id="52"/>
      <w:r w:rsidR="00447F5C" w:rsidRPr="00233F15">
        <w:rPr>
          <w:color w:val="000000" w:themeColor="text1"/>
        </w:rPr>
        <w:t>RY0148</w:t>
      </w:r>
      <w:r w:rsidR="00504029">
        <w:rPr>
          <w:color w:val="000000" w:themeColor="text1"/>
        </w:rPr>
        <w:t xml:space="preserve"> pool</w:t>
      </w:r>
      <w:r w:rsidR="00447F5C" w:rsidRPr="00233F15">
        <w:rPr>
          <w:color w:val="000000" w:themeColor="text1"/>
        </w:rPr>
        <w:t>:</w:t>
      </w:r>
      <w:commentRangeEnd w:id="51"/>
      <w:r w:rsidR="00447F5C">
        <w:rPr>
          <w:rStyle w:val="CommentReference"/>
          <w:rFonts w:asciiTheme="minorHAnsi" w:hAnsiTheme="minorHAnsi" w:cstheme="minorBidi"/>
        </w:rPr>
        <w:commentReference w:id="51"/>
      </w:r>
      <w:commentRangeEnd w:id="52"/>
      <w:r w:rsidR="00447F5C">
        <w:rPr>
          <w:rStyle w:val="CommentReference"/>
          <w:rFonts w:asciiTheme="minorHAnsi" w:hAnsiTheme="minorHAnsi" w:cstheme="minorBidi"/>
        </w:rPr>
        <w:commentReference w:id="52"/>
      </w:r>
    </w:p>
    <w:p w14:paraId="171BB06D" w14:textId="77777777" w:rsidR="00207597" w:rsidRPr="00233F15" w:rsidRDefault="00207597" w:rsidP="00207597">
      <w:pPr>
        <w:jc w:val="both"/>
        <w:rPr>
          <w:i/>
          <w:color w:val="000000" w:themeColor="text1"/>
        </w:rPr>
      </w:pPr>
      <w:r w:rsidRPr="00233F15">
        <w:rPr>
          <w:i/>
          <w:color w:val="000000" w:themeColor="text1"/>
        </w:rPr>
        <w:t>MAT</w:t>
      </w:r>
      <w:r w:rsidRPr="00A7004F">
        <w:rPr>
          <w:rFonts w:eastAsia="Calibri"/>
          <w:b/>
          <w:i/>
          <w:color w:val="000000" w:themeColor="text1"/>
        </w:rPr>
        <w:t>α</w:t>
      </w:r>
      <w:r w:rsidRPr="00233F15">
        <w:rPr>
          <w:i/>
          <w:color w:val="000000" w:themeColor="text1"/>
        </w:rPr>
        <w:t xml:space="preserve"> lyp1Δ his3Δ1 leu2Δ0 ura3Δ0 met15Δ0 can1Δ::GMToolkit-</w:t>
      </w:r>
      <w:r w:rsidRPr="00233F15">
        <w:rPr>
          <w:rFonts w:eastAsia="Calibri"/>
          <w:i/>
          <w:color w:val="000000" w:themeColor="text1"/>
        </w:rPr>
        <w:t>α</w:t>
      </w:r>
      <w:r w:rsidRPr="00233F15">
        <w:rPr>
          <w:i/>
          <w:color w:val="000000" w:themeColor="text1"/>
        </w:rPr>
        <w:t xml:space="preserve"> (CMVpr-rtTA NatMX4 STE3pr-LEU2) ho</w:t>
      </w:r>
      <w:r w:rsidRPr="00233F15">
        <w:rPr>
          <w:color w:val="000000" w:themeColor="text1"/>
        </w:rPr>
        <w:t>∆</w:t>
      </w:r>
      <w:r w:rsidRPr="00233F15">
        <w:rPr>
          <w:i/>
          <w:color w:val="000000" w:themeColor="text1"/>
        </w:rPr>
        <w:t>::</w:t>
      </w:r>
      <w:r>
        <w:rPr>
          <w:i/>
          <w:color w:val="000000" w:themeColor="text1"/>
        </w:rPr>
        <w:t xml:space="preserve">loxP </w:t>
      </w:r>
      <w:r w:rsidRPr="00963352">
        <w:rPr>
          <w:i/>
          <w:color w:val="000000" w:themeColor="text1"/>
        </w:rPr>
        <w:t>UP</w:t>
      </w:r>
      <w:r>
        <w:rPr>
          <w:i/>
          <w:color w:val="000000" w:themeColor="text1"/>
        </w:rPr>
        <w:t>-tag Hph</w:t>
      </w:r>
      <w:r w:rsidRPr="00963352">
        <w:rPr>
          <w:i/>
          <w:color w:val="000000" w:themeColor="text1"/>
        </w:rPr>
        <w:t>MX4 DN</w:t>
      </w:r>
      <w:r>
        <w:rPr>
          <w:i/>
          <w:color w:val="000000" w:themeColor="text1"/>
        </w:rPr>
        <w:t>-tag</w:t>
      </w:r>
      <w:r w:rsidRPr="00963352">
        <w:rPr>
          <w:i/>
          <w:color w:val="000000" w:themeColor="text1"/>
        </w:rPr>
        <w:t xml:space="preserve"> </w:t>
      </w:r>
      <w:r>
        <w:rPr>
          <w:i/>
          <w:color w:val="000000" w:themeColor="text1"/>
        </w:rPr>
        <w:t>lox2272</w:t>
      </w:r>
    </w:p>
    <w:p w14:paraId="2076025A" w14:textId="77777777" w:rsidR="004824C7" w:rsidRPr="00233F15" w:rsidRDefault="004824C7" w:rsidP="00224FCB">
      <w:pPr>
        <w:rPr>
          <w:color w:val="A6A6A6" w:themeColor="background1" w:themeShade="A6"/>
          <w:sz w:val="19"/>
          <w:szCs w:val="19"/>
        </w:rPr>
      </w:pPr>
    </w:p>
    <w:p w14:paraId="7E9D7F19" w14:textId="3140FBCE" w:rsidR="00651D30" w:rsidRDefault="00651D30" w:rsidP="00224FCB">
      <w:pPr>
        <w:rPr>
          <w:bCs/>
          <w:iCs/>
          <w:color w:val="000000" w:themeColor="text1"/>
        </w:rPr>
      </w:pPr>
    </w:p>
    <w:p w14:paraId="55E62E09" w14:textId="244A2C5F" w:rsidR="00BD686F" w:rsidRPr="00963C52" w:rsidRDefault="00BD686F" w:rsidP="00BD686F">
      <w:pPr>
        <w:outlineLvl w:val="0"/>
        <w:rPr>
          <w:b/>
          <w:bCs/>
          <w:iCs/>
          <w:color w:val="000000" w:themeColor="text1"/>
          <w:sz w:val="26"/>
          <w:szCs w:val="26"/>
        </w:rPr>
      </w:pPr>
      <w:r w:rsidRPr="00963C52">
        <w:rPr>
          <w:b/>
          <w:bCs/>
          <w:iCs/>
          <w:color w:val="000000" w:themeColor="text1"/>
          <w:sz w:val="26"/>
          <w:szCs w:val="26"/>
        </w:rPr>
        <w:t>Methods Details</w:t>
      </w:r>
    </w:p>
    <w:p w14:paraId="2508E92D" w14:textId="77777777" w:rsidR="00BD686F" w:rsidRPr="00233F15" w:rsidRDefault="00BD686F" w:rsidP="00224FCB">
      <w:pPr>
        <w:rPr>
          <w:bCs/>
          <w:iCs/>
          <w:color w:val="000000" w:themeColor="text1"/>
        </w:rPr>
      </w:pPr>
    </w:p>
    <w:p w14:paraId="61352217" w14:textId="77777777" w:rsidR="004F4736" w:rsidRPr="00233F15" w:rsidRDefault="004F4736" w:rsidP="004F4736">
      <w:pPr>
        <w:jc w:val="both"/>
        <w:outlineLvl w:val="0"/>
        <w:rPr>
          <w:b/>
          <w:bCs/>
          <w:iCs/>
          <w:color w:val="000000" w:themeColor="text1"/>
        </w:rPr>
      </w:pPr>
      <w:r w:rsidRPr="00233F15">
        <w:rPr>
          <w:b/>
          <w:bCs/>
          <w:iCs/>
          <w:color w:val="000000" w:themeColor="text1"/>
        </w:rPr>
        <w:t xml:space="preserve">Creating the </w:t>
      </w:r>
      <w:r>
        <w:rPr>
          <w:b/>
          <w:bCs/>
          <w:iCs/>
          <w:color w:val="000000" w:themeColor="text1"/>
        </w:rPr>
        <w:t>b</w:t>
      </w:r>
      <w:r w:rsidRPr="00233F15">
        <w:rPr>
          <w:b/>
          <w:bCs/>
          <w:iCs/>
          <w:color w:val="000000" w:themeColor="text1"/>
        </w:rPr>
        <w:t xml:space="preserve">arcoder </w:t>
      </w:r>
      <w:r>
        <w:rPr>
          <w:b/>
          <w:bCs/>
          <w:iCs/>
          <w:color w:val="000000" w:themeColor="text1"/>
        </w:rPr>
        <w:t>p</w:t>
      </w:r>
      <w:r w:rsidRPr="00233F15">
        <w:rPr>
          <w:b/>
          <w:bCs/>
          <w:iCs/>
          <w:color w:val="000000" w:themeColor="text1"/>
        </w:rPr>
        <w:t>lasmid</w:t>
      </w:r>
    </w:p>
    <w:p w14:paraId="4E69B987" w14:textId="78A20A62" w:rsidR="004F4736" w:rsidRDefault="004F4736" w:rsidP="004F4736">
      <w:pPr>
        <w:jc w:val="both"/>
        <w:rPr>
          <w:bCs/>
          <w:iCs/>
          <w:color w:val="000000" w:themeColor="text1"/>
        </w:rPr>
      </w:pPr>
      <w:r>
        <w:rPr>
          <w:bCs/>
          <w:iCs/>
          <w:color w:val="000000" w:themeColor="text1"/>
        </w:rPr>
        <w:t xml:space="preserve">We added a barcoder locus flanked by </w:t>
      </w:r>
      <w:r w:rsidRPr="00925FC8">
        <w:rPr>
          <w:bCs/>
          <w:i/>
          <w:iCs/>
          <w:color w:val="000000" w:themeColor="text1"/>
        </w:rPr>
        <w:t>loxP</w:t>
      </w:r>
      <w:r>
        <w:rPr>
          <w:bCs/>
          <w:iCs/>
          <w:color w:val="000000" w:themeColor="text1"/>
        </w:rPr>
        <w:t xml:space="preserve"> and </w:t>
      </w:r>
      <w:r w:rsidRPr="00925FC8">
        <w:rPr>
          <w:bCs/>
          <w:i/>
          <w:iCs/>
          <w:color w:val="000000" w:themeColor="text1"/>
        </w:rPr>
        <w:t>lox2272</w:t>
      </w:r>
      <w:r>
        <w:rPr>
          <w:bCs/>
          <w:iCs/>
          <w:color w:val="000000" w:themeColor="text1"/>
        </w:rPr>
        <w:t xml:space="preserve"> into</w:t>
      </w:r>
      <w:r w:rsidRPr="00233F15">
        <w:rPr>
          <w:bCs/>
          <w:iCs/>
          <w:color w:val="000000" w:themeColor="text1"/>
        </w:rPr>
        <w:t xml:space="preserve"> </w:t>
      </w:r>
      <w:r>
        <w:rPr>
          <w:bCs/>
          <w:iCs/>
          <w:color w:val="000000" w:themeColor="text1"/>
        </w:rPr>
        <w:t xml:space="preserve">a </w:t>
      </w:r>
      <w:r w:rsidRPr="00233F15">
        <w:rPr>
          <w:bCs/>
          <w:iCs/>
          <w:color w:val="000000" w:themeColor="text1"/>
        </w:rPr>
        <w:t>pSH47 plasmid backbone expressing GAL1pr-CRE</w:t>
      </w:r>
      <w:r>
        <w:rPr>
          <w:bCs/>
          <w:iCs/>
          <w:color w:val="000000" w:themeColor="text1"/>
        </w:rPr>
        <w:t>.  This barcoder locus consisted</w:t>
      </w:r>
      <w:r w:rsidRPr="00233F15">
        <w:rPr>
          <w:bCs/>
          <w:iCs/>
          <w:color w:val="000000" w:themeColor="text1"/>
        </w:rPr>
        <w:t xml:space="preserve"> of a random 25bp DNA sequence</w:t>
      </w:r>
      <w:r>
        <w:rPr>
          <w:bCs/>
          <w:iCs/>
          <w:color w:val="000000" w:themeColor="text1"/>
        </w:rPr>
        <w:t xml:space="preserve"> (‘UP tag</w:t>
      </w:r>
      <w:r w:rsidRPr="00233F15">
        <w:rPr>
          <w:bCs/>
          <w:iCs/>
          <w:color w:val="000000" w:themeColor="text1"/>
        </w:rPr>
        <w:t>’) in between two common primer regions (</w:t>
      </w:r>
      <w:r w:rsidR="00B852D0">
        <w:rPr>
          <w:bCs/>
          <w:iCs/>
          <w:color w:val="000000" w:themeColor="text1"/>
        </w:rPr>
        <w:t>‘</w:t>
      </w:r>
      <w:r w:rsidRPr="00233F15">
        <w:rPr>
          <w:bCs/>
          <w:iCs/>
          <w:color w:val="000000" w:themeColor="text1"/>
        </w:rPr>
        <w:t>US1</w:t>
      </w:r>
      <w:r w:rsidR="00B852D0">
        <w:rPr>
          <w:bCs/>
          <w:iCs/>
          <w:color w:val="000000" w:themeColor="text1"/>
        </w:rPr>
        <w:t>’</w:t>
      </w:r>
      <w:r w:rsidRPr="00233F15">
        <w:rPr>
          <w:bCs/>
          <w:iCs/>
          <w:color w:val="000000" w:themeColor="text1"/>
        </w:rPr>
        <w:t xml:space="preserve"> and </w:t>
      </w:r>
      <w:r w:rsidR="00B852D0">
        <w:rPr>
          <w:bCs/>
          <w:iCs/>
          <w:color w:val="000000" w:themeColor="text1"/>
        </w:rPr>
        <w:t>‘</w:t>
      </w:r>
      <w:r w:rsidRPr="00233F15">
        <w:rPr>
          <w:bCs/>
          <w:iCs/>
          <w:color w:val="000000" w:themeColor="text1"/>
        </w:rPr>
        <w:t>US2</w:t>
      </w:r>
      <w:r w:rsidR="00B852D0">
        <w:rPr>
          <w:bCs/>
          <w:iCs/>
          <w:color w:val="000000" w:themeColor="text1"/>
        </w:rPr>
        <w:t>’</w:t>
      </w:r>
      <w:r w:rsidRPr="00233F15">
        <w:rPr>
          <w:bCs/>
          <w:iCs/>
          <w:color w:val="000000" w:themeColor="text1"/>
        </w:rPr>
        <w:t xml:space="preserve">), followed by a HphMX4 cassette,  </w:t>
      </w:r>
      <w:r>
        <w:rPr>
          <w:bCs/>
          <w:iCs/>
          <w:color w:val="000000" w:themeColor="text1"/>
        </w:rPr>
        <w:t>and</w:t>
      </w:r>
      <w:r w:rsidRPr="00233F15">
        <w:rPr>
          <w:bCs/>
          <w:iCs/>
          <w:color w:val="000000" w:themeColor="text1"/>
        </w:rPr>
        <w:t xml:space="preserve"> anothe</w:t>
      </w:r>
      <w:r>
        <w:rPr>
          <w:bCs/>
          <w:iCs/>
          <w:color w:val="000000" w:themeColor="text1"/>
        </w:rPr>
        <w:t>r random 25bp DNA sequence (‘DN tag</w:t>
      </w:r>
      <w:r w:rsidRPr="00233F15">
        <w:rPr>
          <w:bCs/>
          <w:iCs/>
          <w:color w:val="000000" w:themeColor="text1"/>
        </w:rPr>
        <w:t>’) in between two common primer regions (</w:t>
      </w:r>
      <w:r w:rsidR="00B852D0">
        <w:rPr>
          <w:bCs/>
          <w:iCs/>
          <w:color w:val="000000" w:themeColor="text1"/>
        </w:rPr>
        <w:t>‘</w:t>
      </w:r>
      <w:r w:rsidRPr="00233F15">
        <w:rPr>
          <w:bCs/>
          <w:iCs/>
          <w:color w:val="000000" w:themeColor="text1"/>
        </w:rPr>
        <w:t>DS1</w:t>
      </w:r>
      <w:r w:rsidR="00B852D0">
        <w:rPr>
          <w:bCs/>
          <w:iCs/>
          <w:color w:val="000000" w:themeColor="text1"/>
        </w:rPr>
        <w:t>’</w:t>
      </w:r>
      <w:r w:rsidRPr="00233F15">
        <w:rPr>
          <w:bCs/>
          <w:iCs/>
          <w:color w:val="000000" w:themeColor="text1"/>
        </w:rPr>
        <w:t xml:space="preserve"> and </w:t>
      </w:r>
      <w:r w:rsidR="00B852D0">
        <w:rPr>
          <w:bCs/>
          <w:iCs/>
          <w:color w:val="000000" w:themeColor="text1"/>
        </w:rPr>
        <w:t>‘</w:t>
      </w:r>
      <w:r w:rsidRPr="00233F15">
        <w:rPr>
          <w:bCs/>
          <w:iCs/>
          <w:color w:val="000000" w:themeColor="text1"/>
        </w:rPr>
        <w:t>DS2</w:t>
      </w:r>
      <w:r w:rsidR="00B852D0">
        <w:rPr>
          <w:bCs/>
          <w:iCs/>
          <w:color w:val="000000" w:themeColor="text1"/>
        </w:rPr>
        <w:t>’</w:t>
      </w:r>
      <w:r w:rsidRPr="00233F15">
        <w:rPr>
          <w:bCs/>
          <w:iCs/>
          <w:color w:val="000000" w:themeColor="text1"/>
        </w:rPr>
        <w:t>).</w:t>
      </w:r>
    </w:p>
    <w:p w14:paraId="4EA34106" w14:textId="77777777" w:rsidR="00366914" w:rsidRDefault="00366914" w:rsidP="004F4736">
      <w:pPr>
        <w:jc w:val="both"/>
        <w:rPr>
          <w:bCs/>
          <w:iCs/>
          <w:color w:val="000000" w:themeColor="text1"/>
        </w:rPr>
      </w:pPr>
    </w:p>
    <w:p w14:paraId="493B72B7" w14:textId="414A2FD1" w:rsidR="00670585" w:rsidRDefault="004F4736" w:rsidP="004F4736">
      <w:pPr>
        <w:jc w:val="both"/>
        <w:rPr>
          <w:color w:val="000000" w:themeColor="text1"/>
        </w:rPr>
      </w:pPr>
      <w:r>
        <w:rPr>
          <w:bCs/>
          <w:iCs/>
          <w:color w:val="000000" w:themeColor="text1"/>
        </w:rPr>
        <w:t>First, a barcoded HphMX4 construct was created.  HphMX4 was</w:t>
      </w:r>
      <w:r w:rsidRPr="008A1154">
        <w:rPr>
          <w:bCs/>
          <w:iCs/>
          <w:color w:val="000000" w:themeColor="text1"/>
        </w:rPr>
        <w:t xml:space="preserve"> amplified from a </w:t>
      </w:r>
      <w:r w:rsidRPr="008A1154">
        <w:rPr>
          <w:color w:val="000000" w:themeColor="text1"/>
        </w:rPr>
        <w:t xml:space="preserve">pIS420 plasmid using </w:t>
      </w:r>
      <w:r>
        <w:rPr>
          <w:color w:val="000000" w:themeColor="text1"/>
        </w:rPr>
        <w:t>the STEP1F and STEP1</w:t>
      </w:r>
      <w:r w:rsidRPr="008A1154">
        <w:rPr>
          <w:color w:val="000000" w:themeColor="text1"/>
        </w:rPr>
        <w:t>R primers containing HphMX4 homology and US2/DS1 overhangs</w:t>
      </w:r>
      <w:r>
        <w:rPr>
          <w:color w:val="000000" w:themeColor="text1"/>
        </w:rPr>
        <w:t xml:space="preserve"> (Data S1)</w:t>
      </w:r>
      <w:r w:rsidRPr="008A1154">
        <w:rPr>
          <w:color w:val="000000" w:themeColor="text1"/>
        </w:rPr>
        <w:t xml:space="preserve">.  The PCR program used for this step was 98°C for 30sec; </w:t>
      </w:r>
      <w:r>
        <w:rPr>
          <w:color w:val="000000" w:themeColor="text1"/>
        </w:rPr>
        <w:t>25</w:t>
      </w:r>
      <w:r w:rsidRPr="008A1154">
        <w:rPr>
          <w:color w:val="000000" w:themeColor="text1"/>
        </w:rPr>
        <w:t xml:space="preserve"> cycles of 98°C for 10sec, 59°C for 10sec, 72°</w:t>
      </w:r>
      <w:r>
        <w:rPr>
          <w:color w:val="000000" w:themeColor="text1"/>
        </w:rPr>
        <w:t>C for 6</w:t>
      </w:r>
      <w:r w:rsidRPr="008A1154">
        <w:rPr>
          <w:color w:val="000000" w:themeColor="text1"/>
        </w:rPr>
        <w:t xml:space="preserve">0sec; 72°C for 5min; 4°C forever.  </w:t>
      </w:r>
      <w:r w:rsidRPr="00573C16">
        <w:rPr>
          <w:color w:val="000000" w:themeColor="text1"/>
        </w:rPr>
        <w:t xml:space="preserve">These PCR products were purified using a </w:t>
      </w:r>
      <w:r w:rsidR="00366914" w:rsidRPr="00366914">
        <w:rPr>
          <w:color w:val="000000" w:themeColor="text1"/>
        </w:rPr>
        <w:t>QIAprep Spin Miniprep Kit</w:t>
      </w:r>
      <w:r w:rsidR="00366914">
        <w:rPr>
          <w:color w:val="000000" w:themeColor="text1"/>
        </w:rPr>
        <w:t xml:space="preserve"> (QIAGEN, 27106) </w:t>
      </w:r>
      <w:r>
        <w:rPr>
          <w:color w:val="000000" w:themeColor="text1"/>
        </w:rPr>
        <w:t>and confirmed using 2% gel electrophoresis</w:t>
      </w:r>
      <w:r w:rsidRPr="00573C16">
        <w:rPr>
          <w:color w:val="000000" w:themeColor="text1"/>
        </w:rPr>
        <w:t xml:space="preserve">. </w:t>
      </w:r>
      <w:r w:rsidRPr="008540E4">
        <w:rPr>
          <w:color w:val="D9D9D9" w:themeColor="background1" w:themeShade="D9"/>
        </w:rPr>
        <w:t xml:space="preserve"> </w:t>
      </w:r>
      <w:r w:rsidRPr="008A1154">
        <w:rPr>
          <w:color w:val="000000" w:themeColor="text1"/>
        </w:rPr>
        <w:t xml:space="preserve">To the resulting </w:t>
      </w:r>
      <w:r>
        <w:rPr>
          <w:color w:val="000000" w:themeColor="text1"/>
        </w:rPr>
        <w:t xml:space="preserve"> </w:t>
      </w:r>
      <w:r w:rsidRPr="008A1154">
        <w:rPr>
          <w:color w:val="000000" w:themeColor="text1"/>
        </w:rPr>
        <w:t xml:space="preserve">products, the STEP2F and STEP2R primers </w:t>
      </w:r>
      <w:r>
        <w:rPr>
          <w:color w:val="000000" w:themeColor="text1"/>
        </w:rPr>
        <w:t>were used to add the random barcodes and US1/DS2 regions with</w:t>
      </w:r>
      <w:r w:rsidRPr="008A1154">
        <w:rPr>
          <w:color w:val="000000" w:themeColor="text1"/>
        </w:rPr>
        <w:t xml:space="preserve"> the following PCR program: 98°C for 30sec; </w:t>
      </w:r>
      <w:r>
        <w:rPr>
          <w:color w:val="000000" w:themeColor="text1"/>
        </w:rPr>
        <w:t>25</w:t>
      </w:r>
      <w:r w:rsidRPr="008A1154">
        <w:rPr>
          <w:color w:val="000000" w:themeColor="text1"/>
        </w:rPr>
        <w:t xml:space="preserve"> cycles of 98°</w:t>
      </w:r>
      <w:r>
        <w:rPr>
          <w:color w:val="000000" w:themeColor="text1"/>
        </w:rPr>
        <w:t>C for 10sec, 68</w:t>
      </w:r>
      <w:r w:rsidRPr="008A1154">
        <w:rPr>
          <w:color w:val="000000" w:themeColor="text1"/>
        </w:rPr>
        <w:t>°</w:t>
      </w:r>
      <w:r>
        <w:rPr>
          <w:color w:val="000000" w:themeColor="text1"/>
        </w:rPr>
        <w:t>C for 1</w:t>
      </w:r>
      <w:r w:rsidRPr="008A1154">
        <w:rPr>
          <w:color w:val="000000" w:themeColor="text1"/>
        </w:rPr>
        <w:t>0sec</w:t>
      </w:r>
      <w:r>
        <w:rPr>
          <w:color w:val="000000" w:themeColor="text1"/>
        </w:rPr>
        <w:t>, 72</w:t>
      </w:r>
      <w:r w:rsidRPr="008A1154">
        <w:rPr>
          <w:color w:val="000000" w:themeColor="text1"/>
        </w:rPr>
        <w:t>°C</w:t>
      </w:r>
      <w:r>
        <w:rPr>
          <w:color w:val="000000" w:themeColor="text1"/>
        </w:rPr>
        <w:t xml:space="preserve"> for 60sec</w:t>
      </w:r>
      <w:r w:rsidRPr="008A1154">
        <w:rPr>
          <w:color w:val="000000" w:themeColor="text1"/>
        </w:rPr>
        <w:t>; 72°C for 5min; 4°C forever.  These resulting products were again purified</w:t>
      </w:r>
      <w:r>
        <w:rPr>
          <w:color w:val="000000" w:themeColor="text1"/>
        </w:rPr>
        <w:t xml:space="preserve"> using a </w:t>
      </w:r>
      <w:r w:rsidR="00366914" w:rsidRPr="00366914">
        <w:rPr>
          <w:color w:val="000000" w:themeColor="text1"/>
        </w:rPr>
        <w:t>QIAprep Spin Miniprep Kit</w:t>
      </w:r>
      <w:r w:rsidRPr="008A1154">
        <w:rPr>
          <w:color w:val="000000" w:themeColor="text1"/>
        </w:rPr>
        <w:t xml:space="preserve"> and ~1.5-1.6kb products were </w:t>
      </w:r>
      <w:r>
        <w:rPr>
          <w:color w:val="000000" w:themeColor="text1"/>
        </w:rPr>
        <w:t>confirmed</w:t>
      </w:r>
      <w:r w:rsidRPr="008A1154">
        <w:rPr>
          <w:color w:val="000000" w:themeColor="text1"/>
        </w:rPr>
        <w:t xml:space="preserve"> using </w:t>
      </w:r>
      <w:r>
        <w:rPr>
          <w:color w:val="000000" w:themeColor="text1"/>
        </w:rPr>
        <w:t xml:space="preserve">2% </w:t>
      </w:r>
      <w:r w:rsidRPr="008A1154">
        <w:rPr>
          <w:color w:val="000000" w:themeColor="text1"/>
        </w:rPr>
        <w:t>gel e</w:t>
      </w:r>
      <w:r>
        <w:rPr>
          <w:color w:val="000000" w:themeColor="text1"/>
        </w:rPr>
        <w:t>lectrophoresis</w:t>
      </w:r>
      <w:r w:rsidRPr="008A1154">
        <w:rPr>
          <w:color w:val="000000" w:themeColor="text1"/>
        </w:rPr>
        <w:t xml:space="preserve">.  </w:t>
      </w:r>
      <w:r>
        <w:rPr>
          <w:bCs/>
          <w:iCs/>
          <w:color w:val="000000" w:themeColor="text1"/>
        </w:rPr>
        <w:t xml:space="preserve">To add </w:t>
      </w:r>
      <w:r w:rsidRPr="00925FC8">
        <w:rPr>
          <w:i/>
        </w:rPr>
        <w:t>loxP</w:t>
      </w:r>
      <w:r>
        <w:t>/</w:t>
      </w:r>
      <w:r w:rsidRPr="00925FC8">
        <w:rPr>
          <w:i/>
        </w:rPr>
        <w:t>lox2272</w:t>
      </w:r>
      <w:r>
        <w:t xml:space="preserve"> sites, PCR was performed with the STEP2 products using the </w:t>
      </w:r>
      <w:r w:rsidRPr="00FA4BD1">
        <w:t>SacI-</w:t>
      </w:r>
      <w:r w:rsidRPr="008403BF">
        <w:t>loxP</w:t>
      </w:r>
      <w:r w:rsidRPr="00FA4BD1">
        <w:t>-HphMX4-Barcode-F</w:t>
      </w:r>
      <w:r>
        <w:t xml:space="preserve"> / SacI-</w:t>
      </w:r>
      <w:r w:rsidRPr="008403BF">
        <w:t>lox2272</w:t>
      </w:r>
      <w:r w:rsidRPr="00FA4BD1">
        <w:t>-HphMX</w:t>
      </w:r>
      <w:r>
        <w:t xml:space="preserve">4-Barcode-R primers.  The PCR program used for this step was:   </w:t>
      </w:r>
      <w:r w:rsidRPr="008A1154">
        <w:rPr>
          <w:color w:val="000000" w:themeColor="text1"/>
        </w:rPr>
        <w:t xml:space="preserve">98°C for 30sec; </w:t>
      </w:r>
      <w:r>
        <w:rPr>
          <w:color w:val="000000" w:themeColor="text1"/>
        </w:rPr>
        <w:t>26</w:t>
      </w:r>
      <w:r w:rsidRPr="008A1154">
        <w:rPr>
          <w:color w:val="000000" w:themeColor="text1"/>
        </w:rPr>
        <w:t xml:space="preserve"> cycles of 98°</w:t>
      </w:r>
      <w:r>
        <w:rPr>
          <w:color w:val="000000" w:themeColor="text1"/>
        </w:rPr>
        <w:t>C for 15sec, 64</w:t>
      </w:r>
      <w:r w:rsidRPr="008A1154">
        <w:rPr>
          <w:color w:val="000000" w:themeColor="text1"/>
        </w:rPr>
        <w:t>°</w:t>
      </w:r>
      <w:r>
        <w:rPr>
          <w:color w:val="000000" w:themeColor="text1"/>
        </w:rPr>
        <w:t>C for 2</w:t>
      </w:r>
      <w:r w:rsidRPr="008A1154">
        <w:rPr>
          <w:color w:val="000000" w:themeColor="text1"/>
        </w:rPr>
        <w:t>0sec, 72°</w:t>
      </w:r>
      <w:r>
        <w:rPr>
          <w:color w:val="000000" w:themeColor="text1"/>
        </w:rPr>
        <w:t>C for 65</w:t>
      </w:r>
      <w:r w:rsidRPr="008A1154">
        <w:rPr>
          <w:color w:val="000000" w:themeColor="text1"/>
        </w:rPr>
        <w:t xml:space="preserve">sec; </w:t>
      </w:r>
      <w:r>
        <w:rPr>
          <w:color w:val="000000" w:themeColor="text1"/>
        </w:rPr>
        <w:t>72</w:t>
      </w:r>
      <w:r w:rsidRPr="008A1154">
        <w:rPr>
          <w:color w:val="000000" w:themeColor="text1"/>
        </w:rPr>
        <w:t>°C for 5min; 4°C forever</w:t>
      </w:r>
      <w:r>
        <w:rPr>
          <w:color w:val="000000" w:themeColor="text1"/>
        </w:rPr>
        <w:t xml:space="preserve">. The resulting PCR products were purified using a </w:t>
      </w:r>
      <w:r w:rsidR="00366914" w:rsidRPr="00366914">
        <w:rPr>
          <w:color w:val="000000" w:themeColor="text1"/>
        </w:rPr>
        <w:t>QIAprep Spin Miniprep Kit</w:t>
      </w:r>
      <w:r>
        <w:rPr>
          <w:color w:val="000000" w:themeColor="text1"/>
        </w:rPr>
        <w:t xml:space="preserve">, and ~1950bp products were confirmed using 2% gel electrophoresis.  </w:t>
      </w:r>
    </w:p>
    <w:p w14:paraId="0F09ACFC" w14:textId="77777777" w:rsidR="00670585" w:rsidRDefault="00670585" w:rsidP="004F4736">
      <w:pPr>
        <w:jc w:val="both"/>
        <w:rPr>
          <w:color w:val="000000" w:themeColor="text1"/>
        </w:rPr>
      </w:pPr>
    </w:p>
    <w:p w14:paraId="02BFABED" w14:textId="30DE5DFC" w:rsidR="004F4736" w:rsidRDefault="00670585" w:rsidP="004F4736">
      <w:pPr>
        <w:jc w:val="both"/>
        <w:rPr>
          <w:color w:val="000000" w:themeColor="text1"/>
        </w:rPr>
      </w:pPr>
      <w:r>
        <w:rPr>
          <w:color w:val="000000" w:themeColor="text1"/>
        </w:rPr>
        <w:t>To confirm correct synthesis</w:t>
      </w:r>
      <w:r w:rsidR="00F267C6">
        <w:rPr>
          <w:color w:val="000000" w:themeColor="text1"/>
        </w:rPr>
        <w:t xml:space="preserve"> of the barcoded HphMX4 construct</w:t>
      </w:r>
      <w:r>
        <w:rPr>
          <w:color w:val="000000" w:themeColor="text1"/>
        </w:rPr>
        <w:t>, t</w:t>
      </w:r>
      <w:r w:rsidR="004F4736">
        <w:rPr>
          <w:color w:val="000000" w:themeColor="text1"/>
        </w:rPr>
        <w:t xml:space="preserve">wo PCR reactions were performed on the resulting products.  The first PCR reaction was performed with the </w:t>
      </w:r>
      <w:r w:rsidR="004F4736" w:rsidRPr="001E7376">
        <w:rPr>
          <w:bCs/>
        </w:rPr>
        <w:t>SacI Reamp F/US2 primer pairs, and the second was performed using DS1/SacI Reamp R primer pairs.</w:t>
      </w:r>
      <w:r w:rsidR="004F4736">
        <w:rPr>
          <w:bCs/>
        </w:rPr>
        <w:t xml:space="preserve"> </w:t>
      </w:r>
      <w:r w:rsidR="004F4736">
        <w:t xml:space="preserve">The PCR program used for both of these reactions was:   </w:t>
      </w:r>
      <w:r w:rsidR="004F4736" w:rsidRPr="008A1154">
        <w:rPr>
          <w:color w:val="000000" w:themeColor="text1"/>
        </w:rPr>
        <w:t xml:space="preserve">98°C for 30sec; </w:t>
      </w:r>
      <w:r w:rsidR="004F4736">
        <w:rPr>
          <w:color w:val="000000" w:themeColor="text1"/>
        </w:rPr>
        <w:t>25</w:t>
      </w:r>
      <w:r w:rsidR="004F4736" w:rsidRPr="008A1154">
        <w:rPr>
          <w:color w:val="000000" w:themeColor="text1"/>
        </w:rPr>
        <w:t xml:space="preserve"> cycles of 98°</w:t>
      </w:r>
      <w:r w:rsidR="004F4736">
        <w:rPr>
          <w:color w:val="000000" w:themeColor="text1"/>
        </w:rPr>
        <w:t>C for 10sec, 59</w:t>
      </w:r>
      <w:r w:rsidR="004F4736" w:rsidRPr="008A1154">
        <w:rPr>
          <w:color w:val="000000" w:themeColor="text1"/>
        </w:rPr>
        <w:t>°</w:t>
      </w:r>
      <w:r w:rsidR="004F4736">
        <w:rPr>
          <w:color w:val="000000" w:themeColor="text1"/>
        </w:rPr>
        <w:t>C for 15</w:t>
      </w:r>
      <w:r w:rsidR="004F4736" w:rsidRPr="008A1154">
        <w:rPr>
          <w:color w:val="000000" w:themeColor="text1"/>
        </w:rPr>
        <w:t>sec, 72°</w:t>
      </w:r>
      <w:r w:rsidR="004F4736">
        <w:rPr>
          <w:color w:val="000000" w:themeColor="text1"/>
        </w:rPr>
        <w:t>C for 30</w:t>
      </w:r>
      <w:r w:rsidR="004F4736" w:rsidRPr="008A1154">
        <w:rPr>
          <w:color w:val="000000" w:themeColor="text1"/>
        </w:rPr>
        <w:t xml:space="preserve">sec; </w:t>
      </w:r>
      <w:r w:rsidR="004F4736">
        <w:rPr>
          <w:color w:val="000000" w:themeColor="text1"/>
        </w:rPr>
        <w:t>72</w:t>
      </w:r>
      <w:r w:rsidR="004F4736" w:rsidRPr="008A1154">
        <w:rPr>
          <w:color w:val="000000" w:themeColor="text1"/>
        </w:rPr>
        <w:t>°C for 5min; 4°C forever</w:t>
      </w:r>
      <w:r w:rsidR="004F4736">
        <w:rPr>
          <w:color w:val="000000" w:themeColor="text1"/>
        </w:rPr>
        <w:t xml:space="preserve">.  Expected sizes (~132bp, 137bp) were confirmed using 4% gel electrophoresis. All above PCR reactions were performed using </w:t>
      </w:r>
      <w:r w:rsidR="004F4736" w:rsidRPr="001E7376">
        <w:rPr>
          <w:color w:val="000000" w:themeColor="text1"/>
        </w:rPr>
        <w:t>High Fidelity Phusion Master Mix (NEB</w:t>
      </w:r>
      <w:r w:rsidR="00D2528C">
        <w:rPr>
          <w:color w:val="000000" w:themeColor="text1"/>
        </w:rPr>
        <w:t xml:space="preserve">, </w:t>
      </w:r>
      <w:r w:rsidR="00D2528C" w:rsidRPr="00D2528C">
        <w:rPr>
          <w:color w:val="000000" w:themeColor="text1"/>
        </w:rPr>
        <w:t>M0531</w:t>
      </w:r>
      <w:r w:rsidR="004F4736" w:rsidRPr="001E7376">
        <w:rPr>
          <w:color w:val="000000" w:themeColor="text1"/>
        </w:rPr>
        <w:t>)</w:t>
      </w:r>
      <w:r w:rsidR="004F4736">
        <w:rPr>
          <w:color w:val="000000" w:themeColor="text1"/>
        </w:rPr>
        <w:t>.</w:t>
      </w:r>
    </w:p>
    <w:p w14:paraId="0E335EE5" w14:textId="77777777" w:rsidR="004F4736" w:rsidRDefault="004F4736" w:rsidP="004F4736"/>
    <w:p w14:paraId="63CC28B8" w14:textId="1A49BA5B" w:rsidR="004F4736" w:rsidRPr="00D2528C" w:rsidRDefault="004F4736" w:rsidP="004F4736">
      <w:r>
        <w:lastRenderedPageBreak/>
        <w:t>To prepare for cloning of the barcoder locus,</w:t>
      </w:r>
      <w:r w:rsidRPr="00422103">
        <w:t xml:space="preserve"> pSH47 w</w:t>
      </w:r>
      <w:r>
        <w:t>as digested with SacI using 100μl of 250ng/μ</w:t>
      </w:r>
      <w:r w:rsidRPr="00422103">
        <w:t>l pSH47, 100</w:t>
      </w:r>
      <w:r>
        <w:t xml:space="preserve">μl </w:t>
      </w:r>
      <w:r w:rsidRPr="00422103">
        <w:t>NEBuffer 4</w:t>
      </w:r>
      <w:r w:rsidR="00D2528C">
        <w:t xml:space="preserve"> (NEB, </w:t>
      </w:r>
      <w:r w:rsidR="00D2528C" w:rsidRPr="00D2528C">
        <w:t>B7004S</w:t>
      </w:r>
      <w:r w:rsidR="00D2528C">
        <w:t>)</w:t>
      </w:r>
      <w:r w:rsidRPr="00422103">
        <w:t>, 10</w:t>
      </w:r>
      <w:r>
        <w:t xml:space="preserve">μl </w:t>
      </w:r>
      <w:r w:rsidRPr="00422103">
        <w:t>BSA</w:t>
      </w:r>
      <w:r w:rsidR="00CA2DEA">
        <w:t xml:space="preserve"> (NEB, </w:t>
      </w:r>
      <w:r w:rsidR="00CA2DEA" w:rsidRPr="00CA2DEA">
        <w:t>B9000</w:t>
      </w:r>
      <w:r w:rsidR="00CA2DEA">
        <w:t>)</w:t>
      </w:r>
      <w:r w:rsidRPr="00422103">
        <w:t>, 10</w:t>
      </w:r>
      <w:r>
        <w:t xml:space="preserve">μl </w:t>
      </w:r>
      <w:r w:rsidRPr="00422103">
        <w:t>Sac</w:t>
      </w:r>
      <w:r>
        <w:t>I-HF in 1ml sterile water.  100μ</w:t>
      </w:r>
      <w:r w:rsidRPr="00422103">
        <w:t xml:space="preserve">l of this mixture was incubated at 37°C for two hours, and inactivated by incubation at 65°C for 20min.  Digest products were purified using a </w:t>
      </w:r>
      <w:r w:rsidR="00666FD8" w:rsidRPr="00366914">
        <w:rPr>
          <w:color w:val="000000" w:themeColor="text1"/>
        </w:rPr>
        <w:t>QIAprep Spin Miniprep Kit</w:t>
      </w:r>
      <w:r w:rsidRPr="00422103">
        <w:t xml:space="preserve">, and confirmed using </w:t>
      </w:r>
      <w:r>
        <w:t xml:space="preserve">0.8% </w:t>
      </w:r>
      <w:r w:rsidRPr="00422103">
        <w:t>gel electrophoresis.</w:t>
      </w:r>
      <w:r>
        <w:t xml:space="preserve"> </w:t>
      </w:r>
    </w:p>
    <w:p w14:paraId="4CBB0518" w14:textId="77777777" w:rsidR="001A4394" w:rsidRPr="00233F15" w:rsidRDefault="001A4394" w:rsidP="00224FCB">
      <w:pPr>
        <w:ind w:firstLine="720"/>
        <w:rPr>
          <w:b/>
          <w:bCs/>
          <w:iCs/>
          <w:color w:val="000000" w:themeColor="text1"/>
        </w:rPr>
      </w:pPr>
    </w:p>
    <w:p w14:paraId="4F113A02" w14:textId="77777777" w:rsidR="004F4736" w:rsidRDefault="004F4736" w:rsidP="004F4736">
      <w:pPr>
        <w:jc w:val="both"/>
        <w:rPr>
          <w:b/>
          <w:bCs/>
          <w:iCs/>
          <w:color w:val="000000" w:themeColor="text1"/>
        </w:rPr>
      </w:pPr>
      <w:r w:rsidRPr="00233F15">
        <w:rPr>
          <w:b/>
          <w:bCs/>
          <w:iCs/>
          <w:color w:val="000000" w:themeColor="text1"/>
        </w:rPr>
        <w:t xml:space="preserve">Generating a </w:t>
      </w:r>
      <w:r>
        <w:rPr>
          <w:b/>
          <w:bCs/>
          <w:iCs/>
          <w:color w:val="000000" w:themeColor="text1"/>
        </w:rPr>
        <w:t>b</w:t>
      </w:r>
      <w:r w:rsidRPr="00233F15">
        <w:rPr>
          <w:b/>
          <w:bCs/>
          <w:iCs/>
          <w:color w:val="000000" w:themeColor="text1"/>
        </w:rPr>
        <w:t xml:space="preserve">arcoder </w:t>
      </w:r>
      <w:r>
        <w:rPr>
          <w:b/>
          <w:bCs/>
          <w:iCs/>
          <w:color w:val="000000" w:themeColor="text1"/>
        </w:rPr>
        <w:t>s</w:t>
      </w:r>
      <w:r w:rsidRPr="00233F15">
        <w:rPr>
          <w:b/>
          <w:bCs/>
          <w:iCs/>
          <w:color w:val="000000" w:themeColor="text1"/>
        </w:rPr>
        <w:t>train</w:t>
      </w:r>
    </w:p>
    <w:p w14:paraId="62EB2BAD" w14:textId="40D7DFB2" w:rsidR="004F4736" w:rsidRDefault="004F4736" w:rsidP="004F4736">
      <w:pPr>
        <w:jc w:val="both"/>
        <w:rPr>
          <w:bCs/>
          <w:iCs/>
          <w:color w:val="000000" w:themeColor="text1"/>
        </w:rPr>
      </w:pPr>
      <w:r w:rsidRPr="00233F15">
        <w:rPr>
          <w:bCs/>
          <w:iCs/>
          <w:color w:val="000000" w:themeColor="text1"/>
        </w:rPr>
        <w:t xml:space="preserve">A linear URA3 cassette flanked by </w:t>
      </w:r>
      <w:r w:rsidRPr="00925FC8">
        <w:rPr>
          <w:bCs/>
          <w:i/>
          <w:iCs/>
          <w:color w:val="000000" w:themeColor="text1"/>
        </w:rPr>
        <w:t>loxP</w:t>
      </w:r>
      <w:r w:rsidRPr="00233F15">
        <w:rPr>
          <w:bCs/>
          <w:iCs/>
          <w:color w:val="000000" w:themeColor="text1"/>
        </w:rPr>
        <w:t xml:space="preserve"> and </w:t>
      </w:r>
      <w:r w:rsidRPr="00925FC8">
        <w:rPr>
          <w:bCs/>
          <w:i/>
          <w:iCs/>
          <w:color w:val="000000" w:themeColor="text1"/>
        </w:rPr>
        <w:t>lox2272</w:t>
      </w:r>
      <w:r w:rsidRPr="00233F15">
        <w:rPr>
          <w:bCs/>
          <w:iCs/>
          <w:color w:val="000000" w:themeColor="text1"/>
        </w:rPr>
        <w:t xml:space="preserve"> sites </w:t>
      </w:r>
      <w:r>
        <w:rPr>
          <w:bCs/>
          <w:iCs/>
          <w:color w:val="000000" w:themeColor="text1"/>
        </w:rPr>
        <w:t>and homology to</w:t>
      </w:r>
      <w:r w:rsidRPr="00233F15">
        <w:rPr>
          <w:bCs/>
          <w:iCs/>
          <w:color w:val="000000" w:themeColor="text1"/>
        </w:rPr>
        <w:t xml:space="preserve"> the </w:t>
      </w:r>
      <w:r w:rsidRPr="00925FC8">
        <w:rPr>
          <w:bCs/>
          <w:i/>
          <w:iCs/>
          <w:color w:val="000000" w:themeColor="text1"/>
        </w:rPr>
        <w:t>HO</w:t>
      </w:r>
      <w:r w:rsidRPr="00233F15">
        <w:rPr>
          <w:bCs/>
          <w:iCs/>
          <w:color w:val="000000" w:themeColor="text1"/>
        </w:rPr>
        <w:t xml:space="preserve"> gene </w:t>
      </w:r>
      <w:r>
        <w:rPr>
          <w:bCs/>
          <w:iCs/>
          <w:color w:val="000000" w:themeColor="text1"/>
        </w:rPr>
        <w:t xml:space="preserve">was amplified from purified </w:t>
      </w:r>
      <w:r w:rsidRPr="003B57C3">
        <w:rPr>
          <w:bCs/>
          <w:iCs/>
          <w:color w:val="000000" w:themeColor="text1"/>
        </w:rPr>
        <w:t>pIS418</w:t>
      </w:r>
      <w:r>
        <w:rPr>
          <w:bCs/>
          <w:iCs/>
          <w:color w:val="000000" w:themeColor="text1"/>
        </w:rPr>
        <w:t xml:space="preserve"> with the </w:t>
      </w:r>
      <w:r w:rsidRPr="00684143">
        <w:rPr>
          <w:bCs/>
          <w:iCs/>
          <w:color w:val="000000" w:themeColor="text1"/>
        </w:rPr>
        <w:t>5'HO-</w:t>
      </w:r>
      <w:r>
        <w:rPr>
          <w:bCs/>
          <w:iCs/>
          <w:color w:val="000000" w:themeColor="text1"/>
        </w:rPr>
        <w:t>loxP</w:t>
      </w:r>
      <w:r w:rsidRPr="00684143">
        <w:rPr>
          <w:bCs/>
          <w:iCs/>
          <w:color w:val="000000" w:themeColor="text1"/>
        </w:rPr>
        <w:t>-URA</w:t>
      </w:r>
      <w:r>
        <w:rPr>
          <w:bCs/>
          <w:iCs/>
          <w:color w:val="000000" w:themeColor="text1"/>
        </w:rPr>
        <w:t xml:space="preserve"> and </w:t>
      </w:r>
      <w:r w:rsidRPr="00684143">
        <w:rPr>
          <w:bCs/>
          <w:iCs/>
          <w:color w:val="000000" w:themeColor="text1"/>
        </w:rPr>
        <w:t>URA-</w:t>
      </w:r>
      <w:r>
        <w:rPr>
          <w:bCs/>
          <w:iCs/>
          <w:color w:val="000000" w:themeColor="text1"/>
        </w:rPr>
        <w:t>lox2272</w:t>
      </w:r>
      <w:r w:rsidRPr="00684143">
        <w:rPr>
          <w:bCs/>
          <w:iCs/>
          <w:color w:val="000000" w:themeColor="text1"/>
        </w:rPr>
        <w:t>-3'HO</w:t>
      </w:r>
      <w:r>
        <w:rPr>
          <w:bCs/>
          <w:iCs/>
          <w:color w:val="000000" w:themeColor="text1"/>
        </w:rPr>
        <w:t xml:space="preserve"> primers using the following PCR program: </w:t>
      </w:r>
      <w:r w:rsidRPr="008A1154">
        <w:rPr>
          <w:color w:val="000000" w:themeColor="text1"/>
        </w:rPr>
        <w:t xml:space="preserve">98°C for 30sec; </w:t>
      </w:r>
      <w:r>
        <w:rPr>
          <w:color w:val="000000" w:themeColor="text1"/>
        </w:rPr>
        <w:t>25</w:t>
      </w:r>
      <w:r w:rsidRPr="008A1154">
        <w:rPr>
          <w:color w:val="000000" w:themeColor="text1"/>
        </w:rPr>
        <w:t xml:space="preserve"> cycles of 98°</w:t>
      </w:r>
      <w:r>
        <w:rPr>
          <w:color w:val="000000" w:themeColor="text1"/>
        </w:rPr>
        <w:t>C for 10sec, 60</w:t>
      </w:r>
      <w:r w:rsidRPr="008A1154">
        <w:rPr>
          <w:color w:val="000000" w:themeColor="text1"/>
        </w:rPr>
        <w:t>°</w:t>
      </w:r>
      <w:r>
        <w:rPr>
          <w:color w:val="000000" w:themeColor="text1"/>
        </w:rPr>
        <w:t>C for 1</w:t>
      </w:r>
      <w:r w:rsidRPr="008A1154">
        <w:rPr>
          <w:color w:val="000000" w:themeColor="text1"/>
        </w:rPr>
        <w:t>0sec, 72°</w:t>
      </w:r>
      <w:r>
        <w:rPr>
          <w:color w:val="000000" w:themeColor="text1"/>
        </w:rPr>
        <w:t>C for 70</w:t>
      </w:r>
      <w:r w:rsidRPr="008A1154">
        <w:rPr>
          <w:color w:val="000000" w:themeColor="text1"/>
        </w:rPr>
        <w:t xml:space="preserve">sec; </w:t>
      </w:r>
      <w:r>
        <w:rPr>
          <w:color w:val="000000" w:themeColor="text1"/>
        </w:rPr>
        <w:t>72</w:t>
      </w:r>
      <w:r w:rsidRPr="008A1154">
        <w:rPr>
          <w:color w:val="000000" w:themeColor="text1"/>
        </w:rPr>
        <w:t>°C for 5min; 4°C forever</w:t>
      </w:r>
      <w:r>
        <w:rPr>
          <w:bCs/>
          <w:iCs/>
          <w:color w:val="000000" w:themeColor="text1"/>
        </w:rPr>
        <w:t xml:space="preserve">.   This PCR reaction was performed using </w:t>
      </w:r>
      <w:r w:rsidRPr="00AD3ECF">
        <w:rPr>
          <w:bCs/>
          <w:iCs/>
          <w:color w:val="000000" w:themeColor="text1"/>
        </w:rPr>
        <w:t xml:space="preserve">High Fidelity Phusion Master Mix </w:t>
      </w:r>
      <w:r>
        <w:rPr>
          <w:bCs/>
          <w:iCs/>
          <w:color w:val="000000" w:themeColor="text1"/>
        </w:rPr>
        <w:t xml:space="preserve">and was purified using </w:t>
      </w:r>
      <w:r w:rsidR="00AA3B1B">
        <w:rPr>
          <w:bCs/>
          <w:iCs/>
          <w:color w:val="000000" w:themeColor="text1"/>
        </w:rPr>
        <w:t xml:space="preserve">a </w:t>
      </w:r>
      <w:r w:rsidR="007242AA" w:rsidRPr="00366914">
        <w:rPr>
          <w:color w:val="000000" w:themeColor="text1"/>
        </w:rPr>
        <w:t>QIAprep Spin Miniprep Kit</w:t>
      </w:r>
      <w:r>
        <w:rPr>
          <w:bCs/>
          <w:iCs/>
          <w:color w:val="000000" w:themeColor="text1"/>
        </w:rPr>
        <w:t xml:space="preserve">.  This cassette was integrated into the </w:t>
      </w:r>
      <w:r w:rsidRPr="00925FC8">
        <w:rPr>
          <w:bCs/>
          <w:i/>
          <w:iCs/>
          <w:color w:val="000000" w:themeColor="text1"/>
        </w:rPr>
        <w:t>HO</w:t>
      </w:r>
      <w:r>
        <w:rPr>
          <w:bCs/>
          <w:iCs/>
          <w:color w:val="000000" w:themeColor="text1"/>
        </w:rPr>
        <w:t xml:space="preserve"> locus </w:t>
      </w:r>
      <w:r w:rsidRPr="00233F15">
        <w:rPr>
          <w:bCs/>
          <w:iCs/>
          <w:color w:val="000000" w:themeColor="text1"/>
        </w:rPr>
        <w:t xml:space="preserve">of the RY0148 strain through transformation </w:t>
      </w:r>
      <w:r>
        <w:rPr>
          <w:bCs/>
          <w:iCs/>
          <w:color w:val="000000" w:themeColor="text1"/>
        </w:rPr>
        <w:t xml:space="preserve">to serve as the ‘landing pad’ </w:t>
      </w:r>
      <w:r w:rsidRPr="00233F15">
        <w:rPr>
          <w:bCs/>
          <w:iCs/>
          <w:color w:val="000000" w:themeColor="text1"/>
        </w:rPr>
        <w:t>for barcode integration</w:t>
      </w:r>
      <w:r>
        <w:rPr>
          <w:bCs/>
          <w:iCs/>
          <w:color w:val="000000" w:themeColor="text1"/>
        </w:rPr>
        <w:t xml:space="preserve"> using an EZ transformation kit</w:t>
      </w:r>
      <w:r w:rsidR="00D1016D">
        <w:rPr>
          <w:bCs/>
          <w:iCs/>
          <w:color w:val="000000" w:themeColor="text1"/>
        </w:rPr>
        <w:t xml:space="preserve"> (Zymo Research, T2001)</w:t>
      </w:r>
      <w:r>
        <w:rPr>
          <w:bCs/>
          <w:iCs/>
          <w:color w:val="000000" w:themeColor="text1"/>
        </w:rPr>
        <w:t xml:space="preserve">.  Transformants selected for growth in SC –Ura plates, and were later verified to exhibit no growth in 5-FOA.  A transformant was selected to confirm </w:t>
      </w:r>
      <w:r w:rsidRPr="00925FC8">
        <w:rPr>
          <w:bCs/>
          <w:i/>
          <w:iCs/>
          <w:color w:val="000000" w:themeColor="text1"/>
        </w:rPr>
        <w:t>HO</w:t>
      </w:r>
      <w:r>
        <w:rPr>
          <w:bCs/>
          <w:iCs/>
          <w:color w:val="000000" w:themeColor="text1"/>
        </w:rPr>
        <w:t xml:space="preserve"> locus integration using three PCR reactions with the following primer pairs: </w:t>
      </w:r>
      <w:r w:rsidRPr="00CC48C0">
        <w:rPr>
          <w:bCs/>
          <w:iCs/>
          <w:color w:val="000000" w:themeColor="text1"/>
        </w:rPr>
        <w:t>5'HO-URAreamp</w:t>
      </w:r>
      <w:r>
        <w:rPr>
          <w:bCs/>
          <w:iCs/>
          <w:color w:val="000000" w:themeColor="text1"/>
        </w:rPr>
        <w:t xml:space="preserve"> + </w:t>
      </w:r>
      <w:r w:rsidRPr="007548B5">
        <w:rPr>
          <w:bCs/>
          <w:iCs/>
          <w:color w:val="000000" w:themeColor="text1"/>
        </w:rPr>
        <w:t>midURA-5'</w:t>
      </w:r>
      <w:r>
        <w:rPr>
          <w:bCs/>
          <w:iCs/>
          <w:color w:val="000000" w:themeColor="text1"/>
        </w:rPr>
        <w:t xml:space="preserve">; </w:t>
      </w:r>
      <w:r w:rsidRPr="00CC48C0">
        <w:rPr>
          <w:bCs/>
          <w:iCs/>
          <w:color w:val="000000" w:themeColor="text1"/>
        </w:rPr>
        <w:t>5'HO-URAreamp</w:t>
      </w:r>
      <w:r>
        <w:rPr>
          <w:bCs/>
          <w:iCs/>
          <w:color w:val="000000" w:themeColor="text1"/>
        </w:rPr>
        <w:t xml:space="preserve"> + midURA-3</w:t>
      </w:r>
      <w:r w:rsidRPr="007548B5">
        <w:rPr>
          <w:bCs/>
          <w:iCs/>
          <w:color w:val="000000" w:themeColor="text1"/>
        </w:rPr>
        <w:t>'</w:t>
      </w:r>
      <w:r>
        <w:rPr>
          <w:bCs/>
          <w:iCs/>
          <w:color w:val="000000" w:themeColor="text1"/>
        </w:rPr>
        <w:t xml:space="preserve">; </w:t>
      </w:r>
      <w:r w:rsidRPr="00CC48C0">
        <w:rPr>
          <w:bCs/>
          <w:iCs/>
          <w:color w:val="000000" w:themeColor="text1"/>
        </w:rPr>
        <w:t>5'HO-URAreamp</w:t>
      </w:r>
      <w:r>
        <w:rPr>
          <w:bCs/>
          <w:iCs/>
          <w:color w:val="000000" w:themeColor="text1"/>
        </w:rPr>
        <w:t xml:space="preserve"> + </w:t>
      </w:r>
      <w:r w:rsidRPr="00242B4C">
        <w:rPr>
          <w:bCs/>
          <w:iCs/>
          <w:color w:val="000000" w:themeColor="text1"/>
        </w:rPr>
        <w:t>3'HO-URAreamp</w:t>
      </w:r>
      <w:r>
        <w:rPr>
          <w:bCs/>
          <w:iCs/>
          <w:color w:val="000000" w:themeColor="text1"/>
        </w:rPr>
        <w:t xml:space="preserve">.  All PCR reactions were performed using </w:t>
      </w:r>
      <w:r w:rsidRPr="00AD3ECF">
        <w:rPr>
          <w:bCs/>
          <w:iCs/>
          <w:color w:val="000000" w:themeColor="text1"/>
        </w:rPr>
        <w:t xml:space="preserve">High Fidelity Phusion Master Mix </w:t>
      </w:r>
      <w:r>
        <w:rPr>
          <w:bCs/>
          <w:iCs/>
          <w:color w:val="000000" w:themeColor="text1"/>
        </w:rPr>
        <w:t xml:space="preserve">with the following program: </w:t>
      </w:r>
      <w:r w:rsidRPr="008A1154">
        <w:rPr>
          <w:color w:val="000000" w:themeColor="text1"/>
        </w:rPr>
        <w:t xml:space="preserve">98°C for 30sec; </w:t>
      </w:r>
      <w:r>
        <w:rPr>
          <w:color w:val="000000" w:themeColor="text1"/>
        </w:rPr>
        <w:t>25</w:t>
      </w:r>
      <w:r w:rsidRPr="008A1154">
        <w:rPr>
          <w:color w:val="000000" w:themeColor="text1"/>
        </w:rPr>
        <w:t xml:space="preserve"> cycles of 98°</w:t>
      </w:r>
      <w:r>
        <w:rPr>
          <w:color w:val="000000" w:themeColor="text1"/>
        </w:rPr>
        <w:t>C for 10sec, 50</w:t>
      </w:r>
      <w:r w:rsidRPr="008A1154">
        <w:rPr>
          <w:color w:val="000000" w:themeColor="text1"/>
        </w:rPr>
        <w:t>°</w:t>
      </w:r>
      <w:r>
        <w:rPr>
          <w:color w:val="000000" w:themeColor="text1"/>
        </w:rPr>
        <w:t>C for 1</w:t>
      </w:r>
      <w:r w:rsidRPr="008A1154">
        <w:rPr>
          <w:color w:val="000000" w:themeColor="text1"/>
        </w:rPr>
        <w:t>0sec, 72°</w:t>
      </w:r>
      <w:r>
        <w:rPr>
          <w:color w:val="000000" w:themeColor="text1"/>
        </w:rPr>
        <w:t>C for 70</w:t>
      </w:r>
      <w:r w:rsidRPr="008A1154">
        <w:rPr>
          <w:color w:val="000000" w:themeColor="text1"/>
        </w:rPr>
        <w:t xml:space="preserve">sec; </w:t>
      </w:r>
      <w:r>
        <w:rPr>
          <w:color w:val="000000" w:themeColor="text1"/>
        </w:rPr>
        <w:t>72</w:t>
      </w:r>
      <w:r w:rsidRPr="008A1154">
        <w:rPr>
          <w:color w:val="000000" w:themeColor="text1"/>
        </w:rPr>
        <w:t>°C for 5min; 4°C forever</w:t>
      </w:r>
      <w:r>
        <w:rPr>
          <w:color w:val="000000" w:themeColor="text1"/>
        </w:rPr>
        <w:t>.  Expected PCR product size was confirmed using 2% gel electrophoresis.</w:t>
      </w:r>
    </w:p>
    <w:p w14:paraId="72F77A97" w14:textId="77777777" w:rsidR="004F4736" w:rsidRDefault="004F4736" w:rsidP="004F4736">
      <w:pPr>
        <w:jc w:val="both"/>
        <w:rPr>
          <w:color w:val="000000" w:themeColor="text1"/>
        </w:rPr>
      </w:pPr>
    </w:p>
    <w:p w14:paraId="1B26DE88" w14:textId="5CF45FA4" w:rsidR="004F4736" w:rsidRDefault="004F4736" w:rsidP="004F4736">
      <w:pPr>
        <w:jc w:val="both"/>
        <w:rPr>
          <w:bCs/>
          <w:iCs/>
          <w:color w:val="000000" w:themeColor="text1"/>
        </w:rPr>
      </w:pPr>
      <w:r>
        <w:rPr>
          <w:color w:val="000000" w:themeColor="text1"/>
        </w:rPr>
        <w:t xml:space="preserve">The </w:t>
      </w:r>
      <w:r w:rsidRPr="00925FC8">
        <w:rPr>
          <w:i/>
          <w:color w:val="000000" w:themeColor="text1"/>
        </w:rPr>
        <w:t>HO</w:t>
      </w:r>
      <w:r w:rsidRPr="00B93C8D">
        <w:rPr>
          <w:color w:val="000000" w:themeColor="text1"/>
        </w:rPr>
        <w:t>::</w:t>
      </w:r>
      <w:r w:rsidRPr="00925FC8">
        <w:rPr>
          <w:i/>
          <w:color w:val="000000" w:themeColor="text1"/>
        </w:rPr>
        <w:t>loxP</w:t>
      </w:r>
      <w:r w:rsidRPr="00B93C8D">
        <w:rPr>
          <w:color w:val="000000" w:themeColor="text1"/>
        </w:rPr>
        <w:t>-</w:t>
      </w:r>
      <w:r w:rsidRPr="00925FC8">
        <w:rPr>
          <w:i/>
          <w:color w:val="000000" w:themeColor="text1"/>
        </w:rPr>
        <w:t>URA3</w:t>
      </w:r>
      <w:r w:rsidRPr="00B93C8D">
        <w:rPr>
          <w:color w:val="000000" w:themeColor="text1"/>
        </w:rPr>
        <w:t>-</w:t>
      </w:r>
      <w:r w:rsidRPr="00925FC8">
        <w:rPr>
          <w:i/>
          <w:color w:val="000000" w:themeColor="text1"/>
        </w:rPr>
        <w:t>lox2272</w:t>
      </w:r>
      <w:r>
        <w:rPr>
          <w:color w:val="000000" w:themeColor="text1"/>
        </w:rPr>
        <w:t xml:space="preserve"> integrant strain was then transformed with a mixture of digested pSH47 and purified PCR products to enable in-yeast-assembly</w:t>
      </w:r>
      <w:r w:rsidR="00826304">
        <w:rPr>
          <w:color w:val="000000" w:themeColor="text1"/>
        </w:rPr>
        <w:t xml:space="preserve"> </w:t>
      </w:r>
      <w:r w:rsidRPr="00233F15">
        <w:rPr>
          <w:bCs/>
          <w:iCs/>
          <w:color w:val="000000" w:themeColor="text1"/>
        </w:rPr>
        <w:fldChar w:fldCharType="begin" w:fldLock="1"/>
      </w:r>
      <w:r w:rsidR="00F13A96">
        <w:rPr>
          <w:bCs/>
          <w:iCs/>
          <w:color w:val="000000" w:themeColor="text1"/>
        </w:rPr>
        <w:instrText>ADDIN CSL_CITATION {"citationItems":[{"id":"ITEM-1","itemData":{"DOI":"10.1038/nmeth.1318","ISSN":"1548-7105","PMID":"19363495","abstract":"We describe an isothermal, single-reaction method for assembling multiple overlapping DNA molecules by the concerted action of a 5' exonuclease, a DNA polymerase and a DNA ligase. First we recessed DNA fragments, yielding single-stranded DNA overhangs that specifically annealed, and then covalently joined them. This assembly method can be used to seamlessly construct synthetic and natural genes, genetic pathways and entire genomes, and could be a useful molecular engineering tool.","author":[{"dropping-particle":"","family":"Gibson","given":"Daniel G","non-dropping-particle":"","parse-names":false,"suffix":""},{"dropping-particle":"","family":"Young","given":"Lei","non-dropping-particle":"","parse-names":false,"suffix":""},{"dropping-particle":"","family":"Chuang","given":"Ray-Yuan","non-dropping-particle":"","parse-names":false,"suffix":""},{"dropping-particle":"","family":"Venter","given":"J Craig","non-dropping-particle":"","parse-names":false,"suffix":""},{"dropping-particle":"","family":"Hutchison","given":"Clyde A","non-dropping-particle":"","parse-names":false,"suffix":""},{"dropping-particle":"","family":"Smith","given":"Hamilton O","non-dropping-particle":"","parse-names":false,"suffix":""}],"container-title":"Nature methods","id":"ITEM-1","issue":"5","issued":{"date-parts":[["2009","5"]]},"page":"343-5","title":"Enzymatic assembly of DNA molecules up to several hundred kilobases.","type":"article-journal","volume":"6"},"uris":["http://www.mendeley.com/documents/?uuid=c0719c67-5ebf-4c45-9c82-1a012b4e6ee3"]}],"mendeley":{"formattedCitation":"(Gibson et al., 2009)","plainTextFormattedCitation":"(Gibson et al., 2009)","previouslyFormattedCitation":"(Gibson et al., 2009)"},"properties":{"noteIndex":0},"schema":"https://github.com/citation-style-language/schema/raw/master/csl-citation.json"}</w:instrText>
      </w:r>
      <w:r w:rsidRPr="00233F15">
        <w:rPr>
          <w:bCs/>
          <w:iCs/>
          <w:color w:val="000000" w:themeColor="text1"/>
        </w:rPr>
        <w:fldChar w:fldCharType="separate"/>
      </w:r>
      <w:r w:rsidR="00D659A1" w:rsidRPr="00D659A1">
        <w:rPr>
          <w:bCs/>
          <w:iCs/>
          <w:noProof/>
          <w:color w:val="000000" w:themeColor="text1"/>
        </w:rPr>
        <w:t>(Gibson et al., 2009)</w:t>
      </w:r>
      <w:r w:rsidRPr="00233F15">
        <w:rPr>
          <w:bCs/>
          <w:iCs/>
          <w:color w:val="000000" w:themeColor="text1"/>
        </w:rPr>
        <w:fldChar w:fldCharType="end"/>
      </w:r>
      <w:r>
        <w:rPr>
          <w:color w:val="000000" w:themeColor="text1"/>
        </w:rPr>
        <w:t>.  Transformation was carried out using a previously established protocol</w:t>
      </w:r>
      <w:r w:rsidR="00826304">
        <w:rPr>
          <w:color w:val="000000" w:themeColor="text1"/>
        </w:rPr>
        <w:t xml:space="preserve"> </w:t>
      </w:r>
      <w:r>
        <w:rPr>
          <w:color w:val="000000" w:themeColor="text1"/>
        </w:rPr>
        <w:fldChar w:fldCharType="begin" w:fldLock="1"/>
      </w:r>
      <w:r w:rsidR="00F13A96">
        <w:rPr>
          <w:color w:val="000000" w:themeColor="text1"/>
        </w:rPr>
        <w:instrText>ADDIN CSL_CITATION {"citationItems":[{"id":"ITEM-1","itemData":{"DOI":"10.1038/nprot.2007.13","ISSN":"1754-2189","author":[{"dropping-particle":"","family":"Gietz","given":"R Daniel","non-dropping-particle":"","parse-names":false,"suffix":""},{"dropping-particle":"","family":"Schiestl","given":"Robert H","non-dropping-particle":"","parse-names":false,"suffix":""}],"container-title":"Nature Protocols","id":"ITEM-1","issue":"1","issued":{"date-parts":[["2007","1","31"]]},"page":"31-34","publisher":"Nature Publishing Group","title":"High-efficiency yeast transformation using the LiAc/SS carrier DNA/PEG method","type":"article-journal","volume":"2"},"uris":["http://www.mendeley.com/documents/?uuid=3273b69b-7185-3447-a7b7-b13f93c9ab0f"]}],"mendeley":{"formattedCitation":"(Gietz and Schiestl, 2007)","plainTextFormattedCitation":"(Gietz and Schiestl, 2007)","previouslyFormattedCitation":"(Gietz and Schiestl, 2007)"},"properties":{"noteIndex":0},"schema":"https://github.com/citation-style-language/schema/raw/master/csl-citation.json"}</w:instrText>
      </w:r>
      <w:r>
        <w:rPr>
          <w:color w:val="000000" w:themeColor="text1"/>
        </w:rPr>
        <w:fldChar w:fldCharType="separate"/>
      </w:r>
      <w:r w:rsidR="00D659A1" w:rsidRPr="00D659A1">
        <w:rPr>
          <w:noProof/>
          <w:color w:val="000000" w:themeColor="text1"/>
        </w:rPr>
        <w:t>(Gietz and Schiestl, 2007)</w:t>
      </w:r>
      <w:r>
        <w:rPr>
          <w:color w:val="000000" w:themeColor="text1"/>
        </w:rPr>
        <w:fldChar w:fldCharType="end"/>
      </w:r>
      <w:r>
        <w:rPr>
          <w:color w:val="000000" w:themeColor="text1"/>
        </w:rPr>
        <w:t>, with a ~1:6 mixture of digested pSH47:HphMX4 barcode cassette (</w:t>
      </w:r>
      <w:r>
        <w:t>~12</w:t>
      </w:r>
      <w:r>
        <w:rPr>
          <w:lang w:val="el-GR"/>
        </w:rPr>
        <w:t>μ</w:t>
      </w:r>
      <w:r>
        <w:t>g digested pSH47 and 15</w:t>
      </w:r>
      <w:r>
        <w:rPr>
          <w:lang w:val="el-GR"/>
        </w:rPr>
        <w:t>μ</w:t>
      </w:r>
      <w:r>
        <w:t>g cassette)</w:t>
      </w:r>
      <w:r>
        <w:rPr>
          <w:color w:val="000000" w:themeColor="text1"/>
        </w:rPr>
        <w:t xml:space="preserve">.  Transformants </w:t>
      </w:r>
      <w:r w:rsidRPr="00233F15">
        <w:rPr>
          <w:bCs/>
          <w:iCs/>
          <w:color w:val="000000" w:themeColor="text1"/>
        </w:rPr>
        <w:t xml:space="preserve">were </w:t>
      </w:r>
      <w:r>
        <w:rPr>
          <w:bCs/>
          <w:iCs/>
          <w:color w:val="000000" w:themeColor="text1"/>
        </w:rPr>
        <w:t>grown at 30</w:t>
      </w:r>
      <w:r w:rsidRPr="00DA43D0">
        <w:rPr>
          <w:bCs/>
          <w:iCs/>
          <w:color w:val="000000" w:themeColor="text1"/>
        </w:rPr>
        <w:t>°</w:t>
      </w:r>
      <w:r>
        <w:rPr>
          <w:bCs/>
          <w:iCs/>
          <w:color w:val="000000" w:themeColor="text1"/>
        </w:rPr>
        <w:t>C in YPG +</w:t>
      </w:r>
      <w:r w:rsidRPr="00233F15">
        <w:rPr>
          <w:bCs/>
          <w:iCs/>
          <w:color w:val="000000" w:themeColor="text1"/>
        </w:rPr>
        <w:t xml:space="preserve">HygroB </w:t>
      </w:r>
      <w:r>
        <w:rPr>
          <w:bCs/>
          <w:iCs/>
          <w:color w:val="000000" w:themeColor="text1"/>
        </w:rPr>
        <w:t>plates for 3 days, allowing both selection of successful transformants and Gal1p-Cre induction</w:t>
      </w:r>
      <w:r w:rsidRPr="00233F15">
        <w:rPr>
          <w:bCs/>
          <w:iCs/>
          <w:color w:val="000000" w:themeColor="text1"/>
        </w:rPr>
        <w:t>.</w:t>
      </w:r>
      <w:r>
        <w:rPr>
          <w:bCs/>
          <w:iCs/>
          <w:color w:val="000000" w:themeColor="text1"/>
        </w:rPr>
        <w:t xml:space="preserve"> These cells were then scraped and grown overnight in 5-FOA plates to select against non-recombinant strains and strains containing the barcoder plasmids.</w:t>
      </w:r>
    </w:p>
    <w:p w14:paraId="13B4343C" w14:textId="77777777" w:rsidR="009D1ABE" w:rsidRDefault="009D1ABE" w:rsidP="004F4736">
      <w:pPr>
        <w:jc w:val="both"/>
        <w:rPr>
          <w:bCs/>
          <w:iCs/>
          <w:color w:val="000000" w:themeColor="text1"/>
        </w:rPr>
      </w:pPr>
    </w:p>
    <w:p w14:paraId="3D33BBA2" w14:textId="46A2ECDA" w:rsidR="004F4736" w:rsidRPr="000D0A45" w:rsidRDefault="004F4736" w:rsidP="004F4736">
      <w:pPr>
        <w:jc w:val="both"/>
        <w:rPr>
          <w:bCs/>
          <w:iCs/>
          <w:color w:val="000000" w:themeColor="text1"/>
        </w:rPr>
      </w:pPr>
      <w:r>
        <w:rPr>
          <w:bCs/>
          <w:iCs/>
          <w:color w:val="000000" w:themeColor="text1"/>
        </w:rPr>
        <w:t>Twenty</w:t>
      </w:r>
      <w:r w:rsidRPr="00233F15">
        <w:rPr>
          <w:bCs/>
          <w:iCs/>
          <w:color w:val="000000" w:themeColor="text1"/>
        </w:rPr>
        <w:t xml:space="preserve"> colonies were </w:t>
      </w:r>
      <w:r>
        <w:rPr>
          <w:bCs/>
          <w:iCs/>
          <w:color w:val="000000" w:themeColor="text1"/>
        </w:rPr>
        <w:t>confirmed to have</w:t>
      </w:r>
      <w:r w:rsidRPr="00233F15">
        <w:rPr>
          <w:bCs/>
          <w:iCs/>
          <w:color w:val="000000" w:themeColor="text1"/>
        </w:rPr>
        <w:t xml:space="preserve"> barcode integration</w:t>
      </w:r>
      <w:r>
        <w:rPr>
          <w:bCs/>
          <w:iCs/>
          <w:color w:val="000000" w:themeColor="text1"/>
        </w:rPr>
        <w:t xml:space="preserve"> using PCR and Sanger sequencing.  Lysates were made by mixing a sample of each colony with </w:t>
      </w:r>
      <w:r>
        <w:t xml:space="preserve">2μl Sterile DNA Free Water, 2μl 0.2M pH 7.4 Sodium Phosphate Buffer, 0.5 μl 5U/μl </w:t>
      </w:r>
      <w:r w:rsidR="00D1016D">
        <w:t>Zymo Research</w:t>
      </w:r>
      <w:r>
        <w:t xml:space="preserve"> zymolyase and incubated at 37</w:t>
      </w:r>
      <w:r w:rsidRPr="00845A1A">
        <w:t>°</w:t>
      </w:r>
      <w:r>
        <w:t>C for 25min and 95</w:t>
      </w:r>
      <w:r w:rsidRPr="00845A1A">
        <w:t>°</w:t>
      </w:r>
      <w:r>
        <w:t xml:space="preserve">C for 10 min, and stopped by adding 125μl of sterile DNA-free </w:t>
      </w:r>
      <w:r w:rsidR="005964BD">
        <w:t>w</w:t>
      </w:r>
      <w:r>
        <w:t xml:space="preserve">ater. To each lysed colony, two </w:t>
      </w:r>
      <w:r>
        <w:rPr>
          <w:bCs/>
          <w:iCs/>
          <w:color w:val="000000" w:themeColor="text1"/>
        </w:rPr>
        <w:t>sets of primer pairs</w:t>
      </w:r>
      <w:r w:rsidRPr="00233F15">
        <w:rPr>
          <w:bCs/>
          <w:iCs/>
          <w:color w:val="000000" w:themeColor="text1"/>
        </w:rPr>
        <w:t xml:space="preserve"> to verify </w:t>
      </w:r>
      <w:r>
        <w:rPr>
          <w:bCs/>
          <w:iCs/>
          <w:color w:val="000000" w:themeColor="text1"/>
        </w:rPr>
        <w:t>the strain barcode-specific UP and DN tag</w:t>
      </w:r>
      <w:r w:rsidRPr="00233F15">
        <w:rPr>
          <w:bCs/>
          <w:iCs/>
          <w:color w:val="000000" w:themeColor="text1"/>
        </w:rPr>
        <w:t xml:space="preserve"> - US2 and a sequence complementary to 5’ of the </w:t>
      </w:r>
      <w:r w:rsidRPr="00925FC8">
        <w:rPr>
          <w:bCs/>
          <w:i/>
          <w:iCs/>
          <w:color w:val="000000" w:themeColor="text1"/>
        </w:rPr>
        <w:t>HO</w:t>
      </w:r>
      <w:r w:rsidRPr="00233F15">
        <w:rPr>
          <w:bCs/>
          <w:iCs/>
          <w:color w:val="000000" w:themeColor="text1"/>
        </w:rPr>
        <w:t xml:space="preserve"> gene (5’HO); DS1 and a sequence complementary </w:t>
      </w:r>
      <w:r>
        <w:rPr>
          <w:bCs/>
          <w:iCs/>
          <w:color w:val="000000" w:themeColor="text1"/>
        </w:rPr>
        <w:t xml:space="preserve">to the 3’ of the </w:t>
      </w:r>
      <w:r w:rsidRPr="00925FC8">
        <w:rPr>
          <w:bCs/>
          <w:i/>
          <w:iCs/>
          <w:color w:val="000000" w:themeColor="text1"/>
        </w:rPr>
        <w:t>HO</w:t>
      </w:r>
      <w:r>
        <w:rPr>
          <w:bCs/>
          <w:iCs/>
          <w:color w:val="000000" w:themeColor="text1"/>
        </w:rPr>
        <w:t xml:space="preserve"> gene (3’HO)</w:t>
      </w:r>
      <w:r>
        <w:rPr>
          <w:color w:val="000000" w:themeColor="text1"/>
        </w:rPr>
        <w:t xml:space="preserve">, </w:t>
      </w:r>
      <w:r>
        <w:rPr>
          <w:bCs/>
          <w:iCs/>
          <w:color w:val="000000" w:themeColor="text1"/>
        </w:rPr>
        <w:t>using the following program:</w:t>
      </w:r>
      <w:r w:rsidRPr="00645A4F">
        <w:rPr>
          <w:color w:val="000000" w:themeColor="text1"/>
        </w:rPr>
        <w:t xml:space="preserve"> </w:t>
      </w:r>
      <w:r w:rsidRPr="008A1154">
        <w:rPr>
          <w:color w:val="000000" w:themeColor="text1"/>
        </w:rPr>
        <w:t xml:space="preserve">98°C for 30sec; </w:t>
      </w:r>
      <w:r>
        <w:rPr>
          <w:color w:val="000000" w:themeColor="text1"/>
        </w:rPr>
        <w:t>25</w:t>
      </w:r>
      <w:r w:rsidRPr="008A1154">
        <w:rPr>
          <w:color w:val="000000" w:themeColor="text1"/>
        </w:rPr>
        <w:t xml:space="preserve"> cycles of 98°</w:t>
      </w:r>
      <w:r>
        <w:rPr>
          <w:color w:val="000000" w:themeColor="text1"/>
        </w:rPr>
        <w:t>C for 10sec, 59</w:t>
      </w:r>
      <w:r w:rsidRPr="008A1154">
        <w:rPr>
          <w:color w:val="000000" w:themeColor="text1"/>
        </w:rPr>
        <w:t>°</w:t>
      </w:r>
      <w:r>
        <w:rPr>
          <w:color w:val="000000" w:themeColor="text1"/>
        </w:rPr>
        <w:t>C for 15</w:t>
      </w:r>
      <w:r w:rsidRPr="008A1154">
        <w:rPr>
          <w:color w:val="000000" w:themeColor="text1"/>
        </w:rPr>
        <w:t>sec, 72°</w:t>
      </w:r>
      <w:r>
        <w:rPr>
          <w:color w:val="000000" w:themeColor="text1"/>
        </w:rPr>
        <w:t>C for 30</w:t>
      </w:r>
      <w:r w:rsidRPr="008A1154">
        <w:rPr>
          <w:color w:val="000000" w:themeColor="text1"/>
        </w:rPr>
        <w:t xml:space="preserve">sec; </w:t>
      </w:r>
      <w:r>
        <w:rPr>
          <w:color w:val="000000" w:themeColor="text1"/>
        </w:rPr>
        <w:t>72</w:t>
      </w:r>
      <w:r w:rsidRPr="008A1154">
        <w:rPr>
          <w:color w:val="000000" w:themeColor="text1"/>
        </w:rPr>
        <w:t>°C for 5min; 4°C forever</w:t>
      </w:r>
      <w:r>
        <w:rPr>
          <w:color w:val="000000" w:themeColor="text1"/>
        </w:rPr>
        <w:t>.</w:t>
      </w:r>
      <w:r>
        <w:rPr>
          <w:bCs/>
          <w:iCs/>
          <w:color w:val="000000" w:themeColor="text1"/>
        </w:rPr>
        <w:t xml:space="preserve">  PCR reactions were performed using </w:t>
      </w:r>
      <w:r w:rsidRPr="00AD3ECF">
        <w:rPr>
          <w:bCs/>
          <w:iCs/>
          <w:color w:val="000000" w:themeColor="text1"/>
        </w:rPr>
        <w:t>High Fidelity Phusion Master Mix</w:t>
      </w:r>
      <w:r>
        <w:rPr>
          <w:bCs/>
          <w:iCs/>
          <w:color w:val="000000" w:themeColor="text1"/>
        </w:rPr>
        <w:t xml:space="preserve"> and </w:t>
      </w:r>
      <w:r w:rsidRPr="00233F15">
        <w:rPr>
          <w:bCs/>
          <w:iCs/>
          <w:color w:val="000000" w:themeColor="text1"/>
        </w:rPr>
        <w:t>analyzed using gel electrophoresis.</w:t>
      </w:r>
      <w:r>
        <w:rPr>
          <w:bCs/>
          <w:iCs/>
          <w:color w:val="000000" w:themeColor="text1"/>
        </w:rPr>
        <w:t xml:space="preserve">  EXOSAP</w:t>
      </w:r>
      <w:r w:rsidR="00AB0E15">
        <w:rPr>
          <w:bCs/>
          <w:iCs/>
          <w:color w:val="000000" w:themeColor="text1"/>
        </w:rPr>
        <w:t>-IT</w:t>
      </w:r>
      <w:r>
        <w:rPr>
          <w:bCs/>
          <w:iCs/>
          <w:color w:val="000000" w:themeColor="text1"/>
        </w:rPr>
        <w:t xml:space="preserve"> purification </w:t>
      </w:r>
      <w:r w:rsidR="00AB0E15">
        <w:rPr>
          <w:bCs/>
          <w:iCs/>
          <w:color w:val="000000" w:themeColor="text1"/>
        </w:rPr>
        <w:t>(</w:t>
      </w:r>
      <w:r w:rsidR="000D0A45" w:rsidRPr="000D0A45">
        <w:rPr>
          <w:bCs/>
          <w:iCs/>
          <w:color w:val="000000" w:themeColor="text1"/>
        </w:rPr>
        <w:t>Thermo Fisher, 78201</w:t>
      </w:r>
      <w:r w:rsidR="00AB0E15">
        <w:rPr>
          <w:bCs/>
          <w:iCs/>
          <w:color w:val="000000" w:themeColor="text1"/>
        </w:rPr>
        <w:t xml:space="preserve">) </w:t>
      </w:r>
      <w:r>
        <w:rPr>
          <w:bCs/>
          <w:iCs/>
          <w:color w:val="000000" w:themeColor="text1"/>
        </w:rPr>
        <w:t>was performed on the PCR products</w:t>
      </w:r>
      <w:r w:rsidR="005964BD">
        <w:rPr>
          <w:bCs/>
          <w:iCs/>
          <w:color w:val="000000" w:themeColor="text1"/>
        </w:rPr>
        <w:t>, and they</w:t>
      </w:r>
      <w:r>
        <w:t xml:space="preserve"> were Sanger sequenced with the 5’HO seq and 3’HO seq primers to confirm the correct barcode construct.</w:t>
      </w:r>
    </w:p>
    <w:p w14:paraId="6941AE24" w14:textId="77777777" w:rsidR="00C44509" w:rsidRPr="00FB4844" w:rsidRDefault="00C44509" w:rsidP="00224FCB">
      <w:pPr>
        <w:jc w:val="both"/>
        <w:rPr>
          <w:b/>
          <w:bCs/>
          <w:iCs/>
          <w:color w:val="000000" w:themeColor="text1"/>
        </w:rPr>
      </w:pPr>
    </w:p>
    <w:p w14:paraId="0996D383" w14:textId="77777777" w:rsidR="00F85114" w:rsidRPr="00233F15" w:rsidRDefault="00F85114" w:rsidP="00F85114">
      <w:pPr>
        <w:jc w:val="both"/>
        <w:outlineLvl w:val="0"/>
        <w:rPr>
          <w:b/>
          <w:bCs/>
          <w:iCs/>
          <w:color w:val="000000" w:themeColor="text1"/>
        </w:rPr>
      </w:pPr>
      <w:r w:rsidRPr="00233F15">
        <w:rPr>
          <w:b/>
          <w:bCs/>
          <w:iCs/>
          <w:color w:val="000000" w:themeColor="text1"/>
        </w:rPr>
        <w:t xml:space="preserve">Creating </w:t>
      </w:r>
      <w:r>
        <w:rPr>
          <w:b/>
          <w:bCs/>
          <w:iCs/>
          <w:color w:val="000000" w:themeColor="text1"/>
        </w:rPr>
        <w:t>a</w:t>
      </w:r>
      <w:r w:rsidRPr="00233F15">
        <w:rPr>
          <w:b/>
          <w:bCs/>
          <w:iCs/>
          <w:color w:val="000000" w:themeColor="text1"/>
        </w:rPr>
        <w:t xml:space="preserve"> ‘</w:t>
      </w:r>
      <w:r>
        <w:rPr>
          <w:b/>
          <w:bCs/>
          <w:iCs/>
          <w:color w:val="000000" w:themeColor="text1"/>
        </w:rPr>
        <w:t>g</w:t>
      </w:r>
      <w:r w:rsidRPr="00233F15">
        <w:rPr>
          <w:b/>
          <w:bCs/>
          <w:iCs/>
          <w:color w:val="000000" w:themeColor="text1"/>
        </w:rPr>
        <w:t xml:space="preserve">old </w:t>
      </w:r>
      <w:r>
        <w:rPr>
          <w:b/>
          <w:bCs/>
          <w:iCs/>
          <w:color w:val="000000" w:themeColor="text1"/>
        </w:rPr>
        <w:t>s</w:t>
      </w:r>
      <w:r w:rsidRPr="00233F15">
        <w:rPr>
          <w:b/>
          <w:bCs/>
          <w:iCs/>
          <w:color w:val="000000" w:themeColor="text1"/>
        </w:rPr>
        <w:t xml:space="preserve">tandard’ </w:t>
      </w:r>
      <w:r>
        <w:rPr>
          <w:b/>
          <w:bCs/>
          <w:iCs/>
          <w:color w:val="000000" w:themeColor="text1"/>
        </w:rPr>
        <w:t>g</w:t>
      </w:r>
      <w:r w:rsidRPr="00233F15">
        <w:rPr>
          <w:b/>
          <w:bCs/>
          <w:iCs/>
          <w:color w:val="000000" w:themeColor="text1"/>
        </w:rPr>
        <w:t xml:space="preserve">enotyped </w:t>
      </w:r>
      <w:r>
        <w:rPr>
          <w:b/>
          <w:bCs/>
          <w:iCs/>
          <w:color w:val="000000" w:themeColor="text1"/>
        </w:rPr>
        <w:t>s</w:t>
      </w:r>
      <w:r w:rsidRPr="00233F15">
        <w:rPr>
          <w:b/>
          <w:bCs/>
          <w:iCs/>
          <w:color w:val="000000" w:themeColor="text1"/>
        </w:rPr>
        <w:t>et</w:t>
      </w:r>
    </w:p>
    <w:p w14:paraId="7A3CF193" w14:textId="77777777" w:rsidR="00F85114" w:rsidRDefault="00F85114" w:rsidP="00F85114">
      <w:pPr>
        <w:jc w:val="both"/>
        <w:rPr>
          <w:bCs/>
          <w:iCs/>
          <w:color w:val="000000" w:themeColor="text1"/>
        </w:rPr>
      </w:pPr>
      <w:r w:rsidRPr="00233F15">
        <w:rPr>
          <w:bCs/>
          <w:iCs/>
          <w:color w:val="000000" w:themeColor="text1"/>
        </w:rPr>
        <w:lastRenderedPageBreak/>
        <w:t>To create a ‘Gold Standard’ genotyped set, 40 progeny strains (19 MAT</w:t>
      </w:r>
      <w:r w:rsidRPr="00233F15">
        <w:rPr>
          <w:b/>
          <w:bCs/>
          <w:iCs/>
          <w:color w:val="000000" w:themeColor="text1"/>
        </w:rPr>
        <w:t>a</w:t>
      </w:r>
      <w:r w:rsidRPr="00233F15">
        <w:rPr>
          <w:bCs/>
          <w:iCs/>
          <w:color w:val="000000" w:themeColor="text1"/>
        </w:rPr>
        <w:t xml:space="preserve"> and 21 MAT</w:t>
      </w:r>
      <w:r w:rsidRPr="00B80DF6">
        <w:rPr>
          <w:rFonts w:eastAsia="Calibri"/>
          <w:b/>
          <w:bCs/>
          <w:iCs/>
          <w:color w:val="000000" w:themeColor="text1"/>
          <w:lang w:val="el-GR"/>
        </w:rPr>
        <w:t>α</w:t>
      </w:r>
      <w:r w:rsidRPr="00233F15">
        <w:rPr>
          <w:bCs/>
          <w:iCs/>
          <w:color w:val="000000" w:themeColor="text1"/>
        </w:rPr>
        <w:t>) were subject to individual strain genotyping. For these 40 strains, and for an RY0148 isolate, t</w:t>
      </w:r>
      <w:r>
        <w:rPr>
          <w:bCs/>
          <w:iCs/>
          <w:color w:val="000000" w:themeColor="text1"/>
        </w:rPr>
        <w:t>he strain-specific UP and DN tags</w:t>
      </w:r>
      <w:r w:rsidRPr="00233F15">
        <w:rPr>
          <w:bCs/>
          <w:iCs/>
          <w:color w:val="000000" w:themeColor="text1"/>
        </w:rPr>
        <w:t xml:space="preserve"> were </w:t>
      </w:r>
      <w:r>
        <w:rPr>
          <w:bCs/>
          <w:iCs/>
          <w:color w:val="000000" w:themeColor="text1"/>
        </w:rPr>
        <w:t xml:space="preserve">also </w:t>
      </w:r>
      <w:r w:rsidRPr="00233F15">
        <w:rPr>
          <w:bCs/>
          <w:iCs/>
          <w:color w:val="000000" w:themeColor="text1"/>
        </w:rPr>
        <w:t>PCR amplified using two sets of primers</w:t>
      </w:r>
      <w:r>
        <w:rPr>
          <w:bCs/>
          <w:iCs/>
          <w:color w:val="000000" w:themeColor="text1"/>
        </w:rPr>
        <w:t xml:space="preserve"> and subject to Sanger sequencing</w:t>
      </w:r>
      <w:r w:rsidRPr="00233F15">
        <w:rPr>
          <w:bCs/>
          <w:iCs/>
          <w:color w:val="000000" w:themeColor="text1"/>
        </w:rPr>
        <w:t xml:space="preserve"> </w:t>
      </w:r>
      <w:r>
        <w:rPr>
          <w:bCs/>
          <w:iCs/>
          <w:color w:val="000000" w:themeColor="text1"/>
        </w:rPr>
        <w:t xml:space="preserve">as above. </w:t>
      </w:r>
    </w:p>
    <w:p w14:paraId="0F0C7BF5" w14:textId="77777777" w:rsidR="00F85114" w:rsidRPr="000D1AFD" w:rsidRDefault="00F85114" w:rsidP="00F85114">
      <w:pPr>
        <w:jc w:val="both"/>
        <w:rPr>
          <w:bCs/>
          <w:iCs/>
          <w:color w:val="000000" w:themeColor="text1"/>
        </w:rPr>
      </w:pPr>
    </w:p>
    <w:p w14:paraId="6CFC1AAD" w14:textId="79D43D9D" w:rsidR="00F85114" w:rsidRPr="000D1AFD" w:rsidRDefault="00F85114" w:rsidP="00F85114">
      <w:pPr>
        <w:jc w:val="both"/>
        <w:rPr>
          <w:bCs/>
          <w:iCs/>
          <w:color w:val="000000" w:themeColor="text1"/>
        </w:rPr>
      </w:pPr>
      <w:r w:rsidRPr="005E00FA">
        <w:rPr>
          <w:color w:val="000000" w:themeColor="text1"/>
          <w:shd w:val="clear" w:color="auto" w:fill="FFFFFF"/>
        </w:rPr>
        <w:t>To genotype each strain at the 16 ABC transporter loci, two PCR reactions were performed for each locus - one to determine the presence of a GFP integration cassette, and another to determine the presence of the wild type gene, as previously described</w:t>
      </w:r>
      <w:r w:rsidR="008A7849" w:rsidRPr="005E00FA">
        <w:rPr>
          <w:color w:val="000000" w:themeColor="text1"/>
          <w:shd w:val="clear" w:color="auto" w:fill="FFFFFF"/>
        </w:rPr>
        <w:t xml:space="preserve"> </w:t>
      </w:r>
      <w:r w:rsidRPr="005E00FA">
        <w:rPr>
          <w:color w:val="000000" w:themeColor="text1"/>
          <w:shd w:val="clear" w:color="auto" w:fill="FFFFFF"/>
        </w:rPr>
        <w:fldChar w:fldCharType="begin" w:fldLock="1"/>
      </w:r>
      <w:r w:rsidR="00F13A96" w:rsidRPr="005E00FA">
        <w:rPr>
          <w:color w:val="000000" w:themeColor="text1"/>
          <w:shd w:val="clear" w:color="auto" w:fill="FFFFFF"/>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selection.","type":"article-journal","volume":"8"},"uris":["http://www.mendeley.com/documents/?uuid=37457ea4-6a9c-471d-b62e-dfeec5fba47c"]}],"mendeley":{"formattedCitation":"(Suzuki et al., 2011)","plainTextFormattedCitation":"(Suzuki et al., 2011)","previouslyFormattedCitation":"(Suzuki et al., 2011)"},"properties":{"noteIndex":0},"schema":"https://github.com/citation-style-language/schema/raw/master/csl-citation.json"}</w:instrText>
      </w:r>
      <w:r w:rsidRPr="005E00FA">
        <w:rPr>
          <w:color w:val="000000" w:themeColor="text1"/>
          <w:shd w:val="clear" w:color="auto" w:fill="FFFFFF"/>
        </w:rPr>
        <w:fldChar w:fldCharType="separate"/>
      </w:r>
      <w:r w:rsidR="00D659A1" w:rsidRPr="005E00FA">
        <w:rPr>
          <w:noProof/>
          <w:color w:val="000000" w:themeColor="text1"/>
          <w:shd w:val="clear" w:color="auto" w:fill="FFFFFF"/>
        </w:rPr>
        <w:t>(Suzuki et al., 2011)</w:t>
      </w:r>
      <w:r w:rsidRPr="005E00FA">
        <w:rPr>
          <w:color w:val="000000" w:themeColor="text1"/>
          <w:shd w:val="clear" w:color="auto" w:fill="FFFFFF"/>
        </w:rPr>
        <w:fldChar w:fldCharType="end"/>
      </w:r>
      <w:r w:rsidRPr="005E00FA">
        <w:rPr>
          <w:color w:val="000000" w:themeColor="text1"/>
          <w:shd w:val="clear" w:color="auto" w:fill="FFFFFF"/>
        </w:rPr>
        <w:t>.  For the cassette confirmation reactions, locus–specific PCR primers from the 5</w:t>
      </w:r>
      <w:r w:rsidRPr="005E00FA">
        <w:rPr>
          <w:rFonts w:eastAsia="Calibri"/>
          <w:color w:val="000000" w:themeColor="text1"/>
          <w:shd w:val="clear" w:color="auto" w:fill="FFFFFF"/>
        </w:rPr>
        <w:t>′</w:t>
      </w:r>
      <w:r w:rsidRPr="005E00FA">
        <w:rPr>
          <w:color w:val="000000" w:themeColor="text1"/>
          <w:shd w:val="clear" w:color="auto" w:fill="FFFFFF"/>
        </w:rPr>
        <w:t xml:space="preserve"> flanking sequences of each gene were paired with a common primer complementary to the </w:t>
      </w:r>
      <w:r w:rsidRPr="005E00FA">
        <w:rPr>
          <w:i/>
          <w:iCs/>
          <w:color w:val="000000" w:themeColor="text1"/>
          <w:shd w:val="clear" w:color="auto" w:fill="FFFFFF"/>
        </w:rPr>
        <w:t>GFP</w:t>
      </w:r>
      <w:r w:rsidRPr="005E00FA">
        <w:rPr>
          <w:color w:val="000000" w:themeColor="text1"/>
          <w:shd w:val="clear" w:color="auto" w:fill="FFFFFF"/>
        </w:rPr>
        <w:t xml:space="preserve"> cassette (Data S2).  Gene presence confirmation primers were designed individually for each gene (Data S2). PCR reactions were performed with a </w:t>
      </w:r>
      <w:r w:rsidR="00D01E24" w:rsidRPr="00233F15">
        <w:rPr>
          <w:bCs/>
          <w:iCs/>
          <w:color w:val="000000" w:themeColor="text1"/>
        </w:rPr>
        <w:t>Platinum PCR SuperMix High Fidelity</w:t>
      </w:r>
      <w:r w:rsidRPr="005E00FA">
        <w:rPr>
          <w:color w:val="000000" w:themeColor="text1"/>
          <w:shd w:val="clear" w:color="auto" w:fill="FFFFFF"/>
        </w:rPr>
        <w:t xml:space="preserve"> </w:t>
      </w:r>
      <w:r w:rsidR="0096666D">
        <w:rPr>
          <w:bCs/>
          <w:iCs/>
          <w:color w:val="000000" w:themeColor="text1"/>
        </w:rPr>
        <w:t xml:space="preserve">(Thermo Fisher, 12532016) </w:t>
      </w:r>
      <w:r w:rsidRPr="005E00FA">
        <w:rPr>
          <w:color w:val="000000" w:themeColor="text1"/>
          <w:shd w:val="clear" w:color="auto" w:fill="FFFFFF"/>
        </w:rPr>
        <w:t xml:space="preserve">using the following program: </w:t>
      </w:r>
      <w:r w:rsidRPr="000D1AFD">
        <w:rPr>
          <w:color w:val="000000" w:themeColor="text1"/>
        </w:rPr>
        <w:t>94°C for 2min; 34 cycles of 94°C for 30sec, 55°C for 30sec, 68°C for 60sec; 68°C for 10min; 4°C forever.</w:t>
      </w:r>
      <w:r w:rsidRPr="005E00FA">
        <w:rPr>
          <w:color w:val="000000" w:themeColor="text1"/>
          <w:shd w:val="clear" w:color="auto" w:fill="FFFFFF"/>
        </w:rPr>
        <w:t xml:space="preserve">  PCR products were analyzed using gel electrophoresis.</w:t>
      </w:r>
    </w:p>
    <w:p w14:paraId="1E98534A" w14:textId="77777777" w:rsidR="00F85114" w:rsidRPr="00FF6508" w:rsidRDefault="00F85114" w:rsidP="00F85114">
      <w:pPr>
        <w:jc w:val="both"/>
        <w:outlineLvl w:val="0"/>
        <w:rPr>
          <w:b/>
          <w:bCs/>
          <w:iCs/>
          <w:color w:val="000000" w:themeColor="text1"/>
        </w:rPr>
      </w:pPr>
    </w:p>
    <w:p w14:paraId="54BFFBD9" w14:textId="77777777" w:rsidR="00F85114" w:rsidRPr="00233F15" w:rsidRDefault="00F85114" w:rsidP="00F85114">
      <w:pPr>
        <w:jc w:val="both"/>
        <w:outlineLvl w:val="0"/>
        <w:rPr>
          <w:b/>
          <w:bCs/>
          <w:iCs/>
          <w:color w:val="000000" w:themeColor="text1"/>
        </w:rPr>
      </w:pPr>
      <w:r w:rsidRPr="00233F15">
        <w:rPr>
          <w:b/>
          <w:bCs/>
          <w:iCs/>
          <w:color w:val="000000" w:themeColor="text1"/>
        </w:rPr>
        <w:t xml:space="preserve">Generating </w:t>
      </w:r>
      <w:r>
        <w:rPr>
          <w:b/>
          <w:bCs/>
          <w:iCs/>
          <w:color w:val="000000" w:themeColor="text1"/>
        </w:rPr>
        <w:t>b</w:t>
      </w:r>
      <w:r w:rsidRPr="00233F15">
        <w:rPr>
          <w:b/>
          <w:bCs/>
          <w:iCs/>
          <w:color w:val="000000" w:themeColor="text1"/>
        </w:rPr>
        <w:t xml:space="preserve">arcoded </w:t>
      </w:r>
      <w:r>
        <w:rPr>
          <w:b/>
          <w:bCs/>
          <w:iCs/>
          <w:color w:val="000000" w:themeColor="text1"/>
        </w:rPr>
        <w:t>r</w:t>
      </w:r>
      <w:r w:rsidRPr="00233F15">
        <w:rPr>
          <w:b/>
          <w:bCs/>
          <w:iCs/>
          <w:color w:val="000000" w:themeColor="text1"/>
        </w:rPr>
        <w:t xml:space="preserve">andom </w:t>
      </w:r>
      <w:r>
        <w:rPr>
          <w:b/>
          <w:bCs/>
          <w:iCs/>
          <w:color w:val="000000" w:themeColor="text1"/>
        </w:rPr>
        <w:t>k</w:t>
      </w:r>
      <w:r w:rsidRPr="00233F15">
        <w:rPr>
          <w:b/>
          <w:bCs/>
          <w:iCs/>
          <w:color w:val="000000" w:themeColor="text1"/>
        </w:rPr>
        <w:t xml:space="preserve">nockout </w:t>
      </w:r>
      <w:r>
        <w:rPr>
          <w:b/>
          <w:bCs/>
          <w:iCs/>
          <w:color w:val="000000" w:themeColor="text1"/>
        </w:rPr>
        <w:t>p</w:t>
      </w:r>
      <w:r w:rsidRPr="00233F15">
        <w:rPr>
          <w:b/>
          <w:bCs/>
          <w:iCs/>
          <w:color w:val="000000" w:themeColor="text1"/>
        </w:rPr>
        <w:t>rogeny</w:t>
      </w:r>
    </w:p>
    <w:p w14:paraId="642D95FC" w14:textId="01F09B10" w:rsidR="00F85114" w:rsidRDefault="00F85114" w:rsidP="00F85114">
      <w:pPr>
        <w:jc w:val="both"/>
        <w:rPr>
          <w:color w:val="333333"/>
          <w:shd w:val="clear" w:color="auto" w:fill="FFFFFF"/>
        </w:rPr>
      </w:pPr>
      <w:r w:rsidRPr="00233F15">
        <w:t>Mating, sporulation, and haploid selection</w:t>
      </w:r>
      <w:r>
        <w:t xml:space="preserve"> was</w:t>
      </w:r>
      <w:r w:rsidRPr="00233F15">
        <w:t xml:space="preserve"> performed between the RY0622 ‘Green Monster’ strain (</w:t>
      </w:r>
      <w:r w:rsidRPr="00233F15">
        <w:rPr>
          <w:color w:val="333333"/>
          <w:shd w:val="clear" w:color="auto" w:fill="FFFFFF"/>
        </w:rPr>
        <w:t>MAT</w:t>
      </w:r>
      <w:r w:rsidRPr="00233F15">
        <w:rPr>
          <w:b/>
          <w:bCs/>
          <w:color w:val="333333"/>
          <w:shd w:val="clear" w:color="auto" w:fill="FFFFFF"/>
        </w:rPr>
        <w:t>a</w:t>
      </w:r>
      <w:r w:rsidRPr="00233F15">
        <w:rPr>
          <w:bCs/>
          <w:color w:val="333333"/>
          <w:shd w:val="clear" w:color="auto" w:fill="FFFFFF"/>
        </w:rPr>
        <w:t>) and the</w:t>
      </w:r>
      <w:r w:rsidR="00EA5EFC">
        <w:rPr>
          <w:bCs/>
          <w:color w:val="333333"/>
          <w:shd w:val="clear" w:color="auto" w:fill="FFFFFF"/>
        </w:rPr>
        <w:t xml:space="preserve"> barcoded</w:t>
      </w:r>
      <w:r w:rsidRPr="00233F15">
        <w:rPr>
          <w:bCs/>
          <w:color w:val="333333"/>
          <w:shd w:val="clear" w:color="auto" w:fill="FFFFFF"/>
        </w:rPr>
        <w:t xml:space="preserve"> RY0148 </w:t>
      </w:r>
      <w:r w:rsidR="00191BFA">
        <w:rPr>
          <w:color w:val="333333"/>
          <w:shd w:val="clear" w:color="auto" w:fill="FFFFFF"/>
        </w:rPr>
        <w:t>pool</w:t>
      </w:r>
      <w:r w:rsidRPr="00233F15">
        <w:rPr>
          <w:color w:val="333333"/>
          <w:shd w:val="clear" w:color="auto" w:fill="FFFFFF"/>
        </w:rPr>
        <w:t xml:space="preserve"> (MAT</w:t>
      </w:r>
      <w:r w:rsidRPr="00B80DF6">
        <w:rPr>
          <w:rFonts w:eastAsia="Calibri"/>
          <w:b/>
          <w:color w:val="333333"/>
          <w:shd w:val="clear" w:color="auto" w:fill="FFFFFF"/>
        </w:rPr>
        <w:t>α</w:t>
      </w:r>
      <w:r w:rsidRPr="00233F15">
        <w:rPr>
          <w:color w:val="333333"/>
          <w:shd w:val="clear" w:color="auto" w:fill="FFFFFF"/>
        </w:rPr>
        <w:t>) as previously described</w:t>
      </w:r>
      <w:r w:rsidR="002F2252">
        <w:rPr>
          <w:color w:val="333333"/>
          <w:shd w:val="clear" w:color="auto" w:fill="FFFFFF"/>
        </w:rPr>
        <w:t xml:space="preserve"> </w:t>
      </w:r>
      <w:r w:rsidRPr="00233F15">
        <w:rPr>
          <w:color w:val="333333"/>
          <w:shd w:val="clear" w:color="auto" w:fill="FFFFFF"/>
        </w:rPr>
        <w:fldChar w:fldCharType="begin" w:fldLock="1"/>
      </w:r>
      <w:r w:rsidR="00F13A96">
        <w:rPr>
          <w:color w:val="333333"/>
          <w:shd w:val="clear" w:color="auto" w:fill="FFFFFF"/>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selection.","type":"article-journal","volume":"8"},"uris":["http://www.mendeley.com/documents/?uuid=37457ea4-6a9c-471d-b62e-dfeec5fba47c"]}],"mendeley":{"formattedCitation":"(Suzuki et al., 2011)","plainTextFormattedCitation":"(Suzuki et al., 2011)","previouslyFormattedCitation":"(Suzuki et al., 2011)"},"properties":{"noteIndex":0},"schema":"https://github.com/citation-style-language/schema/raw/master/csl-citation.json"}</w:instrText>
      </w:r>
      <w:r w:rsidRPr="00233F15">
        <w:rPr>
          <w:color w:val="333333"/>
          <w:shd w:val="clear" w:color="auto" w:fill="FFFFFF"/>
        </w:rPr>
        <w:fldChar w:fldCharType="separate"/>
      </w:r>
      <w:r w:rsidR="00D659A1" w:rsidRPr="00D659A1">
        <w:rPr>
          <w:noProof/>
          <w:color w:val="333333"/>
          <w:shd w:val="clear" w:color="auto" w:fill="FFFFFF"/>
        </w:rPr>
        <w:t>(Suzuki et al., 2011)</w:t>
      </w:r>
      <w:r w:rsidRPr="00233F15">
        <w:rPr>
          <w:color w:val="333333"/>
          <w:shd w:val="clear" w:color="auto" w:fill="FFFFFF"/>
        </w:rPr>
        <w:fldChar w:fldCharType="end"/>
      </w:r>
      <w:r>
        <w:rPr>
          <w:color w:val="333333"/>
          <w:shd w:val="clear" w:color="auto" w:fill="FFFFFF"/>
        </w:rPr>
        <w:t>, selecting for MAT</w:t>
      </w:r>
      <w:r w:rsidRPr="00233F15">
        <w:rPr>
          <w:b/>
          <w:bCs/>
          <w:color w:val="333333"/>
          <w:shd w:val="clear" w:color="auto" w:fill="FFFFFF"/>
        </w:rPr>
        <w:t>a</w:t>
      </w:r>
      <w:r>
        <w:rPr>
          <w:color w:val="333333"/>
          <w:shd w:val="clear" w:color="auto" w:fill="FFFFFF"/>
        </w:rPr>
        <w:t xml:space="preserve"> and MAT</w:t>
      </w:r>
      <w:r w:rsidRPr="00B80DF6">
        <w:rPr>
          <w:rFonts w:eastAsia="Calibri"/>
          <w:b/>
          <w:color w:val="333333"/>
          <w:shd w:val="clear" w:color="auto" w:fill="FFFFFF"/>
        </w:rPr>
        <w:t>α</w:t>
      </w:r>
      <w:r>
        <w:rPr>
          <w:color w:val="333333"/>
          <w:shd w:val="clear" w:color="auto" w:fill="FFFFFF"/>
        </w:rPr>
        <w:t xml:space="preserve"> progeny separately. </w:t>
      </w:r>
      <w:r w:rsidRPr="00233F15">
        <w:rPr>
          <w:color w:val="333333"/>
          <w:shd w:val="clear" w:color="auto" w:fill="FFFFFF"/>
        </w:rPr>
        <w:t>The two pools were then grown in YPD</w:t>
      </w:r>
      <w:r>
        <w:rPr>
          <w:color w:val="333333"/>
          <w:shd w:val="clear" w:color="auto" w:fill="FFFFFF"/>
        </w:rPr>
        <w:t xml:space="preserve"> </w:t>
      </w:r>
      <w:r w:rsidRPr="00233F15">
        <w:rPr>
          <w:color w:val="333333"/>
          <w:shd w:val="clear" w:color="auto" w:fill="FFFFFF"/>
        </w:rPr>
        <w:t xml:space="preserve">+HygroB to select for barcoded haploids. </w:t>
      </w:r>
      <w:r>
        <w:rPr>
          <w:color w:val="333333"/>
          <w:shd w:val="clear" w:color="auto" w:fill="FFFFFF"/>
        </w:rPr>
        <w:t xml:space="preserve"> </w:t>
      </w:r>
      <w:r w:rsidRPr="00233F15">
        <w:rPr>
          <w:color w:val="333333"/>
          <w:shd w:val="clear" w:color="auto" w:fill="FFFFFF"/>
        </w:rPr>
        <w:t>The SC</w:t>
      </w:r>
      <w:r>
        <w:rPr>
          <w:bCs/>
          <w:iCs/>
          <w:color w:val="000000" w:themeColor="text1"/>
        </w:rPr>
        <w:t>–</w:t>
      </w:r>
      <w:r w:rsidRPr="00233F15">
        <w:rPr>
          <w:color w:val="333333"/>
          <w:shd w:val="clear" w:color="auto" w:fill="FFFFFF"/>
        </w:rPr>
        <w:t>Leu pool was further grown in SC</w:t>
      </w:r>
      <w:commentRangeStart w:id="53"/>
      <w:commentRangeStart w:id="54"/>
      <w:r>
        <w:rPr>
          <w:bCs/>
          <w:iCs/>
          <w:color w:val="000000" w:themeColor="text1"/>
        </w:rPr>
        <w:t>–</w:t>
      </w:r>
      <w:r w:rsidRPr="00233F15">
        <w:rPr>
          <w:color w:val="333333"/>
          <w:shd w:val="clear" w:color="auto" w:fill="FFFFFF"/>
        </w:rPr>
        <w:t>Ura</w:t>
      </w:r>
      <w:commentRangeEnd w:id="53"/>
      <w:r>
        <w:rPr>
          <w:rStyle w:val="CommentReference"/>
          <w:rFonts w:asciiTheme="minorHAnsi" w:hAnsiTheme="minorHAnsi" w:cstheme="minorBidi"/>
        </w:rPr>
        <w:commentReference w:id="53"/>
      </w:r>
      <w:commentRangeEnd w:id="54"/>
      <w:r>
        <w:rPr>
          <w:rStyle w:val="CommentReference"/>
          <w:rFonts w:asciiTheme="minorHAnsi" w:hAnsiTheme="minorHAnsi" w:cstheme="minorBidi"/>
        </w:rPr>
        <w:commentReference w:id="54"/>
      </w:r>
      <w:r w:rsidRPr="00233F15">
        <w:rPr>
          <w:color w:val="333333"/>
          <w:shd w:val="clear" w:color="auto" w:fill="FFFFFF"/>
        </w:rPr>
        <w:t xml:space="preserve"> to select against barcoder strain parents that may have escaped diploid selection. Using a </w:t>
      </w:r>
      <w:r w:rsidR="00FB4844" w:rsidRPr="00FB4844">
        <w:rPr>
          <w:color w:val="333333"/>
          <w:shd w:val="clear" w:color="auto" w:fill="FFFFFF"/>
        </w:rPr>
        <w:t>QPix™ 400 Microbial Colony Picker</w:t>
      </w:r>
      <w:r w:rsidR="00FB4844">
        <w:rPr>
          <w:color w:val="333333"/>
          <w:shd w:val="clear" w:color="auto" w:fill="FFFFFF"/>
        </w:rPr>
        <w:t xml:space="preserve"> (Molecular Devices)</w:t>
      </w:r>
      <w:r>
        <w:rPr>
          <w:color w:val="333333"/>
          <w:shd w:val="clear" w:color="auto" w:fill="FFFFFF"/>
        </w:rPr>
        <w:t xml:space="preserve">, </w:t>
      </w:r>
      <w:r w:rsidRPr="00A975C4">
        <w:rPr>
          <w:color w:val="333333"/>
          <w:shd w:val="clear" w:color="auto" w:fill="FFFFFF"/>
        </w:rPr>
        <w:t>5</w:t>
      </w:r>
      <w:r>
        <w:rPr>
          <w:color w:val="333333"/>
          <w:shd w:val="clear" w:color="auto" w:fill="FFFFFF"/>
        </w:rPr>
        <w:t>,</w:t>
      </w:r>
      <w:r w:rsidRPr="00A975C4">
        <w:rPr>
          <w:color w:val="333333"/>
          <w:shd w:val="clear" w:color="auto" w:fill="FFFFFF"/>
        </w:rPr>
        <w:t>461</w:t>
      </w:r>
      <w:r w:rsidRPr="00233F15">
        <w:rPr>
          <w:color w:val="333333"/>
          <w:shd w:val="clear" w:color="auto" w:fill="FFFFFF"/>
        </w:rPr>
        <w:t xml:space="preserve"> MAT</w:t>
      </w:r>
      <w:r w:rsidRPr="00233F15">
        <w:rPr>
          <w:b/>
          <w:bCs/>
          <w:color w:val="333333"/>
          <w:shd w:val="clear" w:color="auto" w:fill="FFFFFF"/>
        </w:rPr>
        <w:t xml:space="preserve">a </w:t>
      </w:r>
      <w:r w:rsidRPr="00233F15">
        <w:rPr>
          <w:bCs/>
          <w:color w:val="333333"/>
          <w:shd w:val="clear" w:color="auto" w:fill="FFFFFF"/>
        </w:rPr>
        <w:t xml:space="preserve"> </w:t>
      </w:r>
      <w:r>
        <w:rPr>
          <w:bCs/>
          <w:color w:val="333333"/>
          <w:shd w:val="clear" w:color="auto" w:fill="FFFFFF"/>
        </w:rPr>
        <w:t>and 5,461</w:t>
      </w:r>
      <w:r w:rsidRPr="00233F15">
        <w:rPr>
          <w:bCs/>
          <w:color w:val="333333"/>
          <w:shd w:val="clear" w:color="auto" w:fill="FFFFFF"/>
        </w:rPr>
        <w:t xml:space="preserve"> MAT</w:t>
      </w:r>
      <w:r w:rsidRPr="00B80DF6">
        <w:rPr>
          <w:rFonts w:eastAsia="Calibri"/>
          <w:b/>
          <w:color w:val="333333"/>
          <w:shd w:val="clear" w:color="auto" w:fill="FFFFFF"/>
        </w:rPr>
        <w:t>α</w:t>
      </w:r>
      <w:r w:rsidRPr="00233F15">
        <w:rPr>
          <w:rFonts w:eastAsia="Calibri"/>
          <w:color w:val="333333"/>
          <w:shd w:val="clear" w:color="auto" w:fill="FFFFFF"/>
        </w:rPr>
        <w:t xml:space="preserve"> </w:t>
      </w:r>
      <w:r w:rsidRPr="00233F15">
        <w:rPr>
          <w:bCs/>
          <w:color w:val="333333"/>
          <w:shd w:val="clear" w:color="auto" w:fill="FFFFFF"/>
        </w:rPr>
        <w:t xml:space="preserve">colonies were picked </w:t>
      </w:r>
      <w:r w:rsidRPr="00233F15">
        <w:rPr>
          <w:rFonts w:eastAsia="Calibri"/>
          <w:color w:val="333333"/>
          <w:shd w:val="clear" w:color="auto" w:fill="FFFFFF"/>
        </w:rPr>
        <w:t xml:space="preserve">onto 384 well plates. </w:t>
      </w:r>
      <w:r>
        <w:rPr>
          <w:rFonts w:eastAsia="Calibri"/>
          <w:color w:val="333333"/>
          <w:shd w:val="clear" w:color="auto" w:fill="FFFFFF"/>
        </w:rPr>
        <w:t xml:space="preserve"> </w:t>
      </w:r>
      <w:r>
        <w:t xml:space="preserve">In addition, 299 known positions in both the </w:t>
      </w:r>
      <w:r w:rsidRPr="00233F15">
        <w:rPr>
          <w:color w:val="333333"/>
          <w:shd w:val="clear" w:color="auto" w:fill="FFFFFF"/>
        </w:rPr>
        <w:t>MAT</w:t>
      </w:r>
      <w:r w:rsidRPr="00233F15">
        <w:rPr>
          <w:b/>
          <w:bCs/>
          <w:color w:val="333333"/>
          <w:shd w:val="clear" w:color="auto" w:fill="FFFFFF"/>
        </w:rPr>
        <w:t>a</w:t>
      </w:r>
      <w:r w:rsidRPr="00233F15">
        <w:t xml:space="preserve"> </w:t>
      </w:r>
      <w:r>
        <w:t xml:space="preserve">and </w:t>
      </w:r>
      <w:r w:rsidRPr="00233F15">
        <w:rPr>
          <w:bCs/>
          <w:color w:val="333333"/>
          <w:shd w:val="clear" w:color="auto" w:fill="FFFFFF"/>
        </w:rPr>
        <w:t>MAT</w:t>
      </w:r>
      <w:r w:rsidRPr="00B80DF6">
        <w:rPr>
          <w:rFonts w:eastAsia="Calibri"/>
          <w:b/>
          <w:color w:val="333333"/>
          <w:shd w:val="clear" w:color="auto" w:fill="FFFFFF"/>
        </w:rPr>
        <w:t>α</w:t>
      </w:r>
      <w:r w:rsidRPr="00233F15">
        <w:t xml:space="preserve"> </w:t>
      </w:r>
      <w:r>
        <w:t xml:space="preserve">arrayed collections consisted of known strains – either one of </w:t>
      </w:r>
      <w:r w:rsidRPr="00233F15">
        <w:t>40 ‘Gold Stan</w:t>
      </w:r>
      <w:r>
        <w:t>dard’ genotyped strains, RY0148, or</w:t>
      </w:r>
      <w:r w:rsidRPr="00233F15">
        <w:t xml:space="preserve"> RY0622</w:t>
      </w:r>
      <w:r>
        <w:t xml:space="preserve"> –</w:t>
      </w:r>
      <w:r w:rsidRPr="00233F15">
        <w:t xml:space="preserve"> to act as genotyping controls (</w:t>
      </w:r>
      <w:r>
        <w:t xml:space="preserve">Data </w:t>
      </w:r>
      <w:r w:rsidRPr="00233F15">
        <w:t>S</w:t>
      </w:r>
      <w:r>
        <w:t>2</w:t>
      </w:r>
      <w:r w:rsidRPr="00233F15">
        <w:t>).</w:t>
      </w:r>
      <w:r>
        <w:t xml:space="preserve">  </w:t>
      </w:r>
    </w:p>
    <w:p w14:paraId="43DFE2CD" w14:textId="77777777" w:rsidR="00F85114" w:rsidRDefault="00F85114" w:rsidP="00F85114"/>
    <w:p w14:paraId="7F0CAEC8" w14:textId="77777777" w:rsidR="00F85114" w:rsidRPr="00233F15" w:rsidRDefault="00F85114" w:rsidP="00F85114">
      <w:pPr>
        <w:outlineLvl w:val="0"/>
        <w:rPr>
          <w:b/>
          <w:bCs/>
          <w:iCs/>
          <w:color w:val="000000" w:themeColor="text1"/>
        </w:rPr>
      </w:pPr>
      <w:r w:rsidRPr="00233F15">
        <w:rPr>
          <w:b/>
          <w:bCs/>
          <w:iCs/>
          <w:color w:val="000000" w:themeColor="text1"/>
        </w:rPr>
        <w:t xml:space="preserve">Pooled </w:t>
      </w:r>
      <w:r>
        <w:rPr>
          <w:b/>
          <w:bCs/>
          <w:iCs/>
          <w:color w:val="000000" w:themeColor="text1"/>
        </w:rPr>
        <w:t>s</w:t>
      </w:r>
      <w:r w:rsidRPr="00233F15">
        <w:rPr>
          <w:b/>
          <w:bCs/>
          <w:iCs/>
          <w:color w:val="000000" w:themeColor="text1"/>
        </w:rPr>
        <w:t xml:space="preserve">train </w:t>
      </w:r>
      <w:r>
        <w:rPr>
          <w:b/>
          <w:bCs/>
          <w:iCs/>
          <w:color w:val="000000" w:themeColor="text1"/>
        </w:rPr>
        <w:t>g</w:t>
      </w:r>
      <w:r w:rsidRPr="00233F15">
        <w:rPr>
          <w:b/>
          <w:bCs/>
          <w:iCs/>
          <w:color w:val="000000" w:themeColor="text1"/>
        </w:rPr>
        <w:t>enotyping</w:t>
      </w:r>
    </w:p>
    <w:p w14:paraId="249A2678" w14:textId="1794026B" w:rsidR="00F85114" w:rsidRDefault="00F85114" w:rsidP="00F85114">
      <w:pPr>
        <w:jc w:val="both"/>
        <w:rPr>
          <w:bCs/>
          <w:iCs/>
          <w:color w:val="000000" w:themeColor="text1"/>
        </w:rPr>
      </w:pPr>
      <w:r w:rsidRPr="00233F15">
        <w:rPr>
          <w:bCs/>
          <w:iCs/>
          <w:color w:val="000000" w:themeColor="text1"/>
        </w:rPr>
        <w:t>A previously-developed Row-Column-Plate (RCP)-PCR protocol</w:t>
      </w:r>
      <w:r w:rsidR="001B0287">
        <w:rPr>
          <w:bCs/>
          <w:iCs/>
          <w:color w:val="000000" w:themeColor="text1"/>
        </w:rPr>
        <w:t xml:space="preserve"> </w:t>
      </w:r>
      <w:r w:rsidRPr="00233F15">
        <w:rPr>
          <w:bCs/>
          <w:iCs/>
          <w:color w:val="000000" w:themeColor="text1"/>
        </w:rPr>
        <w:fldChar w:fldCharType="begin" w:fldLock="1"/>
      </w:r>
      <w:r w:rsidR="00F13A96">
        <w:rPr>
          <w:bCs/>
          <w:iCs/>
          <w:color w:val="000000" w:themeColor="text1"/>
        </w:rPr>
        <w:instrText>ADDIN CSL_CITATION {"citationItems":[{"id":"ITEM-1","itemData":{"ISSN":"1744-4292","PMID":"27107012","abstract":"High-throughput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 K to 2.5 M protein pairs. The results show that BFG-Y2H increases the efficiency of protein matrix screening, with quality that is on par with state-of-the-art Y2H methods.","author":[{"dropping-particle":"","family":"Yachie","given":"Nozomu","non-dropping-particle":"","parse-names":false,"suffix":""},{"dropping-particle":"","family":"Petsalaki","given":"Evangelia","non-dropping-particle":"","parse-names":false,"suffix":""},{"dropping-particle":"","family":"Mellor","given":"Joseph C","non-dropping-particle":"","parse-names":false,"suffix":""},{"dropping-particle":"","family":"Weile","given":"Jochen","non-dropping-particle":"","parse-names":false,"suffix":""},{"dropping-particle":"","family":"Jacob","given":"Yves","non-dropping-particle":"","parse-names":false,"suffix":""},{"dropping-particle":"","family":"Verby","given":"Marta","non-dropping-particle":"","parse-names":false,"suffix":""},{"dropping-particle":"","family":"Ozturk","given":"Sedide B","non-dropping-particle":"","parse-names":false,"suffix":""},{"dropping-particle":"","family":"Li","given":"Siyang","non-dropping-particle":"","parse-names":false,"suffix":""},{"dropping-particle":"","family":"Cote","given":"Atina G","non-dropping-particle":"","parse-names":false,"suffix":""},{"dropping-particle":"","family":"Mosca","given":"Roberto","non-dropping-particle":"","parse-names":false,"suffix":""},{"dropping-particle":"","family":"Knapp","given":"Jennifer J","non-dropping-particle":"","parse-names":false,"suffix":""},{"dropping-particle":"","family":"Ko","given":"Minjeong","non-dropping-particle":"","parse-names":false,"suffix":""},{"dropping-particle":"","family":"Yu","given":"Analyn","non-dropping-particle":"","parse-names":false,"suffix":""},{"dropping-particle":"","family":"Gebbia","given":"Marinella","non-dropping-particle":"","parse-names":false,"suffix":""},{"dropping-particle":"","family":"Sahni","given":"Nidhi","non-dropping-particle":"","parse-names":false,"suffix":""},{"dropping-particle":"","family":"Yi","given":"Song","non-dropping-particle":"","parse-names":false,"suffix":""},{"dropping-particle":"","family":"Tyagi","given":"Tanya","non-dropping-particle":"","parse-names":false,"suffix":""},{"dropping-particle":"","family":"Sheykhkarimli","given":"Dayag","non-dropping-particle":"","parse-names":false,"suffix":""},{"dropping-particle":"","family":"Roth","given":"Jonathan F","non-dropping-particle":"","parse-names":false,"suffix":""},{"dropping-particle":"","family":"Wong","given":"Cassandra","non-dropping-particle":"","parse-names":false,"suffix":""},{"dropping-particle":"","family":"Musa","given":"Louai","non-dropping-particle":"","parse-names":false,"suffix":""},{"dropping-particle":"","family":"Snider","given":"Jamie","non-dropping-particle":"","parse-names":false,"suffix":""},{"dropping-particle":"","family":"Liu","given":"Yi-Chun","non-dropping-particle":"","parse-names":false,"suffix":""},{"dropping-particle":"","family":"Yu","given":"Haiyuan","non-dropping-particle":"","parse-names":false,"suffix":""},{"dropping-particle":"","family":"Braun","given":"Pascal","non-dropping-particle":"","parse-names":false,"suffix":""},{"dropping-particle":"","family":"Stagljar","given":"Igor","non-dropping-particle":"","parse-names":false,"suffix":""},{"dropping-particle":"","family":"Hao","given":"Tong","non-dropping-particle":"","parse-names":false,"suffix":""},{"dropping-particle":"","family":"Calderwood","given":"Michael A","non-dropping-particle":"","parse-names":false,"suffix":""},{"dropping-particle":"","family":"Pelletier","given":"Laurence","non-dropping-particle":"","parse-names":false,"suffix":""},{"dropping-particle":"","family":"Aloy","given":"Patrick","non-dropping-particle":"","parse-names":false,"suffix":""},{"dropping-particle":"","family":"Hill","given":"David E","non-dropping-particle":"","parse-names":false,"suffix":""},{"dropping-particle":"","family":"Vidal","given":"Marc","non-dropping-particle":"","parse-names":false,"suffix":""},{"dropping-particle":"","family":"Roth","given":"Frederick P","non-dropping-particle":"","parse-names":false,"suffix":""}],"container-title":"Molecular systems biology","id":"ITEM-1","issue":"4","issued":{"date-parts":[["2016","4","22"]]},"page":"863","title":"Pooled-matrix protein interaction screens using Barcode Fusion Genetics.","type":"article-journal","volume":"12"},"uris":["http://www.mendeley.com/documents/?uuid=0f29177f-3d53-37cb-9a6d-be650e0b92dd"]}],"mendeley":{"formattedCitation":"(Yachie et al., 2016)","plainTextFormattedCitation":"(Yachie et al., 2016)","previouslyFormattedCitation":"(Yachie et al., 2016)"},"properties":{"noteIndex":0},"schema":"https://github.com/citation-style-language/schema/raw/master/csl-citation.json"}</w:instrText>
      </w:r>
      <w:r w:rsidRPr="00233F15">
        <w:rPr>
          <w:bCs/>
          <w:iCs/>
          <w:color w:val="000000" w:themeColor="text1"/>
        </w:rPr>
        <w:fldChar w:fldCharType="separate"/>
      </w:r>
      <w:r w:rsidR="00D659A1" w:rsidRPr="00D659A1">
        <w:rPr>
          <w:bCs/>
          <w:iCs/>
          <w:noProof/>
          <w:color w:val="000000" w:themeColor="text1"/>
        </w:rPr>
        <w:t>(Yachie et al., 2016)</w:t>
      </w:r>
      <w:r w:rsidRPr="00233F15">
        <w:rPr>
          <w:bCs/>
          <w:iCs/>
          <w:color w:val="000000" w:themeColor="text1"/>
        </w:rPr>
        <w:fldChar w:fldCharType="end"/>
      </w:r>
      <w:r w:rsidRPr="00233F15">
        <w:rPr>
          <w:bCs/>
          <w:iCs/>
          <w:color w:val="000000" w:themeColor="text1"/>
        </w:rPr>
        <w:t xml:space="preserve"> was adapted in order to perform </w:t>
      </w:r>
      <w:r w:rsidRPr="00233F15">
        <w:rPr>
          <w:bCs/>
          <w:i/>
          <w:iCs/>
          <w:color w:val="000000" w:themeColor="text1"/>
        </w:rPr>
        <w:t xml:space="preserve">en-masse </w:t>
      </w:r>
      <w:r w:rsidRPr="00233F15">
        <w:rPr>
          <w:bCs/>
          <w:iCs/>
          <w:color w:val="000000" w:themeColor="text1"/>
        </w:rPr>
        <w:t xml:space="preserve">genotyping of the random knockout progeny using high throughput sequencing.  </w:t>
      </w:r>
      <w:r>
        <w:rPr>
          <w:bCs/>
          <w:iCs/>
          <w:color w:val="000000" w:themeColor="text1"/>
        </w:rPr>
        <w:t>This protocol</w:t>
      </w:r>
      <w:r w:rsidRPr="00233F15">
        <w:rPr>
          <w:bCs/>
          <w:iCs/>
          <w:color w:val="000000" w:themeColor="text1"/>
        </w:rPr>
        <w:t xml:space="preserve"> </w:t>
      </w:r>
      <w:r>
        <w:rPr>
          <w:bCs/>
          <w:iCs/>
          <w:color w:val="000000" w:themeColor="text1"/>
        </w:rPr>
        <w:t xml:space="preserve">first </w:t>
      </w:r>
      <w:r w:rsidRPr="00233F15">
        <w:rPr>
          <w:bCs/>
          <w:iCs/>
          <w:color w:val="000000" w:themeColor="text1"/>
        </w:rPr>
        <w:t>uniquely tag</w:t>
      </w:r>
      <w:r>
        <w:rPr>
          <w:bCs/>
          <w:iCs/>
          <w:color w:val="000000" w:themeColor="text1"/>
        </w:rPr>
        <w:t>s</w:t>
      </w:r>
      <w:r w:rsidRPr="00233F15">
        <w:rPr>
          <w:bCs/>
          <w:iCs/>
          <w:color w:val="000000" w:themeColor="text1"/>
        </w:rPr>
        <w:t xml:space="preserve"> PCR products originating from the same well</w:t>
      </w:r>
      <w:r>
        <w:rPr>
          <w:bCs/>
          <w:iCs/>
          <w:color w:val="000000" w:themeColor="text1"/>
        </w:rPr>
        <w:t xml:space="preserve"> on a given plate</w:t>
      </w:r>
      <w:r w:rsidRPr="00233F15">
        <w:rPr>
          <w:bCs/>
          <w:iCs/>
          <w:color w:val="000000" w:themeColor="text1"/>
        </w:rPr>
        <w:t xml:space="preserve">, </w:t>
      </w:r>
      <w:r>
        <w:rPr>
          <w:bCs/>
          <w:iCs/>
          <w:color w:val="000000" w:themeColor="text1"/>
        </w:rPr>
        <w:t xml:space="preserve">by the use of </w:t>
      </w:r>
      <w:r w:rsidRPr="00233F15">
        <w:rPr>
          <w:bCs/>
          <w:iCs/>
          <w:color w:val="000000" w:themeColor="text1"/>
        </w:rPr>
        <w:t>a 5’ tag encoding the well row (R)</w:t>
      </w:r>
      <w:r>
        <w:rPr>
          <w:bCs/>
          <w:iCs/>
          <w:color w:val="000000" w:themeColor="text1"/>
        </w:rPr>
        <w:t xml:space="preserve"> in</w:t>
      </w:r>
      <w:r w:rsidRPr="00233F15">
        <w:rPr>
          <w:bCs/>
          <w:iCs/>
          <w:color w:val="000000" w:themeColor="text1"/>
        </w:rPr>
        <w:t xml:space="preserve"> </w:t>
      </w:r>
      <w:r>
        <w:rPr>
          <w:bCs/>
          <w:iCs/>
          <w:color w:val="000000" w:themeColor="text1"/>
        </w:rPr>
        <w:t xml:space="preserve">forward primers, a </w:t>
      </w:r>
      <w:r w:rsidRPr="00233F15">
        <w:rPr>
          <w:bCs/>
          <w:iCs/>
          <w:color w:val="000000" w:themeColor="text1"/>
        </w:rPr>
        <w:t>5’ tag encoding the well column (C</w:t>
      </w:r>
      <w:r>
        <w:rPr>
          <w:bCs/>
          <w:iCs/>
          <w:color w:val="000000" w:themeColor="text1"/>
        </w:rPr>
        <w:t>) in the reverse primers</w:t>
      </w:r>
      <w:r w:rsidR="001B0287">
        <w:rPr>
          <w:bCs/>
          <w:iCs/>
          <w:color w:val="000000" w:themeColor="text1"/>
        </w:rPr>
        <w:t xml:space="preserve"> </w:t>
      </w:r>
      <w:r w:rsidRPr="00233F15">
        <w:rPr>
          <w:bCs/>
          <w:iCs/>
          <w:color w:val="000000" w:themeColor="text1"/>
        </w:rPr>
        <w:fldChar w:fldCharType="begin" w:fldLock="1"/>
      </w:r>
      <w:r w:rsidR="00F13A96">
        <w:rPr>
          <w:bCs/>
          <w:iCs/>
          <w:color w:val="000000" w:themeColor="text1"/>
        </w:rPr>
        <w:instrText>ADDIN CSL_CITATION {"citationItems":[{"id":"ITEM-1","itemData":{"ISSN":"1744-4292","PMID":"27107012","abstract":"High-throughput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 K to 2.5 M protein pairs. The results show that BFG-Y2H increases the efficiency of protein matrix screening, with quality that is on par with state-of-the-art Y2H methods.","author":[{"dropping-particle":"","family":"Yachie","given":"Nozomu","non-dropping-particle":"","parse-names":false,"suffix":""},{"dropping-particle":"","family":"Petsalaki","given":"Evangelia","non-dropping-particle":"","parse-names":false,"suffix":""},{"dropping-particle":"","family":"Mellor","given":"Joseph C","non-dropping-particle":"","parse-names":false,"suffix":""},{"dropping-particle":"","family":"Weile","given":"Jochen","non-dropping-particle":"","parse-names":false,"suffix":""},{"dropping-particle":"","family":"Jacob","given":"Yves","non-dropping-particle":"","parse-names":false,"suffix":""},{"dropping-particle":"","family":"Verby","given":"Marta","non-dropping-particle":"","parse-names":false,"suffix":""},{"dropping-particle":"","family":"Ozturk","given":"Sedide B","non-dropping-particle":"","parse-names":false,"suffix":""},{"dropping-particle":"","family":"Li","given":"Siyang","non-dropping-particle":"","parse-names":false,"suffix":""},{"dropping-particle":"","family":"Cote","given":"Atina G","non-dropping-particle":"","parse-names":false,"suffix":""},{"dropping-particle":"","family":"Mosca","given":"Roberto","non-dropping-particle":"","parse-names":false,"suffix":""},{"dropping-particle":"","family":"Knapp","given":"Jennifer J","non-dropping-particle":"","parse-names":false,"suffix":""},{"dropping-particle":"","family":"Ko","given":"Minjeong","non-dropping-particle":"","parse-names":false,"suffix":""},{"dropping-particle":"","family":"Yu","given":"Analyn","non-dropping-particle":"","parse-names":false,"suffix":""},{"dropping-particle":"","family":"Gebbia","given":"Marinella","non-dropping-particle":"","parse-names":false,"suffix":""},{"dropping-particle":"","family":"Sahni","given":"Nidhi","non-dropping-particle":"","parse-names":false,"suffix":""},{"dropping-particle":"","family":"Yi","given":"Song","non-dropping-particle":"","parse-names":false,"suffix":""},{"dropping-particle":"","family":"Tyagi","given":"Tanya","non-dropping-particle":"","parse-names":false,"suffix":""},{"dropping-particle":"","family":"Sheykhkarimli","given":"Dayag","non-dropping-particle":"","parse-names":false,"suffix":""},{"dropping-particle":"","family":"Roth","given":"Jonathan F","non-dropping-particle":"","parse-names":false,"suffix":""},{"dropping-particle":"","family":"Wong","given":"Cassandra","non-dropping-particle":"","parse-names":false,"suffix":""},{"dropping-particle":"","family":"Musa","given":"Louai","non-dropping-particle":"","parse-names":false,"suffix":""},{"dropping-particle":"","family":"Snider","given":"Jamie","non-dropping-particle":"","parse-names":false,"suffix":""},{"dropping-particle":"","family":"Liu","given":"Yi-Chun","non-dropping-particle":"","parse-names":false,"suffix":""},{"dropping-particle":"","family":"Yu","given":"Haiyuan","non-dropping-particle":"","parse-names":false,"suffix":""},{"dropping-particle":"","family":"Braun","given":"Pascal","non-dropping-particle":"","parse-names":false,"suffix":""},{"dropping-particle":"","family":"Stagljar","given":"Igor","non-dropping-particle":"","parse-names":false,"suffix":""},{"dropping-particle":"","family":"Hao","given":"Tong","non-dropping-particle":"","parse-names":false,"suffix":""},{"dropping-particle":"","family":"Calderwood","given":"Michael A","non-dropping-particle":"","parse-names":false,"suffix":""},{"dropping-particle":"","family":"Pelletier","given":"Laurence","non-dropping-particle":"","parse-names":false,"suffix":""},{"dropping-particle":"","family":"Aloy","given":"Patrick","non-dropping-particle":"","parse-names":false,"suffix":""},{"dropping-particle":"","family":"Hill","given":"David E","non-dropping-particle":"","parse-names":false,"suffix":""},{"dropping-particle":"","family":"Vidal","given":"Marc","non-dropping-particle":"","parse-names":false,"suffix":""},{"dropping-particle":"","family":"Roth","given":"Frederick P","non-dropping-particle":"","parse-names":false,"suffix":""}],"container-title":"Molecular systems biology","id":"ITEM-1","issue":"4","issued":{"date-parts":[["2016","4","22"]]},"page":"863","title":"Pooled-matrix protein interaction screens using Barcode Fusion Genetics.","type":"article-journal","volume":"12"},"uris":["http://www.mendeley.com/documents/?uuid=0f29177f-3d53-37cb-9a6d-be650e0b92dd"]}],"mendeley":{"formattedCitation":"(Yachie et al., 2016)","plainTextFormattedCitation":"(Yachie et al., 2016)","previouslyFormattedCitation":"(Yachie et al., 2016)"},"properties":{"noteIndex":0},"schema":"https://github.com/citation-style-language/schema/raw/master/csl-citation.json"}</w:instrText>
      </w:r>
      <w:r w:rsidRPr="00233F15">
        <w:rPr>
          <w:bCs/>
          <w:iCs/>
          <w:color w:val="000000" w:themeColor="text1"/>
        </w:rPr>
        <w:fldChar w:fldCharType="separate"/>
      </w:r>
      <w:r w:rsidR="00D659A1" w:rsidRPr="00D659A1">
        <w:rPr>
          <w:bCs/>
          <w:iCs/>
          <w:noProof/>
          <w:color w:val="000000" w:themeColor="text1"/>
        </w:rPr>
        <w:t>(Yachie et al., 2016)</w:t>
      </w:r>
      <w:r w:rsidRPr="00233F15">
        <w:rPr>
          <w:bCs/>
          <w:iCs/>
          <w:color w:val="000000" w:themeColor="text1"/>
        </w:rPr>
        <w:fldChar w:fldCharType="end"/>
      </w:r>
      <w:r>
        <w:rPr>
          <w:bCs/>
          <w:iCs/>
          <w:color w:val="000000" w:themeColor="text1"/>
        </w:rPr>
        <w:t>. Additionally, these primers contain a linker sequence (PS1 or PS2) which primes a second reaction encoding the plate of origin</w:t>
      </w:r>
      <w:r w:rsidRPr="00233F15">
        <w:rPr>
          <w:bCs/>
          <w:iCs/>
          <w:color w:val="000000" w:themeColor="text1"/>
        </w:rPr>
        <w:t xml:space="preserve"> (</w:t>
      </w:r>
      <w:r w:rsidRPr="00233F15">
        <w:t>D</w:t>
      </w:r>
      <w:r>
        <w:t xml:space="preserve">ata </w:t>
      </w:r>
      <w:r w:rsidRPr="00233F15">
        <w:t>S</w:t>
      </w:r>
      <w:r>
        <w:t>2</w:t>
      </w:r>
      <w:r w:rsidRPr="00233F15">
        <w:rPr>
          <w:bCs/>
          <w:iCs/>
          <w:color w:val="000000" w:themeColor="text1"/>
        </w:rPr>
        <w:t>).</w:t>
      </w:r>
      <w:r>
        <w:rPr>
          <w:bCs/>
          <w:iCs/>
          <w:color w:val="000000" w:themeColor="text1"/>
        </w:rPr>
        <w:t xml:space="preserve">  </w:t>
      </w:r>
    </w:p>
    <w:p w14:paraId="48C28E27" w14:textId="77777777" w:rsidR="00F85114" w:rsidRDefault="00F85114" w:rsidP="00F85114">
      <w:pPr>
        <w:rPr>
          <w:bCs/>
          <w:iCs/>
          <w:color w:val="000000" w:themeColor="text1"/>
        </w:rPr>
      </w:pPr>
    </w:p>
    <w:p w14:paraId="6AD44FB9" w14:textId="46AE194F" w:rsidR="00F85114" w:rsidRPr="00E7190A" w:rsidRDefault="00F85114" w:rsidP="00F85114">
      <w:r w:rsidRPr="00233F15">
        <w:rPr>
          <w:bCs/>
          <w:iCs/>
          <w:color w:val="000000" w:themeColor="text1"/>
        </w:rPr>
        <w:t xml:space="preserve">For each well in the collection, </w:t>
      </w:r>
      <w:r>
        <w:rPr>
          <w:bCs/>
          <w:iCs/>
          <w:color w:val="000000" w:themeColor="text1"/>
        </w:rPr>
        <w:t xml:space="preserve">lysates were made on a new set of plates.  4 μl of overnight yeast culture was mixed with </w:t>
      </w:r>
      <w:r>
        <w:t xml:space="preserve">8 </w:t>
      </w:r>
      <w:r>
        <w:rPr>
          <w:bCs/>
          <w:iCs/>
          <w:color w:val="000000" w:themeColor="text1"/>
        </w:rPr>
        <w:t>μ</w:t>
      </w:r>
      <w:r>
        <w:t>L 0.2 M sodium phosphate b</w:t>
      </w:r>
      <w:r w:rsidRPr="00795D18">
        <w:t xml:space="preserve">uffer </w:t>
      </w:r>
      <w:r>
        <w:t>(</w:t>
      </w:r>
      <w:r w:rsidRPr="00795D18">
        <w:t>pH 7.4</w:t>
      </w:r>
      <w:r>
        <w:t xml:space="preserve">), </w:t>
      </w:r>
      <w:r w:rsidRPr="00795D18">
        <w:t>4</w:t>
      </w:r>
      <w:r>
        <w:t xml:space="preserve"> </w:t>
      </w:r>
      <w:r>
        <w:rPr>
          <w:bCs/>
          <w:iCs/>
          <w:color w:val="000000" w:themeColor="text1"/>
        </w:rPr>
        <w:t>μ</w:t>
      </w:r>
      <w:r>
        <w:t xml:space="preserve">l </w:t>
      </w:r>
      <w:r w:rsidRPr="00795D18">
        <w:t xml:space="preserve">DNA free </w:t>
      </w:r>
      <w:r>
        <w:t xml:space="preserve">dH2O, 0.05 </w:t>
      </w:r>
      <w:r>
        <w:rPr>
          <w:bCs/>
          <w:iCs/>
          <w:color w:val="000000" w:themeColor="text1"/>
        </w:rPr>
        <w:t>μ</w:t>
      </w:r>
      <w:r>
        <w:t>l 5 U/</w:t>
      </w:r>
      <w:r>
        <w:rPr>
          <w:bCs/>
          <w:iCs/>
          <w:color w:val="000000" w:themeColor="text1"/>
        </w:rPr>
        <w:t>μ</w:t>
      </w:r>
      <w:r>
        <w:t>l</w:t>
      </w:r>
      <w:r w:rsidRPr="00795D18">
        <w:t xml:space="preserve"> zymolyase</w:t>
      </w:r>
      <w:r w:rsidR="00DF0320">
        <w:t xml:space="preserve"> (</w:t>
      </w:r>
      <w:r w:rsidR="00D1016D">
        <w:t>Zymo Research</w:t>
      </w:r>
      <w:r w:rsidR="00DF0320">
        <w:t>, E1005)</w:t>
      </w:r>
      <w:r>
        <w:t xml:space="preserve"> and incubated at 37 </w:t>
      </w:r>
      <w:r w:rsidRPr="00FC1F96">
        <w:rPr>
          <w:color w:val="000000" w:themeColor="text1"/>
        </w:rPr>
        <w:t>°</w:t>
      </w:r>
      <w:r>
        <w:t xml:space="preserve">C for 35 minutes.  64 </w:t>
      </w:r>
      <w:r>
        <w:rPr>
          <w:bCs/>
          <w:iCs/>
          <w:color w:val="000000" w:themeColor="text1"/>
        </w:rPr>
        <w:t>μ</w:t>
      </w:r>
      <w:r>
        <w:t xml:space="preserve">l </w:t>
      </w:r>
      <w:r w:rsidRPr="00795D18">
        <w:t xml:space="preserve">DNA free </w:t>
      </w:r>
      <w:r>
        <w:t>dH2O was added to each well to prepare PCR template.</w:t>
      </w:r>
    </w:p>
    <w:p w14:paraId="6E035913" w14:textId="77777777" w:rsidR="00F85114" w:rsidRDefault="00F85114" w:rsidP="00F85114">
      <w:pPr>
        <w:jc w:val="both"/>
        <w:rPr>
          <w:bCs/>
          <w:iCs/>
          <w:color w:val="000000" w:themeColor="text1"/>
        </w:rPr>
      </w:pPr>
    </w:p>
    <w:p w14:paraId="117D2B43" w14:textId="5FA74C18" w:rsidR="00F85114" w:rsidRPr="00DF0320" w:rsidRDefault="00F85114" w:rsidP="00DF0320">
      <w:pPr>
        <w:jc w:val="both"/>
        <w:rPr>
          <w:rFonts w:eastAsiaTheme="minorHAnsi"/>
          <w:bCs/>
          <w:iCs/>
          <w:color w:val="000000" w:themeColor="text1"/>
        </w:rPr>
      </w:pPr>
      <w:r>
        <w:rPr>
          <w:bCs/>
          <w:iCs/>
          <w:color w:val="000000" w:themeColor="text1"/>
        </w:rPr>
        <w:t xml:space="preserve">Four ‘Row-Column’ </w:t>
      </w:r>
      <w:r w:rsidRPr="00233F15">
        <w:rPr>
          <w:bCs/>
          <w:iCs/>
          <w:color w:val="000000" w:themeColor="text1"/>
        </w:rPr>
        <w:t xml:space="preserve">PCR reactions were </w:t>
      </w:r>
      <w:r w:rsidRPr="00FC1F96">
        <w:rPr>
          <w:bCs/>
          <w:iCs/>
          <w:color w:val="000000" w:themeColor="text1"/>
        </w:rPr>
        <w:t xml:space="preserve">performed </w:t>
      </w:r>
      <w:r>
        <w:rPr>
          <w:bCs/>
          <w:iCs/>
          <w:color w:val="000000" w:themeColor="text1"/>
        </w:rPr>
        <w:t xml:space="preserve">on the lysates </w:t>
      </w:r>
      <w:r w:rsidRPr="00FC1F96">
        <w:rPr>
          <w:bCs/>
          <w:iCs/>
          <w:color w:val="000000" w:themeColor="text1"/>
        </w:rPr>
        <w:t xml:space="preserve">with the following primer pairs: PS1+R+U1 and PS2+C+U2 to amplify DNA barcodes encoding the UP tags for each gene deletion; PS1+R+D1 and PS2+C+D2 to amplify the deletion-specific DN tags; PS1+R+US1 and PS2+C+US2 to amplify the strain-specific UP tag; PS1+R+DS1 and PS2+C+DS2 to amplify the strain-specific </w:t>
      </w:r>
      <w:r>
        <w:rPr>
          <w:bCs/>
          <w:iCs/>
          <w:color w:val="000000" w:themeColor="text1"/>
        </w:rPr>
        <w:t>DN tag</w:t>
      </w:r>
      <w:r w:rsidRPr="00FC1F96">
        <w:rPr>
          <w:bCs/>
          <w:iCs/>
          <w:color w:val="000000" w:themeColor="text1"/>
        </w:rPr>
        <w:t xml:space="preserve"> (Data S2).  PCR reactions were performed</w:t>
      </w:r>
      <w:r>
        <w:rPr>
          <w:bCs/>
          <w:iCs/>
          <w:color w:val="000000" w:themeColor="text1"/>
        </w:rPr>
        <w:t xml:space="preserve"> with 2 μl of lysed colonies</w:t>
      </w:r>
      <w:r w:rsidRPr="00FC1F96">
        <w:rPr>
          <w:bCs/>
          <w:iCs/>
          <w:color w:val="000000" w:themeColor="text1"/>
        </w:rPr>
        <w:t xml:space="preserve"> using a Hydrocycler</w:t>
      </w:r>
      <w:r w:rsidR="00DF0320">
        <w:rPr>
          <w:bCs/>
          <w:iCs/>
          <w:color w:val="000000" w:themeColor="text1"/>
        </w:rPr>
        <w:t xml:space="preserve"> Thermal Cycler</w:t>
      </w:r>
      <w:r>
        <w:rPr>
          <w:bCs/>
          <w:iCs/>
          <w:color w:val="000000" w:themeColor="text1"/>
        </w:rPr>
        <w:t xml:space="preserve"> </w:t>
      </w:r>
      <w:r w:rsidR="00DF0320">
        <w:rPr>
          <w:bCs/>
          <w:iCs/>
          <w:color w:val="000000" w:themeColor="text1"/>
        </w:rPr>
        <w:t>(</w:t>
      </w:r>
      <w:r w:rsidR="00DF0320" w:rsidRPr="00DF0320">
        <w:rPr>
          <w:rFonts w:eastAsiaTheme="minorHAnsi"/>
          <w:bCs/>
          <w:iCs/>
          <w:color w:val="000000" w:themeColor="text1"/>
        </w:rPr>
        <w:t>K</w:t>
      </w:r>
      <w:r w:rsidR="004E3DE8">
        <w:rPr>
          <w:rFonts w:eastAsiaTheme="minorHAnsi"/>
          <w:bCs/>
          <w:iCs/>
          <w:color w:val="000000" w:themeColor="text1"/>
        </w:rPr>
        <w:t>B</w:t>
      </w:r>
      <w:r w:rsidR="00DF0320" w:rsidRPr="00DF0320">
        <w:rPr>
          <w:rFonts w:eastAsiaTheme="minorHAnsi"/>
          <w:bCs/>
          <w:iCs/>
          <w:color w:val="000000" w:themeColor="text1"/>
        </w:rPr>
        <w:t xml:space="preserve">ioscience) </w:t>
      </w:r>
      <w:r>
        <w:rPr>
          <w:bCs/>
          <w:iCs/>
          <w:color w:val="000000" w:themeColor="text1"/>
        </w:rPr>
        <w:t>with</w:t>
      </w:r>
      <w:r w:rsidRPr="00FC1F96">
        <w:rPr>
          <w:bCs/>
          <w:iCs/>
          <w:color w:val="000000" w:themeColor="text1"/>
        </w:rPr>
        <w:t xml:space="preserve"> the following program: </w:t>
      </w:r>
      <w:r w:rsidRPr="00FC1F96">
        <w:rPr>
          <w:color w:val="000000" w:themeColor="text1"/>
        </w:rPr>
        <w:t>95</w:t>
      </w:r>
      <w:r>
        <w:rPr>
          <w:color w:val="000000" w:themeColor="text1"/>
        </w:rPr>
        <w:t xml:space="preserve"> </w:t>
      </w:r>
      <w:r w:rsidRPr="00FC1F96">
        <w:rPr>
          <w:color w:val="000000" w:themeColor="text1"/>
        </w:rPr>
        <w:t>°C for 5</w:t>
      </w:r>
      <w:r>
        <w:rPr>
          <w:color w:val="000000" w:themeColor="text1"/>
        </w:rPr>
        <w:t xml:space="preserve"> </w:t>
      </w:r>
      <w:r w:rsidRPr="00FC1F96">
        <w:rPr>
          <w:color w:val="000000" w:themeColor="text1"/>
        </w:rPr>
        <w:t xml:space="preserve">min; 23 </w:t>
      </w:r>
      <w:r w:rsidRPr="00FC1F96">
        <w:rPr>
          <w:color w:val="000000" w:themeColor="text1"/>
        </w:rPr>
        <w:lastRenderedPageBreak/>
        <w:t>cycles of 95</w:t>
      </w:r>
      <w:r>
        <w:rPr>
          <w:color w:val="000000" w:themeColor="text1"/>
        </w:rPr>
        <w:t xml:space="preserve"> </w:t>
      </w:r>
      <w:r w:rsidRPr="00FC1F96">
        <w:rPr>
          <w:color w:val="000000" w:themeColor="text1"/>
        </w:rPr>
        <w:t>°C for 60</w:t>
      </w:r>
      <w:r>
        <w:rPr>
          <w:color w:val="000000" w:themeColor="text1"/>
        </w:rPr>
        <w:t xml:space="preserve"> </w:t>
      </w:r>
      <w:r w:rsidRPr="00FC1F96">
        <w:rPr>
          <w:color w:val="000000" w:themeColor="text1"/>
        </w:rPr>
        <w:t>sec, 57</w:t>
      </w:r>
      <w:r>
        <w:rPr>
          <w:color w:val="000000" w:themeColor="text1"/>
        </w:rPr>
        <w:t xml:space="preserve"> </w:t>
      </w:r>
      <w:r w:rsidRPr="00FC1F96">
        <w:rPr>
          <w:color w:val="000000" w:themeColor="text1"/>
        </w:rPr>
        <w:t>°C for 35</w:t>
      </w:r>
      <w:r>
        <w:rPr>
          <w:color w:val="000000" w:themeColor="text1"/>
        </w:rPr>
        <w:t xml:space="preserve"> </w:t>
      </w:r>
      <w:r w:rsidRPr="00FC1F96">
        <w:rPr>
          <w:color w:val="000000" w:themeColor="text1"/>
        </w:rPr>
        <w:t>sec, 72</w:t>
      </w:r>
      <w:r>
        <w:rPr>
          <w:color w:val="000000" w:themeColor="text1"/>
        </w:rPr>
        <w:t xml:space="preserve"> </w:t>
      </w:r>
      <w:r w:rsidRPr="00FC1F96">
        <w:rPr>
          <w:color w:val="000000" w:themeColor="text1"/>
        </w:rPr>
        <w:t>°C for 45</w:t>
      </w:r>
      <w:r>
        <w:rPr>
          <w:color w:val="000000" w:themeColor="text1"/>
        </w:rPr>
        <w:t xml:space="preserve"> </w:t>
      </w:r>
      <w:r w:rsidRPr="00FC1F96">
        <w:rPr>
          <w:color w:val="000000" w:themeColor="text1"/>
        </w:rPr>
        <w:t>sec; 72</w:t>
      </w:r>
      <w:r>
        <w:rPr>
          <w:color w:val="000000" w:themeColor="text1"/>
        </w:rPr>
        <w:t xml:space="preserve"> </w:t>
      </w:r>
      <w:r w:rsidRPr="00FC1F96">
        <w:rPr>
          <w:color w:val="000000" w:themeColor="text1"/>
        </w:rPr>
        <w:t>°C for 2</w:t>
      </w:r>
      <w:r>
        <w:rPr>
          <w:color w:val="000000" w:themeColor="text1"/>
        </w:rPr>
        <w:t xml:space="preserve"> </w:t>
      </w:r>
      <w:r w:rsidRPr="00FC1F96">
        <w:rPr>
          <w:color w:val="000000" w:themeColor="text1"/>
        </w:rPr>
        <w:t>min</w:t>
      </w:r>
      <w:r>
        <w:rPr>
          <w:color w:val="000000" w:themeColor="text1"/>
        </w:rPr>
        <w:t xml:space="preserve">; 4 </w:t>
      </w:r>
      <w:r w:rsidRPr="00FC1F96">
        <w:rPr>
          <w:color w:val="000000" w:themeColor="text1"/>
        </w:rPr>
        <w:t>°</w:t>
      </w:r>
      <w:r>
        <w:rPr>
          <w:color w:val="000000" w:themeColor="text1"/>
        </w:rPr>
        <w:t>C forever</w:t>
      </w:r>
      <w:r w:rsidRPr="00FC1F96">
        <w:rPr>
          <w:bCs/>
          <w:iCs/>
          <w:color w:val="000000" w:themeColor="text1"/>
        </w:rPr>
        <w:t>.  Row-Column PCR products from each plate wer</w:t>
      </w:r>
      <w:r>
        <w:rPr>
          <w:bCs/>
          <w:iCs/>
          <w:color w:val="000000" w:themeColor="text1"/>
        </w:rPr>
        <w:t>e pooled and size was verified on a 4% agarose gel</w:t>
      </w:r>
      <w:r w:rsidRPr="00FC1F96">
        <w:rPr>
          <w:bCs/>
          <w:iCs/>
          <w:color w:val="000000" w:themeColor="text1"/>
        </w:rPr>
        <w:t xml:space="preserve">.  </w:t>
      </w:r>
      <w:r>
        <w:rPr>
          <w:color w:val="000000" w:themeColor="text1"/>
        </w:rPr>
        <w:t xml:space="preserve">PCR products from each plate were </w:t>
      </w:r>
      <w:r w:rsidR="00AA3B1B">
        <w:rPr>
          <w:color w:val="000000" w:themeColor="text1"/>
        </w:rPr>
        <w:t>combined</w:t>
      </w:r>
      <w:r w:rsidRPr="00FC1F96">
        <w:rPr>
          <w:bCs/>
          <w:iCs/>
          <w:color w:val="000000" w:themeColor="text1"/>
        </w:rPr>
        <w:t>,</w:t>
      </w:r>
      <w:r w:rsidR="00B93495">
        <w:rPr>
          <w:bCs/>
          <w:iCs/>
          <w:color w:val="000000" w:themeColor="text1"/>
        </w:rPr>
        <w:t xml:space="preserve"> and</w:t>
      </w:r>
      <w:r w:rsidRPr="00FC1F96">
        <w:rPr>
          <w:bCs/>
          <w:iCs/>
          <w:color w:val="000000" w:themeColor="text1"/>
        </w:rPr>
        <w:t xml:space="preserve"> Illumina adapters containing plate tags were added using an additional PCR reaction as previously described</w:t>
      </w:r>
      <w:r w:rsidR="00870D23">
        <w:rPr>
          <w:bCs/>
          <w:iCs/>
          <w:color w:val="000000" w:themeColor="text1"/>
        </w:rPr>
        <w:t xml:space="preserve"> </w:t>
      </w:r>
      <w:r w:rsidRPr="00FC1F96">
        <w:rPr>
          <w:bCs/>
          <w:iCs/>
          <w:color w:val="000000" w:themeColor="text1"/>
        </w:rPr>
        <w:fldChar w:fldCharType="begin" w:fldLock="1"/>
      </w:r>
      <w:r w:rsidR="00F13A96">
        <w:rPr>
          <w:bCs/>
          <w:iCs/>
          <w:color w:val="000000" w:themeColor="text1"/>
        </w:rPr>
        <w:instrText>ADDIN CSL_CITATION {"citationItems":[{"id":"ITEM-1","itemData":{"ISSN":"1744-4292","PMID":"27107012","abstract":"High-throughput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 K to 2.5 M protein pairs. The results show that BFG-Y2H increases the efficiency of protein matrix screening, with quality that is on par with state-of-the-art Y2H methods.","author":[{"dropping-particle":"","family":"Yachie","given":"Nozomu","non-dropping-particle":"","parse-names":false,"suffix":""},{"dropping-particle":"","family":"Petsalaki","given":"Evangelia","non-dropping-particle":"","parse-names":false,"suffix":""},{"dropping-particle":"","family":"Mellor","given":"Joseph C","non-dropping-particle":"","parse-names":false,"suffix":""},{"dropping-particle":"","family":"Weile","given":"Jochen","non-dropping-particle":"","parse-names":false,"suffix":""},{"dropping-particle":"","family":"Jacob","given":"Yves","non-dropping-particle":"","parse-names":false,"suffix":""},{"dropping-particle":"","family":"Verby","given":"Marta","non-dropping-particle":"","parse-names":false,"suffix":""},{"dropping-particle":"","family":"Ozturk","given":"Sedide B","non-dropping-particle":"","parse-names":false,"suffix":""},{"dropping-particle":"","family":"Li","given":"Siyang","non-dropping-particle":"","parse-names":false,"suffix":""},{"dropping-particle":"","family":"Cote","given":"Atina G","non-dropping-particle":"","parse-names":false,"suffix":""},{"dropping-particle":"","family":"Mosca","given":"Roberto","non-dropping-particle":"","parse-names":false,"suffix":""},{"dropping-particle":"","family":"Knapp","given":"Jennifer J","non-dropping-particle":"","parse-names":false,"suffix":""},{"dropping-particle":"","family":"Ko","given":"Minjeong","non-dropping-particle":"","parse-names":false,"suffix":""},{"dropping-particle":"","family":"Yu","given":"Analyn","non-dropping-particle":"","parse-names":false,"suffix":""},{"dropping-particle":"","family":"Gebbia","given":"Marinella","non-dropping-particle":"","parse-names":false,"suffix":""},{"dropping-particle":"","family":"Sahni","given":"Nidhi","non-dropping-particle":"","parse-names":false,"suffix":""},{"dropping-particle":"","family":"Yi","given":"Song","non-dropping-particle":"","parse-names":false,"suffix":""},{"dropping-particle":"","family":"Tyagi","given":"Tanya","non-dropping-particle":"","parse-names":false,"suffix":""},{"dropping-particle":"","family":"Sheykhkarimli","given":"Dayag","non-dropping-particle":"","parse-names":false,"suffix":""},{"dropping-particle":"","family":"Roth","given":"Jonathan F","non-dropping-particle":"","parse-names":false,"suffix":""},{"dropping-particle":"","family":"Wong","given":"Cassandra","non-dropping-particle":"","parse-names":false,"suffix":""},{"dropping-particle":"","family":"Musa","given":"Louai","non-dropping-particle":"","parse-names":false,"suffix":""},{"dropping-particle":"","family":"Snider","given":"Jamie","non-dropping-particle":"","parse-names":false,"suffix":""},{"dropping-particle":"","family":"Liu","given":"Yi-Chun","non-dropping-particle":"","parse-names":false,"suffix":""},{"dropping-particle":"","family":"Yu","given":"Haiyuan","non-dropping-particle":"","parse-names":false,"suffix":""},{"dropping-particle":"","family":"Braun","given":"Pascal","non-dropping-particle":"","parse-names":false,"suffix":""},{"dropping-particle":"","family":"Stagljar","given":"Igor","non-dropping-particle":"","parse-names":false,"suffix":""},{"dropping-particle":"","family":"Hao","given":"Tong","non-dropping-particle":"","parse-names":false,"suffix":""},{"dropping-particle":"","family":"Calderwood","given":"Michael A","non-dropping-particle":"","parse-names":false,"suffix":""},{"dropping-particle":"","family":"Pelletier","given":"Laurence","non-dropping-particle":"","parse-names":false,"suffix":""},{"dropping-particle":"","family":"Aloy","given":"Patrick","non-dropping-particle":"","parse-names":false,"suffix":""},{"dropping-particle":"","family":"Hill","given":"David E","non-dropping-particle":"","parse-names":false,"suffix":""},{"dropping-particle":"","family":"Vidal","given":"Marc","non-dropping-particle":"","parse-names":false,"suffix":""},{"dropping-particle":"","family":"Roth","given":"Frederick P","non-dropping-particle":"","parse-names":false,"suffix":""}],"container-title":"Molecular systems biology","id":"ITEM-1","issue":"4","issued":{"date-parts":[["2016","4","22"]]},"page":"863","title":"Pooled-matrix protein interaction screens using Barcode Fusion Genetics.","type":"article-journal","volume":"12"},"uris":["http://www.mendeley.com/documents/?uuid=0f29177f-3d53-37cb-9a6d-be650e0b92dd"]}],"mendeley":{"formattedCitation":"(Yachie et al., 2016)","plainTextFormattedCitation":"(Yachie et al., 2016)","previouslyFormattedCitation":"(Yachie et al., 2016)"},"properties":{"noteIndex":0},"schema":"https://github.com/citation-style-language/schema/raw/master/csl-citation.json"}</w:instrText>
      </w:r>
      <w:r w:rsidRPr="00FC1F96">
        <w:rPr>
          <w:bCs/>
          <w:iCs/>
          <w:color w:val="000000" w:themeColor="text1"/>
        </w:rPr>
        <w:fldChar w:fldCharType="separate"/>
      </w:r>
      <w:r w:rsidR="00D659A1" w:rsidRPr="00D659A1">
        <w:rPr>
          <w:bCs/>
          <w:iCs/>
          <w:noProof/>
          <w:color w:val="000000" w:themeColor="text1"/>
        </w:rPr>
        <w:t>(Yachie et al., 2016)</w:t>
      </w:r>
      <w:r w:rsidRPr="00FC1F96">
        <w:rPr>
          <w:bCs/>
          <w:iCs/>
          <w:color w:val="000000" w:themeColor="text1"/>
        </w:rPr>
        <w:fldChar w:fldCharType="end"/>
      </w:r>
      <w:r w:rsidRPr="00FC1F96">
        <w:rPr>
          <w:bCs/>
          <w:iCs/>
          <w:color w:val="000000" w:themeColor="text1"/>
        </w:rPr>
        <w:t>.</w:t>
      </w:r>
      <w:r>
        <w:rPr>
          <w:bCs/>
          <w:iCs/>
          <w:color w:val="000000" w:themeColor="text1"/>
        </w:rPr>
        <w:t xml:space="preserve"> A pair of PXX_</w:t>
      </w:r>
      <w:r w:rsidRPr="00FC1F96">
        <w:rPr>
          <w:bCs/>
          <w:iCs/>
          <w:color w:val="000000" w:themeColor="text1"/>
        </w:rPr>
        <w:t>PE1.0</w:t>
      </w:r>
      <w:r>
        <w:rPr>
          <w:bCs/>
          <w:iCs/>
          <w:color w:val="000000" w:themeColor="text1"/>
        </w:rPr>
        <w:t xml:space="preserve"> and PYY_PE2</w:t>
      </w:r>
      <w:r w:rsidRPr="00FC1F96">
        <w:rPr>
          <w:bCs/>
          <w:iCs/>
          <w:color w:val="000000" w:themeColor="text1"/>
        </w:rPr>
        <w:t>.0</w:t>
      </w:r>
      <w:r>
        <w:rPr>
          <w:bCs/>
          <w:iCs/>
          <w:color w:val="000000" w:themeColor="text1"/>
        </w:rPr>
        <w:t xml:space="preserve"> primers (Data S2) were added to 3-6 </w:t>
      </w:r>
      <w:r>
        <w:rPr>
          <w:bCs/>
          <w:iCs/>
          <w:color w:val="000000" w:themeColor="text1"/>
          <w:lang w:val="el-GR"/>
        </w:rPr>
        <w:t>μ</w:t>
      </w:r>
      <w:r>
        <w:rPr>
          <w:bCs/>
          <w:iCs/>
          <w:color w:val="000000" w:themeColor="text1"/>
        </w:rPr>
        <w:t xml:space="preserve">l pooled products (calibrated to ~150 ng) from each plate to encode the plate of origin, and were amplified using the following PCR program: </w:t>
      </w:r>
      <w:r>
        <w:rPr>
          <w:color w:val="000000" w:themeColor="text1"/>
        </w:rPr>
        <w:t>98 °C for 30 sec</w:t>
      </w:r>
      <w:r w:rsidRPr="00FC1F96">
        <w:rPr>
          <w:color w:val="000000" w:themeColor="text1"/>
        </w:rPr>
        <w:t xml:space="preserve">; </w:t>
      </w:r>
      <w:r>
        <w:rPr>
          <w:color w:val="000000" w:themeColor="text1"/>
        </w:rPr>
        <w:t xml:space="preserve">15 cycles of 98 </w:t>
      </w:r>
      <w:r w:rsidRPr="00FC1F96">
        <w:rPr>
          <w:color w:val="000000" w:themeColor="text1"/>
        </w:rPr>
        <w:t>°</w:t>
      </w:r>
      <w:r>
        <w:rPr>
          <w:color w:val="000000" w:themeColor="text1"/>
        </w:rPr>
        <w:t xml:space="preserve">C for 10 sec, 59 </w:t>
      </w:r>
      <w:r w:rsidRPr="00FC1F96">
        <w:rPr>
          <w:color w:val="000000" w:themeColor="text1"/>
        </w:rPr>
        <w:t>°</w:t>
      </w:r>
      <w:r>
        <w:rPr>
          <w:color w:val="000000" w:themeColor="text1"/>
        </w:rPr>
        <w:t xml:space="preserve">C for 15 </w:t>
      </w:r>
      <w:r w:rsidRPr="00FC1F96">
        <w:rPr>
          <w:color w:val="000000" w:themeColor="text1"/>
        </w:rPr>
        <w:t>sec, 72</w:t>
      </w:r>
      <w:r>
        <w:rPr>
          <w:color w:val="000000" w:themeColor="text1"/>
        </w:rPr>
        <w:t xml:space="preserve"> </w:t>
      </w:r>
      <w:r w:rsidRPr="00FC1F96">
        <w:rPr>
          <w:color w:val="000000" w:themeColor="text1"/>
        </w:rPr>
        <w:t>°</w:t>
      </w:r>
      <w:r>
        <w:rPr>
          <w:color w:val="000000" w:themeColor="text1"/>
        </w:rPr>
        <w:t xml:space="preserve">C for 40 </w:t>
      </w:r>
      <w:r w:rsidRPr="00FC1F96">
        <w:rPr>
          <w:color w:val="000000" w:themeColor="text1"/>
        </w:rPr>
        <w:t>sec; 72</w:t>
      </w:r>
      <w:r>
        <w:rPr>
          <w:color w:val="000000" w:themeColor="text1"/>
        </w:rPr>
        <w:t xml:space="preserve"> </w:t>
      </w:r>
      <w:r w:rsidRPr="00FC1F96">
        <w:rPr>
          <w:color w:val="000000" w:themeColor="text1"/>
        </w:rPr>
        <w:t>°C for 2</w:t>
      </w:r>
      <w:r>
        <w:rPr>
          <w:color w:val="000000" w:themeColor="text1"/>
        </w:rPr>
        <w:t xml:space="preserve"> </w:t>
      </w:r>
      <w:r w:rsidRPr="00FC1F96">
        <w:rPr>
          <w:color w:val="000000" w:themeColor="text1"/>
        </w:rPr>
        <w:t>min</w:t>
      </w:r>
      <w:r>
        <w:rPr>
          <w:color w:val="000000" w:themeColor="text1"/>
        </w:rPr>
        <w:t>;</w:t>
      </w:r>
      <w:r w:rsidRPr="00527A8E">
        <w:rPr>
          <w:color w:val="000000" w:themeColor="text1"/>
        </w:rPr>
        <w:t xml:space="preserve"> </w:t>
      </w:r>
      <w:r>
        <w:rPr>
          <w:color w:val="000000" w:themeColor="text1"/>
        </w:rPr>
        <w:t xml:space="preserve">4 </w:t>
      </w:r>
      <w:r w:rsidRPr="00FC1F96">
        <w:rPr>
          <w:color w:val="000000" w:themeColor="text1"/>
        </w:rPr>
        <w:t>°</w:t>
      </w:r>
      <w:r>
        <w:rPr>
          <w:color w:val="000000" w:themeColor="text1"/>
        </w:rPr>
        <w:t xml:space="preserve">C forever.  All PCR reactions above were performed using </w:t>
      </w:r>
      <w:r w:rsidRPr="001E7376">
        <w:rPr>
          <w:color w:val="000000" w:themeColor="text1"/>
        </w:rPr>
        <w:t>High Fidelity Phusion Master Mix</w:t>
      </w:r>
      <w:r>
        <w:rPr>
          <w:color w:val="000000" w:themeColor="text1"/>
        </w:rPr>
        <w:t xml:space="preserve">.  </w:t>
      </w:r>
    </w:p>
    <w:p w14:paraId="09F15879" w14:textId="77777777" w:rsidR="00F85114" w:rsidRDefault="00F85114" w:rsidP="00F85114">
      <w:pPr>
        <w:jc w:val="both"/>
        <w:rPr>
          <w:color w:val="000000" w:themeColor="text1"/>
        </w:rPr>
      </w:pPr>
    </w:p>
    <w:p w14:paraId="0ADBD71A" w14:textId="2746757C" w:rsidR="00F85114" w:rsidRPr="00143BDF" w:rsidRDefault="00F85114" w:rsidP="00F85114">
      <w:pPr>
        <w:jc w:val="both"/>
        <w:rPr>
          <w:color w:val="000000" w:themeColor="text1"/>
        </w:rPr>
      </w:pPr>
      <w:r>
        <w:rPr>
          <w:color w:val="000000" w:themeColor="text1"/>
        </w:rPr>
        <w:t>Expected product size from the plate tags was confirmed on 4% agarose gel. PCR products were purified</w:t>
      </w:r>
      <w:r w:rsidR="006B3720">
        <w:rPr>
          <w:color w:val="000000" w:themeColor="text1"/>
        </w:rPr>
        <w:t xml:space="preserve"> using a </w:t>
      </w:r>
      <w:r w:rsidR="006B3720">
        <w:t>Qiagen MinElute Gel Extraction kit</w:t>
      </w:r>
      <w:r w:rsidR="008F5798">
        <w:t xml:space="preserve"> (</w:t>
      </w:r>
      <w:r w:rsidR="0049357E">
        <w:t xml:space="preserve">QIAGEN, </w:t>
      </w:r>
      <w:r w:rsidR="008F5798">
        <w:t>28604)</w:t>
      </w:r>
      <w:r w:rsidR="00B93495">
        <w:rPr>
          <w:color w:val="000000" w:themeColor="text1"/>
        </w:rPr>
        <w:t xml:space="preserve">, and </w:t>
      </w:r>
      <w:r>
        <w:rPr>
          <w:color w:val="000000" w:themeColor="text1"/>
        </w:rPr>
        <w:t xml:space="preserve">qPCR was performed on all plate tag PCR products using a </w:t>
      </w:r>
      <w:r w:rsidR="00F9355E" w:rsidRPr="00F9355E">
        <w:rPr>
          <w:color w:val="000000" w:themeColor="text1"/>
        </w:rPr>
        <w:t>LightCycler 480</w:t>
      </w:r>
      <w:r w:rsidR="00F9355E">
        <w:rPr>
          <w:color w:val="000000" w:themeColor="text1"/>
        </w:rPr>
        <w:t xml:space="preserve"> (Roche)</w:t>
      </w:r>
      <w:r>
        <w:rPr>
          <w:color w:val="000000" w:themeColor="text1"/>
        </w:rPr>
        <w:t xml:space="preserve"> and </w:t>
      </w:r>
      <w:r w:rsidR="001344C9" w:rsidRPr="001344C9">
        <w:rPr>
          <w:color w:val="000000" w:themeColor="text1"/>
        </w:rPr>
        <w:t>KAPA SYBR FAST qPCR Kit</w:t>
      </w:r>
      <w:r w:rsidR="001344C9">
        <w:rPr>
          <w:color w:val="000000" w:themeColor="text1"/>
        </w:rPr>
        <w:t xml:space="preserve"> (Roche)</w:t>
      </w:r>
      <w:r>
        <w:rPr>
          <w:color w:val="000000" w:themeColor="text1"/>
        </w:rPr>
        <w:t xml:space="preserve">.  qPCR results were used to pool approximately equal amounts of all samples, and 100 </w:t>
      </w:r>
      <w:r>
        <w:rPr>
          <w:color w:val="000000" w:themeColor="text1"/>
          <w:lang w:val="el-GR"/>
        </w:rPr>
        <w:t>μ</w:t>
      </w:r>
      <w:r w:rsidRPr="008023AB">
        <w:rPr>
          <w:color w:val="000000" w:themeColor="text1"/>
        </w:rPr>
        <w:t xml:space="preserve">l </w:t>
      </w:r>
      <w:r>
        <w:rPr>
          <w:color w:val="000000" w:themeColor="text1"/>
        </w:rPr>
        <w:t xml:space="preserve">of this multiplexed sample were run on a 4% gel.  Products of the desired size (260-290 bp) were isolated from each lane, purified using a </w:t>
      </w:r>
      <w:r w:rsidR="001344C9" w:rsidRPr="001344C9">
        <w:t>QIAGEN MinElute Gel Extraction kit</w:t>
      </w:r>
      <w:r w:rsidR="006B3720">
        <w:t>,</w:t>
      </w:r>
      <w:r w:rsidR="006B3720">
        <w:rPr>
          <w:color w:val="000000" w:themeColor="text1"/>
        </w:rPr>
        <w:t xml:space="preserve"> </w:t>
      </w:r>
      <w:r>
        <w:rPr>
          <w:color w:val="000000" w:themeColor="text1"/>
        </w:rPr>
        <w:t xml:space="preserve">and another qPCR was run on the purified sample. </w:t>
      </w:r>
    </w:p>
    <w:p w14:paraId="2ED7BC50" w14:textId="77777777" w:rsidR="00F85114" w:rsidRPr="00233F15" w:rsidRDefault="00F85114" w:rsidP="00F85114">
      <w:pPr>
        <w:rPr>
          <w:bCs/>
          <w:iCs/>
          <w:color w:val="000000" w:themeColor="text1"/>
        </w:rPr>
      </w:pPr>
    </w:p>
    <w:p w14:paraId="256027EC" w14:textId="77777777" w:rsidR="00F85114" w:rsidRPr="00233F15" w:rsidRDefault="00F85114" w:rsidP="00F85114">
      <w:pPr>
        <w:outlineLvl w:val="0"/>
        <w:rPr>
          <w:bCs/>
          <w:iCs/>
          <w:color w:val="000000" w:themeColor="text1"/>
        </w:rPr>
      </w:pPr>
      <w:r w:rsidRPr="00233F15">
        <w:rPr>
          <w:b/>
          <w:bCs/>
          <w:iCs/>
          <w:color w:val="000000" w:themeColor="text1"/>
        </w:rPr>
        <w:t xml:space="preserve">Analysis of </w:t>
      </w:r>
      <w:r>
        <w:rPr>
          <w:b/>
          <w:bCs/>
          <w:iCs/>
          <w:color w:val="000000" w:themeColor="text1"/>
        </w:rPr>
        <w:t>p</w:t>
      </w:r>
      <w:r w:rsidRPr="00233F15">
        <w:rPr>
          <w:b/>
          <w:bCs/>
          <w:iCs/>
          <w:color w:val="000000" w:themeColor="text1"/>
        </w:rPr>
        <w:t xml:space="preserve">ooled </w:t>
      </w:r>
      <w:r>
        <w:rPr>
          <w:b/>
          <w:bCs/>
          <w:iCs/>
          <w:color w:val="000000" w:themeColor="text1"/>
        </w:rPr>
        <w:t>s</w:t>
      </w:r>
      <w:r w:rsidRPr="00233F15">
        <w:rPr>
          <w:b/>
          <w:bCs/>
          <w:iCs/>
          <w:color w:val="000000" w:themeColor="text1"/>
        </w:rPr>
        <w:t xml:space="preserve">train </w:t>
      </w:r>
      <w:r>
        <w:rPr>
          <w:b/>
          <w:bCs/>
          <w:iCs/>
          <w:color w:val="000000" w:themeColor="text1"/>
        </w:rPr>
        <w:t>g</w:t>
      </w:r>
      <w:r w:rsidRPr="00233F15">
        <w:rPr>
          <w:b/>
          <w:bCs/>
          <w:iCs/>
          <w:color w:val="000000" w:themeColor="text1"/>
        </w:rPr>
        <w:t xml:space="preserve">enotyping </w:t>
      </w:r>
      <w:r>
        <w:rPr>
          <w:b/>
          <w:bCs/>
          <w:iCs/>
          <w:color w:val="000000" w:themeColor="text1"/>
        </w:rPr>
        <w:t>d</w:t>
      </w:r>
      <w:r w:rsidRPr="00233F15">
        <w:rPr>
          <w:b/>
          <w:bCs/>
          <w:iCs/>
          <w:color w:val="000000" w:themeColor="text1"/>
        </w:rPr>
        <w:t>ata</w:t>
      </w:r>
    </w:p>
    <w:p w14:paraId="74E860EC" w14:textId="2418384F" w:rsidR="00F85114" w:rsidRDefault="00F85114" w:rsidP="00F85114">
      <w:pPr>
        <w:jc w:val="both"/>
        <w:rPr>
          <w:bCs/>
          <w:iCs/>
          <w:color w:val="000000" w:themeColor="text1"/>
        </w:rPr>
      </w:pPr>
      <w:r>
        <w:rPr>
          <w:bCs/>
          <w:iCs/>
          <w:color w:val="000000" w:themeColor="text1"/>
        </w:rPr>
        <w:t>Pooled strain g</w:t>
      </w:r>
      <w:r w:rsidRPr="00233F15">
        <w:rPr>
          <w:bCs/>
          <w:iCs/>
          <w:color w:val="000000" w:themeColor="text1"/>
        </w:rPr>
        <w:t>enotyping PCR products were sequenced using an Illumina</w:t>
      </w:r>
      <w:r>
        <w:rPr>
          <w:bCs/>
          <w:iCs/>
          <w:color w:val="000000" w:themeColor="text1"/>
        </w:rPr>
        <w:t xml:space="preserve"> H</w:t>
      </w:r>
      <w:r w:rsidRPr="00233F15">
        <w:rPr>
          <w:bCs/>
          <w:iCs/>
          <w:color w:val="000000" w:themeColor="text1"/>
        </w:rPr>
        <w:t>iSeq</w:t>
      </w:r>
      <w:r w:rsidR="00BD6673">
        <w:rPr>
          <w:bCs/>
          <w:iCs/>
          <w:color w:val="000000" w:themeColor="text1"/>
        </w:rPr>
        <w:t xml:space="preserve"> 2000</w:t>
      </w:r>
      <w:r w:rsidRPr="00233F15">
        <w:rPr>
          <w:bCs/>
          <w:iCs/>
          <w:color w:val="000000" w:themeColor="text1"/>
        </w:rPr>
        <w:t xml:space="preserve">, and the reads were demultiplexed into individual samples corresponding to a plate and well of origin using a Perl script.  </w:t>
      </w:r>
    </w:p>
    <w:p w14:paraId="11DB35EC" w14:textId="77777777" w:rsidR="00F85114" w:rsidRDefault="00F85114" w:rsidP="00F85114">
      <w:pPr>
        <w:jc w:val="both"/>
        <w:rPr>
          <w:bCs/>
          <w:iCs/>
          <w:color w:val="000000" w:themeColor="text1"/>
        </w:rPr>
      </w:pPr>
    </w:p>
    <w:p w14:paraId="21B05FB3" w14:textId="68E5CD59" w:rsidR="00F85114" w:rsidRDefault="00F85114" w:rsidP="00F85114">
      <w:pPr>
        <w:jc w:val="both"/>
        <w:rPr>
          <w:bCs/>
          <w:iCs/>
          <w:color w:val="000000" w:themeColor="text1"/>
        </w:rPr>
      </w:pPr>
      <w:r w:rsidRPr="00233F15">
        <w:rPr>
          <w:bCs/>
          <w:iCs/>
          <w:color w:val="000000" w:themeColor="text1"/>
        </w:rPr>
        <w:t xml:space="preserve">For each sample, a </w:t>
      </w:r>
      <w:r>
        <w:rPr>
          <w:bCs/>
          <w:iCs/>
          <w:color w:val="000000" w:themeColor="text1"/>
        </w:rPr>
        <w:t xml:space="preserve">genotype calling </w:t>
      </w:r>
      <w:r w:rsidRPr="00233F15">
        <w:rPr>
          <w:bCs/>
          <w:iCs/>
          <w:color w:val="000000" w:themeColor="text1"/>
        </w:rPr>
        <w:t>pipeline determined</w:t>
      </w:r>
      <w:r>
        <w:rPr>
          <w:bCs/>
          <w:iCs/>
          <w:color w:val="000000" w:themeColor="text1"/>
        </w:rPr>
        <w:t xml:space="preserve"> the strain-specific tag</w:t>
      </w:r>
      <w:r w:rsidRPr="00233F15">
        <w:rPr>
          <w:bCs/>
          <w:iCs/>
          <w:color w:val="000000" w:themeColor="text1"/>
        </w:rPr>
        <w:t xml:space="preserve"> sequences and genotype from the reads. </w:t>
      </w:r>
      <w:r>
        <w:rPr>
          <w:bCs/>
          <w:iCs/>
          <w:color w:val="000000" w:themeColor="text1"/>
        </w:rPr>
        <w:t>The parameters of this</w:t>
      </w:r>
      <w:r w:rsidRPr="00233F15">
        <w:rPr>
          <w:bCs/>
          <w:iCs/>
          <w:color w:val="000000" w:themeColor="text1"/>
        </w:rPr>
        <w:t xml:space="preserve"> </w:t>
      </w:r>
      <w:r>
        <w:rPr>
          <w:bCs/>
          <w:iCs/>
          <w:color w:val="000000" w:themeColor="text1"/>
        </w:rPr>
        <w:t>pipeline were trained based on known reference strains.  C</w:t>
      </w:r>
      <w:r w:rsidRPr="00233F15">
        <w:rPr>
          <w:bCs/>
          <w:iCs/>
          <w:color w:val="000000" w:themeColor="text1"/>
        </w:rPr>
        <w:t xml:space="preserve">ross-validated accuracy for each gene is reported in </w:t>
      </w:r>
      <w:r w:rsidR="004452EF">
        <w:rPr>
          <w:bCs/>
          <w:iCs/>
          <w:color w:val="000000" w:themeColor="text1"/>
        </w:rPr>
        <w:t xml:space="preserve">Figure </w:t>
      </w:r>
      <w:r>
        <w:rPr>
          <w:bCs/>
          <w:iCs/>
          <w:color w:val="000000" w:themeColor="text1"/>
        </w:rPr>
        <w:t>S2</w:t>
      </w:r>
      <w:r w:rsidRPr="00233F15">
        <w:rPr>
          <w:bCs/>
          <w:iCs/>
          <w:color w:val="000000" w:themeColor="text1"/>
        </w:rPr>
        <w:t>A.</w:t>
      </w:r>
    </w:p>
    <w:p w14:paraId="06541C04" w14:textId="77777777" w:rsidR="00F85114" w:rsidRDefault="00F85114" w:rsidP="00F85114">
      <w:pPr>
        <w:jc w:val="both"/>
        <w:rPr>
          <w:bCs/>
          <w:iCs/>
          <w:color w:val="000000" w:themeColor="text1"/>
        </w:rPr>
      </w:pPr>
    </w:p>
    <w:p w14:paraId="67BCD9C3" w14:textId="7AC8DCF9" w:rsidR="00AF7BF3" w:rsidRDefault="00F85114" w:rsidP="00F85114">
      <w:pPr>
        <w:jc w:val="both"/>
        <w:rPr>
          <w:color w:val="222222"/>
          <w:shd w:val="clear" w:color="auto" w:fill="FFFFFF"/>
        </w:rPr>
      </w:pPr>
      <w:r>
        <w:rPr>
          <w:bCs/>
          <w:iCs/>
          <w:color w:val="000000" w:themeColor="text1"/>
        </w:rPr>
        <w:t>UP or DN tag</w:t>
      </w:r>
      <w:r w:rsidRPr="00233F15">
        <w:rPr>
          <w:bCs/>
          <w:iCs/>
          <w:color w:val="000000" w:themeColor="text1"/>
        </w:rPr>
        <w:t xml:space="preserve"> identity and a corresponding genotype was successfully determined for 7,195 samples. </w:t>
      </w:r>
      <w:r w:rsidR="001B0287">
        <w:rPr>
          <w:bCs/>
          <w:iCs/>
          <w:color w:val="000000" w:themeColor="text1"/>
        </w:rPr>
        <w:t xml:space="preserve"> </w:t>
      </w:r>
      <w:r w:rsidRPr="00233F15">
        <w:rPr>
          <w:bCs/>
          <w:iCs/>
          <w:color w:val="000000" w:themeColor="text1"/>
        </w:rPr>
        <w:t xml:space="preserve">For 7,030 </w:t>
      </w:r>
      <w:r>
        <w:rPr>
          <w:bCs/>
          <w:iCs/>
          <w:color w:val="000000" w:themeColor="text1"/>
        </w:rPr>
        <w:t>samples, the UP or DN tag</w:t>
      </w:r>
      <w:r w:rsidRPr="00233F15">
        <w:rPr>
          <w:bCs/>
          <w:iCs/>
          <w:color w:val="000000" w:themeColor="text1"/>
        </w:rPr>
        <w:t xml:space="preserve"> was unique, and for 165 samples, both </w:t>
      </w:r>
      <w:r>
        <w:rPr>
          <w:bCs/>
          <w:iCs/>
          <w:color w:val="000000" w:themeColor="text1"/>
        </w:rPr>
        <w:t>the UP and DN tag</w:t>
      </w:r>
      <w:r w:rsidRPr="00233F15">
        <w:rPr>
          <w:bCs/>
          <w:iCs/>
          <w:color w:val="000000" w:themeColor="text1"/>
        </w:rPr>
        <w:t xml:space="preserve"> sequences were redundant with another sample where the called genotype was isogenic or highly similar (</w:t>
      </w:r>
      <w:r w:rsidRPr="00233F15">
        <w:rPr>
          <w:color w:val="222222"/>
          <w:shd w:val="clear" w:color="auto" w:fill="FFFFFF"/>
        </w:rPr>
        <w:t>≤</w:t>
      </w:r>
      <w:r w:rsidR="00AF7BF3">
        <w:rPr>
          <w:color w:val="222222"/>
          <w:shd w:val="clear" w:color="auto" w:fill="FFFFFF"/>
        </w:rPr>
        <w:t xml:space="preserve"> </w:t>
      </w:r>
      <w:r w:rsidRPr="00233F15">
        <w:rPr>
          <w:color w:val="222222"/>
          <w:shd w:val="clear" w:color="auto" w:fill="FFFFFF"/>
        </w:rPr>
        <w:t xml:space="preserve">2 differences), </w:t>
      </w:r>
      <w:r>
        <w:rPr>
          <w:color w:val="222222"/>
          <w:shd w:val="clear" w:color="auto" w:fill="FFFFFF"/>
        </w:rPr>
        <w:t>indicating</w:t>
      </w:r>
      <w:r w:rsidRPr="00233F15">
        <w:rPr>
          <w:color w:val="222222"/>
          <w:shd w:val="clear" w:color="auto" w:fill="FFFFFF"/>
        </w:rPr>
        <w:t xml:space="preserve"> the presence of a single strain in multiple wells.</w:t>
      </w:r>
      <w:r w:rsidR="00250D9F">
        <w:rPr>
          <w:color w:val="222222"/>
          <w:shd w:val="clear" w:color="auto" w:fill="FFFFFF"/>
        </w:rPr>
        <w:t xml:space="preserve">  If a single strain existed in multiple wells, </w:t>
      </w:r>
      <w:r w:rsidR="00AF7BF3">
        <w:rPr>
          <w:color w:val="222222"/>
          <w:shd w:val="clear" w:color="auto" w:fill="FFFFFF"/>
        </w:rPr>
        <w:t>genotyping data from a single well was assigned to the barcode at random.</w:t>
      </w:r>
    </w:p>
    <w:p w14:paraId="5B036B27" w14:textId="77777777" w:rsidR="00F85114" w:rsidRPr="00233F15" w:rsidRDefault="00F85114" w:rsidP="00F85114">
      <w:pPr>
        <w:rPr>
          <w:b/>
          <w:bCs/>
          <w:iCs/>
          <w:color w:val="000000" w:themeColor="text1"/>
        </w:rPr>
      </w:pPr>
    </w:p>
    <w:p w14:paraId="2D329534" w14:textId="2D620E98" w:rsidR="00F85114" w:rsidRPr="00233F15" w:rsidRDefault="00A13491" w:rsidP="00F85114">
      <w:pPr>
        <w:outlineLvl w:val="0"/>
        <w:rPr>
          <w:b/>
          <w:bCs/>
          <w:iCs/>
          <w:color w:val="000000" w:themeColor="text1"/>
        </w:rPr>
      </w:pPr>
      <w:r>
        <w:rPr>
          <w:b/>
          <w:bCs/>
          <w:iCs/>
          <w:color w:val="000000" w:themeColor="text1"/>
        </w:rPr>
        <w:t>Refining Genotype for Putative Wild-Type Strains</w:t>
      </w:r>
    </w:p>
    <w:p w14:paraId="0892C429" w14:textId="0C3231CA" w:rsidR="00F85114" w:rsidRPr="00233F15" w:rsidRDefault="00F85114" w:rsidP="00F85114">
      <w:pPr>
        <w:jc w:val="both"/>
        <w:rPr>
          <w:rFonts w:eastAsia="Calibri"/>
          <w:color w:val="333333"/>
          <w:shd w:val="clear" w:color="auto" w:fill="FFFFFF"/>
        </w:rPr>
      </w:pPr>
      <w:r w:rsidRPr="00233F15">
        <w:rPr>
          <w:bCs/>
          <w:iCs/>
          <w:color w:val="000000" w:themeColor="text1"/>
        </w:rPr>
        <w:t xml:space="preserve">For </w:t>
      </w:r>
      <w:r w:rsidR="00C03658" w:rsidRPr="00233F15">
        <w:rPr>
          <w:bCs/>
          <w:iCs/>
          <w:color w:val="000000" w:themeColor="text1"/>
        </w:rPr>
        <w:t>131 MAT</w:t>
      </w:r>
      <w:r w:rsidR="00C03658" w:rsidRPr="00362D4D">
        <w:rPr>
          <w:rFonts w:eastAsia="Calibri"/>
          <w:b/>
          <w:color w:val="333333"/>
          <w:shd w:val="clear" w:color="auto" w:fill="FFFFFF"/>
        </w:rPr>
        <w:t>α</w:t>
      </w:r>
      <w:r w:rsidR="00C03658" w:rsidRPr="00233F15">
        <w:rPr>
          <w:rFonts w:eastAsia="Calibri"/>
          <w:color w:val="333333"/>
          <w:shd w:val="clear" w:color="auto" w:fill="FFFFFF"/>
        </w:rPr>
        <w:t xml:space="preserve"> </w:t>
      </w:r>
      <w:r w:rsidR="00C03658">
        <w:rPr>
          <w:rFonts w:eastAsia="Calibri"/>
          <w:color w:val="333333"/>
          <w:shd w:val="clear" w:color="auto" w:fill="FFFFFF"/>
        </w:rPr>
        <w:t xml:space="preserve">and </w:t>
      </w:r>
      <w:r w:rsidRPr="00233F15">
        <w:rPr>
          <w:bCs/>
          <w:iCs/>
          <w:color w:val="000000" w:themeColor="text1"/>
        </w:rPr>
        <w:t>7</w:t>
      </w:r>
      <w:r>
        <w:rPr>
          <w:bCs/>
          <w:iCs/>
          <w:color w:val="000000" w:themeColor="text1"/>
        </w:rPr>
        <w:t>3</w:t>
      </w:r>
      <w:r w:rsidRPr="00233F15">
        <w:rPr>
          <w:bCs/>
          <w:iCs/>
          <w:color w:val="000000" w:themeColor="text1"/>
        </w:rPr>
        <w:t xml:space="preserve"> MAT</w:t>
      </w:r>
      <w:r w:rsidRPr="00233F15">
        <w:rPr>
          <w:b/>
          <w:bCs/>
          <w:iCs/>
          <w:color w:val="000000" w:themeColor="text1"/>
        </w:rPr>
        <w:t>a</w:t>
      </w:r>
      <w:r w:rsidRPr="00233F15">
        <w:rPr>
          <w:bCs/>
          <w:iCs/>
          <w:color w:val="000000" w:themeColor="text1"/>
        </w:rPr>
        <w:t xml:space="preserve"> </w:t>
      </w:r>
      <w:r w:rsidRPr="00233F15">
        <w:rPr>
          <w:rFonts w:eastAsia="Calibri"/>
          <w:color w:val="333333"/>
          <w:shd w:val="clear" w:color="auto" w:fill="FFFFFF"/>
        </w:rPr>
        <w:t xml:space="preserve">strains, pooled </w:t>
      </w:r>
      <w:r>
        <w:rPr>
          <w:rFonts w:eastAsia="Calibri"/>
          <w:color w:val="333333"/>
          <w:shd w:val="clear" w:color="auto" w:fill="FFFFFF"/>
        </w:rPr>
        <w:t>sequencing analysis had called the genotype</w:t>
      </w:r>
      <w:r w:rsidRPr="00233F15">
        <w:rPr>
          <w:rFonts w:eastAsia="Calibri"/>
          <w:color w:val="333333"/>
          <w:shd w:val="clear" w:color="auto" w:fill="FFFFFF"/>
        </w:rPr>
        <w:t xml:space="preserve"> as wild-type.  Many of these strains were isolated and tested for the presence of one or more gene knockout cassettes by growth in SC</w:t>
      </w:r>
      <w:r>
        <w:rPr>
          <w:rFonts w:eastAsia="Calibri"/>
          <w:color w:val="333333"/>
          <w:shd w:val="clear" w:color="auto" w:fill="FFFFFF"/>
        </w:rPr>
        <w:t>–</w:t>
      </w:r>
      <w:r w:rsidRPr="00233F15">
        <w:rPr>
          <w:rFonts w:eastAsia="Calibri"/>
          <w:color w:val="333333"/>
          <w:shd w:val="clear" w:color="auto" w:fill="FFFFFF"/>
        </w:rPr>
        <w:t>Ura. Out of 96 MAT</w:t>
      </w:r>
      <w:r w:rsidRPr="00362D4D">
        <w:rPr>
          <w:rFonts w:eastAsia="Calibri"/>
          <w:b/>
          <w:color w:val="333333"/>
          <w:shd w:val="clear" w:color="auto" w:fill="FFFFFF"/>
        </w:rPr>
        <w:t>α</w:t>
      </w:r>
      <w:r w:rsidRPr="00233F15">
        <w:rPr>
          <w:rFonts w:eastAsia="Calibri"/>
          <w:color w:val="333333"/>
          <w:shd w:val="clear" w:color="auto" w:fill="FFFFFF"/>
        </w:rPr>
        <w:t xml:space="preserve"> strains, 74 exhibited no detectable growth</w:t>
      </w:r>
      <w:r>
        <w:rPr>
          <w:rFonts w:eastAsia="Calibri"/>
          <w:color w:val="333333"/>
          <w:shd w:val="clear" w:color="auto" w:fill="FFFFFF"/>
        </w:rPr>
        <w:t xml:space="preserve"> in SC–</w:t>
      </w:r>
      <w:r w:rsidRPr="00233F15">
        <w:rPr>
          <w:rFonts w:eastAsia="Calibri"/>
          <w:color w:val="333333"/>
          <w:shd w:val="clear" w:color="auto" w:fill="FFFFFF"/>
        </w:rPr>
        <w:t>Ura</w:t>
      </w:r>
      <w:r w:rsidR="00AF7BF3">
        <w:rPr>
          <w:rFonts w:eastAsia="Calibri"/>
          <w:color w:val="333333"/>
          <w:shd w:val="clear" w:color="auto" w:fill="FFFFFF"/>
        </w:rPr>
        <w:t xml:space="preserve"> (indicating </w:t>
      </w:r>
      <w:r w:rsidR="00C03658">
        <w:rPr>
          <w:rFonts w:eastAsia="Calibri"/>
          <w:color w:val="333333"/>
          <w:shd w:val="clear" w:color="auto" w:fill="FFFFFF"/>
        </w:rPr>
        <w:t>the absence of any knockout cassettes</w:t>
      </w:r>
      <w:r w:rsidR="00AF7BF3">
        <w:rPr>
          <w:rFonts w:eastAsia="Calibri"/>
          <w:color w:val="333333"/>
          <w:shd w:val="clear" w:color="auto" w:fill="FFFFFF"/>
        </w:rPr>
        <w:t>)</w:t>
      </w:r>
      <w:r w:rsidRPr="00233F15">
        <w:rPr>
          <w:rFonts w:eastAsia="Calibri"/>
          <w:color w:val="333333"/>
          <w:shd w:val="clear" w:color="auto" w:fill="FFFFFF"/>
        </w:rPr>
        <w:t xml:space="preserve">, and likely arose from remaining barcoder parents </w:t>
      </w:r>
      <w:r>
        <w:rPr>
          <w:rFonts w:eastAsia="Calibri"/>
          <w:color w:val="333333"/>
          <w:shd w:val="clear" w:color="auto" w:fill="FFFFFF"/>
        </w:rPr>
        <w:t>which had escaped a previous SC–</w:t>
      </w:r>
      <w:r w:rsidRPr="00233F15">
        <w:rPr>
          <w:rFonts w:eastAsia="Calibri"/>
          <w:color w:val="333333"/>
          <w:shd w:val="clear" w:color="auto" w:fill="FFFFFF"/>
        </w:rPr>
        <w:t>Ura selection step.  The genotypes for the these 74 strains were kept as is, while the other 23 strains, as well as 46 untested strains were discarded from the analysis. Out of 45 MAT</w:t>
      </w:r>
      <w:r w:rsidRPr="00362D4D">
        <w:rPr>
          <w:b/>
          <w:bCs/>
          <w:iCs/>
          <w:color w:val="000000" w:themeColor="text1"/>
        </w:rPr>
        <w:t>a</w:t>
      </w:r>
      <w:r w:rsidRPr="00233F15">
        <w:rPr>
          <w:b/>
          <w:bCs/>
          <w:iCs/>
          <w:color w:val="000000" w:themeColor="text1"/>
        </w:rPr>
        <w:t xml:space="preserve"> </w:t>
      </w:r>
      <w:r w:rsidRPr="00233F15">
        <w:rPr>
          <w:bCs/>
          <w:iCs/>
          <w:color w:val="000000" w:themeColor="text1"/>
        </w:rPr>
        <w:t>strains, all exhibited growth in SC</w:t>
      </w:r>
      <w:r>
        <w:rPr>
          <w:bCs/>
          <w:iCs/>
          <w:color w:val="000000" w:themeColor="text1"/>
        </w:rPr>
        <w:t>–</w:t>
      </w:r>
      <w:r w:rsidRPr="00233F15">
        <w:rPr>
          <w:bCs/>
          <w:iCs/>
          <w:color w:val="000000" w:themeColor="text1"/>
        </w:rPr>
        <w:t>Ura</w:t>
      </w:r>
      <w:r w:rsidR="00C03658">
        <w:rPr>
          <w:bCs/>
          <w:iCs/>
          <w:color w:val="000000" w:themeColor="text1"/>
        </w:rPr>
        <w:t xml:space="preserve"> (indicating a knockout cassette at one or more loci)</w:t>
      </w:r>
      <w:r w:rsidRPr="00233F15">
        <w:rPr>
          <w:bCs/>
          <w:iCs/>
          <w:color w:val="000000" w:themeColor="text1"/>
        </w:rPr>
        <w:t>. Individual genotyping was performed for these MAT</w:t>
      </w:r>
      <w:r w:rsidRPr="00362D4D">
        <w:rPr>
          <w:b/>
          <w:bCs/>
          <w:iCs/>
          <w:color w:val="000000" w:themeColor="text1"/>
        </w:rPr>
        <w:t>a</w:t>
      </w:r>
      <w:r w:rsidRPr="00233F15">
        <w:rPr>
          <w:bCs/>
          <w:iCs/>
          <w:color w:val="000000" w:themeColor="text1"/>
        </w:rPr>
        <w:t xml:space="preserve"> strains, and was successful for 40 of 45 strains</w:t>
      </w:r>
      <w:r>
        <w:rPr>
          <w:bCs/>
          <w:iCs/>
          <w:color w:val="000000" w:themeColor="text1"/>
        </w:rPr>
        <w:t>, confirming the lack of true wild types</w:t>
      </w:r>
      <w:r w:rsidRPr="00233F15">
        <w:rPr>
          <w:bCs/>
          <w:iCs/>
          <w:color w:val="000000" w:themeColor="text1"/>
        </w:rPr>
        <w:t>. These strains had their genotype corrected (</w:t>
      </w:r>
      <w:r>
        <w:rPr>
          <w:bCs/>
          <w:iCs/>
          <w:color w:val="000000" w:themeColor="text1"/>
        </w:rPr>
        <w:t xml:space="preserve">Data </w:t>
      </w:r>
      <w:r w:rsidRPr="00233F15">
        <w:rPr>
          <w:bCs/>
          <w:iCs/>
          <w:color w:val="000000" w:themeColor="text1"/>
        </w:rPr>
        <w:t>S</w:t>
      </w:r>
      <w:r>
        <w:rPr>
          <w:bCs/>
          <w:iCs/>
          <w:color w:val="000000" w:themeColor="text1"/>
        </w:rPr>
        <w:t>2</w:t>
      </w:r>
      <w:r w:rsidRPr="00233F15">
        <w:rPr>
          <w:bCs/>
          <w:iCs/>
          <w:color w:val="000000" w:themeColor="text1"/>
        </w:rPr>
        <w:t xml:space="preserve">). The 5 </w:t>
      </w:r>
      <w:r w:rsidR="004F571D" w:rsidRPr="00233F15">
        <w:rPr>
          <w:bCs/>
          <w:iCs/>
          <w:color w:val="000000" w:themeColor="text1"/>
        </w:rPr>
        <w:t>unsuccessfully</w:t>
      </w:r>
      <w:r w:rsidRPr="00233F15">
        <w:rPr>
          <w:bCs/>
          <w:iCs/>
          <w:color w:val="000000" w:themeColor="text1"/>
        </w:rPr>
        <w:t xml:space="preserve"> genotyped strains, as well as 28 </w:t>
      </w:r>
      <w:r w:rsidR="00441D29">
        <w:rPr>
          <w:bCs/>
          <w:iCs/>
          <w:color w:val="000000" w:themeColor="text1"/>
        </w:rPr>
        <w:t>untested</w:t>
      </w:r>
      <w:r w:rsidR="00441D29" w:rsidRPr="00233F15">
        <w:rPr>
          <w:bCs/>
          <w:iCs/>
          <w:color w:val="000000" w:themeColor="text1"/>
        </w:rPr>
        <w:t xml:space="preserve"> </w:t>
      </w:r>
      <w:r w:rsidRPr="00233F15">
        <w:rPr>
          <w:bCs/>
          <w:iCs/>
          <w:color w:val="000000" w:themeColor="text1"/>
        </w:rPr>
        <w:t>strains were discarded from analysis.  When calculating linkage and distribution of gene knockouts</w:t>
      </w:r>
      <w:r>
        <w:rPr>
          <w:bCs/>
          <w:iCs/>
          <w:color w:val="000000" w:themeColor="text1"/>
        </w:rPr>
        <w:t xml:space="preserve"> </w:t>
      </w:r>
      <w:r>
        <w:rPr>
          <w:bCs/>
          <w:iCs/>
          <w:color w:val="000000" w:themeColor="text1"/>
        </w:rPr>
        <w:lastRenderedPageBreak/>
        <w:t>(</w:t>
      </w:r>
      <w:r w:rsidR="004452EF">
        <w:rPr>
          <w:bCs/>
          <w:iCs/>
          <w:color w:val="000000" w:themeColor="text1"/>
        </w:rPr>
        <w:t xml:space="preserve">Figure </w:t>
      </w:r>
      <w:r>
        <w:rPr>
          <w:bCs/>
          <w:iCs/>
          <w:color w:val="000000" w:themeColor="text1"/>
        </w:rPr>
        <w:t>S2</w:t>
      </w:r>
      <w:r w:rsidR="00610F42">
        <w:rPr>
          <w:bCs/>
          <w:iCs/>
          <w:color w:val="000000" w:themeColor="text1"/>
        </w:rPr>
        <w:t>C</w:t>
      </w:r>
      <w:r>
        <w:rPr>
          <w:bCs/>
          <w:iCs/>
          <w:color w:val="000000" w:themeColor="text1"/>
        </w:rPr>
        <w:t>)</w:t>
      </w:r>
      <w:r w:rsidRPr="00233F15">
        <w:rPr>
          <w:bCs/>
          <w:iCs/>
          <w:color w:val="000000" w:themeColor="text1"/>
        </w:rPr>
        <w:t>, the wild-type MAT</w:t>
      </w:r>
      <w:r w:rsidRPr="00362D4D">
        <w:rPr>
          <w:rFonts w:eastAsia="Calibri"/>
          <w:b/>
          <w:color w:val="333333"/>
          <w:shd w:val="clear" w:color="auto" w:fill="FFFFFF"/>
        </w:rPr>
        <w:t>α</w:t>
      </w:r>
      <w:r w:rsidRPr="00233F15">
        <w:rPr>
          <w:rFonts w:eastAsia="Calibri"/>
          <w:color w:val="333333"/>
          <w:shd w:val="clear" w:color="auto" w:fill="FFFFFF"/>
        </w:rPr>
        <w:t xml:space="preserve"> strains were excluded from analysis as they were likely parental strains rather than progeny arising from mating.</w:t>
      </w:r>
    </w:p>
    <w:p w14:paraId="017C0B53" w14:textId="77777777" w:rsidR="00F85114" w:rsidRPr="00233F15" w:rsidRDefault="00F85114" w:rsidP="00F85114">
      <w:pPr>
        <w:rPr>
          <w:b/>
          <w:bCs/>
          <w:iCs/>
          <w:color w:val="000000" w:themeColor="text1"/>
        </w:rPr>
      </w:pPr>
    </w:p>
    <w:p w14:paraId="0ECB2BFF" w14:textId="77777777" w:rsidR="00F85114" w:rsidRPr="00233F15" w:rsidRDefault="00F85114" w:rsidP="00F85114">
      <w:pPr>
        <w:outlineLvl w:val="0"/>
        <w:rPr>
          <w:b/>
          <w:bCs/>
          <w:iCs/>
          <w:color w:val="000000" w:themeColor="text1"/>
        </w:rPr>
      </w:pPr>
      <w:r w:rsidRPr="00233F15">
        <w:rPr>
          <w:b/>
          <w:bCs/>
          <w:iCs/>
          <w:color w:val="000000" w:themeColor="text1"/>
        </w:rPr>
        <w:t xml:space="preserve">Estimating </w:t>
      </w:r>
      <w:r>
        <w:rPr>
          <w:b/>
          <w:bCs/>
          <w:iCs/>
          <w:color w:val="000000" w:themeColor="text1"/>
        </w:rPr>
        <w:t>g</w:t>
      </w:r>
      <w:r w:rsidRPr="00233F15">
        <w:rPr>
          <w:b/>
          <w:bCs/>
          <w:iCs/>
          <w:color w:val="000000" w:themeColor="text1"/>
        </w:rPr>
        <w:t xml:space="preserve">enotyping </w:t>
      </w:r>
      <w:r>
        <w:rPr>
          <w:b/>
          <w:bCs/>
          <w:iCs/>
          <w:color w:val="000000" w:themeColor="text1"/>
        </w:rPr>
        <w:t>a</w:t>
      </w:r>
      <w:r w:rsidRPr="00233F15">
        <w:rPr>
          <w:b/>
          <w:bCs/>
          <w:iCs/>
          <w:color w:val="000000" w:themeColor="text1"/>
        </w:rPr>
        <w:t xml:space="preserve">ccuracy by </w:t>
      </w:r>
      <w:r>
        <w:rPr>
          <w:b/>
          <w:bCs/>
          <w:iCs/>
          <w:color w:val="000000" w:themeColor="text1"/>
        </w:rPr>
        <w:t>k</w:t>
      </w:r>
      <w:r w:rsidRPr="00233F15">
        <w:rPr>
          <w:b/>
          <w:bCs/>
          <w:iCs/>
          <w:color w:val="000000" w:themeColor="text1"/>
        </w:rPr>
        <w:t xml:space="preserve">nockout </w:t>
      </w:r>
      <w:r>
        <w:rPr>
          <w:b/>
          <w:bCs/>
          <w:iCs/>
          <w:color w:val="000000" w:themeColor="text1"/>
        </w:rPr>
        <w:t>d</w:t>
      </w:r>
      <w:r w:rsidRPr="00233F15">
        <w:rPr>
          <w:b/>
          <w:bCs/>
          <w:iCs/>
          <w:color w:val="000000" w:themeColor="text1"/>
        </w:rPr>
        <w:t>istribution</w:t>
      </w:r>
    </w:p>
    <w:p w14:paraId="23639BFF" w14:textId="0DAA9E04" w:rsidR="00F85114" w:rsidRPr="00233F15" w:rsidRDefault="00F85114" w:rsidP="00F85114">
      <w:pPr>
        <w:jc w:val="both"/>
      </w:pPr>
      <w:r w:rsidRPr="00233F15">
        <w:t>To lend independent support to the genotyping accuracy determined by gold standard strains, an alternate</w:t>
      </w:r>
      <w:r>
        <w:t xml:space="preserve"> method</w:t>
      </w:r>
      <w:r w:rsidRPr="00233F15">
        <w:t xml:space="preserve"> based on the distribution of knockouts in the population</w:t>
      </w:r>
      <w:r>
        <w:t xml:space="preserve"> was used</w:t>
      </w:r>
      <w:r w:rsidRPr="00233F15">
        <w:t xml:space="preserve">.  Since </w:t>
      </w:r>
      <w:r w:rsidRPr="00233F15">
        <w:rPr>
          <w:i/>
        </w:rPr>
        <w:t xml:space="preserve">en masse </w:t>
      </w:r>
      <w:r w:rsidRPr="00233F15">
        <w:t xml:space="preserve">genotyping associates barcode sequences with ABC transporter knockouts, the absence of a given barcode implies either a wild-type genotype at that locus or a failure in amplification, sequencing, or calling.  Conversely, cases where a wild-type is called as a mutant are expected to be comparably </w:t>
      </w:r>
      <w:r>
        <w:t>rare</w:t>
      </w:r>
      <w:r w:rsidRPr="00233F15">
        <w:t xml:space="preserve">.  Excess wild-type calls lead to a reduction in the average number of knockouts in the pool, and can be used to estimate genotyping accuracy.  </w:t>
      </w:r>
      <w:r w:rsidRPr="00233F15">
        <w:rPr>
          <w:color w:val="000000" w:themeColor="text1"/>
        </w:rPr>
        <w:t xml:space="preserve">The average number of knockouts in the pool was 7.0, lower than the 8 expected with perfect genotyping.  </w:t>
      </w:r>
      <w:r>
        <w:rPr>
          <w:color w:val="000000" w:themeColor="text1"/>
        </w:rPr>
        <w:t>If wild-type to mutant miscalls</w:t>
      </w:r>
      <w:r w:rsidR="00077FEB">
        <w:rPr>
          <w:color w:val="000000" w:themeColor="text1"/>
        </w:rPr>
        <w:t xml:space="preserve"> are negligible</w:t>
      </w:r>
      <w:r>
        <w:rPr>
          <w:color w:val="000000" w:themeColor="text1"/>
        </w:rPr>
        <w:t>, t</w:t>
      </w:r>
      <w:r w:rsidRPr="00233F15">
        <w:rPr>
          <w:color w:val="000000" w:themeColor="text1"/>
        </w:rPr>
        <w:t>his number</w:t>
      </w:r>
      <w:r>
        <w:rPr>
          <w:color w:val="000000" w:themeColor="text1"/>
        </w:rPr>
        <w:t xml:space="preserve"> i</w:t>
      </w:r>
      <w:r w:rsidRPr="00233F15">
        <w:rPr>
          <w:color w:val="000000" w:themeColor="text1"/>
        </w:rPr>
        <w:t xml:space="preserve">s most </w:t>
      </w:r>
      <w:r>
        <w:rPr>
          <w:color w:val="000000" w:themeColor="text1"/>
        </w:rPr>
        <w:t>likely</w:t>
      </w:r>
      <w:r w:rsidRPr="00233F15">
        <w:rPr>
          <w:color w:val="000000" w:themeColor="text1"/>
        </w:rPr>
        <w:t xml:space="preserve"> with an </w:t>
      </w:r>
      <w:r w:rsidR="00156CCE">
        <w:rPr>
          <w:color w:val="000000" w:themeColor="text1"/>
        </w:rPr>
        <w:t>‘</w:t>
      </w:r>
      <w:r w:rsidRPr="00233F15">
        <w:rPr>
          <w:color w:val="000000" w:themeColor="text1"/>
        </w:rPr>
        <w:t>asymmetric</w:t>
      </w:r>
      <w:r w:rsidR="00156CCE">
        <w:rPr>
          <w:color w:val="000000" w:themeColor="text1"/>
        </w:rPr>
        <w:t>’</w:t>
      </w:r>
      <w:r w:rsidRPr="00233F15">
        <w:rPr>
          <w:color w:val="000000" w:themeColor="text1"/>
        </w:rPr>
        <w:t xml:space="preserve"> genotyping accuracy of 93.8%, compared to the 93.2% </w:t>
      </w:r>
      <w:r>
        <w:rPr>
          <w:color w:val="000000" w:themeColor="text1"/>
        </w:rPr>
        <w:t>estimated</w:t>
      </w:r>
      <w:r w:rsidRPr="00233F15">
        <w:rPr>
          <w:color w:val="000000" w:themeColor="text1"/>
        </w:rPr>
        <w:t xml:space="preserve"> by comparison to gold standards (</w:t>
      </w:r>
      <w:r w:rsidR="004452EF">
        <w:rPr>
          <w:color w:val="000000" w:themeColor="text1"/>
        </w:rPr>
        <w:t xml:space="preserve">Figure </w:t>
      </w:r>
      <w:r>
        <w:rPr>
          <w:color w:val="000000" w:themeColor="text1"/>
        </w:rPr>
        <w:t>S2</w:t>
      </w:r>
      <w:r w:rsidR="00077FEB">
        <w:rPr>
          <w:color w:val="000000" w:themeColor="text1"/>
        </w:rPr>
        <w:t>B</w:t>
      </w:r>
      <w:r w:rsidRPr="00233F15">
        <w:rPr>
          <w:color w:val="000000" w:themeColor="text1"/>
        </w:rPr>
        <w:t xml:space="preserve">). </w:t>
      </w:r>
    </w:p>
    <w:p w14:paraId="2A47C703" w14:textId="77777777" w:rsidR="00C763AA" w:rsidRPr="00233F15" w:rsidRDefault="00C763AA" w:rsidP="00224FCB">
      <w:pPr>
        <w:rPr>
          <w:b/>
          <w:bCs/>
          <w:iCs/>
          <w:color w:val="000000" w:themeColor="text1"/>
        </w:rPr>
      </w:pPr>
    </w:p>
    <w:p w14:paraId="53A52FAB" w14:textId="59EDD1D8" w:rsidR="002F34C1" w:rsidRPr="00233F15" w:rsidRDefault="00476697" w:rsidP="00224FCB">
      <w:pPr>
        <w:outlineLvl w:val="0"/>
        <w:rPr>
          <w:b/>
          <w:bCs/>
          <w:iCs/>
          <w:color w:val="000000" w:themeColor="text1"/>
        </w:rPr>
      </w:pPr>
      <w:r w:rsidRPr="00233F15">
        <w:rPr>
          <w:b/>
          <w:bCs/>
          <w:iCs/>
          <w:color w:val="000000" w:themeColor="text1"/>
        </w:rPr>
        <w:t>Indivi</w:t>
      </w:r>
      <w:r w:rsidR="00F85114">
        <w:rPr>
          <w:b/>
          <w:bCs/>
          <w:iCs/>
          <w:color w:val="000000" w:themeColor="text1"/>
        </w:rPr>
        <w:t>d</w:t>
      </w:r>
      <w:r w:rsidRPr="00233F15">
        <w:rPr>
          <w:b/>
          <w:bCs/>
          <w:iCs/>
          <w:color w:val="000000" w:themeColor="text1"/>
        </w:rPr>
        <w:t xml:space="preserve">ual </w:t>
      </w:r>
      <w:r w:rsidR="00996366">
        <w:rPr>
          <w:b/>
          <w:bCs/>
          <w:iCs/>
          <w:color w:val="000000" w:themeColor="text1"/>
        </w:rPr>
        <w:t>l</w:t>
      </w:r>
      <w:r w:rsidR="00EB3337" w:rsidRPr="00233F15">
        <w:rPr>
          <w:b/>
          <w:bCs/>
          <w:iCs/>
          <w:color w:val="000000" w:themeColor="text1"/>
        </w:rPr>
        <w:t xml:space="preserve">iquid </w:t>
      </w:r>
      <w:r w:rsidR="00996366">
        <w:rPr>
          <w:b/>
          <w:bCs/>
          <w:iCs/>
          <w:color w:val="000000" w:themeColor="text1"/>
        </w:rPr>
        <w:t>g</w:t>
      </w:r>
      <w:r w:rsidR="00EB3337" w:rsidRPr="00233F15">
        <w:rPr>
          <w:b/>
          <w:bCs/>
          <w:iCs/>
          <w:color w:val="000000" w:themeColor="text1"/>
        </w:rPr>
        <w:t xml:space="preserve">rowth </w:t>
      </w:r>
      <w:r w:rsidR="00996366">
        <w:rPr>
          <w:b/>
          <w:bCs/>
          <w:iCs/>
          <w:color w:val="000000" w:themeColor="text1"/>
        </w:rPr>
        <w:t>p</w:t>
      </w:r>
      <w:r w:rsidR="00C13CAE" w:rsidRPr="00233F15">
        <w:rPr>
          <w:b/>
          <w:bCs/>
          <w:iCs/>
          <w:color w:val="000000" w:themeColor="text1"/>
        </w:rPr>
        <w:t>rofiling</w:t>
      </w:r>
    </w:p>
    <w:p w14:paraId="52BD16E0" w14:textId="73340E20" w:rsidR="00C13CAE" w:rsidRPr="00F92F94" w:rsidRDefault="00F85114" w:rsidP="00700EDC">
      <w:pPr>
        <w:jc w:val="both"/>
        <w:rPr>
          <w:bCs/>
          <w:iCs/>
          <w:color w:val="000000" w:themeColor="text1"/>
        </w:rPr>
      </w:pPr>
      <w:r w:rsidRPr="00233F15">
        <w:rPr>
          <w:bCs/>
          <w:iCs/>
          <w:color w:val="000000" w:themeColor="text1"/>
        </w:rPr>
        <w:t xml:space="preserve">To measure individual strain growth, </w:t>
      </w:r>
      <w:r w:rsidR="00700EDC" w:rsidRPr="00700EDC">
        <w:rPr>
          <w:bCs/>
          <w:iCs/>
          <w:color w:val="000000" w:themeColor="text1"/>
        </w:rPr>
        <w:t>100</w:t>
      </w:r>
      <w:r w:rsidR="00770B75">
        <w:rPr>
          <w:bCs/>
          <w:iCs/>
          <w:color w:val="000000" w:themeColor="text1"/>
          <w:lang w:val="el-GR"/>
        </w:rPr>
        <w:t>μ</w:t>
      </w:r>
      <w:r w:rsidR="00700EDC" w:rsidRPr="00700EDC">
        <w:rPr>
          <w:bCs/>
          <w:iCs/>
          <w:color w:val="000000" w:themeColor="text1"/>
        </w:rPr>
        <w:t>l of starting culture at 0.0625 OD</w:t>
      </w:r>
      <w:r w:rsidR="00121D28">
        <w:rPr>
          <w:bCs/>
          <w:iCs/>
          <w:color w:val="000000" w:themeColor="text1"/>
        </w:rPr>
        <w:t>600</w:t>
      </w:r>
      <w:r w:rsidR="00121D28" w:rsidRPr="00121D28">
        <w:rPr>
          <w:bCs/>
          <w:iCs/>
          <w:color w:val="000000" w:themeColor="text1"/>
          <w:vertAlign w:val="subscript"/>
        </w:rPr>
        <w:t>nm</w:t>
      </w:r>
      <w:r w:rsidR="00700EDC" w:rsidRPr="00700EDC">
        <w:rPr>
          <w:bCs/>
          <w:iCs/>
          <w:color w:val="000000" w:themeColor="text1"/>
        </w:rPr>
        <w:t xml:space="preserve"> w</w:t>
      </w:r>
      <w:r w:rsidR="003562FE">
        <w:rPr>
          <w:bCs/>
          <w:iCs/>
          <w:color w:val="000000" w:themeColor="text1"/>
        </w:rPr>
        <w:t>as</w:t>
      </w:r>
      <w:r w:rsidR="00700EDC" w:rsidRPr="00700EDC">
        <w:rPr>
          <w:bCs/>
          <w:iCs/>
          <w:color w:val="000000" w:themeColor="text1"/>
        </w:rPr>
        <w:t xml:space="preserve"> grown in </w:t>
      </w:r>
      <w:r w:rsidR="003562FE">
        <w:rPr>
          <w:bCs/>
          <w:iCs/>
          <w:color w:val="000000" w:themeColor="text1"/>
        </w:rPr>
        <w:t xml:space="preserve">a </w:t>
      </w:r>
      <w:r w:rsidR="00700EDC" w:rsidRPr="00700EDC">
        <w:rPr>
          <w:bCs/>
          <w:iCs/>
          <w:color w:val="000000" w:themeColor="text1"/>
        </w:rPr>
        <w:t>96 well-</w:t>
      </w:r>
      <w:r w:rsidR="00700EDC" w:rsidRPr="00F92F94">
        <w:rPr>
          <w:bCs/>
          <w:iCs/>
          <w:color w:val="000000" w:themeColor="text1"/>
        </w:rPr>
        <w:t>plate in a temperature-controlled shaking spectrophotometer (Tecan GENios microplate reader). Growing cultures were shaken at 800 rpm at 30</w:t>
      </w:r>
      <w:r w:rsidR="00B04EFA" w:rsidRPr="00B04EFA">
        <w:rPr>
          <w:bCs/>
          <w:iCs/>
          <w:color w:val="000000" w:themeColor="text1"/>
        </w:rPr>
        <w:t>°</w:t>
      </w:r>
      <w:r w:rsidR="00700EDC" w:rsidRPr="00F92F94">
        <w:rPr>
          <w:bCs/>
          <w:iCs/>
          <w:color w:val="000000" w:themeColor="text1"/>
        </w:rPr>
        <w:t>C and OD600</w:t>
      </w:r>
      <w:r w:rsidR="00B04EFA" w:rsidRPr="00B04EFA">
        <w:rPr>
          <w:bCs/>
          <w:iCs/>
          <w:color w:val="000000" w:themeColor="text1"/>
          <w:vertAlign w:val="subscript"/>
        </w:rPr>
        <w:t>nm</w:t>
      </w:r>
      <w:r w:rsidR="00700EDC" w:rsidRPr="00F92F94">
        <w:rPr>
          <w:bCs/>
          <w:iCs/>
          <w:color w:val="000000" w:themeColor="text1"/>
        </w:rPr>
        <w:t xml:space="preserve"> of each well w</w:t>
      </w:r>
      <w:r w:rsidR="00B04EFA">
        <w:rPr>
          <w:bCs/>
          <w:iCs/>
          <w:color w:val="000000" w:themeColor="text1"/>
        </w:rPr>
        <w:t>as</w:t>
      </w:r>
      <w:r w:rsidR="00700EDC" w:rsidRPr="00F92F94">
        <w:rPr>
          <w:bCs/>
          <w:iCs/>
          <w:color w:val="000000" w:themeColor="text1"/>
        </w:rPr>
        <w:t xml:space="preserve"> measured every 15 min.</w:t>
      </w:r>
    </w:p>
    <w:p w14:paraId="6101CF38" w14:textId="77777777" w:rsidR="005F375A" w:rsidRPr="00F92F94" w:rsidRDefault="005F375A" w:rsidP="005F375A">
      <w:pPr>
        <w:rPr>
          <w:b/>
          <w:bCs/>
          <w:iCs/>
          <w:color w:val="000000" w:themeColor="text1"/>
        </w:rPr>
      </w:pPr>
    </w:p>
    <w:p w14:paraId="1D7775AE" w14:textId="77777777" w:rsidR="005F375A" w:rsidRPr="00F92F94" w:rsidRDefault="005F375A" w:rsidP="005F375A">
      <w:pPr>
        <w:outlineLvl w:val="0"/>
        <w:rPr>
          <w:b/>
          <w:bCs/>
          <w:iCs/>
          <w:color w:val="000000" w:themeColor="text1"/>
        </w:rPr>
      </w:pPr>
      <w:r w:rsidRPr="00F92F94">
        <w:rPr>
          <w:b/>
          <w:bCs/>
          <w:iCs/>
          <w:color w:val="000000" w:themeColor="text1"/>
        </w:rPr>
        <w:t>Population growth profiling by high-throughput sequencing</w:t>
      </w:r>
    </w:p>
    <w:p w14:paraId="6F735F99" w14:textId="0E855B39" w:rsidR="00BA587E" w:rsidRDefault="005F375A" w:rsidP="005F375A">
      <w:pPr>
        <w:jc w:val="both"/>
        <w:rPr>
          <w:color w:val="000000" w:themeColor="text1"/>
          <w:shd w:val="clear" w:color="auto" w:fill="FFFFFF"/>
        </w:rPr>
      </w:pPr>
      <w:r w:rsidRPr="00F92F94">
        <w:rPr>
          <w:bCs/>
          <w:iCs/>
          <w:color w:val="000000" w:themeColor="text1"/>
        </w:rPr>
        <w:t xml:space="preserve">Progeny with at least one mapped strain-specific barcode (Data S2) were combined into two separate liquid YPD + </w:t>
      </w:r>
      <w:r w:rsidR="00F92F94" w:rsidRPr="00F92F94">
        <w:rPr>
          <w:bCs/>
          <w:iCs/>
          <w:color w:val="000000" w:themeColor="text1"/>
        </w:rPr>
        <w:t xml:space="preserve">15% </w:t>
      </w:r>
      <w:r w:rsidRPr="00F92F94">
        <w:rPr>
          <w:bCs/>
          <w:iCs/>
          <w:color w:val="000000" w:themeColor="text1"/>
        </w:rPr>
        <w:t xml:space="preserve">glycerol pools separated by mating type, and kept at −80°C.  </w:t>
      </w:r>
      <w:r w:rsidRPr="00F92F94">
        <w:rPr>
          <w:color w:val="000000" w:themeColor="text1"/>
          <w:shd w:val="clear" w:color="auto" w:fill="FFFFFF"/>
        </w:rPr>
        <w:t>Samples from the original YPD + glycerol pool were thawn and added to the appropriate drug or solvent containing medium at a final concentration of 0.0625 OD</w:t>
      </w:r>
      <w:r w:rsidRPr="00F92F94">
        <w:rPr>
          <w:color w:val="000000" w:themeColor="text1"/>
          <w:shd w:val="clear" w:color="auto" w:fill="FFFFFF"/>
          <w:vertAlign w:val="subscript"/>
        </w:rPr>
        <w:t>600 nm</w:t>
      </w:r>
      <w:r w:rsidRPr="001634A2">
        <w:rPr>
          <w:color w:val="000000" w:themeColor="text1"/>
          <w:shd w:val="clear" w:color="auto" w:fill="FFFFFF"/>
        </w:rPr>
        <w:t xml:space="preserve"> </w:t>
      </w:r>
      <w:r w:rsidRPr="00F92F94">
        <w:rPr>
          <w:color w:val="000000" w:themeColor="text1"/>
          <w:shd w:val="clear" w:color="auto" w:fill="FFFFFF"/>
        </w:rPr>
        <w:t xml:space="preserve">in 10ml.  </w:t>
      </w:r>
      <w:r w:rsidR="00ED20D6">
        <w:rPr>
          <w:color w:val="000000" w:themeColor="text1"/>
          <w:shd w:val="clear" w:color="auto" w:fill="FFFFFF"/>
        </w:rPr>
        <w:t xml:space="preserve"> In addition, a </w:t>
      </w:r>
      <w:r w:rsidR="008E38F1">
        <w:rPr>
          <w:color w:val="000000" w:themeColor="text1"/>
          <w:shd w:val="clear" w:color="auto" w:fill="FFFFFF"/>
        </w:rPr>
        <w:t>‘</w:t>
      </w:r>
      <w:r w:rsidR="00ED20D6">
        <w:rPr>
          <w:color w:val="000000" w:themeColor="text1"/>
          <w:shd w:val="clear" w:color="auto" w:fill="FFFFFF"/>
        </w:rPr>
        <w:t>0 generation</w:t>
      </w:r>
      <w:r w:rsidR="008E38F1">
        <w:rPr>
          <w:color w:val="000000" w:themeColor="text1"/>
          <w:shd w:val="clear" w:color="auto" w:fill="FFFFFF"/>
        </w:rPr>
        <w:t>’</w:t>
      </w:r>
      <w:r w:rsidR="00ED20D6">
        <w:rPr>
          <w:color w:val="000000" w:themeColor="text1"/>
          <w:shd w:val="clear" w:color="auto" w:fill="FFFFFF"/>
        </w:rPr>
        <w:t xml:space="preserve"> sample was immediately harvested from the YPD + glycerol </w:t>
      </w:r>
      <w:r w:rsidR="00D3303A">
        <w:rPr>
          <w:color w:val="000000" w:themeColor="text1"/>
          <w:shd w:val="clear" w:color="auto" w:fill="FFFFFF"/>
        </w:rPr>
        <w:t>pool and processed for DNA extraction and sequencing</w:t>
      </w:r>
      <w:r w:rsidRPr="00F92F94">
        <w:rPr>
          <w:color w:val="000000" w:themeColor="text1"/>
          <w:shd w:val="clear" w:color="auto" w:fill="FFFFFF"/>
        </w:rPr>
        <w:t>.  After growth to approximately 2 OD</w:t>
      </w:r>
      <w:r w:rsidRPr="00F92F94">
        <w:rPr>
          <w:color w:val="000000" w:themeColor="text1"/>
          <w:shd w:val="clear" w:color="auto" w:fill="FFFFFF"/>
          <w:vertAlign w:val="subscript"/>
        </w:rPr>
        <w:t>600 nm</w:t>
      </w:r>
      <w:r w:rsidR="00C732E6">
        <w:rPr>
          <w:color w:val="000000" w:themeColor="text1"/>
          <w:shd w:val="clear" w:color="auto" w:fill="FFFFFF"/>
          <w:vertAlign w:val="subscript"/>
        </w:rPr>
        <w:t xml:space="preserve"> </w:t>
      </w:r>
      <w:r w:rsidR="00C732E6">
        <w:rPr>
          <w:color w:val="000000" w:themeColor="text1"/>
          <w:shd w:val="clear" w:color="auto" w:fill="FFFFFF"/>
        </w:rPr>
        <w:t>(~5 generations)</w:t>
      </w:r>
      <w:r w:rsidRPr="00F92F94">
        <w:rPr>
          <w:color w:val="000000" w:themeColor="text1"/>
          <w:shd w:val="clear" w:color="auto" w:fill="FFFFFF"/>
        </w:rPr>
        <w:t xml:space="preserve">, </w:t>
      </w:r>
      <w:r w:rsidR="00C732E6">
        <w:rPr>
          <w:color w:val="000000" w:themeColor="text1"/>
          <w:shd w:val="clear" w:color="auto" w:fill="FFFFFF"/>
        </w:rPr>
        <w:t xml:space="preserve">cells </w:t>
      </w:r>
      <w:r w:rsidR="00C732E6" w:rsidRPr="00C732E6">
        <w:rPr>
          <w:color w:val="000000" w:themeColor="text1"/>
          <w:shd w:val="clear" w:color="auto" w:fill="FFFFFF"/>
        </w:rPr>
        <w:t>were collected and processed for sequencing</w:t>
      </w:r>
      <w:r w:rsidR="0048329B">
        <w:rPr>
          <w:color w:val="000000" w:themeColor="text1"/>
          <w:shd w:val="clear" w:color="auto" w:fill="FFFFFF"/>
        </w:rPr>
        <w:t>,</w:t>
      </w:r>
      <w:r w:rsidR="00C732E6" w:rsidRPr="00C732E6">
        <w:rPr>
          <w:color w:val="000000" w:themeColor="text1"/>
          <w:shd w:val="clear" w:color="auto" w:fill="FFFFFF"/>
        </w:rPr>
        <w:t xml:space="preserve"> and</w:t>
      </w:r>
      <w:r w:rsidR="00C732E6">
        <w:rPr>
          <w:color w:val="000000" w:themeColor="text1"/>
          <w:shd w:val="clear" w:color="auto" w:fill="FFFFFF"/>
        </w:rPr>
        <w:t xml:space="preserve"> a</w:t>
      </w:r>
      <w:r w:rsidR="00C732E6" w:rsidRPr="00C732E6">
        <w:rPr>
          <w:color w:val="000000" w:themeColor="text1"/>
          <w:shd w:val="clear" w:color="auto" w:fill="FFFFFF"/>
        </w:rPr>
        <w:t xml:space="preserve"> small aliquot </w:t>
      </w:r>
      <w:r w:rsidR="00C732E6">
        <w:rPr>
          <w:color w:val="000000" w:themeColor="text1"/>
          <w:shd w:val="clear" w:color="auto" w:fill="FFFFFF"/>
        </w:rPr>
        <w:t xml:space="preserve">was </w:t>
      </w:r>
      <w:r w:rsidR="00C732E6" w:rsidRPr="00C732E6">
        <w:rPr>
          <w:color w:val="000000" w:themeColor="text1"/>
          <w:shd w:val="clear" w:color="auto" w:fill="FFFFFF"/>
        </w:rPr>
        <w:t xml:space="preserve">diluted in fresh media </w:t>
      </w:r>
      <w:r w:rsidR="00C732E6">
        <w:rPr>
          <w:color w:val="000000" w:themeColor="text1"/>
          <w:shd w:val="clear" w:color="auto" w:fill="FFFFFF"/>
        </w:rPr>
        <w:t xml:space="preserve">(at </w:t>
      </w:r>
      <w:r w:rsidR="00C732E6" w:rsidRPr="00F92F94">
        <w:rPr>
          <w:color w:val="000000" w:themeColor="text1"/>
          <w:shd w:val="clear" w:color="auto" w:fill="FFFFFF"/>
        </w:rPr>
        <w:t>a final concentration of 0.0625 OD</w:t>
      </w:r>
      <w:r w:rsidR="00C732E6" w:rsidRPr="00F92F94">
        <w:rPr>
          <w:color w:val="000000" w:themeColor="text1"/>
          <w:shd w:val="clear" w:color="auto" w:fill="FFFFFF"/>
          <w:vertAlign w:val="subscript"/>
        </w:rPr>
        <w:t>600 nm</w:t>
      </w:r>
      <w:r w:rsidR="00C732E6" w:rsidRPr="00C732E6">
        <w:rPr>
          <w:color w:val="000000" w:themeColor="text1"/>
          <w:shd w:val="clear" w:color="auto" w:fill="FFFFFF"/>
        </w:rPr>
        <w:t xml:space="preserve"> </w:t>
      </w:r>
      <w:r w:rsidR="00C732E6">
        <w:rPr>
          <w:color w:val="000000" w:themeColor="text1"/>
          <w:shd w:val="clear" w:color="auto" w:fill="FFFFFF"/>
        </w:rPr>
        <w:t xml:space="preserve">in 10ml) </w:t>
      </w:r>
      <w:r w:rsidR="00C732E6" w:rsidRPr="00C732E6">
        <w:rPr>
          <w:color w:val="000000" w:themeColor="text1"/>
          <w:shd w:val="clear" w:color="auto" w:fill="FFFFFF"/>
        </w:rPr>
        <w:t xml:space="preserve">in presence of drug or solvent </w:t>
      </w:r>
      <w:r w:rsidR="0048329B">
        <w:rPr>
          <w:color w:val="000000" w:themeColor="text1"/>
          <w:shd w:val="clear" w:color="auto" w:fill="FFFFFF"/>
        </w:rPr>
        <w:t>to be</w:t>
      </w:r>
      <w:r w:rsidR="00C732E6" w:rsidRPr="00C732E6">
        <w:rPr>
          <w:color w:val="000000" w:themeColor="text1"/>
          <w:shd w:val="clear" w:color="auto" w:fill="FFFFFF"/>
        </w:rPr>
        <w:t xml:space="preserve"> grown for</w:t>
      </w:r>
      <w:r w:rsidR="00115317">
        <w:rPr>
          <w:color w:val="000000" w:themeColor="text1"/>
          <w:shd w:val="clear" w:color="auto" w:fill="FFFFFF"/>
        </w:rPr>
        <w:t xml:space="preserve"> an</w:t>
      </w:r>
      <w:r w:rsidR="00C732E6" w:rsidRPr="00C732E6">
        <w:rPr>
          <w:color w:val="000000" w:themeColor="text1"/>
          <w:shd w:val="clear" w:color="auto" w:fill="FFFFFF"/>
        </w:rPr>
        <w:t xml:space="preserve"> additional 5 generations</w:t>
      </w:r>
      <w:r w:rsidRPr="00F92F94">
        <w:rPr>
          <w:color w:val="000000" w:themeColor="text1"/>
          <w:shd w:val="clear" w:color="auto" w:fill="FFFFFF"/>
        </w:rPr>
        <w:t xml:space="preserve">.  </w:t>
      </w:r>
      <w:r w:rsidR="00BA587E">
        <w:rPr>
          <w:color w:val="000000" w:themeColor="text1"/>
          <w:shd w:val="clear" w:color="auto" w:fill="FFFFFF"/>
        </w:rPr>
        <w:t xml:space="preserve">This process was performed twice – once with </w:t>
      </w:r>
      <w:r w:rsidR="00E67251">
        <w:rPr>
          <w:color w:val="000000" w:themeColor="text1"/>
          <w:shd w:val="clear" w:color="auto" w:fill="FFFFFF"/>
        </w:rPr>
        <w:t>sequenced</w:t>
      </w:r>
      <w:r w:rsidR="00BA587E">
        <w:rPr>
          <w:color w:val="000000" w:themeColor="text1"/>
          <w:shd w:val="clear" w:color="auto" w:fill="FFFFFF"/>
        </w:rPr>
        <w:t xml:space="preserve"> samples </w:t>
      </w:r>
      <w:r w:rsidR="00BA587E" w:rsidRPr="00F92F94">
        <w:rPr>
          <w:color w:val="000000" w:themeColor="text1"/>
          <w:shd w:val="clear" w:color="auto" w:fill="FFFFFF"/>
        </w:rPr>
        <w:t>c</w:t>
      </w:r>
      <w:r w:rsidR="00BA587E">
        <w:rPr>
          <w:color w:val="000000" w:themeColor="text1"/>
          <w:shd w:val="clear" w:color="auto" w:fill="FFFFFF"/>
        </w:rPr>
        <w:t>orresponding to</w:t>
      </w:r>
      <w:r w:rsidR="00BA587E" w:rsidRPr="00F92F94">
        <w:rPr>
          <w:color w:val="000000" w:themeColor="text1"/>
          <w:shd w:val="clear" w:color="auto" w:fill="FFFFFF"/>
        </w:rPr>
        <w:t xml:space="preserve"> approximately </w:t>
      </w:r>
      <w:r w:rsidR="00BA587E">
        <w:rPr>
          <w:color w:val="000000" w:themeColor="text1"/>
          <w:shd w:val="clear" w:color="auto" w:fill="FFFFFF"/>
        </w:rPr>
        <w:t xml:space="preserve">0, 5, and 15 generations, and a second time with </w:t>
      </w:r>
      <w:r w:rsidR="00E67251">
        <w:rPr>
          <w:color w:val="000000" w:themeColor="text1"/>
          <w:shd w:val="clear" w:color="auto" w:fill="FFFFFF"/>
        </w:rPr>
        <w:t>sequenced</w:t>
      </w:r>
      <w:r w:rsidR="00BA587E">
        <w:rPr>
          <w:color w:val="000000" w:themeColor="text1"/>
          <w:shd w:val="clear" w:color="auto" w:fill="FFFFFF"/>
        </w:rPr>
        <w:t xml:space="preserve"> samples corresponding to approximately 0, 10, and 20 generations.</w:t>
      </w:r>
    </w:p>
    <w:p w14:paraId="3B5B3E91" w14:textId="77777777" w:rsidR="00580436" w:rsidRDefault="00580436" w:rsidP="005F375A">
      <w:pPr>
        <w:jc w:val="both"/>
        <w:rPr>
          <w:bCs/>
          <w:iCs/>
          <w:color w:val="000000" w:themeColor="text1"/>
        </w:rPr>
      </w:pPr>
    </w:p>
    <w:p w14:paraId="1F7D1168" w14:textId="4962A42B" w:rsidR="00226F4C" w:rsidRPr="00226F4C" w:rsidRDefault="005F375A" w:rsidP="00226F4C">
      <w:pPr>
        <w:jc w:val="both"/>
        <w:rPr>
          <w:bCs/>
          <w:iCs/>
          <w:color w:val="000000" w:themeColor="text1"/>
        </w:rPr>
      </w:pPr>
      <w:r w:rsidRPr="00F92F94">
        <w:rPr>
          <w:bCs/>
          <w:iCs/>
          <w:color w:val="000000" w:themeColor="text1"/>
        </w:rPr>
        <w:t>Harvested samples were subject to genomic DNA extraction using a YeaStar™ Genomic DNA Kit</w:t>
      </w:r>
      <w:r w:rsidR="00CA2365">
        <w:rPr>
          <w:bCs/>
          <w:iCs/>
          <w:color w:val="000000" w:themeColor="text1"/>
        </w:rPr>
        <w:t xml:space="preserve"> (D2002, Zymo Research)</w:t>
      </w:r>
      <w:r w:rsidRPr="00F92F94">
        <w:rPr>
          <w:bCs/>
          <w:iCs/>
          <w:color w:val="000000" w:themeColor="text1"/>
        </w:rPr>
        <w:t xml:space="preserve">, quantified using </w:t>
      </w:r>
      <w:r w:rsidR="0010620E">
        <w:t>the Quant-IT dsDNA BR Assay kit</w:t>
      </w:r>
      <w:r w:rsidR="003B5708">
        <w:t xml:space="preserve">  (</w:t>
      </w:r>
      <w:r w:rsidR="00CA2365">
        <w:t xml:space="preserve">Invitrogen, </w:t>
      </w:r>
      <w:r w:rsidR="003B5708">
        <w:t>Q32853)</w:t>
      </w:r>
      <w:r w:rsidRPr="00F92F94">
        <w:rPr>
          <w:bCs/>
          <w:iCs/>
          <w:color w:val="000000" w:themeColor="text1"/>
        </w:rPr>
        <w:t>, and diluted to a final concentration of 2</w:t>
      </w:r>
      <w:r w:rsidR="00202043">
        <w:rPr>
          <w:bCs/>
          <w:iCs/>
          <w:color w:val="000000" w:themeColor="text1"/>
        </w:rPr>
        <w:t>5</w:t>
      </w:r>
      <w:r w:rsidRPr="00F92F94">
        <w:rPr>
          <w:bCs/>
          <w:iCs/>
          <w:color w:val="000000" w:themeColor="text1"/>
        </w:rPr>
        <w:t xml:space="preserve"> ng/</w:t>
      </w:r>
      <w:r w:rsidRPr="00F92F94">
        <w:rPr>
          <w:bCs/>
          <w:iCs/>
          <w:color w:val="000000" w:themeColor="text1"/>
          <w:lang w:val="el-GR"/>
        </w:rPr>
        <w:t>μ</w:t>
      </w:r>
      <w:r w:rsidRPr="00F92F94">
        <w:rPr>
          <w:bCs/>
          <w:iCs/>
          <w:color w:val="000000" w:themeColor="text1"/>
        </w:rPr>
        <w:t xml:space="preserve">l. </w:t>
      </w:r>
      <w:r w:rsidR="001C1A6B">
        <w:rPr>
          <w:bCs/>
          <w:iCs/>
          <w:color w:val="000000" w:themeColor="text1"/>
        </w:rPr>
        <w:t xml:space="preserve">350ng of </w:t>
      </w:r>
      <w:r w:rsidR="00CE4414">
        <w:rPr>
          <w:bCs/>
          <w:iCs/>
          <w:color w:val="000000" w:themeColor="text1"/>
        </w:rPr>
        <w:t xml:space="preserve">DNA </w:t>
      </w:r>
      <w:r w:rsidR="001C1A6B">
        <w:rPr>
          <w:bCs/>
          <w:iCs/>
          <w:color w:val="000000" w:themeColor="text1"/>
        </w:rPr>
        <w:t xml:space="preserve">from each sample was </w:t>
      </w:r>
      <w:r w:rsidR="00580436">
        <w:rPr>
          <w:bCs/>
          <w:iCs/>
          <w:color w:val="000000" w:themeColor="text1"/>
        </w:rPr>
        <w:t>indexed with the following PCR mixture:</w:t>
      </w:r>
      <w:r w:rsidRPr="00233F15">
        <w:rPr>
          <w:bCs/>
          <w:iCs/>
          <w:color w:val="000000" w:themeColor="text1"/>
        </w:rPr>
        <w:t xml:space="preserve"> 20</w:t>
      </w:r>
      <w:r>
        <w:rPr>
          <w:bCs/>
          <w:iCs/>
          <w:color w:val="000000" w:themeColor="text1"/>
        </w:rPr>
        <w:t xml:space="preserve"> </w:t>
      </w:r>
      <w:r w:rsidRPr="00233F15">
        <w:rPr>
          <w:bCs/>
          <w:iCs/>
          <w:color w:val="000000" w:themeColor="text1"/>
          <w:lang w:val="el-GR"/>
        </w:rPr>
        <w:t>μ</w:t>
      </w:r>
      <w:r>
        <w:rPr>
          <w:bCs/>
          <w:iCs/>
          <w:color w:val="000000" w:themeColor="text1"/>
        </w:rPr>
        <w:t>l</w:t>
      </w:r>
      <w:r w:rsidRPr="00233F15">
        <w:rPr>
          <w:bCs/>
          <w:iCs/>
          <w:color w:val="000000" w:themeColor="text1"/>
        </w:rPr>
        <w:t xml:space="preserve"> of 2x Platinum PCR SuperMix High Fidelity, 1</w:t>
      </w:r>
      <w:r>
        <w:rPr>
          <w:bCs/>
          <w:iCs/>
          <w:color w:val="000000" w:themeColor="text1"/>
        </w:rPr>
        <w:t xml:space="preserve"> </w:t>
      </w:r>
      <w:r w:rsidRPr="00233F15">
        <w:rPr>
          <w:bCs/>
          <w:iCs/>
          <w:color w:val="000000" w:themeColor="text1"/>
          <w:lang w:val="el-GR"/>
        </w:rPr>
        <w:t>μ</w:t>
      </w:r>
      <w:r w:rsidRPr="00233F15">
        <w:rPr>
          <w:bCs/>
          <w:iCs/>
          <w:color w:val="000000" w:themeColor="text1"/>
        </w:rPr>
        <w:t>L of 10</w:t>
      </w:r>
      <w:r>
        <w:rPr>
          <w:bCs/>
          <w:iCs/>
          <w:color w:val="000000" w:themeColor="text1"/>
        </w:rPr>
        <w:t xml:space="preserve"> </w:t>
      </w:r>
      <w:r w:rsidRPr="00233F15">
        <w:rPr>
          <w:bCs/>
          <w:iCs/>
          <w:color w:val="000000" w:themeColor="text1"/>
          <w:lang w:val="el-GR"/>
        </w:rPr>
        <w:t>μ</w:t>
      </w:r>
      <w:r w:rsidRPr="00233F15">
        <w:rPr>
          <w:bCs/>
          <w:iCs/>
          <w:color w:val="000000" w:themeColor="text1"/>
        </w:rPr>
        <w:t>M F primer, and 1</w:t>
      </w:r>
      <w:r>
        <w:rPr>
          <w:bCs/>
          <w:iCs/>
          <w:color w:val="000000" w:themeColor="text1"/>
        </w:rPr>
        <w:t xml:space="preserve"> μl </w:t>
      </w:r>
      <w:r w:rsidRPr="00233F15">
        <w:rPr>
          <w:bCs/>
          <w:iCs/>
          <w:color w:val="000000" w:themeColor="text1"/>
        </w:rPr>
        <w:t>of 10</w:t>
      </w:r>
      <w:r>
        <w:rPr>
          <w:bCs/>
          <w:iCs/>
          <w:color w:val="000000" w:themeColor="text1"/>
        </w:rPr>
        <w:t xml:space="preserve"> </w:t>
      </w:r>
      <w:r w:rsidRPr="00233F15">
        <w:rPr>
          <w:bCs/>
          <w:iCs/>
          <w:color w:val="000000" w:themeColor="text1"/>
          <w:lang w:val="el-GR"/>
        </w:rPr>
        <w:t>μ</w:t>
      </w:r>
      <w:r w:rsidRPr="00233F15">
        <w:rPr>
          <w:bCs/>
          <w:iCs/>
          <w:color w:val="000000" w:themeColor="text1"/>
        </w:rPr>
        <w:t>M R primer.  F and R primer pairs were PXX+US1/PYY+US2 and PXX+DS1/PYY+D</w:t>
      </w:r>
      <w:r>
        <w:rPr>
          <w:bCs/>
          <w:iCs/>
          <w:color w:val="000000" w:themeColor="text1"/>
        </w:rPr>
        <w:t>S2 for the strain-specific UP and DN tag</w:t>
      </w:r>
      <w:r w:rsidRPr="00233F15">
        <w:rPr>
          <w:bCs/>
          <w:iCs/>
          <w:color w:val="000000" w:themeColor="text1"/>
        </w:rPr>
        <w:t xml:space="preserve">, respectively. PXX and PYY correspond to sequences containing plate-specific Illumina sequencing adapters, as well as tags which were used to demultiplex the samples (See </w:t>
      </w:r>
      <w:r>
        <w:rPr>
          <w:bCs/>
          <w:iCs/>
          <w:color w:val="000000" w:themeColor="text1"/>
        </w:rPr>
        <w:t xml:space="preserve">Data </w:t>
      </w:r>
      <w:r w:rsidRPr="00233F15">
        <w:rPr>
          <w:bCs/>
          <w:iCs/>
          <w:color w:val="000000" w:themeColor="text1"/>
        </w:rPr>
        <w:t>S</w:t>
      </w:r>
      <w:r>
        <w:rPr>
          <w:bCs/>
          <w:iCs/>
          <w:color w:val="000000" w:themeColor="text1"/>
        </w:rPr>
        <w:t>2)</w:t>
      </w:r>
      <w:r w:rsidRPr="00233F15">
        <w:rPr>
          <w:bCs/>
          <w:iCs/>
          <w:color w:val="000000" w:themeColor="text1"/>
        </w:rPr>
        <w:t>.</w:t>
      </w:r>
      <w:r w:rsidRPr="00233F15">
        <w:rPr>
          <w:color w:val="333333"/>
          <w:shd w:val="clear" w:color="auto" w:fill="FFFFFF"/>
        </w:rPr>
        <w:t xml:space="preserve">  </w:t>
      </w:r>
      <w:r w:rsidRPr="00233F15">
        <w:rPr>
          <w:bCs/>
          <w:iCs/>
          <w:color w:val="000000" w:themeColor="text1"/>
        </w:rPr>
        <w:t xml:space="preserve">PCR products </w:t>
      </w:r>
      <w:r w:rsidR="00226F4C">
        <w:rPr>
          <w:bCs/>
          <w:iCs/>
          <w:color w:val="000000" w:themeColor="text1"/>
        </w:rPr>
        <w:t xml:space="preserve">were </w:t>
      </w:r>
      <w:r w:rsidRPr="00233F15">
        <w:rPr>
          <w:bCs/>
          <w:iCs/>
          <w:color w:val="000000" w:themeColor="text1"/>
        </w:rPr>
        <w:t>amplified using the following program: 98</w:t>
      </w:r>
      <w:r>
        <w:rPr>
          <w:bCs/>
          <w:iCs/>
          <w:color w:val="000000" w:themeColor="text1"/>
        </w:rPr>
        <w:t xml:space="preserve"> </w:t>
      </w:r>
      <w:r w:rsidRPr="000D7256">
        <w:rPr>
          <w:bCs/>
          <w:iCs/>
          <w:color w:val="000000" w:themeColor="text1"/>
        </w:rPr>
        <w:t>°</w:t>
      </w:r>
      <w:r w:rsidRPr="00233F15">
        <w:rPr>
          <w:bCs/>
          <w:iCs/>
          <w:color w:val="000000" w:themeColor="text1"/>
        </w:rPr>
        <w:t>C for 30</w:t>
      </w:r>
      <w:r>
        <w:rPr>
          <w:bCs/>
          <w:iCs/>
          <w:color w:val="000000" w:themeColor="text1"/>
        </w:rPr>
        <w:t xml:space="preserve"> </w:t>
      </w:r>
      <w:r w:rsidRPr="00233F15">
        <w:rPr>
          <w:bCs/>
          <w:iCs/>
          <w:color w:val="000000" w:themeColor="text1"/>
        </w:rPr>
        <w:t xml:space="preserve">sec; </w:t>
      </w:r>
      <w:r>
        <w:rPr>
          <w:bCs/>
          <w:iCs/>
          <w:color w:val="000000" w:themeColor="text1"/>
        </w:rPr>
        <w:t xml:space="preserve">24 cycles of </w:t>
      </w:r>
      <w:r w:rsidRPr="00233F15">
        <w:rPr>
          <w:bCs/>
          <w:iCs/>
          <w:color w:val="000000" w:themeColor="text1"/>
        </w:rPr>
        <w:t>98</w:t>
      </w:r>
      <w:r>
        <w:rPr>
          <w:bCs/>
          <w:iCs/>
          <w:color w:val="000000" w:themeColor="text1"/>
        </w:rPr>
        <w:t xml:space="preserve"> </w:t>
      </w:r>
      <w:r w:rsidRPr="000D7256">
        <w:rPr>
          <w:bCs/>
          <w:iCs/>
          <w:color w:val="000000" w:themeColor="text1"/>
        </w:rPr>
        <w:t>°</w:t>
      </w:r>
      <w:r w:rsidRPr="00233F15">
        <w:rPr>
          <w:bCs/>
          <w:iCs/>
          <w:color w:val="000000" w:themeColor="text1"/>
        </w:rPr>
        <w:t>C for 10</w:t>
      </w:r>
      <w:r>
        <w:rPr>
          <w:bCs/>
          <w:iCs/>
          <w:color w:val="000000" w:themeColor="text1"/>
        </w:rPr>
        <w:t xml:space="preserve"> </w:t>
      </w:r>
      <w:r w:rsidRPr="00233F15">
        <w:rPr>
          <w:bCs/>
          <w:iCs/>
          <w:color w:val="000000" w:themeColor="text1"/>
        </w:rPr>
        <w:t>sec, 60</w:t>
      </w:r>
      <w:r>
        <w:rPr>
          <w:bCs/>
          <w:iCs/>
          <w:color w:val="000000" w:themeColor="text1"/>
        </w:rPr>
        <w:t xml:space="preserve"> </w:t>
      </w:r>
      <w:r w:rsidRPr="000D7256">
        <w:rPr>
          <w:bCs/>
          <w:iCs/>
          <w:color w:val="000000" w:themeColor="text1"/>
        </w:rPr>
        <w:t>°</w:t>
      </w:r>
      <w:r w:rsidRPr="00233F15">
        <w:rPr>
          <w:bCs/>
          <w:iCs/>
          <w:color w:val="000000" w:themeColor="text1"/>
        </w:rPr>
        <w:t>C for 10</w:t>
      </w:r>
      <w:r>
        <w:rPr>
          <w:bCs/>
          <w:iCs/>
          <w:color w:val="000000" w:themeColor="text1"/>
        </w:rPr>
        <w:t xml:space="preserve"> </w:t>
      </w:r>
      <w:r w:rsidRPr="00233F15">
        <w:rPr>
          <w:bCs/>
          <w:iCs/>
          <w:color w:val="000000" w:themeColor="text1"/>
        </w:rPr>
        <w:t>sec, 72</w:t>
      </w:r>
      <w:r>
        <w:rPr>
          <w:bCs/>
          <w:iCs/>
          <w:color w:val="000000" w:themeColor="text1"/>
        </w:rPr>
        <w:t xml:space="preserve"> </w:t>
      </w:r>
      <w:r w:rsidRPr="000D7256">
        <w:rPr>
          <w:bCs/>
          <w:iCs/>
          <w:color w:val="000000" w:themeColor="text1"/>
        </w:rPr>
        <w:t>°</w:t>
      </w:r>
      <w:r w:rsidRPr="00233F15">
        <w:rPr>
          <w:bCs/>
          <w:iCs/>
          <w:color w:val="000000" w:themeColor="text1"/>
        </w:rPr>
        <w:t>C for 1</w:t>
      </w:r>
      <w:r>
        <w:rPr>
          <w:bCs/>
          <w:iCs/>
          <w:color w:val="000000" w:themeColor="text1"/>
        </w:rPr>
        <w:t xml:space="preserve"> </w:t>
      </w:r>
      <w:r w:rsidRPr="00233F15">
        <w:rPr>
          <w:bCs/>
          <w:iCs/>
          <w:color w:val="000000" w:themeColor="text1"/>
        </w:rPr>
        <w:t>min; 72</w:t>
      </w:r>
      <w:r>
        <w:rPr>
          <w:bCs/>
          <w:iCs/>
          <w:color w:val="000000" w:themeColor="text1"/>
        </w:rPr>
        <w:t xml:space="preserve"> </w:t>
      </w:r>
      <w:r w:rsidRPr="000D7256">
        <w:rPr>
          <w:bCs/>
          <w:iCs/>
          <w:color w:val="000000" w:themeColor="text1"/>
        </w:rPr>
        <w:t>°</w:t>
      </w:r>
      <w:r w:rsidRPr="00233F15">
        <w:rPr>
          <w:bCs/>
          <w:iCs/>
          <w:color w:val="000000" w:themeColor="text1"/>
        </w:rPr>
        <w:t>C for 5</w:t>
      </w:r>
      <w:r>
        <w:rPr>
          <w:bCs/>
          <w:iCs/>
          <w:color w:val="000000" w:themeColor="text1"/>
        </w:rPr>
        <w:t xml:space="preserve"> </w:t>
      </w:r>
      <w:r w:rsidRPr="00233F15">
        <w:rPr>
          <w:bCs/>
          <w:iCs/>
          <w:color w:val="000000" w:themeColor="text1"/>
        </w:rPr>
        <w:t>min; 4</w:t>
      </w:r>
      <w:r>
        <w:rPr>
          <w:bCs/>
          <w:iCs/>
          <w:color w:val="000000" w:themeColor="text1"/>
        </w:rPr>
        <w:t xml:space="preserve"> </w:t>
      </w:r>
      <w:r w:rsidRPr="000D7256">
        <w:rPr>
          <w:bCs/>
          <w:iCs/>
          <w:color w:val="000000" w:themeColor="text1"/>
        </w:rPr>
        <w:t>°</w:t>
      </w:r>
      <w:r w:rsidRPr="00233F15">
        <w:rPr>
          <w:bCs/>
          <w:iCs/>
          <w:color w:val="000000" w:themeColor="text1"/>
        </w:rPr>
        <w:t>C forever.</w:t>
      </w:r>
      <w:r>
        <w:rPr>
          <w:bCs/>
          <w:iCs/>
          <w:color w:val="000000" w:themeColor="text1"/>
        </w:rPr>
        <w:t xml:space="preserve"> </w:t>
      </w:r>
      <w:r w:rsidR="00226F4C">
        <w:rPr>
          <w:bCs/>
          <w:iCs/>
          <w:color w:val="000000" w:themeColor="text1"/>
        </w:rPr>
        <w:t xml:space="preserve"> </w:t>
      </w:r>
      <w:commentRangeStart w:id="55"/>
      <w:r w:rsidR="00226F4C">
        <w:t>After indexing, equal</w:t>
      </w:r>
      <w:r w:rsidR="001C1A6B">
        <w:t xml:space="preserve"> volumes</w:t>
      </w:r>
      <w:r w:rsidR="00226F4C">
        <w:t xml:space="preserve"> of UP-tag and DN-tag PCR products from each pool were run on a 3% agarose gel.  </w:t>
      </w:r>
      <w:commentRangeEnd w:id="55"/>
      <w:r w:rsidR="00B04DC2">
        <w:rPr>
          <w:rStyle w:val="CommentReference"/>
          <w:rFonts w:asciiTheme="minorHAnsi" w:hAnsiTheme="minorHAnsi" w:cstheme="minorBidi"/>
        </w:rPr>
        <w:commentReference w:id="55"/>
      </w:r>
      <w:r w:rsidR="00226F4C">
        <w:t xml:space="preserve">The expected 210bp bands were isolated and purified using a </w:t>
      </w:r>
      <w:r w:rsidR="00106CAA" w:rsidRPr="00106CAA">
        <w:t>QIAGEN MinElute Gel Extraction kit</w:t>
      </w:r>
      <w:r w:rsidR="00226F4C">
        <w:t xml:space="preserve">.  </w:t>
      </w:r>
      <w:r w:rsidR="001C1A6B">
        <w:lastRenderedPageBreak/>
        <w:t>DNA size and purity was confirmed by using the Agilent Bioanalyzer High Sensit</w:t>
      </w:r>
      <w:r w:rsidR="00DD3E08">
        <w:t>ivity</w:t>
      </w:r>
      <w:r w:rsidR="001C1A6B">
        <w:t xml:space="preserve"> DNA kit</w:t>
      </w:r>
      <w:r w:rsidR="00DD3E08">
        <w:t xml:space="preserve"> (</w:t>
      </w:r>
      <w:r w:rsidR="00DD3E08" w:rsidRPr="00DD3E08">
        <w:t>5067-4626</w:t>
      </w:r>
      <w:r w:rsidR="00DD3E08">
        <w:t>)</w:t>
      </w:r>
      <w:r w:rsidR="001C1A6B">
        <w:t xml:space="preserve">.  </w:t>
      </w:r>
      <w:r w:rsidR="00226F4C">
        <w:t>DNA yield was quantified in triplicate using a KAPA SYBR FAST Universal qPCR kit</w:t>
      </w:r>
      <w:r w:rsidR="007622DF">
        <w:t xml:space="preserve"> (KK4824)</w:t>
      </w:r>
      <w:r w:rsidR="00226F4C">
        <w:t xml:space="preserve">.  </w:t>
      </w:r>
      <w:r w:rsidR="00B04EFA">
        <w:t xml:space="preserve">Approximately equal amounts of each sample were combined and </w:t>
      </w:r>
      <w:r w:rsidR="00226F4C">
        <w:t xml:space="preserve">sequenced using </w:t>
      </w:r>
      <w:r w:rsidR="00226F4C">
        <w:rPr>
          <w:bCs/>
          <w:iCs/>
          <w:color w:val="000000" w:themeColor="text1"/>
        </w:rPr>
        <w:t>an</w:t>
      </w:r>
      <w:r w:rsidR="00226F4C" w:rsidRPr="00233F15">
        <w:rPr>
          <w:bCs/>
          <w:iCs/>
          <w:color w:val="000000" w:themeColor="text1"/>
        </w:rPr>
        <w:t xml:space="preserve"> Illumina NextSeq 500 </w:t>
      </w:r>
      <w:r w:rsidR="00226F4C" w:rsidRPr="00226F4C">
        <w:rPr>
          <w:bCs/>
          <w:iCs/>
          <w:color w:val="000000" w:themeColor="text1"/>
        </w:rPr>
        <w:t>High Output v2</w:t>
      </w:r>
      <w:r w:rsidR="00226F4C" w:rsidRPr="00233F15">
        <w:rPr>
          <w:bCs/>
          <w:iCs/>
          <w:color w:val="000000" w:themeColor="text1"/>
        </w:rPr>
        <w:t xml:space="preserve"> kit</w:t>
      </w:r>
      <w:r w:rsidR="00226F4C">
        <w:rPr>
          <w:bCs/>
          <w:iCs/>
          <w:color w:val="000000" w:themeColor="text1"/>
        </w:rPr>
        <w:t>.</w:t>
      </w:r>
    </w:p>
    <w:p w14:paraId="3259184B" w14:textId="77777777" w:rsidR="0003324C" w:rsidRPr="00233F15" w:rsidRDefault="0003324C" w:rsidP="00224FCB">
      <w:pPr>
        <w:rPr>
          <w:bCs/>
          <w:iCs/>
          <w:color w:val="000000" w:themeColor="text1"/>
        </w:rPr>
      </w:pPr>
    </w:p>
    <w:p w14:paraId="5A2B2AD7" w14:textId="5F076024" w:rsidR="00580B25" w:rsidRPr="00233F15" w:rsidRDefault="0092573B" w:rsidP="00224FCB">
      <w:pPr>
        <w:outlineLvl w:val="0"/>
        <w:rPr>
          <w:b/>
          <w:bCs/>
          <w:iCs/>
          <w:color w:val="000000" w:themeColor="text1"/>
        </w:rPr>
      </w:pPr>
      <w:r w:rsidRPr="00233F15">
        <w:rPr>
          <w:b/>
          <w:bCs/>
          <w:iCs/>
          <w:color w:val="000000" w:themeColor="text1"/>
        </w:rPr>
        <w:t xml:space="preserve">Sequence </w:t>
      </w:r>
      <w:r w:rsidR="00996366">
        <w:rPr>
          <w:b/>
          <w:bCs/>
          <w:iCs/>
          <w:color w:val="000000" w:themeColor="text1"/>
        </w:rPr>
        <w:t>d</w:t>
      </w:r>
      <w:r w:rsidR="00996366" w:rsidRPr="00233F15">
        <w:rPr>
          <w:b/>
          <w:bCs/>
          <w:iCs/>
          <w:color w:val="000000" w:themeColor="text1"/>
        </w:rPr>
        <w:t xml:space="preserve">ata </w:t>
      </w:r>
      <w:r w:rsidR="00996366">
        <w:rPr>
          <w:b/>
          <w:bCs/>
          <w:iCs/>
          <w:color w:val="000000" w:themeColor="text1"/>
        </w:rPr>
        <w:t>p</w:t>
      </w:r>
      <w:r w:rsidR="00996366" w:rsidRPr="00233F15">
        <w:rPr>
          <w:b/>
          <w:bCs/>
          <w:iCs/>
          <w:color w:val="000000" w:themeColor="text1"/>
        </w:rPr>
        <w:t>rocessing</w:t>
      </w:r>
    </w:p>
    <w:p w14:paraId="15AD580F" w14:textId="06A90113" w:rsidR="00094C1B" w:rsidRPr="00E007EF" w:rsidRDefault="00F031CA" w:rsidP="00224FCB">
      <w:pPr>
        <w:jc w:val="both"/>
        <w:rPr>
          <w:bCs/>
          <w:iCs/>
          <w:color w:val="000000" w:themeColor="text1"/>
        </w:rPr>
      </w:pPr>
      <w:r w:rsidRPr="00233F15">
        <w:rPr>
          <w:bCs/>
          <w:iCs/>
          <w:color w:val="000000" w:themeColor="text1"/>
        </w:rPr>
        <w:t>Paired-</w:t>
      </w:r>
      <w:r w:rsidR="00FF5CD4" w:rsidRPr="00233F15">
        <w:rPr>
          <w:bCs/>
          <w:iCs/>
          <w:color w:val="000000" w:themeColor="text1"/>
        </w:rPr>
        <w:t>end Illumina sequencing data were</w:t>
      </w:r>
      <w:r w:rsidRPr="00233F15">
        <w:rPr>
          <w:bCs/>
          <w:iCs/>
          <w:color w:val="000000" w:themeColor="text1"/>
        </w:rPr>
        <w:t xml:space="preserve"> </w:t>
      </w:r>
      <w:r w:rsidR="00763A71" w:rsidRPr="00233F15">
        <w:rPr>
          <w:bCs/>
          <w:iCs/>
          <w:color w:val="000000" w:themeColor="text1"/>
        </w:rPr>
        <w:t xml:space="preserve">first </w:t>
      </w:r>
      <w:r w:rsidRPr="00233F15">
        <w:rPr>
          <w:bCs/>
          <w:iCs/>
          <w:color w:val="000000" w:themeColor="text1"/>
        </w:rPr>
        <w:t>de</w:t>
      </w:r>
      <w:r w:rsidR="003E2436" w:rsidRPr="00233F15">
        <w:rPr>
          <w:bCs/>
          <w:iCs/>
          <w:color w:val="000000" w:themeColor="text1"/>
        </w:rPr>
        <w:t>-</w:t>
      </w:r>
      <w:r w:rsidRPr="00233F15">
        <w:rPr>
          <w:bCs/>
          <w:iCs/>
          <w:color w:val="000000" w:themeColor="text1"/>
        </w:rPr>
        <w:t xml:space="preserve">multiplexed using </w:t>
      </w:r>
      <w:r w:rsidR="00791034" w:rsidRPr="00233F15">
        <w:rPr>
          <w:bCs/>
          <w:iCs/>
          <w:color w:val="000000" w:themeColor="text1"/>
        </w:rPr>
        <w:t>a cust</w:t>
      </w:r>
      <w:r w:rsidR="00E63BE0" w:rsidRPr="00233F15">
        <w:rPr>
          <w:bCs/>
          <w:iCs/>
          <w:color w:val="000000" w:themeColor="text1"/>
        </w:rPr>
        <w:t>om Python script</w:t>
      </w:r>
      <w:r w:rsidR="0075692B" w:rsidRPr="00233F15">
        <w:rPr>
          <w:bCs/>
          <w:iCs/>
          <w:color w:val="000000" w:themeColor="text1"/>
        </w:rPr>
        <w:t xml:space="preserve"> which</w:t>
      </w:r>
      <w:r w:rsidR="00791034" w:rsidRPr="00233F15">
        <w:rPr>
          <w:bCs/>
          <w:iCs/>
          <w:color w:val="000000" w:themeColor="text1"/>
        </w:rPr>
        <w:t xml:space="preserve"> </w:t>
      </w:r>
      <w:r w:rsidR="00FC1356" w:rsidRPr="00233F15">
        <w:rPr>
          <w:bCs/>
          <w:iCs/>
          <w:color w:val="000000" w:themeColor="text1"/>
        </w:rPr>
        <w:t>searches</w:t>
      </w:r>
      <w:r w:rsidR="00E63BE0" w:rsidRPr="00233F15">
        <w:rPr>
          <w:bCs/>
          <w:iCs/>
          <w:color w:val="000000" w:themeColor="text1"/>
        </w:rPr>
        <w:t xml:space="preserve"> for </w:t>
      </w:r>
      <w:r w:rsidR="00763A71" w:rsidRPr="00233F15">
        <w:rPr>
          <w:bCs/>
          <w:iCs/>
          <w:color w:val="000000" w:themeColor="text1"/>
        </w:rPr>
        <w:t xml:space="preserve">an </w:t>
      </w:r>
      <w:r w:rsidR="00E63BE0" w:rsidRPr="00233F15">
        <w:rPr>
          <w:bCs/>
          <w:iCs/>
          <w:color w:val="000000" w:themeColor="text1"/>
        </w:rPr>
        <w:t>exact</w:t>
      </w:r>
      <w:r w:rsidR="00791034" w:rsidRPr="00233F15">
        <w:rPr>
          <w:bCs/>
          <w:iCs/>
          <w:color w:val="000000" w:themeColor="text1"/>
        </w:rPr>
        <w:t xml:space="preserve"> match to the</w:t>
      </w:r>
      <w:r w:rsidR="00E63BE0" w:rsidRPr="00233F15">
        <w:rPr>
          <w:bCs/>
          <w:iCs/>
          <w:color w:val="000000" w:themeColor="text1"/>
        </w:rPr>
        <w:t xml:space="preserve"> tag regions of the</w:t>
      </w:r>
      <w:r w:rsidR="00791034" w:rsidRPr="00233F15">
        <w:rPr>
          <w:bCs/>
          <w:iCs/>
          <w:color w:val="000000" w:themeColor="text1"/>
        </w:rPr>
        <w:t xml:space="preserve"> PXX and PYY</w:t>
      </w:r>
      <w:r w:rsidR="00E63BE0" w:rsidRPr="00233F15">
        <w:rPr>
          <w:bCs/>
          <w:iCs/>
          <w:color w:val="000000" w:themeColor="text1"/>
        </w:rPr>
        <w:t xml:space="preserve"> primers within</w:t>
      </w:r>
      <w:r w:rsidR="00763A71" w:rsidRPr="00233F15">
        <w:rPr>
          <w:bCs/>
          <w:iCs/>
          <w:color w:val="000000" w:themeColor="text1"/>
        </w:rPr>
        <w:t xml:space="preserve"> each pair of reads.</w:t>
      </w:r>
      <w:r w:rsidR="0005129A" w:rsidRPr="00233F15">
        <w:rPr>
          <w:bCs/>
          <w:iCs/>
          <w:color w:val="000000" w:themeColor="text1"/>
        </w:rPr>
        <w:t xml:space="preserve">  </w:t>
      </w:r>
      <w:r w:rsidR="0013740C" w:rsidRPr="00233F15">
        <w:rPr>
          <w:bCs/>
          <w:iCs/>
          <w:color w:val="000000" w:themeColor="text1"/>
        </w:rPr>
        <w:t>For each strain i</w:t>
      </w:r>
      <w:r w:rsidR="0005129A" w:rsidRPr="00233F15">
        <w:rPr>
          <w:bCs/>
          <w:iCs/>
          <w:color w:val="000000" w:themeColor="text1"/>
        </w:rPr>
        <w:t>n</w:t>
      </w:r>
      <w:r w:rsidR="009074C4" w:rsidRPr="00233F15">
        <w:rPr>
          <w:bCs/>
          <w:iCs/>
          <w:color w:val="000000" w:themeColor="text1"/>
        </w:rPr>
        <w:t xml:space="preserve"> each </w:t>
      </w:r>
      <w:r w:rsidR="00763A71" w:rsidRPr="00233F15">
        <w:rPr>
          <w:bCs/>
          <w:iCs/>
          <w:color w:val="000000" w:themeColor="text1"/>
        </w:rPr>
        <w:t>de</w:t>
      </w:r>
      <w:r w:rsidR="003E2436" w:rsidRPr="00233F15">
        <w:rPr>
          <w:bCs/>
          <w:iCs/>
          <w:color w:val="000000" w:themeColor="text1"/>
        </w:rPr>
        <w:t>-</w:t>
      </w:r>
      <w:r w:rsidR="00763A71" w:rsidRPr="00233F15">
        <w:rPr>
          <w:bCs/>
          <w:iCs/>
          <w:color w:val="000000" w:themeColor="text1"/>
        </w:rPr>
        <w:t xml:space="preserve">multiplexed </w:t>
      </w:r>
      <w:r w:rsidR="009074C4" w:rsidRPr="00233F15">
        <w:rPr>
          <w:bCs/>
          <w:iCs/>
          <w:color w:val="000000" w:themeColor="text1"/>
        </w:rPr>
        <w:t xml:space="preserve">sample (corresponding to a </w:t>
      </w:r>
      <w:r w:rsidR="0043518D" w:rsidRPr="00233F15">
        <w:rPr>
          <w:bCs/>
          <w:iCs/>
          <w:color w:val="000000" w:themeColor="text1"/>
        </w:rPr>
        <w:t xml:space="preserve">combination of mating type, timepoint, and </w:t>
      </w:r>
      <w:r w:rsidR="001731FC" w:rsidRPr="00233F15">
        <w:rPr>
          <w:bCs/>
          <w:iCs/>
          <w:color w:val="000000" w:themeColor="text1"/>
        </w:rPr>
        <w:t>drug),</w:t>
      </w:r>
      <w:r w:rsidR="0005129A" w:rsidRPr="00233F15">
        <w:rPr>
          <w:bCs/>
          <w:iCs/>
          <w:color w:val="000000" w:themeColor="text1"/>
        </w:rPr>
        <w:t xml:space="preserve">  </w:t>
      </w:r>
      <w:r w:rsidR="0013740C" w:rsidRPr="00233F15">
        <w:rPr>
          <w:bCs/>
          <w:iCs/>
          <w:color w:val="000000" w:themeColor="text1"/>
        </w:rPr>
        <w:t>strain identification is attempted</w:t>
      </w:r>
      <w:r w:rsidR="003677E6" w:rsidRPr="00233F15">
        <w:rPr>
          <w:bCs/>
          <w:iCs/>
          <w:color w:val="000000" w:themeColor="text1"/>
        </w:rPr>
        <w:t>.  To perform this identification, a search is performed for all barcodes matching the sample mating type.  If an exact match is not found, up to two</w:t>
      </w:r>
      <w:r w:rsidR="00C52967" w:rsidRPr="00233F15">
        <w:rPr>
          <w:bCs/>
          <w:iCs/>
          <w:color w:val="000000" w:themeColor="text1"/>
        </w:rPr>
        <w:t xml:space="preserve"> ungapped mismatches are permitted</w:t>
      </w:r>
      <w:r w:rsidR="003677E6" w:rsidRPr="00233F15">
        <w:rPr>
          <w:bCs/>
          <w:iCs/>
          <w:color w:val="000000" w:themeColor="text1"/>
        </w:rPr>
        <w:t xml:space="preserve"> to </w:t>
      </w:r>
      <w:r w:rsidR="00C52967" w:rsidRPr="00233F15">
        <w:rPr>
          <w:bCs/>
          <w:iCs/>
          <w:color w:val="000000" w:themeColor="text1"/>
        </w:rPr>
        <w:t xml:space="preserve">assign a putative strain identity, which is </w:t>
      </w:r>
      <w:r w:rsidR="001D2AED" w:rsidRPr="00233F15">
        <w:rPr>
          <w:bCs/>
          <w:iCs/>
          <w:color w:val="000000" w:themeColor="text1"/>
        </w:rPr>
        <w:t xml:space="preserve">then </w:t>
      </w:r>
      <w:r w:rsidR="00C52967" w:rsidRPr="00233F15">
        <w:rPr>
          <w:bCs/>
          <w:iCs/>
          <w:color w:val="000000" w:themeColor="text1"/>
        </w:rPr>
        <w:t xml:space="preserve">accepted if </w:t>
      </w:r>
      <w:r w:rsidR="003677E6" w:rsidRPr="00233F15">
        <w:rPr>
          <w:bCs/>
          <w:iCs/>
          <w:color w:val="000000" w:themeColor="text1"/>
        </w:rPr>
        <w:t xml:space="preserve">there are at least 2 additional mismatches </w:t>
      </w:r>
      <w:r w:rsidR="00C52967" w:rsidRPr="00233F15">
        <w:rPr>
          <w:bCs/>
          <w:iCs/>
          <w:color w:val="000000" w:themeColor="text1"/>
        </w:rPr>
        <w:t xml:space="preserve">separating </w:t>
      </w:r>
      <w:r w:rsidR="001D2AED" w:rsidRPr="00233F15">
        <w:rPr>
          <w:bCs/>
          <w:iCs/>
          <w:color w:val="000000" w:themeColor="text1"/>
        </w:rPr>
        <w:t xml:space="preserve">this identity with </w:t>
      </w:r>
      <w:r w:rsidR="00C52967" w:rsidRPr="00233F15">
        <w:rPr>
          <w:bCs/>
          <w:iCs/>
          <w:color w:val="000000" w:themeColor="text1"/>
        </w:rPr>
        <w:t>the next closest match</w:t>
      </w:r>
      <w:r w:rsidR="000842A5" w:rsidRPr="00233F15">
        <w:rPr>
          <w:bCs/>
          <w:iCs/>
          <w:color w:val="000000" w:themeColor="text1"/>
        </w:rPr>
        <w:t xml:space="preserve"> (e.g. if 2 mismatches are present</w:t>
      </w:r>
      <w:r w:rsidR="00B87B83" w:rsidRPr="00233F15">
        <w:rPr>
          <w:bCs/>
          <w:iCs/>
          <w:color w:val="000000" w:themeColor="text1"/>
        </w:rPr>
        <w:t xml:space="preserve"> with the closest match</w:t>
      </w:r>
      <w:r w:rsidR="008E5135" w:rsidRPr="00233F15">
        <w:rPr>
          <w:bCs/>
          <w:iCs/>
          <w:color w:val="000000" w:themeColor="text1"/>
        </w:rPr>
        <w:t>, then the next closest match must have 4 or more mismatches).</w:t>
      </w:r>
      <w:r w:rsidR="000842A5" w:rsidRPr="00233F15">
        <w:rPr>
          <w:bCs/>
          <w:iCs/>
          <w:color w:val="000000" w:themeColor="text1"/>
        </w:rPr>
        <w:t xml:space="preserve">  </w:t>
      </w:r>
      <w:r w:rsidR="00CC60DA" w:rsidRPr="00233F15">
        <w:rPr>
          <w:bCs/>
          <w:iCs/>
          <w:color w:val="000000" w:themeColor="text1"/>
        </w:rPr>
        <w:t>This process was</w:t>
      </w:r>
      <w:r w:rsidR="008E6C44" w:rsidRPr="00233F15">
        <w:rPr>
          <w:bCs/>
          <w:iCs/>
          <w:color w:val="000000" w:themeColor="text1"/>
        </w:rPr>
        <w:t xml:space="preserve"> performed for both the forward and reverse reads (corresponding to the UP and DN tags)</w:t>
      </w:r>
      <w:r w:rsidR="00CC60DA" w:rsidRPr="00233F15">
        <w:rPr>
          <w:bCs/>
          <w:iCs/>
          <w:color w:val="000000" w:themeColor="text1"/>
        </w:rPr>
        <w:t xml:space="preserve"> for each strain</w:t>
      </w:r>
      <w:r w:rsidR="00DD3AC4">
        <w:rPr>
          <w:bCs/>
          <w:iCs/>
          <w:color w:val="000000" w:themeColor="text1"/>
        </w:rPr>
        <w:t xml:space="preserve">, </w:t>
      </w:r>
      <w:r w:rsidR="001216A2">
        <w:rPr>
          <w:bCs/>
          <w:iCs/>
          <w:color w:val="000000" w:themeColor="text1"/>
        </w:rPr>
        <w:t xml:space="preserve">and </w:t>
      </w:r>
      <w:r w:rsidR="00DD3AC4">
        <w:rPr>
          <w:bCs/>
          <w:iCs/>
          <w:color w:val="000000" w:themeColor="text1"/>
        </w:rPr>
        <w:t>potential cases</w:t>
      </w:r>
      <w:r w:rsidR="008E6C44" w:rsidRPr="00233F15">
        <w:rPr>
          <w:bCs/>
          <w:iCs/>
          <w:color w:val="000000" w:themeColor="text1"/>
        </w:rPr>
        <w:t xml:space="preserve"> where </w:t>
      </w:r>
      <w:r w:rsidR="00E14ECA" w:rsidRPr="00233F15">
        <w:rPr>
          <w:bCs/>
          <w:iCs/>
          <w:color w:val="000000" w:themeColor="text1"/>
        </w:rPr>
        <w:t xml:space="preserve">the </w:t>
      </w:r>
      <w:r w:rsidR="00DD3AC4">
        <w:rPr>
          <w:bCs/>
          <w:iCs/>
          <w:color w:val="000000" w:themeColor="text1"/>
        </w:rPr>
        <w:t xml:space="preserve">putative </w:t>
      </w:r>
      <w:r w:rsidR="00E14ECA" w:rsidRPr="00233F15">
        <w:rPr>
          <w:bCs/>
          <w:iCs/>
          <w:color w:val="000000" w:themeColor="text1"/>
        </w:rPr>
        <w:t>strain identity</w:t>
      </w:r>
      <w:r w:rsidR="00777BAE" w:rsidRPr="00233F15">
        <w:rPr>
          <w:bCs/>
          <w:iCs/>
          <w:color w:val="000000" w:themeColor="text1"/>
        </w:rPr>
        <w:t xml:space="preserve"> differed between tags were discarded.</w:t>
      </w:r>
      <w:r w:rsidR="005F375A">
        <w:rPr>
          <w:bCs/>
          <w:iCs/>
          <w:color w:val="000000" w:themeColor="text1"/>
        </w:rPr>
        <w:t xml:space="preserve">  </w:t>
      </w:r>
      <w:r w:rsidR="00331D96" w:rsidRPr="00233F15">
        <w:rPr>
          <w:bCs/>
          <w:iCs/>
          <w:color w:val="000000" w:themeColor="text1"/>
        </w:rPr>
        <w:t>All</w:t>
      </w:r>
      <w:r w:rsidR="00785FCB" w:rsidRPr="00233F15">
        <w:rPr>
          <w:bCs/>
          <w:iCs/>
          <w:color w:val="000000" w:themeColor="text1"/>
        </w:rPr>
        <w:t xml:space="preserve"> samples with less than 200,000 reads </w:t>
      </w:r>
      <w:r w:rsidR="005F375A">
        <w:rPr>
          <w:bCs/>
          <w:iCs/>
          <w:color w:val="000000" w:themeColor="text1"/>
        </w:rPr>
        <w:t xml:space="preserve">in either the UP or DN tag </w:t>
      </w:r>
      <w:r w:rsidR="00785FCB" w:rsidRPr="00233F15">
        <w:rPr>
          <w:bCs/>
          <w:iCs/>
          <w:color w:val="000000" w:themeColor="text1"/>
        </w:rPr>
        <w:t xml:space="preserve">were discarded from the </w:t>
      </w:r>
      <w:r w:rsidR="000E54BE" w:rsidRPr="00233F15">
        <w:rPr>
          <w:bCs/>
          <w:iCs/>
          <w:color w:val="000000" w:themeColor="text1"/>
        </w:rPr>
        <w:t xml:space="preserve">analysis.  </w:t>
      </w:r>
      <w:r w:rsidR="0099020F">
        <w:rPr>
          <w:bCs/>
          <w:iCs/>
          <w:color w:val="000000" w:themeColor="text1"/>
        </w:rPr>
        <w:t>Because t = 0 samples were collected twice, counts from both runs were ad</w:t>
      </w:r>
      <w:r w:rsidR="003E03C2">
        <w:rPr>
          <w:bCs/>
          <w:iCs/>
          <w:color w:val="000000" w:themeColor="text1"/>
        </w:rPr>
        <w:t>ded together.</w:t>
      </w:r>
    </w:p>
    <w:p w14:paraId="245A0A81" w14:textId="77777777" w:rsidR="003C4521" w:rsidRPr="00233F15" w:rsidRDefault="003C4521" w:rsidP="00224FCB">
      <w:pPr>
        <w:rPr>
          <w:bCs/>
          <w:iCs/>
          <w:color w:val="000000" w:themeColor="text1"/>
        </w:rPr>
      </w:pPr>
    </w:p>
    <w:p w14:paraId="19FFF609" w14:textId="2D87FF92" w:rsidR="000022CD" w:rsidRPr="00233F15" w:rsidRDefault="003C4521" w:rsidP="00224FCB">
      <w:pPr>
        <w:outlineLvl w:val="0"/>
        <w:rPr>
          <w:b/>
          <w:bCs/>
          <w:iCs/>
          <w:color w:val="000000" w:themeColor="text1"/>
        </w:rPr>
      </w:pPr>
      <w:r w:rsidRPr="00233F15">
        <w:rPr>
          <w:b/>
          <w:bCs/>
          <w:iCs/>
          <w:color w:val="000000" w:themeColor="text1"/>
        </w:rPr>
        <w:t xml:space="preserve">Defining a </w:t>
      </w:r>
      <w:r w:rsidR="00996366">
        <w:rPr>
          <w:b/>
          <w:bCs/>
          <w:iCs/>
          <w:color w:val="000000" w:themeColor="text1"/>
        </w:rPr>
        <w:t>r</w:t>
      </w:r>
      <w:r w:rsidR="00996366" w:rsidRPr="00233F15">
        <w:rPr>
          <w:b/>
          <w:bCs/>
          <w:iCs/>
          <w:color w:val="000000" w:themeColor="text1"/>
        </w:rPr>
        <w:t xml:space="preserve">esistance </w:t>
      </w:r>
      <w:r w:rsidR="00996366">
        <w:rPr>
          <w:b/>
          <w:bCs/>
          <w:iCs/>
          <w:color w:val="000000" w:themeColor="text1"/>
        </w:rPr>
        <w:t>m</w:t>
      </w:r>
      <w:r w:rsidR="00996366" w:rsidRPr="00233F15">
        <w:rPr>
          <w:b/>
          <w:bCs/>
          <w:iCs/>
          <w:color w:val="000000" w:themeColor="text1"/>
        </w:rPr>
        <w:t>etric</w:t>
      </w:r>
    </w:p>
    <w:p w14:paraId="3979C59A" w14:textId="24C896C3" w:rsidR="00194AA9" w:rsidRPr="00233F15" w:rsidRDefault="00DB319B" w:rsidP="00E76826">
      <w:pPr>
        <w:jc w:val="both"/>
        <w:rPr>
          <w:bCs/>
          <w:iCs/>
          <w:color w:val="000000" w:themeColor="text1"/>
        </w:rPr>
      </w:pPr>
      <w:r>
        <w:rPr>
          <w:bCs/>
          <w:iCs/>
          <w:color w:val="000000" w:themeColor="text1"/>
        </w:rPr>
        <w:t>Following processing of the sequence data</w:t>
      </w:r>
      <w:r w:rsidR="00362FA9" w:rsidRPr="00233F15">
        <w:rPr>
          <w:bCs/>
          <w:iCs/>
          <w:color w:val="000000" w:themeColor="text1"/>
        </w:rPr>
        <w:t>, a</w:t>
      </w:r>
      <w:r w:rsidR="000022CD" w:rsidRPr="00233F15">
        <w:rPr>
          <w:bCs/>
          <w:iCs/>
          <w:color w:val="000000" w:themeColor="text1"/>
        </w:rPr>
        <w:t xml:space="preserve"> count </w:t>
      </w:r>
      <m:oMath>
        <m:r>
          <w:rPr>
            <w:rFonts w:ascii="Cambria Math" w:hAnsi="Cambria Math"/>
            <w:color w:val="000000" w:themeColor="text1"/>
          </w:rPr>
          <m:t>c</m:t>
        </m:r>
      </m:oMath>
      <w:r w:rsidR="00362FA9" w:rsidRPr="00233F15">
        <w:rPr>
          <w:bCs/>
          <w:iCs/>
          <w:color w:val="000000" w:themeColor="text1"/>
        </w:rPr>
        <w:t xml:space="preserve"> was</w:t>
      </w:r>
      <w:r w:rsidR="00D40058" w:rsidRPr="00233F15">
        <w:rPr>
          <w:bCs/>
          <w:iCs/>
          <w:color w:val="000000" w:themeColor="text1"/>
        </w:rPr>
        <w:t xml:space="preserve"> </w:t>
      </w:r>
      <w:r w:rsidR="000022CD" w:rsidRPr="00233F15">
        <w:rPr>
          <w:bCs/>
          <w:iCs/>
          <w:color w:val="000000" w:themeColor="text1"/>
        </w:rPr>
        <w:t xml:space="preserve">assigned for each strain </w:t>
      </w:r>
      <m:oMath>
        <m:sSub>
          <m:sSubPr>
            <m:ctrlPr>
              <w:rPr>
                <w:rFonts w:ascii="Cambria Math" w:hAnsi="Cambria Math"/>
                <w:bCs/>
                <w:i/>
                <w:iCs/>
                <w:color w:val="000000" w:themeColor="text1"/>
              </w:rPr>
            </m:ctrlPr>
          </m:sSubPr>
          <m:e>
            <m:r>
              <w:rPr>
                <w:rFonts w:ascii="Cambria Math" w:hAnsi="Cambria Math"/>
                <w:color w:val="000000" w:themeColor="text1"/>
              </w:rPr>
              <m:t>s</m:t>
            </m:r>
          </m:e>
          <m:sub>
            <m:r>
              <w:rPr>
                <w:rFonts w:ascii="Cambria Math" w:hAnsi="Cambria Math"/>
                <w:color w:val="000000" w:themeColor="text1"/>
              </w:rPr>
              <m:t>x</m:t>
            </m:r>
          </m:sub>
        </m:sSub>
      </m:oMath>
      <w:r w:rsidR="000022CD" w:rsidRPr="00233F15">
        <w:rPr>
          <w:bCs/>
          <w:iCs/>
          <w:color w:val="000000" w:themeColor="text1"/>
        </w:rPr>
        <w:t xml:space="preserve"> in a </w:t>
      </w:r>
      <w:r w:rsidR="00C918D9">
        <w:rPr>
          <w:bCs/>
          <w:iCs/>
          <w:color w:val="000000" w:themeColor="text1"/>
        </w:rPr>
        <w:t>pool under</w:t>
      </w:r>
      <w:r w:rsidR="00D40058" w:rsidRPr="00233F15">
        <w:rPr>
          <w:bCs/>
          <w:iCs/>
          <w:color w:val="000000" w:themeColor="text1"/>
        </w:rPr>
        <w:t xml:space="preserve"> drug </w:t>
      </w:r>
      <m:oMath>
        <m:r>
          <w:rPr>
            <w:rFonts w:ascii="Cambria Math" w:hAnsi="Cambria Math"/>
            <w:color w:val="000000" w:themeColor="text1"/>
          </w:rPr>
          <m:t>d</m:t>
        </m:r>
      </m:oMath>
      <w:r w:rsidR="00D40058" w:rsidRPr="00233F15">
        <w:rPr>
          <w:bCs/>
          <w:iCs/>
          <w:color w:val="000000" w:themeColor="text1"/>
        </w:rPr>
        <w:t xml:space="preserve"> sequenced </w:t>
      </w:r>
      <w:r w:rsidR="009B09AA">
        <w:rPr>
          <w:bCs/>
          <w:iCs/>
          <w:color w:val="000000" w:themeColor="text1"/>
        </w:rPr>
        <w:t xml:space="preserve">at </w:t>
      </w:r>
      <w:r w:rsidR="00D40058" w:rsidRPr="00233F15">
        <w:rPr>
          <w:bCs/>
          <w:iCs/>
          <w:color w:val="000000" w:themeColor="text1"/>
        </w:rPr>
        <w:t xml:space="preserve">time </w:t>
      </w:r>
      <m:oMath>
        <m:r>
          <w:rPr>
            <w:rFonts w:ascii="Cambria Math" w:hAnsi="Cambria Math"/>
            <w:color w:val="000000" w:themeColor="text1"/>
          </w:rPr>
          <m:t>t</m:t>
        </m:r>
      </m:oMath>
      <w:r w:rsidR="00D40058" w:rsidRPr="00233F15">
        <w:rPr>
          <w:rFonts w:eastAsiaTheme="minorEastAsia"/>
          <w:color w:val="000000" w:themeColor="text1"/>
        </w:rPr>
        <w:t xml:space="preserve"> (</w:t>
      </w:r>
      <m:oMath>
        <m:sSub>
          <m:sSubPr>
            <m:ctrlPr>
              <w:rPr>
                <w:rFonts w:ascii="Cambria Math" w:hAnsi="Cambria Math"/>
                <w:bCs/>
                <w:i/>
                <w:iCs/>
                <w:color w:val="000000" w:themeColor="text1"/>
              </w:rPr>
            </m:ctrlPr>
          </m:sSubPr>
          <m:e>
            <m:r>
              <w:rPr>
                <w:rFonts w:ascii="Cambria Math" w:hAnsi="Cambria Math"/>
                <w:color w:val="000000" w:themeColor="text1"/>
              </w:rPr>
              <m:t>c</m:t>
            </m:r>
          </m:e>
          <m:sub>
            <m:sSub>
              <m:sSubPr>
                <m:ctrlPr>
                  <w:rPr>
                    <w:rFonts w:ascii="Cambria Math" w:hAnsi="Cambria Math"/>
                    <w:bCs/>
                    <w:i/>
                    <w:iCs/>
                    <w:color w:val="000000" w:themeColor="text1"/>
                  </w:rPr>
                </m:ctrlPr>
              </m:sSubPr>
              <m:e>
                <m:r>
                  <w:rPr>
                    <w:rFonts w:ascii="Cambria Math" w:hAnsi="Cambria Math"/>
                    <w:color w:val="000000" w:themeColor="text1"/>
                  </w:rPr>
                  <m:t>s</m:t>
                </m:r>
              </m:e>
              <m:sub>
                <m:r>
                  <w:rPr>
                    <w:rFonts w:ascii="Cambria Math" w:hAnsi="Cambria Math"/>
                    <w:color w:val="000000" w:themeColor="text1"/>
                  </w:rPr>
                  <m:t>x</m:t>
                </m:r>
              </m:sub>
            </m:sSub>
            <m:r>
              <w:rPr>
                <w:rFonts w:ascii="Cambria Math" w:hAnsi="Cambria Math"/>
                <w:color w:val="000000" w:themeColor="text1"/>
              </w:rPr>
              <m:t>,d,t</m:t>
            </m:r>
          </m:sub>
        </m:sSub>
        <m:r>
          <w:rPr>
            <w:rFonts w:ascii="Cambria Math" w:hAnsi="Cambria Math"/>
            <w:color w:val="000000" w:themeColor="text1"/>
          </w:rPr>
          <m:t>)</m:t>
        </m:r>
      </m:oMath>
      <w:r w:rsidR="000022CD" w:rsidRPr="00233F15">
        <w:rPr>
          <w:bCs/>
          <w:iCs/>
          <w:color w:val="000000" w:themeColor="text1"/>
        </w:rPr>
        <w:t>.</w:t>
      </w:r>
      <w:r w:rsidR="00194AA9">
        <w:rPr>
          <w:bCs/>
          <w:iCs/>
          <w:color w:val="000000" w:themeColor="text1"/>
        </w:rPr>
        <w:t xml:space="preserve">  </w:t>
      </w:r>
      <w:r w:rsidR="00194AA9" w:rsidRPr="00233F15">
        <w:rPr>
          <w:bCs/>
          <w:iCs/>
          <w:color w:val="000000" w:themeColor="text1"/>
        </w:rPr>
        <w:t xml:space="preserve">The counts in each sample were then converted to a frequency </w:t>
      </w:r>
      <m:oMath>
        <m:sSub>
          <m:sSubPr>
            <m:ctrlPr>
              <w:rPr>
                <w:rFonts w:ascii="Cambria Math" w:hAnsi="Cambria Math"/>
                <w:bCs/>
                <w:i/>
                <w:iCs/>
                <w:color w:val="000000" w:themeColor="text1"/>
              </w:rPr>
            </m:ctrlPr>
          </m:sSubPr>
          <m:e>
            <m:r>
              <w:rPr>
                <w:rFonts w:ascii="Cambria Math" w:hAnsi="Cambria Math"/>
                <w:color w:val="000000" w:themeColor="text1"/>
              </w:rPr>
              <m:t>f</m:t>
            </m:r>
          </m:e>
          <m:sub>
            <m:sSub>
              <m:sSubPr>
                <m:ctrlPr>
                  <w:rPr>
                    <w:rFonts w:ascii="Cambria Math" w:hAnsi="Cambria Math"/>
                    <w:bCs/>
                    <w:i/>
                    <w:iCs/>
                    <w:color w:val="000000" w:themeColor="text1"/>
                  </w:rPr>
                </m:ctrlPr>
              </m:sSubPr>
              <m:e>
                <m:r>
                  <w:rPr>
                    <w:rFonts w:ascii="Cambria Math" w:hAnsi="Cambria Math"/>
                    <w:color w:val="000000" w:themeColor="text1"/>
                  </w:rPr>
                  <m:t>s</m:t>
                </m:r>
              </m:e>
              <m:sub>
                <m:r>
                  <w:rPr>
                    <w:rFonts w:ascii="Cambria Math" w:hAnsi="Cambria Math"/>
                    <w:color w:val="000000" w:themeColor="text1"/>
                  </w:rPr>
                  <m:t>x</m:t>
                </m:r>
              </m:sub>
            </m:sSub>
            <m:r>
              <w:rPr>
                <w:rFonts w:ascii="Cambria Math" w:hAnsi="Cambria Math"/>
                <w:color w:val="000000" w:themeColor="text1"/>
              </w:rPr>
              <m:t>,d,t</m:t>
            </m:r>
          </m:sub>
        </m:sSub>
      </m:oMath>
      <w:r w:rsidR="00194AA9" w:rsidRPr="00233F15">
        <w:rPr>
          <w:bCs/>
          <w:iCs/>
          <w:color w:val="000000" w:themeColor="text1"/>
        </w:rPr>
        <w:t xml:space="preserve"> by division with the total count for all strains in that sample:</w:t>
      </w:r>
    </w:p>
    <w:p w14:paraId="0F9E719A" w14:textId="77777777" w:rsidR="00194AA9" w:rsidRPr="00233F15" w:rsidRDefault="00960F7E" w:rsidP="00194AA9">
      <w:pPr>
        <w:rPr>
          <w:bCs/>
          <w:iCs/>
          <w:color w:val="000000" w:themeColor="text1"/>
        </w:rPr>
      </w:pPr>
      <m:oMathPara>
        <m:oMath>
          <m:sSub>
            <m:sSubPr>
              <m:ctrlPr>
                <w:rPr>
                  <w:rFonts w:ascii="Cambria Math" w:hAnsi="Cambria Math"/>
                  <w:bCs/>
                  <w:i/>
                  <w:iCs/>
                  <w:color w:val="000000" w:themeColor="text1"/>
                </w:rPr>
              </m:ctrlPr>
            </m:sSubPr>
            <m:e>
              <m:r>
                <w:rPr>
                  <w:rFonts w:ascii="Cambria Math" w:hAnsi="Cambria Math"/>
                  <w:color w:val="000000" w:themeColor="text1"/>
                </w:rPr>
                <m:t>f</m:t>
              </m:r>
            </m:e>
            <m:sub>
              <m:sSub>
                <m:sSubPr>
                  <m:ctrlPr>
                    <w:rPr>
                      <w:rFonts w:ascii="Cambria Math" w:hAnsi="Cambria Math"/>
                      <w:bCs/>
                      <w:i/>
                      <w:iCs/>
                      <w:color w:val="000000" w:themeColor="text1"/>
                    </w:rPr>
                  </m:ctrlPr>
                </m:sSubPr>
                <m:e>
                  <m:r>
                    <w:rPr>
                      <w:rFonts w:ascii="Cambria Math" w:hAnsi="Cambria Math"/>
                      <w:color w:val="000000" w:themeColor="text1"/>
                    </w:rPr>
                    <m:t>s</m:t>
                  </m:r>
                </m:e>
                <m:sub>
                  <m:r>
                    <w:rPr>
                      <w:rFonts w:ascii="Cambria Math" w:hAnsi="Cambria Math"/>
                      <w:color w:val="000000" w:themeColor="text1"/>
                    </w:rPr>
                    <m:t>x</m:t>
                  </m:r>
                </m:sub>
              </m:sSub>
              <m:r>
                <w:rPr>
                  <w:rFonts w:ascii="Cambria Math" w:hAnsi="Cambria Math"/>
                  <w:color w:val="000000" w:themeColor="text1"/>
                </w:rPr>
                <m:t>,d,t</m:t>
              </m:r>
            </m:sub>
          </m:sSub>
          <m:r>
            <w:rPr>
              <w:rFonts w:ascii="Cambria Math" w:hAnsi="Cambria Math"/>
              <w:color w:val="000000" w:themeColor="text1"/>
            </w:rPr>
            <m:t>=</m:t>
          </m:r>
          <m:f>
            <m:fPr>
              <m:ctrlPr>
                <w:rPr>
                  <w:rFonts w:ascii="Cambria Math" w:hAnsi="Cambria Math"/>
                  <w:bCs/>
                  <w:i/>
                  <w:iCs/>
                  <w:color w:val="000000" w:themeColor="text1"/>
                </w:rPr>
              </m:ctrlPr>
            </m:fPr>
            <m:num>
              <m:sSub>
                <m:sSubPr>
                  <m:ctrlPr>
                    <w:rPr>
                      <w:rFonts w:ascii="Cambria Math" w:hAnsi="Cambria Math"/>
                      <w:bCs/>
                      <w:i/>
                      <w:iCs/>
                      <w:color w:val="000000" w:themeColor="text1"/>
                    </w:rPr>
                  </m:ctrlPr>
                </m:sSubPr>
                <m:e>
                  <m:r>
                    <w:rPr>
                      <w:rFonts w:ascii="Cambria Math" w:hAnsi="Cambria Math"/>
                      <w:color w:val="000000" w:themeColor="text1"/>
                    </w:rPr>
                    <m:t>c</m:t>
                  </m:r>
                </m:e>
                <m:sub>
                  <m:sSub>
                    <m:sSubPr>
                      <m:ctrlPr>
                        <w:rPr>
                          <w:rFonts w:ascii="Cambria Math" w:hAnsi="Cambria Math"/>
                          <w:bCs/>
                          <w:i/>
                          <w:iCs/>
                          <w:color w:val="000000" w:themeColor="text1"/>
                        </w:rPr>
                      </m:ctrlPr>
                    </m:sSubPr>
                    <m:e>
                      <m:r>
                        <w:rPr>
                          <w:rFonts w:ascii="Cambria Math" w:hAnsi="Cambria Math"/>
                          <w:color w:val="000000" w:themeColor="text1"/>
                        </w:rPr>
                        <m:t>s</m:t>
                      </m:r>
                    </m:e>
                    <m:sub>
                      <m:r>
                        <w:rPr>
                          <w:rFonts w:ascii="Cambria Math" w:hAnsi="Cambria Math"/>
                          <w:color w:val="000000" w:themeColor="text1"/>
                        </w:rPr>
                        <m:t>x</m:t>
                      </m:r>
                    </m:sub>
                  </m:sSub>
                  <m:r>
                    <w:rPr>
                      <w:rFonts w:ascii="Cambria Math" w:hAnsi="Cambria Math"/>
                      <w:color w:val="000000" w:themeColor="text1"/>
                    </w:rPr>
                    <m:t>,d,t</m:t>
                  </m:r>
                </m:sub>
              </m:sSub>
            </m:num>
            <m:den>
              <m:nary>
                <m:naryPr>
                  <m:chr m:val="∑"/>
                  <m:limLoc m:val="undOvr"/>
                  <m:ctrlPr>
                    <w:rPr>
                      <w:rFonts w:ascii="Cambria Math" w:hAnsi="Cambria Math"/>
                      <w:bCs/>
                      <w:i/>
                      <w:iCs/>
                      <w:color w:val="000000" w:themeColor="text1"/>
                    </w:rPr>
                  </m:ctrlPr>
                </m:naryPr>
                <m:sub>
                  <m:r>
                    <w:rPr>
                      <w:rFonts w:ascii="Cambria Math" w:hAnsi="Cambria Math"/>
                      <w:color w:val="000000" w:themeColor="text1"/>
                    </w:rPr>
                    <m:t>i=1</m:t>
                  </m:r>
                </m:sub>
                <m:sup>
                  <m:r>
                    <w:rPr>
                      <w:rFonts w:ascii="Cambria Math" w:hAnsi="Cambria Math"/>
                      <w:color w:val="000000" w:themeColor="text1"/>
                    </w:rPr>
                    <m:t>n</m:t>
                  </m:r>
                </m:sup>
                <m:e>
                  <m:sSub>
                    <m:sSubPr>
                      <m:ctrlPr>
                        <w:rPr>
                          <w:rFonts w:ascii="Cambria Math" w:hAnsi="Cambria Math"/>
                          <w:bCs/>
                          <w:i/>
                          <w:iCs/>
                          <w:color w:val="000000" w:themeColor="text1"/>
                        </w:rPr>
                      </m:ctrlPr>
                    </m:sSubPr>
                    <m:e>
                      <m:r>
                        <w:rPr>
                          <w:rFonts w:ascii="Cambria Math" w:hAnsi="Cambria Math"/>
                          <w:color w:val="000000" w:themeColor="text1"/>
                        </w:rPr>
                        <m:t>c</m:t>
                      </m:r>
                    </m:e>
                    <m:sub>
                      <m:sSub>
                        <m:sSubPr>
                          <m:ctrlPr>
                            <w:rPr>
                              <w:rFonts w:ascii="Cambria Math" w:hAnsi="Cambria Math"/>
                              <w:bCs/>
                              <w:i/>
                              <w:iCs/>
                              <w:color w:val="000000" w:themeColor="text1"/>
                            </w:rPr>
                          </m:ctrlPr>
                        </m:sSubPr>
                        <m:e>
                          <m:r>
                            <w:rPr>
                              <w:rFonts w:ascii="Cambria Math" w:hAnsi="Cambria Math"/>
                              <w:color w:val="000000" w:themeColor="text1"/>
                            </w:rPr>
                            <m:t>s</m:t>
                          </m:r>
                        </m:e>
                        <m:sub>
                          <m:r>
                            <w:rPr>
                              <w:rFonts w:ascii="Cambria Math" w:hAnsi="Cambria Math"/>
                              <w:color w:val="000000" w:themeColor="text1"/>
                            </w:rPr>
                            <m:t>i</m:t>
                          </m:r>
                        </m:sub>
                      </m:sSub>
                      <m:r>
                        <w:rPr>
                          <w:rFonts w:ascii="Cambria Math" w:hAnsi="Cambria Math"/>
                          <w:color w:val="000000" w:themeColor="text1"/>
                        </w:rPr>
                        <m:t>,d,t</m:t>
                      </m:r>
                    </m:sub>
                  </m:sSub>
                </m:e>
              </m:nary>
            </m:den>
          </m:f>
        </m:oMath>
      </m:oMathPara>
    </w:p>
    <w:p w14:paraId="727F9A48" w14:textId="0795233F" w:rsidR="00D863E9" w:rsidRDefault="00D863E9" w:rsidP="00224FCB">
      <w:pPr>
        <w:rPr>
          <w:bCs/>
          <w:iCs/>
          <w:color w:val="000000" w:themeColor="text1"/>
        </w:rPr>
      </w:pPr>
    </w:p>
    <w:p w14:paraId="080B930E" w14:textId="2472E7DD" w:rsidR="00C80234" w:rsidRDefault="00194AA9" w:rsidP="00E76826">
      <w:pPr>
        <w:jc w:val="both"/>
        <w:rPr>
          <w:bCs/>
          <w:iCs/>
          <w:color w:val="000000" w:themeColor="text1"/>
        </w:rPr>
      </w:pPr>
      <w:r w:rsidRPr="00233F15">
        <w:rPr>
          <w:bCs/>
          <w:iCs/>
          <w:color w:val="000000" w:themeColor="text1"/>
        </w:rPr>
        <w:t xml:space="preserve">If both an UP and DN tag for a given strain were successfully linked to a genotype, </w:t>
      </w:r>
      <m:oMath>
        <m:sSub>
          <m:sSubPr>
            <m:ctrlPr>
              <w:rPr>
                <w:rFonts w:ascii="Cambria Math" w:hAnsi="Cambria Math"/>
                <w:bCs/>
                <w:i/>
                <w:iCs/>
                <w:color w:val="000000" w:themeColor="text1"/>
              </w:rPr>
            </m:ctrlPr>
          </m:sSubPr>
          <m:e>
            <m:r>
              <w:rPr>
                <w:rFonts w:ascii="Cambria Math" w:hAnsi="Cambria Math"/>
                <w:color w:val="000000" w:themeColor="text1"/>
              </w:rPr>
              <m:t>f</m:t>
            </m:r>
          </m:e>
          <m:sub>
            <m:sSub>
              <m:sSubPr>
                <m:ctrlPr>
                  <w:rPr>
                    <w:rFonts w:ascii="Cambria Math" w:hAnsi="Cambria Math"/>
                    <w:bCs/>
                    <w:i/>
                    <w:iCs/>
                    <w:color w:val="000000" w:themeColor="text1"/>
                  </w:rPr>
                </m:ctrlPr>
              </m:sSubPr>
              <m:e>
                <m:r>
                  <w:rPr>
                    <w:rFonts w:ascii="Cambria Math" w:hAnsi="Cambria Math"/>
                    <w:color w:val="000000" w:themeColor="text1"/>
                  </w:rPr>
                  <m:t>s</m:t>
                </m:r>
              </m:e>
              <m:sub>
                <m:r>
                  <w:rPr>
                    <w:rFonts w:ascii="Cambria Math" w:hAnsi="Cambria Math"/>
                    <w:color w:val="000000" w:themeColor="text1"/>
                  </w:rPr>
                  <m:t>x</m:t>
                </m:r>
              </m:sub>
            </m:sSub>
            <m:r>
              <w:rPr>
                <w:rFonts w:ascii="Cambria Math" w:hAnsi="Cambria Math"/>
                <w:color w:val="000000" w:themeColor="text1"/>
              </w:rPr>
              <m:t>,d,t</m:t>
            </m:r>
          </m:sub>
        </m:sSub>
      </m:oMath>
      <w:r>
        <w:rPr>
          <w:rFonts w:eastAsiaTheme="minorEastAsia"/>
          <w:bCs/>
          <w:iCs/>
          <w:color w:val="000000" w:themeColor="text1"/>
        </w:rPr>
        <w:t xml:space="preserve"> estimat</w:t>
      </w:r>
      <w:r w:rsidR="00D51184">
        <w:rPr>
          <w:rFonts w:eastAsiaTheme="minorEastAsia"/>
          <w:bCs/>
          <w:iCs/>
          <w:color w:val="000000" w:themeColor="text1"/>
        </w:rPr>
        <w:t>e</w:t>
      </w:r>
      <w:r w:rsidR="00FB6DA6">
        <w:rPr>
          <w:rFonts w:eastAsiaTheme="minorEastAsia"/>
          <w:bCs/>
          <w:iCs/>
          <w:color w:val="000000" w:themeColor="text1"/>
        </w:rPr>
        <w:t>s</w:t>
      </w:r>
      <w:r w:rsidR="00D51184">
        <w:rPr>
          <w:rFonts w:eastAsiaTheme="minorEastAsia"/>
          <w:bCs/>
          <w:iCs/>
          <w:color w:val="000000" w:themeColor="text1"/>
        </w:rPr>
        <w:t xml:space="preserve"> from the UP and DN counts </w:t>
      </w:r>
      <w:r w:rsidR="00C03C8F">
        <w:rPr>
          <w:rFonts w:eastAsiaTheme="minorEastAsia"/>
          <w:bCs/>
          <w:iCs/>
          <w:color w:val="000000" w:themeColor="text1"/>
        </w:rPr>
        <w:t>we</w:t>
      </w:r>
      <w:r w:rsidR="00FB6DA6">
        <w:rPr>
          <w:rFonts w:eastAsiaTheme="minorEastAsia"/>
          <w:bCs/>
          <w:iCs/>
          <w:color w:val="000000" w:themeColor="text1"/>
        </w:rPr>
        <w:t>re</w:t>
      </w:r>
      <w:r>
        <w:rPr>
          <w:rFonts w:eastAsiaTheme="minorEastAsia"/>
          <w:bCs/>
          <w:iCs/>
          <w:color w:val="000000" w:themeColor="text1"/>
        </w:rPr>
        <w:t xml:space="preserve"> averaged</w:t>
      </w:r>
      <w:r w:rsidR="006F2970">
        <w:rPr>
          <w:rFonts w:eastAsiaTheme="minorEastAsia"/>
          <w:bCs/>
          <w:iCs/>
          <w:color w:val="000000" w:themeColor="text1"/>
        </w:rPr>
        <w:t xml:space="preserve">, </w:t>
      </w:r>
      <w:r w:rsidR="006F2970">
        <w:rPr>
          <w:bCs/>
          <w:iCs/>
          <w:color w:val="000000" w:themeColor="text1"/>
        </w:rPr>
        <w:t>o</w:t>
      </w:r>
      <w:r w:rsidR="00EC0185">
        <w:rPr>
          <w:bCs/>
          <w:iCs/>
          <w:color w:val="000000" w:themeColor="text1"/>
        </w:rPr>
        <w:t>therwise the availa</w:t>
      </w:r>
      <w:r w:rsidR="006F2970">
        <w:rPr>
          <w:bCs/>
          <w:iCs/>
          <w:color w:val="000000" w:themeColor="text1"/>
        </w:rPr>
        <w:t>ble tag i</w:t>
      </w:r>
      <w:r w:rsidR="00EC0185">
        <w:rPr>
          <w:bCs/>
          <w:iCs/>
          <w:color w:val="000000" w:themeColor="text1"/>
        </w:rPr>
        <w:t>s used.</w:t>
      </w:r>
      <w:r w:rsidR="00C80234">
        <w:rPr>
          <w:bCs/>
          <w:iCs/>
          <w:color w:val="000000" w:themeColor="text1"/>
        </w:rPr>
        <w:t xml:space="preserve">  </w:t>
      </w:r>
    </w:p>
    <w:p w14:paraId="2B87DCCA" w14:textId="77777777" w:rsidR="00C80234" w:rsidRDefault="00C80234" w:rsidP="00E76826">
      <w:pPr>
        <w:jc w:val="both"/>
        <w:rPr>
          <w:bCs/>
          <w:iCs/>
          <w:color w:val="000000" w:themeColor="text1"/>
        </w:rPr>
      </w:pPr>
    </w:p>
    <w:p w14:paraId="5A61B06A" w14:textId="3403C4E2" w:rsidR="00C80234" w:rsidRDefault="00C80234" w:rsidP="005F3160">
      <w:pPr>
        <w:jc w:val="both"/>
        <w:rPr>
          <w:rFonts w:eastAsiaTheme="minorEastAsia"/>
          <w:bCs/>
          <w:iCs/>
          <w:color w:val="000000" w:themeColor="text1"/>
        </w:rPr>
      </w:pPr>
      <w:r>
        <w:rPr>
          <w:rFonts w:eastAsiaTheme="minorEastAsia"/>
          <w:bCs/>
          <w:iCs/>
          <w:color w:val="000000" w:themeColor="text1"/>
        </w:rPr>
        <w:t xml:space="preserve">We </w:t>
      </w:r>
      <w:r w:rsidR="004922D2">
        <w:rPr>
          <w:rFonts w:eastAsiaTheme="minorEastAsia"/>
          <w:bCs/>
          <w:iCs/>
          <w:color w:val="000000" w:themeColor="text1"/>
        </w:rPr>
        <w:t>model</w:t>
      </w:r>
      <w:r>
        <w:rPr>
          <w:rFonts w:eastAsiaTheme="minorEastAsia"/>
          <w:bCs/>
          <w:iCs/>
          <w:color w:val="000000" w:themeColor="text1"/>
        </w:rPr>
        <w:t xml:space="preserve">ed each strain </w:t>
      </w:r>
      <m:oMath>
        <m:r>
          <w:rPr>
            <w:rFonts w:ascii="Cambria Math" w:eastAsiaTheme="minorEastAsia" w:hAnsi="Cambria Math"/>
            <w:color w:val="000000" w:themeColor="text1"/>
          </w:rPr>
          <m:t>(</m:t>
        </m:r>
        <m:sSub>
          <m:sSubPr>
            <m:ctrlPr>
              <w:rPr>
                <w:rFonts w:ascii="Cambria Math" w:hAnsi="Cambria Math"/>
                <w:bCs/>
                <w:i/>
                <w:iCs/>
                <w:color w:val="000000" w:themeColor="text1"/>
              </w:rPr>
            </m:ctrlPr>
          </m:sSubPr>
          <m:e>
            <m:r>
              <w:rPr>
                <w:rFonts w:ascii="Cambria Math" w:hAnsi="Cambria Math"/>
                <w:color w:val="000000" w:themeColor="text1"/>
              </w:rPr>
              <m:t>s</m:t>
            </m:r>
          </m:e>
          <m:sub>
            <m:r>
              <w:rPr>
                <w:rFonts w:ascii="Cambria Math" w:hAnsi="Cambria Math"/>
                <w:color w:val="000000" w:themeColor="text1"/>
              </w:rPr>
              <m:t>x</m:t>
            </m:r>
          </m:sub>
        </m:sSub>
        <m:r>
          <w:rPr>
            <w:rFonts w:ascii="Cambria Math" w:eastAsiaTheme="minorEastAsia" w:hAnsi="Cambria Math"/>
            <w:color w:val="000000" w:themeColor="text1"/>
          </w:rPr>
          <m:t>)</m:t>
        </m:r>
      </m:oMath>
      <w:r w:rsidR="005A102E">
        <w:rPr>
          <w:rFonts w:eastAsiaTheme="minorEastAsia"/>
          <w:bCs/>
          <w:iCs/>
          <w:color w:val="000000" w:themeColor="text1"/>
        </w:rPr>
        <w:t xml:space="preserve"> </w:t>
      </w:r>
      <w:r>
        <w:rPr>
          <w:rFonts w:eastAsiaTheme="minorEastAsia"/>
          <w:bCs/>
          <w:iCs/>
          <w:color w:val="000000" w:themeColor="text1"/>
        </w:rPr>
        <w:t xml:space="preserve">as growing </w:t>
      </w:r>
      <w:r w:rsidR="005F3160">
        <w:rPr>
          <w:rFonts w:eastAsiaTheme="minorEastAsia"/>
          <w:bCs/>
          <w:iCs/>
          <w:color w:val="000000" w:themeColor="text1"/>
        </w:rPr>
        <w:t>at a constant exponential growth rate (</w:t>
      </w:r>
      <m:oMath>
        <m:r>
          <w:rPr>
            <w:rFonts w:ascii="Cambria Math" w:hAnsi="Cambria Math"/>
            <w:color w:val="000000" w:themeColor="text1"/>
          </w:rPr>
          <m:t>g</m:t>
        </m:r>
      </m:oMath>
      <w:r w:rsidR="005F3160">
        <w:rPr>
          <w:rFonts w:eastAsiaTheme="minorEastAsia"/>
          <w:color w:val="000000" w:themeColor="text1"/>
        </w:rPr>
        <w:t>)</w:t>
      </w:r>
      <w:r>
        <w:rPr>
          <w:rFonts w:eastAsiaTheme="minorEastAsia"/>
          <w:bCs/>
          <w:iCs/>
          <w:color w:val="000000" w:themeColor="text1"/>
        </w:rPr>
        <w:t xml:space="preserve"> from an initial </w:t>
      </w:r>
      <w:r>
        <w:rPr>
          <w:bCs/>
          <w:iCs/>
          <w:color w:val="000000" w:themeColor="text1"/>
        </w:rPr>
        <w:t>abundance (</w:t>
      </w:r>
      <m:oMath>
        <m:sSub>
          <m:sSubPr>
            <m:ctrlPr>
              <w:rPr>
                <w:rFonts w:ascii="Cambria Math" w:hAnsi="Cambria Math"/>
                <w:bCs/>
                <w:i/>
                <w:iCs/>
                <w:color w:val="000000" w:themeColor="text1"/>
              </w:rPr>
            </m:ctrlPr>
          </m:sSubPr>
          <m:e>
            <m:r>
              <w:rPr>
                <w:rFonts w:ascii="Cambria Math" w:hAnsi="Cambria Math"/>
                <w:color w:val="000000" w:themeColor="text1"/>
              </w:rPr>
              <m:t>A</m:t>
            </m:r>
          </m:e>
          <m:sub>
            <m:r>
              <w:rPr>
                <w:rFonts w:ascii="Cambria Math" w:hAnsi="Cambria Math"/>
                <w:color w:val="000000" w:themeColor="text1"/>
              </w:rPr>
              <m:t>0</m:t>
            </m:r>
          </m:sub>
        </m:sSub>
      </m:oMath>
      <w:r>
        <w:rPr>
          <w:rFonts w:eastAsiaTheme="minorEastAsia"/>
          <w:bCs/>
          <w:iCs/>
          <w:color w:val="000000" w:themeColor="text1"/>
        </w:rPr>
        <w:t>)</w:t>
      </w:r>
      <w:r>
        <w:rPr>
          <w:bCs/>
          <w:iCs/>
          <w:color w:val="000000" w:themeColor="text1"/>
        </w:rPr>
        <w:t xml:space="preserve"> </w:t>
      </w:r>
      <w:r>
        <w:rPr>
          <w:rFonts w:eastAsiaTheme="minorEastAsia"/>
          <w:bCs/>
          <w:iCs/>
          <w:color w:val="000000" w:themeColor="text1"/>
        </w:rPr>
        <w:t xml:space="preserve">in each drug </w:t>
      </w:r>
      <w:r w:rsidR="005F3160">
        <w:rPr>
          <w:rFonts w:eastAsiaTheme="minorEastAsia"/>
          <w:bCs/>
          <w:iCs/>
          <w:color w:val="000000" w:themeColor="text1"/>
        </w:rPr>
        <w:t>(</w:t>
      </w:r>
      <m:oMath>
        <m:r>
          <w:rPr>
            <w:rFonts w:ascii="Cambria Math" w:eastAsiaTheme="minorEastAsia" w:hAnsi="Cambria Math"/>
            <w:color w:val="000000" w:themeColor="text1"/>
          </w:rPr>
          <m:t>d</m:t>
        </m:r>
      </m:oMath>
      <w:r w:rsidR="005F3160">
        <w:rPr>
          <w:rFonts w:eastAsiaTheme="minorEastAsia"/>
          <w:color w:val="000000" w:themeColor="text1"/>
        </w:rPr>
        <w:t>)</w:t>
      </w:r>
      <w:r w:rsidR="005F3160">
        <w:rPr>
          <w:rFonts w:eastAsiaTheme="minorEastAsia"/>
          <w:color w:val="000000" w:themeColor="text1"/>
        </w:rPr>
        <w:t xml:space="preserve"> </w:t>
      </w:r>
      <w:r>
        <w:rPr>
          <w:rFonts w:eastAsiaTheme="minorEastAsia"/>
          <w:bCs/>
          <w:iCs/>
          <w:color w:val="000000" w:themeColor="text1"/>
        </w:rPr>
        <w:t xml:space="preserve">over time </w:t>
      </w:r>
      <w:r w:rsidR="005F3160">
        <w:rPr>
          <w:rFonts w:eastAsiaTheme="minorEastAsia"/>
          <w:bCs/>
          <w:iCs/>
          <w:color w:val="000000" w:themeColor="text1"/>
        </w:rPr>
        <w:t>(</w:t>
      </w:r>
      <m:oMath>
        <m:r>
          <w:rPr>
            <w:rFonts w:ascii="Cambria Math" w:eastAsiaTheme="minorEastAsia" w:hAnsi="Cambria Math"/>
            <w:color w:val="000000" w:themeColor="text1"/>
          </w:rPr>
          <m:t>t</m:t>
        </m:r>
      </m:oMath>
      <w:r w:rsidR="005F3160">
        <w:rPr>
          <w:rFonts w:eastAsiaTheme="minorEastAsia"/>
          <w:color w:val="000000" w:themeColor="text1"/>
        </w:rPr>
        <w:t>)</w:t>
      </w:r>
      <w:r w:rsidR="005F3160">
        <w:rPr>
          <w:rFonts w:eastAsiaTheme="minorEastAsia"/>
          <w:bCs/>
          <w:iCs/>
          <w:color w:val="000000" w:themeColor="text1"/>
        </w:rPr>
        <w:t>.</w:t>
      </w:r>
      <w:r>
        <w:rPr>
          <w:rFonts w:eastAsiaTheme="minorEastAsia"/>
          <w:bCs/>
          <w:iCs/>
          <w:color w:val="000000" w:themeColor="text1"/>
        </w:rPr>
        <w:t xml:space="preserve"> </w:t>
      </w:r>
      <w:r w:rsidR="005F3160">
        <w:rPr>
          <w:rFonts w:eastAsiaTheme="minorEastAsia"/>
          <w:bCs/>
          <w:iCs/>
          <w:color w:val="000000" w:themeColor="text1"/>
        </w:rPr>
        <w:t xml:space="preserve">In this model, the abundance of a strain at a time point </w:t>
      </w:r>
      <w:r w:rsidR="005F3160">
        <w:rPr>
          <w:bCs/>
          <w:iCs/>
          <w:color w:val="000000" w:themeColor="text1"/>
        </w:rPr>
        <w:t>(</w:t>
      </w:r>
      <m:oMath>
        <m:sSub>
          <m:sSubPr>
            <m:ctrlPr>
              <w:rPr>
                <w:rFonts w:ascii="Cambria Math" w:hAnsi="Cambria Math"/>
                <w:bCs/>
                <w:i/>
                <w:iCs/>
                <w:color w:val="000000" w:themeColor="text1"/>
              </w:rPr>
            </m:ctrlPr>
          </m:sSubPr>
          <m:e>
            <m:r>
              <w:rPr>
                <w:rFonts w:ascii="Cambria Math" w:hAnsi="Cambria Math"/>
                <w:color w:val="000000" w:themeColor="text1"/>
              </w:rPr>
              <m:t>A</m:t>
            </m:r>
          </m:e>
          <m:sub>
            <m:r>
              <w:rPr>
                <w:rFonts w:ascii="Cambria Math" w:hAnsi="Cambria Math"/>
                <w:color w:val="000000" w:themeColor="text1"/>
              </w:rPr>
              <m:t>t</m:t>
            </m:r>
          </m:sub>
        </m:sSub>
      </m:oMath>
      <w:r w:rsidR="005F3160">
        <w:rPr>
          <w:rFonts w:eastAsiaTheme="minorEastAsia"/>
          <w:bCs/>
          <w:iCs/>
          <w:color w:val="000000" w:themeColor="text1"/>
        </w:rPr>
        <w:t>)</w:t>
      </w:r>
      <w:r w:rsidR="005F3160">
        <w:rPr>
          <w:rFonts w:eastAsiaTheme="minorEastAsia"/>
          <w:bCs/>
          <w:iCs/>
          <w:color w:val="000000" w:themeColor="text1"/>
        </w:rPr>
        <w:t xml:space="preserve"> can be described with the following relationship</w:t>
      </w:r>
      <w:r>
        <w:rPr>
          <w:rFonts w:eastAsiaTheme="minorEastAsia"/>
          <w:bCs/>
          <w:iCs/>
          <w:color w:val="000000" w:themeColor="text1"/>
        </w:rPr>
        <w:t>:</w:t>
      </w:r>
    </w:p>
    <w:p w14:paraId="5E015452" w14:textId="77777777" w:rsidR="005F3160" w:rsidRDefault="005F3160" w:rsidP="00C80234">
      <w:pPr>
        <w:rPr>
          <w:rFonts w:eastAsiaTheme="minorEastAsia"/>
          <w:bCs/>
          <w:iCs/>
          <w:color w:val="000000" w:themeColor="text1"/>
        </w:rPr>
      </w:pPr>
    </w:p>
    <w:p w14:paraId="70B9BBA1" w14:textId="6F686F86" w:rsidR="00C80234" w:rsidRPr="00FA0731" w:rsidRDefault="00960F7E" w:rsidP="00C80234">
      <w:pPr>
        <w:rPr>
          <w:rFonts w:eastAsiaTheme="minorEastAsia"/>
          <w:bCs/>
          <w:iCs/>
          <w:color w:val="000000" w:themeColor="text1"/>
        </w:rPr>
      </w:pPr>
      <m:oMathPara>
        <m:oMath>
          <m:sSub>
            <m:sSubPr>
              <m:ctrlPr>
                <w:rPr>
                  <w:rFonts w:ascii="Cambria Math" w:hAnsi="Cambria Math"/>
                  <w:bCs/>
                  <w:i/>
                  <w:iCs/>
                  <w:color w:val="000000" w:themeColor="text1"/>
                </w:rPr>
              </m:ctrlPr>
            </m:sSubPr>
            <m:e>
              <m:r>
                <w:rPr>
                  <w:rFonts w:ascii="Cambria Math" w:hAnsi="Cambria Math"/>
                  <w:color w:val="000000" w:themeColor="text1"/>
                </w:rPr>
                <m:t>A</m:t>
              </m:r>
            </m:e>
            <m:sub>
              <m:sSub>
                <m:sSubPr>
                  <m:ctrlPr>
                    <w:rPr>
                      <w:rFonts w:ascii="Cambria Math" w:hAnsi="Cambria Math"/>
                      <w:bCs/>
                      <w:i/>
                      <w:iCs/>
                      <w:color w:val="000000" w:themeColor="text1"/>
                    </w:rPr>
                  </m:ctrlPr>
                </m:sSubPr>
                <m:e>
                  <m:r>
                    <w:rPr>
                      <w:rFonts w:ascii="Cambria Math" w:hAnsi="Cambria Math"/>
                      <w:color w:val="000000" w:themeColor="text1"/>
                    </w:rPr>
                    <m:t>t</m:t>
                  </m:r>
                  <m:r>
                    <w:rPr>
                      <w:rFonts w:ascii="Cambria Math" w:hAnsi="Cambria Math"/>
                      <w:color w:val="000000" w:themeColor="text1"/>
                    </w:rPr>
                    <m:t>,</m:t>
                  </m:r>
                  <m:r>
                    <w:rPr>
                      <w:rFonts w:ascii="Cambria Math" w:hAnsi="Cambria Math"/>
                      <w:color w:val="000000" w:themeColor="text1"/>
                    </w:rPr>
                    <m:t>s</m:t>
                  </m:r>
                </m:e>
                <m:sub>
                  <m:r>
                    <w:rPr>
                      <w:rFonts w:ascii="Cambria Math" w:hAnsi="Cambria Math"/>
                      <w:color w:val="000000" w:themeColor="text1"/>
                    </w:rPr>
                    <m:t>x</m:t>
                  </m:r>
                </m:sub>
              </m:sSub>
              <m:r>
                <w:rPr>
                  <w:rFonts w:ascii="Cambria Math" w:hAnsi="Cambria Math"/>
                  <w:color w:val="000000" w:themeColor="text1"/>
                </w:rPr>
                <m:t>,d</m:t>
              </m:r>
            </m:sub>
          </m:sSub>
          <m:r>
            <w:rPr>
              <w:rFonts w:ascii="Cambria Math" w:hAnsi="Cambria Math"/>
              <w:color w:val="000000" w:themeColor="text1"/>
            </w:rPr>
            <m:t>=</m:t>
          </m:r>
          <m:sSub>
            <m:sSubPr>
              <m:ctrlPr>
                <w:rPr>
                  <w:rFonts w:ascii="Cambria Math" w:hAnsi="Cambria Math"/>
                  <w:bCs/>
                  <w:i/>
                  <w:iCs/>
                  <w:color w:val="000000" w:themeColor="text1"/>
                </w:rPr>
              </m:ctrlPr>
            </m:sSubPr>
            <m:e>
              <m:r>
                <w:rPr>
                  <w:rFonts w:ascii="Cambria Math" w:hAnsi="Cambria Math"/>
                  <w:color w:val="000000" w:themeColor="text1"/>
                </w:rPr>
                <m:t>A</m:t>
              </m:r>
            </m:e>
            <m:sub>
              <m:sSub>
                <m:sSubPr>
                  <m:ctrlPr>
                    <w:rPr>
                      <w:rFonts w:ascii="Cambria Math" w:hAnsi="Cambria Math"/>
                      <w:bCs/>
                      <w:i/>
                      <w:iCs/>
                      <w:color w:val="000000" w:themeColor="text1"/>
                    </w:rPr>
                  </m:ctrlPr>
                </m:sSubPr>
                <m:e>
                  <m:r>
                    <w:rPr>
                      <w:rFonts w:ascii="Cambria Math" w:hAnsi="Cambria Math"/>
                      <w:color w:val="000000" w:themeColor="text1"/>
                    </w:rPr>
                    <m:t>0,</m:t>
                  </m:r>
                  <m:r>
                    <w:rPr>
                      <w:rFonts w:ascii="Cambria Math" w:hAnsi="Cambria Math"/>
                      <w:color w:val="000000" w:themeColor="text1"/>
                    </w:rPr>
                    <m:t>s</m:t>
                  </m:r>
                </m:e>
                <m:sub>
                  <m:r>
                    <w:rPr>
                      <w:rFonts w:ascii="Cambria Math" w:hAnsi="Cambria Math"/>
                      <w:color w:val="000000" w:themeColor="text1"/>
                    </w:rPr>
                    <m:t>x</m:t>
                  </m:r>
                </m:sub>
              </m:sSub>
              <m:r>
                <w:rPr>
                  <w:rFonts w:ascii="Cambria Math" w:hAnsi="Cambria Math"/>
                  <w:color w:val="000000" w:themeColor="text1"/>
                </w:rPr>
                <m:t>,d</m:t>
              </m:r>
            </m:sub>
          </m:sSub>
          <m:sSup>
            <m:sSupPr>
              <m:ctrlPr>
                <w:rPr>
                  <w:rFonts w:ascii="Cambria Math" w:hAnsi="Cambria Math"/>
                  <w:bCs/>
                  <w:i/>
                  <w:iCs/>
                  <w:color w:val="000000" w:themeColor="text1"/>
                </w:rPr>
              </m:ctrlPr>
            </m:sSupPr>
            <m:e>
              <m:r>
                <w:rPr>
                  <w:rFonts w:ascii="Cambria Math" w:hAnsi="Cambria Math"/>
                  <w:color w:val="000000" w:themeColor="text1"/>
                </w:rPr>
                <m:t>2</m:t>
              </m:r>
            </m:e>
            <m:sup>
              <m:sSub>
                <m:sSubPr>
                  <m:ctrlPr>
                    <w:rPr>
                      <w:rFonts w:ascii="Cambria Math" w:hAnsi="Cambria Math"/>
                      <w:bCs/>
                      <w:i/>
                      <w:iCs/>
                      <w:color w:val="000000" w:themeColor="text1"/>
                    </w:rPr>
                  </m:ctrlPr>
                </m:sSubPr>
                <m:e>
                  <m:r>
                    <w:rPr>
                      <w:rFonts w:ascii="Cambria Math" w:hAnsi="Cambria Math"/>
                      <w:color w:val="000000" w:themeColor="text1"/>
                    </w:rPr>
                    <m:t>g</m:t>
                  </m:r>
                </m:e>
                <m:sub>
                  <m:sSub>
                    <m:sSubPr>
                      <m:ctrlPr>
                        <w:rPr>
                          <w:rFonts w:ascii="Cambria Math" w:hAnsi="Cambria Math"/>
                          <w:bCs/>
                          <w:i/>
                          <w:iCs/>
                          <w:color w:val="000000" w:themeColor="text1"/>
                        </w:rPr>
                      </m:ctrlPr>
                    </m:sSubPr>
                    <m:e>
                      <m:r>
                        <w:rPr>
                          <w:rFonts w:ascii="Cambria Math" w:hAnsi="Cambria Math"/>
                          <w:color w:val="000000" w:themeColor="text1"/>
                        </w:rPr>
                        <m:t>s</m:t>
                      </m:r>
                    </m:e>
                    <m:sub>
                      <m:r>
                        <w:rPr>
                          <w:rFonts w:ascii="Cambria Math" w:hAnsi="Cambria Math"/>
                          <w:color w:val="000000" w:themeColor="text1"/>
                        </w:rPr>
                        <m:t>x</m:t>
                      </m:r>
                    </m:sub>
                  </m:sSub>
                  <m:r>
                    <w:rPr>
                      <w:rFonts w:ascii="Cambria Math" w:hAnsi="Cambria Math"/>
                      <w:color w:val="000000" w:themeColor="text1"/>
                    </w:rPr>
                    <m:t>,d</m:t>
                  </m:r>
                </m:sub>
              </m:sSub>
              <m:r>
                <w:rPr>
                  <w:rFonts w:ascii="Cambria Math" w:hAnsi="Cambria Math"/>
                  <w:color w:val="000000" w:themeColor="text1"/>
                </w:rPr>
                <m:t>t</m:t>
              </m:r>
            </m:sup>
          </m:sSup>
        </m:oMath>
      </m:oMathPara>
    </w:p>
    <w:p w14:paraId="2C22C494" w14:textId="6B31844D" w:rsidR="00C80234" w:rsidRDefault="00C80234" w:rsidP="00E76826">
      <w:pPr>
        <w:jc w:val="both"/>
        <w:rPr>
          <w:bCs/>
          <w:iCs/>
          <w:color w:val="000000" w:themeColor="text1"/>
        </w:rPr>
      </w:pPr>
    </w:p>
    <w:p w14:paraId="533398AD" w14:textId="4C72C9C6" w:rsidR="0081137D" w:rsidRPr="0081137D" w:rsidRDefault="005F3160" w:rsidP="0081137D">
      <w:r>
        <w:rPr>
          <w:bCs/>
          <w:iCs/>
          <w:color w:val="000000" w:themeColor="text1"/>
        </w:rPr>
        <w:t xml:space="preserve">Using barcode counts, we </w:t>
      </w:r>
      <w:r w:rsidR="002477AD">
        <w:rPr>
          <w:bCs/>
          <w:iCs/>
          <w:color w:val="000000" w:themeColor="text1"/>
        </w:rPr>
        <w:t>measure</w:t>
      </w:r>
      <w:r w:rsidR="00505246">
        <w:rPr>
          <w:bCs/>
          <w:iCs/>
          <w:color w:val="000000" w:themeColor="text1"/>
        </w:rPr>
        <w:t>d</w:t>
      </w:r>
      <w:r>
        <w:rPr>
          <w:bCs/>
          <w:iCs/>
          <w:color w:val="000000" w:themeColor="text1"/>
        </w:rPr>
        <w:t xml:space="preserve"> </w:t>
      </w:r>
      <m:oMath>
        <m:sSub>
          <m:sSubPr>
            <m:ctrlPr>
              <w:rPr>
                <w:rFonts w:ascii="Cambria Math" w:hAnsi="Cambria Math"/>
                <w:bCs/>
                <w:i/>
                <w:iCs/>
                <w:color w:val="000000" w:themeColor="text1"/>
              </w:rPr>
            </m:ctrlPr>
          </m:sSubPr>
          <m:e>
            <m:r>
              <w:rPr>
                <w:rFonts w:ascii="Cambria Math" w:hAnsi="Cambria Math"/>
                <w:color w:val="000000" w:themeColor="text1"/>
              </w:rPr>
              <m:t>f</m:t>
            </m:r>
          </m:e>
          <m:sub>
            <m:sSub>
              <m:sSubPr>
                <m:ctrlPr>
                  <w:rPr>
                    <w:rFonts w:ascii="Cambria Math" w:hAnsi="Cambria Math"/>
                    <w:bCs/>
                    <w:i/>
                    <w:iCs/>
                    <w:color w:val="000000" w:themeColor="text1"/>
                  </w:rPr>
                </m:ctrlPr>
              </m:sSubPr>
              <m:e>
                <m:r>
                  <w:rPr>
                    <w:rFonts w:ascii="Cambria Math" w:hAnsi="Cambria Math"/>
                    <w:color w:val="000000" w:themeColor="text1"/>
                  </w:rPr>
                  <m:t>s</m:t>
                </m:r>
              </m:e>
              <m:sub>
                <m:r>
                  <w:rPr>
                    <w:rFonts w:ascii="Cambria Math" w:hAnsi="Cambria Math"/>
                    <w:color w:val="000000" w:themeColor="text1"/>
                  </w:rPr>
                  <m:t>x</m:t>
                </m:r>
              </m:sub>
            </m:sSub>
            <m:r>
              <w:rPr>
                <w:rFonts w:ascii="Cambria Math" w:hAnsi="Cambria Math"/>
                <w:color w:val="000000" w:themeColor="text1"/>
              </w:rPr>
              <m:t>,d,0</m:t>
            </m:r>
          </m:sub>
        </m:sSub>
      </m:oMath>
      <w:r w:rsidR="00505246">
        <w:rPr>
          <w:bCs/>
          <w:iCs/>
          <w:color w:val="000000" w:themeColor="text1"/>
        </w:rPr>
        <w:t>.</w:t>
      </w:r>
      <w:r>
        <w:rPr>
          <w:bCs/>
          <w:iCs/>
          <w:color w:val="000000" w:themeColor="text1"/>
        </w:rPr>
        <w:t xml:space="preserve"> </w:t>
      </w:r>
      <w:r w:rsidR="00505246">
        <w:rPr>
          <w:bCs/>
          <w:iCs/>
          <w:color w:val="000000" w:themeColor="text1"/>
        </w:rPr>
        <w:t>This</w:t>
      </w:r>
      <w:r w:rsidR="00461C2A">
        <w:rPr>
          <w:bCs/>
          <w:iCs/>
          <w:color w:val="000000" w:themeColor="text1"/>
        </w:rPr>
        <w:t xml:space="preserve"> can be multiplied by a constant </w:t>
      </w:r>
      <w:r w:rsidR="00461C2A">
        <w:rPr>
          <w:bCs/>
          <w:i/>
          <w:iCs/>
          <w:color w:val="000000" w:themeColor="text1"/>
        </w:rPr>
        <w:t>k</w:t>
      </w:r>
      <w:r w:rsidR="00461C2A">
        <w:rPr>
          <w:bCs/>
          <w:iCs/>
          <w:color w:val="000000" w:themeColor="text1"/>
        </w:rPr>
        <w:t xml:space="preserve"> to describe an</w:t>
      </w:r>
      <w:r>
        <w:rPr>
          <w:rFonts w:eastAsiaTheme="minorEastAsia"/>
          <w:bCs/>
          <w:iCs/>
          <w:color w:val="000000" w:themeColor="text1"/>
        </w:rPr>
        <w:t xml:space="preserve"> ‘absolute’ starting abundance metric </w:t>
      </w:r>
      <w:r w:rsidR="00DD69E7">
        <w:rPr>
          <w:rFonts w:eastAsiaTheme="minorEastAsia"/>
          <w:bCs/>
          <w:iCs/>
          <w:color w:val="000000" w:themeColor="text1"/>
        </w:rPr>
        <w:t>(</w:t>
      </w:r>
      <m:oMath>
        <m:r>
          <w:rPr>
            <w:rFonts w:ascii="Cambria Math" w:hAnsi="Cambria Math"/>
            <w:color w:val="000000" w:themeColor="text1"/>
          </w:rPr>
          <m:t>A</m:t>
        </m:r>
      </m:oMath>
      <w:r w:rsidR="00DD69E7">
        <w:rPr>
          <w:rFonts w:eastAsiaTheme="minorEastAsia"/>
          <w:bCs/>
          <w:iCs/>
          <w:color w:val="000000" w:themeColor="text1"/>
        </w:rPr>
        <w:t xml:space="preserve">) </w:t>
      </w:r>
      <w:r>
        <w:rPr>
          <w:rFonts w:eastAsiaTheme="minorEastAsia"/>
          <w:bCs/>
          <w:iCs/>
          <w:color w:val="000000" w:themeColor="text1"/>
        </w:rPr>
        <w:t>for each strain (e.g. number of cells)</w:t>
      </w:r>
      <w:r w:rsidR="00461C2A">
        <w:rPr>
          <w:rFonts w:eastAsiaTheme="minorEastAsia"/>
          <w:bCs/>
          <w:iCs/>
          <w:color w:val="000000" w:themeColor="text1"/>
        </w:rPr>
        <w:t>.</w:t>
      </w:r>
      <w:r>
        <w:rPr>
          <w:rFonts w:eastAsiaTheme="minorEastAsia"/>
          <w:bCs/>
          <w:iCs/>
          <w:color w:val="000000" w:themeColor="text1"/>
        </w:rPr>
        <w:t xml:space="preserve"> Therefore, the above relationship can be restated as:</w:t>
      </w:r>
      <w:r w:rsidR="0081137D" w:rsidRPr="0081137D">
        <w:rPr>
          <w:rFonts w:ascii="Cambria Math" w:hAnsi="Cambria Math" w:cs="Cambria Math"/>
          <w:b/>
          <w:bCs/>
          <w:color w:val="222222"/>
          <w:shd w:val="clear" w:color="auto" w:fill="FFFFFF"/>
        </w:rPr>
        <w:t xml:space="preserve"> </w:t>
      </w:r>
    </w:p>
    <w:p w14:paraId="22967655" w14:textId="5E5D2887" w:rsidR="00C80234" w:rsidRDefault="00C80234" w:rsidP="00C80234">
      <w:pPr>
        <w:rPr>
          <w:bCs/>
          <w:iCs/>
          <w:color w:val="000000" w:themeColor="text1"/>
        </w:rPr>
      </w:pPr>
    </w:p>
    <w:p w14:paraId="01467219" w14:textId="4F3A4898" w:rsidR="00C80234" w:rsidRPr="00FA0731" w:rsidRDefault="00960F7E" w:rsidP="00C80234">
      <w:pPr>
        <w:rPr>
          <w:rFonts w:eastAsiaTheme="minorEastAsia"/>
          <w:bCs/>
          <w:iCs/>
          <w:color w:val="000000" w:themeColor="text1"/>
        </w:rPr>
      </w:pPr>
      <m:oMathPara>
        <m:oMath>
          <m:sSub>
            <m:sSubPr>
              <m:ctrlPr>
                <w:rPr>
                  <w:rFonts w:ascii="Cambria Math" w:hAnsi="Cambria Math"/>
                  <w:bCs/>
                  <w:i/>
                  <w:iCs/>
                  <w:color w:val="000000" w:themeColor="text1"/>
                </w:rPr>
              </m:ctrlPr>
            </m:sSubPr>
            <m:e>
              <m:r>
                <w:rPr>
                  <w:rFonts w:ascii="Cambria Math" w:hAnsi="Cambria Math"/>
                  <w:color w:val="000000" w:themeColor="text1"/>
                </w:rPr>
                <m:t>A</m:t>
              </m:r>
            </m:e>
            <m:sub>
              <m:sSub>
                <m:sSubPr>
                  <m:ctrlPr>
                    <w:rPr>
                      <w:rFonts w:ascii="Cambria Math" w:hAnsi="Cambria Math"/>
                      <w:bCs/>
                      <w:i/>
                      <w:iCs/>
                      <w:color w:val="000000" w:themeColor="text1"/>
                    </w:rPr>
                  </m:ctrlPr>
                </m:sSubPr>
                <m:e>
                  <m:r>
                    <w:rPr>
                      <w:rFonts w:ascii="Cambria Math" w:hAnsi="Cambria Math"/>
                      <w:color w:val="000000" w:themeColor="text1"/>
                    </w:rPr>
                    <m:t>t,</m:t>
                  </m:r>
                  <m:r>
                    <w:rPr>
                      <w:rFonts w:ascii="Cambria Math" w:hAnsi="Cambria Math"/>
                      <w:color w:val="000000" w:themeColor="text1"/>
                    </w:rPr>
                    <m:t>s</m:t>
                  </m:r>
                </m:e>
                <m:sub>
                  <m:r>
                    <w:rPr>
                      <w:rFonts w:ascii="Cambria Math" w:hAnsi="Cambria Math"/>
                      <w:color w:val="000000" w:themeColor="text1"/>
                    </w:rPr>
                    <m:t>x</m:t>
                  </m:r>
                </m:sub>
              </m:sSub>
              <m:r>
                <w:rPr>
                  <w:rFonts w:ascii="Cambria Math" w:hAnsi="Cambria Math"/>
                  <w:color w:val="000000" w:themeColor="text1"/>
                </w:rPr>
                <m:t>,d</m:t>
              </m:r>
            </m:sub>
          </m:sSub>
          <m:r>
            <w:rPr>
              <w:rFonts w:ascii="Cambria Math" w:hAnsi="Cambria Math"/>
              <w:color w:val="000000" w:themeColor="text1"/>
            </w:rPr>
            <m:t>=</m:t>
          </m:r>
          <m:sSub>
            <m:sSubPr>
              <m:ctrlPr>
                <w:rPr>
                  <w:rFonts w:ascii="Cambria Math" w:hAnsi="Cambria Math"/>
                  <w:bCs/>
                  <w:i/>
                  <w:iCs/>
                  <w:color w:val="000000" w:themeColor="text1"/>
                </w:rPr>
              </m:ctrlPr>
            </m:sSubPr>
            <m:e>
              <m:r>
                <w:rPr>
                  <w:rFonts w:ascii="Cambria Math" w:hAnsi="Cambria Math"/>
                  <w:color w:val="000000" w:themeColor="text1"/>
                </w:rPr>
                <m:t>(</m:t>
              </m:r>
              <m:r>
                <w:rPr>
                  <w:rFonts w:ascii="Cambria Math" w:hAnsi="Cambria Math"/>
                  <w:color w:val="000000" w:themeColor="text1"/>
                </w:rPr>
                <m:t>k</m:t>
              </m:r>
              <m:r>
                <m:rPr>
                  <m:sty m:val="b"/>
                </m:rPr>
                <w:rPr>
                  <w:rFonts w:ascii="Cambria Math" w:hAnsi="Cambria Math" w:cs="Cambria Math"/>
                  <w:color w:val="222222"/>
                  <w:shd w:val="clear" w:color="auto" w:fill="FFFFFF"/>
                </w:rPr>
                <m:t>⋅</m:t>
              </m:r>
              <m:r>
                <w:rPr>
                  <w:rFonts w:ascii="Cambria Math" w:hAnsi="Cambria Math"/>
                  <w:color w:val="000000" w:themeColor="text1"/>
                </w:rPr>
                <m:t>f</m:t>
              </m:r>
            </m:e>
            <m:sub>
              <m:sSub>
                <m:sSubPr>
                  <m:ctrlPr>
                    <w:rPr>
                      <w:rFonts w:ascii="Cambria Math" w:hAnsi="Cambria Math"/>
                      <w:bCs/>
                      <w:i/>
                      <w:iCs/>
                      <w:color w:val="000000" w:themeColor="text1"/>
                    </w:rPr>
                  </m:ctrlPr>
                </m:sSubPr>
                <m:e>
                  <m:r>
                    <w:rPr>
                      <w:rFonts w:ascii="Cambria Math" w:hAnsi="Cambria Math"/>
                      <w:color w:val="000000" w:themeColor="text1"/>
                    </w:rPr>
                    <m:t>s</m:t>
                  </m:r>
                </m:e>
                <m:sub>
                  <m:r>
                    <w:rPr>
                      <w:rFonts w:ascii="Cambria Math" w:hAnsi="Cambria Math"/>
                      <w:color w:val="000000" w:themeColor="text1"/>
                    </w:rPr>
                    <m:t>x</m:t>
                  </m:r>
                </m:sub>
              </m:sSub>
              <m:r>
                <w:rPr>
                  <w:rFonts w:ascii="Cambria Math" w:hAnsi="Cambria Math"/>
                  <w:color w:val="000000" w:themeColor="text1"/>
                </w:rPr>
                <m:t>,d,0</m:t>
              </m:r>
            </m:sub>
          </m:sSub>
          <m:r>
            <w:rPr>
              <w:rFonts w:ascii="Cambria Math" w:hAnsi="Cambria Math"/>
              <w:color w:val="000000" w:themeColor="text1"/>
            </w:rPr>
            <m:t>)</m:t>
          </m:r>
          <m:sSup>
            <m:sSupPr>
              <m:ctrlPr>
                <w:rPr>
                  <w:rFonts w:ascii="Cambria Math" w:hAnsi="Cambria Math"/>
                  <w:bCs/>
                  <w:i/>
                  <w:iCs/>
                  <w:color w:val="000000" w:themeColor="text1"/>
                </w:rPr>
              </m:ctrlPr>
            </m:sSupPr>
            <m:e>
              <m:r>
                <w:rPr>
                  <w:rFonts w:ascii="Cambria Math" w:hAnsi="Cambria Math"/>
                  <w:color w:val="000000" w:themeColor="text1"/>
                </w:rPr>
                <m:t>2</m:t>
              </m:r>
            </m:e>
            <m:sup>
              <m:sSub>
                <m:sSubPr>
                  <m:ctrlPr>
                    <w:rPr>
                      <w:rFonts w:ascii="Cambria Math" w:hAnsi="Cambria Math"/>
                      <w:bCs/>
                      <w:i/>
                      <w:iCs/>
                      <w:color w:val="000000" w:themeColor="text1"/>
                    </w:rPr>
                  </m:ctrlPr>
                </m:sSubPr>
                <m:e>
                  <m:r>
                    <w:rPr>
                      <w:rFonts w:ascii="Cambria Math" w:hAnsi="Cambria Math"/>
                      <w:color w:val="000000" w:themeColor="text1"/>
                    </w:rPr>
                    <m:t>g</m:t>
                  </m:r>
                </m:e>
                <m:sub>
                  <m:sSub>
                    <m:sSubPr>
                      <m:ctrlPr>
                        <w:rPr>
                          <w:rFonts w:ascii="Cambria Math" w:hAnsi="Cambria Math"/>
                          <w:bCs/>
                          <w:i/>
                          <w:iCs/>
                          <w:color w:val="000000" w:themeColor="text1"/>
                        </w:rPr>
                      </m:ctrlPr>
                    </m:sSubPr>
                    <m:e>
                      <m:r>
                        <w:rPr>
                          <w:rFonts w:ascii="Cambria Math" w:hAnsi="Cambria Math"/>
                          <w:color w:val="000000" w:themeColor="text1"/>
                        </w:rPr>
                        <m:t>s</m:t>
                      </m:r>
                    </m:e>
                    <m:sub>
                      <m:r>
                        <w:rPr>
                          <w:rFonts w:ascii="Cambria Math" w:hAnsi="Cambria Math"/>
                          <w:color w:val="000000" w:themeColor="text1"/>
                        </w:rPr>
                        <m:t>x</m:t>
                      </m:r>
                    </m:sub>
                  </m:sSub>
                  <m:r>
                    <w:rPr>
                      <w:rFonts w:ascii="Cambria Math" w:hAnsi="Cambria Math"/>
                      <w:color w:val="000000" w:themeColor="text1"/>
                    </w:rPr>
                    <m:t>,d</m:t>
                  </m:r>
                </m:sub>
              </m:sSub>
              <m:r>
                <w:rPr>
                  <w:rFonts w:ascii="Cambria Math" w:hAnsi="Cambria Math"/>
                  <w:color w:val="000000" w:themeColor="text1"/>
                </w:rPr>
                <m:t>t</m:t>
              </m:r>
            </m:sup>
          </m:sSup>
        </m:oMath>
      </m:oMathPara>
    </w:p>
    <w:p w14:paraId="37F01A98" w14:textId="522BC863" w:rsidR="00C80234" w:rsidRDefault="00C80234" w:rsidP="00E76826">
      <w:pPr>
        <w:jc w:val="both"/>
        <w:rPr>
          <w:bCs/>
          <w:iCs/>
          <w:color w:val="000000" w:themeColor="text1"/>
        </w:rPr>
      </w:pPr>
    </w:p>
    <w:p w14:paraId="696B8280" w14:textId="205F27C0" w:rsidR="00B60D70" w:rsidRPr="0077340C" w:rsidRDefault="00AA0C36" w:rsidP="00E76826">
      <w:pPr>
        <w:jc w:val="both"/>
        <w:rPr>
          <w:bCs/>
          <w:iCs/>
          <w:color w:val="000000" w:themeColor="text1"/>
        </w:rPr>
      </w:pPr>
      <w:r>
        <w:rPr>
          <w:bCs/>
          <w:iCs/>
          <w:color w:val="000000" w:themeColor="text1"/>
        </w:rPr>
        <w:t>T</w:t>
      </w:r>
      <w:r w:rsidR="00AE4C6E">
        <w:rPr>
          <w:bCs/>
          <w:iCs/>
          <w:color w:val="000000" w:themeColor="text1"/>
        </w:rPr>
        <w:t xml:space="preserve">he above </w:t>
      </w:r>
      <w:r>
        <w:rPr>
          <w:bCs/>
          <w:iCs/>
          <w:color w:val="000000" w:themeColor="text1"/>
        </w:rPr>
        <w:t>equations</w:t>
      </w:r>
      <w:r w:rsidR="00AE4C6E">
        <w:rPr>
          <w:bCs/>
          <w:iCs/>
          <w:color w:val="000000" w:themeColor="text1"/>
        </w:rPr>
        <w:t xml:space="preserve"> express </w:t>
      </w:r>
      <m:oMath>
        <m:sSub>
          <m:sSubPr>
            <m:ctrlPr>
              <w:rPr>
                <w:rFonts w:ascii="Cambria Math" w:hAnsi="Cambria Math"/>
                <w:bCs/>
                <w:i/>
                <w:iCs/>
                <w:color w:val="000000" w:themeColor="text1"/>
              </w:rPr>
            </m:ctrlPr>
          </m:sSubPr>
          <m:e>
            <m:r>
              <w:rPr>
                <w:rFonts w:ascii="Cambria Math" w:hAnsi="Cambria Math"/>
                <w:color w:val="000000" w:themeColor="text1"/>
              </w:rPr>
              <m:t>A</m:t>
            </m:r>
          </m:e>
          <m:sub>
            <m:sSub>
              <m:sSubPr>
                <m:ctrlPr>
                  <w:rPr>
                    <w:rFonts w:ascii="Cambria Math" w:hAnsi="Cambria Math"/>
                    <w:bCs/>
                    <w:i/>
                    <w:iCs/>
                    <w:color w:val="000000" w:themeColor="text1"/>
                  </w:rPr>
                </m:ctrlPr>
              </m:sSubPr>
              <m:e>
                <m:r>
                  <w:rPr>
                    <w:rFonts w:ascii="Cambria Math" w:hAnsi="Cambria Math"/>
                    <w:color w:val="000000" w:themeColor="text1"/>
                  </w:rPr>
                  <m:t>s</m:t>
                </m:r>
              </m:e>
              <m:sub>
                <m:r>
                  <w:rPr>
                    <w:rFonts w:ascii="Cambria Math" w:hAnsi="Cambria Math"/>
                    <w:color w:val="000000" w:themeColor="text1"/>
                  </w:rPr>
                  <m:t>x</m:t>
                </m:r>
              </m:sub>
            </m:sSub>
            <m:r>
              <w:rPr>
                <w:rFonts w:ascii="Cambria Math" w:hAnsi="Cambria Math"/>
                <w:color w:val="000000" w:themeColor="text1"/>
              </w:rPr>
              <m:t>,d,t</m:t>
            </m:r>
          </m:sub>
        </m:sSub>
      </m:oMath>
      <w:r w:rsidR="00AE4C6E">
        <w:rPr>
          <w:bCs/>
          <w:iCs/>
          <w:color w:val="000000" w:themeColor="text1"/>
        </w:rPr>
        <w:t xml:space="preserve"> in terms of the initial frequency </w:t>
      </w:r>
      <m:oMath>
        <m:sSub>
          <m:sSubPr>
            <m:ctrlPr>
              <w:rPr>
                <w:rFonts w:ascii="Cambria Math" w:hAnsi="Cambria Math"/>
                <w:bCs/>
                <w:i/>
                <w:iCs/>
                <w:color w:val="000000" w:themeColor="text1"/>
              </w:rPr>
            </m:ctrlPr>
          </m:sSubPr>
          <m:e>
            <m:r>
              <w:rPr>
                <w:rFonts w:ascii="Cambria Math" w:hAnsi="Cambria Math"/>
                <w:color w:val="000000" w:themeColor="text1"/>
              </w:rPr>
              <m:t>f</m:t>
            </m:r>
          </m:e>
          <m:sub>
            <m:sSub>
              <m:sSubPr>
                <m:ctrlPr>
                  <w:rPr>
                    <w:rFonts w:ascii="Cambria Math" w:hAnsi="Cambria Math"/>
                    <w:bCs/>
                    <w:i/>
                    <w:iCs/>
                    <w:color w:val="000000" w:themeColor="text1"/>
                  </w:rPr>
                </m:ctrlPr>
              </m:sSubPr>
              <m:e>
                <m:r>
                  <w:rPr>
                    <w:rFonts w:ascii="Cambria Math" w:hAnsi="Cambria Math"/>
                    <w:color w:val="000000" w:themeColor="text1"/>
                  </w:rPr>
                  <m:t>s</m:t>
                </m:r>
              </m:e>
              <m:sub>
                <m:r>
                  <w:rPr>
                    <w:rFonts w:ascii="Cambria Math" w:hAnsi="Cambria Math"/>
                    <w:color w:val="000000" w:themeColor="text1"/>
                  </w:rPr>
                  <m:t>x</m:t>
                </m:r>
              </m:sub>
            </m:sSub>
            <m:r>
              <w:rPr>
                <w:rFonts w:ascii="Cambria Math" w:hAnsi="Cambria Math"/>
                <w:color w:val="000000" w:themeColor="text1"/>
              </w:rPr>
              <m:t>,d,0</m:t>
            </m:r>
          </m:sub>
        </m:sSub>
      </m:oMath>
      <w:r w:rsidR="00AE4C6E">
        <w:rPr>
          <w:bCs/>
          <w:iCs/>
          <w:color w:val="000000" w:themeColor="text1"/>
        </w:rPr>
        <w:t xml:space="preserve"> and an unknown growth rate </w:t>
      </w:r>
      <m:oMath>
        <m:sSub>
          <m:sSubPr>
            <m:ctrlPr>
              <w:rPr>
                <w:rFonts w:ascii="Cambria Math" w:hAnsi="Cambria Math"/>
                <w:bCs/>
                <w:i/>
                <w:iCs/>
                <w:color w:val="000000" w:themeColor="text1"/>
              </w:rPr>
            </m:ctrlPr>
          </m:sSubPr>
          <m:e>
            <m:r>
              <w:rPr>
                <w:rFonts w:ascii="Cambria Math" w:hAnsi="Cambria Math"/>
                <w:color w:val="000000" w:themeColor="text1"/>
              </w:rPr>
              <m:t>g</m:t>
            </m:r>
          </m:e>
          <m:sub>
            <m:sSub>
              <m:sSubPr>
                <m:ctrlPr>
                  <w:rPr>
                    <w:rFonts w:ascii="Cambria Math" w:hAnsi="Cambria Math"/>
                    <w:bCs/>
                    <w:i/>
                    <w:iCs/>
                    <w:color w:val="000000" w:themeColor="text1"/>
                  </w:rPr>
                </m:ctrlPr>
              </m:sSubPr>
              <m:e>
                <m:r>
                  <w:rPr>
                    <w:rFonts w:ascii="Cambria Math" w:hAnsi="Cambria Math"/>
                    <w:color w:val="000000" w:themeColor="text1"/>
                  </w:rPr>
                  <m:t>s</m:t>
                </m:r>
              </m:e>
              <m:sub>
                <m:r>
                  <w:rPr>
                    <w:rFonts w:ascii="Cambria Math" w:hAnsi="Cambria Math"/>
                    <w:color w:val="000000" w:themeColor="text1"/>
                  </w:rPr>
                  <m:t>x</m:t>
                </m:r>
              </m:sub>
            </m:sSub>
            <m:r>
              <w:rPr>
                <w:rFonts w:ascii="Cambria Math" w:hAnsi="Cambria Math"/>
                <w:color w:val="000000" w:themeColor="text1"/>
              </w:rPr>
              <m:t>,d</m:t>
            </m:r>
          </m:sub>
        </m:sSub>
      </m:oMath>
      <w:r>
        <w:rPr>
          <w:bCs/>
          <w:iCs/>
          <w:color w:val="000000" w:themeColor="text1"/>
        </w:rPr>
        <w:t>.  However,</w:t>
      </w:r>
      <w:r w:rsidR="00AE4C6E">
        <w:rPr>
          <w:bCs/>
          <w:iCs/>
          <w:color w:val="000000" w:themeColor="text1"/>
        </w:rPr>
        <w:t xml:space="preserve"> </w:t>
      </w:r>
      <m:oMath>
        <m:sSub>
          <m:sSubPr>
            <m:ctrlPr>
              <w:rPr>
                <w:rFonts w:ascii="Cambria Math" w:hAnsi="Cambria Math"/>
                <w:bCs/>
                <w:i/>
                <w:iCs/>
                <w:color w:val="000000" w:themeColor="text1"/>
              </w:rPr>
            </m:ctrlPr>
          </m:sSubPr>
          <m:e>
            <m:r>
              <w:rPr>
                <w:rFonts w:ascii="Cambria Math" w:hAnsi="Cambria Math"/>
                <w:color w:val="000000" w:themeColor="text1"/>
              </w:rPr>
              <m:t>A</m:t>
            </m:r>
          </m:e>
          <m:sub>
            <m:sSub>
              <m:sSubPr>
                <m:ctrlPr>
                  <w:rPr>
                    <w:rFonts w:ascii="Cambria Math" w:hAnsi="Cambria Math"/>
                    <w:bCs/>
                    <w:i/>
                    <w:iCs/>
                    <w:color w:val="000000" w:themeColor="text1"/>
                  </w:rPr>
                </m:ctrlPr>
              </m:sSubPr>
              <m:e>
                <m:r>
                  <w:rPr>
                    <w:rFonts w:ascii="Cambria Math" w:hAnsi="Cambria Math"/>
                    <w:color w:val="000000" w:themeColor="text1"/>
                  </w:rPr>
                  <m:t>s</m:t>
                </m:r>
              </m:e>
              <m:sub>
                <m:r>
                  <w:rPr>
                    <w:rFonts w:ascii="Cambria Math" w:hAnsi="Cambria Math"/>
                    <w:color w:val="000000" w:themeColor="text1"/>
                  </w:rPr>
                  <m:t>x</m:t>
                </m:r>
              </m:sub>
            </m:sSub>
            <m:r>
              <w:rPr>
                <w:rFonts w:ascii="Cambria Math" w:hAnsi="Cambria Math"/>
                <w:color w:val="000000" w:themeColor="text1"/>
              </w:rPr>
              <m:t>,d,t</m:t>
            </m:r>
          </m:sub>
        </m:sSub>
      </m:oMath>
      <w:r w:rsidR="00AE4C6E">
        <w:rPr>
          <w:bCs/>
          <w:iCs/>
          <w:color w:val="000000" w:themeColor="text1"/>
        </w:rPr>
        <w:t xml:space="preserve"> also has a relationship with the frequency at each time point </w:t>
      </w:r>
      <m:oMath>
        <m:sSub>
          <m:sSubPr>
            <m:ctrlPr>
              <w:rPr>
                <w:rFonts w:ascii="Cambria Math" w:hAnsi="Cambria Math"/>
                <w:bCs/>
                <w:i/>
                <w:iCs/>
                <w:color w:val="000000" w:themeColor="text1"/>
              </w:rPr>
            </m:ctrlPr>
          </m:sSubPr>
          <m:e>
            <m:r>
              <w:rPr>
                <w:rFonts w:ascii="Cambria Math" w:hAnsi="Cambria Math"/>
                <w:color w:val="000000" w:themeColor="text1"/>
              </w:rPr>
              <m:t>f</m:t>
            </m:r>
          </m:e>
          <m:sub>
            <m:sSub>
              <m:sSubPr>
                <m:ctrlPr>
                  <w:rPr>
                    <w:rFonts w:ascii="Cambria Math" w:hAnsi="Cambria Math"/>
                    <w:bCs/>
                    <w:i/>
                    <w:iCs/>
                    <w:color w:val="000000" w:themeColor="text1"/>
                  </w:rPr>
                </m:ctrlPr>
              </m:sSubPr>
              <m:e>
                <m:r>
                  <w:rPr>
                    <w:rFonts w:ascii="Cambria Math" w:hAnsi="Cambria Math"/>
                    <w:color w:val="000000" w:themeColor="text1"/>
                  </w:rPr>
                  <m:t>s</m:t>
                </m:r>
              </m:e>
              <m:sub>
                <m:r>
                  <w:rPr>
                    <w:rFonts w:ascii="Cambria Math" w:hAnsi="Cambria Math"/>
                    <w:color w:val="000000" w:themeColor="text1"/>
                  </w:rPr>
                  <m:t>x</m:t>
                </m:r>
              </m:sub>
            </m:sSub>
            <m:r>
              <w:rPr>
                <w:rFonts w:ascii="Cambria Math" w:hAnsi="Cambria Math"/>
                <w:color w:val="000000" w:themeColor="text1"/>
              </w:rPr>
              <m:t>,d,t</m:t>
            </m:r>
          </m:sub>
        </m:sSub>
      </m:oMath>
      <w:r>
        <w:rPr>
          <w:bCs/>
          <w:iCs/>
          <w:color w:val="000000" w:themeColor="text1"/>
        </w:rPr>
        <w:t xml:space="preserve"> which does not depend on </w:t>
      </w:r>
      <m:oMath>
        <m:sSub>
          <m:sSubPr>
            <m:ctrlPr>
              <w:rPr>
                <w:rFonts w:ascii="Cambria Math" w:hAnsi="Cambria Math"/>
                <w:bCs/>
                <w:i/>
                <w:iCs/>
                <w:color w:val="000000" w:themeColor="text1"/>
              </w:rPr>
            </m:ctrlPr>
          </m:sSubPr>
          <m:e>
            <m:r>
              <w:rPr>
                <w:rFonts w:ascii="Cambria Math" w:hAnsi="Cambria Math"/>
                <w:color w:val="000000" w:themeColor="text1"/>
              </w:rPr>
              <m:t>g</m:t>
            </m:r>
          </m:e>
          <m:sub>
            <m:sSub>
              <m:sSubPr>
                <m:ctrlPr>
                  <w:rPr>
                    <w:rFonts w:ascii="Cambria Math" w:hAnsi="Cambria Math"/>
                    <w:bCs/>
                    <w:i/>
                    <w:iCs/>
                    <w:color w:val="000000" w:themeColor="text1"/>
                  </w:rPr>
                </m:ctrlPr>
              </m:sSubPr>
              <m:e>
                <m:r>
                  <w:rPr>
                    <w:rFonts w:ascii="Cambria Math" w:hAnsi="Cambria Math"/>
                    <w:color w:val="000000" w:themeColor="text1"/>
                  </w:rPr>
                  <m:t>s</m:t>
                </m:r>
              </m:e>
              <m:sub>
                <m:r>
                  <w:rPr>
                    <w:rFonts w:ascii="Cambria Math" w:hAnsi="Cambria Math"/>
                    <w:color w:val="000000" w:themeColor="text1"/>
                  </w:rPr>
                  <m:t>x</m:t>
                </m:r>
              </m:sub>
            </m:sSub>
            <m:r>
              <w:rPr>
                <w:rFonts w:ascii="Cambria Math" w:hAnsi="Cambria Math"/>
                <w:color w:val="000000" w:themeColor="text1"/>
              </w:rPr>
              <m:t>,d</m:t>
            </m:r>
          </m:sub>
        </m:sSub>
      </m:oMath>
      <w:r w:rsidR="00AE4C6E">
        <w:rPr>
          <w:bCs/>
          <w:iCs/>
          <w:color w:val="000000" w:themeColor="text1"/>
        </w:rPr>
        <w:t>.  That is,</w:t>
      </w:r>
      <w:r>
        <w:rPr>
          <w:bCs/>
          <w:iCs/>
          <w:color w:val="000000" w:themeColor="text1"/>
        </w:rPr>
        <w:t xml:space="preserve"> </w:t>
      </w:r>
      <m:oMath>
        <m:sSub>
          <m:sSubPr>
            <m:ctrlPr>
              <w:rPr>
                <w:rFonts w:ascii="Cambria Math" w:hAnsi="Cambria Math"/>
                <w:bCs/>
                <w:i/>
                <w:iCs/>
                <w:color w:val="000000" w:themeColor="text1"/>
              </w:rPr>
            </m:ctrlPr>
          </m:sSubPr>
          <m:e>
            <m:r>
              <w:rPr>
                <w:rFonts w:ascii="Cambria Math" w:hAnsi="Cambria Math"/>
                <w:color w:val="000000" w:themeColor="text1"/>
              </w:rPr>
              <m:t>A</m:t>
            </m:r>
          </m:e>
          <m:sub>
            <m:sSub>
              <m:sSubPr>
                <m:ctrlPr>
                  <w:rPr>
                    <w:rFonts w:ascii="Cambria Math" w:hAnsi="Cambria Math"/>
                    <w:bCs/>
                    <w:i/>
                    <w:iCs/>
                    <w:color w:val="000000" w:themeColor="text1"/>
                  </w:rPr>
                </m:ctrlPr>
              </m:sSubPr>
              <m:e>
                <m:r>
                  <w:rPr>
                    <w:rFonts w:ascii="Cambria Math" w:hAnsi="Cambria Math"/>
                    <w:color w:val="000000" w:themeColor="text1"/>
                  </w:rPr>
                  <m:t>s</m:t>
                </m:r>
              </m:e>
              <m:sub>
                <m:r>
                  <w:rPr>
                    <w:rFonts w:ascii="Cambria Math" w:hAnsi="Cambria Math"/>
                    <w:color w:val="000000" w:themeColor="text1"/>
                  </w:rPr>
                  <m:t>x</m:t>
                </m:r>
              </m:sub>
            </m:sSub>
            <m:r>
              <w:rPr>
                <w:rFonts w:ascii="Cambria Math" w:hAnsi="Cambria Math"/>
                <w:color w:val="000000" w:themeColor="text1"/>
              </w:rPr>
              <m:t>,d,t</m:t>
            </m:r>
          </m:sub>
        </m:sSub>
      </m:oMath>
      <w:r w:rsidR="00AE4C6E">
        <w:rPr>
          <w:bCs/>
          <w:iCs/>
          <w:color w:val="000000" w:themeColor="text1"/>
        </w:rPr>
        <w:t xml:space="preserve"> </w:t>
      </w:r>
      <w:r>
        <w:rPr>
          <w:bCs/>
          <w:iCs/>
          <w:color w:val="000000" w:themeColor="text1"/>
        </w:rPr>
        <w:t xml:space="preserve">can be calculated using the frequency at each time </w:t>
      </w:r>
      <w:r>
        <w:rPr>
          <w:bCs/>
          <w:iCs/>
          <w:color w:val="000000" w:themeColor="text1"/>
        </w:rPr>
        <w:lastRenderedPageBreak/>
        <w:t>point</w:t>
      </w:r>
      <w:r w:rsidR="00B60D70">
        <w:rPr>
          <w:bCs/>
          <w:iCs/>
          <w:color w:val="000000" w:themeColor="text1"/>
        </w:rPr>
        <w:t xml:space="preserve">, </w:t>
      </w:r>
      <w:r>
        <w:rPr>
          <w:bCs/>
          <w:iCs/>
          <w:color w:val="000000" w:themeColor="text1"/>
        </w:rPr>
        <w:t xml:space="preserve">multiplied by the expected </w:t>
      </w:r>
      <w:r>
        <w:rPr>
          <w:bCs/>
          <w:iCs/>
          <w:color w:val="000000" w:themeColor="text1"/>
        </w:rPr>
        <w:t xml:space="preserve">relative </w:t>
      </w:r>
      <w:r w:rsidR="0077340C">
        <w:rPr>
          <w:bCs/>
          <w:iCs/>
          <w:color w:val="000000" w:themeColor="text1"/>
        </w:rPr>
        <w:t xml:space="preserve">cell count of the pool </w:t>
      </w:r>
      <w:r>
        <w:rPr>
          <w:bCs/>
          <w:iCs/>
          <w:color w:val="000000" w:themeColor="text1"/>
        </w:rPr>
        <w:t xml:space="preserve">compared to time 0 </w:t>
      </w:r>
      <w:r w:rsidRPr="00233F15">
        <w:rPr>
          <w:bCs/>
          <w:iCs/>
          <w:color w:val="000000" w:themeColor="text1"/>
        </w:rPr>
        <w:t>(</w:t>
      </w:r>
      <m:oMath>
        <m:sSup>
          <m:sSupPr>
            <m:ctrlPr>
              <w:rPr>
                <w:rFonts w:ascii="Cambria Math" w:hAnsi="Cambria Math"/>
                <w:bCs/>
                <w:i/>
                <w:iCs/>
                <w:color w:val="000000" w:themeColor="text1"/>
              </w:rPr>
            </m:ctrlPr>
          </m:sSupPr>
          <m:e>
            <m:r>
              <w:rPr>
                <w:rFonts w:ascii="Cambria Math" w:hAnsi="Cambria Math"/>
                <w:color w:val="000000" w:themeColor="text1"/>
              </w:rPr>
              <m:t>2</m:t>
            </m:r>
          </m:e>
          <m:sup>
            <m:r>
              <w:rPr>
                <w:rFonts w:ascii="Cambria Math" w:hAnsi="Cambria Math"/>
                <w:color w:val="000000" w:themeColor="text1"/>
              </w:rPr>
              <m:t>t</m:t>
            </m:r>
          </m:sup>
        </m:sSup>
      </m:oMath>
      <w:r w:rsidRPr="00233F15">
        <w:rPr>
          <w:rFonts w:eastAsiaTheme="minorEastAsia"/>
          <w:bCs/>
          <w:iCs/>
          <w:color w:val="000000" w:themeColor="text1"/>
        </w:rPr>
        <w:t xml:space="preserve">, since </w:t>
      </w:r>
      <m:oMath>
        <m:r>
          <w:rPr>
            <w:rFonts w:ascii="Cambria Math" w:eastAsiaTheme="minorEastAsia" w:hAnsi="Cambria Math"/>
            <w:color w:val="000000" w:themeColor="text1"/>
          </w:rPr>
          <m:t>t</m:t>
        </m:r>
      </m:oMath>
      <w:r w:rsidRPr="00233F15">
        <w:rPr>
          <w:rFonts w:eastAsiaTheme="minorEastAsia"/>
          <w:bCs/>
          <w:iCs/>
          <w:color w:val="000000" w:themeColor="text1"/>
        </w:rPr>
        <w:t xml:space="preserve"> is defined by the number of generations</w:t>
      </w:r>
      <w:r w:rsidR="0077340C">
        <w:rPr>
          <w:rFonts w:eastAsiaTheme="minorEastAsia"/>
          <w:bCs/>
          <w:iCs/>
          <w:color w:val="000000" w:themeColor="text1"/>
        </w:rPr>
        <w:t>/doublings</w:t>
      </w:r>
      <w:r>
        <w:rPr>
          <w:rFonts w:eastAsiaTheme="minorEastAsia"/>
          <w:bCs/>
          <w:iCs/>
          <w:color w:val="000000" w:themeColor="text1"/>
        </w:rPr>
        <w:t xml:space="preserve"> since t = 0)</w:t>
      </w:r>
      <w:r w:rsidR="00B60D70">
        <w:rPr>
          <w:rFonts w:eastAsiaTheme="minorEastAsia"/>
          <w:bCs/>
          <w:iCs/>
          <w:color w:val="000000" w:themeColor="text1"/>
        </w:rPr>
        <w:t xml:space="preserve">.  For example, </w:t>
      </w:r>
      <w:r w:rsidR="00C66F44">
        <w:rPr>
          <w:rFonts w:eastAsiaTheme="minorEastAsia"/>
          <w:bCs/>
          <w:iCs/>
          <w:color w:val="000000" w:themeColor="text1"/>
        </w:rPr>
        <w:t>a strain with with 1/100</w:t>
      </w:r>
      <w:r w:rsidR="00C66F44" w:rsidRPr="00C66F44">
        <w:rPr>
          <w:rFonts w:eastAsiaTheme="minorEastAsia"/>
          <w:bCs/>
          <w:iCs/>
          <w:color w:val="000000" w:themeColor="text1"/>
          <w:vertAlign w:val="superscript"/>
        </w:rPr>
        <w:t>th</w:t>
      </w:r>
      <w:r w:rsidR="00C66F44">
        <w:rPr>
          <w:rFonts w:eastAsiaTheme="minorEastAsia"/>
          <w:bCs/>
          <w:iCs/>
          <w:color w:val="000000" w:themeColor="text1"/>
          <w:vertAlign w:val="superscript"/>
        </w:rPr>
        <w:t xml:space="preserve"> </w:t>
      </w:r>
      <w:r w:rsidR="00C66F44">
        <w:rPr>
          <w:rFonts w:eastAsiaTheme="minorEastAsia"/>
          <w:bCs/>
          <w:iCs/>
          <w:color w:val="000000" w:themeColor="text1"/>
        </w:rPr>
        <w:t>frequency will correspond to N/100 cells (where N is the starting number of cells) at t=0, but 2N/100 cells after one generation of growth, since the number of cells have doubled</w:t>
      </w:r>
      <w:r w:rsidR="00184838">
        <w:rPr>
          <w:rFonts w:eastAsiaTheme="minorEastAsia"/>
          <w:bCs/>
          <w:iCs/>
          <w:color w:val="000000" w:themeColor="text1"/>
        </w:rPr>
        <w:t xml:space="preserve"> once</w:t>
      </w:r>
      <w:r w:rsidR="00C66F44">
        <w:rPr>
          <w:rFonts w:eastAsiaTheme="minorEastAsia"/>
          <w:bCs/>
          <w:iCs/>
          <w:color w:val="000000" w:themeColor="text1"/>
        </w:rPr>
        <w:t xml:space="preserve">. The same rescaling constant </w:t>
      </w:r>
      <m:oMath>
        <m:sSub>
          <m:sSubPr>
            <m:ctrlPr>
              <w:rPr>
                <w:rFonts w:ascii="Cambria Math" w:hAnsi="Cambria Math"/>
                <w:bCs/>
                <w:i/>
                <w:iCs/>
                <w:color w:val="000000" w:themeColor="text1"/>
              </w:rPr>
            </m:ctrlPr>
          </m:sSubPr>
          <m:e>
            <m:r>
              <w:rPr>
                <w:rFonts w:ascii="Cambria Math" w:hAnsi="Cambria Math"/>
                <w:color w:val="000000" w:themeColor="text1"/>
              </w:rPr>
              <m:t>k</m:t>
            </m:r>
          </m:e>
          <m:sub>
            <m:sSub>
              <m:sSubPr>
                <m:ctrlPr>
                  <w:rPr>
                    <w:rFonts w:ascii="Cambria Math" w:hAnsi="Cambria Math"/>
                    <w:bCs/>
                    <w:i/>
                    <w:iCs/>
                    <w:color w:val="000000" w:themeColor="text1"/>
                  </w:rPr>
                </m:ctrlPr>
              </m:sSubPr>
              <m:e>
                <m:r>
                  <w:rPr>
                    <w:rFonts w:ascii="Cambria Math" w:hAnsi="Cambria Math"/>
                    <w:color w:val="000000" w:themeColor="text1"/>
                  </w:rPr>
                  <m:t>s</m:t>
                </m:r>
              </m:e>
              <m:sub>
                <m:r>
                  <w:rPr>
                    <w:rFonts w:ascii="Cambria Math" w:hAnsi="Cambria Math"/>
                    <w:color w:val="000000" w:themeColor="text1"/>
                  </w:rPr>
                  <m:t>x</m:t>
                </m:r>
              </m:sub>
            </m:sSub>
          </m:sub>
        </m:sSub>
      </m:oMath>
      <w:r w:rsidR="00C66F44">
        <w:rPr>
          <w:rFonts w:eastAsiaTheme="minorEastAsia"/>
          <w:bCs/>
          <w:iCs/>
          <w:color w:val="000000" w:themeColor="text1"/>
        </w:rPr>
        <w:t xml:space="preserve"> </w:t>
      </w:r>
      <w:r w:rsidR="000C0161">
        <w:rPr>
          <w:rFonts w:eastAsiaTheme="minorEastAsia"/>
          <w:bCs/>
          <w:iCs/>
          <w:color w:val="000000" w:themeColor="text1"/>
        </w:rPr>
        <w:t>can be</w:t>
      </w:r>
      <w:r w:rsidR="00375C94">
        <w:rPr>
          <w:rFonts w:eastAsiaTheme="minorEastAsia"/>
          <w:bCs/>
          <w:iCs/>
          <w:color w:val="000000" w:themeColor="text1"/>
        </w:rPr>
        <w:t xml:space="preserve"> </w:t>
      </w:r>
      <w:r w:rsidR="00461C2A">
        <w:rPr>
          <w:rFonts w:eastAsiaTheme="minorEastAsia"/>
          <w:bCs/>
          <w:iCs/>
          <w:color w:val="000000" w:themeColor="text1"/>
        </w:rPr>
        <w:t>used</w:t>
      </w:r>
      <w:r w:rsidR="000C0161">
        <w:rPr>
          <w:rFonts w:eastAsiaTheme="minorEastAsia"/>
          <w:bCs/>
          <w:iCs/>
          <w:color w:val="000000" w:themeColor="text1"/>
        </w:rPr>
        <w:t xml:space="preserve"> to obtain the </w:t>
      </w:r>
      <w:r w:rsidR="00375C94">
        <w:rPr>
          <w:rFonts w:eastAsiaTheme="minorEastAsia"/>
          <w:bCs/>
          <w:iCs/>
          <w:color w:val="000000" w:themeColor="text1"/>
        </w:rPr>
        <w:t xml:space="preserve">desired </w:t>
      </w:r>
      <m:oMath>
        <m:r>
          <w:rPr>
            <w:rFonts w:ascii="Cambria Math" w:hAnsi="Cambria Math"/>
            <w:color w:val="000000" w:themeColor="text1"/>
          </w:rPr>
          <m:t>A</m:t>
        </m:r>
      </m:oMath>
      <w:r w:rsidR="00375C94">
        <w:rPr>
          <w:rFonts w:eastAsiaTheme="minorEastAsia"/>
          <w:color w:val="000000" w:themeColor="text1"/>
        </w:rPr>
        <w:t xml:space="preserve"> units</w:t>
      </w:r>
      <w:r w:rsidR="00C66F44">
        <w:rPr>
          <w:rFonts w:eastAsiaTheme="minorEastAsia"/>
          <w:bCs/>
          <w:iCs/>
          <w:color w:val="000000" w:themeColor="text1"/>
        </w:rPr>
        <w:t>:</w:t>
      </w:r>
    </w:p>
    <w:p w14:paraId="62970597" w14:textId="7A99B76E" w:rsidR="00C80234" w:rsidRPr="00FA0731" w:rsidRDefault="00960F7E" w:rsidP="00C80234">
      <w:pPr>
        <w:rPr>
          <w:rFonts w:eastAsiaTheme="minorEastAsia"/>
          <w:bCs/>
          <w:iCs/>
          <w:color w:val="000000" w:themeColor="text1"/>
        </w:rPr>
      </w:pPr>
      <m:oMathPara>
        <m:oMath>
          <m:sSub>
            <m:sSubPr>
              <m:ctrlPr>
                <w:rPr>
                  <w:rFonts w:ascii="Cambria Math" w:hAnsi="Cambria Math"/>
                  <w:bCs/>
                  <w:i/>
                  <w:iCs/>
                  <w:color w:val="000000" w:themeColor="text1"/>
                </w:rPr>
              </m:ctrlPr>
            </m:sSubPr>
            <m:e>
              <m:r>
                <w:rPr>
                  <w:rFonts w:ascii="Cambria Math" w:hAnsi="Cambria Math"/>
                  <w:color w:val="000000" w:themeColor="text1"/>
                </w:rPr>
                <m:t>A</m:t>
              </m:r>
            </m:e>
            <m:sub>
              <m:sSub>
                <m:sSubPr>
                  <m:ctrlPr>
                    <w:rPr>
                      <w:rFonts w:ascii="Cambria Math" w:hAnsi="Cambria Math"/>
                      <w:bCs/>
                      <w:i/>
                      <w:iCs/>
                      <w:color w:val="000000" w:themeColor="text1"/>
                    </w:rPr>
                  </m:ctrlPr>
                </m:sSubPr>
                <m:e>
                  <m:r>
                    <w:rPr>
                      <w:rFonts w:ascii="Cambria Math" w:hAnsi="Cambria Math"/>
                      <w:color w:val="000000" w:themeColor="text1"/>
                    </w:rPr>
                    <m:t>s</m:t>
                  </m:r>
                </m:e>
                <m:sub>
                  <m:r>
                    <w:rPr>
                      <w:rFonts w:ascii="Cambria Math" w:hAnsi="Cambria Math"/>
                      <w:color w:val="000000" w:themeColor="text1"/>
                    </w:rPr>
                    <m:t>x</m:t>
                  </m:r>
                </m:sub>
              </m:sSub>
              <m:r>
                <w:rPr>
                  <w:rFonts w:ascii="Cambria Math" w:hAnsi="Cambria Math"/>
                  <w:color w:val="000000" w:themeColor="text1"/>
                </w:rPr>
                <m:t>,d,t</m:t>
              </m:r>
            </m:sub>
          </m:sSub>
          <m:r>
            <w:rPr>
              <w:rFonts w:ascii="Cambria Math" w:hAnsi="Cambria Math"/>
              <w:color w:val="000000" w:themeColor="text1"/>
            </w:rPr>
            <m:t>=(</m:t>
          </m:r>
          <m:r>
            <w:rPr>
              <w:rFonts w:ascii="Cambria Math" w:hAnsi="Cambria Math"/>
              <w:color w:val="000000" w:themeColor="text1"/>
            </w:rPr>
            <m:t>k</m:t>
          </m:r>
          <m:r>
            <m:rPr>
              <m:sty m:val="b"/>
            </m:rPr>
            <w:rPr>
              <w:rFonts w:ascii="Cambria Math" w:hAnsi="Cambria Math" w:cs="Cambria Math"/>
              <w:color w:val="222222"/>
              <w:shd w:val="clear" w:color="auto" w:fill="FFFFFF"/>
            </w:rPr>
            <m:t>⋅</m:t>
          </m:r>
          <m:sSub>
            <m:sSubPr>
              <m:ctrlPr>
                <w:rPr>
                  <w:rFonts w:ascii="Cambria Math" w:hAnsi="Cambria Math"/>
                  <w:bCs/>
                  <w:i/>
                  <w:iCs/>
                  <w:color w:val="000000" w:themeColor="text1"/>
                </w:rPr>
              </m:ctrlPr>
            </m:sSubPr>
            <m:e>
              <m:r>
                <w:rPr>
                  <w:rFonts w:ascii="Cambria Math" w:hAnsi="Cambria Math"/>
                  <w:color w:val="000000" w:themeColor="text1"/>
                </w:rPr>
                <m:t>f</m:t>
              </m:r>
            </m:e>
            <m:sub>
              <m:sSub>
                <m:sSubPr>
                  <m:ctrlPr>
                    <w:rPr>
                      <w:rFonts w:ascii="Cambria Math" w:hAnsi="Cambria Math"/>
                      <w:bCs/>
                      <w:i/>
                      <w:iCs/>
                      <w:color w:val="000000" w:themeColor="text1"/>
                    </w:rPr>
                  </m:ctrlPr>
                </m:sSubPr>
                <m:e>
                  <m:r>
                    <w:rPr>
                      <w:rFonts w:ascii="Cambria Math" w:hAnsi="Cambria Math"/>
                      <w:color w:val="000000" w:themeColor="text1"/>
                    </w:rPr>
                    <m:t>s</m:t>
                  </m:r>
                </m:e>
                <m:sub>
                  <m:r>
                    <w:rPr>
                      <w:rFonts w:ascii="Cambria Math" w:hAnsi="Cambria Math"/>
                      <w:color w:val="000000" w:themeColor="text1"/>
                    </w:rPr>
                    <m:t>x</m:t>
                  </m:r>
                </m:sub>
              </m:sSub>
              <m:r>
                <w:rPr>
                  <w:rFonts w:ascii="Cambria Math" w:hAnsi="Cambria Math"/>
                  <w:color w:val="000000" w:themeColor="text1"/>
                </w:rPr>
                <m:t>,d,t</m:t>
              </m:r>
            </m:sub>
          </m:sSub>
          <m:r>
            <w:rPr>
              <w:rFonts w:ascii="Cambria Math" w:hAnsi="Cambria Math"/>
              <w:color w:val="000000" w:themeColor="text1"/>
            </w:rPr>
            <m:t>)</m:t>
          </m:r>
          <m:sSup>
            <m:sSupPr>
              <m:ctrlPr>
                <w:rPr>
                  <w:rFonts w:ascii="Cambria Math" w:hAnsi="Cambria Math"/>
                  <w:bCs/>
                  <w:i/>
                  <w:iCs/>
                  <w:color w:val="000000" w:themeColor="text1"/>
                </w:rPr>
              </m:ctrlPr>
            </m:sSupPr>
            <m:e>
              <m:r>
                <w:rPr>
                  <w:rFonts w:ascii="Cambria Math" w:hAnsi="Cambria Math"/>
                  <w:color w:val="000000" w:themeColor="text1"/>
                </w:rPr>
                <m:t>2</m:t>
              </m:r>
            </m:e>
            <m:sup>
              <m:r>
                <w:rPr>
                  <w:rFonts w:ascii="Cambria Math" w:hAnsi="Cambria Math"/>
                  <w:color w:val="000000" w:themeColor="text1"/>
                </w:rPr>
                <m:t>t</m:t>
              </m:r>
            </m:sup>
          </m:sSup>
        </m:oMath>
      </m:oMathPara>
    </w:p>
    <w:p w14:paraId="42BB8E1D" w14:textId="45F213D5" w:rsidR="00C80234" w:rsidRDefault="00C80234" w:rsidP="00E76826">
      <w:pPr>
        <w:jc w:val="both"/>
        <w:rPr>
          <w:bCs/>
          <w:iCs/>
          <w:color w:val="000000" w:themeColor="text1"/>
        </w:rPr>
      </w:pPr>
    </w:p>
    <w:p w14:paraId="1A309E9D" w14:textId="6F77AE8C" w:rsidR="005E08DF" w:rsidRPr="00233F15" w:rsidRDefault="005E08DF" w:rsidP="005E08DF">
      <w:pPr>
        <w:jc w:val="both"/>
        <w:rPr>
          <w:bCs/>
          <w:iCs/>
          <w:color w:val="000000" w:themeColor="text1"/>
        </w:rPr>
      </w:pPr>
      <w:r>
        <w:rPr>
          <w:bCs/>
          <w:iCs/>
          <w:color w:val="000000" w:themeColor="text1"/>
        </w:rPr>
        <w:t xml:space="preserve">Because </w:t>
      </w:r>
      <m:oMath>
        <m:sSub>
          <m:sSubPr>
            <m:ctrlPr>
              <w:rPr>
                <w:rFonts w:ascii="Cambria Math" w:hAnsi="Cambria Math"/>
                <w:bCs/>
                <w:i/>
                <w:iCs/>
                <w:color w:val="000000" w:themeColor="text1"/>
              </w:rPr>
            </m:ctrlPr>
          </m:sSubPr>
          <m:e>
            <m:r>
              <w:rPr>
                <w:rFonts w:ascii="Cambria Math" w:hAnsi="Cambria Math"/>
                <w:color w:val="000000" w:themeColor="text1"/>
              </w:rPr>
              <m:t>f</m:t>
            </m:r>
          </m:e>
          <m:sub>
            <m:sSub>
              <m:sSubPr>
                <m:ctrlPr>
                  <w:rPr>
                    <w:rFonts w:ascii="Cambria Math" w:hAnsi="Cambria Math"/>
                    <w:bCs/>
                    <w:i/>
                    <w:iCs/>
                    <w:color w:val="000000" w:themeColor="text1"/>
                  </w:rPr>
                </m:ctrlPr>
              </m:sSubPr>
              <m:e>
                <m:r>
                  <w:rPr>
                    <w:rFonts w:ascii="Cambria Math" w:hAnsi="Cambria Math"/>
                    <w:color w:val="000000" w:themeColor="text1"/>
                  </w:rPr>
                  <m:t>s</m:t>
                </m:r>
              </m:e>
              <m:sub>
                <m:r>
                  <w:rPr>
                    <w:rFonts w:ascii="Cambria Math" w:hAnsi="Cambria Math"/>
                    <w:color w:val="000000" w:themeColor="text1"/>
                  </w:rPr>
                  <m:t>x</m:t>
                </m:r>
              </m:sub>
            </m:sSub>
            <m:r>
              <w:rPr>
                <w:rFonts w:ascii="Cambria Math" w:hAnsi="Cambria Math"/>
                <w:color w:val="000000" w:themeColor="text1"/>
              </w:rPr>
              <m:t>,d,t</m:t>
            </m:r>
          </m:sub>
        </m:sSub>
      </m:oMath>
      <w:r>
        <w:rPr>
          <w:bCs/>
          <w:iCs/>
          <w:color w:val="000000" w:themeColor="text1"/>
        </w:rPr>
        <w:t xml:space="preserve"> was measured at multiple time points, we can integrate all abundance measurements to compute an </w:t>
      </w:r>
      <w:r w:rsidR="00385C5C">
        <w:rPr>
          <w:bCs/>
          <w:iCs/>
          <w:color w:val="000000" w:themeColor="text1"/>
        </w:rPr>
        <w:t>a</w:t>
      </w:r>
      <w:r>
        <w:rPr>
          <w:bCs/>
          <w:iCs/>
          <w:color w:val="000000" w:themeColor="text1"/>
        </w:rPr>
        <w:t xml:space="preserve">rea under the growth curve’ </w:t>
      </w:r>
      <w:r w:rsidRPr="00233F15">
        <w:rPr>
          <w:bCs/>
          <w:iCs/>
          <w:color w:val="000000" w:themeColor="text1"/>
        </w:rPr>
        <w:t>(</w:t>
      </w:r>
      <m:oMath>
        <m:r>
          <w:rPr>
            <w:rFonts w:ascii="Cambria Math" w:hAnsi="Cambria Math"/>
            <w:color w:val="000000" w:themeColor="text1"/>
          </w:rPr>
          <m:t>AUC</m:t>
        </m:r>
      </m:oMath>
      <w:r>
        <w:rPr>
          <w:bCs/>
          <w:iCs/>
          <w:color w:val="000000" w:themeColor="text1"/>
        </w:rPr>
        <w:t xml:space="preserve">) from timepoints </w:t>
      </w:r>
      <m:oMath>
        <m:r>
          <w:rPr>
            <w:rFonts w:ascii="Cambria Math" w:eastAsiaTheme="minorEastAsia" w:hAnsi="Cambria Math"/>
            <w:color w:val="000000" w:themeColor="text1"/>
          </w:rPr>
          <m:t>0</m:t>
        </m:r>
      </m:oMath>
      <w:r w:rsidRPr="00233F15">
        <w:rPr>
          <w:rFonts w:eastAsiaTheme="minorEastAsia"/>
          <w:bCs/>
          <w:iCs/>
          <w:color w:val="000000" w:themeColor="text1"/>
        </w:rPr>
        <w:t xml:space="preserve"> to </w:t>
      </w:r>
      <m:oMath>
        <m:r>
          <w:rPr>
            <w:rFonts w:ascii="Cambria Math" w:eastAsiaTheme="minorEastAsia" w:hAnsi="Cambria Math"/>
            <w:color w:val="000000" w:themeColor="text1"/>
          </w:rPr>
          <m:t>T</m:t>
        </m:r>
      </m:oMath>
      <w:r w:rsidRPr="00233F15">
        <w:rPr>
          <w:rFonts w:eastAsiaTheme="minorEastAsia"/>
          <w:bCs/>
          <w:iCs/>
          <w:color w:val="000000" w:themeColor="text1"/>
        </w:rPr>
        <w:t xml:space="preserve"> (the total number of </w:t>
      </w:r>
      <w:r>
        <w:rPr>
          <w:rFonts w:eastAsiaTheme="minorEastAsia"/>
          <w:bCs/>
          <w:iCs/>
          <w:color w:val="000000" w:themeColor="text1"/>
        </w:rPr>
        <w:t xml:space="preserve">pool </w:t>
      </w:r>
      <w:r w:rsidRPr="00233F15">
        <w:rPr>
          <w:rFonts w:eastAsiaTheme="minorEastAsia"/>
          <w:bCs/>
          <w:iCs/>
          <w:color w:val="000000" w:themeColor="text1"/>
        </w:rPr>
        <w:t xml:space="preserve">generations measured).  </w:t>
      </w:r>
      <w:r>
        <w:rPr>
          <w:rFonts w:eastAsiaTheme="minorEastAsia"/>
          <w:bCs/>
          <w:iCs/>
          <w:color w:val="000000" w:themeColor="text1"/>
        </w:rPr>
        <w:t>Here, f</w:t>
      </w:r>
      <w:r w:rsidRPr="00233F15">
        <w:rPr>
          <w:rFonts w:eastAsiaTheme="minorEastAsia"/>
          <w:bCs/>
          <w:iCs/>
          <w:color w:val="000000" w:themeColor="text1"/>
        </w:rPr>
        <w:t>requencies between measured timepoints</w:t>
      </w:r>
      <w:r w:rsidRPr="00233F15">
        <w:rPr>
          <w:bCs/>
          <w:iCs/>
          <w:color w:val="000000" w:themeColor="text1"/>
        </w:rPr>
        <w:t xml:space="preserve"> were linearly interpolated</w:t>
      </w:r>
      <w:r>
        <w:rPr>
          <w:bCs/>
          <w:iCs/>
          <w:color w:val="000000" w:themeColor="text1"/>
        </w:rPr>
        <w:t>:</w:t>
      </w:r>
    </w:p>
    <w:p w14:paraId="56419A11" w14:textId="1B5EEAA1" w:rsidR="005E08DF" w:rsidRPr="00233F15" w:rsidRDefault="005E08DF" w:rsidP="005E08DF">
      <w:pPr>
        <w:rPr>
          <w:bCs/>
          <w:iCs/>
          <w:color w:val="000000" w:themeColor="text1"/>
        </w:rPr>
      </w:pPr>
      <m:oMathPara>
        <m:oMath>
          <m:sSub>
            <m:sSubPr>
              <m:ctrlPr>
                <w:rPr>
                  <w:rFonts w:ascii="Cambria Math" w:hAnsi="Cambria Math"/>
                  <w:bCs/>
                  <w:i/>
                  <w:iCs/>
                  <w:color w:val="000000" w:themeColor="text1"/>
                </w:rPr>
              </m:ctrlPr>
            </m:sSubPr>
            <m:e>
              <m:r>
                <w:rPr>
                  <w:rFonts w:ascii="Cambria Math" w:hAnsi="Cambria Math"/>
                  <w:color w:val="000000" w:themeColor="text1"/>
                </w:rPr>
                <m:t>AUC</m:t>
              </m:r>
            </m:e>
            <m:sub>
              <m:sSub>
                <m:sSubPr>
                  <m:ctrlPr>
                    <w:rPr>
                      <w:rFonts w:ascii="Cambria Math" w:hAnsi="Cambria Math"/>
                      <w:bCs/>
                      <w:i/>
                      <w:iCs/>
                      <w:color w:val="000000" w:themeColor="text1"/>
                    </w:rPr>
                  </m:ctrlPr>
                </m:sSubPr>
                <m:e>
                  <m:r>
                    <w:rPr>
                      <w:rFonts w:ascii="Cambria Math" w:hAnsi="Cambria Math"/>
                      <w:color w:val="000000" w:themeColor="text1"/>
                    </w:rPr>
                    <m:t>s</m:t>
                  </m:r>
                </m:e>
                <m:sub>
                  <m:r>
                    <w:rPr>
                      <w:rFonts w:ascii="Cambria Math" w:hAnsi="Cambria Math"/>
                      <w:color w:val="000000" w:themeColor="text1"/>
                    </w:rPr>
                    <m:t>x</m:t>
                  </m:r>
                </m:sub>
              </m:sSub>
              <m:r>
                <w:rPr>
                  <w:rFonts w:ascii="Cambria Math" w:hAnsi="Cambria Math"/>
                  <w:color w:val="000000" w:themeColor="text1"/>
                </w:rPr>
                <m:t>,d</m:t>
              </m:r>
            </m:sub>
          </m:sSub>
          <m:r>
            <w:rPr>
              <w:rFonts w:ascii="Cambria Math" w:hAnsi="Cambria Math"/>
              <w:color w:val="000000" w:themeColor="text1"/>
            </w:rPr>
            <m:t>=</m:t>
          </m:r>
          <m:r>
            <w:rPr>
              <w:rFonts w:ascii="Cambria Math" w:hAnsi="Cambria Math"/>
              <w:color w:val="000000" w:themeColor="text1"/>
            </w:rPr>
            <m:t>k</m:t>
          </m:r>
          <m:nary>
            <m:naryPr>
              <m:limLoc m:val="undOvr"/>
              <m:ctrlPr>
                <w:rPr>
                  <w:rFonts w:ascii="Cambria Math" w:hAnsi="Cambria Math"/>
                  <w:bCs/>
                  <w:i/>
                  <w:iCs/>
                  <w:color w:val="000000" w:themeColor="text1"/>
                </w:rPr>
              </m:ctrlPr>
            </m:naryPr>
            <m:sub>
              <m:r>
                <w:rPr>
                  <w:rFonts w:ascii="Cambria Math" w:hAnsi="Cambria Math"/>
                  <w:color w:val="000000" w:themeColor="text1"/>
                </w:rPr>
                <m:t>0</m:t>
              </m:r>
            </m:sub>
            <m:sup>
              <m:r>
                <w:rPr>
                  <w:rFonts w:ascii="Cambria Math" w:hAnsi="Cambria Math"/>
                  <w:color w:val="000000" w:themeColor="text1"/>
                </w:rPr>
                <m:t>T</m:t>
              </m:r>
            </m:sup>
            <m:e>
              <m:sSub>
                <m:sSubPr>
                  <m:ctrlPr>
                    <w:rPr>
                      <w:rFonts w:ascii="Cambria Math" w:hAnsi="Cambria Math"/>
                      <w:bCs/>
                      <w:i/>
                      <w:iCs/>
                      <w:color w:val="000000" w:themeColor="text1"/>
                    </w:rPr>
                  </m:ctrlPr>
                </m:sSubPr>
                <m:e>
                  <m:r>
                    <w:rPr>
                      <w:rFonts w:ascii="Cambria Math" w:hAnsi="Cambria Math"/>
                      <w:color w:val="000000" w:themeColor="text1"/>
                    </w:rPr>
                    <m:t>f</m:t>
                  </m:r>
                </m:e>
                <m:sub>
                  <m:sSub>
                    <m:sSubPr>
                      <m:ctrlPr>
                        <w:rPr>
                          <w:rFonts w:ascii="Cambria Math" w:hAnsi="Cambria Math"/>
                          <w:bCs/>
                          <w:i/>
                          <w:iCs/>
                          <w:color w:val="000000" w:themeColor="text1"/>
                        </w:rPr>
                      </m:ctrlPr>
                    </m:sSubPr>
                    <m:e>
                      <m:r>
                        <w:rPr>
                          <w:rFonts w:ascii="Cambria Math" w:hAnsi="Cambria Math"/>
                          <w:color w:val="000000" w:themeColor="text1"/>
                        </w:rPr>
                        <m:t>s</m:t>
                      </m:r>
                    </m:e>
                    <m:sub>
                      <m:r>
                        <w:rPr>
                          <w:rFonts w:ascii="Cambria Math" w:hAnsi="Cambria Math"/>
                          <w:color w:val="000000" w:themeColor="text1"/>
                        </w:rPr>
                        <m:t>x</m:t>
                      </m:r>
                    </m:sub>
                  </m:sSub>
                  <m:r>
                    <w:rPr>
                      <w:rFonts w:ascii="Cambria Math" w:hAnsi="Cambria Math"/>
                      <w:color w:val="000000" w:themeColor="text1"/>
                    </w:rPr>
                    <m:t>,d,t</m:t>
                  </m:r>
                </m:sub>
              </m:sSub>
              <m:sSup>
                <m:sSupPr>
                  <m:ctrlPr>
                    <w:rPr>
                      <w:rFonts w:ascii="Cambria Math" w:hAnsi="Cambria Math"/>
                      <w:bCs/>
                      <w:i/>
                      <w:iCs/>
                      <w:color w:val="000000" w:themeColor="text1"/>
                    </w:rPr>
                  </m:ctrlPr>
                </m:sSupPr>
                <m:e>
                  <m:r>
                    <w:rPr>
                      <w:rFonts w:ascii="Cambria Math" w:hAnsi="Cambria Math"/>
                      <w:color w:val="000000" w:themeColor="text1"/>
                    </w:rPr>
                    <m:t>2</m:t>
                  </m:r>
                </m:e>
                <m:sup>
                  <m:r>
                    <w:rPr>
                      <w:rFonts w:ascii="Cambria Math" w:hAnsi="Cambria Math"/>
                      <w:color w:val="000000" w:themeColor="text1"/>
                    </w:rPr>
                    <m:t>t</m:t>
                  </m:r>
                </m:sup>
              </m:sSup>
              <m:r>
                <w:rPr>
                  <w:rFonts w:ascii="Cambria Math" w:hAnsi="Cambria Math"/>
                  <w:color w:val="000000" w:themeColor="text1"/>
                </w:rPr>
                <m:t>dt</m:t>
              </m:r>
            </m:e>
          </m:nary>
        </m:oMath>
      </m:oMathPara>
    </w:p>
    <w:p w14:paraId="4A72E2B8" w14:textId="25867B41" w:rsidR="00375C94" w:rsidRDefault="005E08DF" w:rsidP="00E76826">
      <w:pPr>
        <w:jc w:val="both"/>
        <w:rPr>
          <w:bCs/>
          <w:iCs/>
          <w:color w:val="000000" w:themeColor="text1"/>
        </w:rPr>
      </w:pPr>
      <w:r>
        <w:rPr>
          <w:bCs/>
          <w:iCs/>
          <w:color w:val="000000" w:themeColor="text1"/>
        </w:rPr>
        <w:t xml:space="preserve">This area under the growth curve can be similarly computed using the </w:t>
      </w:r>
      <w:r w:rsidR="00E4005A">
        <w:rPr>
          <w:bCs/>
          <w:iCs/>
          <w:color w:val="000000" w:themeColor="text1"/>
        </w:rPr>
        <w:t>modelled</w:t>
      </w:r>
      <w:bookmarkStart w:id="56" w:name="_GoBack"/>
      <w:bookmarkEnd w:id="56"/>
      <w:r>
        <w:rPr>
          <w:bCs/>
          <w:iCs/>
          <w:color w:val="000000" w:themeColor="text1"/>
        </w:rPr>
        <w:t xml:space="preserve"> relationship:</w:t>
      </w:r>
    </w:p>
    <w:p w14:paraId="5354B4EA" w14:textId="19275CB7" w:rsidR="005E08DF" w:rsidRDefault="005E08DF" w:rsidP="00E76826">
      <w:pPr>
        <w:jc w:val="both"/>
        <w:rPr>
          <w:bCs/>
          <w:iCs/>
          <w:color w:val="000000" w:themeColor="text1"/>
        </w:rPr>
      </w:pPr>
    </w:p>
    <w:p w14:paraId="6223514D" w14:textId="18DB0BFC" w:rsidR="005E08DF" w:rsidRPr="00233F15" w:rsidRDefault="005E08DF" w:rsidP="005E08DF">
      <w:pPr>
        <w:rPr>
          <w:bCs/>
          <w:iCs/>
          <w:color w:val="000000" w:themeColor="text1"/>
        </w:rPr>
      </w:pPr>
      <m:oMathPara>
        <m:oMath>
          <m:sSub>
            <m:sSubPr>
              <m:ctrlPr>
                <w:rPr>
                  <w:rFonts w:ascii="Cambria Math" w:hAnsi="Cambria Math"/>
                  <w:bCs/>
                  <w:i/>
                  <w:iCs/>
                  <w:color w:val="000000" w:themeColor="text1"/>
                </w:rPr>
              </m:ctrlPr>
            </m:sSubPr>
            <m:e>
              <m:r>
                <w:rPr>
                  <w:rFonts w:ascii="Cambria Math" w:hAnsi="Cambria Math"/>
                  <w:color w:val="000000" w:themeColor="text1"/>
                </w:rPr>
                <m:t>AUC</m:t>
              </m:r>
            </m:e>
            <m:sub>
              <m:sSub>
                <m:sSubPr>
                  <m:ctrlPr>
                    <w:rPr>
                      <w:rFonts w:ascii="Cambria Math" w:hAnsi="Cambria Math"/>
                      <w:bCs/>
                      <w:i/>
                      <w:iCs/>
                      <w:color w:val="000000" w:themeColor="text1"/>
                    </w:rPr>
                  </m:ctrlPr>
                </m:sSubPr>
                <m:e>
                  <m:r>
                    <w:rPr>
                      <w:rFonts w:ascii="Cambria Math" w:hAnsi="Cambria Math"/>
                      <w:color w:val="000000" w:themeColor="text1"/>
                    </w:rPr>
                    <m:t>s</m:t>
                  </m:r>
                </m:e>
                <m:sub>
                  <m:r>
                    <w:rPr>
                      <w:rFonts w:ascii="Cambria Math" w:hAnsi="Cambria Math"/>
                      <w:color w:val="000000" w:themeColor="text1"/>
                    </w:rPr>
                    <m:t>x</m:t>
                  </m:r>
                </m:sub>
              </m:sSub>
              <m:r>
                <w:rPr>
                  <w:rFonts w:ascii="Cambria Math" w:hAnsi="Cambria Math"/>
                  <w:color w:val="000000" w:themeColor="text1"/>
                </w:rPr>
                <m:t>,d</m:t>
              </m:r>
            </m:sub>
          </m:sSub>
          <m:r>
            <w:rPr>
              <w:rFonts w:ascii="Cambria Math" w:hAnsi="Cambria Math"/>
              <w:color w:val="000000" w:themeColor="text1"/>
            </w:rPr>
            <m:t>=</m:t>
          </m:r>
          <m:r>
            <w:rPr>
              <w:rFonts w:ascii="Cambria Math" w:hAnsi="Cambria Math"/>
              <w:color w:val="000000" w:themeColor="text1"/>
            </w:rPr>
            <m:t>k</m:t>
          </m:r>
          <m:nary>
            <m:naryPr>
              <m:limLoc m:val="undOvr"/>
              <m:ctrlPr>
                <w:rPr>
                  <w:rFonts w:ascii="Cambria Math" w:hAnsi="Cambria Math"/>
                  <w:bCs/>
                  <w:i/>
                  <w:iCs/>
                  <w:color w:val="000000" w:themeColor="text1"/>
                </w:rPr>
              </m:ctrlPr>
            </m:naryPr>
            <m:sub>
              <m:r>
                <w:rPr>
                  <w:rFonts w:ascii="Cambria Math" w:hAnsi="Cambria Math"/>
                  <w:color w:val="000000" w:themeColor="text1"/>
                </w:rPr>
                <m:t>0</m:t>
              </m:r>
            </m:sub>
            <m:sup>
              <m:r>
                <w:rPr>
                  <w:rFonts w:ascii="Cambria Math" w:hAnsi="Cambria Math"/>
                  <w:color w:val="000000" w:themeColor="text1"/>
                </w:rPr>
                <m:t>T</m:t>
              </m:r>
            </m:sup>
            <m:e>
              <m:sSub>
                <m:sSubPr>
                  <m:ctrlPr>
                    <w:rPr>
                      <w:rFonts w:ascii="Cambria Math" w:hAnsi="Cambria Math"/>
                      <w:bCs/>
                      <w:i/>
                      <w:iCs/>
                      <w:color w:val="000000" w:themeColor="text1"/>
                    </w:rPr>
                  </m:ctrlPr>
                </m:sSubPr>
                <m:e>
                  <m:r>
                    <w:rPr>
                      <w:rFonts w:ascii="Cambria Math" w:hAnsi="Cambria Math"/>
                      <w:color w:val="000000" w:themeColor="text1"/>
                    </w:rPr>
                    <m:t>f</m:t>
                  </m:r>
                </m:e>
                <m:sub>
                  <m:sSub>
                    <m:sSubPr>
                      <m:ctrlPr>
                        <w:rPr>
                          <w:rFonts w:ascii="Cambria Math" w:hAnsi="Cambria Math"/>
                          <w:bCs/>
                          <w:i/>
                          <w:iCs/>
                          <w:color w:val="000000" w:themeColor="text1"/>
                        </w:rPr>
                      </m:ctrlPr>
                    </m:sSubPr>
                    <m:e>
                      <m:r>
                        <w:rPr>
                          <w:rFonts w:ascii="Cambria Math" w:hAnsi="Cambria Math"/>
                          <w:color w:val="000000" w:themeColor="text1"/>
                        </w:rPr>
                        <m:t>s</m:t>
                      </m:r>
                    </m:e>
                    <m:sub>
                      <m:r>
                        <w:rPr>
                          <w:rFonts w:ascii="Cambria Math" w:hAnsi="Cambria Math"/>
                          <w:color w:val="000000" w:themeColor="text1"/>
                        </w:rPr>
                        <m:t>x</m:t>
                      </m:r>
                    </m:sub>
                  </m:sSub>
                  <m:r>
                    <w:rPr>
                      <w:rFonts w:ascii="Cambria Math" w:hAnsi="Cambria Math"/>
                      <w:color w:val="000000" w:themeColor="text1"/>
                    </w:rPr>
                    <m:t>,d,</m:t>
                  </m:r>
                  <m:r>
                    <w:rPr>
                      <w:rFonts w:ascii="Cambria Math" w:hAnsi="Cambria Math"/>
                      <w:color w:val="000000" w:themeColor="text1"/>
                    </w:rPr>
                    <m:t>0</m:t>
                  </m:r>
                </m:sub>
              </m:sSub>
              <m:sSup>
                <m:sSupPr>
                  <m:ctrlPr>
                    <w:rPr>
                      <w:rFonts w:ascii="Cambria Math" w:hAnsi="Cambria Math"/>
                      <w:bCs/>
                      <w:i/>
                      <w:iCs/>
                      <w:color w:val="000000" w:themeColor="text1"/>
                    </w:rPr>
                  </m:ctrlPr>
                </m:sSupPr>
                <m:e>
                  <m:r>
                    <w:rPr>
                      <w:rFonts w:ascii="Cambria Math" w:hAnsi="Cambria Math"/>
                      <w:color w:val="000000" w:themeColor="text1"/>
                    </w:rPr>
                    <m:t>2</m:t>
                  </m:r>
                </m:e>
                <m:sup>
                  <m:r>
                    <w:rPr>
                      <w:rFonts w:ascii="Cambria Math" w:hAnsi="Cambria Math"/>
                      <w:color w:val="000000" w:themeColor="text1"/>
                    </w:rPr>
                    <m:t>g</m:t>
                  </m:r>
                  <m:r>
                    <w:rPr>
                      <w:rFonts w:ascii="Cambria Math" w:hAnsi="Cambria Math"/>
                      <w:color w:val="000000" w:themeColor="text1"/>
                    </w:rPr>
                    <m:t>t</m:t>
                  </m:r>
                </m:sup>
              </m:sSup>
              <m:r>
                <w:rPr>
                  <w:rFonts w:ascii="Cambria Math" w:hAnsi="Cambria Math"/>
                  <w:color w:val="000000" w:themeColor="text1"/>
                </w:rPr>
                <m:t>dt</m:t>
              </m:r>
            </m:e>
          </m:nary>
        </m:oMath>
      </m:oMathPara>
    </w:p>
    <w:p w14:paraId="2750D9CC" w14:textId="77777777" w:rsidR="005E08DF" w:rsidRDefault="005E08DF" w:rsidP="00E12214">
      <w:pPr>
        <w:jc w:val="both"/>
        <w:rPr>
          <w:rFonts w:eastAsiaTheme="minorEastAsia"/>
          <w:bCs/>
          <w:iCs/>
          <w:color w:val="000000" w:themeColor="text1"/>
        </w:rPr>
      </w:pPr>
    </w:p>
    <w:p w14:paraId="3F330B0A" w14:textId="099B9893" w:rsidR="00DB5AAD" w:rsidRDefault="00824387" w:rsidP="00E12214">
      <w:pPr>
        <w:jc w:val="both"/>
        <w:rPr>
          <w:rFonts w:eastAsiaTheme="minorEastAsia"/>
          <w:bCs/>
          <w:iCs/>
          <w:color w:val="000000" w:themeColor="text1"/>
        </w:rPr>
      </w:pPr>
      <w:r>
        <w:rPr>
          <w:rFonts w:eastAsiaTheme="minorEastAsia"/>
          <w:bCs/>
          <w:iCs/>
          <w:color w:val="000000" w:themeColor="text1"/>
        </w:rPr>
        <w:t xml:space="preserve">Therefore, </w:t>
      </w:r>
      <w:r w:rsidR="00DB5AAD">
        <w:rPr>
          <w:rFonts w:eastAsiaTheme="minorEastAsia"/>
          <w:bCs/>
          <w:iCs/>
          <w:color w:val="000000" w:themeColor="text1"/>
        </w:rPr>
        <w:t xml:space="preserve">we can relate the </w:t>
      </w:r>
      <m:oMath>
        <m:r>
          <w:rPr>
            <w:rFonts w:ascii="Cambria Math" w:hAnsi="Cambria Math"/>
            <w:color w:val="000000" w:themeColor="text1"/>
          </w:rPr>
          <m:t>AUC</m:t>
        </m:r>
      </m:oMath>
      <w:r w:rsidR="00DB5AAD">
        <w:rPr>
          <w:rFonts w:eastAsiaTheme="minorEastAsia"/>
          <w:color w:val="000000" w:themeColor="text1"/>
        </w:rPr>
        <w:t xml:space="preserve"> observed from time-point frequency data to that expected from an exponential growth model:</w:t>
      </w:r>
    </w:p>
    <w:p w14:paraId="622C3D0E" w14:textId="77777777" w:rsidR="005E08DF" w:rsidRDefault="005E08DF" w:rsidP="00E12214">
      <w:pPr>
        <w:jc w:val="both"/>
        <w:rPr>
          <w:rFonts w:eastAsiaTheme="minorEastAsia"/>
          <w:bCs/>
          <w:iCs/>
          <w:color w:val="000000" w:themeColor="text1"/>
        </w:rPr>
      </w:pPr>
    </w:p>
    <w:p w14:paraId="3EAF9F17" w14:textId="726A280F" w:rsidR="005E08DF" w:rsidRPr="00233F15" w:rsidRDefault="0081137D" w:rsidP="005E08DF">
      <w:pPr>
        <w:rPr>
          <w:bCs/>
          <w:iCs/>
          <w:color w:val="000000" w:themeColor="text1"/>
        </w:rPr>
      </w:pPr>
      <m:oMathPara>
        <m:oMath>
          <m:r>
            <w:rPr>
              <w:rFonts w:ascii="Cambria Math" w:hAnsi="Cambria Math"/>
              <w:color w:val="000000" w:themeColor="text1"/>
            </w:rPr>
            <m:t>k</m:t>
          </m:r>
          <m:nary>
            <m:naryPr>
              <m:limLoc m:val="undOvr"/>
              <m:ctrlPr>
                <w:rPr>
                  <w:rFonts w:ascii="Cambria Math" w:hAnsi="Cambria Math"/>
                  <w:bCs/>
                  <w:i/>
                  <w:iCs/>
                  <w:color w:val="000000" w:themeColor="text1"/>
                </w:rPr>
              </m:ctrlPr>
            </m:naryPr>
            <m:sub>
              <m:r>
                <w:rPr>
                  <w:rFonts w:ascii="Cambria Math" w:hAnsi="Cambria Math"/>
                  <w:color w:val="000000" w:themeColor="text1"/>
                </w:rPr>
                <m:t>0</m:t>
              </m:r>
            </m:sub>
            <m:sup>
              <m:r>
                <w:rPr>
                  <w:rFonts w:ascii="Cambria Math" w:hAnsi="Cambria Math"/>
                  <w:color w:val="000000" w:themeColor="text1"/>
                </w:rPr>
                <m:t>T</m:t>
              </m:r>
            </m:sup>
            <m:e>
              <m:sSub>
                <m:sSubPr>
                  <m:ctrlPr>
                    <w:rPr>
                      <w:rFonts w:ascii="Cambria Math" w:hAnsi="Cambria Math"/>
                      <w:bCs/>
                      <w:i/>
                      <w:iCs/>
                      <w:color w:val="000000" w:themeColor="text1"/>
                    </w:rPr>
                  </m:ctrlPr>
                </m:sSubPr>
                <m:e>
                  <m:r>
                    <w:rPr>
                      <w:rFonts w:ascii="Cambria Math" w:hAnsi="Cambria Math"/>
                      <w:color w:val="000000" w:themeColor="text1"/>
                    </w:rPr>
                    <m:t>f</m:t>
                  </m:r>
                </m:e>
                <m:sub>
                  <m:sSub>
                    <m:sSubPr>
                      <m:ctrlPr>
                        <w:rPr>
                          <w:rFonts w:ascii="Cambria Math" w:hAnsi="Cambria Math"/>
                          <w:bCs/>
                          <w:i/>
                          <w:iCs/>
                          <w:color w:val="000000" w:themeColor="text1"/>
                        </w:rPr>
                      </m:ctrlPr>
                    </m:sSubPr>
                    <m:e>
                      <m:r>
                        <w:rPr>
                          <w:rFonts w:ascii="Cambria Math" w:hAnsi="Cambria Math"/>
                          <w:color w:val="000000" w:themeColor="text1"/>
                        </w:rPr>
                        <m:t>s</m:t>
                      </m:r>
                    </m:e>
                    <m:sub>
                      <m:r>
                        <w:rPr>
                          <w:rFonts w:ascii="Cambria Math" w:hAnsi="Cambria Math"/>
                          <w:color w:val="000000" w:themeColor="text1"/>
                        </w:rPr>
                        <m:t>x</m:t>
                      </m:r>
                    </m:sub>
                  </m:sSub>
                  <m:r>
                    <w:rPr>
                      <w:rFonts w:ascii="Cambria Math" w:hAnsi="Cambria Math"/>
                      <w:color w:val="000000" w:themeColor="text1"/>
                    </w:rPr>
                    <m:t>,d,t</m:t>
                  </m:r>
                </m:sub>
              </m:sSub>
              <m:sSup>
                <m:sSupPr>
                  <m:ctrlPr>
                    <w:rPr>
                      <w:rFonts w:ascii="Cambria Math" w:hAnsi="Cambria Math"/>
                      <w:bCs/>
                      <w:i/>
                      <w:iCs/>
                      <w:color w:val="000000" w:themeColor="text1"/>
                    </w:rPr>
                  </m:ctrlPr>
                </m:sSupPr>
                <m:e>
                  <m:r>
                    <w:rPr>
                      <w:rFonts w:ascii="Cambria Math" w:hAnsi="Cambria Math"/>
                      <w:color w:val="000000" w:themeColor="text1"/>
                    </w:rPr>
                    <m:t>2</m:t>
                  </m:r>
                </m:e>
                <m:sup>
                  <m:r>
                    <w:rPr>
                      <w:rFonts w:ascii="Cambria Math" w:hAnsi="Cambria Math"/>
                      <w:color w:val="000000" w:themeColor="text1"/>
                    </w:rPr>
                    <m:t>t</m:t>
                  </m:r>
                </m:sup>
              </m:sSup>
              <m:r>
                <w:rPr>
                  <w:rFonts w:ascii="Cambria Math" w:hAnsi="Cambria Math"/>
                  <w:color w:val="000000" w:themeColor="text1"/>
                </w:rPr>
                <m:t>dt</m:t>
              </m:r>
            </m:e>
          </m:nary>
          <m:r>
            <w:rPr>
              <w:rFonts w:ascii="Cambria Math" w:hAnsi="Cambria Math"/>
              <w:color w:val="000000" w:themeColor="text1"/>
            </w:rPr>
            <m:t>=</m:t>
          </m:r>
          <m:r>
            <w:rPr>
              <w:rFonts w:ascii="Cambria Math" w:hAnsi="Cambria Math"/>
              <w:color w:val="000000" w:themeColor="text1"/>
            </w:rPr>
            <m:t>k</m:t>
          </m:r>
          <m:nary>
            <m:naryPr>
              <m:limLoc m:val="undOvr"/>
              <m:ctrlPr>
                <w:rPr>
                  <w:rFonts w:ascii="Cambria Math" w:hAnsi="Cambria Math"/>
                  <w:bCs/>
                  <w:i/>
                  <w:iCs/>
                  <w:color w:val="000000" w:themeColor="text1"/>
                </w:rPr>
              </m:ctrlPr>
            </m:naryPr>
            <m:sub>
              <m:r>
                <w:rPr>
                  <w:rFonts w:ascii="Cambria Math" w:hAnsi="Cambria Math"/>
                  <w:color w:val="000000" w:themeColor="text1"/>
                </w:rPr>
                <m:t>0</m:t>
              </m:r>
            </m:sub>
            <m:sup>
              <m:r>
                <w:rPr>
                  <w:rFonts w:ascii="Cambria Math" w:hAnsi="Cambria Math"/>
                  <w:color w:val="000000" w:themeColor="text1"/>
                </w:rPr>
                <m:t>T</m:t>
              </m:r>
            </m:sup>
            <m:e>
              <m:sSub>
                <m:sSubPr>
                  <m:ctrlPr>
                    <w:rPr>
                      <w:rFonts w:ascii="Cambria Math" w:hAnsi="Cambria Math"/>
                      <w:bCs/>
                      <w:i/>
                      <w:iCs/>
                      <w:color w:val="000000" w:themeColor="text1"/>
                    </w:rPr>
                  </m:ctrlPr>
                </m:sSubPr>
                <m:e>
                  <m:r>
                    <w:rPr>
                      <w:rFonts w:ascii="Cambria Math" w:hAnsi="Cambria Math"/>
                      <w:color w:val="000000" w:themeColor="text1"/>
                    </w:rPr>
                    <m:t>f</m:t>
                  </m:r>
                </m:e>
                <m:sub>
                  <m:sSub>
                    <m:sSubPr>
                      <m:ctrlPr>
                        <w:rPr>
                          <w:rFonts w:ascii="Cambria Math" w:hAnsi="Cambria Math"/>
                          <w:bCs/>
                          <w:i/>
                          <w:iCs/>
                          <w:color w:val="000000" w:themeColor="text1"/>
                        </w:rPr>
                      </m:ctrlPr>
                    </m:sSubPr>
                    <m:e>
                      <m:r>
                        <w:rPr>
                          <w:rFonts w:ascii="Cambria Math" w:hAnsi="Cambria Math"/>
                          <w:color w:val="000000" w:themeColor="text1"/>
                        </w:rPr>
                        <m:t>s</m:t>
                      </m:r>
                    </m:e>
                    <m:sub>
                      <m:r>
                        <w:rPr>
                          <w:rFonts w:ascii="Cambria Math" w:hAnsi="Cambria Math"/>
                          <w:color w:val="000000" w:themeColor="text1"/>
                        </w:rPr>
                        <m:t>x</m:t>
                      </m:r>
                    </m:sub>
                  </m:sSub>
                  <m:r>
                    <w:rPr>
                      <w:rFonts w:ascii="Cambria Math" w:hAnsi="Cambria Math"/>
                      <w:color w:val="000000" w:themeColor="text1"/>
                    </w:rPr>
                    <m:t>,d,0</m:t>
                  </m:r>
                </m:sub>
              </m:sSub>
              <m:sSup>
                <m:sSupPr>
                  <m:ctrlPr>
                    <w:rPr>
                      <w:rFonts w:ascii="Cambria Math" w:hAnsi="Cambria Math"/>
                      <w:bCs/>
                      <w:i/>
                      <w:iCs/>
                      <w:color w:val="000000" w:themeColor="text1"/>
                    </w:rPr>
                  </m:ctrlPr>
                </m:sSupPr>
                <m:e>
                  <m:r>
                    <w:rPr>
                      <w:rFonts w:ascii="Cambria Math" w:hAnsi="Cambria Math"/>
                      <w:color w:val="000000" w:themeColor="text1"/>
                    </w:rPr>
                    <m:t>2</m:t>
                  </m:r>
                </m:e>
                <m:sup>
                  <m:r>
                    <w:rPr>
                      <w:rFonts w:ascii="Cambria Math" w:hAnsi="Cambria Math"/>
                      <w:color w:val="000000" w:themeColor="text1"/>
                    </w:rPr>
                    <m:t>gt</m:t>
                  </m:r>
                </m:sup>
              </m:sSup>
              <m:r>
                <w:rPr>
                  <w:rFonts w:ascii="Cambria Math" w:hAnsi="Cambria Math"/>
                  <w:color w:val="000000" w:themeColor="text1"/>
                </w:rPr>
                <m:t>dt</m:t>
              </m:r>
            </m:e>
          </m:nary>
        </m:oMath>
      </m:oMathPara>
    </w:p>
    <w:p w14:paraId="6C6C369A" w14:textId="77777777" w:rsidR="00FA0731" w:rsidRDefault="00FA0731" w:rsidP="00224FCB">
      <w:pPr>
        <w:rPr>
          <w:rFonts w:eastAsiaTheme="minorEastAsia"/>
          <w:bCs/>
          <w:iCs/>
          <w:color w:val="000000" w:themeColor="text1"/>
        </w:rPr>
      </w:pPr>
    </w:p>
    <w:p w14:paraId="40B26F6C" w14:textId="3CB7EAD1" w:rsidR="00FA0731" w:rsidRDefault="00960F7E" w:rsidP="00FA0731">
      <w:pPr>
        <w:rPr>
          <w:bCs/>
          <w:iCs/>
          <w:color w:val="000000" w:themeColor="text1"/>
        </w:rPr>
      </w:pPr>
      <m:oMathPara>
        <m:oMath>
          <m:nary>
            <m:naryPr>
              <m:limLoc m:val="undOvr"/>
              <m:ctrlPr>
                <w:rPr>
                  <w:rFonts w:ascii="Cambria Math" w:hAnsi="Cambria Math"/>
                  <w:bCs/>
                  <w:i/>
                  <w:iCs/>
                  <w:color w:val="000000" w:themeColor="text1"/>
                </w:rPr>
              </m:ctrlPr>
            </m:naryPr>
            <m:sub>
              <m:r>
                <w:rPr>
                  <w:rFonts w:ascii="Cambria Math" w:hAnsi="Cambria Math"/>
                  <w:color w:val="000000" w:themeColor="text1"/>
                </w:rPr>
                <m:t>0</m:t>
              </m:r>
            </m:sub>
            <m:sup>
              <m:r>
                <w:rPr>
                  <w:rFonts w:ascii="Cambria Math" w:hAnsi="Cambria Math"/>
                  <w:color w:val="000000" w:themeColor="text1"/>
                </w:rPr>
                <m:t>T</m:t>
              </m:r>
            </m:sup>
            <m:e>
              <m:sSub>
                <m:sSubPr>
                  <m:ctrlPr>
                    <w:rPr>
                      <w:rFonts w:ascii="Cambria Math" w:hAnsi="Cambria Math"/>
                      <w:bCs/>
                      <w:i/>
                      <w:iCs/>
                      <w:color w:val="000000" w:themeColor="text1"/>
                    </w:rPr>
                  </m:ctrlPr>
                </m:sSubPr>
                <m:e>
                  <m:r>
                    <w:rPr>
                      <w:rFonts w:ascii="Cambria Math" w:hAnsi="Cambria Math"/>
                      <w:color w:val="000000" w:themeColor="text1"/>
                    </w:rPr>
                    <m:t>f</m:t>
                  </m:r>
                </m:e>
                <m:sub>
                  <m:sSub>
                    <m:sSubPr>
                      <m:ctrlPr>
                        <w:rPr>
                          <w:rFonts w:ascii="Cambria Math" w:hAnsi="Cambria Math"/>
                          <w:bCs/>
                          <w:i/>
                          <w:iCs/>
                          <w:color w:val="000000" w:themeColor="text1"/>
                        </w:rPr>
                      </m:ctrlPr>
                    </m:sSubPr>
                    <m:e>
                      <m:r>
                        <w:rPr>
                          <w:rFonts w:ascii="Cambria Math" w:hAnsi="Cambria Math"/>
                          <w:color w:val="000000" w:themeColor="text1"/>
                        </w:rPr>
                        <m:t>s</m:t>
                      </m:r>
                    </m:e>
                    <m:sub>
                      <m:r>
                        <w:rPr>
                          <w:rFonts w:ascii="Cambria Math" w:hAnsi="Cambria Math"/>
                          <w:color w:val="000000" w:themeColor="text1"/>
                        </w:rPr>
                        <m:t>x</m:t>
                      </m:r>
                    </m:sub>
                  </m:sSub>
                  <m:r>
                    <w:rPr>
                      <w:rFonts w:ascii="Cambria Math" w:hAnsi="Cambria Math"/>
                      <w:color w:val="000000" w:themeColor="text1"/>
                    </w:rPr>
                    <m:t>,d,t</m:t>
                  </m:r>
                </m:sub>
              </m:sSub>
              <m:sSup>
                <m:sSupPr>
                  <m:ctrlPr>
                    <w:rPr>
                      <w:rFonts w:ascii="Cambria Math" w:hAnsi="Cambria Math"/>
                      <w:bCs/>
                      <w:i/>
                      <w:iCs/>
                      <w:color w:val="000000" w:themeColor="text1"/>
                    </w:rPr>
                  </m:ctrlPr>
                </m:sSupPr>
                <m:e>
                  <m:r>
                    <w:rPr>
                      <w:rFonts w:ascii="Cambria Math" w:hAnsi="Cambria Math"/>
                      <w:color w:val="000000" w:themeColor="text1"/>
                    </w:rPr>
                    <m:t>2</m:t>
                  </m:r>
                </m:e>
                <m:sup>
                  <m:r>
                    <w:rPr>
                      <w:rFonts w:ascii="Cambria Math" w:hAnsi="Cambria Math"/>
                      <w:color w:val="000000" w:themeColor="text1"/>
                    </w:rPr>
                    <m:t>t</m:t>
                  </m:r>
                </m:sup>
              </m:sSup>
              <m:r>
                <w:rPr>
                  <w:rFonts w:ascii="Cambria Math" w:hAnsi="Cambria Math"/>
                  <w:color w:val="000000" w:themeColor="text1"/>
                </w:rPr>
                <m:t>dt</m:t>
              </m:r>
            </m:e>
          </m:nary>
          <m:r>
            <w:rPr>
              <w:rFonts w:ascii="Cambria Math" w:hAnsi="Cambria Math"/>
              <w:color w:val="000000" w:themeColor="text1"/>
            </w:rPr>
            <m:t>=</m:t>
          </m:r>
          <m:sSub>
            <m:sSubPr>
              <m:ctrlPr>
                <w:rPr>
                  <w:rFonts w:ascii="Cambria Math" w:hAnsi="Cambria Math"/>
                  <w:bCs/>
                  <w:i/>
                  <w:iCs/>
                  <w:color w:val="000000" w:themeColor="text1"/>
                </w:rPr>
              </m:ctrlPr>
            </m:sSubPr>
            <m:e>
              <m:r>
                <w:rPr>
                  <w:rFonts w:ascii="Cambria Math" w:hAnsi="Cambria Math"/>
                  <w:color w:val="000000" w:themeColor="text1"/>
                </w:rPr>
                <m:t>f</m:t>
              </m:r>
            </m:e>
            <m:sub>
              <m:sSub>
                <m:sSubPr>
                  <m:ctrlPr>
                    <w:rPr>
                      <w:rFonts w:ascii="Cambria Math" w:hAnsi="Cambria Math"/>
                      <w:bCs/>
                      <w:i/>
                      <w:iCs/>
                      <w:color w:val="000000" w:themeColor="text1"/>
                    </w:rPr>
                  </m:ctrlPr>
                </m:sSubPr>
                <m:e>
                  <m:r>
                    <w:rPr>
                      <w:rFonts w:ascii="Cambria Math" w:hAnsi="Cambria Math"/>
                      <w:color w:val="000000" w:themeColor="text1"/>
                    </w:rPr>
                    <m:t>s</m:t>
                  </m:r>
                </m:e>
                <m:sub>
                  <m:r>
                    <w:rPr>
                      <w:rFonts w:ascii="Cambria Math" w:hAnsi="Cambria Math"/>
                      <w:color w:val="000000" w:themeColor="text1"/>
                    </w:rPr>
                    <m:t>x</m:t>
                  </m:r>
                </m:sub>
              </m:sSub>
              <m:r>
                <w:rPr>
                  <w:rFonts w:ascii="Cambria Math" w:hAnsi="Cambria Math"/>
                  <w:color w:val="000000" w:themeColor="text1"/>
                </w:rPr>
                <m:t>,d,0</m:t>
              </m:r>
            </m:sub>
          </m:sSub>
          <m:f>
            <m:fPr>
              <m:ctrlPr>
                <w:rPr>
                  <w:rFonts w:ascii="Cambria Math" w:hAnsi="Cambria Math"/>
                  <w:bCs/>
                  <w:i/>
                  <w:iCs/>
                  <w:color w:val="000000" w:themeColor="text1"/>
                </w:rPr>
              </m:ctrlPr>
            </m:fPr>
            <m:num>
              <m:sSub>
                <m:sSubPr>
                  <m:ctrlPr>
                    <w:rPr>
                      <w:rFonts w:ascii="Cambria Math" w:hAnsi="Cambria Math"/>
                      <w:bCs/>
                      <w:i/>
                      <w:iCs/>
                      <w:color w:val="000000" w:themeColor="text1"/>
                    </w:rPr>
                  </m:ctrlPr>
                </m:sSubPr>
                <m:e>
                  <m:r>
                    <w:rPr>
                      <w:rFonts w:ascii="Cambria Math" w:hAnsi="Cambria Math"/>
                      <w:color w:val="000000" w:themeColor="text1"/>
                    </w:rPr>
                    <m:t>g</m:t>
                  </m:r>
                </m:e>
                <m:sub>
                  <m:sSub>
                    <m:sSubPr>
                      <m:ctrlPr>
                        <w:rPr>
                          <w:rFonts w:ascii="Cambria Math" w:hAnsi="Cambria Math"/>
                          <w:bCs/>
                          <w:i/>
                          <w:iCs/>
                          <w:color w:val="000000" w:themeColor="text1"/>
                        </w:rPr>
                      </m:ctrlPr>
                    </m:sSubPr>
                    <m:e>
                      <m:r>
                        <w:rPr>
                          <w:rFonts w:ascii="Cambria Math" w:hAnsi="Cambria Math"/>
                          <w:color w:val="000000" w:themeColor="text1"/>
                        </w:rPr>
                        <m:t>s</m:t>
                      </m:r>
                    </m:e>
                    <m:sub>
                      <m:r>
                        <w:rPr>
                          <w:rFonts w:ascii="Cambria Math" w:hAnsi="Cambria Math"/>
                          <w:color w:val="000000" w:themeColor="text1"/>
                        </w:rPr>
                        <m:t>x</m:t>
                      </m:r>
                    </m:sub>
                  </m:sSub>
                  <m:r>
                    <w:rPr>
                      <w:rFonts w:ascii="Cambria Math" w:hAnsi="Cambria Math"/>
                      <w:color w:val="000000" w:themeColor="text1"/>
                    </w:rPr>
                    <m:t>,d</m:t>
                  </m:r>
                </m:sub>
              </m:sSub>
              <m:r>
                <w:rPr>
                  <w:rFonts w:ascii="Cambria Math" w:hAnsi="Cambria Math"/>
                  <w:color w:val="000000" w:themeColor="text1"/>
                </w:rPr>
                <m:t>T-1</m:t>
              </m:r>
            </m:num>
            <m:den>
              <m:sSub>
                <m:sSubPr>
                  <m:ctrlPr>
                    <w:rPr>
                      <w:rFonts w:ascii="Cambria Math" w:hAnsi="Cambria Math"/>
                      <w:bCs/>
                      <w:i/>
                      <w:iCs/>
                      <w:color w:val="000000" w:themeColor="text1"/>
                    </w:rPr>
                  </m:ctrlPr>
                </m:sSubPr>
                <m:e>
                  <m:r>
                    <w:rPr>
                      <w:rFonts w:ascii="Cambria Math" w:hAnsi="Cambria Math"/>
                      <w:color w:val="000000" w:themeColor="text1"/>
                    </w:rPr>
                    <m:t>g</m:t>
                  </m:r>
                </m:e>
                <m:sub>
                  <m:sSub>
                    <m:sSubPr>
                      <m:ctrlPr>
                        <w:rPr>
                          <w:rFonts w:ascii="Cambria Math" w:hAnsi="Cambria Math"/>
                          <w:bCs/>
                          <w:i/>
                          <w:iCs/>
                          <w:color w:val="000000" w:themeColor="text1"/>
                        </w:rPr>
                      </m:ctrlPr>
                    </m:sSubPr>
                    <m:e>
                      <m:r>
                        <w:rPr>
                          <w:rFonts w:ascii="Cambria Math" w:hAnsi="Cambria Math"/>
                          <w:color w:val="000000" w:themeColor="text1"/>
                        </w:rPr>
                        <m:t>s</m:t>
                      </m:r>
                    </m:e>
                    <m:sub>
                      <m:r>
                        <w:rPr>
                          <w:rFonts w:ascii="Cambria Math" w:hAnsi="Cambria Math"/>
                          <w:color w:val="000000" w:themeColor="text1"/>
                        </w:rPr>
                        <m:t>x</m:t>
                      </m:r>
                    </m:sub>
                  </m:sSub>
                  <m:r>
                    <w:rPr>
                      <w:rFonts w:ascii="Cambria Math" w:hAnsi="Cambria Math"/>
                      <w:color w:val="000000" w:themeColor="text1"/>
                    </w:rPr>
                    <m:t>,d</m:t>
                  </m:r>
                </m:sub>
              </m:sSub>
              <m:r>
                <w:rPr>
                  <w:rFonts w:ascii="Cambria Math" w:hAnsi="Cambria Math"/>
                  <w:color w:val="000000" w:themeColor="text1"/>
                </w:rPr>
                <m:t>T</m:t>
              </m:r>
              <m:func>
                <m:funcPr>
                  <m:ctrlPr>
                    <w:rPr>
                      <w:rFonts w:ascii="Cambria Math" w:hAnsi="Cambria Math"/>
                      <w:bCs/>
                      <w:i/>
                      <w:iCs/>
                      <w:color w:val="000000" w:themeColor="text1"/>
                    </w:rPr>
                  </m:ctrlPr>
                </m:funcPr>
                <m:fName>
                  <m:r>
                    <m:rPr>
                      <m:sty m:val="p"/>
                    </m:rPr>
                    <w:rPr>
                      <w:rFonts w:ascii="Cambria Math" w:hAnsi="Cambria Math"/>
                      <w:color w:val="000000" w:themeColor="text1"/>
                    </w:rPr>
                    <m:t>log</m:t>
                  </m:r>
                </m:fName>
                <m:e>
                  <m:r>
                    <w:rPr>
                      <w:rFonts w:ascii="Cambria Math" w:hAnsi="Cambria Math"/>
                      <w:color w:val="000000" w:themeColor="text1"/>
                    </w:rPr>
                    <m:t>(2</m:t>
                  </m:r>
                </m:e>
              </m:func>
              <m:r>
                <w:rPr>
                  <w:rFonts w:ascii="Cambria Math" w:hAnsi="Cambria Math"/>
                  <w:color w:val="000000" w:themeColor="text1"/>
                </w:rPr>
                <m:t>)</m:t>
              </m:r>
            </m:den>
          </m:f>
        </m:oMath>
      </m:oMathPara>
    </w:p>
    <w:p w14:paraId="214D89BA" w14:textId="77777777" w:rsidR="00FA0731" w:rsidRDefault="00FA0731" w:rsidP="00224FCB">
      <w:pPr>
        <w:rPr>
          <w:rFonts w:eastAsiaTheme="minorEastAsia"/>
          <w:bCs/>
          <w:iCs/>
          <w:color w:val="000000" w:themeColor="text1"/>
        </w:rPr>
      </w:pPr>
    </w:p>
    <w:p w14:paraId="4FE4A56E" w14:textId="38F90D52" w:rsidR="00EC0185" w:rsidRPr="00EF6685" w:rsidRDefault="00E47953" w:rsidP="00EF6685">
      <w:pPr>
        <w:jc w:val="both"/>
        <w:rPr>
          <w:rFonts w:eastAsiaTheme="minorEastAsia"/>
          <w:color w:val="000000" w:themeColor="text1"/>
        </w:rPr>
      </w:pPr>
      <w:r>
        <w:rPr>
          <w:rFonts w:eastAsiaTheme="minorEastAsia"/>
          <w:bCs/>
          <w:iCs/>
          <w:color w:val="000000" w:themeColor="text1"/>
        </w:rPr>
        <w:t xml:space="preserve">Because </w:t>
      </w:r>
      <m:oMath>
        <m:nary>
          <m:naryPr>
            <m:limLoc m:val="undOvr"/>
            <m:ctrlPr>
              <w:rPr>
                <w:rFonts w:ascii="Cambria Math" w:hAnsi="Cambria Math"/>
                <w:bCs/>
                <w:i/>
                <w:iCs/>
                <w:color w:val="000000" w:themeColor="text1"/>
              </w:rPr>
            </m:ctrlPr>
          </m:naryPr>
          <m:sub>
            <m:r>
              <w:rPr>
                <w:rFonts w:ascii="Cambria Math" w:hAnsi="Cambria Math"/>
                <w:color w:val="000000" w:themeColor="text1"/>
              </w:rPr>
              <m:t>0</m:t>
            </m:r>
          </m:sub>
          <m:sup>
            <m:r>
              <w:rPr>
                <w:rFonts w:ascii="Cambria Math" w:hAnsi="Cambria Math"/>
                <w:color w:val="000000" w:themeColor="text1"/>
              </w:rPr>
              <m:t>T</m:t>
            </m:r>
          </m:sup>
          <m:e>
            <m:sSub>
              <m:sSubPr>
                <m:ctrlPr>
                  <w:rPr>
                    <w:rFonts w:ascii="Cambria Math" w:hAnsi="Cambria Math"/>
                    <w:bCs/>
                    <w:i/>
                    <w:iCs/>
                    <w:color w:val="000000" w:themeColor="text1"/>
                  </w:rPr>
                </m:ctrlPr>
              </m:sSubPr>
              <m:e>
                <m:r>
                  <w:rPr>
                    <w:rFonts w:ascii="Cambria Math" w:hAnsi="Cambria Math"/>
                    <w:color w:val="000000" w:themeColor="text1"/>
                  </w:rPr>
                  <m:t>f</m:t>
                </m:r>
              </m:e>
              <m:sub>
                <m:sSub>
                  <m:sSubPr>
                    <m:ctrlPr>
                      <w:rPr>
                        <w:rFonts w:ascii="Cambria Math" w:hAnsi="Cambria Math"/>
                        <w:bCs/>
                        <w:i/>
                        <w:iCs/>
                        <w:color w:val="000000" w:themeColor="text1"/>
                      </w:rPr>
                    </m:ctrlPr>
                  </m:sSubPr>
                  <m:e>
                    <m:r>
                      <w:rPr>
                        <w:rFonts w:ascii="Cambria Math" w:hAnsi="Cambria Math"/>
                        <w:color w:val="000000" w:themeColor="text1"/>
                      </w:rPr>
                      <m:t>s</m:t>
                    </m:r>
                  </m:e>
                  <m:sub>
                    <m:r>
                      <w:rPr>
                        <w:rFonts w:ascii="Cambria Math" w:hAnsi="Cambria Math"/>
                        <w:color w:val="000000" w:themeColor="text1"/>
                      </w:rPr>
                      <m:t>x</m:t>
                    </m:r>
                  </m:sub>
                </m:sSub>
                <m:r>
                  <w:rPr>
                    <w:rFonts w:ascii="Cambria Math" w:hAnsi="Cambria Math"/>
                    <w:color w:val="000000" w:themeColor="text1"/>
                  </w:rPr>
                  <m:t>,d,t</m:t>
                </m:r>
              </m:sub>
            </m:sSub>
            <m:sSup>
              <m:sSupPr>
                <m:ctrlPr>
                  <w:rPr>
                    <w:rFonts w:ascii="Cambria Math" w:hAnsi="Cambria Math"/>
                    <w:bCs/>
                    <w:i/>
                    <w:iCs/>
                    <w:color w:val="000000" w:themeColor="text1"/>
                  </w:rPr>
                </m:ctrlPr>
              </m:sSupPr>
              <m:e>
                <m:r>
                  <w:rPr>
                    <w:rFonts w:ascii="Cambria Math" w:hAnsi="Cambria Math"/>
                    <w:color w:val="000000" w:themeColor="text1"/>
                  </w:rPr>
                  <m:t>2</m:t>
                </m:r>
              </m:e>
              <m:sup>
                <m:r>
                  <w:rPr>
                    <w:rFonts w:ascii="Cambria Math" w:hAnsi="Cambria Math"/>
                    <w:color w:val="000000" w:themeColor="text1"/>
                  </w:rPr>
                  <m:t>t</m:t>
                </m:r>
              </m:sup>
            </m:sSup>
            <m:r>
              <w:rPr>
                <w:rFonts w:ascii="Cambria Math" w:hAnsi="Cambria Math"/>
                <w:color w:val="000000" w:themeColor="text1"/>
              </w:rPr>
              <m:t>dt</m:t>
            </m:r>
          </m:e>
        </m:nary>
      </m:oMath>
      <w:r>
        <w:rPr>
          <w:rFonts w:eastAsiaTheme="minorEastAsia"/>
          <w:bCs/>
          <w:iCs/>
          <w:color w:val="000000" w:themeColor="text1"/>
        </w:rPr>
        <w:t xml:space="preserve"> and </w:t>
      </w:r>
      <m:oMath>
        <m:sSub>
          <m:sSubPr>
            <m:ctrlPr>
              <w:rPr>
                <w:rFonts w:ascii="Cambria Math" w:hAnsi="Cambria Math"/>
                <w:bCs/>
                <w:i/>
                <w:iCs/>
                <w:color w:val="000000" w:themeColor="text1"/>
              </w:rPr>
            </m:ctrlPr>
          </m:sSubPr>
          <m:e>
            <m:r>
              <w:rPr>
                <w:rFonts w:ascii="Cambria Math" w:hAnsi="Cambria Math"/>
                <w:color w:val="000000" w:themeColor="text1"/>
              </w:rPr>
              <m:t>f</m:t>
            </m:r>
          </m:e>
          <m:sub>
            <m:sSub>
              <m:sSubPr>
                <m:ctrlPr>
                  <w:rPr>
                    <w:rFonts w:ascii="Cambria Math" w:hAnsi="Cambria Math"/>
                    <w:bCs/>
                    <w:i/>
                    <w:iCs/>
                    <w:color w:val="000000" w:themeColor="text1"/>
                  </w:rPr>
                </m:ctrlPr>
              </m:sSubPr>
              <m:e>
                <m:r>
                  <w:rPr>
                    <w:rFonts w:ascii="Cambria Math" w:hAnsi="Cambria Math"/>
                    <w:color w:val="000000" w:themeColor="text1"/>
                  </w:rPr>
                  <m:t>s</m:t>
                </m:r>
              </m:e>
              <m:sub>
                <m:r>
                  <w:rPr>
                    <w:rFonts w:ascii="Cambria Math" w:hAnsi="Cambria Math"/>
                    <w:color w:val="000000" w:themeColor="text1"/>
                  </w:rPr>
                  <m:t>x</m:t>
                </m:r>
              </m:sub>
            </m:sSub>
            <m:r>
              <w:rPr>
                <w:rFonts w:ascii="Cambria Math" w:hAnsi="Cambria Math"/>
                <w:color w:val="000000" w:themeColor="text1"/>
              </w:rPr>
              <m:t>,d,0</m:t>
            </m:r>
          </m:sub>
        </m:sSub>
      </m:oMath>
      <w:r>
        <w:rPr>
          <w:rFonts w:eastAsiaTheme="minorEastAsia"/>
          <w:bCs/>
          <w:iCs/>
          <w:color w:val="000000" w:themeColor="text1"/>
        </w:rPr>
        <w:t xml:space="preserve"> are both known, w</w:t>
      </w:r>
      <w:r w:rsidR="00DD5708">
        <w:rPr>
          <w:rFonts w:eastAsiaTheme="minorEastAsia"/>
          <w:bCs/>
          <w:iCs/>
          <w:color w:val="000000" w:themeColor="text1"/>
        </w:rPr>
        <w:t>e</w:t>
      </w:r>
      <w:r w:rsidR="002F386C">
        <w:rPr>
          <w:rFonts w:eastAsiaTheme="minorEastAsia"/>
          <w:bCs/>
          <w:iCs/>
          <w:color w:val="000000" w:themeColor="text1"/>
        </w:rPr>
        <w:t xml:space="preserve"> </w:t>
      </w:r>
      <w:r w:rsidR="00A13902">
        <w:rPr>
          <w:rFonts w:eastAsiaTheme="minorEastAsia"/>
          <w:bCs/>
          <w:iCs/>
          <w:color w:val="000000" w:themeColor="text1"/>
        </w:rPr>
        <w:t xml:space="preserve">then </w:t>
      </w:r>
      <w:r w:rsidR="00DD5708">
        <w:rPr>
          <w:rFonts w:eastAsiaTheme="minorEastAsia"/>
          <w:bCs/>
          <w:iCs/>
          <w:color w:val="000000" w:themeColor="text1"/>
        </w:rPr>
        <w:t xml:space="preserve">numerically </w:t>
      </w:r>
      <w:r w:rsidR="002F386C">
        <w:rPr>
          <w:rFonts w:eastAsiaTheme="minorEastAsia"/>
          <w:bCs/>
          <w:iCs/>
          <w:color w:val="000000" w:themeColor="text1"/>
        </w:rPr>
        <w:t>solve for</w:t>
      </w:r>
      <w:r w:rsidR="00E76A36">
        <w:rPr>
          <w:rFonts w:eastAsiaTheme="minorEastAsia"/>
          <w:bCs/>
          <w:iCs/>
          <w:color w:val="000000" w:themeColor="text1"/>
        </w:rPr>
        <w:t xml:space="preserve"> the</w:t>
      </w:r>
      <w:r w:rsidR="002F386C">
        <w:rPr>
          <w:rFonts w:eastAsiaTheme="minorEastAsia"/>
          <w:bCs/>
          <w:iCs/>
          <w:color w:val="000000" w:themeColor="text1"/>
        </w:rPr>
        <w:t xml:space="preserve"> </w:t>
      </w:r>
      <m:oMath>
        <m:sSub>
          <m:sSubPr>
            <m:ctrlPr>
              <w:rPr>
                <w:rFonts w:ascii="Cambria Math" w:hAnsi="Cambria Math"/>
                <w:bCs/>
                <w:i/>
                <w:iCs/>
                <w:color w:val="000000" w:themeColor="text1"/>
              </w:rPr>
            </m:ctrlPr>
          </m:sSubPr>
          <m:e>
            <m:r>
              <w:rPr>
                <w:rFonts w:ascii="Cambria Math" w:hAnsi="Cambria Math"/>
                <w:color w:val="000000" w:themeColor="text1"/>
              </w:rPr>
              <m:t>g</m:t>
            </m:r>
          </m:e>
          <m:sub>
            <m:sSub>
              <m:sSubPr>
                <m:ctrlPr>
                  <w:rPr>
                    <w:rFonts w:ascii="Cambria Math" w:hAnsi="Cambria Math"/>
                    <w:bCs/>
                    <w:i/>
                    <w:iCs/>
                    <w:color w:val="000000" w:themeColor="text1"/>
                  </w:rPr>
                </m:ctrlPr>
              </m:sSubPr>
              <m:e>
                <m:r>
                  <w:rPr>
                    <w:rFonts w:ascii="Cambria Math" w:hAnsi="Cambria Math"/>
                    <w:color w:val="000000" w:themeColor="text1"/>
                  </w:rPr>
                  <m:t>s</m:t>
                </m:r>
              </m:e>
              <m:sub>
                <m:r>
                  <w:rPr>
                    <w:rFonts w:ascii="Cambria Math" w:hAnsi="Cambria Math"/>
                    <w:color w:val="000000" w:themeColor="text1"/>
                  </w:rPr>
                  <m:t>x</m:t>
                </m:r>
              </m:sub>
            </m:sSub>
            <m:r>
              <w:rPr>
                <w:rFonts w:ascii="Cambria Math" w:hAnsi="Cambria Math"/>
                <w:color w:val="000000" w:themeColor="text1"/>
              </w:rPr>
              <m:t>,d</m:t>
            </m:r>
          </m:sub>
        </m:sSub>
      </m:oMath>
      <w:r w:rsidR="00A13902">
        <w:rPr>
          <w:rFonts w:eastAsiaTheme="minorEastAsia"/>
          <w:bCs/>
          <w:iCs/>
          <w:color w:val="000000" w:themeColor="text1"/>
        </w:rPr>
        <w:t xml:space="preserve"> which</w:t>
      </w:r>
      <w:r w:rsidR="00DD5708">
        <w:rPr>
          <w:rFonts w:eastAsiaTheme="minorEastAsia"/>
          <w:bCs/>
          <w:iCs/>
          <w:color w:val="000000" w:themeColor="text1"/>
        </w:rPr>
        <w:t xml:space="preserve"> </w:t>
      </w:r>
      <w:r w:rsidR="005E08DF">
        <w:rPr>
          <w:rFonts w:eastAsiaTheme="minorEastAsia"/>
          <w:bCs/>
          <w:iCs/>
          <w:color w:val="000000" w:themeColor="text1"/>
        </w:rPr>
        <w:t xml:space="preserve">best numerically </w:t>
      </w:r>
      <w:r w:rsidR="00E76A36">
        <w:rPr>
          <w:rFonts w:eastAsiaTheme="minorEastAsia"/>
          <w:bCs/>
          <w:iCs/>
          <w:color w:val="000000" w:themeColor="text1"/>
        </w:rPr>
        <w:t>satisfies this relationship using the optimize</w:t>
      </w:r>
      <w:r w:rsidR="00E76826">
        <w:rPr>
          <w:rFonts w:eastAsiaTheme="minorEastAsia"/>
          <w:bCs/>
          <w:iCs/>
          <w:color w:val="000000" w:themeColor="text1"/>
        </w:rPr>
        <w:t>()</w:t>
      </w:r>
      <w:r w:rsidR="00E76A36">
        <w:rPr>
          <w:rFonts w:eastAsiaTheme="minorEastAsia"/>
          <w:bCs/>
          <w:iCs/>
          <w:color w:val="000000" w:themeColor="text1"/>
        </w:rPr>
        <w:t xml:space="preserve"> function in R</w:t>
      </w:r>
      <w:r w:rsidR="00DB5AAD">
        <w:rPr>
          <w:rFonts w:eastAsiaTheme="minorEastAsia"/>
          <w:bCs/>
          <w:iCs/>
          <w:color w:val="000000" w:themeColor="text1"/>
        </w:rPr>
        <w:t xml:space="preserve"> (with a squared error loss function)</w:t>
      </w:r>
      <w:r w:rsidR="00DD5708">
        <w:rPr>
          <w:rFonts w:eastAsiaTheme="minorEastAsia"/>
          <w:bCs/>
          <w:iCs/>
          <w:color w:val="000000" w:themeColor="text1"/>
        </w:rPr>
        <w:t>,</w:t>
      </w:r>
      <w:r w:rsidR="00A13902">
        <w:rPr>
          <w:rFonts w:eastAsiaTheme="minorEastAsia"/>
          <w:bCs/>
          <w:iCs/>
          <w:color w:val="000000" w:themeColor="text1"/>
        </w:rPr>
        <w:t xml:space="preserve"> setting a minimum of </w:t>
      </w:r>
      <w:r w:rsidR="00B551D7">
        <w:rPr>
          <w:rFonts w:eastAsiaTheme="minorEastAsia"/>
          <w:bCs/>
          <w:iCs/>
          <w:color w:val="000000" w:themeColor="text1"/>
        </w:rPr>
        <w:t>-1</w:t>
      </w:r>
      <w:r w:rsidR="00A13902">
        <w:rPr>
          <w:rFonts w:eastAsiaTheme="minorEastAsia"/>
          <w:bCs/>
          <w:iCs/>
          <w:color w:val="000000" w:themeColor="text1"/>
        </w:rPr>
        <w:t xml:space="preserve">0 </w:t>
      </w:r>
      <w:r w:rsidR="00B563E5">
        <w:rPr>
          <w:rFonts w:eastAsiaTheme="minorEastAsia"/>
          <w:bCs/>
          <w:iCs/>
          <w:color w:val="000000" w:themeColor="text1"/>
        </w:rPr>
        <w:t xml:space="preserve">and maximum of 10 </w:t>
      </w:r>
      <w:r w:rsidR="00A13902">
        <w:rPr>
          <w:rFonts w:eastAsiaTheme="minorEastAsia"/>
          <w:bCs/>
          <w:iCs/>
          <w:color w:val="000000" w:themeColor="text1"/>
        </w:rPr>
        <w:t xml:space="preserve">for </w:t>
      </w:r>
      <w:r w:rsidR="00DE19CA">
        <w:rPr>
          <w:rFonts w:eastAsiaTheme="minorEastAsia"/>
          <w:bCs/>
          <w:iCs/>
          <w:color w:val="000000" w:themeColor="text1"/>
        </w:rPr>
        <w:t>the interval</w:t>
      </w:r>
      <w:r w:rsidR="00A42B07">
        <w:rPr>
          <w:rFonts w:eastAsiaTheme="minorEastAsia"/>
          <w:bCs/>
          <w:iCs/>
          <w:color w:val="000000" w:themeColor="text1"/>
        </w:rPr>
        <w:t xml:space="preserve"> </w:t>
      </w:r>
      <w:r w:rsidR="000D4C7F">
        <w:rPr>
          <w:rFonts w:eastAsiaTheme="minorEastAsia"/>
          <w:bCs/>
          <w:iCs/>
          <w:color w:val="000000" w:themeColor="text1"/>
        </w:rPr>
        <w:t>(there is no simple closed-form solution for this equation)</w:t>
      </w:r>
      <w:r w:rsidR="00E76A36">
        <w:rPr>
          <w:rFonts w:eastAsiaTheme="minorEastAsia"/>
          <w:bCs/>
          <w:iCs/>
          <w:color w:val="000000" w:themeColor="text1"/>
        </w:rPr>
        <w:t xml:space="preserve">.  </w:t>
      </w:r>
      <m:oMath>
        <m:sSub>
          <m:sSubPr>
            <m:ctrlPr>
              <w:rPr>
                <w:rFonts w:ascii="Cambria Math" w:hAnsi="Cambria Math"/>
                <w:bCs/>
                <w:i/>
                <w:iCs/>
                <w:color w:val="000000" w:themeColor="text1"/>
              </w:rPr>
            </m:ctrlPr>
          </m:sSubPr>
          <m:e>
            <m:r>
              <w:rPr>
                <w:rFonts w:ascii="Cambria Math" w:hAnsi="Cambria Math"/>
                <w:color w:val="000000" w:themeColor="text1"/>
              </w:rPr>
              <m:t>g</m:t>
            </m:r>
          </m:e>
          <m:sub>
            <m:sSub>
              <m:sSubPr>
                <m:ctrlPr>
                  <w:rPr>
                    <w:rFonts w:ascii="Cambria Math" w:hAnsi="Cambria Math"/>
                    <w:bCs/>
                    <w:i/>
                    <w:iCs/>
                    <w:color w:val="000000" w:themeColor="text1"/>
                  </w:rPr>
                </m:ctrlPr>
              </m:sSubPr>
              <m:e>
                <m:r>
                  <w:rPr>
                    <w:rFonts w:ascii="Cambria Math" w:hAnsi="Cambria Math"/>
                    <w:color w:val="000000" w:themeColor="text1"/>
                  </w:rPr>
                  <m:t>s</m:t>
                </m:r>
              </m:e>
              <m:sub>
                <m:r>
                  <w:rPr>
                    <w:rFonts w:ascii="Cambria Math" w:hAnsi="Cambria Math"/>
                    <w:color w:val="000000" w:themeColor="text1"/>
                  </w:rPr>
                  <m:t>x</m:t>
                </m:r>
              </m:sub>
            </m:sSub>
            <m:r>
              <w:rPr>
                <w:rFonts w:ascii="Cambria Math" w:hAnsi="Cambria Math"/>
                <w:color w:val="000000" w:themeColor="text1"/>
              </w:rPr>
              <m:t>,d</m:t>
            </m:r>
          </m:sub>
        </m:sSub>
      </m:oMath>
      <w:r w:rsidR="00371719">
        <w:rPr>
          <w:rFonts w:eastAsiaTheme="minorEastAsia"/>
          <w:bCs/>
          <w:iCs/>
          <w:color w:val="000000" w:themeColor="text1"/>
        </w:rPr>
        <w:t xml:space="preserve"> is an estimate of the growth rate relative to the pool as a whole (i.e. a strain with </w:t>
      </w:r>
      <m:oMath>
        <m:sSub>
          <m:sSubPr>
            <m:ctrlPr>
              <w:rPr>
                <w:rFonts w:ascii="Cambria Math" w:hAnsi="Cambria Math"/>
                <w:bCs/>
                <w:i/>
                <w:iCs/>
                <w:color w:val="000000" w:themeColor="text1"/>
              </w:rPr>
            </m:ctrlPr>
          </m:sSubPr>
          <m:e>
            <m:r>
              <w:rPr>
                <w:rFonts w:ascii="Cambria Math" w:hAnsi="Cambria Math"/>
                <w:color w:val="000000" w:themeColor="text1"/>
              </w:rPr>
              <m:t>g</m:t>
            </m:r>
          </m:e>
          <m:sub>
            <m:sSub>
              <m:sSubPr>
                <m:ctrlPr>
                  <w:rPr>
                    <w:rFonts w:ascii="Cambria Math" w:hAnsi="Cambria Math"/>
                    <w:bCs/>
                    <w:i/>
                    <w:iCs/>
                    <w:color w:val="000000" w:themeColor="text1"/>
                  </w:rPr>
                </m:ctrlPr>
              </m:sSubPr>
              <m:e>
                <m:r>
                  <w:rPr>
                    <w:rFonts w:ascii="Cambria Math" w:hAnsi="Cambria Math"/>
                    <w:color w:val="000000" w:themeColor="text1"/>
                  </w:rPr>
                  <m:t>s</m:t>
                </m:r>
              </m:e>
              <m:sub>
                <m:r>
                  <w:rPr>
                    <w:rFonts w:ascii="Cambria Math" w:hAnsi="Cambria Math"/>
                    <w:color w:val="000000" w:themeColor="text1"/>
                  </w:rPr>
                  <m:t>x</m:t>
                </m:r>
              </m:sub>
            </m:sSub>
            <m:r>
              <w:rPr>
                <w:rFonts w:ascii="Cambria Math" w:hAnsi="Cambria Math"/>
                <w:color w:val="000000" w:themeColor="text1"/>
              </w:rPr>
              <m:t>,d</m:t>
            </m:r>
          </m:sub>
        </m:sSub>
        <m:r>
          <w:rPr>
            <w:rFonts w:ascii="Cambria Math" w:eastAsiaTheme="minorEastAsia" w:hAnsi="Cambria Math"/>
            <w:color w:val="000000" w:themeColor="text1"/>
          </w:rPr>
          <m:t>=1</m:t>
        </m:r>
      </m:oMath>
      <w:r w:rsidR="00371719">
        <w:rPr>
          <w:rFonts w:eastAsiaTheme="minorEastAsia"/>
          <w:bCs/>
          <w:iCs/>
          <w:color w:val="000000" w:themeColor="text1"/>
        </w:rPr>
        <w:t xml:space="preserve"> perfectly ‘keeps up’ with the pool).</w:t>
      </w:r>
      <w:r w:rsidR="009D2CEF">
        <w:rPr>
          <w:rFonts w:eastAsiaTheme="minorEastAsia"/>
          <w:bCs/>
          <w:iCs/>
          <w:color w:val="000000" w:themeColor="text1"/>
        </w:rPr>
        <w:t xml:space="preserve">  </w:t>
      </w:r>
      <w:r w:rsidR="00EF6685">
        <w:rPr>
          <w:rFonts w:eastAsiaTheme="minorEastAsia"/>
          <w:bCs/>
          <w:iCs/>
          <w:color w:val="000000" w:themeColor="text1"/>
        </w:rPr>
        <w:t xml:space="preserve">In practice, </w:t>
      </w:r>
      <m:oMath>
        <m:sSub>
          <m:sSubPr>
            <m:ctrlPr>
              <w:rPr>
                <w:rFonts w:ascii="Cambria Math" w:hAnsi="Cambria Math"/>
                <w:bCs/>
                <w:i/>
                <w:iCs/>
                <w:color w:val="000000" w:themeColor="text1"/>
              </w:rPr>
            </m:ctrlPr>
          </m:sSubPr>
          <m:e>
            <m:r>
              <w:rPr>
                <w:rFonts w:ascii="Cambria Math" w:hAnsi="Cambria Math"/>
                <w:color w:val="000000" w:themeColor="text1"/>
              </w:rPr>
              <m:t>g</m:t>
            </m:r>
          </m:e>
          <m:sub>
            <m:sSub>
              <m:sSubPr>
                <m:ctrlPr>
                  <w:rPr>
                    <w:rFonts w:ascii="Cambria Math" w:hAnsi="Cambria Math"/>
                    <w:bCs/>
                    <w:i/>
                    <w:iCs/>
                    <w:color w:val="000000" w:themeColor="text1"/>
                  </w:rPr>
                </m:ctrlPr>
              </m:sSubPr>
              <m:e>
                <m:r>
                  <w:rPr>
                    <w:rFonts w:ascii="Cambria Math" w:hAnsi="Cambria Math"/>
                    <w:color w:val="000000" w:themeColor="text1"/>
                  </w:rPr>
                  <m:t>s</m:t>
                </m:r>
              </m:e>
              <m:sub>
                <m:r>
                  <w:rPr>
                    <w:rFonts w:ascii="Cambria Math" w:hAnsi="Cambria Math"/>
                    <w:color w:val="000000" w:themeColor="text1"/>
                  </w:rPr>
                  <m:t>x</m:t>
                </m:r>
              </m:sub>
            </m:sSub>
            <m:r>
              <w:rPr>
                <w:rFonts w:ascii="Cambria Math" w:hAnsi="Cambria Math"/>
                <w:color w:val="000000" w:themeColor="text1"/>
              </w:rPr>
              <m:t>,d</m:t>
            </m:r>
          </m:sub>
        </m:sSub>
      </m:oMath>
      <w:r w:rsidR="00EF6685">
        <w:rPr>
          <w:rFonts w:eastAsiaTheme="minorEastAsia"/>
          <w:bCs/>
          <w:iCs/>
          <w:color w:val="000000" w:themeColor="text1"/>
        </w:rPr>
        <w:t xml:space="preserve"> estimates the average </w:t>
      </w:r>
      <w:r w:rsidR="00BB20FB">
        <w:rPr>
          <w:rFonts w:eastAsiaTheme="minorEastAsia"/>
          <w:bCs/>
          <w:iCs/>
          <w:color w:val="000000" w:themeColor="text1"/>
        </w:rPr>
        <w:t xml:space="preserve">relative </w:t>
      </w:r>
      <w:r w:rsidR="000B2E9C">
        <w:rPr>
          <w:rFonts w:eastAsiaTheme="minorEastAsia"/>
          <w:color w:val="000000" w:themeColor="text1"/>
        </w:rPr>
        <w:t xml:space="preserve">exponential </w:t>
      </w:r>
      <w:r w:rsidR="00EF6685">
        <w:rPr>
          <w:rFonts w:eastAsiaTheme="minorEastAsia"/>
          <w:bCs/>
          <w:iCs/>
          <w:color w:val="000000" w:themeColor="text1"/>
        </w:rPr>
        <w:t>growth rate</w:t>
      </w:r>
      <w:r w:rsidR="00371719">
        <w:rPr>
          <w:rFonts w:eastAsiaTheme="minorEastAsia"/>
          <w:bCs/>
          <w:iCs/>
          <w:color w:val="000000" w:themeColor="text1"/>
        </w:rPr>
        <w:t xml:space="preserve"> </w:t>
      </w:r>
      <w:r w:rsidR="00EF6685">
        <w:rPr>
          <w:rFonts w:eastAsiaTheme="minorEastAsia"/>
          <w:bCs/>
          <w:iCs/>
          <w:color w:val="000000" w:themeColor="text1"/>
        </w:rPr>
        <w:t xml:space="preserve">from 0 to </w:t>
      </w:r>
      <m:oMath>
        <m:r>
          <w:rPr>
            <w:rFonts w:ascii="Cambria Math" w:hAnsi="Cambria Math"/>
            <w:color w:val="000000" w:themeColor="text1"/>
          </w:rPr>
          <m:t>T</m:t>
        </m:r>
      </m:oMath>
      <w:r w:rsidR="00EF6685">
        <w:rPr>
          <w:rFonts w:eastAsiaTheme="minorEastAsia"/>
          <w:color w:val="000000" w:themeColor="text1"/>
        </w:rPr>
        <w:t xml:space="preserve"> </w:t>
      </w:r>
      <w:r w:rsidR="00D2331D">
        <w:rPr>
          <w:rFonts w:eastAsiaTheme="minorEastAsia"/>
          <w:color w:val="000000" w:themeColor="text1"/>
        </w:rPr>
        <w:t xml:space="preserve">(e.g. a prolonged lag phase </w:t>
      </w:r>
      <w:r w:rsidR="00371719">
        <w:rPr>
          <w:rFonts w:eastAsiaTheme="minorEastAsia"/>
          <w:color w:val="000000" w:themeColor="text1"/>
        </w:rPr>
        <w:t>effectively</w:t>
      </w:r>
      <w:r w:rsidR="00D2331D">
        <w:rPr>
          <w:rFonts w:eastAsiaTheme="minorEastAsia"/>
          <w:color w:val="000000" w:themeColor="text1"/>
        </w:rPr>
        <w:t xml:space="preserve"> lower</w:t>
      </w:r>
      <w:r w:rsidR="00371719">
        <w:rPr>
          <w:rFonts w:eastAsiaTheme="minorEastAsia"/>
          <w:color w:val="000000" w:themeColor="text1"/>
        </w:rPr>
        <w:t>s the</w:t>
      </w:r>
      <w:r w:rsidR="00D2331D">
        <w:rPr>
          <w:rFonts w:eastAsiaTheme="minorEastAsia"/>
          <w:color w:val="000000" w:themeColor="text1"/>
        </w:rPr>
        <w:t xml:space="preserve"> average exponential growth rate)</w:t>
      </w:r>
      <w:r w:rsidR="00EF6685">
        <w:rPr>
          <w:rFonts w:eastAsiaTheme="minorEastAsia"/>
          <w:color w:val="000000" w:themeColor="text1"/>
        </w:rPr>
        <w:t xml:space="preserve">.  </w:t>
      </w:r>
      <w:r w:rsidR="00EE2F08">
        <w:rPr>
          <w:rFonts w:eastAsiaTheme="minorEastAsia"/>
          <w:bCs/>
          <w:iCs/>
          <w:color w:val="000000" w:themeColor="text1"/>
        </w:rPr>
        <w:t xml:space="preserve">For linear regression and neural network training, the minimum </w:t>
      </w:r>
      <m:oMath>
        <m:r>
          <w:rPr>
            <w:rFonts w:ascii="Cambria Math" w:hAnsi="Cambria Math"/>
            <w:color w:val="000000" w:themeColor="text1"/>
          </w:rPr>
          <m:t>g</m:t>
        </m:r>
      </m:oMath>
      <w:r w:rsidR="00EE2F08">
        <w:rPr>
          <w:rFonts w:eastAsiaTheme="minorEastAsia"/>
          <w:color w:val="000000" w:themeColor="text1"/>
        </w:rPr>
        <w:t xml:space="preserve"> is set to 1e-10 to avoid numerical errors in the </w:t>
      </w:r>
      <w:r w:rsidR="00EF6685">
        <w:rPr>
          <w:rFonts w:eastAsiaTheme="minorEastAsia"/>
          <w:color w:val="000000" w:themeColor="text1"/>
        </w:rPr>
        <w:t xml:space="preserve">respective </w:t>
      </w:r>
      <w:r w:rsidR="00EE2F08">
        <w:rPr>
          <w:rFonts w:eastAsiaTheme="minorEastAsia"/>
          <w:color w:val="000000" w:themeColor="text1"/>
        </w:rPr>
        <w:t xml:space="preserve">algorithms. </w:t>
      </w:r>
      <w:r w:rsidR="00EE2F08">
        <w:rPr>
          <w:rFonts w:eastAsiaTheme="minorEastAsia"/>
          <w:bCs/>
          <w:iCs/>
          <w:color w:val="000000" w:themeColor="text1"/>
        </w:rPr>
        <w:t xml:space="preserve"> </w:t>
      </w:r>
      <w:r w:rsidR="00E76A36">
        <w:rPr>
          <w:rFonts w:eastAsiaTheme="minorEastAsia"/>
          <w:bCs/>
          <w:iCs/>
          <w:color w:val="000000" w:themeColor="text1"/>
        </w:rPr>
        <w:t xml:space="preserve">To obtain the resistance for each strain </w:t>
      </w:r>
      <w:r w:rsidR="00A13902">
        <w:rPr>
          <w:rFonts w:eastAsiaTheme="minorEastAsia"/>
          <w:bCs/>
          <w:iCs/>
          <w:color w:val="000000" w:themeColor="text1"/>
        </w:rPr>
        <w:t xml:space="preserve">in each drug </w:t>
      </w:r>
      <w:r w:rsidR="00E76A36">
        <w:rPr>
          <w:rFonts w:eastAsiaTheme="minorEastAsia"/>
          <w:bCs/>
          <w:iCs/>
          <w:color w:val="000000" w:themeColor="text1"/>
        </w:rPr>
        <w:t>(</w:t>
      </w:r>
      <m:oMath>
        <m:sSub>
          <m:sSubPr>
            <m:ctrlPr>
              <w:rPr>
                <w:rFonts w:ascii="Cambria Math" w:hAnsi="Cambria Math"/>
                <w:bCs/>
                <w:i/>
                <w:iCs/>
                <w:color w:val="000000" w:themeColor="text1"/>
              </w:rPr>
            </m:ctrlPr>
          </m:sSubPr>
          <m:e>
            <m:r>
              <w:rPr>
                <w:rFonts w:ascii="Cambria Math" w:hAnsi="Cambria Math"/>
                <w:color w:val="000000" w:themeColor="text1"/>
              </w:rPr>
              <m:t>r</m:t>
            </m:r>
          </m:e>
          <m:sub>
            <m:sSub>
              <m:sSubPr>
                <m:ctrlPr>
                  <w:rPr>
                    <w:rFonts w:ascii="Cambria Math" w:hAnsi="Cambria Math"/>
                    <w:bCs/>
                    <w:i/>
                    <w:iCs/>
                    <w:color w:val="000000" w:themeColor="text1"/>
                  </w:rPr>
                </m:ctrlPr>
              </m:sSubPr>
              <m:e>
                <m:r>
                  <w:rPr>
                    <w:rFonts w:ascii="Cambria Math" w:hAnsi="Cambria Math"/>
                    <w:color w:val="000000" w:themeColor="text1"/>
                  </w:rPr>
                  <m:t>s</m:t>
                </m:r>
              </m:e>
              <m:sub>
                <m:r>
                  <w:rPr>
                    <w:rFonts w:ascii="Cambria Math" w:hAnsi="Cambria Math"/>
                    <w:color w:val="000000" w:themeColor="text1"/>
                  </w:rPr>
                  <m:t>x</m:t>
                </m:r>
              </m:sub>
            </m:sSub>
            <m:r>
              <w:rPr>
                <w:rFonts w:ascii="Cambria Math" w:hAnsi="Cambria Math"/>
                <w:color w:val="000000" w:themeColor="text1"/>
              </w:rPr>
              <m:t>,d</m:t>
            </m:r>
          </m:sub>
        </m:sSub>
        <m:r>
          <w:rPr>
            <w:rFonts w:ascii="Cambria Math" w:hAnsi="Cambria Math"/>
            <w:color w:val="000000" w:themeColor="text1"/>
          </w:rPr>
          <m:t>)</m:t>
        </m:r>
      </m:oMath>
      <w:r w:rsidR="00E76A36">
        <w:rPr>
          <w:rFonts w:eastAsiaTheme="minorEastAsia"/>
          <w:bCs/>
          <w:iCs/>
          <w:color w:val="000000" w:themeColor="text1"/>
        </w:rPr>
        <w:t xml:space="preserve">, </w:t>
      </w:r>
      <m:oMath>
        <m:sSub>
          <m:sSubPr>
            <m:ctrlPr>
              <w:rPr>
                <w:rFonts w:ascii="Cambria Math" w:hAnsi="Cambria Math"/>
                <w:bCs/>
                <w:i/>
                <w:iCs/>
                <w:color w:val="000000" w:themeColor="text1"/>
              </w:rPr>
            </m:ctrlPr>
          </m:sSubPr>
          <m:e>
            <m:r>
              <w:rPr>
                <w:rFonts w:ascii="Cambria Math" w:hAnsi="Cambria Math"/>
                <w:color w:val="000000" w:themeColor="text1"/>
              </w:rPr>
              <m:t>g</m:t>
            </m:r>
          </m:e>
          <m:sub>
            <m:sSub>
              <m:sSubPr>
                <m:ctrlPr>
                  <w:rPr>
                    <w:rFonts w:ascii="Cambria Math" w:hAnsi="Cambria Math"/>
                    <w:bCs/>
                    <w:i/>
                    <w:iCs/>
                    <w:color w:val="000000" w:themeColor="text1"/>
                  </w:rPr>
                </m:ctrlPr>
              </m:sSubPr>
              <m:e>
                <m:r>
                  <w:rPr>
                    <w:rFonts w:ascii="Cambria Math" w:hAnsi="Cambria Math"/>
                    <w:color w:val="000000" w:themeColor="text1"/>
                  </w:rPr>
                  <m:t>s</m:t>
                </m:r>
              </m:e>
              <m:sub>
                <m:r>
                  <w:rPr>
                    <w:rFonts w:ascii="Cambria Math" w:hAnsi="Cambria Math"/>
                    <w:color w:val="000000" w:themeColor="text1"/>
                  </w:rPr>
                  <m:t>x</m:t>
                </m:r>
              </m:sub>
            </m:sSub>
            <m:r>
              <w:rPr>
                <w:rFonts w:ascii="Cambria Math" w:hAnsi="Cambria Math"/>
                <w:color w:val="000000" w:themeColor="text1"/>
              </w:rPr>
              <m:t>,d</m:t>
            </m:r>
          </m:sub>
        </m:sSub>
      </m:oMath>
      <w:r w:rsidR="00E76A36">
        <w:rPr>
          <w:rFonts w:eastAsiaTheme="minorEastAsia"/>
          <w:bCs/>
          <w:iCs/>
          <w:color w:val="000000" w:themeColor="text1"/>
        </w:rPr>
        <w:t xml:space="preserve"> is divided by growth in the DMSO control (</w:t>
      </w:r>
      <m:oMath>
        <m:sSub>
          <m:sSubPr>
            <m:ctrlPr>
              <w:rPr>
                <w:rFonts w:ascii="Cambria Math" w:hAnsi="Cambria Math"/>
                <w:bCs/>
                <w:i/>
                <w:iCs/>
                <w:color w:val="000000" w:themeColor="text1"/>
              </w:rPr>
            </m:ctrlPr>
          </m:sSubPr>
          <m:e>
            <m:r>
              <w:rPr>
                <w:rFonts w:ascii="Cambria Math" w:hAnsi="Cambria Math"/>
                <w:color w:val="000000" w:themeColor="text1"/>
              </w:rPr>
              <m:t>g</m:t>
            </m:r>
          </m:e>
          <m:sub>
            <m:sSub>
              <m:sSubPr>
                <m:ctrlPr>
                  <w:rPr>
                    <w:rFonts w:ascii="Cambria Math" w:hAnsi="Cambria Math"/>
                    <w:bCs/>
                    <w:i/>
                    <w:iCs/>
                    <w:color w:val="000000" w:themeColor="text1"/>
                  </w:rPr>
                </m:ctrlPr>
              </m:sSubPr>
              <m:e>
                <m:r>
                  <w:rPr>
                    <w:rFonts w:ascii="Cambria Math" w:hAnsi="Cambria Math"/>
                    <w:color w:val="000000" w:themeColor="text1"/>
                  </w:rPr>
                  <m:t>s</m:t>
                </m:r>
              </m:e>
              <m:sub>
                <m:r>
                  <w:rPr>
                    <w:rFonts w:ascii="Cambria Math" w:hAnsi="Cambria Math"/>
                    <w:color w:val="000000" w:themeColor="text1"/>
                  </w:rPr>
                  <m:t>x</m:t>
                </m:r>
              </m:sub>
            </m:sSub>
            <m:r>
              <w:rPr>
                <w:rFonts w:ascii="Cambria Math" w:hAnsi="Cambria Math"/>
                <w:color w:val="000000" w:themeColor="text1"/>
              </w:rPr>
              <m:t>,DMSO</m:t>
            </m:r>
          </m:sub>
        </m:sSub>
        <m:r>
          <w:rPr>
            <w:rFonts w:ascii="Cambria Math" w:hAnsi="Cambria Math"/>
            <w:color w:val="000000" w:themeColor="text1"/>
          </w:rPr>
          <m:t>)</m:t>
        </m:r>
      </m:oMath>
      <w:r w:rsidR="00EC0185">
        <w:rPr>
          <w:rFonts w:eastAsiaTheme="minorEastAsia"/>
          <w:bCs/>
          <w:iCs/>
          <w:color w:val="000000" w:themeColor="text1"/>
        </w:rPr>
        <w:t>:</w:t>
      </w:r>
    </w:p>
    <w:p w14:paraId="6D1B5D79" w14:textId="77777777" w:rsidR="00EC0185" w:rsidRDefault="00EC0185" w:rsidP="00224FCB">
      <w:pPr>
        <w:rPr>
          <w:rFonts w:eastAsiaTheme="minorEastAsia"/>
          <w:bCs/>
          <w:iCs/>
          <w:color w:val="000000" w:themeColor="text1"/>
        </w:rPr>
      </w:pPr>
    </w:p>
    <w:p w14:paraId="1B1F3E4A" w14:textId="6986C008" w:rsidR="00E43666" w:rsidRDefault="00960F7E" w:rsidP="00EC0185">
      <w:pPr>
        <w:jc w:val="center"/>
        <w:rPr>
          <w:bCs/>
          <w:iCs/>
          <w:color w:val="000000" w:themeColor="text1"/>
        </w:rPr>
      </w:pPr>
      <m:oMathPara>
        <m:oMath>
          <m:sSub>
            <m:sSubPr>
              <m:ctrlPr>
                <w:rPr>
                  <w:rFonts w:ascii="Cambria Math" w:hAnsi="Cambria Math"/>
                  <w:bCs/>
                  <w:i/>
                  <w:iCs/>
                  <w:color w:val="000000" w:themeColor="text1"/>
                </w:rPr>
              </m:ctrlPr>
            </m:sSubPr>
            <m:e>
              <m:r>
                <w:rPr>
                  <w:rFonts w:ascii="Cambria Math" w:hAnsi="Cambria Math"/>
                  <w:color w:val="000000" w:themeColor="text1"/>
                </w:rPr>
                <m:t>r</m:t>
              </m:r>
            </m:e>
            <m:sub>
              <m:sSub>
                <m:sSubPr>
                  <m:ctrlPr>
                    <w:rPr>
                      <w:rFonts w:ascii="Cambria Math" w:hAnsi="Cambria Math"/>
                      <w:bCs/>
                      <w:i/>
                      <w:iCs/>
                      <w:color w:val="000000" w:themeColor="text1"/>
                    </w:rPr>
                  </m:ctrlPr>
                </m:sSubPr>
                <m:e>
                  <m:r>
                    <w:rPr>
                      <w:rFonts w:ascii="Cambria Math" w:hAnsi="Cambria Math"/>
                      <w:color w:val="000000" w:themeColor="text1"/>
                    </w:rPr>
                    <m:t>s</m:t>
                  </m:r>
                </m:e>
                <m:sub>
                  <m:r>
                    <w:rPr>
                      <w:rFonts w:ascii="Cambria Math" w:hAnsi="Cambria Math"/>
                      <w:color w:val="000000" w:themeColor="text1"/>
                    </w:rPr>
                    <m:t>x</m:t>
                  </m:r>
                </m:sub>
              </m:sSub>
              <m:r>
                <w:rPr>
                  <w:rFonts w:ascii="Cambria Math" w:hAnsi="Cambria Math"/>
                  <w:color w:val="000000" w:themeColor="text1"/>
                </w:rPr>
                <m:t>,d</m:t>
              </m:r>
            </m:sub>
          </m:sSub>
          <m:r>
            <w:rPr>
              <w:rFonts w:ascii="Cambria Math" w:eastAsiaTheme="minorEastAsia" w:hAnsi="Cambria Math"/>
              <w:color w:val="000000" w:themeColor="text1"/>
            </w:rPr>
            <m:t>=</m:t>
          </m:r>
          <m:f>
            <m:fPr>
              <m:ctrlPr>
                <w:rPr>
                  <w:rFonts w:ascii="Cambria Math" w:eastAsiaTheme="minorEastAsia" w:hAnsi="Cambria Math"/>
                  <w:bCs/>
                  <w:i/>
                  <w:iCs/>
                  <w:color w:val="000000" w:themeColor="text1"/>
                </w:rPr>
              </m:ctrlPr>
            </m:fPr>
            <m:num>
              <m:sSub>
                <m:sSubPr>
                  <m:ctrlPr>
                    <w:rPr>
                      <w:rFonts w:ascii="Cambria Math" w:hAnsi="Cambria Math"/>
                      <w:bCs/>
                      <w:i/>
                      <w:iCs/>
                      <w:color w:val="000000" w:themeColor="text1"/>
                    </w:rPr>
                  </m:ctrlPr>
                </m:sSubPr>
                <m:e>
                  <m:r>
                    <w:rPr>
                      <w:rFonts w:ascii="Cambria Math" w:hAnsi="Cambria Math"/>
                      <w:color w:val="000000" w:themeColor="text1"/>
                    </w:rPr>
                    <m:t>g</m:t>
                  </m:r>
                </m:e>
                <m:sub>
                  <m:sSub>
                    <m:sSubPr>
                      <m:ctrlPr>
                        <w:rPr>
                          <w:rFonts w:ascii="Cambria Math" w:hAnsi="Cambria Math"/>
                          <w:bCs/>
                          <w:i/>
                          <w:iCs/>
                          <w:color w:val="000000" w:themeColor="text1"/>
                        </w:rPr>
                      </m:ctrlPr>
                    </m:sSubPr>
                    <m:e>
                      <m:r>
                        <w:rPr>
                          <w:rFonts w:ascii="Cambria Math" w:hAnsi="Cambria Math"/>
                          <w:color w:val="000000" w:themeColor="text1"/>
                        </w:rPr>
                        <m:t>s</m:t>
                      </m:r>
                    </m:e>
                    <m:sub>
                      <m:r>
                        <w:rPr>
                          <w:rFonts w:ascii="Cambria Math" w:hAnsi="Cambria Math"/>
                          <w:color w:val="000000" w:themeColor="text1"/>
                        </w:rPr>
                        <m:t>x</m:t>
                      </m:r>
                    </m:sub>
                  </m:sSub>
                  <m:r>
                    <w:rPr>
                      <w:rFonts w:ascii="Cambria Math" w:hAnsi="Cambria Math"/>
                      <w:color w:val="000000" w:themeColor="text1"/>
                    </w:rPr>
                    <m:t>,d</m:t>
                  </m:r>
                </m:sub>
              </m:sSub>
            </m:num>
            <m:den>
              <m:sSub>
                <m:sSubPr>
                  <m:ctrlPr>
                    <w:rPr>
                      <w:rFonts w:ascii="Cambria Math" w:hAnsi="Cambria Math"/>
                      <w:bCs/>
                      <w:i/>
                      <w:iCs/>
                      <w:color w:val="000000" w:themeColor="text1"/>
                    </w:rPr>
                  </m:ctrlPr>
                </m:sSubPr>
                <m:e>
                  <m:r>
                    <w:rPr>
                      <w:rFonts w:ascii="Cambria Math" w:hAnsi="Cambria Math"/>
                      <w:color w:val="000000" w:themeColor="text1"/>
                    </w:rPr>
                    <m:t>g</m:t>
                  </m:r>
                </m:e>
                <m:sub>
                  <m:sSub>
                    <m:sSubPr>
                      <m:ctrlPr>
                        <w:rPr>
                          <w:rFonts w:ascii="Cambria Math" w:hAnsi="Cambria Math"/>
                          <w:bCs/>
                          <w:i/>
                          <w:iCs/>
                          <w:color w:val="000000" w:themeColor="text1"/>
                        </w:rPr>
                      </m:ctrlPr>
                    </m:sSubPr>
                    <m:e>
                      <m:r>
                        <w:rPr>
                          <w:rFonts w:ascii="Cambria Math" w:hAnsi="Cambria Math"/>
                          <w:color w:val="000000" w:themeColor="text1"/>
                        </w:rPr>
                        <m:t>s</m:t>
                      </m:r>
                    </m:e>
                    <m:sub>
                      <m:r>
                        <w:rPr>
                          <w:rFonts w:ascii="Cambria Math" w:hAnsi="Cambria Math"/>
                          <w:color w:val="000000" w:themeColor="text1"/>
                        </w:rPr>
                        <m:t>x</m:t>
                      </m:r>
                    </m:sub>
                  </m:sSub>
                  <m:r>
                    <w:rPr>
                      <w:rFonts w:ascii="Cambria Math" w:hAnsi="Cambria Math"/>
                      <w:color w:val="000000" w:themeColor="text1"/>
                    </w:rPr>
                    <m:t>,DMSO</m:t>
                  </m:r>
                </m:sub>
              </m:sSub>
            </m:den>
          </m:f>
        </m:oMath>
      </m:oMathPara>
    </w:p>
    <w:p w14:paraId="1FE597C8" w14:textId="166E70D8" w:rsidR="000D489D" w:rsidRDefault="000D489D" w:rsidP="00224FCB">
      <w:pPr>
        <w:rPr>
          <w:bCs/>
          <w:iCs/>
          <w:color w:val="000000" w:themeColor="text1"/>
        </w:rPr>
      </w:pPr>
    </w:p>
    <w:p w14:paraId="7D19C77B" w14:textId="3A79AA91" w:rsidR="00E92C13" w:rsidRPr="006C42C2" w:rsidRDefault="00913B12" w:rsidP="00325E97">
      <w:pPr>
        <w:jc w:val="both"/>
        <w:rPr>
          <w:rFonts w:eastAsiaTheme="minorEastAsia"/>
          <w:bCs/>
          <w:iCs/>
          <w:color w:val="000000" w:themeColor="text1"/>
        </w:rPr>
      </w:pPr>
      <w:r>
        <w:rPr>
          <w:bCs/>
          <w:iCs/>
          <w:color w:val="000000" w:themeColor="text1"/>
        </w:rPr>
        <w:t xml:space="preserve">We note that </w:t>
      </w:r>
      <w:r w:rsidR="000A2148">
        <w:rPr>
          <w:bCs/>
          <w:iCs/>
          <w:color w:val="000000" w:themeColor="text1"/>
        </w:rPr>
        <w:t xml:space="preserve">experimental uncertainty in the collected </w:t>
      </w:r>
      <w:r w:rsidR="0092433C">
        <w:rPr>
          <w:bCs/>
          <w:iCs/>
          <w:color w:val="000000" w:themeColor="text1"/>
        </w:rPr>
        <w:t>generation times</w:t>
      </w:r>
      <w:r w:rsidR="000A2148">
        <w:rPr>
          <w:bCs/>
          <w:iCs/>
          <w:color w:val="000000" w:themeColor="text1"/>
        </w:rPr>
        <w:t xml:space="preserve"> </w:t>
      </w:r>
      <w:r w:rsidR="000A2148">
        <w:rPr>
          <w:bCs/>
          <w:i/>
          <w:iCs/>
          <w:color w:val="000000" w:themeColor="text1"/>
        </w:rPr>
        <w:t>t</w:t>
      </w:r>
      <w:r w:rsidR="00A76FC1">
        <w:rPr>
          <w:bCs/>
          <w:i/>
          <w:iCs/>
          <w:color w:val="000000" w:themeColor="text1"/>
        </w:rPr>
        <w:t xml:space="preserve"> </w:t>
      </w:r>
      <w:r w:rsidR="00A76FC1">
        <w:rPr>
          <w:bCs/>
          <w:iCs/>
          <w:color w:val="000000" w:themeColor="text1"/>
        </w:rPr>
        <w:t xml:space="preserve">can introduce </w:t>
      </w:r>
      <w:r w:rsidR="00203339">
        <w:rPr>
          <w:bCs/>
          <w:iCs/>
          <w:color w:val="000000" w:themeColor="text1"/>
        </w:rPr>
        <w:t xml:space="preserve">some </w:t>
      </w:r>
      <w:r w:rsidR="00FB1AB1">
        <w:rPr>
          <w:bCs/>
          <w:iCs/>
          <w:color w:val="000000" w:themeColor="text1"/>
        </w:rPr>
        <w:t>range uncertainty</w:t>
      </w:r>
      <w:r w:rsidR="00B8741C">
        <w:rPr>
          <w:bCs/>
          <w:iCs/>
          <w:color w:val="000000" w:themeColor="text1"/>
        </w:rPr>
        <w:t xml:space="preserve"> in </w:t>
      </w:r>
      <m:oMath>
        <m:sSub>
          <m:sSubPr>
            <m:ctrlPr>
              <w:rPr>
                <w:rFonts w:ascii="Cambria Math" w:hAnsi="Cambria Math"/>
                <w:bCs/>
                <w:i/>
                <w:iCs/>
                <w:color w:val="000000" w:themeColor="text1"/>
              </w:rPr>
            </m:ctrlPr>
          </m:sSubPr>
          <m:e>
            <m:r>
              <w:rPr>
                <w:rFonts w:ascii="Cambria Math" w:hAnsi="Cambria Math"/>
                <w:color w:val="000000" w:themeColor="text1"/>
              </w:rPr>
              <m:t>r</m:t>
            </m:r>
          </m:e>
          <m:sub>
            <m:sSub>
              <m:sSubPr>
                <m:ctrlPr>
                  <w:rPr>
                    <w:rFonts w:ascii="Cambria Math" w:hAnsi="Cambria Math"/>
                    <w:bCs/>
                    <w:i/>
                    <w:iCs/>
                    <w:color w:val="000000" w:themeColor="text1"/>
                  </w:rPr>
                </m:ctrlPr>
              </m:sSubPr>
              <m:e>
                <m:r>
                  <w:rPr>
                    <w:rFonts w:ascii="Cambria Math" w:hAnsi="Cambria Math"/>
                    <w:color w:val="000000" w:themeColor="text1"/>
                  </w:rPr>
                  <m:t>s</m:t>
                </m:r>
              </m:e>
              <m:sub>
                <m:r>
                  <w:rPr>
                    <w:rFonts w:ascii="Cambria Math" w:hAnsi="Cambria Math"/>
                    <w:color w:val="000000" w:themeColor="text1"/>
                  </w:rPr>
                  <m:t>x</m:t>
                </m:r>
              </m:sub>
            </m:sSub>
            <m:r>
              <w:rPr>
                <w:rFonts w:ascii="Cambria Math" w:hAnsi="Cambria Math"/>
                <w:color w:val="000000" w:themeColor="text1"/>
              </w:rPr>
              <m:t>,d</m:t>
            </m:r>
          </m:sub>
        </m:sSub>
      </m:oMath>
      <w:r w:rsidR="005B60EA">
        <w:rPr>
          <w:rFonts w:eastAsiaTheme="minorEastAsia"/>
          <w:bCs/>
          <w:iCs/>
          <w:color w:val="000000" w:themeColor="text1"/>
        </w:rPr>
        <w:t xml:space="preserve">, </w:t>
      </w:r>
      <w:r w:rsidR="00D9511C">
        <w:rPr>
          <w:rFonts w:eastAsiaTheme="minorEastAsia"/>
          <w:bCs/>
          <w:iCs/>
          <w:color w:val="000000" w:themeColor="text1"/>
        </w:rPr>
        <w:t>such that resistance estimates from the MAT</w:t>
      </w:r>
      <w:r w:rsidR="00D9511C" w:rsidRPr="00D9511C">
        <w:rPr>
          <w:rFonts w:eastAsiaTheme="minorEastAsia"/>
          <w:b/>
          <w:bCs/>
          <w:iCs/>
          <w:color w:val="000000" w:themeColor="text1"/>
        </w:rPr>
        <w:t>a</w:t>
      </w:r>
      <w:r w:rsidR="00D9511C">
        <w:rPr>
          <w:rFonts w:eastAsiaTheme="minorEastAsia"/>
          <w:bCs/>
          <w:iCs/>
          <w:color w:val="000000" w:themeColor="text1"/>
        </w:rPr>
        <w:t xml:space="preserve"> and MAT</w:t>
      </w:r>
      <w:r w:rsidR="00D9511C" w:rsidRPr="00D9511C">
        <w:rPr>
          <w:rFonts w:eastAsiaTheme="minorEastAsia"/>
          <w:b/>
          <w:bCs/>
          <w:iCs/>
          <w:color w:val="000000" w:themeColor="text1"/>
          <w:lang w:val="el-GR"/>
        </w:rPr>
        <w:t>α</w:t>
      </w:r>
      <w:r w:rsidR="00D9511C" w:rsidRPr="00A228D8">
        <w:rPr>
          <w:rFonts w:eastAsiaTheme="minorEastAsia"/>
          <w:bCs/>
          <w:iCs/>
          <w:color w:val="000000" w:themeColor="text1"/>
        </w:rPr>
        <w:t xml:space="preserve"> </w:t>
      </w:r>
      <w:r w:rsidR="00A228D8">
        <w:rPr>
          <w:rFonts w:eastAsiaTheme="minorEastAsia"/>
          <w:bCs/>
          <w:iCs/>
          <w:color w:val="000000" w:themeColor="text1"/>
        </w:rPr>
        <w:t xml:space="preserve">pool </w:t>
      </w:r>
      <w:r w:rsidR="00FB1AB1">
        <w:rPr>
          <w:rFonts w:eastAsiaTheme="minorEastAsia"/>
          <w:bCs/>
          <w:iCs/>
          <w:color w:val="000000" w:themeColor="text1"/>
        </w:rPr>
        <w:t>may</w:t>
      </w:r>
      <w:r w:rsidR="00970806">
        <w:rPr>
          <w:rFonts w:eastAsiaTheme="minorEastAsia"/>
          <w:bCs/>
          <w:iCs/>
          <w:color w:val="000000" w:themeColor="text1"/>
        </w:rPr>
        <w:t xml:space="preserve"> be highly correlated, but may differ</w:t>
      </w:r>
      <w:r w:rsidR="004F6376">
        <w:rPr>
          <w:rFonts w:eastAsiaTheme="minorEastAsia"/>
          <w:bCs/>
          <w:iCs/>
          <w:color w:val="000000" w:themeColor="text1"/>
        </w:rPr>
        <w:t xml:space="preserve"> in range</w:t>
      </w:r>
      <w:r w:rsidR="005B60EA">
        <w:rPr>
          <w:rFonts w:eastAsiaTheme="minorEastAsia"/>
          <w:bCs/>
          <w:iCs/>
          <w:color w:val="000000" w:themeColor="text1"/>
        </w:rPr>
        <w:t xml:space="preserve"> </w:t>
      </w:r>
      <w:r w:rsidR="003A4E9A">
        <w:rPr>
          <w:rFonts w:eastAsiaTheme="minorEastAsia"/>
          <w:bCs/>
          <w:iCs/>
          <w:color w:val="000000" w:themeColor="text1"/>
        </w:rPr>
        <w:t xml:space="preserve">in some drugs </w:t>
      </w:r>
      <w:r w:rsidR="005B60EA">
        <w:rPr>
          <w:rFonts w:eastAsiaTheme="minorEastAsia"/>
          <w:bCs/>
          <w:iCs/>
          <w:color w:val="000000" w:themeColor="text1"/>
        </w:rPr>
        <w:t>(</w:t>
      </w:r>
      <w:r w:rsidR="004452EF">
        <w:rPr>
          <w:rFonts w:eastAsiaTheme="minorEastAsia"/>
          <w:bCs/>
          <w:iCs/>
          <w:color w:val="000000" w:themeColor="text1"/>
        </w:rPr>
        <w:t xml:space="preserve">Figure </w:t>
      </w:r>
      <w:r w:rsidR="005B60EA">
        <w:rPr>
          <w:rFonts w:eastAsiaTheme="minorEastAsia"/>
          <w:bCs/>
          <w:iCs/>
          <w:color w:val="000000" w:themeColor="text1"/>
        </w:rPr>
        <w:t>S</w:t>
      </w:r>
      <w:r w:rsidR="00B97491">
        <w:rPr>
          <w:rFonts w:eastAsiaTheme="minorEastAsia"/>
          <w:bCs/>
          <w:iCs/>
          <w:color w:val="000000" w:themeColor="text1"/>
        </w:rPr>
        <w:t>5</w:t>
      </w:r>
      <w:r w:rsidR="005B60EA">
        <w:rPr>
          <w:rFonts w:eastAsiaTheme="minorEastAsia"/>
          <w:bCs/>
          <w:iCs/>
          <w:color w:val="000000" w:themeColor="text1"/>
        </w:rPr>
        <w:t>)</w:t>
      </w:r>
      <w:r w:rsidR="00B8741C">
        <w:rPr>
          <w:rFonts w:eastAsiaTheme="minorEastAsia"/>
          <w:bCs/>
          <w:iCs/>
          <w:color w:val="000000" w:themeColor="text1"/>
        </w:rPr>
        <w:t xml:space="preserve">.  </w:t>
      </w:r>
      <w:r w:rsidR="005B60EA">
        <w:rPr>
          <w:rFonts w:eastAsiaTheme="minorEastAsia"/>
          <w:bCs/>
          <w:iCs/>
          <w:color w:val="000000" w:themeColor="text1"/>
        </w:rPr>
        <w:t xml:space="preserve">To </w:t>
      </w:r>
      <w:r w:rsidR="00B217F8">
        <w:rPr>
          <w:rFonts w:eastAsiaTheme="minorEastAsia"/>
          <w:bCs/>
          <w:iCs/>
          <w:color w:val="000000" w:themeColor="text1"/>
        </w:rPr>
        <w:t xml:space="preserve">correct for </w:t>
      </w:r>
      <w:r w:rsidR="009E3EE6">
        <w:rPr>
          <w:rFonts w:eastAsiaTheme="minorEastAsia"/>
          <w:bCs/>
          <w:iCs/>
          <w:color w:val="000000" w:themeColor="text1"/>
        </w:rPr>
        <w:t xml:space="preserve">any </w:t>
      </w:r>
      <w:r w:rsidR="00B217F8">
        <w:rPr>
          <w:rFonts w:eastAsiaTheme="minorEastAsia"/>
          <w:bCs/>
          <w:iCs/>
          <w:color w:val="000000" w:themeColor="text1"/>
        </w:rPr>
        <w:t>potential</w:t>
      </w:r>
      <w:r w:rsidR="00ED15EA">
        <w:rPr>
          <w:rFonts w:eastAsiaTheme="minorEastAsia"/>
          <w:bCs/>
          <w:iCs/>
          <w:color w:val="000000" w:themeColor="text1"/>
        </w:rPr>
        <w:t xml:space="preserve"> </w:t>
      </w:r>
      <w:r w:rsidR="006C42C2">
        <w:rPr>
          <w:rFonts w:eastAsiaTheme="minorEastAsia"/>
          <w:bCs/>
          <w:iCs/>
          <w:color w:val="000000" w:themeColor="text1"/>
        </w:rPr>
        <w:t>pool-of-origin</w:t>
      </w:r>
      <w:r w:rsidR="00ED15EA">
        <w:rPr>
          <w:rFonts w:eastAsiaTheme="minorEastAsia"/>
          <w:bCs/>
          <w:iCs/>
          <w:color w:val="000000" w:themeColor="text1"/>
        </w:rPr>
        <w:t xml:space="preserve"> effects in </w:t>
      </w:r>
      <m:oMath>
        <m:sSub>
          <m:sSubPr>
            <m:ctrlPr>
              <w:rPr>
                <w:rFonts w:ascii="Cambria Math" w:hAnsi="Cambria Math"/>
                <w:bCs/>
                <w:i/>
                <w:iCs/>
                <w:color w:val="000000" w:themeColor="text1"/>
              </w:rPr>
            </m:ctrlPr>
          </m:sSubPr>
          <m:e>
            <m:r>
              <w:rPr>
                <w:rFonts w:ascii="Cambria Math" w:hAnsi="Cambria Math"/>
                <w:color w:val="000000" w:themeColor="text1"/>
              </w:rPr>
              <m:t>r</m:t>
            </m:r>
          </m:e>
          <m:sub>
            <m:sSub>
              <m:sSubPr>
                <m:ctrlPr>
                  <w:rPr>
                    <w:rFonts w:ascii="Cambria Math" w:hAnsi="Cambria Math"/>
                    <w:bCs/>
                    <w:i/>
                    <w:iCs/>
                    <w:color w:val="000000" w:themeColor="text1"/>
                  </w:rPr>
                </m:ctrlPr>
              </m:sSubPr>
              <m:e>
                <m:r>
                  <w:rPr>
                    <w:rFonts w:ascii="Cambria Math" w:hAnsi="Cambria Math"/>
                    <w:color w:val="000000" w:themeColor="text1"/>
                  </w:rPr>
                  <m:t>s</m:t>
                </m:r>
              </m:e>
              <m:sub>
                <m:r>
                  <w:rPr>
                    <w:rFonts w:ascii="Cambria Math" w:hAnsi="Cambria Math"/>
                    <w:color w:val="000000" w:themeColor="text1"/>
                  </w:rPr>
                  <m:t>x</m:t>
                </m:r>
              </m:sub>
            </m:sSub>
            <m:r>
              <w:rPr>
                <w:rFonts w:ascii="Cambria Math" w:hAnsi="Cambria Math"/>
                <w:color w:val="000000" w:themeColor="text1"/>
              </w:rPr>
              <m:t>,d</m:t>
            </m:r>
          </m:sub>
        </m:sSub>
      </m:oMath>
      <w:r w:rsidR="00ED15EA">
        <w:rPr>
          <w:rFonts w:eastAsiaTheme="minorEastAsia"/>
          <w:bCs/>
          <w:iCs/>
          <w:color w:val="000000" w:themeColor="text1"/>
        </w:rPr>
        <w:t xml:space="preserve"> </w:t>
      </w:r>
      <w:r w:rsidR="006C42C2">
        <w:rPr>
          <w:rFonts w:eastAsiaTheme="minorEastAsia"/>
          <w:bCs/>
          <w:iCs/>
          <w:color w:val="000000" w:themeColor="text1"/>
        </w:rPr>
        <w:t>arising from merging the MAT</w:t>
      </w:r>
      <w:r w:rsidR="006C42C2" w:rsidRPr="00D9511C">
        <w:rPr>
          <w:rFonts w:eastAsiaTheme="minorEastAsia"/>
          <w:b/>
          <w:bCs/>
          <w:iCs/>
          <w:color w:val="000000" w:themeColor="text1"/>
        </w:rPr>
        <w:t>a</w:t>
      </w:r>
      <w:r w:rsidR="006C42C2">
        <w:rPr>
          <w:rFonts w:eastAsiaTheme="minorEastAsia"/>
          <w:bCs/>
          <w:iCs/>
          <w:color w:val="000000" w:themeColor="text1"/>
        </w:rPr>
        <w:t xml:space="preserve"> and MAT</w:t>
      </w:r>
      <w:r w:rsidR="006C42C2" w:rsidRPr="00D9511C">
        <w:rPr>
          <w:rFonts w:eastAsiaTheme="minorEastAsia"/>
          <w:b/>
          <w:bCs/>
          <w:iCs/>
          <w:color w:val="000000" w:themeColor="text1"/>
          <w:lang w:val="el-GR"/>
        </w:rPr>
        <w:t>α</w:t>
      </w:r>
      <w:r w:rsidR="006C42C2">
        <w:rPr>
          <w:rFonts w:eastAsiaTheme="minorEastAsia"/>
          <w:b/>
          <w:bCs/>
          <w:iCs/>
          <w:color w:val="000000" w:themeColor="text1"/>
        </w:rPr>
        <w:t xml:space="preserve"> </w:t>
      </w:r>
      <w:r w:rsidR="006C42C2" w:rsidRPr="00A02411">
        <w:rPr>
          <w:rFonts w:eastAsiaTheme="minorEastAsia"/>
          <w:bCs/>
          <w:iCs/>
          <w:color w:val="000000" w:themeColor="text1"/>
        </w:rPr>
        <w:t>po</w:t>
      </w:r>
      <w:r w:rsidR="006C42C2">
        <w:rPr>
          <w:rFonts w:eastAsiaTheme="minorEastAsia"/>
          <w:bCs/>
          <w:iCs/>
          <w:color w:val="000000" w:themeColor="text1"/>
        </w:rPr>
        <w:t>pulations</w:t>
      </w:r>
      <w:r w:rsidR="00093472">
        <w:rPr>
          <w:rFonts w:eastAsiaTheme="minorEastAsia"/>
          <w:bCs/>
          <w:iCs/>
          <w:color w:val="000000" w:themeColor="text1"/>
        </w:rPr>
        <w:t xml:space="preserve">, we </w:t>
      </w:r>
      <w:r w:rsidR="00BF2A5E">
        <w:rPr>
          <w:rFonts w:eastAsiaTheme="minorEastAsia"/>
          <w:bCs/>
          <w:iCs/>
          <w:color w:val="000000" w:themeColor="text1"/>
        </w:rPr>
        <w:t xml:space="preserve">use the </w:t>
      </w:r>
      <w:r w:rsidR="001D74AB">
        <w:rPr>
          <w:rFonts w:eastAsiaTheme="minorEastAsia"/>
          <w:bCs/>
          <w:iCs/>
          <w:color w:val="000000" w:themeColor="text1"/>
        </w:rPr>
        <w:t>line of best fit</w:t>
      </w:r>
      <w:r w:rsidR="00BF2A5E">
        <w:rPr>
          <w:rFonts w:eastAsiaTheme="minorEastAsia"/>
          <w:bCs/>
          <w:iCs/>
          <w:color w:val="000000" w:themeColor="text1"/>
        </w:rPr>
        <w:t xml:space="preserve"> derived in </w:t>
      </w:r>
      <w:r w:rsidR="004452EF">
        <w:rPr>
          <w:rFonts w:eastAsiaTheme="minorEastAsia"/>
          <w:bCs/>
          <w:iCs/>
          <w:color w:val="000000" w:themeColor="text1"/>
        </w:rPr>
        <w:t xml:space="preserve">Figure </w:t>
      </w:r>
      <w:r w:rsidR="00BF2A5E">
        <w:rPr>
          <w:rFonts w:eastAsiaTheme="minorEastAsia"/>
          <w:bCs/>
          <w:iCs/>
          <w:color w:val="000000" w:themeColor="text1"/>
        </w:rPr>
        <w:t>S</w:t>
      </w:r>
      <w:r w:rsidR="00B97491">
        <w:rPr>
          <w:rFonts w:eastAsiaTheme="minorEastAsia"/>
          <w:bCs/>
          <w:iCs/>
          <w:color w:val="000000" w:themeColor="text1"/>
        </w:rPr>
        <w:t>5</w:t>
      </w:r>
      <w:r w:rsidR="00BF2A5E">
        <w:rPr>
          <w:rFonts w:eastAsiaTheme="minorEastAsia"/>
          <w:bCs/>
          <w:iCs/>
          <w:color w:val="000000" w:themeColor="text1"/>
        </w:rPr>
        <w:t xml:space="preserve"> to rescale </w:t>
      </w:r>
      <m:oMath>
        <m:sSub>
          <m:sSubPr>
            <m:ctrlPr>
              <w:rPr>
                <w:rFonts w:ascii="Cambria Math" w:hAnsi="Cambria Math"/>
                <w:bCs/>
                <w:i/>
                <w:iCs/>
                <w:color w:val="000000" w:themeColor="text1"/>
              </w:rPr>
            </m:ctrlPr>
          </m:sSubPr>
          <m:e>
            <m:r>
              <w:rPr>
                <w:rFonts w:ascii="Cambria Math" w:hAnsi="Cambria Math"/>
                <w:color w:val="000000" w:themeColor="text1"/>
              </w:rPr>
              <m:t>r</m:t>
            </m:r>
          </m:e>
          <m:sub>
            <m:sSub>
              <m:sSubPr>
                <m:ctrlPr>
                  <w:rPr>
                    <w:rFonts w:ascii="Cambria Math" w:hAnsi="Cambria Math"/>
                    <w:bCs/>
                    <w:i/>
                    <w:iCs/>
                    <w:color w:val="000000" w:themeColor="text1"/>
                  </w:rPr>
                </m:ctrlPr>
              </m:sSubPr>
              <m:e>
                <m:r>
                  <w:rPr>
                    <w:rFonts w:ascii="Cambria Math" w:hAnsi="Cambria Math"/>
                    <w:color w:val="000000" w:themeColor="text1"/>
                  </w:rPr>
                  <m:t>s</m:t>
                </m:r>
              </m:e>
              <m:sub>
                <m:r>
                  <w:rPr>
                    <w:rFonts w:ascii="Cambria Math" w:hAnsi="Cambria Math"/>
                    <w:color w:val="000000" w:themeColor="text1"/>
                  </w:rPr>
                  <m:t>x</m:t>
                </m:r>
              </m:sub>
            </m:sSub>
            <m:r>
              <w:rPr>
                <w:rFonts w:ascii="Cambria Math" w:hAnsi="Cambria Math"/>
                <w:color w:val="000000" w:themeColor="text1"/>
              </w:rPr>
              <m:t>,d</m:t>
            </m:r>
          </m:sub>
        </m:sSub>
      </m:oMath>
      <w:r w:rsidR="00BF2A5E">
        <w:rPr>
          <w:rFonts w:eastAsiaTheme="minorEastAsia"/>
          <w:bCs/>
          <w:iCs/>
          <w:color w:val="000000" w:themeColor="text1"/>
        </w:rPr>
        <w:t xml:space="preserve"> estimates from the MAT</w:t>
      </w:r>
      <w:r w:rsidR="00BF2A5E" w:rsidRPr="00BF2A5E">
        <w:rPr>
          <w:rFonts w:eastAsiaTheme="minorEastAsia"/>
          <w:b/>
          <w:bCs/>
          <w:iCs/>
          <w:color w:val="000000" w:themeColor="text1"/>
        </w:rPr>
        <w:t>a</w:t>
      </w:r>
      <w:r w:rsidR="00BF2A5E">
        <w:rPr>
          <w:rFonts w:eastAsiaTheme="minorEastAsia"/>
          <w:b/>
          <w:bCs/>
          <w:iCs/>
          <w:color w:val="000000" w:themeColor="text1"/>
        </w:rPr>
        <w:t xml:space="preserve"> </w:t>
      </w:r>
      <w:r w:rsidR="00BF2A5E">
        <w:rPr>
          <w:rFonts w:eastAsiaTheme="minorEastAsia"/>
          <w:bCs/>
          <w:iCs/>
          <w:color w:val="000000" w:themeColor="text1"/>
        </w:rPr>
        <w:t>pool to match the MAT</w:t>
      </w:r>
      <w:r w:rsidR="00BF2A5E" w:rsidRPr="00D9511C">
        <w:rPr>
          <w:rFonts w:eastAsiaTheme="minorEastAsia"/>
          <w:b/>
          <w:bCs/>
          <w:iCs/>
          <w:color w:val="000000" w:themeColor="text1"/>
          <w:lang w:val="el-GR"/>
        </w:rPr>
        <w:t>α</w:t>
      </w:r>
      <w:r w:rsidR="001D74AB">
        <w:rPr>
          <w:rFonts w:eastAsiaTheme="minorEastAsia"/>
          <w:bCs/>
          <w:iCs/>
          <w:color w:val="000000" w:themeColor="text1"/>
        </w:rPr>
        <w:t xml:space="preserve"> pool before merging.</w:t>
      </w:r>
      <w:r w:rsidR="00E92C13">
        <w:rPr>
          <w:rFonts w:eastAsiaTheme="minorEastAsia"/>
          <w:bCs/>
          <w:iCs/>
          <w:color w:val="000000" w:themeColor="text1"/>
        </w:rPr>
        <w:t xml:space="preserve">  Any small remaining effects are handled by plate-of-origin </w:t>
      </w:r>
      <w:r w:rsidR="005302D7">
        <w:rPr>
          <w:rFonts w:eastAsiaTheme="minorEastAsia"/>
          <w:bCs/>
          <w:iCs/>
          <w:color w:val="000000" w:themeColor="text1"/>
        </w:rPr>
        <w:t xml:space="preserve">terms </w:t>
      </w:r>
      <w:r w:rsidR="00E92C13">
        <w:rPr>
          <w:rFonts w:eastAsiaTheme="minorEastAsia"/>
          <w:bCs/>
          <w:iCs/>
          <w:color w:val="000000" w:themeColor="text1"/>
        </w:rPr>
        <w:t xml:space="preserve">in linear </w:t>
      </w:r>
      <w:r w:rsidR="004922D2">
        <w:rPr>
          <w:rFonts w:eastAsiaTheme="minorEastAsia"/>
          <w:bCs/>
          <w:iCs/>
          <w:color w:val="000000" w:themeColor="text1"/>
        </w:rPr>
        <w:t>model</w:t>
      </w:r>
      <w:r w:rsidR="00E92C13">
        <w:rPr>
          <w:rFonts w:eastAsiaTheme="minorEastAsia"/>
          <w:bCs/>
          <w:iCs/>
          <w:color w:val="000000" w:themeColor="text1"/>
        </w:rPr>
        <w:t>ing (below).</w:t>
      </w:r>
    </w:p>
    <w:p w14:paraId="63986EC3" w14:textId="77777777" w:rsidR="00CF0F00" w:rsidRDefault="00CF0F00" w:rsidP="00224FCB">
      <w:pPr>
        <w:rPr>
          <w:bCs/>
          <w:iCs/>
          <w:color w:val="000000" w:themeColor="text1"/>
        </w:rPr>
      </w:pPr>
    </w:p>
    <w:p w14:paraId="63AA56CA" w14:textId="54167F85" w:rsidR="00580B25" w:rsidRPr="00233F15" w:rsidRDefault="00DC2F0F" w:rsidP="00224FCB">
      <w:pPr>
        <w:jc w:val="both"/>
        <w:outlineLvl w:val="0"/>
        <w:rPr>
          <w:b/>
          <w:bCs/>
          <w:iCs/>
          <w:color w:val="000000" w:themeColor="text1"/>
        </w:rPr>
      </w:pPr>
      <w:r w:rsidRPr="00233F15">
        <w:rPr>
          <w:b/>
          <w:bCs/>
          <w:iCs/>
          <w:color w:val="000000" w:themeColor="text1"/>
        </w:rPr>
        <w:t xml:space="preserve">Finding </w:t>
      </w:r>
      <w:r w:rsidR="00996366">
        <w:rPr>
          <w:b/>
          <w:bCs/>
          <w:iCs/>
          <w:color w:val="000000" w:themeColor="text1"/>
        </w:rPr>
        <w:t>c</w:t>
      </w:r>
      <w:r w:rsidR="00996366" w:rsidRPr="00233F15">
        <w:rPr>
          <w:b/>
          <w:bCs/>
          <w:iCs/>
          <w:color w:val="000000" w:themeColor="text1"/>
        </w:rPr>
        <w:t xml:space="preserve">omplex </w:t>
      </w:r>
      <w:r w:rsidR="00996366">
        <w:rPr>
          <w:b/>
          <w:bCs/>
          <w:iCs/>
          <w:color w:val="000000" w:themeColor="text1"/>
        </w:rPr>
        <w:t>g</w:t>
      </w:r>
      <w:r w:rsidR="00996366" w:rsidRPr="00233F15">
        <w:rPr>
          <w:b/>
          <w:bCs/>
          <w:iCs/>
          <w:color w:val="000000" w:themeColor="text1"/>
        </w:rPr>
        <w:t xml:space="preserve">enetic </w:t>
      </w:r>
      <w:r w:rsidR="00996366">
        <w:rPr>
          <w:b/>
          <w:bCs/>
          <w:iCs/>
          <w:color w:val="000000" w:themeColor="text1"/>
        </w:rPr>
        <w:t>i</w:t>
      </w:r>
      <w:r w:rsidR="00996366" w:rsidRPr="00233F15">
        <w:rPr>
          <w:b/>
          <w:bCs/>
          <w:iCs/>
          <w:color w:val="000000" w:themeColor="text1"/>
        </w:rPr>
        <w:t xml:space="preserve">nteractions </w:t>
      </w:r>
      <w:r w:rsidRPr="00233F15">
        <w:rPr>
          <w:b/>
          <w:bCs/>
          <w:iCs/>
          <w:color w:val="000000" w:themeColor="text1"/>
        </w:rPr>
        <w:t xml:space="preserve">using a </w:t>
      </w:r>
      <w:r w:rsidR="00996366">
        <w:rPr>
          <w:b/>
          <w:bCs/>
          <w:iCs/>
          <w:color w:val="000000" w:themeColor="text1"/>
        </w:rPr>
        <w:t>general l</w:t>
      </w:r>
      <w:r w:rsidR="00996366" w:rsidRPr="00233F15">
        <w:rPr>
          <w:b/>
          <w:bCs/>
          <w:iCs/>
          <w:color w:val="000000" w:themeColor="text1"/>
        </w:rPr>
        <w:t xml:space="preserve">inear </w:t>
      </w:r>
      <w:r w:rsidR="00996366">
        <w:rPr>
          <w:b/>
          <w:bCs/>
          <w:iCs/>
          <w:color w:val="000000" w:themeColor="text1"/>
        </w:rPr>
        <w:t>m</w:t>
      </w:r>
      <w:r w:rsidRPr="00233F15">
        <w:rPr>
          <w:b/>
          <w:bCs/>
          <w:iCs/>
          <w:color w:val="000000" w:themeColor="text1"/>
        </w:rPr>
        <w:t>odel</w:t>
      </w:r>
    </w:p>
    <w:p w14:paraId="1664D00C" w14:textId="02A34A90" w:rsidR="00131C80" w:rsidRDefault="007C1710" w:rsidP="00224FCB">
      <w:pPr>
        <w:jc w:val="both"/>
        <w:rPr>
          <w:rFonts w:eastAsiaTheme="minorEastAsia"/>
          <w:bCs/>
          <w:iCs/>
          <w:color w:val="000000" w:themeColor="text1"/>
        </w:rPr>
      </w:pPr>
      <w:r w:rsidRPr="00233F15">
        <w:rPr>
          <w:bCs/>
          <w:iCs/>
          <w:color w:val="000000" w:themeColor="text1"/>
        </w:rPr>
        <w:t>T</w:t>
      </w:r>
      <w:r w:rsidR="00131C80" w:rsidRPr="00233F15">
        <w:rPr>
          <w:bCs/>
          <w:iCs/>
          <w:color w:val="000000" w:themeColor="text1"/>
        </w:rPr>
        <w:t>he multiplicative model of genetic interactions</w:t>
      </w:r>
      <w:r w:rsidR="00EE2F08">
        <w:rPr>
          <w:bCs/>
          <w:iCs/>
          <w:color w:val="000000" w:themeColor="text1"/>
        </w:rPr>
        <w:t xml:space="preserve"> </w:t>
      </w:r>
      <w:r w:rsidR="00131C80" w:rsidRPr="00233F15">
        <w:rPr>
          <w:bCs/>
          <w:iCs/>
          <w:color w:val="000000" w:themeColor="text1"/>
        </w:rPr>
        <w:fldChar w:fldCharType="begin" w:fldLock="1"/>
      </w:r>
      <w:r w:rsidR="00F13A96">
        <w:rPr>
          <w:bCs/>
          <w:iCs/>
          <w:color w:val="000000" w:themeColor="text1"/>
        </w:rPr>
        <w:instrText>ADDIN CSL_CITATION {"citationItems":[{"id":"ITEM-1","itemData":{"DOI":"10.1073/pnas.0712255105","ISSN":"1091-6490","PMID":"18305163","abstract":"Sometimes mutations in two genes produce a phenotype that is surprising in light of each mutation's individual effects. This phenomenon, which defines genetic interaction, can reveal functional relationships between genes and pathways. For example, double mutants with surprisingly slow growth define synergistic interactions that can identify compensatory pathways or protein complexes. Recent studies have used four mathematically distinct definitions of genetic interaction (here termed Product, Additive, Log, and Min). Whether this choice holds practical consequences has not been clear, because the definitions yield identical results under some conditions. Here, we show that the choice among alternative definitions can have profound consequences. Although 52% of known synergistic genetic interactions in Saccharomyces cerevisiae were inferred according to the Min definition, we find that both Product and Log definitions (shown here to be practically equivalent) are better than Min for identifying functional relationships. Additionally, we show that the Additive and Log definitions, each commonly used in population genetics, lead to differing conclusions related to the selective advantages of sexual reproduction.","author":[{"dropping-particle":"","family":"Mani","given":"Ramamurthy","non-dropping-particle":"","parse-names":false,"suffix":""},{"dropping-particle":"","family":"St Onge","given":"Robert P","non-dropping-particle":"","parse-names":false,"suffix":""},{"dropping-particle":"","family":"Hartman","given":"John L","non-dropping-particle":"","parse-names":false,"suffix":""},{"dropping-particle":"","family":"Giaever","given":"Guri","non-dropping-particle":"","parse-names":false,"suffix":""},{"dropping-particle":"","family":"Roth","given":"Frederick P","non-dropping-particle":"","parse-names":false,"suffix":""}],"container-title":"Proceedings of the National Academy of Sciences of the United States of America","id":"ITEM-1","issue":"9","issued":{"date-parts":[["2008","3","4"]]},"page":"3461-6","title":"Defining genetic interaction.","type":"article-journal","volume":"105"},"uris":["http://www.mendeley.com/documents/?uuid=ce2dc9e7-8364-4fa0-8021-938e1ece56cc"]}],"mendeley":{"formattedCitation":"(Mani et al., 2008)","plainTextFormattedCitation":"(Mani et al., 2008)","previouslyFormattedCitation":"(Mani et al., 2008)"},"properties":{"noteIndex":0},"schema":"https://github.com/citation-style-language/schema/raw/master/csl-citation.json"}</w:instrText>
      </w:r>
      <w:r w:rsidR="00131C80" w:rsidRPr="00233F15">
        <w:rPr>
          <w:bCs/>
          <w:iCs/>
          <w:color w:val="000000" w:themeColor="text1"/>
        </w:rPr>
        <w:fldChar w:fldCharType="separate"/>
      </w:r>
      <w:r w:rsidR="00D659A1" w:rsidRPr="00D659A1">
        <w:rPr>
          <w:bCs/>
          <w:iCs/>
          <w:noProof/>
          <w:color w:val="000000" w:themeColor="text1"/>
        </w:rPr>
        <w:t>(Mani et al., 2008)</w:t>
      </w:r>
      <w:r w:rsidR="00131C80" w:rsidRPr="00233F15">
        <w:rPr>
          <w:bCs/>
          <w:iCs/>
          <w:color w:val="000000" w:themeColor="text1"/>
        </w:rPr>
        <w:fldChar w:fldCharType="end"/>
      </w:r>
      <w:r w:rsidR="00415BD3" w:rsidRPr="00233F15">
        <w:rPr>
          <w:bCs/>
          <w:iCs/>
          <w:color w:val="000000" w:themeColor="text1"/>
        </w:rPr>
        <w:t xml:space="preserve"> was applied to</w:t>
      </w:r>
      <w:r w:rsidR="00B56B19" w:rsidRPr="00233F15">
        <w:rPr>
          <w:bCs/>
          <w:iCs/>
          <w:color w:val="000000" w:themeColor="text1"/>
        </w:rPr>
        <w:t xml:space="preserve"> the</w:t>
      </w:r>
      <w:r w:rsidR="00131C80" w:rsidRPr="00233F15">
        <w:rPr>
          <w:bCs/>
          <w:iCs/>
          <w:color w:val="000000" w:themeColor="text1"/>
        </w:rPr>
        <w:t xml:space="preserve"> </w:t>
      </w:r>
      <m:oMath>
        <m:r>
          <w:rPr>
            <w:rFonts w:ascii="Cambria Math" w:eastAsiaTheme="minorEastAsia" w:hAnsi="Cambria Math"/>
            <w:color w:val="000000" w:themeColor="text1"/>
          </w:rPr>
          <m:t>r</m:t>
        </m:r>
      </m:oMath>
      <w:r w:rsidR="00B56B19" w:rsidRPr="00233F15">
        <w:rPr>
          <w:rFonts w:eastAsiaTheme="minorEastAsia"/>
          <w:bCs/>
          <w:iCs/>
          <w:color w:val="000000" w:themeColor="text1"/>
        </w:rPr>
        <w:t xml:space="preserve"> metric.  In this model, </w:t>
      </w:r>
      <w:r w:rsidR="00131C80" w:rsidRPr="00233F15">
        <w:rPr>
          <w:rFonts w:eastAsiaTheme="minorEastAsia"/>
          <w:bCs/>
          <w:iCs/>
          <w:color w:val="000000" w:themeColor="text1"/>
        </w:rPr>
        <w:t xml:space="preserve">the </w:t>
      </w:r>
      <w:r w:rsidR="00123BB1" w:rsidRPr="00233F15">
        <w:rPr>
          <w:rFonts w:eastAsiaTheme="minorEastAsia"/>
          <w:bCs/>
          <w:iCs/>
          <w:color w:val="000000" w:themeColor="text1"/>
        </w:rPr>
        <w:t xml:space="preserve">expected </w:t>
      </w:r>
      <w:r w:rsidR="00131C80" w:rsidRPr="00233F15">
        <w:rPr>
          <w:rFonts w:eastAsiaTheme="minorEastAsia"/>
          <w:bCs/>
          <w:iCs/>
          <w:color w:val="000000" w:themeColor="text1"/>
        </w:rPr>
        <w:t>resistance of a</w:t>
      </w:r>
      <w:r w:rsidR="00123BB1" w:rsidRPr="00233F15">
        <w:rPr>
          <w:rFonts w:eastAsiaTheme="minorEastAsia"/>
          <w:bCs/>
          <w:iCs/>
          <w:color w:val="000000" w:themeColor="text1"/>
        </w:rPr>
        <w:t xml:space="preserve"> double knockout</w:t>
      </w:r>
      <w:r w:rsidR="00131C80" w:rsidRPr="00233F15">
        <w:rPr>
          <w:rFonts w:eastAsiaTheme="minorEastAsia"/>
          <w:bCs/>
          <w:iCs/>
          <w:color w:val="000000" w:themeColor="text1"/>
        </w:rPr>
        <w:t xml:space="preserve"> strain</w:t>
      </w:r>
      <w:r w:rsidR="00123BB1" w:rsidRPr="00233F15">
        <w:rPr>
          <w:rFonts w:eastAsiaTheme="minorEastAsia"/>
          <w:bCs/>
          <w:iCs/>
          <w:color w:val="000000" w:themeColor="text1"/>
        </w:rPr>
        <w:t xml:space="preserve"> </w:t>
      </w:r>
      <m:oMath>
        <m:r>
          <w:rPr>
            <w:rFonts w:ascii="Cambria Math" w:eastAsiaTheme="minorEastAsia" w:hAnsi="Cambria Math"/>
            <w:color w:val="000000" w:themeColor="text1"/>
          </w:rPr>
          <m:t xml:space="preserve">x∆y∆ </m:t>
        </m:r>
      </m:oMath>
      <w:r w:rsidR="00A45D85" w:rsidRPr="00233F15">
        <w:rPr>
          <w:rFonts w:eastAsiaTheme="minorEastAsia"/>
          <w:bCs/>
          <w:iCs/>
          <w:color w:val="000000" w:themeColor="text1"/>
        </w:rPr>
        <w:t xml:space="preserve">in a given drug </w:t>
      </w:r>
      <w:r w:rsidR="00653032" w:rsidRPr="00233F15">
        <w:rPr>
          <w:rFonts w:eastAsiaTheme="minorEastAsia"/>
          <w:bCs/>
          <w:iCs/>
          <w:color w:val="000000" w:themeColor="text1"/>
        </w:rPr>
        <w:t>(</w:t>
      </w:r>
      <m:oMath>
        <m:sSub>
          <m:sSubPr>
            <m:ctrlPr>
              <w:rPr>
                <w:rFonts w:ascii="Cambria Math" w:eastAsiaTheme="minorEastAsia" w:hAnsi="Cambria Math"/>
                <w:bCs/>
                <w:i/>
                <w:iCs/>
                <w:color w:val="000000" w:themeColor="text1"/>
              </w:rPr>
            </m:ctrlPr>
          </m:sSubPr>
          <m:e>
            <m:acc>
              <m:accPr>
                <m:ctrlPr>
                  <w:rPr>
                    <w:rFonts w:ascii="Cambria Math" w:eastAsiaTheme="minorEastAsia" w:hAnsi="Cambria Math"/>
                    <w:bCs/>
                    <w:i/>
                    <w:iCs/>
                    <w:color w:val="000000" w:themeColor="text1"/>
                  </w:rPr>
                </m:ctrlPr>
              </m:accPr>
              <m:e>
                <m:r>
                  <w:rPr>
                    <w:rFonts w:ascii="Cambria Math" w:eastAsiaTheme="minorEastAsia" w:hAnsi="Cambria Math"/>
                    <w:color w:val="000000" w:themeColor="text1"/>
                  </w:rPr>
                  <m:t>r</m:t>
                </m:r>
              </m:e>
            </m:acc>
          </m:e>
          <m:sub>
            <m:r>
              <w:rPr>
                <w:rFonts w:ascii="Cambria Math" w:eastAsiaTheme="minorEastAsia" w:hAnsi="Cambria Math"/>
                <w:color w:val="000000" w:themeColor="text1"/>
              </w:rPr>
              <m:t>x∆y∆,d</m:t>
            </m:r>
          </m:sub>
        </m:sSub>
      </m:oMath>
      <w:r w:rsidR="00653032" w:rsidRPr="00233F15">
        <w:rPr>
          <w:rFonts w:eastAsiaTheme="minorEastAsia"/>
          <w:bCs/>
          <w:iCs/>
          <w:color w:val="000000" w:themeColor="text1"/>
        </w:rPr>
        <w:t>)</w:t>
      </w:r>
      <w:r w:rsidR="00123BB1" w:rsidRPr="00233F15">
        <w:rPr>
          <w:rFonts w:eastAsiaTheme="minorEastAsia"/>
          <w:bCs/>
          <w:iCs/>
          <w:color w:val="000000" w:themeColor="text1"/>
        </w:rPr>
        <w:t xml:space="preserve"> </w:t>
      </w:r>
      <w:r w:rsidR="00A45D85" w:rsidRPr="00233F15">
        <w:rPr>
          <w:rFonts w:eastAsiaTheme="minorEastAsia"/>
          <w:bCs/>
          <w:iCs/>
          <w:color w:val="000000" w:themeColor="text1"/>
        </w:rPr>
        <w:t>is</w:t>
      </w:r>
      <w:r w:rsidR="00123BB1" w:rsidRPr="00233F15">
        <w:rPr>
          <w:rFonts w:eastAsiaTheme="minorEastAsia"/>
          <w:bCs/>
          <w:iCs/>
          <w:color w:val="000000" w:themeColor="text1"/>
        </w:rPr>
        <w:t xml:space="preserve"> the</w:t>
      </w:r>
      <w:r w:rsidRPr="00233F15">
        <w:rPr>
          <w:rFonts w:eastAsiaTheme="minorEastAsia"/>
          <w:bCs/>
          <w:iCs/>
          <w:color w:val="000000" w:themeColor="text1"/>
        </w:rPr>
        <w:t xml:space="preserve"> p</w:t>
      </w:r>
      <w:r w:rsidR="00653032" w:rsidRPr="00233F15">
        <w:rPr>
          <w:rFonts w:eastAsiaTheme="minorEastAsia"/>
          <w:bCs/>
          <w:iCs/>
          <w:color w:val="000000" w:themeColor="text1"/>
        </w:rPr>
        <w:t>roduct of the resistances of the corresponding single knockout strains:</w:t>
      </w:r>
    </w:p>
    <w:p w14:paraId="07F7FCAB" w14:textId="77777777" w:rsidR="00EB395E" w:rsidRPr="00233F15" w:rsidRDefault="00EB395E" w:rsidP="00224FCB">
      <w:pPr>
        <w:jc w:val="both"/>
        <w:rPr>
          <w:rFonts w:eastAsiaTheme="minorEastAsia"/>
          <w:bCs/>
          <w:iCs/>
          <w:color w:val="000000" w:themeColor="text1"/>
        </w:rPr>
      </w:pPr>
    </w:p>
    <w:p w14:paraId="09193FB4" w14:textId="55203376" w:rsidR="00653032" w:rsidRPr="00EB395E" w:rsidRDefault="00960F7E" w:rsidP="00EB395E">
      <w:pPr>
        <w:pStyle w:val="ListParagraph"/>
        <w:numPr>
          <w:ilvl w:val="0"/>
          <w:numId w:val="2"/>
        </w:numPr>
        <w:jc w:val="center"/>
        <w:rPr>
          <w:rFonts w:eastAsiaTheme="minorEastAsia"/>
          <w:bCs/>
          <w:iCs/>
          <w:color w:val="000000" w:themeColor="text1"/>
        </w:rPr>
      </w:pPr>
      <m:oMath>
        <m:sSub>
          <m:sSubPr>
            <m:ctrlPr>
              <w:rPr>
                <w:rFonts w:ascii="Cambria Math" w:eastAsiaTheme="minorEastAsia" w:hAnsi="Cambria Math"/>
                <w:bCs/>
                <w:i/>
                <w:iCs/>
                <w:color w:val="000000" w:themeColor="text1"/>
              </w:rPr>
            </m:ctrlPr>
          </m:sSubPr>
          <m:e>
            <m:acc>
              <m:accPr>
                <m:ctrlPr>
                  <w:rPr>
                    <w:rFonts w:ascii="Cambria Math" w:eastAsiaTheme="minorEastAsia" w:hAnsi="Cambria Math"/>
                    <w:bCs/>
                    <w:i/>
                    <w:iCs/>
                    <w:color w:val="000000" w:themeColor="text1"/>
                  </w:rPr>
                </m:ctrlPr>
              </m:accPr>
              <m:e>
                <m:r>
                  <w:rPr>
                    <w:rFonts w:ascii="Cambria Math" w:eastAsiaTheme="minorEastAsia" w:hAnsi="Cambria Math"/>
                    <w:color w:val="000000" w:themeColor="text1"/>
                  </w:rPr>
                  <m:t>r</m:t>
                </m:r>
              </m:e>
            </m:acc>
          </m:e>
          <m:sub>
            <m:r>
              <w:rPr>
                <w:rFonts w:ascii="Cambria Math" w:eastAsiaTheme="minorEastAsia" w:hAnsi="Cambria Math"/>
                <w:color w:val="000000" w:themeColor="text1"/>
              </w:rPr>
              <m:t>x∆y∆,d</m:t>
            </m:r>
          </m:sub>
        </m:sSub>
        <m:r>
          <w:rPr>
            <w:rFonts w:ascii="Cambria Math" w:eastAsiaTheme="minorEastAsia" w:hAnsi="Cambria Math"/>
            <w:color w:val="000000" w:themeColor="text1"/>
          </w:rPr>
          <m:t>=</m:t>
        </m:r>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r</m:t>
            </m:r>
          </m:e>
          <m:sub>
            <m:r>
              <w:rPr>
                <w:rFonts w:ascii="Cambria Math" w:eastAsiaTheme="minorEastAsia" w:hAnsi="Cambria Math"/>
                <w:color w:val="000000" w:themeColor="text1"/>
              </w:rPr>
              <m:t>x∆,d</m:t>
            </m:r>
          </m:sub>
        </m:sSub>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r</m:t>
            </m:r>
          </m:e>
          <m:sub>
            <m:r>
              <w:rPr>
                <w:rFonts w:ascii="Cambria Math" w:eastAsiaTheme="minorEastAsia" w:hAnsi="Cambria Math"/>
                <w:color w:val="000000" w:themeColor="text1"/>
              </w:rPr>
              <m:t>y∆,d</m:t>
            </m:r>
          </m:sub>
        </m:sSub>
      </m:oMath>
    </w:p>
    <w:p w14:paraId="73BAFEB4" w14:textId="77777777" w:rsidR="00A13902" w:rsidRDefault="00A13902" w:rsidP="00224FCB">
      <w:pPr>
        <w:jc w:val="both"/>
        <w:rPr>
          <w:rFonts w:eastAsiaTheme="minorEastAsia"/>
          <w:bCs/>
          <w:iCs/>
          <w:color w:val="000000" w:themeColor="text1"/>
        </w:rPr>
      </w:pPr>
    </w:p>
    <w:p w14:paraId="70BD6E9F" w14:textId="501DEAAF" w:rsidR="00653032" w:rsidRDefault="00024003" w:rsidP="00224FCB">
      <w:pPr>
        <w:jc w:val="both"/>
        <w:rPr>
          <w:rFonts w:eastAsiaTheme="minorEastAsia"/>
          <w:bCs/>
          <w:iCs/>
          <w:color w:val="000000" w:themeColor="text1"/>
        </w:rPr>
      </w:pPr>
      <w:r>
        <w:rPr>
          <w:rFonts w:eastAsiaTheme="minorEastAsia"/>
          <w:bCs/>
          <w:iCs/>
          <w:color w:val="000000" w:themeColor="text1"/>
        </w:rPr>
        <w:t>To express</w:t>
      </w:r>
      <w:r w:rsidR="006C2865">
        <w:rPr>
          <w:rFonts w:eastAsiaTheme="minorEastAsia"/>
          <w:bCs/>
          <w:iCs/>
          <w:color w:val="000000" w:themeColor="text1"/>
        </w:rPr>
        <w:t xml:space="preserve"> this model in an additive form, </w:t>
      </w:r>
      <w:r w:rsidR="00FC4982">
        <w:rPr>
          <w:rFonts w:eastAsiaTheme="minorEastAsia"/>
          <w:bCs/>
          <w:iCs/>
          <w:color w:val="000000" w:themeColor="text1"/>
        </w:rPr>
        <w:t xml:space="preserve">we </w:t>
      </w:r>
      <w:r w:rsidR="002D4054">
        <w:rPr>
          <w:rFonts w:eastAsiaTheme="minorEastAsia"/>
          <w:bCs/>
          <w:iCs/>
          <w:color w:val="000000" w:themeColor="text1"/>
        </w:rPr>
        <w:t>can state</w:t>
      </w:r>
      <w:r w:rsidR="00FC4982">
        <w:rPr>
          <w:rFonts w:eastAsiaTheme="minorEastAsia"/>
          <w:bCs/>
          <w:iCs/>
          <w:color w:val="000000" w:themeColor="text1"/>
        </w:rPr>
        <w:t xml:space="preserve"> this relationship as an exponentiated sum of </w:t>
      </w:r>
      <w:r w:rsidR="00457615">
        <w:rPr>
          <w:rFonts w:eastAsiaTheme="minorEastAsia"/>
          <w:bCs/>
          <w:iCs/>
          <w:color w:val="000000" w:themeColor="text1"/>
        </w:rPr>
        <w:t xml:space="preserve">the log-resistances </w:t>
      </w:r>
      <w:r w:rsidR="00EB395E">
        <w:rPr>
          <w:rFonts w:eastAsiaTheme="minorEastAsia"/>
          <w:bCs/>
          <w:iCs/>
          <w:color w:val="000000" w:themeColor="text1"/>
        </w:rPr>
        <w:t xml:space="preserve">of the single knockouts - </w:t>
      </w:r>
      <m:oMath>
        <m:func>
          <m:funcPr>
            <m:ctrlPr>
              <w:rPr>
                <w:rFonts w:ascii="Cambria Math" w:eastAsiaTheme="minorEastAsia" w:hAnsi="Cambria Math"/>
                <w:bCs/>
                <w:i/>
                <w:iCs/>
                <w:color w:val="000000" w:themeColor="text1"/>
              </w:rPr>
            </m:ctrlPr>
          </m:funcPr>
          <m:fName>
            <m:r>
              <m:rPr>
                <m:sty m:val="p"/>
              </m:rPr>
              <w:rPr>
                <w:rFonts w:ascii="Cambria Math" w:hAnsi="Cambria Math"/>
                <w:color w:val="000000" w:themeColor="text1"/>
              </w:rPr>
              <m:t>log</m:t>
            </m:r>
          </m:fName>
          <m:e>
            <m:d>
              <m:dPr>
                <m:ctrlPr>
                  <w:rPr>
                    <w:rFonts w:ascii="Cambria Math" w:eastAsiaTheme="minorEastAsia" w:hAnsi="Cambria Math"/>
                    <w:bCs/>
                    <w:i/>
                    <w:iCs/>
                    <w:color w:val="000000" w:themeColor="text1"/>
                  </w:rPr>
                </m:ctrlPr>
              </m:dPr>
              <m:e>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r</m:t>
                    </m:r>
                  </m:e>
                  <m:sub>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s</m:t>
                        </m:r>
                      </m:e>
                      <m:sub>
                        <m:r>
                          <w:rPr>
                            <w:rFonts w:ascii="Cambria Math" w:eastAsiaTheme="minorEastAsia" w:hAnsi="Cambria Math"/>
                            <w:color w:val="000000" w:themeColor="text1"/>
                          </w:rPr>
                          <m:t>i</m:t>
                        </m:r>
                      </m:sub>
                    </m:sSub>
                    <m:r>
                      <w:rPr>
                        <w:rFonts w:ascii="Cambria Math" w:eastAsiaTheme="minorEastAsia" w:hAnsi="Cambria Math"/>
                        <w:color w:val="000000" w:themeColor="text1"/>
                      </w:rPr>
                      <m:t>,d</m:t>
                    </m:r>
                  </m:sub>
                </m:sSub>
              </m:e>
            </m:d>
          </m:e>
        </m:func>
        <m:r>
          <w:rPr>
            <w:rFonts w:ascii="Cambria Math" w:eastAsiaTheme="minorEastAsia" w:hAnsi="Cambria Math"/>
            <w:color w:val="000000" w:themeColor="text1"/>
          </w:rPr>
          <m:t>=</m:t>
        </m:r>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l</m:t>
            </m:r>
          </m:e>
          <m:sub>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s</m:t>
                </m:r>
              </m:e>
              <m:sub>
                <m:r>
                  <w:rPr>
                    <w:rFonts w:ascii="Cambria Math" w:eastAsiaTheme="minorEastAsia" w:hAnsi="Cambria Math"/>
                    <w:color w:val="000000" w:themeColor="text1"/>
                  </w:rPr>
                  <m:t>i</m:t>
                </m:r>
              </m:sub>
            </m:sSub>
            <m:r>
              <w:rPr>
                <w:rFonts w:ascii="Cambria Math" w:eastAsiaTheme="minorEastAsia" w:hAnsi="Cambria Math"/>
                <w:color w:val="000000" w:themeColor="text1"/>
              </w:rPr>
              <m:t>,d</m:t>
            </m:r>
          </m:sub>
        </m:sSub>
      </m:oMath>
      <w:r w:rsidR="00653032" w:rsidRPr="00233F15">
        <w:rPr>
          <w:rFonts w:eastAsiaTheme="minorEastAsia"/>
          <w:bCs/>
          <w:iCs/>
          <w:color w:val="000000" w:themeColor="text1"/>
        </w:rPr>
        <w:t>, so that:</w:t>
      </w:r>
    </w:p>
    <w:p w14:paraId="563D9EF3" w14:textId="77777777" w:rsidR="006C2865" w:rsidRDefault="006C2865" w:rsidP="00224FCB">
      <w:pPr>
        <w:jc w:val="both"/>
        <w:rPr>
          <w:rFonts w:eastAsiaTheme="minorEastAsia"/>
          <w:bCs/>
          <w:iCs/>
          <w:color w:val="000000" w:themeColor="text1"/>
        </w:rPr>
      </w:pPr>
    </w:p>
    <w:p w14:paraId="3D64A45F" w14:textId="08A4CB5F" w:rsidR="006C2865" w:rsidRPr="00EB395E" w:rsidRDefault="00960F7E" w:rsidP="00EB395E">
      <w:pPr>
        <w:pStyle w:val="ListParagraph"/>
        <w:numPr>
          <w:ilvl w:val="0"/>
          <w:numId w:val="2"/>
        </w:numPr>
        <w:jc w:val="center"/>
        <w:rPr>
          <w:rFonts w:eastAsiaTheme="minorEastAsia"/>
          <w:bCs/>
          <w:iCs/>
          <w:color w:val="000000" w:themeColor="text1"/>
        </w:rPr>
      </w:pPr>
      <m:oMath>
        <m:sSub>
          <m:sSubPr>
            <m:ctrlPr>
              <w:rPr>
                <w:rFonts w:ascii="Cambria Math" w:eastAsiaTheme="minorEastAsia" w:hAnsi="Cambria Math"/>
                <w:bCs/>
                <w:i/>
                <w:iCs/>
                <w:color w:val="000000" w:themeColor="text1"/>
              </w:rPr>
            </m:ctrlPr>
          </m:sSubPr>
          <m:e>
            <m:acc>
              <m:accPr>
                <m:ctrlPr>
                  <w:rPr>
                    <w:rFonts w:ascii="Cambria Math" w:eastAsiaTheme="minorEastAsia" w:hAnsi="Cambria Math"/>
                    <w:bCs/>
                    <w:i/>
                    <w:iCs/>
                    <w:color w:val="000000" w:themeColor="text1"/>
                  </w:rPr>
                </m:ctrlPr>
              </m:accPr>
              <m:e>
                <m:r>
                  <w:rPr>
                    <w:rFonts w:ascii="Cambria Math" w:eastAsiaTheme="minorEastAsia" w:hAnsi="Cambria Math"/>
                    <w:color w:val="000000" w:themeColor="text1"/>
                  </w:rPr>
                  <m:t>r</m:t>
                </m:r>
              </m:e>
            </m:acc>
          </m:e>
          <m:sub>
            <m:r>
              <w:rPr>
                <w:rFonts w:ascii="Cambria Math" w:eastAsiaTheme="minorEastAsia" w:hAnsi="Cambria Math"/>
                <w:color w:val="000000" w:themeColor="text1"/>
              </w:rPr>
              <m:t>x∆y∆,d</m:t>
            </m:r>
          </m:sub>
        </m:sSub>
        <m:r>
          <w:rPr>
            <w:rFonts w:ascii="Cambria Math" w:eastAsiaTheme="minorEastAsia" w:hAnsi="Cambria Math"/>
            <w:color w:val="000000" w:themeColor="text1"/>
          </w:rPr>
          <m:t>=</m:t>
        </m:r>
        <m:func>
          <m:funcPr>
            <m:ctrlPr>
              <w:rPr>
                <w:rFonts w:ascii="Cambria Math" w:eastAsiaTheme="minorEastAsia" w:hAnsi="Cambria Math"/>
                <w:i/>
                <w:color w:val="000000" w:themeColor="text1"/>
              </w:rPr>
            </m:ctrlPr>
          </m:funcPr>
          <m:fName>
            <m:r>
              <m:rPr>
                <m:sty m:val="p"/>
              </m:rPr>
              <w:rPr>
                <w:rFonts w:ascii="Cambria Math" w:hAnsi="Cambria Math"/>
                <w:color w:val="000000" w:themeColor="text1"/>
              </w:rPr>
              <m:t>exp</m:t>
            </m:r>
          </m:fName>
          <m:e>
            <m:r>
              <w:rPr>
                <w:rFonts w:ascii="Cambria Math" w:eastAsiaTheme="minorEastAsia" w:hAnsi="Cambria Math"/>
                <w:color w:val="000000" w:themeColor="text1"/>
              </w:rPr>
              <m:t>(</m:t>
            </m:r>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l</m:t>
                </m:r>
              </m:e>
              <m:sub>
                <m:r>
                  <w:rPr>
                    <w:rFonts w:ascii="Cambria Math" w:eastAsiaTheme="minorEastAsia" w:hAnsi="Cambria Math"/>
                    <w:color w:val="000000" w:themeColor="text1"/>
                  </w:rPr>
                  <m:t>x∆,d</m:t>
                </m:r>
              </m:sub>
            </m:sSub>
            <m:r>
              <w:rPr>
                <w:rFonts w:ascii="Cambria Math" w:eastAsiaTheme="minorEastAsia" w:hAnsi="Cambria Math"/>
                <w:color w:val="000000" w:themeColor="text1"/>
              </w:rPr>
              <m:t>+</m:t>
            </m:r>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l</m:t>
                </m:r>
              </m:e>
              <m:sub>
                <m:r>
                  <w:rPr>
                    <w:rFonts w:ascii="Cambria Math" w:eastAsiaTheme="minorEastAsia" w:hAnsi="Cambria Math"/>
                    <w:color w:val="000000" w:themeColor="text1"/>
                  </w:rPr>
                  <m:t>y∆,d</m:t>
                </m:r>
              </m:sub>
            </m:sSub>
            <m:r>
              <w:rPr>
                <w:rFonts w:ascii="Cambria Math" w:eastAsiaTheme="minorEastAsia" w:hAnsi="Cambria Math"/>
                <w:color w:val="000000" w:themeColor="text1"/>
              </w:rPr>
              <m:t>)</m:t>
            </m:r>
          </m:e>
        </m:func>
      </m:oMath>
      <w:r w:rsidR="00E92C13">
        <w:rPr>
          <w:rFonts w:eastAsiaTheme="minorEastAsia"/>
          <w:color w:val="000000" w:themeColor="text1"/>
        </w:rPr>
        <w:br/>
      </w:r>
    </w:p>
    <w:p w14:paraId="1AA90E34" w14:textId="6DEC72AC" w:rsidR="006C2865" w:rsidRDefault="009D4C88" w:rsidP="00224FCB">
      <w:pPr>
        <w:jc w:val="both"/>
        <w:rPr>
          <w:rFonts w:eastAsiaTheme="minorEastAsia"/>
          <w:bCs/>
          <w:iCs/>
          <w:color w:val="000000" w:themeColor="text1"/>
        </w:rPr>
      </w:pPr>
      <w:r>
        <w:rPr>
          <w:rFonts w:eastAsiaTheme="minorEastAsia"/>
          <w:bCs/>
          <w:iCs/>
          <w:color w:val="000000" w:themeColor="text1"/>
        </w:rPr>
        <w:t>We defined a</w:t>
      </w:r>
      <w:r w:rsidR="00653032" w:rsidRPr="00233F15">
        <w:rPr>
          <w:rFonts w:eastAsiaTheme="minorEastAsia"/>
          <w:bCs/>
          <w:iCs/>
          <w:color w:val="000000" w:themeColor="text1"/>
        </w:rPr>
        <w:t xml:space="preserve"> two-gene interaction term </w:t>
      </w:r>
      <m:oMath>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rPr>
              <m:t>x∆y∆,d</m:t>
            </m:r>
          </m:sub>
        </m:sSub>
      </m:oMath>
      <w:r w:rsidR="00655AA3" w:rsidRPr="00233F15">
        <w:rPr>
          <w:rFonts w:eastAsiaTheme="minorEastAsia"/>
          <w:bCs/>
          <w:iCs/>
          <w:color w:val="000000" w:themeColor="text1"/>
        </w:rPr>
        <w:t xml:space="preserve"> </w:t>
      </w:r>
      <w:r w:rsidR="006C2865">
        <w:rPr>
          <w:rFonts w:eastAsiaTheme="minorEastAsia"/>
          <w:bCs/>
          <w:iCs/>
          <w:color w:val="000000" w:themeColor="text1"/>
        </w:rPr>
        <w:t>as the log-ratio of the observed fitness to</w:t>
      </w:r>
      <w:r w:rsidR="00620672">
        <w:rPr>
          <w:rFonts w:eastAsiaTheme="minorEastAsia"/>
          <w:bCs/>
          <w:iCs/>
          <w:color w:val="000000" w:themeColor="text1"/>
        </w:rPr>
        <w:t xml:space="preserve"> the fitness expected by single-gene effects</w:t>
      </w:r>
      <w:r w:rsidR="006C2865">
        <w:rPr>
          <w:rFonts w:eastAsiaTheme="minorEastAsia"/>
          <w:bCs/>
          <w:iCs/>
          <w:color w:val="000000" w:themeColor="text1"/>
        </w:rPr>
        <w:t xml:space="preserve">, </w:t>
      </w:r>
      <w:r w:rsidR="006C2865" w:rsidRPr="00233F15">
        <w:rPr>
          <w:rFonts w:eastAsiaTheme="minorEastAsia"/>
          <w:bCs/>
          <w:iCs/>
          <w:color w:val="000000" w:themeColor="text1"/>
        </w:rPr>
        <w:t>rather than the traditional linear difference from a multiplicative estimate</w:t>
      </w:r>
      <w:r w:rsidR="00E92C13">
        <w:rPr>
          <w:rFonts w:eastAsiaTheme="minorEastAsia"/>
          <w:bCs/>
          <w:iCs/>
          <w:color w:val="000000" w:themeColor="text1"/>
        </w:rPr>
        <w:t xml:space="preserve"> (a difference-based metric is not readily generalizable to high-order effects)</w:t>
      </w:r>
      <w:r w:rsidR="006C2865" w:rsidRPr="00233F15">
        <w:rPr>
          <w:rFonts w:eastAsiaTheme="minorEastAsia"/>
          <w:bCs/>
          <w:iCs/>
          <w:color w:val="000000" w:themeColor="text1"/>
        </w:rPr>
        <w:t>.</w:t>
      </w:r>
    </w:p>
    <w:p w14:paraId="5972979E" w14:textId="2FE3A5FD" w:rsidR="006C2865" w:rsidRPr="00EB395E" w:rsidRDefault="00960F7E" w:rsidP="00EB395E">
      <w:pPr>
        <w:pStyle w:val="ListParagraph"/>
        <w:numPr>
          <w:ilvl w:val="0"/>
          <w:numId w:val="2"/>
        </w:numPr>
        <w:jc w:val="center"/>
        <w:rPr>
          <w:rFonts w:eastAsiaTheme="minorEastAsia"/>
          <w:bCs/>
          <w:iCs/>
          <w:color w:val="000000" w:themeColor="text1"/>
        </w:rPr>
      </w:pPr>
      <m:oMath>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rPr>
              <m:t>x∆y∆,d</m:t>
            </m:r>
          </m:sub>
        </m:sSub>
      </m:oMath>
      <w:r w:rsidR="006C2865" w:rsidRPr="00EB395E">
        <w:rPr>
          <w:rFonts w:eastAsiaTheme="minorEastAsia"/>
          <w:bCs/>
          <w:iCs/>
          <w:color w:val="000000" w:themeColor="text1"/>
        </w:rPr>
        <w:t xml:space="preserve"> </w:t>
      </w:r>
      <m:oMath>
        <m:r>
          <w:rPr>
            <w:rFonts w:ascii="Cambria Math" w:eastAsiaTheme="minorEastAsia" w:hAnsi="Cambria Math"/>
            <w:color w:val="000000" w:themeColor="text1"/>
          </w:rPr>
          <m:t>≡</m:t>
        </m:r>
      </m:oMath>
      <w:r w:rsidR="006C2865" w:rsidRPr="00EB395E">
        <w:rPr>
          <w:rFonts w:eastAsiaTheme="minorEastAsia"/>
          <w:bCs/>
          <w:iCs/>
          <w:color w:val="000000" w:themeColor="text1"/>
        </w:rPr>
        <w:t xml:space="preserve"> </w:t>
      </w:r>
      <m:oMath>
        <m:r>
          <m:rPr>
            <m:sty m:val="p"/>
          </m:rPr>
          <w:rPr>
            <w:rFonts w:ascii="Cambria Math" w:hAnsi="Cambria Math"/>
            <w:color w:val="000000" w:themeColor="text1"/>
          </w:rPr>
          <m:t>log</m:t>
        </m:r>
        <m:d>
          <m:dPr>
            <m:ctrlPr>
              <w:rPr>
                <w:rFonts w:ascii="Cambria Math" w:eastAsiaTheme="minorEastAsia" w:hAnsi="Cambria Math"/>
                <w:bCs/>
                <w:i/>
                <w:iCs/>
                <w:color w:val="000000" w:themeColor="text1"/>
              </w:rPr>
            </m:ctrlPr>
          </m:dPr>
          <m:e>
            <m:f>
              <m:fPr>
                <m:ctrlPr>
                  <w:rPr>
                    <w:rFonts w:ascii="Cambria Math" w:eastAsiaTheme="minorEastAsia" w:hAnsi="Cambria Math"/>
                    <w:bCs/>
                    <w:i/>
                    <w:iCs/>
                    <w:color w:val="000000" w:themeColor="text1"/>
                  </w:rPr>
                </m:ctrlPr>
              </m:fPr>
              <m:num>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r</m:t>
                    </m:r>
                  </m:e>
                  <m:sub>
                    <m:r>
                      <w:rPr>
                        <w:rFonts w:ascii="Cambria Math" w:eastAsiaTheme="minorEastAsia" w:hAnsi="Cambria Math"/>
                        <w:color w:val="000000" w:themeColor="text1"/>
                      </w:rPr>
                      <m:t>x∆y∆,d</m:t>
                    </m:r>
                  </m:sub>
                </m:sSub>
              </m:num>
              <m:den>
                <m:sSub>
                  <m:sSubPr>
                    <m:ctrlPr>
                      <w:rPr>
                        <w:rFonts w:ascii="Cambria Math" w:eastAsiaTheme="minorEastAsia" w:hAnsi="Cambria Math"/>
                        <w:bCs/>
                        <w:i/>
                        <w:iCs/>
                        <w:color w:val="000000" w:themeColor="text1"/>
                      </w:rPr>
                    </m:ctrlPr>
                  </m:sSubPr>
                  <m:e>
                    <m:acc>
                      <m:accPr>
                        <m:ctrlPr>
                          <w:rPr>
                            <w:rFonts w:ascii="Cambria Math" w:eastAsiaTheme="minorEastAsia" w:hAnsi="Cambria Math"/>
                            <w:bCs/>
                            <w:i/>
                            <w:iCs/>
                            <w:color w:val="000000" w:themeColor="text1"/>
                          </w:rPr>
                        </m:ctrlPr>
                      </m:accPr>
                      <m:e>
                        <m:r>
                          <w:rPr>
                            <w:rFonts w:ascii="Cambria Math" w:eastAsiaTheme="minorEastAsia" w:hAnsi="Cambria Math"/>
                            <w:color w:val="000000" w:themeColor="text1"/>
                          </w:rPr>
                          <m:t>r</m:t>
                        </m:r>
                      </m:e>
                    </m:acc>
                  </m:e>
                  <m:sub>
                    <m:r>
                      <w:rPr>
                        <w:rFonts w:ascii="Cambria Math" w:eastAsiaTheme="minorEastAsia" w:hAnsi="Cambria Math"/>
                        <w:color w:val="000000" w:themeColor="text1"/>
                      </w:rPr>
                      <m:t>x∆y∆,d</m:t>
                    </m:r>
                  </m:sub>
                </m:sSub>
              </m:den>
            </m:f>
          </m:e>
        </m:d>
      </m:oMath>
    </w:p>
    <w:p w14:paraId="16EE2635" w14:textId="56E48FC7" w:rsidR="005C3E30" w:rsidRPr="005C3E30" w:rsidRDefault="00EB395E" w:rsidP="005C3E30">
      <w:pPr>
        <w:rPr>
          <w:rFonts w:eastAsiaTheme="minorEastAsia"/>
          <w:bCs/>
          <w:iCs/>
          <w:color w:val="000000" w:themeColor="text1"/>
        </w:rPr>
      </w:pPr>
      <w:r>
        <w:rPr>
          <w:rFonts w:eastAsiaTheme="minorEastAsia"/>
          <w:bCs/>
          <w:iCs/>
          <w:color w:val="000000" w:themeColor="text1"/>
        </w:rPr>
        <w:t xml:space="preserve">This interaction term can be added </w:t>
      </w:r>
      <w:r w:rsidR="005C3E30">
        <w:rPr>
          <w:rFonts w:eastAsiaTheme="minorEastAsia"/>
          <w:bCs/>
          <w:iCs/>
          <w:color w:val="000000" w:themeColor="text1"/>
        </w:rPr>
        <w:t xml:space="preserve">to </w:t>
      </w:r>
      <w:r>
        <w:rPr>
          <w:rFonts w:eastAsiaTheme="minorEastAsia"/>
          <w:bCs/>
          <w:iCs/>
          <w:color w:val="000000" w:themeColor="text1"/>
        </w:rPr>
        <w:t xml:space="preserve">2) to </w:t>
      </w:r>
      <w:r w:rsidR="005C3E30">
        <w:rPr>
          <w:rFonts w:eastAsiaTheme="minorEastAsia"/>
          <w:bCs/>
          <w:iCs/>
          <w:color w:val="000000" w:themeColor="text1"/>
        </w:rPr>
        <w:t xml:space="preserve">express the observed </w:t>
      </w:r>
      <w:r>
        <w:rPr>
          <w:rFonts w:eastAsiaTheme="minorEastAsia"/>
          <w:bCs/>
          <w:iCs/>
          <w:color w:val="000000" w:themeColor="text1"/>
        </w:rPr>
        <w:t xml:space="preserve">rather predicted </w:t>
      </w:r>
      <w:r w:rsidR="005C3E30">
        <w:rPr>
          <w:rFonts w:eastAsiaTheme="minorEastAsia"/>
          <w:bCs/>
          <w:iCs/>
          <w:color w:val="000000" w:themeColor="text1"/>
        </w:rPr>
        <w:t>double mutant fitness:</w:t>
      </w:r>
    </w:p>
    <w:p w14:paraId="600C7903" w14:textId="08AC08D4" w:rsidR="006C2865" w:rsidRPr="00EB395E" w:rsidRDefault="00960F7E" w:rsidP="00EB395E">
      <w:pPr>
        <w:pStyle w:val="ListParagraph"/>
        <w:numPr>
          <w:ilvl w:val="0"/>
          <w:numId w:val="2"/>
        </w:numPr>
        <w:jc w:val="center"/>
        <w:rPr>
          <w:rFonts w:eastAsiaTheme="minorEastAsia"/>
          <w:color w:val="000000" w:themeColor="text1"/>
        </w:rPr>
      </w:pPr>
      <m:oMath>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r</m:t>
            </m:r>
          </m:e>
          <m:sub>
            <m:r>
              <w:rPr>
                <w:rFonts w:ascii="Cambria Math" w:eastAsiaTheme="minorEastAsia" w:hAnsi="Cambria Math"/>
                <w:color w:val="000000" w:themeColor="text1"/>
              </w:rPr>
              <m:t>x∆y∆,d</m:t>
            </m:r>
          </m:sub>
        </m:sSub>
        <m:r>
          <w:rPr>
            <w:rFonts w:ascii="Cambria Math" w:eastAsiaTheme="minorEastAsia" w:hAnsi="Cambria Math"/>
            <w:color w:val="000000" w:themeColor="text1"/>
          </w:rPr>
          <m:t>=</m:t>
        </m:r>
        <m:func>
          <m:funcPr>
            <m:ctrlPr>
              <w:rPr>
                <w:rFonts w:ascii="Cambria Math" w:eastAsiaTheme="minorEastAsia" w:hAnsi="Cambria Math"/>
                <w:i/>
                <w:color w:val="000000" w:themeColor="text1"/>
              </w:rPr>
            </m:ctrlPr>
          </m:funcPr>
          <m:fName>
            <m:r>
              <m:rPr>
                <m:sty m:val="p"/>
              </m:rPr>
              <w:rPr>
                <w:rFonts w:ascii="Cambria Math" w:hAnsi="Cambria Math"/>
                <w:color w:val="000000" w:themeColor="text1"/>
              </w:rPr>
              <m:t>exp</m:t>
            </m:r>
          </m:fName>
          <m:e>
            <m:d>
              <m:dPr>
                <m:ctrlPr>
                  <w:rPr>
                    <w:rFonts w:ascii="Cambria Math" w:eastAsiaTheme="minorEastAsia" w:hAnsi="Cambria Math"/>
                    <w:i/>
                    <w:color w:val="000000" w:themeColor="text1"/>
                  </w:rPr>
                </m:ctrlPr>
              </m:dPr>
              <m:e>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l</m:t>
                    </m:r>
                  </m:e>
                  <m:sub>
                    <m:r>
                      <w:rPr>
                        <w:rFonts w:ascii="Cambria Math" w:eastAsiaTheme="minorEastAsia" w:hAnsi="Cambria Math"/>
                        <w:color w:val="000000" w:themeColor="text1"/>
                      </w:rPr>
                      <m:t>x∆,d</m:t>
                    </m:r>
                  </m:sub>
                </m:sSub>
                <m:r>
                  <w:rPr>
                    <w:rFonts w:ascii="Cambria Math" w:eastAsiaTheme="minorEastAsia" w:hAnsi="Cambria Math"/>
                    <w:color w:val="000000" w:themeColor="text1"/>
                  </w:rPr>
                  <m:t>+</m:t>
                </m:r>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l</m:t>
                    </m:r>
                  </m:e>
                  <m:sub>
                    <m:r>
                      <w:rPr>
                        <w:rFonts w:ascii="Cambria Math" w:eastAsiaTheme="minorEastAsia" w:hAnsi="Cambria Math"/>
                        <w:color w:val="000000" w:themeColor="text1"/>
                      </w:rPr>
                      <m:t>y∆,d</m:t>
                    </m:r>
                  </m:sub>
                </m:sSub>
                <m:r>
                  <w:rPr>
                    <w:rFonts w:ascii="Cambria Math" w:eastAsiaTheme="minorEastAsia" w:hAnsi="Cambria Math"/>
                    <w:color w:val="000000" w:themeColor="text1"/>
                  </w:rPr>
                  <m:t>+</m:t>
                </m:r>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rPr>
                      <m:t>x∆y∆,d</m:t>
                    </m:r>
                  </m:sub>
                </m:sSub>
              </m:e>
            </m:d>
          </m:e>
        </m:func>
      </m:oMath>
    </w:p>
    <w:p w14:paraId="50C9FAF4" w14:textId="77777777" w:rsidR="00EB395E" w:rsidRPr="00EB395E" w:rsidRDefault="00EB395E" w:rsidP="00224FCB">
      <w:pPr>
        <w:jc w:val="both"/>
        <w:rPr>
          <w:rFonts w:eastAsiaTheme="minorEastAsia"/>
          <w:bCs/>
          <w:iCs/>
          <w:color w:val="000000" w:themeColor="text1"/>
        </w:rPr>
      </w:pPr>
    </w:p>
    <w:p w14:paraId="5B7BD9A8" w14:textId="32C6FC09" w:rsidR="00653032" w:rsidRDefault="005C3E30" w:rsidP="00224FCB">
      <w:pPr>
        <w:jc w:val="both"/>
        <w:rPr>
          <w:rFonts w:eastAsiaTheme="minorEastAsia"/>
          <w:bCs/>
          <w:iCs/>
          <w:color w:val="000000" w:themeColor="text1"/>
        </w:rPr>
      </w:pPr>
      <w:r>
        <w:rPr>
          <w:rFonts w:eastAsiaTheme="minorEastAsia"/>
          <w:bCs/>
          <w:iCs/>
          <w:color w:val="000000" w:themeColor="text1"/>
        </w:rPr>
        <w:t xml:space="preserve">When </w:t>
      </w:r>
      <w:r w:rsidR="004922D2">
        <w:rPr>
          <w:rFonts w:eastAsiaTheme="minorEastAsia"/>
          <w:bCs/>
          <w:iCs/>
          <w:color w:val="000000" w:themeColor="text1"/>
        </w:rPr>
        <w:t>model</w:t>
      </w:r>
      <w:r>
        <w:rPr>
          <w:rFonts w:eastAsiaTheme="minorEastAsia"/>
          <w:bCs/>
          <w:iCs/>
          <w:color w:val="000000" w:themeColor="text1"/>
        </w:rPr>
        <w:t>ing the</w:t>
      </w:r>
      <w:r w:rsidR="00C22434" w:rsidRPr="00233F15">
        <w:rPr>
          <w:rFonts w:eastAsiaTheme="minorEastAsia"/>
          <w:bCs/>
          <w:iCs/>
          <w:color w:val="000000" w:themeColor="text1"/>
        </w:rPr>
        <w:t xml:space="preserve"> expected triple </w:t>
      </w:r>
      <w:r>
        <w:rPr>
          <w:rFonts w:eastAsiaTheme="minorEastAsia"/>
          <w:bCs/>
          <w:iCs/>
          <w:color w:val="000000" w:themeColor="text1"/>
        </w:rPr>
        <w:t>mutant</w:t>
      </w:r>
      <w:r w:rsidR="00C22434" w:rsidRPr="00233F15">
        <w:rPr>
          <w:rFonts w:eastAsiaTheme="minorEastAsia"/>
          <w:bCs/>
          <w:iCs/>
          <w:color w:val="000000" w:themeColor="text1"/>
        </w:rPr>
        <w:t xml:space="preserve"> fitness, all relevant </w:t>
      </w:r>
      <w:r w:rsidR="00653032" w:rsidRPr="00233F15">
        <w:rPr>
          <w:rFonts w:eastAsiaTheme="minorEastAsia"/>
          <w:bCs/>
          <w:iCs/>
          <w:color w:val="000000" w:themeColor="text1"/>
        </w:rPr>
        <w:t>two</w:t>
      </w:r>
      <w:r w:rsidR="00C22434" w:rsidRPr="00233F15">
        <w:rPr>
          <w:rFonts w:eastAsiaTheme="minorEastAsia"/>
          <w:bCs/>
          <w:iCs/>
          <w:color w:val="000000" w:themeColor="text1"/>
        </w:rPr>
        <w:t>-gene interaction terms are added</w:t>
      </w:r>
      <w:r>
        <w:rPr>
          <w:rFonts w:eastAsiaTheme="minorEastAsia"/>
          <w:bCs/>
          <w:iCs/>
          <w:color w:val="000000" w:themeColor="text1"/>
        </w:rPr>
        <w:t xml:space="preserve"> as such</w:t>
      </w:r>
      <w:r w:rsidR="00653032" w:rsidRPr="00233F15">
        <w:rPr>
          <w:rFonts w:eastAsiaTheme="minorEastAsia"/>
          <w:bCs/>
          <w:iCs/>
          <w:color w:val="000000" w:themeColor="text1"/>
        </w:rPr>
        <w:t>:</w:t>
      </w:r>
    </w:p>
    <w:p w14:paraId="47CBEDE1" w14:textId="77777777" w:rsidR="005C3E30" w:rsidRDefault="005C3E30" w:rsidP="00224FCB">
      <w:pPr>
        <w:jc w:val="both"/>
        <w:rPr>
          <w:rFonts w:eastAsiaTheme="minorEastAsia"/>
          <w:bCs/>
          <w:iCs/>
          <w:color w:val="000000" w:themeColor="text1"/>
        </w:rPr>
      </w:pPr>
    </w:p>
    <w:p w14:paraId="16D9D41B" w14:textId="28D4FB09" w:rsidR="005C3E30" w:rsidRPr="00916498" w:rsidRDefault="00960F7E" w:rsidP="00916498">
      <w:pPr>
        <w:pStyle w:val="ListParagraph"/>
        <w:numPr>
          <w:ilvl w:val="0"/>
          <w:numId w:val="2"/>
        </w:numPr>
        <w:jc w:val="center"/>
        <w:rPr>
          <w:rFonts w:eastAsiaTheme="minorEastAsia"/>
          <w:bCs/>
          <w:iCs/>
          <w:color w:val="000000" w:themeColor="text1"/>
        </w:rPr>
      </w:pPr>
      <m:oMath>
        <m:sSub>
          <m:sSubPr>
            <m:ctrlPr>
              <w:rPr>
                <w:rFonts w:ascii="Cambria Math" w:eastAsiaTheme="minorEastAsia" w:hAnsi="Cambria Math"/>
                <w:bCs/>
                <w:i/>
                <w:iCs/>
                <w:color w:val="000000" w:themeColor="text1"/>
              </w:rPr>
            </m:ctrlPr>
          </m:sSubPr>
          <m:e>
            <m:acc>
              <m:accPr>
                <m:ctrlPr>
                  <w:rPr>
                    <w:rFonts w:ascii="Cambria Math" w:eastAsiaTheme="minorEastAsia" w:hAnsi="Cambria Math"/>
                    <w:bCs/>
                    <w:i/>
                    <w:iCs/>
                    <w:color w:val="000000" w:themeColor="text1"/>
                  </w:rPr>
                </m:ctrlPr>
              </m:accPr>
              <m:e>
                <m:r>
                  <w:rPr>
                    <w:rFonts w:ascii="Cambria Math" w:eastAsiaTheme="minorEastAsia" w:hAnsi="Cambria Math"/>
                    <w:color w:val="000000" w:themeColor="text1"/>
                  </w:rPr>
                  <m:t>r</m:t>
                </m:r>
              </m:e>
            </m:acc>
          </m:e>
          <m:sub>
            <m:r>
              <w:rPr>
                <w:rFonts w:ascii="Cambria Math" w:eastAsiaTheme="minorEastAsia" w:hAnsi="Cambria Math"/>
                <w:color w:val="000000" w:themeColor="text1"/>
              </w:rPr>
              <m:t>x∆y∆z∆,d</m:t>
            </m:r>
          </m:sub>
        </m:sSub>
        <m:r>
          <w:rPr>
            <w:rFonts w:ascii="Cambria Math" w:eastAsiaTheme="minorEastAsia" w:hAnsi="Cambria Math"/>
            <w:color w:val="000000" w:themeColor="text1"/>
          </w:rPr>
          <m:t>=</m:t>
        </m:r>
        <m:func>
          <m:funcPr>
            <m:ctrlPr>
              <w:rPr>
                <w:rFonts w:ascii="Cambria Math" w:eastAsiaTheme="minorEastAsia" w:hAnsi="Cambria Math"/>
                <w:i/>
                <w:color w:val="000000" w:themeColor="text1"/>
              </w:rPr>
            </m:ctrlPr>
          </m:funcPr>
          <m:fName>
            <m:r>
              <m:rPr>
                <m:sty m:val="p"/>
              </m:rPr>
              <w:rPr>
                <w:rFonts w:ascii="Cambria Math" w:hAnsi="Cambria Math"/>
                <w:color w:val="000000" w:themeColor="text1"/>
              </w:rPr>
              <m:t>exp</m:t>
            </m:r>
          </m:fName>
          <m:e>
            <m:r>
              <w:rPr>
                <w:rFonts w:ascii="Cambria Math" w:eastAsiaTheme="minorEastAsia" w:hAnsi="Cambria Math"/>
                <w:color w:val="000000" w:themeColor="text1"/>
              </w:rPr>
              <m:t>(</m:t>
            </m:r>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l</m:t>
                </m:r>
              </m:e>
              <m:sub>
                <m:r>
                  <w:rPr>
                    <w:rFonts w:ascii="Cambria Math" w:eastAsiaTheme="minorEastAsia" w:hAnsi="Cambria Math"/>
                    <w:color w:val="000000" w:themeColor="text1"/>
                  </w:rPr>
                  <m:t>x∆,d</m:t>
                </m:r>
              </m:sub>
            </m:sSub>
            <m:r>
              <w:rPr>
                <w:rFonts w:ascii="Cambria Math" w:eastAsiaTheme="minorEastAsia" w:hAnsi="Cambria Math"/>
                <w:color w:val="000000" w:themeColor="text1"/>
              </w:rPr>
              <m:t>+</m:t>
            </m:r>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l</m:t>
                </m:r>
              </m:e>
              <m:sub>
                <m:r>
                  <w:rPr>
                    <w:rFonts w:ascii="Cambria Math" w:eastAsiaTheme="minorEastAsia" w:hAnsi="Cambria Math"/>
                    <w:color w:val="000000" w:themeColor="text1"/>
                  </w:rPr>
                  <m:t>y∆,d</m:t>
                </m:r>
              </m:sub>
            </m:sSub>
            <m:r>
              <w:rPr>
                <w:rFonts w:ascii="Cambria Math" w:eastAsiaTheme="minorEastAsia" w:hAnsi="Cambria Math"/>
                <w:color w:val="000000" w:themeColor="text1"/>
              </w:rPr>
              <m:t>+</m:t>
            </m:r>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l</m:t>
                </m:r>
              </m:e>
              <m:sub>
                <m:r>
                  <w:rPr>
                    <w:rFonts w:ascii="Cambria Math" w:eastAsiaTheme="minorEastAsia" w:hAnsi="Cambria Math"/>
                    <w:color w:val="000000" w:themeColor="text1"/>
                  </w:rPr>
                  <m:t>z∆,d</m:t>
                </m:r>
              </m:sub>
            </m:sSub>
            <m:r>
              <w:rPr>
                <w:rFonts w:ascii="Cambria Math" w:eastAsiaTheme="minorEastAsia" w:hAnsi="Cambria Math"/>
                <w:color w:val="000000" w:themeColor="text1"/>
              </w:rPr>
              <m:t>+</m:t>
            </m:r>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rPr>
                  <m:t>x∆y∆,d</m:t>
                </m:r>
              </m:sub>
            </m:sSub>
            <m:r>
              <w:rPr>
                <w:rFonts w:ascii="Cambria Math" w:eastAsiaTheme="minorEastAsia" w:hAnsi="Cambria Math"/>
                <w:color w:val="000000" w:themeColor="text1"/>
              </w:rPr>
              <m:t>+</m:t>
            </m:r>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rPr>
                  <m:t>x∆z∆,d</m:t>
                </m:r>
              </m:sub>
            </m:sSub>
            <m:r>
              <w:rPr>
                <w:rFonts w:ascii="Cambria Math" w:eastAsiaTheme="minorEastAsia" w:hAnsi="Cambria Math"/>
                <w:color w:val="000000" w:themeColor="text1"/>
              </w:rPr>
              <m:t>+</m:t>
            </m:r>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rPr>
                  <m:t>y∆z∆,d</m:t>
                </m:r>
              </m:sub>
            </m:sSub>
            <m:r>
              <w:rPr>
                <w:rFonts w:ascii="Cambria Math" w:eastAsiaTheme="minorEastAsia" w:hAnsi="Cambria Math"/>
                <w:color w:val="000000" w:themeColor="text1"/>
              </w:rPr>
              <m:t>)</m:t>
            </m:r>
          </m:e>
        </m:func>
      </m:oMath>
    </w:p>
    <w:p w14:paraId="56A4BBF3" w14:textId="77777777" w:rsidR="005C3E30" w:rsidRPr="00233F15" w:rsidRDefault="005C3E30" w:rsidP="00224FCB">
      <w:pPr>
        <w:jc w:val="both"/>
        <w:rPr>
          <w:rFonts w:eastAsiaTheme="minorEastAsia"/>
          <w:bCs/>
          <w:iCs/>
          <w:color w:val="000000" w:themeColor="text1"/>
        </w:rPr>
      </w:pPr>
    </w:p>
    <w:p w14:paraId="236F6155" w14:textId="5245B7B6" w:rsidR="001679EE" w:rsidRPr="00233F15" w:rsidRDefault="001679EE" w:rsidP="00224FCB">
      <w:pPr>
        <w:jc w:val="both"/>
        <w:rPr>
          <w:rFonts w:eastAsiaTheme="minorEastAsia"/>
          <w:bCs/>
          <w:iCs/>
          <w:color w:val="000000" w:themeColor="text1"/>
        </w:rPr>
      </w:pPr>
      <w:r w:rsidRPr="00233F15">
        <w:rPr>
          <w:rFonts w:eastAsiaTheme="minorEastAsia"/>
          <w:bCs/>
          <w:iCs/>
          <w:color w:val="000000" w:themeColor="text1"/>
        </w:rPr>
        <w:t>Similarly, a three gene interaction</w:t>
      </w:r>
      <w:r w:rsidR="005C3E39">
        <w:rPr>
          <w:rFonts w:eastAsiaTheme="minorEastAsia"/>
          <w:bCs/>
          <w:iCs/>
          <w:color w:val="000000" w:themeColor="text1"/>
        </w:rPr>
        <w:t xml:space="preserve"> term is the deviation from the one- and two- gene</w:t>
      </w:r>
      <w:r w:rsidRPr="00233F15">
        <w:rPr>
          <w:rFonts w:eastAsiaTheme="minorEastAsia"/>
          <w:bCs/>
          <w:iCs/>
          <w:color w:val="000000" w:themeColor="text1"/>
        </w:rPr>
        <w:t xml:space="preserve"> expectation:</w:t>
      </w:r>
    </w:p>
    <w:p w14:paraId="2A95A32A" w14:textId="53EB3325" w:rsidR="00653032" w:rsidRPr="00916498" w:rsidRDefault="00960F7E" w:rsidP="00916498">
      <w:pPr>
        <w:pStyle w:val="ListParagraph"/>
        <w:numPr>
          <w:ilvl w:val="0"/>
          <w:numId w:val="2"/>
        </w:numPr>
        <w:jc w:val="center"/>
        <w:rPr>
          <w:rFonts w:eastAsiaTheme="minorEastAsia"/>
          <w:bCs/>
          <w:iCs/>
          <w:color w:val="000000" w:themeColor="text1"/>
        </w:rPr>
      </w:pPr>
      <m:oMath>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rPr>
              <m:t>x∆y∆z∆,d</m:t>
            </m:r>
          </m:sub>
        </m:sSub>
        <m:r>
          <w:rPr>
            <w:rFonts w:ascii="Cambria Math" w:eastAsiaTheme="minorEastAsia" w:hAnsi="Cambria Math"/>
            <w:color w:val="000000" w:themeColor="text1"/>
          </w:rPr>
          <m:t>≡</m:t>
        </m:r>
        <m:r>
          <m:rPr>
            <m:sty m:val="p"/>
          </m:rPr>
          <w:rPr>
            <w:rFonts w:ascii="Cambria Math" w:hAnsi="Cambria Math"/>
            <w:color w:val="000000" w:themeColor="text1"/>
          </w:rPr>
          <m:t>log</m:t>
        </m:r>
        <m:d>
          <m:dPr>
            <m:ctrlPr>
              <w:rPr>
                <w:rFonts w:ascii="Cambria Math" w:eastAsiaTheme="minorEastAsia" w:hAnsi="Cambria Math"/>
                <w:bCs/>
                <w:i/>
                <w:iCs/>
                <w:color w:val="000000" w:themeColor="text1"/>
              </w:rPr>
            </m:ctrlPr>
          </m:dPr>
          <m:e>
            <m:f>
              <m:fPr>
                <m:ctrlPr>
                  <w:rPr>
                    <w:rFonts w:ascii="Cambria Math" w:eastAsiaTheme="minorEastAsia" w:hAnsi="Cambria Math"/>
                    <w:bCs/>
                    <w:i/>
                    <w:iCs/>
                    <w:color w:val="000000" w:themeColor="text1"/>
                  </w:rPr>
                </m:ctrlPr>
              </m:fPr>
              <m:num>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r</m:t>
                    </m:r>
                  </m:e>
                  <m:sub>
                    <m:r>
                      <w:rPr>
                        <w:rFonts w:ascii="Cambria Math" w:eastAsiaTheme="minorEastAsia" w:hAnsi="Cambria Math"/>
                        <w:color w:val="000000" w:themeColor="text1"/>
                      </w:rPr>
                      <m:t>x∆y∆z∆,d</m:t>
                    </m:r>
                  </m:sub>
                </m:sSub>
              </m:num>
              <m:den>
                <m:sSub>
                  <m:sSubPr>
                    <m:ctrlPr>
                      <w:rPr>
                        <w:rFonts w:ascii="Cambria Math" w:eastAsiaTheme="minorEastAsia" w:hAnsi="Cambria Math"/>
                        <w:bCs/>
                        <w:i/>
                        <w:iCs/>
                        <w:color w:val="000000" w:themeColor="text1"/>
                      </w:rPr>
                    </m:ctrlPr>
                  </m:sSubPr>
                  <m:e>
                    <m:acc>
                      <m:accPr>
                        <m:ctrlPr>
                          <w:rPr>
                            <w:rFonts w:ascii="Cambria Math" w:eastAsiaTheme="minorEastAsia" w:hAnsi="Cambria Math"/>
                            <w:bCs/>
                            <w:i/>
                            <w:iCs/>
                            <w:color w:val="000000" w:themeColor="text1"/>
                          </w:rPr>
                        </m:ctrlPr>
                      </m:accPr>
                      <m:e>
                        <m:r>
                          <w:rPr>
                            <w:rFonts w:ascii="Cambria Math" w:eastAsiaTheme="minorEastAsia" w:hAnsi="Cambria Math"/>
                            <w:color w:val="000000" w:themeColor="text1"/>
                          </w:rPr>
                          <m:t>r</m:t>
                        </m:r>
                      </m:e>
                    </m:acc>
                  </m:e>
                  <m:sub>
                    <m:r>
                      <w:rPr>
                        <w:rFonts w:ascii="Cambria Math" w:eastAsiaTheme="minorEastAsia" w:hAnsi="Cambria Math"/>
                        <w:color w:val="000000" w:themeColor="text1"/>
                      </w:rPr>
                      <m:t>x∆y∆z∆,d</m:t>
                    </m:r>
                  </m:sub>
                </m:sSub>
              </m:den>
            </m:f>
          </m:e>
        </m:d>
      </m:oMath>
    </w:p>
    <w:p w14:paraId="54891949" w14:textId="77777777" w:rsidR="005C3E30" w:rsidRPr="005C3E30" w:rsidRDefault="005C3E30" w:rsidP="00224FCB">
      <w:pPr>
        <w:jc w:val="both"/>
        <w:rPr>
          <w:rFonts w:eastAsiaTheme="minorEastAsia"/>
          <w:bCs/>
          <w:iCs/>
          <w:color w:val="000000" w:themeColor="text1"/>
        </w:rPr>
      </w:pPr>
    </w:p>
    <w:p w14:paraId="1389E24E" w14:textId="74DF4175" w:rsidR="009C3623" w:rsidRPr="00C6688C" w:rsidRDefault="001679EE" w:rsidP="00224FCB">
      <w:pPr>
        <w:jc w:val="both"/>
        <w:rPr>
          <w:rFonts w:eastAsiaTheme="minorEastAsia"/>
          <w:bCs/>
          <w:iCs/>
          <w:color w:val="000000" w:themeColor="text1"/>
        </w:rPr>
      </w:pPr>
      <w:r w:rsidRPr="00233F15">
        <w:rPr>
          <w:bCs/>
          <w:iCs/>
          <w:color w:val="000000" w:themeColor="text1"/>
        </w:rPr>
        <w:t xml:space="preserve">This definition can be extended </w:t>
      </w:r>
      <w:r w:rsidR="0089747E">
        <w:rPr>
          <w:bCs/>
          <w:iCs/>
          <w:color w:val="000000" w:themeColor="text1"/>
        </w:rPr>
        <w:t xml:space="preserve">analogously </w:t>
      </w:r>
      <w:r w:rsidRPr="00233F15">
        <w:rPr>
          <w:bCs/>
          <w:iCs/>
          <w:color w:val="000000" w:themeColor="text1"/>
        </w:rPr>
        <w:t>for i</w:t>
      </w:r>
      <w:r w:rsidR="00B21E08" w:rsidRPr="00233F15">
        <w:rPr>
          <w:bCs/>
          <w:iCs/>
          <w:color w:val="000000" w:themeColor="text1"/>
        </w:rPr>
        <w:t>nteractions of arbitrary</w:t>
      </w:r>
      <w:r w:rsidR="008A0E02">
        <w:rPr>
          <w:bCs/>
          <w:iCs/>
          <w:color w:val="000000" w:themeColor="text1"/>
        </w:rPr>
        <w:t xml:space="preserve"> complexity, with</w:t>
      </w:r>
      <w:r w:rsidR="00132870" w:rsidRPr="00233F15">
        <w:rPr>
          <w:bCs/>
          <w:iCs/>
          <w:color w:val="000000" w:themeColor="text1"/>
        </w:rPr>
        <w:t xml:space="preserve"> </w:t>
      </w:r>
      <m:oMath>
        <m:r>
          <w:rPr>
            <w:rFonts w:ascii="Cambria Math" w:eastAsiaTheme="minorEastAsia" w:hAnsi="Cambria Math"/>
            <w:color w:val="000000" w:themeColor="text1"/>
          </w:rPr>
          <m:t>ε</m:t>
        </m:r>
      </m:oMath>
      <w:r w:rsidR="00132870" w:rsidRPr="00233F15">
        <w:rPr>
          <w:rFonts w:eastAsiaTheme="minorEastAsia"/>
          <w:bCs/>
          <w:iCs/>
          <w:color w:val="000000" w:themeColor="text1"/>
        </w:rPr>
        <w:t xml:space="preserve"> terms </w:t>
      </w:r>
      <w:r w:rsidR="008A0E02">
        <w:rPr>
          <w:rFonts w:eastAsiaTheme="minorEastAsia"/>
          <w:bCs/>
          <w:iCs/>
          <w:color w:val="000000" w:themeColor="text1"/>
        </w:rPr>
        <w:t>denoting</w:t>
      </w:r>
      <w:r w:rsidR="00132870" w:rsidRPr="00233F15">
        <w:rPr>
          <w:rFonts w:eastAsiaTheme="minorEastAsia"/>
          <w:bCs/>
          <w:iCs/>
          <w:color w:val="000000" w:themeColor="text1"/>
        </w:rPr>
        <w:t xml:space="preserve"> interactions between the corresponding knockouts.</w:t>
      </w:r>
      <w:r w:rsidR="002B5FE3" w:rsidRPr="00233F15">
        <w:rPr>
          <w:rFonts w:eastAsiaTheme="minorEastAsia"/>
          <w:bCs/>
          <w:iCs/>
          <w:color w:val="000000" w:themeColor="text1"/>
        </w:rPr>
        <w:t xml:space="preserve"> </w:t>
      </w:r>
      <w:r w:rsidR="00C6688C">
        <w:rPr>
          <w:rFonts w:eastAsiaTheme="minorEastAsia"/>
          <w:bCs/>
          <w:iCs/>
          <w:color w:val="000000" w:themeColor="text1"/>
        </w:rPr>
        <w:t xml:space="preserve">  Specifically, i</w:t>
      </w:r>
      <w:r w:rsidR="005C3E39">
        <w:rPr>
          <w:rFonts w:eastAsiaTheme="minorEastAsia"/>
          <w:bCs/>
          <w:iCs/>
          <w:color w:val="000000" w:themeColor="text1"/>
        </w:rPr>
        <w:t>n each drug w</w:t>
      </w:r>
      <w:r w:rsidR="00FC4982">
        <w:rPr>
          <w:rFonts w:eastAsiaTheme="minorEastAsia"/>
          <w:bCs/>
          <w:iCs/>
          <w:color w:val="000000" w:themeColor="text1"/>
        </w:rPr>
        <w:t>e fit a</w:t>
      </w:r>
      <w:r w:rsidR="00916498">
        <w:rPr>
          <w:rFonts w:eastAsiaTheme="minorEastAsia"/>
          <w:bCs/>
          <w:iCs/>
          <w:color w:val="000000" w:themeColor="text1"/>
        </w:rPr>
        <w:t xml:space="preserve"> general</w:t>
      </w:r>
      <w:r w:rsidR="00FC4982">
        <w:rPr>
          <w:rFonts w:eastAsiaTheme="minorEastAsia"/>
          <w:bCs/>
          <w:iCs/>
          <w:color w:val="000000" w:themeColor="text1"/>
        </w:rPr>
        <w:t xml:space="preserve"> linear model which aims to predict the </w:t>
      </w:r>
      <w:r w:rsidR="009C3623">
        <w:rPr>
          <w:rFonts w:eastAsiaTheme="minorEastAsia"/>
          <w:bCs/>
          <w:iCs/>
          <w:color w:val="000000" w:themeColor="text1"/>
        </w:rPr>
        <w:t xml:space="preserve">fitness of each given its </w:t>
      </w:r>
      <w:r w:rsidR="00340923">
        <w:rPr>
          <w:rFonts w:eastAsiaTheme="minorEastAsia"/>
          <w:bCs/>
          <w:iCs/>
          <w:color w:val="000000" w:themeColor="text1"/>
        </w:rPr>
        <w:t xml:space="preserve">knockout </w:t>
      </w:r>
      <w:r w:rsidR="009C3623">
        <w:rPr>
          <w:rFonts w:eastAsiaTheme="minorEastAsia"/>
          <w:bCs/>
          <w:iCs/>
          <w:color w:val="000000" w:themeColor="text1"/>
        </w:rPr>
        <w:t xml:space="preserve">genotype </w:t>
      </w:r>
      <m:oMath>
        <m:r>
          <w:rPr>
            <w:rFonts w:ascii="Cambria Math" w:eastAsiaTheme="minorEastAsia" w:hAnsi="Cambria Math"/>
            <w:color w:val="000000" w:themeColor="text1"/>
          </w:rPr>
          <m:t>∆</m:t>
        </m:r>
        <m:r>
          <m:rPr>
            <m:sty m:val="p"/>
          </m:rPr>
          <w:rPr>
            <w:rFonts w:ascii="Cambria Math" w:hAnsi="Cambria Math"/>
            <w:color w:val="000000" w:themeColor="text1"/>
          </w:rPr>
          <m:t>G</m:t>
        </m:r>
      </m:oMath>
      <w:r w:rsidR="003A41D4">
        <w:rPr>
          <w:rFonts w:eastAsiaTheme="minorEastAsia"/>
          <w:bCs/>
          <w:iCs/>
          <w:color w:val="000000" w:themeColor="text1"/>
        </w:rPr>
        <w:t>, which</w:t>
      </w:r>
      <w:r w:rsidR="009C3623">
        <w:rPr>
          <w:rFonts w:eastAsiaTheme="minorEastAsia"/>
          <w:bCs/>
          <w:iCs/>
          <w:color w:val="000000" w:themeColor="text1"/>
        </w:rPr>
        <w:t xml:space="preserve"> consists of a subset of ABC transporter knockouts </w:t>
      </w:r>
      <m:oMath>
        <m:d>
          <m:dPr>
            <m:begChr m:val="{"/>
            <m:endChr m:val="}"/>
            <m:ctrlPr>
              <w:rPr>
                <w:rFonts w:ascii="Cambria Math" w:eastAsiaTheme="minorEastAsia" w:hAnsi="Cambria Math"/>
                <w:bCs/>
                <w:i/>
                <w:iCs/>
                <w:color w:val="000000" w:themeColor="text1"/>
              </w:rPr>
            </m:ctrlPr>
          </m:dPr>
          <m:e>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ABC1</m:t>
                </m:r>
              </m:e>
              <m:sub>
                <m:r>
                  <w:rPr>
                    <w:rFonts w:ascii="Cambria Math" w:eastAsiaTheme="minorEastAsia" w:hAnsi="Cambria Math"/>
                    <w:color w:val="000000" w:themeColor="text1"/>
                  </w:rPr>
                  <m:t>∆</m:t>
                </m:r>
              </m:sub>
            </m:sSub>
            <m:r>
              <w:rPr>
                <w:rFonts w:ascii="Cambria Math" w:eastAsiaTheme="minorEastAsia" w:hAnsi="Cambria Math"/>
                <w:color w:val="000000" w:themeColor="text1"/>
              </w:rPr>
              <m:t xml:space="preserve">… </m:t>
            </m:r>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ABC16</m:t>
                </m:r>
              </m:e>
              <m:sub>
                <m:r>
                  <w:rPr>
                    <w:rFonts w:ascii="Cambria Math" w:eastAsiaTheme="minorEastAsia" w:hAnsi="Cambria Math"/>
                    <w:color w:val="000000" w:themeColor="text1"/>
                  </w:rPr>
                  <m:t>∆</m:t>
                </m:r>
              </m:sub>
            </m:sSub>
          </m:e>
        </m:d>
      </m:oMath>
      <w:r w:rsidR="009C3623">
        <w:rPr>
          <w:rFonts w:eastAsiaTheme="minorEastAsia"/>
          <w:bCs/>
          <w:iCs/>
          <w:color w:val="000000" w:themeColor="text1"/>
        </w:rPr>
        <w:t>:</w:t>
      </w:r>
    </w:p>
    <w:p w14:paraId="5C7E9C41" w14:textId="77777777" w:rsidR="009C3623" w:rsidRDefault="009C3623" w:rsidP="00224FCB">
      <w:pPr>
        <w:jc w:val="both"/>
        <w:rPr>
          <w:rFonts w:eastAsiaTheme="minorEastAsia"/>
          <w:bCs/>
          <w:iCs/>
          <w:color w:val="000000" w:themeColor="text1"/>
        </w:rPr>
      </w:pPr>
    </w:p>
    <w:p w14:paraId="7D6726EF" w14:textId="04428B06" w:rsidR="009C3623" w:rsidRPr="007F18BE" w:rsidRDefault="00960F7E" w:rsidP="007F18BE">
      <w:pPr>
        <w:pStyle w:val="ListParagraph"/>
        <w:numPr>
          <w:ilvl w:val="0"/>
          <w:numId w:val="2"/>
        </w:numPr>
        <w:jc w:val="center"/>
        <w:rPr>
          <w:rFonts w:eastAsiaTheme="minorEastAsia"/>
          <w:bCs/>
          <w:iCs/>
          <w:color w:val="000000" w:themeColor="text1"/>
        </w:rPr>
      </w:pPr>
      <m:oMath>
        <m:sSub>
          <m:sSubPr>
            <m:ctrlPr>
              <w:rPr>
                <w:rFonts w:ascii="Cambria Math" w:eastAsiaTheme="minorEastAsia" w:hAnsi="Cambria Math"/>
                <w:bCs/>
                <w:i/>
                <w:iCs/>
                <w:color w:val="000000" w:themeColor="text1"/>
              </w:rPr>
            </m:ctrlPr>
          </m:sSubPr>
          <m:e>
            <m:acc>
              <m:accPr>
                <m:ctrlPr>
                  <w:rPr>
                    <w:rFonts w:ascii="Cambria Math" w:eastAsiaTheme="minorEastAsia" w:hAnsi="Cambria Math"/>
                    <w:bCs/>
                    <w:i/>
                    <w:iCs/>
                    <w:color w:val="000000" w:themeColor="text1"/>
                  </w:rPr>
                </m:ctrlPr>
              </m:accPr>
              <m:e>
                <m:r>
                  <w:rPr>
                    <w:rFonts w:ascii="Cambria Math" w:eastAsiaTheme="minorEastAsia" w:hAnsi="Cambria Math"/>
                    <w:color w:val="000000" w:themeColor="text1"/>
                  </w:rPr>
                  <m:t>r</m:t>
                </m:r>
              </m:e>
            </m:acc>
          </m:e>
          <m:sub>
            <m:r>
              <w:rPr>
                <w:rFonts w:ascii="Cambria Math" w:eastAsiaTheme="minorEastAsia" w:hAnsi="Cambria Math"/>
                <w:color w:val="000000" w:themeColor="text1"/>
              </w:rPr>
              <m:t xml:space="preserve">∆G | ∆G⊆ </m:t>
            </m:r>
            <m:d>
              <m:dPr>
                <m:begChr m:val="{"/>
                <m:endChr m:val="}"/>
                <m:ctrlPr>
                  <w:rPr>
                    <w:rFonts w:ascii="Cambria Math" w:eastAsiaTheme="minorEastAsia" w:hAnsi="Cambria Math"/>
                    <w:bCs/>
                    <w:i/>
                    <w:iCs/>
                    <w:color w:val="000000" w:themeColor="text1"/>
                  </w:rPr>
                </m:ctrlPr>
              </m:dPr>
              <m:e>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ABC1</m:t>
                    </m:r>
                  </m:e>
                  <m:sub>
                    <m:r>
                      <w:rPr>
                        <w:rFonts w:ascii="Cambria Math" w:eastAsiaTheme="minorEastAsia" w:hAnsi="Cambria Math"/>
                        <w:color w:val="000000" w:themeColor="text1"/>
                      </w:rPr>
                      <m:t>∆</m:t>
                    </m:r>
                  </m:sub>
                </m:sSub>
                <m:r>
                  <w:rPr>
                    <w:rFonts w:ascii="Cambria Math" w:eastAsiaTheme="minorEastAsia" w:hAnsi="Cambria Math"/>
                    <w:color w:val="000000" w:themeColor="text1"/>
                  </w:rPr>
                  <m:t xml:space="preserve">… </m:t>
                </m:r>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ABC16</m:t>
                    </m:r>
                  </m:e>
                  <m:sub>
                    <m:r>
                      <w:rPr>
                        <w:rFonts w:ascii="Cambria Math" w:eastAsiaTheme="minorEastAsia" w:hAnsi="Cambria Math"/>
                        <w:color w:val="000000" w:themeColor="text1"/>
                      </w:rPr>
                      <m:t>∆</m:t>
                    </m:r>
                  </m:sub>
                </m:sSub>
              </m:e>
            </m:d>
          </m:sub>
        </m:sSub>
        <m:r>
          <w:rPr>
            <w:rFonts w:ascii="Cambria Math" w:eastAsiaTheme="minorEastAsia" w:hAnsi="Cambria Math"/>
            <w:color w:val="000000" w:themeColor="text1"/>
          </w:rPr>
          <m:t>=</m:t>
        </m:r>
        <m:func>
          <m:funcPr>
            <m:ctrlPr>
              <w:rPr>
                <w:rFonts w:ascii="Cambria Math" w:eastAsiaTheme="minorEastAsia" w:hAnsi="Cambria Math"/>
                <w:bCs/>
                <w:i/>
                <w:iCs/>
                <w:color w:val="000000" w:themeColor="text1"/>
              </w:rPr>
            </m:ctrlPr>
          </m:funcPr>
          <m:fName>
            <m:r>
              <m:rPr>
                <m:sty m:val="p"/>
              </m:rPr>
              <w:rPr>
                <w:rFonts w:ascii="Cambria Math" w:hAnsi="Cambria Math"/>
                <w:color w:val="000000" w:themeColor="text1"/>
              </w:rPr>
              <m:t>exp</m:t>
            </m:r>
          </m:fName>
          <m:e>
            <m:d>
              <m:dPr>
                <m:ctrlPr>
                  <w:rPr>
                    <w:rFonts w:ascii="Cambria Math" w:eastAsiaTheme="minorEastAsia" w:hAnsi="Cambria Math"/>
                    <w:bCs/>
                    <w:i/>
                    <w:iCs/>
                    <w:color w:val="000000" w:themeColor="text1"/>
                  </w:rPr>
                </m:ctrlPr>
              </m:dPr>
              <m:e>
                <m:nary>
                  <m:naryPr>
                    <m:chr m:val="∑"/>
                    <m:limLoc m:val="undOvr"/>
                    <m:supHide m:val="1"/>
                    <m:ctrlPr>
                      <w:rPr>
                        <w:rFonts w:ascii="Cambria Math" w:eastAsiaTheme="minorEastAsia" w:hAnsi="Cambria Math"/>
                        <w:bCs/>
                        <w:i/>
                        <w:iCs/>
                        <w:color w:val="000000" w:themeColor="text1"/>
                      </w:rPr>
                    </m:ctrlPr>
                  </m:naryPr>
                  <m:sub>
                    <m:r>
                      <w:rPr>
                        <w:rFonts w:ascii="Cambria Math" w:eastAsiaTheme="minorEastAsia" w:hAnsi="Cambria Math"/>
                        <w:color w:val="000000" w:themeColor="text1"/>
                      </w:rPr>
                      <m:t>i∈∆G</m:t>
                    </m:r>
                  </m:sub>
                  <m:sup/>
                  <m:e>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l</m:t>
                        </m:r>
                      </m:e>
                      <m:sub>
                        <m:r>
                          <w:rPr>
                            <w:rFonts w:ascii="Cambria Math" w:eastAsiaTheme="minorEastAsia" w:hAnsi="Cambria Math"/>
                            <w:color w:val="000000" w:themeColor="text1"/>
                          </w:rPr>
                          <m:t>i</m:t>
                        </m:r>
                      </m:sub>
                    </m:sSub>
                  </m:e>
                </m:nary>
                <m:r>
                  <w:rPr>
                    <w:rFonts w:ascii="Cambria Math" w:eastAsiaTheme="minorEastAsia" w:hAnsi="Cambria Math"/>
                    <w:color w:val="000000" w:themeColor="text1"/>
                  </w:rPr>
                  <m:t xml:space="preserve">+ </m:t>
                </m:r>
                <m:nary>
                  <m:naryPr>
                    <m:chr m:val="∑"/>
                    <m:limLoc m:val="undOvr"/>
                    <m:supHide m:val="1"/>
                    <m:ctrlPr>
                      <w:rPr>
                        <w:rFonts w:ascii="Cambria Math" w:eastAsiaTheme="minorEastAsia" w:hAnsi="Cambria Math"/>
                        <w:bCs/>
                        <w:i/>
                        <w:iCs/>
                        <w:color w:val="000000" w:themeColor="text1"/>
                      </w:rPr>
                    </m:ctrlPr>
                  </m:naryPr>
                  <m:sub>
                    <m:r>
                      <w:rPr>
                        <w:rFonts w:ascii="Cambria Math" w:eastAsiaTheme="minorEastAsia" w:hAnsi="Cambria Math"/>
                        <w:color w:val="000000" w:themeColor="text1"/>
                      </w:rPr>
                      <m:t xml:space="preserve">j⊆∆G | </m:t>
                    </m:r>
                    <m:d>
                      <m:dPr>
                        <m:begChr m:val="|"/>
                        <m:endChr m:val="|"/>
                        <m:ctrlPr>
                          <w:rPr>
                            <w:rFonts w:ascii="Cambria Math" w:eastAsiaTheme="minorEastAsia" w:hAnsi="Cambria Math"/>
                            <w:bCs/>
                            <w:i/>
                            <w:iCs/>
                            <w:color w:val="000000" w:themeColor="text1"/>
                          </w:rPr>
                        </m:ctrlPr>
                      </m:dPr>
                      <m:e>
                        <m:r>
                          <w:rPr>
                            <w:rFonts w:ascii="Cambria Math" w:eastAsiaTheme="minorEastAsia" w:hAnsi="Cambria Math"/>
                            <w:color w:val="000000" w:themeColor="text1"/>
                          </w:rPr>
                          <m:t>j</m:t>
                        </m:r>
                      </m:e>
                    </m:d>
                    <m:r>
                      <w:rPr>
                        <w:rFonts w:ascii="Cambria Math" w:eastAsiaTheme="minorEastAsia" w:hAnsi="Cambria Math"/>
                        <w:color w:val="000000" w:themeColor="text1"/>
                      </w:rPr>
                      <m:t xml:space="preserve"> ≥2</m:t>
                    </m:r>
                  </m:sub>
                  <m:sup/>
                  <m:e>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rPr>
                          <m:t>j</m:t>
                        </m:r>
                      </m:sub>
                    </m:sSub>
                  </m:e>
                </m:nary>
                <m:r>
                  <w:rPr>
                    <w:rFonts w:ascii="Cambria Math" w:eastAsiaTheme="minorEastAsia" w:hAnsi="Cambria Math"/>
                    <w:color w:val="000000" w:themeColor="text1"/>
                  </w:rPr>
                  <m:t xml:space="preserve"> + c</m:t>
                </m:r>
              </m:e>
            </m:d>
          </m:e>
        </m:func>
      </m:oMath>
    </w:p>
    <w:p w14:paraId="48A2AD4A" w14:textId="77777777" w:rsidR="00D90E40" w:rsidRPr="00D90E40" w:rsidRDefault="00D90E40" w:rsidP="00224FCB">
      <w:pPr>
        <w:jc w:val="both"/>
        <w:rPr>
          <w:rFonts w:eastAsiaTheme="minorEastAsia"/>
          <w:bCs/>
          <w:iCs/>
          <w:color w:val="000000" w:themeColor="text1"/>
        </w:rPr>
      </w:pPr>
    </w:p>
    <w:p w14:paraId="3CA896B6" w14:textId="6A0DC10A" w:rsidR="0065014F" w:rsidRDefault="003A41D4" w:rsidP="00224FCB">
      <w:pPr>
        <w:jc w:val="both"/>
        <w:rPr>
          <w:rFonts w:eastAsiaTheme="minorEastAsia"/>
          <w:bCs/>
          <w:iCs/>
          <w:color w:val="000000" w:themeColor="text1"/>
        </w:rPr>
      </w:pPr>
      <w:r>
        <w:rPr>
          <w:rFonts w:eastAsiaTheme="minorEastAsia"/>
          <w:color w:val="000000" w:themeColor="text1"/>
        </w:rPr>
        <w:t xml:space="preserve">To train this model, </w:t>
      </w:r>
      <m:oMath>
        <m:r>
          <w:rPr>
            <w:rFonts w:ascii="Cambria Math" w:eastAsiaTheme="minorEastAsia" w:hAnsi="Cambria Math"/>
            <w:color w:val="000000" w:themeColor="text1"/>
          </w:rPr>
          <m:t>∆</m:t>
        </m:r>
        <m:r>
          <m:rPr>
            <m:sty m:val="p"/>
          </m:rPr>
          <w:rPr>
            <w:rFonts w:ascii="Cambria Math" w:hAnsi="Cambria Math"/>
            <w:color w:val="000000" w:themeColor="text1"/>
          </w:rPr>
          <m:t>G</m:t>
        </m:r>
      </m:oMath>
      <w:r w:rsidR="00D90E40">
        <w:rPr>
          <w:rFonts w:eastAsiaTheme="minorEastAsia"/>
          <w:bCs/>
          <w:iCs/>
          <w:color w:val="000000" w:themeColor="text1"/>
        </w:rPr>
        <w:t xml:space="preserve"> is encoded as a set of 16 binary variables, where 0 represents a </w:t>
      </w:r>
      <w:r w:rsidR="00660958">
        <w:rPr>
          <w:rFonts w:eastAsiaTheme="minorEastAsia"/>
          <w:bCs/>
          <w:iCs/>
          <w:color w:val="000000" w:themeColor="text1"/>
        </w:rPr>
        <w:t>wild-type</w:t>
      </w:r>
      <w:r w:rsidR="00D90E40">
        <w:rPr>
          <w:rFonts w:eastAsiaTheme="minorEastAsia"/>
          <w:bCs/>
          <w:iCs/>
          <w:color w:val="000000" w:themeColor="text1"/>
        </w:rPr>
        <w:t xml:space="preserve"> and 1 represents a knockout at a given gene. </w:t>
      </w:r>
      <w:r w:rsidR="00BE09E9">
        <w:rPr>
          <w:rFonts w:eastAsiaTheme="minorEastAsia"/>
          <w:bCs/>
          <w:iCs/>
          <w:color w:val="000000" w:themeColor="text1"/>
        </w:rPr>
        <w:t>Therefore,</w:t>
      </w:r>
      <w:r w:rsidR="007A3C42">
        <w:rPr>
          <w:rFonts w:eastAsiaTheme="minorEastAsia"/>
          <w:bCs/>
          <w:iCs/>
          <w:color w:val="000000" w:themeColor="text1"/>
        </w:rPr>
        <w:t xml:space="preserve"> to predict phenotype from </w:t>
      </w:r>
      <m:oMath>
        <m:r>
          <w:rPr>
            <w:rFonts w:ascii="Cambria Math" w:eastAsiaTheme="minorEastAsia" w:hAnsi="Cambria Math"/>
            <w:color w:val="000000" w:themeColor="text1"/>
          </w:rPr>
          <m:t>∆</m:t>
        </m:r>
        <m:r>
          <m:rPr>
            <m:sty m:val="p"/>
          </m:rPr>
          <w:rPr>
            <w:rFonts w:ascii="Cambria Math" w:hAnsi="Cambria Math"/>
            <w:color w:val="000000" w:themeColor="text1"/>
          </w:rPr>
          <m:t>G</m:t>
        </m:r>
      </m:oMath>
      <w:r w:rsidR="007A3C42">
        <w:rPr>
          <w:rFonts w:eastAsiaTheme="minorEastAsia"/>
          <w:color w:val="000000" w:themeColor="text1"/>
        </w:rPr>
        <w:t>,</w:t>
      </w:r>
      <w:r w:rsidR="00BE09E9">
        <w:rPr>
          <w:rFonts w:eastAsiaTheme="minorEastAsia"/>
          <w:bCs/>
          <w:iCs/>
          <w:color w:val="000000" w:themeColor="text1"/>
        </w:rPr>
        <w:t xml:space="preserve"> the relevant </w:t>
      </w:r>
      <m:oMath>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l</m:t>
            </m:r>
          </m:e>
          <m:sub>
            <m:r>
              <w:rPr>
                <w:rFonts w:ascii="Cambria Math" w:eastAsiaTheme="minorEastAsia" w:hAnsi="Cambria Math"/>
                <w:color w:val="000000" w:themeColor="text1"/>
              </w:rPr>
              <m:t>i</m:t>
            </m:r>
          </m:sub>
        </m:sSub>
      </m:oMath>
      <w:r w:rsidR="00BE09E9">
        <w:rPr>
          <w:rFonts w:eastAsiaTheme="minorEastAsia"/>
          <w:bCs/>
          <w:iCs/>
          <w:color w:val="000000" w:themeColor="text1"/>
        </w:rPr>
        <w:t xml:space="preserve"> coefficients are added only if the corresponding gene </w:t>
      </w:r>
      <m:oMath>
        <m:r>
          <w:rPr>
            <w:rFonts w:ascii="Cambria Math" w:eastAsiaTheme="minorEastAsia" w:hAnsi="Cambria Math"/>
            <w:color w:val="000000" w:themeColor="text1"/>
          </w:rPr>
          <m:t>i</m:t>
        </m:r>
      </m:oMath>
      <w:r w:rsidR="00BE09E9">
        <w:rPr>
          <w:rFonts w:eastAsiaTheme="minorEastAsia"/>
          <w:bCs/>
          <w:iCs/>
          <w:color w:val="000000" w:themeColor="text1"/>
        </w:rPr>
        <w:t xml:space="preserve"> is knocked out, and the </w:t>
      </w:r>
      <m:oMath>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rPr>
              <m:t>j</m:t>
            </m:r>
          </m:sub>
        </m:sSub>
      </m:oMath>
      <w:r w:rsidR="00BE09E9">
        <w:rPr>
          <w:rFonts w:eastAsiaTheme="minorEastAsia"/>
          <w:bCs/>
          <w:iCs/>
          <w:color w:val="000000" w:themeColor="text1"/>
        </w:rPr>
        <w:t xml:space="preserve"> coefficients are added only if all the genes in subset </w:t>
      </w:r>
      <m:oMath>
        <m:r>
          <w:rPr>
            <w:rFonts w:ascii="Cambria Math" w:eastAsiaTheme="minorEastAsia" w:hAnsi="Cambria Math"/>
            <w:color w:val="000000" w:themeColor="text1"/>
          </w:rPr>
          <m:t>j</m:t>
        </m:r>
      </m:oMath>
      <w:r w:rsidR="00BE09E9">
        <w:rPr>
          <w:rFonts w:eastAsiaTheme="minorEastAsia"/>
          <w:bCs/>
          <w:iCs/>
          <w:color w:val="000000" w:themeColor="text1"/>
        </w:rPr>
        <w:t xml:space="preserve"> are knocked out.  </w:t>
      </w:r>
      <w:r w:rsidR="00D90E40">
        <w:rPr>
          <w:rFonts w:eastAsiaTheme="minorEastAsia"/>
          <w:bCs/>
          <w:iCs/>
          <w:color w:val="000000" w:themeColor="text1"/>
        </w:rPr>
        <w:t xml:space="preserve">For each drug, we </w:t>
      </w:r>
      <w:r w:rsidR="00BE09E9">
        <w:rPr>
          <w:rFonts w:eastAsiaTheme="minorEastAsia"/>
          <w:bCs/>
          <w:iCs/>
          <w:color w:val="000000" w:themeColor="text1"/>
        </w:rPr>
        <w:t>fit this model</w:t>
      </w:r>
      <w:r w:rsidR="00911095">
        <w:rPr>
          <w:rFonts w:eastAsiaTheme="minorEastAsia"/>
          <w:bCs/>
          <w:iCs/>
          <w:color w:val="000000" w:themeColor="text1"/>
        </w:rPr>
        <w:t xml:space="preserve"> using the glm</w:t>
      </w:r>
      <w:r w:rsidR="00A903E1">
        <w:rPr>
          <w:rFonts w:eastAsiaTheme="minorEastAsia"/>
          <w:bCs/>
          <w:iCs/>
          <w:color w:val="000000" w:themeColor="text1"/>
        </w:rPr>
        <w:t>()</w:t>
      </w:r>
      <w:r w:rsidR="00911095">
        <w:rPr>
          <w:rFonts w:eastAsiaTheme="minorEastAsia"/>
          <w:bCs/>
          <w:iCs/>
          <w:color w:val="000000" w:themeColor="text1"/>
        </w:rPr>
        <w:t xml:space="preserve"> </w:t>
      </w:r>
      <w:r w:rsidR="00A903E1">
        <w:rPr>
          <w:rFonts w:eastAsiaTheme="minorEastAsia"/>
          <w:bCs/>
          <w:iCs/>
          <w:color w:val="000000" w:themeColor="text1"/>
        </w:rPr>
        <w:t>function</w:t>
      </w:r>
      <w:r w:rsidR="00911095">
        <w:rPr>
          <w:rFonts w:eastAsiaTheme="minorEastAsia"/>
          <w:bCs/>
          <w:iCs/>
          <w:color w:val="000000" w:themeColor="text1"/>
        </w:rPr>
        <w:t xml:space="preserve"> in R</w:t>
      </w:r>
      <w:r w:rsidR="00895CD9">
        <w:rPr>
          <w:rFonts w:eastAsiaTheme="minorEastAsia"/>
          <w:bCs/>
          <w:iCs/>
          <w:color w:val="000000" w:themeColor="text1"/>
        </w:rPr>
        <w:t xml:space="preserve">, </w:t>
      </w:r>
      <w:r w:rsidR="00DD208E">
        <w:rPr>
          <w:rFonts w:eastAsiaTheme="minorEastAsia"/>
          <w:bCs/>
          <w:iCs/>
          <w:color w:val="000000" w:themeColor="text1"/>
        </w:rPr>
        <w:t>with</w:t>
      </w:r>
      <w:r w:rsidR="00895CD9">
        <w:rPr>
          <w:rFonts w:eastAsiaTheme="minorEastAsia"/>
          <w:bCs/>
          <w:iCs/>
          <w:color w:val="000000" w:themeColor="text1"/>
        </w:rPr>
        <w:t xml:space="preserve"> </w:t>
      </w:r>
      <m:oMath>
        <m:r>
          <w:rPr>
            <w:rFonts w:ascii="Cambria Math" w:eastAsiaTheme="minorEastAsia" w:hAnsi="Cambria Math"/>
            <w:color w:val="000000" w:themeColor="text1"/>
          </w:rPr>
          <m:t>ε</m:t>
        </m:r>
      </m:oMath>
      <w:r w:rsidR="004F23D8">
        <w:rPr>
          <w:rFonts w:eastAsiaTheme="minorEastAsia"/>
          <w:bCs/>
          <w:iCs/>
          <w:color w:val="000000" w:themeColor="text1"/>
        </w:rPr>
        <w:t xml:space="preserve"> terms</w:t>
      </w:r>
      <w:r w:rsidR="00AB49CE" w:rsidRPr="00233F15">
        <w:rPr>
          <w:rFonts w:eastAsiaTheme="minorEastAsia"/>
          <w:bCs/>
          <w:iCs/>
          <w:color w:val="000000" w:themeColor="text1"/>
        </w:rPr>
        <w:t xml:space="preserve"> to a chosen </w:t>
      </w:r>
      <w:r w:rsidR="00CA5C6C" w:rsidRPr="00233F15">
        <w:rPr>
          <w:rFonts w:eastAsiaTheme="minorEastAsia"/>
          <w:bCs/>
          <w:iCs/>
          <w:color w:val="000000" w:themeColor="text1"/>
        </w:rPr>
        <w:t xml:space="preserve">level of </w:t>
      </w:r>
      <w:r w:rsidR="00AB49CE" w:rsidRPr="00233F15">
        <w:rPr>
          <w:rFonts w:eastAsiaTheme="minorEastAsia"/>
          <w:bCs/>
          <w:iCs/>
          <w:color w:val="000000" w:themeColor="text1"/>
        </w:rPr>
        <w:t>complexity</w:t>
      </w:r>
      <w:r w:rsidR="001D6027" w:rsidRPr="00233F15">
        <w:rPr>
          <w:rFonts w:eastAsiaTheme="minorEastAsia"/>
          <w:bCs/>
          <w:iCs/>
          <w:color w:val="000000" w:themeColor="text1"/>
        </w:rPr>
        <w:t>.</w:t>
      </w:r>
      <w:r w:rsidR="006C42C2">
        <w:rPr>
          <w:rFonts w:eastAsiaTheme="minorEastAsia"/>
          <w:bCs/>
          <w:iCs/>
          <w:color w:val="000000" w:themeColor="text1"/>
        </w:rPr>
        <w:t xml:space="preserve">  </w:t>
      </w:r>
      <w:r w:rsidR="007E4291">
        <w:rPr>
          <w:rFonts w:eastAsiaTheme="minorEastAsia"/>
          <w:bCs/>
          <w:iCs/>
          <w:color w:val="000000" w:themeColor="text1"/>
        </w:rPr>
        <w:t xml:space="preserve">This model consists of </w:t>
      </w:r>
      <w:r w:rsidR="006C42C2">
        <w:rPr>
          <w:rFonts w:eastAsiaTheme="minorEastAsia"/>
          <w:bCs/>
          <w:iCs/>
          <w:color w:val="000000" w:themeColor="text1"/>
        </w:rPr>
        <w:t>Equation 7)</w:t>
      </w:r>
      <w:r w:rsidR="00337730">
        <w:rPr>
          <w:rFonts w:eastAsiaTheme="minorEastAsia"/>
          <w:bCs/>
          <w:iCs/>
          <w:color w:val="000000" w:themeColor="text1"/>
        </w:rPr>
        <w:t xml:space="preserve"> with an added</w:t>
      </w:r>
      <w:r w:rsidR="006C42C2">
        <w:rPr>
          <w:rFonts w:eastAsiaTheme="minorEastAsia"/>
          <w:bCs/>
          <w:iCs/>
          <w:color w:val="000000" w:themeColor="text1"/>
        </w:rPr>
        <w:t xml:space="preserve"> ‘plate of origin’ term for each strain to correct for any potential batch effects.</w:t>
      </w:r>
    </w:p>
    <w:p w14:paraId="6EAB6F7A" w14:textId="77777777" w:rsidR="0065014F" w:rsidRDefault="0065014F" w:rsidP="00224FCB">
      <w:pPr>
        <w:jc w:val="both"/>
        <w:rPr>
          <w:rFonts w:eastAsiaTheme="minorEastAsia"/>
          <w:bCs/>
          <w:iCs/>
          <w:color w:val="000000" w:themeColor="text1"/>
        </w:rPr>
      </w:pPr>
    </w:p>
    <w:p w14:paraId="37A69F41" w14:textId="794F8222" w:rsidR="00653032" w:rsidRPr="00233F15" w:rsidRDefault="009704D8" w:rsidP="00224FCB">
      <w:pPr>
        <w:jc w:val="both"/>
        <w:rPr>
          <w:bCs/>
          <w:iCs/>
          <w:color w:val="000000" w:themeColor="text1"/>
        </w:rPr>
      </w:pPr>
      <w:r w:rsidRPr="00233F15">
        <w:rPr>
          <w:rFonts w:eastAsiaTheme="minorEastAsia"/>
          <w:bCs/>
          <w:iCs/>
          <w:color w:val="000000" w:themeColor="text1"/>
        </w:rPr>
        <w:t xml:space="preserve">To perform </w:t>
      </w:r>
      <w:r w:rsidR="004F5977">
        <w:rPr>
          <w:rFonts w:eastAsiaTheme="minorEastAsia"/>
          <w:bCs/>
          <w:iCs/>
          <w:color w:val="000000" w:themeColor="text1"/>
        </w:rPr>
        <w:t xml:space="preserve">the </w:t>
      </w:r>
      <w:r w:rsidRPr="00233F15">
        <w:rPr>
          <w:rFonts w:eastAsiaTheme="minorEastAsia"/>
          <w:bCs/>
          <w:iCs/>
          <w:color w:val="000000" w:themeColor="text1"/>
        </w:rPr>
        <w:t>marginal association</w:t>
      </w:r>
      <w:r w:rsidR="004F5977">
        <w:rPr>
          <w:rFonts w:eastAsiaTheme="minorEastAsia"/>
          <w:bCs/>
          <w:iCs/>
          <w:color w:val="000000" w:themeColor="text1"/>
        </w:rPr>
        <w:t xml:space="preserve"> in </w:t>
      </w:r>
      <w:r w:rsidR="004452EF">
        <w:rPr>
          <w:rFonts w:eastAsiaTheme="minorEastAsia"/>
          <w:bCs/>
          <w:iCs/>
          <w:color w:val="000000" w:themeColor="text1"/>
        </w:rPr>
        <w:t xml:space="preserve">Figure </w:t>
      </w:r>
      <w:r w:rsidR="004F5977">
        <w:rPr>
          <w:rFonts w:eastAsiaTheme="minorEastAsia"/>
          <w:bCs/>
          <w:iCs/>
          <w:color w:val="000000" w:themeColor="text1"/>
        </w:rPr>
        <w:t>S</w:t>
      </w:r>
      <w:r w:rsidR="005F08B4">
        <w:rPr>
          <w:rFonts w:eastAsiaTheme="minorEastAsia"/>
          <w:bCs/>
          <w:iCs/>
          <w:color w:val="000000" w:themeColor="text1"/>
        </w:rPr>
        <w:t>4</w:t>
      </w:r>
      <w:r w:rsidR="00004CEE" w:rsidRPr="00233F15">
        <w:rPr>
          <w:rFonts w:eastAsiaTheme="minorEastAsia"/>
          <w:bCs/>
          <w:iCs/>
          <w:color w:val="000000" w:themeColor="text1"/>
        </w:rPr>
        <w:t xml:space="preserve">, </w:t>
      </w:r>
      <w:r w:rsidR="00BC40AA">
        <w:rPr>
          <w:rFonts w:eastAsiaTheme="minorEastAsia"/>
          <w:bCs/>
          <w:iCs/>
          <w:color w:val="000000" w:themeColor="text1"/>
        </w:rPr>
        <w:t>we fit</w:t>
      </w:r>
      <w:r w:rsidR="0060078C" w:rsidRPr="00233F15">
        <w:rPr>
          <w:rFonts w:eastAsiaTheme="minorEastAsia"/>
          <w:bCs/>
          <w:iCs/>
          <w:color w:val="000000" w:themeColor="text1"/>
        </w:rPr>
        <w:t xml:space="preserve"> a model with </w:t>
      </w:r>
      <w:r w:rsidR="00DD208E">
        <w:rPr>
          <w:rFonts w:eastAsiaTheme="minorEastAsia"/>
          <w:bCs/>
          <w:iCs/>
          <w:color w:val="000000" w:themeColor="text1"/>
        </w:rPr>
        <w:t xml:space="preserve">only </w:t>
      </w:r>
      <m:oMath>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l</m:t>
            </m:r>
          </m:e>
          <m:sub>
            <m:r>
              <w:rPr>
                <w:rFonts w:ascii="Cambria Math" w:eastAsiaTheme="minorEastAsia" w:hAnsi="Cambria Math"/>
                <w:color w:val="000000" w:themeColor="text1"/>
              </w:rPr>
              <m:t>i</m:t>
            </m:r>
          </m:sub>
        </m:sSub>
      </m:oMath>
      <w:r w:rsidR="00DD208E">
        <w:rPr>
          <w:rFonts w:eastAsiaTheme="minorEastAsia"/>
          <w:bCs/>
          <w:iCs/>
          <w:color w:val="000000" w:themeColor="text1"/>
        </w:rPr>
        <w:t xml:space="preserve"> terms</w:t>
      </w:r>
      <w:r w:rsidR="006C42C2">
        <w:rPr>
          <w:rFonts w:eastAsiaTheme="minorEastAsia"/>
          <w:bCs/>
          <w:iCs/>
          <w:color w:val="000000" w:themeColor="text1"/>
        </w:rPr>
        <w:t xml:space="preserve"> (and plate-of-origin effects)</w:t>
      </w:r>
      <w:r w:rsidR="0060078C" w:rsidRPr="00233F15">
        <w:rPr>
          <w:rFonts w:eastAsiaTheme="minorEastAsia"/>
          <w:bCs/>
          <w:iCs/>
          <w:color w:val="000000" w:themeColor="text1"/>
        </w:rPr>
        <w:t xml:space="preserve">, and performed stepwise feature elimination </w:t>
      </w:r>
      <w:r w:rsidR="00A347E4" w:rsidRPr="00233F15">
        <w:rPr>
          <w:rFonts w:eastAsiaTheme="minorEastAsia"/>
          <w:bCs/>
          <w:iCs/>
          <w:color w:val="000000" w:themeColor="text1"/>
        </w:rPr>
        <w:t xml:space="preserve">(eliminating the gene with the highest </w:t>
      </w:r>
      <w:r w:rsidR="00911095">
        <w:rPr>
          <w:rFonts w:eastAsiaTheme="minorEastAsia"/>
          <w:bCs/>
          <w:iCs/>
          <w:color w:val="000000" w:themeColor="text1"/>
        </w:rPr>
        <w:t>p-</w:t>
      </w:r>
      <w:r w:rsidR="00A347E4" w:rsidRPr="00233F15">
        <w:rPr>
          <w:rFonts w:eastAsiaTheme="minorEastAsia"/>
          <w:bCs/>
          <w:iCs/>
          <w:color w:val="000000" w:themeColor="text1"/>
        </w:rPr>
        <w:t xml:space="preserve">value at each step) </w:t>
      </w:r>
      <w:r w:rsidR="008B6905" w:rsidRPr="00233F15">
        <w:rPr>
          <w:rFonts w:eastAsiaTheme="minorEastAsia"/>
          <w:bCs/>
          <w:iCs/>
          <w:color w:val="000000" w:themeColor="text1"/>
        </w:rPr>
        <w:t xml:space="preserve">until all included terms had a significance level of </w:t>
      </w:r>
      <m:oMath>
        <m:r>
          <w:rPr>
            <w:rFonts w:ascii="Cambria Math" w:eastAsiaTheme="minorEastAsia" w:hAnsi="Cambria Math"/>
            <w:color w:val="000000" w:themeColor="text1"/>
          </w:rPr>
          <m:t>p≤0.05/16</m:t>
        </m:r>
      </m:oMath>
      <w:r w:rsidR="008B6905" w:rsidRPr="00233F15">
        <w:rPr>
          <w:rFonts w:eastAsiaTheme="minorEastAsia"/>
          <w:bCs/>
          <w:iCs/>
          <w:color w:val="000000" w:themeColor="text1"/>
        </w:rPr>
        <w:t>.  Linear model term significance was tested using the Type III Sums of Squares ANOVA implementation given in the car package in R.</w:t>
      </w:r>
      <w:r w:rsidR="005F08B4">
        <w:rPr>
          <w:rFonts w:eastAsiaTheme="minorEastAsia"/>
          <w:bCs/>
          <w:iCs/>
          <w:color w:val="000000" w:themeColor="text1"/>
        </w:rPr>
        <w:t xml:space="preserve">  The same method was used to perform the marginal association in </w:t>
      </w:r>
      <w:r w:rsidR="004452EF">
        <w:rPr>
          <w:rFonts w:eastAsiaTheme="minorEastAsia"/>
          <w:bCs/>
          <w:iCs/>
          <w:color w:val="000000" w:themeColor="text1"/>
        </w:rPr>
        <w:t xml:space="preserve">Figure </w:t>
      </w:r>
      <w:r w:rsidR="005F08B4">
        <w:rPr>
          <w:rFonts w:eastAsiaTheme="minorEastAsia"/>
          <w:bCs/>
          <w:iCs/>
          <w:color w:val="000000" w:themeColor="text1"/>
        </w:rPr>
        <w:t xml:space="preserve">S3, substituting </w:t>
      </w:r>
      <m:oMath>
        <m:r>
          <w:rPr>
            <w:rFonts w:ascii="Cambria Math" w:hAnsi="Cambria Math"/>
            <w:color w:val="000000" w:themeColor="text1"/>
          </w:rPr>
          <m:t>g</m:t>
        </m:r>
      </m:oMath>
      <w:r w:rsidR="005F08B4">
        <w:rPr>
          <w:rFonts w:eastAsiaTheme="minorEastAsia"/>
          <w:bCs/>
          <w:iCs/>
          <w:color w:val="000000" w:themeColor="text1"/>
        </w:rPr>
        <w:t xml:space="preserve"> for </w:t>
      </w:r>
      <m:oMath>
        <m:r>
          <w:rPr>
            <w:rFonts w:ascii="Cambria Math" w:eastAsiaTheme="minorEastAsia" w:hAnsi="Cambria Math"/>
            <w:color w:val="000000" w:themeColor="text1"/>
          </w:rPr>
          <m:t>r</m:t>
        </m:r>
      </m:oMath>
      <w:r w:rsidR="005F08B4">
        <w:rPr>
          <w:rFonts w:eastAsiaTheme="minorEastAsia"/>
          <w:bCs/>
          <w:iCs/>
          <w:color w:val="000000" w:themeColor="text1"/>
        </w:rPr>
        <w:t>.</w:t>
      </w:r>
    </w:p>
    <w:p w14:paraId="086F30F5" w14:textId="77777777" w:rsidR="00DC430B" w:rsidRDefault="00DC430B" w:rsidP="00224FCB">
      <w:pPr>
        <w:jc w:val="both"/>
        <w:rPr>
          <w:b/>
          <w:bCs/>
          <w:iCs/>
          <w:color w:val="000000" w:themeColor="text1"/>
        </w:rPr>
      </w:pPr>
    </w:p>
    <w:p w14:paraId="75746AA4" w14:textId="7124B8F3" w:rsidR="00E9263C" w:rsidRPr="00F16948" w:rsidRDefault="00EB36BD" w:rsidP="00224FCB">
      <w:pPr>
        <w:jc w:val="both"/>
        <w:rPr>
          <w:rFonts w:eastAsiaTheme="minorEastAsia"/>
          <w:color w:val="000000" w:themeColor="text1"/>
        </w:rPr>
      </w:pPr>
      <w:r>
        <w:rPr>
          <w:bCs/>
          <w:iCs/>
          <w:color w:val="000000" w:themeColor="text1"/>
        </w:rPr>
        <w:t>We expand</w:t>
      </w:r>
      <w:r w:rsidR="00C6688C">
        <w:rPr>
          <w:bCs/>
          <w:iCs/>
          <w:color w:val="000000" w:themeColor="text1"/>
        </w:rPr>
        <w:t>ed</w:t>
      </w:r>
      <w:r>
        <w:rPr>
          <w:bCs/>
          <w:iCs/>
          <w:color w:val="000000" w:themeColor="text1"/>
        </w:rPr>
        <w:t xml:space="preserve"> this approach to </w:t>
      </w:r>
      <w:r w:rsidR="0065014F" w:rsidRPr="00233F15">
        <w:rPr>
          <w:bCs/>
          <w:iCs/>
          <w:color w:val="000000" w:themeColor="text1"/>
        </w:rPr>
        <w:t xml:space="preserve">train </w:t>
      </w:r>
      <w:r w:rsidR="00701EFF" w:rsidRPr="00233F15">
        <w:rPr>
          <w:bCs/>
          <w:iCs/>
          <w:color w:val="000000" w:themeColor="text1"/>
        </w:rPr>
        <w:t xml:space="preserve">models </w:t>
      </w:r>
      <w:r w:rsidR="00A347E4" w:rsidRPr="00233F15">
        <w:rPr>
          <w:bCs/>
          <w:iCs/>
          <w:color w:val="000000" w:themeColor="text1"/>
        </w:rPr>
        <w:t xml:space="preserve">containing </w:t>
      </w:r>
      <m:oMath>
        <m:r>
          <w:rPr>
            <w:rFonts w:ascii="Cambria Math" w:eastAsiaTheme="minorEastAsia" w:hAnsi="Cambria Math"/>
            <w:color w:val="000000" w:themeColor="text1"/>
          </w:rPr>
          <m:t>ε</m:t>
        </m:r>
      </m:oMath>
      <w:r w:rsidR="00A347E4" w:rsidRPr="00233F15">
        <w:rPr>
          <w:rFonts w:eastAsiaTheme="minorEastAsia"/>
          <w:bCs/>
          <w:iCs/>
          <w:color w:val="000000" w:themeColor="text1"/>
        </w:rPr>
        <w:t xml:space="preserve"> terms of up to </w:t>
      </w:r>
      <m:oMath>
        <m:r>
          <w:rPr>
            <w:rFonts w:ascii="Cambria Math" w:eastAsiaTheme="minorEastAsia" w:hAnsi="Cambria Math"/>
            <w:color w:val="000000" w:themeColor="text1"/>
          </w:rPr>
          <m:t>n</m:t>
        </m:r>
      </m:oMath>
      <w:r w:rsidR="00A347E4" w:rsidRPr="00233F15">
        <w:rPr>
          <w:rFonts w:eastAsiaTheme="minorEastAsia"/>
          <w:bCs/>
          <w:iCs/>
          <w:color w:val="000000" w:themeColor="text1"/>
        </w:rPr>
        <w:t>-way complexity</w:t>
      </w:r>
      <w:r w:rsidR="008640C9">
        <w:rPr>
          <w:rFonts w:eastAsiaTheme="minorEastAsia"/>
          <w:bCs/>
          <w:iCs/>
          <w:color w:val="000000" w:themeColor="text1"/>
        </w:rPr>
        <w:t xml:space="preserve"> using a “</w:t>
      </w:r>
      <w:r w:rsidR="002D4054">
        <w:rPr>
          <w:rFonts w:eastAsiaTheme="minorEastAsia"/>
          <w:bCs/>
          <w:iCs/>
          <w:color w:val="000000" w:themeColor="text1"/>
        </w:rPr>
        <w:t xml:space="preserve">stepwise </w:t>
      </w:r>
      <w:r w:rsidR="00331D38">
        <w:rPr>
          <w:rFonts w:eastAsiaTheme="minorEastAsia"/>
          <w:bCs/>
          <w:iCs/>
          <w:color w:val="000000" w:themeColor="text1"/>
        </w:rPr>
        <w:t>expansion</w:t>
      </w:r>
      <w:r w:rsidR="008640C9">
        <w:rPr>
          <w:rFonts w:eastAsiaTheme="minorEastAsia"/>
          <w:bCs/>
          <w:iCs/>
          <w:color w:val="000000" w:themeColor="text1"/>
        </w:rPr>
        <w:t>”</w:t>
      </w:r>
      <w:r w:rsidR="000B7BE0">
        <w:rPr>
          <w:rFonts w:eastAsiaTheme="minorEastAsia"/>
          <w:bCs/>
          <w:iCs/>
          <w:color w:val="000000" w:themeColor="text1"/>
        </w:rPr>
        <w:t xml:space="preserve"> method</w:t>
      </w:r>
      <w:r w:rsidR="00A347E4" w:rsidRPr="00233F15">
        <w:rPr>
          <w:rFonts w:eastAsiaTheme="minorEastAsia"/>
          <w:bCs/>
          <w:iCs/>
          <w:color w:val="000000" w:themeColor="text1"/>
        </w:rPr>
        <w:t xml:space="preserve">.  </w:t>
      </w:r>
      <w:r w:rsidR="00737BC3">
        <w:rPr>
          <w:rFonts w:eastAsiaTheme="minorEastAsia"/>
          <w:bCs/>
          <w:iCs/>
          <w:color w:val="000000" w:themeColor="text1"/>
        </w:rPr>
        <w:t xml:space="preserve">First, </w:t>
      </w:r>
      <w:r w:rsidR="00490CC8">
        <w:rPr>
          <w:rFonts w:eastAsiaTheme="minorEastAsia"/>
          <w:bCs/>
          <w:iCs/>
          <w:color w:val="000000" w:themeColor="text1"/>
        </w:rPr>
        <w:t>we use the marginal</w:t>
      </w:r>
      <w:r w:rsidR="0064516C">
        <w:rPr>
          <w:rFonts w:eastAsiaTheme="minorEastAsia"/>
          <w:bCs/>
          <w:iCs/>
          <w:color w:val="000000" w:themeColor="text1"/>
        </w:rPr>
        <w:t xml:space="preserve"> association procedure</w:t>
      </w:r>
      <w:r w:rsidR="004E1C74">
        <w:rPr>
          <w:rFonts w:eastAsiaTheme="minorEastAsia"/>
          <w:bCs/>
          <w:iCs/>
          <w:color w:val="000000" w:themeColor="text1"/>
        </w:rPr>
        <w:t xml:space="preserve"> above</w:t>
      </w:r>
      <w:r w:rsidR="00E65D0E">
        <w:rPr>
          <w:rFonts w:eastAsiaTheme="minorEastAsia"/>
          <w:bCs/>
          <w:iCs/>
          <w:color w:val="000000" w:themeColor="text1"/>
        </w:rPr>
        <w:t xml:space="preserve"> to initialize</w:t>
      </w:r>
      <w:r w:rsidR="00DC52AB">
        <w:rPr>
          <w:rFonts w:eastAsiaTheme="minorEastAsia"/>
          <w:bCs/>
          <w:iCs/>
          <w:color w:val="000000" w:themeColor="text1"/>
        </w:rPr>
        <w:t xml:space="preserve"> the model</w:t>
      </w:r>
      <w:r w:rsidR="00E9263C">
        <w:rPr>
          <w:rFonts w:eastAsiaTheme="minorEastAsia"/>
          <w:bCs/>
          <w:iCs/>
          <w:color w:val="000000" w:themeColor="text1"/>
        </w:rPr>
        <w:t xml:space="preserve"> at </w:t>
      </w:r>
      <m:oMath>
        <m:r>
          <w:rPr>
            <w:rFonts w:ascii="Cambria Math" w:eastAsiaTheme="minorEastAsia" w:hAnsi="Cambria Math"/>
            <w:color w:val="000000" w:themeColor="text1"/>
          </w:rPr>
          <m:t>n=1</m:t>
        </m:r>
      </m:oMath>
      <w:r w:rsidR="00737BC3">
        <w:rPr>
          <w:rFonts w:eastAsiaTheme="minorEastAsia"/>
          <w:bCs/>
          <w:iCs/>
          <w:color w:val="000000" w:themeColor="text1"/>
        </w:rPr>
        <w:t xml:space="preserve">. </w:t>
      </w:r>
      <w:r w:rsidR="00A446DF">
        <w:rPr>
          <w:rFonts w:eastAsiaTheme="minorEastAsia"/>
          <w:bCs/>
          <w:iCs/>
          <w:color w:val="000000" w:themeColor="text1"/>
        </w:rPr>
        <w:t xml:space="preserve">Then, </w:t>
      </w:r>
      <w:r w:rsidR="00E76127">
        <w:rPr>
          <w:rFonts w:eastAsiaTheme="minorEastAsia"/>
          <w:bCs/>
          <w:i/>
          <w:iCs/>
          <w:color w:val="000000" w:themeColor="text1"/>
        </w:rPr>
        <w:t xml:space="preserve">n </w:t>
      </w:r>
      <w:r w:rsidR="00E76127">
        <w:rPr>
          <w:rFonts w:eastAsiaTheme="minorEastAsia"/>
          <w:bCs/>
          <w:iCs/>
          <w:color w:val="000000" w:themeColor="text1"/>
        </w:rPr>
        <w:t xml:space="preserve">is incremented by 1, </w:t>
      </w:r>
      <w:r w:rsidR="00B240E6">
        <w:rPr>
          <w:rFonts w:eastAsiaTheme="minorEastAsia"/>
          <w:bCs/>
          <w:iCs/>
          <w:color w:val="000000" w:themeColor="text1"/>
        </w:rPr>
        <w:t xml:space="preserve">and </w:t>
      </w:r>
      <w:r w:rsidR="00B240E6">
        <w:rPr>
          <w:rFonts w:eastAsiaTheme="minorEastAsia"/>
          <w:color w:val="000000" w:themeColor="text1"/>
        </w:rPr>
        <w:t xml:space="preserve">all possible </w:t>
      </w:r>
      <m:oMath>
        <m:r>
          <w:rPr>
            <w:rFonts w:ascii="Cambria Math" w:eastAsiaTheme="minorEastAsia" w:hAnsi="Cambria Math"/>
            <w:color w:val="000000" w:themeColor="text1"/>
          </w:rPr>
          <m:t>n</m:t>
        </m:r>
      </m:oMath>
      <w:r w:rsidR="00B240E6">
        <w:rPr>
          <w:rFonts w:eastAsiaTheme="minorEastAsia"/>
          <w:color w:val="000000" w:themeColor="text1"/>
        </w:rPr>
        <w:t>-way interactions between the genes contained in the</w:t>
      </w:r>
      <w:r w:rsidR="00E67AF8">
        <w:rPr>
          <w:rFonts w:eastAsiaTheme="minorEastAsia"/>
          <w:color w:val="000000" w:themeColor="text1"/>
        </w:rPr>
        <w:t xml:space="preserve"> existing (i.e.</w:t>
      </w:r>
      <w:r w:rsidR="00B240E6">
        <w:rPr>
          <w:rFonts w:eastAsiaTheme="minorEastAsia"/>
          <w:color w:val="000000" w:themeColor="text1"/>
        </w:rPr>
        <w:t xml:space="preserve"> </w:t>
      </w:r>
      <m:oMath>
        <m:r>
          <w:rPr>
            <w:rFonts w:ascii="Cambria Math" w:eastAsiaTheme="minorEastAsia" w:hAnsi="Cambria Math"/>
            <w:color w:val="000000" w:themeColor="text1"/>
          </w:rPr>
          <m:t>n-1</m:t>
        </m:r>
      </m:oMath>
      <w:r w:rsidR="00E67AF8">
        <w:rPr>
          <w:rFonts w:eastAsiaTheme="minorEastAsia"/>
          <w:color w:val="000000" w:themeColor="text1"/>
        </w:rPr>
        <w:t>)</w:t>
      </w:r>
      <w:r w:rsidR="00B240E6">
        <w:rPr>
          <w:rFonts w:eastAsiaTheme="minorEastAsia"/>
          <w:color w:val="000000" w:themeColor="text1"/>
        </w:rPr>
        <w:t xml:space="preserve"> model are added as additional</w:t>
      </w:r>
      <w:r w:rsidR="00BC40AA">
        <w:rPr>
          <w:rFonts w:eastAsiaTheme="minorEastAsia"/>
          <w:color w:val="000000" w:themeColor="text1"/>
        </w:rPr>
        <w:t xml:space="preserve"> </w:t>
      </w:r>
      <m:oMath>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rPr>
              <m:t>j</m:t>
            </m:r>
          </m:sub>
        </m:sSub>
      </m:oMath>
      <w:r w:rsidR="00B240E6">
        <w:rPr>
          <w:rFonts w:eastAsiaTheme="minorEastAsia"/>
          <w:color w:val="000000" w:themeColor="text1"/>
        </w:rPr>
        <w:t xml:space="preserve"> features</w:t>
      </w:r>
      <w:r w:rsidR="006F6E2A">
        <w:rPr>
          <w:rFonts w:eastAsiaTheme="minorEastAsia"/>
          <w:color w:val="000000" w:themeColor="text1"/>
        </w:rPr>
        <w:t xml:space="preserve"> (</w:t>
      </w:r>
      <w:r w:rsidR="00E92C13">
        <w:rPr>
          <w:rFonts w:eastAsiaTheme="minorEastAsia"/>
          <w:color w:val="000000" w:themeColor="text1"/>
        </w:rPr>
        <w:t xml:space="preserve">all </w:t>
      </w:r>
      <w:r w:rsidR="006F6E2A">
        <w:rPr>
          <w:rFonts w:eastAsiaTheme="minorEastAsia"/>
          <w:color w:val="000000" w:themeColor="text1"/>
        </w:rPr>
        <w:t>plate-of-origin effects</w:t>
      </w:r>
      <w:r w:rsidR="00E92C13">
        <w:rPr>
          <w:rFonts w:eastAsiaTheme="minorEastAsia"/>
          <w:color w:val="000000" w:themeColor="text1"/>
        </w:rPr>
        <w:t xml:space="preserve"> are re-added at each step</w:t>
      </w:r>
      <w:r w:rsidR="006F6E2A">
        <w:rPr>
          <w:rFonts w:eastAsiaTheme="minorEastAsia"/>
          <w:color w:val="000000" w:themeColor="text1"/>
        </w:rPr>
        <w:t>)</w:t>
      </w:r>
      <w:r w:rsidR="006C565B">
        <w:rPr>
          <w:rFonts w:eastAsiaTheme="minorEastAsia"/>
          <w:color w:val="000000" w:themeColor="text1"/>
        </w:rPr>
        <w:t>.</w:t>
      </w:r>
      <w:r w:rsidR="00B240E6">
        <w:rPr>
          <w:rFonts w:eastAsiaTheme="minorEastAsia"/>
          <w:color w:val="000000" w:themeColor="text1"/>
        </w:rPr>
        <w:t xml:space="preserve">  Each term in this</w:t>
      </w:r>
      <w:r w:rsidR="00D545DE">
        <w:rPr>
          <w:rFonts w:eastAsiaTheme="minorEastAsia"/>
          <w:color w:val="000000" w:themeColor="text1"/>
        </w:rPr>
        <w:t xml:space="preserve"> proposed</w:t>
      </w:r>
      <w:r w:rsidR="00B240E6">
        <w:rPr>
          <w:rFonts w:eastAsiaTheme="minorEastAsia"/>
          <w:color w:val="000000" w:themeColor="text1"/>
        </w:rPr>
        <w:t xml:space="preserve"> “</w:t>
      </w:r>
      <m:oMath>
        <m:r>
          <w:rPr>
            <w:rFonts w:ascii="Cambria Math" w:eastAsiaTheme="minorEastAsia" w:hAnsi="Cambria Math"/>
            <w:color w:val="000000" w:themeColor="text1"/>
          </w:rPr>
          <m:t>n</m:t>
        </m:r>
      </m:oMath>
      <w:r w:rsidR="00B240E6">
        <w:rPr>
          <w:rFonts w:eastAsiaTheme="minorEastAsia"/>
          <w:color w:val="000000" w:themeColor="text1"/>
        </w:rPr>
        <w:t>-way” model is</w:t>
      </w:r>
      <w:r w:rsidR="000B2871">
        <w:rPr>
          <w:rFonts w:eastAsiaTheme="minorEastAsia"/>
          <w:color w:val="000000" w:themeColor="text1"/>
        </w:rPr>
        <w:t xml:space="preserve"> </w:t>
      </w:r>
      <w:r w:rsidR="00B240E6">
        <w:rPr>
          <w:rFonts w:eastAsiaTheme="minorEastAsia"/>
          <w:color w:val="000000" w:themeColor="text1"/>
        </w:rPr>
        <w:t>tested for significance</w:t>
      </w:r>
      <w:r w:rsidR="00B240E6" w:rsidRPr="00C26B76">
        <w:rPr>
          <w:rFonts w:eastAsiaTheme="minorEastAsia"/>
          <w:bCs/>
          <w:iCs/>
          <w:color w:val="000000" w:themeColor="text1"/>
        </w:rPr>
        <w:t xml:space="preserve"> </w:t>
      </w:r>
      <w:r w:rsidR="00B240E6" w:rsidRPr="00233F15">
        <w:rPr>
          <w:rFonts w:eastAsiaTheme="minorEastAsia"/>
          <w:bCs/>
          <w:iCs/>
          <w:color w:val="000000" w:themeColor="text1"/>
        </w:rPr>
        <w:t>using Type III Sums of Squares ANOVA</w:t>
      </w:r>
      <w:r w:rsidR="00C6688C">
        <w:rPr>
          <w:rFonts w:eastAsiaTheme="minorEastAsia"/>
          <w:bCs/>
          <w:iCs/>
          <w:color w:val="000000" w:themeColor="text1"/>
        </w:rPr>
        <w:t xml:space="preserve">, </w:t>
      </w:r>
      <w:r w:rsidR="00B240E6">
        <w:rPr>
          <w:rFonts w:eastAsiaTheme="minorEastAsia"/>
          <w:bCs/>
          <w:iCs/>
          <w:color w:val="000000" w:themeColor="text1"/>
        </w:rPr>
        <w:t>those</w:t>
      </w:r>
      <w:r w:rsidR="002F57DA">
        <w:rPr>
          <w:rFonts w:eastAsiaTheme="minorEastAsia"/>
          <w:bCs/>
          <w:iCs/>
          <w:color w:val="000000" w:themeColor="text1"/>
        </w:rPr>
        <w:t xml:space="preserve"> with</w:t>
      </w:r>
      <w:r w:rsidR="00B240E6">
        <w:rPr>
          <w:rFonts w:eastAsiaTheme="minorEastAsia"/>
          <w:bCs/>
          <w:iCs/>
          <w:color w:val="000000" w:themeColor="text1"/>
        </w:rPr>
        <w:t xml:space="preserve"> </w:t>
      </w:r>
      <w:r w:rsidR="00B240E6" w:rsidRPr="006C565B">
        <w:rPr>
          <w:rFonts w:eastAsiaTheme="minorEastAsia"/>
          <w:bCs/>
          <w:i/>
          <w:iCs/>
          <w:color w:val="000000" w:themeColor="text1"/>
        </w:rPr>
        <w:t>p</w:t>
      </w:r>
      <w:r w:rsidR="00B240E6">
        <w:rPr>
          <w:rFonts w:eastAsiaTheme="minorEastAsia"/>
          <w:bCs/>
          <w:iCs/>
          <w:color w:val="000000" w:themeColor="text1"/>
        </w:rPr>
        <w:t xml:space="preserve"> </w:t>
      </w:r>
      <w:r w:rsidR="00B240E6" w:rsidRPr="00193E8A">
        <w:rPr>
          <w:rFonts w:eastAsiaTheme="minorEastAsia"/>
          <w:bCs/>
          <w:iCs/>
          <w:color w:val="000000" w:themeColor="text1"/>
          <w:u w:val="single"/>
        </w:rPr>
        <w:t>&gt;</w:t>
      </w:r>
      <w:r w:rsidR="00B240E6">
        <w:rPr>
          <w:rFonts w:eastAsiaTheme="minorEastAsia"/>
          <w:bCs/>
          <w:iCs/>
          <w:color w:val="000000" w:themeColor="text1"/>
        </w:rPr>
        <w:t xml:space="preserve"> 0.05 are discarded</w:t>
      </w:r>
      <w:r w:rsidR="00C6688C">
        <w:rPr>
          <w:rFonts w:eastAsiaTheme="minorEastAsia"/>
          <w:bCs/>
          <w:iCs/>
          <w:color w:val="000000" w:themeColor="text1"/>
        </w:rPr>
        <w:t>, and the model is updated</w:t>
      </w:r>
      <w:r w:rsidR="00B240E6">
        <w:rPr>
          <w:rFonts w:eastAsiaTheme="minorEastAsia"/>
          <w:bCs/>
          <w:iCs/>
          <w:color w:val="000000" w:themeColor="text1"/>
        </w:rPr>
        <w:t>.</w:t>
      </w:r>
      <w:r w:rsidR="00A446DF">
        <w:rPr>
          <w:rFonts w:eastAsiaTheme="minorEastAsia"/>
          <w:bCs/>
          <w:iCs/>
          <w:color w:val="000000" w:themeColor="text1"/>
        </w:rPr>
        <w:t xml:space="preserve"> </w:t>
      </w:r>
      <w:r w:rsidR="00C26B76">
        <w:rPr>
          <w:rFonts w:eastAsiaTheme="minorEastAsia"/>
          <w:bCs/>
          <w:iCs/>
          <w:color w:val="000000" w:themeColor="text1"/>
        </w:rPr>
        <w:t>This</w:t>
      </w:r>
      <w:r w:rsidR="00E731CD">
        <w:rPr>
          <w:rFonts w:eastAsiaTheme="minorEastAsia"/>
          <w:bCs/>
          <w:iCs/>
          <w:color w:val="000000" w:themeColor="text1"/>
        </w:rPr>
        <w:t xml:space="preserve"> stepwise </w:t>
      </w:r>
      <w:r w:rsidR="00331D38">
        <w:rPr>
          <w:rFonts w:eastAsiaTheme="minorEastAsia"/>
          <w:bCs/>
          <w:iCs/>
          <w:color w:val="000000" w:themeColor="text1"/>
        </w:rPr>
        <w:t>expansion</w:t>
      </w:r>
      <w:r w:rsidR="003F00CD">
        <w:rPr>
          <w:rFonts w:eastAsiaTheme="minorEastAsia"/>
          <w:bCs/>
          <w:iCs/>
          <w:color w:val="000000" w:themeColor="text1"/>
        </w:rPr>
        <w:t xml:space="preserve"> procedure</w:t>
      </w:r>
      <w:r w:rsidR="00C26B76">
        <w:rPr>
          <w:rFonts w:eastAsiaTheme="minorEastAsia"/>
          <w:bCs/>
          <w:iCs/>
          <w:color w:val="000000" w:themeColor="text1"/>
        </w:rPr>
        <w:t xml:space="preserve"> </w:t>
      </w:r>
      <w:r w:rsidR="00B240E6">
        <w:rPr>
          <w:rFonts w:eastAsiaTheme="minorEastAsia"/>
          <w:bCs/>
          <w:iCs/>
          <w:color w:val="000000" w:themeColor="text1"/>
        </w:rPr>
        <w:t>is repeated</w:t>
      </w:r>
      <w:r w:rsidR="00C26B76">
        <w:rPr>
          <w:rFonts w:eastAsiaTheme="minorEastAsia"/>
          <w:bCs/>
          <w:iCs/>
          <w:color w:val="000000" w:themeColor="text1"/>
        </w:rPr>
        <w:t xml:space="preserve"> until</w:t>
      </w:r>
      <w:r w:rsidR="00943D67">
        <w:rPr>
          <w:rFonts w:eastAsiaTheme="minorEastAsia"/>
          <w:bCs/>
          <w:iCs/>
          <w:color w:val="000000" w:themeColor="text1"/>
        </w:rPr>
        <w:t xml:space="preserve"> either</w:t>
      </w:r>
      <w:r w:rsidR="00C26B76">
        <w:rPr>
          <w:rFonts w:eastAsiaTheme="minorEastAsia"/>
          <w:bCs/>
          <w:iCs/>
          <w:color w:val="000000" w:themeColor="text1"/>
        </w:rPr>
        <w:t xml:space="preserve"> </w:t>
      </w:r>
      <m:oMath>
        <m:r>
          <w:rPr>
            <w:rFonts w:ascii="Cambria Math" w:eastAsiaTheme="minorEastAsia" w:hAnsi="Cambria Math"/>
            <w:color w:val="000000" w:themeColor="text1"/>
          </w:rPr>
          <m:t>n</m:t>
        </m:r>
      </m:oMath>
      <w:r w:rsidR="00C26B76">
        <w:rPr>
          <w:rFonts w:eastAsiaTheme="minorEastAsia"/>
          <w:color w:val="000000" w:themeColor="text1"/>
        </w:rPr>
        <w:t xml:space="preserve"> reaches 5, or the number of </w:t>
      </w:r>
      <w:r w:rsidR="00EE2F08">
        <w:rPr>
          <w:rFonts w:eastAsiaTheme="minorEastAsia"/>
          <w:color w:val="000000" w:themeColor="text1"/>
        </w:rPr>
        <w:t xml:space="preserve">unique </w:t>
      </w:r>
      <w:r w:rsidR="00C26B76">
        <w:rPr>
          <w:rFonts w:eastAsiaTheme="minorEastAsia"/>
          <w:color w:val="000000" w:themeColor="text1"/>
        </w:rPr>
        <w:t xml:space="preserve">genes in the </w:t>
      </w:r>
      <m:oMath>
        <m:r>
          <w:rPr>
            <w:rFonts w:ascii="Cambria Math" w:eastAsiaTheme="minorEastAsia" w:hAnsi="Cambria Math"/>
            <w:color w:val="000000" w:themeColor="text1"/>
          </w:rPr>
          <m:t>n-1</m:t>
        </m:r>
      </m:oMath>
      <w:r w:rsidR="00C26B76">
        <w:rPr>
          <w:rFonts w:eastAsiaTheme="minorEastAsia"/>
          <w:color w:val="000000" w:themeColor="text1"/>
        </w:rPr>
        <w:t xml:space="preserve"> model is less than </w:t>
      </w:r>
      <m:oMath>
        <m:r>
          <w:rPr>
            <w:rFonts w:ascii="Cambria Math" w:eastAsiaTheme="minorEastAsia" w:hAnsi="Cambria Math"/>
            <w:color w:val="000000" w:themeColor="text1"/>
          </w:rPr>
          <m:t>n</m:t>
        </m:r>
      </m:oMath>
      <w:r w:rsidR="000B2871">
        <w:rPr>
          <w:rFonts w:eastAsiaTheme="minorEastAsia"/>
          <w:color w:val="000000" w:themeColor="text1"/>
        </w:rPr>
        <w:t xml:space="preserve"> (i.e. there are no </w:t>
      </w:r>
      <w:r w:rsidR="00C6688C">
        <w:rPr>
          <w:rFonts w:eastAsiaTheme="minorEastAsia"/>
          <w:color w:val="000000" w:themeColor="text1"/>
        </w:rPr>
        <w:t xml:space="preserve">more possible </w:t>
      </w:r>
      <w:r w:rsidR="00A510CA">
        <w:rPr>
          <w:rFonts w:eastAsiaTheme="minorEastAsia"/>
          <w:color w:val="000000" w:themeColor="text1"/>
        </w:rPr>
        <w:t>interaction terms</w:t>
      </w:r>
      <w:r w:rsidR="00EE2F08">
        <w:rPr>
          <w:rFonts w:eastAsiaTheme="minorEastAsia"/>
          <w:color w:val="000000" w:themeColor="text1"/>
        </w:rPr>
        <w:t xml:space="preserve"> to search</w:t>
      </w:r>
      <w:r w:rsidR="000B7BE0">
        <w:rPr>
          <w:rFonts w:eastAsiaTheme="minorEastAsia"/>
          <w:color w:val="000000" w:themeColor="text1"/>
        </w:rPr>
        <w:t xml:space="preserve"> for</w:t>
      </w:r>
      <w:r w:rsidR="000B2871">
        <w:rPr>
          <w:rFonts w:eastAsiaTheme="minorEastAsia"/>
          <w:color w:val="000000" w:themeColor="text1"/>
        </w:rPr>
        <w:t>)</w:t>
      </w:r>
      <w:r w:rsidR="00C26B76">
        <w:rPr>
          <w:rFonts w:eastAsiaTheme="minorEastAsia"/>
          <w:color w:val="000000" w:themeColor="text1"/>
        </w:rPr>
        <w:t>.</w:t>
      </w:r>
      <w:r w:rsidR="005B38BF">
        <w:rPr>
          <w:rFonts w:eastAsiaTheme="minorEastAsia"/>
          <w:color w:val="000000" w:themeColor="text1"/>
        </w:rPr>
        <w:t xml:space="preserve">  After the</w:t>
      </w:r>
      <w:r w:rsidR="00193E8A">
        <w:rPr>
          <w:rFonts w:eastAsiaTheme="minorEastAsia"/>
          <w:color w:val="000000" w:themeColor="text1"/>
        </w:rPr>
        <w:t xml:space="preserve"> </w:t>
      </w:r>
      <w:r w:rsidR="005B38BF">
        <w:rPr>
          <w:rFonts w:eastAsiaTheme="minorEastAsia"/>
          <w:color w:val="000000" w:themeColor="text1"/>
        </w:rPr>
        <w:t xml:space="preserve">stepwise </w:t>
      </w:r>
      <w:r w:rsidR="00331D38">
        <w:rPr>
          <w:rFonts w:eastAsiaTheme="minorEastAsia"/>
          <w:color w:val="000000" w:themeColor="text1"/>
        </w:rPr>
        <w:t>expansion</w:t>
      </w:r>
      <w:r w:rsidR="005B38BF">
        <w:rPr>
          <w:rFonts w:eastAsiaTheme="minorEastAsia"/>
          <w:color w:val="000000" w:themeColor="text1"/>
        </w:rPr>
        <w:t xml:space="preserve"> </w:t>
      </w:r>
      <w:r w:rsidR="00193E8A">
        <w:rPr>
          <w:rFonts w:eastAsiaTheme="minorEastAsia"/>
          <w:color w:val="000000" w:themeColor="text1"/>
        </w:rPr>
        <w:t xml:space="preserve">procedure is finished, the remaining terms are more rigorously tested for </w:t>
      </w:r>
      <w:r w:rsidR="00A510CA">
        <w:rPr>
          <w:rFonts w:eastAsiaTheme="minorEastAsia"/>
          <w:color w:val="000000" w:themeColor="text1"/>
        </w:rPr>
        <w:t xml:space="preserve">statistical </w:t>
      </w:r>
      <w:r w:rsidR="00193E8A">
        <w:rPr>
          <w:rFonts w:eastAsiaTheme="minorEastAsia"/>
          <w:color w:val="000000" w:themeColor="text1"/>
        </w:rPr>
        <w:t>significance by performing stepwise feature elimination (as in the marginal association</w:t>
      </w:r>
      <w:r w:rsidR="00A510CA">
        <w:rPr>
          <w:rFonts w:eastAsiaTheme="minorEastAsia"/>
          <w:color w:val="000000" w:themeColor="text1"/>
        </w:rPr>
        <w:t xml:space="preserve"> procedure</w:t>
      </w:r>
      <w:r w:rsidR="00193E8A">
        <w:rPr>
          <w:rFonts w:eastAsiaTheme="minorEastAsia"/>
          <w:color w:val="000000" w:themeColor="text1"/>
        </w:rPr>
        <w:t xml:space="preserve">) until all included terms </w:t>
      </w:r>
      <w:r w:rsidR="006842BD">
        <w:rPr>
          <w:rFonts w:eastAsiaTheme="minorEastAsia"/>
          <w:color w:val="000000" w:themeColor="text1"/>
        </w:rPr>
        <w:t>have a significance level</w:t>
      </w:r>
      <w:r w:rsidR="00A510CA">
        <w:rPr>
          <w:rFonts w:eastAsiaTheme="minorEastAsia"/>
          <w:color w:val="000000" w:themeColor="text1"/>
        </w:rPr>
        <w:t xml:space="preserve"> of</w:t>
      </w:r>
      <w:r w:rsidR="006842BD">
        <w:rPr>
          <w:rFonts w:eastAsiaTheme="minorEastAsia"/>
          <w:color w:val="000000" w:themeColor="text1"/>
        </w:rPr>
        <w:t xml:space="preserve"> </w:t>
      </w:r>
      <m:oMath>
        <m:r>
          <w:rPr>
            <w:rFonts w:ascii="Cambria Math" w:eastAsiaTheme="minorEastAsia" w:hAnsi="Cambria Math"/>
            <w:color w:val="000000" w:themeColor="text1"/>
          </w:rPr>
          <m:t>p≤0.05/k</m:t>
        </m:r>
      </m:oMath>
      <w:r w:rsidR="006842BD">
        <w:rPr>
          <w:rFonts w:eastAsiaTheme="minorEastAsia"/>
          <w:color w:val="000000" w:themeColor="text1"/>
        </w:rPr>
        <w:t>, where</w:t>
      </w:r>
      <w:r w:rsidR="00E731CD">
        <w:rPr>
          <w:rFonts w:eastAsiaTheme="minorEastAsia"/>
          <w:color w:val="000000" w:themeColor="text1"/>
        </w:rPr>
        <w:t xml:space="preserve"> </w:t>
      </w:r>
      <w:r w:rsidR="00F44756">
        <w:rPr>
          <w:rFonts w:eastAsiaTheme="minorEastAsia"/>
          <w:i/>
          <w:color w:val="000000" w:themeColor="text1"/>
        </w:rPr>
        <w:t xml:space="preserve">k </w:t>
      </w:r>
      <w:r w:rsidR="00F44756">
        <w:rPr>
          <w:rFonts w:eastAsiaTheme="minorEastAsia"/>
          <w:color w:val="000000" w:themeColor="text1"/>
        </w:rPr>
        <w:t xml:space="preserve">is the number of all possible 1-5 gene combinations </w:t>
      </w:r>
      <w:r w:rsidR="007356C1">
        <w:rPr>
          <w:rFonts w:eastAsiaTheme="minorEastAsia"/>
          <w:color w:val="000000" w:themeColor="text1"/>
        </w:rPr>
        <w:t>amongst</w:t>
      </w:r>
      <w:r w:rsidR="00F44756">
        <w:rPr>
          <w:rFonts w:eastAsiaTheme="minorEastAsia"/>
          <w:color w:val="000000" w:themeColor="text1"/>
        </w:rPr>
        <w:t xml:space="preserve"> the marginally associated genes.</w:t>
      </w:r>
      <w:r w:rsidR="006F6E2A">
        <w:rPr>
          <w:rFonts w:eastAsiaTheme="minorEastAsia"/>
          <w:color w:val="000000" w:themeColor="text1"/>
        </w:rPr>
        <w:t xml:space="preserve">  Plate-of-origin effects are</w:t>
      </w:r>
      <w:r w:rsidR="00E92C13">
        <w:rPr>
          <w:rFonts w:eastAsiaTheme="minorEastAsia"/>
          <w:color w:val="000000" w:themeColor="text1"/>
        </w:rPr>
        <w:t xml:space="preserve"> re-added to the model before stepwise elimination, and are</w:t>
      </w:r>
      <w:r w:rsidR="006F6E2A">
        <w:rPr>
          <w:rFonts w:eastAsiaTheme="minorEastAsia"/>
          <w:color w:val="000000" w:themeColor="text1"/>
        </w:rPr>
        <w:t xml:space="preserve"> subject to the same </w:t>
      </w:r>
      <w:r w:rsidR="00E92C13">
        <w:rPr>
          <w:rFonts w:eastAsiaTheme="minorEastAsia"/>
          <w:color w:val="000000" w:themeColor="text1"/>
        </w:rPr>
        <w:t>significance criteria</w:t>
      </w:r>
      <w:r w:rsidR="006F6E2A">
        <w:rPr>
          <w:rFonts w:eastAsiaTheme="minorEastAsia"/>
          <w:color w:val="000000" w:themeColor="text1"/>
        </w:rPr>
        <w:t>.</w:t>
      </w:r>
    </w:p>
    <w:p w14:paraId="5453861B" w14:textId="77777777" w:rsidR="001B1B1F" w:rsidRDefault="001B1B1F" w:rsidP="00224FCB">
      <w:pPr>
        <w:rPr>
          <w:b/>
          <w:bCs/>
          <w:iCs/>
          <w:color w:val="000000" w:themeColor="text1"/>
        </w:rPr>
      </w:pPr>
    </w:p>
    <w:p w14:paraId="5710F677" w14:textId="38A3A427" w:rsidR="00A86E68" w:rsidRPr="00A86E68" w:rsidRDefault="00A86E68" w:rsidP="008F1FA5">
      <w:pPr>
        <w:jc w:val="both"/>
        <w:rPr>
          <w:b/>
          <w:bCs/>
          <w:iCs/>
          <w:color w:val="000000" w:themeColor="text1"/>
        </w:rPr>
      </w:pPr>
      <w:r>
        <w:rPr>
          <w:b/>
          <w:bCs/>
          <w:iCs/>
          <w:color w:val="000000" w:themeColor="text1"/>
        </w:rPr>
        <w:t xml:space="preserve">Defining a </w:t>
      </w:r>
      <w:r w:rsidR="00001B97">
        <w:rPr>
          <w:b/>
          <w:bCs/>
          <w:iCs/>
          <w:color w:val="000000" w:themeColor="text1"/>
        </w:rPr>
        <w:t>neural network</w:t>
      </w:r>
      <w:r w:rsidR="00996366">
        <w:rPr>
          <w:b/>
          <w:bCs/>
          <w:iCs/>
          <w:color w:val="000000" w:themeColor="text1"/>
        </w:rPr>
        <w:t xml:space="preserve"> system model</w:t>
      </w:r>
    </w:p>
    <w:p w14:paraId="7B6D8A63" w14:textId="78DD4ACD" w:rsidR="00345169" w:rsidRDefault="00B2123C" w:rsidP="008F1FA5">
      <w:pPr>
        <w:jc w:val="both"/>
        <w:rPr>
          <w:bCs/>
          <w:iCs/>
          <w:color w:val="000000" w:themeColor="text1"/>
        </w:rPr>
      </w:pPr>
      <w:r>
        <w:rPr>
          <w:bCs/>
          <w:iCs/>
          <w:color w:val="000000" w:themeColor="text1"/>
        </w:rPr>
        <w:t xml:space="preserve">We will define an ‘efflux and </w:t>
      </w:r>
      <w:r w:rsidR="00001B97">
        <w:rPr>
          <w:bCs/>
          <w:iCs/>
          <w:color w:val="000000" w:themeColor="text1"/>
        </w:rPr>
        <w:t>influence</w:t>
      </w:r>
      <w:r>
        <w:rPr>
          <w:bCs/>
          <w:iCs/>
          <w:color w:val="000000" w:themeColor="text1"/>
        </w:rPr>
        <w:t>’ schematic of ABC transporter function which we will later fit as a neural network.  First, w</w:t>
      </w:r>
      <w:r w:rsidR="00345169">
        <w:rPr>
          <w:bCs/>
          <w:iCs/>
          <w:color w:val="000000" w:themeColor="text1"/>
        </w:rPr>
        <w:t>e normalize resistance data in each drug by dividing with the maximum observed resistance in that drug:</w:t>
      </w:r>
    </w:p>
    <w:p w14:paraId="54DCEFAC" w14:textId="77777777" w:rsidR="00345169" w:rsidRDefault="00345169" w:rsidP="008F1FA5">
      <w:pPr>
        <w:jc w:val="both"/>
        <w:rPr>
          <w:bCs/>
          <w:iCs/>
          <w:color w:val="000000" w:themeColor="text1"/>
        </w:rPr>
      </w:pPr>
    </w:p>
    <w:p w14:paraId="5C929B1A" w14:textId="1668B6D7" w:rsidR="00345169" w:rsidRDefault="00960F7E" w:rsidP="00345169">
      <w:pPr>
        <w:jc w:val="center"/>
        <w:rPr>
          <w:bCs/>
          <w:iCs/>
          <w:color w:val="000000" w:themeColor="text1"/>
        </w:rPr>
      </w:pPr>
      <m:oMathPara>
        <m:oMath>
          <m:sSub>
            <m:sSubPr>
              <m:ctrlPr>
                <w:rPr>
                  <w:rFonts w:ascii="Cambria Math" w:eastAsiaTheme="minorEastAsia" w:hAnsi="Cambria Math"/>
                  <w:bCs/>
                  <w:i/>
                  <w:iCs/>
                  <w:color w:val="000000" w:themeColor="text1"/>
                </w:rPr>
              </m:ctrlPr>
            </m:sSubPr>
            <m:e>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r</m:t>
                  </m:r>
                </m:e>
                <m:sub>
                  <m:r>
                    <w:rPr>
                      <w:rFonts w:ascii="Cambria Math" w:eastAsiaTheme="minorEastAsia" w:hAnsi="Cambria Math"/>
                      <w:color w:val="000000" w:themeColor="text1"/>
                    </w:rPr>
                    <m:t>norm</m:t>
                  </m:r>
                </m:sub>
              </m:sSub>
            </m:e>
            <m:sub>
              <m:r>
                <w:rPr>
                  <w:rFonts w:ascii="Cambria Math" w:eastAsiaTheme="minorEastAsia" w:hAnsi="Cambria Math"/>
                  <w:color w:val="000000" w:themeColor="text1"/>
                </w:rPr>
                <m:t>d</m:t>
              </m:r>
            </m:sub>
          </m:sSub>
          <m:r>
            <w:rPr>
              <w:rFonts w:ascii="Cambria Math" w:eastAsiaTheme="minorEastAsia" w:hAnsi="Cambria Math"/>
              <w:color w:val="000000" w:themeColor="text1"/>
            </w:rPr>
            <m:t>≡</m:t>
          </m:r>
          <m:f>
            <m:fPr>
              <m:ctrlPr>
                <w:rPr>
                  <w:rFonts w:ascii="Cambria Math" w:eastAsiaTheme="minorEastAsia" w:hAnsi="Cambria Math"/>
                  <w:bCs/>
                  <w:i/>
                  <w:iCs/>
                  <w:color w:val="000000" w:themeColor="text1"/>
                </w:rPr>
              </m:ctrlPr>
            </m:fPr>
            <m:num>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r</m:t>
                  </m:r>
                </m:e>
                <m:sub>
                  <m:r>
                    <w:rPr>
                      <w:rFonts w:ascii="Cambria Math" w:eastAsiaTheme="minorEastAsia" w:hAnsi="Cambria Math"/>
                      <w:color w:val="000000" w:themeColor="text1"/>
                    </w:rPr>
                    <m:t>d</m:t>
                  </m:r>
                </m:sub>
              </m:sSub>
            </m:num>
            <m:den>
              <m:r>
                <m:rPr>
                  <m:sty m:val="p"/>
                </m:rPr>
                <w:rPr>
                  <w:rFonts w:ascii="Cambria Math" w:eastAsiaTheme="minorEastAsia" w:hAnsi="Cambria Math"/>
                  <w:color w:val="000000" w:themeColor="text1"/>
                </w:rPr>
                <m:t>max⁡</m:t>
              </m:r>
              <m:r>
                <w:rPr>
                  <w:rFonts w:ascii="Cambria Math" w:eastAsiaTheme="minorEastAsia" w:hAnsi="Cambria Math"/>
                  <w:color w:val="000000" w:themeColor="text1"/>
                </w:rPr>
                <m:t>(</m:t>
              </m:r>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r</m:t>
                  </m:r>
                </m:e>
                <m:sub>
                  <m:r>
                    <w:rPr>
                      <w:rFonts w:ascii="Cambria Math" w:eastAsiaTheme="minorEastAsia" w:hAnsi="Cambria Math"/>
                      <w:color w:val="000000" w:themeColor="text1"/>
                    </w:rPr>
                    <m:t>d</m:t>
                  </m:r>
                </m:sub>
              </m:sSub>
              <m:r>
                <w:rPr>
                  <w:rFonts w:ascii="Cambria Math" w:eastAsiaTheme="minorEastAsia" w:hAnsi="Cambria Math"/>
                  <w:color w:val="000000" w:themeColor="text1"/>
                </w:rPr>
                <m:t>)</m:t>
              </m:r>
            </m:den>
          </m:f>
        </m:oMath>
      </m:oMathPara>
    </w:p>
    <w:p w14:paraId="7D4595DC" w14:textId="77777777" w:rsidR="00345169" w:rsidRDefault="00345169" w:rsidP="008F1FA5">
      <w:pPr>
        <w:jc w:val="both"/>
        <w:rPr>
          <w:bCs/>
          <w:iCs/>
          <w:color w:val="000000" w:themeColor="text1"/>
        </w:rPr>
      </w:pPr>
    </w:p>
    <w:p w14:paraId="58CE8CF7" w14:textId="43DE1259" w:rsidR="008F1FA5" w:rsidRDefault="00345169" w:rsidP="000F4722">
      <w:pPr>
        <w:spacing w:before="240"/>
        <w:jc w:val="both"/>
        <w:rPr>
          <w:bCs/>
          <w:iCs/>
          <w:color w:val="000000" w:themeColor="text1"/>
        </w:rPr>
      </w:pPr>
      <w:r>
        <w:rPr>
          <w:bCs/>
          <w:iCs/>
          <w:color w:val="000000" w:themeColor="text1"/>
        </w:rPr>
        <w:t>W</w:t>
      </w:r>
      <w:r w:rsidR="008F1FA5">
        <w:rPr>
          <w:bCs/>
          <w:iCs/>
          <w:color w:val="000000" w:themeColor="text1"/>
        </w:rPr>
        <w:t xml:space="preserve">e </w:t>
      </w:r>
      <w:r>
        <w:rPr>
          <w:bCs/>
          <w:iCs/>
          <w:color w:val="000000" w:themeColor="text1"/>
        </w:rPr>
        <w:t xml:space="preserve">then </w:t>
      </w:r>
      <w:r w:rsidR="007F3AF7">
        <w:rPr>
          <w:bCs/>
          <w:iCs/>
          <w:color w:val="000000" w:themeColor="text1"/>
        </w:rPr>
        <w:t xml:space="preserve">model a sigmoidal </w:t>
      </w:r>
      <w:r w:rsidR="008F1FA5">
        <w:rPr>
          <w:bCs/>
          <w:iCs/>
          <w:color w:val="000000" w:themeColor="text1"/>
        </w:rPr>
        <w:t xml:space="preserve">relationship between drug concentration and </w:t>
      </w:r>
      <w:r>
        <w:rPr>
          <w:bCs/>
          <w:iCs/>
          <w:color w:val="000000" w:themeColor="text1"/>
        </w:rPr>
        <w:t xml:space="preserve">normalized </w:t>
      </w:r>
      <w:r w:rsidR="008F1FA5">
        <w:rPr>
          <w:bCs/>
          <w:iCs/>
          <w:color w:val="000000" w:themeColor="text1"/>
        </w:rPr>
        <w:t>resistance:</w:t>
      </w:r>
    </w:p>
    <w:p w14:paraId="660EC0D2" w14:textId="77777777" w:rsidR="008F1FA5" w:rsidRDefault="008F1FA5" w:rsidP="008F1FA5">
      <w:pPr>
        <w:jc w:val="both"/>
        <w:rPr>
          <w:bCs/>
          <w:iCs/>
          <w:color w:val="000000" w:themeColor="text1"/>
        </w:rPr>
      </w:pPr>
    </w:p>
    <w:p w14:paraId="589D14C1" w14:textId="69CB3B6E" w:rsidR="008F1FA5" w:rsidRDefault="00960F7E" w:rsidP="008F1FA5">
      <w:pPr>
        <w:jc w:val="both"/>
        <w:rPr>
          <w:bCs/>
          <w:iCs/>
          <w:color w:val="000000" w:themeColor="text1"/>
        </w:rPr>
      </w:pPr>
      <m:oMathPara>
        <m:oMath>
          <m:sSub>
            <m:sSubPr>
              <m:ctrlPr>
                <w:rPr>
                  <w:rFonts w:ascii="Cambria Math" w:eastAsiaTheme="minorEastAsia" w:hAnsi="Cambria Math"/>
                  <w:bCs/>
                  <w:i/>
                  <w:iCs/>
                  <w:color w:val="000000" w:themeColor="text1"/>
                </w:rPr>
              </m:ctrlPr>
            </m:sSubPr>
            <m:e>
              <m:acc>
                <m:accPr>
                  <m:ctrlPr>
                    <w:rPr>
                      <w:rFonts w:ascii="Cambria Math" w:eastAsiaTheme="minorEastAsia" w:hAnsi="Cambria Math"/>
                      <w:bCs/>
                      <w:i/>
                      <w:iCs/>
                      <w:color w:val="000000" w:themeColor="text1"/>
                    </w:rPr>
                  </m:ctrlPr>
                </m:accPr>
                <m:e>
                  <m:r>
                    <w:rPr>
                      <w:rFonts w:ascii="Cambria Math" w:eastAsiaTheme="minorEastAsia" w:hAnsi="Cambria Math"/>
                      <w:color w:val="000000" w:themeColor="text1"/>
                    </w:rPr>
                    <m:t>r</m:t>
                  </m:r>
                </m:e>
              </m:acc>
            </m:e>
            <m:sub>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norm</m:t>
                  </m:r>
                </m:e>
                <m:sub>
                  <m:r>
                    <w:rPr>
                      <w:rFonts w:ascii="Cambria Math" w:eastAsiaTheme="minorEastAsia" w:hAnsi="Cambria Math"/>
                      <w:color w:val="000000" w:themeColor="text1"/>
                    </w:rPr>
                    <m:t>d</m:t>
                  </m:r>
                </m:sub>
              </m:sSub>
            </m:sub>
          </m:sSub>
          <m:r>
            <w:rPr>
              <w:rFonts w:ascii="Cambria Math" w:eastAsiaTheme="minorEastAsia" w:hAnsi="Cambria Math"/>
              <w:color w:val="000000" w:themeColor="text1"/>
            </w:rPr>
            <m:t xml:space="preserve">= </m:t>
          </m:r>
          <m:f>
            <m:fPr>
              <m:ctrlPr>
                <w:rPr>
                  <w:rFonts w:ascii="Cambria Math" w:eastAsiaTheme="minorEastAsia" w:hAnsi="Cambria Math"/>
                  <w:bCs/>
                  <w:i/>
                  <w:iCs/>
                  <w:color w:val="000000" w:themeColor="text1"/>
                </w:rPr>
              </m:ctrlPr>
            </m:fPr>
            <m:num>
              <m:r>
                <w:rPr>
                  <w:rFonts w:ascii="Cambria Math" w:eastAsiaTheme="minorEastAsia" w:hAnsi="Cambria Math"/>
                  <w:color w:val="000000" w:themeColor="text1"/>
                </w:rPr>
                <m:t>1</m:t>
              </m:r>
            </m:num>
            <m:den>
              <m:r>
                <w:rPr>
                  <w:rFonts w:ascii="Cambria Math" w:eastAsiaTheme="minorEastAsia" w:hAnsi="Cambria Math"/>
                  <w:color w:val="000000" w:themeColor="text1"/>
                </w:rPr>
                <m:t>1+</m:t>
              </m:r>
              <m:sSup>
                <m:sSupPr>
                  <m:ctrlPr>
                    <w:rPr>
                      <w:rFonts w:ascii="Cambria Math" w:eastAsiaTheme="minorEastAsia" w:hAnsi="Cambria Math"/>
                      <w:bCs/>
                      <w:i/>
                      <w:iCs/>
                      <w:color w:val="000000" w:themeColor="text1"/>
                    </w:rPr>
                  </m:ctrlPr>
                </m:sSupPr>
                <m:e>
                  <m:r>
                    <w:rPr>
                      <w:rFonts w:ascii="Cambria Math" w:eastAsiaTheme="minorEastAsia" w:hAnsi="Cambria Math"/>
                      <w:color w:val="000000" w:themeColor="text1"/>
                    </w:rPr>
                    <m:t>e</m:t>
                  </m:r>
                </m:e>
                <m:sup>
                  <m:r>
                    <w:rPr>
                      <w:rFonts w:ascii="Cambria Math" w:eastAsiaTheme="minorEastAsia" w:hAnsi="Cambria Math"/>
                      <w:color w:val="000000" w:themeColor="text1"/>
                    </w:rPr>
                    <m:t>k</m:t>
                  </m:r>
                  <m:d>
                    <m:dPr>
                      <m:begChr m:val="["/>
                      <m:endChr m:val="]"/>
                      <m:ctrlPr>
                        <w:rPr>
                          <w:rFonts w:ascii="Cambria Math" w:eastAsiaTheme="minorEastAsia" w:hAnsi="Cambria Math"/>
                          <w:bCs/>
                          <w:i/>
                          <w:iCs/>
                          <w:color w:val="000000" w:themeColor="text1"/>
                        </w:rPr>
                      </m:ctrlPr>
                    </m:dPr>
                    <m:e>
                      <m:r>
                        <w:rPr>
                          <w:rFonts w:ascii="Cambria Math" w:eastAsiaTheme="minorEastAsia" w:hAnsi="Cambria Math"/>
                          <w:color w:val="000000" w:themeColor="text1"/>
                        </w:rPr>
                        <m:t>d</m:t>
                      </m:r>
                    </m:e>
                  </m:d>
                  <m:r>
                    <w:rPr>
                      <w:rFonts w:ascii="Cambria Math" w:eastAsiaTheme="minorEastAsia" w:hAnsi="Cambria Math"/>
                      <w:color w:val="000000" w:themeColor="text1"/>
                    </w:rPr>
                    <m:t>-a</m:t>
                  </m:r>
                </m:sup>
              </m:sSup>
            </m:den>
          </m:f>
        </m:oMath>
      </m:oMathPara>
    </w:p>
    <w:p w14:paraId="39D61C8B" w14:textId="77777777" w:rsidR="007F3AF7" w:rsidRDefault="007F3AF7" w:rsidP="00F9420E">
      <w:pPr>
        <w:jc w:val="both"/>
        <w:rPr>
          <w:bCs/>
          <w:iCs/>
          <w:color w:val="000000" w:themeColor="text1"/>
        </w:rPr>
      </w:pPr>
    </w:p>
    <w:p w14:paraId="5D3CE03E" w14:textId="19EDBB1B" w:rsidR="005C1CCE" w:rsidRDefault="007F3AF7" w:rsidP="00F9420E">
      <w:pPr>
        <w:jc w:val="both"/>
        <w:rPr>
          <w:rFonts w:eastAsiaTheme="minorEastAsia"/>
          <w:bCs/>
          <w:iCs/>
          <w:color w:val="000000" w:themeColor="text1"/>
        </w:rPr>
      </w:pPr>
      <w:r>
        <w:rPr>
          <w:bCs/>
          <w:iCs/>
          <w:color w:val="000000" w:themeColor="text1"/>
        </w:rPr>
        <w:lastRenderedPageBreak/>
        <w:t>H</w:t>
      </w:r>
      <w:r w:rsidR="00073541">
        <w:rPr>
          <w:bCs/>
          <w:iCs/>
          <w:color w:val="000000" w:themeColor="text1"/>
        </w:rPr>
        <w:t xml:space="preserve">ere </w:t>
      </w:r>
      <m:oMath>
        <m:r>
          <w:rPr>
            <w:rFonts w:ascii="Cambria Math" w:eastAsiaTheme="minorEastAsia" w:hAnsi="Cambria Math"/>
            <w:color w:val="000000" w:themeColor="text1"/>
          </w:rPr>
          <m:t>[d]</m:t>
        </m:r>
      </m:oMath>
      <w:r w:rsidR="00073541">
        <w:rPr>
          <w:rFonts w:eastAsiaTheme="minorEastAsia"/>
          <w:bCs/>
          <w:iCs/>
          <w:color w:val="000000" w:themeColor="text1"/>
        </w:rPr>
        <w:t xml:space="preserve"> is the conc</w:t>
      </w:r>
      <w:r w:rsidR="00EC7561">
        <w:rPr>
          <w:rFonts w:eastAsiaTheme="minorEastAsia"/>
          <w:bCs/>
          <w:iCs/>
          <w:color w:val="000000" w:themeColor="text1"/>
        </w:rPr>
        <w:t>entration of the given drug,</w:t>
      </w:r>
      <w:r w:rsidR="00073541">
        <w:rPr>
          <w:rFonts w:eastAsiaTheme="minorEastAsia"/>
          <w:bCs/>
          <w:iCs/>
          <w:color w:val="000000" w:themeColor="text1"/>
        </w:rPr>
        <w:t xml:space="preserve"> </w:t>
      </w:r>
      <w:r w:rsidR="00EC7561">
        <w:rPr>
          <w:rFonts w:eastAsiaTheme="minorEastAsia"/>
          <w:bCs/>
          <w:iCs/>
          <w:color w:val="000000" w:themeColor="text1"/>
        </w:rPr>
        <w:t xml:space="preserve">and </w:t>
      </w:r>
      <m:oMath>
        <m:r>
          <w:rPr>
            <w:rFonts w:ascii="Cambria Math" w:eastAsiaTheme="minorEastAsia" w:hAnsi="Cambria Math"/>
            <w:color w:val="000000" w:themeColor="text1"/>
          </w:rPr>
          <m:t>k</m:t>
        </m:r>
      </m:oMath>
      <w:r w:rsidR="00770E22">
        <w:rPr>
          <w:rFonts w:eastAsiaTheme="minorEastAsia"/>
          <w:bCs/>
          <w:iCs/>
          <w:color w:val="000000" w:themeColor="text1"/>
        </w:rPr>
        <w:t>,</w:t>
      </w:r>
      <m:oMath>
        <m:r>
          <w:rPr>
            <w:rFonts w:ascii="Cambria Math" w:eastAsiaTheme="minorEastAsia" w:hAnsi="Cambria Math"/>
            <w:color w:val="000000" w:themeColor="text1"/>
          </w:rPr>
          <m:t>a</m:t>
        </m:r>
      </m:oMath>
      <w:r w:rsidR="00EC7561">
        <w:rPr>
          <w:rFonts w:eastAsiaTheme="minorEastAsia"/>
          <w:bCs/>
          <w:iCs/>
          <w:color w:val="000000" w:themeColor="text1"/>
        </w:rPr>
        <w:t xml:space="preserve"> are</w:t>
      </w:r>
      <w:r w:rsidR="00073541">
        <w:rPr>
          <w:rFonts w:eastAsiaTheme="minorEastAsia"/>
          <w:bCs/>
          <w:iCs/>
          <w:color w:val="000000" w:themeColor="text1"/>
        </w:rPr>
        <w:t xml:space="preserve"> an unknown constant</w:t>
      </w:r>
      <w:r w:rsidR="00EC7561">
        <w:rPr>
          <w:rFonts w:eastAsiaTheme="minorEastAsia"/>
          <w:bCs/>
          <w:iCs/>
          <w:color w:val="000000" w:themeColor="text1"/>
        </w:rPr>
        <w:t xml:space="preserve">s which define the </w:t>
      </w:r>
      <w:r w:rsidR="004B1335">
        <w:rPr>
          <w:rFonts w:eastAsiaTheme="minorEastAsia"/>
          <w:bCs/>
          <w:iCs/>
          <w:color w:val="000000" w:themeColor="text1"/>
        </w:rPr>
        <w:t>dose-</w:t>
      </w:r>
      <w:r w:rsidR="00EC7561">
        <w:rPr>
          <w:rFonts w:eastAsiaTheme="minorEastAsia"/>
          <w:bCs/>
          <w:iCs/>
          <w:color w:val="000000" w:themeColor="text1"/>
        </w:rPr>
        <w:t xml:space="preserve">response curve (such that </w:t>
      </w:r>
      <m:oMath>
        <m:f>
          <m:fPr>
            <m:ctrlPr>
              <w:rPr>
                <w:rFonts w:ascii="Cambria Math" w:eastAsiaTheme="minorEastAsia" w:hAnsi="Cambria Math"/>
                <w:bCs/>
                <w:i/>
                <w:iCs/>
                <w:color w:val="000000" w:themeColor="text1"/>
              </w:rPr>
            </m:ctrlPr>
          </m:fPr>
          <m:num>
            <m:r>
              <w:rPr>
                <w:rFonts w:ascii="Cambria Math" w:eastAsiaTheme="minorEastAsia" w:hAnsi="Cambria Math"/>
                <w:color w:val="000000" w:themeColor="text1"/>
              </w:rPr>
              <m:t>a</m:t>
            </m:r>
          </m:num>
          <m:den>
            <m:r>
              <w:rPr>
                <w:rFonts w:ascii="Cambria Math" w:eastAsiaTheme="minorEastAsia" w:hAnsi="Cambria Math"/>
                <w:color w:val="000000" w:themeColor="text1"/>
              </w:rPr>
              <m:t>k</m:t>
            </m:r>
          </m:den>
        </m:f>
      </m:oMath>
      <w:r w:rsidR="001A197E">
        <w:rPr>
          <w:rFonts w:eastAsiaTheme="minorEastAsia"/>
          <w:bCs/>
          <w:iCs/>
          <w:color w:val="000000" w:themeColor="text1"/>
        </w:rPr>
        <w:t xml:space="preserve"> yields the expected IC50).  In addition, we model each transporter </w:t>
      </w:r>
      <w:r w:rsidR="00EF1063">
        <w:rPr>
          <w:rFonts w:eastAsiaTheme="minorEastAsia"/>
          <w:bCs/>
          <w:iCs/>
          <w:color w:val="000000" w:themeColor="text1"/>
        </w:rPr>
        <w:t>as encoding</w:t>
      </w:r>
      <w:r w:rsidR="001A197E">
        <w:rPr>
          <w:rFonts w:eastAsiaTheme="minorEastAsia"/>
          <w:bCs/>
          <w:iCs/>
          <w:color w:val="000000" w:themeColor="text1"/>
        </w:rPr>
        <w:t xml:space="preserve"> a resis</w:t>
      </w:r>
      <w:r w:rsidR="00EF1063">
        <w:rPr>
          <w:rFonts w:eastAsiaTheme="minorEastAsia"/>
          <w:bCs/>
          <w:iCs/>
          <w:color w:val="000000" w:themeColor="text1"/>
        </w:rPr>
        <w:t>tance factor</w:t>
      </w:r>
      <w:r w:rsidR="005C1CCE">
        <w:rPr>
          <w:rFonts w:eastAsiaTheme="minorEastAsia"/>
          <w:bCs/>
          <w:iCs/>
          <w:color w:val="000000" w:themeColor="text1"/>
        </w:rPr>
        <w:t xml:space="preserve"> </w:t>
      </w:r>
      <w:r w:rsidR="00890FD4">
        <w:rPr>
          <w:rFonts w:eastAsiaTheme="minorEastAsia"/>
          <w:bCs/>
          <w:iCs/>
          <w:color w:val="000000" w:themeColor="text1"/>
        </w:rPr>
        <w:t>which act</w:t>
      </w:r>
      <w:r w:rsidR="00154597">
        <w:rPr>
          <w:rFonts w:eastAsiaTheme="minorEastAsia"/>
          <w:bCs/>
          <w:iCs/>
          <w:color w:val="000000" w:themeColor="text1"/>
        </w:rPr>
        <w:t>s</w:t>
      </w:r>
      <w:r w:rsidR="005C1CCE">
        <w:rPr>
          <w:rFonts w:eastAsiaTheme="minorEastAsia"/>
          <w:bCs/>
          <w:iCs/>
          <w:color w:val="000000" w:themeColor="text1"/>
        </w:rPr>
        <w:t xml:space="preserve"> to </w:t>
      </w:r>
      <w:r w:rsidR="00890FD4">
        <w:rPr>
          <w:rFonts w:eastAsiaTheme="minorEastAsia"/>
          <w:bCs/>
          <w:iCs/>
          <w:color w:val="000000" w:themeColor="text1"/>
        </w:rPr>
        <w:t xml:space="preserve">additively </w:t>
      </w:r>
      <w:r w:rsidR="005C1CCE">
        <w:rPr>
          <w:rFonts w:eastAsiaTheme="minorEastAsia"/>
          <w:bCs/>
          <w:iCs/>
          <w:color w:val="000000" w:themeColor="text1"/>
        </w:rPr>
        <w:t>lower the effective concentration of a drug</w:t>
      </w:r>
      <w:r w:rsidR="00F9420E">
        <w:rPr>
          <w:rFonts w:eastAsiaTheme="minorEastAsia"/>
          <w:bCs/>
          <w:iCs/>
          <w:color w:val="000000" w:themeColor="text1"/>
        </w:rPr>
        <w:t xml:space="preserve"> (fo</w:t>
      </w:r>
      <w:r w:rsidR="00D63C69">
        <w:rPr>
          <w:rFonts w:eastAsiaTheme="minorEastAsia"/>
          <w:bCs/>
          <w:iCs/>
          <w:color w:val="000000" w:themeColor="text1"/>
        </w:rPr>
        <w:t xml:space="preserve">r example, by efflux </w:t>
      </w:r>
      <w:r w:rsidR="00F9420E">
        <w:rPr>
          <w:rFonts w:eastAsiaTheme="minorEastAsia"/>
          <w:bCs/>
          <w:iCs/>
          <w:color w:val="000000" w:themeColor="text1"/>
        </w:rPr>
        <w:t>out of the cell)</w:t>
      </w:r>
      <w:r w:rsidR="005C1CCE">
        <w:rPr>
          <w:rFonts w:eastAsiaTheme="minorEastAsia"/>
          <w:bCs/>
          <w:iCs/>
          <w:color w:val="000000" w:themeColor="text1"/>
        </w:rPr>
        <w:t>:</w:t>
      </w:r>
    </w:p>
    <w:p w14:paraId="1E3E4065" w14:textId="77777777" w:rsidR="00ED3296" w:rsidRDefault="00ED3296" w:rsidP="00ED3296">
      <w:pPr>
        <w:jc w:val="both"/>
        <w:rPr>
          <w:bCs/>
          <w:iCs/>
          <w:color w:val="000000" w:themeColor="text1"/>
        </w:rPr>
      </w:pPr>
    </w:p>
    <w:p w14:paraId="05D4257B" w14:textId="704ECE22" w:rsidR="005C1CCE" w:rsidRDefault="00960F7E" w:rsidP="00ED3296">
      <w:pPr>
        <w:rPr>
          <w:rFonts w:eastAsiaTheme="minorEastAsia"/>
          <w:bCs/>
          <w:iCs/>
          <w:color w:val="000000" w:themeColor="text1"/>
        </w:rPr>
      </w:pPr>
      <m:oMathPara>
        <m:oMath>
          <m:sSub>
            <m:sSubPr>
              <m:ctrlPr>
                <w:rPr>
                  <w:rFonts w:ascii="Cambria Math" w:eastAsiaTheme="minorEastAsia" w:hAnsi="Cambria Math"/>
                  <w:bCs/>
                  <w:i/>
                  <w:iCs/>
                  <w:color w:val="000000" w:themeColor="text1"/>
                </w:rPr>
              </m:ctrlPr>
            </m:sSubPr>
            <m:e>
              <m:acc>
                <m:accPr>
                  <m:ctrlPr>
                    <w:rPr>
                      <w:rFonts w:ascii="Cambria Math" w:eastAsiaTheme="minorEastAsia" w:hAnsi="Cambria Math"/>
                      <w:bCs/>
                      <w:i/>
                      <w:iCs/>
                      <w:color w:val="000000" w:themeColor="text1"/>
                    </w:rPr>
                  </m:ctrlPr>
                </m:accPr>
                <m:e>
                  <m:r>
                    <w:rPr>
                      <w:rFonts w:ascii="Cambria Math" w:eastAsiaTheme="minorEastAsia" w:hAnsi="Cambria Math"/>
                      <w:color w:val="000000" w:themeColor="text1"/>
                    </w:rPr>
                    <m:t>r</m:t>
                  </m:r>
                </m:e>
              </m:acc>
            </m:e>
            <m:sub>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norm</m:t>
                  </m:r>
                </m:e>
                <m:sub>
                  <m:r>
                    <w:rPr>
                      <w:rFonts w:ascii="Cambria Math" w:eastAsiaTheme="minorEastAsia" w:hAnsi="Cambria Math"/>
                      <w:color w:val="000000" w:themeColor="text1"/>
                    </w:rPr>
                    <m:t>G,d</m:t>
                  </m:r>
                </m:sub>
              </m:sSub>
            </m:sub>
          </m:sSub>
          <m:r>
            <w:rPr>
              <w:rFonts w:ascii="Cambria Math" w:eastAsiaTheme="minorEastAsia" w:hAnsi="Cambria Math"/>
              <w:color w:val="000000" w:themeColor="text1"/>
            </w:rPr>
            <m:t xml:space="preserve">= </m:t>
          </m:r>
          <m:f>
            <m:fPr>
              <m:ctrlPr>
                <w:rPr>
                  <w:rFonts w:ascii="Cambria Math" w:eastAsiaTheme="minorEastAsia" w:hAnsi="Cambria Math"/>
                  <w:bCs/>
                  <w:i/>
                  <w:iCs/>
                  <w:color w:val="000000" w:themeColor="text1"/>
                </w:rPr>
              </m:ctrlPr>
            </m:fPr>
            <m:num>
              <m:r>
                <w:rPr>
                  <w:rFonts w:ascii="Cambria Math" w:eastAsiaTheme="minorEastAsia" w:hAnsi="Cambria Math"/>
                  <w:color w:val="000000" w:themeColor="text1"/>
                </w:rPr>
                <m:t>1</m:t>
              </m:r>
            </m:num>
            <m:den>
              <m:r>
                <w:rPr>
                  <w:rFonts w:ascii="Cambria Math" w:eastAsiaTheme="minorEastAsia" w:hAnsi="Cambria Math"/>
                  <w:color w:val="000000" w:themeColor="text1"/>
                </w:rPr>
                <m:t>1+</m:t>
              </m:r>
              <m:sSup>
                <m:sSupPr>
                  <m:ctrlPr>
                    <w:rPr>
                      <w:rFonts w:ascii="Cambria Math" w:eastAsiaTheme="minorEastAsia" w:hAnsi="Cambria Math"/>
                      <w:bCs/>
                      <w:i/>
                      <w:iCs/>
                      <w:color w:val="000000" w:themeColor="text1"/>
                    </w:rPr>
                  </m:ctrlPr>
                </m:sSupPr>
                <m:e>
                  <m:r>
                    <w:rPr>
                      <w:rFonts w:ascii="Cambria Math" w:eastAsiaTheme="minorEastAsia" w:hAnsi="Cambria Math"/>
                      <w:color w:val="000000" w:themeColor="text1"/>
                    </w:rPr>
                    <m:t>e</m:t>
                  </m:r>
                </m:e>
                <m:sup>
                  <m:r>
                    <w:rPr>
                      <w:rFonts w:ascii="Cambria Math" w:eastAsiaTheme="minorEastAsia" w:hAnsi="Cambria Math"/>
                      <w:color w:val="000000" w:themeColor="text1"/>
                    </w:rPr>
                    <m:t>k</m:t>
                  </m:r>
                  <m:d>
                    <m:dPr>
                      <m:begChr m:val="["/>
                      <m:endChr m:val="]"/>
                      <m:ctrlPr>
                        <w:rPr>
                          <w:rFonts w:ascii="Cambria Math" w:eastAsiaTheme="minorEastAsia" w:hAnsi="Cambria Math"/>
                          <w:bCs/>
                          <w:i/>
                          <w:iCs/>
                          <w:color w:val="000000" w:themeColor="text1"/>
                        </w:rPr>
                      </m:ctrlPr>
                    </m:dPr>
                    <m:e>
                      <m:r>
                        <w:rPr>
                          <w:rFonts w:ascii="Cambria Math" w:eastAsiaTheme="minorEastAsia" w:hAnsi="Cambria Math"/>
                          <w:color w:val="000000" w:themeColor="text1"/>
                        </w:rPr>
                        <m:t>d</m:t>
                      </m:r>
                    </m:e>
                  </m:d>
                  <m:r>
                    <w:rPr>
                      <w:rFonts w:ascii="Cambria Math" w:eastAsiaTheme="minorEastAsia" w:hAnsi="Cambria Math"/>
                      <w:color w:val="000000" w:themeColor="text1"/>
                    </w:rPr>
                    <m:t>-a-</m:t>
                  </m:r>
                  <m:nary>
                    <m:naryPr>
                      <m:chr m:val="∑"/>
                      <m:limLoc m:val="undOvr"/>
                      <m:supHide m:val="1"/>
                      <m:ctrlPr>
                        <w:rPr>
                          <w:rFonts w:ascii="Cambria Math" w:eastAsiaTheme="minorEastAsia" w:hAnsi="Cambria Math"/>
                          <w:bCs/>
                          <w:i/>
                          <w:iCs/>
                          <w:color w:val="000000" w:themeColor="text1"/>
                        </w:rPr>
                      </m:ctrlPr>
                    </m:naryPr>
                    <m:sub>
                      <m:r>
                        <w:rPr>
                          <w:rFonts w:ascii="Cambria Math" w:eastAsiaTheme="minorEastAsia" w:hAnsi="Cambria Math"/>
                          <w:color w:val="000000" w:themeColor="text1"/>
                        </w:rPr>
                        <m:t>i∈G</m:t>
                      </m:r>
                    </m:sub>
                    <m:sup/>
                    <m:e>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C</m:t>
                          </m:r>
                        </m:e>
                        <m:sub>
                          <m:r>
                            <w:rPr>
                              <w:rFonts w:ascii="Cambria Math" w:eastAsiaTheme="minorEastAsia" w:hAnsi="Cambria Math"/>
                              <w:color w:val="000000" w:themeColor="text1"/>
                            </w:rPr>
                            <m:t>i,d</m:t>
                          </m:r>
                        </m:sub>
                      </m:sSub>
                    </m:e>
                  </m:nary>
                </m:sup>
              </m:sSup>
            </m:den>
          </m:f>
        </m:oMath>
      </m:oMathPara>
    </w:p>
    <w:p w14:paraId="5C515019" w14:textId="77777777" w:rsidR="001A197E" w:rsidRDefault="001A197E" w:rsidP="00224FCB">
      <w:pPr>
        <w:rPr>
          <w:rFonts w:eastAsiaTheme="minorEastAsia"/>
          <w:bCs/>
          <w:iCs/>
          <w:color w:val="000000" w:themeColor="text1"/>
        </w:rPr>
      </w:pPr>
    </w:p>
    <w:p w14:paraId="7BB07943" w14:textId="16BFA8B5" w:rsidR="008F1B3F" w:rsidRDefault="00A440B5" w:rsidP="00EF1063">
      <w:pPr>
        <w:jc w:val="both"/>
        <w:rPr>
          <w:rFonts w:eastAsiaTheme="minorEastAsia"/>
          <w:bCs/>
          <w:iCs/>
          <w:color w:val="000000" w:themeColor="text1"/>
        </w:rPr>
      </w:pPr>
      <w:r>
        <w:rPr>
          <w:rFonts w:eastAsiaTheme="minorEastAsia"/>
          <w:bCs/>
          <w:iCs/>
          <w:color w:val="000000" w:themeColor="text1"/>
        </w:rPr>
        <w:t xml:space="preserve">Here, </w:t>
      </w:r>
      <m:oMath>
        <m:r>
          <w:rPr>
            <w:rFonts w:ascii="Cambria Math" w:eastAsiaTheme="minorEastAsia" w:hAnsi="Cambria Math"/>
            <w:color w:val="000000" w:themeColor="text1"/>
          </w:rPr>
          <m:t>G</m:t>
        </m:r>
      </m:oMath>
      <w:r>
        <w:rPr>
          <w:rFonts w:eastAsiaTheme="minorEastAsia"/>
          <w:color w:val="000000" w:themeColor="text1"/>
        </w:rPr>
        <w:t xml:space="preserve"> </w:t>
      </w:r>
      <w:r w:rsidR="007F3AF7">
        <w:rPr>
          <w:rFonts w:eastAsiaTheme="minorEastAsia"/>
          <w:color w:val="000000" w:themeColor="text1"/>
        </w:rPr>
        <w:t>is</w:t>
      </w:r>
      <w:r>
        <w:rPr>
          <w:rFonts w:eastAsiaTheme="minorEastAsia"/>
          <w:color w:val="000000" w:themeColor="text1"/>
        </w:rPr>
        <w:t xml:space="preserve"> the set of ABC transporters present in a genotype</w:t>
      </w:r>
      <w:r w:rsidR="00000768">
        <w:rPr>
          <w:rFonts w:eastAsiaTheme="minorEastAsia"/>
          <w:color w:val="000000" w:themeColor="text1"/>
        </w:rPr>
        <w:t>:</w:t>
      </w:r>
      <w:r>
        <w:rPr>
          <w:rFonts w:eastAsiaTheme="minorEastAsia"/>
          <w:bCs/>
          <w:iCs/>
          <w:color w:val="000000" w:themeColor="text1"/>
        </w:rPr>
        <w:t xml:space="preserve"> </w:t>
      </w:r>
      <m:oMath>
        <m:d>
          <m:dPr>
            <m:begChr m:val="{"/>
            <m:endChr m:val="}"/>
            <m:ctrlPr>
              <w:rPr>
                <w:rFonts w:ascii="Cambria Math" w:eastAsiaTheme="minorEastAsia" w:hAnsi="Cambria Math"/>
                <w:bCs/>
                <w:i/>
                <w:iCs/>
                <w:color w:val="000000" w:themeColor="text1"/>
              </w:rPr>
            </m:ctrlPr>
          </m:dPr>
          <m:e>
            <m:sSup>
              <m:sSupPr>
                <m:ctrlPr>
                  <w:rPr>
                    <w:rFonts w:ascii="Cambria Math" w:eastAsiaTheme="minorEastAsia" w:hAnsi="Cambria Math"/>
                    <w:bCs/>
                    <w:i/>
                    <w:iCs/>
                    <w:color w:val="000000" w:themeColor="text1"/>
                  </w:rPr>
                </m:ctrlPr>
              </m:sSupPr>
              <m:e>
                <m:r>
                  <w:rPr>
                    <w:rFonts w:ascii="Cambria Math" w:eastAsiaTheme="minorEastAsia" w:hAnsi="Cambria Math"/>
                    <w:color w:val="000000" w:themeColor="text1"/>
                  </w:rPr>
                  <m:t>ABC1</m:t>
                </m:r>
              </m:e>
              <m:sup>
                <m:r>
                  <w:rPr>
                    <w:rFonts w:ascii="Cambria Math" w:eastAsiaTheme="minorEastAsia" w:hAnsi="Cambria Math"/>
                    <w:color w:val="000000" w:themeColor="text1"/>
                  </w:rPr>
                  <m:t>+</m:t>
                </m:r>
              </m:sup>
            </m:sSup>
            <m:r>
              <w:rPr>
                <w:rFonts w:ascii="Cambria Math" w:eastAsiaTheme="minorEastAsia" w:hAnsi="Cambria Math"/>
                <w:color w:val="000000" w:themeColor="text1"/>
              </w:rPr>
              <m:t xml:space="preserve">… </m:t>
            </m:r>
            <m:sSup>
              <m:sSupPr>
                <m:ctrlPr>
                  <w:rPr>
                    <w:rFonts w:ascii="Cambria Math" w:eastAsiaTheme="minorEastAsia" w:hAnsi="Cambria Math"/>
                    <w:bCs/>
                    <w:i/>
                    <w:iCs/>
                    <w:color w:val="000000" w:themeColor="text1"/>
                  </w:rPr>
                </m:ctrlPr>
              </m:sSupPr>
              <m:e>
                <m:r>
                  <w:rPr>
                    <w:rFonts w:ascii="Cambria Math" w:eastAsiaTheme="minorEastAsia" w:hAnsi="Cambria Math"/>
                    <w:color w:val="000000" w:themeColor="text1"/>
                  </w:rPr>
                  <m:t>ABC16</m:t>
                </m:r>
              </m:e>
              <m:sup>
                <m:r>
                  <w:rPr>
                    <w:rFonts w:ascii="Cambria Math" w:eastAsiaTheme="minorEastAsia" w:hAnsi="Cambria Math"/>
                    <w:color w:val="000000" w:themeColor="text1"/>
                  </w:rPr>
                  <m:t>+</m:t>
                </m:r>
              </m:sup>
            </m:sSup>
          </m:e>
        </m:d>
      </m:oMath>
      <w:r w:rsidR="008B4289">
        <w:rPr>
          <w:rFonts w:eastAsiaTheme="minorEastAsia"/>
          <w:bCs/>
          <w:iCs/>
          <w:color w:val="000000" w:themeColor="text1"/>
        </w:rPr>
        <w:t xml:space="preserve">, and </w:t>
      </w:r>
      <m:oMath>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C</m:t>
            </m:r>
          </m:e>
          <m:sub>
            <m:r>
              <w:rPr>
                <w:rFonts w:ascii="Cambria Math" w:eastAsiaTheme="minorEastAsia" w:hAnsi="Cambria Math"/>
                <w:color w:val="000000" w:themeColor="text1"/>
              </w:rPr>
              <m:t>i,d</m:t>
            </m:r>
          </m:sub>
        </m:sSub>
        <m:r>
          <w:rPr>
            <w:rFonts w:ascii="Cambria Math" w:eastAsiaTheme="minorEastAsia" w:hAnsi="Cambria Math"/>
            <w:color w:val="000000" w:themeColor="text1"/>
          </w:rPr>
          <m:t xml:space="preserve"> </m:t>
        </m:r>
      </m:oMath>
      <w:r w:rsidR="007F3AF7">
        <w:rPr>
          <w:rFonts w:eastAsiaTheme="minorEastAsia"/>
          <w:bCs/>
          <w:iCs/>
          <w:color w:val="000000" w:themeColor="text1"/>
        </w:rPr>
        <w:t>i</w:t>
      </w:r>
      <w:r w:rsidR="008B4289">
        <w:rPr>
          <w:rFonts w:eastAsiaTheme="minorEastAsia"/>
          <w:bCs/>
          <w:iCs/>
          <w:color w:val="000000" w:themeColor="text1"/>
        </w:rPr>
        <w:t>s the clearance coefficient of a given ABC transporter for a given drug</w:t>
      </w:r>
      <w:r w:rsidR="00C63774">
        <w:rPr>
          <w:rFonts w:eastAsiaTheme="minorEastAsia"/>
          <w:bCs/>
          <w:iCs/>
          <w:color w:val="000000" w:themeColor="text1"/>
        </w:rPr>
        <w:t xml:space="preserve"> (i.e. </w:t>
      </w:r>
      <m:oMath>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C</m:t>
            </m:r>
          </m:e>
          <m:sub>
            <m:r>
              <w:rPr>
                <w:rFonts w:ascii="Cambria Math" w:eastAsiaTheme="minorEastAsia" w:hAnsi="Cambria Math"/>
                <w:color w:val="000000" w:themeColor="text1"/>
              </w:rPr>
              <m:t>i,d</m:t>
            </m:r>
          </m:sub>
        </m:sSub>
        <m:r>
          <w:rPr>
            <w:rFonts w:ascii="Cambria Math" w:eastAsiaTheme="minorEastAsia" w:hAnsi="Cambria Math"/>
            <w:color w:val="000000" w:themeColor="text1"/>
          </w:rPr>
          <m:t>=k[∆</m:t>
        </m:r>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d</m:t>
            </m:r>
          </m:e>
          <m:sub>
            <m:r>
              <w:rPr>
                <w:rFonts w:ascii="Cambria Math" w:eastAsiaTheme="minorEastAsia" w:hAnsi="Cambria Math"/>
                <w:color w:val="000000" w:themeColor="text1"/>
              </w:rPr>
              <m:t>i</m:t>
            </m:r>
          </m:sub>
        </m:sSub>
        <m:r>
          <w:rPr>
            <w:rFonts w:ascii="Cambria Math" w:eastAsiaTheme="minorEastAsia" w:hAnsi="Cambria Math"/>
            <w:color w:val="000000" w:themeColor="text1"/>
          </w:rPr>
          <m:t>]</m:t>
        </m:r>
      </m:oMath>
      <w:r w:rsidR="00C63774">
        <w:rPr>
          <w:rFonts w:eastAsiaTheme="minorEastAsia"/>
          <w:bCs/>
          <w:iCs/>
          <w:color w:val="000000" w:themeColor="text1"/>
        </w:rPr>
        <w:t>)</w:t>
      </w:r>
      <w:r w:rsidR="008B4289">
        <w:rPr>
          <w:rFonts w:eastAsiaTheme="minorEastAsia"/>
          <w:bCs/>
          <w:iCs/>
          <w:color w:val="000000" w:themeColor="text1"/>
        </w:rPr>
        <w:t xml:space="preserve">.  </w:t>
      </w:r>
      <w:r w:rsidR="00B2123C">
        <w:rPr>
          <w:rFonts w:eastAsiaTheme="minorEastAsia"/>
          <w:bCs/>
          <w:iCs/>
          <w:color w:val="000000" w:themeColor="text1"/>
        </w:rPr>
        <w:t>Importantly, a</w:t>
      </w:r>
      <w:r w:rsidR="008F1B3F">
        <w:rPr>
          <w:rFonts w:eastAsiaTheme="minorEastAsia"/>
          <w:bCs/>
          <w:iCs/>
          <w:color w:val="000000" w:themeColor="text1"/>
        </w:rPr>
        <w:t xml:space="preserve"> dose response </w:t>
      </w:r>
      <w:r w:rsidR="00EF1063">
        <w:rPr>
          <w:rFonts w:eastAsiaTheme="minorEastAsia"/>
          <w:bCs/>
          <w:iCs/>
          <w:color w:val="000000" w:themeColor="text1"/>
        </w:rPr>
        <w:t xml:space="preserve">curve </w:t>
      </w:r>
      <w:r w:rsidR="007F3AF7">
        <w:rPr>
          <w:rFonts w:eastAsiaTheme="minorEastAsia"/>
          <w:bCs/>
          <w:iCs/>
          <w:color w:val="000000" w:themeColor="text1"/>
        </w:rPr>
        <w:t xml:space="preserve">in this form </w:t>
      </w:r>
      <w:r w:rsidR="008F1B3F">
        <w:rPr>
          <w:rFonts w:eastAsiaTheme="minorEastAsia"/>
          <w:bCs/>
          <w:iCs/>
          <w:color w:val="000000" w:themeColor="text1"/>
        </w:rPr>
        <w:t xml:space="preserve">can be expressed as the activation of a sigmoid neuron, where </w:t>
      </w:r>
      <m:oMath>
        <m:r>
          <w:rPr>
            <w:rFonts w:ascii="Cambria Math" w:eastAsiaTheme="minorEastAsia" w:hAnsi="Cambria Math"/>
            <w:color w:val="000000" w:themeColor="text1"/>
          </w:rPr>
          <m:t>k</m:t>
        </m:r>
        <m:d>
          <m:dPr>
            <m:begChr m:val="["/>
            <m:endChr m:val="]"/>
            <m:ctrlPr>
              <w:rPr>
                <w:rFonts w:ascii="Cambria Math" w:eastAsiaTheme="minorEastAsia" w:hAnsi="Cambria Math"/>
                <w:bCs/>
                <w:i/>
                <w:iCs/>
                <w:color w:val="000000" w:themeColor="text1"/>
              </w:rPr>
            </m:ctrlPr>
          </m:dPr>
          <m:e>
            <m:r>
              <w:rPr>
                <w:rFonts w:ascii="Cambria Math" w:eastAsiaTheme="minorEastAsia" w:hAnsi="Cambria Math"/>
                <w:color w:val="000000" w:themeColor="text1"/>
              </w:rPr>
              <m:t>d</m:t>
            </m:r>
          </m:e>
        </m:d>
        <m:r>
          <w:rPr>
            <w:rFonts w:ascii="Cambria Math" w:eastAsiaTheme="minorEastAsia" w:hAnsi="Cambria Math"/>
            <w:color w:val="000000" w:themeColor="text1"/>
          </w:rPr>
          <m:t>-a</m:t>
        </m:r>
      </m:oMath>
      <w:r w:rsidR="00C01F86">
        <w:rPr>
          <w:rFonts w:eastAsiaTheme="minorEastAsia"/>
          <w:bCs/>
          <w:iCs/>
          <w:color w:val="000000" w:themeColor="text1"/>
        </w:rPr>
        <w:t xml:space="preserve"> is collapsed into</w:t>
      </w:r>
      <w:r w:rsidR="008F1B3F">
        <w:rPr>
          <w:rFonts w:eastAsiaTheme="minorEastAsia"/>
          <w:bCs/>
          <w:iCs/>
          <w:color w:val="000000" w:themeColor="text1"/>
        </w:rPr>
        <w:t xml:space="preserve"> a </w:t>
      </w:r>
      <w:r w:rsidR="0002737F">
        <w:rPr>
          <w:rFonts w:eastAsiaTheme="minorEastAsia"/>
          <w:bCs/>
          <w:iCs/>
          <w:color w:val="000000" w:themeColor="text1"/>
        </w:rPr>
        <w:t xml:space="preserve">single </w:t>
      </w:r>
      <w:r w:rsidR="008F1B3F">
        <w:rPr>
          <w:rFonts w:eastAsiaTheme="minorEastAsia"/>
          <w:bCs/>
          <w:iCs/>
          <w:color w:val="000000" w:themeColor="text1"/>
        </w:rPr>
        <w:t xml:space="preserve">bias term </w:t>
      </w:r>
      <m:oMath>
        <m:r>
          <w:rPr>
            <w:rFonts w:ascii="Cambria Math" w:eastAsiaTheme="minorEastAsia" w:hAnsi="Cambria Math"/>
            <w:color w:val="000000" w:themeColor="text1"/>
          </w:rPr>
          <m:t>B</m:t>
        </m:r>
      </m:oMath>
      <w:r w:rsidR="008F1B3F">
        <w:rPr>
          <w:rFonts w:eastAsiaTheme="minorEastAsia"/>
          <w:bCs/>
          <w:iCs/>
          <w:color w:val="000000" w:themeColor="text1"/>
        </w:rPr>
        <w:t xml:space="preserve">, and </w:t>
      </w:r>
      <m:oMath>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C</m:t>
            </m:r>
          </m:e>
          <m:sub>
            <m:r>
              <w:rPr>
                <w:rFonts w:ascii="Cambria Math" w:eastAsiaTheme="minorEastAsia" w:hAnsi="Cambria Math"/>
                <w:color w:val="000000" w:themeColor="text1"/>
              </w:rPr>
              <m:t>i,d</m:t>
            </m:r>
          </m:sub>
        </m:sSub>
        <m:r>
          <w:rPr>
            <w:rFonts w:ascii="Cambria Math" w:eastAsiaTheme="minorEastAsia" w:hAnsi="Cambria Math"/>
            <w:color w:val="000000" w:themeColor="text1"/>
          </w:rPr>
          <m:t xml:space="preserve"> </m:t>
        </m:r>
      </m:oMath>
      <w:r w:rsidR="00154597">
        <w:rPr>
          <w:rFonts w:eastAsiaTheme="minorEastAsia"/>
          <w:bCs/>
          <w:iCs/>
          <w:color w:val="000000" w:themeColor="text1"/>
        </w:rPr>
        <w:t>are t</w:t>
      </w:r>
      <w:r w:rsidR="00EF1063">
        <w:rPr>
          <w:rFonts w:eastAsiaTheme="minorEastAsia"/>
          <w:bCs/>
          <w:iCs/>
          <w:color w:val="000000" w:themeColor="text1"/>
        </w:rPr>
        <w:t xml:space="preserve">he weights </w:t>
      </w:r>
      <w:r w:rsidR="00AE4988">
        <w:rPr>
          <w:rFonts w:eastAsiaTheme="minorEastAsia"/>
          <w:bCs/>
          <w:iCs/>
          <w:color w:val="000000" w:themeColor="text1"/>
        </w:rPr>
        <w:t xml:space="preserve">learned as inputs </w:t>
      </w:r>
      <w:r w:rsidR="009F4CE5">
        <w:rPr>
          <w:rFonts w:eastAsiaTheme="minorEastAsia"/>
          <w:bCs/>
          <w:iCs/>
          <w:color w:val="000000" w:themeColor="text1"/>
        </w:rPr>
        <w:t xml:space="preserve">to this neuron </w:t>
      </w:r>
      <w:r w:rsidR="00AE4988">
        <w:rPr>
          <w:rFonts w:eastAsiaTheme="minorEastAsia"/>
          <w:bCs/>
          <w:iCs/>
          <w:color w:val="000000" w:themeColor="text1"/>
        </w:rPr>
        <w:t>from the ABC transporters.</w:t>
      </w:r>
      <w:r w:rsidR="00770E22">
        <w:rPr>
          <w:rFonts w:eastAsiaTheme="minorEastAsia"/>
          <w:bCs/>
          <w:iCs/>
          <w:color w:val="000000" w:themeColor="text1"/>
        </w:rPr>
        <w:t xml:space="preserve">  As </w:t>
      </w:r>
      <w:r w:rsidR="00DA50C1">
        <w:rPr>
          <w:rFonts w:eastAsiaTheme="minorEastAsia"/>
          <w:bCs/>
          <w:iCs/>
          <w:color w:val="000000" w:themeColor="text1"/>
        </w:rPr>
        <w:t xml:space="preserve">each transporter must act to lower </w:t>
      </w:r>
      <w:r w:rsidR="007870A7">
        <w:rPr>
          <w:rFonts w:eastAsiaTheme="minorEastAsia"/>
          <w:bCs/>
          <w:iCs/>
          <w:color w:val="000000" w:themeColor="text1"/>
        </w:rPr>
        <w:t xml:space="preserve">effective </w:t>
      </w:r>
      <w:r w:rsidR="00DA50C1">
        <w:rPr>
          <w:rFonts w:eastAsiaTheme="minorEastAsia"/>
          <w:bCs/>
          <w:iCs/>
          <w:color w:val="000000" w:themeColor="text1"/>
        </w:rPr>
        <w:t>drug concentration in this model</w:t>
      </w:r>
      <w:r w:rsidR="00770E22">
        <w:rPr>
          <w:rFonts w:eastAsiaTheme="minorEastAsia"/>
          <w:bCs/>
          <w:iCs/>
          <w:color w:val="000000" w:themeColor="text1"/>
        </w:rPr>
        <w:t xml:space="preserve">, </w:t>
      </w:r>
      <w:r w:rsidR="00DA50C1">
        <w:rPr>
          <w:rFonts w:eastAsiaTheme="minorEastAsia"/>
          <w:bCs/>
          <w:iCs/>
          <w:color w:val="000000" w:themeColor="text1"/>
        </w:rPr>
        <w:t xml:space="preserve">we constrain </w:t>
      </w:r>
      <m:oMath>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C</m:t>
            </m:r>
          </m:e>
          <m:sub>
            <m:r>
              <w:rPr>
                <w:rFonts w:ascii="Cambria Math" w:eastAsiaTheme="minorEastAsia" w:hAnsi="Cambria Math"/>
                <w:color w:val="000000" w:themeColor="text1"/>
              </w:rPr>
              <m:t>i,d</m:t>
            </m:r>
          </m:sub>
        </m:sSub>
      </m:oMath>
      <w:r w:rsidR="00770E22">
        <w:rPr>
          <w:rFonts w:eastAsiaTheme="minorEastAsia"/>
          <w:bCs/>
          <w:iCs/>
          <w:color w:val="000000" w:themeColor="text1"/>
        </w:rPr>
        <w:t xml:space="preserve"> </w:t>
      </w:r>
      <w:r w:rsidR="00DA50C1">
        <w:rPr>
          <w:rFonts w:eastAsiaTheme="minorEastAsia"/>
          <w:bCs/>
          <w:iCs/>
          <w:color w:val="000000" w:themeColor="text1"/>
        </w:rPr>
        <w:t xml:space="preserve">to be </w:t>
      </w:r>
      <w:r w:rsidR="00327ECE">
        <w:rPr>
          <w:rFonts w:eastAsiaTheme="minorEastAsia"/>
          <w:bCs/>
          <w:iCs/>
          <w:color w:val="000000" w:themeColor="text1"/>
        </w:rPr>
        <w:t>non-negative</w:t>
      </w:r>
      <w:r w:rsidR="00770E22">
        <w:rPr>
          <w:rFonts w:eastAsiaTheme="minorEastAsia"/>
          <w:bCs/>
          <w:iCs/>
          <w:color w:val="000000" w:themeColor="text1"/>
        </w:rPr>
        <w:t>.</w:t>
      </w:r>
    </w:p>
    <w:p w14:paraId="12A201DA" w14:textId="77777777" w:rsidR="00C63774" w:rsidRDefault="00C63774" w:rsidP="00EF1063">
      <w:pPr>
        <w:jc w:val="both"/>
        <w:rPr>
          <w:rFonts w:eastAsiaTheme="minorEastAsia"/>
          <w:bCs/>
          <w:iCs/>
          <w:color w:val="000000" w:themeColor="text1"/>
        </w:rPr>
      </w:pPr>
    </w:p>
    <w:p w14:paraId="5EE84536" w14:textId="51B7ED83" w:rsidR="00A82E91" w:rsidRDefault="00C63774" w:rsidP="00EF1063">
      <w:pPr>
        <w:jc w:val="both"/>
        <w:rPr>
          <w:rFonts w:eastAsiaTheme="minorEastAsia"/>
          <w:bCs/>
          <w:iCs/>
          <w:color w:val="000000" w:themeColor="text1"/>
        </w:rPr>
      </w:pPr>
      <w:r>
        <w:rPr>
          <w:rFonts w:eastAsiaTheme="minorEastAsia"/>
          <w:bCs/>
          <w:iCs/>
          <w:color w:val="000000" w:themeColor="text1"/>
        </w:rPr>
        <w:t xml:space="preserve">We then </w:t>
      </w:r>
      <w:r w:rsidR="008D1145">
        <w:rPr>
          <w:rFonts w:eastAsiaTheme="minorEastAsia"/>
          <w:bCs/>
          <w:iCs/>
          <w:color w:val="000000" w:themeColor="text1"/>
        </w:rPr>
        <w:t xml:space="preserve">model </w:t>
      </w:r>
      <w:r w:rsidR="00922F12">
        <w:rPr>
          <w:rFonts w:eastAsiaTheme="minorEastAsia"/>
          <w:bCs/>
          <w:iCs/>
          <w:color w:val="000000" w:themeColor="text1"/>
        </w:rPr>
        <w:t>influence</w:t>
      </w:r>
      <w:r w:rsidR="00F47E26">
        <w:rPr>
          <w:rFonts w:eastAsiaTheme="minorEastAsia"/>
          <w:bCs/>
          <w:iCs/>
          <w:color w:val="000000" w:themeColor="text1"/>
        </w:rPr>
        <w:t xml:space="preserve"> between ABC transporters.  </w:t>
      </w:r>
      <w:r w:rsidR="00A82E91">
        <w:rPr>
          <w:rFonts w:eastAsiaTheme="minorEastAsia"/>
          <w:bCs/>
          <w:iCs/>
          <w:color w:val="000000" w:themeColor="text1"/>
        </w:rPr>
        <w:t xml:space="preserve">To do this, we </w:t>
      </w:r>
      <w:r w:rsidR="008F212A">
        <w:rPr>
          <w:rFonts w:eastAsiaTheme="minorEastAsia"/>
          <w:bCs/>
          <w:iCs/>
          <w:color w:val="000000" w:themeColor="text1"/>
        </w:rPr>
        <w:t xml:space="preserve">first </w:t>
      </w:r>
      <w:r w:rsidR="00A82E91">
        <w:rPr>
          <w:rFonts w:eastAsiaTheme="minorEastAsia"/>
          <w:bCs/>
          <w:iCs/>
          <w:color w:val="000000" w:themeColor="text1"/>
        </w:rPr>
        <w:t xml:space="preserve">decompose the clearance coefficient of each ABC transporter </w:t>
      </w:r>
      <m:oMath>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C</m:t>
            </m:r>
          </m:e>
          <m:sub>
            <m:r>
              <w:rPr>
                <w:rFonts w:ascii="Cambria Math" w:eastAsiaTheme="minorEastAsia" w:hAnsi="Cambria Math"/>
                <w:color w:val="000000" w:themeColor="text1"/>
              </w:rPr>
              <m:t>i,d</m:t>
            </m:r>
          </m:sub>
        </m:sSub>
      </m:oMath>
      <w:r w:rsidR="00A82E91">
        <w:rPr>
          <w:rFonts w:eastAsiaTheme="minorEastAsia"/>
          <w:bCs/>
          <w:iCs/>
          <w:color w:val="000000" w:themeColor="text1"/>
        </w:rPr>
        <w:t>.</w:t>
      </w:r>
      <w:r w:rsidR="00A82E91" w:rsidRPr="00A82E91">
        <w:rPr>
          <w:rFonts w:eastAsiaTheme="minorEastAsia"/>
          <w:bCs/>
          <w:iCs/>
          <w:color w:val="000000" w:themeColor="text1"/>
        </w:rPr>
        <w:t xml:space="preserve"> </w:t>
      </w:r>
      <w:r w:rsidR="008F212A">
        <w:rPr>
          <w:rFonts w:eastAsiaTheme="minorEastAsia"/>
          <w:bCs/>
          <w:iCs/>
          <w:color w:val="000000" w:themeColor="text1"/>
        </w:rPr>
        <w:t xml:space="preserve"> That is</w:t>
      </w:r>
      <w:r w:rsidR="00A82E91">
        <w:rPr>
          <w:rFonts w:eastAsiaTheme="minorEastAsia"/>
          <w:bCs/>
          <w:iCs/>
          <w:color w:val="000000" w:themeColor="text1"/>
        </w:rPr>
        <w:t>, each ABC transporter is also given a degree of activ</w:t>
      </w:r>
      <w:r w:rsidR="006B5DAC">
        <w:rPr>
          <w:rFonts w:eastAsiaTheme="minorEastAsia"/>
          <w:bCs/>
          <w:iCs/>
          <w:color w:val="000000" w:themeColor="text1"/>
        </w:rPr>
        <w:t>ity</w:t>
      </w:r>
      <w:r w:rsidR="00A82E91">
        <w:rPr>
          <w:rFonts w:eastAsiaTheme="minorEastAsia"/>
          <w:bCs/>
          <w:iCs/>
          <w:color w:val="000000" w:themeColor="text1"/>
        </w:rPr>
        <w:t xml:space="preserve"> (</w:t>
      </w:r>
      <w:r w:rsidR="00C27406">
        <w:rPr>
          <w:rFonts w:eastAsiaTheme="minorEastAsia"/>
          <w:bCs/>
          <w:iCs/>
          <w:color w:val="000000" w:themeColor="text1"/>
        </w:rPr>
        <w:t>a</w:t>
      </w:r>
      <w:r w:rsidR="00A82E91">
        <w:rPr>
          <w:rFonts w:eastAsiaTheme="minorEastAsia"/>
          <w:bCs/>
          <w:iCs/>
          <w:color w:val="000000" w:themeColor="text1"/>
        </w:rPr>
        <w:t xml:space="preserve"> value between 0 and 1) which depends on the genotype -  </w:t>
      </w:r>
      <m:oMath>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A</m:t>
            </m:r>
          </m:e>
          <m:sub>
            <m:r>
              <w:rPr>
                <w:rFonts w:ascii="Cambria Math" w:eastAsiaTheme="minorEastAsia" w:hAnsi="Cambria Math"/>
                <w:color w:val="000000" w:themeColor="text1"/>
              </w:rPr>
              <m:t>i,G</m:t>
            </m:r>
          </m:sub>
        </m:sSub>
      </m:oMath>
      <w:r w:rsidR="00AC1BD1">
        <w:rPr>
          <w:rFonts w:eastAsiaTheme="minorEastAsia"/>
          <w:bCs/>
          <w:iCs/>
          <w:color w:val="000000" w:themeColor="text1"/>
        </w:rPr>
        <w:t xml:space="preserve">.  </w:t>
      </w:r>
      <w:r w:rsidR="002963DA">
        <w:rPr>
          <w:rFonts w:eastAsiaTheme="minorEastAsia"/>
          <w:bCs/>
          <w:iCs/>
          <w:color w:val="000000" w:themeColor="text1"/>
        </w:rPr>
        <w:t xml:space="preserve">We initially set a common set of influence relationships across drugs, so that the </w:t>
      </w:r>
      <w:r w:rsidR="00C27406">
        <w:rPr>
          <w:rFonts w:eastAsiaTheme="minorEastAsia"/>
          <w:bCs/>
          <w:iCs/>
          <w:color w:val="000000" w:themeColor="text1"/>
        </w:rPr>
        <w:t>activ</w:t>
      </w:r>
      <w:r w:rsidR="00922F12">
        <w:rPr>
          <w:rFonts w:eastAsiaTheme="minorEastAsia"/>
          <w:bCs/>
          <w:iCs/>
          <w:color w:val="000000" w:themeColor="text1"/>
        </w:rPr>
        <w:t>ity</w:t>
      </w:r>
      <w:r w:rsidR="00C27406">
        <w:rPr>
          <w:rFonts w:eastAsiaTheme="minorEastAsia"/>
          <w:bCs/>
          <w:iCs/>
          <w:color w:val="000000" w:themeColor="text1"/>
        </w:rPr>
        <w:t xml:space="preserve"> </w:t>
      </w:r>
      <w:r w:rsidR="008F212A">
        <w:rPr>
          <w:rFonts w:eastAsiaTheme="minorEastAsia"/>
          <w:bCs/>
          <w:iCs/>
          <w:color w:val="000000" w:themeColor="text1"/>
        </w:rPr>
        <w:t xml:space="preserve">variable </w:t>
      </w:r>
      <w:r w:rsidR="00DB609A">
        <w:rPr>
          <w:rFonts w:eastAsiaTheme="minorEastAsia"/>
          <w:bCs/>
          <w:iCs/>
          <w:color w:val="000000" w:themeColor="text1"/>
        </w:rPr>
        <w:t xml:space="preserve">is </w:t>
      </w:r>
      <w:r w:rsidR="004922D2">
        <w:rPr>
          <w:rFonts w:eastAsiaTheme="minorEastAsia"/>
          <w:bCs/>
          <w:iCs/>
          <w:color w:val="000000" w:themeColor="text1"/>
        </w:rPr>
        <w:t>model</w:t>
      </w:r>
      <w:r w:rsidR="00DB609A">
        <w:rPr>
          <w:rFonts w:eastAsiaTheme="minorEastAsia"/>
          <w:bCs/>
          <w:iCs/>
          <w:color w:val="000000" w:themeColor="text1"/>
        </w:rPr>
        <w:t xml:space="preserve">ed as being </w:t>
      </w:r>
      <w:r w:rsidR="00A82E91">
        <w:rPr>
          <w:rFonts w:eastAsiaTheme="minorEastAsia"/>
          <w:bCs/>
          <w:iCs/>
          <w:color w:val="000000" w:themeColor="text1"/>
        </w:rPr>
        <w:t>dependent</w:t>
      </w:r>
      <w:r w:rsidR="00DB609A">
        <w:rPr>
          <w:rFonts w:eastAsiaTheme="minorEastAsia"/>
          <w:bCs/>
          <w:iCs/>
          <w:color w:val="000000" w:themeColor="text1"/>
        </w:rPr>
        <w:t xml:space="preserve"> on genotype </w:t>
      </w:r>
      <m:oMath>
        <m:r>
          <w:rPr>
            <w:rFonts w:ascii="Cambria Math" w:eastAsiaTheme="minorEastAsia" w:hAnsi="Cambria Math"/>
            <w:color w:val="000000" w:themeColor="text1"/>
          </w:rPr>
          <m:t>G</m:t>
        </m:r>
      </m:oMath>
      <w:r w:rsidR="00DB609A">
        <w:rPr>
          <w:rFonts w:eastAsiaTheme="minorEastAsia"/>
          <w:bCs/>
          <w:iCs/>
          <w:color w:val="000000" w:themeColor="text1"/>
        </w:rPr>
        <w:t>, but not</w:t>
      </w:r>
      <w:r w:rsidR="00A82E91">
        <w:rPr>
          <w:rFonts w:eastAsiaTheme="minorEastAsia"/>
          <w:bCs/>
          <w:iCs/>
          <w:color w:val="000000" w:themeColor="text1"/>
        </w:rPr>
        <w:t xml:space="preserve"> the drug </w:t>
      </w:r>
      <m:oMath>
        <m:r>
          <w:rPr>
            <w:rFonts w:ascii="Cambria Math" w:eastAsiaTheme="minorEastAsia" w:hAnsi="Cambria Math"/>
            <w:color w:val="000000" w:themeColor="text1"/>
          </w:rPr>
          <m:t>d</m:t>
        </m:r>
      </m:oMath>
      <w:r w:rsidR="00A82E91">
        <w:rPr>
          <w:rFonts w:eastAsiaTheme="minorEastAsia"/>
          <w:bCs/>
          <w:iCs/>
          <w:color w:val="000000" w:themeColor="text1"/>
        </w:rPr>
        <w:t>.</w:t>
      </w:r>
      <w:r w:rsidR="002963DA">
        <w:rPr>
          <w:rFonts w:eastAsiaTheme="minorEastAsia"/>
          <w:bCs/>
          <w:iCs/>
          <w:color w:val="000000" w:themeColor="text1"/>
        </w:rPr>
        <w:t xml:space="preserve"> </w:t>
      </w:r>
      <w:r w:rsidR="00DC19E0">
        <w:rPr>
          <w:rFonts w:eastAsiaTheme="minorEastAsia"/>
          <w:bCs/>
          <w:iCs/>
          <w:color w:val="000000" w:themeColor="text1"/>
        </w:rPr>
        <w:t>In this extension,</w:t>
      </w:r>
      <w:r w:rsidR="00A82E91">
        <w:rPr>
          <w:rFonts w:eastAsiaTheme="minorEastAsia"/>
          <w:bCs/>
          <w:iCs/>
          <w:color w:val="000000" w:themeColor="text1"/>
        </w:rPr>
        <w:t xml:space="preserve"> </w:t>
      </w:r>
      <m:oMath>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C</m:t>
            </m:r>
          </m:e>
          <m:sub>
            <m:r>
              <w:rPr>
                <w:rFonts w:ascii="Cambria Math" w:eastAsiaTheme="minorEastAsia" w:hAnsi="Cambria Math"/>
                <w:color w:val="000000" w:themeColor="text1"/>
              </w:rPr>
              <m:t>i,d</m:t>
            </m:r>
          </m:sub>
        </m:sSub>
      </m:oMath>
      <w:r w:rsidR="00A82E91">
        <w:rPr>
          <w:rFonts w:eastAsiaTheme="minorEastAsia"/>
          <w:bCs/>
          <w:iCs/>
          <w:color w:val="000000" w:themeColor="text1"/>
        </w:rPr>
        <w:t xml:space="preserve"> is </w:t>
      </w:r>
      <w:r w:rsidR="00C27406">
        <w:rPr>
          <w:rFonts w:eastAsiaTheme="minorEastAsia"/>
          <w:bCs/>
          <w:iCs/>
          <w:color w:val="000000" w:themeColor="text1"/>
        </w:rPr>
        <w:t xml:space="preserve">the product of </w:t>
      </w:r>
      <m:oMath>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A</m:t>
            </m:r>
          </m:e>
          <m:sub>
            <m:r>
              <w:rPr>
                <w:rFonts w:ascii="Cambria Math" w:eastAsiaTheme="minorEastAsia" w:hAnsi="Cambria Math"/>
                <w:color w:val="000000" w:themeColor="text1"/>
              </w:rPr>
              <m:t>i,G</m:t>
            </m:r>
          </m:sub>
        </m:sSub>
      </m:oMath>
      <w:r w:rsidR="00C27406">
        <w:rPr>
          <w:rFonts w:eastAsiaTheme="minorEastAsia"/>
          <w:bCs/>
          <w:iCs/>
          <w:color w:val="000000" w:themeColor="text1"/>
        </w:rPr>
        <w:t xml:space="preserve"> and </w:t>
      </w:r>
      <m:oMath>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E</m:t>
            </m:r>
          </m:e>
          <m:sub>
            <m:r>
              <w:rPr>
                <w:rFonts w:ascii="Cambria Math" w:eastAsiaTheme="minorEastAsia" w:hAnsi="Cambria Math"/>
                <w:color w:val="000000" w:themeColor="text1"/>
              </w:rPr>
              <m:t>i,d</m:t>
            </m:r>
          </m:sub>
        </m:sSub>
      </m:oMath>
      <w:r w:rsidR="00E802B7">
        <w:rPr>
          <w:rFonts w:eastAsiaTheme="minorEastAsia"/>
          <w:bCs/>
          <w:iCs/>
          <w:color w:val="000000" w:themeColor="text1"/>
        </w:rPr>
        <w:t xml:space="preserve">, a </w:t>
      </w:r>
      <w:r w:rsidR="00BA2430">
        <w:rPr>
          <w:rFonts w:eastAsiaTheme="minorEastAsia"/>
          <w:bCs/>
          <w:iCs/>
          <w:color w:val="000000" w:themeColor="text1"/>
        </w:rPr>
        <w:t>‘</w:t>
      </w:r>
      <w:r w:rsidR="009D01D6">
        <w:rPr>
          <w:rFonts w:eastAsiaTheme="minorEastAsia"/>
          <w:bCs/>
          <w:iCs/>
          <w:color w:val="000000" w:themeColor="text1"/>
        </w:rPr>
        <w:t>maximal</w:t>
      </w:r>
      <w:r w:rsidR="00BA2430">
        <w:rPr>
          <w:rFonts w:eastAsiaTheme="minorEastAsia"/>
          <w:bCs/>
          <w:iCs/>
          <w:color w:val="000000" w:themeColor="text1"/>
        </w:rPr>
        <w:t>’</w:t>
      </w:r>
      <w:r w:rsidR="00C27406">
        <w:rPr>
          <w:rFonts w:eastAsiaTheme="minorEastAsia"/>
          <w:bCs/>
          <w:iCs/>
          <w:color w:val="000000" w:themeColor="text1"/>
        </w:rPr>
        <w:t xml:space="preserve"> efflux</w:t>
      </w:r>
      <w:r w:rsidR="00B53B0B">
        <w:rPr>
          <w:rFonts w:eastAsiaTheme="minorEastAsia"/>
          <w:bCs/>
          <w:iCs/>
          <w:color w:val="000000" w:themeColor="text1"/>
        </w:rPr>
        <w:t>/clearance</w:t>
      </w:r>
      <w:r w:rsidR="00C27406">
        <w:rPr>
          <w:rFonts w:eastAsiaTheme="minorEastAsia"/>
          <w:bCs/>
          <w:iCs/>
          <w:color w:val="000000" w:themeColor="text1"/>
        </w:rPr>
        <w:t xml:space="preserve"> capacity of a given transporter for a given drug</w:t>
      </w:r>
      <w:r w:rsidR="00DC19E0">
        <w:rPr>
          <w:rFonts w:eastAsiaTheme="minorEastAsia"/>
          <w:bCs/>
          <w:iCs/>
          <w:color w:val="000000" w:themeColor="text1"/>
        </w:rPr>
        <w:t xml:space="preserve"> (</w:t>
      </w:r>
      <m:oMath>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C</m:t>
            </m:r>
          </m:e>
          <m:sub>
            <m:r>
              <w:rPr>
                <w:rFonts w:ascii="Cambria Math" w:eastAsiaTheme="minorEastAsia" w:hAnsi="Cambria Math"/>
                <w:color w:val="000000" w:themeColor="text1"/>
              </w:rPr>
              <m:t>i,d</m:t>
            </m:r>
          </m:sub>
        </m:sSub>
        <m:r>
          <w:rPr>
            <w:rFonts w:ascii="Cambria Math" w:eastAsiaTheme="minorEastAsia" w:hAnsi="Cambria Math"/>
            <w:color w:val="000000" w:themeColor="text1"/>
          </w:rPr>
          <m:t>=</m:t>
        </m:r>
        <m:sSub>
          <m:sSubPr>
            <m:ctrlPr>
              <w:rPr>
                <w:rFonts w:ascii="Cambria Math" w:eastAsiaTheme="minorEastAsia" w:hAnsi="Cambria Math"/>
                <w:bCs/>
                <w:i/>
                <w:iCs/>
                <w:color w:val="000000" w:themeColor="text1"/>
              </w:rPr>
            </m:ctrlPr>
          </m:sSubPr>
          <m:e>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A</m:t>
                </m:r>
              </m:e>
              <m:sub>
                <m:r>
                  <w:rPr>
                    <w:rFonts w:ascii="Cambria Math" w:eastAsiaTheme="minorEastAsia" w:hAnsi="Cambria Math"/>
                    <w:color w:val="000000" w:themeColor="text1"/>
                  </w:rPr>
                  <m:t>i,G</m:t>
                </m:r>
              </m:sub>
            </m:sSub>
            <m:r>
              <w:rPr>
                <w:rFonts w:ascii="Cambria Math" w:eastAsiaTheme="minorEastAsia" w:hAnsi="Cambria Math"/>
                <w:color w:val="000000" w:themeColor="text1"/>
              </w:rPr>
              <m:t>E</m:t>
            </m:r>
          </m:e>
          <m:sub>
            <m:r>
              <w:rPr>
                <w:rFonts w:ascii="Cambria Math" w:eastAsiaTheme="minorEastAsia" w:hAnsi="Cambria Math"/>
                <w:color w:val="000000" w:themeColor="text1"/>
              </w:rPr>
              <m:t>i,d</m:t>
            </m:r>
          </m:sub>
        </m:sSub>
      </m:oMath>
      <w:r w:rsidR="00DC19E0">
        <w:rPr>
          <w:rFonts w:eastAsiaTheme="minorEastAsia"/>
          <w:bCs/>
          <w:iCs/>
          <w:color w:val="000000" w:themeColor="text1"/>
        </w:rPr>
        <w:t>)</w:t>
      </w:r>
      <w:r w:rsidR="00C27406">
        <w:rPr>
          <w:rFonts w:eastAsiaTheme="minorEastAsia"/>
          <w:bCs/>
          <w:iCs/>
          <w:color w:val="000000" w:themeColor="text1"/>
        </w:rPr>
        <w:t>:</w:t>
      </w:r>
    </w:p>
    <w:p w14:paraId="098CA022" w14:textId="77777777" w:rsidR="00A82E91" w:rsidRDefault="00A82E91" w:rsidP="00EF1063">
      <w:pPr>
        <w:jc w:val="both"/>
        <w:rPr>
          <w:rFonts w:eastAsiaTheme="minorEastAsia"/>
          <w:bCs/>
          <w:iCs/>
          <w:color w:val="000000" w:themeColor="text1"/>
        </w:rPr>
      </w:pPr>
    </w:p>
    <w:p w14:paraId="338A52AE" w14:textId="49F20FAA" w:rsidR="00345169" w:rsidRPr="00F17F09" w:rsidRDefault="00960F7E" w:rsidP="00224FCB">
      <w:pPr>
        <w:rPr>
          <w:rFonts w:eastAsiaTheme="minorEastAsia"/>
          <w:bCs/>
          <w:iCs/>
          <w:color w:val="000000" w:themeColor="text1"/>
        </w:rPr>
      </w:pPr>
      <m:oMathPara>
        <m:oMath>
          <m:sSub>
            <m:sSubPr>
              <m:ctrlPr>
                <w:rPr>
                  <w:rFonts w:ascii="Cambria Math" w:eastAsiaTheme="minorEastAsia" w:hAnsi="Cambria Math"/>
                  <w:bCs/>
                  <w:i/>
                  <w:iCs/>
                  <w:color w:val="000000" w:themeColor="text1"/>
                </w:rPr>
              </m:ctrlPr>
            </m:sSubPr>
            <m:e>
              <m:acc>
                <m:accPr>
                  <m:ctrlPr>
                    <w:rPr>
                      <w:rFonts w:ascii="Cambria Math" w:eastAsiaTheme="minorEastAsia" w:hAnsi="Cambria Math"/>
                      <w:bCs/>
                      <w:i/>
                      <w:iCs/>
                      <w:color w:val="000000" w:themeColor="text1"/>
                    </w:rPr>
                  </m:ctrlPr>
                </m:accPr>
                <m:e>
                  <m:r>
                    <w:rPr>
                      <w:rFonts w:ascii="Cambria Math" w:eastAsiaTheme="minorEastAsia" w:hAnsi="Cambria Math"/>
                      <w:color w:val="000000" w:themeColor="text1"/>
                    </w:rPr>
                    <m:t>r</m:t>
                  </m:r>
                </m:e>
              </m:acc>
            </m:e>
            <m:sub>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norm</m:t>
                  </m:r>
                </m:e>
                <m:sub>
                  <m:r>
                    <w:rPr>
                      <w:rFonts w:ascii="Cambria Math" w:eastAsiaTheme="minorEastAsia" w:hAnsi="Cambria Math"/>
                      <w:color w:val="000000" w:themeColor="text1"/>
                    </w:rPr>
                    <m:t>G,d</m:t>
                  </m:r>
                </m:sub>
              </m:sSub>
            </m:sub>
          </m:sSub>
          <m:r>
            <w:rPr>
              <w:rFonts w:ascii="Cambria Math" w:eastAsiaTheme="minorEastAsia" w:hAnsi="Cambria Math"/>
              <w:color w:val="000000" w:themeColor="text1"/>
            </w:rPr>
            <m:t xml:space="preserve">= </m:t>
          </m:r>
          <m:f>
            <m:fPr>
              <m:ctrlPr>
                <w:rPr>
                  <w:rFonts w:ascii="Cambria Math" w:eastAsiaTheme="minorEastAsia" w:hAnsi="Cambria Math"/>
                  <w:bCs/>
                  <w:i/>
                  <w:iCs/>
                  <w:color w:val="000000" w:themeColor="text1"/>
                </w:rPr>
              </m:ctrlPr>
            </m:fPr>
            <m:num>
              <m:r>
                <w:rPr>
                  <w:rFonts w:ascii="Cambria Math" w:eastAsiaTheme="minorEastAsia" w:hAnsi="Cambria Math"/>
                  <w:color w:val="000000" w:themeColor="text1"/>
                </w:rPr>
                <m:t>1</m:t>
              </m:r>
            </m:num>
            <m:den>
              <m:r>
                <w:rPr>
                  <w:rFonts w:ascii="Cambria Math" w:eastAsiaTheme="minorEastAsia" w:hAnsi="Cambria Math"/>
                  <w:color w:val="000000" w:themeColor="text1"/>
                </w:rPr>
                <m:t>1+</m:t>
              </m:r>
              <m:sSup>
                <m:sSupPr>
                  <m:ctrlPr>
                    <w:rPr>
                      <w:rFonts w:ascii="Cambria Math" w:eastAsiaTheme="minorEastAsia" w:hAnsi="Cambria Math"/>
                      <w:bCs/>
                      <w:i/>
                      <w:iCs/>
                      <w:color w:val="000000" w:themeColor="text1"/>
                    </w:rPr>
                  </m:ctrlPr>
                </m:sSupPr>
                <m:e>
                  <m:r>
                    <w:rPr>
                      <w:rFonts w:ascii="Cambria Math" w:eastAsiaTheme="minorEastAsia" w:hAnsi="Cambria Math"/>
                      <w:color w:val="000000" w:themeColor="text1"/>
                    </w:rPr>
                    <m:t>e</m:t>
                  </m:r>
                </m:e>
                <m:sup>
                  <m:r>
                    <w:rPr>
                      <w:rFonts w:ascii="Cambria Math" w:eastAsiaTheme="minorEastAsia" w:hAnsi="Cambria Math"/>
                      <w:color w:val="000000" w:themeColor="text1"/>
                    </w:rPr>
                    <m:t>-</m:t>
                  </m:r>
                  <m:nary>
                    <m:naryPr>
                      <m:chr m:val="∑"/>
                      <m:limLoc m:val="undOvr"/>
                      <m:supHide m:val="1"/>
                      <m:ctrlPr>
                        <w:rPr>
                          <w:rFonts w:ascii="Cambria Math" w:eastAsiaTheme="minorEastAsia" w:hAnsi="Cambria Math"/>
                          <w:bCs/>
                          <w:i/>
                          <w:iCs/>
                          <w:color w:val="000000" w:themeColor="text1"/>
                        </w:rPr>
                      </m:ctrlPr>
                    </m:naryPr>
                    <m:sub>
                      <m:r>
                        <w:rPr>
                          <w:rFonts w:ascii="Cambria Math" w:eastAsiaTheme="minorEastAsia" w:hAnsi="Cambria Math"/>
                          <w:color w:val="000000" w:themeColor="text1"/>
                        </w:rPr>
                        <m:t>i∈G</m:t>
                      </m:r>
                    </m:sub>
                    <m:sup/>
                    <m:e>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A</m:t>
                          </m:r>
                        </m:e>
                        <m:sub>
                          <m:r>
                            <w:rPr>
                              <w:rFonts w:ascii="Cambria Math" w:eastAsiaTheme="minorEastAsia" w:hAnsi="Cambria Math"/>
                              <w:color w:val="000000" w:themeColor="text1"/>
                            </w:rPr>
                            <m:t>i,G</m:t>
                          </m:r>
                        </m:sub>
                      </m:sSub>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E</m:t>
                          </m:r>
                        </m:e>
                        <m:sub>
                          <m:r>
                            <w:rPr>
                              <w:rFonts w:ascii="Cambria Math" w:eastAsiaTheme="minorEastAsia" w:hAnsi="Cambria Math"/>
                              <w:color w:val="000000" w:themeColor="text1"/>
                            </w:rPr>
                            <m:t>i,d</m:t>
                          </m:r>
                        </m:sub>
                      </m:sSub>
                    </m:e>
                  </m:nary>
                  <m:r>
                    <w:rPr>
                      <w:rFonts w:ascii="Cambria Math" w:eastAsiaTheme="minorEastAsia" w:hAnsi="Cambria Math"/>
                      <w:color w:val="000000" w:themeColor="text1"/>
                    </w:rPr>
                    <m:t>-B</m:t>
                  </m:r>
                </m:sup>
              </m:sSup>
            </m:den>
          </m:f>
        </m:oMath>
      </m:oMathPara>
    </w:p>
    <w:p w14:paraId="00DDCEFC" w14:textId="77777777" w:rsidR="009B2357" w:rsidRDefault="009B2357" w:rsidP="00D63C69">
      <w:pPr>
        <w:jc w:val="both"/>
        <w:rPr>
          <w:rFonts w:eastAsiaTheme="minorEastAsia"/>
          <w:bCs/>
          <w:iCs/>
          <w:color w:val="000000" w:themeColor="text1"/>
        </w:rPr>
      </w:pPr>
    </w:p>
    <w:p w14:paraId="7BC8E6A5" w14:textId="5C39FA16" w:rsidR="00A86E68" w:rsidRDefault="00C27406" w:rsidP="00D63C69">
      <w:pPr>
        <w:jc w:val="both"/>
        <w:rPr>
          <w:rFonts w:eastAsiaTheme="minorEastAsia"/>
          <w:bCs/>
          <w:iCs/>
          <w:color w:val="000000" w:themeColor="text1"/>
        </w:rPr>
      </w:pPr>
      <w:r>
        <w:rPr>
          <w:rFonts w:eastAsiaTheme="minorEastAsia"/>
          <w:bCs/>
          <w:iCs/>
          <w:color w:val="000000" w:themeColor="text1"/>
        </w:rPr>
        <w:t>We</w:t>
      </w:r>
      <w:r w:rsidR="00D63C69">
        <w:rPr>
          <w:rFonts w:eastAsiaTheme="minorEastAsia"/>
          <w:bCs/>
          <w:iCs/>
          <w:color w:val="000000" w:themeColor="text1"/>
        </w:rPr>
        <w:t xml:space="preserve"> then allow </w:t>
      </w:r>
      <m:oMath>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A</m:t>
            </m:r>
          </m:e>
          <m:sub>
            <m:r>
              <w:rPr>
                <w:rFonts w:ascii="Cambria Math" w:eastAsiaTheme="minorEastAsia" w:hAnsi="Cambria Math"/>
                <w:color w:val="000000" w:themeColor="text1"/>
              </w:rPr>
              <m:t>i,G</m:t>
            </m:r>
          </m:sub>
        </m:sSub>
      </m:oMath>
      <w:r w:rsidR="000A3692">
        <w:rPr>
          <w:rFonts w:eastAsiaTheme="minorEastAsia"/>
          <w:bCs/>
          <w:iCs/>
          <w:color w:val="000000" w:themeColor="text1"/>
        </w:rPr>
        <w:t xml:space="preserve"> to capture </w:t>
      </w:r>
      <w:r w:rsidR="00634D16">
        <w:rPr>
          <w:rFonts w:eastAsiaTheme="minorEastAsia"/>
          <w:bCs/>
          <w:iCs/>
          <w:color w:val="000000" w:themeColor="text1"/>
        </w:rPr>
        <w:t>influence</w:t>
      </w:r>
      <w:r>
        <w:rPr>
          <w:rFonts w:eastAsiaTheme="minorEastAsia"/>
          <w:bCs/>
          <w:iCs/>
          <w:color w:val="000000" w:themeColor="text1"/>
        </w:rPr>
        <w:t xml:space="preserve">.  That is, </w:t>
      </w:r>
      <m:oMath>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A</m:t>
            </m:r>
          </m:e>
          <m:sub>
            <m:r>
              <w:rPr>
                <w:rFonts w:ascii="Cambria Math" w:eastAsiaTheme="minorEastAsia" w:hAnsi="Cambria Math"/>
                <w:color w:val="000000" w:themeColor="text1"/>
              </w:rPr>
              <m:t>i,G</m:t>
            </m:r>
          </m:sub>
        </m:sSub>
      </m:oMath>
      <w:r w:rsidR="005A3E9A">
        <w:rPr>
          <w:rFonts w:eastAsiaTheme="minorEastAsia"/>
          <w:bCs/>
          <w:iCs/>
          <w:color w:val="000000" w:themeColor="text1"/>
        </w:rPr>
        <w:t xml:space="preserve"> can </w:t>
      </w:r>
      <w:r w:rsidR="000F4776">
        <w:rPr>
          <w:rFonts w:eastAsiaTheme="minorEastAsia"/>
          <w:bCs/>
          <w:iCs/>
          <w:color w:val="000000" w:themeColor="text1"/>
        </w:rPr>
        <w:t>be influenced by other ABC transporters:</w:t>
      </w:r>
    </w:p>
    <w:p w14:paraId="2DB86E41" w14:textId="1962AED8" w:rsidR="00A86E68" w:rsidRDefault="00960F7E" w:rsidP="00A86E68">
      <w:pPr>
        <w:jc w:val="center"/>
        <w:rPr>
          <w:rFonts w:eastAsiaTheme="minorEastAsia"/>
          <w:bCs/>
          <w:iCs/>
          <w:color w:val="000000" w:themeColor="text1"/>
        </w:rPr>
      </w:pPr>
      <m:oMath>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A</m:t>
            </m:r>
          </m:e>
          <m:sub>
            <m:r>
              <w:rPr>
                <w:rFonts w:ascii="Cambria Math" w:eastAsiaTheme="minorEastAsia" w:hAnsi="Cambria Math"/>
                <w:color w:val="000000" w:themeColor="text1"/>
              </w:rPr>
              <m:t>i,G</m:t>
            </m:r>
          </m:sub>
        </m:sSub>
        <m:r>
          <w:rPr>
            <w:rFonts w:ascii="Cambria Math" w:eastAsiaTheme="minorEastAsia" w:hAnsi="Cambria Math"/>
            <w:color w:val="000000" w:themeColor="text1"/>
          </w:rPr>
          <m:t>=f</m:t>
        </m:r>
        <m:d>
          <m:dPr>
            <m:ctrlPr>
              <w:rPr>
                <w:rFonts w:ascii="Cambria Math" w:eastAsiaTheme="minorEastAsia" w:hAnsi="Cambria Math"/>
                <w:bCs/>
                <w:i/>
                <w:iCs/>
                <w:color w:val="000000" w:themeColor="text1"/>
              </w:rPr>
            </m:ctrlPr>
          </m:dPr>
          <m:e>
            <m:nary>
              <m:naryPr>
                <m:chr m:val="∑"/>
                <m:limLoc m:val="undOvr"/>
                <m:supHide m:val="1"/>
                <m:ctrlPr>
                  <w:rPr>
                    <w:rFonts w:ascii="Cambria Math" w:eastAsiaTheme="minorEastAsia" w:hAnsi="Cambria Math"/>
                    <w:bCs/>
                    <w:i/>
                    <w:iCs/>
                    <w:color w:val="000000" w:themeColor="text1"/>
                  </w:rPr>
                </m:ctrlPr>
              </m:naryPr>
              <m:sub>
                <m:r>
                  <w:rPr>
                    <w:rFonts w:ascii="Cambria Math" w:eastAsiaTheme="minorEastAsia" w:hAnsi="Cambria Math"/>
                    <w:color w:val="000000" w:themeColor="text1"/>
                  </w:rPr>
                  <m:t>j∈G,j≠i</m:t>
                </m:r>
              </m:sub>
              <m:sup/>
              <m:e>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I</m:t>
                    </m:r>
                  </m:e>
                  <m:sub>
                    <m:r>
                      <w:rPr>
                        <w:rFonts w:ascii="Cambria Math" w:eastAsiaTheme="minorEastAsia" w:hAnsi="Cambria Math"/>
                        <w:color w:val="000000" w:themeColor="text1"/>
                      </w:rPr>
                      <m:t>j</m:t>
                    </m:r>
                  </m:sub>
                </m:sSub>
              </m:e>
            </m:nary>
          </m:e>
        </m:d>
      </m:oMath>
      <w:r w:rsidR="00A86E68">
        <w:rPr>
          <w:rFonts w:eastAsiaTheme="minorEastAsia"/>
          <w:bCs/>
          <w:iCs/>
          <w:color w:val="000000" w:themeColor="text1"/>
        </w:rPr>
        <w:t xml:space="preserve"> </w:t>
      </w:r>
    </w:p>
    <w:p w14:paraId="23C91DB2" w14:textId="0F2C2A86" w:rsidR="00506B06" w:rsidRDefault="00A86E68" w:rsidP="00D63C69">
      <w:pPr>
        <w:jc w:val="both"/>
        <w:rPr>
          <w:rFonts w:eastAsiaTheme="minorEastAsia"/>
          <w:bCs/>
          <w:iCs/>
          <w:color w:val="000000" w:themeColor="text1"/>
        </w:rPr>
      </w:pPr>
      <w:r>
        <w:rPr>
          <w:rFonts w:eastAsiaTheme="minorEastAsia"/>
          <w:bCs/>
          <w:iCs/>
          <w:color w:val="000000" w:themeColor="text1"/>
        </w:rPr>
        <w:t>W</w:t>
      </w:r>
      <w:r w:rsidR="00D63C69">
        <w:rPr>
          <w:rFonts w:eastAsiaTheme="minorEastAsia"/>
          <w:bCs/>
          <w:iCs/>
          <w:color w:val="000000" w:themeColor="text1"/>
        </w:rPr>
        <w:t xml:space="preserve">here </w:t>
      </w:r>
      <m:oMath>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I</m:t>
            </m:r>
          </m:e>
          <m:sub>
            <m:r>
              <w:rPr>
                <w:rFonts w:ascii="Cambria Math" w:eastAsiaTheme="minorEastAsia" w:hAnsi="Cambria Math"/>
                <w:color w:val="000000" w:themeColor="text1"/>
              </w:rPr>
              <m:t>j</m:t>
            </m:r>
          </m:sub>
        </m:sSub>
      </m:oMath>
      <w:r w:rsidR="00D63C69">
        <w:rPr>
          <w:rFonts w:eastAsiaTheme="minorEastAsia"/>
          <w:bCs/>
          <w:iCs/>
          <w:color w:val="000000" w:themeColor="text1"/>
        </w:rPr>
        <w:t xml:space="preserve"> are the </w:t>
      </w:r>
      <w:r w:rsidR="000F4776">
        <w:rPr>
          <w:rFonts w:eastAsiaTheme="minorEastAsia"/>
          <w:bCs/>
          <w:iCs/>
          <w:color w:val="000000" w:themeColor="text1"/>
        </w:rPr>
        <w:t>‘influences’</w:t>
      </w:r>
      <w:r w:rsidR="00D63C69">
        <w:rPr>
          <w:rFonts w:eastAsiaTheme="minorEastAsia"/>
          <w:bCs/>
          <w:iCs/>
          <w:color w:val="000000" w:themeColor="text1"/>
        </w:rPr>
        <w:t xml:space="preserve"> from other ABC transporters.</w:t>
      </w:r>
      <w:r w:rsidR="00E12EF6">
        <w:rPr>
          <w:rFonts w:eastAsiaTheme="minorEastAsia"/>
          <w:bCs/>
          <w:iCs/>
          <w:color w:val="000000" w:themeColor="text1"/>
        </w:rPr>
        <w:t xml:space="preserve"> </w:t>
      </w:r>
      <w:r w:rsidR="00D63C69">
        <w:rPr>
          <w:rFonts w:eastAsiaTheme="minorEastAsia"/>
          <w:bCs/>
          <w:iCs/>
          <w:color w:val="000000" w:themeColor="text1"/>
        </w:rPr>
        <w:t xml:space="preserve"> </w:t>
      </w:r>
      <w:r w:rsidR="005A3E9A">
        <w:rPr>
          <w:rFonts w:eastAsiaTheme="minorEastAsia"/>
          <w:bCs/>
          <w:iCs/>
          <w:color w:val="000000" w:themeColor="text1"/>
        </w:rPr>
        <w:t xml:space="preserve">While the form of </w:t>
      </w:r>
      <m:oMath>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A</m:t>
            </m:r>
          </m:e>
          <m:sub>
            <m:r>
              <w:rPr>
                <w:rFonts w:ascii="Cambria Math" w:eastAsiaTheme="minorEastAsia" w:hAnsi="Cambria Math"/>
                <w:color w:val="000000" w:themeColor="text1"/>
              </w:rPr>
              <m:t>i,G</m:t>
            </m:r>
          </m:sub>
        </m:sSub>
      </m:oMath>
      <w:r w:rsidR="005A3E9A">
        <w:rPr>
          <w:rFonts w:eastAsiaTheme="minorEastAsia"/>
          <w:bCs/>
          <w:iCs/>
          <w:color w:val="000000" w:themeColor="text1"/>
        </w:rPr>
        <w:t xml:space="preserve"> </w:t>
      </w:r>
      <w:r w:rsidR="002A35B4">
        <w:rPr>
          <w:rFonts w:eastAsiaTheme="minorEastAsia"/>
          <w:bCs/>
          <w:iCs/>
          <w:color w:val="000000" w:themeColor="text1"/>
        </w:rPr>
        <w:t>is itself unknown</w:t>
      </w:r>
      <w:r w:rsidR="005A3E9A">
        <w:rPr>
          <w:rFonts w:eastAsiaTheme="minorEastAsia"/>
          <w:bCs/>
          <w:iCs/>
          <w:color w:val="000000" w:themeColor="text1"/>
        </w:rPr>
        <w:t xml:space="preserve">, </w:t>
      </w:r>
      <w:r w:rsidR="008269D5">
        <w:rPr>
          <w:rFonts w:eastAsiaTheme="minorEastAsia"/>
          <w:bCs/>
          <w:iCs/>
          <w:color w:val="000000" w:themeColor="text1"/>
        </w:rPr>
        <w:t xml:space="preserve">here </w:t>
      </w:r>
      <w:r w:rsidR="00F27034">
        <w:rPr>
          <w:rFonts w:eastAsiaTheme="minorEastAsia"/>
          <w:bCs/>
          <w:iCs/>
          <w:color w:val="000000" w:themeColor="text1"/>
        </w:rPr>
        <w:t xml:space="preserve">we also </w:t>
      </w:r>
      <w:r w:rsidR="004922D2">
        <w:rPr>
          <w:rFonts w:eastAsiaTheme="minorEastAsia"/>
          <w:bCs/>
          <w:iCs/>
          <w:color w:val="000000" w:themeColor="text1"/>
        </w:rPr>
        <w:t>model</w:t>
      </w:r>
      <w:r w:rsidR="000500D0">
        <w:rPr>
          <w:rFonts w:eastAsiaTheme="minorEastAsia"/>
          <w:bCs/>
          <w:iCs/>
          <w:color w:val="000000" w:themeColor="text1"/>
        </w:rPr>
        <w:t>ed</w:t>
      </w:r>
      <w:r w:rsidR="00F27034">
        <w:rPr>
          <w:rFonts w:eastAsiaTheme="minorEastAsia"/>
          <w:bCs/>
          <w:iCs/>
          <w:color w:val="000000" w:themeColor="text1"/>
        </w:rPr>
        <w:t xml:space="preserve"> </w:t>
      </w:r>
      <w:r w:rsidR="00E12EF6">
        <w:rPr>
          <w:rFonts w:eastAsiaTheme="minorEastAsia"/>
          <w:bCs/>
          <w:iCs/>
          <w:color w:val="000000" w:themeColor="text1"/>
        </w:rPr>
        <w:t>it</w:t>
      </w:r>
      <w:r w:rsidR="00506B06">
        <w:rPr>
          <w:rFonts w:eastAsiaTheme="minorEastAsia"/>
          <w:bCs/>
          <w:iCs/>
          <w:color w:val="000000" w:themeColor="text1"/>
        </w:rPr>
        <w:t xml:space="preserve"> </w:t>
      </w:r>
      <w:r w:rsidR="00F27034">
        <w:rPr>
          <w:rFonts w:eastAsiaTheme="minorEastAsia"/>
          <w:bCs/>
          <w:iCs/>
          <w:color w:val="000000" w:themeColor="text1"/>
        </w:rPr>
        <w:t>as having a sigmoidal form</w:t>
      </w:r>
      <w:r w:rsidR="00E12EF6">
        <w:rPr>
          <w:rFonts w:eastAsiaTheme="minorEastAsia"/>
          <w:bCs/>
          <w:iCs/>
          <w:color w:val="000000" w:themeColor="text1"/>
        </w:rPr>
        <w:t xml:space="preserve"> for simplicity</w:t>
      </w:r>
      <w:r w:rsidR="00F27034">
        <w:rPr>
          <w:rFonts w:eastAsiaTheme="minorEastAsia"/>
          <w:bCs/>
          <w:iCs/>
          <w:color w:val="000000" w:themeColor="text1"/>
        </w:rPr>
        <w:t>:</w:t>
      </w:r>
    </w:p>
    <w:p w14:paraId="0259D787" w14:textId="45E91190" w:rsidR="00506B06" w:rsidRPr="00F17F09" w:rsidRDefault="00960F7E" w:rsidP="00506B06">
      <w:pPr>
        <w:rPr>
          <w:rFonts w:eastAsiaTheme="minorEastAsia"/>
          <w:bCs/>
          <w:iCs/>
          <w:color w:val="000000" w:themeColor="text1"/>
        </w:rPr>
      </w:pPr>
      <m:oMathPara>
        <m:oMath>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A</m:t>
              </m:r>
            </m:e>
            <m:sub>
              <m:r>
                <w:rPr>
                  <w:rFonts w:ascii="Cambria Math" w:eastAsiaTheme="minorEastAsia" w:hAnsi="Cambria Math"/>
                  <w:color w:val="000000" w:themeColor="text1"/>
                </w:rPr>
                <m:t>i,G</m:t>
              </m:r>
            </m:sub>
          </m:sSub>
          <m:r>
            <w:rPr>
              <w:rFonts w:ascii="Cambria Math" w:eastAsiaTheme="minorEastAsia" w:hAnsi="Cambria Math"/>
              <w:color w:val="000000" w:themeColor="text1"/>
            </w:rPr>
            <m:t xml:space="preserve">= </m:t>
          </m:r>
          <m:f>
            <m:fPr>
              <m:ctrlPr>
                <w:rPr>
                  <w:rFonts w:ascii="Cambria Math" w:eastAsiaTheme="minorEastAsia" w:hAnsi="Cambria Math"/>
                  <w:bCs/>
                  <w:i/>
                  <w:iCs/>
                  <w:color w:val="000000" w:themeColor="text1"/>
                </w:rPr>
              </m:ctrlPr>
            </m:fPr>
            <m:num>
              <m:r>
                <w:rPr>
                  <w:rFonts w:ascii="Cambria Math" w:eastAsiaTheme="minorEastAsia" w:hAnsi="Cambria Math"/>
                  <w:color w:val="000000" w:themeColor="text1"/>
                </w:rPr>
                <m:t>1</m:t>
              </m:r>
            </m:num>
            <m:den>
              <m:r>
                <w:rPr>
                  <w:rFonts w:ascii="Cambria Math" w:eastAsiaTheme="minorEastAsia" w:hAnsi="Cambria Math"/>
                  <w:color w:val="000000" w:themeColor="text1"/>
                </w:rPr>
                <m:t>1+</m:t>
              </m:r>
              <m:sSup>
                <m:sSupPr>
                  <m:ctrlPr>
                    <w:rPr>
                      <w:rFonts w:ascii="Cambria Math" w:eastAsiaTheme="minorEastAsia" w:hAnsi="Cambria Math"/>
                      <w:bCs/>
                      <w:i/>
                      <w:iCs/>
                      <w:color w:val="000000" w:themeColor="text1"/>
                    </w:rPr>
                  </m:ctrlPr>
                </m:sSupPr>
                <m:e>
                  <m:r>
                    <w:rPr>
                      <w:rFonts w:ascii="Cambria Math" w:eastAsiaTheme="minorEastAsia" w:hAnsi="Cambria Math"/>
                      <w:color w:val="000000" w:themeColor="text1"/>
                    </w:rPr>
                    <m:t>e</m:t>
                  </m:r>
                </m:e>
                <m:sup>
                  <m:r>
                    <w:rPr>
                      <w:rFonts w:ascii="Cambria Math" w:eastAsiaTheme="minorEastAsia" w:hAnsi="Cambria Math"/>
                      <w:color w:val="000000" w:themeColor="text1"/>
                    </w:rPr>
                    <m:t>-</m:t>
                  </m:r>
                  <m:nary>
                    <m:naryPr>
                      <m:chr m:val="∑"/>
                      <m:limLoc m:val="undOvr"/>
                      <m:supHide m:val="1"/>
                      <m:ctrlPr>
                        <w:rPr>
                          <w:rFonts w:ascii="Cambria Math" w:eastAsiaTheme="minorEastAsia" w:hAnsi="Cambria Math"/>
                          <w:bCs/>
                          <w:i/>
                          <w:iCs/>
                          <w:color w:val="000000" w:themeColor="text1"/>
                        </w:rPr>
                      </m:ctrlPr>
                    </m:naryPr>
                    <m:sub>
                      <m:r>
                        <w:rPr>
                          <w:rFonts w:ascii="Cambria Math" w:eastAsiaTheme="minorEastAsia" w:hAnsi="Cambria Math"/>
                          <w:color w:val="000000" w:themeColor="text1"/>
                        </w:rPr>
                        <m:t>j∈G,j≠i</m:t>
                      </m:r>
                    </m:sub>
                    <m:sup/>
                    <m:e>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I</m:t>
                          </m:r>
                        </m:e>
                        <m:sub>
                          <m:r>
                            <w:rPr>
                              <w:rFonts w:ascii="Cambria Math" w:eastAsiaTheme="minorEastAsia" w:hAnsi="Cambria Math"/>
                              <w:color w:val="000000" w:themeColor="text1"/>
                            </w:rPr>
                            <m:t>j</m:t>
                          </m:r>
                        </m:sub>
                      </m:sSub>
                    </m:e>
                  </m:nary>
                  <m:r>
                    <w:rPr>
                      <w:rFonts w:ascii="Cambria Math" w:eastAsiaTheme="minorEastAsia" w:hAnsi="Cambria Math"/>
                      <w:color w:val="000000" w:themeColor="text1"/>
                    </w:rPr>
                    <m:t>-B</m:t>
                  </m:r>
                </m:sup>
              </m:sSup>
            </m:den>
          </m:f>
        </m:oMath>
      </m:oMathPara>
    </w:p>
    <w:p w14:paraId="203BF8C6" w14:textId="77777777" w:rsidR="005A3E9A" w:rsidRDefault="005A3E9A" w:rsidP="00224FCB">
      <w:pPr>
        <w:rPr>
          <w:bCs/>
          <w:iCs/>
          <w:color w:val="000000" w:themeColor="text1"/>
        </w:rPr>
      </w:pPr>
    </w:p>
    <w:p w14:paraId="457CFBC7" w14:textId="5C13C5A7" w:rsidR="00A86E68" w:rsidRDefault="00A86E68" w:rsidP="00A86E68">
      <w:pPr>
        <w:jc w:val="both"/>
        <w:outlineLvl w:val="0"/>
        <w:rPr>
          <w:b/>
          <w:bCs/>
          <w:iCs/>
          <w:color w:val="000000" w:themeColor="text1"/>
        </w:rPr>
      </w:pPr>
      <w:r>
        <w:rPr>
          <w:b/>
          <w:bCs/>
          <w:iCs/>
          <w:color w:val="000000" w:themeColor="text1"/>
        </w:rPr>
        <w:t xml:space="preserve">Learning a </w:t>
      </w:r>
      <w:r w:rsidR="00996366">
        <w:rPr>
          <w:b/>
          <w:bCs/>
          <w:iCs/>
          <w:color w:val="000000" w:themeColor="text1"/>
        </w:rPr>
        <w:t>non</w:t>
      </w:r>
      <w:r>
        <w:rPr>
          <w:b/>
          <w:bCs/>
          <w:iCs/>
          <w:color w:val="000000" w:themeColor="text1"/>
        </w:rPr>
        <w:t>-</w:t>
      </w:r>
      <w:r w:rsidR="00996366">
        <w:rPr>
          <w:b/>
          <w:bCs/>
          <w:iCs/>
          <w:color w:val="000000" w:themeColor="text1"/>
        </w:rPr>
        <w:t>l</w:t>
      </w:r>
      <w:r>
        <w:rPr>
          <w:b/>
          <w:bCs/>
          <w:iCs/>
          <w:color w:val="000000" w:themeColor="text1"/>
        </w:rPr>
        <w:t xml:space="preserve">inear </w:t>
      </w:r>
      <w:r w:rsidR="00996366">
        <w:rPr>
          <w:b/>
          <w:bCs/>
          <w:iCs/>
          <w:color w:val="000000" w:themeColor="text1"/>
        </w:rPr>
        <w:t>s</w:t>
      </w:r>
      <w:r>
        <w:rPr>
          <w:b/>
          <w:bCs/>
          <w:iCs/>
          <w:color w:val="000000" w:themeColor="text1"/>
        </w:rPr>
        <w:t xml:space="preserve">ystem </w:t>
      </w:r>
      <w:r w:rsidR="00996366">
        <w:rPr>
          <w:b/>
          <w:bCs/>
          <w:iCs/>
          <w:color w:val="000000" w:themeColor="text1"/>
        </w:rPr>
        <w:t>m</w:t>
      </w:r>
      <w:r>
        <w:rPr>
          <w:b/>
          <w:bCs/>
          <w:iCs/>
          <w:color w:val="000000" w:themeColor="text1"/>
        </w:rPr>
        <w:t xml:space="preserve">odel as a </w:t>
      </w:r>
      <w:r w:rsidR="00996366">
        <w:rPr>
          <w:b/>
          <w:bCs/>
          <w:iCs/>
          <w:color w:val="000000" w:themeColor="text1"/>
        </w:rPr>
        <w:t>n</w:t>
      </w:r>
      <w:r>
        <w:rPr>
          <w:b/>
          <w:bCs/>
          <w:iCs/>
          <w:color w:val="000000" w:themeColor="text1"/>
        </w:rPr>
        <w:t xml:space="preserve">eural </w:t>
      </w:r>
      <w:r w:rsidR="00996366">
        <w:rPr>
          <w:b/>
          <w:bCs/>
          <w:iCs/>
          <w:color w:val="000000" w:themeColor="text1"/>
        </w:rPr>
        <w:t>n</w:t>
      </w:r>
      <w:r>
        <w:rPr>
          <w:b/>
          <w:bCs/>
          <w:iCs/>
          <w:color w:val="000000" w:themeColor="text1"/>
        </w:rPr>
        <w:t>etwork</w:t>
      </w:r>
    </w:p>
    <w:p w14:paraId="692ABE59" w14:textId="0553F9F9" w:rsidR="00000768" w:rsidRDefault="00466A68" w:rsidP="00695AC0">
      <w:pPr>
        <w:jc w:val="both"/>
        <w:rPr>
          <w:rFonts w:eastAsiaTheme="minorEastAsia"/>
          <w:bCs/>
          <w:iCs/>
          <w:color w:val="000000" w:themeColor="text1"/>
        </w:rPr>
      </w:pPr>
      <w:r>
        <w:rPr>
          <w:rFonts w:eastAsiaTheme="minorEastAsia"/>
          <w:bCs/>
          <w:iCs/>
          <w:color w:val="000000" w:themeColor="text1"/>
        </w:rPr>
        <w:t>To c</w:t>
      </w:r>
      <w:r w:rsidR="00FF234B">
        <w:rPr>
          <w:rFonts w:eastAsiaTheme="minorEastAsia"/>
          <w:bCs/>
          <w:iCs/>
          <w:color w:val="000000" w:themeColor="text1"/>
        </w:rPr>
        <w:t>reate</w:t>
      </w:r>
      <w:r>
        <w:rPr>
          <w:rFonts w:eastAsiaTheme="minorEastAsia"/>
          <w:bCs/>
          <w:iCs/>
          <w:color w:val="000000" w:themeColor="text1"/>
        </w:rPr>
        <w:t xml:space="preserve"> the above</w:t>
      </w:r>
      <w:r w:rsidR="006E1BB2">
        <w:rPr>
          <w:rFonts w:eastAsiaTheme="minorEastAsia"/>
          <w:bCs/>
          <w:iCs/>
          <w:color w:val="000000" w:themeColor="text1"/>
        </w:rPr>
        <w:t xml:space="preserve"> model</w:t>
      </w:r>
      <w:r w:rsidR="00FF234B">
        <w:rPr>
          <w:rFonts w:eastAsiaTheme="minorEastAsia"/>
          <w:bCs/>
          <w:iCs/>
          <w:color w:val="000000" w:themeColor="text1"/>
        </w:rPr>
        <w:t xml:space="preserve"> and learn the </w:t>
      </w:r>
      <m:oMath>
        <m:r>
          <w:rPr>
            <w:rFonts w:ascii="Cambria Math" w:eastAsiaTheme="minorEastAsia" w:hAnsi="Cambria Math"/>
            <w:color w:val="000000" w:themeColor="text1"/>
          </w:rPr>
          <m:t>I</m:t>
        </m:r>
      </m:oMath>
      <w:r w:rsidR="00A86E68">
        <w:rPr>
          <w:rFonts w:eastAsiaTheme="minorEastAsia"/>
          <w:bCs/>
          <w:iCs/>
          <w:color w:val="000000" w:themeColor="text1"/>
        </w:rPr>
        <w:t>,</w:t>
      </w:r>
      <w:r w:rsidR="00B3521B">
        <w:rPr>
          <w:rFonts w:eastAsiaTheme="minorEastAsia"/>
          <w:bCs/>
          <w:iCs/>
          <w:color w:val="000000" w:themeColor="text1"/>
        </w:rPr>
        <w:t xml:space="preserve"> </w:t>
      </w:r>
      <m:oMath>
        <m:r>
          <w:rPr>
            <w:rFonts w:ascii="Cambria Math" w:eastAsiaTheme="minorEastAsia" w:hAnsi="Cambria Math"/>
            <w:color w:val="000000" w:themeColor="text1"/>
          </w:rPr>
          <m:t>E</m:t>
        </m:r>
      </m:oMath>
      <w:r w:rsidR="00A86E68">
        <w:rPr>
          <w:rFonts w:eastAsiaTheme="minorEastAsia"/>
          <w:color w:val="000000" w:themeColor="text1"/>
        </w:rPr>
        <w:t xml:space="preserve">, and </w:t>
      </w:r>
      <m:oMath>
        <m:r>
          <w:rPr>
            <w:rFonts w:ascii="Cambria Math" w:eastAsiaTheme="minorEastAsia" w:hAnsi="Cambria Math"/>
            <w:color w:val="000000" w:themeColor="text1"/>
          </w:rPr>
          <m:t>A</m:t>
        </m:r>
      </m:oMath>
      <w:r w:rsidR="00B3521B">
        <w:rPr>
          <w:rFonts w:eastAsiaTheme="minorEastAsia"/>
          <w:bCs/>
          <w:iCs/>
          <w:color w:val="000000" w:themeColor="text1"/>
        </w:rPr>
        <w:t xml:space="preserve"> parameters from our data</w:t>
      </w:r>
      <w:r w:rsidR="006E1BB2">
        <w:rPr>
          <w:rFonts w:eastAsiaTheme="minorEastAsia"/>
          <w:bCs/>
          <w:iCs/>
          <w:color w:val="000000" w:themeColor="text1"/>
        </w:rPr>
        <w:t xml:space="preserve">, we </w:t>
      </w:r>
      <w:r w:rsidR="00FF234B">
        <w:rPr>
          <w:rFonts w:eastAsiaTheme="minorEastAsia"/>
          <w:bCs/>
          <w:iCs/>
          <w:color w:val="000000" w:themeColor="text1"/>
        </w:rPr>
        <w:t>used the keras library</w:t>
      </w:r>
      <w:r w:rsidR="00222796">
        <w:rPr>
          <w:rFonts w:eastAsiaTheme="minorEastAsia"/>
          <w:bCs/>
          <w:iCs/>
          <w:color w:val="000000" w:themeColor="text1"/>
        </w:rPr>
        <w:t xml:space="preserve"> in R</w:t>
      </w:r>
      <w:r w:rsidR="00FF234B">
        <w:rPr>
          <w:rFonts w:eastAsiaTheme="minorEastAsia"/>
          <w:bCs/>
          <w:iCs/>
          <w:color w:val="000000" w:themeColor="text1"/>
        </w:rPr>
        <w:t xml:space="preserve"> to construct</w:t>
      </w:r>
      <w:r w:rsidR="00AE38C7">
        <w:rPr>
          <w:rFonts w:eastAsiaTheme="minorEastAsia"/>
          <w:bCs/>
          <w:iCs/>
          <w:color w:val="000000" w:themeColor="text1"/>
        </w:rPr>
        <w:t xml:space="preserve"> a neural network of</w:t>
      </w:r>
      <w:r w:rsidR="006E1BB2">
        <w:rPr>
          <w:rFonts w:eastAsiaTheme="minorEastAsia"/>
          <w:bCs/>
          <w:iCs/>
          <w:color w:val="000000" w:themeColor="text1"/>
        </w:rPr>
        <w:t xml:space="preserve"> the appropriate form.  </w:t>
      </w:r>
    </w:p>
    <w:p w14:paraId="3CAE0393" w14:textId="77777777" w:rsidR="00000768" w:rsidRDefault="00000768" w:rsidP="00695AC0">
      <w:pPr>
        <w:jc w:val="both"/>
        <w:rPr>
          <w:rFonts w:eastAsiaTheme="minorEastAsia"/>
          <w:bCs/>
          <w:iCs/>
          <w:color w:val="000000" w:themeColor="text1"/>
        </w:rPr>
      </w:pPr>
    </w:p>
    <w:p w14:paraId="236348F8" w14:textId="58C3B728" w:rsidR="00A86E68" w:rsidRDefault="000B2EA8" w:rsidP="00F174F8">
      <w:pPr>
        <w:jc w:val="both"/>
        <w:rPr>
          <w:rFonts w:eastAsiaTheme="minorEastAsia"/>
          <w:bCs/>
          <w:iCs/>
          <w:color w:val="000000" w:themeColor="text1"/>
        </w:rPr>
      </w:pPr>
      <w:r>
        <w:rPr>
          <w:rFonts w:eastAsiaTheme="minorEastAsia"/>
          <w:bCs/>
          <w:iCs/>
          <w:color w:val="000000" w:themeColor="text1"/>
        </w:rPr>
        <w:t xml:space="preserve">We first </w:t>
      </w:r>
      <w:r w:rsidR="00000768">
        <w:rPr>
          <w:rFonts w:eastAsiaTheme="minorEastAsia"/>
          <w:bCs/>
          <w:iCs/>
          <w:color w:val="000000" w:themeColor="text1"/>
        </w:rPr>
        <w:t xml:space="preserve">provide </w:t>
      </w:r>
      <w:r w:rsidR="00000768">
        <w:rPr>
          <w:rFonts w:eastAsiaTheme="minorEastAsia"/>
          <w:color w:val="000000" w:themeColor="text1"/>
        </w:rPr>
        <w:t xml:space="preserve">the genotype of each strain </w:t>
      </w:r>
      <w:r w:rsidR="00A7135F">
        <w:rPr>
          <w:rFonts w:eastAsiaTheme="minorEastAsia"/>
          <w:bCs/>
          <w:iCs/>
          <w:color w:val="000000" w:themeColor="text1"/>
        </w:rPr>
        <w:t>as the input layer to</w:t>
      </w:r>
      <w:r w:rsidR="007715C2">
        <w:rPr>
          <w:rFonts w:eastAsiaTheme="minorEastAsia"/>
          <w:bCs/>
          <w:iCs/>
          <w:color w:val="000000" w:themeColor="text1"/>
        </w:rPr>
        <w:t xml:space="preserve"> the neural network </w:t>
      </w:r>
      <w:r w:rsidR="00FE1AE0">
        <w:rPr>
          <w:rFonts w:eastAsiaTheme="minorEastAsia"/>
          <w:bCs/>
          <w:iCs/>
          <w:color w:val="000000" w:themeColor="text1"/>
        </w:rPr>
        <w:t xml:space="preserve">by encoding </w:t>
      </w:r>
      <m:oMath>
        <m:r>
          <w:rPr>
            <w:rFonts w:ascii="Cambria Math" w:eastAsiaTheme="minorEastAsia" w:hAnsi="Cambria Math"/>
            <w:color w:val="000000" w:themeColor="text1"/>
          </w:rPr>
          <m:t>G</m:t>
        </m:r>
      </m:oMath>
      <w:r w:rsidR="00FE1AE0">
        <w:rPr>
          <w:rFonts w:eastAsiaTheme="minorEastAsia"/>
          <w:bCs/>
          <w:iCs/>
          <w:color w:val="000000" w:themeColor="text1"/>
        </w:rPr>
        <w:t xml:space="preserve"> in binary form</w:t>
      </w:r>
      <w:r w:rsidR="00794918">
        <w:rPr>
          <w:rFonts w:eastAsiaTheme="minorEastAsia"/>
          <w:bCs/>
          <w:iCs/>
          <w:color w:val="000000" w:themeColor="text1"/>
        </w:rPr>
        <w:t>.  T</w:t>
      </w:r>
      <w:r w:rsidR="00FE1AE0">
        <w:rPr>
          <w:rFonts w:eastAsiaTheme="minorEastAsia"/>
          <w:bCs/>
          <w:iCs/>
          <w:color w:val="000000" w:themeColor="text1"/>
        </w:rPr>
        <w:t>hat is</w:t>
      </w:r>
      <w:r w:rsidR="00794918">
        <w:rPr>
          <w:rFonts w:eastAsiaTheme="minorEastAsia"/>
          <w:bCs/>
          <w:iCs/>
          <w:color w:val="000000" w:themeColor="text1"/>
        </w:rPr>
        <w:t>,</w:t>
      </w:r>
      <w:r w:rsidR="00FE1AE0">
        <w:rPr>
          <w:rFonts w:eastAsiaTheme="minorEastAsia"/>
          <w:bCs/>
          <w:iCs/>
          <w:color w:val="000000" w:themeColor="text1"/>
        </w:rPr>
        <w:t xml:space="preserve"> </w:t>
      </w:r>
      <w:r w:rsidR="00794918">
        <w:rPr>
          <w:rFonts w:eastAsiaTheme="minorEastAsia"/>
          <w:bCs/>
          <w:iCs/>
          <w:color w:val="000000" w:themeColor="text1"/>
        </w:rPr>
        <w:t xml:space="preserve">we </w:t>
      </w:r>
      <w:r w:rsidR="00C268C8">
        <w:rPr>
          <w:rFonts w:eastAsiaTheme="minorEastAsia"/>
          <w:bCs/>
          <w:iCs/>
          <w:color w:val="000000" w:themeColor="text1"/>
        </w:rPr>
        <w:t>create</w:t>
      </w:r>
      <w:r w:rsidR="00794918">
        <w:rPr>
          <w:rFonts w:eastAsiaTheme="minorEastAsia"/>
          <w:bCs/>
          <w:iCs/>
          <w:color w:val="000000" w:themeColor="text1"/>
        </w:rPr>
        <w:t xml:space="preserve"> an inp</w:t>
      </w:r>
      <w:r w:rsidR="005A708B">
        <w:rPr>
          <w:rFonts w:eastAsiaTheme="minorEastAsia"/>
          <w:bCs/>
          <w:iCs/>
          <w:color w:val="000000" w:themeColor="text1"/>
        </w:rPr>
        <w:t xml:space="preserve">ut </w:t>
      </w:r>
      <w:r w:rsidR="00C268C8">
        <w:rPr>
          <w:rFonts w:eastAsiaTheme="minorEastAsia"/>
          <w:bCs/>
          <w:iCs/>
          <w:color w:val="000000" w:themeColor="text1"/>
        </w:rPr>
        <w:t>layer</w:t>
      </w:r>
      <w:r w:rsidR="00794918">
        <w:rPr>
          <w:rFonts w:eastAsiaTheme="minorEastAsia"/>
          <w:bCs/>
          <w:iCs/>
          <w:color w:val="000000" w:themeColor="text1"/>
        </w:rPr>
        <w:t xml:space="preserve"> of lengt</w:t>
      </w:r>
      <w:r w:rsidR="00C268C8">
        <w:rPr>
          <w:rFonts w:eastAsiaTheme="minorEastAsia"/>
          <w:bCs/>
          <w:iCs/>
          <w:color w:val="000000" w:themeColor="text1"/>
        </w:rPr>
        <w:t>h 16, where each input value will be</w:t>
      </w:r>
      <w:r w:rsidR="00794918">
        <w:rPr>
          <w:rFonts w:eastAsiaTheme="minorEastAsia"/>
          <w:bCs/>
          <w:iCs/>
          <w:color w:val="000000" w:themeColor="text1"/>
        </w:rPr>
        <w:t xml:space="preserve"> either </w:t>
      </w:r>
      <w:r w:rsidR="000831F2">
        <w:rPr>
          <w:bCs/>
          <w:iCs/>
          <w:color w:val="000000" w:themeColor="text1"/>
        </w:rPr>
        <w:t xml:space="preserve">1 for </w:t>
      </w:r>
      <w:r w:rsidR="0030754B">
        <w:rPr>
          <w:bCs/>
          <w:iCs/>
          <w:color w:val="000000" w:themeColor="text1"/>
        </w:rPr>
        <w:t>ABC transporter</w:t>
      </w:r>
      <w:r w:rsidR="000831F2">
        <w:rPr>
          <w:bCs/>
          <w:iCs/>
          <w:color w:val="000000" w:themeColor="text1"/>
        </w:rPr>
        <w:t xml:space="preserve"> presence</w:t>
      </w:r>
      <w:r w:rsidR="00000768">
        <w:rPr>
          <w:bCs/>
          <w:iCs/>
          <w:color w:val="000000" w:themeColor="text1"/>
        </w:rPr>
        <w:t xml:space="preserve">, </w:t>
      </w:r>
      <w:r w:rsidR="00794918">
        <w:rPr>
          <w:bCs/>
          <w:iCs/>
          <w:color w:val="000000" w:themeColor="text1"/>
        </w:rPr>
        <w:t xml:space="preserve">or </w:t>
      </w:r>
      <w:r w:rsidR="00674906">
        <w:rPr>
          <w:bCs/>
          <w:iCs/>
          <w:color w:val="000000" w:themeColor="text1"/>
        </w:rPr>
        <w:t>0 for a knockout</w:t>
      </w:r>
      <w:r w:rsidR="00000768">
        <w:rPr>
          <w:bCs/>
          <w:iCs/>
          <w:color w:val="000000" w:themeColor="text1"/>
        </w:rPr>
        <w:t xml:space="preserve"> for each of </w:t>
      </w:r>
      <m:oMath>
        <m:d>
          <m:dPr>
            <m:begChr m:val="{"/>
            <m:endChr m:val="}"/>
            <m:ctrlPr>
              <w:rPr>
                <w:rFonts w:ascii="Cambria Math" w:eastAsiaTheme="minorEastAsia" w:hAnsi="Cambria Math"/>
                <w:bCs/>
                <w:i/>
                <w:iCs/>
                <w:color w:val="000000" w:themeColor="text1"/>
              </w:rPr>
            </m:ctrlPr>
          </m:dPr>
          <m:e>
            <m:r>
              <w:rPr>
                <w:rFonts w:ascii="Cambria Math" w:eastAsiaTheme="minorEastAsia" w:hAnsi="Cambria Math"/>
                <w:color w:val="000000" w:themeColor="text1"/>
              </w:rPr>
              <m:t>ABC1… ABC16</m:t>
            </m:r>
          </m:e>
        </m:d>
      </m:oMath>
      <w:r w:rsidR="00A86E68">
        <w:rPr>
          <w:rFonts w:eastAsiaTheme="minorEastAsia"/>
          <w:bCs/>
          <w:iCs/>
          <w:color w:val="000000" w:themeColor="text1"/>
        </w:rPr>
        <w:t>.</w:t>
      </w:r>
    </w:p>
    <w:p w14:paraId="3203CE60" w14:textId="77777777" w:rsidR="00A86E68" w:rsidRDefault="00A86E68" w:rsidP="00F174F8">
      <w:pPr>
        <w:jc w:val="both"/>
        <w:rPr>
          <w:rFonts w:eastAsiaTheme="minorEastAsia"/>
          <w:bCs/>
          <w:iCs/>
          <w:color w:val="000000" w:themeColor="text1"/>
        </w:rPr>
      </w:pPr>
    </w:p>
    <w:p w14:paraId="794C4B3A" w14:textId="0C772B4D" w:rsidR="00902B89" w:rsidRPr="00A7135F" w:rsidRDefault="00C268C8" w:rsidP="00902B89">
      <w:pPr>
        <w:jc w:val="both"/>
        <w:rPr>
          <w:rFonts w:eastAsiaTheme="minorEastAsia"/>
          <w:bCs/>
          <w:iCs/>
          <w:color w:val="000000" w:themeColor="text1"/>
        </w:rPr>
      </w:pPr>
      <w:r>
        <w:rPr>
          <w:rFonts w:eastAsiaTheme="minorEastAsia"/>
          <w:bCs/>
          <w:iCs/>
          <w:color w:val="000000" w:themeColor="text1"/>
        </w:rPr>
        <w:t>W</w:t>
      </w:r>
      <w:r w:rsidR="00FE1AE0">
        <w:rPr>
          <w:rFonts w:eastAsiaTheme="minorEastAsia"/>
          <w:bCs/>
          <w:iCs/>
          <w:color w:val="000000" w:themeColor="text1"/>
        </w:rPr>
        <w:t>e then</w:t>
      </w:r>
      <w:r w:rsidR="004D401C">
        <w:rPr>
          <w:rFonts w:eastAsiaTheme="minorEastAsia"/>
          <w:bCs/>
          <w:iCs/>
          <w:color w:val="000000" w:themeColor="text1"/>
        </w:rPr>
        <w:t xml:space="preserve"> </w:t>
      </w:r>
      <w:r>
        <w:rPr>
          <w:rFonts w:eastAsiaTheme="minorEastAsia"/>
          <w:bCs/>
          <w:iCs/>
          <w:color w:val="000000" w:themeColor="text1"/>
        </w:rPr>
        <w:t>provide a second layer of length 16 to keras, where the weights from the</w:t>
      </w:r>
      <w:r w:rsidR="00902B89">
        <w:rPr>
          <w:rFonts w:eastAsiaTheme="minorEastAsia"/>
          <w:bCs/>
          <w:iCs/>
          <w:color w:val="000000" w:themeColor="text1"/>
        </w:rPr>
        <w:t xml:space="preserve"> input layer to the second layer encode the </w:t>
      </w:r>
      <w:r w:rsidR="00907AA7">
        <w:rPr>
          <w:rFonts w:eastAsiaTheme="minorEastAsia"/>
          <w:bCs/>
          <w:iCs/>
          <w:color w:val="000000" w:themeColor="text1"/>
        </w:rPr>
        <w:t>influence weights</w:t>
      </w:r>
      <w:r w:rsidR="00902B89">
        <w:rPr>
          <w:rFonts w:eastAsiaTheme="minorEastAsia"/>
          <w:bCs/>
          <w:iCs/>
          <w:color w:val="000000" w:themeColor="text1"/>
        </w:rPr>
        <w:t xml:space="preserve"> from and to each transporter-transporter pair </w:t>
      </w:r>
      <m:oMath>
        <m:r>
          <w:rPr>
            <w:rFonts w:ascii="Cambria Math" w:eastAsiaTheme="minorEastAsia" w:hAnsi="Cambria Math"/>
            <w:color w:val="000000" w:themeColor="text1"/>
          </w:rPr>
          <m:t>i-j</m:t>
        </m:r>
      </m:oMath>
      <w:r w:rsidR="00902B89">
        <w:rPr>
          <w:rFonts w:eastAsiaTheme="minorEastAsia"/>
          <w:color w:val="000000" w:themeColor="text1"/>
        </w:rPr>
        <w:t>,</w:t>
      </w:r>
      <w:r w:rsidR="00902B89">
        <w:rPr>
          <w:rFonts w:eastAsiaTheme="minorEastAsia"/>
          <w:bCs/>
          <w:iCs/>
          <w:color w:val="000000" w:themeColor="text1"/>
        </w:rPr>
        <w:t xml:space="preserve"> </w:t>
      </w:r>
      <m:oMath>
        <m:r>
          <w:rPr>
            <w:rFonts w:ascii="Cambria Math" w:eastAsiaTheme="minorEastAsia" w:hAnsi="Cambria Math"/>
            <w:color w:val="000000" w:themeColor="text1"/>
          </w:rPr>
          <m:t>(</m:t>
        </m:r>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I</m:t>
            </m:r>
          </m:e>
          <m:sub>
            <m:r>
              <w:rPr>
                <w:rFonts w:ascii="Cambria Math" w:eastAsiaTheme="minorEastAsia" w:hAnsi="Cambria Math"/>
                <w:color w:val="000000" w:themeColor="text1"/>
              </w:rPr>
              <m:t>i-j</m:t>
            </m:r>
          </m:sub>
        </m:sSub>
        <m:r>
          <w:rPr>
            <w:rFonts w:ascii="Cambria Math" w:eastAsiaTheme="minorEastAsia" w:hAnsi="Cambria Math"/>
            <w:color w:val="000000" w:themeColor="text1"/>
          </w:rPr>
          <m:t>)</m:t>
        </m:r>
      </m:oMath>
      <w:r w:rsidR="00902B89">
        <w:rPr>
          <w:rFonts w:eastAsiaTheme="minorEastAsia"/>
          <w:bCs/>
          <w:iCs/>
          <w:color w:val="000000" w:themeColor="text1"/>
        </w:rPr>
        <w:t xml:space="preserve">, and the </w:t>
      </w:r>
      <w:r w:rsidR="00A7135F">
        <w:rPr>
          <w:rFonts w:eastAsiaTheme="minorEastAsia"/>
          <w:bCs/>
          <w:iCs/>
          <w:color w:val="000000" w:themeColor="text1"/>
        </w:rPr>
        <w:t xml:space="preserve">second layer acts to compute the </w:t>
      </w:r>
      <w:r w:rsidR="00902B89">
        <w:rPr>
          <w:rFonts w:eastAsiaTheme="minorEastAsia"/>
          <w:bCs/>
          <w:iCs/>
          <w:color w:val="000000" w:themeColor="text1"/>
        </w:rPr>
        <w:t>activ</w:t>
      </w:r>
      <w:r w:rsidR="00937157">
        <w:rPr>
          <w:rFonts w:eastAsiaTheme="minorEastAsia"/>
          <w:bCs/>
          <w:iCs/>
          <w:color w:val="000000" w:themeColor="text1"/>
        </w:rPr>
        <w:t>ity</w:t>
      </w:r>
      <w:r w:rsidR="00902B89">
        <w:rPr>
          <w:rFonts w:eastAsiaTheme="minorEastAsia"/>
          <w:bCs/>
          <w:iCs/>
          <w:color w:val="000000" w:themeColor="text1"/>
        </w:rPr>
        <w:t xml:space="preserve"> state </w:t>
      </w:r>
      <m:oMath>
        <m:r>
          <w:rPr>
            <w:rFonts w:ascii="Cambria Math" w:eastAsiaTheme="minorEastAsia" w:hAnsi="Cambria Math"/>
            <w:color w:val="000000" w:themeColor="text1"/>
          </w:rPr>
          <m:t>A</m:t>
        </m:r>
      </m:oMath>
      <w:r w:rsidR="00902B89">
        <w:rPr>
          <w:rFonts w:eastAsiaTheme="minorEastAsia"/>
          <w:bCs/>
          <w:iCs/>
          <w:color w:val="000000" w:themeColor="text1"/>
        </w:rPr>
        <w:t xml:space="preserve"> for each transporter.  Specifically</w:t>
      </w:r>
      <w:r w:rsidR="00794918">
        <w:rPr>
          <w:rFonts w:eastAsiaTheme="minorEastAsia"/>
          <w:bCs/>
          <w:iCs/>
          <w:color w:val="000000" w:themeColor="text1"/>
        </w:rPr>
        <w:t xml:space="preserve">, </w:t>
      </w:r>
      <w:r w:rsidR="00794918">
        <w:rPr>
          <w:rFonts w:eastAsiaTheme="minorEastAsia"/>
          <w:bCs/>
          <w:iCs/>
          <w:color w:val="000000" w:themeColor="text1"/>
        </w:rPr>
        <w:lastRenderedPageBreak/>
        <w:t xml:space="preserve">we create a second sigmoid layer of length 16, </w:t>
      </w:r>
      <w:r w:rsidR="00902B89">
        <w:rPr>
          <w:rFonts w:eastAsiaTheme="minorEastAsia"/>
          <w:bCs/>
          <w:iCs/>
          <w:color w:val="000000" w:themeColor="text1"/>
        </w:rPr>
        <w:t xml:space="preserve">and connect each transporter </w:t>
      </w:r>
      <w:r w:rsidR="00902B89">
        <w:rPr>
          <w:rFonts w:eastAsiaTheme="minorEastAsia"/>
          <w:color w:val="000000" w:themeColor="text1"/>
        </w:rPr>
        <w:t xml:space="preserve">in the first layer to each transporter </w:t>
      </w:r>
      <m:oMath>
        <m:r>
          <w:rPr>
            <w:rFonts w:ascii="Cambria Math" w:eastAsiaTheme="minorEastAsia" w:hAnsi="Cambria Math"/>
            <w:color w:val="000000" w:themeColor="text1"/>
          </w:rPr>
          <m:t>j</m:t>
        </m:r>
      </m:oMath>
      <w:r w:rsidR="00902B89">
        <w:rPr>
          <w:rFonts w:eastAsiaTheme="minorEastAsia"/>
          <w:color w:val="000000" w:themeColor="text1"/>
        </w:rPr>
        <w:t xml:space="preserve"> in the second layer, except where </w:t>
      </w:r>
      <m:oMath>
        <m:r>
          <w:rPr>
            <w:rFonts w:ascii="Cambria Math" w:eastAsiaTheme="minorEastAsia" w:hAnsi="Cambria Math"/>
            <w:color w:val="000000" w:themeColor="text1"/>
          </w:rPr>
          <m:t>i=j</m:t>
        </m:r>
      </m:oMath>
      <w:r w:rsidR="00902B89">
        <w:rPr>
          <w:rFonts w:eastAsiaTheme="minorEastAsia"/>
          <w:color w:val="000000" w:themeColor="text1"/>
        </w:rPr>
        <w:t xml:space="preserve">, as a transporter cannot inhibit itself in this model.   </w:t>
      </w:r>
      <w:r w:rsidR="00A7135F">
        <w:rPr>
          <w:rFonts w:eastAsiaTheme="minorEastAsia"/>
          <w:color w:val="000000" w:themeColor="text1"/>
        </w:rPr>
        <w:t>The activ</w:t>
      </w:r>
      <w:r w:rsidR="00937157">
        <w:rPr>
          <w:rFonts w:eastAsiaTheme="minorEastAsia"/>
          <w:color w:val="000000" w:themeColor="text1"/>
        </w:rPr>
        <w:t>ity</w:t>
      </w:r>
      <w:r w:rsidR="00A7135F">
        <w:rPr>
          <w:rFonts w:eastAsiaTheme="minorEastAsia"/>
          <w:color w:val="000000" w:themeColor="text1"/>
        </w:rPr>
        <w:t xml:space="preserve"> state </w:t>
      </w:r>
      <m:oMath>
        <m:r>
          <w:rPr>
            <w:rFonts w:ascii="Cambria Math" w:eastAsiaTheme="minorEastAsia" w:hAnsi="Cambria Math"/>
            <w:color w:val="000000" w:themeColor="text1"/>
          </w:rPr>
          <m:t>A</m:t>
        </m:r>
      </m:oMath>
      <w:r w:rsidR="00A7135F">
        <w:rPr>
          <w:rFonts w:eastAsiaTheme="minorEastAsia"/>
          <w:bCs/>
          <w:iCs/>
          <w:color w:val="000000" w:themeColor="text1"/>
        </w:rPr>
        <w:t xml:space="preserve"> for each transporter is then computed by the neurons in the second layer in this network from their inbound i</w:t>
      </w:r>
      <w:r w:rsidR="008374AB">
        <w:rPr>
          <w:rFonts w:eastAsiaTheme="minorEastAsia"/>
          <w:bCs/>
          <w:iCs/>
          <w:color w:val="000000" w:themeColor="text1"/>
        </w:rPr>
        <w:t>nfluence</w:t>
      </w:r>
      <w:r w:rsidR="00A7135F">
        <w:rPr>
          <w:rFonts w:eastAsiaTheme="minorEastAsia"/>
          <w:bCs/>
          <w:iCs/>
          <w:color w:val="000000" w:themeColor="text1"/>
        </w:rPr>
        <w:t xml:space="preserve"> connection </w:t>
      </w:r>
      <m:oMath>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I</m:t>
            </m:r>
          </m:e>
          <m:sub>
            <m:r>
              <w:rPr>
                <w:rFonts w:ascii="Cambria Math" w:eastAsiaTheme="minorEastAsia" w:hAnsi="Cambria Math"/>
                <w:color w:val="000000" w:themeColor="text1"/>
              </w:rPr>
              <m:t>j</m:t>
            </m:r>
          </m:sub>
        </m:sSub>
      </m:oMath>
      <w:r w:rsidR="00A7135F">
        <w:rPr>
          <w:rFonts w:eastAsiaTheme="minorEastAsia"/>
          <w:bCs/>
          <w:iCs/>
          <w:color w:val="000000" w:themeColor="text1"/>
        </w:rPr>
        <w:t xml:space="preserve">, and a learned bias term </w:t>
      </w:r>
      <m:oMath>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b</m:t>
            </m:r>
          </m:e>
          <m:sub>
            <m:r>
              <w:rPr>
                <w:rFonts w:ascii="Cambria Math" w:eastAsiaTheme="minorEastAsia" w:hAnsi="Cambria Math"/>
                <w:color w:val="000000" w:themeColor="text1"/>
              </w:rPr>
              <m:t>j</m:t>
            </m:r>
          </m:sub>
        </m:sSub>
      </m:oMath>
      <w:r w:rsidR="00A7135F">
        <w:rPr>
          <w:rFonts w:eastAsiaTheme="minorEastAsia"/>
          <w:bCs/>
          <w:iCs/>
          <w:color w:val="000000" w:themeColor="text1"/>
        </w:rPr>
        <w:t xml:space="preserve">.   </w:t>
      </w:r>
      <w:r w:rsidR="0070509F">
        <w:rPr>
          <w:rFonts w:eastAsiaTheme="minorEastAsia"/>
          <w:color w:val="000000" w:themeColor="text1"/>
        </w:rPr>
        <w:t>Notably, the neural network multiplies each outgoing in</w:t>
      </w:r>
      <w:r w:rsidR="00C27C9E">
        <w:rPr>
          <w:rFonts w:eastAsiaTheme="minorEastAsia"/>
          <w:color w:val="000000" w:themeColor="text1"/>
        </w:rPr>
        <w:t>fluence</w:t>
      </w:r>
      <w:r w:rsidR="0070509F">
        <w:rPr>
          <w:rFonts w:eastAsiaTheme="minorEastAsia"/>
          <w:color w:val="000000" w:themeColor="text1"/>
        </w:rPr>
        <w:t xml:space="preserve"> connection </w:t>
      </w:r>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I</m:t>
            </m:r>
          </m:e>
          <m:sub>
            <m:r>
              <w:rPr>
                <w:rFonts w:ascii="Cambria Math" w:eastAsiaTheme="minorEastAsia" w:hAnsi="Cambria Math"/>
                <w:color w:val="000000" w:themeColor="text1"/>
              </w:rPr>
              <m:t>i</m:t>
            </m:r>
          </m:sub>
        </m:sSub>
      </m:oMath>
      <w:r w:rsidR="0070509F" w:rsidRPr="0070509F">
        <w:rPr>
          <w:rFonts w:eastAsiaTheme="minorEastAsia"/>
          <w:color w:val="000000" w:themeColor="text1"/>
        </w:rPr>
        <w:t xml:space="preserve"> </w:t>
      </w:r>
      <w:r w:rsidR="0070509F">
        <w:rPr>
          <w:rFonts w:eastAsiaTheme="minorEastAsia"/>
          <w:color w:val="000000" w:themeColor="text1"/>
        </w:rPr>
        <w:t xml:space="preserve">by its corresponding genotype value in </w:t>
      </w:r>
      <m:oMath>
        <m:r>
          <w:rPr>
            <w:rFonts w:ascii="Cambria Math" w:eastAsiaTheme="minorEastAsia" w:hAnsi="Cambria Math"/>
            <w:color w:val="000000" w:themeColor="text1"/>
          </w:rPr>
          <m:t>G</m:t>
        </m:r>
      </m:oMath>
      <w:r w:rsidR="0070509F">
        <w:rPr>
          <w:rFonts w:eastAsiaTheme="minorEastAsia"/>
          <w:bCs/>
          <w:iCs/>
          <w:color w:val="000000" w:themeColor="text1"/>
        </w:rPr>
        <w:t>,</w:t>
      </w:r>
      <w:r w:rsidR="0070509F">
        <w:rPr>
          <w:rFonts w:eastAsiaTheme="minorEastAsia"/>
          <w:color w:val="000000" w:themeColor="text1"/>
        </w:rPr>
        <w:t xml:space="preserve"> such that all outgoing inhibitory weights from transporter </w:t>
      </w:r>
      <m:oMath>
        <m:r>
          <w:rPr>
            <w:rFonts w:ascii="Cambria Math" w:eastAsiaTheme="minorEastAsia" w:hAnsi="Cambria Math"/>
            <w:color w:val="000000" w:themeColor="text1"/>
          </w:rPr>
          <m:t>i</m:t>
        </m:r>
      </m:oMath>
      <w:r w:rsidR="0070509F">
        <w:rPr>
          <w:rFonts w:eastAsiaTheme="minorEastAsia"/>
          <w:color w:val="000000" w:themeColor="text1"/>
        </w:rPr>
        <w:t xml:space="preserve"> are set to 0 if it is knocked out.</w:t>
      </w:r>
      <w:r w:rsidR="00A7135F">
        <w:rPr>
          <w:rFonts w:eastAsiaTheme="minorEastAsia"/>
          <w:color w:val="000000" w:themeColor="text1"/>
        </w:rPr>
        <w:t xml:space="preserve">  To analogously</w:t>
      </w:r>
      <w:r w:rsidR="00A7135F">
        <w:rPr>
          <w:rFonts w:eastAsiaTheme="minorEastAsia"/>
          <w:bCs/>
          <w:iCs/>
          <w:color w:val="000000" w:themeColor="text1"/>
        </w:rPr>
        <w:t xml:space="preserve"> set the activation state of each transporter in the second layer </w:t>
      </w:r>
      <m:oMath>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A</m:t>
            </m:r>
          </m:e>
          <m:sub>
            <m:r>
              <w:rPr>
                <w:rFonts w:ascii="Cambria Math" w:eastAsiaTheme="minorEastAsia" w:hAnsi="Cambria Math"/>
                <w:color w:val="000000" w:themeColor="text1"/>
              </w:rPr>
              <m:t>j</m:t>
            </m:r>
          </m:sub>
        </m:sSub>
      </m:oMath>
      <w:r w:rsidR="00A7135F">
        <w:rPr>
          <w:rFonts w:eastAsiaTheme="minorEastAsia"/>
          <w:bCs/>
          <w:iCs/>
          <w:color w:val="000000" w:themeColor="text1"/>
        </w:rPr>
        <w:t xml:space="preserve"> to </w:t>
      </w:r>
      <m:oMath>
        <m:r>
          <w:rPr>
            <w:rFonts w:ascii="Cambria Math" w:eastAsiaTheme="minorEastAsia" w:hAnsi="Cambria Math"/>
            <w:color w:val="000000" w:themeColor="text1"/>
          </w:rPr>
          <m:t>0</m:t>
        </m:r>
      </m:oMath>
      <w:r w:rsidR="00A7135F">
        <w:rPr>
          <w:rFonts w:eastAsiaTheme="minorEastAsia"/>
          <w:bCs/>
          <w:iCs/>
          <w:color w:val="000000" w:themeColor="text1"/>
        </w:rPr>
        <w:t xml:space="preserve"> if it is knocked out</w:t>
      </w:r>
      <w:r w:rsidR="00D31924">
        <w:rPr>
          <w:rFonts w:eastAsiaTheme="minorEastAsia"/>
          <w:bCs/>
          <w:iCs/>
          <w:color w:val="000000" w:themeColor="text1"/>
        </w:rPr>
        <w:t>, each neuron in the second</w:t>
      </w:r>
      <w:r w:rsidR="00A7135F">
        <w:rPr>
          <w:rFonts w:eastAsiaTheme="minorEastAsia"/>
          <w:bCs/>
          <w:iCs/>
          <w:color w:val="000000" w:themeColor="text1"/>
        </w:rPr>
        <w:t xml:space="preserve"> layer is then multiplied element-wise by its corresponding value in </w:t>
      </w:r>
      <m:oMath>
        <m:r>
          <w:rPr>
            <w:rFonts w:ascii="Cambria Math" w:eastAsiaTheme="minorEastAsia" w:hAnsi="Cambria Math"/>
            <w:color w:val="000000" w:themeColor="text1"/>
          </w:rPr>
          <m:t>G</m:t>
        </m:r>
      </m:oMath>
      <w:r w:rsidR="00A7135F">
        <w:rPr>
          <w:rFonts w:eastAsiaTheme="minorEastAsia"/>
          <w:color w:val="000000" w:themeColor="text1"/>
        </w:rPr>
        <w:t xml:space="preserve"> using the layer_multiply</w:t>
      </w:r>
      <w:r w:rsidR="00765132">
        <w:rPr>
          <w:rFonts w:eastAsiaTheme="minorEastAsia"/>
          <w:color w:val="000000" w:themeColor="text1"/>
        </w:rPr>
        <w:t>()</w:t>
      </w:r>
      <w:r w:rsidR="00A7135F">
        <w:rPr>
          <w:rFonts w:eastAsiaTheme="minorEastAsia"/>
          <w:color w:val="000000" w:themeColor="text1"/>
        </w:rPr>
        <w:t xml:space="preserve"> function</w:t>
      </w:r>
      <w:r w:rsidR="00A7135F">
        <w:rPr>
          <w:rFonts w:eastAsiaTheme="minorEastAsia"/>
          <w:bCs/>
          <w:iCs/>
          <w:color w:val="000000" w:themeColor="text1"/>
        </w:rPr>
        <w:t>.</w:t>
      </w:r>
    </w:p>
    <w:p w14:paraId="712176C5" w14:textId="77777777" w:rsidR="00902B89" w:rsidRPr="00D31924" w:rsidRDefault="00902B89" w:rsidP="00F174F8">
      <w:pPr>
        <w:jc w:val="both"/>
        <w:rPr>
          <w:rFonts w:eastAsiaTheme="minorEastAsia"/>
          <w:bCs/>
          <w:iCs/>
          <w:color w:val="000000" w:themeColor="text1"/>
        </w:rPr>
      </w:pPr>
    </w:p>
    <w:p w14:paraId="28142DB1" w14:textId="3E2759C7" w:rsidR="004A0620" w:rsidRDefault="00760C93" w:rsidP="00F174F8">
      <w:pPr>
        <w:jc w:val="both"/>
        <w:rPr>
          <w:rFonts w:eastAsiaTheme="minorEastAsia"/>
          <w:bCs/>
          <w:iCs/>
          <w:color w:val="000000" w:themeColor="text1"/>
        </w:rPr>
      </w:pPr>
      <w:r>
        <w:rPr>
          <w:rFonts w:eastAsiaTheme="minorEastAsia"/>
          <w:bCs/>
          <w:iCs/>
          <w:color w:val="000000" w:themeColor="text1"/>
        </w:rPr>
        <w:t xml:space="preserve">To encode </w:t>
      </w:r>
      <w:r w:rsidR="00013B85">
        <w:rPr>
          <w:rFonts w:eastAsiaTheme="minorEastAsia"/>
          <w:color w:val="000000" w:themeColor="text1"/>
        </w:rPr>
        <w:t xml:space="preserve">the </w:t>
      </w:r>
      <w:r>
        <w:rPr>
          <w:rFonts w:eastAsiaTheme="minorEastAsia"/>
          <w:color w:val="000000" w:themeColor="text1"/>
        </w:rPr>
        <w:t xml:space="preserve">efflux weights for each transporter-drug pair </w:t>
      </w:r>
      <m:oMath>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E</m:t>
            </m:r>
          </m:e>
          <m:sub>
            <m:r>
              <w:rPr>
                <w:rFonts w:ascii="Cambria Math" w:eastAsiaTheme="minorEastAsia" w:hAnsi="Cambria Math"/>
                <w:color w:val="000000" w:themeColor="text1"/>
              </w:rPr>
              <m:t>i-d</m:t>
            </m:r>
          </m:sub>
        </m:sSub>
      </m:oMath>
      <w:r>
        <w:rPr>
          <w:rFonts w:eastAsiaTheme="minorEastAsia"/>
          <w:bCs/>
          <w:iCs/>
          <w:color w:val="000000" w:themeColor="text1"/>
        </w:rPr>
        <w:t>, we then add</w:t>
      </w:r>
      <w:r w:rsidR="00651DB9">
        <w:rPr>
          <w:rFonts w:eastAsiaTheme="minorEastAsia"/>
          <w:bCs/>
          <w:iCs/>
          <w:color w:val="000000" w:themeColor="text1"/>
        </w:rPr>
        <w:t>ed</w:t>
      </w:r>
      <w:r>
        <w:rPr>
          <w:rFonts w:eastAsiaTheme="minorEastAsia"/>
          <w:bCs/>
          <w:iCs/>
          <w:color w:val="000000" w:themeColor="text1"/>
        </w:rPr>
        <w:t xml:space="preserve"> another sigmoidal layer of length 16, which </w:t>
      </w:r>
      <w:r w:rsidR="00651DB9">
        <w:rPr>
          <w:rFonts w:eastAsiaTheme="minorEastAsia"/>
          <w:bCs/>
          <w:iCs/>
          <w:color w:val="000000" w:themeColor="text1"/>
        </w:rPr>
        <w:t>was</w:t>
      </w:r>
      <w:r>
        <w:rPr>
          <w:rFonts w:eastAsiaTheme="minorEastAsia"/>
          <w:bCs/>
          <w:iCs/>
          <w:color w:val="000000" w:themeColor="text1"/>
        </w:rPr>
        <w:t xml:space="preserve"> fully connected to the genotype-</w:t>
      </w:r>
      <w:r w:rsidR="00C33B9F">
        <w:rPr>
          <w:rFonts w:eastAsiaTheme="minorEastAsia"/>
          <w:bCs/>
          <w:iCs/>
          <w:color w:val="000000" w:themeColor="text1"/>
        </w:rPr>
        <w:t>multiplied</w:t>
      </w:r>
      <w:r>
        <w:rPr>
          <w:rFonts w:eastAsiaTheme="minorEastAsia"/>
          <w:bCs/>
          <w:iCs/>
          <w:color w:val="000000" w:themeColor="text1"/>
        </w:rPr>
        <w:t xml:space="preserve"> second layer.  </w:t>
      </w:r>
      <w:r w:rsidR="00651DB9">
        <w:rPr>
          <w:rFonts w:eastAsiaTheme="minorEastAsia"/>
          <w:bCs/>
          <w:iCs/>
          <w:color w:val="000000" w:themeColor="text1"/>
        </w:rPr>
        <w:t xml:space="preserve">The kernel_constraint argument was used with this layer to ensure that </w:t>
      </w:r>
      <w:r w:rsidR="001A7C2E">
        <w:rPr>
          <w:rFonts w:eastAsiaTheme="minorEastAsia"/>
          <w:bCs/>
          <w:iCs/>
          <w:color w:val="000000" w:themeColor="text1"/>
        </w:rPr>
        <w:t>non-negative</w:t>
      </w:r>
      <w:r w:rsidR="00651DB9">
        <w:rPr>
          <w:rFonts w:eastAsiaTheme="minorEastAsia"/>
          <w:bCs/>
          <w:iCs/>
          <w:color w:val="000000" w:themeColor="text1"/>
        </w:rPr>
        <w:t xml:space="preserve"> </w:t>
      </w:r>
      <m:oMath>
        <m:r>
          <w:rPr>
            <w:rFonts w:ascii="Cambria Math" w:eastAsiaTheme="minorEastAsia" w:hAnsi="Cambria Math"/>
            <w:color w:val="000000" w:themeColor="text1"/>
          </w:rPr>
          <m:t>E</m:t>
        </m:r>
      </m:oMath>
      <w:r w:rsidR="00651DB9">
        <w:rPr>
          <w:rFonts w:eastAsiaTheme="minorEastAsia"/>
          <w:color w:val="000000" w:themeColor="text1"/>
        </w:rPr>
        <w:t xml:space="preserve"> parameters</w:t>
      </w:r>
      <w:r w:rsidR="00651DB9">
        <w:rPr>
          <w:rFonts w:eastAsiaTheme="minorEastAsia"/>
          <w:bCs/>
          <w:iCs/>
          <w:color w:val="000000" w:themeColor="text1"/>
        </w:rPr>
        <w:t xml:space="preserve"> are learned.</w:t>
      </w:r>
      <w:r w:rsidR="00F21FD1">
        <w:rPr>
          <w:rFonts w:eastAsiaTheme="minorEastAsia"/>
          <w:bCs/>
          <w:iCs/>
          <w:color w:val="000000" w:themeColor="text1"/>
        </w:rPr>
        <w:t xml:space="preserve">  Each neuron in this</w:t>
      </w:r>
      <w:r w:rsidR="00C849DD">
        <w:rPr>
          <w:rFonts w:eastAsiaTheme="minorEastAsia"/>
          <w:bCs/>
          <w:iCs/>
          <w:color w:val="000000" w:themeColor="text1"/>
        </w:rPr>
        <w:t xml:space="preserve"> third layer predicts</w:t>
      </w:r>
      <w:r w:rsidR="001A6A41">
        <w:rPr>
          <w:rFonts w:eastAsiaTheme="minorEastAsia"/>
          <w:bCs/>
          <w:iCs/>
          <w:color w:val="000000" w:themeColor="text1"/>
        </w:rPr>
        <w:t xml:space="preserve"> the </w:t>
      </w:r>
      <w:r w:rsidR="00C849DD">
        <w:rPr>
          <w:rFonts w:eastAsiaTheme="minorEastAsia"/>
          <w:bCs/>
          <w:iCs/>
          <w:color w:val="000000" w:themeColor="text1"/>
        </w:rPr>
        <w:t xml:space="preserve">normalized </w:t>
      </w:r>
      <w:r w:rsidR="001A6A41">
        <w:rPr>
          <w:rFonts w:eastAsiaTheme="minorEastAsia"/>
          <w:bCs/>
          <w:iCs/>
          <w:color w:val="000000" w:themeColor="text1"/>
        </w:rPr>
        <w:t xml:space="preserve">resistance to each compound </w:t>
      </w:r>
      <m:oMath>
        <m:sSub>
          <m:sSubPr>
            <m:ctrlPr>
              <w:rPr>
                <w:rFonts w:ascii="Cambria Math" w:eastAsiaTheme="minorEastAsia" w:hAnsi="Cambria Math"/>
                <w:bCs/>
                <w:i/>
                <w:iCs/>
                <w:color w:val="000000" w:themeColor="text1"/>
              </w:rPr>
            </m:ctrlPr>
          </m:sSubPr>
          <m:e>
            <m:acc>
              <m:accPr>
                <m:ctrlPr>
                  <w:rPr>
                    <w:rFonts w:ascii="Cambria Math" w:eastAsiaTheme="minorEastAsia" w:hAnsi="Cambria Math"/>
                    <w:bCs/>
                    <w:i/>
                    <w:iCs/>
                    <w:color w:val="000000" w:themeColor="text1"/>
                  </w:rPr>
                </m:ctrlPr>
              </m:accPr>
              <m:e>
                <m:r>
                  <w:rPr>
                    <w:rFonts w:ascii="Cambria Math" w:eastAsiaTheme="minorEastAsia" w:hAnsi="Cambria Math"/>
                    <w:color w:val="000000" w:themeColor="text1"/>
                  </w:rPr>
                  <m:t>r</m:t>
                </m:r>
              </m:e>
            </m:acc>
          </m:e>
          <m:sub>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norm</m:t>
                </m:r>
              </m:e>
              <m:sub>
                <m:r>
                  <w:rPr>
                    <w:rFonts w:ascii="Cambria Math" w:eastAsiaTheme="minorEastAsia" w:hAnsi="Cambria Math"/>
                    <w:color w:val="000000" w:themeColor="text1"/>
                  </w:rPr>
                  <m:t>G,d</m:t>
                </m:r>
              </m:sub>
            </m:sSub>
          </m:sub>
        </m:sSub>
      </m:oMath>
      <w:r w:rsidR="001A6A41">
        <w:rPr>
          <w:rFonts w:eastAsiaTheme="minorEastAsia"/>
          <w:bCs/>
          <w:iCs/>
          <w:color w:val="000000" w:themeColor="text1"/>
        </w:rPr>
        <w:t xml:space="preserve"> by multiplying the</w:t>
      </w:r>
      <w:r w:rsidR="007821E5">
        <w:rPr>
          <w:rFonts w:eastAsiaTheme="minorEastAsia"/>
          <w:bCs/>
          <w:iCs/>
          <w:color w:val="000000" w:themeColor="text1"/>
        </w:rPr>
        <w:t xml:space="preserve"> </w:t>
      </w:r>
      <w:r w:rsidR="00C849DD">
        <w:rPr>
          <w:rFonts w:eastAsiaTheme="minorEastAsia"/>
          <w:bCs/>
          <w:iCs/>
          <w:color w:val="000000" w:themeColor="text1"/>
        </w:rPr>
        <w:t xml:space="preserve">activation state of each transporter </w:t>
      </w:r>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A</m:t>
            </m:r>
          </m:e>
          <m:sub>
            <m:r>
              <w:rPr>
                <w:rFonts w:ascii="Cambria Math" w:eastAsiaTheme="minorEastAsia" w:hAnsi="Cambria Math"/>
                <w:color w:val="000000" w:themeColor="text1"/>
              </w:rPr>
              <m:t>j</m:t>
            </m:r>
          </m:sub>
        </m:sSub>
      </m:oMath>
      <w:r w:rsidR="00C849DD">
        <w:rPr>
          <w:rFonts w:eastAsiaTheme="minorEastAsia"/>
          <w:color w:val="000000" w:themeColor="text1"/>
        </w:rPr>
        <w:t xml:space="preserve"> with the learned efflux weights </w:t>
      </w:r>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E</m:t>
            </m:r>
          </m:e>
          <m:sub>
            <m:r>
              <w:rPr>
                <w:rFonts w:ascii="Cambria Math" w:eastAsiaTheme="minorEastAsia" w:hAnsi="Cambria Math"/>
                <w:color w:val="000000" w:themeColor="text1"/>
              </w:rPr>
              <m:t>i-d</m:t>
            </m:r>
          </m:sub>
        </m:sSub>
      </m:oMath>
      <w:r w:rsidR="00C849DD">
        <w:rPr>
          <w:rFonts w:eastAsiaTheme="minorEastAsia"/>
          <w:color w:val="000000" w:themeColor="text1"/>
        </w:rPr>
        <w:t xml:space="preserve"> to compute the clearance coefficients </w:t>
      </w:r>
      <m:oMath>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C</m:t>
            </m:r>
          </m:e>
          <m:sub>
            <m:r>
              <w:rPr>
                <w:rFonts w:ascii="Cambria Math" w:eastAsiaTheme="minorEastAsia" w:hAnsi="Cambria Math"/>
                <w:color w:val="000000" w:themeColor="text1"/>
              </w:rPr>
              <m:t>i,d</m:t>
            </m:r>
          </m:sub>
        </m:sSub>
      </m:oMath>
      <w:r w:rsidR="00C849DD">
        <w:rPr>
          <w:rFonts w:eastAsiaTheme="minorEastAsia"/>
          <w:bCs/>
          <w:iCs/>
          <w:color w:val="000000" w:themeColor="text1"/>
        </w:rPr>
        <w:t xml:space="preserve"> for each compound-transporter pair, and </w:t>
      </w:r>
      <w:r w:rsidR="00A208E3">
        <w:rPr>
          <w:rFonts w:eastAsiaTheme="minorEastAsia"/>
          <w:bCs/>
          <w:iCs/>
          <w:color w:val="000000" w:themeColor="text1"/>
        </w:rPr>
        <w:t xml:space="preserve">furthermore learns </w:t>
      </w:r>
      <w:r w:rsidR="00B80B26">
        <w:rPr>
          <w:rFonts w:eastAsiaTheme="minorEastAsia"/>
          <w:bCs/>
          <w:iCs/>
          <w:color w:val="000000" w:themeColor="text1"/>
        </w:rPr>
        <w:t xml:space="preserve">an offset </w:t>
      </w:r>
      <w:r w:rsidR="00A208E3">
        <w:rPr>
          <w:rFonts w:eastAsiaTheme="minorEastAsia"/>
          <w:bCs/>
          <w:iCs/>
          <w:color w:val="000000" w:themeColor="text1"/>
        </w:rPr>
        <w:t>term</w:t>
      </w:r>
      <w:r w:rsidR="00B80B26">
        <w:rPr>
          <w:rFonts w:eastAsiaTheme="minorEastAsia"/>
          <w:bCs/>
          <w:iCs/>
          <w:color w:val="000000" w:themeColor="text1"/>
        </w:rPr>
        <w:t xml:space="preserve"> (‘bias’)</w:t>
      </w:r>
      <w:r w:rsidR="00ED6B13">
        <w:rPr>
          <w:rFonts w:eastAsiaTheme="minorEastAsia"/>
          <w:bCs/>
          <w:iCs/>
          <w:color w:val="000000" w:themeColor="text1"/>
        </w:rPr>
        <w:t xml:space="preserve"> which defines the shape of the dose-response curve</w:t>
      </w:r>
      <w:r w:rsidR="00A208E3">
        <w:rPr>
          <w:rFonts w:eastAsiaTheme="minorEastAsia"/>
          <w:bCs/>
          <w:iCs/>
          <w:color w:val="000000" w:themeColor="text1"/>
        </w:rPr>
        <w:t>.</w:t>
      </w:r>
    </w:p>
    <w:p w14:paraId="7F958D7C" w14:textId="77777777" w:rsidR="00F174F8" w:rsidRDefault="00F174F8" w:rsidP="00C95A0C">
      <w:pPr>
        <w:jc w:val="both"/>
        <w:rPr>
          <w:rFonts w:eastAsiaTheme="minorEastAsia"/>
          <w:bCs/>
          <w:iCs/>
          <w:color w:val="000000" w:themeColor="text1"/>
        </w:rPr>
      </w:pPr>
    </w:p>
    <w:p w14:paraId="7B39C174" w14:textId="792A2200" w:rsidR="005B0C00" w:rsidRDefault="007D0EB9" w:rsidP="005B0C00">
      <w:pPr>
        <w:jc w:val="both"/>
        <w:rPr>
          <w:rFonts w:eastAsiaTheme="minorEastAsia"/>
          <w:bCs/>
          <w:iCs/>
          <w:color w:val="000000" w:themeColor="text1"/>
        </w:rPr>
      </w:pPr>
      <w:r>
        <w:rPr>
          <w:rFonts w:eastAsiaTheme="minorEastAsia"/>
          <w:bCs/>
          <w:iCs/>
          <w:color w:val="000000" w:themeColor="text1"/>
        </w:rPr>
        <w:t>In addition</w:t>
      </w:r>
      <w:r w:rsidR="001B0C4D">
        <w:rPr>
          <w:rFonts w:eastAsiaTheme="minorEastAsia"/>
          <w:bCs/>
          <w:iCs/>
          <w:color w:val="000000" w:themeColor="text1"/>
        </w:rPr>
        <w:t xml:space="preserve"> to the above schematic</w:t>
      </w:r>
      <w:r>
        <w:rPr>
          <w:rFonts w:eastAsiaTheme="minorEastAsia"/>
          <w:bCs/>
          <w:iCs/>
          <w:color w:val="000000" w:themeColor="text1"/>
        </w:rPr>
        <w:t>,</w:t>
      </w:r>
      <w:r w:rsidR="00697195">
        <w:rPr>
          <w:rFonts w:eastAsiaTheme="minorEastAsia"/>
          <w:bCs/>
          <w:iCs/>
          <w:color w:val="000000" w:themeColor="text1"/>
        </w:rPr>
        <w:t xml:space="preserve"> L1 regulariza</w:t>
      </w:r>
      <w:r w:rsidR="00AE255B">
        <w:rPr>
          <w:rFonts w:eastAsiaTheme="minorEastAsia"/>
          <w:bCs/>
          <w:iCs/>
          <w:color w:val="000000" w:themeColor="text1"/>
        </w:rPr>
        <w:t xml:space="preserve">tion </w:t>
      </w:r>
      <w:r w:rsidR="00F23585">
        <w:rPr>
          <w:rFonts w:eastAsiaTheme="minorEastAsia"/>
          <w:bCs/>
          <w:iCs/>
          <w:color w:val="000000" w:themeColor="text1"/>
        </w:rPr>
        <w:t xml:space="preserve">with coefficient </w:t>
      </w:r>
      <m:oMath>
        <m:r>
          <w:rPr>
            <w:rFonts w:ascii="Cambria Math" w:eastAsiaTheme="minorEastAsia" w:hAnsi="Cambria Math"/>
            <w:color w:val="000000" w:themeColor="text1"/>
          </w:rPr>
          <m:t>λ</m:t>
        </m:r>
      </m:oMath>
      <w:r w:rsidR="00F23585">
        <w:rPr>
          <w:rFonts w:eastAsiaTheme="minorEastAsia"/>
          <w:bCs/>
          <w:iCs/>
          <w:color w:val="000000" w:themeColor="text1"/>
        </w:rPr>
        <w:t xml:space="preserve"> </w:t>
      </w:r>
      <w:r w:rsidR="00AE255B">
        <w:rPr>
          <w:rFonts w:eastAsiaTheme="minorEastAsia"/>
          <w:bCs/>
          <w:iCs/>
          <w:color w:val="000000" w:themeColor="text1"/>
        </w:rPr>
        <w:t>wa</w:t>
      </w:r>
      <w:r w:rsidR="00697195">
        <w:rPr>
          <w:rFonts w:eastAsiaTheme="minorEastAsia"/>
          <w:bCs/>
          <w:iCs/>
          <w:color w:val="000000" w:themeColor="text1"/>
        </w:rPr>
        <w:t xml:space="preserve">s added to both the </w:t>
      </w:r>
      <m:oMath>
        <m:r>
          <w:rPr>
            <w:rFonts w:ascii="Cambria Math" w:eastAsiaTheme="minorEastAsia" w:hAnsi="Cambria Math"/>
            <w:color w:val="000000" w:themeColor="text1"/>
          </w:rPr>
          <m:t>I</m:t>
        </m:r>
      </m:oMath>
      <w:r w:rsidR="002C6A68">
        <w:rPr>
          <w:rFonts w:eastAsiaTheme="minorEastAsia"/>
          <w:bCs/>
          <w:iCs/>
          <w:color w:val="000000" w:themeColor="text1"/>
        </w:rPr>
        <w:t xml:space="preserve"> weights and the bias term which defines </w:t>
      </w:r>
      <m:oMath>
        <m:r>
          <w:rPr>
            <w:rFonts w:ascii="Cambria Math" w:eastAsiaTheme="minorEastAsia" w:hAnsi="Cambria Math"/>
            <w:color w:val="000000" w:themeColor="text1"/>
          </w:rPr>
          <m:t>A</m:t>
        </m:r>
      </m:oMath>
      <w:r w:rsidR="002C6A68">
        <w:rPr>
          <w:rFonts w:eastAsiaTheme="minorEastAsia"/>
          <w:bCs/>
          <w:iCs/>
          <w:color w:val="000000" w:themeColor="text1"/>
        </w:rPr>
        <w:t xml:space="preserve"> for each tr</w:t>
      </w:r>
      <w:r w:rsidR="00D7702B">
        <w:rPr>
          <w:rFonts w:eastAsiaTheme="minorEastAsia"/>
          <w:bCs/>
          <w:iCs/>
          <w:color w:val="000000" w:themeColor="text1"/>
        </w:rPr>
        <w:t>ansporter</w:t>
      </w:r>
      <w:r w:rsidR="004F1FAB">
        <w:rPr>
          <w:rFonts w:eastAsiaTheme="minorEastAsia"/>
          <w:bCs/>
          <w:iCs/>
          <w:color w:val="000000" w:themeColor="text1"/>
        </w:rPr>
        <w:t>,</w:t>
      </w:r>
      <w:r w:rsidR="00BC0A60">
        <w:rPr>
          <w:rFonts w:eastAsiaTheme="minorEastAsia"/>
          <w:bCs/>
          <w:iCs/>
          <w:color w:val="000000" w:themeColor="text1"/>
        </w:rPr>
        <w:t xml:space="preserve"> using the kernel_regularizer </w:t>
      </w:r>
      <w:r w:rsidR="0063302F">
        <w:rPr>
          <w:rFonts w:eastAsiaTheme="minorEastAsia"/>
          <w:bCs/>
          <w:iCs/>
          <w:color w:val="000000" w:themeColor="text1"/>
        </w:rPr>
        <w:t xml:space="preserve">and bias_regularizer </w:t>
      </w:r>
      <w:r w:rsidR="00765132">
        <w:rPr>
          <w:rFonts w:eastAsiaTheme="minorEastAsia"/>
          <w:bCs/>
          <w:iCs/>
          <w:color w:val="000000" w:themeColor="text1"/>
        </w:rPr>
        <w:t>parameter</w:t>
      </w:r>
      <w:r w:rsidR="0063302F">
        <w:rPr>
          <w:rFonts w:eastAsiaTheme="minorEastAsia"/>
          <w:bCs/>
          <w:iCs/>
          <w:color w:val="000000" w:themeColor="text1"/>
        </w:rPr>
        <w:t>s</w:t>
      </w:r>
      <w:r w:rsidR="00E54294">
        <w:rPr>
          <w:rFonts w:eastAsiaTheme="minorEastAsia"/>
          <w:bCs/>
          <w:iCs/>
          <w:color w:val="000000" w:themeColor="text1"/>
        </w:rPr>
        <w:t xml:space="preserve"> in the second</w:t>
      </w:r>
      <w:r w:rsidR="00BC0A60">
        <w:rPr>
          <w:rFonts w:eastAsiaTheme="minorEastAsia"/>
          <w:bCs/>
          <w:iCs/>
          <w:color w:val="000000" w:themeColor="text1"/>
        </w:rPr>
        <w:t xml:space="preserve"> layer</w:t>
      </w:r>
      <w:r w:rsidR="00D7702B">
        <w:rPr>
          <w:rFonts w:eastAsiaTheme="minorEastAsia"/>
          <w:bCs/>
          <w:iCs/>
          <w:color w:val="000000" w:themeColor="text1"/>
        </w:rPr>
        <w:t>.  Regularization on</w:t>
      </w:r>
      <w:r w:rsidR="00C84CE4">
        <w:rPr>
          <w:rFonts w:eastAsiaTheme="minorEastAsia"/>
          <w:bCs/>
          <w:iCs/>
          <w:color w:val="000000" w:themeColor="text1"/>
        </w:rPr>
        <w:t xml:space="preserve"> </w:t>
      </w:r>
      <m:oMath>
        <m:r>
          <w:rPr>
            <w:rFonts w:ascii="Cambria Math" w:eastAsiaTheme="minorEastAsia" w:hAnsi="Cambria Math"/>
            <w:color w:val="000000" w:themeColor="text1"/>
          </w:rPr>
          <m:t>I</m:t>
        </m:r>
      </m:oMath>
      <w:r w:rsidR="00C84CE4">
        <w:rPr>
          <w:rFonts w:eastAsiaTheme="minorEastAsia"/>
          <w:bCs/>
          <w:iCs/>
          <w:color w:val="000000" w:themeColor="text1"/>
        </w:rPr>
        <w:t xml:space="preserve"> achieves sparsity </w:t>
      </w:r>
      <w:r w:rsidR="00A30ED1">
        <w:rPr>
          <w:rFonts w:eastAsiaTheme="minorEastAsia"/>
          <w:bCs/>
          <w:iCs/>
          <w:color w:val="000000" w:themeColor="text1"/>
        </w:rPr>
        <w:t>in their weights</w:t>
      </w:r>
      <w:r w:rsidR="00C84CE4">
        <w:rPr>
          <w:rFonts w:eastAsiaTheme="minorEastAsia"/>
          <w:bCs/>
          <w:iCs/>
          <w:color w:val="000000" w:themeColor="text1"/>
        </w:rPr>
        <w:t xml:space="preserve">, as it is otherwise possible, for example, to add </w:t>
      </w:r>
      <m:oMath>
        <m:r>
          <w:rPr>
            <w:rFonts w:ascii="Cambria Math" w:eastAsiaTheme="minorEastAsia" w:hAnsi="Cambria Math"/>
            <w:color w:val="000000" w:themeColor="text1"/>
          </w:rPr>
          <m:t>I</m:t>
        </m:r>
      </m:oMath>
      <w:r w:rsidR="00C84CE4">
        <w:rPr>
          <w:rFonts w:eastAsiaTheme="minorEastAsia"/>
          <w:bCs/>
          <w:iCs/>
          <w:color w:val="000000" w:themeColor="text1"/>
        </w:rPr>
        <w:t xml:space="preserve"> to a transporter which has no </w:t>
      </w:r>
      <m:oMath>
        <m:r>
          <w:rPr>
            <w:rFonts w:ascii="Cambria Math" w:eastAsiaTheme="minorEastAsia" w:hAnsi="Cambria Math"/>
            <w:color w:val="000000" w:themeColor="text1"/>
          </w:rPr>
          <m:t>E</m:t>
        </m:r>
      </m:oMath>
      <w:r w:rsidR="00C84CE4">
        <w:rPr>
          <w:rFonts w:eastAsiaTheme="minorEastAsia"/>
          <w:bCs/>
          <w:iCs/>
          <w:color w:val="000000" w:themeColor="text1"/>
        </w:rPr>
        <w:t xml:space="preserve"> weights, </w:t>
      </w:r>
      <w:r w:rsidR="00262C4B">
        <w:rPr>
          <w:rFonts w:eastAsiaTheme="minorEastAsia"/>
          <w:bCs/>
          <w:iCs/>
          <w:color w:val="000000" w:themeColor="text1"/>
        </w:rPr>
        <w:t xml:space="preserve">thus learning </w:t>
      </w:r>
      <m:oMath>
        <m:r>
          <w:rPr>
            <w:rFonts w:ascii="Cambria Math" w:eastAsiaTheme="minorEastAsia" w:hAnsi="Cambria Math"/>
            <w:color w:val="000000" w:themeColor="text1"/>
          </w:rPr>
          <m:t>I</m:t>
        </m:r>
      </m:oMath>
      <w:r w:rsidR="005478EA">
        <w:rPr>
          <w:rFonts w:eastAsiaTheme="minorEastAsia"/>
          <w:bCs/>
          <w:iCs/>
          <w:color w:val="000000" w:themeColor="text1"/>
        </w:rPr>
        <w:t xml:space="preserve"> </w:t>
      </w:r>
      <w:r w:rsidR="00262C4B">
        <w:rPr>
          <w:rFonts w:eastAsiaTheme="minorEastAsia"/>
          <w:bCs/>
          <w:iCs/>
          <w:color w:val="000000" w:themeColor="text1"/>
        </w:rPr>
        <w:t>parameters which are not supported by any phenotypes</w:t>
      </w:r>
      <w:r w:rsidR="00C84CE4">
        <w:rPr>
          <w:rFonts w:eastAsiaTheme="minorEastAsia"/>
          <w:bCs/>
          <w:iCs/>
          <w:color w:val="000000" w:themeColor="text1"/>
        </w:rPr>
        <w:t xml:space="preserve">.  </w:t>
      </w:r>
      <w:r w:rsidR="00C95A0C">
        <w:rPr>
          <w:rFonts w:eastAsiaTheme="minorEastAsia"/>
          <w:bCs/>
          <w:iCs/>
          <w:color w:val="000000" w:themeColor="text1"/>
        </w:rPr>
        <w:t>Because the clearance coefficient of each gene</w:t>
      </w:r>
      <w:r w:rsidR="00262C4B">
        <w:rPr>
          <w:rFonts w:eastAsiaTheme="minorEastAsia"/>
          <w:bCs/>
          <w:iCs/>
          <w:color w:val="000000" w:themeColor="text1"/>
        </w:rPr>
        <w:t xml:space="preserve"> for each drug</w:t>
      </w:r>
      <w:r w:rsidR="00C95A0C">
        <w:rPr>
          <w:rFonts w:eastAsiaTheme="minorEastAsia"/>
          <w:bCs/>
          <w:iCs/>
          <w:color w:val="000000" w:themeColor="text1"/>
        </w:rPr>
        <w:t xml:space="preserve"> is defined by a product </w:t>
      </w:r>
      <m:oMath>
        <m:r>
          <w:rPr>
            <w:rFonts w:ascii="Cambria Math" w:eastAsiaTheme="minorEastAsia" w:hAnsi="Cambria Math"/>
            <w:color w:val="000000" w:themeColor="text1"/>
          </w:rPr>
          <m:t>C=AE</m:t>
        </m:r>
      </m:oMath>
      <w:r w:rsidR="00C95A0C">
        <w:rPr>
          <w:rFonts w:eastAsiaTheme="minorEastAsia"/>
          <w:bCs/>
          <w:iCs/>
          <w:color w:val="000000" w:themeColor="text1"/>
        </w:rPr>
        <w:t xml:space="preserve">, </w:t>
      </w:r>
      <w:r w:rsidR="008445DD">
        <w:rPr>
          <w:rFonts w:eastAsiaTheme="minorEastAsia"/>
          <w:bCs/>
          <w:iCs/>
          <w:color w:val="000000" w:themeColor="text1"/>
        </w:rPr>
        <w:t>regularization of the bias term acts to keep</w:t>
      </w:r>
      <w:r w:rsidR="00C95A0C">
        <w:rPr>
          <w:rFonts w:eastAsiaTheme="minorEastAsia"/>
          <w:bCs/>
          <w:iCs/>
          <w:color w:val="000000" w:themeColor="text1"/>
        </w:rPr>
        <w:t xml:space="preserve"> </w:t>
      </w:r>
      <m:oMath>
        <m:r>
          <w:rPr>
            <w:rFonts w:ascii="Cambria Math" w:eastAsiaTheme="minorEastAsia" w:hAnsi="Cambria Math"/>
            <w:color w:val="000000" w:themeColor="text1"/>
          </w:rPr>
          <m:t>A</m:t>
        </m:r>
      </m:oMath>
      <w:r w:rsidR="00C95A0C">
        <w:rPr>
          <w:rFonts w:eastAsiaTheme="minorEastAsia"/>
          <w:bCs/>
          <w:iCs/>
          <w:color w:val="000000" w:themeColor="text1"/>
        </w:rPr>
        <w:t xml:space="preserve"> close to </w:t>
      </w:r>
      <m:oMath>
        <m:r>
          <w:rPr>
            <w:rFonts w:ascii="Cambria Math" w:eastAsiaTheme="minorEastAsia" w:hAnsi="Cambria Math"/>
            <w:color w:val="000000" w:themeColor="text1"/>
          </w:rPr>
          <m:t>0.5</m:t>
        </m:r>
      </m:oMath>
      <w:r w:rsidR="004A33FB">
        <w:rPr>
          <w:rFonts w:eastAsiaTheme="minorEastAsia"/>
          <w:color w:val="000000" w:themeColor="text1"/>
        </w:rPr>
        <w:t xml:space="preserve">, effectively setting a prior on </w:t>
      </w:r>
      <m:oMath>
        <m:r>
          <w:rPr>
            <w:rFonts w:ascii="Cambria Math" w:eastAsiaTheme="minorEastAsia" w:hAnsi="Cambria Math"/>
            <w:color w:val="000000" w:themeColor="text1"/>
          </w:rPr>
          <m:t>A</m:t>
        </m:r>
      </m:oMath>
      <w:r w:rsidR="004A33FB">
        <w:rPr>
          <w:rFonts w:eastAsiaTheme="minorEastAsia"/>
          <w:bCs/>
          <w:iCs/>
          <w:color w:val="000000" w:themeColor="text1"/>
        </w:rPr>
        <w:t xml:space="preserve">.  </w:t>
      </w:r>
      <w:r w:rsidR="007E0480">
        <w:rPr>
          <w:rFonts w:eastAsiaTheme="minorEastAsia"/>
          <w:bCs/>
          <w:iCs/>
          <w:color w:val="000000" w:themeColor="text1"/>
        </w:rPr>
        <w:t>This</w:t>
      </w:r>
      <w:r w:rsidR="004A33FB">
        <w:rPr>
          <w:rFonts w:eastAsiaTheme="minorEastAsia"/>
          <w:bCs/>
          <w:iCs/>
          <w:color w:val="000000" w:themeColor="text1"/>
        </w:rPr>
        <w:t xml:space="preserve"> prior on </w:t>
      </w:r>
      <m:oMath>
        <m:r>
          <w:rPr>
            <w:rFonts w:ascii="Cambria Math" w:eastAsiaTheme="minorEastAsia" w:hAnsi="Cambria Math"/>
            <w:color w:val="000000" w:themeColor="text1"/>
          </w:rPr>
          <m:t>A</m:t>
        </m:r>
      </m:oMath>
      <w:r w:rsidR="004A33FB">
        <w:rPr>
          <w:rFonts w:eastAsiaTheme="minorEastAsia"/>
          <w:bCs/>
          <w:iCs/>
          <w:color w:val="000000" w:themeColor="text1"/>
        </w:rPr>
        <w:t xml:space="preserve"> </w:t>
      </w:r>
      <w:r w:rsidR="00CC384D">
        <w:rPr>
          <w:rFonts w:eastAsiaTheme="minorEastAsia"/>
          <w:bCs/>
          <w:iCs/>
          <w:color w:val="000000" w:themeColor="text1"/>
        </w:rPr>
        <w:t>avoids</w:t>
      </w:r>
      <w:r w:rsidR="00C32CBD">
        <w:rPr>
          <w:rFonts w:eastAsiaTheme="minorEastAsia"/>
          <w:bCs/>
          <w:iCs/>
          <w:color w:val="000000" w:themeColor="text1"/>
        </w:rPr>
        <w:t xml:space="preserve"> </w:t>
      </w:r>
      <w:r w:rsidR="005F5B07">
        <w:rPr>
          <w:rFonts w:eastAsiaTheme="minorEastAsia"/>
          <w:bCs/>
          <w:iCs/>
          <w:color w:val="000000" w:themeColor="text1"/>
        </w:rPr>
        <w:t>parameterizing</w:t>
      </w:r>
      <w:r w:rsidR="00552472">
        <w:rPr>
          <w:rFonts w:eastAsiaTheme="minorEastAsia"/>
          <w:bCs/>
          <w:iCs/>
          <w:color w:val="000000" w:themeColor="text1"/>
        </w:rPr>
        <w:t xml:space="preserve"> </w:t>
      </w:r>
      <m:oMath>
        <m:r>
          <w:rPr>
            <w:rFonts w:ascii="Cambria Math" w:eastAsiaTheme="minorEastAsia" w:hAnsi="Cambria Math"/>
            <w:color w:val="000000" w:themeColor="text1"/>
          </w:rPr>
          <m:t>C≈0</m:t>
        </m:r>
      </m:oMath>
      <w:r w:rsidR="00552472">
        <w:rPr>
          <w:rFonts w:eastAsiaTheme="minorEastAsia"/>
          <w:bCs/>
          <w:iCs/>
          <w:color w:val="000000" w:themeColor="text1"/>
        </w:rPr>
        <w:t xml:space="preserve"> by setting</w:t>
      </w:r>
      <w:r w:rsidR="004A6315">
        <w:rPr>
          <w:rFonts w:eastAsiaTheme="minorEastAsia"/>
          <w:bCs/>
          <w:iCs/>
          <w:color w:val="000000" w:themeColor="text1"/>
        </w:rPr>
        <w:t xml:space="preserve"> a large bias such that</w:t>
      </w:r>
      <w:r w:rsidR="00552472">
        <w:rPr>
          <w:rFonts w:eastAsiaTheme="minorEastAsia"/>
          <w:bCs/>
          <w:iCs/>
          <w:color w:val="000000" w:themeColor="text1"/>
        </w:rPr>
        <w:t xml:space="preserve"> </w:t>
      </w:r>
      <w:r w:rsidR="00CA5769">
        <w:rPr>
          <w:rFonts w:eastAsiaTheme="minorEastAsia"/>
          <w:bCs/>
          <w:iCs/>
          <w:color w:val="000000" w:themeColor="text1"/>
        </w:rPr>
        <w:t xml:space="preserve">baseline </w:t>
      </w:r>
      <m:oMath>
        <m:r>
          <w:rPr>
            <w:rFonts w:ascii="Cambria Math" w:eastAsiaTheme="minorEastAsia" w:hAnsi="Cambria Math"/>
            <w:color w:val="000000" w:themeColor="text1"/>
          </w:rPr>
          <m:t>A≈0</m:t>
        </m:r>
      </m:oMath>
      <w:r w:rsidR="004A6315">
        <w:rPr>
          <w:rFonts w:eastAsiaTheme="minorEastAsia"/>
          <w:color w:val="000000" w:themeColor="text1"/>
        </w:rPr>
        <w:t xml:space="preserve">, </w:t>
      </w:r>
      <w:r w:rsidR="0088495D">
        <w:rPr>
          <w:rFonts w:eastAsiaTheme="minorEastAsia"/>
          <w:bCs/>
          <w:iCs/>
          <w:color w:val="000000" w:themeColor="text1"/>
        </w:rPr>
        <w:t xml:space="preserve">which </w:t>
      </w:r>
      <w:r w:rsidR="00286DEE">
        <w:rPr>
          <w:rFonts w:eastAsiaTheme="minorEastAsia"/>
          <w:bCs/>
          <w:iCs/>
          <w:color w:val="000000" w:themeColor="text1"/>
        </w:rPr>
        <w:t xml:space="preserve">then </w:t>
      </w:r>
      <w:r w:rsidR="0088495D">
        <w:rPr>
          <w:rFonts w:eastAsiaTheme="minorEastAsia"/>
          <w:bCs/>
          <w:iCs/>
          <w:color w:val="000000" w:themeColor="text1"/>
        </w:rPr>
        <w:t>allows</w:t>
      </w:r>
      <w:r w:rsidR="004A6315">
        <w:rPr>
          <w:rFonts w:eastAsiaTheme="minorEastAsia"/>
          <w:bCs/>
          <w:iCs/>
          <w:color w:val="000000" w:themeColor="text1"/>
        </w:rPr>
        <w:t xml:space="preserve"> </w:t>
      </w:r>
      <m:oMath>
        <m:r>
          <w:rPr>
            <w:rFonts w:ascii="Cambria Math" w:eastAsiaTheme="minorEastAsia" w:hAnsi="Cambria Math"/>
            <w:color w:val="000000" w:themeColor="text1"/>
          </w:rPr>
          <m:t>E</m:t>
        </m:r>
      </m:oMath>
      <w:r w:rsidR="001F52D4">
        <w:rPr>
          <w:rFonts w:eastAsiaTheme="minorEastAsia"/>
          <w:bCs/>
          <w:iCs/>
          <w:color w:val="000000" w:themeColor="text1"/>
        </w:rPr>
        <w:t xml:space="preserve"> </w:t>
      </w:r>
      <w:r w:rsidR="009D6D10">
        <w:rPr>
          <w:rFonts w:eastAsiaTheme="minorEastAsia"/>
          <w:bCs/>
          <w:iCs/>
          <w:color w:val="000000" w:themeColor="text1"/>
        </w:rPr>
        <w:t xml:space="preserve">weights </w:t>
      </w:r>
      <w:r w:rsidR="0088495D">
        <w:rPr>
          <w:rFonts w:eastAsiaTheme="minorEastAsia"/>
          <w:bCs/>
          <w:iCs/>
          <w:color w:val="000000" w:themeColor="text1"/>
        </w:rPr>
        <w:t>to</w:t>
      </w:r>
      <w:r w:rsidR="009D6D10">
        <w:rPr>
          <w:rFonts w:eastAsiaTheme="minorEastAsia"/>
          <w:bCs/>
          <w:iCs/>
          <w:color w:val="000000" w:themeColor="text1"/>
        </w:rPr>
        <w:t xml:space="preserve"> be added </w:t>
      </w:r>
      <w:r w:rsidR="008F23DD">
        <w:rPr>
          <w:rFonts w:eastAsiaTheme="minorEastAsia"/>
          <w:bCs/>
          <w:iCs/>
          <w:color w:val="000000" w:themeColor="text1"/>
        </w:rPr>
        <w:t xml:space="preserve">to transporters </w:t>
      </w:r>
      <w:r w:rsidR="004A6315">
        <w:rPr>
          <w:rFonts w:eastAsiaTheme="minorEastAsia"/>
          <w:bCs/>
          <w:iCs/>
          <w:color w:val="000000" w:themeColor="text1"/>
        </w:rPr>
        <w:t>without affecting phenotype predictions.</w:t>
      </w:r>
      <w:r w:rsidR="00262C4B">
        <w:rPr>
          <w:rFonts w:eastAsiaTheme="minorEastAsia"/>
          <w:bCs/>
          <w:iCs/>
          <w:color w:val="000000" w:themeColor="text1"/>
        </w:rPr>
        <w:t xml:space="preserve"> </w:t>
      </w:r>
      <w:r w:rsidR="00552472">
        <w:rPr>
          <w:rFonts w:eastAsiaTheme="minorEastAsia"/>
          <w:bCs/>
          <w:iCs/>
          <w:color w:val="000000" w:themeColor="text1"/>
        </w:rPr>
        <w:t xml:space="preserve"> </w:t>
      </w:r>
      <w:r w:rsidR="00CC384D">
        <w:rPr>
          <w:rFonts w:eastAsiaTheme="minorEastAsia"/>
          <w:bCs/>
          <w:iCs/>
          <w:color w:val="000000" w:themeColor="text1"/>
        </w:rPr>
        <w:t xml:space="preserve">Thus, regularization of </w:t>
      </w:r>
      <m:oMath>
        <m:r>
          <w:rPr>
            <w:rFonts w:ascii="Cambria Math" w:eastAsiaTheme="minorEastAsia" w:hAnsi="Cambria Math"/>
            <w:color w:val="000000" w:themeColor="text1"/>
          </w:rPr>
          <m:t>A</m:t>
        </m:r>
      </m:oMath>
      <w:r w:rsidR="00CC384D">
        <w:rPr>
          <w:rFonts w:eastAsiaTheme="minorEastAsia"/>
          <w:bCs/>
          <w:iCs/>
          <w:color w:val="000000" w:themeColor="text1"/>
        </w:rPr>
        <w:t xml:space="preserve"> indirectly enforces sparsity in the </w:t>
      </w:r>
      <m:oMath>
        <m:r>
          <w:rPr>
            <w:rFonts w:ascii="Cambria Math" w:eastAsiaTheme="minorEastAsia" w:hAnsi="Cambria Math"/>
            <w:color w:val="000000" w:themeColor="text1"/>
          </w:rPr>
          <m:t>E</m:t>
        </m:r>
      </m:oMath>
      <w:r w:rsidR="00CC384D">
        <w:rPr>
          <w:rFonts w:eastAsiaTheme="minorEastAsia"/>
          <w:bCs/>
          <w:iCs/>
          <w:color w:val="000000" w:themeColor="text1"/>
        </w:rPr>
        <w:t xml:space="preserve"> parameters, as each </w:t>
      </w:r>
      <m:oMath>
        <m:r>
          <w:rPr>
            <w:rFonts w:ascii="Cambria Math" w:eastAsiaTheme="minorEastAsia" w:hAnsi="Cambria Math"/>
            <w:color w:val="000000" w:themeColor="text1"/>
          </w:rPr>
          <m:t>E</m:t>
        </m:r>
      </m:oMath>
      <w:r w:rsidR="00CC384D">
        <w:rPr>
          <w:rFonts w:eastAsiaTheme="minorEastAsia"/>
          <w:bCs/>
          <w:iCs/>
          <w:color w:val="000000" w:themeColor="text1"/>
        </w:rPr>
        <w:t xml:space="preserve"> </w:t>
      </w:r>
      <w:r w:rsidR="00D90287">
        <w:rPr>
          <w:rFonts w:eastAsiaTheme="minorEastAsia"/>
          <w:bCs/>
          <w:iCs/>
          <w:color w:val="000000" w:themeColor="text1"/>
        </w:rPr>
        <w:t>directly impacts resistance predictions</w:t>
      </w:r>
      <w:r w:rsidR="00CC384D">
        <w:rPr>
          <w:rFonts w:eastAsiaTheme="minorEastAsia"/>
          <w:bCs/>
          <w:iCs/>
          <w:color w:val="000000" w:themeColor="text1"/>
        </w:rPr>
        <w:t xml:space="preserve"> </w:t>
      </w:r>
      <w:r w:rsidR="00286DEE">
        <w:rPr>
          <w:rFonts w:eastAsiaTheme="minorEastAsia"/>
          <w:bCs/>
          <w:iCs/>
          <w:color w:val="000000" w:themeColor="text1"/>
        </w:rPr>
        <w:t>when</w:t>
      </w:r>
      <w:r w:rsidR="00CC384D">
        <w:rPr>
          <w:rFonts w:eastAsiaTheme="minorEastAsia"/>
          <w:bCs/>
          <w:iCs/>
          <w:color w:val="000000" w:themeColor="text1"/>
        </w:rPr>
        <w:t xml:space="preserve"> </w:t>
      </w:r>
      <m:oMath>
        <m:r>
          <w:rPr>
            <w:rFonts w:ascii="Cambria Math" w:eastAsiaTheme="minorEastAsia" w:hAnsi="Cambria Math"/>
            <w:color w:val="000000" w:themeColor="text1"/>
          </w:rPr>
          <m:t>A</m:t>
        </m:r>
      </m:oMath>
      <w:r w:rsidR="00CC384D">
        <w:rPr>
          <w:rFonts w:eastAsiaTheme="minorEastAsia"/>
          <w:bCs/>
          <w:iCs/>
          <w:color w:val="000000" w:themeColor="text1"/>
        </w:rPr>
        <w:t xml:space="preserve"> is not close to </w:t>
      </w:r>
      <m:oMath>
        <m:r>
          <w:rPr>
            <w:rFonts w:ascii="Cambria Math" w:eastAsiaTheme="minorEastAsia" w:hAnsi="Cambria Math"/>
            <w:color w:val="000000" w:themeColor="text1"/>
          </w:rPr>
          <m:t>0</m:t>
        </m:r>
      </m:oMath>
      <w:r w:rsidR="00CC384D">
        <w:rPr>
          <w:rFonts w:eastAsiaTheme="minorEastAsia"/>
          <w:bCs/>
          <w:iCs/>
          <w:color w:val="000000" w:themeColor="text1"/>
        </w:rPr>
        <w:t xml:space="preserve">.  While more </w:t>
      </w:r>
      <w:r w:rsidR="005E7C44">
        <w:rPr>
          <w:rFonts w:eastAsiaTheme="minorEastAsia"/>
          <w:bCs/>
          <w:iCs/>
          <w:color w:val="000000" w:themeColor="text1"/>
        </w:rPr>
        <w:t>complex</w:t>
      </w:r>
      <w:r w:rsidR="00D90287">
        <w:rPr>
          <w:rFonts w:eastAsiaTheme="minorEastAsia"/>
          <w:bCs/>
          <w:iCs/>
          <w:color w:val="000000" w:themeColor="text1"/>
        </w:rPr>
        <w:t xml:space="preserve"> regularization</w:t>
      </w:r>
      <w:r w:rsidR="00CC384D">
        <w:rPr>
          <w:rFonts w:eastAsiaTheme="minorEastAsia"/>
          <w:bCs/>
          <w:iCs/>
          <w:color w:val="000000" w:themeColor="text1"/>
        </w:rPr>
        <w:t xml:space="preserve"> schemes </w:t>
      </w:r>
      <w:r w:rsidR="005731D0">
        <w:rPr>
          <w:rFonts w:eastAsiaTheme="minorEastAsia"/>
          <w:bCs/>
          <w:iCs/>
          <w:color w:val="000000" w:themeColor="text1"/>
        </w:rPr>
        <w:t>can</w:t>
      </w:r>
      <w:r w:rsidR="00172B5D">
        <w:rPr>
          <w:rFonts w:eastAsiaTheme="minorEastAsia"/>
          <w:bCs/>
          <w:iCs/>
          <w:color w:val="000000" w:themeColor="text1"/>
        </w:rPr>
        <w:t xml:space="preserve"> potentially</w:t>
      </w:r>
      <w:r w:rsidR="005731D0">
        <w:rPr>
          <w:rFonts w:eastAsiaTheme="minorEastAsia"/>
          <w:bCs/>
          <w:iCs/>
          <w:color w:val="000000" w:themeColor="text1"/>
        </w:rPr>
        <w:t xml:space="preserve"> impose</w:t>
      </w:r>
      <w:r w:rsidR="00415727">
        <w:rPr>
          <w:rFonts w:eastAsiaTheme="minorEastAsia"/>
          <w:bCs/>
          <w:iCs/>
          <w:color w:val="000000" w:themeColor="text1"/>
        </w:rPr>
        <w:t xml:space="preserve"> </w:t>
      </w:r>
      <w:r w:rsidR="00C32CBD">
        <w:rPr>
          <w:rFonts w:eastAsiaTheme="minorEastAsia"/>
          <w:bCs/>
          <w:iCs/>
          <w:color w:val="000000" w:themeColor="text1"/>
        </w:rPr>
        <w:t xml:space="preserve">three separate regularization weights for the </w:t>
      </w:r>
      <m:oMath>
        <m:r>
          <w:rPr>
            <w:rFonts w:ascii="Cambria Math" w:eastAsiaTheme="minorEastAsia" w:hAnsi="Cambria Math"/>
            <w:color w:val="000000" w:themeColor="text1"/>
          </w:rPr>
          <m:t>I</m:t>
        </m:r>
      </m:oMath>
      <w:r w:rsidR="00415727">
        <w:rPr>
          <w:rFonts w:eastAsiaTheme="minorEastAsia"/>
          <w:bCs/>
          <w:iCs/>
          <w:color w:val="000000" w:themeColor="text1"/>
        </w:rPr>
        <w:t xml:space="preserve"> terms, the bias on</w:t>
      </w:r>
      <w:r w:rsidR="00C32CBD">
        <w:rPr>
          <w:rFonts w:eastAsiaTheme="minorEastAsia"/>
          <w:bCs/>
          <w:iCs/>
          <w:color w:val="000000" w:themeColor="text1"/>
        </w:rPr>
        <w:t xml:space="preserve"> </w:t>
      </w:r>
      <m:oMath>
        <m:r>
          <w:rPr>
            <w:rFonts w:ascii="Cambria Math" w:eastAsiaTheme="minorEastAsia" w:hAnsi="Cambria Math"/>
            <w:color w:val="000000" w:themeColor="text1"/>
          </w:rPr>
          <m:t>A</m:t>
        </m:r>
      </m:oMath>
      <w:r w:rsidR="00C32CBD">
        <w:rPr>
          <w:rFonts w:eastAsiaTheme="minorEastAsia"/>
          <w:bCs/>
          <w:iCs/>
          <w:color w:val="000000" w:themeColor="text1"/>
        </w:rPr>
        <w:t xml:space="preserve">, and the </w:t>
      </w:r>
      <m:oMath>
        <m:r>
          <w:rPr>
            <w:rFonts w:ascii="Cambria Math" w:eastAsiaTheme="minorEastAsia" w:hAnsi="Cambria Math"/>
            <w:color w:val="000000" w:themeColor="text1"/>
          </w:rPr>
          <m:t>E</m:t>
        </m:r>
      </m:oMath>
      <w:r w:rsidR="00C32CBD">
        <w:rPr>
          <w:rFonts w:eastAsiaTheme="minorEastAsia"/>
          <w:bCs/>
          <w:iCs/>
          <w:color w:val="000000" w:themeColor="text1"/>
        </w:rPr>
        <w:t xml:space="preserve"> terms, here we </w:t>
      </w:r>
      <w:r w:rsidR="005B0C00">
        <w:rPr>
          <w:rFonts w:eastAsiaTheme="minorEastAsia"/>
          <w:bCs/>
          <w:iCs/>
          <w:color w:val="000000" w:themeColor="text1"/>
        </w:rPr>
        <w:t>found that using</w:t>
      </w:r>
      <w:r w:rsidR="00C32CBD">
        <w:rPr>
          <w:rFonts w:eastAsiaTheme="minorEastAsia"/>
          <w:bCs/>
          <w:iCs/>
          <w:color w:val="000000" w:themeColor="text1"/>
        </w:rPr>
        <w:t xml:space="preserve"> a single weight for regularizing</w:t>
      </w:r>
      <w:r w:rsidR="009B3070">
        <w:rPr>
          <w:rFonts w:eastAsiaTheme="minorEastAsia"/>
          <w:bCs/>
          <w:iCs/>
          <w:color w:val="000000" w:themeColor="text1"/>
        </w:rPr>
        <w:t xml:space="preserve"> both</w:t>
      </w:r>
      <w:r w:rsidR="00C32CBD">
        <w:rPr>
          <w:rFonts w:eastAsiaTheme="minorEastAsia"/>
          <w:bCs/>
          <w:iCs/>
          <w:color w:val="000000" w:themeColor="text1"/>
        </w:rPr>
        <w:t xml:space="preserve"> </w:t>
      </w:r>
      <m:oMath>
        <m:r>
          <w:rPr>
            <w:rFonts w:ascii="Cambria Math" w:eastAsiaTheme="minorEastAsia" w:hAnsi="Cambria Math"/>
            <w:color w:val="000000" w:themeColor="text1"/>
          </w:rPr>
          <m:t>I</m:t>
        </m:r>
      </m:oMath>
      <w:r w:rsidR="00BC0A60">
        <w:rPr>
          <w:rFonts w:eastAsiaTheme="minorEastAsia"/>
          <w:bCs/>
          <w:iCs/>
          <w:color w:val="000000" w:themeColor="text1"/>
        </w:rPr>
        <w:t xml:space="preserve"> and</w:t>
      </w:r>
      <w:r w:rsidR="00C32CBD">
        <w:rPr>
          <w:rFonts w:eastAsiaTheme="minorEastAsia"/>
          <w:bCs/>
          <w:iCs/>
          <w:color w:val="000000" w:themeColor="text1"/>
        </w:rPr>
        <w:t xml:space="preserve"> </w:t>
      </w:r>
      <w:r w:rsidR="009B3070">
        <w:rPr>
          <w:rFonts w:eastAsiaTheme="minorEastAsia"/>
          <w:bCs/>
          <w:iCs/>
          <w:color w:val="000000" w:themeColor="text1"/>
        </w:rPr>
        <w:t xml:space="preserve">the </w:t>
      </w:r>
      <w:r w:rsidR="00C32CBD">
        <w:rPr>
          <w:rFonts w:eastAsiaTheme="minorEastAsia"/>
          <w:bCs/>
          <w:iCs/>
          <w:color w:val="000000" w:themeColor="text1"/>
        </w:rPr>
        <w:t>bias</w:t>
      </w:r>
      <w:r w:rsidR="009B3070">
        <w:rPr>
          <w:rFonts w:eastAsiaTheme="minorEastAsia"/>
          <w:bCs/>
          <w:iCs/>
          <w:color w:val="000000" w:themeColor="text1"/>
        </w:rPr>
        <w:t xml:space="preserve"> for </w:t>
      </w:r>
      <m:oMath>
        <m:r>
          <w:rPr>
            <w:rFonts w:ascii="Cambria Math" w:eastAsiaTheme="minorEastAsia" w:hAnsi="Cambria Math"/>
            <w:color w:val="000000" w:themeColor="text1"/>
          </w:rPr>
          <m:t>A</m:t>
        </m:r>
      </m:oMath>
      <w:r w:rsidR="005B0C00">
        <w:rPr>
          <w:rFonts w:eastAsiaTheme="minorEastAsia"/>
          <w:bCs/>
          <w:iCs/>
          <w:color w:val="000000" w:themeColor="text1"/>
        </w:rPr>
        <w:t xml:space="preserve"> without any further regularization to the </w:t>
      </w:r>
      <m:oMath>
        <m:r>
          <w:rPr>
            <w:rFonts w:ascii="Cambria Math" w:eastAsiaTheme="minorEastAsia" w:hAnsi="Cambria Math"/>
            <w:color w:val="000000" w:themeColor="text1"/>
          </w:rPr>
          <m:t>E</m:t>
        </m:r>
      </m:oMath>
      <w:r w:rsidR="005B0C00">
        <w:rPr>
          <w:rFonts w:eastAsiaTheme="minorEastAsia"/>
          <w:bCs/>
          <w:iCs/>
          <w:color w:val="000000" w:themeColor="text1"/>
        </w:rPr>
        <w:t xml:space="preserve"> terms was sufficient for learning a sparse predictive model.</w:t>
      </w:r>
    </w:p>
    <w:p w14:paraId="47B9BE6E" w14:textId="49B0F85B" w:rsidR="005B0C00" w:rsidRDefault="005B0C00" w:rsidP="00C95A0C">
      <w:pPr>
        <w:jc w:val="both"/>
        <w:rPr>
          <w:rFonts w:eastAsiaTheme="minorEastAsia"/>
          <w:bCs/>
          <w:iCs/>
          <w:color w:val="000000" w:themeColor="text1"/>
        </w:rPr>
      </w:pPr>
    </w:p>
    <w:p w14:paraId="657744EF" w14:textId="40600203" w:rsidR="00010A34" w:rsidRDefault="005B0C00" w:rsidP="005B0C00">
      <w:pPr>
        <w:jc w:val="both"/>
        <w:rPr>
          <w:rFonts w:eastAsiaTheme="minorEastAsia"/>
          <w:bCs/>
          <w:iCs/>
          <w:color w:val="000000" w:themeColor="text1"/>
        </w:rPr>
      </w:pPr>
      <w:r>
        <w:rPr>
          <w:rFonts w:eastAsiaTheme="minorEastAsia"/>
          <w:bCs/>
          <w:iCs/>
          <w:color w:val="000000" w:themeColor="text1"/>
        </w:rPr>
        <w:t>Th</w:t>
      </w:r>
      <w:r w:rsidR="00063634">
        <w:rPr>
          <w:rFonts w:eastAsiaTheme="minorEastAsia"/>
          <w:bCs/>
          <w:iCs/>
          <w:color w:val="000000" w:themeColor="text1"/>
        </w:rPr>
        <w:t>e neural network</w:t>
      </w:r>
      <w:r>
        <w:rPr>
          <w:rFonts w:eastAsiaTheme="minorEastAsia"/>
          <w:bCs/>
          <w:iCs/>
          <w:color w:val="000000" w:themeColor="text1"/>
        </w:rPr>
        <w:t xml:space="preserve"> model was compiled with the mean-squared error (‘mse’) loss function, using the adam optimizer with a learning rate of 0.</w:t>
      </w:r>
      <w:r w:rsidR="00290DE7">
        <w:rPr>
          <w:rFonts w:eastAsiaTheme="minorEastAsia"/>
          <w:bCs/>
          <w:iCs/>
          <w:color w:val="000000" w:themeColor="text1"/>
        </w:rPr>
        <w:t>05</w:t>
      </w:r>
      <w:r w:rsidR="00800C0F">
        <w:rPr>
          <w:rFonts w:eastAsiaTheme="minorEastAsia"/>
          <w:bCs/>
          <w:iCs/>
          <w:color w:val="000000" w:themeColor="text1"/>
        </w:rPr>
        <w:t>.  Training was performed</w:t>
      </w:r>
      <w:r w:rsidR="00BC1C98">
        <w:rPr>
          <w:rFonts w:eastAsiaTheme="minorEastAsia"/>
          <w:bCs/>
          <w:iCs/>
          <w:color w:val="000000" w:themeColor="text1"/>
        </w:rPr>
        <w:t xml:space="preserve"> for 1</w:t>
      </w:r>
      <w:r w:rsidR="00644E63">
        <w:rPr>
          <w:rFonts w:eastAsiaTheme="minorEastAsia"/>
          <w:bCs/>
          <w:iCs/>
          <w:color w:val="000000" w:themeColor="text1"/>
        </w:rPr>
        <w:t>0</w:t>
      </w:r>
      <w:r w:rsidR="00BC1C98">
        <w:rPr>
          <w:rFonts w:eastAsiaTheme="minorEastAsia"/>
          <w:bCs/>
          <w:iCs/>
          <w:color w:val="000000" w:themeColor="text1"/>
        </w:rPr>
        <w:t xml:space="preserve">,000 epochs, using a batch size of </w:t>
      </w:r>
      <w:r w:rsidR="00FF57C5">
        <w:rPr>
          <w:rFonts w:eastAsiaTheme="minorEastAsia"/>
          <w:bCs/>
          <w:iCs/>
          <w:color w:val="000000" w:themeColor="text1"/>
        </w:rPr>
        <w:t>30% (</w:t>
      </w:r>
      <w:commentRangeStart w:id="57"/>
      <w:r w:rsidR="00FF57C5">
        <w:rPr>
          <w:rFonts w:eastAsiaTheme="minorEastAsia"/>
          <w:bCs/>
          <w:iCs/>
          <w:color w:val="000000" w:themeColor="text1"/>
        </w:rPr>
        <w:t>N = )</w:t>
      </w:r>
      <w:commentRangeEnd w:id="57"/>
      <w:r w:rsidR="00FF57C5">
        <w:rPr>
          <w:rStyle w:val="CommentReference"/>
          <w:rFonts w:asciiTheme="minorHAnsi" w:hAnsiTheme="minorHAnsi" w:cstheme="minorBidi"/>
        </w:rPr>
        <w:commentReference w:id="57"/>
      </w:r>
      <w:r w:rsidR="00FF57C5">
        <w:rPr>
          <w:rFonts w:eastAsiaTheme="minorEastAsia"/>
          <w:bCs/>
          <w:iCs/>
          <w:color w:val="000000" w:themeColor="text1"/>
        </w:rPr>
        <w:t xml:space="preserve">, </w:t>
      </w:r>
      <w:r w:rsidR="00BC1C98">
        <w:rPr>
          <w:rFonts w:eastAsiaTheme="minorEastAsia"/>
          <w:bCs/>
          <w:iCs/>
          <w:color w:val="000000" w:themeColor="text1"/>
        </w:rPr>
        <w:t xml:space="preserve"> and</w:t>
      </w:r>
      <w:r w:rsidR="00FF57C5">
        <w:rPr>
          <w:rFonts w:eastAsiaTheme="minorEastAsia"/>
          <w:bCs/>
          <w:iCs/>
          <w:color w:val="000000" w:themeColor="text1"/>
        </w:rPr>
        <w:t xml:space="preserve"> a </w:t>
      </w:r>
      <w:r w:rsidR="00BC1C98">
        <w:rPr>
          <w:rFonts w:eastAsiaTheme="minorEastAsia"/>
          <w:bCs/>
          <w:iCs/>
          <w:color w:val="000000" w:themeColor="text1"/>
        </w:rPr>
        <w:t xml:space="preserve"> 10% split between training and validation (validation_split = 0.1).  </w:t>
      </w:r>
      <w:r w:rsidR="00D656C5">
        <w:rPr>
          <w:rFonts w:eastAsiaTheme="minorEastAsia"/>
          <w:bCs/>
          <w:iCs/>
          <w:color w:val="000000" w:themeColor="text1"/>
        </w:rPr>
        <w:t>M</w:t>
      </w:r>
      <w:r w:rsidR="004B5BBB">
        <w:rPr>
          <w:rFonts w:eastAsiaTheme="minorEastAsia"/>
          <w:bCs/>
          <w:iCs/>
          <w:color w:val="000000" w:themeColor="text1"/>
        </w:rPr>
        <w:t xml:space="preserve">odel </w:t>
      </w:r>
      <w:r w:rsidR="00D656C5">
        <w:rPr>
          <w:rFonts w:eastAsiaTheme="minorEastAsia"/>
          <w:bCs/>
          <w:iCs/>
          <w:color w:val="000000" w:themeColor="text1"/>
        </w:rPr>
        <w:t>initialization</w:t>
      </w:r>
      <w:r w:rsidR="004B5BBB">
        <w:rPr>
          <w:rFonts w:eastAsiaTheme="minorEastAsia"/>
          <w:bCs/>
          <w:iCs/>
          <w:color w:val="000000" w:themeColor="text1"/>
        </w:rPr>
        <w:t xml:space="preserve"> and training was repeated 10 times, and the weights to the final model were set to the mean weight</w:t>
      </w:r>
      <w:r w:rsidR="003D450B">
        <w:rPr>
          <w:rFonts w:eastAsiaTheme="minorEastAsia"/>
          <w:bCs/>
          <w:iCs/>
          <w:color w:val="000000" w:themeColor="text1"/>
        </w:rPr>
        <w:t>s</w:t>
      </w:r>
      <w:r w:rsidR="004B5BBB">
        <w:rPr>
          <w:rFonts w:eastAsiaTheme="minorEastAsia"/>
          <w:bCs/>
          <w:iCs/>
          <w:color w:val="000000" w:themeColor="text1"/>
        </w:rPr>
        <w:t xml:space="preserve"> </w:t>
      </w:r>
      <w:r w:rsidR="003D450B">
        <w:rPr>
          <w:rFonts w:eastAsiaTheme="minorEastAsia"/>
          <w:bCs/>
          <w:iCs/>
          <w:color w:val="000000" w:themeColor="text1"/>
        </w:rPr>
        <w:t>learned from these 10 iterations.</w:t>
      </w:r>
      <w:r w:rsidR="00F25B8D">
        <w:rPr>
          <w:rFonts w:eastAsiaTheme="minorEastAsia"/>
          <w:bCs/>
          <w:iCs/>
          <w:color w:val="000000" w:themeColor="text1"/>
        </w:rPr>
        <w:t xml:space="preserve">  In addition, standard deviation was calculated between these 10 iterations, and </w:t>
      </w:r>
      <w:r w:rsidR="00A7145A">
        <w:rPr>
          <w:rFonts w:eastAsiaTheme="minorEastAsia"/>
          <w:bCs/>
          <w:iCs/>
          <w:color w:val="000000" w:themeColor="text1"/>
        </w:rPr>
        <w:t>an absolute Z score was computed for each parameter:</w:t>
      </w:r>
    </w:p>
    <w:p w14:paraId="69031A33" w14:textId="371106EC" w:rsidR="00A7145A" w:rsidRDefault="00A7145A" w:rsidP="005B0C00">
      <w:pPr>
        <w:jc w:val="both"/>
        <w:rPr>
          <w:rFonts w:eastAsiaTheme="minorEastAsia"/>
          <w:bCs/>
          <w:iCs/>
          <w:color w:val="000000" w:themeColor="text1"/>
        </w:rPr>
      </w:pPr>
    </w:p>
    <w:p w14:paraId="234350E5" w14:textId="0E2B58E8" w:rsidR="00A7145A" w:rsidRDefault="00960F7E" w:rsidP="00A7145A">
      <w:pPr>
        <w:jc w:val="center"/>
        <w:rPr>
          <w:rFonts w:eastAsiaTheme="minorEastAsia"/>
          <w:bCs/>
          <w:iCs/>
          <w:color w:val="000000" w:themeColor="text1"/>
        </w:rPr>
      </w:pPr>
      <m:oMathPara>
        <m:oMath>
          <m:d>
            <m:dPr>
              <m:begChr m:val="|"/>
              <m:endChr m:val="|"/>
              <m:ctrlPr>
                <w:rPr>
                  <w:rFonts w:ascii="Cambria Math" w:eastAsiaTheme="minorEastAsia" w:hAnsi="Cambria Math"/>
                  <w:bCs/>
                  <w:i/>
                  <w:iCs/>
                  <w:color w:val="000000" w:themeColor="text1"/>
                </w:rPr>
              </m:ctrlPr>
            </m:dPr>
            <m:e>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Z</m:t>
                  </m:r>
                </m:e>
                <m:sub>
                  <m:r>
                    <w:rPr>
                      <w:rFonts w:ascii="Cambria Math" w:eastAsiaTheme="minorEastAsia" w:hAnsi="Cambria Math"/>
                      <w:color w:val="000000" w:themeColor="text1"/>
                    </w:rPr>
                    <m:t>param</m:t>
                  </m:r>
                </m:sub>
              </m:sSub>
            </m:e>
          </m:d>
          <m:r>
            <w:rPr>
              <w:rFonts w:ascii="Cambria Math" w:eastAsiaTheme="minorEastAsia" w:hAnsi="Cambria Math"/>
              <w:color w:val="000000" w:themeColor="text1"/>
            </w:rPr>
            <m:t>=</m:t>
          </m:r>
          <m:f>
            <m:fPr>
              <m:ctrlPr>
                <w:rPr>
                  <w:rFonts w:ascii="Cambria Math" w:eastAsiaTheme="minorEastAsia" w:hAnsi="Cambria Math"/>
                  <w:bCs/>
                  <w:i/>
                  <w:iCs/>
                  <w:color w:val="000000" w:themeColor="text1"/>
                </w:rPr>
              </m:ctrlPr>
            </m:fPr>
            <m:num>
              <m:r>
                <w:rPr>
                  <w:rFonts w:ascii="Cambria Math" w:eastAsiaTheme="minorEastAsia" w:hAnsi="Cambria Math"/>
                  <w:color w:val="000000" w:themeColor="text1"/>
                </w:rPr>
                <m:t>|</m:t>
              </m:r>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μ</m:t>
                  </m:r>
                </m:e>
                <m:sub>
                  <m:r>
                    <w:rPr>
                      <w:rFonts w:ascii="Cambria Math" w:eastAsiaTheme="minorEastAsia" w:hAnsi="Cambria Math"/>
                      <w:color w:val="000000" w:themeColor="text1"/>
                    </w:rPr>
                    <m:t>param</m:t>
                  </m:r>
                </m:sub>
              </m:sSub>
              <m:r>
                <w:rPr>
                  <w:rFonts w:ascii="Cambria Math" w:eastAsiaTheme="minorEastAsia" w:hAnsi="Cambria Math"/>
                  <w:color w:val="000000" w:themeColor="text1"/>
                </w:rPr>
                <m:t>|</m:t>
              </m:r>
            </m:num>
            <m:den>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σ</m:t>
                  </m:r>
                </m:e>
                <m:sub>
                  <m:r>
                    <w:rPr>
                      <w:rFonts w:ascii="Cambria Math" w:eastAsiaTheme="minorEastAsia" w:hAnsi="Cambria Math"/>
                      <w:color w:val="000000" w:themeColor="text1"/>
                    </w:rPr>
                    <m:t>param</m:t>
                  </m:r>
                </m:sub>
              </m:sSub>
            </m:den>
          </m:f>
        </m:oMath>
      </m:oMathPara>
    </w:p>
    <w:p w14:paraId="607E872D" w14:textId="02DBEC80" w:rsidR="00D656C5" w:rsidRDefault="00B70DC1" w:rsidP="005B0C00">
      <w:pPr>
        <w:jc w:val="both"/>
        <w:rPr>
          <w:rFonts w:eastAsiaTheme="minorEastAsia"/>
          <w:bCs/>
          <w:iCs/>
          <w:color w:val="000000" w:themeColor="text1"/>
        </w:rPr>
      </w:pPr>
      <w:r>
        <w:rPr>
          <w:rFonts w:eastAsiaTheme="minorEastAsia"/>
          <w:bCs/>
          <w:iCs/>
          <w:color w:val="000000" w:themeColor="text1"/>
        </w:rPr>
        <w:t xml:space="preserve">Given the </w:t>
      </w:r>
      <w:r w:rsidR="00E1225A">
        <w:rPr>
          <w:rFonts w:eastAsiaTheme="minorEastAsia"/>
          <w:bCs/>
          <w:iCs/>
          <w:color w:val="000000" w:themeColor="text1"/>
        </w:rPr>
        <w:t xml:space="preserve">non-deterministic </w:t>
      </w:r>
      <w:r>
        <w:rPr>
          <w:rFonts w:eastAsiaTheme="minorEastAsia"/>
          <w:bCs/>
          <w:iCs/>
          <w:color w:val="000000" w:themeColor="text1"/>
        </w:rPr>
        <w:t xml:space="preserve">nature of the algorithm, we wanted to ensure that non-zero parameters are not a result of stochastic </w:t>
      </w:r>
      <w:r w:rsidR="00C2577E">
        <w:rPr>
          <w:rFonts w:eastAsiaTheme="minorEastAsia"/>
          <w:bCs/>
          <w:iCs/>
          <w:color w:val="000000" w:themeColor="text1"/>
        </w:rPr>
        <w:t>noise</w:t>
      </w:r>
      <w:r>
        <w:rPr>
          <w:rFonts w:eastAsiaTheme="minorEastAsia"/>
          <w:bCs/>
          <w:iCs/>
          <w:color w:val="000000" w:themeColor="text1"/>
        </w:rPr>
        <w:t xml:space="preserve">, and therefore </w:t>
      </w:r>
      <w:r w:rsidR="008F7639">
        <w:rPr>
          <w:rFonts w:eastAsiaTheme="minorEastAsia"/>
          <w:bCs/>
          <w:iCs/>
          <w:color w:val="000000" w:themeColor="text1"/>
        </w:rPr>
        <w:t xml:space="preserve">non-zero weights with </w:t>
      </w:r>
      <m:oMath>
        <m:d>
          <m:dPr>
            <m:begChr m:val="|"/>
            <m:endChr m:val="|"/>
            <m:ctrlPr>
              <w:rPr>
                <w:rFonts w:ascii="Cambria Math" w:eastAsiaTheme="minorEastAsia" w:hAnsi="Cambria Math"/>
                <w:bCs/>
                <w:i/>
                <w:iCs/>
                <w:color w:val="000000" w:themeColor="text1"/>
              </w:rPr>
            </m:ctrlPr>
          </m:dPr>
          <m:e>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Z</m:t>
                </m:r>
              </m:e>
              <m:sub>
                <m:r>
                  <w:rPr>
                    <w:rFonts w:ascii="Cambria Math" w:eastAsiaTheme="minorEastAsia" w:hAnsi="Cambria Math"/>
                    <w:color w:val="000000" w:themeColor="text1"/>
                  </w:rPr>
                  <m:t>param</m:t>
                </m:r>
              </m:sub>
            </m:sSub>
          </m:e>
        </m:d>
      </m:oMath>
      <w:r w:rsidR="008F7639">
        <w:rPr>
          <w:rFonts w:eastAsiaTheme="minorEastAsia"/>
          <w:bCs/>
          <w:iCs/>
          <w:color w:val="000000" w:themeColor="text1"/>
        </w:rPr>
        <w:t xml:space="preserve"> &lt; 4 were set to 0.</w:t>
      </w:r>
    </w:p>
    <w:p w14:paraId="4EFE180E" w14:textId="77777777" w:rsidR="00A7145A" w:rsidRDefault="00A7145A" w:rsidP="00D6761C">
      <w:pPr>
        <w:rPr>
          <w:bCs/>
          <w:iCs/>
          <w:color w:val="000000" w:themeColor="text1"/>
        </w:rPr>
      </w:pPr>
    </w:p>
    <w:p w14:paraId="6903B413" w14:textId="2ED04CE7" w:rsidR="00D6761C" w:rsidRPr="00605818" w:rsidRDefault="00D6761C" w:rsidP="008D2C0D">
      <w:pPr>
        <w:jc w:val="both"/>
        <w:rPr>
          <w:rFonts w:eastAsiaTheme="minorEastAsia"/>
          <w:bCs/>
          <w:iCs/>
          <w:color w:val="000000" w:themeColor="text1"/>
        </w:rPr>
      </w:pPr>
      <w:r>
        <w:rPr>
          <w:bCs/>
          <w:iCs/>
          <w:color w:val="000000" w:themeColor="text1"/>
        </w:rPr>
        <w:t>We searched for an appropriate regula</w:t>
      </w:r>
      <w:r w:rsidR="0017020F">
        <w:rPr>
          <w:bCs/>
          <w:iCs/>
          <w:color w:val="000000" w:themeColor="text1"/>
        </w:rPr>
        <w:t>rization rate by performing the above training and averaging</w:t>
      </w:r>
      <w:r>
        <w:rPr>
          <w:bCs/>
          <w:iCs/>
          <w:color w:val="000000" w:themeColor="text1"/>
        </w:rPr>
        <w:t xml:space="preserve"> procedure using a range of rates from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-6</m:t>
            </m:r>
          </m:sup>
        </m:sSup>
      </m:oMath>
      <w:r>
        <w:rPr>
          <w:bCs/>
          <w:iCs/>
          <w:color w:val="000000" w:themeColor="text1"/>
        </w:rPr>
        <w:t xml:space="preserve"> to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-1</m:t>
            </m:r>
          </m:sup>
        </m:sSup>
      </m:oMath>
      <w:r w:rsidR="00E1225A">
        <w:rPr>
          <w:bCs/>
          <w:iCs/>
          <w:color w:val="000000" w:themeColor="text1"/>
        </w:rPr>
        <w:t>.  We first searched 1</w:t>
      </w:r>
      <w:r w:rsidR="003C5D7A">
        <w:rPr>
          <w:bCs/>
          <w:iCs/>
          <w:color w:val="000000" w:themeColor="text1"/>
        </w:rPr>
        <w:t>3</w:t>
      </w:r>
      <w:r w:rsidR="00E1225A">
        <w:rPr>
          <w:bCs/>
          <w:iCs/>
          <w:color w:val="000000" w:themeColor="text1"/>
        </w:rPr>
        <w:t xml:space="preserve"> intervals between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-6</m:t>
            </m:r>
          </m:sup>
        </m:sSup>
      </m:oMath>
      <w:r w:rsidR="00E1225A">
        <w:rPr>
          <w:bCs/>
          <w:iCs/>
          <w:color w:val="000000" w:themeColor="text1"/>
        </w:rPr>
        <w:t xml:space="preserve"> to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0</m:t>
            </m:r>
          </m:sup>
        </m:sSup>
      </m:oMath>
      <w:r w:rsidR="00D239A7">
        <w:rPr>
          <w:rFonts w:eastAsiaTheme="minorEastAsia"/>
          <w:bCs/>
          <w:iCs/>
          <w:color w:val="000000" w:themeColor="text1"/>
        </w:rPr>
        <w:t xml:space="preserve"> (</w:t>
      </w:r>
      <w:r w:rsidR="004452EF">
        <w:rPr>
          <w:rFonts w:eastAsiaTheme="minorEastAsia"/>
          <w:bCs/>
          <w:iCs/>
          <w:color w:val="000000" w:themeColor="text1"/>
        </w:rPr>
        <w:t xml:space="preserve">Figure </w:t>
      </w:r>
      <w:r w:rsidR="00D239A7">
        <w:rPr>
          <w:rFonts w:eastAsiaTheme="minorEastAsia"/>
          <w:bCs/>
          <w:iCs/>
          <w:color w:val="000000" w:themeColor="text1"/>
        </w:rPr>
        <w:t>S8A</w:t>
      </w:r>
      <w:r w:rsidR="00B96A70">
        <w:rPr>
          <w:rFonts w:eastAsiaTheme="minorEastAsia"/>
          <w:bCs/>
          <w:iCs/>
          <w:color w:val="000000" w:themeColor="text1"/>
        </w:rPr>
        <w:t>-B</w:t>
      </w:r>
      <w:r w:rsidR="00D239A7">
        <w:rPr>
          <w:rFonts w:eastAsiaTheme="minorEastAsia"/>
          <w:bCs/>
          <w:iCs/>
          <w:color w:val="000000" w:themeColor="text1"/>
        </w:rPr>
        <w:t xml:space="preserve">).  </w:t>
      </w:r>
      <w:r w:rsidR="00B96A70">
        <w:rPr>
          <w:rFonts w:eastAsiaTheme="minorEastAsia"/>
          <w:bCs/>
          <w:iCs/>
          <w:color w:val="000000" w:themeColor="text1"/>
        </w:rPr>
        <w:t xml:space="preserve">After observing high mean-squared error </w:t>
      </w:r>
      <w:r w:rsidR="00605818">
        <w:rPr>
          <w:rFonts w:eastAsiaTheme="minorEastAsia"/>
          <w:bCs/>
          <w:iCs/>
          <w:color w:val="000000" w:themeColor="text1"/>
        </w:rPr>
        <w:t xml:space="preserve">(MSE) </w:t>
      </w:r>
      <w:r w:rsidR="00B96A70">
        <w:rPr>
          <w:rFonts w:eastAsiaTheme="minorEastAsia"/>
          <w:bCs/>
          <w:iCs/>
          <w:color w:val="000000" w:themeColor="text1"/>
        </w:rPr>
        <w:t xml:space="preserve">and a lack of reproducible parameters at regularization rates below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-4.5</m:t>
            </m:r>
          </m:sup>
        </m:sSup>
      </m:oMath>
      <w:r w:rsidR="00605818">
        <w:rPr>
          <w:rFonts w:eastAsiaTheme="minorEastAsia"/>
          <w:bCs/>
          <w:iCs/>
          <w:color w:val="000000" w:themeColor="text1"/>
        </w:rPr>
        <w:t xml:space="preserve"> </w:t>
      </w:r>
      <w:r w:rsidR="00E439CA">
        <w:rPr>
          <w:rFonts w:eastAsiaTheme="minorEastAsia"/>
          <w:bCs/>
          <w:iCs/>
          <w:color w:val="000000" w:themeColor="text1"/>
        </w:rPr>
        <w:t>(</w:t>
      </w:r>
      <w:r w:rsidR="004452EF">
        <w:rPr>
          <w:rFonts w:eastAsiaTheme="minorEastAsia"/>
          <w:bCs/>
          <w:iCs/>
          <w:color w:val="000000" w:themeColor="text1"/>
        </w:rPr>
        <w:t xml:space="preserve">Figure </w:t>
      </w:r>
      <w:r w:rsidR="00E439CA">
        <w:rPr>
          <w:rFonts w:eastAsiaTheme="minorEastAsia"/>
          <w:bCs/>
          <w:iCs/>
          <w:color w:val="000000" w:themeColor="text1"/>
        </w:rPr>
        <w:t xml:space="preserve">S8B) </w:t>
      </w:r>
      <w:r w:rsidR="00605818">
        <w:rPr>
          <w:rFonts w:eastAsiaTheme="minorEastAsia"/>
          <w:bCs/>
          <w:iCs/>
          <w:color w:val="000000" w:themeColor="text1"/>
        </w:rPr>
        <w:t xml:space="preserve">and a smaller ‘jump’ in MSE around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-3</m:t>
            </m:r>
          </m:sup>
        </m:sSup>
      </m:oMath>
      <w:r w:rsidR="00E439CA">
        <w:rPr>
          <w:rFonts w:eastAsiaTheme="minorEastAsia"/>
          <w:bCs/>
          <w:iCs/>
          <w:color w:val="000000" w:themeColor="text1"/>
        </w:rPr>
        <w:t xml:space="preserve"> (</w:t>
      </w:r>
      <w:r w:rsidR="004452EF">
        <w:rPr>
          <w:rFonts w:eastAsiaTheme="minorEastAsia"/>
          <w:bCs/>
          <w:iCs/>
          <w:color w:val="000000" w:themeColor="text1"/>
        </w:rPr>
        <w:t xml:space="preserve">Figure </w:t>
      </w:r>
      <w:r w:rsidR="00E439CA">
        <w:rPr>
          <w:rFonts w:eastAsiaTheme="minorEastAsia"/>
          <w:bCs/>
          <w:iCs/>
          <w:color w:val="000000" w:themeColor="text1"/>
        </w:rPr>
        <w:t>S8 A)</w:t>
      </w:r>
      <w:r w:rsidR="00605818">
        <w:rPr>
          <w:rFonts w:eastAsiaTheme="minorEastAsia"/>
          <w:bCs/>
          <w:iCs/>
          <w:color w:val="000000" w:themeColor="text1"/>
        </w:rPr>
        <w:t xml:space="preserve">, </w:t>
      </w:r>
      <w:r w:rsidR="00267237">
        <w:rPr>
          <w:bCs/>
          <w:iCs/>
          <w:color w:val="000000" w:themeColor="text1"/>
        </w:rPr>
        <w:t>we searched</w:t>
      </w:r>
      <w:r w:rsidR="00267237" w:rsidRPr="00114E62">
        <w:rPr>
          <w:bCs/>
          <w:iCs/>
          <w:color w:val="000000" w:themeColor="text1"/>
        </w:rPr>
        <w:t xml:space="preserve"> </w:t>
      </w:r>
      <w:r w:rsidR="00E1225A">
        <w:rPr>
          <w:rFonts w:eastAsiaTheme="minorEastAsia"/>
          <w:bCs/>
          <w:iCs/>
          <w:color w:val="000000" w:themeColor="text1"/>
        </w:rPr>
        <w:t xml:space="preserve">another 11 intervals between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-4</m:t>
            </m:r>
          </m:sup>
        </m:sSup>
      </m:oMath>
      <w:r w:rsidR="00E1225A">
        <w:rPr>
          <w:bCs/>
          <w:iCs/>
          <w:color w:val="000000" w:themeColor="text1"/>
        </w:rPr>
        <w:t xml:space="preserve"> to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-3</m:t>
            </m:r>
          </m:sup>
        </m:sSup>
      </m:oMath>
      <w:r w:rsidR="00401041">
        <w:rPr>
          <w:rFonts w:eastAsiaTheme="minorEastAsia"/>
          <w:bCs/>
          <w:iCs/>
          <w:color w:val="000000" w:themeColor="text1"/>
        </w:rPr>
        <w:t xml:space="preserve"> (</w:t>
      </w:r>
      <w:r w:rsidR="004452EF">
        <w:rPr>
          <w:rFonts w:eastAsiaTheme="minorEastAsia"/>
          <w:bCs/>
          <w:iCs/>
          <w:color w:val="000000" w:themeColor="text1"/>
        </w:rPr>
        <w:t xml:space="preserve">Figure </w:t>
      </w:r>
      <w:r w:rsidR="00401041">
        <w:rPr>
          <w:rFonts w:eastAsiaTheme="minorEastAsia"/>
          <w:bCs/>
          <w:iCs/>
          <w:color w:val="000000" w:themeColor="text1"/>
        </w:rPr>
        <w:t>S8 A-B)</w:t>
      </w:r>
      <w:r w:rsidR="00267237">
        <w:rPr>
          <w:rFonts w:eastAsiaTheme="minorEastAsia"/>
          <w:bCs/>
          <w:iCs/>
          <w:color w:val="000000" w:themeColor="text1"/>
        </w:rPr>
        <w:t>.</w:t>
      </w:r>
      <w:r w:rsidR="00267237">
        <w:rPr>
          <w:bCs/>
          <w:iCs/>
          <w:color w:val="000000" w:themeColor="text1"/>
        </w:rPr>
        <w:t xml:space="preserve"> </w:t>
      </w:r>
      <w:r>
        <w:rPr>
          <w:bCs/>
          <w:iCs/>
          <w:color w:val="000000" w:themeColor="text1"/>
        </w:rPr>
        <w:t>We</w:t>
      </w:r>
      <w:r w:rsidR="00274E9F">
        <w:rPr>
          <w:bCs/>
          <w:iCs/>
          <w:color w:val="000000" w:themeColor="text1"/>
        </w:rPr>
        <w:t xml:space="preserve"> then</w:t>
      </w:r>
      <w:r>
        <w:rPr>
          <w:bCs/>
          <w:iCs/>
          <w:color w:val="000000" w:themeColor="text1"/>
        </w:rPr>
        <w:t xml:space="preserve"> </w:t>
      </w:r>
      <w:r w:rsidR="002F5F44">
        <w:rPr>
          <w:bCs/>
          <w:iCs/>
          <w:color w:val="000000" w:themeColor="text1"/>
        </w:rPr>
        <w:t>chose a</w:t>
      </w:r>
      <w:r w:rsidR="00DA1E21">
        <w:rPr>
          <w:bCs/>
          <w:iCs/>
          <w:color w:val="000000" w:themeColor="text1"/>
        </w:rPr>
        <w:t xml:space="preserve"> regularization </w:t>
      </w:r>
      <w:r w:rsidR="002F5F44">
        <w:rPr>
          <w:bCs/>
          <w:iCs/>
          <w:color w:val="000000" w:themeColor="text1"/>
        </w:rPr>
        <w:t xml:space="preserve">rate of </w:t>
      </w:r>
      <m:oMath>
        <m:r>
          <w:rPr>
            <w:rFonts w:ascii="Cambria Math" w:hAnsi="Cambria Math"/>
            <w:color w:val="000000" w:themeColor="text1"/>
          </w:rPr>
          <m:t>5×</m:t>
        </m:r>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-4</m:t>
            </m:r>
          </m:sup>
        </m:sSup>
      </m:oMath>
      <w:r w:rsidR="002F5F44">
        <w:rPr>
          <w:bCs/>
          <w:iCs/>
          <w:color w:val="000000" w:themeColor="text1"/>
        </w:rPr>
        <w:t xml:space="preserve">, as </w:t>
      </w:r>
      <w:r w:rsidR="00267237">
        <w:rPr>
          <w:bCs/>
          <w:iCs/>
          <w:color w:val="000000" w:themeColor="text1"/>
        </w:rPr>
        <w:t xml:space="preserve">any </w:t>
      </w:r>
      <w:r w:rsidR="002F5F44">
        <w:rPr>
          <w:bCs/>
          <w:iCs/>
          <w:color w:val="000000" w:themeColor="text1"/>
        </w:rPr>
        <w:t>rate</w:t>
      </w:r>
      <w:r>
        <w:rPr>
          <w:bCs/>
          <w:iCs/>
          <w:color w:val="000000" w:themeColor="text1"/>
        </w:rPr>
        <w:t xml:space="preserve"> higher than this </w:t>
      </w:r>
      <w:r w:rsidR="00FF6E5A">
        <w:rPr>
          <w:bCs/>
          <w:iCs/>
          <w:color w:val="000000" w:themeColor="text1"/>
        </w:rPr>
        <w:t>result</w:t>
      </w:r>
      <w:r w:rsidR="00605818">
        <w:rPr>
          <w:bCs/>
          <w:iCs/>
          <w:color w:val="000000" w:themeColor="text1"/>
        </w:rPr>
        <w:t>ed</w:t>
      </w:r>
      <w:r w:rsidR="00FF6E5A">
        <w:rPr>
          <w:bCs/>
          <w:iCs/>
          <w:color w:val="000000" w:themeColor="text1"/>
        </w:rPr>
        <w:t xml:space="preserve"> in </w:t>
      </w:r>
      <w:r w:rsidR="00274E9F">
        <w:rPr>
          <w:bCs/>
          <w:iCs/>
          <w:color w:val="000000" w:themeColor="text1"/>
        </w:rPr>
        <w:t>a</w:t>
      </w:r>
      <w:r w:rsidR="00605818">
        <w:rPr>
          <w:bCs/>
          <w:iCs/>
          <w:color w:val="000000" w:themeColor="text1"/>
        </w:rPr>
        <w:t xml:space="preserve"> jump</w:t>
      </w:r>
      <w:r w:rsidR="00042541">
        <w:rPr>
          <w:bCs/>
          <w:iCs/>
          <w:color w:val="000000" w:themeColor="text1"/>
        </w:rPr>
        <w:t xml:space="preserve"> in mean-squared error</w:t>
      </w:r>
      <w:r>
        <w:rPr>
          <w:bCs/>
          <w:iCs/>
          <w:color w:val="000000" w:themeColor="text1"/>
        </w:rPr>
        <w:t xml:space="preserve"> in </w:t>
      </w:r>
      <w:r w:rsidR="008D2C0D">
        <w:rPr>
          <w:bCs/>
          <w:iCs/>
          <w:color w:val="000000" w:themeColor="text1"/>
        </w:rPr>
        <w:t xml:space="preserve">both </w:t>
      </w:r>
      <w:r>
        <w:rPr>
          <w:bCs/>
          <w:iCs/>
          <w:color w:val="000000" w:themeColor="text1"/>
        </w:rPr>
        <w:t>the MAT</w:t>
      </w:r>
      <w:r w:rsidRPr="00D6761C">
        <w:rPr>
          <w:b/>
          <w:bCs/>
          <w:iCs/>
          <w:color w:val="000000" w:themeColor="text1"/>
        </w:rPr>
        <w:t>a</w:t>
      </w:r>
      <w:r>
        <w:rPr>
          <w:bCs/>
          <w:iCs/>
          <w:color w:val="000000" w:themeColor="text1"/>
        </w:rPr>
        <w:t xml:space="preserve"> and MAT</w:t>
      </w:r>
      <w:r w:rsidRPr="00D6761C">
        <w:rPr>
          <w:b/>
          <w:bCs/>
          <w:iCs/>
          <w:color w:val="000000" w:themeColor="text1"/>
          <w:lang w:val="el-GR"/>
        </w:rPr>
        <w:t>α</w:t>
      </w:r>
      <w:r>
        <w:rPr>
          <w:bCs/>
          <w:iCs/>
          <w:color w:val="000000" w:themeColor="text1"/>
        </w:rPr>
        <w:t xml:space="preserve"> pools</w:t>
      </w:r>
      <w:r w:rsidRPr="00D6761C">
        <w:rPr>
          <w:bCs/>
          <w:iCs/>
          <w:color w:val="000000" w:themeColor="text1"/>
        </w:rPr>
        <w:t xml:space="preserve"> </w:t>
      </w:r>
      <w:r>
        <w:rPr>
          <w:bCs/>
          <w:iCs/>
          <w:color w:val="000000" w:themeColor="text1"/>
        </w:rPr>
        <w:t>(</w:t>
      </w:r>
      <w:r w:rsidR="004452EF">
        <w:rPr>
          <w:bCs/>
          <w:iCs/>
          <w:color w:val="000000" w:themeColor="text1"/>
        </w:rPr>
        <w:t xml:space="preserve">Figure </w:t>
      </w:r>
      <w:r>
        <w:rPr>
          <w:bCs/>
          <w:iCs/>
          <w:color w:val="000000" w:themeColor="text1"/>
        </w:rPr>
        <w:t>S</w:t>
      </w:r>
      <w:r w:rsidR="002751FD">
        <w:rPr>
          <w:bCs/>
          <w:iCs/>
          <w:color w:val="000000" w:themeColor="text1"/>
        </w:rPr>
        <w:t>8</w:t>
      </w:r>
      <w:r w:rsidR="00C84DCC">
        <w:rPr>
          <w:bCs/>
          <w:iCs/>
          <w:color w:val="000000" w:themeColor="text1"/>
        </w:rPr>
        <w:t>B</w:t>
      </w:r>
      <w:r>
        <w:rPr>
          <w:bCs/>
          <w:iCs/>
          <w:color w:val="000000" w:themeColor="text1"/>
        </w:rPr>
        <w:t>)</w:t>
      </w:r>
      <w:r w:rsidR="00874260">
        <w:rPr>
          <w:bCs/>
          <w:iCs/>
          <w:color w:val="000000" w:themeColor="text1"/>
        </w:rPr>
        <w:t>, while</w:t>
      </w:r>
      <w:r w:rsidR="002F5F44">
        <w:rPr>
          <w:bCs/>
          <w:iCs/>
          <w:color w:val="000000" w:themeColor="text1"/>
        </w:rPr>
        <w:t xml:space="preserve"> </w:t>
      </w:r>
      <w:r w:rsidR="00874260">
        <w:rPr>
          <w:bCs/>
          <w:iCs/>
          <w:color w:val="000000" w:themeColor="text1"/>
        </w:rPr>
        <w:t>lower</w:t>
      </w:r>
      <w:r w:rsidR="008D2C0D">
        <w:rPr>
          <w:bCs/>
          <w:iCs/>
          <w:color w:val="000000" w:themeColor="text1"/>
        </w:rPr>
        <w:t xml:space="preserve">ing this rate did not have a clear </w:t>
      </w:r>
      <w:r w:rsidR="0098037A">
        <w:rPr>
          <w:bCs/>
          <w:iCs/>
          <w:color w:val="000000" w:themeColor="text1"/>
        </w:rPr>
        <w:t xml:space="preserve">impact on </w:t>
      </w:r>
      <w:r w:rsidR="008D2C0D">
        <w:rPr>
          <w:bCs/>
          <w:iCs/>
          <w:color w:val="000000" w:themeColor="text1"/>
        </w:rPr>
        <w:t xml:space="preserve">mean-squared error but </w:t>
      </w:r>
      <w:r w:rsidR="00874260">
        <w:rPr>
          <w:bCs/>
          <w:iCs/>
          <w:color w:val="000000" w:themeColor="text1"/>
        </w:rPr>
        <w:t>increased the number of non-zero parameters (</w:t>
      </w:r>
      <w:r w:rsidR="004452EF">
        <w:rPr>
          <w:bCs/>
          <w:iCs/>
          <w:color w:val="000000" w:themeColor="text1"/>
        </w:rPr>
        <w:t xml:space="preserve">Figure </w:t>
      </w:r>
      <w:r w:rsidR="002751FD">
        <w:rPr>
          <w:bCs/>
          <w:iCs/>
          <w:color w:val="000000" w:themeColor="text1"/>
        </w:rPr>
        <w:t>S8A</w:t>
      </w:r>
      <w:r w:rsidR="00874260">
        <w:rPr>
          <w:bCs/>
          <w:iCs/>
          <w:color w:val="000000" w:themeColor="text1"/>
        </w:rPr>
        <w:t>)</w:t>
      </w:r>
      <w:r>
        <w:rPr>
          <w:bCs/>
          <w:iCs/>
          <w:color w:val="000000" w:themeColor="text1"/>
        </w:rPr>
        <w:t xml:space="preserve">.  </w:t>
      </w:r>
    </w:p>
    <w:p w14:paraId="109CC379" w14:textId="77777777" w:rsidR="00D6761C" w:rsidRPr="00D6761C" w:rsidRDefault="00D6761C" w:rsidP="005B0C00">
      <w:pPr>
        <w:jc w:val="both"/>
        <w:rPr>
          <w:rFonts w:eastAsiaTheme="minorEastAsia"/>
          <w:bCs/>
          <w:iCs/>
          <w:color w:val="000000" w:themeColor="text1"/>
        </w:rPr>
      </w:pPr>
    </w:p>
    <w:p w14:paraId="7114AD00" w14:textId="29BB3B99" w:rsidR="00D656C5" w:rsidRDefault="00D656C5" w:rsidP="005B0C00">
      <w:pPr>
        <w:jc w:val="both"/>
        <w:rPr>
          <w:rFonts w:eastAsiaTheme="minorEastAsia"/>
          <w:bCs/>
          <w:iCs/>
          <w:color w:val="000000" w:themeColor="text1"/>
        </w:rPr>
      </w:pPr>
      <w:r>
        <w:rPr>
          <w:rFonts w:eastAsiaTheme="minorEastAsia"/>
          <w:bCs/>
          <w:iCs/>
          <w:color w:val="000000" w:themeColor="text1"/>
        </w:rPr>
        <w:t>After</w:t>
      </w:r>
      <w:r w:rsidR="00C33B9F">
        <w:rPr>
          <w:rFonts w:eastAsiaTheme="minorEastAsia"/>
          <w:bCs/>
          <w:iCs/>
          <w:color w:val="000000" w:themeColor="text1"/>
        </w:rPr>
        <w:t xml:space="preserve"> using</w:t>
      </w:r>
      <w:r w:rsidR="00313F62">
        <w:rPr>
          <w:rFonts w:eastAsiaTheme="minorEastAsia"/>
          <w:bCs/>
          <w:iCs/>
          <w:color w:val="000000" w:themeColor="text1"/>
        </w:rPr>
        <w:t xml:space="preserve"> the</w:t>
      </w:r>
      <w:r>
        <w:rPr>
          <w:rFonts w:eastAsiaTheme="minorEastAsia"/>
          <w:bCs/>
          <w:iCs/>
          <w:color w:val="000000" w:themeColor="text1"/>
        </w:rPr>
        <w:t xml:space="preserve"> training</w:t>
      </w:r>
      <w:r w:rsidR="001E7158">
        <w:rPr>
          <w:rFonts w:eastAsiaTheme="minorEastAsia"/>
          <w:bCs/>
          <w:iCs/>
          <w:color w:val="000000" w:themeColor="text1"/>
        </w:rPr>
        <w:t xml:space="preserve"> </w:t>
      </w:r>
      <w:r w:rsidR="00313F62">
        <w:rPr>
          <w:rFonts w:eastAsiaTheme="minorEastAsia"/>
          <w:bCs/>
          <w:iCs/>
          <w:color w:val="000000" w:themeColor="text1"/>
        </w:rPr>
        <w:t xml:space="preserve">and averaging procedure </w:t>
      </w:r>
      <w:r w:rsidR="001E7158">
        <w:rPr>
          <w:rFonts w:eastAsiaTheme="minorEastAsia"/>
          <w:bCs/>
          <w:iCs/>
          <w:color w:val="000000" w:themeColor="text1"/>
        </w:rPr>
        <w:t>to learn model weights</w:t>
      </w:r>
      <w:r w:rsidR="00F23585">
        <w:rPr>
          <w:rFonts w:eastAsiaTheme="minorEastAsia"/>
          <w:bCs/>
          <w:iCs/>
          <w:color w:val="000000" w:themeColor="text1"/>
        </w:rPr>
        <w:t>, we</w:t>
      </w:r>
      <w:r w:rsidR="00CB33BC">
        <w:rPr>
          <w:rFonts w:eastAsiaTheme="minorEastAsia"/>
          <w:bCs/>
          <w:iCs/>
          <w:color w:val="000000" w:themeColor="text1"/>
        </w:rPr>
        <w:t xml:space="preserve"> tested</w:t>
      </w:r>
      <w:r w:rsidR="00F23585">
        <w:rPr>
          <w:rFonts w:eastAsiaTheme="minorEastAsia"/>
          <w:bCs/>
          <w:iCs/>
          <w:color w:val="000000" w:themeColor="text1"/>
        </w:rPr>
        <w:t xml:space="preserve"> </w:t>
      </w:r>
      <w:r>
        <w:rPr>
          <w:rFonts w:eastAsiaTheme="minorEastAsia"/>
          <w:bCs/>
          <w:iCs/>
          <w:color w:val="000000" w:themeColor="text1"/>
        </w:rPr>
        <w:t xml:space="preserve">each </w:t>
      </w:r>
      <w:r w:rsidR="008373A6">
        <w:rPr>
          <w:rFonts w:eastAsiaTheme="minorEastAsia"/>
          <w:bCs/>
          <w:iCs/>
          <w:color w:val="000000" w:themeColor="text1"/>
        </w:rPr>
        <w:t xml:space="preserve">non-zero </w:t>
      </w:r>
      <w:r>
        <w:rPr>
          <w:rFonts w:eastAsiaTheme="minorEastAsia"/>
          <w:bCs/>
          <w:iCs/>
          <w:color w:val="000000" w:themeColor="text1"/>
        </w:rPr>
        <w:t xml:space="preserve">weight for predictive support.  </w:t>
      </w:r>
      <w:r w:rsidR="00500B9E">
        <w:rPr>
          <w:rFonts w:eastAsiaTheme="minorEastAsia"/>
          <w:bCs/>
          <w:iCs/>
          <w:color w:val="000000" w:themeColor="text1"/>
        </w:rPr>
        <w:t xml:space="preserve">First, we compute the </w:t>
      </w:r>
      <w:r w:rsidR="009C1424">
        <w:rPr>
          <w:rFonts w:eastAsiaTheme="minorEastAsia"/>
          <w:bCs/>
          <w:iCs/>
          <w:color w:val="000000" w:themeColor="text1"/>
        </w:rPr>
        <w:t xml:space="preserve">vector of </w:t>
      </w:r>
      <w:r w:rsidR="00500B9E">
        <w:rPr>
          <w:rFonts w:eastAsiaTheme="minorEastAsia"/>
          <w:bCs/>
          <w:iCs/>
          <w:color w:val="000000" w:themeColor="text1"/>
        </w:rPr>
        <w:t>squared residuals in the initial learned model</w:t>
      </w:r>
      <w:r w:rsidR="00E64E27">
        <w:rPr>
          <w:rFonts w:eastAsiaTheme="minorEastAsia"/>
          <w:bCs/>
          <w:iCs/>
          <w:color w:val="000000" w:themeColor="text1"/>
        </w:rPr>
        <w:t xml:space="preserve"> </w:t>
      </w:r>
      <w:r w:rsidR="003C139B">
        <w:rPr>
          <w:rFonts w:eastAsiaTheme="minorEastAsia"/>
          <w:bCs/>
          <w:iCs/>
          <w:color w:val="000000" w:themeColor="text1"/>
        </w:rPr>
        <w:t xml:space="preserve">over </w:t>
      </w:r>
      <m:oMath>
        <m:r>
          <w:rPr>
            <w:rFonts w:ascii="Cambria Math" w:eastAsiaTheme="minorEastAsia" w:hAnsi="Cambria Math"/>
            <w:color w:val="000000" w:themeColor="text1"/>
          </w:rPr>
          <m:t>i</m:t>
        </m:r>
      </m:oMath>
      <w:r w:rsidR="003C139B">
        <w:rPr>
          <w:rFonts w:eastAsiaTheme="minorEastAsia"/>
          <w:bCs/>
          <w:iCs/>
          <w:color w:val="000000" w:themeColor="text1"/>
        </w:rPr>
        <w:t xml:space="preserve"> strains and </w:t>
      </w:r>
      <m:oMath>
        <m:r>
          <w:rPr>
            <w:rFonts w:ascii="Cambria Math" w:eastAsiaTheme="minorEastAsia" w:hAnsi="Cambria Math"/>
            <w:color w:val="000000" w:themeColor="text1"/>
          </w:rPr>
          <m:t>j</m:t>
        </m:r>
      </m:oMath>
      <w:r w:rsidR="003C139B">
        <w:rPr>
          <w:rFonts w:eastAsiaTheme="minorEastAsia"/>
          <w:bCs/>
          <w:iCs/>
          <w:color w:val="000000" w:themeColor="text1"/>
        </w:rPr>
        <w:t xml:space="preserve"> drugs, </w:t>
      </w:r>
      <w:r w:rsidR="00E64E27">
        <w:rPr>
          <w:rFonts w:eastAsiaTheme="minorEastAsia"/>
          <w:bCs/>
          <w:iCs/>
          <w:color w:val="000000" w:themeColor="text1"/>
        </w:rPr>
        <w:t>given the set of</w:t>
      </w:r>
      <m:oMath>
        <m:r>
          <w:rPr>
            <w:rFonts w:ascii="Cambria Math" w:eastAsiaTheme="minorEastAsia" w:hAnsi="Cambria Math"/>
            <w:color w:val="000000" w:themeColor="text1"/>
          </w:rPr>
          <m:t xml:space="preserve"> k</m:t>
        </m:r>
      </m:oMath>
      <w:r w:rsidR="00E64E27">
        <w:rPr>
          <w:rFonts w:eastAsiaTheme="minorEastAsia"/>
          <w:bCs/>
          <w:iCs/>
          <w:color w:val="000000" w:themeColor="text1"/>
        </w:rPr>
        <w:t xml:space="preserve"> initial </w:t>
      </w:r>
      <w:r w:rsidR="009C1424">
        <w:rPr>
          <w:rFonts w:eastAsiaTheme="minorEastAsia"/>
          <w:bCs/>
          <w:iCs/>
          <w:color w:val="000000" w:themeColor="text1"/>
        </w:rPr>
        <w:t>non-</w:t>
      </w:r>
      <w:r w:rsidR="008402E5">
        <w:rPr>
          <w:rFonts w:eastAsiaTheme="minorEastAsia"/>
          <w:bCs/>
          <w:iCs/>
          <w:color w:val="000000" w:themeColor="text1"/>
        </w:rPr>
        <w:t xml:space="preserve">zero </w:t>
      </w:r>
      <w:r w:rsidR="00E64E27">
        <w:rPr>
          <w:rFonts w:eastAsiaTheme="minorEastAsia"/>
          <w:bCs/>
          <w:iCs/>
          <w:color w:val="000000" w:themeColor="text1"/>
        </w:rPr>
        <w:t xml:space="preserve">weights </w:t>
      </w:r>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W</m:t>
            </m:r>
          </m:e>
          <m:sub>
            <m:r>
              <w:rPr>
                <w:rFonts w:ascii="Cambria Math" w:eastAsiaTheme="minorEastAsia" w:hAnsi="Cambria Math"/>
                <w:color w:val="000000" w:themeColor="text1"/>
              </w:rPr>
              <m:t>{1-k}</m:t>
            </m:r>
          </m:sub>
        </m:sSub>
      </m:oMath>
      <w:r w:rsidR="00500B9E">
        <w:rPr>
          <w:rFonts w:eastAsiaTheme="minorEastAsia"/>
          <w:bCs/>
          <w:iCs/>
          <w:color w:val="000000" w:themeColor="text1"/>
        </w:rPr>
        <w:t xml:space="preserve">: </w:t>
      </w:r>
    </w:p>
    <w:p w14:paraId="2D8841EC" w14:textId="77777777" w:rsidR="00500B9E" w:rsidRDefault="00500B9E" w:rsidP="005B0C00">
      <w:pPr>
        <w:jc w:val="both"/>
        <w:rPr>
          <w:rFonts w:eastAsiaTheme="minorEastAsia"/>
          <w:bCs/>
          <w:iCs/>
          <w:color w:val="000000" w:themeColor="text1"/>
        </w:rPr>
      </w:pPr>
    </w:p>
    <w:p w14:paraId="5F55D03A" w14:textId="40CE81B5" w:rsidR="00500B9E" w:rsidRPr="009C1424" w:rsidRDefault="00960F7E" w:rsidP="005B0C00">
      <w:pPr>
        <w:jc w:val="both"/>
        <w:rPr>
          <w:rFonts w:eastAsiaTheme="minorEastAsia"/>
          <w:bCs/>
          <w:i/>
          <w:iCs/>
          <w:color w:val="000000" w:themeColor="text1"/>
        </w:rPr>
      </w:pPr>
      <m:oMathPara>
        <m:oMath>
          <m:sSup>
            <m:sSupPr>
              <m:ctrlPr>
                <w:rPr>
                  <w:rFonts w:ascii="Cambria Math" w:eastAsiaTheme="minorEastAsia" w:hAnsi="Cambria Math"/>
                  <w:bCs/>
                  <w:i/>
                  <w:iCs/>
                  <w:color w:val="000000" w:themeColor="text1"/>
                </w:rPr>
              </m:ctrlPr>
            </m:sSupPr>
            <m:e>
              <m:d>
                <m:dPr>
                  <m:ctrlPr>
                    <w:rPr>
                      <w:rFonts w:ascii="Cambria Math" w:eastAsiaTheme="minorEastAsia" w:hAnsi="Cambria Math"/>
                      <w:bCs/>
                      <w:i/>
                      <w:iCs/>
                      <w:color w:val="000000" w:themeColor="text1"/>
                    </w:rPr>
                  </m:ctrlPr>
                </m:dPr>
                <m:e>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ε</m:t>
                      </m:r>
                    </m:e>
                    <m:sub>
                      <m:r>
                        <w:rPr>
                          <w:rFonts w:ascii="Cambria Math" w:eastAsiaTheme="minorEastAsia" w:hAnsi="Cambria Math"/>
                          <w:color w:val="000000" w:themeColor="text1"/>
                        </w:rPr>
                        <m:t>initial</m:t>
                      </m:r>
                    </m:sub>
                  </m:sSub>
                </m:e>
              </m:d>
            </m:e>
            <m:sup>
              <m:r>
                <w:rPr>
                  <w:rFonts w:ascii="Cambria Math" w:eastAsiaTheme="minorEastAsia" w:hAnsi="Cambria Math"/>
                  <w:color w:val="000000" w:themeColor="text1"/>
                </w:rPr>
                <m:t>2</m:t>
              </m:r>
            </m:sup>
          </m:sSup>
          <m:r>
            <w:rPr>
              <w:rFonts w:ascii="Cambria Math" w:eastAsiaTheme="minorEastAsia" w:hAnsi="Cambria Math"/>
              <w:color w:val="000000" w:themeColor="text1"/>
            </w:rPr>
            <m:t>=</m:t>
          </m:r>
          <m:sSup>
            <m:sSupPr>
              <m:ctrlPr>
                <w:rPr>
                  <w:rFonts w:ascii="Cambria Math" w:eastAsiaTheme="minorEastAsia" w:hAnsi="Cambria Math"/>
                  <w:bCs/>
                  <w:i/>
                  <w:iCs/>
                  <w:color w:val="000000" w:themeColor="text1"/>
                </w:rPr>
              </m:ctrlPr>
            </m:sSupPr>
            <m:e>
              <m:d>
                <m:dPr>
                  <m:ctrlPr>
                    <w:rPr>
                      <w:rFonts w:ascii="Cambria Math" w:eastAsiaTheme="minorEastAsia" w:hAnsi="Cambria Math"/>
                      <w:bCs/>
                      <w:i/>
                      <w:iCs/>
                      <w:color w:val="000000" w:themeColor="text1"/>
                    </w:rPr>
                  </m:ctrlPr>
                </m:dPr>
                <m:e>
                  <m:sSub>
                    <m:sSubPr>
                      <m:ctrlPr>
                        <w:rPr>
                          <w:rFonts w:ascii="Cambria Math" w:eastAsiaTheme="minorEastAsia" w:hAnsi="Cambria Math"/>
                          <w:bCs/>
                          <w:i/>
                          <w:iCs/>
                          <w:color w:val="000000" w:themeColor="text1"/>
                        </w:rPr>
                      </m:ctrlPr>
                    </m:sSubPr>
                    <m:e>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r</m:t>
                          </m:r>
                        </m:e>
                        <m:sub>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norm</m:t>
                              </m:r>
                            </m:e>
                            <m:sub>
                              <m:r>
                                <m:rPr>
                                  <m:sty m:val="p"/>
                                </m:rPr>
                                <w:rPr>
                                  <w:rFonts w:ascii="Cambria Math" w:eastAsiaTheme="minorEastAsia" w:hAnsi="Cambria Math"/>
                                  <w:color w:val="000000" w:themeColor="text1"/>
                                </w:rPr>
                                <w:softHyphen/>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G</m:t>
                                  </m:r>
                                </m:e>
                                <m:sub>
                                  <m:d>
                                    <m:dPr>
                                      <m:begChr m:val="{"/>
                                      <m:endChr m:val="}"/>
                                      <m:ctrlPr>
                                        <w:rPr>
                                          <w:rFonts w:ascii="Cambria Math" w:eastAsiaTheme="minorEastAsia" w:hAnsi="Cambria Math"/>
                                          <w:i/>
                                          <w:color w:val="000000" w:themeColor="text1"/>
                                        </w:rPr>
                                      </m:ctrlPr>
                                    </m:dPr>
                                    <m:e>
                                      <m:r>
                                        <w:rPr>
                                          <w:rFonts w:ascii="Cambria Math" w:eastAsiaTheme="minorEastAsia" w:hAnsi="Cambria Math"/>
                                          <w:color w:val="000000" w:themeColor="text1"/>
                                        </w:rPr>
                                        <m:t>1…i</m:t>
                                      </m:r>
                                    </m:e>
                                  </m:d>
                                </m:sub>
                              </m:sSub>
                              <m:r>
                                <w:rPr>
                                  <w:rFonts w:ascii="Cambria Math" w:eastAsiaTheme="minorEastAsia" w:hAnsi="Cambria Math"/>
                                  <w:color w:val="000000" w:themeColor="text1"/>
                                </w:rPr>
                                <m:t>,</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d</m:t>
                                  </m:r>
                                </m:e>
                                <m:sub>
                                  <m:d>
                                    <m:dPr>
                                      <m:begChr m:val="{"/>
                                      <m:endChr m:val="}"/>
                                      <m:ctrlPr>
                                        <w:rPr>
                                          <w:rFonts w:ascii="Cambria Math" w:eastAsiaTheme="minorEastAsia" w:hAnsi="Cambria Math"/>
                                          <w:i/>
                                          <w:color w:val="000000" w:themeColor="text1"/>
                                        </w:rPr>
                                      </m:ctrlPr>
                                    </m:dPr>
                                    <m:e>
                                      <m:r>
                                        <w:rPr>
                                          <w:rFonts w:ascii="Cambria Math" w:eastAsiaTheme="minorEastAsia" w:hAnsi="Cambria Math"/>
                                          <w:color w:val="000000" w:themeColor="text1"/>
                                        </w:rPr>
                                        <m:t>1…j</m:t>
                                      </m:r>
                                    </m:e>
                                  </m:d>
                                </m:sub>
                              </m:sSub>
                            </m:sub>
                          </m:sSub>
                        </m:sub>
                      </m:sSub>
                      <m:r>
                        <w:rPr>
                          <w:rFonts w:ascii="Cambria Math" w:eastAsiaTheme="minorEastAsia" w:hAnsi="Cambria Math"/>
                          <w:color w:val="000000" w:themeColor="text1"/>
                        </w:rPr>
                        <m:t>-</m:t>
                      </m:r>
                      <m:acc>
                        <m:accPr>
                          <m:ctrlPr>
                            <w:rPr>
                              <w:rFonts w:ascii="Cambria Math" w:eastAsiaTheme="minorEastAsia" w:hAnsi="Cambria Math"/>
                              <w:bCs/>
                              <w:i/>
                              <w:iCs/>
                              <w:color w:val="000000" w:themeColor="text1"/>
                            </w:rPr>
                          </m:ctrlPr>
                        </m:accPr>
                        <m:e>
                          <m:r>
                            <w:rPr>
                              <w:rFonts w:ascii="Cambria Math" w:eastAsiaTheme="minorEastAsia" w:hAnsi="Cambria Math"/>
                              <w:color w:val="000000" w:themeColor="text1"/>
                            </w:rPr>
                            <m:t>r</m:t>
                          </m:r>
                        </m:e>
                      </m:acc>
                    </m:e>
                    <m:sub>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norm</m:t>
                          </m:r>
                        </m:e>
                        <m:sub>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G</m:t>
                              </m:r>
                            </m:e>
                            <m:sub>
                              <m:d>
                                <m:dPr>
                                  <m:begChr m:val="{"/>
                                  <m:endChr m:val="}"/>
                                  <m:ctrlPr>
                                    <w:rPr>
                                      <w:rFonts w:ascii="Cambria Math" w:eastAsiaTheme="minorEastAsia" w:hAnsi="Cambria Math"/>
                                      <w:i/>
                                      <w:color w:val="000000" w:themeColor="text1"/>
                                    </w:rPr>
                                  </m:ctrlPr>
                                </m:dPr>
                                <m:e>
                                  <m:r>
                                    <w:rPr>
                                      <w:rFonts w:ascii="Cambria Math" w:eastAsiaTheme="minorEastAsia" w:hAnsi="Cambria Math"/>
                                      <w:color w:val="000000" w:themeColor="text1"/>
                                    </w:rPr>
                                    <m:t>1…i</m:t>
                                  </m:r>
                                </m:e>
                              </m:d>
                            </m:sub>
                          </m:sSub>
                          <m:r>
                            <w:rPr>
                              <w:rFonts w:ascii="Cambria Math" w:eastAsiaTheme="minorEastAsia" w:hAnsi="Cambria Math"/>
                              <w:color w:val="000000" w:themeColor="text1"/>
                            </w:rPr>
                            <m:t>,</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d</m:t>
                              </m:r>
                            </m:e>
                            <m:sub>
                              <m:d>
                                <m:dPr>
                                  <m:begChr m:val="{"/>
                                  <m:endChr m:val="}"/>
                                  <m:ctrlPr>
                                    <w:rPr>
                                      <w:rFonts w:ascii="Cambria Math" w:eastAsiaTheme="minorEastAsia" w:hAnsi="Cambria Math"/>
                                      <w:i/>
                                      <w:color w:val="000000" w:themeColor="text1"/>
                                    </w:rPr>
                                  </m:ctrlPr>
                                </m:dPr>
                                <m:e>
                                  <m:r>
                                    <w:rPr>
                                      <w:rFonts w:ascii="Cambria Math" w:eastAsiaTheme="minorEastAsia" w:hAnsi="Cambria Math"/>
                                      <w:color w:val="000000" w:themeColor="text1"/>
                                    </w:rPr>
                                    <m:t>1…j</m:t>
                                  </m:r>
                                </m:e>
                              </m:d>
                            </m:sub>
                          </m:sSub>
                        </m:sub>
                      </m:sSub>
                    </m:sub>
                  </m:sSub>
                  <m:r>
                    <w:rPr>
                      <w:rFonts w:ascii="Cambria Math" w:eastAsiaTheme="minorEastAsia" w:hAnsi="Cambria Math"/>
                      <w:color w:val="000000" w:themeColor="text1"/>
                    </w:rPr>
                    <m:t>|</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 xml:space="preserve"> W</m:t>
                      </m:r>
                    </m:e>
                    <m:sub>
                      <m:d>
                        <m:dPr>
                          <m:begChr m:val="{"/>
                          <m:endChr m:val="}"/>
                          <m:ctrlPr>
                            <w:rPr>
                              <w:rFonts w:ascii="Cambria Math" w:eastAsiaTheme="minorEastAsia" w:hAnsi="Cambria Math"/>
                              <w:i/>
                              <w:color w:val="000000" w:themeColor="text1"/>
                            </w:rPr>
                          </m:ctrlPr>
                        </m:dPr>
                        <m:e>
                          <m:r>
                            <w:rPr>
                              <w:rFonts w:ascii="Cambria Math" w:eastAsiaTheme="minorEastAsia" w:hAnsi="Cambria Math"/>
                              <w:color w:val="000000" w:themeColor="text1"/>
                            </w:rPr>
                            <m:t>1…k</m:t>
                          </m:r>
                        </m:e>
                      </m:d>
                    </m:sub>
                  </m:sSub>
                </m:e>
              </m:d>
            </m:e>
            <m:sup>
              <m:r>
                <w:rPr>
                  <w:rFonts w:ascii="Cambria Math" w:eastAsiaTheme="minorEastAsia" w:hAnsi="Cambria Math"/>
                  <w:color w:val="000000" w:themeColor="text1"/>
                </w:rPr>
                <m:t>2</m:t>
              </m:r>
            </m:sup>
          </m:sSup>
        </m:oMath>
      </m:oMathPara>
    </w:p>
    <w:p w14:paraId="262B53A5" w14:textId="77777777" w:rsidR="009C1424" w:rsidRPr="00500B9E" w:rsidRDefault="009C1424" w:rsidP="005B0C00">
      <w:pPr>
        <w:jc w:val="both"/>
        <w:rPr>
          <w:rFonts w:eastAsiaTheme="minorEastAsia"/>
          <w:bCs/>
          <w:i/>
          <w:iCs/>
          <w:color w:val="000000" w:themeColor="text1"/>
        </w:rPr>
      </w:pPr>
    </w:p>
    <w:p w14:paraId="3E79B8E3" w14:textId="67833117" w:rsidR="00BC1C98" w:rsidRDefault="009C1424" w:rsidP="005B0C00">
      <w:pPr>
        <w:jc w:val="both"/>
        <w:rPr>
          <w:rFonts w:eastAsiaTheme="minorEastAsia"/>
          <w:color w:val="000000" w:themeColor="text1"/>
        </w:rPr>
      </w:pPr>
      <w:r>
        <w:rPr>
          <w:rFonts w:eastAsiaTheme="minorEastAsia"/>
          <w:bCs/>
          <w:iCs/>
          <w:color w:val="000000" w:themeColor="text1"/>
        </w:rPr>
        <w:t xml:space="preserve">Then, for each </w:t>
      </w:r>
      <m:oMath>
        <m:r>
          <w:rPr>
            <w:rFonts w:ascii="Cambria Math" w:eastAsiaTheme="minorEastAsia" w:hAnsi="Cambria Math"/>
            <w:color w:val="000000" w:themeColor="text1"/>
          </w:rPr>
          <m:t>l∈{1...k}</m:t>
        </m:r>
      </m:oMath>
      <w:r>
        <w:rPr>
          <w:rFonts w:eastAsiaTheme="minorEastAsia"/>
          <w:color w:val="000000" w:themeColor="text1"/>
        </w:rPr>
        <w:t xml:space="preserve">, we set </w:t>
      </w:r>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W</m:t>
            </m:r>
          </m:e>
          <m:sub>
            <m:r>
              <w:rPr>
                <w:rFonts w:ascii="Cambria Math" w:eastAsiaTheme="minorEastAsia" w:hAnsi="Cambria Math"/>
                <w:color w:val="000000" w:themeColor="text1"/>
              </w:rPr>
              <m:t>l</m:t>
            </m:r>
          </m:sub>
        </m:sSub>
        <m:r>
          <w:rPr>
            <w:rFonts w:ascii="Cambria Math" w:eastAsiaTheme="minorEastAsia" w:hAnsi="Cambria Math"/>
            <w:color w:val="000000" w:themeColor="text1"/>
          </w:rPr>
          <m:t>≔0</m:t>
        </m:r>
      </m:oMath>
      <w:r>
        <w:rPr>
          <w:rFonts w:eastAsiaTheme="minorEastAsia"/>
          <w:color w:val="000000" w:themeColor="text1"/>
        </w:rPr>
        <w:t>, and compute the squared residuals in the proposed reduced model:</w:t>
      </w:r>
    </w:p>
    <w:p w14:paraId="39632014" w14:textId="77777777" w:rsidR="009C1424" w:rsidRDefault="009C1424" w:rsidP="005B0C00">
      <w:pPr>
        <w:jc w:val="both"/>
        <w:rPr>
          <w:rFonts w:eastAsiaTheme="minorEastAsia"/>
          <w:color w:val="000000" w:themeColor="text1"/>
        </w:rPr>
      </w:pPr>
    </w:p>
    <w:p w14:paraId="6934B5B2" w14:textId="19C714CF" w:rsidR="009C1424" w:rsidRPr="00EB22A6" w:rsidRDefault="00960F7E" w:rsidP="005B0C00">
      <w:pPr>
        <w:jc w:val="both"/>
        <w:rPr>
          <w:rFonts w:eastAsiaTheme="minorEastAsia"/>
          <w:bCs/>
          <w:iCs/>
          <w:color w:val="000000" w:themeColor="text1"/>
        </w:rPr>
      </w:pPr>
      <m:oMathPara>
        <m:oMath>
          <m:sSup>
            <m:sSupPr>
              <m:ctrlPr>
                <w:rPr>
                  <w:rFonts w:ascii="Cambria Math" w:eastAsiaTheme="minorEastAsia" w:hAnsi="Cambria Math"/>
                  <w:bCs/>
                  <w:i/>
                  <w:iCs/>
                  <w:color w:val="000000" w:themeColor="text1"/>
                </w:rPr>
              </m:ctrlPr>
            </m:sSupPr>
            <m:e>
              <m:d>
                <m:dPr>
                  <m:ctrlPr>
                    <w:rPr>
                      <w:rFonts w:ascii="Cambria Math" w:eastAsiaTheme="minorEastAsia" w:hAnsi="Cambria Math"/>
                      <w:bCs/>
                      <w:i/>
                      <w:iCs/>
                      <w:color w:val="000000" w:themeColor="text1"/>
                    </w:rPr>
                  </m:ctrlPr>
                </m:dPr>
                <m:e>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ε</m:t>
                      </m:r>
                    </m:e>
                    <m:sub>
                      <m:r>
                        <w:rPr>
                          <w:rFonts w:ascii="Cambria Math" w:eastAsiaTheme="minorEastAsia" w:hAnsi="Cambria Math"/>
                          <w:color w:val="000000" w:themeColor="text1"/>
                        </w:rPr>
                        <m:t>reduced</m:t>
                      </m:r>
                    </m:sub>
                  </m:sSub>
                </m:e>
              </m:d>
            </m:e>
            <m:sup>
              <m:r>
                <w:rPr>
                  <w:rFonts w:ascii="Cambria Math" w:eastAsiaTheme="minorEastAsia" w:hAnsi="Cambria Math"/>
                  <w:color w:val="000000" w:themeColor="text1"/>
                </w:rPr>
                <m:t>2</m:t>
              </m:r>
            </m:sup>
          </m:sSup>
          <m:r>
            <w:rPr>
              <w:rFonts w:ascii="Cambria Math" w:eastAsiaTheme="minorEastAsia" w:hAnsi="Cambria Math"/>
              <w:color w:val="000000" w:themeColor="text1"/>
            </w:rPr>
            <m:t>=</m:t>
          </m:r>
          <m:sSup>
            <m:sSupPr>
              <m:ctrlPr>
                <w:rPr>
                  <w:rFonts w:ascii="Cambria Math" w:eastAsiaTheme="minorEastAsia" w:hAnsi="Cambria Math"/>
                  <w:bCs/>
                  <w:i/>
                  <w:iCs/>
                  <w:color w:val="000000" w:themeColor="text1"/>
                </w:rPr>
              </m:ctrlPr>
            </m:sSupPr>
            <m:e>
              <m:d>
                <m:dPr>
                  <m:ctrlPr>
                    <w:rPr>
                      <w:rFonts w:ascii="Cambria Math" w:eastAsiaTheme="minorEastAsia" w:hAnsi="Cambria Math"/>
                      <w:bCs/>
                      <w:i/>
                      <w:iCs/>
                      <w:color w:val="000000" w:themeColor="text1"/>
                    </w:rPr>
                  </m:ctrlPr>
                </m:dPr>
                <m:e>
                  <m:sSub>
                    <m:sSubPr>
                      <m:ctrlPr>
                        <w:rPr>
                          <w:rFonts w:ascii="Cambria Math" w:eastAsiaTheme="minorEastAsia" w:hAnsi="Cambria Math"/>
                          <w:bCs/>
                          <w:i/>
                          <w:iCs/>
                          <w:color w:val="000000" w:themeColor="text1"/>
                        </w:rPr>
                      </m:ctrlPr>
                    </m:sSubPr>
                    <m:e>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r</m:t>
                          </m:r>
                        </m:e>
                        <m:sub>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norm</m:t>
                              </m:r>
                            </m:e>
                            <m:sub>
                              <m:r>
                                <m:rPr>
                                  <m:sty m:val="p"/>
                                </m:rPr>
                                <w:rPr>
                                  <w:rFonts w:ascii="Cambria Math" w:eastAsiaTheme="minorEastAsia" w:hAnsi="Cambria Math"/>
                                  <w:color w:val="000000" w:themeColor="text1"/>
                                </w:rPr>
                                <w:softHyphen/>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G</m:t>
                                  </m:r>
                                </m:e>
                                <m:sub>
                                  <m:d>
                                    <m:dPr>
                                      <m:begChr m:val="{"/>
                                      <m:endChr m:val="}"/>
                                      <m:ctrlPr>
                                        <w:rPr>
                                          <w:rFonts w:ascii="Cambria Math" w:eastAsiaTheme="minorEastAsia" w:hAnsi="Cambria Math"/>
                                          <w:i/>
                                          <w:color w:val="000000" w:themeColor="text1"/>
                                        </w:rPr>
                                      </m:ctrlPr>
                                    </m:dPr>
                                    <m:e>
                                      <m:r>
                                        <w:rPr>
                                          <w:rFonts w:ascii="Cambria Math" w:eastAsiaTheme="minorEastAsia" w:hAnsi="Cambria Math"/>
                                          <w:color w:val="000000" w:themeColor="text1"/>
                                        </w:rPr>
                                        <m:t>1…i</m:t>
                                      </m:r>
                                    </m:e>
                                  </m:d>
                                </m:sub>
                              </m:sSub>
                              <m:r>
                                <w:rPr>
                                  <w:rFonts w:ascii="Cambria Math" w:eastAsiaTheme="minorEastAsia" w:hAnsi="Cambria Math"/>
                                  <w:color w:val="000000" w:themeColor="text1"/>
                                </w:rPr>
                                <m:t>,</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d</m:t>
                                  </m:r>
                                </m:e>
                                <m:sub>
                                  <m:d>
                                    <m:dPr>
                                      <m:begChr m:val="{"/>
                                      <m:endChr m:val="}"/>
                                      <m:ctrlPr>
                                        <w:rPr>
                                          <w:rFonts w:ascii="Cambria Math" w:eastAsiaTheme="minorEastAsia" w:hAnsi="Cambria Math"/>
                                          <w:i/>
                                          <w:color w:val="000000" w:themeColor="text1"/>
                                        </w:rPr>
                                      </m:ctrlPr>
                                    </m:dPr>
                                    <m:e>
                                      <m:r>
                                        <w:rPr>
                                          <w:rFonts w:ascii="Cambria Math" w:eastAsiaTheme="minorEastAsia" w:hAnsi="Cambria Math"/>
                                          <w:color w:val="000000" w:themeColor="text1"/>
                                        </w:rPr>
                                        <m:t>1…j</m:t>
                                      </m:r>
                                    </m:e>
                                  </m:d>
                                </m:sub>
                              </m:sSub>
                            </m:sub>
                          </m:sSub>
                        </m:sub>
                      </m:sSub>
                      <m:r>
                        <w:rPr>
                          <w:rFonts w:ascii="Cambria Math" w:eastAsiaTheme="minorEastAsia" w:hAnsi="Cambria Math"/>
                          <w:color w:val="000000" w:themeColor="text1"/>
                        </w:rPr>
                        <m:t>-</m:t>
                      </m:r>
                      <m:acc>
                        <m:accPr>
                          <m:ctrlPr>
                            <w:rPr>
                              <w:rFonts w:ascii="Cambria Math" w:eastAsiaTheme="minorEastAsia" w:hAnsi="Cambria Math"/>
                              <w:bCs/>
                              <w:i/>
                              <w:iCs/>
                              <w:color w:val="000000" w:themeColor="text1"/>
                            </w:rPr>
                          </m:ctrlPr>
                        </m:accPr>
                        <m:e>
                          <m:r>
                            <w:rPr>
                              <w:rFonts w:ascii="Cambria Math" w:eastAsiaTheme="minorEastAsia" w:hAnsi="Cambria Math"/>
                              <w:color w:val="000000" w:themeColor="text1"/>
                            </w:rPr>
                            <m:t>r</m:t>
                          </m:r>
                        </m:e>
                      </m:acc>
                    </m:e>
                    <m:sub>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norm</m:t>
                          </m:r>
                        </m:e>
                        <m:sub>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G</m:t>
                              </m:r>
                            </m:e>
                            <m:sub>
                              <m:d>
                                <m:dPr>
                                  <m:begChr m:val="{"/>
                                  <m:endChr m:val="}"/>
                                  <m:ctrlPr>
                                    <w:rPr>
                                      <w:rFonts w:ascii="Cambria Math" w:eastAsiaTheme="minorEastAsia" w:hAnsi="Cambria Math"/>
                                      <w:i/>
                                      <w:color w:val="000000" w:themeColor="text1"/>
                                    </w:rPr>
                                  </m:ctrlPr>
                                </m:dPr>
                                <m:e>
                                  <m:r>
                                    <w:rPr>
                                      <w:rFonts w:ascii="Cambria Math" w:eastAsiaTheme="minorEastAsia" w:hAnsi="Cambria Math"/>
                                      <w:color w:val="000000" w:themeColor="text1"/>
                                    </w:rPr>
                                    <m:t>1…i</m:t>
                                  </m:r>
                                </m:e>
                              </m:d>
                            </m:sub>
                          </m:sSub>
                          <m:r>
                            <w:rPr>
                              <w:rFonts w:ascii="Cambria Math" w:eastAsiaTheme="minorEastAsia" w:hAnsi="Cambria Math"/>
                              <w:color w:val="000000" w:themeColor="text1"/>
                            </w:rPr>
                            <m:t>,</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d</m:t>
                              </m:r>
                            </m:e>
                            <m:sub>
                              <m:d>
                                <m:dPr>
                                  <m:begChr m:val="{"/>
                                  <m:endChr m:val="}"/>
                                  <m:ctrlPr>
                                    <w:rPr>
                                      <w:rFonts w:ascii="Cambria Math" w:eastAsiaTheme="minorEastAsia" w:hAnsi="Cambria Math"/>
                                      <w:i/>
                                      <w:color w:val="000000" w:themeColor="text1"/>
                                    </w:rPr>
                                  </m:ctrlPr>
                                </m:dPr>
                                <m:e>
                                  <m:r>
                                    <w:rPr>
                                      <w:rFonts w:ascii="Cambria Math" w:eastAsiaTheme="minorEastAsia" w:hAnsi="Cambria Math"/>
                                      <w:color w:val="000000" w:themeColor="text1"/>
                                    </w:rPr>
                                    <m:t>1…j</m:t>
                                  </m:r>
                                </m:e>
                              </m:d>
                            </m:sub>
                          </m:sSub>
                        </m:sub>
                      </m:sSub>
                    </m:sub>
                  </m:sSub>
                  <m:r>
                    <w:rPr>
                      <w:rFonts w:ascii="Cambria Math" w:eastAsiaTheme="minorEastAsia" w:hAnsi="Cambria Math"/>
                      <w:color w:val="000000" w:themeColor="text1"/>
                    </w:rPr>
                    <m:t>|</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 xml:space="preserve"> W</m:t>
                      </m:r>
                    </m:e>
                    <m:sub>
                      <m:d>
                        <m:dPr>
                          <m:begChr m:val="{"/>
                          <m:endChr m:val="}"/>
                          <m:ctrlPr>
                            <w:rPr>
                              <w:rFonts w:ascii="Cambria Math" w:eastAsiaTheme="minorEastAsia" w:hAnsi="Cambria Math"/>
                              <w:i/>
                              <w:color w:val="000000" w:themeColor="text1"/>
                            </w:rPr>
                          </m:ctrlPr>
                        </m:dPr>
                        <m:e>
                          <m:r>
                            <w:rPr>
                              <w:rFonts w:ascii="Cambria Math" w:eastAsiaTheme="minorEastAsia" w:hAnsi="Cambria Math"/>
                              <w:color w:val="000000" w:themeColor="text1"/>
                            </w:rPr>
                            <m:t>1…</m:t>
                          </m:r>
                          <m:d>
                            <m:dPr>
                              <m:ctrlPr>
                                <w:rPr>
                                  <w:rFonts w:ascii="Cambria Math" w:eastAsiaTheme="minorEastAsia" w:hAnsi="Cambria Math"/>
                                  <w:i/>
                                  <w:color w:val="000000" w:themeColor="text1"/>
                                </w:rPr>
                              </m:ctrlPr>
                            </m:dPr>
                            <m:e>
                              <m:r>
                                <w:rPr>
                                  <w:rFonts w:ascii="Cambria Math" w:eastAsiaTheme="minorEastAsia" w:hAnsi="Cambria Math"/>
                                  <w:color w:val="000000" w:themeColor="text1"/>
                                </w:rPr>
                                <m:t>l-1</m:t>
                              </m:r>
                            </m:e>
                          </m:d>
                          <m:r>
                            <w:rPr>
                              <w:rFonts w:ascii="Cambria Math" w:eastAsiaTheme="minorEastAsia" w:hAnsi="Cambria Math"/>
                              <w:color w:val="000000" w:themeColor="text1"/>
                            </w:rPr>
                            <m:t xml:space="preserve">,  </m:t>
                          </m:r>
                          <m:d>
                            <m:dPr>
                              <m:ctrlPr>
                                <w:rPr>
                                  <w:rFonts w:ascii="Cambria Math" w:eastAsiaTheme="minorEastAsia" w:hAnsi="Cambria Math"/>
                                  <w:i/>
                                  <w:color w:val="000000" w:themeColor="text1"/>
                                </w:rPr>
                              </m:ctrlPr>
                            </m:dPr>
                            <m:e>
                              <m:r>
                                <w:rPr>
                                  <w:rFonts w:ascii="Cambria Math" w:eastAsiaTheme="minorEastAsia" w:hAnsi="Cambria Math"/>
                                  <w:color w:val="000000" w:themeColor="text1"/>
                                </w:rPr>
                                <m:t>l+1</m:t>
                              </m:r>
                            </m:e>
                          </m:d>
                          <m:r>
                            <w:rPr>
                              <w:rFonts w:ascii="Cambria Math" w:eastAsiaTheme="minorEastAsia" w:hAnsi="Cambria Math"/>
                              <w:color w:val="000000" w:themeColor="text1"/>
                            </w:rPr>
                            <m:t>…k</m:t>
                          </m:r>
                        </m:e>
                      </m:d>
                    </m:sub>
                  </m:sSub>
                </m:e>
              </m:d>
            </m:e>
            <m:sup>
              <m:r>
                <w:rPr>
                  <w:rFonts w:ascii="Cambria Math" w:eastAsiaTheme="minorEastAsia" w:hAnsi="Cambria Math"/>
                  <w:color w:val="000000" w:themeColor="text1"/>
                </w:rPr>
                <m:t>2</m:t>
              </m:r>
            </m:sup>
          </m:sSup>
        </m:oMath>
      </m:oMathPara>
    </w:p>
    <w:p w14:paraId="1179B913" w14:textId="77777777" w:rsidR="00EB22A6" w:rsidRPr="00EB22A6" w:rsidRDefault="00EB22A6" w:rsidP="005B0C00">
      <w:pPr>
        <w:jc w:val="both"/>
        <w:rPr>
          <w:rFonts w:eastAsiaTheme="minorEastAsia"/>
          <w:bCs/>
          <w:iCs/>
          <w:color w:val="000000" w:themeColor="text1"/>
        </w:rPr>
      </w:pPr>
    </w:p>
    <w:p w14:paraId="7D853A7B" w14:textId="77777777" w:rsidR="00B6451E" w:rsidRDefault="00B6451E" w:rsidP="005B0C00">
      <w:pPr>
        <w:jc w:val="both"/>
        <w:rPr>
          <w:rFonts w:eastAsiaTheme="minorEastAsia"/>
          <w:bCs/>
          <w:iCs/>
          <w:color w:val="000000" w:themeColor="text1"/>
        </w:rPr>
      </w:pPr>
    </w:p>
    <w:p w14:paraId="22D5BC00" w14:textId="362E7B3A" w:rsidR="00BC1C98" w:rsidRDefault="00B6451E" w:rsidP="005B0C00">
      <w:pPr>
        <w:jc w:val="both"/>
        <w:rPr>
          <w:rFonts w:eastAsiaTheme="minorEastAsia"/>
          <w:bCs/>
          <w:iCs/>
          <w:color w:val="000000" w:themeColor="text1"/>
        </w:rPr>
      </w:pPr>
      <w:r>
        <w:rPr>
          <w:rFonts w:eastAsiaTheme="minorEastAsia"/>
          <w:bCs/>
          <w:iCs/>
          <w:color w:val="000000" w:themeColor="text1"/>
        </w:rPr>
        <w:t>Considering only data where</w:t>
      </w:r>
      <w:r w:rsidR="00B57A8A">
        <w:rPr>
          <w:rFonts w:eastAsiaTheme="minorEastAsia"/>
          <w:bCs/>
          <w:iCs/>
          <w:color w:val="000000" w:themeColor="text1"/>
        </w:rPr>
        <w:t xml:space="preserve"> settings</w:t>
      </w:r>
      <w:r>
        <w:rPr>
          <w:rFonts w:eastAsiaTheme="minorEastAsia"/>
          <w:bCs/>
          <w:iCs/>
          <w:color w:val="000000" w:themeColor="text1"/>
        </w:rPr>
        <w:t xml:space="preserve"> </w:t>
      </w:r>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W</m:t>
            </m:r>
          </m:e>
          <m:sub>
            <m:r>
              <w:rPr>
                <w:rFonts w:ascii="Cambria Math" w:eastAsiaTheme="minorEastAsia" w:hAnsi="Cambria Math"/>
                <w:color w:val="000000" w:themeColor="text1"/>
              </w:rPr>
              <m:t>l</m:t>
            </m:r>
          </m:sub>
        </m:sSub>
      </m:oMath>
      <w:r>
        <w:rPr>
          <w:rFonts w:eastAsiaTheme="minorEastAsia"/>
          <w:bCs/>
          <w:iCs/>
          <w:color w:val="000000" w:themeColor="text1"/>
        </w:rPr>
        <w:t xml:space="preserve"> </w:t>
      </w:r>
      <w:r w:rsidR="00B57A8A">
        <w:rPr>
          <w:rFonts w:eastAsiaTheme="minorEastAsia"/>
          <w:bCs/>
          <w:iCs/>
          <w:color w:val="000000" w:themeColor="text1"/>
        </w:rPr>
        <w:t xml:space="preserve">to 0 </w:t>
      </w:r>
      <w:r>
        <w:rPr>
          <w:rFonts w:eastAsiaTheme="minorEastAsia"/>
          <w:bCs/>
          <w:iCs/>
          <w:color w:val="000000" w:themeColor="text1"/>
        </w:rPr>
        <w:t>made a predictive</w:t>
      </w:r>
      <w:r w:rsidR="00BE6F7C">
        <w:rPr>
          <w:rFonts w:eastAsiaTheme="minorEastAsia"/>
          <w:bCs/>
          <w:iCs/>
          <w:color w:val="000000" w:themeColor="text1"/>
        </w:rPr>
        <w:t xml:space="preserve"> difference</w:t>
      </w:r>
      <w:r>
        <w:rPr>
          <w:rFonts w:eastAsiaTheme="minorEastAsia"/>
          <w:bCs/>
          <w:iCs/>
          <w:color w:val="000000" w:themeColor="text1"/>
        </w:rPr>
        <w:t xml:space="preserve"> (</w:t>
      </w:r>
      <m:oMath>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ε</m:t>
            </m:r>
          </m:e>
          <m:sub>
            <m:r>
              <w:rPr>
                <w:rFonts w:ascii="Cambria Math" w:eastAsiaTheme="minorEastAsia" w:hAnsi="Cambria Math"/>
                <w:color w:val="000000" w:themeColor="text1"/>
              </w:rPr>
              <m:t>initial</m:t>
            </m:r>
          </m:sub>
        </m:sSub>
        <m:r>
          <w:rPr>
            <w:rFonts w:ascii="Cambria Math" w:eastAsiaTheme="minorEastAsia" w:hAnsi="Cambria Math"/>
            <w:color w:val="000000" w:themeColor="text1"/>
          </w:rPr>
          <m:t>≠</m:t>
        </m:r>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ε</m:t>
            </m:r>
          </m:e>
          <m:sub>
            <m:r>
              <w:rPr>
                <w:rFonts w:ascii="Cambria Math" w:eastAsiaTheme="minorEastAsia" w:hAnsi="Cambria Math"/>
                <w:color w:val="000000" w:themeColor="text1"/>
              </w:rPr>
              <m:t>reduced</m:t>
            </m:r>
          </m:sub>
        </m:sSub>
      </m:oMath>
      <w:r>
        <w:rPr>
          <w:rFonts w:eastAsiaTheme="minorEastAsia"/>
          <w:bCs/>
          <w:iCs/>
          <w:color w:val="000000" w:themeColor="text1"/>
        </w:rPr>
        <w:t xml:space="preserve"> at a numerical tolerance of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-4</m:t>
            </m:r>
          </m:sup>
        </m:sSup>
      </m:oMath>
      <w:r>
        <w:rPr>
          <w:rFonts w:eastAsiaTheme="minorEastAsia"/>
          <w:bCs/>
          <w:iCs/>
          <w:color w:val="000000" w:themeColor="text1"/>
        </w:rPr>
        <w:t>), w</w:t>
      </w:r>
      <w:r w:rsidR="009C1424">
        <w:rPr>
          <w:rFonts w:eastAsiaTheme="minorEastAsia"/>
          <w:bCs/>
          <w:iCs/>
          <w:color w:val="000000" w:themeColor="text1"/>
        </w:rPr>
        <w:t xml:space="preserve">e then compute the </w:t>
      </w:r>
      <w:r w:rsidR="00EF4535">
        <w:rPr>
          <w:rFonts w:eastAsiaTheme="minorEastAsia"/>
          <w:bCs/>
          <w:iCs/>
          <w:color w:val="000000" w:themeColor="text1"/>
        </w:rPr>
        <w:t xml:space="preserve">paired </w:t>
      </w:r>
      <w:r w:rsidR="009C1424">
        <w:rPr>
          <w:rFonts w:eastAsiaTheme="minorEastAsia"/>
          <w:bCs/>
          <w:iCs/>
          <w:color w:val="000000" w:themeColor="text1"/>
        </w:rPr>
        <w:t xml:space="preserve">Mann-Whitney U statistic </w:t>
      </w:r>
      <w:r w:rsidR="004F1F4A">
        <w:rPr>
          <w:rFonts w:eastAsiaTheme="minorEastAsia"/>
          <w:bCs/>
          <w:iCs/>
          <w:color w:val="000000" w:themeColor="text1"/>
        </w:rPr>
        <w:t xml:space="preserve">between </w:t>
      </w:r>
      <m:oMath>
        <m:sSup>
          <m:sSupPr>
            <m:ctrlPr>
              <w:rPr>
                <w:rFonts w:ascii="Cambria Math" w:eastAsiaTheme="minorEastAsia" w:hAnsi="Cambria Math"/>
                <w:bCs/>
                <w:i/>
                <w:iCs/>
                <w:color w:val="000000" w:themeColor="text1"/>
              </w:rPr>
            </m:ctrlPr>
          </m:sSupPr>
          <m:e>
            <m:d>
              <m:dPr>
                <m:ctrlPr>
                  <w:rPr>
                    <w:rFonts w:ascii="Cambria Math" w:eastAsiaTheme="minorEastAsia" w:hAnsi="Cambria Math"/>
                    <w:bCs/>
                    <w:i/>
                    <w:iCs/>
                    <w:color w:val="000000" w:themeColor="text1"/>
                  </w:rPr>
                </m:ctrlPr>
              </m:dPr>
              <m:e>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ε</m:t>
                    </m:r>
                  </m:e>
                  <m:sub>
                    <m:r>
                      <w:rPr>
                        <w:rFonts w:ascii="Cambria Math" w:eastAsiaTheme="minorEastAsia" w:hAnsi="Cambria Math"/>
                        <w:color w:val="000000" w:themeColor="text1"/>
                      </w:rPr>
                      <m:t>initial</m:t>
                    </m:r>
                  </m:sub>
                </m:sSub>
              </m:e>
            </m:d>
          </m:e>
          <m:sup>
            <m:r>
              <w:rPr>
                <w:rFonts w:ascii="Cambria Math" w:eastAsiaTheme="minorEastAsia" w:hAnsi="Cambria Math"/>
                <w:color w:val="000000" w:themeColor="text1"/>
              </w:rPr>
              <m:t>2</m:t>
            </m:r>
          </m:sup>
        </m:sSup>
      </m:oMath>
      <w:r w:rsidR="004F1F4A">
        <w:rPr>
          <w:rFonts w:eastAsiaTheme="minorEastAsia"/>
          <w:bCs/>
          <w:iCs/>
          <w:color w:val="000000" w:themeColor="text1"/>
        </w:rPr>
        <w:t xml:space="preserve"> and </w:t>
      </w:r>
      <m:oMath>
        <m:sSup>
          <m:sSupPr>
            <m:ctrlPr>
              <w:rPr>
                <w:rFonts w:ascii="Cambria Math" w:eastAsiaTheme="minorEastAsia" w:hAnsi="Cambria Math"/>
                <w:bCs/>
                <w:i/>
                <w:iCs/>
                <w:color w:val="000000" w:themeColor="text1"/>
              </w:rPr>
            </m:ctrlPr>
          </m:sSupPr>
          <m:e>
            <m:d>
              <m:dPr>
                <m:ctrlPr>
                  <w:rPr>
                    <w:rFonts w:ascii="Cambria Math" w:eastAsiaTheme="minorEastAsia" w:hAnsi="Cambria Math"/>
                    <w:bCs/>
                    <w:i/>
                    <w:iCs/>
                    <w:color w:val="000000" w:themeColor="text1"/>
                  </w:rPr>
                </m:ctrlPr>
              </m:dPr>
              <m:e>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ε</m:t>
                    </m:r>
                  </m:e>
                  <m:sub>
                    <m:r>
                      <w:rPr>
                        <w:rFonts w:ascii="Cambria Math" w:eastAsiaTheme="minorEastAsia" w:hAnsi="Cambria Math"/>
                        <w:color w:val="000000" w:themeColor="text1"/>
                      </w:rPr>
                      <m:t>reduced</m:t>
                    </m:r>
                  </m:sub>
                </m:sSub>
              </m:e>
            </m:d>
          </m:e>
          <m:sup>
            <m:r>
              <w:rPr>
                <w:rFonts w:ascii="Cambria Math" w:eastAsiaTheme="minorEastAsia" w:hAnsi="Cambria Math"/>
                <w:color w:val="000000" w:themeColor="text1"/>
              </w:rPr>
              <m:t>2</m:t>
            </m:r>
          </m:sup>
        </m:sSup>
      </m:oMath>
      <w:r w:rsidR="004F1F4A">
        <w:rPr>
          <w:rFonts w:eastAsiaTheme="minorEastAsia"/>
          <w:bCs/>
          <w:iCs/>
          <w:color w:val="000000" w:themeColor="text1"/>
        </w:rPr>
        <w:t xml:space="preserve"> to derive a p-value for </w:t>
      </w:r>
      <m:oMath>
        <m:r>
          <w:rPr>
            <w:rFonts w:ascii="Cambria Math" w:eastAsiaTheme="minorEastAsia" w:hAnsi="Cambria Math"/>
            <w:color w:val="000000" w:themeColor="text1"/>
          </w:rPr>
          <m:t>l</m:t>
        </m:r>
      </m:oMath>
      <w:r w:rsidR="004F1F4A">
        <w:rPr>
          <w:rFonts w:eastAsiaTheme="minorEastAsia"/>
          <w:bCs/>
          <w:iCs/>
          <w:color w:val="000000" w:themeColor="text1"/>
        </w:rPr>
        <w:t>, and keep</w:t>
      </w:r>
      <w:r w:rsidR="008A6B74">
        <w:rPr>
          <w:rFonts w:eastAsiaTheme="minorEastAsia"/>
          <w:bCs/>
          <w:iCs/>
          <w:color w:val="000000" w:themeColor="text1"/>
        </w:rPr>
        <w:t xml:space="preserve"> all</w:t>
      </w:r>
      <w:r w:rsidR="004F1F4A">
        <w:rPr>
          <w:rFonts w:eastAsiaTheme="minorEastAsia"/>
          <w:bCs/>
          <w:iCs/>
          <w:color w:val="000000" w:themeColor="text1"/>
        </w:rPr>
        <w:t xml:space="preserve"> features </w:t>
      </w:r>
      <w:r w:rsidR="008A6B74">
        <w:rPr>
          <w:rFonts w:eastAsiaTheme="minorEastAsia"/>
          <w:bCs/>
          <w:iCs/>
          <w:color w:val="000000" w:themeColor="text1"/>
        </w:rPr>
        <w:t xml:space="preserve">with </w:t>
      </w:r>
      <m:oMath>
        <m:r>
          <w:rPr>
            <w:rFonts w:ascii="Cambria Math" w:eastAsiaTheme="minorEastAsia" w:hAnsi="Cambria Math"/>
            <w:color w:val="000000" w:themeColor="text1"/>
          </w:rPr>
          <m:t>p&lt;0.05/k</m:t>
        </m:r>
      </m:oMath>
      <w:r w:rsidR="008A6B74">
        <w:rPr>
          <w:rFonts w:eastAsiaTheme="minorEastAsia"/>
          <w:bCs/>
          <w:iCs/>
          <w:color w:val="000000" w:themeColor="text1"/>
        </w:rPr>
        <w:t xml:space="preserve"> in the final model.</w:t>
      </w:r>
    </w:p>
    <w:p w14:paraId="26CBB6F3" w14:textId="77777777" w:rsidR="00290DE7" w:rsidRDefault="00290DE7" w:rsidP="005B0C00">
      <w:pPr>
        <w:jc w:val="both"/>
        <w:rPr>
          <w:rFonts w:eastAsiaTheme="minorEastAsia"/>
          <w:bCs/>
          <w:iCs/>
          <w:color w:val="000000" w:themeColor="text1"/>
        </w:rPr>
      </w:pPr>
    </w:p>
    <w:p w14:paraId="7C8EB582" w14:textId="73CD26E8" w:rsidR="00636B88" w:rsidRPr="00636B88" w:rsidRDefault="0089765F" w:rsidP="00636B88">
      <w:pPr>
        <w:jc w:val="both"/>
        <w:outlineLvl w:val="0"/>
        <w:rPr>
          <w:b/>
          <w:bCs/>
          <w:iCs/>
          <w:color w:val="000000" w:themeColor="text1"/>
        </w:rPr>
      </w:pPr>
      <w:r>
        <w:rPr>
          <w:b/>
          <w:bCs/>
          <w:iCs/>
          <w:color w:val="000000" w:themeColor="text1"/>
        </w:rPr>
        <w:t>Extensions</w:t>
      </w:r>
      <w:r w:rsidR="00636B88">
        <w:rPr>
          <w:b/>
          <w:bCs/>
          <w:iCs/>
          <w:color w:val="000000" w:themeColor="text1"/>
        </w:rPr>
        <w:t xml:space="preserve"> to the Neural Network</w:t>
      </w:r>
    </w:p>
    <w:p w14:paraId="70365D8B" w14:textId="5E5EE186" w:rsidR="00290DE7" w:rsidRDefault="00636B88" w:rsidP="005B0C00">
      <w:pPr>
        <w:jc w:val="both"/>
        <w:rPr>
          <w:rFonts w:eastAsiaTheme="minorEastAsia"/>
          <w:bCs/>
          <w:iCs/>
          <w:color w:val="000000" w:themeColor="text1"/>
        </w:rPr>
      </w:pPr>
      <w:r>
        <w:rPr>
          <w:rFonts w:eastAsiaTheme="minorEastAsia"/>
          <w:bCs/>
          <w:iCs/>
          <w:color w:val="000000" w:themeColor="text1"/>
        </w:rPr>
        <w:t xml:space="preserve">For </w:t>
      </w:r>
      <w:r w:rsidR="00812638">
        <w:rPr>
          <w:rFonts w:eastAsiaTheme="minorEastAsia"/>
          <w:bCs/>
          <w:iCs/>
          <w:color w:val="000000" w:themeColor="text1"/>
        </w:rPr>
        <w:t xml:space="preserve">all </w:t>
      </w:r>
      <w:r>
        <w:rPr>
          <w:rFonts w:eastAsiaTheme="minorEastAsia"/>
          <w:bCs/>
          <w:iCs/>
          <w:color w:val="000000" w:themeColor="text1"/>
        </w:rPr>
        <w:t>t</w:t>
      </w:r>
      <w:r w:rsidR="00812638">
        <w:rPr>
          <w:rFonts w:eastAsiaTheme="minorEastAsia"/>
          <w:bCs/>
          <w:iCs/>
          <w:color w:val="000000" w:themeColor="text1"/>
        </w:rPr>
        <w:t xml:space="preserve">raining in single </w:t>
      </w:r>
      <w:r w:rsidR="009171D9">
        <w:rPr>
          <w:rFonts w:eastAsiaTheme="minorEastAsia"/>
          <w:bCs/>
          <w:iCs/>
          <w:color w:val="000000" w:themeColor="text1"/>
        </w:rPr>
        <w:t>drugs</w:t>
      </w:r>
      <w:r w:rsidR="00A67C87">
        <w:rPr>
          <w:rFonts w:eastAsiaTheme="minorEastAsia"/>
          <w:bCs/>
          <w:iCs/>
          <w:color w:val="000000" w:themeColor="text1"/>
        </w:rPr>
        <w:t>, learning rate was decrease</w:t>
      </w:r>
      <w:r w:rsidR="00710A61">
        <w:rPr>
          <w:rFonts w:eastAsiaTheme="minorEastAsia"/>
          <w:bCs/>
          <w:iCs/>
          <w:color w:val="000000" w:themeColor="text1"/>
        </w:rPr>
        <w:t>d</w:t>
      </w:r>
      <w:r>
        <w:rPr>
          <w:rFonts w:eastAsiaTheme="minorEastAsia"/>
          <w:bCs/>
          <w:iCs/>
          <w:color w:val="000000" w:themeColor="text1"/>
        </w:rPr>
        <w:t xml:space="preserve"> to 0.01, as we found this </w:t>
      </w:r>
      <w:r w:rsidR="00094387">
        <w:rPr>
          <w:rFonts w:eastAsiaTheme="minorEastAsia"/>
          <w:bCs/>
          <w:iCs/>
          <w:color w:val="000000" w:themeColor="text1"/>
        </w:rPr>
        <w:t xml:space="preserve">to </w:t>
      </w:r>
      <w:r w:rsidR="00F7403F">
        <w:rPr>
          <w:rFonts w:eastAsiaTheme="minorEastAsia"/>
          <w:bCs/>
          <w:iCs/>
          <w:color w:val="000000" w:themeColor="text1"/>
        </w:rPr>
        <w:t>lower</w:t>
      </w:r>
      <w:r>
        <w:rPr>
          <w:rFonts w:eastAsiaTheme="minorEastAsia"/>
          <w:bCs/>
          <w:iCs/>
          <w:color w:val="000000" w:themeColor="text1"/>
        </w:rPr>
        <w:t xml:space="preserve"> </w:t>
      </w:r>
      <w:r w:rsidR="00F7403F">
        <w:rPr>
          <w:rFonts w:eastAsiaTheme="minorEastAsia"/>
          <w:bCs/>
          <w:iCs/>
          <w:color w:val="000000" w:themeColor="text1"/>
        </w:rPr>
        <w:t>varia</w:t>
      </w:r>
      <w:r w:rsidR="00822108">
        <w:rPr>
          <w:rFonts w:eastAsiaTheme="minorEastAsia"/>
          <w:bCs/>
          <w:iCs/>
          <w:color w:val="000000" w:themeColor="text1"/>
        </w:rPr>
        <w:t xml:space="preserve">nce </w:t>
      </w:r>
      <w:r w:rsidR="00094387">
        <w:rPr>
          <w:rFonts w:eastAsiaTheme="minorEastAsia"/>
          <w:bCs/>
          <w:iCs/>
          <w:color w:val="000000" w:themeColor="text1"/>
        </w:rPr>
        <w:t>in parameter</w:t>
      </w:r>
      <w:r w:rsidR="00F7403F">
        <w:rPr>
          <w:rFonts w:eastAsiaTheme="minorEastAsia"/>
          <w:bCs/>
          <w:iCs/>
          <w:color w:val="000000" w:themeColor="text1"/>
        </w:rPr>
        <w:t xml:space="preserve"> values</w:t>
      </w:r>
      <w:r w:rsidR="00094387">
        <w:rPr>
          <w:rFonts w:eastAsiaTheme="minorEastAsia"/>
          <w:bCs/>
          <w:iCs/>
          <w:color w:val="000000" w:themeColor="text1"/>
        </w:rPr>
        <w:t xml:space="preserve"> between </w:t>
      </w:r>
      <w:r w:rsidR="00710A61">
        <w:rPr>
          <w:rFonts w:eastAsiaTheme="minorEastAsia"/>
          <w:bCs/>
          <w:iCs/>
          <w:color w:val="000000" w:themeColor="text1"/>
        </w:rPr>
        <w:t>different initializations</w:t>
      </w:r>
      <w:r w:rsidR="00812638">
        <w:rPr>
          <w:rFonts w:eastAsiaTheme="minorEastAsia"/>
          <w:bCs/>
          <w:iCs/>
          <w:color w:val="000000" w:themeColor="text1"/>
        </w:rPr>
        <w:t>.</w:t>
      </w:r>
    </w:p>
    <w:p w14:paraId="1B5F0403" w14:textId="77777777" w:rsidR="00812638" w:rsidRDefault="00812638" w:rsidP="005B0C00">
      <w:pPr>
        <w:jc w:val="both"/>
        <w:rPr>
          <w:rFonts w:eastAsiaTheme="minorEastAsia"/>
          <w:bCs/>
          <w:iCs/>
          <w:color w:val="000000" w:themeColor="text1"/>
        </w:rPr>
      </w:pPr>
    </w:p>
    <w:p w14:paraId="2729A9DA" w14:textId="7A837C1F" w:rsidR="00812638" w:rsidRDefault="00812638" w:rsidP="005B0C00">
      <w:pPr>
        <w:jc w:val="both"/>
        <w:rPr>
          <w:rFonts w:eastAsiaTheme="minorEastAsia"/>
          <w:color w:val="000000" w:themeColor="text1"/>
        </w:rPr>
      </w:pPr>
      <w:r>
        <w:rPr>
          <w:rFonts w:eastAsiaTheme="minorEastAsia"/>
          <w:bCs/>
          <w:iCs/>
          <w:color w:val="000000" w:themeColor="text1"/>
        </w:rPr>
        <w:t xml:space="preserve">To extend the </w:t>
      </w:r>
      <w:r w:rsidR="009378A6">
        <w:rPr>
          <w:rFonts w:eastAsiaTheme="minorEastAsia"/>
          <w:bCs/>
          <w:iCs/>
          <w:color w:val="000000" w:themeColor="text1"/>
        </w:rPr>
        <w:t>neural network for valinomycin</w:t>
      </w:r>
      <w:r w:rsidR="0080552E">
        <w:rPr>
          <w:rFonts w:eastAsiaTheme="minorEastAsia"/>
          <w:bCs/>
          <w:iCs/>
          <w:color w:val="000000" w:themeColor="text1"/>
        </w:rPr>
        <w:t xml:space="preserve"> (</w:t>
      </w:r>
      <w:r w:rsidR="004452EF">
        <w:rPr>
          <w:rFonts w:eastAsiaTheme="minorEastAsia"/>
          <w:bCs/>
          <w:iCs/>
          <w:color w:val="000000" w:themeColor="text1"/>
        </w:rPr>
        <w:t xml:space="preserve">Figure </w:t>
      </w:r>
      <w:r w:rsidR="0080552E">
        <w:rPr>
          <w:rFonts w:eastAsiaTheme="minorEastAsia"/>
          <w:bCs/>
          <w:iCs/>
          <w:color w:val="000000" w:themeColor="text1"/>
        </w:rPr>
        <w:t>4D)</w:t>
      </w:r>
      <w:r w:rsidR="009378A6">
        <w:rPr>
          <w:rFonts w:eastAsiaTheme="minorEastAsia"/>
          <w:bCs/>
          <w:iCs/>
          <w:color w:val="000000" w:themeColor="text1"/>
        </w:rPr>
        <w:t>, we added an extra ‘X’ variable to</w:t>
      </w:r>
      <w:r w:rsidR="00067E3A">
        <w:rPr>
          <w:rFonts w:eastAsiaTheme="minorEastAsia"/>
          <w:bCs/>
          <w:iCs/>
          <w:color w:val="000000" w:themeColor="text1"/>
        </w:rPr>
        <w:t xml:space="preserve"> the</w:t>
      </w:r>
      <w:r w:rsidR="009378A6">
        <w:rPr>
          <w:rFonts w:eastAsiaTheme="minorEastAsia"/>
          <w:bCs/>
          <w:iCs/>
          <w:color w:val="000000" w:themeColor="text1"/>
        </w:rPr>
        <w:t xml:space="preserve"> </w:t>
      </w:r>
      <w:r w:rsidR="00067E3A">
        <w:rPr>
          <w:rFonts w:eastAsiaTheme="minorEastAsia"/>
          <w:color w:val="000000" w:themeColor="text1"/>
        </w:rPr>
        <w:t>neural network</w:t>
      </w:r>
      <w:r w:rsidR="009378A6">
        <w:rPr>
          <w:rFonts w:eastAsiaTheme="minorEastAsia"/>
          <w:color w:val="000000" w:themeColor="text1"/>
        </w:rPr>
        <w:t xml:space="preserve"> </w:t>
      </w:r>
      <w:r w:rsidR="00067E3A">
        <w:rPr>
          <w:rFonts w:eastAsiaTheme="minorEastAsia"/>
          <w:color w:val="000000" w:themeColor="text1"/>
        </w:rPr>
        <w:t xml:space="preserve">input to the </w:t>
      </w:r>
      <w:r w:rsidR="009378A6">
        <w:rPr>
          <w:rFonts w:eastAsiaTheme="minorEastAsia"/>
          <w:color w:val="000000" w:themeColor="text1"/>
        </w:rPr>
        <w:t>and set its value to 1 for each strain.</w:t>
      </w:r>
    </w:p>
    <w:p w14:paraId="31050D7A" w14:textId="77777777" w:rsidR="009378A6" w:rsidRDefault="009378A6" w:rsidP="005B0C00">
      <w:pPr>
        <w:jc w:val="both"/>
        <w:rPr>
          <w:rFonts w:eastAsiaTheme="minorEastAsia"/>
          <w:color w:val="000000" w:themeColor="text1"/>
        </w:rPr>
      </w:pPr>
    </w:p>
    <w:p w14:paraId="1155202D" w14:textId="2C81807E" w:rsidR="00294E5D" w:rsidRDefault="009378A6" w:rsidP="005B0C00">
      <w:pPr>
        <w:jc w:val="both"/>
        <w:rPr>
          <w:rFonts w:eastAsiaTheme="minorEastAsia"/>
          <w:color w:val="000000" w:themeColor="text1"/>
        </w:rPr>
      </w:pPr>
      <w:r>
        <w:rPr>
          <w:rFonts w:eastAsiaTheme="minorEastAsia"/>
          <w:color w:val="000000" w:themeColor="text1"/>
        </w:rPr>
        <w:t>To extend the neural network for fluconazole</w:t>
      </w:r>
      <w:r w:rsidR="003767E7">
        <w:rPr>
          <w:rFonts w:eastAsiaTheme="minorEastAsia"/>
          <w:color w:val="000000" w:themeColor="text1"/>
        </w:rPr>
        <w:t xml:space="preserve"> (</w:t>
      </w:r>
      <w:r w:rsidR="004452EF">
        <w:rPr>
          <w:rFonts w:eastAsiaTheme="minorEastAsia"/>
          <w:color w:val="000000" w:themeColor="text1"/>
        </w:rPr>
        <w:t xml:space="preserve">Figure </w:t>
      </w:r>
      <w:r w:rsidR="003767E7">
        <w:rPr>
          <w:rFonts w:eastAsiaTheme="minorEastAsia"/>
          <w:color w:val="000000" w:themeColor="text1"/>
        </w:rPr>
        <w:t>5B)</w:t>
      </w:r>
      <w:r w:rsidR="004B332A">
        <w:rPr>
          <w:rFonts w:eastAsiaTheme="minorEastAsia"/>
          <w:color w:val="000000" w:themeColor="text1"/>
        </w:rPr>
        <w:t xml:space="preserve">, we </w:t>
      </w:r>
      <w:r w:rsidR="00011B07">
        <w:rPr>
          <w:rFonts w:eastAsiaTheme="minorEastAsia"/>
          <w:color w:val="000000" w:themeColor="text1"/>
        </w:rPr>
        <w:t xml:space="preserve">performed </w:t>
      </w:r>
      <w:r w:rsidR="00494BA9">
        <w:rPr>
          <w:rFonts w:eastAsiaTheme="minorEastAsia"/>
          <w:color w:val="000000" w:themeColor="text1"/>
        </w:rPr>
        <w:t xml:space="preserve">several additional steps.  </w:t>
      </w:r>
      <w:r w:rsidR="003039AF">
        <w:rPr>
          <w:rFonts w:eastAsiaTheme="minorEastAsia"/>
          <w:color w:val="000000" w:themeColor="text1"/>
        </w:rPr>
        <w:t xml:space="preserve">First, </w:t>
      </w:r>
      <w:r w:rsidR="00D85C3B">
        <w:rPr>
          <w:rFonts w:eastAsiaTheme="minorEastAsia"/>
          <w:color w:val="000000" w:themeColor="text1"/>
        </w:rPr>
        <w:t xml:space="preserve">for each transporter in the </w:t>
      </w:r>
      <m:oMath>
        <m:r>
          <w:rPr>
            <w:rFonts w:ascii="Cambria Math" w:eastAsiaTheme="minorEastAsia" w:hAnsi="Cambria Math"/>
            <w:color w:val="000000" w:themeColor="text1"/>
          </w:rPr>
          <m:t>A</m:t>
        </m:r>
      </m:oMath>
      <w:r w:rsidR="00D85C3B">
        <w:rPr>
          <w:rFonts w:eastAsiaTheme="minorEastAsia"/>
          <w:color w:val="000000" w:themeColor="text1"/>
        </w:rPr>
        <w:t xml:space="preserve"> layer, </w:t>
      </w:r>
      <w:r w:rsidR="003039AF">
        <w:rPr>
          <w:rFonts w:eastAsiaTheme="minorEastAsia"/>
          <w:color w:val="000000" w:themeColor="text1"/>
        </w:rPr>
        <w:t>we added a single extra</w:t>
      </w:r>
      <w:r w:rsidR="0055564C">
        <w:rPr>
          <w:rFonts w:eastAsiaTheme="minorEastAsia"/>
          <w:color w:val="000000" w:themeColor="text1"/>
        </w:rPr>
        <w:t xml:space="preserve"> ‘always-present’</w:t>
      </w:r>
      <w:r w:rsidR="003039AF">
        <w:rPr>
          <w:rFonts w:eastAsiaTheme="minorEastAsia"/>
          <w:color w:val="000000" w:themeColor="text1"/>
        </w:rPr>
        <w:t xml:space="preserve"> </w:t>
      </w:r>
      <w:r w:rsidR="00366CFA">
        <w:rPr>
          <w:rFonts w:eastAsiaTheme="minorEastAsia"/>
          <w:color w:val="000000" w:themeColor="text1"/>
        </w:rPr>
        <w:t>neuron (</w:t>
      </w:r>
      <m:oMath>
        <m:r>
          <w:rPr>
            <w:rFonts w:ascii="Cambria Math" w:eastAsiaTheme="minorEastAsia" w:hAnsi="Cambria Math"/>
            <w:color w:val="000000" w:themeColor="text1"/>
          </w:rPr>
          <m:t>A'</m:t>
        </m:r>
      </m:oMath>
      <w:r w:rsidR="00366CFA">
        <w:rPr>
          <w:rFonts w:eastAsiaTheme="minorEastAsia"/>
          <w:color w:val="000000" w:themeColor="text1"/>
        </w:rPr>
        <w:t xml:space="preserve">) which </w:t>
      </w:r>
      <w:r w:rsidR="00EB78BC">
        <w:rPr>
          <w:rFonts w:eastAsiaTheme="minorEastAsia"/>
          <w:color w:val="000000" w:themeColor="text1"/>
        </w:rPr>
        <w:t xml:space="preserve">provides an </w:t>
      </w:r>
      <w:r w:rsidR="00366CFA">
        <w:rPr>
          <w:rFonts w:eastAsiaTheme="minorEastAsia"/>
          <w:color w:val="000000" w:themeColor="text1"/>
        </w:rPr>
        <w:t xml:space="preserve">additional indirect connection between the </w:t>
      </w:r>
      <m:oMath>
        <m:r>
          <w:rPr>
            <w:rFonts w:ascii="Cambria Math" w:eastAsiaTheme="minorEastAsia" w:hAnsi="Cambria Math"/>
            <w:color w:val="000000" w:themeColor="text1"/>
          </w:rPr>
          <m:t>G</m:t>
        </m:r>
      </m:oMath>
      <w:r w:rsidR="00366CFA">
        <w:rPr>
          <w:rFonts w:eastAsiaTheme="minorEastAsia"/>
          <w:color w:val="000000" w:themeColor="text1"/>
        </w:rPr>
        <w:t xml:space="preserve"> and </w:t>
      </w:r>
      <m:oMath>
        <m:r>
          <w:rPr>
            <w:rFonts w:ascii="Cambria Math" w:eastAsiaTheme="minorEastAsia" w:hAnsi="Cambria Math"/>
            <w:color w:val="000000" w:themeColor="text1"/>
          </w:rPr>
          <m:t>A</m:t>
        </m:r>
      </m:oMath>
      <w:r w:rsidR="00366CFA">
        <w:rPr>
          <w:rFonts w:eastAsiaTheme="minorEastAsia"/>
          <w:color w:val="000000" w:themeColor="text1"/>
        </w:rPr>
        <w:t xml:space="preserve"> layers.</w:t>
      </w:r>
      <w:r w:rsidR="00366CFA" w:rsidRPr="00366CFA">
        <w:rPr>
          <w:rFonts w:eastAsiaTheme="minorEastAsia"/>
          <w:color w:val="000000" w:themeColor="text1"/>
        </w:rPr>
        <w:t xml:space="preserve"> </w:t>
      </w:r>
      <w:r w:rsidR="00366CFA">
        <w:rPr>
          <w:rFonts w:eastAsiaTheme="minorEastAsia"/>
          <w:color w:val="000000" w:themeColor="text1"/>
        </w:rPr>
        <w:t xml:space="preserve">Thus, while each transporter retains original influence connections between </w:t>
      </w:r>
      <m:oMath>
        <m:r>
          <w:rPr>
            <w:rFonts w:ascii="Cambria Math" w:eastAsiaTheme="minorEastAsia" w:hAnsi="Cambria Math"/>
            <w:color w:val="000000" w:themeColor="text1"/>
          </w:rPr>
          <m:t>G</m:t>
        </m:r>
      </m:oMath>
      <w:r w:rsidR="00366CFA">
        <w:rPr>
          <w:rFonts w:eastAsiaTheme="minorEastAsia"/>
          <w:color w:val="000000" w:themeColor="text1"/>
        </w:rPr>
        <w:t xml:space="preserve"> and </w:t>
      </w:r>
      <m:oMath>
        <m:r>
          <w:rPr>
            <w:rFonts w:ascii="Cambria Math" w:eastAsiaTheme="minorEastAsia" w:hAnsi="Cambria Math"/>
            <w:color w:val="000000" w:themeColor="text1"/>
          </w:rPr>
          <m:t>A</m:t>
        </m:r>
      </m:oMath>
      <w:r w:rsidR="00366CFA">
        <w:rPr>
          <w:rFonts w:eastAsiaTheme="minorEastAsia"/>
          <w:color w:val="000000" w:themeColor="text1"/>
        </w:rPr>
        <w:t xml:space="preserve">, </w:t>
      </w:r>
      <w:r w:rsidR="00313698">
        <w:rPr>
          <w:rFonts w:eastAsiaTheme="minorEastAsia"/>
          <w:color w:val="000000" w:themeColor="text1"/>
        </w:rPr>
        <w:t xml:space="preserve">additional </w:t>
      </w:r>
      <m:oMath>
        <m:r>
          <w:rPr>
            <w:rFonts w:ascii="Cambria Math" w:eastAsiaTheme="minorEastAsia" w:hAnsi="Cambria Math"/>
            <w:color w:val="000000" w:themeColor="text1"/>
          </w:rPr>
          <m:t>G</m:t>
        </m:r>
      </m:oMath>
      <w:r w:rsidR="00366CFA">
        <w:rPr>
          <w:rFonts w:eastAsiaTheme="minorEastAsia"/>
          <w:color w:val="000000" w:themeColor="text1"/>
        </w:rPr>
        <w:t xml:space="preserve"> to </w:t>
      </w:r>
      <m:oMath>
        <m:r>
          <w:rPr>
            <w:rFonts w:ascii="Cambria Math" w:eastAsiaTheme="minorEastAsia" w:hAnsi="Cambria Math"/>
            <w:color w:val="000000" w:themeColor="text1"/>
          </w:rPr>
          <m:t>A'</m:t>
        </m:r>
      </m:oMath>
      <w:r w:rsidR="00366CFA">
        <w:rPr>
          <w:rFonts w:eastAsiaTheme="minorEastAsia"/>
          <w:color w:val="000000" w:themeColor="text1"/>
        </w:rPr>
        <w:t xml:space="preserve"> influence connections were added</w:t>
      </w:r>
      <w:r w:rsidR="00294E5D">
        <w:rPr>
          <w:rFonts w:eastAsiaTheme="minorEastAsia"/>
          <w:color w:val="000000" w:themeColor="text1"/>
        </w:rPr>
        <w:t xml:space="preserve">.  Each </w:t>
      </w:r>
      <m:oMath>
        <m:r>
          <w:rPr>
            <w:rFonts w:ascii="Cambria Math" w:eastAsiaTheme="minorEastAsia" w:hAnsi="Cambria Math"/>
            <w:color w:val="000000" w:themeColor="text1"/>
          </w:rPr>
          <m:t>A'</m:t>
        </m:r>
      </m:oMath>
      <w:r w:rsidR="00294E5D">
        <w:rPr>
          <w:rFonts w:eastAsiaTheme="minorEastAsia"/>
          <w:color w:val="000000" w:themeColor="text1"/>
        </w:rPr>
        <w:t xml:space="preserve"> node is then connecte</w:t>
      </w:r>
      <w:r w:rsidR="00EB78BC">
        <w:rPr>
          <w:rFonts w:eastAsiaTheme="minorEastAsia"/>
          <w:color w:val="000000" w:themeColor="text1"/>
        </w:rPr>
        <w:t>d only to its corresponding transporter</w:t>
      </w:r>
      <w:r w:rsidR="00294E5D">
        <w:rPr>
          <w:rFonts w:eastAsiaTheme="minorEastAsia"/>
          <w:color w:val="000000" w:themeColor="text1"/>
        </w:rPr>
        <w:t xml:space="preserve"> in </w:t>
      </w:r>
      <m:oMath>
        <m:r>
          <w:rPr>
            <w:rFonts w:ascii="Cambria Math" w:eastAsiaTheme="minorEastAsia" w:hAnsi="Cambria Math"/>
            <w:color w:val="000000" w:themeColor="text1"/>
          </w:rPr>
          <m:t>A</m:t>
        </m:r>
      </m:oMath>
      <w:r w:rsidR="00C50DBD">
        <w:rPr>
          <w:rFonts w:eastAsiaTheme="minorEastAsia"/>
          <w:color w:val="000000" w:themeColor="text1"/>
        </w:rPr>
        <w:t xml:space="preserve"> (i.e. each indirect node</w:t>
      </w:r>
      <w:r w:rsidR="00294E5D">
        <w:rPr>
          <w:rFonts w:eastAsiaTheme="minorEastAsia"/>
          <w:color w:val="000000" w:themeColor="text1"/>
        </w:rPr>
        <w:t xml:space="preserve"> can only influence a single transporter).  As in the original network,</w:t>
      </w:r>
      <w:r w:rsidR="00EB78BC">
        <w:rPr>
          <w:rFonts w:eastAsiaTheme="minorEastAsia"/>
          <w:color w:val="000000" w:themeColor="text1"/>
        </w:rPr>
        <w:t xml:space="preserve"> we omitted both direct and indirect connections between a transporter and itself</w:t>
      </w:r>
      <w:r w:rsidR="00294E5D">
        <w:rPr>
          <w:rFonts w:eastAsiaTheme="minorEastAsia"/>
          <w:color w:val="000000" w:themeColor="text1"/>
        </w:rPr>
        <w:t>.</w:t>
      </w:r>
      <w:r w:rsidR="00166C60" w:rsidRPr="00166C60">
        <w:rPr>
          <w:rFonts w:eastAsiaTheme="minorEastAsia"/>
          <w:color w:val="000000" w:themeColor="text1"/>
        </w:rPr>
        <w:t xml:space="preserve"> </w:t>
      </w:r>
      <w:r w:rsidR="00166C60">
        <w:rPr>
          <w:rFonts w:eastAsiaTheme="minorEastAsia"/>
          <w:color w:val="000000" w:themeColor="text1"/>
        </w:rPr>
        <w:t xml:space="preserve">These additional influence connections, as well as the bias on </w:t>
      </w:r>
      <m:oMath>
        <m:r>
          <w:rPr>
            <w:rFonts w:ascii="Cambria Math" w:eastAsiaTheme="minorEastAsia" w:hAnsi="Cambria Math"/>
            <w:color w:val="000000" w:themeColor="text1"/>
          </w:rPr>
          <m:t>A'</m:t>
        </m:r>
      </m:oMath>
      <w:r w:rsidR="00166C60">
        <w:rPr>
          <w:rFonts w:eastAsiaTheme="minorEastAsia"/>
          <w:color w:val="000000" w:themeColor="text1"/>
        </w:rPr>
        <w:t xml:space="preserve">, were also subject to L1 regularization with rate </w:t>
      </w:r>
      <m:oMath>
        <m:r>
          <w:rPr>
            <w:rFonts w:ascii="Cambria Math" w:eastAsiaTheme="minorEastAsia" w:hAnsi="Cambria Math"/>
            <w:color w:val="000000" w:themeColor="text1"/>
          </w:rPr>
          <m:t>λ</m:t>
        </m:r>
      </m:oMath>
      <w:r w:rsidR="00A52EAD">
        <w:rPr>
          <w:rFonts w:eastAsiaTheme="minorEastAsia"/>
          <w:color w:val="000000" w:themeColor="text1"/>
        </w:rPr>
        <w:t xml:space="preserve"> (more complex models can </w:t>
      </w:r>
      <w:r w:rsidR="00C8545F">
        <w:rPr>
          <w:rFonts w:eastAsiaTheme="minorEastAsia"/>
          <w:color w:val="000000" w:themeColor="text1"/>
        </w:rPr>
        <w:t>s</w:t>
      </w:r>
      <w:r w:rsidR="00A52EAD">
        <w:rPr>
          <w:rFonts w:eastAsiaTheme="minorEastAsia"/>
          <w:color w:val="000000" w:themeColor="text1"/>
        </w:rPr>
        <w:t>et a separate regularization rate here)</w:t>
      </w:r>
      <w:r w:rsidR="00166C60">
        <w:rPr>
          <w:rFonts w:eastAsiaTheme="minorEastAsia"/>
          <w:color w:val="000000" w:themeColor="text1"/>
        </w:rPr>
        <w:t>.</w:t>
      </w:r>
    </w:p>
    <w:p w14:paraId="2C19138E" w14:textId="77777777" w:rsidR="00294E5D" w:rsidRDefault="00294E5D" w:rsidP="005B0C00">
      <w:pPr>
        <w:jc w:val="both"/>
        <w:rPr>
          <w:rFonts w:eastAsiaTheme="minorEastAsia"/>
          <w:color w:val="000000" w:themeColor="text1"/>
        </w:rPr>
      </w:pPr>
    </w:p>
    <w:p w14:paraId="17FB8447" w14:textId="37AC3271" w:rsidR="003767E7" w:rsidRPr="00933846" w:rsidRDefault="003767E7" w:rsidP="005B0C00">
      <w:pPr>
        <w:jc w:val="both"/>
        <w:rPr>
          <w:rFonts w:eastAsiaTheme="minorEastAsia"/>
          <w:color w:val="000000" w:themeColor="text1"/>
        </w:rPr>
      </w:pPr>
      <w:r>
        <w:rPr>
          <w:rFonts w:eastAsiaTheme="minorEastAsia"/>
          <w:color w:val="000000" w:themeColor="text1"/>
        </w:rPr>
        <w:t>As</w:t>
      </w:r>
      <w:r w:rsidR="00EE39CE">
        <w:rPr>
          <w:rFonts w:eastAsiaTheme="minorEastAsia"/>
          <w:color w:val="000000" w:themeColor="text1"/>
        </w:rPr>
        <w:t xml:space="preserve"> this three-layer network presented additional training </w:t>
      </w:r>
      <w:r w:rsidR="00366CFA">
        <w:rPr>
          <w:rFonts w:eastAsiaTheme="minorEastAsia"/>
          <w:color w:val="000000" w:themeColor="text1"/>
        </w:rPr>
        <w:t>challenges</w:t>
      </w:r>
      <w:r w:rsidR="00EE39CE">
        <w:rPr>
          <w:rFonts w:eastAsiaTheme="minorEastAsia"/>
          <w:color w:val="000000" w:themeColor="text1"/>
        </w:rPr>
        <w:t xml:space="preserve"> compared to the original two-layer </w:t>
      </w:r>
      <w:r w:rsidR="00D07968">
        <w:rPr>
          <w:rFonts w:eastAsiaTheme="minorEastAsia"/>
          <w:color w:val="000000" w:themeColor="text1"/>
        </w:rPr>
        <w:t>model</w:t>
      </w:r>
      <w:r w:rsidR="00EE39CE">
        <w:rPr>
          <w:rFonts w:eastAsiaTheme="minorEastAsia"/>
          <w:color w:val="000000" w:themeColor="text1"/>
        </w:rPr>
        <w:t xml:space="preserve"> (</w:t>
      </w:r>
      <w:r w:rsidR="006967CF">
        <w:rPr>
          <w:rFonts w:eastAsiaTheme="minorEastAsia"/>
          <w:color w:val="000000" w:themeColor="text1"/>
        </w:rPr>
        <w:t>e.g. more than twice as many potential parameters</w:t>
      </w:r>
      <w:r w:rsidR="00EE39CE">
        <w:rPr>
          <w:rFonts w:eastAsiaTheme="minorEastAsia"/>
          <w:color w:val="000000" w:themeColor="text1"/>
        </w:rPr>
        <w:t xml:space="preserve">), we </w:t>
      </w:r>
      <w:r w:rsidR="00D903BB">
        <w:rPr>
          <w:rFonts w:eastAsiaTheme="minorEastAsia"/>
          <w:color w:val="000000" w:themeColor="text1"/>
        </w:rPr>
        <w:t>made additional</w:t>
      </w:r>
      <w:r w:rsidR="00EE39CE">
        <w:rPr>
          <w:rFonts w:eastAsiaTheme="minorEastAsia"/>
          <w:color w:val="000000" w:themeColor="text1"/>
        </w:rPr>
        <w:t xml:space="preserve"> </w:t>
      </w:r>
      <w:r w:rsidR="00EE39CE">
        <w:rPr>
          <w:rFonts w:eastAsiaTheme="minorEastAsia"/>
          <w:i/>
          <w:color w:val="000000" w:themeColor="text1"/>
        </w:rPr>
        <w:t xml:space="preserve">a priori </w:t>
      </w:r>
      <w:r w:rsidR="00D903BB">
        <w:rPr>
          <w:rFonts w:eastAsiaTheme="minorEastAsia"/>
          <w:color w:val="000000" w:themeColor="text1"/>
        </w:rPr>
        <w:t>simplification</w:t>
      </w:r>
      <w:r w:rsidR="00C8545F">
        <w:rPr>
          <w:rFonts w:eastAsiaTheme="minorEastAsia"/>
          <w:color w:val="000000" w:themeColor="text1"/>
        </w:rPr>
        <w:t>s</w:t>
      </w:r>
      <w:r w:rsidR="00EE39CE">
        <w:rPr>
          <w:rFonts w:eastAsiaTheme="minorEastAsia"/>
          <w:i/>
          <w:color w:val="000000" w:themeColor="text1"/>
        </w:rPr>
        <w:t>.</w:t>
      </w:r>
      <w:r w:rsidR="00EE39CE">
        <w:rPr>
          <w:rFonts w:eastAsiaTheme="minorEastAsia"/>
          <w:color w:val="000000" w:themeColor="text1"/>
        </w:rPr>
        <w:t xml:space="preserve">  First, </w:t>
      </w:r>
      <w:r w:rsidR="00CF58CD">
        <w:rPr>
          <w:rFonts w:eastAsiaTheme="minorEastAsia"/>
          <w:color w:val="000000" w:themeColor="text1"/>
        </w:rPr>
        <w:t xml:space="preserve">as we aimed to </w:t>
      </w:r>
      <w:r w:rsidR="00C932BD">
        <w:rPr>
          <w:rFonts w:eastAsiaTheme="minorEastAsia"/>
          <w:color w:val="000000" w:themeColor="text1"/>
        </w:rPr>
        <w:t xml:space="preserve">simply </w:t>
      </w:r>
      <w:r w:rsidR="00CF58CD">
        <w:rPr>
          <w:rFonts w:eastAsiaTheme="minorEastAsia"/>
          <w:color w:val="000000" w:themeColor="text1"/>
        </w:rPr>
        <w:t>extend the two-layer results</w:t>
      </w:r>
      <w:r w:rsidR="00164B33">
        <w:rPr>
          <w:rFonts w:eastAsiaTheme="minorEastAsia"/>
          <w:color w:val="000000" w:themeColor="text1"/>
        </w:rPr>
        <w:t xml:space="preserve">, </w:t>
      </w:r>
      <w:r w:rsidR="00EE39CE">
        <w:rPr>
          <w:rFonts w:eastAsiaTheme="minorEastAsia"/>
          <w:color w:val="000000" w:themeColor="text1"/>
        </w:rPr>
        <w:t xml:space="preserve">we restricted </w:t>
      </w:r>
      <m:oMath>
        <m:r>
          <w:rPr>
            <w:rFonts w:ascii="Cambria Math" w:eastAsiaTheme="minorEastAsia" w:hAnsi="Cambria Math"/>
            <w:color w:val="000000" w:themeColor="text1"/>
          </w:rPr>
          <m:t>G</m:t>
        </m:r>
      </m:oMath>
      <w:r w:rsidR="00236AA6">
        <w:rPr>
          <w:rFonts w:eastAsiaTheme="minorEastAsia"/>
          <w:color w:val="000000" w:themeColor="text1"/>
        </w:rPr>
        <w:t xml:space="preserve"> to encode only the presence of </w:t>
      </w:r>
      <w:r w:rsidR="00236AA6">
        <w:rPr>
          <w:rFonts w:eastAsiaTheme="minorEastAsia"/>
          <w:i/>
          <w:color w:val="000000" w:themeColor="text1"/>
        </w:rPr>
        <w:t>PDR5</w:t>
      </w:r>
      <w:r w:rsidR="00236AA6" w:rsidRPr="00236AA6">
        <w:rPr>
          <w:rFonts w:eastAsiaTheme="minorEastAsia"/>
          <w:color w:val="000000" w:themeColor="text1"/>
        </w:rPr>
        <w:t xml:space="preserve">, </w:t>
      </w:r>
      <w:r w:rsidR="00236AA6">
        <w:rPr>
          <w:rFonts w:eastAsiaTheme="minorEastAsia"/>
          <w:i/>
          <w:color w:val="000000" w:themeColor="text1"/>
        </w:rPr>
        <w:t>SNQ2</w:t>
      </w:r>
      <w:r w:rsidR="00236AA6" w:rsidRPr="00236AA6">
        <w:rPr>
          <w:rFonts w:eastAsiaTheme="minorEastAsia"/>
          <w:color w:val="000000" w:themeColor="text1"/>
        </w:rPr>
        <w:t xml:space="preserve">, </w:t>
      </w:r>
      <w:r w:rsidR="00236AA6">
        <w:rPr>
          <w:rFonts w:eastAsiaTheme="minorEastAsia"/>
          <w:i/>
          <w:color w:val="000000" w:themeColor="text1"/>
        </w:rPr>
        <w:t>YBT1</w:t>
      </w:r>
      <w:r w:rsidR="00236AA6" w:rsidRPr="00236AA6">
        <w:rPr>
          <w:rFonts w:eastAsiaTheme="minorEastAsia"/>
          <w:color w:val="000000" w:themeColor="text1"/>
        </w:rPr>
        <w:t xml:space="preserve">, </w:t>
      </w:r>
      <w:r w:rsidR="00236AA6">
        <w:rPr>
          <w:rFonts w:eastAsiaTheme="minorEastAsia"/>
          <w:i/>
          <w:color w:val="000000" w:themeColor="text1"/>
        </w:rPr>
        <w:t>YCF1</w:t>
      </w:r>
      <w:r w:rsidR="00236AA6" w:rsidRPr="00236AA6">
        <w:rPr>
          <w:rFonts w:eastAsiaTheme="minorEastAsia"/>
          <w:color w:val="000000" w:themeColor="text1"/>
        </w:rPr>
        <w:t>,</w:t>
      </w:r>
      <w:r w:rsidR="00236AA6">
        <w:rPr>
          <w:rFonts w:eastAsiaTheme="minorEastAsia"/>
          <w:i/>
          <w:color w:val="000000" w:themeColor="text1"/>
        </w:rPr>
        <w:t xml:space="preserve"> </w:t>
      </w:r>
      <w:r w:rsidR="00236AA6" w:rsidRPr="00236AA6">
        <w:rPr>
          <w:rFonts w:eastAsiaTheme="minorEastAsia"/>
          <w:color w:val="000000" w:themeColor="text1"/>
        </w:rPr>
        <w:t xml:space="preserve">and </w:t>
      </w:r>
      <w:r w:rsidR="00236AA6">
        <w:rPr>
          <w:rFonts w:eastAsiaTheme="minorEastAsia"/>
          <w:i/>
          <w:color w:val="000000" w:themeColor="text1"/>
        </w:rPr>
        <w:t>YOR1</w:t>
      </w:r>
      <w:r w:rsidR="00933846">
        <w:rPr>
          <w:rFonts w:eastAsiaTheme="minorEastAsia"/>
          <w:color w:val="000000" w:themeColor="text1"/>
        </w:rPr>
        <w:t xml:space="preserve">, and restricted the </w:t>
      </w:r>
      <w:r w:rsidR="00933846">
        <w:rPr>
          <w:rFonts w:eastAsiaTheme="minorEastAsia"/>
          <w:i/>
          <w:color w:val="000000" w:themeColor="text1"/>
        </w:rPr>
        <w:t>A</w:t>
      </w:r>
      <w:r w:rsidR="00933846">
        <w:rPr>
          <w:rFonts w:eastAsiaTheme="minorEastAsia"/>
          <w:color w:val="000000" w:themeColor="text1"/>
        </w:rPr>
        <w:t xml:space="preserve"> layer to encode only the presence of </w:t>
      </w:r>
      <w:r w:rsidR="00933846">
        <w:rPr>
          <w:rFonts w:eastAsiaTheme="minorEastAsia"/>
          <w:i/>
          <w:color w:val="000000" w:themeColor="text1"/>
        </w:rPr>
        <w:t>PDR5.</w:t>
      </w:r>
      <w:r w:rsidR="00BC58A9">
        <w:rPr>
          <w:rFonts w:eastAsiaTheme="minorEastAsia"/>
          <w:color w:val="000000" w:themeColor="text1"/>
        </w:rPr>
        <w:t xml:space="preserve"> </w:t>
      </w:r>
      <w:r w:rsidR="007F04A6">
        <w:rPr>
          <w:rFonts w:eastAsiaTheme="minorEastAsia"/>
          <w:color w:val="000000" w:themeColor="text1"/>
        </w:rPr>
        <w:t xml:space="preserve"> </w:t>
      </w:r>
      <w:r w:rsidR="00BC58A9">
        <w:rPr>
          <w:rFonts w:eastAsiaTheme="minorEastAsia"/>
          <w:color w:val="000000" w:themeColor="text1"/>
        </w:rPr>
        <w:t xml:space="preserve">This reduced the number of potential parameters from 545 to 13.  </w:t>
      </w:r>
      <w:r w:rsidR="006C314C">
        <w:rPr>
          <w:rFonts w:eastAsiaTheme="minorEastAsia"/>
          <w:color w:val="000000" w:themeColor="text1"/>
        </w:rPr>
        <w:t xml:space="preserve">Second, while </w:t>
      </w:r>
      <w:r w:rsidR="009902F1">
        <w:rPr>
          <w:rFonts w:eastAsiaTheme="minorEastAsia"/>
          <w:color w:val="000000" w:themeColor="text1"/>
        </w:rPr>
        <w:t>parameters were</w:t>
      </w:r>
      <w:r w:rsidR="006C314C">
        <w:rPr>
          <w:rFonts w:eastAsiaTheme="minorEastAsia"/>
          <w:color w:val="000000" w:themeColor="text1"/>
        </w:rPr>
        <w:t xml:space="preserve"> </w:t>
      </w:r>
      <w:r w:rsidR="008823EA">
        <w:rPr>
          <w:rFonts w:eastAsiaTheme="minorEastAsia"/>
          <w:color w:val="000000" w:themeColor="text1"/>
        </w:rPr>
        <w:t xml:space="preserve">highly </w:t>
      </w:r>
      <w:r w:rsidR="006C314C">
        <w:rPr>
          <w:rFonts w:eastAsiaTheme="minorEastAsia"/>
          <w:color w:val="000000" w:themeColor="text1"/>
        </w:rPr>
        <w:t>reproducible between</w:t>
      </w:r>
      <w:r w:rsidR="009902F1">
        <w:rPr>
          <w:rFonts w:eastAsiaTheme="minorEastAsia"/>
          <w:color w:val="000000" w:themeColor="text1"/>
        </w:rPr>
        <w:t xml:space="preserve"> most</w:t>
      </w:r>
      <w:r w:rsidR="006C314C">
        <w:rPr>
          <w:rFonts w:eastAsiaTheme="minorEastAsia"/>
          <w:color w:val="000000" w:themeColor="text1"/>
        </w:rPr>
        <w:t xml:space="preserve"> </w:t>
      </w:r>
      <w:r w:rsidR="009902F1">
        <w:rPr>
          <w:rFonts w:eastAsiaTheme="minorEastAsia"/>
          <w:color w:val="000000" w:themeColor="text1"/>
        </w:rPr>
        <w:t>initializations</w:t>
      </w:r>
      <w:r w:rsidR="006C314C">
        <w:rPr>
          <w:rFonts w:eastAsiaTheme="minorEastAsia"/>
          <w:color w:val="000000" w:themeColor="text1"/>
        </w:rPr>
        <w:t xml:space="preserve">, we noticed that </w:t>
      </w:r>
      <w:r w:rsidR="00672CEE">
        <w:rPr>
          <w:rFonts w:eastAsiaTheme="minorEastAsia"/>
          <w:color w:val="000000" w:themeColor="text1"/>
        </w:rPr>
        <w:t>a small number of</w:t>
      </w:r>
      <w:r w:rsidR="00E84A25">
        <w:rPr>
          <w:rFonts w:eastAsiaTheme="minorEastAsia"/>
          <w:color w:val="000000" w:themeColor="text1"/>
        </w:rPr>
        <w:t xml:space="preserve"> random</w:t>
      </w:r>
      <w:r w:rsidR="00672CEE">
        <w:rPr>
          <w:rFonts w:eastAsiaTheme="minorEastAsia"/>
          <w:color w:val="000000" w:themeColor="text1"/>
        </w:rPr>
        <w:t xml:space="preserve"> </w:t>
      </w:r>
      <w:r w:rsidR="00A703B6">
        <w:rPr>
          <w:rFonts w:eastAsiaTheme="minorEastAsia"/>
          <w:color w:val="000000" w:themeColor="text1"/>
        </w:rPr>
        <w:t>initializations</w:t>
      </w:r>
      <w:r w:rsidR="008823EA">
        <w:rPr>
          <w:rFonts w:eastAsiaTheme="minorEastAsia"/>
          <w:color w:val="000000" w:themeColor="text1"/>
        </w:rPr>
        <w:t xml:space="preserve"> </w:t>
      </w:r>
      <w:r w:rsidR="00A703B6">
        <w:rPr>
          <w:rFonts w:eastAsiaTheme="minorEastAsia"/>
          <w:color w:val="000000" w:themeColor="text1"/>
        </w:rPr>
        <w:t>resulted in</w:t>
      </w:r>
      <w:r w:rsidR="00842B3D">
        <w:rPr>
          <w:rFonts w:eastAsiaTheme="minorEastAsia"/>
          <w:color w:val="000000" w:themeColor="text1"/>
        </w:rPr>
        <w:t xml:space="preserve"> converge</w:t>
      </w:r>
      <w:r w:rsidR="00A703B6">
        <w:rPr>
          <w:rFonts w:eastAsiaTheme="minorEastAsia"/>
          <w:color w:val="000000" w:themeColor="text1"/>
        </w:rPr>
        <w:t>nce</w:t>
      </w:r>
      <w:r w:rsidR="00672CEE">
        <w:rPr>
          <w:rFonts w:eastAsiaTheme="minorEastAsia"/>
          <w:color w:val="000000" w:themeColor="text1"/>
        </w:rPr>
        <w:t xml:space="preserve"> </w:t>
      </w:r>
      <w:r w:rsidR="004A3737">
        <w:rPr>
          <w:rFonts w:eastAsiaTheme="minorEastAsia"/>
          <w:color w:val="000000" w:themeColor="text1"/>
        </w:rPr>
        <w:t>to a different set of parameters with a higher mean-squared error</w:t>
      </w:r>
      <w:r w:rsidR="006E0A04">
        <w:rPr>
          <w:rFonts w:eastAsiaTheme="minorEastAsia"/>
          <w:color w:val="000000" w:themeColor="text1"/>
        </w:rPr>
        <w:t>,</w:t>
      </w:r>
      <w:r w:rsidR="00C92093">
        <w:rPr>
          <w:rFonts w:eastAsiaTheme="minorEastAsia"/>
          <w:color w:val="000000" w:themeColor="text1"/>
        </w:rPr>
        <w:t xml:space="preserve"> even at high regularization rates (data not shown)</w:t>
      </w:r>
      <w:r w:rsidR="004A3737">
        <w:rPr>
          <w:rFonts w:eastAsiaTheme="minorEastAsia"/>
          <w:color w:val="000000" w:themeColor="text1"/>
        </w:rPr>
        <w:t xml:space="preserve">.  </w:t>
      </w:r>
      <w:r w:rsidR="005833E7">
        <w:rPr>
          <w:rFonts w:eastAsiaTheme="minorEastAsia"/>
          <w:color w:val="000000" w:themeColor="text1"/>
        </w:rPr>
        <w:t xml:space="preserve">To </w:t>
      </w:r>
      <w:r w:rsidR="00E84A25">
        <w:rPr>
          <w:rFonts w:eastAsiaTheme="minorEastAsia"/>
          <w:color w:val="000000" w:themeColor="text1"/>
        </w:rPr>
        <w:t>better ensure</w:t>
      </w:r>
      <w:r w:rsidR="005833E7">
        <w:rPr>
          <w:rFonts w:eastAsiaTheme="minorEastAsia"/>
          <w:color w:val="000000" w:themeColor="text1"/>
        </w:rPr>
        <w:t xml:space="preserve"> robust</w:t>
      </w:r>
      <w:r w:rsidR="00E84A25">
        <w:rPr>
          <w:rFonts w:eastAsiaTheme="minorEastAsia"/>
          <w:color w:val="000000" w:themeColor="text1"/>
        </w:rPr>
        <w:t xml:space="preserve"> parameterization</w:t>
      </w:r>
      <w:r w:rsidR="005833E7">
        <w:rPr>
          <w:rFonts w:eastAsiaTheme="minorEastAsia"/>
          <w:color w:val="000000" w:themeColor="text1"/>
        </w:rPr>
        <w:t xml:space="preserve"> we used the median between 10 runs rather than the average to </w:t>
      </w:r>
      <w:r w:rsidR="00E84A25">
        <w:rPr>
          <w:rFonts w:eastAsiaTheme="minorEastAsia"/>
          <w:color w:val="000000" w:themeColor="text1"/>
        </w:rPr>
        <w:t>assign weights to</w:t>
      </w:r>
      <w:r w:rsidR="005833E7">
        <w:rPr>
          <w:rFonts w:eastAsiaTheme="minorEastAsia"/>
          <w:color w:val="000000" w:themeColor="text1"/>
        </w:rPr>
        <w:t xml:space="preserve"> the final neural network, and did not employ the </w:t>
      </w:r>
      <m:oMath>
        <m:d>
          <m:dPr>
            <m:begChr m:val="|"/>
            <m:endChr m:val="|"/>
            <m:ctrlPr>
              <w:rPr>
                <w:rFonts w:ascii="Cambria Math" w:eastAsiaTheme="minorEastAsia" w:hAnsi="Cambria Math"/>
                <w:bCs/>
                <w:i/>
                <w:iCs/>
                <w:color w:val="000000" w:themeColor="text1"/>
              </w:rPr>
            </m:ctrlPr>
          </m:dPr>
          <m:e>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Z</m:t>
                </m:r>
              </m:e>
              <m:sub>
                <m:r>
                  <w:rPr>
                    <w:rFonts w:ascii="Cambria Math" w:eastAsiaTheme="minorEastAsia" w:hAnsi="Cambria Math"/>
                    <w:color w:val="000000" w:themeColor="text1"/>
                  </w:rPr>
                  <m:t>param</m:t>
                </m:r>
              </m:sub>
            </m:sSub>
          </m:e>
        </m:d>
      </m:oMath>
      <w:r w:rsidR="005833E7">
        <w:rPr>
          <w:rFonts w:eastAsiaTheme="minorEastAsia"/>
          <w:bCs/>
          <w:iCs/>
          <w:color w:val="000000" w:themeColor="text1"/>
        </w:rPr>
        <w:t xml:space="preserve"> filter</w:t>
      </w:r>
      <w:r w:rsidR="00D903BB">
        <w:rPr>
          <w:rFonts w:eastAsiaTheme="minorEastAsia"/>
          <w:bCs/>
          <w:iCs/>
          <w:color w:val="000000" w:themeColor="text1"/>
        </w:rPr>
        <w:t xml:space="preserve"> described above</w:t>
      </w:r>
      <w:r w:rsidR="005833E7">
        <w:rPr>
          <w:rFonts w:eastAsiaTheme="minorEastAsia"/>
          <w:bCs/>
          <w:iCs/>
          <w:color w:val="000000" w:themeColor="text1"/>
        </w:rPr>
        <w:t xml:space="preserve">. </w:t>
      </w:r>
      <w:r w:rsidR="00A260EB">
        <w:rPr>
          <w:rFonts w:eastAsiaTheme="minorEastAsia"/>
          <w:bCs/>
          <w:iCs/>
          <w:color w:val="000000" w:themeColor="text1"/>
        </w:rPr>
        <w:t xml:space="preserve">  </w:t>
      </w:r>
      <w:r w:rsidR="006E0A04">
        <w:rPr>
          <w:rFonts w:eastAsiaTheme="minorEastAsia"/>
          <w:bCs/>
          <w:iCs/>
          <w:color w:val="000000" w:themeColor="text1"/>
        </w:rPr>
        <w:t xml:space="preserve">Here, training with </w:t>
      </w:r>
      <m:oMath>
        <m:r>
          <w:rPr>
            <w:rFonts w:ascii="Cambria Math" w:eastAsiaTheme="minorEastAsia" w:hAnsi="Cambria Math"/>
            <w:color w:val="000000" w:themeColor="text1"/>
          </w:rPr>
          <m:t>λ=</m:t>
        </m:r>
        <m:r>
          <w:rPr>
            <w:rFonts w:ascii="Cambria Math" w:hAnsi="Cambria Math"/>
            <w:color w:val="000000" w:themeColor="text1"/>
          </w:rPr>
          <m:t>5×</m:t>
        </m:r>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-4</m:t>
            </m:r>
          </m:sup>
        </m:sSup>
      </m:oMath>
      <w:r w:rsidR="006E0A04">
        <w:rPr>
          <w:rFonts w:eastAsiaTheme="minorEastAsia"/>
          <w:bCs/>
          <w:iCs/>
          <w:color w:val="000000" w:themeColor="text1"/>
        </w:rPr>
        <w:t xml:space="preserve"> resulted in a similar model as the two-layer network (data not shown).  </w:t>
      </w:r>
      <w:r w:rsidR="00EE2301">
        <w:rPr>
          <w:rFonts w:eastAsiaTheme="minorEastAsia"/>
          <w:bCs/>
          <w:iCs/>
          <w:color w:val="000000" w:themeColor="text1"/>
        </w:rPr>
        <w:t>Therefore</w:t>
      </w:r>
      <w:r w:rsidR="006E0A04">
        <w:rPr>
          <w:rFonts w:eastAsiaTheme="minorEastAsia"/>
          <w:bCs/>
          <w:iCs/>
          <w:color w:val="000000" w:themeColor="text1"/>
        </w:rPr>
        <w:t>, w</w:t>
      </w:r>
      <w:r w:rsidR="00A260EB">
        <w:rPr>
          <w:rFonts w:eastAsiaTheme="minorEastAsia"/>
          <w:bCs/>
          <w:iCs/>
          <w:color w:val="000000" w:themeColor="text1"/>
        </w:rPr>
        <w:t>e performed a separate</w:t>
      </w:r>
      <w:r w:rsidR="006E0A04">
        <w:rPr>
          <w:rFonts w:eastAsiaTheme="minorEastAsia"/>
          <w:bCs/>
          <w:iCs/>
          <w:color w:val="000000" w:themeColor="text1"/>
        </w:rPr>
        <w:t xml:space="preserve"> ‘three-layer</w:t>
      </w:r>
      <w:r w:rsidR="00A260EB">
        <w:rPr>
          <w:rFonts w:eastAsiaTheme="minorEastAsia"/>
          <w:bCs/>
          <w:iCs/>
          <w:color w:val="000000" w:themeColor="text1"/>
        </w:rPr>
        <w:t xml:space="preserve"> </w:t>
      </w:r>
      <m:oMath>
        <m:r>
          <w:rPr>
            <w:rFonts w:ascii="Cambria Math" w:eastAsiaTheme="minorEastAsia" w:hAnsi="Cambria Math"/>
            <w:color w:val="000000" w:themeColor="text1"/>
          </w:rPr>
          <m:t>λ</m:t>
        </m:r>
      </m:oMath>
      <w:r w:rsidR="006E0A04">
        <w:rPr>
          <w:rFonts w:eastAsiaTheme="minorEastAsia"/>
          <w:color w:val="000000" w:themeColor="text1"/>
        </w:rPr>
        <w:t>’</w:t>
      </w:r>
      <w:r w:rsidR="006967CF">
        <w:rPr>
          <w:rFonts w:eastAsiaTheme="minorEastAsia"/>
          <w:bCs/>
          <w:iCs/>
          <w:color w:val="000000" w:themeColor="text1"/>
        </w:rPr>
        <w:t xml:space="preserve"> </w:t>
      </w:r>
      <w:r w:rsidR="00A260EB">
        <w:rPr>
          <w:rFonts w:eastAsiaTheme="minorEastAsia"/>
          <w:bCs/>
          <w:iCs/>
          <w:color w:val="000000" w:themeColor="text1"/>
        </w:rPr>
        <w:t>search for</w:t>
      </w:r>
      <w:r w:rsidR="00A260EB">
        <w:rPr>
          <w:rFonts w:eastAsiaTheme="minorEastAsia"/>
          <w:color w:val="000000" w:themeColor="text1"/>
        </w:rPr>
        <w:t xml:space="preserve"> this network, searching </w:t>
      </w:r>
      <w:r w:rsidR="00A260EB">
        <w:rPr>
          <w:bCs/>
          <w:iCs/>
          <w:color w:val="000000" w:themeColor="text1"/>
        </w:rPr>
        <w:t xml:space="preserve">13 intervals between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-6</m:t>
            </m:r>
          </m:sup>
        </m:sSup>
      </m:oMath>
      <w:r w:rsidR="00A260EB">
        <w:rPr>
          <w:bCs/>
          <w:iCs/>
          <w:color w:val="000000" w:themeColor="text1"/>
        </w:rPr>
        <w:t xml:space="preserve"> to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0</m:t>
            </m:r>
          </m:sup>
        </m:sSup>
      </m:oMath>
      <w:r w:rsidR="001B5A90">
        <w:rPr>
          <w:rFonts w:eastAsiaTheme="minorEastAsia"/>
          <w:bCs/>
          <w:iCs/>
          <w:color w:val="000000" w:themeColor="text1"/>
        </w:rPr>
        <w:t xml:space="preserve">  (</w:t>
      </w:r>
      <w:r w:rsidR="004452EF">
        <w:rPr>
          <w:rFonts w:eastAsiaTheme="minorEastAsia"/>
          <w:bCs/>
          <w:iCs/>
          <w:color w:val="000000" w:themeColor="text1"/>
        </w:rPr>
        <w:t xml:space="preserve">Figure </w:t>
      </w:r>
      <w:r w:rsidR="001B5A90">
        <w:rPr>
          <w:rFonts w:eastAsiaTheme="minorEastAsia"/>
          <w:bCs/>
          <w:iCs/>
          <w:color w:val="000000" w:themeColor="text1"/>
        </w:rPr>
        <w:t>S10C</w:t>
      </w:r>
      <w:r w:rsidR="00A260EB">
        <w:rPr>
          <w:rFonts w:eastAsiaTheme="minorEastAsia"/>
          <w:bCs/>
          <w:iCs/>
          <w:color w:val="000000" w:themeColor="text1"/>
        </w:rPr>
        <w:t xml:space="preserve">).  </w:t>
      </w:r>
      <w:r w:rsidR="00AD18EF">
        <w:rPr>
          <w:rFonts w:eastAsiaTheme="minorEastAsia"/>
          <w:bCs/>
          <w:iCs/>
          <w:color w:val="000000" w:themeColor="text1"/>
        </w:rPr>
        <w:t>For three-layer training</w:t>
      </w:r>
      <w:r w:rsidR="006E0A04">
        <w:rPr>
          <w:rFonts w:eastAsiaTheme="minorEastAsia"/>
          <w:bCs/>
          <w:iCs/>
          <w:color w:val="000000" w:themeColor="text1"/>
        </w:rPr>
        <w:t>, we</w:t>
      </w:r>
      <w:r w:rsidR="006967CF">
        <w:rPr>
          <w:rFonts w:eastAsiaTheme="minorEastAsia"/>
          <w:bCs/>
          <w:iCs/>
          <w:color w:val="000000" w:themeColor="text1"/>
        </w:rPr>
        <w:t xml:space="preserve"> found that </w:t>
      </w:r>
      <m:oMath>
        <m:r>
          <w:rPr>
            <w:rFonts w:ascii="Cambria Math" w:eastAsiaTheme="minorEastAsia" w:hAnsi="Cambria Math"/>
            <w:color w:val="000000" w:themeColor="text1"/>
          </w:rPr>
          <m:t>λ</m:t>
        </m:r>
      </m:oMath>
      <w:r w:rsidR="006E0A04">
        <w:rPr>
          <w:rFonts w:eastAsiaTheme="minorEastAsia"/>
          <w:color w:val="000000" w:themeColor="text1"/>
        </w:rPr>
        <w:t xml:space="preserve"> </w:t>
      </w:r>
      <w:r w:rsidR="004F0E3E">
        <w:rPr>
          <w:rFonts w:eastAsiaTheme="minorEastAsia"/>
          <w:color w:val="000000" w:themeColor="text1"/>
        </w:rPr>
        <w:t xml:space="preserve">&gt;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-5</m:t>
            </m:r>
          </m:sup>
        </m:sSup>
      </m:oMath>
      <w:r w:rsidR="006E0A04">
        <w:rPr>
          <w:rFonts w:eastAsiaTheme="minorEastAsia"/>
          <w:bCs/>
          <w:iCs/>
          <w:color w:val="000000" w:themeColor="text1"/>
        </w:rPr>
        <w:t xml:space="preserve"> </w:t>
      </w:r>
      <w:r w:rsidR="00313069">
        <w:rPr>
          <w:rFonts w:eastAsiaTheme="minorEastAsia"/>
          <w:bCs/>
          <w:iCs/>
          <w:color w:val="000000" w:themeColor="text1"/>
        </w:rPr>
        <w:t>negatively impact</w:t>
      </w:r>
      <w:r w:rsidR="006E0A04">
        <w:rPr>
          <w:rFonts w:eastAsiaTheme="minorEastAsia"/>
          <w:bCs/>
          <w:iCs/>
          <w:color w:val="000000" w:themeColor="text1"/>
        </w:rPr>
        <w:t>s</w:t>
      </w:r>
      <w:r w:rsidR="00313069">
        <w:rPr>
          <w:rFonts w:eastAsiaTheme="minorEastAsia"/>
          <w:bCs/>
          <w:iCs/>
          <w:color w:val="000000" w:themeColor="text1"/>
        </w:rPr>
        <w:t xml:space="preserve"> MSE </w:t>
      </w:r>
      <w:r w:rsidR="001B5A90">
        <w:rPr>
          <w:rFonts w:eastAsiaTheme="minorEastAsia"/>
          <w:bCs/>
          <w:iCs/>
          <w:color w:val="000000" w:themeColor="text1"/>
        </w:rPr>
        <w:t>(</w:t>
      </w:r>
      <w:r w:rsidR="004452EF">
        <w:rPr>
          <w:rFonts w:eastAsiaTheme="minorEastAsia"/>
          <w:bCs/>
          <w:iCs/>
          <w:color w:val="000000" w:themeColor="text1"/>
        </w:rPr>
        <w:t xml:space="preserve">Figure </w:t>
      </w:r>
      <w:r w:rsidR="001B5A90">
        <w:rPr>
          <w:rFonts w:eastAsiaTheme="minorEastAsia"/>
          <w:bCs/>
          <w:iCs/>
          <w:color w:val="000000" w:themeColor="text1"/>
        </w:rPr>
        <w:t>S10C</w:t>
      </w:r>
      <w:r w:rsidR="00313069">
        <w:rPr>
          <w:rFonts w:eastAsiaTheme="minorEastAsia"/>
          <w:bCs/>
          <w:iCs/>
          <w:color w:val="000000" w:themeColor="text1"/>
        </w:rPr>
        <w:t>)</w:t>
      </w:r>
      <w:r w:rsidR="006E0A04">
        <w:rPr>
          <w:rFonts w:eastAsiaTheme="minorEastAsia"/>
          <w:bCs/>
          <w:iCs/>
          <w:color w:val="000000" w:themeColor="text1"/>
        </w:rPr>
        <w:t>, and therefore</w:t>
      </w:r>
      <w:r w:rsidR="004F0E3E">
        <w:rPr>
          <w:rFonts w:eastAsiaTheme="minorEastAsia"/>
          <w:bCs/>
          <w:iCs/>
          <w:color w:val="000000" w:themeColor="text1"/>
        </w:rPr>
        <w:t xml:space="preserve"> used</w:t>
      </w:r>
      <w:r w:rsidR="00322A58">
        <w:rPr>
          <w:rFonts w:eastAsiaTheme="minorEastAsia"/>
          <w:bCs/>
          <w:iCs/>
          <w:color w:val="000000" w:themeColor="text1"/>
        </w:rPr>
        <w:t xml:space="preserve"> a less-restrictive</w:t>
      </w:r>
      <w:r w:rsidR="006E0A04">
        <w:rPr>
          <w:rFonts w:eastAsiaTheme="minorEastAsia"/>
          <w:bCs/>
          <w:iCs/>
          <w:color w:val="000000" w:themeColor="text1"/>
        </w:rPr>
        <w:t xml:space="preserve"> </w:t>
      </w:r>
      <m:oMath>
        <m:r>
          <w:rPr>
            <w:rFonts w:ascii="Cambria Math" w:eastAsiaTheme="minorEastAsia" w:hAnsi="Cambria Math"/>
            <w:color w:val="000000" w:themeColor="text1"/>
          </w:rPr>
          <m:t>λ=</m:t>
        </m:r>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-5</m:t>
            </m:r>
          </m:sup>
        </m:sSup>
      </m:oMath>
      <w:r w:rsidR="009E0F80">
        <w:rPr>
          <w:rFonts w:eastAsiaTheme="minorEastAsia"/>
          <w:color w:val="000000" w:themeColor="text1"/>
        </w:rPr>
        <w:t xml:space="preserve"> to train the </w:t>
      </w:r>
      <w:r w:rsidR="007562AC">
        <w:rPr>
          <w:rFonts w:eastAsiaTheme="minorEastAsia"/>
          <w:color w:val="000000" w:themeColor="text1"/>
        </w:rPr>
        <w:t xml:space="preserve">three-layer </w:t>
      </w:r>
      <w:r w:rsidR="009E0F80">
        <w:rPr>
          <w:rFonts w:eastAsiaTheme="minorEastAsia"/>
          <w:color w:val="000000" w:themeColor="text1"/>
        </w:rPr>
        <w:t xml:space="preserve">network in </w:t>
      </w:r>
      <w:r w:rsidR="004452EF">
        <w:rPr>
          <w:rFonts w:eastAsiaTheme="minorEastAsia"/>
          <w:color w:val="000000" w:themeColor="text1"/>
        </w:rPr>
        <w:t xml:space="preserve">Figure </w:t>
      </w:r>
      <w:r w:rsidR="009E0F80">
        <w:rPr>
          <w:rFonts w:eastAsiaTheme="minorEastAsia"/>
          <w:color w:val="000000" w:themeColor="text1"/>
        </w:rPr>
        <w:t>5B.</w:t>
      </w:r>
      <w:r w:rsidR="00186FD9">
        <w:rPr>
          <w:rFonts w:eastAsiaTheme="minorEastAsia"/>
          <w:color w:val="000000" w:themeColor="text1"/>
        </w:rPr>
        <w:t xml:space="preserve">  </w:t>
      </w:r>
      <w:r w:rsidR="00430CC4">
        <w:rPr>
          <w:rFonts w:eastAsiaTheme="minorEastAsia"/>
          <w:bCs/>
          <w:iCs/>
          <w:color w:val="000000" w:themeColor="text1"/>
        </w:rPr>
        <w:t xml:space="preserve">Learned weights were subject to the same statistical significance test as </w:t>
      </w:r>
      <w:r w:rsidR="007E265B">
        <w:rPr>
          <w:rFonts w:eastAsiaTheme="minorEastAsia"/>
          <w:bCs/>
          <w:iCs/>
          <w:color w:val="000000" w:themeColor="text1"/>
        </w:rPr>
        <w:t xml:space="preserve">for </w:t>
      </w:r>
      <w:r w:rsidR="00430CC4">
        <w:rPr>
          <w:rFonts w:eastAsiaTheme="minorEastAsia"/>
          <w:bCs/>
          <w:iCs/>
          <w:color w:val="000000" w:themeColor="text1"/>
        </w:rPr>
        <w:t xml:space="preserve">the two-layer network.  </w:t>
      </w:r>
    </w:p>
    <w:p w14:paraId="068966FF" w14:textId="77777777" w:rsidR="00BC58A9" w:rsidRDefault="00BC58A9" w:rsidP="00224FCB">
      <w:pPr>
        <w:outlineLvl w:val="0"/>
        <w:rPr>
          <w:rFonts w:eastAsiaTheme="minorEastAsia"/>
          <w:color w:val="000000" w:themeColor="text1"/>
        </w:rPr>
      </w:pPr>
    </w:p>
    <w:p w14:paraId="42090F71" w14:textId="24A0C1A7" w:rsidR="00670004" w:rsidRPr="00233F15" w:rsidRDefault="00DC2F0F" w:rsidP="00224FCB">
      <w:pPr>
        <w:outlineLvl w:val="0"/>
        <w:rPr>
          <w:b/>
          <w:bCs/>
          <w:iCs/>
          <w:color w:val="000000" w:themeColor="text1"/>
        </w:rPr>
      </w:pPr>
      <w:r w:rsidRPr="00233F15">
        <w:rPr>
          <w:b/>
          <w:bCs/>
          <w:iCs/>
          <w:color w:val="000000" w:themeColor="text1"/>
        </w:rPr>
        <w:t xml:space="preserve">Targeted </w:t>
      </w:r>
      <w:r w:rsidR="00996366">
        <w:rPr>
          <w:b/>
          <w:bCs/>
          <w:iCs/>
          <w:color w:val="000000" w:themeColor="text1"/>
        </w:rPr>
        <w:t>m</w:t>
      </w:r>
      <w:r w:rsidR="00996366" w:rsidRPr="00233F15">
        <w:rPr>
          <w:b/>
          <w:bCs/>
          <w:iCs/>
          <w:color w:val="000000" w:themeColor="text1"/>
        </w:rPr>
        <w:t xml:space="preserve">ating </w:t>
      </w:r>
      <w:r w:rsidRPr="00233F15">
        <w:rPr>
          <w:b/>
          <w:bCs/>
          <w:iCs/>
          <w:color w:val="000000" w:themeColor="text1"/>
        </w:rPr>
        <w:t xml:space="preserve">and </w:t>
      </w:r>
      <w:r w:rsidR="00996366">
        <w:rPr>
          <w:b/>
          <w:bCs/>
          <w:iCs/>
          <w:color w:val="000000" w:themeColor="text1"/>
        </w:rPr>
        <w:t>s</w:t>
      </w:r>
      <w:r w:rsidR="00996366" w:rsidRPr="00233F15">
        <w:rPr>
          <w:b/>
          <w:bCs/>
          <w:iCs/>
          <w:color w:val="000000" w:themeColor="text1"/>
        </w:rPr>
        <w:t xml:space="preserve">election </w:t>
      </w:r>
      <w:r w:rsidRPr="00233F15">
        <w:rPr>
          <w:b/>
          <w:bCs/>
          <w:iCs/>
          <w:color w:val="000000" w:themeColor="text1"/>
        </w:rPr>
        <w:t xml:space="preserve">to </w:t>
      </w:r>
      <w:r w:rsidR="00996366">
        <w:rPr>
          <w:b/>
          <w:bCs/>
          <w:iCs/>
          <w:color w:val="000000" w:themeColor="text1"/>
        </w:rPr>
        <w:t>o</w:t>
      </w:r>
      <w:r w:rsidRPr="00233F15">
        <w:rPr>
          <w:b/>
          <w:bCs/>
          <w:iCs/>
          <w:color w:val="000000" w:themeColor="text1"/>
        </w:rPr>
        <w:t xml:space="preserve">btain 32 </w:t>
      </w:r>
      <w:r w:rsidR="00996366">
        <w:rPr>
          <w:b/>
          <w:bCs/>
          <w:iCs/>
          <w:color w:val="000000" w:themeColor="text1"/>
        </w:rPr>
        <w:t>k</w:t>
      </w:r>
      <w:r w:rsidR="00996366" w:rsidRPr="00233F15">
        <w:rPr>
          <w:b/>
          <w:bCs/>
          <w:iCs/>
          <w:color w:val="000000" w:themeColor="text1"/>
        </w:rPr>
        <w:t>nockouts</w:t>
      </w:r>
    </w:p>
    <w:p w14:paraId="721E518A" w14:textId="1278118E" w:rsidR="001C735B" w:rsidRPr="00233F15" w:rsidRDefault="00347409" w:rsidP="00224FCB">
      <w:pPr>
        <w:jc w:val="both"/>
        <w:rPr>
          <w:color w:val="000000" w:themeColor="text1"/>
        </w:rPr>
      </w:pPr>
      <w:r w:rsidRPr="00233F15">
        <w:rPr>
          <w:color w:val="000000" w:themeColor="text1"/>
        </w:rPr>
        <w:t xml:space="preserve">The </w:t>
      </w:r>
      <w:r w:rsidR="000A680F" w:rsidRPr="00233F15">
        <w:rPr>
          <w:color w:val="000000" w:themeColor="text1"/>
        </w:rPr>
        <w:t xml:space="preserve">TWAS21230902 </w:t>
      </w:r>
      <w:r w:rsidRPr="00233F15">
        <w:rPr>
          <w:color w:val="000000" w:themeColor="text1"/>
        </w:rPr>
        <w:t>strain (</w:t>
      </w:r>
      <w:r w:rsidR="00256A38">
        <w:rPr>
          <w:color w:val="000000" w:themeColor="text1"/>
        </w:rPr>
        <w:t xml:space="preserve">genotyped as </w:t>
      </w:r>
      <w:r w:rsidR="00E11C5F" w:rsidRPr="00233F15">
        <w:rPr>
          <w:i/>
          <w:color w:val="000000" w:themeColor="text1"/>
        </w:rPr>
        <w:t>pdr10∆</w:t>
      </w:r>
      <w:r w:rsidR="00E900DC" w:rsidRPr="00233F15">
        <w:rPr>
          <w:i/>
          <w:color w:val="000000" w:themeColor="text1"/>
        </w:rPr>
        <w:t xml:space="preserve"> </w:t>
      </w:r>
      <w:r w:rsidR="00E11C5F" w:rsidRPr="00233F15">
        <w:rPr>
          <w:i/>
          <w:color w:val="000000" w:themeColor="text1"/>
        </w:rPr>
        <w:t>pdr18∆</w:t>
      </w:r>
      <w:r w:rsidR="00E900DC" w:rsidRPr="00233F15">
        <w:rPr>
          <w:i/>
          <w:color w:val="000000" w:themeColor="text1"/>
        </w:rPr>
        <w:t xml:space="preserve"> </w:t>
      </w:r>
      <w:r w:rsidR="00E11C5F" w:rsidRPr="00233F15">
        <w:rPr>
          <w:i/>
          <w:color w:val="000000" w:themeColor="text1"/>
        </w:rPr>
        <w:t>pdr5∆</w:t>
      </w:r>
      <w:r w:rsidR="00E900DC" w:rsidRPr="00233F15">
        <w:rPr>
          <w:i/>
          <w:color w:val="000000" w:themeColor="text1"/>
        </w:rPr>
        <w:t xml:space="preserve"> </w:t>
      </w:r>
      <w:r w:rsidR="00E11C5F" w:rsidRPr="00233F15">
        <w:rPr>
          <w:i/>
          <w:color w:val="000000" w:themeColor="text1"/>
        </w:rPr>
        <w:t>snq2∆</w:t>
      </w:r>
      <w:r w:rsidR="00E900DC" w:rsidRPr="00233F15">
        <w:rPr>
          <w:i/>
          <w:color w:val="000000" w:themeColor="text1"/>
        </w:rPr>
        <w:t xml:space="preserve"> </w:t>
      </w:r>
      <w:r w:rsidR="00E11C5F" w:rsidRPr="00233F15">
        <w:rPr>
          <w:i/>
          <w:color w:val="000000" w:themeColor="text1"/>
        </w:rPr>
        <w:t>ybt1∆</w:t>
      </w:r>
      <w:r w:rsidR="00E900DC" w:rsidRPr="00233F15">
        <w:rPr>
          <w:i/>
          <w:color w:val="000000" w:themeColor="text1"/>
        </w:rPr>
        <w:t xml:space="preserve"> </w:t>
      </w:r>
      <w:r w:rsidR="00E11C5F" w:rsidRPr="00233F15">
        <w:rPr>
          <w:i/>
          <w:color w:val="000000" w:themeColor="text1"/>
        </w:rPr>
        <w:t>ycf1∆</w:t>
      </w:r>
      <w:r w:rsidR="00E900DC" w:rsidRPr="00233F15">
        <w:rPr>
          <w:i/>
          <w:color w:val="000000" w:themeColor="text1"/>
        </w:rPr>
        <w:t xml:space="preserve"> </w:t>
      </w:r>
      <w:r w:rsidR="00E11C5F" w:rsidRPr="00233F15">
        <w:rPr>
          <w:i/>
          <w:color w:val="000000" w:themeColor="text1"/>
        </w:rPr>
        <w:t>yor1∆</w:t>
      </w:r>
      <w:r w:rsidR="00E36F45">
        <w:rPr>
          <w:i/>
          <w:color w:val="000000" w:themeColor="text1"/>
        </w:rPr>
        <w:t xml:space="preserve"> </w:t>
      </w:r>
      <w:r w:rsidR="00E36F45">
        <w:rPr>
          <w:color w:val="000000" w:themeColor="text1"/>
        </w:rPr>
        <w:t>by RCP-PCR</w:t>
      </w:r>
      <w:r w:rsidR="00E11C5F" w:rsidRPr="00256A38">
        <w:rPr>
          <w:color w:val="000000" w:themeColor="text1"/>
        </w:rPr>
        <w:t>;</w:t>
      </w:r>
      <w:r w:rsidR="00E900DC" w:rsidRPr="00233F15">
        <w:rPr>
          <w:color w:val="000000" w:themeColor="text1"/>
        </w:rPr>
        <w:t xml:space="preserve"> </w:t>
      </w:r>
      <w:r w:rsidR="006626CC">
        <w:rPr>
          <w:color w:val="000000" w:themeColor="text1"/>
        </w:rPr>
        <w:t xml:space="preserve">Data </w:t>
      </w:r>
      <w:r w:rsidR="006F2A95" w:rsidRPr="00233F15">
        <w:rPr>
          <w:color w:val="000000" w:themeColor="text1"/>
        </w:rPr>
        <w:t>S</w:t>
      </w:r>
      <w:r w:rsidR="006626CC">
        <w:rPr>
          <w:color w:val="000000" w:themeColor="text1"/>
        </w:rPr>
        <w:t>2</w:t>
      </w:r>
      <w:r w:rsidRPr="00233F15">
        <w:rPr>
          <w:color w:val="000000" w:themeColor="text1"/>
        </w:rPr>
        <w:t xml:space="preserve">) </w:t>
      </w:r>
      <w:r w:rsidR="000A680F" w:rsidRPr="00233F15">
        <w:rPr>
          <w:color w:val="000000" w:themeColor="text1"/>
        </w:rPr>
        <w:t xml:space="preserve">was subject </w:t>
      </w:r>
      <w:r w:rsidR="00E41C2E" w:rsidRPr="00233F15">
        <w:rPr>
          <w:color w:val="000000" w:themeColor="text1"/>
        </w:rPr>
        <w:t>to individual strain genotyping</w:t>
      </w:r>
      <w:r w:rsidR="00FF6508">
        <w:rPr>
          <w:color w:val="000000" w:themeColor="text1"/>
        </w:rPr>
        <w:t xml:space="preserve"> </w:t>
      </w:r>
      <w:r w:rsidR="00FF6508">
        <w:rPr>
          <w:color w:val="000000" w:themeColor="text1"/>
        </w:rPr>
        <w:fldChar w:fldCharType="begin" w:fldLock="1"/>
      </w:r>
      <w:r w:rsidR="00504029">
        <w:rPr>
          <w:color w:val="000000" w:themeColor="text1"/>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selection.","type":"article-journal","volume":"8"},"uris":["http://www.mendeley.com/documents/?uuid=37457ea4-6a9c-471d-b62e-dfeec5fba47c"]}],"mendeley":{"formattedCitation":"(Suzuki et al., 2011)","plainTextFormattedCitation":"(Suzuki et al., 2011)","previouslyFormattedCitation":"(Suzuki et al., 2011)"},"properties":{"noteIndex":0},"schema":"https://github.com/citation-style-language/schema/raw/master/csl-citation.json"}</w:instrText>
      </w:r>
      <w:r w:rsidR="00FF6508">
        <w:rPr>
          <w:color w:val="000000" w:themeColor="text1"/>
        </w:rPr>
        <w:fldChar w:fldCharType="separate"/>
      </w:r>
      <w:r w:rsidR="00FF6508" w:rsidRPr="00FF6508">
        <w:rPr>
          <w:noProof/>
          <w:color w:val="000000" w:themeColor="text1"/>
        </w:rPr>
        <w:t>(Suzuki et al., 2011)</w:t>
      </w:r>
      <w:r w:rsidR="00FF6508">
        <w:rPr>
          <w:color w:val="000000" w:themeColor="text1"/>
        </w:rPr>
        <w:fldChar w:fldCharType="end"/>
      </w:r>
      <w:r w:rsidR="00E41C2E" w:rsidRPr="00233F15">
        <w:rPr>
          <w:color w:val="000000" w:themeColor="text1"/>
        </w:rPr>
        <w:t xml:space="preserve">, </w:t>
      </w:r>
      <w:r w:rsidR="00E36F45">
        <w:rPr>
          <w:color w:val="000000" w:themeColor="text1"/>
        </w:rPr>
        <w:t xml:space="preserve">which confirmed the expected wild-type and knockout PCR products at each locus.  </w:t>
      </w:r>
      <w:r w:rsidRPr="00233F15">
        <w:rPr>
          <w:color w:val="000000" w:themeColor="text1"/>
        </w:rPr>
        <w:t>Th</w:t>
      </w:r>
      <w:r w:rsidR="00C30511" w:rsidRPr="00233F15">
        <w:rPr>
          <w:color w:val="000000" w:themeColor="text1"/>
        </w:rPr>
        <w:t>is</w:t>
      </w:r>
      <w:r w:rsidRPr="00233F15">
        <w:rPr>
          <w:color w:val="000000" w:themeColor="text1"/>
        </w:rPr>
        <w:t xml:space="preserve"> strain (MAT</w:t>
      </w:r>
      <w:r w:rsidR="00C30511" w:rsidRPr="00233F15">
        <w:rPr>
          <w:b/>
          <w:color w:val="000000" w:themeColor="text1"/>
          <w:lang w:val="el-GR"/>
        </w:rPr>
        <w:t>α</w:t>
      </w:r>
      <w:r w:rsidRPr="00233F15">
        <w:rPr>
          <w:color w:val="000000" w:themeColor="text1"/>
        </w:rPr>
        <w:t xml:space="preserve">) was </w:t>
      </w:r>
      <w:r w:rsidR="002272B1" w:rsidRPr="00233F15">
        <w:rPr>
          <w:color w:val="000000" w:themeColor="text1"/>
        </w:rPr>
        <w:t>mated</w:t>
      </w:r>
      <w:r w:rsidRPr="00233F15">
        <w:rPr>
          <w:color w:val="000000" w:themeColor="text1"/>
        </w:rPr>
        <w:t xml:space="preserve"> with RY0</w:t>
      </w:r>
      <w:r w:rsidR="00E36F45">
        <w:rPr>
          <w:color w:val="000000" w:themeColor="text1"/>
        </w:rPr>
        <w:t>56</w:t>
      </w:r>
      <w:r w:rsidRPr="00233F15">
        <w:rPr>
          <w:color w:val="000000" w:themeColor="text1"/>
        </w:rPr>
        <w:t>6</w:t>
      </w:r>
      <w:r w:rsidR="00C30511" w:rsidRPr="00233F15">
        <w:rPr>
          <w:color w:val="000000" w:themeColor="text1"/>
        </w:rPr>
        <w:t xml:space="preserve"> (MAT</w:t>
      </w:r>
      <w:r w:rsidR="00C30511" w:rsidRPr="00233F15">
        <w:rPr>
          <w:b/>
          <w:color w:val="000000" w:themeColor="text1"/>
        </w:rPr>
        <w:t>a</w:t>
      </w:r>
      <w:r w:rsidR="00C30511" w:rsidRPr="00233F15">
        <w:rPr>
          <w:color w:val="000000" w:themeColor="text1"/>
        </w:rPr>
        <w:t>)</w:t>
      </w:r>
      <w:r w:rsidR="002272B1" w:rsidRPr="00233F15">
        <w:rPr>
          <w:color w:val="000000" w:themeColor="text1"/>
        </w:rPr>
        <w:t xml:space="preserve">, and </w:t>
      </w:r>
      <w:r w:rsidR="004B5831">
        <w:rPr>
          <w:color w:val="000000" w:themeColor="text1"/>
        </w:rPr>
        <w:t xml:space="preserve">was </w:t>
      </w:r>
      <w:r w:rsidR="002272B1" w:rsidRPr="00233F15">
        <w:rPr>
          <w:color w:val="000000" w:themeColor="text1"/>
        </w:rPr>
        <w:t>subject to sporulation and MAT</w:t>
      </w:r>
      <w:r w:rsidR="002272B1" w:rsidRPr="00233F15">
        <w:rPr>
          <w:b/>
          <w:color w:val="000000" w:themeColor="text1"/>
        </w:rPr>
        <w:t xml:space="preserve">a </w:t>
      </w:r>
      <w:r w:rsidR="00E11C5F" w:rsidRPr="00233F15">
        <w:rPr>
          <w:color w:val="000000" w:themeColor="text1"/>
        </w:rPr>
        <w:t xml:space="preserve">haploid </w:t>
      </w:r>
      <w:r w:rsidR="002272B1" w:rsidRPr="00233F15">
        <w:rPr>
          <w:color w:val="000000" w:themeColor="text1"/>
        </w:rPr>
        <w:t>selection</w:t>
      </w:r>
      <w:r w:rsidR="00FF6508">
        <w:rPr>
          <w:color w:val="000000" w:themeColor="text1"/>
        </w:rPr>
        <w:t xml:space="preserve"> </w:t>
      </w:r>
      <w:r w:rsidR="002272B1" w:rsidRPr="00233F15">
        <w:rPr>
          <w:color w:val="000000" w:themeColor="text1"/>
        </w:rPr>
        <w:fldChar w:fldCharType="begin" w:fldLock="1"/>
      </w:r>
      <w:r w:rsidR="00F13A96">
        <w:rPr>
          <w:color w:val="000000" w:themeColor="text1"/>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selection.","type":"article-journal","volume":"8"},"uris":["http://www.mendeley.com/documents/?uuid=37457ea4-6a9c-471d-b62e-dfeec5fba47c"]}],"mendeley":{"formattedCitation":"(Suzuki et al., 2011)","plainTextFormattedCitation":"(Suzuki et al., 2011)","previouslyFormattedCitation":"(Suzuki et al., 2011)"},"properties":{"noteIndex":0},"schema":"https://github.com/citation-style-language/schema/raw/master/csl-citation.json"}</w:instrText>
      </w:r>
      <w:r w:rsidR="002272B1" w:rsidRPr="00233F15">
        <w:rPr>
          <w:color w:val="000000" w:themeColor="text1"/>
        </w:rPr>
        <w:fldChar w:fldCharType="separate"/>
      </w:r>
      <w:r w:rsidR="00D659A1" w:rsidRPr="00D659A1">
        <w:rPr>
          <w:noProof/>
          <w:color w:val="000000" w:themeColor="text1"/>
        </w:rPr>
        <w:t>(Suzuki et al., 2011)</w:t>
      </w:r>
      <w:r w:rsidR="002272B1" w:rsidRPr="00233F15">
        <w:rPr>
          <w:color w:val="000000" w:themeColor="text1"/>
        </w:rPr>
        <w:fldChar w:fldCharType="end"/>
      </w:r>
      <w:r w:rsidR="002272B1" w:rsidRPr="00233F15">
        <w:rPr>
          <w:color w:val="000000" w:themeColor="text1"/>
        </w:rPr>
        <w:t>.</w:t>
      </w:r>
      <w:r w:rsidR="00E11C5F" w:rsidRPr="00233F15">
        <w:rPr>
          <w:color w:val="000000" w:themeColor="text1"/>
        </w:rPr>
        <w:t xml:space="preserve">  Individuals from this cross were arrayed onto </w:t>
      </w:r>
      <w:r w:rsidR="00E36F45">
        <w:rPr>
          <w:color w:val="000000" w:themeColor="text1"/>
        </w:rPr>
        <w:t>96</w:t>
      </w:r>
      <w:r w:rsidR="00E11C5F" w:rsidRPr="00233F15">
        <w:rPr>
          <w:color w:val="000000" w:themeColor="text1"/>
        </w:rPr>
        <w:t xml:space="preserve"> w</w:t>
      </w:r>
      <w:r w:rsidR="004A2F9F" w:rsidRPr="00233F15">
        <w:rPr>
          <w:color w:val="000000" w:themeColor="text1"/>
        </w:rPr>
        <w:t>ell plate</w:t>
      </w:r>
      <w:r w:rsidR="00E36F45">
        <w:rPr>
          <w:color w:val="000000" w:themeColor="text1"/>
        </w:rPr>
        <w:t>s</w:t>
      </w:r>
      <w:r w:rsidR="004A2F9F" w:rsidRPr="00233F15">
        <w:rPr>
          <w:color w:val="000000" w:themeColor="text1"/>
        </w:rPr>
        <w:t xml:space="preserve">, and individually genotyped at </w:t>
      </w:r>
      <w:r w:rsidR="004A2F9F" w:rsidRPr="00233F15">
        <w:rPr>
          <w:i/>
          <w:color w:val="000000" w:themeColor="text1"/>
        </w:rPr>
        <w:t>PDR10</w:t>
      </w:r>
      <w:r w:rsidR="004A2F9F" w:rsidRPr="00233F15">
        <w:rPr>
          <w:color w:val="000000" w:themeColor="text1"/>
        </w:rPr>
        <w:t xml:space="preserve"> and </w:t>
      </w:r>
      <w:r w:rsidR="004A2F9F" w:rsidRPr="00233F15">
        <w:rPr>
          <w:i/>
          <w:color w:val="000000" w:themeColor="text1"/>
        </w:rPr>
        <w:t>PDR18</w:t>
      </w:r>
      <w:r w:rsidR="004A2F9F" w:rsidRPr="00233F15">
        <w:rPr>
          <w:color w:val="000000" w:themeColor="text1"/>
        </w:rPr>
        <w:t>.</w:t>
      </w:r>
      <w:r w:rsidR="00B34CE0" w:rsidRPr="00233F15">
        <w:rPr>
          <w:color w:val="000000" w:themeColor="text1"/>
        </w:rPr>
        <w:t xml:space="preserve">  Strains with no deletions at these genes were further genotyped at </w:t>
      </w:r>
      <w:r w:rsidR="00B34CE0" w:rsidRPr="00233F15">
        <w:rPr>
          <w:i/>
          <w:color w:val="000000" w:themeColor="text1"/>
        </w:rPr>
        <w:t xml:space="preserve">PDR5, SNQ2, YBT1, YCF1, </w:t>
      </w:r>
      <w:r w:rsidR="00B34CE0" w:rsidRPr="00233F15">
        <w:rPr>
          <w:color w:val="000000" w:themeColor="text1"/>
        </w:rPr>
        <w:t xml:space="preserve">and </w:t>
      </w:r>
      <w:r w:rsidR="00B34CE0" w:rsidRPr="00233F15">
        <w:rPr>
          <w:i/>
          <w:color w:val="000000" w:themeColor="text1"/>
        </w:rPr>
        <w:t xml:space="preserve">YOR1.  </w:t>
      </w:r>
      <w:r w:rsidR="00E91B24">
        <w:rPr>
          <w:color w:val="000000" w:themeColor="text1"/>
        </w:rPr>
        <w:t xml:space="preserve">PCR reactions for individual genotyping of these progeny used the </w:t>
      </w:r>
      <w:r w:rsidR="00C13B61" w:rsidRPr="00C13B61">
        <w:rPr>
          <w:color w:val="000000" w:themeColor="text1"/>
        </w:rPr>
        <w:t>Q</w:t>
      </w:r>
      <w:r w:rsidR="00C8545F">
        <w:rPr>
          <w:color w:val="000000" w:themeColor="text1"/>
        </w:rPr>
        <w:t>IAGEN</w:t>
      </w:r>
      <w:r w:rsidR="00C13B61" w:rsidRPr="00C13B61">
        <w:rPr>
          <w:color w:val="000000" w:themeColor="text1"/>
        </w:rPr>
        <w:t xml:space="preserve"> Multiplex PCR Plus Kit </w:t>
      </w:r>
      <w:r w:rsidR="00C8545F">
        <w:rPr>
          <w:color w:val="000000" w:themeColor="text1"/>
        </w:rPr>
        <w:t>(</w:t>
      </w:r>
      <w:r w:rsidR="00C8545F" w:rsidRPr="00C8545F">
        <w:rPr>
          <w:color w:val="000000" w:themeColor="text1"/>
        </w:rPr>
        <w:t>206152</w:t>
      </w:r>
      <w:r w:rsidR="00C8545F">
        <w:rPr>
          <w:color w:val="000000" w:themeColor="text1"/>
        </w:rPr>
        <w:t xml:space="preserve">) </w:t>
      </w:r>
      <w:r w:rsidR="00E91B24">
        <w:rPr>
          <w:color w:val="000000" w:themeColor="text1"/>
        </w:rPr>
        <w:t>with the following program: 95°C for 5min</w:t>
      </w:r>
      <w:r w:rsidR="00E91B24" w:rsidRPr="008A1154">
        <w:rPr>
          <w:color w:val="000000" w:themeColor="text1"/>
        </w:rPr>
        <w:t xml:space="preserve">; </w:t>
      </w:r>
      <w:r w:rsidR="00E91B24">
        <w:rPr>
          <w:color w:val="000000" w:themeColor="text1"/>
        </w:rPr>
        <w:t>34 cycles of 95</w:t>
      </w:r>
      <w:r w:rsidR="00E91B24" w:rsidRPr="008A1154">
        <w:rPr>
          <w:color w:val="000000" w:themeColor="text1"/>
        </w:rPr>
        <w:t>°</w:t>
      </w:r>
      <w:r w:rsidR="00E91B24">
        <w:rPr>
          <w:color w:val="000000" w:themeColor="text1"/>
        </w:rPr>
        <w:t>C for 30sec, 57</w:t>
      </w:r>
      <w:r w:rsidR="00E91B24" w:rsidRPr="008A1154">
        <w:rPr>
          <w:color w:val="000000" w:themeColor="text1"/>
        </w:rPr>
        <w:t>°</w:t>
      </w:r>
      <w:r w:rsidR="00E91B24">
        <w:rPr>
          <w:color w:val="000000" w:themeColor="text1"/>
        </w:rPr>
        <w:t>C for 30sec, 72</w:t>
      </w:r>
      <w:r w:rsidR="00E91B24" w:rsidRPr="008A1154">
        <w:rPr>
          <w:color w:val="000000" w:themeColor="text1"/>
        </w:rPr>
        <w:t>°</w:t>
      </w:r>
      <w:r w:rsidR="00E91B24">
        <w:rPr>
          <w:color w:val="000000" w:themeColor="text1"/>
        </w:rPr>
        <w:t>C for 30</w:t>
      </w:r>
      <w:r w:rsidR="00E91B24" w:rsidRPr="008A1154">
        <w:rPr>
          <w:color w:val="000000" w:themeColor="text1"/>
        </w:rPr>
        <w:t xml:space="preserve">sec; </w:t>
      </w:r>
      <w:r w:rsidR="00E91B24">
        <w:rPr>
          <w:color w:val="000000" w:themeColor="text1"/>
        </w:rPr>
        <w:t>68°C for 10</w:t>
      </w:r>
      <w:r w:rsidR="00E91B24" w:rsidRPr="008A1154">
        <w:rPr>
          <w:color w:val="000000" w:themeColor="text1"/>
        </w:rPr>
        <w:t>min; 4°C forever</w:t>
      </w:r>
      <w:r w:rsidR="00E91B24">
        <w:rPr>
          <w:color w:val="000000" w:themeColor="text1"/>
        </w:rPr>
        <w:t xml:space="preserve">.  </w:t>
      </w:r>
      <w:r w:rsidR="002B1C54" w:rsidRPr="00233F15">
        <w:rPr>
          <w:color w:val="000000" w:themeColor="text1"/>
        </w:rPr>
        <w:t>After analysis of genotyping results, o</w:t>
      </w:r>
      <w:r w:rsidR="0045692F" w:rsidRPr="00233F15">
        <w:rPr>
          <w:color w:val="000000" w:themeColor="text1"/>
        </w:rPr>
        <w:t xml:space="preserve">ne strain of each genotype combination was chosen to </w:t>
      </w:r>
      <w:r w:rsidR="002B1C54" w:rsidRPr="00233F15">
        <w:rPr>
          <w:color w:val="000000" w:themeColor="text1"/>
        </w:rPr>
        <w:t>create the 32-strain collection.</w:t>
      </w:r>
      <w:r w:rsidR="0045692F" w:rsidRPr="00233F15">
        <w:rPr>
          <w:color w:val="000000" w:themeColor="text1"/>
        </w:rPr>
        <w:t xml:space="preserve"> </w:t>
      </w:r>
      <w:r w:rsidR="002B1C54" w:rsidRPr="00233F15">
        <w:rPr>
          <w:color w:val="000000" w:themeColor="text1"/>
        </w:rPr>
        <w:t xml:space="preserve"> T</w:t>
      </w:r>
      <w:r w:rsidR="005B0960" w:rsidRPr="00233F15">
        <w:rPr>
          <w:color w:val="000000" w:themeColor="text1"/>
        </w:rPr>
        <w:t xml:space="preserve">hese </w:t>
      </w:r>
      <w:r w:rsidR="002B1C54" w:rsidRPr="00233F15">
        <w:rPr>
          <w:color w:val="000000" w:themeColor="text1"/>
        </w:rPr>
        <w:t xml:space="preserve">chosen 32 </w:t>
      </w:r>
      <w:r w:rsidR="005B0960" w:rsidRPr="00233F15">
        <w:rPr>
          <w:color w:val="000000" w:themeColor="text1"/>
        </w:rPr>
        <w:t>strains were</w:t>
      </w:r>
      <w:r w:rsidR="00951578">
        <w:rPr>
          <w:color w:val="000000" w:themeColor="text1"/>
        </w:rPr>
        <w:t xml:space="preserve"> again </w:t>
      </w:r>
      <w:r w:rsidR="00B35D51">
        <w:rPr>
          <w:color w:val="000000" w:themeColor="text1"/>
        </w:rPr>
        <w:t xml:space="preserve">individually </w:t>
      </w:r>
      <w:r w:rsidR="0045692F" w:rsidRPr="00233F15">
        <w:rPr>
          <w:color w:val="000000" w:themeColor="text1"/>
        </w:rPr>
        <w:t xml:space="preserve">genotyped </w:t>
      </w:r>
      <w:r w:rsidR="002B1C54" w:rsidRPr="00233F15">
        <w:rPr>
          <w:color w:val="000000" w:themeColor="text1"/>
        </w:rPr>
        <w:t>at these 5 loci for validation</w:t>
      </w:r>
      <w:r w:rsidR="00E91B24">
        <w:rPr>
          <w:color w:val="000000" w:themeColor="text1"/>
        </w:rPr>
        <w:t>.</w:t>
      </w:r>
    </w:p>
    <w:p w14:paraId="1970EEED" w14:textId="77777777" w:rsidR="00E809F5" w:rsidRPr="001668D4" w:rsidRDefault="00E809F5" w:rsidP="00224FCB">
      <w:pPr>
        <w:rPr>
          <w:b/>
          <w:bCs/>
          <w:iCs/>
          <w:color w:val="000000" w:themeColor="text1"/>
        </w:rPr>
      </w:pPr>
    </w:p>
    <w:p w14:paraId="7D157DF6" w14:textId="77777777" w:rsidR="001668D4" w:rsidRDefault="00202123" w:rsidP="001668D4">
      <w:pPr>
        <w:outlineLvl w:val="0"/>
        <w:rPr>
          <w:b/>
          <w:bCs/>
          <w:iCs/>
          <w:color w:val="000000" w:themeColor="text1"/>
        </w:rPr>
      </w:pPr>
      <w:r w:rsidRPr="001668D4">
        <w:rPr>
          <w:b/>
          <w:bCs/>
          <w:iCs/>
          <w:color w:val="000000" w:themeColor="text1"/>
        </w:rPr>
        <w:t>Analysis of Liquid Growth Data</w:t>
      </w:r>
    </w:p>
    <w:p w14:paraId="218BD90F" w14:textId="5ACC302F" w:rsidR="00CE1B65" w:rsidRPr="001C304F" w:rsidRDefault="001668D4" w:rsidP="00E95130">
      <w:pPr>
        <w:jc w:val="both"/>
        <w:outlineLvl w:val="0"/>
        <w:rPr>
          <w:color w:val="000000" w:themeColor="text1"/>
        </w:rPr>
      </w:pPr>
      <w:r>
        <w:rPr>
          <w:bCs/>
          <w:iCs/>
          <w:color w:val="000000" w:themeColor="text1"/>
        </w:rPr>
        <w:t xml:space="preserve">Individual strains with 32 knockout combinations at </w:t>
      </w:r>
      <w:r w:rsidRPr="00233F15">
        <w:rPr>
          <w:i/>
          <w:color w:val="000000" w:themeColor="text1"/>
        </w:rPr>
        <w:t xml:space="preserve">PDR5, SNQ2, YBT1, YCF1, </w:t>
      </w:r>
      <w:r w:rsidRPr="00233F15">
        <w:rPr>
          <w:color w:val="000000" w:themeColor="text1"/>
        </w:rPr>
        <w:t xml:space="preserve">and </w:t>
      </w:r>
      <w:r w:rsidRPr="00233F15">
        <w:rPr>
          <w:i/>
          <w:color w:val="000000" w:themeColor="text1"/>
        </w:rPr>
        <w:t>YOR1</w:t>
      </w:r>
      <w:r>
        <w:rPr>
          <w:i/>
          <w:color w:val="000000" w:themeColor="text1"/>
        </w:rPr>
        <w:t xml:space="preserve"> </w:t>
      </w:r>
      <w:r>
        <w:rPr>
          <w:color w:val="000000" w:themeColor="text1"/>
        </w:rPr>
        <w:t xml:space="preserve">were each grown </w:t>
      </w:r>
      <w:r w:rsidR="00937DC2">
        <w:rPr>
          <w:color w:val="000000" w:themeColor="text1"/>
        </w:rPr>
        <w:t xml:space="preserve">in fluconazole at concentrations of 1.9, </w:t>
      </w:r>
      <w:r w:rsidR="00F97337">
        <w:rPr>
          <w:color w:val="000000" w:themeColor="text1"/>
        </w:rPr>
        <w:t xml:space="preserve">3.9, </w:t>
      </w:r>
      <w:r w:rsidR="00937DC2">
        <w:rPr>
          <w:color w:val="000000" w:themeColor="text1"/>
        </w:rPr>
        <w:t xml:space="preserve">7.8, 15.6, 23.4, 31.2, </w:t>
      </w:r>
      <w:r w:rsidR="00BE5158">
        <w:rPr>
          <w:color w:val="000000" w:themeColor="text1"/>
        </w:rPr>
        <w:t xml:space="preserve">35 </w:t>
      </w:r>
      <w:r w:rsidR="00937DC2">
        <w:rPr>
          <w:color w:val="000000" w:themeColor="text1"/>
        </w:rPr>
        <w:t xml:space="preserve">and </w:t>
      </w:r>
      <w:r w:rsidR="00BE5158">
        <w:rPr>
          <w:color w:val="000000" w:themeColor="text1"/>
        </w:rPr>
        <w:t>40</w:t>
      </w:r>
      <w:r w:rsidR="00937DC2">
        <w:rPr>
          <w:color w:val="000000" w:themeColor="text1"/>
          <w:lang w:val="el-GR"/>
        </w:rPr>
        <w:t>μ</w:t>
      </w:r>
      <w:r w:rsidR="00937DC2">
        <w:rPr>
          <w:color w:val="000000" w:themeColor="text1"/>
        </w:rPr>
        <w:t>M</w:t>
      </w:r>
      <w:r w:rsidR="00CA0270">
        <w:rPr>
          <w:color w:val="000000" w:themeColor="text1"/>
        </w:rPr>
        <w:t>.</w:t>
      </w:r>
      <w:r w:rsidR="00F74A40">
        <w:rPr>
          <w:color w:val="000000" w:themeColor="text1"/>
        </w:rPr>
        <w:t xml:space="preserve"> </w:t>
      </w:r>
      <w:r w:rsidR="00CA0270">
        <w:rPr>
          <w:color w:val="000000" w:themeColor="text1"/>
        </w:rPr>
        <w:t>Each genotype was grown</w:t>
      </w:r>
      <w:r w:rsidR="009619B3">
        <w:rPr>
          <w:color w:val="000000" w:themeColor="text1"/>
        </w:rPr>
        <w:t xml:space="preserve"> an average of 2.7 times</w:t>
      </w:r>
      <w:r w:rsidR="00F74A40">
        <w:rPr>
          <w:color w:val="000000" w:themeColor="text1"/>
        </w:rPr>
        <w:t xml:space="preserve"> </w:t>
      </w:r>
      <w:r w:rsidR="00686643">
        <w:rPr>
          <w:color w:val="000000" w:themeColor="text1"/>
        </w:rPr>
        <w:t xml:space="preserve">(range 1 – 4) </w:t>
      </w:r>
      <w:r w:rsidR="00F85E9B">
        <w:rPr>
          <w:color w:val="000000" w:themeColor="text1"/>
        </w:rPr>
        <w:t>in each con</w:t>
      </w:r>
      <w:r w:rsidR="00714C40">
        <w:rPr>
          <w:color w:val="000000" w:themeColor="text1"/>
        </w:rPr>
        <w:t>centration</w:t>
      </w:r>
      <w:r w:rsidR="00937DC2">
        <w:rPr>
          <w:color w:val="000000" w:themeColor="text1"/>
        </w:rPr>
        <w:t xml:space="preserve">.  </w:t>
      </w:r>
      <w:r w:rsidR="00686643">
        <w:rPr>
          <w:color w:val="000000" w:themeColor="text1"/>
        </w:rPr>
        <w:t xml:space="preserve">In each concentration, priority was given to strains without </w:t>
      </w:r>
      <w:r w:rsidR="00D034A6">
        <w:rPr>
          <w:color w:val="000000" w:themeColor="text1"/>
        </w:rPr>
        <w:t xml:space="preserve">determined </w:t>
      </w:r>
      <w:r w:rsidR="00686643">
        <w:rPr>
          <w:color w:val="000000" w:themeColor="text1"/>
        </w:rPr>
        <w:t xml:space="preserve">IC50 values.  </w:t>
      </w:r>
      <w:r w:rsidR="001504DB">
        <w:rPr>
          <w:color w:val="000000" w:themeColor="text1"/>
        </w:rPr>
        <w:t xml:space="preserve">For each </w:t>
      </w:r>
      <w:r w:rsidR="00B441B5">
        <w:rPr>
          <w:color w:val="000000" w:themeColor="text1"/>
        </w:rPr>
        <w:t>growth</w:t>
      </w:r>
      <w:r w:rsidR="00812100">
        <w:rPr>
          <w:color w:val="000000" w:themeColor="text1"/>
        </w:rPr>
        <w:t xml:space="preserve"> experiment, a culture was started at 2% DMSO at the same time to act as a solvent control.  </w:t>
      </w:r>
      <w:r w:rsidR="00C27FB3">
        <w:rPr>
          <w:color w:val="000000" w:themeColor="text1"/>
        </w:rPr>
        <w:t xml:space="preserve">Each culture </w:t>
      </w:r>
      <w:r w:rsidR="00B810B1">
        <w:rPr>
          <w:color w:val="000000" w:themeColor="text1"/>
        </w:rPr>
        <w:t xml:space="preserve">was started at </w:t>
      </w:r>
      <w:r w:rsidR="00241B9B">
        <w:rPr>
          <w:color w:val="000000" w:themeColor="text1"/>
        </w:rPr>
        <w:t xml:space="preserve">an initial cell concentration of </w:t>
      </w:r>
      <w:r w:rsidR="00B810B1">
        <w:rPr>
          <w:color w:val="000000" w:themeColor="text1"/>
        </w:rPr>
        <w:t>0.0625</w:t>
      </w:r>
      <w:r w:rsidR="000B4073">
        <w:rPr>
          <w:color w:val="000000" w:themeColor="text1"/>
        </w:rPr>
        <w:t xml:space="preserve"> </w:t>
      </w:r>
      <w:r w:rsidR="00B810B1">
        <w:rPr>
          <w:color w:val="000000" w:themeColor="text1"/>
        </w:rPr>
        <w:t xml:space="preserve">OD600.  </w:t>
      </w:r>
      <w:r w:rsidR="00E95130">
        <w:rPr>
          <w:color w:val="000000" w:themeColor="text1"/>
        </w:rPr>
        <w:t>OD600</w:t>
      </w:r>
      <w:r w:rsidR="00B32572">
        <w:rPr>
          <w:color w:val="000000" w:themeColor="text1"/>
        </w:rPr>
        <w:t xml:space="preserve"> was </w:t>
      </w:r>
      <w:r w:rsidR="00E95130">
        <w:rPr>
          <w:color w:val="000000" w:themeColor="text1"/>
        </w:rPr>
        <w:t>measured</w:t>
      </w:r>
      <w:r w:rsidR="00B32572">
        <w:rPr>
          <w:color w:val="000000" w:themeColor="text1"/>
        </w:rPr>
        <w:t xml:space="preserve"> </w:t>
      </w:r>
      <w:r w:rsidR="007F3D0C">
        <w:rPr>
          <w:color w:val="000000" w:themeColor="text1"/>
        </w:rPr>
        <w:t>e</w:t>
      </w:r>
      <w:r w:rsidR="00E95130">
        <w:rPr>
          <w:color w:val="000000" w:themeColor="text1"/>
        </w:rPr>
        <w:t xml:space="preserve">very 10 minutes using a Tecan plate reader </w:t>
      </w:r>
      <w:r w:rsidR="00B32572">
        <w:rPr>
          <w:color w:val="000000" w:themeColor="text1"/>
        </w:rPr>
        <w:t>for a minimum of 20 hour</w:t>
      </w:r>
      <w:r w:rsidR="00532779">
        <w:rPr>
          <w:color w:val="000000" w:themeColor="text1"/>
        </w:rPr>
        <w:t>s</w:t>
      </w:r>
      <w:r w:rsidR="00B32572">
        <w:rPr>
          <w:color w:val="000000" w:themeColor="text1"/>
        </w:rPr>
        <w:t>.</w:t>
      </w:r>
      <w:r w:rsidR="00532779">
        <w:rPr>
          <w:color w:val="000000" w:themeColor="text1"/>
        </w:rPr>
        <w:t xml:space="preserve">  To calculate </w:t>
      </w:r>
      <w:r w:rsidR="001C304F">
        <w:rPr>
          <w:color w:val="000000" w:themeColor="text1"/>
        </w:rPr>
        <w:t xml:space="preserve">resistance, we divided the OD measured in the drug by the OD measured </w:t>
      </w:r>
      <w:r w:rsidR="00E95130">
        <w:rPr>
          <w:color w:val="000000" w:themeColor="text1"/>
        </w:rPr>
        <w:t>in the solvent at the time which the culture first saturated in the solvent.  To automat</w:t>
      </w:r>
      <w:r w:rsidR="001F46D6">
        <w:rPr>
          <w:color w:val="000000" w:themeColor="text1"/>
        </w:rPr>
        <w:t>ically</w:t>
      </w:r>
      <w:r w:rsidR="00E95130">
        <w:rPr>
          <w:color w:val="000000" w:themeColor="text1"/>
        </w:rPr>
        <w:t xml:space="preserve"> determin</w:t>
      </w:r>
      <w:r w:rsidR="001F46D6">
        <w:rPr>
          <w:color w:val="000000" w:themeColor="text1"/>
        </w:rPr>
        <w:t>e</w:t>
      </w:r>
      <w:r w:rsidR="00E95130">
        <w:rPr>
          <w:color w:val="000000" w:themeColor="text1"/>
        </w:rPr>
        <w:t xml:space="preserve"> </w:t>
      </w:r>
      <w:r w:rsidR="001F46D6">
        <w:rPr>
          <w:color w:val="000000" w:themeColor="text1"/>
        </w:rPr>
        <w:t>a</w:t>
      </w:r>
      <w:r w:rsidR="00E95130">
        <w:rPr>
          <w:color w:val="000000" w:themeColor="text1"/>
        </w:rPr>
        <w:t xml:space="preserve"> saturation </w:t>
      </w:r>
      <w:r w:rsidR="00C27FB3">
        <w:rPr>
          <w:color w:val="000000" w:themeColor="text1"/>
        </w:rPr>
        <w:t>time</w:t>
      </w:r>
      <w:r w:rsidR="00E95130">
        <w:rPr>
          <w:color w:val="000000" w:themeColor="text1"/>
        </w:rPr>
        <w:t xml:space="preserve">point, we took the second derivative of the growth curve (using a window size of 4 tecan measurements to calculate the first derivative) and </w:t>
      </w:r>
      <w:r w:rsidR="00353ADC">
        <w:rPr>
          <w:color w:val="000000" w:themeColor="text1"/>
        </w:rPr>
        <w:t>determined</w:t>
      </w:r>
      <w:r w:rsidR="00E95130">
        <w:rPr>
          <w:color w:val="000000" w:themeColor="text1"/>
        </w:rPr>
        <w:t xml:space="preserve"> the time which it is maximized.  Automatically determined </w:t>
      </w:r>
      <w:r w:rsidR="00480882">
        <w:rPr>
          <w:color w:val="000000" w:themeColor="text1"/>
        </w:rPr>
        <w:t xml:space="preserve">saturation </w:t>
      </w:r>
      <w:r w:rsidR="00E95130">
        <w:rPr>
          <w:color w:val="000000" w:themeColor="text1"/>
        </w:rPr>
        <w:t xml:space="preserve">times were checked visually.  </w:t>
      </w:r>
      <w:r w:rsidR="00F549D7">
        <w:rPr>
          <w:color w:val="000000" w:themeColor="text1"/>
        </w:rPr>
        <w:t xml:space="preserve">Multiple replicates were averaged </w:t>
      </w:r>
      <w:r w:rsidR="00055652">
        <w:rPr>
          <w:color w:val="000000" w:themeColor="text1"/>
        </w:rPr>
        <w:t xml:space="preserve">to yield the </w:t>
      </w:r>
      <w:r w:rsidR="00055652">
        <w:rPr>
          <w:color w:val="000000" w:themeColor="text1"/>
        </w:rPr>
        <w:lastRenderedPageBreak/>
        <w:t xml:space="preserve">values in </w:t>
      </w:r>
      <w:r w:rsidR="004452EF">
        <w:rPr>
          <w:color w:val="000000" w:themeColor="text1"/>
        </w:rPr>
        <w:t xml:space="preserve">Figure </w:t>
      </w:r>
      <w:r w:rsidR="00055652">
        <w:rPr>
          <w:color w:val="000000" w:themeColor="text1"/>
        </w:rPr>
        <w:t xml:space="preserve">S11.  </w:t>
      </w:r>
      <w:r w:rsidR="0042259B">
        <w:rPr>
          <w:color w:val="000000" w:themeColor="text1"/>
        </w:rPr>
        <w:t xml:space="preserve">To </w:t>
      </w:r>
      <w:r w:rsidR="00A245BA">
        <w:rPr>
          <w:color w:val="000000" w:themeColor="text1"/>
        </w:rPr>
        <w:t xml:space="preserve">determine the fitted IC50 values in </w:t>
      </w:r>
      <w:r w:rsidR="004452EF">
        <w:rPr>
          <w:color w:val="000000" w:themeColor="text1"/>
        </w:rPr>
        <w:t xml:space="preserve">Figure </w:t>
      </w:r>
      <w:r w:rsidR="00A245BA">
        <w:rPr>
          <w:color w:val="000000" w:themeColor="text1"/>
        </w:rPr>
        <w:t xml:space="preserve">4D, averaged resistance values were linearly interpolated between </w:t>
      </w:r>
      <w:r w:rsidR="007C513D">
        <w:rPr>
          <w:color w:val="000000" w:themeColor="text1"/>
        </w:rPr>
        <w:t xml:space="preserve">measured </w:t>
      </w:r>
      <w:r w:rsidR="00A245BA">
        <w:rPr>
          <w:color w:val="000000" w:themeColor="text1"/>
        </w:rPr>
        <w:t>concentrations.</w:t>
      </w:r>
    </w:p>
    <w:p w14:paraId="0F17F9AB" w14:textId="77777777" w:rsidR="001668D4" w:rsidRPr="00565DF9" w:rsidRDefault="001668D4" w:rsidP="00224FCB">
      <w:pPr>
        <w:rPr>
          <w:b/>
          <w:bCs/>
          <w:iCs/>
          <w:color w:val="808080" w:themeColor="background1" w:themeShade="80"/>
        </w:rPr>
      </w:pPr>
    </w:p>
    <w:p w14:paraId="19DB160E" w14:textId="45EA3944" w:rsidR="00202123" w:rsidRPr="00662D0E" w:rsidRDefault="003E0020" w:rsidP="00224FCB">
      <w:pPr>
        <w:outlineLvl w:val="0"/>
        <w:rPr>
          <w:b/>
          <w:bCs/>
          <w:iCs/>
          <w:color w:val="000000" w:themeColor="text1"/>
        </w:rPr>
      </w:pPr>
      <w:r w:rsidRPr="00662D0E">
        <w:rPr>
          <w:b/>
          <w:bCs/>
          <w:iCs/>
          <w:color w:val="000000" w:themeColor="text1"/>
        </w:rPr>
        <w:t>MYTH</w:t>
      </w:r>
      <w:r w:rsidR="00DB38C3">
        <w:rPr>
          <w:b/>
          <w:bCs/>
          <w:iCs/>
          <w:color w:val="000000" w:themeColor="text1"/>
        </w:rPr>
        <w:t xml:space="preserve"> </w:t>
      </w:r>
      <w:r w:rsidR="00996366">
        <w:rPr>
          <w:b/>
          <w:bCs/>
          <w:iCs/>
          <w:color w:val="000000" w:themeColor="text1"/>
        </w:rPr>
        <w:t xml:space="preserve">testing </w:t>
      </w:r>
      <w:r w:rsidR="00DB38C3">
        <w:rPr>
          <w:b/>
          <w:bCs/>
          <w:iCs/>
          <w:color w:val="000000" w:themeColor="text1"/>
        </w:rPr>
        <w:t xml:space="preserve">of </w:t>
      </w:r>
      <w:r w:rsidR="00996366">
        <w:rPr>
          <w:b/>
          <w:bCs/>
          <w:iCs/>
          <w:color w:val="000000" w:themeColor="text1"/>
        </w:rPr>
        <w:t>protein</w:t>
      </w:r>
      <w:r w:rsidR="006B2C3B">
        <w:rPr>
          <w:b/>
          <w:bCs/>
          <w:iCs/>
          <w:color w:val="000000" w:themeColor="text1"/>
        </w:rPr>
        <w:t>-</w:t>
      </w:r>
      <w:r w:rsidR="00996366">
        <w:rPr>
          <w:b/>
          <w:bCs/>
          <w:iCs/>
          <w:color w:val="000000" w:themeColor="text1"/>
        </w:rPr>
        <w:t>protein i</w:t>
      </w:r>
      <w:r w:rsidR="006B2C3B">
        <w:rPr>
          <w:b/>
          <w:bCs/>
          <w:iCs/>
          <w:color w:val="000000" w:themeColor="text1"/>
        </w:rPr>
        <w:t>nteractions</w:t>
      </w:r>
    </w:p>
    <w:p w14:paraId="56FBE179" w14:textId="24B6A9E2" w:rsidR="007255F8" w:rsidRPr="00662D0E" w:rsidRDefault="00787D02" w:rsidP="00224FCB">
      <w:pPr>
        <w:jc w:val="both"/>
        <w:outlineLvl w:val="0"/>
        <w:rPr>
          <w:bCs/>
          <w:iCs/>
          <w:color w:val="000000" w:themeColor="text1"/>
        </w:rPr>
      </w:pPr>
      <w:r w:rsidRPr="000B6544">
        <w:rPr>
          <w:bCs/>
          <w:i/>
          <w:iCs/>
          <w:color w:val="000000" w:themeColor="text1"/>
        </w:rPr>
        <w:t>PDR5</w:t>
      </w:r>
      <w:r w:rsidRPr="00662D0E">
        <w:rPr>
          <w:bCs/>
          <w:iCs/>
          <w:color w:val="000000" w:themeColor="text1"/>
        </w:rPr>
        <w:t xml:space="preserve">, </w:t>
      </w:r>
      <w:r w:rsidRPr="000B6544">
        <w:rPr>
          <w:bCs/>
          <w:i/>
          <w:iCs/>
          <w:color w:val="000000" w:themeColor="text1"/>
        </w:rPr>
        <w:t>YOR1</w:t>
      </w:r>
      <w:r w:rsidRPr="00662D0E">
        <w:rPr>
          <w:bCs/>
          <w:iCs/>
          <w:color w:val="000000" w:themeColor="text1"/>
        </w:rPr>
        <w:t xml:space="preserve">, and </w:t>
      </w:r>
      <w:r w:rsidRPr="000B6544">
        <w:rPr>
          <w:bCs/>
          <w:i/>
          <w:iCs/>
          <w:color w:val="000000" w:themeColor="text1"/>
        </w:rPr>
        <w:t>SNQ2</w:t>
      </w:r>
      <w:r w:rsidRPr="00662D0E">
        <w:rPr>
          <w:bCs/>
          <w:iCs/>
          <w:color w:val="000000" w:themeColor="text1"/>
        </w:rPr>
        <w:t xml:space="preserve"> were cloned </w:t>
      </w:r>
      <w:r w:rsidR="001B3FE1" w:rsidRPr="00662D0E">
        <w:rPr>
          <w:bCs/>
          <w:iCs/>
          <w:color w:val="000000" w:themeColor="text1"/>
        </w:rPr>
        <w:t xml:space="preserve">into the </w:t>
      </w:r>
      <w:r w:rsidR="00385F09" w:rsidRPr="00662D0E">
        <w:rPr>
          <w:bCs/>
          <w:iCs/>
          <w:color w:val="000000" w:themeColor="text1"/>
        </w:rPr>
        <w:t xml:space="preserve">L2 </w:t>
      </w:r>
      <w:r w:rsidR="001B3FE1" w:rsidRPr="00662D0E">
        <w:rPr>
          <w:bCs/>
          <w:iCs/>
          <w:color w:val="000000" w:themeColor="text1"/>
        </w:rPr>
        <w:t>AMBV MYTH bait vector</w:t>
      </w:r>
      <w:r w:rsidR="0042637D" w:rsidRPr="00662D0E">
        <w:rPr>
          <w:bCs/>
          <w:iCs/>
          <w:color w:val="000000" w:themeColor="text1"/>
        </w:rPr>
        <w:t xml:space="preserve"> to add a</w:t>
      </w:r>
      <w:r w:rsidR="001B3FE1" w:rsidRPr="00662D0E">
        <w:rPr>
          <w:bCs/>
          <w:iCs/>
          <w:color w:val="000000" w:themeColor="text1"/>
        </w:rPr>
        <w:t xml:space="preserve"> </w:t>
      </w:r>
      <w:r w:rsidR="00DA6164" w:rsidRPr="00662D0E">
        <w:rPr>
          <w:bCs/>
          <w:iCs/>
          <w:color w:val="000000" w:themeColor="text1"/>
        </w:rPr>
        <w:t>Cub</w:t>
      </w:r>
      <w:r w:rsidR="001B3FE1" w:rsidRPr="00662D0E">
        <w:rPr>
          <w:bCs/>
          <w:iCs/>
          <w:color w:val="000000" w:themeColor="text1"/>
        </w:rPr>
        <w:t>-LexA-VP16 MYTH tag</w:t>
      </w:r>
      <w:r w:rsidR="00B155B3" w:rsidRPr="00662D0E">
        <w:rPr>
          <w:bCs/>
          <w:iCs/>
          <w:color w:val="000000" w:themeColor="text1"/>
        </w:rPr>
        <w:t xml:space="preserve"> as previously described</w:t>
      </w:r>
      <w:r w:rsidR="0086627C">
        <w:rPr>
          <w:bCs/>
          <w:iCs/>
          <w:color w:val="000000" w:themeColor="text1"/>
        </w:rPr>
        <w:t xml:space="preserve"> </w:t>
      </w:r>
      <w:r w:rsidR="0086627C" w:rsidRPr="00662D0E">
        <w:rPr>
          <w:bCs/>
          <w:iCs/>
          <w:color w:val="000000" w:themeColor="text1"/>
        </w:rPr>
        <w:fldChar w:fldCharType="begin" w:fldLock="1"/>
      </w:r>
      <w:r w:rsidR="0086627C">
        <w:rPr>
          <w:bCs/>
          <w:iCs/>
          <w:color w:val="000000" w:themeColor="text1"/>
        </w:rPr>
        <w:instrText>ADDIN CSL_CITATION {"citationItems":[{"id":"ITEM-1","itemData":{"DOI":"10.1038/nprot.2010.83","ISSN":"1754-2189","PMID":"20595957","abstract":"The biological function of proteins may be predicted by identification of their interacting partners, and one of the major goals of the postgenomic era is the mapping of protein interaction networks. Membrane proteins are of particular interest because of their role in disease and because of their prevalence as major pharmaceutical targets. Unfortunately, because of their hydrophobic nature, they have long been difficult to study in a high-throughput format. A powerful technology recently developed to facilitate the characterization of membrane protein interactions is the membrane yeast two-hybrid (MYTH) assay. MYTH adapts the principle of split ubiquitin for use as a potent in vivo sensor of protein-protein interactions, allowing large-scale screening for interactors of full-length membrane proteins, from a range of organisms, using Saccharomyces cerevisiae as a host. In this article, we describe a protocol for MYTH bait generation, validation and library screening. The entire MYTH procedure can generally be completed in 4-6 weeks.","author":[{"dropping-particle":"","family":"Snider","given":"Jamie","non-dropping-particle":"","parse-names":false,"suffix":""},{"dropping-particle":"","family":"Kittanakom","given":"Saranya","non-dropping-particle":"","parse-names":false,"suffix":""},{"dropping-particle":"","family":"Damjanovic","given":"Dunja","non-dropping-particle":"","parse-names":false,"suffix":""},{"dropping-particle":"","family":"Curak","given":"Jasna","non-dropping-particle":"","parse-names":false,"suffix":""},{"dropping-particle":"","family":"Wong","given":"Victoria","non-dropping-particle":"","parse-names":false,"suffix":""},{"dropping-particle":"","family":"Stagljar","given":"Igor","non-dropping-particle":"","parse-names":false,"suffix":""}],"container-title":"Nature Protocols","id":"ITEM-1","issue":"7","issued":{"date-parts":[["2010","7","17"]]},"page":"1281-1293","title":"Detecting interactions with membrane proteins using a membrane two-hybrid assay in yeast","type":"article-journal","volume":"5"},"uris":["http://www.mendeley.com/documents/?uuid=6dbdf42b-dc26-3364-8915-3c5ab3da0db0"]}],"mendeley":{"formattedCitation":"(Snider et al., 2010)","plainTextFormattedCitation":"(Snider et al., 2010)","previouslyFormattedCitation":"(Snider et al., 2010)"},"properties":{"noteIndex":0},"schema":"https://github.com/citation-style-language/schema/raw/master/csl-citation.json"}</w:instrText>
      </w:r>
      <w:r w:rsidR="0086627C" w:rsidRPr="00662D0E">
        <w:rPr>
          <w:bCs/>
          <w:iCs/>
          <w:color w:val="000000" w:themeColor="text1"/>
        </w:rPr>
        <w:fldChar w:fldCharType="separate"/>
      </w:r>
      <w:r w:rsidR="0086627C" w:rsidRPr="00D659A1">
        <w:rPr>
          <w:bCs/>
          <w:iCs/>
          <w:noProof/>
          <w:color w:val="000000" w:themeColor="text1"/>
        </w:rPr>
        <w:t>(Snider et al., 2010)</w:t>
      </w:r>
      <w:r w:rsidR="0086627C" w:rsidRPr="00662D0E">
        <w:rPr>
          <w:bCs/>
          <w:iCs/>
          <w:color w:val="000000" w:themeColor="text1"/>
        </w:rPr>
        <w:fldChar w:fldCharType="end"/>
      </w:r>
      <w:r w:rsidR="001B3FE1" w:rsidRPr="00662D0E">
        <w:rPr>
          <w:bCs/>
          <w:iCs/>
          <w:color w:val="000000" w:themeColor="text1"/>
        </w:rPr>
        <w:t xml:space="preserve">.  </w:t>
      </w:r>
      <w:r w:rsidR="00E12F5D" w:rsidRPr="00662D0E">
        <w:rPr>
          <w:bCs/>
          <w:iCs/>
          <w:color w:val="000000" w:themeColor="text1"/>
        </w:rPr>
        <w:t xml:space="preserve">A </w:t>
      </w:r>
      <w:r w:rsidR="005B43F5" w:rsidRPr="00662D0E">
        <w:rPr>
          <w:bCs/>
          <w:iCs/>
          <w:color w:val="000000" w:themeColor="text1"/>
        </w:rPr>
        <w:t>previously-</w:t>
      </w:r>
      <w:r w:rsidR="00E12F5D" w:rsidRPr="00662D0E">
        <w:rPr>
          <w:bCs/>
          <w:iCs/>
          <w:color w:val="000000" w:themeColor="text1"/>
        </w:rPr>
        <w:t>cloned</w:t>
      </w:r>
      <w:r w:rsidR="00A151D2" w:rsidRPr="00662D0E">
        <w:rPr>
          <w:bCs/>
          <w:iCs/>
          <w:color w:val="000000" w:themeColor="text1"/>
        </w:rPr>
        <w:t xml:space="preserve"> artificial MYTH-tagged </w:t>
      </w:r>
      <w:r w:rsidR="005B43F5" w:rsidRPr="00662D0E">
        <w:rPr>
          <w:bCs/>
          <w:iCs/>
          <w:color w:val="000000" w:themeColor="text1"/>
        </w:rPr>
        <w:t xml:space="preserve">bait </w:t>
      </w:r>
      <w:r w:rsidR="0015456B" w:rsidRPr="00662D0E">
        <w:rPr>
          <w:bCs/>
          <w:iCs/>
          <w:color w:val="000000" w:themeColor="text1"/>
        </w:rPr>
        <w:t xml:space="preserve">plasmid </w:t>
      </w:r>
      <w:r w:rsidR="00E12F5D" w:rsidRPr="00662D0E">
        <w:rPr>
          <w:bCs/>
          <w:iCs/>
          <w:color w:val="000000" w:themeColor="text1"/>
        </w:rPr>
        <w:t>was retrieved</w:t>
      </w:r>
      <w:r w:rsidR="007507AB" w:rsidRPr="00662D0E">
        <w:rPr>
          <w:bCs/>
          <w:iCs/>
          <w:color w:val="000000" w:themeColor="text1"/>
        </w:rPr>
        <w:t>, and acted</w:t>
      </w:r>
      <w:r w:rsidR="00A151D2" w:rsidRPr="00662D0E">
        <w:rPr>
          <w:bCs/>
          <w:iCs/>
          <w:color w:val="000000" w:themeColor="text1"/>
        </w:rPr>
        <w:t xml:space="preserve"> as a negative </w:t>
      </w:r>
      <w:r w:rsidR="00401CD0">
        <w:rPr>
          <w:bCs/>
          <w:iCs/>
          <w:color w:val="000000" w:themeColor="text1"/>
        </w:rPr>
        <w:t>interaction</w:t>
      </w:r>
      <w:r w:rsidR="00A151D2" w:rsidRPr="00662D0E">
        <w:rPr>
          <w:bCs/>
          <w:iCs/>
          <w:color w:val="000000" w:themeColor="text1"/>
        </w:rPr>
        <w:t xml:space="preserve"> control.  </w:t>
      </w:r>
      <w:r w:rsidR="00FD338B" w:rsidRPr="00662D0E">
        <w:rPr>
          <w:bCs/>
          <w:iCs/>
          <w:color w:val="000000" w:themeColor="text1"/>
        </w:rPr>
        <w:t xml:space="preserve">NubG-PDR5 </w:t>
      </w:r>
      <w:r w:rsidR="007255F8" w:rsidRPr="00662D0E">
        <w:rPr>
          <w:bCs/>
          <w:iCs/>
          <w:color w:val="000000" w:themeColor="text1"/>
        </w:rPr>
        <w:t xml:space="preserve">(PDR5 prey) </w:t>
      </w:r>
      <w:r w:rsidR="00396E05" w:rsidRPr="00662D0E">
        <w:rPr>
          <w:bCs/>
          <w:iCs/>
          <w:color w:val="000000" w:themeColor="text1"/>
        </w:rPr>
        <w:t xml:space="preserve">and NubI-PDR5 </w:t>
      </w:r>
      <w:r w:rsidR="007255F8" w:rsidRPr="00662D0E">
        <w:rPr>
          <w:bCs/>
          <w:iCs/>
          <w:color w:val="000000" w:themeColor="text1"/>
        </w:rPr>
        <w:t xml:space="preserve">(PDR5 positive interaction control) </w:t>
      </w:r>
      <w:r w:rsidR="0088209C" w:rsidRPr="00662D0E">
        <w:rPr>
          <w:bCs/>
          <w:iCs/>
          <w:color w:val="000000" w:themeColor="text1"/>
        </w:rPr>
        <w:t xml:space="preserve">strains </w:t>
      </w:r>
      <w:r w:rsidR="00396E05" w:rsidRPr="00662D0E">
        <w:rPr>
          <w:bCs/>
          <w:iCs/>
          <w:color w:val="000000" w:themeColor="text1"/>
        </w:rPr>
        <w:t>were</w:t>
      </w:r>
      <w:r w:rsidR="00FD338B" w:rsidRPr="00662D0E">
        <w:rPr>
          <w:bCs/>
          <w:iCs/>
          <w:color w:val="000000" w:themeColor="text1"/>
        </w:rPr>
        <w:t xml:space="preserve"> retrieved from a </w:t>
      </w:r>
      <w:r w:rsidR="00E12F5D" w:rsidRPr="00662D0E">
        <w:rPr>
          <w:bCs/>
          <w:iCs/>
          <w:color w:val="000000" w:themeColor="text1"/>
        </w:rPr>
        <w:t>previously</w:t>
      </w:r>
      <w:r w:rsidR="0086627C">
        <w:rPr>
          <w:bCs/>
          <w:iCs/>
          <w:color w:val="000000" w:themeColor="text1"/>
        </w:rPr>
        <w:t>-</w:t>
      </w:r>
      <w:r w:rsidR="0042637D" w:rsidRPr="00662D0E">
        <w:rPr>
          <w:bCs/>
          <w:iCs/>
          <w:color w:val="000000" w:themeColor="text1"/>
        </w:rPr>
        <w:t>constructed genomic prey library</w:t>
      </w:r>
      <w:r w:rsidR="0086627C">
        <w:rPr>
          <w:bCs/>
          <w:iCs/>
          <w:color w:val="000000" w:themeColor="text1"/>
        </w:rPr>
        <w:t xml:space="preserve"> </w:t>
      </w:r>
      <w:r w:rsidR="0086627C" w:rsidRPr="00662D0E">
        <w:rPr>
          <w:bCs/>
          <w:iCs/>
          <w:color w:val="000000" w:themeColor="text1"/>
        </w:rPr>
        <w:fldChar w:fldCharType="begin" w:fldLock="1"/>
      </w:r>
      <w:r w:rsidR="0086627C">
        <w:rPr>
          <w:bCs/>
          <w:iCs/>
          <w:color w:val="000000" w:themeColor="text1"/>
        </w:rPr>
        <w:instrText>ADDIN CSL_CITATION {"citationItems":[{"id":"ITEM-1","itemData":{"DOI":"10.1038/nprot.2010.83","ISSN":"1754-2189","PMID":"20595957","abstract":"The biological function of proteins may be predicted by identification of their interacting partners, and one of the major goals of the postgenomic era is the mapping of protein interaction networks. Membrane proteins are of particular interest because of their role in disease and because of their prevalence as major pharmaceutical targets. Unfortunately, because of their hydrophobic nature, they have long been difficult to study in a high-throughput format. A powerful technology recently developed to facilitate the characterization of membrane protein interactions is the membrane yeast two-hybrid (MYTH) assay. MYTH adapts the principle of split ubiquitin for use as a potent in vivo sensor of protein-protein interactions, allowing large-scale screening for interactors of full-length membrane proteins, from a range of organisms, using Saccharomyces cerevisiae as a host. In this article, we describe a protocol for MYTH bait generation, validation and library screening. The entire MYTH procedure can generally be completed in 4-6 weeks.","author":[{"dropping-particle":"","family":"Snider","given":"Jamie","non-dropping-particle":"","parse-names":false,"suffix":""},{"dropping-particle":"","family":"Kittanakom","given":"Saranya","non-dropping-particle":"","parse-names":false,"suffix":""},{"dropping-particle":"","family":"Damjanovic","given":"Dunja","non-dropping-particle":"","parse-names":false,"suffix":""},{"dropping-particle":"","family":"Curak","given":"Jasna","non-dropping-particle":"","parse-names":false,"suffix":""},{"dropping-particle":"","family":"Wong","given":"Victoria","non-dropping-particle":"","parse-names":false,"suffix":""},{"dropping-particle":"","family":"Stagljar","given":"Igor","non-dropping-particle":"","parse-names":false,"suffix":""}],"container-title":"Nature Protocols","id":"ITEM-1","issue":"7","issued":{"date-parts":[["2010","7","17"]]},"page":"1281-1293","title":"Detecting interactions with membrane proteins using a membrane two-hybrid assay in yeast","type":"article-journal","volume":"5"},"uris":["http://www.mendeley.com/documents/?uuid=6dbdf42b-dc26-3364-8915-3c5ab3da0db0"]}],"mendeley":{"formattedCitation":"(Snider et al., 2010)","plainTextFormattedCitation":"(Snider et al., 2010)","previouslyFormattedCitation":"(Snider et al., 2010)"},"properties":{"noteIndex":0},"schema":"https://github.com/citation-style-language/schema/raw/master/csl-citation.json"}</w:instrText>
      </w:r>
      <w:r w:rsidR="0086627C" w:rsidRPr="00662D0E">
        <w:rPr>
          <w:bCs/>
          <w:iCs/>
          <w:color w:val="000000" w:themeColor="text1"/>
        </w:rPr>
        <w:fldChar w:fldCharType="separate"/>
      </w:r>
      <w:r w:rsidR="0086627C" w:rsidRPr="00D659A1">
        <w:rPr>
          <w:bCs/>
          <w:iCs/>
          <w:noProof/>
          <w:color w:val="000000" w:themeColor="text1"/>
        </w:rPr>
        <w:t>(Snider et al., 2010)</w:t>
      </w:r>
      <w:r w:rsidR="0086627C" w:rsidRPr="00662D0E">
        <w:rPr>
          <w:bCs/>
          <w:iCs/>
          <w:color w:val="000000" w:themeColor="text1"/>
        </w:rPr>
        <w:fldChar w:fldCharType="end"/>
      </w:r>
      <w:r w:rsidR="0086627C" w:rsidRPr="00662D0E">
        <w:rPr>
          <w:bCs/>
          <w:iCs/>
          <w:color w:val="000000" w:themeColor="text1"/>
        </w:rPr>
        <w:t xml:space="preserve">.  </w:t>
      </w:r>
      <w:r w:rsidR="005B43F5" w:rsidRPr="00662D0E">
        <w:rPr>
          <w:bCs/>
          <w:iCs/>
          <w:color w:val="000000" w:themeColor="text1"/>
        </w:rPr>
        <w:t>Previously-</w:t>
      </w:r>
      <w:r w:rsidR="00F36510" w:rsidRPr="00662D0E">
        <w:rPr>
          <w:bCs/>
          <w:iCs/>
          <w:color w:val="000000" w:themeColor="text1"/>
        </w:rPr>
        <w:t xml:space="preserve">constructed </w:t>
      </w:r>
      <w:r w:rsidR="000228D3" w:rsidRPr="00662D0E">
        <w:rPr>
          <w:bCs/>
          <w:iCs/>
          <w:color w:val="000000" w:themeColor="text1"/>
        </w:rPr>
        <w:t xml:space="preserve">Ost1p-NubG (negative </w:t>
      </w:r>
      <w:r w:rsidR="003D32EA">
        <w:rPr>
          <w:bCs/>
          <w:iCs/>
          <w:color w:val="000000" w:themeColor="text1"/>
        </w:rPr>
        <w:t>interaction</w:t>
      </w:r>
      <w:r w:rsidR="000228D3" w:rsidRPr="00662D0E">
        <w:rPr>
          <w:bCs/>
          <w:iCs/>
          <w:color w:val="000000" w:themeColor="text1"/>
        </w:rPr>
        <w:t xml:space="preserve"> control) and </w:t>
      </w:r>
      <w:r w:rsidR="006B69EC" w:rsidRPr="00662D0E">
        <w:rPr>
          <w:bCs/>
          <w:iCs/>
          <w:color w:val="000000" w:themeColor="text1"/>
        </w:rPr>
        <w:t>Ost1p-NubI (</w:t>
      </w:r>
      <w:r w:rsidR="004C5129" w:rsidRPr="00662D0E">
        <w:rPr>
          <w:bCs/>
          <w:iCs/>
          <w:color w:val="000000" w:themeColor="text1"/>
        </w:rPr>
        <w:t>positive</w:t>
      </w:r>
      <w:r w:rsidR="006B69EC" w:rsidRPr="00662D0E">
        <w:rPr>
          <w:bCs/>
          <w:iCs/>
          <w:color w:val="000000" w:themeColor="text1"/>
        </w:rPr>
        <w:t xml:space="preserve"> interaction control) </w:t>
      </w:r>
      <w:r w:rsidR="005B43F5" w:rsidRPr="00662D0E">
        <w:rPr>
          <w:bCs/>
          <w:iCs/>
          <w:color w:val="000000" w:themeColor="text1"/>
        </w:rPr>
        <w:t xml:space="preserve">strains </w:t>
      </w:r>
      <w:r w:rsidR="006B69EC" w:rsidRPr="00662D0E">
        <w:rPr>
          <w:bCs/>
          <w:iCs/>
          <w:color w:val="000000" w:themeColor="text1"/>
        </w:rPr>
        <w:t xml:space="preserve">were </w:t>
      </w:r>
      <w:r w:rsidR="00F36510" w:rsidRPr="00662D0E">
        <w:rPr>
          <w:bCs/>
          <w:iCs/>
          <w:color w:val="000000" w:themeColor="text1"/>
        </w:rPr>
        <w:t>also retrieved</w:t>
      </w:r>
      <w:r w:rsidR="006B69EC" w:rsidRPr="00662D0E">
        <w:rPr>
          <w:bCs/>
          <w:iCs/>
          <w:color w:val="000000" w:themeColor="text1"/>
        </w:rPr>
        <w:t>.</w:t>
      </w:r>
      <w:r w:rsidR="00A151D2" w:rsidRPr="00662D0E">
        <w:rPr>
          <w:bCs/>
          <w:iCs/>
          <w:color w:val="000000" w:themeColor="text1"/>
        </w:rPr>
        <w:t xml:space="preserve">  </w:t>
      </w:r>
      <w:r w:rsidR="007255F8" w:rsidRPr="00662D0E">
        <w:rPr>
          <w:bCs/>
          <w:iCs/>
          <w:color w:val="000000" w:themeColor="text1"/>
        </w:rPr>
        <w:t xml:space="preserve">All prey-bait combinations were </w:t>
      </w:r>
      <w:r w:rsidR="00086B6E" w:rsidRPr="00662D0E">
        <w:rPr>
          <w:bCs/>
          <w:iCs/>
          <w:color w:val="000000" w:themeColor="text1"/>
        </w:rPr>
        <w:t xml:space="preserve">obtained using individual transformations </w:t>
      </w:r>
      <w:r w:rsidR="00496813" w:rsidRPr="00662D0E">
        <w:rPr>
          <w:bCs/>
          <w:iCs/>
          <w:color w:val="000000" w:themeColor="text1"/>
        </w:rPr>
        <w:t xml:space="preserve">and selected for growth in SD –Trp </w:t>
      </w:r>
      <w:r w:rsidR="0051760E" w:rsidRPr="00662D0E">
        <w:rPr>
          <w:bCs/>
          <w:iCs/>
          <w:color w:val="000000" w:themeColor="text1"/>
        </w:rPr>
        <w:t>(SD –</w:t>
      </w:r>
      <w:r w:rsidR="00496813" w:rsidRPr="00662D0E">
        <w:rPr>
          <w:bCs/>
          <w:iCs/>
          <w:color w:val="000000" w:themeColor="text1"/>
        </w:rPr>
        <w:t>W)</w:t>
      </w:r>
      <w:r w:rsidR="0042743A" w:rsidRPr="00662D0E">
        <w:rPr>
          <w:bCs/>
          <w:iCs/>
          <w:color w:val="000000" w:themeColor="text1"/>
        </w:rPr>
        <w:fldChar w:fldCharType="begin" w:fldLock="1"/>
      </w:r>
      <w:r w:rsidR="00F13A96">
        <w:rPr>
          <w:bCs/>
          <w:iCs/>
          <w:color w:val="000000" w:themeColor="text1"/>
        </w:rPr>
        <w:instrText>ADDIN CSL_CITATION {"citationItems":[{"id":"ITEM-1","itemData":{"DOI":"10.1038/nprot.2010.83","ISSN":"1754-2189","PMID":"20595957","abstract":"The biological function of proteins may be predicted by identification of their interacting partners, and one of the major goals of the postgenomic era is the mapping of protein interaction networks. Membrane proteins are of particular interest because of their role in disease and because of their prevalence as major pharmaceutical targets. Unfortunately, because of their hydrophobic nature, they have long been difficult to study in a high-throughput format. A powerful technology recently developed to facilitate the characterization of membrane protein interactions is the membrane yeast two-hybrid (MYTH) assay. MYTH adapts the principle of split ubiquitin for use as a potent in vivo sensor of protein-protein interactions, allowing large-scale screening for interactors of full-length membrane proteins, from a range of organisms, using Saccharomyces cerevisiae as a host. In this article, we describe a protocol for MYTH bait generation, validation and library screening. The entire MYTH procedure can generally be completed in 4-6 weeks.","author":[{"dropping-particle":"","family":"Snider","given":"Jamie","non-dropping-particle":"","parse-names":false,"suffix":""},{"dropping-particle":"","family":"Kittanakom","given":"Saranya","non-dropping-particle":"","parse-names":false,"suffix":""},{"dropping-particle":"","family":"Damjanovic","given":"Dunja","non-dropping-particle":"","parse-names":false,"suffix":""},{"dropping-particle":"","family":"Curak","given":"Jasna","non-dropping-particle":"","parse-names":false,"suffix":""},{"dropping-particle":"","family":"Wong","given":"Victoria","non-dropping-particle":"","parse-names":false,"suffix":""},{"dropping-particle":"","family":"Stagljar","given":"Igor","non-dropping-particle":"","parse-names":false,"suffix":""}],"container-title":"Nature Protocols","id":"ITEM-1","issue":"7","issued":{"date-parts":[["2010","7","17"]]},"page":"1281-1293","title":"Detecting interactions with membrane proteins using a membrane two-hybrid assay in yeast","type":"article-journal","volume":"5"},"uris":["http://www.mendeley.com/documents/?uuid=6dbdf42b-dc26-3364-8915-3c5ab3da0db0"]}],"mendeley":{"formattedCitation":"(Snider et al., 2010)","plainTextFormattedCitation":"(Snider et al., 2010)","previouslyFormattedCitation":"(Snider et al., 2010)"},"properties":{"noteIndex":0},"schema":"https://github.com/citation-style-language/schema/raw/master/csl-citation.json"}</w:instrText>
      </w:r>
      <w:r w:rsidR="0042743A" w:rsidRPr="00662D0E">
        <w:rPr>
          <w:bCs/>
          <w:iCs/>
          <w:color w:val="000000" w:themeColor="text1"/>
        </w:rPr>
        <w:fldChar w:fldCharType="separate"/>
      </w:r>
      <w:r w:rsidR="00D659A1" w:rsidRPr="00D659A1">
        <w:rPr>
          <w:bCs/>
          <w:iCs/>
          <w:noProof/>
          <w:color w:val="000000" w:themeColor="text1"/>
        </w:rPr>
        <w:t>(Snider et al., 2010)</w:t>
      </w:r>
      <w:r w:rsidR="0042743A" w:rsidRPr="00662D0E">
        <w:rPr>
          <w:bCs/>
          <w:iCs/>
          <w:color w:val="000000" w:themeColor="text1"/>
        </w:rPr>
        <w:fldChar w:fldCharType="end"/>
      </w:r>
      <w:r w:rsidR="00DB1E36" w:rsidRPr="00662D0E">
        <w:rPr>
          <w:bCs/>
          <w:iCs/>
          <w:color w:val="000000" w:themeColor="text1"/>
        </w:rPr>
        <w:t xml:space="preserve">.  </w:t>
      </w:r>
      <w:r w:rsidR="00A90B4C" w:rsidRPr="00662D0E">
        <w:rPr>
          <w:bCs/>
          <w:iCs/>
          <w:color w:val="000000" w:themeColor="text1"/>
        </w:rPr>
        <w:t>Colonies of transformed strains were grown in solid medium</w:t>
      </w:r>
      <w:r w:rsidR="0051760E" w:rsidRPr="00662D0E">
        <w:rPr>
          <w:bCs/>
          <w:iCs/>
          <w:color w:val="000000" w:themeColor="text1"/>
        </w:rPr>
        <w:t xml:space="preserve"> for 5 days in SD –</w:t>
      </w:r>
      <w:r w:rsidR="00D44E0B" w:rsidRPr="00662D0E">
        <w:rPr>
          <w:bCs/>
          <w:iCs/>
          <w:color w:val="000000" w:themeColor="text1"/>
        </w:rPr>
        <w:t>W, SD –Trp–</w:t>
      </w:r>
      <w:r w:rsidR="00E40499" w:rsidRPr="00662D0E">
        <w:rPr>
          <w:bCs/>
          <w:iCs/>
          <w:color w:val="000000" w:themeColor="text1"/>
        </w:rPr>
        <w:t>Ade</w:t>
      </w:r>
      <w:r w:rsidR="00D44E0B" w:rsidRPr="00662D0E">
        <w:rPr>
          <w:bCs/>
          <w:iCs/>
          <w:color w:val="000000" w:themeColor="text1"/>
        </w:rPr>
        <w:t>–</w:t>
      </w:r>
      <w:r w:rsidR="0051760E" w:rsidRPr="00662D0E">
        <w:rPr>
          <w:bCs/>
          <w:iCs/>
          <w:color w:val="000000" w:themeColor="text1"/>
        </w:rPr>
        <w:t>His (SD –WAH), SD –</w:t>
      </w:r>
      <w:r w:rsidR="00E40499" w:rsidRPr="00662D0E">
        <w:rPr>
          <w:bCs/>
          <w:iCs/>
          <w:color w:val="000000" w:themeColor="text1"/>
        </w:rPr>
        <w:t>WAH +25</w:t>
      </w:r>
      <w:r w:rsidR="00E40499" w:rsidRPr="00662D0E">
        <w:rPr>
          <w:bCs/>
          <w:iCs/>
          <w:color w:val="000000" w:themeColor="text1"/>
          <w:lang w:val="el-GR"/>
        </w:rPr>
        <w:t>μ</w:t>
      </w:r>
      <w:r w:rsidR="00E40499" w:rsidRPr="00662D0E">
        <w:rPr>
          <w:bCs/>
          <w:iCs/>
          <w:color w:val="000000" w:themeColor="text1"/>
        </w:rPr>
        <w:t xml:space="preserve">M fluconazole </w:t>
      </w:r>
      <w:commentRangeStart w:id="58"/>
      <w:r w:rsidR="00E12F5D" w:rsidRPr="00662D0E">
        <w:rPr>
          <w:bCs/>
          <w:iCs/>
          <w:color w:val="000000" w:themeColor="text1"/>
        </w:rPr>
        <w:t xml:space="preserve">+ </w:t>
      </w:r>
      <w:r w:rsidR="00C67E55">
        <w:rPr>
          <w:bCs/>
          <w:iCs/>
          <w:color w:val="000000" w:themeColor="text1"/>
        </w:rPr>
        <w:t>2</w:t>
      </w:r>
      <w:r w:rsidR="00ED0F36" w:rsidRPr="00662D0E">
        <w:rPr>
          <w:bCs/>
          <w:iCs/>
          <w:color w:val="000000" w:themeColor="text1"/>
        </w:rPr>
        <w:t xml:space="preserve">% DMSO, </w:t>
      </w:r>
      <w:r w:rsidR="0097416E" w:rsidRPr="00662D0E">
        <w:rPr>
          <w:bCs/>
          <w:iCs/>
          <w:color w:val="000000" w:themeColor="text1"/>
        </w:rPr>
        <w:t>SD –WAH +5</w:t>
      </w:r>
      <w:r w:rsidR="0097416E">
        <w:rPr>
          <w:bCs/>
          <w:iCs/>
          <w:color w:val="000000" w:themeColor="text1"/>
        </w:rPr>
        <w:t>0</w:t>
      </w:r>
      <w:r w:rsidR="0097416E" w:rsidRPr="00662D0E">
        <w:rPr>
          <w:bCs/>
          <w:iCs/>
          <w:color w:val="000000" w:themeColor="text1"/>
          <w:lang w:val="el-GR"/>
        </w:rPr>
        <w:t>μ</w:t>
      </w:r>
      <w:r w:rsidR="0097416E" w:rsidRPr="00662D0E">
        <w:rPr>
          <w:bCs/>
          <w:iCs/>
          <w:color w:val="000000" w:themeColor="text1"/>
        </w:rPr>
        <w:t xml:space="preserve">M fluconazole + </w:t>
      </w:r>
      <w:r w:rsidR="0097416E">
        <w:rPr>
          <w:bCs/>
          <w:iCs/>
          <w:color w:val="000000" w:themeColor="text1"/>
        </w:rPr>
        <w:t>2</w:t>
      </w:r>
      <w:r w:rsidR="0097416E" w:rsidRPr="00662D0E">
        <w:rPr>
          <w:bCs/>
          <w:iCs/>
          <w:color w:val="000000" w:themeColor="text1"/>
        </w:rPr>
        <w:t>% DMSO,</w:t>
      </w:r>
      <w:r w:rsidR="0097416E">
        <w:rPr>
          <w:bCs/>
          <w:iCs/>
          <w:color w:val="000000" w:themeColor="text1"/>
        </w:rPr>
        <w:t xml:space="preserve"> </w:t>
      </w:r>
      <w:r w:rsidR="0051760E" w:rsidRPr="00662D0E">
        <w:rPr>
          <w:bCs/>
          <w:iCs/>
          <w:color w:val="000000" w:themeColor="text1"/>
        </w:rPr>
        <w:t>and SD –</w:t>
      </w:r>
      <w:r w:rsidR="00C67E55">
        <w:rPr>
          <w:bCs/>
          <w:iCs/>
          <w:color w:val="000000" w:themeColor="text1"/>
        </w:rPr>
        <w:t>WAH + 2</w:t>
      </w:r>
      <w:r w:rsidR="0051760E" w:rsidRPr="00662D0E">
        <w:rPr>
          <w:bCs/>
          <w:iCs/>
          <w:color w:val="000000" w:themeColor="text1"/>
        </w:rPr>
        <w:t>% DMSO.</w:t>
      </w:r>
      <w:commentRangeEnd w:id="58"/>
      <w:r w:rsidR="00662D0E">
        <w:rPr>
          <w:rStyle w:val="CommentReference"/>
          <w:rFonts w:asciiTheme="minorHAnsi" w:hAnsiTheme="minorHAnsi" w:cstheme="minorBidi"/>
        </w:rPr>
        <w:commentReference w:id="58"/>
      </w:r>
    </w:p>
    <w:p w14:paraId="21C2E1CD" w14:textId="77777777" w:rsidR="00847D65" w:rsidRDefault="00847D65" w:rsidP="00224FCB">
      <w:pPr>
        <w:outlineLvl w:val="0"/>
        <w:rPr>
          <w:bCs/>
          <w:iCs/>
          <w:color w:val="808080" w:themeColor="background1" w:themeShade="80"/>
        </w:rPr>
      </w:pPr>
    </w:p>
    <w:p w14:paraId="4C5D4C17" w14:textId="5DAC6F80" w:rsidR="00847D65" w:rsidRDefault="00847D65" w:rsidP="00224FCB">
      <w:pPr>
        <w:outlineLvl w:val="0"/>
        <w:rPr>
          <w:b/>
          <w:bCs/>
          <w:iCs/>
          <w:color w:val="808080" w:themeColor="background1" w:themeShade="80"/>
        </w:rPr>
      </w:pPr>
      <w:commentRangeStart w:id="59"/>
      <w:r w:rsidRPr="00DF4CE6">
        <w:rPr>
          <w:b/>
          <w:bCs/>
          <w:iCs/>
          <w:color w:val="000000" w:themeColor="text1"/>
        </w:rPr>
        <w:t>PCA</w:t>
      </w:r>
      <w:r w:rsidR="00DF4CE6" w:rsidRPr="00DF4CE6">
        <w:rPr>
          <w:b/>
          <w:bCs/>
          <w:iCs/>
          <w:color w:val="000000" w:themeColor="text1"/>
        </w:rPr>
        <w:t xml:space="preserve"> </w:t>
      </w:r>
      <w:r w:rsidR="00996366">
        <w:rPr>
          <w:b/>
          <w:bCs/>
          <w:iCs/>
          <w:color w:val="000000" w:themeColor="text1"/>
        </w:rPr>
        <w:t xml:space="preserve">testing </w:t>
      </w:r>
      <w:r w:rsidR="00DF4CE6">
        <w:rPr>
          <w:b/>
          <w:bCs/>
          <w:iCs/>
          <w:color w:val="000000" w:themeColor="text1"/>
        </w:rPr>
        <w:t xml:space="preserve">of </w:t>
      </w:r>
      <w:r w:rsidR="00996366">
        <w:rPr>
          <w:b/>
          <w:bCs/>
          <w:iCs/>
          <w:color w:val="000000" w:themeColor="text1"/>
        </w:rPr>
        <w:t>protein</w:t>
      </w:r>
      <w:r w:rsidR="00DF4CE6">
        <w:rPr>
          <w:b/>
          <w:bCs/>
          <w:iCs/>
          <w:color w:val="000000" w:themeColor="text1"/>
        </w:rPr>
        <w:t>-</w:t>
      </w:r>
      <w:r w:rsidR="00996366">
        <w:rPr>
          <w:b/>
          <w:bCs/>
          <w:iCs/>
          <w:color w:val="000000" w:themeColor="text1"/>
        </w:rPr>
        <w:t>p</w:t>
      </w:r>
      <w:r w:rsidR="00DF4CE6">
        <w:rPr>
          <w:b/>
          <w:bCs/>
          <w:iCs/>
          <w:color w:val="000000" w:themeColor="text1"/>
        </w:rPr>
        <w:t xml:space="preserve">rotein </w:t>
      </w:r>
      <w:r w:rsidR="00996366">
        <w:rPr>
          <w:b/>
          <w:bCs/>
          <w:iCs/>
          <w:color w:val="000000" w:themeColor="text1"/>
        </w:rPr>
        <w:t>i</w:t>
      </w:r>
      <w:r w:rsidR="00DF4CE6">
        <w:rPr>
          <w:b/>
          <w:bCs/>
          <w:iCs/>
          <w:color w:val="000000" w:themeColor="text1"/>
        </w:rPr>
        <w:t>nteractions</w:t>
      </w:r>
      <w:commentRangeEnd w:id="59"/>
      <w:r w:rsidR="00DF4CE6">
        <w:rPr>
          <w:rStyle w:val="CommentReference"/>
          <w:rFonts w:asciiTheme="minorHAnsi" w:hAnsiTheme="minorHAnsi" w:cstheme="minorBidi"/>
        </w:rPr>
        <w:commentReference w:id="59"/>
      </w:r>
    </w:p>
    <w:p w14:paraId="20BF344E" w14:textId="52D029B0" w:rsidR="00FF1DD3" w:rsidRDefault="00976F03" w:rsidP="00224FCB">
      <w:pPr>
        <w:outlineLvl w:val="0"/>
      </w:pPr>
      <w:r w:rsidRPr="00215E0E">
        <w:rPr>
          <w:bCs/>
          <w:i/>
          <w:iCs/>
          <w:color w:val="000000" w:themeColor="text1"/>
        </w:rPr>
        <w:t>PDR5</w:t>
      </w:r>
      <w:r w:rsidRPr="00976F03">
        <w:rPr>
          <w:bCs/>
          <w:iCs/>
          <w:color w:val="000000" w:themeColor="text1"/>
        </w:rPr>
        <w:t xml:space="preserve">, </w:t>
      </w:r>
      <w:r w:rsidRPr="00215E0E">
        <w:rPr>
          <w:bCs/>
          <w:i/>
          <w:iCs/>
          <w:color w:val="000000" w:themeColor="text1"/>
        </w:rPr>
        <w:t>YOR1</w:t>
      </w:r>
      <w:r w:rsidRPr="00976F03">
        <w:rPr>
          <w:bCs/>
          <w:iCs/>
          <w:color w:val="000000" w:themeColor="text1"/>
        </w:rPr>
        <w:t xml:space="preserve">, and </w:t>
      </w:r>
      <w:r w:rsidRPr="00215E0E">
        <w:rPr>
          <w:bCs/>
          <w:i/>
          <w:iCs/>
          <w:color w:val="000000" w:themeColor="text1"/>
        </w:rPr>
        <w:t>SNQ2</w:t>
      </w:r>
      <w:r w:rsidRPr="00976F03">
        <w:rPr>
          <w:bCs/>
          <w:iCs/>
          <w:color w:val="000000" w:themeColor="text1"/>
        </w:rPr>
        <w:t xml:space="preserve"> </w:t>
      </w:r>
      <w:r w:rsidR="0046236A" w:rsidRPr="00652936">
        <w:t>MAT</w:t>
      </w:r>
      <w:r w:rsidR="0046236A" w:rsidRPr="00652936">
        <w:rPr>
          <w:b/>
        </w:rPr>
        <w:t>a</w:t>
      </w:r>
      <w:r w:rsidR="0046236A">
        <w:t xml:space="preserve"> (mDHFR-</w:t>
      </w:r>
      <w:r w:rsidR="0046236A" w:rsidRPr="00B44B74">
        <w:t>F[1,2]</w:t>
      </w:r>
      <w:r w:rsidR="0046236A">
        <w:t>-NatMX</w:t>
      </w:r>
      <w:r w:rsidR="0046236A" w:rsidRPr="00B44B74">
        <w:t xml:space="preserve"> fusions) and </w:t>
      </w:r>
      <w:r w:rsidR="0046236A" w:rsidRPr="00652936">
        <w:t>MAT</w:t>
      </w:r>
      <w:r w:rsidR="0046236A" w:rsidRPr="00652936">
        <w:rPr>
          <w:b/>
        </w:rPr>
        <w:t>α</w:t>
      </w:r>
      <w:r w:rsidR="00700EDC">
        <w:rPr>
          <w:b/>
        </w:rPr>
        <w:t xml:space="preserve"> </w:t>
      </w:r>
      <w:r w:rsidR="0046236A">
        <w:t xml:space="preserve"> (mDHFR-</w:t>
      </w:r>
      <w:r w:rsidR="0046236A" w:rsidRPr="00B44B74">
        <w:t>F[3]</w:t>
      </w:r>
      <w:r w:rsidR="0046236A">
        <w:t>-HphMX</w:t>
      </w:r>
      <w:r w:rsidR="0046236A" w:rsidRPr="00B44B74">
        <w:t xml:space="preserve"> fusions) </w:t>
      </w:r>
      <w:r>
        <w:t xml:space="preserve">PCA </w:t>
      </w:r>
      <w:r w:rsidR="0046236A" w:rsidRPr="00B44B74">
        <w:t>strains</w:t>
      </w:r>
      <w:r w:rsidR="0046236A">
        <w:t xml:space="preserve"> </w:t>
      </w:r>
      <w:r>
        <w:t>were obtained from a previous genome-wide screen</w:t>
      </w:r>
      <w:r>
        <w:fldChar w:fldCharType="begin" w:fldLock="1"/>
      </w:r>
      <w:r w:rsidR="00F13A96">
        <w:instrText>ADDIN CSL_CITATION {"citationItems":[{"id":"ITEM-1","itemData":{"DOI":"10.1126/science.1153878","ISSN":"1095-9203","PMID":"18467557","abstract":"Protein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author":[{"dropping-particle":"","family":"Tarassov","given":"Kirill","non-dropping-particle":"","parse-names":false,"suffix":""},{"dropping-particle":"","family":"Messier","given":"Vincent","non-dropping-particle":"","parse-names":false,"suffix":""},{"dropping-particle":"","family":"Landry","given":"Christian R","non-dropping-particle":"","parse-names":false,"suffix":""},{"dropping-particle":"","family":"Radinovic","given":"Stevo","non-dropping-particle":"","parse-names":false,"suffix":""},{"dropping-particle":"","family":"Serna Molina","given":"Mercedes M","non-dropping-particle":"","parse-names":false,"suffix":""},{"dropping-particle":"","family":"Shames","given":"Igor","non-dropping-particle":"","parse-names":false,"suffix":""},{"dropping-particle":"","family":"Malitskaya","given":"Yelena","non-dropping-particle":"","parse-names":false,"suffix":""},{"dropping-particle":"","family":"Vogel","given":"Jackie","non-dropping-particle":"","parse-names":false,"suffix":""},{"dropping-particle":"","family":"Bussey","given":"Howard","non-dropping-particle":"","parse-names":false,"suffix":""},{"dropping-particle":"","family":"Michnick","given":"Stephen W","non-dropping-particle":"","parse-names":false,"suffix":""}],"container-title":"Science (New York, N.Y.)","id":"ITEM-1","issue":"5882","issued":{"date-parts":[["2008","6","13"]]},"page":"1465-70","title":"An in vivo map of the yeast protein interactome.","type":"article-journal","volume":"320"},"uris":["http://www.mendeley.com/documents/?uuid=090ec31c-01ab-445e-99ef-67483a1943a8"]}],"mendeley":{"formattedCitation":"(Tarassov et al., 2008)","plainTextFormattedCitation":"(Tarassov et al., 2008)","previouslyFormattedCitation":"(Tarassov et al., 2008)"},"properties":{"noteIndex":0},"schema":"https://github.com/citation-style-language/schema/raw/master/csl-citation.json"}</w:instrText>
      </w:r>
      <w:r>
        <w:fldChar w:fldCharType="separate"/>
      </w:r>
      <w:r w:rsidR="00D659A1" w:rsidRPr="00D659A1">
        <w:rPr>
          <w:noProof/>
        </w:rPr>
        <w:t>(Tarassov et al., 2008)</w:t>
      </w:r>
      <w:r>
        <w:fldChar w:fldCharType="end"/>
      </w:r>
      <w:r>
        <w:t xml:space="preserve">.  </w:t>
      </w:r>
      <w:r w:rsidR="00387AC3">
        <w:t>Additional strains acting required to recreated positive and negative controls were also obtained from this screen (</w:t>
      </w:r>
      <w:r w:rsidR="004452EF">
        <w:t xml:space="preserve">Figure </w:t>
      </w:r>
      <w:r w:rsidR="00387AC3">
        <w:t xml:space="preserve">S11). </w:t>
      </w:r>
      <w:r>
        <w:t xml:space="preserve">Strains were individually mated and diploids </w:t>
      </w:r>
      <w:r w:rsidRPr="00B44B74">
        <w:t xml:space="preserve">were selected on </w:t>
      </w:r>
      <w:r w:rsidR="006D4498">
        <w:t xml:space="preserve">solid YPD </w:t>
      </w:r>
      <w:r w:rsidRPr="00B44B74">
        <w:t>supplemented with Hygromycin B and Nourseothricin</w:t>
      </w:r>
      <w:r w:rsidR="000F2CD7">
        <w:t xml:space="preserve"> (YPD +</w:t>
      </w:r>
      <w:r w:rsidR="006D4498">
        <w:t>Hyg +Nat)</w:t>
      </w:r>
      <w:r w:rsidRPr="00B44B74">
        <w:t>.</w:t>
      </w:r>
      <w:r w:rsidR="00FF1DD3">
        <w:t xml:space="preserve">  Diploid strains were spotted o</w:t>
      </w:r>
      <w:r w:rsidR="006D4498">
        <w:t xml:space="preserve">n solid </w:t>
      </w:r>
      <w:r w:rsidR="000F2CD7">
        <w:t>YPD</w:t>
      </w:r>
      <w:r w:rsidR="00FF1DD3">
        <w:t xml:space="preserve"> </w:t>
      </w:r>
      <w:r w:rsidR="000F2CD7">
        <w:t>+</w:t>
      </w:r>
      <w:r w:rsidR="006D4498">
        <w:t xml:space="preserve">Hyg +Nat </w:t>
      </w:r>
      <w:r w:rsidR="009D111C">
        <w:t>supplemented with either</w:t>
      </w:r>
      <w:r w:rsidR="00FF1DD3">
        <w:t xml:space="preserve"> 2% DMSO, 2% DMSO + </w:t>
      </w:r>
      <w:r w:rsidR="00FF1DD3" w:rsidRPr="006D4498">
        <w:t>200 μg/mL</w:t>
      </w:r>
      <w:r w:rsidR="00FF1DD3">
        <w:t xml:space="preserve"> methotrexate</w:t>
      </w:r>
      <w:r w:rsidR="009D111C">
        <w:t xml:space="preserve">, or 2% DMSO + </w:t>
      </w:r>
      <w:r w:rsidR="009D111C" w:rsidRPr="006D4498">
        <w:t>200 μg/mL</w:t>
      </w:r>
      <w:r w:rsidR="009D111C">
        <w:t xml:space="preserve"> methotrexate + 46.8</w:t>
      </w:r>
      <w:r w:rsidR="009D111C" w:rsidRPr="00662D0E">
        <w:rPr>
          <w:bCs/>
          <w:iCs/>
          <w:color w:val="000000" w:themeColor="text1"/>
          <w:lang w:val="el-GR"/>
        </w:rPr>
        <w:t>μ</w:t>
      </w:r>
      <w:r w:rsidR="009D111C" w:rsidRPr="00662D0E">
        <w:rPr>
          <w:bCs/>
          <w:iCs/>
          <w:color w:val="000000" w:themeColor="text1"/>
        </w:rPr>
        <w:t>M fluconazole</w:t>
      </w:r>
      <w:r w:rsidR="009D111C">
        <w:rPr>
          <w:bCs/>
          <w:iCs/>
          <w:color w:val="000000" w:themeColor="text1"/>
        </w:rPr>
        <w:t>.</w:t>
      </w:r>
      <w:r w:rsidR="00387AC3">
        <w:rPr>
          <w:bCs/>
          <w:iCs/>
          <w:color w:val="000000" w:themeColor="text1"/>
        </w:rPr>
        <w:t xml:space="preserve">  Strains were grown for 72 hours at 30</w:t>
      </w:r>
      <w:r w:rsidR="00387AC3" w:rsidRPr="00A5762E">
        <w:t>°C</w:t>
      </w:r>
      <w:r w:rsidR="00387AC3">
        <w:t>.</w:t>
      </w:r>
    </w:p>
    <w:p w14:paraId="0D12D976" w14:textId="77777777" w:rsidR="00CE1B65" w:rsidRPr="00565DF9" w:rsidRDefault="00CE1B65" w:rsidP="00224FCB">
      <w:pPr>
        <w:rPr>
          <w:b/>
          <w:bCs/>
          <w:iCs/>
          <w:color w:val="808080" w:themeColor="background1" w:themeShade="80"/>
        </w:rPr>
      </w:pPr>
    </w:p>
    <w:p w14:paraId="787C297A" w14:textId="61F88319" w:rsidR="00580B25" w:rsidRPr="00952B03" w:rsidRDefault="00483E4F" w:rsidP="00224FCB">
      <w:pPr>
        <w:outlineLvl w:val="0"/>
        <w:rPr>
          <w:b/>
          <w:bCs/>
          <w:iCs/>
          <w:color w:val="000000" w:themeColor="text1"/>
        </w:rPr>
      </w:pPr>
      <w:r w:rsidRPr="009B3D83">
        <w:rPr>
          <w:b/>
          <w:bCs/>
          <w:iCs/>
          <w:color w:val="000000" w:themeColor="text1"/>
        </w:rPr>
        <w:t>Quantitative RT-PCR</w:t>
      </w:r>
    </w:p>
    <w:p w14:paraId="2D459882" w14:textId="0CBC413A" w:rsidR="00483E4F" w:rsidRPr="00825627" w:rsidRDefault="00F3275C" w:rsidP="00224FCB">
      <w:pPr>
        <w:jc w:val="both"/>
        <w:rPr>
          <w:bCs/>
          <w:iCs/>
          <w:color w:val="000000" w:themeColor="text1"/>
        </w:rPr>
      </w:pPr>
      <w:r w:rsidRPr="00952B03">
        <w:rPr>
          <w:bCs/>
          <w:iCs/>
          <w:color w:val="000000" w:themeColor="text1"/>
        </w:rPr>
        <w:t xml:space="preserve">RNA </w:t>
      </w:r>
      <w:r w:rsidR="000D0C6E" w:rsidRPr="00952B03">
        <w:rPr>
          <w:bCs/>
          <w:iCs/>
          <w:color w:val="000000" w:themeColor="text1"/>
        </w:rPr>
        <w:t>was extracted from cultures growing exponentially in 23.43</w:t>
      </w:r>
      <w:r w:rsidR="000D0C6E" w:rsidRPr="00952B03">
        <w:rPr>
          <w:bCs/>
          <w:iCs/>
          <w:color w:val="000000" w:themeColor="text1"/>
          <w:lang w:val="el-GR"/>
        </w:rPr>
        <w:t>μ</w:t>
      </w:r>
      <w:r w:rsidR="000D0C6E" w:rsidRPr="00952B03">
        <w:rPr>
          <w:bCs/>
          <w:iCs/>
          <w:color w:val="000000" w:themeColor="text1"/>
        </w:rPr>
        <w:t xml:space="preserve">M fluconazole </w:t>
      </w:r>
      <w:r w:rsidRPr="00952B03">
        <w:rPr>
          <w:bCs/>
          <w:iCs/>
          <w:color w:val="000000" w:themeColor="text1"/>
        </w:rPr>
        <w:t>using the QIAGEN RNeasy</w:t>
      </w:r>
      <w:r w:rsidRPr="00952B03">
        <w:rPr>
          <w:bCs/>
          <w:iCs/>
          <w:color w:val="000000" w:themeColor="text1"/>
          <w:vertAlign w:val="superscript"/>
        </w:rPr>
        <w:t>®</w:t>
      </w:r>
      <w:r w:rsidRPr="00952B03">
        <w:rPr>
          <w:bCs/>
          <w:iCs/>
          <w:color w:val="000000" w:themeColor="text1"/>
        </w:rPr>
        <w:t xml:space="preserve"> kit</w:t>
      </w:r>
      <w:r w:rsidR="00FC0BDC" w:rsidRPr="00952B03">
        <w:rPr>
          <w:bCs/>
          <w:iCs/>
          <w:color w:val="000000" w:themeColor="text1"/>
        </w:rPr>
        <w:t>.  1</w:t>
      </w:r>
      <w:r w:rsidR="00FC0BDC" w:rsidRPr="00952B03">
        <w:rPr>
          <w:bCs/>
          <w:iCs/>
          <w:color w:val="000000" w:themeColor="text1"/>
          <w:lang w:val="el-GR"/>
        </w:rPr>
        <w:t>μ</w:t>
      </w:r>
      <w:r w:rsidR="00FC0BDC" w:rsidRPr="00952B03">
        <w:rPr>
          <w:bCs/>
          <w:iCs/>
          <w:color w:val="000000" w:themeColor="text1"/>
        </w:rPr>
        <w:t xml:space="preserve">g of isolate </w:t>
      </w:r>
      <w:r w:rsidR="002F4EE7" w:rsidRPr="00952B03">
        <w:rPr>
          <w:bCs/>
          <w:iCs/>
          <w:color w:val="000000" w:themeColor="text1"/>
        </w:rPr>
        <w:t xml:space="preserve">was </w:t>
      </w:r>
      <w:r w:rsidR="00A028A9" w:rsidRPr="00952B03">
        <w:rPr>
          <w:bCs/>
          <w:iCs/>
          <w:color w:val="000000" w:themeColor="text1"/>
        </w:rPr>
        <w:t xml:space="preserve">treated with DNAse and </w:t>
      </w:r>
      <w:r w:rsidR="0081563C" w:rsidRPr="00952B03">
        <w:rPr>
          <w:bCs/>
          <w:iCs/>
          <w:color w:val="000000" w:themeColor="text1"/>
        </w:rPr>
        <w:t>analyzed usi</w:t>
      </w:r>
      <w:r w:rsidR="002F4EE7" w:rsidRPr="00952B03">
        <w:rPr>
          <w:bCs/>
          <w:iCs/>
          <w:color w:val="000000" w:themeColor="text1"/>
        </w:rPr>
        <w:t>n</w:t>
      </w:r>
      <w:r w:rsidR="0081563C" w:rsidRPr="00952B03">
        <w:rPr>
          <w:bCs/>
          <w:iCs/>
          <w:color w:val="000000" w:themeColor="text1"/>
        </w:rPr>
        <w:t>g</w:t>
      </w:r>
      <w:r w:rsidR="002F4EE7" w:rsidRPr="00952B03">
        <w:rPr>
          <w:bCs/>
          <w:iCs/>
          <w:color w:val="000000" w:themeColor="text1"/>
        </w:rPr>
        <w:t xml:space="preserve"> an Agilent Bioanalyzer to qu</w:t>
      </w:r>
      <w:r w:rsidR="00A028A9" w:rsidRPr="00952B03">
        <w:rPr>
          <w:bCs/>
          <w:iCs/>
          <w:color w:val="000000" w:themeColor="text1"/>
        </w:rPr>
        <w:t xml:space="preserve">antify </w:t>
      </w:r>
      <w:r w:rsidR="0092713A" w:rsidRPr="00952B03">
        <w:rPr>
          <w:bCs/>
          <w:iCs/>
          <w:color w:val="000000" w:themeColor="text1"/>
        </w:rPr>
        <w:t xml:space="preserve">nucleic acid concentration </w:t>
      </w:r>
      <w:r w:rsidR="00A028A9" w:rsidRPr="00952B03">
        <w:rPr>
          <w:bCs/>
          <w:iCs/>
          <w:color w:val="000000" w:themeColor="text1"/>
        </w:rPr>
        <w:t xml:space="preserve">and verify </w:t>
      </w:r>
      <w:r w:rsidR="002F4EE7" w:rsidRPr="00952B03">
        <w:rPr>
          <w:bCs/>
          <w:iCs/>
          <w:color w:val="000000" w:themeColor="text1"/>
        </w:rPr>
        <w:t xml:space="preserve">purity. </w:t>
      </w:r>
      <w:r w:rsidR="00516641" w:rsidRPr="00952B03">
        <w:rPr>
          <w:bCs/>
          <w:iCs/>
          <w:color w:val="000000" w:themeColor="text1"/>
        </w:rPr>
        <w:t>cDNA synthesis</w:t>
      </w:r>
      <w:r w:rsidR="002F4EE7" w:rsidRPr="00952B03">
        <w:rPr>
          <w:bCs/>
          <w:iCs/>
          <w:color w:val="000000" w:themeColor="text1"/>
        </w:rPr>
        <w:t xml:space="preserve"> was perfo</w:t>
      </w:r>
      <w:r w:rsidR="0081563C" w:rsidRPr="00952B03">
        <w:rPr>
          <w:bCs/>
          <w:iCs/>
          <w:color w:val="000000" w:themeColor="text1"/>
        </w:rPr>
        <w:t>r</w:t>
      </w:r>
      <w:r w:rsidR="002F4EE7" w:rsidRPr="00952B03">
        <w:rPr>
          <w:bCs/>
          <w:iCs/>
          <w:color w:val="000000" w:themeColor="text1"/>
        </w:rPr>
        <w:t>med using a combination of oligo-DT and random hexamer primers</w:t>
      </w:r>
      <w:r w:rsidR="00952B03" w:rsidRPr="00952B03">
        <w:rPr>
          <w:bCs/>
          <w:iCs/>
          <w:color w:val="000000" w:themeColor="text1"/>
        </w:rPr>
        <w:t xml:space="preserve"> using the </w:t>
      </w:r>
      <w:r w:rsidR="00952B03" w:rsidRPr="00952B03">
        <w:rPr>
          <w:color w:val="000000"/>
          <w:shd w:val="clear" w:color="auto" w:fill="FFFFFF"/>
        </w:rPr>
        <w:t>Thermo Scientific™ Maxima™ H Minus First Strand cDNA Synthesis Kit</w:t>
      </w:r>
      <w:r w:rsidR="002F4EE7" w:rsidRPr="00952B03">
        <w:rPr>
          <w:bCs/>
          <w:iCs/>
          <w:color w:val="000000" w:themeColor="text1"/>
        </w:rPr>
        <w:t xml:space="preserve">.  </w:t>
      </w:r>
      <w:r w:rsidR="00516641" w:rsidRPr="00952B03">
        <w:rPr>
          <w:bCs/>
          <w:iCs/>
          <w:color w:val="000000" w:themeColor="text1"/>
        </w:rPr>
        <w:t xml:space="preserve">qPCR on these samples was then performed using a </w:t>
      </w:r>
      <w:r w:rsidR="00952B03" w:rsidRPr="00952B03">
        <w:rPr>
          <w:color w:val="000000"/>
          <w:shd w:val="clear" w:color="auto" w:fill="FFFFFF"/>
        </w:rPr>
        <w:t>Bioline SensiFAST</w:t>
      </w:r>
      <w:r w:rsidR="00952B03" w:rsidRPr="00952B03">
        <w:rPr>
          <w:bCs/>
          <w:iCs/>
          <w:color w:val="000000" w:themeColor="text1"/>
        </w:rPr>
        <w:t>™</w:t>
      </w:r>
      <w:r w:rsidR="00952B03" w:rsidRPr="00952B03">
        <w:rPr>
          <w:color w:val="000000"/>
          <w:shd w:val="clear" w:color="auto" w:fill="FFFFFF"/>
        </w:rPr>
        <w:t xml:space="preserve"> SYBR No-ROX qPCR kit </w:t>
      </w:r>
      <w:r w:rsidR="00FB7B63" w:rsidRPr="00952B03">
        <w:rPr>
          <w:bCs/>
          <w:iCs/>
          <w:color w:val="000000" w:themeColor="text1"/>
        </w:rPr>
        <w:t>and Ct values were quantified using a CFX machine.</w:t>
      </w:r>
      <w:r w:rsidR="00AE48EA" w:rsidRPr="00952B03">
        <w:rPr>
          <w:bCs/>
          <w:iCs/>
          <w:color w:val="000000" w:themeColor="text1"/>
        </w:rPr>
        <w:t xml:space="preserve">  </w:t>
      </w:r>
      <w:r w:rsidR="005A2D85" w:rsidRPr="00952B03">
        <w:rPr>
          <w:bCs/>
          <w:iCs/>
          <w:color w:val="000000" w:themeColor="text1"/>
        </w:rPr>
        <w:t xml:space="preserve">cDNA synthesis and qPCR was performed for </w:t>
      </w:r>
      <w:r w:rsidR="005A2D85" w:rsidRPr="00952B03">
        <w:rPr>
          <w:bCs/>
          <w:i/>
          <w:iCs/>
          <w:color w:val="000000" w:themeColor="text1"/>
        </w:rPr>
        <w:t>PDR5</w:t>
      </w:r>
      <w:r w:rsidR="005A2D85" w:rsidRPr="00952B03">
        <w:rPr>
          <w:bCs/>
          <w:iCs/>
          <w:color w:val="000000" w:themeColor="text1"/>
        </w:rPr>
        <w:t xml:space="preserve"> and </w:t>
      </w:r>
      <w:r w:rsidR="005A2D85" w:rsidRPr="00952B03">
        <w:rPr>
          <w:bCs/>
          <w:i/>
          <w:iCs/>
          <w:color w:val="000000" w:themeColor="text1"/>
        </w:rPr>
        <w:t xml:space="preserve">UBC6 </w:t>
      </w:r>
      <w:r w:rsidR="005A2D85" w:rsidRPr="00952B03">
        <w:rPr>
          <w:bCs/>
          <w:iCs/>
          <w:color w:val="000000" w:themeColor="text1"/>
        </w:rPr>
        <w:t>(</w:t>
      </w:r>
      <w:r w:rsidR="00B379BF" w:rsidRPr="00952B03">
        <w:rPr>
          <w:bCs/>
          <w:iCs/>
          <w:color w:val="000000" w:themeColor="text1"/>
        </w:rPr>
        <w:t>which acted</w:t>
      </w:r>
      <w:r w:rsidR="00101660" w:rsidRPr="00952B03">
        <w:rPr>
          <w:bCs/>
          <w:iCs/>
          <w:color w:val="000000" w:themeColor="text1"/>
        </w:rPr>
        <w:t xml:space="preserve"> </w:t>
      </w:r>
      <w:r w:rsidR="00B379BF" w:rsidRPr="00952B03">
        <w:rPr>
          <w:bCs/>
          <w:iCs/>
          <w:color w:val="000000" w:themeColor="text1"/>
        </w:rPr>
        <w:t xml:space="preserve">as </w:t>
      </w:r>
      <w:r w:rsidR="005A2D85" w:rsidRPr="00952B03">
        <w:rPr>
          <w:bCs/>
          <w:iCs/>
          <w:color w:val="000000" w:themeColor="text1"/>
        </w:rPr>
        <w:t>loading control).</w:t>
      </w:r>
      <w:r w:rsidR="00952B03">
        <w:rPr>
          <w:bCs/>
          <w:iCs/>
          <w:color w:val="000000" w:themeColor="text1"/>
        </w:rPr>
        <w:t xml:space="preserve">  </w:t>
      </w:r>
      <w:r w:rsidR="00056CB1">
        <w:rPr>
          <w:bCs/>
          <w:iCs/>
          <w:color w:val="000000" w:themeColor="text1"/>
        </w:rPr>
        <w:t xml:space="preserve">Relative expression </w:t>
      </w:r>
      <w:r w:rsidR="00825627">
        <w:rPr>
          <w:bCs/>
          <w:iCs/>
          <w:color w:val="000000" w:themeColor="text1"/>
        </w:rPr>
        <w:t xml:space="preserve">of </w:t>
      </w:r>
      <w:r w:rsidR="00825627">
        <w:rPr>
          <w:bCs/>
          <w:i/>
          <w:iCs/>
          <w:color w:val="000000" w:themeColor="text1"/>
        </w:rPr>
        <w:t>PDR5</w:t>
      </w:r>
      <w:r w:rsidR="00825627">
        <w:rPr>
          <w:bCs/>
          <w:iCs/>
          <w:color w:val="000000" w:themeColor="text1"/>
        </w:rPr>
        <w:t xml:space="preserve"> in all strains was </w:t>
      </w:r>
      <w:r w:rsidR="002D1B68">
        <w:rPr>
          <w:bCs/>
          <w:iCs/>
          <w:color w:val="000000" w:themeColor="text1"/>
        </w:rPr>
        <w:t>calculated</w:t>
      </w:r>
      <w:r w:rsidR="00825627">
        <w:rPr>
          <w:bCs/>
          <w:iCs/>
          <w:color w:val="000000" w:themeColor="text1"/>
        </w:rPr>
        <w:t xml:space="preserve"> as </w:t>
      </w:r>
      <m:oMath>
        <m:sSup>
          <m:sSupPr>
            <m:ctrlPr>
              <w:rPr>
                <w:rFonts w:ascii="Cambria Math" w:hAnsi="Cambria Math"/>
                <w:bCs/>
                <w:i/>
                <w:iCs/>
                <w:color w:val="000000" w:themeColor="text1"/>
              </w:rPr>
            </m:ctrlPr>
          </m:sSupPr>
          <m:e>
            <m:r>
              <w:rPr>
                <w:rFonts w:ascii="Cambria Math" w:hAnsi="Cambria Math"/>
                <w:color w:val="000000" w:themeColor="text1"/>
              </w:rPr>
              <m:t>2</m:t>
            </m:r>
          </m:e>
          <m:sup>
            <m:sSub>
              <m:sSubPr>
                <m:ctrlPr>
                  <w:rPr>
                    <w:rFonts w:ascii="Cambria Math" w:hAnsi="Cambria Math"/>
                    <w:bCs/>
                    <w:i/>
                    <w:iCs/>
                    <w:color w:val="000000" w:themeColor="text1"/>
                  </w:rPr>
                </m:ctrlPr>
              </m:sSubPr>
              <m:e>
                <m:r>
                  <w:rPr>
                    <w:rFonts w:ascii="Cambria Math" w:hAnsi="Cambria Math"/>
                    <w:color w:val="000000" w:themeColor="text1"/>
                  </w:rPr>
                  <m:t>C</m:t>
                </m:r>
              </m:e>
              <m:sub>
                <m:r>
                  <w:rPr>
                    <w:rFonts w:ascii="Cambria Math" w:hAnsi="Cambria Math"/>
                    <w:color w:val="000000" w:themeColor="text1"/>
                  </w:rPr>
                  <m:t>q</m:t>
                </m:r>
              </m:sub>
            </m:sSub>
            <m:r>
              <w:rPr>
                <w:rFonts w:ascii="Cambria Math" w:hAnsi="Cambria Math"/>
                <w:color w:val="000000" w:themeColor="text1"/>
              </w:rPr>
              <m:t>UBC6-</m:t>
            </m:r>
            <m:sSub>
              <m:sSubPr>
                <m:ctrlPr>
                  <w:rPr>
                    <w:rFonts w:ascii="Cambria Math" w:hAnsi="Cambria Math"/>
                    <w:bCs/>
                    <w:i/>
                    <w:iCs/>
                    <w:color w:val="000000" w:themeColor="text1"/>
                  </w:rPr>
                </m:ctrlPr>
              </m:sSubPr>
              <m:e>
                <m:r>
                  <w:rPr>
                    <w:rFonts w:ascii="Cambria Math" w:hAnsi="Cambria Math"/>
                    <w:color w:val="000000" w:themeColor="text1"/>
                  </w:rPr>
                  <m:t>C</m:t>
                </m:r>
              </m:e>
              <m:sub>
                <m:r>
                  <w:rPr>
                    <w:rFonts w:ascii="Cambria Math" w:hAnsi="Cambria Math"/>
                    <w:color w:val="000000" w:themeColor="text1"/>
                  </w:rPr>
                  <m:t>q</m:t>
                </m:r>
              </m:sub>
            </m:sSub>
            <m:r>
              <w:rPr>
                <w:rFonts w:ascii="Cambria Math" w:hAnsi="Cambria Math"/>
                <w:color w:val="000000" w:themeColor="text1"/>
              </w:rPr>
              <m:t>PDR5</m:t>
            </m:r>
          </m:sup>
        </m:sSup>
      </m:oMath>
      <w:r w:rsidR="00825627">
        <w:rPr>
          <w:rFonts w:eastAsiaTheme="minorEastAsia"/>
          <w:bCs/>
          <w:iCs/>
          <w:color w:val="000000" w:themeColor="text1"/>
        </w:rPr>
        <w:t xml:space="preserve">.  </w:t>
      </w:r>
      <w:r w:rsidR="00CE6509">
        <w:rPr>
          <w:rFonts w:eastAsiaTheme="minorEastAsia"/>
          <w:bCs/>
          <w:iCs/>
          <w:color w:val="000000" w:themeColor="text1"/>
        </w:rPr>
        <w:t xml:space="preserve">For each strain, </w:t>
      </w:r>
      <m:oMath>
        <m:sSub>
          <m:sSubPr>
            <m:ctrlPr>
              <w:rPr>
                <w:rFonts w:ascii="Cambria Math" w:hAnsi="Cambria Math"/>
                <w:bCs/>
                <w:i/>
                <w:iCs/>
                <w:color w:val="000000" w:themeColor="text1"/>
              </w:rPr>
            </m:ctrlPr>
          </m:sSubPr>
          <m:e>
            <m:r>
              <w:rPr>
                <w:rFonts w:ascii="Cambria Math" w:hAnsi="Cambria Math"/>
                <w:color w:val="000000" w:themeColor="text1"/>
              </w:rPr>
              <m:t>C</m:t>
            </m:r>
          </m:e>
          <m:sub>
            <m:r>
              <w:rPr>
                <w:rFonts w:ascii="Cambria Math" w:hAnsi="Cambria Math"/>
                <w:color w:val="000000" w:themeColor="text1"/>
              </w:rPr>
              <m:t>q</m:t>
            </m:r>
          </m:sub>
        </m:sSub>
      </m:oMath>
      <w:r w:rsidR="00CE6509">
        <w:rPr>
          <w:rFonts w:eastAsiaTheme="minorEastAsia"/>
          <w:bCs/>
          <w:iCs/>
          <w:color w:val="000000" w:themeColor="text1"/>
        </w:rPr>
        <w:t xml:space="preserve"> values for the cDNA samples were quantified multiple times to assess technical variability (</w:t>
      </w:r>
      <m:oMath>
        <m:sSub>
          <m:sSubPr>
            <m:ctrlPr>
              <w:rPr>
                <w:rFonts w:ascii="Cambria Math" w:hAnsi="Cambria Math"/>
                <w:bCs/>
                <w:i/>
                <w:iCs/>
                <w:color w:val="000000" w:themeColor="text1"/>
              </w:rPr>
            </m:ctrlPr>
          </m:sSubPr>
          <m:e>
            <m:r>
              <w:rPr>
                <w:rFonts w:ascii="Cambria Math" w:hAnsi="Cambria Math"/>
                <w:color w:val="000000" w:themeColor="text1"/>
              </w:rPr>
              <m:t>C</m:t>
            </m:r>
          </m:e>
          <m:sub>
            <m:r>
              <w:rPr>
                <w:rFonts w:ascii="Cambria Math" w:hAnsi="Cambria Math"/>
                <w:color w:val="000000" w:themeColor="text1"/>
              </w:rPr>
              <m:t>q</m:t>
            </m:r>
          </m:sub>
        </m:sSub>
        <m:r>
          <w:rPr>
            <w:rFonts w:ascii="Cambria Math" w:hAnsi="Cambria Math"/>
            <w:color w:val="000000" w:themeColor="text1"/>
          </w:rPr>
          <m:t>PDR5</m:t>
        </m:r>
      </m:oMath>
      <w:r w:rsidR="00CE6509">
        <w:rPr>
          <w:rFonts w:eastAsiaTheme="minorEastAsia"/>
          <w:bCs/>
          <w:iCs/>
          <w:color w:val="000000" w:themeColor="text1"/>
        </w:rPr>
        <w:t xml:space="preserve"> was measured in triplicate, and </w:t>
      </w:r>
      <m:oMath>
        <m:sSub>
          <m:sSubPr>
            <m:ctrlPr>
              <w:rPr>
                <w:rFonts w:ascii="Cambria Math" w:hAnsi="Cambria Math"/>
                <w:bCs/>
                <w:i/>
                <w:iCs/>
                <w:color w:val="000000" w:themeColor="text1"/>
              </w:rPr>
            </m:ctrlPr>
          </m:sSubPr>
          <m:e>
            <m:r>
              <w:rPr>
                <w:rFonts w:ascii="Cambria Math" w:hAnsi="Cambria Math"/>
                <w:color w:val="000000" w:themeColor="text1"/>
              </w:rPr>
              <m:t>C</m:t>
            </m:r>
          </m:e>
          <m:sub>
            <m:r>
              <w:rPr>
                <w:rFonts w:ascii="Cambria Math" w:hAnsi="Cambria Math"/>
                <w:color w:val="000000" w:themeColor="text1"/>
              </w:rPr>
              <m:t>q</m:t>
            </m:r>
          </m:sub>
        </m:sSub>
        <m:r>
          <w:rPr>
            <w:rFonts w:ascii="Cambria Math" w:hAnsi="Cambria Math"/>
            <w:color w:val="000000" w:themeColor="text1"/>
          </w:rPr>
          <m:t>UBC6</m:t>
        </m:r>
      </m:oMath>
      <w:r w:rsidR="00CE6509">
        <w:rPr>
          <w:rFonts w:eastAsiaTheme="minorEastAsia"/>
          <w:bCs/>
          <w:iCs/>
          <w:color w:val="000000" w:themeColor="text1"/>
        </w:rPr>
        <w:t xml:space="preserve"> was measured in triplicate), and these </w:t>
      </w:r>
      <w:r w:rsidR="00EF050D">
        <w:rPr>
          <w:rFonts w:eastAsiaTheme="minorEastAsia"/>
          <w:bCs/>
          <w:iCs/>
          <w:color w:val="000000" w:themeColor="text1"/>
        </w:rPr>
        <w:t>multiple measurements</w:t>
      </w:r>
      <w:r w:rsidR="00CE6509">
        <w:rPr>
          <w:rFonts w:eastAsiaTheme="minorEastAsia"/>
          <w:bCs/>
          <w:iCs/>
          <w:color w:val="000000" w:themeColor="text1"/>
        </w:rPr>
        <w:t xml:space="preserve"> were </w:t>
      </w:r>
      <w:r w:rsidR="00EC1294">
        <w:rPr>
          <w:rFonts w:eastAsiaTheme="minorEastAsia"/>
          <w:bCs/>
          <w:iCs/>
          <w:color w:val="000000" w:themeColor="text1"/>
        </w:rPr>
        <w:t xml:space="preserve">averaged </w:t>
      </w:r>
      <w:r w:rsidR="00825627">
        <w:rPr>
          <w:rFonts w:eastAsiaTheme="minorEastAsia"/>
          <w:bCs/>
          <w:iCs/>
          <w:color w:val="000000" w:themeColor="text1"/>
        </w:rPr>
        <w:t xml:space="preserve">before </w:t>
      </w:r>
      <w:r w:rsidR="003545E1">
        <w:rPr>
          <w:rFonts w:eastAsiaTheme="minorEastAsia"/>
          <w:bCs/>
          <w:iCs/>
          <w:color w:val="000000" w:themeColor="text1"/>
        </w:rPr>
        <w:t>calculating relative expression</w:t>
      </w:r>
      <w:r w:rsidR="00825627">
        <w:rPr>
          <w:rFonts w:eastAsiaTheme="minorEastAsia"/>
          <w:bCs/>
          <w:iCs/>
          <w:color w:val="000000" w:themeColor="text1"/>
        </w:rPr>
        <w:t xml:space="preserve">.  </w:t>
      </w:r>
      <w:r w:rsidR="00E51E3F">
        <w:rPr>
          <w:rFonts w:eastAsiaTheme="minorEastAsia"/>
          <w:bCs/>
          <w:iCs/>
          <w:color w:val="000000" w:themeColor="text1"/>
        </w:rPr>
        <w:t>qRT-PCR</w:t>
      </w:r>
      <w:r w:rsidR="003F21D5">
        <w:rPr>
          <w:rFonts w:eastAsiaTheme="minorEastAsia"/>
          <w:bCs/>
          <w:iCs/>
          <w:color w:val="000000" w:themeColor="text1"/>
        </w:rPr>
        <w:t xml:space="preserve"> was performed for three </w:t>
      </w:r>
      <w:r w:rsidR="00E51E3F">
        <w:rPr>
          <w:rFonts w:eastAsiaTheme="minorEastAsia"/>
          <w:bCs/>
          <w:iCs/>
          <w:color w:val="000000" w:themeColor="text1"/>
        </w:rPr>
        <w:t>individual cultures of each s</w:t>
      </w:r>
      <w:r w:rsidR="008B7701">
        <w:rPr>
          <w:rFonts w:eastAsiaTheme="minorEastAsia"/>
          <w:bCs/>
          <w:iCs/>
          <w:color w:val="000000" w:themeColor="text1"/>
        </w:rPr>
        <w:t>train</w:t>
      </w:r>
      <w:r w:rsidR="003F21D5">
        <w:rPr>
          <w:rFonts w:eastAsiaTheme="minorEastAsia"/>
          <w:bCs/>
          <w:iCs/>
          <w:color w:val="000000" w:themeColor="text1"/>
        </w:rPr>
        <w:t xml:space="preserve"> </w:t>
      </w:r>
      <w:r w:rsidR="008B7701">
        <w:rPr>
          <w:rFonts w:eastAsiaTheme="minorEastAsia"/>
          <w:bCs/>
          <w:iCs/>
          <w:color w:val="000000" w:themeColor="text1"/>
        </w:rPr>
        <w:t>in</w:t>
      </w:r>
      <w:r w:rsidR="003F21D5">
        <w:rPr>
          <w:rFonts w:eastAsiaTheme="minorEastAsia"/>
          <w:bCs/>
          <w:iCs/>
          <w:color w:val="000000" w:themeColor="text1"/>
        </w:rPr>
        <w:t xml:space="preserve"> each genetic background.</w:t>
      </w:r>
      <w:r w:rsidR="001E478D">
        <w:rPr>
          <w:rFonts w:eastAsiaTheme="minorEastAsia"/>
          <w:bCs/>
          <w:iCs/>
          <w:color w:val="000000" w:themeColor="text1"/>
        </w:rPr>
        <w:t xml:space="preserve">  RY0566 was used as the wildtype.</w:t>
      </w:r>
    </w:p>
    <w:p w14:paraId="3253F242" w14:textId="59819DB3" w:rsidR="000B7BE0" w:rsidRDefault="000B7BE0" w:rsidP="00224FCB">
      <w:pPr>
        <w:rPr>
          <w:b/>
          <w:sz w:val="28"/>
        </w:rPr>
      </w:pPr>
    </w:p>
    <w:p w14:paraId="5C8BC00E" w14:textId="568B7575" w:rsidR="000B7BE0" w:rsidRDefault="000B7BE0" w:rsidP="00224FCB">
      <w:pPr>
        <w:rPr>
          <w:b/>
          <w:sz w:val="28"/>
        </w:rPr>
      </w:pPr>
      <w:r>
        <w:rPr>
          <w:b/>
          <w:sz w:val="28"/>
        </w:rPr>
        <w:t>Data and Software Availability</w:t>
      </w:r>
    </w:p>
    <w:p w14:paraId="53E59FC2" w14:textId="123323E8" w:rsidR="000B7BE0" w:rsidRPr="000B7BE0" w:rsidRDefault="000B7BE0" w:rsidP="00224FCB">
      <w:r>
        <w:t>R scripts used to perform computational ana</w:t>
      </w:r>
      <w:r w:rsidR="00FA34C8">
        <w:t>l</w:t>
      </w:r>
      <w:r>
        <w:t xml:space="preserve">yses are available at: </w:t>
      </w:r>
      <w:r w:rsidRPr="000B7BE0">
        <w:t>https://github.com/a3cel2</w:t>
      </w:r>
      <w:r>
        <w:t>/xga</w:t>
      </w:r>
    </w:p>
    <w:p w14:paraId="0B68508F" w14:textId="77777777" w:rsidR="000B7BE0" w:rsidRDefault="000B7BE0" w:rsidP="00224FCB">
      <w:pPr>
        <w:outlineLvl w:val="0"/>
        <w:rPr>
          <w:b/>
          <w:sz w:val="28"/>
        </w:rPr>
      </w:pPr>
    </w:p>
    <w:p w14:paraId="18D4EA0D" w14:textId="41CDB367" w:rsidR="001F052C" w:rsidRPr="00233F15" w:rsidRDefault="001F052C" w:rsidP="00224FCB">
      <w:pPr>
        <w:outlineLvl w:val="0"/>
        <w:rPr>
          <w:b/>
          <w:sz w:val="28"/>
        </w:rPr>
      </w:pPr>
      <w:r w:rsidRPr="00233F15">
        <w:rPr>
          <w:b/>
          <w:sz w:val="28"/>
        </w:rPr>
        <w:t>Competing Interests</w:t>
      </w:r>
    </w:p>
    <w:p w14:paraId="54437DCE" w14:textId="77777777" w:rsidR="00A3442C" w:rsidRPr="00233F15" w:rsidRDefault="00A3442C" w:rsidP="00224FCB">
      <w:pPr>
        <w:outlineLvl w:val="0"/>
      </w:pPr>
      <w:r w:rsidRPr="00233F15">
        <w:t>The authors declare that they have no competing interests.</w:t>
      </w:r>
    </w:p>
    <w:p w14:paraId="379E9003" w14:textId="77777777" w:rsidR="00A3442C" w:rsidRPr="00233F15" w:rsidRDefault="00A3442C" w:rsidP="00224FCB">
      <w:pPr>
        <w:rPr>
          <w:b/>
          <w:sz w:val="28"/>
        </w:rPr>
      </w:pPr>
    </w:p>
    <w:p w14:paraId="30888890" w14:textId="3C3E2858" w:rsidR="001F052C" w:rsidRPr="006B3E82" w:rsidRDefault="001F052C" w:rsidP="00224FCB">
      <w:pPr>
        <w:outlineLvl w:val="0"/>
        <w:rPr>
          <w:sz w:val="28"/>
        </w:rPr>
      </w:pPr>
      <w:r w:rsidRPr="006B3E82">
        <w:rPr>
          <w:b/>
          <w:sz w:val="28"/>
        </w:rPr>
        <w:t>Acknowledgements</w:t>
      </w:r>
    </w:p>
    <w:p w14:paraId="4FBEACBB" w14:textId="4750B1AD" w:rsidR="00FF3824" w:rsidRDefault="00CF7D75" w:rsidP="00224FCB">
      <w:pPr>
        <w:outlineLvl w:val="0"/>
        <w:rPr>
          <w:color w:val="808080" w:themeColor="background1" w:themeShade="80"/>
        </w:rPr>
      </w:pPr>
      <w:r w:rsidRPr="006B3E82">
        <w:t xml:space="preserve">We are grateful for helpful comments from </w:t>
      </w:r>
      <w:r w:rsidRPr="006B3E82">
        <w:rPr>
          <w:highlight w:val="yellow"/>
        </w:rPr>
        <w:t>[XX]</w:t>
      </w:r>
      <w:r w:rsidRPr="006B3E82">
        <w:t xml:space="preserve"> at the outset of this project, to B</w:t>
      </w:r>
      <w:r w:rsidR="00371BC5">
        <w:t xml:space="preserve">. </w:t>
      </w:r>
      <w:r w:rsidRPr="006B3E82">
        <w:t>Andrews and C</w:t>
      </w:r>
      <w:r w:rsidR="00371BC5">
        <w:t xml:space="preserve">. </w:t>
      </w:r>
      <w:r w:rsidRPr="006B3E82">
        <w:t>Boone for providing reagents. We gratefully acknowledge support by the Canadian Excellence Research Chairs (CERC) Program</w:t>
      </w:r>
      <w:r w:rsidR="00FF3824" w:rsidRPr="006B3E82">
        <w:t xml:space="preserve"> and by </w:t>
      </w:r>
      <w:r w:rsidRPr="006B3E82">
        <w:t>National Human Genome Research Institute of the National Institutes of Health (NIH/NHGRI) grant</w:t>
      </w:r>
      <w:r w:rsidR="00FF3824" w:rsidRPr="006B3E82">
        <w:t xml:space="preserve">s CA130266 and </w:t>
      </w:r>
      <w:r w:rsidRPr="006B3E82">
        <w:t xml:space="preserve">HG004756. FPR was also supported by a </w:t>
      </w:r>
      <w:r w:rsidR="00FF3824" w:rsidRPr="006B3E82">
        <w:t xml:space="preserve">Canadian Institutes of Health Research Foundation Grant, an </w:t>
      </w:r>
      <w:r w:rsidRPr="006B3E82">
        <w:t>NIH/NHGRI Center of Excellence in Genomic Science</w:t>
      </w:r>
      <w:r w:rsidR="00FF3824" w:rsidRPr="006B3E82">
        <w:t xml:space="preserve"> award</w:t>
      </w:r>
      <w:r w:rsidRPr="006B3E82">
        <w:t xml:space="preserve"> (HG004233), by NIH/NHGRI Grant HG001715, and by the One Brave Idea Foundation</w:t>
      </w:r>
      <w:r w:rsidRPr="006B3E82" w:rsidDel="00CF7D75">
        <w:t xml:space="preserve"> </w:t>
      </w:r>
    </w:p>
    <w:p w14:paraId="2D0C9476" w14:textId="77777777" w:rsidR="00581B60" w:rsidRPr="00233F15" w:rsidRDefault="00581B60" w:rsidP="00224FCB">
      <w:pPr>
        <w:rPr>
          <w:b/>
          <w:sz w:val="28"/>
        </w:rPr>
      </w:pPr>
    </w:p>
    <w:p w14:paraId="6E20EEA2" w14:textId="74F409F8" w:rsidR="001F052C" w:rsidRPr="00233F15" w:rsidRDefault="001F052C" w:rsidP="00224FCB">
      <w:pPr>
        <w:outlineLvl w:val="0"/>
        <w:rPr>
          <w:b/>
          <w:sz w:val="28"/>
        </w:rPr>
      </w:pPr>
      <w:commentRangeStart w:id="60"/>
      <w:r w:rsidRPr="00233F15">
        <w:rPr>
          <w:b/>
          <w:sz w:val="28"/>
        </w:rPr>
        <w:t>Author Contributions</w:t>
      </w:r>
      <w:commentRangeEnd w:id="60"/>
      <w:r w:rsidR="00AB0C9E">
        <w:rPr>
          <w:rStyle w:val="CommentReference"/>
          <w:rFonts w:asciiTheme="minorHAnsi" w:hAnsiTheme="minorHAnsi" w:cstheme="minorBidi"/>
        </w:rPr>
        <w:commentReference w:id="60"/>
      </w:r>
    </w:p>
    <w:p w14:paraId="04CE3281" w14:textId="1F2131A1" w:rsidR="00DC50F1" w:rsidRPr="00233F15" w:rsidRDefault="00095AD4" w:rsidP="00224FCB">
      <w:pPr>
        <w:jc w:val="both"/>
      </w:pPr>
      <w:r>
        <w:t>F.P.R</w:t>
      </w:r>
      <w:r w:rsidR="00FF3824">
        <w:t xml:space="preserve">., Y.S., N.Y., </w:t>
      </w:r>
      <w:r>
        <w:t>&amp; A.C</w:t>
      </w:r>
      <w:r w:rsidR="00FF3824">
        <w:t>.</w:t>
      </w:r>
      <w:r>
        <w:t xml:space="preserve"> </w:t>
      </w:r>
      <w:r w:rsidR="002D03E0" w:rsidRPr="00233F15">
        <w:t xml:space="preserve">conceived </w:t>
      </w:r>
      <w:r w:rsidR="00FF3824">
        <w:t>of this study</w:t>
      </w:r>
      <w:r w:rsidR="002D03E0" w:rsidRPr="00233F15">
        <w:t>.</w:t>
      </w:r>
      <w:r w:rsidR="00581B60" w:rsidRPr="00233F15">
        <w:t xml:space="preserve"> </w:t>
      </w:r>
      <w:r>
        <w:t>N.Y</w:t>
      </w:r>
      <w:r w:rsidR="00FF3824">
        <w:t>.</w:t>
      </w:r>
      <w:r w:rsidR="002D03E0" w:rsidRPr="00233F15">
        <w:t xml:space="preserve">, </w:t>
      </w:r>
      <w:r w:rsidR="007763E5">
        <w:t>M.G</w:t>
      </w:r>
      <w:r w:rsidR="00FF3824">
        <w:t>.</w:t>
      </w:r>
      <w:r w:rsidR="007763E5" w:rsidRPr="00233F15">
        <w:t xml:space="preserve">, </w:t>
      </w:r>
      <w:r w:rsidR="002D03E0" w:rsidRPr="00233F15">
        <w:t>L.M</w:t>
      </w:r>
      <w:r w:rsidR="00FF3824">
        <w:t>.</w:t>
      </w:r>
      <w:r w:rsidR="002D03E0" w:rsidRPr="00233F15">
        <w:t xml:space="preserve">, </w:t>
      </w:r>
      <w:r>
        <w:t>T.F</w:t>
      </w:r>
      <w:r w:rsidR="00FF3824">
        <w:t>.,</w:t>
      </w:r>
      <w:r w:rsidR="00B62418">
        <w:t xml:space="preserve"> P.B., G.S., S.Z., M.N., and </w:t>
      </w:r>
      <w:r w:rsidR="00FF3824">
        <w:t>V.</w:t>
      </w:r>
      <w:r w:rsidR="00B62418">
        <w:t xml:space="preserve">W. </w:t>
      </w:r>
      <w:r>
        <w:t>performed experiments</w:t>
      </w:r>
      <w:r w:rsidR="00FF3824">
        <w:t>, with advice and assistance from A.G.C., J.S.</w:t>
      </w:r>
      <w:r w:rsidR="00B62418">
        <w:t>, I.S. and J.C.M.</w:t>
      </w:r>
      <w:r>
        <w:t>.  A.C</w:t>
      </w:r>
      <w:r w:rsidR="00B62418">
        <w:t xml:space="preserve">., M.K., and </w:t>
      </w:r>
      <w:r>
        <w:t>N.Y</w:t>
      </w:r>
      <w:r w:rsidR="00B62418">
        <w:t>.</w:t>
      </w:r>
      <w:r w:rsidR="002D03E0" w:rsidRPr="00233F15">
        <w:t xml:space="preserve"> analyzed the data</w:t>
      </w:r>
      <w:r w:rsidR="00B62418">
        <w:t>, with advice from F.P.R.</w:t>
      </w:r>
      <w:r w:rsidR="00C21B27">
        <w:t>.</w:t>
      </w:r>
      <w:r>
        <w:t xml:space="preserve">  A.C</w:t>
      </w:r>
      <w:r w:rsidR="00B62418">
        <w:t xml:space="preserve">., </w:t>
      </w:r>
      <w:r>
        <w:t>F.P.R</w:t>
      </w:r>
      <w:r w:rsidR="002D03E0" w:rsidRPr="00233F15">
        <w:t>, &amp; N.Y. wrote the paper.</w:t>
      </w:r>
    </w:p>
    <w:p w14:paraId="5FC47A1D" w14:textId="77777777" w:rsidR="00BD3C0C" w:rsidRPr="00233F15" w:rsidRDefault="00BD3C0C" w:rsidP="00224FCB">
      <w:pPr>
        <w:rPr>
          <w:sz w:val="28"/>
        </w:rPr>
      </w:pPr>
    </w:p>
    <w:p w14:paraId="0F8D9CE1" w14:textId="0E334F43" w:rsidR="00BD3C0C" w:rsidRDefault="001F052C" w:rsidP="00224FCB">
      <w:pPr>
        <w:outlineLvl w:val="0"/>
        <w:rPr>
          <w:b/>
          <w:sz w:val="28"/>
        </w:rPr>
      </w:pPr>
      <w:r w:rsidRPr="00233F15">
        <w:rPr>
          <w:b/>
          <w:sz w:val="28"/>
        </w:rPr>
        <w:t>Additional Data Files</w:t>
      </w:r>
    </w:p>
    <w:p w14:paraId="74BC9BCA" w14:textId="160E8BE0" w:rsidR="0001262B" w:rsidRDefault="0001262B" w:rsidP="00224FCB">
      <w:pPr>
        <w:outlineLvl w:val="0"/>
      </w:pPr>
      <w:r>
        <w:rPr>
          <w:b/>
        </w:rPr>
        <w:t>Additional Data S1</w:t>
      </w:r>
      <w:r w:rsidR="009B2EA8">
        <w:rPr>
          <w:b/>
        </w:rPr>
        <w:t>.</w:t>
      </w:r>
      <w:r>
        <w:rPr>
          <w:b/>
        </w:rPr>
        <w:t xml:space="preserve"> </w:t>
      </w:r>
      <w:r w:rsidR="00E779E3">
        <w:t>List of p</w:t>
      </w:r>
      <w:r>
        <w:t>rimers used in this study</w:t>
      </w:r>
      <w:r w:rsidR="00F17327">
        <w:t>.</w:t>
      </w:r>
      <w:r w:rsidR="00BF041B">
        <w:t xml:space="preserve">  Includes the primers used to </w:t>
      </w:r>
      <w:r w:rsidR="00955D33">
        <w:t xml:space="preserve">construct the barcoder </w:t>
      </w:r>
      <w:r w:rsidR="00371BC5">
        <w:t>locus</w:t>
      </w:r>
      <w:r w:rsidR="00955D33">
        <w:t xml:space="preserve">, perform genotyping, </w:t>
      </w:r>
      <w:r w:rsidR="00371BC5">
        <w:t xml:space="preserve">carry out </w:t>
      </w:r>
      <w:r w:rsidR="00955D33">
        <w:t xml:space="preserve">RCP-PCR, and </w:t>
      </w:r>
      <w:r w:rsidR="00371BC5">
        <w:t>for adding index tags to sequencing libraries</w:t>
      </w:r>
      <w:r w:rsidR="00955D33">
        <w:t>.</w:t>
      </w:r>
    </w:p>
    <w:p w14:paraId="11AC0159" w14:textId="77777777" w:rsidR="009B2EA8" w:rsidRPr="0001262B" w:rsidRDefault="009B2EA8" w:rsidP="00224FCB">
      <w:pPr>
        <w:outlineLvl w:val="0"/>
      </w:pPr>
    </w:p>
    <w:p w14:paraId="1C34316E" w14:textId="4718CC64" w:rsidR="0001262B" w:rsidRPr="0001262B" w:rsidRDefault="0001262B" w:rsidP="00224FCB">
      <w:pPr>
        <w:outlineLvl w:val="0"/>
      </w:pPr>
      <w:r>
        <w:rPr>
          <w:b/>
        </w:rPr>
        <w:t>Additional Data S2</w:t>
      </w:r>
      <w:r w:rsidR="009B2EA8">
        <w:rPr>
          <w:b/>
        </w:rPr>
        <w:t>.</w:t>
      </w:r>
      <w:r>
        <w:rPr>
          <w:b/>
        </w:rPr>
        <w:t xml:space="preserve"> </w:t>
      </w:r>
      <w:r>
        <w:t>Genotyping data</w:t>
      </w:r>
      <w:r w:rsidR="00F17327">
        <w:t xml:space="preserve"> </w:t>
      </w:r>
      <w:r w:rsidR="00371BC5">
        <w:t xml:space="preserve">for </w:t>
      </w:r>
      <w:r w:rsidR="00F17327">
        <w:t>the engineered population.  I</w:t>
      </w:r>
      <w:r>
        <w:t>nclud</w:t>
      </w:r>
      <w:r w:rsidR="00F17327">
        <w:t>es</w:t>
      </w:r>
      <w:r>
        <w:t xml:space="preserve"> a list of control strains used in high-throughput genotyping, </w:t>
      </w:r>
      <w:r w:rsidR="009A487D">
        <w:t>initial ge</w:t>
      </w:r>
      <w:r w:rsidR="00505736">
        <w:t>notyping results, re-genotyping</w:t>
      </w:r>
      <w:r w:rsidR="009A487D">
        <w:t xml:space="preserve"> of putative</w:t>
      </w:r>
      <w:r w:rsidR="00371BC5">
        <w:t>ly</w:t>
      </w:r>
      <w:r w:rsidR="009A487D">
        <w:t xml:space="preserve"> wild-type strains, and the final set of genotyping data used.</w:t>
      </w:r>
    </w:p>
    <w:p w14:paraId="0721C135" w14:textId="77777777" w:rsidR="009B2EA8" w:rsidRDefault="009B2EA8" w:rsidP="00224FCB">
      <w:pPr>
        <w:outlineLvl w:val="0"/>
        <w:rPr>
          <w:b/>
        </w:rPr>
      </w:pPr>
    </w:p>
    <w:p w14:paraId="456CCD1D" w14:textId="6DDF6C92" w:rsidR="0001262B" w:rsidRDefault="0001262B" w:rsidP="00224FCB">
      <w:pPr>
        <w:outlineLvl w:val="0"/>
        <w:rPr>
          <w:b/>
        </w:rPr>
      </w:pPr>
      <w:r>
        <w:rPr>
          <w:b/>
        </w:rPr>
        <w:t>Additional Data S3</w:t>
      </w:r>
      <w:r w:rsidR="009B2EA8">
        <w:rPr>
          <w:b/>
        </w:rPr>
        <w:t xml:space="preserve">.  </w:t>
      </w:r>
      <w:r w:rsidR="00371BC5" w:rsidRPr="006B3E82">
        <w:t>Chemical</w:t>
      </w:r>
      <w:r w:rsidR="00371BC5">
        <w:rPr>
          <w:b/>
        </w:rPr>
        <w:t xml:space="preserve"> </w:t>
      </w:r>
      <w:r w:rsidR="00371BC5">
        <w:t xml:space="preserve">compounds </w:t>
      </w:r>
      <w:r w:rsidR="0060113E">
        <w:t xml:space="preserve">used in this study and their concentration in the pooled growth </w:t>
      </w:r>
      <w:r w:rsidR="00371BC5">
        <w:t>experiments</w:t>
      </w:r>
      <w:r w:rsidR="0060113E">
        <w:t>.</w:t>
      </w:r>
      <w:r>
        <w:rPr>
          <w:b/>
        </w:rPr>
        <w:t xml:space="preserve"> </w:t>
      </w:r>
    </w:p>
    <w:p w14:paraId="11ED44DA" w14:textId="77777777" w:rsidR="00505736" w:rsidRDefault="00505736" w:rsidP="00224FCB">
      <w:pPr>
        <w:outlineLvl w:val="0"/>
        <w:rPr>
          <w:b/>
        </w:rPr>
      </w:pPr>
    </w:p>
    <w:p w14:paraId="5F575C2F" w14:textId="5E99CF8D" w:rsidR="0001262B" w:rsidRDefault="0001262B" w:rsidP="00224FCB">
      <w:pPr>
        <w:outlineLvl w:val="0"/>
        <w:rPr>
          <w:b/>
        </w:rPr>
      </w:pPr>
      <w:commentRangeStart w:id="61"/>
      <w:r>
        <w:rPr>
          <w:b/>
        </w:rPr>
        <w:t xml:space="preserve">Additional Data </w:t>
      </w:r>
      <w:r w:rsidR="002D2606">
        <w:rPr>
          <w:b/>
        </w:rPr>
        <w:t>S4</w:t>
      </w:r>
      <w:r w:rsidR="00505736">
        <w:rPr>
          <w:b/>
        </w:rPr>
        <w:t xml:space="preserve">.  </w:t>
      </w:r>
      <w:r w:rsidR="00A31CE8">
        <w:t xml:space="preserve">Growth and </w:t>
      </w:r>
      <w:r w:rsidR="00EB1656">
        <w:t xml:space="preserve">drug </w:t>
      </w:r>
      <w:r w:rsidR="00A31CE8">
        <w:t xml:space="preserve">resistance </w:t>
      </w:r>
      <w:r w:rsidR="002D2606">
        <w:t>measure</w:t>
      </w:r>
      <w:r w:rsidR="00EB1656">
        <w:t xml:space="preserve">ments for </w:t>
      </w:r>
      <w:r w:rsidR="00A31CE8">
        <w:t>all strains</w:t>
      </w:r>
      <w:r w:rsidR="00EB1656">
        <w:t xml:space="preserve"> as</w:t>
      </w:r>
      <w:r w:rsidR="00EB1656" w:rsidRPr="00EB1656">
        <w:t xml:space="preserve"> </w:t>
      </w:r>
      <w:r w:rsidR="00EB1656">
        <w:t>inferred from barcode-sequencing readout of pooled growth experiments</w:t>
      </w:r>
      <w:r w:rsidR="00A31CE8">
        <w:t>.</w:t>
      </w:r>
      <w:r>
        <w:rPr>
          <w:b/>
        </w:rPr>
        <w:t xml:space="preserve"> </w:t>
      </w:r>
    </w:p>
    <w:p w14:paraId="32C259F0" w14:textId="77777777" w:rsidR="00A31CE8" w:rsidRDefault="00A31CE8" w:rsidP="00224FCB">
      <w:pPr>
        <w:outlineLvl w:val="0"/>
        <w:rPr>
          <w:b/>
        </w:rPr>
      </w:pPr>
    </w:p>
    <w:p w14:paraId="16503D50" w14:textId="60B4ECA4" w:rsidR="003737D5" w:rsidRPr="003737D5" w:rsidRDefault="0001262B" w:rsidP="00224FCB">
      <w:pPr>
        <w:outlineLvl w:val="0"/>
      </w:pPr>
      <w:r>
        <w:rPr>
          <w:b/>
        </w:rPr>
        <w:t xml:space="preserve">Additional Data </w:t>
      </w:r>
      <w:r w:rsidR="002D2606">
        <w:rPr>
          <w:b/>
        </w:rPr>
        <w:t>S5</w:t>
      </w:r>
      <w:r w:rsidR="00A31CE8">
        <w:rPr>
          <w:b/>
        </w:rPr>
        <w:t>.</w:t>
      </w:r>
      <w:r w:rsidR="00A31CE8" w:rsidRPr="003737D5">
        <w:rPr>
          <w:b/>
        </w:rPr>
        <w:t xml:space="preserve">  </w:t>
      </w:r>
      <w:r w:rsidR="00937BAB">
        <w:t xml:space="preserve">Summary of </w:t>
      </w:r>
      <w:r w:rsidR="002D2606">
        <w:t xml:space="preserve">single-gene effects and genetic interactions as obtained by generalized </w:t>
      </w:r>
      <w:r w:rsidR="00937BAB">
        <w:t xml:space="preserve">linear </w:t>
      </w:r>
      <w:r w:rsidR="004922D2">
        <w:t>model</w:t>
      </w:r>
      <w:r w:rsidR="00937BAB">
        <w:t>ing</w:t>
      </w:r>
      <w:r w:rsidR="00C77703">
        <w:t>.</w:t>
      </w:r>
    </w:p>
    <w:p w14:paraId="11E9AFA4" w14:textId="1F4CF2CB" w:rsidR="0001262B" w:rsidRPr="003737D5" w:rsidRDefault="0001262B" w:rsidP="00224FCB">
      <w:pPr>
        <w:outlineLvl w:val="0"/>
      </w:pPr>
      <w:r>
        <w:rPr>
          <w:b/>
        </w:rPr>
        <w:t xml:space="preserve"> </w:t>
      </w:r>
    </w:p>
    <w:p w14:paraId="12F17389" w14:textId="32C0ECDF" w:rsidR="0001262B" w:rsidRDefault="0001262B" w:rsidP="00224FCB">
      <w:pPr>
        <w:outlineLvl w:val="0"/>
      </w:pPr>
      <w:r>
        <w:rPr>
          <w:b/>
        </w:rPr>
        <w:t xml:space="preserve">Additional Data </w:t>
      </w:r>
      <w:r w:rsidR="002D2606">
        <w:rPr>
          <w:b/>
        </w:rPr>
        <w:t>S6</w:t>
      </w:r>
      <w:r w:rsidR="00C77703">
        <w:rPr>
          <w:b/>
        </w:rPr>
        <w:t xml:space="preserve">.  </w:t>
      </w:r>
      <w:r w:rsidR="00EE0463">
        <w:t>Previously</w:t>
      </w:r>
      <w:r w:rsidR="00C77703">
        <w:t>-known associations</w:t>
      </w:r>
      <w:r>
        <w:rPr>
          <w:b/>
        </w:rPr>
        <w:t xml:space="preserve"> </w:t>
      </w:r>
      <w:r w:rsidR="002D2606">
        <w:t xml:space="preserve">for </w:t>
      </w:r>
      <w:r w:rsidR="00EE0463">
        <w:t xml:space="preserve">the </w:t>
      </w:r>
      <w:r w:rsidR="002D2606">
        <w:t xml:space="preserve">five “frequently-associated” </w:t>
      </w:r>
      <w:r w:rsidR="00EE0463">
        <w:t xml:space="preserve">ABC transporters </w:t>
      </w:r>
      <w:r w:rsidR="002D2606">
        <w:t xml:space="preserve">with resistance or sensitivity to the </w:t>
      </w:r>
      <w:r w:rsidR="00EE0463">
        <w:t>16 drugs studied.</w:t>
      </w:r>
    </w:p>
    <w:p w14:paraId="2206F607" w14:textId="77777777" w:rsidR="00EE0463" w:rsidRPr="00EE0463" w:rsidRDefault="00EE0463" w:rsidP="00224FCB">
      <w:pPr>
        <w:outlineLvl w:val="0"/>
      </w:pPr>
    </w:p>
    <w:p w14:paraId="2C6BEF7A" w14:textId="350B99E5" w:rsidR="0001262B" w:rsidRPr="00FD0EF1" w:rsidRDefault="0001262B" w:rsidP="00224FCB">
      <w:pPr>
        <w:outlineLvl w:val="0"/>
      </w:pPr>
      <w:r>
        <w:rPr>
          <w:b/>
        </w:rPr>
        <w:t xml:space="preserve">Additional Data </w:t>
      </w:r>
      <w:r w:rsidR="002D2606">
        <w:rPr>
          <w:b/>
        </w:rPr>
        <w:t>S7</w:t>
      </w:r>
      <w:r w:rsidR="00FD0EF1">
        <w:rPr>
          <w:b/>
        </w:rPr>
        <w:t>.</w:t>
      </w:r>
      <w:r>
        <w:rPr>
          <w:b/>
        </w:rPr>
        <w:t xml:space="preserve"> </w:t>
      </w:r>
      <w:r w:rsidR="00FD0EF1">
        <w:rPr>
          <w:b/>
        </w:rPr>
        <w:t xml:space="preserve"> </w:t>
      </w:r>
      <w:r w:rsidR="005D143E">
        <w:t xml:space="preserve">Neural network model </w:t>
      </w:r>
      <w:r w:rsidR="002D2606">
        <w:t>parameters</w:t>
      </w:r>
      <w:r w:rsidR="007A4217">
        <w:t>.</w:t>
      </w:r>
      <w:commentRangeEnd w:id="61"/>
      <w:r w:rsidR="002D2606">
        <w:rPr>
          <w:rStyle w:val="CommentReference"/>
          <w:rFonts w:asciiTheme="minorHAnsi" w:hAnsiTheme="minorHAnsi" w:cstheme="minorBidi"/>
        </w:rPr>
        <w:commentReference w:id="61"/>
      </w:r>
    </w:p>
    <w:p w14:paraId="13A53EF4" w14:textId="77777777" w:rsidR="0001262B" w:rsidRPr="0001262B" w:rsidRDefault="0001262B" w:rsidP="00224FCB">
      <w:pPr>
        <w:outlineLvl w:val="0"/>
        <w:rPr>
          <w:b/>
        </w:rPr>
      </w:pPr>
    </w:p>
    <w:p w14:paraId="103199E1" w14:textId="7D1BE46D" w:rsidR="001F052C" w:rsidRPr="00233F15" w:rsidRDefault="001F052C" w:rsidP="00224FCB">
      <w:pPr>
        <w:outlineLvl w:val="0"/>
        <w:rPr>
          <w:b/>
          <w:sz w:val="28"/>
        </w:rPr>
      </w:pPr>
      <w:r w:rsidRPr="00233F15">
        <w:rPr>
          <w:b/>
          <w:sz w:val="28"/>
        </w:rPr>
        <w:t>References</w:t>
      </w:r>
    </w:p>
    <w:p w14:paraId="41661595" w14:textId="03D0054A" w:rsidR="001D768B" w:rsidRPr="001D768B" w:rsidRDefault="00C1486D" w:rsidP="001D768B">
      <w:pPr>
        <w:widowControl w:val="0"/>
        <w:autoSpaceDE w:val="0"/>
        <w:autoSpaceDN w:val="0"/>
        <w:adjustRightInd w:val="0"/>
        <w:spacing w:before="140"/>
        <w:rPr>
          <w:noProof/>
          <w:lang w:val="en-US"/>
        </w:rPr>
      </w:pPr>
      <w:r w:rsidRPr="00233F15">
        <w:rPr>
          <w:b/>
        </w:rPr>
        <w:fldChar w:fldCharType="begin" w:fldLock="1"/>
      </w:r>
      <w:r w:rsidRPr="00233F15">
        <w:rPr>
          <w:b/>
        </w:rPr>
        <w:instrText xml:space="preserve">ADDIN Mendeley Bibliography CSL_BIBLIOGRAPHY </w:instrText>
      </w:r>
      <w:r w:rsidRPr="00233F15">
        <w:rPr>
          <w:b/>
        </w:rPr>
        <w:fldChar w:fldCharType="separate"/>
      </w:r>
      <w:r w:rsidR="001D768B" w:rsidRPr="001D768B">
        <w:rPr>
          <w:noProof/>
          <w:lang w:val="en-US"/>
        </w:rPr>
        <w:t xml:space="preserve">Androlewicz, M.J., Ortmann, B., van Endert, P.M., Spies, T., and Cresswell, P. (1994). Characteristics of peptide and major histocompatibility complex class I/beta 2-microglobulin binding to the transporters associated with antigen processing (TAP1 and TAP2). Proc. Natl. Acad. Sci. U. S. A. </w:t>
      </w:r>
      <w:r w:rsidR="001D768B" w:rsidRPr="001D768B">
        <w:rPr>
          <w:i/>
          <w:iCs/>
          <w:noProof/>
          <w:lang w:val="en-US"/>
        </w:rPr>
        <w:t>91</w:t>
      </w:r>
      <w:r w:rsidR="001D768B" w:rsidRPr="001D768B">
        <w:rPr>
          <w:noProof/>
          <w:lang w:val="en-US"/>
        </w:rPr>
        <w:t>, 12716–12720.</w:t>
      </w:r>
    </w:p>
    <w:p w14:paraId="0456D56A" w14:textId="77777777" w:rsidR="001D768B" w:rsidRPr="001D768B" w:rsidRDefault="001D768B" w:rsidP="001D768B">
      <w:pPr>
        <w:widowControl w:val="0"/>
        <w:autoSpaceDE w:val="0"/>
        <w:autoSpaceDN w:val="0"/>
        <w:adjustRightInd w:val="0"/>
        <w:spacing w:before="140"/>
        <w:rPr>
          <w:noProof/>
          <w:lang w:val="en-US"/>
        </w:rPr>
      </w:pPr>
      <w:r w:rsidRPr="001D768B">
        <w:rPr>
          <w:noProof/>
          <w:lang w:val="en-US"/>
        </w:rPr>
        <w:lastRenderedPageBreak/>
        <w:t xml:space="preserve">Angeles-Albores, D., Puckett Robinson, C., Williams, B.A., Wold, B.J., and Sternberg, P.W. (2018). Reconstructing a metazoan genetic pathway with transcriptome-wide epistasis measurements. Proc. Natl. Acad. Sci. U. S. A. </w:t>
      </w:r>
      <w:r w:rsidRPr="001D768B">
        <w:rPr>
          <w:i/>
          <w:iCs/>
          <w:noProof/>
          <w:lang w:val="en-US"/>
        </w:rPr>
        <w:t>115</w:t>
      </w:r>
      <w:r w:rsidRPr="001D768B">
        <w:rPr>
          <w:noProof/>
          <w:lang w:val="en-US"/>
        </w:rPr>
        <w:t>, E2930–E2939.</w:t>
      </w:r>
    </w:p>
    <w:p w14:paraId="124606A6" w14:textId="77777777" w:rsidR="001D768B" w:rsidRPr="001D768B" w:rsidRDefault="001D768B" w:rsidP="001D768B">
      <w:pPr>
        <w:widowControl w:val="0"/>
        <w:autoSpaceDE w:val="0"/>
        <w:autoSpaceDN w:val="0"/>
        <w:adjustRightInd w:val="0"/>
        <w:spacing w:before="140"/>
        <w:rPr>
          <w:noProof/>
          <w:lang w:val="en-US"/>
        </w:rPr>
      </w:pPr>
      <w:r w:rsidRPr="001D768B">
        <w:rPr>
          <w:noProof/>
          <w:lang w:val="en-US"/>
        </w:rPr>
        <w:t xml:space="preserve">Baeza-Centurion, P., Miñana, B., Schmiedel, J.M., Valcárcel, J., and Lehner, B. (2019). Combinatorial Genetics Reveals a Scaling Law for the Effects of Mutations on Splicing. Cell </w:t>
      </w:r>
      <w:r w:rsidRPr="001D768B">
        <w:rPr>
          <w:i/>
          <w:iCs/>
          <w:noProof/>
          <w:lang w:val="en-US"/>
        </w:rPr>
        <w:t>176</w:t>
      </w:r>
      <w:r w:rsidRPr="001D768B">
        <w:rPr>
          <w:noProof/>
          <w:lang w:val="en-US"/>
        </w:rPr>
        <w:t>, 549–563.e23.</w:t>
      </w:r>
    </w:p>
    <w:p w14:paraId="2379B831" w14:textId="77777777" w:rsidR="001D768B" w:rsidRPr="001D768B" w:rsidRDefault="001D768B" w:rsidP="001D768B">
      <w:pPr>
        <w:widowControl w:val="0"/>
        <w:autoSpaceDE w:val="0"/>
        <w:autoSpaceDN w:val="0"/>
        <w:adjustRightInd w:val="0"/>
        <w:spacing w:before="140"/>
        <w:rPr>
          <w:noProof/>
          <w:lang w:val="en-US"/>
        </w:rPr>
      </w:pPr>
      <w:r w:rsidRPr="001D768B">
        <w:rPr>
          <w:noProof/>
          <w:lang w:val="en-US"/>
        </w:rPr>
        <w:t xml:space="preserve">Beh, C.T., Cool, L., Phillips, J., and Rine, J. (2001). Overlapping functions of the yeast oxysterol-binding protein homologues. Genetics </w:t>
      </w:r>
      <w:r w:rsidRPr="001D768B">
        <w:rPr>
          <w:i/>
          <w:iCs/>
          <w:noProof/>
          <w:lang w:val="en-US"/>
        </w:rPr>
        <w:t>157</w:t>
      </w:r>
      <w:r w:rsidRPr="001D768B">
        <w:rPr>
          <w:noProof/>
          <w:lang w:val="en-US"/>
        </w:rPr>
        <w:t>, 1117–1140.</w:t>
      </w:r>
    </w:p>
    <w:p w14:paraId="0F9BF7E3" w14:textId="77777777" w:rsidR="001D768B" w:rsidRPr="001D768B" w:rsidRDefault="001D768B" w:rsidP="001D768B">
      <w:pPr>
        <w:widowControl w:val="0"/>
        <w:autoSpaceDE w:val="0"/>
        <w:autoSpaceDN w:val="0"/>
        <w:adjustRightInd w:val="0"/>
        <w:spacing w:before="140"/>
        <w:rPr>
          <w:noProof/>
          <w:lang w:val="en-US"/>
        </w:rPr>
      </w:pPr>
      <w:r w:rsidRPr="001D768B">
        <w:rPr>
          <w:noProof/>
          <w:lang w:val="en-US"/>
        </w:rPr>
        <w:t xml:space="preserve">Benhamou, R.I., Bibi, M., Steinbuch, K.B., Engel, H., Levin, M., Roichman, Y., Berman, J., and Fridman, M. (2017). Real-Time Imaging of the Azole Class of Antifungal Drugs in Live Candida Cells. ACS Chem. Biol. </w:t>
      </w:r>
      <w:r w:rsidRPr="001D768B">
        <w:rPr>
          <w:i/>
          <w:iCs/>
          <w:noProof/>
          <w:lang w:val="en-US"/>
        </w:rPr>
        <w:t>12</w:t>
      </w:r>
      <w:r w:rsidRPr="001D768B">
        <w:rPr>
          <w:noProof/>
          <w:lang w:val="en-US"/>
        </w:rPr>
        <w:t>, 1769–1777.</w:t>
      </w:r>
    </w:p>
    <w:p w14:paraId="6D8168E6" w14:textId="77777777" w:rsidR="001D768B" w:rsidRPr="001D768B" w:rsidRDefault="001D768B" w:rsidP="001D768B">
      <w:pPr>
        <w:widowControl w:val="0"/>
        <w:autoSpaceDE w:val="0"/>
        <w:autoSpaceDN w:val="0"/>
        <w:adjustRightInd w:val="0"/>
        <w:spacing w:before="140"/>
        <w:rPr>
          <w:noProof/>
          <w:lang w:val="en-US"/>
        </w:rPr>
      </w:pPr>
      <w:r w:rsidRPr="001D768B">
        <w:rPr>
          <w:noProof/>
          <w:lang w:val="en-US"/>
        </w:rPr>
        <w:t xml:space="preserve">Bloom, J.S., Ehrenreich, I.M., Loo, W.T., Lite, T.-L.V., and Kruglyak, L. (2013). Finding the sources of missing heritability in a yeast cross. Nature </w:t>
      </w:r>
      <w:r w:rsidRPr="001D768B">
        <w:rPr>
          <w:i/>
          <w:iCs/>
          <w:noProof/>
          <w:lang w:val="en-US"/>
        </w:rPr>
        <w:t>494</w:t>
      </w:r>
      <w:r w:rsidRPr="001D768B">
        <w:rPr>
          <w:noProof/>
          <w:lang w:val="en-US"/>
        </w:rPr>
        <w:t>, 234–237.</w:t>
      </w:r>
    </w:p>
    <w:p w14:paraId="18A22A8E" w14:textId="77777777" w:rsidR="001D768B" w:rsidRPr="001D768B" w:rsidRDefault="001D768B" w:rsidP="001D768B">
      <w:pPr>
        <w:widowControl w:val="0"/>
        <w:autoSpaceDE w:val="0"/>
        <w:autoSpaceDN w:val="0"/>
        <w:adjustRightInd w:val="0"/>
        <w:spacing w:before="140"/>
        <w:rPr>
          <w:noProof/>
          <w:lang w:val="en-US"/>
        </w:rPr>
      </w:pPr>
      <w:r w:rsidRPr="001D768B">
        <w:rPr>
          <w:noProof/>
          <w:lang w:val="en-US"/>
        </w:rPr>
        <w:t xml:space="preserve">Boettcher, M., Tian, R., Blau, J.A., Markegard, E., Wagner, R.T., Wu, D., Mo, X., Biton, A., Zaitlen, N., Fu, H., et al. (2018). Dual gene activation and knockout screen reveals directional dependencies in genetic networks. Nat. Biotechnol. </w:t>
      </w:r>
      <w:r w:rsidRPr="001D768B">
        <w:rPr>
          <w:i/>
          <w:iCs/>
          <w:noProof/>
          <w:lang w:val="en-US"/>
        </w:rPr>
        <w:t>36</w:t>
      </w:r>
      <w:r w:rsidRPr="001D768B">
        <w:rPr>
          <w:noProof/>
          <w:lang w:val="en-US"/>
        </w:rPr>
        <w:t>, 170–178.</w:t>
      </w:r>
    </w:p>
    <w:p w14:paraId="20474BC0" w14:textId="77777777" w:rsidR="001D768B" w:rsidRPr="001D768B" w:rsidRDefault="001D768B" w:rsidP="001D768B">
      <w:pPr>
        <w:widowControl w:val="0"/>
        <w:autoSpaceDE w:val="0"/>
        <w:autoSpaceDN w:val="0"/>
        <w:adjustRightInd w:val="0"/>
        <w:spacing w:before="140"/>
        <w:rPr>
          <w:noProof/>
          <w:lang w:val="en-US"/>
        </w:rPr>
      </w:pPr>
      <w:r w:rsidRPr="001D768B">
        <w:rPr>
          <w:noProof/>
          <w:lang w:val="en-US"/>
        </w:rPr>
        <w:t xml:space="preserve">Braun, P., Tasan, M., Dreze, M., Barrios-Rodiles, M., Lemmens, I., Yu, H., Sahalie, J.M., Murray, R.R., Roncari, L., de Smet, A.-S., et al. (2009). An experimentally derived confidence score for binary protein-protein interactions. Nat. Methods </w:t>
      </w:r>
      <w:r w:rsidRPr="001D768B">
        <w:rPr>
          <w:i/>
          <w:iCs/>
          <w:noProof/>
          <w:lang w:val="en-US"/>
        </w:rPr>
        <w:t>6</w:t>
      </w:r>
      <w:r w:rsidRPr="001D768B">
        <w:rPr>
          <w:noProof/>
          <w:lang w:val="en-US"/>
        </w:rPr>
        <w:t>, 91–97.</w:t>
      </w:r>
    </w:p>
    <w:p w14:paraId="6A31C722" w14:textId="77777777" w:rsidR="001D768B" w:rsidRPr="001D768B" w:rsidRDefault="001D768B" w:rsidP="001D768B">
      <w:pPr>
        <w:widowControl w:val="0"/>
        <w:autoSpaceDE w:val="0"/>
        <w:autoSpaceDN w:val="0"/>
        <w:adjustRightInd w:val="0"/>
        <w:spacing w:before="140"/>
        <w:rPr>
          <w:noProof/>
          <w:lang w:val="en-US"/>
        </w:rPr>
      </w:pPr>
      <w:r w:rsidRPr="001D768B">
        <w:rPr>
          <w:noProof/>
          <w:lang w:val="en-US"/>
        </w:rPr>
        <w:t xml:space="preserve">Celaj, A., Schlecht, U., Smith, J.D., Xu, W., Suresh, S., Miranda, M., Aparicio, A.M., Proctor, M., Davis, R.W., Roth, F.P., et al. (2017). Quantitative analysis of protein interaction network dynamics in yeast. Mol. Syst. Biol. </w:t>
      </w:r>
      <w:r w:rsidRPr="001D768B">
        <w:rPr>
          <w:i/>
          <w:iCs/>
          <w:noProof/>
          <w:lang w:val="en-US"/>
        </w:rPr>
        <w:t>13</w:t>
      </w:r>
      <w:r w:rsidRPr="001D768B">
        <w:rPr>
          <w:noProof/>
          <w:lang w:val="en-US"/>
        </w:rPr>
        <w:t>, 934.</w:t>
      </w:r>
    </w:p>
    <w:p w14:paraId="12B16102" w14:textId="77777777" w:rsidR="001D768B" w:rsidRPr="001D768B" w:rsidRDefault="001D768B" w:rsidP="001D768B">
      <w:pPr>
        <w:widowControl w:val="0"/>
        <w:autoSpaceDE w:val="0"/>
        <w:autoSpaceDN w:val="0"/>
        <w:adjustRightInd w:val="0"/>
        <w:spacing w:before="140"/>
        <w:rPr>
          <w:noProof/>
          <w:lang w:val="en-US"/>
        </w:rPr>
      </w:pPr>
      <w:r w:rsidRPr="001D768B">
        <w:rPr>
          <w:noProof/>
          <w:lang w:val="en-US"/>
        </w:rPr>
        <w:t xml:space="preserve">Costanzo, M., VanderSluis, B., Koch, E.N., Baryshnikova, A., Pons, C., Tan, G., Wang, W., Usaj, M.M.M., Hanchard, J., Lee, S.D., et al. (2016). A global genetic interaction network maps a wiring diagram of cellular function. Science (80-. ). </w:t>
      </w:r>
      <w:r w:rsidRPr="001D768B">
        <w:rPr>
          <w:i/>
          <w:iCs/>
          <w:noProof/>
          <w:lang w:val="en-US"/>
        </w:rPr>
        <w:t>353</w:t>
      </w:r>
      <w:r w:rsidRPr="001D768B">
        <w:rPr>
          <w:noProof/>
          <w:lang w:val="en-US"/>
        </w:rPr>
        <w:t>.</w:t>
      </w:r>
    </w:p>
    <w:p w14:paraId="39E354A8" w14:textId="77777777" w:rsidR="001D768B" w:rsidRPr="001D768B" w:rsidRDefault="001D768B" w:rsidP="001D768B">
      <w:pPr>
        <w:widowControl w:val="0"/>
        <w:autoSpaceDE w:val="0"/>
        <w:autoSpaceDN w:val="0"/>
        <w:adjustRightInd w:val="0"/>
        <w:spacing w:before="140"/>
        <w:rPr>
          <w:noProof/>
          <w:lang w:val="en-US"/>
        </w:rPr>
      </w:pPr>
      <w:r w:rsidRPr="001D768B">
        <w:rPr>
          <w:noProof/>
          <w:lang w:val="en-US"/>
        </w:rPr>
        <w:t xml:space="preserve">Díaz-Mejía, J.J., Celaj, A., Mellor, J.C., Coté, A., Balint, A., Ho, B., Bansal, P., Shaeri, F., Gebbia, M., Weile, J., et al. (2018). Mapping DNA damage-dependent genetic interactions in yeast via party mating and barcode fusion genetics. Mol. Syst. Biol. </w:t>
      </w:r>
      <w:r w:rsidRPr="001D768B">
        <w:rPr>
          <w:i/>
          <w:iCs/>
          <w:noProof/>
          <w:lang w:val="en-US"/>
        </w:rPr>
        <w:t>14</w:t>
      </w:r>
      <w:r w:rsidRPr="001D768B">
        <w:rPr>
          <w:noProof/>
          <w:lang w:val="en-US"/>
        </w:rPr>
        <w:t>, e7985.</w:t>
      </w:r>
    </w:p>
    <w:p w14:paraId="61337D15" w14:textId="77777777" w:rsidR="001D768B" w:rsidRPr="001D768B" w:rsidRDefault="001D768B" w:rsidP="001D768B">
      <w:pPr>
        <w:widowControl w:val="0"/>
        <w:autoSpaceDE w:val="0"/>
        <w:autoSpaceDN w:val="0"/>
        <w:adjustRightInd w:val="0"/>
        <w:spacing w:before="140"/>
        <w:rPr>
          <w:noProof/>
          <w:lang w:val="en-US"/>
        </w:rPr>
      </w:pPr>
      <w:r w:rsidRPr="001D768B">
        <w:rPr>
          <w:noProof/>
          <w:lang w:val="en-US"/>
        </w:rPr>
        <w:t xml:space="preserve">Dixit, A., Parnas, O., Li, B., Chen, J., Fulco, C.P., Jerby-Arnon, L., Marjanovic, N.D., Dionne, D., Burks, T., Raychowdhury, R., et al. (2016). Perturb-Seq: Dissecting Molecular Circuits with Scalable Single-Cell RNA Profiling of Pooled Genetic Screens. Cell </w:t>
      </w:r>
      <w:r w:rsidRPr="001D768B">
        <w:rPr>
          <w:i/>
          <w:iCs/>
          <w:noProof/>
          <w:lang w:val="en-US"/>
        </w:rPr>
        <w:t>167</w:t>
      </w:r>
      <w:r w:rsidRPr="001D768B">
        <w:rPr>
          <w:noProof/>
          <w:lang w:val="en-US"/>
        </w:rPr>
        <w:t>, 1853–1866.e17.</w:t>
      </w:r>
    </w:p>
    <w:p w14:paraId="0F52767C" w14:textId="77777777" w:rsidR="001D768B" w:rsidRPr="001D768B" w:rsidRDefault="001D768B" w:rsidP="001D768B">
      <w:pPr>
        <w:widowControl w:val="0"/>
        <w:autoSpaceDE w:val="0"/>
        <w:autoSpaceDN w:val="0"/>
        <w:adjustRightInd w:val="0"/>
        <w:spacing w:before="140"/>
        <w:rPr>
          <w:noProof/>
          <w:lang w:val="en-US"/>
        </w:rPr>
      </w:pPr>
      <w:r w:rsidRPr="001D768B">
        <w:rPr>
          <w:noProof/>
          <w:lang w:val="en-US"/>
        </w:rPr>
        <w:t xml:space="preserve">Domingo, J., Diss, G., and Lehner, B. (2018). Pairwise and higher-order genetic interactions during the evolution of a tRNA. Nature </w:t>
      </w:r>
      <w:r w:rsidRPr="001D768B">
        <w:rPr>
          <w:i/>
          <w:iCs/>
          <w:noProof/>
          <w:lang w:val="en-US"/>
        </w:rPr>
        <w:t>558</w:t>
      </w:r>
      <w:r w:rsidRPr="001D768B">
        <w:rPr>
          <w:noProof/>
          <w:lang w:val="en-US"/>
        </w:rPr>
        <w:t>, 117–121.</w:t>
      </w:r>
    </w:p>
    <w:p w14:paraId="69981D14" w14:textId="77777777" w:rsidR="001D768B" w:rsidRPr="001D768B" w:rsidRDefault="001D768B" w:rsidP="001D768B">
      <w:pPr>
        <w:widowControl w:val="0"/>
        <w:autoSpaceDE w:val="0"/>
        <w:autoSpaceDN w:val="0"/>
        <w:adjustRightInd w:val="0"/>
        <w:spacing w:before="140"/>
        <w:rPr>
          <w:noProof/>
          <w:lang w:val="en-US"/>
        </w:rPr>
      </w:pPr>
      <w:r w:rsidRPr="001D768B">
        <w:rPr>
          <w:noProof/>
          <w:lang w:val="en-US"/>
        </w:rPr>
        <w:t xml:space="preserve">Donner, M., and Keppler, D. (2001). Up-regulation of basolateral multidrug resistance protein 3 (Mrp3) in cholestatic rat liver. Hepatology </w:t>
      </w:r>
      <w:r w:rsidRPr="001D768B">
        <w:rPr>
          <w:i/>
          <w:iCs/>
          <w:noProof/>
          <w:lang w:val="en-US"/>
        </w:rPr>
        <w:t>34</w:t>
      </w:r>
      <w:r w:rsidRPr="001D768B">
        <w:rPr>
          <w:noProof/>
          <w:lang w:val="en-US"/>
        </w:rPr>
        <w:t>, 351–359.</w:t>
      </w:r>
    </w:p>
    <w:p w14:paraId="0BA084A6" w14:textId="77777777" w:rsidR="001D768B" w:rsidRPr="001D768B" w:rsidRDefault="001D768B" w:rsidP="001D768B">
      <w:pPr>
        <w:widowControl w:val="0"/>
        <w:autoSpaceDE w:val="0"/>
        <w:autoSpaceDN w:val="0"/>
        <w:adjustRightInd w:val="0"/>
        <w:spacing w:before="140"/>
        <w:rPr>
          <w:noProof/>
          <w:lang w:val="en-US"/>
        </w:rPr>
      </w:pPr>
      <w:r w:rsidRPr="001D768B">
        <w:rPr>
          <w:noProof/>
          <w:lang w:val="en-US"/>
        </w:rPr>
        <w:t xml:space="preserve">Emanuel, G., Moffitt, J.R., and Zhuang, X. (2017). High-throughput, image-based screening of pooled genetic-variant libraries. Nat. Methods </w:t>
      </w:r>
      <w:r w:rsidRPr="001D768B">
        <w:rPr>
          <w:i/>
          <w:iCs/>
          <w:noProof/>
          <w:lang w:val="en-US"/>
        </w:rPr>
        <w:t>14</w:t>
      </w:r>
      <w:r w:rsidRPr="001D768B">
        <w:rPr>
          <w:noProof/>
          <w:lang w:val="en-US"/>
        </w:rPr>
        <w:t>, 1159–1162.</w:t>
      </w:r>
    </w:p>
    <w:p w14:paraId="280D9BDD" w14:textId="77777777" w:rsidR="001D768B" w:rsidRPr="001D768B" w:rsidRDefault="001D768B" w:rsidP="001D768B">
      <w:pPr>
        <w:widowControl w:val="0"/>
        <w:autoSpaceDE w:val="0"/>
        <w:autoSpaceDN w:val="0"/>
        <w:adjustRightInd w:val="0"/>
        <w:spacing w:before="140"/>
        <w:rPr>
          <w:noProof/>
          <w:lang w:val="en-US"/>
        </w:rPr>
      </w:pPr>
      <w:r w:rsidRPr="001D768B">
        <w:rPr>
          <w:noProof/>
          <w:lang w:val="en-US"/>
        </w:rPr>
        <w:t xml:space="preserve">Ferretti, L., Weinreich, D., Tajima, F., and Achaz, G. (2018). Evolutionary constraints in fitness landscapes. Heredity (Edinb). </w:t>
      </w:r>
      <w:r w:rsidRPr="001D768B">
        <w:rPr>
          <w:i/>
          <w:iCs/>
          <w:noProof/>
          <w:lang w:val="en-US"/>
        </w:rPr>
        <w:t>121</w:t>
      </w:r>
      <w:r w:rsidRPr="001D768B">
        <w:rPr>
          <w:noProof/>
          <w:lang w:val="en-US"/>
        </w:rPr>
        <w:t>, 466–481.</w:t>
      </w:r>
    </w:p>
    <w:p w14:paraId="2D2132AC" w14:textId="77777777" w:rsidR="001D768B" w:rsidRPr="001D768B" w:rsidRDefault="001D768B" w:rsidP="001D768B">
      <w:pPr>
        <w:widowControl w:val="0"/>
        <w:autoSpaceDE w:val="0"/>
        <w:autoSpaceDN w:val="0"/>
        <w:adjustRightInd w:val="0"/>
        <w:spacing w:before="140"/>
        <w:rPr>
          <w:noProof/>
          <w:lang w:val="en-US"/>
        </w:rPr>
      </w:pPr>
      <w:r w:rsidRPr="001D768B">
        <w:rPr>
          <w:noProof/>
          <w:lang w:val="en-US"/>
        </w:rPr>
        <w:lastRenderedPageBreak/>
        <w:t xml:space="preserve">Fu, Y., Mukhamedova, N., Ip, S., D’Souza, W., Henley, K.J., DiTommaso, T., Kesani, R., Ditiatkovski, M., Jones, L., Lane, R.M., et al. (2013). ABCA12 Regulates ABCA1-Dependent Cholesterol Efflux from Macrophages and the Development of Atherosclerosis. Cell Metab. </w:t>
      </w:r>
      <w:r w:rsidRPr="001D768B">
        <w:rPr>
          <w:i/>
          <w:iCs/>
          <w:noProof/>
          <w:lang w:val="en-US"/>
        </w:rPr>
        <w:t>18</w:t>
      </w:r>
      <w:r w:rsidRPr="001D768B">
        <w:rPr>
          <w:noProof/>
          <w:lang w:val="en-US"/>
        </w:rPr>
        <w:t>, 225–238.</w:t>
      </w:r>
    </w:p>
    <w:p w14:paraId="6DA1AB9A" w14:textId="77777777" w:rsidR="001D768B" w:rsidRPr="001D768B" w:rsidRDefault="001D768B" w:rsidP="001D768B">
      <w:pPr>
        <w:widowControl w:val="0"/>
        <w:autoSpaceDE w:val="0"/>
        <w:autoSpaceDN w:val="0"/>
        <w:adjustRightInd w:val="0"/>
        <w:spacing w:before="140"/>
        <w:rPr>
          <w:noProof/>
          <w:lang w:val="en-US"/>
        </w:rPr>
      </w:pPr>
      <w:r w:rsidRPr="001D768B">
        <w:rPr>
          <w:noProof/>
          <w:lang w:val="en-US"/>
        </w:rPr>
        <w:t xml:space="preserve">Giaever, G., Chu, A.M., Ni, L., Connelly, C., Riles, L., Véronneau, S., Dow, S., Lucau-Danila, A., Anderson, K., André, B., et al. (2002). Functional profiling of the Saccharomyces cerevisiae genome. Nature </w:t>
      </w:r>
      <w:r w:rsidRPr="001D768B">
        <w:rPr>
          <w:i/>
          <w:iCs/>
          <w:noProof/>
          <w:lang w:val="en-US"/>
        </w:rPr>
        <w:t>418</w:t>
      </w:r>
      <w:r w:rsidRPr="001D768B">
        <w:rPr>
          <w:noProof/>
          <w:lang w:val="en-US"/>
        </w:rPr>
        <w:t>, 387–391.</w:t>
      </w:r>
    </w:p>
    <w:p w14:paraId="6E4118D8" w14:textId="77777777" w:rsidR="001D768B" w:rsidRPr="001D768B" w:rsidRDefault="001D768B" w:rsidP="001D768B">
      <w:pPr>
        <w:widowControl w:val="0"/>
        <w:autoSpaceDE w:val="0"/>
        <w:autoSpaceDN w:val="0"/>
        <w:adjustRightInd w:val="0"/>
        <w:spacing w:before="140"/>
        <w:rPr>
          <w:noProof/>
          <w:lang w:val="en-US"/>
        </w:rPr>
      </w:pPr>
      <w:r w:rsidRPr="001D768B">
        <w:rPr>
          <w:noProof/>
          <w:lang w:val="en-US"/>
        </w:rPr>
        <w:t xml:space="preserve">Gibson, D.G., Young, L., Chuang, R.-Y., Venter, J.C., Hutchison, C.A., and Smith, H.O. (2009). Enzymatic assembly of DNA molecules up to several hundred kilobases. Nat. Methods </w:t>
      </w:r>
      <w:r w:rsidRPr="001D768B">
        <w:rPr>
          <w:i/>
          <w:iCs/>
          <w:noProof/>
          <w:lang w:val="en-US"/>
        </w:rPr>
        <w:t>6</w:t>
      </w:r>
      <w:r w:rsidRPr="001D768B">
        <w:rPr>
          <w:noProof/>
          <w:lang w:val="en-US"/>
        </w:rPr>
        <w:t>, 343–345.</w:t>
      </w:r>
    </w:p>
    <w:p w14:paraId="526317DE" w14:textId="77777777" w:rsidR="001D768B" w:rsidRPr="001D768B" w:rsidRDefault="001D768B" w:rsidP="001D768B">
      <w:pPr>
        <w:widowControl w:val="0"/>
        <w:autoSpaceDE w:val="0"/>
        <w:autoSpaceDN w:val="0"/>
        <w:adjustRightInd w:val="0"/>
        <w:spacing w:before="140"/>
        <w:rPr>
          <w:noProof/>
          <w:lang w:val="en-US"/>
        </w:rPr>
      </w:pPr>
      <w:r w:rsidRPr="001D768B">
        <w:rPr>
          <w:noProof/>
          <w:lang w:val="en-US"/>
        </w:rPr>
        <w:t xml:space="preserve">Gietz, R.D., and Schiestl, R.H. (2007). High-efficiency yeast transformation using the LiAc/SS carrier DNA/PEG method. Nat. Protoc. </w:t>
      </w:r>
      <w:r w:rsidRPr="001D768B">
        <w:rPr>
          <w:i/>
          <w:iCs/>
          <w:noProof/>
          <w:lang w:val="en-US"/>
        </w:rPr>
        <w:t>2</w:t>
      </w:r>
      <w:r w:rsidRPr="001D768B">
        <w:rPr>
          <w:noProof/>
          <w:lang w:val="en-US"/>
        </w:rPr>
        <w:t>, 31–34.</w:t>
      </w:r>
    </w:p>
    <w:p w14:paraId="3E97942A" w14:textId="77777777" w:rsidR="001D768B" w:rsidRPr="001D768B" w:rsidRDefault="001D768B" w:rsidP="001D768B">
      <w:pPr>
        <w:widowControl w:val="0"/>
        <w:autoSpaceDE w:val="0"/>
        <w:autoSpaceDN w:val="0"/>
        <w:adjustRightInd w:val="0"/>
        <w:spacing w:before="140"/>
        <w:rPr>
          <w:noProof/>
          <w:lang w:val="en-US"/>
        </w:rPr>
      </w:pPr>
      <w:r w:rsidRPr="001D768B">
        <w:rPr>
          <w:noProof/>
          <w:lang w:val="en-US"/>
        </w:rPr>
        <w:t xml:space="preserve">Graf, G.A., Yu, L., Li, W.-P., Gerard, R., Tuma, P.L., Cohen, J.C., and Hobbs, H.H. (2003). ABCG5 and ABCG8 Are Obligate Heterodimers for Protein Trafficking and Biliary Cholesterol Excretion. J. Biol. Chem. </w:t>
      </w:r>
      <w:r w:rsidRPr="001D768B">
        <w:rPr>
          <w:i/>
          <w:iCs/>
          <w:noProof/>
          <w:lang w:val="en-US"/>
        </w:rPr>
        <w:t>278</w:t>
      </w:r>
      <w:r w:rsidRPr="001D768B">
        <w:rPr>
          <w:noProof/>
          <w:lang w:val="en-US"/>
        </w:rPr>
        <w:t>, 48275–48282.</w:t>
      </w:r>
    </w:p>
    <w:p w14:paraId="581BD40A" w14:textId="77777777" w:rsidR="001D768B" w:rsidRPr="001D768B" w:rsidRDefault="001D768B" w:rsidP="001D768B">
      <w:pPr>
        <w:widowControl w:val="0"/>
        <w:autoSpaceDE w:val="0"/>
        <w:autoSpaceDN w:val="0"/>
        <w:adjustRightInd w:val="0"/>
        <w:spacing w:before="140"/>
        <w:rPr>
          <w:noProof/>
          <w:lang w:val="en-US"/>
        </w:rPr>
      </w:pPr>
      <w:r w:rsidRPr="001D768B">
        <w:rPr>
          <w:noProof/>
          <w:lang w:val="en-US"/>
        </w:rPr>
        <w:t xml:space="preserve">Haber, J.E., Braberg, H., Wu, Q., Alexander, R., Haase, J., Ryan, C., Lipkin-Moore, Z., Franks-Skiba, K.E., Johnson, T., Shales, M., et al. (2013). Systematic triple-mutant analysis uncovers functional connectivity between pathways involved in chromosome regulation. Cell Rep. </w:t>
      </w:r>
      <w:r w:rsidRPr="001D768B">
        <w:rPr>
          <w:i/>
          <w:iCs/>
          <w:noProof/>
          <w:lang w:val="en-US"/>
        </w:rPr>
        <w:t>3</w:t>
      </w:r>
      <w:r w:rsidRPr="001D768B">
        <w:rPr>
          <w:noProof/>
          <w:lang w:val="en-US"/>
        </w:rPr>
        <w:t>, 2168–2178.</w:t>
      </w:r>
    </w:p>
    <w:p w14:paraId="3EA27A18" w14:textId="77777777" w:rsidR="001D768B" w:rsidRPr="001D768B" w:rsidRDefault="001D768B" w:rsidP="001D768B">
      <w:pPr>
        <w:widowControl w:val="0"/>
        <w:autoSpaceDE w:val="0"/>
        <w:autoSpaceDN w:val="0"/>
        <w:adjustRightInd w:val="0"/>
        <w:spacing w:before="140"/>
        <w:rPr>
          <w:noProof/>
          <w:lang w:val="en-US"/>
        </w:rPr>
      </w:pPr>
      <w:r w:rsidRPr="001D768B">
        <w:rPr>
          <w:noProof/>
          <w:lang w:val="en-US"/>
        </w:rPr>
        <w:t xml:space="preserve">Hartman, J.L., Garvik, B., and Hartwell, L. (2001). Principles for the Buffering of Genetic Variation. Science (80-. ). </w:t>
      </w:r>
      <w:r w:rsidRPr="001D768B">
        <w:rPr>
          <w:i/>
          <w:iCs/>
          <w:noProof/>
          <w:lang w:val="en-US"/>
        </w:rPr>
        <w:t>291</w:t>
      </w:r>
      <w:r w:rsidRPr="001D768B">
        <w:rPr>
          <w:noProof/>
          <w:lang w:val="en-US"/>
        </w:rPr>
        <w:t>.</w:t>
      </w:r>
    </w:p>
    <w:p w14:paraId="7A32CB39" w14:textId="77777777" w:rsidR="001D768B" w:rsidRPr="001D768B" w:rsidRDefault="001D768B" w:rsidP="001D768B">
      <w:pPr>
        <w:widowControl w:val="0"/>
        <w:autoSpaceDE w:val="0"/>
        <w:autoSpaceDN w:val="0"/>
        <w:adjustRightInd w:val="0"/>
        <w:spacing w:before="140"/>
        <w:rPr>
          <w:noProof/>
          <w:lang w:val="en-US"/>
        </w:rPr>
      </w:pPr>
      <w:r w:rsidRPr="001D768B">
        <w:rPr>
          <w:noProof/>
          <w:lang w:val="en-US"/>
        </w:rPr>
        <w:t xml:space="preserve">Horlbeck, M.A., Xu, A., Wang, M., Bennett, N.K., Park, C.Y., Bogdanoff, D., Adamson, B., Chow, E.D., Kampmann, M., Peterson, T.R., et al. (2018). Mapping the Genetic Landscape of Human Cells. Cell </w:t>
      </w:r>
      <w:r w:rsidRPr="001D768B">
        <w:rPr>
          <w:i/>
          <w:iCs/>
          <w:noProof/>
          <w:lang w:val="en-US"/>
        </w:rPr>
        <w:t>174</w:t>
      </w:r>
      <w:r w:rsidRPr="001D768B">
        <w:rPr>
          <w:noProof/>
          <w:lang w:val="en-US"/>
        </w:rPr>
        <w:t>, 953–967.e22.</w:t>
      </w:r>
    </w:p>
    <w:p w14:paraId="09AB481D" w14:textId="77777777" w:rsidR="001D768B" w:rsidRPr="001D768B" w:rsidRDefault="001D768B" w:rsidP="001D768B">
      <w:pPr>
        <w:widowControl w:val="0"/>
        <w:autoSpaceDE w:val="0"/>
        <w:autoSpaceDN w:val="0"/>
        <w:adjustRightInd w:val="0"/>
        <w:spacing w:before="140"/>
        <w:rPr>
          <w:noProof/>
          <w:lang w:val="en-US"/>
        </w:rPr>
      </w:pPr>
      <w:r w:rsidRPr="001D768B">
        <w:rPr>
          <w:noProof/>
          <w:lang w:val="en-US"/>
        </w:rPr>
        <w:t xml:space="preserve">Huls, M., Brown, C.D.A., Windass, A.S., Sayer, R., van den Heuvel, J.J.M.W., Heemskerk, S., Russel, F.G.M., and Masereeuw, R. (2008). The breast cancer resistance protein transporter ABCG2 is expressed in the human kidney proximal tubule apical membrane. Kidney Int. </w:t>
      </w:r>
      <w:r w:rsidRPr="001D768B">
        <w:rPr>
          <w:i/>
          <w:iCs/>
          <w:noProof/>
          <w:lang w:val="en-US"/>
        </w:rPr>
        <w:t>73</w:t>
      </w:r>
      <w:r w:rsidRPr="001D768B">
        <w:rPr>
          <w:noProof/>
          <w:lang w:val="en-US"/>
        </w:rPr>
        <w:t>, 220–225.</w:t>
      </w:r>
    </w:p>
    <w:p w14:paraId="0AFA4480" w14:textId="77777777" w:rsidR="001D768B" w:rsidRPr="001D768B" w:rsidRDefault="001D768B" w:rsidP="001D768B">
      <w:pPr>
        <w:widowControl w:val="0"/>
        <w:autoSpaceDE w:val="0"/>
        <w:autoSpaceDN w:val="0"/>
        <w:adjustRightInd w:val="0"/>
        <w:spacing w:before="140"/>
        <w:rPr>
          <w:noProof/>
          <w:lang w:val="en-US"/>
        </w:rPr>
      </w:pPr>
      <w:r w:rsidRPr="001D768B">
        <w:rPr>
          <w:noProof/>
          <w:lang w:val="en-US"/>
        </w:rPr>
        <w:t xml:space="preserve">Jakočiūnas, T., Bonde, I., Herrgård, M., Harrison, S.J., Kristensen, M., Pedersen, L.E., Jensen, M.K., and Keasling, J.D. (2015). Multiplex metabolic pathway engineering using CRISPR/Cas9 in Saccharomyces cerevisiae. Metab. Eng. </w:t>
      </w:r>
      <w:r w:rsidRPr="001D768B">
        <w:rPr>
          <w:i/>
          <w:iCs/>
          <w:noProof/>
          <w:lang w:val="en-US"/>
        </w:rPr>
        <w:t>28</w:t>
      </w:r>
      <w:r w:rsidRPr="001D768B">
        <w:rPr>
          <w:noProof/>
          <w:lang w:val="en-US"/>
        </w:rPr>
        <w:t>, 213–222.</w:t>
      </w:r>
    </w:p>
    <w:p w14:paraId="3E228C4F" w14:textId="77777777" w:rsidR="001D768B" w:rsidRPr="001D768B" w:rsidRDefault="001D768B" w:rsidP="001D768B">
      <w:pPr>
        <w:widowControl w:val="0"/>
        <w:autoSpaceDE w:val="0"/>
        <w:autoSpaceDN w:val="0"/>
        <w:adjustRightInd w:val="0"/>
        <w:spacing w:before="140"/>
        <w:rPr>
          <w:noProof/>
          <w:lang w:val="en-US"/>
        </w:rPr>
      </w:pPr>
      <w:r w:rsidRPr="001D768B">
        <w:rPr>
          <w:noProof/>
          <w:lang w:val="en-US"/>
        </w:rPr>
        <w:t xml:space="preserve">Jao, L.-E., Wente, S.R., and Chen, W. (2013). Efficient multiplex biallelic zebrafish genome editing using a CRISPR nuclease system. Proc. Natl. Acad. Sci. </w:t>
      </w:r>
      <w:r w:rsidRPr="001D768B">
        <w:rPr>
          <w:i/>
          <w:iCs/>
          <w:noProof/>
          <w:lang w:val="en-US"/>
        </w:rPr>
        <w:t>110</w:t>
      </w:r>
      <w:r w:rsidRPr="001D768B">
        <w:rPr>
          <w:noProof/>
          <w:lang w:val="en-US"/>
        </w:rPr>
        <w:t>, 13904–13909.</w:t>
      </w:r>
    </w:p>
    <w:p w14:paraId="4E6D9A2D" w14:textId="77777777" w:rsidR="001D768B" w:rsidRPr="001D768B" w:rsidRDefault="001D768B" w:rsidP="001D768B">
      <w:pPr>
        <w:widowControl w:val="0"/>
        <w:autoSpaceDE w:val="0"/>
        <w:autoSpaceDN w:val="0"/>
        <w:adjustRightInd w:val="0"/>
        <w:spacing w:before="140"/>
        <w:rPr>
          <w:noProof/>
          <w:lang w:val="en-US"/>
        </w:rPr>
      </w:pPr>
      <w:r w:rsidRPr="001D768B">
        <w:rPr>
          <w:noProof/>
          <w:lang w:val="en-US"/>
        </w:rPr>
        <w:t xml:space="preserve">Kebschull, J.M., and Zador, A.M. (2018). Cellular barcoding: lineage tracing, screening and beyond. Nat. Methods </w:t>
      </w:r>
      <w:r w:rsidRPr="001D768B">
        <w:rPr>
          <w:i/>
          <w:iCs/>
          <w:noProof/>
          <w:lang w:val="en-US"/>
        </w:rPr>
        <w:t>15</w:t>
      </w:r>
      <w:r w:rsidRPr="001D768B">
        <w:rPr>
          <w:noProof/>
          <w:lang w:val="en-US"/>
        </w:rPr>
        <w:t>, 871–879.</w:t>
      </w:r>
    </w:p>
    <w:p w14:paraId="5DC08444" w14:textId="77777777" w:rsidR="001D768B" w:rsidRPr="001D768B" w:rsidRDefault="001D768B" w:rsidP="001D768B">
      <w:pPr>
        <w:widowControl w:val="0"/>
        <w:autoSpaceDE w:val="0"/>
        <w:autoSpaceDN w:val="0"/>
        <w:adjustRightInd w:val="0"/>
        <w:spacing w:before="140"/>
        <w:rPr>
          <w:noProof/>
          <w:lang w:val="en-US"/>
        </w:rPr>
      </w:pPr>
      <w:r w:rsidRPr="001D768B">
        <w:rPr>
          <w:noProof/>
          <w:lang w:val="en-US"/>
        </w:rPr>
        <w:t xml:space="preserve">Khakhina, S., Johnson, S.S., Manoharlal, R., Russo, S.B., Blugeon, C., Lemoine, S., Sunshine, A.B., Dunham, M.J., Cowart, L.A., Devaux, F., et al. (2015). Control of Plasma Membrane Permeability by ABC Transporters. Eukaryot. Cell </w:t>
      </w:r>
      <w:r w:rsidRPr="001D768B">
        <w:rPr>
          <w:i/>
          <w:iCs/>
          <w:noProof/>
          <w:lang w:val="en-US"/>
        </w:rPr>
        <w:t>14</w:t>
      </w:r>
      <w:r w:rsidRPr="001D768B">
        <w:rPr>
          <w:noProof/>
          <w:lang w:val="en-US"/>
        </w:rPr>
        <w:t>, 442–453.</w:t>
      </w:r>
    </w:p>
    <w:p w14:paraId="3D9F0F54" w14:textId="77777777" w:rsidR="001D768B" w:rsidRPr="001D768B" w:rsidRDefault="001D768B" w:rsidP="001D768B">
      <w:pPr>
        <w:widowControl w:val="0"/>
        <w:autoSpaceDE w:val="0"/>
        <w:autoSpaceDN w:val="0"/>
        <w:adjustRightInd w:val="0"/>
        <w:spacing w:before="140"/>
        <w:rPr>
          <w:noProof/>
          <w:lang w:val="en-US"/>
        </w:rPr>
      </w:pPr>
      <w:r w:rsidRPr="001D768B">
        <w:rPr>
          <w:noProof/>
          <w:lang w:val="en-US"/>
        </w:rPr>
        <w:t xml:space="preserve">Kolaczkowska, A., Kolaczkowski, M., Goffeau, A., and Moye-Rowley, W.S. (2008). Compensatory activation of the multidrug transporters Pdr5p, Snq2p, and Yor1p by Pdr1p in </w:t>
      </w:r>
      <w:r w:rsidRPr="001D768B">
        <w:rPr>
          <w:noProof/>
          <w:lang w:val="en-US"/>
        </w:rPr>
        <w:lastRenderedPageBreak/>
        <w:t xml:space="preserve">Saccharomyces cerevisiae. FEBS Lett. </w:t>
      </w:r>
      <w:r w:rsidRPr="001D768B">
        <w:rPr>
          <w:i/>
          <w:iCs/>
          <w:noProof/>
          <w:lang w:val="en-US"/>
        </w:rPr>
        <w:t>582</w:t>
      </w:r>
      <w:r w:rsidRPr="001D768B">
        <w:rPr>
          <w:noProof/>
          <w:lang w:val="en-US"/>
        </w:rPr>
        <w:t>, 977–983.</w:t>
      </w:r>
    </w:p>
    <w:p w14:paraId="1A1BCF34" w14:textId="77777777" w:rsidR="001D768B" w:rsidRPr="001D768B" w:rsidRDefault="001D768B" w:rsidP="001D768B">
      <w:pPr>
        <w:widowControl w:val="0"/>
        <w:autoSpaceDE w:val="0"/>
        <w:autoSpaceDN w:val="0"/>
        <w:adjustRightInd w:val="0"/>
        <w:spacing w:before="140"/>
        <w:rPr>
          <w:noProof/>
          <w:lang w:val="en-US"/>
        </w:rPr>
      </w:pPr>
      <w:r w:rsidRPr="001D768B">
        <w:rPr>
          <w:noProof/>
          <w:lang w:val="en-US"/>
        </w:rPr>
        <w:t xml:space="preserve">König, J., Rost, D., Cui, Y., and Keppler, D. (1999). Characterization of the human multidrug resistance protein isoform MRP3 localized to the basolateral hepatocyte membrane. Hepatology </w:t>
      </w:r>
      <w:r w:rsidRPr="001D768B">
        <w:rPr>
          <w:i/>
          <w:iCs/>
          <w:noProof/>
          <w:lang w:val="en-US"/>
        </w:rPr>
        <w:t>29</w:t>
      </w:r>
      <w:r w:rsidRPr="001D768B">
        <w:rPr>
          <w:noProof/>
          <w:lang w:val="en-US"/>
        </w:rPr>
        <w:t>, 1156–1163.</w:t>
      </w:r>
    </w:p>
    <w:p w14:paraId="37E8AE85" w14:textId="77777777" w:rsidR="001D768B" w:rsidRPr="001D768B" w:rsidRDefault="001D768B" w:rsidP="001D768B">
      <w:pPr>
        <w:widowControl w:val="0"/>
        <w:autoSpaceDE w:val="0"/>
        <w:autoSpaceDN w:val="0"/>
        <w:adjustRightInd w:val="0"/>
        <w:spacing w:before="140"/>
        <w:rPr>
          <w:noProof/>
          <w:lang w:val="en-US"/>
        </w:rPr>
      </w:pPr>
      <w:r w:rsidRPr="001D768B">
        <w:rPr>
          <w:noProof/>
          <w:lang w:val="en-US"/>
        </w:rPr>
        <w:t xml:space="preserve">Kuzmin, E., VanderSluis, B., Wang, W., Tan, G., Deshpande, R., Chen, Y., Usaj, M., Balint, A., Mattiazzi Usaj, M., van Leeuwen, J., et al. (2018). Systematic analysis of complex genetic interactions. Science (80-. ). </w:t>
      </w:r>
      <w:r w:rsidRPr="001D768B">
        <w:rPr>
          <w:i/>
          <w:iCs/>
          <w:noProof/>
          <w:lang w:val="en-US"/>
        </w:rPr>
        <w:t>360</w:t>
      </w:r>
      <w:r w:rsidRPr="001D768B">
        <w:rPr>
          <w:noProof/>
          <w:lang w:val="en-US"/>
        </w:rPr>
        <w:t>, eaao1729.</w:t>
      </w:r>
    </w:p>
    <w:p w14:paraId="747BF9BB" w14:textId="77777777" w:rsidR="001D768B" w:rsidRPr="001D768B" w:rsidRDefault="001D768B" w:rsidP="001D768B">
      <w:pPr>
        <w:widowControl w:val="0"/>
        <w:autoSpaceDE w:val="0"/>
        <w:autoSpaceDN w:val="0"/>
        <w:adjustRightInd w:val="0"/>
        <w:spacing w:before="140"/>
        <w:rPr>
          <w:noProof/>
          <w:lang w:val="en-US"/>
        </w:rPr>
      </w:pPr>
      <w:r w:rsidRPr="001D768B">
        <w:rPr>
          <w:noProof/>
          <w:lang w:val="en-US"/>
        </w:rPr>
        <w:t xml:space="preserve">Lee, A.Y., St Onge, R.P., Proctor, M.J., Wallace, I.M., Nile, A.H., Spagnuolo, P.A., Jitkova, Y., Gronda, M., Wu, Y., Kim, M.K., et al. (2014). Mapping the cellular response to small molecules using chemogenomic fitness signatures. Science </w:t>
      </w:r>
      <w:r w:rsidRPr="001D768B">
        <w:rPr>
          <w:i/>
          <w:iCs/>
          <w:noProof/>
          <w:lang w:val="en-US"/>
        </w:rPr>
        <w:t>344</w:t>
      </w:r>
      <w:r w:rsidRPr="001D768B">
        <w:rPr>
          <w:noProof/>
          <w:lang w:val="en-US"/>
        </w:rPr>
        <w:t>, 208–211.</w:t>
      </w:r>
    </w:p>
    <w:p w14:paraId="53287DD5" w14:textId="77777777" w:rsidR="001D768B" w:rsidRPr="001D768B" w:rsidRDefault="001D768B" w:rsidP="001D768B">
      <w:pPr>
        <w:widowControl w:val="0"/>
        <w:autoSpaceDE w:val="0"/>
        <w:autoSpaceDN w:val="0"/>
        <w:adjustRightInd w:val="0"/>
        <w:spacing w:before="140"/>
        <w:rPr>
          <w:noProof/>
          <w:lang w:val="en-US"/>
        </w:rPr>
      </w:pPr>
      <w:r w:rsidRPr="001D768B">
        <w:rPr>
          <w:noProof/>
          <w:lang w:val="en-US"/>
        </w:rPr>
        <w:t xml:space="preserve">Ma, J., Yu, M.K., Fong, S., Ono, K., Sage, E., Demchak, B., Sharan, R., and Ideker, T. (2018). Using deep learning to model the hierarchical structure and function of a cell. Nat. Methods </w:t>
      </w:r>
      <w:r w:rsidRPr="001D768B">
        <w:rPr>
          <w:i/>
          <w:iCs/>
          <w:noProof/>
          <w:lang w:val="en-US"/>
        </w:rPr>
        <w:t>15</w:t>
      </w:r>
      <w:r w:rsidRPr="001D768B">
        <w:rPr>
          <w:noProof/>
          <w:lang w:val="en-US"/>
        </w:rPr>
        <w:t>, 290–298.</w:t>
      </w:r>
    </w:p>
    <w:p w14:paraId="53703ACE" w14:textId="77777777" w:rsidR="001D768B" w:rsidRPr="001D768B" w:rsidRDefault="001D768B" w:rsidP="001D768B">
      <w:pPr>
        <w:widowControl w:val="0"/>
        <w:autoSpaceDE w:val="0"/>
        <w:autoSpaceDN w:val="0"/>
        <w:adjustRightInd w:val="0"/>
        <w:spacing w:before="140"/>
        <w:rPr>
          <w:noProof/>
          <w:lang w:val="en-US"/>
        </w:rPr>
      </w:pPr>
      <w:r w:rsidRPr="001D768B">
        <w:rPr>
          <w:noProof/>
          <w:lang w:val="en-US"/>
        </w:rPr>
        <w:t xml:space="preserve">Mani, R., St Onge, R.P., Hartman, J.L., Giaever, G., and Roth, F.P. (2008). Defining genetic interaction. Proc. Natl. Acad. Sci. U. S. A. </w:t>
      </w:r>
      <w:r w:rsidRPr="001D768B">
        <w:rPr>
          <w:i/>
          <w:iCs/>
          <w:noProof/>
          <w:lang w:val="en-US"/>
        </w:rPr>
        <w:t>105</w:t>
      </w:r>
      <w:r w:rsidRPr="001D768B">
        <w:rPr>
          <w:noProof/>
          <w:lang w:val="en-US"/>
        </w:rPr>
        <w:t>, 3461–3466.</w:t>
      </w:r>
    </w:p>
    <w:p w14:paraId="138CD64B" w14:textId="77777777" w:rsidR="001D768B" w:rsidRPr="001D768B" w:rsidRDefault="001D768B" w:rsidP="001D768B">
      <w:pPr>
        <w:widowControl w:val="0"/>
        <w:autoSpaceDE w:val="0"/>
        <w:autoSpaceDN w:val="0"/>
        <w:adjustRightInd w:val="0"/>
        <w:spacing w:before="140"/>
        <w:rPr>
          <w:noProof/>
          <w:lang w:val="en-US"/>
        </w:rPr>
      </w:pPr>
      <w:r w:rsidRPr="001D768B">
        <w:rPr>
          <w:noProof/>
          <w:lang w:val="en-US"/>
        </w:rPr>
        <w:t xml:space="preserve">Najm, F.J., Strand, C., Donovan, K.F., Hegde, M., Sanson, K.R., Vaimberg, E.W., Sullender, M.E., Hartenian, E., Kalani, Z., Fusi, N., et al. (2017). Orthologous CRISPR–Cas9 enzymes for combinatorial genetic screens. Nat. Biotechnol. </w:t>
      </w:r>
      <w:r w:rsidRPr="001D768B">
        <w:rPr>
          <w:i/>
          <w:iCs/>
          <w:noProof/>
          <w:lang w:val="en-US"/>
        </w:rPr>
        <w:t>36</w:t>
      </w:r>
      <w:r w:rsidRPr="001D768B">
        <w:rPr>
          <w:noProof/>
          <w:lang w:val="en-US"/>
        </w:rPr>
        <w:t>, 179–189.</w:t>
      </w:r>
    </w:p>
    <w:p w14:paraId="1D05AC7A" w14:textId="77777777" w:rsidR="001D768B" w:rsidRPr="001D768B" w:rsidRDefault="001D768B" w:rsidP="001D768B">
      <w:pPr>
        <w:widowControl w:val="0"/>
        <w:autoSpaceDE w:val="0"/>
        <w:autoSpaceDN w:val="0"/>
        <w:adjustRightInd w:val="0"/>
        <w:spacing w:before="140"/>
        <w:rPr>
          <w:noProof/>
          <w:lang w:val="en-US"/>
        </w:rPr>
      </w:pPr>
      <w:r w:rsidRPr="001D768B">
        <w:rPr>
          <w:noProof/>
          <w:lang w:val="en-US"/>
        </w:rPr>
        <w:t xml:space="preserve">Nawrocki, A., Fey, S.J., Goffeau, A., Roepstorff, P., and Larsen, P.M. (2001). The effects of transcription regulating genes PDR1,pdr1-3 and PDR3 in pleiotropic drug resistance. Proteomics </w:t>
      </w:r>
      <w:r w:rsidRPr="001D768B">
        <w:rPr>
          <w:i/>
          <w:iCs/>
          <w:noProof/>
          <w:lang w:val="en-US"/>
        </w:rPr>
        <w:t>1</w:t>
      </w:r>
      <w:r w:rsidRPr="001D768B">
        <w:rPr>
          <w:noProof/>
          <w:lang w:val="en-US"/>
        </w:rPr>
        <w:t>, 1022–1032.</w:t>
      </w:r>
    </w:p>
    <w:p w14:paraId="7DB684C1" w14:textId="77777777" w:rsidR="001D768B" w:rsidRPr="001D768B" w:rsidRDefault="001D768B" w:rsidP="001D768B">
      <w:pPr>
        <w:widowControl w:val="0"/>
        <w:autoSpaceDE w:val="0"/>
        <w:autoSpaceDN w:val="0"/>
        <w:adjustRightInd w:val="0"/>
        <w:spacing w:before="140"/>
        <w:rPr>
          <w:noProof/>
          <w:lang w:val="en-US"/>
        </w:rPr>
      </w:pPr>
      <w:r w:rsidRPr="001D768B">
        <w:rPr>
          <w:noProof/>
          <w:lang w:val="en-US"/>
        </w:rPr>
        <w:t xml:space="preserve">Otwinowski, J., McCandlish, D.M., and Plotkin, J.B. (2018). Inferring the shape of global epistasis. Proc. Natl. Acad. Sci. U. S. A. </w:t>
      </w:r>
      <w:r w:rsidRPr="001D768B">
        <w:rPr>
          <w:i/>
          <w:iCs/>
          <w:noProof/>
          <w:lang w:val="en-US"/>
        </w:rPr>
        <w:t>115</w:t>
      </w:r>
      <w:r w:rsidRPr="001D768B">
        <w:rPr>
          <w:noProof/>
          <w:lang w:val="en-US"/>
        </w:rPr>
        <w:t>, E7550–E7558.</w:t>
      </w:r>
    </w:p>
    <w:p w14:paraId="5E0FE868" w14:textId="77777777" w:rsidR="001D768B" w:rsidRPr="001D768B" w:rsidRDefault="001D768B" w:rsidP="001D768B">
      <w:pPr>
        <w:widowControl w:val="0"/>
        <w:autoSpaceDE w:val="0"/>
        <w:autoSpaceDN w:val="0"/>
        <w:adjustRightInd w:val="0"/>
        <w:spacing w:before="140"/>
        <w:rPr>
          <w:noProof/>
          <w:lang w:val="en-US"/>
        </w:rPr>
      </w:pPr>
      <w:r w:rsidRPr="001D768B">
        <w:rPr>
          <w:noProof/>
          <w:lang w:val="en-US"/>
        </w:rPr>
        <w:t>Rubin, A.J., Parker, K.R., Satpathy, A.T., Qi, Y., Wu, B., Ong, A.J., Mumbach, M.R., Ji, A.L., Kim, D.S., Cho, S.W., et al. (2018). Coupled Single-Cell CRISPR Screening and Epigenomic Profiling Reveals Causal Gene Regulatory Networks. Cell.</w:t>
      </w:r>
    </w:p>
    <w:p w14:paraId="2353C735" w14:textId="77777777" w:rsidR="001D768B" w:rsidRPr="001D768B" w:rsidRDefault="001D768B" w:rsidP="001D768B">
      <w:pPr>
        <w:widowControl w:val="0"/>
        <w:autoSpaceDE w:val="0"/>
        <w:autoSpaceDN w:val="0"/>
        <w:adjustRightInd w:val="0"/>
        <w:spacing w:before="140"/>
        <w:rPr>
          <w:noProof/>
          <w:lang w:val="en-US"/>
        </w:rPr>
      </w:pPr>
      <w:r w:rsidRPr="001D768B">
        <w:rPr>
          <w:noProof/>
          <w:lang w:val="en-US"/>
        </w:rPr>
        <w:t xml:space="preserve">Sarkisyan, K.S., Bolotin, D.A., Meer, M. V., Usmanova, D.R., Mishin, A.S., Sharonov, G. V., Ivankov, D.N., Bozhanova, N.G., Baranov, M.S., Soylemez, O., et al. (2016). Local fitness landscape of the green fluorescent protein. Nature </w:t>
      </w:r>
      <w:r w:rsidRPr="001D768B">
        <w:rPr>
          <w:i/>
          <w:iCs/>
          <w:noProof/>
          <w:lang w:val="en-US"/>
        </w:rPr>
        <w:t>533</w:t>
      </w:r>
      <w:r w:rsidRPr="001D768B">
        <w:rPr>
          <w:noProof/>
          <w:lang w:val="en-US"/>
        </w:rPr>
        <w:t>, 397–401.</w:t>
      </w:r>
    </w:p>
    <w:p w14:paraId="600E0588" w14:textId="77777777" w:rsidR="001D768B" w:rsidRPr="001D768B" w:rsidRDefault="001D768B" w:rsidP="001D768B">
      <w:pPr>
        <w:widowControl w:val="0"/>
        <w:autoSpaceDE w:val="0"/>
        <w:autoSpaceDN w:val="0"/>
        <w:adjustRightInd w:val="0"/>
        <w:spacing w:before="140"/>
        <w:rPr>
          <w:noProof/>
          <w:lang w:val="en-US"/>
        </w:rPr>
      </w:pPr>
      <w:r w:rsidRPr="001D768B">
        <w:rPr>
          <w:noProof/>
          <w:lang w:val="en-US"/>
        </w:rPr>
        <w:t>Shaw, W.M., Yamauchi, H., Mead, J., Gowers, G.F., Oling, D., Larsson, N., Wigglesworth, M., Ladds, G., and Ellis, T. (2018). Engineering a model cell for rational tuning of GPCR signaling. BioRxiv 390559.</w:t>
      </w:r>
    </w:p>
    <w:p w14:paraId="14F724F9" w14:textId="77777777" w:rsidR="001D768B" w:rsidRPr="001D768B" w:rsidRDefault="001D768B" w:rsidP="001D768B">
      <w:pPr>
        <w:widowControl w:val="0"/>
        <w:autoSpaceDE w:val="0"/>
        <w:autoSpaceDN w:val="0"/>
        <w:adjustRightInd w:val="0"/>
        <w:spacing w:before="140"/>
        <w:rPr>
          <w:noProof/>
          <w:lang w:val="en-US"/>
        </w:rPr>
      </w:pPr>
      <w:r w:rsidRPr="001D768B">
        <w:rPr>
          <w:noProof/>
          <w:lang w:val="en-US"/>
        </w:rPr>
        <w:t xml:space="preserve">Shekhar-Guturja, T., Tebung, W.A., Mount, H., Liu, N., Köhler, J.R., Whiteway, M., and Cowen, L.E. (2016). Beauvericin Potentiates Azole Activity via Inhibition of Multidrug Efflux, Blocks </w:t>
      </w:r>
      <w:r w:rsidRPr="001D768B">
        <w:rPr>
          <w:i/>
          <w:iCs/>
          <w:noProof/>
          <w:lang w:val="en-US"/>
        </w:rPr>
        <w:t>C. albicans</w:t>
      </w:r>
      <w:r w:rsidRPr="001D768B">
        <w:rPr>
          <w:noProof/>
          <w:lang w:val="en-US"/>
        </w:rPr>
        <w:t xml:space="preserve"> Morphogenesis, and is Effluxed via Yor1 and Circuitry Controlled by Zcf29. Antimicrob. Agents Chemother. </w:t>
      </w:r>
      <w:r w:rsidRPr="001D768B">
        <w:rPr>
          <w:i/>
          <w:iCs/>
          <w:noProof/>
          <w:lang w:val="en-US"/>
        </w:rPr>
        <w:t>60</w:t>
      </w:r>
      <w:r w:rsidRPr="001D768B">
        <w:rPr>
          <w:noProof/>
          <w:lang w:val="en-US"/>
        </w:rPr>
        <w:t>, AAC.01959-16.</w:t>
      </w:r>
    </w:p>
    <w:p w14:paraId="685233E1" w14:textId="77777777" w:rsidR="001D768B" w:rsidRPr="001D768B" w:rsidRDefault="001D768B" w:rsidP="001D768B">
      <w:pPr>
        <w:widowControl w:val="0"/>
        <w:autoSpaceDE w:val="0"/>
        <w:autoSpaceDN w:val="0"/>
        <w:adjustRightInd w:val="0"/>
        <w:spacing w:before="140"/>
        <w:rPr>
          <w:noProof/>
          <w:lang w:val="en-US"/>
        </w:rPr>
      </w:pPr>
      <w:r w:rsidRPr="001D768B">
        <w:rPr>
          <w:noProof/>
          <w:lang w:val="en-US"/>
        </w:rPr>
        <w:t xml:space="preserve">Shen, J.P., and Ideker, T. (2018). Synthetic Lethal Networks for Precision Oncology: Promises and Pitfalls. J. Mol. Biol. </w:t>
      </w:r>
      <w:r w:rsidRPr="001D768B">
        <w:rPr>
          <w:i/>
          <w:iCs/>
          <w:noProof/>
          <w:lang w:val="en-US"/>
        </w:rPr>
        <w:t>430</w:t>
      </w:r>
      <w:r w:rsidRPr="001D768B">
        <w:rPr>
          <w:noProof/>
          <w:lang w:val="en-US"/>
        </w:rPr>
        <w:t>, 2900–2912.</w:t>
      </w:r>
    </w:p>
    <w:p w14:paraId="349D2D42" w14:textId="77777777" w:rsidR="001D768B" w:rsidRPr="001D768B" w:rsidRDefault="001D768B" w:rsidP="001D768B">
      <w:pPr>
        <w:widowControl w:val="0"/>
        <w:autoSpaceDE w:val="0"/>
        <w:autoSpaceDN w:val="0"/>
        <w:adjustRightInd w:val="0"/>
        <w:spacing w:before="140"/>
        <w:rPr>
          <w:noProof/>
          <w:lang w:val="en-US"/>
        </w:rPr>
      </w:pPr>
      <w:r w:rsidRPr="001D768B">
        <w:rPr>
          <w:noProof/>
          <w:lang w:val="en-US"/>
        </w:rPr>
        <w:t xml:space="preserve">Shen, J.P., Zhao, D., Sasik, R., Luebeck, J., Birmingham, A., Bojorquez-Gomez, A., Licon, K., </w:t>
      </w:r>
      <w:r w:rsidRPr="001D768B">
        <w:rPr>
          <w:noProof/>
          <w:lang w:val="en-US"/>
        </w:rPr>
        <w:lastRenderedPageBreak/>
        <w:t xml:space="preserve">Klepper, K., Pekin, D., Beckett, A.N., et al. (2017). Combinatorial CRISPR–Cas9 screens for de novo mapping of genetic interactions. Nat. Methods </w:t>
      </w:r>
      <w:r w:rsidRPr="001D768B">
        <w:rPr>
          <w:i/>
          <w:iCs/>
          <w:noProof/>
          <w:lang w:val="en-US"/>
        </w:rPr>
        <w:t>14</w:t>
      </w:r>
      <w:r w:rsidRPr="001D768B">
        <w:rPr>
          <w:noProof/>
          <w:lang w:val="en-US"/>
        </w:rPr>
        <w:t>, 573–576.</w:t>
      </w:r>
    </w:p>
    <w:p w14:paraId="0CDE13BF" w14:textId="77777777" w:rsidR="001D768B" w:rsidRPr="001D768B" w:rsidRDefault="001D768B" w:rsidP="001D768B">
      <w:pPr>
        <w:widowControl w:val="0"/>
        <w:autoSpaceDE w:val="0"/>
        <w:autoSpaceDN w:val="0"/>
        <w:adjustRightInd w:val="0"/>
        <w:spacing w:before="140"/>
        <w:rPr>
          <w:noProof/>
          <w:lang w:val="en-US"/>
        </w:rPr>
      </w:pPr>
      <w:r w:rsidRPr="001D768B">
        <w:rPr>
          <w:noProof/>
          <w:lang w:val="en-US"/>
        </w:rPr>
        <w:t xml:space="preserve">Snider, J., Kittanakom, S., Damjanovic, D., Curak, J., Wong, V., and Stagljar, I. (2010). Detecting interactions with membrane proteins using a membrane two-hybrid assay in yeast. Nat. Protoc. </w:t>
      </w:r>
      <w:r w:rsidRPr="001D768B">
        <w:rPr>
          <w:i/>
          <w:iCs/>
          <w:noProof/>
          <w:lang w:val="en-US"/>
        </w:rPr>
        <w:t>5</w:t>
      </w:r>
      <w:r w:rsidRPr="001D768B">
        <w:rPr>
          <w:noProof/>
          <w:lang w:val="en-US"/>
        </w:rPr>
        <w:t>, 1281–1293.</w:t>
      </w:r>
    </w:p>
    <w:p w14:paraId="3EA846E6" w14:textId="77777777" w:rsidR="001D768B" w:rsidRPr="001D768B" w:rsidRDefault="001D768B" w:rsidP="001D768B">
      <w:pPr>
        <w:widowControl w:val="0"/>
        <w:autoSpaceDE w:val="0"/>
        <w:autoSpaceDN w:val="0"/>
        <w:adjustRightInd w:val="0"/>
        <w:spacing w:before="140"/>
        <w:rPr>
          <w:noProof/>
          <w:lang w:val="en-US"/>
        </w:rPr>
      </w:pPr>
      <w:r w:rsidRPr="001D768B">
        <w:rPr>
          <w:noProof/>
          <w:lang w:val="en-US"/>
        </w:rPr>
        <w:t xml:space="preserve">Snider, J., Hanif, A., Lee, M.E., Jin, K., Yu, A.R., Graham, C., Chuk, M., Damjanovic, D., Wierzbicka, M., Tang, P., et al. (2013). Mapping the functional yeast ABC transporter interactome. Nat. Chem. Biol. </w:t>
      </w:r>
      <w:r w:rsidRPr="001D768B">
        <w:rPr>
          <w:i/>
          <w:iCs/>
          <w:noProof/>
          <w:lang w:val="en-US"/>
        </w:rPr>
        <w:t>9</w:t>
      </w:r>
      <w:r w:rsidRPr="001D768B">
        <w:rPr>
          <w:noProof/>
          <w:lang w:val="en-US"/>
        </w:rPr>
        <w:t>, 565–572.</w:t>
      </w:r>
    </w:p>
    <w:p w14:paraId="58B4CE74" w14:textId="77777777" w:rsidR="001D768B" w:rsidRPr="001D768B" w:rsidRDefault="001D768B" w:rsidP="001D768B">
      <w:pPr>
        <w:widowControl w:val="0"/>
        <w:autoSpaceDE w:val="0"/>
        <w:autoSpaceDN w:val="0"/>
        <w:adjustRightInd w:val="0"/>
        <w:spacing w:before="140"/>
        <w:rPr>
          <w:noProof/>
          <w:lang w:val="en-US"/>
        </w:rPr>
      </w:pPr>
      <w:r w:rsidRPr="001D768B">
        <w:rPr>
          <w:noProof/>
          <w:lang w:val="en-US"/>
        </w:rPr>
        <w:t xml:space="preserve">Sousa, C.A., Hanselaer, S., and Soares, E. V. (2015). ABCC Subfamily Vacuolar Transporters are Involved in Pb (Lead) Detoxification in Saccharomyces cerevisiae. Appl. Biochem. Biotechnol. </w:t>
      </w:r>
      <w:r w:rsidRPr="001D768B">
        <w:rPr>
          <w:i/>
          <w:iCs/>
          <w:noProof/>
          <w:lang w:val="en-US"/>
        </w:rPr>
        <w:t>175</w:t>
      </w:r>
      <w:r w:rsidRPr="001D768B">
        <w:rPr>
          <w:noProof/>
          <w:lang w:val="en-US"/>
        </w:rPr>
        <w:t>, 65–74.</w:t>
      </w:r>
    </w:p>
    <w:p w14:paraId="2B611D5F" w14:textId="77777777" w:rsidR="001D768B" w:rsidRPr="001D768B" w:rsidRDefault="001D768B" w:rsidP="001D768B">
      <w:pPr>
        <w:widowControl w:val="0"/>
        <w:autoSpaceDE w:val="0"/>
        <w:autoSpaceDN w:val="0"/>
        <w:adjustRightInd w:val="0"/>
        <w:spacing w:before="140"/>
        <w:rPr>
          <w:noProof/>
          <w:lang w:val="en-US"/>
        </w:rPr>
      </w:pPr>
      <w:r w:rsidRPr="001D768B">
        <w:rPr>
          <w:noProof/>
          <w:lang w:val="en-US"/>
        </w:rPr>
        <w:t xml:space="preserve">St Onge, R.P., Mani, R., Oh, J., Proctor, M., Fung, E., Davis, R.W., Nislow, C., Roth, F.P., and Giaever, G. (2007). Systematic pathway analysis using high-resolution fitness profiling of combinatorial gene deletions. Nat. Genet. </w:t>
      </w:r>
      <w:r w:rsidRPr="001D768B">
        <w:rPr>
          <w:i/>
          <w:iCs/>
          <w:noProof/>
          <w:lang w:val="en-US"/>
        </w:rPr>
        <w:t>39</w:t>
      </w:r>
      <w:r w:rsidRPr="001D768B">
        <w:rPr>
          <w:noProof/>
          <w:lang w:val="en-US"/>
        </w:rPr>
        <w:t>, 199–206.</w:t>
      </w:r>
    </w:p>
    <w:p w14:paraId="47B08833" w14:textId="77777777" w:rsidR="001D768B" w:rsidRPr="001D768B" w:rsidRDefault="001D768B" w:rsidP="001D768B">
      <w:pPr>
        <w:widowControl w:val="0"/>
        <w:autoSpaceDE w:val="0"/>
        <w:autoSpaceDN w:val="0"/>
        <w:adjustRightInd w:val="0"/>
        <w:spacing w:before="140"/>
        <w:rPr>
          <w:noProof/>
          <w:lang w:val="en-US"/>
        </w:rPr>
      </w:pPr>
      <w:r w:rsidRPr="001D768B">
        <w:rPr>
          <w:noProof/>
          <w:lang w:val="en-US"/>
        </w:rPr>
        <w:t xml:space="preserve">Suzuki, Y., St Onge, R.P., Mani, R., King, O.D., Heilbut, A., Labunskyy, V.M., Chen, W., Pham, L., Zhang, L. V, Tong, A.H.Y., et al. (2011). Knocking out multigene redundancies via cycles of sexual assortment and fluorescence selection. Nat. Methods </w:t>
      </w:r>
      <w:r w:rsidRPr="001D768B">
        <w:rPr>
          <w:i/>
          <w:iCs/>
          <w:noProof/>
          <w:lang w:val="en-US"/>
        </w:rPr>
        <w:t>8</w:t>
      </w:r>
      <w:r w:rsidRPr="001D768B">
        <w:rPr>
          <w:noProof/>
          <w:lang w:val="en-US"/>
        </w:rPr>
        <w:t>, 159–164.</w:t>
      </w:r>
    </w:p>
    <w:p w14:paraId="5A65D954" w14:textId="77777777" w:rsidR="001D768B" w:rsidRPr="001D768B" w:rsidRDefault="001D768B" w:rsidP="001D768B">
      <w:pPr>
        <w:widowControl w:val="0"/>
        <w:autoSpaceDE w:val="0"/>
        <w:autoSpaceDN w:val="0"/>
        <w:adjustRightInd w:val="0"/>
        <w:spacing w:before="140"/>
        <w:rPr>
          <w:noProof/>
          <w:lang w:val="en-US"/>
        </w:rPr>
      </w:pPr>
      <w:r w:rsidRPr="001D768B">
        <w:rPr>
          <w:noProof/>
          <w:lang w:val="en-US"/>
        </w:rPr>
        <w:t xml:space="preserve">Takahashi, K., and Yamanaka, S. (2006). Induction of Pluripotent Stem Cells from Mouse Embryonic and Adult Fibroblast Cultures by Defined Factors. Cell </w:t>
      </w:r>
      <w:r w:rsidRPr="001D768B">
        <w:rPr>
          <w:i/>
          <w:iCs/>
          <w:noProof/>
          <w:lang w:val="en-US"/>
        </w:rPr>
        <w:t>126</w:t>
      </w:r>
      <w:r w:rsidRPr="001D768B">
        <w:rPr>
          <w:noProof/>
          <w:lang w:val="en-US"/>
        </w:rPr>
        <w:t>, 663–676.</w:t>
      </w:r>
    </w:p>
    <w:p w14:paraId="104F4C54" w14:textId="77777777" w:rsidR="001D768B" w:rsidRPr="001D768B" w:rsidRDefault="001D768B" w:rsidP="001D768B">
      <w:pPr>
        <w:widowControl w:val="0"/>
        <w:autoSpaceDE w:val="0"/>
        <w:autoSpaceDN w:val="0"/>
        <w:adjustRightInd w:val="0"/>
        <w:spacing w:before="140"/>
        <w:rPr>
          <w:noProof/>
          <w:lang w:val="en-US"/>
        </w:rPr>
      </w:pPr>
      <w:r w:rsidRPr="001D768B">
        <w:rPr>
          <w:noProof/>
          <w:lang w:val="en-US"/>
        </w:rPr>
        <w:t xml:space="preserve">Tarassov, K., Messier, V., Landry, C.R., Radinovic, S., Serna Molina, M.M., Shames, I., Malitskaya, Y., Vogel, J., Bussey, H., and Michnick, S.W. (2008). An in vivo map of the yeast protein interactome. Science </w:t>
      </w:r>
      <w:r w:rsidRPr="001D768B">
        <w:rPr>
          <w:i/>
          <w:iCs/>
          <w:noProof/>
          <w:lang w:val="en-US"/>
        </w:rPr>
        <w:t>320</w:t>
      </w:r>
      <w:r w:rsidRPr="001D768B">
        <w:rPr>
          <w:noProof/>
          <w:lang w:val="en-US"/>
        </w:rPr>
        <w:t>, 1465–1470.</w:t>
      </w:r>
    </w:p>
    <w:p w14:paraId="4D2FD9B4" w14:textId="77777777" w:rsidR="001D768B" w:rsidRPr="001D768B" w:rsidRDefault="001D768B" w:rsidP="001D768B">
      <w:pPr>
        <w:widowControl w:val="0"/>
        <w:autoSpaceDE w:val="0"/>
        <w:autoSpaceDN w:val="0"/>
        <w:adjustRightInd w:val="0"/>
        <w:spacing w:before="140"/>
        <w:rPr>
          <w:noProof/>
          <w:lang w:val="en-US"/>
        </w:rPr>
      </w:pPr>
      <w:r w:rsidRPr="001D768B">
        <w:rPr>
          <w:noProof/>
          <w:lang w:val="en-US"/>
        </w:rPr>
        <w:t xml:space="preserve">Taylor, M.B., Ehrenreich, I.M., Rothstein, R., Hu, T., and Mast, J. (2014). Genetic Interactions Involving Five or More Genes Contribute to a Complex Trait in Yeast. PLoS Genet. </w:t>
      </w:r>
      <w:r w:rsidRPr="001D768B">
        <w:rPr>
          <w:i/>
          <w:iCs/>
          <w:noProof/>
          <w:lang w:val="en-US"/>
        </w:rPr>
        <w:t>10</w:t>
      </w:r>
      <w:r w:rsidRPr="001D768B">
        <w:rPr>
          <w:noProof/>
          <w:lang w:val="en-US"/>
        </w:rPr>
        <w:t>, e1004324.</w:t>
      </w:r>
    </w:p>
    <w:p w14:paraId="3FBFA828" w14:textId="77777777" w:rsidR="001D768B" w:rsidRPr="001D768B" w:rsidRDefault="001D768B" w:rsidP="001D768B">
      <w:pPr>
        <w:widowControl w:val="0"/>
        <w:autoSpaceDE w:val="0"/>
        <w:autoSpaceDN w:val="0"/>
        <w:adjustRightInd w:val="0"/>
        <w:spacing w:before="140"/>
        <w:rPr>
          <w:noProof/>
          <w:lang w:val="en-US"/>
        </w:rPr>
      </w:pPr>
      <w:r w:rsidRPr="001D768B">
        <w:rPr>
          <w:noProof/>
          <w:lang w:val="en-US"/>
        </w:rPr>
        <w:t xml:space="preserve">Wang, H., Yang, H., Shivalila, C.S., Dawlaty, M.M., Cheng, A.W., Zhang, F., and Jaenisch, R. (2013). One-Step Generation of Mice Carrying Mutations in Multiple Genes by CRISPR/Cas-Mediated Genome Engineering. Cell </w:t>
      </w:r>
      <w:r w:rsidRPr="001D768B">
        <w:rPr>
          <w:i/>
          <w:iCs/>
          <w:noProof/>
          <w:lang w:val="en-US"/>
        </w:rPr>
        <w:t>153</w:t>
      </w:r>
      <w:r w:rsidRPr="001D768B">
        <w:rPr>
          <w:noProof/>
          <w:lang w:val="en-US"/>
        </w:rPr>
        <w:t>, 910–918.</w:t>
      </w:r>
    </w:p>
    <w:p w14:paraId="36A2D13C" w14:textId="77777777" w:rsidR="001D768B" w:rsidRPr="001D768B" w:rsidRDefault="001D768B" w:rsidP="001D768B">
      <w:pPr>
        <w:widowControl w:val="0"/>
        <w:autoSpaceDE w:val="0"/>
        <w:autoSpaceDN w:val="0"/>
        <w:adjustRightInd w:val="0"/>
        <w:spacing w:before="140"/>
        <w:rPr>
          <w:noProof/>
          <w:lang w:val="en-US"/>
        </w:rPr>
      </w:pPr>
      <w:r w:rsidRPr="001D768B">
        <w:rPr>
          <w:noProof/>
          <w:lang w:val="en-US"/>
        </w:rPr>
        <w:t xml:space="preserve">Wang, M., Herrmann, C.J., Simonovic, M., Szklarczyk, D., and von Mering, C. (2015). Version 4.0 of PaxDb: Protein abundance data, integrated across model organisms, tissues, and cell-lines. Proteomics </w:t>
      </w:r>
      <w:r w:rsidRPr="001D768B">
        <w:rPr>
          <w:i/>
          <w:iCs/>
          <w:noProof/>
          <w:lang w:val="en-US"/>
        </w:rPr>
        <w:t>15</w:t>
      </w:r>
      <w:r w:rsidRPr="001D768B">
        <w:rPr>
          <w:noProof/>
          <w:lang w:val="en-US"/>
        </w:rPr>
        <w:t>, 3163–3168.</w:t>
      </w:r>
    </w:p>
    <w:p w14:paraId="1F41C84F" w14:textId="77777777" w:rsidR="001D768B" w:rsidRPr="001D768B" w:rsidRDefault="001D768B" w:rsidP="001D768B">
      <w:pPr>
        <w:widowControl w:val="0"/>
        <w:autoSpaceDE w:val="0"/>
        <w:autoSpaceDN w:val="0"/>
        <w:adjustRightInd w:val="0"/>
        <w:spacing w:before="140"/>
        <w:rPr>
          <w:noProof/>
          <w:lang w:val="en-US"/>
        </w:rPr>
      </w:pPr>
      <w:r w:rsidRPr="001D768B">
        <w:rPr>
          <w:noProof/>
          <w:lang w:val="en-US"/>
        </w:rPr>
        <w:t xml:space="preserve">Wieczorke, R., Krampe, S., Weierstall, T., Freidel, K., Hollenberg, C.P., and Boles, E. (1999). Concurrent knock-out of at least 20 transporter genes is required to block uptake of hexoses in Saccharomyces cerevisiae. FEBS Lett. </w:t>
      </w:r>
      <w:r w:rsidRPr="001D768B">
        <w:rPr>
          <w:i/>
          <w:iCs/>
          <w:noProof/>
          <w:lang w:val="en-US"/>
        </w:rPr>
        <w:t>464</w:t>
      </w:r>
      <w:r w:rsidRPr="001D768B">
        <w:rPr>
          <w:noProof/>
          <w:lang w:val="en-US"/>
        </w:rPr>
        <w:t>, 123–128.</w:t>
      </w:r>
    </w:p>
    <w:p w14:paraId="39AE4C8D" w14:textId="77777777" w:rsidR="001D768B" w:rsidRPr="001D768B" w:rsidRDefault="001D768B" w:rsidP="001D768B">
      <w:pPr>
        <w:widowControl w:val="0"/>
        <w:autoSpaceDE w:val="0"/>
        <w:autoSpaceDN w:val="0"/>
        <w:adjustRightInd w:val="0"/>
        <w:spacing w:before="140"/>
        <w:rPr>
          <w:noProof/>
          <w:lang w:val="en-US"/>
        </w:rPr>
      </w:pPr>
      <w:r w:rsidRPr="001D768B">
        <w:rPr>
          <w:noProof/>
          <w:lang w:val="en-US"/>
        </w:rPr>
        <w:t xml:space="preserve">Wong, A.S.L., Choi, G.C.G., Cui, C.H., Pregernig, G., Milani, P., Adam, M., Perli, S.D., Kazer, S.W., Gaillard, A., Hermann, M., et al. (2016). Multiplexed barcoded CRISPR-Cas9 screening enabled by CombiGEM. Proc. Natl. Acad. Sci. U. S. A. </w:t>
      </w:r>
      <w:r w:rsidRPr="001D768B">
        <w:rPr>
          <w:i/>
          <w:iCs/>
          <w:noProof/>
          <w:lang w:val="en-US"/>
        </w:rPr>
        <w:t>113</w:t>
      </w:r>
      <w:r w:rsidRPr="001D768B">
        <w:rPr>
          <w:noProof/>
          <w:lang w:val="en-US"/>
        </w:rPr>
        <w:t>, 2544–2549.</w:t>
      </w:r>
    </w:p>
    <w:p w14:paraId="6EBB8C7F" w14:textId="77777777" w:rsidR="001D768B" w:rsidRPr="001D768B" w:rsidRDefault="001D768B" w:rsidP="001D768B">
      <w:pPr>
        <w:widowControl w:val="0"/>
        <w:autoSpaceDE w:val="0"/>
        <w:autoSpaceDN w:val="0"/>
        <w:adjustRightInd w:val="0"/>
        <w:spacing w:before="140"/>
        <w:rPr>
          <w:noProof/>
          <w:lang w:val="en-US"/>
        </w:rPr>
      </w:pPr>
      <w:r w:rsidRPr="001D768B">
        <w:rPr>
          <w:noProof/>
          <w:lang w:val="en-US"/>
        </w:rPr>
        <w:t xml:space="preserve">Xu, S., Wang, Z., Kim, K.W., Jin, Y., and Chisholm, A.D. (2016). Targeted Mutagenesis of Duplicated Genes in Caenorhabditis elegans Using CRISPR-Cas9. J. Genet. Genomics </w:t>
      </w:r>
      <w:r w:rsidRPr="001D768B">
        <w:rPr>
          <w:i/>
          <w:iCs/>
          <w:noProof/>
          <w:lang w:val="en-US"/>
        </w:rPr>
        <w:t>43</w:t>
      </w:r>
      <w:r w:rsidRPr="001D768B">
        <w:rPr>
          <w:noProof/>
          <w:lang w:val="en-US"/>
        </w:rPr>
        <w:t>, 103–106.</w:t>
      </w:r>
    </w:p>
    <w:p w14:paraId="2C09C4B9" w14:textId="77777777" w:rsidR="001D768B" w:rsidRPr="001D768B" w:rsidRDefault="001D768B" w:rsidP="001D768B">
      <w:pPr>
        <w:widowControl w:val="0"/>
        <w:autoSpaceDE w:val="0"/>
        <w:autoSpaceDN w:val="0"/>
        <w:adjustRightInd w:val="0"/>
        <w:spacing w:before="140"/>
        <w:rPr>
          <w:noProof/>
          <w:lang w:val="en-US"/>
        </w:rPr>
      </w:pPr>
      <w:r w:rsidRPr="001D768B">
        <w:rPr>
          <w:noProof/>
          <w:lang w:val="en-US"/>
        </w:rPr>
        <w:lastRenderedPageBreak/>
        <w:t xml:space="preserve">Yachie, N., Petsalaki, E., Mellor, J.C., Weile, J., Jacob, Y., Verby, M., Ozturk, S.B., Li, S., Cote, A.G., Mosca, R., et al. (2016). Pooled-matrix protein interaction screens using Barcode Fusion Genetics. Mol. Syst. Biol. </w:t>
      </w:r>
      <w:r w:rsidRPr="001D768B">
        <w:rPr>
          <w:i/>
          <w:iCs/>
          <w:noProof/>
          <w:lang w:val="en-US"/>
        </w:rPr>
        <w:t>12</w:t>
      </w:r>
      <w:r w:rsidRPr="001D768B">
        <w:rPr>
          <w:noProof/>
          <w:lang w:val="en-US"/>
        </w:rPr>
        <w:t>, 863.</w:t>
      </w:r>
    </w:p>
    <w:p w14:paraId="0DCCA5EE" w14:textId="77777777" w:rsidR="001D768B" w:rsidRPr="001D768B" w:rsidRDefault="001D768B" w:rsidP="001D768B">
      <w:pPr>
        <w:widowControl w:val="0"/>
        <w:autoSpaceDE w:val="0"/>
        <w:autoSpaceDN w:val="0"/>
        <w:adjustRightInd w:val="0"/>
        <w:spacing w:before="140"/>
        <w:rPr>
          <w:noProof/>
          <w:lang w:val="en-US"/>
        </w:rPr>
      </w:pPr>
      <w:r w:rsidRPr="001D768B">
        <w:rPr>
          <w:noProof/>
          <w:lang w:val="en-US"/>
        </w:rPr>
        <w:t xml:space="preserve">Zeitoun, R.I., Pines, G., Grau, W.C., and Gill, R.T. (2017). Quantitative Tracking of Combinatorially Engineered Populations with Multiplexed Binary Assemblies. ACS Synth. Biol. </w:t>
      </w:r>
      <w:r w:rsidRPr="001D768B">
        <w:rPr>
          <w:i/>
          <w:iCs/>
          <w:noProof/>
          <w:lang w:val="en-US"/>
        </w:rPr>
        <w:t>6</w:t>
      </w:r>
      <w:r w:rsidRPr="001D768B">
        <w:rPr>
          <w:noProof/>
          <w:lang w:val="en-US"/>
        </w:rPr>
        <w:t>, 619–627.</w:t>
      </w:r>
    </w:p>
    <w:p w14:paraId="7F066231" w14:textId="77777777" w:rsidR="001D768B" w:rsidRPr="001D768B" w:rsidRDefault="001D768B" w:rsidP="001D768B">
      <w:pPr>
        <w:widowControl w:val="0"/>
        <w:autoSpaceDE w:val="0"/>
        <w:autoSpaceDN w:val="0"/>
        <w:adjustRightInd w:val="0"/>
        <w:spacing w:before="140"/>
        <w:rPr>
          <w:noProof/>
        </w:rPr>
      </w:pPr>
      <w:r w:rsidRPr="001D768B">
        <w:rPr>
          <w:noProof/>
          <w:lang w:val="en-US"/>
        </w:rPr>
        <w:t xml:space="preserve">Zhang, Z., Mao, Y., Ha, S., Liu, W., Botella, J.R., and Zhu, J.-K. (2016). A multiplex CRISPR/Cas9 platform for fast and efficient editing of multiple genes in Arabidopsis. Plant Cell Rep. </w:t>
      </w:r>
      <w:r w:rsidRPr="001D768B">
        <w:rPr>
          <w:i/>
          <w:iCs/>
          <w:noProof/>
          <w:lang w:val="en-US"/>
        </w:rPr>
        <w:t>35</w:t>
      </w:r>
      <w:r w:rsidRPr="001D768B">
        <w:rPr>
          <w:noProof/>
          <w:lang w:val="en-US"/>
        </w:rPr>
        <w:t>, 1519–1533.</w:t>
      </w:r>
    </w:p>
    <w:p w14:paraId="5E7D0454" w14:textId="563CB9CE" w:rsidR="001F052C" w:rsidRPr="00233F15" w:rsidRDefault="00C1486D" w:rsidP="001D768B">
      <w:pPr>
        <w:widowControl w:val="0"/>
        <w:autoSpaceDE w:val="0"/>
        <w:autoSpaceDN w:val="0"/>
        <w:adjustRightInd w:val="0"/>
        <w:spacing w:before="140"/>
        <w:rPr>
          <w:b/>
        </w:rPr>
      </w:pPr>
      <w:r w:rsidRPr="00233F15">
        <w:rPr>
          <w:b/>
        </w:rPr>
        <w:fldChar w:fldCharType="end"/>
      </w:r>
    </w:p>
    <w:p w14:paraId="137C06BD" w14:textId="77777777" w:rsidR="00FB5937" w:rsidRDefault="00FB5937" w:rsidP="00224FCB">
      <w:pPr>
        <w:jc w:val="both"/>
        <w:outlineLvl w:val="0"/>
        <w:rPr>
          <w:b/>
          <w:sz w:val="28"/>
        </w:rPr>
      </w:pPr>
      <w:r>
        <w:rPr>
          <w:b/>
          <w:sz w:val="28"/>
        </w:rPr>
        <w:br w:type="page"/>
      </w:r>
    </w:p>
    <w:p w14:paraId="33CC3232" w14:textId="39307818" w:rsidR="002F52D4" w:rsidRPr="00233F15" w:rsidRDefault="002F52D4" w:rsidP="00224FCB">
      <w:pPr>
        <w:jc w:val="both"/>
        <w:outlineLvl w:val="0"/>
        <w:rPr>
          <w:b/>
          <w:sz w:val="28"/>
        </w:rPr>
      </w:pPr>
      <w:r w:rsidRPr="00233F15">
        <w:rPr>
          <w:b/>
          <w:sz w:val="28"/>
        </w:rPr>
        <w:lastRenderedPageBreak/>
        <w:t>Figures</w:t>
      </w:r>
    </w:p>
    <w:p w14:paraId="13DAE294" w14:textId="2A48ED4C" w:rsidR="008236EB" w:rsidRPr="00CC390A" w:rsidRDefault="002F52D4" w:rsidP="00224FCB">
      <w:pPr>
        <w:jc w:val="both"/>
        <w:rPr>
          <w:b/>
        </w:rPr>
      </w:pPr>
      <w:r w:rsidRPr="005959CB">
        <w:rPr>
          <w:b/>
        </w:rPr>
        <w:t>Figure 1</w:t>
      </w:r>
      <w:r w:rsidR="00794D03">
        <w:rPr>
          <w:b/>
        </w:rPr>
        <w:t>.</w:t>
      </w:r>
      <w:r w:rsidR="0023730D" w:rsidRPr="005959CB">
        <w:rPr>
          <w:b/>
        </w:rPr>
        <w:t xml:space="preserve"> </w:t>
      </w:r>
      <w:r w:rsidR="00445948" w:rsidRPr="00CC390A">
        <w:rPr>
          <w:b/>
        </w:rPr>
        <w:t xml:space="preserve">Overview of the </w:t>
      </w:r>
      <w:r w:rsidR="00011FDC" w:rsidRPr="00CC390A">
        <w:rPr>
          <w:b/>
        </w:rPr>
        <w:t>E</w:t>
      </w:r>
      <w:r w:rsidR="00445948" w:rsidRPr="00CC390A">
        <w:rPr>
          <w:b/>
        </w:rPr>
        <w:t xml:space="preserve">ngineered </w:t>
      </w:r>
      <w:r w:rsidR="00011FDC" w:rsidRPr="00CC390A">
        <w:rPr>
          <w:b/>
        </w:rPr>
        <w:t>P</w:t>
      </w:r>
      <w:r w:rsidR="00445948" w:rsidRPr="00CC390A">
        <w:rPr>
          <w:b/>
        </w:rPr>
        <w:t xml:space="preserve">opulation </w:t>
      </w:r>
      <w:r w:rsidR="00011FDC" w:rsidRPr="00CC390A">
        <w:rPr>
          <w:b/>
        </w:rPr>
        <w:t>P</w:t>
      </w:r>
      <w:r w:rsidR="00445948" w:rsidRPr="00CC390A">
        <w:rPr>
          <w:b/>
        </w:rPr>
        <w:t xml:space="preserve">rofiling </w:t>
      </w:r>
      <w:r w:rsidR="00011FDC" w:rsidRPr="00CC390A">
        <w:rPr>
          <w:b/>
        </w:rPr>
        <w:t>P</w:t>
      </w:r>
      <w:r w:rsidR="00445948" w:rsidRPr="00CC390A">
        <w:rPr>
          <w:b/>
        </w:rPr>
        <w:t>rocess</w:t>
      </w:r>
    </w:p>
    <w:p w14:paraId="26C4B284" w14:textId="0EA0087D" w:rsidR="00FC2869" w:rsidRPr="007779DD" w:rsidRDefault="003E337B" w:rsidP="00FC2869">
      <w:pPr>
        <w:jc w:val="both"/>
      </w:pPr>
      <w:r>
        <w:t xml:space="preserve">A population is </w:t>
      </w:r>
      <w:r w:rsidR="00747BB8">
        <w:t>engineered</w:t>
      </w:r>
      <w:r>
        <w:t xml:space="preserve"> by mating </w:t>
      </w:r>
      <w:r w:rsidR="00FC2869">
        <w:t>the</w:t>
      </w:r>
      <w:r>
        <w:t xml:space="preserve"> barcoded wild-type pool </w:t>
      </w:r>
      <w:r w:rsidR="00580E8F">
        <w:tab/>
      </w:r>
      <w:r>
        <w:t>with a multi-mutant strain (here, the ABC-16</w:t>
      </w:r>
      <w:r w:rsidR="00535F28">
        <w:t xml:space="preserve"> </w:t>
      </w:r>
      <w:r>
        <w:t xml:space="preserve">strain).  Barcoded haploid progeny inherit a random combination of knockout (black) and wild-type </w:t>
      </w:r>
      <w:r w:rsidR="00FC2869">
        <w:t xml:space="preserve">(white) </w:t>
      </w:r>
      <w:r>
        <w:t>alleles</w:t>
      </w:r>
      <w:r w:rsidR="00FC2869">
        <w:t xml:space="preserve"> at multiple loci (16 in this study), and are arrayed from single colonies</w:t>
      </w:r>
      <w:r w:rsidR="00FB5937">
        <w:t xml:space="preserve"> into 384-well plates</w:t>
      </w:r>
      <w:r w:rsidR="00FC2869">
        <w:t xml:space="preserve">.  The genotype of each strain in this collection was associated with a DNA barcode </w:t>
      </w:r>
      <w:r w:rsidR="00FC2869">
        <w:rPr>
          <w:i/>
        </w:rPr>
        <w:t xml:space="preserve">en masse </w:t>
      </w:r>
      <w:r w:rsidR="00FC2869">
        <w:t>using a tag-based PCR indexing strategy.</w:t>
      </w:r>
      <w:r w:rsidR="00FC2869" w:rsidRPr="00FC2869">
        <w:t xml:space="preserve"> </w:t>
      </w:r>
      <w:r w:rsidR="00FC2869">
        <w:t xml:space="preserve"> Strains with a su</w:t>
      </w:r>
      <w:r w:rsidR="00FB5937">
        <w:t>c</w:t>
      </w:r>
      <w:r w:rsidR="00FC2869">
        <w:t>cessfully determined barcode and genotype are pool</w:t>
      </w:r>
      <w:r w:rsidR="00E862AF">
        <w:t>ed</w:t>
      </w:r>
      <w:r w:rsidR="00FC2869">
        <w:t xml:space="preserve"> </w:t>
      </w:r>
      <w:r w:rsidR="00E862AF">
        <w:t>together by</w:t>
      </w:r>
      <w:r w:rsidR="00FC2869">
        <w:t xml:space="preserve"> mating type, and grown under each of 16 drugs, as well as a solvent control (DMSO).  High throughput sequencing of strain-specific DNA barcodes at t = 0, 5, 10, 15, and 20 generations of pool growth reconstructs the resistance of each strain to each drug.</w:t>
      </w:r>
      <w:r w:rsidR="00213A84">
        <w:t xml:space="preserve">  See also Figure</w:t>
      </w:r>
      <w:r w:rsidR="00C379F2">
        <w:t>s S1 and S2.</w:t>
      </w:r>
    </w:p>
    <w:p w14:paraId="671C945B" w14:textId="77777777" w:rsidR="00F54166" w:rsidRPr="00233F15" w:rsidRDefault="00F54166" w:rsidP="00224FCB">
      <w:pPr>
        <w:jc w:val="both"/>
      </w:pPr>
    </w:p>
    <w:p w14:paraId="23A02103" w14:textId="582B8CF3" w:rsidR="003A4E50" w:rsidRPr="00CC390A" w:rsidRDefault="00F0546A" w:rsidP="00224FCB">
      <w:pPr>
        <w:jc w:val="both"/>
        <w:rPr>
          <w:b/>
        </w:rPr>
      </w:pPr>
      <w:r w:rsidRPr="005959CB">
        <w:rPr>
          <w:b/>
        </w:rPr>
        <w:t>Figure 2</w:t>
      </w:r>
      <w:r w:rsidR="00794D03">
        <w:rPr>
          <w:b/>
        </w:rPr>
        <w:t>.</w:t>
      </w:r>
      <w:r w:rsidR="0023730D" w:rsidRPr="005959CB">
        <w:rPr>
          <w:b/>
        </w:rPr>
        <w:t xml:space="preserve"> </w:t>
      </w:r>
      <w:r w:rsidR="005959CB">
        <w:rPr>
          <w:b/>
        </w:rPr>
        <w:t xml:space="preserve"> </w:t>
      </w:r>
      <w:r w:rsidR="00011FDC" w:rsidRPr="00CC390A">
        <w:rPr>
          <w:b/>
        </w:rPr>
        <w:t xml:space="preserve">Illustrating a </w:t>
      </w:r>
      <w:r w:rsidR="008A41C5">
        <w:rPr>
          <w:b/>
        </w:rPr>
        <w:t>Reproducible</w:t>
      </w:r>
      <w:r w:rsidR="008A41C5" w:rsidRPr="00CC390A">
        <w:rPr>
          <w:b/>
        </w:rPr>
        <w:t xml:space="preserve"> </w:t>
      </w:r>
      <w:r w:rsidR="00D669D5">
        <w:rPr>
          <w:b/>
        </w:rPr>
        <w:t>five</w:t>
      </w:r>
      <w:r w:rsidR="00011FDC" w:rsidRPr="00CC390A">
        <w:rPr>
          <w:b/>
        </w:rPr>
        <w:t xml:space="preserve">-gene </w:t>
      </w:r>
      <w:r w:rsidR="00C530A4" w:rsidRPr="00CC390A">
        <w:rPr>
          <w:b/>
        </w:rPr>
        <w:t>Resistance</w:t>
      </w:r>
      <w:r w:rsidR="00011FDC" w:rsidRPr="00CC390A">
        <w:rPr>
          <w:b/>
        </w:rPr>
        <w:t xml:space="preserve"> Landscape</w:t>
      </w:r>
    </w:p>
    <w:p w14:paraId="40001D3C" w14:textId="467CCCF7" w:rsidR="006219B8" w:rsidRPr="007A228C" w:rsidRDefault="00CC390A" w:rsidP="00224FCB">
      <w:pPr>
        <w:jc w:val="both"/>
      </w:pPr>
      <w:r>
        <w:rPr>
          <w:b/>
        </w:rPr>
        <w:t>(A)</w:t>
      </w:r>
      <w:r>
        <w:rPr>
          <w:b/>
        </w:rPr>
        <w:tab/>
      </w:r>
      <w:r w:rsidR="007A228C">
        <w:t xml:space="preserve">Comparison of </w:t>
      </w:r>
      <w:r w:rsidR="00D669D5">
        <w:t xml:space="preserve">averaged </w:t>
      </w:r>
      <w:r w:rsidR="007A228C">
        <w:t>resistance</w:t>
      </w:r>
      <w:r w:rsidR="001F2999">
        <w:t xml:space="preserve"> profiles</w:t>
      </w:r>
      <w:r w:rsidR="009167AA">
        <w:t xml:space="preserve"> in camptothecin and </w:t>
      </w:r>
      <w:r w:rsidR="003412D0">
        <w:t>ketoconazole</w:t>
      </w:r>
      <w:r w:rsidR="00176BD4">
        <w:t xml:space="preserve"> in MAT</w:t>
      </w:r>
      <w:r w:rsidR="00176BD4" w:rsidRPr="00B96C58">
        <w:rPr>
          <w:b/>
        </w:rPr>
        <w:t>a</w:t>
      </w:r>
      <w:r w:rsidR="00176BD4">
        <w:t xml:space="preserve"> and MAT</w:t>
      </w:r>
      <w:r w:rsidR="00176BD4" w:rsidRPr="00B96C58">
        <w:rPr>
          <w:b/>
          <w:lang w:val="el-GR"/>
        </w:rPr>
        <w:t>α</w:t>
      </w:r>
      <w:r w:rsidR="00176BD4">
        <w:rPr>
          <w:b/>
        </w:rPr>
        <w:t xml:space="preserve"> </w:t>
      </w:r>
      <w:r w:rsidR="00176BD4">
        <w:t>pools</w:t>
      </w:r>
      <w:r w:rsidR="007A228C">
        <w:t xml:space="preserve">.  </w:t>
      </w:r>
      <w:r w:rsidR="00116D98">
        <w:t>Individual</w:t>
      </w:r>
      <w:r w:rsidR="00FB5937">
        <w:t xml:space="preserve"> strain</w:t>
      </w:r>
      <w:r w:rsidR="00116D98">
        <w:t>s</w:t>
      </w:r>
      <w:r w:rsidR="00E41888">
        <w:t xml:space="preserve"> were grouped</w:t>
      </w:r>
      <w:r w:rsidR="000F605B">
        <w:t xml:space="preserve"> by</w:t>
      </w:r>
      <w:r w:rsidR="00E41888" w:rsidRPr="00233F15">
        <w:t xml:space="preserve"> </w:t>
      </w:r>
      <w:r w:rsidR="00B059FD">
        <w:t xml:space="preserve">their </w:t>
      </w:r>
      <w:r w:rsidR="00E41888" w:rsidRPr="00233F15">
        <w:t xml:space="preserve">genotype at </w:t>
      </w:r>
      <w:r w:rsidR="00E41888" w:rsidRPr="00233F15">
        <w:rPr>
          <w:i/>
        </w:rPr>
        <w:t>pdr5∆, snq2∆, ybt1∆,</w:t>
      </w:r>
      <w:r w:rsidR="001032F7">
        <w:rPr>
          <w:i/>
        </w:rPr>
        <w:t xml:space="preserve"> </w:t>
      </w:r>
      <w:r w:rsidR="00E41888" w:rsidRPr="00233F15">
        <w:rPr>
          <w:i/>
        </w:rPr>
        <w:t xml:space="preserve">ycf1∆, </w:t>
      </w:r>
      <w:r w:rsidR="00E41888" w:rsidRPr="00233F15">
        <w:t xml:space="preserve">and </w:t>
      </w:r>
      <w:r w:rsidR="00E41888" w:rsidRPr="00233F15">
        <w:rPr>
          <w:i/>
        </w:rPr>
        <w:t>yor1∆</w:t>
      </w:r>
      <w:r w:rsidR="00FB5937">
        <w:t>,</w:t>
      </w:r>
      <w:r w:rsidR="00744919">
        <w:t xml:space="preserve"> as indicated by the legend.</w:t>
      </w:r>
      <w:r w:rsidR="00FB5937">
        <w:t xml:space="preserve"> </w:t>
      </w:r>
      <w:r w:rsidR="00C379F2">
        <w:t xml:space="preserve">See also </w:t>
      </w:r>
      <w:r w:rsidR="004452EF">
        <w:t>Figure</w:t>
      </w:r>
      <w:r w:rsidR="00C379F2">
        <w:t>s</w:t>
      </w:r>
      <w:r w:rsidR="004452EF">
        <w:t xml:space="preserve"> </w:t>
      </w:r>
      <w:r w:rsidR="00EB3FCB">
        <w:t>S</w:t>
      </w:r>
      <w:r w:rsidR="00C379F2">
        <w:t>3 and S4</w:t>
      </w:r>
      <w:r w:rsidR="00EB3FCB">
        <w:t>.</w:t>
      </w:r>
    </w:p>
    <w:p w14:paraId="5E3AB690" w14:textId="125E1F70" w:rsidR="003A529C" w:rsidRPr="00B96C58" w:rsidRDefault="00CC390A" w:rsidP="00224FCB">
      <w:pPr>
        <w:jc w:val="both"/>
      </w:pPr>
      <w:r>
        <w:rPr>
          <w:b/>
        </w:rPr>
        <w:t>(</w:t>
      </w:r>
      <w:r w:rsidR="003A529C">
        <w:rPr>
          <w:b/>
        </w:rPr>
        <w:t>B</w:t>
      </w:r>
      <w:r>
        <w:rPr>
          <w:b/>
        </w:rPr>
        <w:t>)</w:t>
      </w:r>
      <w:r w:rsidR="00407A4E">
        <w:rPr>
          <w:b/>
        </w:rPr>
        <w:tab/>
      </w:r>
      <w:r w:rsidR="00B96C58">
        <w:t xml:space="preserve">Distribution of </w:t>
      </w:r>
      <w:r w:rsidR="00B96C58" w:rsidRPr="00B96C58">
        <w:t xml:space="preserve">correlations of </w:t>
      </w:r>
      <w:r w:rsidR="00D669D5">
        <w:t xml:space="preserve">averaged </w:t>
      </w:r>
      <w:r w:rsidR="00E57A37">
        <w:t>resistance</w:t>
      </w:r>
      <w:r w:rsidR="009B5864">
        <w:t xml:space="preserve"> profiles</w:t>
      </w:r>
      <w:r w:rsidR="000D20B3">
        <w:t xml:space="preserve"> </w:t>
      </w:r>
      <w:r w:rsidR="00EB31A9">
        <w:t>between biological replicates (MAT</w:t>
      </w:r>
      <w:r w:rsidR="00EB31A9" w:rsidRPr="00B96C58">
        <w:rPr>
          <w:b/>
        </w:rPr>
        <w:t>a</w:t>
      </w:r>
      <w:r w:rsidR="00EB31A9">
        <w:t xml:space="preserve"> and MAT</w:t>
      </w:r>
      <w:r w:rsidR="00EB31A9" w:rsidRPr="00B96C58">
        <w:rPr>
          <w:b/>
          <w:lang w:val="el-GR"/>
        </w:rPr>
        <w:t>α</w:t>
      </w:r>
      <w:r w:rsidR="00EB31A9" w:rsidRPr="00B96C58">
        <w:rPr>
          <w:b/>
        </w:rPr>
        <w:t xml:space="preserve"> </w:t>
      </w:r>
      <w:r w:rsidR="00EB31A9">
        <w:t xml:space="preserve">pools) for </w:t>
      </w:r>
      <w:r w:rsidR="000D20B3">
        <w:t>all drugs tested.</w:t>
      </w:r>
    </w:p>
    <w:p w14:paraId="5905A990" w14:textId="31F9F32F" w:rsidR="008A41C5" w:rsidRDefault="008A41C5" w:rsidP="00C82E31">
      <w:pPr>
        <w:jc w:val="both"/>
      </w:pPr>
      <w:r>
        <w:rPr>
          <w:b/>
        </w:rPr>
        <w:t>(</w:t>
      </w:r>
      <w:r w:rsidR="00E41888">
        <w:rPr>
          <w:b/>
        </w:rPr>
        <w:t>C</w:t>
      </w:r>
      <w:r>
        <w:rPr>
          <w:b/>
        </w:rPr>
        <w:t>)</w:t>
      </w:r>
      <w:r w:rsidR="003545B6" w:rsidRPr="00233F15">
        <w:rPr>
          <w:b/>
        </w:rPr>
        <w:tab/>
      </w:r>
      <w:r w:rsidR="00EF084A" w:rsidRPr="00D9226C">
        <w:t xml:space="preserve">A </w:t>
      </w:r>
      <w:r w:rsidR="00EF084A">
        <w:rPr>
          <w:color w:val="000000"/>
        </w:rPr>
        <w:t xml:space="preserve">radial </w:t>
      </w:r>
      <w:r w:rsidR="00D669D5">
        <w:rPr>
          <w:color w:val="000000"/>
        </w:rPr>
        <w:t>XGA map</w:t>
      </w:r>
      <w:r w:rsidR="00EF084A">
        <w:rPr>
          <w:color w:val="000000"/>
        </w:rPr>
        <w:t xml:space="preserve"> of </w:t>
      </w:r>
      <w:r w:rsidR="00C82E31">
        <w:rPr>
          <w:color w:val="000000"/>
        </w:rPr>
        <w:t xml:space="preserve">benomyl </w:t>
      </w:r>
      <w:r w:rsidR="00EF084A">
        <w:rPr>
          <w:color w:val="000000"/>
        </w:rPr>
        <w:t xml:space="preserve">resistance.  </w:t>
      </w:r>
      <w:r w:rsidR="00EB31A9">
        <w:t xml:space="preserve">The </w:t>
      </w:r>
      <w:r w:rsidR="00EF084A">
        <w:t xml:space="preserve">graph </w:t>
      </w:r>
      <w:r w:rsidR="00EB31A9">
        <w:t xml:space="preserve">center represents strains that are </w:t>
      </w:r>
      <w:r w:rsidR="00EF084A">
        <w:t>wild-type</w:t>
      </w:r>
      <w:r w:rsidR="00EB31A9">
        <w:t xml:space="preserve"> at all 5 loci</w:t>
      </w:r>
      <w:r w:rsidR="00EF084A">
        <w:t xml:space="preserve">, </w:t>
      </w:r>
      <w:r w:rsidR="00EB31A9">
        <w:t>while radial segments extending outwards represent strains carrying successively more</w:t>
      </w:r>
      <w:r w:rsidR="00011FDC">
        <w:t xml:space="preserve"> knockout</w:t>
      </w:r>
      <w:r w:rsidR="00EB31A9">
        <w:t xml:space="preserve"> alleles</w:t>
      </w:r>
      <w:r w:rsidR="00011FDC">
        <w:t xml:space="preserve">. </w:t>
      </w:r>
      <w:r w:rsidR="006624A7">
        <w:t xml:space="preserve">Each section is colored by </w:t>
      </w:r>
      <w:r w:rsidR="00EB31A9">
        <w:t xml:space="preserve">the mean </w:t>
      </w:r>
      <w:r w:rsidR="006624A7">
        <w:t xml:space="preserve">resistance of the corresponding </w:t>
      </w:r>
      <w:r w:rsidR="00EB31A9">
        <w:t xml:space="preserve">strain </w:t>
      </w:r>
      <w:r w:rsidR="006624A7">
        <w:t>group relative to the 5-gene wild-type.  Extensions to 1, 2, and 5 total knockouts are illustrated</w:t>
      </w:r>
      <w:r>
        <w:t xml:space="preserve">. Color scale extends </w:t>
      </w:r>
      <w:r w:rsidR="00C82E31">
        <w:t xml:space="preserve">by +/- 1 standard deviation of all </w:t>
      </w:r>
      <w:r>
        <w:t>drug resistance values</w:t>
      </w:r>
      <w:r w:rsidR="00C82E31">
        <w:t xml:space="preserve"> observed in a pool.</w:t>
      </w:r>
      <w:r w:rsidR="00C379F2">
        <w:t xml:space="preserve">  See also Figure S5.</w:t>
      </w:r>
    </w:p>
    <w:p w14:paraId="473E814C" w14:textId="3B92FF77" w:rsidR="00C379F2" w:rsidRDefault="008A41C5" w:rsidP="00224FCB">
      <w:pPr>
        <w:jc w:val="both"/>
      </w:pPr>
      <w:r>
        <w:rPr>
          <w:b/>
        </w:rPr>
        <w:t xml:space="preserve">(D) </w:t>
      </w:r>
      <w:r w:rsidR="006624A7">
        <w:t xml:space="preserve"> </w:t>
      </w:r>
      <w:r w:rsidR="00D669D5">
        <w:t>Five</w:t>
      </w:r>
      <w:r w:rsidR="006624A7">
        <w:t>-</w:t>
      </w:r>
      <w:r w:rsidR="00D669D5">
        <w:t xml:space="preserve">gene </w:t>
      </w:r>
      <w:r w:rsidR="006624A7">
        <w:t xml:space="preserve">radial signatures are shown for </w:t>
      </w:r>
      <w:r w:rsidR="006C1AC5">
        <w:t>8</w:t>
      </w:r>
      <w:r w:rsidR="006624A7">
        <w:t xml:space="preserve"> drugs</w:t>
      </w:r>
      <w:r w:rsidR="00C379F2">
        <w:t>.</w:t>
      </w:r>
    </w:p>
    <w:p w14:paraId="32E8C84D" w14:textId="1955A1B9" w:rsidR="00503446" w:rsidRDefault="00503446" w:rsidP="00224FCB">
      <w:pPr>
        <w:jc w:val="both"/>
      </w:pPr>
    </w:p>
    <w:p w14:paraId="27590538" w14:textId="51D57099" w:rsidR="00503446" w:rsidRDefault="008B67DA" w:rsidP="00224FCB">
      <w:pPr>
        <w:jc w:val="both"/>
      </w:pPr>
      <w:r w:rsidRPr="005959CB">
        <w:rPr>
          <w:b/>
        </w:rPr>
        <w:t xml:space="preserve">Figure </w:t>
      </w:r>
      <w:r>
        <w:rPr>
          <w:b/>
        </w:rPr>
        <w:t>3</w:t>
      </w:r>
      <w:r w:rsidR="00794D03">
        <w:rPr>
          <w:b/>
        </w:rPr>
        <w:t>.</w:t>
      </w:r>
      <w:r w:rsidR="00C379F2">
        <w:rPr>
          <w:b/>
        </w:rPr>
        <w:t xml:space="preserve"> </w:t>
      </w:r>
      <w:r w:rsidR="00C74DAB">
        <w:rPr>
          <w:b/>
        </w:rPr>
        <w:t>Five</w:t>
      </w:r>
      <w:r w:rsidRPr="00CC390A">
        <w:rPr>
          <w:b/>
        </w:rPr>
        <w:t>-gene Resistance Landscape</w:t>
      </w:r>
      <w:r>
        <w:rPr>
          <w:b/>
        </w:rPr>
        <w:t>s Illustrate Complex Drug Resistance Phenomena</w:t>
      </w:r>
    </w:p>
    <w:p w14:paraId="5B7773A7" w14:textId="54679AA9" w:rsidR="00176BD4" w:rsidRPr="00803577" w:rsidRDefault="00176BD4" w:rsidP="00D9226C">
      <w:pPr>
        <w:jc w:val="both"/>
      </w:pPr>
      <w:r>
        <w:t xml:space="preserve">A </w:t>
      </w:r>
      <w:r w:rsidR="00E32178">
        <w:t xml:space="preserve">resistance </w:t>
      </w:r>
      <w:r>
        <w:t xml:space="preserve">landscape of </w:t>
      </w:r>
      <w:r w:rsidR="00D669D5">
        <w:t>five</w:t>
      </w:r>
      <w:r w:rsidR="00E32178">
        <w:t>-gene groups i</w:t>
      </w:r>
      <w:r w:rsidR="008B67DA">
        <w:t>s shown for</w:t>
      </w:r>
      <w:r>
        <w:t xml:space="preserve"> </w:t>
      </w:r>
      <w:r w:rsidR="00794D03">
        <w:t>six drugs</w:t>
      </w:r>
      <w:r w:rsidR="003827FE">
        <w:t xml:space="preserve">.  Groups differing by a single additional knockout are connected by lines.  </w:t>
      </w:r>
      <w:r>
        <w:t xml:space="preserve">Solid lines indicate significant differences in resistance </w:t>
      </w:r>
      <w:r w:rsidRPr="00233F15">
        <w:t xml:space="preserve">(Bonferroni-adjusted </w:t>
      </w:r>
      <w:r w:rsidRPr="00AC7F48">
        <w:rPr>
          <w:i/>
        </w:rPr>
        <w:t>p</w:t>
      </w:r>
      <w:r w:rsidRPr="00233F15">
        <w:t xml:space="preserve"> &lt; 0.05, Mann-Whitney </w:t>
      </w:r>
      <w:r w:rsidRPr="006B3E82">
        <w:rPr>
          <w:i/>
        </w:rPr>
        <w:t>U</w:t>
      </w:r>
      <w:r w:rsidRPr="00233F15">
        <w:t xml:space="preserve"> test)</w:t>
      </w:r>
      <w:r>
        <w:t xml:space="preserve">, otherwise dashed lines are used. </w:t>
      </w:r>
      <w:r w:rsidR="00C379F2">
        <w:t xml:space="preserve"> See also Figure S6.</w:t>
      </w:r>
    </w:p>
    <w:p w14:paraId="05144FD0" w14:textId="77777777" w:rsidR="00BB1522" w:rsidRDefault="00BB1522" w:rsidP="00224FCB">
      <w:pPr>
        <w:jc w:val="both"/>
        <w:rPr>
          <w:b/>
        </w:rPr>
      </w:pPr>
    </w:p>
    <w:p w14:paraId="462AB57E" w14:textId="25A51BB7" w:rsidR="003A4E50" w:rsidRPr="00CC390A" w:rsidRDefault="00F0546A" w:rsidP="00224FCB">
      <w:pPr>
        <w:jc w:val="both"/>
        <w:rPr>
          <w:b/>
        </w:rPr>
      </w:pPr>
      <w:r w:rsidRPr="005959CB">
        <w:rPr>
          <w:b/>
        </w:rPr>
        <w:t xml:space="preserve">Figure </w:t>
      </w:r>
      <w:r w:rsidR="00C379F2">
        <w:rPr>
          <w:b/>
        </w:rPr>
        <w:t>4</w:t>
      </w:r>
      <w:r w:rsidR="00794D03">
        <w:rPr>
          <w:b/>
        </w:rPr>
        <w:t>.</w:t>
      </w:r>
      <w:r w:rsidR="005959CB">
        <w:rPr>
          <w:b/>
        </w:rPr>
        <w:t xml:space="preserve"> </w:t>
      </w:r>
      <w:r w:rsidR="003827FE" w:rsidRPr="00CC390A">
        <w:rPr>
          <w:b/>
        </w:rPr>
        <w:t>Environment-Dependent Complex Genetic Interactions amongst 16 ABC Transporters</w:t>
      </w:r>
    </w:p>
    <w:p w14:paraId="1C6456F9" w14:textId="760CAD50" w:rsidR="00F85648" w:rsidRDefault="000743FF" w:rsidP="000743FF">
      <w:pPr>
        <w:jc w:val="both"/>
      </w:pPr>
      <w:r>
        <w:rPr>
          <w:b/>
        </w:rPr>
        <w:t>(</w:t>
      </w:r>
      <w:r w:rsidR="003827FE">
        <w:rPr>
          <w:b/>
        </w:rPr>
        <w:t>A</w:t>
      </w:r>
      <w:r>
        <w:rPr>
          <w:b/>
        </w:rPr>
        <w:t>)</w:t>
      </w:r>
      <w:r w:rsidR="00DD0A56">
        <w:tab/>
      </w:r>
      <w:r w:rsidR="008C28D4">
        <w:t xml:space="preserve">All single-gene </w:t>
      </w:r>
      <w:r w:rsidR="00DD0A56">
        <w:t xml:space="preserve">knockout effects and </w:t>
      </w:r>
      <w:r w:rsidR="00F51BFF">
        <w:rPr>
          <w:i/>
        </w:rPr>
        <w:t>X</w:t>
      </w:r>
      <w:r w:rsidR="00DD0A56">
        <w:t xml:space="preserve">-way </w:t>
      </w:r>
      <w:r w:rsidR="00DD0A56" w:rsidRPr="00592DC4">
        <w:t>genetic</w:t>
      </w:r>
      <w:r w:rsidR="00DD0A56">
        <w:t xml:space="preserve"> interactions (</w:t>
      </w:r>
      <w:r w:rsidR="00D669D5">
        <w:t xml:space="preserve">quantified by </w:t>
      </w:r>
      <w:r w:rsidR="00DD0A56">
        <w:rPr>
          <w:lang w:val="el-GR"/>
        </w:rPr>
        <w:t>ε</w:t>
      </w:r>
      <w:r w:rsidR="00DD0A56">
        <w:t xml:space="preserve"> </w:t>
      </w:r>
      <w:r w:rsidR="00D669D5">
        <w:t>values</w:t>
      </w:r>
      <w:r w:rsidR="00DD0A56">
        <w:t>) mediating resistance to each compound</w:t>
      </w:r>
      <w:r w:rsidR="008C28D4">
        <w:t xml:space="preserve"> that passed significance criteria (</w:t>
      </w:r>
      <w:r w:rsidR="008C28D4" w:rsidRPr="00233F15">
        <w:t xml:space="preserve">Bonferroni adjusted </w:t>
      </w:r>
      <w:r w:rsidR="008C28D4" w:rsidRPr="00AC7F48">
        <w:rPr>
          <w:i/>
        </w:rPr>
        <w:t>p</w:t>
      </w:r>
      <w:r w:rsidR="008C28D4" w:rsidRPr="00233F15">
        <w:t xml:space="preserve"> &lt; 0.05)</w:t>
      </w:r>
      <w:r w:rsidR="00F85648">
        <w:t xml:space="preserve">. </w:t>
      </w:r>
      <w:r>
        <w:t>Magnitude of genetic effects were determined by generalized linear model, then rescaled for each drug</w:t>
      </w:r>
      <w:r w:rsidR="00F85648">
        <w:t>.</w:t>
      </w:r>
    </w:p>
    <w:p w14:paraId="60B4EB6B" w14:textId="13803E3C" w:rsidR="0034689A" w:rsidRPr="002E0460" w:rsidRDefault="000743FF" w:rsidP="00224FCB">
      <w:pPr>
        <w:jc w:val="both"/>
      </w:pPr>
      <w:r>
        <w:rPr>
          <w:b/>
        </w:rPr>
        <w:t>(</w:t>
      </w:r>
      <w:r w:rsidR="0034689A">
        <w:rPr>
          <w:b/>
        </w:rPr>
        <w:t>B</w:t>
      </w:r>
      <w:r>
        <w:rPr>
          <w:b/>
        </w:rPr>
        <w:t>)</w:t>
      </w:r>
      <w:r w:rsidR="0034689A">
        <w:rPr>
          <w:b/>
        </w:rPr>
        <w:tab/>
      </w:r>
      <w:r w:rsidR="00CE168D">
        <w:t>Illust</w:t>
      </w:r>
      <w:r w:rsidR="00CF7D75">
        <w:t xml:space="preserve">ration of </w:t>
      </w:r>
      <w:r w:rsidR="004922D2">
        <w:t>model</w:t>
      </w:r>
      <w:r w:rsidR="003F00D2">
        <w:t xml:space="preserve">ed genetic effects in cisplatin, mitoxantrone, and bisantrene.  </w:t>
      </w:r>
      <w:r w:rsidR="001A2F13">
        <w:t xml:space="preserve">For three selected </w:t>
      </w:r>
      <w:r w:rsidR="00744832">
        <w:t>five</w:t>
      </w:r>
      <w:r w:rsidR="00747BB8">
        <w:t>-</w:t>
      </w:r>
      <w:r w:rsidR="00744832">
        <w:t xml:space="preserve">gene </w:t>
      </w:r>
      <w:r w:rsidR="00747BB8">
        <w:t>genetic interactions</w:t>
      </w:r>
      <w:r w:rsidR="001A2F13">
        <w:t xml:space="preserve">, top panels show the distribution of drug resistance phenotypes for </w:t>
      </w:r>
      <w:r w:rsidR="002E7A94">
        <w:t xml:space="preserve">grouped </w:t>
      </w:r>
      <w:r w:rsidR="001A2F13">
        <w:t xml:space="preserve">strains </w:t>
      </w:r>
      <w:r w:rsidR="002E7A94">
        <w:t xml:space="preserve">sharing </w:t>
      </w:r>
      <w:r w:rsidR="001A2F13">
        <w:t xml:space="preserve">the </w:t>
      </w:r>
      <w:r w:rsidR="00744832">
        <w:t>five</w:t>
      </w:r>
      <w:r w:rsidR="001A2F13">
        <w:t xml:space="preserve">-gene knockout genotype, and for strains </w:t>
      </w:r>
      <w:r w:rsidR="002E7A94">
        <w:t xml:space="preserve">grouped by </w:t>
      </w:r>
      <w:r w:rsidR="001A2F13">
        <w:t>other relevant genotypes</w:t>
      </w:r>
      <w:r w:rsidR="002E7A94">
        <w:t>. (In each panel, genotypes are defined only by the five genes of interest</w:t>
      </w:r>
      <w:r w:rsidR="00744832">
        <w:t xml:space="preserve"> </w:t>
      </w:r>
      <w:r w:rsidR="002E7A94">
        <w:t xml:space="preserve">and may vary at other loci.) </w:t>
      </w:r>
      <w:r w:rsidR="00EF5F74">
        <w:t xml:space="preserve">Differences in median resistance (black lines) between the indicated </w:t>
      </w:r>
      <w:r w:rsidR="00744832">
        <w:t>four</w:t>
      </w:r>
      <w:r w:rsidR="00EF5F74">
        <w:t xml:space="preserve">- and </w:t>
      </w:r>
      <w:r w:rsidR="00744832">
        <w:t>five</w:t>
      </w:r>
      <w:r w:rsidR="00EF5F74">
        <w:t xml:space="preserve">-gene groups are evaluated with a </w:t>
      </w:r>
      <w:r w:rsidR="00EF5F74" w:rsidRPr="00233F15">
        <w:t xml:space="preserve">Mann-Whitney </w:t>
      </w:r>
      <w:r w:rsidR="00EF5F74" w:rsidRPr="006B3E82">
        <w:rPr>
          <w:i/>
        </w:rPr>
        <w:t>U</w:t>
      </w:r>
      <w:r w:rsidR="00EF5F74" w:rsidRPr="00233F15">
        <w:t xml:space="preserve"> test</w:t>
      </w:r>
      <w:r w:rsidR="00EF5F74">
        <w:t>.</w:t>
      </w:r>
      <w:r w:rsidR="002E7A94">
        <w:t xml:space="preserve">  The bottom row </w:t>
      </w:r>
      <w:r>
        <w:t xml:space="preserve">shows genetic effects extracted from Figure 4A. </w:t>
      </w:r>
    </w:p>
    <w:p w14:paraId="17E7F94D" w14:textId="77777777" w:rsidR="0034689A" w:rsidRDefault="0034689A" w:rsidP="00224FCB">
      <w:pPr>
        <w:jc w:val="both"/>
        <w:rPr>
          <w:b/>
          <w:color w:val="000000" w:themeColor="text1"/>
        </w:rPr>
      </w:pPr>
    </w:p>
    <w:p w14:paraId="2347C136" w14:textId="39E03793" w:rsidR="005A78CA" w:rsidRPr="00315FAB" w:rsidRDefault="00E555C1" w:rsidP="00224FCB">
      <w:pPr>
        <w:jc w:val="both"/>
        <w:rPr>
          <w:b/>
          <w:color w:val="7F7F7F" w:themeColor="text1" w:themeTint="80"/>
        </w:rPr>
      </w:pPr>
      <w:r w:rsidRPr="005959CB">
        <w:rPr>
          <w:b/>
          <w:color w:val="000000" w:themeColor="text1"/>
        </w:rPr>
        <w:lastRenderedPageBreak/>
        <w:t xml:space="preserve">Figure </w:t>
      </w:r>
      <w:r w:rsidR="00794D03">
        <w:rPr>
          <w:b/>
          <w:color w:val="000000" w:themeColor="text1"/>
        </w:rPr>
        <w:t>5.</w:t>
      </w:r>
      <w:r w:rsidRPr="005959CB">
        <w:rPr>
          <w:b/>
          <w:color w:val="000000" w:themeColor="text1"/>
        </w:rPr>
        <w:t xml:space="preserve">  </w:t>
      </w:r>
      <w:r w:rsidR="00C43221" w:rsidRPr="00315FAB">
        <w:rPr>
          <w:b/>
          <w:color w:val="000000" w:themeColor="text1"/>
        </w:rPr>
        <w:t>A</w:t>
      </w:r>
      <w:r w:rsidR="00794D03">
        <w:rPr>
          <w:b/>
          <w:color w:val="000000" w:themeColor="text1"/>
        </w:rPr>
        <w:t>n Intuitive</w:t>
      </w:r>
      <w:r w:rsidR="00C43221" w:rsidRPr="00315FAB">
        <w:rPr>
          <w:b/>
          <w:color w:val="000000" w:themeColor="text1"/>
        </w:rPr>
        <w:t xml:space="preserve"> Neural Network Model of Complex Genotype-Phenotype Re</w:t>
      </w:r>
      <w:r w:rsidR="002E7A94" w:rsidRPr="00315FAB">
        <w:rPr>
          <w:b/>
          <w:color w:val="000000" w:themeColor="text1"/>
        </w:rPr>
        <w:t>l</w:t>
      </w:r>
      <w:r w:rsidR="00C43221" w:rsidRPr="00315FAB">
        <w:rPr>
          <w:b/>
          <w:color w:val="000000" w:themeColor="text1"/>
        </w:rPr>
        <w:t>ationships</w:t>
      </w:r>
    </w:p>
    <w:p w14:paraId="0041EDD7" w14:textId="4820ED41" w:rsidR="003C2082" w:rsidRPr="00E36F4E" w:rsidRDefault="00FD5CC0" w:rsidP="00D9226C">
      <w:pPr>
        <w:jc w:val="both"/>
      </w:pPr>
      <w:r>
        <w:rPr>
          <w:b/>
        </w:rPr>
        <w:t>(</w:t>
      </w:r>
      <w:r w:rsidR="005A78CA" w:rsidRPr="00DA75F4">
        <w:rPr>
          <w:b/>
        </w:rPr>
        <w:t>A</w:t>
      </w:r>
      <w:r>
        <w:rPr>
          <w:b/>
        </w:rPr>
        <w:t>)</w:t>
      </w:r>
      <w:r w:rsidR="005A78CA" w:rsidRPr="00DA75F4">
        <w:rPr>
          <w:b/>
        </w:rPr>
        <w:tab/>
      </w:r>
      <w:r w:rsidR="00C43221">
        <w:t xml:space="preserve">Schematic of the neural network </w:t>
      </w:r>
      <w:r w:rsidR="004B4BEF">
        <w:t>trained</w:t>
      </w:r>
      <w:r w:rsidR="00C43221">
        <w:t xml:space="preserve"> </w:t>
      </w:r>
      <w:r w:rsidR="001C6F17">
        <w:t xml:space="preserve">to infer transporter-drug and transporter-transporter </w:t>
      </w:r>
      <w:r w:rsidR="002E7A94">
        <w:t xml:space="preserve">influence </w:t>
      </w:r>
      <w:r w:rsidR="001C6F17">
        <w:t xml:space="preserve">relationships from complex genotype-to-phenotype relationships. </w:t>
      </w:r>
      <w:r w:rsidR="003C2082">
        <w:t>The 16-transporter genotype (</w:t>
      </w:r>
      <w:r w:rsidR="003C2082" w:rsidRPr="003C2082">
        <w:rPr>
          <w:b/>
          <w:i/>
        </w:rPr>
        <w:t>G</w:t>
      </w:r>
      <w:r w:rsidR="002E7A94">
        <w:t xml:space="preserve">) </w:t>
      </w:r>
      <w:r w:rsidR="003C2082">
        <w:t xml:space="preserve">is given as </w:t>
      </w:r>
      <w:r w:rsidR="009D339A">
        <w:t xml:space="preserve">binary </w:t>
      </w:r>
      <w:r w:rsidR="003C2082">
        <w:t xml:space="preserve">input </w:t>
      </w:r>
      <w:r w:rsidR="00831999">
        <w:t>(1 = presence, 0 = absence for each transporter)</w:t>
      </w:r>
      <w:r w:rsidR="002E7A94">
        <w:t>. T</w:t>
      </w:r>
      <w:r w:rsidR="003C2082">
        <w:t>he activity of each transporter (</w:t>
      </w:r>
      <w:r w:rsidR="003C2082" w:rsidRPr="003C2082">
        <w:rPr>
          <w:b/>
          <w:i/>
        </w:rPr>
        <w:t>A</w:t>
      </w:r>
      <w:r w:rsidR="003C2082" w:rsidRPr="003C2082">
        <w:t>)</w:t>
      </w:r>
      <w:r w:rsidR="00990CD4">
        <w:t xml:space="preserve"> is computed </w:t>
      </w:r>
      <w:r w:rsidR="002E7A94">
        <w:t xml:space="preserve">using </w:t>
      </w:r>
      <w:r w:rsidR="00990CD4">
        <w:t>the set of learned transporter-transporter influence weights (</w:t>
      </w:r>
      <w:r w:rsidR="00990CD4" w:rsidRPr="00990CD4">
        <w:rPr>
          <w:b/>
          <w:i/>
        </w:rPr>
        <w:t>I</w:t>
      </w:r>
      <w:r w:rsidR="00990CD4">
        <w:t>)</w:t>
      </w:r>
      <w:r w:rsidR="00A045BA">
        <w:t xml:space="preserve">.  </w:t>
      </w:r>
      <w:r w:rsidR="00C533B8" w:rsidRPr="00022C0A">
        <w:rPr>
          <w:b/>
          <w:i/>
        </w:rPr>
        <w:t>A</w:t>
      </w:r>
      <w:r w:rsidR="00C533B8">
        <w:rPr>
          <w:i/>
        </w:rPr>
        <w:t xml:space="preserve"> </w:t>
      </w:r>
      <w:r w:rsidR="00C533B8">
        <w:t xml:space="preserve">is set to zero for transporters that are absent in </w:t>
      </w:r>
      <w:r w:rsidR="00C533B8" w:rsidRPr="00022C0A">
        <w:rPr>
          <w:b/>
          <w:i/>
        </w:rPr>
        <w:t>G</w:t>
      </w:r>
      <w:r w:rsidR="00C533B8" w:rsidRPr="004B71FB">
        <w:t xml:space="preserve">.  </w:t>
      </w:r>
      <w:r w:rsidR="004B71FB">
        <w:t>Resistance to each of the 16 tested compounds (</w:t>
      </w:r>
      <w:r w:rsidR="004B71FB" w:rsidRPr="004B71FB">
        <w:rPr>
          <w:b/>
          <w:i/>
        </w:rPr>
        <w:t>R</w:t>
      </w:r>
      <w:r w:rsidR="004B71FB" w:rsidRPr="004B71FB">
        <w:t>)</w:t>
      </w:r>
      <w:r w:rsidR="004B71FB">
        <w:t xml:space="preserve"> is then computed by </w:t>
      </w:r>
      <w:r w:rsidR="00AE4CA5">
        <w:t xml:space="preserve">the learned </w:t>
      </w:r>
      <w:r w:rsidR="004B71FB">
        <w:t>transporter-drug efflux weights (</w:t>
      </w:r>
      <w:r w:rsidR="004B71FB" w:rsidRPr="004B71FB">
        <w:rPr>
          <w:b/>
          <w:i/>
        </w:rPr>
        <w:t>E</w:t>
      </w:r>
      <w:r w:rsidR="004B71FB" w:rsidRPr="004B71FB">
        <w:t>)</w:t>
      </w:r>
      <w:r w:rsidR="001C6F17">
        <w:t xml:space="preserve">, </w:t>
      </w:r>
      <w:r w:rsidR="00580E8F">
        <w:t xml:space="preserve">each </w:t>
      </w:r>
      <w:r w:rsidR="001C6F17">
        <w:t>multiplied by the</w:t>
      </w:r>
      <w:r w:rsidR="00AE4CA5">
        <w:t xml:space="preserve"> </w:t>
      </w:r>
      <w:r w:rsidR="00C35287" w:rsidRPr="00022C0A">
        <w:rPr>
          <w:b/>
          <w:i/>
        </w:rPr>
        <w:t>A</w:t>
      </w:r>
      <w:r w:rsidR="001C6F17">
        <w:t xml:space="preserve"> </w:t>
      </w:r>
      <w:r w:rsidR="00B94E12">
        <w:t xml:space="preserve">values </w:t>
      </w:r>
      <w:r w:rsidR="001C6F17">
        <w:t>of the corresponding transporter</w:t>
      </w:r>
      <w:r w:rsidR="003D2FF0">
        <w:t>s</w:t>
      </w:r>
      <w:r w:rsidR="004B71FB">
        <w:t>.</w:t>
      </w:r>
    </w:p>
    <w:p w14:paraId="62CA6A0C" w14:textId="323AB6F9" w:rsidR="00A978F8" w:rsidRDefault="00FD5CC0" w:rsidP="00224FCB">
      <w:pPr>
        <w:jc w:val="both"/>
        <w:rPr>
          <w:color w:val="000000" w:themeColor="text1"/>
        </w:rPr>
      </w:pPr>
      <w:r>
        <w:rPr>
          <w:b/>
          <w:color w:val="000000" w:themeColor="text1"/>
        </w:rPr>
        <w:t>(</w:t>
      </w:r>
      <w:r w:rsidR="0080721A">
        <w:rPr>
          <w:b/>
          <w:color w:val="000000" w:themeColor="text1"/>
        </w:rPr>
        <w:t>B</w:t>
      </w:r>
      <w:r>
        <w:rPr>
          <w:b/>
          <w:color w:val="000000" w:themeColor="text1"/>
        </w:rPr>
        <w:t>)</w:t>
      </w:r>
      <w:r w:rsidR="0080721A">
        <w:rPr>
          <w:b/>
          <w:color w:val="000000" w:themeColor="text1"/>
        </w:rPr>
        <w:tab/>
      </w:r>
      <w:r w:rsidR="00FB0170" w:rsidRPr="00990CD4">
        <w:rPr>
          <w:b/>
          <w:i/>
        </w:rPr>
        <w:t>I</w:t>
      </w:r>
      <w:r w:rsidR="00FB0170">
        <w:rPr>
          <w:color w:val="000000" w:themeColor="text1"/>
        </w:rPr>
        <w:t xml:space="preserve"> and </w:t>
      </w:r>
      <w:r w:rsidR="00FB0170" w:rsidRPr="00022C0A">
        <w:rPr>
          <w:b/>
          <w:color w:val="000000" w:themeColor="text1"/>
        </w:rPr>
        <w:t>E</w:t>
      </w:r>
      <w:r w:rsidR="00FB0170">
        <w:rPr>
          <w:b/>
          <w:color w:val="000000" w:themeColor="text1"/>
        </w:rPr>
        <w:t xml:space="preserve"> </w:t>
      </w:r>
      <w:r w:rsidR="00FB0170">
        <w:rPr>
          <w:color w:val="000000" w:themeColor="text1"/>
        </w:rPr>
        <w:t>w</w:t>
      </w:r>
      <w:r w:rsidR="00A978F8" w:rsidRPr="00FB0170">
        <w:rPr>
          <w:color w:val="000000" w:themeColor="text1"/>
        </w:rPr>
        <w:t>eights</w:t>
      </w:r>
      <w:r w:rsidR="00A978F8">
        <w:rPr>
          <w:color w:val="000000" w:themeColor="text1"/>
        </w:rPr>
        <w:t xml:space="preserve"> learned by the neural network model after </w:t>
      </w:r>
      <w:r w:rsidR="00471074">
        <w:rPr>
          <w:color w:val="000000" w:themeColor="text1"/>
        </w:rPr>
        <w:t>training.</w:t>
      </w:r>
      <w:r w:rsidR="00122E73">
        <w:rPr>
          <w:color w:val="000000" w:themeColor="text1"/>
        </w:rPr>
        <w:t xml:space="preserve"> See also Figure</w:t>
      </w:r>
      <w:r>
        <w:rPr>
          <w:color w:val="000000" w:themeColor="text1"/>
        </w:rPr>
        <w:t>s</w:t>
      </w:r>
      <w:r w:rsidR="00122E73">
        <w:rPr>
          <w:color w:val="000000" w:themeColor="text1"/>
        </w:rPr>
        <w:t xml:space="preserve"> S7</w:t>
      </w:r>
      <w:r w:rsidR="003255FC">
        <w:rPr>
          <w:color w:val="000000" w:themeColor="text1"/>
        </w:rPr>
        <w:t>A-B</w:t>
      </w:r>
      <w:r>
        <w:rPr>
          <w:color w:val="000000" w:themeColor="text1"/>
        </w:rPr>
        <w:t xml:space="preserve"> and S8</w:t>
      </w:r>
      <w:r w:rsidR="00122E73">
        <w:rPr>
          <w:color w:val="000000" w:themeColor="text1"/>
        </w:rPr>
        <w:t>.</w:t>
      </w:r>
    </w:p>
    <w:p w14:paraId="79F6736A" w14:textId="29913E8C" w:rsidR="004557DE" w:rsidRDefault="00FD5CC0" w:rsidP="004557DE">
      <w:pPr>
        <w:jc w:val="both"/>
        <w:rPr>
          <w:color w:val="000000" w:themeColor="text1"/>
        </w:rPr>
      </w:pPr>
      <w:r>
        <w:rPr>
          <w:b/>
          <w:color w:val="000000" w:themeColor="text1"/>
        </w:rPr>
        <w:t>(</w:t>
      </w:r>
      <w:r w:rsidR="004557DE">
        <w:rPr>
          <w:b/>
          <w:color w:val="000000" w:themeColor="text1"/>
        </w:rPr>
        <w:t>C</w:t>
      </w:r>
      <w:r>
        <w:rPr>
          <w:b/>
          <w:color w:val="000000" w:themeColor="text1"/>
        </w:rPr>
        <w:t>)</w:t>
      </w:r>
      <w:r w:rsidR="004557DE">
        <w:rPr>
          <w:b/>
          <w:color w:val="000000" w:themeColor="text1"/>
        </w:rPr>
        <w:tab/>
      </w:r>
      <w:r w:rsidR="00AE12E3" w:rsidRPr="00AE12E3">
        <w:rPr>
          <w:color w:val="000000" w:themeColor="text1"/>
        </w:rPr>
        <w:t>Agree</w:t>
      </w:r>
      <w:r w:rsidR="00AE12E3">
        <w:rPr>
          <w:color w:val="000000" w:themeColor="text1"/>
        </w:rPr>
        <w:t>ment between measured and neural-network-modeled drug resistance</w:t>
      </w:r>
      <w:r w:rsidR="00122E73">
        <w:rPr>
          <w:color w:val="000000" w:themeColor="text1"/>
        </w:rPr>
        <w:t>.  See also Figure</w:t>
      </w:r>
      <w:r>
        <w:rPr>
          <w:color w:val="000000" w:themeColor="text1"/>
        </w:rPr>
        <w:t>s</w:t>
      </w:r>
      <w:r w:rsidR="00122E73">
        <w:rPr>
          <w:color w:val="000000" w:themeColor="text1"/>
        </w:rPr>
        <w:t xml:space="preserve"> </w:t>
      </w:r>
      <w:r>
        <w:rPr>
          <w:color w:val="000000" w:themeColor="text1"/>
        </w:rPr>
        <w:t>S7</w:t>
      </w:r>
      <w:r w:rsidR="003255FC">
        <w:rPr>
          <w:color w:val="000000" w:themeColor="text1"/>
        </w:rPr>
        <w:t>C-D</w:t>
      </w:r>
      <w:r>
        <w:rPr>
          <w:color w:val="000000" w:themeColor="text1"/>
        </w:rPr>
        <w:t xml:space="preserve"> and </w:t>
      </w:r>
      <w:r w:rsidR="00122E73">
        <w:rPr>
          <w:color w:val="000000" w:themeColor="text1"/>
        </w:rPr>
        <w:t>S8.</w:t>
      </w:r>
    </w:p>
    <w:p w14:paraId="30BDAB5C" w14:textId="50F9C02B" w:rsidR="008C2F3A" w:rsidRDefault="00FD5CC0" w:rsidP="008C2F3A">
      <w:pPr>
        <w:jc w:val="both"/>
      </w:pPr>
      <w:r>
        <w:rPr>
          <w:b/>
          <w:color w:val="000000" w:themeColor="text1"/>
        </w:rPr>
        <w:t>(</w:t>
      </w:r>
      <w:r w:rsidR="004557DE">
        <w:rPr>
          <w:b/>
          <w:color w:val="000000" w:themeColor="text1"/>
        </w:rPr>
        <w:t>D</w:t>
      </w:r>
      <w:r>
        <w:rPr>
          <w:b/>
          <w:color w:val="000000" w:themeColor="text1"/>
        </w:rPr>
        <w:t>)</w:t>
      </w:r>
      <w:r w:rsidR="001722E9">
        <w:rPr>
          <w:color w:val="000000" w:themeColor="text1"/>
        </w:rPr>
        <w:tab/>
      </w:r>
      <w:r w:rsidR="00AE12E3">
        <w:rPr>
          <w:color w:val="000000" w:themeColor="text1"/>
        </w:rPr>
        <w:t>Extending the model of valinomycin resistance improves agreement with measure</w:t>
      </w:r>
      <w:r w:rsidR="00E81F90">
        <w:rPr>
          <w:color w:val="000000" w:themeColor="text1"/>
        </w:rPr>
        <w:t>ment</w:t>
      </w:r>
      <w:r w:rsidR="00AE12E3">
        <w:rPr>
          <w:color w:val="000000" w:themeColor="text1"/>
        </w:rPr>
        <w:t xml:space="preserve">.  </w:t>
      </w:r>
      <w:r w:rsidR="00E81F90">
        <w:t xml:space="preserve">For simplicity, data is shown only for the </w:t>
      </w:r>
      <w:r w:rsidR="00E81F90">
        <w:rPr>
          <w:color w:val="000000" w:themeColor="text1"/>
        </w:rPr>
        <w:t xml:space="preserve">five ‘frequently-associated’ transporters.  </w:t>
      </w:r>
      <w:r w:rsidR="001722E9">
        <w:rPr>
          <w:color w:val="000000" w:themeColor="text1"/>
        </w:rPr>
        <w:t xml:space="preserve">The </w:t>
      </w:r>
      <w:r w:rsidR="00774F71">
        <w:rPr>
          <w:color w:val="000000" w:themeColor="text1"/>
        </w:rPr>
        <w:t xml:space="preserve">trained </w:t>
      </w:r>
      <w:r w:rsidR="001722E9">
        <w:rPr>
          <w:color w:val="000000" w:themeColor="text1"/>
        </w:rPr>
        <w:t xml:space="preserve">neural network weights (top) are shown for the original model (top-left) and </w:t>
      </w:r>
      <w:r w:rsidR="00DE1226">
        <w:rPr>
          <w:color w:val="000000" w:themeColor="text1"/>
        </w:rPr>
        <w:t>one</w:t>
      </w:r>
      <w:r w:rsidR="001722E9">
        <w:rPr>
          <w:color w:val="000000" w:themeColor="text1"/>
        </w:rPr>
        <w:t xml:space="preserve"> with an extra node in the activity layer</w:t>
      </w:r>
      <w:r w:rsidR="00DE1226">
        <w:rPr>
          <w:color w:val="000000" w:themeColor="text1"/>
        </w:rPr>
        <w:t xml:space="preserve"> to model </w:t>
      </w:r>
      <w:r w:rsidR="009A06E9">
        <w:rPr>
          <w:color w:val="000000" w:themeColor="text1"/>
        </w:rPr>
        <w:t xml:space="preserve">potential </w:t>
      </w:r>
      <w:r w:rsidR="00DE1226">
        <w:rPr>
          <w:color w:val="000000" w:themeColor="text1"/>
        </w:rPr>
        <w:t xml:space="preserve">influence </w:t>
      </w:r>
      <w:r w:rsidR="00E81F90">
        <w:rPr>
          <w:color w:val="000000" w:themeColor="text1"/>
        </w:rPr>
        <w:t xml:space="preserve">on a hypothesized </w:t>
      </w:r>
      <w:r w:rsidR="00DE1226">
        <w:rPr>
          <w:color w:val="000000" w:themeColor="text1"/>
        </w:rPr>
        <w:t>resistance factor</w:t>
      </w:r>
      <w:r w:rsidR="001722E9">
        <w:rPr>
          <w:color w:val="000000" w:themeColor="text1"/>
        </w:rPr>
        <w:t xml:space="preserve"> (top right).</w:t>
      </w:r>
      <w:r w:rsidR="00122E73">
        <w:rPr>
          <w:color w:val="000000" w:themeColor="text1"/>
        </w:rPr>
        <w:t xml:space="preserve">  </w:t>
      </w:r>
      <w:r>
        <w:rPr>
          <w:color w:val="000000" w:themeColor="text1"/>
        </w:rPr>
        <w:t>See also Figure S8.</w:t>
      </w:r>
    </w:p>
    <w:p w14:paraId="1DCD7BBC" w14:textId="77777777" w:rsidR="001722E9" w:rsidRDefault="001722E9" w:rsidP="00224FCB">
      <w:pPr>
        <w:jc w:val="both"/>
        <w:rPr>
          <w:color w:val="000000" w:themeColor="text1"/>
        </w:rPr>
      </w:pPr>
    </w:p>
    <w:p w14:paraId="5229DD91" w14:textId="184E1461" w:rsidR="00B002B4" w:rsidRPr="00315FAB" w:rsidRDefault="00996C72" w:rsidP="00224FCB">
      <w:pPr>
        <w:jc w:val="both"/>
        <w:rPr>
          <w:b/>
          <w:color w:val="000000" w:themeColor="text1"/>
        </w:rPr>
      </w:pPr>
      <w:r w:rsidRPr="005959CB">
        <w:rPr>
          <w:b/>
          <w:color w:val="000000" w:themeColor="text1"/>
        </w:rPr>
        <w:t xml:space="preserve">Figure </w:t>
      </w:r>
      <w:r w:rsidR="00794D03">
        <w:rPr>
          <w:b/>
          <w:color w:val="000000" w:themeColor="text1"/>
        </w:rPr>
        <w:t>6.</w:t>
      </w:r>
      <w:r w:rsidRPr="005959CB">
        <w:rPr>
          <w:b/>
          <w:color w:val="000000" w:themeColor="text1"/>
        </w:rPr>
        <w:t xml:space="preserve"> </w:t>
      </w:r>
      <w:r w:rsidR="00794D03">
        <w:rPr>
          <w:b/>
          <w:color w:val="000000" w:themeColor="text1"/>
        </w:rPr>
        <w:t xml:space="preserve"> </w:t>
      </w:r>
      <w:r w:rsidR="00B002B4" w:rsidRPr="00315FAB">
        <w:rPr>
          <w:b/>
          <w:color w:val="000000" w:themeColor="text1"/>
        </w:rPr>
        <w:t xml:space="preserve">Deciphering a Complex Fluconazole Resistance </w:t>
      </w:r>
      <w:r w:rsidR="001E4580" w:rsidRPr="00315FAB">
        <w:rPr>
          <w:b/>
          <w:color w:val="000000" w:themeColor="text1"/>
        </w:rPr>
        <w:t>Trait</w:t>
      </w:r>
    </w:p>
    <w:p w14:paraId="0EB8F3AE" w14:textId="2A005B94" w:rsidR="00A06B3F" w:rsidRPr="00472AEF" w:rsidRDefault="00AE077A" w:rsidP="00224FCB">
      <w:pPr>
        <w:jc w:val="both"/>
      </w:pPr>
      <w:r>
        <w:rPr>
          <w:b/>
          <w:color w:val="000000" w:themeColor="text1"/>
        </w:rPr>
        <w:t>(</w:t>
      </w:r>
      <w:r w:rsidR="00330ADB">
        <w:rPr>
          <w:b/>
          <w:color w:val="000000" w:themeColor="text1"/>
        </w:rPr>
        <w:t>A</w:t>
      </w:r>
      <w:r>
        <w:rPr>
          <w:b/>
          <w:color w:val="000000" w:themeColor="text1"/>
        </w:rPr>
        <w:t>)</w:t>
      </w:r>
      <w:r w:rsidR="00330ADB">
        <w:rPr>
          <w:b/>
          <w:color w:val="000000" w:themeColor="text1"/>
        </w:rPr>
        <w:tab/>
      </w:r>
      <w:r w:rsidR="00E81F90" w:rsidRPr="00022C0A">
        <w:rPr>
          <w:color w:val="000000" w:themeColor="text1"/>
        </w:rPr>
        <w:t>Illustrating</w:t>
      </w:r>
      <w:r w:rsidR="00E81F90">
        <w:rPr>
          <w:b/>
          <w:color w:val="000000" w:themeColor="text1"/>
        </w:rPr>
        <w:t xml:space="preserve"> </w:t>
      </w:r>
      <w:r w:rsidR="00E81F90">
        <w:rPr>
          <w:color w:val="000000" w:themeColor="text1"/>
        </w:rPr>
        <w:t xml:space="preserve">the complex genetics of </w:t>
      </w:r>
      <w:r w:rsidR="00472AEF">
        <w:rPr>
          <w:color w:val="000000" w:themeColor="text1"/>
        </w:rPr>
        <w:t>fluconazole</w:t>
      </w:r>
      <w:r w:rsidR="00E81F90">
        <w:rPr>
          <w:color w:val="000000" w:themeColor="text1"/>
        </w:rPr>
        <w:t xml:space="preserve"> resistance</w:t>
      </w:r>
      <w:r w:rsidR="00472AEF">
        <w:rPr>
          <w:color w:val="000000" w:themeColor="text1"/>
        </w:rPr>
        <w:t xml:space="preserve">. Top panel - </w:t>
      </w:r>
      <w:r w:rsidR="00330ADB">
        <w:rPr>
          <w:color w:val="000000" w:themeColor="text1"/>
        </w:rPr>
        <w:t>A</w:t>
      </w:r>
      <w:r w:rsidR="00330ADB">
        <w:t xml:space="preserve"> landscape of </w:t>
      </w:r>
      <w:r w:rsidR="00646F1A">
        <w:t xml:space="preserve">normalized </w:t>
      </w:r>
      <w:r w:rsidR="00330ADB">
        <w:t>fluconazole resistance</w:t>
      </w:r>
      <w:r w:rsidR="00133F63">
        <w:t xml:space="preserve"> for </w:t>
      </w:r>
      <w:r w:rsidR="00E81F90">
        <w:t xml:space="preserve">five ABC transporter </w:t>
      </w:r>
      <w:r w:rsidR="00133F63">
        <w:t>knockouts</w:t>
      </w:r>
      <w:r w:rsidR="00646F1A">
        <w:t xml:space="preserve"> (</w:t>
      </w:r>
      <w:r w:rsidR="00A06B3F">
        <w:t xml:space="preserve">as in Figure </w:t>
      </w:r>
      <w:r w:rsidR="003255FC">
        <w:t>3</w:t>
      </w:r>
      <w:r w:rsidR="00646F1A">
        <w:t>)</w:t>
      </w:r>
      <w:r w:rsidR="00421B7E">
        <w:t>.</w:t>
      </w:r>
      <w:r w:rsidR="00E81F90">
        <w:rPr>
          <w:b/>
        </w:rPr>
        <w:t xml:space="preserve"> </w:t>
      </w:r>
      <w:r w:rsidR="00472AEF">
        <w:t>Bo</w:t>
      </w:r>
      <w:r w:rsidR="00E81F90">
        <w:t>t</w:t>
      </w:r>
      <w:r w:rsidR="00472AEF">
        <w:t xml:space="preserve">tom panel - </w:t>
      </w:r>
      <w:r w:rsidR="00A06B3F">
        <w:t>S</w:t>
      </w:r>
      <w:r w:rsidR="00A06B3F" w:rsidRPr="00233F15">
        <w:t>ignificant</w:t>
      </w:r>
      <w:r w:rsidR="00A06B3F">
        <w:t xml:space="preserve"> </w:t>
      </w:r>
      <w:r w:rsidR="00E81F90">
        <w:t>single-</w:t>
      </w:r>
      <w:r w:rsidR="00A06B3F">
        <w:t xml:space="preserve">knockout effects and </w:t>
      </w:r>
      <w:r w:rsidR="00D1177D">
        <w:rPr>
          <w:i/>
        </w:rPr>
        <w:t>x</w:t>
      </w:r>
      <w:r w:rsidR="00A06B3F" w:rsidRPr="00022C0A">
        <w:rPr>
          <w:i/>
        </w:rPr>
        <w:t>-</w:t>
      </w:r>
      <w:r w:rsidR="00E81F90">
        <w:t xml:space="preserve">gene </w:t>
      </w:r>
      <w:r w:rsidR="00A06B3F" w:rsidRPr="00592DC4">
        <w:t>genetic</w:t>
      </w:r>
      <w:r w:rsidR="00A06B3F">
        <w:t xml:space="preserve"> interactions mediating fluconazole resistance</w:t>
      </w:r>
      <w:r w:rsidR="00421B7E">
        <w:t xml:space="preserve"> (</w:t>
      </w:r>
      <w:r w:rsidR="00A06B3F">
        <w:t xml:space="preserve">as in Figure </w:t>
      </w:r>
      <w:r w:rsidR="003255FC">
        <w:t>4</w:t>
      </w:r>
      <w:r w:rsidR="00421B7E">
        <w:t>).</w:t>
      </w:r>
    </w:p>
    <w:p w14:paraId="1640DA6B" w14:textId="405E58C7" w:rsidR="007D6FF5" w:rsidRPr="00022C0A" w:rsidRDefault="00AE077A" w:rsidP="00D9226C">
      <w:pPr>
        <w:jc w:val="both"/>
      </w:pPr>
      <w:r>
        <w:rPr>
          <w:b/>
        </w:rPr>
        <w:t>(</w:t>
      </w:r>
      <w:r w:rsidR="00472AEF">
        <w:rPr>
          <w:b/>
        </w:rPr>
        <w:t>B</w:t>
      </w:r>
      <w:r>
        <w:rPr>
          <w:b/>
        </w:rPr>
        <w:t>)</w:t>
      </w:r>
      <w:r w:rsidR="00330ADB">
        <w:tab/>
      </w:r>
      <w:r w:rsidR="00E81F90">
        <w:t xml:space="preserve">Extending the model of fluconazole resistance, by adding </w:t>
      </w:r>
      <w:r w:rsidR="00E81F90">
        <w:rPr>
          <w:color w:val="000000" w:themeColor="text1"/>
        </w:rPr>
        <w:t xml:space="preserve">an extra node between the </w:t>
      </w:r>
      <w:r w:rsidR="00E81F90">
        <w:rPr>
          <w:b/>
          <w:i/>
          <w:color w:val="000000" w:themeColor="text1"/>
        </w:rPr>
        <w:t>G</w:t>
      </w:r>
      <w:r w:rsidR="00E81F90">
        <w:rPr>
          <w:color w:val="000000" w:themeColor="text1"/>
        </w:rPr>
        <w:t xml:space="preserve"> and </w:t>
      </w:r>
      <w:r w:rsidR="00E81F90">
        <w:rPr>
          <w:b/>
          <w:i/>
          <w:color w:val="000000" w:themeColor="text1"/>
        </w:rPr>
        <w:t>A</w:t>
      </w:r>
      <w:r w:rsidR="00E81F90">
        <w:rPr>
          <w:color w:val="000000" w:themeColor="text1"/>
        </w:rPr>
        <w:t xml:space="preserve"> layer to model non-additive influence of four transporters on Pdr5 activity, </w:t>
      </w:r>
      <w:r w:rsidR="00E81F90">
        <w:t xml:space="preserve">improves agreement with measurement. </w:t>
      </w:r>
      <w:r w:rsidR="007D6FF5">
        <w:t xml:space="preserve"> Limitation to frequently-associated five transporters and the method for calculating correlation values are as described in Figure </w:t>
      </w:r>
      <w:r w:rsidR="00A045BA">
        <w:t>5</w:t>
      </w:r>
      <w:r w:rsidR="007D6FF5">
        <w:t>D.</w:t>
      </w:r>
    </w:p>
    <w:p w14:paraId="2207A608" w14:textId="22F9777F" w:rsidR="005A78CA" w:rsidRDefault="00AE077A" w:rsidP="00224FCB">
      <w:pPr>
        <w:jc w:val="both"/>
        <w:rPr>
          <w:color w:val="000000" w:themeColor="text1"/>
        </w:rPr>
      </w:pPr>
      <w:r>
        <w:rPr>
          <w:b/>
          <w:color w:val="000000" w:themeColor="text1"/>
        </w:rPr>
        <w:t>(</w:t>
      </w:r>
      <w:r w:rsidR="00472AEF">
        <w:rPr>
          <w:b/>
          <w:color w:val="000000" w:themeColor="text1"/>
        </w:rPr>
        <w:t>C</w:t>
      </w:r>
      <w:r>
        <w:rPr>
          <w:b/>
          <w:color w:val="000000" w:themeColor="text1"/>
        </w:rPr>
        <w:t>)</w:t>
      </w:r>
      <w:r w:rsidR="005A78CA">
        <w:rPr>
          <w:b/>
          <w:color w:val="000000" w:themeColor="text1"/>
        </w:rPr>
        <w:tab/>
      </w:r>
      <w:r w:rsidR="007D6FF5">
        <w:rPr>
          <w:color w:val="000000" w:themeColor="text1"/>
        </w:rPr>
        <w:t xml:space="preserve">Close agreement between measures of fluconazole resistance derived by </w:t>
      </w:r>
      <w:r w:rsidR="007D6FF5">
        <w:rPr>
          <w:i/>
          <w:color w:val="000000" w:themeColor="text1"/>
        </w:rPr>
        <w:t xml:space="preserve">en masse </w:t>
      </w:r>
      <w:r w:rsidR="007D6FF5" w:rsidRPr="00022C0A">
        <w:rPr>
          <w:color w:val="000000" w:themeColor="text1"/>
        </w:rPr>
        <w:t>analysis</w:t>
      </w:r>
      <w:r w:rsidR="007D6FF5">
        <w:rPr>
          <w:i/>
          <w:color w:val="000000" w:themeColor="text1"/>
        </w:rPr>
        <w:t xml:space="preserve"> </w:t>
      </w:r>
      <w:r w:rsidR="007D6FF5">
        <w:rPr>
          <w:color w:val="000000" w:themeColor="text1"/>
        </w:rPr>
        <w:t>of pooled strains with individually-measured resistance (IC50) values in independently-constructed strains.</w:t>
      </w:r>
    </w:p>
    <w:p w14:paraId="1A793DAD" w14:textId="5F2C069B" w:rsidR="005A78CA" w:rsidRPr="00E755E1" w:rsidRDefault="00AE077A" w:rsidP="00D9226C">
      <w:pPr>
        <w:jc w:val="both"/>
        <w:rPr>
          <w:color w:val="000000" w:themeColor="text1"/>
        </w:rPr>
      </w:pPr>
      <w:r>
        <w:rPr>
          <w:b/>
          <w:color w:val="000000" w:themeColor="text1"/>
        </w:rPr>
        <w:t>(</w:t>
      </w:r>
      <w:r w:rsidR="00472AEF">
        <w:rPr>
          <w:b/>
          <w:color w:val="000000" w:themeColor="text1"/>
        </w:rPr>
        <w:t>D</w:t>
      </w:r>
      <w:r>
        <w:rPr>
          <w:b/>
          <w:color w:val="000000" w:themeColor="text1"/>
        </w:rPr>
        <w:t>)</w:t>
      </w:r>
      <w:r w:rsidR="00A06B3F">
        <w:rPr>
          <w:b/>
          <w:color w:val="000000" w:themeColor="text1"/>
        </w:rPr>
        <w:tab/>
      </w:r>
      <w:r w:rsidR="008103E3">
        <w:rPr>
          <w:color w:val="000000" w:themeColor="text1"/>
        </w:rPr>
        <w:t xml:space="preserve">The synergistic effect of deleting four ABC transporters on Pdr5 activity is primarily explained by an indirect influence on </w:t>
      </w:r>
      <w:r w:rsidR="008103E3" w:rsidRPr="00022C0A">
        <w:rPr>
          <w:i/>
          <w:color w:val="000000" w:themeColor="text1"/>
        </w:rPr>
        <w:t>PDR5</w:t>
      </w:r>
      <w:r w:rsidR="008103E3">
        <w:rPr>
          <w:color w:val="000000" w:themeColor="text1"/>
        </w:rPr>
        <w:t xml:space="preserve"> transcript levels. </w:t>
      </w:r>
      <w:r w:rsidR="00BD4042">
        <w:rPr>
          <w:color w:val="000000" w:themeColor="text1"/>
        </w:rPr>
        <w:t>Gray</w:t>
      </w:r>
      <w:r w:rsidR="00A06B3F">
        <w:rPr>
          <w:color w:val="000000" w:themeColor="text1"/>
        </w:rPr>
        <w:t xml:space="preserve"> bars represent </w:t>
      </w:r>
      <w:r w:rsidR="00A06B3F">
        <w:rPr>
          <w:i/>
          <w:color w:val="000000" w:themeColor="text1"/>
        </w:rPr>
        <w:t xml:space="preserve">PDR5 </w:t>
      </w:r>
      <w:r w:rsidR="00A06B3F">
        <w:rPr>
          <w:color w:val="000000" w:themeColor="text1"/>
        </w:rPr>
        <w:t xml:space="preserve">expression </w:t>
      </w:r>
      <w:r w:rsidR="008103E3">
        <w:rPr>
          <w:color w:val="000000" w:themeColor="text1"/>
        </w:rPr>
        <w:t xml:space="preserve">in the specified genotype, relative </w:t>
      </w:r>
      <w:r w:rsidR="00A06B3F">
        <w:rPr>
          <w:color w:val="000000" w:themeColor="text1"/>
        </w:rPr>
        <w:t xml:space="preserve">to </w:t>
      </w:r>
      <w:r w:rsidR="008103E3">
        <w:rPr>
          <w:color w:val="000000" w:themeColor="text1"/>
        </w:rPr>
        <w:t xml:space="preserve">that of </w:t>
      </w:r>
      <w:r w:rsidR="00A06B3F">
        <w:rPr>
          <w:color w:val="000000" w:themeColor="text1"/>
        </w:rPr>
        <w:t>wild-type</w:t>
      </w:r>
      <w:r w:rsidR="00B922D0">
        <w:rPr>
          <w:color w:val="000000" w:themeColor="text1"/>
        </w:rPr>
        <w:t xml:space="preserve">, with error </w:t>
      </w:r>
      <w:r w:rsidR="00692155">
        <w:rPr>
          <w:color w:val="000000" w:themeColor="text1"/>
        </w:rPr>
        <w:t>bars indica</w:t>
      </w:r>
      <w:r w:rsidR="00B922D0">
        <w:rPr>
          <w:color w:val="000000" w:themeColor="text1"/>
        </w:rPr>
        <w:t xml:space="preserve">ting </w:t>
      </w:r>
      <w:r w:rsidR="00692155">
        <w:rPr>
          <w:color w:val="000000" w:themeColor="text1"/>
        </w:rPr>
        <w:t>standard error</w:t>
      </w:r>
      <w:r w:rsidR="008103E3">
        <w:rPr>
          <w:color w:val="000000" w:themeColor="text1"/>
        </w:rPr>
        <w:t xml:space="preserve"> (n=3)</w:t>
      </w:r>
      <w:r w:rsidR="00B922D0">
        <w:rPr>
          <w:color w:val="000000" w:themeColor="text1"/>
        </w:rPr>
        <w:t>. S</w:t>
      </w:r>
      <w:r w:rsidR="008103E3">
        <w:rPr>
          <w:color w:val="000000" w:themeColor="text1"/>
        </w:rPr>
        <w:t xml:space="preserve">ignificance was assessed by </w:t>
      </w:r>
      <w:r w:rsidR="00A06B3F" w:rsidRPr="00022C0A">
        <w:rPr>
          <w:i/>
          <w:color w:val="000000" w:themeColor="text1"/>
        </w:rPr>
        <w:t>t</w:t>
      </w:r>
      <w:r w:rsidR="00A06B3F">
        <w:rPr>
          <w:color w:val="000000" w:themeColor="text1"/>
        </w:rPr>
        <w:t xml:space="preserve">-test.  Colored bars show </w:t>
      </w:r>
      <w:r w:rsidR="008103E3">
        <w:rPr>
          <w:color w:val="000000" w:themeColor="text1"/>
        </w:rPr>
        <w:t xml:space="preserve">model-inferred </w:t>
      </w:r>
      <w:r w:rsidR="000B3F65">
        <w:rPr>
          <w:color w:val="000000" w:themeColor="text1"/>
        </w:rPr>
        <w:t xml:space="preserve">Pdr5 activity </w:t>
      </w:r>
      <w:r w:rsidR="008103E3">
        <w:rPr>
          <w:color w:val="000000" w:themeColor="text1"/>
        </w:rPr>
        <w:t xml:space="preserve">(see </w:t>
      </w:r>
      <w:r w:rsidR="00A06B3F">
        <w:rPr>
          <w:color w:val="000000" w:themeColor="text1"/>
        </w:rPr>
        <w:t>Figure 5B</w:t>
      </w:r>
      <w:r w:rsidR="008103E3">
        <w:rPr>
          <w:color w:val="000000" w:themeColor="text1"/>
        </w:rPr>
        <w:t xml:space="preserve">, </w:t>
      </w:r>
      <w:r w:rsidR="00A06B3F">
        <w:rPr>
          <w:color w:val="000000" w:themeColor="text1"/>
        </w:rPr>
        <w:t>top-right panel)</w:t>
      </w:r>
      <w:r w:rsidR="00B922D0">
        <w:rPr>
          <w:color w:val="000000" w:themeColor="text1"/>
        </w:rPr>
        <w:t xml:space="preserve"> for each genotype</w:t>
      </w:r>
      <w:r w:rsidR="00A06B3F">
        <w:rPr>
          <w:color w:val="000000" w:themeColor="text1"/>
        </w:rPr>
        <w:t xml:space="preserve">, </w:t>
      </w:r>
      <w:r w:rsidR="00B922D0">
        <w:rPr>
          <w:color w:val="000000" w:themeColor="text1"/>
        </w:rPr>
        <w:t xml:space="preserve">relative to that of wild-type, </w:t>
      </w:r>
      <w:r w:rsidR="000B3F65">
        <w:rPr>
          <w:color w:val="000000" w:themeColor="text1"/>
        </w:rPr>
        <w:t>considering</w:t>
      </w:r>
      <w:r w:rsidR="00A93D25">
        <w:rPr>
          <w:color w:val="000000" w:themeColor="text1"/>
        </w:rPr>
        <w:t xml:space="preserve"> </w:t>
      </w:r>
      <w:r w:rsidR="000B3F65">
        <w:rPr>
          <w:color w:val="000000" w:themeColor="text1"/>
        </w:rPr>
        <w:t xml:space="preserve">all </w:t>
      </w:r>
      <w:r w:rsidR="00D9226C">
        <w:rPr>
          <w:color w:val="000000" w:themeColor="text1"/>
        </w:rPr>
        <w:t>(red</w:t>
      </w:r>
      <w:r w:rsidR="000B3F65">
        <w:rPr>
          <w:color w:val="000000" w:themeColor="text1"/>
        </w:rPr>
        <w:t>)</w:t>
      </w:r>
      <w:r w:rsidR="008103E3">
        <w:rPr>
          <w:color w:val="000000" w:themeColor="text1"/>
        </w:rPr>
        <w:t xml:space="preserve"> or only</w:t>
      </w:r>
      <w:r w:rsidR="00B922D0">
        <w:rPr>
          <w:color w:val="000000" w:themeColor="text1"/>
        </w:rPr>
        <w:t xml:space="preserve"> the </w:t>
      </w:r>
      <w:r w:rsidR="008103E3">
        <w:rPr>
          <w:color w:val="000000" w:themeColor="text1"/>
        </w:rPr>
        <w:t>indirect (orange) influences</w:t>
      </w:r>
      <w:r w:rsidR="000B3F65">
        <w:rPr>
          <w:color w:val="000000" w:themeColor="text1"/>
        </w:rPr>
        <w:t>.</w:t>
      </w:r>
    </w:p>
    <w:p w14:paraId="02F9FF7B" w14:textId="0FCF41D4" w:rsidR="00EE2C67" w:rsidRDefault="00AE077A" w:rsidP="007A57E7">
      <w:pPr>
        <w:widowControl w:val="0"/>
        <w:autoSpaceDE w:val="0"/>
        <w:autoSpaceDN w:val="0"/>
        <w:adjustRightInd w:val="0"/>
        <w:jc w:val="both"/>
        <w:rPr>
          <w:color w:val="000000" w:themeColor="text1"/>
        </w:rPr>
      </w:pPr>
      <w:r>
        <w:rPr>
          <w:b/>
          <w:color w:val="000000" w:themeColor="text1"/>
        </w:rPr>
        <w:t>(</w:t>
      </w:r>
      <w:r w:rsidR="00472AEF">
        <w:rPr>
          <w:b/>
          <w:color w:val="000000" w:themeColor="text1"/>
        </w:rPr>
        <w:t>E</w:t>
      </w:r>
      <w:r>
        <w:rPr>
          <w:b/>
          <w:color w:val="000000" w:themeColor="text1"/>
        </w:rPr>
        <w:t>)</w:t>
      </w:r>
      <w:commentRangeStart w:id="62"/>
      <w:commentRangeEnd w:id="62"/>
      <w:r w:rsidR="00DD69D1">
        <w:rPr>
          <w:rStyle w:val="CommentReference"/>
          <w:rFonts w:asciiTheme="minorHAnsi" w:hAnsiTheme="minorHAnsi" w:cstheme="minorBidi"/>
        </w:rPr>
        <w:commentReference w:id="62"/>
      </w:r>
      <w:commentRangeStart w:id="63"/>
      <w:commentRangeEnd w:id="63"/>
      <w:r w:rsidR="00DD69D1">
        <w:rPr>
          <w:rStyle w:val="CommentReference"/>
          <w:rFonts w:asciiTheme="minorHAnsi" w:hAnsiTheme="minorHAnsi" w:cstheme="minorBidi"/>
        </w:rPr>
        <w:commentReference w:id="63"/>
      </w:r>
      <w:r w:rsidR="005A78CA">
        <w:rPr>
          <w:b/>
          <w:color w:val="000000" w:themeColor="text1"/>
        </w:rPr>
        <w:tab/>
      </w:r>
      <w:r w:rsidR="00B922D0" w:rsidRPr="00022C0A">
        <w:rPr>
          <w:color w:val="000000" w:themeColor="text1"/>
        </w:rPr>
        <w:t>Interaction</w:t>
      </w:r>
      <w:r w:rsidR="00B922D0">
        <w:rPr>
          <w:b/>
          <w:color w:val="000000" w:themeColor="text1"/>
        </w:rPr>
        <w:t xml:space="preserve"> </w:t>
      </w:r>
      <w:r w:rsidR="00B922D0">
        <w:rPr>
          <w:color w:val="000000" w:themeColor="text1"/>
        </w:rPr>
        <w:t>e</w:t>
      </w:r>
      <w:r w:rsidR="00B922D0" w:rsidRPr="00022C0A">
        <w:rPr>
          <w:color w:val="000000" w:themeColor="text1"/>
        </w:rPr>
        <w:t>vidence</w:t>
      </w:r>
      <w:r w:rsidR="00B922D0">
        <w:rPr>
          <w:color w:val="000000" w:themeColor="text1"/>
        </w:rPr>
        <w:t xml:space="preserve"> supporting the plausibility of direct repression of Pdr5 by Snq2 and Yor1.  This study confirmed all </w:t>
      </w:r>
      <w:r w:rsidR="008D3320">
        <w:rPr>
          <w:color w:val="000000" w:themeColor="text1"/>
        </w:rPr>
        <w:t>previously known-</w:t>
      </w:r>
      <w:r w:rsidR="00B922D0">
        <w:rPr>
          <w:color w:val="000000" w:themeColor="text1"/>
        </w:rPr>
        <w:t xml:space="preserve">interactions </w:t>
      </w:r>
      <w:r w:rsidR="008D3320">
        <w:rPr>
          <w:color w:val="000000" w:themeColor="text1"/>
        </w:rPr>
        <w:t xml:space="preserve">shown </w:t>
      </w:r>
      <w:r w:rsidR="00B922D0">
        <w:rPr>
          <w:color w:val="000000" w:themeColor="text1"/>
        </w:rPr>
        <w:fldChar w:fldCharType="begin" w:fldLock="1"/>
      </w:r>
      <w:r w:rsidR="00B922D0">
        <w:rPr>
          <w:color w:val="000000" w:themeColor="text1"/>
        </w:rPr>
        <w:instrText>ADDIN CSL_CITATION {"citationItems":[{"id":"ITEM-1","itemData":{"DOI":"10.1038/nchembio.1293","ISSN":"1552-4469","PMID":"23831759","abstract":"ATP-binding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biology","id":"ITEM-1","issue":"9","issued":{"date-parts":[["2013","9"]]},"page":"565-72","title":"Mapping the functional yeast ABC transporter interactome.","type":"article-journal","volume":"9"},"uris":["http://www.mendeley.com/documents/?uuid=0e3d404b-a646-4023-936e-86a457bddbac"]},{"id":"ITEM-2","itemData":{"DOI":"10.1126/science.1153878","ISSN":"1095-9203","PMID":"18467557","abstract":"Protein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author":[{"dropping-particle":"","family":"Tarassov","given":"Kirill","non-dropping-particle":"","parse-names":false,"suffix":""},{"dropping-particle":"","family":"Messier","given":"Vincent","non-dropping-particle":"","parse-names":false,"suffix":""},{"dropping-particle":"","family":"Landry","given":"Christian R","non-dropping-particle":"","parse-names":false,"suffix":""},{"dropping-particle":"","family":"Radinovic","given":"Stevo","non-dropping-particle":"","parse-names":false,"suffix":""},{"dropping-particle":"","family":"Serna Molina","given":"Mercedes M","non-dropping-particle":"","parse-names":false,"suffix":""},{"dropping-particle":"","family":"Shames","given":"Igor","non-dropping-particle":"","parse-names":false,"suffix":""},{"dropping-particle":"","family":"Malitskaya","given":"Yelena","non-dropping-particle":"","parse-names":false,"suffix":""},{"dropping-particle":"","family":"Vogel","given":"Jackie","non-dropping-particle":"","parse-names":false,"suffix":""},{"dropping-particle":"","family":"Bussey","given":"Howard","non-dropping-particle":"","parse-names":false,"suffix":""},{"dropping-particle":"","family":"Michnick","given":"Stephen W","non-dropping-particle":"","parse-names":false,"suffix":""}],"container-title":"Science (New York, N.Y.)","id":"ITEM-2","issue":"5882","issued":{"date-parts":[["2008","6","13"]]},"page":"1465-70","title":"An in vivo map of the yeast protein interactome.","type":"article-journal","volume":"320"},"uris":["http://www.mendeley.com/documents/?uuid=090ec31c-01ab-445e-99ef-67483a1943a8"]}],"mendeley":{"formattedCitation":"(Snider et al., 2013; Tarassov et al., 2008)","plainTextFormattedCitation":"(Snider et al., 2013; Tarassov et al., 2008)","previouslyFormattedCitation":"(Snider et al., 2013; Tarassov et al., 2008)"},"properties":{"noteIndex":0},"schema":"https://github.com/citation-style-language/schema/raw/master/csl-citation.json"}</w:instrText>
      </w:r>
      <w:r w:rsidR="00B922D0">
        <w:rPr>
          <w:color w:val="000000" w:themeColor="text1"/>
        </w:rPr>
        <w:fldChar w:fldCharType="separate"/>
      </w:r>
      <w:r w:rsidR="00B922D0" w:rsidRPr="00D659A1">
        <w:rPr>
          <w:noProof/>
          <w:color w:val="000000" w:themeColor="text1"/>
        </w:rPr>
        <w:t>(Snider et al., 2013; Tarassov et al., 2008)</w:t>
      </w:r>
      <w:r w:rsidR="00B922D0">
        <w:rPr>
          <w:color w:val="000000" w:themeColor="text1"/>
        </w:rPr>
        <w:fldChar w:fldCharType="end"/>
      </w:r>
      <w:r w:rsidR="00B922D0">
        <w:rPr>
          <w:color w:val="000000" w:themeColor="text1"/>
        </w:rPr>
        <w:t xml:space="preserve">, and revealed a novel Pdr5-Yor1 protein interaction </w:t>
      </w:r>
      <w:r w:rsidR="008D3320">
        <w:rPr>
          <w:color w:val="000000" w:themeColor="text1"/>
        </w:rPr>
        <w:t xml:space="preserve">(Figure S11, S12).  Direct influence of Yor1 on Pdr5 activity was </w:t>
      </w:r>
      <w:r w:rsidR="00B922D0">
        <w:rPr>
          <w:color w:val="000000" w:themeColor="text1"/>
        </w:rPr>
        <w:t xml:space="preserve">predicted </w:t>
      </w:r>
      <w:r w:rsidR="008D3320">
        <w:rPr>
          <w:color w:val="000000" w:themeColor="text1"/>
        </w:rPr>
        <w:t xml:space="preserve">by both </w:t>
      </w:r>
      <w:r w:rsidR="00B922D0">
        <w:rPr>
          <w:color w:val="000000" w:themeColor="text1"/>
        </w:rPr>
        <w:t>original and extended neural network models for fluconazole (Figure 5B</w:t>
      </w:r>
      <w:r w:rsidR="008D3320">
        <w:rPr>
          <w:color w:val="000000" w:themeColor="text1"/>
        </w:rPr>
        <w:t>).  Influences from the neural network model (Figure 4B) are shown here with red edges</w:t>
      </w:r>
      <w:r w:rsidR="00B922D0">
        <w:rPr>
          <w:color w:val="000000" w:themeColor="text1"/>
        </w:rPr>
        <w:t>.</w:t>
      </w:r>
      <w:r w:rsidR="008D3320">
        <w:rPr>
          <w:color w:val="000000" w:themeColor="text1"/>
        </w:rPr>
        <w:t xml:space="preserve">  W</w:t>
      </w:r>
      <w:r w:rsidR="00D9226C">
        <w:rPr>
          <w:color w:val="000000" w:themeColor="text1"/>
        </w:rPr>
        <w:t xml:space="preserve">hole-organism protein levels </w:t>
      </w:r>
      <w:r w:rsidR="008D3320">
        <w:rPr>
          <w:color w:val="000000" w:themeColor="text1"/>
        </w:rPr>
        <w:fldChar w:fldCharType="begin" w:fldLock="1"/>
      </w:r>
      <w:r w:rsidR="008D3320">
        <w:rPr>
          <w:color w:val="000000" w:themeColor="text1"/>
        </w:rPr>
        <w:instrText>ADDIN CSL_CITATION {"citationItems":[{"id":"ITEM-1","itemData":{"DOI":"10.1002/pmic.201400441","ISSN":"16159853","PMID":"25656970","abstract":"Protein quantification at proteome-wide scale is an important aim, enabling insights into fundamental cellular biology and serving to constrain experiments and theoretical models. While proteome-wide quantification is not yet fully routine, many datasets approaching proteome-wide coverage are becoming available through biophysical and MS techniques. Data of this type can be accessed via a variety of sources, including publication supplements and online data repositories. However, access to the data is still fragmentary, and comparisons across experiments and organisms are not straightforward. Here, we describe recent updates to our database resource \"PaxDb\" (Protein Abundances Across Organisms). PaxDb focuses on protein abundance information at proteome-wide scope, irrespective of the underlying measurement technique. Quantification data is reprocessed, unified, and quality-scored, and then integrated to build a meta-resource. PaxDb also allows evolutionary comparisons through precomputed gene orthology relations. Recently, we have expanded the scope of the database to include cell-line samples, and more systematically scan the literature for suitable datasets. We report that a significant fraction of published experiments cannot readily be accessed and/or parsed for quantitative information, requiring additional steps and efforts. The current update brings PaxDb to 414 datasets in 53 organisms, with (semi-) quantitative abundance information covering more than 300,000 proteins.","author":[{"dropping-particle":"","family":"Wang","given":"Mingcong","non-dropping-particle":"","parse-names":false,"suffix":""},{"dropping-particle":"","family":"Herrmann","given":"Christina J.","non-dropping-particle":"","parse-names":false,"suffix":""},{"dropping-particle":"","family":"Simonovic","given":"Milan","non-dropping-particle":"","parse-names":false,"suffix":""},{"dropping-particle":"","family":"Szklarczyk","given":"Damian","non-dropping-particle":"","parse-names":false,"suffix":""},{"dropping-particle":"","family":"Mering","given":"Christian","non-dropping-particle":"von","parse-names":false,"suffix":""}],"container-title":"PROTEOMICS","id":"ITEM-1","issue":"18","issued":{"date-parts":[["2015","9"]]},"page":"3163-3168","title":"Version 4.0 of PaxDb: Protein abundance data, integrated across model organisms, tissues, and cell-lines","type":"article-journal","volume":"15"},"uris":["http://www.mendeley.com/documents/?uuid=df03ae42-4d18-3f76-8895-4646d12a2088"]}],"mendeley":{"formattedCitation":"(Wang et al., 2015)","plainTextFormattedCitation":"(Wang et al., 2015)","previouslyFormattedCitation":"(Wang et al., 2015)"},"properties":{"noteIndex":0},"schema":"https://github.com/citation-style-language/schema/raw/master/csl-citation.json"}</w:instrText>
      </w:r>
      <w:r w:rsidR="008D3320">
        <w:rPr>
          <w:color w:val="000000" w:themeColor="text1"/>
        </w:rPr>
        <w:fldChar w:fldCharType="separate"/>
      </w:r>
      <w:r w:rsidR="008D3320" w:rsidRPr="00D9226C">
        <w:rPr>
          <w:noProof/>
          <w:color w:val="000000" w:themeColor="text1"/>
        </w:rPr>
        <w:t>(Wang et al., 2015)</w:t>
      </w:r>
      <w:r w:rsidR="008D3320">
        <w:rPr>
          <w:color w:val="000000" w:themeColor="text1"/>
        </w:rPr>
        <w:fldChar w:fldCharType="end"/>
      </w:r>
      <w:r w:rsidR="008D3320">
        <w:rPr>
          <w:color w:val="000000" w:themeColor="text1"/>
        </w:rPr>
        <w:t xml:space="preserve"> are indicated by node size</w:t>
      </w:r>
      <w:r w:rsidR="00D9226C">
        <w:rPr>
          <w:color w:val="000000" w:themeColor="text1"/>
        </w:rPr>
        <w:t>.</w:t>
      </w:r>
    </w:p>
    <w:p w14:paraId="4CA2E912" w14:textId="77777777" w:rsidR="00A05BA8" w:rsidRDefault="00A05BA8" w:rsidP="00224FCB">
      <w:pPr>
        <w:rPr>
          <w:color w:val="000000" w:themeColor="text1"/>
        </w:rPr>
      </w:pPr>
    </w:p>
    <w:p w14:paraId="7E43FD76" w14:textId="77777777" w:rsidR="008D3320" w:rsidRDefault="008D3320" w:rsidP="00224FCB">
      <w:pPr>
        <w:rPr>
          <w:b/>
        </w:rPr>
      </w:pPr>
      <w:r>
        <w:rPr>
          <w:b/>
        </w:rPr>
        <w:br w:type="page"/>
      </w:r>
    </w:p>
    <w:p w14:paraId="64A72CFB" w14:textId="5F05B827" w:rsidR="00B93FA3" w:rsidRPr="00B1756A" w:rsidRDefault="00B93FA3" w:rsidP="00224FCB">
      <w:pPr>
        <w:rPr>
          <w:b/>
          <w:color w:val="000000" w:themeColor="text1"/>
        </w:rPr>
      </w:pPr>
      <w:r w:rsidRPr="005959CB">
        <w:rPr>
          <w:b/>
        </w:rPr>
        <w:lastRenderedPageBreak/>
        <w:t>Figure S1</w:t>
      </w:r>
      <w:r w:rsidR="005959CB" w:rsidRPr="005959CB">
        <w:rPr>
          <w:b/>
        </w:rPr>
        <w:t xml:space="preserve"> </w:t>
      </w:r>
      <w:r w:rsidR="004972DD" w:rsidRPr="00B1756A">
        <w:rPr>
          <w:b/>
        </w:rPr>
        <w:t>Creat</w:t>
      </w:r>
      <w:r w:rsidR="00044302" w:rsidRPr="00B1756A">
        <w:rPr>
          <w:b/>
        </w:rPr>
        <w:t>ing</w:t>
      </w:r>
      <w:r w:rsidR="004972DD" w:rsidRPr="00B1756A">
        <w:rPr>
          <w:b/>
        </w:rPr>
        <w:t xml:space="preserve"> a </w:t>
      </w:r>
      <w:r w:rsidR="00044302" w:rsidRPr="00B1756A">
        <w:rPr>
          <w:b/>
        </w:rPr>
        <w:t>P</w:t>
      </w:r>
      <w:r w:rsidRPr="00B1756A">
        <w:rPr>
          <w:b/>
        </w:rPr>
        <w:t>ool</w:t>
      </w:r>
      <w:r w:rsidR="00BD4042" w:rsidRPr="00B1756A">
        <w:rPr>
          <w:b/>
        </w:rPr>
        <w:t xml:space="preserve"> of Uniquely Barcoded Strains (‘Barcoder Pool’)</w:t>
      </w:r>
      <w:r w:rsidR="005959CB">
        <w:rPr>
          <w:b/>
        </w:rPr>
        <w:t xml:space="preserve">, </w:t>
      </w:r>
      <w:r w:rsidR="008A596D">
        <w:rPr>
          <w:b/>
        </w:rPr>
        <w:t>R</w:t>
      </w:r>
      <w:r w:rsidR="005959CB">
        <w:rPr>
          <w:b/>
        </w:rPr>
        <w:t>elated to Figure 1</w:t>
      </w:r>
    </w:p>
    <w:p w14:paraId="48AA28B0" w14:textId="0E569640" w:rsidR="00522486" w:rsidRDefault="00522486" w:rsidP="00522486">
      <w:pPr>
        <w:jc w:val="both"/>
      </w:pPr>
      <w:r w:rsidRPr="00212AC7">
        <w:rPr>
          <w:b/>
        </w:rPr>
        <w:t>A</w:t>
      </w:r>
      <w:r>
        <w:rPr>
          <w:b/>
        </w:rPr>
        <w:tab/>
      </w:r>
      <w:r>
        <w:t>Engineering a barcoder pool cassette.  An HphMX4 cassette was amplified from pIS420, with overhangs adding the US2 and DS1 sites.  A second PCR reaction was performed to add 25 random base pairs for use as UP and DN tags, as well as two constant US1 and DS2 regions.  A third PCR reaction adds</w:t>
      </w:r>
      <w:r w:rsidRPr="00EB7C56">
        <w:t xml:space="preserve"> </w:t>
      </w:r>
      <w:r w:rsidRPr="00925FC8">
        <w:rPr>
          <w:i/>
        </w:rPr>
        <w:t>loxP</w:t>
      </w:r>
      <w:r>
        <w:t>/</w:t>
      </w:r>
      <w:r w:rsidRPr="00925FC8">
        <w:rPr>
          <w:i/>
        </w:rPr>
        <w:t>lox2272</w:t>
      </w:r>
      <w:r>
        <w:t xml:space="preserve"> sites, and homology to the pSH47 SacI site.</w:t>
      </w:r>
    </w:p>
    <w:p w14:paraId="73EB0BD0" w14:textId="77777777" w:rsidR="00522486" w:rsidRPr="007A4005" w:rsidRDefault="00522486" w:rsidP="00522486">
      <w:pPr>
        <w:jc w:val="both"/>
      </w:pPr>
      <w:commentRangeStart w:id="64"/>
      <w:commentRangeStart w:id="65"/>
      <w:r>
        <w:rPr>
          <w:b/>
        </w:rPr>
        <w:t>B</w:t>
      </w:r>
      <w:commentRangeEnd w:id="64"/>
      <w:r>
        <w:rPr>
          <w:rStyle w:val="CommentReference"/>
          <w:rFonts w:asciiTheme="minorHAnsi" w:hAnsiTheme="minorHAnsi" w:cstheme="minorBidi"/>
        </w:rPr>
        <w:commentReference w:id="64"/>
      </w:r>
      <w:commentRangeEnd w:id="65"/>
      <w:r w:rsidR="00276A6D">
        <w:rPr>
          <w:rStyle w:val="CommentReference"/>
          <w:rFonts w:asciiTheme="minorHAnsi" w:hAnsiTheme="minorHAnsi" w:cstheme="minorBidi"/>
        </w:rPr>
        <w:commentReference w:id="65"/>
      </w:r>
      <w:r>
        <w:rPr>
          <w:b/>
        </w:rPr>
        <w:tab/>
      </w:r>
      <w:r>
        <w:t xml:space="preserve">Transforming a pool of barcoder parents.  RY0148 was modified to add a </w:t>
      </w:r>
      <w:r w:rsidRPr="00925FC8">
        <w:rPr>
          <w:i/>
        </w:rPr>
        <w:t>loxP-URA3-lox2272</w:t>
      </w:r>
      <w:r>
        <w:t xml:space="preserve"> site and was co-transformed with the barcoder pool cassette and SacI-digested pSH47 to enable reconstitution of a pSH47-based barcoder plasmid construct through in-yeast assembly.  Transformants were selected by growth in YPG +Hyg for 3 days to allow for both selection of successful in-yeast assembly products, as well as induction of Cre to enable recombination and replacement of URA3 with the barcoder pool cassette.  Loss of URA3 through Cre-enabled recombination is selected by subsequent growth in 5-FOA.</w:t>
      </w:r>
    </w:p>
    <w:p w14:paraId="55121FBE" w14:textId="77777777" w:rsidR="00DE7002" w:rsidRPr="00233F15" w:rsidRDefault="00DE7002" w:rsidP="00224FCB"/>
    <w:p w14:paraId="261C380D" w14:textId="2A62D63F" w:rsidR="00F0546A" w:rsidRPr="00B1756A" w:rsidRDefault="00F0546A" w:rsidP="00224FCB">
      <w:pPr>
        <w:rPr>
          <w:b/>
        </w:rPr>
      </w:pPr>
      <w:r w:rsidRPr="005959CB">
        <w:rPr>
          <w:b/>
        </w:rPr>
        <w:t xml:space="preserve">Figure </w:t>
      </w:r>
      <w:r w:rsidR="007E2236" w:rsidRPr="005959CB">
        <w:rPr>
          <w:b/>
        </w:rPr>
        <w:t>S2</w:t>
      </w:r>
      <w:r w:rsidR="005959CB" w:rsidRPr="005959CB">
        <w:rPr>
          <w:b/>
        </w:rPr>
        <w:t xml:space="preserve"> </w:t>
      </w:r>
      <w:r w:rsidR="00B27861" w:rsidRPr="00B1756A">
        <w:rPr>
          <w:b/>
        </w:rPr>
        <w:t xml:space="preserve">Analysis of </w:t>
      </w:r>
      <w:r w:rsidR="00B75272" w:rsidRPr="00B1756A">
        <w:rPr>
          <w:b/>
        </w:rPr>
        <w:t>P</w:t>
      </w:r>
      <w:r w:rsidR="004A6E53" w:rsidRPr="00B1756A">
        <w:rPr>
          <w:b/>
        </w:rPr>
        <w:t xml:space="preserve">ool </w:t>
      </w:r>
      <w:r w:rsidR="00B75272" w:rsidRPr="00B1756A">
        <w:rPr>
          <w:b/>
        </w:rPr>
        <w:t>G</w:t>
      </w:r>
      <w:r w:rsidR="008236EB" w:rsidRPr="00B1756A">
        <w:rPr>
          <w:b/>
        </w:rPr>
        <w:t xml:space="preserve">enotyping </w:t>
      </w:r>
      <w:r w:rsidR="00B75272" w:rsidRPr="00B1756A">
        <w:rPr>
          <w:b/>
        </w:rPr>
        <w:t>Q</w:t>
      </w:r>
      <w:r w:rsidR="004A6E53" w:rsidRPr="00B1756A">
        <w:rPr>
          <w:b/>
        </w:rPr>
        <w:t>uality</w:t>
      </w:r>
      <w:r w:rsidR="005959CB" w:rsidRPr="00B1756A">
        <w:rPr>
          <w:b/>
        </w:rPr>
        <w:t xml:space="preserve">, </w:t>
      </w:r>
      <w:r w:rsidR="008A596D">
        <w:rPr>
          <w:b/>
        </w:rPr>
        <w:t>R</w:t>
      </w:r>
      <w:r w:rsidR="005959CB" w:rsidRPr="00B1756A">
        <w:rPr>
          <w:b/>
        </w:rPr>
        <w:t xml:space="preserve">elated to Figure </w:t>
      </w:r>
      <w:r w:rsidR="005959CB">
        <w:rPr>
          <w:b/>
        </w:rPr>
        <w:t>1</w:t>
      </w:r>
    </w:p>
    <w:p w14:paraId="2B7F2CB0" w14:textId="77777777" w:rsidR="00522486" w:rsidRDefault="00522486" w:rsidP="00522486">
      <w:pPr>
        <w:jc w:val="both"/>
      </w:pPr>
      <w:r w:rsidRPr="00233F15">
        <w:rPr>
          <w:b/>
        </w:rPr>
        <w:t>A</w:t>
      </w:r>
      <w:r w:rsidRPr="00233F15">
        <w:rPr>
          <w:b/>
        </w:rPr>
        <w:tab/>
      </w:r>
      <w:r>
        <w:t xml:space="preserve">Expected </w:t>
      </w:r>
      <w:r w:rsidRPr="00233F15">
        <w:t xml:space="preserve">genotyping accuracy </w:t>
      </w:r>
      <w:r>
        <w:t>at</w:t>
      </w:r>
      <w:r w:rsidRPr="00233F15">
        <w:t xml:space="preserve"> the 16 ABC transporters surveyed. </w:t>
      </w:r>
      <w:r>
        <w:t xml:space="preserve"> Accuracy was estimated by evaluating the performance of the RCP-PCR genotyping protocol on a set of ‘</w:t>
      </w:r>
      <w:r w:rsidRPr="00233F15">
        <w:rPr>
          <w:bCs/>
          <w:iCs/>
          <w:color w:val="000000" w:themeColor="text1"/>
        </w:rPr>
        <w:t>gold standard’</w:t>
      </w:r>
      <w:r>
        <w:t xml:space="preserve"> strains (Methods, Data S2).</w:t>
      </w:r>
    </w:p>
    <w:p w14:paraId="48E235DA" w14:textId="1D1D10D9" w:rsidR="00522486" w:rsidRDefault="00522486" w:rsidP="00522486">
      <w:pPr>
        <w:jc w:val="both"/>
      </w:pPr>
      <w:r>
        <w:rPr>
          <w:b/>
        </w:rPr>
        <w:t>B</w:t>
      </w:r>
      <w:r w:rsidRPr="00233F15">
        <w:rPr>
          <w:b/>
        </w:rPr>
        <w:tab/>
      </w:r>
      <w:r w:rsidRPr="00233F15">
        <w:t>Distribution of knockouts in the combined MAT</w:t>
      </w:r>
      <w:r w:rsidRPr="00233F15">
        <w:rPr>
          <w:b/>
        </w:rPr>
        <w:t xml:space="preserve">a </w:t>
      </w:r>
      <w:r w:rsidRPr="00233F15">
        <w:t>and MAT</w:t>
      </w:r>
      <w:r w:rsidRPr="00233F15">
        <w:rPr>
          <w:b/>
          <w:lang w:val="el-GR"/>
        </w:rPr>
        <w:t>α</w:t>
      </w:r>
      <w:r w:rsidRPr="00233F15">
        <w:rPr>
          <w:b/>
        </w:rPr>
        <w:t xml:space="preserve"> </w:t>
      </w:r>
      <w:r w:rsidRPr="00233F15">
        <w:t xml:space="preserve">pools.  </w:t>
      </w:r>
      <w:r>
        <w:t>The o</w:t>
      </w:r>
      <w:r w:rsidRPr="00233F15">
        <w:t xml:space="preserve">bserved number of strains with a given number of knockouts are indicated </w:t>
      </w:r>
      <w:r>
        <w:t xml:space="preserve">in </w:t>
      </w:r>
      <w:r w:rsidR="00BD4042">
        <w:t>gray</w:t>
      </w:r>
      <w:r>
        <w:t>.</w:t>
      </w:r>
      <w:r w:rsidRPr="00233F15">
        <w:t xml:space="preserve"> </w:t>
      </w:r>
      <w:r>
        <w:t xml:space="preserve">The </w:t>
      </w:r>
      <w:r w:rsidRPr="00233F15">
        <w:t>expected number of strains with a given number of knockouts at 93.8% genotyping accuracy under a random assortment model are indicated in black.</w:t>
      </w:r>
    </w:p>
    <w:p w14:paraId="2938C4D6" w14:textId="7F1C1C76" w:rsidR="00522486" w:rsidRPr="00233F15" w:rsidRDefault="00522486" w:rsidP="00522486">
      <w:pPr>
        <w:jc w:val="both"/>
      </w:pPr>
      <w:r>
        <w:rPr>
          <w:b/>
        </w:rPr>
        <w:t>C</w:t>
      </w:r>
      <w:r w:rsidRPr="00233F15">
        <w:rPr>
          <w:b/>
        </w:rPr>
        <w:tab/>
      </w:r>
      <w:r w:rsidRPr="009446E8">
        <w:t>Tests of gene linkage within the MAT</w:t>
      </w:r>
      <w:r w:rsidRPr="009446E8">
        <w:rPr>
          <w:b/>
        </w:rPr>
        <w:t xml:space="preserve">a </w:t>
      </w:r>
      <w:r w:rsidRPr="009446E8">
        <w:t>pools (upper triangle) and MAT</w:t>
      </w:r>
      <w:r w:rsidRPr="009446E8">
        <w:rPr>
          <w:b/>
          <w:lang w:val="el-GR"/>
        </w:rPr>
        <w:t>α</w:t>
      </w:r>
      <w:r w:rsidRPr="009446E8">
        <w:rPr>
          <w:b/>
        </w:rPr>
        <w:t xml:space="preserve"> </w:t>
      </w:r>
      <w:r w:rsidRPr="009446E8">
        <w:t xml:space="preserve">pools (lower triangle).   The Pearson correlation coefficient of the corresponding genotype pairs are indicated on the right.  Pairs without significant correlation (Bonferroni-corrected </w:t>
      </w:r>
      <w:r w:rsidRPr="009446E8">
        <w:rPr>
          <w:i/>
        </w:rPr>
        <w:t>p</w:t>
      </w:r>
      <w:r w:rsidRPr="009446E8">
        <w:t xml:space="preserve"> value ≥ 0.05) are shaded in </w:t>
      </w:r>
      <w:r w:rsidR="00BD4042">
        <w:t>gray</w:t>
      </w:r>
      <w:r w:rsidRPr="009446E8">
        <w:t>.</w:t>
      </w:r>
      <w:r w:rsidR="00FC6B00" w:rsidRPr="009446E8">
        <w:t xml:space="preserve"> Three pairs of unlinked genes– </w:t>
      </w:r>
      <w:r w:rsidR="00FC6B00" w:rsidRPr="009446E8">
        <w:rPr>
          <w:i/>
        </w:rPr>
        <w:t>YOR1</w:t>
      </w:r>
      <w:r w:rsidR="00FC6B00" w:rsidRPr="009446E8">
        <w:t>-</w:t>
      </w:r>
      <w:r w:rsidR="00FC6B00" w:rsidRPr="009446E8">
        <w:rPr>
          <w:i/>
        </w:rPr>
        <w:t>YCF1</w:t>
      </w:r>
      <w:r w:rsidR="00FC6B00" w:rsidRPr="009446E8">
        <w:t xml:space="preserve">, </w:t>
      </w:r>
      <w:r w:rsidR="00FC6B00" w:rsidRPr="009446E8">
        <w:rPr>
          <w:i/>
        </w:rPr>
        <w:t>YOR1</w:t>
      </w:r>
      <w:r w:rsidR="00FC6B00" w:rsidRPr="009446E8">
        <w:t>-</w:t>
      </w:r>
      <w:r w:rsidR="00FC6B00" w:rsidRPr="009446E8">
        <w:rPr>
          <w:i/>
        </w:rPr>
        <w:t>BPT1</w:t>
      </w:r>
      <w:r w:rsidR="00FC6B00" w:rsidRPr="009446E8">
        <w:t xml:space="preserve">, and </w:t>
      </w:r>
      <w:r w:rsidR="00FC6B00" w:rsidRPr="009446E8">
        <w:rPr>
          <w:i/>
        </w:rPr>
        <w:t>SNQ2</w:t>
      </w:r>
      <w:r w:rsidR="00FC6B00" w:rsidRPr="009446E8">
        <w:t>-</w:t>
      </w:r>
      <w:r w:rsidR="00FC6B00" w:rsidRPr="009446E8">
        <w:rPr>
          <w:i/>
        </w:rPr>
        <w:t>PDR5</w:t>
      </w:r>
      <w:r w:rsidR="00FC6B00" w:rsidRPr="009446E8">
        <w:t xml:space="preserve"> – exhibited weak but significant negative correlation in the appearance of KO genotypes (-0.04 ≥ r ≥ -0.08).  This effect may have arisen via negative genetic interactions conferring lower growth for the corresponding double-knockout genotypes during the sporulation, haploid selection, or automated colony picking steps.</w:t>
      </w:r>
      <w:r w:rsidR="00FC6B00">
        <w:t xml:space="preserve">  </w:t>
      </w:r>
    </w:p>
    <w:p w14:paraId="4827B7C1" w14:textId="77777777" w:rsidR="00B44621" w:rsidRPr="00522486" w:rsidRDefault="00B44621" w:rsidP="00224FCB"/>
    <w:p w14:paraId="26D621B9" w14:textId="085C3611" w:rsidR="00F0546A" w:rsidRPr="00B1756A" w:rsidRDefault="00F0546A" w:rsidP="00224FCB">
      <w:pPr>
        <w:rPr>
          <w:b/>
        </w:rPr>
      </w:pPr>
      <w:r w:rsidRPr="00233F15">
        <w:rPr>
          <w:b/>
        </w:rPr>
        <w:t xml:space="preserve">Figure </w:t>
      </w:r>
      <w:r w:rsidR="007E2236">
        <w:rPr>
          <w:b/>
        </w:rPr>
        <w:t>S</w:t>
      </w:r>
      <w:r w:rsidR="00F90E5C">
        <w:rPr>
          <w:b/>
        </w:rPr>
        <w:t>3</w:t>
      </w:r>
      <w:r w:rsidR="005959CB">
        <w:rPr>
          <w:b/>
        </w:rPr>
        <w:t xml:space="preserve"> </w:t>
      </w:r>
      <w:r w:rsidR="00F90E5C" w:rsidRPr="00B1756A">
        <w:rPr>
          <w:b/>
        </w:rPr>
        <w:t>M</w:t>
      </w:r>
      <w:r w:rsidR="00AE1B1C" w:rsidRPr="00B1756A">
        <w:rPr>
          <w:b/>
        </w:rPr>
        <w:t xml:space="preserve">arginal </w:t>
      </w:r>
      <w:r w:rsidR="00F90E5C" w:rsidRPr="00B1756A">
        <w:rPr>
          <w:b/>
        </w:rPr>
        <w:t>Single-G</w:t>
      </w:r>
      <w:r w:rsidR="00AE1B1C" w:rsidRPr="00B1756A">
        <w:rPr>
          <w:b/>
        </w:rPr>
        <w:t xml:space="preserve">ene </w:t>
      </w:r>
      <w:r w:rsidR="00F90E5C" w:rsidRPr="00B1756A">
        <w:rPr>
          <w:b/>
        </w:rPr>
        <w:t>K</w:t>
      </w:r>
      <w:r w:rsidR="00AE1B1C" w:rsidRPr="00B1756A">
        <w:rPr>
          <w:b/>
        </w:rPr>
        <w:t xml:space="preserve">nockout </w:t>
      </w:r>
      <w:r w:rsidR="00F90E5C" w:rsidRPr="00B1756A">
        <w:rPr>
          <w:b/>
        </w:rPr>
        <w:t>E</w:t>
      </w:r>
      <w:r w:rsidR="00AE1B1C" w:rsidRPr="00B1756A">
        <w:rPr>
          <w:b/>
        </w:rPr>
        <w:t xml:space="preserve">ffects in the </w:t>
      </w:r>
      <w:r w:rsidR="00F90E5C" w:rsidRPr="00B1756A">
        <w:rPr>
          <w:b/>
        </w:rPr>
        <w:t>P</w:t>
      </w:r>
      <w:r w:rsidR="00AE1B1C" w:rsidRPr="00B1756A">
        <w:rPr>
          <w:b/>
        </w:rPr>
        <w:t>ool</w:t>
      </w:r>
      <w:r w:rsidR="005959CB" w:rsidRPr="00B1756A">
        <w:rPr>
          <w:b/>
        </w:rPr>
        <w:t xml:space="preserve">, </w:t>
      </w:r>
      <w:r w:rsidR="00D50188">
        <w:rPr>
          <w:b/>
        </w:rPr>
        <w:t>R</w:t>
      </w:r>
      <w:r w:rsidR="005959CB" w:rsidRPr="00B1756A">
        <w:rPr>
          <w:b/>
        </w:rPr>
        <w:t>elated to Figure 2</w:t>
      </w:r>
    </w:p>
    <w:p w14:paraId="401166F2" w14:textId="6E5C82F8" w:rsidR="00836B94" w:rsidRDefault="00F90E5C" w:rsidP="00224FCB">
      <w:pPr>
        <w:jc w:val="both"/>
      </w:pPr>
      <w:r>
        <w:rPr>
          <w:b/>
        </w:rPr>
        <w:t>A</w:t>
      </w:r>
      <w:r>
        <w:rPr>
          <w:b/>
        </w:rPr>
        <w:tab/>
      </w:r>
      <w:r w:rsidR="00836B94" w:rsidRPr="00233F15">
        <w:t xml:space="preserve">A linear model was used to formally </w:t>
      </w:r>
      <w:r w:rsidR="00BD4042">
        <w:t xml:space="preserve">identify </w:t>
      </w:r>
      <w:r w:rsidR="00836B94" w:rsidRPr="00233F15">
        <w:t>significant</w:t>
      </w:r>
      <w:r w:rsidR="00836B94">
        <w:t xml:space="preserve"> gene knockout effects mediating </w:t>
      </w:r>
      <w:r>
        <w:t>resistance</w:t>
      </w:r>
      <w:r w:rsidR="00836B94">
        <w:t xml:space="preserve"> </w:t>
      </w:r>
      <w:r w:rsidR="00BD4042">
        <w:t xml:space="preserve">(growth in drug relative to growth in drug) for each of </w:t>
      </w:r>
      <w:r w:rsidR="00836B94">
        <w:t xml:space="preserve">the tested drugs.  Linear model terms which were significant </w:t>
      </w:r>
      <w:r w:rsidR="00836B94" w:rsidRPr="00233F15">
        <w:t xml:space="preserve">(Bonferroni adjusted </w:t>
      </w:r>
      <w:r w:rsidR="00AC7F48" w:rsidRPr="00AC7F48">
        <w:rPr>
          <w:i/>
        </w:rPr>
        <w:t>p</w:t>
      </w:r>
      <w:r w:rsidR="00836B94" w:rsidRPr="00233F15">
        <w:t xml:space="preserve"> &lt; 0.05) </w:t>
      </w:r>
      <w:r w:rsidR="00836B94">
        <w:t>in both MAT</w:t>
      </w:r>
      <w:r w:rsidR="00836B94" w:rsidRPr="009D4581">
        <w:rPr>
          <w:b/>
        </w:rPr>
        <w:t>a</w:t>
      </w:r>
      <w:r w:rsidR="00836B94">
        <w:t xml:space="preserve"> and MAT</w:t>
      </w:r>
      <w:r w:rsidR="00836B94" w:rsidRPr="00836B94">
        <w:rPr>
          <w:b/>
          <w:lang w:val="el-GR"/>
        </w:rPr>
        <w:t>α</w:t>
      </w:r>
      <w:r w:rsidR="00836B94">
        <w:t xml:space="preserve"> pools for their given drug are colored according the legend on the left.  Other terms are </w:t>
      </w:r>
      <w:r w:rsidR="00BD4042">
        <w:t>color</w:t>
      </w:r>
      <w:r w:rsidR="00836B94">
        <w:t xml:space="preserve">ed in </w:t>
      </w:r>
      <w:r w:rsidR="00BD4042">
        <w:t>gray</w:t>
      </w:r>
      <w:r w:rsidR="00836B94">
        <w:t>.</w:t>
      </w:r>
    </w:p>
    <w:p w14:paraId="78F00E9C" w14:textId="6E195BAD" w:rsidR="00F90E5C" w:rsidRPr="00F90E5C" w:rsidRDefault="00F90E5C" w:rsidP="00224FCB">
      <w:pPr>
        <w:jc w:val="both"/>
      </w:pPr>
      <w:r>
        <w:rPr>
          <w:b/>
        </w:rPr>
        <w:t>B</w:t>
      </w:r>
      <w:r>
        <w:rPr>
          <w:b/>
        </w:rPr>
        <w:tab/>
      </w:r>
      <w:r>
        <w:t xml:space="preserve">As in A, showing knockout effects </w:t>
      </w:r>
      <w:r w:rsidR="00BD4042">
        <w:t xml:space="preserve">that mediate </w:t>
      </w:r>
      <w:r>
        <w:t>growth</w:t>
      </w:r>
    </w:p>
    <w:p w14:paraId="3963D923" w14:textId="77777777" w:rsidR="00CD2764" w:rsidRDefault="00CD2764" w:rsidP="00224FCB"/>
    <w:p w14:paraId="189166D7" w14:textId="75961945" w:rsidR="00522486" w:rsidRPr="00022C0A" w:rsidRDefault="00522486" w:rsidP="00522486">
      <w:pPr>
        <w:rPr>
          <w:b/>
        </w:rPr>
      </w:pPr>
      <w:commentRangeStart w:id="66"/>
      <w:r w:rsidRPr="005959CB">
        <w:rPr>
          <w:b/>
        </w:rPr>
        <w:t>Figure S</w:t>
      </w:r>
      <w:commentRangeEnd w:id="66"/>
      <w:r w:rsidR="00CD2764" w:rsidRPr="005959CB">
        <w:rPr>
          <w:b/>
        </w:rPr>
        <w:t>4</w:t>
      </w:r>
      <w:r w:rsidRPr="00022C0A">
        <w:rPr>
          <w:rStyle w:val="CommentReference"/>
          <w:rFonts w:asciiTheme="minorHAnsi" w:hAnsiTheme="minorHAnsi" w:cstheme="minorBidi"/>
          <w:b/>
        </w:rPr>
        <w:commentReference w:id="66"/>
      </w:r>
      <w:r w:rsidR="005959CB" w:rsidRPr="005959CB">
        <w:rPr>
          <w:b/>
        </w:rPr>
        <w:t xml:space="preserve"> </w:t>
      </w:r>
      <w:r w:rsidRPr="00022C0A">
        <w:rPr>
          <w:b/>
        </w:rPr>
        <w:t xml:space="preserve">Reproducibility of </w:t>
      </w:r>
      <w:r w:rsidR="004D48F3">
        <w:rPr>
          <w:b/>
        </w:rPr>
        <w:t xml:space="preserve">Averaged </w:t>
      </w:r>
      <w:r w:rsidR="00E64198" w:rsidRPr="00022C0A">
        <w:rPr>
          <w:b/>
        </w:rPr>
        <w:t>R</w:t>
      </w:r>
      <w:r w:rsidRPr="00022C0A">
        <w:rPr>
          <w:b/>
        </w:rPr>
        <w:t>esistance</w:t>
      </w:r>
      <w:r w:rsidR="004D48F3">
        <w:rPr>
          <w:b/>
        </w:rPr>
        <w:t xml:space="preserve"> Profiles</w:t>
      </w:r>
      <w:r w:rsidR="005959CB" w:rsidRPr="00022C0A">
        <w:rPr>
          <w:b/>
        </w:rPr>
        <w:t xml:space="preserve">, </w:t>
      </w:r>
      <w:r w:rsidR="00D50188">
        <w:rPr>
          <w:b/>
        </w:rPr>
        <w:t>R</w:t>
      </w:r>
      <w:r w:rsidR="005959CB" w:rsidRPr="00022C0A">
        <w:rPr>
          <w:b/>
        </w:rPr>
        <w:t>elated to Figure 2</w:t>
      </w:r>
    </w:p>
    <w:p w14:paraId="06AD1C9D" w14:textId="25633164" w:rsidR="00E6797C" w:rsidRDefault="00CD2764" w:rsidP="00224FCB">
      <w:r>
        <w:t>As in Figure 2A, showing all 16 drugs</w:t>
      </w:r>
    </w:p>
    <w:p w14:paraId="1FA1AB00" w14:textId="77777777" w:rsidR="00CD2764" w:rsidRPr="00233F15" w:rsidRDefault="00CD2764" w:rsidP="00224FCB"/>
    <w:p w14:paraId="3A2F5BCC" w14:textId="593A4FE1" w:rsidR="00E6797C" w:rsidRPr="00022C0A" w:rsidRDefault="00E6797C" w:rsidP="00224FCB">
      <w:pPr>
        <w:jc w:val="both"/>
        <w:rPr>
          <w:b/>
        </w:rPr>
      </w:pPr>
      <w:r w:rsidRPr="005959CB">
        <w:rPr>
          <w:b/>
        </w:rPr>
        <w:t xml:space="preserve">Figure </w:t>
      </w:r>
      <w:r w:rsidR="007E2236" w:rsidRPr="005959CB">
        <w:rPr>
          <w:b/>
        </w:rPr>
        <w:t>S</w:t>
      </w:r>
      <w:r w:rsidR="00EC5C0C" w:rsidRPr="005959CB">
        <w:rPr>
          <w:b/>
        </w:rPr>
        <w:t>5</w:t>
      </w:r>
      <w:r w:rsidR="005959CB" w:rsidRPr="005959CB">
        <w:rPr>
          <w:b/>
        </w:rPr>
        <w:t xml:space="preserve"> </w:t>
      </w:r>
      <w:r w:rsidR="00E64198" w:rsidRPr="00022C0A">
        <w:rPr>
          <w:b/>
        </w:rPr>
        <w:t>R</w:t>
      </w:r>
      <w:r w:rsidRPr="00022C0A">
        <w:rPr>
          <w:b/>
        </w:rPr>
        <w:t xml:space="preserve">adial </w:t>
      </w:r>
      <w:r w:rsidR="00D669D5">
        <w:rPr>
          <w:b/>
        </w:rPr>
        <w:t>XGA map</w:t>
      </w:r>
      <w:r w:rsidR="000B2CF3">
        <w:rPr>
          <w:b/>
        </w:rPr>
        <w:t>s</w:t>
      </w:r>
      <w:r w:rsidR="00E64198" w:rsidRPr="00022C0A">
        <w:rPr>
          <w:b/>
        </w:rPr>
        <w:t xml:space="preserve"> </w:t>
      </w:r>
      <w:r w:rsidRPr="00022C0A">
        <w:rPr>
          <w:b/>
        </w:rPr>
        <w:t xml:space="preserve">in </w:t>
      </w:r>
      <w:r w:rsidR="00E64198" w:rsidRPr="00022C0A">
        <w:rPr>
          <w:b/>
        </w:rPr>
        <w:t>A</w:t>
      </w:r>
      <w:r w:rsidRPr="00022C0A">
        <w:rPr>
          <w:b/>
        </w:rPr>
        <w:t xml:space="preserve">dditional </w:t>
      </w:r>
      <w:r w:rsidR="00E64198" w:rsidRPr="00022C0A">
        <w:rPr>
          <w:b/>
        </w:rPr>
        <w:t>D</w:t>
      </w:r>
      <w:r w:rsidRPr="00022C0A">
        <w:rPr>
          <w:b/>
        </w:rPr>
        <w:t>rugs</w:t>
      </w:r>
      <w:r w:rsidR="005959CB" w:rsidRPr="00022C0A">
        <w:rPr>
          <w:b/>
        </w:rPr>
        <w:t xml:space="preserve">, </w:t>
      </w:r>
      <w:r w:rsidR="00D50188">
        <w:rPr>
          <w:b/>
        </w:rPr>
        <w:t>R</w:t>
      </w:r>
      <w:r w:rsidR="005959CB" w:rsidRPr="00022C0A">
        <w:rPr>
          <w:b/>
        </w:rPr>
        <w:t>elated to Figure 2</w:t>
      </w:r>
    </w:p>
    <w:p w14:paraId="33050349" w14:textId="10D5CD59" w:rsidR="00A80B8C" w:rsidRDefault="00CD2764" w:rsidP="00A80B8C">
      <w:pPr>
        <w:jc w:val="both"/>
      </w:pPr>
      <w:r>
        <w:t>As in Figure 2</w:t>
      </w:r>
      <w:r w:rsidR="00E64198">
        <w:t>C</w:t>
      </w:r>
      <w:r>
        <w:t>, showing 5 additional drugs</w:t>
      </w:r>
    </w:p>
    <w:p w14:paraId="0B574A60" w14:textId="77777777" w:rsidR="00CD2764" w:rsidRPr="00233F15" w:rsidRDefault="00CD2764" w:rsidP="00A80B8C">
      <w:pPr>
        <w:jc w:val="both"/>
      </w:pPr>
    </w:p>
    <w:p w14:paraId="5DCBEFC0" w14:textId="09948C4A" w:rsidR="003B20FE" w:rsidRPr="00022C0A" w:rsidRDefault="00806F9F" w:rsidP="00224FCB">
      <w:pPr>
        <w:rPr>
          <w:b/>
        </w:rPr>
      </w:pPr>
      <w:r w:rsidRPr="005959CB">
        <w:rPr>
          <w:b/>
        </w:rPr>
        <w:t xml:space="preserve">Figure </w:t>
      </w:r>
      <w:r w:rsidR="007E2236" w:rsidRPr="005959CB">
        <w:rPr>
          <w:b/>
        </w:rPr>
        <w:t>S</w:t>
      </w:r>
      <w:r w:rsidR="00E64198" w:rsidRPr="005959CB">
        <w:rPr>
          <w:b/>
        </w:rPr>
        <w:t>6</w:t>
      </w:r>
      <w:r w:rsidR="003B20FE" w:rsidRPr="00022C0A">
        <w:rPr>
          <w:b/>
        </w:rPr>
        <w:t xml:space="preserve"> </w:t>
      </w:r>
      <w:r w:rsidR="00E64198" w:rsidRPr="00022C0A">
        <w:rPr>
          <w:b/>
        </w:rPr>
        <w:t>Resistance</w:t>
      </w:r>
      <w:r w:rsidR="003B20FE" w:rsidRPr="00022C0A">
        <w:rPr>
          <w:b/>
        </w:rPr>
        <w:t xml:space="preserve"> </w:t>
      </w:r>
      <w:r w:rsidR="00E64198" w:rsidRPr="00022C0A">
        <w:rPr>
          <w:b/>
        </w:rPr>
        <w:t>L</w:t>
      </w:r>
      <w:r w:rsidR="003B20FE" w:rsidRPr="00022C0A">
        <w:rPr>
          <w:b/>
        </w:rPr>
        <w:t>andscape</w:t>
      </w:r>
      <w:r w:rsidR="000B2CF3">
        <w:rPr>
          <w:b/>
        </w:rPr>
        <w:t>s</w:t>
      </w:r>
      <w:r w:rsidR="00E64198" w:rsidRPr="00022C0A">
        <w:rPr>
          <w:b/>
        </w:rPr>
        <w:t xml:space="preserve"> for all D</w:t>
      </w:r>
      <w:r w:rsidR="00B91404" w:rsidRPr="00022C0A">
        <w:rPr>
          <w:b/>
        </w:rPr>
        <w:t>rugs</w:t>
      </w:r>
      <w:r w:rsidR="005959CB" w:rsidRPr="00022C0A">
        <w:rPr>
          <w:b/>
        </w:rPr>
        <w:t xml:space="preserve">, </w:t>
      </w:r>
      <w:r w:rsidR="00D50188">
        <w:rPr>
          <w:b/>
        </w:rPr>
        <w:t>R</w:t>
      </w:r>
      <w:r w:rsidR="005959CB" w:rsidRPr="00022C0A">
        <w:rPr>
          <w:b/>
        </w:rPr>
        <w:t>elated to Figure 2</w:t>
      </w:r>
    </w:p>
    <w:p w14:paraId="7B89866C" w14:textId="6DE29B01" w:rsidR="00E6797C" w:rsidRPr="00E64198" w:rsidRDefault="00E64198" w:rsidP="00224FCB">
      <w:pPr>
        <w:jc w:val="both"/>
      </w:pPr>
      <w:r>
        <w:t>As in Figure 2D, showing all 16 drugs</w:t>
      </w:r>
    </w:p>
    <w:p w14:paraId="276E0CF2" w14:textId="77777777" w:rsidR="00E64198" w:rsidRDefault="00E64198" w:rsidP="00224FCB">
      <w:pPr>
        <w:jc w:val="both"/>
      </w:pPr>
    </w:p>
    <w:p w14:paraId="72370E3A" w14:textId="60D2F57D" w:rsidR="006C55BE" w:rsidRDefault="00A85652" w:rsidP="00224FCB">
      <w:pPr>
        <w:widowControl w:val="0"/>
        <w:autoSpaceDE w:val="0"/>
        <w:autoSpaceDN w:val="0"/>
        <w:adjustRightInd w:val="0"/>
        <w:rPr>
          <w:bCs/>
          <w:iCs/>
          <w:color w:val="000000" w:themeColor="text1"/>
        </w:rPr>
      </w:pPr>
      <w:r>
        <w:rPr>
          <w:b/>
          <w:bCs/>
          <w:iCs/>
          <w:color w:val="000000" w:themeColor="text1"/>
        </w:rPr>
        <w:t xml:space="preserve">Figure </w:t>
      </w:r>
      <w:r w:rsidR="005207A1">
        <w:rPr>
          <w:b/>
          <w:bCs/>
          <w:iCs/>
          <w:color w:val="000000" w:themeColor="text1"/>
        </w:rPr>
        <w:t>S7</w:t>
      </w:r>
      <w:r>
        <w:rPr>
          <w:b/>
          <w:bCs/>
          <w:iCs/>
          <w:color w:val="000000" w:themeColor="text1"/>
        </w:rPr>
        <w:t xml:space="preserve"> </w:t>
      </w:r>
      <w:r w:rsidRPr="00B1756A">
        <w:rPr>
          <w:b/>
          <w:bCs/>
          <w:iCs/>
          <w:color w:val="000000" w:themeColor="text1"/>
        </w:rPr>
        <w:t xml:space="preserve">Neural </w:t>
      </w:r>
      <w:r w:rsidR="005207A1" w:rsidRPr="00B1756A">
        <w:rPr>
          <w:b/>
          <w:bCs/>
          <w:iCs/>
          <w:color w:val="000000" w:themeColor="text1"/>
        </w:rPr>
        <w:t>N</w:t>
      </w:r>
      <w:r w:rsidRPr="00B1756A">
        <w:rPr>
          <w:b/>
          <w:bCs/>
          <w:iCs/>
          <w:color w:val="000000" w:themeColor="text1"/>
        </w:rPr>
        <w:t xml:space="preserve">etwork </w:t>
      </w:r>
      <w:r w:rsidR="005207A1" w:rsidRPr="00B1756A">
        <w:rPr>
          <w:b/>
          <w:bCs/>
          <w:iCs/>
          <w:color w:val="000000" w:themeColor="text1"/>
        </w:rPr>
        <w:t xml:space="preserve">Construction and </w:t>
      </w:r>
      <w:r w:rsidR="00671ED3" w:rsidRPr="00B1756A">
        <w:rPr>
          <w:b/>
          <w:bCs/>
          <w:iCs/>
          <w:color w:val="000000" w:themeColor="text1"/>
        </w:rPr>
        <w:t>E</w:t>
      </w:r>
      <w:r w:rsidRPr="00B1756A">
        <w:rPr>
          <w:b/>
          <w:bCs/>
          <w:iCs/>
          <w:color w:val="000000" w:themeColor="text1"/>
        </w:rPr>
        <w:t>valuation</w:t>
      </w:r>
      <w:r w:rsidR="005959CB" w:rsidRPr="00B1756A">
        <w:rPr>
          <w:b/>
          <w:bCs/>
          <w:iCs/>
          <w:color w:val="000000" w:themeColor="text1"/>
        </w:rPr>
        <w:t xml:space="preserve">, </w:t>
      </w:r>
      <w:r w:rsidR="00027C1C">
        <w:rPr>
          <w:b/>
          <w:bCs/>
          <w:iCs/>
          <w:color w:val="000000" w:themeColor="text1"/>
        </w:rPr>
        <w:t>R</w:t>
      </w:r>
      <w:r w:rsidR="005959CB" w:rsidRPr="00B1756A">
        <w:rPr>
          <w:b/>
          <w:bCs/>
          <w:iCs/>
          <w:color w:val="000000" w:themeColor="text1"/>
        </w:rPr>
        <w:t>elated to Figure 4</w:t>
      </w:r>
    </w:p>
    <w:p w14:paraId="4448F33A" w14:textId="18BFC6B5" w:rsidR="00A85652" w:rsidRDefault="00BF7838" w:rsidP="00224FCB">
      <w:pPr>
        <w:widowControl w:val="0"/>
        <w:autoSpaceDE w:val="0"/>
        <w:autoSpaceDN w:val="0"/>
        <w:adjustRightInd w:val="0"/>
        <w:rPr>
          <w:bCs/>
          <w:iCs/>
          <w:color w:val="000000" w:themeColor="text1"/>
        </w:rPr>
      </w:pPr>
      <w:r>
        <w:rPr>
          <w:b/>
          <w:bCs/>
          <w:iCs/>
          <w:color w:val="000000" w:themeColor="text1"/>
        </w:rPr>
        <w:t>A</w:t>
      </w:r>
      <w:r w:rsidR="002E141B">
        <w:rPr>
          <w:b/>
          <w:bCs/>
          <w:iCs/>
          <w:color w:val="000000" w:themeColor="text1"/>
        </w:rPr>
        <w:tab/>
      </w:r>
      <w:r>
        <w:rPr>
          <w:bCs/>
          <w:iCs/>
          <w:color w:val="000000" w:themeColor="text1"/>
        </w:rPr>
        <w:t>Number of reproducible network parameters (</w:t>
      </w:r>
      <w:r w:rsidRPr="00BF7838">
        <w:rPr>
          <w:bCs/>
          <w:i/>
          <w:iCs/>
          <w:color w:val="000000" w:themeColor="text1"/>
        </w:rPr>
        <w:t xml:space="preserve">Z </w:t>
      </w:r>
      <w:r w:rsidRPr="00BF7838">
        <w:rPr>
          <w:bCs/>
          <w:iCs/>
          <w:color w:val="000000" w:themeColor="text1"/>
          <w:u w:val="single"/>
        </w:rPr>
        <w:t>&gt;</w:t>
      </w:r>
      <w:r>
        <w:rPr>
          <w:bCs/>
          <w:iCs/>
          <w:color w:val="000000" w:themeColor="text1"/>
        </w:rPr>
        <w:t xml:space="preserve"> 4 </w:t>
      </w:r>
      <w:r w:rsidR="003E4806">
        <w:rPr>
          <w:bCs/>
          <w:iCs/>
          <w:color w:val="000000" w:themeColor="text1"/>
        </w:rPr>
        <w:t xml:space="preserve">estimated from 10 iterations, Methods) as a function of </w:t>
      </w:r>
      <w:r w:rsidR="0099095A">
        <w:rPr>
          <w:bCs/>
          <w:iCs/>
          <w:color w:val="000000" w:themeColor="text1"/>
        </w:rPr>
        <w:t xml:space="preserve">the </w:t>
      </w:r>
      <w:r w:rsidR="003E4806">
        <w:rPr>
          <w:bCs/>
          <w:iCs/>
          <w:color w:val="000000" w:themeColor="text1"/>
        </w:rPr>
        <w:t xml:space="preserve">regularization rate </w:t>
      </w:r>
      <w:r w:rsidR="003E4806" w:rsidRPr="003E4806">
        <w:rPr>
          <w:b/>
          <w:bCs/>
          <w:i/>
          <w:iCs/>
          <w:color w:val="000000" w:themeColor="text1"/>
          <w:lang w:val="el-GR"/>
        </w:rPr>
        <w:t>λ</w:t>
      </w:r>
      <w:r w:rsidR="0099095A">
        <w:rPr>
          <w:bCs/>
          <w:iCs/>
          <w:color w:val="000000" w:themeColor="text1"/>
        </w:rPr>
        <w:t>.  13 intervals are plotted from 10</w:t>
      </w:r>
      <w:r w:rsidR="0099095A" w:rsidRPr="0099095A">
        <w:rPr>
          <w:bCs/>
          <w:iCs/>
          <w:color w:val="000000" w:themeColor="text1"/>
          <w:vertAlign w:val="superscript"/>
        </w:rPr>
        <w:t>-6</w:t>
      </w:r>
      <w:r w:rsidR="0099095A">
        <w:rPr>
          <w:bCs/>
          <w:iCs/>
          <w:color w:val="000000" w:themeColor="text1"/>
          <w:vertAlign w:val="superscript"/>
        </w:rPr>
        <w:t xml:space="preserve"> </w:t>
      </w:r>
      <w:r w:rsidR="0099095A">
        <w:rPr>
          <w:bCs/>
          <w:iCs/>
          <w:color w:val="000000" w:themeColor="text1"/>
        </w:rPr>
        <w:t>to 10</w:t>
      </w:r>
      <w:r w:rsidR="0099095A">
        <w:rPr>
          <w:bCs/>
          <w:iCs/>
          <w:color w:val="000000" w:themeColor="text1"/>
          <w:vertAlign w:val="superscript"/>
        </w:rPr>
        <w:t xml:space="preserve">0 </w:t>
      </w:r>
      <w:r w:rsidR="0099095A">
        <w:rPr>
          <w:bCs/>
          <w:iCs/>
          <w:color w:val="000000" w:themeColor="text1"/>
        </w:rPr>
        <w:t>(left), and 11 intervals are plotted from 10</w:t>
      </w:r>
      <w:r w:rsidR="0099095A" w:rsidRPr="0099095A">
        <w:rPr>
          <w:bCs/>
          <w:iCs/>
          <w:color w:val="000000" w:themeColor="text1"/>
          <w:vertAlign w:val="superscript"/>
        </w:rPr>
        <w:t>-</w:t>
      </w:r>
      <w:r w:rsidR="0099095A">
        <w:rPr>
          <w:bCs/>
          <w:iCs/>
          <w:color w:val="000000" w:themeColor="text1"/>
          <w:vertAlign w:val="superscript"/>
        </w:rPr>
        <w:t xml:space="preserve">4 </w:t>
      </w:r>
      <w:r w:rsidR="0099095A">
        <w:rPr>
          <w:bCs/>
          <w:iCs/>
          <w:color w:val="000000" w:themeColor="text1"/>
        </w:rPr>
        <w:t>to 10</w:t>
      </w:r>
      <w:r w:rsidR="0099095A">
        <w:rPr>
          <w:bCs/>
          <w:iCs/>
          <w:color w:val="000000" w:themeColor="text1"/>
          <w:vertAlign w:val="superscript"/>
        </w:rPr>
        <w:t xml:space="preserve">-3 </w:t>
      </w:r>
      <w:r w:rsidR="0099095A">
        <w:rPr>
          <w:bCs/>
          <w:iCs/>
          <w:color w:val="000000" w:themeColor="text1"/>
        </w:rPr>
        <w:t>(right).  Values between intervals are linearly interpolated</w:t>
      </w:r>
      <w:r w:rsidR="002E636D">
        <w:rPr>
          <w:bCs/>
          <w:iCs/>
          <w:color w:val="000000" w:themeColor="text1"/>
        </w:rPr>
        <w:t>.</w:t>
      </w:r>
    </w:p>
    <w:p w14:paraId="57B8C155" w14:textId="27EBAAD9" w:rsidR="0099095A" w:rsidRDefault="0099095A" w:rsidP="00224FCB">
      <w:pPr>
        <w:widowControl w:val="0"/>
        <w:autoSpaceDE w:val="0"/>
        <w:autoSpaceDN w:val="0"/>
        <w:adjustRightInd w:val="0"/>
        <w:rPr>
          <w:bCs/>
          <w:iCs/>
          <w:color w:val="000000" w:themeColor="text1"/>
        </w:rPr>
      </w:pPr>
      <w:r>
        <w:rPr>
          <w:b/>
          <w:bCs/>
          <w:iCs/>
          <w:color w:val="000000" w:themeColor="text1"/>
        </w:rPr>
        <w:t>B</w:t>
      </w:r>
      <w:r w:rsidR="002E141B">
        <w:rPr>
          <w:b/>
          <w:bCs/>
          <w:iCs/>
          <w:color w:val="000000" w:themeColor="text1"/>
        </w:rPr>
        <w:tab/>
      </w:r>
      <w:r w:rsidR="002E141B">
        <w:rPr>
          <w:bCs/>
          <w:iCs/>
          <w:color w:val="000000" w:themeColor="text1"/>
        </w:rPr>
        <w:t>As in S</w:t>
      </w:r>
      <w:r w:rsidR="005207A1">
        <w:rPr>
          <w:bCs/>
          <w:iCs/>
          <w:color w:val="000000" w:themeColor="text1"/>
        </w:rPr>
        <w:t>7</w:t>
      </w:r>
      <w:r w:rsidR="002E141B">
        <w:rPr>
          <w:bCs/>
          <w:iCs/>
          <w:color w:val="000000" w:themeColor="text1"/>
        </w:rPr>
        <w:t xml:space="preserve">A, showing the overall </w:t>
      </w:r>
      <w:r w:rsidR="00BD4042">
        <w:rPr>
          <w:bCs/>
          <w:iCs/>
          <w:color w:val="000000" w:themeColor="text1"/>
        </w:rPr>
        <w:t>mean-</w:t>
      </w:r>
      <w:r w:rsidR="002E141B">
        <w:rPr>
          <w:bCs/>
          <w:iCs/>
          <w:color w:val="000000" w:themeColor="text1"/>
        </w:rPr>
        <w:t>squared error of the neural network</w:t>
      </w:r>
      <w:r w:rsidR="002E636D">
        <w:rPr>
          <w:bCs/>
          <w:iCs/>
          <w:color w:val="000000" w:themeColor="text1"/>
        </w:rPr>
        <w:t>.</w:t>
      </w:r>
    </w:p>
    <w:p w14:paraId="3D290622" w14:textId="5FFB45E0" w:rsidR="002E141B" w:rsidRPr="00A577BB" w:rsidRDefault="002E141B" w:rsidP="00224FCB">
      <w:pPr>
        <w:widowControl w:val="0"/>
        <w:autoSpaceDE w:val="0"/>
        <w:autoSpaceDN w:val="0"/>
        <w:adjustRightInd w:val="0"/>
        <w:rPr>
          <w:bCs/>
          <w:iCs/>
          <w:color w:val="000000" w:themeColor="text1"/>
        </w:rPr>
      </w:pPr>
      <w:r>
        <w:rPr>
          <w:b/>
          <w:bCs/>
          <w:iCs/>
          <w:color w:val="000000" w:themeColor="text1"/>
        </w:rPr>
        <w:t>C</w:t>
      </w:r>
      <w:r>
        <w:rPr>
          <w:b/>
          <w:bCs/>
          <w:iCs/>
          <w:color w:val="000000" w:themeColor="text1"/>
        </w:rPr>
        <w:tab/>
      </w:r>
      <w:r>
        <w:rPr>
          <w:color w:val="000000" w:themeColor="text1"/>
        </w:rPr>
        <w:t xml:space="preserve">Comparing the normalized resistance of each strain measured by engineered population profiling to resistances </w:t>
      </w:r>
      <w:r w:rsidR="004922D2">
        <w:rPr>
          <w:color w:val="000000" w:themeColor="text1"/>
        </w:rPr>
        <w:t>model</w:t>
      </w:r>
      <w:r>
        <w:rPr>
          <w:color w:val="000000" w:themeColor="text1"/>
        </w:rPr>
        <w:t>ed by the neural network.  Results are shown when the network is trained on either the MAT</w:t>
      </w:r>
      <w:r w:rsidRPr="002E141B">
        <w:rPr>
          <w:b/>
          <w:color w:val="000000" w:themeColor="text1"/>
        </w:rPr>
        <w:t>a</w:t>
      </w:r>
      <w:r>
        <w:rPr>
          <w:color w:val="000000" w:themeColor="text1"/>
        </w:rPr>
        <w:t xml:space="preserve"> or MAT</w:t>
      </w:r>
      <w:r w:rsidRPr="002E141B">
        <w:rPr>
          <w:b/>
          <w:color w:val="000000" w:themeColor="text1"/>
          <w:lang w:val="el-GR"/>
        </w:rPr>
        <w:t>α</w:t>
      </w:r>
      <w:r>
        <w:rPr>
          <w:color w:val="000000" w:themeColor="text1"/>
        </w:rPr>
        <w:t xml:space="preserve"> population</w:t>
      </w:r>
      <w:r w:rsidR="00A577BB">
        <w:rPr>
          <w:color w:val="000000" w:themeColor="text1"/>
        </w:rPr>
        <w:t>, and then tested on either the MAT</w:t>
      </w:r>
      <w:r w:rsidR="00A577BB" w:rsidRPr="002E141B">
        <w:rPr>
          <w:b/>
          <w:color w:val="000000" w:themeColor="text1"/>
        </w:rPr>
        <w:t>a</w:t>
      </w:r>
      <w:r w:rsidR="00A577BB">
        <w:rPr>
          <w:color w:val="000000" w:themeColor="text1"/>
        </w:rPr>
        <w:t xml:space="preserve"> or MAT</w:t>
      </w:r>
      <w:r w:rsidR="00A577BB" w:rsidRPr="002E141B">
        <w:rPr>
          <w:b/>
          <w:color w:val="000000" w:themeColor="text1"/>
          <w:lang w:val="el-GR"/>
        </w:rPr>
        <w:t>α</w:t>
      </w:r>
      <w:r w:rsidR="00A577BB">
        <w:rPr>
          <w:b/>
          <w:color w:val="000000" w:themeColor="text1"/>
        </w:rPr>
        <w:t xml:space="preserve"> </w:t>
      </w:r>
      <w:r w:rsidR="00A577BB">
        <w:rPr>
          <w:color w:val="000000" w:themeColor="text1"/>
        </w:rPr>
        <w:t xml:space="preserve">population.  </w:t>
      </w:r>
    </w:p>
    <w:p w14:paraId="08203DBC" w14:textId="49763B36" w:rsidR="00BF7838" w:rsidRPr="00A577BB" w:rsidRDefault="00A577BB" w:rsidP="00224FCB">
      <w:pPr>
        <w:widowControl w:val="0"/>
        <w:autoSpaceDE w:val="0"/>
        <w:autoSpaceDN w:val="0"/>
        <w:adjustRightInd w:val="0"/>
        <w:rPr>
          <w:bCs/>
          <w:iCs/>
          <w:color w:val="000000" w:themeColor="text1"/>
        </w:rPr>
      </w:pPr>
      <w:r>
        <w:rPr>
          <w:b/>
          <w:bCs/>
          <w:iCs/>
          <w:color w:val="000000" w:themeColor="text1"/>
        </w:rPr>
        <w:t>D</w:t>
      </w:r>
      <w:r>
        <w:rPr>
          <w:b/>
          <w:bCs/>
          <w:iCs/>
          <w:color w:val="000000" w:themeColor="text1"/>
        </w:rPr>
        <w:tab/>
      </w:r>
      <w:r>
        <w:rPr>
          <w:bCs/>
          <w:iCs/>
          <w:color w:val="000000" w:themeColor="text1"/>
        </w:rPr>
        <w:t xml:space="preserve">Comparing the learned network weights when the network is trained </w:t>
      </w:r>
      <w:r>
        <w:rPr>
          <w:color w:val="000000" w:themeColor="text1"/>
        </w:rPr>
        <w:t>on either the MAT</w:t>
      </w:r>
      <w:r w:rsidRPr="002E141B">
        <w:rPr>
          <w:b/>
          <w:color w:val="000000" w:themeColor="text1"/>
        </w:rPr>
        <w:t>a</w:t>
      </w:r>
      <w:r>
        <w:rPr>
          <w:color w:val="000000" w:themeColor="text1"/>
        </w:rPr>
        <w:t xml:space="preserve"> or MAT</w:t>
      </w:r>
      <w:r w:rsidRPr="002E141B">
        <w:rPr>
          <w:b/>
          <w:color w:val="000000" w:themeColor="text1"/>
          <w:lang w:val="el-GR"/>
        </w:rPr>
        <w:t>α</w:t>
      </w:r>
      <w:r>
        <w:rPr>
          <w:color w:val="000000" w:themeColor="text1"/>
        </w:rPr>
        <w:t xml:space="preserve"> population separately.</w:t>
      </w:r>
    </w:p>
    <w:p w14:paraId="39965B33" w14:textId="77777777" w:rsidR="00BF7838" w:rsidRPr="00B679A9" w:rsidRDefault="00BF7838" w:rsidP="00224FCB">
      <w:pPr>
        <w:widowControl w:val="0"/>
        <w:autoSpaceDE w:val="0"/>
        <w:autoSpaceDN w:val="0"/>
        <w:adjustRightInd w:val="0"/>
        <w:rPr>
          <w:bCs/>
          <w:iCs/>
          <w:color w:val="000000" w:themeColor="text1"/>
        </w:rPr>
      </w:pPr>
    </w:p>
    <w:p w14:paraId="0F11569E" w14:textId="71CE8405" w:rsidR="00522486" w:rsidRPr="00B1756A" w:rsidRDefault="00522486" w:rsidP="00522486">
      <w:pPr>
        <w:widowControl w:val="0"/>
        <w:autoSpaceDE w:val="0"/>
        <w:autoSpaceDN w:val="0"/>
        <w:adjustRightInd w:val="0"/>
        <w:rPr>
          <w:b/>
          <w:bCs/>
          <w:iCs/>
          <w:color w:val="000000" w:themeColor="text1"/>
        </w:rPr>
      </w:pPr>
      <w:commentRangeStart w:id="67"/>
      <w:r w:rsidRPr="005959CB">
        <w:rPr>
          <w:b/>
          <w:bCs/>
          <w:iCs/>
          <w:color w:val="000000" w:themeColor="text1"/>
        </w:rPr>
        <w:t>Figure S</w:t>
      </w:r>
      <w:r w:rsidR="00AF0890" w:rsidRPr="005959CB">
        <w:rPr>
          <w:b/>
          <w:bCs/>
          <w:iCs/>
          <w:color w:val="000000" w:themeColor="text1"/>
        </w:rPr>
        <w:t>8</w:t>
      </w:r>
      <w:commentRangeEnd w:id="67"/>
      <w:r w:rsidRPr="00B1756A">
        <w:rPr>
          <w:rStyle w:val="CommentReference"/>
          <w:rFonts w:asciiTheme="minorHAnsi" w:hAnsiTheme="minorHAnsi" w:cstheme="minorBidi"/>
          <w:b/>
        </w:rPr>
        <w:commentReference w:id="67"/>
      </w:r>
      <w:r w:rsidR="005959CB" w:rsidRPr="005959CB">
        <w:rPr>
          <w:b/>
          <w:bCs/>
          <w:iCs/>
          <w:color w:val="000000" w:themeColor="text1"/>
        </w:rPr>
        <w:t xml:space="preserve"> </w:t>
      </w:r>
      <w:r w:rsidRPr="00B1756A">
        <w:rPr>
          <w:b/>
          <w:bCs/>
          <w:iCs/>
          <w:color w:val="000000" w:themeColor="text1"/>
        </w:rPr>
        <w:t xml:space="preserve">Neural </w:t>
      </w:r>
      <w:r w:rsidR="00671ED3" w:rsidRPr="00B1756A">
        <w:rPr>
          <w:b/>
          <w:bCs/>
          <w:iCs/>
          <w:color w:val="000000" w:themeColor="text1"/>
        </w:rPr>
        <w:t>N</w:t>
      </w:r>
      <w:r w:rsidRPr="00B1756A">
        <w:rPr>
          <w:b/>
          <w:bCs/>
          <w:iCs/>
          <w:color w:val="000000" w:themeColor="text1"/>
        </w:rPr>
        <w:t xml:space="preserve">etwork </w:t>
      </w:r>
      <w:r w:rsidR="00671ED3" w:rsidRPr="00B1756A">
        <w:rPr>
          <w:b/>
          <w:bCs/>
          <w:iCs/>
          <w:color w:val="000000" w:themeColor="text1"/>
        </w:rPr>
        <w:t>P</w:t>
      </w:r>
      <w:r w:rsidRPr="00B1756A">
        <w:rPr>
          <w:b/>
          <w:bCs/>
          <w:iCs/>
          <w:color w:val="000000" w:themeColor="text1"/>
        </w:rPr>
        <w:t xml:space="preserve">erformance for </w:t>
      </w:r>
      <w:r w:rsidR="00671ED3" w:rsidRPr="00B1756A">
        <w:rPr>
          <w:b/>
          <w:bCs/>
          <w:iCs/>
          <w:color w:val="000000" w:themeColor="text1"/>
        </w:rPr>
        <w:t>S</w:t>
      </w:r>
      <w:r w:rsidRPr="00B1756A">
        <w:rPr>
          <w:b/>
          <w:bCs/>
          <w:iCs/>
          <w:color w:val="000000" w:themeColor="text1"/>
        </w:rPr>
        <w:t xml:space="preserve">ingle </w:t>
      </w:r>
      <w:r w:rsidR="00671ED3" w:rsidRPr="00B1756A">
        <w:rPr>
          <w:b/>
          <w:bCs/>
          <w:iCs/>
          <w:color w:val="000000" w:themeColor="text1"/>
        </w:rPr>
        <w:t>D</w:t>
      </w:r>
      <w:r w:rsidRPr="00B1756A">
        <w:rPr>
          <w:b/>
          <w:bCs/>
          <w:iCs/>
          <w:color w:val="000000" w:themeColor="text1"/>
        </w:rPr>
        <w:t>rugs</w:t>
      </w:r>
      <w:r w:rsidR="005959CB" w:rsidRPr="00B1756A">
        <w:rPr>
          <w:b/>
          <w:bCs/>
          <w:iCs/>
          <w:color w:val="000000" w:themeColor="text1"/>
        </w:rPr>
        <w:t xml:space="preserve">, </w:t>
      </w:r>
      <w:r w:rsidR="00027C1C">
        <w:rPr>
          <w:b/>
          <w:bCs/>
          <w:iCs/>
          <w:color w:val="000000" w:themeColor="text1"/>
        </w:rPr>
        <w:t>R</w:t>
      </w:r>
      <w:r w:rsidR="005959CB" w:rsidRPr="00B1756A">
        <w:rPr>
          <w:b/>
          <w:bCs/>
          <w:iCs/>
          <w:color w:val="000000" w:themeColor="text1"/>
        </w:rPr>
        <w:t>elated to Figure 4</w:t>
      </w:r>
    </w:p>
    <w:p w14:paraId="0AFFCD60" w14:textId="37B7111A" w:rsidR="00B679A9" w:rsidRDefault="00671ED3" w:rsidP="00224FCB">
      <w:pPr>
        <w:widowControl w:val="0"/>
        <w:autoSpaceDE w:val="0"/>
        <w:autoSpaceDN w:val="0"/>
        <w:adjustRightInd w:val="0"/>
      </w:pPr>
      <w:r>
        <w:t>As in Figure</w:t>
      </w:r>
      <w:r w:rsidR="00872A42">
        <w:t xml:space="preserve"> 4D, showing neural network performance for each drug (considering 5-gene groups)</w:t>
      </w:r>
    </w:p>
    <w:p w14:paraId="6B6E89F5" w14:textId="77777777" w:rsidR="00B679A9" w:rsidRDefault="00B679A9" w:rsidP="00224FCB">
      <w:pPr>
        <w:widowControl w:val="0"/>
        <w:autoSpaceDE w:val="0"/>
        <w:autoSpaceDN w:val="0"/>
        <w:adjustRightInd w:val="0"/>
        <w:rPr>
          <w:bCs/>
          <w:iCs/>
          <w:color w:val="000000" w:themeColor="text1"/>
        </w:rPr>
      </w:pPr>
    </w:p>
    <w:p w14:paraId="0AD080B2" w14:textId="1E3C006B" w:rsidR="00E83CB0" w:rsidRPr="00B1756A" w:rsidRDefault="00C75C81" w:rsidP="00E83CB0">
      <w:pPr>
        <w:widowControl w:val="0"/>
        <w:autoSpaceDE w:val="0"/>
        <w:autoSpaceDN w:val="0"/>
        <w:adjustRightInd w:val="0"/>
        <w:rPr>
          <w:b/>
          <w:bCs/>
          <w:iCs/>
          <w:color w:val="000000" w:themeColor="text1"/>
        </w:rPr>
      </w:pPr>
      <w:commentRangeStart w:id="68"/>
      <w:r>
        <w:rPr>
          <w:b/>
          <w:bCs/>
          <w:iCs/>
          <w:color w:val="000000" w:themeColor="text1"/>
        </w:rPr>
        <w:t>Figure S</w:t>
      </w:r>
      <w:r w:rsidR="008436FC">
        <w:rPr>
          <w:b/>
          <w:bCs/>
          <w:iCs/>
          <w:color w:val="000000" w:themeColor="text1"/>
        </w:rPr>
        <w:t>9</w:t>
      </w:r>
      <w:r w:rsidRPr="005959CB">
        <w:rPr>
          <w:b/>
          <w:bCs/>
          <w:iCs/>
          <w:color w:val="000000" w:themeColor="text1"/>
        </w:rPr>
        <w:t xml:space="preserve"> </w:t>
      </w:r>
      <w:commentRangeEnd w:id="68"/>
      <w:r w:rsidRPr="00B1756A">
        <w:rPr>
          <w:rStyle w:val="CommentReference"/>
          <w:rFonts w:asciiTheme="minorHAnsi" w:hAnsiTheme="minorHAnsi" w:cstheme="minorBidi"/>
          <w:b/>
        </w:rPr>
        <w:commentReference w:id="68"/>
      </w:r>
      <w:r w:rsidR="00AA04D1" w:rsidRPr="00B1756A">
        <w:rPr>
          <w:b/>
          <w:bCs/>
          <w:iCs/>
          <w:color w:val="000000" w:themeColor="text1"/>
        </w:rPr>
        <w:t>Neural Network Training with Single-Drug Data</w:t>
      </w:r>
      <w:r w:rsidR="005959CB">
        <w:rPr>
          <w:b/>
          <w:bCs/>
          <w:iCs/>
          <w:color w:val="000000" w:themeColor="text1"/>
        </w:rPr>
        <w:t xml:space="preserve">, </w:t>
      </w:r>
      <w:r w:rsidR="00027C1C">
        <w:rPr>
          <w:b/>
          <w:bCs/>
          <w:iCs/>
          <w:color w:val="000000" w:themeColor="text1"/>
        </w:rPr>
        <w:t>R</w:t>
      </w:r>
      <w:r w:rsidR="005959CB">
        <w:rPr>
          <w:b/>
          <w:bCs/>
          <w:iCs/>
          <w:color w:val="000000" w:themeColor="text1"/>
        </w:rPr>
        <w:t>elated to Figures 4 and 5</w:t>
      </w:r>
    </w:p>
    <w:p w14:paraId="7C53B1E8" w14:textId="4705C099" w:rsidR="00B84596" w:rsidRDefault="00EC5530" w:rsidP="00B84596">
      <w:pPr>
        <w:jc w:val="both"/>
      </w:pPr>
      <w:r>
        <w:rPr>
          <w:b/>
          <w:bCs/>
          <w:iCs/>
          <w:color w:val="000000" w:themeColor="text1"/>
        </w:rPr>
        <w:t>A</w:t>
      </w:r>
      <w:r w:rsidR="00B84596">
        <w:rPr>
          <w:b/>
          <w:bCs/>
          <w:iCs/>
          <w:color w:val="000000" w:themeColor="text1"/>
        </w:rPr>
        <w:tab/>
      </w:r>
      <w:r w:rsidR="00E746A7">
        <w:rPr>
          <w:color w:val="000000" w:themeColor="text1"/>
        </w:rPr>
        <w:t>As in Figure 4D and Figure S8.  Performance is shown for the original network trained only on valinomycin data.  No substantial improvement over the original neural network is evident.</w:t>
      </w:r>
    </w:p>
    <w:p w14:paraId="0340BD2B" w14:textId="1EED9EF0" w:rsidR="00C02B57" w:rsidRPr="00671ED3" w:rsidRDefault="00C02B57" w:rsidP="00B84596">
      <w:pPr>
        <w:jc w:val="both"/>
        <w:rPr>
          <w:b/>
          <w:color w:val="000000" w:themeColor="text1"/>
        </w:rPr>
      </w:pPr>
      <w:r>
        <w:rPr>
          <w:b/>
        </w:rPr>
        <w:t>B</w:t>
      </w:r>
      <w:r w:rsidRPr="00671ED3">
        <w:tab/>
      </w:r>
      <w:r>
        <w:t xml:space="preserve">As in A, showing </w:t>
      </w:r>
      <w:r w:rsidR="008436FC">
        <w:t>the original</w:t>
      </w:r>
      <w:r>
        <w:t xml:space="preserve"> neural network trained only on fluconazole data.</w:t>
      </w:r>
      <w:r w:rsidR="00E746A7" w:rsidRPr="00E746A7">
        <w:rPr>
          <w:color w:val="000000" w:themeColor="text1"/>
        </w:rPr>
        <w:t xml:space="preserve"> </w:t>
      </w:r>
      <w:r w:rsidR="00E746A7">
        <w:rPr>
          <w:color w:val="000000" w:themeColor="text1"/>
        </w:rPr>
        <w:t xml:space="preserve">No substantial </w:t>
      </w:r>
      <w:r w:rsidR="00D54F87">
        <w:rPr>
          <w:color w:val="000000" w:themeColor="text1"/>
        </w:rPr>
        <w:t xml:space="preserve">predictive </w:t>
      </w:r>
      <w:r w:rsidR="00E746A7">
        <w:rPr>
          <w:color w:val="000000" w:themeColor="text1"/>
        </w:rPr>
        <w:t>improvement</w:t>
      </w:r>
      <w:r w:rsidR="00650731">
        <w:rPr>
          <w:color w:val="000000" w:themeColor="text1"/>
        </w:rPr>
        <w:t xml:space="preserve"> over the original neural network</w:t>
      </w:r>
      <w:r w:rsidR="00E746A7">
        <w:rPr>
          <w:color w:val="000000" w:themeColor="text1"/>
        </w:rPr>
        <w:t xml:space="preserve"> is evident for </w:t>
      </w:r>
      <w:r w:rsidR="00E746A7" w:rsidRPr="00E746A7">
        <w:rPr>
          <w:i/>
          <w:color w:val="000000" w:themeColor="text1"/>
        </w:rPr>
        <w:t>PDR5+</w:t>
      </w:r>
      <w:r w:rsidR="00E746A7">
        <w:rPr>
          <w:color w:val="000000" w:themeColor="text1"/>
        </w:rPr>
        <w:t xml:space="preserve"> groups.</w:t>
      </w:r>
    </w:p>
    <w:p w14:paraId="583CF5D1" w14:textId="096A0470" w:rsidR="00A85652" w:rsidRDefault="002C10E6" w:rsidP="00224FCB">
      <w:pPr>
        <w:widowControl w:val="0"/>
        <w:autoSpaceDE w:val="0"/>
        <w:autoSpaceDN w:val="0"/>
        <w:adjustRightInd w:val="0"/>
        <w:rPr>
          <w:bCs/>
          <w:iCs/>
          <w:color w:val="000000" w:themeColor="text1"/>
        </w:rPr>
      </w:pPr>
      <w:r>
        <w:rPr>
          <w:b/>
          <w:bCs/>
          <w:iCs/>
          <w:color w:val="000000" w:themeColor="text1"/>
        </w:rPr>
        <w:t>C</w:t>
      </w:r>
      <w:r>
        <w:rPr>
          <w:b/>
          <w:bCs/>
          <w:iCs/>
          <w:color w:val="000000" w:themeColor="text1"/>
        </w:rPr>
        <w:tab/>
      </w:r>
      <w:r>
        <w:rPr>
          <w:bCs/>
          <w:iCs/>
          <w:color w:val="000000" w:themeColor="text1"/>
        </w:rPr>
        <w:t>As in Figure S7B</w:t>
      </w:r>
      <w:r w:rsidR="00AA04D1">
        <w:rPr>
          <w:bCs/>
          <w:iCs/>
          <w:color w:val="000000" w:themeColor="text1"/>
        </w:rPr>
        <w:t xml:space="preserve">, showing the mean-squared error of the </w:t>
      </w:r>
      <w:r w:rsidR="002567B9">
        <w:rPr>
          <w:bCs/>
          <w:iCs/>
          <w:color w:val="000000" w:themeColor="text1"/>
        </w:rPr>
        <w:t xml:space="preserve">‘indirect influence’ </w:t>
      </w:r>
      <w:r w:rsidR="0001347A">
        <w:rPr>
          <w:bCs/>
          <w:iCs/>
          <w:color w:val="000000" w:themeColor="text1"/>
        </w:rPr>
        <w:t>fluconazo</w:t>
      </w:r>
      <w:r w:rsidR="00BD38EA">
        <w:rPr>
          <w:bCs/>
          <w:iCs/>
          <w:color w:val="000000" w:themeColor="text1"/>
        </w:rPr>
        <w:t>l</w:t>
      </w:r>
      <w:r w:rsidR="0001347A">
        <w:rPr>
          <w:bCs/>
          <w:iCs/>
          <w:color w:val="000000" w:themeColor="text1"/>
        </w:rPr>
        <w:t xml:space="preserve">e </w:t>
      </w:r>
      <w:r w:rsidR="00AA04D1">
        <w:rPr>
          <w:bCs/>
          <w:iCs/>
          <w:color w:val="000000" w:themeColor="text1"/>
        </w:rPr>
        <w:t xml:space="preserve">neural network trained in Figure 5C (right panel) as a function of the regularization rate </w:t>
      </w:r>
      <w:r w:rsidR="00AA04D1" w:rsidRPr="003E4806">
        <w:rPr>
          <w:b/>
          <w:bCs/>
          <w:i/>
          <w:iCs/>
          <w:color w:val="000000" w:themeColor="text1"/>
          <w:lang w:val="el-GR"/>
        </w:rPr>
        <w:t>λ</w:t>
      </w:r>
      <w:r w:rsidR="00AA04D1">
        <w:rPr>
          <w:b/>
          <w:bCs/>
          <w:iCs/>
          <w:color w:val="000000" w:themeColor="text1"/>
        </w:rPr>
        <w:t xml:space="preserve">.  </w:t>
      </w:r>
      <w:r w:rsidR="00AA04D1">
        <w:rPr>
          <w:bCs/>
          <w:iCs/>
          <w:color w:val="000000" w:themeColor="text1"/>
        </w:rPr>
        <w:t>13 intervals are plotted from 10</w:t>
      </w:r>
      <w:r w:rsidR="00AA04D1" w:rsidRPr="0099095A">
        <w:rPr>
          <w:bCs/>
          <w:iCs/>
          <w:color w:val="000000" w:themeColor="text1"/>
          <w:vertAlign w:val="superscript"/>
        </w:rPr>
        <w:t>-6</w:t>
      </w:r>
      <w:r w:rsidR="00AA04D1">
        <w:rPr>
          <w:bCs/>
          <w:iCs/>
          <w:color w:val="000000" w:themeColor="text1"/>
          <w:vertAlign w:val="superscript"/>
        </w:rPr>
        <w:t xml:space="preserve"> </w:t>
      </w:r>
      <w:r w:rsidR="00AA04D1">
        <w:rPr>
          <w:bCs/>
          <w:iCs/>
          <w:color w:val="000000" w:themeColor="text1"/>
        </w:rPr>
        <w:t>to 10</w:t>
      </w:r>
      <w:r w:rsidR="00AA04D1">
        <w:rPr>
          <w:bCs/>
          <w:iCs/>
          <w:color w:val="000000" w:themeColor="text1"/>
          <w:vertAlign w:val="superscript"/>
        </w:rPr>
        <w:t>0</w:t>
      </w:r>
      <w:r w:rsidR="00AA04D1" w:rsidRPr="00AA04D1">
        <w:rPr>
          <w:bCs/>
          <w:iCs/>
          <w:color w:val="000000" w:themeColor="text1"/>
        </w:rPr>
        <w:t>.</w:t>
      </w:r>
    </w:p>
    <w:p w14:paraId="4338F841" w14:textId="77777777" w:rsidR="005959CB" w:rsidRDefault="005959CB" w:rsidP="00224FCB">
      <w:pPr>
        <w:widowControl w:val="0"/>
        <w:autoSpaceDE w:val="0"/>
        <w:autoSpaceDN w:val="0"/>
        <w:adjustRightInd w:val="0"/>
        <w:rPr>
          <w:b/>
          <w:bCs/>
          <w:iCs/>
          <w:color w:val="000000" w:themeColor="text1"/>
        </w:rPr>
      </w:pPr>
    </w:p>
    <w:p w14:paraId="66843150" w14:textId="45292638" w:rsidR="00E25B74" w:rsidRDefault="00C75C81" w:rsidP="00EA645D">
      <w:pPr>
        <w:jc w:val="both"/>
        <w:rPr>
          <w:color w:val="000000" w:themeColor="text1"/>
        </w:rPr>
      </w:pPr>
      <w:r w:rsidRPr="003643C4">
        <w:rPr>
          <w:b/>
          <w:bCs/>
          <w:iCs/>
          <w:color w:val="000000" w:themeColor="text1"/>
        </w:rPr>
        <w:t>Figure S1</w:t>
      </w:r>
      <w:r w:rsidR="00420D57">
        <w:rPr>
          <w:b/>
          <w:bCs/>
          <w:iCs/>
          <w:color w:val="000000" w:themeColor="text1"/>
        </w:rPr>
        <w:t>0</w:t>
      </w:r>
      <w:r w:rsidR="00027C1C">
        <w:rPr>
          <w:b/>
          <w:bCs/>
          <w:iCs/>
          <w:color w:val="000000" w:themeColor="text1"/>
        </w:rPr>
        <w:t xml:space="preserve"> </w:t>
      </w:r>
      <w:r w:rsidR="0092493A" w:rsidRPr="00B1756A">
        <w:rPr>
          <w:b/>
          <w:color w:val="000000" w:themeColor="text1"/>
        </w:rPr>
        <w:t>Comparing</w:t>
      </w:r>
      <w:r w:rsidR="00E25B74" w:rsidRPr="00B1756A">
        <w:rPr>
          <w:b/>
          <w:color w:val="000000" w:themeColor="text1"/>
        </w:rPr>
        <w:t xml:space="preserve"> Single-Strain Fluconazole Resistance to </w:t>
      </w:r>
      <w:r w:rsidR="00E25B74" w:rsidRPr="00B1756A">
        <w:rPr>
          <w:b/>
        </w:rPr>
        <w:t>5-gene Groups</w:t>
      </w:r>
      <w:r w:rsidR="00027C1C" w:rsidRPr="00B1756A">
        <w:rPr>
          <w:b/>
        </w:rPr>
        <w:t>, Related to Figure 5</w:t>
      </w:r>
    </w:p>
    <w:p w14:paraId="73C26F56" w14:textId="5C40B048" w:rsidR="00E25B74" w:rsidRDefault="00E25B74" w:rsidP="00E25B74">
      <w:pPr>
        <w:jc w:val="both"/>
        <w:rPr>
          <w:color w:val="000000" w:themeColor="text1"/>
        </w:rPr>
      </w:pPr>
      <w:r>
        <w:rPr>
          <w:color w:val="000000" w:themeColor="text1"/>
        </w:rPr>
        <w:t xml:space="preserve">Fluconazole resistance of individual strains containing 32 knockout combinations at </w:t>
      </w:r>
      <w:r w:rsidRPr="00233F15">
        <w:rPr>
          <w:i/>
          <w:color w:val="000000" w:themeColor="text1"/>
        </w:rPr>
        <w:t>pdr5∆</w:t>
      </w:r>
      <w:r w:rsidRPr="00264E8D">
        <w:rPr>
          <w:color w:val="000000" w:themeColor="text1"/>
        </w:rPr>
        <w:t xml:space="preserve">, </w:t>
      </w:r>
      <w:r w:rsidRPr="00233F15">
        <w:rPr>
          <w:i/>
          <w:color w:val="000000" w:themeColor="text1"/>
        </w:rPr>
        <w:t>snq2∆</w:t>
      </w:r>
      <w:r w:rsidRPr="00264E8D">
        <w:rPr>
          <w:color w:val="000000" w:themeColor="text1"/>
        </w:rPr>
        <w:t xml:space="preserve">, </w:t>
      </w:r>
      <w:r w:rsidRPr="00233F15">
        <w:rPr>
          <w:i/>
          <w:color w:val="000000" w:themeColor="text1"/>
        </w:rPr>
        <w:t>ybt1∆</w:t>
      </w:r>
      <w:r w:rsidRPr="00264E8D">
        <w:rPr>
          <w:color w:val="000000" w:themeColor="text1"/>
        </w:rPr>
        <w:t xml:space="preserve">, </w:t>
      </w:r>
      <w:r w:rsidRPr="00233F15">
        <w:rPr>
          <w:i/>
          <w:color w:val="000000" w:themeColor="text1"/>
        </w:rPr>
        <w:t>ycf1∆</w:t>
      </w:r>
      <w:r w:rsidRPr="00264E8D">
        <w:rPr>
          <w:color w:val="000000" w:themeColor="text1"/>
        </w:rPr>
        <w:t>,</w:t>
      </w:r>
      <w:r>
        <w:rPr>
          <w:color w:val="000000" w:themeColor="text1"/>
        </w:rPr>
        <w:t xml:space="preserve"> and</w:t>
      </w:r>
      <w:r w:rsidRPr="00264E8D">
        <w:rPr>
          <w:color w:val="000000" w:themeColor="text1"/>
        </w:rPr>
        <w:t xml:space="preserve"> </w:t>
      </w:r>
      <w:r w:rsidRPr="00233F15">
        <w:rPr>
          <w:i/>
          <w:color w:val="000000" w:themeColor="text1"/>
        </w:rPr>
        <w:t>yor1∆</w:t>
      </w:r>
      <w:r>
        <w:rPr>
          <w:color w:val="000000" w:themeColor="text1"/>
        </w:rPr>
        <w:t xml:space="preserve"> are compared to the normalized </w:t>
      </w:r>
      <w:r w:rsidR="004D48F3">
        <w:rPr>
          <w:color w:val="000000" w:themeColor="text1"/>
        </w:rPr>
        <w:t xml:space="preserve">averaged </w:t>
      </w:r>
      <w:r>
        <w:rPr>
          <w:color w:val="000000" w:themeColor="text1"/>
        </w:rPr>
        <w:t xml:space="preserve">resistance </w:t>
      </w:r>
      <w:r w:rsidR="004D48F3">
        <w:rPr>
          <w:color w:val="000000" w:themeColor="text1"/>
        </w:rPr>
        <w:t xml:space="preserve">profile from the competitively grown pool data </w:t>
      </w:r>
      <w:r>
        <w:rPr>
          <w:color w:val="000000" w:themeColor="text1"/>
        </w:rPr>
        <w:t xml:space="preserve">of </w:t>
      </w:r>
      <w:r w:rsidR="004D48F3">
        <w:rPr>
          <w:color w:val="000000" w:themeColor="text1"/>
        </w:rPr>
        <w:t xml:space="preserve">strains with matching genotypes </w:t>
      </w:r>
      <w:r>
        <w:rPr>
          <w:color w:val="000000" w:themeColor="text1"/>
        </w:rPr>
        <w:t>(Figure 5A).  Growth of individual</w:t>
      </w:r>
      <w:r w:rsidRPr="003643C4">
        <w:rPr>
          <w:color w:val="000000" w:themeColor="text1"/>
        </w:rPr>
        <w:t xml:space="preserve"> strain</w:t>
      </w:r>
      <w:r>
        <w:rPr>
          <w:color w:val="000000" w:themeColor="text1"/>
        </w:rPr>
        <w:t>s</w:t>
      </w:r>
      <w:r w:rsidRPr="003643C4">
        <w:rPr>
          <w:color w:val="000000" w:themeColor="text1"/>
        </w:rPr>
        <w:t xml:space="preserve"> was measured at 1.9, 3.9, 7.8, 15.6, 23.4, 31.2, 35, and 40</w:t>
      </w:r>
      <w:r w:rsidRPr="003643C4">
        <w:rPr>
          <w:color w:val="000000" w:themeColor="text1"/>
          <w:lang w:val="el-GR"/>
        </w:rPr>
        <w:t>μ</w:t>
      </w:r>
      <w:r>
        <w:rPr>
          <w:color w:val="000000" w:themeColor="text1"/>
        </w:rPr>
        <w:t>M of fluconazole.  The pool was grown at 23.4</w:t>
      </w:r>
      <w:r w:rsidRPr="003643C4">
        <w:rPr>
          <w:color w:val="000000" w:themeColor="text1"/>
          <w:lang w:val="el-GR"/>
        </w:rPr>
        <w:t>μ</w:t>
      </w:r>
      <w:r>
        <w:rPr>
          <w:color w:val="000000" w:themeColor="text1"/>
        </w:rPr>
        <w:t>M.</w:t>
      </w:r>
    </w:p>
    <w:p w14:paraId="09A01E83" w14:textId="77777777" w:rsidR="00E25B74" w:rsidRDefault="00E25B74" w:rsidP="006E7495">
      <w:pPr>
        <w:jc w:val="both"/>
        <w:rPr>
          <w:color w:val="000000" w:themeColor="text1"/>
        </w:rPr>
      </w:pPr>
    </w:p>
    <w:p w14:paraId="03A58788" w14:textId="1967035F" w:rsidR="002E0653" w:rsidRDefault="0092493A" w:rsidP="006E7495">
      <w:pPr>
        <w:jc w:val="both"/>
        <w:rPr>
          <w:bCs/>
          <w:iCs/>
          <w:color w:val="000000" w:themeColor="text1"/>
        </w:rPr>
      </w:pPr>
      <w:r w:rsidRPr="003643C4">
        <w:rPr>
          <w:b/>
          <w:bCs/>
          <w:iCs/>
          <w:color w:val="000000" w:themeColor="text1"/>
        </w:rPr>
        <w:t>Figure S1</w:t>
      </w:r>
      <w:r w:rsidR="007F40EA">
        <w:rPr>
          <w:b/>
          <w:bCs/>
          <w:iCs/>
          <w:color w:val="000000" w:themeColor="text1"/>
        </w:rPr>
        <w:t>1</w:t>
      </w:r>
      <w:r w:rsidRPr="003643C4">
        <w:rPr>
          <w:b/>
          <w:bCs/>
          <w:iCs/>
          <w:color w:val="000000" w:themeColor="text1"/>
        </w:rPr>
        <w:t xml:space="preserve"> </w:t>
      </w:r>
      <w:r w:rsidRPr="00B1756A">
        <w:rPr>
          <w:b/>
          <w:bCs/>
          <w:iCs/>
          <w:color w:val="000000" w:themeColor="text1"/>
        </w:rPr>
        <w:t xml:space="preserve">Measuring </w:t>
      </w:r>
      <w:r w:rsidR="00EE08DA" w:rsidRPr="00B1756A">
        <w:rPr>
          <w:b/>
          <w:bCs/>
          <w:iCs/>
          <w:color w:val="000000" w:themeColor="text1"/>
        </w:rPr>
        <w:t>P</w:t>
      </w:r>
      <w:r w:rsidR="00C52FFD" w:rsidRPr="00B1756A">
        <w:rPr>
          <w:b/>
          <w:bCs/>
          <w:iCs/>
          <w:color w:val="000000" w:themeColor="text1"/>
        </w:rPr>
        <w:t>rotein-</w:t>
      </w:r>
      <w:r w:rsidR="00EE08DA" w:rsidRPr="00B1756A">
        <w:rPr>
          <w:b/>
          <w:bCs/>
          <w:iCs/>
          <w:color w:val="000000" w:themeColor="text1"/>
        </w:rPr>
        <w:t>P</w:t>
      </w:r>
      <w:r w:rsidR="00C52FFD" w:rsidRPr="00B1756A">
        <w:rPr>
          <w:b/>
          <w:bCs/>
          <w:iCs/>
          <w:color w:val="000000" w:themeColor="text1"/>
        </w:rPr>
        <w:t xml:space="preserve">rotein </w:t>
      </w:r>
      <w:r w:rsidRPr="00B1756A">
        <w:rPr>
          <w:b/>
          <w:bCs/>
          <w:iCs/>
          <w:color w:val="000000" w:themeColor="text1"/>
        </w:rPr>
        <w:t>interactions between Pdr5, Snq2, and Yor1 using mDHFR PCA</w:t>
      </w:r>
      <w:r w:rsidR="00BE08A0" w:rsidRPr="00B1756A">
        <w:rPr>
          <w:b/>
          <w:bCs/>
          <w:iCs/>
          <w:color w:val="000000" w:themeColor="text1"/>
        </w:rPr>
        <w:t>, Related to Figure 5</w:t>
      </w:r>
    </w:p>
    <w:p w14:paraId="2B568150" w14:textId="4306B61B" w:rsidR="005C1B69" w:rsidRDefault="005C1B69" w:rsidP="006E7495">
      <w:pPr>
        <w:jc w:val="both"/>
        <w:rPr>
          <w:bCs/>
          <w:iCs/>
          <w:color w:val="000000" w:themeColor="text1"/>
        </w:rPr>
      </w:pPr>
      <w:r w:rsidRPr="005C1B69">
        <w:rPr>
          <w:bCs/>
          <w:i/>
          <w:iCs/>
          <w:color w:val="000000" w:themeColor="text1"/>
        </w:rPr>
        <w:t>PDR5</w:t>
      </w:r>
      <w:r w:rsidRPr="00976F03">
        <w:rPr>
          <w:bCs/>
          <w:iCs/>
          <w:color w:val="000000" w:themeColor="text1"/>
        </w:rPr>
        <w:t xml:space="preserve">, </w:t>
      </w:r>
      <w:r w:rsidRPr="005C1B69">
        <w:rPr>
          <w:bCs/>
          <w:i/>
          <w:iCs/>
          <w:color w:val="000000" w:themeColor="text1"/>
        </w:rPr>
        <w:t>YOR1</w:t>
      </w:r>
      <w:r w:rsidRPr="00976F03">
        <w:rPr>
          <w:bCs/>
          <w:iCs/>
          <w:color w:val="000000" w:themeColor="text1"/>
        </w:rPr>
        <w:t xml:space="preserve">, and </w:t>
      </w:r>
      <w:r w:rsidRPr="005C1B69">
        <w:rPr>
          <w:bCs/>
          <w:i/>
          <w:iCs/>
          <w:color w:val="000000" w:themeColor="text1"/>
        </w:rPr>
        <w:t>SNQ2</w:t>
      </w:r>
      <w:r w:rsidRPr="00976F03">
        <w:rPr>
          <w:bCs/>
          <w:iCs/>
          <w:color w:val="000000" w:themeColor="text1"/>
        </w:rPr>
        <w:t xml:space="preserve"> </w:t>
      </w:r>
      <w:r w:rsidRPr="00652936">
        <w:t>MAT</w:t>
      </w:r>
      <w:r w:rsidRPr="00652936">
        <w:rPr>
          <w:b/>
        </w:rPr>
        <w:t>a</w:t>
      </w:r>
      <w:r>
        <w:t xml:space="preserve"> (mDHFR-</w:t>
      </w:r>
      <w:r w:rsidRPr="00B44B74">
        <w:t>F[1,2</w:t>
      </w:r>
      <w:r w:rsidRPr="00CF7D75">
        <w:rPr>
          <w:vertAlign w:val="subscript"/>
        </w:rPr>
        <w:t>]</w:t>
      </w:r>
      <w:r>
        <w:t>-NatMX</w:t>
      </w:r>
      <w:r w:rsidRPr="00B44B74">
        <w:t xml:space="preserve"> fusions) and </w:t>
      </w:r>
      <w:r w:rsidRPr="00652936">
        <w:t>MAT</w:t>
      </w:r>
      <w:r w:rsidRPr="00652936">
        <w:rPr>
          <w:b/>
        </w:rPr>
        <w:t>α</w:t>
      </w:r>
      <w:r>
        <w:t xml:space="preserve"> (mDHFR-</w:t>
      </w:r>
      <w:r w:rsidRPr="00B44B74">
        <w:t>F[3]</w:t>
      </w:r>
      <w:r>
        <w:t>-HphMX</w:t>
      </w:r>
      <w:r w:rsidRPr="00B44B74">
        <w:t xml:space="preserve"> fusions) </w:t>
      </w:r>
      <w:r>
        <w:t xml:space="preserve">PCA </w:t>
      </w:r>
      <w:r w:rsidRPr="00B44B74">
        <w:t>strains</w:t>
      </w:r>
      <w:r>
        <w:t xml:space="preserve"> were obtained from a previous genome-wide screen</w:t>
      </w:r>
      <w:r w:rsidR="007F40EA">
        <w:t xml:space="preserve"> </w:t>
      </w:r>
      <w:r>
        <w:fldChar w:fldCharType="begin" w:fldLock="1"/>
      </w:r>
      <w:r w:rsidR="00F13A96">
        <w:instrText>ADDIN CSL_CITATION {"citationItems":[{"id":"ITEM-1","itemData":{"DOI":"10.1126/science.1153878","ISSN":"1095-9203","PMID":"18467557","abstract":"Protein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author":[{"dropping-particle":"","family":"Tarassov","given":"Kirill","non-dropping-particle":"","parse-names":false,"suffix":""},{"dropping-particle":"","family":"Messier","given":"Vincent","non-dropping-particle":"","parse-names":false,"suffix":""},{"dropping-particle":"","family":"Landry","given":"Christian R","non-dropping-particle":"","parse-names":false,"suffix":""},{"dropping-particle":"","family":"Radinovic","given":"Stevo","non-dropping-particle":"","parse-names":false,"suffix":""},{"dropping-particle":"","family":"Serna Molina","given":"Mercedes M","non-dropping-particle":"","parse-names":false,"suffix":""},{"dropping-particle":"","family":"Shames","given":"Igor","non-dropping-particle":"","parse-names":false,"suffix":""},{"dropping-particle":"","family":"Malitskaya","given":"Yelena","non-dropping-particle":"","parse-names":false,"suffix":""},{"dropping-particle":"","family":"Vogel","given":"Jackie","non-dropping-particle":"","parse-names":false,"suffix":""},{"dropping-particle":"","family":"Bussey","given":"Howard","non-dropping-particle":"","parse-names":false,"suffix":""},{"dropping-particle":"","family":"Michnick","given":"Stephen W","non-dropping-particle":"","parse-names":false,"suffix":""}],"container-title":"Science (New York, N.Y.)","id":"ITEM-1","issue":"5882","issued":{"date-parts":[["2008","6","13"]]},"page":"1465-70","title":"An in vivo map of the yeast protein interactome.","type":"article-journal","volume":"320"},"uris":["http://www.mendeley.com/documents/?uuid=090ec31c-01ab-445e-99ef-67483a1943a8"]}],"mendeley":{"formattedCitation":"(Tarassov et al., 2008)","plainTextFormattedCitation":"(Tarassov et al., 2008)","previouslyFormattedCitation":"(Tarassov et al., 2008)"},"properties":{"noteIndex":0},"schema":"https://github.com/citation-style-language/schema/raw/master/csl-citation.json"}</w:instrText>
      </w:r>
      <w:r>
        <w:fldChar w:fldCharType="separate"/>
      </w:r>
      <w:r w:rsidR="00D659A1" w:rsidRPr="00D659A1">
        <w:rPr>
          <w:noProof/>
        </w:rPr>
        <w:t>(Tarassov et al., 2008)</w:t>
      </w:r>
      <w:r>
        <w:fldChar w:fldCharType="end"/>
      </w:r>
      <w:r>
        <w:t xml:space="preserve">.  </w:t>
      </w:r>
      <w:r w:rsidR="00C92A87">
        <w:t xml:space="preserve">Strains were individually mated to obtain the indicated diploids.  Diploid strains </w:t>
      </w:r>
      <w:r w:rsidR="00C92A87">
        <w:rPr>
          <w:bCs/>
          <w:iCs/>
          <w:color w:val="000000" w:themeColor="text1"/>
        </w:rPr>
        <w:t>were spotted on YPD containing</w:t>
      </w:r>
      <w:r w:rsidR="00C66D82">
        <w:rPr>
          <w:bCs/>
          <w:iCs/>
          <w:color w:val="000000" w:themeColor="text1"/>
        </w:rPr>
        <w:t xml:space="preserve"> either</w:t>
      </w:r>
      <w:r w:rsidR="00C92A87">
        <w:rPr>
          <w:bCs/>
          <w:iCs/>
          <w:color w:val="000000" w:themeColor="text1"/>
        </w:rPr>
        <w:t xml:space="preserve"> </w:t>
      </w:r>
      <w:r w:rsidR="004934CC">
        <w:rPr>
          <w:bCs/>
          <w:iCs/>
          <w:color w:val="000000" w:themeColor="text1"/>
        </w:rPr>
        <w:t>DMSO, DMSO +</w:t>
      </w:r>
      <w:r w:rsidR="00C92A87">
        <w:rPr>
          <w:bCs/>
          <w:iCs/>
          <w:color w:val="000000" w:themeColor="text1"/>
        </w:rPr>
        <w:t xml:space="preserve"> methotrexate (MTX), </w:t>
      </w:r>
      <w:r w:rsidR="00C66D82">
        <w:rPr>
          <w:bCs/>
          <w:iCs/>
          <w:color w:val="000000" w:themeColor="text1"/>
        </w:rPr>
        <w:t>or</w:t>
      </w:r>
      <w:r w:rsidR="00C92A87">
        <w:rPr>
          <w:bCs/>
          <w:iCs/>
          <w:color w:val="000000" w:themeColor="text1"/>
        </w:rPr>
        <w:t xml:space="preserve"> DMSO + MTX + </w:t>
      </w:r>
      <w:r w:rsidR="00C92A87" w:rsidRPr="00991850">
        <w:rPr>
          <w:bCs/>
          <w:iCs/>
          <w:color w:val="000000" w:themeColor="text1"/>
        </w:rPr>
        <w:t>46.8μM fluconazole</w:t>
      </w:r>
      <w:r w:rsidR="00C92A87">
        <w:rPr>
          <w:bCs/>
          <w:iCs/>
          <w:color w:val="000000" w:themeColor="text1"/>
        </w:rPr>
        <w:t xml:space="preserve">.  MTX selects for successful reconstruction of mDHFR from </w:t>
      </w:r>
      <w:r w:rsidR="004A677B">
        <w:rPr>
          <w:bCs/>
          <w:iCs/>
          <w:color w:val="000000" w:themeColor="text1"/>
        </w:rPr>
        <w:t>the F[1,2] and F[3] fragments via</w:t>
      </w:r>
      <w:r w:rsidR="00C92A87">
        <w:rPr>
          <w:bCs/>
          <w:iCs/>
          <w:color w:val="000000" w:themeColor="text1"/>
        </w:rPr>
        <w:t xml:space="preserve"> a prot</w:t>
      </w:r>
      <w:r w:rsidR="004A677B">
        <w:rPr>
          <w:bCs/>
          <w:iCs/>
          <w:color w:val="000000" w:themeColor="text1"/>
        </w:rPr>
        <w:t>ein-protein interaction</w:t>
      </w:r>
      <w:r w:rsidR="00C92A87">
        <w:rPr>
          <w:bCs/>
          <w:iCs/>
          <w:color w:val="000000" w:themeColor="text1"/>
        </w:rPr>
        <w:t>.</w:t>
      </w:r>
      <w:r w:rsidR="004A677B">
        <w:rPr>
          <w:bCs/>
          <w:iCs/>
          <w:color w:val="000000" w:themeColor="text1"/>
        </w:rPr>
        <w:t xml:space="preserve"> </w:t>
      </w:r>
      <w:r w:rsidR="00364FDB">
        <w:rPr>
          <w:bCs/>
          <w:iCs/>
          <w:color w:val="000000" w:themeColor="text1"/>
        </w:rPr>
        <w:t xml:space="preserve"> </w:t>
      </w:r>
      <w:r w:rsidR="00364FDB" w:rsidRPr="003643C4">
        <w:rPr>
          <w:bCs/>
          <w:iCs/>
          <w:color w:val="000000" w:themeColor="text1"/>
        </w:rPr>
        <w:t>Link</w:t>
      </w:r>
      <w:r w:rsidR="00364FDB">
        <w:rPr>
          <w:bCs/>
          <w:iCs/>
          <w:color w:val="000000" w:themeColor="text1"/>
        </w:rPr>
        <w:t>-F[1,2]/</w:t>
      </w:r>
      <w:r w:rsidR="00364FDB" w:rsidRPr="00952869">
        <w:rPr>
          <w:bCs/>
          <w:iCs/>
          <w:color w:val="000000" w:themeColor="text1"/>
        </w:rPr>
        <w:t xml:space="preserve"> </w:t>
      </w:r>
      <w:r w:rsidR="00364FDB" w:rsidRPr="003643C4">
        <w:rPr>
          <w:bCs/>
          <w:iCs/>
          <w:color w:val="000000" w:themeColor="text1"/>
        </w:rPr>
        <w:t>Link</w:t>
      </w:r>
      <w:r w:rsidR="00364FDB">
        <w:rPr>
          <w:bCs/>
          <w:iCs/>
          <w:color w:val="000000" w:themeColor="text1"/>
        </w:rPr>
        <w:t>-F[3]</w:t>
      </w:r>
      <w:r w:rsidR="00364FDB" w:rsidRPr="003643C4">
        <w:rPr>
          <w:bCs/>
          <w:iCs/>
          <w:color w:val="000000" w:themeColor="text1"/>
        </w:rPr>
        <w:t xml:space="preserve"> </w:t>
      </w:r>
      <w:r w:rsidR="00364FDB">
        <w:rPr>
          <w:bCs/>
          <w:iCs/>
          <w:color w:val="000000" w:themeColor="text1"/>
        </w:rPr>
        <w:t xml:space="preserve">is a diploid strain </w:t>
      </w:r>
      <w:r w:rsidR="009D5BF5">
        <w:rPr>
          <w:bCs/>
          <w:iCs/>
          <w:color w:val="000000" w:themeColor="text1"/>
        </w:rPr>
        <w:t>which tests against interaction of the universal linker regions when fused to the</w:t>
      </w:r>
      <w:r w:rsidR="00364FDB">
        <w:rPr>
          <w:bCs/>
          <w:iCs/>
          <w:color w:val="000000" w:themeColor="text1"/>
        </w:rPr>
        <w:t xml:space="preserve"> mDHFR fragments.   </w:t>
      </w:r>
      <w:r w:rsidR="002336C0">
        <w:rPr>
          <w:bCs/>
          <w:iCs/>
          <w:color w:val="000000" w:themeColor="text1"/>
        </w:rPr>
        <w:t>Zip-F[1,2]/</w:t>
      </w:r>
      <w:r w:rsidR="00A013A8">
        <w:rPr>
          <w:bCs/>
          <w:iCs/>
          <w:color w:val="000000" w:themeColor="text1"/>
        </w:rPr>
        <w:t xml:space="preserve"> </w:t>
      </w:r>
      <w:r w:rsidR="002336C0">
        <w:rPr>
          <w:bCs/>
          <w:iCs/>
          <w:color w:val="000000" w:themeColor="text1"/>
        </w:rPr>
        <w:t>Zip-F[3]</w:t>
      </w:r>
      <w:r w:rsidR="006F7E86">
        <w:rPr>
          <w:bCs/>
          <w:iCs/>
          <w:color w:val="000000" w:themeColor="text1"/>
        </w:rPr>
        <w:t xml:space="preserve"> is a diplo</w:t>
      </w:r>
      <w:r w:rsidR="009D5BF5">
        <w:rPr>
          <w:bCs/>
          <w:iCs/>
          <w:color w:val="000000" w:themeColor="text1"/>
        </w:rPr>
        <w:t>i</w:t>
      </w:r>
      <w:r w:rsidR="006F7E86">
        <w:rPr>
          <w:bCs/>
          <w:iCs/>
          <w:color w:val="000000" w:themeColor="text1"/>
        </w:rPr>
        <w:t>d strai</w:t>
      </w:r>
      <w:r w:rsidR="00A013A8">
        <w:rPr>
          <w:bCs/>
          <w:iCs/>
          <w:color w:val="000000" w:themeColor="text1"/>
        </w:rPr>
        <w:t>n which tests for interaction between</w:t>
      </w:r>
      <w:r w:rsidR="006F7E86">
        <w:rPr>
          <w:bCs/>
          <w:iCs/>
          <w:color w:val="000000" w:themeColor="text1"/>
        </w:rPr>
        <w:t xml:space="preserve"> </w:t>
      </w:r>
      <w:r w:rsidR="00A013A8">
        <w:t xml:space="preserve">two </w:t>
      </w:r>
      <w:r w:rsidR="006D4C9B">
        <w:t>leucine Zipper sequences</w:t>
      </w:r>
      <w:r w:rsidR="00F37EFE">
        <w:t xml:space="preserve"> fused to the mDHFR fragments</w:t>
      </w:r>
      <w:r w:rsidR="00A013A8">
        <w:t>.</w:t>
      </w:r>
      <w:r w:rsidR="00F37EFE">
        <w:t xml:space="preserve"> </w:t>
      </w:r>
      <w:r>
        <w:rPr>
          <w:bCs/>
          <w:iCs/>
          <w:color w:val="000000" w:themeColor="text1"/>
        </w:rPr>
        <w:t xml:space="preserve"> Strains </w:t>
      </w:r>
      <w:r w:rsidR="00F37EFE">
        <w:rPr>
          <w:bCs/>
          <w:iCs/>
          <w:color w:val="000000" w:themeColor="text1"/>
        </w:rPr>
        <w:t>were grown for 3 days</w:t>
      </w:r>
      <w:r>
        <w:rPr>
          <w:bCs/>
          <w:iCs/>
          <w:color w:val="000000" w:themeColor="text1"/>
        </w:rPr>
        <w:t xml:space="preserve"> at 30</w:t>
      </w:r>
      <w:r w:rsidRPr="00A5762E">
        <w:t>°C</w:t>
      </w:r>
      <w:r w:rsidR="0025641F">
        <w:t>.</w:t>
      </w:r>
    </w:p>
    <w:p w14:paraId="30ABA5E4" w14:textId="77777777" w:rsidR="005C1B69" w:rsidRDefault="005C1B69" w:rsidP="00746120">
      <w:pPr>
        <w:rPr>
          <w:bCs/>
          <w:iCs/>
          <w:color w:val="000000" w:themeColor="text1"/>
        </w:rPr>
      </w:pPr>
    </w:p>
    <w:p w14:paraId="5FD6A40C" w14:textId="5DFD952B" w:rsidR="0092493A" w:rsidRDefault="0092493A" w:rsidP="00224FCB">
      <w:pPr>
        <w:widowControl w:val="0"/>
        <w:autoSpaceDE w:val="0"/>
        <w:autoSpaceDN w:val="0"/>
        <w:adjustRightInd w:val="0"/>
        <w:rPr>
          <w:bCs/>
          <w:iCs/>
          <w:color w:val="000000" w:themeColor="text1"/>
        </w:rPr>
      </w:pPr>
      <w:r w:rsidRPr="003643C4">
        <w:rPr>
          <w:b/>
          <w:bCs/>
          <w:iCs/>
          <w:color w:val="000000" w:themeColor="text1"/>
        </w:rPr>
        <w:t xml:space="preserve">Figure </w:t>
      </w:r>
      <w:r w:rsidR="00FF0877">
        <w:rPr>
          <w:b/>
          <w:bCs/>
          <w:iCs/>
          <w:color w:val="000000" w:themeColor="text1"/>
        </w:rPr>
        <w:t>S1</w:t>
      </w:r>
      <w:r w:rsidR="007F40EA">
        <w:rPr>
          <w:b/>
          <w:bCs/>
          <w:iCs/>
          <w:color w:val="000000" w:themeColor="text1"/>
        </w:rPr>
        <w:t>2</w:t>
      </w:r>
      <w:r w:rsidR="00687741">
        <w:rPr>
          <w:bCs/>
          <w:iCs/>
          <w:color w:val="000000" w:themeColor="text1"/>
        </w:rPr>
        <w:t xml:space="preserve"> </w:t>
      </w:r>
      <w:r w:rsidR="00687741" w:rsidRPr="00B1756A">
        <w:rPr>
          <w:b/>
          <w:bCs/>
          <w:iCs/>
          <w:color w:val="000000" w:themeColor="text1"/>
        </w:rPr>
        <w:t xml:space="preserve">Measuring </w:t>
      </w:r>
      <w:r w:rsidR="007F40EA" w:rsidRPr="00B1756A">
        <w:rPr>
          <w:b/>
          <w:bCs/>
          <w:iCs/>
          <w:color w:val="000000" w:themeColor="text1"/>
        </w:rPr>
        <w:t>P</w:t>
      </w:r>
      <w:r w:rsidR="00C52FFD" w:rsidRPr="00B1756A">
        <w:rPr>
          <w:b/>
          <w:bCs/>
          <w:iCs/>
          <w:color w:val="000000" w:themeColor="text1"/>
        </w:rPr>
        <w:t>rotein-</w:t>
      </w:r>
      <w:r w:rsidR="007F40EA" w:rsidRPr="00B1756A">
        <w:rPr>
          <w:b/>
          <w:bCs/>
          <w:iCs/>
          <w:color w:val="000000" w:themeColor="text1"/>
        </w:rPr>
        <w:t>P</w:t>
      </w:r>
      <w:r w:rsidR="00C52FFD" w:rsidRPr="00B1756A">
        <w:rPr>
          <w:b/>
          <w:bCs/>
          <w:iCs/>
          <w:color w:val="000000" w:themeColor="text1"/>
        </w:rPr>
        <w:t xml:space="preserve">rotein </w:t>
      </w:r>
      <w:r w:rsidR="007F40EA" w:rsidRPr="00B1756A">
        <w:rPr>
          <w:b/>
          <w:bCs/>
          <w:iCs/>
          <w:color w:val="000000" w:themeColor="text1"/>
        </w:rPr>
        <w:t>I</w:t>
      </w:r>
      <w:r w:rsidR="00D52B20" w:rsidRPr="00B1756A">
        <w:rPr>
          <w:b/>
          <w:bCs/>
          <w:iCs/>
          <w:color w:val="000000" w:themeColor="text1"/>
        </w:rPr>
        <w:t>nteractions of Pdr5 with Snq2</w:t>
      </w:r>
      <w:r w:rsidRPr="00B1756A">
        <w:rPr>
          <w:b/>
          <w:bCs/>
          <w:iCs/>
          <w:color w:val="000000" w:themeColor="text1"/>
        </w:rPr>
        <w:t xml:space="preserve"> and Yor1 using MYTH</w:t>
      </w:r>
      <w:r w:rsidR="00BE08A0" w:rsidRPr="00B1756A">
        <w:rPr>
          <w:b/>
          <w:bCs/>
          <w:iCs/>
          <w:color w:val="000000" w:themeColor="text1"/>
        </w:rPr>
        <w:t>, Related to Figure 5</w:t>
      </w:r>
    </w:p>
    <w:p w14:paraId="03D58238" w14:textId="3A4D6E43" w:rsidR="0097416E" w:rsidRPr="00662D0E" w:rsidRDefault="00D52B20" w:rsidP="0097416E">
      <w:pPr>
        <w:jc w:val="both"/>
        <w:outlineLvl w:val="0"/>
        <w:rPr>
          <w:bCs/>
          <w:iCs/>
          <w:color w:val="000000" w:themeColor="text1"/>
        </w:rPr>
      </w:pPr>
      <w:r w:rsidRPr="00662D0E">
        <w:rPr>
          <w:bCs/>
          <w:iCs/>
          <w:color w:val="000000" w:themeColor="text1"/>
        </w:rPr>
        <w:t>NubG-PDR5</w:t>
      </w:r>
      <w:r>
        <w:rPr>
          <w:bCs/>
          <w:iCs/>
          <w:color w:val="000000" w:themeColor="text1"/>
        </w:rPr>
        <w:t xml:space="preserve">, NubI-PDR5, </w:t>
      </w:r>
      <w:r w:rsidR="00090CF7">
        <w:rPr>
          <w:bCs/>
          <w:iCs/>
          <w:color w:val="000000" w:themeColor="text1"/>
        </w:rPr>
        <w:t>Ost1</w:t>
      </w:r>
      <w:r w:rsidRPr="00662D0E">
        <w:rPr>
          <w:bCs/>
          <w:iCs/>
          <w:color w:val="000000" w:themeColor="text1"/>
        </w:rPr>
        <w:t>-NubG</w:t>
      </w:r>
      <w:r>
        <w:rPr>
          <w:bCs/>
          <w:iCs/>
          <w:color w:val="000000" w:themeColor="text1"/>
        </w:rPr>
        <w:t xml:space="preserve">, and </w:t>
      </w:r>
      <w:r w:rsidR="00090CF7">
        <w:rPr>
          <w:bCs/>
          <w:iCs/>
          <w:color w:val="000000" w:themeColor="text1"/>
        </w:rPr>
        <w:t>Ost1</w:t>
      </w:r>
      <w:r w:rsidRPr="00662D0E">
        <w:rPr>
          <w:bCs/>
          <w:iCs/>
          <w:color w:val="000000" w:themeColor="text1"/>
        </w:rPr>
        <w:t>-NubI</w:t>
      </w:r>
      <w:r>
        <w:rPr>
          <w:bCs/>
          <w:iCs/>
          <w:color w:val="000000" w:themeColor="text1"/>
        </w:rPr>
        <w:t xml:space="preserve"> strains were </w:t>
      </w:r>
      <w:r w:rsidR="000520FE" w:rsidRPr="00662D0E">
        <w:rPr>
          <w:bCs/>
          <w:iCs/>
          <w:color w:val="000000" w:themeColor="text1"/>
        </w:rPr>
        <w:t>retrieved from a previously constructed genomic prey library</w:t>
      </w:r>
      <w:r w:rsidR="000520FE" w:rsidRPr="00662D0E">
        <w:rPr>
          <w:bCs/>
          <w:iCs/>
          <w:noProof/>
          <w:color w:val="000000" w:themeColor="text1"/>
          <w:vertAlign w:val="superscript"/>
        </w:rPr>
        <w:t>25</w:t>
      </w:r>
      <w:r>
        <w:rPr>
          <w:bCs/>
          <w:iCs/>
          <w:color w:val="000000" w:themeColor="text1"/>
        </w:rPr>
        <w:t xml:space="preserve"> </w:t>
      </w:r>
      <w:r w:rsidR="000520FE">
        <w:rPr>
          <w:bCs/>
          <w:iCs/>
          <w:color w:val="000000" w:themeColor="text1"/>
        </w:rPr>
        <w:t>and were each transformed with plasmids containin</w:t>
      </w:r>
      <w:r w:rsidR="00090CF7">
        <w:rPr>
          <w:bCs/>
          <w:iCs/>
          <w:color w:val="000000" w:themeColor="text1"/>
        </w:rPr>
        <w:t xml:space="preserve">g clones of </w:t>
      </w:r>
      <w:r w:rsidR="000520FE" w:rsidRPr="009A12A9">
        <w:rPr>
          <w:bCs/>
          <w:i/>
          <w:iCs/>
          <w:color w:val="000000" w:themeColor="text1"/>
        </w:rPr>
        <w:t>PDR5</w:t>
      </w:r>
      <w:r w:rsidR="000520FE">
        <w:rPr>
          <w:bCs/>
          <w:iCs/>
          <w:color w:val="000000" w:themeColor="text1"/>
        </w:rPr>
        <w:t xml:space="preserve">, </w:t>
      </w:r>
      <w:r w:rsidR="000520FE" w:rsidRPr="009A12A9">
        <w:rPr>
          <w:bCs/>
          <w:i/>
          <w:iCs/>
          <w:color w:val="000000" w:themeColor="text1"/>
        </w:rPr>
        <w:t>YOR1</w:t>
      </w:r>
      <w:r w:rsidR="000520FE">
        <w:rPr>
          <w:bCs/>
          <w:iCs/>
          <w:color w:val="000000" w:themeColor="text1"/>
        </w:rPr>
        <w:t xml:space="preserve">, </w:t>
      </w:r>
      <w:r w:rsidR="000520FE" w:rsidRPr="009A12A9">
        <w:rPr>
          <w:bCs/>
          <w:i/>
          <w:iCs/>
          <w:color w:val="000000" w:themeColor="text1"/>
        </w:rPr>
        <w:t>SNQ2</w:t>
      </w:r>
      <w:r w:rsidR="000520FE">
        <w:rPr>
          <w:bCs/>
          <w:iCs/>
          <w:color w:val="000000" w:themeColor="text1"/>
        </w:rPr>
        <w:t>, or an artificial bait</w:t>
      </w:r>
      <w:r w:rsidR="00090CF7">
        <w:rPr>
          <w:bCs/>
          <w:iCs/>
          <w:color w:val="000000" w:themeColor="text1"/>
        </w:rPr>
        <w:t xml:space="preserve"> </w:t>
      </w:r>
      <w:r w:rsidR="00DB7B02">
        <w:rPr>
          <w:bCs/>
          <w:iCs/>
          <w:color w:val="000000" w:themeColor="text1"/>
        </w:rPr>
        <w:t>fused to Cub</w:t>
      </w:r>
      <w:r w:rsidR="000520FE">
        <w:rPr>
          <w:bCs/>
          <w:iCs/>
          <w:color w:val="000000" w:themeColor="text1"/>
        </w:rPr>
        <w:t xml:space="preserve">.  </w:t>
      </w:r>
      <w:r w:rsidR="000520FE" w:rsidRPr="00662D0E">
        <w:rPr>
          <w:bCs/>
          <w:iCs/>
          <w:color w:val="000000" w:themeColor="text1"/>
        </w:rPr>
        <w:t xml:space="preserve">NubI </w:t>
      </w:r>
      <w:r w:rsidR="004F771C">
        <w:rPr>
          <w:bCs/>
          <w:iCs/>
          <w:color w:val="000000" w:themeColor="text1"/>
        </w:rPr>
        <w:t>fusions are expected to spontaneously reconstitute ubiquitin</w:t>
      </w:r>
      <w:r w:rsidR="0029103A">
        <w:rPr>
          <w:bCs/>
          <w:iCs/>
          <w:color w:val="000000" w:themeColor="text1"/>
        </w:rPr>
        <w:t xml:space="preserve"> with Cub</w:t>
      </w:r>
      <w:r w:rsidR="004F771C">
        <w:rPr>
          <w:bCs/>
          <w:iCs/>
          <w:color w:val="000000" w:themeColor="text1"/>
        </w:rPr>
        <w:t>, while NubG fusions are expected to require</w:t>
      </w:r>
      <w:r w:rsidR="00BC6975">
        <w:rPr>
          <w:bCs/>
          <w:iCs/>
          <w:color w:val="000000" w:themeColor="text1"/>
        </w:rPr>
        <w:t xml:space="preserve"> a protein-protein interaction for reconstitution.  </w:t>
      </w:r>
      <w:r w:rsidR="005B339A" w:rsidRPr="005B339A">
        <w:rPr>
          <w:bCs/>
          <w:iCs/>
          <w:color w:val="000000" w:themeColor="text1"/>
        </w:rPr>
        <w:t>Ost1 is a component of the oligosaccharyltransferase complex localized to the endoplasmic reticulum membrane and is not expected to interact with any baits tested.</w:t>
      </w:r>
      <w:r w:rsidR="0097416E">
        <w:rPr>
          <w:bCs/>
          <w:iCs/>
          <w:color w:val="000000" w:themeColor="text1"/>
        </w:rPr>
        <w:t xml:space="preserve">  </w:t>
      </w:r>
      <w:r w:rsidR="0097416E" w:rsidRPr="00662D0E">
        <w:rPr>
          <w:bCs/>
          <w:iCs/>
          <w:color w:val="000000" w:themeColor="text1"/>
        </w:rPr>
        <w:t xml:space="preserve">Colonies of transformed strains were </w:t>
      </w:r>
      <w:r w:rsidR="0097416E">
        <w:rPr>
          <w:bCs/>
          <w:iCs/>
          <w:color w:val="000000" w:themeColor="text1"/>
        </w:rPr>
        <w:t>spotted o</w:t>
      </w:r>
      <w:r w:rsidR="0097416E" w:rsidRPr="00662D0E">
        <w:rPr>
          <w:bCs/>
          <w:iCs/>
          <w:color w:val="000000" w:themeColor="text1"/>
        </w:rPr>
        <w:t>n SD –</w:t>
      </w:r>
      <w:r w:rsidR="0097416E">
        <w:rPr>
          <w:bCs/>
          <w:iCs/>
          <w:color w:val="000000" w:themeColor="text1"/>
        </w:rPr>
        <w:t xml:space="preserve">Trp (SD </w:t>
      </w:r>
      <w:r w:rsidR="0097416E" w:rsidRPr="00662D0E">
        <w:rPr>
          <w:bCs/>
          <w:iCs/>
          <w:color w:val="000000" w:themeColor="text1"/>
        </w:rPr>
        <w:t>–</w:t>
      </w:r>
      <w:r w:rsidR="0097416E">
        <w:rPr>
          <w:bCs/>
          <w:iCs/>
          <w:color w:val="000000" w:themeColor="text1"/>
        </w:rPr>
        <w:t>W)</w:t>
      </w:r>
      <w:r w:rsidR="0097416E" w:rsidRPr="00662D0E">
        <w:rPr>
          <w:bCs/>
          <w:iCs/>
          <w:color w:val="000000" w:themeColor="text1"/>
        </w:rPr>
        <w:t>, SD –Trp–Ade–His (SD –WAH), SD –WAH +25</w:t>
      </w:r>
      <w:r w:rsidR="0097416E" w:rsidRPr="00662D0E">
        <w:rPr>
          <w:bCs/>
          <w:iCs/>
          <w:color w:val="000000" w:themeColor="text1"/>
          <w:lang w:val="el-GR"/>
        </w:rPr>
        <w:t>μ</w:t>
      </w:r>
      <w:r w:rsidR="0097416E" w:rsidRPr="00662D0E">
        <w:rPr>
          <w:bCs/>
          <w:iCs/>
          <w:color w:val="000000" w:themeColor="text1"/>
        </w:rPr>
        <w:t xml:space="preserve">M fluconazole + </w:t>
      </w:r>
      <w:r w:rsidR="0097416E">
        <w:rPr>
          <w:bCs/>
          <w:iCs/>
          <w:color w:val="000000" w:themeColor="text1"/>
        </w:rPr>
        <w:t>2</w:t>
      </w:r>
      <w:r w:rsidR="0097416E" w:rsidRPr="00662D0E">
        <w:rPr>
          <w:bCs/>
          <w:iCs/>
          <w:color w:val="000000" w:themeColor="text1"/>
        </w:rPr>
        <w:t>% DMSO, SD –WAH +5</w:t>
      </w:r>
      <w:r w:rsidR="0097416E">
        <w:rPr>
          <w:bCs/>
          <w:iCs/>
          <w:color w:val="000000" w:themeColor="text1"/>
        </w:rPr>
        <w:t>0</w:t>
      </w:r>
      <w:r w:rsidR="0097416E" w:rsidRPr="00662D0E">
        <w:rPr>
          <w:bCs/>
          <w:iCs/>
          <w:color w:val="000000" w:themeColor="text1"/>
          <w:lang w:val="el-GR"/>
        </w:rPr>
        <w:t>μ</w:t>
      </w:r>
      <w:r w:rsidR="0097416E" w:rsidRPr="00662D0E">
        <w:rPr>
          <w:bCs/>
          <w:iCs/>
          <w:color w:val="000000" w:themeColor="text1"/>
        </w:rPr>
        <w:t xml:space="preserve">M fluconazole + </w:t>
      </w:r>
      <w:r w:rsidR="0097416E">
        <w:rPr>
          <w:bCs/>
          <w:iCs/>
          <w:color w:val="000000" w:themeColor="text1"/>
        </w:rPr>
        <w:t>2</w:t>
      </w:r>
      <w:r w:rsidR="0097416E" w:rsidRPr="00662D0E">
        <w:rPr>
          <w:bCs/>
          <w:iCs/>
          <w:color w:val="000000" w:themeColor="text1"/>
        </w:rPr>
        <w:t>% DMSO,</w:t>
      </w:r>
      <w:r w:rsidR="0097416E">
        <w:rPr>
          <w:bCs/>
          <w:iCs/>
          <w:color w:val="000000" w:themeColor="text1"/>
        </w:rPr>
        <w:t xml:space="preserve"> </w:t>
      </w:r>
      <w:r w:rsidR="0097416E" w:rsidRPr="00662D0E">
        <w:rPr>
          <w:bCs/>
          <w:iCs/>
          <w:color w:val="000000" w:themeColor="text1"/>
        </w:rPr>
        <w:t>and SD –</w:t>
      </w:r>
      <w:r w:rsidR="0097416E">
        <w:rPr>
          <w:bCs/>
          <w:iCs/>
          <w:color w:val="000000" w:themeColor="text1"/>
        </w:rPr>
        <w:t>WAH + 2</w:t>
      </w:r>
      <w:r w:rsidR="0097416E" w:rsidRPr="00662D0E">
        <w:rPr>
          <w:bCs/>
          <w:iCs/>
          <w:color w:val="000000" w:themeColor="text1"/>
        </w:rPr>
        <w:t>% DMSO.</w:t>
      </w:r>
      <w:r w:rsidR="00F62C8C">
        <w:rPr>
          <w:bCs/>
          <w:iCs/>
          <w:color w:val="000000" w:themeColor="text1"/>
        </w:rPr>
        <w:t xml:space="preserve"> </w:t>
      </w:r>
      <w:r w:rsidR="00D52D7C">
        <w:rPr>
          <w:bCs/>
          <w:iCs/>
          <w:color w:val="000000" w:themeColor="text1"/>
        </w:rPr>
        <w:t xml:space="preserve"> </w:t>
      </w:r>
      <w:r w:rsidR="00F62C8C">
        <w:rPr>
          <w:bCs/>
          <w:iCs/>
          <w:color w:val="000000" w:themeColor="text1"/>
        </w:rPr>
        <w:t xml:space="preserve">SD </w:t>
      </w:r>
      <w:r w:rsidR="005B062F" w:rsidRPr="00662D0E">
        <w:rPr>
          <w:bCs/>
          <w:iCs/>
          <w:color w:val="000000" w:themeColor="text1"/>
        </w:rPr>
        <w:t>–WAH</w:t>
      </w:r>
      <w:r w:rsidR="005B062F">
        <w:rPr>
          <w:bCs/>
          <w:iCs/>
          <w:color w:val="000000" w:themeColor="text1"/>
        </w:rPr>
        <w:t xml:space="preserve"> conditions select for recons</w:t>
      </w:r>
      <w:r w:rsidR="00D7067B">
        <w:rPr>
          <w:bCs/>
          <w:iCs/>
          <w:color w:val="000000" w:themeColor="text1"/>
        </w:rPr>
        <w:t>t</w:t>
      </w:r>
      <w:r w:rsidR="005B062F">
        <w:rPr>
          <w:bCs/>
          <w:iCs/>
          <w:color w:val="000000" w:themeColor="text1"/>
        </w:rPr>
        <w:t>itution of ubiquitin.</w:t>
      </w:r>
    </w:p>
    <w:p w14:paraId="65F6CDB3" w14:textId="790C5B3E" w:rsidR="00E6797C" w:rsidRPr="00FB2B86" w:rsidRDefault="00E6797C" w:rsidP="007C2EB4">
      <w:pPr>
        <w:widowControl w:val="0"/>
        <w:autoSpaceDE w:val="0"/>
        <w:autoSpaceDN w:val="0"/>
        <w:adjustRightInd w:val="0"/>
        <w:rPr>
          <w:b/>
          <w:bCs/>
          <w:iCs/>
          <w:color w:val="000000" w:themeColor="text1"/>
        </w:rPr>
      </w:pPr>
    </w:p>
    <w:sectPr w:rsidR="00E6797C" w:rsidRPr="00FB2B86" w:rsidSect="00477988">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lbi Celaj" w:date="2019-03-08T15:04:00Z" w:initials="AC">
    <w:p w14:paraId="22020655" w14:textId="30FDB8C3" w:rsidR="00960F7E" w:rsidRDefault="00960F7E">
      <w:pPr>
        <w:pStyle w:val="CommentText"/>
      </w:pPr>
      <w:r>
        <w:rPr>
          <w:rStyle w:val="CommentReference"/>
        </w:rPr>
        <w:annotationRef/>
      </w:r>
      <w:r>
        <w:t>Does this really define complex traits? How about: “This phenomenon defines genetic interaction, and results in complex traits that can’t be understood by observing single-variant effects”</w:t>
      </w:r>
    </w:p>
  </w:comment>
  <w:comment w:id="2" w:author="Albi Celaj" w:date="2019-03-08T15:07:00Z" w:initials="AC">
    <w:p w14:paraId="47A0CB89" w14:textId="78F9AEE4" w:rsidR="00960F7E" w:rsidRPr="00C44D13" w:rsidRDefault="00960F7E" w:rsidP="000C3698">
      <w:pPr>
        <w:pStyle w:val="CommentText"/>
        <w:rPr>
          <w:bCs/>
          <w:iCs/>
          <w:color w:val="000000" w:themeColor="text1"/>
        </w:rPr>
      </w:pPr>
      <w:r>
        <w:rPr>
          <w:rStyle w:val="CommentReference"/>
        </w:rPr>
        <w:annotationRef/>
      </w:r>
      <w:r>
        <w:t>Confirmed that this was one sequencing run</w:t>
      </w:r>
    </w:p>
  </w:comment>
  <w:comment w:id="5" w:author="Albi Celaj" w:date="2019-01-17T12:42:00Z" w:initials="AC">
    <w:p w14:paraId="698530E1" w14:textId="66EBEA84" w:rsidR="00960F7E" w:rsidRDefault="00960F7E">
      <w:pPr>
        <w:pStyle w:val="CommentText"/>
      </w:pPr>
      <w:r>
        <w:rPr>
          <w:rStyle w:val="CommentReference"/>
        </w:rPr>
        <w:annotationRef/>
      </w:r>
      <w:r>
        <w:t>Add separate numbers for growth + resistance</w:t>
      </w:r>
    </w:p>
  </w:comment>
  <w:comment w:id="6" w:author="Frederick Roth" w:date="2019-03-11T13:53:00Z" w:initials="FR">
    <w:p w14:paraId="4328F326" w14:textId="1B62B2AD" w:rsidR="00960F7E" w:rsidRDefault="00960F7E">
      <w:pPr>
        <w:pStyle w:val="CommentText"/>
      </w:pPr>
      <w:r>
        <w:t xml:space="preserve">To be added to </w:t>
      </w:r>
      <w:r>
        <w:rPr>
          <w:rStyle w:val="CommentReference"/>
        </w:rPr>
        <w:annotationRef/>
      </w:r>
      <w:r>
        <w:t>suppl data file</w:t>
      </w:r>
    </w:p>
  </w:comment>
  <w:comment w:id="7" w:author="Albi Celaj [2]" w:date="2018-12-17T12:23:00Z" w:initials="AC">
    <w:p w14:paraId="79860C9F" w14:textId="77777777" w:rsidR="00960F7E" w:rsidRDefault="00960F7E" w:rsidP="00173382">
      <w:pPr>
        <w:pStyle w:val="CommentText"/>
      </w:pPr>
      <w:r>
        <w:rPr>
          <w:rStyle w:val="CommentReference"/>
        </w:rPr>
        <w:annotationRef/>
      </w:r>
      <w:r>
        <w:t>Need to add to data file</w:t>
      </w:r>
    </w:p>
  </w:comment>
  <w:comment w:id="8" w:author="Yachie Nozomu" w:date="2018-12-10T01:48:00Z" w:initials="NY">
    <w:p w14:paraId="5E14E6E4" w14:textId="77777777" w:rsidR="00960F7E" w:rsidRDefault="00960F7E" w:rsidP="00DB0ED8">
      <w:pPr>
        <w:pStyle w:val="CommentText"/>
      </w:pPr>
      <w:r>
        <w:rPr>
          <w:rStyle w:val="CommentReference"/>
        </w:rPr>
        <w:annotationRef/>
      </w:r>
      <w:r>
        <w:t>Overall, these specific interactions are hard to follow in the heatmap in Figure 3C… maybe make a submatrix representation or sub-network graphs?</w:t>
      </w:r>
    </w:p>
  </w:comment>
  <w:comment w:id="9" w:author="Yachie Nozomu" w:date="2018-12-10T02:21:00Z" w:initials="NY">
    <w:p w14:paraId="62EA94FD" w14:textId="77777777" w:rsidR="00960F7E" w:rsidRDefault="00960F7E" w:rsidP="00DB0ED8">
      <w:pPr>
        <w:pStyle w:val="CommentText"/>
      </w:pPr>
      <w:r>
        <w:rPr>
          <w:rStyle w:val="CommentReference"/>
        </w:rPr>
        <w:annotationRef/>
      </w:r>
      <w:r>
        <w:t>Do you assume there are only effluxes and Es are only positive values?</w:t>
      </w:r>
    </w:p>
  </w:comment>
  <w:comment w:id="10" w:author="Albi Celaj [2]" w:date="2018-12-10T14:33:00Z" w:initials="AC">
    <w:p w14:paraId="5C6297C8" w14:textId="77777777" w:rsidR="00960F7E" w:rsidRDefault="00960F7E" w:rsidP="00DB0ED8">
      <w:pPr>
        <w:pStyle w:val="CommentText"/>
      </w:pPr>
      <w:r>
        <w:rPr>
          <w:rStyle w:val="CommentReference"/>
        </w:rPr>
        <w:annotationRef/>
      </w:r>
      <w:r>
        <w:t>Yes – can add negative E-values but rather chose to model these as inhibition of a hidden clearance factor (as per e-mail)</w:t>
      </w:r>
    </w:p>
  </w:comment>
  <w:comment w:id="11" w:author="Yachie Nozomu" w:date="2018-12-10T01:58:00Z" w:initials="NY">
    <w:p w14:paraId="4D65C6BF" w14:textId="77777777" w:rsidR="00960F7E" w:rsidRDefault="00960F7E" w:rsidP="00DB0ED8">
      <w:pPr>
        <w:pStyle w:val="CommentText"/>
      </w:pPr>
      <w:r>
        <w:rPr>
          <w:rStyle w:val="CommentReference"/>
        </w:rPr>
        <w:annotationRef/>
      </w:r>
      <w:r>
        <w:t>Did you treat “I” and “E” edges equally? or did you optimize “I” edges first and then “E” edges? Did you apply this procedure even for the direct G-A pairs too?</w:t>
      </w:r>
    </w:p>
  </w:comment>
  <w:comment w:id="12" w:author="Albi Celaj [2]" w:date="2018-12-10T14:33:00Z" w:initials="AC">
    <w:p w14:paraId="5486673A" w14:textId="77777777" w:rsidR="00960F7E" w:rsidRDefault="00960F7E" w:rsidP="00DB0ED8">
      <w:pPr>
        <w:pStyle w:val="CommentText"/>
      </w:pPr>
      <w:r>
        <w:rPr>
          <w:rStyle w:val="CommentReference"/>
        </w:rPr>
        <w:annotationRef/>
      </w:r>
      <w:r>
        <w:t>I used the standard backpropagation training procedure which optimizes all weights jointly in each iteration – so I and E are treated equally.  The direct G-A pairs in Figure 4A are just to illustrate that A depends on G such that A=0 if G=0.  There are no parameters to learn/optimize to do this, we just multiply the second layer of the network element-wise by the input layer in order to achieve this</w:t>
      </w:r>
    </w:p>
  </w:comment>
  <w:comment w:id="13" w:author="Yachie Nozomu" w:date="2018-12-10T01:53:00Z" w:initials="NY">
    <w:p w14:paraId="59F4459E" w14:textId="77777777" w:rsidR="00960F7E" w:rsidRDefault="00960F7E" w:rsidP="00E270DE">
      <w:pPr>
        <w:pStyle w:val="CommentText"/>
      </w:pPr>
      <w:r>
        <w:rPr>
          <w:rStyle w:val="CommentReference"/>
        </w:rPr>
        <w:annotationRef/>
      </w:r>
      <w:r>
        <w:t>As two mating type datasets share same genotypes, I thought a more proper cross-validation would be exclusion of unique genotypes for training?</w:t>
      </w:r>
    </w:p>
  </w:comment>
  <w:comment w:id="14" w:author="Albi Celaj [2]" w:date="2018-12-10T14:33:00Z" w:initials="AC">
    <w:p w14:paraId="0B1F9671" w14:textId="6128468A" w:rsidR="00960F7E" w:rsidRDefault="00960F7E" w:rsidP="00E270DE">
      <w:pPr>
        <w:pStyle w:val="CommentText"/>
      </w:pPr>
      <w:r>
        <w:rPr>
          <w:rStyle w:val="CommentReference"/>
        </w:rPr>
        <w:annotationRef/>
      </w:r>
      <w:r>
        <w:t>I did this and it doesn’t change the results.  However, I’m not sure it was a proper test for overfitting so I’m leaving it as it was</w:t>
      </w:r>
    </w:p>
    <w:p w14:paraId="55DB30EF" w14:textId="77777777" w:rsidR="00960F7E" w:rsidRDefault="00960F7E" w:rsidP="00E270DE">
      <w:pPr>
        <w:pStyle w:val="CommentText"/>
      </w:pPr>
    </w:p>
  </w:comment>
  <w:comment w:id="15" w:author="Yachie Nozomu" w:date="2018-12-10T02:01:00Z" w:initials="NY">
    <w:p w14:paraId="6B20CD35" w14:textId="77777777" w:rsidR="00960F7E" w:rsidRDefault="00960F7E" w:rsidP="00E270DE">
      <w:pPr>
        <w:pStyle w:val="CommentText"/>
      </w:pPr>
      <w:r>
        <w:rPr>
          <w:rStyle w:val="CommentReference"/>
        </w:rPr>
        <w:annotationRef/>
      </w:r>
      <w:r>
        <w:t xml:space="preserve">Same here… two mating type datasets could share a decent amount of same genotypes </w:t>
      </w:r>
    </w:p>
  </w:comment>
  <w:comment w:id="16" w:author="Albi Celaj" w:date="2018-12-21T14:48:00Z" w:initials="AC">
    <w:p w14:paraId="28432A83" w14:textId="6F6409FF" w:rsidR="00960F7E" w:rsidRDefault="00960F7E">
      <w:pPr>
        <w:pStyle w:val="CommentText"/>
      </w:pPr>
      <w:r>
        <w:rPr>
          <w:rStyle w:val="CommentReference"/>
        </w:rPr>
        <w:annotationRef/>
      </w:r>
      <w:r>
        <w:t>As above</w:t>
      </w:r>
    </w:p>
  </w:comment>
  <w:comment w:id="17" w:author="Frederick Roth" w:date="2019-03-11T14:45:00Z" w:initials="FR">
    <w:p w14:paraId="25FCFCD6" w14:textId="548475CF" w:rsidR="00960F7E" w:rsidRDefault="00960F7E">
      <w:pPr>
        <w:pStyle w:val="CommentText"/>
      </w:pPr>
      <w:r>
        <w:rPr>
          <w:rStyle w:val="CommentReference"/>
        </w:rPr>
        <w:annotationRef/>
      </w:r>
      <w:r>
        <w:rPr>
          <w:noProof/>
        </w:rPr>
        <w:t>we should return to this idea in Discussion, leaving open the possibility of drugs transported only be heteodimers</w:t>
      </w:r>
    </w:p>
  </w:comment>
  <w:comment w:id="18" w:author="Yachie Nozomu" w:date="2018-12-10T02:29:00Z" w:initials="NY">
    <w:p w14:paraId="19FD9F07" w14:textId="77777777" w:rsidR="00960F7E" w:rsidRDefault="00960F7E" w:rsidP="00D610F0">
      <w:pPr>
        <w:pStyle w:val="CommentText"/>
      </w:pPr>
      <w:r>
        <w:rPr>
          <w:rStyle w:val="CommentReference"/>
        </w:rPr>
        <w:annotationRef/>
      </w:r>
      <w:r>
        <w:t>Is it unlikely that these genes are involved in valinomycin uptake?</w:t>
      </w:r>
    </w:p>
  </w:comment>
  <w:comment w:id="19" w:author="Frederick Roth" w:date="2019-01-22T16:14:00Z" w:initials="FR">
    <w:p w14:paraId="43294444" w14:textId="500717C0" w:rsidR="00960F7E" w:rsidRDefault="00960F7E">
      <w:pPr>
        <w:pStyle w:val="CommentText"/>
      </w:pPr>
      <w:r>
        <w:rPr>
          <w:rStyle w:val="CommentReference"/>
        </w:rPr>
        <w:annotationRef/>
      </w:r>
      <w:r>
        <w:rPr>
          <w:noProof/>
        </w:rPr>
        <w:t>add use of SGA term somewhere</w:t>
      </w:r>
    </w:p>
  </w:comment>
  <w:comment w:id="20" w:author="Albi Celaj" w:date="2019-01-24T13:53:00Z" w:initials="AC">
    <w:p w14:paraId="7B753950" w14:textId="485B26D7" w:rsidR="00960F7E" w:rsidRDefault="00960F7E">
      <w:pPr>
        <w:pStyle w:val="CommentText"/>
      </w:pPr>
      <w:r>
        <w:rPr>
          <w:rStyle w:val="CommentReference"/>
        </w:rPr>
        <w:annotationRef/>
      </w:r>
      <w:r>
        <w:t>Added it in the results instead (when describing Green Monster SGA markers)</w:t>
      </w:r>
    </w:p>
  </w:comment>
  <w:comment w:id="49" w:author="Albi Celaj" w:date="2019-03-11T18:28:00Z" w:initials="AC">
    <w:p w14:paraId="6677E283" w14:textId="406BCBA2" w:rsidR="00960F7E" w:rsidRDefault="00960F7E">
      <w:pPr>
        <w:pStyle w:val="CommentText"/>
      </w:pPr>
      <w:r>
        <w:rPr>
          <w:rStyle w:val="CommentReference"/>
        </w:rPr>
        <w:annotationRef/>
      </w:r>
      <w:r>
        <w:t>I un-split this paragraph, moved heterodimer mentions to paragraph about mammalian ABC transporters</w:t>
      </w:r>
    </w:p>
  </w:comment>
  <w:comment w:id="51" w:author="Yachie Nozomu" w:date="2018-12-10T02:31:00Z" w:initials="NY">
    <w:p w14:paraId="588E2228" w14:textId="77777777" w:rsidR="00960F7E" w:rsidRDefault="00960F7E" w:rsidP="00447F5C">
      <w:pPr>
        <w:pStyle w:val="CommentText"/>
      </w:pPr>
      <w:r>
        <w:rPr>
          <w:rStyle w:val="CommentReference"/>
        </w:rPr>
        <w:annotationRef/>
      </w:r>
      <w:r>
        <w:t>Please make sure that RY0148 is not GM Toolkit-alpha</w:t>
      </w:r>
    </w:p>
  </w:comment>
  <w:comment w:id="52" w:author="Albi Celaj [2]" w:date="2018-12-10T14:39:00Z" w:initials="AC">
    <w:p w14:paraId="6DAC57EE" w14:textId="4C43D3CA" w:rsidR="00960F7E" w:rsidRDefault="00960F7E">
      <w:pPr>
        <w:pStyle w:val="CommentText"/>
      </w:pPr>
      <w:r>
        <w:rPr>
          <w:rStyle w:val="CommentReference"/>
        </w:rPr>
        <w:annotationRef/>
      </w:r>
      <w:r>
        <w:t>It was the Toolkit-alpha strain that was used to make the barcoder, so I added both.  Is this ok? I didn’t see an ‘RY’ code for the barcoder pool</w:t>
      </w:r>
    </w:p>
  </w:comment>
  <w:comment w:id="53" w:author="Yachie Nozomu" w:date="2018-12-10T02:50:00Z" w:initials="NY">
    <w:p w14:paraId="3F645A1E" w14:textId="77777777" w:rsidR="00960F7E" w:rsidRDefault="00960F7E" w:rsidP="00F85114">
      <w:pPr>
        <w:pStyle w:val="CommentText"/>
      </w:pPr>
      <w:r>
        <w:rPr>
          <w:rStyle w:val="CommentReference"/>
        </w:rPr>
        <w:annotationRef/>
      </w:r>
      <w:r>
        <w:t xml:space="preserve">Was the GM strain URA+? Did each deletion locus have GFP and URA3? </w:t>
      </w:r>
    </w:p>
  </w:comment>
  <w:comment w:id="54" w:author="Albi Celaj [2]" w:date="2018-12-10T13:50:00Z" w:initials="AC">
    <w:p w14:paraId="77A8ABFE" w14:textId="6EF4267F" w:rsidR="00960F7E" w:rsidRDefault="00960F7E">
      <w:pPr>
        <w:pStyle w:val="CommentText"/>
      </w:pPr>
      <w:r>
        <w:rPr>
          <w:rStyle w:val="CommentReference"/>
        </w:rPr>
        <w:annotationRef/>
      </w:r>
      <w:r>
        <w:t>Yes it did</w:t>
      </w:r>
    </w:p>
  </w:comment>
  <w:comment w:id="55" w:author="Albi Celaj" w:date="2019-02-12T16:00:00Z" w:initials="AC">
    <w:p w14:paraId="1E679895" w14:textId="64E37F99" w:rsidR="00960F7E" w:rsidRDefault="00960F7E">
      <w:pPr>
        <w:pStyle w:val="CommentText"/>
      </w:pPr>
      <w:r>
        <w:rPr>
          <w:rStyle w:val="CommentReference"/>
        </w:rPr>
        <w:annotationRef/>
      </w:r>
      <w:r>
        <w:br/>
        <w:t>-PCR products were confirmed on a 3% agarose gel.  Then, all UP-tag PCR products were put into one pool (in equal amounts from each sample), and same for the DN-tag PCR products</w:t>
      </w:r>
    </w:p>
  </w:comment>
  <w:comment w:id="57" w:author="Albi Celaj" w:date="2019-03-18T14:39:00Z" w:initials="AC">
    <w:p w14:paraId="3E3A0522" w14:textId="52E3AD3C" w:rsidR="00FF57C5" w:rsidRDefault="00FF57C5">
      <w:pPr>
        <w:pStyle w:val="CommentText"/>
      </w:pPr>
      <w:r>
        <w:rPr>
          <w:rStyle w:val="CommentReference"/>
        </w:rPr>
        <w:annotationRef/>
      </w:r>
    </w:p>
  </w:comment>
  <w:comment w:id="58" w:author="Albi Celaj [3]" w:date="2017-08-29T13:35:00Z" w:initials="AC">
    <w:p w14:paraId="1D09427C" w14:textId="47A7C76C" w:rsidR="00960F7E" w:rsidRDefault="00960F7E">
      <w:pPr>
        <w:pStyle w:val="CommentText"/>
      </w:pPr>
      <w:r>
        <w:rPr>
          <w:rStyle w:val="CommentReference"/>
        </w:rPr>
        <w:annotationRef/>
      </w:r>
      <w:r>
        <w:rPr>
          <w:rStyle w:val="CommentReference"/>
        </w:rPr>
        <w:t>Jamie: Need confirmation that it was indeed 2%</w:t>
      </w:r>
    </w:p>
  </w:comment>
  <w:comment w:id="59" w:author="Albi Celaj [3]" w:date="2017-08-30T09:29:00Z" w:initials="AC">
    <w:p w14:paraId="2176F66A" w14:textId="3D74FFD6" w:rsidR="00960F7E" w:rsidRDefault="00960F7E">
      <w:pPr>
        <w:pStyle w:val="CommentText"/>
      </w:pPr>
      <w:r>
        <w:rPr>
          <w:rStyle w:val="CommentReference"/>
        </w:rPr>
        <w:annotationRef/>
      </w:r>
      <w:r>
        <w:t>Marinella: You had to recreate one of these strains, is it worth mentioning here?</w:t>
      </w:r>
    </w:p>
    <w:p w14:paraId="07D8619E" w14:textId="6BD7FA46" w:rsidR="00960F7E" w:rsidRDefault="00960F7E">
      <w:pPr>
        <w:pStyle w:val="CommentText"/>
      </w:pPr>
      <w:r>
        <w:t>- Also need to verify growth conditions, took from Tarassov et al paper</w:t>
      </w:r>
    </w:p>
    <w:p w14:paraId="57A9515B" w14:textId="62E3386E" w:rsidR="00960F7E" w:rsidRDefault="00960F7E">
      <w:pPr>
        <w:pStyle w:val="CommentText"/>
      </w:pPr>
      <w:r>
        <w:t>-Need fluconazole concentrations</w:t>
      </w:r>
    </w:p>
  </w:comment>
  <w:comment w:id="60" w:author="Albi Celaj [3]" w:date="2017-11-07T13:36:00Z" w:initials="AC">
    <w:p w14:paraId="3DB38767" w14:textId="202E2C24" w:rsidR="00960F7E" w:rsidRDefault="00960F7E">
      <w:pPr>
        <w:pStyle w:val="CommentText"/>
      </w:pPr>
      <w:r>
        <w:rPr>
          <w:rStyle w:val="CommentReference"/>
        </w:rPr>
        <w:annotationRef/>
      </w:r>
      <w:r>
        <w:t>Under construction</w:t>
      </w:r>
    </w:p>
  </w:comment>
  <w:comment w:id="61" w:author="Frederick Roth" w:date="2019-02-05T13:42:00Z" w:initials="FR">
    <w:p w14:paraId="7B688227" w14:textId="18461629" w:rsidR="00960F7E" w:rsidRDefault="00960F7E">
      <w:pPr>
        <w:pStyle w:val="CommentText"/>
      </w:pPr>
      <w:r>
        <w:rPr>
          <w:rStyle w:val="CommentReference"/>
        </w:rPr>
        <w:annotationRef/>
      </w:r>
      <w:r>
        <w:rPr>
          <w:noProof/>
        </w:rPr>
        <w:t>update all appearances of S4-&gt;S1, S5 -&gt;S4 etc</w:t>
      </w:r>
    </w:p>
  </w:comment>
  <w:comment w:id="62" w:author="Yachie Nozomu" w:date="2018-12-10T04:09:00Z" w:initials="NY">
    <w:p w14:paraId="7ED5B4B5" w14:textId="77777777" w:rsidR="00960F7E" w:rsidRDefault="00960F7E" w:rsidP="00DD69D1">
      <w:pPr>
        <w:pStyle w:val="CommentText"/>
      </w:pPr>
      <w:r>
        <w:rPr>
          <w:rStyle w:val="CommentReference"/>
        </w:rPr>
        <w:annotationRef/>
      </w:r>
      <w:r>
        <w:t>Better to have a legend for the arrow widths</w:t>
      </w:r>
    </w:p>
  </w:comment>
  <w:comment w:id="63" w:author="Albi Celaj [2]" w:date="2018-12-10T14:02:00Z" w:initials="AC">
    <w:p w14:paraId="61A0643E" w14:textId="716CDE26" w:rsidR="00960F7E" w:rsidRDefault="00960F7E">
      <w:pPr>
        <w:pStyle w:val="CommentText"/>
      </w:pPr>
      <w:r>
        <w:rPr>
          <w:rStyle w:val="CommentReference"/>
        </w:rPr>
        <w:annotationRef/>
      </w:r>
      <w:r>
        <w:t>Done</w:t>
      </w:r>
    </w:p>
  </w:comment>
  <w:comment w:id="64" w:author="Yachie Nozomu" w:date="2018-12-10T04:12:00Z" w:initials="NY">
    <w:p w14:paraId="1B312765" w14:textId="03B984A1" w:rsidR="00960F7E" w:rsidRDefault="00960F7E" w:rsidP="00522486">
      <w:pPr>
        <w:pStyle w:val="CommentText"/>
      </w:pPr>
      <w:r>
        <w:rPr>
          <w:rStyle w:val="CommentReference"/>
        </w:rPr>
        <w:annotationRef/>
      </w:r>
      <w:r>
        <w:t>It would be better to have “In-yeast assembly” on the first arrow, “Cre-mediated recombination” on the second yeast population and “Selection of barcoder cells (+Hyg+5-FOA) on the second arrow.</w:t>
      </w:r>
    </w:p>
  </w:comment>
  <w:comment w:id="65" w:author="Albi Celaj" w:date="2019-01-31T17:40:00Z" w:initials="AC">
    <w:p w14:paraId="7F21D2AD" w14:textId="73C92892" w:rsidR="00960F7E" w:rsidRDefault="00960F7E">
      <w:pPr>
        <w:pStyle w:val="CommentText"/>
      </w:pPr>
      <w:r>
        <w:rPr>
          <w:rStyle w:val="CommentReference"/>
        </w:rPr>
        <w:annotationRef/>
      </w:r>
      <w:r>
        <w:t>Done</w:t>
      </w:r>
    </w:p>
  </w:comment>
  <w:comment w:id="66" w:author="Yachie Nozomu" w:date="2018-12-10T04:05:00Z" w:initials="NY">
    <w:p w14:paraId="1D22F995" w14:textId="77777777" w:rsidR="00960F7E" w:rsidRDefault="00960F7E" w:rsidP="00522486">
      <w:pPr>
        <w:pStyle w:val="CommentText"/>
      </w:pPr>
      <w:r>
        <w:rPr>
          <w:rStyle w:val="CommentReference"/>
        </w:rPr>
        <w:annotationRef/>
      </w:r>
      <w:r>
        <w:t>P-values?</w:t>
      </w:r>
    </w:p>
  </w:comment>
  <w:comment w:id="67" w:author="Yachie Nozomu" w:date="2018-12-10T04:07:00Z" w:initials="NY">
    <w:p w14:paraId="2734B415" w14:textId="77777777" w:rsidR="00960F7E" w:rsidRDefault="00960F7E" w:rsidP="00522486">
      <w:pPr>
        <w:pStyle w:val="CommentText"/>
      </w:pPr>
      <w:r>
        <w:rPr>
          <w:rStyle w:val="CommentReference"/>
        </w:rPr>
        <w:annotationRef/>
      </w:r>
      <w:r>
        <w:t>P-values?</w:t>
      </w:r>
    </w:p>
  </w:comment>
  <w:comment w:id="68" w:author="Yachie Nozomu" w:date="2018-12-10T04:07:00Z" w:initials="NY">
    <w:p w14:paraId="24423DA6" w14:textId="77777777" w:rsidR="00960F7E" w:rsidRDefault="00960F7E" w:rsidP="00C75C81">
      <w:pPr>
        <w:pStyle w:val="CommentText"/>
      </w:pPr>
      <w:r>
        <w:rPr>
          <w:rStyle w:val="CommentReference"/>
        </w:rPr>
        <w:annotationRef/>
      </w:r>
      <w:r>
        <w:t>P-values?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2020655" w15:done="1"/>
  <w15:commentEx w15:paraId="47A0CB89" w15:done="0"/>
  <w15:commentEx w15:paraId="698530E1" w15:done="0"/>
  <w15:commentEx w15:paraId="4328F326" w15:paraIdParent="698530E1" w15:done="0"/>
  <w15:commentEx w15:paraId="79860C9F" w15:done="0"/>
  <w15:commentEx w15:paraId="5E14E6E4" w15:done="1"/>
  <w15:commentEx w15:paraId="62EA94FD" w15:done="1"/>
  <w15:commentEx w15:paraId="5C6297C8" w15:paraIdParent="62EA94FD" w15:done="1"/>
  <w15:commentEx w15:paraId="4D65C6BF" w15:done="1"/>
  <w15:commentEx w15:paraId="5486673A" w15:paraIdParent="4D65C6BF" w15:done="1"/>
  <w15:commentEx w15:paraId="59F4459E" w15:done="1"/>
  <w15:commentEx w15:paraId="55DB30EF" w15:paraIdParent="59F4459E" w15:done="1"/>
  <w15:commentEx w15:paraId="6B20CD35" w15:done="1"/>
  <w15:commentEx w15:paraId="28432A83" w15:paraIdParent="6B20CD35" w15:done="1"/>
  <w15:commentEx w15:paraId="25FCFCD6" w15:done="0"/>
  <w15:commentEx w15:paraId="19FD9F07" w15:done="1"/>
  <w15:commentEx w15:paraId="43294444" w15:done="1"/>
  <w15:commentEx w15:paraId="7B753950" w15:paraIdParent="43294444" w15:done="1"/>
  <w15:commentEx w15:paraId="6677E283" w15:done="0"/>
  <w15:commentEx w15:paraId="588E2228" w15:done="1"/>
  <w15:commentEx w15:paraId="6DAC57EE" w15:paraIdParent="588E2228" w15:done="1"/>
  <w15:commentEx w15:paraId="3F645A1E" w15:done="0"/>
  <w15:commentEx w15:paraId="77A8ABFE" w15:paraIdParent="3F645A1E" w15:done="0"/>
  <w15:commentEx w15:paraId="1E679895" w15:done="0"/>
  <w15:commentEx w15:paraId="3E3A0522" w15:done="0"/>
  <w15:commentEx w15:paraId="1D09427C" w15:done="0"/>
  <w15:commentEx w15:paraId="57A9515B" w15:done="0"/>
  <w15:commentEx w15:paraId="3DB38767" w15:done="0"/>
  <w15:commentEx w15:paraId="7B688227" w15:done="0"/>
  <w15:commentEx w15:paraId="7ED5B4B5" w15:done="1"/>
  <w15:commentEx w15:paraId="61A0643E" w15:paraIdParent="7ED5B4B5" w15:done="1"/>
  <w15:commentEx w15:paraId="1B312765" w15:done="1"/>
  <w15:commentEx w15:paraId="7F21D2AD" w15:paraIdParent="1B312765" w15:done="1"/>
  <w15:commentEx w15:paraId="1D22F995" w15:done="0"/>
  <w15:commentEx w15:paraId="2734B415" w15:done="0"/>
  <w15:commentEx w15:paraId="24423DA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2020655" w16cid:durableId="202D0318"/>
  <w16cid:commentId w16cid:paraId="47A0CB89" w16cid:durableId="202D03C4"/>
  <w16cid:commentId w16cid:paraId="698530E1" w16cid:durableId="1FEAF6CB"/>
  <w16cid:commentId w16cid:paraId="4328F326" w16cid:durableId="2030E6F6"/>
  <w16cid:commentId w16cid:paraId="79860C9F" w16cid:durableId="1FEAFA3E"/>
  <w16cid:commentId w16cid:paraId="5E14E6E4" w16cid:durableId="1FD73285"/>
  <w16cid:commentId w16cid:paraId="62EA94FD" w16cid:durableId="1FD73286"/>
  <w16cid:commentId w16cid:paraId="5C6297C8" w16cid:durableId="1FD73287"/>
  <w16cid:commentId w16cid:paraId="4D65C6BF" w16cid:durableId="1FD73288"/>
  <w16cid:commentId w16cid:paraId="5486673A" w16cid:durableId="1FD73289"/>
  <w16cid:commentId w16cid:paraId="59F4459E" w16cid:durableId="1FD7328A"/>
  <w16cid:commentId w16cid:paraId="55DB30EF" w16cid:durableId="1FD7328B"/>
  <w16cid:commentId w16cid:paraId="6B20CD35" w16cid:durableId="1FD7328C"/>
  <w16cid:commentId w16cid:paraId="28432A83" w16cid:durableId="1FD7328D"/>
  <w16cid:commentId w16cid:paraId="25FCFCD6" w16cid:durableId="2030F308"/>
  <w16cid:commentId w16cid:paraId="19FD9F07" w16cid:durableId="1FD7328E"/>
  <w16cid:commentId w16cid:paraId="43294444" w16cid:durableId="1FF1BFD6"/>
  <w16cid:commentId w16cid:paraId="7B753950" w16cid:durableId="1FF441D7"/>
  <w16cid:commentId w16cid:paraId="6677E283" w16cid:durableId="2031275D"/>
  <w16cid:commentId w16cid:paraId="588E2228" w16cid:durableId="1FD73293"/>
  <w16cid:commentId w16cid:paraId="6DAC57EE" w16cid:durableId="1FD73294"/>
  <w16cid:commentId w16cid:paraId="3F645A1E" w16cid:durableId="1FD73296"/>
  <w16cid:commentId w16cid:paraId="77A8ABFE" w16cid:durableId="1FD73297"/>
  <w16cid:commentId w16cid:paraId="1E679895" w16cid:durableId="200D6C07"/>
  <w16cid:commentId w16cid:paraId="3E3A0522" w16cid:durableId="203A2C2C"/>
  <w16cid:commentId w16cid:paraId="1D09427C" w16cid:durableId="1FD7329C"/>
  <w16cid:commentId w16cid:paraId="57A9515B" w16cid:durableId="1FD7329D"/>
  <w16cid:commentId w16cid:paraId="3DB38767" w16cid:durableId="1FD732A0"/>
  <w16cid:commentId w16cid:paraId="7B688227" w16cid:durableId="20041133"/>
  <w16cid:commentId w16cid:paraId="7ED5B4B5" w16cid:durableId="202B9DA6"/>
  <w16cid:commentId w16cid:paraId="61A0643E" w16cid:durableId="1FD732AA"/>
  <w16cid:commentId w16cid:paraId="1B312765" w16cid:durableId="1FD732AB"/>
  <w16cid:commentId w16cid:paraId="7F21D2AD" w16cid:durableId="1FFDB173"/>
  <w16cid:commentId w16cid:paraId="1D22F995" w16cid:durableId="1FD732AC"/>
  <w16cid:commentId w16cid:paraId="2734B415" w16cid:durableId="1FD732AD"/>
  <w16cid:commentId w16cid:paraId="24423DA6" w16cid:durableId="1FD732B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E1D43A" w14:textId="77777777" w:rsidR="00287EEE" w:rsidRDefault="00287EEE" w:rsidP="006D69DC">
      <w:r>
        <w:separator/>
      </w:r>
    </w:p>
  </w:endnote>
  <w:endnote w:type="continuationSeparator" w:id="0">
    <w:p w14:paraId="42695148" w14:textId="77777777" w:rsidR="00287EEE" w:rsidRDefault="00287EEE" w:rsidP="006D69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CD05F2" w14:textId="77777777" w:rsidR="00287EEE" w:rsidRDefault="00287EEE" w:rsidP="006D69DC">
      <w:r>
        <w:separator/>
      </w:r>
    </w:p>
  </w:footnote>
  <w:footnote w:type="continuationSeparator" w:id="0">
    <w:p w14:paraId="2A94C3D3" w14:textId="77777777" w:rsidR="00287EEE" w:rsidRDefault="00287EEE" w:rsidP="006D69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A2727"/>
    <w:multiLevelType w:val="hybridMultilevel"/>
    <w:tmpl w:val="87647D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62272A"/>
    <w:multiLevelType w:val="hybridMultilevel"/>
    <w:tmpl w:val="D680A3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bi Celaj">
    <w15:presenceInfo w15:providerId="AD" w15:userId="S::albi.celaj@mail.utoronto.ca::725b78b5-2951-40d9-b0b3-05f20b89ce7e"/>
  </w15:person>
  <w15:person w15:author="Frederick Roth">
    <w15:presenceInfo w15:providerId="Windows Live" w15:userId="eb1175e97672b9a9"/>
  </w15:person>
  <w15:person w15:author="Albi Celaj [2]">
    <w15:presenceInfo w15:providerId="Windows Live" w15:userId="725b78b5-2951-40d9-b0b3-05f20b89ce7e"/>
  </w15:person>
  <w15:person w15:author="Albi Celaj [3]">
    <w15:presenceInfo w15:providerId="None" w15:userId="Albi Celaj"/>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80"/>
  <w:activeWritingStyle w:appName="MSWord" w:lang="en-US" w:vendorID="64" w:dllVersion="0" w:nlCheck="1" w:checkStyle="0"/>
  <w:activeWritingStyle w:appName="MSWord" w:lang="en-CA" w:vendorID="64" w:dllVersion="0" w:nlCheck="1" w:checkStyle="0"/>
  <w:activeWritingStyle w:appName="MSWord" w:lang="en-US" w:vendorID="64" w:dllVersion="6" w:nlCheck="1" w:checkStyle="0"/>
  <w:activeWritingStyle w:appName="MSWord" w:lang="en-CA" w:vendorID="64" w:dllVersion="6" w:nlCheck="1" w:checkStyle="0"/>
  <w:activeWritingStyle w:appName="MSWord" w:lang="en-CA" w:vendorID="64" w:dllVersion="4096" w:nlCheck="1" w:checkStyle="0"/>
  <w:activeWritingStyle w:appName="MSWord" w:lang="en-US" w:vendorID="64" w:dllVersion="4096" w:nlCheck="1" w:checkStyle="0"/>
  <w:activeWritingStyle w:appName="MSWord" w:lang="en-GB" w:vendorID="64" w:dllVersion="4096" w:nlCheck="1" w:checkStyle="0"/>
  <w:activeWritingStyle w:appName="MSWord" w:lang="en-GB" w:vendorID="64" w:dllVersion="0" w:nlCheck="1" w:checkStyle="0"/>
  <w:activeWritingStyle w:appName="MSWord" w:lang="en-GB" w:vendorID="64" w:dllVersion="6"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183A"/>
    <w:rsid w:val="00000768"/>
    <w:rsid w:val="00000AA8"/>
    <w:rsid w:val="00000E31"/>
    <w:rsid w:val="00000E42"/>
    <w:rsid w:val="00000F7B"/>
    <w:rsid w:val="000010D5"/>
    <w:rsid w:val="00001398"/>
    <w:rsid w:val="00001416"/>
    <w:rsid w:val="00001421"/>
    <w:rsid w:val="00001506"/>
    <w:rsid w:val="000018E5"/>
    <w:rsid w:val="00001B97"/>
    <w:rsid w:val="000022CD"/>
    <w:rsid w:val="0000261A"/>
    <w:rsid w:val="00002858"/>
    <w:rsid w:val="00002F36"/>
    <w:rsid w:val="00003397"/>
    <w:rsid w:val="000035C0"/>
    <w:rsid w:val="00003637"/>
    <w:rsid w:val="00003647"/>
    <w:rsid w:val="0000388E"/>
    <w:rsid w:val="000039A6"/>
    <w:rsid w:val="00003B81"/>
    <w:rsid w:val="00003DFF"/>
    <w:rsid w:val="00003EA8"/>
    <w:rsid w:val="00003EB4"/>
    <w:rsid w:val="00004018"/>
    <w:rsid w:val="00004324"/>
    <w:rsid w:val="000047EF"/>
    <w:rsid w:val="00004B39"/>
    <w:rsid w:val="00004CEE"/>
    <w:rsid w:val="000055CE"/>
    <w:rsid w:val="000059B9"/>
    <w:rsid w:val="00005CD2"/>
    <w:rsid w:val="00005EC0"/>
    <w:rsid w:val="00005FAD"/>
    <w:rsid w:val="000060F7"/>
    <w:rsid w:val="0000610F"/>
    <w:rsid w:val="0000660A"/>
    <w:rsid w:val="0000726D"/>
    <w:rsid w:val="00007301"/>
    <w:rsid w:val="00007B6F"/>
    <w:rsid w:val="00007BF7"/>
    <w:rsid w:val="00007CE3"/>
    <w:rsid w:val="00007E2D"/>
    <w:rsid w:val="00007EC6"/>
    <w:rsid w:val="000102C9"/>
    <w:rsid w:val="00010573"/>
    <w:rsid w:val="000106F3"/>
    <w:rsid w:val="00010A34"/>
    <w:rsid w:val="00011618"/>
    <w:rsid w:val="000116B1"/>
    <w:rsid w:val="00011AC2"/>
    <w:rsid w:val="00011B07"/>
    <w:rsid w:val="00011F2F"/>
    <w:rsid w:val="00011FDC"/>
    <w:rsid w:val="0001262B"/>
    <w:rsid w:val="000127C4"/>
    <w:rsid w:val="00012855"/>
    <w:rsid w:val="00012B1B"/>
    <w:rsid w:val="00012C50"/>
    <w:rsid w:val="00012CF1"/>
    <w:rsid w:val="00012D0D"/>
    <w:rsid w:val="00012FD9"/>
    <w:rsid w:val="00012FFB"/>
    <w:rsid w:val="0001321B"/>
    <w:rsid w:val="000132AB"/>
    <w:rsid w:val="0001347A"/>
    <w:rsid w:val="00013653"/>
    <w:rsid w:val="000136A7"/>
    <w:rsid w:val="00013887"/>
    <w:rsid w:val="00013996"/>
    <w:rsid w:val="00013B85"/>
    <w:rsid w:val="00013D8C"/>
    <w:rsid w:val="000142F4"/>
    <w:rsid w:val="00014458"/>
    <w:rsid w:val="00014744"/>
    <w:rsid w:val="000149FA"/>
    <w:rsid w:val="00014A32"/>
    <w:rsid w:val="00014BAF"/>
    <w:rsid w:val="000153FA"/>
    <w:rsid w:val="0001555C"/>
    <w:rsid w:val="00015E42"/>
    <w:rsid w:val="000161ED"/>
    <w:rsid w:val="00016570"/>
    <w:rsid w:val="000166FC"/>
    <w:rsid w:val="00016A62"/>
    <w:rsid w:val="00016B0D"/>
    <w:rsid w:val="00017317"/>
    <w:rsid w:val="000176CD"/>
    <w:rsid w:val="0001789C"/>
    <w:rsid w:val="000178FB"/>
    <w:rsid w:val="00017991"/>
    <w:rsid w:val="00017AB4"/>
    <w:rsid w:val="00017BC1"/>
    <w:rsid w:val="00017DF1"/>
    <w:rsid w:val="000205FF"/>
    <w:rsid w:val="00020C39"/>
    <w:rsid w:val="00020CE2"/>
    <w:rsid w:val="00020F10"/>
    <w:rsid w:val="000211E2"/>
    <w:rsid w:val="000213BD"/>
    <w:rsid w:val="000216A5"/>
    <w:rsid w:val="00021FDD"/>
    <w:rsid w:val="00022119"/>
    <w:rsid w:val="000221C3"/>
    <w:rsid w:val="00022370"/>
    <w:rsid w:val="00022514"/>
    <w:rsid w:val="000228D3"/>
    <w:rsid w:val="00022C0A"/>
    <w:rsid w:val="00022CBD"/>
    <w:rsid w:val="00022D04"/>
    <w:rsid w:val="00022EC9"/>
    <w:rsid w:val="00022FCB"/>
    <w:rsid w:val="00023080"/>
    <w:rsid w:val="00023393"/>
    <w:rsid w:val="00023443"/>
    <w:rsid w:val="00023F09"/>
    <w:rsid w:val="00024003"/>
    <w:rsid w:val="00024284"/>
    <w:rsid w:val="000242CE"/>
    <w:rsid w:val="00024975"/>
    <w:rsid w:val="00024A47"/>
    <w:rsid w:val="00024EE9"/>
    <w:rsid w:val="00024F31"/>
    <w:rsid w:val="0002525A"/>
    <w:rsid w:val="00025332"/>
    <w:rsid w:val="0002547A"/>
    <w:rsid w:val="00025615"/>
    <w:rsid w:val="0002571E"/>
    <w:rsid w:val="00025812"/>
    <w:rsid w:val="00025BA5"/>
    <w:rsid w:val="00025BAF"/>
    <w:rsid w:val="0002613F"/>
    <w:rsid w:val="0002676A"/>
    <w:rsid w:val="00026B49"/>
    <w:rsid w:val="000270D6"/>
    <w:rsid w:val="0002737F"/>
    <w:rsid w:val="000274E9"/>
    <w:rsid w:val="00027C1C"/>
    <w:rsid w:val="00027FD5"/>
    <w:rsid w:val="00030241"/>
    <w:rsid w:val="00030366"/>
    <w:rsid w:val="000303AD"/>
    <w:rsid w:val="00030684"/>
    <w:rsid w:val="000307EE"/>
    <w:rsid w:val="00030807"/>
    <w:rsid w:val="00030B9C"/>
    <w:rsid w:val="00030EAD"/>
    <w:rsid w:val="000312F9"/>
    <w:rsid w:val="000313E2"/>
    <w:rsid w:val="00031519"/>
    <w:rsid w:val="000315A1"/>
    <w:rsid w:val="00031C9D"/>
    <w:rsid w:val="00032417"/>
    <w:rsid w:val="0003249A"/>
    <w:rsid w:val="00032944"/>
    <w:rsid w:val="000329BF"/>
    <w:rsid w:val="0003324C"/>
    <w:rsid w:val="0003372F"/>
    <w:rsid w:val="00033A65"/>
    <w:rsid w:val="00033EEC"/>
    <w:rsid w:val="00033F26"/>
    <w:rsid w:val="00034092"/>
    <w:rsid w:val="000341D5"/>
    <w:rsid w:val="00034562"/>
    <w:rsid w:val="000349EA"/>
    <w:rsid w:val="00034C8A"/>
    <w:rsid w:val="00034F0D"/>
    <w:rsid w:val="0003538E"/>
    <w:rsid w:val="0003644F"/>
    <w:rsid w:val="000368DC"/>
    <w:rsid w:val="00036C34"/>
    <w:rsid w:val="00037459"/>
    <w:rsid w:val="00037817"/>
    <w:rsid w:val="00037946"/>
    <w:rsid w:val="00037A38"/>
    <w:rsid w:val="00037B64"/>
    <w:rsid w:val="000402D3"/>
    <w:rsid w:val="000408C5"/>
    <w:rsid w:val="00040DF7"/>
    <w:rsid w:val="000410C2"/>
    <w:rsid w:val="000411F7"/>
    <w:rsid w:val="0004124D"/>
    <w:rsid w:val="0004126E"/>
    <w:rsid w:val="00041500"/>
    <w:rsid w:val="000416FC"/>
    <w:rsid w:val="00041797"/>
    <w:rsid w:val="000418F6"/>
    <w:rsid w:val="00041A62"/>
    <w:rsid w:val="00041EBE"/>
    <w:rsid w:val="00041FF2"/>
    <w:rsid w:val="00042541"/>
    <w:rsid w:val="00042547"/>
    <w:rsid w:val="00042912"/>
    <w:rsid w:val="00042EBE"/>
    <w:rsid w:val="00043254"/>
    <w:rsid w:val="00043266"/>
    <w:rsid w:val="000436E0"/>
    <w:rsid w:val="00044302"/>
    <w:rsid w:val="000444B8"/>
    <w:rsid w:val="00044587"/>
    <w:rsid w:val="0004469C"/>
    <w:rsid w:val="000447E8"/>
    <w:rsid w:val="00044914"/>
    <w:rsid w:val="00044A46"/>
    <w:rsid w:val="00044FE4"/>
    <w:rsid w:val="00045262"/>
    <w:rsid w:val="000454B3"/>
    <w:rsid w:val="000454F7"/>
    <w:rsid w:val="000458A1"/>
    <w:rsid w:val="0004626A"/>
    <w:rsid w:val="0004641B"/>
    <w:rsid w:val="00046C09"/>
    <w:rsid w:val="000475D8"/>
    <w:rsid w:val="000476A9"/>
    <w:rsid w:val="00047B3E"/>
    <w:rsid w:val="00047C42"/>
    <w:rsid w:val="00047CD0"/>
    <w:rsid w:val="000500D0"/>
    <w:rsid w:val="0005084C"/>
    <w:rsid w:val="000508E8"/>
    <w:rsid w:val="00050B70"/>
    <w:rsid w:val="00050D6B"/>
    <w:rsid w:val="00050EA3"/>
    <w:rsid w:val="00051187"/>
    <w:rsid w:val="0005129A"/>
    <w:rsid w:val="00051520"/>
    <w:rsid w:val="0005167C"/>
    <w:rsid w:val="000517D1"/>
    <w:rsid w:val="000518E2"/>
    <w:rsid w:val="00051BBD"/>
    <w:rsid w:val="00051BFA"/>
    <w:rsid w:val="00051EE7"/>
    <w:rsid w:val="000520FE"/>
    <w:rsid w:val="0005237E"/>
    <w:rsid w:val="000525D1"/>
    <w:rsid w:val="00052D2B"/>
    <w:rsid w:val="00053306"/>
    <w:rsid w:val="000534D0"/>
    <w:rsid w:val="00053D1D"/>
    <w:rsid w:val="000541FC"/>
    <w:rsid w:val="00054782"/>
    <w:rsid w:val="00055511"/>
    <w:rsid w:val="0005557E"/>
    <w:rsid w:val="00055652"/>
    <w:rsid w:val="00055E61"/>
    <w:rsid w:val="00055F34"/>
    <w:rsid w:val="00055F5E"/>
    <w:rsid w:val="000561F3"/>
    <w:rsid w:val="00056237"/>
    <w:rsid w:val="000566FB"/>
    <w:rsid w:val="000567D5"/>
    <w:rsid w:val="00056BB0"/>
    <w:rsid w:val="00056CB1"/>
    <w:rsid w:val="00056FC5"/>
    <w:rsid w:val="000570E2"/>
    <w:rsid w:val="0005739C"/>
    <w:rsid w:val="00057555"/>
    <w:rsid w:val="000575DB"/>
    <w:rsid w:val="00057CE9"/>
    <w:rsid w:val="0006005C"/>
    <w:rsid w:val="000601F8"/>
    <w:rsid w:val="000604F9"/>
    <w:rsid w:val="00060530"/>
    <w:rsid w:val="0006076B"/>
    <w:rsid w:val="0006089D"/>
    <w:rsid w:val="0006098A"/>
    <w:rsid w:val="00060C94"/>
    <w:rsid w:val="000613DB"/>
    <w:rsid w:val="00061EB7"/>
    <w:rsid w:val="00062117"/>
    <w:rsid w:val="000624AC"/>
    <w:rsid w:val="0006258A"/>
    <w:rsid w:val="000626FF"/>
    <w:rsid w:val="00062850"/>
    <w:rsid w:val="00062A8E"/>
    <w:rsid w:val="00062AA2"/>
    <w:rsid w:val="00062B32"/>
    <w:rsid w:val="00062C90"/>
    <w:rsid w:val="00063634"/>
    <w:rsid w:val="000637C8"/>
    <w:rsid w:val="00063A0A"/>
    <w:rsid w:val="00063A6C"/>
    <w:rsid w:val="00063DD6"/>
    <w:rsid w:val="00063E8A"/>
    <w:rsid w:val="00064211"/>
    <w:rsid w:val="00064247"/>
    <w:rsid w:val="00064C69"/>
    <w:rsid w:val="0006568E"/>
    <w:rsid w:val="0006582F"/>
    <w:rsid w:val="000658B6"/>
    <w:rsid w:val="00065B48"/>
    <w:rsid w:val="00065D41"/>
    <w:rsid w:val="00066455"/>
    <w:rsid w:val="00066634"/>
    <w:rsid w:val="00066EE3"/>
    <w:rsid w:val="0006712B"/>
    <w:rsid w:val="000678E9"/>
    <w:rsid w:val="00067E3A"/>
    <w:rsid w:val="00067E77"/>
    <w:rsid w:val="00070567"/>
    <w:rsid w:val="000708AD"/>
    <w:rsid w:val="000708CE"/>
    <w:rsid w:val="000716FF"/>
    <w:rsid w:val="00071B43"/>
    <w:rsid w:val="00071C42"/>
    <w:rsid w:val="00071C7F"/>
    <w:rsid w:val="00072038"/>
    <w:rsid w:val="000723B0"/>
    <w:rsid w:val="00072501"/>
    <w:rsid w:val="00072934"/>
    <w:rsid w:val="00072BB4"/>
    <w:rsid w:val="00072D47"/>
    <w:rsid w:val="0007321F"/>
    <w:rsid w:val="000733EC"/>
    <w:rsid w:val="00073541"/>
    <w:rsid w:val="00073A3F"/>
    <w:rsid w:val="00073AE7"/>
    <w:rsid w:val="00073C66"/>
    <w:rsid w:val="000743FF"/>
    <w:rsid w:val="00074820"/>
    <w:rsid w:val="0007488D"/>
    <w:rsid w:val="00074A68"/>
    <w:rsid w:val="0007506E"/>
    <w:rsid w:val="00075179"/>
    <w:rsid w:val="00075902"/>
    <w:rsid w:val="00075C79"/>
    <w:rsid w:val="00076354"/>
    <w:rsid w:val="00076569"/>
    <w:rsid w:val="00076589"/>
    <w:rsid w:val="00076B91"/>
    <w:rsid w:val="00077452"/>
    <w:rsid w:val="00077DA9"/>
    <w:rsid w:val="00077DAC"/>
    <w:rsid w:val="00077E54"/>
    <w:rsid w:val="00077FEB"/>
    <w:rsid w:val="000802CC"/>
    <w:rsid w:val="00080308"/>
    <w:rsid w:val="00080475"/>
    <w:rsid w:val="000807DB"/>
    <w:rsid w:val="00080B52"/>
    <w:rsid w:val="00080CFF"/>
    <w:rsid w:val="00080EE1"/>
    <w:rsid w:val="000812E9"/>
    <w:rsid w:val="000817FB"/>
    <w:rsid w:val="00081FE2"/>
    <w:rsid w:val="0008217B"/>
    <w:rsid w:val="000824F8"/>
    <w:rsid w:val="0008269F"/>
    <w:rsid w:val="000828A1"/>
    <w:rsid w:val="00082D7A"/>
    <w:rsid w:val="000831F2"/>
    <w:rsid w:val="00083976"/>
    <w:rsid w:val="00083B30"/>
    <w:rsid w:val="00083CF8"/>
    <w:rsid w:val="00084065"/>
    <w:rsid w:val="00084101"/>
    <w:rsid w:val="00084186"/>
    <w:rsid w:val="000842A5"/>
    <w:rsid w:val="000844D8"/>
    <w:rsid w:val="000849E1"/>
    <w:rsid w:val="00084B46"/>
    <w:rsid w:val="00084C6E"/>
    <w:rsid w:val="00085163"/>
    <w:rsid w:val="000852C0"/>
    <w:rsid w:val="000854D2"/>
    <w:rsid w:val="0008571D"/>
    <w:rsid w:val="00085B19"/>
    <w:rsid w:val="00086010"/>
    <w:rsid w:val="00086039"/>
    <w:rsid w:val="00086093"/>
    <w:rsid w:val="0008612D"/>
    <w:rsid w:val="00086189"/>
    <w:rsid w:val="000862F1"/>
    <w:rsid w:val="00086366"/>
    <w:rsid w:val="000868ED"/>
    <w:rsid w:val="00086A4B"/>
    <w:rsid w:val="00086B6E"/>
    <w:rsid w:val="00086C16"/>
    <w:rsid w:val="00086DEF"/>
    <w:rsid w:val="0008703C"/>
    <w:rsid w:val="0008713F"/>
    <w:rsid w:val="00087566"/>
    <w:rsid w:val="000876BF"/>
    <w:rsid w:val="00087775"/>
    <w:rsid w:val="00087998"/>
    <w:rsid w:val="00087AAF"/>
    <w:rsid w:val="00087C2E"/>
    <w:rsid w:val="00087F63"/>
    <w:rsid w:val="00090233"/>
    <w:rsid w:val="00090CF7"/>
    <w:rsid w:val="00090ED5"/>
    <w:rsid w:val="00090EEC"/>
    <w:rsid w:val="0009111C"/>
    <w:rsid w:val="000912EC"/>
    <w:rsid w:val="0009151E"/>
    <w:rsid w:val="00091724"/>
    <w:rsid w:val="000919D1"/>
    <w:rsid w:val="00091FB5"/>
    <w:rsid w:val="000925DD"/>
    <w:rsid w:val="000926AC"/>
    <w:rsid w:val="00092898"/>
    <w:rsid w:val="000928E2"/>
    <w:rsid w:val="00092955"/>
    <w:rsid w:val="00092CDB"/>
    <w:rsid w:val="00093472"/>
    <w:rsid w:val="0009349F"/>
    <w:rsid w:val="00093A99"/>
    <w:rsid w:val="00093B93"/>
    <w:rsid w:val="00093EBE"/>
    <w:rsid w:val="000941C5"/>
    <w:rsid w:val="000942EE"/>
    <w:rsid w:val="00094387"/>
    <w:rsid w:val="00094426"/>
    <w:rsid w:val="000946A1"/>
    <w:rsid w:val="00094A15"/>
    <w:rsid w:val="00094C1B"/>
    <w:rsid w:val="00094D37"/>
    <w:rsid w:val="000950BD"/>
    <w:rsid w:val="000954A2"/>
    <w:rsid w:val="00095AD4"/>
    <w:rsid w:val="00095B31"/>
    <w:rsid w:val="0009615F"/>
    <w:rsid w:val="00096207"/>
    <w:rsid w:val="00096BF1"/>
    <w:rsid w:val="00096E50"/>
    <w:rsid w:val="00096F44"/>
    <w:rsid w:val="00096F69"/>
    <w:rsid w:val="00097040"/>
    <w:rsid w:val="0009783B"/>
    <w:rsid w:val="00097B86"/>
    <w:rsid w:val="00097DFE"/>
    <w:rsid w:val="000A0257"/>
    <w:rsid w:val="000A0594"/>
    <w:rsid w:val="000A070F"/>
    <w:rsid w:val="000A0947"/>
    <w:rsid w:val="000A0DB7"/>
    <w:rsid w:val="000A0E42"/>
    <w:rsid w:val="000A1666"/>
    <w:rsid w:val="000A16A8"/>
    <w:rsid w:val="000A1872"/>
    <w:rsid w:val="000A1D06"/>
    <w:rsid w:val="000A2003"/>
    <w:rsid w:val="000A2148"/>
    <w:rsid w:val="000A27A7"/>
    <w:rsid w:val="000A2ADA"/>
    <w:rsid w:val="000A30AA"/>
    <w:rsid w:val="000A32D2"/>
    <w:rsid w:val="000A3390"/>
    <w:rsid w:val="000A365C"/>
    <w:rsid w:val="000A3692"/>
    <w:rsid w:val="000A38FA"/>
    <w:rsid w:val="000A3A01"/>
    <w:rsid w:val="000A3EF2"/>
    <w:rsid w:val="000A40FD"/>
    <w:rsid w:val="000A42BD"/>
    <w:rsid w:val="000A44D3"/>
    <w:rsid w:val="000A4621"/>
    <w:rsid w:val="000A4711"/>
    <w:rsid w:val="000A5033"/>
    <w:rsid w:val="000A5385"/>
    <w:rsid w:val="000A544B"/>
    <w:rsid w:val="000A6112"/>
    <w:rsid w:val="000A6132"/>
    <w:rsid w:val="000A6414"/>
    <w:rsid w:val="000A64B9"/>
    <w:rsid w:val="000A6580"/>
    <w:rsid w:val="000A680F"/>
    <w:rsid w:val="000A68DA"/>
    <w:rsid w:val="000A6E35"/>
    <w:rsid w:val="000A712A"/>
    <w:rsid w:val="000A7164"/>
    <w:rsid w:val="000A7424"/>
    <w:rsid w:val="000A758A"/>
    <w:rsid w:val="000A77AE"/>
    <w:rsid w:val="000A78C0"/>
    <w:rsid w:val="000A7909"/>
    <w:rsid w:val="000A7961"/>
    <w:rsid w:val="000A79F2"/>
    <w:rsid w:val="000B05AE"/>
    <w:rsid w:val="000B077E"/>
    <w:rsid w:val="000B08C5"/>
    <w:rsid w:val="000B0A26"/>
    <w:rsid w:val="000B0D98"/>
    <w:rsid w:val="000B0E85"/>
    <w:rsid w:val="000B1289"/>
    <w:rsid w:val="000B14B3"/>
    <w:rsid w:val="000B16EF"/>
    <w:rsid w:val="000B1EAB"/>
    <w:rsid w:val="000B20E3"/>
    <w:rsid w:val="000B2205"/>
    <w:rsid w:val="000B251E"/>
    <w:rsid w:val="000B2871"/>
    <w:rsid w:val="000B2CDD"/>
    <w:rsid w:val="000B2CF3"/>
    <w:rsid w:val="000B2E3E"/>
    <w:rsid w:val="000B2E9C"/>
    <w:rsid w:val="000B2EA8"/>
    <w:rsid w:val="000B377A"/>
    <w:rsid w:val="000B3F65"/>
    <w:rsid w:val="000B406D"/>
    <w:rsid w:val="000B4073"/>
    <w:rsid w:val="000B4598"/>
    <w:rsid w:val="000B47B8"/>
    <w:rsid w:val="000B4CD5"/>
    <w:rsid w:val="000B4E58"/>
    <w:rsid w:val="000B4ECF"/>
    <w:rsid w:val="000B4F87"/>
    <w:rsid w:val="000B535C"/>
    <w:rsid w:val="000B53D6"/>
    <w:rsid w:val="000B5417"/>
    <w:rsid w:val="000B5462"/>
    <w:rsid w:val="000B54DB"/>
    <w:rsid w:val="000B56E8"/>
    <w:rsid w:val="000B5CBC"/>
    <w:rsid w:val="000B5CDB"/>
    <w:rsid w:val="000B6231"/>
    <w:rsid w:val="000B623D"/>
    <w:rsid w:val="000B6473"/>
    <w:rsid w:val="000B64DC"/>
    <w:rsid w:val="000B6544"/>
    <w:rsid w:val="000B6825"/>
    <w:rsid w:val="000B68A3"/>
    <w:rsid w:val="000B6AA8"/>
    <w:rsid w:val="000B6CF1"/>
    <w:rsid w:val="000B6E55"/>
    <w:rsid w:val="000B70C7"/>
    <w:rsid w:val="000B7575"/>
    <w:rsid w:val="000B76CF"/>
    <w:rsid w:val="000B7B84"/>
    <w:rsid w:val="000B7BE0"/>
    <w:rsid w:val="000B7E99"/>
    <w:rsid w:val="000C0161"/>
    <w:rsid w:val="000C01B2"/>
    <w:rsid w:val="000C01CB"/>
    <w:rsid w:val="000C0219"/>
    <w:rsid w:val="000C0301"/>
    <w:rsid w:val="000C0405"/>
    <w:rsid w:val="000C062A"/>
    <w:rsid w:val="000C0669"/>
    <w:rsid w:val="000C0823"/>
    <w:rsid w:val="000C0D59"/>
    <w:rsid w:val="000C10E6"/>
    <w:rsid w:val="000C198F"/>
    <w:rsid w:val="000C1AFE"/>
    <w:rsid w:val="000C1C3A"/>
    <w:rsid w:val="000C1CC4"/>
    <w:rsid w:val="000C20C9"/>
    <w:rsid w:val="000C2670"/>
    <w:rsid w:val="000C2A20"/>
    <w:rsid w:val="000C30DD"/>
    <w:rsid w:val="000C3698"/>
    <w:rsid w:val="000C36A9"/>
    <w:rsid w:val="000C3A00"/>
    <w:rsid w:val="000C3FF8"/>
    <w:rsid w:val="000C409B"/>
    <w:rsid w:val="000C41F6"/>
    <w:rsid w:val="000C4320"/>
    <w:rsid w:val="000C4760"/>
    <w:rsid w:val="000C5268"/>
    <w:rsid w:val="000C56D2"/>
    <w:rsid w:val="000C58EF"/>
    <w:rsid w:val="000C5C2F"/>
    <w:rsid w:val="000C5F94"/>
    <w:rsid w:val="000C6231"/>
    <w:rsid w:val="000C62CA"/>
    <w:rsid w:val="000C6CFE"/>
    <w:rsid w:val="000C6F86"/>
    <w:rsid w:val="000C70DE"/>
    <w:rsid w:val="000C711F"/>
    <w:rsid w:val="000C727A"/>
    <w:rsid w:val="000C7311"/>
    <w:rsid w:val="000C7544"/>
    <w:rsid w:val="000C7E1E"/>
    <w:rsid w:val="000D02EE"/>
    <w:rsid w:val="000D0530"/>
    <w:rsid w:val="000D060F"/>
    <w:rsid w:val="000D06E5"/>
    <w:rsid w:val="000D0A45"/>
    <w:rsid w:val="000D0B46"/>
    <w:rsid w:val="000D0B5B"/>
    <w:rsid w:val="000D0C54"/>
    <w:rsid w:val="000D0C6E"/>
    <w:rsid w:val="000D0DCC"/>
    <w:rsid w:val="000D118A"/>
    <w:rsid w:val="000D15B7"/>
    <w:rsid w:val="000D15B8"/>
    <w:rsid w:val="000D1619"/>
    <w:rsid w:val="000D1933"/>
    <w:rsid w:val="000D1A92"/>
    <w:rsid w:val="000D1AFD"/>
    <w:rsid w:val="000D1B71"/>
    <w:rsid w:val="000D1BDE"/>
    <w:rsid w:val="000D1D70"/>
    <w:rsid w:val="000D20B3"/>
    <w:rsid w:val="000D21ED"/>
    <w:rsid w:val="000D23CC"/>
    <w:rsid w:val="000D2524"/>
    <w:rsid w:val="000D2EE6"/>
    <w:rsid w:val="000D2F48"/>
    <w:rsid w:val="000D3237"/>
    <w:rsid w:val="000D32DB"/>
    <w:rsid w:val="000D3309"/>
    <w:rsid w:val="000D367A"/>
    <w:rsid w:val="000D3A6A"/>
    <w:rsid w:val="000D40ED"/>
    <w:rsid w:val="000D410F"/>
    <w:rsid w:val="000D41C2"/>
    <w:rsid w:val="000D489D"/>
    <w:rsid w:val="000D48AB"/>
    <w:rsid w:val="000D49D2"/>
    <w:rsid w:val="000D4BFA"/>
    <w:rsid w:val="000D4C7F"/>
    <w:rsid w:val="000D4CE2"/>
    <w:rsid w:val="000D4F48"/>
    <w:rsid w:val="000D54C6"/>
    <w:rsid w:val="000D56F9"/>
    <w:rsid w:val="000D5B35"/>
    <w:rsid w:val="000D6E54"/>
    <w:rsid w:val="000D710B"/>
    <w:rsid w:val="000D721A"/>
    <w:rsid w:val="000D7256"/>
    <w:rsid w:val="000D77DF"/>
    <w:rsid w:val="000D780C"/>
    <w:rsid w:val="000D7B40"/>
    <w:rsid w:val="000D7B5C"/>
    <w:rsid w:val="000D7CC4"/>
    <w:rsid w:val="000D7E08"/>
    <w:rsid w:val="000E030D"/>
    <w:rsid w:val="000E0544"/>
    <w:rsid w:val="000E0582"/>
    <w:rsid w:val="000E0731"/>
    <w:rsid w:val="000E08A9"/>
    <w:rsid w:val="000E1177"/>
    <w:rsid w:val="000E130F"/>
    <w:rsid w:val="000E17B2"/>
    <w:rsid w:val="000E17D7"/>
    <w:rsid w:val="000E1889"/>
    <w:rsid w:val="000E1A41"/>
    <w:rsid w:val="000E1AC6"/>
    <w:rsid w:val="000E290B"/>
    <w:rsid w:val="000E2C0F"/>
    <w:rsid w:val="000E2DA7"/>
    <w:rsid w:val="000E2F2A"/>
    <w:rsid w:val="000E32A5"/>
    <w:rsid w:val="000E370C"/>
    <w:rsid w:val="000E3BD3"/>
    <w:rsid w:val="000E3E9D"/>
    <w:rsid w:val="000E40C0"/>
    <w:rsid w:val="000E44BD"/>
    <w:rsid w:val="000E46E9"/>
    <w:rsid w:val="000E4A9F"/>
    <w:rsid w:val="000E4AA5"/>
    <w:rsid w:val="000E4BF6"/>
    <w:rsid w:val="000E4C73"/>
    <w:rsid w:val="000E4DF5"/>
    <w:rsid w:val="000E4F1E"/>
    <w:rsid w:val="000E4FF6"/>
    <w:rsid w:val="000E5117"/>
    <w:rsid w:val="000E54BE"/>
    <w:rsid w:val="000E55D5"/>
    <w:rsid w:val="000E64CF"/>
    <w:rsid w:val="000E6696"/>
    <w:rsid w:val="000E66F9"/>
    <w:rsid w:val="000E693A"/>
    <w:rsid w:val="000E729B"/>
    <w:rsid w:val="000E73E0"/>
    <w:rsid w:val="000E7A92"/>
    <w:rsid w:val="000E7D4E"/>
    <w:rsid w:val="000E7F52"/>
    <w:rsid w:val="000F00CA"/>
    <w:rsid w:val="000F1014"/>
    <w:rsid w:val="000F1183"/>
    <w:rsid w:val="000F1291"/>
    <w:rsid w:val="000F1335"/>
    <w:rsid w:val="000F174B"/>
    <w:rsid w:val="000F1A8A"/>
    <w:rsid w:val="000F1B2A"/>
    <w:rsid w:val="000F1CBF"/>
    <w:rsid w:val="000F25FB"/>
    <w:rsid w:val="000F2CD7"/>
    <w:rsid w:val="000F2DD5"/>
    <w:rsid w:val="000F2E8A"/>
    <w:rsid w:val="000F2F4D"/>
    <w:rsid w:val="000F33AC"/>
    <w:rsid w:val="000F36F5"/>
    <w:rsid w:val="000F37CE"/>
    <w:rsid w:val="000F39CE"/>
    <w:rsid w:val="000F4179"/>
    <w:rsid w:val="000F41EA"/>
    <w:rsid w:val="000F4722"/>
    <w:rsid w:val="000F4776"/>
    <w:rsid w:val="000F4809"/>
    <w:rsid w:val="000F49EC"/>
    <w:rsid w:val="000F4D99"/>
    <w:rsid w:val="000F4F38"/>
    <w:rsid w:val="000F50CB"/>
    <w:rsid w:val="000F5207"/>
    <w:rsid w:val="000F5B7B"/>
    <w:rsid w:val="000F605B"/>
    <w:rsid w:val="000F6064"/>
    <w:rsid w:val="000F6387"/>
    <w:rsid w:val="000F6442"/>
    <w:rsid w:val="000F65CF"/>
    <w:rsid w:val="000F6A4B"/>
    <w:rsid w:val="000F6A69"/>
    <w:rsid w:val="000F6B5B"/>
    <w:rsid w:val="000F6C17"/>
    <w:rsid w:val="000F71B3"/>
    <w:rsid w:val="000F73A4"/>
    <w:rsid w:val="000F75A2"/>
    <w:rsid w:val="000F7CFF"/>
    <w:rsid w:val="000F7ED4"/>
    <w:rsid w:val="000F7F6E"/>
    <w:rsid w:val="00100657"/>
    <w:rsid w:val="00100B14"/>
    <w:rsid w:val="00100CAE"/>
    <w:rsid w:val="00100CCD"/>
    <w:rsid w:val="00100E4E"/>
    <w:rsid w:val="00101644"/>
    <w:rsid w:val="00101660"/>
    <w:rsid w:val="00101917"/>
    <w:rsid w:val="0010198E"/>
    <w:rsid w:val="00101E30"/>
    <w:rsid w:val="00102202"/>
    <w:rsid w:val="00102214"/>
    <w:rsid w:val="0010271F"/>
    <w:rsid w:val="00102C81"/>
    <w:rsid w:val="00102D7B"/>
    <w:rsid w:val="00103253"/>
    <w:rsid w:val="001032F7"/>
    <w:rsid w:val="00103719"/>
    <w:rsid w:val="001038A9"/>
    <w:rsid w:val="001038DA"/>
    <w:rsid w:val="00103D6A"/>
    <w:rsid w:val="00103D7E"/>
    <w:rsid w:val="001043BD"/>
    <w:rsid w:val="001046E3"/>
    <w:rsid w:val="001049F5"/>
    <w:rsid w:val="00104F88"/>
    <w:rsid w:val="001051B4"/>
    <w:rsid w:val="00105653"/>
    <w:rsid w:val="001058AB"/>
    <w:rsid w:val="00105954"/>
    <w:rsid w:val="0010620E"/>
    <w:rsid w:val="00106325"/>
    <w:rsid w:val="001065C7"/>
    <w:rsid w:val="0010662F"/>
    <w:rsid w:val="00106708"/>
    <w:rsid w:val="00106CAA"/>
    <w:rsid w:val="00107269"/>
    <w:rsid w:val="001074D1"/>
    <w:rsid w:val="00107B62"/>
    <w:rsid w:val="00107F5A"/>
    <w:rsid w:val="00107F8A"/>
    <w:rsid w:val="0011011B"/>
    <w:rsid w:val="001101B3"/>
    <w:rsid w:val="001102B2"/>
    <w:rsid w:val="00110DEA"/>
    <w:rsid w:val="00110DEB"/>
    <w:rsid w:val="001110A9"/>
    <w:rsid w:val="0011162C"/>
    <w:rsid w:val="00111996"/>
    <w:rsid w:val="00111A12"/>
    <w:rsid w:val="00111C7C"/>
    <w:rsid w:val="00111D86"/>
    <w:rsid w:val="00111E77"/>
    <w:rsid w:val="0011221B"/>
    <w:rsid w:val="001122D8"/>
    <w:rsid w:val="00112958"/>
    <w:rsid w:val="00112A5F"/>
    <w:rsid w:val="00112A8D"/>
    <w:rsid w:val="00112CF1"/>
    <w:rsid w:val="00113866"/>
    <w:rsid w:val="00113AC4"/>
    <w:rsid w:val="00113C47"/>
    <w:rsid w:val="00114000"/>
    <w:rsid w:val="00114987"/>
    <w:rsid w:val="00114B65"/>
    <w:rsid w:val="00114E62"/>
    <w:rsid w:val="00114F51"/>
    <w:rsid w:val="00115317"/>
    <w:rsid w:val="0011558E"/>
    <w:rsid w:val="001156F4"/>
    <w:rsid w:val="0011572C"/>
    <w:rsid w:val="00115AC6"/>
    <w:rsid w:val="00115F23"/>
    <w:rsid w:val="0011606F"/>
    <w:rsid w:val="0011643A"/>
    <w:rsid w:val="001165B0"/>
    <w:rsid w:val="00116D98"/>
    <w:rsid w:val="0011704B"/>
    <w:rsid w:val="001172A0"/>
    <w:rsid w:val="00117375"/>
    <w:rsid w:val="00117A50"/>
    <w:rsid w:val="00117EE3"/>
    <w:rsid w:val="00117F28"/>
    <w:rsid w:val="001207FF"/>
    <w:rsid w:val="00120946"/>
    <w:rsid w:val="00120A86"/>
    <w:rsid w:val="00120EA5"/>
    <w:rsid w:val="00120EFE"/>
    <w:rsid w:val="0012107E"/>
    <w:rsid w:val="0012108E"/>
    <w:rsid w:val="0012159D"/>
    <w:rsid w:val="001216A2"/>
    <w:rsid w:val="00121D28"/>
    <w:rsid w:val="00122063"/>
    <w:rsid w:val="001228A2"/>
    <w:rsid w:val="001229B3"/>
    <w:rsid w:val="00122E73"/>
    <w:rsid w:val="00123469"/>
    <w:rsid w:val="00123493"/>
    <w:rsid w:val="001239F0"/>
    <w:rsid w:val="00123BB1"/>
    <w:rsid w:val="00123E71"/>
    <w:rsid w:val="00124824"/>
    <w:rsid w:val="00124A2E"/>
    <w:rsid w:val="00124A55"/>
    <w:rsid w:val="00124BD9"/>
    <w:rsid w:val="001251A7"/>
    <w:rsid w:val="001253E6"/>
    <w:rsid w:val="0012567C"/>
    <w:rsid w:val="001257E9"/>
    <w:rsid w:val="00125974"/>
    <w:rsid w:val="00125A01"/>
    <w:rsid w:val="00125C10"/>
    <w:rsid w:val="00125DED"/>
    <w:rsid w:val="00125E43"/>
    <w:rsid w:val="00125F48"/>
    <w:rsid w:val="00126196"/>
    <w:rsid w:val="001261E7"/>
    <w:rsid w:val="00127266"/>
    <w:rsid w:val="00127593"/>
    <w:rsid w:val="00127596"/>
    <w:rsid w:val="001278C3"/>
    <w:rsid w:val="0013000E"/>
    <w:rsid w:val="001304C8"/>
    <w:rsid w:val="001306EA"/>
    <w:rsid w:val="001310AE"/>
    <w:rsid w:val="001310B1"/>
    <w:rsid w:val="00131334"/>
    <w:rsid w:val="001315AB"/>
    <w:rsid w:val="00131614"/>
    <w:rsid w:val="001317A7"/>
    <w:rsid w:val="00131983"/>
    <w:rsid w:val="00131BB3"/>
    <w:rsid w:val="00131C80"/>
    <w:rsid w:val="00131E47"/>
    <w:rsid w:val="0013232C"/>
    <w:rsid w:val="00132515"/>
    <w:rsid w:val="001325F4"/>
    <w:rsid w:val="00132679"/>
    <w:rsid w:val="00132870"/>
    <w:rsid w:val="00133051"/>
    <w:rsid w:val="00133453"/>
    <w:rsid w:val="00133CC6"/>
    <w:rsid w:val="00133DB2"/>
    <w:rsid w:val="00133F63"/>
    <w:rsid w:val="001341DD"/>
    <w:rsid w:val="00134428"/>
    <w:rsid w:val="001344C9"/>
    <w:rsid w:val="0013494D"/>
    <w:rsid w:val="0013508F"/>
    <w:rsid w:val="00135181"/>
    <w:rsid w:val="001354BE"/>
    <w:rsid w:val="001359B7"/>
    <w:rsid w:val="00135BE9"/>
    <w:rsid w:val="00135D78"/>
    <w:rsid w:val="00135DD5"/>
    <w:rsid w:val="00135EF0"/>
    <w:rsid w:val="00136107"/>
    <w:rsid w:val="00136F3E"/>
    <w:rsid w:val="00137395"/>
    <w:rsid w:val="0013740C"/>
    <w:rsid w:val="00137983"/>
    <w:rsid w:val="00137B58"/>
    <w:rsid w:val="00137BE6"/>
    <w:rsid w:val="00137C13"/>
    <w:rsid w:val="00140674"/>
    <w:rsid w:val="00140CD3"/>
    <w:rsid w:val="00140E1A"/>
    <w:rsid w:val="001413C2"/>
    <w:rsid w:val="00141403"/>
    <w:rsid w:val="001415C8"/>
    <w:rsid w:val="001419BA"/>
    <w:rsid w:val="00141BD0"/>
    <w:rsid w:val="0014218F"/>
    <w:rsid w:val="001421B9"/>
    <w:rsid w:val="00142737"/>
    <w:rsid w:val="00142A16"/>
    <w:rsid w:val="00142A1A"/>
    <w:rsid w:val="00143588"/>
    <w:rsid w:val="00143598"/>
    <w:rsid w:val="00143AC7"/>
    <w:rsid w:val="00143BDF"/>
    <w:rsid w:val="0014409A"/>
    <w:rsid w:val="0014421D"/>
    <w:rsid w:val="00144441"/>
    <w:rsid w:val="00145675"/>
    <w:rsid w:val="00145810"/>
    <w:rsid w:val="0014592D"/>
    <w:rsid w:val="00145C19"/>
    <w:rsid w:val="00145D23"/>
    <w:rsid w:val="001460DD"/>
    <w:rsid w:val="00146183"/>
    <w:rsid w:val="001461BC"/>
    <w:rsid w:val="0014644A"/>
    <w:rsid w:val="00146652"/>
    <w:rsid w:val="001466E7"/>
    <w:rsid w:val="0014685C"/>
    <w:rsid w:val="00146B98"/>
    <w:rsid w:val="00146D1F"/>
    <w:rsid w:val="00146EB0"/>
    <w:rsid w:val="00147304"/>
    <w:rsid w:val="00147811"/>
    <w:rsid w:val="00147C11"/>
    <w:rsid w:val="00147D3B"/>
    <w:rsid w:val="00147D85"/>
    <w:rsid w:val="00147E6F"/>
    <w:rsid w:val="0015027F"/>
    <w:rsid w:val="00150385"/>
    <w:rsid w:val="0015042B"/>
    <w:rsid w:val="001504C1"/>
    <w:rsid w:val="001504DB"/>
    <w:rsid w:val="00150B4E"/>
    <w:rsid w:val="00150D4B"/>
    <w:rsid w:val="0015117B"/>
    <w:rsid w:val="00151795"/>
    <w:rsid w:val="00151D04"/>
    <w:rsid w:val="00151E99"/>
    <w:rsid w:val="00151FFB"/>
    <w:rsid w:val="001523C0"/>
    <w:rsid w:val="00152B4D"/>
    <w:rsid w:val="00152CEC"/>
    <w:rsid w:val="00152D12"/>
    <w:rsid w:val="00152EC5"/>
    <w:rsid w:val="00153387"/>
    <w:rsid w:val="0015382E"/>
    <w:rsid w:val="00153CF1"/>
    <w:rsid w:val="00153E28"/>
    <w:rsid w:val="00154026"/>
    <w:rsid w:val="00154410"/>
    <w:rsid w:val="0015456B"/>
    <w:rsid w:val="00154597"/>
    <w:rsid w:val="00154B11"/>
    <w:rsid w:val="00154CB5"/>
    <w:rsid w:val="001551A5"/>
    <w:rsid w:val="00155323"/>
    <w:rsid w:val="0015538E"/>
    <w:rsid w:val="00155717"/>
    <w:rsid w:val="00155DAB"/>
    <w:rsid w:val="0015640F"/>
    <w:rsid w:val="001565A9"/>
    <w:rsid w:val="00156826"/>
    <w:rsid w:val="001568C3"/>
    <w:rsid w:val="00156B78"/>
    <w:rsid w:val="00156CCE"/>
    <w:rsid w:val="0015719A"/>
    <w:rsid w:val="0015729A"/>
    <w:rsid w:val="001579D6"/>
    <w:rsid w:val="00157BEB"/>
    <w:rsid w:val="00160012"/>
    <w:rsid w:val="00160252"/>
    <w:rsid w:val="0016025B"/>
    <w:rsid w:val="00160556"/>
    <w:rsid w:val="00160B19"/>
    <w:rsid w:val="00160C57"/>
    <w:rsid w:val="00160F91"/>
    <w:rsid w:val="00160FF6"/>
    <w:rsid w:val="00161038"/>
    <w:rsid w:val="001610C4"/>
    <w:rsid w:val="00161121"/>
    <w:rsid w:val="001611B6"/>
    <w:rsid w:val="00161680"/>
    <w:rsid w:val="00161731"/>
    <w:rsid w:val="00161A62"/>
    <w:rsid w:val="00161B7D"/>
    <w:rsid w:val="0016225D"/>
    <w:rsid w:val="00162A01"/>
    <w:rsid w:val="00162BEF"/>
    <w:rsid w:val="00162E90"/>
    <w:rsid w:val="00162F91"/>
    <w:rsid w:val="001634A2"/>
    <w:rsid w:val="00163626"/>
    <w:rsid w:val="00163C5D"/>
    <w:rsid w:val="001643AF"/>
    <w:rsid w:val="00164434"/>
    <w:rsid w:val="0016482C"/>
    <w:rsid w:val="00164B33"/>
    <w:rsid w:val="00164DBD"/>
    <w:rsid w:val="001651D9"/>
    <w:rsid w:val="0016584B"/>
    <w:rsid w:val="001666CE"/>
    <w:rsid w:val="001668D4"/>
    <w:rsid w:val="001668FC"/>
    <w:rsid w:val="00166A99"/>
    <w:rsid w:val="00166C60"/>
    <w:rsid w:val="00167638"/>
    <w:rsid w:val="001676C0"/>
    <w:rsid w:val="0016788B"/>
    <w:rsid w:val="00167969"/>
    <w:rsid w:val="001679EE"/>
    <w:rsid w:val="001701EF"/>
    <w:rsid w:val="0017020F"/>
    <w:rsid w:val="001704D0"/>
    <w:rsid w:val="001705DB"/>
    <w:rsid w:val="001707A4"/>
    <w:rsid w:val="001707C9"/>
    <w:rsid w:val="0017091A"/>
    <w:rsid w:val="00170AA4"/>
    <w:rsid w:val="00170B05"/>
    <w:rsid w:val="00170D61"/>
    <w:rsid w:val="00171577"/>
    <w:rsid w:val="00171648"/>
    <w:rsid w:val="001719DE"/>
    <w:rsid w:val="00171BAE"/>
    <w:rsid w:val="00171F69"/>
    <w:rsid w:val="001722AC"/>
    <w:rsid w:val="001722E9"/>
    <w:rsid w:val="001723FC"/>
    <w:rsid w:val="001725B0"/>
    <w:rsid w:val="0017290A"/>
    <w:rsid w:val="0017293A"/>
    <w:rsid w:val="00172B5D"/>
    <w:rsid w:val="00172B90"/>
    <w:rsid w:val="001731B7"/>
    <w:rsid w:val="001731FC"/>
    <w:rsid w:val="0017320C"/>
    <w:rsid w:val="00173244"/>
    <w:rsid w:val="00173382"/>
    <w:rsid w:val="0017340B"/>
    <w:rsid w:val="00173DA0"/>
    <w:rsid w:val="00173F18"/>
    <w:rsid w:val="00174004"/>
    <w:rsid w:val="001740F5"/>
    <w:rsid w:val="0017411B"/>
    <w:rsid w:val="001746B3"/>
    <w:rsid w:val="001748D8"/>
    <w:rsid w:val="0017493E"/>
    <w:rsid w:val="0017496F"/>
    <w:rsid w:val="001749C0"/>
    <w:rsid w:val="00174A1D"/>
    <w:rsid w:val="00174B8D"/>
    <w:rsid w:val="00174BEA"/>
    <w:rsid w:val="00174D9C"/>
    <w:rsid w:val="00175026"/>
    <w:rsid w:val="00175420"/>
    <w:rsid w:val="00175454"/>
    <w:rsid w:val="0017550D"/>
    <w:rsid w:val="00175596"/>
    <w:rsid w:val="001755B2"/>
    <w:rsid w:val="00175CD1"/>
    <w:rsid w:val="00175DF9"/>
    <w:rsid w:val="0017639A"/>
    <w:rsid w:val="00176957"/>
    <w:rsid w:val="00176B5F"/>
    <w:rsid w:val="00176BD4"/>
    <w:rsid w:val="00176D8A"/>
    <w:rsid w:val="001771F8"/>
    <w:rsid w:val="0017720F"/>
    <w:rsid w:val="00177272"/>
    <w:rsid w:val="00177817"/>
    <w:rsid w:val="0017782B"/>
    <w:rsid w:val="001778B3"/>
    <w:rsid w:val="001779EE"/>
    <w:rsid w:val="00180011"/>
    <w:rsid w:val="00180292"/>
    <w:rsid w:val="0018093A"/>
    <w:rsid w:val="00180AEC"/>
    <w:rsid w:val="00180D6F"/>
    <w:rsid w:val="0018105E"/>
    <w:rsid w:val="00181485"/>
    <w:rsid w:val="00181529"/>
    <w:rsid w:val="001816FF"/>
    <w:rsid w:val="00181736"/>
    <w:rsid w:val="00181DD1"/>
    <w:rsid w:val="00182726"/>
    <w:rsid w:val="00182854"/>
    <w:rsid w:val="00182CBB"/>
    <w:rsid w:val="00183559"/>
    <w:rsid w:val="00183F4B"/>
    <w:rsid w:val="001844A5"/>
    <w:rsid w:val="00184648"/>
    <w:rsid w:val="00184838"/>
    <w:rsid w:val="001855A4"/>
    <w:rsid w:val="00185764"/>
    <w:rsid w:val="00185B86"/>
    <w:rsid w:val="00185C05"/>
    <w:rsid w:val="00185DBB"/>
    <w:rsid w:val="00185E06"/>
    <w:rsid w:val="00185E07"/>
    <w:rsid w:val="0018646D"/>
    <w:rsid w:val="00186471"/>
    <w:rsid w:val="00186779"/>
    <w:rsid w:val="00186B06"/>
    <w:rsid w:val="00186C75"/>
    <w:rsid w:val="00186FD9"/>
    <w:rsid w:val="0018721A"/>
    <w:rsid w:val="001872ED"/>
    <w:rsid w:val="00187563"/>
    <w:rsid w:val="001877C7"/>
    <w:rsid w:val="0018788B"/>
    <w:rsid w:val="00187B10"/>
    <w:rsid w:val="00187B2D"/>
    <w:rsid w:val="001901AB"/>
    <w:rsid w:val="00190329"/>
    <w:rsid w:val="001903DE"/>
    <w:rsid w:val="00190C40"/>
    <w:rsid w:val="00190EA3"/>
    <w:rsid w:val="0019108C"/>
    <w:rsid w:val="00191A44"/>
    <w:rsid w:val="00191BFA"/>
    <w:rsid w:val="00192190"/>
    <w:rsid w:val="0019234B"/>
    <w:rsid w:val="00192654"/>
    <w:rsid w:val="00192A23"/>
    <w:rsid w:val="00192A33"/>
    <w:rsid w:val="00192BA3"/>
    <w:rsid w:val="00192C59"/>
    <w:rsid w:val="00192D87"/>
    <w:rsid w:val="001937E6"/>
    <w:rsid w:val="00193AE1"/>
    <w:rsid w:val="00193E8A"/>
    <w:rsid w:val="0019447F"/>
    <w:rsid w:val="001944E5"/>
    <w:rsid w:val="00194AA9"/>
    <w:rsid w:val="00194D80"/>
    <w:rsid w:val="00194FD7"/>
    <w:rsid w:val="00195125"/>
    <w:rsid w:val="00195167"/>
    <w:rsid w:val="00195D24"/>
    <w:rsid w:val="00195D71"/>
    <w:rsid w:val="00196297"/>
    <w:rsid w:val="001963CB"/>
    <w:rsid w:val="001964C7"/>
    <w:rsid w:val="0019657D"/>
    <w:rsid w:val="001968CB"/>
    <w:rsid w:val="0019697B"/>
    <w:rsid w:val="00196D4C"/>
    <w:rsid w:val="00196DCC"/>
    <w:rsid w:val="00196E53"/>
    <w:rsid w:val="00196F21"/>
    <w:rsid w:val="001970FE"/>
    <w:rsid w:val="00197134"/>
    <w:rsid w:val="0019716A"/>
    <w:rsid w:val="00197200"/>
    <w:rsid w:val="001973C0"/>
    <w:rsid w:val="001973D8"/>
    <w:rsid w:val="0019740A"/>
    <w:rsid w:val="00197436"/>
    <w:rsid w:val="001975B5"/>
    <w:rsid w:val="001975F9"/>
    <w:rsid w:val="001979C8"/>
    <w:rsid w:val="001A048D"/>
    <w:rsid w:val="001A08E2"/>
    <w:rsid w:val="001A0EE8"/>
    <w:rsid w:val="001A0FE4"/>
    <w:rsid w:val="001A1199"/>
    <w:rsid w:val="001A197E"/>
    <w:rsid w:val="001A1FC6"/>
    <w:rsid w:val="001A210B"/>
    <w:rsid w:val="001A22F0"/>
    <w:rsid w:val="001A2A8F"/>
    <w:rsid w:val="001A2B63"/>
    <w:rsid w:val="001A2F13"/>
    <w:rsid w:val="001A2F64"/>
    <w:rsid w:val="001A35D4"/>
    <w:rsid w:val="001A3A3A"/>
    <w:rsid w:val="001A3B9F"/>
    <w:rsid w:val="001A4394"/>
    <w:rsid w:val="001A4A3A"/>
    <w:rsid w:val="001A4C86"/>
    <w:rsid w:val="001A4D32"/>
    <w:rsid w:val="001A4F46"/>
    <w:rsid w:val="001A4F62"/>
    <w:rsid w:val="001A5111"/>
    <w:rsid w:val="001A51B2"/>
    <w:rsid w:val="001A5274"/>
    <w:rsid w:val="001A5473"/>
    <w:rsid w:val="001A5607"/>
    <w:rsid w:val="001A5831"/>
    <w:rsid w:val="001A5F12"/>
    <w:rsid w:val="001A6131"/>
    <w:rsid w:val="001A6782"/>
    <w:rsid w:val="001A67E3"/>
    <w:rsid w:val="001A69DD"/>
    <w:rsid w:val="001A6A41"/>
    <w:rsid w:val="001A6D26"/>
    <w:rsid w:val="001A6DF8"/>
    <w:rsid w:val="001A797B"/>
    <w:rsid w:val="001A7C2E"/>
    <w:rsid w:val="001A7DD8"/>
    <w:rsid w:val="001A7E77"/>
    <w:rsid w:val="001B0287"/>
    <w:rsid w:val="001B06FC"/>
    <w:rsid w:val="001B082E"/>
    <w:rsid w:val="001B0B68"/>
    <w:rsid w:val="001B0C4D"/>
    <w:rsid w:val="001B0D3D"/>
    <w:rsid w:val="001B10F9"/>
    <w:rsid w:val="001B1218"/>
    <w:rsid w:val="001B1758"/>
    <w:rsid w:val="001B19B4"/>
    <w:rsid w:val="001B1B1F"/>
    <w:rsid w:val="001B1D34"/>
    <w:rsid w:val="001B1E4A"/>
    <w:rsid w:val="001B24C1"/>
    <w:rsid w:val="001B29A8"/>
    <w:rsid w:val="001B2B60"/>
    <w:rsid w:val="001B348D"/>
    <w:rsid w:val="001B37E7"/>
    <w:rsid w:val="001B38DD"/>
    <w:rsid w:val="001B3F8B"/>
    <w:rsid w:val="001B3FE1"/>
    <w:rsid w:val="001B42B2"/>
    <w:rsid w:val="001B456B"/>
    <w:rsid w:val="001B464E"/>
    <w:rsid w:val="001B4936"/>
    <w:rsid w:val="001B494F"/>
    <w:rsid w:val="001B4BDC"/>
    <w:rsid w:val="001B4C78"/>
    <w:rsid w:val="001B52AA"/>
    <w:rsid w:val="001B537C"/>
    <w:rsid w:val="001B54C4"/>
    <w:rsid w:val="001B558D"/>
    <w:rsid w:val="001B572E"/>
    <w:rsid w:val="001B5A90"/>
    <w:rsid w:val="001B6102"/>
    <w:rsid w:val="001B69D4"/>
    <w:rsid w:val="001B6BEF"/>
    <w:rsid w:val="001B6C41"/>
    <w:rsid w:val="001B76DD"/>
    <w:rsid w:val="001B7F09"/>
    <w:rsid w:val="001C06AE"/>
    <w:rsid w:val="001C0CC1"/>
    <w:rsid w:val="001C0CC6"/>
    <w:rsid w:val="001C12FA"/>
    <w:rsid w:val="001C13E3"/>
    <w:rsid w:val="001C1533"/>
    <w:rsid w:val="001C1A6B"/>
    <w:rsid w:val="001C1B4E"/>
    <w:rsid w:val="001C1DFB"/>
    <w:rsid w:val="001C1ED0"/>
    <w:rsid w:val="001C1FA8"/>
    <w:rsid w:val="001C1FBB"/>
    <w:rsid w:val="001C20DA"/>
    <w:rsid w:val="001C2341"/>
    <w:rsid w:val="001C271A"/>
    <w:rsid w:val="001C2B8D"/>
    <w:rsid w:val="001C2E01"/>
    <w:rsid w:val="001C2FD8"/>
    <w:rsid w:val="001C304F"/>
    <w:rsid w:val="001C31A3"/>
    <w:rsid w:val="001C381F"/>
    <w:rsid w:val="001C404C"/>
    <w:rsid w:val="001C4544"/>
    <w:rsid w:val="001C4571"/>
    <w:rsid w:val="001C4709"/>
    <w:rsid w:val="001C514C"/>
    <w:rsid w:val="001C54DE"/>
    <w:rsid w:val="001C5543"/>
    <w:rsid w:val="001C557C"/>
    <w:rsid w:val="001C5A48"/>
    <w:rsid w:val="001C5AE9"/>
    <w:rsid w:val="001C5EFD"/>
    <w:rsid w:val="001C5FA2"/>
    <w:rsid w:val="001C616E"/>
    <w:rsid w:val="001C626A"/>
    <w:rsid w:val="001C62B5"/>
    <w:rsid w:val="001C65FC"/>
    <w:rsid w:val="001C68C9"/>
    <w:rsid w:val="001C6922"/>
    <w:rsid w:val="001C6CC7"/>
    <w:rsid w:val="001C6F17"/>
    <w:rsid w:val="001C70BC"/>
    <w:rsid w:val="001C70C6"/>
    <w:rsid w:val="001C71ED"/>
    <w:rsid w:val="001C735B"/>
    <w:rsid w:val="001C7B2E"/>
    <w:rsid w:val="001C7C5D"/>
    <w:rsid w:val="001D0048"/>
    <w:rsid w:val="001D01B5"/>
    <w:rsid w:val="001D050A"/>
    <w:rsid w:val="001D070C"/>
    <w:rsid w:val="001D0DD4"/>
    <w:rsid w:val="001D0EE5"/>
    <w:rsid w:val="001D109A"/>
    <w:rsid w:val="001D1236"/>
    <w:rsid w:val="001D1289"/>
    <w:rsid w:val="001D12F9"/>
    <w:rsid w:val="001D173D"/>
    <w:rsid w:val="001D18F2"/>
    <w:rsid w:val="001D1D5C"/>
    <w:rsid w:val="001D1DF5"/>
    <w:rsid w:val="001D1E6A"/>
    <w:rsid w:val="001D2AED"/>
    <w:rsid w:val="001D2C34"/>
    <w:rsid w:val="001D329D"/>
    <w:rsid w:val="001D3652"/>
    <w:rsid w:val="001D401A"/>
    <w:rsid w:val="001D415E"/>
    <w:rsid w:val="001D422A"/>
    <w:rsid w:val="001D426A"/>
    <w:rsid w:val="001D4AFF"/>
    <w:rsid w:val="001D4B9F"/>
    <w:rsid w:val="001D524E"/>
    <w:rsid w:val="001D56AD"/>
    <w:rsid w:val="001D5992"/>
    <w:rsid w:val="001D5AAF"/>
    <w:rsid w:val="001D5ECF"/>
    <w:rsid w:val="001D6027"/>
    <w:rsid w:val="001D65D2"/>
    <w:rsid w:val="001D70A9"/>
    <w:rsid w:val="001D7152"/>
    <w:rsid w:val="001D73FA"/>
    <w:rsid w:val="001D74AB"/>
    <w:rsid w:val="001D7504"/>
    <w:rsid w:val="001D768B"/>
    <w:rsid w:val="001D77B8"/>
    <w:rsid w:val="001D788B"/>
    <w:rsid w:val="001D7ACA"/>
    <w:rsid w:val="001D7ADA"/>
    <w:rsid w:val="001D7B9D"/>
    <w:rsid w:val="001E0419"/>
    <w:rsid w:val="001E04DF"/>
    <w:rsid w:val="001E0A38"/>
    <w:rsid w:val="001E0F1E"/>
    <w:rsid w:val="001E120B"/>
    <w:rsid w:val="001E1226"/>
    <w:rsid w:val="001E147C"/>
    <w:rsid w:val="001E151D"/>
    <w:rsid w:val="001E16B1"/>
    <w:rsid w:val="001E1AF5"/>
    <w:rsid w:val="001E1DD3"/>
    <w:rsid w:val="001E20EF"/>
    <w:rsid w:val="001E2396"/>
    <w:rsid w:val="001E2A47"/>
    <w:rsid w:val="001E2CC2"/>
    <w:rsid w:val="001E2DEA"/>
    <w:rsid w:val="001E2EE0"/>
    <w:rsid w:val="001E3508"/>
    <w:rsid w:val="001E3585"/>
    <w:rsid w:val="001E36C8"/>
    <w:rsid w:val="001E430A"/>
    <w:rsid w:val="001E4580"/>
    <w:rsid w:val="001E45FD"/>
    <w:rsid w:val="001E478D"/>
    <w:rsid w:val="001E4ACD"/>
    <w:rsid w:val="001E4BBF"/>
    <w:rsid w:val="001E4FC1"/>
    <w:rsid w:val="001E5078"/>
    <w:rsid w:val="001E55D2"/>
    <w:rsid w:val="001E575F"/>
    <w:rsid w:val="001E5C30"/>
    <w:rsid w:val="001E6053"/>
    <w:rsid w:val="001E61C6"/>
    <w:rsid w:val="001E66C0"/>
    <w:rsid w:val="001E68A7"/>
    <w:rsid w:val="001E6982"/>
    <w:rsid w:val="001E6AEE"/>
    <w:rsid w:val="001E6C97"/>
    <w:rsid w:val="001E6CAA"/>
    <w:rsid w:val="001E7158"/>
    <w:rsid w:val="001E7376"/>
    <w:rsid w:val="001E76CB"/>
    <w:rsid w:val="001F0020"/>
    <w:rsid w:val="001F01EA"/>
    <w:rsid w:val="001F0493"/>
    <w:rsid w:val="001F052C"/>
    <w:rsid w:val="001F1F7F"/>
    <w:rsid w:val="001F2501"/>
    <w:rsid w:val="001F2999"/>
    <w:rsid w:val="001F29B5"/>
    <w:rsid w:val="001F2B88"/>
    <w:rsid w:val="001F2D56"/>
    <w:rsid w:val="001F34FB"/>
    <w:rsid w:val="001F3541"/>
    <w:rsid w:val="001F3600"/>
    <w:rsid w:val="001F36D5"/>
    <w:rsid w:val="001F394E"/>
    <w:rsid w:val="001F3A1A"/>
    <w:rsid w:val="001F40B2"/>
    <w:rsid w:val="001F4165"/>
    <w:rsid w:val="001F43AC"/>
    <w:rsid w:val="001F4426"/>
    <w:rsid w:val="001F45A7"/>
    <w:rsid w:val="001F45BF"/>
    <w:rsid w:val="001F4672"/>
    <w:rsid w:val="001F46D6"/>
    <w:rsid w:val="001F47C2"/>
    <w:rsid w:val="001F4960"/>
    <w:rsid w:val="001F4A01"/>
    <w:rsid w:val="001F4C09"/>
    <w:rsid w:val="001F4D0C"/>
    <w:rsid w:val="001F5167"/>
    <w:rsid w:val="001F52D4"/>
    <w:rsid w:val="001F53B8"/>
    <w:rsid w:val="001F5438"/>
    <w:rsid w:val="001F558E"/>
    <w:rsid w:val="001F55A2"/>
    <w:rsid w:val="001F5994"/>
    <w:rsid w:val="001F5DF7"/>
    <w:rsid w:val="001F5ECF"/>
    <w:rsid w:val="001F5ED6"/>
    <w:rsid w:val="001F5EE9"/>
    <w:rsid w:val="001F6212"/>
    <w:rsid w:val="001F631B"/>
    <w:rsid w:val="001F636F"/>
    <w:rsid w:val="001F69FF"/>
    <w:rsid w:val="001F7021"/>
    <w:rsid w:val="001F70FD"/>
    <w:rsid w:val="001F7109"/>
    <w:rsid w:val="001F7840"/>
    <w:rsid w:val="001F7899"/>
    <w:rsid w:val="001F79AD"/>
    <w:rsid w:val="001F7D08"/>
    <w:rsid w:val="00200118"/>
    <w:rsid w:val="00200532"/>
    <w:rsid w:val="002011CF"/>
    <w:rsid w:val="002017FE"/>
    <w:rsid w:val="002019DE"/>
    <w:rsid w:val="00201C38"/>
    <w:rsid w:val="00202043"/>
    <w:rsid w:val="00202123"/>
    <w:rsid w:val="00202203"/>
    <w:rsid w:val="002028A9"/>
    <w:rsid w:val="00202C5E"/>
    <w:rsid w:val="00202DC4"/>
    <w:rsid w:val="00202E46"/>
    <w:rsid w:val="002032F3"/>
    <w:rsid w:val="00203339"/>
    <w:rsid w:val="00203644"/>
    <w:rsid w:val="00203B9A"/>
    <w:rsid w:val="00203D6C"/>
    <w:rsid w:val="00204157"/>
    <w:rsid w:val="002041DA"/>
    <w:rsid w:val="00204342"/>
    <w:rsid w:val="0020497C"/>
    <w:rsid w:val="00204C74"/>
    <w:rsid w:val="00204CE6"/>
    <w:rsid w:val="00204E1C"/>
    <w:rsid w:val="00204EE4"/>
    <w:rsid w:val="00205726"/>
    <w:rsid w:val="00205943"/>
    <w:rsid w:val="00205ADD"/>
    <w:rsid w:val="00205E44"/>
    <w:rsid w:val="002061FD"/>
    <w:rsid w:val="0020633E"/>
    <w:rsid w:val="00206589"/>
    <w:rsid w:val="00206D6C"/>
    <w:rsid w:val="00206DF2"/>
    <w:rsid w:val="002071B4"/>
    <w:rsid w:val="00207597"/>
    <w:rsid w:val="002075F3"/>
    <w:rsid w:val="00207C4E"/>
    <w:rsid w:val="00210293"/>
    <w:rsid w:val="0021087A"/>
    <w:rsid w:val="00210F14"/>
    <w:rsid w:val="002115E2"/>
    <w:rsid w:val="0021161F"/>
    <w:rsid w:val="00211752"/>
    <w:rsid w:val="0021183B"/>
    <w:rsid w:val="0021194A"/>
    <w:rsid w:val="00212696"/>
    <w:rsid w:val="002127D0"/>
    <w:rsid w:val="00212AC7"/>
    <w:rsid w:val="00212F0C"/>
    <w:rsid w:val="00213901"/>
    <w:rsid w:val="002139DC"/>
    <w:rsid w:val="00213A84"/>
    <w:rsid w:val="00213AEF"/>
    <w:rsid w:val="00213AF1"/>
    <w:rsid w:val="00213DF7"/>
    <w:rsid w:val="00214166"/>
    <w:rsid w:val="002150F9"/>
    <w:rsid w:val="0021518A"/>
    <w:rsid w:val="00215E0E"/>
    <w:rsid w:val="002160C1"/>
    <w:rsid w:val="0021622F"/>
    <w:rsid w:val="002165BE"/>
    <w:rsid w:val="002169AC"/>
    <w:rsid w:val="00216E48"/>
    <w:rsid w:val="002172A0"/>
    <w:rsid w:val="002174B8"/>
    <w:rsid w:val="00220542"/>
    <w:rsid w:val="00220641"/>
    <w:rsid w:val="0022080B"/>
    <w:rsid w:val="00220BF3"/>
    <w:rsid w:val="00221176"/>
    <w:rsid w:val="0022121E"/>
    <w:rsid w:val="00221495"/>
    <w:rsid w:val="00221A39"/>
    <w:rsid w:val="00221DB6"/>
    <w:rsid w:val="00222478"/>
    <w:rsid w:val="00222479"/>
    <w:rsid w:val="002224A5"/>
    <w:rsid w:val="00222796"/>
    <w:rsid w:val="0022280B"/>
    <w:rsid w:val="0022298F"/>
    <w:rsid w:val="00222CFA"/>
    <w:rsid w:val="0022303A"/>
    <w:rsid w:val="0022317C"/>
    <w:rsid w:val="00223475"/>
    <w:rsid w:val="00223571"/>
    <w:rsid w:val="002236BD"/>
    <w:rsid w:val="00223A81"/>
    <w:rsid w:val="00223CD0"/>
    <w:rsid w:val="00223D3A"/>
    <w:rsid w:val="0022416E"/>
    <w:rsid w:val="002241E3"/>
    <w:rsid w:val="002244EE"/>
    <w:rsid w:val="00224519"/>
    <w:rsid w:val="002245E9"/>
    <w:rsid w:val="0022466F"/>
    <w:rsid w:val="00224702"/>
    <w:rsid w:val="0022477A"/>
    <w:rsid w:val="0022499C"/>
    <w:rsid w:val="00224C04"/>
    <w:rsid w:val="00224D3C"/>
    <w:rsid w:val="00224F0E"/>
    <w:rsid w:val="00224FCB"/>
    <w:rsid w:val="00225307"/>
    <w:rsid w:val="0022531E"/>
    <w:rsid w:val="00225467"/>
    <w:rsid w:val="00225C5D"/>
    <w:rsid w:val="00226008"/>
    <w:rsid w:val="0022606F"/>
    <w:rsid w:val="002262AD"/>
    <w:rsid w:val="0022642D"/>
    <w:rsid w:val="00226CC7"/>
    <w:rsid w:val="00226D3A"/>
    <w:rsid w:val="00226E6D"/>
    <w:rsid w:val="00226F4C"/>
    <w:rsid w:val="00227165"/>
    <w:rsid w:val="002272B1"/>
    <w:rsid w:val="00227669"/>
    <w:rsid w:val="0022796B"/>
    <w:rsid w:val="00227B0E"/>
    <w:rsid w:val="00227DB6"/>
    <w:rsid w:val="00227E7E"/>
    <w:rsid w:val="00227F6D"/>
    <w:rsid w:val="00227FAC"/>
    <w:rsid w:val="00230113"/>
    <w:rsid w:val="0023021E"/>
    <w:rsid w:val="00230349"/>
    <w:rsid w:val="00230819"/>
    <w:rsid w:val="00230C95"/>
    <w:rsid w:val="00230C9C"/>
    <w:rsid w:val="00230D66"/>
    <w:rsid w:val="00230DDA"/>
    <w:rsid w:val="00230E5F"/>
    <w:rsid w:val="002313DD"/>
    <w:rsid w:val="00231753"/>
    <w:rsid w:val="0023183A"/>
    <w:rsid w:val="00231A05"/>
    <w:rsid w:val="00231A38"/>
    <w:rsid w:val="002320B1"/>
    <w:rsid w:val="0023231B"/>
    <w:rsid w:val="002326DF"/>
    <w:rsid w:val="0023283B"/>
    <w:rsid w:val="00232D4F"/>
    <w:rsid w:val="00232D58"/>
    <w:rsid w:val="00232D72"/>
    <w:rsid w:val="00233123"/>
    <w:rsid w:val="002333EB"/>
    <w:rsid w:val="00233551"/>
    <w:rsid w:val="002336C0"/>
    <w:rsid w:val="002336DF"/>
    <w:rsid w:val="00233886"/>
    <w:rsid w:val="0023395F"/>
    <w:rsid w:val="002339CA"/>
    <w:rsid w:val="00233A42"/>
    <w:rsid w:val="00233B0E"/>
    <w:rsid w:val="00233C3E"/>
    <w:rsid w:val="00233D1D"/>
    <w:rsid w:val="00233D67"/>
    <w:rsid w:val="00233F15"/>
    <w:rsid w:val="00233F9B"/>
    <w:rsid w:val="0023400E"/>
    <w:rsid w:val="00234023"/>
    <w:rsid w:val="00234221"/>
    <w:rsid w:val="002342DE"/>
    <w:rsid w:val="00234455"/>
    <w:rsid w:val="00234470"/>
    <w:rsid w:val="00234546"/>
    <w:rsid w:val="00234816"/>
    <w:rsid w:val="00234CF6"/>
    <w:rsid w:val="00234EF6"/>
    <w:rsid w:val="0023517E"/>
    <w:rsid w:val="002352B7"/>
    <w:rsid w:val="0023585F"/>
    <w:rsid w:val="00235F49"/>
    <w:rsid w:val="002362B6"/>
    <w:rsid w:val="002367D7"/>
    <w:rsid w:val="0023686F"/>
    <w:rsid w:val="00236991"/>
    <w:rsid w:val="00236AA6"/>
    <w:rsid w:val="00236F64"/>
    <w:rsid w:val="00237194"/>
    <w:rsid w:val="0023730D"/>
    <w:rsid w:val="002374EE"/>
    <w:rsid w:val="002378AF"/>
    <w:rsid w:val="00237991"/>
    <w:rsid w:val="00237C52"/>
    <w:rsid w:val="00237E9B"/>
    <w:rsid w:val="00237F49"/>
    <w:rsid w:val="00240001"/>
    <w:rsid w:val="002400D6"/>
    <w:rsid w:val="0024020D"/>
    <w:rsid w:val="00240219"/>
    <w:rsid w:val="0024061A"/>
    <w:rsid w:val="002406B6"/>
    <w:rsid w:val="002406E6"/>
    <w:rsid w:val="00240A04"/>
    <w:rsid w:val="002410A5"/>
    <w:rsid w:val="002410C9"/>
    <w:rsid w:val="00241B9B"/>
    <w:rsid w:val="00241D96"/>
    <w:rsid w:val="00241EFA"/>
    <w:rsid w:val="00241F1A"/>
    <w:rsid w:val="00242947"/>
    <w:rsid w:val="00242ACB"/>
    <w:rsid w:val="00242B4C"/>
    <w:rsid w:val="00242C07"/>
    <w:rsid w:val="00242C6D"/>
    <w:rsid w:val="00242CBB"/>
    <w:rsid w:val="00242E8F"/>
    <w:rsid w:val="0024338B"/>
    <w:rsid w:val="00243C74"/>
    <w:rsid w:val="0024413A"/>
    <w:rsid w:val="0024468E"/>
    <w:rsid w:val="00244B15"/>
    <w:rsid w:val="00244DD3"/>
    <w:rsid w:val="00244DF9"/>
    <w:rsid w:val="00245236"/>
    <w:rsid w:val="002453EC"/>
    <w:rsid w:val="002453FB"/>
    <w:rsid w:val="002456C5"/>
    <w:rsid w:val="002459BD"/>
    <w:rsid w:val="00245AA6"/>
    <w:rsid w:val="00245CBF"/>
    <w:rsid w:val="00245CEA"/>
    <w:rsid w:val="00245D32"/>
    <w:rsid w:val="002461A0"/>
    <w:rsid w:val="002466F2"/>
    <w:rsid w:val="00246910"/>
    <w:rsid w:val="00246ED8"/>
    <w:rsid w:val="002477AD"/>
    <w:rsid w:val="00247800"/>
    <w:rsid w:val="00247AD8"/>
    <w:rsid w:val="00247CDF"/>
    <w:rsid w:val="00247E72"/>
    <w:rsid w:val="00250070"/>
    <w:rsid w:val="002504D7"/>
    <w:rsid w:val="002506F7"/>
    <w:rsid w:val="0025084E"/>
    <w:rsid w:val="002509C8"/>
    <w:rsid w:val="002509E1"/>
    <w:rsid w:val="00250C3F"/>
    <w:rsid w:val="00250D20"/>
    <w:rsid w:val="00250D9F"/>
    <w:rsid w:val="002515D5"/>
    <w:rsid w:val="002517EE"/>
    <w:rsid w:val="00251C24"/>
    <w:rsid w:val="00251DDB"/>
    <w:rsid w:val="00251F53"/>
    <w:rsid w:val="002521DA"/>
    <w:rsid w:val="002523A4"/>
    <w:rsid w:val="0025247B"/>
    <w:rsid w:val="002526E1"/>
    <w:rsid w:val="002528A2"/>
    <w:rsid w:val="002529B9"/>
    <w:rsid w:val="002529F7"/>
    <w:rsid w:val="00252A44"/>
    <w:rsid w:val="00252A78"/>
    <w:rsid w:val="00252B57"/>
    <w:rsid w:val="00252C68"/>
    <w:rsid w:val="0025322D"/>
    <w:rsid w:val="00253781"/>
    <w:rsid w:val="002537E0"/>
    <w:rsid w:val="00253CBB"/>
    <w:rsid w:val="00254809"/>
    <w:rsid w:val="00254DD2"/>
    <w:rsid w:val="00254FAB"/>
    <w:rsid w:val="00255189"/>
    <w:rsid w:val="002551D8"/>
    <w:rsid w:val="00255486"/>
    <w:rsid w:val="00255562"/>
    <w:rsid w:val="002558F1"/>
    <w:rsid w:val="00255B4E"/>
    <w:rsid w:val="00255D9B"/>
    <w:rsid w:val="00255DB7"/>
    <w:rsid w:val="0025601E"/>
    <w:rsid w:val="00256026"/>
    <w:rsid w:val="0025608B"/>
    <w:rsid w:val="002560EB"/>
    <w:rsid w:val="0025641F"/>
    <w:rsid w:val="0025645D"/>
    <w:rsid w:val="002567B9"/>
    <w:rsid w:val="00256A38"/>
    <w:rsid w:val="00256C92"/>
    <w:rsid w:val="0025755F"/>
    <w:rsid w:val="00257611"/>
    <w:rsid w:val="00257BAF"/>
    <w:rsid w:val="00257D64"/>
    <w:rsid w:val="00257FE1"/>
    <w:rsid w:val="00260240"/>
    <w:rsid w:val="002609EF"/>
    <w:rsid w:val="00260BA9"/>
    <w:rsid w:val="00260CDF"/>
    <w:rsid w:val="00261310"/>
    <w:rsid w:val="002617CA"/>
    <w:rsid w:val="00261C32"/>
    <w:rsid w:val="00261D14"/>
    <w:rsid w:val="00261F63"/>
    <w:rsid w:val="00262137"/>
    <w:rsid w:val="0026235F"/>
    <w:rsid w:val="002629DA"/>
    <w:rsid w:val="00262C4B"/>
    <w:rsid w:val="00262D02"/>
    <w:rsid w:val="00262E40"/>
    <w:rsid w:val="00262E45"/>
    <w:rsid w:val="00262EC8"/>
    <w:rsid w:val="002635B5"/>
    <w:rsid w:val="002636FA"/>
    <w:rsid w:val="00263708"/>
    <w:rsid w:val="00263C53"/>
    <w:rsid w:val="00264219"/>
    <w:rsid w:val="00264257"/>
    <w:rsid w:val="00264456"/>
    <w:rsid w:val="0026465A"/>
    <w:rsid w:val="002647BB"/>
    <w:rsid w:val="002647E4"/>
    <w:rsid w:val="00264C40"/>
    <w:rsid w:val="00264CA7"/>
    <w:rsid w:val="00264E61"/>
    <w:rsid w:val="00264E8D"/>
    <w:rsid w:val="00265085"/>
    <w:rsid w:val="002650B2"/>
    <w:rsid w:val="00265254"/>
    <w:rsid w:val="00265774"/>
    <w:rsid w:val="002657BE"/>
    <w:rsid w:val="00265947"/>
    <w:rsid w:val="00265BFD"/>
    <w:rsid w:val="00265C3C"/>
    <w:rsid w:val="00265FB4"/>
    <w:rsid w:val="0026628F"/>
    <w:rsid w:val="00266AF6"/>
    <w:rsid w:val="00267237"/>
    <w:rsid w:val="0026727E"/>
    <w:rsid w:val="00267458"/>
    <w:rsid w:val="0026775B"/>
    <w:rsid w:val="00267D4F"/>
    <w:rsid w:val="00267E53"/>
    <w:rsid w:val="00270B93"/>
    <w:rsid w:val="002714A2"/>
    <w:rsid w:val="002716A8"/>
    <w:rsid w:val="00271882"/>
    <w:rsid w:val="00271C49"/>
    <w:rsid w:val="00271D45"/>
    <w:rsid w:val="00271F93"/>
    <w:rsid w:val="00272196"/>
    <w:rsid w:val="00272217"/>
    <w:rsid w:val="00272348"/>
    <w:rsid w:val="00272569"/>
    <w:rsid w:val="0027302A"/>
    <w:rsid w:val="00273445"/>
    <w:rsid w:val="002736F5"/>
    <w:rsid w:val="00273D11"/>
    <w:rsid w:val="00273D27"/>
    <w:rsid w:val="00273FF8"/>
    <w:rsid w:val="00274266"/>
    <w:rsid w:val="0027487C"/>
    <w:rsid w:val="0027490F"/>
    <w:rsid w:val="002749A3"/>
    <w:rsid w:val="00274A89"/>
    <w:rsid w:val="00274BCD"/>
    <w:rsid w:val="00274D61"/>
    <w:rsid w:val="00274E9F"/>
    <w:rsid w:val="002751FD"/>
    <w:rsid w:val="00275412"/>
    <w:rsid w:val="0027554F"/>
    <w:rsid w:val="002759AA"/>
    <w:rsid w:val="00276028"/>
    <w:rsid w:val="0027612D"/>
    <w:rsid w:val="00276336"/>
    <w:rsid w:val="00276765"/>
    <w:rsid w:val="00276A6D"/>
    <w:rsid w:val="00276FED"/>
    <w:rsid w:val="00277AC4"/>
    <w:rsid w:val="00277AFA"/>
    <w:rsid w:val="00280425"/>
    <w:rsid w:val="002805FE"/>
    <w:rsid w:val="00280969"/>
    <w:rsid w:val="00280D9A"/>
    <w:rsid w:val="002810DC"/>
    <w:rsid w:val="002815B6"/>
    <w:rsid w:val="0028187A"/>
    <w:rsid w:val="002819D5"/>
    <w:rsid w:val="0028206C"/>
    <w:rsid w:val="00282310"/>
    <w:rsid w:val="00282371"/>
    <w:rsid w:val="00282B3A"/>
    <w:rsid w:val="00282BBD"/>
    <w:rsid w:val="00282E5D"/>
    <w:rsid w:val="00282EA3"/>
    <w:rsid w:val="00283198"/>
    <w:rsid w:val="00283FB6"/>
    <w:rsid w:val="002842D4"/>
    <w:rsid w:val="002843CE"/>
    <w:rsid w:val="0028497C"/>
    <w:rsid w:val="00284A10"/>
    <w:rsid w:val="00284BB6"/>
    <w:rsid w:val="00284D26"/>
    <w:rsid w:val="00284DDF"/>
    <w:rsid w:val="002850E9"/>
    <w:rsid w:val="002855ED"/>
    <w:rsid w:val="00285656"/>
    <w:rsid w:val="00285936"/>
    <w:rsid w:val="00285C66"/>
    <w:rsid w:val="00285D6D"/>
    <w:rsid w:val="00285D97"/>
    <w:rsid w:val="00286063"/>
    <w:rsid w:val="00286107"/>
    <w:rsid w:val="002864F6"/>
    <w:rsid w:val="002865F8"/>
    <w:rsid w:val="002867DB"/>
    <w:rsid w:val="00286DEE"/>
    <w:rsid w:val="00286E8F"/>
    <w:rsid w:val="002872E4"/>
    <w:rsid w:val="0028766B"/>
    <w:rsid w:val="00287B07"/>
    <w:rsid w:val="00287D7C"/>
    <w:rsid w:val="00287EEE"/>
    <w:rsid w:val="00287F2A"/>
    <w:rsid w:val="002906BE"/>
    <w:rsid w:val="00290BCF"/>
    <w:rsid w:val="00290C12"/>
    <w:rsid w:val="00290DE7"/>
    <w:rsid w:val="00290E0F"/>
    <w:rsid w:val="0029103A"/>
    <w:rsid w:val="0029170D"/>
    <w:rsid w:val="002917DA"/>
    <w:rsid w:val="002917E6"/>
    <w:rsid w:val="00291809"/>
    <w:rsid w:val="00291989"/>
    <w:rsid w:val="00291B7E"/>
    <w:rsid w:val="00291F04"/>
    <w:rsid w:val="00292140"/>
    <w:rsid w:val="00292AD0"/>
    <w:rsid w:val="00292B12"/>
    <w:rsid w:val="00292C03"/>
    <w:rsid w:val="00292D7C"/>
    <w:rsid w:val="00292E15"/>
    <w:rsid w:val="002930F2"/>
    <w:rsid w:val="00293390"/>
    <w:rsid w:val="00294090"/>
    <w:rsid w:val="002947DA"/>
    <w:rsid w:val="00294C6D"/>
    <w:rsid w:val="00294E0A"/>
    <w:rsid w:val="00294E5D"/>
    <w:rsid w:val="00294E7F"/>
    <w:rsid w:val="0029519A"/>
    <w:rsid w:val="00295235"/>
    <w:rsid w:val="00295A58"/>
    <w:rsid w:val="00295BCD"/>
    <w:rsid w:val="00295FE7"/>
    <w:rsid w:val="002963DA"/>
    <w:rsid w:val="00296434"/>
    <w:rsid w:val="00296465"/>
    <w:rsid w:val="00296479"/>
    <w:rsid w:val="002968BD"/>
    <w:rsid w:val="00296E5E"/>
    <w:rsid w:val="002971B5"/>
    <w:rsid w:val="002976C6"/>
    <w:rsid w:val="0029777D"/>
    <w:rsid w:val="002977EB"/>
    <w:rsid w:val="00297AD1"/>
    <w:rsid w:val="00297B85"/>
    <w:rsid w:val="00297BF5"/>
    <w:rsid w:val="002A0764"/>
    <w:rsid w:val="002A089B"/>
    <w:rsid w:val="002A1EF1"/>
    <w:rsid w:val="002A212D"/>
    <w:rsid w:val="002A2225"/>
    <w:rsid w:val="002A24B1"/>
    <w:rsid w:val="002A35B4"/>
    <w:rsid w:val="002A4037"/>
    <w:rsid w:val="002A4200"/>
    <w:rsid w:val="002A4374"/>
    <w:rsid w:val="002A440C"/>
    <w:rsid w:val="002A4763"/>
    <w:rsid w:val="002A49ED"/>
    <w:rsid w:val="002A4ACA"/>
    <w:rsid w:val="002A4C7E"/>
    <w:rsid w:val="002A4F31"/>
    <w:rsid w:val="002A5332"/>
    <w:rsid w:val="002A57D2"/>
    <w:rsid w:val="002A5E15"/>
    <w:rsid w:val="002A5F0C"/>
    <w:rsid w:val="002A6074"/>
    <w:rsid w:val="002A60D6"/>
    <w:rsid w:val="002A61D1"/>
    <w:rsid w:val="002A63BE"/>
    <w:rsid w:val="002A673C"/>
    <w:rsid w:val="002A6830"/>
    <w:rsid w:val="002A6C6F"/>
    <w:rsid w:val="002A71EC"/>
    <w:rsid w:val="002A7518"/>
    <w:rsid w:val="002A7533"/>
    <w:rsid w:val="002A7620"/>
    <w:rsid w:val="002A79B3"/>
    <w:rsid w:val="002A7A7A"/>
    <w:rsid w:val="002A7D76"/>
    <w:rsid w:val="002B03D7"/>
    <w:rsid w:val="002B03E4"/>
    <w:rsid w:val="002B044C"/>
    <w:rsid w:val="002B04CB"/>
    <w:rsid w:val="002B052D"/>
    <w:rsid w:val="002B05D4"/>
    <w:rsid w:val="002B08CD"/>
    <w:rsid w:val="002B0A74"/>
    <w:rsid w:val="002B0AD4"/>
    <w:rsid w:val="002B129E"/>
    <w:rsid w:val="002B1BCE"/>
    <w:rsid w:val="002B1C54"/>
    <w:rsid w:val="002B2006"/>
    <w:rsid w:val="002B2011"/>
    <w:rsid w:val="002B2392"/>
    <w:rsid w:val="002B2515"/>
    <w:rsid w:val="002B28C3"/>
    <w:rsid w:val="002B2A60"/>
    <w:rsid w:val="002B2AF9"/>
    <w:rsid w:val="002B2B0B"/>
    <w:rsid w:val="002B39D5"/>
    <w:rsid w:val="002B3B75"/>
    <w:rsid w:val="002B3E6C"/>
    <w:rsid w:val="002B442D"/>
    <w:rsid w:val="002B44E2"/>
    <w:rsid w:val="002B49F9"/>
    <w:rsid w:val="002B4C1C"/>
    <w:rsid w:val="002B4FF7"/>
    <w:rsid w:val="002B589C"/>
    <w:rsid w:val="002B5CA9"/>
    <w:rsid w:val="002B5D5C"/>
    <w:rsid w:val="002B5E23"/>
    <w:rsid w:val="002B5FCC"/>
    <w:rsid w:val="002B5FE3"/>
    <w:rsid w:val="002B61BB"/>
    <w:rsid w:val="002B6815"/>
    <w:rsid w:val="002B69A4"/>
    <w:rsid w:val="002B6A86"/>
    <w:rsid w:val="002B6D8D"/>
    <w:rsid w:val="002B6E06"/>
    <w:rsid w:val="002B7160"/>
    <w:rsid w:val="002B7A5F"/>
    <w:rsid w:val="002B7AEB"/>
    <w:rsid w:val="002B7E02"/>
    <w:rsid w:val="002C00C2"/>
    <w:rsid w:val="002C021B"/>
    <w:rsid w:val="002C02FA"/>
    <w:rsid w:val="002C053A"/>
    <w:rsid w:val="002C0695"/>
    <w:rsid w:val="002C06FB"/>
    <w:rsid w:val="002C0A0B"/>
    <w:rsid w:val="002C0D40"/>
    <w:rsid w:val="002C0E44"/>
    <w:rsid w:val="002C0EBA"/>
    <w:rsid w:val="002C0F52"/>
    <w:rsid w:val="002C10E6"/>
    <w:rsid w:val="002C10F7"/>
    <w:rsid w:val="002C1164"/>
    <w:rsid w:val="002C14A1"/>
    <w:rsid w:val="002C18D1"/>
    <w:rsid w:val="002C19C6"/>
    <w:rsid w:val="002C1A59"/>
    <w:rsid w:val="002C1EEF"/>
    <w:rsid w:val="002C20D8"/>
    <w:rsid w:val="002C273D"/>
    <w:rsid w:val="002C2912"/>
    <w:rsid w:val="002C2B65"/>
    <w:rsid w:val="002C3028"/>
    <w:rsid w:val="002C3632"/>
    <w:rsid w:val="002C3746"/>
    <w:rsid w:val="002C376F"/>
    <w:rsid w:val="002C3822"/>
    <w:rsid w:val="002C38F3"/>
    <w:rsid w:val="002C3ABC"/>
    <w:rsid w:val="002C3BAD"/>
    <w:rsid w:val="002C3F25"/>
    <w:rsid w:val="002C4097"/>
    <w:rsid w:val="002C4433"/>
    <w:rsid w:val="002C45E2"/>
    <w:rsid w:val="002C475C"/>
    <w:rsid w:val="002C48FF"/>
    <w:rsid w:val="002C4B5D"/>
    <w:rsid w:val="002C4C89"/>
    <w:rsid w:val="002C4EC6"/>
    <w:rsid w:val="002C54FC"/>
    <w:rsid w:val="002C5507"/>
    <w:rsid w:val="002C5E03"/>
    <w:rsid w:val="002C5F71"/>
    <w:rsid w:val="002C5F81"/>
    <w:rsid w:val="002C64B8"/>
    <w:rsid w:val="002C66B2"/>
    <w:rsid w:val="002C6A68"/>
    <w:rsid w:val="002C6BB4"/>
    <w:rsid w:val="002C6FD6"/>
    <w:rsid w:val="002C71E5"/>
    <w:rsid w:val="002C73D9"/>
    <w:rsid w:val="002C76A7"/>
    <w:rsid w:val="002C7D4F"/>
    <w:rsid w:val="002C7EBC"/>
    <w:rsid w:val="002D009A"/>
    <w:rsid w:val="002D00BC"/>
    <w:rsid w:val="002D03E0"/>
    <w:rsid w:val="002D0742"/>
    <w:rsid w:val="002D0D3D"/>
    <w:rsid w:val="002D1209"/>
    <w:rsid w:val="002D1B68"/>
    <w:rsid w:val="002D1D2B"/>
    <w:rsid w:val="002D2425"/>
    <w:rsid w:val="002D2606"/>
    <w:rsid w:val="002D2CA0"/>
    <w:rsid w:val="002D3077"/>
    <w:rsid w:val="002D319A"/>
    <w:rsid w:val="002D3307"/>
    <w:rsid w:val="002D3992"/>
    <w:rsid w:val="002D39B9"/>
    <w:rsid w:val="002D3B10"/>
    <w:rsid w:val="002D3C04"/>
    <w:rsid w:val="002D3C0D"/>
    <w:rsid w:val="002D4013"/>
    <w:rsid w:val="002D4054"/>
    <w:rsid w:val="002D41E0"/>
    <w:rsid w:val="002D4279"/>
    <w:rsid w:val="002D42FF"/>
    <w:rsid w:val="002D4854"/>
    <w:rsid w:val="002D4A0E"/>
    <w:rsid w:val="002D4A73"/>
    <w:rsid w:val="002D4F18"/>
    <w:rsid w:val="002D56B3"/>
    <w:rsid w:val="002D5C1C"/>
    <w:rsid w:val="002D615A"/>
    <w:rsid w:val="002D64A6"/>
    <w:rsid w:val="002D6A12"/>
    <w:rsid w:val="002D6A5D"/>
    <w:rsid w:val="002D6C41"/>
    <w:rsid w:val="002D6EE6"/>
    <w:rsid w:val="002D710D"/>
    <w:rsid w:val="002D7671"/>
    <w:rsid w:val="002D79D7"/>
    <w:rsid w:val="002E028A"/>
    <w:rsid w:val="002E0460"/>
    <w:rsid w:val="002E0653"/>
    <w:rsid w:val="002E0709"/>
    <w:rsid w:val="002E08B9"/>
    <w:rsid w:val="002E0C42"/>
    <w:rsid w:val="002E141B"/>
    <w:rsid w:val="002E1620"/>
    <w:rsid w:val="002E19B9"/>
    <w:rsid w:val="002E1C03"/>
    <w:rsid w:val="002E1D5B"/>
    <w:rsid w:val="002E1ED5"/>
    <w:rsid w:val="002E1F72"/>
    <w:rsid w:val="002E20D7"/>
    <w:rsid w:val="002E241A"/>
    <w:rsid w:val="002E2574"/>
    <w:rsid w:val="002E2E3D"/>
    <w:rsid w:val="002E307B"/>
    <w:rsid w:val="002E348D"/>
    <w:rsid w:val="002E34C6"/>
    <w:rsid w:val="002E3C35"/>
    <w:rsid w:val="002E3D59"/>
    <w:rsid w:val="002E407A"/>
    <w:rsid w:val="002E4200"/>
    <w:rsid w:val="002E44D2"/>
    <w:rsid w:val="002E48FD"/>
    <w:rsid w:val="002E5B59"/>
    <w:rsid w:val="002E612D"/>
    <w:rsid w:val="002E631F"/>
    <w:rsid w:val="002E636D"/>
    <w:rsid w:val="002E63CE"/>
    <w:rsid w:val="002E64BC"/>
    <w:rsid w:val="002E66F5"/>
    <w:rsid w:val="002E6835"/>
    <w:rsid w:val="002E6897"/>
    <w:rsid w:val="002E6C14"/>
    <w:rsid w:val="002E7712"/>
    <w:rsid w:val="002E7973"/>
    <w:rsid w:val="002E7A94"/>
    <w:rsid w:val="002E7A9D"/>
    <w:rsid w:val="002E7C93"/>
    <w:rsid w:val="002F01D9"/>
    <w:rsid w:val="002F022B"/>
    <w:rsid w:val="002F052B"/>
    <w:rsid w:val="002F09D1"/>
    <w:rsid w:val="002F1256"/>
    <w:rsid w:val="002F1865"/>
    <w:rsid w:val="002F1BAD"/>
    <w:rsid w:val="002F1D1F"/>
    <w:rsid w:val="002F1DFA"/>
    <w:rsid w:val="002F1EFD"/>
    <w:rsid w:val="002F2252"/>
    <w:rsid w:val="002F24EE"/>
    <w:rsid w:val="002F2500"/>
    <w:rsid w:val="002F2702"/>
    <w:rsid w:val="002F2C21"/>
    <w:rsid w:val="002F2EF9"/>
    <w:rsid w:val="002F300A"/>
    <w:rsid w:val="002F3347"/>
    <w:rsid w:val="002F34C1"/>
    <w:rsid w:val="002F37D7"/>
    <w:rsid w:val="002F386C"/>
    <w:rsid w:val="002F3948"/>
    <w:rsid w:val="002F3D08"/>
    <w:rsid w:val="002F3FFA"/>
    <w:rsid w:val="002F4277"/>
    <w:rsid w:val="002F4685"/>
    <w:rsid w:val="002F487A"/>
    <w:rsid w:val="002F4BBE"/>
    <w:rsid w:val="002F4EE7"/>
    <w:rsid w:val="002F4FDA"/>
    <w:rsid w:val="002F51E3"/>
    <w:rsid w:val="002F52D4"/>
    <w:rsid w:val="002F571C"/>
    <w:rsid w:val="002F57DA"/>
    <w:rsid w:val="002F580B"/>
    <w:rsid w:val="002F5A38"/>
    <w:rsid w:val="002F5CAC"/>
    <w:rsid w:val="002F5CFD"/>
    <w:rsid w:val="002F5ECF"/>
    <w:rsid w:val="002F5F44"/>
    <w:rsid w:val="002F62FC"/>
    <w:rsid w:val="002F66A0"/>
    <w:rsid w:val="00300051"/>
    <w:rsid w:val="00300184"/>
    <w:rsid w:val="0030025F"/>
    <w:rsid w:val="003006A3"/>
    <w:rsid w:val="003007A9"/>
    <w:rsid w:val="00300B33"/>
    <w:rsid w:val="0030184C"/>
    <w:rsid w:val="00301A02"/>
    <w:rsid w:val="00301C33"/>
    <w:rsid w:val="00301CD5"/>
    <w:rsid w:val="0030203D"/>
    <w:rsid w:val="00302445"/>
    <w:rsid w:val="003024F8"/>
    <w:rsid w:val="0030260D"/>
    <w:rsid w:val="00302792"/>
    <w:rsid w:val="00302D16"/>
    <w:rsid w:val="00302EAA"/>
    <w:rsid w:val="00302F65"/>
    <w:rsid w:val="003031CB"/>
    <w:rsid w:val="0030346E"/>
    <w:rsid w:val="003037AC"/>
    <w:rsid w:val="003039AF"/>
    <w:rsid w:val="00303A1D"/>
    <w:rsid w:val="00303C3C"/>
    <w:rsid w:val="00303EEB"/>
    <w:rsid w:val="003046B0"/>
    <w:rsid w:val="00304AD7"/>
    <w:rsid w:val="00304B9D"/>
    <w:rsid w:val="00304BF7"/>
    <w:rsid w:val="00304C98"/>
    <w:rsid w:val="00304D11"/>
    <w:rsid w:val="00305405"/>
    <w:rsid w:val="003058E8"/>
    <w:rsid w:val="00305915"/>
    <w:rsid w:val="00305AE6"/>
    <w:rsid w:val="00305B12"/>
    <w:rsid w:val="003066AF"/>
    <w:rsid w:val="00306725"/>
    <w:rsid w:val="00306C07"/>
    <w:rsid w:val="0030736A"/>
    <w:rsid w:val="0030754B"/>
    <w:rsid w:val="00307D68"/>
    <w:rsid w:val="00310238"/>
    <w:rsid w:val="00310667"/>
    <w:rsid w:val="00310769"/>
    <w:rsid w:val="00310995"/>
    <w:rsid w:val="00310D07"/>
    <w:rsid w:val="00311247"/>
    <w:rsid w:val="003113E1"/>
    <w:rsid w:val="003113F3"/>
    <w:rsid w:val="003114DD"/>
    <w:rsid w:val="003115E1"/>
    <w:rsid w:val="003118EB"/>
    <w:rsid w:val="00311B5A"/>
    <w:rsid w:val="00311B79"/>
    <w:rsid w:val="00311DF2"/>
    <w:rsid w:val="0031232A"/>
    <w:rsid w:val="0031281C"/>
    <w:rsid w:val="00312993"/>
    <w:rsid w:val="00312A9B"/>
    <w:rsid w:val="00312FEB"/>
    <w:rsid w:val="00313069"/>
    <w:rsid w:val="00313698"/>
    <w:rsid w:val="00313B69"/>
    <w:rsid w:val="00313F62"/>
    <w:rsid w:val="00314589"/>
    <w:rsid w:val="00314DE5"/>
    <w:rsid w:val="00314EB9"/>
    <w:rsid w:val="00315513"/>
    <w:rsid w:val="00315578"/>
    <w:rsid w:val="00315FAB"/>
    <w:rsid w:val="003162BC"/>
    <w:rsid w:val="00316809"/>
    <w:rsid w:val="00316B1C"/>
    <w:rsid w:val="00316BD1"/>
    <w:rsid w:val="00316C3A"/>
    <w:rsid w:val="00317081"/>
    <w:rsid w:val="003173E4"/>
    <w:rsid w:val="00317B8B"/>
    <w:rsid w:val="00317DE4"/>
    <w:rsid w:val="00317FAF"/>
    <w:rsid w:val="00320388"/>
    <w:rsid w:val="00320F26"/>
    <w:rsid w:val="00320FD9"/>
    <w:rsid w:val="00321112"/>
    <w:rsid w:val="0032120F"/>
    <w:rsid w:val="00321B5A"/>
    <w:rsid w:val="00321BA1"/>
    <w:rsid w:val="00321F98"/>
    <w:rsid w:val="0032207D"/>
    <w:rsid w:val="00322112"/>
    <w:rsid w:val="003223F9"/>
    <w:rsid w:val="00322A58"/>
    <w:rsid w:val="00323193"/>
    <w:rsid w:val="00324357"/>
    <w:rsid w:val="0032472C"/>
    <w:rsid w:val="00324D22"/>
    <w:rsid w:val="003252D6"/>
    <w:rsid w:val="003255FC"/>
    <w:rsid w:val="003258F7"/>
    <w:rsid w:val="00325B99"/>
    <w:rsid w:val="00325E97"/>
    <w:rsid w:val="0032610F"/>
    <w:rsid w:val="0032612A"/>
    <w:rsid w:val="003262B1"/>
    <w:rsid w:val="003262C2"/>
    <w:rsid w:val="00326455"/>
    <w:rsid w:val="00326742"/>
    <w:rsid w:val="00326877"/>
    <w:rsid w:val="00326956"/>
    <w:rsid w:val="00326CED"/>
    <w:rsid w:val="00326D60"/>
    <w:rsid w:val="00327233"/>
    <w:rsid w:val="0032767C"/>
    <w:rsid w:val="00327935"/>
    <w:rsid w:val="00327957"/>
    <w:rsid w:val="00327CE9"/>
    <w:rsid w:val="00327ECE"/>
    <w:rsid w:val="00330464"/>
    <w:rsid w:val="00330951"/>
    <w:rsid w:val="00330952"/>
    <w:rsid w:val="00330AAC"/>
    <w:rsid w:val="00330ADB"/>
    <w:rsid w:val="00330B51"/>
    <w:rsid w:val="00330CB9"/>
    <w:rsid w:val="00330F78"/>
    <w:rsid w:val="003318C2"/>
    <w:rsid w:val="00331911"/>
    <w:rsid w:val="00331D38"/>
    <w:rsid w:val="00331D74"/>
    <w:rsid w:val="00331D96"/>
    <w:rsid w:val="00331DFD"/>
    <w:rsid w:val="00332593"/>
    <w:rsid w:val="003326B4"/>
    <w:rsid w:val="003326FC"/>
    <w:rsid w:val="0033281A"/>
    <w:rsid w:val="003328BC"/>
    <w:rsid w:val="00332E09"/>
    <w:rsid w:val="00333138"/>
    <w:rsid w:val="0033321F"/>
    <w:rsid w:val="003332EC"/>
    <w:rsid w:val="0033336B"/>
    <w:rsid w:val="003338C7"/>
    <w:rsid w:val="00333A0B"/>
    <w:rsid w:val="00333E3E"/>
    <w:rsid w:val="003343E3"/>
    <w:rsid w:val="00334580"/>
    <w:rsid w:val="0033459D"/>
    <w:rsid w:val="003346EA"/>
    <w:rsid w:val="00334D2C"/>
    <w:rsid w:val="003350E4"/>
    <w:rsid w:val="003351F5"/>
    <w:rsid w:val="003353AD"/>
    <w:rsid w:val="0033547C"/>
    <w:rsid w:val="0033584C"/>
    <w:rsid w:val="00335B48"/>
    <w:rsid w:val="00335B6C"/>
    <w:rsid w:val="0033607B"/>
    <w:rsid w:val="0033650C"/>
    <w:rsid w:val="00336F21"/>
    <w:rsid w:val="003372FF"/>
    <w:rsid w:val="00337643"/>
    <w:rsid w:val="00337730"/>
    <w:rsid w:val="00337C6D"/>
    <w:rsid w:val="00337D15"/>
    <w:rsid w:val="0034047E"/>
    <w:rsid w:val="00340774"/>
    <w:rsid w:val="00340923"/>
    <w:rsid w:val="00340F3F"/>
    <w:rsid w:val="003412C2"/>
    <w:rsid w:val="003412D0"/>
    <w:rsid w:val="00341B48"/>
    <w:rsid w:val="00341B70"/>
    <w:rsid w:val="0034205D"/>
    <w:rsid w:val="00342B81"/>
    <w:rsid w:val="00342EC5"/>
    <w:rsid w:val="0034377C"/>
    <w:rsid w:val="0034398D"/>
    <w:rsid w:val="00343E8A"/>
    <w:rsid w:val="00344183"/>
    <w:rsid w:val="003443F1"/>
    <w:rsid w:val="003444FB"/>
    <w:rsid w:val="00344650"/>
    <w:rsid w:val="00344672"/>
    <w:rsid w:val="00344EEE"/>
    <w:rsid w:val="003450DE"/>
    <w:rsid w:val="0034513A"/>
    <w:rsid w:val="00345169"/>
    <w:rsid w:val="003454ED"/>
    <w:rsid w:val="0034556F"/>
    <w:rsid w:val="0034579E"/>
    <w:rsid w:val="003457E3"/>
    <w:rsid w:val="00345B34"/>
    <w:rsid w:val="00345E3C"/>
    <w:rsid w:val="00345FE7"/>
    <w:rsid w:val="0034658F"/>
    <w:rsid w:val="0034689A"/>
    <w:rsid w:val="00346964"/>
    <w:rsid w:val="00346D99"/>
    <w:rsid w:val="00347409"/>
    <w:rsid w:val="0034740E"/>
    <w:rsid w:val="00347A7F"/>
    <w:rsid w:val="00347CFB"/>
    <w:rsid w:val="00350082"/>
    <w:rsid w:val="003500C5"/>
    <w:rsid w:val="00350338"/>
    <w:rsid w:val="00350384"/>
    <w:rsid w:val="003503C6"/>
    <w:rsid w:val="00350F21"/>
    <w:rsid w:val="003510BC"/>
    <w:rsid w:val="0035118B"/>
    <w:rsid w:val="003515CB"/>
    <w:rsid w:val="0035167C"/>
    <w:rsid w:val="00351AB3"/>
    <w:rsid w:val="00352373"/>
    <w:rsid w:val="00352F5E"/>
    <w:rsid w:val="0035381B"/>
    <w:rsid w:val="003538EA"/>
    <w:rsid w:val="00353ADC"/>
    <w:rsid w:val="00353BFE"/>
    <w:rsid w:val="00353F0C"/>
    <w:rsid w:val="00354087"/>
    <w:rsid w:val="00354304"/>
    <w:rsid w:val="003545B6"/>
    <w:rsid w:val="003545E1"/>
    <w:rsid w:val="00354A20"/>
    <w:rsid w:val="00354A78"/>
    <w:rsid w:val="0035506D"/>
    <w:rsid w:val="0035522E"/>
    <w:rsid w:val="0035525D"/>
    <w:rsid w:val="00355817"/>
    <w:rsid w:val="003558C6"/>
    <w:rsid w:val="00355B1F"/>
    <w:rsid w:val="00355D40"/>
    <w:rsid w:val="003562FE"/>
    <w:rsid w:val="003568EB"/>
    <w:rsid w:val="00356A6F"/>
    <w:rsid w:val="0035716D"/>
    <w:rsid w:val="0035728B"/>
    <w:rsid w:val="00357625"/>
    <w:rsid w:val="00357FD8"/>
    <w:rsid w:val="0036016F"/>
    <w:rsid w:val="00360224"/>
    <w:rsid w:val="003609EF"/>
    <w:rsid w:val="00360A90"/>
    <w:rsid w:val="003611F6"/>
    <w:rsid w:val="00361319"/>
    <w:rsid w:val="003622FD"/>
    <w:rsid w:val="003625E5"/>
    <w:rsid w:val="0036281D"/>
    <w:rsid w:val="00362876"/>
    <w:rsid w:val="00362CF2"/>
    <w:rsid w:val="00362D4D"/>
    <w:rsid w:val="00362DA5"/>
    <w:rsid w:val="00362E0B"/>
    <w:rsid w:val="00362FA9"/>
    <w:rsid w:val="00363519"/>
    <w:rsid w:val="00363EC3"/>
    <w:rsid w:val="00363FEA"/>
    <w:rsid w:val="00364590"/>
    <w:rsid w:val="003648D2"/>
    <w:rsid w:val="00364E9A"/>
    <w:rsid w:val="00364F41"/>
    <w:rsid w:val="00364F98"/>
    <w:rsid w:val="00364FDB"/>
    <w:rsid w:val="00365318"/>
    <w:rsid w:val="00365B71"/>
    <w:rsid w:val="00365DB3"/>
    <w:rsid w:val="00365E3E"/>
    <w:rsid w:val="00366386"/>
    <w:rsid w:val="00366914"/>
    <w:rsid w:val="00366B79"/>
    <w:rsid w:val="00366CFA"/>
    <w:rsid w:val="003677E6"/>
    <w:rsid w:val="003678C7"/>
    <w:rsid w:val="00367941"/>
    <w:rsid w:val="00367BB5"/>
    <w:rsid w:val="00367CBF"/>
    <w:rsid w:val="00370209"/>
    <w:rsid w:val="003702E2"/>
    <w:rsid w:val="00370BA7"/>
    <w:rsid w:val="00370E35"/>
    <w:rsid w:val="003710F2"/>
    <w:rsid w:val="003712F1"/>
    <w:rsid w:val="00371719"/>
    <w:rsid w:val="00371BC5"/>
    <w:rsid w:val="00371FA8"/>
    <w:rsid w:val="00372133"/>
    <w:rsid w:val="003729FF"/>
    <w:rsid w:val="00372C83"/>
    <w:rsid w:val="003730E5"/>
    <w:rsid w:val="00373498"/>
    <w:rsid w:val="003737D5"/>
    <w:rsid w:val="00373BAC"/>
    <w:rsid w:val="00373C00"/>
    <w:rsid w:val="00373DFB"/>
    <w:rsid w:val="00373F4A"/>
    <w:rsid w:val="0037431B"/>
    <w:rsid w:val="003744D9"/>
    <w:rsid w:val="00374B36"/>
    <w:rsid w:val="00374C7D"/>
    <w:rsid w:val="00374CE8"/>
    <w:rsid w:val="00374DE5"/>
    <w:rsid w:val="00374DE7"/>
    <w:rsid w:val="00375188"/>
    <w:rsid w:val="003756DE"/>
    <w:rsid w:val="00375C88"/>
    <w:rsid w:val="00375C94"/>
    <w:rsid w:val="00376193"/>
    <w:rsid w:val="003766B4"/>
    <w:rsid w:val="003766DE"/>
    <w:rsid w:val="003767E7"/>
    <w:rsid w:val="00376B2B"/>
    <w:rsid w:val="00376F16"/>
    <w:rsid w:val="0037740B"/>
    <w:rsid w:val="00377AD5"/>
    <w:rsid w:val="00377C4A"/>
    <w:rsid w:val="0038025C"/>
    <w:rsid w:val="0038054E"/>
    <w:rsid w:val="00380D70"/>
    <w:rsid w:val="00381490"/>
    <w:rsid w:val="00381540"/>
    <w:rsid w:val="003815AE"/>
    <w:rsid w:val="00381662"/>
    <w:rsid w:val="00381AF9"/>
    <w:rsid w:val="00381FC3"/>
    <w:rsid w:val="003827FE"/>
    <w:rsid w:val="00382CE4"/>
    <w:rsid w:val="00382E8F"/>
    <w:rsid w:val="00383296"/>
    <w:rsid w:val="00383471"/>
    <w:rsid w:val="003834C2"/>
    <w:rsid w:val="0038375B"/>
    <w:rsid w:val="00383793"/>
    <w:rsid w:val="00383991"/>
    <w:rsid w:val="00383C5F"/>
    <w:rsid w:val="00383D10"/>
    <w:rsid w:val="00384810"/>
    <w:rsid w:val="0038494D"/>
    <w:rsid w:val="00384BEF"/>
    <w:rsid w:val="00384F51"/>
    <w:rsid w:val="00385140"/>
    <w:rsid w:val="003859BD"/>
    <w:rsid w:val="00385C5C"/>
    <w:rsid w:val="00385C73"/>
    <w:rsid w:val="00385DCF"/>
    <w:rsid w:val="00385F09"/>
    <w:rsid w:val="0038604A"/>
    <w:rsid w:val="003860A8"/>
    <w:rsid w:val="0038634B"/>
    <w:rsid w:val="003863E7"/>
    <w:rsid w:val="003865AB"/>
    <w:rsid w:val="003866AC"/>
    <w:rsid w:val="00386AB6"/>
    <w:rsid w:val="00386B09"/>
    <w:rsid w:val="00386B48"/>
    <w:rsid w:val="00386E73"/>
    <w:rsid w:val="00387AC3"/>
    <w:rsid w:val="00387EBC"/>
    <w:rsid w:val="0039005E"/>
    <w:rsid w:val="003904C3"/>
    <w:rsid w:val="0039061C"/>
    <w:rsid w:val="0039087D"/>
    <w:rsid w:val="00390C17"/>
    <w:rsid w:val="00390CC7"/>
    <w:rsid w:val="00391021"/>
    <w:rsid w:val="00391147"/>
    <w:rsid w:val="00391462"/>
    <w:rsid w:val="0039148D"/>
    <w:rsid w:val="00391ECB"/>
    <w:rsid w:val="0039216F"/>
    <w:rsid w:val="003927AC"/>
    <w:rsid w:val="00392833"/>
    <w:rsid w:val="003928C2"/>
    <w:rsid w:val="00392A57"/>
    <w:rsid w:val="003933D9"/>
    <w:rsid w:val="00393DBF"/>
    <w:rsid w:val="00393E07"/>
    <w:rsid w:val="003942C6"/>
    <w:rsid w:val="00394309"/>
    <w:rsid w:val="0039432A"/>
    <w:rsid w:val="0039455E"/>
    <w:rsid w:val="00394861"/>
    <w:rsid w:val="00394B36"/>
    <w:rsid w:val="00394C77"/>
    <w:rsid w:val="00394EA0"/>
    <w:rsid w:val="00395093"/>
    <w:rsid w:val="00395ABD"/>
    <w:rsid w:val="00395C9C"/>
    <w:rsid w:val="003966F1"/>
    <w:rsid w:val="003966FD"/>
    <w:rsid w:val="003969F8"/>
    <w:rsid w:val="00396AC7"/>
    <w:rsid w:val="00396E05"/>
    <w:rsid w:val="003971BE"/>
    <w:rsid w:val="00397606"/>
    <w:rsid w:val="00397DE8"/>
    <w:rsid w:val="003A0055"/>
    <w:rsid w:val="003A00C1"/>
    <w:rsid w:val="003A0205"/>
    <w:rsid w:val="003A0327"/>
    <w:rsid w:val="003A05D2"/>
    <w:rsid w:val="003A07C8"/>
    <w:rsid w:val="003A089E"/>
    <w:rsid w:val="003A08FD"/>
    <w:rsid w:val="003A0AFF"/>
    <w:rsid w:val="003A0C27"/>
    <w:rsid w:val="003A11C4"/>
    <w:rsid w:val="003A154F"/>
    <w:rsid w:val="003A1A6F"/>
    <w:rsid w:val="003A1BE8"/>
    <w:rsid w:val="003A2911"/>
    <w:rsid w:val="003A2FA8"/>
    <w:rsid w:val="003A30CF"/>
    <w:rsid w:val="003A358D"/>
    <w:rsid w:val="003A38CF"/>
    <w:rsid w:val="003A3A91"/>
    <w:rsid w:val="003A3CB7"/>
    <w:rsid w:val="003A3FAA"/>
    <w:rsid w:val="003A40AF"/>
    <w:rsid w:val="003A41D4"/>
    <w:rsid w:val="003A4218"/>
    <w:rsid w:val="003A42F8"/>
    <w:rsid w:val="003A4653"/>
    <w:rsid w:val="003A4C8B"/>
    <w:rsid w:val="003A4E50"/>
    <w:rsid w:val="003A4E9A"/>
    <w:rsid w:val="003A50F6"/>
    <w:rsid w:val="003A5146"/>
    <w:rsid w:val="003A529C"/>
    <w:rsid w:val="003A566D"/>
    <w:rsid w:val="003A5824"/>
    <w:rsid w:val="003A5EDA"/>
    <w:rsid w:val="003A6028"/>
    <w:rsid w:val="003A6038"/>
    <w:rsid w:val="003A631E"/>
    <w:rsid w:val="003A63BF"/>
    <w:rsid w:val="003A6A38"/>
    <w:rsid w:val="003A6E67"/>
    <w:rsid w:val="003A6EF1"/>
    <w:rsid w:val="003A6FCE"/>
    <w:rsid w:val="003A6FED"/>
    <w:rsid w:val="003A75A3"/>
    <w:rsid w:val="003B004C"/>
    <w:rsid w:val="003B0433"/>
    <w:rsid w:val="003B0785"/>
    <w:rsid w:val="003B0814"/>
    <w:rsid w:val="003B12FA"/>
    <w:rsid w:val="003B1F9C"/>
    <w:rsid w:val="003B1FDA"/>
    <w:rsid w:val="003B20FE"/>
    <w:rsid w:val="003B211F"/>
    <w:rsid w:val="003B2460"/>
    <w:rsid w:val="003B24A9"/>
    <w:rsid w:val="003B2917"/>
    <w:rsid w:val="003B2F13"/>
    <w:rsid w:val="003B3029"/>
    <w:rsid w:val="003B31AC"/>
    <w:rsid w:val="003B321E"/>
    <w:rsid w:val="003B3252"/>
    <w:rsid w:val="003B36F2"/>
    <w:rsid w:val="003B382F"/>
    <w:rsid w:val="003B3ABE"/>
    <w:rsid w:val="003B3CA3"/>
    <w:rsid w:val="003B3D0C"/>
    <w:rsid w:val="003B3DFA"/>
    <w:rsid w:val="003B44CB"/>
    <w:rsid w:val="003B47EB"/>
    <w:rsid w:val="003B521C"/>
    <w:rsid w:val="003B5311"/>
    <w:rsid w:val="003B53FD"/>
    <w:rsid w:val="003B55D2"/>
    <w:rsid w:val="003B5708"/>
    <w:rsid w:val="003B57C3"/>
    <w:rsid w:val="003B5C67"/>
    <w:rsid w:val="003B5F45"/>
    <w:rsid w:val="003B6397"/>
    <w:rsid w:val="003B6539"/>
    <w:rsid w:val="003B6874"/>
    <w:rsid w:val="003B6882"/>
    <w:rsid w:val="003B6B0E"/>
    <w:rsid w:val="003B6C20"/>
    <w:rsid w:val="003B6DB8"/>
    <w:rsid w:val="003B6EB6"/>
    <w:rsid w:val="003B6EC0"/>
    <w:rsid w:val="003B6FBF"/>
    <w:rsid w:val="003B6FF8"/>
    <w:rsid w:val="003B7282"/>
    <w:rsid w:val="003B7386"/>
    <w:rsid w:val="003B7724"/>
    <w:rsid w:val="003B7C7A"/>
    <w:rsid w:val="003B7CF3"/>
    <w:rsid w:val="003B7D63"/>
    <w:rsid w:val="003C00BB"/>
    <w:rsid w:val="003C032F"/>
    <w:rsid w:val="003C040E"/>
    <w:rsid w:val="003C04C7"/>
    <w:rsid w:val="003C04C9"/>
    <w:rsid w:val="003C0562"/>
    <w:rsid w:val="003C066C"/>
    <w:rsid w:val="003C0748"/>
    <w:rsid w:val="003C0ADA"/>
    <w:rsid w:val="003C0C4D"/>
    <w:rsid w:val="003C0DAE"/>
    <w:rsid w:val="003C0EC1"/>
    <w:rsid w:val="003C0F51"/>
    <w:rsid w:val="003C1219"/>
    <w:rsid w:val="003C139B"/>
    <w:rsid w:val="003C165F"/>
    <w:rsid w:val="003C1C4D"/>
    <w:rsid w:val="003C2082"/>
    <w:rsid w:val="003C2BB2"/>
    <w:rsid w:val="003C2BD8"/>
    <w:rsid w:val="003C343A"/>
    <w:rsid w:val="003C3F08"/>
    <w:rsid w:val="003C4069"/>
    <w:rsid w:val="003C4521"/>
    <w:rsid w:val="003C462A"/>
    <w:rsid w:val="003C4669"/>
    <w:rsid w:val="003C4932"/>
    <w:rsid w:val="003C4B87"/>
    <w:rsid w:val="003C4C7D"/>
    <w:rsid w:val="003C507A"/>
    <w:rsid w:val="003C50D6"/>
    <w:rsid w:val="003C50E0"/>
    <w:rsid w:val="003C59FC"/>
    <w:rsid w:val="003C5D7A"/>
    <w:rsid w:val="003C5D98"/>
    <w:rsid w:val="003C5E0B"/>
    <w:rsid w:val="003C60BD"/>
    <w:rsid w:val="003C65A6"/>
    <w:rsid w:val="003C67F7"/>
    <w:rsid w:val="003C681C"/>
    <w:rsid w:val="003C686C"/>
    <w:rsid w:val="003C6919"/>
    <w:rsid w:val="003C7288"/>
    <w:rsid w:val="003C74F0"/>
    <w:rsid w:val="003C773F"/>
    <w:rsid w:val="003C7898"/>
    <w:rsid w:val="003C78BE"/>
    <w:rsid w:val="003C78F1"/>
    <w:rsid w:val="003C798B"/>
    <w:rsid w:val="003C7DB2"/>
    <w:rsid w:val="003D03F1"/>
    <w:rsid w:val="003D049D"/>
    <w:rsid w:val="003D0797"/>
    <w:rsid w:val="003D0FCF"/>
    <w:rsid w:val="003D12E9"/>
    <w:rsid w:val="003D1469"/>
    <w:rsid w:val="003D146A"/>
    <w:rsid w:val="003D146C"/>
    <w:rsid w:val="003D1785"/>
    <w:rsid w:val="003D1B66"/>
    <w:rsid w:val="003D1D57"/>
    <w:rsid w:val="003D228B"/>
    <w:rsid w:val="003D244E"/>
    <w:rsid w:val="003D25A4"/>
    <w:rsid w:val="003D25C6"/>
    <w:rsid w:val="003D2C4E"/>
    <w:rsid w:val="003D2FF0"/>
    <w:rsid w:val="003D32EA"/>
    <w:rsid w:val="003D3902"/>
    <w:rsid w:val="003D39A5"/>
    <w:rsid w:val="003D39F2"/>
    <w:rsid w:val="003D3E87"/>
    <w:rsid w:val="003D40FD"/>
    <w:rsid w:val="003D450B"/>
    <w:rsid w:val="003D4C89"/>
    <w:rsid w:val="003D4D82"/>
    <w:rsid w:val="003D4EC9"/>
    <w:rsid w:val="003D535D"/>
    <w:rsid w:val="003D5CDB"/>
    <w:rsid w:val="003D601B"/>
    <w:rsid w:val="003D619B"/>
    <w:rsid w:val="003D61BB"/>
    <w:rsid w:val="003D6506"/>
    <w:rsid w:val="003D658F"/>
    <w:rsid w:val="003D6785"/>
    <w:rsid w:val="003D6CA2"/>
    <w:rsid w:val="003D6F1D"/>
    <w:rsid w:val="003D79AA"/>
    <w:rsid w:val="003D7B08"/>
    <w:rsid w:val="003D7CEE"/>
    <w:rsid w:val="003D7CF8"/>
    <w:rsid w:val="003D7FC1"/>
    <w:rsid w:val="003E0020"/>
    <w:rsid w:val="003E03C2"/>
    <w:rsid w:val="003E0768"/>
    <w:rsid w:val="003E0C4C"/>
    <w:rsid w:val="003E0CEF"/>
    <w:rsid w:val="003E0DA4"/>
    <w:rsid w:val="003E10D3"/>
    <w:rsid w:val="003E1F72"/>
    <w:rsid w:val="003E2436"/>
    <w:rsid w:val="003E260A"/>
    <w:rsid w:val="003E2ED4"/>
    <w:rsid w:val="003E2EF2"/>
    <w:rsid w:val="003E337B"/>
    <w:rsid w:val="003E34CF"/>
    <w:rsid w:val="003E36FB"/>
    <w:rsid w:val="003E472D"/>
    <w:rsid w:val="003E4806"/>
    <w:rsid w:val="003E48D0"/>
    <w:rsid w:val="003E55E6"/>
    <w:rsid w:val="003E58AA"/>
    <w:rsid w:val="003E5994"/>
    <w:rsid w:val="003E5D3C"/>
    <w:rsid w:val="003E5F54"/>
    <w:rsid w:val="003E661F"/>
    <w:rsid w:val="003E663E"/>
    <w:rsid w:val="003E6842"/>
    <w:rsid w:val="003E6DB8"/>
    <w:rsid w:val="003E701C"/>
    <w:rsid w:val="003E7203"/>
    <w:rsid w:val="003E75FC"/>
    <w:rsid w:val="003E7631"/>
    <w:rsid w:val="003E76A6"/>
    <w:rsid w:val="003E78C2"/>
    <w:rsid w:val="003E7B8E"/>
    <w:rsid w:val="003E7C3E"/>
    <w:rsid w:val="003F00CD"/>
    <w:rsid w:val="003F00D2"/>
    <w:rsid w:val="003F050F"/>
    <w:rsid w:val="003F0865"/>
    <w:rsid w:val="003F0928"/>
    <w:rsid w:val="003F09B7"/>
    <w:rsid w:val="003F0EFB"/>
    <w:rsid w:val="003F0F1B"/>
    <w:rsid w:val="003F0F7B"/>
    <w:rsid w:val="003F1573"/>
    <w:rsid w:val="003F16A1"/>
    <w:rsid w:val="003F1C9E"/>
    <w:rsid w:val="003F20CA"/>
    <w:rsid w:val="003F2117"/>
    <w:rsid w:val="003F21D5"/>
    <w:rsid w:val="003F22FA"/>
    <w:rsid w:val="003F25B3"/>
    <w:rsid w:val="003F2763"/>
    <w:rsid w:val="003F2A08"/>
    <w:rsid w:val="003F2A74"/>
    <w:rsid w:val="003F2B0E"/>
    <w:rsid w:val="003F2E2D"/>
    <w:rsid w:val="003F2FAB"/>
    <w:rsid w:val="003F32FA"/>
    <w:rsid w:val="003F33AB"/>
    <w:rsid w:val="003F3852"/>
    <w:rsid w:val="003F406E"/>
    <w:rsid w:val="003F409E"/>
    <w:rsid w:val="003F423D"/>
    <w:rsid w:val="003F4835"/>
    <w:rsid w:val="003F493C"/>
    <w:rsid w:val="003F4ABA"/>
    <w:rsid w:val="003F5251"/>
    <w:rsid w:val="003F5EDF"/>
    <w:rsid w:val="003F5FC8"/>
    <w:rsid w:val="003F60EB"/>
    <w:rsid w:val="003F6326"/>
    <w:rsid w:val="003F6354"/>
    <w:rsid w:val="003F6514"/>
    <w:rsid w:val="003F65F6"/>
    <w:rsid w:val="003F6669"/>
    <w:rsid w:val="003F6A0A"/>
    <w:rsid w:val="003F6B17"/>
    <w:rsid w:val="003F6B5A"/>
    <w:rsid w:val="003F6C36"/>
    <w:rsid w:val="003F6C5E"/>
    <w:rsid w:val="003F706B"/>
    <w:rsid w:val="003F7C1B"/>
    <w:rsid w:val="003F7E77"/>
    <w:rsid w:val="004005C3"/>
    <w:rsid w:val="004006A5"/>
    <w:rsid w:val="004009A5"/>
    <w:rsid w:val="00400A85"/>
    <w:rsid w:val="00400B7E"/>
    <w:rsid w:val="00400CAE"/>
    <w:rsid w:val="00400CB7"/>
    <w:rsid w:val="00400E8C"/>
    <w:rsid w:val="00400F3E"/>
    <w:rsid w:val="00401041"/>
    <w:rsid w:val="00401230"/>
    <w:rsid w:val="004013E2"/>
    <w:rsid w:val="00401CD0"/>
    <w:rsid w:val="00401E5D"/>
    <w:rsid w:val="00401FBD"/>
    <w:rsid w:val="0040211D"/>
    <w:rsid w:val="004024B0"/>
    <w:rsid w:val="00402582"/>
    <w:rsid w:val="00402604"/>
    <w:rsid w:val="0040283D"/>
    <w:rsid w:val="00402EE4"/>
    <w:rsid w:val="0040312D"/>
    <w:rsid w:val="00403702"/>
    <w:rsid w:val="004044D3"/>
    <w:rsid w:val="00404967"/>
    <w:rsid w:val="00404B18"/>
    <w:rsid w:val="00404C25"/>
    <w:rsid w:val="004053AB"/>
    <w:rsid w:val="00405464"/>
    <w:rsid w:val="0040599A"/>
    <w:rsid w:val="004059F2"/>
    <w:rsid w:val="0040619F"/>
    <w:rsid w:val="004069F2"/>
    <w:rsid w:val="00406D97"/>
    <w:rsid w:val="004072B5"/>
    <w:rsid w:val="0040743A"/>
    <w:rsid w:val="00407A4E"/>
    <w:rsid w:val="00410031"/>
    <w:rsid w:val="00410914"/>
    <w:rsid w:val="00410933"/>
    <w:rsid w:val="00410EDC"/>
    <w:rsid w:val="004111BE"/>
    <w:rsid w:val="004111CA"/>
    <w:rsid w:val="004116C2"/>
    <w:rsid w:val="00411ADC"/>
    <w:rsid w:val="00411C66"/>
    <w:rsid w:val="00411D37"/>
    <w:rsid w:val="004121F6"/>
    <w:rsid w:val="00412438"/>
    <w:rsid w:val="00412496"/>
    <w:rsid w:val="00412AC6"/>
    <w:rsid w:val="00412F3E"/>
    <w:rsid w:val="00413618"/>
    <w:rsid w:val="00413631"/>
    <w:rsid w:val="00413686"/>
    <w:rsid w:val="00413B8A"/>
    <w:rsid w:val="00413D38"/>
    <w:rsid w:val="00413DA7"/>
    <w:rsid w:val="0041409A"/>
    <w:rsid w:val="004143E8"/>
    <w:rsid w:val="0041467E"/>
    <w:rsid w:val="00414DF6"/>
    <w:rsid w:val="00414F35"/>
    <w:rsid w:val="004150D1"/>
    <w:rsid w:val="00415132"/>
    <w:rsid w:val="00415276"/>
    <w:rsid w:val="00415727"/>
    <w:rsid w:val="00415BD3"/>
    <w:rsid w:val="00415D5B"/>
    <w:rsid w:val="00415E5C"/>
    <w:rsid w:val="00415EBD"/>
    <w:rsid w:val="00415F89"/>
    <w:rsid w:val="004164B0"/>
    <w:rsid w:val="0041694D"/>
    <w:rsid w:val="00416992"/>
    <w:rsid w:val="004176D1"/>
    <w:rsid w:val="00417B31"/>
    <w:rsid w:val="0042003A"/>
    <w:rsid w:val="00420519"/>
    <w:rsid w:val="0042069B"/>
    <w:rsid w:val="00420748"/>
    <w:rsid w:val="00420864"/>
    <w:rsid w:val="00420A68"/>
    <w:rsid w:val="00420C11"/>
    <w:rsid w:val="00420D57"/>
    <w:rsid w:val="00420E6D"/>
    <w:rsid w:val="00421099"/>
    <w:rsid w:val="004210F6"/>
    <w:rsid w:val="00421257"/>
    <w:rsid w:val="0042132E"/>
    <w:rsid w:val="00421710"/>
    <w:rsid w:val="0042174D"/>
    <w:rsid w:val="0042184C"/>
    <w:rsid w:val="00421A54"/>
    <w:rsid w:val="00421AAE"/>
    <w:rsid w:val="00421B7E"/>
    <w:rsid w:val="00421C13"/>
    <w:rsid w:val="00422103"/>
    <w:rsid w:val="00422139"/>
    <w:rsid w:val="004222C3"/>
    <w:rsid w:val="0042259B"/>
    <w:rsid w:val="004227AD"/>
    <w:rsid w:val="004229A8"/>
    <w:rsid w:val="00422B90"/>
    <w:rsid w:val="00422CE4"/>
    <w:rsid w:val="00422DC0"/>
    <w:rsid w:val="004230BF"/>
    <w:rsid w:val="0042313F"/>
    <w:rsid w:val="004231B1"/>
    <w:rsid w:val="004231E6"/>
    <w:rsid w:val="00423421"/>
    <w:rsid w:val="004235B9"/>
    <w:rsid w:val="004236E9"/>
    <w:rsid w:val="004238DE"/>
    <w:rsid w:val="00423A20"/>
    <w:rsid w:val="00424703"/>
    <w:rsid w:val="0042479E"/>
    <w:rsid w:val="00424C6D"/>
    <w:rsid w:val="00424EE5"/>
    <w:rsid w:val="0042598C"/>
    <w:rsid w:val="004259E5"/>
    <w:rsid w:val="00425AA6"/>
    <w:rsid w:val="00425E6D"/>
    <w:rsid w:val="0042620F"/>
    <w:rsid w:val="004262CD"/>
    <w:rsid w:val="0042637D"/>
    <w:rsid w:val="004264FE"/>
    <w:rsid w:val="004267FD"/>
    <w:rsid w:val="00426898"/>
    <w:rsid w:val="00426F9C"/>
    <w:rsid w:val="004273A6"/>
    <w:rsid w:val="0042743A"/>
    <w:rsid w:val="004274F6"/>
    <w:rsid w:val="00427C0F"/>
    <w:rsid w:val="004301B9"/>
    <w:rsid w:val="004305E3"/>
    <w:rsid w:val="004305F2"/>
    <w:rsid w:val="00430CC4"/>
    <w:rsid w:val="00430ED7"/>
    <w:rsid w:val="004310F9"/>
    <w:rsid w:val="004314CF"/>
    <w:rsid w:val="00431530"/>
    <w:rsid w:val="00431864"/>
    <w:rsid w:val="00431B25"/>
    <w:rsid w:val="00431F23"/>
    <w:rsid w:val="00431FF4"/>
    <w:rsid w:val="0043244A"/>
    <w:rsid w:val="004325B9"/>
    <w:rsid w:val="00432674"/>
    <w:rsid w:val="00432709"/>
    <w:rsid w:val="0043316D"/>
    <w:rsid w:val="00433194"/>
    <w:rsid w:val="00433243"/>
    <w:rsid w:val="00433875"/>
    <w:rsid w:val="00434010"/>
    <w:rsid w:val="0043412D"/>
    <w:rsid w:val="004343B5"/>
    <w:rsid w:val="0043461D"/>
    <w:rsid w:val="004348F6"/>
    <w:rsid w:val="00434A1B"/>
    <w:rsid w:val="00434F1A"/>
    <w:rsid w:val="00434F55"/>
    <w:rsid w:val="0043518D"/>
    <w:rsid w:val="0043569F"/>
    <w:rsid w:val="00435792"/>
    <w:rsid w:val="00435A68"/>
    <w:rsid w:val="00435CE2"/>
    <w:rsid w:val="004368CE"/>
    <w:rsid w:val="00436950"/>
    <w:rsid w:val="00437059"/>
    <w:rsid w:val="004370D7"/>
    <w:rsid w:val="00437617"/>
    <w:rsid w:val="004376E2"/>
    <w:rsid w:val="00437813"/>
    <w:rsid w:val="00437EC7"/>
    <w:rsid w:val="00440519"/>
    <w:rsid w:val="004407D3"/>
    <w:rsid w:val="00440D4B"/>
    <w:rsid w:val="004414A6"/>
    <w:rsid w:val="00441D29"/>
    <w:rsid w:val="00442704"/>
    <w:rsid w:val="00442898"/>
    <w:rsid w:val="00443038"/>
    <w:rsid w:val="00443489"/>
    <w:rsid w:val="00443A22"/>
    <w:rsid w:val="00443A9F"/>
    <w:rsid w:val="00443F3E"/>
    <w:rsid w:val="004441D9"/>
    <w:rsid w:val="0044456F"/>
    <w:rsid w:val="00445005"/>
    <w:rsid w:val="00445194"/>
    <w:rsid w:val="004452EF"/>
    <w:rsid w:val="0044538E"/>
    <w:rsid w:val="004455A6"/>
    <w:rsid w:val="00445766"/>
    <w:rsid w:val="00445785"/>
    <w:rsid w:val="004458F9"/>
    <w:rsid w:val="00445948"/>
    <w:rsid w:val="00445A9C"/>
    <w:rsid w:val="00445FCF"/>
    <w:rsid w:val="004468DA"/>
    <w:rsid w:val="00446A27"/>
    <w:rsid w:val="00447150"/>
    <w:rsid w:val="00447369"/>
    <w:rsid w:val="00447BB2"/>
    <w:rsid w:val="00447EA5"/>
    <w:rsid w:val="00447F5C"/>
    <w:rsid w:val="00447F8F"/>
    <w:rsid w:val="00450011"/>
    <w:rsid w:val="0045008A"/>
    <w:rsid w:val="00450104"/>
    <w:rsid w:val="0045027E"/>
    <w:rsid w:val="00450483"/>
    <w:rsid w:val="00450642"/>
    <w:rsid w:val="00450652"/>
    <w:rsid w:val="004507A4"/>
    <w:rsid w:val="0045092E"/>
    <w:rsid w:val="004509B2"/>
    <w:rsid w:val="004509BC"/>
    <w:rsid w:val="00450C0D"/>
    <w:rsid w:val="00450C20"/>
    <w:rsid w:val="00450CFF"/>
    <w:rsid w:val="00450E99"/>
    <w:rsid w:val="00451454"/>
    <w:rsid w:val="004516BB"/>
    <w:rsid w:val="004517C4"/>
    <w:rsid w:val="004522E6"/>
    <w:rsid w:val="0045282A"/>
    <w:rsid w:val="00453ADF"/>
    <w:rsid w:val="00453DD5"/>
    <w:rsid w:val="00454001"/>
    <w:rsid w:val="004549F6"/>
    <w:rsid w:val="00454A64"/>
    <w:rsid w:val="00454AAB"/>
    <w:rsid w:val="00454C09"/>
    <w:rsid w:val="00454C29"/>
    <w:rsid w:val="00454D98"/>
    <w:rsid w:val="00455126"/>
    <w:rsid w:val="004557DE"/>
    <w:rsid w:val="00455B35"/>
    <w:rsid w:val="00455C5E"/>
    <w:rsid w:val="00455C66"/>
    <w:rsid w:val="00455CF5"/>
    <w:rsid w:val="00456889"/>
    <w:rsid w:val="004568E1"/>
    <w:rsid w:val="0045692F"/>
    <w:rsid w:val="00456A8D"/>
    <w:rsid w:val="00456B1D"/>
    <w:rsid w:val="00456EBF"/>
    <w:rsid w:val="00456F42"/>
    <w:rsid w:val="0045711C"/>
    <w:rsid w:val="0045738D"/>
    <w:rsid w:val="00457615"/>
    <w:rsid w:val="00457802"/>
    <w:rsid w:val="004579A9"/>
    <w:rsid w:val="00457AD5"/>
    <w:rsid w:val="00457F23"/>
    <w:rsid w:val="00460424"/>
    <w:rsid w:val="0046090B"/>
    <w:rsid w:val="00460FD1"/>
    <w:rsid w:val="004614F2"/>
    <w:rsid w:val="0046164A"/>
    <w:rsid w:val="00461C2A"/>
    <w:rsid w:val="00461C55"/>
    <w:rsid w:val="00462227"/>
    <w:rsid w:val="0046236A"/>
    <w:rsid w:val="00462962"/>
    <w:rsid w:val="004629D1"/>
    <w:rsid w:val="00462BC9"/>
    <w:rsid w:val="00462D16"/>
    <w:rsid w:val="00462DC1"/>
    <w:rsid w:val="00463012"/>
    <w:rsid w:val="0046336C"/>
    <w:rsid w:val="004635BF"/>
    <w:rsid w:val="0046368F"/>
    <w:rsid w:val="0046369C"/>
    <w:rsid w:val="004636D5"/>
    <w:rsid w:val="00463748"/>
    <w:rsid w:val="004638EE"/>
    <w:rsid w:val="00463AE5"/>
    <w:rsid w:val="004647E2"/>
    <w:rsid w:val="00464D84"/>
    <w:rsid w:val="00464F7A"/>
    <w:rsid w:val="004652E4"/>
    <w:rsid w:val="0046569B"/>
    <w:rsid w:val="004659FB"/>
    <w:rsid w:val="00465AB6"/>
    <w:rsid w:val="00465BE3"/>
    <w:rsid w:val="00465D55"/>
    <w:rsid w:val="00465DBB"/>
    <w:rsid w:val="0046609A"/>
    <w:rsid w:val="004663F4"/>
    <w:rsid w:val="0046640A"/>
    <w:rsid w:val="00466586"/>
    <w:rsid w:val="00466732"/>
    <w:rsid w:val="00466A68"/>
    <w:rsid w:val="00466C44"/>
    <w:rsid w:val="00466CBA"/>
    <w:rsid w:val="00466DF3"/>
    <w:rsid w:val="0046706B"/>
    <w:rsid w:val="00467167"/>
    <w:rsid w:val="00467245"/>
    <w:rsid w:val="004676F2"/>
    <w:rsid w:val="00470159"/>
    <w:rsid w:val="004705CA"/>
    <w:rsid w:val="004707AE"/>
    <w:rsid w:val="00470A9F"/>
    <w:rsid w:val="00470B60"/>
    <w:rsid w:val="00471029"/>
    <w:rsid w:val="00471074"/>
    <w:rsid w:val="0047129E"/>
    <w:rsid w:val="0047135E"/>
    <w:rsid w:val="00471CA1"/>
    <w:rsid w:val="0047200C"/>
    <w:rsid w:val="004720DB"/>
    <w:rsid w:val="00472561"/>
    <w:rsid w:val="00472573"/>
    <w:rsid w:val="004725AD"/>
    <w:rsid w:val="004726E4"/>
    <w:rsid w:val="00472AEF"/>
    <w:rsid w:val="00472D62"/>
    <w:rsid w:val="0047313D"/>
    <w:rsid w:val="0047327D"/>
    <w:rsid w:val="00473312"/>
    <w:rsid w:val="004735DD"/>
    <w:rsid w:val="0047379F"/>
    <w:rsid w:val="004748F8"/>
    <w:rsid w:val="004749F5"/>
    <w:rsid w:val="00474B2B"/>
    <w:rsid w:val="00474BE9"/>
    <w:rsid w:val="00474F62"/>
    <w:rsid w:val="00474F7D"/>
    <w:rsid w:val="00475725"/>
    <w:rsid w:val="00475B94"/>
    <w:rsid w:val="00475DA5"/>
    <w:rsid w:val="00475E0C"/>
    <w:rsid w:val="00475E80"/>
    <w:rsid w:val="0047613C"/>
    <w:rsid w:val="00476697"/>
    <w:rsid w:val="00476928"/>
    <w:rsid w:val="00476E75"/>
    <w:rsid w:val="00476EEC"/>
    <w:rsid w:val="00477018"/>
    <w:rsid w:val="00477348"/>
    <w:rsid w:val="00477443"/>
    <w:rsid w:val="004777F8"/>
    <w:rsid w:val="00477988"/>
    <w:rsid w:val="00477F73"/>
    <w:rsid w:val="00480356"/>
    <w:rsid w:val="004805FB"/>
    <w:rsid w:val="00480882"/>
    <w:rsid w:val="0048094A"/>
    <w:rsid w:val="00480DB5"/>
    <w:rsid w:val="00481B5C"/>
    <w:rsid w:val="00481C41"/>
    <w:rsid w:val="004820AB"/>
    <w:rsid w:val="0048213F"/>
    <w:rsid w:val="0048226F"/>
    <w:rsid w:val="004824C7"/>
    <w:rsid w:val="0048273C"/>
    <w:rsid w:val="0048275B"/>
    <w:rsid w:val="0048323A"/>
    <w:rsid w:val="0048329B"/>
    <w:rsid w:val="00483381"/>
    <w:rsid w:val="00483E4F"/>
    <w:rsid w:val="00483FA2"/>
    <w:rsid w:val="0048473E"/>
    <w:rsid w:val="004847DD"/>
    <w:rsid w:val="00484AF4"/>
    <w:rsid w:val="00484DB5"/>
    <w:rsid w:val="00485082"/>
    <w:rsid w:val="004854D4"/>
    <w:rsid w:val="00485C4F"/>
    <w:rsid w:val="00485E90"/>
    <w:rsid w:val="00485EBB"/>
    <w:rsid w:val="00485EBD"/>
    <w:rsid w:val="004862F7"/>
    <w:rsid w:val="00486461"/>
    <w:rsid w:val="0048656B"/>
    <w:rsid w:val="004866EB"/>
    <w:rsid w:val="004866F5"/>
    <w:rsid w:val="004868DD"/>
    <w:rsid w:val="0048728A"/>
    <w:rsid w:val="004876AD"/>
    <w:rsid w:val="00487A06"/>
    <w:rsid w:val="0049015E"/>
    <w:rsid w:val="00490326"/>
    <w:rsid w:val="00490393"/>
    <w:rsid w:val="00490C29"/>
    <w:rsid w:val="00490CC8"/>
    <w:rsid w:val="00490F93"/>
    <w:rsid w:val="004912F3"/>
    <w:rsid w:val="00491A82"/>
    <w:rsid w:val="00491B54"/>
    <w:rsid w:val="00491B7E"/>
    <w:rsid w:val="004921F9"/>
    <w:rsid w:val="004922D2"/>
    <w:rsid w:val="004923D3"/>
    <w:rsid w:val="0049250C"/>
    <w:rsid w:val="004925F7"/>
    <w:rsid w:val="004926B8"/>
    <w:rsid w:val="00492B38"/>
    <w:rsid w:val="00492D39"/>
    <w:rsid w:val="004931FF"/>
    <w:rsid w:val="004934CC"/>
    <w:rsid w:val="0049357E"/>
    <w:rsid w:val="004937C0"/>
    <w:rsid w:val="00493888"/>
    <w:rsid w:val="00493C24"/>
    <w:rsid w:val="0049401C"/>
    <w:rsid w:val="00494BA9"/>
    <w:rsid w:val="00495015"/>
    <w:rsid w:val="0049509D"/>
    <w:rsid w:val="004951AA"/>
    <w:rsid w:val="00495481"/>
    <w:rsid w:val="00495952"/>
    <w:rsid w:val="00496696"/>
    <w:rsid w:val="00496813"/>
    <w:rsid w:val="0049698F"/>
    <w:rsid w:val="00496A77"/>
    <w:rsid w:val="00496D6E"/>
    <w:rsid w:val="00496EEE"/>
    <w:rsid w:val="004972DD"/>
    <w:rsid w:val="004974EA"/>
    <w:rsid w:val="0049753E"/>
    <w:rsid w:val="0049785C"/>
    <w:rsid w:val="00497983"/>
    <w:rsid w:val="00497DB2"/>
    <w:rsid w:val="00497FD4"/>
    <w:rsid w:val="004A04E1"/>
    <w:rsid w:val="004A0620"/>
    <w:rsid w:val="004A0AF4"/>
    <w:rsid w:val="004A0C73"/>
    <w:rsid w:val="004A0D8B"/>
    <w:rsid w:val="004A0D99"/>
    <w:rsid w:val="004A101A"/>
    <w:rsid w:val="004A1058"/>
    <w:rsid w:val="004A10A6"/>
    <w:rsid w:val="004A120D"/>
    <w:rsid w:val="004A12F6"/>
    <w:rsid w:val="004A171A"/>
    <w:rsid w:val="004A1A3F"/>
    <w:rsid w:val="004A1ABF"/>
    <w:rsid w:val="004A1ACF"/>
    <w:rsid w:val="004A1AF5"/>
    <w:rsid w:val="004A1D65"/>
    <w:rsid w:val="004A2045"/>
    <w:rsid w:val="004A23B0"/>
    <w:rsid w:val="004A274B"/>
    <w:rsid w:val="004A2974"/>
    <w:rsid w:val="004A29CC"/>
    <w:rsid w:val="004A2C3D"/>
    <w:rsid w:val="004A2F11"/>
    <w:rsid w:val="004A2F9F"/>
    <w:rsid w:val="004A33FB"/>
    <w:rsid w:val="004A3737"/>
    <w:rsid w:val="004A3782"/>
    <w:rsid w:val="004A37F8"/>
    <w:rsid w:val="004A3B0F"/>
    <w:rsid w:val="004A45AF"/>
    <w:rsid w:val="004A4B92"/>
    <w:rsid w:val="004A54D2"/>
    <w:rsid w:val="004A54F5"/>
    <w:rsid w:val="004A57EF"/>
    <w:rsid w:val="004A583A"/>
    <w:rsid w:val="004A59AF"/>
    <w:rsid w:val="004A5AA9"/>
    <w:rsid w:val="004A5E22"/>
    <w:rsid w:val="004A6315"/>
    <w:rsid w:val="004A64AD"/>
    <w:rsid w:val="004A677B"/>
    <w:rsid w:val="004A6C4F"/>
    <w:rsid w:val="004A6E53"/>
    <w:rsid w:val="004A6EC7"/>
    <w:rsid w:val="004A7081"/>
    <w:rsid w:val="004A70A7"/>
    <w:rsid w:val="004A730A"/>
    <w:rsid w:val="004A73DF"/>
    <w:rsid w:val="004A7760"/>
    <w:rsid w:val="004A78B4"/>
    <w:rsid w:val="004A78EB"/>
    <w:rsid w:val="004A7A3F"/>
    <w:rsid w:val="004A7F72"/>
    <w:rsid w:val="004B016B"/>
    <w:rsid w:val="004B071C"/>
    <w:rsid w:val="004B0AF6"/>
    <w:rsid w:val="004B0C27"/>
    <w:rsid w:val="004B0D07"/>
    <w:rsid w:val="004B0D0F"/>
    <w:rsid w:val="004B11E6"/>
    <w:rsid w:val="004B1252"/>
    <w:rsid w:val="004B1335"/>
    <w:rsid w:val="004B1AE9"/>
    <w:rsid w:val="004B1CDE"/>
    <w:rsid w:val="004B1DBE"/>
    <w:rsid w:val="004B1EB3"/>
    <w:rsid w:val="004B237A"/>
    <w:rsid w:val="004B32D0"/>
    <w:rsid w:val="004B32E3"/>
    <w:rsid w:val="004B332A"/>
    <w:rsid w:val="004B3398"/>
    <w:rsid w:val="004B35EE"/>
    <w:rsid w:val="004B3616"/>
    <w:rsid w:val="004B3A1F"/>
    <w:rsid w:val="004B3A81"/>
    <w:rsid w:val="004B3CAD"/>
    <w:rsid w:val="004B3FA1"/>
    <w:rsid w:val="004B4103"/>
    <w:rsid w:val="004B449D"/>
    <w:rsid w:val="004B49F4"/>
    <w:rsid w:val="004B4A1E"/>
    <w:rsid w:val="004B4BEF"/>
    <w:rsid w:val="004B4C32"/>
    <w:rsid w:val="004B4DE0"/>
    <w:rsid w:val="004B4FC1"/>
    <w:rsid w:val="004B507F"/>
    <w:rsid w:val="004B5141"/>
    <w:rsid w:val="004B539F"/>
    <w:rsid w:val="004B53F2"/>
    <w:rsid w:val="004B5831"/>
    <w:rsid w:val="004B59E5"/>
    <w:rsid w:val="004B5B14"/>
    <w:rsid w:val="004B5BBB"/>
    <w:rsid w:val="004B5E73"/>
    <w:rsid w:val="004B65D5"/>
    <w:rsid w:val="004B67F2"/>
    <w:rsid w:val="004B70B5"/>
    <w:rsid w:val="004B71FB"/>
    <w:rsid w:val="004B7459"/>
    <w:rsid w:val="004B75E3"/>
    <w:rsid w:val="004B769F"/>
    <w:rsid w:val="004B7BB5"/>
    <w:rsid w:val="004B7DDA"/>
    <w:rsid w:val="004B7E8F"/>
    <w:rsid w:val="004B7F24"/>
    <w:rsid w:val="004B7F4B"/>
    <w:rsid w:val="004C0159"/>
    <w:rsid w:val="004C05BA"/>
    <w:rsid w:val="004C0CE5"/>
    <w:rsid w:val="004C0D19"/>
    <w:rsid w:val="004C144A"/>
    <w:rsid w:val="004C1AFC"/>
    <w:rsid w:val="004C1D47"/>
    <w:rsid w:val="004C1E43"/>
    <w:rsid w:val="004C22AA"/>
    <w:rsid w:val="004C25D5"/>
    <w:rsid w:val="004C2607"/>
    <w:rsid w:val="004C2DA7"/>
    <w:rsid w:val="004C2F4D"/>
    <w:rsid w:val="004C314C"/>
    <w:rsid w:val="004C3DC9"/>
    <w:rsid w:val="004C41CB"/>
    <w:rsid w:val="004C4223"/>
    <w:rsid w:val="004C4335"/>
    <w:rsid w:val="004C4B89"/>
    <w:rsid w:val="004C4BAB"/>
    <w:rsid w:val="004C4D05"/>
    <w:rsid w:val="004C4EA6"/>
    <w:rsid w:val="004C5129"/>
    <w:rsid w:val="004C5261"/>
    <w:rsid w:val="004C530A"/>
    <w:rsid w:val="004C559E"/>
    <w:rsid w:val="004C5610"/>
    <w:rsid w:val="004C5E91"/>
    <w:rsid w:val="004C5F36"/>
    <w:rsid w:val="004C629C"/>
    <w:rsid w:val="004C669E"/>
    <w:rsid w:val="004C6805"/>
    <w:rsid w:val="004C6AE1"/>
    <w:rsid w:val="004C70F9"/>
    <w:rsid w:val="004C73A3"/>
    <w:rsid w:val="004C765A"/>
    <w:rsid w:val="004C76FD"/>
    <w:rsid w:val="004C7B43"/>
    <w:rsid w:val="004D0055"/>
    <w:rsid w:val="004D0164"/>
    <w:rsid w:val="004D03E3"/>
    <w:rsid w:val="004D0809"/>
    <w:rsid w:val="004D0C47"/>
    <w:rsid w:val="004D0FBB"/>
    <w:rsid w:val="004D138E"/>
    <w:rsid w:val="004D15C4"/>
    <w:rsid w:val="004D1F72"/>
    <w:rsid w:val="004D277A"/>
    <w:rsid w:val="004D277B"/>
    <w:rsid w:val="004D2831"/>
    <w:rsid w:val="004D2BDA"/>
    <w:rsid w:val="004D2C1E"/>
    <w:rsid w:val="004D2C42"/>
    <w:rsid w:val="004D3678"/>
    <w:rsid w:val="004D3749"/>
    <w:rsid w:val="004D3C66"/>
    <w:rsid w:val="004D401C"/>
    <w:rsid w:val="004D41F9"/>
    <w:rsid w:val="004D42A8"/>
    <w:rsid w:val="004D44CC"/>
    <w:rsid w:val="004D4864"/>
    <w:rsid w:val="004D48F3"/>
    <w:rsid w:val="004D4A7B"/>
    <w:rsid w:val="004D4A99"/>
    <w:rsid w:val="004D511D"/>
    <w:rsid w:val="004D5E90"/>
    <w:rsid w:val="004D62CD"/>
    <w:rsid w:val="004D63AB"/>
    <w:rsid w:val="004D6599"/>
    <w:rsid w:val="004D65A7"/>
    <w:rsid w:val="004D6845"/>
    <w:rsid w:val="004D6E2A"/>
    <w:rsid w:val="004D7197"/>
    <w:rsid w:val="004D744B"/>
    <w:rsid w:val="004D7BCF"/>
    <w:rsid w:val="004D7D85"/>
    <w:rsid w:val="004E0269"/>
    <w:rsid w:val="004E09F7"/>
    <w:rsid w:val="004E0BCC"/>
    <w:rsid w:val="004E0F08"/>
    <w:rsid w:val="004E108C"/>
    <w:rsid w:val="004E11FA"/>
    <w:rsid w:val="004E1237"/>
    <w:rsid w:val="004E12E0"/>
    <w:rsid w:val="004E13EB"/>
    <w:rsid w:val="004E1505"/>
    <w:rsid w:val="004E15BB"/>
    <w:rsid w:val="004E19A9"/>
    <w:rsid w:val="004E1C74"/>
    <w:rsid w:val="004E1CEA"/>
    <w:rsid w:val="004E1D6B"/>
    <w:rsid w:val="004E1E15"/>
    <w:rsid w:val="004E2840"/>
    <w:rsid w:val="004E2949"/>
    <w:rsid w:val="004E2A44"/>
    <w:rsid w:val="004E2B16"/>
    <w:rsid w:val="004E2C14"/>
    <w:rsid w:val="004E2CFF"/>
    <w:rsid w:val="004E31E6"/>
    <w:rsid w:val="004E32CE"/>
    <w:rsid w:val="004E3329"/>
    <w:rsid w:val="004E35E2"/>
    <w:rsid w:val="004E3AD1"/>
    <w:rsid w:val="004E3DE8"/>
    <w:rsid w:val="004E4111"/>
    <w:rsid w:val="004E494C"/>
    <w:rsid w:val="004E4A74"/>
    <w:rsid w:val="004E5063"/>
    <w:rsid w:val="004E50DD"/>
    <w:rsid w:val="004E55E8"/>
    <w:rsid w:val="004E5941"/>
    <w:rsid w:val="004E5B58"/>
    <w:rsid w:val="004E66B5"/>
    <w:rsid w:val="004E69A3"/>
    <w:rsid w:val="004E6E00"/>
    <w:rsid w:val="004E701E"/>
    <w:rsid w:val="004E76B4"/>
    <w:rsid w:val="004E7707"/>
    <w:rsid w:val="004E7AD3"/>
    <w:rsid w:val="004E7DDD"/>
    <w:rsid w:val="004E7DE2"/>
    <w:rsid w:val="004E7DEB"/>
    <w:rsid w:val="004F0020"/>
    <w:rsid w:val="004F029F"/>
    <w:rsid w:val="004F0E3E"/>
    <w:rsid w:val="004F1696"/>
    <w:rsid w:val="004F179A"/>
    <w:rsid w:val="004F1A30"/>
    <w:rsid w:val="004F1E57"/>
    <w:rsid w:val="004F1F4A"/>
    <w:rsid w:val="004F1FAB"/>
    <w:rsid w:val="004F23D8"/>
    <w:rsid w:val="004F2990"/>
    <w:rsid w:val="004F2DC6"/>
    <w:rsid w:val="004F2E13"/>
    <w:rsid w:val="004F2EB8"/>
    <w:rsid w:val="004F2F36"/>
    <w:rsid w:val="004F3707"/>
    <w:rsid w:val="004F3FF6"/>
    <w:rsid w:val="004F43A8"/>
    <w:rsid w:val="004F43F5"/>
    <w:rsid w:val="004F4736"/>
    <w:rsid w:val="004F5471"/>
    <w:rsid w:val="004F571D"/>
    <w:rsid w:val="004F5977"/>
    <w:rsid w:val="004F5CDD"/>
    <w:rsid w:val="004F6156"/>
    <w:rsid w:val="004F6376"/>
    <w:rsid w:val="004F652C"/>
    <w:rsid w:val="004F6CD1"/>
    <w:rsid w:val="004F6EC7"/>
    <w:rsid w:val="004F7389"/>
    <w:rsid w:val="004F7614"/>
    <w:rsid w:val="004F7625"/>
    <w:rsid w:val="004F771C"/>
    <w:rsid w:val="004F7A1D"/>
    <w:rsid w:val="004F7C6F"/>
    <w:rsid w:val="005001B7"/>
    <w:rsid w:val="0050029D"/>
    <w:rsid w:val="005003D7"/>
    <w:rsid w:val="005004F1"/>
    <w:rsid w:val="00500614"/>
    <w:rsid w:val="00500B9E"/>
    <w:rsid w:val="00501064"/>
    <w:rsid w:val="005011D4"/>
    <w:rsid w:val="0050135B"/>
    <w:rsid w:val="00501443"/>
    <w:rsid w:val="005017C0"/>
    <w:rsid w:val="00501B6C"/>
    <w:rsid w:val="00501F48"/>
    <w:rsid w:val="00502531"/>
    <w:rsid w:val="0050263D"/>
    <w:rsid w:val="005028CD"/>
    <w:rsid w:val="00502C53"/>
    <w:rsid w:val="00502D4E"/>
    <w:rsid w:val="005030F1"/>
    <w:rsid w:val="0050324A"/>
    <w:rsid w:val="0050326F"/>
    <w:rsid w:val="005032C4"/>
    <w:rsid w:val="00503446"/>
    <w:rsid w:val="005034F8"/>
    <w:rsid w:val="00503C9F"/>
    <w:rsid w:val="00504029"/>
    <w:rsid w:val="0050421C"/>
    <w:rsid w:val="005044A6"/>
    <w:rsid w:val="00504A4A"/>
    <w:rsid w:val="00504C13"/>
    <w:rsid w:val="00505246"/>
    <w:rsid w:val="0050551B"/>
    <w:rsid w:val="00505736"/>
    <w:rsid w:val="00506289"/>
    <w:rsid w:val="00506324"/>
    <w:rsid w:val="0050673A"/>
    <w:rsid w:val="00506A3F"/>
    <w:rsid w:val="00506B06"/>
    <w:rsid w:val="00506D7F"/>
    <w:rsid w:val="00507241"/>
    <w:rsid w:val="00507260"/>
    <w:rsid w:val="00507A68"/>
    <w:rsid w:val="00507A70"/>
    <w:rsid w:val="00507D3E"/>
    <w:rsid w:val="00507F72"/>
    <w:rsid w:val="00507F8C"/>
    <w:rsid w:val="00510026"/>
    <w:rsid w:val="00510319"/>
    <w:rsid w:val="00510E9C"/>
    <w:rsid w:val="0051107D"/>
    <w:rsid w:val="00511291"/>
    <w:rsid w:val="00511418"/>
    <w:rsid w:val="00511589"/>
    <w:rsid w:val="00511800"/>
    <w:rsid w:val="00511809"/>
    <w:rsid w:val="005119E4"/>
    <w:rsid w:val="00511F73"/>
    <w:rsid w:val="00511F79"/>
    <w:rsid w:val="0051201F"/>
    <w:rsid w:val="0051218F"/>
    <w:rsid w:val="00512266"/>
    <w:rsid w:val="0051231B"/>
    <w:rsid w:val="005123D9"/>
    <w:rsid w:val="0051255A"/>
    <w:rsid w:val="00512B17"/>
    <w:rsid w:val="00513565"/>
    <w:rsid w:val="00513934"/>
    <w:rsid w:val="005139DD"/>
    <w:rsid w:val="00513BEE"/>
    <w:rsid w:val="00513BFF"/>
    <w:rsid w:val="0051414A"/>
    <w:rsid w:val="00514337"/>
    <w:rsid w:val="005145A4"/>
    <w:rsid w:val="005145B6"/>
    <w:rsid w:val="00514DAD"/>
    <w:rsid w:val="00514F66"/>
    <w:rsid w:val="00515333"/>
    <w:rsid w:val="005153DF"/>
    <w:rsid w:val="005158ED"/>
    <w:rsid w:val="00515AEC"/>
    <w:rsid w:val="00515C63"/>
    <w:rsid w:val="00515D28"/>
    <w:rsid w:val="00516204"/>
    <w:rsid w:val="0051620A"/>
    <w:rsid w:val="00516234"/>
    <w:rsid w:val="00516641"/>
    <w:rsid w:val="00516BAA"/>
    <w:rsid w:val="00516D73"/>
    <w:rsid w:val="00516F76"/>
    <w:rsid w:val="00516F85"/>
    <w:rsid w:val="0051710E"/>
    <w:rsid w:val="00517131"/>
    <w:rsid w:val="0051760E"/>
    <w:rsid w:val="00517ABD"/>
    <w:rsid w:val="00517C37"/>
    <w:rsid w:val="00517FC3"/>
    <w:rsid w:val="0052030A"/>
    <w:rsid w:val="005206B2"/>
    <w:rsid w:val="005207A1"/>
    <w:rsid w:val="00520C23"/>
    <w:rsid w:val="00520C77"/>
    <w:rsid w:val="00520FDD"/>
    <w:rsid w:val="0052102A"/>
    <w:rsid w:val="005215C3"/>
    <w:rsid w:val="00521E2C"/>
    <w:rsid w:val="00521E4C"/>
    <w:rsid w:val="0052213F"/>
    <w:rsid w:val="00522486"/>
    <w:rsid w:val="005233C1"/>
    <w:rsid w:val="00523510"/>
    <w:rsid w:val="00523BE6"/>
    <w:rsid w:val="00523E72"/>
    <w:rsid w:val="0052418D"/>
    <w:rsid w:val="0052423E"/>
    <w:rsid w:val="0052428E"/>
    <w:rsid w:val="005246CD"/>
    <w:rsid w:val="00524A93"/>
    <w:rsid w:val="00524B9E"/>
    <w:rsid w:val="00524BDA"/>
    <w:rsid w:val="00524C81"/>
    <w:rsid w:val="00524E8E"/>
    <w:rsid w:val="00525BD3"/>
    <w:rsid w:val="00525BF3"/>
    <w:rsid w:val="00525D28"/>
    <w:rsid w:val="00525D4F"/>
    <w:rsid w:val="00525F1B"/>
    <w:rsid w:val="00525F60"/>
    <w:rsid w:val="005268D0"/>
    <w:rsid w:val="00526A53"/>
    <w:rsid w:val="00526A8E"/>
    <w:rsid w:val="00526D1F"/>
    <w:rsid w:val="00526DD6"/>
    <w:rsid w:val="00526F8F"/>
    <w:rsid w:val="00526FE0"/>
    <w:rsid w:val="0052707C"/>
    <w:rsid w:val="005271DA"/>
    <w:rsid w:val="0052738D"/>
    <w:rsid w:val="0052755B"/>
    <w:rsid w:val="00527567"/>
    <w:rsid w:val="0052762D"/>
    <w:rsid w:val="00527997"/>
    <w:rsid w:val="00527A8E"/>
    <w:rsid w:val="00527F17"/>
    <w:rsid w:val="005302CD"/>
    <w:rsid w:val="005302D7"/>
    <w:rsid w:val="005304D1"/>
    <w:rsid w:val="005309D6"/>
    <w:rsid w:val="00530C18"/>
    <w:rsid w:val="00531334"/>
    <w:rsid w:val="005316BF"/>
    <w:rsid w:val="00532367"/>
    <w:rsid w:val="00532779"/>
    <w:rsid w:val="0053294F"/>
    <w:rsid w:val="0053314D"/>
    <w:rsid w:val="00533399"/>
    <w:rsid w:val="0053396A"/>
    <w:rsid w:val="0053409D"/>
    <w:rsid w:val="00534953"/>
    <w:rsid w:val="00534990"/>
    <w:rsid w:val="00534DEF"/>
    <w:rsid w:val="00535351"/>
    <w:rsid w:val="00535409"/>
    <w:rsid w:val="005358A0"/>
    <w:rsid w:val="00535981"/>
    <w:rsid w:val="00535F28"/>
    <w:rsid w:val="005364EE"/>
    <w:rsid w:val="005366F7"/>
    <w:rsid w:val="00536725"/>
    <w:rsid w:val="00536C5E"/>
    <w:rsid w:val="00536C86"/>
    <w:rsid w:val="0053726E"/>
    <w:rsid w:val="00537543"/>
    <w:rsid w:val="005377AA"/>
    <w:rsid w:val="00537E16"/>
    <w:rsid w:val="00537E81"/>
    <w:rsid w:val="00537EAF"/>
    <w:rsid w:val="0054031B"/>
    <w:rsid w:val="00540414"/>
    <w:rsid w:val="00540658"/>
    <w:rsid w:val="00540747"/>
    <w:rsid w:val="005409E2"/>
    <w:rsid w:val="00540A6F"/>
    <w:rsid w:val="005414E8"/>
    <w:rsid w:val="00541518"/>
    <w:rsid w:val="005416F0"/>
    <w:rsid w:val="0054186C"/>
    <w:rsid w:val="00541995"/>
    <w:rsid w:val="005419BA"/>
    <w:rsid w:val="00541AB5"/>
    <w:rsid w:val="00542118"/>
    <w:rsid w:val="00542308"/>
    <w:rsid w:val="00542492"/>
    <w:rsid w:val="00542519"/>
    <w:rsid w:val="00542652"/>
    <w:rsid w:val="00542671"/>
    <w:rsid w:val="005427B3"/>
    <w:rsid w:val="0054336C"/>
    <w:rsid w:val="0054344C"/>
    <w:rsid w:val="0054359F"/>
    <w:rsid w:val="00543616"/>
    <w:rsid w:val="00543B45"/>
    <w:rsid w:val="00544943"/>
    <w:rsid w:val="00544BD6"/>
    <w:rsid w:val="00544DFC"/>
    <w:rsid w:val="00544F83"/>
    <w:rsid w:val="00545019"/>
    <w:rsid w:val="00545588"/>
    <w:rsid w:val="005455D1"/>
    <w:rsid w:val="00545621"/>
    <w:rsid w:val="00545850"/>
    <w:rsid w:val="005459A8"/>
    <w:rsid w:val="00545E36"/>
    <w:rsid w:val="0054691E"/>
    <w:rsid w:val="005478EA"/>
    <w:rsid w:val="00547F87"/>
    <w:rsid w:val="00550084"/>
    <w:rsid w:val="005501A1"/>
    <w:rsid w:val="005501D9"/>
    <w:rsid w:val="0055022D"/>
    <w:rsid w:val="00550282"/>
    <w:rsid w:val="00550404"/>
    <w:rsid w:val="00550C94"/>
    <w:rsid w:val="00550D1B"/>
    <w:rsid w:val="005513A4"/>
    <w:rsid w:val="00551AB3"/>
    <w:rsid w:val="00551BE5"/>
    <w:rsid w:val="00551CFE"/>
    <w:rsid w:val="00551E22"/>
    <w:rsid w:val="005520C8"/>
    <w:rsid w:val="00552185"/>
    <w:rsid w:val="005523C5"/>
    <w:rsid w:val="0055241D"/>
    <w:rsid w:val="00552472"/>
    <w:rsid w:val="005524E2"/>
    <w:rsid w:val="005524F7"/>
    <w:rsid w:val="00552A79"/>
    <w:rsid w:val="00553775"/>
    <w:rsid w:val="005537B8"/>
    <w:rsid w:val="005537FB"/>
    <w:rsid w:val="00553986"/>
    <w:rsid w:val="00553E40"/>
    <w:rsid w:val="005547C2"/>
    <w:rsid w:val="00554DC0"/>
    <w:rsid w:val="00554F1A"/>
    <w:rsid w:val="00554FF0"/>
    <w:rsid w:val="00555219"/>
    <w:rsid w:val="00555596"/>
    <w:rsid w:val="0055564C"/>
    <w:rsid w:val="00555782"/>
    <w:rsid w:val="005557E1"/>
    <w:rsid w:val="00555C7D"/>
    <w:rsid w:val="00555CB4"/>
    <w:rsid w:val="00555F37"/>
    <w:rsid w:val="00556565"/>
    <w:rsid w:val="00556881"/>
    <w:rsid w:val="005568CF"/>
    <w:rsid w:val="00557093"/>
    <w:rsid w:val="005579A3"/>
    <w:rsid w:val="005579E4"/>
    <w:rsid w:val="00557B11"/>
    <w:rsid w:val="00557C7B"/>
    <w:rsid w:val="00557DFE"/>
    <w:rsid w:val="00560486"/>
    <w:rsid w:val="0056076B"/>
    <w:rsid w:val="00560D3D"/>
    <w:rsid w:val="00560F27"/>
    <w:rsid w:val="00561567"/>
    <w:rsid w:val="00561878"/>
    <w:rsid w:val="00561983"/>
    <w:rsid w:val="00561B1F"/>
    <w:rsid w:val="00561B89"/>
    <w:rsid w:val="00562A4F"/>
    <w:rsid w:val="00562A98"/>
    <w:rsid w:val="00562B6C"/>
    <w:rsid w:val="00562F7C"/>
    <w:rsid w:val="00562FDA"/>
    <w:rsid w:val="005636B4"/>
    <w:rsid w:val="00563BD0"/>
    <w:rsid w:val="00563C15"/>
    <w:rsid w:val="0056430F"/>
    <w:rsid w:val="005645C5"/>
    <w:rsid w:val="0056462F"/>
    <w:rsid w:val="00564640"/>
    <w:rsid w:val="0056465E"/>
    <w:rsid w:val="00564739"/>
    <w:rsid w:val="00564848"/>
    <w:rsid w:val="00564A7D"/>
    <w:rsid w:val="00564C0D"/>
    <w:rsid w:val="00564D92"/>
    <w:rsid w:val="00564EA6"/>
    <w:rsid w:val="00564EC1"/>
    <w:rsid w:val="0056537D"/>
    <w:rsid w:val="00565535"/>
    <w:rsid w:val="00565731"/>
    <w:rsid w:val="00565DF9"/>
    <w:rsid w:val="00565F47"/>
    <w:rsid w:val="00566635"/>
    <w:rsid w:val="005667B7"/>
    <w:rsid w:val="0056687A"/>
    <w:rsid w:val="00566D30"/>
    <w:rsid w:val="00566D81"/>
    <w:rsid w:val="00566DE6"/>
    <w:rsid w:val="0056733E"/>
    <w:rsid w:val="005675BB"/>
    <w:rsid w:val="005676DD"/>
    <w:rsid w:val="0056773A"/>
    <w:rsid w:val="005679E0"/>
    <w:rsid w:val="00567B89"/>
    <w:rsid w:val="00567FF3"/>
    <w:rsid w:val="00567FF9"/>
    <w:rsid w:val="005705D9"/>
    <w:rsid w:val="00570624"/>
    <w:rsid w:val="00570684"/>
    <w:rsid w:val="005706F6"/>
    <w:rsid w:val="00570BA6"/>
    <w:rsid w:val="00571236"/>
    <w:rsid w:val="0057154E"/>
    <w:rsid w:val="00571564"/>
    <w:rsid w:val="005715CF"/>
    <w:rsid w:val="00571925"/>
    <w:rsid w:val="0057218F"/>
    <w:rsid w:val="005722EF"/>
    <w:rsid w:val="005723A5"/>
    <w:rsid w:val="005729C6"/>
    <w:rsid w:val="00572BCC"/>
    <w:rsid w:val="005731D0"/>
    <w:rsid w:val="005733B0"/>
    <w:rsid w:val="00573C16"/>
    <w:rsid w:val="00574103"/>
    <w:rsid w:val="0057416F"/>
    <w:rsid w:val="00574476"/>
    <w:rsid w:val="0057448F"/>
    <w:rsid w:val="00574814"/>
    <w:rsid w:val="00574A6C"/>
    <w:rsid w:val="005752D7"/>
    <w:rsid w:val="00575B73"/>
    <w:rsid w:val="00575C38"/>
    <w:rsid w:val="00575EB7"/>
    <w:rsid w:val="00576271"/>
    <w:rsid w:val="005762E0"/>
    <w:rsid w:val="00576390"/>
    <w:rsid w:val="0057641F"/>
    <w:rsid w:val="005765C0"/>
    <w:rsid w:val="005767BD"/>
    <w:rsid w:val="00576DFF"/>
    <w:rsid w:val="00576EC4"/>
    <w:rsid w:val="00576EE2"/>
    <w:rsid w:val="00577248"/>
    <w:rsid w:val="00577507"/>
    <w:rsid w:val="00577EB3"/>
    <w:rsid w:val="00580036"/>
    <w:rsid w:val="005800C1"/>
    <w:rsid w:val="0058013A"/>
    <w:rsid w:val="0058021D"/>
    <w:rsid w:val="00580436"/>
    <w:rsid w:val="00580765"/>
    <w:rsid w:val="005808AB"/>
    <w:rsid w:val="005809D6"/>
    <w:rsid w:val="00580B25"/>
    <w:rsid w:val="00580C9E"/>
    <w:rsid w:val="00580D45"/>
    <w:rsid w:val="00580E8F"/>
    <w:rsid w:val="00580F2B"/>
    <w:rsid w:val="005810D9"/>
    <w:rsid w:val="00581453"/>
    <w:rsid w:val="00581B60"/>
    <w:rsid w:val="00581BE2"/>
    <w:rsid w:val="00581ECB"/>
    <w:rsid w:val="005821BB"/>
    <w:rsid w:val="005823B1"/>
    <w:rsid w:val="00582D1F"/>
    <w:rsid w:val="005833E7"/>
    <w:rsid w:val="005835FC"/>
    <w:rsid w:val="005837A5"/>
    <w:rsid w:val="005839F7"/>
    <w:rsid w:val="00583AF9"/>
    <w:rsid w:val="00583EB1"/>
    <w:rsid w:val="00584032"/>
    <w:rsid w:val="00584318"/>
    <w:rsid w:val="005843C0"/>
    <w:rsid w:val="00584780"/>
    <w:rsid w:val="00584D8F"/>
    <w:rsid w:val="00585309"/>
    <w:rsid w:val="00585A5C"/>
    <w:rsid w:val="00586314"/>
    <w:rsid w:val="005865D5"/>
    <w:rsid w:val="00586A6D"/>
    <w:rsid w:val="00586DA4"/>
    <w:rsid w:val="00586F45"/>
    <w:rsid w:val="00587441"/>
    <w:rsid w:val="00587984"/>
    <w:rsid w:val="00587A84"/>
    <w:rsid w:val="00587CB5"/>
    <w:rsid w:val="00587CCE"/>
    <w:rsid w:val="00587D7B"/>
    <w:rsid w:val="005900DC"/>
    <w:rsid w:val="0059010D"/>
    <w:rsid w:val="005902C8"/>
    <w:rsid w:val="005908B4"/>
    <w:rsid w:val="00590ADC"/>
    <w:rsid w:val="00590C65"/>
    <w:rsid w:val="00590F9A"/>
    <w:rsid w:val="00591256"/>
    <w:rsid w:val="00591582"/>
    <w:rsid w:val="00591DAC"/>
    <w:rsid w:val="005920A5"/>
    <w:rsid w:val="0059221E"/>
    <w:rsid w:val="00592B5B"/>
    <w:rsid w:val="00592D60"/>
    <w:rsid w:val="00593060"/>
    <w:rsid w:val="00593499"/>
    <w:rsid w:val="005934A7"/>
    <w:rsid w:val="00593931"/>
    <w:rsid w:val="00593EEE"/>
    <w:rsid w:val="005945E4"/>
    <w:rsid w:val="00594616"/>
    <w:rsid w:val="00594CBA"/>
    <w:rsid w:val="00595022"/>
    <w:rsid w:val="00595038"/>
    <w:rsid w:val="00595737"/>
    <w:rsid w:val="005958C6"/>
    <w:rsid w:val="005959CB"/>
    <w:rsid w:val="00595BA8"/>
    <w:rsid w:val="00595EAF"/>
    <w:rsid w:val="00595FA8"/>
    <w:rsid w:val="00596106"/>
    <w:rsid w:val="005962B0"/>
    <w:rsid w:val="005964BD"/>
    <w:rsid w:val="005968D3"/>
    <w:rsid w:val="00596B3E"/>
    <w:rsid w:val="00596C23"/>
    <w:rsid w:val="00596E43"/>
    <w:rsid w:val="005972CF"/>
    <w:rsid w:val="005972D5"/>
    <w:rsid w:val="0059745E"/>
    <w:rsid w:val="005A0842"/>
    <w:rsid w:val="005A0AA0"/>
    <w:rsid w:val="005A0D03"/>
    <w:rsid w:val="005A102E"/>
    <w:rsid w:val="005A1333"/>
    <w:rsid w:val="005A1882"/>
    <w:rsid w:val="005A2D85"/>
    <w:rsid w:val="005A31E9"/>
    <w:rsid w:val="005A3597"/>
    <w:rsid w:val="005A376A"/>
    <w:rsid w:val="005A3BF6"/>
    <w:rsid w:val="005A3D95"/>
    <w:rsid w:val="005A3E9A"/>
    <w:rsid w:val="005A4AF6"/>
    <w:rsid w:val="005A4C53"/>
    <w:rsid w:val="005A4F14"/>
    <w:rsid w:val="005A533A"/>
    <w:rsid w:val="005A5359"/>
    <w:rsid w:val="005A565D"/>
    <w:rsid w:val="005A5AAF"/>
    <w:rsid w:val="005A5C58"/>
    <w:rsid w:val="005A5C75"/>
    <w:rsid w:val="005A5DA9"/>
    <w:rsid w:val="005A5FAB"/>
    <w:rsid w:val="005A6316"/>
    <w:rsid w:val="005A64E2"/>
    <w:rsid w:val="005A6915"/>
    <w:rsid w:val="005A6B05"/>
    <w:rsid w:val="005A6BE1"/>
    <w:rsid w:val="005A6D06"/>
    <w:rsid w:val="005A6D30"/>
    <w:rsid w:val="005A708B"/>
    <w:rsid w:val="005A783F"/>
    <w:rsid w:val="005A7843"/>
    <w:rsid w:val="005A78CA"/>
    <w:rsid w:val="005A7CE1"/>
    <w:rsid w:val="005B003C"/>
    <w:rsid w:val="005B00D6"/>
    <w:rsid w:val="005B034A"/>
    <w:rsid w:val="005B062F"/>
    <w:rsid w:val="005B077E"/>
    <w:rsid w:val="005B0960"/>
    <w:rsid w:val="005B09A5"/>
    <w:rsid w:val="005B0B96"/>
    <w:rsid w:val="005B0C00"/>
    <w:rsid w:val="005B0E14"/>
    <w:rsid w:val="005B0F52"/>
    <w:rsid w:val="005B117B"/>
    <w:rsid w:val="005B11BF"/>
    <w:rsid w:val="005B1291"/>
    <w:rsid w:val="005B1485"/>
    <w:rsid w:val="005B195F"/>
    <w:rsid w:val="005B236D"/>
    <w:rsid w:val="005B26AB"/>
    <w:rsid w:val="005B27E8"/>
    <w:rsid w:val="005B2BEA"/>
    <w:rsid w:val="005B3058"/>
    <w:rsid w:val="005B30C8"/>
    <w:rsid w:val="005B339A"/>
    <w:rsid w:val="005B3452"/>
    <w:rsid w:val="005B3515"/>
    <w:rsid w:val="005B356E"/>
    <w:rsid w:val="005B38BF"/>
    <w:rsid w:val="005B3FF2"/>
    <w:rsid w:val="005B41C7"/>
    <w:rsid w:val="005B43F5"/>
    <w:rsid w:val="005B449E"/>
    <w:rsid w:val="005B4BC2"/>
    <w:rsid w:val="005B4DA9"/>
    <w:rsid w:val="005B539B"/>
    <w:rsid w:val="005B53AF"/>
    <w:rsid w:val="005B578F"/>
    <w:rsid w:val="005B5956"/>
    <w:rsid w:val="005B5E21"/>
    <w:rsid w:val="005B5FE2"/>
    <w:rsid w:val="005B6026"/>
    <w:rsid w:val="005B6040"/>
    <w:rsid w:val="005B60EA"/>
    <w:rsid w:val="005B6307"/>
    <w:rsid w:val="005B6499"/>
    <w:rsid w:val="005B682F"/>
    <w:rsid w:val="005B6B12"/>
    <w:rsid w:val="005B6B15"/>
    <w:rsid w:val="005B7312"/>
    <w:rsid w:val="005C0352"/>
    <w:rsid w:val="005C0B00"/>
    <w:rsid w:val="005C0BF7"/>
    <w:rsid w:val="005C0C7A"/>
    <w:rsid w:val="005C1B3F"/>
    <w:rsid w:val="005C1B69"/>
    <w:rsid w:val="005C1CCE"/>
    <w:rsid w:val="005C1E81"/>
    <w:rsid w:val="005C24F5"/>
    <w:rsid w:val="005C2662"/>
    <w:rsid w:val="005C2A66"/>
    <w:rsid w:val="005C3459"/>
    <w:rsid w:val="005C3523"/>
    <w:rsid w:val="005C3A9D"/>
    <w:rsid w:val="005C3AA6"/>
    <w:rsid w:val="005C3E30"/>
    <w:rsid w:val="005C3E39"/>
    <w:rsid w:val="005C3FA5"/>
    <w:rsid w:val="005C41AF"/>
    <w:rsid w:val="005C430C"/>
    <w:rsid w:val="005C4572"/>
    <w:rsid w:val="005C497E"/>
    <w:rsid w:val="005C49A2"/>
    <w:rsid w:val="005C4B2A"/>
    <w:rsid w:val="005C4CC5"/>
    <w:rsid w:val="005C4DD2"/>
    <w:rsid w:val="005C5634"/>
    <w:rsid w:val="005C5998"/>
    <w:rsid w:val="005C5B28"/>
    <w:rsid w:val="005C6187"/>
    <w:rsid w:val="005C61A1"/>
    <w:rsid w:val="005C65F4"/>
    <w:rsid w:val="005C66B2"/>
    <w:rsid w:val="005C66C9"/>
    <w:rsid w:val="005C6714"/>
    <w:rsid w:val="005C6A60"/>
    <w:rsid w:val="005C6D2E"/>
    <w:rsid w:val="005C6DFB"/>
    <w:rsid w:val="005C7342"/>
    <w:rsid w:val="005C750A"/>
    <w:rsid w:val="005C797F"/>
    <w:rsid w:val="005D00C0"/>
    <w:rsid w:val="005D016B"/>
    <w:rsid w:val="005D07CD"/>
    <w:rsid w:val="005D083E"/>
    <w:rsid w:val="005D0AA0"/>
    <w:rsid w:val="005D0CC8"/>
    <w:rsid w:val="005D0E3E"/>
    <w:rsid w:val="005D1176"/>
    <w:rsid w:val="005D11E3"/>
    <w:rsid w:val="005D143E"/>
    <w:rsid w:val="005D15D6"/>
    <w:rsid w:val="005D1649"/>
    <w:rsid w:val="005D1D5A"/>
    <w:rsid w:val="005D1FF8"/>
    <w:rsid w:val="005D2056"/>
    <w:rsid w:val="005D27B0"/>
    <w:rsid w:val="005D2DFC"/>
    <w:rsid w:val="005D2EDC"/>
    <w:rsid w:val="005D37F0"/>
    <w:rsid w:val="005D3F44"/>
    <w:rsid w:val="005D404B"/>
    <w:rsid w:val="005D493C"/>
    <w:rsid w:val="005D49A6"/>
    <w:rsid w:val="005D4A69"/>
    <w:rsid w:val="005D4E81"/>
    <w:rsid w:val="005D51C8"/>
    <w:rsid w:val="005D51FC"/>
    <w:rsid w:val="005D55F2"/>
    <w:rsid w:val="005D564F"/>
    <w:rsid w:val="005D5EF7"/>
    <w:rsid w:val="005D62D6"/>
    <w:rsid w:val="005D647C"/>
    <w:rsid w:val="005D6848"/>
    <w:rsid w:val="005D693E"/>
    <w:rsid w:val="005D6B59"/>
    <w:rsid w:val="005D6BE2"/>
    <w:rsid w:val="005D6C8D"/>
    <w:rsid w:val="005D702E"/>
    <w:rsid w:val="005D7082"/>
    <w:rsid w:val="005D7148"/>
    <w:rsid w:val="005D780B"/>
    <w:rsid w:val="005D786C"/>
    <w:rsid w:val="005E00FA"/>
    <w:rsid w:val="005E010A"/>
    <w:rsid w:val="005E08DF"/>
    <w:rsid w:val="005E0C68"/>
    <w:rsid w:val="005E1338"/>
    <w:rsid w:val="005E13A9"/>
    <w:rsid w:val="005E1850"/>
    <w:rsid w:val="005E1BFB"/>
    <w:rsid w:val="005E1CB8"/>
    <w:rsid w:val="005E1F33"/>
    <w:rsid w:val="005E2070"/>
    <w:rsid w:val="005E248A"/>
    <w:rsid w:val="005E2675"/>
    <w:rsid w:val="005E26D6"/>
    <w:rsid w:val="005E27DE"/>
    <w:rsid w:val="005E28E3"/>
    <w:rsid w:val="005E2BC0"/>
    <w:rsid w:val="005E2D5B"/>
    <w:rsid w:val="005E2DD4"/>
    <w:rsid w:val="005E3355"/>
    <w:rsid w:val="005E35E9"/>
    <w:rsid w:val="005E3CA6"/>
    <w:rsid w:val="005E3D42"/>
    <w:rsid w:val="005E3D7B"/>
    <w:rsid w:val="005E3EAE"/>
    <w:rsid w:val="005E3F93"/>
    <w:rsid w:val="005E418F"/>
    <w:rsid w:val="005E44BB"/>
    <w:rsid w:val="005E458D"/>
    <w:rsid w:val="005E474E"/>
    <w:rsid w:val="005E494A"/>
    <w:rsid w:val="005E503A"/>
    <w:rsid w:val="005E5116"/>
    <w:rsid w:val="005E511A"/>
    <w:rsid w:val="005E51E1"/>
    <w:rsid w:val="005E52B4"/>
    <w:rsid w:val="005E54D3"/>
    <w:rsid w:val="005E594A"/>
    <w:rsid w:val="005E5E97"/>
    <w:rsid w:val="005E637B"/>
    <w:rsid w:val="005E648E"/>
    <w:rsid w:val="005E6859"/>
    <w:rsid w:val="005E6BA1"/>
    <w:rsid w:val="005E6C07"/>
    <w:rsid w:val="005E6C37"/>
    <w:rsid w:val="005E6DF4"/>
    <w:rsid w:val="005E76D2"/>
    <w:rsid w:val="005E77A9"/>
    <w:rsid w:val="005E79C8"/>
    <w:rsid w:val="005E7A2C"/>
    <w:rsid w:val="005E7C44"/>
    <w:rsid w:val="005E7EFE"/>
    <w:rsid w:val="005F01C9"/>
    <w:rsid w:val="005F060F"/>
    <w:rsid w:val="005F07DD"/>
    <w:rsid w:val="005F08B4"/>
    <w:rsid w:val="005F0D3F"/>
    <w:rsid w:val="005F0F7D"/>
    <w:rsid w:val="005F13FF"/>
    <w:rsid w:val="005F1A1C"/>
    <w:rsid w:val="005F2106"/>
    <w:rsid w:val="005F245F"/>
    <w:rsid w:val="005F2B58"/>
    <w:rsid w:val="005F2E44"/>
    <w:rsid w:val="005F3160"/>
    <w:rsid w:val="005F32CF"/>
    <w:rsid w:val="005F35E5"/>
    <w:rsid w:val="005F375A"/>
    <w:rsid w:val="005F37F9"/>
    <w:rsid w:val="005F3830"/>
    <w:rsid w:val="005F391D"/>
    <w:rsid w:val="005F3972"/>
    <w:rsid w:val="005F3A02"/>
    <w:rsid w:val="005F3CC7"/>
    <w:rsid w:val="005F4080"/>
    <w:rsid w:val="005F424A"/>
    <w:rsid w:val="005F48DD"/>
    <w:rsid w:val="005F497D"/>
    <w:rsid w:val="005F4A2F"/>
    <w:rsid w:val="005F4A6C"/>
    <w:rsid w:val="005F4F6D"/>
    <w:rsid w:val="005F5042"/>
    <w:rsid w:val="005F51D6"/>
    <w:rsid w:val="005F5337"/>
    <w:rsid w:val="005F5436"/>
    <w:rsid w:val="005F543C"/>
    <w:rsid w:val="005F5B07"/>
    <w:rsid w:val="005F5B66"/>
    <w:rsid w:val="005F618D"/>
    <w:rsid w:val="005F6289"/>
    <w:rsid w:val="005F694D"/>
    <w:rsid w:val="005F6D60"/>
    <w:rsid w:val="005F6E28"/>
    <w:rsid w:val="005F6F12"/>
    <w:rsid w:val="005F76A7"/>
    <w:rsid w:val="005F7C25"/>
    <w:rsid w:val="005F7D59"/>
    <w:rsid w:val="005F7EBA"/>
    <w:rsid w:val="00600568"/>
    <w:rsid w:val="0060078C"/>
    <w:rsid w:val="00600A83"/>
    <w:rsid w:val="00600F21"/>
    <w:rsid w:val="0060113E"/>
    <w:rsid w:val="006011E6"/>
    <w:rsid w:val="0060122C"/>
    <w:rsid w:val="006016F3"/>
    <w:rsid w:val="00601775"/>
    <w:rsid w:val="00601A6A"/>
    <w:rsid w:val="00601E7B"/>
    <w:rsid w:val="00602736"/>
    <w:rsid w:val="00602F7C"/>
    <w:rsid w:val="006035B9"/>
    <w:rsid w:val="006039CE"/>
    <w:rsid w:val="00603C8E"/>
    <w:rsid w:val="00603D65"/>
    <w:rsid w:val="00603FDD"/>
    <w:rsid w:val="00604353"/>
    <w:rsid w:val="00604880"/>
    <w:rsid w:val="00604933"/>
    <w:rsid w:val="00604C26"/>
    <w:rsid w:val="00604E84"/>
    <w:rsid w:val="006051E5"/>
    <w:rsid w:val="00605309"/>
    <w:rsid w:val="0060533B"/>
    <w:rsid w:val="006055B0"/>
    <w:rsid w:val="00605818"/>
    <w:rsid w:val="0060587C"/>
    <w:rsid w:val="00605B20"/>
    <w:rsid w:val="00605CBA"/>
    <w:rsid w:val="00605E3E"/>
    <w:rsid w:val="006062EB"/>
    <w:rsid w:val="0060671D"/>
    <w:rsid w:val="00606757"/>
    <w:rsid w:val="0060731B"/>
    <w:rsid w:val="00607624"/>
    <w:rsid w:val="00607E99"/>
    <w:rsid w:val="006106A9"/>
    <w:rsid w:val="0061089C"/>
    <w:rsid w:val="0061099C"/>
    <w:rsid w:val="00610B4F"/>
    <w:rsid w:val="00610B74"/>
    <w:rsid w:val="00610D35"/>
    <w:rsid w:val="00610DCF"/>
    <w:rsid w:val="00610F42"/>
    <w:rsid w:val="00611040"/>
    <w:rsid w:val="006112E3"/>
    <w:rsid w:val="00611452"/>
    <w:rsid w:val="006114EC"/>
    <w:rsid w:val="00611E13"/>
    <w:rsid w:val="00611F63"/>
    <w:rsid w:val="00612097"/>
    <w:rsid w:val="0061229C"/>
    <w:rsid w:val="006125D5"/>
    <w:rsid w:val="0061267D"/>
    <w:rsid w:val="006126B5"/>
    <w:rsid w:val="00612783"/>
    <w:rsid w:val="00612A16"/>
    <w:rsid w:val="00612C22"/>
    <w:rsid w:val="00613137"/>
    <w:rsid w:val="0061320F"/>
    <w:rsid w:val="006133E2"/>
    <w:rsid w:val="00613659"/>
    <w:rsid w:val="0061370B"/>
    <w:rsid w:val="006147F2"/>
    <w:rsid w:val="00614C93"/>
    <w:rsid w:val="00614F9B"/>
    <w:rsid w:val="00614FCB"/>
    <w:rsid w:val="00615BF2"/>
    <w:rsid w:val="006162C7"/>
    <w:rsid w:val="006163F7"/>
    <w:rsid w:val="006168D9"/>
    <w:rsid w:val="00616BE4"/>
    <w:rsid w:val="00616FB1"/>
    <w:rsid w:val="006173B0"/>
    <w:rsid w:val="006177D8"/>
    <w:rsid w:val="00617808"/>
    <w:rsid w:val="0061780B"/>
    <w:rsid w:val="00617AA0"/>
    <w:rsid w:val="00617C02"/>
    <w:rsid w:val="00620335"/>
    <w:rsid w:val="0062058B"/>
    <w:rsid w:val="00620672"/>
    <w:rsid w:val="006206B4"/>
    <w:rsid w:val="006207B0"/>
    <w:rsid w:val="00620806"/>
    <w:rsid w:val="006209E4"/>
    <w:rsid w:val="00621034"/>
    <w:rsid w:val="00621252"/>
    <w:rsid w:val="00621376"/>
    <w:rsid w:val="00621560"/>
    <w:rsid w:val="006219B8"/>
    <w:rsid w:val="00621AC3"/>
    <w:rsid w:val="00621C08"/>
    <w:rsid w:val="00621EFF"/>
    <w:rsid w:val="006223D4"/>
    <w:rsid w:val="00622471"/>
    <w:rsid w:val="00622489"/>
    <w:rsid w:val="0062257A"/>
    <w:rsid w:val="006229A3"/>
    <w:rsid w:val="00622AAA"/>
    <w:rsid w:val="00622BB5"/>
    <w:rsid w:val="00622CA4"/>
    <w:rsid w:val="00622E5A"/>
    <w:rsid w:val="0062389C"/>
    <w:rsid w:val="00623AD0"/>
    <w:rsid w:val="00623BBC"/>
    <w:rsid w:val="00623E34"/>
    <w:rsid w:val="006240FA"/>
    <w:rsid w:val="0062429A"/>
    <w:rsid w:val="006242E4"/>
    <w:rsid w:val="006245C5"/>
    <w:rsid w:val="00624BD7"/>
    <w:rsid w:val="00624C15"/>
    <w:rsid w:val="00624FFD"/>
    <w:rsid w:val="006255C0"/>
    <w:rsid w:val="00625610"/>
    <w:rsid w:val="006259CE"/>
    <w:rsid w:val="00625A94"/>
    <w:rsid w:val="0062600D"/>
    <w:rsid w:val="006261CE"/>
    <w:rsid w:val="00626249"/>
    <w:rsid w:val="00626396"/>
    <w:rsid w:val="006265CF"/>
    <w:rsid w:val="006271E9"/>
    <w:rsid w:val="006273F9"/>
    <w:rsid w:val="00627988"/>
    <w:rsid w:val="00627DF3"/>
    <w:rsid w:val="00627EA1"/>
    <w:rsid w:val="0063022E"/>
    <w:rsid w:val="00630293"/>
    <w:rsid w:val="006302A0"/>
    <w:rsid w:val="00630472"/>
    <w:rsid w:val="0063073F"/>
    <w:rsid w:val="006307AC"/>
    <w:rsid w:val="00630891"/>
    <w:rsid w:val="00630E8C"/>
    <w:rsid w:val="00631218"/>
    <w:rsid w:val="0063194C"/>
    <w:rsid w:val="00631D62"/>
    <w:rsid w:val="00632235"/>
    <w:rsid w:val="00632744"/>
    <w:rsid w:val="00632819"/>
    <w:rsid w:val="00632D20"/>
    <w:rsid w:val="0063302F"/>
    <w:rsid w:val="00633536"/>
    <w:rsid w:val="00633640"/>
    <w:rsid w:val="00633834"/>
    <w:rsid w:val="006338E3"/>
    <w:rsid w:val="006339C4"/>
    <w:rsid w:val="00634D16"/>
    <w:rsid w:val="00635833"/>
    <w:rsid w:val="006359CD"/>
    <w:rsid w:val="00635D96"/>
    <w:rsid w:val="00636256"/>
    <w:rsid w:val="006362F8"/>
    <w:rsid w:val="00636302"/>
    <w:rsid w:val="00636511"/>
    <w:rsid w:val="006365D4"/>
    <w:rsid w:val="006367C3"/>
    <w:rsid w:val="00636877"/>
    <w:rsid w:val="00636AB0"/>
    <w:rsid w:val="00636B88"/>
    <w:rsid w:val="0063722B"/>
    <w:rsid w:val="006375D2"/>
    <w:rsid w:val="00637AA4"/>
    <w:rsid w:val="00637EA3"/>
    <w:rsid w:val="00640314"/>
    <w:rsid w:val="0064038B"/>
    <w:rsid w:val="006405D2"/>
    <w:rsid w:val="006409AC"/>
    <w:rsid w:val="0064155B"/>
    <w:rsid w:val="00641652"/>
    <w:rsid w:val="00641DE3"/>
    <w:rsid w:val="006420F1"/>
    <w:rsid w:val="00642C14"/>
    <w:rsid w:val="00642C4F"/>
    <w:rsid w:val="00642D51"/>
    <w:rsid w:val="00643004"/>
    <w:rsid w:val="00643039"/>
    <w:rsid w:val="006431B8"/>
    <w:rsid w:val="006431D2"/>
    <w:rsid w:val="00643A2D"/>
    <w:rsid w:val="006440D4"/>
    <w:rsid w:val="006442BF"/>
    <w:rsid w:val="006445A3"/>
    <w:rsid w:val="006446E6"/>
    <w:rsid w:val="0064484F"/>
    <w:rsid w:val="0064494C"/>
    <w:rsid w:val="00644971"/>
    <w:rsid w:val="00644BD1"/>
    <w:rsid w:val="00644E63"/>
    <w:rsid w:val="0064516C"/>
    <w:rsid w:val="00645182"/>
    <w:rsid w:val="006451FC"/>
    <w:rsid w:val="00645373"/>
    <w:rsid w:val="00645575"/>
    <w:rsid w:val="0064558B"/>
    <w:rsid w:val="00645A01"/>
    <w:rsid w:val="00645A4F"/>
    <w:rsid w:val="00645AA6"/>
    <w:rsid w:val="00645AB8"/>
    <w:rsid w:val="00645C01"/>
    <w:rsid w:val="00645D9A"/>
    <w:rsid w:val="00645E76"/>
    <w:rsid w:val="00645EC4"/>
    <w:rsid w:val="00646000"/>
    <w:rsid w:val="006461A7"/>
    <w:rsid w:val="0064626E"/>
    <w:rsid w:val="00646502"/>
    <w:rsid w:val="006466FC"/>
    <w:rsid w:val="00646863"/>
    <w:rsid w:val="00646EFE"/>
    <w:rsid w:val="00646F1A"/>
    <w:rsid w:val="006471EB"/>
    <w:rsid w:val="00647405"/>
    <w:rsid w:val="00647607"/>
    <w:rsid w:val="006477E8"/>
    <w:rsid w:val="006478EC"/>
    <w:rsid w:val="00647AAE"/>
    <w:rsid w:val="00647B52"/>
    <w:rsid w:val="00647BEC"/>
    <w:rsid w:val="00647FF3"/>
    <w:rsid w:val="0065014F"/>
    <w:rsid w:val="00650613"/>
    <w:rsid w:val="00650731"/>
    <w:rsid w:val="00650863"/>
    <w:rsid w:val="00650898"/>
    <w:rsid w:val="00650A36"/>
    <w:rsid w:val="00650AFB"/>
    <w:rsid w:val="00650B0D"/>
    <w:rsid w:val="00650C97"/>
    <w:rsid w:val="00650CD3"/>
    <w:rsid w:val="00650CFF"/>
    <w:rsid w:val="006512B8"/>
    <w:rsid w:val="00651D30"/>
    <w:rsid w:val="00651DB9"/>
    <w:rsid w:val="00651E7D"/>
    <w:rsid w:val="0065213A"/>
    <w:rsid w:val="0065223C"/>
    <w:rsid w:val="00652552"/>
    <w:rsid w:val="0065277C"/>
    <w:rsid w:val="00652936"/>
    <w:rsid w:val="00652C9B"/>
    <w:rsid w:val="00653032"/>
    <w:rsid w:val="006533CE"/>
    <w:rsid w:val="00653477"/>
    <w:rsid w:val="006534D2"/>
    <w:rsid w:val="0065405E"/>
    <w:rsid w:val="00654172"/>
    <w:rsid w:val="006546C5"/>
    <w:rsid w:val="00654833"/>
    <w:rsid w:val="00654C76"/>
    <w:rsid w:val="00654C89"/>
    <w:rsid w:val="006556AE"/>
    <w:rsid w:val="0065593A"/>
    <w:rsid w:val="0065597B"/>
    <w:rsid w:val="00655A34"/>
    <w:rsid w:val="00655A94"/>
    <w:rsid w:val="00655AA3"/>
    <w:rsid w:val="00655BEC"/>
    <w:rsid w:val="00656381"/>
    <w:rsid w:val="00656474"/>
    <w:rsid w:val="0065648C"/>
    <w:rsid w:val="00656596"/>
    <w:rsid w:val="00656A28"/>
    <w:rsid w:val="00656C5D"/>
    <w:rsid w:val="00656C95"/>
    <w:rsid w:val="00656E65"/>
    <w:rsid w:val="0065711E"/>
    <w:rsid w:val="006571AE"/>
    <w:rsid w:val="0065780D"/>
    <w:rsid w:val="00660013"/>
    <w:rsid w:val="0066024C"/>
    <w:rsid w:val="00660958"/>
    <w:rsid w:val="00660B8C"/>
    <w:rsid w:val="00660DAF"/>
    <w:rsid w:val="00660F28"/>
    <w:rsid w:val="00660FF5"/>
    <w:rsid w:val="0066103F"/>
    <w:rsid w:val="006611C7"/>
    <w:rsid w:val="00661268"/>
    <w:rsid w:val="0066193E"/>
    <w:rsid w:val="00661DFC"/>
    <w:rsid w:val="00661E6E"/>
    <w:rsid w:val="006624A7"/>
    <w:rsid w:val="0066266B"/>
    <w:rsid w:val="006626CC"/>
    <w:rsid w:val="006628D0"/>
    <w:rsid w:val="006628DE"/>
    <w:rsid w:val="006629B0"/>
    <w:rsid w:val="00662BFE"/>
    <w:rsid w:val="00662D0E"/>
    <w:rsid w:val="00662F58"/>
    <w:rsid w:val="0066335F"/>
    <w:rsid w:val="0066362D"/>
    <w:rsid w:val="00663713"/>
    <w:rsid w:val="006637DC"/>
    <w:rsid w:val="00663B9B"/>
    <w:rsid w:val="00663F54"/>
    <w:rsid w:val="00663F83"/>
    <w:rsid w:val="00664105"/>
    <w:rsid w:val="006644AB"/>
    <w:rsid w:val="006645EE"/>
    <w:rsid w:val="0066483A"/>
    <w:rsid w:val="00664924"/>
    <w:rsid w:val="006649C0"/>
    <w:rsid w:val="00664AA3"/>
    <w:rsid w:val="006651D6"/>
    <w:rsid w:val="006653E1"/>
    <w:rsid w:val="0066565B"/>
    <w:rsid w:val="00665828"/>
    <w:rsid w:val="00665A02"/>
    <w:rsid w:val="00665DBD"/>
    <w:rsid w:val="00666053"/>
    <w:rsid w:val="00666136"/>
    <w:rsid w:val="00666383"/>
    <w:rsid w:val="00666C51"/>
    <w:rsid w:val="00666FD8"/>
    <w:rsid w:val="0066744C"/>
    <w:rsid w:val="006675D0"/>
    <w:rsid w:val="00670004"/>
    <w:rsid w:val="00670206"/>
    <w:rsid w:val="006702E0"/>
    <w:rsid w:val="00670585"/>
    <w:rsid w:val="006705B4"/>
    <w:rsid w:val="00670653"/>
    <w:rsid w:val="006706D9"/>
    <w:rsid w:val="0067076C"/>
    <w:rsid w:val="00670AD9"/>
    <w:rsid w:val="00670B37"/>
    <w:rsid w:val="00670D9C"/>
    <w:rsid w:val="00671A2B"/>
    <w:rsid w:val="00671DD2"/>
    <w:rsid w:val="00671DE7"/>
    <w:rsid w:val="00671E94"/>
    <w:rsid w:val="00671ED3"/>
    <w:rsid w:val="00671FF8"/>
    <w:rsid w:val="006723BE"/>
    <w:rsid w:val="006726EB"/>
    <w:rsid w:val="00672CEE"/>
    <w:rsid w:val="00672CFC"/>
    <w:rsid w:val="0067351E"/>
    <w:rsid w:val="0067368C"/>
    <w:rsid w:val="006736FA"/>
    <w:rsid w:val="006739F7"/>
    <w:rsid w:val="00673A92"/>
    <w:rsid w:val="00673D35"/>
    <w:rsid w:val="00673D4B"/>
    <w:rsid w:val="006744AD"/>
    <w:rsid w:val="006745DE"/>
    <w:rsid w:val="00674827"/>
    <w:rsid w:val="006748EA"/>
    <w:rsid w:val="00674906"/>
    <w:rsid w:val="00674CE2"/>
    <w:rsid w:val="0067510F"/>
    <w:rsid w:val="00675487"/>
    <w:rsid w:val="00675A3C"/>
    <w:rsid w:val="00675FC3"/>
    <w:rsid w:val="0067646B"/>
    <w:rsid w:val="0067676A"/>
    <w:rsid w:val="00676968"/>
    <w:rsid w:val="00676BF4"/>
    <w:rsid w:val="006770F7"/>
    <w:rsid w:val="0067763E"/>
    <w:rsid w:val="0067783F"/>
    <w:rsid w:val="00677BC3"/>
    <w:rsid w:val="00677C8E"/>
    <w:rsid w:val="00677D81"/>
    <w:rsid w:val="00677EB1"/>
    <w:rsid w:val="00680094"/>
    <w:rsid w:val="00680293"/>
    <w:rsid w:val="006802DD"/>
    <w:rsid w:val="00680364"/>
    <w:rsid w:val="00680C70"/>
    <w:rsid w:val="00680FD2"/>
    <w:rsid w:val="00681896"/>
    <w:rsid w:val="0068191D"/>
    <w:rsid w:val="00681B6A"/>
    <w:rsid w:val="0068213C"/>
    <w:rsid w:val="0068279F"/>
    <w:rsid w:val="00682AF4"/>
    <w:rsid w:val="00682C29"/>
    <w:rsid w:val="00682E18"/>
    <w:rsid w:val="006831EE"/>
    <w:rsid w:val="00683305"/>
    <w:rsid w:val="0068340D"/>
    <w:rsid w:val="00683E27"/>
    <w:rsid w:val="00684143"/>
    <w:rsid w:val="006842BD"/>
    <w:rsid w:val="00684339"/>
    <w:rsid w:val="00684D59"/>
    <w:rsid w:val="00684EB4"/>
    <w:rsid w:val="00685007"/>
    <w:rsid w:val="0068506F"/>
    <w:rsid w:val="00685502"/>
    <w:rsid w:val="00685541"/>
    <w:rsid w:val="006855DE"/>
    <w:rsid w:val="006856DF"/>
    <w:rsid w:val="00685ACE"/>
    <w:rsid w:val="00685D08"/>
    <w:rsid w:val="00685FA3"/>
    <w:rsid w:val="0068622C"/>
    <w:rsid w:val="006864BD"/>
    <w:rsid w:val="00686643"/>
    <w:rsid w:val="006868F5"/>
    <w:rsid w:val="00686B50"/>
    <w:rsid w:val="00686EEF"/>
    <w:rsid w:val="00687484"/>
    <w:rsid w:val="006874B2"/>
    <w:rsid w:val="00687512"/>
    <w:rsid w:val="00687601"/>
    <w:rsid w:val="00687741"/>
    <w:rsid w:val="00687AAD"/>
    <w:rsid w:val="00687BE3"/>
    <w:rsid w:val="00690012"/>
    <w:rsid w:val="00690118"/>
    <w:rsid w:val="006908AE"/>
    <w:rsid w:val="00690999"/>
    <w:rsid w:val="006910F6"/>
    <w:rsid w:val="00691282"/>
    <w:rsid w:val="0069161E"/>
    <w:rsid w:val="00691683"/>
    <w:rsid w:val="006917E8"/>
    <w:rsid w:val="0069189F"/>
    <w:rsid w:val="00691D12"/>
    <w:rsid w:val="00691ECD"/>
    <w:rsid w:val="00692034"/>
    <w:rsid w:val="00692155"/>
    <w:rsid w:val="00692436"/>
    <w:rsid w:val="00692555"/>
    <w:rsid w:val="006928F0"/>
    <w:rsid w:val="00692E2A"/>
    <w:rsid w:val="00692F5A"/>
    <w:rsid w:val="00692F5D"/>
    <w:rsid w:val="00693548"/>
    <w:rsid w:val="00693951"/>
    <w:rsid w:val="00693F1D"/>
    <w:rsid w:val="00693FEE"/>
    <w:rsid w:val="00694276"/>
    <w:rsid w:val="0069456D"/>
    <w:rsid w:val="006945D4"/>
    <w:rsid w:val="006948DE"/>
    <w:rsid w:val="00694BF3"/>
    <w:rsid w:val="00694D46"/>
    <w:rsid w:val="00694D8F"/>
    <w:rsid w:val="0069505F"/>
    <w:rsid w:val="0069528F"/>
    <w:rsid w:val="00695388"/>
    <w:rsid w:val="006954B4"/>
    <w:rsid w:val="00695AC0"/>
    <w:rsid w:val="00695C03"/>
    <w:rsid w:val="00695C51"/>
    <w:rsid w:val="00695D3C"/>
    <w:rsid w:val="00695DB6"/>
    <w:rsid w:val="00695ED0"/>
    <w:rsid w:val="00695FB6"/>
    <w:rsid w:val="00696136"/>
    <w:rsid w:val="00696186"/>
    <w:rsid w:val="00696441"/>
    <w:rsid w:val="00696537"/>
    <w:rsid w:val="006967CF"/>
    <w:rsid w:val="006968F5"/>
    <w:rsid w:val="00696A51"/>
    <w:rsid w:val="00696D1D"/>
    <w:rsid w:val="006970B8"/>
    <w:rsid w:val="00697113"/>
    <w:rsid w:val="00697195"/>
    <w:rsid w:val="00697319"/>
    <w:rsid w:val="00697344"/>
    <w:rsid w:val="006976B3"/>
    <w:rsid w:val="00697D7D"/>
    <w:rsid w:val="006A05DE"/>
    <w:rsid w:val="006A0A7C"/>
    <w:rsid w:val="006A0B07"/>
    <w:rsid w:val="006A0BEA"/>
    <w:rsid w:val="006A0C59"/>
    <w:rsid w:val="006A0D45"/>
    <w:rsid w:val="006A1209"/>
    <w:rsid w:val="006A1296"/>
    <w:rsid w:val="006A172B"/>
    <w:rsid w:val="006A1A1D"/>
    <w:rsid w:val="006A1A35"/>
    <w:rsid w:val="006A1C40"/>
    <w:rsid w:val="006A26F7"/>
    <w:rsid w:val="006A2C15"/>
    <w:rsid w:val="006A32C8"/>
    <w:rsid w:val="006A33C9"/>
    <w:rsid w:val="006A37B6"/>
    <w:rsid w:val="006A3A88"/>
    <w:rsid w:val="006A3CE7"/>
    <w:rsid w:val="006A3DD8"/>
    <w:rsid w:val="006A4135"/>
    <w:rsid w:val="006A445C"/>
    <w:rsid w:val="006A45DF"/>
    <w:rsid w:val="006A4B48"/>
    <w:rsid w:val="006A4B8F"/>
    <w:rsid w:val="006A4E7C"/>
    <w:rsid w:val="006A549C"/>
    <w:rsid w:val="006A5B81"/>
    <w:rsid w:val="006A5CC0"/>
    <w:rsid w:val="006A5E5F"/>
    <w:rsid w:val="006A5EB7"/>
    <w:rsid w:val="006A6004"/>
    <w:rsid w:val="006A63BB"/>
    <w:rsid w:val="006A660B"/>
    <w:rsid w:val="006A6C92"/>
    <w:rsid w:val="006A6F44"/>
    <w:rsid w:val="006A6FFA"/>
    <w:rsid w:val="006A7120"/>
    <w:rsid w:val="006A7356"/>
    <w:rsid w:val="006A7547"/>
    <w:rsid w:val="006A7765"/>
    <w:rsid w:val="006A77EF"/>
    <w:rsid w:val="006A7AC5"/>
    <w:rsid w:val="006A7E89"/>
    <w:rsid w:val="006B005F"/>
    <w:rsid w:val="006B0328"/>
    <w:rsid w:val="006B08A2"/>
    <w:rsid w:val="006B0CD7"/>
    <w:rsid w:val="006B0F8C"/>
    <w:rsid w:val="006B1148"/>
    <w:rsid w:val="006B139A"/>
    <w:rsid w:val="006B189C"/>
    <w:rsid w:val="006B1F15"/>
    <w:rsid w:val="006B25AE"/>
    <w:rsid w:val="006B28F5"/>
    <w:rsid w:val="006B2945"/>
    <w:rsid w:val="006B2C3B"/>
    <w:rsid w:val="006B2F30"/>
    <w:rsid w:val="006B2F3A"/>
    <w:rsid w:val="006B3642"/>
    <w:rsid w:val="006B3720"/>
    <w:rsid w:val="006B3A20"/>
    <w:rsid w:val="006B3E82"/>
    <w:rsid w:val="006B3EEB"/>
    <w:rsid w:val="006B3F3C"/>
    <w:rsid w:val="006B4034"/>
    <w:rsid w:val="006B4256"/>
    <w:rsid w:val="006B4D4F"/>
    <w:rsid w:val="006B4F69"/>
    <w:rsid w:val="006B596C"/>
    <w:rsid w:val="006B5AA9"/>
    <w:rsid w:val="006B5DAC"/>
    <w:rsid w:val="006B6103"/>
    <w:rsid w:val="006B6611"/>
    <w:rsid w:val="006B677A"/>
    <w:rsid w:val="006B69EC"/>
    <w:rsid w:val="006B6A98"/>
    <w:rsid w:val="006B6F74"/>
    <w:rsid w:val="006B7075"/>
    <w:rsid w:val="006B7286"/>
    <w:rsid w:val="006B7A39"/>
    <w:rsid w:val="006B7C56"/>
    <w:rsid w:val="006C040B"/>
    <w:rsid w:val="006C0645"/>
    <w:rsid w:val="006C1054"/>
    <w:rsid w:val="006C136A"/>
    <w:rsid w:val="006C162C"/>
    <w:rsid w:val="006C16AA"/>
    <w:rsid w:val="006C171C"/>
    <w:rsid w:val="006C182B"/>
    <w:rsid w:val="006C19FF"/>
    <w:rsid w:val="006C1AC5"/>
    <w:rsid w:val="006C200E"/>
    <w:rsid w:val="006C216F"/>
    <w:rsid w:val="006C2686"/>
    <w:rsid w:val="006C2865"/>
    <w:rsid w:val="006C29A1"/>
    <w:rsid w:val="006C29CC"/>
    <w:rsid w:val="006C2AD2"/>
    <w:rsid w:val="006C2DE1"/>
    <w:rsid w:val="006C2E9C"/>
    <w:rsid w:val="006C314C"/>
    <w:rsid w:val="006C3210"/>
    <w:rsid w:val="006C37AF"/>
    <w:rsid w:val="006C42C2"/>
    <w:rsid w:val="006C4496"/>
    <w:rsid w:val="006C4678"/>
    <w:rsid w:val="006C4CC1"/>
    <w:rsid w:val="006C524A"/>
    <w:rsid w:val="006C5329"/>
    <w:rsid w:val="006C54C3"/>
    <w:rsid w:val="006C55BE"/>
    <w:rsid w:val="006C565B"/>
    <w:rsid w:val="006C59D4"/>
    <w:rsid w:val="006C5DF4"/>
    <w:rsid w:val="006C64D4"/>
    <w:rsid w:val="006C6650"/>
    <w:rsid w:val="006C6695"/>
    <w:rsid w:val="006C695F"/>
    <w:rsid w:val="006C6A80"/>
    <w:rsid w:val="006C73CD"/>
    <w:rsid w:val="006C7745"/>
    <w:rsid w:val="006C785C"/>
    <w:rsid w:val="006C7A85"/>
    <w:rsid w:val="006C7B8B"/>
    <w:rsid w:val="006C7C48"/>
    <w:rsid w:val="006C7EC7"/>
    <w:rsid w:val="006D0524"/>
    <w:rsid w:val="006D0A39"/>
    <w:rsid w:val="006D0FBA"/>
    <w:rsid w:val="006D1576"/>
    <w:rsid w:val="006D15B1"/>
    <w:rsid w:val="006D1B66"/>
    <w:rsid w:val="006D20A8"/>
    <w:rsid w:val="006D22AA"/>
    <w:rsid w:val="006D2899"/>
    <w:rsid w:val="006D2D1A"/>
    <w:rsid w:val="006D2D46"/>
    <w:rsid w:val="006D2E0C"/>
    <w:rsid w:val="006D3334"/>
    <w:rsid w:val="006D3CE2"/>
    <w:rsid w:val="006D3D6E"/>
    <w:rsid w:val="006D40FF"/>
    <w:rsid w:val="006D4471"/>
    <w:rsid w:val="006D4498"/>
    <w:rsid w:val="006D4518"/>
    <w:rsid w:val="006D4685"/>
    <w:rsid w:val="006D4791"/>
    <w:rsid w:val="006D4822"/>
    <w:rsid w:val="006D48A5"/>
    <w:rsid w:val="006D48D3"/>
    <w:rsid w:val="006D4C99"/>
    <w:rsid w:val="006D4C9B"/>
    <w:rsid w:val="006D4FA8"/>
    <w:rsid w:val="006D4FD2"/>
    <w:rsid w:val="006D500B"/>
    <w:rsid w:val="006D515A"/>
    <w:rsid w:val="006D5221"/>
    <w:rsid w:val="006D57CD"/>
    <w:rsid w:val="006D582E"/>
    <w:rsid w:val="006D5FB2"/>
    <w:rsid w:val="006D6517"/>
    <w:rsid w:val="006D667F"/>
    <w:rsid w:val="006D674B"/>
    <w:rsid w:val="006D68C5"/>
    <w:rsid w:val="006D69DC"/>
    <w:rsid w:val="006D71DF"/>
    <w:rsid w:val="006D7252"/>
    <w:rsid w:val="006D743D"/>
    <w:rsid w:val="006D7511"/>
    <w:rsid w:val="006E0719"/>
    <w:rsid w:val="006E0A04"/>
    <w:rsid w:val="006E0CF7"/>
    <w:rsid w:val="006E0E27"/>
    <w:rsid w:val="006E0EB4"/>
    <w:rsid w:val="006E0F5A"/>
    <w:rsid w:val="006E132C"/>
    <w:rsid w:val="006E15C3"/>
    <w:rsid w:val="006E1718"/>
    <w:rsid w:val="006E1BB2"/>
    <w:rsid w:val="006E1CF7"/>
    <w:rsid w:val="006E1F8A"/>
    <w:rsid w:val="006E2298"/>
    <w:rsid w:val="006E23E8"/>
    <w:rsid w:val="006E2465"/>
    <w:rsid w:val="006E2D9E"/>
    <w:rsid w:val="006E318B"/>
    <w:rsid w:val="006E3392"/>
    <w:rsid w:val="006E3496"/>
    <w:rsid w:val="006E34BE"/>
    <w:rsid w:val="006E36E0"/>
    <w:rsid w:val="006E37FA"/>
    <w:rsid w:val="006E3A80"/>
    <w:rsid w:val="006E3ABF"/>
    <w:rsid w:val="006E4108"/>
    <w:rsid w:val="006E4970"/>
    <w:rsid w:val="006E4FB3"/>
    <w:rsid w:val="006E52D6"/>
    <w:rsid w:val="006E58E2"/>
    <w:rsid w:val="006E5993"/>
    <w:rsid w:val="006E5A6B"/>
    <w:rsid w:val="006E5E96"/>
    <w:rsid w:val="006E63A8"/>
    <w:rsid w:val="006E734A"/>
    <w:rsid w:val="006E736D"/>
    <w:rsid w:val="006E7495"/>
    <w:rsid w:val="006E7743"/>
    <w:rsid w:val="006E7E65"/>
    <w:rsid w:val="006E7FD0"/>
    <w:rsid w:val="006F05C4"/>
    <w:rsid w:val="006F0849"/>
    <w:rsid w:val="006F0A44"/>
    <w:rsid w:val="006F0CAA"/>
    <w:rsid w:val="006F1039"/>
    <w:rsid w:val="006F1049"/>
    <w:rsid w:val="006F10BB"/>
    <w:rsid w:val="006F1484"/>
    <w:rsid w:val="006F16AA"/>
    <w:rsid w:val="006F17B2"/>
    <w:rsid w:val="006F1961"/>
    <w:rsid w:val="006F1AB5"/>
    <w:rsid w:val="006F1F86"/>
    <w:rsid w:val="006F1FDD"/>
    <w:rsid w:val="006F22DD"/>
    <w:rsid w:val="006F230F"/>
    <w:rsid w:val="006F2487"/>
    <w:rsid w:val="006F2970"/>
    <w:rsid w:val="006F297A"/>
    <w:rsid w:val="006F2A95"/>
    <w:rsid w:val="006F2D13"/>
    <w:rsid w:val="006F4188"/>
    <w:rsid w:val="006F44F8"/>
    <w:rsid w:val="006F45BA"/>
    <w:rsid w:val="006F4867"/>
    <w:rsid w:val="006F4A8C"/>
    <w:rsid w:val="006F4F76"/>
    <w:rsid w:val="006F5157"/>
    <w:rsid w:val="006F5386"/>
    <w:rsid w:val="006F5C06"/>
    <w:rsid w:val="006F5F50"/>
    <w:rsid w:val="006F600B"/>
    <w:rsid w:val="006F65F4"/>
    <w:rsid w:val="006F6971"/>
    <w:rsid w:val="006F6B1A"/>
    <w:rsid w:val="006F6E2A"/>
    <w:rsid w:val="006F7901"/>
    <w:rsid w:val="006F7A1A"/>
    <w:rsid w:val="006F7E86"/>
    <w:rsid w:val="00700266"/>
    <w:rsid w:val="007007C5"/>
    <w:rsid w:val="007009DE"/>
    <w:rsid w:val="00700EDC"/>
    <w:rsid w:val="00700F2E"/>
    <w:rsid w:val="00701261"/>
    <w:rsid w:val="00701A42"/>
    <w:rsid w:val="00701D12"/>
    <w:rsid w:val="00701EFF"/>
    <w:rsid w:val="0070215B"/>
    <w:rsid w:val="00702207"/>
    <w:rsid w:val="00702368"/>
    <w:rsid w:val="007024E4"/>
    <w:rsid w:val="0070252B"/>
    <w:rsid w:val="00702617"/>
    <w:rsid w:val="00702857"/>
    <w:rsid w:val="007029A8"/>
    <w:rsid w:val="00702D80"/>
    <w:rsid w:val="00702E62"/>
    <w:rsid w:val="00703106"/>
    <w:rsid w:val="007031FA"/>
    <w:rsid w:val="00703332"/>
    <w:rsid w:val="00703382"/>
    <w:rsid w:val="0070379B"/>
    <w:rsid w:val="00703821"/>
    <w:rsid w:val="007039E1"/>
    <w:rsid w:val="00703A17"/>
    <w:rsid w:val="00703CCA"/>
    <w:rsid w:val="00704DE9"/>
    <w:rsid w:val="0070509F"/>
    <w:rsid w:val="00705260"/>
    <w:rsid w:val="007055CD"/>
    <w:rsid w:val="0070572F"/>
    <w:rsid w:val="00705891"/>
    <w:rsid w:val="00705D98"/>
    <w:rsid w:val="007061C8"/>
    <w:rsid w:val="007068F3"/>
    <w:rsid w:val="00706944"/>
    <w:rsid w:val="00706BA2"/>
    <w:rsid w:val="007070C5"/>
    <w:rsid w:val="007073B6"/>
    <w:rsid w:val="0070770B"/>
    <w:rsid w:val="007077C8"/>
    <w:rsid w:val="007078EB"/>
    <w:rsid w:val="007079F1"/>
    <w:rsid w:val="00707A2B"/>
    <w:rsid w:val="00707BF2"/>
    <w:rsid w:val="00710268"/>
    <w:rsid w:val="007106CE"/>
    <w:rsid w:val="0071085E"/>
    <w:rsid w:val="00710A61"/>
    <w:rsid w:val="00710ACA"/>
    <w:rsid w:val="00710C9C"/>
    <w:rsid w:val="00710EBE"/>
    <w:rsid w:val="007112F7"/>
    <w:rsid w:val="00711B7F"/>
    <w:rsid w:val="007124E5"/>
    <w:rsid w:val="00712CD1"/>
    <w:rsid w:val="00712F0E"/>
    <w:rsid w:val="007131FF"/>
    <w:rsid w:val="007133FA"/>
    <w:rsid w:val="00713AFE"/>
    <w:rsid w:val="00713C96"/>
    <w:rsid w:val="00713E59"/>
    <w:rsid w:val="00714621"/>
    <w:rsid w:val="00714ACE"/>
    <w:rsid w:val="00714C08"/>
    <w:rsid w:val="00714C40"/>
    <w:rsid w:val="00714FCC"/>
    <w:rsid w:val="007152FA"/>
    <w:rsid w:val="007153D9"/>
    <w:rsid w:val="00715948"/>
    <w:rsid w:val="00715D41"/>
    <w:rsid w:val="00715D5A"/>
    <w:rsid w:val="007160EB"/>
    <w:rsid w:val="00716149"/>
    <w:rsid w:val="0071629D"/>
    <w:rsid w:val="00716A1C"/>
    <w:rsid w:val="00716A81"/>
    <w:rsid w:val="00716EE3"/>
    <w:rsid w:val="007170DE"/>
    <w:rsid w:val="007172FD"/>
    <w:rsid w:val="0071767A"/>
    <w:rsid w:val="007176A9"/>
    <w:rsid w:val="007177EA"/>
    <w:rsid w:val="00720218"/>
    <w:rsid w:val="00720660"/>
    <w:rsid w:val="00720E69"/>
    <w:rsid w:val="0072107A"/>
    <w:rsid w:val="0072117F"/>
    <w:rsid w:val="00721245"/>
    <w:rsid w:val="00721280"/>
    <w:rsid w:val="007213E9"/>
    <w:rsid w:val="00721A97"/>
    <w:rsid w:val="00721E5B"/>
    <w:rsid w:val="0072214D"/>
    <w:rsid w:val="007222BA"/>
    <w:rsid w:val="007227B1"/>
    <w:rsid w:val="00722900"/>
    <w:rsid w:val="007230F5"/>
    <w:rsid w:val="007235C1"/>
    <w:rsid w:val="007237B0"/>
    <w:rsid w:val="00723848"/>
    <w:rsid w:val="00723A18"/>
    <w:rsid w:val="00723BD0"/>
    <w:rsid w:val="00723CAB"/>
    <w:rsid w:val="007240D2"/>
    <w:rsid w:val="007241A0"/>
    <w:rsid w:val="007242AA"/>
    <w:rsid w:val="007243D2"/>
    <w:rsid w:val="007246EB"/>
    <w:rsid w:val="00724A8F"/>
    <w:rsid w:val="0072505A"/>
    <w:rsid w:val="00725270"/>
    <w:rsid w:val="007255F8"/>
    <w:rsid w:val="0072582E"/>
    <w:rsid w:val="00726EC8"/>
    <w:rsid w:val="007273BA"/>
    <w:rsid w:val="007273DB"/>
    <w:rsid w:val="007275F4"/>
    <w:rsid w:val="00727642"/>
    <w:rsid w:val="00727A3A"/>
    <w:rsid w:val="007303A4"/>
    <w:rsid w:val="0073071C"/>
    <w:rsid w:val="00730760"/>
    <w:rsid w:val="00730BB7"/>
    <w:rsid w:val="00730E20"/>
    <w:rsid w:val="007315CB"/>
    <w:rsid w:val="007319F8"/>
    <w:rsid w:val="00731B51"/>
    <w:rsid w:val="00731E5A"/>
    <w:rsid w:val="00732069"/>
    <w:rsid w:val="007325AB"/>
    <w:rsid w:val="00732A74"/>
    <w:rsid w:val="00732AC5"/>
    <w:rsid w:val="007331FC"/>
    <w:rsid w:val="00733793"/>
    <w:rsid w:val="00733B6B"/>
    <w:rsid w:val="00733C3A"/>
    <w:rsid w:val="00733E0B"/>
    <w:rsid w:val="00734170"/>
    <w:rsid w:val="00734225"/>
    <w:rsid w:val="007343F5"/>
    <w:rsid w:val="0073475E"/>
    <w:rsid w:val="007350BE"/>
    <w:rsid w:val="00735283"/>
    <w:rsid w:val="007353AC"/>
    <w:rsid w:val="007356C1"/>
    <w:rsid w:val="00735721"/>
    <w:rsid w:val="00735908"/>
    <w:rsid w:val="00735DC9"/>
    <w:rsid w:val="00735DCF"/>
    <w:rsid w:val="007362D3"/>
    <w:rsid w:val="00736428"/>
    <w:rsid w:val="00736D14"/>
    <w:rsid w:val="00736D1B"/>
    <w:rsid w:val="00736E2D"/>
    <w:rsid w:val="007370D0"/>
    <w:rsid w:val="007371EB"/>
    <w:rsid w:val="007373D5"/>
    <w:rsid w:val="00737861"/>
    <w:rsid w:val="00737BC3"/>
    <w:rsid w:val="00737E61"/>
    <w:rsid w:val="00740A9B"/>
    <w:rsid w:val="00740B94"/>
    <w:rsid w:val="00740CA8"/>
    <w:rsid w:val="00740CAF"/>
    <w:rsid w:val="00740EE9"/>
    <w:rsid w:val="00740F22"/>
    <w:rsid w:val="00740FE8"/>
    <w:rsid w:val="007410F6"/>
    <w:rsid w:val="007412D9"/>
    <w:rsid w:val="00741695"/>
    <w:rsid w:val="00741874"/>
    <w:rsid w:val="00741D46"/>
    <w:rsid w:val="00741F90"/>
    <w:rsid w:val="0074219B"/>
    <w:rsid w:val="007422B9"/>
    <w:rsid w:val="0074288E"/>
    <w:rsid w:val="007428B9"/>
    <w:rsid w:val="007428F8"/>
    <w:rsid w:val="00742D8C"/>
    <w:rsid w:val="007434A4"/>
    <w:rsid w:val="00743BEC"/>
    <w:rsid w:val="00744288"/>
    <w:rsid w:val="007443AB"/>
    <w:rsid w:val="00744606"/>
    <w:rsid w:val="00744832"/>
    <w:rsid w:val="00744868"/>
    <w:rsid w:val="00744896"/>
    <w:rsid w:val="00744919"/>
    <w:rsid w:val="00744EC5"/>
    <w:rsid w:val="0074525F"/>
    <w:rsid w:val="00745660"/>
    <w:rsid w:val="007458CA"/>
    <w:rsid w:val="00745D9C"/>
    <w:rsid w:val="0074608E"/>
    <w:rsid w:val="00746120"/>
    <w:rsid w:val="0074616B"/>
    <w:rsid w:val="00746572"/>
    <w:rsid w:val="00746816"/>
    <w:rsid w:val="00746BA5"/>
    <w:rsid w:val="00746CBA"/>
    <w:rsid w:val="00746F0C"/>
    <w:rsid w:val="00747551"/>
    <w:rsid w:val="00747724"/>
    <w:rsid w:val="0074774D"/>
    <w:rsid w:val="0074777E"/>
    <w:rsid w:val="007479CA"/>
    <w:rsid w:val="00747BB8"/>
    <w:rsid w:val="00747BD3"/>
    <w:rsid w:val="00747CA2"/>
    <w:rsid w:val="00747D66"/>
    <w:rsid w:val="00747F20"/>
    <w:rsid w:val="007501B4"/>
    <w:rsid w:val="007507AB"/>
    <w:rsid w:val="0075088C"/>
    <w:rsid w:val="00750B37"/>
    <w:rsid w:val="00750C1B"/>
    <w:rsid w:val="00750D64"/>
    <w:rsid w:val="00750F18"/>
    <w:rsid w:val="00751810"/>
    <w:rsid w:val="00752082"/>
    <w:rsid w:val="007522BF"/>
    <w:rsid w:val="00752466"/>
    <w:rsid w:val="007528ED"/>
    <w:rsid w:val="00752A7A"/>
    <w:rsid w:val="00752AC8"/>
    <w:rsid w:val="00752C07"/>
    <w:rsid w:val="00752C81"/>
    <w:rsid w:val="00752EEE"/>
    <w:rsid w:val="00753563"/>
    <w:rsid w:val="00753975"/>
    <w:rsid w:val="00753E2A"/>
    <w:rsid w:val="00753FF8"/>
    <w:rsid w:val="00754352"/>
    <w:rsid w:val="00754462"/>
    <w:rsid w:val="007548B5"/>
    <w:rsid w:val="00754A5B"/>
    <w:rsid w:val="00754E5F"/>
    <w:rsid w:val="00755319"/>
    <w:rsid w:val="00755556"/>
    <w:rsid w:val="00755723"/>
    <w:rsid w:val="00755A71"/>
    <w:rsid w:val="00755BD0"/>
    <w:rsid w:val="00755BD6"/>
    <w:rsid w:val="00755D10"/>
    <w:rsid w:val="00755E4E"/>
    <w:rsid w:val="007562AC"/>
    <w:rsid w:val="007565A1"/>
    <w:rsid w:val="0075667B"/>
    <w:rsid w:val="007567A4"/>
    <w:rsid w:val="007567F0"/>
    <w:rsid w:val="0075692B"/>
    <w:rsid w:val="00756C35"/>
    <w:rsid w:val="0075749A"/>
    <w:rsid w:val="007576C8"/>
    <w:rsid w:val="00757FA1"/>
    <w:rsid w:val="00760546"/>
    <w:rsid w:val="007608E9"/>
    <w:rsid w:val="00760993"/>
    <w:rsid w:val="00760C93"/>
    <w:rsid w:val="007613EA"/>
    <w:rsid w:val="0076142C"/>
    <w:rsid w:val="0076199D"/>
    <w:rsid w:val="00761A25"/>
    <w:rsid w:val="00761D9C"/>
    <w:rsid w:val="00761E7F"/>
    <w:rsid w:val="00761FC0"/>
    <w:rsid w:val="007620A9"/>
    <w:rsid w:val="0076224D"/>
    <w:rsid w:val="007622DF"/>
    <w:rsid w:val="0076245D"/>
    <w:rsid w:val="0076271F"/>
    <w:rsid w:val="00762C8B"/>
    <w:rsid w:val="00763423"/>
    <w:rsid w:val="0076397A"/>
    <w:rsid w:val="00763A20"/>
    <w:rsid w:val="00763A71"/>
    <w:rsid w:val="00763F99"/>
    <w:rsid w:val="007641DB"/>
    <w:rsid w:val="007644B0"/>
    <w:rsid w:val="00765052"/>
    <w:rsid w:val="00765132"/>
    <w:rsid w:val="007652FC"/>
    <w:rsid w:val="00765312"/>
    <w:rsid w:val="007659F7"/>
    <w:rsid w:val="00765A25"/>
    <w:rsid w:val="007662FD"/>
    <w:rsid w:val="007664A8"/>
    <w:rsid w:val="00766CC7"/>
    <w:rsid w:val="00766DAF"/>
    <w:rsid w:val="00766DBD"/>
    <w:rsid w:val="0076775C"/>
    <w:rsid w:val="007678CE"/>
    <w:rsid w:val="00767B53"/>
    <w:rsid w:val="00767DD8"/>
    <w:rsid w:val="007700CD"/>
    <w:rsid w:val="007703A2"/>
    <w:rsid w:val="00770800"/>
    <w:rsid w:val="00770B75"/>
    <w:rsid w:val="00770C24"/>
    <w:rsid w:val="00770E22"/>
    <w:rsid w:val="00770E6B"/>
    <w:rsid w:val="00771074"/>
    <w:rsid w:val="0077157F"/>
    <w:rsid w:val="007715C2"/>
    <w:rsid w:val="00771671"/>
    <w:rsid w:val="007717FB"/>
    <w:rsid w:val="00771A59"/>
    <w:rsid w:val="00771BD9"/>
    <w:rsid w:val="007724F4"/>
    <w:rsid w:val="007726D9"/>
    <w:rsid w:val="00772731"/>
    <w:rsid w:val="00772DCE"/>
    <w:rsid w:val="00772F98"/>
    <w:rsid w:val="0077340C"/>
    <w:rsid w:val="00773852"/>
    <w:rsid w:val="0077396B"/>
    <w:rsid w:val="00773A7B"/>
    <w:rsid w:val="00773E01"/>
    <w:rsid w:val="00774256"/>
    <w:rsid w:val="0077446A"/>
    <w:rsid w:val="007745A8"/>
    <w:rsid w:val="007746CA"/>
    <w:rsid w:val="007749BE"/>
    <w:rsid w:val="00774DA4"/>
    <w:rsid w:val="00774F71"/>
    <w:rsid w:val="007750A4"/>
    <w:rsid w:val="007751F1"/>
    <w:rsid w:val="00775388"/>
    <w:rsid w:val="0077566F"/>
    <w:rsid w:val="00775F44"/>
    <w:rsid w:val="007763E5"/>
    <w:rsid w:val="00776578"/>
    <w:rsid w:val="0077657C"/>
    <w:rsid w:val="007765A3"/>
    <w:rsid w:val="007766A0"/>
    <w:rsid w:val="00776F08"/>
    <w:rsid w:val="00777090"/>
    <w:rsid w:val="007772BB"/>
    <w:rsid w:val="007772D2"/>
    <w:rsid w:val="007779DD"/>
    <w:rsid w:val="00777BAE"/>
    <w:rsid w:val="00777DD6"/>
    <w:rsid w:val="007801D4"/>
    <w:rsid w:val="00780569"/>
    <w:rsid w:val="007805D8"/>
    <w:rsid w:val="00780A19"/>
    <w:rsid w:val="00780CE0"/>
    <w:rsid w:val="007815D8"/>
    <w:rsid w:val="007817A4"/>
    <w:rsid w:val="007821E5"/>
    <w:rsid w:val="00782245"/>
    <w:rsid w:val="007826C0"/>
    <w:rsid w:val="00782771"/>
    <w:rsid w:val="0078281B"/>
    <w:rsid w:val="0078286F"/>
    <w:rsid w:val="00782C9D"/>
    <w:rsid w:val="007831A0"/>
    <w:rsid w:val="0078338C"/>
    <w:rsid w:val="007833CC"/>
    <w:rsid w:val="007838F2"/>
    <w:rsid w:val="00784987"/>
    <w:rsid w:val="00784F7D"/>
    <w:rsid w:val="0078558E"/>
    <w:rsid w:val="00785BE9"/>
    <w:rsid w:val="00785C7C"/>
    <w:rsid w:val="00785D1E"/>
    <w:rsid w:val="00785EB3"/>
    <w:rsid w:val="00785FCB"/>
    <w:rsid w:val="0078600C"/>
    <w:rsid w:val="007863AC"/>
    <w:rsid w:val="007864C7"/>
    <w:rsid w:val="00786AB2"/>
    <w:rsid w:val="007870A7"/>
    <w:rsid w:val="00787133"/>
    <w:rsid w:val="0078770B"/>
    <w:rsid w:val="00787C57"/>
    <w:rsid w:val="00787D02"/>
    <w:rsid w:val="00787E0D"/>
    <w:rsid w:val="00790ACC"/>
    <w:rsid w:val="00790AD8"/>
    <w:rsid w:val="00790C88"/>
    <w:rsid w:val="00790CD6"/>
    <w:rsid w:val="00790F2A"/>
    <w:rsid w:val="00790F57"/>
    <w:rsid w:val="0079101D"/>
    <w:rsid w:val="00791034"/>
    <w:rsid w:val="007914B0"/>
    <w:rsid w:val="0079184E"/>
    <w:rsid w:val="00791A14"/>
    <w:rsid w:val="00791BB8"/>
    <w:rsid w:val="00791E19"/>
    <w:rsid w:val="00791E2E"/>
    <w:rsid w:val="00791F46"/>
    <w:rsid w:val="007924F9"/>
    <w:rsid w:val="007925AB"/>
    <w:rsid w:val="00792BDC"/>
    <w:rsid w:val="00792FA4"/>
    <w:rsid w:val="00793030"/>
    <w:rsid w:val="00793155"/>
    <w:rsid w:val="00793445"/>
    <w:rsid w:val="00793D9A"/>
    <w:rsid w:val="00794150"/>
    <w:rsid w:val="007943F0"/>
    <w:rsid w:val="00794752"/>
    <w:rsid w:val="00794918"/>
    <w:rsid w:val="00794D03"/>
    <w:rsid w:val="00794E8A"/>
    <w:rsid w:val="00795526"/>
    <w:rsid w:val="00795552"/>
    <w:rsid w:val="00795AAD"/>
    <w:rsid w:val="00796198"/>
    <w:rsid w:val="00796467"/>
    <w:rsid w:val="0079687C"/>
    <w:rsid w:val="0079711A"/>
    <w:rsid w:val="0079729D"/>
    <w:rsid w:val="00797983"/>
    <w:rsid w:val="00797C66"/>
    <w:rsid w:val="00797CBB"/>
    <w:rsid w:val="00797DA2"/>
    <w:rsid w:val="00797DE8"/>
    <w:rsid w:val="007A008A"/>
    <w:rsid w:val="007A06AC"/>
    <w:rsid w:val="007A0851"/>
    <w:rsid w:val="007A0D96"/>
    <w:rsid w:val="007A0EB0"/>
    <w:rsid w:val="007A0F8D"/>
    <w:rsid w:val="007A16B9"/>
    <w:rsid w:val="007A171D"/>
    <w:rsid w:val="007A1922"/>
    <w:rsid w:val="007A1949"/>
    <w:rsid w:val="007A1BA2"/>
    <w:rsid w:val="007A2070"/>
    <w:rsid w:val="007A228C"/>
    <w:rsid w:val="007A280A"/>
    <w:rsid w:val="007A28DB"/>
    <w:rsid w:val="007A29EA"/>
    <w:rsid w:val="007A2B92"/>
    <w:rsid w:val="007A2ED2"/>
    <w:rsid w:val="007A2F9C"/>
    <w:rsid w:val="007A3138"/>
    <w:rsid w:val="007A37DC"/>
    <w:rsid w:val="007A3C42"/>
    <w:rsid w:val="007A3EF6"/>
    <w:rsid w:val="007A3F48"/>
    <w:rsid w:val="007A4005"/>
    <w:rsid w:val="007A4217"/>
    <w:rsid w:val="007A42E6"/>
    <w:rsid w:val="007A42EF"/>
    <w:rsid w:val="007A47C9"/>
    <w:rsid w:val="007A4B4D"/>
    <w:rsid w:val="007A4F13"/>
    <w:rsid w:val="007A4FB8"/>
    <w:rsid w:val="007A50D9"/>
    <w:rsid w:val="007A51AD"/>
    <w:rsid w:val="007A5305"/>
    <w:rsid w:val="007A551B"/>
    <w:rsid w:val="007A571F"/>
    <w:rsid w:val="007A57E7"/>
    <w:rsid w:val="007A5C2C"/>
    <w:rsid w:val="007A61E9"/>
    <w:rsid w:val="007A631F"/>
    <w:rsid w:val="007A6510"/>
    <w:rsid w:val="007A6776"/>
    <w:rsid w:val="007A6840"/>
    <w:rsid w:val="007A69B7"/>
    <w:rsid w:val="007A7134"/>
    <w:rsid w:val="007A7513"/>
    <w:rsid w:val="007A7545"/>
    <w:rsid w:val="007A7576"/>
    <w:rsid w:val="007A79E7"/>
    <w:rsid w:val="007B041A"/>
    <w:rsid w:val="007B043A"/>
    <w:rsid w:val="007B167F"/>
    <w:rsid w:val="007B17EA"/>
    <w:rsid w:val="007B1A65"/>
    <w:rsid w:val="007B1DFE"/>
    <w:rsid w:val="007B1FA1"/>
    <w:rsid w:val="007B21BE"/>
    <w:rsid w:val="007B2369"/>
    <w:rsid w:val="007B2FE8"/>
    <w:rsid w:val="007B3066"/>
    <w:rsid w:val="007B34FA"/>
    <w:rsid w:val="007B35FC"/>
    <w:rsid w:val="007B39F5"/>
    <w:rsid w:val="007B3A15"/>
    <w:rsid w:val="007B3FC4"/>
    <w:rsid w:val="007B4010"/>
    <w:rsid w:val="007B4032"/>
    <w:rsid w:val="007B4126"/>
    <w:rsid w:val="007B4133"/>
    <w:rsid w:val="007B42F8"/>
    <w:rsid w:val="007B4806"/>
    <w:rsid w:val="007B4F23"/>
    <w:rsid w:val="007B5853"/>
    <w:rsid w:val="007B5938"/>
    <w:rsid w:val="007B5D76"/>
    <w:rsid w:val="007B5E3B"/>
    <w:rsid w:val="007B604B"/>
    <w:rsid w:val="007B66EA"/>
    <w:rsid w:val="007B720E"/>
    <w:rsid w:val="007C0337"/>
    <w:rsid w:val="007C0418"/>
    <w:rsid w:val="007C0525"/>
    <w:rsid w:val="007C0732"/>
    <w:rsid w:val="007C0754"/>
    <w:rsid w:val="007C097C"/>
    <w:rsid w:val="007C0BA8"/>
    <w:rsid w:val="007C1383"/>
    <w:rsid w:val="007C1710"/>
    <w:rsid w:val="007C17BA"/>
    <w:rsid w:val="007C1A75"/>
    <w:rsid w:val="007C1F7C"/>
    <w:rsid w:val="007C21FB"/>
    <w:rsid w:val="007C2A9B"/>
    <w:rsid w:val="007C2EB4"/>
    <w:rsid w:val="007C32E8"/>
    <w:rsid w:val="007C34E9"/>
    <w:rsid w:val="007C3958"/>
    <w:rsid w:val="007C3A39"/>
    <w:rsid w:val="007C46D6"/>
    <w:rsid w:val="007C4A24"/>
    <w:rsid w:val="007C4F50"/>
    <w:rsid w:val="007C513D"/>
    <w:rsid w:val="007C549B"/>
    <w:rsid w:val="007C574C"/>
    <w:rsid w:val="007C575E"/>
    <w:rsid w:val="007C6336"/>
    <w:rsid w:val="007C66FF"/>
    <w:rsid w:val="007C69A1"/>
    <w:rsid w:val="007C6AE4"/>
    <w:rsid w:val="007C6CA6"/>
    <w:rsid w:val="007C6D74"/>
    <w:rsid w:val="007C7048"/>
    <w:rsid w:val="007C70C5"/>
    <w:rsid w:val="007C718F"/>
    <w:rsid w:val="007C72B9"/>
    <w:rsid w:val="007C736B"/>
    <w:rsid w:val="007C78F2"/>
    <w:rsid w:val="007C7CB8"/>
    <w:rsid w:val="007C7DF9"/>
    <w:rsid w:val="007D0947"/>
    <w:rsid w:val="007D0E49"/>
    <w:rsid w:val="007D0E86"/>
    <w:rsid w:val="007D0EB9"/>
    <w:rsid w:val="007D123C"/>
    <w:rsid w:val="007D1323"/>
    <w:rsid w:val="007D13C7"/>
    <w:rsid w:val="007D147D"/>
    <w:rsid w:val="007D19B3"/>
    <w:rsid w:val="007D1AE6"/>
    <w:rsid w:val="007D1C19"/>
    <w:rsid w:val="007D2356"/>
    <w:rsid w:val="007D27A2"/>
    <w:rsid w:val="007D287B"/>
    <w:rsid w:val="007D2C10"/>
    <w:rsid w:val="007D2C72"/>
    <w:rsid w:val="007D3182"/>
    <w:rsid w:val="007D3745"/>
    <w:rsid w:val="007D3749"/>
    <w:rsid w:val="007D3767"/>
    <w:rsid w:val="007D3A1D"/>
    <w:rsid w:val="007D4565"/>
    <w:rsid w:val="007D4791"/>
    <w:rsid w:val="007D4927"/>
    <w:rsid w:val="007D4A1E"/>
    <w:rsid w:val="007D4AC9"/>
    <w:rsid w:val="007D4FD7"/>
    <w:rsid w:val="007D5159"/>
    <w:rsid w:val="007D523B"/>
    <w:rsid w:val="007D539D"/>
    <w:rsid w:val="007D5579"/>
    <w:rsid w:val="007D58A3"/>
    <w:rsid w:val="007D5CF4"/>
    <w:rsid w:val="007D67A5"/>
    <w:rsid w:val="007D6803"/>
    <w:rsid w:val="007D692E"/>
    <w:rsid w:val="007D6C3B"/>
    <w:rsid w:val="007D6FF5"/>
    <w:rsid w:val="007D744C"/>
    <w:rsid w:val="007D7A83"/>
    <w:rsid w:val="007D7CF2"/>
    <w:rsid w:val="007E0480"/>
    <w:rsid w:val="007E05EE"/>
    <w:rsid w:val="007E0A8B"/>
    <w:rsid w:val="007E0BEE"/>
    <w:rsid w:val="007E0CA9"/>
    <w:rsid w:val="007E180F"/>
    <w:rsid w:val="007E1A02"/>
    <w:rsid w:val="007E1B45"/>
    <w:rsid w:val="007E1E2B"/>
    <w:rsid w:val="007E2061"/>
    <w:rsid w:val="007E2236"/>
    <w:rsid w:val="007E2277"/>
    <w:rsid w:val="007E23AE"/>
    <w:rsid w:val="007E258F"/>
    <w:rsid w:val="007E2639"/>
    <w:rsid w:val="007E265B"/>
    <w:rsid w:val="007E2776"/>
    <w:rsid w:val="007E296B"/>
    <w:rsid w:val="007E29D5"/>
    <w:rsid w:val="007E2BCE"/>
    <w:rsid w:val="007E2DDB"/>
    <w:rsid w:val="007E3A02"/>
    <w:rsid w:val="007E3D16"/>
    <w:rsid w:val="007E3D5C"/>
    <w:rsid w:val="007E3F11"/>
    <w:rsid w:val="007E4291"/>
    <w:rsid w:val="007E47A1"/>
    <w:rsid w:val="007E48E2"/>
    <w:rsid w:val="007E4943"/>
    <w:rsid w:val="007E4A1D"/>
    <w:rsid w:val="007E4B32"/>
    <w:rsid w:val="007E4F1A"/>
    <w:rsid w:val="007E50F3"/>
    <w:rsid w:val="007E5134"/>
    <w:rsid w:val="007E54C9"/>
    <w:rsid w:val="007E55D5"/>
    <w:rsid w:val="007E59D5"/>
    <w:rsid w:val="007E5CE8"/>
    <w:rsid w:val="007E5E20"/>
    <w:rsid w:val="007E6041"/>
    <w:rsid w:val="007E635A"/>
    <w:rsid w:val="007E6EFD"/>
    <w:rsid w:val="007E73B4"/>
    <w:rsid w:val="007E7995"/>
    <w:rsid w:val="007F015D"/>
    <w:rsid w:val="007F04A6"/>
    <w:rsid w:val="007F077F"/>
    <w:rsid w:val="007F07A8"/>
    <w:rsid w:val="007F1349"/>
    <w:rsid w:val="007F18BE"/>
    <w:rsid w:val="007F19B1"/>
    <w:rsid w:val="007F23BE"/>
    <w:rsid w:val="007F23CA"/>
    <w:rsid w:val="007F2951"/>
    <w:rsid w:val="007F2BE3"/>
    <w:rsid w:val="007F2C6A"/>
    <w:rsid w:val="007F2ED1"/>
    <w:rsid w:val="007F33BB"/>
    <w:rsid w:val="007F3513"/>
    <w:rsid w:val="007F3702"/>
    <w:rsid w:val="007F3704"/>
    <w:rsid w:val="007F3758"/>
    <w:rsid w:val="007F3AD8"/>
    <w:rsid w:val="007F3AF7"/>
    <w:rsid w:val="007F3D0C"/>
    <w:rsid w:val="007F3FA1"/>
    <w:rsid w:val="007F40EA"/>
    <w:rsid w:val="007F43D9"/>
    <w:rsid w:val="007F48E8"/>
    <w:rsid w:val="007F4AAA"/>
    <w:rsid w:val="007F4F51"/>
    <w:rsid w:val="007F512A"/>
    <w:rsid w:val="007F522F"/>
    <w:rsid w:val="007F53FA"/>
    <w:rsid w:val="007F5631"/>
    <w:rsid w:val="007F60CE"/>
    <w:rsid w:val="007F695C"/>
    <w:rsid w:val="007F6A8C"/>
    <w:rsid w:val="007F706B"/>
    <w:rsid w:val="007F757A"/>
    <w:rsid w:val="007F766B"/>
    <w:rsid w:val="007F7727"/>
    <w:rsid w:val="007F7787"/>
    <w:rsid w:val="007F7CF2"/>
    <w:rsid w:val="007F7E52"/>
    <w:rsid w:val="007F7E9F"/>
    <w:rsid w:val="0080035C"/>
    <w:rsid w:val="00800452"/>
    <w:rsid w:val="0080067C"/>
    <w:rsid w:val="008009D6"/>
    <w:rsid w:val="00800BD0"/>
    <w:rsid w:val="00800C0F"/>
    <w:rsid w:val="00801070"/>
    <w:rsid w:val="008015BF"/>
    <w:rsid w:val="00801B8D"/>
    <w:rsid w:val="00801E39"/>
    <w:rsid w:val="008023AB"/>
    <w:rsid w:val="0080261D"/>
    <w:rsid w:val="008026EA"/>
    <w:rsid w:val="0080297F"/>
    <w:rsid w:val="00802A38"/>
    <w:rsid w:val="00802B61"/>
    <w:rsid w:val="008033F1"/>
    <w:rsid w:val="00803577"/>
    <w:rsid w:val="0080357C"/>
    <w:rsid w:val="00803B7C"/>
    <w:rsid w:val="00804122"/>
    <w:rsid w:val="0080425A"/>
    <w:rsid w:val="00804346"/>
    <w:rsid w:val="00804936"/>
    <w:rsid w:val="00804B57"/>
    <w:rsid w:val="0080552E"/>
    <w:rsid w:val="008056E3"/>
    <w:rsid w:val="00805928"/>
    <w:rsid w:val="00805A2B"/>
    <w:rsid w:val="00805B18"/>
    <w:rsid w:val="00805BBB"/>
    <w:rsid w:val="00805D25"/>
    <w:rsid w:val="00805F58"/>
    <w:rsid w:val="00806293"/>
    <w:rsid w:val="00806359"/>
    <w:rsid w:val="0080641B"/>
    <w:rsid w:val="0080656F"/>
    <w:rsid w:val="008065E3"/>
    <w:rsid w:val="00806787"/>
    <w:rsid w:val="00806843"/>
    <w:rsid w:val="00806F9F"/>
    <w:rsid w:val="0080721A"/>
    <w:rsid w:val="00807567"/>
    <w:rsid w:val="00807D33"/>
    <w:rsid w:val="00807E27"/>
    <w:rsid w:val="00807E57"/>
    <w:rsid w:val="0081039E"/>
    <w:rsid w:val="008103E3"/>
    <w:rsid w:val="00810517"/>
    <w:rsid w:val="0081056D"/>
    <w:rsid w:val="008105A3"/>
    <w:rsid w:val="00810970"/>
    <w:rsid w:val="00810BD3"/>
    <w:rsid w:val="00810D5B"/>
    <w:rsid w:val="0081137D"/>
    <w:rsid w:val="00811587"/>
    <w:rsid w:val="00811766"/>
    <w:rsid w:val="00811767"/>
    <w:rsid w:val="00811E61"/>
    <w:rsid w:val="00812100"/>
    <w:rsid w:val="008121CD"/>
    <w:rsid w:val="00812638"/>
    <w:rsid w:val="00812953"/>
    <w:rsid w:val="00812D90"/>
    <w:rsid w:val="0081364C"/>
    <w:rsid w:val="008138B5"/>
    <w:rsid w:val="008138E2"/>
    <w:rsid w:val="00813A61"/>
    <w:rsid w:val="00813D0B"/>
    <w:rsid w:val="00813E64"/>
    <w:rsid w:val="008140A5"/>
    <w:rsid w:val="00814989"/>
    <w:rsid w:val="008152B5"/>
    <w:rsid w:val="008154BA"/>
    <w:rsid w:val="008154D0"/>
    <w:rsid w:val="00815581"/>
    <w:rsid w:val="0081563C"/>
    <w:rsid w:val="00815669"/>
    <w:rsid w:val="008156CF"/>
    <w:rsid w:val="00815820"/>
    <w:rsid w:val="00815886"/>
    <w:rsid w:val="0081598D"/>
    <w:rsid w:val="00815B8A"/>
    <w:rsid w:val="00815B9D"/>
    <w:rsid w:val="00816042"/>
    <w:rsid w:val="00816CBD"/>
    <w:rsid w:val="00816DD3"/>
    <w:rsid w:val="008172FC"/>
    <w:rsid w:val="00817377"/>
    <w:rsid w:val="00817881"/>
    <w:rsid w:val="008179C7"/>
    <w:rsid w:val="00817E7B"/>
    <w:rsid w:val="0082014A"/>
    <w:rsid w:val="008202B9"/>
    <w:rsid w:val="00820612"/>
    <w:rsid w:val="00820954"/>
    <w:rsid w:val="00820D8A"/>
    <w:rsid w:val="008211E5"/>
    <w:rsid w:val="00821476"/>
    <w:rsid w:val="008215D9"/>
    <w:rsid w:val="0082172A"/>
    <w:rsid w:val="008218A8"/>
    <w:rsid w:val="00821C8A"/>
    <w:rsid w:val="00821F13"/>
    <w:rsid w:val="00821F8B"/>
    <w:rsid w:val="00822108"/>
    <w:rsid w:val="008222BE"/>
    <w:rsid w:val="00822314"/>
    <w:rsid w:val="00822349"/>
    <w:rsid w:val="00822410"/>
    <w:rsid w:val="008224F4"/>
    <w:rsid w:val="008225EB"/>
    <w:rsid w:val="0082280D"/>
    <w:rsid w:val="00822C46"/>
    <w:rsid w:val="00822C92"/>
    <w:rsid w:val="00822D96"/>
    <w:rsid w:val="00822E0E"/>
    <w:rsid w:val="0082303B"/>
    <w:rsid w:val="008236EB"/>
    <w:rsid w:val="0082395C"/>
    <w:rsid w:val="00823C2E"/>
    <w:rsid w:val="00823F98"/>
    <w:rsid w:val="00824272"/>
    <w:rsid w:val="00824381"/>
    <w:rsid w:val="00824387"/>
    <w:rsid w:val="0082443E"/>
    <w:rsid w:val="008247D7"/>
    <w:rsid w:val="00824B99"/>
    <w:rsid w:val="008254FE"/>
    <w:rsid w:val="00825573"/>
    <w:rsid w:val="00825627"/>
    <w:rsid w:val="00826304"/>
    <w:rsid w:val="008268B6"/>
    <w:rsid w:val="008269D5"/>
    <w:rsid w:val="008269DB"/>
    <w:rsid w:val="00826A60"/>
    <w:rsid w:val="00827046"/>
    <w:rsid w:val="008276C3"/>
    <w:rsid w:val="0082781C"/>
    <w:rsid w:val="008278B1"/>
    <w:rsid w:val="008302E3"/>
    <w:rsid w:val="00830389"/>
    <w:rsid w:val="0083048E"/>
    <w:rsid w:val="008306E2"/>
    <w:rsid w:val="00830B2E"/>
    <w:rsid w:val="00830D57"/>
    <w:rsid w:val="008312BB"/>
    <w:rsid w:val="00831765"/>
    <w:rsid w:val="00831959"/>
    <w:rsid w:val="00831999"/>
    <w:rsid w:val="00831F22"/>
    <w:rsid w:val="0083215F"/>
    <w:rsid w:val="008321AB"/>
    <w:rsid w:val="0083229E"/>
    <w:rsid w:val="00832402"/>
    <w:rsid w:val="00832A9C"/>
    <w:rsid w:val="00833266"/>
    <w:rsid w:val="0083336F"/>
    <w:rsid w:val="00833840"/>
    <w:rsid w:val="00833848"/>
    <w:rsid w:val="00833886"/>
    <w:rsid w:val="0083401D"/>
    <w:rsid w:val="008345B8"/>
    <w:rsid w:val="0083489B"/>
    <w:rsid w:val="008348E0"/>
    <w:rsid w:val="00834D9F"/>
    <w:rsid w:val="00834FD3"/>
    <w:rsid w:val="008350B7"/>
    <w:rsid w:val="008350E2"/>
    <w:rsid w:val="008352E0"/>
    <w:rsid w:val="00835497"/>
    <w:rsid w:val="008356EF"/>
    <w:rsid w:val="00835907"/>
    <w:rsid w:val="00835B71"/>
    <w:rsid w:val="008360E0"/>
    <w:rsid w:val="008362E4"/>
    <w:rsid w:val="00836415"/>
    <w:rsid w:val="008366CF"/>
    <w:rsid w:val="00836B94"/>
    <w:rsid w:val="00836D27"/>
    <w:rsid w:val="008370AF"/>
    <w:rsid w:val="00837121"/>
    <w:rsid w:val="008373A6"/>
    <w:rsid w:val="008374AB"/>
    <w:rsid w:val="00837725"/>
    <w:rsid w:val="00840149"/>
    <w:rsid w:val="008402E5"/>
    <w:rsid w:val="0084083A"/>
    <w:rsid w:val="00840B3C"/>
    <w:rsid w:val="00841AA5"/>
    <w:rsid w:val="00841E6E"/>
    <w:rsid w:val="00841FEA"/>
    <w:rsid w:val="00842947"/>
    <w:rsid w:val="00842B3D"/>
    <w:rsid w:val="00842D6C"/>
    <w:rsid w:val="00842EB2"/>
    <w:rsid w:val="0084307F"/>
    <w:rsid w:val="008433AA"/>
    <w:rsid w:val="0084352F"/>
    <w:rsid w:val="008436FC"/>
    <w:rsid w:val="00843B4C"/>
    <w:rsid w:val="008443AA"/>
    <w:rsid w:val="0084453E"/>
    <w:rsid w:val="008445B1"/>
    <w:rsid w:val="008445DD"/>
    <w:rsid w:val="008446C9"/>
    <w:rsid w:val="008448DC"/>
    <w:rsid w:val="00844A65"/>
    <w:rsid w:val="00844BAD"/>
    <w:rsid w:val="00844EC8"/>
    <w:rsid w:val="008454D4"/>
    <w:rsid w:val="00845A1A"/>
    <w:rsid w:val="00845CE9"/>
    <w:rsid w:val="00845F91"/>
    <w:rsid w:val="00845FBD"/>
    <w:rsid w:val="008460BA"/>
    <w:rsid w:val="00846177"/>
    <w:rsid w:val="00846791"/>
    <w:rsid w:val="008467CA"/>
    <w:rsid w:val="0084686B"/>
    <w:rsid w:val="008469A4"/>
    <w:rsid w:val="00847BFF"/>
    <w:rsid w:val="00847D65"/>
    <w:rsid w:val="008503FF"/>
    <w:rsid w:val="0085049A"/>
    <w:rsid w:val="008509D2"/>
    <w:rsid w:val="00850A31"/>
    <w:rsid w:val="00850B62"/>
    <w:rsid w:val="00850B8A"/>
    <w:rsid w:val="00850F45"/>
    <w:rsid w:val="00851C4A"/>
    <w:rsid w:val="00852570"/>
    <w:rsid w:val="0085285D"/>
    <w:rsid w:val="00852F10"/>
    <w:rsid w:val="00853945"/>
    <w:rsid w:val="008539E6"/>
    <w:rsid w:val="00853BFA"/>
    <w:rsid w:val="00853C3C"/>
    <w:rsid w:val="00853D57"/>
    <w:rsid w:val="008540E4"/>
    <w:rsid w:val="0085454E"/>
    <w:rsid w:val="008547AD"/>
    <w:rsid w:val="00854B8B"/>
    <w:rsid w:val="00854EAC"/>
    <w:rsid w:val="00854FEE"/>
    <w:rsid w:val="008554D0"/>
    <w:rsid w:val="008556C4"/>
    <w:rsid w:val="00855B98"/>
    <w:rsid w:val="00855F71"/>
    <w:rsid w:val="008562C9"/>
    <w:rsid w:val="00856356"/>
    <w:rsid w:val="008569D6"/>
    <w:rsid w:val="00856BAF"/>
    <w:rsid w:val="00856C85"/>
    <w:rsid w:val="00856CAC"/>
    <w:rsid w:val="00856FD4"/>
    <w:rsid w:val="008575C8"/>
    <w:rsid w:val="008579A8"/>
    <w:rsid w:val="00857A0F"/>
    <w:rsid w:val="00857C27"/>
    <w:rsid w:val="008600F6"/>
    <w:rsid w:val="00860D91"/>
    <w:rsid w:val="00860EC9"/>
    <w:rsid w:val="00860FF8"/>
    <w:rsid w:val="00861103"/>
    <w:rsid w:val="00861391"/>
    <w:rsid w:val="00861437"/>
    <w:rsid w:val="00861BC6"/>
    <w:rsid w:val="00861E48"/>
    <w:rsid w:val="008620A6"/>
    <w:rsid w:val="008627CF"/>
    <w:rsid w:val="00862E62"/>
    <w:rsid w:val="00862E76"/>
    <w:rsid w:val="008631DC"/>
    <w:rsid w:val="00863860"/>
    <w:rsid w:val="008638A9"/>
    <w:rsid w:val="0086390D"/>
    <w:rsid w:val="00863C2F"/>
    <w:rsid w:val="00863F25"/>
    <w:rsid w:val="008640C9"/>
    <w:rsid w:val="0086432E"/>
    <w:rsid w:val="0086496D"/>
    <w:rsid w:val="00864B25"/>
    <w:rsid w:val="00864CF6"/>
    <w:rsid w:val="0086500C"/>
    <w:rsid w:val="00865452"/>
    <w:rsid w:val="008658A0"/>
    <w:rsid w:val="00865919"/>
    <w:rsid w:val="00865C11"/>
    <w:rsid w:val="00865DFB"/>
    <w:rsid w:val="0086627C"/>
    <w:rsid w:val="00866D2E"/>
    <w:rsid w:val="008671CC"/>
    <w:rsid w:val="00867463"/>
    <w:rsid w:val="0086766F"/>
    <w:rsid w:val="00867E67"/>
    <w:rsid w:val="00870961"/>
    <w:rsid w:val="00870D23"/>
    <w:rsid w:val="00870E24"/>
    <w:rsid w:val="00870E3E"/>
    <w:rsid w:val="00870FC0"/>
    <w:rsid w:val="0087178A"/>
    <w:rsid w:val="008717B7"/>
    <w:rsid w:val="00871AD3"/>
    <w:rsid w:val="00871C99"/>
    <w:rsid w:val="00871E93"/>
    <w:rsid w:val="00871F93"/>
    <w:rsid w:val="00872056"/>
    <w:rsid w:val="008722E2"/>
    <w:rsid w:val="008723CC"/>
    <w:rsid w:val="008723EE"/>
    <w:rsid w:val="008724FD"/>
    <w:rsid w:val="00872A42"/>
    <w:rsid w:val="00872B16"/>
    <w:rsid w:val="00872B91"/>
    <w:rsid w:val="00872EFA"/>
    <w:rsid w:val="00872FAA"/>
    <w:rsid w:val="008730C8"/>
    <w:rsid w:val="00873161"/>
    <w:rsid w:val="0087389D"/>
    <w:rsid w:val="00873BF3"/>
    <w:rsid w:val="00873DF6"/>
    <w:rsid w:val="00873E6B"/>
    <w:rsid w:val="00873FF0"/>
    <w:rsid w:val="00874065"/>
    <w:rsid w:val="00874260"/>
    <w:rsid w:val="00874C8F"/>
    <w:rsid w:val="0087500D"/>
    <w:rsid w:val="008758B1"/>
    <w:rsid w:val="00875D5B"/>
    <w:rsid w:val="00875E8E"/>
    <w:rsid w:val="00875EAA"/>
    <w:rsid w:val="00875F34"/>
    <w:rsid w:val="00876006"/>
    <w:rsid w:val="0087610D"/>
    <w:rsid w:val="008763AE"/>
    <w:rsid w:val="00876825"/>
    <w:rsid w:val="00876AC8"/>
    <w:rsid w:val="00876C6F"/>
    <w:rsid w:val="00876D72"/>
    <w:rsid w:val="00877258"/>
    <w:rsid w:val="008775A5"/>
    <w:rsid w:val="00877841"/>
    <w:rsid w:val="00877BF9"/>
    <w:rsid w:val="00877ECB"/>
    <w:rsid w:val="008804F3"/>
    <w:rsid w:val="008805F9"/>
    <w:rsid w:val="00880DC1"/>
    <w:rsid w:val="00880E2A"/>
    <w:rsid w:val="00881056"/>
    <w:rsid w:val="0088130E"/>
    <w:rsid w:val="00881E54"/>
    <w:rsid w:val="00881F44"/>
    <w:rsid w:val="0088209C"/>
    <w:rsid w:val="008823EA"/>
    <w:rsid w:val="0088255A"/>
    <w:rsid w:val="008825B3"/>
    <w:rsid w:val="008827BA"/>
    <w:rsid w:val="00882B69"/>
    <w:rsid w:val="008831E1"/>
    <w:rsid w:val="00883356"/>
    <w:rsid w:val="00883B8C"/>
    <w:rsid w:val="00883DBA"/>
    <w:rsid w:val="00883E9B"/>
    <w:rsid w:val="00884020"/>
    <w:rsid w:val="00884092"/>
    <w:rsid w:val="008845DB"/>
    <w:rsid w:val="0088474E"/>
    <w:rsid w:val="0088495D"/>
    <w:rsid w:val="00884A58"/>
    <w:rsid w:val="00885155"/>
    <w:rsid w:val="008852C7"/>
    <w:rsid w:val="0088541C"/>
    <w:rsid w:val="008854E3"/>
    <w:rsid w:val="008855C7"/>
    <w:rsid w:val="00885680"/>
    <w:rsid w:val="0088582E"/>
    <w:rsid w:val="00885AC7"/>
    <w:rsid w:val="00885C71"/>
    <w:rsid w:val="008867F4"/>
    <w:rsid w:val="00886853"/>
    <w:rsid w:val="00886DDD"/>
    <w:rsid w:val="00886F7A"/>
    <w:rsid w:val="00887212"/>
    <w:rsid w:val="00890022"/>
    <w:rsid w:val="00890836"/>
    <w:rsid w:val="00890971"/>
    <w:rsid w:val="00890FD4"/>
    <w:rsid w:val="008910DB"/>
    <w:rsid w:val="00891935"/>
    <w:rsid w:val="00891CA6"/>
    <w:rsid w:val="00891EF5"/>
    <w:rsid w:val="0089237E"/>
    <w:rsid w:val="0089275F"/>
    <w:rsid w:val="008927EA"/>
    <w:rsid w:val="00892B07"/>
    <w:rsid w:val="00892B6F"/>
    <w:rsid w:val="00892BEA"/>
    <w:rsid w:val="00892C6F"/>
    <w:rsid w:val="00892E92"/>
    <w:rsid w:val="00893E7C"/>
    <w:rsid w:val="00893F03"/>
    <w:rsid w:val="0089433D"/>
    <w:rsid w:val="00894378"/>
    <w:rsid w:val="00894380"/>
    <w:rsid w:val="00894C3B"/>
    <w:rsid w:val="00894E09"/>
    <w:rsid w:val="00894E68"/>
    <w:rsid w:val="00895317"/>
    <w:rsid w:val="00895543"/>
    <w:rsid w:val="008958C4"/>
    <w:rsid w:val="00895B2F"/>
    <w:rsid w:val="00895B50"/>
    <w:rsid w:val="00895C02"/>
    <w:rsid w:val="00895CD9"/>
    <w:rsid w:val="00895D27"/>
    <w:rsid w:val="00895E27"/>
    <w:rsid w:val="00896113"/>
    <w:rsid w:val="00896201"/>
    <w:rsid w:val="00896745"/>
    <w:rsid w:val="00896880"/>
    <w:rsid w:val="00896ACA"/>
    <w:rsid w:val="00896E01"/>
    <w:rsid w:val="00897190"/>
    <w:rsid w:val="0089747E"/>
    <w:rsid w:val="008974C6"/>
    <w:rsid w:val="0089765F"/>
    <w:rsid w:val="00897FF6"/>
    <w:rsid w:val="008A018B"/>
    <w:rsid w:val="008A02AC"/>
    <w:rsid w:val="008A02C4"/>
    <w:rsid w:val="008A05D6"/>
    <w:rsid w:val="008A0AB1"/>
    <w:rsid w:val="008A0B3D"/>
    <w:rsid w:val="008A0D42"/>
    <w:rsid w:val="008A0D82"/>
    <w:rsid w:val="008A0DDE"/>
    <w:rsid w:val="008A0E02"/>
    <w:rsid w:val="008A0F61"/>
    <w:rsid w:val="008A1154"/>
    <w:rsid w:val="008A122C"/>
    <w:rsid w:val="008A13F5"/>
    <w:rsid w:val="008A1A55"/>
    <w:rsid w:val="008A1CFB"/>
    <w:rsid w:val="008A1D33"/>
    <w:rsid w:val="008A1E1B"/>
    <w:rsid w:val="008A1E26"/>
    <w:rsid w:val="008A20E9"/>
    <w:rsid w:val="008A2487"/>
    <w:rsid w:val="008A2AF9"/>
    <w:rsid w:val="008A2BB0"/>
    <w:rsid w:val="008A2C05"/>
    <w:rsid w:val="008A2FE4"/>
    <w:rsid w:val="008A3952"/>
    <w:rsid w:val="008A39BF"/>
    <w:rsid w:val="008A4190"/>
    <w:rsid w:val="008A41C5"/>
    <w:rsid w:val="008A48FB"/>
    <w:rsid w:val="008A492B"/>
    <w:rsid w:val="008A495C"/>
    <w:rsid w:val="008A4A5C"/>
    <w:rsid w:val="008A4D16"/>
    <w:rsid w:val="008A4D94"/>
    <w:rsid w:val="008A5242"/>
    <w:rsid w:val="008A5279"/>
    <w:rsid w:val="008A5334"/>
    <w:rsid w:val="008A545D"/>
    <w:rsid w:val="008A596D"/>
    <w:rsid w:val="008A5990"/>
    <w:rsid w:val="008A59ED"/>
    <w:rsid w:val="008A6150"/>
    <w:rsid w:val="008A6335"/>
    <w:rsid w:val="008A673D"/>
    <w:rsid w:val="008A6B74"/>
    <w:rsid w:val="008A7032"/>
    <w:rsid w:val="008A7365"/>
    <w:rsid w:val="008A7552"/>
    <w:rsid w:val="008A7849"/>
    <w:rsid w:val="008A791F"/>
    <w:rsid w:val="008A7C09"/>
    <w:rsid w:val="008A7D5C"/>
    <w:rsid w:val="008A7FE1"/>
    <w:rsid w:val="008B0DAE"/>
    <w:rsid w:val="008B170D"/>
    <w:rsid w:val="008B19A0"/>
    <w:rsid w:val="008B19D7"/>
    <w:rsid w:val="008B213B"/>
    <w:rsid w:val="008B228C"/>
    <w:rsid w:val="008B2542"/>
    <w:rsid w:val="008B287B"/>
    <w:rsid w:val="008B28E1"/>
    <w:rsid w:val="008B2904"/>
    <w:rsid w:val="008B2A2C"/>
    <w:rsid w:val="008B2CEA"/>
    <w:rsid w:val="008B2D27"/>
    <w:rsid w:val="008B2EF6"/>
    <w:rsid w:val="008B3044"/>
    <w:rsid w:val="008B3263"/>
    <w:rsid w:val="008B34BF"/>
    <w:rsid w:val="008B3588"/>
    <w:rsid w:val="008B35AF"/>
    <w:rsid w:val="008B3610"/>
    <w:rsid w:val="008B3773"/>
    <w:rsid w:val="008B3ABB"/>
    <w:rsid w:val="008B3C26"/>
    <w:rsid w:val="008B3D16"/>
    <w:rsid w:val="008B4022"/>
    <w:rsid w:val="008B4289"/>
    <w:rsid w:val="008B430E"/>
    <w:rsid w:val="008B4361"/>
    <w:rsid w:val="008B44F8"/>
    <w:rsid w:val="008B47D5"/>
    <w:rsid w:val="008B4BE4"/>
    <w:rsid w:val="008B4DE9"/>
    <w:rsid w:val="008B5084"/>
    <w:rsid w:val="008B55A4"/>
    <w:rsid w:val="008B55B3"/>
    <w:rsid w:val="008B55D5"/>
    <w:rsid w:val="008B5D9F"/>
    <w:rsid w:val="008B6152"/>
    <w:rsid w:val="008B6406"/>
    <w:rsid w:val="008B67DA"/>
    <w:rsid w:val="008B6905"/>
    <w:rsid w:val="008B6EF2"/>
    <w:rsid w:val="008B701A"/>
    <w:rsid w:val="008B71E9"/>
    <w:rsid w:val="008B7227"/>
    <w:rsid w:val="008B7593"/>
    <w:rsid w:val="008B7701"/>
    <w:rsid w:val="008B7828"/>
    <w:rsid w:val="008B78F8"/>
    <w:rsid w:val="008B7D27"/>
    <w:rsid w:val="008B7E1B"/>
    <w:rsid w:val="008B7F9C"/>
    <w:rsid w:val="008C02CE"/>
    <w:rsid w:val="008C045E"/>
    <w:rsid w:val="008C0540"/>
    <w:rsid w:val="008C0772"/>
    <w:rsid w:val="008C0ACA"/>
    <w:rsid w:val="008C1048"/>
    <w:rsid w:val="008C111A"/>
    <w:rsid w:val="008C113D"/>
    <w:rsid w:val="008C15BC"/>
    <w:rsid w:val="008C1625"/>
    <w:rsid w:val="008C1676"/>
    <w:rsid w:val="008C1959"/>
    <w:rsid w:val="008C1DCC"/>
    <w:rsid w:val="008C1E84"/>
    <w:rsid w:val="008C1FC3"/>
    <w:rsid w:val="008C2336"/>
    <w:rsid w:val="008C25BE"/>
    <w:rsid w:val="008C2661"/>
    <w:rsid w:val="008C28D4"/>
    <w:rsid w:val="008C2C45"/>
    <w:rsid w:val="008C2DBE"/>
    <w:rsid w:val="008C2F3A"/>
    <w:rsid w:val="008C32C6"/>
    <w:rsid w:val="008C3475"/>
    <w:rsid w:val="008C355F"/>
    <w:rsid w:val="008C39B6"/>
    <w:rsid w:val="008C3BE0"/>
    <w:rsid w:val="008C3C73"/>
    <w:rsid w:val="008C3F63"/>
    <w:rsid w:val="008C467E"/>
    <w:rsid w:val="008C47E9"/>
    <w:rsid w:val="008C4A64"/>
    <w:rsid w:val="008C51D1"/>
    <w:rsid w:val="008C5357"/>
    <w:rsid w:val="008C5389"/>
    <w:rsid w:val="008C58B1"/>
    <w:rsid w:val="008C5A24"/>
    <w:rsid w:val="008C5C3F"/>
    <w:rsid w:val="008C5E45"/>
    <w:rsid w:val="008C6178"/>
    <w:rsid w:val="008C6484"/>
    <w:rsid w:val="008C648F"/>
    <w:rsid w:val="008C66C7"/>
    <w:rsid w:val="008C67D7"/>
    <w:rsid w:val="008C68E2"/>
    <w:rsid w:val="008C6FD9"/>
    <w:rsid w:val="008C7DF7"/>
    <w:rsid w:val="008C7F53"/>
    <w:rsid w:val="008D00B3"/>
    <w:rsid w:val="008D0160"/>
    <w:rsid w:val="008D0490"/>
    <w:rsid w:val="008D0717"/>
    <w:rsid w:val="008D0835"/>
    <w:rsid w:val="008D1145"/>
    <w:rsid w:val="008D15E5"/>
    <w:rsid w:val="008D1E41"/>
    <w:rsid w:val="008D1FA0"/>
    <w:rsid w:val="008D2141"/>
    <w:rsid w:val="008D21C2"/>
    <w:rsid w:val="008D27AD"/>
    <w:rsid w:val="008D2935"/>
    <w:rsid w:val="008D2A4C"/>
    <w:rsid w:val="008D2C0D"/>
    <w:rsid w:val="008D3320"/>
    <w:rsid w:val="008D36DA"/>
    <w:rsid w:val="008D3DA5"/>
    <w:rsid w:val="008D3E72"/>
    <w:rsid w:val="008D4909"/>
    <w:rsid w:val="008D4D52"/>
    <w:rsid w:val="008D4E2B"/>
    <w:rsid w:val="008D5127"/>
    <w:rsid w:val="008D5662"/>
    <w:rsid w:val="008D5CEE"/>
    <w:rsid w:val="008D5D75"/>
    <w:rsid w:val="008D64D8"/>
    <w:rsid w:val="008D6812"/>
    <w:rsid w:val="008D685D"/>
    <w:rsid w:val="008D6CDB"/>
    <w:rsid w:val="008D6E7F"/>
    <w:rsid w:val="008D6EBA"/>
    <w:rsid w:val="008D7177"/>
    <w:rsid w:val="008D72E0"/>
    <w:rsid w:val="008D745B"/>
    <w:rsid w:val="008D75CD"/>
    <w:rsid w:val="008D7807"/>
    <w:rsid w:val="008D7B07"/>
    <w:rsid w:val="008D7D4B"/>
    <w:rsid w:val="008E031F"/>
    <w:rsid w:val="008E068C"/>
    <w:rsid w:val="008E0852"/>
    <w:rsid w:val="008E0873"/>
    <w:rsid w:val="008E0A5A"/>
    <w:rsid w:val="008E0AAD"/>
    <w:rsid w:val="008E0B74"/>
    <w:rsid w:val="008E0F8E"/>
    <w:rsid w:val="008E0FAF"/>
    <w:rsid w:val="008E12EA"/>
    <w:rsid w:val="008E1710"/>
    <w:rsid w:val="008E177F"/>
    <w:rsid w:val="008E20B2"/>
    <w:rsid w:val="008E222D"/>
    <w:rsid w:val="008E22EB"/>
    <w:rsid w:val="008E37CD"/>
    <w:rsid w:val="008E38F1"/>
    <w:rsid w:val="008E3C93"/>
    <w:rsid w:val="008E40C6"/>
    <w:rsid w:val="008E4424"/>
    <w:rsid w:val="008E4553"/>
    <w:rsid w:val="008E4860"/>
    <w:rsid w:val="008E4E3F"/>
    <w:rsid w:val="008E5135"/>
    <w:rsid w:val="008E5614"/>
    <w:rsid w:val="008E592C"/>
    <w:rsid w:val="008E5AD8"/>
    <w:rsid w:val="008E5E1C"/>
    <w:rsid w:val="008E6071"/>
    <w:rsid w:val="008E68AA"/>
    <w:rsid w:val="008E699C"/>
    <w:rsid w:val="008E6C44"/>
    <w:rsid w:val="008E6D98"/>
    <w:rsid w:val="008E6E44"/>
    <w:rsid w:val="008E6E62"/>
    <w:rsid w:val="008E7060"/>
    <w:rsid w:val="008E7E45"/>
    <w:rsid w:val="008F0A5C"/>
    <w:rsid w:val="008F0CC4"/>
    <w:rsid w:val="008F0DF3"/>
    <w:rsid w:val="008F0F34"/>
    <w:rsid w:val="008F1119"/>
    <w:rsid w:val="008F1439"/>
    <w:rsid w:val="008F1510"/>
    <w:rsid w:val="008F1789"/>
    <w:rsid w:val="008F1AC0"/>
    <w:rsid w:val="008F1B36"/>
    <w:rsid w:val="008F1B3F"/>
    <w:rsid w:val="008F1FA5"/>
    <w:rsid w:val="008F212A"/>
    <w:rsid w:val="008F23DD"/>
    <w:rsid w:val="008F261F"/>
    <w:rsid w:val="008F298A"/>
    <w:rsid w:val="008F2B33"/>
    <w:rsid w:val="008F2B39"/>
    <w:rsid w:val="008F2E34"/>
    <w:rsid w:val="008F3000"/>
    <w:rsid w:val="008F364B"/>
    <w:rsid w:val="008F3833"/>
    <w:rsid w:val="008F3B63"/>
    <w:rsid w:val="008F3CF1"/>
    <w:rsid w:val="008F412B"/>
    <w:rsid w:val="008F42A1"/>
    <w:rsid w:val="008F44E7"/>
    <w:rsid w:val="008F4800"/>
    <w:rsid w:val="008F4816"/>
    <w:rsid w:val="008F497F"/>
    <w:rsid w:val="008F49D9"/>
    <w:rsid w:val="008F4FE2"/>
    <w:rsid w:val="008F5798"/>
    <w:rsid w:val="008F6250"/>
    <w:rsid w:val="008F7639"/>
    <w:rsid w:val="008F79F7"/>
    <w:rsid w:val="008F7A80"/>
    <w:rsid w:val="008F7FE6"/>
    <w:rsid w:val="00900301"/>
    <w:rsid w:val="00900306"/>
    <w:rsid w:val="009003E9"/>
    <w:rsid w:val="009006B7"/>
    <w:rsid w:val="00900935"/>
    <w:rsid w:val="00900A0D"/>
    <w:rsid w:val="00900B26"/>
    <w:rsid w:val="00900B67"/>
    <w:rsid w:val="00900C67"/>
    <w:rsid w:val="00900DBD"/>
    <w:rsid w:val="00900F4C"/>
    <w:rsid w:val="009010B5"/>
    <w:rsid w:val="0090133E"/>
    <w:rsid w:val="009016ED"/>
    <w:rsid w:val="0090174D"/>
    <w:rsid w:val="009026A0"/>
    <w:rsid w:val="00902B89"/>
    <w:rsid w:val="009034B0"/>
    <w:rsid w:val="00903B4A"/>
    <w:rsid w:val="00903CF0"/>
    <w:rsid w:val="00903EC8"/>
    <w:rsid w:val="009045EE"/>
    <w:rsid w:val="00904800"/>
    <w:rsid w:val="00904E60"/>
    <w:rsid w:val="00904F49"/>
    <w:rsid w:val="0090530B"/>
    <w:rsid w:val="00905389"/>
    <w:rsid w:val="0090588E"/>
    <w:rsid w:val="0090594E"/>
    <w:rsid w:val="0090598A"/>
    <w:rsid w:val="00905C73"/>
    <w:rsid w:val="0090629D"/>
    <w:rsid w:val="00906A83"/>
    <w:rsid w:val="00906F17"/>
    <w:rsid w:val="009074C4"/>
    <w:rsid w:val="0090765C"/>
    <w:rsid w:val="009077F0"/>
    <w:rsid w:val="009079BE"/>
    <w:rsid w:val="00907AA7"/>
    <w:rsid w:val="00907C97"/>
    <w:rsid w:val="00910CA3"/>
    <w:rsid w:val="00910CAD"/>
    <w:rsid w:val="00911095"/>
    <w:rsid w:val="00911358"/>
    <w:rsid w:val="00911DBE"/>
    <w:rsid w:val="00911FA2"/>
    <w:rsid w:val="0091234B"/>
    <w:rsid w:val="00912484"/>
    <w:rsid w:val="009127B0"/>
    <w:rsid w:val="00912B1F"/>
    <w:rsid w:val="00912E0C"/>
    <w:rsid w:val="0091300F"/>
    <w:rsid w:val="0091310F"/>
    <w:rsid w:val="009138FC"/>
    <w:rsid w:val="0091392B"/>
    <w:rsid w:val="00913AD2"/>
    <w:rsid w:val="00913B12"/>
    <w:rsid w:val="00913CB6"/>
    <w:rsid w:val="009141DF"/>
    <w:rsid w:val="00914F2C"/>
    <w:rsid w:val="009151DF"/>
    <w:rsid w:val="0091525E"/>
    <w:rsid w:val="00915468"/>
    <w:rsid w:val="00915698"/>
    <w:rsid w:val="00915736"/>
    <w:rsid w:val="0091590F"/>
    <w:rsid w:val="00915BE3"/>
    <w:rsid w:val="00915E69"/>
    <w:rsid w:val="00916498"/>
    <w:rsid w:val="009167AA"/>
    <w:rsid w:val="009171D9"/>
    <w:rsid w:val="00917786"/>
    <w:rsid w:val="00917E4F"/>
    <w:rsid w:val="00917FC5"/>
    <w:rsid w:val="0092015E"/>
    <w:rsid w:val="009201AB"/>
    <w:rsid w:val="0092027C"/>
    <w:rsid w:val="00920290"/>
    <w:rsid w:val="009203D3"/>
    <w:rsid w:val="00920853"/>
    <w:rsid w:val="00920991"/>
    <w:rsid w:val="00920BD2"/>
    <w:rsid w:val="00921278"/>
    <w:rsid w:val="009212D2"/>
    <w:rsid w:val="00921354"/>
    <w:rsid w:val="00921428"/>
    <w:rsid w:val="009218CF"/>
    <w:rsid w:val="0092193A"/>
    <w:rsid w:val="00921C37"/>
    <w:rsid w:val="00922011"/>
    <w:rsid w:val="009221A5"/>
    <w:rsid w:val="00922A32"/>
    <w:rsid w:val="00922F12"/>
    <w:rsid w:val="00922F1D"/>
    <w:rsid w:val="009231AD"/>
    <w:rsid w:val="009235EA"/>
    <w:rsid w:val="0092378A"/>
    <w:rsid w:val="0092391C"/>
    <w:rsid w:val="0092399D"/>
    <w:rsid w:val="00923AC2"/>
    <w:rsid w:val="009242AB"/>
    <w:rsid w:val="0092433C"/>
    <w:rsid w:val="0092446E"/>
    <w:rsid w:val="0092492C"/>
    <w:rsid w:val="0092493A"/>
    <w:rsid w:val="009251F0"/>
    <w:rsid w:val="00925723"/>
    <w:rsid w:val="0092573B"/>
    <w:rsid w:val="0092633C"/>
    <w:rsid w:val="00926676"/>
    <w:rsid w:val="0092670E"/>
    <w:rsid w:val="00926CD1"/>
    <w:rsid w:val="0092713A"/>
    <w:rsid w:val="009278D6"/>
    <w:rsid w:val="00927B20"/>
    <w:rsid w:val="00927BFB"/>
    <w:rsid w:val="00930054"/>
    <w:rsid w:val="00930144"/>
    <w:rsid w:val="0093034E"/>
    <w:rsid w:val="0093070D"/>
    <w:rsid w:val="00930868"/>
    <w:rsid w:val="00930D75"/>
    <w:rsid w:val="0093119A"/>
    <w:rsid w:val="009312D2"/>
    <w:rsid w:val="009319D0"/>
    <w:rsid w:val="009319DB"/>
    <w:rsid w:val="00931E5E"/>
    <w:rsid w:val="00931EA0"/>
    <w:rsid w:val="009320DA"/>
    <w:rsid w:val="00932588"/>
    <w:rsid w:val="00932887"/>
    <w:rsid w:val="00933242"/>
    <w:rsid w:val="009333D2"/>
    <w:rsid w:val="0093380E"/>
    <w:rsid w:val="00933846"/>
    <w:rsid w:val="00933EA6"/>
    <w:rsid w:val="00934023"/>
    <w:rsid w:val="00934961"/>
    <w:rsid w:val="00934E5D"/>
    <w:rsid w:val="009351FF"/>
    <w:rsid w:val="00935A6D"/>
    <w:rsid w:val="00935F31"/>
    <w:rsid w:val="0093605B"/>
    <w:rsid w:val="009362E0"/>
    <w:rsid w:val="00936319"/>
    <w:rsid w:val="009366E0"/>
    <w:rsid w:val="00936B6E"/>
    <w:rsid w:val="00936BF7"/>
    <w:rsid w:val="00936CCD"/>
    <w:rsid w:val="00936DA4"/>
    <w:rsid w:val="00936EEF"/>
    <w:rsid w:val="00937157"/>
    <w:rsid w:val="0093732F"/>
    <w:rsid w:val="0093761D"/>
    <w:rsid w:val="0093761F"/>
    <w:rsid w:val="009378A6"/>
    <w:rsid w:val="00937BAB"/>
    <w:rsid w:val="00937DC2"/>
    <w:rsid w:val="00937FA1"/>
    <w:rsid w:val="00940B7C"/>
    <w:rsid w:val="009417F4"/>
    <w:rsid w:val="009418A6"/>
    <w:rsid w:val="00941E15"/>
    <w:rsid w:val="00941F09"/>
    <w:rsid w:val="00942A0F"/>
    <w:rsid w:val="00942B5F"/>
    <w:rsid w:val="00942C7D"/>
    <w:rsid w:val="00943435"/>
    <w:rsid w:val="0094349E"/>
    <w:rsid w:val="0094353B"/>
    <w:rsid w:val="0094355D"/>
    <w:rsid w:val="00943D37"/>
    <w:rsid w:val="00943D67"/>
    <w:rsid w:val="00944175"/>
    <w:rsid w:val="00944269"/>
    <w:rsid w:val="009444B9"/>
    <w:rsid w:val="009446E8"/>
    <w:rsid w:val="00944A58"/>
    <w:rsid w:val="00944FDF"/>
    <w:rsid w:val="00945375"/>
    <w:rsid w:val="00945447"/>
    <w:rsid w:val="0094586F"/>
    <w:rsid w:val="00945D99"/>
    <w:rsid w:val="00946386"/>
    <w:rsid w:val="009463F2"/>
    <w:rsid w:val="009465B9"/>
    <w:rsid w:val="00946799"/>
    <w:rsid w:val="00947084"/>
    <w:rsid w:val="00947393"/>
    <w:rsid w:val="00947A76"/>
    <w:rsid w:val="00947E4B"/>
    <w:rsid w:val="00947ECA"/>
    <w:rsid w:val="00947F7F"/>
    <w:rsid w:val="00950498"/>
    <w:rsid w:val="009505D2"/>
    <w:rsid w:val="0095070F"/>
    <w:rsid w:val="00950A6D"/>
    <w:rsid w:val="009510AA"/>
    <w:rsid w:val="009510DA"/>
    <w:rsid w:val="00951578"/>
    <w:rsid w:val="00951809"/>
    <w:rsid w:val="00951AE0"/>
    <w:rsid w:val="009523EC"/>
    <w:rsid w:val="00952869"/>
    <w:rsid w:val="00952A3F"/>
    <w:rsid w:val="00952B03"/>
    <w:rsid w:val="00952E80"/>
    <w:rsid w:val="00952F09"/>
    <w:rsid w:val="009534D3"/>
    <w:rsid w:val="00953608"/>
    <w:rsid w:val="00953706"/>
    <w:rsid w:val="00953A4D"/>
    <w:rsid w:val="00953B4A"/>
    <w:rsid w:val="00953E70"/>
    <w:rsid w:val="00954041"/>
    <w:rsid w:val="00954B8F"/>
    <w:rsid w:val="00954C19"/>
    <w:rsid w:val="00955265"/>
    <w:rsid w:val="009554E5"/>
    <w:rsid w:val="00955557"/>
    <w:rsid w:val="0095557F"/>
    <w:rsid w:val="0095571B"/>
    <w:rsid w:val="00955782"/>
    <w:rsid w:val="009557E0"/>
    <w:rsid w:val="009558A8"/>
    <w:rsid w:val="00955A3C"/>
    <w:rsid w:val="00955D33"/>
    <w:rsid w:val="00955E51"/>
    <w:rsid w:val="00956238"/>
    <w:rsid w:val="009562A3"/>
    <w:rsid w:val="009563EA"/>
    <w:rsid w:val="00956CAB"/>
    <w:rsid w:val="00956EA7"/>
    <w:rsid w:val="0095746A"/>
    <w:rsid w:val="009579AA"/>
    <w:rsid w:val="00957B44"/>
    <w:rsid w:val="009602AC"/>
    <w:rsid w:val="00960422"/>
    <w:rsid w:val="00960A01"/>
    <w:rsid w:val="00960F15"/>
    <w:rsid w:val="00960F7E"/>
    <w:rsid w:val="00960FDD"/>
    <w:rsid w:val="00961117"/>
    <w:rsid w:val="009616DF"/>
    <w:rsid w:val="00961826"/>
    <w:rsid w:val="009619B3"/>
    <w:rsid w:val="00961BDD"/>
    <w:rsid w:val="00961C33"/>
    <w:rsid w:val="00961F9D"/>
    <w:rsid w:val="0096200C"/>
    <w:rsid w:val="00962AED"/>
    <w:rsid w:val="00962F43"/>
    <w:rsid w:val="009630A7"/>
    <w:rsid w:val="009630F3"/>
    <w:rsid w:val="00963352"/>
    <w:rsid w:val="00963524"/>
    <w:rsid w:val="00963539"/>
    <w:rsid w:val="009637BD"/>
    <w:rsid w:val="0096386E"/>
    <w:rsid w:val="00963B17"/>
    <w:rsid w:val="00963C52"/>
    <w:rsid w:val="00963CD5"/>
    <w:rsid w:val="00963E8B"/>
    <w:rsid w:val="00963EDA"/>
    <w:rsid w:val="0096481B"/>
    <w:rsid w:val="009649D8"/>
    <w:rsid w:val="00964AF3"/>
    <w:rsid w:val="00964AF7"/>
    <w:rsid w:val="00964D4D"/>
    <w:rsid w:val="00964D7B"/>
    <w:rsid w:val="00964FC5"/>
    <w:rsid w:val="009652B0"/>
    <w:rsid w:val="009653F4"/>
    <w:rsid w:val="00965508"/>
    <w:rsid w:val="00965B5E"/>
    <w:rsid w:val="00965C4F"/>
    <w:rsid w:val="00965F15"/>
    <w:rsid w:val="00966095"/>
    <w:rsid w:val="00966204"/>
    <w:rsid w:val="0096629A"/>
    <w:rsid w:val="00966314"/>
    <w:rsid w:val="009664D4"/>
    <w:rsid w:val="00966549"/>
    <w:rsid w:val="0096662C"/>
    <w:rsid w:val="0096666D"/>
    <w:rsid w:val="009669AA"/>
    <w:rsid w:val="00966BE4"/>
    <w:rsid w:val="00966C56"/>
    <w:rsid w:val="00966E4B"/>
    <w:rsid w:val="0096721D"/>
    <w:rsid w:val="0096725F"/>
    <w:rsid w:val="009673E9"/>
    <w:rsid w:val="00967633"/>
    <w:rsid w:val="009677BD"/>
    <w:rsid w:val="0096782E"/>
    <w:rsid w:val="00967B1D"/>
    <w:rsid w:val="00967D2F"/>
    <w:rsid w:val="00967F84"/>
    <w:rsid w:val="00970120"/>
    <w:rsid w:val="009704D8"/>
    <w:rsid w:val="00970806"/>
    <w:rsid w:val="00970FA8"/>
    <w:rsid w:val="009711FA"/>
    <w:rsid w:val="00971B00"/>
    <w:rsid w:val="00971E15"/>
    <w:rsid w:val="009725F4"/>
    <w:rsid w:val="00972664"/>
    <w:rsid w:val="009728CB"/>
    <w:rsid w:val="00972C1D"/>
    <w:rsid w:val="00973071"/>
    <w:rsid w:val="00973108"/>
    <w:rsid w:val="0097317A"/>
    <w:rsid w:val="009735DB"/>
    <w:rsid w:val="00973A82"/>
    <w:rsid w:val="00973B5E"/>
    <w:rsid w:val="00973DA6"/>
    <w:rsid w:val="009740F2"/>
    <w:rsid w:val="0097416E"/>
    <w:rsid w:val="009741CD"/>
    <w:rsid w:val="009743B0"/>
    <w:rsid w:val="0097464D"/>
    <w:rsid w:val="009747F9"/>
    <w:rsid w:val="00974858"/>
    <w:rsid w:val="0097516B"/>
    <w:rsid w:val="0097516D"/>
    <w:rsid w:val="00975202"/>
    <w:rsid w:val="00975323"/>
    <w:rsid w:val="009755C0"/>
    <w:rsid w:val="009759F3"/>
    <w:rsid w:val="00976D8F"/>
    <w:rsid w:val="00976E03"/>
    <w:rsid w:val="00976EF9"/>
    <w:rsid w:val="00976F03"/>
    <w:rsid w:val="009773F5"/>
    <w:rsid w:val="00977445"/>
    <w:rsid w:val="00977681"/>
    <w:rsid w:val="00977FE1"/>
    <w:rsid w:val="00977FF3"/>
    <w:rsid w:val="00980232"/>
    <w:rsid w:val="0098037A"/>
    <w:rsid w:val="00980460"/>
    <w:rsid w:val="00981286"/>
    <w:rsid w:val="00981321"/>
    <w:rsid w:val="0098139B"/>
    <w:rsid w:val="00981620"/>
    <w:rsid w:val="0098183E"/>
    <w:rsid w:val="00981FF4"/>
    <w:rsid w:val="009820FB"/>
    <w:rsid w:val="00982721"/>
    <w:rsid w:val="009827C8"/>
    <w:rsid w:val="00982999"/>
    <w:rsid w:val="009830F3"/>
    <w:rsid w:val="009833C3"/>
    <w:rsid w:val="0098362C"/>
    <w:rsid w:val="00983876"/>
    <w:rsid w:val="00983BC1"/>
    <w:rsid w:val="00983D73"/>
    <w:rsid w:val="00983E48"/>
    <w:rsid w:val="00983FE9"/>
    <w:rsid w:val="00984524"/>
    <w:rsid w:val="009845D4"/>
    <w:rsid w:val="009848A1"/>
    <w:rsid w:val="00984AE6"/>
    <w:rsid w:val="0098504E"/>
    <w:rsid w:val="00985077"/>
    <w:rsid w:val="009852E8"/>
    <w:rsid w:val="00985658"/>
    <w:rsid w:val="009857A5"/>
    <w:rsid w:val="00985CEE"/>
    <w:rsid w:val="00985F62"/>
    <w:rsid w:val="009861B9"/>
    <w:rsid w:val="0098627B"/>
    <w:rsid w:val="00986358"/>
    <w:rsid w:val="0098649E"/>
    <w:rsid w:val="00986A9A"/>
    <w:rsid w:val="00987141"/>
    <w:rsid w:val="00987627"/>
    <w:rsid w:val="00987646"/>
    <w:rsid w:val="0098786A"/>
    <w:rsid w:val="00987DE0"/>
    <w:rsid w:val="0099005D"/>
    <w:rsid w:val="0099020F"/>
    <w:rsid w:val="009902F1"/>
    <w:rsid w:val="00990452"/>
    <w:rsid w:val="0099095A"/>
    <w:rsid w:val="00990BC1"/>
    <w:rsid w:val="00990CD4"/>
    <w:rsid w:val="00991232"/>
    <w:rsid w:val="00991850"/>
    <w:rsid w:val="00991C5C"/>
    <w:rsid w:val="00991E5D"/>
    <w:rsid w:val="009924D8"/>
    <w:rsid w:val="009924FD"/>
    <w:rsid w:val="00992837"/>
    <w:rsid w:val="0099285D"/>
    <w:rsid w:val="00992879"/>
    <w:rsid w:val="00992D6C"/>
    <w:rsid w:val="00993027"/>
    <w:rsid w:val="00993256"/>
    <w:rsid w:val="00993A4F"/>
    <w:rsid w:val="00994217"/>
    <w:rsid w:val="00994694"/>
    <w:rsid w:val="009946D8"/>
    <w:rsid w:val="0099482E"/>
    <w:rsid w:val="00994C75"/>
    <w:rsid w:val="00995805"/>
    <w:rsid w:val="00995914"/>
    <w:rsid w:val="00995A33"/>
    <w:rsid w:val="00995A8B"/>
    <w:rsid w:val="00996366"/>
    <w:rsid w:val="00996B7B"/>
    <w:rsid w:val="00996C72"/>
    <w:rsid w:val="00996D73"/>
    <w:rsid w:val="00996F7D"/>
    <w:rsid w:val="00997045"/>
    <w:rsid w:val="0099734E"/>
    <w:rsid w:val="0099754A"/>
    <w:rsid w:val="00997BB1"/>
    <w:rsid w:val="009A00CB"/>
    <w:rsid w:val="009A036F"/>
    <w:rsid w:val="009A03A1"/>
    <w:rsid w:val="009A03DD"/>
    <w:rsid w:val="009A06E9"/>
    <w:rsid w:val="009A093D"/>
    <w:rsid w:val="009A0D22"/>
    <w:rsid w:val="009A1234"/>
    <w:rsid w:val="009A12A9"/>
    <w:rsid w:val="009A19C3"/>
    <w:rsid w:val="009A218F"/>
    <w:rsid w:val="009A24B1"/>
    <w:rsid w:val="009A36DC"/>
    <w:rsid w:val="009A3709"/>
    <w:rsid w:val="009A38A1"/>
    <w:rsid w:val="009A3D5C"/>
    <w:rsid w:val="009A487D"/>
    <w:rsid w:val="009A4A7C"/>
    <w:rsid w:val="009A5361"/>
    <w:rsid w:val="009A571F"/>
    <w:rsid w:val="009A58DB"/>
    <w:rsid w:val="009A5A06"/>
    <w:rsid w:val="009A5CB0"/>
    <w:rsid w:val="009A5D41"/>
    <w:rsid w:val="009A6615"/>
    <w:rsid w:val="009A68EC"/>
    <w:rsid w:val="009A6F21"/>
    <w:rsid w:val="009A6FE3"/>
    <w:rsid w:val="009A747A"/>
    <w:rsid w:val="009A74DE"/>
    <w:rsid w:val="009A7E4D"/>
    <w:rsid w:val="009A7F28"/>
    <w:rsid w:val="009B078E"/>
    <w:rsid w:val="009B09AA"/>
    <w:rsid w:val="009B09FA"/>
    <w:rsid w:val="009B0DD7"/>
    <w:rsid w:val="009B116C"/>
    <w:rsid w:val="009B1502"/>
    <w:rsid w:val="009B1CC3"/>
    <w:rsid w:val="009B2357"/>
    <w:rsid w:val="009B257A"/>
    <w:rsid w:val="009B272D"/>
    <w:rsid w:val="009B2776"/>
    <w:rsid w:val="009B2EA8"/>
    <w:rsid w:val="009B3070"/>
    <w:rsid w:val="009B31D3"/>
    <w:rsid w:val="009B32D4"/>
    <w:rsid w:val="009B34AC"/>
    <w:rsid w:val="009B39EC"/>
    <w:rsid w:val="009B3CEE"/>
    <w:rsid w:val="009B3D83"/>
    <w:rsid w:val="009B3EC3"/>
    <w:rsid w:val="009B3F87"/>
    <w:rsid w:val="009B45C9"/>
    <w:rsid w:val="009B45DE"/>
    <w:rsid w:val="009B4739"/>
    <w:rsid w:val="009B4925"/>
    <w:rsid w:val="009B4B2B"/>
    <w:rsid w:val="009B508A"/>
    <w:rsid w:val="009B51B5"/>
    <w:rsid w:val="009B5864"/>
    <w:rsid w:val="009B59F6"/>
    <w:rsid w:val="009B6559"/>
    <w:rsid w:val="009B664E"/>
    <w:rsid w:val="009B6BC1"/>
    <w:rsid w:val="009B6C08"/>
    <w:rsid w:val="009B7312"/>
    <w:rsid w:val="009B7494"/>
    <w:rsid w:val="009B781D"/>
    <w:rsid w:val="009C007D"/>
    <w:rsid w:val="009C089B"/>
    <w:rsid w:val="009C0CB5"/>
    <w:rsid w:val="009C1203"/>
    <w:rsid w:val="009C12B9"/>
    <w:rsid w:val="009C12C9"/>
    <w:rsid w:val="009C1424"/>
    <w:rsid w:val="009C2075"/>
    <w:rsid w:val="009C2556"/>
    <w:rsid w:val="009C2605"/>
    <w:rsid w:val="009C26DE"/>
    <w:rsid w:val="009C2A0C"/>
    <w:rsid w:val="009C2AAA"/>
    <w:rsid w:val="009C2F47"/>
    <w:rsid w:val="009C2F86"/>
    <w:rsid w:val="009C3432"/>
    <w:rsid w:val="009C35C7"/>
    <w:rsid w:val="009C3623"/>
    <w:rsid w:val="009C39C1"/>
    <w:rsid w:val="009C3F22"/>
    <w:rsid w:val="009C429E"/>
    <w:rsid w:val="009C4405"/>
    <w:rsid w:val="009C46AD"/>
    <w:rsid w:val="009C46D6"/>
    <w:rsid w:val="009C509C"/>
    <w:rsid w:val="009C50FC"/>
    <w:rsid w:val="009C518D"/>
    <w:rsid w:val="009C5A29"/>
    <w:rsid w:val="009C5BB4"/>
    <w:rsid w:val="009C5D20"/>
    <w:rsid w:val="009C6327"/>
    <w:rsid w:val="009C6543"/>
    <w:rsid w:val="009C67A5"/>
    <w:rsid w:val="009C686D"/>
    <w:rsid w:val="009C71F9"/>
    <w:rsid w:val="009C72A7"/>
    <w:rsid w:val="009C75A1"/>
    <w:rsid w:val="009C76E7"/>
    <w:rsid w:val="009C7945"/>
    <w:rsid w:val="009C7EE1"/>
    <w:rsid w:val="009D01D6"/>
    <w:rsid w:val="009D0240"/>
    <w:rsid w:val="009D047E"/>
    <w:rsid w:val="009D0501"/>
    <w:rsid w:val="009D0719"/>
    <w:rsid w:val="009D0753"/>
    <w:rsid w:val="009D0821"/>
    <w:rsid w:val="009D0985"/>
    <w:rsid w:val="009D111C"/>
    <w:rsid w:val="009D1589"/>
    <w:rsid w:val="009D16E4"/>
    <w:rsid w:val="009D1A7A"/>
    <w:rsid w:val="009D1ABE"/>
    <w:rsid w:val="009D1CC1"/>
    <w:rsid w:val="009D1DF8"/>
    <w:rsid w:val="009D20C7"/>
    <w:rsid w:val="009D20E4"/>
    <w:rsid w:val="009D2433"/>
    <w:rsid w:val="009D2927"/>
    <w:rsid w:val="009D2CEF"/>
    <w:rsid w:val="009D302F"/>
    <w:rsid w:val="009D30A6"/>
    <w:rsid w:val="009D30B2"/>
    <w:rsid w:val="009D32FD"/>
    <w:rsid w:val="009D339A"/>
    <w:rsid w:val="009D3ACD"/>
    <w:rsid w:val="009D3C60"/>
    <w:rsid w:val="009D3DD9"/>
    <w:rsid w:val="009D400B"/>
    <w:rsid w:val="009D40F3"/>
    <w:rsid w:val="009D44D3"/>
    <w:rsid w:val="009D4581"/>
    <w:rsid w:val="009D4A9D"/>
    <w:rsid w:val="009D4C88"/>
    <w:rsid w:val="009D4CEB"/>
    <w:rsid w:val="009D56D8"/>
    <w:rsid w:val="009D59C3"/>
    <w:rsid w:val="009D5A10"/>
    <w:rsid w:val="009D5BF5"/>
    <w:rsid w:val="009D617F"/>
    <w:rsid w:val="009D6422"/>
    <w:rsid w:val="009D671D"/>
    <w:rsid w:val="009D6D10"/>
    <w:rsid w:val="009D6E3A"/>
    <w:rsid w:val="009D714A"/>
    <w:rsid w:val="009D75B5"/>
    <w:rsid w:val="009D798E"/>
    <w:rsid w:val="009D79EF"/>
    <w:rsid w:val="009D7D09"/>
    <w:rsid w:val="009E00C9"/>
    <w:rsid w:val="009E03AF"/>
    <w:rsid w:val="009E0958"/>
    <w:rsid w:val="009E09AE"/>
    <w:rsid w:val="009E0C2B"/>
    <w:rsid w:val="009E0DDA"/>
    <w:rsid w:val="009E0E71"/>
    <w:rsid w:val="009E0F54"/>
    <w:rsid w:val="009E0F80"/>
    <w:rsid w:val="009E14AA"/>
    <w:rsid w:val="009E1A8E"/>
    <w:rsid w:val="009E1D4B"/>
    <w:rsid w:val="009E1DBE"/>
    <w:rsid w:val="009E2364"/>
    <w:rsid w:val="009E275E"/>
    <w:rsid w:val="009E2837"/>
    <w:rsid w:val="009E2C8E"/>
    <w:rsid w:val="009E3543"/>
    <w:rsid w:val="009E35A8"/>
    <w:rsid w:val="009E3AF8"/>
    <w:rsid w:val="009E3EE6"/>
    <w:rsid w:val="009E3F5C"/>
    <w:rsid w:val="009E435E"/>
    <w:rsid w:val="009E4379"/>
    <w:rsid w:val="009E4B4F"/>
    <w:rsid w:val="009E4DE6"/>
    <w:rsid w:val="009E5FBF"/>
    <w:rsid w:val="009E6127"/>
    <w:rsid w:val="009E62AC"/>
    <w:rsid w:val="009E667D"/>
    <w:rsid w:val="009E6785"/>
    <w:rsid w:val="009E714E"/>
    <w:rsid w:val="009E7595"/>
    <w:rsid w:val="009E776F"/>
    <w:rsid w:val="009E7B3A"/>
    <w:rsid w:val="009E7F2D"/>
    <w:rsid w:val="009F01CC"/>
    <w:rsid w:val="009F055C"/>
    <w:rsid w:val="009F0975"/>
    <w:rsid w:val="009F0984"/>
    <w:rsid w:val="009F0CE4"/>
    <w:rsid w:val="009F0D93"/>
    <w:rsid w:val="009F0FA7"/>
    <w:rsid w:val="009F0FAC"/>
    <w:rsid w:val="009F18DD"/>
    <w:rsid w:val="009F193D"/>
    <w:rsid w:val="009F1A93"/>
    <w:rsid w:val="009F1D64"/>
    <w:rsid w:val="009F1DED"/>
    <w:rsid w:val="009F21EB"/>
    <w:rsid w:val="009F2200"/>
    <w:rsid w:val="009F23F2"/>
    <w:rsid w:val="009F2CEF"/>
    <w:rsid w:val="009F335A"/>
    <w:rsid w:val="009F3AC9"/>
    <w:rsid w:val="009F3E20"/>
    <w:rsid w:val="009F3F64"/>
    <w:rsid w:val="009F412E"/>
    <w:rsid w:val="009F41F5"/>
    <w:rsid w:val="009F4CE5"/>
    <w:rsid w:val="009F518F"/>
    <w:rsid w:val="009F53CB"/>
    <w:rsid w:val="009F546D"/>
    <w:rsid w:val="009F54F1"/>
    <w:rsid w:val="009F5816"/>
    <w:rsid w:val="009F594A"/>
    <w:rsid w:val="009F5A13"/>
    <w:rsid w:val="009F5F1E"/>
    <w:rsid w:val="009F6523"/>
    <w:rsid w:val="009F6684"/>
    <w:rsid w:val="009F68BB"/>
    <w:rsid w:val="009F7062"/>
    <w:rsid w:val="009F7387"/>
    <w:rsid w:val="009F73C0"/>
    <w:rsid w:val="009F77BB"/>
    <w:rsid w:val="009F7C5F"/>
    <w:rsid w:val="009F7F60"/>
    <w:rsid w:val="00A004DF"/>
    <w:rsid w:val="00A01018"/>
    <w:rsid w:val="00A0139E"/>
    <w:rsid w:val="00A013A8"/>
    <w:rsid w:val="00A01819"/>
    <w:rsid w:val="00A019F7"/>
    <w:rsid w:val="00A01A4C"/>
    <w:rsid w:val="00A01D05"/>
    <w:rsid w:val="00A01F97"/>
    <w:rsid w:val="00A02058"/>
    <w:rsid w:val="00A02411"/>
    <w:rsid w:val="00A028A9"/>
    <w:rsid w:val="00A02E73"/>
    <w:rsid w:val="00A02E74"/>
    <w:rsid w:val="00A03372"/>
    <w:rsid w:val="00A037F7"/>
    <w:rsid w:val="00A03E04"/>
    <w:rsid w:val="00A0436C"/>
    <w:rsid w:val="00A0458E"/>
    <w:rsid w:val="00A045A8"/>
    <w:rsid w:val="00A045BA"/>
    <w:rsid w:val="00A046CC"/>
    <w:rsid w:val="00A0474B"/>
    <w:rsid w:val="00A04838"/>
    <w:rsid w:val="00A0490D"/>
    <w:rsid w:val="00A04913"/>
    <w:rsid w:val="00A04BDD"/>
    <w:rsid w:val="00A04CEC"/>
    <w:rsid w:val="00A04E03"/>
    <w:rsid w:val="00A04FBA"/>
    <w:rsid w:val="00A04FF2"/>
    <w:rsid w:val="00A050D2"/>
    <w:rsid w:val="00A05127"/>
    <w:rsid w:val="00A05146"/>
    <w:rsid w:val="00A05152"/>
    <w:rsid w:val="00A05646"/>
    <w:rsid w:val="00A05975"/>
    <w:rsid w:val="00A05BA8"/>
    <w:rsid w:val="00A05D7D"/>
    <w:rsid w:val="00A05F31"/>
    <w:rsid w:val="00A06081"/>
    <w:rsid w:val="00A0626C"/>
    <w:rsid w:val="00A06A83"/>
    <w:rsid w:val="00A06B3F"/>
    <w:rsid w:val="00A06BF8"/>
    <w:rsid w:val="00A06EB9"/>
    <w:rsid w:val="00A0746D"/>
    <w:rsid w:val="00A0754C"/>
    <w:rsid w:val="00A076D8"/>
    <w:rsid w:val="00A07B7F"/>
    <w:rsid w:val="00A07D10"/>
    <w:rsid w:val="00A07DEF"/>
    <w:rsid w:val="00A07E85"/>
    <w:rsid w:val="00A10554"/>
    <w:rsid w:val="00A106B1"/>
    <w:rsid w:val="00A11499"/>
    <w:rsid w:val="00A11C11"/>
    <w:rsid w:val="00A11E14"/>
    <w:rsid w:val="00A11F57"/>
    <w:rsid w:val="00A12436"/>
    <w:rsid w:val="00A12B7E"/>
    <w:rsid w:val="00A12C14"/>
    <w:rsid w:val="00A12C20"/>
    <w:rsid w:val="00A12E78"/>
    <w:rsid w:val="00A13491"/>
    <w:rsid w:val="00A13576"/>
    <w:rsid w:val="00A135C9"/>
    <w:rsid w:val="00A13902"/>
    <w:rsid w:val="00A13D80"/>
    <w:rsid w:val="00A14140"/>
    <w:rsid w:val="00A1423F"/>
    <w:rsid w:val="00A144EF"/>
    <w:rsid w:val="00A146A3"/>
    <w:rsid w:val="00A14919"/>
    <w:rsid w:val="00A14A5F"/>
    <w:rsid w:val="00A14BA1"/>
    <w:rsid w:val="00A14EA4"/>
    <w:rsid w:val="00A151D2"/>
    <w:rsid w:val="00A153E4"/>
    <w:rsid w:val="00A15557"/>
    <w:rsid w:val="00A15565"/>
    <w:rsid w:val="00A159E8"/>
    <w:rsid w:val="00A16D21"/>
    <w:rsid w:val="00A16EE8"/>
    <w:rsid w:val="00A17157"/>
    <w:rsid w:val="00A17417"/>
    <w:rsid w:val="00A17475"/>
    <w:rsid w:val="00A177DA"/>
    <w:rsid w:val="00A17F00"/>
    <w:rsid w:val="00A200A4"/>
    <w:rsid w:val="00A2036A"/>
    <w:rsid w:val="00A20435"/>
    <w:rsid w:val="00A204CD"/>
    <w:rsid w:val="00A206D4"/>
    <w:rsid w:val="00A208E3"/>
    <w:rsid w:val="00A209B5"/>
    <w:rsid w:val="00A20A8E"/>
    <w:rsid w:val="00A20D9D"/>
    <w:rsid w:val="00A216F3"/>
    <w:rsid w:val="00A21729"/>
    <w:rsid w:val="00A2194F"/>
    <w:rsid w:val="00A21E5A"/>
    <w:rsid w:val="00A2225B"/>
    <w:rsid w:val="00A22729"/>
    <w:rsid w:val="00A2274B"/>
    <w:rsid w:val="00A227B0"/>
    <w:rsid w:val="00A228AC"/>
    <w:rsid w:val="00A228D8"/>
    <w:rsid w:val="00A23311"/>
    <w:rsid w:val="00A235BC"/>
    <w:rsid w:val="00A2390A"/>
    <w:rsid w:val="00A23CE1"/>
    <w:rsid w:val="00A23E4E"/>
    <w:rsid w:val="00A23F66"/>
    <w:rsid w:val="00A24456"/>
    <w:rsid w:val="00A245BA"/>
    <w:rsid w:val="00A24645"/>
    <w:rsid w:val="00A2468C"/>
    <w:rsid w:val="00A24B05"/>
    <w:rsid w:val="00A253D6"/>
    <w:rsid w:val="00A258DC"/>
    <w:rsid w:val="00A25AE7"/>
    <w:rsid w:val="00A25EF4"/>
    <w:rsid w:val="00A25FE9"/>
    <w:rsid w:val="00A26072"/>
    <w:rsid w:val="00A260EB"/>
    <w:rsid w:val="00A26300"/>
    <w:rsid w:val="00A269A6"/>
    <w:rsid w:val="00A26A2A"/>
    <w:rsid w:val="00A27236"/>
    <w:rsid w:val="00A27589"/>
    <w:rsid w:val="00A27B90"/>
    <w:rsid w:val="00A3012F"/>
    <w:rsid w:val="00A302B8"/>
    <w:rsid w:val="00A30574"/>
    <w:rsid w:val="00A3085A"/>
    <w:rsid w:val="00A30ED1"/>
    <w:rsid w:val="00A314D6"/>
    <w:rsid w:val="00A31B4E"/>
    <w:rsid w:val="00A31CD9"/>
    <w:rsid w:val="00A31CE8"/>
    <w:rsid w:val="00A32543"/>
    <w:rsid w:val="00A32748"/>
    <w:rsid w:val="00A327CD"/>
    <w:rsid w:val="00A3280D"/>
    <w:rsid w:val="00A33055"/>
    <w:rsid w:val="00A330F1"/>
    <w:rsid w:val="00A333BF"/>
    <w:rsid w:val="00A33515"/>
    <w:rsid w:val="00A3371A"/>
    <w:rsid w:val="00A340ED"/>
    <w:rsid w:val="00A34359"/>
    <w:rsid w:val="00A3442C"/>
    <w:rsid w:val="00A347E4"/>
    <w:rsid w:val="00A34EB8"/>
    <w:rsid w:val="00A34F68"/>
    <w:rsid w:val="00A351E3"/>
    <w:rsid w:val="00A35578"/>
    <w:rsid w:val="00A35823"/>
    <w:rsid w:val="00A35977"/>
    <w:rsid w:val="00A35DF3"/>
    <w:rsid w:val="00A35EF1"/>
    <w:rsid w:val="00A35FF5"/>
    <w:rsid w:val="00A3616D"/>
    <w:rsid w:val="00A36437"/>
    <w:rsid w:val="00A36854"/>
    <w:rsid w:val="00A36917"/>
    <w:rsid w:val="00A36A42"/>
    <w:rsid w:val="00A36A8B"/>
    <w:rsid w:val="00A36C03"/>
    <w:rsid w:val="00A36C08"/>
    <w:rsid w:val="00A36F21"/>
    <w:rsid w:val="00A37663"/>
    <w:rsid w:val="00A3769B"/>
    <w:rsid w:val="00A376DF"/>
    <w:rsid w:val="00A40130"/>
    <w:rsid w:val="00A401A2"/>
    <w:rsid w:val="00A40659"/>
    <w:rsid w:val="00A4085A"/>
    <w:rsid w:val="00A40A94"/>
    <w:rsid w:val="00A40AC8"/>
    <w:rsid w:val="00A40B42"/>
    <w:rsid w:val="00A40D34"/>
    <w:rsid w:val="00A40D7A"/>
    <w:rsid w:val="00A4104D"/>
    <w:rsid w:val="00A410FC"/>
    <w:rsid w:val="00A412FA"/>
    <w:rsid w:val="00A4141E"/>
    <w:rsid w:val="00A41476"/>
    <w:rsid w:val="00A41AA8"/>
    <w:rsid w:val="00A41D01"/>
    <w:rsid w:val="00A42182"/>
    <w:rsid w:val="00A4242F"/>
    <w:rsid w:val="00A42837"/>
    <w:rsid w:val="00A42998"/>
    <w:rsid w:val="00A42B07"/>
    <w:rsid w:val="00A42C0C"/>
    <w:rsid w:val="00A430D3"/>
    <w:rsid w:val="00A4330C"/>
    <w:rsid w:val="00A43B0D"/>
    <w:rsid w:val="00A43E27"/>
    <w:rsid w:val="00A440B5"/>
    <w:rsid w:val="00A44111"/>
    <w:rsid w:val="00A442D5"/>
    <w:rsid w:val="00A446BF"/>
    <w:rsid w:val="00A446DF"/>
    <w:rsid w:val="00A44EB4"/>
    <w:rsid w:val="00A4500D"/>
    <w:rsid w:val="00A45D85"/>
    <w:rsid w:val="00A4607B"/>
    <w:rsid w:val="00A460CC"/>
    <w:rsid w:val="00A46A5A"/>
    <w:rsid w:val="00A473B6"/>
    <w:rsid w:val="00A473D4"/>
    <w:rsid w:val="00A4753B"/>
    <w:rsid w:val="00A4755E"/>
    <w:rsid w:val="00A47B6E"/>
    <w:rsid w:val="00A5046D"/>
    <w:rsid w:val="00A505F3"/>
    <w:rsid w:val="00A50821"/>
    <w:rsid w:val="00A50C29"/>
    <w:rsid w:val="00A50F81"/>
    <w:rsid w:val="00A510CA"/>
    <w:rsid w:val="00A514F4"/>
    <w:rsid w:val="00A51943"/>
    <w:rsid w:val="00A52414"/>
    <w:rsid w:val="00A525EB"/>
    <w:rsid w:val="00A52C18"/>
    <w:rsid w:val="00A52EAD"/>
    <w:rsid w:val="00A52EDE"/>
    <w:rsid w:val="00A52F7E"/>
    <w:rsid w:val="00A53042"/>
    <w:rsid w:val="00A53164"/>
    <w:rsid w:val="00A532E4"/>
    <w:rsid w:val="00A5339F"/>
    <w:rsid w:val="00A533D0"/>
    <w:rsid w:val="00A534E1"/>
    <w:rsid w:val="00A539F4"/>
    <w:rsid w:val="00A53F84"/>
    <w:rsid w:val="00A542B6"/>
    <w:rsid w:val="00A545C4"/>
    <w:rsid w:val="00A54878"/>
    <w:rsid w:val="00A54AD9"/>
    <w:rsid w:val="00A54C80"/>
    <w:rsid w:val="00A55113"/>
    <w:rsid w:val="00A5541A"/>
    <w:rsid w:val="00A5566A"/>
    <w:rsid w:val="00A55E0E"/>
    <w:rsid w:val="00A5616C"/>
    <w:rsid w:val="00A561DA"/>
    <w:rsid w:val="00A56232"/>
    <w:rsid w:val="00A56237"/>
    <w:rsid w:val="00A56317"/>
    <w:rsid w:val="00A5648B"/>
    <w:rsid w:val="00A5661A"/>
    <w:rsid w:val="00A566D3"/>
    <w:rsid w:val="00A56D59"/>
    <w:rsid w:val="00A56D93"/>
    <w:rsid w:val="00A56EB4"/>
    <w:rsid w:val="00A56F0F"/>
    <w:rsid w:val="00A56F48"/>
    <w:rsid w:val="00A57040"/>
    <w:rsid w:val="00A570A8"/>
    <w:rsid w:val="00A5720C"/>
    <w:rsid w:val="00A573FA"/>
    <w:rsid w:val="00A5762E"/>
    <w:rsid w:val="00A577BB"/>
    <w:rsid w:val="00A5780B"/>
    <w:rsid w:val="00A57886"/>
    <w:rsid w:val="00A57ABD"/>
    <w:rsid w:val="00A60171"/>
    <w:rsid w:val="00A60635"/>
    <w:rsid w:val="00A607A4"/>
    <w:rsid w:val="00A611F4"/>
    <w:rsid w:val="00A61552"/>
    <w:rsid w:val="00A6160C"/>
    <w:rsid w:val="00A62178"/>
    <w:rsid w:val="00A6295C"/>
    <w:rsid w:val="00A62A17"/>
    <w:rsid w:val="00A62BFD"/>
    <w:rsid w:val="00A62C11"/>
    <w:rsid w:val="00A62C40"/>
    <w:rsid w:val="00A62E32"/>
    <w:rsid w:val="00A62F41"/>
    <w:rsid w:val="00A62FC6"/>
    <w:rsid w:val="00A638AB"/>
    <w:rsid w:val="00A64CB9"/>
    <w:rsid w:val="00A650DB"/>
    <w:rsid w:val="00A65471"/>
    <w:rsid w:val="00A65508"/>
    <w:rsid w:val="00A6563A"/>
    <w:rsid w:val="00A6569D"/>
    <w:rsid w:val="00A659B9"/>
    <w:rsid w:val="00A65BBE"/>
    <w:rsid w:val="00A65CCF"/>
    <w:rsid w:val="00A65F4B"/>
    <w:rsid w:val="00A660BA"/>
    <w:rsid w:val="00A660F2"/>
    <w:rsid w:val="00A66578"/>
    <w:rsid w:val="00A66764"/>
    <w:rsid w:val="00A668D6"/>
    <w:rsid w:val="00A66A57"/>
    <w:rsid w:val="00A66BE5"/>
    <w:rsid w:val="00A678C5"/>
    <w:rsid w:val="00A67C87"/>
    <w:rsid w:val="00A7004F"/>
    <w:rsid w:val="00A703B6"/>
    <w:rsid w:val="00A7083D"/>
    <w:rsid w:val="00A70B19"/>
    <w:rsid w:val="00A7135F"/>
    <w:rsid w:val="00A7145A"/>
    <w:rsid w:val="00A71B72"/>
    <w:rsid w:val="00A71C32"/>
    <w:rsid w:val="00A72F2B"/>
    <w:rsid w:val="00A72FC5"/>
    <w:rsid w:val="00A72FFD"/>
    <w:rsid w:val="00A73092"/>
    <w:rsid w:val="00A7384A"/>
    <w:rsid w:val="00A7443E"/>
    <w:rsid w:val="00A74468"/>
    <w:rsid w:val="00A7457D"/>
    <w:rsid w:val="00A74973"/>
    <w:rsid w:val="00A7498F"/>
    <w:rsid w:val="00A74CB1"/>
    <w:rsid w:val="00A74E40"/>
    <w:rsid w:val="00A74F0D"/>
    <w:rsid w:val="00A751AD"/>
    <w:rsid w:val="00A75256"/>
    <w:rsid w:val="00A7535B"/>
    <w:rsid w:val="00A758D1"/>
    <w:rsid w:val="00A75BFD"/>
    <w:rsid w:val="00A75D69"/>
    <w:rsid w:val="00A76650"/>
    <w:rsid w:val="00A76A69"/>
    <w:rsid w:val="00A76FC1"/>
    <w:rsid w:val="00A77270"/>
    <w:rsid w:val="00A77490"/>
    <w:rsid w:val="00A77ABF"/>
    <w:rsid w:val="00A77AFE"/>
    <w:rsid w:val="00A77B22"/>
    <w:rsid w:val="00A77FFC"/>
    <w:rsid w:val="00A806AF"/>
    <w:rsid w:val="00A8074F"/>
    <w:rsid w:val="00A80750"/>
    <w:rsid w:val="00A80755"/>
    <w:rsid w:val="00A80A50"/>
    <w:rsid w:val="00A80B8C"/>
    <w:rsid w:val="00A81758"/>
    <w:rsid w:val="00A81781"/>
    <w:rsid w:val="00A818B6"/>
    <w:rsid w:val="00A818EA"/>
    <w:rsid w:val="00A819D2"/>
    <w:rsid w:val="00A81C4A"/>
    <w:rsid w:val="00A821F5"/>
    <w:rsid w:val="00A82531"/>
    <w:rsid w:val="00A82E91"/>
    <w:rsid w:val="00A83017"/>
    <w:rsid w:val="00A8322A"/>
    <w:rsid w:val="00A8335A"/>
    <w:rsid w:val="00A834FB"/>
    <w:rsid w:val="00A835D7"/>
    <w:rsid w:val="00A83E78"/>
    <w:rsid w:val="00A84581"/>
    <w:rsid w:val="00A84C50"/>
    <w:rsid w:val="00A84F14"/>
    <w:rsid w:val="00A85108"/>
    <w:rsid w:val="00A85533"/>
    <w:rsid w:val="00A855E5"/>
    <w:rsid w:val="00A85652"/>
    <w:rsid w:val="00A85F8D"/>
    <w:rsid w:val="00A863C4"/>
    <w:rsid w:val="00A86432"/>
    <w:rsid w:val="00A8648E"/>
    <w:rsid w:val="00A86E68"/>
    <w:rsid w:val="00A87063"/>
    <w:rsid w:val="00A875E5"/>
    <w:rsid w:val="00A87BE4"/>
    <w:rsid w:val="00A87D6B"/>
    <w:rsid w:val="00A87D86"/>
    <w:rsid w:val="00A87F2B"/>
    <w:rsid w:val="00A9006D"/>
    <w:rsid w:val="00A903E1"/>
    <w:rsid w:val="00A90491"/>
    <w:rsid w:val="00A907CA"/>
    <w:rsid w:val="00A90B4C"/>
    <w:rsid w:val="00A90BA7"/>
    <w:rsid w:val="00A90DB1"/>
    <w:rsid w:val="00A90FFB"/>
    <w:rsid w:val="00A91010"/>
    <w:rsid w:val="00A911A8"/>
    <w:rsid w:val="00A9133A"/>
    <w:rsid w:val="00A91539"/>
    <w:rsid w:val="00A91B60"/>
    <w:rsid w:val="00A924B9"/>
    <w:rsid w:val="00A925CC"/>
    <w:rsid w:val="00A93066"/>
    <w:rsid w:val="00A93343"/>
    <w:rsid w:val="00A934F1"/>
    <w:rsid w:val="00A93B30"/>
    <w:rsid w:val="00A93C03"/>
    <w:rsid w:val="00A93C0F"/>
    <w:rsid w:val="00A93D25"/>
    <w:rsid w:val="00A93DDA"/>
    <w:rsid w:val="00A9408B"/>
    <w:rsid w:val="00A94247"/>
    <w:rsid w:val="00A9446C"/>
    <w:rsid w:val="00A94505"/>
    <w:rsid w:val="00A9499D"/>
    <w:rsid w:val="00A94B43"/>
    <w:rsid w:val="00A95569"/>
    <w:rsid w:val="00A955C9"/>
    <w:rsid w:val="00A957EA"/>
    <w:rsid w:val="00A95827"/>
    <w:rsid w:val="00A968ED"/>
    <w:rsid w:val="00A96A8C"/>
    <w:rsid w:val="00A96AE4"/>
    <w:rsid w:val="00A96C1C"/>
    <w:rsid w:val="00A9703D"/>
    <w:rsid w:val="00A975C4"/>
    <w:rsid w:val="00A97854"/>
    <w:rsid w:val="00A978F8"/>
    <w:rsid w:val="00A97AD6"/>
    <w:rsid w:val="00A97C81"/>
    <w:rsid w:val="00A97DF6"/>
    <w:rsid w:val="00A97EEE"/>
    <w:rsid w:val="00AA04D1"/>
    <w:rsid w:val="00AA0C36"/>
    <w:rsid w:val="00AA1153"/>
    <w:rsid w:val="00AA11EB"/>
    <w:rsid w:val="00AA1DDB"/>
    <w:rsid w:val="00AA25D1"/>
    <w:rsid w:val="00AA26BD"/>
    <w:rsid w:val="00AA27C2"/>
    <w:rsid w:val="00AA2ACD"/>
    <w:rsid w:val="00AA3421"/>
    <w:rsid w:val="00AA3ABF"/>
    <w:rsid w:val="00AA3B1B"/>
    <w:rsid w:val="00AA40C6"/>
    <w:rsid w:val="00AA42C2"/>
    <w:rsid w:val="00AA453A"/>
    <w:rsid w:val="00AA467E"/>
    <w:rsid w:val="00AA49A3"/>
    <w:rsid w:val="00AA4AA7"/>
    <w:rsid w:val="00AA4D3F"/>
    <w:rsid w:val="00AA5150"/>
    <w:rsid w:val="00AA53D3"/>
    <w:rsid w:val="00AA5F18"/>
    <w:rsid w:val="00AA6543"/>
    <w:rsid w:val="00AA6BD9"/>
    <w:rsid w:val="00AA727F"/>
    <w:rsid w:val="00AA72D9"/>
    <w:rsid w:val="00AA73B9"/>
    <w:rsid w:val="00AA7B22"/>
    <w:rsid w:val="00AA7B7F"/>
    <w:rsid w:val="00AA7E0F"/>
    <w:rsid w:val="00AA7FB7"/>
    <w:rsid w:val="00AB016F"/>
    <w:rsid w:val="00AB04A5"/>
    <w:rsid w:val="00AB08A5"/>
    <w:rsid w:val="00AB0AB3"/>
    <w:rsid w:val="00AB0C9E"/>
    <w:rsid w:val="00AB0D18"/>
    <w:rsid w:val="00AB0D23"/>
    <w:rsid w:val="00AB0E15"/>
    <w:rsid w:val="00AB0E55"/>
    <w:rsid w:val="00AB18C0"/>
    <w:rsid w:val="00AB1BCE"/>
    <w:rsid w:val="00AB1E6A"/>
    <w:rsid w:val="00AB1F72"/>
    <w:rsid w:val="00AB20EB"/>
    <w:rsid w:val="00AB25BA"/>
    <w:rsid w:val="00AB26B1"/>
    <w:rsid w:val="00AB27C3"/>
    <w:rsid w:val="00AB2CEB"/>
    <w:rsid w:val="00AB2FF4"/>
    <w:rsid w:val="00AB3EB7"/>
    <w:rsid w:val="00AB46B0"/>
    <w:rsid w:val="00AB49CE"/>
    <w:rsid w:val="00AB49FC"/>
    <w:rsid w:val="00AB4C3A"/>
    <w:rsid w:val="00AB55AC"/>
    <w:rsid w:val="00AB5865"/>
    <w:rsid w:val="00AB5CD5"/>
    <w:rsid w:val="00AB5E6D"/>
    <w:rsid w:val="00AB68B0"/>
    <w:rsid w:val="00AB6FA6"/>
    <w:rsid w:val="00AB7878"/>
    <w:rsid w:val="00AC01E6"/>
    <w:rsid w:val="00AC024E"/>
    <w:rsid w:val="00AC0401"/>
    <w:rsid w:val="00AC07CB"/>
    <w:rsid w:val="00AC0B47"/>
    <w:rsid w:val="00AC0D26"/>
    <w:rsid w:val="00AC0DAE"/>
    <w:rsid w:val="00AC13F8"/>
    <w:rsid w:val="00AC15A1"/>
    <w:rsid w:val="00AC164A"/>
    <w:rsid w:val="00AC17B2"/>
    <w:rsid w:val="00AC17BF"/>
    <w:rsid w:val="00AC180F"/>
    <w:rsid w:val="00AC1A72"/>
    <w:rsid w:val="00AC1AC7"/>
    <w:rsid w:val="00AC1BB2"/>
    <w:rsid w:val="00AC1BD1"/>
    <w:rsid w:val="00AC1DC2"/>
    <w:rsid w:val="00AC1E66"/>
    <w:rsid w:val="00AC1E68"/>
    <w:rsid w:val="00AC2065"/>
    <w:rsid w:val="00AC25B7"/>
    <w:rsid w:val="00AC2B79"/>
    <w:rsid w:val="00AC34E1"/>
    <w:rsid w:val="00AC37BA"/>
    <w:rsid w:val="00AC45F9"/>
    <w:rsid w:val="00AC4761"/>
    <w:rsid w:val="00AC4B73"/>
    <w:rsid w:val="00AC4E12"/>
    <w:rsid w:val="00AC4F48"/>
    <w:rsid w:val="00AC54BF"/>
    <w:rsid w:val="00AC5591"/>
    <w:rsid w:val="00AC576B"/>
    <w:rsid w:val="00AC5800"/>
    <w:rsid w:val="00AC58AD"/>
    <w:rsid w:val="00AC5928"/>
    <w:rsid w:val="00AC644E"/>
    <w:rsid w:val="00AC6971"/>
    <w:rsid w:val="00AC6EA5"/>
    <w:rsid w:val="00AC6EC3"/>
    <w:rsid w:val="00AC6FFB"/>
    <w:rsid w:val="00AC7281"/>
    <w:rsid w:val="00AC72E1"/>
    <w:rsid w:val="00AC73F4"/>
    <w:rsid w:val="00AC760B"/>
    <w:rsid w:val="00AC7611"/>
    <w:rsid w:val="00AC7642"/>
    <w:rsid w:val="00AC7A1D"/>
    <w:rsid w:val="00AC7F48"/>
    <w:rsid w:val="00AD023A"/>
    <w:rsid w:val="00AD046C"/>
    <w:rsid w:val="00AD0594"/>
    <w:rsid w:val="00AD05EB"/>
    <w:rsid w:val="00AD07C4"/>
    <w:rsid w:val="00AD07DC"/>
    <w:rsid w:val="00AD0D4C"/>
    <w:rsid w:val="00AD11E2"/>
    <w:rsid w:val="00AD18EF"/>
    <w:rsid w:val="00AD1AD0"/>
    <w:rsid w:val="00AD2292"/>
    <w:rsid w:val="00AD2362"/>
    <w:rsid w:val="00AD2439"/>
    <w:rsid w:val="00AD2785"/>
    <w:rsid w:val="00AD28BA"/>
    <w:rsid w:val="00AD372D"/>
    <w:rsid w:val="00AD3855"/>
    <w:rsid w:val="00AD39B5"/>
    <w:rsid w:val="00AD3B41"/>
    <w:rsid w:val="00AD3DA3"/>
    <w:rsid w:val="00AD3ECF"/>
    <w:rsid w:val="00AD413B"/>
    <w:rsid w:val="00AD444E"/>
    <w:rsid w:val="00AD45AF"/>
    <w:rsid w:val="00AD46BE"/>
    <w:rsid w:val="00AD4AAB"/>
    <w:rsid w:val="00AD5218"/>
    <w:rsid w:val="00AD5326"/>
    <w:rsid w:val="00AD5356"/>
    <w:rsid w:val="00AD5A33"/>
    <w:rsid w:val="00AD5F7C"/>
    <w:rsid w:val="00AD6373"/>
    <w:rsid w:val="00AD64AD"/>
    <w:rsid w:val="00AD65F5"/>
    <w:rsid w:val="00AD6775"/>
    <w:rsid w:val="00AD7068"/>
    <w:rsid w:val="00AD73E9"/>
    <w:rsid w:val="00AD7A87"/>
    <w:rsid w:val="00AD7C1C"/>
    <w:rsid w:val="00AD7D24"/>
    <w:rsid w:val="00AD7E93"/>
    <w:rsid w:val="00AE0076"/>
    <w:rsid w:val="00AE00E3"/>
    <w:rsid w:val="00AE069C"/>
    <w:rsid w:val="00AE077A"/>
    <w:rsid w:val="00AE0906"/>
    <w:rsid w:val="00AE09DA"/>
    <w:rsid w:val="00AE0D97"/>
    <w:rsid w:val="00AE0F5B"/>
    <w:rsid w:val="00AE12E3"/>
    <w:rsid w:val="00AE15A0"/>
    <w:rsid w:val="00AE19C2"/>
    <w:rsid w:val="00AE1ACD"/>
    <w:rsid w:val="00AE1B16"/>
    <w:rsid w:val="00AE1B1C"/>
    <w:rsid w:val="00AE1CE2"/>
    <w:rsid w:val="00AE1DA6"/>
    <w:rsid w:val="00AE1E4E"/>
    <w:rsid w:val="00AE22D5"/>
    <w:rsid w:val="00AE230E"/>
    <w:rsid w:val="00AE2327"/>
    <w:rsid w:val="00AE23B1"/>
    <w:rsid w:val="00AE255B"/>
    <w:rsid w:val="00AE25AA"/>
    <w:rsid w:val="00AE306F"/>
    <w:rsid w:val="00AE32C9"/>
    <w:rsid w:val="00AE37BE"/>
    <w:rsid w:val="00AE38C7"/>
    <w:rsid w:val="00AE3AAE"/>
    <w:rsid w:val="00AE3B83"/>
    <w:rsid w:val="00AE3C26"/>
    <w:rsid w:val="00AE3C78"/>
    <w:rsid w:val="00AE448D"/>
    <w:rsid w:val="00AE48EA"/>
    <w:rsid w:val="00AE4988"/>
    <w:rsid w:val="00AE4A6D"/>
    <w:rsid w:val="00AE4C6E"/>
    <w:rsid w:val="00AE4CA5"/>
    <w:rsid w:val="00AE4DCF"/>
    <w:rsid w:val="00AE4F6B"/>
    <w:rsid w:val="00AE51D6"/>
    <w:rsid w:val="00AE520F"/>
    <w:rsid w:val="00AE5561"/>
    <w:rsid w:val="00AE5A3C"/>
    <w:rsid w:val="00AE5E1B"/>
    <w:rsid w:val="00AE6743"/>
    <w:rsid w:val="00AE68B7"/>
    <w:rsid w:val="00AE6943"/>
    <w:rsid w:val="00AE695C"/>
    <w:rsid w:val="00AE6A9A"/>
    <w:rsid w:val="00AE74FA"/>
    <w:rsid w:val="00AE7739"/>
    <w:rsid w:val="00AE77F2"/>
    <w:rsid w:val="00AE77FF"/>
    <w:rsid w:val="00AE7A34"/>
    <w:rsid w:val="00AE7F76"/>
    <w:rsid w:val="00AF00DB"/>
    <w:rsid w:val="00AF0428"/>
    <w:rsid w:val="00AF04FC"/>
    <w:rsid w:val="00AF06F5"/>
    <w:rsid w:val="00AF0890"/>
    <w:rsid w:val="00AF0C24"/>
    <w:rsid w:val="00AF0CAD"/>
    <w:rsid w:val="00AF0FD5"/>
    <w:rsid w:val="00AF17E0"/>
    <w:rsid w:val="00AF22F4"/>
    <w:rsid w:val="00AF25BC"/>
    <w:rsid w:val="00AF2661"/>
    <w:rsid w:val="00AF2BBA"/>
    <w:rsid w:val="00AF3005"/>
    <w:rsid w:val="00AF33CC"/>
    <w:rsid w:val="00AF41A1"/>
    <w:rsid w:val="00AF4271"/>
    <w:rsid w:val="00AF4474"/>
    <w:rsid w:val="00AF45AD"/>
    <w:rsid w:val="00AF4AB5"/>
    <w:rsid w:val="00AF4B0B"/>
    <w:rsid w:val="00AF4C2E"/>
    <w:rsid w:val="00AF4CE8"/>
    <w:rsid w:val="00AF50E2"/>
    <w:rsid w:val="00AF52FD"/>
    <w:rsid w:val="00AF5300"/>
    <w:rsid w:val="00AF5514"/>
    <w:rsid w:val="00AF5747"/>
    <w:rsid w:val="00AF5814"/>
    <w:rsid w:val="00AF5AF3"/>
    <w:rsid w:val="00AF5E6D"/>
    <w:rsid w:val="00AF5F2A"/>
    <w:rsid w:val="00AF60D4"/>
    <w:rsid w:val="00AF6100"/>
    <w:rsid w:val="00AF6466"/>
    <w:rsid w:val="00AF64B1"/>
    <w:rsid w:val="00AF682F"/>
    <w:rsid w:val="00AF6C4A"/>
    <w:rsid w:val="00AF7331"/>
    <w:rsid w:val="00AF73C7"/>
    <w:rsid w:val="00AF78EF"/>
    <w:rsid w:val="00AF7AF5"/>
    <w:rsid w:val="00AF7BF3"/>
    <w:rsid w:val="00AF7C5E"/>
    <w:rsid w:val="00AF7D6F"/>
    <w:rsid w:val="00AF7F7B"/>
    <w:rsid w:val="00AF7FA3"/>
    <w:rsid w:val="00B002B4"/>
    <w:rsid w:val="00B006D5"/>
    <w:rsid w:val="00B0145C"/>
    <w:rsid w:val="00B016EE"/>
    <w:rsid w:val="00B0183A"/>
    <w:rsid w:val="00B01D69"/>
    <w:rsid w:val="00B023AD"/>
    <w:rsid w:val="00B02ABD"/>
    <w:rsid w:val="00B02CA4"/>
    <w:rsid w:val="00B02FA0"/>
    <w:rsid w:val="00B031F6"/>
    <w:rsid w:val="00B03BB0"/>
    <w:rsid w:val="00B03E76"/>
    <w:rsid w:val="00B03EF8"/>
    <w:rsid w:val="00B04284"/>
    <w:rsid w:val="00B0453D"/>
    <w:rsid w:val="00B04619"/>
    <w:rsid w:val="00B04AB1"/>
    <w:rsid w:val="00B04D35"/>
    <w:rsid w:val="00B04DC2"/>
    <w:rsid w:val="00B04EFA"/>
    <w:rsid w:val="00B050DC"/>
    <w:rsid w:val="00B052DD"/>
    <w:rsid w:val="00B05827"/>
    <w:rsid w:val="00B059FD"/>
    <w:rsid w:val="00B05A49"/>
    <w:rsid w:val="00B05B8A"/>
    <w:rsid w:val="00B05E16"/>
    <w:rsid w:val="00B05F38"/>
    <w:rsid w:val="00B06218"/>
    <w:rsid w:val="00B07251"/>
    <w:rsid w:val="00B07393"/>
    <w:rsid w:val="00B0768D"/>
    <w:rsid w:val="00B07A91"/>
    <w:rsid w:val="00B07B63"/>
    <w:rsid w:val="00B07E37"/>
    <w:rsid w:val="00B10013"/>
    <w:rsid w:val="00B100D0"/>
    <w:rsid w:val="00B103F4"/>
    <w:rsid w:val="00B104EA"/>
    <w:rsid w:val="00B1090C"/>
    <w:rsid w:val="00B10AAC"/>
    <w:rsid w:val="00B10B39"/>
    <w:rsid w:val="00B10D62"/>
    <w:rsid w:val="00B11784"/>
    <w:rsid w:val="00B118D0"/>
    <w:rsid w:val="00B11F8C"/>
    <w:rsid w:val="00B120BA"/>
    <w:rsid w:val="00B12316"/>
    <w:rsid w:val="00B123DE"/>
    <w:rsid w:val="00B12566"/>
    <w:rsid w:val="00B126DE"/>
    <w:rsid w:val="00B12FFD"/>
    <w:rsid w:val="00B13048"/>
    <w:rsid w:val="00B1304F"/>
    <w:rsid w:val="00B134C8"/>
    <w:rsid w:val="00B1350A"/>
    <w:rsid w:val="00B137C5"/>
    <w:rsid w:val="00B1394B"/>
    <w:rsid w:val="00B13A19"/>
    <w:rsid w:val="00B140F6"/>
    <w:rsid w:val="00B1410A"/>
    <w:rsid w:val="00B14273"/>
    <w:rsid w:val="00B14ABF"/>
    <w:rsid w:val="00B14E24"/>
    <w:rsid w:val="00B1504A"/>
    <w:rsid w:val="00B151D0"/>
    <w:rsid w:val="00B15268"/>
    <w:rsid w:val="00B155B3"/>
    <w:rsid w:val="00B15603"/>
    <w:rsid w:val="00B15770"/>
    <w:rsid w:val="00B15EC7"/>
    <w:rsid w:val="00B16004"/>
    <w:rsid w:val="00B16599"/>
    <w:rsid w:val="00B16914"/>
    <w:rsid w:val="00B1696B"/>
    <w:rsid w:val="00B17006"/>
    <w:rsid w:val="00B1756A"/>
    <w:rsid w:val="00B1769E"/>
    <w:rsid w:val="00B1776C"/>
    <w:rsid w:val="00B17AD6"/>
    <w:rsid w:val="00B17D19"/>
    <w:rsid w:val="00B20264"/>
    <w:rsid w:val="00B20296"/>
    <w:rsid w:val="00B209EB"/>
    <w:rsid w:val="00B209F3"/>
    <w:rsid w:val="00B20A07"/>
    <w:rsid w:val="00B20F16"/>
    <w:rsid w:val="00B2123C"/>
    <w:rsid w:val="00B2127B"/>
    <w:rsid w:val="00B213B9"/>
    <w:rsid w:val="00B21654"/>
    <w:rsid w:val="00B2177C"/>
    <w:rsid w:val="00B217F8"/>
    <w:rsid w:val="00B21AA8"/>
    <w:rsid w:val="00B21B3A"/>
    <w:rsid w:val="00B21BC2"/>
    <w:rsid w:val="00B21C95"/>
    <w:rsid w:val="00B21E08"/>
    <w:rsid w:val="00B22435"/>
    <w:rsid w:val="00B2260E"/>
    <w:rsid w:val="00B22945"/>
    <w:rsid w:val="00B22A72"/>
    <w:rsid w:val="00B22AD7"/>
    <w:rsid w:val="00B22CD9"/>
    <w:rsid w:val="00B22F37"/>
    <w:rsid w:val="00B2315A"/>
    <w:rsid w:val="00B23747"/>
    <w:rsid w:val="00B23B3A"/>
    <w:rsid w:val="00B23DFA"/>
    <w:rsid w:val="00B24002"/>
    <w:rsid w:val="00B24022"/>
    <w:rsid w:val="00B240E6"/>
    <w:rsid w:val="00B24639"/>
    <w:rsid w:val="00B24705"/>
    <w:rsid w:val="00B24816"/>
    <w:rsid w:val="00B24A8A"/>
    <w:rsid w:val="00B24B33"/>
    <w:rsid w:val="00B24EF9"/>
    <w:rsid w:val="00B25213"/>
    <w:rsid w:val="00B252A9"/>
    <w:rsid w:val="00B254BF"/>
    <w:rsid w:val="00B254FB"/>
    <w:rsid w:val="00B255F3"/>
    <w:rsid w:val="00B25E55"/>
    <w:rsid w:val="00B260D4"/>
    <w:rsid w:val="00B26BDB"/>
    <w:rsid w:val="00B26D45"/>
    <w:rsid w:val="00B276FC"/>
    <w:rsid w:val="00B27861"/>
    <w:rsid w:val="00B279DE"/>
    <w:rsid w:val="00B30148"/>
    <w:rsid w:val="00B302A1"/>
    <w:rsid w:val="00B3047F"/>
    <w:rsid w:val="00B3086B"/>
    <w:rsid w:val="00B30AC6"/>
    <w:rsid w:val="00B30C43"/>
    <w:rsid w:val="00B30DB0"/>
    <w:rsid w:val="00B32572"/>
    <w:rsid w:val="00B329D3"/>
    <w:rsid w:val="00B32A02"/>
    <w:rsid w:val="00B32AE3"/>
    <w:rsid w:val="00B32CD0"/>
    <w:rsid w:val="00B33985"/>
    <w:rsid w:val="00B3456B"/>
    <w:rsid w:val="00B34997"/>
    <w:rsid w:val="00B34B96"/>
    <w:rsid w:val="00B34CBA"/>
    <w:rsid w:val="00B34CE0"/>
    <w:rsid w:val="00B3521B"/>
    <w:rsid w:val="00B3539C"/>
    <w:rsid w:val="00B35525"/>
    <w:rsid w:val="00B35C35"/>
    <w:rsid w:val="00B35D51"/>
    <w:rsid w:val="00B36288"/>
    <w:rsid w:val="00B364E7"/>
    <w:rsid w:val="00B3661F"/>
    <w:rsid w:val="00B367C8"/>
    <w:rsid w:val="00B36DBA"/>
    <w:rsid w:val="00B37241"/>
    <w:rsid w:val="00B379BF"/>
    <w:rsid w:val="00B37D4B"/>
    <w:rsid w:val="00B37DAF"/>
    <w:rsid w:val="00B40123"/>
    <w:rsid w:val="00B4015E"/>
    <w:rsid w:val="00B40211"/>
    <w:rsid w:val="00B4034B"/>
    <w:rsid w:val="00B403A9"/>
    <w:rsid w:val="00B4040E"/>
    <w:rsid w:val="00B4058F"/>
    <w:rsid w:val="00B408DE"/>
    <w:rsid w:val="00B40D55"/>
    <w:rsid w:val="00B40D9C"/>
    <w:rsid w:val="00B40FF4"/>
    <w:rsid w:val="00B41110"/>
    <w:rsid w:val="00B4143C"/>
    <w:rsid w:val="00B41A2B"/>
    <w:rsid w:val="00B41EDC"/>
    <w:rsid w:val="00B41F81"/>
    <w:rsid w:val="00B420DD"/>
    <w:rsid w:val="00B42701"/>
    <w:rsid w:val="00B42F8F"/>
    <w:rsid w:val="00B43238"/>
    <w:rsid w:val="00B43255"/>
    <w:rsid w:val="00B435B9"/>
    <w:rsid w:val="00B43950"/>
    <w:rsid w:val="00B439DA"/>
    <w:rsid w:val="00B43D4E"/>
    <w:rsid w:val="00B44025"/>
    <w:rsid w:val="00B441B5"/>
    <w:rsid w:val="00B4433C"/>
    <w:rsid w:val="00B44621"/>
    <w:rsid w:val="00B446B1"/>
    <w:rsid w:val="00B44CAF"/>
    <w:rsid w:val="00B454B3"/>
    <w:rsid w:val="00B4551E"/>
    <w:rsid w:val="00B462B1"/>
    <w:rsid w:val="00B46364"/>
    <w:rsid w:val="00B4668E"/>
    <w:rsid w:val="00B46C93"/>
    <w:rsid w:val="00B46DA9"/>
    <w:rsid w:val="00B47036"/>
    <w:rsid w:val="00B4719B"/>
    <w:rsid w:val="00B472AE"/>
    <w:rsid w:val="00B47794"/>
    <w:rsid w:val="00B47979"/>
    <w:rsid w:val="00B47AF3"/>
    <w:rsid w:val="00B47C77"/>
    <w:rsid w:val="00B47D3D"/>
    <w:rsid w:val="00B50533"/>
    <w:rsid w:val="00B506FE"/>
    <w:rsid w:val="00B507BC"/>
    <w:rsid w:val="00B50BE8"/>
    <w:rsid w:val="00B51076"/>
    <w:rsid w:val="00B51364"/>
    <w:rsid w:val="00B51A79"/>
    <w:rsid w:val="00B51CDE"/>
    <w:rsid w:val="00B52492"/>
    <w:rsid w:val="00B524F8"/>
    <w:rsid w:val="00B527A3"/>
    <w:rsid w:val="00B5344B"/>
    <w:rsid w:val="00B538EA"/>
    <w:rsid w:val="00B53B0B"/>
    <w:rsid w:val="00B53E31"/>
    <w:rsid w:val="00B5428B"/>
    <w:rsid w:val="00B54500"/>
    <w:rsid w:val="00B54ADE"/>
    <w:rsid w:val="00B55193"/>
    <w:rsid w:val="00B551D7"/>
    <w:rsid w:val="00B55344"/>
    <w:rsid w:val="00B553FC"/>
    <w:rsid w:val="00B55490"/>
    <w:rsid w:val="00B55701"/>
    <w:rsid w:val="00B55946"/>
    <w:rsid w:val="00B55B1A"/>
    <w:rsid w:val="00B55EAF"/>
    <w:rsid w:val="00B563E5"/>
    <w:rsid w:val="00B56B19"/>
    <w:rsid w:val="00B56BBD"/>
    <w:rsid w:val="00B56DF7"/>
    <w:rsid w:val="00B56E95"/>
    <w:rsid w:val="00B56F35"/>
    <w:rsid w:val="00B56F42"/>
    <w:rsid w:val="00B57634"/>
    <w:rsid w:val="00B57A8A"/>
    <w:rsid w:val="00B57C5B"/>
    <w:rsid w:val="00B57CA4"/>
    <w:rsid w:val="00B602D7"/>
    <w:rsid w:val="00B60BC2"/>
    <w:rsid w:val="00B60CF7"/>
    <w:rsid w:val="00B60D70"/>
    <w:rsid w:val="00B60ECF"/>
    <w:rsid w:val="00B61A29"/>
    <w:rsid w:val="00B61B98"/>
    <w:rsid w:val="00B61C3C"/>
    <w:rsid w:val="00B61F48"/>
    <w:rsid w:val="00B6200B"/>
    <w:rsid w:val="00B62302"/>
    <w:rsid w:val="00B62418"/>
    <w:rsid w:val="00B625E2"/>
    <w:rsid w:val="00B62A7E"/>
    <w:rsid w:val="00B62BD2"/>
    <w:rsid w:val="00B62E39"/>
    <w:rsid w:val="00B63228"/>
    <w:rsid w:val="00B633D2"/>
    <w:rsid w:val="00B6347D"/>
    <w:rsid w:val="00B635B4"/>
    <w:rsid w:val="00B63838"/>
    <w:rsid w:val="00B63BDF"/>
    <w:rsid w:val="00B640BC"/>
    <w:rsid w:val="00B64121"/>
    <w:rsid w:val="00B6451E"/>
    <w:rsid w:val="00B6453C"/>
    <w:rsid w:val="00B645BD"/>
    <w:rsid w:val="00B648B6"/>
    <w:rsid w:val="00B648DE"/>
    <w:rsid w:val="00B6490B"/>
    <w:rsid w:val="00B65A05"/>
    <w:rsid w:val="00B65A07"/>
    <w:rsid w:val="00B65C8C"/>
    <w:rsid w:val="00B66227"/>
    <w:rsid w:val="00B662D7"/>
    <w:rsid w:val="00B66AF3"/>
    <w:rsid w:val="00B67038"/>
    <w:rsid w:val="00B67341"/>
    <w:rsid w:val="00B6741F"/>
    <w:rsid w:val="00B676E3"/>
    <w:rsid w:val="00B67709"/>
    <w:rsid w:val="00B679A9"/>
    <w:rsid w:val="00B67B63"/>
    <w:rsid w:val="00B67CDC"/>
    <w:rsid w:val="00B67EE9"/>
    <w:rsid w:val="00B70496"/>
    <w:rsid w:val="00B708CA"/>
    <w:rsid w:val="00B70CE0"/>
    <w:rsid w:val="00B70DC1"/>
    <w:rsid w:val="00B71209"/>
    <w:rsid w:val="00B71279"/>
    <w:rsid w:val="00B712A0"/>
    <w:rsid w:val="00B72384"/>
    <w:rsid w:val="00B724CD"/>
    <w:rsid w:val="00B7275F"/>
    <w:rsid w:val="00B7278D"/>
    <w:rsid w:val="00B72836"/>
    <w:rsid w:val="00B7366D"/>
    <w:rsid w:val="00B73BCA"/>
    <w:rsid w:val="00B741E8"/>
    <w:rsid w:val="00B741EA"/>
    <w:rsid w:val="00B7458C"/>
    <w:rsid w:val="00B7465C"/>
    <w:rsid w:val="00B74992"/>
    <w:rsid w:val="00B74B35"/>
    <w:rsid w:val="00B74D56"/>
    <w:rsid w:val="00B75265"/>
    <w:rsid w:val="00B75272"/>
    <w:rsid w:val="00B75954"/>
    <w:rsid w:val="00B75D02"/>
    <w:rsid w:val="00B75FBB"/>
    <w:rsid w:val="00B7606C"/>
    <w:rsid w:val="00B7637A"/>
    <w:rsid w:val="00B765FB"/>
    <w:rsid w:val="00B76C69"/>
    <w:rsid w:val="00B770AF"/>
    <w:rsid w:val="00B77300"/>
    <w:rsid w:val="00B77467"/>
    <w:rsid w:val="00B77628"/>
    <w:rsid w:val="00B77C1E"/>
    <w:rsid w:val="00B77D0D"/>
    <w:rsid w:val="00B77DE0"/>
    <w:rsid w:val="00B77FD7"/>
    <w:rsid w:val="00B80A38"/>
    <w:rsid w:val="00B80B26"/>
    <w:rsid w:val="00B80B34"/>
    <w:rsid w:val="00B80DF6"/>
    <w:rsid w:val="00B810B1"/>
    <w:rsid w:val="00B811FE"/>
    <w:rsid w:val="00B81772"/>
    <w:rsid w:val="00B81E39"/>
    <w:rsid w:val="00B81E9D"/>
    <w:rsid w:val="00B82604"/>
    <w:rsid w:val="00B8292E"/>
    <w:rsid w:val="00B829D2"/>
    <w:rsid w:val="00B83034"/>
    <w:rsid w:val="00B83046"/>
    <w:rsid w:val="00B83613"/>
    <w:rsid w:val="00B837D9"/>
    <w:rsid w:val="00B83B51"/>
    <w:rsid w:val="00B8449B"/>
    <w:rsid w:val="00B84596"/>
    <w:rsid w:val="00B846CD"/>
    <w:rsid w:val="00B84A02"/>
    <w:rsid w:val="00B84FC5"/>
    <w:rsid w:val="00B852D0"/>
    <w:rsid w:val="00B85882"/>
    <w:rsid w:val="00B85C10"/>
    <w:rsid w:val="00B8668C"/>
    <w:rsid w:val="00B86B00"/>
    <w:rsid w:val="00B86CC0"/>
    <w:rsid w:val="00B86D5E"/>
    <w:rsid w:val="00B8741C"/>
    <w:rsid w:val="00B8776C"/>
    <w:rsid w:val="00B8790F"/>
    <w:rsid w:val="00B87A69"/>
    <w:rsid w:val="00B87B83"/>
    <w:rsid w:val="00B87E47"/>
    <w:rsid w:val="00B87E66"/>
    <w:rsid w:val="00B90038"/>
    <w:rsid w:val="00B908B8"/>
    <w:rsid w:val="00B9092F"/>
    <w:rsid w:val="00B90B74"/>
    <w:rsid w:val="00B90CDC"/>
    <w:rsid w:val="00B90D14"/>
    <w:rsid w:val="00B90FE1"/>
    <w:rsid w:val="00B9112A"/>
    <w:rsid w:val="00B91404"/>
    <w:rsid w:val="00B91BAB"/>
    <w:rsid w:val="00B91D52"/>
    <w:rsid w:val="00B92139"/>
    <w:rsid w:val="00B921D1"/>
    <w:rsid w:val="00B922D0"/>
    <w:rsid w:val="00B92400"/>
    <w:rsid w:val="00B92C98"/>
    <w:rsid w:val="00B92D2B"/>
    <w:rsid w:val="00B92F19"/>
    <w:rsid w:val="00B93158"/>
    <w:rsid w:val="00B93211"/>
    <w:rsid w:val="00B93495"/>
    <w:rsid w:val="00B935B6"/>
    <w:rsid w:val="00B937C9"/>
    <w:rsid w:val="00B93A5F"/>
    <w:rsid w:val="00B93C8D"/>
    <w:rsid w:val="00B93FA3"/>
    <w:rsid w:val="00B93FAE"/>
    <w:rsid w:val="00B94303"/>
    <w:rsid w:val="00B94911"/>
    <w:rsid w:val="00B94A02"/>
    <w:rsid w:val="00B94A9C"/>
    <w:rsid w:val="00B94DF9"/>
    <w:rsid w:val="00B94E12"/>
    <w:rsid w:val="00B94FCF"/>
    <w:rsid w:val="00B9511C"/>
    <w:rsid w:val="00B951B5"/>
    <w:rsid w:val="00B95517"/>
    <w:rsid w:val="00B95916"/>
    <w:rsid w:val="00B95AE4"/>
    <w:rsid w:val="00B95BE3"/>
    <w:rsid w:val="00B95E08"/>
    <w:rsid w:val="00B960AE"/>
    <w:rsid w:val="00B960F9"/>
    <w:rsid w:val="00B965CD"/>
    <w:rsid w:val="00B96642"/>
    <w:rsid w:val="00B96717"/>
    <w:rsid w:val="00B96A56"/>
    <w:rsid w:val="00B96A70"/>
    <w:rsid w:val="00B96C58"/>
    <w:rsid w:val="00B96EED"/>
    <w:rsid w:val="00B97125"/>
    <w:rsid w:val="00B972E3"/>
    <w:rsid w:val="00B97491"/>
    <w:rsid w:val="00B974CA"/>
    <w:rsid w:val="00B97646"/>
    <w:rsid w:val="00B97C52"/>
    <w:rsid w:val="00B97CA8"/>
    <w:rsid w:val="00B97DFE"/>
    <w:rsid w:val="00BA09BD"/>
    <w:rsid w:val="00BA0D2F"/>
    <w:rsid w:val="00BA0F66"/>
    <w:rsid w:val="00BA13F2"/>
    <w:rsid w:val="00BA1670"/>
    <w:rsid w:val="00BA1A9C"/>
    <w:rsid w:val="00BA1BFC"/>
    <w:rsid w:val="00BA2116"/>
    <w:rsid w:val="00BA2430"/>
    <w:rsid w:val="00BA2DC9"/>
    <w:rsid w:val="00BA3280"/>
    <w:rsid w:val="00BA33BB"/>
    <w:rsid w:val="00BA38EC"/>
    <w:rsid w:val="00BA3915"/>
    <w:rsid w:val="00BA3C21"/>
    <w:rsid w:val="00BA3DFF"/>
    <w:rsid w:val="00BA4231"/>
    <w:rsid w:val="00BA43F2"/>
    <w:rsid w:val="00BA44AF"/>
    <w:rsid w:val="00BA45F1"/>
    <w:rsid w:val="00BA4857"/>
    <w:rsid w:val="00BA4DDB"/>
    <w:rsid w:val="00BA501E"/>
    <w:rsid w:val="00BA509F"/>
    <w:rsid w:val="00BA50AC"/>
    <w:rsid w:val="00BA50F4"/>
    <w:rsid w:val="00BA5262"/>
    <w:rsid w:val="00BA55D4"/>
    <w:rsid w:val="00BA587E"/>
    <w:rsid w:val="00BA5AEE"/>
    <w:rsid w:val="00BA5EDC"/>
    <w:rsid w:val="00BA5F73"/>
    <w:rsid w:val="00BA6096"/>
    <w:rsid w:val="00BA68C2"/>
    <w:rsid w:val="00BA6B40"/>
    <w:rsid w:val="00BA6F1D"/>
    <w:rsid w:val="00BA6F5C"/>
    <w:rsid w:val="00BA714D"/>
    <w:rsid w:val="00BA75A1"/>
    <w:rsid w:val="00BA78CE"/>
    <w:rsid w:val="00BA79A4"/>
    <w:rsid w:val="00BA7D96"/>
    <w:rsid w:val="00BA7FB8"/>
    <w:rsid w:val="00BB0372"/>
    <w:rsid w:val="00BB089C"/>
    <w:rsid w:val="00BB08AD"/>
    <w:rsid w:val="00BB0A94"/>
    <w:rsid w:val="00BB0DFC"/>
    <w:rsid w:val="00BB1522"/>
    <w:rsid w:val="00BB1EB3"/>
    <w:rsid w:val="00BB1FE2"/>
    <w:rsid w:val="00BB1FE3"/>
    <w:rsid w:val="00BB20FB"/>
    <w:rsid w:val="00BB2665"/>
    <w:rsid w:val="00BB2AC9"/>
    <w:rsid w:val="00BB2AFA"/>
    <w:rsid w:val="00BB304B"/>
    <w:rsid w:val="00BB35AC"/>
    <w:rsid w:val="00BB3622"/>
    <w:rsid w:val="00BB381F"/>
    <w:rsid w:val="00BB3825"/>
    <w:rsid w:val="00BB3C3F"/>
    <w:rsid w:val="00BB3E8F"/>
    <w:rsid w:val="00BB3EA2"/>
    <w:rsid w:val="00BB3F0F"/>
    <w:rsid w:val="00BB40AA"/>
    <w:rsid w:val="00BB4A65"/>
    <w:rsid w:val="00BB4AA9"/>
    <w:rsid w:val="00BB4B3D"/>
    <w:rsid w:val="00BB4C18"/>
    <w:rsid w:val="00BB4C59"/>
    <w:rsid w:val="00BB4C97"/>
    <w:rsid w:val="00BB4F6C"/>
    <w:rsid w:val="00BB5063"/>
    <w:rsid w:val="00BB507F"/>
    <w:rsid w:val="00BB5271"/>
    <w:rsid w:val="00BB5697"/>
    <w:rsid w:val="00BB581C"/>
    <w:rsid w:val="00BB5875"/>
    <w:rsid w:val="00BB5886"/>
    <w:rsid w:val="00BB59E7"/>
    <w:rsid w:val="00BB5E3F"/>
    <w:rsid w:val="00BB6097"/>
    <w:rsid w:val="00BB66B3"/>
    <w:rsid w:val="00BB66BE"/>
    <w:rsid w:val="00BB6718"/>
    <w:rsid w:val="00BB6C00"/>
    <w:rsid w:val="00BB6D8B"/>
    <w:rsid w:val="00BB766B"/>
    <w:rsid w:val="00BB7807"/>
    <w:rsid w:val="00BB793C"/>
    <w:rsid w:val="00BC0244"/>
    <w:rsid w:val="00BC062C"/>
    <w:rsid w:val="00BC0A60"/>
    <w:rsid w:val="00BC0B00"/>
    <w:rsid w:val="00BC0F3B"/>
    <w:rsid w:val="00BC17F7"/>
    <w:rsid w:val="00BC1C98"/>
    <w:rsid w:val="00BC1D11"/>
    <w:rsid w:val="00BC1EB4"/>
    <w:rsid w:val="00BC2000"/>
    <w:rsid w:val="00BC2390"/>
    <w:rsid w:val="00BC2444"/>
    <w:rsid w:val="00BC2E59"/>
    <w:rsid w:val="00BC311A"/>
    <w:rsid w:val="00BC331C"/>
    <w:rsid w:val="00BC34CF"/>
    <w:rsid w:val="00BC3502"/>
    <w:rsid w:val="00BC3713"/>
    <w:rsid w:val="00BC3D96"/>
    <w:rsid w:val="00BC40AA"/>
    <w:rsid w:val="00BC40E9"/>
    <w:rsid w:val="00BC4835"/>
    <w:rsid w:val="00BC4F76"/>
    <w:rsid w:val="00BC4FAF"/>
    <w:rsid w:val="00BC54D5"/>
    <w:rsid w:val="00BC572E"/>
    <w:rsid w:val="00BC58A9"/>
    <w:rsid w:val="00BC590C"/>
    <w:rsid w:val="00BC5B1F"/>
    <w:rsid w:val="00BC5F5A"/>
    <w:rsid w:val="00BC610D"/>
    <w:rsid w:val="00BC6471"/>
    <w:rsid w:val="00BC64EC"/>
    <w:rsid w:val="00BC68C5"/>
    <w:rsid w:val="00BC6975"/>
    <w:rsid w:val="00BC6D14"/>
    <w:rsid w:val="00BC6D89"/>
    <w:rsid w:val="00BC6FBF"/>
    <w:rsid w:val="00BC71A7"/>
    <w:rsid w:val="00BC744C"/>
    <w:rsid w:val="00BC783D"/>
    <w:rsid w:val="00BC7E12"/>
    <w:rsid w:val="00BD02C8"/>
    <w:rsid w:val="00BD0516"/>
    <w:rsid w:val="00BD05DB"/>
    <w:rsid w:val="00BD06EC"/>
    <w:rsid w:val="00BD0859"/>
    <w:rsid w:val="00BD08F0"/>
    <w:rsid w:val="00BD0916"/>
    <w:rsid w:val="00BD0C9E"/>
    <w:rsid w:val="00BD0EC4"/>
    <w:rsid w:val="00BD15E7"/>
    <w:rsid w:val="00BD1716"/>
    <w:rsid w:val="00BD22AD"/>
    <w:rsid w:val="00BD23A0"/>
    <w:rsid w:val="00BD25E3"/>
    <w:rsid w:val="00BD2C26"/>
    <w:rsid w:val="00BD2FA5"/>
    <w:rsid w:val="00BD3189"/>
    <w:rsid w:val="00BD38BF"/>
    <w:rsid w:val="00BD38EA"/>
    <w:rsid w:val="00BD3C0C"/>
    <w:rsid w:val="00BD4042"/>
    <w:rsid w:val="00BD41E7"/>
    <w:rsid w:val="00BD433C"/>
    <w:rsid w:val="00BD49C4"/>
    <w:rsid w:val="00BD4FCE"/>
    <w:rsid w:val="00BD552A"/>
    <w:rsid w:val="00BD5B08"/>
    <w:rsid w:val="00BD5B97"/>
    <w:rsid w:val="00BD6106"/>
    <w:rsid w:val="00BD6673"/>
    <w:rsid w:val="00BD686F"/>
    <w:rsid w:val="00BD68D4"/>
    <w:rsid w:val="00BD6C20"/>
    <w:rsid w:val="00BD7816"/>
    <w:rsid w:val="00BD78C5"/>
    <w:rsid w:val="00BE0119"/>
    <w:rsid w:val="00BE0460"/>
    <w:rsid w:val="00BE053C"/>
    <w:rsid w:val="00BE08A0"/>
    <w:rsid w:val="00BE09DF"/>
    <w:rsid w:val="00BE09E9"/>
    <w:rsid w:val="00BE0BCF"/>
    <w:rsid w:val="00BE11A6"/>
    <w:rsid w:val="00BE1DD1"/>
    <w:rsid w:val="00BE207B"/>
    <w:rsid w:val="00BE21D4"/>
    <w:rsid w:val="00BE22E9"/>
    <w:rsid w:val="00BE2568"/>
    <w:rsid w:val="00BE25C4"/>
    <w:rsid w:val="00BE27E7"/>
    <w:rsid w:val="00BE2945"/>
    <w:rsid w:val="00BE2A53"/>
    <w:rsid w:val="00BE2ABC"/>
    <w:rsid w:val="00BE2D6C"/>
    <w:rsid w:val="00BE2E65"/>
    <w:rsid w:val="00BE3067"/>
    <w:rsid w:val="00BE3182"/>
    <w:rsid w:val="00BE3A74"/>
    <w:rsid w:val="00BE3E7C"/>
    <w:rsid w:val="00BE4915"/>
    <w:rsid w:val="00BE4A18"/>
    <w:rsid w:val="00BE4B5D"/>
    <w:rsid w:val="00BE4D3C"/>
    <w:rsid w:val="00BE4E9C"/>
    <w:rsid w:val="00BE4EA6"/>
    <w:rsid w:val="00BE5158"/>
    <w:rsid w:val="00BE55CA"/>
    <w:rsid w:val="00BE5816"/>
    <w:rsid w:val="00BE598B"/>
    <w:rsid w:val="00BE5BED"/>
    <w:rsid w:val="00BE5CCB"/>
    <w:rsid w:val="00BE5D2F"/>
    <w:rsid w:val="00BE5DB2"/>
    <w:rsid w:val="00BE5E1D"/>
    <w:rsid w:val="00BE5E7E"/>
    <w:rsid w:val="00BE5F24"/>
    <w:rsid w:val="00BE6002"/>
    <w:rsid w:val="00BE6038"/>
    <w:rsid w:val="00BE6162"/>
    <w:rsid w:val="00BE6747"/>
    <w:rsid w:val="00BE690F"/>
    <w:rsid w:val="00BE6BEE"/>
    <w:rsid w:val="00BE6C03"/>
    <w:rsid w:val="00BE6F7C"/>
    <w:rsid w:val="00BE7009"/>
    <w:rsid w:val="00BE73F1"/>
    <w:rsid w:val="00BE73F5"/>
    <w:rsid w:val="00BE740D"/>
    <w:rsid w:val="00BE7F4F"/>
    <w:rsid w:val="00BF00D0"/>
    <w:rsid w:val="00BF041B"/>
    <w:rsid w:val="00BF06DB"/>
    <w:rsid w:val="00BF0BBA"/>
    <w:rsid w:val="00BF0E6E"/>
    <w:rsid w:val="00BF0F98"/>
    <w:rsid w:val="00BF14B4"/>
    <w:rsid w:val="00BF1A95"/>
    <w:rsid w:val="00BF2105"/>
    <w:rsid w:val="00BF235A"/>
    <w:rsid w:val="00BF26E1"/>
    <w:rsid w:val="00BF2A5E"/>
    <w:rsid w:val="00BF2D33"/>
    <w:rsid w:val="00BF2D6C"/>
    <w:rsid w:val="00BF2F21"/>
    <w:rsid w:val="00BF3074"/>
    <w:rsid w:val="00BF3488"/>
    <w:rsid w:val="00BF3583"/>
    <w:rsid w:val="00BF3AA1"/>
    <w:rsid w:val="00BF3C47"/>
    <w:rsid w:val="00BF3EDB"/>
    <w:rsid w:val="00BF418F"/>
    <w:rsid w:val="00BF4275"/>
    <w:rsid w:val="00BF42F0"/>
    <w:rsid w:val="00BF4D95"/>
    <w:rsid w:val="00BF546D"/>
    <w:rsid w:val="00BF5D2C"/>
    <w:rsid w:val="00BF5D91"/>
    <w:rsid w:val="00BF5EA8"/>
    <w:rsid w:val="00BF5EE6"/>
    <w:rsid w:val="00BF5FBA"/>
    <w:rsid w:val="00BF6114"/>
    <w:rsid w:val="00BF6270"/>
    <w:rsid w:val="00BF6548"/>
    <w:rsid w:val="00BF6869"/>
    <w:rsid w:val="00BF6ADF"/>
    <w:rsid w:val="00BF7411"/>
    <w:rsid w:val="00BF75A0"/>
    <w:rsid w:val="00BF77BD"/>
    <w:rsid w:val="00BF7838"/>
    <w:rsid w:val="00BF7BDD"/>
    <w:rsid w:val="00C00264"/>
    <w:rsid w:val="00C00364"/>
    <w:rsid w:val="00C0062D"/>
    <w:rsid w:val="00C009AC"/>
    <w:rsid w:val="00C00CBB"/>
    <w:rsid w:val="00C00FC2"/>
    <w:rsid w:val="00C01342"/>
    <w:rsid w:val="00C01402"/>
    <w:rsid w:val="00C016C3"/>
    <w:rsid w:val="00C01B16"/>
    <w:rsid w:val="00C01CA7"/>
    <w:rsid w:val="00C01D40"/>
    <w:rsid w:val="00C01F86"/>
    <w:rsid w:val="00C01FB1"/>
    <w:rsid w:val="00C0215D"/>
    <w:rsid w:val="00C02478"/>
    <w:rsid w:val="00C025C1"/>
    <w:rsid w:val="00C02B57"/>
    <w:rsid w:val="00C0315C"/>
    <w:rsid w:val="00C03278"/>
    <w:rsid w:val="00C03483"/>
    <w:rsid w:val="00C03658"/>
    <w:rsid w:val="00C037D2"/>
    <w:rsid w:val="00C03BCF"/>
    <w:rsid w:val="00C03C8F"/>
    <w:rsid w:val="00C03FD8"/>
    <w:rsid w:val="00C0459F"/>
    <w:rsid w:val="00C04883"/>
    <w:rsid w:val="00C04A72"/>
    <w:rsid w:val="00C04C9F"/>
    <w:rsid w:val="00C04E29"/>
    <w:rsid w:val="00C04F05"/>
    <w:rsid w:val="00C05384"/>
    <w:rsid w:val="00C05500"/>
    <w:rsid w:val="00C05531"/>
    <w:rsid w:val="00C05930"/>
    <w:rsid w:val="00C05A89"/>
    <w:rsid w:val="00C06155"/>
    <w:rsid w:val="00C06538"/>
    <w:rsid w:val="00C0677F"/>
    <w:rsid w:val="00C06D1D"/>
    <w:rsid w:val="00C0725B"/>
    <w:rsid w:val="00C072D2"/>
    <w:rsid w:val="00C074AC"/>
    <w:rsid w:val="00C074EC"/>
    <w:rsid w:val="00C07CFC"/>
    <w:rsid w:val="00C1010A"/>
    <w:rsid w:val="00C10226"/>
    <w:rsid w:val="00C105CF"/>
    <w:rsid w:val="00C1089F"/>
    <w:rsid w:val="00C109E5"/>
    <w:rsid w:val="00C10AC7"/>
    <w:rsid w:val="00C110B4"/>
    <w:rsid w:val="00C11550"/>
    <w:rsid w:val="00C11A28"/>
    <w:rsid w:val="00C11C4F"/>
    <w:rsid w:val="00C11E05"/>
    <w:rsid w:val="00C12F60"/>
    <w:rsid w:val="00C130B5"/>
    <w:rsid w:val="00C13A6A"/>
    <w:rsid w:val="00C13B61"/>
    <w:rsid w:val="00C13CAE"/>
    <w:rsid w:val="00C1431E"/>
    <w:rsid w:val="00C143A9"/>
    <w:rsid w:val="00C1486D"/>
    <w:rsid w:val="00C14BCF"/>
    <w:rsid w:val="00C14C1B"/>
    <w:rsid w:val="00C14F38"/>
    <w:rsid w:val="00C150FD"/>
    <w:rsid w:val="00C154CD"/>
    <w:rsid w:val="00C158EB"/>
    <w:rsid w:val="00C15F15"/>
    <w:rsid w:val="00C15F6C"/>
    <w:rsid w:val="00C1601D"/>
    <w:rsid w:val="00C16354"/>
    <w:rsid w:val="00C1658B"/>
    <w:rsid w:val="00C167DE"/>
    <w:rsid w:val="00C16849"/>
    <w:rsid w:val="00C16BF0"/>
    <w:rsid w:val="00C16DAC"/>
    <w:rsid w:val="00C16FEA"/>
    <w:rsid w:val="00C17185"/>
    <w:rsid w:val="00C172D0"/>
    <w:rsid w:val="00C1784A"/>
    <w:rsid w:val="00C17878"/>
    <w:rsid w:val="00C17993"/>
    <w:rsid w:val="00C17F21"/>
    <w:rsid w:val="00C20008"/>
    <w:rsid w:val="00C20193"/>
    <w:rsid w:val="00C20754"/>
    <w:rsid w:val="00C2078F"/>
    <w:rsid w:val="00C208D1"/>
    <w:rsid w:val="00C20AB0"/>
    <w:rsid w:val="00C20B22"/>
    <w:rsid w:val="00C212AA"/>
    <w:rsid w:val="00C21340"/>
    <w:rsid w:val="00C213EE"/>
    <w:rsid w:val="00C2151C"/>
    <w:rsid w:val="00C21836"/>
    <w:rsid w:val="00C21933"/>
    <w:rsid w:val="00C219BD"/>
    <w:rsid w:val="00C21B27"/>
    <w:rsid w:val="00C221B7"/>
    <w:rsid w:val="00C22434"/>
    <w:rsid w:val="00C2261B"/>
    <w:rsid w:val="00C22663"/>
    <w:rsid w:val="00C22930"/>
    <w:rsid w:val="00C23084"/>
    <w:rsid w:val="00C230BC"/>
    <w:rsid w:val="00C231CC"/>
    <w:rsid w:val="00C23309"/>
    <w:rsid w:val="00C23477"/>
    <w:rsid w:val="00C241BD"/>
    <w:rsid w:val="00C24370"/>
    <w:rsid w:val="00C25441"/>
    <w:rsid w:val="00C25657"/>
    <w:rsid w:val="00C25732"/>
    <w:rsid w:val="00C2577E"/>
    <w:rsid w:val="00C25793"/>
    <w:rsid w:val="00C25ADF"/>
    <w:rsid w:val="00C25DB0"/>
    <w:rsid w:val="00C25DDF"/>
    <w:rsid w:val="00C25F9F"/>
    <w:rsid w:val="00C26083"/>
    <w:rsid w:val="00C2646D"/>
    <w:rsid w:val="00C2664A"/>
    <w:rsid w:val="00C268C8"/>
    <w:rsid w:val="00C26B52"/>
    <w:rsid w:val="00C26B76"/>
    <w:rsid w:val="00C26E96"/>
    <w:rsid w:val="00C2715C"/>
    <w:rsid w:val="00C27406"/>
    <w:rsid w:val="00C27B21"/>
    <w:rsid w:val="00C27C9E"/>
    <w:rsid w:val="00C27FB3"/>
    <w:rsid w:val="00C30511"/>
    <w:rsid w:val="00C3072A"/>
    <w:rsid w:val="00C30BA5"/>
    <w:rsid w:val="00C30FF9"/>
    <w:rsid w:val="00C31195"/>
    <w:rsid w:val="00C313F6"/>
    <w:rsid w:val="00C31906"/>
    <w:rsid w:val="00C32049"/>
    <w:rsid w:val="00C3247C"/>
    <w:rsid w:val="00C32B31"/>
    <w:rsid w:val="00C32C28"/>
    <w:rsid w:val="00C32CBD"/>
    <w:rsid w:val="00C33021"/>
    <w:rsid w:val="00C337CD"/>
    <w:rsid w:val="00C33921"/>
    <w:rsid w:val="00C33A48"/>
    <w:rsid w:val="00C33ABD"/>
    <w:rsid w:val="00C33B9F"/>
    <w:rsid w:val="00C342A0"/>
    <w:rsid w:val="00C34512"/>
    <w:rsid w:val="00C34965"/>
    <w:rsid w:val="00C34C94"/>
    <w:rsid w:val="00C34EC1"/>
    <w:rsid w:val="00C3503E"/>
    <w:rsid w:val="00C3504B"/>
    <w:rsid w:val="00C35287"/>
    <w:rsid w:val="00C35796"/>
    <w:rsid w:val="00C359A3"/>
    <w:rsid w:val="00C35F15"/>
    <w:rsid w:val="00C361A3"/>
    <w:rsid w:val="00C36252"/>
    <w:rsid w:val="00C36394"/>
    <w:rsid w:val="00C3659A"/>
    <w:rsid w:val="00C36724"/>
    <w:rsid w:val="00C36776"/>
    <w:rsid w:val="00C36B6B"/>
    <w:rsid w:val="00C36C1E"/>
    <w:rsid w:val="00C36C93"/>
    <w:rsid w:val="00C36E86"/>
    <w:rsid w:val="00C3787A"/>
    <w:rsid w:val="00C3791A"/>
    <w:rsid w:val="00C379F2"/>
    <w:rsid w:val="00C37DDF"/>
    <w:rsid w:val="00C37EF8"/>
    <w:rsid w:val="00C40857"/>
    <w:rsid w:val="00C40E89"/>
    <w:rsid w:val="00C4110E"/>
    <w:rsid w:val="00C41281"/>
    <w:rsid w:val="00C412E2"/>
    <w:rsid w:val="00C41330"/>
    <w:rsid w:val="00C413BE"/>
    <w:rsid w:val="00C41B3F"/>
    <w:rsid w:val="00C41D75"/>
    <w:rsid w:val="00C42166"/>
    <w:rsid w:val="00C42954"/>
    <w:rsid w:val="00C42A08"/>
    <w:rsid w:val="00C42AB1"/>
    <w:rsid w:val="00C42E58"/>
    <w:rsid w:val="00C43031"/>
    <w:rsid w:val="00C43186"/>
    <w:rsid w:val="00C43221"/>
    <w:rsid w:val="00C4371C"/>
    <w:rsid w:val="00C43A38"/>
    <w:rsid w:val="00C43D50"/>
    <w:rsid w:val="00C443A7"/>
    <w:rsid w:val="00C44509"/>
    <w:rsid w:val="00C44825"/>
    <w:rsid w:val="00C44AAB"/>
    <w:rsid w:val="00C44D13"/>
    <w:rsid w:val="00C44D3E"/>
    <w:rsid w:val="00C45131"/>
    <w:rsid w:val="00C451B2"/>
    <w:rsid w:val="00C4535C"/>
    <w:rsid w:val="00C45770"/>
    <w:rsid w:val="00C45C14"/>
    <w:rsid w:val="00C45C9F"/>
    <w:rsid w:val="00C45D25"/>
    <w:rsid w:val="00C45E91"/>
    <w:rsid w:val="00C4660C"/>
    <w:rsid w:val="00C46881"/>
    <w:rsid w:val="00C46CD2"/>
    <w:rsid w:val="00C46E1D"/>
    <w:rsid w:val="00C46FC3"/>
    <w:rsid w:val="00C4729F"/>
    <w:rsid w:val="00C475CE"/>
    <w:rsid w:val="00C4761F"/>
    <w:rsid w:val="00C47B8F"/>
    <w:rsid w:val="00C50635"/>
    <w:rsid w:val="00C50A39"/>
    <w:rsid w:val="00C50A91"/>
    <w:rsid w:val="00C50C3E"/>
    <w:rsid w:val="00C50DBD"/>
    <w:rsid w:val="00C517B3"/>
    <w:rsid w:val="00C51C17"/>
    <w:rsid w:val="00C51DD3"/>
    <w:rsid w:val="00C52967"/>
    <w:rsid w:val="00C52FFD"/>
    <w:rsid w:val="00C530A4"/>
    <w:rsid w:val="00C53132"/>
    <w:rsid w:val="00C532FA"/>
    <w:rsid w:val="00C533AC"/>
    <w:rsid w:val="00C533B8"/>
    <w:rsid w:val="00C53661"/>
    <w:rsid w:val="00C5379B"/>
    <w:rsid w:val="00C53891"/>
    <w:rsid w:val="00C5416B"/>
    <w:rsid w:val="00C541BE"/>
    <w:rsid w:val="00C54335"/>
    <w:rsid w:val="00C54402"/>
    <w:rsid w:val="00C549AE"/>
    <w:rsid w:val="00C54B9F"/>
    <w:rsid w:val="00C54C75"/>
    <w:rsid w:val="00C54EDB"/>
    <w:rsid w:val="00C55918"/>
    <w:rsid w:val="00C55A75"/>
    <w:rsid w:val="00C560C6"/>
    <w:rsid w:val="00C56637"/>
    <w:rsid w:val="00C568A3"/>
    <w:rsid w:val="00C569A0"/>
    <w:rsid w:val="00C56A72"/>
    <w:rsid w:val="00C56B19"/>
    <w:rsid w:val="00C576FD"/>
    <w:rsid w:val="00C60230"/>
    <w:rsid w:val="00C604E7"/>
    <w:rsid w:val="00C60802"/>
    <w:rsid w:val="00C6088E"/>
    <w:rsid w:val="00C60B17"/>
    <w:rsid w:val="00C611F8"/>
    <w:rsid w:val="00C61BD3"/>
    <w:rsid w:val="00C61C88"/>
    <w:rsid w:val="00C62089"/>
    <w:rsid w:val="00C620B5"/>
    <w:rsid w:val="00C6261B"/>
    <w:rsid w:val="00C627CC"/>
    <w:rsid w:val="00C62CB1"/>
    <w:rsid w:val="00C63152"/>
    <w:rsid w:val="00C632E0"/>
    <w:rsid w:val="00C63454"/>
    <w:rsid w:val="00C63663"/>
    <w:rsid w:val="00C63774"/>
    <w:rsid w:val="00C64390"/>
    <w:rsid w:val="00C6451E"/>
    <w:rsid w:val="00C64594"/>
    <w:rsid w:val="00C649FB"/>
    <w:rsid w:val="00C650EB"/>
    <w:rsid w:val="00C654D6"/>
    <w:rsid w:val="00C654E3"/>
    <w:rsid w:val="00C658BA"/>
    <w:rsid w:val="00C65DFA"/>
    <w:rsid w:val="00C66164"/>
    <w:rsid w:val="00C66395"/>
    <w:rsid w:val="00C66697"/>
    <w:rsid w:val="00C667C7"/>
    <w:rsid w:val="00C6688C"/>
    <w:rsid w:val="00C6689B"/>
    <w:rsid w:val="00C668B6"/>
    <w:rsid w:val="00C66AA0"/>
    <w:rsid w:val="00C66AB0"/>
    <w:rsid w:val="00C66C8C"/>
    <w:rsid w:val="00C66D27"/>
    <w:rsid w:val="00C66D82"/>
    <w:rsid w:val="00C66E5A"/>
    <w:rsid w:val="00C66F44"/>
    <w:rsid w:val="00C670A2"/>
    <w:rsid w:val="00C67257"/>
    <w:rsid w:val="00C67589"/>
    <w:rsid w:val="00C67D0A"/>
    <w:rsid w:val="00C67E55"/>
    <w:rsid w:val="00C67EDE"/>
    <w:rsid w:val="00C7070A"/>
    <w:rsid w:val="00C7070C"/>
    <w:rsid w:val="00C70754"/>
    <w:rsid w:val="00C70A5B"/>
    <w:rsid w:val="00C70ABA"/>
    <w:rsid w:val="00C70BAB"/>
    <w:rsid w:val="00C70D0D"/>
    <w:rsid w:val="00C70D3F"/>
    <w:rsid w:val="00C7119E"/>
    <w:rsid w:val="00C714A1"/>
    <w:rsid w:val="00C71DD7"/>
    <w:rsid w:val="00C72483"/>
    <w:rsid w:val="00C72663"/>
    <w:rsid w:val="00C72766"/>
    <w:rsid w:val="00C7278B"/>
    <w:rsid w:val="00C72BD1"/>
    <w:rsid w:val="00C72CC3"/>
    <w:rsid w:val="00C72DF5"/>
    <w:rsid w:val="00C72EFB"/>
    <w:rsid w:val="00C72FE2"/>
    <w:rsid w:val="00C73074"/>
    <w:rsid w:val="00C732E6"/>
    <w:rsid w:val="00C73430"/>
    <w:rsid w:val="00C735C4"/>
    <w:rsid w:val="00C7385F"/>
    <w:rsid w:val="00C739BE"/>
    <w:rsid w:val="00C73FA6"/>
    <w:rsid w:val="00C741A6"/>
    <w:rsid w:val="00C742D9"/>
    <w:rsid w:val="00C74885"/>
    <w:rsid w:val="00C74887"/>
    <w:rsid w:val="00C7495D"/>
    <w:rsid w:val="00C74DAB"/>
    <w:rsid w:val="00C750FA"/>
    <w:rsid w:val="00C751F0"/>
    <w:rsid w:val="00C75374"/>
    <w:rsid w:val="00C7541A"/>
    <w:rsid w:val="00C75A54"/>
    <w:rsid w:val="00C75C81"/>
    <w:rsid w:val="00C75C92"/>
    <w:rsid w:val="00C763AA"/>
    <w:rsid w:val="00C7655F"/>
    <w:rsid w:val="00C7666B"/>
    <w:rsid w:val="00C767EC"/>
    <w:rsid w:val="00C769E2"/>
    <w:rsid w:val="00C77291"/>
    <w:rsid w:val="00C7747B"/>
    <w:rsid w:val="00C776B6"/>
    <w:rsid w:val="00C77703"/>
    <w:rsid w:val="00C7777B"/>
    <w:rsid w:val="00C7789F"/>
    <w:rsid w:val="00C80234"/>
    <w:rsid w:val="00C803BA"/>
    <w:rsid w:val="00C807C7"/>
    <w:rsid w:val="00C80BC8"/>
    <w:rsid w:val="00C80ED3"/>
    <w:rsid w:val="00C81676"/>
    <w:rsid w:val="00C8180C"/>
    <w:rsid w:val="00C81A55"/>
    <w:rsid w:val="00C82039"/>
    <w:rsid w:val="00C8226B"/>
    <w:rsid w:val="00C822B6"/>
    <w:rsid w:val="00C823F0"/>
    <w:rsid w:val="00C823F6"/>
    <w:rsid w:val="00C826E0"/>
    <w:rsid w:val="00C828DF"/>
    <w:rsid w:val="00C82C14"/>
    <w:rsid w:val="00C82E31"/>
    <w:rsid w:val="00C831AC"/>
    <w:rsid w:val="00C83EE3"/>
    <w:rsid w:val="00C840D1"/>
    <w:rsid w:val="00C849DD"/>
    <w:rsid w:val="00C84CE4"/>
    <w:rsid w:val="00C84DCC"/>
    <w:rsid w:val="00C84F23"/>
    <w:rsid w:val="00C85112"/>
    <w:rsid w:val="00C8545F"/>
    <w:rsid w:val="00C855E7"/>
    <w:rsid w:val="00C85964"/>
    <w:rsid w:val="00C86175"/>
    <w:rsid w:val="00C86456"/>
    <w:rsid w:val="00C86624"/>
    <w:rsid w:val="00C86BCF"/>
    <w:rsid w:val="00C86FD0"/>
    <w:rsid w:val="00C8702B"/>
    <w:rsid w:val="00C8716B"/>
    <w:rsid w:val="00C871D9"/>
    <w:rsid w:val="00C87343"/>
    <w:rsid w:val="00C87663"/>
    <w:rsid w:val="00C87874"/>
    <w:rsid w:val="00C87A4E"/>
    <w:rsid w:val="00C87AA4"/>
    <w:rsid w:val="00C90344"/>
    <w:rsid w:val="00C903F5"/>
    <w:rsid w:val="00C90732"/>
    <w:rsid w:val="00C9085C"/>
    <w:rsid w:val="00C909E0"/>
    <w:rsid w:val="00C90B55"/>
    <w:rsid w:val="00C90F57"/>
    <w:rsid w:val="00C91066"/>
    <w:rsid w:val="00C910F7"/>
    <w:rsid w:val="00C9137C"/>
    <w:rsid w:val="00C918D9"/>
    <w:rsid w:val="00C91A23"/>
    <w:rsid w:val="00C92093"/>
    <w:rsid w:val="00C92324"/>
    <w:rsid w:val="00C92394"/>
    <w:rsid w:val="00C92459"/>
    <w:rsid w:val="00C927A4"/>
    <w:rsid w:val="00C92822"/>
    <w:rsid w:val="00C92A87"/>
    <w:rsid w:val="00C92C01"/>
    <w:rsid w:val="00C92D60"/>
    <w:rsid w:val="00C932BD"/>
    <w:rsid w:val="00C932D8"/>
    <w:rsid w:val="00C93578"/>
    <w:rsid w:val="00C93867"/>
    <w:rsid w:val="00C9387E"/>
    <w:rsid w:val="00C939CE"/>
    <w:rsid w:val="00C93AB0"/>
    <w:rsid w:val="00C93D6C"/>
    <w:rsid w:val="00C93DD0"/>
    <w:rsid w:val="00C93F02"/>
    <w:rsid w:val="00C94C3E"/>
    <w:rsid w:val="00C94D62"/>
    <w:rsid w:val="00C94E36"/>
    <w:rsid w:val="00C95336"/>
    <w:rsid w:val="00C95523"/>
    <w:rsid w:val="00C95881"/>
    <w:rsid w:val="00C9589D"/>
    <w:rsid w:val="00C95985"/>
    <w:rsid w:val="00C95A0C"/>
    <w:rsid w:val="00C95AE1"/>
    <w:rsid w:val="00C9636B"/>
    <w:rsid w:val="00C97182"/>
    <w:rsid w:val="00C9726B"/>
    <w:rsid w:val="00C973FA"/>
    <w:rsid w:val="00C97D1C"/>
    <w:rsid w:val="00C97FBB"/>
    <w:rsid w:val="00CA0270"/>
    <w:rsid w:val="00CA0362"/>
    <w:rsid w:val="00CA0502"/>
    <w:rsid w:val="00CA0AB4"/>
    <w:rsid w:val="00CA1436"/>
    <w:rsid w:val="00CA193F"/>
    <w:rsid w:val="00CA1F33"/>
    <w:rsid w:val="00CA22C2"/>
    <w:rsid w:val="00CA2365"/>
    <w:rsid w:val="00CA2DEA"/>
    <w:rsid w:val="00CA3014"/>
    <w:rsid w:val="00CA31D0"/>
    <w:rsid w:val="00CA3479"/>
    <w:rsid w:val="00CA3CEF"/>
    <w:rsid w:val="00CA3E71"/>
    <w:rsid w:val="00CA43CE"/>
    <w:rsid w:val="00CA4479"/>
    <w:rsid w:val="00CA46A4"/>
    <w:rsid w:val="00CA46B9"/>
    <w:rsid w:val="00CA48D8"/>
    <w:rsid w:val="00CA5765"/>
    <w:rsid w:val="00CA5769"/>
    <w:rsid w:val="00CA5A96"/>
    <w:rsid w:val="00CA5AFC"/>
    <w:rsid w:val="00CA5C6C"/>
    <w:rsid w:val="00CA6548"/>
    <w:rsid w:val="00CA66D5"/>
    <w:rsid w:val="00CA6A9E"/>
    <w:rsid w:val="00CA6BC2"/>
    <w:rsid w:val="00CA6BE0"/>
    <w:rsid w:val="00CA6C7E"/>
    <w:rsid w:val="00CA6D68"/>
    <w:rsid w:val="00CA6DB5"/>
    <w:rsid w:val="00CA6EA7"/>
    <w:rsid w:val="00CA6F9B"/>
    <w:rsid w:val="00CA7BDD"/>
    <w:rsid w:val="00CA7E93"/>
    <w:rsid w:val="00CA7F49"/>
    <w:rsid w:val="00CA7F7A"/>
    <w:rsid w:val="00CB0123"/>
    <w:rsid w:val="00CB0172"/>
    <w:rsid w:val="00CB041D"/>
    <w:rsid w:val="00CB0AF4"/>
    <w:rsid w:val="00CB0E86"/>
    <w:rsid w:val="00CB0F65"/>
    <w:rsid w:val="00CB1737"/>
    <w:rsid w:val="00CB1A2B"/>
    <w:rsid w:val="00CB2329"/>
    <w:rsid w:val="00CB288C"/>
    <w:rsid w:val="00CB28B6"/>
    <w:rsid w:val="00CB29B2"/>
    <w:rsid w:val="00CB2DD0"/>
    <w:rsid w:val="00CB2EAF"/>
    <w:rsid w:val="00CB2FB4"/>
    <w:rsid w:val="00CB31C7"/>
    <w:rsid w:val="00CB334B"/>
    <w:rsid w:val="00CB33BC"/>
    <w:rsid w:val="00CB3508"/>
    <w:rsid w:val="00CB3602"/>
    <w:rsid w:val="00CB38CE"/>
    <w:rsid w:val="00CB3EEE"/>
    <w:rsid w:val="00CB3F60"/>
    <w:rsid w:val="00CB3F7F"/>
    <w:rsid w:val="00CB3FEF"/>
    <w:rsid w:val="00CB409B"/>
    <w:rsid w:val="00CB413B"/>
    <w:rsid w:val="00CB4850"/>
    <w:rsid w:val="00CB4D2F"/>
    <w:rsid w:val="00CB4E53"/>
    <w:rsid w:val="00CB56EA"/>
    <w:rsid w:val="00CB5901"/>
    <w:rsid w:val="00CB5B5D"/>
    <w:rsid w:val="00CB6042"/>
    <w:rsid w:val="00CB62BD"/>
    <w:rsid w:val="00CB6496"/>
    <w:rsid w:val="00CB6873"/>
    <w:rsid w:val="00CB68AA"/>
    <w:rsid w:val="00CB6B35"/>
    <w:rsid w:val="00CB743D"/>
    <w:rsid w:val="00CB7632"/>
    <w:rsid w:val="00CB7BCA"/>
    <w:rsid w:val="00CB7D97"/>
    <w:rsid w:val="00CB7F39"/>
    <w:rsid w:val="00CC0144"/>
    <w:rsid w:val="00CC0375"/>
    <w:rsid w:val="00CC0542"/>
    <w:rsid w:val="00CC05B9"/>
    <w:rsid w:val="00CC0C63"/>
    <w:rsid w:val="00CC12F5"/>
    <w:rsid w:val="00CC193F"/>
    <w:rsid w:val="00CC2164"/>
    <w:rsid w:val="00CC2184"/>
    <w:rsid w:val="00CC2332"/>
    <w:rsid w:val="00CC2383"/>
    <w:rsid w:val="00CC24C5"/>
    <w:rsid w:val="00CC24D6"/>
    <w:rsid w:val="00CC2D2F"/>
    <w:rsid w:val="00CC2E0F"/>
    <w:rsid w:val="00CC31B7"/>
    <w:rsid w:val="00CC32C4"/>
    <w:rsid w:val="00CC3475"/>
    <w:rsid w:val="00CC3670"/>
    <w:rsid w:val="00CC3701"/>
    <w:rsid w:val="00CC375B"/>
    <w:rsid w:val="00CC384D"/>
    <w:rsid w:val="00CC390A"/>
    <w:rsid w:val="00CC3954"/>
    <w:rsid w:val="00CC3C0A"/>
    <w:rsid w:val="00CC3D05"/>
    <w:rsid w:val="00CC3E62"/>
    <w:rsid w:val="00CC40E4"/>
    <w:rsid w:val="00CC4147"/>
    <w:rsid w:val="00CC41B4"/>
    <w:rsid w:val="00CC4348"/>
    <w:rsid w:val="00CC4577"/>
    <w:rsid w:val="00CC4830"/>
    <w:rsid w:val="00CC48C0"/>
    <w:rsid w:val="00CC4DC2"/>
    <w:rsid w:val="00CC5588"/>
    <w:rsid w:val="00CC565E"/>
    <w:rsid w:val="00CC5B62"/>
    <w:rsid w:val="00CC60DA"/>
    <w:rsid w:val="00CC6392"/>
    <w:rsid w:val="00CC6850"/>
    <w:rsid w:val="00CC692E"/>
    <w:rsid w:val="00CC69D5"/>
    <w:rsid w:val="00CC6B63"/>
    <w:rsid w:val="00CC6C26"/>
    <w:rsid w:val="00CC6EE7"/>
    <w:rsid w:val="00CC740E"/>
    <w:rsid w:val="00CC759C"/>
    <w:rsid w:val="00CC79DE"/>
    <w:rsid w:val="00CC7B23"/>
    <w:rsid w:val="00CC7D5A"/>
    <w:rsid w:val="00CD01A1"/>
    <w:rsid w:val="00CD0383"/>
    <w:rsid w:val="00CD0603"/>
    <w:rsid w:val="00CD0AAA"/>
    <w:rsid w:val="00CD0C9C"/>
    <w:rsid w:val="00CD0D8F"/>
    <w:rsid w:val="00CD0F1A"/>
    <w:rsid w:val="00CD0FB7"/>
    <w:rsid w:val="00CD10C5"/>
    <w:rsid w:val="00CD12D3"/>
    <w:rsid w:val="00CD1521"/>
    <w:rsid w:val="00CD1665"/>
    <w:rsid w:val="00CD1825"/>
    <w:rsid w:val="00CD1B2D"/>
    <w:rsid w:val="00CD1B90"/>
    <w:rsid w:val="00CD1CBF"/>
    <w:rsid w:val="00CD24A2"/>
    <w:rsid w:val="00CD24CF"/>
    <w:rsid w:val="00CD2532"/>
    <w:rsid w:val="00CD2764"/>
    <w:rsid w:val="00CD2F2E"/>
    <w:rsid w:val="00CD2FF0"/>
    <w:rsid w:val="00CD32DC"/>
    <w:rsid w:val="00CD33AC"/>
    <w:rsid w:val="00CD3F45"/>
    <w:rsid w:val="00CD405B"/>
    <w:rsid w:val="00CD4561"/>
    <w:rsid w:val="00CD47C0"/>
    <w:rsid w:val="00CD47DC"/>
    <w:rsid w:val="00CD4C20"/>
    <w:rsid w:val="00CD4D5E"/>
    <w:rsid w:val="00CD4DEE"/>
    <w:rsid w:val="00CD4E29"/>
    <w:rsid w:val="00CD5136"/>
    <w:rsid w:val="00CD54E7"/>
    <w:rsid w:val="00CD56E0"/>
    <w:rsid w:val="00CD5AB8"/>
    <w:rsid w:val="00CD5FC0"/>
    <w:rsid w:val="00CD6279"/>
    <w:rsid w:val="00CD710F"/>
    <w:rsid w:val="00CD71ED"/>
    <w:rsid w:val="00CD744B"/>
    <w:rsid w:val="00CD7940"/>
    <w:rsid w:val="00CD7B47"/>
    <w:rsid w:val="00CD7CA9"/>
    <w:rsid w:val="00CE0ED7"/>
    <w:rsid w:val="00CE11AB"/>
    <w:rsid w:val="00CE14A3"/>
    <w:rsid w:val="00CE168D"/>
    <w:rsid w:val="00CE16CD"/>
    <w:rsid w:val="00CE16CE"/>
    <w:rsid w:val="00CE194A"/>
    <w:rsid w:val="00CE1B65"/>
    <w:rsid w:val="00CE1EA3"/>
    <w:rsid w:val="00CE22F9"/>
    <w:rsid w:val="00CE2976"/>
    <w:rsid w:val="00CE2DB8"/>
    <w:rsid w:val="00CE2EBE"/>
    <w:rsid w:val="00CE306A"/>
    <w:rsid w:val="00CE34C0"/>
    <w:rsid w:val="00CE359B"/>
    <w:rsid w:val="00CE40D5"/>
    <w:rsid w:val="00CE429A"/>
    <w:rsid w:val="00CE4414"/>
    <w:rsid w:val="00CE47D6"/>
    <w:rsid w:val="00CE4A68"/>
    <w:rsid w:val="00CE51B7"/>
    <w:rsid w:val="00CE5608"/>
    <w:rsid w:val="00CE5671"/>
    <w:rsid w:val="00CE5777"/>
    <w:rsid w:val="00CE5C4C"/>
    <w:rsid w:val="00CE6509"/>
    <w:rsid w:val="00CE6BE8"/>
    <w:rsid w:val="00CE6CE0"/>
    <w:rsid w:val="00CE6E57"/>
    <w:rsid w:val="00CE74BB"/>
    <w:rsid w:val="00CE762F"/>
    <w:rsid w:val="00CF020D"/>
    <w:rsid w:val="00CF05AC"/>
    <w:rsid w:val="00CF061F"/>
    <w:rsid w:val="00CF0E3B"/>
    <w:rsid w:val="00CF0E82"/>
    <w:rsid w:val="00CF0F00"/>
    <w:rsid w:val="00CF1141"/>
    <w:rsid w:val="00CF1168"/>
    <w:rsid w:val="00CF1450"/>
    <w:rsid w:val="00CF1767"/>
    <w:rsid w:val="00CF1FF5"/>
    <w:rsid w:val="00CF23F9"/>
    <w:rsid w:val="00CF28CD"/>
    <w:rsid w:val="00CF293A"/>
    <w:rsid w:val="00CF3CAA"/>
    <w:rsid w:val="00CF4472"/>
    <w:rsid w:val="00CF4671"/>
    <w:rsid w:val="00CF4A64"/>
    <w:rsid w:val="00CF4B97"/>
    <w:rsid w:val="00CF527A"/>
    <w:rsid w:val="00CF5333"/>
    <w:rsid w:val="00CF5413"/>
    <w:rsid w:val="00CF5549"/>
    <w:rsid w:val="00CF57A9"/>
    <w:rsid w:val="00CF58CD"/>
    <w:rsid w:val="00CF59D3"/>
    <w:rsid w:val="00CF5A38"/>
    <w:rsid w:val="00CF5A53"/>
    <w:rsid w:val="00CF5B35"/>
    <w:rsid w:val="00CF5FC1"/>
    <w:rsid w:val="00CF6239"/>
    <w:rsid w:val="00CF6639"/>
    <w:rsid w:val="00CF6A84"/>
    <w:rsid w:val="00CF6B59"/>
    <w:rsid w:val="00CF6D53"/>
    <w:rsid w:val="00CF6F5D"/>
    <w:rsid w:val="00CF6FC0"/>
    <w:rsid w:val="00CF73C6"/>
    <w:rsid w:val="00CF787C"/>
    <w:rsid w:val="00CF78D0"/>
    <w:rsid w:val="00CF7D75"/>
    <w:rsid w:val="00D00F11"/>
    <w:rsid w:val="00D0114F"/>
    <w:rsid w:val="00D01735"/>
    <w:rsid w:val="00D01765"/>
    <w:rsid w:val="00D01AB7"/>
    <w:rsid w:val="00D01BD8"/>
    <w:rsid w:val="00D01DAB"/>
    <w:rsid w:val="00D01E24"/>
    <w:rsid w:val="00D02177"/>
    <w:rsid w:val="00D025D1"/>
    <w:rsid w:val="00D02749"/>
    <w:rsid w:val="00D02B1D"/>
    <w:rsid w:val="00D031C7"/>
    <w:rsid w:val="00D034A6"/>
    <w:rsid w:val="00D0388F"/>
    <w:rsid w:val="00D038D5"/>
    <w:rsid w:val="00D03B25"/>
    <w:rsid w:val="00D03B2B"/>
    <w:rsid w:val="00D03E4A"/>
    <w:rsid w:val="00D041F2"/>
    <w:rsid w:val="00D04B12"/>
    <w:rsid w:val="00D04E36"/>
    <w:rsid w:val="00D04EE1"/>
    <w:rsid w:val="00D05184"/>
    <w:rsid w:val="00D056F5"/>
    <w:rsid w:val="00D0573B"/>
    <w:rsid w:val="00D05BCA"/>
    <w:rsid w:val="00D05CE2"/>
    <w:rsid w:val="00D05F3D"/>
    <w:rsid w:val="00D06127"/>
    <w:rsid w:val="00D06CCC"/>
    <w:rsid w:val="00D06D36"/>
    <w:rsid w:val="00D0736B"/>
    <w:rsid w:val="00D07968"/>
    <w:rsid w:val="00D1016D"/>
    <w:rsid w:val="00D102A5"/>
    <w:rsid w:val="00D103D0"/>
    <w:rsid w:val="00D10A32"/>
    <w:rsid w:val="00D10A92"/>
    <w:rsid w:val="00D10AED"/>
    <w:rsid w:val="00D10BA7"/>
    <w:rsid w:val="00D10DC0"/>
    <w:rsid w:val="00D11030"/>
    <w:rsid w:val="00D1108A"/>
    <w:rsid w:val="00D11709"/>
    <w:rsid w:val="00D1177D"/>
    <w:rsid w:val="00D11799"/>
    <w:rsid w:val="00D1189A"/>
    <w:rsid w:val="00D11B58"/>
    <w:rsid w:val="00D11D91"/>
    <w:rsid w:val="00D11E0E"/>
    <w:rsid w:val="00D121A4"/>
    <w:rsid w:val="00D123FE"/>
    <w:rsid w:val="00D135F1"/>
    <w:rsid w:val="00D139FE"/>
    <w:rsid w:val="00D13AD6"/>
    <w:rsid w:val="00D13C8A"/>
    <w:rsid w:val="00D13CD5"/>
    <w:rsid w:val="00D13F5A"/>
    <w:rsid w:val="00D14229"/>
    <w:rsid w:val="00D14240"/>
    <w:rsid w:val="00D144E4"/>
    <w:rsid w:val="00D1468C"/>
    <w:rsid w:val="00D1469D"/>
    <w:rsid w:val="00D1492B"/>
    <w:rsid w:val="00D14AB6"/>
    <w:rsid w:val="00D14BAD"/>
    <w:rsid w:val="00D14DA3"/>
    <w:rsid w:val="00D151CD"/>
    <w:rsid w:val="00D151FE"/>
    <w:rsid w:val="00D1531D"/>
    <w:rsid w:val="00D159F9"/>
    <w:rsid w:val="00D160A5"/>
    <w:rsid w:val="00D1612A"/>
    <w:rsid w:val="00D1618A"/>
    <w:rsid w:val="00D164DA"/>
    <w:rsid w:val="00D16DD6"/>
    <w:rsid w:val="00D17246"/>
    <w:rsid w:val="00D17740"/>
    <w:rsid w:val="00D17ACB"/>
    <w:rsid w:val="00D17B42"/>
    <w:rsid w:val="00D17F07"/>
    <w:rsid w:val="00D17F53"/>
    <w:rsid w:val="00D20332"/>
    <w:rsid w:val="00D2033D"/>
    <w:rsid w:val="00D20648"/>
    <w:rsid w:val="00D20906"/>
    <w:rsid w:val="00D20A2E"/>
    <w:rsid w:val="00D20C7C"/>
    <w:rsid w:val="00D20DEB"/>
    <w:rsid w:val="00D20F9C"/>
    <w:rsid w:val="00D2102D"/>
    <w:rsid w:val="00D211B4"/>
    <w:rsid w:val="00D214DC"/>
    <w:rsid w:val="00D2165B"/>
    <w:rsid w:val="00D2198A"/>
    <w:rsid w:val="00D21A74"/>
    <w:rsid w:val="00D221DA"/>
    <w:rsid w:val="00D22452"/>
    <w:rsid w:val="00D22638"/>
    <w:rsid w:val="00D22B0C"/>
    <w:rsid w:val="00D2331D"/>
    <w:rsid w:val="00D233A0"/>
    <w:rsid w:val="00D2342A"/>
    <w:rsid w:val="00D23588"/>
    <w:rsid w:val="00D2383B"/>
    <w:rsid w:val="00D239A7"/>
    <w:rsid w:val="00D23B18"/>
    <w:rsid w:val="00D23C4A"/>
    <w:rsid w:val="00D23C57"/>
    <w:rsid w:val="00D23F36"/>
    <w:rsid w:val="00D242D8"/>
    <w:rsid w:val="00D244C2"/>
    <w:rsid w:val="00D245A1"/>
    <w:rsid w:val="00D2492A"/>
    <w:rsid w:val="00D24A90"/>
    <w:rsid w:val="00D250AC"/>
    <w:rsid w:val="00D2528C"/>
    <w:rsid w:val="00D25D8C"/>
    <w:rsid w:val="00D26043"/>
    <w:rsid w:val="00D2664A"/>
    <w:rsid w:val="00D26938"/>
    <w:rsid w:val="00D26C7D"/>
    <w:rsid w:val="00D26EB4"/>
    <w:rsid w:val="00D26FF9"/>
    <w:rsid w:val="00D2786F"/>
    <w:rsid w:val="00D3004E"/>
    <w:rsid w:val="00D30750"/>
    <w:rsid w:val="00D3081D"/>
    <w:rsid w:val="00D30B04"/>
    <w:rsid w:val="00D30D13"/>
    <w:rsid w:val="00D30D1F"/>
    <w:rsid w:val="00D30E99"/>
    <w:rsid w:val="00D314AF"/>
    <w:rsid w:val="00D314C9"/>
    <w:rsid w:val="00D314D6"/>
    <w:rsid w:val="00D316C8"/>
    <w:rsid w:val="00D316D7"/>
    <w:rsid w:val="00D31924"/>
    <w:rsid w:val="00D31A9A"/>
    <w:rsid w:val="00D31B40"/>
    <w:rsid w:val="00D31C20"/>
    <w:rsid w:val="00D3244E"/>
    <w:rsid w:val="00D32766"/>
    <w:rsid w:val="00D32857"/>
    <w:rsid w:val="00D32907"/>
    <w:rsid w:val="00D3290B"/>
    <w:rsid w:val="00D329C1"/>
    <w:rsid w:val="00D32B3C"/>
    <w:rsid w:val="00D32BE0"/>
    <w:rsid w:val="00D32D65"/>
    <w:rsid w:val="00D3303A"/>
    <w:rsid w:val="00D33086"/>
    <w:rsid w:val="00D3317E"/>
    <w:rsid w:val="00D33216"/>
    <w:rsid w:val="00D333E8"/>
    <w:rsid w:val="00D33484"/>
    <w:rsid w:val="00D339D4"/>
    <w:rsid w:val="00D33A2A"/>
    <w:rsid w:val="00D33B0C"/>
    <w:rsid w:val="00D34026"/>
    <w:rsid w:val="00D3452A"/>
    <w:rsid w:val="00D34A08"/>
    <w:rsid w:val="00D34C0E"/>
    <w:rsid w:val="00D34C6D"/>
    <w:rsid w:val="00D34E61"/>
    <w:rsid w:val="00D35192"/>
    <w:rsid w:val="00D35570"/>
    <w:rsid w:val="00D357D9"/>
    <w:rsid w:val="00D35B04"/>
    <w:rsid w:val="00D35C5F"/>
    <w:rsid w:val="00D35ED5"/>
    <w:rsid w:val="00D3633F"/>
    <w:rsid w:val="00D36410"/>
    <w:rsid w:val="00D36773"/>
    <w:rsid w:val="00D370F1"/>
    <w:rsid w:val="00D3792D"/>
    <w:rsid w:val="00D37C29"/>
    <w:rsid w:val="00D37E76"/>
    <w:rsid w:val="00D40058"/>
    <w:rsid w:val="00D4080F"/>
    <w:rsid w:val="00D40922"/>
    <w:rsid w:val="00D40965"/>
    <w:rsid w:val="00D40E0D"/>
    <w:rsid w:val="00D40FBB"/>
    <w:rsid w:val="00D40FEC"/>
    <w:rsid w:val="00D40FF0"/>
    <w:rsid w:val="00D41039"/>
    <w:rsid w:val="00D41311"/>
    <w:rsid w:val="00D41701"/>
    <w:rsid w:val="00D41710"/>
    <w:rsid w:val="00D41761"/>
    <w:rsid w:val="00D41A92"/>
    <w:rsid w:val="00D427DB"/>
    <w:rsid w:val="00D42902"/>
    <w:rsid w:val="00D435F7"/>
    <w:rsid w:val="00D439B8"/>
    <w:rsid w:val="00D439E2"/>
    <w:rsid w:val="00D4421B"/>
    <w:rsid w:val="00D44354"/>
    <w:rsid w:val="00D445BE"/>
    <w:rsid w:val="00D448AE"/>
    <w:rsid w:val="00D44E0B"/>
    <w:rsid w:val="00D450B1"/>
    <w:rsid w:val="00D452FD"/>
    <w:rsid w:val="00D455CE"/>
    <w:rsid w:val="00D45748"/>
    <w:rsid w:val="00D45F75"/>
    <w:rsid w:val="00D46059"/>
    <w:rsid w:val="00D4610F"/>
    <w:rsid w:val="00D4633F"/>
    <w:rsid w:val="00D4656B"/>
    <w:rsid w:val="00D46788"/>
    <w:rsid w:val="00D467F8"/>
    <w:rsid w:val="00D46A34"/>
    <w:rsid w:val="00D46E44"/>
    <w:rsid w:val="00D47210"/>
    <w:rsid w:val="00D47658"/>
    <w:rsid w:val="00D47711"/>
    <w:rsid w:val="00D47734"/>
    <w:rsid w:val="00D47C71"/>
    <w:rsid w:val="00D50188"/>
    <w:rsid w:val="00D501F0"/>
    <w:rsid w:val="00D508DC"/>
    <w:rsid w:val="00D50E5A"/>
    <w:rsid w:val="00D5106A"/>
    <w:rsid w:val="00D510AE"/>
    <w:rsid w:val="00D51184"/>
    <w:rsid w:val="00D51729"/>
    <w:rsid w:val="00D51783"/>
    <w:rsid w:val="00D51A4E"/>
    <w:rsid w:val="00D51C17"/>
    <w:rsid w:val="00D51DAA"/>
    <w:rsid w:val="00D527FC"/>
    <w:rsid w:val="00D52A93"/>
    <w:rsid w:val="00D52AC8"/>
    <w:rsid w:val="00D52B20"/>
    <w:rsid w:val="00D52B93"/>
    <w:rsid w:val="00D52D7C"/>
    <w:rsid w:val="00D52D95"/>
    <w:rsid w:val="00D533D2"/>
    <w:rsid w:val="00D535E5"/>
    <w:rsid w:val="00D538C6"/>
    <w:rsid w:val="00D53D20"/>
    <w:rsid w:val="00D53D3C"/>
    <w:rsid w:val="00D53F28"/>
    <w:rsid w:val="00D54115"/>
    <w:rsid w:val="00D54421"/>
    <w:rsid w:val="00D545DE"/>
    <w:rsid w:val="00D54F87"/>
    <w:rsid w:val="00D55377"/>
    <w:rsid w:val="00D556C7"/>
    <w:rsid w:val="00D560E3"/>
    <w:rsid w:val="00D5629D"/>
    <w:rsid w:val="00D563A6"/>
    <w:rsid w:val="00D56480"/>
    <w:rsid w:val="00D572AA"/>
    <w:rsid w:val="00D576E6"/>
    <w:rsid w:val="00D578DD"/>
    <w:rsid w:val="00D57B94"/>
    <w:rsid w:val="00D57E73"/>
    <w:rsid w:val="00D57EF9"/>
    <w:rsid w:val="00D57F71"/>
    <w:rsid w:val="00D6068C"/>
    <w:rsid w:val="00D60878"/>
    <w:rsid w:val="00D60932"/>
    <w:rsid w:val="00D60B7E"/>
    <w:rsid w:val="00D60F85"/>
    <w:rsid w:val="00D60FBD"/>
    <w:rsid w:val="00D610F0"/>
    <w:rsid w:val="00D611F2"/>
    <w:rsid w:val="00D61751"/>
    <w:rsid w:val="00D617BE"/>
    <w:rsid w:val="00D6235E"/>
    <w:rsid w:val="00D6237D"/>
    <w:rsid w:val="00D6262D"/>
    <w:rsid w:val="00D62904"/>
    <w:rsid w:val="00D63039"/>
    <w:rsid w:val="00D63079"/>
    <w:rsid w:val="00D634B9"/>
    <w:rsid w:val="00D63B6F"/>
    <w:rsid w:val="00D63C69"/>
    <w:rsid w:val="00D64102"/>
    <w:rsid w:val="00D6417E"/>
    <w:rsid w:val="00D64195"/>
    <w:rsid w:val="00D642A3"/>
    <w:rsid w:val="00D64460"/>
    <w:rsid w:val="00D652F4"/>
    <w:rsid w:val="00D656C5"/>
    <w:rsid w:val="00D659A1"/>
    <w:rsid w:val="00D65E1A"/>
    <w:rsid w:val="00D660A4"/>
    <w:rsid w:val="00D66457"/>
    <w:rsid w:val="00D66545"/>
    <w:rsid w:val="00D66782"/>
    <w:rsid w:val="00D668FD"/>
    <w:rsid w:val="00D669D5"/>
    <w:rsid w:val="00D67157"/>
    <w:rsid w:val="00D6761C"/>
    <w:rsid w:val="00D6777F"/>
    <w:rsid w:val="00D67A99"/>
    <w:rsid w:val="00D67B1B"/>
    <w:rsid w:val="00D67DD3"/>
    <w:rsid w:val="00D7024E"/>
    <w:rsid w:val="00D70543"/>
    <w:rsid w:val="00D7067B"/>
    <w:rsid w:val="00D70D2A"/>
    <w:rsid w:val="00D724C1"/>
    <w:rsid w:val="00D729B0"/>
    <w:rsid w:val="00D72ED6"/>
    <w:rsid w:val="00D730A9"/>
    <w:rsid w:val="00D732D7"/>
    <w:rsid w:val="00D73606"/>
    <w:rsid w:val="00D73C15"/>
    <w:rsid w:val="00D73C90"/>
    <w:rsid w:val="00D741B3"/>
    <w:rsid w:val="00D741E0"/>
    <w:rsid w:val="00D74269"/>
    <w:rsid w:val="00D744A9"/>
    <w:rsid w:val="00D7530E"/>
    <w:rsid w:val="00D75726"/>
    <w:rsid w:val="00D75BAD"/>
    <w:rsid w:val="00D75D45"/>
    <w:rsid w:val="00D76107"/>
    <w:rsid w:val="00D7642A"/>
    <w:rsid w:val="00D7662C"/>
    <w:rsid w:val="00D76A05"/>
    <w:rsid w:val="00D76C08"/>
    <w:rsid w:val="00D76DA1"/>
    <w:rsid w:val="00D7702B"/>
    <w:rsid w:val="00D772A7"/>
    <w:rsid w:val="00D778EF"/>
    <w:rsid w:val="00D77A03"/>
    <w:rsid w:val="00D77ED1"/>
    <w:rsid w:val="00D801EA"/>
    <w:rsid w:val="00D8036B"/>
    <w:rsid w:val="00D804E2"/>
    <w:rsid w:val="00D80889"/>
    <w:rsid w:val="00D80B99"/>
    <w:rsid w:val="00D80CB5"/>
    <w:rsid w:val="00D81003"/>
    <w:rsid w:val="00D810B5"/>
    <w:rsid w:val="00D815DC"/>
    <w:rsid w:val="00D81628"/>
    <w:rsid w:val="00D8183D"/>
    <w:rsid w:val="00D8185F"/>
    <w:rsid w:val="00D81B16"/>
    <w:rsid w:val="00D81B2A"/>
    <w:rsid w:val="00D81F86"/>
    <w:rsid w:val="00D8248E"/>
    <w:rsid w:val="00D8290B"/>
    <w:rsid w:val="00D832DC"/>
    <w:rsid w:val="00D83661"/>
    <w:rsid w:val="00D8382D"/>
    <w:rsid w:val="00D83E7B"/>
    <w:rsid w:val="00D84000"/>
    <w:rsid w:val="00D84954"/>
    <w:rsid w:val="00D84E69"/>
    <w:rsid w:val="00D853DD"/>
    <w:rsid w:val="00D8547A"/>
    <w:rsid w:val="00D85565"/>
    <w:rsid w:val="00D85957"/>
    <w:rsid w:val="00D859B9"/>
    <w:rsid w:val="00D85C37"/>
    <w:rsid w:val="00D85C3B"/>
    <w:rsid w:val="00D85CDD"/>
    <w:rsid w:val="00D85DB5"/>
    <w:rsid w:val="00D85E82"/>
    <w:rsid w:val="00D86322"/>
    <w:rsid w:val="00D863E9"/>
    <w:rsid w:val="00D8654A"/>
    <w:rsid w:val="00D86B5C"/>
    <w:rsid w:val="00D870F5"/>
    <w:rsid w:val="00D87291"/>
    <w:rsid w:val="00D8750C"/>
    <w:rsid w:val="00D87751"/>
    <w:rsid w:val="00D87906"/>
    <w:rsid w:val="00D90287"/>
    <w:rsid w:val="00D9039A"/>
    <w:rsid w:val="00D903BB"/>
    <w:rsid w:val="00D907F5"/>
    <w:rsid w:val="00D908EF"/>
    <w:rsid w:val="00D9098F"/>
    <w:rsid w:val="00D90C95"/>
    <w:rsid w:val="00D90CEE"/>
    <w:rsid w:val="00D90E40"/>
    <w:rsid w:val="00D9114F"/>
    <w:rsid w:val="00D913EB"/>
    <w:rsid w:val="00D91679"/>
    <w:rsid w:val="00D91844"/>
    <w:rsid w:val="00D91C2C"/>
    <w:rsid w:val="00D92010"/>
    <w:rsid w:val="00D9226C"/>
    <w:rsid w:val="00D9246C"/>
    <w:rsid w:val="00D924C0"/>
    <w:rsid w:val="00D929D4"/>
    <w:rsid w:val="00D92A60"/>
    <w:rsid w:val="00D92FAF"/>
    <w:rsid w:val="00D9332C"/>
    <w:rsid w:val="00D9337C"/>
    <w:rsid w:val="00D93675"/>
    <w:rsid w:val="00D93A03"/>
    <w:rsid w:val="00D93F39"/>
    <w:rsid w:val="00D940E2"/>
    <w:rsid w:val="00D942E0"/>
    <w:rsid w:val="00D9431A"/>
    <w:rsid w:val="00D943CC"/>
    <w:rsid w:val="00D946A7"/>
    <w:rsid w:val="00D94947"/>
    <w:rsid w:val="00D94E46"/>
    <w:rsid w:val="00D9511C"/>
    <w:rsid w:val="00D95421"/>
    <w:rsid w:val="00D9542C"/>
    <w:rsid w:val="00D958EF"/>
    <w:rsid w:val="00D95A66"/>
    <w:rsid w:val="00D95CC8"/>
    <w:rsid w:val="00D95F6F"/>
    <w:rsid w:val="00D9683E"/>
    <w:rsid w:val="00D96892"/>
    <w:rsid w:val="00D9695A"/>
    <w:rsid w:val="00D9716D"/>
    <w:rsid w:val="00D977A0"/>
    <w:rsid w:val="00D978D1"/>
    <w:rsid w:val="00D979FC"/>
    <w:rsid w:val="00D97C79"/>
    <w:rsid w:val="00D97F25"/>
    <w:rsid w:val="00D97FE1"/>
    <w:rsid w:val="00DA0164"/>
    <w:rsid w:val="00DA03E8"/>
    <w:rsid w:val="00DA0477"/>
    <w:rsid w:val="00DA04F7"/>
    <w:rsid w:val="00DA06AF"/>
    <w:rsid w:val="00DA0A4A"/>
    <w:rsid w:val="00DA0A8E"/>
    <w:rsid w:val="00DA0B02"/>
    <w:rsid w:val="00DA0B31"/>
    <w:rsid w:val="00DA1584"/>
    <w:rsid w:val="00DA189B"/>
    <w:rsid w:val="00DA1CA2"/>
    <w:rsid w:val="00DA1E21"/>
    <w:rsid w:val="00DA296C"/>
    <w:rsid w:val="00DA32DC"/>
    <w:rsid w:val="00DA373F"/>
    <w:rsid w:val="00DA393F"/>
    <w:rsid w:val="00DA3979"/>
    <w:rsid w:val="00DA39FE"/>
    <w:rsid w:val="00DA3C14"/>
    <w:rsid w:val="00DA3F4A"/>
    <w:rsid w:val="00DA43D0"/>
    <w:rsid w:val="00DA4979"/>
    <w:rsid w:val="00DA4A91"/>
    <w:rsid w:val="00DA5044"/>
    <w:rsid w:val="00DA50C1"/>
    <w:rsid w:val="00DA54D7"/>
    <w:rsid w:val="00DA5F3B"/>
    <w:rsid w:val="00DA6129"/>
    <w:rsid w:val="00DA614C"/>
    <w:rsid w:val="00DA6164"/>
    <w:rsid w:val="00DA62D4"/>
    <w:rsid w:val="00DA638B"/>
    <w:rsid w:val="00DA642F"/>
    <w:rsid w:val="00DA6631"/>
    <w:rsid w:val="00DA6783"/>
    <w:rsid w:val="00DA740A"/>
    <w:rsid w:val="00DA7D01"/>
    <w:rsid w:val="00DB037B"/>
    <w:rsid w:val="00DB0B74"/>
    <w:rsid w:val="00DB0ED8"/>
    <w:rsid w:val="00DB185E"/>
    <w:rsid w:val="00DB1D3A"/>
    <w:rsid w:val="00DB1E36"/>
    <w:rsid w:val="00DB238F"/>
    <w:rsid w:val="00DB2407"/>
    <w:rsid w:val="00DB274F"/>
    <w:rsid w:val="00DB29BF"/>
    <w:rsid w:val="00DB314F"/>
    <w:rsid w:val="00DB319B"/>
    <w:rsid w:val="00DB33AA"/>
    <w:rsid w:val="00DB38C3"/>
    <w:rsid w:val="00DB3F94"/>
    <w:rsid w:val="00DB4272"/>
    <w:rsid w:val="00DB443E"/>
    <w:rsid w:val="00DB4537"/>
    <w:rsid w:val="00DB46C4"/>
    <w:rsid w:val="00DB46EB"/>
    <w:rsid w:val="00DB4C74"/>
    <w:rsid w:val="00DB55E7"/>
    <w:rsid w:val="00DB5AAD"/>
    <w:rsid w:val="00DB5FD7"/>
    <w:rsid w:val="00DB6074"/>
    <w:rsid w:val="00DB609A"/>
    <w:rsid w:val="00DB6159"/>
    <w:rsid w:val="00DB6269"/>
    <w:rsid w:val="00DB680A"/>
    <w:rsid w:val="00DB75AD"/>
    <w:rsid w:val="00DB77F5"/>
    <w:rsid w:val="00DB7943"/>
    <w:rsid w:val="00DB7B02"/>
    <w:rsid w:val="00DB7FD9"/>
    <w:rsid w:val="00DC0544"/>
    <w:rsid w:val="00DC0665"/>
    <w:rsid w:val="00DC0944"/>
    <w:rsid w:val="00DC1008"/>
    <w:rsid w:val="00DC1186"/>
    <w:rsid w:val="00DC1310"/>
    <w:rsid w:val="00DC18A7"/>
    <w:rsid w:val="00DC19E0"/>
    <w:rsid w:val="00DC1DAA"/>
    <w:rsid w:val="00DC27EC"/>
    <w:rsid w:val="00DC2B25"/>
    <w:rsid w:val="00DC2F0F"/>
    <w:rsid w:val="00DC35C0"/>
    <w:rsid w:val="00DC407A"/>
    <w:rsid w:val="00DC430B"/>
    <w:rsid w:val="00DC43C8"/>
    <w:rsid w:val="00DC45DB"/>
    <w:rsid w:val="00DC465A"/>
    <w:rsid w:val="00DC472F"/>
    <w:rsid w:val="00DC4AF9"/>
    <w:rsid w:val="00DC4C8A"/>
    <w:rsid w:val="00DC501C"/>
    <w:rsid w:val="00DC50F1"/>
    <w:rsid w:val="00DC52AB"/>
    <w:rsid w:val="00DC5478"/>
    <w:rsid w:val="00DC56A9"/>
    <w:rsid w:val="00DC57AF"/>
    <w:rsid w:val="00DC5899"/>
    <w:rsid w:val="00DC5C15"/>
    <w:rsid w:val="00DC5D4C"/>
    <w:rsid w:val="00DC641F"/>
    <w:rsid w:val="00DC6497"/>
    <w:rsid w:val="00DC6657"/>
    <w:rsid w:val="00DC66EB"/>
    <w:rsid w:val="00DC673D"/>
    <w:rsid w:val="00DC68EA"/>
    <w:rsid w:val="00DC6933"/>
    <w:rsid w:val="00DC6A41"/>
    <w:rsid w:val="00DC6CE3"/>
    <w:rsid w:val="00DC6FA3"/>
    <w:rsid w:val="00DC712E"/>
    <w:rsid w:val="00DC725A"/>
    <w:rsid w:val="00DC756A"/>
    <w:rsid w:val="00DC79BF"/>
    <w:rsid w:val="00DC7B18"/>
    <w:rsid w:val="00DC7B60"/>
    <w:rsid w:val="00DC7B89"/>
    <w:rsid w:val="00DC7CDC"/>
    <w:rsid w:val="00DC7D2B"/>
    <w:rsid w:val="00DD00BD"/>
    <w:rsid w:val="00DD0129"/>
    <w:rsid w:val="00DD043F"/>
    <w:rsid w:val="00DD0615"/>
    <w:rsid w:val="00DD06F7"/>
    <w:rsid w:val="00DD0A56"/>
    <w:rsid w:val="00DD0B46"/>
    <w:rsid w:val="00DD0B85"/>
    <w:rsid w:val="00DD0C9A"/>
    <w:rsid w:val="00DD0E10"/>
    <w:rsid w:val="00DD0EB4"/>
    <w:rsid w:val="00DD0F56"/>
    <w:rsid w:val="00DD1744"/>
    <w:rsid w:val="00DD19F7"/>
    <w:rsid w:val="00DD1C04"/>
    <w:rsid w:val="00DD1D67"/>
    <w:rsid w:val="00DD208E"/>
    <w:rsid w:val="00DD21F0"/>
    <w:rsid w:val="00DD2573"/>
    <w:rsid w:val="00DD26CE"/>
    <w:rsid w:val="00DD279D"/>
    <w:rsid w:val="00DD2A4E"/>
    <w:rsid w:val="00DD2FBD"/>
    <w:rsid w:val="00DD3020"/>
    <w:rsid w:val="00DD306F"/>
    <w:rsid w:val="00DD30F3"/>
    <w:rsid w:val="00DD3274"/>
    <w:rsid w:val="00DD3AC4"/>
    <w:rsid w:val="00DD3E08"/>
    <w:rsid w:val="00DD4275"/>
    <w:rsid w:val="00DD4506"/>
    <w:rsid w:val="00DD4915"/>
    <w:rsid w:val="00DD4BA6"/>
    <w:rsid w:val="00DD5035"/>
    <w:rsid w:val="00DD5708"/>
    <w:rsid w:val="00DD5862"/>
    <w:rsid w:val="00DD5A01"/>
    <w:rsid w:val="00DD649C"/>
    <w:rsid w:val="00DD65B5"/>
    <w:rsid w:val="00DD69D1"/>
    <w:rsid w:val="00DD69E7"/>
    <w:rsid w:val="00DD6B5A"/>
    <w:rsid w:val="00DD70CC"/>
    <w:rsid w:val="00DD72BB"/>
    <w:rsid w:val="00DD79E3"/>
    <w:rsid w:val="00DD79F5"/>
    <w:rsid w:val="00DD7ACF"/>
    <w:rsid w:val="00DD7C19"/>
    <w:rsid w:val="00DD7DA3"/>
    <w:rsid w:val="00DE0141"/>
    <w:rsid w:val="00DE0251"/>
    <w:rsid w:val="00DE04FD"/>
    <w:rsid w:val="00DE05FC"/>
    <w:rsid w:val="00DE0E76"/>
    <w:rsid w:val="00DE1007"/>
    <w:rsid w:val="00DE1226"/>
    <w:rsid w:val="00DE15EA"/>
    <w:rsid w:val="00DE17D2"/>
    <w:rsid w:val="00DE18E9"/>
    <w:rsid w:val="00DE19CA"/>
    <w:rsid w:val="00DE1C0A"/>
    <w:rsid w:val="00DE2668"/>
    <w:rsid w:val="00DE26C6"/>
    <w:rsid w:val="00DE2AB6"/>
    <w:rsid w:val="00DE2EF9"/>
    <w:rsid w:val="00DE3467"/>
    <w:rsid w:val="00DE366E"/>
    <w:rsid w:val="00DE3941"/>
    <w:rsid w:val="00DE3DF2"/>
    <w:rsid w:val="00DE417C"/>
    <w:rsid w:val="00DE4615"/>
    <w:rsid w:val="00DE4BCA"/>
    <w:rsid w:val="00DE5055"/>
    <w:rsid w:val="00DE5715"/>
    <w:rsid w:val="00DE57D9"/>
    <w:rsid w:val="00DE684C"/>
    <w:rsid w:val="00DE68B7"/>
    <w:rsid w:val="00DE7002"/>
    <w:rsid w:val="00DE70D7"/>
    <w:rsid w:val="00DE70F9"/>
    <w:rsid w:val="00DE72D3"/>
    <w:rsid w:val="00DE748E"/>
    <w:rsid w:val="00DE75DD"/>
    <w:rsid w:val="00DE76AE"/>
    <w:rsid w:val="00DE783B"/>
    <w:rsid w:val="00DE7EDA"/>
    <w:rsid w:val="00DE7FED"/>
    <w:rsid w:val="00DF0320"/>
    <w:rsid w:val="00DF073D"/>
    <w:rsid w:val="00DF1001"/>
    <w:rsid w:val="00DF12C8"/>
    <w:rsid w:val="00DF1428"/>
    <w:rsid w:val="00DF202F"/>
    <w:rsid w:val="00DF27C8"/>
    <w:rsid w:val="00DF2B91"/>
    <w:rsid w:val="00DF2C58"/>
    <w:rsid w:val="00DF31D1"/>
    <w:rsid w:val="00DF34CE"/>
    <w:rsid w:val="00DF37A2"/>
    <w:rsid w:val="00DF3C80"/>
    <w:rsid w:val="00DF47B4"/>
    <w:rsid w:val="00DF4B89"/>
    <w:rsid w:val="00DF4CE6"/>
    <w:rsid w:val="00DF4E73"/>
    <w:rsid w:val="00DF4EBA"/>
    <w:rsid w:val="00DF51AF"/>
    <w:rsid w:val="00DF56C5"/>
    <w:rsid w:val="00DF5BAA"/>
    <w:rsid w:val="00DF5E8B"/>
    <w:rsid w:val="00DF5EA0"/>
    <w:rsid w:val="00DF609D"/>
    <w:rsid w:val="00DF643D"/>
    <w:rsid w:val="00DF67CE"/>
    <w:rsid w:val="00DF6DA8"/>
    <w:rsid w:val="00DF720D"/>
    <w:rsid w:val="00DF751F"/>
    <w:rsid w:val="00DF7CA9"/>
    <w:rsid w:val="00DF7DEB"/>
    <w:rsid w:val="00E000C9"/>
    <w:rsid w:val="00E00319"/>
    <w:rsid w:val="00E003DF"/>
    <w:rsid w:val="00E00443"/>
    <w:rsid w:val="00E006F4"/>
    <w:rsid w:val="00E007EF"/>
    <w:rsid w:val="00E00F87"/>
    <w:rsid w:val="00E01261"/>
    <w:rsid w:val="00E01875"/>
    <w:rsid w:val="00E019C2"/>
    <w:rsid w:val="00E01D4F"/>
    <w:rsid w:val="00E024F0"/>
    <w:rsid w:val="00E02607"/>
    <w:rsid w:val="00E029E1"/>
    <w:rsid w:val="00E02C81"/>
    <w:rsid w:val="00E02FA1"/>
    <w:rsid w:val="00E02FB1"/>
    <w:rsid w:val="00E03069"/>
    <w:rsid w:val="00E035C2"/>
    <w:rsid w:val="00E0399D"/>
    <w:rsid w:val="00E04374"/>
    <w:rsid w:val="00E04520"/>
    <w:rsid w:val="00E04A7F"/>
    <w:rsid w:val="00E05367"/>
    <w:rsid w:val="00E05AF5"/>
    <w:rsid w:val="00E05C66"/>
    <w:rsid w:val="00E062C8"/>
    <w:rsid w:val="00E062FD"/>
    <w:rsid w:val="00E069F4"/>
    <w:rsid w:val="00E06C62"/>
    <w:rsid w:val="00E07441"/>
    <w:rsid w:val="00E07DAD"/>
    <w:rsid w:val="00E10275"/>
    <w:rsid w:val="00E1052A"/>
    <w:rsid w:val="00E10890"/>
    <w:rsid w:val="00E109F1"/>
    <w:rsid w:val="00E10F57"/>
    <w:rsid w:val="00E11191"/>
    <w:rsid w:val="00E11C5F"/>
    <w:rsid w:val="00E12214"/>
    <w:rsid w:val="00E1225A"/>
    <w:rsid w:val="00E1244A"/>
    <w:rsid w:val="00E12630"/>
    <w:rsid w:val="00E12A55"/>
    <w:rsid w:val="00E12A70"/>
    <w:rsid w:val="00E12B01"/>
    <w:rsid w:val="00E12EF6"/>
    <w:rsid w:val="00E12F5D"/>
    <w:rsid w:val="00E13271"/>
    <w:rsid w:val="00E13397"/>
    <w:rsid w:val="00E13429"/>
    <w:rsid w:val="00E13483"/>
    <w:rsid w:val="00E1356B"/>
    <w:rsid w:val="00E13594"/>
    <w:rsid w:val="00E13708"/>
    <w:rsid w:val="00E13E16"/>
    <w:rsid w:val="00E14026"/>
    <w:rsid w:val="00E1403E"/>
    <w:rsid w:val="00E14164"/>
    <w:rsid w:val="00E14572"/>
    <w:rsid w:val="00E14575"/>
    <w:rsid w:val="00E14ECA"/>
    <w:rsid w:val="00E15267"/>
    <w:rsid w:val="00E154C3"/>
    <w:rsid w:val="00E15B60"/>
    <w:rsid w:val="00E15F6B"/>
    <w:rsid w:val="00E1615E"/>
    <w:rsid w:val="00E16382"/>
    <w:rsid w:val="00E16824"/>
    <w:rsid w:val="00E168D9"/>
    <w:rsid w:val="00E16FB6"/>
    <w:rsid w:val="00E170F0"/>
    <w:rsid w:val="00E177EE"/>
    <w:rsid w:val="00E178E1"/>
    <w:rsid w:val="00E17D45"/>
    <w:rsid w:val="00E17E7A"/>
    <w:rsid w:val="00E2018B"/>
    <w:rsid w:val="00E2081C"/>
    <w:rsid w:val="00E21074"/>
    <w:rsid w:val="00E212E9"/>
    <w:rsid w:val="00E213C6"/>
    <w:rsid w:val="00E2142D"/>
    <w:rsid w:val="00E21607"/>
    <w:rsid w:val="00E21693"/>
    <w:rsid w:val="00E217D9"/>
    <w:rsid w:val="00E21A58"/>
    <w:rsid w:val="00E21AD1"/>
    <w:rsid w:val="00E21EA4"/>
    <w:rsid w:val="00E21ECD"/>
    <w:rsid w:val="00E2246F"/>
    <w:rsid w:val="00E224E5"/>
    <w:rsid w:val="00E229C5"/>
    <w:rsid w:val="00E2327D"/>
    <w:rsid w:val="00E237E8"/>
    <w:rsid w:val="00E23E90"/>
    <w:rsid w:val="00E241EE"/>
    <w:rsid w:val="00E24349"/>
    <w:rsid w:val="00E24813"/>
    <w:rsid w:val="00E24A45"/>
    <w:rsid w:val="00E24D22"/>
    <w:rsid w:val="00E252EA"/>
    <w:rsid w:val="00E25551"/>
    <w:rsid w:val="00E2557B"/>
    <w:rsid w:val="00E25863"/>
    <w:rsid w:val="00E25B74"/>
    <w:rsid w:val="00E25C1D"/>
    <w:rsid w:val="00E25E49"/>
    <w:rsid w:val="00E260D7"/>
    <w:rsid w:val="00E26626"/>
    <w:rsid w:val="00E268CC"/>
    <w:rsid w:val="00E26D25"/>
    <w:rsid w:val="00E270BB"/>
    <w:rsid w:val="00E270DE"/>
    <w:rsid w:val="00E27562"/>
    <w:rsid w:val="00E27D1C"/>
    <w:rsid w:val="00E27ECF"/>
    <w:rsid w:val="00E27F57"/>
    <w:rsid w:val="00E3050F"/>
    <w:rsid w:val="00E30F53"/>
    <w:rsid w:val="00E312AC"/>
    <w:rsid w:val="00E319B3"/>
    <w:rsid w:val="00E31E68"/>
    <w:rsid w:val="00E31FF3"/>
    <w:rsid w:val="00E32178"/>
    <w:rsid w:val="00E32689"/>
    <w:rsid w:val="00E327D1"/>
    <w:rsid w:val="00E32C04"/>
    <w:rsid w:val="00E32C40"/>
    <w:rsid w:val="00E32E67"/>
    <w:rsid w:val="00E32EED"/>
    <w:rsid w:val="00E337DA"/>
    <w:rsid w:val="00E3398D"/>
    <w:rsid w:val="00E33B4B"/>
    <w:rsid w:val="00E33C43"/>
    <w:rsid w:val="00E33E16"/>
    <w:rsid w:val="00E33F4C"/>
    <w:rsid w:val="00E3434B"/>
    <w:rsid w:val="00E34C0A"/>
    <w:rsid w:val="00E34F94"/>
    <w:rsid w:val="00E351E9"/>
    <w:rsid w:val="00E35B43"/>
    <w:rsid w:val="00E360A0"/>
    <w:rsid w:val="00E362B2"/>
    <w:rsid w:val="00E363D9"/>
    <w:rsid w:val="00E36580"/>
    <w:rsid w:val="00E36706"/>
    <w:rsid w:val="00E369AC"/>
    <w:rsid w:val="00E36C9D"/>
    <w:rsid w:val="00E36CC4"/>
    <w:rsid w:val="00E36E9B"/>
    <w:rsid w:val="00E36F21"/>
    <w:rsid w:val="00E36F45"/>
    <w:rsid w:val="00E36F4E"/>
    <w:rsid w:val="00E370A6"/>
    <w:rsid w:val="00E372F2"/>
    <w:rsid w:val="00E37884"/>
    <w:rsid w:val="00E37BB6"/>
    <w:rsid w:val="00E37CD1"/>
    <w:rsid w:val="00E4005A"/>
    <w:rsid w:val="00E40195"/>
    <w:rsid w:val="00E40499"/>
    <w:rsid w:val="00E404AE"/>
    <w:rsid w:val="00E408F8"/>
    <w:rsid w:val="00E40979"/>
    <w:rsid w:val="00E414DE"/>
    <w:rsid w:val="00E41501"/>
    <w:rsid w:val="00E41888"/>
    <w:rsid w:val="00E41BE9"/>
    <w:rsid w:val="00E41C2E"/>
    <w:rsid w:val="00E421EB"/>
    <w:rsid w:val="00E424BC"/>
    <w:rsid w:val="00E4294E"/>
    <w:rsid w:val="00E42B01"/>
    <w:rsid w:val="00E42C52"/>
    <w:rsid w:val="00E42F9C"/>
    <w:rsid w:val="00E433E7"/>
    <w:rsid w:val="00E433FB"/>
    <w:rsid w:val="00E43666"/>
    <w:rsid w:val="00E4388B"/>
    <w:rsid w:val="00E43915"/>
    <w:rsid w:val="00E439CA"/>
    <w:rsid w:val="00E43A36"/>
    <w:rsid w:val="00E43F28"/>
    <w:rsid w:val="00E4434D"/>
    <w:rsid w:val="00E4464B"/>
    <w:rsid w:val="00E44E46"/>
    <w:rsid w:val="00E451B7"/>
    <w:rsid w:val="00E45226"/>
    <w:rsid w:val="00E454F4"/>
    <w:rsid w:val="00E458F5"/>
    <w:rsid w:val="00E45983"/>
    <w:rsid w:val="00E45B37"/>
    <w:rsid w:val="00E45F19"/>
    <w:rsid w:val="00E46245"/>
    <w:rsid w:val="00E4636F"/>
    <w:rsid w:val="00E465E2"/>
    <w:rsid w:val="00E4685F"/>
    <w:rsid w:val="00E468BC"/>
    <w:rsid w:val="00E46D07"/>
    <w:rsid w:val="00E470EA"/>
    <w:rsid w:val="00E471CC"/>
    <w:rsid w:val="00E47663"/>
    <w:rsid w:val="00E47953"/>
    <w:rsid w:val="00E47C92"/>
    <w:rsid w:val="00E47F52"/>
    <w:rsid w:val="00E47F5E"/>
    <w:rsid w:val="00E5019C"/>
    <w:rsid w:val="00E504EE"/>
    <w:rsid w:val="00E50896"/>
    <w:rsid w:val="00E51207"/>
    <w:rsid w:val="00E51218"/>
    <w:rsid w:val="00E5150E"/>
    <w:rsid w:val="00E51906"/>
    <w:rsid w:val="00E51E3F"/>
    <w:rsid w:val="00E52C1F"/>
    <w:rsid w:val="00E52C5D"/>
    <w:rsid w:val="00E52F04"/>
    <w:rsid w:val="00E53A10"/>
    <w:rsid w:val="00E53C24"/>
    <w:rsid w:val="00E5428D"/>
    <w:rsid w:val="00E54294"/>
    <w:rsid w:val="00E54778"/>
    <w:rsid w:val="00E547AB"/>
    <w:rsid w:val="00E54CD9"/>
    <w:rsid w:val="00E54D74"/>
    <w:rsid w:val="00E55093"/>
    <w:rsid w:val="00E550B3"/>
    <w:rsid w:val="00E551D6"/>
    <w:rsid w:val="00E551E7"/>
    <w:rsid w:val="00E55405"/>
    <w:rsid w:val="00E555C1"/>
    <w:rsid w:val="00E556D1"/>
    <w:rsid w:val="00E55AB8"/>
    <w:rsid w:val="00E55BCF"/>
    <w:rsid w:val="00E55E02"/>
    <w:rsid w:val="00E55F7E"/>
    <w:rsid w:val="00E56229"/>
    <w:rsid w:val="00E562AF"/>
    <w:rsid w:val="00E56358"/>
    <w:rsid w:val="00E56441"/>
    <w:rsid w:val="00E566AD"/>
    <w:rsid w:val="00E56F7F"/>
    <w:rsid w:val="00E57082"/>
    <w:rsid w:val="00E576FA"/>
    <w:rsid w:val="00E57A37"/>
    <w:rsid w:val="00E57ACC"/>
    <w:rsid w:val="00E57BD5"/>
    <w:rsid w:val="00E57E17"/>
    <w:rsid w:val="00E60095"/>
    <w:rsid w:val="00E6051B"/>
    <w:rsid w:val="00E605C8"/>
    <w:rsid w:val="00E60796"/>
    <w:rsid w:val="00E60ED0"/>
    <w:rsid w:val="00E610D7"/>
    <w:rsid w:val="00E61178"/>
    <w:rsid w:val="00E612BF"/>
    <w:rsid w:val="00E61756"/>
    <w:rsid w:val="00E61963"/>
    <w:rsid w:val="00E620AF"/>
    <w:rsid w:val="00E621FD"/>
    <w:rsid w:val="00E62262"/>
    <w:rsid w:val="00E623CC"/>
    <w:rsid w:val="00E62403"/>
    <w:rsid w:val="00E6258F"/>
    <w:rsid w:val="00E62B41"/>
    <w:rsid w:val="00E62C3D"/>
    <w:rsid w:val="00E62E28"/>
    <w:rsid w:val="00E630EC"/>
    <w:rsid w:val="00E6352B"/>
    <w:rsid w:val="00E635D2"/>
    <w:rsid w:val="00E63716"/>
    <w:rsid w:val="00E637E5"/>
    <w:rsid w:val="00E63A6D"/>
    <w:rsid w:val="00E63BE0"/>
    <w:rsid w:val="00E63C2B"/>
    <w:rsid w:val="00E64198"/>
    <w:rsid w:val="00E64B08"/>
    <w:rsid w:val="00E64D74"/>
    <w:rsid w:val="00E64E27"/>
    <w:rsid w:val="00E65437"/>
    <w:rsid w:val="00E656A7"/>
    <w:rsid w:val="00E659AD"/>
    <w:rsid w:val="00E65B32"/>
    <w:rsid w:val="00E65D0E"/>
    <w:rsid w:val="00E65EB1"/>
    <w:rsid w:val="00E6625A"/>
    <w:rsid w:val="00E662A9"/>
    <w:rsid w:val="00E66361"/>
    <w:rsid w:val="00E66476"/>
    <w:rsid w:val="00E66486"/>
    <w:rsid w:val="00E6648E"/>
    <w:rsid w:val="00E666E0"/>
    <w:rsid w:val="00E667F1"/>
    <w:rsid w:val="00E66AC0"/>
    <w:rsid w:val="00E66B2F"/>
    <w:rsid w:val="00E670A6"/>
    <w:rsid w:val="00E67251"/>
    <w:rsid w:val="00E6727F"/>
    <w:rsid w:val="00E674F1"/>
    <w:rsid w:val="00E67868"/>
    <w:rsid w:val="00E6797C"/>
    <w:rsid w:val="00E67AF8"/>
    <w:rsid w:val="00E67C81"/>
    <w:rsid w:val="00E67CA0"/>
    <w:rsid w:val="00E67E9B"/>
    <w:rsid w:val="00E70119"/>
    <w:rsid w:val="00E701CA"/>
    <w:rsid w:val="00E713CD"/>
    <w:rsid w:val="00E718EA"/>
    <w:rsid w:val="00E7190A"/>
    <w:rsid w:val="00E71C5A"/>
    <w:rsid w:val="00E7232F"/>
    <w:rsid w:val="00E724EB"/>
    <w:rsid w:val="00E728A2"/>
    <w:rsid w:val="00E7291B"/>
    <w:rsid w:val="00E72A70"/>
    <w:rsid w:val="00E72CC5"/>
    <w:rsid w:val="00E72EC8"/>
    <w:rsid w:val="00E7309F"/>
    <w:rsid w:val="00E731CD"/>
    <w:rsid w:val="00E734B2"/>
    <w:rsid w:val="00E73589"/>
    <w:rsid w:val="00E73C55"/>
    <w:rsid w:val="00E7456F"/>
    <w:rsid w:val="00E7460B"/>
    <w:rsid w:val="00E74682"/>
    <w:rsid w:val="00E746A7"/>
    <w:rsid w:val="00E74D95"/>
    <w:rsid w:val="00E74E8D"/>
    <w:rsid w:val="00E75131"/>
    <w:rsid w:val="00E751EF"/>
    <w:rsid w:val="00E7528D"/>
    <w:rsid w:val="00E754C4"/>
    <w:rsid w:val="00E75570"/>
    <w:rsid w:val="00E757D7"/>
    <w:rsid w:val="00E757E2"/>
    <w:rsid w:val="00E75ADD"/>
    <w:rsid w:val="00E75DBB"/>
    <w:rsid w:val="00E76127"/>
    <w:rsid w:val="00E76305"/>
    <w:rsid w:val="00E764A7"/>
    <w:rsid w:val="00E7665A"/>
    <w:rsid w:val="00E767B0"/>
    <w:rsid w:val="00E76826"/>
    <w:rsid w:val="00E768C4"/>
    <w:rsid w:val="00E76A36"/>
    <w:rsid w:val="00E76C18"/>
    <w:rsid w:val="00E76DF2"/>
    <w:rsid w:val="00E77052"/>
    <w:rsid w:val="00E77425"/>
    <w:rsid w:val="00E779E3"/>
    <w:rsid w:val="00E77AEC"/>
    <w:rsid w:val="00E77C8F"/>
    <w:rsid w:val="00E80138"/>
    <w:rsid w:val="00E802B7"/>
    <w:rsid w:val="00E80363"/>
    <w:rsid w:val="00E803AF"/>
    <w:rsid w:val="00E809F5"/>
    <w:rsid w:val="00E815FB"/>
    <w:rsid w:val="00E81F90"/>
    <w:rsid w:val="00E8232A"/>
    <w:rsid w:val="00E8274C"/>
    <w:rsid w:val="00E82867"/>
    <w:rsid w:val="00E82979"/>
    <w:rsid w:val="00E82A2B"/>
    <w:rsid w:val="00E82EA4"/>
    <w:rsid w:val="00E83212"/>
    <w:rsid w:val="00E835F6"/>
    <w:rsid w:val="00E83794"/>
    <w:rsid w:val="00E83C29"/>
    <w:rsid w:val="00E83CB0"/>
    <w:rsid w:val="00E83CE4"/>
    <w:rsid w:val="00E8400D"/>
    <w:rsid w:val="00E84721"/>
    <w:rsid w:val="00E84A25"/>
    <w:rsid w:val="00E84BB5"/>
    <w:rsid w:val="00E84BF0"/>
    <w:rsid w:val="00E84E2E"/>
    <w:rsid w:val="00E850EA"/>
    <w:rsid w:val="00E8578D"/>
    <w:rsid w:val="00E858A8"/>
    <w:rsid w:val="00E85A56"/>
    <w:rsid w:val="00E86225"/>
    <w:rsid w:val="00E862AF"/>
    <w:rsid w:val="00E863A1"/>
    <w:rsid w:val="00E86707"/>
    <w:rsid w:val="00E86839"/>
    <w:rsid w:val="00E86A23"/>
    <w:rsid w:val="00E86A37"/>
    <w:rsid w:val="00E86B1D"/>
    <w:rsid w:val="00E8738F"/>
    <w:rsid w:val="00E87771"/>
    <w:rsid w:val="00E87839"/>
    <w:rsid w:val="00E878F6"/>
    <w:rsid w:val="00E87922"/>
    <w:rsid w:val="00E87D51"/>
    <w:rsid w:val="00E900DC"/>
    <w:rsid w:val="00E90256"/>
    <w:rsid w:val="00E907F5"/>
    <w:rsid w:val="00E908C4"/>
    <w:rsid w:val="00E90A0F"/>
    <w:rsid w:val="00E90B68"/>
    <w:rsid w:val="00E90C01"/>
    <w:rsid w:val="00E91078"/>
    <w:rsid w:val="00E9164B"/>
    <w:rsid w:val="00E91767"/>
    <w:rsid w:val="00E91B24"/>
    <w:rsid w:val="00E91B54"/>
    <w:rsid w:val="00E91DDD"/>
    <w:rsid w:val="00E91E57"/>
    <w:rsid w:val="00E92040"/>
    <w:rsid w:val="00E9204C"/>
    <w:rsid w:val="00E92139"/>
    <w:rsid w:val="00E9263C"/>
    <w:rsid w:val="00E92791"/>
    <w:rsid w:val="00E92C13"/>
    <w:rsid w:val="00E9310B"/>
    <w:rsid w:val="00E93BB6"/>
    <w:rsid w:val="00E93D76"/>
    <w:rsid w:val="00E93E2F"/>
    <w:rsid w:val="00E94025"/>
    <w:rsid w:val="00E94108"/>
    <w:rsid w:val="00E941E6"/>
    <w:rsid w:val="00E94702"/>
    <w:rsid w:val="00E94795"/>
    <w:rsid w:val="00E9498C"/>
    <w:rsid w:val="00E94D20"/>
    <w:rsid w:val="00E94F4D"/>
    <w:rsid w:val="00E95130"/>
    <w:rsid w:val="00E95255"/>
    <w:rsid w:val="00E9570E"/>
    <w:rsid w:val="00E95824"/>
    <w:rsid w:val="00E958AB"/>
    <w:rsid w:val="00E95ADC"/>
    <w:rsid w:val="00E95AF8"/>
    <w:rsid w:val="00E95B98"/>
    <w:rsid w:val="00E964DC"/>
    <w:rsid w:val="00E964EC"/>
    <w:rsid w:val="00E96508"/>
    <w:rsid w:val="00E96783"/>
    <w:rsid w:val="00E96950"/>
    <w:rsid w:val="00E96E6B"/>
    <w:rsid w:val="00E96EE3"/>
    <w:rsid w:val="00E96F97"/>
    <w:rsid w:val="00E970F7"/>
    <w:rsid w:val="00E97318"/>
    <w:rsid w:val="00E975B0"/>
    <w:rsid w:val="00E97720"/>
    <w:rsid w:val="00E9791C"/>
    <w:rsid w:val="00EA0514"/>
    <w:rsid w:val="00EA0749"/>
    <w:rsid w:val="00EA0AF7"/>
    <w:rsid w:val="00EA0BE1"/>
    <w:rsid w:val="00EA1073"/>
    <w:rsid w:val="00EA108C"/>
    <w:rsid w:val="00EA136A"/>
    <w:rsid w:val="00EA162D"/>
    <w:rsid w:val="00EA1649"/>
    <w:rsid w:val="00EA1653"/>
    <w:rsid w:val="00EA1A6E"/>
    <w:rsid w:val="00EA1E7D"/>
    <w:rsid w:val="00EA2295"/>
    <w:rsid w:val="00EA22DA"/>
    <w:rsid w:val="00EA3093"/>
    <w:rsid w:val="00EA32DC"/>
    <w:rsid w:val="00EA336E"/>
    <w:rsid w:val="00EA34F0"/>
    <w:rsid w:val="00EA3AEC"/>
    <w:rsid w:val="00EA41C0"/>
    <w:rsid w:val="00EA454B"/>
    <w:rsid w:val="00EA4837"/>
    <w:rsid w:val="00EA4861"/>
    <w:rsid w:val="00EA48D3"/>
    <w:rsid w:val="00EA49B3"/>
    <w:rsid w:val="00EA4B70"/>
    <w:rsid w:val="00EA4C9F"/>
    <w:rsid w:val="00EA4D06"/>
    <w:rsid w:val="00EA4D19"/>
    <w:rsid w:val="00EA51B8"/>
    <w:rsid w:val="00EA54E5"/>
    <w:rsid w:val="00EA5975"/>
    <w:rsid w:val="00EA5A86"/>
    <w:rsid w:val="00EA5AC6"/>
    <w:rsid w:val="00EA5EFC"/>
    <w:rsid w:val="00EA5FCC"/>
    <w:rsid w:val="00EA645D"/>
    <w:rsid w:val="00EA6650"/>
    <w:rsid w:val="00EA677A"/>
    <w:rsid w:val="00EA6C91"/>
    <w:rsid w:val="00EA6CA6"/>
    <w:rsid w:val="00EA6CAE"/>
    <w:rsid w:val="00EA717D"/>
    <w:rsid w:val="00EA7319"/>
    <w:rsid w:val="00EA7642"/>
    <w:rsid w:val="00EA779F"/>
    <w:rsid w:val="00EB08FB"/>
    <w:rsid w:val="00EB0A6B"/>
    <w:rsid w:val="00EB0D40"/>
    <w:rsid w:val="00EB1281"/>
    <w:rsid w:val="00EB13F5"/>
    <w:rsid w:val="00EB1656"/>
    <w:rsid w:val="00EB22A6"/>
    <w:rsid w:val="00EB252C"/>
    <w:rsid w:val="00EB260E"/>
    <w:rsid w:val="00EB26B6"/>
    <w:rsid w:val="00EB2A87"/>
    <w:rsid w:val="00EB2EAA"/>
    <w:rsid w:val="00EB2F30"/>
    <w:rsid w:val="00EB31A9"/>
    <w:rsid w:val="00EB321B"/>
    <w:rsid w:val="00EB3337"/>
    <w:rsid w:val="00EB33C7"/>
    <w:rsid w:val="00EB3442"/>
    <w:rsid w:val="00EB366A"/>
    <w:rsid w:val="00EB36BD"/>
    <w:rsid w:val="00EB38C0"/>
    <w:rsid w:val="00EB395E"/>
    <w:rsid w:val="00EB39EC"/>
    <w:rsid w:val="00EB3B55"/>
    <w:rsid w:val="00EB3D38"/>
    <w:rsid w:val="00EB3D65"/>
    <w:rsid w:val="00EB3FBA"/>
    <w:rsid w:val="00EB3FCB"/>
    <w:rsid w:val="00EB428C"/>
    <w:rsid w:val="00EB4520"/>
    <w:rsid w:val="00EB4756"/>
    <w:rsid w:val="00EB493B"/>
    <w:rsid w:val="00EB4BB3"/>
    <w:rsid w:val="00EB4BB6"/>
    <w:rsid w:val="00EB56F4"/>
    <w:rsid w:val="00EB582F"/>
    <w:rsid w:val="00EB5F15"/>
    <w:rsid w:val="00EB60B6"/>
    <w:rsid w:val="00EB620A"/>
    <w:rsid w:val="00EB634E"/>
    <w:rsid w:val="00EB6B04"/>
    <w:rsid w:val="00EB7604"/>
    <w:rsid w:val="00EB766D"/>
    <w:rsid w:val="00EB769F"/>
    <w:rsid w:val="00EB78BC"/>
    <w:rsid w:val="00EB7A4C"/>
    <w:rsid w:val="00EB7C56"/>
    <w:rsid w:val="00EC0185"/>
    <w:rsid w:val="00EC056C"/>
    <w:rsid w:val="00EC0588"/>
    <w:rsid w:val="00EC086B"/>
    <w:rsid w:val="00EC09A1"/>
    <w:rsid w:val="00EC0B98"/>
    <w:rsid w:val="00EC1113"/>
    <w:rsid w:val="00EC11D0"/>
    <w:rsid w:val="00EC1294"/>
    <w:rsid w:val="00EC1471"/>
    <w:rsid w:val="00EC14C6"/>
    <w:rsid w:val="00EC15DD"/>
    <w:rsid w:val="00EC1B69"/>
    <w:rsid w:val="00EC1D67"/>
    <w:rsid w:val="00EC2099"/>
    <w:rsid w:val="00EC22DF"/>
    <w:rsid w:val="00EC2378"/>
    <w:rsid w:val="00EC260F"/>
    <w:rsid w:val="00EC2611"/>
    <w:rsid w:val="00EC261A"/>
    <w:rsid w:val="00EC26B9"/>
    <w:rsid w:val="00EC2796"/>
    <w:rsid w:val="00EC2A2A"/>
    <w:rsid w:val="00EC2C6E"/>
    <w:rsid w:val="00EC2F5D"/>
    <w:rsid w:val="00EC2FAF"/>
    <w:rsid w:val="00EC3199"/>
    <w:rsid w:val="00EC321A"/>
    <w:rsid w:val="00EC32D7"/>
    <w:rsid w:val="00EC3A6A"/>
    <w:rsid w:val="00EC3F98"/>
    <w:rsid w:val="00EC40D2"/>
    <w:rsid w:val="00EC4228"/>
    <w:rsid w:val="00EC4469"/>
    <w:rsid w:val="00EC4580"/>
    <w:rsid w:val="00EC46E5"/>
    <w:rsid w:val="00EC47C9"/>
    <w:rsid w:val="00EC49F8"/>
    <w:rsid w:val="00EC4ABF"/>
    <w:rsid w:val="00EC4D8F"/>
    <w:rsid w:val="00EC4F2D"/>
    <w:rsid w:val="00EC5103"/>
    <w:rsid w:val="00EC5530"/>
    <w:rsid w:val="00EC5C0C"/>
    <w:rsid w:val="00EC5F55"/>
    <w:rsid w:val="00EC6745"/>
    <w:rsid w:val="00EC681D"/>
    <w:rsid w:val="00EC6C33"/>
    <w:rsid w:val="00EC727C"/>
    <w:rsid w:val="00EC7361"/>
    <w:rsid w:val="00EC7561"/>
    <w:rsid w:val="00EC7621"/>
    <w:rsid w:val="00EC767E"/>
    <w:rsid w:val="00EC7CE8"/>
    <w:rsid w:val="00ED01CD"/>
    <w:rsid w:val="00ED07EC"/>
    <w:rsid w:val="00ED0EF0"/>
    <w:rsid w:val="00ED0F0E"/>
    <w:rsid w:val="00ED0F36"/>
    <w:rsid w:val="00ED1251"/>
    <w:rsid w:val="00ED12B3"/>
    <w:rsid w:val="00ED1511"/>
    <w:rsid w:val="00ED15EA"/>
    <w:rsid w:val="00ED1632"/>
    <w:rsid w:val="00ED1D41"/>
    <w:rsid w:val="00ED2010"/>
    <w:rsid w:val="00ED20D6"/>
    <w:rsid w:val="00ED237F"/>
    <w:rsid w:val="00ED245E"/>
    <w:rsid w:val="00ED24D0"/>
    <w:rsid w:val="00ED2571"/>
    <w:rsid w:val="00ED26AB"/>
    <w:rsid w:val="00ED29EE"/>
    <w:rsid w:val="00ED2BE5"/>
    <w:rsid w:val="00ED3296"/>
    <w:rsid w:val="00ED3901"/>
    <w:rsid w:val="00ED3BDE"/>
    <w:rsid w:val="00ED3DB8"/>
    <w:rsid w:val="00ED3E0E"/>
    <w:rsid w:val="00ED3E4E"/>
    <w:rsid w:val="00ED3E61"/>
    <w:rsid w:val="00ED435C"/>
    <w:rsid w:val="00ED51B1"/>
    <w:rsid w:val="00ED5586"/>
    <w:rsid w:val="00ED55B3"/>
    <w:rsid w:val="00ED5CA8"/>
    <w:rsid w:val="00ED5CFF"/>
    <w:rsid w:val="00ED5D61"/>
    <w:rsid w:val="00ED5FB0"/>
    <w:rsid w:val="00ED6482"/>
    <w:rsid w:val="00ED6B13"/>
    <w:rsid w:val="00ED6D1B"/>
    <w:rsid w:val="00ED6ED1"/>
    <w:rsid w:val="00ED7390"/>
    <w:rsid w:val="00ED75C1"/>
    <w:rsid w:val="00ED75F5"/>
    <w:rsid w:val="00ED777B"/>
    <w:rsid w:val="00ED78AD"/>
    <w:rsid w:val="00EE0463"/>
    <w:rsid w:val="00EE08DA"/>
    <w:rsid w:val="00EE0D1C"/>
    <w:rsid w:val="00EE12EB"/>
    <w:rsid w:val="00EE196B"/>
    <w:rsid w:val="00EE1BB8"/>
    <w:rsid w:val="00EE2066"/>
    <w:rsid w:val="00EE2301"/>
    <w:rsid w:val="00EE26DF"/>
    <w:rsid w:val="00EE2B48"/>
    <w:rsid w:val="00EE2C67"/>
    <w:rsid w:val="00EE2F08"/>
    <w:rsid w:val="00EE3602"/>
    <w:rsid w:val="00EE39CE"/>
    <w:rsid w:val="00EE3A27"/>
    <w:rsid w:val="00EE3C78"/>
    <w:rsid w:val="00EE4197"/>
    <w:rsid w:val="00EE41BA"/>
    <w:rsid w:val="00EE4589"/>
    <w:rsid w:val="00EE46C7"/>
    <w:rsid w:val="00EE4D99"/>
    <w:rsid w:val="00EE5382"/>
    <w:rsid w:val="00EE5AD0"/>
    <w:rsid w:val="00EE5E3C"/>
    <w:rsid w:val="00EE6007"/>
    <w:rsid w:val="00EE6083"/>
    <w:rsid w:val="00EE61C3"/>
    <w:rsid w:val="00EE62BF"/>
    <w:rsid w:val="00EE66A8"/>
    <w:rsid w:val="00EE6BDA"/>
    <w:rsid w:val="00EE6E0C"/>
    <w:rsid w:val="00EE6EFB"/>
    <w:rsid w:val="00EE71C9"/>
    <w:rsid w:val="00EE7424"/>
    <w:rsid w:val="00EE77F9"/>
    <w:rsid w:val="00EE7860"/>
    <w:rsid w:val="00EE7F27"/>
    <w:rsid w:val="00EF03F2"/>
    <w:rsid w:val="00EF050D"/>
    <w:rsid w:val="00EF07FD"/>
    <w:rsid w:val="00EF084A"/>
    <w:rsid w:val="00EF0BF0"/>
    <w:rsid w:val="00EF1053"/>
    <w:rsid w:val="00EF1063"/>
    <w:rsid w:val="00EF119A"/>
    <w:rsid w:val="00EF1617"/>
    <w:rsid w:val="00EF16B0"/>
    <w:rsid w:val="00EF174C"/>
    <w:rsid w:val="00EF1B0E"/>
    <w:rsid w:val="00EF1DCB"/>
    <w:rsid w:val="00EF1DF6"/>
    <w:rsid w:val="00EF1E76"/>
    <w:rsid w:val="00EF2671"/>
    <w:rsid w:val="00EF267F"/>
    <w:rsid w:val="00EF2696"/>
    <w:rsid w:val="00EF271A"/>
    <w:rsid w:val="00EF28F3"/>
    <w:rsid w:val="00EF2ECE"/>
    <w:rsid w:val="00EF3CD9"/>
    <w:rsid w:val="00EF3DD9"/>
    <w:rsid w:val="00EF3FE3"/>
    <w:rsid w:val="00EF406D"/>
    <w:rsid w:val="00EF4535"/>
    <w:rsid w:val="00EF4775"/>
    <w:rsid w:val="00EF4F38"/>
    <w:rsid w:val="00EF52CC"/>
    <w:rsid w:val="00EF5478"/>
    <w:rsid w:val="00EF5ECB"/>
    <w:rsid w:val="00EF5F5E"/>
    <w:rsid w:val="00EF5F74"/>
    <w:rsid w:val="00EF6685"/>
    <w:rsid w:val="00EF67A7"/>
    <w:rsid w:val="00EF6B49"/>
    <w:rsid w:val="00EF6B6D"/>
    <w:rsid w:val="00EF6ECF"/>
    <w:rsid w:val="00EF767B"/>
    <w:rsid w:val="00EF7ADC"/>
    <w:rsid w:val="00EF7B87"/>
    <w:rsid w:val="00EF7D30"/>
    <w:rsid w:val="00F005B3"/>
    <w:rsid w:val="00F00844"/>
    <w:rsid w:val="00F009C4"/>
    <w:rsid w:val="00F018BB"/>
    <w:rsid w:val="00F019F8"/>
    <w:rsid w:val="00F01AE6"/>
    <w:rsid w:val="00F01B34"/>
    <w:rsid w:val="00F01DC8"/>
    <w:rsid w:val="00F02112"/>
    <w:rsid w:val="00F02209"/>
    <w:rsid w:val="00F023F8"/>
    <w:rsid w:val="00F025E6"/>
    <w:rsid w:val="00F02839"/>
    <w:rsid w:val="00F02A72"/>
    <w:rsid w:val="00F02D3E"/>
    <w:rsid w:val="00F02E1E"/>
    <w:rsid w:val="00F031CA"/>
    <w:rsid w:val="00F032D4"/>
    <w:rsid w:val="00F03338"/>
    <w:rsid w:val="00F0352E"/>
    <w:rsid w:val="00F0385E"/>
    <w:rsid w:val="00F03B29"/>
    <w:rsid w:val="00F03BDD"/>
    <w:rsid w:val="00F04203"/>
    <w:rsid w:val="00F042CD"/>
    <w:rsid w:val="00F0477B"/>
    <w:rsid w:val="00F049A0"/>
    <w:rsid w:val="00F04C03"/>
    <w:rsid w:val="00F04E74"/>
    <w:rsid w:val="00F04EEB"/>
    <w:rsid w:val="00F0546A"/>
    <w:rsid w:val="00F055BC"/>
    <w:rsid w:val="00F0577D"/>
    <w:rsid w:val="00F06082"/>
    <w:rsid w:val="00F0625A"/>
    <w:rsid w:val="00F0690F"/>
    <w:rsid w:val="00F06C98"/>
    <w:rsid w:val="00F06FD6"/>
    <w:rsid w:val="00F076F4"/>
    <w:rsid w:val="00F07981"/>
    <w:rsid w:val="00F07CF5"/>
    <w:rsid w:val="00F07D53"/>
    <w:rsid w:val="00F07FD1"/>
    <w:rsid w:val="00F10378"/>
    <w:rsid w:val="00F1038E"/>
    <w:rsid w:val="00F10449"/>
    <w:rsid w:val="00F1044C"/>
    <w:rsid w:val="00F1082F"/>
    <w:rsid w:val="00F1091C"/>
    <w:rsid w:val="00F10D4E"/>
    <w:rsid w:val="00F10DC4"/>
    <w:rsid w:val="00F11505"/>
    <w:rsid w:val="00F1172F"/>
    <w:rsid w:val="00F117C8"/>
    <w:rsid w:val="00F117D8"/>
    <w:rsid w:val="00F11BEE"/>
    <w:rsid w:val="00F11D46"/>
    <w:rsid w:val="00F11EE5"/>
    <w:rsid w:val="00F1270B"/>
    <w:rsid w:val="00F129D7"/>
    <w:rsid w:val="00F12CF4"/>
    <w:rsid w:val="00F13270"/>
    <w:rsid w:val="00F13693"/>
    <w:rsid w:val="00F139AC"/>
    <w:rsid w:val="00F139E4"/>
    <w:rsid w:val="00F13A96"/>
    <w:rsid w:val="00F13B97"/>
    <w:rsid w:val="00F13C97"/>
    <w:rsid w:val="00F140EC"/>
    <w:rsid w:val="00F142E3"/>
    <w:rsid w:val="00F14DAA"/>
    <w:rsid w:val="00F151CA"/>
    <w:rsid w:val="00F15649"/>
    <w:rsid w:val="00F1578B"/>
    <w:rsid w:val="00F15881"/>
    <w:rsid w:val="00F15E5B"/>
    <w:rsid w:val="00F15F50"/>
    <w:rsid w:val="00F165C6"/>
    <w:rsid w:val="00F1664E"/>
    <w:rsid w:val="00F167DF"/>
    <w:rsid w:val="00F16948"/>
    <w:rsid w:val="00F16A30"/>
    <w:rsid w:val="00F16D5C"/>
    <w:rsid w:val="00F17327"/>
    <w:rsid w:val="00F174F8"/>
    <w:rsid w:val="00F179EA"/>
    <w:rsid w:val="00F17EA9"/>
    <w:rsid w:val="00F17F09"/>
    <w:rsid w:val="00F2096B"/>
    <w:rsid w:val="00F20CAE"/>
    <w:rsid w:val="00F20F8A"/>
    <w:rsid w:val="00F2103D"/>
    <w:rsid w:val="00F21652"/>
    <w:rsid w:val="00F21862"/>
    <w:rsid w:val="00F218FD"/>
    <w:rsid w:val="00F21B44"/>
    <w:rsid w:val="00F21C86"/>
    <w:rsid w:val="00F21FD1"/>
    <w:rsid w:val="00F220B7"/>
    <w:rsid w:val="00F221E4"/>
    <w:rsid w:val="00F222DE"/>
    <w:rsid w:val="00F23585"/>
    <w:rsid w:val="00F23897"/>
    <w:rsid w:val="00F23DCA"/>
    <w:rsid w:val="00F23FC5"/>
    <w:rsid w:val="00F241C3"/>
    <w:rsid w:val="00F24280"/>
    <w:rsid w:val="00F24938"/>
    <w:rsid w:val="00F25266"/>
    <w:rsid w:val="00F25A1D"/>
    <w:rsid w:val="00F25B13"/>
    <w:rsid w:val="00F25B8D"/>
    <w:rsid w:val="00F260F0"/>
    <w:rsid w:val="00F262DA"/>
    <w:rsid w:val="00F26744"/>
    <w:rsid w:val="00F267C6"/>
    <w:rsid w:val="00F26820"/>
    <w:rsid w:val="00F26A72"/>
    <w:rsid w:val="00F26B71"/>
    <w:rsid w:val="00F26CF9"/>
    <w:rsid w:val="00F27034"/>
    <w:rsid w:val="00F27E1B"/>
    <w:rsid w:val="00F27F56"/>
    <w:rsid w:val="00F301B0"/>
    <w:rsid w:val="00F304C7"/>
    <w:rsid w:val="00F3085A"/>
    <w:rsid w:val="00F308DA"/>
    <w:rsid w:val="00F30B26"/>
    <w:rsid w:val="00F30E23"/>
    <w:rsid w:val="00F30FED"/>
    <w:rsid w:val="00F31402"/>
    <w:rsid w:val="00F31474"/>
    <w:rsid w:val="00F314C9"/>
    <w:rsid w:val="00F31A23"/>
    <w:rsid w:val="00F31E65"/>
    <w:rsid w:val="00F32221"/>
    <w:rsid w:val="00F3275C"/>
    <w:rsid w:val="00F32791"/>
    <w:rsid w:val="00F327BD"/>
    <w:rsid w:val="00F33063"/>
    <w:rsid w:val="00F332B9"/>
    <w:rsid w:val="00F33351"/>
    <w:rsid w:val="00F3344D"/>
    <w:rsid w:val="00F33C18"/>
    <w:rsid w:val="00F34269"/>
    <w:rsid w:val="00F34455"/>
    <w:rsid w:val="00F34669"/>
    <w:rsid w:val="00F348E8"/>
    <w:rsid w:val="00F349DA"/>
    <w:rsid w:val="00F35BF6"/>
    <w:rsid w:val="00F35CDB"/>
    <w:rsid w:val="00F35E01"/>
    <w:rsid w:val="00F36172"/>
    <w:rsid w:val="00F3621B"/>
    <w:rsid w:val="00F36283"/>
    <w:rsid w:val="00F36323"/>
    <w:rsid w:val="00F36510"/>
    <w:rsid w:val="00F367F2"/>
    <w:rsid w:val="00F3683C"/>
    <w:rsid w:val="00F36A25"/>
    <w:rsid w:val="00F36D96"/>
    <w:rsid w:val="00F36FA8"/>
    <w:rsid w:val="00F374E7"/>
    <w:rsid w:val="00F376C7"/>
    <w:rsid w:val="00F37917"/>
    <w:rsid w:val="00F3794B"/>
    <w:rsid w:val="00F37AD7"/>
    <w:rsid w:val="00F37C29"/>
    <w:rsid w:val="00F37EFE"/>
    <w:rsid w:val="00F4035F"/>
    <w:rsid w:val="00F40A6F"/>
    <w:rsid w:val="00F40B36"/>
    <w:rsid w:val="00F40B63"/>
    <w:rsid w:val="00F40C15"/>
    <w:rsid w:val="00F411FD"/>
    <w:rsid w:val="00F41C2E"/>
    <w:rsid w:val="00F41D26"/>
    <w:rsid w:val="00F41E09"/>
    <w:rsid w:val="00F41FE0"/>
    <w:rsid w:val="00F422A5"/>
    <w:rsid w:val="00F4287C"/>
    <w:rsid w:val="00F4289D"/>
    <w:rsid w:val="00F4298A"/>
    <w:rsid w:val="00F42A5D"/>
    <w:rsid w:val="00F43F61"/>
    <w:rsid w:val="00F446C6"/>
    <w:rsid w:val="00F44756"/>
    <w:rsid w:val="00F450AB"/>
    <w:rsid w:val="00F454FF"/>
    <w:rsid w:val="00F45717"/>
    <w:rsid w:val="00F45B7B"/>
    <w:rsid w:val="00F46213"/>
    <w:rsid w:val="00F46238"/>
    <w:rsid w:val="00F46299"/>
    <w:rsid w:val="00F463E9"/>
    <w:rsid w:val="00F46433"/>
    <w:rsid w:val="00F4698B"/>
    <w:rsid w:val="00F46A75"/>
    <w:rsid w:val="00F46DBE"/>
    <w:rsid w:val="00F47311"/>
    <w:rsid w:val="00F478B8"/>
    <w:rsid w:val="00F47B34"/>
    <w:rsid w:val="00F47C01"/>
    <w:rsid w:val="00F47C98"/>
    <w:rsid w:val="00F47E01"/>
    <w:rsid w:val="00F47E26"/>
    <w:rsid w:val="00F50425"/>
    <w:rsid w:val="00F50FD8"/>
    <w:rsid w:val="00F51516"/>
    <w:rsid w:val="00F51BFF"/>
    <w:rsid w:val="00F52212"/>
    <w:rsid w:val="00F524D8"/>
    <w:rsid w:val="00F52976"/>
    <w:rsid w:val="00F52C59"/>
    <w:rsid w:val="00F53416"/>
    <w:rsid w:val="00F536C8"/>
    <w:rsid w:val="00F53AFE"/>
    <w:rsid w:val="00F54166"/>
    <w:rsid w:val="00F5430B"/>
    <w:rsid w:val="00F54782"/>
    <w:rsid w:val="00F549D7"/>
    <w:rsid w:val="00F55074"/>
    <w:rsid w:val="00F554C4"/>
    <w:rsid w:val="00F5551E"/>
    <w:rsid w:val="00F5569B"/>
    <w:rsid w:val="00F556CF"/>
    <w:rsid w:val="00F55852"/>
    <w:rsid w:val="00F55A68"/>
    <w:rsid w:val="00F55D18"/>
    <w:rsid w:val="00F55E74"/>
    <w:rsid w:val="00F55EB4"/>
    <w:rsid w:val="00F567DA"/>
    <w:rsid w:val="00F568B9"/>
    <w:rsid w:val="00F5690B"/>
    <w:rsid w:val="00F56FB7"/>
    <w:rsid w:val="00F5746E"/>
    <w:rsid w:val="00F57650"/>
    <w:rsid w:val="00F57707"/>
    <w:rsid w:val="00F57A43"/>
    <w:rsid w:val="00F57AC4"/>
    <w:rsid w:val="00F57C92"/>
    <w:rsid w:val="00F57D29"/>
    <w:rsid w:val="00F57EB5"/>
    <w:rsid w:val="00F602BC"/>
    <w:rsid w:val="00F603F5"/>
    <w:rsid w:val="00F604CF"/>
    <w:rsid w:val="00F613EA"/>
    <w:rsid w:val="00F6153D"/>
    <w:rsid w:val="00F617BA"/>
    <w:rsid w:val="00F61A06"/>
    <w:rsid w:val="00F61D43"/>
    <w:rsid w:val="00F61D89"/>
    <w:rsid w:val="00F61E0A"/>
    <w:rsid w:val="00F6272C"/>
    <w:rsid w:val="00F62C8C"/>
    <w:rsid w:val="00F62CB4"/>
    <w:rsid w:val="00F630FA"/>
    <w:rsid w:val="00F633A1"/>
    <w:rsid w:val="00F6341F"/>
    <w:rsid w:val="00F636A0"/>
    <w:rsid w:val="00F63EE9"/>
    <w:rsid w:val="00F64504"/>
    <w:rsid w:val="00F64903"/>
    <w:rsid w:val="00F64E31"/>
    <w:rsid w:val="00F65035"/>
    <w:rsid w:val="00F65396"/>
    <w:rsid w:val="00F656BF"/>
    <w:rsid w:val="00F6587B"/>
    <w:rsid w:val="00F65A2C"/>
    <w:rsid w:val="00F65B83"/>
    <w:rsid w:val="00F6610A"/>
    <w:rsid w:val="00F66999"/>
    <w:rsid w:val="00F66A7D"/>
    <w:rsid w:val="00F67599"/>
    <w:rsid w:val="00F67B4E"/>
    <w:rsid w:val="00F67D9D"/>
    <w:rsid w:val="00F7008C"/>
    <w:rsid w:val="00F700AC"/>
    <w:rsid w:val="00F70953"/>
    <w:rsid w:val="00F70B81"/>
    <w:rsid w:val="00F712F5"/>
    <w:rsid w:val="00F71357"/>
    <w:rsid w:val="00F714E5"/>
    <w:rsid w:val="00F716F8"/>
    <w:rsid w:val="00F71779"/>
    <w:rsid w:val="00F71A00"/>
    <w:rsid w:val="00F72190"/>
    <w:rsid w:val="00F72380"/>
    <w:rsid w:val="00F723C0"/>
    <w:rsid w:val="00F72478"/>
    <w:rsid w:val="00F72C9C"/>
    <w:rsid w:val="00F72EA1"/>
    <w:rsid w:val="00F72EDA"/>
    <w:rsid w:val="00F72FBA"/>
    <w:rsid w:val="00F73A15"/>
    <w:rsid w:val="00F73EA1"/>
    <w:rsid w:val="00F7403F"/>
    <w:rsid w:val="00F7438F"/>
    <w:rsid w:val="00F749F3"/>
    <w:rsid w:val="00F74A40"/>
    <w:rsid w:val="00F74F92"/>
    <w:rsid w:val="00F753E5"/>
    <w:rsid w:val="00F75686"/>
    <w:rsid w:val="00F75800"/>
    <w:rsid w:val="00F760D6"/>
    <w:rsid w:val="00F762C3"/>
    <w:rsid w:val="00F767D6"/>
    <w:rsid w:val="00F771C4"/>
    <w:rsid w:val="00F773CB"/>
    <w:rsid w:val="00F77885"/>
    <w:rsid w:val="00F77A04"/>
    <w:rsid w:val="00F77B39"/>
    <w:rsid w:val="00F77E23"/>
    <w:rsid w:val="00F77E3C"/>
    <w:rsid w:val="00F77F8E"/>
    <w:rsid w:val="00F8017E"/>
    <w:rsid w:val="00F804B8"/>
    <w:rsid w:val="00F8181E"/>
    <w:rsid w:val="00F819BD"/>
    <w:rsid w:val="00F81F10"/>
    <w:rsid w:val="00F82304"/>
    <w:rsid w:val="00F828A9"/>
    <w:rsid w:val="00F82965"/>
    <w:rsid w:val="00F829AB"/>
    <w:rsid w:val="00F829EE"/>
    <w:rsid w:val="00F82D06"/>
    <w:rsid w:val="00F831EB"/>
    <w:rsid w:val="00F833DD"/>
    <w:rsid w:val="00F8348A"/>
    <w:rsid w:val="00F835B9"/>
    <w:rsid w:val="00F835CE"/>
    <w:rsid w:val="00F837AF"/>
    <w:rsid w:val="00F83D9F"/>
    <w:rsid w:val="00F84516"/>
    <w:rsid w:val="00F84551"/>
    <w:rsid w:val="00F84D0E"/>
    <w:rsid w:val="00F84ED2"/>
    <w:rsid w:val="00F85114"/>
    <w:rsid w:val="00F852EC"/>
    <w:rsid w:val="00F85648"/>
    <w:rsid w:val="00F85893"/>
    <w:rsid w:val="00F85E9B"/>
    <w:rsid w:val="00F85F3A"/>
    <w:rsid w:val="00F8615A"/>
    <w:rsid w:val="00F8645F"/>
    <w:rsid w:val="00F86E19"/>
    <w:rsid w:val="00F87270"/>
    <w:rsid w:val="00F87409"/>
    <w:rsid w:val="00F87DEF"/>
    <w:rsid w:val="00F87E16"/>
    <w:rsid w:val="00F87E21"/>
    <w:rsid w:val="00F87FF7"/>
    <w:rsid w:val="00F901EA"/>
    <w:rsid w:val="00F90546"/>
    <w:rsid w:val="00F90715"/>
    <w:rsid w:val="00F90DD4"/>
    <w:rsid w:val="00F90E5C"/>
    <w:rsid w:val="00F9101F"/>
    <w:rsid w:val="00F911F6"/>
    <w:rsid w:val="00F9133D"/>
    <w:rsid w:val="00F9199A"/>
    <w:rsid w:val="00F91F38"/>
    <w:rsid w:val="00F92A22"/>
    <w:rsid w:val="00F92AF3"/>
    <w:rsid w:val="00F92CE4"/>
    <w:rsid w:val="00F92F94"/>
    <w:rsid w:val="00F9355E"/>
    <w:rsid w:val="00F9368F"/>
    <w:rsid w:val="00F939E1"/>
    <w:rsid w:val="00F93A81"/>
    <w:rsid w:val="00F9420E"/>
    <w:rsid w:val="00F9424F"/>
    <w:rsid w:val="00F949F4"/>
    <w:rsid w:val="00F951F6"/>
    <w:rsid w:val="00F9577C"/>
    <w:rsid w:val="00F9599E"/>
    <w:rsid w:val="00F95B44"/>
    <w:rsid w:val="00F96180"/>
    <w:rsid w:val="00F9656F"/>
    <w:rsid w:val="00F96816"/>
    <w:rsid w:val="00F96909"/>
    <w:rsid w:val="00F96B63"/>
    <w:rsid w:val="00F96E27"/>
    <w:rsid w:val="00F97337"/>
    <w:rsid w:val="00F978E1"/>
    <w:rsid w:val="00F97A36"/>
    <w:rsid w:val="00F97CB5"/>
    <w:rsid w:val="00F97CFA"/>
    <w:rsid w:val="00F97DCD"/>
    <w:rsid w:val="00F97E69"/>
    <w:rsid w:val="00F97F4D"/>
    <w:rsid w:val="00FA0308"/>
    <w:rsid w:val="00FA050C"/>
    <w:rsid w:val="00FA069E"/>
    <w:rsid w:val="00FA0731"/>
    <w:rsid w:val="00FA0906"/>
    <w:rsid w:val="00FA0E93"/>
    <w:rsid w:val="00FA0FA5"/>
    <w:rsid w:val="00FA14E3"/>
    <w:rsid w:val="00FA15FC"/>
    <w:rsid w:val="00FA174A"/>
    <w:rsid w:val="00FA1893"/>
    <w:rsid w:val="00FA19DA"/>
    <w:rsid w:val="00FA1D82"/>
    <w:rsid w:val="00FA206A"/>
    <w:rsid w:val="00FA2AB6"/>
    <w:rsid w:val="00FA2E98"/>
    <w:rsid w:val="00FA3110"/>
    <w:rsid w:val="00FA330A"/>
    <w:rsid w:val="00FA34C8"/>
    <w:rsid w:val="00FA35F8"/>
    <w:rsid w:val="00FA37CC"/>
    <w:rsid w:val="00FA3977"/>
    <w:rsid w:val="00FA3AD5"/>
    <w:rsid w:val="00FA3ADA"/>
    <w:rsid w:val="00FA3DB4"/>
    <w:rsid w:val="00FA40A6"/>
    <w:rsid w:val="00FA41D5"/>
    <w:rsid w:val="00FA4425"/>
    <w:rsid w:val="00FA4839"/>
    <w:rsid w:val="00FA487A"/>
    <w:rsid w:val="00FA4BD1"/>
    <w:rsid w:val="00FA4E7F"/>
    <w:rsid w:val="00FA5267"/>
    <w:rsid w:val="00FA564E"/>
    <w:rsid w:val="00FA650A"/>
    <w:rsid w:val="00FA6BCF"/>
    <w:rsid w:val="00FA73EB"/>
    <w:rsid w:val="00FA787E"/>
    <w:rsid w:val="00FA7B57"/>
    <w:rsid w:val="00FB0170"/>
    <w:rsid w:val="00FB03ED"/>
    <w:rsid w:val="00FB0A44"/>
    <w:rsid w:val="00FB0E60"/>
    <w:rsid w:val="00FB124A"/>
    <w:rsid w:val="00FB1AB1"/>
    <w:rsid w:val="00FB1B2C"/>
    <w:rsid w:val="00FB1D67"/>
    <w:rsid w:val="00FB277A"/>
    <w:rsid w:val="00FB2B86"/>
    <w:rsid w:val="00FB3032"/>
    <w:rsid w:val="00FB3230"/>
    <w:rsid w:val="00FB3832"/>
    <w:rsid w:val="00FB3B33"/>
    <w:rsid w:val="00FB3E0E"/>
    <w:rsid w:val="00FB3EE9"/>
    <w:rsid w:val="00FB4320"/>
    <w:rsid w:val="00FB4464"/>
    <w:rsid w:val="00FB4672"/>
    <w:rsid w:val="00FB4844"/>
    <w:rsid w:val="00FB4B0D"/>
    <w:rsid w:val="00FB55DF"/>
    <w:rsid w:val="00FB57F1"/>
    <w:rsid w:val="00FB5937"/>
    <w:rsid w:val="00FB595B"/>
    <w:rsid w:val="00FB5B30"/>
    <w:rsid w:val="00FB5C56"/>
    <w:rsid w:val="00FB5DF8"/>
    <w:rsid w:val="00FB6169"/>
    <w:rsid w:val="00FB62E5"/>
    <w:rsid w:val="00FB6BF9"/>
    <w:rsid w:val="00FB6DA6"/>
    <w:rsid w:val="00FB7028"/>
    <w:rsid w:val="00FB733C"/>
    <w:rsid w:val="00FB7B63"/>
    <w:rsid w:val="00FB7EA8"/>
    <w:rsid w:val="00FC0172"/>
    <w:rsid w:val="00FC02E4"/>
    <w:rsid w:val="00FC04E9"/>
    <w:rsid w:val="00FC0930"/>
    <w:rsid w:val="00FC0BDC"/>
    <w:rsid w:val="00FC0D04"/>
    <w:rsid w:val="00FC0DE2"/>
    <w:rsid w:val="00FC0E1B"/>
    <w:rsid w:val="00FC0F24"/>
    <w:rsid w:val="00FC1025"/>
    <w:rsid w:val="00FC1034"/>
    <w:rsid w:val="00FC114D"/>
    <w:rsid w:val="00FC1173"/>
    <w:rsid w:val="00FC1356"/>
    <w:rsid w:val="00FC13C4"/>
    <w:rsid w:val="00FC1430"/>
    <w:rsid w:val="00FC1646"/>
    <w:rsid w:val="00FC1769"/>
    <w:rsid w:val="00FC1F96"/>
    <w:rsid w:val="00FC2086"/>
    <w:rsid w:val="00FC21BD"/>
    <w:rsid w:val="00FC2574"/>
    <w:rsid w:val="00FC2869"/>
    <w:rsid w:val="00FC2B43"/>
    <w:rsid w:val="00FC2C63"/>
    <w:rsid w:val="00FC2CCC"/>
    <w:rsid w:val="00FC3323"/>
    <w:rsid w:val="00FC3C4C"/>
    <w:rsid w:val="00FC3D41"/>
    <w:rsid w:val="00FC42BB"/>
    <w:rsid w:val="00FC439A"/>
    <w:rsid w:val="00FC462A"/>
    <w:rsid w:val="00FC48E6"/>
    <w:rsid w:val="00FC4982"/>
    <w:rsid w:val="00FC4D97"/>
    <w:rsid w:val="00FC4DC3"/>
    <w:rsid w:val="00FC4DFF"/>
    <w:rsid w:val="00FC506D"/>
    <w:rsid w:val="00FC507F"/>
    <w:rsid w:val="00FC54F8"/>
    <w:rsid w:val="00FC586E"/>
    <w:rsid w:val="00FC645B"/>
    <w:rsid w:val="00FC6634"/>
    <w:rsid w:val="00FC6B00"/>
    <w:rsid w:val="00FC6E6A"/>
    <w:rsid w:val="00FC75F5"/>
    <w:rsid w:val="00FC76B2"/>
    <w:rsid w:val="00FC773B"/>
    <w:rsid w:val="00FC77AE"/>
    <w:rsid w:val="00FD0208"/>
    <w:rsid w:val="00FD042D"/>
    <w:rsid w:val="00FD0670"/>
    <w:rsid w:val="00FD0724"/>
    <w:rsid w:val="00FD07CF"/>
    <w:rsid w:val="00FD07EF"/>
    <w:rsid w:val="00FD0A13"/>
    <w:rsid w:val="00FD0EF1"/>
    <w:rsid w:val="00FD103C"/>
    <w:rsid w:val="00FD12DD"/>
    <w:rsid w:val="00FD150D"/>
    <w:rsid w:val="00FD19D6"/>
    <w:rsid w:val="00FD1C1B"/>
    <w:rsid w:val="00FD1DF9"/>
    <w:rsid w:val="00FD2AEE"/>
    <w:rsid w:val="00FD2B4A"/>
    <w:rsid w:val="00FD2F92"/>
    <w:rsid w:val="00FD2FB0"/>
    <w:rsid w:val="00FD3167"/>
    <w:rsid w:val="00FD3228"/>
    <w:rsid w:val="00FD3336"/>
    <w:rsid w:val="00FD338B"/>
    <w:rsid w:val="00FD360B"/>
    <w:rsid w:val="00FD3A61"/>
    <w:rsid w:val="00FD3A98"/>
    <w:rsid w:val="00FD3D27"/>
    <w:rsid w:val="00FD3DF8"/>
    <w:rsid w:val="00FD4512"/>
    <w:rsid w:val="00FD47F5"/>
    <w:rsid w:val="00FD481F"/>
    <w:rsid w:val="00FD4872"/>
    <w:rsid w:val="00FD50A0"/>
    <w:rsid w:val="00FD5116"/>
    <w:rsid w:val="00FD5571"/>
    <w:rsid w:val="00FD5B49"/>
    <w:rsid w:val="00FD5CC0"/>
    <w:rsid w:val="00FD62CE"/>
    <w:rsid w:val="00FD6992"/>
    <w:rsid w:val="00FD6E39"/>
    <w:rsid w:val="00FD711D"/>
    <w:rsid w:val="00FD7399"/>
    <w:rsid w:val="00FD753C"/>
    <w:rsid w:val="00FD7871"/>
    <w:rsid w:val="00FD7D29"/>
    <w:rsid w:val="00FD7E6C"/>
    <w:rsid w:val="00FE00A1"/>
    <w:rsid w:val="00FE0558"/>
    <w:rsid w:val="00FE0BFA"/>
    <w:rsid w:val="00FE172C"/>
    <w:rsid w:val="00FE1783"/>
    <w:rsid w:val="00FE1AE0"/>
    <w:rsid w:val="00FE1C1B"/>
    <w:rsid w:val="00FE2471"/>
    <w:rsid w:val="00FE2D47"/>
    <w:rsid w:val="00FE3096"/>
    <w:rsid w:val="00FE3363"/>
    <w:rsid w:val="00FE33E7"/>
    <w:rsid w:val="00FE3412"/>
    <w:rsid w:val="00FE41BD"/>
    <w:rsid w:val="00FE4231"/>
    <w:rsid w:val="00FE43E3"/>
    <w:rsid w:val="00FE4612"/>
    <w:rsid w:val="00FE47EC"/>
    <w:rsid w:val="00FE4E93"/>
    <w:rsid w:val="00FE5CE6"/>
    <w:rsid w:val="00FE5F23"/>
    <w:rsid w:val="00FE60CF"/>
    <w:rsid w:val="00FE61C4"/>
    <w:rsid w:val="00FE663C"/>
    <w:rsid w:val="00FE66B9"/>
    <w:rsid w:val="00FE67D9"/>
    <w:rsid w:val="00FE683B"/>
    <w:rsid w:val="00FE6BB8"/>
    <w:rsid w:val="00FE7247"/>
    <w:rsid w:val="00FE7448"/>
    <w:rsid w:val="00FE7603"/>
    <w:rsid w:val="00FE76E1"/>
    <w:rsid w:val="00FE7C89"/>
    <w:rsid w:val="00FF0257"/>
    <w:rsid w:val="00FF02F9"/>
    <w:rsid w:val="00FF0400"/>
    <w:rsid w:val="00FF0407"/>
    <w:rsid w:val="00FF0877"/>
    <w:rsid w:val="00FF0F15"/>
    <w:rsid w:val="00FF132D"/>
    <w:rsid w:val="00FF167F"/>
    <w:rsid w:val="00FF16BF"/>
    <w:rsid w:val="00FF1848"/>
    <w:rsid w:val="00FF1D46"/>
    <w:rsid w:val="00FF1DD3"/>
    <w:rsid w:val="00FF1F19"/>
    <w:rsid w:val="00FF1FDA"/>
    <w:rsid w:val="00FF20AD"/>
    <w:rsid w:val="00FF234B"/>
    <w:rsid w:val="00FF2465"/>
    <w:rsid w:val="00FF2710"/>
    <w:rsid w:val="00FF2846"/>
    <w:rsid w:val="00FF29E4"/>
    <w:rsid w:val="00FF2A8F"/>
    <w:rsid w:val="00FF2C35"/>
    <w:rsid w:val="00FF2ECC"/>
    <w:rsid w:val="00FF3025"/>
    <w:rsid w:val="00FF3824"/>
    <w:rsid w:val="00FF3990"/>
    <w:rsid w:val="00FF3D8D"/>
    <w:rsid w:val="00FF4036"/>
    <w:rsid w:val="00FF4072"/>
    <w:rsid w:val="00FF472F"/>
    <w:rsid w:val="00FF49FD"/>
    <w:rsid w:val="00FF4A27"/>
    <w:rsid w:val="00FF4A5D"/>
    <w:rsid w:val="00FF514D"/>
    <w:rsid w:val="00FF56E9"/>
    <w:rsid w:val="00FF5772"/>
    <w:rsid w:val="00FF57C5"/>
    <w:rsid w:val="00FF5C59"/>
    <w:rsid w:val="00FF5CD4"/>
    <w:rsid w:val="00FF5E78"/>
    <w:rsid w:val="00FF6192"/>
    <w:rsid w:val="00FF6508"/>
    <w:rsid w:val="00FF689A"/>
    <w:rsid w:val="00FF6976"/>
    <w:rsid w:val="00FF6AEB"/>
    <w:rsid w:val="00FF6E5A"/>
    <w:rsid w:val="00FF727A"/>
    <w:rsid w:val="00FF73DC"/>
    <w:rsid w:val="00FF7890"/>
    <w:rsid w:val="00FF7C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C4C8F4"/>
  <w15:docId w15:val="{628A833B-645A-4C47-9DE7-A1F5B7927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F0320"/>
    <w:rPr>
      <w:rFonts w:ascii="Times New Roman" w:eastAsia="Times New Roman" w:hAnsi="Times New Roman" w:cs="Times New Roman"/>
      <w:lang w:val="en-CA"/>
    </w:rPr>
  </w:style>
  <w:style w:type="paragraph" w:styleId="Heading1">
    <w:name w:val="heading 1"/>
    <w:basedOn w:val="Normal"/>
    <w:next w:val="Normal"/>
    <w:link w:val="Heading1Char"/>
    <w:uiPriority w:val="9"/>
    <w:qFormat/>
    <w:rsid w:val="000F65CF"/>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6537D"/>
    <w:rPr>
      <w:sz w:val="18"/>
      <w:szCs w:val="18"/>
    </w:rPr>
  </w:style>
  <w:style w:type="paragraph" w:styleId="CommentText">
    <w:name w:val="annotation text"/>
    <w:basedOn w:val="Normal"/>
    <w:link w:val="CommentTextChar"/>
    <w:uiPriority w:val="99"/>
    <w:unhideWhenUsed/>
    <w:rsid w:val="0056537D"/>
    <w:rPr>
      <w:rFonts w:asciiTheme="minorHAnsi" w:hAnsiTheme="minorHAnsi" w:cstheme="minorBidi"/>
    </w:rPr>
  </w:style>
  <w:style w:type="character" w:customStyle="1" w:styleId="CommentTextChar">
    <w:name w:val="Comment Text Char"/>
    <w:basedOn w:val="DefaultParagraphFont"/>
    <w:link w:val="CommentText"/>
    <w:uiPriority w:val="99"/>
    <w:rsid w:val="0056537D"/>
  </w:style>
  <w:style w:type="paragraph" w:styleId="CommentSubject">
    <w:name w:val="annotation subject"/>
    <w:basedOn w:val="CommentText"/>
    <w:next w:val="CommentText"/>
    <w:link w:val="CommentSubjectChar"/>
    <w:uiPriority w:val="99"/>
    <w:semiHidden/>
    <w:unhideWhenUsed/>
    <w:rsid w:val="0056537D"/>
    <w:rPr>
      <w:b/>
      <w:bCs/>
      <w:sz w:val="20"/>
      <w:szCs w:val="20"/>
    </w:rPr>
  </w:style>
  <w:style w:type="character" w:customStyle="1" w:styleId="CommentSubjectChar">
    <w:name w:val="Comment Subject Char"/>
    <w:basedOn w:val="CommentTextChar"/>
    <w:link w:val="CommentSubject"/>
    <w:uiPriority w:val="99"/>
    <w:semiHidden/>
    <w:rsid w:val="0056537D"/>
    <w:rPr>
      <w:b/>
      <w:bCs/>
      <w:sz w:val="20"/>
      <w:szCs w:val="20"/>
    </w:rPr>
  </w:style>
  <w:style w:type="paragraph" w:styleId="BalloonText">
    <w:name w:val="Balloon Text"/>
    <w:basedOn w:val="Normal"/>
    <w:link w:val="BalloonTextChar"/>
    <w:uiPriority w:val="99"/>
    <w:semiHidden/>
    <w:unhideWhenUsed/>
    <w:rsid w:val="0056537D"/>
    <w:rPr>
      <w:sz w:val="18"/>
      <w:szCs w:val="18"/>
    </w:rPr>
  </w:style>
  <w:style w:type="character" w:customStyle="1" w:styleId="BalloonTextChar">
    <w:name w:val="Balloon Text Char"/>
    <w:basedOn w:val="DefaultParagraphFont"/>
    <w:link w:val="BalloonText"/>
    <w:uiPriority w:val="99"/>
    <w:semiHidden/>
    <w:rsid w:val="0056537D"/>
    <w:rPr>
      <w:rFonts w:ascii="Times New Roman" w:hAnsi="Times New Roman" w:cs="Times New Roman"/>
      <w:sz w:val="18"/>
      <w:szCs w:val="18"/>
    </w:rPr>
  </w:style>
  <w:style w:type="character" w:customStyle="1" w:styleId="apple-converted-space">
    <w:name w:val="apple-converted-space"/>
    <w:basedOn w:val="DefaultParagraphFont"/>
    <w:rsid w:val="00CC0C63"/>
  </w:style>
  <w:style w:type="character" w:customStyle="1" w:styleId="mb">
    <w:name w:val="mb"/>
    <w:basedOn w:val="DefaultParagraphFont"/>
    <w:rsid w:val="00CC0C63"/>
  </w:style>
  <w:style w:type="character" w:styleId="Hyperlink">
    <w:name w:val="Hyperlink"/>
    <w:basedOn w:val="DefaultParagraphFont"/>
    <w:uiPriority w:val="99"/>
    <w:unhideWhenUsed/>
    <w:rsid w:val="007B5E3B"/>
    <w:rPr>
      <w:color w:val="0000FF"/>
      <w:u w:val="single"/>
    </w:rPr>
  </w:style>
  <w:style w:type="paragraph" w:styleId="NormalWeb">
    <w:name w:val="Normal (Web)"/>
    <w:basedOn w:val="Normal"/>
    <w:uiPriority w:val="99"/>
    <w:unhideWhenUsed/>
    <w:rsid w:val="00A27236"/>
    <w:pPr>
      <w:spacing w:before="100" w:beforeAutospacing="1" w:after="100" w:afterAutospacing="1"/>
    </w:pPr>
  </w:style>
  <w:style w:type="character" w:styleId="PlaceholderText">
    <w:name w:val="Placeholder Text"/>
    <w:basedOn w:val="DefaultParagraphFont"/>
    <w:uiPriority w:val="99"/>
    <w:semiHidden/>
    <w:rsid w:val="00E433E7"/>
    <w:rPr>
      <w:color w:val="808080"/>
    </w:rPr>
  </w:style>
  <w:style w:type="paragraph" w:customStyle="1" w:styleId="p1">
    <w:name w:val="p1"/>
    <w:basedOn w:val="Normal"/>
    <w:rsid w:val="003C343A"/>
    <w:rPr>
      <w:rFonts w:ascii="Helvetica Neue" w:hAnsi="Helvetica Neue"/>
      <w:color w:val="000000"/>
      <w:sz w:val="39"/>
      <w:szCs w:val="39"/>
    </w:rPr>
  </w:style>
  <w:style w:type="paragraph" w:styleId="DocumentMap">
    <w:name w:val="Document Map"/>
    <w:basedOn w:val="Normal"/>
    <w:link w:val="DocumentMapChar"/>
    <w:uiPriority w:val="99"/>
    <w:semiHidden/>
    <w:unhideWhenUsed/>
    <w:rsid w:val="00D73C15"/>
  </w:style>
  <w:style w:type="character" w:customStyle="1" w:styleId="DocumentMapChar">
    <w:name w:val="Document Map Char"/>
    <w:basedOn w:val="DefaultParagraphFont"/>
    <w:link w:val="DocumentMap"/>
    <w:uiPriority w:val="99"/>
    <w:semiHidden/>
    <w:rsid w:val="00D73C15"/>
    <w:rPr>
      <w:rFonts w:ascii="Times New Roman" w:hAnsi="Times New Roman" w:cs="Times New Roman"/>
    </w:rPr>
  </w:style>
  <w:style w:type="paragraph" w:styleId="Revision">
    <w:name w:val="Revision"/>
    <w:hidden/>
    <w:uiPriority w:val="99"/>
    <w:semiHidden/>
    <w:rsid w:val="001461BC"/>
    <w:rPr>
      <w:rFonts w:ascii="Times New Roman" w:hAnsi="Times New Roman" w:cs="Times New Roman"/>
    </w:rPr>
  </w:style>
  <w:style w:type="paragraph" w:styleId="ListParagraph">
    <w:name w:val="List Paragraph"/>
    <w:basedOn w:val="Normal"/>
    <w:uiPriority w:val="34"/>
    <w:qFormat/>
    <w:rsid w:val="00A4104D"/>
    <w:pPr>
      <w:ind w:left="720"/>
      <w:contextualSpacing/>
    </w:pPr>
  </w:style>
  <w:style w:type="character" w:customStyle="1" w:styleId="Heading1Char">
    <w:name w:val="Heading 1 Char"/>
    <w:basedOn w:val="DefaultParagraphFont"/>
    <w:link w:val="Heading1"/>
    <w:uiPriority w:val="9"/>
    <w:rsid w:val="000F65CF"/>
    <w:rPr>
      <w:rFonts w:asciiTheme="majorHAnsi" w:eastAsiaTheme="majorEastAsia" w:hAnsiTheme="majorHAnsi" w:cstheme="majorBidi"/>
      <w:b/>
      <w:bCs/>
      <w:color w:val="2F5496" w:themeColor="accent1" w:themeShade="BF"/>
      <w:sz w:val="28"/>
      <w:szCs w:val="28"/>
    </w:rPr>
  </w:style>
  <w:style w:type="paragraph" w:styleId="FootnoteText">
    <w:name w:val="footnote text"/>
    <w:basedOn w:val="Normal"/>
    <w:link w:val="FootnoteTextChar"/>
    <w:uiPriority w:val="99"/>
    <w:unhideWhenUsed/>
    <w:rsid w:val="006D69DC"/>
  </w:style>
  <w:style w:type="character" w:customStyle="1" w:styleId="FootnoteTextChar">
    <w:name w:val="Footnote Text Char"/>
    <w:basedOn w:val="DefaultParagraphFont"/>
    <w:link w:val="FootnoteText"/>
    <w:uiPriority w:val="99"/>
    <w:rsid w:val="006D69DC"/>
    <w:rPr>
      <w:rFonts w:ascii="Times New Roman" w:hAnsi="Times New Roman" w:cs="Times New Roman"/>
    </w:rPr>
  </w:style>
  <w:style w:type="character" w:styleId="FootnoteReference">
    <w:name w:val="footnote reference"/>
    <w:basedOn w:val="DefaultParagraphFont"/>
    <w:uiPriority w:val="99"/>
    <w:unhideWhenUsed/>
    <w:rsid w:val="006D69DC"/>
    <w:rPr>
      <w:vertAlign w:val="superscript"/>
    </w:rPr>
  </w:style>
  <w:style w:type="paragraph" w:styleId="Header">
    <w:name w:val="header"/>
    <w:basedOn w:val="Normal"/>
    <w:link w:val="HeaderChar"/>
    <w:uiPriority w:val="99"/>
    <w:unhideWhenUsed/>
    <w:rsid w:val="00D23588"/>
    <w:pPr>
      <w:tabs>
        <w:tab w:val="center" w:pos="4680"/>
        <w:tab w:val="right" w:pos="9360"/>
      </w:tabs>
    </w:pPr>
  </w:style>
  <w:style w:type="character" w:customStyle="1" w:styleId="HeaderChar">
    <w:name w:val="Header Char"/>
    <w:basedOn w:val="DefaultParagraphFont"/>
    <w:link w:val="Header"/>
    <w:uiPriority w:val="99"/>
    <w:rsid w:val="00D23588"/>
    <w:rPr>
      <w:rFonts w:ascii="Times New Roman" w:hAnsi="Times New Roman" w:cs="Times New Roman"/>
    </w:rPr>
  </w:style>
  <w:style w:type="paragraph" w:styleId="Footer">
    <w:name w:val="footer"/>
    <w:basedOn w:val="Normal"/>
    <w:link w:val="FooterChar"/>
    <w:uiPriority w:val="99"/>
    <w:unhideWhenUsed/>
    <w:rsid w:val="00D23588"/>
    <w:pPr>
      <w:tabs>
        <w:tab w:val="center" w:pos="4680"/>
        <w:tab w:val="right" w:pos="9360"/>
      </w:tabs>
    </w:pPr>
  </w:style>
  <w:style w:type="character" w:customStyle="1" w:styleId="FooterChar">
    <w:name w:val="Footer Char"/>
    <w:basedOn w:val="DefaultParagraphFont"/>
    <w:link w:val="Footer"/>
    <w:uiPriority w:val="99"/>
    <w:rsid w:val="00D23588"/>
    <w:rPr>
      <w:rFonts w:ascii="Times New Roman" w:hAnsi="Times New Roman" w:cs="Times New Roman"/>
    </w:rPr>
  </w:style>
  <w:style w:type="character" w:customStyle="1" w:styleId="UnresolvedMention1">
    <w:name w:val="Unresolved Mention1"/>
    <w:basedOn w:val="DefaultParagraphFont"/>
    <w:uiPriority w:val="99"/>
    <w:semiHidden/>
    <w:unhideWhenUsed/>
    <w:rsid w:val="003A6FED"/>
    <w:rPr>
      <w:color w:val="605E5C"/>
      <w:shd w:val="clear" w:color="auto" w:fill="E1DFDD"/>
    </w:rPr>
  </w:style>
  <w:style w:type="character" w:styleId="FollowedHyperlink">
    <w:name w:val="FollowedHyperlink"/>
    <w:basedOn w:val="DefaultParagraphFont"/>
    <w:uiPriority w:val="99"/>
    <w:semiHidden/>
    <w:unhideWhenUsed/>
    <w:rsid w:val="00F57650"/>
    <w:rPr>
      <w:color w:val="954F72" w:themeColor="followedHyperlink"/>
      <w:u w:val="single"/>
    </w:rPr>
  </w:style>
  <w:style w:type="character" w:styleId="Emphasis">
    <w:name w:val="Emphasis"/>
    <w:basedOn w:val="DefaultParagraphFont"/>
    <w:uiPriority w:val="20"/>
    <w:qFormat/>
    <w:rsid w:val="00747BB8"/>
    <w:rPr>
      <w:i/>
      <w:iCs/>
    </w:rPr>
  </w:style>
  <w:style w:type="table" w:styleId="TableGrid">
    <w:name w:val="Table Grid"/>
    <w:basedOn w:val="TableNormal"/>
    <w:uiPriority w:val="39"/>
    <w:rsid w:val="004969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473581">
      <w:bodyDiv w:val="1"/>
      <w:marLeft w:val="0"/>
      <w:marRight w:val="0"/>
      <w:marTop w:val="0"/>
      <w:marBottom w:val="0"/>
      <w:divBdr>
        <w:top w:val="none" w:sz="0" w:space="0" w:color="auto"/>
        <w:left w:val="none" w:sz="0" w:space="0" w:color="auto"/>
        <w:bottom w:val="none" w:sz="0" w:space="0" w:color="auto"/>
        <w:right w:val="none" w:sz="0" w:space="0" w:color="auto"/>
      </w:divBdr>
    </w:div>
    <w:div w:id="173540218">
      <w:bodyDiv w:val="1"/>
      <w:marLeft w:val="0"/>
      <w:marRight w:val="0"/>
      <w:marTop w:val="0"/>
      <w:marBottom w:val="0"/>
      <w:divBdr>
        <w:top w:val="none" w:sz="0" w:space="0" w:color="auto"/>
        <w:left w:val="none" w:sz="0" w:space="0" w:color="auto"/>
        <w:bottom w:val="none" w:sz="0" w:space="0" w:color="auto"/>
        <w:right w:val="none" w:sz="0" w:space="0" w:color="auto"/>
      </w:divBdr>
    </w:div>
    <w:div w:id="178206711">
      <w:bodyDiv w:val="1"/>
      <w:marLeft w:val="0"/>
      <w:marRight w:val="0"/>
      <w:marTop w:val="0"/>
      <w:marBottom w:val="0"/>
      <w:divBdr>
        <w:top w:val="none" w:sz="0" w:space="0" w:color="auto"/>
        <w:left w:val="none" w:sz="0" w:space="0" w:color="auto"/>
        <w:bottom w:val="none" w:sz="0" w:space="0" w:color="auto"/>
        <w:right w:val="none" w:sz="0" w:space="0" w:color="auto"/>
      </w:divBdr>
    </w:div>
    <w:div w:id="183130340">
      <w:bodyDiv w:val="1"/>
      <w:marLeft w:val="0"/>
      <w:marRight w:val="0"/>
      <w:marTop w:val="0"/>
      <w:marBottom w:val="0"/>
      <w:divBdr>
        <w:top w:val="none" w:sz="0" w:space="0" w:color="auto"/>
        <w:left w:val="none" w:sz="0" w:space="0" w:color="auto"/>
        <w:bottom w:val="none" w:sz="0" w:space="0" w:color="auto"/>
        <w:right w:val="none" w:sz="0" w:space="0" w:color="auto"/>
      </w:divBdr>
    </w:div>
    <w:div w:id="196435325">
      <w:bodyDiv w:val="1"/>
      <w:marLeft w:val="0"/>
      <w:marRight w:val="0"/>
      <w:marTop w:val="0"/>
      <w:marBottom w:val="0"/>
      <w:divBdr>
        <w:top w:val="none" w:sz="0" w:space="0" w:color="auto"/>
        <w:left w:val="none" w:sz="0" w:space="0" w:color="auto"/>
        <w:bottom w:val="none" w:sz="0" w:space="0" w:color="auto"/>
        <w:right w:val="none" w:sz="0" w:space="0" w:color="auto"/>
      </w:divBdr>
    </w:div>
    <w:div w:id="209464511">
      <w:bodyDiv w:val="1"/>
      <w:marLeft w:val="0"/>
      <w:marRight w:val="0"/>
      <w:marTop w:val="0"/>
      <w:marBottom w:val="0"/>
      <w:divBdr>
        <w:top w:val="none" w:sz="0" w:space="0" w:color="auto"/>
        <w:left w:val="none" w:sz="0" w:space="0" w:color="auto"/>
        <w:bottom w:val="none" w:sz="0" w:space="0" w:color="auto"/>
        <w:right w:val="none" w:sz="0" w:space="0" w:color="auto"/>
      </w:divBdr>
    </w:div>
    <w:div w:id="260602707">
      <w:bodyDiv w:val="1"/>
      <w:marLeft w:val="0"/>
      <w:marRight w:val="0"/>
      <w:marTop w:val="0"/>
      <w:marBottom w:val="0"/>
      <w:divBdr>
        <w:top w:val="none" w:sz="0" w:space="0" w:color="auto"/>
        <w:left w:val="none" w:sz="0" w:space="0" w:color="auto"/>
        <w:bottom w:val="none" w:sz="0" w:space="0" w:color="auto"/>
        <w:right w:val="none" w:sz="0" w:space="0" w:color="auto"/>
      </w:divBdr>
    </w:div>
    <w:div w:id="261769672">
      <w:bodyDiv w:val="1"/>
      <w:marLeft w:val="0"/>
      <w:marRight w:val="0"/>
      <w:marTop w:val="0"/>
      <w:marBottom w:val="0"/>
      <w:divBdr>
        <w:top w:val="none" w:sz="0" w:space="0" w:color="auto"/>
        <w:left w:val="none" w:sz="0" w:space="0" w:color="auto"/>
        <w:bottom w:val="none" w:sz="0" w:space="0" w:color="auto"/>
        <w:right w:val="none" w:sz="0" w:space="0" w:color="auto"/>
      </w:divBdr>
    </w:div>
    <w:div w:id="265357477">
      <w:bodyDiv w:val="1"/>
      <w:marLeft w:val="0"/>
      <w:marRight w:val="0"/>
      <w:marTop w:val="0"/>
      <w:marBottom w:val="0"/>
      <w:divBdr>
        <w:top w:val="none" w:sz="0" w:space="0" w:color="auto"/>
        <w:left w:val="none" w:sz="0" w:space="0" w:color="auto"/>
        <w:bottom w:val="none" w:sz="0" w:space="0" w:color="auto"/>
        <w:right w:val="none" w:sz="0" w:space="0" w:color="auto"/>
      </w:divBdr>
    </w:div>
    <w:div w:id="377243013">
      <w:bodyDiv w:val="1"/>
      <w:marLeft w:val="0"/>
      <w:marRight w:val="0"/>
      <w:marTop w:val="0"/>
      <w:marBottom w:val="0"/>
      <w:divBdr>
        <w:top w:val="none" w:sz="0" w:space="0" w:color="auto"/>
        <w:left w:val="none" w:sz="0" w:space="0" w:color="auto"/>
        <w:bottom w:val="none" w:sz="0" w:space="0" w:color="auto"/>
        <w:right w:val="none" w:sz="0" w:space="0" w:color="auto"/>
      </w:divBdr>
    </w:div>
    <w:div w:id="380636465">
      <w:bodyDiv w:val="1"/>
      <w:marLeft w:val="0"/>
      <w:marRight w:val="0"/>
      <w:marTop w:val="0"/>
      <w:marBottom w:val="0"/>
      <w:divBdr>
        <w:top w:val="none" w:sz="0" w:space="0" w:color="auto"/>
        <w:left w:val="none" w:sz="0" w:space="0" w:color="auto"/>
        <w:bottom w:val="none" w:sz="0" w:space="0" w:color="auto"/>
        <w:right w:val="none" w:sz="0" w:space="0" w:color="auto"/>
      </w:divBdr>
    </w:div>
    <w:div w:id="416564380">
      <w:bodyDiv w:val="1"/>
      <w:marLeft w:val="0"/>
      <w:marRight w:val="0"/>
      <w:marTop w:val="0"/>
      <w:marBottom w:val="0"/>
      <w:divBdr>
        <w:top w:val="none" w:sz="0" w:space="0" w:color="auto"/>
        <w:left w:val="none" w:sz="0" w:space="0" w:color="auto"/>
        <w:bottom w:val="none" w:sz="0" w:space="0" w:color="auto"/>
        <w:right w:val="none" w:sz="0" w:space="0" w:color="auto"/>
      </w:divBdr>
    </w:div>
    <w:div w:id="418521446">
      <w:bodyDiv w:val="1"/>
      <w:marLeft w:val="0"/>
      <w:marRight w:val="0"/>
      <w:marTop w:val="0"/>
      <w:marBottom w:val="0"/>
      <w:divBdr>
        <w:top w:val="none" w:sz="0" w:space="0" w:color="auto"/>
        <w:left w:val="none" w:sz="0" w:space="0" w:color="auto"/>
        <w:bottom w:val="none" w:sz="0" w:space="0" w:color="auto"/>
        <w:right w:val="none" w:sz="0" w:space="0" w:color="auto"/>
      </w:divBdr>
    </w:div>
    <w:div w:id="435757153">
      <w:bodyDiv w:val="1"/>
      <w:marLeft w:val="0"/>
      <w:marRight w:val="0"/>
      <w:marTop w:val="0"/>
      <w:marBottom w:val="0"/>
      <w:divBdr>
        <w:top w:val="none" w:sz="0" w:space="0" w:color="auto"/>
        <w:left w:val="none" w:sz="0" w:space="0" w:color="auto"/>
        <w:bottom w:val="none" w:sz="0" w:space="0" w:color="auto"/>
        <w:right w:val="none" w:sz="0" w:space="0" w:color="auto"/>
      </w:divBdr>
      <w:divsChild>
        <w:div w:id="1661302403">
          <w:marLeft w:val="0"/>
          <w:marRight w:val="0"/>
          <w:marTop w:val="0"/>
          <w:marBottom w:val="0"/>
          <w:divBdr>
            <w:top w:val="none" w:sz="0" w:space="0" w:color="auto"/>
            <w:left w:val="none" w:sz="0" w:space="0" w:color="auto"/>
            <w:bottom w:val="none" w:sz="0" w:space="0" w:color="auto"/>
            <w:right w:val="none" w:sz="0" w:space="0" w:color="auto"/>
          </w:divBdr>
          <w:divsChild>
            <w:div w:id="775826124">
              <w:marLeft w:val="0"/>
              <w:marRight w:val="0"/>
              <w:marTop w:val="0"/>
              <w:marBottom w:val="0"/>
              <w:divBdr>
                <w:top w:val="none" w:sz="0" w:space="0" w:color="auto"/>
                <w:left w:val="none" w:sz="0" w:space="0" w:color="auto"/>
                <w:bottom w:val="none" w:sz="0" w:space="0" w:color="auto"/>
                <w:right w:val="none" w:sz="0" w:space="0" w:color="auto"/>
              </w:divBdr>
              <w:divsChild>
                <w:div w:id="117764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266048">
      <w:bodyDiv w:val="1"/>
      <w:marLeft w:val="0"/>
      <w:marRight w:val="0"/>
      <w:marTop w:val="0"/>
      <w:marBottom w:val="0"/>
      <w:divBdr>
        <w:top w:val="none" w:sz="0" w:space="0" w:color="auto"/>
        <w:left w:val="none" w:sz="0" w:space="0" w:color="auto"/>
        <w:bottom w:val="none" w:sz="0" w:space="0" w:color="auto"/>
        <w:right w:val="none" w:sz="0" w:space="0" w:color="auto"/>
      </w:divBdr>
    </w:div>
    <w:div w:id="473378398">
      <w:bodyDiv w:val="1"/>
      <w:marLeft w:val="0"/>
      <w:marRight w:val="0"/>
      <w:marTop w:val="0"/>
      <w:marBottom w:val="0"/>
      <w:divBdr>
        <w:top w:val="none" w:sz="0" w:space="0" w:color="auto"/>
        <w:left w:val="none" w:sz="0" w:space="0" w:color="auto"/>
        <w:bottom w:val="none" w:sz="0" w:space="0" w:color="auto"/>
        <w:right w:val="none" w:sz="0" w:space="0" w:color="auto"/>
      </w:divBdr>
    </w:div>
    <w:div w:id="477918428">
      <w:bodyDiv w:val="1"/>
      <w:marLeft w:val="0"/>
      <w:marRight w:val="0"/>
      <w:marTop w:val="0"/>
      <w:marBottom w:val="0"/>
      <w:divBdr>
        <w:top w:val="none" w:sz="0" w:space="0" w:color="auto"/>
        <w:left w:val="none" w:sz="0" w:space="0" w:color="auto"/>
        <w:bottom w:val="none" w:sz="0" w:space="0" w:color="auto"/>
        <w:right w:val="none" w:sz="0" w:space="0" w:color="auto"/>
      </w:divBdr>
    </w:div>
    <w:div w:id="500049234">
      <w:bodyDiv w:val="1"/>
      <w:marLeft w:val="0"/>
      <w:marRight w:val="0"/>
      <w:marTop w:val="0"/>
      <w:marBottom w:val="0"/>
      <w:divBdr>
        <w:top w:val="none" w:sz="0" w:space="0" w:color="auto"/>
        <w:left w:val="none" w:sz="0" w:space="0" w:color="auto"/>
        <w:bottom w:val="none" w:sz="0" w:space="0" w:color="auto"/>
        <w:right w:val="none" w:sz="0" w:space="0" w:color="auto"/>
      </w:divBdr>
      <w:divsChild>
        <w:div w:id="2006278859">
          <w:marLeft w:val="0"/>
          <w:marRight w:val="0"/>
          <w:marTop w:val="0"/>
          <w:marBottom w:val="0"/>
          <w:divBdr>
            <w:top w:val="none" w:sz="0" w:space="0" w:color="auto"/>
            <w:left w:val="none" w:sz="0" w:space="0" w:color="auto"/>
            <w:bottom w:val="none" w:sz="0" w:space="0" w:color="auto"/>
            <w:right w:val="none" w:sz="0" w:space="0" w:color="auto"/>
          </w:divBdr>
          <w:divsChild>
            <w:div w:id="1279750719">
              <w:marLeft w:val="0"/>
              <w:marRight w:val="0"/>
              <w:marTop w:val="0"/>
              <w:marBottom w:val="0"/>
              <w:divBdr>
                <w:top w:val="none" w:sz="0" w:space="0" w:color="auto"/>
                <w:left w:val="none" w:sz="0" w:space="0" w:color="auto"/>
                <w:bottom w:val="none" w:sz="0" w:space="0" w:color="auto"/>
                <w:right w:val="none" w:sz="0" w:space="0" w:color="auto"/>
              </w:divBdr>
              <w:divsChild>
                <w:div w:id="182399345">
                  <w:marLeft w:val="0"/>
                  <w:marRight w:val="0"/>
                  <w:marTop w:val="0"/>
                  <w:marBottom w:val="0"/>
                  <w:divBdr>
                    <w:top w:val="none" w:sz="0" w:space="0" w:color="auto"/>
                    <w:left w:val="none" w:sz="0" w:space="0" w:color="auto"/>
                    <w:bottom w:val="none" w:sz="0" w:space="0" w:color="auto"/>
                    <w:right w:val="none" w:sz="0" w:space="0" w:color="auto"/>
                  </w:divBdr>
                  <w:divsChild>
                    <w:div w:id="129802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8906368">
      <w:bodyDiv w:val="1"/>
      <w:marLeft w:val="0"/>
      <w:marRight w:val="0"/>
      <w:marTop w:val="0"/>
      <w:marBottom w:val="0"/>
      <w:divBdr>
        <w:top w:val="none" w:sz="0" w:space="0" w:color="auto"/>
        <w:left w:val="none" w:sz="0" w:space="0" w:color="auto"/>
        <w:bottom w:val="none" w:sz="0" w:space="0" w:color="auto"/>
        <w:right w:val="none" w:sz="0" w:space="0" w:color="auto"/>
      </w:divBdr>
    </w:div>
    <w:div w:id="538779308">
      <w:bodyDiv w:val="1"/>
      <w:marLeft w:val="0"/>
      <w:marRight w:val="0"/>
      <w:marTop w:val="0"/>
      <w:marBottom w:val="0"/>
      <w:divBdr>
        <w:top w:val="none" w:sz="0" w:space="0" w:color="auto"/>
        <w:left w:val="none" w:sz="0" w:space="0" w:color="auto"/>
        <w:bottom w:val="none" w:sz="0" w:space="0" w:color="auto"/>
        <w:right w:val="none" w:sz="0" w:space="0" w:color="auto"/>
      </w:divBdr>
    </w:div>
    <w:div w:id="554245444">
      <w:bodyDiv w:val="1"/>
      <w:marLeft w:val="0"/>
      <w:marRight w:val="0"/>
      <w:marTop w:val="0"/>
      <w:marBottom w:val="0"/>
      <w:divBdr>
        <w:top w:val="none" w:sz="0" w:space="0" w:color="auto"/>
        <w:left w:val="none" w:sz="0" w:space="0" w:color="auto"/>
        <w:bottom w:val="none" w:sz="0" w:space="0" w:color="auto"/>
        <w:right w:val="none" w:sz="0" w:space="0" w:color="auto"/>
      </w:divBdr>
    </w:div>
    <w:div w:id="556744399">
      <w:bodyDiv w:val="1"/>
      <w:marLeft w:val="0"/>
      <w:marRight w:val="0"/>
      <w:marTop w:val="0"/>
      <w:marBottom w:val="0"/>
      <w:divBdr>
        <w:top w:val="none" w:sz="0" w:space="0" w:color="auto"/>
        <w:left w:val="none" w:sz="0" w:space="0" w:color="auto"/>
        <w:bottom w:val="none" w:sz="0" w:space="0" w:color="auto"/>
        <w:right w:val="none" w:sz="0" w:space="0" w:color="auto"/>
      </w:divBdr>
    </w:div>
    <w:div w:id="561647373">
      <w:bodyDiv w:val="1"/>
      <w:marLeft w:val="0"/>
      <w:marRight w:val="0"/>
      <w:marTop w:val="0"/>
      <w:marBottom w:val="0"/>
      <w:divBdr>
        <w:top w:val="none" w:sz="0" w:space="0" w:color="auto"/>
        <w:left w:val="none" w:sz="0" w:space="0" w:color="auto"/>
        <w:bottom w:val="none" w:sz="0" w:space="0" w:color="auto"/>
        <w:right w:val="none" w:sz="0" w:space="0" w:color="auto"/>
      </w:divBdr>
    </w:div>
    <w:div w:id="567038253">
      <w:bodyDiv w:val="1"/>
      <w:marLeft w:val="0"/>
      <w:marRight w:val="0"/>
      <w:marTop w:val="0"/>
      <w:marBottom w:val="0"/>
      <w:divBdr>
        <w:top w:val="none" w:sz="0" w:space="0" w:color="auto"/>
        <w:left w:val="none" w:sz="0" w:space="0" w:color="auto"/>
        <w:bottom w:val="none" w:sz="0" w:space="0" w:color="auto"/>
        <w:right w:val="none" w:sz="0" w:space="0" w:color="auto"/>
      </w:divBdr>
    </w:div>
    <w:div w:id="663094975">
      <w:bodyDiv w:val="1"/>
      <w:marLeft w:val="0"/>
      <w:marRight w:val="0"/>
      <w:marTop w:val="0"/>
      <w:marBottom w:val="0"/>
      <w:divBdr>
        <w:top w:val="none" w:sz="0" w:space="0" w:color="auto"/>
        <w:left w:val="none" w:sz="0" w:space="0" w:color="auto"/>
        <w:bottom w:val="none" w:sz="0" w:space="0" w:color="auto"/>
        <w:right w:val="none" w:sz="0" w:space="0" w:color="auto"/>
      </w:divBdr>
    </w:div>
    <w:div w:id="692725103">
      <w:bodyDiv w:val="1"/>
      <w:marLeft w:val="0"/>
      <w:marRight w:val="0"/>
      <w:marTop w:val="0"/>
      <w:marBottom w:val="0"/>
      <w:divBdr>
        <w:top w:val="none" w:sz="0" w:space="0" w:color="auto"/>
        <w:left w:val="none" w:sz="0" w:space="0" w:color="auto"/>
        <w:bottom w:val="none" w:sz="0" w:space="0" w:color="auto"/>
        <w:right w:val="none" w:sz="0" w:space="0" w:color="auto"/>
      </w:divBdr>
    </w:div>
    <w:div w:id="797534603">
      <w:bodyDiv w:val="1"/>
      <w:marLeft w:val="0"/>
      <w:marRight w:val="0"/>
      <w:marTop w:val="0"/>
      <w:marBottom w:val="0"/>
      <w:divBdr>
        <w:top w:val="none" w:sz="0" w:space="0" w:color="auto"/>
        <w:left w:val="none" w:sz="0" w:space="0" w:color="auto"/>
        <w:bottom w:val="none" w:sz="0" w:space="0" w:color="auto"/>
        <w:right w:val="none" w:sz="0" w:space="0" w:color="auto"/>
      </w:divBdr>
    </w:div>
    <w:div w:id="817386107">
      <w:bodyDiv w:val="1"/>
      <w:marLeft w:val="0"/>
      <w:marRight w:val="0"/>
      <w:marTop w:val="0"/>
      <w:marBottom w:val="0"/>
      <w:divBdr>
        <w:top w:val="none" w:sz="0" w:space="0" w:color="auto"/>
        <w:left w:val="none" w:sz="0" w:space="0" w:color="auto"/>
        <w:bottom w:val="none" w:sz="0" w:space="0" w:color="auto"/>
        <w:right w:val="none" w:sz="0" w:space="0" w:color="auto"/>
      </w:divBdr>
    </w:div>
    <w:div w:id="858347081">
      <w:bodyDiv w:val="1"/>
      <w:marLeft w:val="0"/>
      <w:marRight w:val="0"/>
      <w:marTop w:val="0"/>
      <w:marBottom w:val="0"/>
      <w:divBdr>
        <w:top w:val="none" w:sz="0" w:space="0" w:color="auto"/>
        <w:left w:val="none" w:sz="0" w:space="0" w:color="auto"/>
        <w:bottom w:val="none" w:sz="0" w:space="0" w:color="auto"/>
        <w:right w:val="none" w:sz="0" w:space="0" w:color="auto"/>
      </w:divBdr>
    </w:div>
    <w:div w:id="858466259">
      <w:bodyDiv w:val="1"/>
      <w:marLeft w:val="0"/>
      <w:marRight w:val="0"/>
      <w:marTop w:val="0"/>
      <w:marBottom w:val="0"/>
      <w:divBdr>
        <w:top w:val="none" w:sz="0" w:space="0" w:color="auto"/>
        <w:left w:val="none" w:sz="0" w:space="0" w:color="auto"/>
        <w:bottom w:val="none" w:sz="0" w:space="0" w:color="auto"/>
        <w:right w:val="none" w:sz="0" w:space="0" w:color="auto"/>
      </w:divBdr>
    </w:div>
    <w:div w:id="867375363">
      <w:bodyDiv w:val="1"/>
      <w:marLeft w:val="0"/>
      <w:marRight w:val="0"/>
      <w:marTop w:val="0"/>
      <w:marBottom w:val="0"/>
      <w:divBdr>
        <w:top w:val="none" w:sz="0" w:space="0" w:color="auto"/>
        <w:left w:val="none" w:sz="0" w:space="0" w:color="auto"/>
        <w:bottom w:val="none" w:sz="0" w:space="0" w:color="auto"/>
        <w:right w:val="none" w:sz="0" w:space="0" w:color="auto"/>
      </w:divBdr>
    </w:div>
    <w:div w:id="919869230">
      <w:bodyDiv w:val="1"/>
      <w:marLeft w:val="0"/>
      <w:marRight w:val="0"/>
      <w:marTop w:val="0"/>
      <w:marBottom w:val="0"/>
      <w:divBdr>
        <w:top w:val="none" w:sz="0" w:space="0" w:color="auto"/>
        <w:left w:val="none" w:sz="0" w:space="0" w:color="auto"/>
        <w:bottom w:val="none" w:sz="0" w:space="0" w:color="auto"/>
        <w:right w:val="none" w:sz="0" w:space="0" w:color="auto"/>
      </w:divBdr>
    </w:div>
    <w:div w:id="990013677">
      <w:bodyDiv w:val="1"/>
      <w:marLeft w:val="0"/>
      <w:marRight w:val="0"/>
      <w:marTop w:val="0"/>
      <w:marBottom w:val="0"/>
      <w:divBdr>
        <w:top w:val="none" w:sz="0" w:space="0" w:color="auto"/>
        <w:left w:val="none" w:sz="0" w:space="0" w:color="auto"/>
        <w:bottom w:val="none" w:sz="0" w:space="0" w:color="auto"/>
        <w:right w:val="none" w:sz="0" w:space="0" w:color="auto"/>
      </w:divBdr>
    </w:div>
    <w:div w:id="1080374284">
      <w:bodyDiv w:val="1"/>
      <w:marLeft w:val="0"/>
      <w:marRight w:val="0"/>
      <w:marTop w:val="0"/>
      <w:marBottom w:val="0"/>
      <w:divBdr>
        <w:top w:val="none" w:sz="0" w:space="0" w:color="auto"/>
        <w:left w:val="none" w:sz="0" w:space="0" w:color="auto"/>
        <w:bottom w:val="none" w:sz="0" w:space="0" w:color="auto"/>
        <w:right w:val="none" w:sz="0" w:space="0" w:color="auto"/>
      </w:divBdr>
    </w:div>
    <w:div w:id="1105886004">
      <w:bodyDiv w:val="1"/>
      <w:marLeft w:val="0"/>
      <w:marRight w:val="0"/>
      <w:marTop w:val="0"/>
      <w:marBottom w:val="0"/>
      <w:divBdr>
        <w:top w:val="none" w:sz="0" w:space="0" w:color="auto"/>
        <w:left w:val="none" w:sz="0" w:space="0" w:color="auto"/>
        <w:bottom w:val="none" w:sz="0" w:space="0" w:color="auto"/>
        <w:right w:val="none" w:sz="0" w:space="0" w:color="auto"/>
      </w:divBdr>
    </w:div>
    <w:div w:id="1118909197">
      <w:bodyDiv w:val="1"/>
      <w:marLeft w:val="0"/>
      <w:marRight w:val="0"/>
      <w:marTop w:val="0"/>
      <w:marBottom w:val="0"/>
      <w:divBdr>
        <w:top w:val="none" w:sz="0" w:space="0" w:color="auto"/>
        <w:left w:val="none" w:sz="0" w:space="0" w:color="auto"/>
        <w:bottom w:val="none" w:sz="0" w:space="0" w:color="auto"/>
        <w:right w:val="none" w:sz="0" w:space="0" w:color="auto"/>
      </w:divBdr>
    </w:div>
    <w:div w:id="1119378638">
      <w:bodyDiv w:val="1"/>
      <w:marLeft w:val="0"/>
      <w:marRight w:val="0"/>
      <w:marTop w:val="0"/>
      <w:marBottom w:val="0"/>
      <w:divBdr>
        <w:top w:val="none" w:sz="0" w:space="0" w:color="auto"/>
        <w:left w:val="none" w:sz="0" w:space="0" w:color="auto"/>
        <w:bottom w:val="none" w:sz="0" w:space="0" w:color="auto"/>
        <w:right w:val="none" w:sz="0" w:space="0" w:color="auto"/>
      </w:divBdr>
    </w:div>
    <w:div w:id="1132166335">
      <w:bodyDiv w:val="1"/>
      <w:marLeft w:val="0"/>
      <w:marRight w:val="0"/>
      <w:marTop w:val="0"/>
      <w:marBottom w:val="0"/>
      <w:divBdr>
        <w:top w:val="none" w:sz="0" w:space="0" w:color="auto"/>
        <w:left w:val="none" w:sz="0" w:space="0" w:color="auto"/>
        <w:bottom w:val="none" w:sz="0" w:space="0" w:color="auto"/>
        <w:right w:val="none" w:sz="0" w:space="0" w:color="auto"/>
      </w:divBdr>
    </w:div>
    <w:div w:id="1194421474">
      <w:bodyDiv w:val="1"/>
      <w:marLeft w:val="0"/>
      <w:marRight w:val="0"/>
      <w:marTop w:val="0"/>
      <w:marBottom w:val="0"/>
      <w:divBdr>
        <w:top w:val="none" w:sz="0" w:space="0" w:color="auto"/>
        <w:left w:val="none" w:sz="0" w:space="0" w:color="auto"/>
        <w:bottom w:val="none" w:sz="0" w:space="0" w:color="auto"/>
        <w:right w:val="none" w:sz="0" w:space="0" w:color="auto"/>
      </w:divBdr>
    </w:div>
    <w:div w:id="1242373138">
      <w:bodyDiv w:val="1"/>
      <w:marLeft w:val="0"/>
      <w:marRight w:val="0"/>
      <w:marTop w:val="0"/>
      <w:marBottom w:val="0"/>
      <w:divBdr>
        <w:top w:val="none" w:sz="0" w:space="0" w:color="auto"/>
        <w:left w:val="none" w:sz="0" w:space="0" w:color="auto"/>
        <w:bottom w:val="none" w:sz="0" w:space="0" w:color="auto"/>
        <w:right w:val="none" w:sz="0" w:space="0" w:color="auto"/>
      </w:divBdr>
    </w:div>
    <w:div w:id="1255936202">
      <w:bodyDiv w:val="1"/>
      <w:marLeft w:val="0"/>
      <w:marRight w:val="0"/>
      <w:marTop w:val="0"/>
      <w:marBottom w:val="0"/>
      <w:divBdr>
        <w:top w:val="none" w:sz="0" w:space="0" w:color="auto"/>
        <w:left w:val="none" w:sz="0" w:space="0" w:color="auto"/>
        <w:bottom w:val="none" w:sz="0" w:space="0" w:color="auto"/>
        <w:right w:val="none" w:sz="0" w:space="0" w:color="auto"/>
      </w:divBdr>
    </w:div>
    <w:div w:id="1268923293">
      <w:bodyDiv w:val="1"/>
      <w:marLeft w:val="0"/>
      <w:marRight w:val="0"/>
      <w:marTop w:val="0"/>
      <w:marBottom w:val="0"/>
      <w:divBdr>
        <w:top w:val="none" w:sz="0" w:space="0" w:color="auto"/>
        <w:left w:val="none" w:sz="0" w:space="0" w:color="auto"/>
        <w:bottom w:val="none" w:sz="0" w:space="0" w:color="auto"/>
        <w:right w:val="none" w:sz="0" w:space="0" w:color="auto"/>
      </w:divBdr>
    </w:div>
    <w:div w:id="1273901705">
      <w:bodyDiv w:val="1"/>
      <w:marLeft w:val="0"/>
      <w:marRight w:val="0"/>
      <w:marTop w:val="0"/>
      <w:marBottom w:val="0"/>
      <w:divBdr>
        <w:top w:val="none" w:sz="0" w:space="0" w:color="auto"/>
        <w:left w:val="none" w:sz="0" w:space="0" w:color="auto"/>
        <w:bottom w:val="none" w:sz="0" w:space="0" w:color="auto"/>
        <w:right w:val="none" w:sz="0" w:space="0" w:color="auto"/>
      </w:divBdr>
    </w:div>
    <w:div w:id="1359697624">
      <w:bodyDiv w:val="1"/>
      <w:marLeft w:val="0"/>
      <w:marRight w:val="0"/>
      <w:marTop w:val="0"/>
      <w:marBottom w:val="0"/>
      <w:divBdr>
        <w:top w:val="none" w:sz="0" w:space="0" w:color="auto"/>
        <w:left w:val="none" w:sz="0" w:space="0" w:color="auto"/>
        <w:bottom w:val="none" w:sz="0" w:space="0" w:color="auto"/>
        <w:right w:val="none" w:sz="0" w:space="0" w:color="auto"/>
      </w:divBdr>
    </w:div>
    <w:div w:id="1375470299">
      <w:bodyDiv w:val="1"/>
      <w:marLeft w:val="0"/>
      <w:marRight w:val="0"/>
      <w:marTop w:val="0"/>
      <w:marBottom w:val="0"/>
      <w:divBdr>
        <w:top w:val="none" w:sz="0" w:space="0" w:color="auto"/>
        <w:left w:val="none" w:sz="0" w:space="0" w:color="auto"/>
        <w:bottom w:val="none" w:sz="0" w:space="0" w:color="auto"/>
        <w:right w:val="none" w:sz="0" w:space="0" w:color="auto"/>
      </w:divBdr>
    </w:div>
    <w:div w:id="1380280641">
      <w:bodyDiv w:val="1"/>
      <w:marLeft w:val="0"/>
      <w:marRight w:val="0"/>
      <w:marTop w:val="0"/>
      <w:marBottom w:val="0"/>
      <w:divBdr>
        <w:top w:val="none" w:sz="0" w:space="0" w:color="auto"/>
        <w:left w:val="none" w:sz="0" w:space="0" w:color="auto"/>
        <w:bottom w:val="none" w:sz="0" w:space="0" w:color="auto"/>
        <w:right w:val="none" w:sz="0" w:space="0" w:color="auto"/>
      </w:divBdr>
    </w:div>
    <w:div w:id="1432169288">
      <w:bodyDiv w:val="1"/>
      <w:marLeft w:val="0"/>
      <w:marRight w:val="0"/>
      <w:marTop w:val="0"/>
      <w:marBottom w:val="0"/>
      <w:divBdr>
        <w:top w:val="none" w:sz="0" w:space="0" w:color="auto"/>
        <w:left w:val="none" w:sz="0" w:space="0" w:color="auto"/>
        <w:bottom w:val="none" w:sz="0" w:space="0" w:color="auto"/>
        <w:right w:val="none" w:sz="0" w:space="0" w:color="auto"/>
      </w:divBdr>
    </w:div>
    <w:div w:id="1437940246">
      <w:bodyDiv w:val="1"/>
      <w:marLeft w:val="0"/>
      <w:marRight w:val="0"/>
      <w:marTop w:val="0"/>
      <w:marBottom w:val="0"/>
      <w:divBdr>
        <w:top w:val="none" w:sz="0" w:space="0" w:color="auto"/>
        <w:left w:val="none" w:sz="0" w:space="0" w:color="auto"/>
        <w:bottom w:val="none" w:sz="0" w:space="0" w:color="auto"/>
        <w:right w:val="none" w:sz="0" w:space="0" w:color="auto"/>
      </w:divBdr>
    </w:div>
    <w:div w:id="1450514143">
      <w:bodyDiv w:val="1"/>
      <w:marLeft w:val="0"/>
      <w:marRight w:val="0"/>
      <w:marTop w:val="0"/>
      <w:marBottom w:val="0"/>
      <w:divBdr>
        <w:top w:val="none" w:sz="0" w:space="0" w:color="auto"/>
        <w:left w:val="none" w:sz="0" w:space="0" w:color="auto"/>
        <w:bottom w:val="none" w:sz="0" w:space="0" w:color="auto"/>
        <w:right w:val="none" w:sz="0" w:space="0" w:color="auto"/>
      </w:divBdr>
    </w:div>
    <w:div w:id="1451046404">
      <w:bodyDiv w:val="1"/>
      <w:marLeft w:val="0"/>
      <w:marRight w:val="0"/>
      <w:marTop w:val="0"/>
      <w:marBottom w:val="0"/>
      <w:divBdr>
        <w:top w:val="none" w:sz="0" w:space="0" w:color="auto"/>
        <w:left w:val="none" w:sz="0" w:space="0" w:color="auto"/>
        <w:bottom w:val="none" w:sz="0" w:space="0" w:color="auto"/>
        <w:right w:val="none" w:sz="0" w:space="0" w:color="auto"/>
      </w:divBdr>
    </w:div>
    <w:div w:id="1483037720">
      <w:bodyDiv w:val="1"/>
      <w:marLeft w:val="0"/>
      <w:marRight w:val="0"/>
      <w:marTop w:val="0"/>
      <w:marBottom w:val="0"/>
      <w:divBdr>
        <w:top w:val="none" w:sz="0" w:space="0" w:color="auto"/>
        <w:left w:val="none" w:sz="0" w:space="0" w:color="auto"/>
        <w:bottom w:val="none" w:sz="0" w:space="0" w:color="auto"/>
        <w:right w:val="none" w:sz="0" w:space="0" w:color="auto"/>
      </w:divBdr>
    </w:div>
    <w:div w:id="1556313307">
      <w:bodyDiv w:val="1"/>
      <w:marLeft w:val="0"/>
      <w:marRight w:val="0"/>
      <w:marTop w:val="0"/>
      <w:marBottom w:val="0"/>
      <w:divBdr>
        <w:top w:val="none" w:sz="0" w:space="0" w:color="auto"/>
        <w:left w:val="none" w:sz="0" w:space="0" w:color="auto"/>
        <w:bottom w:val="none" w:sz="0" w:space="0" w:color="auto"/>
        <w:right w:val="none" w:sz="0" w:space="0" w:color="auto"/>
      </w:divBdr>
    </w:div>
    <w:div w:id="1632707393">
      <w:bodyDiv w:val="1"/>
      <w:marLeft w:val="0"/>
      <w:marRight w:val="0"/>
      <w:marTop w:val="0"/>
      <w:marBottom w:val="0"/>
      <w:divBdr>
        <w:top w:val="none" w:sz="0" w:space="0" w:color="auto"/>
        <w:left w:val="none" w:sz="0" w:space="0" w:color="auto"/>
        <w:bottom w:val="none" w:sz="0" w:space="0" w:color="auto"/>
        <w:right w:val="none" w:sz="0" w:space="0" w:color="auto"/>
      </w:divBdr>
    </w:div>
    <w:div w:id="1705710187">
      <w:bodyDiv w:val="1"/>
      <w:marLeft w:val="0"/>
      <w:marRight w:val="0"/>
      <w:marTop w:val="0"/>
      <w:marBottom w:val="0"/>
      <w:divBdr>
        <w:top w:val="none" w:sz="0" w:space="0" w:color="auto"/>
        <w:left w:val="none" w:sz="0" w:space="0" w:color="auto"/>
        <w:bottom w:val="none" w:sz="0" w:space="0" w:color="auto"/>
        <w:right w:val="none" w:sz="0" w:space="0" w:color="auto"/>
      </w:divBdr>
    </w:div>
    <w:div w:id="1727685202">
      <w:bodyDiv w:val="1"/>
      <w:marLeft w:val="0"/>
      <w:marRight w:val="0"/>
      <w:marTop w:val="0"/>
      <w:marBottom w:val="0"/>
      <w:divBdr>
        <w:top w:val="none" w:sz="0" w:space="0" w:color="auto"/>
        <w:left w:val="none" w:sz="0" w:space="0" w:color="auto"/>
        <w:bottom w:val="none" w:sz="0" w:space="0" w:color="auto"/>
        <w:right w:val="none" w:sz="0" w:space="0" w:color="auto"/>
      </w:divBdr>
    </w:div>
    <w:div w:id="1773936142">
      <w:bodyDiv w:val="1"/>
      <w:marLeft w:val="0"/>
      <w:marRight w:val="0"/>
      <w:marTop w:val="0"/>
      <w:marBottom w:val="0"/>
      <w:divBdr>
        <w:top w:val="none" w:sz="0" w:space="0" w:color="auto"/>
        <w:left w:val="none" w:sz="0" w:space="0" w:color="auto"/>
        <w:bottom w:val="none" w:sz="0" w:space="0" w:color="auto"/>
        <w:right w:val="none" w:sz="0" w:space="0" w:color="auto"/>
      </w:divBdr>
    </w:div>
    <w:div w:id="1822382046">
      <w:bodyDiv w:val="1"/>
      <w:marLeft w:val="0"/>
      <w:marRight w:val="0"/>
      <w:marTop w:val="0"/>
      <w:marBottom w:val="0"/>
      <w:divBdr>
        <w:top w:val="none" w:sz="0" w:space="0" w:color="auto"/>
        <w:left w:val="none" w:sz="0" w:space="0" w:color="auto"/>
        <w:bottom w:val="none" w:sz="0" w:space="0" w:color="auto"/>
        <w:right w:val="none" w:sz="0" w:space="0" w:color="auto"/>
      </w:divBdr>
    </w:div>
    <w:div w:id="1844780607">
      <w:bodyDiv w:val="1"/>
      <w:marLeft w:val="0"/>
      <w:marRight w:val="0"/>
      <w:marTop w:val="0"/>
      <w:marBottom w:val="0"/>
      <w:divBdr>
        <w:top w:val="none" w:sz="0" w:space="0" w:color="auto"/>
        <w:left w:val="none" w:sz="0" w:space="0" w:color="auto"/>
        <w:bottom w:val="none" w:sz="0" w:space="0" w:color="auto"/>
        <w:right w:val="none" w:sz="0" w:space="0" w:color="auto"/>
      </w:divBdr>
    </w:div>
    <w:div w:id="1860729415">
      <w:bodyDiv w:val="1"/>
      <w:marLeft w:val="0"/>
      <w:marRight w:val="0"/>
      <w:marTop w:val="0"/>
      <w:marBottom w:val="0"/>
      <w:divBdr>
        <w:top w:val="none" w:sz="0" w:space="0" w:color="auto"/>
        <w:left w:val="none" w:sz="0" w:space="0" w:color="auto"/>
        <w:bottom w:val="none" w:sz="0" w:space="0" w:color="auto"/>
        <w:right w:val="none" w:sz="0" w:space="0" w:color="auto"/>
      </w:divBdr>
    </w:div>
    <w:div w:id="1904094174">
      <w:bodyDiv w:val="1"/>
      <w:marLeft w:val="0"/>
      <w:marRight w:val="0"/>
      <w:marTop w:val="0"/>
      <w:marBottom w:val="0"/>
      <w:divBdr>
        <w:top w:val="none" w:sz="0" w:space="0" w:color="auto"/>
        <w:left w:val="none" w:sz="0" w:space="0" w:color="auto"/>
        <w:bottom w:val="none" w:sz="0" w:space="0" w:color="auto"/>
        <w:right w:val="none" w:sz="0" w:space="0" w:color="auto"/>
      </w:divBdr>
    </w:div>
    <w:div w:id="1917277231">
      <w:bodyDiv w:val="1"/>
      <w:marLeft w:val="0"/>
      <w:marRight w:val="0"/>
      <w:marTop w:val="0"/>
      <w:marBottom w:val="0"/>
      <w:divBdr>
        <w:top w:val="none" w:sz="0" w:space="0" w:color="auto"/>
        <w:left w:val="none" w:sz="0" w:space="0" w:color="auto"/>
        <w:bottom w:val="none" w:sz="0" w:space="0" w:color="auto"/>
        <w:right w:val="none" w:sz="0" w:space="0" w:color="auto"/>
      </w:divBdr>
      <w:divsChild>
        <w:div w:id="1746221693">
          <w:marLeft w:val="0"/>
          <w:marRight w:val="0"/>
          <w:marTop w:val="0"/>
          <w:marBottom w:val="0"/>
          <w:divBdr>
            <w:top w:val="none" w:sz="0" w:space="0" w:color="auto"/>
            <w:left w:val="none" w:sz="0" w:space="0" w:color="auto"/>
            <w:bottom w:val="none" w:sz="0" w:space="0" w:color="auto"/>
            <w:right w:val="none" w:sz="0" w:space="0" w:color="auto"/>
          </w:divBdr>
        </w:div>
      </w:divsChild>
    </w:div>
    <w:div w:id="1922250782">
      <w:bodyDiv w:val="1"/>
      <w:marLeft w:val="0"/>
      <w:marRight w:val="0"/>
      <w:marTop w:val="0"/>
      <w:marBottom w:val="0"/>
      <w:divBdr>
        <w:top w:val="none" w:sz="0" w:space="0" w:color="auto"/>
        <w:left w:val="none" w:sz="0" w:space="0" w:color="auto"/>
        <w:bottom w:val="none" w:sz="0" w:space="0" w:color="auto"/>
        <w:right w:val="none" w:sz="0" w:space="0" w:color="auto"/>
      </w:divBdr>
    </w:div>
    <w:div w:id="1924561182">
      <w:bodyDiv w:val="1"/>
      <w:marLeft w:val="0"/>
      <w:marRight w:val="0"/>
      <w:marTop w:val="0"/>
      <w:marBottom w:val="0"/>
      <w:divBdr>
        <w:top w:val="none" w:sz="0" w:space="0" w:color="auto"/>
        <w:left w:val="none" w:sz="0" w:space="0" w:color="auto"/>
        <w:bottom w:val="none" w:sz="0" w:space="0" w:color="auto"/>
        <w:right w:val="none" w:sz="0" w:space="0" w:color="auto"/>
      </w:divBdr>
    </w:div>
    <w:div w:id="1937134777">
      <w:bodyDiv w:val="1"/>
      <w:marLeft w:val="0"/>
      <w:marRight w:val="0"/>
      <w:marTop w:val="0"/>
      <w:marBottom w:val="0"/>
      <w:divBdr>
        <w:top w:val="none" w:sz="0" w:space="0" w:color="auto"/>
        <w:left w:val="none" w:sz="0" w:space="0" w:color="auto"/>
        <w:bottom w:val="none" w:sz="0" w:space="0" w:color="auto"/>
        <w:right w:val="none" w:sz="0" w:space="0" w:color="auto"/>
      </w:divBdr>
    </w:div>
    <w:div w:id="1957444662">
      <w:bodyDiv w:val="1"/>
      <w:marLeft w:val="0"/>
      <w:marRight w:val="0"/>
      <w:marTop w:val="0"/>
      <w:marBottom w:val="0"/>
      <w:divBdr>
        <w:top w:val="none" w:sz="0" w:space="0" w:color="auto"/>
        <w:left w:val="none" w:sz="0" w:space="0" w:color="auto"/>
        <w:bottom w:val="none" w:sz="0" w:space="0" w:color="auto"/>
        <w:right w:val="none" w:sz="0" w:space="0" w:color="auto"/>
      </w:divBdr>
    </w:div>
    <w:div w:id="2002346210">
      <w:bodyDiv w:val="1"/>
      <w:marLeft w:val="0"/>
      <w:marRight w:val="0"/>
      <w:marTop w:val="0"/>
      <w:marBottom w:val="0"/>
      <w:divBdr>
        <w:top w:val="none" w:sz="0" w:space="0" w:color="auto"/>
        <w:left w:val="none" w:sz="0" w:space="0" w:color="auto"/>
        <w:bottom w:val="none" w:sz="0" w:space="0" w:color="auto"/>
        <w:right w:val="none" w:sz="0" w:space="0" w:color="auto"/>
      </w:divBdr>
    </w:div>
    <w:div w:id="2005745246">
      <w:bodyDiv w:val="1"/>
      <w:marLeft w:val="0"/>
      <w:marRight w:val="0"/>
      <w:marTop w:val="0"/>
      <w:marBottom w:val="0"/>
      <w:divBdr>
        <w:top w:val="none" w:sz="0" w:space="0" w:color="auto"/>
        <w:left w:val="none" w:sz="0" w:space="0" w:color="auto"/>
        <w:bottom w:val="none" w:sz="0" w:space="0" w:color="auto"/>
        <w:right w:val="none" w:sz="0" w:space="0" w:color="auto"/>
      </w:divBdr>
    </w:div>
    <w:div w:id="2031030876">
      <w:bodyDiv w:val="1"/>
      <w:marLeft w:val="0"/>
      <w:marRight w:val="0"/>
      <w:marTop w:val="0"/>
      <w:marBottom w:val="0"/>
      <w:divBdr>
        <w:top w:val="none" w:sz="0" w:space="0" w:color="auto"/>
        <w:left w:val="none" w:sz="0" w:space="0" w:color="auto"/>
        <w:bottom w:val="none" w:sz="0" w:space="0" w:color="auto"/>
        <w:right w:val="none" w:sz="0" w:space="0" w:color="auto"/>
      </w:divBdr>
    </w:div>
    <w:div w:id="2087149696">
      <w:bodyDiv w:val="1"/>
      <w:marLeft w:val="0"/>
      <w:marRight w:val="0"/>
      <w:marTop w:val="0"/>
      <w:marBottom w:val="0"/>
      <w:divBdr>
        <w:top w:val="none" w:sz="0" w:space="0" w:color="auto"/>
        <w:left w:val="none" w:sz="0" w:space="0" w:color="auto"/>
        <w:bottom w:val="none" w:sz="0" w:space="0" w:color="auto"/>
        <w:right w:val="none" w:sz="0" w:space="0" w:color="auto"/>
      </w:divBdr>
    </w:div>
    <w:div w:id="20930447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ritz.roth@utoronto.ca"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hyperlink" Target="mailto:yachie@synbiol.rcast.u-tokyo.ac.jp" TargetMode="Externa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F237193-76A0-A044-B94E-5E4B63790A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TotalTime>
  <Pages>37</Pages>
  <Words>67272</Words>
  <Characters>383452</Characters>
  <Application>Microsoft Office Word</Application>
  <DocSecurity>0</DocSecurity>
  <Lines>3195</Lines>
  <Paragraphs>899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Albi Celaj</dc:creator>
  <cp:keywords/>
  <dc:description/>
  <cp:lastModifiedBy>Albi Celaj</cp:lastModifiedBy>
  <cp:revision>28</cp:revision>
  <cp:lastPrinted>2019-02-26T19:44:00Z</cp:lastPrinted>
  <dcterms:created xsi:type="dcterms:W3CDTF">2019-03-14T15:37:00Z</dcterms:created>
  <dcterms:modified xsi:type="dcterms:W3CDTF">2019-03-19T17:05:00Z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b15335d3-b1b2-375e-bbd2-b37e00766d00</vt:lpwstr>
  </property>
  <property fmtid="{D5CDD505-2E9C-101B-9397-08002B2CF9AE}" pid="4" name="Mendeley Citation Style_1">
    <vt:lpwstr>http://www.zotero.org/styles/cell</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http://www.zotero.org/styles/cell</vt:lpwstr>
  </property>
  <property fmtid="{D5CDD505-2E9C-101B-9397-08002B2CF9AE}" pid="8" name="Mendeley Recent Style Name 1_1">
    <vt:lpwstr>Cell</vt:lpwstr>
  </property>
  <property fmtid="{D5CDD505-2E9C-101B-9397-08002B2CF9AE}" pid="9" name="Mendeley Recent Style Id 2_1">
    <vt:lpwstr>http://www.zotero.org/styles/harvard1</vt:lpwstr>
  </property>
  <property fmtid="{D5CDD505-2E9C-101B-9397-08002B2CF9AE}" pid="10" name="Mendeley Recent Style Name 2_1">
    <vt:lpwstr>Harvard Reference format 1 (author-date)</vt:lpwstr>
  </property>
  <property fmtid="{D5CDD505-2E9C-101B-9397-08002B2CF9AE}" pid="11" name="Mendeley Recent Style Id 3_1">
    <vt:lpwstr>http://www.zotero.org/styles/ieee</vt:lpwstr>
  </property>
  <property fmtid="{D5CDD505-2E9C-101B-9397-08002B2CF9AE}" pid="12" name="Mendeley Recent Style Name 3_1">
    <vt:lpwstr>IEEE</vt:lpwstr>
  </property>
  <property fmtid="{D5CDD505-2E9C-101B-9397-08002B2CF9AE}" pid="13" name="Mendeley Recent Style Id 4_1">
    <vt:lpwstr>http://www.zotero.org/styles/modern-humanities-research-association</vt:lpwstr>
  </property>
  <property fmtid="{D5CDD505-2E9C-101B-9397-08002B2CF9AE}" pid="14" name="Mendeley Recent Style Name 4_1">
    <vt:lpwstr>Modern Humanities Research Association 3rd edition (note with bibliography)</vt:lpwstr>
  </property>
  <property fmtid="{D5CDD505-2E9C-101B-9397-08002B2CF9AE}" pid="15" name="Mendeley Recent Style Id 5_1">
    <vt:lpwstr>http://www.zotero.org/styles/modern-language-association</vt:lpwstr>
  </property>
  <property fmtid="{D5CDD505-2E9C-101B-9397-08002B2CF9AE}" pid="16" name="Mendeley Recent Style Name 5_1">
    <vt:lpwstr>Modern Language Association 7th edition</vt:lpwstr>
  </property>
  <property fmtid="{D5CDD505-2E9C-101B-9397-08002B2CF9AE}" pid="17" name="Mendeley Recent Style Id 6_1">
    <vt:lpwstr>http://www.zotero.org/styles/molecular-systems-biology</vt:lpwstr>
  </property>
  <property fmtid="{D5CDD505-2E9C-101B-9397-08002B2CF9AE}" pid="18" name="Mendeley Recent Style Name 6_1">
    <vt:lpwstr>Molecular Systems Biology</vt:lpwstr>
  </property>
  <property fmtid="{D5CDD505-2E9C-101B-9397-08002B2CF9AE}" pid="19" name="Mendeley Recent Style Id 7_1">
    <vt:lpwstr>http://www.zotero.org/styles/nature</vt:lpwstr>
  </property>
  <property fmtid="{D5CDD505-2E9C-101B-9397-08002B2CF9AE}" pid="20" name="Mendeley Recent Style Name 7_1">
    <vt:lpwstr>Nature</vt:lpwstr>
  </property>
  <property fmtid="{D5CDD505-2E9C-101B-9397-08002B2CF9AE}" pid="21" name="Mendeley Recent Style Id 8_1">
    <vt:lpwstr>http://www.zotero.org/styles/nature-genetics</vt:lpwstr>
  </property>
  <property fmtid="{D5CDD505-2E9C-101B-9397-08002B2CF9AE}" pid="22" name="Mendeley Recent Style Name 8_1">
    <vt:lpwstr>Nature Genetics</vt:lpwstr>
  </property>
  <property fmtid="{D5CDD505-2E9C-101B-9397-08002B2CF9AE}" pid="23" name="Mendeley Recent Style Id 9_1">
    <vt:lpwstr>http://www.zotero.org/styles/plos-computational-biology</vt:lpwstr>
  </property>
  <property fmtid="{D5CDD505-2E9C-101B-9397-08002B2CF9AE}" pid="24" name="Mendeley Recent Style Name 9_1">
    <vt:lpwstr>PLOS Computational Biology</vt:lpwstr>
  </property>
</Properties>
</file>