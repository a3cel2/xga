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2D9E2E52" w14:textId="4C16C079" w:rsidR="00C1010A" w:rsidRDefault="001F5994" w:rsidP="00017AB4">
      <w:pPr>
        <w:jc w:val="both"/>
        <w:rPr>
          <w:rFonts w:eastAsia="Times New Roman"/>
        </w:rPr>
      </w:pPr>
      <w:r>
        <w:rPr>
          <w:b/>
          <w:bCs/>
          <w:iCs/>
          <w:color w:val="000000" w:themeColor="text1"/>
          <w:sz w:val="28"/>
        </w:rPr>
        <w:t>Summary</w:t>
      </w:r>
    </w:p>
    <w:p w14:paraId="5347B0F6" w14:textId="7130C71D" w:rsidR="00F72478" w:rsidRPr="00021FDD" w:rsidRDefault="00E964DC" w:rsidP="00F72478">
      <w:pPr>
        <w:jc w:val="both"/>
        <w:rPr>
          <w:rFonts w:eastAsia="Times New Roman"/>
          <w:lang w:val="en-CA"/>
          <w:rPrChange w:id="0" w:author="Albi Celaj" w:date="2019-03-05T15:41:00Z">
            <w:rPr>
              <w:rFonts w:eastAsia="Times New Roman"/>
            </w:rPr>
          </w:rPrChange>
        </w:rPr>
      </w:pPr>
      <w:commentRangeStart w:id="1"/>
      <w:r>
        <w:rPr>
          <w:rFonts w:eastAsia="Times New Roman"/>
        </w:rPr>
        <w:t>Understanding of complex genotype-to-trait relationships has been limited by difficulties in systematically studying the combined effects of multiple gene</w:t>
      </w:r>
      <w:del w:id="2" w:author="Albi Celaj" w:date="2019-03-05T15:36:00Z">
        <w:r w:rsidDel="00991C5C">
          <w:rPr>
            <w:rFonts w:eastAsia="Times New Roman"/>
          </w:rPr>
          <w:delText>tic</w:delText>
        </w:r>
      </w:del>
      <w:r>
        <w:rPr>
          <w:rFonts w:eastAsia="Times New Roman"/>
        </w:rPr>
        <w:t xml:space="preserve"> </w:t>
      </w:r>
      <w:r w:rsidR="006445A3">
        <w:rPr>
          <w:rFonts w:eastAsia="Times New Roman"/>
        </w:rPr>
        <w:t>variant</w:t>
      </w:r>
      <w:r>
        <w:rPr>
          <w:rFonts w:eastAsia="Times New Roman"/>
        </w:rPr>
        <w:t xml:space="preserve">s. </w:t>
      </w:r>
      <w:r w:rsidR="001D4B9F">
        <w:rPr>
          <w:rFonts w:eastAsia="Times New Roman"/>
        </w:rPr>
        <w:t xml:space="preserve">Here, we </w:t>
      </w:r>
      <w:r w:rsidR="00000E42">
        <w:rPr>
          <w:rFonts w:eastAsia="Times New Roman"/>
        </w:rPr>
        <w:t>describe a high-order ‘</w:t>
      </w:r>
      <w:r w:rsidR="00000E42">
        <w:rPr>
          <w:rFonts w:eastAsia="Times New Roman"/>
          <w:i/>
        </w:rPr>
        <w:t>X</w:t>
      </w:r>
      <w:r w:rsidR="00000E42">
        <w:rPr>
          <w:rFonts w:eastAsia="Times New Roman"/>
        </w:rPr>
        <w:t xml:space="preserve">-gene’ genetic analysis (XGA) that </w:t>
      </w:r>
      <w:r w:rsidR="00B811FE">
        <w:rPr>
          <w:rFonts w:eastAsia="Times New Roman"/>
        </w:rPr>
        <w:t xml:space="preserve">enables functional investigation of complex traits </w:t>
      </w:r>
      <w:r w:rsidR="002B08CD">
        <w:rPr>
          <w:rFonts w:eastAsia="Times New Roman"/>
        </w:rPr>
        <w:t xml:space="preserve">by </w:t>
      </w:r>
      <w:ins w:id="3" w:author="Albi Celaj" w:date="2019-03-05T15:39:00Z">
        <w:r w:rsidR="00BE7009">
          <w:rPr>
            <w:rFonts w:eastAsia="Times New Roman"/>
          </w:rPr>
          <w:t xml:space="preserve">engineering and </w:t>
        </w:r>
      </w:ins>
      <w:r w:rsidR="002B08CD">
        <w:rPr>
          <w:rFonts w:eastAsia="Times New Roman"/>
        </w:rPr>
        <w:t>profiling</w:t>
      </w:r>
      <w:r w:rsidR="003B12FA">
        <w:rPr>
          <w:rFonts w:eastAsia="Times New Roman"/>
        </w:rPr>
        <w:t xml:space="preserve"> many</w:t>
      </w:r>
      <w:r>
        <w:rPr>
          <w:rFonts w:eastAsia="Times New Roman"/>
        </w:rPr>
        <w:t xml:space="preserve"> combinatorial perturbations</w:t>
      </w:r>
      <w:r w:rsidR="003B12FA">
        <w:rPr>
          <w:rFonts w:eastAsia="Times New Roman"/>
        </w:rPr>
        <w:t xml:space="preserve"> </w:t>
      </w:r>
      <w:ins w:id="4" w:author="Albi Celaj" w:date="2019-03-05T15:39:00Z">
        <w:r w:rsidR="00BE7009">
          <w:rPr>
            <w:rFonts w:eastAsia="Times New Roman"/>
          </w:rPr>
          <w:t>at</w:t>
        </w:r>
      </w:ins>
      <w:del w:id="5" w:author="Albi Celaj" w:date="2019-03-05T15:39:00Z">
        <w:r w:rsidR="00FE2471" w:rsidDel="00BE7009">
          <w:rPr>
            <w:rFonts w:eastAsia="Times New Roman"/>
          </w:rPr>
          <w:delText>of</w:delText>
        </w:r>
      </w:del>
      <w:r>
        <w:rPr>
          <w:rFonts w:eastAsia="Times New Roman"/>
        </w:rPr>
        <w:t xml:space="preserve"> multiple genes</w:t>
      </w:r>
      <w:r w:rsidR="00B811FE">
        <w:rPr>
          <w:rFonts w:eastAsia="Times New Roman"/>
        </w:rPr>
        <w:t>.</w:t>
      </w:r>
      <w:r w:rsidR="00411ADC">
        <w:rPr>
          <w:rFonts w:eastAsia="Times New Roman"/>
        </w:rPr>
        <w:t xml:space="preserve"> </w:t>
      </w:r>
      <w:r w:rsidR="00592D60">
        <w:rPr>
          <w:rFonts w:eastAsia="Times New Roman"/>
        </w:rPr>
        <w:t xml:space="preserve">We demonstrate XGA on yeast ABC transporters by engineering </w:t>
      </w:r>
      <w:r w:rsidR="00592D60" w:rsidRPr="00EC2F5D">
        <w:rPr>
          <w:rFonts w:eastAsia="Times New Roman"/>
        </w:rPr>
        <w:t>5,</w:t>
      </w:r>
      <w:r w:rsidR="00592D60">
        <w:rPr>
          <w:rFonts w:eastAsia="Times New Roman"/>
        </w:rPr>
        <w:t>352</w:t>
      </w:r>
      <w:r w:rsidR="00592D60" w:rsidRPr="00EC2F5D">
        <w:rPr>
          <w:rFonts w:eastAsia="Times New Roman"/>
        </w:rPr>
        <w:t xml:space="preserve"> strains bearing </w:t>
      </w:r>
      <w:r w:rsidR="00592D60">
        <w:rPr>
          <w:rFonts w:eastAsia="Times New Roman"/>
        </w:rPr>
        <w:t>random combinations</w:t>
      </w:r>
      <w:r w:rsidR="00592D60" w:rsidRPr="00EC2F5D">
        <w:rPr>
          <w:rFonts w:eastAsia="Times New Roman"/>
        </w:rPr>
        <w:t xml:space="preserve"> </w:t>
      </w:r>
      <w:r w:rsidR="00592D60">
        <w:rPr>
          <w:rFonts w:eastAsia="Times New Roman"/>
        </w:rPr>
        <w:t>of deletions at 16 transporters</w:t>
      </w:r>
      <w:r w:rsidR="00592D60" w:rsidRPr="00EC2F5D">
        <w:rPr>
          <w:rFonts w:eastAsia="Times New Roman"/>
        </w:rPr>
        <w:t>, and profi</w:t>
      </w:r>
      <w:r w:rsidR="00592D60">
        <w:rPr>
          <w:rFonts w:eastAsia="Times New Roman"/>
        </w:rPr>
        <w:t>ling</w:t>
      </w:r>
      <w:r w:rsidR="00592D60" w:rsidRPr="00EC2F5D">
        <w:rPr>
          <w:rFonts w:eastAsia="Times New Roman"/>
        </w:rPr>
        <w:t xml:space="preserve"> </w:t>
      </w:r>
      <w:r w:rsidR="006126B5">
        <w:rPr>
          <w:rFonts w:eastAsia="Times New Roman"/>
        </w:rPr>
        <w:t>each strain’s</w:t>
      </w:r>
      <w:r w:rsidR="00592D60" w:rsidRPr="00EC2F5D">
        <w:rPr>
          <w:rFonts w:eastAsia="Times New Roman"/>
        </w:rPr>
        <w:t xml:space="preserve"> resistance to 16 bioactive compounds (‘drugs’).</w:t>
      </w:r>
      <w:r w:rsidR="00411ADC">
        <w:rPr>
          <w:rFonts w:eastAsia="Times New Roman"/>
        </w:rPr>
        <w:t xml:space="preserve"> </w:t>
      </w:r>
      <w:r w:rsidR="004D2C1E">
        <w:rPr>
          <w:rFonts w:eastAsia="Times New Roman"/>
        </w:rPr>
        <w:t>These 85,632</w:t>
      </w:r>
      <w:r w:rsidR="008852C7">
        <w:rPr>
          <w:rFonts w:eastAsia="Times New Roman"/>
        </w:rPr>
        <w:t xml:space="preserve"> </w:t>
      </w:r>
      <w:r w:rsidR="00592D60">
        <w:rPr>
          <w:rFonts w:eastAsia="Times New Roman"/>
        </w:rPr>
        <w:t>genotype-to-re</w:t>
      </w:r>
      <w:r w:rsidR="00947ECA">
        <w:rPr>
          <w:rFonts w:eastAsia="Times New Roman"/>
        </w:rPr>
        <w:t xml:space="preserve">sistance </w:t>
      </w:r>
      <w:r w:rsidR="00C70D3F">
        <w:rPr>
          <w:rFonts w:eastAsia="Times New Roman"/>
        </w:rPr>
        <w:t>observations</w:t>
      </w:r>
      <w:r w:rsidR="00C05384">
        <w:rPr>
          <w:rFonts w:eastAsia="Times New Roman"/>
        </w:rPr>
        <w:t xml:space="preserve"> </w:t>
      </w:r>
      <w:r w:rsidR="006126B5">
        <w:rPr>
          <w:rFonts w:eastAsia="Times New Roman"/>
        </w:rPr>
        <w:t>revealed</w:t>
      </w:r>
      <w:r w:rsidR="00CC12F5" w:rsidRPr="00EC2F5D">
        <w:rPr>
          <w:rFonts w:eastAsia="Times New Roman"/>
        </w:rPr>
        <w:t xml:space="preserve"> high-order</w:t>
      </w:r>
      <w:r w:rsidR="0092633C" w:rsidRPr="00EC2F5D">
        <w:rPr>
          <w:rFonts w:eastAsia="Times New Roman"/>
        </w:rPr>
        <w:t xml:space="preserve"> drug-dependent genetic interactions for 13 of the 16</w:t>
      </w:r>
      <w:r w:rsidR="000A2ADA">
        <w:rPr>
          <w:rFonts w:eastAsia="Times New Roman"/>
        </w:rPr>
        <w:t xml:space="preserve"> </w:t>
      </w:r>
      <w:r w:rsidR="000A2ADA" w:rsidRPr="00EC2F5D">
        <w:rPr>
          <w:rFonts w:eastAsia="Times New Roman"/>
        </w:rPr>
        <w:t>transporter</w:t>
      </w:r>
      <w:r w:rsidR="00555CB4">
        <w:rPr>
          <w:rFonts w:eastAsia="Times New Roman"/>
        </w:rPr>
        <w:t>s</w:t>
      </w:r>
      <w:r w:rsidR="00EA1A6E">
        <w:rPr>
          <w:rFonts w:eastAsia="Times New Roman"/>
        </w:rPr>
        <w:t xml:space="preserve"> </w:t>
      </w:r>
      <w:r w:rsidR="00555CB4">
        <w:rPr>
          <w:rFonts w:eastAsia="Times New Roman"/>
        </w:rPr>
        <w:t>studied</w:t>
      </w:r>
      <w:r w:rsidR="00E24349">
        <w:rPr>
          <w:rFonts w:eastAsia="Times New Roman"/>
        </w:rPr>
        <w:t>.</w:t>
      </w:r>
      <w:r w:rsidR="00411ADC">
        <w:rPr>
          <w:rFonts w:eastAsia="Times New Roman"/>
        </w:rPr>
        <w:t xml:space="preserve"> </w:t>
      </w:r>
      <w:r w:rsidR="009B3CEE">
        <w:rPr>
          <w:rFonts w:eastAsia="Times New Roman"/>
        </w:rPr>
        <w:t xml:space="preserve">We developed a neural network to </w:t>
      </w:r>
      <w:r w:rsidR="0061099C">
        <w:rPr>
          <w:rFonts w:eastAsia="Times New Roman"/>
        </w:rPr>
        <w:t xml:space="preserve">objectively derive intuitive system models </w:t>
      </w:r>
      <w:r w:rsidR="009B3CEE">
        <w:rPr>
          <w:rFonts w:eastAsia="Times New Roman"/>
        </w:rPr>
        <w:t>from these complex genetic relationships.</w:t>
      </w:r>
      <w:r w:rsidR="00411ADC">
        <w:rPr>
          <w:rFonts w:eastAsia="Times New Roman"/>
        </w:rPr>
        <w:t xml:space="preserve"> </w:t>
      </w:r>
      <w:r w:rsidR="00A44EB4">
        <w:rPr>
          <w:rFonts w:eastAsia="Times New Roman"/>
        </w:rPr>
        <w:t>XGA-based modeling</w:t>
      </w:r>
      <w:r w:rsidR="003C1C4D">
        <w:rPr>
          <w:rFonts w:eastAsia="Times New Roman"/>
        </w:rPr>
        <w:t xml:space="preserve"> guided</w:t>
      </w:r>
      <w:r w:rsidR="004862F7" w:rsidRPr="00EC2F5D">
        <w:rPr>
          <w:rFonts w:eastAsia="Times New Roman"/>
        </w:rPr>
        <w:t xml:space="preserve"> </w:t>
      </w:r>
      <w:r w:rsidR="00CC12F5" w:rsidRPr="00EC2F5D">
        <w:rPr>
          <w:rFonts w:eastAsia="Times New Roman"/>
        </w:rPr>
        <w:t>characteriz</w:t>
      </w:r>
      <w:r w:rsidR="00E33B4B">
        <w:rPr>
          <w:rFonts w:eastAsia="Times New Roman"/>
        </w:rPr>
        <w:t>ation</w:t>
      </w:r>
      <w:r w:rsidR="00B640BC">
        <w:rPr>
          <w:rFonts w:eastAsia="Times New Roman"/>
        </w:rPr>
        <w:t xml:space="preserve"> of </w:t>
      </w:r>
      <w:r w:rsidR="00074A68">
        <w:rPr>
          <w:rFonts w:eastAsia="Times New Roman"/>
        </w:rPr>
        <w:t xml:space="preserve">a </w:t>
      </w:r>
      <w:r w:rsidR="00D85565">
        <w:rPr>
          <w:rFonts w:eastAsia="Times New Roman"/>
        </w:rPr>
        <w:t>five-</w:t>
      </w:r>
      <w:r w:rsidR="009924FD">
        <w:rPr>
          <w:rFonts w:eastAsia="Times New Roman"/>
        </w:rPr>
        <w:t>transporter</w:t>
      </w:r>
      <w:r w:rsidR="00D85565">
        <w:rPr>
          <w:rFonts w:eastAsia="Times New Roman"/>
        </w:rPr>
        <w:t xml:space="preserve"> </w:t>
      </w:r>
      <w:r w:rsidR="00074A68">
        <w:rPr>
          <w:rFonts w:eastAsia="Times New Roman"/>
        </w:rPr>
        <w:t xml:space="preserve">fluconazole resistance </w:t>
      </w:r>
      <w:r w:rsidR="00685ACE">
        <w:rPr>
          <w:rFonts w:eastAsia="Times New Roman"/>
        </w:rPr>
        <w:t>trait</w:t>
      </w:r>
      <w:r w:rsidR="00D40965">
        <w:rPr>
          <w:rFonts w:eastAsia="Times New Roman"/>
        </w:rPr>
        <w:t>.</w:t>
      </w:r>
      <w:r w:rsidR="00411ADC">
        <w:rPr>
          <w:rFonts w:eastAsia="Times New Roman"/>
        </w:rPr>
        <w:t xml:space="preserve"> </w:t>
      </w:r>
      <w:r w:rsidR="0093732F">
        <w:rPr>
          <w:rFonts w:eastAsia="Times New Roman"/>
        </w:rPr>
        <w:t xml:space="preserve">Together, </w:t>
      </w:r>
      <w:r w:rsidR="0054344C">
        <w:rPr>
          <w:rFonts w:eastAsia="Times New Roman"/>
        </w:rPr>
        <w:t xml:space="preserve">results </w:t>
      </w:r>
      <w:r w:rsidR="00F72478">
        <w:rPr>
          <w:rFonts w:eastAsia="Times New Roman"/>
        </w:rPr>
        <w:t xml:space="preserve">showed </w:t>
      </w:r>
      <w:r w:rsidR="0072505A">
        <w:rPr>
          <w:rFonts w:eastAsia="Times New Roman"/>
        </w:rPr>
        <w:t>that</w:t>
      </w:r>
      <w:r w:rsidR="00F72478">
        <w:rPr>
          <w:rFonts w:eastAsia="Times New Roman"/>
        </w:rPr>
        <w:t xml:space="preserve"> </w:t>
      </w:r>
      <w:r w:rsidR="00F72478">
        <w:rPr>
          <w:rFonts w:eastAsia="Times New Roman"/>
          <w:lang w:val="en-CA"/>
        </w:rPr>
        <w:t xml:space="preserve">XGA can </w:t>
      </w:r>
      <w:ins w:id="6" w:author="Albi Celaj" w:date="2019-03-05T15:41:00Z">
        <w:r w:rsidR="00021FDD">
          <w:rPr>
            <w:rFonts w:eastAsia="Times New Roman"/>
            <w:lang w:val="en-CA"/>
          </w:rPr>
          <w:t>uncover</w:t>
        </w:r>
        <w:r w:rsidR="00021FDD" w:rsidRPr="00021FDD">
          <w:rPr>
            <w:rFonts w:eastAsia="Times New Roman"/>
            <w:lang w:val="en-CA"/>
          </w:rPr>
          <w:t xml:space="preserve"> </w:t>
        </w:r>
        <w:r w:rsidR="00021FDD">
          <w:rPr>
            <w:rFonts w:eastAsia="Times New Roman"/>
            <w:lang w:val="en-CA"/>
          </w:rPr>
          <w:t xml:space="preserve">complex genotype-to-trait relationships to </w:t>
        </w:r>
      </w:ins>
      <w:r w:rsidR="00F72478">
        <w:rPr>
          <w:rFonts w:eastAsia="Times New Roman"/>
          <w:lang w:val="en-CA"/>
        </w:rPr>
        <w:t xml:space="preserve">help functionally decipher </w:t>
      </w:r>
      <w:del w:id="7" w:author="Albi Celaj" w:date="2019-03-05T15:41:00Z">
        <w:r w:rsidR="00FE7C89" w:rsidDel="00021FDD">
          <w:rPr>
            <w:rFonts w:eastAsia="Times New Roman"/>
            <w:lang w:val="en-CA"/>
          </w:rPr>
          <w:delText xml:space="preserve">complex </w:delText>
        </w:r>
        <w:r w:rsidR="00EA3AEC" w:rsidDel="00021FDD">
          <w:rPr>
            <w:rFonts w:eastAsia="Times New Roman"/>
            <w:lang w:val="en-CA"/>
          </w:rPr>
          <w:delText xml:space="preserve">genotype-to-trait relationships encoded by </w:delText>
        </w:r>
      </w:del>
      <w:r w:rsidR="00F72478">
        <w:rPr>
          <w:rFonts w:eastAsia="Times New Roman"/>
          <w:lang w:val="en-CA"/>
        </w:rPr>
        <w:t>multi-gene systems.</w:t>
      </w:r>
      <w:commentRangeEnd w:id="1"/>
      <w:r w:rsidR="00B22945">
        <w:rPr>
          <w:rStyle w:val="CommentReference"/>
          <w:rFonts w:asciiTheme="minorHAnsi" w:hAnsiTheme="minorHAnsi" w:cstheme="minorBidi"/>
        </w:rPr>
        <w:commentReference w:id="1"/>
      </w:r>
    </w:p>
    <w:p w14:paraId="1228BE8C" w14:textId="286B9062" w:rsidR="0098786A" w:rsidRDefault="0098786A" w:rsidP="00B22945">
      <w:pPr>
        <w:jc w:val="both"/>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E71974" w14:textId="77777777" w:rsidR="00793030" w:rsidDel="00EA7642" w:rsidRDefault="00793030" w:rsidP="00326455">
      <w:pPr>
        <w:jc w:val="both"/>
        <w:rPr>
          <w:del w:id="8" w:author="Albi Celaj" w:date="2019-02-22T14:19:00Z"/>
        </w:rPr>
      </w:pPr>
    </w:p>
    <w:p w14:paraId="14A53AEC" w14:textId="38130D93"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ins w:id="9" w:author="Al B" w:date="2019-02-17T17:20:00Z">
        <w:r w:rsidR="005579A3">
          <w:t>varia</w:t>
        </w:r>
      </w:ins>
      <w:del w:id="10" w:author="Al B" w:date="2019-02-17T17:20:00Z">
        <w:r w:rsidR="001F4D0C" w:rsidDel="005579A3">
          <w:delText>perturbatio</w:delText>
        </w:r>
      </w:del>
      <w:r w:rsidR="001F4D0C">
        <w:t>n</w:t>
      </w:r>
      <w:ins w:id="11" w:author="Albi Celaj [2]" w:date="2019-02-19T11:55:00Z">
        <w:r w:rsidR="00F03BDD">
          <w:t>t</w:t>
        </w:r>
      </w:ins>
      <w:r w:rsidR="001F4D0C">
        <w:t xml:space="preserve">s </w:t>
      </w:r>
      <w:ins w:id="12" w:author="Al B" w:date="2019-02-17T17:25:00Z">
        <w:r w:rsidR="009D6E3A">
          <w:t>can yield</w:t>
        </w:r>
      </w:ins>
      <w:del w:id="13" w:author="Al B" w:date="2019-02-17T17:25:00Z">
        <w:r w:rsidR="001F4D0C" w:rsidDel="009D6E3A">
          <w:delText>yield</w:delText>
        </w:r>
      </w:del>
      <w:r w:rsidR="001F4D0C">
        <w:t xml:space="preserve"> surprising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ins w:id="14" w:author="Al B" w:date="2019-02-17T17:24:00Z">
        <w:del w:id="15" w:author="Albi Celaj [2]" w:date="2019-02-19T11:33:00Z">
          <w:r w:rsidR="00CC2D2F" w:rsidDel="00096207">
            <w:rPr>
              <w:lang w:val="en-CA"/>
            </w:rPr>
            <w:delText>d</w:delText>
          </w:r>
        </w:del>
        <w:r w:rsidR="00CC2D2F">
          <w:rPr>
            <w:lang w:val="en-CA"/>
          </w:rPr>
          <w:t>Ob</w:t>
        </w:r>
      </w:ins>
      <w:ins w:id="16" w:author="Albi Celaj [2]" w:date="2019-02-19T11:33:00Z">
        <w:r w:rsidR="00F71A00">
          <w:rPr>
            <w:lang w:val="en-CA"/>
          </w:rPr>
          <w:t>s</w:t>
        </w:r>
      </w:ins>
      <w:ins w:id="17" w:author="Al B" w:date="2019-02-17T17:24:00Z">
        <w:r w:rsidR="00CC2D2F">
          <w:rPr>
            <w:lang w:val="en-CA"/>
          </w:rPr>
          <w:t>er</w:t>
        </w:r>
        <w:del w:id="18" w:author="Albi Celaj [2]" w:date="2019-02-19T11:33:00Z">
          <w:r w:rsidR="00CC2D2F" w:rsidDel="00096207">
            <w:rPr>
              <w:lang w:val="en-CA"/>
            </w:rPr>
            <w:delText>sr</w:delText>
          </w:r>
        </w:del>
      </w:ins>
      <w:ins w:id="19" w:author="Albi Celaj [2]" w:date="2019-02-19T11:33:00Z">
        <w:r w:rsidR="00096207">
          <w:rPr>
            <w:lang w:val="en-CA"/>
          </w:rPr>
          <w:t>v</w:t>
        </w:r>
      </w:ins>
      <w:ins w:id="20" w:author="Al B" w:date="2019-02-17T17:24:00Z">
        <w:del w:id="21" w:author="Albi Celaj [2]" w:date="2019-02-19T11:33:00Z">
          <w:r w:rsidR="00CC2D2F" w:rsidDel="00096207">
            <w:rPr>
              <w:lang w:val="en-CA"/>
            </w:rPr>
            <w:delText>b</w:delText>
          </w:r>
        </w:del>
        <w:r w:rsidR="00CC2D2F">
          <w:rPr>
            <w:lang w:val="en-CA"/>
          </w:rPr>
          <w:t xml:space="preserve">ing </w:t>
        </w:r>
      </w:ins>
      <w:ins w:id="22" w:author="Albi Celaj [2]" w:date="2019-02-19T11:33:00Z">
        <w:r w:rsidR="00F71A00">
          <w:rPr>
            <w:lang w:val="en-CA"/>
          </w:rPr>
          <w:t xml:space="preserve">an </w:t>
        </w:r>
      </w:ins>
      <w:ins w:id="23" w:author="Al B" w:date="2019-02-17T17:24:00Z">
        <w:r w:rsidR="00CC2D2F">
          <w:rPr>
            <w:lang w:val="en-CA"/>
          </w:rPr>
          <w:t>interaction</w:t>
        </w:r>
        <w:del w:id="24" w:author="Albi Celaj [2]" w:date="2019-02-19T11:33:00Z">
          <w:r w:rsidR="00CC2D2F" w:rsidDel="00F71A00">
            <w:rPr>
              <w:lang w:val="en-CA"/>
            </w:rPr>
            <w:delText>s</w:delText>
          </w:r>
        </w:del>
        <w:r w:rsidR="00CC2D2F">
          <w:rPr>
            <w:lang w:val="en-CA"/>
          </w:rPr>
          <w:t xml:space="preserve"> when </w:t>
        </w:r>
      </w:ins>
      <w:del w:id="25" w:author="Al B" w:date="2019-02-17T17:23:00Z">
        <w:r w:rsidR="009833C3" w:rsidDel="000F6064">
          <w:rPr>
            <w:lang w:val="en-CA"/>
          </w:rPr>
          <w:delText>D</w:delText>
        </w:r>
      </w:del>
      <w:del w:id="26" w:author="Albi Celaj [2]" w:date="2019-02-19T11:33:00Z">
        <w:r w:rsidR="009833C3" w:rsidDel="00096207">
          <w:rPr>
            <w:lang w:val="en-CA"/>
          </w:rPr>
          <w:delText xml:space="preserve">isrupting </w:delText>
        </w:r>
      </w:del>
      <w:ins w:id="27" w:author="Al B" w:date="2019-02-17T19:01:00Z">
        <w:r w:rsidR="0052030A">
          <w:rPr>
            <w:lang w:val="en-CA"/>
          </w:rPr>
          <w:t xml:space="preserve">knocking </w:t>
        </w:r>
      </w:ins>
      <w:ins w:id="28" w:author="Albi Celaj [3]" w:date="2019-02-21T21:33:00Z">
        <w:r w:rsidR="00E10275">
          <w:rPr>
            <w:lang w:val="en-CA"/>
          </w:rPr>
          <w:t xml:space="preserve">out two </w:t>
        </w:r>
      </w:ins>
      <w:ins w:id="29" w:author="Al B" w:date="2019-02-17T19:01:00Z">
        <w:r w:rsidR="0052030A">
          <w:rPr>
            <w:lang w:val="en-CA"/>
          </w:rPr>
          <w:t>genes</w:t>
        </w:r>
      </w:ins>
      <w:ins w:id="30" w:author="Albi Celaj [2]" w:date="2019-02-19T11:33:00Z">
        <w:del w:id="31" w:author="Albi Celaj [3]" w:date="2019-02-21T21:33:00Z">
          <w:r w:rsidR="00096207" w:rsidDel="00E10275">
            <w:rPr>
              <w:lang w:val="en-CA"/>
            </w:rPr>
            <w:delText xml:space="preserve"> out</w:delText>
          </w:r>
        </w:del>
      </w:ins>
      <w:del w:id="32" w:author="Al B" w:date="2019-02-17T19:01:00Z">
        <w:r w:rsidDel="0052030A">
          <w:rPr>
            <w:lang w:val="en-CA"/>
          </w:rPr>
          <w:delText>gene</w:delText>
        </w:r>
        <w:r w:rsidR="001F4D0C" w:rsidDel="0052030A">
          <w:rPr>
            <w:lang w:val="en-CA"/>
          </w:rPr>
          <w:delText>s</w:delText>
        </w:r>
      </w:del>
      <w:r w:rsidR="009833C3">
        <w:rPr>
          <w:lang w:val="en-CA"/>
        </w:rPr>
        <w:t xml:space="preserve"> </w:t>
      </w:r>
      <w:r w:rsidR="001F4D0C">
        <w:rPr>
          <w:lang w:val="en-CA"/>
        </w:rPr>
        <w:t xml:space="preserve">in </w:t>
      </w:r>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sidR="0032472C">
        <w:rPr>
          <w:lang w:val="en-CA"/>
        </w:rPr>
        <w:t xml:space="preserve">relationships </w:t>
      </w:r>
      <w:r>
        <w:rPr>
          <w:lang w:val="en-CA"/>
        </w:rPr>
        <w:t xml:space="preserve">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sidR="00382CE4">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00BA33BB" w:rsidRPr="00BA33BB">
        <w:rPr>
          <w:noProof/>
          <w:lang w:val="en-CA"/>
        </w:rPr>
        <w:t>(Costanzo et al.,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C18AFCD" w14:textId="2F455FEB" w:rsidR="00B26BDB" w:rsidDel="00B26BDB" w:rsidRDefault="00B67341">
      <w:pPr>
        <w:jc w:val="both"/>
        <w:rPr>
          <w:del w:id="33" w:author="Albi Celaj" w:date="2019-02-26T10:33:00Z"/>
          <w:lang w:val="en-CA"/>
        </w:rPr>
      </w:pPr>
      <w:del w:id="34" w:author="Albi Celaj [3]" w:date="2019-02-21T21:32:00Z">
        <w:r w:rsidDel="005C1E81">
          <w:rPr>
            <w:lang w:val="en-CA"/>
          </w:rPr>
          <w:delText>T</w:delText>
        </w:r>
        <w:r w:rsidR="00E7460B" w:rsidRPr="00831765" w:rsidDel="005C1E81">
          <w:rPr>
            <w:lang w:val="en-CA"/>
          </w:rPr>
          <w:delText>hree-gene</w:delText>
        </w:r>
      </w:del>
      <w:ins w:id="35" w:author="Albi Celaj [3]" w:date="2019-02-21T21:32:00Z">
        <w:r w:rsidR="005C1E81">
          <w:rPr>
            <w:lang w:val="en-CA"/>
          </w:rPr>
          <w:t>More complex</w:t>
        </w:r>
      </w:ins>
      <w:ins w:id="36" w:author="Albi Celaj" w:date="2019-02-22T13:41:00Z">
        <w:r w:rsidR="00CA0362">
          <w:rPr>
            <w:lang w:val="en-CA"/>
          </w:rPr>
          <w:t xml:space="preserve"> genetic</w:t>
        </w:r>
      </w:ins>
      <w:r w:rsidR="00E7460B" w:rsidRPr="00831765">
        <w:rPr>
          <w:lang w:val="en-CA"/>
        </w:rPr>
        <w:t xml:space="preserve"> interactions</w:t>
      </w:r>
      <w:ins w:id="37" w:author="Albi Celaj [3]" w:date="2019-02-19T17:31:00Z">
        <w:r w:rsidR="00147D3B">
          <w:rPr>
            <w:lang w:val="en-CA"/>
          </w:rPr>
          <w:t xml:space="preserve">, </w:t>
        </w:r>
      </w:ins>
      <w:del w:id="38" w:author="Albi Celaj [3]" w:date="2019-02-19T17:31:00Z">
        <w:r w:rsidR="00E7460B" w:rsidRPr="00831765" w:rsidDel="00147D3B">
          <w:rPr>
            <w:lang w:val="en-CA"/>
          </w:rPr>
          <w:delText xml:space="preserve"> </w:delText>
        </w:r>
      </w:del>
      <w:ins w:id="39" w:author="Albi Celaj [2]" w:date="2019-02-19T14:30:00Z">
        <w:del w:id="40" w:author="Albi Celaj [3]" w:date="2019-02-19T17:31:00Z">
          <w:r w:rsidR="00D41039" w:rsidDel="00147D3B">
            <w:rPr>
              <w:lang w:val="en-CA"/>
            </w:rPr>
            <w:delText xml:space="preserve"> </w:delText>
          </w:r>
          <w:r w:rsidR="00D41039" w:rsidRPr="00D41039" w:rsidDel="00147D3B">
            <w:rPr>
              <w:lang w:val="en-CA"/>
            </w:rPr>
            <w:delText xml:space="preserve">– </w:delText>
          </w:r>
        </w:del>
        <w:r w:rsidR="00D41039" w:rsidRPr="00D41039">
          <w:rPr>
            <w:lang w:val="en-CA"/>
          </w:rPr>
          <w:t xml:space="preserve">e.g. surprising phenotypes arising </w:t>
        </w:r>
        <w:del w:id="41" w:author="Albi Celaj" w:date="2019-02-19T15:53:00Z">
          <w:r w:rsidR="00D41039" w:rsidRPr="00D41039" w:rsidDel="00984AE6">
            <w:rPr>
              <w:lang w:val="en-CA"/>
            </w:rPr>
            <w:delText>from</w:delText>
          </w:r>
        </w:del>
      </w:ins>
      <w:ins w:id="42" w:author="Albi Celaj" w:date="2019-02-19T16:19:00Z">
        <w:r w:rsidR="003D7FC1">
          <w:rPr>
            <w:lang w:val="en-CA"/>
          </w:rPr>
          <w:t>from</w:t>
        </w:r>
      </w:ins>
      <w:ins w:id="43" w:author="Albi Celaj [2]" w:date="2019-02-19T14:30:00Z">
        <w:r w:rsidR="00D41039" w:rsidRPr="00D41039">
          <w:rPr>
            <w:lang w:val="en-CA"/>
          </w:rPr>
          <w:t xml:space="preserve"> </w:t>
        </w:r>
      </w:ins>
      <w:ins w:id="44" w:author="Albi Celaj [3]" w:date="2019-02-21T21:32:00Z">
        <w:r w:rsidR="007B3FC4">
          <w:rPr>
            <w:lang w:val="en-CA"/>
          </w:rPr>
          <w:t>three-gene</w:t>
        </w:r>
      </w:ins>
      <w:ins w:id="45" w:author="Albi Celaj [3]" w:date="2019-02-21T21:33:00Z">
        <w:r w:rsidR="007B3FC4">
          <w:rPr>
            <w:lang w:val="en-CA"/>
          </w:rPr>
          <w:t xml:space="preserve"> </w:t>
        </w:r>
      </w:ins>
      <w:ins w:id="46" w:author="Albi Celaj [2]" w:date="2019-02-19T14:30:00Z">
        <w:r w:rsidR="00D41039" w:rsidRPr="00D41039">
          <w:rPr>
            <w:lang w:val="en-CA"/>
          </w:rPr>
          <w:t>kno</w:t>
        </w:r>
        <w:r w:rsidR="00D41039">
          <w:rPr>
            <w:lang w:val="en-CA"/>
          </w:rPr>
          <w:t>ck</w:t>
        </w:r>
        <w:del w:id="47" w:author="Albi Celaj [3]" w:date="2019-02-21T21:33:00Z">
          <w:r w:rsidR="00D41039" w:rsidDel="007B3FC4">
            <w:rPr>
              <w:lang w:val="en-CA"/>
            </w:rPr>
            <w:delText>ing out</w:delText>
          </w:r>
        </w:del>
        <w:del w:id="48" w:author="Albi Celaj [3]" w:date="2019-02-19T18:10:00Z">
          <w:r w:rsidR="00D41039" w:rsidDel="004143E8">
            <w:rPr>
              <w:lang w:val="en-CA"/>
            </w:rPr>
            <w:delText xml:space="preserve"> at least</w:delText>
          </w:r>
        </w:del>
        <w:del w:id="49" w:author="Albi Celaj [3]" w:date="2019-02-21T21:33:00Z">
          <w:r w:rsidR="00D41039" w:rsidDel="00FF2846">
            <w:rPr>
              <w:lang w:val="en-CA"/>
            </w:rPr>
            <w:delText xml:space="preserve"> </w:delText>
          </w:r>
        </w:del>
        <w:del w:id="50" w:author="Albi Celaj [3]" w:date="2019-02-21T21:32:00Z">
          <w:r w:rsidR="00D41039" w:rsidDel="007B3FC4">
            <w:rPr>
              <w:lang w:val="en-CA"/>
            </w:rPr>
            <w:delText>three gen</w:delText>
          </w:r>
        </w:del>
      </w:ins>
      <w:ins w:id="51" w:author="Albi Celaj [3]" w:date="2019-02-21T21:33:00Z">
        <w:r w:rsidR="00FF2846">
          <w:rPr>
            <w:lang w:val="en-CA"/>
          </w:rPr>
          <w:t>outs</w:t>
        </w:r>
      </w:ins>
      <w:ins w:id="52" w:author="Albi Celaj [2]" w:date="2019-02-19T14:30:00Z">
        <w:del w:id="53" w:author="Albi Celaj [3]" w:date="2019-02-21T21:32:00Z">
          <w:r w:rsidR="00D41039" w:rsidDel="007B3FC4">
            <w:rPr>
              <w:lang w:val="en-CA"/>
            </w:rPr>
            <w:delText>e</w:delText>
          </w:r>
        </w:del>
        <w:del w:id="54" w:author="Albi Celaj [3]" w:date="2019-02-21T21:33:00Z">
          <w:r w:rsidR="00D41039" w:rsidDel="007B3FC4">
            <w:rPr>
              <w:lang w:val="en-CA"/>
            </w:rPr>
            <w:delText>s</w:delText>
          </w:r>
        </w:del>
      </w:ins>
      <w:ins w:id="55" w:author="Albi Celaj [3]" w:date="2019-02-19T17:32:00Z">
        <w:r w:rsidR="00181736">
          <w:rPr>
            <w:lang w:val="en-CA"/>
          </w:rPr>
          <w:t xml:space="preserve">, </w:t>
        </w:r>
      </w:ins>
      <w:ins w:id="56" w:author="Albi Celaj [2]" w:date="2019-02-19T14:30:00Z">
        <w:del w:id="57" w:author="Albi Celaj [3]" w:date="2019-02-19T17:31:00Z">
          <w:r w:rsidR="00D41039" w:rsidDel="00147D3B">
            <w:rPr>
              <w:lang w:val="en-CA"/>
            </w:rPr>
            <w:delText xml:space="preserve"> </w:delText>
          </w:r>
          <w:r w:rsidR="00D41039" w:rsidRPr="00D41039" w:rsidDel="00147D3B">
            <w:rPr>
              <w:lang w:val="en-CA"/>
            </w:rPr>
            <w:delText xml:space="preserve">– </w:delText>
          </w:r>
        </w:del>
      </w:ins>
      <w:del w:id="58" w:author="Albi Celaj [2]" w:date="2019-02-19T14:30:00Z">
        <w:r w:rsidR="00BE5F24" w:rsidDel="00D41039">
          <w:rPr>
            <w:lang w:val="en-CA"/>
          </w:rPr>
          <w:delText>(</w:delText>
        </w:r>
        <w:r w:rsidR="00E7460B" w:rsidRPr="00B42701" w:rsidDel="00D41039">
          <w:rPr>
            <w:lang w:val="en-CA"/>
          </w:rPr>
          <w:delText>for which a triple mutant phenotype c</w:delText>
        </w:r>
        <w:r w:rsidR="00E7460B" w:rsidDel="00D41039">
          <w:rPr>
            <w:lang w:val="en-CA"/>
          </w:rPr>
          <w:delText>annot be simply explained by the underlying</w:delText>
        </w:r>
        <w:r w:rsidR="00E7460B" w:rsidRPr="00B42701" w:rsidDel="00D41039">
          <w:rPr>
            <w:lang w:val="en-CA"/>
          </w:rPr>
          <w:delText xml:space="preserve"> single and double mutant </w:delText>
        </w:r>
        <w:r w:rsidR="00173DA0" w:rsidDel="00D41039">
          <w:rPr>
            <w:lang w:val="en-CA"/>
          </w:rPr>
          <w:delText>phenotype</w:delText>
        </w:r>
        <w:r w:rsidR="00856CAC" w:rsidDel="00D41039">
          <w:rPr>
            <w:lang w:val="en-CA"/>
          </w:rPr>
          <w:delText>s</w:delText>
        </w:r>
        <w:r w:rsidR="00BE5F24" w:rsidDel="00D41039">
          <w:rPr>
            <w:lang w:val="en-CA"/>
          </w:rPr>
          <w:delText>)</w:delText>
        </w:r>
        <w:r w:rsidR="00E7460B" w:rsidDel="00D41039">
          <w:rPr>
            <w:lang w:val="en-CA"/>
          </w:rPr>
          <w:delText xml:space="preserve"> </w:delText>
        </w:r>
      </w:del>
      <w:r w:rsidR="0032472C">
        <w:rPr>
          <w:lang w:val="en-CA"/>
        </w:rPr>
        <w:t xml:space="preserve">can </w:t>
      </w:r>
      <w:r>
        <w:rPr>
          <w:lang w:val="en-CA"/>
        </w:rPr>
        <w:t xml:space="preserve">reveal </w:t>
      </w:r>
      <w:r w:rsidR="0032472C">
        <w:rPr>
          <w:lang w:val="en-CA"/>
        </w:rPr>
        <w:t xml:space="preserve">additional </w:t>
      </w:r>
      <w:r>
        <w:rPr>
          <w:lang w:val="en-CA"/>
        </w:rPr>
        <w:t xml:space="preserve">important </w:t>
      </w:r>
      <w:del w:id="59" w:author="Albi Celaj" w:date="2019-02-19T16:18:00Z">
        <w:r w:rsidDel="00123469">
          <w:rPr>
            <w:lang w:val="en-CA"/>
          </w:rPr>
          <w:delText>gen</w:delText>
        </w:r>
      </w:del>
      <w:del w:id="60" w:author="Albi Celaj" w:date="2019-02-19T16:17:00Z">
        <w:r w:rsidDel="00123469">
          <w:rPr>
            <w:lang w:val="en-CA"/>
          </w:rPr>
          <w:delText xml:space="preserve">e </w:delText>
        </w:r>
      </w:del>
      <w:r>
        <w:rPr>
          <w:lang w:val="en-CA"/>
        </w:rPr>
        <w:t>functions</w:t>
      </w:r>
      <w:r w:rsidR="005C5B28">
        <w:rPr>
          <w:lang w:val="en-CA"/>
        </w:rPr>
        <w:t xml:space="preserve"> </w:t>
      </w:r>
      <w:r w:rsidR="006440D4">
        <w:rPr>
          <w:lang w:val="en-CA"/>
        </w:rPr>
        <w:fldChar w:fldCharType="begin" w:fldLock="1"/>
      </w:r>
      <w:r w:rsidR="00586A6D">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rPr>
          <w:lang w:val="en-CA"/>
        </w:rPr>
        <w:fldChar w:fldCharType="separate"/>
      </w:r>
      <w:r w:rsidR="005C5B28" w:rsidRPr="005C5B28">
        <w:rPr>
          <w:noProof/>
          <w:lang w:val="en-CA"/>
        </w:rPr>
        <w:t>(Haber et al., 2013; Kuzmin et al., 2018)</w:t>
      </w:r>
      <w:r w:rsidR="006440D4">
        <w:rPr>
          <w:lang w:val="en-CA"/>
        </w:rPr>
        <w:fldChar w:fldCharType="end"/>
      </w:r>
      <w:r w:rsidR="00126196">
        <w:rPr>
          <w:lang w:val="en-CA"/>
        </w:rPr>
        <w:t xml:space="preserve">. </w:t>
      </w:r>
      <w:r w:rsidR="00F1172F">
        <w:rPr>
          <w:lang w:val="en-CA"/>
        </w:rPr>
        <w:t>Indeed, three-gene interactions</w:t>
      </w:r>
      <w:r w:rsidR="00F1172F">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DF1428">
        <w:rPr>
          <w:rFonts w:eastAsia="Times New Roman"/>
          <w:color w:val="222222"/>
          <w:shd w:val="clear" w:color="auto" w:fill="FFFFFF"/>
          <w:lang w:val="en-CA"/>
        </w:rPr>
        <w:t>.</w:t>
      </w:r>
      <w:r>
        <w:rPr>
          <w:rFonts w:eastAsia="Times New Roman"/>
          <w:color w:val="222222"/>
          <w:shd w:val="clear" w:color="auto" w:fill="FFFFFF"/>
          <w:lang w:val="en-CA"/>
        </w:rPr>
        <w:t xml:space="preserve"> </w:t>
      </w:r>
      <w:del w:id="61" w:author="Albi Celaj" w:date="2019-02-19T14:41:00Z">
        <w:r w:rsidR="005E494A" w:rsidDel="005C5B28">
          <w:rPr>
            <w:rFonts w:eastAsia="Times New Roman"/>
            <w:color w:val="222222"/>
            <w:shd w:val="clear" w:color="auto" w:fill="FFFFFF"/>
            <w:lang w:val="en-CA"/>
          </w:rPr>
          <w:delText xml:space="preserve">Higher-order genetic interactions do not only occur amongst null alleles: one study found </w:delText>
        </w:r>
        <w:r w:rsidR="00B2177C" w:rsidDel="005C5B28">
          <w:rPr>
            <w:rFonts w:eastAsia="Times New Roman"/>
            <w:color w:val="222222"/>
            <w:shd w:val="clear" w:color="auto" w:fill="FFFFFF"/>
            <w:lang w:val="en-CA"/>
          </w:rPr>
          <w:delText xml:space="preserve">that </w:delText>
        </w:r>
        <w:r w:rsidR="005E494A" w:rsidDel="005C5B28">
          <w:delText>single</w:delText>
        </w:r>
        <w:r w:rsidR="00B2177C" w:rsidDel="005C5B28">
          <w:delText>-</w:delText>
        </w:r>
        <w:r w:rsidR="00E659AD" w:rsidDel="005C5B28">
          <w:rPr>
            <w:lang w:val="en-CA"/>
          </w:rPr>
          <w:delText>knockout</w:delText>
        </w:r>
        <w:r w:rsidR="005E494A" w:rsidDel="005C5B28">
          <w:rPr>
            <w:lang w:val="en-CA"/>
          </w:rPr>
          <w:delText xml:space="preserve"> effect</w:delText>
        </w:r>
        <w:r w:rsidR="00B2177C" w:rsidDel="005C5B28">
          <w:rPr>
            <w:lang w:val="en-CA"/>
          </w:rPr>
          <w:delText>s were typically modified by natural variation</w:delText>
        </w:r>
        <w:r w:rsidR="005E494A" w:rsidDel="005C5B28">
          <w:rPr>
            <w:lang w:val="en-CA"/>
          </w:rPr>
          <w:delText xml:space="preserve"> at three or more loci </w:delText>
        </w:r>
        <w:r w:rsidR="005E494A" w:rsidDel="005C5B28">
          <w:rPr>
            <w:lang w:val="en-CA"/>
          </w:rPr>
          <w:fldChar w:fldCharType="begin" w:fldLock="1"/>
        </w:r>
        <w:r w:rsidR="005E494A" w:rsidRPr="005C5B28" w:rsidDel="005C5B28">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delInstrText>
        </w:r>
        <w:r w:rsidR="005E494A" w:rsidDel="005C5B28">
          <w:rPr>
            <w:lang w:val="en-CA"/>
          </w:rPr>
          <w:fldChar w:fldCharType="separate"/>
        </w:r>
        <w:r w:rsidR="005E494A" w:rsidRPr="005C5B28" w:rsidDel="005C5B28">
          <w:rPr>
            <w:noProof/>
            <w:lang w:val="en-CA"/>
          </w:rPr>
          <w:delText>(Mullis et al., 2018)</w:delText>
        </w:r>
        <w:r w:rsidR="005E494A" w:rsidDel="005C5B28">
          <w:rPr>
            <w:lang w:val="en-CA"/>
          </w:rPr>
          <w:fldChar w:fldCharType="end"/>
        </w:r>
        <w:r w:rsidR="00B2177C" w:rsidDel="005C5B28">
          <w:rPr>
            <w:lang w:val="en-CA"/>
          </w:rPr>
          <w:delText>.</w:delText>
        </w:r>
        <w:r w:rsidR="00F1172F" w:rsidDel="005C5B28">
          <w:delText xml:space="preserve"> </w:delText>
        </w:r>
        <w:r w:rsidR="00B2177C" w:rsidDel="005C5B28">
          <w:delText xml:space="preserve"> </w:delText>
        </w:r>
      </w:del>
      <w:r w:rsidR="00B2177C">
        <w:t>E</w:t>
      </w:r>
      <w:r w:rsidR="00F1172F">
        <w:t xml:space="preserve">ven </w:t>
      </w:r>
      <w:r w:rsidR="00F1172F">
        <w:rPr>
          <w:lang w:val="en-CA"/>
        </w:rPr>
        <w:t xml:space="preserve">higher-order gene </w:t>
      </w:r>
      <w:r w:rsidR="00B2177C">
        <w:rPr>
          <w:lang w:val="en-CA"/>
        </w:rPr>
        <w:t xml:space="preserve">variant </w:t>
      </w:r>
      <w:r w:rsidR="00F1172F">
        <w:rPr>
          <w:lang w:val="en-CA"/>
        </w:rPr>
        <w:t xml:space="preserve">combinations </w:t>
      </w:r>
      <w:r w:rsidR="00B2177C">
        <w:rPr>
          <w:rFonts w:eastAsia="Times New Roman"/>
          <w:color w:val="222222"/>
          <w:shd w:val="clear" w:color="auto" w:fill="FFFFFF"/>
          <w:lang w:val="en-CA"/>
        </w:rPr>
        <w:t>have yielded interesting effects</w:t>
      </w:r>
      <w:ins w:id="62" w:author="Albi Celaj [2]" w:date="2019-02-19T14:30:00Z">
        <w:r w:rsidR="00D41039">
          <w:rPr>
            <w:rFonts w:eastAsia="Times New Roman"/>
            <w:color w:val="222222"/>
            <w:shd w:val="clear" w:color="auto" w:fill="FFFFFF"/>
            <w:lang w:val="en-CA"/>
          </w:rPr>
          <w:t xml:space="preserve"> </w:t>
        </w:r>
        <w:r w:rsidR="00D41039" w:rsidRPr="00D41039">
          <w:rPr>
            <w:rFonts w:eastAsia="Times New Roman"/>
            <w:color w:val="222222"/>
            <w:shd w:val="clear" w:color="auto" w:fill="FFFFFF"/>
            <w:lang w:val="en-CA"/>
          </w:rPr>
          <w:t>–</w:t>
        </w:r>
        <w:r w:rsidR="00D41039">
          <w:rPr>
            <w:rFonts w:eastAsia="Times New Roman"/>
            <w:color w:val="222222"/>
            <w:shd w:val="clear" w:color="auto" w:fill="FFFFFF"/>
            <w:lang w:val="en-CA"/>
          </w:rPr>
          <w:t xml:space="preserve"> </w:t>
        </w:r>
      </w:ins>
      <w:del w:id="63" w:author="Albi Celaj [2]" w:date="2019-02-19T14:30:00Z">
        <w:r w:rsidR="001A3B9F" w:rsidDel="00D41039">
          <w:rPr>
            <w:lang w:val="en-CA"/>
          </w:rPr>
          <w:delText>—</w:delText>
        </w:r>
      </w:del>
      <w:r w:rsidR="00DB4C74">
        <w:rPr>
          <w:lang w:val="en-CA"/>
        </w:rPr>
        <w:t>e</w:t>
      </w:r>
      <w:r w:rsidR="00DB4C74">
        <w:rPr>
          <w:rFonts w:eastAsia="Times New Roman"/>
          <w:color w:val="222222"/>
          <w:shd w:val="clear" w:color="auto" w:fill="FFFFFF"/>
          <w:lang w:val="en-CA"/>
        </w:rPr>
        <w:t xml:space="preserve">.g., </w:t>
      </w:r>
      <w:ins w:id="64" w:author="Albi Celaj [3]" w:date="2019-02-19T17:32:00Z">
        <w:r w:rsidR="000C70DE">
          <w:rPr>
            <w:rFonts w:eastAsia="Times New Roman"/>
            <w:color w:val="222222"/>
            <w:shd w:val="clear" w:color="auto" w:fill="FFFFFF"/>
            <w:lang w:val="en-CA"/>
          </w:rPr>
          <w:t xml:space="preserve">those </w:t>
        </w:r>
      </w:ins>
      <w:ins w:id="65" w:author="Albi Celaj" w:date="2019-02-25T18:58:00Z">
        <w:r w:rsidR="006E15C3">
          <w:rPr>
            <w:lang w:val="en-CA"/>
          </w:rPr>
          <w:t>involving four</w:t>
        </w:r>
      </w:ins>
      <w:del w:id="66" w:author="Albi Celaj" w:date="2019-02-25T18:58:00Z">
        <w:r w:rsidR="00DB4C74" w:rsidDel="006E15C3">
          <w:rPr>
            <w:rFonts w:eastAsia="Times New Roman"/>
            <w:color w:val="222222"/>
            <w:shd w:val="clear" w:color="auto" w:fill="FFFFFF"/>
            <w:lang w:val="en-CA"/>
          </w:rPr>
          <w:delText>involving</w:delText>
        </w:r>
        <w:r w:rsidR="00DB4C74" w:rsidDel="006E15C3">
          <w:rPr>
            <w:lang w:val="en-CA"/>
          </w:rPr>
          <w:delText xml:space="preserve"> </w:delText>
        </w:r>
        <w:r w:rsidR="002A4200" w:rsidDel="006E15C3">
          <w:rPr>
            <w:lang w:val="en-CA"/>
          </w:rPr>
          <w:delText>four</w:delText>
        </w:r>
      </w:del>
      <w:r w:rsidR="002A4200">
        <w:rPr>
          <w:lang w:val="en-CA"/>
        </w:rPr>
        <w:t xml:space="preserve"> </w:t>
      </w:r>
      <w:r w:rsidR="00E21074">
        <w:rPr>
          <w:lang w:val="en-CA"/>
        </w:rPr>
        <w:fldChar w:fldCharType="begin" w:fldLock="1"/>
      </w:r>
      <w:r w:rsidR="00E2107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rPr>
          <w:lang w:val="en-CA"/>
        </w:rPr>
        <w:fldChar w:fldCharType="separate"/>
      </w:r>
      <w:r w:rsidR="00E21074" w:rsidRPr="00E21074">
        <w:rPr>
          <w:noProof/>
          <w:lang w:val="en-CA"/>
        </w:rPr>
        <w:t>(Takahashi and Yamanaka, 2006)</w:t>
      </w:r>
      <w:r w:rsidR="00E21074">
        <w:rPr>
          <w:lang w:val="en-CA"/>
        </w:rPr>
        <w:fldChar w:fldCharType="end"/>
      </w:r>
      <w:r w:rsidR="002A4200">
        <w:rPr>
          <w:lang w:val="en-CA"/>
        </w:rPr>
        <w:t xml:space="preserve">, </w:t>
      </w:r>
      <w:r w:rsidR="00DB4C74">
        <w:rPr>
          <w:lang w:val="en-CA"/>
        </w:rPr>
        <w:t xml:space="preserve">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F1172F">
        <w:rPr>
          <w:lang w:val="en-CA"/>
        </w:rPr>
        <w:t>.</w:t>
      </w:r>
      <w:ins w:id="67" w:author="Albi Celaj [3]" w:date="2019-02-21T21:47:00Z">
        <w:r w:rsidR="007F6A8C">
          <w:rPr>
            <w:lang w:val="en-CA"/>
          </w:rPr>
          <w:t xml:space="preserve"> </w:t>
        </w:r>
      </w:ins>
      <w:ins w:id="68" w:author="Albi Celaj" w:date="2019-02-22T13:40:00Z">
        <w:r w:rsidR="006A5EB7">
          <w:rPr>
            <w:lang w:val="en-CA"/>
          </w:rPr>
          <w:t xml:space="preserve"> Systematic map</w:t>
        </w:r>
      </w:ins>
      <w:ins w:id="69" w:author="Albi Celaj" w:date="2019-02-27T12:02:00Z">
        <w:r w:rsidR="00FE2471">
          <w:rPr>
            <w:lang w:val="en-CA"/>
          </w:rPr>
          <w:t>s</w:t>
        </w:r>
      </w:ins>
      <w:ins w:id="70" w:author="Albi Celaj" w:date="2019-02-22T13:40:00Z">
        <w:r w:rsidR="006A5EB7">
          <w:rPr>
            <w:lang w:val="en-CA"/>
          </w:rPr>
          <w:t xml:space="preserve"> of higher-order interactions </w:t>
        </w:r>
      </w:ins>
      <w:ins w:id="71" w:author="Albi Celaj" w:date="2019-02-27T12:02:00Z">
        <w:r w:rsidR="00FE2471">
          <w:rPr>
            <w:lang w:val="en-CA"/>
          </w:rPr>
          <w:t>between variants at</w:t>
        </w:r>
      </w:ins>
      <w:ins w:id="72" w:author="Albi Celaj" w:date="2019-02-27T12:05:00Z">
        <w:r w:rsidR="00B837D9">
          <w:rPr>
            <w:lang w:val="en-CA"/>
          </w:rPr>
          <w:t xml:space="preserve"> a single</w:t>
        </w:r>
      </w:ins>
      <w:ins w:id="73" w:author="Albi Celaj" w:date="2019-02-27T12:02:00Z">
        <w:r w:rsidR="00FE2471">
          <w:rPr>
            <w:lang w:val="en-CA"/>
          </w:rPr>
          <w:t xml:space="preserve"> locus have been used to understand </w:t>
        </w:r>
      </w:ins>
      <w:ins w:id="74" w:author="Albi Celaj" w:date="2019-02-27T12:03:00Z">
        <w:r w:rsidR="00FE2471">
          <w:rPr>
            <w:lang w:val="en-CA"/>
          </w:rPr>
          <w:t xml:space="preserve">several </w:t>
        </w:r>
      </w:ins>
      <w:ins w:id="75" w:author="Albi Celaj" w:date="2019-02-27T12:02:00Z">
        <w:r w:rsidR="00FE2471">
          <w:rPr>
            <w:lang w:val="en-CA"/>
          </w:rPr>
          <w:t>diverse processes</w:t>
        </w:r>
      </w:ins>
      <w:ins w:id="76" w:author="Albi Celaj" w:date="2019-02-27T12:03:00Z">
        <w:r w:rsidR="00FE2471">
          <w:rPr>
            <w:lang w:val="en-CA"/>
          </w:rPr>
          <w:t xml:space="preserve"> </w:t>
        </w:r>
      </w:ins>
      <w:del w:id="77" w:author="Albi Celaj" w:date="2019-02-22T13:53:00Z">
        <w:r w:rsidR="00E21074" w:rsidDel="00E21074">
          <w:rPr>
            <w:lang w:val="en-CA"/>
          </w:rPr>
          <w:delText xml:space="preserve">has </w:delText>
        </w:r>
        <w:r w:rsidR="00265C3C" w:rsidDel="00E21074">
          <w:rPr>
            <w:lang w:val="en-CA"/>
          </w:rPr>
          <w:delText xml:space="preserve">further </w:delText>
        </w:r>
      </w:del>
      <w:del w:id="78" w:author="Albi Celaj" w:date="2019-02-27T12:03:00Z">
        <w:r w:rsidR="00E21074" w:rsidDel="00FE2471">
          <w:rPr>
            <w:lang w:val="en-CA"/>
          </w:rPr>
          <w:delText xml:space="preserve"> </w:delText>
        </w:r>
      </w:del>
      <w:r w:rsidR="00E21074">
        <w:rPr>
          <w:lang w:val="en-CA"/>
        </w:rPr>
        <w:fldChar w:fldCharType="begin" w:fldLock="1"/>
      </w:r>
      <w:r w:rsidR="006E736D">
        <w:rPr>
          <w:lang w:val="en-CA"/>
        </w:rPr>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rPr>
          <w:lang w:val="en-CA"/>
        </w:rPr>
        <w:fldChar w:fldCharType="separate"/>
      </w:r>
      <w:r w:rsidR="00E21074" w:rsidRPr="00E21074">
        <w:rPr>
          <w:noProof/>
          <w:lang w:val="en-CA"/>
        </w:rPr>
        <w:t>(Baeza-Centurion et al., 2019; Domingo et al., 2018; Sarkisyan et al., 2016)</w:t>
      </w:r>
      <w:r w:rsidR="00E21074">
        <w:rPr>
          <w:lang w:val="en-CA"/>
        </w:rPr>
        <w:fldChar w:fldCharType="end"/>
      </w:r>
      <w:ins w:id="79" w:author="Albi Celaj" w:date="2019-02-22T13:41:00Z">
        <w:r w:rsidR="006A5EB7">
          <w:rPr>
            <w:lang w:val="en-CA"/>
          </w:rPr>
          <w:t>.</w:t>
        </w:r>
      </w:ins>
      <w:ins w:id="80" w:author="Albi Celaj" w:date="2019-02-22T15:03:00Z">
        <w:r w:rsidR="00226D3A">
          <w:rPr>
            <w:lang w:val="en-CA"/>
          </w:rPr>
          <w:t xml:space="preserve"> </w:t>
        </w:r>
      </w:ins>
      <w:ins w:id="81" w:author="Albi Celaj" w:date="2019-02-27T12:04:00Z">
        <w:r w:rsidR="007106CE">
          <w:rPr>
            <w:lang w:val="en-CA"/>
          </w:rPr>
          <w:t xml:space="preserve"> </w:t>
        </w:r>
      </w:ins>
      <w:ins w:id="82" w:author="Albi Celaj [3]" w:date="2019-02-21T21:24:00Z">
        <w:del w:id="83" w:author="Albi Celaj" w:date="2019-02-22T13:41:00Z">
          <w:r w:rsidR="00E10275" w:rsidDel="006A5EB7">
            <w:rPr>
              <w:lang w:val="en-CA"/>
            </w:rPr>
            <w:delText>When mapped between m</w:delText>
          </w:r>
        </w:del>
      </w:ins>
      <w:ins w:id="84" w:author="Albi Celaj [3]" w:date="2019-02-21T21:35:00Z">
        <w:del w:id="85" w:author="Albi Celaj" w:date="2019-02-22T13:41:00Z">
          <w:r w:rsidR="00E10275" w:rsidDel="006A5EB7">
            <w:rPr>
              <w:lang w:val="en-CA"/>
            </w:rPr>
            <w:delText>ultiple</w:delText>
          </w:r>
        </w:del>
      </w:ins>
      <w:ins w:id="86" w:author="Albi Celaj [3]" w:date="2019-02-21T21:24:00Z">
        <w:del w:id="87" w:author="Albi Celaj" w:date="2019-02-22T13:41:00Z">
          <w:r w:rsidR="003B47EB" w:rsidDel="006A5EB7">
            <w:rPr>
              <w:lang w:val="en-CA"/>
            </w:rPr>
            <w:delText xml:space="preserve"> variants at one locus, </w:delText>
          </w:r>
        </w:del>
      </w:ins>
      <w:ins w:id="88" w:author="Albi Celaj [3]" w:date="2019-02-21T21:43:00Z">
        <w:del w:id="89" w:author="Albi Celaj" w:date="2019-02-22T13:41:00Z">
          <w:r w:rsidR="0011704B" w:rsidDel="006A5EB7">
            <w:rPr>
              <w:lang w:val="en-CA"/>
            </w:rPr>
            <w:delText xml:space="preserve">profiles of </w:delText>
          </w:r>
        </w:del>
      </w:ins>
      <w:ins w:id="90" w:author="Albi Celaj [3]" w:date="2019-02-21T21:24:00Z">
        <w:del w:id="91" w:author="Albi Celaj" w:date="2019-02-22T13:41:00Z">
          <w:r w:rsidR="003B47EB" w:rsidDel="006A5EB7">
            <w:rPr>
              <w:lang w:val="en-CA"/>
            </w:rPr>
            <w:delText>high</w:delText>
          </w:r>
        </w:del>
      </w:ins>
      <w:ins w:id="92" w:author="Albi Celaj [3]" w:date="2019-02-21T21:43:00Z">
        <w:del w:id="93" w:author="Albi Celaj" w:date="2019-02-22T13:41:00Z">
          <w:r w:rsidR="0011704B" w:rsidDel="006A5EB7">
            <w:rPr>
              <w:lang w:val="en-CA"/>
            </w:rPr>
            <w:delText>er</w:delText>
          </w:r>
        </w:del>
      </w:ins>
      <w:ins w:id="94" w:author="Albi Celaj [3]" w:date="2019-02-21T21:24:00Z">
        <w:del w:id="95" w:author="Albi Celaj" w:date="2019-02-22T13:41:00Z">
          <w:r w:rsidR="003B47EB" w:rsidDel="006A5EB7">
            <w:rPr>
              <w:lang w:val="en-CA"/>
            </w:rPr>
            <w:delText>-order interaction</w:delText>
          </w:r>
        </w:del>
      </w:ins>
      <w:ins w:id="96" w:author="Albi Celaj [3]" w:date="2019-02-21T21:43:00Z">
        <w:del w:id="97" w:author="Albi Celaj" w:date="2019-02-22T13:41:00Z">
          <w:r w:rsidR="0011704B" w:rsidDel="006A5EB7">
            <w:rPr>
              <w:lang w:val="en-CA"/>
            </w:rPr>
            <w:delText>s</w:delText>
          </w:r>
        </w:del>
      </w:ins>
      <w:ins w:id="98" w:author="Albi Celaj [3]" w:date="2019-02-21T21:24:00Z">
        <w:del w:id="99" w:author="Albi Celaj" w:date="2019-02-22T13:41:00Z">
          <w:r w:rsidR="003B47EB" w:rsidDel="006A5EB7">
            <w:rPr>
              <w:lang w:val="en-CA"/>
            </w:rPr>
            <w:delText xml:space="preserve"> </w:delText>
          </w:r>
        </w:del>
      </w:ins>
      <w:ins w:id="100" w:author="Albi Celaj [3]" w:date="2019-02-21T21:34:00Z">
        <w:del w:id="101" w:author="Albi Celaj" w:date="2019-02-22T13:41:00Z">
          <w:r w:rsidR="00E10275" w:rsidDel="006A5EB7">
            <w:rPr>
              <w:lang w:val="en-CA"/>
            </w:rPr>
            <w:delText xml:space="preserve">have yielded rich functional understanding </w:delText>
          </w:r>
          <w:r w:rsidR="000D41C2" w:rsidDel="006A5EB7">
            <w:rPr>
              <w:lang w:val="en-CA"/>
            </w:rPr>
            <w:delText xml:space="preserve">[[]].  </w:delText>
          </w:r>
        </w:del>
      </w:ins>
      <w:ins w:id="102" w:author="Albi Celaj" w:date="2019-03-05T15:51:00Z">
        <w:r w:rsidR="004E1E15">
          <w:rPr>
            <w:lang w:val="en-CA"/>
          </w:rPr>
          <w:t>However</w:t>
        </w:r>
      </w:ins>
      <w:ins w:id="103" w:author="Albi Celaj [3]" w:date="2019-02-21T21:34:00Z">
        <w:del w:id="104" w:author="Albi Celaj" w:date="2019-02-27T12:04:00Z">
          <w:r w:rsidR="000D41C2" w:rsidDel="007106CE">
            <w:rPr>
              <w:lang w:val="en-CA"/>
            </w:rPr>
            <w:delText>However</w:delText>
          </w:r>
        </w:del>
      </w:ins>
      <w:ins w:id="105" w:author="Albi Celaj [3]" w:date="2019-02-21T21:35:00Z">
        <w:r w:rsidR="00E10275">
          <w:rPr>
            <w:lang w:val="en-CA"/>
          </w:rPr>
          <w:t>,</w:t>
        </w:r>
      </w:ins>
      <w:ins w:id="106" w:author="Albi Celaj [3]" w:date="2019-02-21T21:36:00Z">
        <w:r w:rsidR="000D41C2">
          <w:rPr>
            <w:lang w:val="en-CA"/>
          </w:rPr>
          <w:t xml:space="preserve"> </w:t>
        </w:r>
      </w:ins>
      <w:ins w:id="107" w:author="Albi Celaj [3]" w:date="2019-02-21T21:37:00Z">
        <w:r w:rsidR="00400CB7">
          <w:rPr>
            <w:lang w:val="en-CA"/>
          </w:rPr>
          <w:t xml:space="preserve">higher-order </w:t>
        </w:r>
      </w:ins>
      <w:ins w:id="108" w:author="Albi Celaj" w:date="2019-02-27T12:05:00Z">
        <w:r w:rsidR="007227B1">
          <w:rPr>
            <w:lang w:val="en-CA"/>
          </w:rPr>
          <w:t xml:space="preserve">interactions between variants </w:t>
        </w:r>
      </w:ins>
      <w:ins w:id="109" w:author="Albi Celaj" w:date="2019-02-27T12:09:00Z">
        <w:r w:rsidR="007227B1">
          <w:rPr>
            <w:lang w:val="en-CA"/>
          </w:rPr>
          <w:t>at</w:t>
        </w:r>
      </w:ins>
      <w:ins w:id="110" w:author="Albi Celaj" w:date="2019-02-27T12:05:00Z">
        <w:r w:rsidR="008E0873">
          <w:rPr>
            <w:lang w:val="en-CA"/>
          </w:rPr>
          <w:t xml:space="preserve"> multiple genes </w:t>
        </w:r>
      </w:ins>
      <w:ins w:id="111" w:author="Albi Celaj [3]" w:date="2019-02-21T21:37:00Z">
        <w:del w:id="112" w:author="Albi Celaj" w:date="2019-02-22T13:24:00Z">
          <w:r w:rsidR="00400CB7" w:rsidDel="00C7655F">
            <w:rPr>
              <w:lang w:val="en-CA"/>
            </w:rPr>
            <w:delText xml:space="preserve">multi-gene </w:delText>
          </w:r>
        </w:del>
        <w:del w:id="113" w:author="Albi Celaj" w:date="2019-02-27T12:05:00Z">
          <w:r w:rsidR="00400CB7" w:rsidDel="008E0873">
            <w:rPr>
              <w:lang w:val="en-CA"/>
            </w:rPr>
            <w:delText xml:space="preserve">interactions </w:delText>
          </w:r>
        </w:del>
      </w:ins>
      <w:ins w:id="114" w:author="Albi Celaj" w:date="2019-02-27T12:04:00Z">
        <w:r w:rsidR="007106CE">
          <w:rPr>
            <w:lang w:val="en-CA"/>
          </w:rPr>
          <w:t xml:space="preserve">are </w:t>
        </w:r>
      </w:ins>
    </w:p>
    <w:p w14:paraId="3390576B" w14:textId="77777777" w:rsidR="00B26BDB" w:rsidDel="00B26BDB" w:rsidRDefault="00B26BDB">
      <w:pPr>
        <w:jc w:val="both"/>
        <w:rPr>
          <w:del w:id="115" w:author="Albi Celaj" w:date="2019-02-26T10:33:00Z"/>
          <w:lang w:val="en-CA"/>
        </w:rPr>
      </w:pPr>
    </w:p>
    <w:p w14:paraId="39ACC9A1" w14:textId="1B1ECD12" w:rsidR="002A4374" w:rsidRDefault="002A4374">
      <w:pPr>
        <w:jc w:val="both"/>
        <w:rPr>
          <w:ins w:id="116" w:author="Albi Celaj [3]" w:date="2019-02-26T18:35:00Z"/>
          <w:lang w:val="en-CA"/>
        </w:rPr>
      </w:pPr>
      <w:ins w:id="117" w:author="Albi Celaj [3]" w:date="2019-02-21T21:37:00Z">
        <w:del w:id="118" w:author="Albi Celaj" w:date="2019-02-27T12:04:00Z">
          <w:r w:rsidDel="007106CE">
            <w:rPr>
              <w:lang w:val="en-CA"/>
            </w:rPr>
            <w:delText xml:space="preserve">remain </w:delText>
          </w:r>
        </w:del>
        <w:r>
          <w:rPr>
            <w:lang w:val="en-CA"/>
          </w:rPr>
          <w:t xml:space="preserve">poorly </w:t>
        </w:r>
      </w:ins>
      <w:ins w:id="119" w:author="Albi Celaj [3]" w:date="2019-02-26T18:35:00Z">
        <w:r>
          <w:rPr>
            <w:lang w:val="en-CA"/>
          </w:rPr>
          <w:t>characterized</w:t>
        </w:r>
      </w:ins>
      <w:ins w:id="120" w:author="Albi Celaj [3]" w:date="2019-02-21T21:37:00Z">
        <w:r w:rsidR="00400CB7">
          <w:rPr>
            <w:lang w:val="en-CA"/>
          </w:rPr>
          <w:t xml:space="preserve">, </w:t>
        </w:r>
      </w:ins>
      <w:ins w:id="121" w:author="Albi Celaj" w:date="2019-02-26T10:37:00Z">
        <w:r w:rsidR="0050421C">
          <w:rPr>
            <w:lang w:val="en-CA"/>
          </w:rPr>
          <w:t>limiting</w:t>
        </w:r>
      </w:ins>
      <w:ins w:id="122" w:author="Albi Celaj [3]" w:date="2019-02-26T18:35:00Z">
        <w:del w:id="123" w:author="Albi Celaj" w:date="2019-02-27T12:07:00Z">
          <w:r w:rsidDel="00E94025">
            <w:rPr>
              <w:lang w:val="en-CA"/>
            </w:rPr>
            <w:delText>a</w:delText>
          </w:r>
        </w:del>
        <w:r>
          <w:rPr>
            <w:lang w:val="en-CA"/>
          </w:rPr>
          <w:t xml:space="preserve"> </w:t>
        </w:r>
      </w:ins>
      <w:ins w:id="124" w:author="Albi Celaj" w:date="2019-02-26T10:37:00Z">
        <w:r w:rsidR="0050421C">
          <w:rPr>
            <w:lang w:val="en-CA"/>
          </w:rPr>
          <w:t xml:space="preserve">functional </w:t>
        </w:r>
        <w:del w:id="125" w:author="Albi Celaj [3]" w:date="2019-02-26T18:35:00Z">
          <w:r w:rsidR="0050421C" w:rsidDel="002A4374">
            <w:rPr>
              <w:lang w:val="en-CA"/>
            </w:rPr>
            <w:delText>investigation</w:delText>
          </w:r>
        </w:del>
      </w:ins>
      <w:ins w:id="126" w:author="Albi Celaj" w:date="2019-02-26T10:40:00Z">
        <w:del w:id="127" w:author="Albi Celaj [3]" w:date="2019-02-26T18:35:00Z">
          <w:r w:rsidR="00FB3032" w:rsidDel="002A4374">
            <w:rPr>
              <w:lang w:val="en-CA"/>
            </w:rPr>
            <w:delText>s</w:delText>
          </w:r>
        </w:del>
      </w:ins>
      <w:ins w:id="128" w:author="Albi Celaj [3]" w:date="2019-02-26T18:35:00Z">
        <w:r>
          <w:rPr>
            <w:lang w:val="en-CA"/>
          </w:rPr>
          <w:t>understanding</w:t>
        </w:r>
      </w:ins>
      <w:ins w:id="129" w:author="Albi Celaj" w:date="2019-02-26T10:37:00Z">
        <w:r w:rsidR="0050421C">
          <w:rPr>
            <w:lang w:val="en-CA"/>
          </w:rPr>
          <w:t xml:space="preserve"> </w:t>
        </w:r>
      </w:ins>
      <w:ins w:id="130" w:author="Albi Celaj [3]" w:date="2019-02-21T21:38:00Z">
        <w:del w:id="131" w:author="Albi Celaj" w:date="2019-02-26T10:37:00Z">
          <w:r w:rsidR="00400CB7" w:rsidDel="0050421C">
            <w:rPr>
              <w:lang w:val="en-CA"/>
            </w:rPr>
            <w:delText>limiting</w:delText>
          </w:r>
        </w:del>
      </w:ins>
      <w:ins w:id="132" w:author="Albi Celaj" w:date="2019-02-25T18:59:00Z">
        <w:r w:rsidR="00F13693">
          <w:rPr>
            <w:lang w:val="en-CA"/>
          </w:rPr>
          <w:t xml:space="preserve">of </w:t>
        </w:r>
      </w:ins>
      <w:ins w:id="133" w:author="Albi Celaj" w:date="2019-02-25T19:00:00Z">
        <w:del w:id="134" w:author="Albi Celaj [3]" w:date="2019-02-26T18:36:00Z">
          <w:r w:rsidR="00F13693" w:rsidDel="006D7511">
            <w:rPr>
              <w:lang w:val="en-CA"/>
            </w:rPr>
            <w:delText xml:space="preserve">the </w:delText>
          </w:r>
        </w:del>
      </w:ins>
      <w:ins w:id="135" w:author="Albi Celaj" w:date="2019-02-25T18:59:00Z">
        <w:r w:rsidR="00F13693">
          <w:rPr>
            <w:lang w:val="en-CA"/>
          </w:rPr>
          <w:t xml:space="preserve">complex </w:t>
        </w:r>
      </w:ins>
      <w:ins w:id="136" w:author="Albi Celaj" w:date="2019-02-27T12:06:00Z">
        <w:r w:rsidR="008E0873">
          <w:rPr>
            <w:lang w:val="en-CA"/>
          </w:rPr>
          <w:t>multi-</w:t>
        </w:r>
      </w:ins>
      <w:ins w:id="137" w:author="Albi Celaj" w:date="2019-02-25T18:59:00Z">
        <w:r w:rsidR="00F13693">
          <w:rPr>
            <w:lang w:val="en-CA"/>
          </w:rPr>
          <w:t>gene dependencie</w:t>
        </w:r>
      </w:ins>
      <w:ins w:id="138" w:author="Albi Celaj" w:date="2019-02-27T12:04:00Z">
        <w:r w:rsidR="007106CE">
          <w:rPr>
            <w:lang w:val="en-CA"/>
          </w:rPr>
          <w:t>s.</w:t>
        </w:r>
      </w:ins>
      <w:ins w:id="139" w:author="Albi Celaj [3]" w:date="2019-02-26T18:35:00Z">
        <w:del w:id="140" w:author="Albi Celaj" w:date="2019-02-27T12:04:00Z">
          <w:r w:rsidDel="007106CE">
            <w:rPr>
              <w:lang w:val="en-CA"/>
            </w:rPr>
            <w:delText>.</w:delText>
          </w:r>
        </w:del>
      </w:ins>
    </w:p>
    <w:p w14:paraId="4DEBF146" w14:textId="218D53F3" w:rsidR="00872056" w:rsidDel="002A4374" w:rsidRDefault="00F13693" w:rsidP="00B51076">
      <w:pPr>
        <w:jc w:val="both"/>
        <w:rPr>
          <w:ins w:id="141" w:author="Albi Celaj" w:date="2019-02-25T19:02:00Z"/>
          <w:del w:id="142" w:author="Albi Celaj [3]" w:date="2019-02-26T18:35:00Z"/>
          <w:lang w:val="en-CA"/>
        </w:rPr>
      </w:pPr>
      <w:ins w:id="143" w:author="Albi Celaj" w:date="2019-02-25T19:00:00Z">
        <w:del w:id="144" w:author="Albi Celaj [3]" w:date="2019-02-26T18:35:00Z">
          <w:r w:rsidDel="002A4374">
            <w:rPr>
              <w:lang w:val="en-CA"/>
            </w:rPr>
            <w:delText xml:space="preserve"> </w:delText>
          </w:r>
        </w:del>
      </w:ins>
      <w:ins w:id="145" w:author="Albi Celaj" w:date="2019-02-25T19:02:00Z">
        <w:del w:id="146" w:author="Albi Celaj [3]" w:date="2019-02-26T18:35:00Z">
          <w:r w:rsidR="00872056" w:rsidDel="002A4374">
            <w:rPr>
              <w:lang w:val="en-CA"/>
            </w:rPr>
            <w:delText xml:space="preserve">encoded by systems of </w:delText>
          </w:r>
        </w:del>
      </w:ins>
      <w:ins w:id="147" w:author="Albi Celaj" w:date="2019-02-26T10:37:00Z">
        <w:del w:id="148" w:author="Albi Celaj [3]" w:date="2019-02-26T18:35:00Z">
          <w:r w:rsidR="000F25FB" w:rsidDel="002A4374">
            <w:rPr>
              <w:lang w:val="en-CA"/>
            </w:rPr>
            <w:delText>multiple</w:delText>
          </w:r>
        </w:del>
      </w:ins>
      <w:ins w:id="149" w:author="Albi Celaj" w:date="2019-02-25T19:02:00Z">
        <w:del w:id="150" w:author="Albi Celaj [3]" w:date="2019-02-26T18:35:00Z">
          <w:r w:rsidR="00872056" w:rsidDel="002A4374">
            <w:rPr>
              <w:lang w:val="en-CA"/>
            </w:rPr>
            <w:delText xml:space="preserve"> genes.</w:delText>
          </w:r>
        </w:del>
      </w:ins>
    </w:p>
    <w:p w14:paraId="7EC9B591" w14:textId="77777777" w:rsidR="00EA5975" w:rsidRDefault="00EA5975" w:rsidP="00D9039A">
      <w:pPr>
        <w:jc w:val="both"/>
        <w:rPr>
          <w:ins w:id="151" w:author="Albi Celaj" w:date="2019-02-26T11:21:00Z"/>
          <w:lang w:val="en-CA"/>
        </w:rPr>
      </w:pPr>
    </w:p>
    <w:p w14:paraId="2BA2C6AA" w14:textId="5D1512BD" w:rsidR="0076271F" w:rsidRPr="00F96816" w:rsidDel="009A747A" w:rsidRDefault="00911DBE">
      <w:pPr>
        <w:jc w:val="both"/>
        <w:rPr>
          <w:ins w:id="152" w:author="Albi Celaj [3]" w:date="2019-02-21T21:30:00Z"/>
          <w:del w:id="153" w:author="Albi Celaj" w:date="2019-02-22T13:59:00Z"/>
          <w:rFonts w:eastAsia="Times New Roman"/>
          <w:rPrChange w:id="154" w:author="Albi Celaj" w:date="2019-02-26T13:36:00Z">
            <w:rPr>
              <w:ins w:id="155" w:author="Albi Celaj [3]" w:date="2019-02-21T21:30:00Z"/>
              <w:del w:id="156" w:author="Albi Celaj" w:date="2019-02-22T13:59:00Z"/>
              <w:lang w:val="en-CA"/>
            </w:rPr>
          </w:rPrChange>
        </w:rPr>
      </w:pPr>
      <w:ins w:id="157" w:author="Albi Celaj" w:date="2019-02-26T11:21:00Z">
        <w:r>
          <w:rPr>
            <w:lang w:val="en-CA"/>
          </w:rPr>
          <w:t xml:space="preserve">To </w:t>
        </w:r>
      </w:ins>
      <w:ins w:id="158" w:author="Albi Celaj [3]" w:date="2019-02-26T18:37:00Z">
        <w:r w:rsidR="0009111C">
          <w:rPr>
            <w:lang w:val="en-CA"/>
          </w:rPr>
          <w:t xml:space="preserve">systematically </w:t>
        </w:r>
      </w:ins>
      <w:ins w:id="159" w:author="Albi Celaj" w:date="2019-02-26T13:37:00Z">
        <w:r w:rsidR="00F96816">
          <w:rPr>
            <w:rFonts w:eastAsia="Times New Roman"/>
          </w:rPr>
          <w:t>investigate complex genetic dependencies</w:t>
        </w:r>
        <w:r w:rsidR="00F96816">
          <w:rPr>
            <w:lang w:val="en-CA"/>
          </w:rPr>
          <w:t xml:space="preserve"> </w:t>
        </w:r>
      </w:ins>
      <w:ins w:id="160" w:author="Albi Celaj" w:date="2019-02-26T10:57:00Z">
        <w:r w:rsidR="0023585F">
          <w:rPr>
            <w:lang w:val="en-CA"/>
          </w:rPr>
          <w:t xml:space="preserve">beyond </w:t>
        </w:r>
      </w:ins>
      <w:ins w:id="161" w:author="Albi Celaj" w:date="2019-02-26T10:52:00Z">
        <w:r w:rsidR="00F96816">
          <w:rPr>
            <w:lang w:val="en-CA"/>
          </w:rPr>
          <w:t>1-</w:t>
        </w:r>
        <w:r w:rsidR="0023585F">
          <w:rPr>
            <w:lang w:val="en-CA"/>
          </w:rPr>
          <w:t xml:space="preserve"> </w:t>
        </w:r>
      </w:ins>
      <w:ins w:id="162" w:author="Albi Celaj" w:date="2019-02-26T13:34:00Z">
        <w:r w:rsidR="00F96816">
          <w:rPr>
            <w:lang w:val="en-CA"/>
          </w:rPr>
          <w:t>and 2-gene</w:t>
        </w:r>
      </w:ins>
      <w:ins w:id="163" w:author="Albi Celaj" w:date="2019-02-26T13:37:00Z">
        <w:r w:rsidR="00F96816">
          <w:rPr>
            <w:lang w:val="en-CA"/>
          </w:rPr>
          <w:t xml:space="preserve"> genetic</w:t>
        </w:r>
      </w:ins>
      <w:ins w:id="164" w:author="Albi Celaj" w:date="2019-02-26T13:34:00Z">
        <w:r w:rsidR="00F96816">
          <w:rPr>
            <w:lang w:val="en-CA"/>
          </w:rPr>
          <w:t xml:space="preserve"> analysis (i.e. </w:t>
        </w:r>
      </w:ins>
      <w:ins w:id="165" w:author="Albi Celaj" w:date="2019-02-26T13:36:00Z">
        <w:r w:rsidR="00F96816">
          <w:rPr>
            <w:lang w:val="en-CA"/>
          </w:rPr>
          <w:t>‘</w:t>
        </w:r>
      </w:ins>
      <w:ins w:id="166" w:author="Albi Celaj" w:date="2019-02-26T13:34:00Z">
        <w:r w:rsidR="00F96816">
          <w:rPr>
            <w:lang w:val="en-CA"/>
          </w:rPr>
          <w:t>1GA</w:t>
        </w:r>
      </w:ins>
      <w:ins w:id="167" w:author="Albi Celaj" w:date="2019-02-26T13:36:00Z">
        <w:r w:rsidR="00F96816">
          <w:rPr>
            <w:lang w:val="en-CA"/>
          </w:rPr>
          <w:t>’</w:t>
        </w:r>
      </w:ins>
      <w:ins w:id="168" w:author="Albi Celaj" w:date="2019-02-26T13:35:00Z">
        <w:r w:rsidR="00F96816">
          <w:rPr>
            <w:lang w:val="en-CA"/>
          </w:rPr>
          <w:t xml:space="preserve">, </w:t>
        </w:r>
      </w:ins>
      <w:ins w:id="169" w:author="Albi Celaj" w:date="2019-02-26T13:36:00Z">
        <w:r w:rsidR="00F96816">
          <w:rPr>
            <w:lang w:val="en-CA"/>
          </w:rPr>
          <w:t>‘</w:t>
        </w:r>
      </w:ins>
      <w:ins w:id="170" w:author="Albi Celaj" w:date="2019-02-26T13:35:00Z">
        <w:r w:rsidR="00F96816">
          <w:rPr>
            <w:lang w:val="en-CA"/>
          </w:rPr>
          <w:t>2GA</w:t>
        </w:r>
      </w:ins>
      <w:ins w:id="171" w:author="Albi Celaj" w:date="2019-02-26T13:36:00Z">
        <w:r w:rsidR="00F96816">
          <w:rPr>
            <w:lang w:val="en-CA"/>
          </w:rPr>
          <w:t>’</w:t>
        </w:r>
      </w:ins>
      <w:ins w:id="172" w:author="Albi Celaj" w:date="2019-02-26T13:35:00Z">
        <w:r w:rsidR="00F96816">
          <w:rPr>
            <w:lang w:val="en-CA"/>
          </w:rPr>
          <w:t xml:space="preserve">), </w:t>
        </w:r>
      </w:ins>
      <w:ins w:id="173" w:author="Albi Celaj" w:date="2019-02-26T11:27:00Z">
        <w:r w:rsidR="00E13483">
          <w:rPr>
            <w:lang w:val="en-CA"/>
          </w:rPr>
          <w:t xml:space="preserve">here </w:t>
        </w:r>
      </w:ins>
      <w:ins w:id="174" w:author="Albi Celaj" w:date="2019-02-26T13:31:00Z">
        <w:r w:rsidR="00077DAC">
          <w:rPr>
            <w:lang w:val="en-CA"/>
          </w:rPr>
          <w:t xml:space="preserve">we </w:t>
        </w:r>
      </w:ins>
      <w:ins w:id="175" w:author="Albi Celaj" w:date="2019-02-26T13:28:00Z">
        <w:r w:rsidR="00272196">
          <w:rPr>
            <w:lang w:val="en-CA"/>
          </w:rPr>
          <w:t>describe a</w:t>
        </w:r>
        <w:del w:id="176" w:author="Albi Celaj [3]" w:date="2019-02-26T18:39:00Z">
          <w:r w:rsidR="00272196" w:rsidDel="003A3CB7">
            <w:rPr>
              <w:lang w:val="en-CA"/>
            </w:rPr>
            <w:delText xml:space="preserve"> </w:delText>
          </w:r>
          <w:r w:rsidR="00272196" w:rsidRPr="00F07CF5" w:rsidDel="003A3CB7">
            <w:rPr>
              <w:rFonts w:eastAsia="Times New Roman"/>
            </w:rPr>
            <w:delText>high-order</w:delText>
          </w:r>
        </w:del>
        <w:r w:rsidR="00272196" w:rsidRPr="00F07CF5">
          <w:rPr>
            <w:rFonts w:eastAsia="Times New Roman"/>
          </w:rPr>
          <w:t xml:space="preserve"> </w:t>
        </w:r>
        <w:r w:rsidR="00272196" w:rsidRPr="00364DA5">
          <w:rPr>
            <w:rFonts w:eastAsia="Times New Roman"/>
          </w:rPr>
          <w:t>‘</w:t>
        </w:r>
        <w:r w:rsidR="00272196">
          <w:rPr>
            <w:rFonts w:eastAsia="Times New Roman"/>
            <w:i/>
          </w:rPr>
          <w:t>X</w:t>
        </w:r>
        <w:r w:rsidR="00272196" w:rsidRPr="001040CE">
          <w:rPr>
            <w:rFonts w:eastAsia="Times New Roman"/>
            <w:i/>
          </w:rPr>
          <w:t>-</w:t>
        </w:r>
        <w:r w:rsidR="00272196">
          <w:rPr>
            <w:rFonts w:eastAsia="Times New Roman"/>
          </w:rPr>
          <w:t>gene’ genetic analysis (XGA)</w:t>
        </w:r>
      </w:ins>
      <w:ins w:id="177" w:author="Albi Celaj [3]" w:date="2019-02-26T18:38:00Z">
        <w:r w:rsidR="001460DD">
          <w:rPr>
            <w:rFonts w:eastAsia="Times New Roman"/>
          </w:rPr>
          <w:t xml:space="preserve"> </w:t>
        </w:r>
      </w:ins>
      <w:ins w:id="178" w:author="Albi Celaj [3]" w:date="2019-02-26T18:40:00Z">
        <w:r w:rsidR="003A3CB7">
          <w:rPr>
            <w:rFonts w:eastAsia="Times New Roman"/>
          </w:rPr>
          <w:t xml:space="preserve">that </w:t>
        </w:r>
      </w:ins>
      <w:ins w:id="179" w:author="Albi Celaj [3]" w:date="2019-02-26T18:38:00Z">
        <w:r w:rsidR="003A3CB7">
          <w:rPr>
            <w:rFonts w:eastAsia="Times New Roman"/>
          </w:rPr>
          <w:t xml:space="preserve">uses </w:t>
        </w:r>
      </w:ins>
      <w:ins w:id="180" w:author="Albi Celaj [3]" w:date="2019-02-26T18:42:00Z">
        <w:r w:rsidR="003A3CB7">
          <w:rPr>
            <w:rFonts w:eastAsia="Times New Roman"/>
          </w:rPr>
          <w:t>many combinations of engineered</w:t>
        </w:r>
      </w:ins>
      <w:ins w:id="181" w:author="Albi Celaj [3]" w:date="2019-02-26T18:39:00Z">
        <w:r w:rsidR="001460DD">
          <w:rPr>
            <w:rFonts w:eastAsia="Times New Roman"/>
          </w:rPr>
          <w:t xml:space="preserve"> multi-gene perturbations to</w:t>
        </w:r>
        <w:r w:rsidR="003A3CB7">
          <w:rPr>
            <w:rFonts w:eastAsia="Times New Roman"/>
          </w:rPr>
          <w:t xml:space="preserve"> profile</w:t>
        </w:r>
      </w:ins>
      <w:ins w:id="182" w:author="Albi Celaj [3]" w:date="2019-02-26T18:40:00Z">
        <w:r w:rsidR="003A3CB7">
          <w:rPr>
            <w:rFonts w:eastAsia="Times New Roman"/>
          </w:rPr>
          <w:t xml:space="preserve"> </w:t>
        </w:r>
      </w:ins>
      <w:ins w:id="183" w:author="Albi Celaj" w:date="2019-02-28T14:26:00Z">
        <w:r w:rsidR="001C20DA">
          <w:rPr>
            <w:rFonts w:eastAsia="Times New Roman"/>
          </w:rPr>
          <w:t xml:space="preserve">and interpret </w:t>
        </w:r>
      </w:ins>
      <w:ins w:id="184" w:author="Albi Celaj [3]" w:date="2019-02-26T18:40:00Z">
        <w:r w:rsidR="003A3CB7">
          <w:rPr>
            <w:rFonts w:eastAsia="Times New Roman"/>
          </w:rPr>
          <w:t xml:space="preserve">high-order genetic </w:t>
        </w:r>
        <w:del w:id="185" w:author="Albi Celaj" w:date="2019-02-27T12:11:00Z">
          <w:r w:rsidR="003A3CB7" w:rsidDel="00E362B2">
            <w:rPr>
              <w:rFonts w:eastAsia="Times New Roman"/>
            </w:rPr>
            <w:delText>effects</w:delText>
          </w:r>
        </w:del>
      </w:ins>
      <w:ins w:id="186" w:author="Albi Celaj" w:date="2019-02-27T12:11:00Z">
        <w:r w:rsidR="00E362B2">
          <w:rPr>
            <w:rFonts w:eastAsia="Times New Roman"/>
          </w:rPr>
          <w:t>interactions</w:t>
        </w:r>
      </w:ins>
      <w:ins w:id="187" w:author="Albi Celaj [3]" w:date="2019-02-26T18:40:00Z">
        <w:r w:rsidR="003A3CB7">
          <w:rPr>
            <w:rFonts w:eastAsia="Times New Roman"/>
          </w:rPr>
          <w:t>.</w:t>
        </w:r>
      </w:ins>
      <w:ins w:id="188" w:author="Albi Celaj [3]" w:date="2019-02-26T18:39:00Z">
        <w:r w:rsidR="001460DD">
          <w:rPr>
            <w:rFonts w:eastAsia="Times New Roman"/>
          </w:rPr>
          <w:t xml:space="preserve"> </w:t>
        </w:r>
      </w:ins>
      <w:ins w:id="189" w:author="Albi Celaj" w:date="2019-02-26T13:28:00Z">
        <w:del w:id="190" w:author="Albi Celaj [3]" w:date="2019-02-26T18:45:00Z">
          <w:r w:rsidR="00272196" w:rsidDel="003A3CB7">
            <w:rPr>
              <w:rFonts w:eastAsia="Times New Roman"/>
            </w:rPr>
            <w:delText xml:space="preserve"> </w:delText>
          </w:r>
        </w:del>
      </w:ins>
      <w:ins w:id="191" w:author="Albi Celaj" w:date="2019-02-26T13:40:00Z">
        <w:del w:id="192" w:author="Albi Celaj [3]" w:date="2019-02-26T18:45:00Z">
          <w:r w:rsidR="00436950" w:rsidDel="003A3CB7">
            <w:rPr>
              <w:rFonts w:eastAsia="Times New Roman"/>
            </w:rPr>
            <w:delText>using</w:delText>
          </w:r>
        </w:del>
      </w:ins>
      <w:ins w:id="193" w:author="Albi Celaj" w:date="2019-02-26T13:29:00Z">
        <w:del w:id="194" w:author="Albi Celaj [3]" w:date="2019-02-26T18:45:00Z">
          <w:r w:rsidR="00272196" w:rsidDel="003A3CB7">
            <w:rPr>
              <w:rFonts w:eastAsia="Times New Roman"/>
            </w:rPr>
            <w:delText xml:space="preserve"> in-depth combinatorial</w:delText>
          </w:r>
        </w:del>
      </w:ins>
      <w:ins w:id="195" w:author="Albi Celaj" w:date="2019-02-26T13:36:00Z">
        <w:del w:id="196" w:author="Albi Celaj [3]" w:date="2019-02-26T18:45:00Z">
          <w:r w:rsidR="00F96816" w:rsidDel="003A3CB7">
            <w:rPr>
              <w:rFonts w:eastAsia="Times New Roman"/>
            </w:rPr>
            <w:delText xml:space="preserve"> </w:delText>
          </w:r>
        </w:del>
      </w:ins>
      <w:ins w:id="197" w:author="Albi Celaj" w:date="2019-02-26T13:29:00Z">
        <w:del w:id="198" w:author="Albi Celaj [3]" w:date="2019-02-26T18:45:00Z">
          <w:r w:rsidR="00272196" w:rsidDel="003A3CB7">
            <w:rPr>
              <w:rFonts w:eastAsia="Times New Roman"/>
            </w:rPr>
            <w:delText>profiling of multiple genetic perturbations</w:delText>
          </w:r>
        </w:del>
      </w:ins>
      <w:ins w:id="199" w:author="Albi Celaj" w:date="2019-02-26T13:37:00Z">
        <w:del w:id="200" w:author="Albi Celaj [3]" w:date="2019-02-26T18:45:00Z">
          <w:r w:rsidR="00F96816" w:rsidDel="003A3CB7">
            <w:rPr>
              <w:rFonts w:eastAsia="Times New Roman"/>
            </w:rPr>
            <w:delText xml:space="preserve">. </w:delText>
          </w:r>
        </w:del>
      </w:ins>
    </w:p>
    <w:p w14:paraId="52C7FE45" w14:textId="777A0A08" w:rsidR="009852E8" w:rsidDel="009A747A" w:rsidRDefault="009852E8">
      <w:pPr>
        <w:jc w:val="both"/>
        <w:rPr>
          <w:ins w:id="201" w:author="Albi Celaj [3]" w:date="2019-02-21T22:44:00Z"/>
          <w:del w:id="202" w:author="Albi Celaj" w:date="2019-02-22T13:59:00Z"/>
          <w:lang w:val="en-CA"/>
        </w:rPr>
      </w:pPr>
    </w:p>
    <w:p w14:paraId="6AC83A09" w14:textId="1FDFC78D" w:rsidR="007700CD" w:rsidDel="009A747A" w:rsidRDefault="007700CD">
      <w:pPr>
        <w:jc w:val="both"/>
        <w:rPr>
          <w:ins w:id="203" w:author="Albi Celaj [3]" w:date="2019-02-21T21:54:00Z"/>
          <w:del w:id="204" w:author="Albi Celaj" w:date="2019-02-22T13:59:00Z"/>
          <w:lang w:val="en-CA"/>
        </w:rPr>
      </w:pPr>
    </w:p>
    <w:p w14:paraId="0AB2FAAE" w14:textId="51B6643A" w:rsidR="009852E8" w:rsidDel="009A747A" w:rsidRDefault="001722AC">
      <w:pPr>
        <w:jc w:val="both"/>
        <w:rPr>
          <w:ins w:id="205" w:author="Albi Celaj [3]" w:date="2019-02-21T21:54:00Z"/>
          <w:del w:id="206" w:author="Albi Celaj" w:date="2019-02-22T13:59:00Z"/>
          <w:lang w:val="en-CA"/>
        </w:rPr>
      </w:pPr>
      <w:ins w:id="207" w:author="Albi Celaj [3]" w:date="2019-02-21T21:54:00Z">
        <w:del w:id="208" w:author="Albi Celaj" w:date="2019-02-22T13:59:00Z">
          <w:r w:rsidDel="009A747A">
            <w:rPr>
              <w:lang w:val="en-CA"/>
            </w:rPr>
            <w:delText>Tp</w:delText>
          </w:r>
        </w:del>
      </w:ins>
      <w:ins w:id="209" w:author="Albi Celaj [3]" w:date="2019-02-21T22:45:00Z">
        <w:del w:id="210" w:author="Albi Celaj" w:date="2019-02-22T13:59:00Z">
          <w:r w:rsidDel="009A747A">
            <w:rPr>
              <w:lang w:val="en-CA"/>
            </w:rPr>
            <w:delText xml:space="preserve">… we present </w:delText>
          </w:r>
        </w:del>
      </w:ins>
    </w:p>
    <w:p w14:paraId="57F5665D" w14:textId="39630FAC" w:rsidR="003B6FBF" w:rsidDel="009A747A" w:rsidRDefault="00AE1DA6">
      <w:pPr>
        <w:jc w:val="both"/>
        <w:rPr>
          <w:ins w:id="211" w:author="Albi Celaj [3]" w:date="2019-02-21T21:18:00Z"/>
          <w:del w:id="212" w:author="Albi Celaj" w:date="2019-02-22T13:59:00Z"/>
          <w:lang w:val="en-CA"/>
        </w:rPr>
      </w:pPr>
      <w:del w:id="213" w:author="Albi Celaj" w:date="2019-02-22T13:59:00Z">
        <w:r w:rsidDel="009A747A">
          <w:rPr>
            <w:lang w:val="en-CA"/>
          </w:rPr>
          <w:delText xml:space="preserve"> </w:delText>
        </w:r>
        <w:r w:rsidR="003860A8" w:rsidDel="009A747A">
          <w:rPr>
            <w:lang w:val="en-CA"/>
          </w:rPr>
          <w:delText xml:space="preserve"> </w:delText>
        </w:r>
        <w:r w:rsidR="00564739" w:rsidDel="009A747A">
          <w:rPr>
            <w:lang w:val="en-CA"/>
          </w:rPr>
          <w:fldChar w:fldCharType="begin" w:fldLock="1"/>
        </w:r>
        <w:r w:rsidR="003860A8" w:rsidRPr="00F96816" w:rsidDel="009A747A">
          <w:rPr>
            <w:lang w:val="en-CA"/>
          </w:rPr>
          <w:delInstrText>ADDIN CSL_CITATION {"citationItems":[{"id":"ITEM-1","itemData":{"DOI":"10.1016/J.CELL.2018.12.010","ISSN"</w:delInstrText>
        </w:r>
      </w:del>
      <w:del w:id="214" w:author="Unknown">
        <w:r w:rsidR="003860A8" w:rsidRPr="00F96816" w:rsidDel="000B2205">
          <w:rPr>
            <w:lang w:val="en-CA"/>
          </w:rPr>
          <w:delInstrText>:</w:delInstrText>
        </w:r>
      </w:del>
      <w:ins w:id="215" w:author="Albi Celaj" w:date="2019-02-26T11:05:00Z">
        <w:r w:rsidR="003860A8" w:rsidRPr="00F96816">
          <w:rPr>
            <w:lang w:val="en-CA"/>
          </w:rPr>
          <w:instrText>0</w:instrText>
        </w:r>
      </w:ins>
      <w:del w:id="216" w:author="Albi Celaj" w:date="2019-02-22T13:59:00Z">
        <w:r w:rsidR="003860A8" w:rsidRPr="00F96816" w:rsidDel="009A747A">
          <w:rPr>
            <w:lang w:val="en-CA"/>
          </w:rPr>
          <w:delInstrText>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Splicing","type":"article-journal","volume":"176"},"uris":["http://www.mendeley.com/documents/?uuid=0439f0e7-6efe-3a23-8f5c-12058a791490"]}],"mendeley":{"formattedCitation":"(Baeza-Centurion et al., 2019)","plainTextFormattedCitation":"(Baeza-Centurion et al., 2019)","previouslyFormattedCitation":"(Baeza-Centurion et al., 2019)"},"properties":{"noteIndex":0},"schema":"https://github.com/citation-style-language/schema/raw/master/csl-citation.json"}</w:delInstrText>
        </w:r>
        <w:r w:rsidR="00564739" w:rsidDel="009A747A">
          <w:rPr>
            <w:lang w:val="en-CA"/>
          </w:rPr>
          <w:fldChar w:fldCharType="separate"/>
        </w:r>
        <w:r w:rsidR="00564739" w:rsidRPr="00564739" w:rsidDel="009A747A">
          <w:rPr>
            <w:noProof/>
            <w:lang w:val="en-CA"/>
          </w:rPr>
          <w:delText>(Baeza-Centurion et al., 2019)</w:delText>
        </w:r>
        <w:r w:rsidR="00564739" w:rsidDel="009A747A">
          <w:rPr>
            <w:lang w:val="en-CA"/>
          </w:rPr>
          <w:fldChar w:fldCharType="end"/>
        </w:r>
        <w:r w:rsidR="003860A8" w:rsidDel="009A747A">
          <w:rPr>
            <w:lang w:val="en-CA"/>
          </w:rPr>
          <w:delText xml:space="preserve"> </w:delText>
        </w:r>
        <w:r w:rsidR="003860A8" w:rsidDel="009A747A">
          <w:rPr>
            <w:lang w:val="en-CA"/>
          </w:rPr>
          <w:fldChar w:fldCharType="begin" w:fldLock="1"/>
        </w:r>
        <w:r w:rsidR="003860A8" w:rsidDel="009A747A">
          <w:rPr>
            <w:lang w:val="en-CA"/>
          </w:rPr>
          <w:delInstrText>ADDIN CSL_CITATION {"citationItems":[{"id":"ITEM-1","itemData":{"DOI":"10.1038/nature17995","ISSN":"0028-0836","abstract":"Comprehensive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A.","non-dropping-particle":"","parse-names":false,"suffix":""}],"container-title":"Nature","id":"ITEM-1","issue":"7603","issued":{"date-parts":[["2016","5","11"]]},"page":"397-401","publisher":"Nature Publishing Group","title":"Local fitness landscape of the green fluorescent protein","type":"article-journal","volume":"533"},"uris":["http://www.mendeley.com/documents/?uuid=55aab484-cbf9-3077-a200-9a46f55b29b7"]}],"mendeley":{"formattedCitation":"(Sarkisyan et al., 2016)","plainTextFormattedCitation":"(Sarkisyan et al., 2016)"},"properties":{"noteIndex":0},"schema":"https://github.com/citation-style-language/schema/raw/master/csl-citation.json"}</w:delInstrText>
        </w:r>
        <w:r w:rsidR="003860A8" w:rsidDel="009A747A">
          <w:rPr>
            <w:lang w:val="en-CA"/>
          </w:rPr>
          <w:fldChar w:fldCharType="separate"/>
        </w:r>
        <w:r w:rsidR="003860A8" w:rsidRPr="003860A8" w:rsidDel="009A747A">
          <w:rPr>
            <w:noProof/>
            <w:lang w:val="en-CA"/>
          </w:rPr>
          <w:delText>(Sarkisyan et al., 2016)</w:delText>
        </w:r>
        <w:r w:rsidR="003860A8" w:rsidDel="009A747A">
          <w:rPr>
            <w:lang w:val="en-CA"/>
          </w:rPr>
          <w:fldChar w:fldCharType="end"/>
        </w:r>
        <w:r w:rsidR="00F1172F" w:rsidDel="009A747A">
          <w:rPr>
            <w:lang w:val="en-CA"/>
          </w:rPr>
          <w:delText xml:space="preserve">  However,</w:delText>
        </w:r>
      </w:del>
    </w:p>
    <w:p w14:paraId="5D5F267D" w14:textId="4729E42F" w:rsidR="00B67341" w:rsidDel="009A747A" w:rsidRDefault="00F1172F">
      <w:pPr>
        <w:jc w:val="both"/>
        <w:rPr>
          <w:del w:id="217" w:author="Albi Celaj" w:date="2019-02-22T13:59:00Z"/>
          <w:lang w:val="en-CA"/>
        </w:rPr>
      </w:pPr>
      <w:del w:id="218" w:author="Albi Celaj" w:date="2019-02-22T13:59:00Z">
        <w:r w:rsidDel="009A747A">
          <w:rPr>
            <w:lang w:val="en-CA"/>
          </w:rPr>
          <w:delText xml:space="preserve"> </w:delText>
        </w:r>
        <w:r w:rsidR="00DB4C74" w:rsidDel="009A747A">
          <w:rPr>
            <w:lang w:val="en-CA"/>
          </w:rPr>
          <w:delText xml:space="preserve">experimental and </w:delText>
        </w:r>
        <w:r w:rsidR="00B2177C" w:rsidDel="009A747A">
          <w:rPr>
            <w:lang w:val="en-CA"/>
          </w:rPr>
          <w:delText xml:space="preserve">interpretive </w:delText>
        </w:r>
        <w:r w:rsidR="00DB4C74" w:rsidDel="009A747A">
          <w:rPr>
            <w:lang w:val="en-CA"/>
          </w:rPr>
          <w:delText xml:space="preserve">challenges have limited </w:delText>
        </w:r>
        <w:r w:rsidR="00B2177C" w:rsidDel="009A747A">
          <w:rPr>
            <w:lang w:val="en-CA"/>
          </w:rPr>
          <w:delText xml:space="preserve">the systematic study of </w:delText>
        </w:r>
        <w:r w:rsidR="00DB4C74" w:rsidDel="009A747A">
          <w:rPr>
            <w:lang w:val="en-CA"/>
          </w:rPr>
          <w:delText>high</w:delText>
        </w:r>
        <w:r w:rsidR="00B2177C" w:rsidDel="009A747A">
          <w:rPr>
            <w:lang w:val="en-CA"/>
          </w:rPr>
          <w:delText xml:space="preserve">-order </w:delText>
        </w:r>
        <w:r w:rsidR="00DB4C74" w:rsidDel="009A747A">
          <w:rPr>
            <w:lang w:val="en-CA"/>
          </w:rPr>
          <w:delText xml:space="preserve">genetic </w:delText>
        </w:r>
        <w:r w:rsidDel="009A747A">
          <w:rPr>
            <w:lang w:val="en-CA"/>
          </w:rPr>
          <w:delText>analysis</w:delText>
        </w:r>
      </w:del>
      <w:ins w:id="219" w:author="Albi Celaj [2]" w:date="2019-02-14T15:53:00Z">
        <w:del w:id="220" w:author="Albi Celaj" w:date="2019-02-22T13:59:00Z">
          <w:r w:rsidR="00E86A37" w:rsidDel="009A747A">
            <w:rPr>
              <w:lang w:val="en-CA"/>
            </w:rPr>
            <w:delText xml:space="preserve"> </w:delText>
          </w:r>
        </w:del>
      </w:ins>
      <w:ins w:id="221" w:author="Al B" w:date="2019-02-17T17:18:00Z">
        <w:del w:id="222" w:author="Albi Celaj" w:date="2019-02-22T13:59:00Z">
          <w:r w:rsidR="00395093" w:rsidDel="009A747A">
            <w:rPr>
              <w:lang w:val="en-CA"/>
            </w:rPr>
            <w:delText>of high-order</w:delText>
          </w:r>
        </w:del>
      </w:ins>
      <w:ins w:id="223" w:author="Albi Celaj [2]" w:date="2019-02-14T15:53:00Z">
        <w:del w:id="224" w:author="Albi Celaj" w:date="2019-02-22T13:59:00Z">
          <w:r w:rsidR="00E86A37" w:rsidDel="009A747A">
            <w:rPr>
              <w:lang w:val="en-CA"/>
            </w:rPr>
            <w:delText>using high-order interactions</w:delText>
          </w:r>
        </w:del>
      </w:ins>
      <w:del w:id="225" w:author="Albi Celaj" w:date="2019-02-22T13:59:00Z">
        <w:r w:rsidR="00DB4C74" w:rsidDel="009A747A">
          <w:rPr>
            <w:lang w:val="en-CA"/>
          </w:rPr>
          <w:delText>.</w:delText>
        </w:r>
      </w:del>
    </w:p>
    <w:p w14:paraId="5A0A9B08" w14:textId="2D23C56E" w:rsidR="00F07CF5" w:rsidDel="009A747A" w:rsidRDefault="00F07CF5">
      <w:pPr>
        <w:jc w:val="both"/>
        <w:rPr>
          <w:del w:id="226" w:author="Albi Celaj" w:date="2019-02-22T13:59:00Z"/>
          <w:lang w:val="en-CA"/>
        </w:rPr>
      </w:pPr>
    </w:p>
    <w:p w14:paraId="39CE3CB7" w14:textId="3BD33D2F" w:rsidR="000B377A" w:rsidDel="00553E40" w:rsidRDefault="00B2177C">
      <w:pPr>
        <w:jc w:val="both"/>
        <w:rPr>
          <w:del w:id="227" w:author="Albi Celaj" w:date="2019-02-22T14:00:00Z"/>
          <w:rFonts w:eastAsia="Times New Roman"/>
        </w:rPr>
      </w:pPr>
      <w:del w:id="228" w:author="Albi Celaj" w:date="2019-02-22T13:59:00Z">
        <w:r w:rsidDel="009A747A">
          <w:rPr>
            <w:rFonts w:eastAsia="Times New Roman"/>
          </w:rPr>
          <w:delText xml:space="preserve">Here </w:delText>
        </w:r>
      </w:del>
      <w:del w:id="229" w:author="Albi Celaj" w:date="2019-02-22T14:30:00Z">
        <w:r w:rsidR="00DB4C74" w:rsidDel="002C7EBC">
          <w:rPr>
            <w:rFonts w:eastAsia="Times New Roman"/>
          </w:rPr>
          <w:delText xml:space="preserve">we </w:delText>
        </w:r>
      </w:del>
      <w:del w:id="230" w:author="Albi Celaj" w:date="2019-02-19T14:46:00Z">
        <w:r w:rsidR="00DB4C74" w:rsidDel="005F424A">
          <w:rPr>
            <w:rFonts w:eastAsia="Times New Roman"/>
          </w:rPr>
          <w:delText xml:space="preserve">describe </w:delText>
        </w:r>
      </w:del>
      <w:del w:id="231" w:author="Albi Celaj" w:date="2019-02-22T14:30:00Z">
        <w:r w:rsidR="00DB4C74" w:rsidDel="002C7EBC">
          <w:rPr>
            <w:rFonts w:eastAsia="Times New Roman"/>
          </w:rPr>
          <w:delText xml:space="preserve">a </w:delText>
        </w:r>
      </w:del>
      <w:del w:id="232" w:author="Albi Celaj" w:date="2019-02-22T13:59:00Z">
        <w:r w:rsidR="00DB4C74" w:rsidDel="009A747A">
          <w:rPr>
            <w:rFonts w:eastAsia="Times New Roman"/>
          </w:rPr>
          <w:delText>strategy</w:delText>
        </w:r>
        <w:r w:rsidR="00B30AC6" w:rsidDel="009A747A">
          <w:rPr>
            <w:rFonts w:eastAsia="Times New Roman"/>
          </w:rPr>
          <w:delText xml:space="preserve"> t</w:delText>
        </w:r>
      </w:del>
      <w:del w:id="233" w:author="Albi Celaj" w:date="2019-02-19T14:46:00Z">
        <w:r w:rsidR="00B30AC6" w:rsidDel="005F424A">
          <w:rPr>
            <w:rFonts w:eastAsia="Times New Roman"/>
          </w:rPr>
          <w:delText>hat</w:delText>
        </w:r>
      </w:del>
      <w:del w:id="234" w:author="Albi Celaj" w:date="2019-02-22T13:59:00Z">
        <w:r w:rsidR="00B30AC6" w:rsidDel="009A747A">
          <w:rPr>
            <w:rFonts w:eastAsia="Times New Roman"/>
          </w:rPr>
          <w:delText xml:space="preserve"> </w:delText>
        </w:r>
      </w:del>
      <w:ins w:id="235" w:author="Albi Celaj [3]" w:date="2019-02-21T21:48:00Z">
        <w:del w:id="236" w:author="Albi Celaj" w:date="2019-02-22T13:59:00Z">
          <w:r w:rsidR="000B377A" w:rsidDel="009A747A">
            <w:rPr>
              <w:rFonts w:eastAsia="Times New Roman"/>
            </w:rPr>
            <w:delText>perform genetic analysis that uses not onl</w:delText>
          </w:r>
        </w:del>
      </w:ins>
      <w:ins w:id="237" w:author="Albi Celaj [3]" w:date="2019-02-21T21:49:00Z">
        <w:del w:id="238" w:author="Albi Celaj" w:date="2019-02-22T13:59:00Z">
          <w:r w:rsidR="000B377A" w:rsidDel="009A747A">
            <w:rPr>
              <w:rFonts w:eastAsia="Times New Roman"/>
            </w:rPr>
            <w:delText xml:space="preserve">y </w:delText>
          </w:r>
        </w:del>
      </w:ins>
      <w:del w:id="239" w:author="Albi Celaj" w:date="2019-02-22T13:59:00Z">
        <w:r w:rsidR="00B30AC6" w:rsidDel="009A747A">
          <w:rPr>
            <w:rFonts w:eastAsia="Times New Roman"/>
          </w:rPr>
          <w:delText>generalize</w:delText>
        </w:r>
      </w:del>
      <w:del w:id="240" w:author="Albi Celaj" w:date="2019-02-19T14:46:00Z">
        <w:r w:rsidR="00B30AC6" w:rsidDel="005F424A">
          <w:rPr>
            <w:rFonts w:eastAsia="Times New Roman"/>
          </w:rPr>
          <w:delText>s</w:delText>
        </w:r>
      </w:del>
      <w:del w:id="241" w:author="Albi Celaj" w:date="2019-02-22T13:59:00Z">
        <w:r w:rsidR="00B30AC6" w:rsidDel="009A747A">
          <w:rPr>
            <w:rFonts w:eastAsia="Times New Roman"/>
          </w:rPr>
          <w:delText xml:space="preserve"> beyond</w:delText>
        </w:r>
      </w:del>
      <w:ins w:id="242" w:author="Al B" w:date="2019-02-17T17:40:00Z">
        <w:del w:id="243" w:author="Albi Celaj" w:date="2019-02-22T13:59:00Z">
          <w:r w:rsidR="00DF51AF" w:rsidDel="009A747A">
            <w:rPr>
              <w:rFonts w:eastAsia="Times New Roman"/>
            </w:rPr>
            <w:delText xml:space="preserve"> </w:delText>
          </w:r>
          <w:r w:rsidR="00F47311" w:rsidDel="009A747A">
            <w:rPr>
              <w:rFonts w:eastAsia="Times New Roman"/>
            </w:rPr>
            <w:delText>the analysis of</w:delText>
          </w:r>
        </w:del>
      </w:ins>
      <w:del w:id="244" w:author="Albi Celaj" w:date="2019-02-22T13:59:00Z">
        <w:r w:rsidR="00B30AC6" w:rsidDel="009A747A">
          <w:rPr>
            <w:rFonts w:eastAsia="Times New Roman"/>
          </w:rPr>
          <w:delText xml:space="preserve"> </w:delText>
        </w:r>
      </w:del>
      <w:del w:id="245" w:author="Albi Celaj" w:date="2019-02-22T14:21:00Z">
        <w:r w:rsidR="00B30AC6" w:rsidDel="00390C17">
          <w:rPr>
            <w:rFonts w:eastAsia="Times New Roman"/>
          </w:rPr>
          <w:delText xml:space="preserve">one- and two-gene </w:delText>
        </w:r>
        <w:r w:rsidDel="00390C17">
          <w:rPr>
            <w:rFonts w:eastAsia="Times New Roman"/>
          </w:rPr>
          <w:delText>analysis</w:delText>
        </w:r>
      </w:del>
      <w:ins w:id="246" w:author="Al B" w:date="2019-02-17T17:41:00Z">
        <w:del w:id="247" w:author="Albi Celaj" w:date="2019-02-22T14:01:00Z">
          <w:r w:rsidR="00F47311" w:rsidDel="00AD7D24">
            <w:rPr>
              <w:rFonts w:eastAsia="Times New Roman"/>
            </w:rPr>
            <w:delText>perturbation</w:delText>
          </w:r>
        </w:del>
        <w:del w:id="248" w:author="Albi Celaj" w:date="2019-02-19T14:46:00Z">
          <w:r w:rsidR="00F47311" w:rsidDel="005F424A">
            <w:rPr>
              <w:rFonts w:eastAsia="Times New Roman"/>
            </w:rPr>
            <w:delText xml:space="preserve"> effect</w:delText>
          </w:r>
        </w:del>
        <w:del w:id="249" w:author="Albi Celaj" w:date="2019-02-22T14:01:00Z">
          <w:r w:rsidR="00F47311" w:rsidDel="00AD7D24">
            <w:rPr>
              <w:rFonts w:eastAsia="Times New Roman"/>
            </w:rPr>
            <w:delText>s</w:delText>
          </w:r>
        </w:del>
      </w:ins>
      <w:del w:id="250" w:author="Albi Celaj" w:date="2019-02-22T14:21:00Z">
        <w:r w:rsidDel="00390C17">
          <w:rPr>
            <w:rFonts w:eastAsia="Times New Roman"/>
          </w:rPr>
          <w:delText xml:space="preserve"> </w:delText>
        </w:r>
      </w:del>
      <w:del w:id="251" w:author="Albi Celaj" w:date="2019-02-26T10:46:00Z">
        <w:r w:rsidR="00B30AC6" w:rsidDel="00EA5975">
          <w:rPr>
            <w:rFonts w:eastAsia="Times New Roman"/>
          </w:rPr>
          <w:delText>(‘1GA’ and ‘2GA’)</w:delText>
        </w:r>
      </w:del>
      <w:del w:id="252" w:author="Albi Celaj" w:date="2019-02-22T14:30:00Z">
        <w:r w:rsidDel="002C7EBC">
          <w:rPr>
            <w:rFonts w:eastAsia="Times New Roman"/>
          </w:rPr>
          <w:delText xml:space="preserve">, </w:delText>
        </w:r>
      </w:del>
      <w:del w:id="253" w:author="Albi Celaj" w:date="2019-02-19T14:47:00Z">
        <w:r w:rsidDel="005F424A">
          <w:rPr>
            <w:rFonts w:eastAsia="Times New Roman"/>
          </w:rPr>
          <w:delText>permitting</w:delText>
        </w:r>
      </w:del>
      <w:del w:id="254" w:author="Albi Celaj" w:date="2019-02-26T10:55:00Z">
        <w:r w:rsidDel="00EA5975">
          <w:rPr>
            <w:rFonts w:eastAsia="Times New Roman"/>
          </w:rPr>
          <w:delText xml:space="preserve"> </w:delText>
        </w:r>
      </w:del>
      <w:del w:id="255" w:author="Albi Celaj" w:date="2019-02-22T14:29:00Z">
        <w:r w:rsidRPr="00F07CF5" w:rsidDel="002C7EBC">
          <w:rPr>
            <w:rFonts w:eastAsia="Times New Roman"/>
          </w:rPr>
          <w:delText xml:space="preserve">high-order </w:delText>
        </w:r>
        <w:r w:rsidRPr="0078338C" w:rsidDel="002C7EBC">
          <w:rPr>
            <w:rFonts w:eastAsia="Times New Roman"/>
            <w:rPrChange w:id="256" w:author="Albi Celaj [3]" w:date="2019-02-21T21:06:00Z">
              <w:rPr>
                <w:rFonts w:eastAsia="Times New Roman"/>
                <w:i/>
              </w:rPr>
            </w:rPrChange>
          </w:rPr>
          <w:delText>‘</w:delText>
        </w:r>
      </w:del>
      <w:ins w:id="257" w:author="Albi Celaj [2]" w:date="2019-02-14T15:47:00Z">
        <w:del w:id="258" w:author="Albi Celaj" w:date="2019-02-22T14:29:00Z">
          <w:r w:rsidR="00E659AD" w:rsidDel="002C7EBC">
            <w:rPr>
              <w:rFonts w:eastAsia="Times New Roman"/>
              <w:i/>
            </w:rPr>
            <w:delText>X</w:delText>
          </w:r>
        </w:del>
      </w:ins>
      <w:del w:id="259" w:author="Albi Celaj" w:date="2019-02-22T14:29:00Z">
        <w:r w:rsidDel="002C7EBC">
          <w:rPr>
            <w:rFonts w:eastAsia="Times New Roman"/>
            <w:i/>
          </w:rPr>
          <w:delText>x</w:delText>
        </w:r>
        <w:r w:rsidRPr="001040CE" w:rsidDel="002C7EBC">
          <w:rPr>
            <w:rFonts w:eastAsia="Times New Roman"/>
            <w:i/>
          </w:rPr>
          <w:delText>-</w:delText>
        </w:r>
        <w:r w:rsidDel="002C7EBC">
          <w:rPr>
            <w:rFonts w:eastAsia="Times New Roman"/>
          </w:rPr>
          <w:delText>gene’ genetic analysis (XGA).</w:delText>
        </w:r>
      </w:del>
    </w:p>
    <w:p w14:paraId="059B8CE1" w14:textId="77777777" w:rsidR="007700CD" w:rsidDel="009A747A" w:rsidRDefault="007700CD">
      <w:pPr>
        <w:jc w:val="both"/>
        <w:rPr>
          <w:ins w:id="260" w:author="Albi Celaj [3]" w:date="2019-02-21T22:44:00Z"/>
          <w:del w:id="261" w:author="Albi Celaj" w:date="2019-02-22T14:00:00Z"/>
          <w:rFonts w:eastAsia="Times New Roman"/>
        </w:rPr>
      </w:pPr>
    </w:p>
    <w:p w14:paraId="2608932C" w14:textId="32E8C032" w:rsidR="00DB0ED8" w:rsidRPr="00F07CF5" w:rsidRDefault="00F07CF5">
      <w:pPr>
        <w:jc w:val="both"/>
        <w:rPr>
          <w:rFonts w:eastAsia="Times New Roman"/>
        </w:rPr>
      </w:pPr>
      <w:del w:id="262" w:author="Albi Celaj [3]" w:date="2019-02-21T21:49:00Z">
        <w:r w:rsidDel="000B377A">
          <w:rPr>
            <w:rFonts w:eastAsia="Times New Roman"/>
          </w:rPr>
          <w:lastRenderedPageBreak/>
          <w:delText xml:space="preserve"> </w:delText>
        </w:r>
        <w:r w:rsidR="00B30AC6" w:rsidDel="000B377A">
          <w:rPr>
            <w:rFonts w:eastAsia="Times New Roman"/>
          </w:rPr>
          <w:delText xml:space="preserve"> </w:delText>
        </w:r>
      </w:del>
      <w:r w:rsidR="00B2177C">
        <w:rPr>
          <w:rFonts w:eastAsia="Times New Roman"/>
        </w:rPr>
        <w:t>W</w:t>
      </w:r>
      <w:r w:rsidRPr="00F07CF5">
        <w:rPr>
          <w:rFonts w:eastAsia="Times New Roman"/>
        </w:rPr>
        <w:t xml:space="preserve">e </w:t>
      </w:r>
      <w:del w:id="263" w:author="Albi Celaj [2]" w:date="2019-02-19T14:31:00Z">
        <w:r w:rsidR="00B30AC6" w:rsidDel="00B435B9">
          <w:rPr>
            <w:rFonts w:eastAsia="Times New Roman"/>
          </w:rPr>
          <w:delText>apply</w:delText>
        </w:r>
        <w:r w:rsidRPr="00F07CF5" w:rsidDel="00B435B9">
          <w:rPr>
            <w:rFonts w:eastAsia="Times New Roman"/>
          </w:rPr>
          <w:delText xml:space="preserve"> </w:delText>
        </w:r>
      </w:del>
      <w:ins w:id="264" w:author="Albi Celaj [2]" w:date="2019-02-19T14:31:00Z">
        <w:r w:rsidR="00B435B9">
          <w:rPr>
            <w:rFonts w:eastAsia="Times New Roman"/>
          </w:rPr>
          <w:t>demonstrate an</w:t>
        </w:r>
        <w:r w:rsidR="00B435B9" w:rsidRPr="00F07CF5">
          <w:rPr>
            <w:rFonts w:eastAsia="Times New Roman"/>
          </w:rPr>
          <w:t xml:space="preserve"> </w:t>
        </w:r>
      </w:ins>
      <w:r w:rsidRPr="00F07CF5">
        <w:rPr>
          <w:rFonts w:eastAsia="Times New Roman"/>
        </w:rPr>
        <w:t>XGA</w:t>
      </w:r>
      <w:r w:rsidR="00B30AC6">
        <w:rPr>
          <w:rFonts w:eastAsia="Times New Roman"/>
        </w:rPr>
        <w:t xml:space="preserve"> </w:t>
      </w:r>
      <w:ins w:id="265" w:author="Albi Celaj [2]" w:date="2019-02-19T14:31:00Z">
        <w:r w:rsidR="00B435B9">
          <w:rPr>
            <w:rFonts w:eastAsia="Times New Roman"/>
          </w:rPr>
          <w:t>o</w:t>
        </w:r>
      </w:ins>
      <w:ins w:id="266" w:author="Albi Celaj" w:date="2019-02-21T15:18:00Z">
        <w:r w:rsidR="007A3EF6">
          <w:rPr>
            <w:rFonts w:eastAsia="Times New Roman"/>
          </w:rPr>
          <w:t>n</w:t>
        </w:r>
      </w:ins>
      <w:ins w:id="267" w:author="Albi Celaj [2]" w:date="2019-02-19T14:31:00Z">
        <w:del w:id="268" w:author="Albi Celaj" w:date="2019-02-21T13:37:00Z">
          <w:r w:rsidR="00B435B9" w:rsidDel="00E04374">
            <w:rPr>
              <w:rFonts w:eastAsia="Times New Roman"/>
            </w:rPr>
            <w:delText>n</w:delText>
          </w:r>
        </w:del>
      </w:ins>
      <w:del w:id="269" w:author="Albi Celaj [2]" w:date="2019-02-19T14:31:00Z">
        <w:r w:rsidDel="00B435B9">
          <w:rPr>
            <w:rFonts w:eastAsia="Times New Roman"/>
          </w:rPr>
          <w:delText xml:space="preserve">to </w:delText>
        </w:r>
      </w:del>
      <w:ins w:id="270" w:author="Al B" w:date="2019-02-17T17:42:00Z">
        <w:del w:id="271" w:author="Albi Celaj [2]" w:date="2019-02-19T14:31:00Z">
          <w:r w:rsidR="00EC0B98" w:rsidDel="00B435B9">
            <w:rPr>
              <w:rFonts w:eastAsia="Times New Roman"/>
            </w:rPr>
            <w:delText>16</w:delText>
          </w:r>
        </w:del>
        <w:r w:rsidR="00EF1053">
          <w:t xml:space="preserve"> yeast ABC</w:t>
        </w:r>
      </w:ins>
      <w:del w:id="272" w:author="Al B" w:date="2019-02-17T17:42:00Z">
        <w:r w:rsidR="00F1172F" w:rsidDel="00EF1053">
          <w:delText>ABC</w:delText>
        </w:r>
      </w:del>
      <w:r w:rsidR="00F1172F">
        <w:t xml:space="preserve"> transporters</w:t>
      </w:r>
      <w:r w:rsidR="00B2177C">
        <w:t xml:space="preserve">, </w:t>
      </w:r>
      <w:r w:rsidR="00F1172F">
        <w:t xml:space="preserve">involved in cellular efflux of small molecules, for which </w:t>
      </w:r>
      <w:r w:rsidR="00B2177C">
        <w:t>s</w:t>
      </w:r>
      <w:ins w:id="273" w:author="Albi Celaj" w:date="2019-02-26T10:46:00Z">
        <w:r w:rsidR="00EA5975">
          <w:t>e</w:t>
        </w:r>
      </w:ins>
      <w:del w:id="274" w:author="Unknown">
        <w:r w:rsidR="00B2177C" w:rsidDel="00FB3032">
          <w:delText>e</w:delText>
        </w:r>
      </w:del>
      <w:ins w:id="275" w:author="Albi Celaj" w:date="2019-02-26T10:39:00Z">
        <w:r w:rsidR="00B2177C">
          <w:t>v</w:t>
        </w:r>
      </w:ins>
      <w:r w:rsidR="00B2177C">
        <w:t xml:space="preserve">eral </w:t>
      </w:r>
      <w:r w:rsidR="00175CD1">
        <w:t xml:space="preserve">informative </w:t>
      </w:r>
      <w:ins w:id="276" w:author="Albi Celaj" w:date="2019-02-27T12:12:00Z">
        <w:r w:rsidR="00BD0EC4">
          <w:t>multi-</w:t>
        </w:r>
      </w:ins>
      <w:del w:id="277" w:author="Albi Celaj" w:date="2019-02-27T12:12:00Z">
        <w:r w:rsidR="00B2177C" w:rsidDel="00BD0EC4">
          <w:delText xml:space="preserve">higher-order </w:delText>
        </w:r>
      </w:del>
      <w:ins w:id="278" w:author="Albi Celaj" w:date="2019-02-27T12:11:00Z">
        <w:r w:rsidR="00E576FA">
          <w:t xml:space="preserve">knockout </w:t>
        </w:r>
      </w:ins>
      <w:del w:id="279" w:author="Albi Celaj" w:date="2019-02-27T12:10:00Z">
        <w:r w:rsidR="00B2177C" w:rsidDel="0074219B">
          <w:delText xml:space="preserve">genetic </w:delText>
        </w:r>
      </w:del>
      <w:del w:id="280" w:author="Albi Celaj" w:date="2019-02-22T14:04:00Z">
        <w:r w:rsidR="00B2177C" w:rsidDel="00BA3915">
          <w:delText>interactions</w:delText>
        </w:r>
        <w:r w:rsidR="00175CD1" w:rsidDel="00BA3915">
          <w:delText xml:space="preserve"> </w:delText>
        </w:r>
      </w:del>
      <w:ins w:id="281" w:author="Albi Celaj" w:date="2019-02-27T12:10:00Z">
        <w:r w:rsidR="0074219B">
          <w:t>phenotypes</w:t>
        </w:r>
      </w:ins>
      <w:ins w:id="282" w:author="Albi Celaj" w:date="2019-02-22T14:04:00Z">
        <w:r w:rsidR="00BA3915">
          <w:t xml:space="preserve"> </w:t>
        </w:r>
      </w:ins>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Pr="00F07CF5">
        <w:rPr>
          <w:rFonts w:eastAsia="Times New Roman"/>
        </w:rPr>
        <w:t xml:space="preserve">the entire set of 16 ABC transporters that have been implicated in multi-drug resistance.  </w:t>
      </w:r>
      <w:r w:rsidR="00B2177C">
        <w:rPr>
          <w:rFonts w:eastAsia="Times New Roman"/>
        </w:rPr>
        <w:t xml:space="preserve">By revealing </w:t>
      </w:r>
      <w:r w:rsidR="003E7C3E">
        <w:rPr>
          <w:rFonts w:eastAsia="Times New Roman"/>
        </w:rPr>
        <w:t>a</w:t>
      </w:r>
      <w:r w:rsidR="00515333">
        <w:rPr>
          <w:rFonts w:eastAsia="Times New Roman"/>
        </w:rPr>
        <w:t xml:space="preserve"> </w:t>
      </w:r>
      <w:ins w:id="283" w:author="Al B" w:date="2019-02-17T17:43:00Z">
        <w:r w:rsidR="00EF1053">
          <w:rPr>
            <w:rFonts w:eastAsia="Times New Roman"/>
          </w:rPr>
          <w:t>multi-knockout genetic</w:t>
        </w:r>
      </w:ins>
      <w:del w:id="284" w:author="Al B" w:date="2019-02-17T17:43:00Z">
        <w:r w:rsidR="003E7C3E" w:rsidDel="00EF1053">
          <w:rPr>
            <w:rFonts w:eastAsia="Times New Roman"/>
          </w:rPr>
          <w:delText>genetic</w:delText>
        </w:r>
      </w:del>
      <w:r w:rsidR="003E7C3E">
        <w:rPr>
          <w:rFonts w:eastAsia="Times New Roman"/>
        </w:rPr>
        <w:t xml:space="preserve"> landscape</w:t>
      </w:r>
      <w:r w:rsidR="00B75FBB">
        <w:rPr>
          <w:rFonts w:eastAsia="Times New Roman"/>
        </w:rPr>
        <w:t xml:space="preserve"> </w:t>
      </w:r>
      <w:r w:rsidR="00B2177C">
        <w:rPr>
          <w:rFonts w:eastAsia="Times New Roman"/>
        </w:rPr>
        <w:t xml:space="preserve">for </w:t>
      </w:r>
      <w:r w:rsidR="00B75FBB">
        <w:rPr>
          <w:rFonts w:eastAsia="Times New Roman"/>
        </w:rPr>
        <w:t>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2177C">
        <w:rPr>
          <w:rFonts w:eastAsia="Times New Roman"/>
        </w:rPr>
        <w:t xml:space="preserve">XGA </w:t>
      </w:r>
      <w:del w:id="285" w:author="Al B" w:date="2019-02-17T17:43:00Z">
        <w:r w:rsidR="00B2177C" w:rsidDel="00E96950">
          <w:rPr>
            <w:rFonts w:eastAsia="Times New Roman"/>
          </w:rPr>
          <w:delText>y</w:delText>
        </w:r>
      </w:del>
      <w:ins w:id="286" w:author="Al B" w:date="2019-02-17T17:44:00Z">
        <w:r w:rsidR="00E96950">
          <w:rPr>
            <w:rFonts w:eastAsia="Times New Roman"/>
          </w:rPr>
          <w:t>uncovered</w:t>
        </w:r>
      </w:ins>
      <w:del w:id="287" w:author="Al B" w:date="2019-02-17T17:43:00Z">
        <w:r w:rsidR="00B2177C" w:rsidDel="00E96950">
          <w:rPr>
            <w:rFonts w:eastAsia="Times New Roman"/>
          </w:rPr>
          <w:delText>ielded</w:delText>
        </w:r>
      </w:del>
      <w:ins w:id="288" w:author="Al B" w:date="2019-02-17T17:43:00Z">
        <w:del w:id="289" w:author="Albi Celaj [2]" w:date="2019-02-19T14:31:00Z">
          <w:r w:rsidR="00E96950" w:rsidDel="00B435B9">
            <w:rPr>
              <w:rFonts w:eastAsia="Times New Roman"/>
            </w:rPr>
            <w:delText>u</w:delText>
          </w:r>
        </w:del>
      </w:ins>
      <w:ins w:id="290" w:author="Al B" w:date="2019-02-17T17:44:00Z">
        <w:r w:rsidR="00E96950">
          <w:rPr>
            <w:rFonts w:eastAsia="Times New Roman"/>
          </w:rPr>
          <w:t xml:space="preserve"> many</w:t>
        </w:r>
      </w:ins>
      <w:r w:rsidR="00B2177C">
        <w:rPr>
          <w:rFonts w:eastAsia="Times New Roman"/>
        </w:rPr>
        <w:t xml:space="preserve"> </w:t>
      </w:r>
      <w:ins w:id="291" w:author="Albi Celaj" w:date="2019-02-22T14:54:00Z">
        <w:r w:rsidR="000329BF">
          <w:rPr>
            <w:rFonts w:eastAsia="Times New Roman"/>
          </w:rPr>
          <w:t>drug</w:t>
        </w:r>
      </w:ins>
      <w:del w:id="292" w:author="Albi Celaj" w:date="2019-02-22T14:54:00Z">
        <w:r w:rsidR="009759F3" w:rsidDel="000329BF">
          <w:rPr>
            <w:rFonts w:eastAsia="Times New Roman"/>
          </w:rPr>
          <w:delText>condition</w:delText>
        </w:r>
      </w:del>
      <w:r w:rsidR="009759F3">
        <w:rPr>
          <w:rFonts w:eastAsia="Times New Roman"/>
        </w:rPr>
        <w:t xml:space="preserve">-dependent </w:t>
      </w:r>
      <w:ins w:id="293" w:author="Albi Celaj" w:date="2019-02-22T14:25:00Z">
        <w:r w:rsidR="00553E40">
          <w:rPr>
            <w:rFonts w:eastAsia="Times New Roman"/>
          </w:rPr>
          <w:t>high-order</w:t>
        </w:r>
      </w:ins>
      <w:del w:id="294" w:author="Albi Celaj" w:date="2019-02-22T14:25:00Z">
        <w:r w:rsidR="00515333" w:rsidDel="00553E40">
          <w:rPr>
            <w:rFonts w:eastAsia="Times New Roman"/>
          </w:rPr>
          <w:delText>complex</w:delText>
        </w:r>
      </w:del>
      <w:r w:rsidR="00515333">
        <w:rPr>
          <w:rFonts w:eastAsia="Times New Roman"/>
        </w:rPr>
        <w:t xml:space="preserve">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r w:rsidR="004D6845">
        <w:rPr>
          <w:rFonts w:eastAsia="Times New Roman"/>
        </w:rPr>
        <w:t xml:space="preserve">  </w:t>
      </w:r>
      <w:r w:rsidR="00175CD1">
        <w:rPr>
          <w:rFonts w:eastAsia="Times New Roman"/>
        </w:rPr>
        <w:t>A neural network trained</w:t>
      </w:r>
      <w:del w:id="295" w:author="Albi Celaj [3]" w:date="2019-02-19T17:51:00Z">
        <w:r w:rsidR="00175CD1" w:rsidDel="00137BE6">
          <w:rPr>
            <w:rFonts w:eastAsia="Times New Roman"/>
          </w:rPr>
          <w:delText xml:space="preserve"> only</w:delText>
        </w:r>
      </w:del>
      <w:r w:rsidR="00175CD1">
        <w:rPr>
          <w:rFonts w:eastAsia="Times New Roman"/>
        </w:rPr>
        <w:t xml:space="preserve"> on XGA data provided an intuitive </w:t>
      </w:r>
      <w:r w:rsidR="00042912">
        <w:rPr>
          <w:rFonts w:eastAsia="Times New Roman"/>
        </w:rPr>
        <w:t>genotype-to-phenotype</w:t>
      </w:r>
      <w:r w:rsidR="004D6845">
        <w:rPr>
          <w:rFonts w:eastAsia="Times New Roman"/>
        </w:rPr>
        <w:t xml:space="preserve"> model</w:t>
      </w:r>
      <w:r w:rsidR="00175CD1">
        <w:rPr>
          <w:rFonts w:eastAsia="Times New Roman"/>
        </w:rPr>
        <w:t xml:space="preserve"> and functional insights into this system of ABC transporters</w:t>
      </w:r>
      <w:r w:rsidR="003444FB">
        <w:rPr>
          <w:rFonts w:eastAsia="Times New Roman"/>
        </w:rPr>
        <w:t>.</w:t>
      </w:r>
      <w:r w:rsidR="00682E18">
        <w:rPr>
          <w:rFonts w:eastAsia="Times New Roman"/>
        </w:rPr>
        <w:t xml:space="preserve">  </w:t>
      </w:r>
      <w:r w:rsidR="00C37DDF">
        <w:rPr>
          <w:rFonts w:eastAsia="Times New Roman"/>
        </w:rPr>
        <w:t xml:space="preserve">Taken together, </w:t>
      </w:r>
      <w:r w:rsidR="00175CD1">
        <w:rPr>
          <w:rFonts w:eastAsia="Times New Roman"/>
        </w:rPr>
        <w:t xml:space="preserve">our results highlight the ability of XGA to systematically </w:t>
      </w:r>
      <w:r w:rsidR="00687512">
        <w:rPr>
          <w:rFonts w:eastAsia="Times New Roman"/>
        </w:rPr>
        <w:t xml:space="preserve">uncover </w:t>
      </w:r>
      <w:r w:rsidR="00CE6E57">
        <w:rPr>
          <w:rFonts w:eastAsia="Times New Roman"/>
        </w:rPr>
        <w:t>high-order</w:t>
      </w:r>
      <w:r w:rsidR="00687512">
        <w:rPr>
          <w:rFonts w:eastAsia="Times New Roman"/>
        </w:rPr>
        <w:t xml:space="preserve"> genetic relationships</w:t>
      </w:r>
      <w:r w:rsidR="00820612">
        <w:rPr>
          <w:rFonts w:eastAsia="Times New Roman"/>
        </w:rPr>
        <w:t xml:space="preserve">, and </w:t>
      </w:r>
      <w:ins w:id="296" w:author="Al B" w:date="2019-02-17T17:45:00Z">
        <w:r w:rsidR="00E96950">
          <w:rPr>
            <w:rFonts w:eastAsia="Times New Roman"/>
          </w:rPr>
          <w:t>use them shed</w:t>
        </w:r>
      </w:ins>
      <w:del w:id="297" w:author="Al B" w:date="2019-02-17T17:45:00Z">
        <w:r w:rsidR="00687512" w:rsidDel="00E96950">
          <w:rPr>
            <w:rFonts w:eastAsia="Times New Roman"/>
          </w:rPr>
          <w:delText>shed</w:delText>
        </w:r>
      </w:del>
      <w:r w:rsidR="00687512">
        <w:rPr>
          <w:rFonts w:eastAsia="Times New Roman"/>
        </w:rPr>
        <w:t xml:space="preserve"> light on complex molecular systems.</w:t>
      </w:r>
      <w:ins w:id="298" w:author="Albi Celaj [3]" w:date="2019-02-19T22:33:00Z">
        <w:r w:rsidR="006A5CC0">
          <w:rPr>
            <w:rFonts w:eastAsia="Times New Roman"/>
          </w:rPr>
          <w:t xml:space="preserve"> </w:t>
        </w:r>
      </w:ins>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13E904FD" w:rsidR="00C66E5A" w:rsidRPr="00FF3025" w:rsidRDefault="00C66E5A">
      <w:pPr>
        <w:jc w:val="both"/>
        <w:outlineLvl w:val="0"/>
        <w:rPr>
          <w:bCs/>
          <w:iCs/>
          <w:color w:val="000000" w:themeColor="text1"/>
        </w:rPr>
        <w:pPrChange w:id="299" w:author="Albi Celaj [2]" w:date="2019-02-14T16:03:00Z">
          <w:pPr>
            <w:outlineLvl w:val="0"/>
          </w:pPr>
        </w:pPrChange>
      </w:pPr>
      <w:r w:rsidRPr="00FF3025">
        <w:rPr>
          <w:bCs/>
          <w:iCs/>
          <w:color w:val="000000" w:themeColor="text1"/>
        </w:rPr>
        <w:t xml:space="preserve">Here </w:t>
      </w:r>
      <w:r>
        <w:rPr>
          <w:bCs/>
          <w:iCs/>
          <w:color w:val="000000" w:themeColor="text1"/>
        </w:rPr>
        <w:t xml:space="preserve">we briefly describe </w:t>
      </w:r>
      <w:ins w:id="300" w:author="Albi Celaj" w:date="2019-02-21T15:21:00Z">
        <w:r w:rsidR="00E02C81">
          <w:rPr>
            <w:bCs/>
            <w:iCs/>
            <w:color w:val="000000" w:themeColor="text1"/>
          </w:rPr>
          <w:t>our</w:t>
        </w:r>
      </w:ins>
      <w:del w:id="301" w:author="Albi Celaj" w:date="2019-02-21T15:21:00Z">
        <w:r w:rsidDel="00E02C81">
          <w:rPr>
            <w:bCs/>
            <w:iCs/>
            <w:color w:val="000000" w:themeColor="text1"/>
          </w:rPr>
          <w:delText>the</w:delText>
        </w:r>
      </w:del>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results of </w:t>
      </w:r>
      <w:r w:rsidR="00D32BE0">
        <w:rPr>
          <w:bCs/>
          <w:iCs/>
          <w:color w:val="000000" w:themeColor="text1"/>
        </w:rPr>
        <w:t xml:space="preserve">applying XGA </w:t>
      </w:r>
      <w:r>
        <w:rPr>
          <w:bCs/>
          <w:iCs/>
          <w:color w:val="000000" w:themeColor="text1"/>
        </w:rPr>
        <w:t xml:space="preserve">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4BAF8208"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(‘segregants’) will inherit a random subset of parental variants and each segregant can then be genotyped and profiled for traits such as gene expression or drug resistance</w:t>
      </w:r>
      <w:r w:rsidR="000A0594">
        <w:rPr>
          <w:lang w:val="en-CA"/>
        </w:rPr>
        <w:t xml:space="preserve"> </w:t>
      </w:r>
      <w:r w:rsidR="000A0594" w:rsidRPr="002456C5">
        <w:rPr>
          <w:lang w:val="en-CA"/>
        </w:rPr>
        <w:fldChar w:fldCharType="begin" w:fldLock="1"/>
      </w:r>
      <w:r w:rsidR="000A0594">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rPr>
          <w:lang w:val="en-CA"/>
        </w:rPr>
        <w:fldChar w:fldCharType="separate"/>
      </w:r>
      <w:r w:rsidR="000A0594" w:rsidRPr="00D659A1">
        <w:rPr>
          <w:noProof/>
          <w:lang w:val="en-CA"/>
        </w:rPr>
        <w:t>(Bloom et al., 2013)</w:t>
      </w:r>
      <w:r w:rsidR="000A0594" w:rsidRPr="002456C5">
        <w:rPr>
          <w:lang w:val="en-CA"/>
        </w:rPr>
        <w:fldChar w:fldCharType="end"/>
      </w:r>
      <w:r>
        <w:rPr>
          <w:bCs/>
          <w:iCs/>
          <w:color w:val="000000" w:themeColor="text1"/>
        </w:rPr>
        <w:t>.  Although applied extensively to pairs of outbred parents</w:t>
      </w:r>
      <w:r>
        <w:rPr>
          <w:lang w:val="en-CA"/>
        </w:rPr>
        <w:t xml:space="preserve">, </w:t>
      </w:r>
      <w:r w:rsidR="00D32BE0">
        <w:rPr>
          <w:lang w:val="en-CA"/>
        </w:rPr>
        <w:t xml:space="preserve">this approach </w:t>
      </w:r>
      <w:r>
        <w:rPr>
          <w:lang w:val="en-CA"/>
        </w:rPr>
        <w:t>has limitations</w:t>
      </w:r>
      <w:r>
        <w:rPr>
          <w:bCs/>
          <w:iCs/>
          <w:color w:val="000000" w:themeColor="text1"/>
        </w:rPr>
        <w:t xml:space="preserve">. First, </w:t>
      </w:r>
      <w:r>
        <w:rPr>
          <w:lang w:val="en-CA"/>
        </w:rPr>
        <w:t xml:space="preserve">many genes involved in a process </w:t>
      </w:r>
      <w:r w:rsidR="00825573">
        <w:rPr>
          <w:lang w:val="en-CA"/>
        </w:rPr>
        <w:t xml:space="preserve">will </w:t>
      </w:r>
      <w:r w:rsidR="00D32BE0">
        <w:rPr>
          <w:lang w:val="en-CA"/>
        </w:rPr>
        <w:t>be missed</w:t>
      </w:r>
      <w:del w:id="302" w:author="Albi Celaj [2]" w:date="2019-02-14T16:07:00Z">
        <w:r w:rsidR="00D32BE0" w:rsidDel="00301CD5">
          <w:rPr>
            <w:lang w:val="en-CA"/>
          </w:rPr>
          <w:delText xml:space="preserve"> </w:delText>
        </w:r>
        <w:r w:rsidR="00301CD5" w:rsidDel="00301CD5">
          <w:rPr>
            <w:lang w:val="en-CA"/>
          </w:rPr>
          <w:delText>due</w:delText>
        </w:r>
      </w:del>
      <w:r w:rsidR="00301CD5">
        <w:rPr>
          <w:lang w:val="en-CA"/>
        </w:rPr>
        <w:t xml:space="preserve"> </w:t>
      </w:r>
      <w:r w:rsidR="00D32BE0">
        <w:rPr>
          <w:lang w:val="en-CA"/>
        </w:rPr>
        <w:t xml:space="preserve">for lack of </w:t>
      </w:r>
      <w:r>
        <w:rPr>
          <w:lang w:val="en-CA"/>
        </w:rPr>
        <w:t xml:space="preserve">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w:t>
      </w:r>
      <w:r w:rsidR="00D32BE0">
        <w:rPr>
          <w:lang w:val="en-CA"/>
        </w:rPr>
        <w:t xml:space="preserve">complicate identification of the </w:t>
      </w:r>
      <w:r>
        <w:rPr>
          <w:lang w:val="en-CA"/>
        </w:rPr>
        <w:t xml:space="preserve">causal variants at each associated locus. </w:t>
      </w:r>
    </w:p>
    <w:p w14:paraId="3D73F60C" w14:textId="77777777" w:rsidR="008C7F53" w:rsidRDefault="008C7F53" w:rsidP="00DB0ED8">
      <w:pPr>
        <w:jc w:val="both"/>
        <w:rPr>
          <w:lang w:val="en-CA"/>
        </w:rPr>
      </w:pPr>
    </w:p>
    <w:p w14:paraId="641D5059" w14:textId="0A5B4297" w:rsidR="00DB0ED8" w:rsidRPr="00A50821" w:rsidRDefault="00DB0ED8" w:rsidP="00DB0ED8">
      <w:pPr>
        <w:jc w:val="both"/>
        <w:rPr>
          <w:bCs/>
          <w:iCs/>
          <w:color w:val="000000" w:themeColor="text1"/>
        </w:rPr>
      </w:pPr>
      <w:r>
        <w:rPr>
          <w:lang w:val="en-CA"/>
        </w:rPr>
        <w:t xml:space="preserve">To </w:t>
      </w:r>
      <w:r w:rsidR="00D32BE0">
        <w:rPr>
          <w:lang w:val="en-CA"/>
        </w:rPr>
        <w:t xml:space="preserve">exploit the power of </w:t>
      </w:r>
      <w:r>
        <w:rPr>
          <w:lang w:val="en-CA"/>
        </w:rPr>
        <w:t xml:space="preserve">cross-based approaches </w:t>
      </w:r>
      <w:r w:rsidR="00D32BE0">
        <w:rPr>
          <w:lang w:val="en-CA"/>
        </w:rPr>
        <w:t xml:space="preserve">while avoiding limits of </w:t>
      </w:r>
      <w:del w:id="303" w:author="Albi Celaj [2]" w:date="2019-02-14T16:12:00Z">
        <w:r w:rsidR="00D32BE0" w:rsidDel="00301CD5">
          <w:rPr>
            <w:lang w:val="en-CA"/>
          </w:rPr>
          <w:delText>approaches based on</w:delText>
        </w:r>
      </w:del>
      <w:ins w:id="304" w:author="Albi Celaj [2]" w:date="2019-02-14T16:12:00Z">
        <w:r w:rsidR="00301CD5">
          <w:rPr>
            <w:lang w:val="en-CA"/>
          </w:rPr>
          <w:t>using</w:t>
        </w:r>
      </w:ins>
      <w:r w:rsidR="00D32BE0">
        <w:rPr>
          <w:lang w:val="en-CA"/>
        </w:rPr>
        <w:t xml:space="preserve"> </w:t>
      </w:r>
      <w:r>
        <w:rPr>
          <w:lang w:val="en-CA"/>
        </w:rPr>
        <w:t>natural variation, we designed a population engineering strategy</w:t>
      </w:r>
      <w:r w:rsidR="00D32BE0">
        <w:rPr>
          <w:lang w:val="en-CA"/>
        </w:rPr>
        <w:t xml:space="preserve"> in which </w:t>
      </w:r>
      <w:r>
        <w:rPr>
          <w:lang w:val="en-CA"/>
        </w:rPr>
        <w:t xml:space="preserve">targeted </w:t>
      </w:r>
      <w:ins w:id="305" w:author="Albi Celaj [2]" w:date="2019-02-14T16:17:00Z">
        <w:r w:rsidR="001A2A8F">
          <w:rPr>
            <w:lang w:val="en-CA"/>
          </w:rPr>
          <w:t xml:space="preserve">polygenic </w:t>
        </w:r>
      </w:ins>
      <w:r>
        <w:rPr>
          <w:lang w:val="en-CA"/>
        </w:rPr>
        <w:t xml:space="preserve">variation is engineered into individual parental </w:t>
      </w:r>
      <w:r w:rsidR="00D32BE0">
        <w:rPr>
          <w:lang w:val="en-CA"/>
        </w:rPr>
        <w:t xml:space="preserve">strains. Parental strains </w:t>
      </w:r>
      <w:r>
        <w:rPr>
          <w:lang w:val="en-CA"/>
        </w:rPr>
        <w:t xml:space="preserve">are </w:t>
      </w:r>
      <w:r w:rsidR="00825573">
        <w:rPr>
          <w:lang w:val="en-CA"/>
        </w:rPr>
        <w:t xml:space="preserve">then </w:t>
      </w:r>
      <w:r>
        <w:rPr>
          <w:lang w:val="en-CA"/>
        </w:rPr>
        <w:t>crossed to yield an ‘engineered population’</w:t>
      </w:r>
      <w:r w:rsidR="00D32BE0">
        <w:rPr>
          <w:lang w:val="en-CA"/>
        </w:rPr>
        <w:t xml:space="preserve">. </w:t>
      </w:r>
      <w:r w:rsidR="00301CD5">
        <w:rPr>
          <w:lang w:val="en-CA"/>
        </w:rPr>
        <w:t>Thus</w:t>
      </w:r>
      <w:ins w:id="306" w:author="Albi Celaj [2]" w:date="2019-02-14T16:06:00Z">
        <w:r w:rsidR="00301CD5">
          <w:rPr>
            <w:lang w:val="en-CA"/>
          </w:rPr>
          <w:t>,</w:t>
        </w:r>
      </w:ins>
      <w:r w:rsidR="00D32BE0">
        <w:rPr>
          <w:lang w:val="en-CA"/>
        </w:rPr>
        <w:t xml:space="preserve"> a genetic cross yields random segregation only for engineered variants</w:t>
      </w:r>
      <w:r>
        <w:rPr>
          <w:lang w:val="en-CA"/>
        </w:rPr>
        <w:t>.</w:t>
      </w:r>
    </w:p>
    <w:p w14:paraId="5CD52AAD" w14:textId="77777777" w:rsidR="00C66E5A" w:rsidRDefault="00C66E5A" w:rsidP="00DB0ED8">
      <w:pPr>
        <w:jc w:val="both"/>
        <w:outlineLvl w:val="0"/>
        <w:rPr>
          <w:b/>
          <w:bCs/>
          <w:iCs/>
          <w:color w:val="000000" w:themeColor="text1"/>
        </w:rPr>
      </w:pPr>
    </w:p>
    <w:p w14:paraId="2AD99B9E" w14:textId="3430D662" w:rsidR="00DB0ED8" w:rsidRPr="00FF3025" w:rsidRDefault="00DB0ED8" w:rsidP="00301CD5">
      <w:pPr>
        <w:jc w:val="both"/>
        <w:outlineLvl w:val="0"/>
        <w:rPr>
          <w:bCs/>
          <w:iCs/>
          <w:color w:val="000000" w:themeColor="text1"/>
          <w:lang w:val="en-CA"/>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del w:id="307" w:author="Albi Celaj [2]" w:date="2019-02-14T16:07:00Z">
        <w:r w:rsidR="007479CA" w:rsidDel="00301CD5">
          <w:rPr>
            <w:bCs/>
            <w:iCs/>
            <w:color w:val="000000" w:themeColor="text1"/>
          </w:rPr>
          <w:delText xml:space="preserve">at </w:delText>
        </w:r>
      </w:del>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r w:rsidR="001565A9">
        <w:t xml:space="preserve">SGA </w:t>
      </w:r>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5D10DCB9" w:rsidR="008278B1" w:rsidRDefault="00DB0ED8" w:rsidP="00025615">
      <w:pPr>
        <w:jc w:val="both"/>
        <w:rPr>
          <w:bCs/>
          <w:iCs/>
          <w:color w:val="000000" w:themeColor="text1"/>
          <w:lang w:val="en-CA"/>
        </w:rPr>
      </w:pPr>
      <w:r>
        <w:rPr>
          <w:bCs/>
          <w:iCs/>
          <w:color w:val="000000" w:themeColor="text1"/>
          <w:lang w:val="en-CA"/>
        </w:rPr>
        <w:t xml:space="preserve">For each strain in </w:t>
      </w:r>
      <w:r w:rsidR="007479CA">
        <w:rPr>
          <w:bCs/>
          <w:iCs/>
          <w:color w:val="000000" w:themeColor="text1"/>
          <w:lang w:val="en-CA"/>
        </w:rPr>
        <w:t>this arrayed population</w:t>
      </w:r>
      <w:r>
        <w:rPr>
          <w:bCs/>
          <w:iCs/>
          <w:color w:val="000000" w:themeColor="text1"/>
          <w:lang w:val="en-CA"/>
        </w:rPr>
        <w:t xml:space="preserve">, we </w:t>
      </w:r>
      <w:r w:rsidR="007479CA">
        <w:rPr>
          <w:bCs/>
          <w:iCs/>
          <w:color w:val="000000" w:themeColor="text1"/>
          <w:lang w:val="en-CA"/>
        </w:rPr>
        <w:t xml:space="preserve">determined </w:t>
      </w:r>
      <w:r>
        <w:rPr>
          <w:bCs/>
          <w:iCs/>
          <w:color w:val="000000" w:themeColor="text1"/>
          <w:lang w:val="en-CA"/>
        </w:rPr>
        <w:t xml:space="preserve">the genotype at all sixteen knockout loci and </w:t>
      </w:r>
      <w:r w:rsidR="007479CA">
        <w:rPr>
          <w:bCs/>
          <w:iCs/>
          <w:color w:val="000000" w:themeColor="text1"/>
          <w:lang w:val="en-CA"/>
        </w:rPr>
        <w:t xml:space="preserve">identified the </w:t>
      </w:r>
      <w:r>
        <w:rPr>
          <w:bCs/>
          <w:iCs/>
          <w:color w:val="000000" w:themeColor="text1"/>
          <w:lang w:val="en-CA"/>
        </w:rPr>
        <w:t xml:space="preserve">barcode.  </w:t>
      </w:r>
      <w:r w:rsidR="007479CA">
        <w:rPr>
          <w:bCs/>
          <w:iCs/>
          <w:color w:val="000000" w:themeColor="text1"/>
          <w:lang w:val="en-CA"/>
        </w:rPr>
        <w:t>To g</w:t>
      </w:r>
      <w:r>
        <w:rPr>
          <w:bCs/>
          <w:iCs/>
          <w:color w:val="000000" w:themeColor="text1"/>
          <w:lang w:val="en-CA"/>
        </w:rPr>
        <w:t>enotyp</w:t>
      </w:r>
      <w:r w:rsidR="007479CA">
        <w:rPr>
          <w:bCs/>
          <w:iCs/>
          <w:color w:val="000000" w:themeColor="text1"/>
          <w:lang w:val="en-CA"/>
        </w:rPr>
        <w:t xml:space="preserve">e, we </w:t>
      </w:r>
      <w:r>
        <w:rPr>
          <w:bCs/>
          <w:iCs/>
          <w:color w:val="000000" w:themeColor="text1"/>
          <w:lang w:val="en-CA"/>
        </w:rPr>
        <w:t xml:space="preserve">exploited the fact that each knockout locus in the ABC-16 strain </w:t>
      </w:r>
      <w:r w:rsidR="007479CA">
        <w:rPr>
          <w:bCs/>
          <w:iCs/>
          <w:color w:val="000000" w:themeColor="text1"/>
          <w:lang w:val="en-CA"/>
        </w:rPr>
        <w:t xml:space="preserve">was derived from the </w:t>
      </w:r>
      <w:r>
        <w:rPr>
          <w:bCs/>
          <w:iCs/>
          <w:color w:val="000000" w:themeColor="text1"/>
          <w:lang w:val="en-CA"/>
        </w:rPr>
        <w:t xml:space="preserve">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sidR="007479CA">
        <w:rPr>
          <w:bCs/>
          <w:iCs/>
          <w:color w:val="000000" w:themeColor="text1"/>
          <w:lang w:val="en-CA"/>
        </w:rPr>
        <w:t xml:space="preserve"> and is therefore flanked by a deletion-identifying barcode</w:t>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t xml:space="preserve">index tags that identify </w:t>
      </w:r>
      <w:r w:rsidRPr="00233F15">
        <w:rPr>
          <w:bCs/>
          <w:iCs/>
          <w:color w:val="000000" w:themeColor="text1"/>
          <w:lang w:val="en-CA"/>
        </w:rPr>
        <w:t>the plate</w:t>
      </w:r>
      <w:r>
        <w:rPr>
          <w:bCs/>
          <w:iCs/>
          <w:color w:val="000000" w:themeColor="text1"/>
          <w:lang w:val="en-CA"/>
        </w:rPr>
        <w:t>, row, and column of origin for each amplification product (Methods; Figure 1).  Thus, a single sequencing experiment reveal</w:t>
      </w:r>
      <w:r w:rsidR="007479CA">
        <w:rPr>
          <w:bCs/>
          <w:iCs/>
          <w:color w:val="000000" w:themeColor="text1"/>
          <w:lang w:val="en-CA"/>
        </w:rPr>
        <w:t>ed</w:t>
      </w:r>
      <w:r>
        <w:rPr>
          <w:bCs/>
          <w:iCs/>
          <w:color w:val="000000" w:themeColor="text1"/>
          <w:lang w:val="en-CA"/>
        </w:rPr>
        <w:t xml:space="preserve">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p w14:paraId="5B5B08AA" w14:textId="77777777" w:rsidR="008278B1" w:rsidRDefault="008278B1" w:rsidP="00025615">
      <w:pPr>
        <w:jc w:val="both"/>
        <w:rPr>
          <w:bCs/>
          <w:iCs/>
          <w:color w:val="000000" w:themeColor="text1"/>
          <w:lang w:val="en-CA"/>
        </w:rPr>
      </w:pPr>
    </w:p>
    <w:p w14:paraId="324DECFF" w14:textId="18052E6C" w:rsidR="00025615" w:rsidRDefault="007479CA" w:rsidP="00025615">
      <w:pPr>
        <w:jc w:val="both"/>
      </w:pPr>
      <w:r>
        <w:rPr>
          <w:lang w:val="en-CA"/>
        </w:rPr>
        <w:t xml:space="preserve">Two independent methods </w:t>
      </w:r>
      <w:r w:rsidR="00025615">
        <w:rPr>
          <w:lang w:val="en-CA"/>
        </w:rPr>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Considering only those strains with both high-quality genotyping data and at least one unique tracking barcode</w:t>
      </w:r>
      <w:r w:rsidR="00025615">
        <w:rPr>
          <w:lang w:val="en-CA"/>
        </w:rPr>
        <w:t xml:space="preserve">, </w:t>
      </w:r>
      <w:r w:rsidR="003D619B">
        <w:rPr>
          <w:lang w:val="en-CA"/>
        </w:rPr>
        <w:t xml:space="preserve">our engineered strain population included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p>
    <w:p w14:paraId="3558D532" w14:textId="77777777" w:rsidR="00B55490" w:rsidRDefault="00B55490" w:rsidP="00DB0ED8">
      <w:pPr>
        <w:jc w:val="both"/>
        <w:rPr>
          <w:ins w:id="308" w:author="Albi Celaj [2]" w:date="2019-02-14T16:21:00Z"/>
          <w:bCs/>
          <w:iCs/>
          <w:color w:val="000000" w:themeColor="text1"/>
          <w:lang w:val="en-CA"/>
        </w:rPr>
      </w:pPr>
    </w:p>
    <w:p w14:paraId="3755FDDD" w14:textId="6EDAB771" w:rsidR="001C5AE9" w:rsidRDefault="001C5AE9" w:rsidP="00DB0ED8">
      <w:pPr>
        <w:jc w:val="both"/>
        <w:rPr>
          <w:ins w:id="309" w:author="Albi Celaj [2]" w:date="2019-02-14T16:21:00Z"/>
          <w:bCs/>
          <w:iCs/>
          <w:color w:val="000000" w:themeColor="text1"/>
          <w:lang w:val="en-CA"/>
        </w:rPr>
      </w:pPr>
      <w:ins w:id="310" w:author="Albi Celaj [2]" w:date="2019-02-14T16:21:00Z">
        <w:r w:rsidRPr="001C5AE9">
          <w:rPr>
            <w:bCs/>
            <w:iCs/>
            <w:color w:val="000000" w:themeColor="text1"/>
            <w:highlight w:val="yellow"/>
            <w:lang w:val="en-CA"/>
            <w:rPrChange w:id="311" w:author="Albi Celaj [2]" w:date="2019-02-14T16:22:00Z">
              <w:rPr>
                <w:bCs/>
                <w:iCs/>
                <w:color w:val="000000" w:themeColor="text1"/>
                <w:lang w:val="en-CA"/>
              </w:rPr>
            </w:rPrChange>
          </w:rPr>
          <w:t>[Fritz Stopped Here]</w:t>
        </w:r>
      </w:ins>
    </w:p>
    <w:p w14:paraId="78F8E28B" w14:textId="77777777" w:rsidR="001C5AE9" w:rsidRPr="00982721" w:rsidRDefault="001C5AE9" w:rsidP="00DB0ED8">
      <w:pPr>
        <w:jc w:val="both"/>
        <w:rPr>
          <w:bCs/>
          <w:iCs/>
          <w:color w:val="000000" w:themeColor="text1"/>
          <w:lang w:val="en-CA"/>
        </w:rPr>
      </w:pPr>
    </w:p>
    <w:p w14:paraId="153834FE" w14:textId="2E0BA8B7" w:rsidR="00964AF7" w:rsidRDefault="00025615" w:rsidP="00D9226C">
      <w:pPr>
        <w:jc w:val="both"/>
        <w:outlineLvl w:val="0"/>
        <w:rPr>
          <w:ins w:id="312" w:author="Albi Celaj [2]"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313"/>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313"/>
      <w:r w:rsidR="001F0493">
        <w:rPr>
          <w:rStyle w:val="CommentReference"/>
          <w:rFonts w:asciiTheme="minorHAnsi" w:hAnsiTheme="minorHAnsi" w:cstheme="minorBidi"/>
        </w:rPr>
        <w:commentReference w:id="313"/>
      </w:r>
      <w:ins w:id="314" w:author="Albi Celaj [2]"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315" w:author="Albi Celaj [2]" w:date="2019-01-30T18:23:00Z"/>
          <w:color w:val="000000"/>
        </w:rPr>
      </w:pPr>
    </w:p>
    <w:p w14:paraId="3E62D42F" w14:textId="77777777" w:rsidR="006A4E7C" w:rsidRDefault="006A4E7C" w:rsidP="00982721">
      <w:pPr>
        <w:jc w:val="both"/>
        <w:outlineLvl w:val="0"/>
        <w:rPr>
          <w:ins w:id="316" w:author="Albi Celaj [2]"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7E1FC9B5" w14:textId="7FCC48F5" w:rsidR="004E76B4" w:rsidRDefault="00C0459F" w:rsidP="004E76B4">
      <w:pPr>
        <w:widowControl w:val="0"/>
        <w:autoSpaceDE w:val="0"/>
        <w:autoSpaceDN w:val="0"/>
        <w:adjustRightInd w:val="0"/>
        <w:jc w:val="both"/>
        <w:rPr>
          <w:ins w:id="317" w:author="Albi Celaj" w:date="2019-02-26T13:12:00Z"/>
          <w:color w:val="000000"/>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ins w:id="318" w:author="Albi Celaj" w:date="2019-02-21T15:36:00Z">
        <w:r w:rsidR="00173382">
          <w:rPr>
            <w:color w:val="000000"/>
          </w:rPr>
          <w:t>We found 62 associations</w:t>
        </w:r>
      </w:ins>
      <w:ins w:id="319" w:author="Albi Celaj" w:date="2019-02-26T13:06:00Z">
        <w:r w:rsidR="0090174D">
          <w:rPr>
            <w:color w:val="000000"/>
          </w:rPr>
          <w:t xml:space="preserve"> </w:t>
        </w:r>
        <w:r w:rsidR="004E76B4">
          <w:rPr>
            <w:color w:val="000000"/>
          </w:rPr>
          <w:t>between knockouts and drug resistance</w:t>
        </w:r>
      </w:ins>
      <w:ins w:id="320" w:author="Albi Celaj" w:date="2019-02-21T15:36:00Z">
        <w:r w:rsidR="00173382">
          <w:rPr>
            <w:color w:val="000000"/>
          </w:rPr>
          <w:t xml:space="preserve">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w:t>
        </w:r>
      </w:ins>
      <w:ins w:id="321" w:author="Albi Celaj" w:date="2019-02-21T15:37:00Z">
        <w:r w:rsidR="00173382">
          <w:rPr>
            <w:color w:val="000000"/>
          </w:rPr>
          <w:t>A</w:t>
        </w:r>
      </w:ins>
      <w:ins w:id="322" w:author="Albi Celaj" w:date="2019-02-21T15:36:00Z">
        <w:r w:rsidR="00173382">
          <w:rPr>
            <w:color w:val="000000"/>
          </w:rPr>
          <w:t>)</w:t>
        </w:r>
      </w:ins>
      <w:ins w:id="323" w:author="Albi Celaj" w:date="2019-02-21T15:39:00Z">
        <w:r w:rsidR="00173382">
          <w:rPr>
            <w:color w:val="000000"/>
          </w:rPr>
          <w:t>.  Most (58/62) of</w:t>
        </w:r>
      </w:ins>
      <w:ins w:id="324" w:author="Albi Celaj" w:date="2019-02-21T15:40:00Z">
        <w:r w:rsidR="00173382">
          <w:rPr>
            <w:color w:val="000000"/>
          </w:rPr>
          <w:t xml:space="preserve"> these associations involved </w:t>
        </w:r>
        <w:r w:rsidR="00173382" w:rsidRPr="00FB55DF">
          <w:rPr>
            <w:color w:val="000000"/>
          </w:rPr>
          <w:t xml:space="preserve">five </w:t>
        </w:r>
      </w:ins>
      <w:ins w:id="325" w:author="Albi Celaj" w:date="2019-02-21T15:42:00Z">
        <w:r w:rsidR="00173382">
          <w:rPr>
            <w:color w:val="000000"/>
          </w:rPr>
          <w:t xml:space="preserve">‘frequently-associated’ </w:t>
        </w:r>
      </w:ins>
      <w:ins w:id="326" w:author="Albi Celaj" w:date="2019-02-21T15:40:00Z">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ins>
      <w:ins w:id="327" w:author="Albi Celaj" w:date="2019-02-22T15:09:00Z">
        <w:r w:rsidR="006D4685">
          <w:rPr>
            <w:i/>
            <w:color w:val="000000"/>
          </w:rPr>
          <w:t xml:space="preserve"> </w:t>
        </w:r>
        <w:r w:rsidR="006D4685">
          <w:rPr>
            <w:color w:val="000000"/>
          </w:rPr>
          <w:t>(Figure S3A)</w:t>
        </w:r>
      </w:ins>
      <w:ins w:id="328" w:author="Albi Celaj" w:date="2019-02-21T15:40:00Z">
        <w:r w:rsidR="00173382">
          <w:rPr>
            <w:color w:val="000000"/>
          </w:rPr>
          <w:t xml:space="preserve">.  </w:t>
        </w:r>
      </w:ins>
      <w:ins w:id="329" w:author="Albi Celaj" w:date="2019-02-21T15:43:00Z">
        <w:r w:rsidR="00173382">
          <w:rPr>
            <w:color w:val="000000"/>
          </w:rPr>
          <w:t>For these five frequently-associated</w:t>
        </w:r>
        <w:r w:rsidR="00173382" w:rsidRPr="00FB55DF">
          <w:rPr>
            <w:color w:val="000000"/>
          </w:rPr>
          <w:t xml:space="preserve"> transporters, we </w:t>
        </w:r>
        <w:r w:rsidR="00173382">
          <w:rPr>
            <w:color w:val="000000"/>
          </w:rPr>
          <w:t>detected</w:t>
        </w:r>
        <w:r w:rsidR="00173382" w:rsidRPr="00137983">
          <w:rPr>
            <w:color w:val="000000"/>
          </w:rPr>
          <w:t xml:space="preserve"> </w:t>
        </w:r>
      </w:ins>
      <w:ins w:id="330" w:author="Albi Celaj" w:date="2019-02-22T16:32:00Z">
        <w:r w:rsidR="00D160A5">
          <w:rPr>
            <w:color w:val="000000"/>
          </w:rPr>
          <w:t>16/</w:t>
        </w:r>
      </w:ins>
      <w:ins w:id="331" w:author="Albi Celaj" w:date="2019-02-21T15:43:00Z">
        <w:r w:rsidR="00173382">
          <w:rPr>
            <w:color w:val="000000"/>
          </w:rPr>
          <w:t xml:space="preserve">18 </w:t>
        </w:r>
        <w:r w:rsidR="00173382" w:rsidRPr="00137983">
          <w:rPr>
            <w:color w:val="000000"/>
          </w:rPr>
          <w:t xml:space="preserve">previous associations </w:t>
        </w:r>
        <w:r w:rsidR="00173382">
          <w:rPr>
            <w:color w:val="000000"/>
          </w:rPr>
          <w:t xml:space="preserve">between drug resistance and individual knockouts, </w:t>
        </w:r>
        <w:r w:rsidR="00173382" w:rsidRPr="00137983">
          <w:rPr>
            <w:color w:val="000000"/>
          </w:rPr>
          <w:t xml:space="preserve">while revealing </w:t>
        </w:r>
        <w:r w:rsidR="00173382">
          <w:rPr>
            <w:color w:val="000000"/>
          </w:rPr>
          <w:t>40</w:t>
        </w:r>
        <w:r w:rsidR="00173382" w:rsidRPr="00137983">
          <w:rPr>
            <w:color w:val="000000"/>
          </w:rPr>
          <w:t xml:space="preserve"> new associations</w:t>
        </w:r>
        <w:r w:rsidR="00173382">
          <w:rPr>
            <w:color w:val="000000"/>
          </w:rPr>
          <w:t xml:space="preserve"> (Figure </w:t>
        </w:r>
        <w:r w:rsidR="00173382" w:rsidRPr="00FB55DF">
          <w:rPr>
            <w:color w:val="000000"/>
          </w:rPr>
          <w:t>S</w:t>
        </w:r>
        <w:r w:rsidR="00173382">
          <w:rPr>
            <w:color w:val="000000"/>
          </w:rPr>
          <w:t>3A</w:t>
        </w:r>
        <w:r w:rsidR="00173382" w:rsidRPr="00FB55DF">
          <w:rPr>
            <w:color w:val="000000"/>
          </w:rPr>
          <w:t xml:space="preserve">; </w:t>
        </w:r>
        <w:commentRangeStart w:id="332"/>
        <w:r w:rsidR="00173382" w:rsidRPr="00FB55DF">
          <w:rPr>
            <w:color w:val="000000"/>
          </w:rPr>
          <w:t>Data S7</w:t>
        </w:r>
        <w:commentRangeEnd w:id="332"/>
        <w:r w:rsidR="00173382">
          <w:rPr>
            <w:color w:val="000000"/>
          </w:rPr>
          <w:t>)</w:t>
        </w:r>
        <w:r w:rsidR="00173382">
          <w:rPr>
            <w:rStyle w:val="CommentReference"/>
            <w:rFonts w:asciiTheme="minorHAnsi" w:hAnsiTheme="minorHAnsi" w:cstheme="minorBidi"/>
          </w:rPr>
          <w:commentReference w:id="332"/>
        </w:r>
        <w:r w:rsidR="00173382" w:rsidRPr="00FB55DF">
          <w:rPr>
            <w:color w:val="000000"/>
          </w:rPr>
          <w:t xml:space="preserve">.  </w:t>
        </w:r>
      </w:ins>
      <w:moveToRangeStart w:id="333" w:author="Albi Celaj" w:date="2019-02-21T15:42:00Z" w:name="move1656157"/>
      <w:moveTo w:id="334" w:author="Albi Celaj" w:date="2019-02-21T15:42:00Z">
        <w:del w:id="335" w:author="Albi Celaj" w:date="2019-02-21T15:46:00Z">
          <w:r w:rsidR="00173382" w:rsidDel="00993256">
            <w:rPr>
              <w:color w:val="000000"/>
            </w:rPr>
            <w:delText>Among these were</w:delText>
          </w:r>
        </w:del>
      </w:moveTo>
      <w:ins w:id="336" w:author="Albi Celaj" w:date="2019-02-21T17:04:00Z">
        <w:r w:rsidR="00680293">
          <w:rPr>
            <w:color w:val="000000"/>
          </w:rPr>
          <w:t>For example, w</w:t>
        </w:r>
      </w:ins>
      <w:ins w:id="337" w:author="Albi Celaj" w:date="2019-02-21T15:46:00Z">
        <w:r w:rsidR="00993256">
          <w:rPr>
            <w:color w:val="000000"/>
          </w:rPr>
          <w:t>e detected</w:t>
        </w:r>
      </w:ins>
      <w:moveTo w:id="338" w:author="Albi Celaj" w:date="2019-02-21T15:42:00Z">
        <w:r w:rsidR="00173382">
          <w:rPr>
            <w:color w:val="000000"/>
          </w:rPr>
          <w:t xml:space="preserve"> </w:t>
        </w:r>
        <w:r w:rsidR="00173382" w:rsidRPr="00FB55DF">
          <w:rPr>
            <w:color w:val="000000"/>
          </w:rPr>
          <w:t xml:space="preserve">18 </w:t>
        </w:r>
        <w:del w:id="339" w:author="Albi Celaj" w:date="2019-02-26T13:41:00Z">
          <w:r w:rsidR="00173382" w:rsidRPr="00FB55DF" w:rsidDel="00443489">
            <w:rPr>
              <w:color w:val="000000"/>
            </w:rPr>
            <w:delText>drug-knockout</w:delText>
          </w:r>
        </w:del>
      </w:moveTo>
      <w:ins w:id="340" w:author="Albi Celaj" w:date="2019-02-26T13:41:00Z">
        <w:r w:rsidR="00443489">
          <w:rPr>
            <w:color w:val="000000"/>
          </w:rPr>
          <w:t>drug resistance</w:t>
        </w:r>
      </w:ins>
      <w:moveTo w:id="341" w:author="Albi Celaj" w:date="2019-02-21T15:42:00Z">
        <w:r w:rsidR="00173382" w:rsidRPr="00FB55DF">
          <w:rPr>
            <w:color w:val="000000"/>
          </w:rPr>
          <w:t xml:space="preserve"> associations </w:t>
        </w:r>
        <w:r w:rsidR="00173382">
          <w:rPr>
            <w:color w:val="000000"/>
          </w:rPr>
          <w:t xml:space="preserve">involving </w:t>
        </w:r>
        <w:r w:rsidR="00173382" w:rsidRPr="00FB55DF">
          <w:rPr>
            <w:color w:val="000000"/>
          </w:rPr>
          <w:t xml:space="preserve">the vacuolar ABC transporters </w:t>
        </w:r>
        <w:r w:rsidR="00173382" w:rsidRPr="00FB55DF">
          <w:rPr>
            <w:i/>
            <w:color w:val="000000"/>
          </w:rPr>
          <w:t>YCF1</w:t>
        </w:r>
        <w:r w:rsidR="00173382" w:rsidRPr="00FB55DF">
          <w:rPr>
            <w:color w:val="000000"/>
          </w:rPr>
          <w:t xml:space="preserve"> and </w:t>
        </w:r>
        <w:r w:rsidR="00173382" w:rsidRPr="00FB55DF">
          <w:rPr>
            <w:i/>
            <w:color w:val="000000"/>
          </w:rPr>
          <w:t>YBT1</w:t>
        </w:r>
        <w:r w:rsidR="00173382" w:rsidRPr="00FB55DF">
          <w:rPr>
            <w:color w:val="000000"/>
          </w:rPr>
          <w:t>, all of which were novel (</w:t>
        </w:r>
        <w:r w:rsidR="00173382">
          <w:rPr>
            <w:color w:val="000000"/>
          </w:rPr>
          <w:t xml:space="preserve">Figure </w:t>
        </w:r>
        <w:r w:rsidR="00173382" w:rsidRPr="00FB55DF">
          <w:rPr>
            <w:color w:val="000000"/>
          </w:rPr>
          <w:t>S</w:t>
        </w:r>
        <w:r w:rsidR="00173382">
          <w:rPr>
            <w:color w:val="000000"/>
          </w:rPr>
          <w:t>3A</w:t>
        </w:r>
        <w:r w:rsidR="00173382" w:rsidRPr="00FB55DF">
          <w:rPr>
            <w:color w:val="000000"/>
          </w:rPr>
          <w:t xml:space="preserve">, Data S6).  </w:t>
        </w:r>
      </w:moveTo>
      <w:moveToRangeEnd w:id="333"/>
      <w:ins w:id="342" w:author="Albi Celaj" w:date="2019-02-26T13:11:00Z">
        <w:r w:rsidR="004E76B4">
          <w:rPr>
            <w:color w:val="000000"/>
          </w:rPr>
          <w:t>W</w:t>
        </w:r>
      </w:ins>
      <w:ins w:id="343" w:author="Albi Celaj" w:date="2019-02-26T13:08:00Z">
        <w:r w:rsidR="004E76B4">
          <w:rPr>
            <w:color w:val="000000"/>
          </w:rPr>
          <w:t xml:space="preserve">e </w:t>
        </w:r>
      </w:ins>
      <w:ins w:id="344" w:author="Albi Celaj" w:date="2019-02-26T13:12:00Z">
        <w:r w:rsidR="004E76B4">
          <w:rPr>
            <w:color w:val="000000"/>
          </w:rPr>
          <w:t xml:space="preserve">also </w:t>
        </w:r>
      </w:ins>
      <w:ins w:id="345" w:author="Albi Celaj" w:date="2019-02-26T13:13:00Z">
        <w:r w:rsidR="00CA5765">
          <w:rPr>
            <w:color w:val="000000"/>
          </w:rPr>
          <w:t>found 4</w:t>
        </w:r>
      </w:ins>
      <w:ins w:id="346" w:author="Albi Celaj" w:date="2019-02-26T13:08:00Z">
        <w:r w:rsidR="004E76B4">
          <w:rPr>
            <w:color w:val="000000"/>
          </w:rPr>
          <w:t xml:space="preserve"> associations </w:t>
        </w:r>
      </w:ins>
      <w:ins w:id="347" w:author="Albi Celaj" w:date="2019-02-26T13:03:00Z">
        <w:r w:rsidR="008154D0">
          <w:rPr>
            <w:color w:val="000000"/>
          </w:rPr>
          <w:t>between</w:t>
        </w:r>
      </w:ins>
      <w:ins w:id="348" w:author="Albi Celaj" w:date="2019-02-26T13:04:00Z">
        <w:r w:rsidR="008154D0">
          <w:rPr>
            <w:color w:val="000000"/>
          </w:rPr>
          <w:t xml:space="preserve"> knockout</w:t>
        </w:r>
      </w:ins>
      <w:ins w:id="349" w:author="Albi Celaj" w:date="2019-02-26T13:07:00Z">
        <w:r w:rsidR="004E76B4">
          <w:rPr>
            <w:color w:val="000000"/>
          </w:rPr>
          <w:t>s and</w:t>
        </w:r>
      </w:ins>
      <w:ins w:id="350" w:author="Albi Celaj" w:date="2019-02-26T13:04:00Z">
        <w:r w:rsidR="008154D0">
          <w:rPr>
            <w:color w:val="000000"/>
          </w:rPr>
          <w:t xml:space="preserve"> growth rate in the DMSO control condition</w:t>
        </w:r>
      </w:ins>
      <w:ins w:id="351" w:author="Albi Celaj" w:date="2019-02-26T13:11:00Z">
        <w:r w:rsidR="004E76B4">
          <w:rPr>
            <w:color w:val="000000"/>
          </w:rPr>
          <w:t xml:space="preserve"> (</w:t>
        </w:r>
        <w:r w:rsidR="004E76B4">
          <w:rPr>
            <w:lang w:val="en-CA"/>
          </w:rPr>
          <w:t>Figure S3B, Data S6)</w:t>
        </w:r>
        <w:r w:rsidR="004E76B4">
          <w:rPr>
            <w:color w:val="000000"/>
          </w:rPr>
          <w:t xml:space="preserve">.  Of these 4 associations, </w:t>
        </w:r>
      </w:ins>
      <w:ins w:id="352" w:author="Albi Celaj" w:date="2019-02-26T13:12:00Z">
        <w:r w:rsidR="004E76B4">
          <w:rPr>
            <w:i/>
            <w:color w:val="000000"/>
          </w:rPr>
          <w:t xml:space="preserve">yor1∆ </w:t>
        </w:r>
        <w:r w:rsidR="004E76B4">
          <w:rPr>
            <w:color w:val="000000"/>
          </w:rPr>
          <w:t xml:space="preserve">had a modest effect (7-15% decrease), while the other 3 were weak (&lt;2% decrease; </w:t>
        </w:r>
        <w:r w:rsidR="004E76B4">
          <w:rPr>
            <w:lang w:val="en-CA"/>
          </w:rPr>
          <w:t>Figure S3B, Data S6).</w:t>
        </w:r>
      </w:ins>
    </w:p>
    <w:p w14:paraId="6FF072E0" w14:textId="60178153" w:rsidR="00031519" w:rsidRPr="009563EA" w:rsidDel="006B3F3C" w:rsidRDefault="001F0493" w:rsidP="009563EA">
      <w:pPr>
        <w:widowControl w:val="0"/>
        <w:autoSpaceDE w:val="0"/>
        <w:autoSpaceDN w:val="0"/>
        <w:adjustRightInd w:val="0"/>
        <w:jc w:val="both"/>
        <w:rPr>
          <w:del w:id="353" w:author="Albi Celaj" w:date="2019-02-21T15:47:00Z"/>
          <w:color w:val="000000"/>
          <w:lang w:val="en-CA"/>
        </w:rPr>
      </w:pPr>
      <w:del w:id="354" w:author="Albi Celaj" w:date="2019-02-21T15:45:00Z">
        <w:r w:rsidDel="00993256">
          <w:rPr>
            <w:color w:val="000000"/>
          </w:rPr>
          <w:delText xml:space="preserve">Knockouts that significantly changed the estimated resistance to a drug </w:delText>
        </w:r>
        <w:r w:rsidRPr="00FB55DF" w:rsidDel="00993256">
          <w:rPr>
            <w:color w:val="000000"/>
          </w:rPr>
          <w:delText xml:space="preserve">by </w:delText>
        </w:r>
        <w:r w:rsidR="00C0459F" w:rsidDel="00993256">
          <w:rPr>
            <w:color w:val="000000"/>
          </w:rPr>
          <w:delText xml:space="preserve">at least </w:delText>
        </w:r>
        <w:r w:rsidDel="00993256">
          <w:rPr>
            <w:color w:val="000000"/>
          </w:rPr>
          <w:delText xml:space="preserve">+/- </w:delText>
        </w:r>
        <w:r w:rsidRPr="00FB55DF" w:rsidDel="00993256">
          <w:rPr>
            <w:color w:val="000000"/>
          </w:rPr>
          <w:delText>10%</w:delText>
        </w:r>
        <w:r w:rsidDel="00993256">
          <w:rPr>
            <w:color w:val="000000"/>
          </w:rPr>
          <w:delText xml:space="preserve"> were considered strong</w:delText>
        </w:r>
        <w:r w:rsidR="00957B44" w:rsidDel="00993256">
          <w:rPr>
            <w:color w:val="000000"/>
          </w:rPr>
          <w:delText>, and other significant associations were defined to be weak.</w:delText>
        </w:r>
        <w:r w:rsidRPr="00FB55DF" w:rsidDel="00993256">
          <w:rPr>
            <w:color w:val="000000"/>
          </w:rPr>
          <w:delText xml:space="preserve">  </w:delText>
        </w:r>
        <w:r w:rsidR="00957B44" w:rsidDel="00993256">
          <w:rPr>
            <w:color w:val="000000"/>
          </w:rPr>
          <w:delText>We found 62 resistance</w:delText>
        </w:r>
        <w:r w:rsidR="002F580B" w:rsidDel="00993256">
          <w:rPr>
            <w:color w:val="000000"/>
          </w:rPr>
          <w:delText xml:space="preserve">-knockout associations that were reproducible in both </w:delText>
        </w:r>
        <w:r w:rsidR="00957B44" w:rsidRPr="00137983" w:rsidDel="00993256">
          <w:rPr>
            <w:color w:val="000000"/>
          </w:rPr>
          <w:delText>MAT</w:delText>
        </w:r>
        <w:r w:rsidR="00957B44" w:rsidRPr="00137983" w:rsidDel="00993256">
          <w:rPr>
            <w:b/>
            <w:color w:val="000000"/>
          </w:rPr>
          <w:delText>a</w:delText>
        </w:r>
        <w:r w:rsidR="00957B44" w:rsidDel="00993256">
          <w:rPr>
            <w:color w:val="000000"/>
          </w:rPr>
          <w:delText xml:space="preserve"> and </w:delText>
        </w:r>
        <w:r w:rsidR="00957B44" w:rsidRPr="00137983" w:rsidDel="00993256">
          <w:rPr>
            <w:color w:val="000000"/>
          </w:rPr>
          <w:delText>MAT</w:delText>
        </w:r>
        <w:r w:rsidR="00957B44" w:rsidRPr="003007A9" w:rsidDel="00993256">
          <w:rPr>
            <w:rFonts w:eastAsia="Calibri"/>
            <w:b/>
            <w:bCs/>
            <w:iCs/>
            <w:color w:val="000000" w:themeColor="text1"/>
            <w:lang w:val="el-GR"/>
          </w:rPr>
          <w:delText>α</w:delText>
        </w:r>
        <w:r w:rsidR="00957B44" w:rsidDel="00993256">
          <w:rPr>
            <w:color w:val="000000"/>
          </w:rPr>
          <w:delText xml:space="preserve"> </w:delText>
        </w:r>
        <w:r w:rsidR="002F580B" w:rsidDel="00993256">
          <w:rPr>
            <w:color w:val="000000"/>
          </w:rPr>
          <w:delText xml:space="preserve">pools, </w:delText>
        </w:r>
        <w:r w:rsidR="002F580B" w:rsidRPr="00FB55DF" w:rsidDel="00993256">
          <w:rPr>
            <w:color w:val="000000"/>
          </w:rPr>
          <w:delText xml:space="preserve">19 </w:delText>
        </w:r>
        <w:r w:rsidR="002F580B" w:rsidDel="00993256">
          <w:rPr>
            <w:color w:val="000000"/>
          </w:rPr>
          <w:delText xml:space="preserve">of which </w:delText>
        </w:r>
        <w:r w:rsidR="00957B44" w:rsidDel="00993256">
          <w:rPr>
            <w:color w:val="000000"/>
          </w:rPr>
          <w:delText>were strong (Data S6).</w:delText>
        </w:r>
        <w:r w:rsidR="00694276" w:rsidDel="00993256">
          <w:rPr>
            <w:color w:val="000000"/>
          </w:rPr>
          <w:delText xml:space="preserve"> </w:delText>
        </w:r>
      </w:del>
      <w:moveFromRangeStart w:id="355" w:author="Albi Celaj" w:date="2019-02-21T15:42:00Z" w:name="move1656157"/>
      <w:moveFrom w:id="356" w:author="Albi Celaj" w:date="2019-02-21T15:42:00Z">
        <w:del w:id="357" w:author="Albi Celaj" w:date="2019-02-21T15:45:00Z">
          <w:r w:rsidR="00957B44" w:rsidDel="00993256">
            <w:rPr>
              <w:color w:val="000000"/>
            </w:rPr>
            <w:delText xml:space="preserve">Among these were </w:delText>
          </w:r>
          <w:r w:rsidR="00957B44" w:rsidRPr="00FB55DF" w:rsidDel="00993256">
            <w:rPr>
              <w:color w:val="000000"/>
            </w:rPr>
            <w:delText xml:space="preserve">18 drug-knockout associations </w:delText>
          </w:r>
          <w:r w:rsidR="00957B44" w:rsidDel="00993256">
            <w:rPr>
              <w:color w:val="000000"/>
            </w:rPr>
            <w:delText xml:space="preserve">involving </w:delText>
          </w:r>
          <w:r w:rsidR="00957B44" w:rsidRPr="00FB55DF" w:rsidDel="00993256">
            <w:rPr>
              <w:color w:val="000000"/>
            </w:rPr>
            <w:delText xml:space="preserve">the vacuolar ABC transporters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 all of which were novel (</w:delText>
          </w:r>
          <w:r w:rsidR="00957B44" w:rsidDel="00993256">
            <w:rPr>
              <w:color w:val="000000"/>
            </w:rPr>
            <w:delText xml:space="preserve">Figure </w:delText>
          </w:r>
          <w:r w:rsidR="00957B44" w:rsidRPr="00FB55DF" w:rsidDel="00993256">
            <w:rPr>
              <w:color w:val="000000"/>
            </w:rPr>
            <w:delText>S</w:delText>
          </w:r>
          <w:r w:rsidR="0076142C" w:rsidDel="00993256">
            <w:rPr>
              <w:color w:val="000000"/>
            </w:rPr>
            <w:delText>3A</w:delText>
          </w:r>
          <w:r w:rsidR="00957B44" w:rsidRPr="00FB55DF" w:rsidDel="00993256">
            <w:rPr>
              <w:color w:val="000000"/>
            </w:rPr>
            <w:delText xml:space="preserve">, Data S6).  </w:delText>
          </w:r>
        </w:del>
      </w:moveFrom>
      <w:moveFromRangeEnd w:id="355"/>
      <w:del w:id="358" w:author="Albi Celaj" w:date="2019-02-21T15:45:00Z">
        <w:r w:rsidR="00C0459F" w:rsidDel="00993256">
          <w:rPr>
            <w:color w:val="000000"/>
          </w:rPr>
          <w:delText xml:space="preserve">We also identified </w:delText>
        </w:r>
        <w:r w:rsidR="00957B44" w:rsidDel="00993256">
          <w:rPr>
            <w:color w:val="000000"/>
          </w:rPr>
          <w:delText xml:space="preserve">associations between each knockout and </w:delText>
        </w:r>
        <w:r w:rsidR="00175454" w:rsidDel="00993256">
          <w:rPr>
            <w:color w:val="000000"/>
          </w:rPr>
          <w:delText>growth rate in the DMSO</w:delText>
        </w:r>
        <w:r w:rsidR="00957B44" w:rsidDel="00993256">
          <w:rPr>
            <w:color w:val="000000"/>
          </w:rPr>
          <w:delText xml:space="preserve"> </w:delText>
        </w:r>
        <w:r w:rsidR="00C0459F" w:rsidDel="00993256">
          <w:rPr>
            <w:color w:val="000000"/>
          </w:rPr>
          <w:delText xml:space="preserve">control </w:delText>
        </w:r>
        <w:r w:rsidR="00957B44" w:rsidDel="00993256">
          <w:rPr>
            <w:color w:val="000000"/>
          </w:rPr>
          <w:delText xml:space="preserve">condition, </w:delText>
        </w:r>
        <w:r w:rsidR="00C0459F" w:rsidDel="00993256">
          <w:rPr>
            <w:color w:val="000000"/>
          </w:rPr>
          <w:delText xml:space="preserve">finding </w:delText>
        </w:r>
        <w:r w:rsidR="00957B44" w:rsidRPr="00951825" w:rsidDel="00993256">
          <w:rPr>
            <w:i/>
            <w:lang w:val="en-CA"/>
          </w:rPr>
          <w:delText>yor1∆</w:delText>
        </w:r>
        <w:r w:rsidR="00957B44" w:rsidRPr="00160B19" w:rsidDel="00993256">
          <w:rPr>
            <w:lang w:val="en-CA"/>
          </w:rPr>
          <w:delText xml:space="preserve">,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to have </w:delText>
        </w:r>
        <w:r w:rsidR="00C0459F" w:rsidDel="00993256">
          <w:rPr>
            <w:lang w:val="en-CA"/>
          </w:rPr>
          <w:delText xml:space="preserve">DMSO growth impact </w:delText>
        </w:r>
        <w:r w:rsidR="00881056" w:rsidDel="00993256">
          <w:rPr>
            <w:lang w:val="en-CA"/>
          </w:rPr>
          <w:delText>in both pools</w:delText>
        </w:r>
        <w:r w:rsidR="00957B44" w:rsidDel="00993256">
          <w:rPr>
            <w:lang w:val="en-CA"/>
          </w:rPr>
          <w:delText xml:space="preserve"> </w:delText>
        </w:r>
        <w:r w:rsidR="00957B44" w:rsidRPr="00137983" w:rsidDel="00993256">
          <w:rPr>
            <w:color w:val="000000"/>
          </w:rPr>
          <w:delText>(Data</w:delText>
        </w:r>
        <w:r w:rsidR="00957B44" w:rsidDel="00993256">
          <w:rPr>
            <w:color w:val="000000"/>
          </w:rPr>
          <w:delText xml:space="preserve"> S6, Figure </w:delText>
        </w:r>
        <w:r w:rsidR="00957B44" w:rsidRPr="00257D64" w:rsidDel="00993256">
          <w:rPr>
            <w:color w:val="000000"/>
          </w:rPr>
          <w:delText>S3</w:delText>
        </w:r>
        <w:r w:rsidR="0076142C" w:rsidDel="00993256">
          <w:rPr>
            <w:color w:val="000000"/>
          </w:rPr>
          <w:delText>B</w:delText>
        </w:r>
        <w:r w:rsidR="00957B44" w:rsidDel="00993256">
          <w:rPr>
            <w:color w:val="000000"/>
          </w:rPr>
          <w:delText xml:space="preserve">).  However, the impacts of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on baseline growth w</w:delText>
        </w:r>
        <w:r w:rsidR="00881056" w:rsidDel="00993256">
          <w:rPr>
            <w:lang w:val="en-CA"/>
          </w:rPr>
          <w:delText>ere</w:delText>
        </w:r>
        <w:r w:rsidR="00957B44" w:rsidDel="00993256">
          <w:rPr>
            <w:lang w:val="en-CA"/>
          </w:rPr>
          <w:delText xml:space="preserve"> </w:delText>
        </w:r>
        <w:r w:rsidR="00C4371C" w:rsidDel="00993256">
          <w:rPr>
            <w:lang w:val="en-CA"/>
          </w:rPr>
          <w:lastRenderedPageBreak/>
          <w:delText>weak</w:delText>
        </w:r>
        <w:r w:rsidR="00957B44" w:rsidDel="00993256">
          <w:rPr>
            <w:lang w:val="en-CA"/>
          </w:rPr>
          <w:delText xml:space="preserve"> (&lt;2% decrease), while </w:delText>
        </w:r>
        <w:r w:rsidR="00957B44" w:rsidRPr="00300B33" w:rsidDel="00993256">
          <w:rPr>
            <w:i/>
            <w:lang w:val="en-CA"/>
          </w:rPr>
          <w:delText>yor1∆</w:delText>
        </w:r>
        <w:r w:rsidR="00957B44" w:rsidDel="00993256">
          <w:rPr>
            <w:i/>
            <w:lang w:val="en-CA"/>
          </w:rPr>
          <w:delText xml:space="preserve"> </w:delText>
        </w:r>
        <w:r w:rsidR="00957B44" w:rsidDel="00993256">
          <w:rPr>
            <w:lang w:val="en-CA"/>
          </w:rPr>
          <w:delText>had a strong</w:delText>
        </w:r>
        <w:r w:rsidR="00C4371C" w:rsidDel="00993256">
          <w:rPr>
            <w:lang w:val="en-CA"/>
          </w:rPr>
          <w:delText xml:space="preserve">, but </w:delText>
        </w:r>
        <w:r w:rsidR="00957B44" w:rsidDel="00993256">
          <w:rPr>
            <w:lang w:val="en-CA"/>
          </w:rPr>
          <w:delText xml:space="preserve">modest effect (7-15% decrease).  </w:delText>
        </w:r>
        <w:r w:rsidR="00957B44" w:rsidRPr="00FB55DF" w:rsidDel="00993256">
          <w:rPr>
            <w:color w:val="000000"/>
          </w:rPr>
          <w:delText xml:space="preserve">Because </w:delText>
        </w:r>
        <w:r w:rsidR="00957B44" w:rsidDel="00993256">
          <w:rPr>
            <w:color w:val="000000"/>
          </w:rPr>
          <w:delText>58 (</w:delText>
        </w:r>
        <w:r w:rsidR="00957B44" w:rsidRPr="00FB55DF" w:rsidDel="00993256">
          <w:rPr>
            <w:color w:val="000000"/>
          </w:rPr>
          <w:delText>87%</w:delText>
        </w:r>
        <w:r w:rsidR="00957B44" w:rsidDel="00993256">
          <w:rPr>
            <w:color w:val="000000"/>
          </w:rPr>
          <w:delText xml:space="preserve">) </w:delText>
        </w:r>
        <w:r w:rsidR="00957B44" w:rsidRPr="00FB55DF" w:rsidDel="00993256">
          <w:rPr>
            <w:color w:val="000000"/>
          </w:rPr>
          <w:delText xml:space="preserve">of </w:delText>
        </w:r>
        <w:r w:rsidR="00957B44" w:rsidDel="00993256">
          <w:rPr>
            <w:color w:val="000000"/>
          </w:rPr>
          <w:delText xml:space="preserve">these 62 </w:delText>
        </w:r>
        <w:r w:rsidR="00957B44" w:rsidRPr="00FB55DF" w:rsidDel="00993256">
          <w:rPr>
            <w:color w:val="000000"/>
          </w:rPr>
          <w:delText xml:space="preserve">single-gene </w:delText>
        </w:r>
        <w:r w:rsidR="00957B44" w:rsidDel="00993256">
          <w:rPr>
            <w:color w:val="000000"/>
          </w:rPr>
          <w:delText xml:space="preserve">resistance </w:delText>
        </w:r>
        <w:r w:rsidR="00031519" w:rsidDel="00993256">
          <w:rPr>
            <w:color w:val="000000"/>
          </w:rPr>
          <w:delText>assoc</w:delText>
        </w:r>
        <w:r w:rsidR="008503FF" w:rsidDel="00993256">
          <w:rPr>
            <w:color w:val="000000"/>
          </w:rPr>
          <w:delText>i</w:delText>
        </w:r>
        <w:r w:rsidR="00957B44" w:rsidRPr="00FB55DF" w:rsidDel="00993256">
          <w:rPr>
            <w:color w:val="000000"/>
          </w:rPr>
          <w:delText xml:space="preserve">ations </w:delText>
        </w:r>
        <w:r w:rsidR="00957B44" w:rsidDel="00993256">
          <w:rPr>
            <w:color w:val="000000"/>
          </w:rPr>
          <w:delText xml:space="preserve">and </w:delText>
        </w:r>
        <w:r w:rsidR="00957B44" w:rsidRPr="00FB55DF" w:rsidDel="00993256">
          <w:rPr>
            <w:color w:val="000000"/>
          </w:rPr>
          <w:delText xml:space="preserve">100% of </w:delText>
        </w:r>
        <w:r w:rsidR="00957B44" w:rsidDel="00993256">
          <w:rPr>
            <w:color w:val="000000"/>
          </w:rPr>
          <w:delText xml:space="preserve">the 19 </w:delText>
        </w:r>
        <w:r w:rsidR="00957B44" w:rsidRPr="00FB55DF" w:rsidDel="00993256">
          <w:rPr>
            <w:color w:val="000000"/>
          </w:rPr>
          <w:delText>strong associations</w:delText>
        </w:r>
        <w:r w:rsidR="00957B44" w:rsidDel="00993256">
          <w:rPr>
            <w:color w:val="000000"/>
          </w:rPr>
          <w:delText xml:space="preserve"> </w:delText>
        </w:r>
        <w:r w:rsidR="00957B44" w:rsidRPr="00FB55DF" w:rsidDel="00993256">
          <w:rPr>
            <w:color w:val="000000"/>
          </w:rPr>
          <w:delText>involved only five ABC transporters—</w:delText>
        </w:r>
        <w:r w:rsidR="00957B44" w:rsidRPr="00FB55DF" w:rsidDel="00993256">
          <w:rPr>
            <w:i/>
            <w:color w:val="000000"/>
          </w:rPr>
          <w:delText>snq2∆</w:delText>
        </w:r>
        <w:r w:rsidR="00957B44" w:rsidRPr="00FB55DF" w:rsidDel="00993256">
          <w:rPr>
            <w:color w:val="000000"/>
          </w:rPr>
          <w:delText>,</w:delText>
        </w:r>
        <w:r w:rsidR="00957B44" w:rsidRPr="00FB55DF" w:rsidDel="00993256">
          <w:rPr>
            <w:i/>
            <w:color w:val="000000"/>
          </w:rPr>
          <w:delText xml:space="preserve"> pdr5∆</w:delText>
        </w:r>
        <w:r w:rsidR="00957B44" w:rsidRPr="00FB55DF" w:rsidDel="00993256">
          <w:rPr>
            <w:color w:val="000000"/>
          </w:rPr>
          <w:delText xml:space="preserve">, </w:delText>
        </w:r>
        <w:r w:rsidR="00957B44" w:rsidRPr="00FB55DF" w:rsidDel="00993256">
          <w:rPr>
            <w:i/>
            <w:color w:val="000000"/>
          </w:rPr>
          <w:delText>yor1∆</w:delText>
        </w:r>
        <w:r w:rsidR="00957B44" w:rsidRPr="00FB55DF" w:rsidDel="00993256">
          <w:rPr>
            <w:color w:val="000000"/>
          </w:rPr>
          <w:delText xml:space="preserve">,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—we</w:delText>
        </w:r>
        <w:r w:rsidR="008278B1" w:rsidDel="00993256">
          <w:rPr>
            <w:color w:val="000000"/>
          </w:rPr>
          <w:delText xml:space="preserve"> </w:delText>
        </w:r>
        <w:r w:rsidR="00957B44" w:rsidRPr="00FB55DF" w:rsidDel="00993256">
          <w:rPr>
            <w:color w:val="000000"/>
          </w:rPr>
          <w:delText xml:space="preserve">initially </w:delText>
        </w:r>
        <w:r w:rsidR="00694276" w:rsidDel="00993256">
          <w:rPr>
            <w:color w:val="000000"/>
          </w:rPr>
          <w:delText>restrict</w:delText>
        </w:r>
        <w:r w:rsidR="008278B1" w:rsidDel="00993256">
          <w:rPr>
            <w:color w:val="000000"/>
          </w:rPr>
          <w:delText>ed</w:delText>
        </w:r>
        <w:r w:rsidR="00957B44" w:rsidRPr="00FB55DF" w:rsidDel="00993256">
          <w:rPr>
            <w:color w:val="000000"/>
          </w:rPr>
          <w:delText xml:space="preserve"> our attention to these </w:delText>
        </w:r>
        <w:r w:rsidR="00957B44" w:rsidDel="00993256">
          <w:rPr>
            <w:color w:val="000000"/>
          </w:rPr>
          <w:delText xml:space="preserve">‘frequently-associated’ </w:delText>
        </w:r>
        <w:r w:rsidR="00957B44" w:rsidRPr="00FB55DF" w:rsidDel="00993256">
          <w:rPr>
            <w:color w:val="000000"/>
          </w:rPr>
          <w:delText xml:space="preserve">transporters.  </w:delText>
        </w:r>
      </w:del>
      <w:del w:id="359" w:author="Albi Celaj" w:date="2019-02-21T15:43:00Z">
        <w:r w:rsidR="00C0459F" w:rsidDel="00173382">
          <w:rPr>
            <w:color w:val="000000"/>
          </w:rPr>
          <w:delText xml:space="preserve">For </w:delText>
        </w:r>
        <w:r w:rsidR="00D025D1" w:rsidDel="00173382">
          <w:rPr>
            <w:color w:val="000000"/>
          </w:rPr>
          <w:delText>these five frequently-associated</w:delText>
        </w:r>
        <w:r w:rsidR="00031519" w:rsidRPr="00FB55DF" w:rsidDel="00173382">
          <w:rPr>
            <w:color w:val="000000"/>
          </w:rPr>
          <w:delText xml:space="preserve"> transporters, we </w:delText>
        </w:r>
        <w:r w:rsidR="003162BC" w:rsidDel="00173382">
          <w:rPr>
            <w:color w:val="000000"/>
          </w:rPr>
          <w:delText>detect</w:delText>
        </w:r>
        <w:r w:rsidR="0085049A" w:rsidDel="00173382">
          <w:rPr>
            <w:color w:val="000000"/>
          </w:rPr>
          <w:delText>ed</w:delText>
        </w:r>
        <w:r w:rsidR="00031519" w:rsidRPr="00137983" w:rsidDel="00173382">
          <w:rPr>
            <w:color w:val="000000"/>
          </w:rPr>
          <w:delText xml:space="preserve"> </w:delText>
        </w:r>
        <w:r w:rsidR="00031519" w:rsidDel="00173382">
          <w:rPr>
            <w:color w:val="000000"/>
          </w:rPr>
          <w:delText>89%</w:delText>
        </w:r>
        <w:r w:rsidR="00031519" w:rsidRPr="00137983" w:rsidDel="00173382">
          <w:rPr>
            <w:color w:val="000000"/>
          </w:rPr>
          <w:delText xml:space="preserve"> of</w:delText>
        </w:r>
        <w:r w:rsidR="00031519" w:rsidDel="00173382">
          <w:rPr>
            <w:color w:val="000000"/>
          </w:rPr>
          <w:delText xml:space="preserve"> 18 </w:delText>
        </w:r>
        <w:r w:rsidR="00031519" w:rsidRPr="00137983" w:rsidDel="00173382">
          <w:rPr>
            <w:color w:val="000000"/>
          </w:rPr>
          <w:delText xml:space="preserve">previous associations </w:delText>
        </w:r>
        <w:r w:rsidR="008503FF" w:rsidDel="00173382">
          <w:rPr>
            <w:color w:val="000000"/>
          </w:rPr>
          <w:delText>between drug resistance</w:delText>
        </w:r>
        <w:r w:rsidR="00031519" w:rsidDel="00173382">
          <w:rPr>
            <w:color w:val="000000"/>
          </w:rPr>
          <w:delText xml:space="preserve"> and individual knockouts, </w:delText>
        </w:r>
        <w:r w:rsidR="00031519" w:rsidRPr="00137983" w:rsidDel="00173382">
          <w:rPr>
            <w:color w:val="000000"/>
          </w:rPr>
          <w:delText xml:space="preserve">while revealing </w:delText>
        </w:r>
        <w:r w:rsidR="00031519" w:rsidDel="00173382">
          <w:rPr>
            <w:color w:val="000000"/>
          </w:rPr>
          <w:delText>40</w:delText>
        </w:r>
        <w:r w:rsidR="00031519" w:rsidRPr="00137983" w:rsidDel="00173382">
          <w:rPr>
            <w:color w:val="000000"/>
          </w:rPr>
          <w:delText xml:space="preserve"> new associations</w:delText>
        </w:r>
        <w:r w:rsidR="00031519" w:rsidDel="00173382">
          <w:rPr>
            <w:color w:val="000000"/>
          </w:rPr>
          <w:delText xml:space="preserve"> (33 weak and 7 strong; Figure </w:delText>
        </w:r>
        <w:r w:rsidR="00031519" w:rsidRPr="00FB55DF" w:rsidDel="00173382">
          <w:rPr>
            <w:color w:val="000000"/>
          </w:rPr>
          <w:delText>S</w:delText>
        </w:r>
        <w:r w:rsidR="001257E9" w:rsidDel="00173382">
          <w:rPr>
            <w:color w:val="000000"/>
          </w:rPr>
          <w:delText>3A</w:delText>
        </w:r>
        <w:r w:rsidR="00031519" w:rsidRPr="00FB55DF" w:rsidDel="00173382">
          <w:rPr>
            <w:color w:val="000000"/>
          </w:rPr>
          <w:delText>; Data S7</w:delText>
        </w:r>
        <w:r w:rsidR="00031519" w:rsidDel="00173382">
          <w:rPr>
            <w:color w:val="000000"/>
          </w:rPr>
          <w:delText>)</w:delText>
        </w:r>
        <w:r w:rsidR="00031519" w:rsidRPr="00FB55DF" w:rsidDel="00173382">
          <w:rPr>
            <w:color w:val="000000"/>
          </w:rPr>
          <w:delText xml:space="preserve">.  </w:delText>
        </w:r>
      </w:del>
      <w:ins w:id="360" w:author="Albi Celaj" w:date="2019-02-21T15:47:00Z">
        <w:r w:rsidR="006B3F3C">
          <w:rPr>
            <w:color w:val="000000"/>
          </w:rPr>
          <w:br/>
        </w:r>
      </w:ins>
    </w:p>
    <w:p w14:paraId="43D5E3B3" w14:textId="05970447" w:rsidR="00B21BC2" w:rsidDel="00273D11" w:rsidRDefault="00C0459F" w:rsidP="00B21BC2">
      <w:pPr>
        <w:widowControl w:val="0"/>
        <w:autoSpaceDE w:val="0"/>
        <w:autoSpaceDN w:val="0"/>
        <w:adjustRightInd w:val="0"/>
        <w:spacing w:before="240"/>
        <w:jc w:val="both"/>
        <w:rPr>
          <w:del w:id="361" w:author="Albi Celaj [3]" w:date="2019-02-19T21:58:00Z"/>
          <w:color w:val="000000"/>
        </w:rPr>
      </w:pPr>
      <w:r>
        <w:rPr>
          <w:color w:val="000000"/>
        </w:rPr>
        <w:t>Considering only the</w:t>
      </w:r>
      <w:del w:id="362" w:author="Albi Celaj" w:date="2019-02-21T15:48:00Z">
        <w:r w:rsidDel="007F2BE3">
          <w:rPr>
            <w:color w:val="000000"/>
          </w:rPr>
          <w:delText>se</w:delText>
        </w:r>
      </w:del>
      <w:r>
        <w:rPr>
          <w:color w:val="000000"/>
        </w:rPr>
        <w:t xml:space="preserv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ins w:id="363" w:author="Albi Celaj [3]" w:date="2019-02-19T21:57:00Z">
        <w:r w:rsidR="00273D11" w:rsidDel="00273D11">
          <w:rPr>
            <w:color w:val="000000"/>
          </w:rPr>
          <w:t xml:space="preserve"> </w:t>
        </w:r>
      </w:ins>
      <w:del w:id="364" w:author="Albi Celaj [3]" w:date="2019-02-19T21:57:00Z">
        <w:r w:rsidR="00025615" w:rsidDel="00273D11">
          <w:rPr>
            <w:color w:val="000000"/>
          </w:rPr>
          <w:delText xml:space="preserve"> </w:delText>
        </w:r>
      </w:del>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ins w:id="365" w:author="Albi Celaj [3]" w:date="2019-02-19T21:58:00Z">
        <w:r w:rsidR="00273D11">
          <w:rPr>
            <w:color w:val="000000"/>
          </w:rPr>
          <w:t xml:space="preserve">.  </w:t>
        </w:r>
      </w:ins>
      <w:del w:id="366" w:author="Albi Celaj [3]" w:date="2019-02-19T21:58:00Z">
        <w:r w:rsidR="00B21BC2" w:rsidDel="00273D11">
          <w:rPr>
            <w:color w:val="000000"/>
          </w:rPr>
          <w:delText>.</w:delText>
        </w:r>
      </w:del>
    </w:p>
    <w:p w14:paraId="257DB58C" w14:textId="0087D4E4" w:rsidR="00025615" w:rsidRPr="00632235" w:rsidRDefault="008278B1">
      <w:pPr>
        <w:widowControl w:val="0"/>
        <w:autoSpaceDE w:val="0"/>
        <w:autoSpaceDN w:val="0"/>
        <w:adjustRightInd w:val="0"/>
        <w:jc w:val="both"/>
        <w:rPr>
          <w:color w:val="000000"/>
        </w:rPr>
        <w:pPrChange w:id="367" w:author="Albi Celaj" w:date="2019-02-21T15:47:00Z">
          <w:pPr>
            <w:widowControl w:val="0"/>
            <w:autoSpaceDE w:val="0"/>
            <w:autoSpaceDN w:val="0"/>
            <w:adjustRightInd w:val="0"/>
            <w:spacing w:before="240"/>
            <w:jc w:val="both"/>
          </w:pPr>
        </w:pPrChange>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ins w:id="368" w:author="Albi Celaj" w:date="2019-02-21T15:49:00Z">
        <w:r w:rsidR="007F2BE3">
          <w:rPr>
            <w:color w:val="000000"/>
            <w:lang w:val="en-CA"/>
          </w:rPr>
          <w:t>-D</w:t>
        </w:r>
      </w:ins>
      <w:r w:rsidR="00025615">
        <w:rPr>
          <w:color w:val="000000"/>
          <w:lang w:val="en-CA"/>
        </w:rPr>
        <w:t>).</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w:t>
      </w:r>
      <w:del w:id="369" w:author="Albi Celaj" w:date="2019-02-21T15:57:00Z">
        <w:r w:rsidR="00524E8E" w:rsidDel="007F2BE3">
          <w:rPr>
            <w:color w:val="000000"/>
            <w:lang w:val="en-CA"/>
          </w:rPr>
          <w:delText>, while showing large differences only for colchicine</w:delText>
        </w:r>
      </w:del>
      <w:r w:rsidR="00524E8E">
        <w:rPr>
          <w:color w:val="000000"/>
          <w:lang w:val="en-CA"/>
        </w:rPr>
        <w:t xml:space="preserv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77EEBD33" w:rsidR="00E13271" w:rsidRPr="0033459D" w:rsidRDefault="00871C99" w:rsidP="0033459D">
      <w:pPr>
        <w:widowControl w:val="0"/>
        <w:autoSpaceDE w:val="0"/>
        <w:autoSpaceDN w:val="0"/>
        <w:adjustRightInd w:val="0"/>
        <w:jc w:val="both"/>
        <w:rPr>
          <w:ins w:id="370" w:author="Albi Celaj" w:date="2019-02-21T15:47:00Z"/>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ins w:id="371" w:author="Albi Celaj" w:date="2019-02-21T15:48:00Z">
        <w:r w:rsidR="00E13271">
          <w:rPr>
            <w:color w:val="000000"/>
          </w:rPr>
          <w:t>3</w:t>
        </w:r>
      </w:ins>
      <w:del w:id="372" w:author="Albi Celaj" w:date="2019-02-21T15:48:00Z">
        <w:r w:rsidR="005752D7" w:rsidDel="00E13271">
          <w:rPr>
            <w:color w:val="000000"/>
          </w:rPr>
          <w:delText>2D</w:delText>
        </w:r>
      </w:del>
      <w:r w:rsidR="00D85E82">
        <w:rPr>
          <w:color w:val="000000"/>
        </w:rPr>
        <w:t xml:space="preserve"> and S</w:t>
      </w:r>
      <w:r w:rsidR="00202E46">
        <w:rPr>
          <w:color w:val="000000"/>
        </w:rPr>
        <w:t>6</w:t>
      </w:r>
      <w:r w:rsidR="00D85E82">
        <w:rPr>
          <w:color w:val="000000"/>
        </w:rPr>
        <w:t>)</w:t>
      </w:r>
      <w:r w:rsidR="00741D46">
        <w:rPr>
          <w:color w:val="000000"/>
        </w:rPr>
        <w:t xml:space="preserve">.  </w:t>
      </w:r>
      <w:ins w:id="373" w:author="Albi Celaj" w:date="2019-02-21T15:58:00Z">
        <w:r w:rsidR="00B84A02">
          <w:rPr>
            <w:color w:val="000000"/>
          </w:rPr>
          <w:t xml:space="preserve">For </w:t>
        </w:r>
      </w:ins>
      <w:ins w:id="374" w:author="Albi Celaj" w:date="2019-02-21T16:03:00Z">
        <w:r w:rsidR="0033459D">
          <w:rPr>
            <w:color w:val="000000"/>
          </w:rPr>
          <w:t xml:space="preserve">some </w:t>
        </w:r>
      </w:ins>
      <w:ins w:id="375" w:author="Albi Celaj" w:date="2019-02-22T15:15:00Z">
        <w:r w:rsidR="001E4BBF">
          <w:rPr>
            <w:color w:val="000000"/>
          </w:rPr>
          <w:t>drugs</w:t>
        </w:r>
      </w:ins>
      <w:ins w:id="376" w:author="Albi Celaj" w:date="2019-02-21T15:59:00Z">
        <w:r w:rsidR="003113E1">
          <w:rPr>
            <w:color w:val="000000"/>
          </w:rPr>
          <w:t xml:space="preserve">, we observed a clear </w:t>
        </w:r>
      </w:ins>
      <w:ins w:id="377" w:author="Albi Celaj" w:date="2019-02-22T15:19:00Z">
        <w:r w:rsidR="00685541">
          <w:rPr>
            <w:color w:val="000000"/>
          </w:rPr>
          <w:t>sensitivity</w:t>
        </w:r>
      </w:ins>
      <w:ins w:id="378" w:author="Albi Celaj" w:date="2019-02-21T16:03:00Z">
        <w:r w:rsidR="0033459D">
          <w:rPr>
            <w:color w:val="000000"/>
          </w:rPr>
          <w:t xml:space="preserve"> </w:t>
        </w:r>
      </w:ins>
      <w:ins w:id="379" w:author="Albi Celaj" w:date="2019-02-21T15:59:00Z">
        <w:r w:rsidR="003113E1">
          <w:rPr>
            <w:color w:val="000000"/>
          </w:rPr>
          <w:t xml:space="preserve">effect from knocking out only one </w:t>
        </w:r>
      </w:ins>
      <w:ins w:id="380" w:author="Albi Celaj" w:date="2019-02-21T16:01:00Z">
        <w:r w:rsidR="003113E1">
          <w:rPr>
            <w:color w:val="000000"/>
          </w:rPr>
          <w:t xml:space="preserve">transporter </w:t>
        </w:r>
      </w:ins>
      <w:ins w:id="381" w:author="Albi Celaj" w:date="2019-02-21T16:02:00Z">
        <w:r w:rsidR="0033459D">
          <w:rPr>
            <w:color w:val="000000"/>
          </w:rPr>
          <w:t>–</w:t>
        </w:r>
        <w:r w:rsidR="008F3000">
          <w:rPr>
            <w:color w:val="000000"/>
          </w:rPr>
          <w:t xml:space="preserve"> </w:t>
        </w:r>
      </w:ins>
      <w:ins w:id="382" w:author="Albi Celaj" w:date="2019-02-21T16:19:00Z">
        <w:r w:rsidR="008F3000">
          <w:rPr>
            <w:color w:val="000000"/>
          </w:rPr>
          <w:t>e</w:t>
        </w:r>
      </w:ins>
      <w:ins w:id="383" w:author="Albi Celaj" w:date="2019-02-21T16:02:00Z">
        <w:r w:rsidR="008F3000">
          <w:rPr>
            <w:color w:val="000000"/>
          </w:rPr>
          <w:t>.</w:t>
        </w:r>
      </w:ins>
      <w:ins w:id="384" w:author="Albi Celaj" w:date="2019-02-21T16:19:00Z">
        <w:r w:rsidR="008F3000">
          <w:rPr>
            <w:color w:val="000000"/>
          </w:rPr>
          <w:t>g</w:t>
        </w:r>
      </w:ins>
      <w:ins w:id="385" w:author="Albi Celaj" w:date="2019-02-21T16:02:00Z">
        <w:r w:rsidR="0033459D">
          <w:rPr>
            <w:color w:val="000000"/>
          </w:rPr>
          <w:t>.</w:t>
        </w:r>
      </w:ins>
      <w:ins w:id="386" w:author="Albi Celaj" w:date="2019-02-21T16:01:00Z">
        <w:r w:rsidR="003113E1">
          <w:rPr>
            <w:color w:val="000000"/>
          </w:rPr>
          <w:t xml:space="preserve"> </w:t>
        </w:r>
        <w:r w:rsidR="003113E1">
          <w:rPr>
            <w:i/>
            <w:color w:val="000000"/>
          </w:rPr>
          <w:t>pdr5∆</w:t>
        </w:r>
      </w:ins>
      <w:ins w:id="387" w:author="Albi Celaj" w:date="2019-02-21T16:02:00Z">
        <w:r w:rsidR="003113E1">
          <w:rPr>
            <w:i/>
            <w:color w:val="000000"/>
          </w:rPr>
          <w:t xml:space="preserve"> </w:t>
        </w:r>
      </w:ins>
      <w:ins w:id="388" w:author="Albi Celaj" w:date="2019-02-21T16:03:00Z">
        <w:r w:rsidR="0033459D">
          <w:rPr>
            <w:color w:val="000000"/>
          </w:rPr>
          <w:t xml:space="preserve">for cycloheximide and tamoxifen </w:t>
        </w:r>
      </w:ins>
      <w:ins w:id="389" w:author="Albi Celaj" w:date="2019-02-21T16:02:00Z">
        <w:r w:rsidR="0033459D">
          <w:rPr>
            <w:color w:val="000000"/>
          </w:rPr>
          <w:t xml:space="preserve">(Figure 3).  In other drugs, </w:t>
        </w:r>
      </w:ins>
      <w:ins w:id="390" w:author="Albi Celaj" w:date="2019-02-22T15:15:00Z">
        <w:r w:rsidR="00BC590C">
          <w:rPr>
            <w:color w:val="000000"/>
          </w:rPr>
          <w:t>we saw increas</w:t>
        </w:r>
      </w:ins>
      <w:ins w:id="391" w:author="Albi Celaj" w:date="2019-02-22T15:21:00Z">
        <w:r w:rsidR="00BC590C">
          <w:rPr>
            <w:color w:val="000000"/>
          </w:rPr>
          <w:t>ed</w:t>
        </w:r>
      </w:ins>
      <w:ins w:id="392" w:author="Albi Celaj" w:date="2019-02-22T15:15:00Z">
        <w:r w:rsidR="00685541">
          <w:rPr>
            <w:color w:val="000000"/>
          </w:rPr>
          <w:t xml:space="preserve"> sensitivity</w:t>
        </w:r>
      </w:ins>
      <w:ins w:id="393" w:author="Albi Celaj" w:date="2019-02-22T15:17:00Z">
        <w:r w:rsidR="00685541">
          <w:rPr>
            <w:color w:val="000000"/>
          </w:rPr>
          <w:t xml:space="preserve"> </w:t>
        </w:r>
      </w:ins>
      <w:ins w:id="394" w:author="Albi Celaj" w:date="2019-02-22T15:20:00Z">
        <w:r w:rsidR="00262E40">
          <w:rPr>
            <w:color w:val="000000"/>
          </w:rPr>
          <w:t>resulting from</w:t>
        </w:r>
      </w:ins>
      <w:ins w:id="395" w:author="Albi Celaj" w:date="2019-02-22T15:19:00Z">
        <w:r w:rsidR="00685541">
          <w:rPr>
            <w:color w:val="000000"/>
          </w:rPr>
          <w:t xml:space="preserve"> knocking </w:t>
        </w:r>
        <w:r w:rsidR="00262E40">
          <w:rPr>
            <w:color w:val="000000"/>
          </w:rPr>
          <w:t>multiple transporters –</w:t>
        </w:r>
      </w:ins>
      <w:ins w:id="396" w:author="Albi Celaj" w:date="2019-02-22T15:20:00Z">
        <w:r w:rsidR="00262E40">
          <w:rPr>
            <w:color w:val="000000"/>
          </w:rPr>
          <w:t xml:space="preserve"> e.g. </w:t>
        </w:r>
      </w:ins>
      <w:moveToRangeStart w:id="397" w:author="Albi Celaj" w:date="2019-02-21T16:02:00Z" w:name="move1657382"/>
      <w:moveTo w:id="398" w:author="Albi Celaj" w:date="2019-02-21T16:02:00Z">
        <w:del w:id="399" w:author="Albi Celaj" w:date="2019-02-22T15:20:00Z">
          <w:r w:rsidR="0033459D" w:rsidRPr="00D66545" w:rsidDel="00262E40">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w:delText>
          </w:r>
        </w:del>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under camptothecin</w:t>
        </w:r>
        <w:del w:id="400" w:author="Albi Celaj" w:date="2019-02-21T16:02:00Z">
          <w:r w:rsidR="0033459D" w:rsidRPr="00D66545" w:rsidDel="0033459D">
            <w:rPr>
              <w:color w:val="000000"/>
            </w:rPr>
            <w:delText xml:space="preserve"> (</w:delText>
          </w:r>
          <w:r w:rsidR="0033459D" w:rsidDel="0033459D">
            <w:rPr>
              <w:color w:val="000000"/>
            </w:rPr>
            <w:delText xml:space="preserve">Figure </w:delText>
          </w:r>
          <w:r w:rsidR="0033459D" w:rsidRPr="00D66545" w:rsidDel="0033459D">
            <w:rPr>
              <w:color w:val="000000"/>
            </w:rPr>
            <w:delText>S</w:delText>
          </w:r>
          <w:r w:rsidR="0033459D" w:rsidDel="0033459D">
            <w:rPr>
              <w:color w:val="000000"/>
            </w:rPr>
            <w:delText>6</w:delText>
          </w:r>
          <w:r w:rsidR="0033459D" w:rsidRPr="00D66545" w:rsidDel="0033459D">
            <w:rPr>
              <w:color w:val="000000"/>
            </w:rPr>
            <w:delText>)</w:delText>
          </w:r>
        </w:del>
        <w:r w:rsidR="0033459D" w:rsidRPr="00D66545">
          <w:rPr>
            <w:color w:val="000000"/>
          </w:rPr>
          <w:t xml:space="preserve">,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 xml:space="preserve">Figure </w:t>
        </w:r>
        <w:del w:id="401" w:author="Albi Celaj" w:date="2019-02-21T16:04:00Z">
          <w:r w:rsidR="0033459D" w:rsidDel="0033459D">
            <w:rPr>
              <w:color w:val="000000"/>
            </w:rPr>
            <w:delText>2D</w:delText>
          </w:r>
          <w:r w:rsidR="0033459D" w:rsidRPr="00D66545" w:rsidDel="0033459D">
            <w:rPr>
              <w:color w:val="000000"/>
            </w:rPr>
            <w:delText xml:space="preserve"> middle</w:delText>
          </w:r>
          <w:r w:rsidR="0033459D" w:rsidDel="0033459D">
            <w:rPr>
              <w:color w:val="000000"/>
            </w:rPr>
            <w:delText xml:space="preserve"> panel</w:delText>
          </w:r>
          <w:r w:rsidR="0033459D" w:rsidRPr="00D66545" w:rsidDel="0033459D">
            <w:rPr>
              <w:color w:val="000000"/>
            </w:rPr>
            <w:delText>, S</w:delText>
          </w:r>
          <w:r w:rsidR="0033459D" w:rsidDel="0033459D">
            <w:rPr>
              <w:color w:val="000000"/>
            </w:rPr>
            <w:delText>6</w:delText>
          </w:r>
        </w:del>
      </w:moveTo>
      <w:ins w:id="402" w:author="Albi Celaj" w:date="2019-02-21T16:04:00Z">
        <w:r w:rsidR="0033459D">
          <w:rPr>
            <w:color w:val="000000"/>
          </w:rPr>
          <w:t>3</w:t>
        </w:r>
      </w:ins>
      <w:moveTo w:id="403" w:author="Albi Celaj" w:date="2019-02-21T16:02:00Z">
        <w:r w:rsidR="0033459D" w:rsidRPr="00D66545">
          <w:rPr>
            <w:color w:val="000000"/>
          </w:rPr>
          <w:t xml:space="preserve">).  </w:t>
        </w:r>
      </w:moveTo>
      <w:moveToRangeEnd w:id="397"/>
      <w:ins w:id="404" w:author="Albi Celaj" w:date="2019-02-21T16:05:00Z">
        <w:r w:rsidR="0033459D" w:rsidRPr="00D66545">
          <w:rPr>
            <w:color w:val="000000"/>
          </w:rPr>
          <w:t>These sensitivity patter</w:t>
        </w:r>
        <w:r w:rsidR="0033459D">
          <w:rPr>
            <w:color w:val="000000"/>
          </w:rPr>
          <w:t xml:space="preserve">ns are consistent with a </w:t>
        </w:r>
        <w:r w:rsidR="00DA54D7">
          <w:rPr>
            <w:color w:val="000000"/>
          </w:rPr>
          <w:t xml:space="preserve">scenario in which </w:t>
        </w:r>
      </w:ins>
      <w:ins w:id="405" w:author="Albi Celaj" w:date="2019-02-22T15:22:00Z">
        <w:r w:rsidR="0067351E">
          <w:rPr>
            <w:color w:val="000000"/>
          </w:rPr>
          <w:t xml:space="preserve">one or more </w:t>
        </w:r>
      </w:ins>
      <w:ins w:id="406" w:author="Albi Celaj" w:date="2019-02-21T16:05:00Z">
        <w:r w:rsidR="0033459D" w:rsidRPr="00D66545">
          <w:rPr>
            <w:color w:val="000000"/>
          </w:rPr>
          <w:t>transporter</w:t>
        </w:r>
      </w:ins>
      <w:ins w:id="407" w:author="Albi Celaj" w:date="2019-02-22T15:21:00Z">
        <w:r w:rsidR="00DA54D7">
          <w:rPr>
            <w:color w:val="000000"/>
          </w:rPr>
          <w:t>s</w:t>
        </w:r>
      </w:ins>
      <w:ins w:id="408" w:author="Albi Celaj" w:date="2019-02-21T16:05:00Z">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ins>
    </w:p>
    <w:p w14:paraId="322BD448" w14:textId="77777777" w:rsidR="00E13271" w:rsidRDefault="00E13271" w:rsidP="00DB0ED8">
      <w:pPr>
        <w:widowControl w:val="0"/>
        <w:autoSpaceDE w:val="0"/>
        <w:autoSpaceDN w:val="0"/>
        <w:adjustRightInd w:val="0"/>
        <w:jc w:val="both"/>
        <w:rPr>
          <w:ins w:id="409" w:author="Albi Celaj" w:date="2019-02-21T16:05:00Z"/>
          <w:color w:val="000000"/>
        </w:rPr>
      </w:pPr>
    </w:p>
    <w:p w14:paraId="253905AB" w14:textId="15660395" w:rsidR="0033459D" w:rsidRDefault="0033459D" w:rsidP="00DA0164">
      <w:pPr>
        <w:widowControl w:val="0"/>
        <w:autoSpaceDE w:val="0"/>
        <w:autoSpaceDN w:val="0"/>
        <w:adjustRightInd w:val="0"/>
        <w:jc w:val="both"/>
        <w:rPr>
          <w:ins w:id="410" w:author="Albi Celaj" w:date="2019-02-21T16:06:00Z"/>
          <w:color w:val="000000"/>
          <w:lang w:val="en-CA"/>
        </w:rPr>
      </w:pPr>
      <w:ins w:id="411" w:author="Albi Celaj" w:date="2019-02-21T16:06:00Z">
        <w:del w:id="412" w:author="Albi Celaj" w:date="2019-02-21T16:05:00Z">
          <w:r w:rsidRPr="00D66545" w:rsidDel="0033459D">
            <w:rPr>
              <w:color w:val="000000"/>
            </w:rPr>
            <w:delText xml:space="preserve">These sensitivity patterns are consistent with a simple scenario in which each transporter </w:delText>
          </w:r>
          <w:r w:rsidDel="0033459D">
            <w:rPr>
              <w:color w:val="000000"/>
            </w:rPr>
            <w:delText xml:space="preserve">can </w:delText>
          </w:r>
          <w:r w:rsidRPr="00D66545" w:rsidDel="0033459D">
            <w:rPr>
              <w:color w:val="000000"/>
            </w:rPr>
            <w:delText xml:space="preserve">efflux </w:delText>
          </w:r>
          <w:r w:rsidDel="0033459D">
            <w:rPr>
              <w:color w:val="000000"/>
            </w:rPr>
            <w:delText xml:space="preserve">a </w:delText>
          </w:r>
          <w:r w:rsidRPr="00D66545" w:rsidDel="0033459D">
            <w:rPr>
              <w:color w:val="000000"/>
            </w:rPr>
            <w:delText>given drug.</w:delText>
          </w:r>
          <w:r w:rsidDel="0033459D">
            <w:rPr>
              <w:color w:val="000000"/>
            </w:rPr>
            <w:delText xml:space="preserve">  </w:delText>
          </w:r>
        </w:del>
        <w:r>
          <w:rPr>
            <w:color w:val="000000"/>
          </w:rPr>
          <w:t xml:space="preserve">In other drugs, the fitness landscapes showed more surprising multi-knockout patterns </w:t>
        </w:r>
        <w:r>
          <w:rPr>
            <w:color w:val="000000"/>
          </w:rPr>
          <w:softHyphen/>
          <w:t xml:space="preserve">conveying both drug resistance and sensitivity.  In benomyl, for example, </w:t>
        </w:r>
      </w:ins>
      <w:ins w:id="413" w:author="Albi Celaj" w:date="2019-02-21T16:08:00Z">
        <w:r>
          <w:rPr>
            <w:color w:val="000000"/>
          </w:rPr>
          <w:t>we</w:t>
        </w:r>
      </w:ins>
      <w:ins w:id="414" w:author="Albi Celaj" w:date="2019-02-21T16:11:00Z">
        <w:r w:rsidR="005D51FC">
          <w:rPr>
            <w:color w:val="000000"/>
          </w:rPr>
          <w:t xml:space="preserve"> not only observed sensitivity </w:t>
        </w:r>
      </w:ins>
      <w:ins w:id="415" w:author="Albi Celaj" w:date="2019-02-21T16:15:00Z">
        <w:r w:rsidR="005D0E3E">
          <w:rPr>
            <w:color w:val="000000"/>
          </w:rPr>
          <w:t xml:space="preserve">from knocking out the known primary efflux pump </w:t>
        </w:r>
      </w:ins>
      <w:ins w:id="416" w:author="Albi Celaj" w:date="2019-02-21T16:12:00Z">
        <w:r w:rsidR="005D51FC">
          <w:rPr>
            <w:i/>
            <w:color w:val="000000"/>
          </w:rPr>
          <w:t>snq2∆</w:t>
        </w:r>
      </w:ins>
      <w:ins w:id="417" w:author="Albi Celaj" w:date="2019-02-21T16:13:00Z">
        <w:r w:rsidR="005D51FC">
          <w:rPr>
            <w:i/>
            <w:color w:val="000000"/>
          </w:rPr>
          <w:t xml:space="preserve"> </w:t>
        </w:r>
        <w:r w:rsidR="005D51FC">
          <w:rPr>
            <w:color w:val="000000"/>
          </w:rPr>
          <w:t xml:space="preserve">(20% decreased resistance, </w:t>
        </w:r>
        <w:r w:rsidR="005D51FC" w:rsidRPr="00AC7F48">
          <w:rPr>
            <w:i/>
            <w:color w:val="000000"/>
          </w:rPr>
          <w:t>p</w:t>
        </w:r>
        <w:r w:rsidR="005A4F14">
          <w:rPr>
            <w:color w:val="000000"/>
          </w:rPr>
          <w:t xml:space="preserve"> = </w:t>
        </w:r>
      </w:ins>
      <w:ins w:id="418" w:author="Albi Celaj" w:date="2019-03-05T14:54:00Z">
        <w:r w:rsidR="005A4F14">
          <w:rPr>
            <w:color w:val="000000"/>
          </w:rPr>
          <w:t>1</w:t>
        </w:r>
      </w:ins>
      <w:ins w:id="419" w:author="Albi Celaj" w:date="2019-02-21T16:13:00Z">
        <w:r w:rsidR="005044A6">
          <w:rPr>
            <w:color w:val="000000"/>
          </w:rPr>
          <w:t>.</w:t>
        </w:r>
      </w:ins>
      <w:ins w:id="420" w:author="Albi Celaj" w:date="2019-03-05T14:18:00Z">
        <w:r w:rsidR="005044A6">
          <w:rPr>
            <w:color w:val="000000"/>
          </w:rPr>
          <w:t>4</w:t>
        </w:r>
      </w:ins>
      <w:ins w:id="421" w:author="Albi Celaj" w:date="2019-02-21T16:13:00Z">
        <w:r w:rsidR="005044A6">
          <w:rPr>
            <w:color w:val="000000"/>
          </w:rPr>
          <w:t>e-</w:t>
        </w:r>
      </w:ins>
      <w:ins w:id="422" w:author="Albi Celaj" w:date="2019-03-05T14:54:00Z">
        <w:r w:rsidR="005A4F14">
          <w:rPr>
            <w:color w:val="000000"/>
          </w:rPr>
          <w:t>95</w:t>
        </w:r>
      </w:ins>
      <w:ins w:id="423" w:author="Albi Celaj" w:date="2019-02-21T16:13:00Z">
        <w:r w:rsidR="005D51FC">
          <w:rPr>
            <w:color w:val="000000"/>
          </w:rPr>
          <w:t xml:space="preserve">; </w:t>
        </w:r>
      </w:ins>
      <w:ins w:id="424" w:author="Albi Celaj" w:date="2019-03-05T14:55:00Z">
        <w:r w:rsidR="005A4F14" w:rsidRPr="00233F15">
          <w:t xml:space="preserve">Mann-Whitney </w:t>
        </w:r>
        <w:r w:rsidR="005A4F14" w:rsidRPr="006B3E82">
          <w:rPr>
            <w:i/>
          </w:rPr>
          <w:t>U</w:t>
        </w:r>
        <w:r w:rsidR="005A4F14" w:rsidRPr="00233F15">
          <w:t xml:space="preserve"> test</w:t>
        </w:r>
      </w:ins>
      <w:ins w:id="425" w:author="Albi Celaj" w:date="2019-02-21T16:13:00Z">
        <w:r w:rsidR="005D51FC" w:rsidRPr="00E56441">
          <w:rPr>
            <w:color w:val="000000"/>
          </w:rPr>
          <w:t>)</w:t>
        </w:r>
      </w:ins>
      <w:ins w:id="426" w:author="Albi Celaj" w:date="2019-02-21T16:12:00Z">
        <w:r w:rsidR="005D51FC">
          <w:rPr>
            <w:i/>
            <w:color w:val="000000"/>
          </w:rPr>
          <w:t xml:space="preserve">, </w:t>
        </w:r>
        <w:r w:rsidR="005D51FC">
          <w:rPr>
            <w:color w:val="000000"/>
          </w:rPr>
          <w:t xml:space="preserve">but </w:t>
        </w:r>
      </w:ins>
      <w:ins w:id="427" w:author="Albi Celaj" w:date="2019-02-21T16:08:00Z">
        <w:r>
          <w:rPr>
            <w:color w:val="000000"/>
          </w:rPr>
          <w:t xml:space="preserve">13% increased resistance in </w:t>
        </w:r>
        <w:r>
          <w:rPr>
            <w:i/>
            <w:color w:val="000000"/>
          </w:rPr>
          <w:t xml:space="preserve">pdr5∆ </w:t>
        </w:r>
        <w:r>
          <w:rPr>
            <w:color w:val="000000"/>
          </w:rPr>
          <w:t xml:space="preserve">knockouts </w:t>
        </w:r>
      </w:ins>
      <w:ins w:id="428" w:author="Albi Celaj" w:date="2019-02-21T16:09:00Z">
        <w:r>
          <w:rPr>
            <w:color w:val="000000"/>
          </w:rPr>
          <w:t>(</w:t>
        </w:r>
        <w:r w:rsidRPr="00D66545">
          <w:rPr>
            <w:color w:val="000000"/>
          </w:rPr>
          <w:t>p</w:t>
        </w:r>
        <w:r w:rsidR="005044A6">
          <w:rPr>
            <w:color w:val="000000"/>
          </w:rPr>
          <w:t xml:space="preserve"> = </w:t>
        </w:r>
      </w:ins>
      <w:ins w:id="429" w:author="Albi Celaj" w:date="2019-03-05T14:55:00Z">
        <w:r w:rsidR="005A4F14">
          <w:rPr>
            <w:color w:val="000000"/>
          </w:rPr>
          <w:t>1</w:t>
        </w:r>
      </w:ins>
      <w:ins w:id="430" w:author="Albi Celaj" w:date="2019-02-21T16:09:00Z">
        <w:r w:rsidR="005044A6">
          <w:rPr>
            <w:color w:val="000000"/>
          </w:rPr>
          <w:t>.</w:t>
        </w:r>
      </w:ins>
      <w:ins w:id="431" w:author="Albi Celaj" w:date="2019-03-05T14:55:00Z">
        <w:r w:rsidR="005A4F14">
          <w:rPr>
            <w:color w:val="000000"/>
          </w:rPr>
          <w:t>3</w:t>
        </w:r>
      </w:ins>
      <w:ins w:id="432" w:author="Albi Celaj" w:date="2019-02-21T16:09:00Z">
        <w:r w:rsidR="005044A6">
          <w:rPr>
            <w:color w:val="000000"/>
          </w:rPr>
          <w:t>e-</w:t>
        </w:r>
      </w:ins>
      <w:ins w:id="433" w:author="Albi Celaj" w:date="2019-03-05T14:55:00Z">
        <w:r w:rsidR="005A4F14">
          <w:rPr>
            <w:color w:val="000000"/>
          </w:rPr>
          <w:t>41</w:t>
        </w:r>
      </w:ins>
      <w:ins w:id="434" w:author="Albi Celaj" w:date="2019-02-21T16:09:00Z">
        <w:r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ins>
      <w:ins w:id="435" w:author="Albi Celaj" w:date="2019-03-05T14:56:00Z">
        <w:r w:rsidR="005A4F14">
          <w:rPr>
            <w:color w:val="000000"/>
          </w:rPr>
          <w:t>1</w:t>
        </w:r>
      </w:ins>
      <w:ins w:id="436" w:author="Albi Celaj" w:date="2019-02-21T16:09:00Z">
        <w:r w:rsidR="005044A6">
          <w:rPr>
            <w:color w:val="000000"/>
          </w:rPr>
          <w:t>.</w:t>
        </w:r>
      </w:ins>
      <w:ins w:id="437" w:author="Albi Celaj" w:date="2019-03-05T14:56:00Z">
        <w:r w:rsidR="005A4F14">
          <w:rPr>
            <w:color w:val="000000"/>
          </w:rPr>
          <w:t>3</w:t>
        </w:r>
      </w:ins>
      <w:ins w:id="438" w:author="Albi Celaj" w:date="2019-02-21T16:09:00Z">
        <w:r w:rsidR="005044A6">
          <w:rPr>
            <w:color w:val="000000"/>
          </w:rPr>
          <w:t>e-</w:t>
        </w:r>
      </w:ins>
      <w:ins w:id="439" w:author="Albi Celaj" w:date="2019-03-05T14:56:00Z">
        <w:r w:rsidR="005A4F14">
          <w:rPr>
            <w:color w:val="000000"/>
          </w:rPr>
          <w:t>72</w:t>
        </w:r>
      </w:ins>
      <w:ins w:id="440" w:author="Albi Celaj" w:date="2019-02-21T16:09:00Z">
        <w:r w:rsidR="005D51FC" w:rsidRPr="00D66545">
          <w:rPr>
            <w:color w:val="000000"/>
          </w:rPr>
          <w:t>)</w:t>
        </w:r>
        <w:r w:rsidR="005D51FC">
          <w:rPr>
            <w:color w:val="000000"/>
          </w:rPr>
          <w:t xml:space="preserve">.  </w:t>
        </w:r>
      </w:ins>
      <w:ins w:id="441" w:author="Albi Celaj" w:date="2019-02-21T16:14:00Z">
        <w:r w:rsidR="005D51FC">
          <w:rPr>
            <w:color w:val="000000"/>
          </w:rPr>
          <w:t>All of t</w:t>
        </w:r>
      </w:ins>
      <w:ins w:id="442" w:author="Albi Celaj" w:date="2019-02-21T16:10:00Z">
        <w:r w:rsidR="005D51FC">
          <w:rPr>
            <w:color w:val="000000"/>
          </w:rPr>
          <w:t xml:space="preserve">hese effects had been previously reported </w:t>
        </w:r>
      </w:ins>
      <w:moveToRangeStart w:id="443" w:author="Albi Celaj" w:date="2019-02-21T16:10:00Z" w:name="move1657860"/>
      <w:moveTo w:id="444" w:author="Albi Celaj" w:date="2019-02-21T16:10:00Z">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moveTo>
      <w:moveToRangeEnd w:id="443"/>
      <w:ins w:id="445" w:author="Albi Celaj" w:date="2019-02-21T16:34:00Z">
        <w:r w:rsidR="00DA0164">
          <w:rPr>
            <w:color w:val="000000"/>
          </w:rPr>
          <w:t xml:space="preserve">, and </w:t>
        </w:r>
      </w:ins>
      <w:ins w:id="446" w:author="Albi Celaj" w:date="2019-02-22T15:28:00Z">
        <w:r w:rsidR="00F3085A">
          <w:rPr>
            <w:color w:val="000000"/>
          </w:rPr>
          <w:t xml:space="preserve">were </w:t>
        </w:r>
      </w:ins>
      <w:ins w:id="447" w:author="Albi Celaj" w:date="2019-02-21T16:34:00Z">
        <w:r w:rsidR="00DA0164">
          <w:rPr>
            <w:color w:val="000000"/>
          </w:rPr>
          <w:t xml:space="preserve">explained by increased </w:t>
        </w:r>
      </w:ins>
      <w:ins w:id="448" w:author="Albi Celaj" w:date="2019-02-21T16:35:00Z">
        <w:r w:rsidR="00DA0164">
          <w:rPr>
            <w:i/>
            <w:color w:val="000000"/>
          </w:rPr>
          <w:t>SNQ2</w:t>
        </w:r>
      </w:ins>
      <w:ins w:id="449" w:author="Albi Celaj" w:date="2019-02-22T15:24:00Z">
        <w:r w:rsidR="00576EE2">
          <w:rPr>
            <w:color w:val="000000"/>
          </w:rPr>
          <w:t xml:space="preserve">-mediated </w:t>
        </w:r>
      </w:ins>
      <w:ins w:id="450" w:author="Albi Celaj" w:date="2019-02-22T15:26:00Z">
        <w:r w:rsidR="00576EE2">
          <w:rPr>
            <w:color w:val="000000"/>
          </w:rPr>
          <w:t>resistance</w:t>
        </w:r>
      </w:ins>
      <w:ins w:id="451" w:author="Albi Celaj" w:date="2019-02-21T16:35:00Z">
        <w:r w:rsidR="00DA0164">
          <w:rPr>
            <w:color w:val="000000"/>
          </w:rPr>
          <w:t xml:space="preserve"> upon deleting </w:t>
        </w:r>
      </w:ins>
      <w:ins w:id="452" w:author="Albi Celaj" w:date="2019-02-21T16:36:00Z">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ins>
      <w:ins w:id="453" w:author="Albi Celaj" w:date="2019-02-21T16:10:00Z">
        <w:r w:rsidR="005D51FC">
          <w:rPr>
            <w:color w:val="000000"/>
          </w:rPr>
          <w:t xml:space="preserve">onsistent with </w:t>
        </w:r>
      </w:ins>
      <w:ins w:id="454" w:author="Albi Celaj" w:date="2019-02-21T16:36:00Z">
        <w:r w:rsidR="00DA0164">
          <w:rPr>
            <w:color w:val="000000"/>
          </w:rPr>
          <w:t>this explanation</w:t>
        </w:r>
      </w:ins>
      <w:ins w:id="455" w:author="Albi Celaj" w:date="2019-02-21T16:10:00Z">
        <w:r w:rsidR="005D51FC">
          <w:rPr>
            <w:color w:val="000000"/>
          </w:rPr>
          <w:t xml:space="preserve">, </w:t>
        </w:r>
      </w:ins>
      <w:ins w:id="456" w:author="Albi Celaj" w:date="2019-02-21T16:14:00Z">
        <w:r w:rsidR="005D51FC">
          <w:rPr>
            <w:color w:val="000000"/>
          </w:rPr>
          <w:t>the</w:t>
        </w:r>
      </w:ins>
      <w:ins w:id="457" w:author="Albi Celaj" w:date="2019-02-22T15:29:00Z">
        <w:r w:rsidR="00E270BB">
          <w:rPr>
            <w:color w:val="000000"/>
          </w:rPr>
          <w:t>se</w:t>
        </w:r>
      </w:ins>
      <w:ins w:id="458" w:author="Albi Celaj" w:date="2019-02-21T16:14:00Z">
        <w:r w:rsidR="005D51FC">
          <w:rPr>
            <w:color w:val="000000"/>
          </w:rPr>
          <w:t xml:space="preserve"> resistance effects were </w:t>
        </w:r>
      </w:ins>
      <w:ins w:id="459" w:author="Albi Celaj" w:date="2019-02-21T16:10:00Z">
        <w:r w:rsidR="005D51FC">
          <w:rPr>
            <w:color w:val="000000"/>
          </w:rPr>
          <w:t>more modest in</w:t>
        </w:r>
      </w:ins>
      <w:ins w:id="460" w:author="Albi Celaj" w:date="2019-02-21T16:15:00Z">
        <w:r w:rsidR="008F3000">
          <w:rPr>
            <w:color w:val="000000"/>
          </w:rPr>
          <w:t xml:space="preserve"> a</w:t>
        </w:r>
      </w:ins>
      <w:ins w:id="461" w:author="Albi Celaj" w:date="2019-02-21T16:10:00Z">
        <w:r w:rsidR="005D51FC">
          <w:rPr>
            <w:color w:val="000000"/>
          </w:rPr>
          <w:t xml:space="preserve"> </w:t>
        </w:r>
      </w:ins>
      <w:ins w:id="462" w:author="Albi Celaj" w:date="2019-02-21T16:11:00Z">
        <w:r w:rsidR="005D51FC" w:rsidRPr="004B7F4B">
          <w:rPr>
            <w:i/>
            <w:color w:val="000000"/>
          </w:rPr>
          <w:t>snq</w:t>
        </w:r>
        <w:r w:rsidR="005D51FC" w:rsidRPr="00C73FA6">
          <w:rPr>
            <w:i/>
            <w:color w:val="000000"/>
          </w:rPr>
          <w:t>2∆</w:t>
        </w:r>
        <w:r w:rsidR="005D51FC">
          <w:rPr>
            <w:color w:val="000000"/>
          </w:rPr>
          <w:t xml:space="preserve"> background (Figure 3).  </w:t>
        </w:r>
      </w:ins>
      <w:ins w:id="463" w:author="Albi Celaj" w:date="2019-02-21T16:15:00Z">
        <w:r w:rsidR="008F3000">
          <w:rPr>
            <w:color w:val="000000"/>
          </w:rPr>
          <w:t xml:space="preserve">A similar landscape was found in bisantrene, which also showed a strong </w:t>
        </w:r>
      </w:ins>
      <w:ins w:id="464" w:author="Albi Celaj" w:date="2019-02-21T16:16:00Z">
        <w:r w:rsidR="008F3000" w:rsidRPr="004B7F4B">
          <w:rPr>
            <w:i/>
            <w:color w:val="000000"/>
          </w:rPr>
          <w:lastRenderedPageBreak/>
          <w:t>snq</w:t>
        </w:r>
        <w:r w:rsidR="008F3000" w:rsidRPr="00C73FA6">
          <w:rPr>
            <w:i/>
            <w:color w:val="000000"/>
          </w:rPr>
          <w:t>2∆</w:t>
        </w:r>
        <w:r w:rsidR="008F3000">
          <w:rPr>
            <w:i/>
            <w:color w:val="000000"/>
          </w:rPr>
          <w:t xml:space="preserve"> </w:t>
        </w:r>
        <w:r w:rsidR="008F3000">
          <w:rPr>
            <w:color w:val="000000"/>
          </w:rPr>
          <w:t>effect (Figure S6)</w:t>
        </w:r>
      </w:ins>
      <w:ins w:id="465" w:author="Albi Celaj" w:date="2019-02-21T16:17:00Z">
        <w:r w:rsidR="00D40E0D">
          <w:rPr>
            <w:color w:val="000000"/>
            <w:lang w:val="en-CA"/>
          </w:rPr>
          <w:t xml:space="preserve">.  </w:t>
        </w:r>
      </w:ins>
      <w:ins w:id="466" w:author="Albi Celaj" w:date="2019-02-26T13:42:00Z">
        <w:r w:rsidR="00D40E0D">
          <w:rPr>
            <w:color w:val="000000"/>
            <w:lang w:val="en-CA"/>
          </w:rPr>
          <w:t>Surprisingly</w:t>
        </w:r>
      </w:ins>
      <w:ins w:id="467" w:author="Albi Celaj" w:date="2019-02-21T16:17:00Z">
        <w:r w:rsidR="008F3000">
          <w:rPr>
            <w:color w:val="000000"/>
            <w:lang w:val="en-CA"/>
          </w:rPr>
          <w:t xml:space="preserve">, </w:t>
        </w:r>
      </w:ins>
      <w:ins w:id="468" w:author="Albi Celaj" w:date="2019-02-26T13:42:00Z">
        <w:r w:rsidR="00D40E0D">
          <w:rPr>
            <w:color w:val="000000"/>
            <w:lang w:val="en-CA"/>
          </w:rPr>
          <w:t xml:space="preserve">we found that </w:t>
        </w:r>
      </w:ins>
      <w:ins w:id="469" w:author="Albi Celaj" w:date="2019-02-21T16:17:00Z">
        <w:r w:rsidR="008F3000">
          <w:rPr>
            <w:color w:val="000000"/>
            <w:lang w:val="en-CA"/>
          </w:rPr>
          <w:t xml:space="preserve">the successive deletion of ABC transporters led to greater resistance for many drugs (Figure 2D and S5).  </w:t>
        </w:r>
      </w:ins>
      <w:ins w:id="470" w:author="Albi Celaj" w:date="2019-02-21T16:06:00Z">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individually or in any combination led to more valinomycin resistance than the wild-typ</w:t>
        </w:r>
        <w:r w:rsidR="008F3000">
          <w:rPr>
            <w:color w:val="000000"/>
            <w:lang w:val="en-CA"/>
          </w:rPr>
          <w:t xml:space="preserve">e strain (Figure </w:t>
        </w:r>
      </w:ins>
      <w:ins w:id="471" w:author="Albi Celaj" w:date="2019-02-21T16:17:00Z">
        <w:r w:rsidR="008F3000">
          <w:rPr>
            <w:color w:val="000000"/>
            <w:lang w:val="en-CA"/>
          </w:rPr>
          <w:t>3).</w:t>
        </w:r>
      </w:ins>
    </w:p>
    <w:p w14:paraId="213161C4" w14:textId="77777777" w:rsidR="0033459D" w:rsidRDefault="0033459D" w:rsidP="00DB0ED8">
      <w:pPr>
        <w:widowControl w:val="0"/>
        <w:autoSpaceDE w:val="0"/>
        <w:autoSpaceDN w:val="0"/>
        <w:adjustRightInd w:val="0"/>
        <w:jc w:val="both"/>
        <w:rPr>
          <w:ins w:id="472" w:author="Albi Celaj" w:date="2019-02-21T15:47:00Z"/>
          <w:color w:val="000000"/>
        </w:rPr>
      </w:pPr>
    </w:p>
    <w:p w14:paraId="67582DBC" w14:textId="103B91E4" w:rsidR="00DB0ED8" w:rsidRPr="00D66545" w:rsidDel="008F3000" w:rsidRDefault="00160012" w:rsidP="00DB0ED8">
      <w:pPr>
        <w:widowControl w:val="0"/>
        <w:autoSpaceDE w:val="0"/>
        <w:autoSpaceDN w:val="0"/>
        <w:adjustRightInd w:val="0"/>
        <w:jc w:val="both"/>
        <w:rPr>
          <w:del w:id="473" w:author="Albi Celaj" w:date="2019-02-21T16:17:00Z"/>
          <w:color w:val="000000"/>
        </w:rPr>
      </w:pPr>
      <w:del w:id="474" w:author="Albi Celaj" w:date="2019-02-21T16:17:00Z">
        <w:r w:rsidDel="008F3000">
          <w:rPr>
            <w:color w:val="000000"/>
          </w:rPr>
          <w:delText xml:space="preserve">First, we </w:delText>
        </w:r>
        <w:r w:rsidR="003346EA" w:rsidDel="008F3000">
          <w:rPr>
            <w:color w:val="000000"/>
          </w:rPr>
          <w:delText>tested</w:delText>
        </w:r>
        <w:r w:rsidDel="008F3000">
          <w:rPr>
            <w:color w:val="000000"/>
          </w:rPr>
          <w:delText xml:space="preserve"> the extent to which </w:delText>
        </w:r>
        <w:r w:rsidR="003346EA" w:rsidDel="008F3000">
          <w:rPr>
            <w:color w:val="000000"/>
          </w:rPr>
          <w:delText xml:space="preserve">these </w:delText>
        </w:r>
        <w:r w:rsidDel="008F3000">
          <w:rPr>
            <w:color w:val="000000"/>
          </w:rPr>
          <w:delText xml:space="preserve">landscapes could capture </w:delText>
        </w:r>
        <w:r w:rsidR="00B050DC" w:rsidDel="008F3000">
          <w:rPr>
            <w:color w:val="000000"/>
          </w:rPr>
          <w:delText xml:space="preserve">several </w:delText>
        </w:r>
        <w:r w:rsidDel="008F3000">
          <w:rPr>
            <w:color w:val="000000"/>
          </w:rPr>
          <w:delText>previously-reported relationships between ABC tra</w:delText>
        </w:r>
        <w:r w:rsidR="00956CAB" w:rsidDel="008F3000">
          <w:rPr>
            <w:color w:val="000000"/>
          </w:rPr>
          <w:delText>nsporter knockouts</w:delText>
        </w:r>
        <w:r w:rsidDel="008F3000">
          <w:rPr>
            <w:color w:val="000000"/>
          </w:rPr>
          <w:delText xml:space="preserve"> and resistance to benomyl.</w:delText>
        </w:r>
        <w:r w:rsidR="00DB0ED8" w:rsidDel="008F3000">
          <w:rPr>
            <w:color w:val="000000"/>
          </w:rPr>
          <w:delText xml:space="preserve"> </w:delText>
        </w:r>
        <w:r w:rsidR="00B050DC" w:rsidDel="008F3000">
          <w:rPr>
            <w:color w:val="000000"/>
          </w:rPr>
          <w:delText xml:space="preserve"> </w:delText>
        </w:r>
        <w:r w:rsidR="00E713CD" w:rsidDel="008F3000">
          <w:rPr>
            <w:color w:val="000000"/>
          </w:rPr>
          <w:delText>We</w:delText>
        </w:r>
        <w:r w:rsidR="00DB0ED8" w:rsidDel="008F3000">
          <w:rPr>
            <w:color w:val="000000"/>
          </w:rPr>
          <w:delText xml:space="preserve"> clearly captured the sensitivity of </w:delText>
        </w:r>
        <w:r w:rsidR="00DB0ED8" w:rsidRPr="00795AAD" w:rsidDel="008F3000">
          <w:rPr>
            <w:i/>
            <w:color w:val="000000"/>
          </w:rPr>
          <w:delText>snq2</w:delText>
        </w:r>
        <w:r w:rsidR="00DB0ED8" w:rsidDel="008F3000">
          <w:rPr>
            <w:color w:val="000000"/>
          </w:rPr>
          <w:delText xml:space="preserve">∆ deletions to benomyl (Figure </w:delText>
        </w:r>
        <w:r w:rsidR="00F20F8A" w:rsidDel="008F3000">
          <w:rPr>
            <w:color w:val="000000"/>
          </w:rPr>
          <w:delText>2D</w:delText>
        </w:r>
        <w:r w:rsidR="00DB0ED8" w:rsidDel="008F3000">
          <w:rPr>
            <w:color w:val="000000"/>
          </w:rPr>
          <w:delText xml:space="preserve"> </w:delText>
        </w:r>
        <w:r w:rsidR="00F20F8A" w:rsidDel="008F3000">
          <w:rPr>
            <w:color w:val="000000"/>
          </w:rPr>
          <w:delText xml:space="preserve">top </w:delText>
        </w:r>
        <w:r w:rsidR="00DB0ED8" w:rsidDel="008F3000">
          <w:rPr>
            <w:color w:val="000000"/>
          </w:rPr>
          <w:delText>panel;</w:delText>
        </w:r>
      </w:del>
      <w:del w:id="475" w:author="Albi Celaj" w:date="2019-02-21T16:13:00Z">
        <w:r w:rsidR="00DB0ED8" w:rsidDel="005D51FC">
          <w:rPr>
            <w:color w:val="000000"/>
          </w:rPr>
          <w:delText xml:space="preserve"> 20% decreased resistance, </w:delText>
        </w:r>
        <w:r w:rsidR="00DB0ED8" w:rsidRPr="00AC7F48" w:rsidDel="005D51FC">
          <w:rPr>
            <w:i/>
            <w:color w:val="000000"/>
          </w:rPr>
          <w:delText>p</w:delText>
        </w:r>
        <w:r w:rsidR="00DB0ED8" w:rsidDel="005D51FC">
          <w:rPr>
            <w:color w:val="000000"/>
          </w:rPr>
          <w:delText xml:space="preserve"> = 5.8e-80; Wilcoxon rank sum test</w:delText>
        </w:r>
        <w:r w:rsidR="00DB0ED8" w:rsidRPr="00E56441" w:rsidDel="005D51FC">
          <w:rPr>
            <w:color w:val="000000"/>
          </w:rPr>
          <w:delText>)</w:delText>
        </w:r>
      </w:del>
      <w:del w:id="476" w:author="Albi Celaj" w:date="2019-02-21T16:17:00Z">
        <w:r w:rsidR="00DB0ED8" w:rsidDel="008F3000">
          <w:rPr>
            <w:color w:val="000000"/>
          </w:rPr>
          <w:delText xml:space="preserve">, which </w:delText>
        </w:r>
        <w:r w:rsidR="00DB0ED8" w:rsidRPr="00D66545" w:rsidDel="008F3000">
          <w:rPr>
            <w:color w:val="000000"/>
          </w:rPr>
          <w:delText xml:space="preserve">was expected given that </w:delText>
        </w:r>
        <w:r w:rsidR="00DB0ED8" w:rsidRPr="008E592C" w:rsidDel="008F3000">
          <w:rPr>
            <w:color w:val="000000"/>
          </w:rPr>
          <w:delText>Snq2</w:delText>
        </w:r>
        <w:r w:rsidR="00DB0ED8" w:rsidRPr="00D66545" w:rsidDel="008F3000">
          <w:rPr>
            <w:i/>
            <w:color w:val="000000"/>
          </w:rPr>
          <w:delText xml:space="preserve"> </w:delText>
        </w:r>
        <w:r w:rsidR="00DB0ED8" w:rsidRPr="00D66545" w:rsidDel="008F3000">
          <w:rPr>
            <w:color w:val="000000"/>
          </w:rPr>
          <w:delText xml:space="preserve">is known to be </w:delText>
        </w:r>
        <w:r w:rsidR="00A460CC" w:rsidDel="008F3000">
          <w:rPr>
            <w:color w:val="000000"/>
          </w:rPr>
          <w:delText xml:space="preserve">its </w:delText>
        </w:r>
        <w:r w:rsidR="00DB0ED8" w:rsidRPr="00D66545" w:rsidDel="008F3000">
          <w:rPr>
            <w:color w:val="000000"/>
          </w:rPr>
          <w:delText>primary efflux pump</w:delText>
        </w:r>
        <w:r w:rsidR="00DB0ED8" w:rsidDel="008F3000">
          <w:rPr>
            <w:color w:val="000000"/>
          </w:rPr>
          <w:delText xml:space="preserve"> </w:delText>
        </w:r>
        <w:r w:rsidR="00DB0ED8" w:rsidRPr="00D66545" w:rsidDel="008F3000">
          <w:rPr>
            <w:color w:val="000000"/>
          </w:rPr>
          <w:fldChar w:fldCharType="begin" w:fldLock="1"/>
        </w:r>
        <w:r w:rsidR="00DB0ED8" w:rsidRPr="008F3000" w:rsidDel="008F3000">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delInstrText>
        </w:r>
        <w:r w:rsidR="00DB0ED8" w:rsidRPr="00D66545" w:rsidDel="008F3000">
          <w:rPr>
            <w:color w:val="000000"/>
          </w:rPr>
          <w:fldChar w:fldCharType="separate"/>
        </w:r>
        <w:r w:rsidR="00DB0ED8" w:rsidRPr="008F3000" w:rsidDel="008F3000">
          <w:rPr>
            <w:noProof/>
            <w:color w:val="000000"/>
          </w:rPr>
          <w:delText>(Kolaczkowski et al., 1998)</w:delText>
        </w:r>
        <w:r w:rsidR="00DB0ED8" w:rsidRPr="00D66545" w:rsidDel="008F3000">
          <w:rPr>
            <w:color w:val="000000"/>
          </w:rPr>
          <w:fldChar w:fldCharType="end"/>
        </w:r>
        <w:r w:rsidR="00DB0ED8" w:rsidRPr="00D66545" w:rsidDel="008F3000">
          <w:rPr>
            <w:color w:val="000000"/>
          </w:rPr>
          <w:delText xml:space="preserve">. We also observed several </w:delText>
        </w:r>
        <w:r w:rsidR="00C0459F" w:rsidDel="008F3000">
          <w:rPr>
            <w:color w:val="000000"/>
          </w:rPr>
          <w:delText xml:space="preserve">other known </w:delText>
        </w:r>
        <w:r w:rsidR="00DB0ED8" w:rsidRPr="00D66545" w:rsidDel="008F3000">
          <w:rPr>
            <w:color w:val="000000"/>
          </w:rPr>
          <w:delText xml:space="preserve">phenomena, including increased benomyl resistance in </w:delText>
        </w:r>
        <w:r w:rsidR="00DB0ED8" w:rsidRPr="00D66545" w:rsidDel="008F3000">
          <w:rPr>
            <w:i/>
            <w:color w:val="000000"/>
          </w:rPr>
          <w:delText xml:space="preserve">pdr5∆ </w:delText>
        </w:r>
        <w:r w:rsidR="00DB0ED8" w:rsidRPr="00D66545" w:rsidDel="008F3000">
          <w:rPr>
            <w:color w:val="000000"/>
          </w:rPr>
          <w:delText>knockouts (</w:delText>
        </w:r>
        <w:r w:rsidR="00DB0ED8" w:rsidDel="008F3000">
          <w:rPr>
            <w:color w:val="000000"/>
          </w:rPr>
          <w:delText>13% increased resistance</w:delText>
        </w:r>
        <w:r w:rsidR="00DB0ED8" w:rsidRPr="00D66545" w:rsidDel="008F3000">
          <w:rPr>
            <w:color w:val="000000"/>
          </w:rPr>
          <w:delText xml:space="preserve">; </w:delText>
        </w:r>
      </w:del>
      <w:del w:id="477" w:author="Albi Celaj" w:date="2019-02-21T16:08:00Z">
        <w:r w:rsidR="00DB0ED8" w:rsidRPr="00D66545" w:rsidDel="0033459D">
          <w:rPr>
            <w:color w:val="000000"/>
          </w:rPr>
          <w:delText>p</w:delText>
        </w:r>
        <w:r w:rsidR="00DB0ED8" w:rsidDel="0033459D">
          <w:rPr>
            <w:color w:val="000000"/>
          </w:rPr>
          <w:delText xml:space="preserve"> = 1.5e-96</w:delText>
        </w:r>
        <w:r w:rsidR="00DB0ED8" w:rsidRPr="00D66545" w:rsidDel="0033459D">
          <w:rPr>
            <w:color w:val="000000"/>
          </w:rPr>
          <w:delText xml:space="preserve">) </w:delText>
        </w:r>
      </w:del>
      <w:del w:id="478" w:author="Albi Celaj" w:date="2019-02-21T16:17:00Z">
        <w:r w:rsidR="00DB0ED8" w:rsidDel="008F3000">
          <w:rPr>
            <w:color w:val="000000"/>
          </w:rPr>
          <w:delText xml:space="preserve">and a </w:delText>
        </w:r>
        <w:r w:rsidR="00DB0ED8" w:rsidRPr="00D66545" w:rsidDel="008F3000">
          <w:rPr>
            <w:color w:val="000000"/>
          </w:rPr>
          <w:delText xml:space="preserve">further increased benomyl resistance of the </w:delText>
        </w:r>
      </w:del>
      <w:del w:id="479" w:author="Albi Celaj" w:date="2019-02-21T16:09:00Z">
        <w:r w:rsidR="00DB0ED8" w:rsidRPr="00D66545" w:rsidDel="005D51FC">
          <w:rPr>
            <w:i/>
            <w:color w:val="000000"/>
          </w:rPr>
          <w:delText>pdr5∆</w:delText>
        </w:r>
        <w:r w:rsidR="00DB0ED8" w:rsidDel="005D51FC">
          <w:rPr>
            <w:i/>
            <w:color w:val="000000"/>
          </w:rPr>
          <w:delText xml:space="preserve"> </w:delText>
        </w:r>
        <w:r w:rsidR="00DB0ED8" w:rsidRPr="00D66545" w:rsidDel="005D51FC">
          <w:rPr>
            <w:i/>
            <w:color w:val="000000"/>
          </w:rPr>
          <w:delText>yor1∆</w:delText>
        </w:r>
        <w:r w:rsidR="00DB0ED8" w:rsidRPr="00D66545" w:rsidDel="005D51FC">
          <w:rPr>
            <w:color w:val="000000"/>
          </w:rPr>
          <w:delText xml:space="preserve"> double-mutant </w:delText>
        </w:r>
        <w:r w:rsidR="00DB0ED8" w:rsidDel="005D51FC">
          <w:rPr>
            <w:color w:val="000000"/>
          </w:rPr>
          <w:delText>(21% increased resistance</w:delText>
        </w:r>
        <w:r w:rsidR="00DB0ED8" w:rsidRPr="00D66545" w:rsidDel="005D51FC">
          <w:rPr>
            <w:color w:val="000000"/>
          </w:rPr>
          <w:delText xml:space="preserve">; p </w:delText>
        </w:r>
        <w:r w:rsidR="00DB0ED8" w:rsidDel="005D51FC">
          <w:rPr>
            <w:color w:val="000000"/>
          </w:rPr>
          <w:delText>=</w:delText>
        </w:r>
        <w:r w:rsidR="00DB0ED8" w:rsidRPr="00D66545" w:rsidDel="005D51FC">
          <w:rPr>
            <w:color w:val="000000"/>
          </w:rPr>
          <w:delText xml:space="preserve"> </w:delText>
        </w:r>
        <w:r w:rsidR="00DB0ED8" w:rsidDel="005D51FC">
          <w:rPr>
            <w:color w:val="000000"/>
          </w:rPr>
          <w:delText>1.3e-72</w:delText>
        </w:r>
        <w:r w:rsidR="00DB0ED8" w:rsidRPr="00D66545" w:rsidDel="005D51FC">
          <w:rPr>
            <w:color w:val="000000"/>
          </w:rPr>
          <w:delText>)</w:delText>
        </w:r>
        <w:r w:rsidR="00DB0ED8" w:rsidDel="005D51FC">
          <w:rPr>
            <w:color w:val="000000"/>
          </w:rPr>
          <w:delText>.</w:delText>
        </w:r>
        <w:r w:rsidR="00DB0ED8" w:rsidRPr="00D66545" w:rsidDel="005D51FC">
          <w:rPr>
            <w:color w:val="000000"/>
          </w:rPr>
          <w:delText xml:space="preserve"> </w:delText>
        </w:r>
      </w:del>
      <w:del w:id="480" w:author="Albi Celaj" w:date="2019-02-21T16:17:00Z">
        <w:r w:rsidR="00C0459F" w:rsidDel="008F3000">
          <w:rPr>
            <w:color w:val="000000"/>
          </w:rPr>
          <w:delText xml:space="preserve">Consistent </w:delText>
        </w:r>
        <w:r w:rsidR="00DB0ED8" w:rsidDel="008F3000">
          <w:rPr>
            <w:color w:val="000000"/>
          </w:rPr>
          <w:delText>with</w:delText>
        </w:r>
      </w:del>
      <w:moveFromRangeStart w:id="481" w:author="Albi Celaj" w:date="2019-02-21T16:10:00Z" w:name="move1657860"/>
      <w:moveFrom w:id="482" w:author="Albi Celaj" w:date="2019-02-21T16:10:00Z">
        <w:del w:id="483" w:author="Albi Celaj" w:date="2019-02-21T16:17:00Z">
          <w:r w:rsidR="00DB0ED8" w:rsidDel="008F3000">
            <w:rPr>
              <w:color w:val="000000"/>
            </w:rPr>
            <w:delText xml:space="preserve"> </w:delText>
          </w:r>
          <w:r w:rsidR="00DB0ED8" w:rsidRPr="00D66545" w:rsidDel="008F3000">
            <w:rPr>
              <w:i/>
              <w:color w:val="000000"/>
            </w:rPr>
            <w:fldChar w:fldCharType="begin" w:fldLock="1"/>
          </w:r>
          <w:r w:rsidR="00D9226C" w:rsidRPr="005D51FC" w:rsidDel="008F3000">
            <w:rPr>
              <w:i/>
              <w:color w:val="000000"/>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delInstrText>
          </w:r>
          <w:r w:rsidR="00DB0ED8" w:rsidRPr="00D66545" w:rsidDel="008F3000">
            <w:rPr>
              <w:i/>
              <w:color w:val="000000"/>
            </w:rPr>
            <w:fldChar w:fldCharType="separate"/>
          </w:r>
          <w:r w:rsidR="007A4FB8" w:rsidRPr="005D51FC" w:rsidDel="008F3000">
            <w:rPr>
              <w:noProof/>
              <w:color w:val="000000"/>
            </w:rPr>
            <w:delText>(Kolaczkowska et al., 2008; Snider et al., 2013)</w:delText>
          </w:r>
          <w:r w:rsidR="00DB0ED8" w:rsidRPr="00D66545" w:rsidDel="008F3000">
            <w:rPr>
              <w:i/>
              <w:color w:val="000000"/>
            </w:rPr>
            <w:fldChar w:fldCharType="end"/>
          </w:r>
        </w:del>
      </w:moveFrom>
      <w:moveFromRangeEnd w:id="481"/>
      <w:del w:id="484" w:author="Albi Celaj" w:date="2019-02-21T16:17:00Z">
        <w:r w:rsidR="00DB0ED8" w:rsidDel="008F3000">
          <w:rPr>
            <w:i/>
            <w:color w:val="000000"/>
          </w:rPr>
          <w:delText xml:space="preserve">, </w:delText>
        </w:r>
        <w:r w:rsidR="00DB0ED8" w:rsidDel="008F3000">
          <w:rPr>
            <w:color w:val="000000"/>
          </w:rPr>
          <w:delText>t</w:delText>
        </w:r>
        <w:r w:rsidR="00DB0ED8" w:rsidRPr="00D66545" w:rsidDel="008F3000">
          <w:rPr>
            <w:color w:val="000000"/>
          </w:rPr>
          <w:delText xml:space="preserve">hese increases </w:delText>
        </w:r>
        <w:r w:rsidR="00DB0ED8" w:rsidDel="008F3000">
          <w:rPr>
            <w:color w:val="000000"/>
          </w:rPr>
          <w:delText xml:space="preserve">were </w:delText>
        </w:r>
        <w:r w:rsidR="00C73FA6" w:rsidDel="008F3000">
          <w:rPr>
            <w:color w:val="000000"/>
          </w:rPr>
          <w:delText xml:space="preserve">more modest in an </w:delText>
        </w:r>
      </w:del>
      <w:del w:id="485" w:author="Albi Celaj" w:date="2019-02-21T16:11:00Z">
        <w:r w:rsidR="00C73FA6" w:rsidRPr="004B7F4B" w:rsidDel="005D51FC">
          <w:rPr>
            <w:i/>
            <w:color w:val="000000"/>
          </w:rPr>
          <w:delText>snq</w:delText>
        </w:r>
        <w:r w:rsidR="00DB0ED8" w:rsidRPr="00C73FA6" w:rsidDel="005D51FC">
          <w:rPr>
            <w:i/>
            <w:color w:val="000000"/>
          </w:rPr>
          <w:delText>2</w:delText>
        </w:r>
        <w:r w:rsidR="00C73FA6" w:rsidRPr="00C73FA6" w:rsidDel="005D51FC">
          <w:rPr>
            <w:i/>
            <w:color w:val="000000"/>
          </w:rPr>
          <w:delText>∆</w:delText>
        </w:r>
        <w:r w:rsidR="00C73FA6" w:rsidDel="005D51FC">
          <w:rPr>
            <w:color w:val="000000"/>
          </w:rPr>
          <w:delText xml:space="preserve"> background </w:delText>
        </w:r>
      </w:del>
      <w:del w:id="486" w:author="Albi Celaj" w:date="2019-02-21T16:17:00Z">
        <w:r w:rsidR="00C73FA6" w:rsidDel="008F3000">
          <w:rPr>
            <w:color w:val="000000"/>
          </w:rPr>
          <w:delText>(</w:delText>
        </w:r>
        <w:r w:rsidR="00DB0ED8" w:rsidDel="008F3000">
          <w:rPr>
            <w:color w:val="000000"/>
          </w:rPr>
          <w:delText xml:space="preserve">Figure </w:delText>
        </w:r>
        <w:r w:rsidR="00F20F8A" w:rsidDel="008F3000">
          <w:rPr>
            <w:color w:val="000000"/>
          </w:rPr>
          <w:delText>2D</w:delText>
        </w:r>
        <w:r w:rsidR="00DB0ED8" w:rsidRPr="00D66545" w:rsidDel="008F3000">
          <w:rPr>
            <w:color w:val="000000"/>
          </w:rPr>
          <w:delText xml:space="preserve"> </w:delText>
        </w:r>
        <w:r w:rsidR="00F20F8A" w:rsidDel="008F3000">
          <w:rPr>
            <w:color w:val="000000"/>
          </w:rPr>
          <w:delText>top</w:delText>
        </w:r>
        <w:r w:rsidR="00DB0ED8" w:rsidRPr="00D66545" w:rsidDel="008F3000">
          <w:rPr>
            <w:color w:val="000000"/>
          </w:rPr>
          <w:delText xml:space="preserve"> panel).  </w:delText>
        </w:r>
        <w:r w:rsidR="00C73FA6" w:rsidDel="008F3000">
          <w:rPr>
            <w:color w:val="000000"/>
          </w:rPr>
          <w:delText>W</w:delText>
        </w:r>
        <w:r w:rsidR="00DB0ED8" w:rsidDel="008F3000">
          <w:rPr>
            <w:color w:val="000000"/>
          </w:rPr>
          <w:delText xml:space="preserve">e </w:delText>
        </w:r>
        <w:r w:rsidR="00DB0ED8" w:rsidRPr="00D66545" w:rsidDel="008F3000">
          <w:rPr>
            <w:color w:val="000000"/>
          </w:rPr>
          <w:delText xml:space="preserve">did not observe </w:delText>
        </w:r>
        <w:r w:rsidR="00C73FA6" w:rsidRPr="00D66545" w:rsidDel="008F3000">
          <w:rPr>
            <w:color w:val="000000"/>
          </w:rPr>
          <w:delText>(p =</w:delText>
        </w:r>
        <w:r w:rsidR="00C73FA6" w:rsidDel="008F3000">
          <w:rPr>
            <w:color w:val="000000"/>
          </w:rPr>
          <w:delText xml:space="preserve"> 0.09</w:delText>
        </w:r>
        <w:r w:rsidR="00C73FA6" w:rsidRPr="00D66545" w:rsidDel="008F3000">
          <w:rPr>
            <w:color w:val="000000"/>
          </w:rPr>
          <w:delText>)</w:delText>
        </w:r>
        <w:r w:rsidR="00C73FA6" w:rsidDel="008F3000">
          <w:rPr>
            <w:color w:val="000000"/>
          </w:rPr>
          <w:delText xml:space="preserve"> a reportedly weak phenomenon in which </w:delText>
        </w:r>
        <w:r w:rsidR="00DB0ED8" w:rsidRPr="00D66545" w:rsidDel="008F3000">
          <w:rPr>
            <w:i/>
            <w:color w:val="000000"/>
          </w:rPr>
          <w:delText>yor1∆</w:delText>
        </w:r>
        <w:r w:rsidR="00DB0ED8" w:rsidRPr="00D66545" w:rsidDel="008F3000">
          <w:rPr>
            <w:color w:val="000000"/>
          </w:rPr>
          <w:delText xml:space="preserve"> confer</w:delText>
        </w:r>
        <w:r w:rsidR="00C73FA6" w:rsidDel="008F3000">
          <w:rPr>
            <w:color w:val="000000"/>
          </w:rPr>
          <w:delText>s</w:delText>
        </w:r>
        <w:r w:rsidR="00DB0ED8" w:rsidRPr="00D66545" w:rsidDel="008F3000">
          <w:rPr>
            <w:color w:val="000000"/>
          </w:rPr>
          <w:delText xml:space="preserve"> benomyl resistance</w:delText>
        </w:r>
        <w:r w:rsidR="00DB0ED8" w:rsidDel="008F3000">
          <w:rPr>
            <w:color w:val="000000"/>
          </w:rPr>
          <w:delText xml:space="preserve"> </w:delText>
        </w:r>
        <w:r w:rsidR="00DB0ED8" w:rsidRPr="00D66545" w:rsidDel="008F3000">
          <w:rPr>
            <w:color w:val="000000"/>
          </w:rPr>
          <w:fldChar w:fldCharType="begin" w:fldLock="1"/>
        </w:r>
        <w:r w:rsidR="00DB0ED8" w:rsidDel="008F3000">
          <w:rPr>
            <w:color w:val="000000"/>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DB0ED8" w:rsidRPr="00D66545" w:rsidDel="008F3000">
          <w:rPr>
            <w:color w:val="000000"/>
          </w:rPr>
          <w:fldChar w:fldCharType="separate"/>
        </w:r>
        <w:r w:rsidR="00DB0ED8" w:rsidRPr="00D659A1" w:rsidDel="008F3000">
          <w:rPr>
            <w:noProof/>
            <w:color w:val="000000"/>
          </w:rPr>
          <w:delText>(Snider et al., 2013)</w:delText>
        </w:r>
        <w:r w:rsidR="00DB0ED8" w:rsidRPr="00D66545" w:rsidDel="008F3000">
          <w:rPr>
            <w:color w:val="000000"/>
          </w:rPr>
          <w:fldChar w:fldCharType="end"/>
        </w:r>
        <w:r w:rsidR="00DB0ED8" w:rsidRPr="00D66545" w:rsidDel="008F3000">
          <w:rPr>
            <w:color w:val="000000"/>
          </w:rPr>
          <w:delText xml:space="preserve">.  </w:delText>
        </w:r>
        <w:r w:rsidR="00DB0ED8" w:rsidDel="008F3000">
          <w:rPr>
            <w:color w:val="000000"/>
          </w:rPr>
          <w:delText>In summary</w:delText>
        </w:r>
        <w:r w:rsidR="00DB0ED8" w:rsidRPr="00D66545" w:rsidDel="008F3000">
          <w:rPr>
            <w:color w:val="000000"/>
          </w:rPr>
          <w:delText xml:space="preserve">, </w:delText>
        </w:r>
        <w:r w:rsidR="008D6812" w:rsidDel="008F3000">
          <w:rPr>
            <w:color w:val="000000"/>
          </w:rPr>
          <w:delText>XGA</w:delText>
        </w:r>
        <w:r w:rsidR="00D85E82" w:rsidDel="008F3000">
          <w:rPr>
            <w:color w:val="000000"/>
          </w:rPr>
          <w:delText xml:space="preserve"> </w:delText>
        </w:r>
        <w:r w:rsidR="00DB0ED8" w:rsidRPr="00D66545" w:rsidDel="008F3000">
          <w:rPr>
            <w:color w:val="000000"/>
          </w:rPr>
          <w:delText>largely recapitulate</w:delText>
        </w:r>
        <w:r w:rsidR="00DB0ED8" w:rsidDel="008F3000">
          <w:rPr>
            <w:color w:val="000000"/>
          </w:rPr>
          <w:delText>d</w:delText>
        </w:r>
        <w:r w:rsidR="00DB0ED8" w:rsidRPr="00D66545" w:rsidDel="008F3000">
          <w:rPr>
            <w:color w:val="000000"/>
          </w:rPr>
          <w:delText xml:space="preserve"> previously-reported </w:delText>
        </w:r>
        <w:r w:rsidR="00DB0ED8" w:rsidDel="008F3000">
          <w:rPr>
            <w:color w:val="000000"/>
          </w:rPr>
          <w:delText xml:space="preserve">effects of </w:delText>
        </w:r>
        <w:r w:rsidR="00DB0ED8" w:rsidRPr="00D66545" w:rsidDel="008F3000">
          <w:rPr>
            <w:color w:val="000000"/>
          </w:rPr>
          <w:delText>ABC transporter knockout</w:delText>
        </w:r>
        <w:r w:rsidR="00DB0ED8" w:rsidDel="008F3000">
          <w:rPr>
            <w:color w:val="000000"/>
          </w:rPr>
          <w:delText>s</w:delText>
        </w:r>
        <w:r w:rsidR="00DB0ED8" w:rsidRPr="00D66545" w:rsidDel="008F3000">
          <w:rPr>
            <w:color w:val="000000"/>
          </w:rPr>
          <w:delText xml:space="preserve"> </w:delText>
        </w:r>
        <w:r w:rsidR="00DB0ED8" w:rsidDel="008F3000">
          <w:rPr>
            <w:color w:val="000000"/>
          </w:rPr>
          <w:delText xml:space="preserve">on </w:delText>
        </w:r>
        <w:r w:rsidR="00DB0ED8" w:rsidRPr="00D66545" w:rsidDel="008F3000">
          <w:rPr>
            <w:color w:val="000000"/>
          </w:rPr>
          <w:delText xml:space="preserve">benomyl resistance, including </w:delText>
        </w:r>
        <w:r w:rsidR="00DB0ED8" w:rsidDel="008F3000">
          <w:rPr>
            <w:color w:val="000000"/>
          </w:rPr>
          <w:delText xml:space="preserve">the effects of </w:delText>
        </w:r>
        <w:r w:rsidR="00DB0ED8" w:rsidRPr="00D66545" w:rsidDel="008F3000">
          <w:rPr>
            <w:color w:val="000000"/>
          </w:rPr>
          <w:delText>two- and three-gene combinatorial</w:delText>
        </w:r>
        <w:r w:rsidR="00DB0ED8" w:rsidDel="008F3000">
          <w:rPr>
            <w:color w:val="000000"/>
          </w:rPr>
          <w:delText xml:space="preserve"> deletions</w:delText>
        </w:r>
        <w:r w:rsidR="00DB0ED8" w:rsidRPr="00D66545" w:rsidDel="008F3000">
          <w:rPr>
            <w:color w:val="000000"/>
          </w:rPr>
          <w:delText>.</w:delText>
        </w:r>
      </w:del>
    </w:p>
    <w:p w14:paraId="3CDF8580" w14:textId="77777777" w:rsidR="00DB0ED8" w:rsidRPr="00D66545" w:rsidDel="008F3000" w:rsidRDefault="00DB0ED8" w:rsidP="00DB0ED8">
      <w:pPr>
        <w:widowControl w:val="0"/>
        <w:autoSpaceDE w:val="0"/>
        <w:autoSpaceDN w:val="0"/>
        <w:adjustRightInd w:val="0"/>
        <w:jc w:val="both"/>
        <w:rPr>
          <w:del w:id="487" w:author="Albi Celaj" w:date="2019-02-21T16:17:00Z"/>
          <w:color w:val="000000"/>
        </w:rPr>
      </w:pPr>
    </w:p>
    <w:p w14:paraId="2F56D71A" w14:textId="33D5030A" w:rsidR="00DB0ED8" w:rsidDel="0033459D" w:rsidRDefault="00437617" w:rsidP="00DB0ED8">
      <w:pPr>
        <w:widowControl w:val="0"/>
        <w:autoSpaceDE w:val="0"/>
        <w:autoSpaceDN w:val="0"/>
        <w:adjustRightInd w:val="0"/>
        <w:jc w:val="both"/>
        <w:rPr>
          <w:del w:id="488" w:author="Albi Celaj" w:date="2019-02-21T16:06:00Z"/>
          <w:color w:val="000000"/>
          <w:lang w:val="en-CA"/>
        </w:rPr>
      </w:pPr>
      <w:del w:id="489" w:author="Albi Celaj" w:date="2019-02-21T16:06:00Z">
        <w:r w:rsidDel="0033459D">
          <w:rPr>
            <w:color w:val="000000"/>
          </w:rPr>
          <w:delText>After c</w:delText>
        </w:r>
        <w:r w:rsidR="00194D80" w:rsidDel="0033459D">
          <w:rPr>
            <w:color w:val="000000"/>
          </w:rPr>
          <w:delText>onfirming expected knockout effects in</w:delText>
        </w:r>
        <w:r w:rsidR="00D11B58" w:rsidDel="0033459D">
          <w:rPr>
            <w:color w:val="000000"/>
          </w:rPr>
          <w:delText xml:space="preserve"> benomyl, we</w:delText>
        </w:r>
        <w:r w:rsidR="00871C99" w:rsidDel="0033459D">
          <w:rPr>
            <w:color w:val="000000"/>
          </w:rPr>
          <w:delText xml:space="preserve"> </w:delText>
        </w:r>
        <w:r w:rsidR="008E5AD8" w:rsidDel="0033459D">
          <w:rPr>
            <w:color w:val="000000"/>
          </w:rPr>
          <w:delText>analyzed</w:delText>
        </w:r>
        <w:r w:rsidR="00A4500D" w:rsidDel="0033459D">
          <w:rPr>
            <w:color w:val="000000"/>
          </w:rPr>
          <w:delText xml:space="preserve"> </w:delText>
        </w:r>
        <w:r w:rsidR="00D11B58" w:rsidDel="0033459D">
          <w:rPr>
            <w:color w:val="000000"/>
          </w:rPr>
          <w:delText>fitness landscapes</w:delText>
        </w:r>
        <w:r w:rsidR="00871C99" w:rsidDel="0033459D">
          <w:rPr>
            <w:color w:val="000000"/>
          </w:rPr>
          <w:delText xml:space="preserve"> in other drugs</w:delText>
        </w:r>
        <w:r w:rsidR="00D11B58" w:rsidDel="0033459D">
          <w:rPr>
            <w:color w:val="000000"/>
          </w:rPr>
          <w:delText xml:space="preserve">. </w:delText>
        </w:r>
        <w:r w:rsidR="00DB0ED8" w:rsidDel="0033459D">
          <w:rPr>
            <w:color w:val="000000"/>
          </w:rPr>
          <w:delText xml:space="preserve">Many of the </w:delText>
        </w:r>
        <w:r w:rsidR="00A03372" w:rsidDel="0033459D">
          <w:rPr>
            <w:color w:val="000000"/>
          </w:rPr>
          <w:delText>multi-knockout effects</w:delText>
        </w:r>
        <w:r w:rsidR="00DB0ED8" w:rsidRPr="00D66545" w:rsidDel="0033459D">
          <w:rPr>
            <w:color w:val="000000"/>
          </w:rPr>
          <w:delText xml:space="preserve"> </w:delText>
        </w:r>
        <w:r w:rsidR="00DB0ED8" w:rsidDel="0033459D">
          <w:rPr>
            <w:color w:val="000000"/>
          </w:rPr>
          <w:delText xml:space="preserve">we observed </w:delText>
        </w:r>
        <w:r w:rsidR="00DB0ED8" w:rsidRPr="00D66545" w:rsidDel="0033459D">
          <w:rPr>
            <w:color w:val="000000"/>
          </w:rPr>
          <w:delText xml:space="preserve">suggested </w:delText>
        </w:r>
        <w:r w:rsidR="00DB0ED8" w:rsidDel="0033459D">
          <w:rPr>
            <w:color w:val="000000"/>
          </w:rPr>
          <w:delText xml:space="preserve">the expected phenomenon of multiple partially-redundant efflux pumps acting </w:delText>
        </w:r>
        <w:r w:rsidR="00DB0ED8" w:rsidRPr="00D66545" w:rsidDel="0033459D">
          <w:rPr>
            <w:color w:val="000000"/>
          </w:rPr>
          <w:delText xml:space="preserve">in parallel. Specifically, </w:delText>
        </w:r>
      </w:del>
      <w:moveFromRangeStart w:id="490" w:author="Albi Celaj" w:date="2019-02-21T16:02:00Z" w:name="move1657382"/>
      <w:moveFrom w:id="491" w:author="Albi Celaj" w:date="2019-02-21T16:02:00Z">
        <w:del w:id="492" w:author="Albi Celaj" w:date="2019-02-21T16:06:00Z">
          <w:r w:rsidR="00DB0ED8" w:rsidRPr="00D66545" w:rsidDel="0033459D">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the set </w:delText>
          </w:r>
          <w:r w:rsidR="00DB0ED8" w:rsidDel="0033459D">
            <w:rPr>
              <w:color w:val="000000"/>
            </w:rPr>
            <w:delText>{</w:delText>
          </w:r>
          <w:r w:rsidR="00DB0ED8" w:rsidRPr="00D66545" w:rsidDel="0033459D">
            <w:rPr>
              <w:i/>
              <w:color w:val="000000"/>
            </w:rPr>
            <w:delText>snq2∆</w:delText>
          </w:r>
          <w:r w:rsidR="00DB0ED8" w:rsidDel="0033459D">
            <w:rPr>
              <w:color w:val="000000"/>
            </w:rPr>
            <w:delText xml:space="preserve">, </w:delText>
          </w:r>
          <w:r w:rsidR="00DB0ED8" w:rsidRPr="00D66545" w:rsidDel="0033459D">
            <w:rPr>
              <w:i/>
              <w:color w:val="000000"/>
            </w:rPr>
            <w:delText>pdr5∆</w:delText>
          </w:r>
          <w:r w:rsidR="00DB0ED8" w:rsidDel="0033459D">
            <w:rPr>
              <w:color w:val="000000"/>
            </w:rPr>
            <w:delText>}</w:delText>
          </w:r>
          <w:r w:rsidR="00DB0ED8" w:rsidRPr="00D66545" w:rsidDel="0033459D">
            <w:rPr>
              <w:i/>
              <w:color w:val="000000"/>
            </w:rPr>
            <w:delText xml:space="preserve"> </w:delText>
          </w:r>
          <w:r w:rsidR="00DB0ED8" w:rsidRPr="00D66545" w:rsidDel="0033459D">
            <w:rPr>
              <w:color w:val="000000"/>
            </w:rPr>
            <w:delText>under camptothecin (</w:delText>
          </w:r>
          <w:r w:rsidR="00DB0ED8" w:rsidDel="0033459D">
            <w:rPr>
              <w:color w:val="000000"/>
            </w:rPr>
            <w:delText xml:space="preserve">Figure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and the </w:delText>
          </w:r>
          <w:r w:rsidR="00DB0ED8" w:rsidDel="0033459D">
            <w:rPr>
              <w:color w:val="000000"/>
            </w:rPr>
            <w:delText>set {</w:delText>
          </w:r>
          <w:r w:rsidR="00DB0ED8" w:rsidRPr="00D66545" w:rsidDel="0033459D">
            <w:rPr>
              <w:i/>
              <w:color w:val="000000"/>
            </w:rPr>
            <w:delText>snq2∆</w:delText>
          </w:r>
          <w:r w:rsidR="00DB0ED8" w:rsidRPr="00D66545" w:rsidDel="0033459D">
            <w:rPr>
              <w:color w:val="000000"/>
            </w:rPr>
            <w:delText xml:space="preserve">, </w:delText>
          </w:r>
          <w:r w:rsidR="00DB0ED8" w:rsidRPr="00D66545" w:rsidDel="0033459D">
            <w:rPr>
              <w:i/>
              <w:color w:val="000000"/>
            </w:rPr>
            <w:delText>pdr5∆</w:delText>
          </w:r>
          <w:r w:rsidR="00DB0ED8" w:rsidRPr="00D66545" w:rsidDel="0033459D">
            <w:rPr>
              <w:color w:val="000000"/>
            </w:rPr>
            <w:delText xml:space="preserve">, </w:delText>
          </w:r>
          <w:r w:rsidR="00DB0ED8" w:rsidRPr="00D66545" w:rsidDel="0033459D">
            <w:rPr>
              <w:i/>
              <w:color w:val="000000"/>
            </w:rPr>
            <w:delText>ybt1∆</w:delText>
          </w:r>
          <w:r w:rsidR="00DB0ED8" w:rsidDel="0033459D">
            <w:rPr>
              <w:color w:val="000000"/>
            </w:rPr>
            <w:delText xml:space="preserve">, </w:delText>
          </w:r>
          <w:r w:rsidR="00DB0ED8" w:rsidRPr="00D66545" w:rsidDel="0033459D">
            <w:rPr>
              <w:i/>
              <w:color w:val="000000"/>
            </w:rPr>
            <w:delText>yor1∆</w:delText>
          </w:r>
          <w:r w:rsidR="00DB0ED8" w:rsidDel="0033459D">
            <w:rPr>
              <w:color w:val="000000"/>
            </w:rPr>
            <w:delText>}</w:delText>
          </w:r>
          <w:r w:rsidR="00DB0ED8" w:rsidRPr="00D66545" w:rsidDel="0033459D">
            <w:rPr>
              <w:color w:val="000000"/>
            </w:rPr>
            <w:delText xml:space="preserve"> under mitoxantrone (</w:delText>
          </w:r>
          <w:r w:rsidR="00DB0ED8" w:rsidDel="0033459D">
            <w:rPr>
              <w:color w:val="000000"/>
            </w:rPr>
            <w:delText xml:space="preserve">Figure </w:delText>
          </w:r>
          <w:r w:rsidR="001F394E" w:rsidDel="0033459D">
            <w:rPr>
              <w:color w:val="000000"/>
            </w:rPr>
            <w:delText>2D</w:delText>
          </w:r>
          <w:r w:rsidR="00DB0ED8" w:rsidRPr="00D66545" w:rsidDel="0033459D">
            <w:rPr>
              <w:color w:val="000000"/>
            </w:rPr>
            <w:delText xml:space="preserve"> middle</w:delText>
          </w:r>
          <w:r w:rsidR="00DB0ED8" w:rsidDel="0033459D">
            <w:rPr>
              <w:color w:val="000000"/>
            </w:rPr>
            <w:delText xml:space="preserve"> panel</w:delText>
          </w:r>
          <w:r w:rsidR="00DB0ED8" w:rsidRPr="00D66545" w:rsidDel="0033459D">
            <w:rPr>
              <w:color w:val="000000"/>
            </w:rPr>
            <w:delText xml:space="preserv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w:delText>
          </w:r>
        </w:del>
      </w:moveFrom>
      <w:moveFromRangeEnd w:id="490"/>
      <w:del w:id="493" w:author="Albi Celaj" w:date="2019-02-21T16:05:00Z">
        <w:r w:rsidR="00DB0ED8" w:rsidRPr="00D66545" w:rsidDel="0033459D">
          <w:rPr>
            <w:color w:val="000000"/>
          </w:rPr>
          <w:delText xml:space="preserve">These sensitivity patterns are consistent with a simple scenario in which each transporter </w:delText>
        </w:r>
        <w:r w:rsidR="00DB0ED8" w:rsidDel="0033459D">
          <w:rPr>
            <w:color w:val="000000"/>
          </w:rPr>
          <w:delText xml:space="preserve">can </w:delText>
        </w:r>
        <w:r w:rsidR="00DB0ED8" w:rsidRPr="00D66545" w:rsidDel="0033459D">
          <w:rPr>
            <w:color w:val="000000"/>
          </w:rPr>
          <w:delText xml:space="preserve">efflux </w:delText>
        </w:r>
        <w:r w:rsidR="00DB0ED8" w:rsidDel="0033459D">
          <w:rPr>
            <w:color w:val="000000"/>
          </w:rPr>
          <w:delText xml:space="preserve">a </w:delText>
        </w:r>
        <w:r w:rsidR="00DB0ED8" w:rsidRPr="00D66545" w:rsidDel="0033459D">
          <w:rPr>
            <w:color w:val="000000"/>
          </w:rPr>
          <w:delText>given drug.</w:delText>
        </w:r>
        <w:r w:rsidR="00D11B58" w:rsidDel="0033459D">
          <w:rPr>
            <w:color w:val="000000"/>
          </w:rPr>
          <w:delText xml:space="preserve">  </w:delText>
        </w:r>
      </w:del>
      <w:del w:id="494" w:author="Albi Celaj" w:date="2019-02-21T16:06:00Z">
        <w:r w:rsidR="00DB0ED8" w:rsidDel="0033459D">
          <w:rPr>
            <w:color w:val="000000"/>
          </w:rPr>
          <w:delText xml:space="preserve">In other cases, the fitness landscapes showed more surprising multi-knockout patterns </w:delText>
        </w:r>
        <w:r w:rsidR="005B11BF" w:rsidDel="0033459D">
          <w:rPr>
            <w:color w:val="000000"/>
          </w:rPr>
          <w:softHyphen/>
        </w:r>
        <w:r w:rsidR="00DB0ED8" w:rsidDel="0033459D">
          <w:rPr>
            <w:color w:val="000000"/>
          </w:rPr>
          <w:delText xml:space="preserve">conveying both drug resistance and sensitivity.  </w:delText>
        </w:r>
        <w:r w:rsidR="00DB0ED8" w:rsidDel="0033459D">
          <w:rPr>
            <w:color w:val="000000"/>
            <w:lang w:val="en-CA"/>
          </w:rPr>
          <w:delText xml:space="preserve">For example, knocking out </w:delText>
        </w:r>
        <w:r w:rsidR="00DB0ED8" w:rsidDel="0033459D">
          <w:rPr>
            <w:i/>
            <w:color w:val="000000"/>
            <w:lang w:val="en-CA"/>
          </w:rPr>
          <w:delText>pdr5∆</w:delText>
        </w:r>
        <w:r w:rsidR="00DB0ED8" w:rsidDel="0033459D">
          <w:rPr>
            <w:color w:val="000000"/>
            <w:lang w:val="en-CA"/>
          </w:rPr>
          <w:delText xml:space="preserve">, </w:delText>
        </w:r>
        <w:r w:rsidR="00DB0ED8" w:rsidDel="0033459D">
          <w:rPr>
            <w:i/>
            <w:color w:val="000000"/>
            <w:lang w:val="en-CA"/>
          </w:rPr>
          <w:delText>snq2∆</w:delText>
        </w:r>
        <w:r w:rsidR="00DB0ED8" w:rsidDel="0033459D">
          <w:rPr>
            <w:color w:val="000000"/>
            <w:lang w:val="en-CA"/>
          </w:rPr>
          <w:delText xml:space="preserve">, </w:delText>
        </w:r>
        <w:r w:rsidR="00DB0ED8" w:rsidDel="0033459D">
          <w:rPr>
            <w:i/>
            <w:color w:val="000000"/>
            <w:lang w:val="en-CA"/>
          </w:rPr>
          <w:delText>ybt1∆</w:delText>
        </w:r>
        <w:r w:rsidR="00DB0ED8" w:rsidDel="0033459D">
          <w:rPr>
            <w:color w:val="000000"/>
            <w:lang w:val="en-CA"/>
          </w:rPr>
          <w:delText xml:space="preserve">, and </w:delText>
        </w:r>
        <w:r w:rsidR="00DB0ED8" w:rsidDel="0033459D">
          <w:rPr>
            <w:i/>
            <w:color w:val="000000"/>
            <w:lang w:val="en-CA"/>
          </w:rPr>
          <w:delText xml:space="preserve">ycf1∆ </w:delText>
        </w:r>
        <w:r w:rsidR="00DB0ED8" w:rsidDel="0033459D">
          <w:rPr>
            <w:color w:val="000000"/>
            <w:lang w:val="en-CA"/>
          </w:rPr>
          <w:delText xml:space="preserve">individually or in any combination led to more valinomycin resistance than the wild-type strain (Figure </w:delText>
        </w:r>
        <w:r w:rsidR="001F394E" w:rsidDel="0033459D">
          <w:rPr>
            <w:color w:val="000000"/>
            <w:lang w:val="en-CA"/>
          </w:rPr>
          <w:delText>2D</w:delText>
        </w:r>
        <w:r w:rsidR="00DB0ED8" w:rsidDel="0033459D">
          <w:rPr>
            <w:color w:val="000000"/>
            <w:lang w:val="en-CA"/>
          </w:rPr>
          <w:delText xml:space="preserve"> </w:delText>
        </w:r>
        <w:r w:rsidR="00202E46" w:rsidDel="0033459D">
          <w:rPr>
            <w:color w:val="000000"/>
            <w:lang w:val="en-CA"/>
          </w:rPr>
          <w:delText>bottom</w:delText>
        </w:r>
        <w:r w:rsidR="00DB0ED8" w:rsidDel="0033459D">
          <w:rPr>
            <w:color w:val="000000"/>
            <w:lang w:val="en-CA"/>
          </w:rPr>
          <w:delText xml:space="preserve"> panel).  Indeed, the successive deletion of ABC transporters led to greater resistance for surprisingly many drugs (Figure 2</w:delText>
        </w:r>
        <w:r w:rsidR="001F394E" w:rsidDel="0033459D">
          <w:rPr>
            <w:color w:val="000000"/>
            <w:lang w:val="en-CA"/>
          </w:rPr>
          <w:delText>C</w:delText>
        </w:r>
        <w:r w:rsidR="00DB0ED8" w:rsidDel="0033459D">
          <w:rPr>
            <w:color w:val="000000"/>
            <w:lang w:val="en-CA"/>
          </w:rPr>
          <w:delText xml:space="preserve"> and S</w:delText>
        </w:r>
        <w:r w:rsidR="0020497C" w:rsidDel="0033459D">
          <w:rPr>
            <w:color w:val="000000"/>
            <w:lang w:val="en-CA"/>
          </w:rPr>
          <w:delText>5</w:delText>
        </w:r>
        <w:r w:rsidR="00DB0ED8" w:rsidDel="0033459D">
          <w:rPr>
            <w:color w:val="000000"/>
            <w:lang w:val="en-CA"/>
          </w:rPr>
          <w:delText xml:space="preserve">).  </w:delText>
        </w:r>
      </w:del>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ins w:id="495" w:author="Albi Celaj [3]" w:date="2019-02-19T21:59:00Z">
        <w:r w:rsidR="00273D11">
          <w:rPr>
            <w:color w:val="000000"/>
          </w:rPr>
          <w:t xml:space="preserve">knockout </w:t>
        </w:r>
      </w:ins>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7E9FA061"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w:t>
      </w:r>
      <w:del w:id="496" w:author="Albi Celaj" w:date="2019-02-21T16:21:00Z">
        <w:r w:rsidR="00DB0ED8" w:rsidDel="00744606">
          <w:rPr>
            <w:color w:val="000000"/>
          </w:rPr>
          <w:delText xml:space="preserve">Here the exception (beyond beauvericin) was cycloheximide.  For cycloheximide, we observed the </w:delText>
        </w:r>
        <w:r w:rsidR="00D14AB6" w:rsidDel="00744606">
          <w:rPr>
            <w:color w:val="000000"/>
          </w:rPr>
          <w:delText xml:space="preserve">strong and </w:delText>
        </w:r>
        <w:r w:rsidR="00DB0ED8" w:rsidDel="00744606">
          <w:rPr>
            <w:color w:val="000000"/>
          </w:rPr>
          <w:delText>previously-known single-gene effect</w:delText>
        </w:r>
        <w:r w:rsidR="00D14AB6" w:rsidDel="00744606">
          <w:rPr>
            <w:color w:val="000000"/>
          </w:rPr>
          <w:delText xml:space="preserve"> of </w:delText>
        </w:r>
        <w:r w:rsidR="00D14AB6" w:rsidRPr="00795AAD" w:rsidDel="00744606">
          <w:rPr>
            <w:i/>
            <w:color w:val="000000"/>
          </w:rPr>
          <w:delText>pdr5∆</w:delText>
        </w:r>
        <w:r w:rsidR="00D14AB6" w:rsidDel="00744606">
          <w:rPr>
            <w:color w:val="000000"/>
          </w:rPr>
          <w:delText xml:space="preserve"> </w:delText>
        </w:r>
        <w:r w:rsidR="00D14AB6" w:rsidDel="00744606">
          <w:rPr>
            <w:color w:val="000000"/>
          </w:rPr>
          <w:fldChar w:fldCharType="begin" w:fldLock="1"/>
        </w:r>
        <w:r w:rsidR="00382CE4" w:rsidRPr="00744606" w:rsidDel="00744606">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interactome.","type":"article-journal","volume":"9"},"uris":["http://www.mendeley.com/documents/?uuid=0e3d404b-a646-4023-936e-86a457bddbac"]}],"mendeley":{"formattedCitation":"(Kolaczkowski et al., 1998; Snider et al., 2013)","plainTextFormattedCitation":"(Kolaczkowski et al., 1998; Snider et al., 2013)","previouslyFormattedCitation":"(Kolaczkowski et al., 1998; Snider et al., 2013)"},"properties":{"noteIndex":0},"schema":"https://github.com/citation-style-language/schema/raw/master/csl-citation.json"}</w:delInstrText>
        </w:r>
        <w:r w:rsidR="00D14AB6" w:rsidDel="00744606">
          <w:rPr>
            <w:color w:val="000000"/>
          </w:rPr>
          <w:fldChar w:fldCharType="separate"/>
        </w:r>
        <w:r w:rsidR="00382CE4" w:rsidRPr="00744606" w:rsidDel="00744606">
          <w:rPr>
            <w:noProof/>
            <w:color w:val="000000"/>
          </w:rPr>
          <w:delText>(Kolaczkowski et al., 1998; Snider et al., 2013)</w:delText>
        </w:r>
        <w:r w:rsidR="00D14AB6" w:rsidDel="00744606">
          <w:rPr>
            <w:color w:val="000000"/>
          </w:rPr>
          <w:fldChar w:fldCharType="end"/>
        </w:r>
        <w:r w:rsidR="00D14AB6" w:rsidDel="00744606">
          <w:rPr>
            <w:color w:val="000000"/>
          </w:rPr>
          <w:delText xml:space="preserve">. We also observed </w:delText>
        </w:r>
        <w:r w:rsidR="00DB0ED8" w:rsidDel="00744606">
          <w:rPr>
            <w:color w:val="000000"/>
          </w:rPr>
          <w:delText>many weak single-knockout effects</w:delText>
        </w:r>
        <w:r w:rsidR="00D14AB6" w:rsidDel="00744606">
          <w:rPr>
            <w:color w:val="000000"/>
          </w:rPr>
          <w:delText xml:space="preserve"> on cycloheximide resistance</w:delText>
        </w:r>
        <w:r w:rsidR="00DB0ED8" w:rsidDel="00744606">
          <w:rPr>
            <w:color w:val="000000"/>
          </w:rPr>
          <w:delText xml:space="preserve">, and only one weak two-gene interaction </w:delText>
        </w:r>
        <w:r w:rsidR="00DB0ED8" w:rsidDel="00744606">
          <w:rPr>
            <w:color w:val="000000"/>
          </w:rPr>
          <w:lastRenderedPageBreak/>
          <w:delText xml:space="preserve">between </w:delText>
        </w:r>
        <w:r w:rsidR="00DB0ED8" w:rsidRPr="00C80C76" w:rsidDel="00744606">
          <w:rPr>
            <w:i/>
            <w:color w:val="000000"/>
          </w:rPr>
          <w:delText>pdr5∆</w:delText>
        </w:r>
        <w:r w:rsidR="00DB0ED8" w:rsidDel="00744606">
          <w:rPr>
            <w:color w:val="000000"/>
          </w:rPr>
          <w:delText xml:space="preserve"> and </w:delText>
        </w:r>
        <w:r w:rsidR="00DB0ED8" w:rsidDel="00744606">
          <w:rPr>
            <w:i/>
            <w:color w:val="000000"/>
          </w:rPr>
          <w:delText>snq2</w:delText>
        </w:r>
        <w:r w:rsidR="00DB0ED8" w:rsidRPr="00C80C76" w:rsidDel="00744606">
          <w:rPr>
            <w:i/>
            <w:color w:val="000000"/>
          </w:rPr>
          <w:delText>∆</w:delText>
        </w:r>
        <w:r w:rsidR="00DB0ED8" w:rsidDel="00744606">
          <w:rPr>
            <w:color w:val="000000"/>
          </w:rPr>
          <w:delText xml:space="preserve"> (Figure </w:delText>
        </w:r>
        <w:r w:rsidR="00B7458C" w:rsidDel="00744606">
          <w:rPr>
            <w:color w:val="000000"/>
          </w:rPr>
          <w:delText>3A</w:delText>
        </w:r>
        <w:r w:rsidR="00DB0ED8" w:rsidDel="00744606">
          <w:rPr>
            <w:color w:val="000000"/>
          </w:rPr>
          <w:delText xml:space="preserve">).  </w:delText>
        </w:r>
      </w:del>
      <w:r w:rsidR="00DB0ED8">
        <w:rPr>
          <w:color w:val="000000"/>
        </w:rPr>
        <w:t xml:space="preserve">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00EEA95"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ins w:id="497" w:author="Albi Celaj" w:date="2019-02-21T16:24:00Z">
        <w:r w:rsidR="00434010">
          <w:rPr>
            <w:bCs/>
            <w:i/>
            <w:iCs/>
            <w:color w:val="000000" w:themeColor="text1"/>
          </w:rPr>
          <w:t>pdr5</w:t>
        </w:r>
      </w:ins>
      <w:del w:id="498" w:author="Albi Celaj" w:date="2019-02-21T16:24:00Z">
        <w:r w:rsidRPr="00233F15" w:rsidDel="00434010">
          <w:rPr>
            <w:bCs/>
            <w:i/>
            <w:iCs/>
            <w:color w:val="000000" w:themeColor="text1"/>
          </w:rPr>
          <w:delText>yor1</w:delText>
        </w:r>
      </w:del>
      <w:r w:rsidRPr="00233F15">
        <w:rPr>
          <w:bCs/>
          <w:i/>
          <w:iCs/>
          <w:color w:val="000000" w:themeColor="text1"/>
        </w:rPr>
        <w:t xml:space="preserve">∆ </w:t>
      </w:r>
      <w:r w:rsidRPr="00233F15">
        <w:rPr>
          <w:bCs/>
          <w:iCs/>
          <w:color w:val="000000" w:themeColor="text1"/>
        </w:rPr>
        <w:t xml:space="preserve">was found to have </w:t>
      </w:r>
      <w:del w:id="499" w:author="Albi Celaj" w:date="2019-02-21T16:24:00Z">
        <w:r w:rsidRPr="00233F15" w:rsidDel="00434010">
          <w:rPr>
            <w:bCs/>
            <w:iCs/>
            <w:color w:val="000000" w:themeColor="text1"/>
          </w:rPr>
          <w:delText>no main</w:delText>
        </w:r>
      </w:del>
      <w:ins w:id="500" w:author="Albi Celaj" w:date="2019-02-21T16:24:00Z">
        <w:r w:rsidR="00434010">
          <w:rPr>
            <w:bCs/>
            <w:iCs/>
            <w:color w:val="000000" w:themeColor="text1"/>
          </w:rPr>
          <w:t>a resistance</w:t>
        </w:r>
      </w:ins>
      <w:r w:rsidRPr="00233F15">
        <w:rPr>
          <w:bCs/>
          <w:iCs/>
          <w:color w:val="000000" w:themeColor="text1"/>
        </w:rPr>
        <w:t xml:space="preserve"> effect under benomyl, to have a positive genetic </w:t>
      </w:r>
      <w:r w:rsidRPr="00320388">
        <w:rPr>
          <w:bCs/>
          <w:iCs/>
          <w:color w:val="000000" w:themeColor="text1"/>
        </w:rPr>
        <w:t xml:space="preserve">interaction with </w:t>
      </w:r>
      <w:ins w:id="501" w:author="Albi Celaj" w:date="2019-02-21T16:24:00Z">
        <w:r w:rsidR="00434010">
          <w:rPr>
            <w:bCs/>
            <w:i/>
            <w:iCs/>
            <w:color w:val="000000" w:themeColor="text1"/>
          </w:rPr>
          <w:t>yor1</w:t>
        </w:r>
      </w:ins>
      <w:del w:id="502" w:author="Albi Celaj" w:date="2019-02-21T16:24:00Z">
        <w:r w:rsidRPr="00320388" w:rsidDel="00434010">
          <w:rPr>
            <w:bCs/>
            <w:i/>
            <w:iCs/>
            <w:color w:val="000000" w:themeColor="text1"/>
          </w:rPr>
          <w:delText>pdr5</w:delText>
        </w:r>
      </w:del>
      <w:r w:rsidRPr="00320388">
        <w:rPr>
          <w:bCs/>
          <w:i/>
          <w:iCs/>
          <w:color w:val="000000" w:themeColor="text1"/>
        </w:rPr>
        <w:t>∆</w:t>
      </w:r>
      <w:r w:rsidRPr="00320388">
        <w:rPr>
          <w:bCs/>
          <w:iCs/>
          <w:color w:val="000000" w:themeColor="text1"/>
        </w:rPr>
        <w:t xml:space="preserve"> and, </w:t>
      </w:r>
      <w:del w:id="503" w:author="Albi Celaj" w:date="2019-02-21T16:25:00Z">
        <w:r w:rsidRPr="00320388" w:rsidDel="00434010">
          <w:rPr>
            <w:bCs/>
            <w:iCs/>
            <w:color w:val="000000" w:themeColor="text1"/>
          </w:rPr>
          <w:delText xml:space="preserve">surprisingly, </w:delText>
        </w:r>
      </w:del>
      <w:r w:rsidRPr="00320388">
        <w:rPr>
          <w:bCs/>
          <w:iCs/>
          <w:color w:val="000000" w:themeColor="text1"/>
        </w:rPr>
        <w:t xml:space="preserve">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1D83D0BA"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del w:id="504" w:author="Albi Celaj" w:date="2019-02-22T17:40:00Z">
        <w:r w:rsidDel="001C1533">
          <w:rPr>
            <w:bCs/>
            <w:iCs/>
            <w:color w:val="000000" w:themeColor="text1"/>
          </w:rPr>
          <w:delText xml:space="preserve">was found to </w:delText>
        </w:r>
      </w:del>
      <w:r>
        <w:rPr>
          <w:bCs/>
          <w:iCs/>
          <w:color w:val="000000" w:themeColor="text1"/>
        </w:rPr>
        <w:t>confer</w:t>
      </w:r>
      <w:ins w:id="505" w:author="Albi Celaj" w:date="2019-02-22T17:40:00Z">
        <w:r w:rsidR="001C1533">
          <w:rPr>
            <w:bCs/>
            <w:iCs/>
            <w:color w:val="000000" w:themeColor="text1"/>
          </w:rPr>
          <w:t>s</w:t>
        </w:r>
      </w:ins>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1EF99F3F" w:rsidR="00DB0ED8" w:rsidRPr="001C1222" w:rsidRDefault="00892B07">
      <w:pPr>
        <w:pStyle w:val="NormalWeb"/>
        <w:jc w:val="both"/>
        <w:rPr>
          <w:bCs/>
          <w:iCs/>
          <w:color w:val="000000" w:themeColor="text1"/>
        </w:rPr>
      </w:pPr>
      <w:r>
        <w:rPr>
          <w:bCs/>
          <w:iCs/>
          <w:color w:val="000000" w:themeColor="text1"/>
        </w:rPr>
        <w:t>C</w:t>
      </w:r>
      <w:commentRangeStart w:id="506"/>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506"/>
      <w:r w:rsidR="00DB0ED8">
        <w:rPr>
          <w:rStyle w:val="CommentReference"/>
          <w:rFonts w:asciiTheme="minorHAnsi" w:hAnsiTheme="minorHAnsi" w:cstheme="minorBidi"/>
        </w:rPr>
        <w:commentReference w:id="506"/>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ins w:id="507" w:author="Albi Celaj" w:date="2019-02-22T15:30:00Z">
        <w:r w:rsidR="00AE3C26">
          <w:rPr>
            <w:color w:val="000000"/>
          </w:rPr>
          <w:t xml:space="preserve">(Figure 3) </w:t>
        </w:r>
      </w:ins>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ins w:id="508" w:author="Albi Celaj" w:date="2019-02-22T17:02:00Z">
        <w:r w:rsidR="00E51207">
          <w:rPr>
            <w:bCs/>
            <w:iCs/>
            <w:color w:val="000000" w:themeColor="text1"/>
          </w:rPr>
          <w:t xml:space="preserve">two single-gene negative </w:t>
        </w:r>
      </w:ins>
      <w:del w:id="509" w:author="Albi Celaj" w:date="2019-02-22T17:03:00Z">
        <w:r w:rsidR="00DB0ED8" w:rsidRPr="00233F15" w:rsidDel="00E51207">
          <w:rPr>
            <w:bCs/>
            <w:iCs/>
            <w:color w:val="000000" w:themeColor="text1"/>
          </w:rPr>
          <w:delText xml:space="preserve">of small </w:delText>
        </w:r>
        <w:r w:rsidR="008D5D75" w:rsidDel="00E51207">
          <w:rPr>
            <w:bCs/>
            <w:iCs/>
            <w:color w:val="000000" w:themeColor="text1"/>
          </w:rPr>
          <w:delText xml:space="preserve">negative </w:delText>
        </w:r>
        <w:r w:rsidR="00DB0ED8" w:rsidRPr="00233F15" w:rsidDel="00E51207">
          <w:rPr>
            <w:bCs/>
            <w:iCs/>
            <w:color w:val="000000" w:themeColor="text1"/>
          </w:rPr>
          <w:delText xml:space="preserve">marginal </w:delText>
        </w:r>
      </w:del>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ins w:id="510" w:author="Albi Celaj" w:date="2019-02-22T15:31:00Z">
        <w:r w:rsidR="00172B90">
          <w:rPr>
            <w:bCs/>
            <w:iCs/>
            <w:color w:val="000000" w:themeColor="text1"/>
          </w:rPr>
          <w:t>S</w:t>
        </w:r>
      </w:ins>
      <w:del w:id="511" w:author="Albi Celaj" w:date="2019-02-22T15:31:00Z">
        <w:r w:rsidR="00DB0ED8" w:rsidRPr="00233F15" w:rsidDel="00172B90">
          <w:rPr>
            <w:bCs/>
            <w:iCs/>
            <w:color w:val="000000" w:themeColor="text1"/>
          </w:rPr>
          <w:delText>A s</w:delText>
        </w:r>
      </w:del>
      <w:r w:rsidR="00DB0ED8" w:rsidRPr="00233F15">
        <w:rPr>
          <w:bCs/>
          <w:iCs/>
          <w:color w:val="000000" w:themeColor="text1"/>
        </w:rPr>
        <w:t>imilar</w:t>
      </w:r>
      <w:ins w:id="512" w:author="Albi Celaj" w:date="2019-02-22T15:31:00Z">
        <w:r w:rsidR="00172B90">
          <w:rPr>
            <w:bCs/>
            <w:iCs/>
            <w:color w:val="000000" w:themeColor="text1"/>
          </w:rPr>
          <w:t xml:space="preserve"> </w:t>
        </w:r>
      </w:ins>
      <w:del w:id="513" w:author="Albi Celaj" w:date="2019-02-22T15:32:00Z">
        <w:r w:rsidR="00DB0ED8" w:rsidRPr="00233F15" w:rsidDel="00172B90">
          <w:rPr>
            <w:bCs/>
            <w:iCs/>
            <w:color w:val="000000" w:themeColor="text1"/>
          </w:rPr>
          <w:delText xml:space="preserve"> </w:delText>
        </w:r>
      </w:del>
      <w:r w:rsidR="00DB0ED8" w:rsidRPr="00233F15">
        <w:rPr>
          <w:bCs/>
          <w:iCs/>
          <w:color w:val="000000" w:themeColor="text1"/>
        </w:rPr>
        <w:t xml:space="preserve">‘parallel </w:t>
      </w:r>
      <w:del w:id="514" w:author="Albi Celaj" w:date="2019-02-22T15:33:00Z">
        <w:r w:rsidR="00DB0ED8" w:rsidDel="00422B90">
          <w:rPr>
            <w:bCs/>
            <w:iCs/>
            <w:color w:val="000000" w:themeColor="text1"/>
          </w:rPr>
          <w:delText>action</w:delText>
        </w:r>
        <w:r w:rsidR="00DB0ED8" w:rsidRPr="00233F15" w:rsidDel="00422B90">
          <w:rPr>
            <w:bCs/>
            <w:iCs/>
            <w:color w:val="000000" w:themeColor="text1"/>
          </w:rPr>
          <w:delText xml:space="preserve">’ </w:delText>
        </w:r>
      </w:del>
      <w:ins w:id="515" w:author="Albi Celaj" w:date="2019-02-22T15:33:00Z">
        <w:r w:rsidR="00422B90">
          <w:rPr>
            <w:bCs/>
            <w:iCs/>
            <w:color w:val="000000" w:themeColor="text1"/>
          </w:rPr>
          <w:t>efflux</w:t>
        </w:r>
        <w:r w:rsidR="00422B90" w:rsidRPr="00233F15">
          <w:rPr>
            <w:bCs/>
            <w:iCs/>
            <w:color w:val="000000" w:themeColor="text1"/>
          </w:rPr>
          <w:t xml:space="preserve">’ </w:t>
        </w:r>
      </w:ins>
      <w:r w:rsidR="00DB0ED8" w:rsidRPr="00D853DD">
        <w:rPr>
          <w:bCs/>
          <w:iCs/>
          <w:color w:val="000000" w:themeColor="text1"/>
        </w:rPr>
        <w:t>genetic interaction pattern</w:t>
      </w:r>
      <w:ins w:id="516" w:author="Albi Celaj" w:date="2019-02-22T17:03:00Z">
        <w:r w:rsidR="00B829D2">
          <w:rPr>
            <w:bCs/>
            <w:iCs/>
            <w:color w:val="000000" w:themeColor="text1"/>
          </w:rPr>
          <w:t>s</w:t>
        </w:r>
      </w:ins>
      <w:r w:rsidR="00DB0ED8" w:rsidRPr="00D853DD">
        <w:rPr>
          <w:bCs/>
          <w:iCs/>
          <w:color w:val="000000" w:themeColor="text1"/>
        </w:rPr>
        <w:t xml:space="preserve"> w</w:t>
      </w:r>
      <w:ins w:id="517" w:author="Albi Celaj" w:date="2019-02-22T15:32:00Z">
        <w:r w:rsidR="00172B90">
          <w:rPr>
            <w:bCs/>
            <w:iCs/>
            <w:color w:val="000000" w:themeColor="text1"/>
          </w:rPr>
          <w:t>ere</w:t>
        </w:r>
      </w:ins>
      <w:del w:id="518" w:author="Albi Celaj" w:date="2019-02-22T15:32:00Z">
        <w:r w:rsidR="00DB0ED8" w:rsidRPr="00D853DD" w:rsidDel="00172B90">
          <w:rPr>
            <w:bCs/>
            <w:iCs/>
            <w:color w:val="000000" w:themeColor="text1"/>
          </w:rPr>
          <w:delText>as</w:delText>
        </w:r>
      </w:del>
      <w:r w:rsidR="00DB0ED8" w:rsidRPr="00D853DD">
        <w:rPr>
          <w:bCs/>
          <w:iCs/>
          <w:color w:val="000000" w:themeColor="text1"/>
        </w:rPr>
        <w:t xml:space="preserve"> observed</w:t>
      </w:r>
      <w:ins w:id="519" w:author="Albi Celaj" w:date="2019-02-22T15:32:00Z">
        <w:r w:rsidR="00172B90">
          <w:rPr>
            <w:bCs/>
            <w:iCs/>
            <w:color w:val="000000" w:themeColor="text1"/>
          </w:rPr>
          <w:t>, e.g.</w:t>
        </w:r>
      </w:ins>
      <w:r w:rsidR="00DB0ED8" w:rsidRPr="00D853DD">
        <w:rPr>
          <w:bCs/>
          <w:iCs/>
          <w:color w:val="000000" w:themeColor="text1"/>
        </w:rPr>
        <w:t xml:space="preserve"> for </w:t>
      </w:r>
      <w:ins w:id="520" w:author="Albi Celaj" w:date="2019-02-22T15:32:00Z">
        <w:r w:rsidR="00172B90">
          <w:rPr>
            <w:bCs/>
            <w:iCs/>
            <w:color w:val="000000" w:themeColor="text1"/>
          </w:rPr>
          <w:t>{</w:t>
        </w:r>
        <w:r w:rsidR="00172B90">
          <w:rPr>
            <w:bCs/>
            <w:i/>
            <w:iCs/>
            <w:color w:val="000000" w:themeColor="text1"/>
          </w:rPr>
          <w:t>pdr5∆snq2</w:t>
        </w:r>
        <w:r w:rsidR="00172B90" w:rsidRPr="00172B90">
          <w:rPr>
            <w:bCs/>
            <w:iCs/>
            <w:color w:val="000000" w:themeColor="text1"/>
            <w:rPrChange w:id="521" w:author="Albi Celaj" w:date="2019-02-22T15:32:00Z">
              <w:rPr>
                <w:bCs/>
                <w:i/>
                <w:iCs/>
                <w:color w:val="000000" w:themeColor="text1"/>
              </w:rPr>
            </w:rPrChange>
          </w:rPr>
          <w:t>}</w:t>
        </w:r>
        <w:r w:rsidR="00172B90">
          <w:rPr>
            <w:bCs/>
            <w:iCs/>
            <w:color w:val="000000" w:themeColor="text1"/>
          </w:rPr>
          <w:t xml:space="preserve"> in camptothecin, and </w:t>
        </w:r>
      </w:ins>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ins w:id="522" w:author="Albi Celaj" w:date="2019-02-21T16:29:00Z">
        <w:r w:rsidR="00DD5A01">
          <w:rPr>
            <w:bCs/>
            <w:iCs/>
            <w:color w:val="000000" w:themeColor="text1"/>
          </w:rPr>
          <w:t>A-</w:t>
        </w:r>
      </w:ins>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463C68A0" w:rsidR="00DB0ED8" w:rsidRDefault="00A3085A" w:rsidP="006E736D">
      <w:pPr>
        <w:jc w:val="both"/>
        <w:rPr>
          <w:bCs/>
          <w:iCs/>
          <w:color w:val="000000" w:themeColor="text1"/>
        </w:rPr>
      </w:pPr>
      <w:ins w:id="523" w:author="Albi Celaj" w:date="2019-02-21T16:30:00Z">
        <w:r>
          <w:rPr>
            <w:bCs/>
            <w:iCs/>
            <w:color w:val="000000" w:themeColor="text1"/>
          </w:rPr>
          <w:t>Above, we used generalized linear models</w:t>
        </w:r>
      </w:ins>
      <w:ins w:id="524" w:author="Albi Celaj" w:date="2019-02-21T16:31:00Z">
        <w:r>
          <w:rPr>
            <w:bCs/>
            <w:iCs/>
            <w:color w:val="000000" w:themeColor="text1"/>
          </w:rPr>
          <w:t xml:space="preserve"> to capture complex </w:t>
        </w:r>
      </w:ins>
      <w:ins w:id="525" w:author="Albi Celaj" w:date="2019-02-22T17:43:00Z">
        <w:r w:rsidR="00532367">
          <w:rPr>
            <w:bCs/>
            <w:iCs/>
            <w:color w:val="000000" w:themeColor="text1"/>
          </w:rPr>
          <w:t>genetic effects</w:t>
        </w:r>
      </w:ins>
      <w:ins w:id="526" w:author="Albi Celaj" w:date="2019-02-21T16:31:00Z">
        <w:r w:rsidR="000E4BF6">
          <w:rPr>
            <w:bCs/>
            <w:iCs/>
            <w:color w:val="000000" w:themeColor="text1"/>
          </w:rPr>
          <w:t xml:space="preserve"> as a set of</w:t>
        </w:r>
        <w:r>
          <w:rPr>
            <w:bCs/>
            <w:iCs/>
            <w:color w:val="000000" w:themeColor="text1"/>
          </w:rPr>
          <w:t xml:space="preserve"> single-gene effects and </w:t>
        </w:r>
      </w:ins>
      <w:ins w:id="527" w:author="Albi Celaj" w:date="2019-02-21T16:49:00Z">
        <w:r w:rsidR="00B846CD">
          <w:rPr>
            <w:bCs/>
            <w:i/>
            <w:iCs/>
            <w:color w:val="000000" w:themeColor="text1"/>
          </w:rPr>
          <w:t>X</w:t>
        </w:r>
        <w:r w:rsidR="00B846CD" w:rsidRPr="00B846CD">
          <w:rPr>
            <w:bCs/>
            <w:iCs/>
            <w:color w:val="000000" w:themeColor="text1"/>
            <w:rPrChange w:id="528" w:author="Albi Celaj" w:date="2019-02-21T16:49:00Z">
              <w:rPr>
                <w:bCs/>
                <w:i/>
                <w:iCs/>
                <w:color w:val="000000" w:themeColor="text1"/>
              </w:rPr>
            </w:rPrChange>
          </w:rPr>
          <w:t>-way</w:t>
        </w:r>
        <w:r w:rsidR="00B846CD" w:rsidRPr="00B846CD">
          <w:rPr>
            <w:bCs/>
            <w:iCs/>
            <w:color w:val="000000" w:themeColor="text1"/>
            <w:rPrChange w:id="529" w:author="Albi Celaj" w:date="2019-02-21T16:50:00Z">
              <w:rPr>
                <w:bCs/>
                <w:i/>
                <w:iCs/>
                <w:color w:val="000000" w:themeColor="text1"/>
              </w:rPr>
            </w:rPrChange>
          </w:rPr>
          <w:t xml:space="preserve"> </w:t>
        </w:r>
      </w:ins>
      <w:ins w:id="530" w:author="Albi Celaj" w:date="2019-02-21T16:31:00Z">
        <w:r>
          <w:rPr>
            <w:bCs/>
            <w:iCs/>
            <w:color w:val="000000" w:themeColor="text1"/>
          </w:rPr>
          <w:t>genetic interactions.</w:t>
        </w:r>
      </w:ins>
      <w:del w:id="531" w:author="Albi Celaj" w:date="2019-02-21T16:31:00Z">
        <w:r w:rsidR="00DB0ED8" w:rsidDel="000E4BF6">
          <w:rPr>
            <w:bCs/>
            <w:iCs/>
            <w:color w:val="000000" w:themeColor="text1"/>
          </w:rPr>
          <w:delText xml:space="preserve">The </w:delText>
        </w:r>
      </w:del>
      <w:del w:id="532" w:author="Albi Celaj" w:date="2019-02-21T16:30:00Z">
        <w:r w:rsidR="00DB0ED8" w:rsidDel="00A3085A">
          <w:rPr>
            <w:bCs/>
            <w:iCs/>
            <w:color w:val="000000" w:themeColor="text1"/>
          </w:rPr>
          <w:delText xml:space="preserve">generalized linear models </w:delText>
        </w:r>
      </w:del>
      <w:del w:id="533" w:author="Albi Celaj" w:date="2019-02-21T16:31:00Z">
        <w:r w:rsidR="00DB0ED8" w:rsidDel="000E4BF6">
          <w:rPr>
            <w:bCs/>
            <w:iCs/>
            <w:color w:val="000000" w:themeColor="text1"/>
          </w:rPr>
          <w:delText>that were trained for each drug resistance phenotype do achieve the important goal of capturing a complex</w:delText>
        </w:r>
      </w:del>
      <w:r w:rsidR="00DB0ED8">
        <w:rPr>
          <w:bCs/>
          <w:iCs/>
          <w:color w:val="000000" w:themeColor="text1"/>
        </w:rPr>
        <w:t xml:space="preserve"> </w:t>
      </w:r>
      <w:ins w:id="534" w:author="Albi Celaj" w:date="2019-02-22T17:42:00Z">
        <w:r w:rsidR="00532367">
          <w:rPr>
            <w:bCs/>
            <w:iCs/>
            <w:color w:val="000000" w:themeColor="text1"/>
          </w:rPr>
          <w:t xml:space="preserve"> While this model does capture </w:t>
        </w:r>
      </w:ins>
      <w:ins w:id="535" w:author="Albi Celaj" w:date="2019-02-22T17:43:00Z">
        <w:r w:rsidR="00532367">
          <w:rPr>
            <w:bCs/>
            <w:iCs/>
            <w:color w:val="000000" w:themeColor="text1"/>
          </w:rPr>
          <w:t xml:space="preserve">complex genotype-phenotype relationships, </w:t>
        </w:r>
      </w:ins>
      <w:del w:id="536" w:author="Albi Celaj" w:date="2019-02-21T16:31:00Z">
        <w:r w:rsidR="00DB0ED8" w:rsidDel="00A3085A">
          <w:rPr>
            <w:bCs/>
            <w:iCs/>
            <w:color w:val="000000" w:themeColor="text1"/>
          </w:rPr>
          <w:delText xml:space="preserve">genotype-phenotype relationship, while also describing single-gene effects and genetic interactions.  </w:delText>
        </w:r>
      </w:del>
      <w:del w:id="537" w:author="Albi Celaj" w:date="2019-02-22T17:43:00Z">
        <w:r w:rsidR="00DB0ED8" w:rsidDel="00532367">
          <w:rPr>
            <w:bCs/>
            <w:iCs/>
            <w:color w:val="000000" w:themeColor="text1"/>
          </w:rPr>
          <w:delText>However, th</w:delText>
        </w:r>
      </w:del>
      <w:del w:id="538" w:author="Albi Celaj" w:date="2019-02-22T17:41:00Z">
        <w:r w:rsidR="00DB0ED8" w:rsidDel="00656E65">
          <w:rPr>
            <w:bCs/>
            <w:iCs/>
            <w:color w:val="000000" w:themeColor="text1"/>
          </w:rPr>
          <w:delText>ese</w:delText>
        </w:r>
      </w:del>
      <w:del w:id="539" w:author="Albi Celaj" w:date="2019-02-22T17:43:00Z">
        <w:r w:rsidR="00DB0ED8" w:rsidDel="00532367">
          <w:rPr>
            <w:bCs/>
            <w:iCs/>
            <w:color w:val="000000" w:themeColor="text1"/>
          </w:rPr>
          <w:delText xml:space="preserve"> models</w:delText>
        </w:r>
        <w:r w:rsidR="00350F21" w:rsidDel="00532367">
          <w:rPr>
            <w:bCs/>
            <w:iCs/>
            <w:color w:val="000000" w:themeColor="text1"/>
          </w:rPr>
          <w:delText xml:space="preserve"> </w:delText>
        </w:r>
      </w:del>
      <w:r w:rsidR="00350F21">
        <w:rPr>
          <w:bCs/>
          <w:iCs/>
          <w:color w:val="000000" w:themeColor="text1"/>
        </w:rPr>
        <w:t>d</w:t>
      </w:r>
      <w:ins w:id="540" w:author="Albi Celaj" w:date="2019-02-22T17:41:00Z">
        <w:r w:rsidR="00656E65">
          <w:rPr>
            <w:bCs/>
            <w:iCs/>
            <w:color w:val="000000" w:themeColor="text1"/>
          </w:rPr>
          <w:t>oes</w:t>
        </w:r>
      </w:ins>
      <w:del w:id="541" w:author="Albi Celaj" w:date="2019-02-22T17:41:00Z">
        <w:r w:rsidR="00350F21" w:rsidDel="00656E65">
          <w:rPr>
            <w:bCs/>
            <w:iCs/>
            <w:color w:val="000000" w:themeColor="text1"/>
          </w:rPr>
          <w:delText>id</w:delText>
        </w:r>
      </w:del>
      <w:r w:rsidR="00350F21">
        <w:rPr>
          <w:bCs/>
          <w:iCs/>
          <w:color w:val="000000" w:themeColor="text1"/>
        </w:rPr>
        <w:t xml:space="preserve"> not efficiently convey useful intuition about the system.  </w:t>
      </w:r>
      <w:del w:id="542" w:author="Albi Celaj" w:date="2019-02-21T16:53:00Z">
        <w:r w:rsidR="00DB0ED8" w:rsidDel="00A6569D">
          <w:rPr>
            <w:bCs/>
            <w:iCs/>
            <w:color w:val="000000" w:themeColor="text1"/>
          </w:rPr>
          <w:delText xml:space="preserve"> do not efficiently convey useful intuition</w:delText>
        </w:r>
      </w:del>
      <w:del w:id="543" w:author="Albi Celaj" w:date="2019-02-21T16:51:00Z">
        <w:r w:rsidR="00DB0ED8" w:rsidDel="003C04C9">
          <w:rPr>
            <w:bCs/>
            <w:iCs/>
            <w:color w:val="000000" w:themeColor="text1"/>
          </w:rPr>
          <w:delText xml:space="preserve"> about the system.</w:delText>
        </w:r>
      </w:del>
      <w:del w:id="544" w:author="Albi Celaj" w:date="2019-02-21T17:09:00Z">
        <w:r w:rsidR="00DB0ED8" w:rsidDel="00350F21">
          <w:rPr>
            <w:bCs/>
            <w:iCs/>
            <w:color w:val="000000" w:themeColor="text1"/>
          </w:rPr>
          <w:delText xml:space="preserve">  </w:delText>
        </w:r>
      </w:del>
      <w:ins w:id="545" w:author="Albi Celaj" w:date="2019-02-22T15:36:00Z">
        <w:r w:rsidR="0046164A">
          <w:rPr>
            <w:bCs/>
            <w:iCs/>
            <w:color w:val="000000" w:themeColor="text1"/>
          </w:rPr>
          <w:t xml:space="preserve">For </w:t>
        </w:r>
      </w:ins>
      <w:ins w:id="546" w:author="Albi Celaj" w:date="2019-02-22T15:39:00Z">
        <w:r w:rsidR="00BE27E7">
          <w:rPr>
            <w:bCs/>
            <w:iCs/>
            <w:color w:val="000000" w:themeColor="text1"/>
          </w:rPr>
          <w:t>example,</w:t>
        </w:r>
      </w:ins>
      <w:del w:id="547" w:author="Albi Celaj" w:date="2019-02-22T15:36:00Z">
        <w:r w:rsidR="00DB0ED8" w:rsidDel="0046164A">
          <w:rPr>
            <w:bCs/>
            <w:iCs/>
            <w:color w:val="000000" w:themeColor="text1"/>
          </w:rPr>
          <w:delText>Above</w:delText>
        </w:r>
      </w:del>
      <w:ins w:id="548" w:author="Albi Celaj" w:date="2019-02-22T15:39:00Z">
        <w:r w:rsidR="00BE27E7">
          <w:rPr>
            <w:bCs/>
            <w:iCs/>
            <w:color w:val="000000" w:themeColor="text1"/>
          </w:rPr>
          <w:t xml:space="preserve"> </w:t>
        </w:r>
      </w:ins>
      <w:del w:id="549" w:author="Albi Celaj" w:date="2019-02-22T15:39:00Z">
        <w:r w:rsidR="00DB0ED8" w:rsidDel="00BE27E7">
          <w:rPr>
            <w:bCs/>
            <w:iCs/>
            <w:color w:val="000000" w:themeColor="text1"/>
          </w:rPr>
          <w:delText xml:space="preserve">, </w:delText>
        </w:r>
      </w:del>
      <w:r w:rsidR="00DB0ED8">
        <w:rPr>
          <w:bCs/>
          <w:iCs/>
          <w:color w:val="000000" w:themeColor="text1"/>
        </w:rPr>
        <w:t xml:space="preserve">we reasoned </w:t>
      </w:r>
      <w:r w:rsidR="00695D3C">
        <w:rPr>
          <w:bCs/>
          <w:iCs/>
          <w:color w:val="000000" w:themeColor="text1"/>
        </w:rPr>
        <w:t xml:space="preserve">(without benefit of </w:t>
      </w:r>
      <w:ins w:id="550" w:author="Albi Celaj" w:date="2019-02-22T17:44:00Z">
        <w:r w:rsidR="0043461D">
          <w:rPr>
            <w:bCs/>
            <w:iCs/>
            <w:color w:val="000000" w:themeColor="text1"/>
          </w:rPr>
          <w:t xml:space="preserve">intuitive </w:t>
        </w:r>
      </w:ins>
      <w:r w:rsidR="00695D3C">
        <w:rPr>
          <w:bCs/>
          <w:iCs/>
          <w:color w:val="000000" w:themeColor="text1"/>
        </w:rPr>
        <w:t xml:space="preserve">computational modeling) </w:t>
      </w:r>
      <w:ins w:id="551" w:author="Albi Celaj" w:date="2019-02-22T17:44:00Z">
        <w:r w:rsidR="0043461D">
          <w:rPr>
            <w:bCs/>
            <w:iCs/>
            <w:color w:val="000000" w:themeColor="text1"/>
          </w:rPr>
          <w:t xml:space="preserve">that </w:t>
        </w:r>
      </w:ins>
      <w:r w:rsidR="00DB0ED8">
        <w:rPr>
          <w:bCs/>
          <w:iCs/>
          <w:color w:val="000000" w:themeColor="text1"/>
        </w:rPr>
        <w:t xml:space="preserve">a set of transporter genes </w:t>
      </w:r>
      <w:r w:rsidR="00695D3C">
        <w:rPr>
          <w:bCs/>
          <w:iCs/>
          <w:color w:val="000000" w:themeColor="text1"/>
        </w:rPr>
        <w:t xml:space="preserve">showing </w:t>
      </w:r>
      <w:ins w:id="552" w:author="Albi Celaj" w:date="2019-02-22T15:36:00Z">
        <w:r w:rsidR="0046164A">
          <w:rPr>
            <w:bCs/>
            <w:iCs/>
            <w:color w:val="000000" w:themeColor="text1"/>
          </w:rPr>
          <w:t xml:space="preserve">patterns of </w:t>
        </w:r>
      </w:ins>
      <w:del w:id="553" w:author="Albi Celaj" w:date="2019-02-22T15:36:00Z">
        <w:r w:rsidR="00695D3C" w:rsidDel="0046164A">
          <w:rPr>
            <w:bCs/>
            <w:iCs/>
            <w:color w:val="000000" w:themeColor="text1"/>
          </w:rPr>
          <w:delText xml:space="preserve">either single-gene effects or </w:delText>
        </w:r>
      </w:del>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del w:id="554" w:author="Albi Celaj" w:date="2019-02-22T15:37:00Z">
        <w:r w:rsidR="00DB0ED8" w:rsidDel="0046164A">
          <w:rPr>
            <w:bCs/>
            <w:iCs/>
            <w:color w:val="000000" w:themeColor="text1"/>
          </w:rPr>
          <w:delText>Similarly</w:delText>
        </w:r>
      </w:del>
      <w:ins w:id="555" w:author="Albi Celaj" w:date="2019-02-22T15:38:00Z">
        <w:r w:rsidR="00ED3E4E">
          <w:rPr>
            <w:bCs/>
            <w:iCs/>
            <w:color w:val="000000" w:themeColor="text1"/>
          </w:rPr>
          <w:t xml:space="preserve">Other genetic interaction patterns </w:t>
        </w:r>
      </w:ins>
      <w:del w:id="556" w:author="Albi Celaj" w:date="2019-02-22T15:38:00Z">
        <w:r w:rsidR="00DB0ED8" w:rsidDel="00ED3E4E">
          <w:rPr>
            <w:bCs/>
            <w:iCs/>
            <w:color w:val="000000" w:themeColor="text1"/>
          </w:rPr>
          <w:delText xml:space="preserve">, </w:delText>
        </w:r>
      </w:del>
      <w:del w:id="557" w:author="Albi Celaj" w:date="2019-02-22T15:37:00Z">
        <w:r w:rsidR="00DB0ED8" w:rsidDel="0046164A">
          <w:rPr>
            <w:bCs/>
            <w:iCs/>
            <w:color w:val="000000" w:themeColor="text1"/>
          </w:rPr>
          <w:delText xml:space="preserve">the manual application of </w:delText>
        </w:r>
      </w:del>
      <w:del w:id="558" w:author="Albi Celaj" w:date="2019-02-22T15:38:00Z">
        <w:r w:rsidR="00DB0ED8" w:rsidDel="0046164A">
          <w:rPr>
            <w:bCs/>
            <w:iCs/>
            <w:color w:val="000000" w:themeColor="text1"/>
          </w:rPr>
          <w:delText>classical epistasis analysis</w:delText>
        </w:r>
        <w:r w:rsidR="00DB0ED8" w:rsidDel="00ED3E4E">
          <w:rPr>
            <w:bCs/>
            <w:iCs/>
            <w:color w:val="000000" w:themeColor="text1"/>
          </w:rPr>
          <w:delText xml:space="preserve"> </w:delText>
        </w:r>
        <w:r w:rsidR="00695D3C" w:rsidDel="0046164A">
          <w:rPr>
            <w:bCs/>
            <w:iCs/>
            <w:color w:val="000000" w:themeColor="text1"/>
          </w:rPr>
          <w:delText xml:space="preserve">in other situations </w:delText>
        </w:r>
        <w:r w:rsidR="00DB0ED8" w:rsidDel="0046164A">
          <w:rPr>
            <w:bCs/>
            <w:iCs/>
            <w:color w:val="000000" w:themeColor="text1"/>
          </w:rPr>
          <w:delText xml:space="preserve">might </w:delText>
        </w:r>
      </w:del>
      <w:r w:rsidR="00DB0ED8">
        <w:rPr>
          <w:bCs/>
          <w:iCs/>
          <w:color w:val="000000" w:themeColor="text1"/>
        </w:rPr>
        <w:t>le</w:t>
      </w:r>
      <w:ins w:id="559" w:author="Albi Celaj" w:date="2019-02-22T15:37:00Z">
        <w:r w:rsidR="0046164A">
          <w:rPr>
            <w:bCs/>
            <w:iCs/>
            <w:color w:val="000000" w:themeColor="text1"/>
          </w:rPr>
          <w:t>d</w:t>
        </w:r>
      </w:ins>
      <w:del w:id="560" w:author="Albi Celaj" w:date="2019-02-22T15:37:00Z">
        <w:r w:rsidR="00DB0ED8" w:rsidDel="0046164A">
          <w:rPr>
            <w:bCs/>
            <w:iCs/>
            <w:color w:val="000000" w:themeColor="text1"/>
          </w:rPr>
          <w:delText>a</w:delText>
        </w:r>
      </w:del>
      <w:del w:id="561" w:author="Albi Celaj" w:date="2019-02-22T15:38:00Z">
        <w:r w:rsidR="00DB0ED8" w:rsidDel="0046164A">
          <w:rPr>
            <w:bCs/>
            <w:iCs/>
            <w:color w:val="000000" w:themeColor="text1"/>
          </w:rPr>
          <w:delText>d</w:delText>
        </w:r>
      </w:del>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ins w:id="562" w:author="Albi Celaj" w:date="2019-02-21T16:31:00Z">
        <w:r w:rsidR="000E4BF6">
          <w:rPr>
            <w:bCs/>
            <w:iCs/>
            <w:color w:val="000000" w:themeColor="text1"/>
          </w:rPr>
          <w:t xml:space="preserve"> (e.g. </w:t>
        </w:r>
      </w:ins>
      <w:ins w:id="563" w:author="Albi Celaj" w:date="2019-02-21T16:37:00Z">
        <w:r w:rsidR="00A85F8D">
          <w:rPr>
            <w:bCs/>
            <w:iCs/>
            <w:color w:val="000000" w:themeColor="text1"/>
          </w:rPr>
          <w:t xml:space="preserve">influence on </w:t>
        </w:r>
      </w:ins>
      <w:ins w:id="564" w:author="Albi Celaj" w:date="2019-02-21T17:26:00Z">
        <w:r w:rsidR="004A4B92">
          <w:rPr>
            <w:bCs/>
            <w:iCs/>
            <w:color w:val="000000" w:themeColor="text1"/>
          </w:rPr>
          <w:t>Snq2 activity</w:t>
        </w:r>
      </w:ins>
      <w:ins w:id="565" w:author="Albi Celaj" w:date="2019-02-21T16:37:00Z">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ins>
      <w:r w:rsidR="00DB0ED8">
        <w:rPr>
          <w:bCs/>
          <w:iCs/>
          <w:color w:val="000000" w:themeColor="text1"/>
        </w:rPr>
        <w:t xml:space="preserve">.  </w:t>
      </w:r>
      <w:r w:rsidR="00350F21">
        <w:rPr>
          <w:bCs/>
          <w:iCs/>
          <w:color w:val="000000" w:themeColor="text1"/>
        </w:rPr>
        <w:t xml:space="preserve">However, manually derived </w:t>
      </w:r>
      <w:ins w:id="566" w:author="Albi Celaj" w:date="2019-02-22T15:43:00Z">
        <w:r w:rsidR="001F4A01">
          <w:rPr>
            <w:bCs/>
            <w:iCs/>
            <w:color w:val="000000" w:themeColor="text1"/>
          </w:rPr>
          <w:t xml:space="preserve">genetic </w:t>
        </w:r>
      </w:ins>
      <w:r w:rsidR="00350F21">
        <w:rPr>
          <w:bCs/>
          <w:iCs/>
          <w:color w:val="000000" w:themeColor="text1"/>
        </w:rPr>
        <w:t xml:space="preserve">intuition from a complex </w:t>
      </w:r>
      <w:r w:rsidR="00350F21">
        <w:rPr>
          <w:bCs/>
          <w:iCs/>
          <w:color w:val="000000" w:themeColor="text1"/>
        </w:rPr>
        <w:lastRenderedPageBreak/>
        <w:t>system is laborious,</w:t>
      </w:r>
      <w:ins w:id="567" w:author="Albi Celaj" w:date="2019-02-22T15:40:00Z">
        <w:r w:rsidR="00FD103C">
          <w:rPr>
            <w:bCs/>
            <w:iCs/>
            <w:color w:val="000000" w:themeColor="text1"/>
          </w:rPr>
          <w:t xml:space="preserve"> and it is difficult to objectively evaluate how well these explanations correspond to observed data</w:t>
        </w:r>
      </w:ins>
      <w:del w:id="568" w:author="Albi Celaj" w:date="2019-02-22T15:41:00Z">
        <w:r w:rsidR="00350F21" w:rsidDel="00FD103C">
          <w:rPr>
            <w:bCs/>
            <w:iCs/>
            <w:color w:val="000000" w:themeColor="text1"/>
          </w:rPr>
          <w:delText xml:space="preserve"> error-prone, and potentially subjective</w:delText>
        </w:r>
      </w:del>
      <w:r w:rsidR="00350F21">
        <w:rPr>
          <w:bCs/>
          <w:iCs/>
          <w:color w:val="000000" w:themeColor="text1"/>
        </w:rPr>
        <w:t xml:space="preserve">.  </w:t>
      </w:r>
      <w:del w:id="569" w:author="Albi Celaj" w:date="2019-02-21T16:51:00Z">
        <w:r w:rsidR="00DB0ED8" w:rsidDel="003C04C9">
          <w:rPr>
            <w:bCs/>
            <w:iCs/>
            <w:color w:val="000000" w:themeColor="text1"/>
          </w:rPr>
          <w:delText xml:space="preserve">However, manually derived intuition from a complex system is laborious, error-prone, and potentially subjective. </w:delText>
        </w:r>
      </w:del>
      <w:r w:rsidR="00DB0ED8">
        <w:rPr>
          <w:bCs/>
          <w:iCs/>
          <w:color w:val="000000" w:themeColor="text1"/>
        </w:rPr>
        <w:t xml:space="preserve">To </w:t>
      </w:r>
      <w:ins w:id="570" w:author="Albi Celaj" w:date="2019-02-21T16:55:00Z">
        <w:r w:rsidR="00A05F31">
          <w:rPr>
            <w:bCs/>
            <w:iCs/>
            <w:color w:val="000000" w:themeColor="text1"/>
          </w:rPr>
          <w:t>demonstr</w:t>
        </w:r>
      </w:ins>
      <w:ins w:id="571" w:author="Albi Celaj" w:date="2019-02-21T16:56:00Z">
        <w:r w:rsidR="00A05F31">
          <w:rPr>
            <w:bCs/>
            <w:iCs/>
            <w:color w:val="000000" w:themeColor="text1"/>
          </w:rPr>
          <w:t>ate that</w:t>
        </w:r>
      </w:ins>
      <w:ins w:id="572" w:author="Albi Celaj" w:date="2019-02-22T15:42:00Z">
        <w:r w:rsidR="00BC331C">
          <w:rPr>
            <w:bCs/>
            <w:iCs/>
            <w:color w:val="000000" w:themeColor="text1"/>
          </w:rPr>
          <w:t xml:space="preserve"> </w:t>
        </w:r>
        <w:r w:rsidR="005E5116">
          <w:rPr>
            <w:bCs/>
            <w:iCs/>
            <w:color w:val="000000" w:themeColor="text1"/>
          </w:rPr>
          <w:t xml:space="preserve">such intuitions </w:t>
        </w:r>
      </w:ins>
      <w:ins w:id="573" w:author="Albi Celaj" w:date="2019-02-21T16:56:00Z">
        <w:r w:rsidR="00A05F31">
          <w:rPr>
            <w:bCs/>
            <w:iCs/>
            <w:color w:val="000000" w:themeColor="text1"/>
          </w:rPr>
          <w:t xml:space="preserve">can be derived more systematically from </w:t>
        </w:r>
      </w:ins>
      <w:del w:id="574" w:author="Albi Celaj" w:date="2019-02-21T16:56:00Z">
        <w:r w:rsidR="00DB0ED8" w:rsidDel="00A05F31">
          <w:rPr>
            <w:bCs/>
            <w:iCs/>
            <w:color w:val="000000" w:themeColor="text1"/>
          </w:rPr>
          <w:delText xml:space="preserve">more systematically derive intuitive models of the system from </w:delText>
        </w:r>
      </w:del>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52D0246C" w:rsidR="00B846CD" w:rsidRDefault="00DB0ED8" w:rsidP="00255189">
      <w:pPr>
        <w:jc w:val="both"/>
        <w:rPr>
          <w:ins w:id="575" w:author="Albi Celaj" w:date="2019-02-21T16:43:00Z"/>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w:t>
      </w:r>
      <w:del w:id="576" w:author="Albi Celaj" w:date="2019-02-22T15:48:00Z">
        <w:r w:rsidDel="00103253">
          <w:rPr>
            <w:bCs/>
            <w:iCs/>
            <w:color w:val="000000" w:themeColor="text1"/>
          </w:rPr>
          <w:delText xml:space="preserve">pairwise </w:delText>
        </w:r>
      </w:del>
      <w:r>
        <w:rPr>
          <w:bCs/>
          <w:iCs/>
          <w:color w:val="000000" w:themeColor="text1"/>
        </w:rPr>
        <w:t xml:space="preserve">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577"/>
      <w:commentRangeStart w:id="578"/>
      <w:r w:rsidRPr="001D524E">
        <w:rPr>
          <w:b/>
          <w:bCs/>
          <w:i/>
          <w:iCs/>
          <w:color w:val="000000" w:themeColor="text1"/>
        </w:rPr>
        <w:t>E</w:t>
      </w:r>
      <w:commentRangeEnd w:id="577"/>
      <w:r>
        <w:rPr>
          <w:rStyle w:val="CommentReference"/>
          <w:rFonts w:asciiTheme="minorHAnsi" w:hAnsiTheme="minorHAnsi" w:cstheme="minorBidi"/>
        </w:rPr>
        <w:commentReference w:id="577"/>
      </w:r>
      <w:commentRangeEnd w:id="578"/>
      <w:r>
        <w:rPr>
          <w:rStyle w:val="CommentReference"/>
          <w:rFonts w:asciiTheme="minorHAnsi" w:hAnsiTheme="minorHAnsi" w:cstheme="minorBidi"/>
        </w:rPr>
        <w:commentReference w:id="578"/>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208AA09E" w14:textId="77777777" w:rsidR="007F43D9" w:rsidRDefault="007F43D9" w:rsidP="00255189">
      <w:pPr>
        <w:jc w:val="both"/>
        <w:rPr>
          <w:ins w:id="579" w:author="Albi Celaj" w:date="2019-02-26T11:33:00Z"/>
          <w:bCs/>
          <w:iCs/>
          <w:color w:val="000000" w:themeColor="text1"/>
        </w:rPr>
      </w:pPr>
    </w:p>
    <w:p w14:paraId="40DEF791" w14:textId="03A9B612" w:rsidR="00755D10" w:rsidRDefault="00DB0ED8" w:rsidP="00255189">
      <w:pPr>
        <w:jc w:val="both"/>
        <w:rPr>
          <w:bCs/>
          <w:iCs/>
          <w:color w:val="000000" w:themeColor="text1"/>
        </w:rPr>
      </w:pPr>
      <w:del w:id="580" w:author="Albi Celaj" w:date="2019-02-22T16:03:00Z">
        <w:r w:rsidDel="004F7389">
          <w:rPr>
            <w:bCs/>
            <w:iCs/>
            <w:color w:val="000000" w:themeColor="text1"/>
          </w:rPr>
          <w:delText xml:space="preserve">Using our </w:delText>
        </w:r>
      </w:del>
      <w:del w:id="581" w:author="Albi Celaj" w:date="2019-02-22T16:02:00Z">
        <w:r w:rsidDel="004F7389">
          <w:rPr>
            <w:bCs/>
            <w:iCs/>
            <w:color w:val="000000" w:themeColor="text1"/>
          </w:rPr>
          <w:delText xml:space="preserve">complete set of drug resistance phenotypes </w:delText>
        </w:r>
      </w:del>
      <w:del w:id="582" w:author="Albi Celaj" w:date="2019-02-22T15:45:00Z">
        <w:r w:rsidDel="00C823F6">
          <w:rPr>
            <w:bCs/>
            <w:iCs/>
            <w:color w:val="000000" w:themeColor="text1"/>
          </w:rPr>
          <w:delText xml:space="preserve">for each genotype </w:delText>
        </w:r>
      </w:del>
      <w:del w:id="583" w:author="Albi Celaj" w:date="2019-02-22T16:02:00Z">
        <w:r w:rsidDel="004F7389">
          <w:rPr>
            <w:bCs/>
            <w:iCs/>
            <w:color w:val="000000" w:themeColor="text1"/>
          </w:rPr>
          <w:delText>as training data</w:delText>
        </w:r>
      </w:del>
      <w:del w:id="584" w:author="Albi Celaj" w:date="2019-02-22T16:03:00Z">
        <w:r w:rsidDel="004F7389">
          <w:rPr>
            <w:bCs/>
            <w:iCs/>
            <w:color w:val="000000" w:themeColor="text1"/>
          </w:rPr>
          <w:delText xml:space="preserve">, we learned </w:delText>
        </w:r>
      </w:del>
      <w:del w:id="585" w:author="Albi Celaj" w:date="2019-02-22T15:45:00Z">
        <w:r w:rsidDel="00D8290B">
          <w:rPr>
            <w:bCs/>
            <w:iCs/>
            <w:color w:val="000000" w:themeColor="text1"/>
          </w:rPr>
          <w:delText xml:space="preserve">the </w:delText>
        </w:r>
      </w:del>
      <w:del w:id="586" w:author="Albi Celaj" w:date="2019-02-22T16:03:00Z">
        <w:r w:rsidDel="004F7389">
          <w:rPr>
            <w:bCs/>
            <w:iCs/>
            <w:color w:val="000000" w:themeColor="text1"/>
          </w:rPr>
          <w:delText xml:space="preserve">network weights </w:delText>
        </w:r>
      </w:del>
      <w:del w:id="587" w:author="Albi Celaj" w:date="2019-02-22T16:02:00Z">
        <w:r w:rsidDel="004F7389">
          <w:rPr>
            <w:bCs/>
            <w:iCs/>
            <w:color w:val="000000" w:themeColor="text1"/>
          </w:rPr>
          <w:delText>using back-propagation with stochastic gradient descent (</w:delText>
        </w:r>
        <w:r w:rsidR="00D14AB6" w:rsidDel="004F7389">
          <w:rPr>
            <w:bCs/>
            <w:iCs/>
            <w:color w:val="000000" w:themeColor="text1"/>
          </w:rPr>
          <w:delText xml:space="preserve">see </w:delText>
        </w:r>
        <w:r w:rsidDel="004F7389">
          <w:rPr>
            <w:bCs/>
            <w:iCs/>
            <w:color w:val="000000" w:themeColor="text1"/>
          </w:rPr>
          <w:delText>Methods).</w:delText>
        </w:r>
      </w:del>
      <w:ins w:id="588" w:author="Albi Celaj" w:date="2019-02-22T16:02:00Z">
        <w:r w:rsidR="00680364">
          <w:rPr>
            <w:bCs/>
            <w:iCs/>
            <w:color w:val="000000" w:themeColor="text1"/>
          </w:rPr>
          <w:t>We learn</w:t>
        </w:r>
      </w:ins>
      <w:ins w:id="589" w:author="Albi Celaj" w:date="2019-02-26T11:34:00Z">
        <w:r w:rsidR="000B5462">
          <w:rPr>
            <w:bCs/>
            <w:iCs/>
            <w:color w:val="000000" w:themeColor="text1"/>
          </w:rPr>
          <w:t>ed</w:t>
        </w:r>
      </w:ins>
      <w:ins w:id="590" w:author="Albi Celaj" w:date="2019-02-22T16:02:00Z">
        <w:r w:rsidR="00680364">
          <w:rPr>
            <w:bCs/>
            <w:iCs/>
            <w:color w:val="000000" w:themeColor="text1"/>
          </w:rPr>
          <w:t xml:space="preserve"> the</w:t>
        </w:r>
      </w:ins>
      <w:ins w:id="591" w:author="Albi Celaj" w:date="2019-02-26T11:34:00Z">
        <w:r w:rsidR="00680364">
          <w:rPr>
            <w:bCs/>
            <w:iCs/>
            <w:color w:val="000000" w:themeColor="text1"/>
          </w:rPr>
          <w:t xml:space="preserve"> appropriate</w:t>
        </w:r>
      </w:ins>
      <w:ins w:id="592" w:author="Albi Celaj" w:date="2019-02-22T16:02:00Z">
        <w:r w:rsidR="004F7389">
          <w:rPr>
            <w:bCs/>
            <w:iCs/>
            <w:color w:val="000000" w:themeColor="text1"/>
          </w:rPr>
          <w:t xml:space="preserve"> network weights </w:t>
        </w:r>
      </w:ins>
      <w:ins w:id="593" w:author="Albi Celaj" w:date="2019-02-22T16:05:00Z">
        <w:r w:rsidR="004F7389">
          <w:rPr>
            <w:bCs/>
            <w:iCs/>
            <w:color w:val="000000" w:themeColor="text1"/>
          </w:rPr>
          <w:t>with</w:t>
        </w:r>
      </w:ins>
      <w:ins w:id="594" w:author="Albi Celaj" w:date="2019-02-22T16:02:00Z">
        <w:r w:rsidR="00D810B5">
          <w:rPr>
            <w:bCs/>
            <w:iCs/>
            <w:color w:val="000000" w:themeColor="text1"/>
          </w:rPr>
          <w:t xml:space="preserve"> back-propagation </w:t>
        </w:r>
      </w:ins>
      <w:ins w:id="595" w:author="Albi Celaj" w:date="2019-02-26T11:34:00Z">
        <w:r w:rsidR="00D810B5">
          <w:rPr>
            <w:bCs/>
            <w:iCs/>
            <w:color w:val="000000" w:themeColor="text1"/>
          </w:rPr>
          <w:t>and</w:t>
        </w:r>
      </w:ins>
      <w:ins w:id="596" w:author="Albi Celaj" w:date="2019-02-22T16:02:00Z">
        <w:r w:rsidR="004F7389">
          <w:rPr>
            <w:bCs/>
            <w:iCs/>
            <w:color w:val="000000" w:themeColor="text1"/>
          </w:rPr>
          <w:t xml:space="preserve"> stochastic gradient descent </w:t>
        </w:r>
      </w:ins>
      <w:ins w:id="597" w:author="Albi Celaj" w:date="2019-02-22T16:05:00Z">
        <w:r w:rsidR="004F7389">
          <w:rPr>
            <w:bCs/>
            <w:iCs/>
            <w:color w:val="000000" w:themeColor="text1"/>
          </w:rPr>
          <w:t>using</w:t>
        </w:r>
      </w:ins>
      <w:ins w:id="598" w:author="Albi Celaj" w:date="2019-02-22T16:02:00Z">
        <w:r w:rsidR="004F7389">
          <w:rPr>
            <w:bCs/>
            <w:iCs/>
            <w:color w:val="000000" w:themeColor="text1"/>
          </w:rPr>
          <w:t xml:space="preserve"> our complete set of drug resistance phenotypes as training data (see Methods).  </w:t>
        </w:r>
      </w:ins>
      <w:ins w:id="599" w:author="Albi Celaj" w:date="2019-02-22T15:49:00Z">
        <w:r w:rsidR="00103253">
          <w:rPr>
            <w:bCs/>
            <w:iCs/>
            <w:color w:val="000000" w:themeColor="text1"/>
          </w:rPr>
          <w:t xml:space="preserve">To favor more parsimonious models, </w:t>
        </w:r>
      </w:ins>
      <w:del w:id="600" w:author="Albi Celaj" w:date="2019-02-21T16:59:00Z">
        <w:r w:rsidDel="00DE75DD">
          <w:rPr>
            <w:bCs/>
            <w:iCs/>
            <w:color w:val="000000" w:themeColor="text1"/>
          </w:rPr>
          <w:delText xml:space="preserve">  </w:delText>
        </w:r>
      </w:del>
      <w:ins w:id="601" w:author="Albi Celaj" w:date="2019-02-22T15:59:00Z">
        <w:r w:rsidR="00CC0375">
          <w:rPr>
            <w:bCs/>
            <w:iCs/>
            <w:color w:val="000000" w:themeColor="text1"/>
          </w:rPr>
          <w:t>t</w:t>
        </w:r>
      </w:ins>
      <w:del w:id="602" w:author="Albi Celaj" w:date="2019-02-22T15:59:00Z">
        <w:r w:rsidDel="00CC0375">
          <w:rPr>
            <w:bCs/>
            <w:iCs/>
            <w:color w:val="000000" w:themeColor="text1"/>
          </w:rPr>
          <w:delText>T</w:delText>
        </w:r>
      </w:del>
      <w:r>
        <w:rPr>
          <w:bCs/>
          <w:iCs/>
          <w:color w:val="000000" w:themeColor="text1"/>
        </w:rPr>
        <w:t>he cost function that was used to optimize network weights contained a penalty which acts to limit the number of non-zero weights</w:t>
      </w:r>
      <w:del w:id="603" w:author="Albi Celaj" w:date="2019-02-22T15:59:00Z">
        <w:r w:rsidDel="00CC0375">
          <w:rPr>
            <w:bCs/>
            <w:iCs/>
            <w:color w:val="000000" w:themeColor="text1"/>
          </w:rPr>
          <w:delText>, and has the effect of favoring more parsimonious models</w:delText>
        </w:r>
      </w:del>
      <w:r>
        <w:rPr>
          <w:bCs/>
          <w:iCs/>
          <w:color w:val="000000" w:themeColor="text1"/>
        </w:rPr>
        <w:t xml:space="preserve"> (Methods, Figure S</w:t>
      </w:r>
      <w:r w:rsidR="000518E2">
        <w:rPr>
          <w:bCs/>
          <w:iCs/>
          <w:color w:val="000000" w:themeColor="text1"/>
        </w:rPr>
        <w:t>7</w:t>
      </w:r>
      <w:r>
        <w:rPr>
          <w:bCs/>
          <w:iCs/>
          <w:color w:val="000000" w:themeColor="text1"/>
        </w:rPr>
        <w:t xml:space="preserve">A-B). </w:t>
      </w:r>
      <w:ins w:id="604" w:author="Albi Celaj" w:date="2019-02-22T16:00:00Z">
        <w:r w:rsidR="004B237A">
          <w:rPr>
            <w:bCs/>
            <w:iCs/>
            <w:color w:val="000000" w:themeColor="text1"/>
          </w:rPr>
          <w:t xml:space="preserve"> </w:t>
        </w:r>
      </w:ins>
      <w:commentRangeStart w:id="605"/>
      <w:commentRangeStart w:id="606"/>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605"/>
      <w:r>
        <w:rPr>
          <w:rStyle w:val="CommentReference"/>
          <w:rFonts w:asciiTheme="minorHAnsi" w:hAnsiTheme="minorHAnsi" w:cstheme="minorBidi"/>
        </w:rPr>
        <w:commentReference w:id="605"/>
      </w:r>
      <w:commentRangeEnd w:id="606"/>
      <w:r>
        <w:rPr>
          <w:rStyle w:val="CommentReference"/>
          <w:rFonts w:asciiTheme="minorHAnsi" w:hAnsiTheme="minorHAnsi" w:cstheme="minorBidi"/>
        </w:rPr>
        <w:commentReference w:id="606"/>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32252BA5"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ins w:id="607" w:author="Albi Celaj" w:date="2019-02-22T16:03:00Z">
        <w:r w:rsidR="004F7389">
          <w:rPr>
            <w:bCs/>
            <w:iCs/>
            <w:color w:val="000000" w:themeColor="text1"/>
          </w:rPr>
          <w:t xml:space="preserve">85, 632 </w:t>
        </w:r>
      </w:ins>
      <w:del w:id="608" w:author="Albi Celaj" w:date="2019-02-21T16:43:00Z">
        <w:r w:rsidR="00DD7C19" w:rsidDel="00B846CD">
          <w:rPr>
            <w:bCs/>
            <w:iCs/>
            <w:color w:val="000000" w:themeColor="text1"/>
          </w:rPr>
          <w:delText>85</w:delText>
        </w:r>
        <w:r w:rsidDel="00B846CD">
          <w:rPr>
            <w:bCs/>
            <w:iCs/>
            <w:color w:val="000000" w:themeColor="text1"/>
          </w:rPr>
          <w:delText>,</w:delText>
        </w:r>
        <w:r w:rsidR="00DD7C19" w:rsidDel="00B846CD">
          <w:rPr>
            <w:bCs/>
            <w:iCs/>
            <w:color w:val="000000" w:themeColor="text1"/>
          </w:rPr>
          <w:delText>632</w:delText>
        </w:r>
        <w:r w:rsidDel="00B846CD">
          <w:rPr>
            <w:bCs/>
            <w:iCs/>
            <w:color w:val="000000" w:themeColor="text1"/>
          </w:rPr>
          <w:delText xml:space="preserve"> </w:delText>
        </w:r>
      </w:del>
      <w:del w:id="609" w:author="Albi Celaj" w:date="2019-02-22T16:03:00Z">
        <w:r w:rsidDel="004F7389">
          <w:rPr>
            <w:bCs/>
            <w:iCs/>
            <w:color w:val="000000" w:themeColor="text1"/>
          </w:rPr>
          <w:delText>training examples</w:delText>
        </w:r>
      </w:del>
      <w:ins w:id="610" w:author="Albi Celaj" w:date="2019-02-22T16:03:00Z">
        <w:r w:rsidR="004F7389">
          <w:rPr>
            <w:bCs/>
            <w:iCs/>
            <w:color w:val="000000" w:themeColor="text1"/>
          </w:rPr>
          <w:t>genotype-phenotype measurements</w:t>
        </w:r>
      </w:ins>
      <w:del w:id="611" w:author="Albi Celaj" w:date="2019-02-22T16:01:00Z">
        <w:r w:rsidDel="004F7389">
          <w:rPr>
            <w:bCs/>
            <w:iCs/>
            <w:color w:val="000000" w:themeColor="text1"/>
          </w:rPr>
          <w:delText xml:space="preserve"> (</w:delText>
        </w:r>
      </w:del>
      <w:del w:id="612" w:author="Albi Celaj" w:date="2019-02-21T16:43:00Z">
        <w:r w:rsidR="00DD7C19" w:rsidDel="00B846CD">
          <w:rPr>
            <w:bCs/>
            <w:iCs/>
            <w:color w:val="000000" w:themeColor="text1"/>
          </w:rPr>
          <w:delText>5</w:delText>
        </w:r>
        <w:r w:rsidDel="00B846CD">
          <w:rPr>
            <w:bCs/>
            <w:iCs/>
            <w:color w:val="000000" w:themeColor="text1"/>
          </w:rPr>
          <w:delText>,</w:delText>
        </w:r>
        <w:r w:rsidR="00DD7C19" w:rsidDel="00B846CD">
          <w:rPr>
            <w:bCs/>
            <w:iCs/>
            <w:color w:val="000000" w:themeColor="text1"/>
          </w:rPr>
          <w:delText>352</w:delText>
        </w:r>
        <w:r w:rsidDel="00B846CD">
          <w:rPr>
            <w:bCs/>
            <w:iCs/>
            <w:color w:val="000000" w:themeColor="text1"/>
          </w:rPr>
          <w:delText xml:space="preserve"> </w:delText>
        </w:r>
        <w:r w:rsidR="00DD7C19" w:rsidDel="00B846CD">
          <w:rPr>
            <w:bCs/>
            <w:iCs/>
            <w:color w:val="000000" w:themeColor="text1"/>
          </w:rPr>
          <w:delText>strains</w:delText>
        </w:r>
        <w:r w:rsidDel="00B846CD">
          <w:rPr>
            <w:bCs/>
            <w:iCs/>
            <w:color w:val="000000" w:themeColor="text1"/>
          </w:rPr>
          <w:delText xml:space="preserve"> </w:delText>
        </w:r>
        <w:r w:rsidRPr="007E73B4" w:rsidDel="00B846CD">
          <w:rPr>
            <w:bCs/>
            <w:iCs/>
            <w:color w:val="000000" w:themeColor="text1"/>
          </w:rPr>
          <w:delText>×</w:delText>
        </w:r>
        <w:r w:rsidRPr="008E0AAD" w:rsidDel="00B846CD">
          <w:rPr>
            <w:bCs/>
            <w:iCs/>
            <w:color w:val="000000" w:themeColor="text1"/>
          </w:rPr>
          <w:delText xml:space="preserve"> </w:delText>
        </w:r>
        <w:r w:rsidRPr="007E73B4" w:rsidDel="00B846CD">
          <w:rPr>
            <w:bCs/>
            <w:iCs/>
            <w:color w:val="000000" w:themeColor="text1"/>
          </w:rPr>
          <w:delText>16 drugs</w:delText>
        </w:r>
      </w:del>
      <w:del w:id="613" w:author="Albi Celaj" w:date="2019-02-22T16:01:00Z">
        <w:r w:rsidRPr="007E73B4" w:rsidDel="004F7389">
          <w:rPr>
            <w:bCs/>
            <w:iCs/>
            <w:color w:val="000000" w:themeColor="text1"/>
          </w:rPr>
          <w:delText>)</w:delText>
        </w:r>
      </w:del>
      <w:ins w:id="614" w:author="Albi Celaj" w:date="2019-02-26T11:35:00Z">
        <w:r w:rsidR="00FC42BB">
          <w:rPr>
            <w:bCs/>
            <w:iCs/>
            <w:color w:val="000000" w:themeColor="text1"/>
          </w:rPr>
          <w:t xml:space="preserve"> yielded</w:t>
        </w:r>
      </w:ins>
      <w:del w:id="615" w:author="Albi Celaj" w:date="2019-02-26T11:35:00Z">
        <w:r w:rsidDel="00FC42BB">
          <w:rPr>
            <w:bCs/>
            <w:iCs/>
            <w:color w:val="000000" w:themeColor="text1"/>
          </w:rPr>
          <w:delText>, we learned</w:delText>
        </w:r>
      </w:del>
      <w:r>
        <w:rPr>
          <w:bCs/>
          <w:iCs/>
          <w:color w:val="000000" w:themeColor="text1"/>
        </w:rPr>
        <w:t xml:space="preserve"> an interpretable neural network with only </w:t>
      </w:r>
      <w:r w:rsidRPr="0023231B">
        <w:rPr>
          <w:bCs/>
          <w:iCs/>
          <w:color w:val="000000" w:themeColor="text1"/>
          <w:rPrChange w:id="616" w:author="Albi Celaj" w:date="2019-03-05T14:06:00Z">
            <w:rPr>
              <w:bCs/>
              <w:iCs/>
              <w:color w:val="000000" w:themeColor="text1"/>
              <w:highlight w:val="yellow"/>
            </w:rPr>
          </w:rPrChange>
        </w:rPr>
        <w:t>7</w:t>
      </w:r>
      <w:ins w:id="617" w:author="Albi Celaj" w:date="2019-03-05T14:04:00Z">
        <w:r w:rsidR="0023231B" w:rsidRPr="0023231B">
          <w:rPr>
            <w:bCs/>
            <w:iCs/>
            <w:color w:val="000000" w:themeColor="text1"/>
            <w:rPrChange w:id="618" w:author="Albi Celaj" w:date="2019-03-05T14:06:00Z">
              <w:rPr>
                <w:bCs/>
                <w:iCs/>
                <w:color w:val="000000" w:themeColor="text1"/>
                <w:highlight w:val="yellow"/>
              </w:rPr>
            </w:rPrChange>
          </w:rPr>
          <w:t>1</w:t>
        </w:r>
      </w:ins>
      <w:del w:id="619" w:author="Albi Celaj" w:date="2019-03-05T14:04:00Z">
        <w:r w:rsidDel="0023231B">
          <w:rPr>
            <w:bCs/>
            <w:iCs/>
            <w:color w:val="000000" w:themeColor="text1"/>
            <w:highlight w:val="yellow"/>
          </w:rPr>
          <w:delText>3</w:delText>
        </w:r>
      </w:del>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w:t>
      </w:r>
      <w:ins w:id="620" w:author="Albi Celaj" w:date="2019-03-05T14:06:00Z">
        <w:r w:rsidR="0023231B">
          <w:rPr>
            <w:bCs/>
            <w:iCs/>
            <w:color w:val="000000" w:themeColor="text1"/>
          </w:rPr>
          <w:t>49</w:t>
        </w:r>
      </w:ins>
      <w:del w:id="621" w:author="Albi Celaj" w:date="2019-03-05T14:06:00Z">
        <w:r w:rsidDel="0023231B">
          <w:rPr>
            <w:bCs/>
            <w:iCs/>
            <w:color w:val="000000" w:themeColor="text1"/>
          </w:rPr>
          <w:delText>51</w:delText>
        </w:r>
      </w:del>
      <w:r>
        <w:rPr>
          <w:bCs/>
          <w:iCs/>
          <w:color w:val="000000" w:themeColor="text1"/>
        </w:rPr>
        <w:t xml:space="preserve">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ins w:id="622" w:author="Albi Celaj" w:date="2019-02-22T16:08:00Z">
        <w:r w:rsidR="00B1090C">
          <w:rPr>
            <w:bCs/>
            <w:iCs/>
            <w:color w:val="000000" w:themeColor="text1"/>
          </w:rPr>
          <w:t>observed genotype-phenotype relationships</w:t>
        </w:r>
      </w:ins>
      <w:del w:id="623" w:author="Albi Celaj" w:date="2019-02-22T16:08:00Z">
        <w:r w:rsidR="007E73B4" w:rsidDel="00B1090C">
          <w:rPr>
            <w:bCs/>
            <w:iCs/>
            <w:color w:val="000000" w:themeColor="text1"/>
          </w:rPr>
          <w:delText>input data</w:delText>
        </w:r>
      </w:del>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del w:id="624" w:author="Albi Celaj" w:date="2019-02-22T16:06:00Z">
        <w:r w:rsidR="00964D7B" w:rsidDel="00B1090C">
          <w:rPr>
            <w:bCs/>
            <w:iCs/>
            <w:color w:val="000000" w:themeColor="text1"/>
          </w:rPr>
          <w:delText>However, b</w:delText>
        </w:r>
      </w:del>
      <w:del w:id="625" w:author="Albi Celaj" w:date="2019-02-22T16:11:00Z">
        <w:r w:rsidR="00964D7B" w:rsidDel="00F31A23">
          <w:rPr>
            <w:bCs/>
            <w:iCs/>
            <w:color w:val="000000" w:themeColor="text1"/>
          </w:rPr>
          <w:delText>ecause over</w:delText>
        </w:r>
        <w:r w:rsidR="0076775C" w:rsidDel="00F31A23">
          <w:rPr>
            <w:bCs/>
            <w:iCs/>
            <w:color w:val="000000" w:themeColor="text1"/>
          </w:rPr>
          <w:delText xml:space="preserve">-fitted models </w:delText>
        </w:r>
        <w:r w:rsidR="00B276FC" w:rsidDel="00F31A23">
          <w:rPr>
            <w:bCs/>
            <w:iCs/>
            <w:color w:val="000000" w:themeColor="text1"/>
          </w:rPr>
          <w:delText xml:space="preserve">may exaggerate </w:delText>
        </w:r>
        <w:r w:rsidR="0076775C" w:rsidDel="00F31A23">
          <w:rPr>
            <w:bCs/>
            <w:iCs/>
            <w:color w:val="000000" w:themeColor="text1"/>
          </w:rPr>
          <w:delText xml:space="preserve">performance </w:delText>
        </w:r>
        <w:r w:rsidR="00B276FC" w:rsidDel="00F31A23">
          <w:rPr>
            <w:bCs/>
            <w:iCs/>
            <w:color w:val="000000" w:themeColor="text1"/>
          </w:rPr>
          <w:delText xml:space="preserve">when tested using data that was also </w:delText>
        </w:r>
        <w:r w:rsidR="0076775C" w:rsidDel="00F31A23">
          <w:rPr>
            <w:bCs/>
            <w:iCs/>
            <w:color w:val="000000" w:themeColor="text1"/>
          </w:rPr>
          <w:delText>used in training</w:delText>
        </w:r>
        <w:commentRangeStart w:id="626"/>
        <w:commentRangeStart w:id="627"/>
        <w:r w:rsidR="00E270DE" w:rsidRPr="00883630" w:rsidDel="00F31A23">
          <w:rPr>
            <w:bCs/>
            <w:iCs/>
            <w:color w:val="000000" w:themeColor="text1"/>
          </w:rPr>
          <w:delText xml:space="preserve">, </w:delText>
        </w:r>
      </w:del>
      <w:ins w:id="628" w:author="Albi Celaj" w:date="2019-02-22T16:09:00Z">
        <w:r w:rsidR="00F31A23">
          <w:rPr>
            <w:bCs/>
            <w:iCs/>
            <w:color w:val="000000" w:themeColor="text1"/>
          </w:rPr>
          <w:t xml:space="preserve">To </w:t>
        </w:r>
      </w:ins>
      <w:ins w:id="629" w:author="Albi Celaj" w:date="2019-02-22T16:11:00Z">
        <w:r w:rsidR="00F31A23">
          <w:rPr>
            <w:bCs/>
            <w:iCs/>
            <w:color w:val="000000" w:themeColor="text1"/>
          </w:rPr>
          <w:t>test</w:t>
        </w:r>
      </w:ins>
      <w:ins w:id="630" w:author="Albi Celaj" w:date="2019-02-22T16:09:00Z">
        <w:r w:rsidR="00595EAF">
          <w:rPr>
            <w:bCs/>
            <w:iCs/>
            <w:color w:val="000000" w:themeColor="text1"/>
          </w:rPr>
          <w:t xml:space="preserve"> that this </w:t>
        </w:r>
      </w:ins>
      <w:ins w:id="631" w:author="Albi Celaj" w:date="2019-02-22T16:10:00Z">
        <w:r w:rsidR="00F31A23">
          <w:rPr>
            <w:bCs/>
            <w:iCs/>
            <w:color w:val="000000" w:themeColor="text1"/>
          </w:rPr>
          <w:t xml:space="preserve">performance generalizes to </w:t>
        </w:r>
      </w:ins>
      <w:ins w:id="632" w:author="Albi Celaj" w:date="2019-02-22T16:12:00Z">
        <w:r w:rsidR="008827BA">
          <w:rPr>
            <w:bCs/>
            <w:iCs/>
            <w:color w:val="000000" w:themeColor="text1"/>
          </w:rPr>
          <w:t xml:space="preserve">unseen </w:t>
        </w:r>
      </w:ins>
      <w:ins w:id="633" w:author="Albi Celaj" w:date="2019-02-22T16:10:00Z">
        <w:r w:rsidR="00F31A23">
          <w:rPr>
            <w:bCs/>
            <w:iCs/>
            <w:color w:val="000000" w:themeColor="text1"/>
          </w:rPr>
          <w:t>data</w:t>
        </w:r>
      </w:ins>
      <w:ins w:id="634" w:author="Albi Celaj" w:date="2019-02-22T16:11:00Z">
        <w:r w:rsidR="00F31A23">
          <w:rPr>
            <w:bCs/>
            <w:iCs/>
            <w:color w:val="000000" w:themeColor="text1"/>
          </w:rPr>
          <w:t xml:space="preserve">, </w:t>
        </w:r>
      </w:ins>
      <w:r w:rsidR="00E270DE" w:rsidRPr="00883630">
        <w:rPr>
          <w:bCs/>
          <w:iCs/>
          <w:color w:val="000000" w:themeColor="text1"/>
        </w:rPr>
        <w:t xml:space="preserve">we </w:t>
      </w:r>
      <w:ins w:id="635" w:author="Albi Celaj" w:date="2019-02-22T16:11:00Z">
        <w:r w:rsidR="00F31A23">
          <w:rPr>
            <w:bCs/>
            <w:iCs/>
            <w:color w:val="000000" w:themeColor="text1"/>
          </w:rPr>
          <w:t xml:space="preserve">also </w:t>
        </w:r>
      </w:ins>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626"/>
      <w:r w:rsidR="00E270DE">
        <w:rPr>
          <w:rStyle w:val="CommentReference"/>
          <w:rFonts w:asciiTheme="minorHAnsi" w:hAnsiTheme="minorHAnsi" w:cstheme="minorBidi"/>
        </w:rPr>
        <w:commentReference w:id="626"/>
      </w:r>
      <w:commentRangeEnd w:id="627"/>
      <w:r w:rsidR="00E270DE">
        <w:rPr>
          <w:rStyle w:val="CommentReference"/>
          <w:rFonts w:asciiTheme="minorHAnsi" w:hAnsiTheme="minorHAnsi" w:cstheme="minorBidi"/>
        </w:rPr>
        <w:commentReference w:id="627"/>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636"/>
      <w:commentRangeStart w:id="637"/>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636"/>
      <w:r w:rsidR="00E270DE">
        <w:rPr>
          <w:rStyle w:val="CommentReference"/>
          <w:rFonts w:asciiTheme="minorHAnsi" w:hAnsiTheme="minorHAnsi" w:cstheme="minorBidi"/>
        </w:rPr>
        <w:commentReference w:id="636"/>
      </w:r>
      <w:commentRangeEnd w:id="637"/>
    </w:p>
    <w:p w14:paraId="4526DE39" w14:textId="77777777" w:rsidR="00755D10" w:rsidRDefault="00755D10" w:rsidP="00E270DE">
      <w:pPr>
        <w:jc w:val="both"/>
        <w:rPr>
          <w:ins w:id="638"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637"/>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639" w:author="Albi Celaj [2]" w:date="2019-02-06T12:17:00Z">
        <w:r w:rsidR="00091FB5" w:rsidDel="003E0768">
          <w:rPr>
            <w:bCs/>
            <w:iCs/>
            <w:color w:val="000000" w:themeColor="text1"/>
          </w:rPr>
          <w:delText xml:space="preserve">showed negative </w:delText>
        </w:r>
      </w:del>
      <w:r w:rsidR="00091FB5">
        <w:rPr>
          <w:bCs/>
          <w:iCs/>
          <w:color w:val="000000" w:themeColor="text1"/>
        </w:rPr>
        <w:t>influence values</w:t>
      </w:r>
      <w:ins w:id="640" w:author="Albi Celaj [2]"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w:t>
      </w:r>
      <w:r w:rsidR="00091FB5">
        <w:rPr>
          <w:bCs/>
          <w:iCs/>
          <w:color w:val="000000" w:themeColor="text1"/>
        </w:rPr>
        <w:lastRenderedPageBreak/>
        <w:t xml:space="preserve">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75C49CD8"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w:t>
      </w:r>
      <w:ins w:id="641" w:author="Albi Celaj" w:date="2019-03-05T14:09:00Z">
        <w:r w:rsidR="007331FC">
          <w:rPr>
            <w:bCs/>
            <w:iCs/>
            <w:color w:val="000000" w:themeColor="text1"/>
          </w:rPr>
          <w:t>1</w:t>
        </w:r>
      </w:ins>
      <w:del w:id="642" w:author="Albi Celaj" w:date="2019-03-05T14:09:00Z">
        <w:r w:rsidR="00414F35" w:rsidRPr="00920853" w:rsidDel="007331FC">
          <w:rPr>
            <w:bCs/>
            <w:iCs/>
            <w:color w:val="000000" w:themeColor="text1"/>
          </w:rPr>
          <w:delText>2</w:delText>
        </w:r>
      </w:del>
      <w:r w:rsidR="00414F35" w:rsidRPr="00920853">
        <w:rPr>
          <w:bCs/>
          <w:iCs/>
          <w:color w:val="000000" w:themeColor="text1"/>
        </w:rPr>
        <w:t>.</w:t>
      </w:r>
      <w:ins w:id="643" w:author="Albi Celaj" w:date="2019-03-05T14:09:00Z">
        <w:r w:rsidR="007331FC">
          <w:rPr>
            <w:bCs/>
            <w:iCs/>
            <w:color w:val="000000" w:themeColor="text1"/>
          </w:rPr>
          <w:t>8</w:t>
        </w:r>
      </w:ins>
      <w:del w:id="644" w:author="Albi Celaj" w:date="2019-03-05T14:09:00Z">
        <w:r w:rsidR="00414F35" w:rsidRPr="00920853" w:rsidDel="007331FC">
          <w:rPr>
            <w:bCs/>
            <w:iCs/>
            <w:color w:val="000000" w:themeColor="text1"/>
          </w:rPr>
          <w:delText>3</w:delText>
        </w:r>
      </w:del>
      <w:r w:rsidR="00414F35" w:rsidRPr="00920853">
        <w:rPr>
          <w:bCs/>
          <w:iCs/>
          <w:color w:val="000000" w:themeColor="text1"/>
        </w:rPr>
        <w:t>) followed by Pdr5, Yor1, and Ybt1 (</w:t>
      </w:r>
      <m:oMath>
        <m:r>
          <w:rPr>
            <w:rFonts w:ascii="Cambria Math" w:hAnsi="Cambria Math"/>
            <w:color w:val="000000" w:themeColor="text1"/>
          </w:rPr>
          <m:t>E</m:t>
        </m:r>
      </m:oMath>
      <w:r w:rsidR="00414F35" w:rsidRPr="00920853">
        <w:rPr>
          <w:bCs/>
          <w:iCs/>
          <w:color w:val="000000" w:themeColor="text1"/>
        </w:rPr>
        <w:t xml:space="preserve"> = 1.</w:t>
      </w:r>
      <w:ins w:id="645" w:author="Albi Celaj" w:date="2019-03-05T14:09:00Z">
        <w:r w:rsidR="007331FC">
          <w:rPr>
            <w:bCs/>
            <w:iCs/>
            <w:color w:val="000000" w:themeColor="text1"/>
          </w:rPr>
          <w:t>5</w:t>
        </w:r>
      </w:ins>
      <w:del w:id="646" w:author="Albi Celaj" w:date="2019-03-05T14:09:00Z">
        <w:r w:rsidR="00414F35" w:rsidRPr="00920853" w:rsidDel="007331FC">
          <w:rPr>
            <w:bCs/>
            <w:iCs/>
            <w:color w:val="000000" w:themeColor="text1"/>
          </w:rPr>
          <w:delText>9</w:delText>
        </w:r>
      </w:del>
      <w:r w:rsidR="00414F35" w:rsidRPr="00920853">
        <w:rPr>
          <w:bCs/>
          <w:iCs/>
          <w:color w:val="000000" w:themeColor="text1"/>
        </w:rPr>
        <w:t>, 0.</w:t>
      </w:r>
      <w:ins w:id="647" w:author="Albi Celaj" w:date="2019-03-05T14:09:00Z">
        <w:r w:rsidR="007331FC">
          <w:rPr>
            <w:bCs/>
            <w:iCs/>
            <w:color w:val="000000" w:themeColor="text1"/>
          </w:rPr>
          <w:t>5</w:t>
        </w:r>
      </w:ins>
      <w:del w:id="648" w:author="Albi Celaj" w:date="2019-03-05T14:09:00Z">
        <w:r w:rsidR="00414F35" w:rsidRPr="00920853" w:rsidDel="007331FC">
          <w:rPr>
            <w:bCs/>
            <w:iCs/>
            <w:color w:val="000000" w:themeColor="text1"/>
          </w:rPr>
          <w:delText>6</w:delText>
        </w:r>
      </w:del>
      <w:r w:rsidR="00414F35" w:rsidRPr="00920853">
        <w:rPr>
          <w:bCs/>
          <w:iCs/>
          <w:color w:val="000000" w:themeColor="text1"/>
        </w:rPr>
        <w:t>, 0.</w:t>
      </w:r>
      <w:ins w:id="649" w:author="Albi Celaj" w:date="2019-03-05T14:09:00Z">
        <w:r w:rsidR="007331FC">
          <w:rPr>
            <w:bCs/>
            <w:iCs/>
            <w:color w:val="000000" w:themeColor="text1"/>
          </w:rPr>
          <w:t>4</w:t>
        </w:r>
      </w:ins>
      <w:del w:id="650" w:author="Albi Celaj" w:date="2019-03-05T14:09:00Z">
        <w:r w:rsidR="00414F35" w:rsidRPr="00920853" w:rsidDel="007331FC">
          <w:rPr>
            <w:bCs/>
            <w:iCs/>
            <w:color w:val="000000" w:themeColor="text1"/>
          </w:rPr>
          <w:delText>6</w:delText>
        </w:r>
      </w:del>
      <w:r w:rsidR="00414F35" w:rsidRPr="00920853">
        <w:rPr>
          <w:bCs/>
          <w:iCs/>
          <w:color w:val="000000" w:themeColor="text1"/>
        </w:rPr>
        <w:t xml:space="preserve">,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del w:id="651" w:author="Albi Celaj" w:date="2019-03-05T14:11:00Z">
        <w:r w:rsidR="00D30E99" w:rsidDel="005044A6">
          <w:rPr>
            <w:bCs/>
            <w:i/>
            <w:iCs/>
            <w:color w:val="000000" w:themeColor="text1"/>
          </w:rPr>
          <w:delText>pdr5∆</w:delText>
        </w:r>
      </w:del>
      <w:r w:rsidR="00D30E99">
        <w:rPr>
          <w:bCs/>
          <w:i/>
          <w:iCs/>
          <w:color w:val="000000" w:themeColor="text1"/>
        </w:rPr>
        <w:t xml:space="preserve">ybt1∆yor1∆ </w:t>
      </w:r>
      <w:r w:rsidR="00853BFA">
        <w:rPr>
          <w:bCs/>
          <w:iCs/>
          <w:color w:val="000000" w:themeColor="text1"/>
        </w:rPr>
        <w:t xml:space="preserve">deletion strain </w:t>
      </w:r>
      <w:ins w:id="652" w:author="Albi Celaj" w:date="2019-02-22T17:20:00Z">
        <w:r w:rsidR="00033A65">
          <w:rPr>
            <w:bCs/>
            <w:iCs/>
            <w:color w:val="000000" w:themeColor="text1"/>
          </w:rPr>
          <w:t>(∆</w:t>
        </w:r>
        <w:r w:rsidR="00033A65" w:rsidRPr="00E72A70">
          <w:rPr>
            <w:bCs/>
            <w:i/>
            <w:iCs/>
            <w:color w:val="000000" w:themeColor="text1"/>
            <w:rPrChange w:id="653" w:author="Albi Celaj" w:date="2019-02-22T17:20:00Z">
              <w:rPr>
                <w:bCs/>
                <w:iCs/>
                <w:color w:val="000000" w:themeColor="text1"/>
              </w:rPr>
            </w:rPrChange>
          </w:rPr>
          <w:t>E</w:t>
        </w:r>
        <w:r w:rsidR="00033A65">
          <w:rPr>
            <w:bCs/>
            <w:iCs/>
            <w:color w:val="000000" w:themeColor="text1"/>
          </w:rPr>
          <w:t xml:space="preserve"> = </w:t>
        </w:r>
        <w:r w:rsidR="007331FC">
          <w:rPr>
            <w:bCs/>
            <w:iCs/>
            <w:color w:val="000000" w:themeColor="text1"/>
          </w:rPr>
          <w:t>-</w:t>
        </w:r>
      </w:ins>
      <w:ins w:id="654" w:author="Albi Celaj" w:date="2019-03-05T14:21:00Z">
        <w:r w:rsidR="005044A6">
          <w:rPr>
            <w:bCs/>
            <w:iCs/>
            <w:color w:val="000000" w:themeColor="text1"/>
          </w:rPr>
          <w:t>0</w:t>
        </w:r>
      </w:ins>
      <w:ins w:id="655" w:author="Albi Celaj" w:date="2019-02-22T17:20:00Z">
        <w:r w:rsidR="007331FC">
          <w:rPr>
            <w:bCs/>
            <w:iCs/>
            <w:color w:val="000000" w:themeColor="text1"/>
          </w:rPr>
          <w:t>.</w:t>
        </w:r>
      </w:ins>
      <w:ins w:id="656" w:author="Albi Celaj" w:date="2019-03-05T14:21:00Z">
        <w:r w:rsidR="005044A6">
          <w:rPr>
            <w:bCs/>
            <w:iCs/>
            <w:color w:val="000000" w:themeColor="text1"/>
          </w:rPr>
          <w:t>9</w:t>
        </w:r>
      </w:ins>
      <w:ins w:id="657" w:author="Albi Celaj" w:date="2019-02-22T17:20:00Z">
        <w:r w:rsidR="00033A65">
          <w:rPr>
            <w:bCs/>
            <w:iCs/>
            <w:color w:val="000000" w:themeColor="text1"/>
          </w:rPr>
          <w:t>)</w:t>
        </w:r>
        <w:r w:rsidR="00E72A70">
          <w:rPr>
            <w:bCs/>
            <w:iCs/>
            <w:color w:val="000000" w:themeColor="text1"/>
          </w:rPr>
          <w:t xml:space="preserve"> </w:t>
        </w:r>
      </w:ins>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w:t>
      </w:r>
      <w:ins w:id="658" w:author="Albi Celaj" w:date="2019-03-05T14:53:00Z">
        <w:r w:rsidR="000828A1">
          <w:rPr>
            <w:bCs/>
            <w:iCs/>
            <w:color w:val="000000" w:themeColor="text1"/>
          </w:rPr>
          <w:t>12</w:t>
        </w:r>
      </w:ins>
      <w:del w:id="659" w:author="Albi Celaj" w:date="2019-03-05T14:21:00Z">
        <w:r w:rsidR="009079BE" w:rsidDel="005044A6">
          <w:rPr>
            <w:bCs/>
            <w:iCs/>
            <w:color w:val="000000" w:themeColor="text1"/>
          </w:rPr>
          <w:delText>25</w:delText>
        </w:r>
      </w:del>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ins w:id="660" w:author="Albi Celaj" w:date="2019-02-22T17:20:00Z">
        <w:r w:rsidR="00C06155">
          <w:rPr>
            <w:bCs/>
            <w:iCs/>
            <w:color w:val="000000" w:themeColor="text1"/>
          </w:rPr>
          <w:t>, ∆</w:t>
        </w:r>
        <w:r w:rsidR="00C06155" w:rsidRPr="00C06155">
          <w:rPr>
            <w:bCs/>
            <w:i/>
            <w:iCs/>
            <w:color w:val="000000" w:themeColor="text1"/>
            <w:rPrChange w:id="661" w:author="Albi Celaj" w:date="2019-02-22T17:20:00Z">
              <w:rPr>
                <w:bCs/>
                <w:iCs/>
                <w:color w:val="000000" w:themeColor="text1"/>
              </w:rPr>
            </w:rPrChange>
          </w:rPr>
          <w:t>E</w:t>
        </w:r>
        <w:r w:rsidR="007331FC">
          <w:rPr>
            <w:bCs/>
            <w:iCs/>
            <w:color w:val="000000" w:themeColor="text1"/>
          </w:rPr>
          <w:t xml:space="preserve"> = -</w:t>
        </w:r>
      </w:ins>
      <w:ins w:id="662" w:author="Albi Celaj" w:date="2019-03-05T14:10:00Z">
        <w:r w:rsidR="007331FC">
          <w:rPr>
            <w:bCs/>
            <w:iCs/>
            <w:color w:val="000000" w:themeColor="text1"/>
          </w:rPr>
          <w:t>3</w:t>
        </w:r>
      </w:ins>
      <w:ins w:id="663" w:author="Albi Celaj" w:date="2019-02-22T17:20:00Z">
        <w:r w:rsidR="00C06155">
          <w:rPr>
            <w:bCs/>
            <w:iCs/>
            <w:color w:val="000000" w:themeColor="text1"/>
          </w:rPr>
          <w:t>.</w:t>
        </w:r>
      </w:ins>
      <w:ins w:id="664" w:author="Albi Celaj" w:date="2019-03-05T14:10:00Z">
        <w:r w:rsidR="00664105">
          <w:rPr>
            <w:bCs/>
            <w:iCs/>
            <w:color w:val="000000" w:themeColor="text1"/>
          </w:rPr>
          <w:t>3</w:t>
        </w:r>
      </w:ins>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ins w:id="665" w:author="Albi Celaj" w:date="2019-03-05T14:21:00Z">
        <w:r w:rsidR="005044A6">
          <w:rPr>
            <w:bCs/>
            <w:iCs/>
            <w:color w:val="000000" w:themeColor="text1"/>
          </w:rPr>
          <w:t>7</w:t>
        </w:r>
      </w:ins>
      <w:del w:id="666" w:author="Albi Celaj" w:date="2019-03-05T14:21:00Z">
        <w:r w:rsidR="005B449E" w:rsidDel="005044A6">
          <w:rPr>
            <w:bCs/>
            <w:iCs/>
            <w:color w:val="000000" w:themeColor="text1"/>
          </w:rPr>
          <w:delText>9</w:delText>
        </w:r>
      </w:del>
      <w:r w:rsidR="005B449E">
        <w:rPr>
          <w:bCs/>
          <w:iCs/>
          <w:color w:val="000000" w:themeColor="text1"/>
        </w:rPr>
        <w:t>%</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w:t>
      </w:r>
      <w:ins w:id="667" w:author="Albi Celaj" w:date="2019-03-05T14:54:00Z">
        <w:r w:rsidR="000828A1">
          <w:rPr>
            <w:bCs/>
            <w:iCs/>
            <w:color w:val="000000" w:themeColor="text1"/>
          </w:rPr>
          <w:t>2</w:t>
        </w:r>
      </w:ins>
      <w:del w:id="668" w:author="Albi Celaj" w:date="2019-03-05T14:21:00Z">
        <w:r w:rsidR="005B449E" w:rsidDel="005044A6">
          <w:rPr>
            <w:bCs/>
            <w:iCs/>
            <w:color w:val="000000" w:themeColor="text1"/>
          </w:rPr>
          <w:delText>2</w:delText>
        </w:r>
      </w:del>
      <w:r w:rsidR="005B449E">
        <w:rPr>
          <w:bCs/>
          <w:iCs/>
          <w:color w:val="000000" w:themeColor="text1"/>
        </w:rPr>
        <w:t>e-</w:t>
      </w:r>
      <w:ins w:id="669" w:author="Albi Celaj" w:date="2019-03-05T14:54:00Z">
        <w:r w:rsidR="000828A1">
          <w:rPr>
            <w:bCs/>
            <w:iCs/>
            <w:color w:val="000000" w:themeColor="text1"/>
          </w:rPr>
          <w:t>70</w:t>
        </w:r>
      </w:ins>
      <w:del w:id="670" w:author="Albi Celaj" w:date="2019-03-05T14:21:00Z">
        <w:r w:rsidR="005B449E" w:rsidDel="005044A6">
          <w:rPr>
            <w:bCs/>
            <w:iCs/>
            <w:color w:val="000000" w:themeColor="text1"/>
          </w:rPr>
          <w:delText>70</w:delText>
        </w:r>
      </w:del>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w:t>
      </w:r>
      <w:del w:id="671" w:author="Albi Celaj" w:date="2019-03-05T14:22:00Z">
        <w:r w:rsidR="00EC260F" w:rsidRPr="00920853" w:rsidDel="00057CE9">
          <w:rPr>
            <w:bCs/>
            <w:iCs/>
            <w:color w:val="000000" w:themeColor="text1"/>
          </w:rPr>
          <w:delText>9</w:delText>
        </w:r>
      </w:del>
      <w:r w:rsidR="00EC260F" w:rsidRPr="00920853">
        <w:rPr>
          <w:bCs/>
          <w:iCs/>
          <w:color w:val="000000" w:themeColor="text1"/>
        </w:rPr>
        <w:t>6</w:t>
      </w:r>
      <w:ins w:id="672" w:author="Albi Celaj" w:date="2019-03-05T14:22:00Z">
        <w:r w:rsidR="00057CE9">
          <w:rPr>
            <w:bCs/>
            <w:iCs/>
            <w:color w:val="000000" w:themeColor="text1"/>
          </w:rPr>
          <w:t>9</w:t>
        </w:r>
      </w:ins>
      <w:r w:rsidR="00EC260F" w:rsidRPr="00920853">
        <w:rPr>
          <w:bCs/>
          <w:iCs/>
          <w:color w:val="000000" w:themeColor="text1"/>
        </w:rPr>
        <w:t xml:space="preserve"> vs -0.</w:t>
      </w:r>
      <w:ins w:id="673" w:author="Albi Celaj" w:date="2019-03-05T14:22:00Z">
        <w:r w:rsidR="00057CE9">
          <w:rPr>
            <w:bCs/>
            <w:iCs/>
            <w:color w:val="000000" w:themeColor="text1"/>
          </w:rPr>
          <w:t>11</w:t>
        </w:r>
      </w:ins>
      <w:del w:id="674" w:author="Albi Celaj" w:date="2019-03-05T14:22:00Z">
        <w:r w:rsidR="00EC260F" w:rsidRPr="00920853" w:rsidDel="00057CE9">
          <w:rPr>
            <w:bCs/>
            <w:iCs/>
            <w:color w:val="000000" w:themeColor="text1"/>
          </w:rPr>
          <w:delText>39</w:delText>
        </w:r>
      </w:del>
      <w:r w:rsidR="00EC260F" w:rsidRPr="00920853">
        <w:rPr>
          <w:bCs/>
          <w:iCs/>
          <w:color w:val="000000" w:themeColor="text1"/>
        </w:rPr>
        <w:t xml:space="preserve">,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ins w:id="675" w:author="Albi Celaj" w:date="2019-02-21T17:17:00Z">
        <w:r w:rsidR="00080B52">
          <w:rPr>
            <w:bCs/>
            <w:iCs/>
            <w:color w:val="000000" w:themeColor="text1"/>
          </w:rPr>
          <w:t>, which</w:t>
        </w:r>
      </w:ins>
      <w:del w:id="676" w:author="Albi Celaj" w:date="2019-02-21T17:17:00Z">
        <w:r w:rsidR="00EA6CA6" w:rsidRPr="00920853" w:rsidDel="00080B52">
          <w:rPr>
            <w:bCs/>
            <w:iCs/>
            <w:color w:val="000000" w:themeColor="text1"/>
          </w:rPr>
          <w:delText xml:space="preserve">.  </w:delText>
        </w:r>
      </w:del>
      <w:del w:id="677" w:author="Albi Celaj" w:date="2019-02-21T17:16:00Z">
        <w:r w:rsidR="0076397A" w:rsidRPr="00920853" w:rsidDel="00080B52">
          <w:rPr>
            <w:bCs/>
            <w:iCs/>
            <w:color w:val="000000" w:themeColor="text1"/>
          </w:rPr>
          <w:delText>Although this might have been gleaned from</w:delText>
        </w:r>
      </w:del>
      <w:ins w:id="678" w:author="Albi Celaj" w:date="2019-02-21T17:16:00Z">
        <w:r w:rsidR="00080B52">
          <w:rPr>
            <w:bCs/>
            <w:iCs/>
            <w:color w:val="000000" w:themeColor="text1"/>
          </w:rPr>
          <w:t xml:space="preserve"> is reflected</w:t>
        </w:r>
      </w:ins>
      <w:ins w:id="679" w:author="Albi Celaj" w:date="2019-02-22T16:39:00Z">
        <w:r w:rsidR="000A7164">
          <w:rPr>
            <w:bCs/>
            <w:iCs/>
            <w:color w:val="000000" w:themeColor="text1"/>
          </w:rPr>
          <w:t>, for example,</w:t>
        </w:r>
      </w:ins>
      <w:ins w:id="680" w:author="Albi Celaj" w:date="2019-02-21T17:16:00Z">
        <w:r w:rsidR="00080B52">
          <w:rPr>
            <w:bCs/>
            <w:iCs/>
            <w:color w:val="000000" w:themeColor="text1"/>
          </w:rPr>
          <w:t xml:space="preserve"> by</w:t>
        </w:r>
      </w:ins>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del w:id="681" w:author="Albi Celaj" w:date="2019-02-21T17:14:00Z">
        <w:r w:rsidR="00B10D62" w:rsidRPr="00920853" w:rsidDel="00B6490B">
          <w:rPr>
            <w:bCs/>
            <w:iCs/>
            <w:color w:val="000000" w:themeColor="text1"/>
          </w:rPr>
          <w:delText>A</w:delText>
        </w:r>
      </w:del>
      <w:r w:rsidR="00EA6CA6" w:rsidRPr="00920853">
        <w:rPr>
          <w:bCs/>
          <w:iCs/>
          <w:color w:val="000000" w:themeColor="text1"/>
        </w:rPr>
        <w:t>)</w:t>
      </w:r>
      <w:del w:id="682" w:author="Albi Celaj" w:date="2019-02-21T17:17:00Z">
        <w:r w:rsidR="0076397A" w:rsidRPr="00920853" w:rsidDel="00080B52">
          <w:rPr>
            <w:bCs/>
            <w:iCs/>
            <w:color w:val="000000" w:themeColor="text1"/>
          </w:rPr>
          <w:delText>, the neural network model provides a clearer statement of the</w:delText>
        </w:r>
        <w:r w:rsidR="00075C79" w:rsidDel="00080B52">
          <w:rPr>
            <w:bCs/>
            <w:iCs/>
            <w:color w:val="000000" w:themeColor="text1"/>
          </w:rPr>
          <w:delText>se</w:delText>
        </w:r>
        <w:r w:rsidR="0076397A" w:rsidRPr="00920853" w:rsidDel="00080B52">
          <w:rPr>
            <w:bCs/>
            <w:iCs/>
            <w:color w:val="000000" w:themeColor="text1"/>
          </w:rPr>
          <w:delText xml:space="preserve"> inferred biological relationships</w:delText>
        </w:r>
      </w:del>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1D386F02" w:rsidR="00D610F0" w:rsidRDefault="00B5344B">
      <w:pPr>
        <w:jc w:val="both"/>
        <w:rPr>
          <w:bCs/>
          <w:iCs/>
          <w:color w:val="000000" w:themeColor="text1"/>
        </w:rPr>
      </w:pPr>
      <w:r>
        <w:rPr>
          <w:bCs/>
          <w:iCs/>
          <w:color w:val="000000" w:themeColor="text1"/>
        </w:rPr>
        <w:t xml:space="preserve">While the neural network model was accurate overall, </w:t>
      </w:r>
      <w:ins w:id="683" w:author="Albi Celaj" w:date="2019-02-22T16:13:00Z">
        <w:r w:rsidR="00B90FE1">
          <w:rPr>
            <w:bCs/>
            <w:iCs/>
            <w:color w:val="000000" w:themeColor="text1"/>
          </w:rPr>
          <w:t xml:space="preserve">we could also evaluate where </w:t>
        </w:r>
      </w:ins>
      <w:del w:id="684" w:author="Albi Celaj" w:date="2019-02-22T16:13:00Z">
        <w:r w:rsidR="00E40979" w:rsidDel="00B90FE1">
          <w:rPr>
            <w:bCs/>
            <w:iCs/>
            <w:color w:val="000000" w:themeColor="text1"/>
          </w:rPr>
          <w:delText xml:space="preserve">some </w:delText>
        </w:r>
        <w:r w:rsidR="00650613" w:rsidDel="00B90FE1">
          <w:rPr>
            <w:bCs/>
            <w:iCs/>
            <w:color w:val="000000" w:themeColor="text1"/>
          </w:rPr>
          <w:delText>drugs</w:delText>
        </w:r>
        <w:r w:rsidR="00E40979" w:rsidDel="00B90FE1">
          <w:rPr>
            <w:bCs/>
            <w:iCs/>
            <w:color w:val="000000" w:themeColor="text1"/>
          </w:rPr>
          <w:delText xml:space="preserve"> yielded </w:delText>
        </w:r>
      </w:del>
      <w:r w:rsidR="00E40979">
        <w:rPr>
          <w:bCs/>
          <w:iCs/>
          <w:color w:val="000000" w:themeColor="text1"/>
        </w:rPr>
        <w:t xml:space="preserve">predictions </w:t>
      </w:r>
      <w:del w:id="685" w:author="Albi Celaj" w:date="2019-02-22T16:13:00Z">
        <w:r w:rsidR="00853BFA" w:rsidDel="00B90FE1">
          <w:rPr>
            <w:bCs/>
            <w:iCs/>
            <w:color w:val="000000" w:themeColor="text1"/>
          </w:rPr>
          <w:delText xml:space="preserve">that </w:delText>
        </w:r>
      </w:del>
      <w:r w:rsidR="00E40979">
        <w:rPr>
          <w:bCs/>
          <w:iCs/>
          <w:color w:val="000000" w:themeColor="text1"/>
        </w:rPr>
        <w:t>departed systematically from observation</w:t>
      </w:r>
      <w:ins w:id="686" w:author="Albi Celaj" w:date="2019-02-22T17:24:00Z">
        <w:r w:rsidR="00C739BE">
          <w:rPr>
            <w:bCs/>
            <w:iCs/>
            <w:color w:val="000000" w:themeColor="text1"/>
          </w:rPr>
          <w:t xml:space="preserve"> </w:t>
        </w:r>
      </w:ins>
      <w:del w:id="687" w:author="Albi Celaj" w:date="2019-02-22T17:24:00Z">
        <w:r w:rsidR="00740CA8" w:rsidDel="00C739BE">
          <w:rPr>
            <w:bCs/>
            <w:iCs/>
            <w:color w:val="000000" w:themeColor="text1"/>
          </w:rPr>
          <w:delText xml:space="preserve"> (</w:delText>
        </w:r>
        <w:r w:rsidR="004452EF" w:rsidDel="00C739BE">
          <w:rPr>
            <w:bCs/>
            <w:iCs/>
            <w:color w:val="000000" w:themeColor="text1"/>
          </w:rPr>
          <w:delText xml:space="preserve">Figure </w:delText>
        </w:r>
        <w:r w:rsidR="00740CA8" w:rsidDel="00C739BE">
          <w:rPr>
            <w:bCs/>
            <w:iCs/>
            <w:color w:val="000000" w:themeColor="text1"/>
          </w:rPr>
          <w:delText>S</w:delText>
        </w:r>
        <w:r w:rsidR="000518E2" w:rsidDel="00C739BE">
          <w:rPr>
            <w:bCs/>
            <w:iCs/>
            <w:color w:val="000000" w:themeColor="text1"/>
          </w:rPr>
          <w:delText>8</w:delText>
        </w:r>
        <w:r w:rsidR="00854B8B" w:rsidDel="00C739BE">
          <w:rPr>
            <w:bCs/>
            <w:iCs/>
            <w:color w:val="000000" w:themeColor="text1"/>
          </w:rPr>
          <w:delText>)</w:delText>
        </w:r>
      </w:del>
      <w:ins w:id="688" w:author="Albi Celaj" w:date="2019-02-22T17:24:00Z">
        <w:r w:rsidR="00C739BE">
          <w:rPr>
            <w:bCs/>
            <w:iCs/>
            <w:color w:val="000000" w:themeColor="text1"/>
          </w:rPr>
          <w:t>to</w:t>
        </w:r>
      </w:ins>
      <w:del w:id="689" w:author="Albi Celaj" w:date="2019-02-22T17:24:00Z">
        <w:r w:rsidR="00E40979" w:rsidDel="00C739BE">
          <w:rPr>
            <w:bCs/>
            <w:iCs/>
            <w:color w:val="000000" w:themeColor="text1"/>
          </w:rPr>
          <w:delText>,</w:delText>
        </w:r>
      </w:del>
      <w:r w:rsidR="00E40979">
        <w:rPr>
          <w:bCs/>
          <w:iCs/>
          <w:color w:val="000000" w:themeColor="text1"/>
        </w:rPr>
        <w:t xml:space="preserve"> </w:t>
      </w:r>
      <w:del w:id="690" w:author="Albi Celaj" w:date="2019-02-22T16:14:00Z">
        <w:r w:rsidR="00E40979" w:rsidDel="00B90FE1">
          <w:rPr>
            <w:bCs/>
            <w:iCs/>
            <w:color w:val="000000" w:themeColor="text1"/>
          </w:rPr>
          <w:delText>suggesting the need for model refinements</w:delText>
        </w:r>
      </w:del>
      <w:ins w:id="691" w:author="Albi Celaj" w:date="2019-02-22T16:14:00Z">
        <w:r w:rsidR="00B90FE1">
          <w:rPr>
            <w:bCs/>
            <w:iCs/>
            <w:color w:val="000000" w:themeColor="text1"/>
          </w:rPr>
          <w:t>guid</w:t>
        </w:r>
      </w:ins>
      <w:ins w:id="692" w:author="Albi Celaj" w:date="2019-02-22T17:24:00Z">
        <w:r w:rsidR="00C739BE">
          <w:rPr>
            <w:bCs/>
            <w:iCs/>
            <w:color w:val="000000" w:themeColor="text1"/>
          </w:rPr>
          <w:t>e</w:t>
        </w:r>
      </w:ins>
      <w:ins w:id="693" w:author="Albi Celaj" w:date="2019-02-22T16:14:00Z">
        <w:r w:rsidR="00B90FE1">
          <w:rPr>
            <w:bCs/>
            <w:iCs/>
            <w:color w:val="000000" w:themeColor="text1"/>
          </w:rPr>
          <w:t xml:space="preserve"> </w:t>
        </w:r>
      </w:ins>
      <w:ins w:id="694" w:author="Albi Celaj" w:date="2019-02-22T16:15:00Z">
        <w:r w:rsidR="00125F48">
          <w:rPr>
            <w:bCs/>
            <w:iCs/>
            <w:color w:val="000000" w:themeColor="text1"/>
          </w:rPr>
          <w:t>model refinements</w:t>
        </w:r>
      </w:ins>
      <w:ins w:id="695" w:author="Albi Celaj" w:date="2019-02-22T17:24:00Z">
        <w:r w:rsidR="00C739BE">
          <w:rPr>
            <w:bCs/>
            <w:iCs/>
            <w:color w:val="000000" w:themeColor="text1"/>
          </w:rPr>
          <w:t xml:space="preserve"> (Figure S8)</w:t>
        </w:r>
      </w:ins>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ins w:id="696" w:author="Albi Celaj" w:date="2019-02-22T16:16:00Z">
        <w:r w:rsidR="00125F48">
          <w:rPr>
            <w:bCs/>
            <w:iCs/>
            <w:color w:val="000000" w:themeColor="text1"/>
          </w:rPr>
          <w:t xml:space="preserve"> while</w:t>
        </w:r>
      </w:ins>
      <w:r w:rsidR="00E40979" w:rsidRPr="00650B0D">
        <w:rPr>
          <w:bCs/>
          <w:iCs/>
          <w:color w:val="000000" w:themeColor="text1"/>
        </w:rPr>
        <w:t xml:space="preserve"> </w:t>
      </w:r>
      <w:ins w:id="697" w:author="Albi Celaj" w:date="2019-02-22T16:16:00Z">
        <w:r w:rsidR="00125F48">
          <w:rPr>
            <w:bCs/>
            <w:iCs/>
            <w:color w:val="000000" w:themeColor="text1"/>
          </w:rPr>
          <w:t>XGA showed that many multi-transporter deletions result</w:t>
        </w:r>
      </w:ins>
      <w:ins w:id="698" w:author="Albi Celaj" w:date="2019-02-22T17:24:00Z">
        <w:r w:rsidR="009E4379">
          <w:rPr>
            <w:bCs/>
            <w:iCs/>
            <w:color w:val="000000" w:themeColor="text1"/>
          </w:rPr>
          <w:t>ed</w:t>
        </w:r>
      </w:ins>
      <w:ins w:id="699" w:author="Albi Celaj" w:date="2019-02-22T16:16:00Z">
        <w:r w:rsidR="00125F48">
          <w:rPr>
            <w:bCs/>
            <w:iCs/>
            <w:color w:val="000000" w:themeColor="text1"/>
          </w:rPr>
          <w:t xml:space="preserve"> in </w:t>
        </w:r>
        <w:r w:rsidR="00125F48">
          <w:rPr>
            <w:bCs/>
            <w:i/>
            <w:iCs/>
            <w:color w:val="000000" w:themeColor="text1"/>
          </w:rPr>
          <w:t>increased</w:t>
        </w:r>
      </w:ins>
      <w:ins w:id="700" w:author="Albi Celaj" w:date="2019-02-22T16:17:00Z">
        <w:r w:rsidR="00125F48">
          <w:rPr>
            <w:bCs/>
            <w:iCs/>
            <w:color w:val="000000" w:themeColor="text1"/>
          </w:rPr>
          <w:t xml:space="preserve"> valinomycin resistance (Figure 3), the neural network </w:t>
        </w:r>
      </w:ins>
      <w:ins w:id="701" w:author="Albi Celaj" w:date="2019-02-22T17:26:00Z">
        <w:r w:rsidR="0054691E">
          <w:rPr>
            <w:bCs/>
            <w:iCs/>
            <w:color w:val="000000" w:themeColor="text1"/>
          </w:rPr>
          <w:t xml:space="preserve">only </w:t>
        </w:r>
      </w:ins>
      <w:ins w:id="702" w:author="Albi Celaj" w:date="2019-02-22T17:28:00Z">
        <w:r w:rsidR="0054691E">
          <w:rPr>
            <w:bCs/>
            <w:iCs/>
            <w:color w:val="000000" w:themeColor="text1"/>
          </w:rPr>
          <w:t>captured</w:t>
        </w:r>
      </w:ins>
      <w:ins w:id="703" w:author="Albi Celaj" w:date="2019-02-22T17:26:00Z">
        <w:r w:rsidR="001E2CC2">
          <w:rPr>
            <w:bCs/>
            <w:iCs/>
            <w:color w:val="000000" w:themeColor="text1"/>
          </w:rPr>
          <w:t xml:space="preserve"> </w:t>
        </w:r>
      </w:ins>
      <w:ins w:id="704" w:author="Albi Celaj" w:date="2019-02-22T17:28:00Z">
        <w:r w:rsidR="0054691E">
          <w:rPr>
            <w:bCs/>
            <w:iCs/>
            <w:color w:val="000000" w:themeColor="text1"/>
          </w:rPr>
          <w:t>the decreased resistance resulting from</w:t>
        </w:r>
      </w:ins>
      <w:ins w:id="705" w:author="Albi Celaj" w:date="2019-02-22T17:27:00Z">
        <w:r w:rsidR="001E2CC2">
          <w:rPr>
            <w:bCs/>
            <w:iCs/>
            <w:color w:val="000000" w:themeColor="text1"/>
          </w:rPr>
          <w:t xml:space="preserve"> </w:t>
        </w:r>
        <w:r w:rsidR="001E2CC2" w:rsidRPr="001E2CC2">
          <w:rPr>
            <w:bCs/>
            <w:i/>
            <w:iCs/>
            <w:color w:val="000000" w:themeColor="text1"/>
            <w:rPrChange w:id="706" w:author="Albi Celaj" w:date="2019-02-22T17:27:00Z">
              <w:rPr>
                <w:bCs/>
                <w:iCs/>
                <w:color w:val="000000" w:themeColor="text1"/>
              </w:rPr>
            </w:rPrChange>
          </w:rPr>
          <w:t>yor1∆</w:t>
        </w:r>
      </w:ins>
      <w:ins w:id="707" w:author="Albi Celaj" w:date="2019-02-22T16:19:00Z">
        <w:r w:rsidR="00125F48">
          <w:rPr>
            <w:bCs/>
            <w:iCs/>
            <w:color w:val="000000" w:themeColor="text1"/>
          </w:rPr>
          <w:t>,</w:t>
        </w:r>
      </w:ins>
      <w:ins w:id="708" w:author="Albi Celaj" w:date="2019-02-22T16:17:00Z">
        <w:r w:rsidR="00125F48">
          <w:rPr>
            <w:bCs/>
            <w:iCs/>
            <w:color w:val="000000" w:themeColor="text1"/>
          </w:rPr>
          <w:t xml:space="preserve"> yield</w:t>
        </w:r>
      </w:ins>
      <w:ins w:id="709" w:author="Albi Celaj" w:date="2019-02-22T16:40:00Z">
        <w:r w:rsidR="00863860">
          <w:rPr>
            <w:bCs/>
            <w:iCs/>
            <w:color w:val="000000" w:themeColor="text1"/>
          </w:rPr>
          <w:t>ing</w:t>
        </w:r>
      </w:ins>
      <w:ins w:id="710" w:author="Albi Celaj" w:date="2019-02-22T16:17:00Z">
        <w:r w:rsidR="00125F48">
          <w:rPr>
            <w:bCs/>
            <w:iCs/>
            <w:color w:val="000000" w:themeColor="text1"/>
          </w:rPr>
          <w:t xml:space="preserve"> poor predictions overall </w:t>
        </w:r>
      </w:ins>
      <w:del w:id="711" w:author="Albi Celaj" w:date="2019-02-22T16:17:00Z">
        <w:r w:rsidR="00E40979" w:rsidRPr="00650B0D" w:rsidDel="00125F48">
          <w:rPr>
            <w:bCs/>
            <w:iCs/>
            <w:color w:val="000000" w:themeColor="text1"/>
          </w:rPr>
          <w:delText xml:space="preserve">valinomycin resistance was quite poorly predicted by the neural network model </w:delText>
        </w:r>
      </w:del>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ins w:id="712" w:author="Albi Celaj" w:date="2019-02-22T16:18:00Z">
        <w:r w:rsidR="00125F48">
          <w:rPr>
            <w:bCs/>
            <w:iCs/>
            <w:color w:val="000000" w:themeColor="text1"/>
          </w:rPr>
          <w:t>T</w:t>
        </w:r>
      </w:ins>
      <w:ins w:id="713" w:author="Albi Celaj" w:date="2019-02-22T17:32:00Z">
        <w:r w:rsidR="00AF5747">
          <w:rPr>
            <w:bCs/>
            <w:iCs/>
            <w:color w:val="000000" w:themeColor="text1"/>
          </w:rPr>
          <w:t>aking these results t</w:t>
        </w:r>
      </w:ins>
      <w:ins w:id="714" w:author="Albi Celaj" w:date="2019-02-22T16:18:00Z">
        <w:r w:rsidR="00AF5747">
          <w:rPr>
            <w:bCs/>
            <w:iCs/>
            <w:color w:val="000000" w:themeColor="text1"/>
          </w:rPr>
          <w:t>ogether with</w:t>
        </w:r>
      </w:ins>
      <w:del w:id="715" w:author="Albi Celaj" w:date="2019-02-22T16:17:00Z">
        <w:r w:rsidR="00853BFA" w:rsidDel="00125F48">
          <w:rPr>
            <w:bCs/>
            <w:iCs/>
            <w:color w:val="000000" w:themeColor="text1"/>
          </w:rPr>
          <w:delText xml:space="preserve">While </w:delText>
        </w:r>
      </w:del>
      <w:del w:id="716" w:author="Albi Celaj" w:date="2019-02-22T16:16:00Z">
        <w:r w:rsidR="008D6812" w:rsidDel="00125F48">
          <w:rPr>
            <w:bCs/>
            <w:iCs/>
            <w:color w:val="000000" w:themeColor="text1"/>
          </w:rPr>
          <w:delText>XGA</w:delText>
        </w:r>
        <w:r w:rsidR="00316B1C" w:rsidDel="00125F48">
          <w:rPr>
            <w:bCs/>
            <w:iCs/>
            <w:color w:val="000000" w:themeColor="text1"/>
          </w:rPr>
          <w:delText xml:space="preserve"> showed </w:delText>
        </w:r>
        <w:r w:rsidR="00853BFA" w:rsidDel="00125F48">
          <w:rPr>
            <w:bCs/>
            <w:iCs/>
            <w:color w:val="000000" w:themeColor="text1"/>
          </w:rPr>
          <w:delText xml:space="preserve">that deletion </w:delText>
        </w:r>
      </w:del>
      <w:del w:id="717" w:author="Albi Celaj" w:date="2019-02-22T16:17:00Z">
        <w:r w:rsidR="00853BFA" w:rsidDel="00125F48">
          <w:rPr>
            <w:bCs/>
            <w:iCs/>
            <w:color w:val="000000" w:themeColor="text1"/>
          </w:rPr>
          <w:delText xml:space="preserve">of four of the five frequently-associated genes would be </w:delText>
        </w:r>
        <w:r w:rsidR="00316B1C" w:rsidDel="00125F48">
          <w:rPr>
            <w:bCs/>
            <w:iCs/>
            <w:color w:val="000000" w:themeColor="text1"/>
          </w:rPr>
          <w:delText xml:space="preserve">more resistant than wild-type (Figure </w:delText>
        </w:r>
        <w:r w:rsidR="002E7973" w:rsidDel="00125F48">
          <w:rPr>
            <w:bCs/>
            <w:iCs/>
            <w:color w:val="000000" w:themeColor="text1"/>
          </w:rPr>
          <w:delText>2</w:delText>
        </w:r>
        <w:r w:rsidR="002A440C" w:rsidDel="00125F48">
          <w:rPr>
            <w:bCs/>
            <w:iCs/>
            <w:color w:val="000000" w:themeColor="text1"/>
          </w:rPr>
          <w:delText>D</w:delText>
        </w:r>
        <w:r w:rsidR="00316B1C" w:rsidDel="00125F48">
          <w:rPr>
            <w:bCs/>
            <w:iCs/>
            <w:color w:val="000000" w:themeColor="text1"/>
          </w:rPr>
          <w:delText xml:space="preserve">, </w:delText>
        </w:r>
        <w:r w:rsidR="002A440C" w:rsidDel="00125F48">
          <w:rPr>
            <w:bCs/>
            <w:iCs/>
            <w:color w:val="000000" w:themeColor="text1"/>
          </w:rPr>
          <w:delText>bottom</w:delText>
        </w:r>
        <w:r w:rsidR="00316B1C" w:rsidDel="00125F48">
          <w:rPr>
            <w:bCs/>
            <w:iCs/>
            <w:color w:val="000000" w:themeColor="text1"/>
          </w:rPr>
          <w:delText xml:space="preserve"> panel</w:delText>
        </w:r>
        <w:r w:rsidR="00853BFA" w:rsidDel="00125F48">
          <w:rPr>
            <w:bCs/>
            <w:iCs/>
            <w:color w:val="000000" w:themeColor="text1"/>
          </w:rPr>
          <w:delText>), the neural network did not predict increased valinomycin resistance for any gene in any background.</w:delText>
        </w:r>
        <w:r w:rsidR="00FE4231" w:rsidDel="00125F48">
          <w:rPr>
            <w:bCs/>
            <w:iCs/>
            <w:color w:val="000000" w:themeColor="text1"/>
          </w:rPr>
          <w:delText xml:space="preserve">  </w:delText>
        </w:r>
      </w:del>
      <w:del w:id="718" w:author="Albi Celaj" w:date="2019-02-22T16:18:00Z">
        <w:r w:rsidR="00FE4231" w:rsidDel="00125F48">
          <w:rPr>
            <w:bCs/>
            <w:iCs/>
            <w:color w:val="000000" w:themeColor="text1"/>
          </w:rPr>
          <w:delText>A</w:delText>
        </w:r>
      </w:del>
      <w:r w:rsidR="00FE4231">
        <w:rPr>
          <w:bCs/>
          <w:iCs/>
          <w:color w:val="000000" w:themeColor="text1"/>
        </w:rPr>
        <w:t xml:space="preserve"> previous report</w:t>
      </w:r>
      <w:ins w:id="719" w:author="Albi Celaj" w:date="2019-02-22T16:18:00Z">
        <w:r w:rsidR="00125F48">
          <w:rPr>
            <w:bCs/>
            <w:iCs/>
            <w:color w:val="000000" w:themeColor="text1"/>
          </w:rPr>
          <w:t>s</w:t>
        </w:r>
      </w:ins>
      <w:r w:rsidR="00FE4231">
        <w:rPr>
          <w:bCs/>
          <w:iCs/>
          <w:color w:val="000000" w:themeColor="text1"/>
        </w:rPr>
        <w:t xml:space="preserve"> of </w:t>
      </w:r>
      <w:ins w:id="720" w:author="Albi Celaj" w:date="2019-03-05T16:45:00Z">
        <w:r w:rsidR="00CE14A3">
          <w:rPr>
            <w:bCs/>
            <w:iCs/>
            <w:color w:val="000000" w:themeColor="text1"/>
          </w:rPr>
          <w:t xml:space="preserve">improved </w:t>
        </w:r>
      </w:ins>
      <w:r w:rsidR="00FE4231">
        <w:rPr>
          <w:bCs/>
          <w:iCs/>
          <w:color w:val="000000" w:themeColor="text1"/>
        </w:rPr>
        <w:t xml:space="preserve">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ins w:id="721" w:author="Albi Celaj" w:date="2019-02-22T16:18:00Z">
        <w:r w:rsidR="00125F48">
          <w:rPr>
            <w:bCs/>
            <w:iCs/>
            <w:color w:val="000000" w:themeColor="text1"/>
          </w:rPr>
          <w:t xml:space="preserve">, </w:t>
        </w:r>
      </w:ins>
      <w:ins w:id="722" w:author="Albi Celaj" w:date="2019-02-22T16:20:00Z">
        <w:r w:rsidR="00312A9B">
          <w:rPr>
            <w:bCs/>
            <w:iCs/>
            <w:color w:val="000000" w:themeColor="text1"/>
          </w:rPr>
          <w:t>we hypothesized</w:t>
        </w:r>
      </w:ins>
      <w:del w:id="723" w:author="Albi Celaj" w:date="2019-02-22T16:20:00Z">
        <w:r w:rsidR="00FE4231" w:rsidDel="00312A9B">
          <w:rPr>
            <w:bCs/>
            <w:iCs/>
            <w:color w:val="000000" w:themeColor="text1"/>
          </w:rPr>
          <w:delText xml:space="preserve"> suggested</w:delText>
        </w:r>
      </w:del>
      <w:r w:rsidR="00316B1C" w:rsidRPr="00650B0D">
        <w:rPr>
          <w:bCs/>
          <w:iCs/>
          <w:color w:val="000000" w:themeColor="text1"/>
        </w:rPr>
        <w:t xml:space="preserve"> </w:t>
      </w:r>
      <w:del w:id="724" w:author="Albi Celaj" w:date="2019-02-22T16:20:00Z">
        <w:r w:rsidR="00316B1C" w:rsidRPr="00650B0D" w:rsidDel="00B645BD">
          <w:rPr>
            <w:bCs/>
            <w:iCs/>
            <w:color w:val="000000" w:themeColor="text1"/>
          </w:rPr>
          <w:delText>the possibilit</w:delText>
        </w:r>
        <w:r w:rsidR="00316B1C" w:rsidDel="00B645BD">
          <w:rPr>
            <w:bCs/>
            <w:iCs/>
            <w:color w:val="000000" w:themeColor="text1"/>
          </w:rPr>
          <w:delText xml:space="preserve">y </w:delText>
        </w:r>
      </w:del>
      <w:r w:rsidR="00316B1C">
        <w:rPr>
          <w:bCs/>
          <w:iCs/>
          <w:color w:val="000000" w:themeColor="text1"/>
        </w:rPr>
        <w:t xml:space="preserve">that </w:t>
      </w:r>
      <w:r w:rsidR="00FE4231">
        <w:rPr>
          <w:bCs/>
          <w:iCs/>
          <w:color w:val="000000" w:themeColor="text1"/>
        </w:rPr>
        <w:t xml:space="preserve">one or more of the </w:t>
      </w:r>
      <w:del w:id="725" w:author="Albi Celaj" w:date="2019-02-22T17:31:00Z">
        <w:r w:rsidR="00FE4231" w:rsidDel="00CC3C0A">
          <w:rPr>
            <w:bCs/>
            <w:iCs/>
            <w:color w:val="000000" w:themeColor="text1"/>
          </w:rPr>
          <w:delText xml:space="preserve">targeted 16 </w:delText>
        </w:r>
      </w:del>
      <w:r w:rsidR="00FE4231">
        <w:rPr>
          <w:bCs/>
          <w:iCs/>
          <w:color w:val="000000" w:themeColor="text1"/>
        </w:rPr>
        <w:t xml:space="preserve">transporters </w:t>
      </w:r>
      <w:ins w:id="726" w:author="Albi Celaj" w:date="2019-02-22T16:20:00Z">
        <w:r w:rsidR="00312A9B">
          <w:rPr>
            <w:bCs/>
            <w:iCs/>
            <w:color w:val="000000" w:themeColor="text1"/>
          </w:rPr>
          <w:t>inhibit</w:t>
        </w:r>
      </w:ins>
      <w:ins w:id="727" w:author="Albi Celaj" w:date="2019-02-22T16:22:00Z">
        <w:r w:rsidR="0042132E">
          <w:rPr>
            <w:bCs/>
            <w:iCs/>
            <w:color w:val="000000" w:themeColor="text1"/>
          </w:rPr>
          <w:t xml:space="preserve">s a valinomycin resistance factor outside of the 16 </w:t>
        </w:r>
      </w:ins>
      <w:ins w:id="728" w:author="Albi Celaj" w:date="2019-02-22T17:31:00Z">
        <w:r w:rsidR="00DC712E">
          <w:rPr>
            <w:bCs/>
            <w:iCs/>
            <w:color w:val="000000" w:themeColor="text1"/>
          </w:rPr>
          <w:t>targeted genes</w:t>
        </w:r>
      </w:ins>
      <w:del w:id="729" w:author="Albi Celaj" w:date="2019-02-22T16:23:00Z">
        <w:r w:rsidR="00FE4231" w:rsidDel="0042132E">
          <w:rPr>
            <w:bCs/>
            <w:iCs/>
            <w:color w:val="000000" w:themeColor="text1"/>
          </w:rPr>
          <w:delText xml:space="preserve">inhibits </w:delText>
        </w:r>
        <w:r w:rsidR="00316B1C" w:rsidDel="0042132E">
          <w:rPr>
            <w:bCs/>
            <w:iCs/>
            <w:color w:val="000000" w:themeColor="text1"/>
          </w:rPr>
          <w:delText xml:space="preserve">a valinomycin </w:delText>
        </w:r>
        <w:r w:rsidR="00FE4231" w:rsidDel="0042132E">
          <w:rPr>
            <w:bCs/>
            <w:iCs/>
            <w:color w:val="000000" w:themeColor="text1"/>
          </w:rPr>
          <w:delText xml:space="preserve">resistance </w:delText>
        </w:r>
        <w:r w:rsidR="00316B1C" w:rsidDel="0042132E">
          <w:rPr>
            <w:bCs/>
            <w:iCs/>
            <w:color w:val="000000" w:themeColor="text1"/>
          </w:rPr>
          <w:delText>mechanism</w:delText>
        </w:r>
        <w:r w:rsidR="00316B1C" w:rsidRPr="00650B0D" w:rsidDel="0042132E">
          <w:rPr>
            <w:bCs/>
            <w:iCs/>
            <w:color w:val="000000" w:themeColor="text1"/>
          </w:rPr>
          <w:delText xml:space="preserve"> </w:delText>
        </w:r>
        <w:r w:rsidR="00FE4231" w:rsidDel="0042132E">
          <w:rPr>
            <w:bCs/>
            <w:iCs/>
            <w:color w:val="000000" w:themeColor="text1"/>
          </w:rPr>
          <w:delText xml:space="preserve">that is not encoded by any of the </w:delText>
        </w:r>
        <w:r w:rsidR="00316B1C" w:rsidRPr="00650B0D" w:rsidDel="0042132E">
          <w:rPr>
            <w:bCs/>
            <w:iCs/>
            <w:color w:val="000000" w:themeColor="text1"/>
          </w:rPr>
          <w:delText>16 transporter genes</w:delText>
        </w:r>
        <w:r w:rsidR="00A821F5" w:rsidDel="0042132E">
          <w:rPr>
            <w:bCs/>
            <w:iCs/>
            <w:color w:val="000000" w:themeColor="text1"/>
          </w:rPr>
          <w:delText xml:space="preserve"> </w:delText>
        </w:r>
        <w:r w:rsidR="00A821F5" w:rsidRPr="00650B0D" w:rsidDel="0042132E">
          <w:rPr>
            <w:bCs/>
            <w:iCs/>
            <w:color w:val="000000" w:themeColor="text1"/>
          </w:rPr>
          <w:delText>targeted</w:delText>
        </w:r>
        <w:r w:rsidR="00A821F5" w:rsidDel="0042132E">
          <w:rPr>
            <w:bCs/>
            <w:iCs/>
            <w:color w:val="000000" w:themeColor="text1"/>
          </w:rPr>
          <w:delText xml:space="preserve"> in this study</w:delText>
        </w:r>
      </w:del>
      <w:r w:rsidR="00316B1C" w:rsidRPr="00650B0D">
        <w:rPr>
          <w:bCs/>
          <w:iCs/>
          <w:color w:val="000000" w:themeColor="text1"/>
        </w:rPr>
        <w:t xml:space="preserve">.  </w:t>
      </w:r>
      <w:ins w:id="730" w:author="Albi Celaj" w:date="2019-02-22T16:23:00Z">
        <w:r w:rsidR="0042132E">
          <w:rPr>
            <w:bCs/>
            <w:iCs/>
            <w:color w:val="000000" w:themeColor="text1"/>
          </w:rPr>
          <w:t>To</w:t>
        </w:r>
      </w:ins>
      <w:ins w:id="731" w:author="Albi Celaj" w:date="2019-02-22T16:24:00Z">
        <w:r w:rsidR="00062AA2">
          <w:rPr>
            <w:bCs/>
            <w:iCs/>
            <w:color w:val="000000" w:themeColor="text1"/>
          </w:rPr>
          <w:t xml:space="preserve"> formally</w:t>
        </w:r>
      </w:ins>
      <w:ins w:id="732" w:author="Albi Celaj" w:date="2019-02-22T16:23:00Z">
        <w:r w:rsidR="0042132E">
          <w:rPr>
            <w:bCs/>
            <w:iCs/>
            <w:color w:val="000000" w:themeColor="text1"/>
          </w:rPr>
          <w:t xml:space="preserve"> test whether this explanation better captures the observed data</w:t>
        </w:r>
      </w:ins>
      <w:del w:id="733" w:author="Albi Celaj" w:date="2019-02-22T16:24:00Z">
        <w:r w:rsidR="00E40979" w:rsidRPr="00650B0D" w:rsidDel="0042132E">
          <w:rPr>
            <w:bCs/>
            <w:iCs/>
            <w:color w:val="000000" w:themeColor="text1"/>
          </w:rPr>
          <w:delText>To formalize this possibility</w:delText>
        </w:r>
      </w:del>
      <w:r w:rsidR="00E40979" w:rsidRPr="00650B0D">
        <w:rPr>
          <w:bCs/>
          <w:iCs/>
          <w:color w:val="000000" w:themeColor="text1"/>
        </w:rPr>
        <w:t xml:space="preserve">, we added </w:t>
      </w:r>
      <w:del w:id="734" w:author="Albi Celaj" w:date="2019-02-22T17:34:00Z">
        <w:r w:rsidR="00E40979" w:rsidRPr="00650B0D" w:rsidDel="00AF5747">
          <w:rPr>
            <w:bCs/>
            <w:iCs/>
            <w:color w:val="000000" w:themeColor="text1"/>
          </w:rPr>
          <w:delText>one additional</w:delText>
        </w:r>
      </w:del>
      <w:ins w:id="735" w:author="Albi Celaj" w:date="2019-02-22T17:34:00Z">
        <w:r w:rsidR="00AF5747">
          <w:rPr>
            <w:bCs/>
            <w:iCs/>
            <w:color w:val="000000" w:themeColor="text1"/>
          </w:rPr>
          <w:t>this</w:t>
        </w:r>
      </w:ins>
      <w:r w:rsidR="00E40979" w:rsidRPr="00650B0D">
        <w:rPr>
          <w:bCs/>
          <w:iCs/>
          <w:color w:val="000000" w:themeColor="text1"/>
        </w:rPr>
        <w:t xml:space="preserve"> </w:t>
      </w:r>
      <w:ins w:id="736" w:author="Albi Celaj" w:date="2019-02-21T17:17:00Z">
        <w:r w:rsidR="00080B52">
          <w:rPr>
            <w:bCs/>
            <w:iCs/>
            <w:color w:val="000000" w:themeColor="text1"/>
          </w:rPr>
          <w:t xml:space="preserve">hypothesized </w:t>
        </w:r>
      </w:ins>
      <w:del w:id="737" w:author="Albi Celaj" w:date="2019-02-21T17:17:00Z">
        <w:r w:rsidR="00E40979" w:rsidRPr="00650B0D" w:rsidDel="00080B52">
          <w:rPr>
            <w:bCs/>
            <w:iCs/>
            <w:color w:val="000000" w:themeColor="text1"/>
          </w:rPr>
          <w:delText xml:space="preserve">‘mystery </w:delText>
        </w:r>
      </w:del>
      <w:r w:rsidR="00FE4231">
        <w:rPr>
          <w:bCs/>
          <w:iCs/>
          <w:color w:val="000000" w:themeColor="text1"/>
        </w:rPr>
        <w:t>valinomycin resistance factor</w:t>
      </w:r>
      <w:del w:id="738" w:author="Albi Celaj" w:date="2019-02-21T17:17:00Z">
        <w:r w:rsidR="00FE4231" w:rsidRPr="00650B0D" w:rsidDel="00080B52">
          <w:rPr>
            <w:bCs/>
            <w:iCs/>
            <w:color w:val="000000" w:themeColor="text1"/>
          </w:rPr>
          <w:delText>’</w:delText>
        </w:r>
      </w:del>
      <w:r w:rsidR="00FE4231" w:rsidRPr="00650B0D">
        <w:rPr>
          <w:bCs/>
          <w:iCs/>
          <w:color w:val="000000" w:themeColor="text1"/>
        </w:rPr>
        <w:t xml:space="preserve"> </w:t>
      </w:r>
      <w:r w:rsidR="00E40979" w:rsidRPr="00650B0D">
        <w:rPr>
          <w:bCs/>
          <w:iCs/>
          <w:color w:val="000000" w:themeColor="text1"/>
        </w:rPr>
        <w:t>and its corresponding activity node to the neural network</w:t>
      </w:r>
      <w:ins w:id="739" w:author="Albi Celaj" w:date="2019-02-22T17:34:00Z">
        <w:r w:rsidR="002C3746">
          <w:rPr>
            <w:bCs/>
            <w:iCs/>
            <w:color w:val="000000" w:themeColor="text1"/>
          </w:rPr>
          <w:t xml:space="preserve"> schematic</w:t>
        </w:r>
      </w:ins>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using</w:t>
      </w:r>
      <w:del w:id="740" w:author="Albi Celaj" w:date="2019-02-22T17:29:00Z">
        <w:r w:rsidR="00FE4231" w:rsidDel="00C95985">
          <w:rPr>
            <w:bCs/>
            <w:iCs/>
            <w:color w:val="000000" w:themeColor="text1"/>
          </w:rPr>
          <w:delText xml:space="preserve"> only</w:delText>
        </w:r>
      </w:del>
      <w:r w:rsidR="00FE4231">
        <w:rPr>
          <w:bCs/>
          <w:iCs/>
          <w:color w:val="000000" w:themeColor="text1"/>
        </w:rPr>
        <w:t xml:space="preserve"> valinomycin data </w:t>
      </w:r>
      <w:r w:rsidR="00CD0D8F">
        <w:rPr>
          <w:bCs/>
          <w:iCs/>
          <w:color w:val="000000" w:themeColor="text1"/>
        </w:rPr>
        <w:t xml:space="preserve">substantially improved </w:t>
      </w:r>
      <w:del w:id="741" w:author="Albi Celaj" w:date="2019-02-22T17:29:00Z">
        <w:r w:rsidR="00CD0D8F" w:rsidDel="000B406D">
          <w:rPr>
            <w:bCs/>
            <w:iCs/>
            <w:color w:val="000000" w:themeColor="text1"/>
          </w:rPr>
          <w:delText>recapitulation of</w:delText>
        </w:r>
      </w:del>
      <w:ins w:id="742" w:author="Albi Celaj" w:date="2019-02-22T17:29:00Z">
        <w:r w:rsidR="000B406D">
          <w:rPr>
            <w:bCs/>
            <w:iCs/>
            <w:color w:val="000000" w:themeColor="text1"/>
          </w:rPr>
          <w:t>correspondence to</w:t>
        </w:r>
      </w:ins>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743"/>
      <w:r w:rsidR="00CA6A9E">
        <w:rPr>
          <w:bCs/>
          <w:iCs/>
          <w:color w:val="000000" w:themeColor="text1"/>
        </w:rPr>
        <w:t>factor (</w:t>
      </w:r>
      <w:commentRangeEnd w:id="743"/>
      <w:r w:rsidR="004452EF">
        <w:rPr>
          <w:bCs/>
          <w:iCs/>
          <w:color w:val="000000" w:themeColor="text1"/>
        </w:rPr>
        <w:t xml:space="preserve">Figure </w:t>
      </w:r>
      <w:commentRangeStart w:id="744"/>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744"/>
      <w:r w:rsidR="00D610F0">
        <w:rPr>
          <w:rStyle w:val="CommentReference"/>
          <w:rFonts w:asciiTheme="minorHAnsi" w:hAnsiTheme="minorHAnsi" w:cstheme="minorBidi"/>
        </w:rPr>
        <w:commentReference w:id="744"/>
      </w:r>
    </w:p>
    <w:p w14:paraId="3C52A115" w14:textId="735A1B00" w:rsidR="00E40979" w:rsidDel="001F5167" w:rsidRDefault="00A3280D" w:rsidP="0093380E">
      <w:pPr>
        <w:jc w:val="both"/>
        <w:rPr>
          <w:del w:id="745" w:author="Albi Celaj" w:date="2019-02-22T17:36:00Z"/>
          <w:bCs/>
          <w:iCs/>
          <w:color w:val="000000" w:themeColor="text1"/>
        </w:rPr>
      </w:pPr>
      <w:r>
        <w:rPr>
          <w:rStyle w:val="CommentReference"/>
          <w:rFonts w:asciiTheme="minorHAnsi" w:hAnsiTheme="minorHAnsi" w:cstheme="minorBidi"/>
        </w:rPr>
        <w:commentReference w:id="743"/>
      </w:r>
    </w:p>
    <w:p w14:paraId="5572266C" w14:textId="1738D5F4" w:rsidR="00365DB3" w:rsidRDefault="00365DB3">
      <w:pPr>
        <w:jc w:val="both"/>
        <w:rPr>
          <w:b/>
          <w:bCs/>
          <w:iCs/>
          <w:color w:val="000000" w:themeColor="text1"/>
        </w:rPr>
        <w:pPrChange w:id="746" w:author="Albi Celaj" w:date="2019-02-22T17:36:00Z">
          <w:pPr>
            <w:outlineLvl w:val="0"/>
          </w:pPr>
        </w:pPrChange>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1202A5E5" w14:textId="1CC43FE4" w:rsidR="00492282" w:rsidRDefault="004726E4" w:rsidP="00492282">
      <w:pPr>
        <w:widowControl w:val="0"/>
        <w:autoSpaceDE w:val="0"/>
        <w:autoSpaceDN w:val="0"/>
        <w:adjustRightInd w:val="0"/>
        <w:jc w:val="both"/>
        <w:rPr>
          <w:bCs/>
          <w:iCs/>
          <w:color w:val="000000" w:themeColor="text1"/>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sidR="00492282">
        <w:rPr>
          <w:color w:val="000000"/>
          <w:lang w:val="en-CA"/>
        </w:rPr>
        <w:t>6</w:t>
      </w:r>
      <w:r>
        <w:rPr>
          <w:color w:val="000000"/>
          <w:lang w:val="en-CA"/>
        </w:rPr>
        <w:t>A</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190C40">
        <w:rPr>
          <w:color w:val="000000"/>
          <w:lang w:val="en-CA"/>
        </w:rPr>
        <w:t>S6</w:t>
      </w:r>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w:t>
      </w:r>
      <w:r w:rsidR="00CD0383">
        <w:rPr>
          <w:color w:val="000000"/>
        </w:rPr>
        <w:lastRenderedPageBreak/>
        <w:t>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080B52">
        <w:rPr>
          <w:color w:val="000000"/>
        </w:rPr>
        <w:t xml:space="preserve"> Generalized lin</w:t>
      </w:r>
      <w:r w:rsidR="00CF1767">
        <w:rPr>
          <w:color w:val="000000"/>
        </w:rPr>
        <w:t xml:space="preserve">ear regression had </w:t>
      </w:r>
      <w:r w:rsidR="00124A55">
        <w:rPr>
          <w:color w:val="000000"/>
        </w:rPr>
        <w:t>modeled</w:t>
      </w:r>
      <w:r w:rsidR="00CF1767">
        <w:rPr>
          <w:color w:val="000000"/>
        </w:rPr>
        <w:t xml:space="preserve"> th</w:t>
      </w:r>
      <w:r w:rsidR="00CF1767">
        <w:rPr>
          <w:color w:val="000000"/>
        </w:rPr>
        <w:t>e</w:t>
      </w:r>
      <w:r w:rsidR="00080B52">
        <w:rPr>
          <w:color w:val="000000"/>
        </w:rPr>
        <w:t xml:space="preserve"> </w:t>
      </w:r>
      <w:r w:rsidR="000F6C17">
        <w:rPr>
          <w:color w:val="000000"/>
        </w:rPr>
        <w:t>quadruple</w:t>
      </w:r>
      <w:r w:rsidR="00D3081D">
        <w:rPr>
          <w:color w:val="000000"/>
        </w:rPr>
        <w:t xml:space="preserve">-knockout resistance </w:t>
      </w:r>
      <w:r w:rsidR="00080B52">
        <w:rPr>
          <w:color w:val="000000"/>
        </w:rPr>
        <w:t xml:space="preserve">phenomenon as the combination of </w:t>
      </w:r>
      <w:r w:rsidR="009D671D">
        <w:rPr>
          <w:color w:val="000000"/>
        </w:rPr>
        <w:t xml:space="preserve">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w:t>
      </w:r>
      <w:r w:rsidR="00080B52">
        <w:rPr>
          <w:color w:val="000000"/>
        </w:rPr>
        <w:t xml:space="preserve">, while its dependence on </w:t>
      </w:r>
      <w:r w:rsidR="00080B52">
        <w:rPr>
          <w:i/>
          <w:color w:val="000000"/>
        </w:rPr>
        <w:t>PDR5</w:t>
      </w:r>
      <w:r w:rsidR="00080B52">
        <w:rPr>
          <w:color w:val="000000"/>
        </w:rPr>
        <w:t xml:space="preserve"> was </w:t>
      </w:r>
      <w:r w:rsidR="00CE14A3">
        <w:rPr>
          <w:color w:val="000000"/>
        </w:rPr>
        <w:t>modeled</w:t>
      </w:r>
      <w:r w:rsidR="00080B52">
        <w:rPr>
          <w:color w:val="000000"/>
        </w:rPr>
        <w:t xml:space="preserve"> by</w:t>
      </w:r>
      <w:r w:rsidR="00080B52">
        <w:rPr>
          <w:color w:val="000000"/>
        </w:rPr>
        <w:t xml:space="preserve"> three two-way negative interactions: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snq2∆</w:t>
      </w:r>
      <w:r w:rsidR="00080B52">
        <w:rPr>
          <w:color w:val="000000"/>
        </w:rPr>
        <w:t>},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ycf1∆</w:t>
      </w:r>
      <w:r w:rsidR="00080B52">
        <w:rPr>
          <w:color w:val="000000"/>
        </w:rPr>
        <w:t>}, and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w:t>
      </w:r>
      <w:r w:rsidR="00080B52">
        <w:rPr>
          <w:i/>
          <w:color w:val="000000"/>
        </w:rPr>
        <w:t>or</w:t>
      </w:r>
      <w:r w:rsidR="00080B52" w:rsidRPr="008C0540">
        <w:rPr>
          <w:i/>
          <w:color w:val="000000"/>
        </w:rPr>
        <w:t>1∆</w:t>
      </w:r>
      <w:r w:rsidR="00080B52">
        <w:rPr>
          <w:color w:val="000000"/>
        </w:rPr>
        <w:t>}</w:t>
      </w:r>
      <w:r w:rsidR="00492282">
        <w:rPr>
          <w:color w:val="000000"/>
        </w:rPr>
        <w:t xml:space="preserve"> (Figure 6A</w:t>
      </w:r>
      <w:r w:rsidR="00492282">
        <w:rPr>
          <w:color w:val="000000"/>
        </w:rPr>
        <w:t xml:space="preserve">). </w:t>
      </w:r>
      <w:r w:rsidR="00492282">
        <w:rPr>
          <w:bCs/>
          <w:iCs/>
          <w:color w:val="000000" w:themeColor="text1"/>
        </w:rPr>
        <w:t xml:space="preserve">To confirm the resistance observations in a more uniform genetic background, we </w:t>
      </w:r>
      <w:r w:rsidR="00492282" w:rsidRPr="002930F2">
        <w:rPr>
          <w:bCs/>
          <w:iCs/>
          <w:color w:val="000000" w:themeColor="text1"/>
        </w:rPr>
        <w:t>generate</w:t>
      </w:r>
      <w:r w:rsidR="00492282">
        <w:rPr>
          <w:bCs/>
          <w:iCs/>
          <w:color w:val="000000" w:themeColor="text1"/>
        </w:rPr>
        <w:t>d</w:t>
      </w:r>
      <w:r w:rsidR="00492282" w:rsidRPr="002930F2">
        <w:rPr>
          <w:bCs/>
          <w:iCs/>
          <w:color w:val="000000" w:themeColor="text1"/>
        </w:rPr>
        <w:t xml:space="preserve"> </w:t>
      </w:r>
      <w:r w:rsidR="00492282">
        <w:rPr>
          <w:bCs/>
          <w:iCs/>
          <w:color w:val="000000" w:themeColor="text1"/>
        </w:rPr>
        <w:t xml:space="preserve">a single strain for each of the 32 possible </w:t>
      </w:r>
      <w:r w:rsidR="00492282" w:rsidRPr="002930F2">
        <w:rPr>
          <w:bCs/>
          <w:iCs/>
          <w:color w:val="000000" w:themeColor="text1"/>
        </w:rPr>
        <w:t xml:space="preserve">combinations of </w:t>
      </w:r>
      <w:r w:rsidR="00492282" w:rsidRPr="002930F2">
        <w:rPr>
          <w:bCs/>
          <w:i/>
          <w:iCs/>
          <w:color w:val="000000" w:themeColor="text1"/>
        </w:rPr>
        <w:t xml:space="preserve">pdr5∆, snq2∆, yor1∆, ybt1∆, </w:t>
      </w:r>
      <w:r w:rsidR="00492282" w:rsidRPr="002930F2">
        <w:rPr>
          <w:bCs/>
          <w:iCs/>
          <w:color w:val="000000" w:themeColor="text1"/>
        </w:rPr>
        <w:t xml:space="preserve">and </w:t>
      </w:r>
      <w:r w:rsidR="00492282" w:rsidRPr="002930F2">
        <w:rPr>
          <w:bCs/>
          <w:i/>
          <w:iCs/>
          <w:color w:val="000000" w:themeColor="text1"/>
        </w:rPr>
        <w:t>ycf1∆</w:t>
      </w:r>
      <w:r w:rsidR="00492282">
        <w:rPr>
          <w:bCs/>
          <w:i/>
          <w:iCs/>
          <w:color w:val="000000" w:themeColor="text1"/>
        </w:rPr>
        <w:t xml:space="preserve"> </w:t>
      </w:r>
      <w:r w:rsidR="00492282" w:rsidRPr="002930F2">
        <w:rPr>
          <w:bCs/>
          <w:iCs/>
          <w:color w:val="000000" w:themeColor="text1"/>
        </w:rPr>
        <w:t>knockout</w:t>
      </w:r>
      <w:r w:rsidR="00492282">
        <w:rPr>
          <w:bCs/>
          <w:iCs/>
          <w:color w:val="000000" w:themeColor="text1"/>
        </w:rPr>
        <w:t xml:space="preserve">s, each in a common genetic background </w:t>
      </w:r>
      <w:r w:rsidR="00492282" w:rsidRPr="002930F2">
        <w:rPr>
          <w:bCs/>
          <w:iCs/>
          <w:color w:val="000000" w:themeColor="text1"/>
        </w:rPr>
        <w:t>(Methods)</w:t>
      </w:r>
      <w:r w:rsidR="00492282">
        <w:rPr>
          <w:bCs/>
          <w:iCs/>
          <w:color w:val="000000" w:themeColor="text1"/>
        </w:rPr>
        <w:t xml:space="preserve">.   Fluconazole resistance as estimated by pooled data correlated well with measures of resistance obtained for individual strains — </w:t>
      </w:r>
      <w:r w:rsidR="00492282" w:rsidRPr="004D0055">
        <w:rPr>
          <w:bCs/>
          <w:i/>
          <w:iCs/>
          <w:color w:val="000000" w:themeColor="text1"/>
        </w:rPr>
        <w:t>r</w:t>
      </w:r>
      <w:r w:rsidR="00492282">
        <w:rPr>
          <w:bCs/>
          <w:iCs/>
          <w:color w:val="000000" w:themeColor="text1"/>
        </w:rPr>
        <w:t xml:space="preserve"> = 0.95 for the fluconazole concentration expected to yield 50% inhibition (IC50; Figure 6B) and </w:t>
      </w:r>
      <w:r w:rsidR="00492282" w:rsidRPr="004D0055">
        <w:rPr>
          <w:bCs/>
          <w:i/>
          <w:iCs/>
          <w:color w:val="000000" w:themeColor="text1"/>
        </w:rPr>
        <w:t>r</w:t>
      </w:r>
      <w:r w:rsidR="00492282">
        <w:rPr>
          <w:bCs/>
          <w:iCs/>
          <w:color w:val="000000" w:themeColor="text1"/>
        </w:rPr>
        <w:t xml:space="preserve"> = 0.89 for total growth in fluconazole relative to no-drug conditions (Figure S10; Methods).</w:t>
      </w:r>
      <w:r w:rsidR="00492282" w:rsidRPr="002930F2">
        <w:rPr>
          <w:bCs/>
          <w:iCs/>
          <w:color w:val="000000" w:themeColor="text1"/>
        </w:rPr>
        <w:t xml:space="preserve">  </w:t>
      </w:r>
      <w:r w:rsidR="00492282">
        <w:rPr>
          <w:bCs/>
          <w:iCs/>
          <w:color w:val="000000" w:themeColor="text1"/>
        </w:rPr>
        <w:t>Consistent with</w:t>
      </w:r>
      <w:r w:rsidR="00492282" w:rsidRPr="002930F2">
        <w:rPr>
          <w:bCs/>
          <w:iCs/>
          <w:color w:val="000000" w:themeColor="text1"/>
        </w:rPr>
        <w:t xml:space="preserve"> </w:t>
      </w:r>
      <w:r w:rsidR="00492282">
        <w:rPr>
          <w:bCs/>
          <w:iCs/>
          <w:color w:val="000000" w:themeColor="text1"/>
        </w:rPr>
        <w:t>pooled results</w:t>
      </w:r>
      <w:r w:rsidR="00492282" w:rsidRPr="002930F2">
        <w:rPr>
          <w:bCs/>
          <w:iCs/>
          <w:color w:val="000000" w:themeColor="text1"/>
        </w:rPr>
        <w:t xml:space="preserve">, </w:t>
      </w:r>
      <w:r w:rsidR="00492282" w:rsidRPr="002930F2">
        <w:rPr>
          <w:bCs/>
          <w:i/>
          <w:iCs/>
          <w:color w:val="000000" w:themeColor="text1"/>
        </w:rPr>
        <w:t>snq2∆yor1∆ybt1∆ycf1∆</w:t>
      </w:r>
      <w:r w:rsidR="00492282">
        <w:rPr>
          <w:bCs/>
          <w:iCs/>
          <w:color w:val="000000" w:themeColor="text1"/>
        </w:rPr>
        <w:t xml:space="preserve"> had the highest resistance</w:t>
      </w:r>
      <w:r w:rsidR="00492282" w:rsidRPr="002930F2">
        <w:rPr>
          <w:bCs/>
          <w:iCs/>
          <w:color w:val="000000" w:themeColor="text1"/>
        </w:rPr>
        <w:t xml:space="preserve">. </w:t>
      </w:r>
    </w:p>
    <w:p w14:paraId="75327E65" w14:textId="45D4DA4A" w:rsidR="00523BE6" w:rsidRDefault="00523BE6" w:rsidP="00080B52">
      <w:pPr>
        <w:widowControl w:val="0"/>
        <w:autoSpaceDE w:val="0"/>
        <w:autoSpaceDN w:val="0"/>
        <w:adjustRightInd w:val="0"/>
        <w:jc w:val="both"/>
        <w:rPr>
          <w:bCs/>
          <w:iCs/>
          <w:color w:val="000000" w:themeColor="text1"/>
        </w:rPr>
      </w:pPr>
    </w:p>
    <w:p w14:paraId="626753E7" w14:textId="11C72DD0" w:rsidR="00706B9F" w:rsidRPr="00BA1670" w:rsidRDefault="00523BE6" w:rsidP="00706B9F">
      <w:pPr>
        <w:jc w:val="both"/>
        <w:rPr>
          <w:bCs/>
          <w:iCs/>
          <w:color w:val="000000" w:themeColor="text1"/>
        </w:rPr>
      </w:pPr>
      <w:r>
        <w:rPr>
          <w:bCs/>
          <w:iCs/>
          <w:color w:val="000000" w:themeColor="text1"/>
        </w:rPr>
        <w:t xml:space="preserve">The neural network had </w:t>
      </w:r>
      <w:r>
        <w:rPr>
          <w:color w:val="000000"/>
        </w:rPr>
        <w:t>modeled negative</w:t>
      </w:r>
      <w:r w:rsidRPr="00457F23">
        <w:rPr>
          <w:color w:val="000000"/>
        </w:rPr>
        <w:t xml:space="preserve"> </w:t>
      </w:r>
      <w:r>
        <w:rPr>
          <w:color w:val="000000"/>
        </w:rPr>
        <w:t xml:space="preserve">influence on Pdr5 from </w:t>
      </w:r>
      <w:r>
        <w:rPr>
          <w:i/>
          <w:color w:val="000000"/>
        </w:rPr>
        <w:t>SNQ2, YBT1, YCF1</w:t>
      </w:r>
      <w:r>
        <w:rPr>
          <w:color w:val="000000"/>
        </w:rPr>
        <w:t xml:space="preserve">, and </w:t>
      </w:r>
      <w:r>
        <w:rPr>
          <w:i/>
          <w:color w:val="000000"/>
        </w:rPr>
        <w:t xml:space="preserve">YOR1 </w:t>
      </w:r>
      <w:r>
        <w:rPr>
          <w:color w:val="000000"/>
        </w:rPr>
        <w:t xml:space="preserve">(Figure </w:t>
      </w:r>
      <w:r w:rsidR="00492282">
        <w:rPr>
          <w:color w:val="000000"/>
        </w:rPr>
        <w:t>6</w:t>
      </w:r>
      <w:r w:rsidR="00113C9E">
        <w:rPr>
          <w:color w:val="000000"/>
        </w:rPr>
        <w:t>C</w:t>
      </w:r>
      <w:r>
        <w:rPr>
          <w:color w:val="000000"/>
        </w:rPr>
        <w:t xml:space="preserve">), thereby capturing that </w:t>
      </w:r>
      <w:r w:rsidRPr="00FF3025">
        <w:rPr>
          <w:bCs/>
          <w:i/>
          <w:iCs/>
          <w:color w:val="000000" w:themeColor="text1"/>
        </w:rPr>
        <w:t>snq∆ybt1∆ycf1∆yor1∆</w:t>
      </w:r>
      <w:r>
        <w:rPr>
          <w:bCs/>
          <w:iCs/>
          <w:color w:val="000000" w:themeColor="text1"/>
        </w:rPr>
        <w:t xml:space="preserve"> should be more resistant to fluconazole than strains carrying any subset of these knockouts.  </w:t>
      </w:r>
      <w:r w:rsidR="002839D5">
        <w:rPr>
          <w:bCs/>
          <w:iCs/>
          <w:color w:val="000000" w:themeColor="text1"/>
        </w:rPr>
        <w:t>G</w:t>
      </w:r>
      <w:r w:rsidR="002839D5">
        <w:rPr>
          <w:bCs/>
          <w:iCs/>
          <w:color w:val="000000" w:themeColor="text1"/>
        </w:rPr>
        <w:t xml:space="preserve">iven the known protein-protein interaction between Pdr5 and Snq2 </w:t>
      </w:r>
      <w:r w:rsidR="002839D5">
        <w:rPr>
          <w:bCs/>
          <w:iCs/>
          <w:color w:val="000000" w:themeColor="text1"/>
        </w:rPr>
        <w:fldChar w:fldCharType="begin" w:fldLock="1"/>
      </w:r>
      <w:r w:rsidR="002839D5">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2839D5">
        <w:rPr>
          <w:bCs/>
          <w:iCs/>
          <w:color w:val="000000" w:themeColor="text1"/>
        </w:rPr>
        <w:fldChar w:fldCharType="separate"/>
      </w:r>
      <w:r w:rsidR="002839D5" w:rsidRPr="00D659A1">
        <w:rPr>
          <w:bCs/>
          <w:iCs/>
          <w:noProof/>
          <w:color w:val="000000" w:themeColor="text1"/>
        </w:rPr>
        <w:t>(Snider et al., 2013)</w:t>
      </w:r>
      <w:r w:rsidR="002839D5">
        <w:rPr>
          <w:bCs/>
          <w:iCs/>
          <w:color w:val="000000" w:themeColor="text1"/>
        </w:rPr>
        <w:fldChar w:fldCharType="end"/>
      </w:r>
      <w:r w:rsidR="002839D5">
        <w:rPr>
          <w:bCs/>
          <w:iCs/>
          <w:color w:val="000000" w:themeColor="text1"/>
        </w:rPr>
        <w:t xml:space="preserve">, and previous reports of fluconazole resistance from knocking out </w:t>
      </w:r>
      <w:r w:rsidR="002839D5" w:rsidRPr="005E7A33">
        <w:rPr>
          <w:bCs/>
          <w:i/>
          <w:iCs/>
          <w:color w:val="000000" w:themeColor="text1"/>
        </w:rPr>
        <w:t>snq2∆</w:t>
      </w:r>
      <w:r w:rsidR="002839D5">
        <w:rPr>
          <w:bCs/>
          <w:iCs/>
          <w:color w:val="000000" w:themeColor="text1"/>
        </w:rPr>
        <w:t xml:space="preserve"> and </w:t>
      </w:r>
      <w:r w:rsidR="002839D5" w:rsidRPr="005E7A33">
        <w:rPr>
          <w:bCs/>
          <w:i/>
          <w:iCs/>
          <w:color w:val="000000" w:themeColor="text1"/>
        </w:rPr>
        <w:t>yor1∆</w:t>
      </w:r>
      <w:r w:rsidR="002839D5">
        <w:rPr>
          <w:bCs/>
          <w:i/>
          <w:iCs/>
          <w:color w:val="000000" w:themeColor="text1"/>
        </w:rPr>
        <w:t xml:space="preserve"> </w:t>
      </w:r>
      <w:r w:rsidR="002839D5">
        <w:rPr>
          <w:bCs/>
          <w:i/>
          <w:iCs/>
          <w:color w:val="000000" w:themeColor="text1"/>
        </w:rPr>
        <w:fldChar w:fldCharType="begin" w:fldLock="1"/>
      </w:r>
      <w:r w:rsidR="00475457">
        <w:rPr>
          <w:bCs/>
          <w:i/>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839D5">
        <w:rPr>
          <w:bCs/>
          <w:i/>
          <w:iCs/>
          <w:color w:val="000000" w:themeColor="text1"/>
        </w:rPr>
        <w:fldChar w:fldCharType="separate"/>
      </w:r>
      <w:r w:rsidR="002839D5" w:rsidRPr="002839D5">
        <w:rPr>
          <w:bCs/>
          <w:iCs/>
          <w:noProof/>
          <w:color w:val="000000" w:themeColor="text1"/>
        </w:rPr>
        <w:t>(Kolaczkowska et al., 2008)</w:t>
      </w:r>
      <w:r w:rsidR="002839D5">
        <w:rPr>
          <w:bCs/>
          <w:i/>
          <w:iCs/>
          <w:color w:val="000000" w:themeColor="text1"/>
        </w:rPr>
        <w:fldChar w:fldCharType="end"/>
      </w:r>
      <w:r w:rsidR="002839D5">
        <w:rPr>
          <w:bCs/>
          <w:iCs/>
          <w:color w:val="000000" w:themeColor="text1"/>
        </w:rPr>
        <w:t xml:space="preserve">, one might hypothesize that repression of </w:t>
      </w:r>
      <w:r w:rsidR="002839D5">
        <w:rPr>
          <w:bCs/>
          <w:i/>
          <w:iCs/>
          <w:color w:val="000000" w:themeColor="text1"/>
        </w:rPr>
        <w:t>PDR5</w:t>
      </w:r>
      <w:r w:rsidR="002839D5">
        <w:rPr>
          <w:bCs/>
          <w:iCs/>
          <w:color w:val="000000" w:themeColor="text1"/>
        </w:rPr>
        <w:t xml:space="preserve"> from these two genes may be mediated by direct interactions. This ‘direct repression’ model, in which heterodimerization of Pdr5 and Snq2 transporters draws subunits away from the homodimeric Pdr5 complex, thereby reducing the total efflux activity of</w:t>
      </w:r>
      <w:r w:rsidR="0059166E">
        <w:rPr>
          <w:bCs/>
          <w:iCs/>
          <w:color w:val="000000" w:themeColor="text1"/>
        </w:rPr>
        <w:t xml:space="preserve"> Pdr5</w:t>
      </w:r>
      <w:r w:rsidR="002839D5">
        <w:rPr>
          <w:bCs/>
          <w:iCs/>
          <w:color w:val="000000" w:themeColor="text1"/>
        </w:rPr>
        <w:t xml:space="preserve">, draws support from the observed homodimeric interactions of Pdr5, Snq2, and a heterodimeric interaction between Pdr5 and Snq2.  </w:t>
      </w:r>
      <w:r w:rsidR="00706B9F">
        <w:rPr>
          <w:bCs/>
          <w:iCs/>
          <w:color w:val="000000" w:themeColor="text1"/>
        </w:rPr>
        <w:t>However, this model also predict</w:t>
      </w:r>
      <w:r w:rsidR="00706B9F">
        <w:rPr>
          <w:bCs/>
          <w:iCs/>
          <w:color w:val="000000" w:themeColor="text1"/>
        </w:rPr>
        <w:t>s</w:t>
      </w:r>
      <w:r w:rsidR="00706B9F">
        <w:rPr>
          <w:bCs/>
          <w:iCs/>
          <w:color w:val="000000" w:themeColor="text1"/>
        </w:rPr>
        <w:t xml:space="preserve"> a heterodimeric interaction between Pdr5 and Yor1. Because all known protein interaction-testing methods miss the majority of real interactions </w:t>
      </w:r>
      <w:r w:rsidR="00706B9F">
        <w:rPr>
          <w:bCs/>
          <w:iCs/>
          <w:color w:val="000000" w:themeColor="text1"/>
        </w:rPr>
        <w:fldChar w:fldCharType="begin" w:fldLock="1"/>
      </w:r>
      <w:r w:rsidR="00706B9F">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706B9F">
        <w:rPr>
          <w:bCs/>
          <w:iCs/>
          <w:color w:val="000000" w:themeColor="text1"/>
        </w:rPr>
        <w:fldChar w:fldCharType="separate"/>
      </w:r>
      <w:r w:rsidR="00706B9F" w:rsidRPr="00D659A1">
        <w:rPr>
          <w:bCs/>
          <w:iCs/>
          <w:noProof/>
          <w:color w:val="000000" w:themeColor="text1"/>
        </w:rPr>
        <w:t>(Braun et al., 2009)</w:t>
      </w:r>
      <w:r w:rsidR="00706B9F">
        <w:rPr>
          <w:bCs/>
          <w:iCs/>
          <w:color w:val="000000" w:themeColor="text1"/>
        </w:rPr>
        <w:fldChar w:fldCharType="end"/>
      </w:r>
      <w:r w:rsidR="00706B9F">
        <w:rPr>
          <w:bCs/>
          <w:iCs/>
          <w:color w:val="000000" w:themeColor="text1"/>
        </w:rPr>
        <w:t xml:space="preserve">, we used two distinct protein interaction assays: MYTH </w:t>
      </w:r>
      <w:r w:rsidR="00706B9F">
        <w:rPr>
          <w:bCs/>
          <w:iCs/>
          <w:color w:val="000000" w:themeColor="text1"/>
        </w:rPr>
        <w:fldChar w:fldCharType="begin" w:fldLock="1"/>
      </w:r>
      <w:r w:rsidR="00706B9F">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706B9F">
        <w:rPr>
          <w:bCs/>
          <w:iCs/>
          <w:color w:val="000000" w:themeColor="text1"/>
        </w:rPr>
        <w:fldChar w:fldCharType="separate"/>
      </w:r>
      <w:r w:rsidR="00706B9F" w:rsidRPr="00D659A1">
        <w:rPr>
          <w:bCs/>
          <w:iCs/>
          <w:noProof/>
          <w:color w:val="000000" w:themeColor="text1"/>
        </w:rPr>
        <w:t>(Snider et al., 2013)</w:t>
      </w:r>
      <w:r w:rsidR="00706B9F">
        <w:rPr>
          <w:bCs/>
          <w:iCs/>
          <w:color w:val="000000" w:themeColor="text1"/>
        </w:rPr>
        <w:fldChar w:fldCharType="end"/>
      </w:r>
      <w:r w:rsidR="00706B9F">
        <w:rPr>
          <w:bCs/>
          <w:iCs/>
          <w:color w:val="000000" w:themeColor="text1"/>
        </w:rPr>
        <w:t xml:space="preserve"> and PCA </w:t>
      </w:r>
      <w:r w:rsidR="00706B9F">
        <w:rPr>
          <w:bCs/>
          <w:iCs/>
          <w:color w:val="000000" w:themeColor="text1"/>
        </w:rPr>
        <w:fldChar w:fldCharType="begin" w:fldLock="1"/>
      </w:r>
      <w:r w:rsidR="00706B9F">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706B9F">
        <w:rPr>
          <w:bCs/>
          <w:iCs/>
          <w:color w:val="000000" w:themeColor="text1"/>
        </w:rPr>
        <w:fldChar w:fldCharType="separate"/>
      </w:r>
      <w:r w:rsidR="00706B9F" w:rsidRPr="00D659A1">
        <w:rPr>
          <w:bCs/>
          <w:iCs/>
          <w:noProof/>
          <w:color w:val="000000" w:themeColor="text1"/>
        </w:rPr>
        <w:t>(Tarassov et al., 2008)</w:t>
      </w:r>
      <w:r w:rsidR="00706B9F">
        <w:rPr>
          <w:bCs/>
          <w:iCs/>
          <w:color w:val="000000" w:themeColor="text1"/>
        </w:rPr>
        <w:fldChar w:fldCharType="end"/>
      </w:r>
      <w:r w:rsidR="00706B9F">
        <w:rPr>
          <w:bCs/>
          <w:iCs/>
          <w:color w:val="000000" w:themeColor="text1"/>
        </w:rPr>
        <w:t xml:space="preserve"> to test the Pdr5-Yor1 interaction. All previously-known MYTH and PCA interactions amongst Pdr5, Snq2, and Yor1 were recovered (Figure </w:t>
      </w:r>
      <w:r w:rsidR="00CC074F">
        <w:rPr>
          <w:bCs/>
          <w:iCs/>
          <w:color w:val="000000" w:themeColor="text1"/>
        </w:rPr>
        <w:t>6D</w:t>
      </w:r>
      <w:r w:rsidR="00706B9F">
        <w:rPr>
          <w:bCs/>
          <w:iCs/>
          <w:color w:val="000000" w:themeColor="text1"/>
        </w:rPr>
        <w:t xml:space="preserve">, S11, S12).  Although PCA (Figure S11) did not detect the predicted Pdr5-Yor1 interaction, MYTH could detect this interaction (Figure 5E, S12), thus confirming a key prediction of the direct repression model for the </w:t>
      </w:r>
      <w:r w:rsidR="00706B9F" w:rsidRPr="001421B9">
        <w:rPr>
          <w:bCs/>
          <w:iCs/>
          <w:color w:val="000000" w:themeColor="text1"/>
        </w:rPr>
        <w:t>Pdr5</w:t>
      </w:r>
      <w:r w:rsidR="00706B9F">
        <w:rPr>
          <w:bCs/>
          <w:iCs/>
          <w:color w:val="000000" w:themeColor="text1"/>
        </w:rPr>
        <w:t xml:space="preserve">-dependent decrease in fluconazole resistance provided by </w:t>
      </w:r>
      <w:r w:rsidR="00706B9F" w:rsidRPr="00795AAD">
        <w:rPr>
          <w:bCs/>
          <w:i/>
          <w:iCs/>
          <w:color w:val="000000" w:themeColor="text1"/>
        </w:rPr>
        <w:t>YOR1</w:t>
      </w:r>
      <w:r w:rsidR="00706B9F">
        <w:rPr>
          <w:bCs/>
          <w:iCs/>
          <w:color w:val="000000" w:themeColor="text1"/>
        </w:rPr>
        <w:t xml:space="preserve">.  Given a much-higher baseline abundance of Pdr5 than Snq2 </w:t>
      </w:r>
      <w:r w:rsidR="00706B9F">
        <w:rPr>
          <w:bCs/>
          <w:iCs/>
          <w:color w:val="000000" w:themeColor="text1"/>
        </w:rPr>
        <w:fldChar w:fldCharType="begin" w:fldLock="1"/>
      </w:r>
      <w:r w:rsidR="00706B9F">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706B9F">
        <w:rPr>
          <w:bCs/>
          <w:iCs/>
          <w:color w:val="000000" w:themeColor="text1"/>
        </w:rPr>
        <w:fldChar w:fldCharType="separate"/>
      </w:r>
      <w:r w:rsidR="00706B9F" w:rsidRPr="0020497C">
        <w:rPr>
          <w:bCs/>
          <w:iCs/>
          <w:noProof/>
          <w:color w:val="000000" w:themeColor="text1"/>
        </w:rPr>
        <w:t>(Wang et al., 2015)</w:t>
      </w:r>
      <w:r w:rsidR="00706B9F">
        <w:rPr>
          <w:bCs/>
          <w:iCs/>
          <w:color w:val="000000" w:themeColor="text1"/>
        </w:rPr>
        <w:fldChar w:fldCharType="end"/>
      </w:r>
      <w:r w:rsidR="00706B9F">
        <w:rPr>
          <w:bCs/>
          <w:iCs/>
          <w:color w:val="000000" w:themeColor="text1"/>
        </w:rPr>
        <w:t>, a heterodimeric repression model is also consistent with the prediction that negative influence of Snq2 by Pdr5 will be greater than negative influence of Pdr5</w:t>
      </w:r>
      <w:r w:rsidR="00706B9F">
        <w:rPr>
          <w:bCs/>
          <w:i/>
          <w:iCs/>
          <w:color w:val="000000" w:themeColor="text1"/>
        </w:rPr>
        <w:t xml:space="preserve"> </w:t>
      </w:r>
      <w:r w:rsidR="00706B9F">
        <w:rPr>
          <w:bCs/>
          <w:iCs/>
          <w:color w:val="000000" w:themeColor="text1"/>
        </w:rPr>
        <w:t>by Snq2 (</w:t>
      </w:r>
      <w:r w:rsidR="00706B9F">
        <w:rPr>
          <w:bCs/>
          <w:i/>
          <w:iCs/>
          <w:color w:val="000000" w:themeColor="text1"/>
        </w:rPr>
        <w:t xml:space="preserve">I = </w:t>
      </w:r>
      <w:r w:rsidR="00706B9F">
        <w:rPr>
          <w:bCs/>
          <w:iCs/>
          <w:color w:val="000000" w:themeColor="text1"/>
        </w:rPr>
        <w:t>-0.</w:t>
      </w:r>
      <w:r w:rsidR="00706B9F">
        <w:rPr>
          <w:bCs/>
          <w:iCs/>
          <w:color w:val="000000" w:themeColor="text1"/>
        </w:rPr>
        <w:t>69</w:t>
      </w:r>
      <w:r w:rsidR="00706B9F">
        <w:rPr>
          <w:bCs/>
          <w:i/>
          <w:iCs/>
          <w:color w:val="000000" w:themeColor="text1"/>
        </w:rPr>
        <w:t xml:space="preserve"> </w:t>
      </w:r>
      <w:r w:rsidR="00706B9F" w:rsidRPr="009D44D3">
        <w:rPr>
          <w:bCs/>
          <w:iCs/>
          <w:color w:val="000000" w:themeColor="text1"/>
        </w:rPr>
        <w:t>vs</w:t>
      </w:r>
      <w:r w:rsidR="00706B9F">
        <w:rPr>
          <w:bCs/>
          <w:i/>
          <w:iCs/>
          <w:color w:val="000000" w:themeColor="text1"/>
        </w:rPr>
        <w:t xml:space="preserve"> </w:t>
      </w:r>
      <w:r w:rsidR="00706B9F" w:rsidRPr="00232D58">
        <w:rPr>
          <w:bCs/>
          <w:iCs/>
          <w:color w:val="000000" w:themeColor="text1"/>
        </w:rPr>
        <w:t>-0.</w:t>
      </w:r>
      <w:r w:rsidR="00706B9F">
        <w:rPr>
          <w:bCs/>
          <w:iCs/>
          <w:color w:val="000000" w:themeColor="text1"/>
        </w:rPr>
        <w:t>11</w:t>
      </w:r>
      <w:r w:rsidR="00706B9F">
        <w:rPr>
          <w:bCs/>
          <w:i/>
          <w:iCs/>
          <w:color w:val="000000" w:themeColor="text1"/>
        </w:rPr>
        <w:t xml:space="preserve">, </w:t>
      </w:r>
      <w:r w:rsidR="00706B9F">
        <w:rPr>
          <w:bCs/>
          <w:iCs/>
          <w:color w:val="000000" w:themeColor="text1"/>
        </w:rPr>
        <w:t>Figure</w:t>
      </w:r>
      <w:r w:rsidR="00CC074F">
        <w:rPr>
          <w:bCs/>
          <w:iCs/>
          <w:color w:val="000000" w:themeColor="text1"/>
        </w:rPr>
        <w:t xml:space="preserve"> </w:t>
      </w:r>
      <w:r w:rsidR="00706B9F">
        <w:rPr>
          <w:bCs/>
          <w:iCs/>
          <w:color w:val="000000" w:themeColor="text1"/>
        </w:rPr>
        <w:t>6D).  This is because a greater proportion of Snq2 would be affected by each heterodimeric interaction than would Pdr5</w:t>
      </w:r>
      <w:r w:rsidR="00706B9F">
        <w:rPr>
          <w:bCs/>
          <w:iCs/>
          <w:color w:val="000000" w:themeColor="text1"/>
        </w:rPr>
        <w:t xml:space="preserve"> </w:t>
      </w:r>
      <w:r w:rsidR="00706B9F">
        <w:rPr>
          <w:bCs/>
          <w:iCs/>
          <w:color w:val="000000" w:themeColor="text1"/>
        </w:rPr>
        <w:fldChar w:fldCharType="begin" w:fldLock="1"/>
      </w:r>
      <w:r w:rsidR="00706B9F">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2017)","previouslyFormattedCitation":"(Celaj et al., 2017)"},"properties":{"noteIndex":0},"schema":"https://github.com/citation-style-language/schema/raw/master/csl-citation.json"}</w:instrText>
      </w:r>
      <w:r w:rsidR="00706B9F">
        <w:rPr>
          <w:bCs/>
          <w:iCs/>
          <w:color w:val="000000" w:themeColor="text1"/>
        </w:rPr>
        <w:fldChar w:fldCharType="separate"/>
      </w:r>
      <w:r w:rsidR="00706B9F" w:rsidRPr="006E736D">
        <w:rPr>
          <w:bCs/>
          <w:iCs/>
          <w:noProof/>
          <w:color w:val="000000" w:themeColor="text1"/>
        </w:rPr>
        <w:t>(Celaj et al., 2017)</w:t>
      </w:r>
      <w:r w:rsidR="00706B9F">
        <w:rPr>
          <w:bCs/>
          <w:iCs/>
          <w:color w:val="000000" w:themeColor="text1"/>
        </w:rPr>
        <w:fldChar w:fldCharType="end"/>
      </w:r>
      <w:r w:rsidR="00706B9F">
        <w:rPr>
          <w:bCs/>
          <w:i/>
          <w:iCs/>
          <w:color w:val="000000" w:themeColor="text1"/>
        </w:rPr>
        <w:t>.</w:t>
      </w:r>
    </w:p>
    <w:p w14:paraId="4AC88043" w14:textId="1869DCC8" w:rsidR="00492282" w:rsidRDefault="00492282">
      <w:pPr>
        <w:widowControl w:val="0"/>
        <w:autoSpaceDE w:val="0"/>
        <w:autoSpaceDN w:val="0"/>
        <w:adjustRightInd w:val="0"/>
        <w:jc w:val="both"/>
        <w:rPr>
          <w:bCs/>
          <w:iCs/>
          <w:color w:val="000000" w:themeColor="text1"/>
        </w:rPr>
      </w:pPr>
    </w:p>
    <w:p w14:paraId="6A7E8BD9" w14:textId="5F977C63" w:rsidR="00A46084" w:rsidRDefault="00287AC7" w:rsidP="00DE262A">
      <w:pPr>
        <w:jc w:val="both"/>
        <w:rPr>
          <w:bCs/>
          <w:iCs/>
          <w:color w:val="000000" w:themeColor="text1"/>
        </w:rPr>
      </w:pPr>
      <w:r>
        <w:rPr>
          <w:bCs/>
          <w:iCs/>
          <w:color w:val="000000" w:themeColor="text1"/>
        </w:rPr>
        <w:t xml:space="preserve">However, it has </w:t>
      </w:r>
      <w:r w:rsidR="00475457">
        <w:rPr>
          <w:bCs/>
          <w:iCs/>
          <w:color w:val="000000" w:themeColor="text1"/>
        </w:rPr>
        <w:t xml:space="preserve">also </w:t>
      </w:r>
      <w:r>
        <w:rPr>
          <w:bCs/>
          <w:iCs/>
          <w:color w:val="000000" w:themeColor="text1"/>
        </w:rPr>
        <w:t>been previously reported that</w:t>
      </w:r>
      <w:r w:rsidR="00475457">
        <w:rPr>
          <w:bCs/>
          <w:iCs/>
          <w:color w:val="000000" w:themeColor="text1"/>
        </w:rPr>
        <w:t xml:space="preserve"> </w:t>
      </w:r>
      <w:r w:rsidR="000C684B">
        <w:rPr>
          <w:bCs/>
          <w:iCs/>
          <w:color w:val="000000" w:themeColor="text1"/>
        </w:rPr>
        <w:t xml:space="preserve">transporters can </w:t>
      </w:r>
      <w:r w:rsidR="00D535EF">
        <w:rPr>
          <w:bCs/>
          <w:iCs/>
          <w:color w:val="000000" w:themeColor="text1"/>
        </w:rPr>
        <w:t xml:space="preserve">also </w:t>
      </w:r>
      <w:r w:rsidR="000C684B">
        <w:rPr>
          <w:bCs/>
          <w:iCs/>
          <w:color w:val="000000" w:themeColor="text1"/>
        </w:rPr>
        <w:t>influence each other by transcriptional means</w:t>
      </w:r>
      <w:r>
        <w:rPr>
          <w:bCs/>
          <w:iCs/>
          <w:color w:val="000000" w:themeColor="text1"/>
        </w:rPr>
        <w:t xml:space="preserve">.  </w:t>
      </w:r>
      <w:r w:rsidR="00AA6173">
        <w:rPr>
          <w:bCs/>
          <w:iCs/>
          <w:color w:val="000000" w:themeColor="text1"/>
        </w:rPr>
        <w:t>F</w:t>
      </w:r>
      <w:r w:rsidR="00F072E1">
        <w:rPr>
          <w:bCs/>
          <w:iCs/>
          <w:color w:val="000000" w:themeColor="text1"/>
        </w:rPr>
        <w:t xml:space="preserve">or example, a previous study found that while </w:t>
      </w:r>
      <w:r w:rsidR="00F072E1">
        <w:rPr>
          <w:bCs/>
          <w:i/>
          <w:iCs/>
          <w:color w:val="000000" w:themeColor="text1"/>
        </w:rPr>
        <w:t xml:space="preserve">pdr5∆ </w:t>
      </w:r>
      <w:r w:rsidR="00F072E1">
        <w:rPr>
          <w:bCs/>
          <w:iCs/>
          <w:color w:val="000000" w:themeColor="text1"/>
        </w:rPr>
        <w:t xml:space="preserve">and </w:t>
      </w:r>
      <w:r w:rsidR="00F072E1">
        <w:rPr>
          <w:bCs/>
          <w:i/>
          <w:iCs/>
          <w:color w:val="000000" w:themeColor="text1"/>
        </w:rPr>
        <w:t xml:space="preserve">yor1∆ </w:t>
      </w:r>
      <w:r w:rsidR="00F072E1">
        <w:rPr>
          <w:bCs/>
          <w:iCs/>
          <w:color w:val="000000" w:themeColor="text1"/>
        </w:rPr>
        <w:t xml:space="preserve">each </w:t>
      </w:r>
      <w:r w:rsidR="002A44A6">
        <w:rPr>
          <w:bCs/>
          <w:iCs/>
          <w:color w:val="000000" w:themeColor="text1"/>
        </w:rPr>
        <w:t xml:space="preserve">had </w:t>
      </w:r>
      <w:r w:rsidR="00F072E1">
        <w:rPr>
          <w:bCs/>
          <w:iCs/>
          <w:color w:val="000000" w:themeColor="text1"/>
        </w:rPr>
        <w:t xml:space="preserve">increased </w:t>
      </w:r>
      <w:r w:rsidR="00AA6173">
        <w:rPr>
          <w:bCs/>
          <w:iCs/>
          <w:color w:val="000000" w:themeColor="text1"/>
        </w:rPr>
        <w:t xml:space="preserve">benomyl </w:t>
      </w:r>
      <w:r w:rsidR="00F072E1">
        <w:rPr>
          <w:bCs/>
          <w:iCs/>
          <w:color w:val="000000" w:themeColor="text1"/>
        </w:rPr>
        <w:t xml:space="preserve">resistance, </w:t>
      </w:r>
      <w:r w:rsidR="000C684B">
        <w:rPr>
          <w:bCs/>
          <w:i/>
          <w:iCs/>
          <w:color w:val="000000" w:themeColor="text1"/>
        </w:rPr>
        <w:t>pdr5∆yor1∆</w:t>
      </w:r>
      <w:r w:rsidR="000C684B">
        <w:rPr>
          <w:bCs/>
          <w:i/>
          <w:iCs/>
          <w:color w:val="000000" w:themeColor="text1"/>
        </w:rPr>
        <w:t xml:space="preserve"> </w:t>
      </w:r>
      <w:r w:rsidR="000C684B">
        <w:rPr>
          <w:bCs/>
          <w:iCs/>
          <w:color w:val="000000" w:themeColor="text1"/>
        </w:rPr>
        <w:t xml:space="preserve">additionally </w:t>
      </w:r>
      <w:r w:rsidR="002A44A6">
        <w:rPr>
          <w:bCs/>
          <w:iCs/>
          <w:color w:val="000000" w:themeColor="text1"/>
        </w:rPr>
        <w:t>showed</w:t>
      </w:r>
      <w:r w:rsidR="000C684B">
        <w:rPr>
          <w:bCs/>
          <w:iCs/>
          <w:color w:val="000000" w:themeColor="text1"/>
        </w:rPr>
        <w:t xml:space="preserve"> evidence for </w:t>
      </w:r>
      <w:r w:rsidR="000C684B">
        <w:rPr>
          <w:bCs/>
          <w:i/>
          <w:iCs/>
          <w:color w:val="000000" w:themeColor="text1"/>
        </w:rPr>
        <w:t>SNQ2</w:t>
      </w:r>
      <w:r w:rsidR="000C684B">
        <w:rPr>
          <w:bCs/>
          <w:iCs/>
          <w:color w:val="000000" w:themeColor="text1"/>
        </w:rPr>
        <w:t xml:space="preserve"> mRNA induction</w:t>
      </w:r>
      <w:r w:rsidR="00F072E1">
        <w:rPr>
          <w:bCs/>
          <w:iCs/>
          <w:color w:val="000000" w:themeColor="text1"/>
        </w:rPr>
        <w:t xml:space="preserve"> </w:t>
      </w:r>
      <w:r w:rsidR="00F072E1">
        <w:rPr>
          <w:bCs/>
          <w:iCs/>
          <w:color w:val="000000" w:themeColor="text1"/>
        </w:rPr>
        <w:fldChar w:fldCharType="begin" w:fldLock="1"/>
      </w:r>
      <w:r w:rsidR="00F072E1">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072E1">
        <w:rPr>
          <w:bCs/>
          <w:iCs/>
          <w:color w:val="000000" w:themeColor="text1"/>
        </w:rPr>
        <w:fldChar w:fldCharType="separate"/>
      </w:r>
      <w:r w:rsidR="00F072E1" w:rsidRPr="00D659A1">
        <w:rPr>
          <w:bCs/>
          <w:iCs/>
          <w:noProof/>
          <w:color w:val="000000" w:themeColor="text1"/>
        </w:rPr>
        <w:t>(Snider et al., 2013)</w:t>
      </w:r>
      <w:r w:rsidR="00F072E1">
        <w:rPr>
          <w:bCs/>
          <w:iCs/>
          <w:color w:val="000000" w:themeColor="text1"/>
        </w:rPr>
        <w:fldChar w:fldCharType="end"/>
      </w:r>
      <w:r w:rsidR="00F072E1">
        <w:rPr>
          <w:bCs/>
          <w:iCs/>
          <w:color w:val="000000" w:themeColor="text1"/>
        </w:rPr>
        <w:t>.</w:t>
      </w:r>
      <w:r w:rsidR="00F072E1">
        <w:rPr>
          <w:bCs/>
          <w:iCs/>
          <w:color w:val="000000" w:themeColor="text1"/>
        </w:rPr>
        <w:t xml:space="preserve">  </w:t>
      </w:r>
      <w:r w:rsidR="00475457">
        <w:rPr>
          <w:bCs/>
          <w:iCs/>
          <w:color w:val="000000" w:themeColor="text1"/>
        </w:rPr>
        <w:t xml:space="preserve">Similarly, previous evidence for </w:t>
      </w:r>
      <w:r w:rsidR="00475457">
        <w:rPr>
          <w:bCs/>
          <w:i/>
          <w:iCs/>
          <w:color w:val="000000" w:themeColor="text1"/>
        </w:rPr>
        <w:t xml:space="preserve">PDR5 </w:t>
      </w:r>
      <w:r w:rsidR="00475457">
        <w:rPr>
          <w:bCs/>
          <w:iCs/>
          <w:color w:val="000000" w:themeColor="text1"/>
        </w:rPr>
        <w:t xml:space="preserve">induction is clearer in </w:t>
      </w:r>
      <w:r w:rsidR="00475457">
        <w:rPr>
          <w:bCs/>
          <w:i/>
          <w:iCs/>
          <w:color w:val="000000" w:themeColor="text1"/>
        </w:rPr>
        <w:t xml:space="preserve">yor1∆snq2∆ </w:t>
      </w:r>
      <w:r w:rsidR="00475457">
        <w:rPr>
          <w:bCs/>
          <w:iCs/>
          <w:color w:val="000000" w:themeColor="text1"/>
        </w:rPr>
        <w:t xml:space="preserve">than each single knockout alone </w:t>
      </w:r>
      <w:r w:rsidR="00475457">
        <w:rPr>
          <w:bCs/>
          <w:iCs/>
          <w:color w:val="000000" w:themeColor="text1"/>
        </w:rPr>
        <w:fldChar w:fldCharType="begin" w:fldLock="1"/>
      </w:r>
      <w:r w:rsidR="00475457">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2008)"},"properties":{"noteIndex":0},"schema":"https://github.com/citation-style-language/schema/raw/master/csl-citation.json"}</w:instrText>
      </w:r>
      <w:r w:rsidR="00475457">
        <w:rPr>
          <w:bCs/>
          <w:iCs/>
          <w:color w:val="000000" w:themeColor="text1"/>
        </w:rPr>
        <w:fldChar w:fldCharType="separate"/>
      </w:r>
      <w:r w:rsidR="00475457" w:rsidRPr="00475457">
        <w:rPr>
          <w:bCs/>
          <w:iCs/>
          <w:noProof/>
          <w:color w:val="000000" w:themeColor="text1"/>
        </w:rPr>
        <w:t>(Kolaczkowska et al., 2008)</w:t>
      </w:r>
      <w:r w:rsidR="00475457">
        <w:rPr>
          <w:bCs/>
          <w:iCs/>
          <w:color w:val="000000" w:themeColor="text1"/>
        </w:rPr>
        <w:fldChar w:fldCharType="end"/>
      </w:r>
      <w:r w:rsidR="00475457">
        <w:rPr>
          <w:bCs/>
          <w:iCs/>
          <w:color w:val="000000" w:themeColor="text1"/>
        </w:rPr>
        <w:t xml:space="preserve">.  </w:t>
      </w:r>
      <w:r w:rsidR="000C684B">
        <w:rPr>
          <w:bCs/>
          <w:iCs/>
          <w:color w:val="000000" w:themeColor="text1"/>
        </w:rPr>
        <w:t xml:space="preserve">Indeed, whereas a direct repression model might lead to </w:t>
      </w:r>
      <w:r w:rsidR="00881E9A">
        <w:rPr>
          <w:bCs/>
          <w:iCs/>
          <w:color w:val="000000" w:themeColor="text1"/>
        </w:rPr>
        <w:t xml:space="preserve">additive influence on </w:t>
      </w:r>
      <w:r w:rsidR="00881E9A">
        <w:rPr>
          <w:bCs/>
          <w:i/>
          <w:iCs/>
          <w:color w:val="000000" w:themeColor="text1"/>
        </w:rPr>
        <w:t xml:space="preserve">PDR5 </w:t>
      </w:r>
      <w:r w:rsidR="00881E9A">
        <w:rPr>
          <w:bCs/>
          <w:iCs/>
          <w:color w:val="000000" w:themeColor="text1"/>
        </w:rPr>
        <w:t xml:space="preserve">as modeled by the neural network, </w:t>
      </w:r>
      <w:r w:rsidR="000C684B">
        <w:rPr>
          <w:bCs/>
          <w:iCs/>
          <w:color w:val="000000" w:themeColor="text1"/>
        </w:rPr>
        <w:t xml:space="preserve"> </w:t>
      </w:r>
      <w:r w:rsidR="002C448C">
        <w:rPr>
          <w:bCs/>
          <w:iCs/>
          <w:color w:val="000000" w:themeColor="text1"/>
        </w:rPr>
        <w:t xml:space="preserve">this model was inconsistent with the three- and four-knockout phenotypes showing complex positive interactions (Figure 6E).  </w:t>
      </w:r>
      <w:r w:rsidR="00AA6173">
        <w:rPr>
          <w:bCs/>
          <w:iCs/>
          <w:color w:val="000000" w:themeColor="text1"/>
        </w:rPr>
        <w:t>Because a transcriptional response may lead to non-additive influence, we formally model</w:t>
      </w:r>
      <w:r w:rsidR="002C448C">
        <w:rPr>
          <w:bCs/>
          <w:iCs/>
          <w:color w:val="000000" w:themeColor="text1"/>
        </w:rPr>
        <w:t>ed this possibility by adding</w:t>
      </w:r>
      <w:r w:rsidR="00AA6173">
        <w:rPr>
          <w:bCs/>
          <w:iCs/>
          <w:color w:val="000000" w:themeColor="text1"/>
        </w:rPr>
        <w:t xml:space="preserve"> </w:t>
      </w:r>
      <w:r w:rsidR="00AA6173">
        <w:rPr>
          <w:bCs/>
          <w:iCs/>
          <w:color w:val="000000" w:themeColor="text1"/>
        </w:rPr>
        <w:t xml:space="preserve">an extra hidden neuron to </w:t>
      </w:r>
      <w:r w:rsidR="00AA6173">
        <w:rPr>
          <w:bCs/>
          <w:iCs/>
          <w:color w:val="000000" w:themeColor="text1"/>
        </w:rPr>
        <w:lastRenderedPageBreak/>
        <w:t xml:space="preserve">mediate influence on </w:t>
      </w:r>
      <w:r w:rsidR="00AA6173">
        <w:rPr>
          <w:color w:val="000000"/>
        </w:rPr>
        <w:t xml:space="preserve">Pdr5 from </w:t>
      </w:r>
      <w:r w:rsidR="00AA6173">
        <w:rPr>
          <w:i/>
          <w:color w:val="000000"/>
        </w:rPr>
        <w:t>SNQ2, YBT1, YCF1</w:t>
      </w:r>
      <w:r w:rsidR="00AA6173">
        <w:rPr>
          <w:color w:val="000000"/>
        </w:rPr>
        <w:t xml:space="preserve">, and </w:t>
      </w:r>
      <w:r w:rsidR="00AA6173">
        <w:rPr>
          <w:i/>
          <w:color w:val="000000"/>
        </w:rPr>
        <w:t>YOR1</w:t>
      </w:r>
      <w:r w:rsidR="00AA6173">
        <w:rPr>
          <w:i/>
          <w:color w:val="000000"/>
        </w:rPr>
        <w:t xml:space="preserve"> </w:t>
      </w:r>
      <w:r w:rsidR="00AA6173">
        <w:rPr>
          <w:bCs/>
          <w:iCs/>
          <w:color w:val="000000" w:themeColor="text1"/>
        </w:rPr>
        <w:t>(see Methods)</w:t>
      </w:r>
      <w:r w:rsidR="00AA6173">
        <w:rPr>
          <w:color w:val="000000"/>
        </w:rPr>
        <w:t xml:space="preserve">.  </w:t>
      </w:r>
      <w:r w:rsidR="002C448C">
        <w:rPr>
          <w:bCs/>
          <w:iCs/>
          <w:color w:val="000000" w:themeColor="text1"/>
        </w:rPr>
        <w:t xml:space="preserve">This schematic may capture, for example, that effects on </w:t>
      </w:r>
      <w:r w:rsidR="002C448C">
        <w:rPr>
          <w:bCs/>
          <w:i/>
          <w:iCs/>
          <w:color w:val="000000" w:themeColor="text1"/>
        </w:rPr>
        <w:t xml:space="preserve">PDR5 </w:t>
      </w:r>
      <w:r w:rsidR="002C448C">
        <w:rPr>
          <w:bCs/>
          <w:iCs/>
          <w:color w:val="000000" w:themeColor="text1"/>
        </w:rPr>
        <w:t xml:space="preserve">transcript levels </w:t>
      </w:r>
      <w:r w:rsidR="00C633E5">
        <w:rPr>
          <w:bCs/>
          <w:iCs/>
          <w:color w:val="000000" w:themeColor="text1"/>
        </w:rPr>
        <w:t>may be</w:t>
      </w:r>
      <w:r w:rsidR="002C448C">
        <w:rPr>
          <w:bCs/>
          <w:iCs/>
          <w:color w:val="000000" w:themeColor="text1"/>
        </w:rPr>
        <w:t xml:space="preserve"> indirectly </w:t>
      </w:r>
      <w:r w:rsidR="002C448C">
        <w:rPr>
          <w:bCs/>
          <w:iCs/>
          <w:color w:val="000000" w:themeColor="text1"/>
        </w:rPr>
        <w:t xml:space="preserve">mediated by </w:t>
      </w:r>
      <w:r w:rsidR="002C448C">
        <w:rPr>
          <w:bCs/>
          <w:iCs/>
          <w:color w:val="000000" w:themeColor="text1"/>
        </w:rPr>
        <w:t xml:space="preserve">trasncription factors such as Pdr1 </w:t>
      </w:r>
      <w:r w:rsidR="002C448C" w:rsidRPr="00BA3C21">
        <w:rPr>
          <w:bCs/>
          <w:iCs/>
          <w:color w:val="000000" w:themeColor="text1"/>
        </w:rPr>
        <w:fldChar w:fldCharType="begin" w:fldLock="1"/>
      </w:r>
      <w:r w:rsidR="002C448C">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C448C" w:rsidRPr="00BA3C21">
        <w:rPr>
          <w:bCs/>
          <w:iCs/>
          <w:color w:val="000000" w:themeColor="text1"/>
        </w:rPr>
        <w:fldChar w:fldCharType="separate"/>
      </w:r>
      <w:r w:rsidR="002C448C" w:rsidRPr="00D659A1">
        <w:rPr>
          <w:bCs/>
          <w:iCs/>
          <w:noProof/>
          <w:color w:val="000000" w:themeColor="text1"/>
        </w:rPr>
        <w:t>(Kolaczkowska et al., 2008)</w:t>
      </w:r>
      <w:r w:rsidR="002C448C" w:rsidRPr="00BA3C21">
        <w:rPr>
          <w:bCs/>
          <w:iCs/>
          <w:color w:val="000000" w:themeColor="text1"/>
        </w:rPr>
        <w:fldChar w:fldCharType="end"/>
      </w:r>
      <w:r w:rsidR="002C448C">
        <w:rPr>
          <w:bCs/>
          <w:iCs/>
          <w:color w:val="000000" w:themeColor="text1"/>
        </w:rPr>
        <w:t>.</w:t>
      </w:r>
      <w:r w:rsidR="002C448C" w:rsidRPr="00BA3C21">
        <w:rPr>
          <w:bCs/>
          <w:iCs/>
          <w:color w:val="000000" w:themeColor="text1"/>
        </w:rPr>
        <w:t xml:space="preserve"> </w:t>
      </w:r>
      <w:r w:rsidR="002C448C">
        <w:rPr>
          <w:bCs/>
          <w:iCs/>
          <w:color w:val="000000" w:themeColor="text1"/>
        </w:rPr>
        <w:t xml:space="preserve"> </w:t>
      </w:r>
      <w:r w:rsidR="003F2124">
        <w:rPr>
          <w:color w:val="000000"/>
        </w:rPr>
        <w:t>Consistent with this explanation</w:t>
      </w:r>
      <w:r w:rsidR="002C448C">
        <w:rPr>
          <w:color w:val="000000"/>
        </w:rPr>
        <w:t>, t</w:t>
      </w:r>
      <w:r w:rsidR="00AA6173">
        <w:rPr>
          <w:color w:val="000000"/>
        </w:rPr>
        <w:t xml:space="preserve">raining a network with </w:t>
      </w:r>
      <w:r w:rsidR="00AA6173">
        <w:rPr>
          <w:bCs/>
          <w:iCs/>
          <w:color w:val="000000" w:themeColor="text1"/>
        </w:rPr>
        <w:t xml:space="preserve">an </w:t>
      </w:r>
      <w:r w:rsidR="00AA6173">
        <w:rPr>
          <w:bCs/>
          <w:iCs/>
          <w:color w:val="000000" w:themeColor="text1"/>
        </w:rPr>
        <w:t>‘influence mediator’ neuron on fluconazole data</w:t>
      </w:r>
      <w:r w:rsidR="00AA6173" w:rsidRPr="00650B0D">
        <w:rPr>
          <w:bCs/>
          <w:iCs/>
          <w:color w:val="000000" w:themeColor="text1"/>
        </w:rPr>
        <w:t xml:space="preserve"> </w:t>
      </w:r>
      <w:r w:rsidR="00EC33CA">
        <w:rPr>
          <w:bCs/>
          <w:iCs/>
          <w:color w:val="000000" w:themeColor="text1"/>
        </w:rPr>
        <w:t xml:space="preserve">better </w:t>
      </w:r>
      <w:r w:rsidR="00AA6173">
        <w:rPr>
          <w:bCs/>
          <w:iCs/>
          <w:color w:val="000000" w:themeColor="text1"/>
        </w:rPr>
        <w:t>recapitulat</w:t>
      </w:r>
      <w:r w:rsidR="00AA6173">
        <w:rPr>
          <w:bCs/>
          <w:iCs/>
          <w:color w:val="000000" w:themeColor="text1"/>
        </w:rPr>
        <w:t>e</w:t>
      </w:r>
      <w:r w:rsidR="00AA6173">
        <w:rPr>
          <w:bCs/>
          <w:iCs/>
          <w:color w:val="000000" w:themeColor="text1"/>
        </w:rPr>
        <w:t>d</w:t>
      </w:r>
      <w:r w:rsidR="00AA6173" w:rsidRPr="00650B0D">
        <w:rPr>
          <w:bCs/>
          <w:iCs/>
          <w:color w:val="000000" w:themeColor="text1"/>
        </w:rPr>
        <w:t xml:space="preserve"> </w:t>
      </w:r>
      <w:r w:rsidR="00AA6173">
        <w:rPr>
          <w:bCs/>
          <w:iCs/>
          <w:color w:val="000000" w:themeColor="text1"/>
        </w:rPr>
        <w:t xml:space="preserve"> the observed</w:t>
      </w:r>
      <w:r w:rsidR="00AA6173" w:rsidRPr="00650B0D">
        <w:rPr>
          <w:bCs/>
          <w:iCs/>
          <w:color w:val="000000" w:themeColor="text1"/>
        </w:rPr>
        <w:t xml:space="preserve"> fluconazole resistance for the three</w:t>
      </w:r>
      <w:r w:rsidR="00AA6173">
        <w:rPr>
          <w:bCs/>
          <w:iCs/>
          <w:color w:val="000000" w:themeColor="text1"/>
        </w:rPr>
        <w:t>- and</w:t>
      </w:r>
      <w:r w:rsidR="00AA6173" w:rsidRPr="00650B0D">
        <w:rPr>
          <w:bCs/>
          <w:iCs/>
          <w:color w:val="000000" w:themeColor="text1"/>
        </w:rPr>
        <w:t xml:space="preserve"> four-knockout strains</w:t>
      </w:r>
      <w:r w:rsidR="00AA6173">
        <w:rPr>
          <w:bCs/>
          <w:iCs/>
          <w:color w:val="000000" w:themeColor="text1"/>
        </w:rPr>
        <w:t xml:space="preserve"> (Figure 6F-G).</w:t>
      </w:r>
      <w:r w:rsidR="00C633E5">
        <w:rPr>
          <w:bCs/>
          <w:iCs/>
          <w:color w:val="000000" w:themeColor="text1"/>
        </w:rPr>
        <w:t xml:space="preserve"> </w:t>
      </w:r>
      <w:r w:rsidR="00AA6173">
        <w:rPr>
          <w:bCs/>
          <w:iCs/>
          <w:color w:val="000000" w:themeColor="text1"/>
        </w:rPr>
        <w:t>Conversely, t</w:t>
      </w:r>
      <w:r w:rsidR="00AA6173">
        <w:rPr>
          <w:bCs/>
          <w:iCs/>
          <w:color w:val="000000" w:themeColor="text1"/>
        </w:rPr>
        <w:t>raining th</w:t>
      </w:r>
      <w:r w:rsidR="00AA6173">
        <w:rPr>
          <w:bCs/>
          <w:iCs/>
          <w:color w:val="000000" w:themeColor="text1"/>
        </w:rPr>
        <w:t>e</w:t>
      </w:r>
      <w:r w:rsidR="00AA6173">
        <w:rPr>
          <w:bCs/>
          <w:iCs/>
          <w:color w:val="000000" w:themeColor="text1"/>
        </w:rPr>
        <w:t xml:space="preserve"> </w:t>
      </w:r>
      <w:r w:rsidR="00AA6173">
        <w:rPr>
          <w:bCs/>
          <w:iCs/>
          <w:color w:val="000000" w:themeColor="text1"/>
        </w:rPr>
        <w:t xml:space="preserve">original </w:t>
      </w:r>
      <w:r w:rsidR="00AA6173">
        <w:rPr>
          <w:bCs/>
          <w:iCs/>
          <w:color w:val="000000" w:themeColor="text1"/>
        </w:rPr>
        <w:t>neural network on only fluconazole resistance data did not</w:t>
      </w:r>
      <w:r w:rsidR="00AA6173">
        <w:rPr>
          <w:bCs/>
          <w:iCs/>
          <w:color w:val="000000" w:themeColor="text1"/>
        </w:rPr>
        <w:t xml:space="preserve"> </w:t>
      </w:r>
      <w:r w:rsidR="00AA6173">
        <w:rPr>
          <w:bCs/>
          <w:iCs/>
          <w:color w:val="000000" w:themeColor="text1"/>
        </w:rPr>
        <w:t>capture these effects</w:t>
      </w:r>
      <w:r w:rsidR="00AA6173">
        <w:rPr>
          <w:bCs/>
          <w:iCs/>
          <w:color w:val="000000" w:themeColor="text1"/>
        </w:rPr>
        <w:t xml:space="preserve"> </w:t>
      </w:r>
      <w:r w:rsidR="00AA6173">
        <w:rPr>
          <w:bCs/>
          <w:iCs/>
          <w:color w:val="000000" w:themeColor="text1"/>
        </w:rPr>
        <w:t xml:space="preserve">(Figure S9 </w:t>
      </w:r>
      <w:r w:rsidR="00AA6173" w:rsidRPr="00650B0D">
        <w:rPr>
          <w:bCs/>
          <w:iCs/>
          <w:color w:val="000000" w:themeColor="text1"/>
        </w:rPr>
        <w:t>B).</w:t>
      </w:r>
      <w:r w:rsidR="00C546E7">
        <w:rPr>
          <w:bCs/>
          <w:iCs/>
          <w:color w:val="000000" w:themeColor="text1"/>
        </w:rPr>
        <w:t xml:space="preserve">  </w:t>
      </w:r>
      <w:r w:rsidR="00F8603A">
        <w:rPr>
          <w:bCs/>
          <w:iCs/>
          <w:color w:val="000000" w:themeColor="text1"/>
        </w:rPr>
        <w:t xml:space="preserve">To explore whether this model had </w:t>
      </w:r>
      <w:r w:rsidR="001C50CF">
        <w:rPr>
          <w:bCs/>
          <w:iCs/>
          <w:color w:val="000000" w:themeColor="text1"/>
        </w:rPr>
        <w:t xml:space="preserve">indeed </w:t>
      </w:r>
      <w:r w:rsidR="00F8603A">
        <w:rPr>
          <w:bCs/>
          <w:iCs/>
          <w:color w:val="000000" w:themeColor="text1"/>
        </w:rPr>
        <w:t>captured</w:t>
      </w:r>
      <w:r w:rsidR="00E3162C">
        <w:rPr>
          <w:bCs/>
          <w:iCs/>
          <w:color w:val="000000" w:themeColor="text1"/>
        </w:rPr>
        <w:t xml:space="preserve"> a transcriptional response</w:t>
      </w:r>
      <w:r w:rsidR="00F8603A">
        <w:rPr>
          <w:bCs/>
          <w:iCs/>
          <w:color w:val="000000" w:themeColor="text1"/>
        </w:rPr>
        <w:t xml:space="preserve">, we used qRT-PCR to measure </w:t>
      </w:r>
      <w:r w:rsidR="00F8603A">
        <w:rPr>
          <w:bCs/>
          <w:i/>
          <w:iCs/>
          <w:color w:val="000000" w:themeColor="text1"/>
        </w:rPr>
        <w:t xml:space="preserve">PDR5 </w:t>
      </w:r>
      <w:r w:rsidR="00F8603A">
        <w:rPr>
          <w:bCs/>
          <w:iCs/>
          <w:color w:val="000000" w:themeColor="text1"/>
        </w:rPr>
        <w:t>mRNA levels in two double-knockout strains (</w:t>
      </w:r>
      <w:r w:rsidR="00F8603A">
        <w:rPr>
          <w:bCs/>
          <w:i/>
          <w:iCs/>
          <w:color w:val="000000" w:themeColor="text1"/>
        </w:rPr>
        <w:t>snq2∆yor1∆</w:t>
      </w:r>
      <w:r w:rsidR="00F8603A">
        <w:rPr>
          <w:bCs/>
          <w:iCs/>
          <w:color w:val="000000" w:themeColor="text1"/>
        </w:rPr>
        <w:t xml:space="preserve">, </w:t>
      </w:r>
      <w:r w:rsidR="00F8603A">
        <w:rPr>
          <w:bCs/>
          <w:i/>
          <w:iCs/>
          <w:color w:val="000000" w:themeColor="text1"/>
        </w:rPr>
        <w:t>ybt1∆ycf1∆</w:t>
      </w:r>
      <w:r w:rsidR="00F8603A">
        <w:rPr>
          <w:bCs/>
          <w:iCs/>
          <w:color w:val="000000" w:themeColor="text1"/>
        </w:rPr>
        <w:t>)</w:t>
      </w:r>
      <w:r w:rsidR="003F2124">
        <w:rPr>
          <w:bCs/>
          <w:iCs/>
          <w:color w:val="000000" w:themeColor="text1"/>
        </w:rPr>
        <w:t>, and the hyper-resistant quadruple knockout (</w:t>
      </w:r>
      <w:r w:rsidR="003F2124" w:rsidRPr="00BA3C21">
        <w:rPr>
          <w:bCs/>
          <w:i/>
          <w:iCs/>
          <w:color w:val="000000" w:themeColor="text1"/>
        </w:rPr>
        <w:t>snq2∆yor1∆ybt1∆ycf1∆</w:t>
      </w:r>
      <w:r w:rsidR="003F2124" w:rsidRPr="003F2124">
        <w:rPr>
          <w:bCs/>
          <w:iCs/>
          <w:color w:val="000000" w:themeColor="text1"/>
        </w:rPr>
        <w:t>)</w:t>
      </w:r>
      <w:r w:rsidR="003F2124">
        <w:rPr>
          <w:bCs/>
          <w:iCs/>
          <w:color w:val="000000" w:themeColor="text1"/>
        </w:rPr>
        <w:t>. W</w:t>
      </w:r>
      <w:r w:rsidR="00DE262A">
        <w:rPr>
          <w:bCs/>
          <w:iCs/>
          <w:color w:val="000000" w:themeColor="text1"/>
        </w:rPr>
        <w:t xml:space="preserve">e found </w:t>
      </w:r>
      <w:r w:rsidR="00DE262A">
        <w:rPr>
          <w:bCs/>
          <w:i/>
          <w:iCs/>
          <w:color w:val="000000" w:themeColor="text1"/>
        </w:rPr>
        <w:t xml:space="preserve">snq2∆yor1∆ </w:t>
      </w:r>
      <w:r w:rsidR="00DE262A">
        <w:rPr>
          <w:bCs/>
          <w:iCs/>
          <w:color w:val="000000" w:themeColor="text1"/>
        </w:rPr>
        <w:t xml:space="preserve">to have a ~1.3× increased </w:t>
      </w:r>
      <w:r w:rsidR="00DE262A">
        <w:rPr>
          <w:bCs/>
          <w:i/>
          <w:iCs/>
          <w:color w:val="000000" w:themeColor="text1"/>
        </w:rPr>
        <w:t xml:space="preserve">PDR5 </w:t>
      </w:r>
      <w:r w:rsidR="00DE262A">
        <w:rPr>
          <w:bCs/>
          <w:iCs/>
          <w:color w:val="000000" w:themeColor="text1"/>
        </w:rPr>
        <w:t xml:space="preserve">mRNA level relative to wild-type. Although this was numerically consistent with the previously-reported ~1.5× increase for </w:t>
      </w:r>
      <w:r w:rsidR="00DE262A">
        <w:rPr>
          <w:bCs/>
          <w:i/>
          <w:iCs/>
          <w:color w:val="000000" w:themeColor="text1"/>
        </w:rPr>
        <w:t xml:space="preserve">snq2∆yor1∆ </w:t>
      </w:r>
      <w:r w:rsidR="00DE262A">
        <w:rPr>
          <w:bCs/>
          <w:iCs/>
          <w:color w:val="000000" w:themeColor="text1"/>
        </w:rPr>
        <w:fldChar w:fldCharType="begin" w:fldLock="1"/>
      </w:r>
      <w:r w:rsidR="00DE262A">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DE262A">
        <w:rPr>
          <w:bCs/>
          <w:iCs/>
          <w:color w:val="000000" w:themeColor="text1"/>
        </w:rPr>
        <w:fldChar w:fldCharType="separate"/>
      </w:r>
      <w:r w:rsidR="00DE262A" w:rsidRPr="00D659A1">
        <w:rPr>
          <w:bCs/>
          <w:iCs/>
          <w:noProof/>
          <w:color w:val="000000" w:themeColor="text1"/>
        </w:rPr>
        <w:t>(Kolaczkowska et al., 2008)</w:t>
      </w:r>
      <w:r w:rsidR="00DE262A">
        <w:rPr>
          <w:bCs/>
          <w:iCs/>
          <w:color w:val="000000" w:themeColor="text1"/>
        </w:rPr>
        <w:fldChar w:fldCharType="end"/>
      </w:r>
      <w:r w:rsidR="00DE262A">
        <w:rPr>
          <w:bCs/>
          <w:iCs/>
          <w:color w:val="000000" w:themeColor="text1"/>
        </w:rPr>
        <w:t xml:space="preserve">, the change did not reach statistical significance in our hands (p = 0.27, Figure </w:t>
      </w:r>
      <w:r w:rsidR="002C448C">
        <w:rPr>
          <w:bCs/>
          <w:iCs/>
          <w:color w:val="000000" w:themeColor="text1"/>
        </w:rPr>
        <w:t>6H</w:t>
      </w:r>
      <w:r w:rsidR="00DE262A">
        <w:rPr>
          <w:bCs/>
          <w:iCs/>
          <w:color w:val="000000" w:themeColor="text1"/>
        </w:rPr>
        <w:t xml:space="preserve">) and the previous report did not contain a statistical test.  No evidence of increased </w:t>
      </w:r>
      <w:r w:rsidR="00DE262A" w:rsidRPr="008A3952">
        <w:rPr>
          <w:bCs/>
          <w:i/>
          <w:iCs/>
          <w:color w:val="000000" w:themeColor="text1"/>
        </w:rPr>
        <w:t>PDR5</w:t>
      </w:r>
      <w:r w:rsidR="00DE262A">
        <w:rPr>
          <w:bCs/>
          <w:iCs/>
          <w:color w:val="000000" w:themeColor="text1"/>
        </w:rPr>
        <w:t xml:space="preserve"> mRNA level</w:t>
      </w:r>
      <w:r w:rsidR="00DE262A">
        <w:rPr>
          <w:bCs/>
          <w:iCs/>
          <w:color w:val="000000" w:themeColor="text1"/>
        </w:rPr>
        <w:t>s</w:t>
      </w:r>
      <w:r w:rsidR="00DE262A">
        <w:rPr>
          <w:bCs/>
          <w:iCs/>
          <w:color w:val="000000" w:themeColor="text1"/>
        </w:rPr>
        <w:t xml:space="preserve"> in the </w:t>
      </w:r>
      <w:r w:rsidR="00DE262A">
        <w:rPr>
          <w:bCs/>
          <w:i/>
          <w:iCs/>
          <w:color w:val="000000" w:themeColor="text1"/>
        </w:rPr>
        <w:t xml:space="preserve">ybt1∆ycf1∆ </w:t>
      </w:r>
      <w:r w:rsidR="00DE262A" w:rsidRPr="000349EA">
        <w:rPr>
          <w:bCs/>
          <w:iCs/>
          <w:color w:val="000000" w:themeColor="text1"/>
        </w:rPr>
        <w:t>strain</w:t>
      </w:r>
      <w:r w:rsidR="00DE262A">
        <w:rPr>
          <w:bCs/>
          <w:i/>
          <w:iCs/>
          <w:color w:val="000000" w:themeColor="text1"/>
        </w:rPr>
        <w:t xml:space="preserve"> </w:t>
      </w:r>
      <w:r w:rsidR="00DE262A">
        <w:rPr>
          <w:bCs/>
          <w:iCs/>
          <w:color w:val="000000" w:themeColor="text1"/>
        </w:rPr>
        <w:t>was observed</w:t>
      </w:r>
      <w:r w:rsidR="00DE262A">
        <w:rPr>
          <w:bCs/>
          <w:i/>
          <w:iCs/>
          <w:color w:val="000000" w:themeColor="text1"/>
        </w:rPr>
        <w:t xml:space="preserve"> </w:t>
      </w:r>
      <w:r w:rsidR="00DE262A">
        <w:rPr>
          <w:bCs/>
          <w:iCs/>
          <w:color w:val="000000" w:themeColor="text1"/>
        </w:rPr>
        <w:t xml:space="preserve">(0.9 fold expression, p = 0.69, Figure </w:t>
      </w:r>
      <w:r w:rsidR="002C448C">
        <w:rPr>
          <w:bCs/>
          <w:iCs/>
          <w:color w:val="000000" w:themeColor="text1"/>
        </w:rPr>
        <w:t>6H</w:t>
      </w:r>
      <w:r w:rsidR="00DE262A">
        <w:rPr>
          <w:bCs/>
          <w:iCs/>
          <w:color w:val="000000" w:themeColor="text1"/>
        </w:rPr>
        <w:t xml:space="preserve">).  More persuasively, we found that </w:t>
      </w:r>
      <w:r w:rsidR="00DE262A" w:rsidRPr="00BA3C21">
        <w:rPr>
          <w:bCs/>
          <w:i/>
          <w:iCs/>
          <w:color w:val="000000" w:themeColor="text1"/>
        </w:rPr>
        <w:t xml:space="preserve">PDR5 </w:t>
      </w:r>
      <w:r w:rsidR="00DE262A" w:rsidRPr="00BA3C21">
        <w:rPr>
          <w:bCs/>
          <w:iCs/>
          <w:color w:val="000000" w:themeColor="text1"/>
        </w:rPr>
        <w:t>mR</w:t>
      </w:r>
      <w:r w:rsidR="00DE262A">
        <w:rPr>
          <w:bCs/>
          <w:iCs/>
          <w:color w:val="000000" w:themeColor="text1"/>
        </w:rPr>
        <w:t xml:space="preserve">NA levels were significantly higher </w:t>
      </w:r>
      <w:r w:rsidR="00DE262A" w:rsidRPr="00BA3C21">
        <w:rPr>
          <w:bCs/>
          <w:iCs/>
          <w:color w:val="000000" w:themeColor="text1"/>
        </w:rPr>
        <w:t xml:space="preserve">in </w:t>
      </w:r>
      <w:r w:rsidR="00DE262A" w:rsidRPr="00BA3C21">
        <w:rPr>
          <w:bCs/>
          <w:i/>
          <w:iCs/>
          <w:color w:val="000000" w:themeColor="text1"/>
        </w:rPr>
        <w:t xml:space="preserve">snq2∆yor1∆ybt1∆ycf1∆ </w:t>
      </w:r>
      <w:r w:rsidR="00DE262A">
        <w:rPr>
          <w:bCs/>
          <w:iCs/>
          <w:color w:val="000000" w:themeColor="text1"/>
        </w:rPr>
        <w:t>than in wild type</w:t>
      </w:r>
      <w:r w:rsidR="00DE262A" w:rsidRPr="00BA3C21">
        <w:rPr>
          <w:bCs/>
          <w:iCs/>
          <w:color w:val="000000" w:themeColor="text1"/>
        </w:rPr>
        <w:t xml:space="preserve"> (</w:t>
      </w:r>
      <w:r w:rsidR="00DE262A">
        <w:rPr>
          <w:bCs/>
          <w:iCs/>
          <w:color w:val="000000" w:themeColor="text1"/>
        </w:rPr>
        <w:t xml:space="preserve">2.1× increase; </w:t>
      </w:r>
      <w:r w:rsidR="00DE262A" w:rsidRPr="00BA3C21">
        <w:rPr>
          <w:bCs/>
          <w:i/>
          <w:iCs/>
          <w:color w:val="000000" w:themeColor="text1"/>
        </w:rPr>
        <w:t>p</w:t>
      </w:r>
      <w:r w:rsidR="00DE262A" w:rsidRPr="00BA3C21">
        <w:rPr>
          <w:bCs/>
          <w:iCs/>
          <w:color w:val="000000" w:themeColor="text1"/>
        </w:rPr>
        <w:t xml:space="preserve"> = </w:t>
      </w:r>
      <w:r w:rsidR="00DE262A">
        <w:rPr>
          <w:bCs/>
          <w:iCs/>
          <w:color w:val="000000" w:themeColor="text1"/>
        </w:rPr>
        <w:t xml:space="preserve">0.032; Figure </w:t>
      </w:r>
      <w:r w:rsidR="002C448C">
        <w:rPr>
          <w:bCs/>
          <w:iCs/>
          <w:color w:val="000000" w:themeColor="text1"/>
        </w:rPr>
        <w:t>6H</w:t>
      </w:r>
      <w:r w:rsidR="00DE262A" w:rsidRPr="00BA3C21">
        <w:rPr>
          <w:bCs/>
          <w:iCs/>
          <w:color w:val="000000" w:themeColor="text1"/>
        </w:rPr>
        <w:t>).</w:t>
      </w:r>
      <w:r w:rsidR="00DE262A">
        <w:rPr>
          <w:bCs/>
          <w:iCs/>
          <w:color w:val="000000" w:themeColor="text1"/>
        </w:rPr>
        <w:t xml:space="preserve">  </w:t>
      </w:r>
      <w:r w:rsidR="00A46084">
        <w:rPr>
          <w:bCs/>
          <w:iCs/>
          <w:color w:val="000000" w:themeColor="text1"/>
        </w:rPr>
        <w:t xml:space="preserve">The </w:t>
      </w:r>
      <w:r w:rsidR="00DE262A">
        <w:rPr>
          <w:bCs/>
          <w:iCs/>
          <w:color w:val="000000" w:themeColor="text1"/>
        </w:rPr>
        <w:t xml:space="preserve">relative </w:t>
      </w:r>
      <w:r w:rsidR="00DE262A">
        <w:rPr>
          <w:bCs/>
          <w:i/>
          <w:iCs/>
          <w:color w:val="000000" w:themeColor="text1"/>
        </w:rPr>
        <w:t xml:space="preserve">PDR5 </w:t>
      </w:r>
      <w:r w:rsidR="001C2E86">
        <w:rPr>
          <w:bCs/>
          <w:iCs/>
          <w:color w:val="000000" w:themeColor="text1"/>
        </w:rPr>
        <w:t xml:space="preserve">expression levels </w:t>
      </w:r>
      <w:r w:rsidR="00A46084">
        <w:rPr>
          <w:bCs/>
          <w:iCs/>
          <w:color w:val="000000" w:themeColor="text1"/>
        </w:rPr>
        <w:t xml:space="preserve">for these strains </w:t>
      </w:r>
      <w:r w:rsidR="00DE262A">
        <w:rPr>
          <w:bCs/>
          <w:iCs/>
          <w:color w:val="000000" w:themeColor="text1"/>
        </w:rPr>
        <w:t>was consistent</w:t>
      </w:r>
      <w:r w:rsidR="00DE262A">
        <w:rPr>
          <w:bCs/>
          <w:iCs/>
          <w:color w:val="000000" w:themeColor="text1"/>
        </w:rPr>
        <w:t xml:space="preserve"> with the relative activity expected by the neural network model, </w:t>
      </w:r>
      <w:r w:rsidR="001C50CF">
        <w:rPr>
          <w:bCs/>
          <w:iCs/>
          <w:color w:val="000000" w:themeColor="text1"/>
        </w:rPr>
        <w:t xml:space="preserve"> </w:t>
      </w:r>
      <w:r w:rsidR="00DE262A">
        <w:rPr>
          <w:bCs/>
          <w:iCs/>
          <w:color w:val="000000" w:themeColor="text1"/>
        </w:rPr>
        <w:t xml:space="preserve">especially when considering only ‘indirect’ influences from the hidden mediating factor (Figure </w:t>
      </w:r>
      <w:r w:rsidR="002C448C">
        <w:rPr>
          <w:bCs/>
          <w:iCs/>
          <w:color w:val="000000" w:themeColor="text1"/>
        </w:rPr>
        <w:t>6H</w:t>
      </w:r>
      <w:r w:rsidR="00DE262A">
        <w:rPr>
          <w:bCs/>
          <w:iCs/>
          <w:color w:val="000000" w:themeColor="text1"/>
        </w:rPr>
        <w:t xml:space="preserve">).  </w:t>
      </w:r>
    </w:p>
    <w:p w14:paraId="353D4B0C" w14:textId="77777777" w:rsidR="002839D5" w:rsidRDefault="002839D5" w:rsidP="002839D5">
      <w:pPr>
        <w:jc w:val="both"/>
        <w:rPr>
          <w:bCs/>
          <w:iCs/>
          <w:color w:val="000000" w:themeColor="text1"/>
        </w:rPr>
      </w:pPr>
    </w:p>
    <w:p w14:paraId="0B74C9EE" w14:textId="6205E989" w:rsidR="002839D5" w:rsidRPr="00FF3025" w:rsidRDefault="002839D5" w:rsidP="002839D5">
      <w:pPr>
        <w:jc w:val="both"/>
        <w:rPr>
          <w:bCs/>
          <w:iCs/>
          <w:color w:val="000000" w:themeColor="text1"/>
        </w:rPr>
      </w:pPr>
      <w:r>
        <w:rPr>
          <w:bCs/>
          <w:iCs/>
          <w:color w:val="000000" w:themeColor="text1"/>
        </w:rPr>
        <w:t xml:space="preserve">Taken together, these experiments provide support for two different mechanisms whereby gene deletions can relieve Pdr5 inhibition, one in which deletion of four genes relieves </w:t>
      </w:r>
      <w:r>
        <w:rPr>
          <w:bCs/>
          <w:i/>
          <w:iCs/>
          <w:color w:val="000000" w:themeColor="text1"/>
        </w:rPr>
        <w:t xml:space="preserve">PDR5 </w:t>
      </w:r>
      <w:r>
        <w:rPr>
          <w:bCs/>
          <w:iCs/>
          <w:color w:val="000000" w:themeColor="text1"/>
        </w:rPr>
        <w:t xml:space="preserve">expression, and another in which deletion of </w:t>
      </w:r>
      <w:r>
        <w:rPr>
          <w:bCs/>
          <w:i/>
          <w:iCs/>
          <w:color w:val="000000" w:themeColor="text1"/>
        </w:rPr>
        <w:t>snq2∆</w:t>
      </w:r>
      <w:r>
        <w:rPr>
          <w:bCs/>
          <w:iCs/>
          <w:color w:val="000000" w:themeColor="text1"/>
        </w:rPr>
        <w:t xml:space="preserve">, </w:t>
      </w:r>
      <w:r>
        <w:rPr>
          <w:bCs/>
          <w:i/>
          <w:iCs/>
          <w:color w:val="000000" w:themeColor="text1"/>
        </w:rPr>
        <w:t xml:space="preserve">yor1∆ </w:t>
      </w:r>
      <w:r>
        <w:rPr>
          <w:bCs/>
          <w:iCs/>
          <w:color w:val="000000" w:themeColor="text1"/>
        </w:rPr>
        <w:t>or both can relieve direct physical inhibition of Pdr5.</w:t>
      </w:r>
      <w:r>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bookmarkStart w:id="747" w:name="_GoBack"/>
      <w:bookmarkEnd w:id="747"/>
    </w:p>
    <w:p w14:paraId="34B83037" w14:textId="3644A312" w:rsidR="000132AB" w:rsidRDefault="00904800" w:rsidP="00210F14">
      <w:pPr>
        <w:outlineLvl w:val="0"/>
        <w:rPr>
          <w:bCs/>
          <w:iCs/>
          <w:color w:val="000000" w:themeColor="text1"/>
        </w:rPr>
      </w:pPr>
      <w:commentRangeStart w:id="748"/>
      <w:commentRangeStart w:id="749"/>
      <w:r w:rsidRPr="00233F15">
        <w:rPr>
          <w:b/>
          <w:bCs/>
          <w:iCs/>
          <w:color w:val="000000" w:themeColor="text1"/>
          <w:sz w:val="28"/>
        </w:rPr>
        <w:t>Discussion</w:t>
      </w:r>
      <w:commentRangeEnd w:id="748"/>
      <w:r w:rsidR="009833C3">
        <w:rPr>
          <w:rStyle w:val="CommentReference"/>
          <w:rFonts w:asciiTheme="minorHAnsi" w:hAnsiTheme="minorHAnsi" w:cstheme="minorBidi"/>
        </w:rPr>
        <w:commentReference w:id="748"/>
      </w:r>
      <w:commentRangeEnd w:id="749"/>
      <w:r w:rsidR="00F1038E">
        <w:rPr>
          <w:rStyle w:val="CommentReference"/>
          <w:rFonts w:asciiTheme="minorHAnsi" w:hAnsiTheme="minorHAnsi" w:cstheme="minorBidi"/>
        </w:rPr>
        <w:commentReference w:id="749"/>
      </w:r>
    </w:p>
    <w:p w14:paraId="1619A6DC" w14:textId="14107056" w:rsidR="00A75BFD" w:rsidDel="00BC572E" w:rsidRDefault="00BA1670" w:rsidP="00EC4D8F">
      <w:pPr>
        <w:jc w:val="both"/>
        <w:outlineLvl w:val="0"/>
        <w:rPr>
          <w:del w:id="750" w:author="Albi Celaj" w:date="2019-02-26T14:06:00Z"/>
          <w:bCs/>
          <w:iCs/>
          <w:color w:val="000000" w:themeColor="text1"/>
        </w:rPr>
      </w:pPr>
      <w:r>
        <w:rPr>
          <w:bCs/>
          <w:iCs/>
          <w:color w:val="000000" w:themeColor="text1"/>
        </w:rPr>
        <w:t xml:space="preserve">Here we </w:t>
      </w:r>
      <w:ins w:id="751" w:author="Albi Celaj [2]" w:date="2019-02-14T16:29:00Z">
        <w:r w:rsidR="00456B1D">
          <w:rPr>
            <w:bCs/>
            <w:iCs/>
            <w:color w:val="000000" w:themeColor="text1"/>
          </w:rPr>
          <w:t>p</w:t>
        </w:r>
      </w:ins>
      <w:ins w:id="752" w:author="Albi Celaj [2]" w:date="2019-02-14T16:30:00Z">
        <w:r w:rsidR="00456B1D">
          <w:rPr>
            <w:bCs/>
            <w:iCs/>
            <w:color w:val="000000" w:themeColor="text1"/>
          </w:rPr>
          <w:t>resented</w:t>
        </w:r>
      </w:ins>
      <w:del w:id="753" w:author="Albi Celaj [2]" w:date="2019-02-14T16:29:00Z">
        <w:r w:rsidDel="00456B1D">
          <w:rPr>
            <w:bCs/>
            <w:iCs/>
            <w:color w:val="000000" w:themeColor="text1"/>
          </w:rPr>
          <w:delText>described</w:delText>
        </w:r>
      </w:del>
      <w:r>
        <w:rPr>
          <w:bCs/>
          <w:iCs/>
          <w:color w:val="000000" w:themeColor="text1"/>
        </w:rPr>
        <w:t xml:space="preserve"> an implementation of </w:t>
      </w:r>
      <w:r w:rsidR="00CF7D75">
        <w:rPr>
          <w:bCs/>
          <w:iCs/>
          <w:color w:val="000000" w:themeColor="text1"/>
        </w:rPr>
        <w:t>XGA</w:t>
      </w:r>
      <w:ins w:id="754" w:author="Albi Celaj [2]" w:date="2019-02-14T16:25:00Z">
        <w:r w:rsidR="00456B1D">
          <w:rPr>
            <w:bCs/>
            <w:iCs/>
            <w:color w:val="000000" w:themeColor="text1"/>
          </w:rPr>
          <w:t>,</w:t>
        </w:r>
      </w:ins>
      <w:ins w:id="755" w:author="Albi Celaj" w:date="2019-02-26T14:05:00Z">
        <w:r w:rsidR="00BC572E">
          <w:rPr>
            <w:bCs/>
            <w:iCs/>
            <w:color w:val="000000" w:themeColor="text1"/>
          </w:rPr>
          <w:t xml:space="preserve"> an extension of pairwise genetic interaction studies using approaches like SGA</w:t>
        </w:r>
      </w:ins>
      <w:ins w:id="756" w:author="Albi Celaj" w:date="2019-02-26T14:06:00Z">
        <w:r w:rsidR="00BC572E">
          <w:rPr>
            <w:bCs/>
            <w:iCs/>
            <w:color w:val="000000" w:themeColor="text1"/>
          </w:rPr>
          <w:t>,</w:t>
        </w:r>
      </w:ins>
      <w:ins w:id="757" w:author="Albi Celaj" w:date="2019-02-26T14:05:00Z">
        <w:r w:rsidR="00BC572E">
          <w:rPr>
            <w:bCs/>
            <w:iCs/>
            <w:color w:val="000000" w:themeColor="text1"/>
          </w:rPr>
          <w:t xml:space="preserve"> to </w:t>
        </w:r>
      </w:ins>
      <w:ins w:id="758" w:author="Albi Celaj" w:date="2019-02-26T14:08:00Z">
        <w:r w:rsidR="00BC572E">
          <w:rPr>
            <w:bCs/>
            <w:iCs/>
            <w:color w:val="000000" w:themeColor="text1"/>
          </w:rPr>
          <w:t>demonstrate</w:t>
        </w:r>
      </w:ins>
      <w:ins w:id="759" w:author="Albi Celaj" w:date="2019-02-26T14:06:00Z">
        <w:r w:rsidR="00BC572E">
          <w:rPr>
            <w:bCs/>
            <w:iCs/>
            <w:color w:val="000000" w:themeColor="text1"/>
          </w:rPr>
          <w:t xml:space="preserve"> in-depth profiling of </w:t>
        </w:r>
      </w:ins>
      <w:ins w:id="760" w:author="Albi Celaj" w:date="2019-02-26T14:07:00Z">
        <w:r w:rsidR="00BC572E">
          <w:rPr>
            <w:bCs/>
            <w:iCs/>
            <w:color w:val="000000" w:themeColor="text1"/>
          </w:rPr>
          <w:t>complex</w:t>
        </w:r>
      </w:ins>
      <w:ins w:id="761" w:author="Albi Celaj" w:date="2019-02-26T14:06:00Z">
        <w:r w:rsidR="00BC572E">
          <w:rPr>
            <w:bCs/>
            <w:iCs/>
            <w:color w:val="000000" w:themeColor="text1"/>
          </w:rPr>
          <w:t xml:space="preserve"> multi-gene variant effects. </w:t>
        </w:r>
      </w:ins>
      <w:ins w:id="762" w:author="Albi Celaj" w:date="2019-03-05T15:28:00Z">
        <w:r w:rsidR="00431FF4">
          <w:rPr>
            <w:bCs/>
            <w:iCs/>
            <w:color w:val="000000" w:themeColor="text1"/>
          </w:rPr>
          <w:t xml:space="preserve"> </w:t>
        </w:r>
      </w:ins>
    </w:p>
    <w:p w14:paraId="652876D6" w14:textId="2B64EC87" w:rsidR="00A75BFD" w:rsidDel="00BC572E" w:rsidRDefault="00A75BFD" w:rsidP="00EC4D8F">
      <w:pPr>
        <w:jc w:val="both"/>
        <w:outlineLvl w:val="0"/>
        <w:rPr>
          <w:del w:id="763" w:author="Albi Celaj" w:date="2019-02-26T14:06:00Z"/>
          <w:bCs/>
          <w:iCs/>
          <w:color w:val="000000" w:themeColor="text1"/>
        </w:rPr>
      </w:pPr>
    </w:p>
    <w:p w14:paraId="5C63EC0C" w14:textId="59D2C100" w:rsidR="00A75BFD" w:rsidDel="00BC572E" w:rsidRDefault="00A75BFD" w:rsidP="00EC4D8F">
      <w:pPr>
        <w:jc w:val="both"/>
        <w:outlineLvl w:val="0"/>
        <w:rPr>
          <w:del w:id="764" w:author="Albi Celaj" w:date="2019-02-26T14:06:00Z"/>
          <w:bCs/>
          <w:iCs/>
          <w:color w:val="000000" w:themeColor="text1"/>
        </w:rPr>
      </w:pPr>
    </w:p>
    <w:p w14:paraId="00636F51" w14:textId="0542F233" w:rsidR="00A75BFD" w:rsidDel="00BC572E" w:rsidRDefault="00A75BFD" w:rsidP="00EC4D8F">
      <w:pPr>
        <w:jc w:val="both"/>
        <w:outlineLvl w:val="0"/>
        <w:rPr>
          <w:del w:id="765" w:author="Albi Celaj" w:date="2019-02-26T14:06:00Z"/>
          <w:bCs/>
          <w:iCs/>
          <w:color w:val="000000" w:themeColor="text1"/>
        </w:rPr>
      </w:pPr>
    </w:p>
    <w:p w14:paraId="239661A5" w14:textId="737E042C" w:rsidR="00BF1A95" w:rsidDel="00133DB2" w:rsidRDefault="00456B1D" w:rsidP="00EC4D8F">
      <w:pPr>
        <w:jc w:val="both"/>
        <w:outlineLvl w:val="0"/>
        <w:rPr>
          <w:ins w:id="766" w:author="Albi Celaj [2]" w:date="2019-02-15T11:19:00Z"/>
          <w:del w:id="767" w:author="Albi Celaj" w:date="2019-02-21T17:56:00Z"/>
          <w:bCs/>
          <w:iCs/>
          <w:color w:val="000000" w:themeColor="text1"/>
        </w:rPr>
      </w:pPr>
      <w:ins w:id="768" w:author="Albi Celaj [2]" w:date="2019-02-14T16:25:00Z">
        <w:del w:id="769" w:author="Albi Celaj" w:date="2019-02-26T14:06:00Z">
          <w:r w:rsidDel="00BC572E">
            <w:rPr>
              <w:bCs/>
              <w:iCs/>
              <w:color w:val="000000" w:themeColor="text1"/>
            </w:rPr>
            <w:delText>an extension of the SGA approach</w:delText>
          </w:r>
        </w:del>
      </w:ins>
      <w:ins w:id="770" w:author="Albi Celaj [2]" w:date="2019-02-14T16:31:00Z">
        <w:del w:id="771" w:author="Albi Celaj" w:date="2019-02-26T14:06:00Z">
          <w:r w:rsidDel="00BC572E">
            <w:rPr>
              <w:bCs/>
              <w:iCs/>
              <w:color w:val="000000" w:themeColor="text1"/>
            </w:rPr>
            <w:delText>,</w:delText>
          </w:r>
        </w:del>
      </w:ins>
      <w:ins w:id="772" w:author="Albi Celaj [2]" w:date="2019-02-14T16:25:00Z">
        <w:del w:id="773" w:author="Albi Celaj" w:date="2019-02-26T14:06:00Z">
          <w:r w:rsidR="00BF1A95" w:rsidDel="00BC572E">
            <w:rPr>
              <w:bCs/>
              <w:iCs/>
              <w:color w:val="000000" w:themeColor="text1"/>
            </w:rPr>
            <w:delText xml:space="preserve"> that </w:delText>
          </w:r>
        </w:del>
      </w:ins>
      <w:ins w:id="774" w:author="Albi Celaj [2]" w:date="2019-02-15T11:26:00Z">
        <w:del w:id="775" w:author="Albi Celaj" w:date="2019-02-22T17:53:00Z">
          <w:r w:rsidR="00BF1A95" w:rsidDel="004C765A">
            <w:rPr>
              <w:bCs/>
              <w:iCs/>
              <w:color w:val="000000" w:themeColor="text1"/>
            </w:rPr>
            <w:delText>enables</w:delText>
          </w:r>
        </w:del>
      </w:ins>
      <w:ins w:id="776" w:author="Albi Celaj [2]" w:date="2019-02-14T16:25:00Z">
        <w:del w:id="777" w:author="Albi Celaj" w:date="2019-02-22T17:55:00Z">
          <w:r w:rsidDel="004C765A">
            <w:rPr>
              <w:bCs/>
              <w:iCs/>
              <w:color w:val="000000" w:themeColor="text1"/>
            </w:rPr>
            <w:delText xml:space="preserve"> </w:delText>
          </w:r>
        </w:del>
      </w:ins>
      <w:ins w:id="778" w:author="Albi Celaj [2]" w:date="2019-02-14T16:34:00Z">
        <w:del w:id="779" w:author="Albi Celaj" w:date="2019-02-22T17:53:00Z">
          <w:r w:rsidDel="004C765A">
            <w:rPr>
              <w:bCs/>
              <w:iCs/>
              <w:color w:val="000000" w:themeColor="text1"/>
            </w:rPr>
            <w:delText xml:space="preserve">systematic </w:delText>
          </w:r>
        </w:del>
      </w:ins>
      <w:ins w:id="780" w:author="Albi Celaj [2]" w:date="2019-02-14T16:25:00Z">
        <w:del w:id="781" w:author="Albi Celaj" w:date="2019-02-22T17:53:00Z">
          <w:r w:rsidDel="004C765A">
            <w:rPr>
              <w:bCs/>
              <w:iCs/>
              <w:color w:val="000000" w:themeColor="text1"/>
            </w:rPr>
            <w:delText>high-order genetic analysis</w:delText>
          </w:r>
        </w:del>
      </w:ins>
      <w:ins w:id="782" w:author="Albi Celaj [2]" w:date="2019-02-15T11:18:00Z">
        <w:del w:id="783" w:author="Albi Celaj" w:date="2019-02-22T17:53:00Z">
          <w:r w:rsidR="005D00C0" w:rsidDel="004C765A">
            <w:rPr>
              <w:bCs/>
              <w:iCs/>
              <w:color w:val="000000" w:themeColor="text1"/>
            </w:rPr>
            <w:delText xml:space="preserve"> </w:delText>
          </w:r>
        </w:del>
      </w:ins>
      <w:ins w:id="784" w:author="Albi Celaj [2]" w:date="2019-02-14T16:28:00Z">
        <w:del w:id="785" w:author="Albi Celaj" w:date="2019-02-22T17:55:00Z">
          <w:r w:rsidDel="004C765A">
            <w:rPr>
              <w:bCs/>
              <w:iCs/>
              <w:color w:val="000000" w:themeColor="text1"/>
            </w:rPr>
            <w:delText xml:space="preserve">by engineering </w:delText>
          </w:r>
        </w:del>
      </w:ins>
      <w:ins w:id="786" w:author="Albi Celaj [2]" w:date="2019-02-14T16:30:00Z">
        <w:del w:id="787" w:author="Albi Celaj" w:date="2019-02-22T17:55:00Z">
          <w:r w:rsidDel="004C765A">
            <w:rPr>
              <w:bCs/>
              <w:iCs/>
              <w:color w:val="000000" w:themeColor="text1"/>
            </w:rPr>
            <w:delText xml:space="preserve">polygenic </w:delText>
          </w:r>
        </w:del>
      </w:ins>
      <w:ins w:id="788" w:author="Albi Celaj [2]" w:date="2019-02-14T16:32:00Z">
        <w:del w:id="789" w:author="Albi Celaj" w:date="2019-02-22T17:55:00Z">
          <w:r w:rsidDel="004C765A">
            <w:rPr>
              <w:bCs/>
              <w:iCs/>
              <w:color w:val="000000" w:themeColor="text1"/>
            </w:rPr>
            <w:delText>variation</w:delText>
          </w:r>
        </w:del>
      </w:ins>
      <w:ins w:id="790" w:author="Albi Celaj [2]" w:date="2019-02-14T16:30:00Z">
        <w:del w:id="791" w:author="Albi Celaj" w:date="2019-02-22T17:55:00Z">
          <w:r w:rsidDel="004C765A">
            <w:rPr>
              <w:bCs/>
              <w:iCs/>
              <w:color w:val="000000" w:themeColor="text1"/>
            </w:rPr>
            <w:delText xml:space="preserve"> into </w:delText>
          </w:r>
        </w:del>
      </w:ins>
      <w:ins w:id="792" w:author="Albi Celaj [2]" w:date="2019-02-14T16:28:00Z">
        <w:del w:id="793" w:author="Albi Celaj" w:date="2019-02-22T17:55:00Z">
          <w:r w:rsidDel="004C765A">
            <w:rPr>
              <w:bCs/>
              <w:iCs/>
              <w:color w:val="000000" w:themeColor="text1"/>
            </w:rPr>
            <w:delText xml:space="preserve">a population </w:delText>
          </w:r>
        </w:del>
      </w:ins>
      <w:ins w:id="794" w:author="Albi Celaj [2]" w:date="2019-02-14T16:32:00Z">
        <w:del w:id="795" w:author="Albi Celaj" w:date="2019-02-22T17:55:00Z">
          <w:r w:rsidDel="004C765A">
            <w:rPr>
              <w:bCs/>
              <w:iCs/>
              <w:color w:val="000000" w:themeColor="text1"/>
            </w:rPr>
            <w:delText xml:space="preserve">and profiling the resulting phenotypes.  </w:delText>
          </w:r>
        </w:del>
      </w:ins>
      <w:ins w:id="796" w:author="Albi Celaj [2]" w:date="2019-02-14T16:35:00Z">
        <w:r w:rsidR="007319F8">
          <w:rPr>
            <w:bCs/>
            <w:iCs/>
            <w:color w:val="000000" w:themeColor="text1"/>
          </w:rPr>
          <w:t>XGA of</w:t>
        </w:r>
        <w:r w:rsidR="006976B3">
          <w:rPr>
            <w:bCs/>
            <w:iCs/>
            <w:color w:val="000000" w:themeColor="text1"/>
          </w:rPr>
          <w:t xml:space="preserve"> 16 </w:t>
        </w:r>
      </w:ins>
      <w:ins w:id="797" w:author="Albi Celaj [2]" w:date="2019-02-14T16:37:00Z">
        <w:r w:rsidR="007319F8">
          <w:rPr>
            <w:bCs/>
            <w:iCs/>
            <w:color w:val="000000" w:themeColor="text1"/>
          </w:rPr>
          <w:t>ABC transporters uncovered</w:t>
        </w:r>
      </w:ins>
      <w:ins w:id="798" w:author="Albi Celaj [2]" w:date="2019-02-14T16:38:00Z">
        <w:r w:rsidR="007319F8">
          <w:rPr>
            <w:bCs/>
            <w:iCs/>
            <w:color w:val="000000" w:themeColor="text1"/>
          </w:rPr>
          <w:t xml:space="preserve"> </w:t>
        </w:r>
      </w:ins>
      <w:ins w:id="799" w:author="Albi Celaj [2]" w:date="2019-02-15T11:19:00Z">
        <w:r w:rsidR="00BF1A95">
          <w:rPr>
            <w:bCs/>
            <w:iCs/>
            <w:color w:val="000000" w:themeColor="text1"/>
          </w:rPr>
          <w:t xml:space="preserve">complex genetic </w:t>
        </w:r>
      </w:ins>
      <w:ins w:id="800" w:author="Albi Celaj [2]" w:date="2019-02-14T16:38:00Z">
        <w:r w:rsidR="007319F8">
          <w:rPr>
            <w:bCs/>
            <w:iCs/>
            <w:color w:val="000000" w:themeColor="text1"/>
          </w:rPr>
          <w:t>phenomena</w:t>
        </w:r>
      </w:ins>
      <w:ins w:id="801" w:author="Albi Celaj [2]" w:date="2019-02-14T16:37:00Z">
        <w:r w:rsidR="007319F8">
          <w:rPr>
            <w:bCs/>
            <w:iCs/>
            <w:color w:val="000000" w:themeColor="text1"/>
          </w:rPr>
          <w:t xml:space="preserve"> that were not evident from one- and two-</w:t>
        </w:r>
      </w:ins>
      <w:ins w:id="802" w:author="Albi Celaj [2]" w:date="2019-02-14T16:38:00Z">
        <w:r w:rsidR="007319F8">
          <w:rPr>
            <w:bCs/>
            <w:iCs/>
            <w:color w:val="000000" w:themeColor="text1"/>
          </w:rPr>
          <w:t xml:space="preserve"> gene knockout</w:t>
        </w:r>
      </w:ins>
      <w:ins w:id="803" w:author="Albi Celaj [2]" w:date="2019-02-14T16:41:00Z">
        <w:r w:rsidR="007319F8">
          <w:rPr>
            <w:bCs/>
            <w:iCs/>
            <w:color w:val="000000" w:themeColor="text1"/>
          </w:rPr>
          <w:t xml:space="preserve"> effects</w:t>
        </w:r>
      </w:ins>
    </w:p>
    <w:p w14:paraId="5F752FCB" w14:textId="77777777" w:rsidR="00BF1A95" w:rsidDel="00133DB2" w:rsidRDefault="00BF1A95" w:rsidP="00EC4D8F">
      <w:pPr>
        <w:jc w:val="both"/>
        <w:outlineLvl w:val="0"/>
        <w:rPr>
          <w:ins w:id="804" w:author="Albi Celaj [2]" w:date="2019-02-15T11:19:00Z"/>
          <w:del w:id="805" w:author="Albi Celaj" w:date="2019-02-21T17:56:00Z"/>
          <w:bCs/>
          <w:iCs/>
          <w:color w:val="000000" w:themeColor="text1"/>
        </w:rPr>
      </w:pPr>
    </w:p>
    <w:p w14:paraId="2DB7780E" w14:textId="77777777" w:rsidR="00BF1A95" w:rsidDel="00133DB2" w:rsidRDefault="00BF1A95" w:rsidP="00EC4D8F">
      <w:pPr>
        <w:jc w:val="both"/>
        <w:outlineLvl w:val="0"/>
        <w:rPr>
          <w:ins w:id="806" w:author="Albi Celaj [2]" w:date="2019-02-15T11:19:00Z"/>
          <w:del w:id="807" w:author="Albi Celaj" w:date="2019-02-21T17:55:00Z"/>
          <w:bCs/>
          <w:iCs/>
          <w:color w:val="000000" w:themeColor="text1"/>
        </w:rPr>
      </w:pPr>
    </w:p>
    <w:p w14:paraId="0F121FAC" w14:textId="40406DC8" w:rsidR="00AC1BB2" w:rsidRDefault="007319F8" w:rsidP="00EC4D8F">
      <w:pPr>
        <w:jc w:val="both"/>
        <w:outlineLvl w:val="0"/>
        <w:rPr>
          <w:bCs/>
          <w:iCs/>
          <w:color w:val="000000" w:themeColor="text1"/>
        </w:rPr>
      </w:pPr>
      <w:ins w:id="808" w:author="Albi Celaj [2]" w:date="2019-02-14T16:38:00Z">
        <w:r>
          <w:rPr>
            <w:bCs/>
            <w:iCs/>
            <w:color w:val="000000" w:themeColor="text1"/>
          </w:rPr>
          <w:t xml:space="preserve">, and </w:t>
        </w:r>
      </w:ins>
      <w:ins w:id="809" w:author="Albi Celaj [2]" w:date="2019-02-14T16:41:00Z">
        <w:r>
          <w:rPr>
            <w:bCs/>
            <w:iCs/>
            <w:color w:val="000000" w:themeColor="text1"/>
          </w:rPr>
          <w:t xml:space="preserve">the resulting data </w:t>
        </w:r>
      </w:ins>
      <w:ins w:id="810" w:author="Albi Celaj" w:date="2019-03-05T15:59:00Z">
        <w:r w:rsidR="00C21836">
          <w:rPr>
            <w:bCs/>
            <w:iCs/>
            <w:color w:val="000000" w:themeColor="text1"/>
          </w:rPr>
          <w:t>was</w:t>
        </w:r>
      </w:ins>
      <w:ins w:id="811" w:author="Albi Celaj" w:date="2019-03-05T15:29:00Z">
        <w:r w:rsidR="00431FF4">
          <w:rPr>
            <w:bCs/>
            <w:iCs/>
            <w:color w:val="000000" w:themeColor="text1"/>
          </w:rPr>
          <w:t xml:space="preserve"> used to </w:t>
        </w:r>
      </w:ins>
      <w:ins w:id="812" w:author="Albi Celaj" w:date="2019-03-05T15:30:00Z">
        <w:r w:rsidR="00431FF4">
          <w:rPr>
            <w:bCs/>
            <w:iCs/>
            <w:color w:val="000000" w:themeColor="text1"/>
          </w:rPr>
          <w:t>learn functional system models of ABC transporters</w:t>
        </w:r>
      </w:ins>
      <w:ins w:id="813" w:author="Albi Celaj [2]" w:date="2019-02-14T16:38:00Z">
        <w:del w:id="814" w:author="Albi Celaj" w:date="2019-03-05T15:30:00Z">
          <w:r w:rsidDel="00431FF4">
            <w:rPr>
              <w:bCs/>
              <w:iCs/>
              <w:color w:val="000000" w:themeColor="text1"/>
            </w:rPr>
            <w:delText xml:space="preserve">could be used to train </w:delText>
          </w:r>
        </w:del>
      </w:ins>
      <w:ins w:id="815" w:author="Albi Celaj [2]" w:date="2019-02-14T16:39:00Z">
        <w:del w:id="816" w:author="Albi Celaj" w:date="2019-03-05T15:30:00Z">
          <w:r w:rsidDel="00431FF4">
            <w:rPr>
              <w:bCs/>
              <w:iCs/>
              <w:color w:val="000000" w:themeColor="text1"/>
            </w:rPr>
            <w:delText xml:space="preserve">a neural network to </w:delText>
          </w:r>
        </w:del>
      </w:ins>
      <w:ins w:id="817" w:author="Albi Celaj [2]" w:date="2019-02-14T16:47:00Z">
        <w:del w:id="818" w:author="Albi Celaj" w:date="2019-03-05T15:30:00Z">
          <w:r w:rsidR="00EC4D8F" w:rsidDel="00431FF4">
            <w:rPr>
              <w:bCs/>
              <w:iCs/>
              <w:color w:val="000000" w:themeColor="text1"/>
            </w:rPr>
            <w:delText>derive</w:delText>
          </w:r>
        </w:del>
      </w:ins>
      <w:ins w:id="819" w:author="Albi Celaj [2]" w:date="2019-02-14T16:39:00Z">
        <w:del w:id="820" w:author="Albi Celaj" w:date="2019-03-05T15:30:00Z">
          <w:r w:rsidDel="00431FF4">
            <w:rPr>
              <w:bCs/>
              <w:iCs/>
              <w:color w:val="000000" w:themeColor="text1"/>
            </w:rPr>
            <w:delText xml:space="preserve"> an </w:delText>
          </w:r>
        </w:del>
      </w:ins>
      <w:ins w:id="821" w:author="Albi Celaj [2]" w:date="2019-02-14T16:40:00Z">
        <w:del w:id="822" w:author="Albi Celaj" w:date="2019-03-05T15:30:00Z">
          <w:r w:rsidDel="00431FF4">
            <w:rPr>
              <w:rFonts w:eastAsia="Times New Roman"/>
            </w:rPr>
            <w:delText xml:space="preserve">intuitive </w:delText>
          </w:r>
        </w:del>
      </w:ins>
      <w:ins w:id="823" w:author="Albi Celaj [2]" w:date="2019-02-14T16:42:00Z">
        <w:del w:id="824" w:author="Albi Celaj" w:date="2019-03-05T15:30:00Z">
          <w:r w:rsidDel="00431FF4">
            <w:rPr>
              <w:rFonts w:eastAsia="Times New Roman"/>
            </w:rPr>
            <w:delText>system</w:delText>
          </w:r>
        </w:del>
      </w:ins>
      <w:ins w:id="825" w:author="Albi Celaj [2]" w:date="2019-02-14T16:40:00Z">
        <w:del w:id="826" w:author="Albi Celaj" w:date="2019-03-05T15:30:00Z">
          <w:r w:rsidDel="00431FF4">
            <w:rPr>
              <w:rFonts w:eastAsia="Times New Roman"/>
            </w:rPr>
            <w:delText xml:space="preserve"> model </w:delText>
          </w:r>
        </w:del>
      </w:ins>
      <w:ins w:id="827" w:author="Albi Celaj [2]" w:date="2019-02-14T16:42:00Z">
        <w:del w:id="828" w:author="Albi Celaj" w:date="2019-03-05T15:30:00Z">
          <w:r w:rsidDel="00431FF4">
            <w:rPr>
              <w:rFonts w:eastAsia="Times New Roman"/>
            </w:rPr>
            <w:delText>of ABC transporters</w:delText>
          </w:r>
        </w:del>
      </w:ins>
      <w:ins w:id="829" w:author="Albi Celaj [2]" w:date="2019-02-14T16:43:00Z">
        <w:del w:id="830" w:author="Albi Celaj" w:date="2019-03-05T15:30:00Z">
          <w:r w:rsidDel="00431FF4">
            <w:rPr>
              <w:rFonts w:eastAsia="Times New Roman"/>
            </w:rPr>
            <w:delText>, and</w:delText>
          </w:r>
        </w:del>
      </w:ins>
      <w:ins w:id="831" w:author="Albi Celaj [2]" w:date="2019-02-14T16:42:00Z">
        <w:del w:id="832" w:author="Albi Celaj" w:date="2019-03-05T15:30:00Z">
          <w:r w:rsidDel="00431FF4">
            <w:rPr>
              <w:rFonts w:eastAsia="Times New Roman"/>
            </w:rPr>
            <w:delText xml:space="preserve"> </w:delText>
          </w:r>
        </w:del>
      </w:ins>
      <w:ins w:id="833" w:author="Albi Celaj [2]" w:date="2019-02-14T16:43:00Z">
        <w:del w:id="834" w:author="Albi Celaj" w:date="2019-03-05T15:30:00Z">
          <w:r w:rsidDel="00431FF4">
            <w:rPr>
              <w:rFonts w:eastAsia="Times New Roman"/>
            </w:rPr>
            <w:delText xml:space="preserve">provide </w:delText>
          </w:r>
        </w:del>
      </w:ins>
      <w:ins w:id="835" w:author="Albi Celaj [2]" w:date="2019-02-14T16:42:00Z">
        <w:del w:id="836" w:author="Albi Celaj" w:date="2019-03-05T15:30:00Z">
          <w:r w:rsidDel="00431FF4">
            <w:rPr>
              <w:rFonts w:eastAsia="Times New Roman"/>
            </w:rPr>
            <w:delText>functional insight</w:delText>
          </w:r>
        </w:del>
        <w:r>
          <w:rPr>
            <w:rFonts w:eastAsia="Times New Roman"/>
          </w:rPr>
          <w:t>.</w:t>
        </w:r>
      </w:ins>
      <w:ins w:id="837" w:author="Albi Celaj [2]" w:date="2019-02-14T16:43:00Z">
        <w:r>
          <w:rPr>
            <w:rFonts w:eastAsia="Times New Roman"/>
          </w:rPr>
          <w:t xml:space="preserve"> </w:t>
        </w:r>
      </w:ins>
      <w:del w:id="838" w:author="Albi Celaj [2]" w:date="2019-02-14T16:27:00Z">
        <w:r w:rsidR="00CF7D75" w:rsidDel="00456B1D">
          <w:rPr>
            <w:bCs/>
            <w:iCs/>
            <w:color w:val="000000" w:themeColor="text1"/>
          </w:rPr>
          <w:delText xml:space="preserve">, an extension of the SGA approach, </w:delText>
        </w:r>
        <w:r w:rsidR="00BA1670" w:rsidDel="00456B1D">
          <w:rPr>
            <w:bCs/>
            <w:iCs/>
            <w:color w:val="000000" w:themeColor="text1"/>
          </w:rPr>
          <w:delText xml:space="preserve">that uses </w:delText>
        </w:r>
        <w:r w:rsidR="007864C7" w:rsidDel="00456B1D">
          <w:rPr>
            <w:bCs/>
            <w:iCs/>
            <w:color w:val="000000" w:themeColor="text1"/>
          </w:rPr>
          <w:delText xml:space="preserve">systematic </w:delText>
        </w:r>
        <w:r w:rsidR="00BA1670" w:rsidDel="00456B1D">
          <w:rPr>
            <w:bCs/>
            <w:iCs/>
            <w:color w:val="000000" w:themeColor="text1"/>
          </w:rPr>
          <w:delText xml:space="preserve">population </w:delText>
        </w:r>
        <w:r w:rsidR="00E252EA" w:rsidDel="00456B1D">
          <w:rPr>
            <w:bCs/>
            <w:iCs/>
            <w:color w:val="000000" w:themeColor="text1"/>
          </w:rPr>
          <w:delText>engineer</w:delText>
        </w:r>
        <w:r w:rsidR="00BA1670" w:rsidDel="00456B1D">
          <w:rPr>
            <w:bCs/>
            <w:iCs/>
            <w:color w:val="000000" w:themeColor="text1"/>
          </w:rPr>
          <w:delText>ing</w:delText>
        </w:r>
        <w:r w:rsidR="00E252EA" w:rsidDel="00456B1D">
          <w:rPr>
            <w:bCs/>
            <w:iCs/>
            <w:color w:val="000000" w:themeColor="text1"/>
          </w:rPr>
          <w:delText xml:space="preserve">, </w:delText>
        </w:r>
        <w:r w:rsidR="00C2715C" w:rsidDel="00456B1D">
          <w:rPr>
            <w:bCs/>
            <w:iCs/>
            <w:color w:val="000000" w:themeColor="text1"/>
          </w:rPr>
          <w:delText>profil</w:delText>
        </w:r>
        <w:r w:rsidR="00BA1670" w:rsidDel="00456B1D">
          <w:rPr>
            <w:bCs/>
            <w:iCs/>
            <w:color w:val="000000" w:themeColor="text1"/>
          </w:rPr>
          <w:delText>ing</w:delText>
        </w:r>
        <w:r w:rsidR="00E252EA" w:rsidDel="00456B1D">
          <w:rPr>
            <w:bCs/>
            <w:iCs/>
            <w:color w:val="000000" w:themeColor="text1"/>
          </w:rPr>
          <w:delText>,</w:delText>
        </w:r>
        <w:r w:rsidR="007864C7" w:rsidDel="00456B1D">
          <w:rPr>
            <w:bCs/>
            <w:iCs/>
            <w:color w:val="000000" w:themeColor="text1"/>
          </w:rPr>
          <w:delText xml:space="preserve"> </w:delText>
        </w:r>
        <w:r w:rsidR="000C0405" w:rsidDel="00456B1D">
          <w:rPr>
            <w:bCs/>
            <w:iCs/>
            <w:color w:val="000000" w:themeColor="text1"/>
          </w:rPr>
          <w:delText xml:space="preserve">and </w:delText>
        </w:r>
        <w:r w:rsidR="007864C7" w:rsidDel="00456B1D">
          <w:rPr>
            <w:bCs/>
            <w:iCs/>
            <w:color w:val="000000" w:themeColor="text1"/>
          </w:rPr>
          <w:delText>interpret</w:delText>
        </w:r>
        <w:r w:rsidR="00BA1670" w:rsidDel="00456B1D">
          <w:rPr>
            <w:bCs/>
            <w:iCs/>
            <w:color w:val="000000" w:themeColor="text1"/>
          </w:rPr>
          <w:delText xml:space="preserve">ation of </w:delText>
        </w:r>
        <w:r w:rsidR="007864C7" w:rsidDel="00456B1D">
          <w:rPr>
            <w:bCs/>
            <w:iCs/>
            <w:color w:val="000000" w:themeColor="text1"/>
          </w:rPr>
          <w:delText xml:space="preserve">the effects </w:delText>
        </w:r>
        <w:r w:rsidR="00E252EA" w:rsidDel="00456B1D">
          <w:rPr>
            <w:bCs/>
            <w:iCs/>
            <w:color w:val="000000" w:themeColor="text1"/>
          </w:rPr>
          <w:delText xml:space="preserve">of </w:delText>
        </w:r>
        <w:r w:rsidR="00AC1BB2" w:rsidDel="00456B1D">
          <w:rPr>
            <w:bCs/>
            <w:iCs/>
            <w:color w:val="000000" w:themeColor="text1"/>
          </w:rPr>
          <w:delText>genetic perturbations</w:delText>
        </w:r>
        <w:r w:rsidR="00BA1670" w:rsidDel="00456B1D">
          <w:rPr>
            <w:bCs/>
            <w:iCs/>
            <w:color w:val="000000" w:themeColor="text1"/>
          </w:rPr>
          <w:delText xml:space="preserve"> in high-order combinations</w:delText>
        </w:r>
        <w:r w:rsidR="00161121" w:rsidDel="00456B1D">
          <w:rPr>
            <w:bCs/>
            <w:iCs/>
            <w:color w:val="000000" w:themeColor="text1"/>
          </w:rPr>
          <w:delText>.</w:delText>
        </w:r>
      </w:del>
      <w:del w:id="839" w:author="Albi Celaj [2]" w:date="2019-02-14T16:43:00Z">
        <w:r w:rsidR="00161121" w:rsidDel="007319F8">
          <w:rPr>
            <w:bCs/>
            <w:iCs/>
            <w:color w:val="000000" w:themeColor="text1"/>
          </w:rPr>
          <w:delText xml:space="preserve">  </w:delText>
        </w:r>
        <w:r w:rsidR="00654172" w:rsidDel="007319F8">
          <w:rPr>
            <w:bCs/>
            <w:iCs/>
            <w:color w:val="000000" w:themeColor="text1"/>
          </w:rPr>
          <w:delText xml:space="preserve">Applying this method to 16 ABC transporters </w:delText>
        </w:r>
        <w:r w:rsidR="00544DFC" w:rsidDel="007319F8">
          <w:rPr>
            <w:bCs/>
            <w:iCs/>
            <w:color w:val="000000" w:themeColor="text1"/>
          </w:rPr>
          <w:delText>uncovered</w:delText>
        </w:r>
        <w:r w:rsidR="00654172" w:rsidDel="007319F8">
          <w:rPr>
            <w:bCs/>
            <w:iCs/>
            <w:color w:val="000000" w:themeColor="text1"/>
          </w:rPr>
          <w:delText xml:space="preserve"> phenomena that </w:delText>
        </w:r>
        <w:r w:rsidR="00B7637A" w:rsidDel="007319F8">
          <w:rPr>
            <w:bCs/>
            <w:iCs/>
            <w:color w:val="000000" w:themeColor="text1"/>
          </w:rPr>
          <w:delText>were</w:delText>
        </w:r>
        <w:r w:rsidR="00654172" w:rsidDel="007319F8">
          <w:rPr>
            <w:bCs/>
            <w:iCs/>
            <w:color w:val="000000" w:themeColor="text1"/>
          </w:rPr>
          <w:delText xml:space="preserve"> </w:delText>
        </w:r>
        <w:r w:rsidR="006E58E2" w:rsidDel="007319F8">
          <w:rPr>
            <w:bCs/>
            <w:iCs/>
            <w:color w:val="000000" w:themeColor="text1"/>
          </w:rPr>
          <w:delText xml:space="preserve">not evident </w:delText>
        </w:r>
        <w:r w:rsidR="00AA6543" w:rsidDel="007319F8">
          <w:rPr>
            <w:bCs/>
            <w:iCs/>
            <w:color w:val="000000" w:themeColor="text1"/>
          </w:rPr>
          <w:delText>when</w:delText>
        </w:r>
        <w:r w:rsidR="00654172" w:rsidDel="007319F8">
          <w:rPr>
            <w:bCs/>
            <w:iCs/>
            <w:color w:val="000000" w:themeColor="text1"/>
          </w:rPr>
          <w:delText xml:space="preserve"> </w:delText>
        </w:r>
        <w:r w:rsidR="007B34FA" w:rsidDel="007319F8">
          <w:rPr>
            <w:bCs/>
            <w:iCs/>
            <w:color w:val="000000" w:themeColor="text1"/>
          </w:rPr>
          <w:delText>knocking out</w:delText>
        </w:r>
        <w:r w:rsidR="00654172" w:rsidDel="007319F8">
          <w:rPr>
            <w:bCs/>
            <w:iCs/>
            <w:color w:val="000000" w:themeColor="text1"/>
          </w:rPr>
          <w:delText xml:space="preserve"> one or two </w:delText>
        </w:r>
        <w:r w:rsidR="00DD06F7" w:rsidDel="007319F8">
          <w:rPr>
            <w:bCs/>
            <w:iCs/>
            <w:color w:val="000000" w:themeColor="text1"/>
          </w:rPr>
          <w:delText>genes</w:delText>
        </w:r>
        <w:r w:rsidR="00654172" w:rsidDel="007319F8">
          <w:rPr>
            <w:bCs/>
            <w:iCs/>
            <w:color w:val="000000" w:themeColor="text1"/>
          </w:rPr>
          <w:delText xml:space="preserve"> at a time</w:delText>
        </w:r>
        <w:r w:rsidR="00AC1BB2" w:rsidDel="007319F8">
          <w:rPr>
            <w:bCs/>
            <w:iCs/>
            <w:color w:val="000000" w:themeColor="text1"/>
          </w:rPr>
          <w:delText>.</w:delText>
        </w:r>
        <w:r w:rsidR="00654172" w:rsidDel="007319F8">
          <w:rPr>
            <w:bCs/>
            <w:iCs/>
            <w:color w:val="000000" w:themeColor="text1"/>
          </w:rPr>
          <w:delText xml:space="preserve"> </w:delText>
        </w:r>
        <w:r w:rsidR="00AC1BB2" w:rsidDel="007319F8">
          <w:rPr>
            <w:bCs/>
            <w:iCs/>
            <w:color w:val="000000" w:themeColor="text1"/>
          </w:rPr>
          <w:delText xml:space="preserve"> </w:delText>
        </w:r>
        <w:r w:rsidR="007B34FA" w:rsidDel="007319F8">
          <w:rPr>
            <w:bCs/>
            <w:iCs/>
            <w:color w:val="000000" w:themeColor="text1"/>
          </w:rPr>
          <w:delText>Computational analysis of t</w:delText>
        </w:r>
        <w:r w:rsidR="002E3C35" w:rsidDel="007319F8">
          <w:rPr>
            <w:bCs/>
            <w:iCs/>
            <w:color w:val="000000" w:themeColor="text1"/>
          </w:rPr>
          <w:delText>he revealed</w:delText>
        </w:r>
        <w:r w:rsidR="00AC1BB2" w:rsidDel="007319F8">
          <w:rPr>
            <w:bCs/>
            <w:iCs/>
            <w:color w:val="000000" w:themeColor="text1"/>
          </w:rPr>
          <w:delText xml:space="preserve"> </w:delText>
        </w:r>
        <w:r w:rsidR="00BA2116" w:rsidDel="007319F8">
          <w:rPr>
            <w:bCs/>
            <w:iCs/>
            <w:color w:val="000000" w:themeColor="text1"/>
          </w:rPr>
          <w:delText>complex genetic relationships</w:delText>
        </w:r>
        <w:r w:rsidR="00B7637A" w:rsidDel="007319F8">
          <w:rPr>
            <w:bCs/>
            <w:iCs/>
            <w:color w:val="000000" w:themeColor="text1"/>
          </w:rPr>
          <w:delText xml:space="preserve"> </w:delText>
        </w:r>
        <w:r w:rsidR="006E58E2" w:rsidDel="007319F8">
          <w:rPr>
            <w:bCs/>
            <w:iCs/>
            <w:color w:val="000000" w:themeColor="text1"/>
          </w:rPr>
          <w:delText>w</w:delText>
        </w:r>
        <w:r w:rsidR="007B34FA" w:rsidDel="007319F8">
          <w:rPr>
            <w:bCs/>
            <w:iCs/>
            <w:color w:val="000000" w:themeColor="text1"/>
          </w:rPr>
          <w:delText>as</w:delText>
        </w:r>
        <w:r w:rsidR="00B7637A" w:rsidDel="007319F8">
          <w:rPr>
            <w:bCs/>
            <w:iCs/>
            <w:color w:val="000000" w:themeColor="text1"/>
          </w:rPr>
          <w:delText xml:space="preserve"> used to derive an intuitive system model of these transporters.</w:delText>
        </w:r>
      </w:del>
      <w:del w:id="840" w:author="Albi Celaj [2]" w:date="2019-02-14T16:44:00Z">
        <w:r w:rsidR="00AC1BB2" w:rsidDel="007319F8">
          <w:rPr>
            <w:bCs/>
            <w:iCs/>
            <w:color w:val="000000" w:themeColor="text1"/>
          </w:rPr>
          <w:delText xml:space="preserve">  </w:delText>
        </w:r>
      </w:del>
      <w:moveFromRangeStart w:id="841" w:author="Albi Celaj" w:date="2019-02-26T14:25:00Z" w:name="move2083551"/>
      <w:moveFrom w:id="842" w:author="Albi Celaj" w:date="2019-02-26T14:25:00Z">
        <w:r w:rsidR="0091590F" w:rsidDel="00DB185E">
          <w:rPr>
            <w:bCs/>
            <w:iCs/>
            <w:color w:val="000000" w:themeColor="text1"/>
          </w:rPr>
          <w:t>The engineered population provide</w:t>
        </w:r>
        <w:r w:rsidR="00DD0B85" w:rsidDel="00DB185E">
          <w:rPr>
            <w:bCs/>
            <w:iCs/>
            <w:color w:val="000000" w:themeColor="text1"/>
          </w:rPr>
          <w:t>s</w:t>
        </w:r>
        <w:r w:rsidR="0091590F" w:rsidDel="00DB185E">
          <w:rPr>
            <w:bCs/>
            <w:iCs/>
            <w:color w:val="000000" w:themeColor="text1"/>
          </w:rPr>
          <w:t xml:space="preserve"> a readily-available resource</w:t>
        </w:r>
        <w:ins w:id="843" w:author="Albi Celaj [2]" w:date="2019-02-14T16:44:00Z">
          <w:r w:rsidDel="00DB185E">
            <w:rPr>
              <w:bCs/>
              <w:iCs/>
              <w:color w:val="000000" w:themeColor="text1"/>
            </w:rPr>
            <w:t xml:space="preserve">, and we envision that </w:t>
          </w:r>
        </w:ins>
        <w:ins w:id="844" w:author="Albi Celaj [2]" w:date="2019-02-14T16:46:00Z">
          <w:r w:rsidR="00EC4D8F" w:rsidDel="00DB185E">
            <w:rPr>
              <w:bCs/>
              <w:iCs/>
              <w:color w:val="000000" w:themeColor="text1"/>
            </w:rPr>
            <w:t xml:space="preserve">continued </w:t>
          </w:r>
        </w:ins>
        <w:ins w:id="845" w:author="Albi Celaj [2]" w:date="2019-02-14T16:44:00Z">
          <w:r w:rsidDel="00DB185E">
            <w:rPr>
              <w:bCs/>
              <w:iCs/>
              <w:color w:val="000000" w:themeColor="text1"/>
            </w:rPr>
            <w:lastRenderedPageBreak/>
            <w:t xml:space="preserve">ABC-transporter XGA will </w:t>
          </w:r>
        </w:ins>
        <w:ins w:id="846" w:author="Albi Celaj [2]" w:date="2019-02-14T16:46:00Z">
          <w:r w:rsidR="00EC4D8F" w:rsidDel="00DB185E">
            <w:rPr>
              <w:bCs/>
              <w:iCs/>
              <w:color w:val="000000" w:themeColor="text1"/>
            </w:rPr>
            <w:t xml:space="preserve">provide insight in other compounds.  </w:t>
          </w:r>
        </w:ins>
      </w:moveFrom>
      <w:moveFromRangeEnd w:id="841"/>
      <w:ins w:id="847" w:author="Albi Celaj [2]" w:date="2019-02-14T16:46:00Z">
        <w:r w:rsidR="00EC4D8F">
          <w:rPr>
            <w:bCs/>
            <w:iCs/>
            <w:color w:val="000000" w:themeColor="text1"/>
          </w:rPr>
          <w:t>Broadly, we</w:t>
        </w:r>
      </w:ins>
      <w:del w:id="848" w:author="Albi Celaj [2]" w:date="2019-02-14T16:46:00Z">
        <w:r w:rsidR="0091590F" w:rsidDel="00EC4D8F">
          <w:rPr>
            <w:bCs/>
            <w:iCs/>
            <w:color w:val="000000" w:themeColor="text1"/>
          </w:rPr>
          <w:delText xml:space="preserve"> to continue </w:delText>
        </w:r>
        <w:r w:rsidR="008D6812" w:rsidDel="00EC4D8F">
          <w:rPr>
            <w:bCs/>
            <w:iCs/>
            <w:color w:val="000000" w:themeColor="text1"/>
          </w:rPr>
          <w:delText>XGA</w:delText>
        </w:r>
        <w:r w:rsidR="00DD0B85" w:rsidDel="00EC4D8F">
          <w:rPr>
            <w:bCs/>
            <w:iCs/>
            <w:color w:val="000000" w:themeColor="text1"/>
          </w:rPr>
          <w:delText xml:space="preserve"> of</w:delText>
        </w:r>
        <w:r w:rsidR="0091590F" w:rsidDel="00EC4D8F">
          <w:rPr>
            <w:bCs/>
            <w:iCs/>
            <w:color w:val="000000" w:themeColor="text1"/>
          </w:rPr>
          <w:delText xml:space="preserve"> ABC-transporter-mediated drug resistance in other compounds</w:delText>
        </w:r>
        <w:r w:rsidR="00837121" w:rsidDel="00EC4D8F">
          <w:rPr>
            <w:bCs/>
            <w:iCs/>
            <w:color w:val="000000" w:themeColor="text1"/>
          </w:rPr>
          <w:delText xml:space="preserve">.  </w:delText>
        </w:r>
        <w:r w:rsidR="008A2C05" w:rsidDel="00EC4D8F">
          <w:rPr>
            <w:bCs/>
            <w:iCs/>
            <w:color w:val="000000" w:themeColor="text1"/>
          </w:rPr>
          <w:delText>B</w:delText>
        </w:r>
        <w:r w:rsidR="00837121" w:rsidDel="00EC4D8F">
          <w:rPr>
            <w:bCs/>
            <w:iCs/>
            <w:color w:val="000000" w:themeColor="text1"/>
          </w:rPr>
          <w:delText>roadly, these results</w:delText>
        </w:r>
      </w:del>
      <w:r w:rsidR="00837121">
        <w:rPr>
          <w:bCs/>
          <w:iCs/>
          <w:color w:val="000000" w:themeColor="text1"/>
        </w:rPr>
        <w:t xml:space="preserve">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21912B2D" w14:textId="51ED220E" w:rsidR="007373D5" w:rsidRPr="007373D5" w:rsidRDefault="00551CFE" w:rsidP="007373D5">
      <w:pPr>
        <w:jc w:val="both"/>
        <w:rPr>
          <w:ins w:id="849" w:author="Albi Celaj [2]" w:date="2019-02-14T16:49:00Z"/>
          <w:bCs/>
          <w:iCs/>
          <w:color w:val="000000" w:themeColor="text1"/>
          <w:rPrChange w:id="850" w:author="Albi Celaj [2]" w:date="2019-02-14T16:52:00Z">
            <w:rPr>
              <w:ins w:id="851" w:author="Albi Celaj [2]" w:date="2019-02-14T16:49:00Z"/>
              <w:color w:val="000000" w:themeColor="text1"/>
              <w:lang w:val="en-CA"/>
            </w:rPr>
          </w:rPrChange>
        </w:rPr>
      </w:pPr>
      <w:ins w:id="852" w:author="Albi Celaj [2]" w:date="2019-02-14T17:05:00Z">
        <w:r>
          <w:rPr>
            <w:bCs/>
            <w:iCs/>
            <w:color w:val="000000" w:themeColor="text1"/>
          </w:rPr>
          <w:t>T</w:t>
        </w:r>
      </w:ins>
      <w:del w:id="853" w:author="Albi Celaj [2]" w:date="2019-02-14T17:04:00Z">
        <w:r w:rsidR="00F04E74" w:rsidDel="00551CFE">
          <w:rPr>
            <w:bCs/>
            <w:iCs/>
            <w:color w:val="000000" w:themeColor="text1"/>
          </w:rPr>
          <w:delText>T</w:delText>
        </w:r>
      </w:del>
      <w:r w:rsidR="00F04E74">
        <w:rPr>
          <w:bCs/>
          <w:iCs/>
          <w:color w:val="000000" w:themeColor="text1"/>
        </w:rPr>
        <w:t xml:space="preserve">he demonstrated </w:t>
      </w:r>
      <w:del w:id="854" w:author="Albi Celaj [2]" w:date="2019-02-14T17:21:00Z">
        <w:r w:rsidR="0067676A" w:rsidDel="00BF7BDD">
          <w:rPr>
            <w:bCs/>
            <w:iCs/>
            <w:color w:val="000000" w:themeColor="text1"/>
          </w:rPr>
          <w:delText>‘</w:delText>
        </w:r>
      </w:del>
      <w:r w:rsidR="0067676A">
        <w:rPr>
          <w:bCs/>
          <w:iCs/>
          <w:color w:val="000000" w:themeColor="text1"/>
        </w:rPr>
        <w:t>cross-based</w:t>
      </w:r>
      <w:del w:id="855" w:author="Albi Celaj [2]" w:date="2019-02-14T17:21:00Z">
        <w:r w:rsidR="0067676A" w:rsidDel="00BF7BDD">
          <w:rPr>
            <w:bCs/>
            <w:iCs/>
            <w:color w:val="000000" w:themeColor="text1"/>
          </w:rPr>
          <w:delText>’</w:delText>
        </w:r>
      </w:del>
      <w:r w:rsidR="0067676A">
        <w:rPr>
          <w:bCs/>
          <w:iCs/>
          <w:color w:val="000000" w:themeColor="text1"/>
        </w:rPr>
        <w:t xml:space="preserve">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del w:id="856" w:author="Albi Celaj [2]" w:date="2019-02-14T17:09:00Z">
        <w:r w:rsidR="00CF23F9" w:rsidDel="00575B73">
          <w:rPr>
            <w:bCs/>
            <w:iCs/>
            <w:color w:val="000000" w:themeColor="text1"/>
          </w:rPr>
          <w:delText>use</w:delText>
        </w:r>
        <w:r w:rsidR="00BB4C59" w:rsidDel="00575B73">
          <w:rPr>
            <w:bCs/>
            <w:iCs/>
            <w:color w:val="000000" w:themeColor="text1"/>
          </w:rPr>
          <w:delText>d</w:delText>
        </w:r>
        <w:r w:rsidR="00CF23F9" w:rsidDel="00575B73">
          <w:rPr>
            <w:bCs/>
            <w:iCs/>
            <w:color w:val="000000" w:themeColor="text1"/>
          </w:rPr>
          <w:delText xml:space="preserve"> </w:delText>
        </w:r>
      </w:del>
      <w:ins w:id="857" w:author="Albi Celaj [2]" w:date="2019-02-14T17:09:00Z">
        <w:r w:rsidR="00575B73">
          <w:rPr>
            <w:bCs/>
            <w:iCs/>
            <w:color w:val="000000" w:themeColor="text1"/>
          </w:rPr>
          <w:t xml:space="preserve">adapted </w:t>
        </w:r>
      </w:ins>
      <w:r w:rsidR="00CF23F9">
        <w:rPr>
          <w:bCs/>
          <w:iCs/>
          <w:color w:val="000000" w:themeColor="text1"/>
        </w:rPr>
        <w:t>with</w:t>
      </w:r>
      <w:del w:id="858" w:author="Albi Celaj [2]" w:date="2019-02-14T17:08:00Z">
        <w:r w:rsidR="00CF23F9" w:rsidDel="00575B73">
          <w:rPr>
            <w:bCs/>
            <w:iCs/>
            <w:color w:val="000000" w:themeColor="text1"/>
          </w:rPr>
          <w:delText xml:space="preserve"> </w:delText>
        </w:r>
        <w:r w:rsidR="003F2117" w:rsidDel="00575B73">
          <w:rPr>
            <w:bCs/>
            <w:iCs/>
            <w:color w:val="000000" w:themeColor="text1"/>
          </w:rPr>
          <w:delText>other</w:delText>
        </w:r>
      </w:del>
      <w:r w:rsidR="003F2117">
        <w:rPr>
          <w:bCs/>
          <w:iCs/>
          <w:color w:val="000000" w:themeColor="text1"/>
        </w:rPr>
        <w:t xml:space="preserve">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sidR="00F04E74">
        <w:rPr>
          <w:bCs/>
          <w:iCs/>
          <w:color w:val="000000" w:themeColor="text1"/>
        </w:rPr>
        <w:t xml:space="preserve">.  </w:t>
      </w:r>
      <w:ins w:id="859" w:author="Albi Celaj [2]" w:date="2019-02-14T16:50:00Z">
        <w:r w:rsidR="007373D5">
          <w:rPr>
            <w:bCs/>
            <w:iCs/>
            <w:color w:val="000000" w:themeColor="text1"/>
          </w:rPr>
          <w:t xml:space="preserve">An XGA of </w:t>
        </w:r>
      </w:ins>
      <w:ins w:id="860" w:author="Albi Celaj [2]" w:date="2019-02-14T16:51:00Z">
        <w:r w:rsidR="007373D5">
          <w:rPr>
            <w:bCs/>
            <w:iCs/>
            <w:color w:val="000000" w:themeColor="text1"/>
          </w:rPr>
          <w:t>GPCR signaling</w:t>
        </w:r>
      </w:ins>
      <w:ins w:id="861" w:author="Albi Celaj [2]" w:date="2019-02-14T16:52:00Z">
        <w:r w:rsidR="007373D5">
          <w:rPr>
            <w:bCs/>
            <w:iCs/>
            <w:color w:val="000000" w:themeColor="text1"/>
          </w:rPr>
          <w:t>,</w:t>
        </w:r>
      </w:ins>
      <w:ins w:id="862" w:author="Albi Celaj [2]" w:date="2019-02-14T16:51:00Z">
        <w:r w:rsidR="007373D5">
          <w:rPr>
            <w:bCs/>
            <w:iCs/>
            <w:color w:val="000000" w:themeColor="text1"/>
          </w:rPr>
          <w:t xml:space="preserve"> for example, </w:t>
        </w:r>
      </w:ins>
      <w:del w:id="863" w:author="Albi Celaj [2]" w:date="2019-02-14T16:52:00Z">
        <w:r w:rsidR="003F2117" w:rsidDel="007373D5">
          <w:rPr>
            <w:bCs/>
            <w:iCs/>
            <w:color w:val="000000" w:themeColor="text1"/>
          </w:rPr>
          <w:delText xml:space="preserve">Another </w:delText>
        </w:r>
        <w:r w:rsidR="008D6812" w:rsidDel="007373D5">
          <w:rPr>
            <w:bCs/>
            <w:iCs/>
            <w:color w:val="000000" w:themeColor="text1"/>
          </w:rPr>
          <w:delText>XGA</w:delText>
        </w:r>
        <w:r w:rsidR="00BB4C59" w:rsidDel="007373D5">
          <w:rPr>
            <w:bCs/>
            <w:iCs/>
            <w:color w:val="000000" w:themeColor="text1"/>
          </w:rPr>
          <w:delText xml:space="preserve"> </w:delText>
        </w:r>
        <w:r w:rsidR="00F151CA" w:rsidDel="007373D5">
          <w:rPr>
            <w:bCs/>
            <w:iCs/>
            <w:color w:val="000000" w:themeColor="text1"/>
          </w:rPr>
          <w:delText xml:space="preserve">in yeast </w:delText>
        </w:r>
      </w:del>
      <w:r w:rsidR="00F6272C">
        <w:rPr>
          <w:bCs/>
          <w:iCs/>
          <w:color w:val="000000" w:themeColor="text1"/>
        </w:rPr>
        <w:t>could be performed</w:t>
      </w:r>
      <w:del w:id="864" w:author="Albi Celaj [2]" w:date="2019-02-14T16:52:00Z">
        <w:r w:rsidR="00F151CA" w:rsidDel="007373D5">
          <w:rPr>
            <w:bCs/>
            <w:iCs/>
            <w:color w:val="000000" w:themeColor="text1"/>
          </w:rPr>
          <w:delText>, for example,</w:delText>
        </w:r>
      </w:del>
      <w:r w:rsidR="00F6272C">
        <w:rPr>
          <w:bCs/>
          <w:iCs/>
          <w:color w:val="000000" w:themeColor="text1"/>
        </w:rPr>
        <w:t xml:space="preserve"> </w:t>
      </w:r>
      <w:ins w:id="865" w:author="Albi Celaj [2]" w:date="2019-02-14T16:56:00Z">
        <w:r>
          <w:rPr>
            <w:bCs/>
            <w:iCs/>
            <w:color w:val="000000" w:themeColor="text1"/>
          </w:rPr>
          <w:t xml:space="preserve">using </w:t>
        </w:r>
      </w:ins>
      <w:del w:id="866" w:author="Albi Celaj [2]" w:date="2019-02-14T16:52:00Z">
        <w:r w:rsidR="00F6272C" w:rsidDel="007373D5">
          <w:rPr>
            <w:bCs/>
            <w:iCs/>
            <w:color w:val="000000" w:themeColor="text1"/>
          </w:rPr>
          <w:delText>with</w:delText>
        </w:r>
        <w:r w:rsidR="009A6615" w:rsidDel="007373D5">
          <w:rPr>
            <w:bCs/>
            <w:iCs/>
            <w:color w:val="000000" w:themeColor="text1"/>
          </w:rPr>
          <w:delText xml:space="preserve"> </w:delText>
        </w:r>
      </w:del>
      <w:r w:rsidR="009A6615">
        <w:rPr>
          <w:bCs/>
          <w:iCs/>
          <w:color w:val="000000" w:themeColor="text1"/>
        </w:rPr>
        <w:t>a</w:t>
      </w:r>
      <w:ins w:id="867" w:author="Albi Celaj [2]" w:date="2019-02-14T16:53:00Z">
        <w:r w:rsidR="007373D5">
          <w:rPr>
            <w:bCs/>
            <w:iCs/>
            <w:color w:val="000000" w:themeColor="text1"/>
          </w:rPr>
          <w:t>n existing yeast mutant with 16 GCPR</w:t>
        </w:r>
      </w:ins>
      <w:del w:id="868" w:author="Albi Celaj [2]" w:date="2019-02-14T16:53:00Z">
        <w:r w:rsidR="00F04E74" w:rsidDel="007373D5">
          <w:rPr>
            <w:bCs/>
            <w:iCs/>
            <w:color w:val="000000" w:themeColor="text1"/>
          </w:rPr>
          <w:delText>n existing</w:delText>
        </w:r>
        <w:r w:rsidR="008D1FA0" w:rsidDel="007373D5">
          <w:rPr>
            <w:bCs/>
            <w:iCs/>
            <w:color w:val="000000" w:themeColor="text1"/>
          </w:rPr>
          <w:delText xml:space="preserve"> 16-deletion mutant for GPCR</w:delText>
        </w:r>
      </w:del>
      <w:r w:rsidR="008D1FA0">
        <w:rPr>
          <w:bCs/>
          <w:iCs/>
          <w:color w:val="000000" w:themeColor="text1"/>
        </w:rPr>
        <w:t xml:space="preserve"> pathway-related genes</w:t>
      </w:r>
      <w:ins w:id="869" w:author="Albi Celaj [2]" w:date="2019-02-14T16:54:00Z">
        <w:r w:rsidR="007373D5">
          <w:rPr>
            <w:bCs/>
            <w:iCs/>
            <w:color w:val="000000" w:themeColor="text1"/>
          </w:rPr>
          <w:t xml:space="preserve"> deleted</w:t>
        </w:r>
      </w:ins>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w:t>
      </w:r>
      <w:ins w:id="870" w:author="Albi Celaj [2]" w:date="2019-02-14T16:54:00Z">
        <w:r w:rsidR="007373D5">
          <w:rPr>
            <w:bCs/>
            <w:iCs/>
            <w:color w:val="000000" w:themeColor="text1"/>
          </w:rPr>
          <w:t xml:space="preserve"> </w:t>
        </w:r>
      </w:ins>
      <w:del w:id="871" w:author="Albi Celaj [2]" w:date="2019-02-14T16:54:00Z">
        <w:r w:rsidR="009A6615" w:rsidDel="007373D5">
          <w:rPr>
            <w:bCs/>
            <w:iCs/>
            <w:color w:val="000000" w:themeColor="text1"/>
          </w:rPr>
          <w:delText xml:space="preserve"> </w:delText>
        </w:r>
        <w:r w:rsidR="00F6272C" w:rsidDel="007373D5">
          <w:rPr>
            <w:bCs/>
            <w:iCs/>
            <w:color w:val="000000" w:themeColor="text1"/>
          </w:rPr>
          <w:delText xml:space="preserve"> </w:delText>
        </w:r>
      </w:del>
      <w:del w:id="872" w:author="Albi Celaj [2]" w:date="2019-02-14T16:56:00Z">
        <w:r w:rsidR="007B5938" w:rsidDel="00551CFE">
          <w:rPr>
            <w:bCs/>
            <w:iCs/>
            <w:color w:val="000000" w:themeColor="text1"/>
          </w:rPr>
          <w:delText>Using</w:delText>
        </w:r>
      </w:del>
      <w:ins w:id="873" w:author="Albi Celaj [2]" w:date="2019-02-14T16:56:00Z">
        <w:r>
          <w:rPr>
            <w:bCs/>
            <w:iCs/>
            <w:color w:val="000000" w:themeColor="text1"/>
          </w:rPr>
          <w:t>With</w:t>
        </w:r>
      </w:ins>
      <w:r w:rsidR="007B5938">
        <w:rPr>
          <w:bCs/>
          <w:iCs/>
          <w:color w:val="000000" w:themeColor="text1"/>
        </w:rPr>
        <w:t xml:space="preserve">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w:t>
      </w:r>
      <w:del w:id="874" w:author="Albi Celaj [2]" w:date="2019-02-14T16:54:00Z">
        <w:r w:rsidR="003F2117" w:rsidDel="007373D5">
          <w:rPr>
            <w:bCs/>
            <w:iCs/>
            <w:color w:val="000000" w:themeColor="text1"/>
          </w:rPr>
          <w:delText xml:space="preserve">the </w:delText>
        </w:r>
      </w:del>
      <w:r w:rsidR="006E3ABF">
        <w:rPr>
          <w:bCs/>
          <w:iCs/>
          <w:color w:val="000000" w:themeColor="text1"/>
        </w:rPr>
        <w:t xml:space="preserve">construction of </w:t>
      </w:r>
      <w:del w:id="875" w:author="Albi Celaj [2]" w:date="2019-02-14T16:54:00Z">
        <w:r w:rsidR="006E3ABF" w:rsidDel="007373D5">
          <w:rPr>
            <w:bCs/>
            <w:iCs/>
            <w:color w:val="000000" w:themeColor="text1"/>
          </w:rPr>
          <w:delText xml:space="preserve">other </w:delText>
        </w:r>
      </w:del>
      <w:r w:rsidR="006E3ABF">
        <w:rPr>
          <w:bCs/>
          <w:iCs/>
          <w:color w:val="000000" w:themeColor="text1"/>
        </w:rPr>
        <w:t>multi-variant strains</w:t>
      </w:r>
      <w:del w:id="876" w:author="Albi Celaj [2]" w:date="2019-02-14T16:54:00Z">
        <w:r w:rsidR="006E3ABF" w:rsidDel="007373D5">
          <w:rPr>
            <w:bCs/>
            <w:iCs/>
            <w:color w:val="000000" w:themeColor="text1"/>
          </w:rPr>
          <w:delText xml:space="preserve"> as required</w:delText>
        </w:r>
      </w:del>
      <w:r w:rsidR="006E3ABF">
        <w:rPr>
          <w:bCs/>
          <w:iCs/>
          <w:color w:val="000000" w:themeColor="text1"/>
        </w:rPr>
        <w:t xml:space="preserve">. </w:t>
      </w:r>
      <w:del w:id="877" w:author="Albi Celaj [2]" w:date="2019-02-14T16:55:00Z">
        <w:r w:rsidR="006E3ABF" w:rsidDel="007373D5">
          <w:rPr>
            <w:bCs/>
            <w:iCs/>
            <w:color w:val="000000" w:themeColor="text1"/>
          </w:rPr>
          <w:delText xml:space="preserve"> </w:delText>
        </w:r>
        <w:r w:rsidR="003E2EF2" w:rsidDel="007373D5">
          <w:rPr>
            <w:bCs/>
            <w:iCs/>
            <w:color w:val="000000" w:themeColor="text1"/>
          </w:rPr>
          <w:delText xml:space="preserve">CRISPR-based </w:delText>
        </w:r>
        <w:r w:rsidR="00E3050F" w:rsidDel="007373D5">
          <w:rPr>
            <w:bCs/>
            <w:iCs/>
            <w:color w:val="000000" w:themeColor="text1"/>
          </w:rPr>
          <w:delText>methods for</w:delText>
        </w:r>
      </w:del>
      <w:ins w:id="878" w:author="Albi Celaj [2]" w:date="2019-02-14T16:55:00Z">
        <w:del w:id="879" w:author="Albi Celaj" w:date="2019-03-05T15:59:00Z">
          <w:r w:rsidR="007373D5" w:rsidDel="00C21836">
            <w:rPr>
              <w:bCs/>
              <w:iCs/>
              <w:color w:val="000000" w:themeColor="text1"/>
            </w:rPr>
            <w:delText>Indeed,</w:delText>
          </w:r>
        </w:del>
      </w:ins>
      <w:del w:id="880" w:author="Albi Celaj" w:date="2019-03-05T15:59:00Z">
        <w:r w:rsidR="00E3050F" w:rsidDel="00C21836">
          <w:rPr>
            <w:bCs/>
            <w:iCs/>
            <w:color w:val="000000" w:themeColor="text1"/>
          </w:rPr>
          <w:delText xml:space="preserve"> </w:delText>
        </w:r>
        <w:r w:rsidR="00196D4C" w:rsidDel="00C21836">
          <w:rPr>
            <w:bCs/>
            <w:iCs/>
            <w:color w:val="000000" w:themeColor="text1"/>
          </w:rPr>
          <w:delText>s</w:delText>
        </w:r>
      </w:del>
      <w:ins w:id="881" w:author="Albi Celaj" w:date="2019-03-05T15:59:00Z">
        <w:r w:rsidR="00C21836">
          <w:rPr>
            <w:bCs/>
            <w:iCs/>
            <w:color w:val="000000" w:themeColor="text1"/>
          </w:rPr>
          <w:t>S</w:t>
        </w:r>
      </w:ins>
      <w:r w:rsidR="00196D4C">
        <w:rPr>
          <w:bCs/>
          <w:iCs/>
          <w:color w:val="000000" w:themeColor="text1"/>
        </w:rPr>
        <w:t>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w:t>
      </w:r>
      <w:ins w:id="882" w:author="Albi Celaj [2]" w:date="2019-02-14T16:55:00Z">
        <w:r w:rsidR="007373D5">
          <w:rPr>
            <w:bCs/>
            <w:iCs/>
            <w:color w:val="000000" w:themeColor="text1"/>
          </w:rPr>
          <w:t>s</w:t>
        </w:r>
      </w:ins>
      <w:del w:id="883" w:author="Albi Celaj [2]" w:date="2019-02-14T16:55:00Z">
        <w:r w:rsidR="00D668FD" w:rsidDel="007373D5">
          <w:rPr>
            <w:bCs/>
            <w:iCs/>
            <w:color w:val="000000" w:themeColor="text1"/>
          </w:rPr>
          <w:delText>ve</w:delText>
        </w:r>
      </w:del>
      <w:r w:rsidR="00D668FD">
        <w:rPr>
          <w:bCs/>
          <w:iCs/>
          <w:color w:val="000000" w:themeColor="text1"/>
        </w:rPr>
        <w:t xml:space="preserve"> </w:t>
      </w:r>
      <w:ins w:id="884" w:author="Albi Celaj" w:date="2019-03-05T15:59:00Z">
        <w:r w:rsidR="00C21836">
          <w:rPr>
            <w:bCs/>
            <w:iCs/>
            <w:color w:val="000000" w:themeColor="text1"/>
          </w:rPr>
          <w:t xml:space="preserve">also </w:t>
        </w:r>
      </w:ins>
      <w:r w:rsidR="00D668FD">
        <w:rPr>
          <w:bCs/>
          <w:iCs/>
          <w:color w:val="000000" w:themeColor="text1"/>
        </w:rPr>
        <w:t xml:space="preserve">been described </w:t>
      </w:r>
      <w:r w:rsidR="007230F5">
        <w:rPr>
          <w:bCs/>
          <w:iCs/>
          <w:color w:val="000000" w:themeColor="text1"/>
        </w:rPr>
        <w:t>in</w:t>
      </w:r>
      <w:r w:rsidR="00E3050F">
        <w:rPr>
          <w:bCs/>
          <w:iCs/>
          <w:color w:val="000000" w:themeColor="text1"/>
        </w:rPr>
        <w:t xml:space="preserve"> </w:t>
      </w:r>
      <w:ins w:id="885" w:author="Albi Celaj [2]" w:date="2019-02-14T16:55:00Z">
        <w:del w:id="886" w:author="Albi Celaj" w:date="2019-03-05T15:59:00Z">
          <w:r w:rsidR="002D3C0D" w:rsidDel="00C21836">
            <w:rPr>
              <w:bCs/>
              <w:iCs/>
              <w:color w:val="000000" w:themeColor="text1"/>
            </w:rPr>
            <w:delText>multiple</w:delText>
          </w:r>
        </w:del>
      </w:ins>
      <w:ins w:id="887" w:author="Albi Celaj" w:date="2019-03-05T15:59:00Z">
        <w:r w:rsidR="00C21836">
          <w:rPr>
            <w:bCs/>
            <w:iCs/>
            <w:color w:val="000000" w:themeColor="text1"/>
          </w:rPr>
          <w:t>other</w:t>
        </w:r>
      </w:ins>
      <w:del w:id="888" w:author="Albi Celaj [2]" w:date="2019-02-14T16:55:00Z">
        <w:r w:rsidR="003E2EF2" w:rsidDel="002D3C0D">
          <w:rPr>
            <w:bCs/>
            <w:iCs/>
            <w:color w:val="000000" w:themeColor="text1"/>
          </w:rPr>
          <w:delText>other</w:delText>
        </w:r>
      </w:del>
      <w:r w:rsidR="003E2EF2">
        <w:rPr>
          <w:bCs/>
          <w:iCs/>
          <w:color w:val="000000" w:themeColor="text1"/>
        </w:rPr>
        <w:t xml:space="preserve"> model </w:t>
      </w:r>
      <w:r w:rsidR="00E3050F">
        <w:rPr>
          <w:bCs/>
          <w:iCs/>
          <w:color w:val="000000" w:themeColor="text1"/>
        </w:rPr>
        <w:t>organisms</w:t>
      </w:r>
      <w:ins w:id="889" w:author="Albi Celaj [2]" w:date="2019-02-14T16:55:00Z">
        <w:r w:rsidR="002D3C0D">
          <w:rPr>
            <w:bCs/>
            <w:iCs/>
            <w:color w:val="000000" w:themeColor="text1"/>
          </w:rPr>
          <w:t>:</w:t>
        </w:r>
      </w:ins>
      <w:r w:rsidR="00E3050F">
        <w:rPr>
          <w:bCs/>
          <w:iCs/>
          <w:color w:val="000000" w:themeColor="text1"/>
        </w:rPr>
        <w:t xml:space="preserve"> </w:t>
      </w:r>
      <w:del w:id="890" w:author="Albi Celaj [2]" w:date="2019-02-14T16:55:00Z">
        <w:r w:rsidR="00E3050F" w:rsidDel="002D3C0D">
          <w:rPr>
            <w:bCs/>
            <w:iCs/>
            <w:color w:val="000000" w:themeColor="text1"/>
          </w:rPr>
          <w:delText>such as</w:delText>
        </w:r>
      </w:del>
      <w:ins w:id="891" w:author="Albi Celaj [2]" w:date="2019-02-14T16:55:00Z">
        <w:r w:rsidR="002D3C0D">
          <w:rPr>
            <w:bCs/>
            <w:iCs/>
            <w:color w:val="000000" w:themeColor="text1"/>
          </w:rPr>
          <w:t>e</w:t>
        </w:r>
      </w:ins>
      <w:ins w:id="892" w:author="Albi Celaj [2]" w:date="2019-02-14T16:56:00Z">
        <w:r w:rsidR="002D3C0D">
          <w:rPr>
            <w:bCs/>
            <w:iCs/>
            <w:color w:val="000000" w:themeColor="text1"/>
          </w:rPr>
          <w:t>.g.</w:t>
        </w:r>
      </w:ins>
      <w:r w:rsidR="00E3050F">
        <w:rPr>
          <w:bCs/>
          <w:iCs/>
          <w:color w:val="000000" w:themeColor="text1"/>
        </w:rPr>
        <w:t xml:space="preserve">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ins w:id="893" w:author="Albi Celaj" w:date="2019-02-26T14:09:00Z">
        <w:r w:rsidR="00AF7C5E">
          <w:rPr>
            <w:bCs/>
            <w:iCs/>
            <w:color w:val="000000" w:themeColor="text1"/>
          </w:rPr>
          <w:t xml:space="preserve"> </w:t>
        </w:r>
      </w:ins>
    </w:p>
    <w:p w14:paraId="2C45652A" w14:textId="77777777" w:rsidR="007373D5" w:rsidDel="00BB5E3F" w:rsidRDefault="007373D5" w:rsidP="007E1A02">
      <w:pPr>
        <w:jc w:val="both"/>
        <w:rPr>
          <w:ins w:id="894" w:author="Albi Celaj [2]" w:date="2019-02-14T16:49:00Z"/>
          <w:del w:id="895" w:author="Albi Celaj" w:date="2019-02-21T17:56:00Z"/>
          <w:color w:val="000000" w:themeColor="text1"/>
          <w:lang w:val="en-CA"/>
        </w:rPr>
      </w:pPr>
    </w:p>
    <w:p w14:paraId="4766FB44" w14:textId="61D4A5C9" w:rsidR="00CD24CF" w:rsidRPr="007E1A02" w:rsidDel="00575B73" w:rsidRDefault="00947084" w:rsidP="007E1A02">
      <w:pPr>
        <w:jc w:val="both"/>
        <w:rPr>
          <w:del w:id="896" w:author="Albi Celaj [2]" w:date="2019-02-14T17:15:00Z"/>
          <w:color w:val="000000" w:themeColor="text1"/>
          <w:lang w:val="en-CA"/>
        </w:rPr>
      </w:pPr>
      <w:del w:id="897" w:author="Albi Celaj [2]" w:date="2019-02-14T17:15:00Z">
        <w:r w:rsidDel="00575B73">
          <w:rPr>
            <w:bCs/>
            <w:iCs/>
            <w:color w:val="000000" w:themeColor="text1"/>
          </w:rPr>
          <w:delText xml:space="preserve">Mutations </w:delText>
        </w:r>
        <w:r w:rsidR="007B5938" w:rsidDel="00575B73">
          <w:rPr>
            <w:bCs/>
            <w:iCs/>
            <w:color w:val="000000" w:themeColor="text1"/>
          </w:rPr>
          <w:delText>can</w:delText>
        </w:r>
        <w:r w:rsidDel="00575B73">
          <w:rPr>
            <w:bCs/>
            <w:iCs/>
            <w:color w:val="000000" w:themeColor="text1"/>
          </w:rPr>
          <w:delText xml:space="preserve"> be distributed between two parents, allowing </w:delText>
        </w:r>
        <w:r w:rsidR="008D6812" w:rsidDel="00575B73">
          <w:rPr>
            <w:bCs/>
            <w:iCs/>
            <w:color w:val="000000" w:themeColor="text1"/>
          </w:rPr>
          <w:delText>XGA</w:delText>
        </w:r>
        <w:r w:rsidDel="00575B73">
          <w:rPr>
            <w:bCs/>
            <w:iCs/>
            <w:color w:val="000000" w:themeColor="text1"/>
          </w:rPr>
          <w:delText xml:space="preserve"> in cases where </w:delText>
        </w:r>
        <w:r w:rsidR="003F2117" w:rsidDel="00575B73">
          <w:rPr>
            <w:bCs/>
            <w:iCs/>
            <w:color w:val="000000" w:themeColor="text1"/>
          </w:rPr>
          <w:delText xml:space="preserve">not all perturbations can </w:delText>
        </w:r>
        <w:r w:rsidR="007F766B" w:rsidDel="00575B73">
          <w:rPr>
            <w:bCs/>
            <w:iCs/>
            <w:color w:val="000000" w:themeColor="text1"/>
          </w:rPr>
          <w:delText>be introduced into a single individual</w:delText>
        </w:r>
        <w:r w:rsidR="00571925" w:rsidRPr="00233F15" w:rsidDel="00575B73">
          <w:rPr>
            <w:bCs/>
            <w:iCs/>
            <w:color w:val="000000" w:themeColor="text1"/>
          </w:rPr>
          <w:delText>.</w:delText>
        </w:r>
        <w:r w:rsidR="00360A90" w:rsidDel="00575B73">
          <w:rPr>
            <w:bCs/>
            <w:iCs/>
            <w:color w:val="000000" w:themeColor="text1"/>
          </w:rPr>
          <w:delText xml:space="preserve">  </w:delText>
        </w:r>
        <w:r w:rsidR="0022466F" w:rsidDel="00575B73">
          <w:rPr>
            <w:bCs/>
            <w:iCs/>
            <w:color w:val="000000" w:themeColor="text1"/>
          </w:rPr>
          <w:delText>C</w:delText>
        </w:r>
        <w:r w:rsidDel="00575B73">
          <w:rPr>
            <w:bCs/>
            <w:iCs/>
            <w:color w:val="000000" w:themeColor="text1"/>
          </w:rPr>
          <w:delText xml:space="preserve">rosses can be made more complex, involving multiple matings between multiple parental strains carrying different subsets of targeted variation, and subsequent inter-crosses between F1 populations </w:delText>
        </w:r>
        <w:r w:rsidR="00F151CA" w:rsidDel="00575B73">
          <w:rPr>
            <w:bCs/>
            <w:iCs/>
            <w:color w:val="000000" w:themeColor="text1"/>
          </w:rPr>
          <w:delText xml:space="preserve">as </w:delText>
        </w:r>
        <w:r w:rsidR="005158ED" w:rsidDel="00575B73">
          <w:rPr>
            <w:bCs/>
            <w:iCs/>
            <w:color w:val="000000" w:themeColor="text1"/>
          </w:rPr>
          <w:delText>n</w:delText>
        </w:r>
        <w:r w:rsidR="007B5938" w:rsidDel="00575B73">
          <w:rPr>
            <w:bCs/>
            <w:iCs/>
            <w:color w:val="000000" w:themeColor="text1"/>
          </w:rPr>
          <w:delText>eeded</w:delText>
        </w:r>
        <w:r w:rsidR="006E3ABF" w:rsidDel="00575B73">
          <w:rPr>
            <w:bCs/>
            <w:iCs/>
            <w:color w:val="000000" w:themeColor="text1"/>
          </w:rPr>
          <w:delText>.</w:delText>
        </w:r>
      </w:del>
    </w:p>
    <w:p w14:paraId="3A8DD683" w14:textId="0646E307" w:rsidR="00CD24CF" w:rsidRDefault="00CD24CF" w:rsidP="009A6615">
      <w:pPr>
        <w:jc w:val="both"/>
        <w:rPr>
          <w:bCs/>
          <w:iCs/>
          <w:color w:val="000000" w:themeColor="text1"/>
        </w:rPr>
      </w:pPr>
    </w:p>
    <w:p w14:paraId="0F57984D" w14:textId="4EF1DE48" w:rsidR="00C66D27" w:rsidRDefault="00A14919" w:rsidP="00A14919">
      <w:pPr>
        <w:jc w:val="both"/>
        <w:rPr>
          <w:bCs/>
          <w:iCs/>
          <w:color w:val="000000" w:themeColor="text1"/>
        </w:rPr>
      </w:pPr>
      <w:ins w:id="898" w:author="Albi Celaj" w:date="2019-02-26T14:13:00Z">
        <w:r>
          <w:rPr>
            <w:bCs/>
            <w:iCs/>
            <w:color w:val="000000" w:themeColor="text1"/>
          </w:rPr>
          <w:t>XGA may also be performed by directly engineering trackable multi-allele diversity into a population</w:t>
        </w:r>
      </w:ins>
      <w:ins w:id="899" w:author="Albi Celaj" w:date="2019-03-05T15:31:00Z">
        <w:r w:rsidR="00431FF4">
          <w:rPr>
            <w:bCs/>
            <w:iCs/>
            <w:color w:val="000000" w:themeColor="text1"/>
          </w:rPr>
          <w:t>,</w:t>
        </w:r>
      </w:ins>
      <w:ins w:id="900" w:author="Albi Celaj" w:date="2019-02-26T14:13:00Z">
        <w:r>
          <w:rPr>
            <w:bCs/>
            <w:iCs/>
            <w:color w:val="000000" w:themeColor="text1"/>
          </w:rPr>
          <w:t xml:space="preserve"> as </w:t>
        </w:r>
      </w:ins>
      <w:del w:id="901" w:author="Albi Celaj" w:date="2019-02-26T14:13:00Z">
        <w:r w:rsidR="009A6615" w:rsidDel="00A14919">
          <w:rPr>
            <w:bCs/>
            <w:iCs/>
            <w:color w:val="000000" w:themeColor="text1"/>
          </w:rPr>
          <w:delText xml:space="preserve">Direct </w:delText>
        </w:r>
        <w:r w:rsidR="00F6272C" w:rsidDel="00A14919">
          <w:rPr>
            <w:bCs/>
            <w:iCs/>
            <w:color w:val="000000" w:themeColor="text1"/>
          </w:rPr>
          <w:delText>engineering of</w:delText>
        </w:r>
        <w:r w:rsidR="00824B99" w:rsidDel="00A14919">
          <w:rPr>
            <w:bCs/>
            <w:iCs/>
            <w:color w:val="000000" w:themeColor="text1"/>
          </w:rPr>
          <w:delText xml:space="preserve"> trackable</w:delText>
        </w:r>
        <w:r w:rsidR="00F6272C" w:rsidDel="00A14919">
          <w:rPr>
            <w:bCs/>
            <w:iCs/>
            <w:color w:val="000000" w:themeColor="text1"/>
          </w:rPr>
          <w:delText xml:space="preserve"> large-scale multi-allele diversity into a population</w:delText>
        </w:r>
        <w:r w:rsidR="009A6615" w:rsidDel="00A14919">
          <w:rPr>
            <w:bCs/>
            <w:iCs/>
            <w:color w:val="000000" w:themeColor="text1"/>
          </w:rPr>
          <w:delText xml:space="preserve"> present</w:delText>
        </w:r>
        <w:r w:rsidR="00373F4A" w:rsidDel="00A14919">
          <w:rPr>
            <w:bCs/>
            <w:iCs/>
            <w:color w:val="000000" w:themeColor="text1"/>
          </w:rPr>
          <w:delText>s</w:delText>
        </w:r>
        <w:r w:rsidR="009A6615" w:rsidDel="00A14919">
          <w:rPr>
            <w:bCs/>
            <w:iCs/>
            <w:color w:val="000000" w:themeColor="text1"/>
          </w:rPr>
          <w:delText xml:space="preserve"> more challenge</w:delText>
        </w:r>
        <w:r w:rsidR="00BA4DDB" w:rsidDel="00A14919">
          <w:rPr>
            <w:bCs/>
            <w:iCs/>
            <w:color w:val="000000" w:themeColor="text1"/>
          </w:rPr>
          <w:delText>s</w:delText>
        </w:r>
        <w:r w:rsidR="009A6615" w:rsidDel="00A14919">
          <w:rPr>
            <w:bCs/>
            <w:iCs/>
            <w:color w:val="000000" w:themeColor="text1"/>
          </w:rPr>
          <w:delText xml:space="preserve"> than crossing multi-variant parental strains, but </w:delText>
        </w:r>
      </w:del>
      <w:r w:rsidR="009A6615">
        <w:rPr>
          <w:bCs/>
          <w:iCs/>
          <w:color w:val="000000" w:themeColor="text1"/>
        </w:rPr>
        <w:t>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009A6615"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w:t>
      </w:r>
      <w:ins w:id="902" w:author="Albi Celaj" w:date="2019-02-26T14:14:00Z">
        <w:r>
          <w:rPr>
            <w:bCs/>
            <w:iCs/>
            <w:color w:val="000000" w:themeColor="text1"/>
          </w:rPr>
          <w:t>may also be adapted for</w:t>
        </w:r>
      </w:ins>
      <w:del w:id="903" w:author="Albi Celaj" w:date="2019-02-26T14:14:00Z">
        <w:r w:rsidR="00BA4DDB" w:rsidDel="00A14919">
          <w:rPr>
            <w:bCs/>
            <w:iCs/>
            <w:color w:val="000000" w:themeColor="text1"/>
          </w:rPr>
          <w:delText>also show promise for</w:delText>
        </w:r>
      </w:del>
      <w:r w:rsidR="00BA4DDB">
        <w:rPr>
          <w:bCs/>
          <w:iCs/>
          <w:color w:val="000000" w:themeColor="text1"/>
        </w:rPr>
        <w:t xml:space="preserve"> </w:t>
      </w:r>
      <w:del w:id="904" w:author="Albi Celaj [3]" w:date="2019-02-19T17:56:00Z">
        <w:r w:rsidR="00145675" w:rsidDel="002B5D5C">
          <w:rPr>
            <w:bCs/>
            <w:iCs/>
            <w:color w:val="000000" w:themeColor="text1"/>
          </w:rPr>
          <w:delText>‘</w:delText>
        </w:r>
      </w:del>
      <w:r w:rsidR="00145675">
        <w:rPr>
          <w:bCs/>
          <w:iCs/>
          <w:color w:val="000000" w:themeColor="text1"/>
        </w:rPr>
        <w:t>direct</w:t>
      </w:r>
      <w:r w:rsidR="001F4960">
        <w:rPr>
          <w:bCs/>
          <w:iCs/>
          <w:color w:val="000000" w:themeColor="text1"/>
        </w:rPr>
        <w:t>ly</w:t>
      </w:r>
      <w:ins w:id="905" w:author="Albi Celaj [3]" w:date="2019-02-19T17:56:00Z">
        <w:r w:rsidR="00A968ED">
          <w:rPr>
            <w:bCs/>
            <w:iCs/>
            <w:color w:val="000000" w:themeColor="text1"/>
          </w:rPr>
          <w:t>-</w:t>
        </w:r>
      </w:ins>
      <w:del w:id="906" w:author="Albi Celaj [3]" w:date="2019-02-19T17:56:00Z">
        <w:r w:rsidR="001F4960" w:rsidDel="00A968ED">
          <w:rPr>
            <w:bCs/>
            <w:iCs/>
            <w:color w:val="000000" w:themeColor="text1"/>
          </w:rPr>
          <w:delText xml:space="preserve"> </w:delText>
        </w:r>
      </w:del>
      <w:r w:rsidR="001F4960">
        <w:rPr>
          <w:bCs/>
          <w:iCs/>
          <w:color w:val="000000" w:themeColor="text1"/>
        </w:rPr>
        <w:t>engineered</w:t>
      </w:r>
      <w:del w:id="907" w:author="Albi Celaj [3]" w:date="2019-02-19T17:56:00Z">
        <w:r w:rsidR="00145675" w:rsidDel="002B5D5C">
          <w:rPr>
            <w:bCs/>
            <w:iCs/>
            <w:color w:val="000000" w:themeColor="text1"/>
          </w:rPr>
          <w:delText>’</w:delText>
        </w:r>
      </w:del>
      <w:r w:rsidR="00145675">
        <w:rPr>
          <w:bCs/>
          <w:iCs/>
          <w:color w:val="000000" w:themeColor="text1"/>
        </w:rPr>
        <w:t xml:space="preserve"> </w:t>
      </w:r>
      <w:r w:rsidR="008D6812">
        <w:rPr>
          <w:bCs/>
          <w:iCs/>
          <w:color w:val="000000" w:themeColor="text1"/>
        </w:rPr>
        <w:t>XGA</w:t>
      </w:r>
      <w:ins w:id="908" w:author="Albi Celaj" w:date="2019-02-26T14:15:00Z">
        <w:r w:rsidR="008433AA">
          <w:rPr>
            <w:bCs/>
            <w:iCs/>
            <w:color w:val="000000" w:themeColor="text1"/>
          </w:rPr>
          <w:t xml:space="preserve"> to permit richer phenotyping</w:t>
        </w:r>
      </w:ins>
      <w:r w:rsidR="00BA4DDB">
        <w:rPr>
          <w:bCs/>
          <w:iCs/>
          <w:color w:val="000000" w:themeColor="text1"/>
        </w:rPr>
        <w:t xml:space="preserve">.  </w:t>
      </w:r>
      <w:ins w:id="909" w:author="Albi Celaj" w:date="2019-02-19T14:56:00Z">
        <w:r w:rsidR="00EB4520">
          <w:rPr>
            <w:bCs/>
            <w:iCs/>
            <w:color w:val="000000" w:themeColor="text1"/>
          </w:rPr>
          <w:t xml:space="preserve">Indeed, it is already possible to profile </w:t>
        </w:r>
        <w:r w:rsidR="002C021B">
          <w:rPr>
            <w:bCs/>
            <w:iCs/>
            <w:color w:val="000000" w:themeColor="text1"/>
          </w:rPr>
          <w:t xml:space="preserve">single-cell RNA levels </w:t>
        </w:r>
        <w:r w:rsidR="002C021B">
          <w:rPr>
            <w:bCs/>
            <w:iCs/>
            <w:color w:val="000000" w:themeColor="text1"/>
          </w:rPr>
          <w:fldChar w:fldCharType="begin" w:fldLock="1"/>
        </w:r>
      </w:ins>
      <w:r w:rsidR="00382CE4">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ins w:id="910" w:author="Albi Celaj" w:date="2019-02-19T14:56:00Z">
        <w:r w:rsidR="002C021B">
          <w:rPr>
            <w:bCs/>
            <w:iCs/>
            <w:color w:val="000000" w:themeColor="text1"/>
          </w:rPr>
          <w:fldChar w:fldCharType="separate"/>
        </w:r>
      </w:ins>
      <w:r w:rsidR="00382CE4" w:rsidRPr="00382CE4">
        <w:rPr>
          <w:bCs/>
          <w:iCs/>
          <w:noProof/>
          <w:color w:val="000000" w:themeColor="text1"/>
        </w:rPr>
        <w:t>(Dixit et al., 2016)</w:t>
      </w:r>
      <w:ins w:id="911" w:author="Albi Celaj" w:date="2019-02-19T14:56:00Z">
        <w:r w:rsidR="002C021B">
          <w:rPr>
            <w:bCs/>
            <w:iCs/>
            <w:color w:val="000000" w:themeColor="text1"/>
          </w:rPr>
          <w:fldChar w:fldCharType="end"/>
        </w:r>
        <w:r w:rsidR="002C021B">
          <w:rPr>
            <w:bCs/>
            <w:iCs/>
            <w:color w:val="000000" w:themeColor="text1"/>
          </w:rPr>
          <w:t xml:space="preserve"> and chromatin state </w:t>
        </w:r>
        <w:r w:rsidR="002C021B">
          <w:rPr>
            <w:bCs/>
            <w:iCs/>
            <w:color w:val="000000" w:themeColor="text1"/>
          </w:rPr>
          <w:fldChar w:fldCharType="begin" w:fldLock="1"/>
        </w:r>
        <w:r w:rsidR="002C021B">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2C021B">
          <w:rPr>
            <w:rFonts w:ascii="Cambria Math" w:hAnsi="Cambria Math" w:cs="Cambria Math"/>
            <w:bCs/>
            <w:iCs/>
            <w:color w:val="000000" w:themeColor="text1"/>
          </w:rPr>
          <w:instrText>∼</w:instrText>
        </w:r>
        <w:r w:rsidR="002C021B">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2C021B">
          <w:rPr>
            <w:bCs/>
            <w:iCs/>
            <w:color w:val="000000" w:themeColor="text1"/>
          </w:rPr>
          <w:fldChar w:fldCharType="separate"/>
        </w:r>
        <w:r w:rsidR="002C021B" w:rsidRPr="00E4294E">
          <w:rPr>
            <w:bCs/>
            <w:iCs/>
            <w:noProof/>
            <w:color w:val="000000" w:themeColor="text1"/>
          </w:rPr>
          <w:t>(Rubin et al., 2018)</w:t>
        </w:r>
        <w:r w:rsidR="002C021B">
          <w:rPr>
            <w:bCs/>
            <w:iCs/>
            <w:color w:val="000000" w:themeColor="text1"/>
          </w:rPr>
          <w:fldChar w:fldCharType="end"/>
        </w:r>
        <w:r w:rsidR="002C021B">
          <w:rPr>
            <w:bCs/>
            <w:iCs/>
            <w:color w:val="000000" w:themeColor="text1"/>
          </w:rPr>
          <w:t xml:space="preserve"> following combinatorial gene disruptions</w:t>
        </w:r>
      </w:ins>
      <w:ins w:id="912" w:author="Albi Celaj" w:date="2019-02-20T12:49:00Z">
        <w:r w:rsidR="007501B4">
          <w:rPr>
            <w:bCs/>
            <w:iCs/>
            <w:color w:val="000000" w:themeColor="text1"/>
          </w:rPr>
          <w:t xml:space="preserve">, </w:t>
        </w:r>
      </w:ins>
      <w:ins w:id="913" w:author="Albi Celaj" w:date="2019-03-05T16:00:00Z">
        <w:r w:rsidR="007501B4">
          <w:rPr>
            <w:bCs/>
            <w:iCs/>
            <w:color w:val="000000" w:themeColor="text1"/>
          </w:rPr>
          <w:t>but</w:t>
        </w:r>
      </w:ins>
      <w:ins w:id="914" w:author="Albi Celaj" w:date="2019-02-20T12:49:00Z">
        <w:r w:rsidR="00382CE4">
          <w:rPr>
            <w:bCs/>
            <w:iCs/>
            <w:color w:val="000000" w:themeColor="text1"/>
          </w:rPr>
          <w:t xml:space="preserve"> this has not</w:t>
        </w:r>
      </w:ins>
      <w:ins w:id="915" w:author="Albi Celaj" w:date="2019-02-26T14:14:00Z">
        <w:r w:rsidR="00A650DB">
          <w:rPr>
            <w:bCs/>
            <w:iCs/>
            <w:color w:val="000000" w:themeColor="text1"/>
          </w:rPr>
          <w:t xml:space="preserve"> yet</w:t>
        </w:r>
      </w:ins>
      <w:ins w:id="916" w:author="Albi Celaj" w:date="2019-02-20T12:49:00Z">
        <w:r w:rsidR="00382CE4">
          <w:rPr>
            <w:bCs/>
            <w:iCs/>
            <w:color w:val="000000" w:themeColor="text1"/>
          </w:rPr>
          <w:t xml:space="preserve"> been applied </w:t>
        </w:r>
      </w:ins>
      <w:ins w:id="917" w:author="Albi Celaj" w:date="2019-02-26T14:40:00Z">
        <w:r w:rsidR="006C182B">
          <w:rPr>
            <w:bCs/>
            <w:iCs/>
            <w:color w:val="000000" w:themeColor="text1"/>
          </w:rPr>
          <w:t>to</w:t>
        </w:r>
      </w:ins>
      <w:r w:rsidR="003729FF">
        <w:rPr>
          <w:bCs/>
          <w:iCs/>
          <w:color w:val="000000" w:themeColor="text1"/>
        </w:rPr>
        <w:t xml:space="preserve"> </w:t>
      </w:r>
      <w:ins w:id="918" w:author="Albi Celaj" w:date="2019-02-20T13:00:00Z">
        <w:r w:rsidR="003729FF">
          <w:rPr>
            <w:bCs/>
            <w:iCs/>
            <w:color w:val="000000" w:themeColor="text1"/>
          </w:rPr>
          <w:t xml:space="preserve">large numbers of </w:t>
        </w:r>
      </w:ins>
      <w:ins w:id="919" w:author="Albi Celaj" w:date="2019-02-26T14:14:00Z">
        <w:r>
          <w:rPr>
            <w:bCs/>
            <w:iCs/>
            <w:color w:val="000000" w:themeColor="text1"/>
          </w:rPr>
          <w:t>multi</w:t>
        </w:r>
      </w:ins>
      <w:ins w:id="920" w:author="Albi Celaj" w:date="2019-02-20T13:00:00Z">
        <w:r w:rsidR="003729FF">
          <w:rPr>
            <w:bCs/>
            <w:iCs/>
            <w:color w:val="000000" w:themeColor="text1"/>
          </w:rPr>
          <w:t>-gene variants</w:t>
        </w:r>
      </w:ins>
      <w:ins w:id="921" w:author="Albi Celaj" w:date="2019-02-19T14:57:00Z">
        <w:r w:rsidR="002C021B">
          <w:rPr>
            <w:bCs/>
            <w:iCs/>
            <w:color w:val="000000" w:themeColor="text1"/>
          </w:rPr>
          <w:t>.</w:t>
        </w:r>
      </w:ins>
      <w:del w:id="922" w:author="Albi Celaj" w:date="2019-02-19T14:57:00Z">
        <w:r w:rsidR="00CE40D5" w:rsidDel="002C021B">
          <w:rPr>
            <w:bCs/>
            <w:iCs/>
            <w:color w:val="000000" w:themeColor="text1"/>
          </w:rPr>
          <w:delText xml:space="preserve">For example, </w:delText>
        </w:r>
        <w:r w:rsidR="001D1D5C" w:rsidDel="002C021B">
          <w:rPr>
            <w:bCs/>
            <w:iCs/>
            <w:color w:val="000000" w:themeColor="text1"/>
          </w:rPr>
          <w:delText xml:space="preserve">RNA </w:delText>
        </w:r>
        <w:r w:rsidR="001719DE" w:rsidDel="002C021B">
          <w:rPr>
            <w:bCs/>
            <w:iCs/>
            <w:color w:val="000000" w:themeColor="text1"/>
          </w:rPr>
          <w:delText>levels</w:delText>
        </w:r>
        <w:r w:rsidR="00D339D4" w:rsidDel="002C021B">
          <w:rPr>
            <w:bCs/>
            <w:iCs/>
            <w:color w:val="000000" w:themeColor="text1"/>
          </w:rPr>
          <w:delText xml:space="preserve"> </w:delText>
        </w:r>
        <w:r w:rsidR="00262137" w:rsidDel="002C021B">
          <w:rPr>
            <w:bCs/>
            <w:iCs/>
            <w:color w:val="000000" w:themeColor="text1"/>
          </w:rPr>
          <w:fldChar w:fldCharType="begin" w:fldLock="1"/>
        </w:r>
        <w:r w:rsidR="00E4294E" w:rsidRPr="002C021B" w:rsidDel="002C021B">
          <w:rPr>
            <w:bCs/>
            <w:iCs/>
            <w:color w:val="000000" w:themeColor="text1"/>
          </w:rPr>
          <w:del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w:delInstrText>
        </w:r>
        <w:r w:rsidR="00E4294E" w:rsidRPr="001975B5" w:rsidDel="002C021B">
          <w:rPr>
            <w:bCs/>
            <w:iCs/>
            <w:color w:val="000000" w:themeColor="text1"/>
          </w:rPr>
          <w:delInstrText>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w:delInstrText>
        </w:r>
        <w:r w:rsidR="00E4294E" w:rsidRPr="002D1209" w:rsidDel="002C021B">
          <w:rPr>
            <w:bCs/>
            <w:iCs/>
            <w:color w:val="000000" w:themeColor="text1"/>
          </w:rPr>
          <w:delInstrText xml:space="preserve">seq to dissect the mammalian unfolded protein response (UPR) using single and combinatorial CRISPR perturbations. Two genome-scale CRISPR interference (CRISPRi) screens identified genes whose repression perturbs ER homeostasis. Subjecting </w:delInstrText>
        </w:r>
        <w:r w:rsidR="00E4294E" w:rsidRPr="002D1209" w:rsidDel="002C021B">
          <w:rPr>
            <w:rFonts w:ascii="Cambria Math" w:hAnsi="Cambria Math" w:cs="Cambria Math"/>
            <w:bCs/>
            <w:iCs/>
            <w:color w:val="000000" w:themeColor="text1"/>
          </w:rPr>
          <w:delInstrText>∼</w:delInstrText>
        </w:r>
        <w:r w:rsidR="00E4294E" w:rsidRPr="002D1209" w:rsidDel="002C021B">
          <w:rPr>
            <w:bCs/>
            <w:iCs/>
            <w:color w:val="000000" w:themeColor="text1"/>
          </w:rPr>
          <w:del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w:delInstrText>
        </w:r>
        <w:r w:rsidR="00E4294E" w:rsidRPr="002C021B" w:rsidDel="002C021B">
          <w:rPr>
            <w:bCs/>
            <w:iCs/>
            <w:color w:val="000000" w:themeColor="text1"/>
          </w:rPr>
          <w:delInstrText>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delInstrText>
        </w:r>
        <w:r w:rsidR="00262137" w:rsidDel="002C021B">
          <w:rPr>
            <w:bCs/>
            <w:iCs/>
            <w:color w:val="000000" w:themeColor="text1"/>
          </w:rPr>
          <w:fldChar w:fldCharType="separate"/>
        </w:r>
        <w:r w:rsidR="00262137" w:rsidRPr="002C021B" w:rsidDel="002C021B">
          <w:rPr>
            <w:bCs/>
            <w:iCs/>
            <w:noProof/>
            <w:color w:val="000000" w:themeColor="text1"/>
          </w:rPr>
          <w:delText>(Adamson et al., 2016; Dixit et al., 2016)</w:delText>
        </w:r>
        <w:r w:rsidR="00262137" w:rsidDel="002C021B">
          <w:rPr>
            <w:bCs/>
            <w:iCs/>
            <w:color w:val="000000" w:themeColor="text1"/>
          </w:rPr>
          <w:fldChar w:fldCharType="end"/>
        </w:r>
        <w:r w:rsidR="00C43A38" w:rsidDel="002C021B">
          <w:rPr>
            <w:bCs/>
            <w:iCs/>
            <w:color w:val="000000" w:themeColor="text1"/>
          </w:rPr>
          <w:delText xml:space="preserve"> and </w:delText>
        </w:r>
        <w:r w:rsidR="001719DE" w:rsidDel="002C021B">
          <w:rPr>
            <w:bCs/>
            <w:iCs/>
            <w:color w:val="000000" w:themeColor="text1"/>
          </w:rPr>
          <w:delText xml:space="preserve">chromatin state </w:delText>
        </w:r>
        <w:r w:rsidR="00E4294E" w:rsidDel="002C021B">
          <w:rPr>
            <w:bCs/>
            <w:iCs/>
            <w:color w:val="000000" w:themeColor="text1"/>
          </w:rPr>
          <w:fldChar w:fldCharType="begin" w:fldLock="1"/>
        </w:r>
        <w:r w:rsidR="006D2899" w:rsidDel="002C021B">
          <w:rPr>
            <w:bCs/>
            <w:iCs/>
            <w:color w:val="000000" w:themeColor="text1"/>
          </w:rPr>
          <w:del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delInstrText>
        </w:r>
        <w:r w:rsidR="006D2899" w:rsidDel="002C021B">
          <w:rPr>
            <w:rFonts w:ascii="Cambria Math" w:hAnsi="Cambria Math" w:cs="Cambria Math"/>
            <w:bCs/>
            <w:iCs/>
            <w:color w:val="000000" w:themeColor="text1"/>
          </w:rPr>
          <w:delInstrText>∼</w:delInstrText>
        </w:r>
        <w:r w:rsidR="006D2899" w:rsidDel="002C021B">
          <w:rPr>
            <w:bCs/>
            <w:iCs/>
            <w:color w:val="000000" w:themeColor="text1"/>
          </w:rPr>
          <w:del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delInstrText>
        </w:r>
        <w:r w:rsidR="00E4294E" w:rsidDel="002C021B">
          <w:rPr>
            <w:bCs/>
            <w:iCs/>
            <w:color w:val="000000" w:themeColor="text1"/>
          </w:rPr>
          <w:fldChar w:fldCharType="separate"/>
        </w:r>
        <w:r w:rsidR="00E4294E" w:rsidRPr="00E4294E" w:rsidDel="002C021B">
          <w:rPr>
            <w:bCs/>
            <w:iCs/>
            <w:noProof/>
            <w:color w:val="000000" w:themeColor="text1"/>
          </w:rPr>
          <w:delText>(Rubin et al., 2018)</w:delText>
        </w:r>
        <w:r w:rsidR="00E4294E" w:rsidDel="002C021B">
          <w:rPr>
            <w:bCs/>
            <w:iCs/>
            <w:color w:val="000000" w:themeColor="text1"/>
          </w:rPr>
          <w:fldChar w:fldCharType="end"/>
        </w:r>
        <w:r w:rsidR="001719DE" w:rsidDel="002C021B">
          <w:rPr>
            <w:bCs/>
            <w:iCs/>
            <w:color w:val="000000" w:themeColor="text1"/>
          </w:rPr>
          <w:delText xml:space="preserve"> </w:delText>
        </w:r>
        <w:r w:rsidR="00D40FEC" w:rsidDel="002C021B">
          <w:rPr>
            <w:bCs/>
            <w:iCs/>
            <w:color w:val="000000" w:themeColor="text1"/>
          </w:rPr>
          <w:delText>can be profiled in</w:delText>
        </w:r>
        <w:r w:rsidR="007943F0" w:rsidDel="002C021B">
          <w:rPr>
            <w:bCs/>
            <w:iCs/>
            <w:color w:val="000000" w:themeColor="text1"/>
          </w:rPr>
          <w:delText xml:space="preserve"> single cells</w:delText>
        </w:r>
        <w:r w:rsidR="001719DE" w:rsidDel="002C021B">
          <w:rPr>
            <w:bCs/>
            <w:iCs/>
            <w:color w:val="000000" w:themeColor="text1"/>
          </w:rPr>
          <w:delText xml:space="preserve"> following</w:delText>
        </w:r>
      </w:del>
      <w:del w:id="923" w:author="Albi Celaj" w:date="2019-02-19T14:56:00Z">
        <w:r w:rsidR="001719DE" w:rsidDel="002C021B">
          <w:rPr>
            <w:bCs/>
            <w:iCs/>
            <w:color w:val="000000" w:themeColor="text1"/>
          </w:rPr>
          <w:delText xml:space="preserve"> combinatorial gene disruptions</w:delText>
        </w:r>
      </w:del>
      <w:del w:id="924" w:author="Albi Celaj" w:date="2019-02-19T14:57:00Z">
        <w:r w:rsidR="001719DE" w:rsidDel="002C021B">
          <w:rPr>
            <w:bCs/>
            <w:iCs/>
            <w:color w:val="000000" w:themeColor="text1"/>
          </w:rPr>
          <w:delText>.</w:delText>
        </w:r>
      </w:del>
      <w:r w:rsidR="00F72EA1">
        <w:rPr>
          <w:bCs/>
          <w:iCs/>
          <w:color w:val="000000" w:themeColor="text1"/>
        </w:rPr>
        <w:t xml:space="preserve"> </w:t>
      </w:r>
      <w:ins w:id="925" w:author="Albi Celaj" w:date="2019-02-19T14:57:00Z">
        <w:r w:rsidR="002C021B">
          <w:rPr>
            <w:bCs/>
            <w:iCs/>
            <w:color w:val="000000" w:themeColor="text1"/>
          </w:rPr>
          <w:t xml:space="preserve"> </w:t>
        </w:r>
      </w:ins>
      <w:del w:id="926" w:author="Albi Celaj" w:date="2019-02-19T14:57:00Z">
        <w:r w:rsidR="00F72EA1" w:rsidDel="002C021B">
          <w:rPr>
            <w:bCs/>
            <w:iCs/>
            <w:color w:val="000000" w:themeColor="text1"/>
          </w:rPr>
          <w:delText xml:space="preserve"> </w:delText>
        </w:r>
      </w:del>
      <w:ins w:id="927" w:author="Albi Celaj" w:date="2019-02-26T14:15:00Z">
        <w:r w:rsidR="008433AA">
          <w:rPr>
            <w:bCs/>
            <w:iCs/>
            <w:color w:val="000000" w:themeColor="text1"/>
          </w:rPr>
          <w:t>Single</w:t>
        </w:r>
      </w:ins>
      <w:del w:id="928" w:author="Albi Celaj" w:date="2019-02-26T14:15:00Z">
        <w:r w:rsidR="00F90715" w:rsidDel="008433AA">
          <w:rPr>
            <w:bCs/>
            <w:iCs/>
            <w:color w:val="000000" w:themeColor="text1"/>
          </w:rPr>
          <w:delText xml:space="preserve">In addition to </w:delText>
        </w:r>
        <w:r w:rsidR="005F4080" w:rsidDel="008433AA">
          <w:rPr>
            <w:bCs/>
            <w:iCs/>
            <w:color w:val="000000" w:themeColor="text1"/>
          </w:rPr>
          <w:delText>permitting rich</w:delText>
        </w:r>
      </w:del>
      <w:del w:id="929" w:author="Albi Celaj" w:date="2019-02-19T14:57:00Z">
        <w:r w:rsidR="005F4080" w:rsidDel="001975B5">
          <w:rPr>
            <w:bCs/>
            <w:iCs/>
            <w:color w:val="000000" w:themeColor="text1"/>
          </w:rPr>
          <w:delText>er</w:delText>
        </w:r>
      </w:del>
      <w:del w:id="930" w:author="Albi Celaj" w:date="2019-02-26T14:15:00Z">
        <w:r w:rsidR="005F4080" w:rsidDel="008433AA">
          <w:rPr>
            <w:bCs/>
            <w:iCs/>
            <w:color w:val="000000" w:themeColor="text1"/>
          </w:rPr>
          <w:delText xml:space="preserve"> phenotyping</w:delText>
        </w:r>
      </w:del>
      <w:del w:id="931" w:author="Albi Celaj" w:date="2019-02-19T15:05:00Z">
        <w:r w:rsidR="00DA4A91" w:rsidDel="002D1209">
          <w:rPr>
            <w:bCs/>
            <w:iCs/>
            <w:color w:val="000000" w:themeColor="text1"/>
          </w:rPr>
          <w:delText xml:space="preserve"> (e.g.</w:delText>
        </w:r>
        <w:r w:rsidR="0056773A" w:rsidDel="002D1209">
          <w:rPr>
            <w:bCs/>
            <w:iCs/>
            <w:color w:val="000000" w:themeColor="text1"/>
          </w:rPr>
          <w:delText xml:space="preserve"> </w:delText>
        </w:r>
        <w:r w:rsidR="008D6812" w:rsidDel="002D1209">
          <w:rPr>
            <w:bCs/>
            <w:iCs/>
            <w:color w:val="000000" w:themeColor="text1"/>
          </w:rPr>
          <w:delText>XGA</w:delText>
        </w:r>
        <w:r w:rsidR="00B3086B" w:rsidDel="002D1209">
          <w:rPr>
            <w:bCs/>
            <w:iCs/>
            <w:color w:val="000000" w:themeColor="text1"/>
          </w:rPr>
          <w:delText xml:space="preserve"> of</w:delText>
        </w:r>
        <w:r w:rsidR="00DA4A91" w:rsidDel="002D1209">
          <w:rPr>
            <w:bCs/>
            <w:iCs/>
            <w:color w:val="000000" w:themeColor="text1"/>
          </w:rPr>
          <w:delText xml:space="preserve"> </w:delText>
        </w:r>
        <w:r w:rsidR="0056773A" w:rsidDel="002D1209">
          <w:rPr>
            <w:bCs/>
            <w:iCs/>
            <w:color w:val="000000" w:themeColor="text1"/>
          </w:rPr>
          <w:delText xml:space="preserve">a </w:delText>
        </w:r>
        <w:r w:rsidR="00DA4A91" w:rsidDel="002D1209">
          <w:rPr>
            <w:bCs/>
            <w:iCs/>
            <w:color w:val="000000" w:themeColor="text1"/>
          </w:rPr>
          <w:delText xml:space="preserve">transcriptional regulatory </w:delText>
        </w:r>
        <w:r w:rsidR="00861E48" w:rsidDel="002D1209">
          <w:rPr>
            <w:bCs/>
            <w:iCs/>
            <w:color w:val="000000" w:themeColor="text1"/>
          </w:rPr>
          <w:delText>system</w:delText>
        </w:r>
        <w:r w:rsidR="00DA4A91" w:rsidDel="002D1209">
          <w:rPr>
            <w:bCs/>
            <w:iCs/>
            <w:color w:val="000000" w:themeColor="text1"/>
          </w:rPr>
          <w:delText>)</w:delText>
        </w:r>
      </w:del>
      <w:del w:id="932" w:author="Albi Celaj" w:date="2019-02-26T14:15:00Z">
        <w:r w:rsidR="005F4080" w:rsidDel="008433AA">
          <w:rPr>
            <w:bCs/>
            <w:iCs/>
            <w:color w:val="000000" w:themeColor="text1"/>
          </w:rPr>
          <w:delText>, s</w:delText>
        </w:r>
        <w:r w:rsidR="00BC062C" w:rsidDel="008433AA">
          <w:rPr>
            <w:bCs/>
            <w:iCs/>
            <w:color w:val="000000" w:themeColor="text1"/>
          </w:rPr>
          <w:delText>ingle</w:delText>
        </w:r>
      </w:del>
      <w:r w:rsidR="00BC062C">
        <w:rPr>
          <w:bCs/>
          <w:iCs/>
          <w:color w:val="000000" w:themeColor="text1"/>
        </w:rPr>
        <w:t>-ce</w:t>
      </w:r>
      <w:r w:rsidR="00FE1783">
        <w:rPr>
          <w:bCs/>
          <w:iCs/>
          <w:color w:val="000000" w:themeColor="text1"/>
        </w:rPr>
        <w:t>ll barcoding methods may</w:t>
      </w:r>
      <w:r w:rsidR="005F4080">
        <w:rPr>
          <w:bCs/>
          <w:iCs/>
          <w:color w:val="000000" w:themeColor="text1"/>
        </w:rPr>
        <w:t xml:space="preserve"> </w:t>
      </w:r>
      <w:ins w:id="933" w:author="Albi Celaj" w:date="2019-02-26T14:18:00Z">
        <w:r w:rsidR="008433AA">
          <w:rPr>
            <w:bCs/>
            <w:iCs/>
            <w:color w:val="000000" w:themeColor="text1"/>
          </w:rPr>
          <w:t xml:space="preserve">also </w:t>
        </w:r>
      </w:ins>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del w:id="934" w:author="Albi Celaj" w:date="2019-02-26T14:17:00Z">
        <w:r w:rsidR="003F2117" w:rsidDel="008433AA">
          <w:rPr>
            <w:bCs/>
            <w:iCs/>
            <w:color w:val="000000" w:themeColor="text1"/>
          </w:rPr>
          <w:delText xml:space="preserve">would </w:delText>
        </w:r>
      </w:del>
      <w:r w:rsidR="00001416">
        <w:rPr>
          <w:bCs/>
          <w:iCs/>
          <w:color w:val="000000" w:themeColor="text1"/>
        </w:rPr>
        <w:t>grow</w:t>
      </w:r>
      <w:ins w:id="935" w:author="Albi Celaj" w:date="2019-02-26T14:18:00Z">
        <w:r w:rsidR="008433AA">
          <w:rPr>
            <w:bCs/>
            <w:iCs/>
            <w:color w:val="000000" w:themeColor="text1"/>
          </w:rPr>
          <w:t>s</w:t>
        </w:r>
      </w:ins>
      <w:r w:rsidR="00001416">
        <w:rPr>
          <w:bCs/>
          <w:iCs/>
          <w:color w:val="000000" w:themeColor="text1"/>
        </w:rPr>
        <w:t xml:space="preserve"> to </w:t>
      </w:r>
      <w:ins w:id="936" w:author="Albi Celaj" w:date="2019-02-26T14:18:00Z">
        <w:r w:rsidR="008433AA">
          <w:rPr>
            <w:bCs/>
            <w:iCs/>
            <w:color w:val="000000" w:themeColor="text1"/>
          </w:rPr>
          <w:t>~</w:t>
        </w:r>
      </w:ins>
      <w:del w:id="937" w:author="Albi Celaj" w:date="2019-02-26T14:18:00Z">
        <w:r w:rsidR="003F2117" w:rsidDel="008433AA">
          <w:rPr>
            <w:bCs/>
            <w:iCs/>
            <w:color w:val="000000" w:themeColor="text1"/>
          </w:rPr>
          <w:delText>&gt;</w:delText>
        </w:r>
      </w:del>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ins w:id="938" w:author="Albi Celaj" w:date="2019-02-26T14:17:00Z">
        <w:r w:rsidR="008433AA">
          <w:rPr>
            <w:bCs/>
            <w:iCs/>
            <w:color w:val="000000" w:themeColor="text1"/>
          </w:rPr>
          <w:t xml:space="preserve">also </w:t>
        </w:r>
      </w:ins>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512FEFC8"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w:t>
      </w:r>
      <w:ins w:id="939" w:author="Albi Celaj" w:date="2019-02-26T14:15:00Z">
        <w:r w:rsidR="008433AA">
          <w:rPr>
            <w:bCs/>
            <w:iCs/>
            <w:color w:val="000000" w:themeColor="text1"/>
          </w:rPr>
          <w:t xml:space="preserve">demonstrated </w:t>
        </w:r>
      </w:ins>
      <w:r>
        <w:rPr>
          <w:bCs/>
          <w:iCs/>
          <w:color w:val="000000" w:themeColor="text1"/>
        </w:rPr>
        <w:t xml:space="preserve">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ins w:id="940" w:author="Albi Celaj" w:date="2019-02-26T14:25:00Z">
        <w:r w:rsidR="00895317">
          <w:rPr>
            <w:bCs/>
            <w:iCs/>
            <w:color w:val="000000" w:themeColor="text1"/>
          </w:rPr>
          <w:t>For example, t</w:t>
        </w:r>
      </w:ins>
      <w:moveToRangeStart w:id="941" w:author="Albi Celaj" w:date="2019-02-26T14:25:00Z" w:name="move2083551"/>
      <w:moveTo w:id="942" w:author="Albi Celaj" w:date="2019-02-26T14:25:00Z">
        <w:del w:id="943" w:author="Albi Celaj" w:date="2019-02-26T14:25:00Z">
          <w:r w:rsidR="00895317" w:rsidDel="00895317">
            <w:rPr>
              <w:bCs/>
              <w:iCs/>
              <w:color w:val="000000" w:themeColor="text1"/>
            </w:rPr>
            <w:delText>T</w:delText>
          </w:r>
        </w:del>
        <w:r w:rsidR="00895317">
          <w:rPr>
            <w:bCs/>
            <w:iCs/>
            <w:color w:val="000000" w:themeColor="text1"/>
          </w:rPr>
          <w:t xml:space="preserve">he </w:t>
        </w:r>
      </w:moveTo>
      <w:ins w:id="944" w:author="Albi Celaj" w:date="2019-02-26T14:26:00Z">
        <w:r w:rsidR="0017720F">
          <w:rPr>
            <w:bCs/>
            <w:iCs/>
            <w:color w:val="000000" w:themeColor="text1"/>
          </w:rPr>
          <w:t xml:space="preserve">constructed </w:t>
        </w:r>
      </w:ins>
      <w:moveTo w:id="945" w:author="Albi Celaj" w:date="2019-02-26T14:25:00Z">
        <w:r w:rsidR="00895317">
          <w:rPr>
            <w:bCs/>
            <w:iCs/>
            <w:color w:val="000000" w:themeColor="text1"/>
          </w:rPr>
          <w:t xml:space="preserve">engineered population provides a </w:t>
        </w:r>
        <w:del w:id="946" w:author="Albi Celaj" w:date="2019-02-26T14:29:00Z">
          <w:r w:rsidR="00895317" w:rsidDel="00DC6657">
            <w:rPr>
              <w:bCs/>
              <w:iCs/>
              <w:color w:val="000000" w:themeColor="text1"/>
            </w:rPr>
            <w:delText xml:space="preserve">readily-available </w:delText>
          </w:r>
        </w:del>
        <w:r w:rsidR="00895317">
          <w:rPr>
            <w:bCs/>
            <w:iCs/>
            <w:color w:val="000000" w:themeColor="text1"/>
          </w:rPr>
          <w:t>resource</w:t>
        </w:r>
        <w:del w:id="947" w:author="Albi Celaj" w:date="2019-02-26T14:26:00Z">
          <w:r w:rsidR="00895317" w:rsidDel="0017720F">
            <w:rPr>
              <w:bCs/>
              <w:iCs/>
              <w:color w:val="000000" w:themeColor="text1"/>
            </w:rPr>
            <w:delText>, and we envision</w:delText>
          </w:r>
        </w:del>
        <w:r w:rsidR="00895317">
          <w:rPr>
            <w:bCs/>
            <w:iCs/>
            <w:color w:val="000000" w:themeColor="text1"/>
          </w:rPr>
          <w:t xml:space="preserve"> that</w:t>
        </w:r>
      </w:moveTo>
      <w:ins w:id="948" w:author="Albi Celaj" w:date="2019-02-26T14:29:00Z">
        <w:r w:rsidR="00DC6657">
          <w:rPr>
            <w:bCs/>
            <w:iCs/>
            <w:color w:val="000000" w:themeColor="text1"/>
          </w:rPr>
          <w:t xml:space="preserve"> readily</w:t>
        </w:r>
      </w:ins>
      <w:ins w:id="949" w:author="Albi Celaj" w:date="2019-02-26T14:26:00Z">
        <w:r w:rsidR="0017720F">
          <w:rPr>
            <w:bCs/>
            <w:iCs/>
            <w:color w:val="000000" w:themeColor="text1"/>
          </w:rPr>
          <w:t xml:space="preserve"> allows</w:t>
        </w:r>
      </w:ins>
      <w:moveTo w:id="950" w:author="Albi Celaj" w:date="2019-02-26T14:25:00Z">
        <w:r w:rsidR="00895317">
          <w:rPr>
            <w:bCs/>
            <w:iCs/>
            <w:color w:val="000000" w:themeColor="text1"/>
          </w:rPr>
          <w:t xml:space="preserve"> </w:t>
        </w:r>
      </w:moveTo>
      <w:ins w:id="951" w:author="Albi Celaj" w:date="2019-02-26T14:29:00Z">
        <w:r w:rsidR="00DC6657">
          <w:rPr>
            <w:bCs/>
            <w:iCs/>
            <w:color w:val="000000" w:themeColor="text1"/>
          </w:rPr>
          <w:t>XGA</w:t>
        </w:r>
        <w:r w:rsidR="00DC6657" w:rsidDel="0017720F">
          <w:rPr>
            <w:bCs/>
            <w:iCs/>
            <w:color w:val="000000" w:themeColor="text1"/>
          </w:rPr>
          <w:t xml:space="preserve"> </w:t>
        </w:r>
        <w:r w:rsidR="00DC6657">
          <w:rPr>
            <w:bCs/>
            <w:iCs/>
            <w:color w:val="000000" w:themeColor="text1"/>
          </w:rPr>
          <w:t xml:space="preserve">of </w:t>
        </w:r>
      </w:ins>
      <w:moveTo w:id="952" w:author="Albi Celaj" w:date="2019-02-26T14:25:00Z">
        <w:del w:id="953" w:author="Albi Celaj" w:date="2019-02-26T14:28:00Z">
          <w:r w:rsidR="00895317" w:rsidDel="0017720F">
            <w:rPr>
              <w:bCs/>
              <w:iCs/>
              <w:color w:val="000000" w:themeColor="text1"/>
            </w:rPr>
            <w:delText xml:space="preserve">continued </w:delText>
          </w:r>
        </w:del>
        <w:r w:rsidR="00895317">
          <w:rPr>
            <w:bCs/>
            <w:iCs/>
            <w:color w:val="000000" w:themeColor="text1"/>
          </w:rPr>
          <w:t>ABC</w:t>
        </w:r>
      </w:moveTo>
      <w:ins w:id="954" w:author="Albi Celaj" w:date="2019-02-26T14:29:00Z">
        <w:r w:rsidR="00DC6657">
          <w:rPr>
            <w:bCs/>
            <w:iCs/>
            <w:color w:val="000000" w:themeColor="text1"/>
          </w:rPr>
          <w:t xml:space="preserve"> </w:t>
        </w:r>
      </w:ins>
      <w:moveTo w:id="955" w:author="Albi Celaj" w:date="2019-02-26T14:25:00Z">
        <w:del w:id="956" w:author="Albi Celaj" w:date="2019-02-26T14:29:00Z">
          <w:r w:rsidR="00895317" w:rsidDel="00DC6657">
            <w:rPr>
              <w:bCs/>
              <w:iCs/>
              <w:color w:val="000000" w:themeColor="text1"/>
            </w:rPr>
            <w:delText>-</w:delText>
          </w:r>
        </w:del>
        <w:r w:rsidR="00895317">
          <w:rPr>
            <w:bCs/>
            <w:iCs/>
            <w:color w:val="000000" w:themeColor="text1"/>
          </w:rPr>
          <w:t>transporter</w:t>
        </w:r>
      </w:moveTo>
      <w:ins w:id="957" w:author="Albi Celaj" w:date="2019-02-26T14:29:00Z">
        <w:r w:rsidR="00DC6657">
          <w:rPr>
            <w:bCs/>
            <w:iCs/>
            <w:color w:val="000000" w:themeColor="text1"/>
          </w:rPr>
          <w:t>s</w:t>
        </w:r>
      </w:ins>
      <w:moveTo w:id="958" w:author="Albi Celaj" w:date="2019-02-26T14:25:00Z">
        <w:r w:rsidR="00895317">
          <w:rPr>
            <w:bCs/>
            <w:iCs/>
            <w:color w:val="000000" w:themeColor="text1"/>
          </w:rPr>
          <w:t xml:space="preserve"> </w:t>
        </w:r>
        <w:del w:id="959" w:author="Albi Celaj" w:date="2019-02-26T14:29:00Z">
          <w:r w:rsidR="00895317" w:rsidDel="00DC6657">
            <w:rPr>
              <w:bCs/>
              <w:iCs/>
              <w:color w:val="000000" w:themeColor="text1"/>
            </w:rPr>
            <w:delText xml:space="preserve">XGA </w:delText>
          </w:r>
        </w:del>
        <w:del w:id="960" w:author="Albi Celaj" w:date="2019-02-26T14:26:00Z">
          <w:r w:rsidR="00895317" w:rsidDel="0017720F">
            <w:rPr>
              <w:bCs/>
              <w:iCs/>
              <w:color w:val="000000" w:themeColor="text1"/>
            </w:rPr>
            <w:delText xml:space="preserve">will provide insight </w:delText>
          </w:r>
        </w:del>
        <w:r w:rsidR="00895317">
          <w:rPr>
            <w:bCs/>
            <w:iCs/>
            <w:color w:val="000000" w:themeColor="text1"/>
          </w:rPr>
          <w:t xml:space="preserve">in other compounds.  </w:t>
        </w:r>
      </w:moveTo>
      <w:moveToRangeEnd w:id="941"/>
      <w:ins w:id="961" w:author="Albi Celaj" w:date="2019-02-26T14:31:00Z">
        <w:r w:rsidR="00FB3E0E">
          <w:rPr>
            <w:bCs/>
            <w:iCs/>
            <w:color w:val="000000" w:themeColor="text1"/>
          </w:rPr>
          <w:t xml:space="preserve">Additional genes may also be deleted in each pool, thereby expanding XGA targets (e.g. to study a </w:t>
        </w:r>
      </w:ins>
      <w:ins w:id="962" w:author="Albi Celaj" w:date="2019-02-26T14:32:00Z">
        <w:r w:rsidR="00FB3E0E" w:rsidRPr="00944FDF">
          <w:rPr>
            <w:bCs/>
            <w:iCs/>
            <w:color w:val="000000" w:themeColor="text1"/>
          </w:rPr>
          <w:t>Pdr1</w:t>
        </w:r>
        <w:r w:rsidR="00FB3E0E">
          <w:rPr>
            <w:bCs/>
            <w:iCs/>
            <w:color w:val="000000" w:themeColor="text1"/>
          </w:rPr>
          <w:t>-dependent transcriptional response).</w:t>
        </w:r>
      </w:ins>
      <w:del w:id="963" w:author="Albi Celaj" w:date="2019-02-26T14:32:00Z">
        <w:r w:rsidR="00E80138" w:rsidDel="00FB3E0E">
          <w:rPr>
            <w:bCs/>
            <w:iCs/>
            <w:color w:val="000000" w:themeColor="text1"/>
          </w:rPr>
          <w:delText>For</w:delText>
        </w:r>
        <w:r w:rsidR="00FD4872" w:rsidRPr="00944FDF" w:rsidDel="00FB3E0E">
          <w:rPr>
            <w:bCs/>
            <w:iCs/>
            <w:color w:val="000000" w:themeColor="text1"/>
          </w:rPr>
          <w:delText xml:space="preserve"> example, we hypothesized that some negative influences on Pdr5 </w:delText>
        </w:r>
        <w:r w:rsidR="004868DD" w:rsidDel="00FB3E0E">
          <w:rPr>
            <w:bCs/>
            <w:iCs/>
            <w:color w:val="000000" w:themeColor="text1"/>
          </w:rPr>
          <w:delText>may</w:delText>
        </w:r>
        <w:r w:rsidR="00FD4872" w:rsidRPr="00944FDF" w:rsidDel="00FB3E0E">
          <w:rPr>
            <w:bCs/>
            <w:iCs/>
            <w:color w:val="000000" w:themeColor="text1"/>
          </w:rPr>
          <w:delText xml:space="preserve"> be mediated by</w:delText>
        </w:r>
        <w:r w:rsidR="00E80138" w:rsidDel="00FB3E0E">
          <w:rPr>
            <w:bCs/>
            <w:iCs/>
            <w:color w:val="000000" w:themeColor="text1"/>
          </w:rPr>
          <w:delText xml:space="preserve"> a</w:delText>
        </w:r>
        <w:r w:rsidR="00FD4872" w:rsidRPr="00944FDF" w:rsidDel="00FB3E0E">
          <w:rPr>
            <w:bCs/>
            <w:iCs/>
            <w:color w:val="000000" w:themeColor="text1"/>
          </w:rPr>
          <w:delText xml:space="preserve"> Pdr1</w:delText>
        </w:r>
        <w:r w:rsidR="00E80138" w:rsidDel="00FB3E0E">
          <w:rPr>
            <w:bCs/>
            <w:iCs/>
            <w:color w:val="000000" w:themeColor="text1"/>
          </w:rPr>
          <w:delText>-dependent transcriptional response</w:delText>
        </w:r>
        <w:r w:rsidR="00230E5F" w:rsidDel="00FB3E0E">
          <w:rPr>
            <w:bCs/>
            <w:iCs/>
            <w:color w:val="000000" w:themeColor="text1"/>
          </w:rPr>
          <w:delText xml:space="preserve"> </w:delText>
        </w:r>
        <w:r w:rsidR="00230E5F" w:rsidDel="00FB3E0E">
          <w:rPr>
            <w:bCs/>
            <w:iCs/>
            <w:color w:val="000000" w:themeColor="text1"/>
          </w:rPr>
          <w:fldChar w:fldCharType="begin" w:fldLock="1"/>
        </w:r>
        <w:r w:rsidR="00B74B35" w:rsidRPr="006C182B" w:rsidDel="00FB3E0E">
          <w:rPr>
            <w:bCs/>
            <w:iCs/>
            <w:color w:val="000000" w:themeColor="text1"/>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00230E5F" w:rsidDel="00FB3E0E">
          <w:rPr>
            <w:bCs/>
            <w:iCs/>
            <w:color w:val="000000" w:themeColor="text1"/>
          </w:rPr>
          <w:fldChar w:fldCharType="separate"/>
        </w:r>
        <w:r w:rsidR="00230E5F" w:rsidRPr="00FB3E0E" w:rsidDel="00FB3E0E">
          <w:rPr>
            <w:bCs/>
            <w:iCs/>
            <w:noProof/>
            <w:color w:val="000000" w:themeColor="text1"/>
          </w:rPr>
          <w:delText>(Kolaczkowska et al., 2008)</w:delText>
        </w:r>
        <w:r w:rsidR="00230E5F" w:rsidDel="00FB3E0E">
          <w:rPr>
            <w:bCs/>
            <w:iCs/>
            <w:color w:val="000000" w:themeColor="text1"/>
          </w:rPr>
          <w:fldChar w:fldCharType="end"/>
        </w:r>
        <w:r w:rsidR="00FD4872" w:rsidRPr="00944FDF" w:rsidDel="00FB3E0E">
          <w:rPr>
            <w:bCs/>
            <w:iCs/>
            <w:color w:val="000000" w:themeColor="text1"/>
          </w:rPr>
          <w:delText xml:space="preserve">.  </w:delText>
        </w:r>
        <w:r w:rsidDel="00FB3E0E">
          <w:rPr>
            <w:bCs/>
            <w:iCs/>
            <w:color w:val="000000" w:themeColor="text1"/>
          </w:rPr>
          <w:delText xml:space="preserve">Future work could include </w:delText>
        </w:r>
        <w:r w:rsidR="00FD4872" w:rsidRPr="00944FDF" w:rsidDel="00FB3E0E">
          <w:rPr>
            <w:bCs/>
            <w:i/>
            <w:iCs/>
            <w:color w:val="000000" w:themeColor="text1"/>
          </w:rPr>
          <w:delText>en</w:delText>
        </w:r>
        <w:r w:rsidR="00FD4872" w:rsidRPr="00944FDF" w:rsidDel="00FB3E0E">
          <w:rPr>
            <w:bCs/>
            <w:iCs/>
            <w:color w:val="000000" w:themeColor="text1"/>
          </w:rPr>
          <w:delText xml:space="preserve"> </w:delText>
        </w:r>
        <w:r w:rsidR="00FD4872" w:rsidRPr="00944FDF" w:rsidDel="00FB3E0E">
          <w:rPr>
            <w:bCs/>
            <w:i/>
            <w:iCs/>
            <w:color w:val="000000" w:themeColor="text1"/>
          </w:rPr>
          <w:delText xml:space="preserve">masse </w:delText>
        </w:r>
        <w:r w:rsidR="00FD4872" w:rsidRPr="00944FDF" w:rsidDel="00FB3E0E">
          <w:rPr>
            <w:bCs/>
            <w:iCs/>
            <w:color w:val="000000" w:themeColor="text1"/>
          </w:rPr>
          <w:delText xml:space="preserve">deletion of </w:delText>
        </w:r>
        <w:r w:rsidR="00FD4872" w:rsidRPr="00944FDF" w:rsidDel="00FB3E0E">
          <w:rPr>
            <w:bCs/>
            <w:i/>
            <w:iCs/>
            <w:color w:val="000000" w:themeColor="text1"/>
          </w:rPr>
          <w:delText>PDR1</w:delText>
        </w:r>
        <w:r w:rsidDel="00FB3E0E">
          <w:rPr>
            <w:bCs/>
            <w:iCs/>
            <w:color w:val="000000" w:themeColor="text1"/>
          </w:rPr>
          <w:delText xml:space="preserve"> in each pool</w:delText>
        </w:r>
        <w:r w:rsidR="00832A9C" w:rsidDel="00FB3E0E">
          <w:rPr>
            <w:bCs/>
            <w:iCs/>
            <w:color w:val="000000" w:themeColor="text1"/>
          </w:rPr>
          <w:delText xml:space="preserve">, thereby </w:delText>
        </w:r>
        <w:r w:rsidR="00FD4872" w:rsidRPr="00944FDF" w:rsidDel="00FB3E0E">
          <w:rPr>
            <w:bCs/>
            <w:iCs/>
            <w:color w:val="000000" w:themeColor="text1"/>
          </w:rPr>
          <w:delText>expan</w:delText>
        </w:r>
        <w:r w:rsidR="00832A9C" w:rsidDel="00FB3E0E">
          <w:rPr>
            <w:bCs/>
            <w:iCs/>
            <w:color w:val="000000" w:themeColor="text1"/>
          </w:rPr>
          <w:delText>ding</w:delText>
        </w:r>
        <w:r w:rsidR="00FD4872" w:rsidRPr="00944FDF" w:rsidDel="00FB3E0E">
          <w:rPr>
            <w:bCs/>
            <w:iCs/>
            <w:color w:val="000000" w:themeColor="text1"/>
          </w:rPr>
          <w:delText xml:space="preserve"> the </w:delText>
        </w:r>
        <w:r w:rsidR="008D6812" w:rsidDel="00FB3E0E">
          <w:rPr>
            <w:bCs/>
            <w:iCs/>
            <w:color w:val="000000" w:themeColor="text1"/>
          </w:rPr>
          <w:delText>XGA</w:delText>
        </w:r>
        <w:r w:rsidR="00FD4872" w:rsidRPr="00944FDF" w:rsidDel="00FB3E0E">
          <w:rPr>
            <w:bCs/>
            <w:iCs/>
            <w:color w:val="000000" w:themeColor="text1"/>
          </w:rPr>
          <w:delText xml:space="preserve"> </w:delText>
        </w:r>
        <w:r w:rsidR="009E1DBE" w:rsidDel="00FB3E0E">
          <w:rPr>
            <w:bCs/>
            <w:iCs/>
            <w:color w:val="000000" w:themeColor="text1"/>
          </w:rPr>
          <w:delText xml:space="preserve">targets </w:delText>
        </w:r>
        <w:r w:rsidR="00FD4872" w:rsidRPr="00944FDF" w:rsidDel="00FB3E0E">
          <w:rPr>
            <w:bCs/>
            <w:iCs/>
            <w:color w:val="000000" w:themeColor="text1"/>
          </w:rPr>
          <w:delText xml:space="preserve">to explicitly test the extent of its </w:delText>
        </w:r>
        <w:r w:rsidR="00FD4872" w:rsidRPr="00944FDF" w:rsidDel="00FB3E0E">
          <w:rPr>
            <w:bCs/>
            <w:iCs/>
            <w:color w:val="000000" w:themeColor="text1"/>
          </w:rPr>
          <w:lastRenderedPageBreak/>
          <w:delText xml:space="preserve">mediating role. </w:delText>
        </w:r>
      </w:del>
      <w:r w:rsidR="00FD4872" w:rsidRPr="00944FDF">
        <w:rPr>
          <w:bCs/>
          <w:iCs/>
          <w:color w:val="000000" w:themeColor="text1"/>
        </w:rPr>
        <w:t xml:space="preserv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del w:id="964" w:author="Albi Celaj" w:date="2019-02-26T14:33:00Z">
        <w:r w:rsidR="0089275F" w:rsidDel="00FB3E0E">
          <w:rPr>
            <w:bCs/>
            <w:iCs/>
            <w:color w:val="000000" w:themeColor="text1"/>
          </w:rPr>
          <w:delText xml:space="preserve"> only</w:delText>
        </w:r>
      </w:del>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4EE5B198"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w:t>
      </w:r>
      <w:ins w:id="965" w:author="Albi Celaj" w:date="2019-03-05T16:01:00Z">
        <w:r w:rsidR="00CD47C0">
          <w:rPr>
            <w:bCs/>
            <w:iCs/>
            <w:color w:val="000000" w:themeColor="text1"/>
          </w:rPr>
          <w:t xml:space="preserve">objectively </w:t>
        </w:r>
      </w:ins>
      <w:r w:rsidR="00E94795">
        <w:rPr>
          <w:bCs/>
          <w:iCs/>
          <w:color w:val="000000" w:themeColor="text1"/>
        </w:rPr>
        <w:t xml:space="preserve">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220641">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sidR="009755C0">
        <w:rPr>
          <w:bCs/>
          <w:iCs/>
          <w:color w:val="000000" w:themeColor="text1"/>
        </w:rPr>
        <w:fldChar w:fldCharType="separate"/>
      </w:r>
      <w:r w:rsidR="00382CE4" w:rsidRPr="00382CE4">
        <w:rPr>
          <w:bCs/>
          <w:iCs/>
          <w:noProof/>
          <w:color w:val="000000" w:themeColor="text1"/>
        </w:rPr>
        <w:t>(Angeles-Albores et al., 2018; Boettcher et al., 2018;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2C718264" w:rsidR="007766A0" w:rsidRDefault="008D72E0" w:rsidP="00253781">
      <w:pPr>
        <w:jc w:val="both"/>
        <w:rPr>
          <w:bCs/>
          <w:iCs/>
          <w:color w:val="000000" w:themeColor="text1"/>
        </w:rPr>
      </w:pPr>
      <w:r>
        <w:rPr>
          <w:bCs/>
          <w:iCs/>
          <w:color w:val="000000" w:themeColor="text1"/>
        </w:rPr>
        <w:t>In summary, we showed that measur</w:t>
      </w:r>
      <w:ins w:id="966" w:author="Albi Celaj [2]" w:date="2019-02-13T17:59:00Z">
        <w:r w:rsidR="00FE4612">
          <w:rPr>
            <w:bCs/>
            <w:iCs/>
            <w:color w:val="000000" w:themeColor="text1"/>
          </w:rPr>
          <w:t>ing</w:t>
        </w:r>
      </w:ins>
      <w:del w:id="967" w:author="Albi Celaj [2]" w:date="2019-02-13T17:59:00Z">
        <w:r w:rsidDel="00FE4612">
          <w:rPr>
            <w:bCs/>
            <w:iCs/>
            <w:color w:val="000000" w:themeColor="text1"/>
          </w:rPr>
          <w:delText>ement</w:delText>
        </w:r>
      </w:del>
      <w:r>
        <w:rPr>
          <w:bCs/>
          <w:iCs/>
          <w:color w:val="000000" w:themeColor="text1"/>
        </w:rPr>
        <w:t xml:space="preserve"> and modeling </w:t>
      </w:r>
      <w:del w:id="968" w:author="Albi Celaj" w:date="2019-03-05T15:32:00Z">
        <w:r w:rsidR="0086432E" w:rsidDel="00431FF4">
          <w:rPr>
            <w:bCs/>
            <w:iCs/>
            <w:color w:val="000000" w:themeColor="text1"/>
          </w:rPr>
          <w:delText xml:space="preserve">rich </w:delText>
        </w:r>
      </w:del>
      <w:ins w:id="969" w:author="Albi Celaj" w:date="2019-03-05T15:32:00Z">
        <w:r w:rsidR="007F512A">
          <w:rPr>
            <w:bCs/>
            <w:iCs/>
            <w:color w:val="000000" w:themeColor="text1"/>
          </w:rPr>
          <w:t>high-order</w:t>
        </w:r>
        <w:r w:rsidR="00431FF4">
          <w:rPr>
            <w:bCs/>
            <w:iCs/>
            <w:color w:val="000000" w:themeColor="text1"/>
          </w:rPr>
          <w:t xml:space="preserve"> </w:t>
        </w:r>
      </w:ins>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lastRenderedPageBreak/>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970"/>
      <w:commentRangeStart w:id="971"/>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970"/>
      <w:r w:rsidR="00447F5C">
        <w:rPr>
          <w:rStyle w:val="CommentReference"/>
          <w:rFonts w:asciiTheme="minorHAnsi" w:hAnsiTheme="minorHAnsi" w:cstheme="minorBidi"/>
        </w:rPr>
        <w:commentReference w:id="970"/>
      </w:r>
      <w:commentRangeEnd w:id="971"/>
      <w:r w:rsidR="00447F5C">
        <w:rPr>
          <w:rStyle w:val="CommentReference"/>
          <w:rFonts w:asciiTheme="minorHAnsi" w:hAnsiTheme="minorHAnsi" w:cstheme="minorBidi"/>
        </w:rPr>
        <w:commentReference w:id="971"/>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36F560C6"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149D1DF"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 purification 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lastRenderedPageBreak/>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972"/>
      <w:commentRangeStart w:id="973"/>
      <w:r>
        <w:rPr>
          <w:bCs/>
          <w:iCs/>
          <w:color w:val="000000" w:themeColor="text1"/>
        </w:rPr>
        <w:t>–</w:t>
      </w:r>
      <w:r w:rsidRPr="00233F15">
        <w:rPr>
          <w:rFonts w:eastAsia="Times New Roman"/>
          <w:color w:val="333333"/>
          <w:shd w:val="clear" w:color="auto" w:fill="FFFFFF"/>
        </w:rPr>
        <w:t>Ura</w:t>
      </w:r>
      <w:commentRangeEnd w:id="972"/>
      <w:r>
        <w:rPr>
          <w:rStyle w:val="CommentReference"/>
          <w:rFonts w:asciiTheme="minorHAnsi" w:hAnsiTheme="minorHAnsi" w:cstheme="minorBidi"/>
        </w:rPr>
        <w:commentReference w:id="972"/>
      </w:r>
      <w:commentRangeEnd w:id="973"/>
      <w:r>
        <w:rPr>
          <w:rStyle w:val="CommentReference"/>
          <w:rFonts w:asciiTheme="minorHAnsi" w:hAnsiTheme="minorHAnsi" w:cstheme="minorBidi"/>
        </w:rPr>
        <w:commentReference w:id="973"/>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 xml:space="preserve">°C </w:t>
      </w:r>
      <w:r w:rsidRPr="00FC1F96">
        <w:rPr>
          <w:color w:val="000000" w:themeColor="text1"/>
        </w:rPr>
        <w:lastRenderedPageBreak/>
        <w:t>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2418384F"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iSeq</w:t>
      </w:r>
      <w:ins w:id="974" w:author="Albi Celaj" w:date="2019-03-05T14:04:00Z">
        <w:r w:rsidR="00BD6673">
          <w:rPr>
            <w:bCs/>
            <w:iCs/>
            <w:color w:val="000000" w:themeColor="text1"/>
          </w:rPr>
          <w:t xml:space="preserve"> 2000</w:t>
        </w:r>
      </w:ins>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Pr>
          <w:bCs/>
          <w:iCs/>
          <w:color w:val="000000" w:themeColor="text1"/>
        </w:rPr>
        <w:lastRenderedPageBreak/>
        <w:t>(</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975"/>
      <w:r w:rsidR="00226F4C">
        <w:t>After indexing, equal</w:t>
      </w:r>
      <w:r w:rsidR="001C1A6B">
        <w:t xml:space="preserve"> volumes</w:t>
      </w:r>
      <w:r w:rsidR="00226F4C">
        <w:t xml:space="preserve"> of UP-tag and DN-tag PCR products from each pool were run on a 3% agarose gel.  </w:t>
      </w:r>
      <w:commentRangeEnd w:id="975"/>
      <w:r w:rsidR="00B04DC2">
        <w:rPr>
          <w:rStyle w:val="CommentReference"/>
          <w:rFonts w:asciiTheme="minorHAnsi" w:hAnsiTheme="minorHAnsi" w:cstheme="minorBidi"/>
        </w:rPr>
        <w:commentReference w:id="975"/>
      </w:r>
      <w:r w:rsidR="00226F4C">
        <w:t xml:space="preserve">The expected 210bp bands were isolated and purified using a Qiagen MinElute Gel Extraction kit.  </w:t>
      </w:r>
      <w:r w:rsidR="001C1A6B">
        <w:t xml:space="preserve">DNA size and purity was confirmed by using the Agilent Bioanalyzer High Sensitity DNA kit.  </w:t>
      </w:r>
      <w:r w:rsidR="00226F4C">
        <w:t xml:space="preserve">DNA yield was quantified in triplicate </w:t>
      </w:r>
      <w:r w:rsidR="00226F4C">
        <w:lastRenderedPageBreak/>
        <w:t>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492282"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492282"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492282"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492282"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lastRenderedPageBreak/>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492282"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492282"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492282"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492282"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lastRenderedPageBreak/>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49228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49228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49228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492282"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49228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49228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492282"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1B40F9FC"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w:t>
      </w:r>
      <w:ins w:id="976" w:author="Albi Celaj" w:date="2019-03-01T15:31:00Z">
        <w:r w:rsidR="007E4291">
          <w:rPr>
            <w:rFonts w:eastAsiaTheme="minorEastAsia"/>
            <w:bCs/>
            <w:iCs/>
            <w:color w:val="000000" w:themeColor="text1"/>
            <w:lang w:val="en-CA"/>
          </w:rPr>
          <w:t xml:space="preserve">This model consists of </w:t>
        </w:r>
      </w:ins>
      <w:r w:rsidR="006C42C2">
        <w:rPr>
          <w:rFonts w:eastAsiaTheme="minorEastAsia"/>
          <w:bCs/>
          <w:iCs/>
          <w:color w:val="000000" w:themeColor="text1"/>
          <w:lang w:val="en-CA"/>
        </w:rPr>
        <w:t>Equation 7)</w:t>
      </w:r>
      <w:ins w:id="977" w:author="Albi Celaj" w:date="2019-03-01T15:32:00Z">
        <w:r w:rsidR="00337730">
          <w:rPr>
            <w:rFonts w:eastAsiaTheme="minorEastAsia"/>
            <w:bCs/>
            <w:iCs/>
            <w:color w:val="000000" w:themeColor="text1"/>
            <w:lang w:val="en-CA"/>
          </w:rPr>
          <w:t xml:space="preserve"> with an added</w:t>
        </w:r>
      </w:ins>
      <w:del w:id="978" w:author="Albi Celaj" w:date="2019-03-01T15:31:00Z">
        <w:r w:rsidR="006C42C2" w:rsidDel="007E4291">
          <w:rPr>
            <w:rFonts w:eastAsiaTheme="minorEastAsia"/>
            <w:bCs/>
            <w:iCs/>
            <w:color w:val="000000" w:themeColor="text1"/>
            <w:lang w:val="en-CA"/>
          </w:rPr>
          <w:delText xml:space="preserve"> contains </w:delText>
        </w:r>
      </w:del>
      <w:del w:id="979" w:author="Albi Celaj" w:date="2019-03-01T15:32:00Z">
        <w:r w:rsidR="006C42C2" w:rsidDel="00337730">
          <w:rPr>
            <w:rFonts w:eastAsiaTheme="minorEastAsia"/>
            <w:bCs/>
            <w:iCs/>
            <w:color w:val="000000" w:themeColor="text1"/>
            <w:lang w:val="en-CA"/>
          </w:rPr>
          <w:delText>a</w:delText>
        </w:r>
      </w:del>
      <w:r w:rsidR="006C42C2">
        <w:rPr>
          <w:rFonts w:eastAsiaTheme="minorEastAsia"/>
          <w:bCs/>
          <w:iCs/>
          <w:color w:val="000000" w:themeColor="text1"/>
          <w:lang w:val="en-CA"/>
        </w:rPr>
        <w:t xml:space="preserve">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lastRenderedPageBreak/>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492282"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492282"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492282"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 xml:space="preserve">Importantly, </w:t>
      </w:r>
      <w:r w:rsidR="00B2123C">
        <w:rPr>
          <w:rFonts w:eastAsiaTheme="minorEastAsia"/>
          <w:bCs/>
          <w:iCs/>
          <w:color w:val="000000" w:themeColor="text1"/>
          <w:lang w:val="en-CA"/>
        </w:rPr>
        <w:lastRenderedPageBreak/>
        <w:t>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492282"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492282"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492282"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lastRenderedPageBreak/>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492282"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492282"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492282"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w:t>
      </w:r>
      <w:r w:rsidR="005833E7">
        <w:rPr>
          <w:rFonts w:eastAsiaTheme="minorEastAsia"/>
          <w:color w:val="000000" w:themeColor="text1"/>
          <w:lang w:val="en-CA"/>
        </w:rPr>
        <w:lastRenderedPageBreak/>
        <w:t xml:space="preserve">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980"/>
      <w:r w:rsidRPr="001668D4">
        <w:rPr>
          <w:b/>
          <w:bCs/>
          <w:iCs/>
          <w:color w:val="000000" w:themeColor="text1"/>
        </w:rPr>
        <w:t>Analysis of Liquid Growth Data</w:t>
      </w:r>
      <w:commentRangeEnd w:id="980"/>
      <w:r w:rsidR="00883356" w:rsidRPr="001668D4">
        <w:rPr>
          <w:rStyle w:val="CommentReference"/>
          <w:color w:val="000000" w:themeColor="text1"/>
        </w:rPr>
        <w:commentReference w:id="980"/>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981" w:author="Albi Celaj [2]"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982" w:author="Albi Celaj [2]"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983" w:author="Albi Celaj [2]" w:date="2019-02-12T13:13:00Z">
        <w:r w:rsidR="0086627C">
          <w:rPr>
            <w:bCs/>
            <w:iCs/>
            <w:color w:val="000000" w:themeColor="text1"/>
          </w:rPr>
          <w:t>-</w:t>
        </w:r>
      </w:ins>
      <w:del w:id="984" w:author="Albi Celaj [2]"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985" w:author="Albi Celaj [2]"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986" w:author="Albi Celaj [2]" w:date="2019-02-12T13:12:00Z">
        <w:r w:rsidR="0042637D" w:rsidRPr="00662D0E" w:rsidDel="0086627C">
          <w:rPr>
            <w:bCs/>
            <w:iCs/>
            <w:noProof/>
            <w:color w:val="000000" w:themeColor="text1"/>
            <w:vertAlign w:val="superscript"/>
          </w:rPr>
          <w:delText>25</w:delText>
        </w:r>
      </w:del>
      <w:del w:id="987" w:author="Albi Celaj [2]"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 xml:space="preserve">Colonies of </w:t>
      </w:r>
      <w:r w:rsidR="00A90B4C" w:rsidRPr="00662D0E">
        <w:rPr>
          <w:bCs/>
          <w:iCs/>
          <w:color w:val="000000" w:themeColor="text1"/>
        </w:rPr>
        <w:lastRenderedPageBreak/>
        <w:t>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988"/>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988"/>
      <w:r w:rsidR="00662D0E">
        <w:rPr>
          <w:rStyle w:val="CommentReference"/>
          <w:rFonts w:asciiTheme="minorHAnsi" w:hAnsiTheme="minorHAnsi" w:cstheme="minorBidi"/>
        </w:rPr>
        <w:commentReference w:id="988"/>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989"/>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989"/>
      <w:r w:rsidR="00DF4CE6">
        <w:rPr>
          <w:rStyle w:val="CommentReference"/>
          <w:rFonts w:asciiTheme="minorHAnsi" w:hAnsiTheme="minorHAnsi" w:cstheme="minorBidi"/>
        </w:rPr>
        <w:commentReference w:id="989"/>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990"/>
      <w:r w:rsidRPr="00233F15">
        <w:rPr>
          <w:b/>
          <w:sz w:val="28"/>
        </w:rPr>
        <w:t>Author Contributions</w:t>
      </w:r>
      <w:commentRangeEnd w:id="990"/>
      <w:r w:rsidR="00AB0C9E">
        <w:rPr>
          <w:rStyle w:val="CommentReference"/>
          <w:rFonts w:asciiTheme="minorHAnsi" w:hAnsiTheme="minorHAnsi" w:cstheme="minorBidi"/>
        </w:rPr>
        <w:commentReference w:id="990"/>
      </w:r>
    </w:p>
    <w:p w14:paraId="04CE3281" w14:textId="1F2131A1" w:rsidR="00DC50F1" w:rsidRPr="00233F15" w:rsidRDefault="00095AD4" w:rsidP="00224FCB">
      <w:pPr>
        <w:jc w:val="both"/>
      </w:pPr>
      <w:r>
        <w:lastRenderedPageBreak/>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991"/>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991"/>
      <w:r w:rsidR="002D2606">
        <w:rPr>
          <w:rStyle w:val="CommentReference"/>
          <w:rFonts w:asciiTheme="minorHAnsi" w:hAnsiTheme="minorHAnsi" w:cstheme="minorBidi"/>
        </w:rPr>
        <w:commentReference w:id="991"/>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698EA7E" w14:textId="643E8DB6" w:rsidR="00475457" w:rsidRPr="00475457" w:rsidRDefault="00C1486D" w:rsidP="00475457">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475457" w:rsidRPr="00475457">
        <w:rPr>
          <w:noProof/>
        </w:rPr>
        <w:t xml:space="preserve">Angeles-Albores, D., Puckett Robinson, C., Williams, B.A., Wold, B.J., and Sternberg, P.W. (2018). Reconstructing a metazoan genetic pathway with transcriptome-wide epistasis measurements. Proc. Natl. Acad. Sci. U. S. A. </w:t>
      </w:r>
      <w:r w:rsidR="00475457" w:rsidRPr="00475457">
        <w:rPr>
          <w:i/>
          <w:iCs/>
          <w:noProof/>
        </w:rPr>
        <w:t>115</w:t>
      </w:r>
      <w:r w:rsidR="00475457" w:rsidRPr="00475457">
        <w:rPr>
          <w:noProof/>
        </w:rPr>
        <w:t>, E2930–E2939.</w:t>
      </w:r>
    </w:p>
    <w:p w14:paraId="1368DCC9" w14:textId="77777777" w:rsidR="00475457" w:rsidRPr="00475457" w:rsidRDefault="00475457" w:rsidP="00475457">
      <w:pPr>
        <w:widowControl w:val="0"/>
        <w:autoSpaceDE w:val="0"/>
        <w:autoSpaceDN w:val="0"/>
        <w:adjustRightInd w:val="0"/>
        <w:spacing w:before="140"/>
        <w:rPr>
          <w:noProof/>
        </w:rPr>
      </w:pPr>
      <w:r w:rsidRPr="00475457">
        <w:rPr>
          <w:noProof/>
        </w:rPr>
        <w:t xml:space="preserve">Baeza-Centurion, P., Miñana, B., Schmiedel, J.M., Valcárcel, J., and Lehner, B. (2019). Combinatorial Genetics Reveals a Scaling Law for the Effects of Mutations on Splicing. Cell </w:t>
      </w:r>
      <w:r w:rsidRPr="00475457">
        <w:rPr>
          <w:i/>
          <w:iCs/>
          <w:noProof/>
        </w:rPr>
        <w:t>176</w:t>
      </w:r>
      <w:r w:rsidRPr="00475457">
        <w:rPr>
          <w:noProof/>
        </w:rPr>
        <w:t>, 549–563.e23.</w:t>
      </w:r>
    </w:p>
    <w:p w14:paraId="38EACBE8" w14:textId="77777777" w:rsidR="00475457" w:rsidRPr="00475457" w:rsidRDefault="00475457" w:rsidP="00475457">
      <w:pPr>
        <w:widowControl w:val="0"/>
        <w:autoSpaceDE w:val="0"/>
        <w:autoSpaceDN w:val="0"/>
        <w:adjustRightInd w:val="0"/>
        <w:spacing w:before="140"/>
        <w:rPr>
          <w:noProof/>
        </w:rPr>
      </w:pPr>
      <w:r w:rsidRPr="00475457">
        <w:rPr>
          <w:noProof/>
        </w:rPr>
        <w:t xml:space="preserve">Beh, C.T., Cool, L., Phillips, J., and Rine, J. (2001). Overlapping functions of the yeast oxysterol-binding protein homologues. Genetics </w:t>
      </w:r>
      <w:r w:rsidRPr="00475457">
        <w:rPr>
          <w:i/>
          <w:iCs/>
          <w:noProof/>
        </w:rPr>
        <w:t>157</w:t>
      </w:r>
      <w:r w:rsidRPr="00475457">
        <w:rPr>
          <w:noProof/>
        </w:rPr>
        <w:t>, 1117–1140.</w:t>
      </w:r>
    </w:p>
    <w:p w14:paraId="229D68A9" w14:textId="77777777" w:rsidR="00475457" w:rsidRPr="00475457" w:rsidRDefault="00475457" w:rsidP="00475457">
      <w:pPr>
        <w:widowControl w:val="0"/>
        <w:autoSpaceDE w:val="0"/>
        <w:autoSpaceDN w:val="0"/>
        <w:adjustRightInd w:val="0"/>
        <w:spacing w:before="140"/>
        <w:rPr>
          <w:noProof/>
        </w:rPr>
      </w:pPr>
      <w:r w:rsidRPr="00475457">
        <w:rPr>
          <w:noProof/>
        </w:rPr>
        <w:t xml:space="preserve">Benhamou, R.I., Bibi, M., Steinbuch, K.B., Engel, H., Levin, M., Roichman, Y., Berman, J., and Fridman, M. (2017). Real-Time Imaging of the Azole Class of Antifungal Drugs in Live Candida Cells. ACS Chem. Biol. </w:t>
      </w:r>
      <w:r w:rsidRPr="00475457">
        <w:rPr>
          <w:i/>
          <w:iCs/>
          <w:noProof/>
        </w:rPr>
        <w:t>12</w:t>
      </w:r>
      <w:r w:rsidRPr="00475457">
        <w:rPr>
          <w:noProof/>
        </w:rPr>
        <w:t>, 1769–1777.</w:t>
      </w:r>
    </w:p>
    <w:p w14:paraId="0BC4EC05" w14:textId="77777777" w:rsidR="00475457" w:rsidRPr="00475457" w:rsidRDefault="00475457" w:rsidP="00475457">
      <w:pPr>
        <w:widowControl w:val="0"/>
        <w:autoSpaceDE w:val="0"/>
        <w:autoSpaceDN w:val="0"/>
        <w:adjustRightInd w:val="0"/>
        <w:spacing w:before="140"/>
        <w:rPr>
          <w:noProof/>
        </w:rPr>
      </w:pPr>
      <w:r w:rsidRPr="00475457">
        <w:rPr>
          <w:noProof/>
        </w:rPr>
        <w:t xml:space="preserve">Bloom, J.S., Ehrenreich, I.M., Loo, W.T., Lite, T.-L.V., and Kruglyak, L. (2013). Finding the sources of missing heritability in a yeast cross. Nature </w:t>
      </w:r>
      <w:r w:rsidRPr="00475457">
        <w:rPr>
          <w:i/>
          <w:iCs/>
          <w:noProof/>
        </w:rPr>
        <w:t>494</w:t>
      </w:r>
      <w:r w:rsidRPr="00475457">
        <w:rPr>
          <w:noProof/>
        </w:rPr>
        <w:t>, 234–237.</w:t>
      </w:r>
    </w:p>
    <w:p w14:paraId="1C9F4061" w14:textId="77777777" w:rsidR="00475457" w:rsidRPr="00475457" w:rsidRDefault="00475457" w:rsidP="00475457">
      <w:pPr>
        <w:widowControl w:val="0"/>
        <w:autoSpaceDE w:val="0"/>
        <w:autoSpaceDN w:val="0"/>
        <w:adjustRightInd w:val="0"/>
        <w:spacing w:before="140"/>
        <w:rPr>
          <w:noProof/>
        </w:rPr>
      </w:pPr>
      <w:r w:rsidRPr="00475457">
        <w:rPr>
          <w:noProof/>
        </w:rPr>
        <w:t xml:space="preserve">Boettcher, M., Tian, R., Blau, J.A., Markegard, E., Wagner, R.T., Wu, D., Mo, X., Biton, A., </w:t>
      </w:r>
      <w:r w:rsidRPr="00475457">
        <w:rPr>
          <w:noProof/>
        </w:rPr>
        <w:lastRenderedPageBreak/>
        <w:t xml:space="preserve">Zaitlen, N., Fu, H., et al. (2018). Dual gene activation and knockout screen reveals directional dependencies in genetic networks. Nat. Biotechnol. </w:t>
      </w:r>
      <w:r w:rsidRPr="00475457">
        <w:rPr>
          <w:i/>
          <w:iCs/>
          <w:noProof/>
        </w:rPr>
        <w:t>36</w:t>
      </w:r>
      <w:r w:rsidRPr="00475457">
        <w:rPr>
          <w:noProof/>
        </w:rPr>
        <w:t>, 170–178.</w:t>
      </w:r>
    </w:p>
    <w:p w14:paraId="2475846F" w14:textId="77777777" w:rsidR="00475457" w:rsidRPr="00475457" w:rsidRDefault="00475457" w:rsidP="00475457">
      <w:pPr>
        <w:widowControl w:val="0"/>
        <w:autoSpaceDE w:val="0"/>
        <w:autoSpaceDN w:val="0"/>
        <w:adjustRightInd w:val="0"/>
        <w:spacing w:before="140"/>
        <w:rPr>
          <w:noProof/>
        </w:rPr>
      </w:pPr>
      <w:r w:rsidRPr="00475457">
        <w:rPr>
          <w:noProof/>
        </w:rPr>
        <w:t xml:space="preserve">Braun, P., Tasan, M., Dreze, M., Barrios-Rodiles, M., Lemmens, I., Yu, H., Sahalie, J.M., Murray, R.R., Roncari, L., de Smet, A.-S., et al. (2009). An experimentally derived confidence score for binary protein-protein interactions. Nat. Methods </w:t>
      </w:r>
      <w:r w:rsidRPr="00475457">
        <w:rPr>
          <w:i/>
          <w:iCs/>
          <w:noProof/>
        </w:rPr>
        <w:t>6</w:t>
      </w:r>
      <w:r w:rsidRPr="00475457">
        <w:rPr>
          <w:noProof/>
        </w:rPr>
        <w:t>, 91–97.</w:t>
      </w:r>
    </w:p>
    <w:p w14:paraId="4B665CD5" w14:textId="77777777" w:rsidR="00475457" w:rsidRPr="00475457" w:rsidRDefault="00475457" w:rsidP="00475457">
      <w:pPr>
        <w:widowControl w:val="0"/>
        <w:autoSpaceDE w:val="0"/>
        <w:autoSpaceDN w:val="0"/>
        <w:adjustRightInd w:val="0"/>
        <w:spacing w:before="140"/>
        <w:rPr>
          <w:noProof/>
        </w:rPr>
      </w:pPr>
      <w:r w:rsidRPr="00475457">
        <w:rPr>
          <w:noProof/>
        </w:rPr>
        <w:t xml:space="preserve">Celaj, A., Schlecht, U., Smith, J.D., Xu, W., Suresh, S., Miranda, M., Aparicio, A.M., Proctor, M., Davis, R.W., Roth, F.P., et al. (2017). Quantitative analysis of protein interaction network dynamics in yeast. Mol. Syst. Biol. </w:t>
      </w:r>
      <w:r w:rsidRPr="00475457">
        <w:rPr>
          <w:i/>
          <w:iCs/>
          <w:noProof/>
        </w:rPr>
        <w:t>13</w:t>
      </w:r>
      <w:r w:rsidRPr="00475457">
        <w:rPr>
          <w:noProof/>
        </w:rPr>
        <w:t>, 934.</w:t>
      </w:r>
    </w:p>
    <w:p w14:paraId="31042E4C" w14:textId="77777777" w:rsidR="00475457" w:rsidRPr="00475457" w:rsidRDefault="00475457" w:rsidP="00475457">
      <w:pPr>
        <w:widowControl w:val="0"/>
        <w:autoSpaceDE w:val="0"/>
        <w:autoSpaceDN w:val="0"/>
        <w:adjustRightInd w:val="0"/>
        <w:spacing w:before="140"/>
        <w:rPr>
          <w:noProof/>
        </w:rPr>
      </w:pPr>
      <w:r w:rsidRPr="00475457">
        <w:rPr>
          <w:noProof/>
        </w:rPr>
        <w:t xml:space="preserve">Costanzo, M., VanderSluis, B., Koch, E.N., Baryshnikova, A., Pons, C., Tan, G., Wang, W., Usaj, M.M.M., Hanchard, J., Lee, S.D., et al. (2016). A global genetic interaction network maps a wiring diagram of cellular function. Science (80-. ). </w:t>
      </w:r>
      <w:r w:rsidRPr="00475457">
        <w:rPr>
          <w:i/>
          <w:iCs/>
          <w:noProof/>
        </w:rPr>
        <w:t>353</w:t>
      </w:r>
      <w:r w:rsidRPr="00475457">
        <w:rPr>
          <w:noProof/>
        </w:rPr>
        <w:t>.</w:t>
      </w:r>
    </w:p>
    <w:p w14:paraId="0870E810" w14:textId="77777777" w:rsidR="00475457" w:rsidRPr="00475457" w:rsidRDefault="00475457" w:rsidP="00475457">
      <w:pPr>
        <w:widowControl w:val="0"/>
        <w:autoSpaceDE w:val="0"/>
        <w:autoSpaceDN w:val="0"/>
        <w:adjustRightInd w:val="0"/>
        <w:spacing w:before="140"/>
        <w:rPr>
          <w:noProof/>
        </w:rPr>
      </w:pPr>
      <w:r w:rsidRPr="00475457">
        <w:rPr>
          <w:noProof/>
        </w:rPr>
        <w:t xml:space="preserve">Díaz-Mejía, J.J., Celaj, A., Mellor, J.C., Coté, A., Balint, A., Ho, B., Bansal, P., Shaeri, F., Gebbia, M., Weile, J., et al. (2018). Mapping DNA damage-dependent genetic interactions in yeast via party mating and barcode fusion genetics. Mol. Syst. Biol. </w:t>
      </w:r>
      <w:r w:rsidRPr="00475457">
        <w:rPr>
          <w:i/>
          <w:iCs/>
          <w:noProof/>
        </w:rPr>
        <w:t>14</w:t>
      </w:r>
      <w:r w:rsidRPr="00475457">
        <w:rPr>
          <w:noProof/>
        </w:rPr>
        <w:t>, e7985.</w:t>
      </w:r>
    </w:p>
    <w:p w14:paraId="6E83681B" w14:textId="77777777" w:rsidR="00475457" w:rsidRPr="00475457" w:rsidRDefault="00475457" w:rsidP="00475457">
      <w:pPr>
        <w:widowControl w:val="0"/>
        <w:autoSpaceDE w:val="0"/>
        <w:autoSpaceDN w:val="0"/>
        <w:adjustRightInd w:val="0"/>
        <w:spacing w:before="140"/>
        <w:rPr>
          <w:noProof/>
        </w:rPr>
      </w:pPr>
      <w:r w:rsidRPr="00475457">
        <w:rPr>
          <w:noProof/>
        </w:rPr>
        <w:t xml:space="preserve">Dixit, A., Parnas, O., Li, B., Chen, J., Fulco, C.P., Jerby-Arnon, L., Marjanovic, N.D., Dionne, D., Burks, T., Raychowdhury, R., et al. (2016). Perturb-Seq: Dissecting Molecular Circuits with Scalable Single-Cell RNA Profiling of Pooled Genetic Screens. Cell </w:t>
      </w:r>
      <w:r w:rsidRPr="00475457">
        <w:rPr>
          <w:i/>
          <w:iCs/>
          <w:noProof/>
        </w:rPr>
        <w:t>167</w:t>
      </w:r>
      <w:r w:rsidRPr="00475457">
        <w:rPr>
          <w:noProof/>
        </w:rPr>
        <w:t>, 1853–1866.e17.</w:t>
      </w:r>
    </w:p>
    <w:p w14:paraId="423DB9C9" w14:textId="77777777" w:rsidR="00475457" w:rsidRPr="00475457" w:rsidRDefault="00475457" w:rsidP="00475457">
      <w:pPr>
        <w:widowControl w:val="0"/>
        <w:autoSpaceDE w:val="0"/>
        <w:autoSpaceDN w:val="0"/>
        <w:adjustRightInd w:val="0"/>
        <w:spacing w:before="140"/>
        <w:rPr>
          <w:noProof/>
        </w:rPr>
      </w:pPr>
      <w:r w:rsidRPr="00475457">
        <w:rPr>
          <w:noProof/>
        </w:rPr>
        <w:t xml:space="preserve">Domingo, J., Diss, G., and Lehner, B. (2018). Pairwise and higher-order genetic interactions during the evolution of a tRNA. Nature </w:t>
      </w:r>
      <w:r w:rsidRPr="00475457">
        <w:rPr>
          <w:i/>
          <w:iCs/>
          <w:noProof/>
        </w:rPr>
        <w:t>558</w:t>
      </w:r>
      <w:r w:rsidRPr="00475457">
        <w:rPr>
          <w:noProof/>
        </w:rPr>
        <w:t>, 117–121.</w:t>
      </w:r>
    </w:p>
    <w:p w14:paraId="550D361A" w14:textId="77777777" w:rsidR="00475457" w:rsidRPr="00475457" w:rsidRDefault="00475457" w:rsidP="00475457">
      <w:pPr>
        <w:widowControl w:val="0"/>
        <w:autoSpaceDE w:val="0"/>
        <w:autoSpaceDN w:val="0"/>
        <w:adjustRightInd w:val="0"/>
        <w:spacing w:before="140"/>
        <w:rPr>
          <w:noProof/>
        </w:rPr>
      </w:pPr>
      <w:r w:rsidRPr="00475457">
        <w:rPr>
          <w:noProof/>
        </w:rPr>
        <w:t xml:space="preserve">Donner, M., and Keppler, D. (2001). Up-regulation of basolateral multidrug resistance protein 3 (Mrp3) in cholestatic rat liver. Hepatology </w:t>
      </w:r>
      <w:r w:rsidRPr="00475457">
        <w:rPr>
          <w:i/>
          <w:iCs/>
          <w:noProof/>
        </w:rPr>
        <w:t>34</w:t>
      </w:r>
      <w:r w:rsidRPr="00475457">
        <w:rPr>
          <w:noProof/>
        </w:rPr>
        <w:t>, 351–359.</w:t>
      </w:r>
    </w:p>
    <w:p w14:paraId="76E1545D" w14:textId="77777777" w:rsidR="00475457" w:rsidRPr="00475457" w:rsidRDefault="00475457" w:rsidP="00475457">
      <w:pPr>
        <w:widowControl w:val="0"/>
        <w:autoSpaceDE w:val="0"/>
        <w:autoSpaceDN w:val="0"/>
        <w:adjustRightInd w:val="0"/>
        <w:spacing w:before="140"/>
        <w:rPr>
          <w:noProof/>
        </w:rPr>
      </w:pPr>
      <w:r w:rsidRPr="00475457">
        <w:rPr>
          <w:noProof/>
        </w:rPr>
        <w:t xml:space="preserve">Emanuel, G., Moffitt, J.R., and Zhuang, X. (2017). High-throughput, image-based screening of pooled genetic-variant libraries. Nat. Methods </w:t>
      </w:r>
      <w:r w:rsidRPr="00475457">
        <w:rPr>
          <w:i/>
          <w:iCs/>
          <w:noProof/>
        </w:rPr>
        <w:t>14</w:t>
      </w:r>
      <w:r w:rsidRPr="00475457">
        <w:rPr>
          <w:noProof/>
        </w:rPr>
        <w:t>, 1159–1162.</w:t>
      </w:r>
    </w:p>
    <w:p w14:paraId="3D6E7A95" w14:textId="77777777" w:rsidR="00475457" w:rsidRPr="00475457" w:rsidRDefault="00475457" w:rsidP="00475457">
      <w:pPr>
        <w:widowControl w:val="0"/>
        <w:autoSpaceDE w:val="0"/>
        <w:autoSpaceDN w:val="0"/>
        <w:adjustRightInd w:val="0"/>
        <w:spacing w:before="140"/>
        <w:rPr>
          <w:noProof/>
        </w:rPr>
      </w:pPr>
      <w:r w:rsidRPr="00475457">
        <w:rPr>
          <w:noProof/>
        </w:rPr>
        <w:t xml:space="preserve">Giaever, G., Chu, A.M., Ni, L., Connelly, C., Riles, L., Véronneau, S., Dow, S., Lucau-Danila, A., Anderson, K., André, B., et al. (2002). Functional profiling of the Saccharomyces cerevisiae genome. Nature </w:t>
      </w:r>
      <w:r w:rsidRPr="00475457">
        <w:rPr>
          <w:i/>
          <w:iCs/>
          <w:noProof/>
        </w:rPr>
        <w:t>418</w:t>
      </w:r>
      <w:r w:rsidRPr="00475457">
        <w:rPr>
          <w:noProof/>
        </w:rPr>
        <w:t>, 387–391.</w:t>
      </w:r>
    </w:p>
    <w:p w14:paraId="52617747" w14:textId="77777777" w:rsidR="00475457" w:rsidRPr="00475457" w:rsidRDefault="00475457" w:rsidP="00475457">
      <w:pPr>
        <w:widowControl w:val="0"/>
        <w:autoSpaceDE w:val="0"/>
        <w:autoSpaceDN w:val="0"/>
        <w:adjustRightInd w:val="0"/>
        <w:spacing w:before="140"/>
        <w:rPr>
          <w:noProof/>
        </w:rPr>
      </w:pPr>
      <w:r w:rsidRPr="00475457">
        <w:rPr>
          <w:noProof/>
        </w:rPr>
        <w:t xml:space="preserve">Gibson, D.G., Young, L., Chuang, R.-Y., Venter, J.C., Hutchison, C.A., and Smith, H.O. (2009). Enzymatic assembly of DNA molecules up to several hundred kilobases. Nat. Methods </w:t>
      </w:r>
      <w:r w:rsidRPr="00475457">
        <w:rPr>
          <w:i/>
          <w:iCs/>
          <w:noProof/>
        </w:rPr>
        <w:t>6</w:t>
      </w:r>
      <w:r w:rsidRPr="00475457">
        <w:rPr>
          <w:noProof/>
        </w:rPr>
        <w:t>, 343–345.</w:t>
      </w:r>
    </w:p>
    <w:p w14:paraId="0029ADC6" w14:textId="77777777" w:rsidR="00475457" w:rsidRPr="00475457" w:rsidRDefault="00475457" w:rsidP="00475457">
      <w:pPr>
        <w:widowControl w:val="0"/>
        <w:autoSpaceDE w:val="0"/>
        <w:autoSpaceDN w:val="0"/>
        <w:adjustRightInd w:val="0"/>
        <w:spacing w:before="140"/>
        <w:rPr>
          <w:noProof/>
        </w:rPr>
      </w:pPr>
      <w:r w:rsidRPr="00475457">
        <w:rPr>
          <w:noProof/>
        </w:rPr>
        <w:t xml:space="preserve">Gietz, R.D., and Schiestl, R.H. (2007). High-efficiency yeast transformation using the LiAc/SS carrier DNA/PEG method. Nat. Protoc. </w:t>
      </w:r>
      <w:r w:rsidRPr="00475457">
        <w:rPr>
          <w:i/>
          <w:iCs/>
          <w:noProof/>
        </w:rPr>
        <w:t>2</w:t>
      </w:r>
      <w:r w:rsidRPr="00475457">
        <w:rPr>
          <w:noProof/>
        </w:rPr>
        <w:t>, 31–34.</w:t>
      </w:r>
    </w:p>
    <w:p w14:paraId="59FC2346" w14:textId="77777777" w:rsidR="00475457" w:rsidRPr="00475457" w:rsidRDefault="00475457" w:rsidP="00475457">
      <w:pPr>
        <w:widowControl w:val="0"/>
        <w:autoSpaceDE w:val="0"/>
        <w:autoSpaceDN w:val="0"/>
        <w:adjustRightInd w:val="0"/>
        <w:spacing w:before="140"/>
        <w:rPr>
          <w:noProof/>
        </w:rPr>
      </w:pPr>
      <w:r w:rsidRPr="00475457">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475457">
        <w:rPr>
          <w:i/>
          <w:iCs/>
          <w:noProof/>
        </w:rPr>
        <w:t>3</w:t>
      </w:r>
      <w:r w:rsidRPr="00475457">
        <w:rPr>
          <w:noProof/>
        </w:rPr>
        <w:t>, 2168–2178.</w:t>
      </w:r>
    </w:p>
    <w:p w14:paraId="38E223ED" w14:textId="77777777" w:rsidR="00475457" w:rsidRPr="00475457" w:rsidRDefault="00475457" w:rsidP="00475457">
      <w:pPr>
        <w:widowControl w:val="0"/>
        <w:autoSpaceDE w:val="0"/>
        <w:autoSpaceDN w:val="0"/>
        <w:adjustRightInd w:val="0"/>
        <w:spacing w:before="140"/>
        <w:rPr>
          <w:noProof/>
        </w:rPr>
      </w:pPr>
      <w:r w:rsidRPr="00475457">
        <w:rPr>
          <w:noProof/>
        </w:rPr>
        <w:t xml:space="preserve">Hartman, J.L., Garvik, B., and Hartwell, L. (2001). Principles for the Buffering of Genetic Variation. Science (80-. ). </w:t>
      </w:r>
      <w:r w:rsidRPr="00475457">
        <w:rPr>
          <w:i/>
          <w:iCs/>
          <w:noProof/>
        </w:rPr>
        <w:t>291</w:t>
      </w:r>
      <w:r w:rsidRPr="00475457">
        <w:rPr>
          <w:noProof/>
        </w:rPr>
        <w:t>.</w:t>
      </w:r>
    </w:p>
    <w:p w14:paraId="568907C0" w14:textId="77777777" w:rsidR="00475457" w:rsidRPr="00475457" w:rsidRDefault="00475457" w:rsidP="00475457">
      <w:pPr>
        <w:widowControl w:val="0"/>
        <w:autoSpaceDE w:val="0"/>
        <w:autoSpaceDN w:val="0"/>
        <w:adjustRightInd w:val="0"/>
        <w:spacing w:before="140"/>
        <w:rPr>
          <w:noProof/>
        </w:rPr>
      </w:pPr>
      <w:r w:rsidRPr="00475457">
        <w:rPr>
          <w:noProof/>
        </w:rPr>
        <w:t xml:space="preserve">Horlbeck, M.A., Xu, A., Wang, M., Bennett, N.K., Park, C.Y., Bogdanoff, D., Adamson, B., Chow, E.D., Kampmann, M., Peterson, T.R., et al. (2018). Mapping the Genetic Landscape of </w:t>
      </w:r>
      <w:r w:rsidRPr="00475457">
        <w:rPr>
          <w:noProof/>
        </w:rPr>
        <w:lastRenderedPageBreak/>
        <w:t xml:space="preserve">Human Cells. Cell </w:t>
      </w:r>
      <w:r w:rsidRPr="00475457">
        <w:rPr>
          <w:i/>
          <w:iCs/>
          <w:noProof/>
        </w:rPr>
        <w:t>174</w:t>
      </w:r>
      <w:r w:rsidRPr="00475457">
        <w:rPr>
          <w:noProof/>
        </w:rPr>
        <w:t>, 953–967.e22.</w:t>
      </w:r>
    </w:p>
    <w:p w14:paraId="61FB239E" w14:textId="77777777" w:rsidR="00475457" w:rsidRPr="00475457" w:rsidRDefault="00475457" w:rsidP="00475457">
      <w:pPr>
        <w:widowControl w:val="0"/>
        <w:autoSpaceDE w:val="0"/>
        <w:autoSpaceDN w:val="0"/>
        <w:adjustRightInd w:val="0"/>
        <w:spacing w:before="140"/>
        <w:rPr>
          <w:noProof/>
        </w:rPr>
      </w:pPr>
      <w:r w:rsidRPr="00475457">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475457">
        <w:rPr>
          <w:i/>
          <w:iCs/>
          <w:noProof/>
        </w:rPr>
        <w:t>73</w:t>
      </w:r>
      <w:r w:rsidRPr="00475457">
        <w:rPr>
          <w:noProof/>
        </w:rPr>
        <w:t>, 220–225.</w:t>
      </w:r>
    </w:p>
    <w:p w14:paraId="7A92608D" w14:textId="77777777" w:rsidR="00475457" w:rsidRPr="00475457" w:rsidRDefault="00475457" w:rsidP="00475457">
      <w:pPr>
        <w:widowControl w:val="0"/>
        <w:autoSpaceDE w:val="0"/>
        <w:autoSpaceDN w:val="0"/>
        <w:adjustRightInd w:val="0"/>
        <w:spacing w:before="140"/>
        <w:rPr>
          <w:noProof/>
        </w:rPr>
      </w:pPr>
      <w:r w:rsidRPr="00475457">
        <w:rPr>
          <w:noProof/>
        </w:rPr>
        <w:t xml:space="preserve">Jakočiūnas, T., Bonde, I., Herrgård, M., Harrison, S.J., Kristensen, M., Pedersen, L.E., Jensen, M.K., and Keasling, J.D. (2015). Multiplex metabolic pathway engineering using CRISPR/Cas9 in Saccharomyces cerevisiae. Metab. Eng. </w:t>
      </w:r>
      <w:r w:rsidRPr="00475457">
        <w:rPr>
          <w:i/>
          <w:iCs/>
          <w:noProof/>
        </w:rPr>
        <w:t>28</w:t>
      </w:r>
      <w:r w:rsidRPr="00475457">
        <w:rPr>
          <w:noProof/>
        </w:rPr>
        <w:t>, 213–222.</w:t>
      </w:r>
    </w:p>
    <w:p w14:paraId="5C8F0099" w14:textId="77777777" w:rsidR="00475457" w:rsidRPr="00475457" w:rsidRDefault="00475457" w:rsidP="00475457">
      <w:pPr>
        <w:widowControl w:val="0"/>
        <w:autoSpaceDE w:val="0"/>
        <w:autoSpaceDN w:val="0"/>
        <w:adjustRightInd w:val="0"/>
        <w:spacing w:before="140"/>
        <w:rPr>
          <w:noProof/>
        </w:rPr>
      </w:pPr>
      <w:r w:rsidRPr="00475457">
        <w:rPr>
          <w:noProof/>
        </w:rPr>
        <w:t xml:space="preserve">Jao, L.-E., Wente, S.R., and Chen, W. (2013). Efficient multiplex biallelic zebrafish genome editing using a CRISPR nuclease system. Proc. Natl. Acad. Sci. </w:t>
      </w:r>
      <w:r w:rsidRPr="00475457">
        <w:rPr>
          <w:i/>
          <w:iCs/>
          <w:noProof/>
        </w:rPr>
        <w:t>110</w:t>
      </w:r>
      <w:r w:rsidRPr="00475457">
        <w:rPr>
          <w:noProof/>
        </w:rPr>
        <w:t>, 13904–13909.</w:t>
      </w:r>
    </w:p>
    <w:p w14:paraId="7516E5B0" w14:textId="77777777" w:rsidR="00475457" w:rsidRPr="00475457" w:rsidRDefault="00475457" w:rsidP="00475457">
      <w:pPr>
        <w:widowControl w:val="0"/>
        <w:autoSpaceDE w:val="0"/>
        <w:autoSpaceDN w:val="0"/>
        <w:adjustRightInd w:val="0"/>
        <w:spacing w:before="140"/>
        <w:rPr>
          <w:noProof/>
        </w:rPr>
      </w:pPr>
      <w:r w:rsidRPr="00475457">
        <w:rPr>
          <w:noProof/>
        </w:rPr>
        <w:t xml:space="preserve">Kebschull, J.M., and Zador, A.M. (2018). Cellular barcoding: lineage tracing, screening and beyond. Nat. Methods </w:t>
      </w:r>
      <w:r w:rsidRPr="00475457">
        <w:rPr>
          <w:i/>
          <w:iCs/>
          <w:noProof/>
        </w:rPr>
        <w:t>15</w:t>
      </w:r>
      <w:r w:rsidRPr="00475457">
        <w:rPr>
          <w:noProof/>
        </w:rPr>
        <w:t>, 871–879.</w:t>
      </w:r>
    </w:p>
    <w:p w14:paraId="0A7697AA" w14:textId="77777777" w:rsidR="00475457" w:rsidRPr="00475457" w:rsidRDefault="00475457" w:rsidP="00475457">
      <w:pPr>
        <w:widowControl w:val="0"/>
        <w:autoSpaceDE w:val="0"/>
        <w:autoSpaceDN w:val="0"/>
        <w:adjustRightInd w:val="0"/>
        <w:spacing w:before="140"/>
        <w:rPr>
          <w:noProof/>
        </w:rPr>
      </w:pPr>
      <w:r w:rsidRPr="00475457">
        <w:rPr>
          <w:noProof/>
        </w:rPr>
        <w:t xml:space="preserve">Khakhina, S., Johnson, S.S., Manoharlal, R., Russo, S.B., Blugeon, C., Lemoine, S., Sunshine, A.B., Dunham, M.J., Cowart, L.A., Devaux, F., et al. (2015). Control of Plasma Membrane Permeability by ABC Transporters. Eukaryot. Cell </w:t>
      </w:r>
      <w:r w:rsidRPr="00475457">
        <w:rPr>
          <w:i/>
          <w:iCs/>
          <w:noProof/>
        </w:rPr>
        <w:t>14</w:t>
      </w:r>
      <w:r w:rsidRPr="00475457">
        <w:rPr>
          <w:noProof/>
        </w:rPr>
        <w:t>, 442–453.</w:t>
      </w:r>
    </w:p>
    <w:p w14:paraId="02A4F8A7" w14:textId="77777777" w:rsidR="00475457" w:rsidRPr="00475457" w:rsidRDefault="00475457" w:rsidP="00475457">
      <w:pPr>
        <w:widowControl w:val="0"/>
        <w:autoSpaceDE w:val="0"/>
        <w:autoSpaceDN w:val="0"/>
        <w:adjustRightInd w:val="0"/>
        <w:spacing w:before="140"/>
        <w:rPr>
          <w:noProof/>
        </w:rPr>
      </w:pPr>
      <w:r w:rsidRPr="00475457">
        <w:rPr>
          <w:noProof/>
        </w:rPr>
        <w:t xml:space="preserve">Kolaczkowska, A., Kolaczkowski, M., Goffeau, A., and Moye-Rowley, W.S. (2008). Compensatory activation of the multidrug transporters Pdr5p, Snq2p, and Yor1p by Pdr1p in Saccharomyces cerevisiae. FEBS Lett. </w:t>
      </w:r>
      <w:r w:rsidRPr="00475457">
        <w:rPr>
          <w:i/>
          <w:iCs/>
          <w:noProof/>
        </w:rPr>
        <w:t>582</w:t>
      </w:r>
      <w:r w:rsidRPr="00475457">
        <w:rPr>
          <w:noProof/>
        </w:rPr>
        <w:t>, 977–983.</w:t>
      </w:r>
    </w:p>
    <w:p w14:paraId="0DE3D25F" w14:textId="77777777" w:rsidR="00475457" w:rsidRPr="00475457" w:rsidRDefault="00475457" w:rsidP="00475457">
      <w:pPr>
        <w:widowControl w:val="0"/>
        <w:autoSpaceDE w:val="0"/>
        <w:autoSpaceDN w:val="0"/>
        <w:adjustRightInd w:val="0"/>
        <w:spacing w:before="140"/>
        <w:rPr>
          <w:noProof/>
        </w:rPr>
      </w:pPr>
      <w:r w:rsidRPr="00475457">
        <w:rPr>
          <w:noProof/>
        </w:rPr>
        <w:t xml:space="preserve">König, J., Rost, D., Cui, Y., and Keppler, D. (1999). Characterization of the human multidrug resistance protein isoform MRP3 localized to the basolateral hepatocyte membrane. Hepatology </w:t>
      </w:r>
      <w:r w:rsidRPr="00475457">
        <w:rPr>
          <w:i/>
          <w:iCs/>
          <w:noProof/>
        </w:rPr>
        <w:t>29</w:t>
      </w:r>
      <w:r w:rsidRPr="00475457">
        <w:rPr>
          <w:noProof/>
        </w:rPr>
        <w:t>, 1156–1163.</w:t>
      </w:r>
    </w:p>
    <w:p w14:paraId="780A46B9" w14:textId="77777777" w:rsidR="00475457" w:rsidRPr="00475457" w:rsidRDefault="00475457" w:rsidP="00475457">
      <w:pPr>
        <w:widowControl w:val="0"/>
        <w:autoSpaceDE w:val="0"/>
        <w:autoSpaceDN w:val="0"/>
        <w:adjustRightInd w:val="0"/>
        <w:spacing w:before="140"/>
        <w:rPr>
          <w:noProof/>
        </w:rPr>
      </w:pPr>
      <w:r w:rsidRPr="00475457">
        <w:rPr>
          <w:noProof/>
        </w:rPr>
        <w:t xml:space="preserve">Kuzmin, E., VanderSluis, B., Wang, W., Tan, G., Deshpande, R., Chen, Y., Usaj, M., Balint, A., Mattiazzi Usaj, M., van Leeuwen, J., et al. (2018). Systematic analysis of complex genetic interactions. Science (80-. ). </w:t>
      </w:r>
      <w:r w:rsidRPr="00475457">
        <w:rPr>
          <w:i/>
          <w:iCs/>
          <w:noProof/>
        </w:rPr>
        <w:t>360</w:t>
      </w:r>
      <w:r w:rsidRPr="00475457">
        <w:rPr>
          <w:noProof/>
        </w:rPr>
        <w:t>, eaao1729.</w:t>
      </w:r>
    </w:p>
    <w:p w14:paraId="3D48319A" w14:textId="77777777" w:rsidR="00475457" w:rsidRPr="00475457" w:rsidRDefault="00475457" w:rsidP="00475457">
      <w:pPr>
        <w:widowControl w:val="0"/>
        <w:autoSpaceDE w:val="0"/>
        <w:autoSpaceDN w:val="0"/>
        <w:adjustRightInd w:val="0"/>
        <w:spacing w:before="140"/>
        <w:rPr>
          <w:noProof/>
        </w:rPr>
      </w:pPr>
      <w:r w:rsidRPr="00475457">
        <w:rPr>
          <w:noProof/>
        </w:rPr>
        <w:t xml:space="preserve">Lee, A.Y., St Onge, R.P., Proctor, M.J., Wallace, I.M., Nile, A.H., Spagnuolo, P.A., Jitkova, Y., Gronda, M., Wu, Y., Kim, M.K., et al. (2014). Mapping the cellular response to small molecules using chemogenomic fitness signatures. Science </w:t>
      </w:r>
      <w:r w:rsidRPr="00475457">
        <w:rPr>
          <w:i/>
          <w:iCs/>
          <w:noProof/>
        </w:rPr>
        <w:t>344</w:t>
      </w:r>
      <w:r w:rsidRPr="00475457">
        <w:rPr>
          <w:noProof/>
        </w:rPr>
        <w:t>, 208–211.</w:t>
      </w:r>
    </w:p>
    <w:p w14:paraId="15A3A74E" w14:textId="77777777" w:rsidR="00475457" w:rsidRPr="00475457" w:rsidRDefault="00475457" w:rsidP="00475457">
      <w:pPr>
        <w:widowControl w:val="0"/>
        <w:autoSpaceDE w:val="0"/>
        <w:autoSpaceDN w:val="0"/>
        <w:adjustRightInd w:val="0"/>
        <w:spacing w:before="140"/>
        <w:rPr>
          <w:noProof/>
        </w:rPr>
      </w:pPr>
      <w:r w:rsidRPr="00475457">
        <w:rPr>
          <w:noProof/>
        </w:rPr>
        <w:t xml:space="preserve">Ma, J., Yu, M.K., Fong, S., Ono, K., Sage, E., Demchak, B., Sharan, R., and Ideker, T. (2018). Using deep learning to model the hierarchical structure and function of a cell. Nat. Methods </w:t>
      </w:r>
      <w:r w:rsidRPr="00475457">
        <w:rPr>
          <w:i/>
          <w:iCs/>
          <w:noProof/>
        </w:rPr>
        <w:t>15</w:t>
      </w:r>
      <w:r w:rsidRPr="00475457">
        <w:rPr>
          <w:noProof/>
        </w:rPr>
        <w:t>, 290–298.</w:t>
      </w:r>
    </w:p>
    <w:p w14:paraId="42562451" w14:textId="77777777" w:rsidR="00475457" w:rsidRPr="00475457" w:rsidRDefault="00475457" w:rsidP="00475457">
      <w:pPr>
        <w:widowControl w:val="0"/>
        <w:autoSpaceDE w:val="0"/>
        <w:autoSpaceDN w:val="0"/>
        <w:adjustRightInd w:val="0"/>
        <w:spacing w:before="140"/>
        <w:rPr>
          <w:noProof/>
        </w:rPr>
      </w:pPr>
      <w:r w:rsidRPr="00475457">
        <w:rPr>
          <w:noProof/>
        </w:rPr>
        <w:t xml:space="preserve">Mani, R., St Onge, R.P., Hartman, J.L., Giaever, G., and Roth, F.P. (2008). Defining genetic interaction. Proc. Natl. Acad. Sci. U. S. A. </w:t>
      </w:r>
      <w:r w:rsidRPr="00475457">
        <w:rPr>
          <w:i/>
          <w:iCs/>
          <w:noProof/>
        </w:rPr>
        <w:t>105</w:t>
      </w:r>
      <w:r w:rsidRPr="00475457">
        <w:rPr>
          <w:noProof/>
        </w:rPr>
        <w:t>, 3461–3466.</w:t>
      </w:r>
    </w:p>
    <w:p w14:paraId="7DBC0E1D" w14:textId="77777777" w:rsidR="00475457" w:rsidRPr="00475457" w:rsidRDefault="00475457" w:rsidP="00475457">
      <w:pPr>
        <w:widowControl w:val="0"/>
        <w:autoSpaceDE w:val="0"/>
        <w:autoSpaceDN w:val="0"/>
        <w:adjustRightInd w:val="0"/>
        <w:spacing w:before="140"/>
        <w:rPr>
          <w:noProof/>
        </w:rPr>
      </w:pPr>
      <w:r w:rsidRPr="00475457">
        <w:rPr>
          <w:noProof/>
        </w:rPr>
        <w:t xml:space="preserve">Najm, F.J., Strand, C., Donovan, K.F., Hegde, M., Sanson, K.R., Vaimberg, E.W., Sullender, M.E., Hartenian, E., Kalani, Z., Fusi, N., et al. (2017). Orthologous CRISPR–Cas9 enzymes for combinatorial genetic screens. Nat. Biotechnol. </w:t>
      </w:r>
      <w:r w:rsidRPr="00475457">
        <w:rPr>
          <w:i/>
          <w:iCs/>
          <w:noProof/>
        </w:rPr>
        <w:t>36</w:t>
      </w:r>
      <w:r w:rsidRPr="00475457">
        <w:rPr>
          <w:noProof/>
        </w:rPr>
        <w:t>, 179–189.</w:t>
      </w:r>
    </w:p>
    <w:p w14:paraId="327674CF" w14:textId="77777777" w:rsidR="00475457" w:rsidRPr="00475457" w:rsidRDefault="00475457" w:rsidP="00475457">
      <w:pPr>
        <w:widowControl w:val="0"/>
        <w:autoSpaceDE w:val="0"/>
        <w:autoSpaceDN w:val="0"/>
        <w:adjustRightInd w:val="0"/>
        <w:spacing w:before="140"/>
        <w:rPr>
          <w:noProof/>
        </w:rPr>
      </w:pPr>
      <w:r w:rsidRPr="00475457">
        <w:rPr>
          <w:noProof/>
        </w:rPr>
        <w:t xml:space="preserve">Otwinowski, J., McCandlish, D.M., and Plotkin, J.B. (2018). Inferring the shape of global epistasis. Proc. Natl. Acad. Sci. U. S. A. </w:t>
      </w:r>
      <w:r w:rsidRPr="00475457">
        <w:rPr>
          <w:i/>
          <w:iCs/>
          <w:noProof/>
        </w:rPr>
        <w:t>115</w:t>
      </w:r>
      <w:r w:rsidRPr="00475457">
        <w:rPr>
          <w:noProof/>
        </w:rPr>
        <w:t>, E7550–E7558.</w:t>
      </w:r>
    </w:p>
    <w:p w14:paraId="056BEFDC" w14:textId="77777777" w:rsidR="00475457" w:rsidRPr="00475457" w:rsidRDefault="00475457" w:rsidP="00475457">
      <w:pPr>
        <w:widowControl w:val="0"/>
        <w:autoSpaceDE w:val="0"/>
        <w:autoSpaceDN w:val="0"/>
        <w:adjustRightInd w:val="0"/>
        <w:spacing w:before="140"/>
        <w:rPr>
          <w:noProof/>
        </w:rPr>
      </w:pPr>
      <w:r w:rsidRPr="00475457">
        <w:rPr>
          <w:noProof/>
        </w:rPr>
        <w:t xml:space="preserve">Rubin, A.J., Parker, K.R., Satpathy, A.T., Qi, Y., Wu, B., Ong, A.J., Mumbach, M.R., Ji, A.L., Kim, D.S., Cho, S.W., et al. (2018). Coupled Single-Cell CRISPR Screening and Epigenomic </w:t>
      </w:r>
      <w:r w:rsidRPr="00475457">
        <w:rPr>
          <w:noProof/>
        </w:rPr>
        <w:lastRenderedPageBreak/>
        <w:t>Profiling Reveals Causal Gene Regulatory Networks. Cell.</w:t>
      </w:r>
    </w:p>
    <w:p w14:paraId="18DD896A" w14:textId="77777777" w:rsidR="00475457" w:rsidRPr="00475457" w:rsidRDefault="00475457" w:rsidP="00475457">
      <w:pPr>
        <w:widowControl w:val="0"/>
        <w:autoSpaceDE w:val="0"/>
        <w:autoSpaceDN w:val="0"/>
        <w:adjustRightInd w:val="0"/>
        <w:spacing w:before="140"/>
        <w:rPr>
          <w:noProof/>
        </w:rPr>
      </w:pPr>
      <w:r w:rsidRPr="00475457">
        <w:rPr>
          <w:noProof/>
        </w:rPr>
        <w:t xml:space="preserve">Sarkisyan, K.S., Bolotin, D.A., Meer, M. V., Usmanova, D.R., Mishin, A.S., Sharonov, G. V., Ivankov, D.N., Bozhanova, N.G., Baranov, M.S., Soylemez, O., et al. (2016). Local fitness landscape of the green fluorescent protein. Nature </w:t>
      </w:r>
      <w:r w:rsidRPr="00475457">
        <w:rPr>
          <w:i/>
          <w:iCs/>
          <w:noProof/>
        </w:rPr>
        <w:t>533</w:t>
      </w:r>
      <w:r w:rsidRPr="00475457">
        <w:rPr>
          <w:noProof/>
        </w:rPr>
        <w:t>, 397–401.</w:t>
      </w:r>
    </w:p>
    <w:p w14:paraId="05ED6DB8" w14:textId="77777777" w:rsidR="00475457" w:rsidRPr="00475457" w:rsidRDefault="00475457" w:rsidP="00475457">
      <w:pPr>
        <w:widowControl w:val="0"/>
        <w:autoSpaceDE w:val="0"/>
        <w:autoSpaceDN w:val="0"/>
        <w:adjustRightInd w:val="0"/>
        <w:spacing w:before="140"/>
        <w:rPr>
          <w:noProof/>
        </w:rPr>
      </w:pPr>
      <w:r w:rsidRPr="00475457">
        <w:rPr>
          <w:noProof/>
        </w:rPr>
        <w:t>Shaw, W.M., Yamauchi, H., Mead, J., Gowers, G.F., Oling, D., Larsson, N., Wigglesworth, M., Ladds, G., and Ellis, T. (2018). Engineering a model cell for rational tuning of GPCR signaling. BioRxiv 390559.</w:t>
      </w:r>
    </w:p>
    <w:p w14:paraId="0096E6E4" w14:textId="77777777" w:rsidR="00475457" w:rsidRPr="00475457" w:rsidRDefault="00475457" w:rsidP="00475457">
      <w:pPr>
        <w:widowControl w:val="0"/>
        <w:autoSpaceDE w:val="0"/>
        <w:autoSpaceDN w:val="0"/>
        <w:adjustRightInd w:val="0"/>
        <w:spacing w:before="140"/>
        <w:rPr>
          <w:noProof/>
        </w:rPr>
      </w:pPr>
      <w:r w:rsidRPr="00475457">
        <w:rPr>
          <w:noProof/>
        </w:rPr>
        <w:t xml:space="preserve">Shekhar-Guturja, T., Tebung, W.A., Mount, H., Liu, N., Köhler, J.R., Whiteway, M., and Cowen, L.E. (2016). Beauvericin Potentiates Azole Activity via Inhibition of Multidrug Efflux, Blocks </w:t>
      </w:r>
      <w:r w:rsidRPr="00475457">
        <w:rPr>
          <w:i/>
          <w:iCs/>
          <w:noProof/>
        </w:rPr>
        <w:t>C. albicans</w:t>
      </w:r>
      <w:r w:rsidRPr="00475457">
        <w:rPr>
          <w:noProof/>
        </w:rPr>
        <w:t xml:space="preserve"> Morphogenesis, and is Effluxed via Yor1 and Circuitry Controlled by Zcf29. Antimicrob. Agents Chemother. </w:t>
      </w:r>
      <w:r w:rsidRPr="00475457">
        <w:rPr>
          <w:i/>
          <w:iCs/>
          <w:noProof/>
        </w:rPr>
        <w:t>60</w:t>
      </w:r>
      <w:r w:rsidRPr="00475457">
        <w:rPr>
          <w:noProof/>
        </w:rPr>
        <w:t>, AAC.01959-16.</w:t>
      </w:r>
    </w:p>
    <w:p w14:paraId="38247166" w14:textId="77777777" w:rsidR="00475457" w:rsidRPr="00475457" w:rsidRDefault="00475457" w:rsidP="00475457">
      <w:pPr>
        <w:widowControl w:val="0"/>
        <w:autoSpaceDE w:val="0"/>
        <w:autoSpaceDN w:val="0"/>
        <w:adjustRightInd w:val="0"/>
        <w:spacing w:before="140"/>
        <w:rPr>
          <w:noProof/>
        </w:rPr>
      </w:pPr>
      <w:r w:rsidRPr="00475457">
        <w:rPr>
          <w:noProof/>
        </w:rPr>
        <w:t xml:space="preserve">Shen, J.P., and Ideker, T. (2018). Synthetic Lethal Networks for Precision Oncology: Promises and Pitfalls. J. Mol. Biol. </w:t>
      </w:r>
      <w:r w:rsidRPr="00475457">
        <w:rPr>
          <w:i/>
          <w:iCs/>
          <w:noProof/>
        </w:rPr>
        <w:t>430</w:t>
      </w:r>
      <w:r w:rsidRPr="00475457">
        <w:rPr>
          <w:noProof/>
        </w:rPr>
        <w:t>, 2900–2912.</w:t>
      </w:r>
    </w:p>
    <w:p w14:paraId="691F3536" w14:textId="77777777" w:rsidR="00475457" w:rsidRPr="00475457" w:rsidRDefault="00475457" w:rsidP="00475457">
      <w:pPr>
        <w:widowControl w:val="0"/>
        <w:autoSpaceDE w:val="0"/>
        <w:autoSpaceDN w:val="0"/>
        <w:adjustRightInd w:val="0"/>
        <w:spacing w:before="140"/>
        <w:rPr>
          <w:noProof/>
        </w:rPr>
      </w:pPr>
      <w:r w:rsidRPr="00475457">
        <w:rPr>
          <w:noProof/>
        </w:rPr>
        <w:t xml:space="preserve">Shen, J.P., Zhao, D., Sasik, R., Luebeck, J., Birmingham, A., Bojorquez-Gomez, A., Licon, K., Klepper, K., Pekin, D., Beckett, A.N., et al. (2017). Combinatorial CRISPR–Cas9 screens for de novo mapping of genetic interactions. Nat. Methods </w:t>
      </w:r>
      <w:r w:rsidRPr="00475457">
        <w:rPr>
          <w:i/>
          <w:iCs/>
          <w:noProof/>
        </w:rPr>
        <w:t>14</w:t>
      </w:r>
      <w:r w:rsidRPr="00475457">
        <w:rPr>
          <w:noProof/>
        </w:rPr>
        <w:t>, 573–576.</w:t>
      </w:r>
    </w:p>
    <w:p w14:paraId="6D495825" w14:textId="77777777" w:rsidR="00475457" w:rsidRPr="00475457" w:rsidRDefault="00475457" w:rsidP="00475457">
      <w:pPr>
        <w:widowControl w:val="0"/>
        <w:autoSpaceDE w:val="0"/>
        <w:autoSpaceDN w:val="0"/>
        <w:adjustRightInd w:val="0"/>
        <w:spacing w:before="140"/>
        <w:rPr>
          <w:noProof/>
        </w:rPr>
      </w:pPr>
      <w:r w:rsidRPr="00475457">
        <w:rPr>
          <w:noProof/>
        </w:rPr>
        <w:t xml:space="preserve">Snider, J., Kittanakom, S., Damjanovic, D., Curak, J., Wong, V., and Stagljar, I. (2010). Detecting interactions with membrane proteins using a membrane two-hybrid assay in yeast. Nat. Protoc. </w:t>
      </w:r>
      <w:r w:rsidRPr="00475457">
        <w:rPr>
          <w:i/>
          <w:iCs/>
          <w:noProof/>
        </w:rPr>
        <w:t>5</w:t>
      </w:r>
      <w:r w:rsidRPr="00475457">
        <w:rPr>
          <w:noProof/>
        </w:rPr>
        <w:t>, 1281–1293.</w:t>
      </w:r>
    </w:p>
    <w:p w14:paraId="31C76320" w14:textId="77777777" w:rsidR="00475457" w:rsidRPr="00475457" w:rsidRDefault="00475457" w:rsidP="00475457">
      <w:pPr>
        <w:widowControl w:val="0"/>
        <w:autoSpaceDE w:val="0"/>
        <w:autoSpaceDN w:val="0"/>
        <w:adjustRightInd w:val="0"/>
        <w:spacing w:before="140"/>
        <w:rPr>
          <w:noProof/>
        </w:rPr>
      </w:pPr>
      <w:r w:rsidRPr="00475457">
        <w:rPr>
          <w:noProof/>
        </w:rPr>
        <w:t xml:space="preserve">Snider, J., Hanif, A., Lee, M.E., Jin, K., Yu, A.R., Graham, C., Chuk, M., Damjanovic, D., Wierzbicka, M., Tang, P., et al. (2013). Mapping the functional yeast ABC transporter interactome. Nat. Chem. Biol. </w:t>
      </w:r>
      <w:r w:rsidRPr="00475457">
        <w:rPr>
          <w:i/>
          <w:iCs/>
          <w:noProof/>
        </w:rPr>
        <w:t>9</w:t>
      </w:r>
      <w:r w:rsidRPr="00475457">
        <w:rPr>
          <w:noProof/>
        </w:rPr>
        <w:t>, 565–572.</w:t>
      </w:r>
    </w:p>
    <w:p w14:paraId="49329AD1" w14:textId="77777777" w:rsidR="00475457" w:rsidRPr="00475457" w:rsidRDefault="00475457" w:rsidP="00475457">
      <w:pPr>
        <w:widowControl w:val="0"/>
        <w:autoSpaceDE w:val="0"/>
        <w:autoSpaceDN w:val="0"/>
        <w:adjustRightInd w:val="0"/>
        <w:spacing w:before="140"/>
        <w:rPr>
          <w:noProof/>
        </w:rPr>
      </w:pPr>
      <w:r w:rsidRPr="00475457">
        <w:rPr>
          <w:noProof/>
        </w:rPr>
        <w:t xml:space="preserve">Sousa, C.A., Hanselaer, S., and Soares, E. V. (2015). ABCC Subfamily Vacuolar Transporters are Involved in Pb (Lead) Detoxification in Saccharomyces cerevisiae. Appl. Biochem. Biotechnol. </w:t>
      </w:r>
      <w:r w:rsidRPr="00475457">
        <w:rPr>
          <w:i/>
          <w:iCs/>
          <w:noProof/>
        </w:rPr>
        <w:t>175</w:t>
      </w:r>
      <w:r w:rsidRPr="00475457">
        <w:rPr>
          <w:noProof/>
        </w:rPr>
        <w:t>, 65–74.</w:t>
      </w:r>
    </w:p>
    <w:p w14:paraId="356A15C0" w14:textId="77777777" w:rsidR="00475457" w:rsidRPr="00475457" w:rsidRDefault="00475457" w:rsidP="00475457">
      <w:pPr>
        <w:widowControl w:val="0"/>
        <w:autoSpaceDE w:val="0"/>
        <w:autoSpaceDN w:val="0"/>
        <w:adjustRightInd w:val="0"/>
        <w:spacing w:before="140"/>
        <w:rPr>
          <w:noProof/>
        </w:rPr>
      </w:pPr>
      <w:r w:rsidRPr="00475457">
        <w:rPr>
          <w:noProof/>
        </w:rPr>
        <w:t xml:space="preserve">St Onge, R.P., Mani, R., Oh, J., Proctor, M., Fung, E., Davis, R.W., Nislow, C., Roth, F.P., and Giaever, G. (2007). Systematic pathway analysis using high-resolution fitness profiling of combinatorial gene deletions. Nat. Genet. </w:t>
      </w:r>
      <w:r w:rsidRPr="00475457">
        <w:rPr>
          <w:i/>
          <w:iCs/>
          <w:noProof/>
        </w:rPr>
        <w:t>39</w:t>
      </w:r>
      <w:r w:rsidRPr="00475457">
        <w:rPr>
          <w:noProof/>
        </w:rPr>
        <w:t>, 199–206.</w:t>
      </w:r>
    </w:p>
    <w:p w14:paraId="41D127B7" w14:textId="77777777" w:rsidR="00475457" w:rsidRPr="00475457" w:rsidRDefault="00475457" w:rsidP="00475457">
      <w:pPr>
        <w:widowControl w:val="0"/>
        <w:autoSpaceDE w:val="0"/>
        <w:autoSpaceDN w:val="0"/>
        <w:adjustRightInd w:val="0"/>
        <w:spacing w:before="140"/>
        <w:rPr>
          <w:noProof/>
        </w:rPr>
      </w:pPr>
      <w:r w:rsidRPr="00475457">
        <w:rPr>
          <w:noProof/>
        </w:rPr>
        <w:t xml:space="preserve">Suzuki, Y., St Onge, R.P., Mani, R., King, O.D., Heilbut, A., Labunskyy, V.M., Chen, W., Pham, L., Zhang, L. V, Tong, A.H.Y., et al. (2011). Knocking out multigene redundancies via cycles of sexual assortment and fluorescence selection. Nat. Methods </w:t>
      </w:r>
      <w:r w:rsidRPr="00475457">
        <w:rPr>
          <w:i/>
          <w:iCs/>
          <w:noProof/>
        </w:rPr>
        <w:t>8</w:t>
      </w:r>
      <w:r w:rsidRPr="00475457">
        <w:rPr>
          <w:noProof/>
        </w:rPr>
        <w:t>, 159–164.</w:t>
      </w:r>
    </w:p>
    <w:p w14:paraId="0FED5D77" w14:textId="77777777" w:rsidR="00475457" w:rsidRPr="00475457" w:rsidRDefault="00475457" w:rsidP="00475457">
      <w:pPr>
        <w:widowControl w:val="0"/>
        <w:autoSpaceDE w:val="0"/>
        <w:autoSpaceDN w:val="0"/>
        <w:adjustRightInd w:val="0"/>
        <w:spacing w:before="140"/>
        <w:rPr>
          <w:noProof/>
        </w:rPr>
      </w:pPr>
      <w:r w:rsidRPr="00475457">
        <w:rPr>
          <w:noProof/>
        </w:rPr>
        <w:t xml:space="preserve">Takahashi, K., and Yamanaka, S. (2006). Induction of Pluripotent Stem Cells from Mouse Embryonic and Adult Fibroblast Cultures by Defined Factors. Cell </w:t>
      </w:r>
      <w:r w:rsidRPr="00475457">
        <w:rPr>
          <w:i/>
          <w:iCs/>
          <w:noProof/>
        </w:rPr>
        <w:t>126</w:t>
      </w:r>
      <w:r w:rsidRPr="00475457">
        <w:rPr>
          <w:noProof/>
        </w:rPr>
        <w:t>, 663–676.</w:t>
      </w:r>
    </w:p>
    <w:p w14:paraId="20276ABC" w14:textId="77777777" w:rsidR="00475457" w:rsidRPr="00475457" w:rsidRDefault="00475457" w:rsidP="00475457">
      <w:pPr>
        <w:widowControl w:val="0"/>
        <w:autoSpaceDE w:val="0"/>
        <w:autoSpaceDN w:val="0"/>
        <w:adjustRightInd w:val="0"/>
        <w:spacing w:before="140"/>
        <w:rPr>
          <w:noProof/>
        </w:rPr>
      </w:pPr>
      <w:r w:rsidRPr="00475457">
        <w:rPr>
          <w:noProof/>
        </w:rPr>
        <w:t xml:space="preserve">Tarassov, K., Messier, V., Landry, C.R., Radinovic, S., Serna Molina, M.M., Shames, I., Malitskaya, Y., Vogel, J., Bussey, H., and Michnick, S.W. (2008). An in vivo map of the yeast protein interactome. Science </w:t>
      </w:r>
      <w:r w:rsidRPr="00475457">
        <w:rPr>
          <w:i/>
          <w:iCs/>
          <w:noProof/>
        </w:rPr>
        <w:t>320</w:t>
      </w:r>
      <w:r w:rsidRPr="00475457">
        <w:rPr>
          <w:noProof/>
        </w:rPr>
        <w:t>, 1465–1470.</w:t>
      </w:r>
    </w:p>
    <w:p w14:paraId="2336733C" w14:textId="77777777" w:rsidR="00475457" w:rsidRPr="00475457" w:rsidRDefault="00475457" w:rsidP="00475457">
      <w:pPr>
        <w:widowControl w:val="0"/>
        <w:autoSpaceDE w:val="0"/>
        <w:autoSpaceDN w:val="0"/>
        <w:adjustRightInd w:val="0"/>
        <w:spacing w:before="140"/>
        <w:rPr>
          <w:noProof/>
        </w:rPr>
      </w:pPr>
      <w:r w:rsidRPr="00475457">
        <w:rPr>
          <w:noProof/>
        </w:rPr>
        <w:t xml:space="preserve">Taylor, M.B., Ehrenreich, I.M., Rothstein, R., Hu, T., and Mast, J. (2014). Genetic Interactions Involving Five or More Genes Contribute to a Complex Trait in Yeast. PLoS Genet. </w:t>
      </w:r>
      <w:r w:rsidRPr="00475457">
        <w:rPr>
          <w:i/>
          <w:iCs/>
          <w:noProof/>
        </w:rPr>
        <w:t>10</w:t>
      </w:r>
      <w:r w:rsidRPr="00475457">
        <w:rPr>
          <w:noProof/>
        </w:rPr>
        <w:t>, e1004324.</w:t>
      </w:r>
    </w:p>
    <w:p w14:paraId="7AEF7C77" w14:textId="77777777" w:rsidR="00475457" w:rsidRPr="00475457" w:rsidRDefault="00475457" w:rsidP="00475457">
      <w:pPr>
        <w:widowControl w:val="0"/>
        <w:autoSpaceDE w:val="0"/>
        <w:autoSpaceDN w:val="0"/>
        <w:adjustRightInd w:val="0"/>
        <w:spacing w:before="140"/>
        <w:rPr>
          <w:noProof/>
        </w:rPr>
      </w:pPr>
      <w:r w:rsidRPr="00475457">
        <w:rPr>
          <w:noProof/>
        </w:rPr>
        <w:lastRenderedPageBreak/>
        <w:t xml:space="preserve">Wang, H., Yang, H., Shivalila, C.S., Dawlaty, M.M., Cheng, A.W., Zhang, F., and Jaenisch, R. (2013). One-Step Generation of Mice Carrying Mutations in Multiple Genes by CRISPR/Cas-Mediated Genome Engineering. Cell </w:t>
      </w:r>
      <w:r w:rsidRPr="00475457">
        <w:rPr>
          <w:i/>
          <w:iCs/>
          <w:noProof/>
        </w:rPr>
        <w:t>153</w:t>
      </w:r>
      <w:r w:rsidRPr="00475457">
        <w:rPr>
          <w:noProof/>
        </w:rPr>
        <w:t>, 910–918.</w:t>
      </w:r>
    </w:p>
    <w:p w14:paraId="5086DFDC" w14:textId="77777777" w:rsidR="00475457" w:rsidRPr="00475457" w:rsidRDefault="00475457" w:rsidP="00475457">
      <w:pPr>
        <w:widowControl w:val="0"/>
        <w:autoSpaceDE w:val="0"/>
        <w:autoSpaceDN w:val="0"/>
        <w:adjustRightInd w:val="0"/>
        <w:spacing w:before="140"/>
        <w:rPr>
          <w:noProof/>
        </w:rPr>
      </w:pPr>
      <w:r w:rsidRPr="00475457">
        <w:rPr>
          <w:noProof/>
        </w:rPr>
        <w:t xml:space="preserve">Wang, M., Herrmann, C.J., Simonovic, M., Szklarczyk, D., and von Mering, C. (2015). Version 4.0 of PaxDb: Protein abundance data, integrated across model organisms, tissues, and cell-lines. Proteomics </w:t>
      </w:r>
      <w:r w:rsidRPr="00475457">
        <w:rPr>
          <w:i/>
          <w:iCs/>
          <w:noProof/>
        </w:rPr>
        <w:t>15</w:t>
      </w:r>
      <w:r w:rsidRPr="00475457">
        <w:rPr>
          <w:noProof/>
        </w:rPr>
        <w:t>, 3163–3168.</w:t>
      </w:r>
    </w:p>
    <w:p w14:paraId="6146D3DC" w14:textId="77777777" w:rsidR="00475457" w:rsidRPr="00475457" w:rsidRDefault="00475457" w:rsidP="00475457">
      <w:pPr>
        <w:widowControl w:val="0"/>
        <w:autoSpaceDE w:val="0"/>
        <w:autoSpaceDN w:val="0"/>
        <w:adjustRightInd w:val="0"/>
        <w:spacing w:before="140"/>
        <w:rPr>
          <w:noProof/>
        </w:rPr>
      </w:pPr>
      <w:r w:rsidRPr="00475457">
        <w:rPr>
          <w:noProof/>
        </w:rPr>
        <w:t xml:space="preserve">Wieczorke, R., Krampe, S., Weierstall, T., Freidel, K., Hollenberg, C.P., and Boles, E. (1999). Concurrent knock-out of at least 20 transporter genes is required to block uptake of hexoses in Saccharomyces cerevisiae. FEBS Lett. </w:t>
      </w:r>
      <w:r w:rsidRPr="00475457">
        <w:rPr>
          <w:i/>
          <w:iCs/>
          <w:noProof/>
        </w:rPr>
        <w:t>464</w:t>
      </w:r>
      <w:r w:rsidRPr="00475457">
        <w:rPr>
          <w:noProof/>
        </w:rPr>
        <w:t>, 123–128.</w:t>
      </w:r>
    </w:p>
    <w:p w14:paraId="753A9010" w14:textId="77777777" w:rsidR="00475457" w:rsidRPr="00475457" w:rsidRDefault="00475457" w:rsidP="00475457">
      <w:pPr>
        <w:widowControl w:val="0"/>
        <w:autoSpaceDE w:val="0"/>
        <w:autoSpaceDN w:val="0"/>
        <w:adjustRightInd w:val="0"/>
        <w:spacing w:before="140"/>
        <w:rPr>
          <w:noProof/>
        </w:rPr>
      </w:pPr>
      <w:r w:rsidRPr="00475457">
        <w:rPr>
          <w:noProof/>
        </w:rPr>
        <w:t xml:space="preserve">Wong, A.S.L., Choi, G.C.G., Cui, C.H., Pregernig, G., Milani, P., Adam, M., Perli, S.D., Kazer, S.W., Gaillard, A., Hermann, M., et al. (2016). Multiplexed barcoded CRISPR-Cas9 screening enabled by CombiGEM. Proc. Natl. Acad. Sci. U. S. A. </w:t>
      </w:r>
      <w:r w:rsidRPr="00475457">
        <w:rPr>
          <w:i/>
          <w:iCs/>
          <w:noProof/>
        </w:rPr>
        <w:t>113</w:t>
      </w:r>
      <w:r w:rsidRPr="00475457">
        <w:rPr>
          <w:noProof/>
        </w:rPr>
        <w:t>, 2544–2549.</w:t>
      </w:r>
    </w:p>
    <w:p w14:paraId="62B59A4A" w14:textId="77777777" w:rsidR="00475457" w:rsidRPr="00475457" w:rsidRDefault="00475457" w:rsidP="00475457">
      <w:pPr>
        <w:widowControl w:val="0"/>
        <w:autoSpaceDE w:val="0"/>
        <w:autoSpaceDN w:val="0"/>
        <w:adjustRightInd w:val="0"/>
        <w:spacing w:before="140"/>
        <w:rPr>
          <w:noProof/>
        </w:rPr>
      </w:pPr>
      <w:r w:rsidRPr="00475457">
        <w:rPr>
          <w:noProof/>
        </w:rPr>
        <w:t xml:space="preserve">Xu, S., Wang, Z., Kim, K.W., Jin, Y., and Chisholm, A.D. (2016). Targeted Mutagenesis of Duplicated Genes in Caenorhabditis elegans Using CRISPR-Cas9. J. Genet. Genomics </w:t>
      </w:r>
      <w:r w:rsidRPr="00475457">
        <w:rPr>
          <w:i/>
          <w:iCs/>
          <w:noProof/>
        </w:rPr>
        <w:t>43</w:t>
      </w:r>
      <w:r w:rsidRPr="00475457">
        <w:rPr>
          <w:noProof/>
        </w:rPr>
        <w:t>, 103–106.</w:t>
      </w:r>
    </w:p>
    <w:p w14:paraId="6BECF90C" w14:textId="77777777" w:rsidR="00475457" w:rsidRPr="00475457" w:rsidRDefault="00475457" w:rsidP="00475457">
      <w:pPr>
        <w:widowControl w:val="0"/>
        <w:autoSpaceDE w:val="0"/>
        <w:autoSpaceDN w:val="0"/>
        <w:adjustRightInd w:val="0"/>
        <w:spacing w:before="140"/>
        <w:rPr>
          <w:noProof/>
        </w:rPr>
      </w:pPr>
      <w:r w:rsidRPr="00475457">
        <w:rPr>
          <w:noProof/>
        </w:rPr>
        <w:t xml:space="preserve">Yachie, N., Petsalaki, E., Mellor, J.C., Weile, J., Jacob, Y., Verby, M., Ozturk, S.B., Li, S., Cote, A.G., Mosca, R., et al. (2016). Pooled-matrix protein interaction screens using Barcode Fusion Genetics. Mol. Syst. Biol. </w:t>
      </w:r>
      <w:r w:rsidRPr="00475457">
        <w:rPr>
          <w:i/>
          <w:iCs/>
          <w:noProof/>
        </w:rPr>
        <w:t>12</w:t>
      </w:r>
      <w:r w:rsidRPr="00475457">
        <w:rPr>
          <w:noProof/>
        </w:rPr>
        <w:t>, 863.</w:t>
      </w:r>
    </w:p>
    <w:p w14:paraId="7D1B3E56" w14:textId="77777777" w:rsidR="00475457" w:rsidRPr="00475457" w:rsidRDefault="00475457" w:rsidP="00475457">
      <w:pPr>
        <w:widowControl w:val="0"/>
        <w:autoSpaceDE w:val="0"/>
        <w:autoSpaceDN w:val="0"/>
        <w:adjustRightInd w:val="0"/>
        <w:spacing w:before="140"/>
        <w:rPr>
          <w:noProof/>
        </w:rPr>
      </w:pPr>
      <w:r w:rsidRPr="00475457">
        <w:rPr>
          <w:noProof/>
        </w:rPr>
        <w:t xml:space="preserve">Zeitoun, R.I., Pines, G., Grau, W.C., and Gill, R.T. (2017). Quantitative Tracking of Combinatorially Engineered Populations with Multiplexed Binary Assemblies. ACS Synth. Biol. </w:t>
      </w:r>
      <w:r w:rsidRPr="00475457">
        <w:rPr>
          <w:i/>
          <w:iCs/>
          <w:noProof/>
        </w:rPr>
        <w:t>6</w:t>
      </w:r>
      <w:r w:rsidRPr="00475457">
        <w:rPr>
          <w:noProof/>
        </w:rPr>
        <w:t>, 619–627.</w:t>
      </w:r>
    </w:p>
    <w:p w14:paraId="1933688C" w14:textId="77777777" w:rsidR="00475457" w:rsidRPr="00475457" w:rsidRDefault="00475457" w:rsidP="00475457">
      <w:pPr>
        <w:widowControl w:val="0"/>
        <w:autoSpaceDE w:val="0"/>
        <w:autoSpaceDN w:val="0"/>
        <w:adjustRightInd w:val="0"/>
        <w:spacing w:before="140"/>
        <w:rPr>
          <w:noProof/>
        </w:rPr>
      </w:pPr>
      <w:r w:rsidRPr="00475457">
        <w:rPr>
          <w:noProof/>
        </w:rPr>
        <w:t xml:space="preserve">Zhang, Z., Mao, Y., Ha, S., Liu, W., Botella, J.R., and Zhu, J.-K. (2016). A multiplex CRISPR/Cas9 platform for fast and efficient editing of multiple genes in Arabidopsis. Plant Cell Rep. </w:t>
      </w:r>
      <w:r w:rsidRPr="00475457">
        <w:rPr>
          <w:i/>
          <w:iCs/>
          <w:noProof/>
        </w:rPr>
        <w:t>35</w:t>
      </w:r>
      <w:r w:rsidRPr="00475457">
        <w:rPr>
          <w:noProof/>
        </w:rPr>
        <w:t>, 1519–1533.</w:t>
      </w:r>
    </w:p>
    <w:p w14:paraId="5E7D0454" w14:textId="13FDF001" w:rsidR="001F052C" w:rsidRPr="00233F15" w:rsidRDefault="00C1486D" w:rsidP="00475457">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ins w:id="992" w:author="Albi Celaj" w:date="2019-02-21T14:41:00Z">
        <w:r w:rsidR="00794D03">
          <w:rPr>
            <w:b/>
          </w:rPr>
          <w:t>.</w:t>
        </w:r>
      </w:ins>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47FCE173"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ins w:id="993" w:author="Albi Celaj" w:date="2019-02-21T15:13:00Z">
        <w:r w:rsidR="00580E8F">
          <w:tab/>
        </w:r>
      </w:ins>
      <w:del w:id="994" w:author="Albi Celaj" w:date="2019-02-21T15:10:00Z">
        <w:r w:rsidDel="00D617BE">
          <w:delText xml:space="preserve">(Figure S1) </w:delText>
        </w:r>
      </w:del>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ins w:id="995" w:author="Albi Celaj" w:date="2019-02-21T14:38:00Z">
        <w:r w:rsidR="00213A84">
          <w:t xml:space="preserve">  See also Figure</w:t>
        </w:r>
        <w:r w:rsidR="00C379F2">
          <w:t>s S1 and S2.</w:t>
        </w:r>
      </w:ins>
    </w:p>
    <w:p w14:paraId="671C945B" w14:textId="77777777" w:rsidR="00F54166" w:rsidRPr="00233F15" w:rsidRDefault="00F54166" w:rsidP="00224FCB">
      <w:pPr>
        <w:jc w:val="both"/>
      </w:pPr>
    </w:p>
    <w:p w14:paraId="23A02103" w14:textId="510D37DB" w:rsidR="003A4E50" w:rsidRPr="00CC390A" w:rsidRDefault="00F0546A" w:rsidP="00224FCB">
      <w:pPr>
        <w:jc w:val="both"/>
        <w:rPr>
          <w:b/>
        </w:rPr>
      </w:pPr>
      <w:r w:rsidRPr="005959CB">
        <w:rPr>
          <w:b/>
        </w:rPr>
        <w:t>Figure 2</w:t>
      </w:r>
      <w:ins w:id="996" w:author="Albi Celaj" w:date="2019-02-21T14:41:00Z">
        <w:r w:rsidR="00794D03">
          <w:rPr>
            <w:b/>
          </w:rPr>
          <w:t>.</w:t>
        </w:r>
      </w:ins>
      <w:r w:rsidR="0023730D" w:rsidRPr="005959CB">
        <w:rPr>
          <w:b/>
        </w:rPr>
        <w:t xml:space="preserve"> </w:t>
      </w:r>
      <w:r w:rsidR="005959CB">
        <w:rPr>
          <w:b/>
        </w:rPr>
        <w:t xml:space="preserve"> </w:t>
      </w:r>
      <w:r w:rsidR="00011FDC" w:rsidRPr="00CC390A">
        <w:rPr>
          <w:b/>
        </w:rPr>
        <w:t>Illustrating a</w:t>
      </w:r>
      <w:del w:id="997" w:author="Albi Celaj" w:date="2019-02-21T14:41:00Z">
        <w:r w:rsidR="00011FDC" w:rsidRPr="00CC390A" w:rsidDel="00794D03">
          <w:rPr>
            <w:b/>
          </w:rPr>
          <w:delText>n</w:delText>
        </w:r>
      </w:del>
      <w:r w:rsidR="00011FDC" w:rsidRPr="00CC390A">
        <w:rPr>
          <w:b/>
        </w:rPr>
        <w:t xml:space="preserve"> </w:t>
      </w:r>
      <w:del w:id="998" w:author="Albi Celaj" w:date="2019-02-21T12:42:00Z">
        <w:r w:rsidR="00011FDC" w:rsidRPr="00CC390A" w:rsidDel="008A41C5">
          <w:rPr>
            <w:b/>
          </w:rPr>
          <w:delText xml:space="preserve">Exhaustive </w:delText>
        </w:r>
      </w:del>
      <w:ins w:id="999" w:author="Albi Celaj" w:date="2019-02-21T12:42:00Z">
        <w:r w:rsidR="008A41C5">
          <w:rPr>
            <w:b/>
          </w:rPr>
          <w:t>Reproducible</w:t>
        </w:r>
        <w:r w:rsidR="008A41C5" w:rsidRPr="00CC390A">
          <w:rPr>
            <w:b/>
          </w:rPr>
          <w:t xml:space="preserve"> </w:t>
        </w:r>
      </w:ins>
      <w:r w:rsidR="00011FDC" w:rsidRPr="00CC390A">
        <w:rPr>
          <w:b/>
        </w:rPr>
        <w:t xml:space="preserve">5-gene </w:t>
      </w:r>
      <w:r w:rsidR="00C530A4" w:rsidRPr="00CC390A">
        <w:rPr>
          <w:b/>
        </w:rPr>
        <w:t>Resistance</w:t>
      </w:r>
      <w:r w:rsidR="00011FDC" w:rsidRPr="00CC390A">
        <w:rPr>
          <w:b/>
        </w:rPr>
        <w:t xml:space="preserve"> Landscape</w:t>
      </w:r>
    </w:p>
    <w:p w14:paraId="40001D3C" w14:textId="09638165"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del w:id="1000" w:author="Albi Celaj" w:date="2019-02-21T15:00:00Z">
        <w:r w:rsidR="00FB5937" w:rsidDel="00744919">
          <w:delText xml:space="preserve"> </w:delText>
        </w:r>
      </w:del>
      <w:ins w:id="1001" w:author="Albi Celaj" w:date="2019-02-21T15:00:00Z">
        <w:r w:rsidR="00744919">
          <w:t xml:space="preserve"> as indicated by the legend.</w:t>
        </w:r>
      </w:ins>
      <w:del w:id="1002" w:author="Albi Celaj" w:date="2019-02-21T15:00:00Z">
        <w:r w:rsidR="00FB5937" w:rsidDel="00744919">
          <w:delText>but</w:delText>
        </w:r>
        <w:r w:rsidR="007A228C" w:rsidDel="00744919">
          <w:delText xml:space="preserve"> </w:delText>
        </w:r>
        <w:r w:rsidR="00176BD4" w:rsidDel="00744919">
          <w:delText xml:space="preserve">can </w:delText>
        </w:r>
        <w:r w:rsidR="007A228C" w:rsidDel="00744919">
          <w:delText>vary a</w:delText>
        </w:r>
        <w:r w:rsidR="009B5864" w:rsidDel="00744919">
          <w:delText>t</w:delText>
        </w:r>
        <w:r w:rsidR="007A228C" w:rsidDel="00744919">
          <w:delText xml:space="preserve"> the remaining 1</w:delText>
        </w:r>
        <w:r w:rsidR="003412D0" w:rsidDel="00744919">
          <w:delText>1</w:delText>
        </w:r>
        <w:r w:rsidR="007A228C" w:rsidDel="00744919">
          <w:delText xml:space="preserve"> loci.</w:delText>
        </w:r>
        <w:r w:rsidR="00F02A72" w:rsidDel="00744919">
          <w:delText xml:space="preserve">  </w:delText>
        </w:r>
        <w:r w:rsidR="00FB5937" w:rsidDel="00744919">
          <w:delText xml:space="preserve">The 5-gene genotype of each group is indicated by the legend. </w:delText>
        </w:r>
      </w:del>
      <w:r w:rsidR="00FB5937">
        <w:t xml:space="preserve"> </w:t>
      </w:r>
      <w:del w:id="1003" w:author="Albi Celaj" w:date="2019-02-21T14:39:00Z">
        <w:r w:rsidR="00F02A72" w:rsidDel="00C379F2">
          <w:delText xml:space="preserve">Profiles </w:delText>
        </w:r>
        <w:r w:rsidR="009167AA" w:rsidDel="00C379F2">
          <w:delText xml:space="preserve">for the remaining drugs </w:delText>
        </w:r>
        <w:r w:rsidR="00F02A72" w:rsidDel="00C379F2">
          <w:delText>are shown</w:delText>
        </w:r>
        <w:r w:rsidR="006D57CD" w:rsidDel="00C379F2">
          <w:delText xml:space="preserve"> </w:delText>
        </w:r>
        <w:r w:rsidR="00A570A8" w:rsidDel="00C379F2">
          <w:delText xml:space="preserve">in </w:delText>
        </w:r>
      </w:del>
      <w:ins w:id="1004" w:author="Albi Celaj" w:date="2019-02-21T14:39:00Z">
        <w:r w:rsidR="00C379F2">
          <w:t xml:space="preserve">See also </w:t>
        </w:r>
      </w:ins>
      <w:r w:rsidR="004452EF">
        <w:t>Figure</w:t>
      </w:r>
      <w:ins w:id="1005" w:author="Albi Celaj" w:date="2019-02-21T14:39:00Z">
        <w:r w:rsidR="00C379F2">
          <w:t>s</w:t>
        </w:r>
      </w:ins>
      <w:r w:rsidR="004452EF">
        <w:t xml:space="preserve"> </w:t>
      </w:r>
      <w:r w:rsidR="00EB3FCB">
        <w:t>S</w:t>
      </w:r>
      <w:ins w:id="1006" w:author="Albi Celaj" w:date="2019-02-21T14:39:00Z">
        <w:r w:rsidR="00C379F2">
          <w:t>3 and S4</w:t>
        </w:r>
      </w:ins>
      <w:del w:id="1007" w:author="Albi Celaj" w:date="2019-02-21T14:39:00Z">
        <w:r w:rsidR="009D302F" w:rsidDel="00C379F2">
          <w:delText>5</w:delText>
        </w:r>
      </w:del>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27E62CA5" w:rsidR="008A41C5" w:rsidRDefault="008A41C5" w:rsidP="00C82E31">
      <w:pPr>
        <w:jc w:val="both"/>
        <w:rPr>
          <w:ins w:id="1008" w:author="Albi Celaj" w:date="2019-02-21T12:43:00Z"/>
        </w:rPr>
      </w:pPr>
      <w:ins w:id="1009" w:author="Albi Celaj" w:date="2019-02-21T12:43:00Z">
        <w:r>
          <w:rPr>
            <w:b/>
          </w:rPr>
          <w:t>(</w:t>
        </w:r>
      </w:ins>
      <w:r w:rsidR="00E41888">
        <w:rPr>
          <w:b/>
        </w:rPr>
        <w:t>C</w:t>
      </w:r>
      <w:ins w:id="1010" w:author="Albi Celaj" w:date="2019-02-21T12:43:00Z">
        <w:r>
          <w:rPr>
            <w:b/>
          </w:rPr>
          <w:t>)</w:t>
        </w:r>
      </w:ins>
      <w:r w:rsidR="003545B6" w:rsidRPr="00233F15">
        <w:rPr>
          <w:b/>
        </w:rPr>
        <w:tab/>
      </w:r>
      <w:r w:rsidR="00EF084A" w:rsidRPr="00D9226C">
        <w:t xml:space="preserve">A </w:t>
      </w:r>
      <w:r w:rsidR="00EF084A">
        <w:rPr>
          <w:color w:val="000000"/>
        </w:rPr>
        <w:t xml:space="preserve">radial combinatorial signature of </w:t>
      </w:r>
      <w:del w:id="1011" w:author="Albi Celaj" w:date="2019-02-21T12:45:00Z">
        <w:r w:rsidR="00EF084A" w:rsidDel="00C82E31">
          <w:rPr>
            <w:color w:val="000000"/>
          </w:rPr>
          <w:delText xml:space="preserve">drug </w:delText>
        </w:r>
      </w:del>
      <w:ins w:id="1012" w:author="Albi Celaj" w:date="2019-02-21T12:45:00Z">
        <w:r w:rsidR="00C82E31">
          <w:rPr>
            <w:color w:val="000000"/>
          </w:rPr>
          <w:t xml:space="preserve">benomyl </w:t>
        </w:r>
      </w:ins>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w:t>
      </w:r>
      <w:del w:id="1013" w:author="Albi Celaj" w:date="2019-02-21T12:45:00Z">
        <w:r w:rsidR="006624A7" w:rsidDel="00C82E31">
          <w:delText xml:space="preserve"> (blue for increased resistance, red-orange for decreased resistance)</w:delText>
        </w:r>
      </w:del>
      <w:r w:rsidR="006624A7">
        <w:t>.  Extensions to 1, 2, and 5 total knockouts are illustrated</w:t>
      </w:r>
      <w:del w:id="1014" w:author="Albi Celaj" w:date="2019-02-21T12:45:00Z">
        <w:r w:rsidR="006624A7" w:rsidDel="00C82E31">
          <w:delText xml:space="preserve"> for benomyl</w:delText>
        </w:r>
      </w:del>
      <w:ins w:id="1015" w:author="Albi Celaj" w:date="2019-02-21T12:44:00Z">
        <w:r>
          <w:t xml:space="preserve">. Color scale extends </w:t>
        </w:r>
      </w:ins>
      <w:ins w:id="1016" w:author="Albi Celaj" w:date="2019-02-21T12:46:00Z">
        <w:r w:rsidR="00C82E31">
          <w:t xml:space="preserve">by +/- 1 standard deviation </w:t>
        </w:r>
      </w:ins>
      <w:ins w:id="1017" w:author="Albi Celaj" w:date="2019-02-21T12:47:00Z">
        <w:r w:rsidR="00C82E31">
          <w:t xml:space="preserve">of </w:t>
        </w:r>
      </w:ins>
      <w:ins w:id="1018" w:author="Albi Celaj" w:date="2019-02-21T12:48:00Z">
        <w:r w:rsidR="00C82E31">
          <w:t xml:space="preserve">all </w:t>
        </w:r>
      </w:ins>
      <w:ins w:id="1019" w:author="Albi Celaj" w:date="2019-02-21T12:44:00Z">
        <w:r>
          <w:t>drug resistance values</w:t>
        </w:r>
      </w:ins>
      <w:ins w:id="1020" w:author="Albi Celaj" w:date="2019-02-21T12:49:00Z">
        <w:r w:rsidR="00C82E31">
          <w:t xml:space="preserve"> observed in a pool.</w:t>
        </w:r>
      </w:ins>
      <w:ins w:id="1021" w:author="Albi Celaj" w:date="2019-02-21T14:40:00Z">
        <w:r w:rsidR="00C379F2">
          <w:t xml:space="preserve">  See also Figure S5.</w:t>
        </w:r>
      </w:ins>
    </w:p>
    <w:p w14:paraId="473E814C" w14:textId="77777777" w:rsidR="00C379F2" w:rsidRDefault="008A41C5" w:rsidP="00224FCB">
      <w:pPr>
        <w:jc w:val="both"/>
        <w:rPr>
          <w:ins w:id="1022" w:author="Albi Celaj" w:date="2019-02-21T14:38:00Z"/>
        </w:rPr>
      </w:pPr>
      <w:ins w:id="1023" w:author="Albi Celaj" w:date="2019-02-21T12:43:00Z">
        <w:r>
          <w:rPr>
            <w:b/>
          </w:rPr>
          <w:t xml:space="preserve">(D) </w:t>
        </w:r>
      </w:ins>
      <w:del w:id="1024" w:author="Albi Celaj" w:date="2019-02-21T12:43:00Z">
        <w:r w:rsidR="006624A7" w:rsidDel="008A41C5">
          <w:delText>, and</w:delText>
        </w:r>
      </w:del>
      <w:r w:rsidR="006624A7">
        <w:t xml:space="preserve"> 5-knockout radial signatures are shown for </w:t>
      </w:r>
      <w:ins w:id="1025" w:author="Albi Celaj" w:date="2019-02-21T12:44:00Z">
        <w:r w:rsidR="006C1AC5">
          <w:t>8</w:t>
        </w:r>
      </w:ins>
      <w:del w:id="1026" w:author="Albi Celaj" w:date="2019-02-21T12:44:00Z">
        <w:r w:rsidR="006624A7" w:rsidDel="006C1AC5">
          <w:delText>10</w:delText>
        </w:r>
      </w:del>
      <w:r w:rsidR="006624A7">
        <w:t xml:space="preserve"> drugs</w:t>
      </w:r>
      <w:ins w:id="1027" w:author="Albi Celaj" w:date="2019-02-21T14:38:00Z">
        <w:r w:rsidR="00C379F2">
          <w:t>.</w:t>
        </w:r>
      </w:ins>
    </w:p>
    <w:p w14:paraId="32E8C84D" w14:textId="29211FCA" w:rsidR="00503446" w:rsidRDefault="006624A7" w:rsidP="00224FCB">
      <w:pPr>
        <w:jc w:val="both"/>
        <w:rPr>
          <w:ins w:id="1028" w:author="Albi Celaj" w:date="2019-02-21T12:41:00Z"/>
        </w:rPr>
      </w:pPr>
      <w:del w:id="1029" w:author="Albi Celaj" w:date="2019-02-21T14:38:00Z">
        <w:r w:rsidDel="00C379F2">
          <w:delText xml:space="preserve"> (</w:delText>
        </w:r>
      </w:del>
      <w:del w:id="1030" w:author="Albi Celaj" w:date="2019-02-21T12:44:00Z">
        <w:r w:rsidDel="006C1AC5">
          <w:delText>5</w:delText>
        </w:r>
      </w:del>
      <w:del w:id="1031" w:author="Albi Celaj" w:date="2019-02-21T14:38:00Z">
        <w:r w:rsidDel="00C379F2">
          <w:delText xml:space="preserve"> others </w:delText>
        </w:r>
        <w:r w:rsidR="00EB31A9" w:rsidDel="00C379F2">
          <w:delText xml:space="preserve">are shown </w:delText>
        </w:r>
        <w:r w:rsidDel="00C379F2">
          <w:delText xml:space="preserve">in </w:delText>
        </w:r>
        <w:r w:rsidR="00A24645" w:rsidDel="00C379F2">
          <w:delText xml:space="preserve">Figure S6).  </w:delText>
        </w:r>
      </w:del>
      <w:ins w:id="1032" w:author="Albi Celaj [2]" w:date="2019-02-13T16:41:00Z">
        <w:del w:id="1033" w:author="Albi Celaj" w:date="2019-02-21T12:44:00Z">
          <w:r w:rsidR="004876AD" w:rsidDel="008A41C5">
            <w:delText xml:space="preserve">In each </w:delText>
          </w:r>
        </w:del>
      </w:ins>
      <w:ins w:id="1034" w:author="Albi Celaj [2]" w:date="2019-02-13T16:43:00Z">
        <w:del w:id="1035" w:author="Albi Celaj" w:date="2019-02-21T12:44:00Z">
          <w:r w:rsidR="004876AD" w:rsidDel="008A41C5">
            <w:delText>pool</w:delText>
          </w:r>
        </w:del>
      </w:ins>
      <w:ins w:id="1036" w:author="Albi Celaj [2]" w:date="2019-02-13T16:41:00Z">
        <w:del w:id="1037" w:author="Albi Celaj" w:date="2019-02-21T12:44:00Z">
          <w:r w:rsidR="004876AD" w:rsidDel="008A41C5">
            <w:delText xml:space="preserve">, </w:delText>
          </w:r>
        </w:del>
      </w:ins>
      <w:del w:id="1038" w:author="Albi Celaj" w:date="2019-02-21T12:44:00Z">
        <w:r w:rsidR="00A24645" w:rsidDel="008A41C5">
          <w:delText xml:space="preserve">Color </w:delText>
        </w:r>
      </w:del>
      <w:ins w:id="1039" w:author="Albi Celaj [2]" w:date="2019-02-13T16:41:00Z">
        <w:del w:id="1040" w:author="Albi Celaj" w:date="2019-02-21T12:44:00Z">
          <w:r w:rsidR="004876AD" w:rsidDel="008A41C5">
            <w:delText>t</w:delText>
          </w:r>
        </w:del>
      </w:ins>
      <w:ins w:id="1041" w:author="Albi Celaj [2]" w:date="2019-02-13T16:32:00Z">
        <w:del w:id="1042" w:author="Albi Celaj" w:date="2019-02-21T12:44:00Z">
          <w:r w:rsidR="007F48E8" w:rsidDel="008A41C5">
            <w:delText xml:space="preserve">he color scale extends </w:delText>
          </w:r>
        </w:del>
      </w:ins>
      <w:ins w:id="1043" w:author="Albi Celaj [2]" w:date="2019-02-13T16:38:00Z">
        <w:del w:id="1044" w:author="Albi Celaj" w:date="2019-02-21T12:44:00Z">
          <w:r w:rsidR="00EA5FCC" w:rsidDel="008A41C5">
            <w:delText>in both directions</w:delText>
          </w:r>
        </w:del>
      </w:ins>
      <w:ins w:id="1045" w:author="Albi Celaj [2]" w:date="2019-02-13T16:39:00Z">
        <w:del w:id="1046" w:author="Albi Celaj" w:date="2019-02-21T12:44:00Z">
          <w:r w:rsidR="00E61178" w:rsidDel="008A41C5">
            <w:delText xml:space="preserve"> </w:delText>
          </w:r>
        </w:del>
      </w:ins>
      <w:ins w:id="1047" w:author="Albi Celaj [2]" w:date="2019-02-13T16:32:00Z">
        <w:del w:id="1048" w:author="Albi Celaj" w:date="2019-02-21T12:44:00Z">
          <w:r w:rsidR="007F48E8" w:rsidDel="008A41C5">
            <w:delText xml:space="preserve">by </w:delText>
          </w:r>
        </w:del>
      </w:ins>
      <w:ins w:id="1049" w:author="Albi Celaj [2]" w:date="2019-02-13T16:44:00Z">
        <w:del w:id="1050" w:author="Albi Celaj" w:date="2019-02-21T12:44:00Z">
          <w:r w:rsidR="00076B91" w:rsidDel="008A41C5">
            <w:delText>the</w:delText>
          </w:r>
        </w:del>
      </w:ins>
      <w:ins w:id="1051" w:author="Albi Celaj [2]" w:date="2019-02-13T16:32:00Z">
        <w:del w:id="1052" w:author="Albi Celaj" w:date="2019-02-21T12:44:00Z">
          <w:r w:rsidR="007F48E8" w:rsidDel="008A41C5">
            <w:delText xml:space="preserve"> standard deviation</w:delText>
          </w:r>
        </w:del>
      </w:ins>
      <w:ins w:id="1053" w:author="Albi Celaj [2]" w:date="2019-02-13T16:41:00Z">
        <w:del w:id="1054" w:author="Albi Celaj" w:date="2019-02-21T12:44:00Z">
          <w:r w:rsidR="004876AD" w:rsidDel="008A41C5">
            <w:delText xml:space="preserve"> of</w:delText>
          </w:r>
        </w:del>
      </w:ins>
      <w:ins w:id="1055" w:author="Albi Celaj [2]" w:date="2019-02-13T16:43:00Z">
        <w:del w:id="1056" w:author="Albi Celaj" w:date="2019-02-21T12:44:00Z">
          <w:r w:rsidR="004876AD" w:rsidDel="008A41C5">
            <w:delText xml:space="preserve"> drug </w:delText>
          </w:r>
        </w:del>
      </w:ins>
      <w:ins w:id="1057" w:author="Albi Celaj [2]" w:date="2019-02-13T16:41:00Z">
        <w:del w:id="1058" w:author="Albi Celaj" w:date="2019-02-21T12:44:00Z">
          <w:r w:rsidR="004876AD" w:rsidDel="008A41C5">
            <w:delText>resistance</w:delText>
          </w:r>
        </w:del>
      </w:ins>
      <w:ins w:id="1059" w:author="Albi Celaj [2]" w:date="2019-02-13T16:43:00Z">
        <w:del w:id="1060" w:author="Albi Celaj" w:date="2019-02-21T12:44:00Z">
          <w:r w:rsidR="004876AD" w:rsidDel="008A41C5">
            <w:delText xml:space="preserve"> values</w:delText>
          </w:r>
        </w:del>
      </w:ins>
      <w:del w:id="1061" w:author="Albi Celaj" w:date="2019-02-21T12:44:00Z">
        <w:r w:rsidR="00A24645" w:rsidDel="008A41C5">
          <w:delText>scale extends by half of the observed difference between the 5% and 95% percentile resistance in that drug in both directions</w:delText>
        </w:r>
        <w:r w:rsidDel="008A41C5">
          <w:delText>.</w:delText>
        </w:r>
      </w:del>
    </w:p>
    <w:p w14:paraId="27590538" w14:textId="4E43CE16" w:rsidR="00503446" w:rsidRDefault="008B67DA" w:rsidP="00224FCB">
      <w:pPr>
        <w:jc w:val="both"/>
      </w:pPr>
      <w:ins w:id="1062" w:author="Albi Celaj" w:date="2019-02-21T12:49:00Z">
        <w:r w:rsidRPr="005959CB">
          <w:rPr>
            <w:b/>
          </w:rPr>
          <w:t xml:space="preserve">Figure </w:t>
        </w:r>
      </w:ins>
      <w:ins w:id="1063" w:author="Albi Celaj" w:date="2019-02-21T12:50:00Z">
        <w:r>
          <w:rPr>
            <w:b/>
          </w:rPr>
          <w:t>3</w:t>
        </w:r>
      </w:ins>
      <w:ins w:id="1064" w:author="Albi Celaj" w:date="2019-02-21T14:41:00Z">
        <w:r w:rsidR="00794D03">
          <w:rPr>
            <w:b/>
          </w:rPr>
          <w:t>.</w:t>
        </w:r>
      </w:ins>
      <w:ins w:id="1065" w:author="Albi Celaj" w:date="2019-02-21T14:40:00Z">
        <w:r w:rsidR="00C379F2">
          <w:rPr>
            <w:b/>
          </w:rPr>
          <w:t xml:space="preserve"> </w:t>
        </w:r>
      </w:ins>
      <w:ins w:id="1066" w:author="Albi Celaj" w:date="2019-02-21T12:49:00Z">
        <w:r w:rsidRPr="00CC390A">
          <w:rPr>
            <w:b/>
          </w:rPr>
          <w:t>5-gene Resistance Landscape</w:t>
        </w:r>
        <w:r>
          <w:rPr>
            <w:b/>
          </w:rPr>
          <w:t>s Illustrate Complex Drug Resistance Phenomena</w:t>
        </w:r>
      </w:ins>
    </w:p>
    <w:p w14:paraId="5B7773A7" w14:textId="1FEE0F25" w:rsidR="00176BD4" w:rsidRPr="00803577" w:rsidRDefault="00176BD4" w:rsidP="00D9226C">
      <w:pPr>
        <w:jc w:val="both"/>
      </w:pPr>
      <w:del w:id="1067" w:author="Albi Celaj" w:date="2019-02-21T12:49:00Z">
        <w:r w:rsidDel="008B67DA">
          <w:rPr>
            <w:b/>
          </w:rPr>
          <w:delText>D</w:delText>
        </w:r>
        <w:r w:rsidRPr="00233F15" w:rsidDel="008B67DA">
          <w:rPr>
            <w:b/>
          </w:rPr>
          <w:tab/>
        </w:r>
      </w:del>
      <w:r>
        <w:t xml:space="preserve">A </w:t>
      </w:r>
      <w:r w:rsidR="00E32178">
        <w:t xml:space="preserve">resistance </w:t>
      </w:r>
      <w:r>
        <w:t xml:space="preserve">landscape of </w:t>
      </w:r>
      <w:r w:rsidR="00E32178">
        <w:t>5-gene groups i</w:t>
      </w:r>
      <w:ins w:id="1068" w:author="Albi Celaj" w:date="2019-02-21T12:49:00Z">
        <w:r w:rsidR="008B67DA">
          <w:t>s shown for</w:t>
        </w:r>
      </w:ins>
      <w:del w:id="1069" w:author="Albi Celaj" w:date="2019-02-21T12:49:00Z">
        <w:r w:rsidR="00E32178" w:rsidDel="008B67DA">
          <w:delText>n</w:delText>
        </w:r>
      </w:del>
      <w:r>
        <w:t xml:space="preserve"> </w:t>
      </w:r>
      <w:del w:id="1070" w:author="Albi Celaj" w:date="2019-02-21T14:42:00Z">
        <w:r w:rsidRPr="00233F15" w:rsidDel="00794D03">
          <w:delText xml:space="preserve">benomyl, </w:delText>
        </w:r>
        <w:r w:rsidDel="00794D03">
          <w:delText>mitoxantrone</w:delText>
        </w:r>
        <w:r w:rsidRPr="00233F15" w:rsidDel="00794D03">
          <w:delText xml:space="preserve">, and </w:delText>
        </w:r>
        <w:r w:rsidDel="00794D03">
          <w:delText>valinomycin</w:delText>
        </w:r>
      </w:del>
      <w:ins w:id="1071" w:author="Albi Celaj" w:date="2019-02-21T14:42:00Z">
        <w:r w:rsidR="00794D03">
          <w:t>six drugs</w:t>
        </w:r>
      </w:ins>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ins w:id="1072" w:author="Albi Celaj" w:date="2019-02-21T14:40:00Z">
        <w:r w:rsidR="00C379F2">
          <w:t xml:space="preserve"> See also Figure S6.</w:t>
        </w:r>
      </w:ins>
      <w:del w:id="1073" w:author="Albi Celaj" w:date="2019-02-21T14:40:00Z">
        <w:r w:rsidR="00E32178" w:rsidDel="00C379F2">
          <w:delText>Landscapes for r</w:delText>
        </w:r>
        <w:r w:rsidR="003827FE" w:rsidDel="00C379F2">
          <w:delText>emaining drugs</w:delText>
        </w:r>
        <w:r w:rsidDel="00C379F2">
          <w:delText xml:space="preserve"> are </w:delText>
        </w:r>
        <w:r w:rsidR="003827FE" w:rsidDel="00C379F2">
          <w:delText>shown</w:delText>
        </w:r>
        <w:r w:rsidDel="00C379F2">
          <w:delText xml:space="preserve"> in Figure S7.</w:delText>
        </w:r>
      </w:del>
    </w:p>
    <w:p w14:paraId="05144FD0" w14:textId="77777777" w:rsidR="00BB1522" w:rsidRDefault="00BB1522" w:rsidP="00224FCB">
      <w:pPr>
        <w:jc w:val="both"/>
        <w:rPr>
          <w:b/>
        </w:rPr>
      </w:pPr>
    </w:p>
    <w:p w14:paraId="462AB57E" w14:textId="24F90A1B" w:rsidR="003A4E50" w:rsidRPr="00CC390A" w:rsidRDefault="00F0546A" w:rsidP="00224FCB">
      <w:pPr>
        <w:jc w:val="both"/>
        <w:rPr>
          <w:b/>
        </w:rPr>
      </w:pPr>
      <w:r w:rsidRPr="005959CB">
        <w:rPr>
          <w:b/>
        </w:rPr>
        <w:t xml:space="preserve">Figure </w:t>
      </w:r>
      <w:ins w:id="1074" w:author="Albi Celaj" w:date="2019-02-21T14:40:00Z">
        <w:r w:rsidR="00C379F2">
          <w:rPr>
            <w:b/>
          </w:rPr>
          <w:t>4</w:t>
        </w:r>
      </w:ins>
      <w:ins w:id="1075" w:author="Albi Celaj" w:date="2019-02-21T14:41:00Z">
        <w:r w:rsidR="00794D03">
          <w:rPr>
            <w:b/>
          </w:rPr>
          <w:t>.</w:t>
        </w:r>
      </w:ins>
      <w:del w:id="1076" w:author="Albi Celaj" w:date="2019-02-21T14:40:00Z">
        <w:r w:rsidRPr="005959CB" w:rsidDel="00C379F2">
          <w:rPr>
            <w:b/>
          </w:rPr>
          <w:delText>3</w:delText>
        </w:r>
      </w:del>
      <w:r w:rsidR="005959CB">
        <w:rPr>
          <w:b/>
        </w:rPr>
        <w:t xml:space="preserve"> </w:t>
      </w:r>
      <w:r w:rsidR="003827FE" w:rsidRPr="00CC390A">
        <w:rPr>
          <w:b/>
        </w:rPr>
        <w:t>Environment-Dependent Complex Genetic Interactions amongst 16 ABC Transporters</w:t>
      </w:r>
    </w:p>
    <w:p w14:paraId="1C6456F9" w14:textId="63667CA6" w:rsidR="00F85648" w:rsidRDefault="000743FF" w:rsidP="000743FF">
      <w:pPr>
        <w:jc w:val="both"/>
      </w:pPr>
      <w:ins w:id="1077" w:author="Albi Celaj" w:date="2019-02-21T14:42:00Z">
        <w:r>
          <w:rPr>
            <w:b/>
          </w:rPr>
          <w:t>(</w:t>
        </w:r>
      </w:ins>
      <w:r w:rsidR="003827FE">
        <w:rPr>
          <w:b/>
        </w:rPr>
        <w:t>A</w:t>
      </w:r>
      <w:ins w:id="1078" w:author="Albi Celaj" w:date="2019-02-21T14:42:00Z">
        <w:r>
          <w:rPr>
            <w:b/>
          </w:rPr>
          <w:t>)</w:t>
        </w:r>
      </w:ins>
      <w:r w:rsidR="00DD0A56">
        <w:tab/>
      </w:r>
      <w:r w:rsidR="008C28D4">
        <w:t xml:space="preserve">All single-gene </w:t>
      </w:r>
      <w:r w:rsidR="00DD0A56">
        <w:t xml:space="preserve">knockout effects and </w:t>
      </w:r>
      <w:ins w:id="1079" w:author="Albi Celaj" w:date="2019-02-21T12:50:00Z">
        <w:r w:rsidR="00F51BFF">
          <w:rPr>
            <w:i/>
          </w:rPr>
          <w:t>X</w:t>
        </w:r>
      </w:ins>
      <w:ins w:id="1080" w:author="Albi Celaj [2]" w:date="2019-02-11T12:33:00Z">
        <w:del w:id="1081" w:author="Albi Celaj" w:date="2019-02-21T12:50:00Z">
          <w:r w:rsidR="00A561DA" w:rsidRPr="00A561DA" w:rsidDel="00F51BFF">
            <w:rPr>
              <w:i/>
              <w:rPrChange w:id="1082" w:author="Albi Celaj [2]" w:date="2019-02-11T12:33:00Z">
                <w:rPr/>
              </w:rPrChange>
            </w:rPr>
            <w:delText>x</w:delText>
          </w:r>
        </w:del>
      </w:ins>
      <w:del w:id="1083" w:author="Albi Celaj [2]"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ins w:id="1084" w:author="Albi Celaj" w:date="2019-02-21T14:45:00Z">
        <w:r>
          <w:t>Magnitude of g</w:t>
        </w:r>
      </w:ins>
      <w:ins w:id="1085" w:author="Albi Celaj" w:date="2019-02-21T14:43:00Z">
        <w:r>
          <w:t>enetic effects</w:t>
        </w:r>
      </w:ins>
      <w:ins w:id="1086" w:author="Albi Celaj" w:date="2019-02-21T14:44:00Z">
        <w:r>
          <w:t xml:space="preserve"> were determined by generalized linear model, then rescaled for each drug</w:t>
        </w:r>
      </w:ins>
      <w:del w:id="1087" w:author="Albi Celaj" w:date="2019-02-21T14:45:00Z">
        <w:r w:rsidR="00F85648" w:rsidDel="000743FF">
          <w:delText xml:space="preserve"> Magnitude of genetic effects </w:delText>
        </w:r>
        <w:r w:rsidR="008C28D4" w:rsidDel="000743FF">
          <w:delText xml:space="preserve">were </w:delText>
        </w:r>
        <w:r w:rsidR="00F85648" w:rsidDel="000743FF">
          <w:delText xml:space="preserve">determined by a </w:delText>
        </w:r>
      </w:del>
      <w:del w:id="1088" w:author="Albi Celaj" w:date="2019-02-21T14:44:00Z">
        <w:r w:rsidR="00F85648" w:rsidDel="000743FF">
          <w:delText xml:space="preserve">generalized linear model, then rescaled </w:delText>
        </w:r>
        <w:r w:rsidR="001A2F13" w:rsidDel="000743FF">
          <w:delText xml:space="preserve">for each drug </w:delText>
        </w:r>
      </w:del>
      <w:del w:id="1089" w:author="Albi Celaj" w:date="2019-02-21T14:45:00Z">
        <w:r w:rsidR="008C28D4" w:rsidDel="000743FF">
          <w:delText xml:space="preserve">by dividing by the </w:delText>
        </w:r>
        <w:r w:rsidR="00F85648" w:rsidDel="000743FF">
          <w:delText>median absolute deviation in log(resistance) of all strains in that drug</w:delText>
        </w:r>
      </w:del>
      <w:r w:rsidR="00F85648">
        <w:t>.</w:t>
      </w:r>
    </w:p>
    <w:p w14:paraId="60B4EB6B" w14:textId="432A7DD3" w:rsidR="0034689A" w:rsidRPr="002E0460" w:rsidRDefault="000743FF" w:rsidP="00224FCB">
      <w:pPr>
        <w:jc w:val="both"/>
      </w:pPr>
      <w:ins w:id="1090" w:author="Albi Celaj" w:date="2019-02-21T14:46:00Z">
        <w:r>
          <w:rPr>
            <w:b/>
          </w:rPr>
          <w:lastRenderedPageBreak/>
          <w:t>(</w:t>
        </w:r>
      </w:ins>
      <w:r w:rsidR="0034689A">
        <w:rPr>
          <w:b/>
        </w:rPr>
        <w:t>B</w:t>
      </w:r>
      <w:ins w:id="1091" w:author="Albi Celaj" w:date="2019-02-21T14:47:00Z">
        <w:r>
          <w:rPr>
            <w:b/>
          </w:rPr>
          <w:t>)</w:t>
        </w:r>
      </w:ins>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del w:id="1092" w:author="Albi Celaj" w:date="2019-02-21T14:46:00Z">
        <w:r w:rsidR="002E7A94" w:rsidDel="000743FF">
          <w:delText xml:space="preserve">summarizes </w:delText>
        </w:r>
      </w:del>
      <w:ins w:id="1093" w:author="Albi Celaj" w:date="2019-02-21T14:46:00Z">
        <w:r>
          <w:t xml:space="preserve">shows genetic effects extracted from Figure 4A. </w:t>
        </w:r>
      </w:ins>
      <w:del w:id="1094" w:author="Albi Celaj" w:date="2019-02-21T14:46:00Z">
        <w:r w:rsidR="002E7A94" w:rsidDel="000743FF">
          <w:delText>resistance phenotypes extracted from Figure 3A for the three illustrated drugs.</w:delText>
        </w:r>
      </w:del>
    </w:p>
    <w:p w14:paraId="17E7F94D" w14:textId="77777777" w:rsidR="0034689A" w:rsidRDefault="0034689A" w:rsidP="00224FCB">
      <w:pPr>
        <w:jc w:val="both"/>
        <w:rPr>
          <w:b/>
          <w:color w:val="000000" w:themeColor="text1"/>
        </w:rPr>
      </w:pPr>
    </w:p>
    <w:p w14:paraId="2347C136" w14:textId="68CF60D3" w:rsidR="005A78CA" w:rsidRPr="00315FAB" w:rsidRDefault="00E555C1" w:rsidP="00224FCB">
      <w:pPr>
        <w:jc w:val="both"/>
        <w:rPr>
          <w:b/>
          <w:color w:val="7F7F7F" w:themeColor="text1" w:themeTint="80"/>
        </w:rPr>
      </w:pPr>
      <w:r w:rsidRPr="005959CB">
        <w:rPr>
          <w:b/>
          <w:color w:val="000000" w:themeColor="text1"/>
        </w:rPr>
        <w:t xml:space="preserve">Figure </w:t>
      </w:r>
      <w:ins w:id="1095" w:author="Albi Celaj" w:date="2019-02-21T14:41:00Z">
        <w:r w:rsidR="00794D03">
          <w:rPr>
            <w:b/>
            <w:color w:val="000000" w:themeColor="text1"/>
          </w:rPr>
          <w:t>5.</w:t>
        </w:r>
      </w:ins>
      <w:del w:id="1096" w:author="Albi Celaj" w:date="2019-02-21T14:41:00Z">
        <w:r w:rsidRPr="005959CB" w:rsidDel="00794D03">
          <w:rPr>
            <w:b/>
            <w:color w:val="000000" w:themeColor="text1"/>
          </w:rPr>
          <w:delText>4</w:delText>
        </w:r>
      </w:del>
      <w:r w:rsidRPr="005959CB">
        <w:rPr>
          <w:b/>
          <w:color w:val="000000" w:themeColor="text1"/>
        </w:rPr>
        <w:t xml:space="preserve">  </w:t>
      </w:r>
      <w:r w:rsidR="00C43221" w:rsidRPr="00315FAB">
        <w:rPr>
          <w:b/>
          <w:color w:val="000000" w:themeColor="text1"/>
        </w:rPr>
        <w:t>A</w:t>
      </w:r>
      <w:ins w:id="1097" w:author="Albi Celaj" w:date="2019-02-21T14:41:00Z">
        <w:r w:rsidR="00794D03">
          <w:rPr>
            <w:b/>
            <w:color w:val="000000" w:themeColor="text1"/>
          </w:rPr>
          <w:t>n Intuitive</w:t>
        </w:r>
      </w:ins>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106CAB27" w:rsidR="003C2082" w:rsidRPr="00E36F4E" w:rsidRDefault="00FD5CC0" w:rsidP="00D9226C">
      <w:pPr>
        <w:jc w:val="both"/>
      </w:pPr>
      <w:ins w:id="1098" w:author="Albi Celaj" w:date="2019-02-21T15:05:00Z">
        <w:r>
          <w:rPr>
            <w:b/>
          </w:rPr>
          <w:t>(</w:t>
        </w:r>
      </w:ins>
      <w:r w:rsidR="005A78CA" w:rsidRPr="00DA75F4">
        <w:rPr>
          <w:b/>
        </w:rPr>
        <w:t>A</w:t>
      </w:r>
      <w:ins w:id="1099" w:author="Albi Celaj" w:date="2019-02-21T15:05:00Z">
        <w:r>
          <w:rPr>
            <w:b/>
          </w:rPr>
          <w:t>)</w:t>
        </w:r>
      </w:ins>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ins w:id="1100" w:author="Albi Celaj" w:date="2019-02-21T14:56:00Z">
        <w:r w:rsidR="009D339A">
          <w:t xml:space="preserve">binary </w:t>
        </w:r>
      </w:ins>
      <w:r w:rsidR="003C2082">
        <w:t xml:space="preserve">input </w:t>
      </w:r>
      <w:del w:id="1101" w:author="Albi Celaj" w:date="2019-02-21T14:56:00Z">
        <w:r w:rsidR="003C2082" w:rsidDel="009D339A">
          <w:delText>to the model</w:delText>
        </w:r>
        <w:r w:rsidR="00831999" w:rsidDel="009D339A">
          <w:delText xml:space="preserve"> as a binary variable </w:delText>
        </w:r>
      </w:del>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ins w:id="1102" w:author="Albi Celaj" w:date="2019-02-21T14:49:00Z">
        <w:r w:rsidR="00A045BA">
          <w:t xml:space="preserve">.  </w:t>
        </w:r>
      </w:ins>
      <w:ins w:id="1103" w:author="Albi Celaj" w:date="2019-02-21T14:56:00Z">
        <w:r w:rsidR="00C533B8" w:rsidRPr="00C35287">
          <w:rPr>
            <w:b/>
            <w:i/>
            <w:rPrChange w:id="1104" w:author="Albi Celaj" w:date="2019-02-21T14:58:00Z">
              <w:rPr>
                <w:i/>
              </w:rPr>
            </w:rPrChange>
          </w:rPr>
          <w:t>A</w:t>
        </w:r>
        <w:r w:rsidR="00C533B8">
          <w:rPr>
            <w:i/>
          </w:rPr>
          <w:t xml:space="preserve"> </w:t>
        </w:r>
        <w:r w:rsidR="00C533B8">
          <w:t xml:space="preserve">is set to zero for transporters that are absent in </w:t>
        </w:r>
        <w:r w:rsidR="00C533B8" w:rsidRPr="00645AA6">
          <w:rPr>
            <w:b/>
            <w:i/>
            <w:rPrChange w:id="1105" w:author="Albi Celaj" w:date="2019-02-21T14:58:00Z">
              <w:rPr>
                <w:i/>
              </w:rPr>
            </w:rPrChange>
          </w:rPr>
          <w:t>G</w:t>
        </w:r>
        <w:r w:rsidR="00C533B8" w:rsidRPr="004B71FB">
          <w:t xml:space="preserve">.  </w:t>
        </w:r>
      </w:ins>
      <w:del w:id="1106" w:author="Albi Celaj" w:date="2019-02-21T14:48:00Z">
        <w:r w:rsidR="002E7A94" w:rsidDel="00A045BA">
          <w:delText>.</w:delText>
        </w:r>
      </w:del>
      <w:del w:id="1107" w:author="Albi Celaj" w:date="2019-02-21T14:49:00Z">
        <w:r w:rsidR="002E7A94" w:rsidDel="00A045BA">
          <w:delText xml:space="preserve"> For a given genotype, activities are inferred only using </w:delText>
        </w:r>
        <w:r w:rsidR="002E7A94" w:rsidRPr="006B3E82" w:rsidDel="00A045BA">
          <w:rPr>
            <w:i/>
          </w:rPr>
          <w:delText>I</w:delText>
        </w:r>
        <w:r w:rsidR="002E7A94" w:rsidDel="00A045BA">
          <w:delText xml:space="preserve"> weights from transporters that are present according to </w:delText>
        </w:r>
        <w:r w:rsidR="00990CD4" w:rsidRPr="003C2082" w:rsidDel="00A045BA">
          <w:rPr>
            <w:b/>
            <w:i/>
          </w:rPr>
          <w:delText>G</w:delText>
        </w:r>
        <w:r w:rsidR="00AE4CA5" w:rsidRPr="006B3E82" w:rsidDel="00A045BA">
          <w:delText>, with</w:delText>
        </w:r>
        <w:r w:rsidR="00AE4CA5" w:rsidDel="00A045BA">
          <w:rPr>
            <w:b/>
          </w:rPr>
          <w:delText xml:space="preserve"> </w:delText>
        </w:r>
        <w:r w:rsidR="00AE4CA5" w:rsidRPr="006B3E82" w:rsidDel="00A045BA">
          <w:rPr>
            <w:i/>
          </w:rPr>
          <w:delText>A</w:delText>
        </w:r>
        <w:r w:rsidR="00AE4CA5" w:rsidDel="00A045BA">
          <w:delText xml:space="preserve"> set to zero for transporters that are absent</w:delText>
        </w:r>
        <w:r w:rsidR="00990CD4" w:rsidRPr="004B71FB" w:rsidDel="00A045BA">
          <w:delText xml:space="preserve">.  </w:delText>
        </w:r>
      </w:del>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ins w:id="1108" w:author="Albi Celaj" w:date="2019-02-21T15:14:00Z">
        <w:r w:rsidR="00580E8F">
          <w:t xml:space="preserve">each </w:t>
        </w:r>
      </w:ins>
      <w:r w:rsidR="001C6F17">
        <w:t>multiplied by the</w:t>
      </w:r>
      <w:del w:id="1109" w:author="Albi Celaj" w:date="2019-02-21T14:58:00Z">
        <w:r w:rsidR="001C6F17" w:rsidDel="00B94E12">
          <w:delText xml:space="preserve"> </w:delText>
        </w:r>
        <w:r w:rsidR="00AE4CA5" w:rsidDel="00B94E12">
          <w:delText>inferred</w:delText>
        </w:r>
      </w:del>
      <w:r w:rsidR="00AE4CA5">
        <w:t xml:space="preserve"> </w:t>
      </w:r>
      <w:del w:id="1110" w:author="Albi Celaj" w:date="2019-02-21T14:59:00Z">
        <w:r w:rsidR="001C6F17" w:rsidDel="00B94E12">
          <w:delText>activity</w:delText>
        </w:r>
      </w:del>
      <w:ins w:id="1111" w:author="Albi Celaj" w:date="2019-02-21T14:58:00Z">
        <w:r w:rsidR="00C35287" w:rsidRPr="00B94E12">
          <w:rPr>
            <w:b/>
            <w:i/>
            <w:rPrChange w:id="1112" w:author="Albi Celaj" w:date="2019-02-21T14:59:00Z">
              <w:rPr>
                <w:i/>
              </w:rPr>
            </w:rPrChange>
          </w:rPr>
          <w:t>A</w:t>
        </w:r>
      </w:ins>
      <w:r w:rsidR="001C6F17">
        <w:t xml:space="preserve"> </w:t>
      </w:r>
      <w:ins w:id="1113" w:author="Albi Celaj" w:date="2019-02-21T14:59:00Z">
        <w:r w:rsidR="00B94E12">
          <w:t xml:space="preserve">values </w:t>
        </w:r>
      </w:ins>
      <w:r w:rsidR="001C6F17">
        <w:t>of the corresponding transporter</w:t>
      </w:r>
      <w:ins w:id="1114" w:author="Albi Celaj" w:date="2019-02-21T14:59:00Z">
        <w:r w:rsidR="003D2FF0">
          <w:t>s</w:t>
        </w:r>
      </w:ins>
      <w:r w:rsidR="004B71FB">
        <w:t>.</w:t>
      </w:r>
      <w:del w:id="1115" w:author="Albi Celaj" w:date="2019-02-21T14:56:00Z">
        <w:r w:rsidR="004B75E3" w:rsidDel="00C533B8">
          <w:delText xml:space="preserve"> </w:delText>
        </w:r>
      </w:del>
    </w:p>
    <w:p w14:paraId="62CA6A0C" w14:textId="7E6E04B3" w:rsidR="00A978F8" w:rsidRDefault="00FD5CC0" w:rsidP="00224FCB">
      <w:pPr>
        <w:jc w:val="both"/>
        <w:rPr>
          <w:color w:val="000000" w:themeColor="text1"/>
        </w:rPr>
      </w:pPr>
      <w:ins w:id="1116" w:author="Albi Celaj" w:date="2019-02-21T15:05:00Z">
        <w:r>
          <w:rPr>
            <w:b/>
            <w:color w:val="000000" w:themeColor="text1"/>
          </w:rPr>
          <w:t>(</w:t>
        </w:r>
      </w:ins>
      <w:r w:rsidR="0080721A">
        <w:rPr>
          <w:b/>
          <w:color w:val="000000" w:themeColor="text1"/>
        </w:rPr>
        <w:t>B</w:t>
      </w:r>
      <w:ins w:id="1117" w:author="Albi Celaj" w:date="2019-02-21T15:05:00Z">
        <w:r>
          <w:rPr>
            <w:b/>
            <w:color w:val="000000" w:themeColor="text1"/>
          </w:rPr>
          <w:t>)</w:t>
        </w:r>
      </w:ins>
      <w:r w:rsidR="0080721A">
        <w:rPr>
          <w:b/>
          <w:color w:val="000000" w:themeColor="text1"/>
        </w:rPr>
        <w:tab/>
      </w:r>
      <w:ins w:id="1118" w:author="Albi Celaj" w:date="2019-02-21T14:59:00Z">
        <w:r w:rsidR="00FB0170" w:rsidRPr="00990CD4">
          <w:rPr>
            <w:b/>
            <w:i/>
          </w:rPr>
          <w:t>I</w:t>
        </w:r>
        <w:r w:rsidR="00FB0170">
          <w:rPr>
            <w:color w:val="000000" w:themeColor="text1"/>
          </w:rPr>
          <w:t xml:space="preserve"> and </w:t>
        </w:r>
        <w:r w:rsidR="00FB0170" w:rsidRPr="00FB0170">
          <w:rPr>
            <w:b/>
            <w:color w:val="000000" w:themeColor="text1"/>
            <w:rPrChange w:id="1119" w:author="Albi Celaj" w:date="2019-02-21T14:59:00Z">
              <w:rPr>
                <w:b/>
                <w:i/>
                <w:color w:val="000000" w:themeColor="text1"/>
              </w:rPr>
            </w:rPrChange>
          </w:rPr>
          <w:t>E</w:t>
        </w:r>
        <w:r w:rsidR="00FB0170">
          <w:rPr>
            <w:b/>
            <w:color w:val="000000" w:themeColor="text1"/>
          </w:rPr>
          <w:t xml:space="preserve"> </w:t>
        </w:r>
        <w:r w:rsidR="00FB0170">
          <w:rPr>
            <w:color w:val="000000" w:themeColor="text1"/>
          </w:rPr>
          <w:t>w</w:t>
        </w:r>
      </w:ins>
      <w:del w:id="1120" w:author="Albi Celaj" w:date="2019-02-21T14:59:00Z">
        <w:r w:rsidR="00A978F8" w:rsidRPr="00FB0170" w:rsidDel="00FB0170">
          <w:rPr>
            <w:color w:val="000000" w:themeColor="text1"/>
          </w:rPr>
          <w:delText>W</w:delText>
        </w:r>
      </w:del>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ins w:id="1121" w:author="Albi Celaj" w:date="2019-02-21T15:01:00Z">
        <w:r w:rsidR="00122E73">
          <w:rPr>
            <w:color w:val="000000" w:themeColor="text1"/>
          </w:rPr>
          <w:t xml:space="preserve"> See also Figure</w:t>
        </w:r>
      </w:ins>
      <w:ins w:id="1122" w:author="Albi Celaj" w:date="2019-02-21T15:03:00Z">
        <w:r>
          <w:rPr>
            <w:color w:val="000000" w:themeColor="text1"/>
          </w:rPr>
          <w:t>s</w:t>
        </w:r>
      </w:ins>
      <w:ins w:id="1123" w:author="Albi Celaj" w:date="2019-02-21T15:01:00Z">
        <w:r w:rsidR="00122E73">
          <w:rPr>
            <w:color w:val="000000" w:themeColor="text1"/>
          </w:rPr>
          <w:t xml:space="preserve"> </w:t>
        </w:r>
      </w:ins>
      <w:ins w:id="1124" w:author="Albi Celaj" w:date="2019-02-21T15:02:00Z">
        <w:r w:rsidR="00122E73">
          <w:rPr>
            <w:color w:val="000000" w:themeColor="text1"/>
          </w:rPr>
          <w:t>S7</w:t>
        </w:r>
      </w:ins>
      <w:ins w:id="1125" w:author="Albi Celaj" w:date="2019-02-21T15:06:00Z">
        <w:r w:rsidR="003255FC">
          <w:rPr>
            <w:color w:val="000000" w:themeColor="text1"/>
          </w:rPr>
          <w:t>A-B</w:t>
        </w:r>
      </w:ins>
      <w:ins w:id="1126" w:author="Albi Celaj" w:date="2019-02-21T15:03:00Z">
        <w:r>
          <w:rPr>
            <w:color w:val="000000" w:themeColor="text1"/>
          </w:rPr>
          <w:t xml:space="preserve"> and S8</w:t>
        </w:r>
      </w:ins>
      <w:ins w:id="1127" w:author="Albi Celaj" w:date="2019-02-21T15:02:00Z">
        <w:r w:rsidR="00122E73">
          <w:rPr>
            <w:color w:val="000000" w:themeColor="text1"/>
          </w:rPr>
          <w:t>.</w:t>
        </w:r>
      </w:ins>
    </w:p>
    <w:p w14:paraId="79F6736A" w14:textId="29913E8C" w:rsidR="004557DE" w:rsidRDefault="00FD5CC0" w:rsidP="004557DE">
      <w:pPr>
        <w:jc w:val="both"/>
        <w:rPr>
          <w:color w:val="000000" w:themeColor="text1"/>
        </w:rPr>
      </w:pPr>
      <w:ins w:id="1128" w:author="Albi Celaj" w:date="2019-02-21T15:05:00Z">
        <w:r>
          <w:rPr>
            <w:b/>
            <w:color w:val="000000" w:themeColor="text1"/>
          </w:rPr>
          <w:t>(</w:t>
        </w:r>
      </w:ins>
      <w:r w:rsidR="004557DE">
        <w:rPr>
          <w:b/>
          <w:color w:val="000000" w:themeColor="text1"/>
        </w:rPr>
        <w:t>C</w:t>
      </w:r>
      <w:ins w:id="1129" w:author="Albi Celaj" w:date="2019-02-21T15:05:00Z">
        <w:r>
          <w:rPr>
            <w:b/>
            <w:color w:val="000000" w:themeColor="text1"/>
          </w:rPr>
          <w:t>)</w:t>
        </w:r>
      </w:ins>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ins w:id="1130" w:author="Albi Celaj" w:date="2019-02-21T15:02:00Z">
        <w:r w:rsidR="00122E73">
          <w:rPr>
            <w:color w:val="000000" w:themeColor="text1"/>
          </w:rPr>
          <w:t>.  See also Figure</w:t>
        </w:r>
      </w:ins>
      <w:ins w:id="1131" w:author="Albi Celaj" w:date="2019-02-21T15:03:00Z">
        <w:r>
          <w:rPr>
            <w:color w:val="000000" w:themeColor="text1"/>
          </w:rPr>
          <w:t>s</w:t>
        </w:r>
      </w:ins>
      <w:ins w:id="1132" w:author="Albi Celaj" w:date="2019-02-21T15:02:00Z">
        <w:r w:rsidR="00122E73">
          <w:rPr>
            <w:color w:val="000000" w:themeColor="text1"/>
          </w:rPr>
          <w:t xml:space="preserve"> </w:t>
        </w:r>
      </w:ins>
      <w:ins w:id="1133" w:author="Albi Celaj" w:date="2019-02-21T15:04:00Z">
        <w:r>
          <w:rPr>
            <w:color w:val="000000" w:themeColor="text1"/>
          </w:rPr>
          <w:t>S7</w:t>
        </w:r>
      </w:ins>
      <w:ins w:id="1134" w:author="Albi Celaj" w:date="2019-02-21T15:06:00Z">
        <w:r w:rsidR="003255FC">
          <w:rPr>
            <w:color w:val="000000" w:themeColor="text1"/>
          </w:rPr>
          <w:t>C-D</w:t>
        </w:r>
      </w:ins>
      <w:ins w:id="1135" w:author="Albi Celaj" w:date="2019-02-21T15:04:00Z">
        <w:r>
          <w:rPr>
            <w:color w:val="000000" w:themeColor="text1"/>
          </w:rPr>
          <w:t xml:space="preserve"> and </w:t>
        </w:r>
      </w:ins>
      <w:ins w:id="1136" w:author="Albi Celaj" w:date="2019-02-21T15:02:00Z">
        <w:r w:rsidR="00122E73">
          <w:rPr>
            <w:color w:val="000000" w:themeColor="text1"/>
          </w:rPr>
          <w:t>S8.</w:t>
        </w:r>
      </w:ins>
    </w:p>
    <w:p w14:paraId="30BDAB5C" w14:textId="100CF4D4" w:rsidR="008C2F3A" w:rsidRDefault="00FD5CC0" w:rsidP="008C2F3A">
      <w:pPr>
        <w:jc w:val="both"/>
      </w:pPr>
      <w:ins w:id="1137" w:author="Albi Celaj" w:date="2019-02-21T15:05:00Z">
        <w:r>
          <w:rPr>
            <w:b/>
            <w:color w:val="000000" w:themeColor="text1"/>
          </w:rPr>
          <w:t>(</w:t>
        </w:r>
      </w:ins>
      <w:r w:rsidR="004557DE">
        <w:rPr>
          <w:b/>
          <w:color w:val="000000" w:themeColor="text1"/>
        </w:rPr>
        <w:t>D</w:t>
      </w:r>
      <w:ins w:id="1138" w:author="Albi Celaj" w:date="2019-02-21T15:05:00Z">
        <w:r>
          <w:rPr>
            <w:b/>
            <w:color w:val="000000" w:themeColor="text1"/>
          </w:rPr>
          <w:t>)</w:t>
        </w:r>
      </w:ins>
      <w:r w:rsidR="001722E9">
        <w:rPr>
          <w:color w:val="000000" w:themeColor="text1"/>
        </w:rPr>
        <w:tab/>
      </w:r>
      <w:r w:rsidR="00AE12E3">
        <w:rPr>
          <w:color w:val="000000" w:themeColor="text1"/>
        </w:rPr>
        <w:t>Extending the model of valinomycin resistance improves agreement with measure</w:t>
      </w:r>
      <w:del w:id="1139" w:author="Frederick Roth" w:date="2019-02-07T14:10:00Z">
        <w:r w:rsidR="00AE12E3" w:rsidDel="00E81F90">
          <w:rPr>
            <w:color w:val="000000" w:themeColor="text1"/>
          </w:rPr>
          <w:delText>d resistance</w:delText>
        </w:r>
      </w:del>
      <w:ins w:id="1140"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1141" w:author="Frederick Roth" w:date="2019-02-07T14:07:00Z">
        <w:r w:rsidR="00DE1226" w:rsidDel="00E81F90">
          <w:rPr>
            <w:color w:val="000000" w:themeColor="text1"/>
          </w:rPr>
          <w:delText>a</w:delText>
        </w:r>
        <w:r w:rsidR="0043569F" w:rsidDel="00E81F90">
          <w:rPr>
            <w:color w:val="000000" w:themeColor="text1"/>
          </w:rPr>
          <w:delText xml:space="preserve">n </w:delText>
        </w:r>
      </w:del>
      <w:ins w:id="1142" w:author="Frederick Roth" w:date="2019-02-07T14:07:00Z">
        <w:r w:rsidR="00E81F90">
          <w:rPr>
            <w:color w:val="000000" w:themeColor="text1"/>
          </w:rPr>
          <w:t xml:space="preserve">a </w:t>
        </w:r>
      </w:ins>
      <w:del w:id="1143"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1144"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ins w:id="1145" w:author="Albi Celaj" w:date="2019-02-21T15:01:00Z">
        <w:r w:rsidR="00122E73">
          <w:rPr>
            <w:color w:val="000000" w:themeColor="text1"/>
          </w:rPr>
          <w:t xml:space="preserve">  </w:t>
        </w:r>
      </w:ins>
      <w:ins w:id="1146" w:author="Albi Celaj" w:date="2019-02-21T15:02:00Z">
        <w:r>
          <w:rPr>
            <w:color w:val="000000" w:themeColor="text1"/>
          </w:rPr>
          <w:t>See also Figure S8.</w:t>
        </w:r>
      </w:ins>
      <w:del w:id="1147" w:author="Albi Celaj" w:date="2019-02-21T14:53:00Z">
        <w:r w:rsidR="008C2F3A" w:rsidDel="00A045BA">
          <w:rPr>
            <w:color w:val="000000" w:themeColor="text1"/>
          </w:rPr>
          <w:delText xml:space="preserve">  </w:delText>
        </w:r>
        <w:r w:rsidR="00E81F90" w:rsidDel="00A045BA">
          <w:delText>Correlation (</w:delText>
        </w:r>
        <w:r w:rsidR="00E81F90" w:rsidRPr="00E81F90" w:rsidDel="00A045BA">
          <w:rPr>
            <w:i/>
          </w:rPr>
          <w:delText>r</w:delText>
        </w:r>
        <w:r w:rsidR="00E81F90" w:rsidDel="00A045BA">
          <w:delText xml:space="preserve">) was calculated using all </w:delText>
        </w:r>
      </w:del>
      <w:ins w:id="1148" w:author="Frederick Roth" w:date="2019-02-07T14:06:00Z">
        <w:del w:id="1149" w:author="Albi Celaj" w:date="2019-02-21T14:53:00Z">
          <w:r w:rsidR="00E81F90" w:rsidDel="00A045BA">
            <w:delText xml:space="preserve">the </w:delText>
          </w:r>
        </w:del>
      </w:ins>
      <w:del w:id="1150" w:author="Albi Celaj" w:date="2019-02-21T14:53:00Z">
        <w:r w:rsidR="00E81F90" w:rsidDel="00A045BA">
          <w:delText>genotype</w:delText>
        </w:r>
      </w:del>
      <w:ins w:id="1151" w:author="Frederick Roth" w:date="2019-02-07T14:06:00Z">
        <w:del w:id="1152" w:author="Albi Celaj" w:date="2019-02-21T14:53:00Z">
          <w:r w:rsidR="00E81F90" w:rsidDel="00A045BA">
            <w:delText xml:space="preserve"> define</w:delText>
          </w:r>
        </w:del>
      </w:ins>
      <w:ins w:id="1153" w:author="Frederick Roth" w:date="2019-02-07T14:07:00Z">
        <w:del w:id="1154" w:author="Albi Celaj" w:date="2019-02-21T14:53:00Z">
          <w:r w:rsidR="00E81F90" w:rsidDel="00A045BA">
            <w:delText xml:space="preserve">d by either </w:delText>
          </w:r>
        </w:del>
      </w:ins>
      <w:ins w:id="1155" w:author="Frederick Roth" w:date="2019-02-07T14:06:00Z">
        <w:del w:id="1156" w:author="Albi Celaj" w:date="2019-02-21T14:53:00Z">
          <w:r w:rsidR="00E81F90" w:rsidDel="00A045BA">
            <w:delText xml:space="preserve">all </w:delText>
          </w:r>
        </w:del>
      </w:ins>
      <w:ins w:id="1157" w:author="Frederick Roth" w:date="2019-02-07T14:07:00Z">
        <w:del w:id="1158" w:author="Albi Celaj" w:date="2019-02-21T14:53:00Z">
          <w:r w:rsidR="00E81F90" w:rsidDel="00A045BA">
            <w:delText xml:space="preserve">16 </w:delText>
          </w:r>
        </w:del>
      </w:ins>
      <w:ins w:id="1159" w:author="Frederick Roth" w:date="2019-02-07T14:06:00Z">
        <w:del w:id="1160" w:author="Albi Celaj" w:date="2019-02-21T14:53:00Z">
          <w:r w:rsidR="00E81F90" w:rsidDel="00A045BA">
            <w:delText>genes</w:delText>
          </w:r>
        </w:del>
      </w:ins>
      <w:del w:id="1161" w:author="Albi Celaj" w:date="2019-02-21T14:53:00Z">
        <w:r w:rsidR="00E81F90" w:rsidDel="00A045BA">
          <w:delText xml:space="preserve">s, or genotypes defined only by </w:delText>
        </w:r>
      </w:del>
      <w:ins w:id="1162" w:author="Frederick Roth" w:date="2019-02-07T14:07:00Z">
        <w:del w:id="1163" w:author="Albi Celaj" w:date="2019-02-21T14:53:00Z">
          <w:r w:rsidR="00E81F90" w:rsidDel="00A045BA">
            <w:delText xml:space="preserve">only </w:delText>
          </w:r>
        </w:del>
      </w:ins>
      <w:del w:id="1164" w:author="Albi Celaj" w:date="2019-02-21T14:53:00Z">
        <w:r w:rsidR="00E81F90" w:rsidDel="00A045BA">
          <w:delText>the five frequen</w:delText>
        </w:r>
      </w:del>
      <w:ins w:id="1165" w:author="Frederick Roth" w:date="2019-02-07T14:06:00Z">
        <w:del w:id="1166" w:author="Albi Celaj" w:date="2019-02-21T14:53:00Z">
          <w:r w:rsidR="00E81F90" w:rsidDel="00A045BA">
            <w:delText>tly</w:delText>
          </w:r>
        </w:del>
      </w:ins>
      <w:del w:id="1167" w:author="Albi Celaj" w:date="2019-02-21T14:53:00Z">
        <w:r w:rsidR="00E81F90" w:rsidDel="00A045BA">
          <w:delText>ctly-</w:delText>
        </w:r>
      </w:del>
      <w:ins w:id="1168" w:author="Frederick Roth" w:date="2019-02-07T14:06:00Z">
        <w:del w:id="1169" w:author="Albi Celaj" w:date="2019-02-21T14:53:00Z">
          <w:r w:rsidR="00E81F90" w:rsidDel="00A045BA">
            <w:delText>associated</w:delText>
          </w:r>
        </w:del>
      </w:ins>
      <w:ins w:id="1170" w:author="Frederick Roth" w:date="2019-02-07T14:07:00Z">
        <w:del w:id="1171" w:author="Albi Celaj" w:date="2019-02-21T14:53:00Z">
          <w:r w:rsidR="00E81F90" w:rsidDel="00A045BA">
            <w:delText xml:space="preserve"> genes</w:delText>
          </w:r>
        </w:del>
      </w:ins>
      <w:ins w:id="1172" w:author="Frederick Roth" w:date="2019-02-07T14:06:00Z">
        <w:del w:id="1173" w:author="Albi Celaj" w:date="2019-02-21T14:53:00Z">
          <w:r w:rsidR="00E81F90" w:rsidDel="00A045BA">
            <w:delText xml:space="preserve"> </w:delText>
          </w:r>
        </w:del>
      </w:ins>
      <w:del w:id="1174" w:author="Albi Celaj" w:date="2019-02-21T14:53:00Z">
        <w:r w:rsidR="00E81F90" w:rsidDel="00A045BA">
          <w:delText xml:space="preserve">gene groups (within parentheses).  </w:delText>
        </w:r>
      </w:del>
    </w:p>
    <w:p w14:paraId="1DCD7BBC" w14:textId="77777777" w:rsidR="001722E9" w:rsidRDefault="001722E9" w:rsidP="00224FCB">
      <w:pPr>
        <w:jc w:val="both"/>
        <w:rPr>
          <w:color w:val="000000" w:themeColor="text1"/>
        </w:rPr>
      </w:pPr>
    </w:p>
    <w:p w14:paraId="5229DD91" w14:textId="219E3384" w:rsidR="00B002B4" w:rsidRPr="00315FAB" w:rsidRDefault="00996C72" w:rsidP="00224FCB">
      <w:pPr>
        <w:jc w:val="both"/>
        <w:rPr>
          <w:b/>
          <w:color w:val="000000" w:themeColor="text1"/>
        </w:rPr>
      </w:pPr>
      <w:r w:rsidRPr="005959CB">
        <w:rPr>
          <w:b/>
          <w:color w:val="000000" w:themeColor="text1"/>
        </w:rPr>
        <w:t xml:space="preserve">Figure </w:t>
      </w:r>
      <w:ins w:id="1175" w:author="Albi Celaj" w:date="2019-02-21T14:41:00Z">
        <w:r w:rsidR="00794D03">
          <w:rPr>
            <w:b/>
            <w:color w:val="000000" w:themeColor="text1"/>
          </w:rPr>
          <w:t>6.</w:t>
        </w:r>
      </w:ins>
      <w:del w:id="1176" w:author="Albi Celaj" w:date="2019-02-21T14:41:00Z">
        <w:r w:rsidRPr="005959CB" w:rsidDel="00794D03">
          <w:rPr>
            <w:b/>
            <w:color w:val="000000" w:themeColor="text1"/>
          </w:rPr>
          <w:delText>5</w:delText>
        </w:r>
      </w:del>
      <w:r w:rsidRPr="005959CB">
        <w:rPr>
          <w:b/>
          <w:color w:val="000000" w:themeColor="text1"/>
        </w:rPr>
        <w:t xml:space="preserve"> </w:t>
      </w:r>
      <w:ins w:id="1177" w:author="Albi Celaj" w:date="2019-02-21T14:41:00Z">
        <w:r w:rsidR="00794D03">
          <w:rPr>
            <w:b/>
            <w:color w:val="000000" w:themeColor="text1"/>
          </w:rPr>
          <w:t xml:space="preserve"> </w:t>
        </w:r>
      </w:ins>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7D6D60C9" w:rsidR="00A06B3F" w:rsidRPr="00472AEF" w:rsidRDefault="00AE077A" w:rsidP="00224FCB">
      <w:pPr>
        <w:jc w:val="both"/>
      </w:pPr>
      <w:ins w:id="1178" w:author="Albi Celaj" w:date="2019-02-21T17:42:00Z">
        <w:r>
          <w:rPr>
            <w:b/>
            <w:color w:val="000000" w:themeColor="text1"/>
          </w:rPr>
          <w:t>(</w:t>
        </w:r>
      </w:ins>
      <w:r w:rsidR="00330ADB">
        <w:rPr>
          <w:b/>
          <w:color w:val="000000" w:themeColor="text1"/>
        </w:rPr>
        <w:t>A</w:t>
      </w:r>
      <w:ins w:id="1179" w:author="Albi Celaj" w:date="2019-02-21T17:42:00Z">
        <w:r>
          <w:rPr>
            <w:b/>
            <w:color w:val="000000" w:themeColor="text1"/>
          </w:rPr>
          <w:t>)</w:t>
        </w:r>
      </w:ins>
      <w:r w:rsidR="00330ADB">
        <w:rPr>
          <w:b/>
          <w:color w:val="000000" w:themeColor="text1"/>
        </w:rPr>
        <w:tab/>
      </w:r>
      <w:ins w:id="1180" w:author="Frederick Roth" w:date="2019-02-07T14:09:00Z">
        <w:r w:rsidR="00E81F90" w:rsidRPr="00E81F90">
          <w:rPr>
            <w:color w:val="000000" w:themeColor="text1"/>
            <w:rPrChange w:id="1181"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1182" w:author="Frederick Roth" w:date="2019-02-07T14:08:00Z">
        <w:r w:rsidR="00472AEF" w:rsidDel="00E81F90">
          <w:rPr>
            <w:color w:val="000000" w:themeColor="text1"/>
          </w:rPr>
          <w:delText xml:space="preserve">Illustrating genetic effects in </w:delText>
        </w:r>
      </w:del>
      <w:ins w:id="1183" w:author="Frederick Roth" w:date="2019-02-07T14:09:00Z">
        <w:r w:rsidR="00E81F90">
          <w:rPr>
            <w:color w:val="000000" w:themeColor="text1"/>
          </w:rPr>
          <w:t>c</w:t>
        </w:r>
      </w:ins>
      <w:ins w:id="1184" w:author="Frederick Roth" w:date="2019-02-07T14:08:00Z">
        <w:r w:rsidR="00E81F90">
          <w:rPr>
            <w:color w:val="000000" w:themeColor="text1"/>
          </w:rPr>
          <w:t xml:space="preserve">omplex genetics of </w:t>
        </w:r>
      </w:ins>
      <w:r w:rsidR="00472AEF">
        <w:rPr>
          <w:color w:val="000000" w:themeColor="text1"/>
        </w:rPr>
        <w:t>fluconazole</w:t>
      </w:r>
      <w:ins w:id="1185" w:author="Frederick Roth" w:date="2019-02-07T14:08:00Z">
        <w:r w:rsidR="00E81F90">
          <w:rPr>
            <w:color w:val="000000" w:themeColor="text1"/>
          </w:rPr>
          <w:t xml:space="preserve"> resistance</w:t>
        </w:r>
      </w:ins>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del w:id="1186" w:author="Frederick Roth" w:date="2019-02-07T14:08:00Z">
        <w:r w:rsidR="00133F63" w:rsidDel="00E81F90">
          <w:delText xml:space="preserve">5 </w:delText>
        </w:r>
      </w:del>
      <w:ins w:id="1187" w:author="Frederick Roth" w:date="2019-02-07T14:08:00Z">
        <w:r w:rsidR="00E81F90">
          <w:t xml:space="preserve">five </w:t>
        </w:r>
      </w:ins>
      <w:ins w:id="1188" w:author="Frederick Roth" w:date="2019-02-07T14:09:00Z">
        <w:r w:rsidR="00E81F90">
          <w:t xml:space="preserve">ABC transporter </w:t>
        </w:r>
      </w:ins>
      <w:r w:rsidR="00133F63">
        <w:t>knockouts</w:t>
      </w:r>
      <w:r w:rsidR="00646F1A">
        <w:t xml:space="preserve"> (</w:t>
      </w:r>
      <w:r w:rsidR="00A06B3F">
        <w:t xml:space="preserve">as in Figure </w:t>
      </w:r>
      <w:del w:id="1189" w:author="Albi Celaj" w:date="2019-02-21T15:08:00Z">
        <w:r w:rsidR="00A06B3F" w:rsidDel="003255FC">
          <w:delText>2D</w:delText>
        </w:r>
      </w:del>
      <w:ins w:id="1190" w:author="Albi Celaj" w:date="2019-02-21T15:08:00Z">
        <w:r w:rsidR="003255FC">
          <w:t>3</w:t>
        </w:r>
      </w:ins>
      <w:r w:rsidR="00646F1A">
        <w:t>)</w:t>
      </w:r>
      <w:r w:rsidR="00421B7E">
        <w:t>.</w:t>
      </w:r>
      <w:ins w:id="1191" w:author="Frederick Roth" w:date="2019-02-07T14:10:00Z">
        <w:r w:rsidR="00E81F90">
          <w:rPr>
            <w:b/>
          </w:rPr>
          <w:t xml:space="preserve"> </w:t>
        </w:r>
      </w:ins>
      <w:del w:id="1192" w:author="Frederick Roth" w:date="2019-02-07T14:10:00Z">
        <w:r w:rsidR="00A06B3F" w:rsidDel="00E81F90">
          <w:rPr>
            <w:b/>
          </w:rPr>
          <w:tab/>
        </w:r>
      </w:del>
      <w:r w:rsidR="00472AEF">
        <w:t>Bo</w:t>
      </w:r>
      <w:ins w:id="1193" w:author="Frederick Roth" w:date="2019-02-07T14:09:00Z">
        <w:r w:rsidR="00E81F90">
          <w:t>t</w:t>
        </w:r>
      </w:ins>
      <w:r w:rsidR="00472AEF">
        <w:t xml:space="preserve">tom panel - </w:t>
      </w:r>
      <w:r w:rsidR="00A06B3F">
        <w:t>S</w:t>
      </w:r>
      <w:r w:rsidR="00A06B3F" w:rsidRPr="00233F15">
        <w:t>ignificant</w:t>
      </w:r>
      <w:r w:rsidR="00A06B3F">
        <w:t xml:space="preserve"> </w:t>
      </w:r>
      <w:ins w:id="1194" w:author="Frederick Roth" w:date="2019-02-07T14:09:00Z">
        <w:r w:rsidR="00E81F90">
          <w:t>single-</w:t>
        </w:r>
      </w:ins>
      <w:r w:rsidR="00A06B3F">
        <w:t xml:space="preserve">knockout effects and </w:t>
      </w:r>
      <w:del w:id="1195" w:author="Frederick Roth" w:date="2019-02-07T14:09:00Z">
        <w:r w:rsidR="00A06B3F" w:rsidRPr="00B04DC2" w:rsidDel="00E81F90">
          <w:rPr>
            <w:i/>
          </w:rPr>
          <w:delText>n</w:delText>
        </w:r>
      </w:del>
      <w:ins w:id="1196" w:author="Albi Celaj [2]" w:date="2019-02-11T11:32:00Z">
        <w:r w:rsidR="00D1177D">
          <w:rPr>
            <w:i/>
          </w:rPr>
          <w:t>x</w:t>
        </w:r>
      </w:ins>
      <w:ins w:id="1197" w:author="Frederick Roth" w:date="2019-02-07T14:09:00Z">
        <w:del w:id="1198" w:author="Albi Celaj [2]" w:date="2019-02-11T11:32:00Z">
          <w:r w:rsidR="00E81F90" w:rsidRPr="00D1177D" w:rsidDel="00D1177D">
            <w:rPr>
              <w:i/>
              <w:rPrChange w:id="1199" w:author="Albi Celaj [2]" w:date="2019-02-11T11:32:00Z">
                <w:rPr/>
              </w:rPrChange>
            </w:rPr>
            <w:delText>X</w:delText>
          </w:r>
        </w:del>
      </w:ins>
      <w:r w:rsidR="00A06B3F" w:rsidRPr="00D1177D">
        <w:rPr>
          <w:i/>
          <w:rPrChange w:id="1200" w:author="Albi Celaj [2]" w:date="2019-02-11T11:32:00Z">
            <w:rPr/>
          </w:rPrChange>
        </w:rPr>
        <w:t>-</w:t>
      </w:r>
      <w:del w:id="1201" w:author="Frederick Roth" w:date="2019-02-07T14:09:00Z">
        <w:r w:rsidR="00A06B3F" w:rsidDel="00E81F90">
          <w:delText xml:space="preserve">way </w:delText>
        </w:r>
      </w:del>
      <w:ins w:id="1202"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 xml:space="preserve">as in Figure </w:t>
      </w:r>
      <w:ins w:id="1203" w:author="Albi Celaj" w:date="2019-02-21T15:08:00Z">
        <w:r w:rsidR="003255FC">
          <w:t>4</w:t>
        </w:r>
      </w:ins>
      <w:del w:id="1204" w:author="Albi Celaj" w:date="2019-02-21T15:08:00Z">
        <w:r w:rsidR="00A06B3F" w:rsidDel="003255FC">
          <w:delText>3A</w:delText>
        </w:r>
      </w:del>
      <w:r w:rsidR="00421B7E">
        <w:t>).</w:t>
      </w:r>
    </w:p>
    <w:p w14:paraId="1640DA6B" w14:textId="48F73D46" w:rsidR="007D6FF5" w:rsidRPr="007D6FF5" w:rsidRDefault="00AE077A" w:rsidP="00D9226C">
      <w:pPr>
        <w:jc w:val="both"/>
        <w:rPr>
          <w:rFonts w:eastAsia="Times New Roman"/>
          <w:lang w:val="en-CA"/>
          <w:rPrChange w:id="1205" w:author="Frederick Roth" w:date="2019-02-07T14:20:00Z">
            <w:rPr>
              <w:color w:val="000000" w:themeColor="text1"/>
            </w:rPr>
          </w:rPrChange>
        </w:rPr>
      </w:pPr>
      <w:ins w:id="1206" w:author="Albi Celaj" w:date="2019-02-21T17:42:00Z">
        <w:r>
          <w:rPr>
            <w:b/>
          </w:rPr>
          <w:t>(</w:t>
        </w:r>
      </w:ins>
      <w:r w:rsidR="00472AEF">
        <w:rPr>
          <w:b/>
        </w:rPr>
        <w:t>B</w:t>
      </w:r>
      <w:ins w:id="1207" w:author="Albi Celaj" w:date="2019-02-21T17:42:00Z">
        <w:r>
          <w:rPr>
            <w:b/>
          </w:rPr>
          <w:t>)</w:t>
        </w:r>
      </w:ins>
      <w:r w:rsidR="00330ADB">
        <w:tab/>
      </w:r>
      <w:ins w:id="1208" w:author="Frederick Roth" w:date="2019-02-07T14:10:00Z">
        <w:r w:rsidR="00E81F90">
          <w:t>Extending the model of fluconazole resistance</w:t>
        </w:r>
      </w:ins>
      <w:ins w:id="1209"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1210" w:author="Frederick Roth" w:date="2019-02-07T14:12:00Z">
        <w:r w:rsidR="00E81F90">
          <w:rPr>
            <w:color w:val="000000" w:themeColor="text1"/>
          </w:rPr>
          <w:t xml:space="preserve">non-additive </w:t>
        </w:r>
      </w:ins>
      <w:ins w:id="1211" w:author="Frederick Roth" w:date="2019-02-07T14:11:00Z">
        <w:r w:rsidR="00E81F90">
          <w:rPr>
            <w:color w:val="000000" w:themeColor="text1"/>
          </w:rPr>
          <w:t xml:space="preserve">influence </w:t>
        </w:r>
      </w:ins>
      <w:ins w:id="1212" w:author="Frederick Roth" w:date="2019-02-07T14:12:00Z">
        <w:r w:rsidR="00E81F90">
          <w:rPr>
            <w:color w:val="000000" w:themeColor="text1"/>
          </w:rPr>
          <w:t xml:space="preserve">of </w:t>
        </w:r>
      </w:ins>
      <w:ins w:id="1213" w:author="Frederick Roth" w:date="2019-02-07T14:11:00Z">
        <w:r w:rsidR="00E81F90">
          <w:rPr>
            <w:color w:val="000000" w:themeColor="text1"/>
          </w:rPr>
          <w:t xml:space="preserve">four </w:t>
        </w:r>
      </w:ins>
      <w:ins w:id="1214" w:author="Frederick Roth" w:date="2019-02-07T14:12:00Z">
        <w:r w:rsidR="00E81F90">
          <w:rPr>
            <w:color w:val="000000" w:themeColor="text1"/>
          </w:rPr>
          <w:t>transporters on Pdr5 activity</w:t>
        </w:r>
      </w:ins>
      <w:ins w:id="1215" w:author="Frederick Roth" w:date="2019-02-07T14:11:00Z">
        <w:r w:rsidR="00E81F90">
          <w:rPr>
            <w:color w:val="000000" w:themeColor="text1"/>
          </w:rPr>
          <w:t xml:space="preserve">, </w:t>
        </w:r>
      </w:ins>
      <w:ins w:id="1216" w:author="Frederick Roth" w:date="2019-02-07T14:10:00Z">
        <w:r w:rsidR="00E81F90">
          <w:t xml:space="preserve">improves agreement with measurement. </w:t>
        </w:r>
      </w:ins>
      <w:ins w:id="1217" w:author="Frederick Roth" w:date="2019-02-07T14:16:00Z">
        <w:r w:rsidR="007D6FF5">
          <w:t xml:space="preserve"> Limitation to frequently-associated five transporters and </w:t>
        </w:r>
      </w:ins>
      <w:ins w:id="1218" w:author="Frederick Roth" w:date="2019-02-07T14:17:00Z">
        <w:r w:rsidR="007D6FF5">
          <w:t xml:space="preserve">the method for calculating </w:t>
        </w:r>
      </w:ins>
      <w:ins w:id="1219" w:author="Frederick Roth" w:date="2019-02-07T14:16:00Z">
        <w:r w:rsidR="007D6FF5">
          <w:t>correlation values</w:t>
        </w:r>
      </w:ins>
      <w:ins w:id="1220" w:author="Frederick Roth" w:date="2019-02-07T14:17:00Z">
        <w:r w:rsidR="007D6FF5">
          <w:t xml:space="preserve"> are as described in Figure </w:t>
        </w:r>
      </w:ins>
      <w:ins w:id="1221" w:author="Albi Celaj" w:date="2019-02-21T14:52:00Z">
        <w:r w:rsidR="00A045BA">
          <w:t>5</w:t>
        </w:r>
      </w:ins>
      <w:ins w:id="1222" w:author="Frederick Roth" w:date="2019-02-07T14:17:00Z">
        <w:del w:id="1223" w:author="Albi Celaj" w:date="2019-02-21T14:52:00Z">
          <w:r w:rsidR="007D6FF5" w:rsidDel="00A045BA">
            <w:delText>4</w:delText>
          </w:r>
        </w:del>
        <w:r w:rsidR="007D6FF5">
          <w:t>D.</w:t>
        </w:r>
      </w:ins>
      <w:del w:id="1224"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1225"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1226"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1227" w:author="Frederick Roth" w:date="2019-02-07T14:13:00Z">
        <w:r w:rsidR="00C54335" w:rsidDel="007D6FF5">
          <w:rPr>
            <w:rFonts w:eastAsia="Times New Roman"/>
            <w:lang w:val="en-CA"/>
          </w:rPr>
          <w:delText xml:space="preserve"> </w:delText>
        </w:r>
        <w:r w:rsidR="00472AEF" w:rsidDel="007D6FF5">
          <w:rPr>
            <w:rFonts w:eastAsia="Times New Roman"/>
            <w:lang w:val="en-CA"/>
          </w:rPr>
          <w:delText>.</w:delText>
        </w:r>
      </w:del>
    </w:p>
    <w:p w14:paraId="2207A608" w14:textId="233A6C57" w:rsidR="005A78CA" w:rsidRDefault="00AE077A" w:rsidP="00224FCB">
      <w:pPr>
        <w:jc w:val="both"/>
        <w:rPr>
          <w:color w:val="000000" w:themeColor="text1"/>
        </w:rPr>
      </w:pPr>
      <w:ins w:id="1228" w:author="Albi Celaj" w:date="2019-02-21T17:42:00Z">
        <w:r>
          <w:rPr>
            <w:b/>
            <w:color w:val="000000" w:themeColor="text1"/>
          </w:rPr>
          <w:t>(</w:t>
        </w:r>
      </w:ins>
      <w:r w:rsidR="00472AEF">
        <w:rPr>
          <w:b/>
          <w:color w:val="000000" w:themeColor="text1"/>
        </w:rPr>
        <w:t>C</w:t>
      </w:r>
      <w:ins w:id="1229" w:author="Albi Celaj" w:date="2019-02-21T17:42:00Z">
        <w:r>
          <w:rPr>
            <w:b/>
            <w:color w:val="000000" w:themeColor="text1"/>
          </w:rPr>
          <w:t>)</w:t>
        </w:r>
      </w:ins>
      <w:r w:rsidR="005A78CA">
        <w:rPr>
          <w:b/>
          <w:color w:val="000000" w:themeColor="text1"/>
        </w:rPr>
        <w:tab/>
      </w:r>
      <w:ins w:id="1230" w:author="Frederick Roth" w:date="2019-02-07T14:19:00Z">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7D6FF5">
          <w:rPr>
            <w:color w:val="000000" w:themeColor="text1"/>
            <w:rPrChange w:id="1231"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1232" w:author="Frederick Roth" w:date="2019-02-07T14:18:00Z">
        <w:r w:rsidR="007D6FF5">
          <w:rPr>
            <w:color w:val="000000" w:themeColor="text1"/>
          </w:rPr>
          <w:t xml:space="preserve">individually-measured resistance </w:t>
        </w:r>
      </w:ins>
      <w:ins w:id="1233" w:author="Frederick Roth" w:date="2019-02-07T14:19:00Z">
        <w:r w:rsidR="007D6FF5">
          <w:rPr>
            <w:color w:val="000000" w:themeColor="text1"/>
          </w:rPr>
          <w:t xml:space="preserve">(IC50) </w:t>
        </w:r>
      </w:ins>
      <w:ins w:id="1234" w:author="Frederick Roth" w:date="2019-02-07T14:18:00Z">
        <w:r w:rsidR="007D6FF5">
          <w:rPr>
            <w:color w:val="000000" w:themeColor="text1"/>
          </w:rPr>
          <w:t xml:space="preserve">values </w:t>
        </w:r>
      </w:ins>
      <w:ins w:id="1235" w:author="Frederick Roth" w:date="2019-02-07T14:19:00Z">
        <w:r w:rsidR="007D6FF5">
          <w:rPr>
            <w:color w:val="000000" w:themeColor="text1"/>
          </w:rPr>
          <w:t xml:space="preserve">in </w:t>
        </w:r>
      </w:ins>
      <w:ins w:id="1236" w:author="Frederick Roth" w:date="2019-02-07T14:18:00Z">
        <w:r w:rsidR="007D6FF5">
          <w:rPr>
            <w:color w:val="000000" w:themeColor="text1"/>
          </w:rPr>
          <w:t>independent</w:t>
        </w:r>
      </w:ins>
      <w:ins w:id="1237" w:author="Frederick Roth" w:date="2019-02-07T14:19:00Z">
        <w:r w:rsidR="007D6FF5">
          <w:rPr>
            <w:color w:val="000000" w:themeColor="text1"/>
          </w:rPr>
          <w:t>ly-</w:t>
        </w:r>
        <w:r w:rsidR="007D6FF5">
          <w:rPr>
            <w:color w:val="000000" w:themeColor="text1"/>
          </w:rPr>
          <w:lastRenderedPageBreak/>
          <w:t>constructed strains.</w:t>
        </w:r>
      </w:ins>
      <w:del w:id="1238"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21E06C21" w:rsidR="005A78CA" w:rsidRPr="00E755E1" w:rsidRDefault="00AE077A" w:rsidP="00D9226C">
      <w:pPr>
        <w:jc w:val="both"/>
        <w:rPr>
          <w:color w:val="000000" w:themeColor="text1"/>
        </w:rPr>
      </w:pPr>
      <w:ins w:id="1239" w:author="Albi Celaj" w:date="2019-02-21T17:42:00Z">
        <w:r>
          <w:rPr>
            <w:b/>
            <w:color w:val="000000" w:themeColor="text1"/>
          </w:rPr>
          <w:t>(</w:t>
        </w:r>
      </w:ins>
      <w:r w:rsidR="00472AEF">
        <w:rPr>
          <w:b/>
          <w:color w:val="000000" w:themeColor="text1"/>
        </w:rPr>
        <w:t>D</w:t>
      </w:r>
      <w:ins w:id="1240" w:author="Albi Celaj" w:date="2019-02-21T17:42:00Z">
        <w:r>
          <w:rPr>
            <w:b/>
            <w:color w:val="000000" w:themeColor="text1"/>
          </w:rPr>
          <w:t>)</w:t>
        </w:r>
      </w:ins>
      <w:r w:rsidR="00A06B3F">
        <w:rPr>
          <w:b/>
          <w:color w:val="000000" w:themeColor="text1"/>
        </w:rPr>
        <w:tab/>
      </w:r>
      <w:ins w:id="1241" w:author="Frederick Roth" w:date="2019-02-07T14:39:00Z">
        <w:r w:rsidR="008103E3">
          <w:rPr>
            <w:color w:val="000000" w:themeColor="text1"/>
          </w:rPr>
          <w:t>T</w:t>
        </w:r>
      </w:ins>
      <w:ins w:id="1242" w:author="Frederick Roth" w:date="2019-02-07T14:37:00Z">
        <w:r w:rsidR="008103E3">
          <w:rPr>
            <w:color w:val="000000" w:themeColor="text1"/>
          </w:rPr>
          <w:t xml:space="preserve">he synergistic effect </w:t>
        </w:r>
      </w:ins>
      <w:ins w:id="1243" w:author="Frederick Roth" w:date="2019-02-07T14:45:00Z">
        <w:r w:rsidR="008103E3">
          <w:rPr>
            <w:color w:val="000000" w:themeColor="text1"/>
          </w:rPr>
          <w:t xml:space="preserve">of deleting </w:t>
        </w:r>
      </w:ins>
      <w:ins w:id="1244" w:author="Frederick Roth" w:date="2019-02-07T14:37:00Z">
        <w:r w:rsidR="008103E3">
          <w:rPr>
            <w:color w:val="000000" w:themeColor="text1"/>
          </w:rPr>
          <w:t xml:space="preserve">four ABC transporters </w:t>
        </w:r>
      </w:ins>
      <w:ins w:id="1245" w:author="Frederick Roth" w:date="2019-02-07T14:45:00Z">
        <w:r w:rsidR="008103E3">
          <w:rPr>
            <w:color w:val="000000" w:themeColor="text1"/>
          </w:rPr>
          <w:t xml:space="preserve">on Pdr5 activity </w:t>
        </w:r>
      </w:ins>
      <w:ins w:id="1246" w:author="Frederick Roth" w:date="2019-02-07T14:38:00Z">
        <w:r w:rsidR="008103E3">
          <w:rPr>
            <w:color w:val="000000" w:themeColor="text1"/>
          </w:rPr>
          <w:t xml:space="preserve">is primarily explained by </w:t>
        </w:r>
      </w:ins>
      <w:ins w:id="1247" w:author="Frederick Roth" w:date="2019-02-07T14:39:00Z">
        <w:r w:rsidR="008103E3">
          <w:rPr>
            <w:color w:val="000000" w:themeColor="text1"/>
          </w:rPr>
          <w:t xml:space="preserve">an indirect influence on </w:t>
        </w:r>
      </w:ins>
      <w:ins w:id="1248" w:author="Frederick Roth" w:date="2019-02-07T14:38:00Z">
        <w:r w:rsidR="008103E3" w:rsidRPr="008103E3">
          <w:rPr>
            <w:i/>
            <w:color w:val="000000" w:themeColor="text1"/>
            <w:rPrChange w:id="1249" w:author="Frederick Roth" w:date="2019-02-07T14:38:00Z">
              <w:rPr>
                <w:color w:val="000000" w:themeColor="text1"/>
              </w:rPr>
            </w:rPrChange>
          </w:rPr>
          <w:t>PDR5</w:t>
        </w:r>
        <w:r w:rsidR="008103E3">
          <w:rPr>
            <w:color w:val="000000" w:themeColor="text1"/>
          </w:rPr>
          <w:t xml:space="preserve"> transcript levels</w:t>
        </w:r>
      </w:ins>
      <w:ins w:id="1250" w:author="Frederick Roth" w:date="2019-02-07T14:39:00Z">
        <w:r w:rsidR="008103E3">
          <w:rPr>
            <w:color w:val="000000" w:themeColor="text1"/>
          </w:rPr>
          <w:t>.</w:t>
        </w:r>
      </w:ins>
      <w:ins w:id="1251" w:author="Frederick Roth" w:date="2019-02-07T14:38:00Z">
        <w:r w:rsidR="008103E3">
          <w:rPr>
            <w:color w:val="000000" w:themeColor="text1"/>
          </w:rPr>
          <w:t xml:space="preserve"> </w:t>
        </w:r>
      </w:ins>
      <w:del w:id="1252" w:author="Frederick Roth" w:date="2019-02-07T14:46:00Z">
        <w:r w:rsidR="00A06B3F" w:rsidDel="008103E3">
          <w:rPr>
            <w:color w:val="000000" w:themeColor="text1"/>
          </w:rPr>
          <w:delText xml:space="preserve">Expected </w:delText>
        </w:r>
      </w:del>
      <w:del w:id="1253" w:author="Frederick Roth" w:date="2019-02-07T14:47:00Z">
        <w:r w:rsidR="00A06B3F" w:rsidDel="00B922D0">
          <w:rPr>
            <w:color w:val="000000" w:themeColor="text1"/>
          </w:rPr>
          <w:delText xml:space="preserve">Pdr5 activity relative to </w:delText>
        </w:r>
      </w:del>
      <w:del w:id="1254" w:author="Frederick Roth" w:date="2019-02-07T14:46:00Z">
        <w:r w:rsidR="00A06B3F" w:rsidDel="008103E3">
          <w:rPr>
            <w:color w:val="000000" w:themeColor="text1"/>
          </w:rPr>
          <w:delText xml:space="preserve">the </w:delText>
        </w:r>
      </w:del>
      <w:del w:id="1255" w:author="Frederick Roth" w:date="2019-02-07T14:47:00Z">
        <w:r w:rsidR="00A06B3F" w:rsidDel="00B922D0">
          <w:rPr>
            <w:color w:val="000000" w:themeColor="text1"/>
          </w:rPr>
          <w:delText>wild-</w:delText>
        </w:r>
      </w:del>
      <w:del w:id="1256" w:author="Frederick Roth" w:date="2019-02-07T14:46:00Z">
        <w:r w:rsidR="00A06B3F" w:rsidDel="008103E3">
          <w:rPr>
            <w:color w:val="000000" w:themeColor="text1"/>
          </w:rPr>
          <w:delText xml:space="preserve">type </w:delText>
        </w:r>
      </w:del>
      <w:del w:id="1257"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1258"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1259" w:author="Frederick Roth" w:date="2019-02-07T15:13:00Z">
        <w:r w:rsidR="00A06B3F" w:rsidDel="00BD4042">
          <w:rPr>
            <w:color w:val="000000" w:themeColor="text1"/>
          </w:rPr>
          <w:delText>Grey</w:delText>
        </w:r>
      </w:del>
      <w:ins w:id="1260" w:author="Frederick Roth" w:date="2019-02-07T15:13:00Z">
        <w:r w:rsidR="00BD4042">
          <w:rPr>
            <w:color w:val="000000" w:themeColor="text1"/>
          </w:rPr>
          <w:t>Gray</w:t>
        </w:r>
      </w:ins>
      <w:r w:rsidR="00A06B3F">
        <w:rPr>
          <w:color w:val="000000" w:themeColor="text1"/>
        </w:rPr>
        <w:t xml:space="preserve"> bars represent </w:t>
      </w:r>
      <w:del w:id="1261"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1262" w:author="Frederick Roth" w:date="2019-02-07T14:41:00Z">
        <w:r w:rsidR="008103E3">
          <w:rPr>
            <w:color w:val="000000" w:themeColor="text1"/>
          </w:rPr>
          <w:t>in the specified genotype</w:t>
        </w:r>
      </w:ins>
      <w:ins w:id="1263" w:author="Frederick Roth" w:date="2019-02-07T14:42:00Z">
        <w:r w:rsidR="008103E3">
          <w:rPr>
            <w:color w:val="000000" w:themeColor="text1"/>
          </w:rPr>
          <w:t>,</w:t>
        </w:r>
      </w:ins>
      <w:ins w:id="1264" w:author="Frederick Roth" w:date="2019-02-07T14:41:00Z">
        <w:r w:rsidR="008103E3">
          <w:rPr>
            <w:color w:val="000000" w:themeColor="text1"/>
          </w:rPr>
          <w:t xml:space="preserve"> relative </w:t>
        </w:r>
      </w:ins>
      <w:del w:id="1265" w:author="Frederick Roth" w:date="2019-02-07T14:41:00Z">
        <w:r w:rsidR="00A06B3F" w:rsidDel="008103E3">
          <w:rPr>
            <w:color w:val="000000" w:themeColor="text1"/>
          </w:rPr>
          <w:delText xml:space="preserve">compared </w:delText>
        </w:r>
      </w:del>
      <w:r w:rsidR="00A06B3F">
        <w:rPr>
          <w:color w:val="000000" w:themeColor="text1"/>
        </w:rPr>
        <w:t xml:space="preserve">to </w:t>
      </w:r>
      <w:ins w:id="1266" w:author="Frederick Roth" w:date="2019-02-07T14:42:00Z">
        <w:r w:rsidR="008103E3">
          <w:rPr>
            <w:color w:val="000000" w:themeColor="text1"/>
          </w:rPr>
          <w:t xml:space="preserve">that of </w:t>
        </w:r>
      </w:ins>
      <w:del w:id="1267" w:author="Frederick Roth" w:date="2019-02-07T14:41:00Z">
        <w:r w:rsidR="00A06B3F" w:rsidDel="008103E3">
          <w:rPr>
            <w:color w:val="000000" w:themeColor="text1"/>
          </w:rPr>
          <w:delText xml:space="preserve">the average in the </w:delText>
        </w:r>
      </w:del>
      <w:r w:rsidR="00A06B3F">
        <w:rPr>
          <w:color w:val="000000" w:themeColor="text1"/>
        </w:rPr>
        <w:t>wild-type</w:t>
      </w:r>
      <w:del w:id="1268"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1269" w:author="Frederick Roth" w:date="2019-02-07T14:47:00Z">
        <w:r w:rsidR="00B922D0">
          <w:rPr>
            <w:color w:val="000000" w:themeColor="text1"/>
          </w:rPr>
          <w:t xml:space="preserve">, with error </w:t>
        </w:r>
      </w:ins>
      <w:r w:rsidR="00692155">
        <w:rPr>
          <w:color w:val="000000" w:themeColor="text1"/>
        </w:rPr>
        <w:t>bars indica</w:t>
      </w:r>
      <w:ins w:id="1270" w:author="Frederick Roth" w:date="2019-02-07T14:47:00Z">
        <w:r w:rsidR="00B922D0">
          <w:rPr>
            <w:color w:val="000000" w:themeColor="text1"/>
          </w:rPr>
          <w:t xml:space="preserve">ting </w:t>
        </w:r>
      </w:ins>
      <w:del w:id="1271" w:author="Frederick Roth" w:date="2019-02-07T14:47:00Z">
        <w:r w:rsidR="00692155" w:rsidDel="00B922D0">
          <w:rPr>
            <w:color w:val="000000" w:themeColor="text1"/>
          </w:rPr>
          <w:delText xml:space="preserve">te </w:delText>
        </w:r>
      </w:del>
      <w:r w:rsidR="00692155">
        <w:rPr>
          <w:color w:val="000000" w:themeColor="text1"/>
        </w:rPr>
        <w:t>standard error</w:t>
      </w:r>
      <w:ins w:id="1272" w:author="Frederick Roth" w:date="2019-02-07T14:42:00Z">
        <w:r w:rsidR="008103E3">
          <w:rPr>
            <w:color w:val="000000" w:themeColor="text1"/>
          </w:rPr>
          <w:t xml:space="preserve"> (n=3</w:t>
        </w:r>
      </w:ins>
      <w:del w:id="1273" w:author="Frederick Roth" w:date="2019-02-07T14:42:00Z">
        <w:r w:rsidR="00A06B3F" w:rsidDel="008103E3">
          <w:rPr>
            <w:color w:val="000000" w:themeColor="text1"/>
          </w:rPr>
          <w:delText xml:space="preserve">.  </w:delText>
        </w:r>
      </w:del>
      <w:ins w:id="1274" w:author="Frederick Roth" w:date="2019-02-07T14:42:00Z">
        <w:r w:rsidR="008103E3">
          <w:rPr>
            <w:color w:val="000000" w:themeColor="text1"/>
          </w:rPr>
          <w:t>)</w:t>
        </w:r>
      </w:ins>
      <w:ins w:id="1275" w:author="Frederick Roth" w:date="2019-02-07T14:47:00Z">
        <w:r w:rsidR="00B922D0">
          <w:rPr>
            <w:color w:val="000000" w:themeColor="text1"/>
          </w:rPr>
          <w:t>. S</w:t>
        </w:r>
      </w:ins>
      <w:del w:id="1276" w:author="Frederick Roth" w:date="2019-02-07T14:42:00Z">
        <w:r w:rsidR="00A06B3F" w:rsidDel="008103E3">
          <w:rPr>
            <w:color w:val="000000" w:themeColor="text1"/>
          </w:rPr>
          <w:delText>Three replicates were used in each experiment, and p</w:delText>
        </w:r>
      </w:del>
      <w:ins w:id="1277" w:author="Frederick Roth" w:date="2019-02-07T14:42:00Z">
        <w:r w:rsidR="008103E3">
          <w:rPr>
            <w:color w:val="000000" w:themeColor="text1"/>
          </w:rPr>
          <w:t xml:space="preserve">ignificance was </w:t>
        </w:r>
      </w:ins>
      <w:del w:id="1278"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1279" w:author="Frederick Roth" w:date="2019-02-07T14:42:00Z">
        <w:r w:rsidR="008103E3">
          <w:rPr>
            <w:color w:val="000000" w:themeColor="text1"/>
          </w:rPr>
          <w:t xml:space="preserve">assessed </w:t>
        </w:r>
      </w:ins>
      <w:del w:id="1280" w:author="Frederick Roth" w:date="2019-02-07T14:42:00Z">
        <w:r w:rsidR="00A06B3F" w:rsidDel="008103E3">
          <w:rPr>
            <w:color w:val="000000" w:themeColor="text1"/>
          </w:rPr>
          <w:delText xml:space="preserve">using a </w:delText>
        </w:r>
      </w:del>
      <w:ins w:id="1281" w:author="Frederick Roth" w:date="2019-02-07T14:42:00Z">
        <w:r w:rsidR="008103E3">
          <w:rPr>
            <w:color w:val="000000" w:themeColor="text1"/>
          </w:rPr>
          <w:t xml:space="preserve">by </w:t>
        </w:r>
      </w:ins>
      <w:r w:rsidR="00A06B3F" w:rsidRPr="008103E3">
        <w:rPr>
          <w:i/>
          <w:color w:val="000000" w:themeColor="text1"/>
          <w:rPrChange w:id="1282" w:author="Frederick Roth" w:date="2019-02-07T14:42:00Z">
            <w:rPr>
              <w:color w:val="000000" w:themeColor="text1"/>
            </w:rPr>
          </w:rPrChange>
        </w:rPr>
        <w:t>t</w:t>
      </w:r>
      <w:r w:rsidR="00A06B3F">
        <w:rPr>
          <w:color w:val="000000" w:themeColor="text1"/>
        </w:rPr>
        <w:t xml:space="preserve">-test.  Colored bars show </w:t>
      </w:r>
      <w:del w:id="1283" w:author="Frederick Roth" w:date="2019-02-07T14:43:00Z">
        <w:r w:rsidR="00A06B3F" w:rsidDel="008103E3">
          <w:rPr>
            <w:color w:val="000000" w:themeColor="text1"/>
          </w:rPr>
          <w:delText xml:space="preserve">relative </w:delText>
        </w:r>
      </w:del>
      <w:ins w:id="1284" w:author="Frederick Roth" w:date="2019-02-07T14:43:00Z">
        <w:r w:rsidR="008103E3">
          <w:rPr>
            <w:color w:val="000000" w:themeColor="text1"/>
          </w:rPr>
          <w:t xml:space="preserve">model-inferred </w:t>
        </w:r>
      </w:ins>
      <w:r w:rsidR="000B3F65">
        <w:rPr>
          <w:color w:val="000000" w:themeColor="text1"/>
        </w:rPr>
        <w:t xml:space="preserve">Pdr5 activity </w:t>
      </w:r>
      <w:del w:id="1285"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1286" w:author="Frederick Roth" w:date="2019-02-07T14:43:00Z">
        <w:r w:rsidR="008103E3">
          <w:rPr>
            <w:color w:val="000000" w:themeColor="text1"/>
          </w:rPr>
          <w:t xml:space="preserve">(see </w:t>
        </w:r>
      </w:ins>
      <w:del w:id="1287"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1288" w:author="Frederick Roth" w:date="2019-02-07T14:43:00Z">
        <w:r w:rsidR="00A06B3F" w:rsidDel="008103E3">
          <w:rPr>
            <w:color w:val="000000" w:themeColor="text1"/>
          </w:rPr>
          <w:delText xml:space="preserve"> (</w:delText>
        </w:r>
      </w:del>
      <w:ins w:id="1289" w:author="Frederick Roth" w:date="2019-02-07T14:43:00Z">
        <w:r w:rsidR="008103E3">
          <w:rPr>
            <w:color w:val="000000" w:themeColor="text1"/>
          </w:rPr>
          <w:t xml:space="preserve">, </w:t>
        </w:r>
      </w:ins>
      <w:r w:rsidR="00A06B3F">
        <w:rPr>
          <w:color w:val="000000" w:themeColor="text1"/>
        </w:rPr>
        <w:t>top-right panel)</w:t>
      </w:r>
      <w:ins w:id="1290" w:author="Frederick Roth" w:date="2019-02-07T14:48:00Z">
        <w:r w:rsidR="00B922D0">
          <w:rPr>
            <w:color w:val="000000" w:themeColor="text1"/>
          </w:rPr>
          <w:t xml:space="preserve"> for each genotype</w:t>
        </w:r>
      </w:ins>
      <w:r w:rsidR="00A06B3F">
        <w:rPr>
          <w:color w:val="000000" w:themeColor="text1"/>
        </w:rPr>
        <w:t xml:space="preserve">, </w:t>
      </w:r>
      <w:ins w:id="1291"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1292"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1293"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1294" w:author="Frederick Roth" w:date="2019-02-07T14:44:00Z">
        <w:r w:rsidR="008103E3">
          <w:rPr>
            <w:color w:val="000000" w:themeColor="text1"/>
          </w:rPr>
          <w:t xml:space="preserve"> or only</w:t>
        </w:r>
      </w:ins>
      <w:ins w:id="1295" w:author="Frederick Roth" w:date="2019-02-07T14:48:00Z">
        <w:r w:rsidR="00B922D0">
          <w:rPr>
            <w:color w:val="000000" w:themeColor="text1"/>
          </w:rPr>
          <w:t xml:space="preserve"> the </w:t>
        </w:r>
      </w:ins>
      <w:ins w:id="1296" w:author="Frederick Roth" w:date="2019-02-07T14:44:00Z">
        <w:r w:rsidR="008103E3">
          <w:rPr>
            <w:color w:val="000000" w:themeColor="text1"/>
          </w:rPr>
          <w:t>indirect (orange) influences</w:t>
        </w:r>
      </w:ins>
      <w:r w:rsidR="000B3F65">
        <w:rPr>
          <w:color w:val="000000" w:themeColor="text1"/>
        </w:rPr>
        <w:t>.</w:t>
      </w:r>
    </w:p>
    <w:p w14:paraId="02F9FF7B" w14:textId="6BF995F9" w:rsidR="00EE2C67" w:rsidRDefault="00AE077A" w:rsidP="007A57E7">
      <w:pPr>
        <w:widowControl w:val="0"/>
        <w:autoSpaceDE w:val="0"/>
        <w:autoSpaceDN w:val="0"/>
        <w:adjustRightInd w:val="0"/>
        <w:jc w:val="both"/>
        <w:rPr>
          <w:ins w:id="1297" w:author="Frederick Roth" w:date="2019-02-07T14:50:00Z"/>
          <w:color w:val="000000" w:themeColor="text1"/>
        </w:rPr>
      </w:pPr>
      <w:ins w:id="1298" w:author="Albi Celaj" w:date="2019-02-21T17:42:00Z">
        <w:r>
          <w:rPr>
            <w:b/>
            <w:color w:val="000000" w:themeColor="text1"/>
          </w:rPr>
          <w:t>(</w:t>
        </w:r>
      </w:ins>
      <w:r w:rsidR="00472AEF">
        <w:rPr>
          <w:b/>
          <w:color w:val="000000" w:themeColor="text1"/>
        </w:rPr>
        <w:t>E</w:t>
      </w:r>
      <w:ins w:id="1299" w:author="Albi Celaj" w:date="2019-02-21T17:42:00Z">
        <w:r>
          <w:rPr>
            <w:b/>
            <w:color w:val="000000" w:themeColor="text1"/>
          </w:rPr>
          <w:t>)</w:t>
        </w:r>
      </w:ins>
      <w:r w:rsidR="00DD69D1">
        <w:rPr>
          <w:rStyle w:val="CommentReference"/>
          <w:rFonts w:asciiTheme="minorHAnsi" w:hAnsiTheme="minorHAnsi" w:cstheme="minorBidi"/>
        </w:rPr>
        <w:commentReference w:id="1300"/>
      </w:r>
      <w:commentRangeStart w:id="1301"/>
      <w:commentRangeEnd w:id="1301"/>
      <w:r w:rsidR="00DD69D1">
        <w:rPr>
          <w:rStyle w:val="CommentReference"/>
          <w:rFonts w:asciiTheme="minorHAnsi" w:hAnsiTheme="minorHAnsi" w:cstheme="minorBidi"/>
        </w:rPr>
        <w:commentReference w:id="1301"/>
      </w:r>
      <w:r w:rsidR="005A78CA">
        <w:rPr>
          <w:b/>
          <w:color w:val="000000" w:themeColor="text1"/>
        </w:rPr>
        <w:tab/>
      </w:r>
      <w:ins w:id="1302" w:author="Frederick Roth" w:date="2019-02-07T14:49:00Z">
        <w:r w:rsidR="00B922D0" w:rsidRPr="00B922D0">
          <w:rPr>
            <w:color w:val="000000" w:themeColor="text1"/>
            <w:rPrChange w:id="1303"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1304"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1305" w:author="Frederick Roth" w:date="2019-02-07T14:50:00Z">
        <w:r w:rsidR="00B922D0">
          <w:rPr>
            <w:color w:val="000000" w:themeColor="text1"/>
          </w:rPr>
          <w:t xml:space="preserve">Snq2 and </w:t>
        </w:r>
      </w:ins>
      <w:ins w:id="1306" w:author="Frederick Roth" w:date="2019-02-07T14:49:00Z">
        <w:r w:rsidR="00B922D0">
          <w:rPr>
            <w:color w:val="000000" w:themeColor="text1"/>
          </w:rPr>
          <w:t>Yo</w:t>
        </w:r>
      </w:ins>
      <w:ins w:id="1307" w:author="Frederick Roth" w:date="2019-02-07T14:50:00Z">
        <w:r w:rsidR="00B922D0">
          <w:rPr>
            <w:color w:val="000000" w:themeColor="text1"/>
          </w:rPr>
          <w:t xml:space="preserve">r1.  </w:t>
        </w:r>
      </w:ins>
      <w:ins w:id="1308" w:author="Frederick Roth" w:date="2019-02-07T14:53:00Z">
        <w:r w:rsidR="00B922D0">
          <w:rPr>
            <w:color w:val="000000" w:themeColor="text1"/>
          </w:rPr>
          <w:t xml:space="preserve">This study confirmed all </w:t>
        </w:r>
      </w:ins>
      <w:ins w:id="1309" w:author="Frederick Roth" w:date="2019-02-07T15:00:00Z">
        <w:r w:rsidR="008D3320">
          <w:rPr>
            <w:color w:val="000000" w:themeColor="text1"/>
          </w:rPr>
          <w:t>previously known-</w:t>
        </w:r>
      </w:ins>
      <w:ins w:id="1310" w:author="Frederick Roth" w:date="2019-02-07T14:52:00Z">
        <w:r w:rsidR="00B922D0">
          <w:rPr>
            <w:color w:val="000000" w:themeColor="text1"/>
          </w:rPr>
          <w:t xml:space="preserve">interactions </w:t>
        </w:r>
      </w:ins>
      <w:ins w:id="1311" w:author="Frederick Roth" w:date="2019-02-07T15:00:00Z">
        <w:r w:rsidR="008D3320">
          <w:rPr>
            <w:color w:val="000000" w:themeColor="text1"/>
          </w:rPr>
          <w:t xml:space="preserve">shown </w:t>
        </w:r>
      </w:ins>
      <w:moveToRangeStart w:id="1312" w:author="Frederick Roth" w:date="2019-02-07T14:53:00Z" w:name="move443600"/>
      <w:moveTo w:id="1313"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1312"/>
      <w:ins w:id="1314" w:author="Frederick Roth" w:date="2019-02-07T14:52:00Z">
        <w:r w:rsidR="00B922D0">
          <w:rPr>
            <w:color w:val="000000" w:themeColor="text1"/>
          </w:rPr>
          <w:t xml:space="preserve">, </w:t>
        </w:r>
      </w:ins>
      <w:ins w:id="1315" w:author="Frederick Roth" w:date="2019-02-07T14:54:00Z">
        <w:r w:rsidR="00B922D0">
          <w:rPr>
            <w:color w:val="000000" w:themeColor="text1"/>
          </w:rPr>
          <w:t xml:space="preserve">and </w:t>
        </w:r>
      </w:ins>
      <w:ins w:id="1316" w:author="Frederick Roth" w:date="2019-02-07T14:52:00Z">
        <w:r w:rsidR="00B922D0">
          <w:rPr>
            <w:color w:val="000000" w:themeColor="text1"/>
          </w:rPr>
          <w:t>revealed a novel Pdr5-Yor1 protein interaction</w:t>
        </w:r>
      </w:ins>
      <w:ins w:id="1317" w:author="Frederick Roth" w:date="2019-02-07T14:54:00Z">
        <w:r w:rsidR="00B922D0">
          <w:rPr>
            <w:color w:val="000000" w:themeColor="text1"/>
          </w:rPr>
          <w:t xml:space="preserve"> </w:t>
        </w:r>
      </w:ins>
      <w:ins w:id="1318" w:author="Frederick Roth" w:date="2019-02-07T14:57:00Z">
        <w:r w:rsidR="008D3320">
          <w:rPr>
            <w:color w:val="000000" w:themeColor="text1"/>
          </w:rPr>
          <w:t xml:space="preserve">(Figure S11, S12).  Direct influence of Yor1 on Pdr5 </w:t>
        </w:r>
      </w:ins>
      <w:ins w:id="1319" w:author="Frederick Roth" w:date="2019-02-07T15:01:00Z">
        <w:r w:rsidR="008D3320">
          <w:rPr>
            <w:color w:val="000000" w:themeColor="text1"/>
          </w:rPr>
          <w:t xml:space="preserve">activity </w:t>
        </w:r>
      </w:ins>
      <w:ins w:id="1320" w:author="Frederick Roth" w:date="2019-02-07T14:57:00Z">
        <w:r w:rsidR="008D3320">
          <w:rPr>
            <w:color w:val="000000" w:themeColor="text1"/>
          </w:rPr>
          <w:t xml:space="preserve">was </w:t>
        </w:r>
      </w:ins>
      <w:ins w:id="1321" w:author="Frederick Roth" w:date="2019-02-07T14:54:00Z">
        <w:r w:rsidR="00B922D0">
          <w:rPr>
            <w:color w:val="000000" w:themeColor="text1"/>
          </w:rPr>
          <w:t xml:space="preserve">predicted </w:t>
        </w:r>
      </w:ins>
      <w:ins w:id="1322" w:author="Frederick Roth" w:date="2019-02-07T15:00:00Z">
        <w:r w:rsidR="008D3320">
          <w:rPr>
            <w:color w:val="000000" w:themeColor="text1"/>
          </w:rPr>
          <w:t xml:space="preserve">by </w:t>
        </w:r>
      </w:ins>
      <w:ins w:id="1323" w:author="Frederick Roth" w:date="2019-02-07T14:57:00Z">
        <w:r w:rsidR="008D3320">
          <w:rPr>
            <w:color w:val="000000" w:themeColor="text1"/>
          </w:rPr>
          <w:t xml:space="preserve">both </w:t>
        </w:r>
      </w:ins>
      <w:ins w:id="1324" w:author="Frederick Roth" w:date="2019-02-07T14:54:00Z">
        <w:r w:rsidR="00B922D0">
          <w:rPr>
            <w:color w:val="000000" w:themeColor="text1"/>
          </w:rPr>
          <w:t>original and extended neural network models</w:t>
        </w:r>
      </w:ins>
      <w:ins w:id="1325" w:author="Frederick Roth" w:date="2019-02-07T14:55:00Z">
        <w:r w:rsidR="00B922D0">
          <w:rPr>
            <w:color w:val="000000" w:themeColor="text1"/>
          </w:rPr>
          <w:t xml:space="preserve"> for fluconazole</w:t>
        </w:r>
      </w:ins>
      <w:ins w:id="1326" w:author="Frederick Roth" w:date="2019-02-07T14:56:00Z">
        <w:r w:rsidR="00B922D0">
          <w:rPr>
            <w:color w:val="000000" w:themeColor="text1"/>
          </w:rPr>
          <w:t xml:space="preserve"> (Figure 5B</w:t>
        </w:r>
      </w:ins>
      <w:ins w:id="1327" w:author="Frederick Roth" w:date="2019-02-07T14:59:00Z">
        <w:r w:rsidR="008D3320">
          <w:rPr>
            <w:color w:val="000000" w:themeColor="text1"/>
          </w:rPr>
          <w:t xml:space="preserve">).  Influences from the neural network model (Figure 4B) are </w:t>
        </w:r>
      </w:ins>
      <w:ins w:id="1328" w:author="Frederick Roth" w:date="2019-02-07T15:01:00Z">
        <w:r w:rsidR="008D3320">
          <w:rPr>
            <w:color w:val="000000" w:themeColor="text1"/>
          </w:rPr>
          <w:t xml:space="preserve">shown </w:t>
        </w:r>
      </w:ins>
      <w:ins w:id="1329" w:author="Frederick Roth" w:date="2019-02-07T14:58:00Z">
        <w:r w:rsidR="008D3320">
          <w:rPr>
            <w:color w:val="000000" w:themeColor="text1"/>
          </w:rPr>
          <w:t xml:space="preserve">here </w:t>
        </w:r>
      </w:ins>
      <w:ins w:id="1330" w:author="Frederick Roth" w:date="2019-02-07T15:01:00Z">
        <w:r w:rsidR="008D3320">
          <w:rPr>
            <w:color w:val="000000" w:themeColor="text1"/>
          </w:rPr>
          <w:t xml:space="preserve">with </w:t>
        </w:r>
      </w:ins>
      <w:ins w:id="1331" w:author="Frederick Roth" w:date="2019-02-07T14:58:00Z">
        <w:r w:rsidR="008D3320">
          <w:rPr>
            <w:color w:val="000000" w:themeColor="text1"/>
          </w:rPr>
          <w:t>red ed</w:t>
        </w:r>
      </w:ins>
      <w:ins w:id="1332" w:author="Frederick Roth" w:date="2019-02-07T14:59:00Z">
        <w:r w:rsidR="008D3320">
          <w:rPr>
            <w:color w:val="000000" w:themeColor="text1"/>
          </w:rPr>
          <w:t>ge</w:t>
        </w:r>
      </w:ins>
      <w:ins w:id="1333" w:author="Frederick Roth" w:date="2019-02-07T15:00:00Z">
        <w:r w:rsidR="008D3320">
          <w:rPr>
            <w:color w:val="000000" w:themeColor="text1"/>
          </w:rPr>
          <w:t>s</w:t>
        </w:r>
      </w:ins>
      <w:ins w:id="1334" w:author="Frederick Roth" w:date="2019-02-07T14:54:00Z">
        <w:r w:rsidR="00B922D0">
          <w:rPr>
            <w:color w:val="000000" w:themeColor="text1"/>
          </w:rPr>
          <w:t>.</w:t>
        </w:r>
      </w:ins>
      <w:ins w:id="1335" w:author="Frederick Roth" w:date="2019-02-07T15:02:00Z">
        <w:r w:rsidR="008D3320">
          <w:rPr>
            <w:color w:val="000000" w:themeColor="text1"/>
          </w:rPr>
          <w:t xml:space="preserve">  </w:t>
        </w:r>
      </w:ins>
      <w:del w:id="1336"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1337"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1338"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1339" w:author="Frederick Roth" w:date="2019-02-07T14:58:00Z">
        <w:r w:rsidR="009747F9" w:rsidDel="008D3320">
          <w:rPr>
            <w:color w:val="000000" w:themeColor="text1"/>
          </w:rPr>
          <w:delText>and previous studies</w:delText>
        </w:r>
      </w:del>
      <w:moveFromRangeStart w:id="1340" w:author="Frederick Roth" w:date="2019-02-07T14:53:00Z" w:name="move443600"/>
      <w:moveFrom w:id="1341" w:author="Frederick Roth" w:date="2019-02-07T14:53:00Z">
        <w:del w:id="1342"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RPr="00AC0401"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1340"/>
      <w:del w:id="1343" w:author="Frederick Roth" w:date="2019-02-07T14:58:00Z">
        <w:r w:rsidR="005A78CA" w:rsidDel="008D3320">
          <w:rPr>
            <w:color w:val="000000" w:themeColor="text1"/>
          </w:rPr>
          <w:delText>.</w:delText>
        </w:r>
        <w:r w:rsidR="00B80B34" w:rsidDel="008D3320">
          <w:rPr>
            <w:color w:val="000000" w:themeColor="text1"/>
          </w:rPr>
          <w:delText xml:space="preserve">  </w:delText>
        </w:r>
      </w:del>
      <w:del w:id="1344"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1345" w:author="Frederick Roth" w:date="2019-02-07T15:02:00Z">
        <w:r w:rsidR="008D3320">
          <w:rPr>
            <w:color w:val="000000" w:themeColor="text1"/>
          </w:rPr>
          <w:t>W</w:t>
        </w:r>
      </w:ins>
      <w:r w:rsidR="00D9226C">
        <w:rPr>
          <w:color w:val="000000" w:themeColor="text1"/>
        </w:rPr>
        <w:t xml:space="preserve">hole-organism protein levels </w:t>
      </w:r>
      <w:ins w:id="1346"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1347" w:author="Frederick Roth" w:date="2019-02-07T15:02:00Z">
        <w:r w:rsidR="00D9226C" w:rsidDel="008D3320">
          <w:rPr>
            <w:color w:val="000000" w:themeColor="text1"/>
          </w:rPr>
          <w:delText xml:space="preserve">from </w:delText>
        </w:r>
      </w:del>
      <w:ins w:id="1348" w:author="Frederick Roth" w:date="2019-02-07T15:02:00Z">
        <w:r w:rsidR="008D3320">
          <w:rPr>
            <w:color w:val="000000" w:themeColor="text1"/>
          </w:rPr>
          <w:t>are indic</w:t>
        </w:r>
      </w:ins>
      <w:ins w:id="1349" w:author="Frederick Roth" w:date="2019-02-07T15:03:00Z">
        <w:r w:rsidR="008D3320">
          <w:rPr>
            <w:color w:val="000000" w:themeColor="text1"/>
          </w:rPr>
          <w:t>a</w:t>
        </w:r>
      </w:ins>
      <w:ins w:id="1350" w:author="Frederick Roth" w:date="2019-02-07T15:02:00Z">
        <w:r w:rsidR="008D3320">
          <w:rPr>
            <w:color w:val="000000" w:themeColor="text1"/>
          </w:rPr>
          <w:t>ted by node size</w:t>
        </w:r>
      </w:ins>
      <w:del w:id="1351"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1352"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1353" w:author="Frederick Roth" w:date="2019-02-07T15:02:00Z"/>
          <w:b/>
        </w:rPr>
      </w:pPr>
      <w:ins w:id="1354"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1355"/>
      <w:commentRangeStart w:id="1356"/>
      <w:r>
        <w:rPr>
          <w:b/>
        </w:rPr>
        <w:t>B</w:t>
      </w:r>
      <w:commentRangeEnd w:id="1355"/>
      <w:r>
        <w:rPr>
          <w:rStyle w:val="CommentReference"/>
          <w:rFonts w:asciiTheme="minorHAnsi" w:hAnsiTheme="minorHAnsi" w:cstheme="minorBidi"/>
        </w:rPr>
        <w:commentReference w:id="1355"/>
      </w:r>
      <w:commentRangeEnd w:id="1356"/>
      <w:r w:rsidR="00276A6D">
        <w:rPr>
          <w:rStyle w:val="CommentReference"/>
          <w:rFonts w:asciiTheme="minorHAnsi" w:hAnsiTheme="minorHAnsi" w:cstheme="minorBidi"/>
        </w:rPr>
        <w:commentReference w:id="1356"/>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1357" w:author="Frederick Roth" w:date="2019-02-07T15:13:00Z">
        <w:r w:rsidDel="00BD4042">
          <w:delText>grey</w:delText>
        </w:r>
      </w:del>
      <w:ins w:id="1358"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1359" w:author="Frederick Roth" w:date="2019-02-07T15:13:00Z">
        <w:r w:rsidRPr="009446E8" w:rsidDel="00BD4042">
          <w:delText>grey</w:delText>
        </w:r>
      </w:del>
      <w:ins w:id="1360"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r w:rsidR="00836B94" w:rsidRPr="00233F15">
        <w:t xml:space="preserve">A linear model was used to formally </w:t>
      </w:r>
      <w:del w:id="1361" w:author="Frederick Roth" w:date="2019-02-07T15:12:00Z">
        <w:r w:rsidR="00836B94" w:rsidRPr="00233F15" w:rsidDel="00BD4042">
          <w:delText xml:space="preserve">determine </w:delText>
        </w:r>
      </w:del>
      <w:ins w:id="1362"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1363" w:author="Frederick Roth" w:date="2019-02-07T15:14:00Z">
        <w:r w:rsidR="00BD4042">
          <w:t xml:space="preserve">(growth in drug relative to growth in drug) for each of </w:t>
        </w:r>
      </w:ins>
      <w:del w:id="1364"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w:t>
      </w:r>
      <w:del w:id="1365" w:author="Frederick Roth" w:date="2019-02-07T15:13:00Z">
        <w:r w:rsidR="00836B94" w:rsidDel="00BD4042">
          <w:delText>u</w:delText>
        </w:r>
      </w:del>
      <w:r w:rsidR="00836B94">
        <w:t xml:space="preserve">red according the legend on the left.  Other terms are </w:t>
      </w:r>
      <w:del w:id="1366" w:author="Frederick Roth" w:date="2019-02-07T15:13:00Z">
        <w:r w:rsidR="00836B94" w:rsidDel="00BD4042">
          <w:delText>colour</w:delText>
        </w:r>
      </w:del>
      <w:ins w:id="1367" w:author="Frederick Roth" w:date="2019-02-07T15:13:00Z">
        <w:r w:rsidR="00BD4042">
          <w:t>color</w:t>
        </w:r>
      </w:ins>
      <w:r w:rsidR="00836B94">
        <w:t xml:space="preserve">ed in </w:t>
      </w:r>
      <w:del w:id="1368" w:author="Frederick Roth" w:date="2019-02-07T15:13:00Z">
        <w:r w:rsidR="00836B94" w:rsidDel="00BD4042">
          <w:delText>grey</w:delText>
        </w:r>
      </w:del>
      <w:ins w:id="1369"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1370" w:author="Frederick Roth" w:date="2019-02-07T15:14:00Z">
        <w:r w:rsidR="00BD4042">
          <w:t xml:space="preserve">that </w:t>
        </w:r>
      </w:ins>
      <w:del w:id="1371" w:author="Frederick Roth" w:date="2019-02-07T15:14:00Z">
        <w:r w:rsidDel="00BD4042">
          <w:delText xml:space="preserve">mediating </w:delText>
        </w:r>
      </w:del>
      <w:ins w:id="1372"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1373" w:author="Albi Celaj [2]" w:date="2019-02-13T17:21:00Z">
            <w:rPr/>
          </w:rPrChange>
        </w:rPr>
      </w:pPr>
      <w:commentRangeStart w:id="1374"/>
      <w:r w:rsidRPr="005959CB">
        <w:rPr>
          <w:b/>
        </w:rPr>
        <w:t>Figure S</w:t>
      </w:r>
      <w:commentRangeEnd w:id="1374"/>
      <w:r w:rsidR="00CD2764" w:rsidRPr="005959CB">
        <w:rPr>
          <w:b/>
        </w:rPr>
        <w:t>4</w:t>
      </w:r>
      <w:r w:rsidRPr="005959CB">
        <w:rPr>
          <w:rStyle w:val="CommentReference"/>
          <w:rFonts w:asciiTheme="minorHAnsi" w:hAnsiTheme="minorHAnsi" w:cstheme="minorBidi"/>
          <w:b/>
          <w:rPrChange w:id="1375" w:author="Albi Celaj [2]" w:date="2019-02-13T17:21:00Z">
            <w:rPr>
              <w:rStyle w:val="CommentReference"/>
              <w:rFonts w:asciiTheme="minorHAnsi" w:hAnsiTheme="minorHAnsi" w:cstheme="minorBidi"/>
            </w:rPr>
          </w:rPrChange>
        </w:rPr>
        <w:commentReference w:id="1374"/>
      </w:r>
      <w:ins w:id="1376" w:author="Albi Celaj [2]" w:date="2019-02-13T17:21:00Z">
        <w:r w:rsidR="005959CB" w:rsidRPr="005959CB">
          <w:rPr>
            <w:b/>
          </w:rPr>
          <w:t xml:space="preserve"> </w:t>
        </w:r>
      </w:ins>
      <w:del w:id="1377" w:author="Albi Celaj [2]" w:date="2019-02-13T17:21:00Z">
        <w:r w:rsidRPr="005959CB" w:rsidDel="005959CB">
          <w:rPr>
            <w:b/>
          </w:rPr>
          <w:delText xml:space="preserve">.  </w:delText>
        </w:r>
      </w:del>
      <w:r w:rsidRPr="005959CB">
        <w:rPr>
          <w:b/>
          <w:rPrChange w:id="1378" w:author="Albi Celaj [2]" w:date="2019-02-13T17:21:00Z">
            <w:rPr/>
          </w:rPrChange>
        </w:rPr>
        <w:t xml:space="preserve">Reproducibility of </w:t>
      </w:r>
      <w:r w:rsidR="00E64198" w:rsidRPr="005959CB">
        <w:rPr>
          <w:b/>
          <w:rPrChange w:id="1379" w:author="Albi Celaj [2]" w:date="2019-02-13T17:21:00Z">
            <w:rPr/>
          </w:rPrChange>
        </w:rPr>
        <w:t>G</w:t>
      </w:r>
      <w:r w:rsidRPr="005959CB">
        <w:rPr>
          <w:b/>
          <w:rPrChange w:id="1380" w:author="Albi Celaj [2]" w:date="2019-02-13T17:21:00Z">
            <w:rPr/>
          </w:rPrChange>
        </w:rPr>
        <w:t xml:space="preserve">rouped </w:t>
      </w:r>
      <w:r w:rsidR="00E64198" w:rsidRPr="005959CB">
        <w:rPr>
          <w:b/>
          <w:rPrChange w:id="1381" w:author="Albi Celaj [2]" w:date="2019-02-13T17:21:00Z">
            <w:rPr/>
          </w:rPrChange>
        </w:rPr>
        <w:t>G</w:t>
      </w:r>
      <w:r w:rsidRPr="005959CB">
        <w:rPr>
          <w:b/>
          <w:rPrChange w:id="1382" w:author="Albi Celaj [2]" w:date="2019-02-13T17:21:00Z">
            <w:rPr/>
          </w:rPrChange>
        </w:rPr>
        <w:t xml:space="preserve">enotype </w:t>
      </w:r>
      <w:r w:rsidR="00E64198" w:rsidRPr="005959CB">
        <w:rPr>
          <w:b/>
          <w:rPrChange w:id="1383" w:author="Albi Celaj [2]" w:date="2019-02-13T17:21:00Z">
            <w:rPr/>
          </w:rPrChange>
        </w:rPr>
        <w:t>R</w:t>
      </w:r>
      <w:r w:rsidRPr="005959CB">
        <w:rPr>
          <w:b/>
          <w:rPrChange w:id="1384" w:author="Albi Celaj [2]" w:date="2019-02-13T17:21:00Z">
            <w:rPr/>
          </w:rPrChange>
        </w:rPr>
        <w:t>esistance</w:t>
      </w:r>
      <w:ins w:id="1385" w:author="Albi Celaj [2]" w:date="2019-02-13T17:21:00Z">
        <w:r w:rsidR="005959CB" w:rsidRPr="005959CB">
          <w:rPr>
            <w:b/>
            <w:rPrChange w:id="1386" w:author="Albi Celaj [2]" w:date="2019-02-13T17:21:00Z">
              <w:rPr/>
            </w:rPrChange>
          </w:rPr>
          <w:t xml:space="preserve">, </w:t>
        </w:r>
      </w:ins>
      <w:ins w:id="1387" w:author="Albi Celaj [2]" w:date="2019-02-13T17:25:00Z">
        <w:r w:rsidR="00D50188">
          <w:rPr>
            <w:b/>
          </w:rPr>
          <w:t>R</w:t>
        </w:r>
      </w:ins>
      <w:ins w:id="1388" w:author="Albi Celaj [2]" w:date="2019-02-13T17:21:00Z">
        <w:r w:rsidR="005959CB" w:rsidRPr="005959CB">
          <w:rPr>
            <w:b/>
            <w:rPrChange w:id="1389" w:author="Albi Celaj [2]" w:date="2019-02-13T17:21:00Z">
              <w:rPr/>
            </w:rPrChange>
          </w:rPr>
          <w:t>elated to Figure 2</w:t>
        </w:r>
      </w:ins>
      <w:del w:id="1390" w:author="Albi Celaj [2]" w:date="2019-02-13T17:21:00Z">
        <w:r w:rsidRPr="005959CB" w:rsidDel="005959CB">
          <w:rPr>
            <w:b/>
            <w:rPrChange w:id="1391" w:author="Albi Celaj [2]"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1392" w:author="Albi Celaj [2]" w:date="2019-02-13T17:21:00Z">
            <w:rPr/>
          </w:rPrChange>
        </w:rPr>
      </w:pPr>
      <w:r w:rsidRPr="005959CB">
        <w:rPr>
          <w:b/>
        </w:rPr>
        <w:t xml:space="preserve">Figure </w:t>
      </w:r>
      <w:r w:rsidR="007E2236" w:rsidRPr="005959CB">
        <w:rPr>
          <w:b/>
        </w:rPr>
        <w:t>S</w:t>
      </w:r>
      <w:r w:rsidR="00EC5C0C" w:rsidRPr="005959CB">
        <w:rPr>
          <w:b/>
        </w:rPr>
        <w:t>5</w:t>
      </w:r>
      <w:ins w:id="1393" w:author="Albi Celaj [2]" w:date="2019-02-13T17:21:00Z">
        <w:r w:rsidR="005959CB" w:rsidRPr="005959CB">
          <w:rPr>
            <w:b/>
          </w:rPr>
          <w:t xml:space="preserve"> </w:t>
        </w:r>
      </w:ins>
      <w:del w:id="1394" w:author="Albi Celaj [2]" w:date="2019-02-13T17:21:00Z">
        <w:r w:rsidRPr="005959CB" w:rsidDel="005959CB">
          <w:rPr>
            <w:b/>
          </w:rPr>
          <w:delText xml:space="preserve">.  </w:delText>
        </w:r>
      </w:del>
      <w:del w:id="1395" w:author="Albi Celaj [2]" w:date="2019-02-13T17:29:00Z">
        <w:r w:rsidRPr="005959CB" w:rsidDel="000B2CF3">
          <w:rPr>
            <w:b/>
            <w:rPrChange w:id="1396" w:author="Albi Celaj [2]" w:date="2019-02-13T17:21:00Z">
              <w:rPr/>
            </w:rPrChange>
          </w:rPr>
          <w:delText xml:space="preserve">A </w:delText>
        </w:r>
      </w:del>
      <w:r w:rsidR="00E64198" w:rsidRPr="005959CB">
        <w:rPr>
          <w:b/>
          <w:rPrChange w:id="1397" w:author="Albi Celaj [2]" w:date="2019-02-13T17:21:00Z">
            <w:rPr/>
          </w:rPrChange>
        </w:rPr>
        <w:t>R</w:t>
      </w:r>
      <w:r w:rsidRPr="005959CB">
        <w:rPr>
          <w:b/>
          <w:rPrChange w:id="1398" w:author="Albi Celaj [2]" w:date="2019-02-13T17:21:00Z">
            <w:rPr/>
          </w:rPrChange>
        </w:rPr>
        <w:t xml:space="preserve">adial </w:t>
      </w:r>
      <w:r w:rsidR="00E64198" w:rsidRPr="005959CB">
        <w:rPr>
          <w:b/>
          <w:rPrChange w:id="1399" w:author="Albi Celaj [2]" w:date="2019-02-13T17:21:00Z">
            <w:rPr/>
          </w:rPrChange>
        </w:rPr>
        <w:t>Combinatorial Signature</w:t>
      </w:r>
      <w:ins w:id="1400" w:author="Albi Celaj [2]" w:date="2019-02-13T17:29:00Z">
        <w:r w:rsidR="000B2CF3">
          <w:rPr>
            <w:b/>
          </w:rPr>
          <w:t>s</w:t>
        </w:r>
      </w:ins>
      <w:r w:rsidR="00E64198" w:rsidRPr="005959CB">
        <w:rPr>
          <w:b/>
          <w:rPrChange w:id="1401" w:author="Albi Celaj [2]" w:date="2019-02-13T17:21:00Z">
            <w:rPr/>
          </w:rPrChange>
        </w:rPr>
        <w:t xml:space="preserve"> </w:t>
      </w:r>
      <w:r w:rsidRPr="005959CB">
        <w:rPr>
          <w:b/>
          <w:rPrChange w:id="1402" w:author="Albi Celaj [2]" w:date="2019-02-13T17:21:00Z">
            <w:rPr/>
          </w:rPrChange>
        </w:rPr>
        <w:t xml:space="preserve">in </w:t>
      </w:r>
      <w:r w:rsidR="00E64198" w:rsidRPr="005959CB">
        <w:rPr>
          <w:b/>
          <w:rPrChange w:id="1403" w:author="Albi Celaj [2]" w:date="2019-02-13T17:21:00Z">
            <w:rPr/>
          </w:rPrChange>
        </w:rPr>
        <w:t>A</w:t>
      </w:r>
      <w:r w:rsidRPr="005959CB">
        <w:rPr>
          <w:b/>
          <w:rPrChange w:id="1404" w:author="Albi Celaj [2]" w:date="2019-02-13T17:21:00Z">
            <w:rPr/>
          </w:rPrChange>
        </w:rPr>
        <w:t xml:space="preserve">dditional </w:t>
      </w:r>
      <w:r w:rsidR="00E64198" w:rsidRPr="005959CB">
        <w:rPr>
          <w:b/>
          <w:rPrChange w:id="1405" w:author="Albi Celaj [2]" w:date="2019-02-13T17:21:00Z">
            <w:rPr/>
          </w:rPrChange>
        </w:rPr>
        <w:t>D</w:t>
      </w:r>
      <w:r w:rsidRPr="005959CB">
        <w:rPr>
          <w:b/>
          <w:rPrChange w:id="1406" w:author="Albi Celaj [2]" w:date="2019-02-13T17:21:00Z">
            <w:rPr/>
          </w:rPrChange>
        </w:rPr>
        <w:t>rugs</w:t>
      </w:r>
      <w:ins w:id="1407" w:author="Albi Celaj [2]" w:date="2019-02-13T17:21:00Z">
        <w:r w:rsidR="005959CB" w:rsidRPr="005959CB">
          <w:rPr>
            <w:b/>
            <w:rPrChange w:id="1408" w:author="Albi Celaj [2]" w:date="2019-02-13T17:21:00Z">
              <w:rPr/>
            </w:rPrChange>
          </w:rPr>
          <w:t xml:space="preserve">, </w:t>
        </w:r>
      </w:ins>
      <w:ins w:id="1409" w:author="Albi Celaj [2]" w:date="2019-02-13T17:25:00Z">
        <w:r w:rsidR="00D50188">
          <w:rPr>
            <w:b/>
          </w:rPr>
          <w:t>R</w:t>
        </w:r>
      </w:ins>
      <w:ins w:id="1410" w:author="Albi Celaj [2]" w:date="2019-02-13T17:21:00Z">
        <w:r w:rsidR="005959CB" w:rsidRPr="005959CB">
          <w:rPr>
            <w:b/>
            <w:rPrChange w:id="1411" w:author="Albi Celaj [2]" w:date="2019-02-13T17:21:00Z">
              <w:rPr/>
            </w:rPrChange>
          </w:rPr>
          <w:t>elated to Figure 2</w:t>
        </w:r>
      </w:ins>
      <w:del w:id="1412" w:author="Albi Celaj [2]" w:date="2019-02-13T17:21:00Z">
        <w:r w:rsidRPr="005959CB" w:rsidDel="005959CB">
          <w:rPr>
            <w:b/>
            <w:rPrChange w:id="1413" w:author="Albi Celaj [2]"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1414" w:author="Albi Celaj [2]" w:date="2019-02-13T17:21:00Z">
            <w:rPr/>
          </w:rPrChange>
        </w:rPr>
      </w:pPr>
      <w:r w:rsidRPr="005959CB">
        <w:rPr>
          <w:b/>
        </w:rPr>
        <w:t xml:space="preserve">Figure </w:t>
      </w:r>
      <w:r w:rsidR="007E2236" w:rsidRPr="005959CB">
        <w:rPr>
          <w:b/>
        </w:rPr>
        <w:t>S</w:t>
      </w:r>
      <w:r w:rsidR="00E64198" w:rsidRPr="005959CB">
        <w:rPr>
          <w:b/>
        </w:rPr>
        <w:t>6</w:t>
      </w:r>
      <w:del w:id="1415" w:author="Albi Celaj [2]" w:date="2019-02-13T17:21:00Z">
        <w:r w:rsidR="007A2ED2" w:rsidRPr="005959CB" w:rsidDel="005959CB">
          <w:rPr>
            <w:b/>
          </w:rPr>
          <w:delText xml:space="preserve">. </w:delText>
        </w:r>
      </w:del>
      <w:del w:id="1416" w:author="Albi Celaj [2]" w:date="2019-02-13T17:29:00Z">
        <w:r w:rsidR="007A2ED2" w:rsidRPr="005959CB" w:rsidDel="000B2CF3">
          <w:rPr>
            <w:b/>
          </w:rPr>
          <w:delText xml:space="preserve"> </w:delText>
        </w:r>
        <w:r w:rsidR="003B20FE" w:rsidRPr="005959CB" w:rsidDel="000B2CF3">
          <w:rPr>
            <w:b/>
            <w:rPrChange w:id="1417" w:author="Albi Celaj [2]" w:date="2019-02-13T17:21:00Z">
              <w:rPr/>
            </w:rPrChange>
          </w:rPr>
          <w:delText>A</w:delText>
        </w:r>
      </w:del>
      <w:r w:rsidR="003B20FE" w:rsidRPr="005959CB">
        <w:rPr>
          <w:b/>
          <w:rPrChange w:id="1418" w:author="Albi Celaj [2]" w:date="2019-02-13T17:21:00Z">
            <w:rPr/>
          </w:rPrChange>
        </w:rPr>
        <w:t xml:space="preserve"> </w:t>
      </w:r>
      <w:r w:rsidR="00E64198" w:rsidRPr="005959CB">
        <w:rPr>
          <w:b/>
          <w:rPrChange w:id="1419" w:author="Albi Celaj [2]" w:date="2019-02-13T17:21:00Z">
            <w:rPr/>
          </w:rPrChange>
        </w:rPr>
        <w:t>Resistance</w:t>
      </w:r>
      <w:r w:rsidR="003B20FE" w:rsidRPr="005959CB">
        <w:rPr>
          <w:b/>
          <w:rPrChange w:id="1420" w:author="Albi Celaj [2]" w:date="2019-02-13T17:21:00Z">
            <w:rPr/>
          </w:rPrChange>
        </w:rPr>
        <w:t xml:space="preserve"> </w:t>
      </w:r>
      <w:r w:rsidR="00E64198" w:rsidRPr="005959CB">
        <w:rPr>
          <w:b/>
          <w:rPrChange w:id="1421" w:author="Albi Celaj [2]" w:date="2019-02-13T17:21:00Z">
            <w:rPr/>
          </w:rPrChange>
        </w:rPr>
        <w:t>L</w:t>
      </w:r>
      <w:r w:rsidR="003B20FE" w:rsidRPr="005959CB">
        <w:rPr>
          <w:b/>
          <w:rPrChange w:id="1422" w:author="Albi Celaj [2]" w:date="2019-02-13T17:21:00Z">
            <w:rPr/>
          </w:rPrChange>
        </w:rPr>
        <w:t>andscape</w:t>
      </w:r>
      <w:ins w:id="1423" w:author="Albi Celaj [2]" w:date="2019-02-13T17:29:00Z">
        <w:r w:rsidR="000B2CF3">
          <w:rPr>
            <w:b/>
          </w:rPr>
          <w:t>s</w:t>
        </w:r>
      </w:ins>
      <w:r w:rsidR="00E64198" w:rsidRPr="005959CB">
        <w:rPr>
          <w:b/>
          <w:rPrChange w:id="1424" w:author="Albi Celaj [2]" w:date="2019-02-13T17:21:00Z">
            <w:rPr/>
          </w:rPrChange>
        </w:rPr>
        <w:t xml:space="preserve"> for all D</w:t>
      </w:r>
      <w:r w:rsidR="00B91404" w:rsidRPr="005959CB">
        <w:rPr>
          <w:b/>
          <w:rPrChange w:id="1425" w:author="Albi Celaj [2]" w:date="2019-02-13T17:21:00Z">
            <w:rPr/>
          </w:rPrChange>
        </w:rPr>
        <w:t>rugs</w:t>
      </w:r>
      <w:ins w:id="1426" w:author="Albi Celaj [2]" w:date="2019-02-13T17:21:00Z">
        <w:r w:rsidR="005959CB" w:rsidRPr="005959CB">
          <w:rPr>
            <w:b/>
            <w:rPrChange w:id="1427" w:author="Albi Celaj [2]" w:date="2019-02-13T17:21:00Z">
              <w:rPr/>
            </w:rPrChange>
          </w:rPr>
          <w:t xml:space="preserve">, </w:t>
        </w:r>
      </w:ins>
      <w:ins w:id="1428" w:author="Albi Celaj [2]" w:date="2019-02-13T17:25:00Z">
        <w:r w:rsidR="00D50188">
          <w:rPr>
            <w:b/>
          </w:rPr>
          <w:t>R</w:t>
        </w:r>
      </w:ins>
      <w:ins w:id="1429" w:author="Albi Celaj [2]" w:date="2019-02-13T17:21:00Z">
        <w:r w:rsidR="005959CB" w:rsidRPr="005959CB">
          <w:rPr>
            <w:b/>
            <w:rPrChange w:id="1430" w:author="Albi Celaj [2]" w:date="2019-02-13T17:21:00Z">
              <w:rPr/>
            </w:rPrChange>
          </w:rPr>
          <w:t>elated to Figure 2</w:t>
        </w:r>
      </w:ins>
      <w:del w:id="1431" w:author="Albi Celaj [2]" w:date="2019-02-13T17:21:00Z">
        <w:r w:rsidR="00B91404" w:rsidRPr="005959CB" w:rsidDel="005959CB">
          <w:rPr>
            <w:b/>
            <w:rPrChange w:id="1432" w:author="Albi Celaj [2]" w:date="2019-02-13T17:21:00Z">
              <w:rPr/>
            </w:rPrChange>
          </w:rPr>
          <w:delText>.</w:delText>
        </w:r>
        <w:r w:rsidR="003B20FE" w:rsidRPr="005959CB" w:rsidDel="005959CB">
          <w:rPr>
            <w:b/>
            <w:rPrChange w:id="1433" w:author="Albi Celaj [2]" w:date="2019-02-13T17:21:00Z">
              <w:rPr/>
            </w:rPrChange>
          </w:rPr>
          <w:delText xml:space="preserve"> </w:delText>
        </w:r>
      </w:del>
    </w:p>
    <w:p w14:paraId="7B89866C" w14:textId="6DE29B01" w:rsidR="00E6797C" w:rsidRPr="00E64198" w:rsidRDefault="00E64198" w:rsidP="00224FCB">
      <w:pPr>
        <w:jc w:val="both"/>
      </w:pPr>
      <w:r>
        <w:lastRenderedPageBreak/>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1434" w:author="Frederick Roth" w:date="2019-02-07T15:20:00Z"/>
          <w:del w:id="1435" w:author="Albi Celaj [2]" w:date="2019-02-08T11:54:00Z"/>
          <w:bCs/>
          <w:iCs/>
          <w:color w:val="000000" w:themeColor="text1"/>
          <w:rPrChange w:id="1436" w:author="Frederick Roth" w:date="2019-02-07T15:20:00Z">
            <w:rPr>
              <w:ins w:id="1437" w:author="Frederick Roth" w:date="2019-02-07T15:20:00Z"/>
              <w:del w:id="1438" w:author="Albi Celaj [2]" w:date="2019-02-08T11:54:00Z"/>
              <w:b/>
              <w:bCs/>
              <w:iCs/>
              <w:color w:val="000000" w:themeColor="text1"/>
            </w:rPr>
          </w:rPrChange>
        </w:rPr>
      </w:pPr>
      <w:ins w:id="1439" w:author="Frederick Roth" w:date="2019-02-07T15:20:00Z">
        <w:del w:id="1440" w:author="Albi Celaj [2]" w:date="2019-02-08T11:54:00Z">
          <w:r w:rsidRPr="00BD4042" w:rsidDel="00E60ED0">
            <w:rPr>
              <w:bCs/>
              <w:iCs/>
              <w:color w:val="000000" w:themeColor="text1"/>
              <w:highlight w:val="yellow"/>
              <w:rPrChange w:id="1441" w:author="Frederick Roth" w:date="2019-02-07T15:20:00Z">
                <w:rPr>
                  <w:b/>
                  <w:bCs/>
                  <w:iCs/>
                  <w:color w:val="000000" w:themeColor="text1"/>
                </w:rPr>
              </w:rPrChange>
            </w:rPr>
            <w:delText>[</w:delText>
          </w:r>
          <w:r w:rsidRPr="00BD4042" w:rsidDel="00E60ED0">
            <w:rPr>
              <w:bCs/>
              <w:iCs/>
              <w:color w:val="000000" w:themeColor="text1"/>
              <w:highlight w:val="yellow"/>
              <w:rPrChange w:id="1442" w:author="Frederick Roth" w:date="2019-02-07T15:20:00Z">
                <w:rPr>
                  <w:bCs/>
                  <w:iCs/>
                  <w:color w:val="000000" w:themeColor="text1"/>
                </w:rPr>
              </w:rPrChange>
            </w:rPr>
            <w:delText>Fritz stopped here</w:delText>
          </w:r>
          <w:r w:rsidRPr="00BD4042" w:rsidDel="00E60ED0">
            <w:rPr>
              <w:bCs/>
              <w:iCs/>
              <w:color w:val="000000" w:themeColor="text1"/>
              <w:highlight w:val="yellow"/>
              <w:rPrChange w:id="1443"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 xml:space="preserve">A, showing the overall </w:t>
      </w:r>
      <w:del w:id="1444" w:author="Frederick Roth" w:date="2019-02-07T15:16:00Z">
        <w:r w:rsidR="002E141B" w:rsidDel="00BD4042">
          <w:rPr>
            <w:bCs/>
            <w:iCs/>
            <w:color w:val="000000" w:themeColor="text1"/>
            <w:lang w:val="en-CA"/>
          </w:rPr>
          <w:delText xml:space="preserve">mean </w:delText>
        </w:r>
      </w:del>
      <w:ins w:id="1445"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1446"/>
      <w:r w:rsidRPr="005959CB">
        <w:rPr>
          <w:b/>
          <w:bCs/>
          <w:iCs/>
          <w:color w:val="000000" w:themeColor="text1"/>
        </w:rPr>
        <w:t>Figure S</w:t>
      </w:r>
      <w:r w:rsidR="00AF0890" w:rsidRPr="005959CB">
        <w:rPr>
          <w:b/>
          <w:bCs/>
          <w:iCs/>
          <w:color w:val="000000" w:themeColor="text1"/>
        </w:rPr>
        <w:t>8</w:t>
      </w:r>
      <w:commentRangeEnd w:id="1446"/>
      <w:r w:rsidRPr="00B1756A">
        <w:rPr>
          <w:rStyle w:val="CommentReference"/>
          <w:rFonts w:asciiTheme="minorHAnsi" w:hAnsiTheme="minorHAnsi" w:cstheme="minorBidi"/>
          <w:b/>
        </w:rPr>
        <w:commentReference w:id="1446"/>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1447"/>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1447"/>
      <w:r w:rsidRPr="00B1756A">
        <w:rPr>
          <w:rStyle w:val="CommentReference"/>
          <w:rFonts w:asciiTheme="minorHAnsi" w:hAnsiTheme="minorHAnsi" w:cstheme="minorBidi"/>
          <w:b/>
        </w:rPr>
        <w:commentReference w:id="1447"/>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1448" w:author="Albi Celaj [2]" w:date="2019-02-13T17:23:00Z"/>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w:t>
      </w:r>
      <w:r w:rsidR="002336C0">
        <w:rPr>
          <w:bCs/>
          <w:iCs/>
          <w:color w:val="000000" w:themeColor="text1"/>
        </w:rPr>
        <w:lastRenderedPageBreak/>
        <w:t>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bi Celaj" w:date="2019-02-25T18:51:00Z" w:initials="AC">
    <w:p w14:paraId="61BCD439" w14:textId="73F52CF4" w:rsidR="00492282" w:rsidRDefault="00492282">
      <w:pPr>
        <w:pStyle w:val="CommentText"/>
      </w:pPr>
      <w:r>
        <w:rPr>
          <w:rStyle w:val="CommentReference"/>
        </w:rPr>
        <w:annotationRef/>
      </w:r>
      <w:r>
        <w:t>Re-written</w:t>
      </w:r>
    </w:p>
  </w:comment>
  <w:comment w:id="313" w:author="Albi Celaj [2]" w:date="2019-01-17T12:42:00Z" w:initials="AC">
    <w:p w14:paraId="698530E1" w14:textId="66EBEA84" w:rsidR="00492282" w:rsidRDefault="00492282">
      <w:pPr>
        <w:pStyle w:val="CommentText"/>
      </w:pPr>
      <w:r>
        <w:rPr>
          <w:rStyle w:val="CommentReference"/>
        </w:rPr>
        <w:annotationRef/>
      </w:r>
      <w:r>
        <w:t>Add separate numbers for growth + resistance</w:t>
      </w:r>
    </w:p>
  </w:comment>
  <w:comment w:id="332" w:author="Albi Celaj" w:date="2018-12-17T12:23:00Z" w:initials="AC">
    <w:p w14:paraId="79860C9F" w14:textId="77777777" w:rsidR="00492282" w:rsidRDefault="00492282" w:rsidP="00173382">
      <w:pPr>
        <w:pStyle w:val="CommentText"/>
      </w:pPr>
      <w:r>
        <w:rPr>
          <w:rStyle w:val="CommentReference"/>
        </w:rPr>
        <w:annotationRef/>
      </w:r>
      <w:r>
        <w:t>Need to add to data file</w:t>
      </w:r>
    </w:p>
  </w:comment>
  <w:comment w:id="506" w:author="Yachie Nozomu" w:date="2018-12-10T01:48:00Z" w:initials="NY">
    <w:p w14:paraId="5E14E6E4" w14:textId="77777777" w:rsidR="00492282" w:rsidRDefault="00492282"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577" w:author="Yachie Nozomu" w:date="2018-12-10T02:21:00Z" w:initials="NY">
    <w:p w14:paraId="62EA94FD" w14:textId="77777777" w:rsidR="00492282" w:rsidRDefault="00492282" w:rsidP="00DB0ED8">
      <w:pPr>
        <w:pStyle w:val="CommentText"/>
      </w:pPr>
      <w:r>
        <w:rPr>
          <w:rStyle w:val="CommentReference"/>
        </w:rPr>
        <w:annotationRef/>
      </w:r>
      <w:r>
        <w:t>Do you assume there are only effluxes and Es are only positive values?</w:t>
      </w:r>
    </w:p>
  </w:comment>
  <w:comment w:id="578" w:author="Albi Celaj" w:date="2018-12-10T14:33:00Z" w:initials="AC">
    <w:p w14:paraId="5C6297C8" w14:textId="77777777" w:rsidR="00492282" w:rsidRDefault="00492282" w:rsidP="00DB0ED8">
      <w:pPr>
        <w:pStyle w:val="CommentText"/>
      </w:pPr>
      <w:r>
        <w:rPr>
          <w:rStyle w:val="CommentReference"/>
        </w:rPr>
        <w:annotationRef/>
      </w:r>
      <w:r>
        <w:t>Yes – can add negative E-values but rather chose to model these as inhibition of a hidden clearance factor (as per e-mail)</w:t>
      </w:r>
    </w:p>
  </w:comment>
  <w:comment w:id="605" w:author="Yachie Nozomu" w:date="2018-12-10T01:58:00Z" w:initials="NY">
    <w:p w14:paraId="4D65C6BF" w14:textId="77777777" w:rsidR="00492282" w:rsidRDefault="00492282"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606" w:author="Albi Celaj" w:date="2018-12-10T14:33:00Z" w:initials="AC">
    <w:p w14:paraId="5486673A" w14:textId="77777777" w:rsidR="00492282" w:rsidRDefault="00492282"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626" w:author="Yachie Nozomu" w:date="2018-12-10T01:53:00Z" w:initials="NY">
    <w:p w14:paraId="59F4459E" w14:textId="77777777" w:rsidR="00492282" w:rsidRDefault="00492282"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627" w:author="Albi Celaj" w:date="2018-12-10T14:33:00Z" w:initials="AC">
    <w:p w14:paraId="0B1F9671" w14:textId="6128468A" w:rsidR="00492282" w:rsidRDefault="00492282"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492282" w:rsidRDefault="00492282" w:rsidP="00E270DE">
      <w:pPr>
        <w:pStyle w:val="CommentText"/>
      </w:pPr>
    </w:p>
  </w:comment>
  <w:comment w:id="636" w:author="Yachie Nozomu" w:date="2018-12-10T02:01:00Z" w:initials="NY">
    <w:p w14:paraId="6B20CD35" w14:textId="77777777" w:rsidR="00492282" w:rsidRDefault="00492282" w:rsidP="00E270DE">
      <w:pPr>
        <w:pStyle w:val="CommentText"/>
      </w:pPr>
      <w:r>
        <w:rPr>
          <w:rStyle w:val="CommentReference"/>
        </w:rPr>
        <w:annotationRef/>
      </w:r>
      <w:r>
        <w:t xml:space="preserve">Same here… two mating type datasets could share a decent amount of same genotypes </w:t>
      </w:r>
    </w:p>
  </w:comment>
  <w:comment w:id="637" w:author="Albi Celaj [2]" w:date="2018-12-21T14:48:00Z" w:initials="AC">
    <w:p w14:paraId="28432A83" w14:textId="6F6409FF" w:rsidR="00492282" w:rsidRDefault="00492282">
      <w:pPr>
        <w:pStyle w:val="CommentText"/>
      </w:pPr>
      <w:r>
        <w:rPr>
          <w:rStyle w:val="CommentReference"/>
        </w:rPr>
        <w:annotationRef/>
      </w:r>
      <w:r>
        <w:t>As above</w:t>
      </w:r>
    </w:p>
  </w:comment>
  <w:comment w:id="744" w:author="Yachie Nozomu" w:date="2018-12-10T02:29:00Z" w:initials="NY">
    <w:p w14:paraId="19FD9F07" w14:textId="77777777" w:rsidR="00492282" w:rsidRDefault="00492282" w:rsidP="00D610F0">
      <w:pPr>
        <w:pStyle w:val="CommentText"/>
      </w:pPr>
      <w:r>
        <w:rPr>
          <w:rStyle w:val="CommentReference"/>
        </w:rPr>
        <w:annotationRef/>
      </w:r>
      <w:r>
        <w:t>Is it unlikely that these genes are involved in valinomycin uptake?</w:t>
      </w:r>
    </w:p>
  </w:comment>
  <w:comment w:id="743" w:author="Albi Celaj" w:date="2018-12-10T13:27:00Z" w:initials="AC">
    <w:p w14:paraId="473490EC" w14:textId="2D66CB8C" w:rsidR="00492282" w:rsidRDefault="00492282">
      <w:pPr>
        <w:pStyle w:val="CommentText"/>
      </w:pPr>
      <w:r>
        <w:rPr>
          <w:rStyle w:val="CommentReference"/>
        </w:rPr>
        <w:annotationRef/>
      </w:r>
      <w:r>
        <w:t>See e-mail</w:t>
      </w:r>
    </w:p>
  </w:comment>
  <w:comment w:id="748" w:author="Frederick Roth" w:date="2019-01-22T16:14:00Z" w:initials="FR">
    <w:p w14:paraId="43294444" w14:textId="500717C0" w:rsidR="00492282" w:rsidRDefault="00492282">
      <w:pPr>
        <w:pStyle w:val="CommentText"/>
      </w:pPr>
      <w:r>
        <w:rPr>
          <w:rStyle w:val="CommentReference"/>
        </w:rPr>
        <w:annotationRef/>
      </w:r>
      <w:r>
        <w:rPr>
          <w:noProof/>
        </w:rPr>
        <w:t>add use of SGA term somewhere</w:t>
      </w:r>
    </w:p>
  </w:comment>
  <w:comment w:id="749" w:author="Albi Celaj [2]" w:date="2019-01-24T13:53:00Z" w:initials="AC">
    <w:p w14:paraId="7B753950" w14:textId="485B26D7" w:rsidR="00492282" w:rsidRDefault="00492282">
      <w:pPr>
        <w:pStyle w:val="CommentText"/>
      </w:pPr>
      <w:r>
        <w:rPr>
          <w:rStyle w:val="CommentReference"/>
        </w:rPr>
        <w:annotationRef/>
      </w:r>
      <w:r>
        <w:t>Added it in the results instead (when describing Green Monster SGA markers)</w:t>
      </w:r>
    </w:p>
  </w:comment>
  <w:comment w:id="970" w:author="Yachie Nozomu" w:date="2018-12-10T02:31:00Z" w:initials="NY">
    <w:p w14:paraId="588E2228" w14:textId="77777777" w:rsidR="00492282" w:rsidRDefault="00492282" w:rsidP="00447F5C">
      <w:pPr>
        <w:pStyle w:val="CommentText"/>
      </w:pPr>
      <w:r>
        <w:rPr>
          <w:rStyle w:val="CommentReference"/>
        </w:rPr>
        <w:annotationRef/>
      </w:r>
      <w:r>
        <w:t>Please make sure that RY0148 is not GM Toolkit-alpha</w:t>
      </w:r>
    </w:p>
  </w:comment>
  <w:comment w:id="971" w:author="Albi Celaj" w:date="2018-12-10T14:39:00Z" w:initials="AC">
    <w:p w14:paraId="6DAC57EE" w14:textId="4C43D3CA" w:rsidR="00492282" w:rsidRDefault="00492282">
      <w:pPr>
        <w:pStyle w:val="CommentText"/>
      </w:pPr>
      <w:r>
        <w:rPr>
          <w:rStyle w:val="CommentReference"/>
        </w:rPr>
        <w:annotationRef/>
      </w:r>
      <w:r>
        <w:t>It was the Toolkit-alpha strain that was used to make the barcoder, so I added both.  Is this ok? I didn’t see an ‘RY’ code for the barcoder pool</w:t>
      </w:r>
    </w:p>
  </w:comment>
  <w:comment w:id="972" w:author="Yachie Nozomu" w:date="2018-12-10T02:50:00Z" w:initials="NY">
    <w:p w14:paraId="3F645A1E" w14:textId="77777777" w:rsidR="00492282" w:rsidRDefault="00492282" w:rsidP="00F85114">
      <w:pPr>
        <w:pStyle w:val="CommentText"/>
      </w:pPr>
      <w:r>
        <w:rPr>
          <w:rStyle w:val="CommentReference"/>
        </w:rPr>
        <w:annotationRef/>
      </w:r>
      <w:r>
        <w:t xml:space="preserve">Was the GM strain URA+? Did each deletion locus have GFP and URA3? </w:t>
      </w:r>
    </w:p>
  </w:comment>
  <w:comment w:id="973" w:author="Albi Celaj" w:date="2018-12-10T13:50:00Z" w:initials="AC">
    <w:p w14:paraId="77A8ABFE" w14:textId="6EF4267F" w:rsidR="00492282" w:rsidRDefault="00492282">
      <w:pPr>
        <w:pStyle w:val="CommentText"/>
      </w:pPr>
      <w:r>
        <w:rPr>
          <w:rStyle w:val="CommentReference"/>
        </w:rPr>
        <w:annotationRef/>
      </w:r>
      <w:r>
        <w:t>Yes it did</w:t>
      </w:r>
    </w:p>
  </w:comment>
  <w:comment w:id="975" w:author="Albi Celaj [2]" w:date="2019-02-12T16:00:00Z" w:initials="AC">
    <w:p w14:paraId="1E679895" w14:textId="64E37F99" w:rsidR="00492282" w:rsidRDefault="00492282">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980" w:author="Albi Celaj [3]" w:date="2017-08-24T14:59:00Z" w:initials="AC">
    <w:p w14:paraId="3798F73B" w14:textId="09A393D6" w:rsidR="00492282" w:rsidRDefault="00492282">
      <w:pPr>
        <w:pStyle w:val="CommentText"/>
      </w:pPr>
      <w:r>
        <w:rPr>
          <w:rStyle w:val="CommentReference"/>
        </w:rPr>
        <w:annotationRef/>
      </w:r>
      <w:r>
        <w:t>Need Marinella to add details</w:t>
      </w:r>
    </w:p>
  </w:comment>
  <w:comment w:id="988" w:author="Albi Celaj [3]" w:date="2017-08-29T13:35:00Z" w:initials="AC">
    <w:p w14:paraId="1D09427C" w14:textId="47A7C76C" w:rsidR="00492282" w:rsidRDefault="00492282">
      <w:pPr>
        <w:pStyle w:val="CommentText"/>
      </w:pPr>
      <w:r>
        <w:rPr>
          <w:rStyle w:val="CommentReference"/>
        </w:rPr>
        <w:annotationRef/>
      </w:r>
      <w:r>
        <w:rPr>
          <w:rStyle w:val="CommentReference"/>
        </w:rPr>
        <w:t>Jamie: Need confirmation that it was indeed 2%</w:t>
      </w:r>
    </w:p>
  </w:comment>
  <w:comment w:id="989" w:author="Albi Celaj [3]" w:date="2017-08-30T09:29:00Z" w:initials="AC">
    <w:p w14:paraId="2176F66A" w14:textId="3D74FFD6" w:rsidR="00492282" w:rsidRDefault="00492282">
      <w:pPr>
        <w:pStyle w:val="CommentText"/>
      </w:pPr>
      <w:r>
        <w:rPr>
          <w:rStyle w:val="CommentReference"/>
        </w:rPr>
        <w:annotationRef/>
      </w:r>
      <w:r>
        <w:t>Marinella: You had to recreate one of these strains, is it worth mentioning here?</w:t>
      </w:r>
    </w:p>
    <w:p w14:paraId="07D8619E" w14:textId="6BD7FA46" w:rsidR="00492282" w:rsidRDefault="00492282">
      <w:pPr>
        <w:pStyle w:val="CommentText"/>
      </w:pPr>
      <w:r>
        <w:t>- Also need to verify growth conditions, took from Tarassov et al paper</w:t>
      </w:r>
    </w:p>
    <w:p w14:paraId="57A9515B" w14:textId="62E3386E" w:rsidR="00492282" w:rsidRDefault="00492282">
      <w:pPr>
        <w:pStyle w:val="CommentText"/>
      </w:pPr>
      <w:r>
        <w:t>-Need fluconazole concentrations</w:t>
      </w:r>
    </w:p>
  </w:comment>
  <w:comment w:id="990" w:author="Albi Celaj [3]" w:date="2017-11-07T13:36:00Z" w:initials="AC">
    <w:p w14:paraId="3DB38767" w14:textId="202E2C24" w:rsidR="00492282" w:rsidRDefault="00492282">
      <w:pPr>
        <w:pStyle w:val="CommentText"/>
      </w:pPr>
      <w:r>
        <w:rPr>
          <w:rStyle w:val="CommentReference"/>
        </w:rPr>
        <w:annotationRef/>
      </w:r>
      <w:r>
        <w:t>Under construction</w:t>
      </w:r>
    </w:p>
  </w:comment>
  <w:comment w:id="991" w:author="Frederick Roth" w:date="2019-02-05T13:42:00Z" w:initials="FR">
    <w:p w14:paraId="7B688227" w14:textId="18461629" w:rsidR="00492282" w:rsidRDefault="00492282">
      <w:pPr>
        <w:pStyle w:val="CommentText"/>
      </w:pPr>
      <w:r>
        <w:rPr>
          <w:rStyle w:val="CommentReference"/>
        </w:rPr>
        <w:annotationRef/>
      </w:r>
      <w:r>
        <w:rPr>
          <w:noProof/>
        </w:rPr>
        <w:t>update all appearances of S4-&gt;S1, S5 -&gt;S4 etc</w:t>
      </w:r>
    </w:p>
  </w:comment>
  <w:comment w:id="1300" w:author="Yachie Nozomu" w:date="2018-12-10T04:09:00Z" w:initials="NY">
    <w:p w14:paraId="7ED5B4B5" w14:textId="77777777" w:rsidR="00492282" w:rsidRDefault="00492282" w:rsidP="00DD69D1">
      <w:pPr>
        <w:pStyle w:val="CommentText"/>
      </w:pPr>
      <w:r>
        <w:rPr>
          <w:rStyle w:val="CommentReference"/>
        </w:rPr>
        <w:annotationRef/>
      </w:r>
      <w:r>
        <w:t>Better to have a legend for the arrow widths</w:t>
      </w:r>
    </w:p>
  </w:comment>
  <w:comment w:id="1301" w:author="Albi Celaj" w:date="2018-12-10T14:02:00Z" w:initials="AC">
    <w:p w14:paraId="61A0643E" w14:textId="716CDE26" w:rsidR="00492282" w:rsidRDefault="00492282">
      <w:pPr>
        <w:pStyle w:val="CommentText"/>
      </w:pPr>
      <w:r>
        <w:rPr>
          <w:rStyle w:val="CommentReference"/>
        </w:rPr>
        <w:annotationRef/>
      </w:r>
      <w:r>
        <w:t>Done</w:t>
      </w:r>
    </w:p>
  </w:comment>
  <w:comment w:id="1355" w:author="Yachie Nozomu" w:date="2018-12-10T04:12:00Z" w:initials="NY">
    <w:p w14:paraId="1B312765" w14:textId="03B984A1" w:rsidR="00492282" w:rsidRDefault="00492282"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1356" w:author="Albi Celaj [2]" w:date="2019-01-31T17:40:00Z" w:initials="AC">
    <w:p w14:paraId="7F21D2AD" w14:textId="73C92892" w:rsidR="00492282" w:rsidRDefault="00492282">
      <w:pPr>
        <w:pStyle w:val="CommentText"/>
      </w:pPr>
      <w:r>
        <w:rPr>
          <w:rStyle w:val="CommentReference"/>
        </w:rPr>
        <w:annotationRef/>
      </w:r>
      <w:r>
        <w:t>Done</w:t>
      </w:r>
    </w:p>
  </w:comment>
  <w:comment w:id="1374" w:author="Yachie Nozomu" w:date="2018-12-10T04:05:00Z" w:initials="NY">
    <w:p w14:paraId="1D22F995" w14:textId="77777777" w:rsidR="00492282" w:rsidRDefault="00492282" w:rsidP="00522486">
      <w:pPr>
        <w:pStyle w:val="CommentText"/>
      </w:pPr>
      <w:r>
        <w:rPr>
          <w:rStyle w:val="CommentReference"/>
        </w:rPr>
        <w:annotationRef/>
      </w:r>
      <w:r>
        <w:t>P-values?</w:t>
      </w:r>
    </w:p>
  </w:comment>
  <w:comment w:id="1446" w:author="Yachie Nozomu" w:date="2018-12-10T04:07:00Z" w:initials="NY">
    <w:p w14:paraId="2734B415" w14:textId="77777777" w:rsidR="00492282" w:rsidRDefault="00492282" w:rsidP="00522486">
      <w:pPr>
        <w:pStyle w:val="CommentText"/>
      </w:pPr>
      <w:r>
        <w:rPr>
          <w:rStyle w:val="CommentReference"/>
        </w:rPr>
        <w:annotationRef/>
      </w:r>
      <w:r>
        <w:t>P-values?</w:t>
      </w:r>
    </w:p>
  </w:comment>
  <w:comment w:id="1447" w:author="Yachie Nozomu" w:date="2018-12-10T04:07:00Z" w:initials="NY">
    <w:p w14:paraId="24423DA6" w14:textId="77777777" w:rsidR="00492282" w:rsidRDefault="00492282"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BCD439" w15:done="0"/>
  <w15:commentEx w15:paraId="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BCD439" w16cid:durableId="201EB7B4"/>
  <w16cid:commentId w16cid:paraId="698530E1" w16cid:durableId="1FEAF6CB"/>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2127E" w14:textId="77777777" w:rsidR="00BA555D" w:rsidRDefault="00BA555D" w:rsidP="006D69DC">
      <w:r>
        <w:separator/>
      </w:r>
    </w:p>
  </w:endnote>
  <w:endnote w:type="continuationSeparator" w:id="0">
    <w:p w14:paraId="2EAF52C7" w14:textId="77777777" w:rsidR="00BA555D" w:rsidRDefault="00BA555D"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63E99" w14:textId="77777777" w:rsidR="00BA555D" w:rsidRDefault="00BA555D" w:rsidP="006D69DC">
      <w:r>
        <w:separator/>
      </w:r>
    </w:p>
  </w:footnote>
  <w:footnote w:type="continuationSeparator" w:id="0">
    <w:p w14:paraId="7EFD4050" w14:textId="77777777" w:rsidR="00BA555D" w:rsidRDefault="00BA555D"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Al B">
    <w15:presenceInfo w15:providerId="Windows Live" w15:userId="15326412_tp_dropbox"/>
  </w15:person>
  <w15:person w15:author="Albi Celaj [2]">
    <w15:presenceInfo w15:providerId="AD" w15:userId="S::albi.celaj@mail.utoronto.ca::725b78b5-2951-40d9-b0b3-05f20b89ce7e"/>
  </w15:person>
  <w15:person w15:author="Albi Celaj [3]">
    <w15:presenceInfo w15:providerId="None" w15:userId="Albi Celaj"/>
  </w15:person>
  <w15:person w15:author="Frederick Roth">
    <w15:presenceInfo w15:providerId="Windows Live" w15:userId="eb1175e97672b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E42"/>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AB4"/>
    <w:rsid w:val="00017BC1"/>
    <w:rsid w:val="000205FF"/>
    <w:rsid w:val="00020C39"/>
    <w:rsid w:val="00020CE2"/>
    <w:rsid w:val="00020F10"/>
    <w:rsid w:val="000211E2"/>
    <w:rsid w:val="000213BD"/>
    <w:rsid w:val="000216A5"/>
    <w:rsid w:val="00021FDD"/>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547"/>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57CE9"/>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DAC"/>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8A1"/>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8ED"/>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11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003"/>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385"/>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205"/>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62"/>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84B"/>
    <w:rsid w:val="000C6CFE"/>
    <w:rsid w:val="000C6F86"/>
    <w:rsid w:val="000C70DE"/>
    <w:rsid w:val="000C711F"/>
    <w:rsid w:val="000C727A"/>
    <w:rsid w:val="000C7311"/>
    <w:rsid w:val="000C7544"/>
    <w:rsid w:val="000C7E1E"/>
    <w:rsid w:val="000D02EE"/>
    <w:rsid w:val="000D0530"/>
    <w:rsid w:val="000D060F"/>
    <w:rsid w:val="000D06E5"/>
    <w:rsid w:val="000D0B46"/>
    <w:rsid w:val="000D0B5B"/>
    <w:rsid w:val="000D0C54"/>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5FB"/>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387"/>
    <w:rsid w:val="000F6442"/>
    <w:rsid w:val="000F65CF"/>
    <w:rsid w:val="000F6A4B"/>
    <w:rsid w:val="000F6A69"/>
    <w:rsid w:val="000F6B5B"/>
    <w:rsid w:val="000F6C17"/>
    <w:rsid w:val="000F71B3"/>
    <w:rsid w:val="000F75A2"/>
    <w:rsid w:val="000F7CFF"/>
    <w:rsid w:val="000F7ED4"/>
    <w:rsid w:val="000F7F6E"/>
    <w:rsid w:val="00100B14"/>
    <w:rsid w:val="00100CAE"/>
    <w:rsid w:val="00100CCD"/>
    <w:rsid w:val="00100E4E"/>
    <w:rsid w:val="00101644"/>
    <w:rsid w:val="00101660"/>
    <w:rsid w:val="00101917"/>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7269"/>
    <w:rsid w:val="001074D1"/>
    <w:rsid w:val="00107B62"/>
    <w:rsid w:val="00107F5A"/>
    <w:rsid w:val="00107F8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866"/>
    <w:rsid w:val="00113AC4"/>
    <w:rsid w:val="00113C47"/>
    <w:rsid w:val="00113C9E"/>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7E"/>
    <w:rsid w:val="0012108E"/>
    <w:rsid w:val="0012159D"/>
    <w:rsid w:val="001216A2"/>
    <w:rsid w:val="00121D28"/>
    <w:rsid w:val="00122063"/>
    <w:rsid w:val="001228A2"/>
    <w:rsid w:val="001229B3"/>
    <w:rsid w:val="00122E73"/>
    <w:rsid w:val="00123469"/>
    <w:rsid w:val="00123493"/>
    <w:rsid w:val="001239F0"/>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983"/>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BE6"/>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0DD"/>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731"/>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B5D"/>
    <w:rsid w:val="00172B90"/>
    <w:rsid w:val="001731B7"/>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0F"/>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D32"/>
    <w:rsid w:val="001A4F46"/>
    <w:rsid w:val="001A4F62"/>
    <w:rsid w:val="001A5111"/>
    <w:rsid w:val="001A51B2"/>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0D3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A8"/>
    <w:rsid w:val="001C1FBB"/>
    <w:rsid w:val="001C20DA"/>
    <w:rsid w:val="001C2341"/>
    <w:rsid w:val="001C271A"/>
    <w:rsid w:val="001C2B8D"/>
    <w:rsid w:val="001C2E01"/>
    <w:rsid w:val="001C2E86"/>
    <w:rsid w:val="001C2FD8"/>
    <w:rsid w:val="001C304F"/>
    <w:rsid w:val="001C31A3"/>
    <w:rsid w:val="001C381F"/>
    <w:rsid w:val="001C404C"/>
    <w:rsid w:val="001C4544"/>
    <w:rsid w:val="001C4571"/>
    <w:rsid w:val="001C4709"/>
    <w:rsid w:val="001C50CF"/>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0C6"/>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4B9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CF"/>
    <w:rsid w:val="001F5ED6"/>
    <w:rsid w:val="001F5EE9"/>
    <w:rsid w:val="001F6212"/>
    <w:rsid w:val="001F631B"/>
    <w:rsid w:val="001F636F"/>
    <w:rsid w:val="001F69FF"/>
    <w:rsid w:val="001F7021"/>
    <w:rsid w:val="001F70FD"/>
    <w:rsid w:val="001F7109"/>
    <w:rsid w:val="001F7840"/>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5BE"/>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2AD"/>
    <w:rsid w:val="0022642D"/>
    <w:rsid w:val="00226CC7"/>
    <w:rsid w:val="00226D3A"/>
    <w:rsid w:val="00226E6D"/>
    <w:rsid w:val="00226F4C"/>
    <w:rsid w:val="00227165"/>
    <w:rsid w:val="002272B1"/>
    <w:rsid w:val="00227669"/>
    <w:rsid w:val="0022796B"/>
    <w:rsid w:val="00227B0E"/>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31B"/>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85F"/>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6F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196"/>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425"/>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9D5"/>
    <w:rsid w:val="00283FB6"/>
    <w:rsid w:val="002842D4"/>
    <w:rsid w:val="002843CE"/>
    <w:rsid w:val="0028497C"/>
    <w:rsid w:val="00284A10"/>
    <w:rsid w:val="00284BB6"/>
    <w:rsid w:val="00284D26"/>
    <w:rsid w:val="00284DDF"/>
    <w:rsid w:val="002850E9"/>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AC7"/>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374"/>
    <w:rsid w:val="002A440C"/>
    <w:rsid w:val="002A44A6"/>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8CD"/>
    <w:rsid w:val="002B0A74"/>
    <w:rsid w:val="002B0AD4"/>
    <w:rsid w:val="002B129E"/>
    <w:rsid w:val="002B1BCE"/>
    <w:rsid w:val="002B1C54"/>
    <w:rsid w:val="002B2006"/>
    <w:rsid w:val="002B2011"/>
    <w:rsid w:val="002B2392"/>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48C"/>
    <w:rsid w:val="002C45E2"/>
    <w:rsid w:val="002C475C"/>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D3D"/>
    <w:rsid w:val="002D1209"/>
    <w:rsid w:val="002D1B68"/>
    <w:rsid w:val="002D2425"/>
    <w:rsid w:val="002D2606"/>
    <w:rsid w:val="002D2CA0"/>
    <w:rsid w:val="002D3077"/>
    <w:rsid w:val="002D319A"/>
    <w:rsid w:val="002D3307"/>
    <w:rsid w:val="002D3992"/>
    <w:rsid w:val="002D39B9"/>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247"/>
    <w:rsid w:val="003113E1"/>
    <w:rsid w:val="003113F3"/>
    <w:rsid w:val="003114DD"/>
    <w:rsid w:val="003115E1"/>
    <w:rsid w:val="003118EB"/>
    <w:rsid w:val="00311B5A"/>
    <w:rsid w:val="00311B79"/>
    <w:rsid w:val="00311DF2"/>
    <w:rsid w:val="0031232A"/>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BA1"/>
    <w:rsid w:val="00321F98"/>
    <w:rsid w:val="0032207D"/>
    <w:rsid w:val="00322112"/>
    <w:rsid w:val="003223F9"/>
    <w:rsid w:val="00322A58"/>
    <w:rsid w:val="00323193"/>
    <w:rsid w:val="00324357"/>
    <w:rsid w:val="0032472C"/>
    <w:rsid w:val="00324D22"/>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80"/>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730"/>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3F1"/>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B1F"/>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B79"/>
    <w:rsid w:val="00366CFA"/>
    <w:rsid w:val="003677E6"/>
    <w:rsid w:val="003678C7"/>
    <w:rsid w:val="00367941"/>
    <w:rsid w:val="00367BB5"/>
    <w:rsid w:val="00367CBF"/>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193"/>
    <w:rsid w:val="003766B4"/>
    <w:rsid w:val="003766DE"/>
    <w:rsid w:val="003767E7"/>
    <w:rsid w:val="00376B2B"/>
    <w:rsid w:val="00376F16"/>
    <w:rsid w:val="0037740B"/>
    <w:rsid w:val="00377AD5"/>
    <w:rsid w:val="00377C4A"/>
    <w:rsid w:val="0038025C"/>
    <w:rsid w:val="0038054E"/>
    <w:rsid w:val="00380D70"/>
    <w:rsid w:val="00381490"/>
    <w:rsid w:val="0038154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0CF"/>
    <w:rsid w:val="003A358D"/>
    <w:rsid w:val="003A38CF"/>
    <w:rsid w:val="003A3A91"/>
    <w:rsid w:val="003A3CB7"/>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2FA"/>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65F"/>
    <w:rsid w:val="003C1C4D"/>
    <w:rsid w:val="003C2082"/>
    <w:rsid w:val="003C2BB2"/>
    <w:rsid w:val="003C2BD8"/>
    <w:rsid w:val="003C343A"/>
    <w:rsid w:val="003C3F08"/>
    <w:rsid w:val="003C4069"/>
    <w:rsid w:val="003C4521"/>
    <w:rsid w:val="003C462A"/>
    <w:rsid w:val="003C4669"/>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994"/>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1B"/>
    <w:rsid w:val="003F0F7B"/>
    <w:rsid w:val="003F1573"/>
    <w:rsid w:val="003F16A1"/>
    <w:rsid w:val="003F1C9E"/>
    <w:rsid w:val="003F20CA"/>
    <w:rsid w:val="003F2117"/>
    <w:rsid w:val="003F2124"/>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0EB"/>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ADC"/>
    <w:rsid w:val="00411C66"/>
    <w:rsid w:val="00411D37"/>
    <w:rsid w:val="004121F6"/>
    <w:rsid w:val="00412438"/>
    <w:rsid w:val="00412496"/>
    <w:rsid w:val="00412AC6"/>
    <w:rsid w:val="00412F3E"/>
    <w:rsid w:val="00413618"/>
    <w:rsid w:val="00413631"/>
    <w:rsid w:val="00413686"/>
    <w:rsid w:val="00413B8A"/>
    <w:rsid w:val="00413D38"/>
    <w:rsid w:val="00413DA7"/>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1FF4"/>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6950"/>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489"/>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69"/>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55"/>
    <w:rsid w:val="00462227"/>
    <w:rsid w:val="0046236A"/>
    <w:rsid w:val="004629D1"/>
    <w:rsid w:val="00462BC9"/>
    <w:rsid w:val="00462D16"/>
    <w:rsid w:val="00462DC1"/>
    <w:rsid w:val="00463012"/>
    <w:rsid w:val="0046336C"/>
    <w:rsid w:val="004635BF"/>
    <w:rsid w:val="0046368F"/>
    <w:rsid w:val="0046369C"/>
    <w:rsid w:val="004636D5"/>
    <w:rsid w:val="00463748"/>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457"/>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82"/>
    <w:rsid w:val="004922D2"/>
    <w:rsid w:val="004923D3"/>
    <w:rsid w:val="0049250C"/>
    <w:rsid w:val="004925F7"/>
    <w:rsid w:val="004926B8"/>
    <w:rsid w:val="00492B38"/>
    <w:rsid w:val="00492D39"/>
    <w:rsid w:val="004931FF"/>
    <w:rsid w:val="004934CC"/>
    <w:rsid w:val="004937C0"/>
    <w:rsid w:val="00493888"/>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045"/>
    <w:rsid w:val="004A23B0"/>
    <w:rsid w:val="004A274B"/>
    <w:rsid w:val="004A2974"/>
    <w:rsid w:val="004A29CC"/>
    <w:rsid w:val="004A2C3D"/>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16B"/>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5EE"/>
    <w:rsid w:val="004B3616"/>
    <w:rsid w:val="004B3A1F"/>
    <w:rsid w:val="004B3A81"/>
    <w:rsid w:val="004B3CAD"/>
    <w:rsid w:val="004B3FA1"/>
    <w:rsid w:val="004B4103"/>
    <w:rsid w:val="004B449D"/>
    <w:rsid w:val="004B49F4"/>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3678"/>
    <w:rsid w:val="004D3749"/>
    <w:rsid w:val="004D3C66"/>
    <w:rsid w:val="004D401C"/>
    <w:rsid w:val="004D41F9"/>
    <w:rsid w:val="004D42A8"/>
    <w:rsid w:val="004D44CC"/>
    <w:rsid w:val="004D4864"/>
    <w:rsid w:val="004D4A7B"/>
    <w:rsid w:val="004D4A99"/>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3EB"/>
    <w:rsid w:val="004E1505"/>
    <w:rsid w:val="004E15BB"/>
    <w:rsid w:val="004E1C74"/>
    <w:rsid w:val="004E1CEA"/>
    <w:rsid w:val="004E1D6B"/>
    <w:rsid w:val="004E1E15"/>
    <w:rsid w:val="004E2840"/>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6B4"/>
    <w:rsid w:val="004E7707"/>
    <w:rsid w:val="004E7AD3"/>
    <w:rsid w:val="004E7DDD"/>
    <w:rsid w:val="004E7DE2"/>
    <w:rsid w:val="004E7DEB"/>
    <w:rsid w:val="004F0020"/>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21C"/>
    <w:rsid w:val="005044A6"/>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418"/>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9DD"/>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BE6"/>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9D6"/>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8EA"/>
    <w:rsid w:val="00547F87"/>
    <w:rsid w:val="00550084"/>
    <w:rsid w:val="005501A1"/>
    <w:rsid w:val="005501D9"/>
    <w:rsid w:val="0055022D"/>
    <w:rsid w:val="00550282"/>
    <w:rsid w:val="00550404"/>
    <w:rsid w:val="00550C94"/>
    <w:rsid w:val="00550D1B"/>
    <w:rsid w:val="005513A4"/>
    <w:rsid w:val="00551AB3"/>
    <w:rsid w:val="00551BE5"/>
    <w:rsid w:val="00551CFE"/>
    <w:rsid w:val="00551E22"/>
    <w:rsid w:val="005520C8"/>
    <w:rsid w:val="00552185"/>
    <w:rsid w:val="005523C5"/>
    <w:rsid w:val="0055241D"/>
    <w:rsid w:val="00552472"/>
    <w:rsid w:val="005524E2"/>
    <w:rsid w:val="005524F7"/>
    <w:rsid w:val="00552A79"/>
    <w:rsid w:val="00553775"/>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C7B"/>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30"/>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66E"/>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4F14"/>
    <w:rsid w:val="005A533A"/>
    <w:rsid w:val="005A5359"/>
    <w:rsid w:val="005A565D"/>
    <w:rsid w:val="005A5AAF"/>
    <w:rsid w:val="005A5C58"/>
    <w:rsid w:val="005A5C75"/>
    <w:rsid w:val="005A5DA9"/>
    <w:rsid w:val="005A5FAB"/>
    <w:rsid w:val="005A6316"/>
    <w:rsid w:val="005A64E2"/>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5F1"/>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C37"/>
    <w:rsid w:val="005E6DF4"/>
    <w:rsid w:val="005E76D2"/>
    <w:rsid w:val="005E77A9"/>
    <w:rsid w:val="005E79C8"/>
    <w:rsid w:val="005E7A2C"/>
    <w:rsid w:val="005E7A33"/>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A0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E28"/>
    <w:rsid w:val="005F6F12"/>
    <w:rsid w:val="005F76A7"/>
    <w:rsid w:val="005F7C25"/>
    <w:rsid w:val="005F7D59"/>
    <w:rsid w:val="005F7EBA"/>
    <w:rsid w:val="00600568"/>
    <w:rsid w:val="0060078C"/>
    <w:rsid w:val="00600A83"/>
    <w:rsid w:val="00600F21"/>
    <w:rsid w:val="0060113E"/>
    <w:rsid w:val="006011E6"/>
    <w:rsid w:val="0060122C"/>
    <w:rsid w:val="006016F3"/>
    <w:rsid w:val="00601775"/>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9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3E2"/>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71"/>
    <w:rsid w:val="00622489"/>
    <w:rsid w:val="0062257A"/>
    <w:rsid w:val="006229A3"/>
    <w:rsid w:val="00622AAA"/>
    <w:rsid w:val="00622BB5"/>
    <w:rsid w:val="00622CA4"/>
    <w:rsid w:val="00622E5A"/>
    <w:rsid w:val="0062389C"/>
    <w:rsid w:val="00623AD0"/>
    <w:rsid w:val="00623BBC"/>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3A2D"/>
    <w:rsid w:val="006440D4"/>
    <w:rsid w:val="006442BF"/>
    <w:rsid w:val="006445A3"/>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62D"/>
    <w:rsid w:val="00663713"/>
    <w:rsid w:val="006637DC"/>
    <w:rsid w:val="00663B9B"/>
    <w:rsid w:val="00663F54"/>
    <w:rsid w:val="00663F83"/>
    <w:rsid w:val="00664105"/>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6C51"/>
    <w:rsid w:val="0066744C"/>
    <w:rsid w:val="006675D0"/>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77EB1"/>
    <w:rsid w:val="00680094"/>
    <w:rsid w:val="00680293"/>
    <w:rsid w:val="006802DD"/>
    <w:rsid w:val="00680364"/>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41"/>
    <w:rsid w:val="006855DE"/>
    <w:rsid w:val="006856DF"/>
    <w:rsid w:val="00685ACE"/>
    <w:rsid w:val="00685D08"/>
    <w:rsid w:val="00685FA3"/>
    <w:rsid w:val="0068622C"/>
    <w:rsid w:val="006864BD"/>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441"/>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89C"/>
    <w:rsid w:val="006B1F15"/>
    <w:rsid w:val="006B25AE"/>
    <w:rsid w:val="006B28F5"/>
    <w:rsid w:val="006B2945"/>
    <w:rsid w:val="006B2C3B"/>
    <w:rsid w:val="006B2F30"/>
    <w:rsid w:val="006B2F3A"/>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62C"/>
    <w:rsid w:val="006C16AA"/>
    <w:rsid w:val="006C171C"/>
    <w:rsid w:val="006C182B"/>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5FB2"/>
    <w:rsid w:val="006D6517"/>
    <w:rsid w:val="006D667F"/>
    <w:rsid w:val="006D674B"/>
    <w:rsid w:val="006D68C5"/>
    <w:rsid w:val="006D69DC"/>
    <w:rsid w:val="006D71DF"/>
    <w:rsid w:val="006D7252"/>
    <w:rsid w:val="006D743D"/>
    <w:rsid w:val="006D7511"/>
    <w:rsid w:val="006E0719"/>
    <w:rsid w:val="006E0A04"/>
    <w:rsid w:val="006E0CF7"/>
    <w:rsid w:val="006E0E27"/>
    <w:rsid w:val="006E0EB4"/>
    <w:rsid w:val="006E0F5A"/>
    <w:rsid w:val="006E132C"/>
    <w:rsid w:val="006E15C3"/>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993"/>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487"/>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00B"/>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D80"/>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9F"/>
    <w:rsid w:val="00706BA2"/>
    <w:rsid w:val="007070C5"/>
    <w:rsid w:val="007073B6"/>
    <w:rsid w:val="0070770B"/>
    <w:rsid w:val="007077C8"/>
    <w:rsid w:val="007078EB"/>
    <w:rsid w:val="007079F1"/>
    <w:rsid w:val="00707A2B"/>
    <w:rsid w:val="00707BF2"/>
    <w:rsid w:val="00710268"/>
    <w:rsid w:val="007106CE"/>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3E59"/>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7B1"/>
    <w:rsid w:val="00722900"/>
    <w:rsid w:val="007230F5"/>
    <w:rsid w:val="007235C1"/>
    <w:rsid w:val="007237B0"/>
    <w:rsid w:val="00723848"/>
    <w:rsid w:val="00723A18"/>
    <w:rsid w:val="00723BD0"/>
    <w:rsid w:val="00723CAB"/>
    <w:rsid w:val="007240D2"/>
    <w:rsid w:val="007241A0"/>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1FC"/>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19B"/>
    <w:rsid w:val="007422B9"/>
    <w:rsid w:val="0074288E"/>
    <w:rsid w:val="007428B9"/>
    <w:rsid w:val="007428F8"/>
    <w:rsid w:val="00742D8C"/>
    <w:rsid w:val="007434A4"/>
    <w:rsid w:val="00743BEC"/>
    <w:rsid w:val="00744288"/>
    <w:rsid w:val="007443AB"/>
    <w:rsid w:val="00744606"/>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1B4"/>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6C8"/>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312"/>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5D8"/>
    <w:rsid w:val="00780A19"/>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BE9"/>
    <w:rsid w:val="00785C7C"/>
    <w:rsid w:val="00785D1E"/>
    <w:rsid w:val="00785EB3"/>
    <w:rsid w:val="00785FCB"/>
    <w:rsid w:val="0078600C"/>
    <w:rsid w:val="007863AC"/>
    <w:rsid w:val="007864C7"/>
    <w:rsid w:val="00786AB2"/>
    <w:rsid w:val="007870A7"/>
    <w:rsid w:val="00787133"/>
    <w:rsid w:val="0078770B"/>
    <w:rsid w:val="00787C57"/>
    <w:rsid w:val="00787D02"/>
    <w:rsid w:val="00787E0D"/>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69B7"/>
    <w:rsid w:val="007A7134"/>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29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15D"/>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3D9"/>
    <w:rsid w:val="007F48E8"/>
    <w:rsid w:val="007F4AAA"/>
    <w:rsid w:val="007F4F51"/>
    <w:rsid w:val="007F512A"/>
    <w:rsid w:val="007F522F"/>
    <w:rsid w:val="007F53FA"/>
    <w:rsid w:val="007F5631"/>
    <w:rsid w:val="007F60CE"/>
    <w:rsid w:val="007F6A8C"/>
    <w:rsid w:val="007F706B"/>
    <w:rsid w:val="007F757A"/>
    <w:rsid w:val="007F766B"/>
    <w:rsid w:val="007F7727"/>
    <w:rsid w:val="007F7787"/>
    <w:rsid w:val="007F7CF2"/>
    <w:rsid w:val="007F7E5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970"/>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4D0"/>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3AA"/>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5F71"/>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056"/>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8E"/>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E9A"/>
    <w:rsid w:val="00881F44"/>
    <w:rsid w:val="0088209C"/>
    <w:rsid w:val="008823EA"/>
    <w:rsid w:val="0088255A"/>
    <w:rsid w:val="008825B3"/>
    <w:rsid w:val="008827BA"/>
    <w:rsid w:val="00882B69"/>
    <w:rsid w:val="008831E1"/>
    <w:rsid w:val="00883356"/>
    <w:rsid w:val="00883B8C"/>
    <w:rsid w:val="00883DBA"/>
    <w:rsid w:val="00883E9B"/>
    <w:rsid w:val="00884020"/>
    <w:rsid w:val="00884092"/>
    <w:rsid w:val="008845DB"/>
    <w:rsid w:val="0088474E"/>
    <w:rsid w:val="0088495D"/>
    <w:rsid w:val="00884A58"/>
    <w:rsid w:val="00885155"/>
    <w:rsid w:val="008852C7"/>
    <w:rsid w:val="008854E3"/>
    <w:rsid w:val="008855C7"/>
    <w:rsid w:val="00885680"/>
    <w:rsid w:val="0088582E"/>
    <w:rsid w:val="00885AC7"/>
    <w:rsid w:val="00885C71"/>
    <w:rsid w:val="00886853"/>
    <w:rsid w:val="00886DDD"/>
    <w:rsid w:val="00886F7A"/>
    <w:rsid w:val="00887212"/>
    <w:rsid w:val="00890022"/>
    <w:rsid w:val="00890836"/>
    <w:rsid w:val="00890971"/>
    <w:rsid w:val="00890FD4"/>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317"/>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CFB"/>
    <w:rsid w:val="008A1D33"/>
    <w:rsid w:val="008A1E1B"/>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5BC"/>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160"/>
    <w:rsid w:val="008D0490"/>
    <w:rsid w:val="008D0717"/>
    <w:rsid w:val="008D0835"/>
    <w:rsid w:val="008D1145"/>
    <w:rsid w:val="008D15E5"/>
    <w:rsid w:val="008D1E41"/>
    <w:rsid w:val="008D1FA0"/>
    <w:rsid w:val="008D2141"/>
    <w:rsid w:val="008D21C2"/>
    <w:rsid w:val="008D27AD"/>
    <w:rsid w:val="008D2935"/>
    <w:rsid w:val="008D2A4C"/>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873"/>
    <w:rsid w:val="008E0A5A"/>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6071"/>
    <w:rsid w:val="008E68AA"/>
    <w:rsid w:val="008E699C"/>
    <w:rsid w:val="008E6C44"/>
    <w:rsid w:val="008E6D98"/>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A80"/>
    <w:rsid w:val="008F7FE6"/>
    <w:rsid w:val="00900301"/>
    <w:rsid w:val="00900306"/>
    <w:rsid w:val="009003E9"/>
    <w:rsid w:val="009006B7"/>
    <w:rsid w:val="00900935"/>
    <w:rsid w:val="00900A0D"/>
    <w:rsid w:val="00900B26"/>
    <w:rsid w:val="00900B67"/>
    <w:rsid w:val="00900C67"/>
    <w:rsid w:val="00900DBD"/>
    <w:rsid w:val="00900F4C"/>
    <w:rsid w:val="009010B5"/>
    <w:rsid w:val="0090133E"/>
    <w:rsid w:val="009016ED"/>
    <w:rsid w:val="0090174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DBE"/>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2AC"/>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67F84"/>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16D"/>
    <w:rsid w:val="00975202"/>
    <w:rsid w:val="00975323"/>
    <w:rsid w:val="009755C0"/>
    <w:rsid w:val="009759F3"/>
    <w:rsid w:val="00976D8F"/>
    <w:rsid w:val="00976E03"/>
    <w:rsid w:val="00976EF9"/>
    <w:rsid w:val="00976F03"/>
    <w:rsid w:val="009773F5"/>
    <w:rsid w:val="00977445"/>
    <w:rsid w:val="00977681"/>
    <w:rsid w:val="00977FE1"/>
    <w:rsid w:val="00977FF3"/>
    <w:rsid w:val="00980232"/>
    <w:rsid w:val="0098037A"/>
    <w:rsid w:val="00980460"/>
    <w:rsid w:val="00981286"/>
    <w:rsid w:val="00981321"/>
    <w:rsid w:val="0098139B"/>
    <w:rsid w:val="00981620"/>
    <w:rsid w:val="0098183E"/>
    <w:rsid w:val="00981FF4"/>
    <w:rsid w:val="00982721"/>
    <w:rsid w:val="009827C8"/>
    <w:rsid w:val="00982999"/>
    <w:rsid w:val="009830F3"/>
    <w:rsid w:val="009833C3"/>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C5C"/>
    <w:rsid w:val="00991E5D"/>
    <w:rsid w:val="009924D8"/>
    <w:rsid w:val="009924FD"/>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CEE"/>
    <w:rsid w:val="009B3D83"/>
    <w:rsid w:val="009B3EC3"/>
    <w:rsid w:val="009B3F87"/>
    <w:rsid w:val="009B45C9"/>
    <w:rsid w:val="009B45DE"/>
    <w:rsid w:val="009B4739"/>
    <w:rsid w:val="009B4925"/>
    <w:rsid w:val="009B4B2B"/>
    <w:rsid w:val="009B508A"/>
    <w:rsid w:val="009B51B5"/>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5A1"/>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DDA"/>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1CC"/>
    <w:rsid w:val="009F055C"/>
    <w:rsid w:val="009F0975"/>
    <w:rsid w:val="009F0984"/>
    <w:rsid w:val="009F0CE4"/>
    <w:rsid w:val="009F0D93"/>
    <w:rsid w:val="009F0FA7"/>
    <w:rsid w:val="009F0FAC"/>
    <w:rsid w:val="009F18DD"/>
    <w:rsid w:val="009F193D"/>
    <w:rsid w:val="009F1A93"/>
    <w:rsid w:val="009F1D64"/>
    <w:rsid w:val="009F1DED"/>
    <w:rsid w:val="009F21EB"/>
    <w:rsid w:val="009F2200"/>
    <w:rsid w:val="009F23F2"/>
    <w:rsid w:val="009F2CEF"/>
    <w:rsid w:val="009F335A"/>
    <w:rsid w:val="009F3AC9"/>
    <w:rsid w:val="009F3E20"/>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DEF"/>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919"/>
    <w:rsid w:val="00A14A5F"/>
    <w:rsid w:val="00A14BA1"/>
    <w:rsid w:val="00A14EA4"/>
    <w:rsid w:val="00A151D2"/>
    <w:rsid w:val="00A153E4"/>
    <w:rsid w:val="00A15557"/>
    <w:rsid w:val="00A15565"/>
    <w:rsid w:val="00A159E8"/>
    <w:rsid w:val="00A16D21"/>
    <w:rsid w:val="00A16EE8"/>
    <w:rsid w:val="00A17157"/>
    <w:rsid w:val="00A1741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B4E"/>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84"/>
    <w:rsid w:val="00A460CC"/>
    <w:rsid w:val="00A46A5A"/>
    <w:rsid w:val="00A473B6"/>
    <w:rsid w:val="00A473D4"/>
    <w:rsid w:val="00A4753B"/>
    <w:rsid w:val="00A4755E"/>
    <w:rsid w:val="00A47B6E"/>
    <w:rsid w:val="00A5046D"/>
    <w:rsid w:val="00A505F3"/>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11"/>
    <w:rsid w:val="00A62C40"/>
    <w:rsid w:val="00A62E32"/>
    <w:rsid w:val="00A62F41"/>
    <w:rsid w:val="00A62FC6"/>
    <w:rsid w:val="00A638AB"/>
    <w:rsid w:val="00A64CB9"/>
    <w:rsid w:val="00A650DB"/>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BFD"/>
    <w:rsid w:val="00A75D69"/>
    <w:rsid w:val="00A76650"/>
    <w:rsid w:val="00A76A69"/>
    <w:rsid w:val="00A76FC1"/>
    <w:rsid w:val="00A77270"/>
    <w:rsid w:val="00A77490"/>
    <w:rsid w:val="00A77ABF"/>
    <w:rsid w:val="00A77AFE"/>
    <w:rsid w:val="00A77B22"/>
    <w:rsid w:val="00A77FFC"/>
    <w:rsid w:val="00A806AF"/>
    <w:rsid w:val="00A8074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7C2"/>
    <w:rsid w:val="00AA2ACD"/>
    <w:rsid w:val="00AA3421"/>
    <w:rsid w:val="00AA3ABF"/>
    <w:rsid w:val="00AA3B1B"/>
    <w:rsid w:val="00AA40C6"/>
    <w:rsid w:val="00AA42C2"/>
    <w:rsid w:val="00AA453A"/>
    <w:rsid w:val="00AA467E"/>
    <w:rsid w:val="00AA49A3"/>
    <w:rsid w:val="00AA4AA7"/>
    <w:rsid w:val="00AA4D3F"/>
    <w:rsid w:val="00AA5150"/>
    <w:rsid w:val="00AA53D3"/>
    <w:rsid w:val="00AA5F18"/>
    <w:rsid w:val="00AA6173"/>
    <w:rsid w:val="00AA6543"/>
    <w:rsid w:val="00AA6BD9"/>
    <w:rsid w:val="00AA727F"/>
    <w:rsid w:val="00AA73B9"/>
    <w:rsid w:val="00AA7B22"/>
    <w:rsid w:val="00AA7B7F"/>
    <w:rsid w:val="00AA7E0F"/>
    <w:rsid w:val="00AA7FB7"/>
    <w:rsid w:val="00AB016F"/>
    <w:rsid w:val="00AB04A5"/>
    <w:rsid w:val="00AB08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2FF4"/>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A5"/>
    <w:rsid w:val="00AE4DCF"/>
    <w:rsid w:val="00AE51D6"/>
    <w:rsid w:val="00AE520F"/>
    <w:rsid w:val="00AE5561"/>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C5E"/>
    <w:rsid w:val="00AF7D6F"/>
    <w:rsid w:val="00AF7F7B"/>
    <w:rsid w:val="00AF7FA3"/>
    <w:rsid w:val="00B002B4"/>
    <w:rsid w:val="00B006D5"/>
    <w:rsid w:val="00B0145C"/>
    <w:rsid w:val="00B016EE"/>
    <w:rsid w:val="00B0183A"/>
    <w:rsid w:val="00B01D69"/>
    <w:rsid w:val="00B023AD"/>
    <w:rsid w:val="00B02ABD"/>
    <w:rsid w:val="00B02CA4"/>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4EA"/>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945"/>
    <w:rsid w:val="00B22A72"/>
    <w:rsid w:val="00B22AD7"/>
    <w:rsid w:val="00B22CD9"/>
    <w:rsid w:val="00B22F37"/>
    <w:rsid w:val="00B2315A"/>
    <w:rsid w:val="00B23747"/>
    <w:rsid w:val="00B23B3A"/>
    <w:rsid w:val="00B23DFA"/>
    <w:rsid w:val="00B24002"/>
    <w:rsid w:val="00B24022"/>
    <w:rsid w:val="00B240E6"/>
    <w:rsid w:val="00B24639"/>
    <w:rsid w:val="00B24705"/>
    <w:rsid w:val="00B24816"/>
    <w:rsid w:val="00B24A8A"/>
    <w:rsid w:val="00B24B33"/>
    <w:rsid w:val="00B24EF9"/>
    <w:rsid w:val="00B25213"/>
    <w:rsid w:val="00B252A9"/>
    <w:rsid w:val="00B254BF"/>
    <w:rsid w:val="00B254FB"/>
    <w:rsid w:val="00B255F3"/>
    <w:rsid w:val="00B25E55"/>
    <w:rsid w:val="00B260D4"/>
    <w:rsid w:val="00B26BDB"/>
    <w:rsid w:val="00B26D45"/>
    <w:rsid w:val="00B276FC"/>
    <w:rsid w:val="00B27861"/>
    <w:rsid w:val="00B279DE"/>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0D9C"/>
    <w:rsid w:val="00B41110"/>
    <w:rsid w:val="00B4143C"/>
    <w:rsid w:val="00B41A2B"/>
    <w:rsid w:val="00B41EDC"/>
    <w:rsid w:val="00B41F81"/>
    <w:rsid w:val="00B420DD"/>
    <w:rsid w:val="00B42701"/>
    <w:rsid w:val="00B42F8F"/>
    <w:rsid w:val="00B43238"/>
    <w:rsid w:val="00B43255"/>
    <w:rsid w:val="00B435B9"/>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B1A"/>
    <w:rsid w:val="00B55EAF"/>
    <w:rsid w:val="00B563E5"/>
    <w:rsid w:val="00B56B19"/>
    <w:rsid w:val="00B56BBD"/>
    <w:rsid w:val="00B56DF7"/>
    <w:rsid w:val="00B56E95"/>
    <w:rsid w:val="00B56F35"/>
    <w:rsid w:val="00B56F42"/>
    <w:rsid w:val="00B57634"/>
    <w:rsid w:val="00B57A8A"/>
    <w:rsid w:val="00B57C5B"/>
    <w:rsid w:val="00B57CA4"/>
    <w:rsid w:val="00B602D7"/>
    <w:rsid w:val="00B60BC2"/>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992"/>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1FE"/>
    <w:rsid w:val="00B81772"/>
    <w:rsid w:val="00B81E39"/>
    <w:rsid w:val="00B81E9D"/>
    <w:rsid w:val="00B82604"/>
    <w:rsid w:val="00B8292E"/>
    <w:rsid w:val="00B829D2"/>
    <w:rsid w:val="00B83034"/>
    <w:rsid w:val="00B83046"/>
    <w:rsid w:val="00B83613"/>
    <w:rsid w:val="00B837D9"/>
    <w:rsid w:val="00B83B51"/>
    <w:rsid w:val="00B8449B"/>
    <w:rsid w:val="00B84596"/>
    <w:rsid w:val="00B846CD"/>
    <w:rsid w:val="00B84A02"/>
    <w:rsid w:val="00B84FC5"/>
    <w:rsid w:val="00B85882"/>
    <w:rsid w:val="00B85C10"/>
    <w:rsid w:val="00B8668C"/>
    <w:rsid w:val="00B86B00"/>
    <w:rsid w:val="00B86CC0"/>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303"/>
    <w:rsid w:val="00B94911"/>
    <w:rsid w:val="00B94A02"/>
    <w:rsid w:val="00B94A9C"/>
    <w:rsid w:val="00B94DF9"/>
    <w:rsid w:val="00B94E12"/>
    <w:rsid w:val="00B94FCF"/>
    <w:rsid w:val="00B9511C"/>
    <w:rsid w:val="00B951B5"/>
    <w:rsid w:val="00B95517"/>
    <w:rsid w:val="00B95916"/>
    <w:rsid w:val="00B95AE4"/>
    <w:rsid w:val="00B95BE3"/>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8EC"/>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5D"/>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C97"/>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72E"/>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0EC4"/>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673"/>
    <w:rsid w:val="00BD686F"/>
    <w:rsid w:val="00BD68D4"/>
    <w:rsid w:val="00BD6C20"/>
    <w:rsid w:val="00BD7816"/>
    <w:rsid w:val="00BD78C5"/>
    <w:rsid w:val="00BE0119"/>
    <w:rsid w:val="00BE0460"/>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009"/>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384"/>
    <w:rsid w:val="00C05500"/>
    <w:rsid w:val="00C05531"/>
    <w:rsid w:val="00C05930"/>
    <w:rsid w:val="00C05A89"/>
    <w:rsid w:val="00C06155"/>
    <w:rsid w:val="00C06538"/>
    <w:rsid w:val="00C0677F"/>
    <w:rsid w:val="00C06D1D"/>
    <w:rsid w:val="00C0725B"/>
    <w:rsid w:val="00C072D2"/>
    <w:rsid w:val="00C074AC"/>
    <w:rsid w:val="00C074EC"/>
    <w:rsid w:val="00C07CFC"/>
    <w:rsid w:val="00C1010A"/>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836"/>
    <w:rsid w:val="00C21933"/>
    <w:rsid w:val="00C219BD"/>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965"/>
    <w:rsid w:val="00C34C94"/>
    <w:rsid w:val="00C3503E"/>
    <w:rsid w:val="00C3504B"/>
    <w:rsid w:val="00C35287"/>
    <w:rsid w:val="00C35796"/>
    <w:rsid w:val="00C359A3"/>
    <w:rsid w:val="00C35F15"/>
    <w:rsid w:val="00C361A3"/>
    <w:rsid w:val="00C36252"/>
    <w:rsid w:val="00C36394"/>
    <w:rsid w:val="00C3659A"/>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6E7"/>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3E5"/>
    <w:rsid w:val="00C63454"/>
    <w:rsid w:val="00C63663"/>
    <w:rsid w:val="00C63774"/>
    <w:rsid w:val="00C64390"/>
    <w:rsid w:val="00C6451E"/>
    <w:rsid w:val="00C64594"/>
    <w:rsid w:val="00C649FB"/>
    <w:rsid w:val="00C650EB"/>
    <w:rsid w:val="00C654D6"/>
    <w:rsid w:val="00C654E3"/>
    <w:rsid w:val="00C658BA"/>
    <w:rsid w:val="00C65DFA"/>
    <w:rsid w:val="00C66164"/>
    <w:rsid w:val="00C66395"/>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0D3F"/>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3FA"/>
    <w:rsid w:val="00C97D1C"/>
    <w:rsid w:val="00C97FBB"/>
    <w:rsid w:val="00CA0270"/>
    <w:rsid w:val="00CA0362"/>
    <w:rsid w:val="00CA0502"/>
    <w:rsid w:val="00CA0AB4"/>
    <w:rsid w:val="00CA1436"/>
    <w:rsid w:val="00CA193F"/>
    <w:rsid w:val="00CA1F33"/>
    <w:rsid w:val="00CA22C2"/>
    <w:rsid w:val="00CA3014"/>
    <w:rsid w:val="00CA31D0"/>
    <w:rsid w:val="00CA3479"/>
    <w:rsid w:val="00CA3CEF"/>
    <w:rsid w:val="00CA3E71"/>
    <w:rsid w:val="00CA43CE"/>
    <w:rsid w:val="00CA4479"/>
    <w:rsid w:val="00CA46A4"/>
    <w:rsid w:val="00CA46B9"/>
    <w:rsid w:val="00CA48D8"/>
    <w:rsid w:val="00CA5765"/>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1C7"/>
    <w:rsid w:val="00CB334B"/>
    <w:rsid w:val="00CB33BC"/>
    <w:rsid w:val="00CB3508"/>
    <w:rsid w:val="00CB3602"/>
    <w:rsid w:val="00CB38CE"/>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74F"/>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C0"/>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B47"/>
    <w:rsid w:val="00CD7CA9"/>
    <w:rsid w:val="00CE0ED7"/>
    <w:rsid w:val="00CE11AB"/>
    <w:rsid w:val="00CE14A3"/>
    <w:rsid w:val="00CE168D"/>
    <w:rsid w:val="00CE16CD"/>
    <w:rsid w:val="00CE16CE"/>
    <w:rsid w:val="00CE194A"/>
    <w:rsid w:val="00CE1B65"/>
    <w:rsid w:val="00CE1EA3"/>
    <w:rsid w:val="00CE22F9"/>
    <w:rsid w:val="00CE2976"/>
    <w:rsid w:val="00CE2DB8"/>
    <w:rsid w:val="00CE2EBE"/>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A53"/>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2177"/>
    <w:rsid w:val="00D025D1"/>
    <w:rsid w:val="00D02749"/>
    <w:rsid w:val="00D02B1D"/>
    <w:rsid w:val="00D031C7"/>
    <w:rsid w:val="00D0388F"/>
    <w:rsid w:val="00D038D5"/>
    <w:rsid w:val="00D03B25"/>
    <w:rsid w:val="00D03B2B"/>
    <w:rsid w:val="00D03E4A"/>
    <w:rsid w:val="00D041F2"/>
    <w:rsid w:val="00D04B1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0B"/>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52A"/>
    <w:rsid w:val="00D34A08"/>
    <w:rsid w:val="00D34C0E"/>
    <w:rsid w:val="00D34C6D"/>
    <w:rsid w:val="00D34E61"/>
    <w:rsid w:val="00D35192"/>
    <w:rsid w:val="00D35570"/>
    <w:rsid w:val="00D35C5F"/>
    <w:rsid w:val="00D35ED5"/>
    <w:rsid w:val="00D3633F"/>
    <w:rsid w:val="00D36410"/>
    <w:rsid w:val="00D36773"/>
    <w:rsid w:val="00D370F1"/>
    <w:rsid w:val="00D3792D"/>
    <w:rsid w:val="00D37C29"/>
    <w:rsid w:val="00D37E76"/>
    <w:rsid w:val="00D40058"/>
    <w:rsid w:val="00D4080F"/>
    <w:rsid w:val="00D40922"/>
    <w:rsid w:val="00D40965"/>
    <w:rsid w:val="00D40E0D"/>
    <w:rsid w:val="00D40FBB"/>
    <w:rsid w:val="00D40FEC"/>
    <w:rsid w:val="00D40FF0"/>
    <w:rsid w:val="00D41039"/>
    <w:rsid w:val="00D41311"/>
    <w:rsid w:val="00D41701"/>
    <w:rsid w:val="00D41710"/>
    <w:rsid w:val="00D41761"/>
    <w:rsid w:val="00D41A92"/>
    <w:rsid w:val="00D427DB"/>
    <w:rsid w:val="00D42902"/>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C17"/>
    <w:rsid w:val="00D51DAA"/>
    <w:rsid w:val="00D527FC"/>
    <w:rsid w:val="00D52A93"/>
    <w:rsid w:val="00D52AC8"/>
    <w:rsid w:val="00D52B20"/>
    <w:rsid w:val="00D52B93"/>
    <w:rsid w:val="00D52D7C"/>
    <w:rsid w:val="00D52D95"/>
    <w:rsid w:val="00D533D2"/>
    <w:rsid w:val="00D535E5"/>
    <w:rsid w:val="00D535EF"/>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0B5"/>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9B9"/>
    <w:rsid w:val="00D85C37"/>
    <w:rsid w:val="00D85C3B"/>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64"/>
    <w:rsid w:val="00DA62D4"/>
    <w:rsid w:val="00DA638B"/>
    <w:rsid w:val="00DA642F"/>
    <w:rsid w:val="00DA6631"/>
    <w:rsid w:val="00DA6783"/>
    <w:rsid w:val="00DA740A"/>
    <w:rsid w:val="00DA7D01"/>
    <w:rsid w:val="00DB037B"/>
    <w:rsid w:val="00DB0B74"/>
    <w:rsid w:val="00DB0ED8"/>
    <w:rsid w:val="00DB185E"/>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57"/>
    <w:rsid w:val="00DC66EB"/>
    <w:rsid w:val="00DC673D"/>
    <w:rsid w:val="00DC68EA"/>
    <w:rsid w:val="00DC6933"/>
    <w:rsid w:val="00DC6A41"/>
    <w:rsid w:val="00DC6CE3"/>
    <w:rsid w:val="00DC6FA3"/>
    <w:rsid w:val="00DC712E"/>
    <w:rsid w:val="00DC725A"/>
    <w:rsid w:val="00DC756A"/>
    <w:rsid w:val="00DC79BF"/>
    <w:rsid w:val="00DC7B18"/>
    <w:rsid w:val="00DC7B60"/>
    <w:rsid w:val="00DC7B89"/>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7D2"/>
    <w:rsid w:val="00DE18E9"/>
    <w:rsid w:val="00DE19CA"/>
    <w:rsid w:val="00DE1C0A"/>
    <w:rsid w:val="00DE262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73D"/>
    <w:rsid w:val="00DF1001"/>
    <w:rsid w:val="00DF12C8"/>
    <w:rsid w:val="00DF1428"/>
    <w:rsid w:val="00DF202F"/>
    <w:rsid w:val="00DF27C8"/>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7CE"/>
    <w:rsid w:val="00DF6DA8"/>
    <w:rsid w:val="00DF720D"/>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483"/>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4E5"/>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62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34B"/>
    <w:rsid w:val="00E34C0A"/>
    <w:rsid w:val="00E34F94"/>
    <w:rsid w:val="00E351E9"/>
    <w:rsid w:val="00E35B43"/>
    <w:rsid w:val="00E360A0"/>
    <w:rsid w:val="00E362B2"/>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6FA"/>
    <w:rsid w:val="00E57A37"/>
    <w:rsid w:val="00E57ACC"/>
    <w:rsid w:val="00E57BD5"/>
    <w:rsid w:val="00E57E17"/>
    <w:rsid w:val="00E60095"/>
    <w:rsid w:val="00E6051B"/>
    <w:rsid w:val="00E605C8"/>
    <w:rsid w:val="00E60796"/>
    <w:rsid w:val="00E60ED0"/>
    <w:rsid w:val="00E610D7"/>
    <w:rsid w:val="00E61178"/>
    <w:rsid w:val="00E612BF"/>
    <w:rsid w:val="00E61756"/>
    <w:rsid w:val="00E61963"/>
    <w:rsid w:val="00E620AF"/>
    <w:rsid w:val="00E621FD"/>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91B"/>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4A7"/>
    <w:rsid w:val="00E7665A"/>
    <w:rsid w:val="00E767B0"/>
    <w:rsid w:val="00E76826"/>
    <w:rsid w:val="00E768C4"/>
    <w:rsid w:val="00E76A36"/>
    <w:rsid w:val="00E76C18"/>
    <w:rsid w:val="00E76DF2"/>
    <w:rsid w:val="00E77052"/>
    <w:rsid w:val="00E77425"/>
    <w:rsid w:val="00E779E3"/>
    <w:rsid w:val="00E77AEC"/>
    <w:rsid w:val="00E77C8F"/>
    <w:rsid w:val="00E80138"/>
    <w:rsid w:val="00E802B7"/>
    <w:rsid w:val="00E80363"/>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025"/>
    <w:rsid w:val="00E94108"/>
    <w:rsid w:val="00E941E6"/>
    <w:rsid w:val="00E94702"/>
    <w:rsid w:val="00E94795"/>
    <w:rsid w:val="00E9498C"/>
    <w:rsid w:val="00E94D20"/>
    <w:rsid w:val="00E94F4D"/>
    <w:rsid w:val="00E95130"/>
    <w:rsid w:val="00E95255"/>
    <w:rsid w:val="00E9570E"/>
    <w:rsid w:val="00E95824"/>
    <w:rsid w:val="00E958AB"/>
    <w:rsid w:val="00E95ADC"/>
    <w:rsid w:val="00E95AF8"/>
    <w:rsid w:val="00E95B98"/>
    <w:rsid w:val="00E964DC"/>
    <w:rsid w:val="00E964EC"/>
    <w:rsid w:val="00E96508"/>
    <w:rsid w:val="00E96783"/>
    <w:rsid w:val="00E96950"/>
    <w:rsid w:val="00E96E6B"/>
    <w:rsid w:val="00E96EE3"/>
    <w:rsid w:val="00E96F97"/>
    <w:rsid w:val="00E970F7"/>
    <w:rsid w:val="00E97318"/>
    <w:rsid w:val="00E975B0"/>
    <w:rsid w:val="00E97720"/>
    <w:rsid w:val="00E9791C"/>
    <w:rsid w:val="00EA0514"/>
    <w:rsid w:val="00EA0749"/>
    <w:rsid w:val="00EA0AF7"/>
    <w:rsid w:val="00EA0BE1"/>
    <w:rsid w:val="00EA1073"/>
    <w:rsid w:val="00EA108C"/>
    <w:rsid w:val="00EA136A"/>
    <w:rsid w:val="00EA162D"/>
    <w:rsid w:val="00EA1649"/>
    <w:rsid w:val="00EA1653"/>
    <w:rsid w:val="00EA1A6E"/>
    <w:rsid w:val="00EA1E7D"/>
    <w:rsid w:val="00EA2295"/>
    <w:rsid w:val="00EA22DA"/>
    <w:rsid w:val="00EA3093"/>
    <w:rsid w:val="00EA32DC"/>
    <w:rsid w:val="00EA336E"/>
    <w:rsid w:val="00EA34F0"/>
    <w:rsid w:val="00EA3AEC"/>
    <w:rsid w:val="00EA41C0"/>
    <w:rsid w:val="00EA454B"/>
    <w:rsid w:val="00EA4837"/>
    <w:rsid w:val="00EA4861"/>
    <w:rsid w:val="00EA48D3"/>
    <w:rsid w:val="00EA49B3"/>
    <w:rsid w:val="00EA4B70"/>
    <w:rsid w:val="00EA4C9F"/>
    <w:rsid w:val="00EA4D06"/>
    <w:rsid w:val="00EA4D19"/>
    <w:rsid w:val="00EA51B8"/>
    <w:rsid w:val="00EA54E5"/>
    <w:rsid w:val="00EA5975"/>
    <w:rsid w:val="00EA5A86"/>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3CA"/>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571"/>
    <w:rsid w:val="00ED26AB"/>
    <w:rsid w:val="00ED29EE"/>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3C78"/>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19A"/>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9F8"/>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77B"/>
    <w:rsid w:val="00F049A0"/>
    <w:rsid w:val="00F04C03"/>
    <w:rsid w:val="00F04E74"/>
    <w:rsid w:val="00F04EEB"/>
    <w:rsid w:val="00F0546A"/>
    <w:rsid w:val="00F055BC"/>
    <w:rsid w:val="00F0577D"/>
    <w:rsid w:val="00F06082"/>
    <w:rsid w:val="00F0625A"/>
    <w:rsid w:val="00F0690F"/>
    <w:rsid w:val="00F06C98"/>
    <w:rsid w:val="00F06FD6"/>
    <w:rsid w:val="00F072E1"/>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EE5"/>
    <w:rsid w:val="00F1270B"/>
    <w:rsid w:val="00F129D7"/>
    <w:rsid w:val="00F12CF4"/>
    <w:rsid w:val="00F13270"/>
    <w:rsid w:val="00F13693"/>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744"/>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91"/>
    <w:rsid w:val="00F327BD"/>
    <w:rsid w:val="00F33063"/>
    <w:rsid w:val="00F332B9"/>
    <w:rsid w:val="00F33351"/>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1FE0"/>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2BC"/>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478"/>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0D6"/>
    <w:rsid w:val="00F762C3"/>
    <w:rsid w:val="00F767D6"/>
    <w:rsid w:val="00F771C4"/>
    <w:rsid w:val="00F773CB"/>
    <w:rsid w:val="00F77885"/>
    <w:rsid w:val="00F77A04"/>
    <w:rsid w:val="00F77B39"/>
    <w:rsid w:val="00F77E23"/>
    <w:rsid w:val="00F77E3C"/>
    <w:rsid w:val="00F77F8E"/>
    <w:rsid w:val="00F8017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03A"/>
    <w:rsid w:val="00F8615A"/>
    <w:rsid w:val="00F8645F"/>
    <w:rsid w:val="00F86E19"/>
    <w:rsid w:val="00F87270"/>
    <w:rsid w:val="00F87409"/>
    <w:rsid w:val="00F87DEF"/>
    <w:rsid w:val="00F87E16"/>
    <w:rsid w:val="00F87E21"/>
    <w:rsid w:val="00F87FF7"/>
    <w:rsid w:val="00F901EA"/>
    <w:rsid w:val="00F90546"/>
    <w:rsid w:val="00F90715"/>
    <w:rsid w:val="00F90DD4"/>
    <w:rsid w:val="00F90E5C"/>
    <w:rsid w:val="00F9101F"/>
    <w:rsid w:val="00F911F6"/>
    <w:rsid w:val="00F9133D"/>
    <w:rsid w:val="00F9199A"/>
    <w:rsid w:val="00F91F38"/>
    <w:rsid w:val="00F92A22"/>
    <w:rsid w:val="00F92AF3"/>
    <w:rsid w:val="00F92CE4"/>
    <w:rsid w:val="00F92F94"/>
    <w:rsid w:val="00F9368F"/>
    <w:rsid w:val="00F939E1"/>
    <w:rsid w:val="00F93A81"/>
    <w:rsid w:val="00F9420E"/>
    <w:rsid w:val="00F9424F"/>
    <w:rsid w:val="00F949F4"/>
    <w:rsid w:val="00F951F6"/>
    <w:rsid w:val="00F9577C"/>
    <w:rsid w:val="00F9599E"/>
    <w:rsid w:val="00F95B44"/>
    <w:rsid w:val="00F96180"/>
    <w:rsid w:val="00F9656F"/>
    <w:rsid w:val="00F96816"/>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893"/>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032"/>
    <w:rsid w:val="00FB3230"/>
    <w:rsid w:val="00FB3832"/>
    <w:rsid w:val="00FB3B33"/>
    <w:rsid w:val="00FB3E0E"/>
    <w:rsid w:val="00FB3EE9"/>
    <w:rsid w:val="00FB4320"/>
    <w:rsid w:val="00FB4464"/>
    <w:rsid w:val="00FB4672"/>
    <w:rsid w:val="00FB4B0D"/>
    <w:rsid w:val="00FB55DF"/>
    <w:rsid w:val="00FB57F1"/>
    <w:rsid w:val="00FB5937"/>
    <w:rsid w:val="00FB595B"/>
    <w:rsid w:val="00FB5B30"/>
    <w:rsid w:val="00FB5C56"/>
    <w:rsid w:val="00FB5DF8"/>
    <w:rsid w:val="00FB6169"/>
    <w:rsid w:val="00FB62E5"/>
    <w:rsid w:val="00FB6BF9"/>
    <w:rsid w:val="00FB7028"/>
    <w:rsid w:val="00FB733C"/>
    <w:rsid w:val="00FB7B63"/>
    <w:rsid w:val="00FB7EA8"/>
    <w:rsid w:val="00FC0172"/>
    <w:rsid w:val="00FC02E4"/>
    <w:rsid w:val="00FC04E9"/>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2BB"/>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471"/>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E7C89"/>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35757153">
      <w:bodyDiv w:val="1"/>
      <w:marLeft w:val="0"/>
      <w:marRight w:val="0"/>
      <w:marTop w:val="0"/>
      <w:marBottom w:val="0"/>
      <w:divBdr>
        <w:top w:val="none" w:sz="0" w:space="0" w:color="auto"/>
        <w:left w:val="none" w:sz="0" w:space="0" w:color="auto"/>
        <w:bottom w:val="none" w:sz="0" w:space="0" w:color="auto"/>
        <w:right w:val="none" w:sz="0" w:space="0" w:color="auto"/>
      </w:divBdr>
      <w:divsChild>
        <w:div w:id="1661302403">
          <w:marLeft w:val="0"/>
          <w:marRight w:val="0"/>
          <w:marTop w:val="0"/>
          <w:marBottom w:val="0"/>
          <w:divBdr>
            <w:top w:val="none" w:sz="0" w:space="0" w:color="auto"/>
            <w:left w:val="none" w:sz="0" w:space="0" w:color="auto"/>
            <w:bottom w:val="none" w:sz="0" w:space="0" w:color="auto"/>
            <w:right w:val="none" w:sz="0" w:space="0" w:color="auto"/>
          </w:divBdr>
          <w:divsChild>
            <w:div w:id="775826124">
              <w:marLeft w:val="0"/>
              <w:marRight w:val="0"/>
              <w:marTop w:val="0"/>
              <w:marBottom w:val="0"/>
              <w:divBdr>
                <w:top w:val="none" w:sz="0" w:space="0" w:color="auto"/>
                <w:left w:val="none" w:sz="0" w:space="0" w:color="auto"/>
                <w:bottom w:val="none" w:sz="0" w:space="0" w:color="auto"/>
                <w:right w:val="none" w:sz="0" w:space="0" w:color="auto"/>
              </w:divBdr>
              <w:divsChild>
                <w:div w:id="11776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114CD5-DCEC-844A-B24A-9268C6ED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40</Pages>
  <Words>74335</Words>
  <Characters>423713</Characters>
  <Application>Microsoft Office Word</Application>
  <DocSecurity>0</DocSecurity>
  <Lines>3530</Lines>
  <Paragraphs>994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25</cp:revision>
  <cp:lastPrinted>2019-02-26T19:44:00Z</cp:lastPrinted>
  <dcterms:created xsi:type="dcterms:W3CDTF">2019-03-07T18:35:00Z</dcterms:created>
  <dcterms:modified xsi:type="dcterms:W3CDTF">2019-03-08T17:58:00Z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