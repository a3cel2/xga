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6F0FE5F"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0"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1" w:author="Albi Celaj" w:date="2018-11-28T12:09:00Z">
        <w:r w:rsidR="00D977A0">
          <w:rPr>
            <w:lang w:val="en-CA"/>
          </w:rPr>
          <w:t xml:space="preserve">, and </w:t>
        </w:r>
      </w:ins>
      <w:ins w:id="2" w:author="Albi Celaj" w:date="2018-11-28T12:32:00Z">
        <w:r w:rsidR="00F11BEE">
          <w:rPr>
            <w:lang w:val="en-CA"/>
          </w:rPr>
          <w:t>by</w:t>
        </w:r>
      </w:ins>
      <w:ins w:id="3" w:author="Albi Celaj" w:date="2018-11-28T12:09:00Z">
        <w:r w:rsidR="00D977A0">
          <w:rPr>
            <w:lang w:val="en-CA"/>
          </w:rPr>
          <w:t xml:space="preserve"> similar </w:t>
        </w:r>
      </w:ins>
      <w:ins w:id="4" w:author="Albi Celaj" w:date="2018-11-28T12:32:00Z">
        <w:r w:rsidR="00F11BEE">
          <w:rPr>
            <w:lang w:val="en-CA"/>
          </w:rPr>
          <w:t xml:space="preserve">ongoing </w:t>
        </w:r>
      </w:ins>
      <w:ins w:id="5"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6" w:author="Albi Celaj" w:date="2018-11-28T12:10:00Z">
        <w:r w:rsidR="00D977A0">
          <w:rPr>
            <w:lang w:val="en-CA"/>
          </w:rPr>
          <w:t xml:space="preserve">actions maps </w:t>
        </w:r>
      </w:ins>
      <w:ins w:id="7" w:author="Albi Celaj" w:date="2018-11-28T12:12:00Z">
        <w:r w:rsidR="00D977A0">
          <w:rPr>
            <w:lang w:val="en-CA"/>
          </w:rPr>
          <w:t xml:space="preserve">can greatly </w:t>
        </w:r>
      </w:ins>
      <w:ins w:id="8" w:author="Albi Celaj" w:date="2018-11-28T12:10:00Z">
        <w:r w:rsidR="00D977A0">
          <w:rPr>
            <w:lang w:val="en-CA"/>
          </w:rPr>
          <w:t xml:space="preserve">improve </w:t>
        </w:r>
      </w:ins>
      <w:ins w:id="9" w:author="Albi Celaj" w:date="2018-11-28T12:32:00Z">
        <w:r w:rsidR="00F11BEE">
          <w:rPr>
            <w:lang w:val="en-CA"/>
          </w:rPr>
          <w:t xml:space="preserve">gene </w:t>
        </w:r>
      </w:ins>
      <w:ins w:id="10" w:author="Albi Celaj" w:date="2018-11-28T12:15:00Z">
        <w:r w:rsidR="00D977A0">
          <w:rPr>
            <w:lang w:val="en-CA"/>
          </w:rPr>
          <w:t>functional annotation</w:t>
        </w:r>
      </w:ins>
      <w:ins w:id="11" w:author="Albi Celaj" w:date="2018-11-28T12:10:00Z">
        <w:r w:rsidR="00D977A0" w:rsidRPr="00233F15">
          <w:rPr>
            <w:lang w:val="en-CA"/>
          </w:rPr>
          <w:fldChar w:fldCharType="begin" w:fldLock="1"/>
        </w:r>
        <w:r w:rsidR="00D977A0">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D977A0" w:rsidRPr="00233F15">
          <w:rPr>
            <w:lang w:val="en-CA"/>
          </w:rPr>
          <w:fldChar w:fldCharType="separate"/>
        </w:r>
        <w:r w:rsidR="00D977A0" w:rsidRPr="00D02749">
          <w:rPr>
            <w:noProof/>
            <w:vertAlign w:val="superscript"/>
            <w:lang w:val="en-CA"/>
          </w:rPr>
          <w:t>5,9</w:t>
        </w:r>
        <w:r w:rsidR="00D977A0" w:rsidRPr="00233F15">
          <w:rPr>
            <w:lang w:val="en-CA"/>
          </w:rPr>
          <w:fldChar w:fldCharType="end"/>
        </w:r>
        <w:r w:rsidR="00D977A0">
          <w:rPr>
            <w:lang w:val="en-CA"/>
          </w:rPr>
          <w:t xml:space="preserve">, </w:t>
        </w:r>
      </w:ins>
      <w:ins w:id="12" w:author="Albi Celaj" w:date="2018-11-28T12:12:00Z">
        <w:r w:rsidR="00D977A0">
          <w:rPr>
            <w:lang w:val="en-CA"/>
          </w:rPr>
          <w:t>and</w:t>
        </w:r>
        <w:r w:rsidR="00D977A0" w:rsidRPr="00233F15">
          <w:rPr>
            <w:lang w:val="en-CA"/>
          </w:rPr>
          <w:t xml:space="preserve"> inform </w:t>
        </w:r>
      </w:ins>
      <w:ins w:id="13" w:author="Albi Celaj" w:date="2018-11-28T12:32:00Z">
        <w:r w:rsidR="00A56F48">
          <w:rPr>
            <w:lang w:val="en-CA"/>
          </w:rPr>
          <w:t xml:space="preserve">mechanism and </w:t>
        </w:r>
      </w:ins>
      <w:ins w:id="14" w:author="Albi Celaj" w:date="2018-11-28T12:12:00Z">
        <w:r w:rsidR="00D977A0" w:rsidRPr="00233F15">
          <w:rPr>
            <w:lang w:val="en-CA"/>
          </w:rPr>
          <w:t>order-of-action in biological pathways</w:t>
        </w:r>
        <w:r w:rsidR="00D977A0" w:rsidRPr="00233F15">
          <w:rPr>
            <w:lang w:val="en-CA"/>
          </w:rPr>
          <w:fldChar w:fldCharType="begin" w:fldLock="1"/>
        </w:r>
      </w:ins>
      <w:r w:rsidR="00D977A0">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instrText>
      </w:r>
      <w:ins w:id="15" w:author="Albi Celaj" w:date="2018-11-28T12:12:00Z">
        <w:r w:rsidR="00D977A0" w:rsidRPr="00233F15">
          <w:rPr>
            <w:lang w:val="en-CA"/>
          </w:rPr>
          <w:fldChar w:fldCharType="separate"/>
        </w:r>
      </w:ins>
      <w:r w:rsidR="00D977A0" w:rsidRPr="00D977A0">
        <w:rPr>
          <w:noProof/>
          <w:vertAlign w:val="superscript"/>
          <w:lang w:val="en-CA"/>
        </w:rPr>
        <w:t>10</w:t>
      </w:r>
      <w:ins w:id="16" w:author="Albi Celaj" w:date="2018-11-28T12:12:00Z">
        <w:r w:rsidR="00D977A0" w:rsidRPr="00233F15">
          <w:rPr>
            <w:lang w:val="en-CA"/>
          </w:rPr>
          <w:fldChar w:fldCharType="end"/>
        </w:r>
      </w:ins>
    </w:p>
    <w:p w14:paraId="6304D52B" w14:textId="77777777" w:rsidR="00D977A0" w:rsidRDefault="00D977A0" w:rsidP="004210F6">
      <w:pPr>
        <w:jc w:val="both"/>
        <w:rPr>
          <w:lang w:val="en-CA"/>
        </w:rPr>
      </w:pPr>
    </w:p>
    <w:p w14:paraId="0C73D855" w14:textId="0A0B7DF7" w:rsidR="00D977A0" w:rsidDel="00AC024E" w:rsidRDefault="00D977A0" w:rsidP="004210F6">
      <w:pPr>
        <w:jc w:val="both"/>
        <w:rPr>
          <w:del w:id="17" w:author="Albi Celaj" w:date="2018-11-28T12:15:00Z"/>
          <w:lang w:val="en-CA"/>
        </w:rPr>
      </w:pPr>
    </w:p>
    <w:p w14:paraId="2EE082AE" w14:textId="75EC2095" w:rsidR="00D977A0" w:rsidDel="00AC024E" w:rsidRDefault="00D977A0" w:rsidP="004210F6">
      <w:pPr>
        <w:jc w:val="both"/>
        <w:rPr>
          <w:del w:id="18" w:author="Albi Celaj" w:date="2018-11-28T12:15:00Z"/>
          <w:lang w:val="en-CA"/>
        </w:rPr>
      </w:pPr>
    </w:p>
    <w:p w14:paraId="6E612F15" w14:textId="0100328E" w:rsidR="00CE762F" w:rsidDel="00AC024E" w:rsidRDefault="00801070" w:rsidP="004210F6">
      <w:pPr>
        <w:jc w:val="both"/>
        <w:rPr>
          <w:del w:id="19" w:author="Albi Celaj" w:date="2018-11-28T12:15:00Z"/>
          <w:lang w:val="en-CA"/>
        </w:rPr>
      </w:pPr>
      <w:del w:id="20" w:author="Albi Celaj" w:date="2018-11-28T12:15:00Z">
        <w:r w:rsidDel="00AC024E">
          <w:rPr>
            <w:lang w:val="en-CA"/>
          </w:rPr>
          <w:delText>.  L</w:delText>
        </w:r>
        <w:r w:rsidR="00932588" w:rsidDel="00AC024E">
          <w:rPr>
            <w:lang w:val="en-CA"/>
          </w:rPr>
          <w:delText>arge scale-efforts to map two-gene interactions</w:delText>
        </w:r>
        <w:r w:rsidR="00F076F4" w:rsidDel="00AC024E">
          <w:rPr>
            <w:lang w:val="en-CA"/>
          </w:rPr>
          <w:delText xml:space="preserve"> in human cell lines are also underway</w:delText>
        </w:r>
        <w:r w:rsidDel="00AC024E">
          <w:rPr>
            <w:lang w:val="en-CA"/>
          </w:rPr>
          <w:delText>, similarly</w:delText>
        </w:r>
        <w:r w:rsidR="00385DCF" w:rsidDel="00AC024E">
          <w:rPr>
            <w:lang w:val="en-CA"/>
          </w:rPr>
          <w:delText xml:space="preserve"> demonstrating their power to </w:delText>
        </w:r>
        <w:r w:rsidR="00374DE7" w:rsidDel="00AC024E">
          <w:rPr>
            <w:lang w:val="en-CA"/>
          </w:rPr>
          <w:delText xml:space="preserve">better </w:delText>
        </w:r>
        <w:r w:rsidR="00385DCF" w:rsidDel="00AC024E">
          <w:rPr>
            <w:lang w:val="en-CA"/>
          </w:rPr>
          <w:delText>understand gene function</w:delText>
        </w:r>
      </w:del>
      <w:del w:id="21" w:author="Albi Celaj" w:date="2018-11-28T12:09:00Z">
        <w:r w:rsidR="00D02749" w:rsidDel="00D977A0">
          <w:rPr>
            <w:lang w:val="en-CA"/>
          </w:rPr>
          <w:fldChar w:fldCharType="begin" w:fldLock="1"/>
        </w:r>
        <w:r w:rsidR="00E02FA1" w:rsidRPr="00AC024E" w:rsidDel="00D977A0">
          <w:rPr>
            <w:lang w:val="en-CA"/>
            <w:rPrChange w:id="22" w:author="Albi Celaj" w:date="2018-11-28T12:15:00Z">
              <w:rPr>
                <w:lang w:val="en-CA"/>
              </w:rPr>
            </w:rPrChange>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Del="00D977A0">
          <w:rPr>
            <w:lang w:val="en-CA"/>
          </w:rPr>
          <w:fldChar w:fldCharType="separate"/>
        </w:r>
        <w:r w:rsidR="00D02749" w:rsidRPr="00D02749" w:rsidDel="00D977A0">
          <w:rPr>
            <w:noProof/>
            <w:vertAlign w:val="superscript"/>
            <w:lang w:val="en-CA"/>
          </w:rPr>
          <w:delText>6,7</w:delText>
        </w:r>
        <w:r w:rsidR="00D02749" w:rsidDel="00D977A0">
          <w:rPr>
            <w:lang w:val="en-CA"/>
          </w:rPr>
          <w:fldChar w:fldCharType="end"/>
        </w:r>
      </w:del>
      <w:del w:id="23" w:author="Albi Celaj" w:date="2018-11-28T12:15:00Z">
        <w:r w:rsidR="00385DCF" w:rsidDel="00AC024E">
          <w:rPr>
            <w:lang w:val="en-CA"/>
          </w:rPr>
          <w:delText xml:space="preserve">.  In yeast, </w:delText>
        </w:r>
        <w:r w:rsidR="00660958" w:rsidDel="00AC024E">
          <w:rPr>
            <w:lang w:val="en-CA"/>
          </w:rPr>
          <w:delText xml:space="preserve">under standard growth conditions, </w:delText>
        </w:r>
        <w:r w:rsidR="00385DCF" w:rsidDel="00AC024E">
          <w:rPr>
            <w:lang w:val="en-CA"/>
          </w:rPr>
          <w:delText>t</w:delText>
        </w:r>
        <w:r w:rsidR="009A74DE" w:rsidDel="00AC024E">
          <w:rPr>
            <w:lang w:val="en-CA"/>
          </w:rPr>
          <w:delText>he number of genes yielding a phenotype climbs from ~2,000 to ~5,000 when genes are perturbed in pairs</w:delText>
        </w:r>
      </w:del>
      <w:del w:id="24" w:author="Albi Celaj" w:date="2018-11-28T12:10:00Z">
        <w:r w:rsidR="009A74DE" w:rsidRPr="00233F15" w:rsidDel="00D977A0">
          <w:rPr>
            <w:lang w:val="en-CA"/>
          </w:rPr>
          <w:fldChar w:fldCharType="begin" w:fldLock="1"/>
        </w:r>
        <w:r w:rsidR="00BC6FBF"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233F15" w:rsidDel="00D977A0">
          <w:rPr>
            <w:lang w:val="en-CA"/>
          </w:rPr>
          <w:fldChar w:fldCharType="separate"/>
        </w:r>
        <w:r w:rsidR="00E02FA1" w:rsidRPr="00E02FA1" w:rsidDel="00D977A0">
          <w:rPr>
            <w:noProof/>
            <w:vertAlign w:val="superscript"/>
            <w:lang w:val="en-CA"/>
          </w:rPr>
          <w:delText>5,8</w:delText>
        </w:r>
        <w:r w:rsidR="009A74DE" w:rsidRPr="00233F15" w:rsidDel="00D977A0">
          <w:rPr>
            <w:lang w:val="en-CA"/>
          </w:rPr>
          <w:fldChar w:fldCharType="end"/>
        </w:r>
      </w:del>
      <w:del w:id="25" w:author="Albi Celaj" w:date="2018-11-28T12:15:00Z">
        <w:r w:rsidR="009A74DE" w:rsidDel="00AC024E">
          <w:rPr>
            <w:lang w:val="en-CA"/>
          </w:rPr>
          <w:delText xml:space="preserve">.  </w:delText>
        </w:r>
        <w:r w:rsidR="00A54C80" w:rsidDel="00AC024E">
          <w:rPr>
            <w:lang w:val="en-CA"/>
          </w:rPr>
          <w:delText>Furthermore, t</w:delText>
        </w:r>
        <w:r w:rsidR="00612A16" w:rsidDel="00AC024E">
          <w:rPr>
            <w:lang w:val="en-CA"/>
          </w:rPr>
          <w:delText xml:space="preserve">he resulting </w:delText>
        </w:r>
        <w:r w:rsidR="009D20C7" w:rsidDel="00AC024E">
          <w:rPr>
            <w:lang w:val="en-CA"/>
          </w:rPr>
          <w:delText>genetic interaction map</w:delText>
        </w:r>
        <w:r w:rsidR="001E2EE0" w:rsidDel="00AC024E">
          <w:rPr>
            <w:lang w:val="en-CA"/>
          </w:rPr>
          <w:delText xml:space="preserve"> </w:delText>
        </w:r>
        <w:r w:rsidR="00612A16" w:rsidDel="00AC024E">
          <w:rPr>
            <w:lang w:val="en-CA"/>
          </w:rPr>
          <w:delText>enable</w:delText>
        </w:r>
        <w:r w:rsidR="00767DD8" w:rsidDel="00AC024E">
          <w:rPr>
            <w:lang w:val="en-CA"/>
          </w:rPr>
          <w:delText>d</w:delText>
        </w:r>
        <w:r w:rsidR="00612A16" w:rsidDel="00AC024E">
          <w:rPr>
            <w:lang w:val="en-CA"/>
          </w:rPr>
          <w:delText xml:space="preserve"> genes to be </w:delText>
        </w:r>
        <w:r w:rsidR="009D20C7" w:rsidRPr="00233F15" w:rsidDel="00AC024E">
          <w:rPr>
            <w:lang w:val="en-CA"/>
          </w:rPr>
          <w:delText>cluster</w:delText>
        </w:r>
        <w:r w:rsidR="00612A16" w:rsidDel="00AC024E">
          <w:rPr>
            <w:lang w:val="en-CA"/>
          </w:rPr>
          <w:delText xml:space="preserve">ed </w:delText>
        </w:r>
        <w:r w:rsidR="009D20C7" w:rsidRPr="00233F15" w:rsidDel="00AC024E">
          <w:rPr>
            <w:lang w:val="en-CA"/>
          </w:rPr>
          <w:delText>into functional groups</w:delText>
        </w:r>
      </w:del>
      <w:del w:id="26" w:author="Albi Celaj" w:date="2018-11-28T12:10:00Z">
        <w:r w:rsidR="009D20C7" w:rsidRPr="00233F15" w:rsidDel="00D977A0">
          <w:rPr>
            <w:lang w:val="en-CA"/>
          </w:rPr>
          <w:fldChar w:fldCharType="begin" w:fldLock="1"/>
        </w:r>
        <w:r w:rsidR="00E02FA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233F15" w:rsidDel="00D977A0">
          <w:rPr>
            <w:lang w:val="en-CA"/>
          </w:rPr>
          <w:fldChar w:fldCharType="separate"/>
        </w:r>
        <w:r w:rsidR="00D02749" w:rsidRPr="00D02749" w:rsidDel="00D977A0">
          <w:rPr>
            <w:noProof/>
            <w:vertAlign w:val="superscript"/>
            <w:lang w:val="en-CA"/>
          </w:rPr>
          <w:delText>5,9</w:delText>
        </w:r>
        <w:r w:rsidR="009D20C7" w:rsidRPr="00233F15" w:rsidDel="00D977A0">
          <w:rPr>
            <w:lang w:val="en-CA"/>
          </w:rPr>
          <w:fldChar w:fldCharType="end"/>
        </w:r>
      </w:del>
      <w:del w:id="27" w:author="Albi Celaj" w:date="2018-11-28T12:15:00Z">
        <w:r w:rsidR="001723FC" w:rsidDel="00AC024E">
          <w:rPr>
            <w:lang w:val="en-CA"/>
          </w:rPr>
          <w:delText>, while</w:delText>
        </w:r>
        <w:r w:rsidR="009D20C7" w:rsidDel="00AC024E">
          <w:rPr>
            <w:lang w:val="en-CA"/>
          </w:rPr>
          <w:delText xml:space="preserve"> </w:delText>
        </w:r>
        <w:r w:rsidR="00FA0308" w:rsidDel="00AC024E">
          <w:rPr>
            <w:lang w:val="en-CA"/>
          </w:rPr>
          <w:delText xml:space="preserve">smaller-scale </w:delText>
        </w:r>
        <w:r w:rsidR="00FC48E6" w:rsidDel="00AC024E">
          <w:rPr>
            <w:lang w:val="en-CA"/>
          </w:rPr>
          <w:delText>CGAs</w:delText>
        </w:r>
        <w:r w:rsidR="00FA0308" w:rsidDel="00AC024E">
          <w:rPr>
            <w:lang w:val="en-CA"/>
          </w:rPr>
          <w:delText xml:space="preserve"> have been used to </w:delText>
        </w:r>
        <w:r w:rsidR="00B65A07" w:rsidRPr="00233F15" w:rsidDel="00AC024E">
          <w:rPr>
            <w:lang w:val="en-CA"/>
          </w:rPr>
          <w:delText>better predict the genetic basis of drug resistance</w:delText>
        </w:r>
        <w:r w:rsidR="00B65A07" w:rsidRPr="00233F15" w:rsidDel="00AC024E">
          <w:rPr>
            <w:lang w:val="en-CA"/>
          </w:rPr>
          <w:fldChar w:fldCharType="begin" w:fldLock="1"/>
        </w:r>
        <w:r w:rsidR="00D977A0"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233F15" w:rsidDel="00AC024E">
          <w:rPr>
            <w:lang w:val="en-CA"/>
          </w:rPr>
          <w:fldChar w:fldCharType="separate"/>
        </w:r>
        <w:r w:rsidR="00D977A0" w:rsidRPr="00D977A0" w:rsidDel="00AC024E">
          <w:rPr>
            <w:noProof/>
            <w:vertAlign w:val="superscript"/>
            <w:lang w:val="en-CA"/>
          </w:rPr>
          <w:delText>11</w:delText>
        </w:r>
        <w:r w:rsidR="00B65A07" w:rsidRPr="00233F15" w:rsidDel="00AC024E">
          <w:rPr>
            <w:lang w:val="en-CA"/>
          </w:rPr>
          <w:fldChar w:fldCharType="end"/>
        </w:r>
        <w:r w:rsidR="00B65A07" w:rsidRPr="00233F15" w:rsidDel="00AC024E">
          <w:rPr>
            <w:lang w:val="en-CA"/>
          </w:rPr>
          <w:delText>,</w:delText>
        </w:r>
      </w:del>
      <w:del w:id="28" w:author="Albi Celaj" w:date="2018-11-28T12:12:00Z">
        <w:r w:rsidR="00B65A07" w:rsidRPr="00233F15" w:rsidDel="00D977A0">
          <w:rPr>
            <w:lang w:val="en-CA"/>
          </w:rPr>
          <w:delText xml:space="preserve"> and to inform order-of-action in biological pathways</w:delText>
        </w:r>
        <w:r w:rsidR="00B65A07" w:rsidRPr="00233F15" w:rsidDel="00D977A0">
          <w:rPr>
            <w:lang w:val="en-CA"/>
          </w:rPr>
          <w:fldChar w:fldCharType="begin" w:fldLock="1"/>
        </w:r>
        <w:r w:rsidR="00E02FA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233F15" w:rsidDel="00D977A0">
          <w:rPr>
            <w:lang w:val="en-CA"/>
          </w:rPr>
          <w:fldChar w:fldCharType="separate"/>
        </w:r>
        <w:r w:rsidR="00D02749" w:rsidRPr="00D02749" w:rsidDel="00D977A0">
          <w:rPr>
            <w:noProof/>
            <w:vertAlign w:val="superscript"/>
            <w:lang w:val="en-CA"/>
          </w:rPr>
          <w:delText>11</w:delText>
        </w:r>
        <w:r w:rsidR="00B65A07" w:rsidRPr="00233F15" w:rsidDel="00D977A0">
          <w:rPr>
            <w:lang w:val="en-CA"/>
          </w:rPr>
          <w:fldChar w:fldCharType="end"/>
        </w:r>
      </w:del>
      <w:del w:id="29" w:author="Albi Celaj" w:date="2018-11-28T12:15:00Z">
        <w:r w:rsidR="00B65A07" w:rsidDel="00AC024E">
          <w:rPr>
            <w:lang w:val="en-CA"/>
          </w:rPr>
          <w:delText xml:space="preserve">.  </w:delText>
        </w:r>
      </w:del>
    </w:p>
    <w:p w14:paraId="756C5B10" w14:textId="7FA0267B" w:rsidR="005C6714" w:rsidDel="00AC024E" w:rsidRDefault="005C6714" w:rsidP="004210F6">
      <w:pPr>
        <w:jc w:val="both"/>
        <w:rPr>
          <w:del w:id="30" w:author="Albi Celaj" w:date="2018-11-28T12:15:00Z"/>
        </w:rPr>
      </w:pPr>
    </w:p>
    <w:p w14:paraId="4B5108DA" w14:textId="04BC8455" w:rsidR="00663F54" w:rsidRPr="00663F54" w:rsidRDefault="00CE762F" w:rsidP="00C831AC">
      <w:pPr>
        <w:jc w:val="both"/>
        <w:rPr>
          <w:lang w:val="en-CA"/>
        </w:rPr>
        <w:pPrChange w:id="31" w:author="Albi Celaj" w:date="2018-11-28T13:04:00Z">
          <w:pPr>
            <w:jc w:val="both"/>
          </w:pPr>
        </w:pPrChange>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ins w:id="32" w:author="Albi Celaj" w:date="2018-11-28T12:24:00Z">
        <w:r w:rsidR="0068191D">
          <w:rPr>
            <w:lang w:val="en-CA"/>
          </w:rPr>
          <w:t xml:space="preserve">, </w:t>
        </w:r>
      </w:ins>
      <w:ins w:id="33" w:author="Albi Celaj" w:date="2018-11-28T12:25:00Z">
        <w:r w:rsidR="00F835CE">
          <w:rPr>
            <w:lang w:val="en-CA"/>
          </w:rPr>
          <w:t>and these</w:t>
        </w:r>
      </w:ins>
      <w:ins w:id="34" w:author="Albi Celaj" w:date="2018-11-28T12:24:00Z">
        <w:r w:rsidR="0068191D">
          <w:rPr>
            <w:lang w:val="en-CA"/>
          </w:rPr>
          <w:t xml:space="preserve"> </w:t>
        </w:r>
      </w:ins>
      <w:ins w:id="35" w:author="Albi Celaj" w:date="2018-11-28T12:34:00Z">
        <w:r w:rsidR="00A56F48">
          <w:rPr>
            <w:lang w:val="en-CA"/>
          </w:rPr>
          <w:t xml:space="preserve">alone </w:t>
        </w:r>
      </w:ins>
      <w:ins w:id="36" w:author="Albi Celaj" w:date="2018-11-28T12:25:00Z">
        <w:r w:rsidR="0068191D">
          <w:rPr>
            <w:lang w:val="en-CA"/>
          </w:rPr>
          <w:t xml:space="preserve">are likely to vastly outnumber </w:t>
        </w:r>
        <w:r w:rsidR="0068191D" w:rsidRPr="00233F15">
          <w:rPr>
            <w:lang w:val="en-CA"/>
          </w:rPr>
          <w:t>two-gene interactions</w:t>
        </w:r>
        <w:r w:rsidR="0068191D">
          <w:rPr>
            <w:lang w:val="en-CA"/>
          </w:rPr>
          <w:t xml:space="preserve"> in yeast</w:t>
        </w:r>
        <w:r w:rsidR="0068191D" w:rsidRPr="00233F15">
          <w:rPr>
            <w:lang w:val="en-CA"/>
          </w:rPr>
          <w:fldChar w:fldCharType="begin" w:fldLock="1"/>
        </w:r>
        <w:r w:rsidR="0068191D">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68191D" w:rsidRPr="00233F15">
          <w:rPr>
            <w:lang w:val="en-CA"/>
          </w:rPr>
          <w:fldChar w:fldCharType="separate"/>
        </w:r>
        <w:r w:rsidR="0068191D" w:rsidRPr="009673E9">
          <w:rPr>
            <w:noProof/>
            <w:vertAlign w:val="superscript"/>
            <w:lang w:val="en-CA"/>
          </w:rPr>
          <w:t>13</w:t>
        </w:r>
        <w:r w:rsidR="0068191D" w:rsidRPr="00233F15">
          <w:rPr>
            <w:lang w:val="en-CA"/>
          </w:rPr>
          <w:fldChar w:fldCharType="end"/>
        </w:r>
        <w:r w:rsidR="0068191D">
          <w:rPr>
            <w:lang w:val="en-CA"/>
          </w:rPr>
          <w:t xml:space="preserve">.  </w:t>
        </w:r>
      </w:ins>
      <w:ins w:id="37" w:author="Albi Celaj" w:date="2018-11-28T12:28:00Z">
        <w:r w:rsidR="00D34C6D">
          <w:rPr>
            <w:lang w:val="en-CA"/>
          </w:rPr>
          <w:t xml:space="preserve">Several </w:t>
        </w:r>
      </w:ins>
      <w:del w:id="38" w:author="Albi Celaj" w:date="2018-11-28T12:28:00Z">
        <w:r w:rsidR="00C56637" w:rsidDel="00D34C6D">
          <w:rPr>
            <w:lang w:val="en-CA"/>
          </w:rPr>
          <w:delText xml:space="preserve">.  </w:delText>
        </w:r>
        <w:r w:rsidR="009A74DE" w:rsidDel="00D34C6D">
          <w:rPr>
            <w:lang w:val="en-CA"/>
          </w:rPr>
          <w:delText xml:space="preserve">In yeast, triple mutant interactions </w:delText>
        </w:r>
      </w:del>
      <w:del w:id="39" w:author="Albi Celaj" w:date="2018-11-28T12:25:00Z">
        <w:r w:rsidR="00CB3F60" w:rsidDel="0068191D">
          <w:rPr>
            <w:lang w:val="en-CA"/>
          </w:rPr>
          <w:delText xml:space="preserve">are likely to </w:delText>
        </w:r>
        <w:r w:rsidR="009A74DE" w:rsidDel="0068191D">
          <w:rPr>
            <w:lang w:val="en-CA"/>
          </w:rPr>
          <w:delText xml:space="preserve">vastly outnumber </w:delText>
        </w:r>
        <w:r w:rsidR="00DC79BF" w:rsidRPr="00233F15" w:rsidDel="0068191D">
          <w:rPr>
            <w:lang w:val="en-CA"/>
          </w:rPr>
          <w:delText>two-gene interactions</w:delText>
        </w:r>
        <w:r w:rsidR="00DC79BF" w:rsidRPr="00233F15" w:rsidDel="0068191D">
          <w:rPr>
            <w:lang w:val="en-CA"/>
          </w:rPr>
          <w:fldChar w:fldCharType="begin" w:fldLock="1"/>
        </w:r>
        <w:r w:rsidR="00A228AC" w:rsidRPr="00D34C6D" w:rsidDel="0068191D">
          <w:rPr>
            <w:lang w:val="en-CA"/>
            <w:rPrChange w:id="40" w:author="Albi Celaj" w:date="2018-11-28T12:28:00Z">
              <w:rPr>
                <w:lang w:val="en-CA"/>
              </w:rPr>
            </w:rPrChange>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68191D">
          <w:rPr>
            <w:lang w:val="en-CA"/>
          </w:rPr>
          <w:fldChar w:fldCharType="separate"/>
        </w:r>
        <w:r w:rsidR="009673E9" w:rsidRPr="0068191D" w:rsidDel="0068191D">
          <w:rPr>
            <w:noProof/>
            <w:vertAlign w:val="superscript"/>
            <w:lang w:val="en-CA"/>
            <w:rPrChange w:id="41" w:author="Albi Celaj" w:date="2018-11-28T12:25:00Z">
              <w:rPr>
                <w:noProof/>
                <w:vertAlign w:val="superscript"/>
                <w:lang w:val="en-CA"/>
              </w:rPr>
            </w:rPrChange>
          </w:rPr>
          <w:delText>13</w:delText>
        </w:r>
        <w:r w:rsidR="00DC79BF" w:rsidRPr="00233F15" w:rsidDel="0068191D">
          <w:rPr>
            <w:lang w:val="en-CA"/>
          </w:rPr>
          <w:fldChar w:fldCharType="end"/>
        </w:r>
      </w:del>
      <w:del w:id="42" w:author="Albi Celaj" w:date="2018-11-28T12:22:00Z">
        <w:r w:rsidR="008D75CD" w:rsidRPr="00233F15" w:rsidDel="0068191D">
          <w:rPr>
            <w:lang w:val="en-CA"/>
          </w:rPr>
          <w:delText>.</w:delText>
        </w:r>
        <w:r w:rsidR="00C56637" w:rsidRPr="00C56637" w:rsidDel="0068191D">
          <w:rPr>
            <w:lang w:val="en-CA"/>
          </w:rPr>
          <w:delText xml:space="preserve"> </w:delText>
        </w:r>
        <w:r w:rsidR="00C56637" w:rsidDel="0068191D">
          <w:rPr>
            <w:lang w:val="en-CA"/>
          </w:rPr>
          <w:delText>S</w:delText>
        </w:r>
      </w:del>
      <w:del w:id="43" w:author="Albi Celaj" w:date="2018-11-28T12:28:00Z">
        <w:r w:rsidR="00C56637" w:rsidDel="00D34C6D">
          <w:rPr>
            <w:lang w:val="en-CA"/>
          </w:rPr>
          <w:delText xml:space="preserve">everal </w:delText>
        </w:r>
      </w:del>
      <w:r w:rsidR="00C56637">
        <w:rPr>
          <w:lang w:val="en-CA"/>
        </w:rPr>
        <w:t>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ins w:id="44" w:author="Albi Celaj" w:date="2018-11-28T12:28:00Z">
        <w:r w:rsidR="00D34C6D">
          <w:rPr>
            <w:lang w:val="en-CA"/>
          </w:rPr>
          <w:t xml:space="preserve">, and complex interactions </w:t>
        </w:r>
      </w:ins>
      <w:ins w:id="45" w:author="Albi Celaj" w:date="2018-11-28T13:01:00Z">
        <w:r w:rsidR="00C831AC">
          <w:rPr>
            <w:lang w:val="en-CA"/>
          </w:rPr>
          <w:t xml:space="preserve">in general </w:t>
        </w:r>
      </w:ins>
      <w:ins w:id="46" w:author="Albi Celaj" w:date="2018-11-28T12:40:00Z">
        <w:r w:rsidR="003B382F">
          <w:rPr>
            <w:lang w:val="en-CA"/>
          </w:rPr>
          <w:t>may</w:t>
        </w:r>
      </w:ins>
      <w:ins w:id="47" w:author="Albi Celaj" w:date="2018-11-28T12:39:00Z">
        <w:r w:rsidR="003B382F">
          <w:rPr>
            <w:lang w:val="en-CA"/>
          </w:rPr>
          <w:t xml:space="preserve"> </w:t>
        </w:r>
      </w:ins>
      <w:ins w:id="48" w:author="Albi Celaj" w:date="2018-11-28T12:28:00Z">
        <w:r w:rsidR="00D34C6D">
          <w:rPr>
            <w:lang w:val="en-CA"/>
          </w:rPr>
          <w:t xml:space="preserve">mediate a large majority of </w:t>
        </w:r>
      </w:ins>
      <w:ins w:id="49" w:author="Albi Celaj" w:date="2018-11-28T12:29:00Z">
        <w:r w:rsidR="00D34C6D">
          <w:rPr>
            <w:lang w:val="en-CA"/>
          </w:rPr>
          <w:t>g</w:t>
        </w:r>
      </w:ins>
      <w:ins w:id="50" w:author="Albi Celaj" w:date="2018-11-28T12:28:00Z">
        <w:r w:rsidR="00D34C6D">
          <w:rPr>
            <w:lang w:val="en-CA"/>
          </w:rPr>
          <w:t xml:space="preserve">enetic background effects </w:t>
        </w:r>
      </w:ins>
      <w:ins w:id="51" w:author="Albi Celaj" w:date="2018-11-28T12:44:00Z">
        <w:r w:rsidR="003B382F">
          <w:rPr>
            <w:lang w:val="en-CA"/>
          </w:rPr>
          <w:t>affecting</w:t>
        </w:r>
      </w:ins>
      <w:ins w:id="52" w:author="Albi Celaj" w:date="2018-11-28T12:28:00Z">
        <w:r w:rsidR="00D34C6D">
          <w:rPr>
            <w:lang w:val="en-CA"/>
          </w:rPr>
          <w:t xml:space="preserve"> growth of yeast knockouts</w:t>
        </w:r>
      </w:ins>
      <w:ins w:id="53" w:author="Albi Celaj" w:date="2018-11-28T12:29:00Z">
        <w:r w:rsidR="00D34C6D">
          <w:rPr>
            <w:lang w:val="en-CA"/>
          </w:rPr>
          <w:fldChar w:fldCharType="begin" w:fldLock="1"/>
        </w:r>
        <w:r w:rsidR="00D34C6D">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D34C6D">
          <w:rPr>
            <w:lang w:val="en-CA"/>
          </w:rPr>
          <w:fldChar w:fldCharType="separate"/>
        </w:r>
        <w:r w:rsidR="00D34C6D" w:rsidRPr="000C5C2F">
          <w:rPr>
            <w:noProof/>
            <w:vertAlign w:val="superscript"/>
            <w:lang w:val="en-CA"/>
          </w:rPr>
          <w:t>17</w:t>
        </w:r>
        <w:r w:rsidR="00D34C6D">
          <w:rPr>
            <w:lang w:val="en-CA"/>
          </w:rPr>
          <w:fldChar w:fldCharType="end"/>
        </w:r>
      </w:ins>
      <w:del w:id="54" w:author="Albi Celaj" w:date="2018-11-28T12:19:00Z">
        <w:r w:rsidR="00C56637" w:rsidRPr="00233F15" w:rsidDel="0068191D">
          <w:rPr>
            <w:lang w:val="en-CA"/>
          </w:rPr>
          <w:delText>.</w:delText>
        </w:r>
      </w:del>
      <w:del w:id="55"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56"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57"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Change w:id="58" w:author="Albi Celaj" w:date="2018-11-28T12:29:00Z">
              <w:rPr>
                <w:lang w:val="en-CA"/>
              </w:rPr>
            </w:rPrChange>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Change w:id="59" w:author="Albi Celaj" w:date="2018-11-28T12:29:00Z">
              <w:rPr>
                <w:noProof/>
                <w:vertAlign w:val="superscript"/>
                <w:lang w:val="en-CA"/>
              </w:rPr>
            </w:rPrChange>
          </w:rPr>
          <w:delText>17</w:delText>
        </w:r>
        <w:r w:rsidR="000C5C2F" w:rsidDel="00D34C6D">
          <w:rPr>
            <w:lang w:val="en-CA"/>
          </w:rPr>
          <w:fldChar w:fldCharType="end"/>
        </w:r>
        <w:r w:rsidR="000C5C2F" w:rsidDel="00D34C6D">
          <w:rPr>
            <w:lang w:val="en-CA"/>
          </w:rPr>
          <w:delText xml:space="preserve">.  </w:delText>
        </w:r>
      </w:del>
      <w:ins w:id="60" w:author="Albi Celaj" w:date="2018-11-28T12:29:00Z">
        <w:r w:rsidR="00D34C6D">
          <w:rPr>
            <w:lang w:val="en-CA"/>
          </w:rPr>
          <w:t>.</w:t>
        </w:r>
      </w:ins>
      <w:ins w:id="61" w:author="Albi Celaj" w:date="2018-11-28T12:37:00Z">
        <w:r w:rsidR="003B382F">
          <w:rPr>
            <w:lang w:val="en-CA"/>
          </w:rPr>
          <w:t xml:space="preserve"> </w:t>
        </w:r>
      </w:ins>
      <w:ins w:id="62" w:author="Albi Celaj" w:date="2018-11-28T12:29:00Z">
        <w:r w:rsidR="00D34C6D">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63"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64" w:author="Albi Celaj" w:date="2018-11-28T12:37:00Z">
        <w:r w:rsidR="006E23E8" w:rsidDel="003B382F">
          <w:rPr>
            <w:lang w:val="en-CA"/>
          </w:rPr>
          <w:delText xml:space="preserve">large </w:delText>
        </w:r>
      </w:del>
      <w:r w:rsidR="006E23E8">
        <w:rPr>
          <w:lang w:val="en-CA"/>
        </w:rPr>
        <w:t>gene families</w:t>
      </w:r>
      <w:ins w:id="65" w:author="Albi Celaj" w:date="2018-11-28T12:38:00Z">
        <w:r w:rsidR="003B382F">
          <w:rPr>
            <w:lang w:val="en-CA"/>
          </w:rPr>
          <w:t xml:space="preserve">, and multiple paralogs must be perturbed </w:t>
        </w:r>
      </w:ins>
      <w:ins w:id="66" w:author="Albi Celaj" w:date="2018-11-28T12:45:00Z">
        <w:r w:rsidR="003B382F">
          <w:rPr>
            <w:lang w:val="en-CA"/>
          </w:rPr>
          <w:t xml:space="preserve">simultaneously for </w:t>
        </w:r>
      </w:ins>
      <w:ins w:id="67" w:author="Albi Celaj" w:date="2018-11-28T12:48:00Z">
        <w:r w:rsidR="007B4010">
          <w:rPr>
            <w:lang w:val="en-CA"/>
          </w:rPr>
          <w:t>phenotypic</w:t>
        </w:r>
      </w:ins>
      <w:ins w:id="68" w:author="Albi Celaj" w:date="2018-11-28T12:47:00Z">
        <w:r w:rsidR="00175596">
          <w:rPr>
            <w:lang w:val="en-CA"/>
          </w:rPr>
          <w:t xml:space="preserve"> consequences</w:t>
        </w:r>
      </w:ins>
      <w:ins w:id="69" w:author="Albi Celaj" w:date="2018-11-28T12:46:00Z">
        <w:r w:rsidR="003B382F">
          <w:rPr>
            <w:lang w:val="en-CA"/>
          </w:rPr>
          <w:fldChar w:fldCharType="begin" w:fldLock="1"/>
        </w:r>
        <w:r w:rsidR="003B382F">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3B382F">
          <w:rPr>
            <w:lang w:val="en-CA"/>
          </w:rPr>
          <w:fldChar w:fldCharType="separate"/>
        </w:r>
        <w:r w:rsidR="003B382F" w:rsidRPr="000C5C2F">
          <w:rPr>
            <w:noProof/>
            <w:vertAlign w:val="superscript"/>
            <w:lang w:val="en-CA"/>
          </w:rPr>
          <w:t>18</w:t>
        </w:r>
        <w:r w:rsidR="003B382F">
          <w:rPr>
            <w:lang w:val="en-CA"/>
          </w:rPr>
          <w:fldChar w:fldCharType="end"/>
        </w:r>
        <w:r w:rsidR="003B382F">
          <w:rPr>
            <w:lang w:val="en-CA"/>
          </w:rPr>
          <w:t>.</w:t>
        </w:r>
      </w:ins>
      <w:ins w:id="70" w:author="Albi Celaj" w:date="2018-11-28T13:04:00Z">
        <w:r w:rsidR="00C831AC">
          <w:rPr>
            <w:lang w:val="en-CA"/>
          </w:rPr>
          <w:t xml:space="preserve"> </w:t>
        </w:r>
      </w:ins>
      <w:ins w:id="71" w:author="Albi Celaj" w:date="2018-11-28T12:46:00Z">
        <w:r w:rsidR="00175596">
          <w:rPr>
            <w:lang w:val="en-CA"/>
          </w:rPr>
          <w:t xml:space="preserve"> </w:t>
        </w:r>
      </w:ins>
      <w:del w:id="72"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73" w:author="Albi Celaj" w:date="2018-11-28T12:46:00Z">
        <w:r w:rsidR="006E23E8" w:rsidDel="003B382F">
          <w:rPr>
            <w:lang w:val="en-CA"/>
          </w:rPr>
          <w:fldChar w:fldCharType="begin" w:fldLock="1"/>
        </w:r>
        <w:r w:rsidR="00D660A4" w:rsidRPr="00C831AC" w:rsidDel="003B382F">
          <w:rPr>
            <w:lang w:val="en-CA"/>
            <w:rPrChange w:id="74" w:author="Albi Celaj" w:date="2018-11-28T13:04:00Z">
              <w:rPr>
                <w:lang w:val="en-CA"/>
              </w:rPr>
            </w:rPrChange>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Change w:id="75" w:author="Albi Celaj" w:date="2018-11-28T12:46:00Z">
              <w:rPr>
                <w:noProof/>
                <w:vertAlign w:val="superscript"/>
                <w:lang w:val="en-CA"/>
              </w:rPr>
            </w:rPrChange>
          </w:rPr>
          <w:delText>18</w:delText>
        </w:r>
        <w:r w:rsidR="006E23E8" w:rsidDel="003B382F">
          <w:rPr>
            <w:lang w:val="en-CA"/>
          </w:rPr>
          <w:fldChar w:fldCharType="end"/>
        </w:r>
      </w:del>
      <w:del w:id="76"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751DD505" w14:textId="77777777" w:rsidR="00FA405F" w:rsidRDefault="004A3B0F" w:rsidP="00CC375B">
      <w:pPr>
        <w:jc w:val="both"/>
        <w:rPr>
          <w:ins w:id="77" w:author="Albi Celaj" w:date="2018-11-28T13:11:00Z"/>
          <w:lang w:val="en-CA"/>
        </w:rPr>
      </w:pPr>
      <w:r>
        <w:rPr>
          <w:lang w:val="en-CA"/>
        </w:rPr>
        <w:t>W</w:t>
      </w:r>
      <w:r w:rsidR="00CF1450">
        <w:rPr>
          <w:lang w:val="en-CA"/>
        </w:rPr>
        <w:t xml:space="preserve">hile two-knockout </w:t>
      </w:r>
      <w:r>
        <w:rPr>
          <w:lang w:val="en-CA"/>
        </w:rPr>
        <w:t>CGA</w:t>
      </w:r>
      <w:ins w:id="78" w:author="Albi Celaj" w:date="2018-11-28T13:10:00Z">
        <w:r w:rsidR="001D074F">
          <w:rPr>
            <w:lang w:val="en-CA"/>
          </w:rPr>
          <w:t>s</w:t>
        </w:r>
      </w:ins>
      <w:r>
        <w:rPr>
          <w:lang w:val="en-CA"/>
        </w:rPr>
        <w:t xml:space="preserve"> has </w:t>
      </w:r>
      <w:r w:rsidR="00CF1450">
        <w:rPr>
          <w:lang w:val="en-CA"/>
        </w:rPr>
        <w:t xml:space="preserve">been used </w:t>
      </w:r>
      <w:r>
        <w:rPr>
          <w:lang w:val="en-CA"/>
        </w:rPr>
        <w:t>extensively</w:t>
      </w:r>
      <w:ins w:id="79" w:author="Albi Celaj" w:date="2018-11-28T13:10:00Z">
        <w:r w:rsidR="001D074F">
          <w:rPr>
            <w:lang w:val="en-CA"/>
          </w:rPr>
          <w:t xml:space="preserve">, </w:t>
        </w:r>
      </w:ins>
      <w:del w:id="80" w:author="Albi Celaj" w:date="2018-11-28T13:10:00Z">
        <w:r w:rsidDel="001D074F">
          <w:rPr>
            <w:lang w:val="en-CA"/>
          </w:rPr>
          <w:delText xml:space="preserve"> </w:delText>
        </w:r>
        <w:r w:rsidR="00CF1450" w:rsidDel="001D074F">
          <w:rPr>
            <w:lang w:val="en-CA"/>
          </w:rPr>
          <w:delText>to genetically dissect</w:delText>
        </w:r>
        <w:r w:rsidR="002E5B59" w:rsidDel="001D074F">
          <w:rPr>
            <w:lang w:val="en-CA"/>
          </w:rPr>
          <w:delText xml:space="preserve"> </w:delText>
        </w:r>
        <w:r w:rsidR="00CC375B" w:rsidDel="001D074F">
          <w:rPr>
            <w:lang w:val="en-CA"/>
          </w:rPr>
          <w:delText xml:space="preserve">and order biological </w:delText>
        </w:r>
        <w:r w:rsidR="002E5B59" w:rsidDel="001D074F">
          <w:rPr>
            <w:lang w:val="en-CA"/>
          </w:rPr>
          <w:delText>pathways</w:delText>
        </w:r>
        <w:r w:rsidR="002E5B59" w:rsidDel="001D074F">
          <w:rPr>
            <w:lang w:val="en-CA"/>
          </w:rPr>
          <w:fldChar w:fldCharType="begin" w:fldLock="1"/>
        </w:r>
        <w:r w:rsidR="00D977A0" w:rsidRPr="001D074F" w:rsidDel="001D074F">
          <w:rPr>
            <w:lang w:val="en-CA"/>
            <w:rPrChange w:id="81" w:author="Albi Celaj" w:date="2018-11-28T13:10:00Z">
              <w:rPr>
                <w:lang w:val="en-CA"/>
              </w:rPr>
            </w:rPrChange>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delInstrText>
        </w:r>
        <w:r w:rsidR="002E5B59" w:rsidDel="001D074F">
          <w:rPr>
            <w:lang w:val="en-CA"/>
          </w:rPr>
          <w:fldChar w:fldCharType="separate"/>
        </w:r>
        <w:r w:rsidR="00D977A0" w:rsidRPr="001D074F" w:rsidDel="001D074F">
          <w:rPr>
            <w:noProof/>
            <w:vertAlign w:val="superscript"/>
            <w:lang w:val="en-CA"/>
            <w:rPrChange w:id="82" w:author="Albi Celaj" w:date="2018-11-28T13:10:00Z">
              <w:rPr>
                <w:noProof/>
                <w:vertAlign w:val="superscript"/>
                <w:lang w:val="en-CA"/>
              </w:rPr>
            </w:rPrChange>
          </w:rPr>
          <w:delText>10</w:delText>
        </w:r>
        <w:r w:rsidR="002E5B59" w:rsidDel="001D074F">
          <w:rPr>
            <w:lang w:val="en-CA"/>
          </w:rPr>
          <w:fldChar w:fldCharType="end"/>
        </w:r>
        <w:r w:rsidR="002E5B59" w:rsidDel="001D074F">
          <w:rPr>
            <w:lang w:val="en-CA"/>
          </w:rPr>
          <w:delText xml:space="preserve">, </w:delText>
        </w:r>
        <w:r w:rsidDel="001D074F">
          <w:rPr>
            <w:lang w:val="en-CA"/>
          </w:rPr>
          <w:delText xml:space="preserve">CGA </w:delText>
        </w:r>
      </w:del>
      <w:r>
        <w:rPr>
          <w:lang w:val="en-CA"/>
        </w:rPr>
        <w:t xml:space="preserve">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w:t>
      </w:r>
    </w:p>
    <w:p w14:paraId="5B42DC4A" w14:textId="77777777" w:rsidR="00FA405F" w:rsidRDefault="00FA405F" w:rsidP="00CC375B">
      <w:pPr>
        <w:jc w:val="both"/>
        <w:rPr>
          <w:ins w:id="83" w:author="Albi Celaj" w:date="2018-11-28T13:11:00Z"/>
          <w:lang w:val="en-CA"/>
        </w:rPr>
      </w:pPr>
    </w:p>
    <w:p w14:paraId="29F504E7" w14:textId="77777777" w:rsidR="00FA405F" w:rsidRDefault="00FA405F" w:rsidP="00CC375B">
      <w:pPr>
        <w:jc w:val="both"/>
        <w:rPr>
          <w:ins w:id="84" w:author="Albi Celaj" w:date="2018-11-28T13:11:00Z"/>
          <w:lang w:val="en-CA"/>
        </w:rPr>
      </w:pPr>
    </w:p>
    <w:p w14:paraId="6F7F302B" w14:textId="2F09E723" w:rsidR="0013494D" w:rsidRPr="00FA405F" w:rsidRDefault="0013494D" w:rsidP="00CC375B">
      <w:pPr>
        <w:jc w:val="both"/>
        <w:rPr>
          <w:lang w:val="en-CA"/>
          <w:rPrChange w:id="85" w:author="Albi Celaj" w:date="2018-11-28T13:11:00Z">
            <w:rPr/>
          </w:rPrChange>
        </w:rPr>
      </w:pPr>
      <w:r>
        <w:rPr>
          <w:lang w:val="en-CA"/>
        </w:rPr>
        <w:t xml:space="preserve">Although </w:t>
      </w:r>
      <w:r w:rsidR="00185E07">
        <w:rPr>
          <w:lang w:val="en-CA"/>
        </w:rPr>
        <w:t>DCGA</w:t>
      </w:r>
      <w:r w:rsidR="0038375B">
        <w:rPr>
          <w:lang w:val="en-CA"/>
        </w:rPr>
        <w:t xml:space="preserve"> </w:t>
      </w:r>
      <w:r>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Pr>
          <w:lang w:val="en-CA"/>
        </w:rPr>
        <w:t xml:space="preserve">smaller </w:t>
      </w:r>
      <w:r w:rsidR="001317A7">
        <w:rPr>
          <w:lang w:val="en-CA"/>
        </w:rPr>
        <w:t>biological subsystem</w:t>
      </w:r>
      <w:r w:rsidR="00F41C2E">
        <w:rPr>
          <w:lang w:val="en-CA"/>
        </w:rPr>
        <w:t>s</w:t>
      </w:r>
      <w:r>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Pr>
          <w:lang w:val="en-CA"/>
        </w:rPr>
        <w:t xml:space="preserve">Although </w:t>
      </w:r>
      <w:r w:rsidR="005676DD">
        <w:rPr>
          <w:lang w:val="en-CA"/>
        </w:rPr>
        <w:t xml:space="preserve">there are </w:t>
      </w:r>
      <w:r>
        <w:rPr>
          <w:lang w:val="en-CA"/>
        </w:rPr>
        <w:t xml:space="preserve">methods to </w:t>
      </w:r>
      <w:r w:rsidR="005676DD">
        <w:rPr>
          <w:lang w:val="en-CA"/>
        </w:rPr>
        <w:t xml:space="preserve">generate multi-mutant strains that can </w:t>
      </w:r>
      <w:r>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Pr>
          <w:lang w:val="en-CA"/>
        </w:rPr>
        <w:t xml:space="preserve">, </w:t>
      </w:r>
      <w:r w:rsidR="005676DD">
        <w:rPr>
          <w:lang w:val="en-CA"/>
        </w:rPr>
        <w:t xml:space="preserve">these </w:t>
      </w:r>
      <w:r w:rsidR="0062600D">
        <w:rPr>
          <w:lang w:val="en-CA"/>
        </w:rPr>
        <w:t>have</w:t>
      </w:r>
      <w:r w:rsidR="005676DD">
        <w:rPr>
          <w:lang w:val="en-CA"/>
        </w:rPr>
        <w:t xml:space="preserve"> focused on </w:t>
      </w:r>
      <w:r>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lastRenderedPageBreak/>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7FB4C3A3" w:rsidR="00D977A0"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D977A0">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instrText>
      </w:r>
      <w:r w:rsidR="00E56229" w:rsidRPr="002456C5">
        <w:rPr>
          <w:lang w:val="en-CA"/>
        </w:rPr>
        <w:fldChar w:fldCharType="separate"/>
      </w:r>
      <w:r w:rsidR="00D977A0" w:rsidRPr="00D977A0">
        <w:rPr>
          <w:noProof/>
          <w:vertAlign w:val="superscript"/>
          <w:lang w:val="en-CA"/>
        </w:rPr>
        <w:t>11</w:t>
      </w:r>
      <w:r w:rsidR="00E56229" w:rsidRPr="002456C5">
        <w:rPr>
          <w:lang w:val="en-CA"/>
        </w:rPr>
        <w:fldChar w:fldCharType="end"/>
      </w:r>
      <w:r w:rsidR="00E56229">
        <w:rPr>
          <w:lang w:val="en-CA"/>
        </w:rPr>
        <w:t xml:space="preserve">.  </w:t>
      </w:r>
    </w:p>
    <w:p w14:paraId="35B5BDB6" w14:textId="77777777" w:rsidR="00D977A0" w:rsidRDefault="00D977A0" w:rsidP="00CD1521">
      <w:pPr>
        <w:jc w:val="both"/>
        <w:rPr>
          <w:lang w:val="en-CA"/>
        </w:rPr>
      </w:pPr>
    </w:p>
    <w:p w14:paraId="456E9525" w14:textId="77777777" w:rsidR="00D977A0" w:rsidRDefault="00D977A0" w:rsidP="00CD1521">
      <w:pPr>
        <w:jc w:val="both"/>
        <w:rPr>
          <w:lang w:val="en-CA"/>
        </w:rPr>
      </w:pPr>
    </w:p>
    <w:p w14:paraId="00363736" w14:textId="77777777" w:rsidR="00D977A0" w:rsidRDefault="00D977A0" w:rsidP="00CD1521">
      <w:pPr>
        <w:jc w:val="both"/>
        <w:rPr>
          <w:lang w:val="en-CA"/>
        </w:rPr>
      </w:pPr>
    </w:p>
    <w:p w14:paraId="3F293835" w14:textId="77777777" w:rsidR="00D977A0" w:rsidRDefault="00D977A0" w:rsidP="00CD1521">
      <w:pPr>
        <w:jc w:val="both"/>
        <w:rPr>
          <w:lang w:val="en-CA"/>
        </w:rPr>
      </w:pPr>
    </w:p>
    <w:p w14:paraId="168525CD" w14:textId="3AF0B3A9" w:rsidR="006D3D6E" w:rsidRDefault="00A36F21" w:rsidP="00CD1521">
      <w:pPr>
        <w:jc w:val="both"/>
        <w:rPr>
          <w:lang w:val="en-CA"/>
        </w:rPr>
      </w:pPr>
      <w:r>
        <w:rPr>
          <w:lang w:val="en-CA"/>
        </w:rPr>
        <w:t>Genoty</w:t>
      </w:r>
      <w:r w:rsidR="00694D46">
        <w:rPr>
          <w:lang w:val="en-CA"/>
        </w:rPr>
        <w:t>p</w:t>
      </w:r>
      <w:r>
        <w:rPr>
          <w:lang w:val="en-CA"/>
        </w:rPr>
        <w:t>ing and profiling progeny for traits such as gene expression</w:t>
      </w:r>
      <w:r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Pr="00233F15">
        <w:rPr>
          <w:bCs/>
          <w:iCs/>
          <w:color w:val="000000" w:themeColor="text1"/>
        </w:rPr>
        <w:fldChar w:fldCharType="separate"/>
      </w:r>
      <w:r w:rsidR="000C5C2F" w:rsidRPr="000C5C2F">
        <w:rPr>
          <w:bCs/>
          <w:iCs/>
          <w:noProof/>
          <w:color w:val="000000" w:themeColor="text1"/>
          <w:vertAlign w:val="superscript"/>
        </w:rPr>
        <w:t>38</w:t>
      </w:r>
      <w:r w:rsidRPr="00233F15">
        <w:rPr>
          <w:bCs/>
          <w:iCs/>
          <w:color w:val="000000" w:themeColor="text1"/>
        </w:rPr>
        <w:fldChar w:fldCharType="end"/>
      </w:r>
      <w:r>
        <w:rPr>
          <w:lang w:val="en-CA"/>
        </w:rPr>
        <w:t xml:space="preserve"> or small molecule resistance</w:t>
      </w:r>
      <w:r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Pr="00233F15">
        <w:rPr>
          <w:bCs/>
          <w:iCs/>
          <w:color w:val="000000" w:themeColor="text1"/>
        </w:rPr>
        <w:fldChar w:fldCharType="separate"/>
      </w:r>
      <w:r w:rsidR="000C5C2F" w:rsidRPr="000C5C2F">
        <w:rPr>
          <w:bCs/>
          <w:iCs/>
          <w:noProof/>
          <w:color w:val="000000" w:themeColor="text1"/>
          <w:vertAlign w:val="superscript"/>
        </w:rPr>
        <w:t>39</w:t>
      </w:r>
      <w:r w:rsidRPr="00233F15">
        <w:rPr>
          <w:bCs/>
          <w:iCs/>
          <w:color w:val="000000" w:themeColor="text1"/>
        </w:rPr>
        <w:fldChar w:fldCharType="end"/>
      </w:r>
      <w:r>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Pr>
          <w:bCs/>
          <w:iCs/>
          <w:color w:val="000000" w:themeColor="text1"/>
        </w:rPr>
        <w:t>engineered strains</w:t>
      </w:r>
      <w:r>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Pr>
          <w:lang w:val="en-CA"/>
        </w:rPr>
        <w:fldChar w:fldCharType="separate"/>
      </w:r>
      <w:r w:rsidR="000C5C2F" w:rsidRPr="000C5C2F">
        <w:rPr>
          <w:noProof/>
          <w:vertAlign w:val="superscript"/>
          <w:lang w:val="en-CA"/>
        </w:rPr>
        <w:t>39</w:t>
      </w:r>
      <w:r>
        <w:rPr>
          <w:lang w:val="en-CA"/>
        </w:rPr>
        <w:fldChar w:fldCharType="end"/>
      </w:r>
      <w:r w:rsidR="00135EF0">
        <w:rPr>
          <w:lang w:val="en-CA"/>
        </w:rPr>
        <w:t>, presenting several limitations</w:t>
      </w:r>
      <w:r>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F6B2C71"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EF3DD9">
        <w:rPr>
          <w:bCs/>
          <w:iCs/>
          <w:color w:val="000000" w:themeColor="text1"/>
        </w:rPr>
        <w:t>Fig</w:t>
      </w:r>
      <w:r w:rsidR="00655BEC">
        <w:rPr>
          <w:bCs/>
          <w:iCs/>
          <w:color w:val="000000" w:themeColor="text1"/>
        </w:rPr>
        <w:t xml:space="preserve">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6CE99506"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2F781E1"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BFA6DED"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4D73D431"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6704557B"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EF3DD9">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86"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86"/>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EF3DD9">
        <w:rPr>
          <w:color w:val="000000"/>
        </w:rPr>
        <w:t>Fig</w:t>
      </w:r>
      <w:r w:rsidR="00A11C11">
        <w:rPr>
          <w:color w:val="000000"/>
        </w:rPr>
        <w:t xml:space="preserve">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4A502221"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sidR="00EF3DD9">
        <w:rPr>
          <w:color w:val="000000"/>
          <w:lang w:val="en-CA"/>
        </w:rPr>
        <w:t>Fig</w:t>
      </w:r>
      <w:r>
        <w:rPr>
          <w:color w:val="000000"/>
          <w:lang w:val="en-CA"/>
        </w:rPr>
        <w:t xml:space="preserve">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sidR="00EF3DD9">
        <w:rPr>
          <w:color w:val="000000"/>
          <w:lang w:val="en-CA"/>
        </w:rPr>
        <w:t>Fig</w:t>
      </w:r>
      <w:r>
        <w:rPr>
          <w:color w:val="000000"/>
          <w:lang w:val="en-CA"/>
        </w:rPr>
        <w:t xml:space="preserve">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78DA4D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w:t>
      </w:r>
      <w:r w:rsidR="00450E99">
        <w:rPr>
          <w:color w:val="000000"/>
        </w:rPr>
        <w:lastRenderedPageBreak/>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0B07C730"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EF3DD9">
        <w:rPr>
          <w:color w:val="000000"/>
        </w:rPr>
        <w:t>Fig</w:t>
      </w:r>
      <w:r w:rsidR="004A6EC7">
        <w:rPr>
          <w:color w:val="000000"/>
        </w:rPr>
        <w:t xml:space="preserve">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w:t>
      </w:r>
      <w:r>
        <w:rPr>
          <w:bCs/>
          <w:iCs/>
          <w:color w:val="000000" w:themeColor="text1"/>
        </w:rPr>
        <w:lastRenderedPageBreak/>
        <w:t xml:space="preserve">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4F4BAFA"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0FCB9315"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w:t>
      </w:r>
      <w:r w:rsidR="00534DEF">
        <w:rPr>
          <w:bCs/>
          <w:iCs/>
          <w:color w:val="000000" w:themeColor="text1"/>
        </w:rPr>
        <w:t>C</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w:t>
      </w:r>
      <w:r w:rsidR="00414F35" w:rsidRPr="00920853">
        <w:rPr>
          <w:bCs/>
          <w:iCs/>
          <w:color w:val="000000" w:themeColor="text1"/>
        </w:rPr>
        <w:lastRenderedPageBreak/>
        <w:t xml:space="preserve">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4D2FB526"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lastRenderedPageBreak/>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87" w:name="_Hlk530662605"/>
      <w:r w:rsidR="00627DF3">
        <w:rPr>
          <w:bCs/>
          <w:i/>
          <w:iCs/>
          <w:color w:val="000000" w:themeColor="text1"/>
        </w:rPr>
        <w:t>pdr5∆yor1∆</w:t>
      </w:r>
      <w:r w:rsidR="00627DF3">
        <w:rPr>
          <w:bCs/>
          <w:iCs/>
          <w:color w:val="000000" w:themeColor="text1"/>
        </w:rPr>
        <w:t xml:space="preserve">, </w:t>
      </w:r>
      <w:bookmarkEnd w:id="87"/>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26AFF68A"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210F14">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eviouslyFormattedCitation":"&lt;sup&gt;51&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210F1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w:t>
      </w:r>
      <w:r w:rsidR="0097516B" w:rsidRPr="00233F15">
        <w:rPr>
          <w:bCs/>
          <w:iCs/>
          <w:color w:val="000000" w:themeColor="text1"/>
        </w:rPr>
        <w:lastRenderedPageBreak/>
        <w:t xml:space="preserve">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4AF73485"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210F1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210F1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210F1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8AD66D3"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5F3830">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5F3830" w:rsidRPr="000C5C2F">
        <w:rPr>
          <w:bCs/>
          <w:iCs/>
          <w:noProof/>
          <w:color w:val="000000" w:themeColor="text1"/>
          <w:vertAlign w:val="superscript"/>
        </w:rPr>
        <w:t>27,29</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A410E97"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BD5B97">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56&lt;/sup&gt;","plainTextFormattedCitation":"56","previouslyFormattedCitation":"&lt;sup&gt;56&lt;/sup&gt;"},"properties":{"noteIndex":0},"schema":"https://github.com/citation-style-language/schema/raw/master/csl-citation.json"}</w:instrText>
      </w:r>
      <w:r w:rsidR="00210F14">
        <w:rPr>
          <w:bCs/>
          <w:iCs/>
          <w:color w:val="000000" w:themeColor="text1"/>
        </w:rPr>
        <w:fldChar w:fldCharType="separate"/>
      </w:r>
      <w:r w:rsidR="00210F14" w:rsidRPr="00210F14">
        <w:rPr>
          <w:bCs/>
          <w:iCs/>
          <w:noProof/>
          <w:color w:val="000000" w:themeColor="text1"/>
          <w:vertAlign w:val="superscript"/>
        </w:rPr>
        <w:t>56</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08D1C528" w:rsidR="00F70B81" w:rsidRDefault="004636D5" w:rsidP="00044587">
      <w:pPr>
        <w:jc w:val="both"/>
        <w:rPr>
          <w:bCs/>
          <w:iCs/>
          <w:color w:val="000000" w:themeColor="text1"/>
        </w:rPr>
      </w:pPr>
      <w:bookmarkStart w:id="88" w:name="_GoBack"/>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D977A0">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57,58&lt;/sup&gt;","plainTextFormattedCitation":"57,58","previouslyFormattedCitation":"&lt;sup&gt;57,58&lt;/sup&gt;"},"properties":{"noteIndex":0},"schema":"https://github.com/citation-style-language/schema/raw/master/csl-citation.json"}</w:instrText>
      </w:r>
      <w:r w:rsidR="00BD5B97">
        <w:rPr>
          <w:bCs/>
          <w:iCs/>
          <w:color w:val="000000" w:themeColor="text1"/>
        </w:rPr>
        <w:fldChar w:fldCharType="separate"/>
      </w:r>
      <w:r w:rsidR="00BD5B97" w:rsidRPr="00BD5B97">
        <w:rPr>
          <w:bCs/>
          <w:iCs/>
          <w:noProof/>
          <w:color w:val="000000" w:themeColor="text1"/>
          <w:vertAlign w:val="superscript"/>
        </w:rPr>
        <w:t>57,58</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lastRenderedPageBreak/>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55446035"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D977A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59&lt;/sup&gt;","plainTextFormattedCitation":"59","previouslyFormattedCitation":"&lt;sup&gt;59&lt;/sup&gt;"},"properties":{"noteIndex":0},"schema":"https://github.com/citation-style-language/schema/raw/master/csl-citation.json"}</w:instrText>
      </w:r>
      <w:r w:rsidR="00FE663C">
        <w:rPr>
          <w:bCs/>
          <w:i/>
          <w:iCs/>
          <w:color w:val="000000" w:themeColor="text1"/>
        </w:rPr>
        <w:fldChar w:fldCharType="separate"/>
      </w:r>
      <w:r w:rsidR="00BD5B97" w:rsidRPr="00BD5B97">
        <w:rPr>
          <w:bCs/>
          <w:iCs/>
          <w:noProof/>
          <w:color w:val="000000" w:themeColor="text1"/>
          <w:vertAlign w:val="superscript"/>
        </w:rPr>
        <w:t>59</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bookmarkEnd w:id="88"/>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89"/>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89"/>
      <w:r w:rsidR="006A3CE7" w:rsidRPr="00233F15">
        <w:rPr>
          <w:rStyle w:val="CommentReference"/>
        </w:rPr>
        <w:commentReference w:id="89"/>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90"/>
      <w:r w:rsidRPr="00233F15">
        <w:rPr>
          <w:b/>
          <w:bCs/>
          <w:iCs/>
          <w:color w:val="A6A6A6" w:themeColor="background1" w:themeShade="A6"/>
        </w:rPr>
        <w:t>Media</w:t>
      </w:r>
      <w:commentRangeEnd w:id="90"/>
      <w:r w:rsidR="00CB2329" w:rsidRPr="00233F15">
        <w:rPr>
          <w:rStyle w:val="CommentReference"/>
          <w:color w:val="A6A6A6" w:themeColor="background1" w:themeShade="A6"/>
        </w:rPr>
        <w:commentReference w:id="90"/>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lastRenderedPageBreak/>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91"/>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91"/>
      <w:r w:rsidR="00D20F9C">
        <w:rPr>
          <w:rStyle w:val="CommentReference"/>
          <w:rFonts w:asciiTheme="minorHAnsi" w:hAnsiTheme="minorHAnsi" w:cstheme="minorBidi"/>
        </w:rPr>
        <w:commentReference w:id="91"/>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92"/>
      <w:commentRangeEnd w:id="92"/>
      <w:r w:rsidR="00AD3ECF">
        <w:rPr>
          <w:rStyle w:val="CommentReference"/>
          <w:rFonts w:asciiTheme="minorHAnsi" w:hAnsiTheme="minorHAnsi" w:cstheme="minorBidi"/>
        </w:rPr>
        <w:commentReference w:id="92"/>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93"/>
      <w:commentRangeEnd w:id="93"/>
      <w:r w:rsidR="002F37D7">
        <w:rPr>
          <w:rStyle w:val="CommentReference"/>
          <w:rFonts w:asciiTheme="minorHAnsi" w:hAnsiTheme="minorHAnsi" w:cstheme="minorBidi"/>
        </w:rPr>
        <w:commentReference w:id="93"/>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94"/>
      <w:commentRangeEnd w:id="94"/>
      <w:r w:rsidR="001A4394">
        <w:rPr>
          <w:rStyle w:val="CommentReference"/>
          <w:rFonts w:asciiTheme="minorHAnsi" w:hAnsiTheme="minorHAnsi" w:cstheme="minorBidi"/>
        </w:rPr>
        <w:commentReference w:id="94"/>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697EE8" w:rsidR="000928E2" w:rsidRDefault="001229B3" w:rsidP="004210F6">
      <w:pPr>
        <w:jc w:val="both"/>
        <w:rPr>
          <w:bCs/>
          <w:iCs/>
          <w:color w:val="000000" w:themeColor="text1"/>
        </w:rPr>
      </w:pPr>
      <w:r>
        <w:rPr>
          <w:color w:val="000000" w:themeColor="text1"/>
        </w:rPr>
        <w:lastRenderedPageBreak/>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977A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62&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977A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63&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95"/>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95"/>
      <w:r w:rsidR="006471EB">
        <w:rPr>
          <w:rStyle w:val="CommentReference"/>
          <w:rFonts w:asciiTheme="minorHAnsi" w:hAnsiTheme="minorHAnsi" w:cstheme="minorBidi"/>
        </w:rPr>
        <w:commentReference w:id="95"/>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96"/>
      <w:r w:rsidR="000274E9" w:rsidRPr="00233F15">
        <w:rPr>
          <w:rFonts w:eastAsia="Times New Roman"/>
          <w:color w:val="333333"/>
          <w:shd w:val="clear" w:color="auto" w:fill="FFFFFF"/>
        </w:rPr>
        <w:t>previously described</w:t>
      </w:r>
      <w:commentRangeEnd w:id="96"/>
      <w:r w:rsidR="000274E9" w:rsidRPr="00233F15">
        <w:rPr>
          <w:rStyle w:val="CommentReference"/>
        </w:rPr>
        <w:commentReference w:id="96"/>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w:t>
      </w:r>
      <w:r w:rsidR="008467CA" w:rsidRPr="00233F15">
        <w:rPr>
          <w:rFonts w:eastAsia="Times New Roman"/>
          <w:color w:val="333333"/>
          <w:shd w:val="clear" w:color="auto" w:fill="FFFFFF"/>
        </w:rPr>
        <w:lastRenderedPageBreak/>
        <w:t xml:space="preserve">select against barcoder strain parents that may have escaped diploid selection. </w:t>
      </w:r>
      <w:commentRangeStart w:id="97"/>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97"/>
      <w:r w:rsidR="001C31A3">
        <w:rPr>
          <w:rStyle w:val="CommentReference"/>
          <w:rFonts w:asciiTheme="minorHAnsi" w:hAnsiTheme="minorHAnsi" w:cstheme="minorBidi"/>
        </w:rPr>
        <w:commentReference w:id="97"/>
      </w:r>
      <w:r w:rsidR="00A975C4">
        <w:rPr>
          <w:rFonts w:eastAsia="Calibri"/>
          <w:color w:val="333333"/>
          <w:shd w:val="clear" w:color="auto" w:fill="FFFFFF"/>
        </w:rPr>
        <w:t xml:space="preserve"> </w:t>
      </w:r>
      <w:commentRangeStart w:id="98"/>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98"/>
      <w:r w:rsidR="00D47711">
        <w:rPr>
          <w:rStyle w:val="CommentReference"/>
          <w:rFonts w:asciiTheme="minorHAnsi" w:hAnsiTheme="minorHAnsi" w:cstheme="minorBidi"/>
        </w:rPr>
        <w:commentReference w:id="98"/>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99"/>
      <w:r w:rsidRPr="008E0C9A">
        <w:rPr>
          <w:bCs/>
          <w:iCs/>
          <w:color w:val="808080" w:themeColor="background1" w:themeShade="80"/>
          <w:lang w:val="en-CA"/>
        </w:rPr>
        <w:t>the selection conditions of the opposite mating type.</w:t>
      </w:r>
      <w:commentRangeEnd w:id="99"/>
      <w:r w:rsidRPr="008E0C9A">
        <w:rPr>
          <w:rStyle w:val="CommentReference"/>
          <w:rFonts w:asciiTheme="minorHAnsi" w:hAnsiTheme="minorHAnsi" w:cstheme="minorBidi"/>
          <w:color w:val="808080" w:themeColor="background1" w:themeShade="80"/>
        </w:rPr>
        <w:commentReference w:id="99"/>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w:t>
      </w:r>
      <w:r w:rsidR="008023AB">
        <w:rPr>
          <w:color w:val="000000" w:themeColor="text1"/>
        </w:rPr>
        <w:lastRenderedPageBreak/>
        <w:t xml:space="preserve">on a 4% gel.  </w:t>
      </w:r>
      <w:r w:rsidR="008E20B2">
        <w:rPr>
          <w:color w:val="000000" w:themeColor="text1"/>
        </w:rPr>
        <w:t>Products of the</w:t>
      </w:r>
      <w:commentRangeStart w:id="100"/>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00"/>
      <w:r w:rsidR="008F412B">
        <w:rPr>
          <w:rStyle w:val="CommentReference"/>
          <w:rFonts w:asciiTheme="minorHAnsi" w:hAnsiTheme="minorHAnsi" w:cstheme="minorBidi"/>
        </w:rPr>
        <w:commentReference w:id="100"/>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101"/>
      <w:r w:rsidR="00996366">
        <w:rPr>
          <w:b/>
          <w:bCs/>
          <w:iCs/>
          <w:color w:val="000000" w:themeColor="text1"/>
        </w:rPr>
        <w:t>s</w:t>
      </w:r>
      <w:r w:rsidR="00996366" w:rsidRPr="00233F15">
        <w:rPr>
          <w:b/>
          <w:bCs/>
          <w:iCs/>
          <w:color w:val="000000" w:themeColor="text1"/>
        </w:rPr>
        <w:t xml:space="preserve">train </w:t>
      </w:r>
      <w:commentRangeEnd w:id="101"/>
      <w:r w:rsidR="00996366">
        <w:rPr>
          <w:b/>
          <w:bCs/>
          <w:iCs/>
          <w:color w:val="000000" w:themeColor="text1"/>
        </w:rPr>
        <w:t>g</w:t>
      </w:r>
      <w:r w:rsidR="00996366" w:rsidRPr="00233F15">
        <w:rPr>
          <w:b/>
          <w:bCs/>
          <w:iCs/>
          <w:color w:val="000000" w:themeColor="text1"/>
        </w:rPr>
        <w:t>enotyping</w:t>
      </w:r>
      <w:r w:rsidRPr="00233F15">
        <w:rPr>
          <w:rStyle w:val="CommentReference"/>
        </w:rPr>
        <w:commentReference w:id="101"/>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102"/>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02"/>
      <w:r w:rsidR="00086A4B" w:rsidRPr="00233F15">
        <w:rPr>
          <w:rStyle w:val="CommentReference"/>
        </w:rPr>
        <w:commentReference w:id="102"/>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103"/>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103"/>
      <w:r w:rsidRPr="00233F15">
        <w:rPr>
          <w:rStyle w:val="CommentReference"/>
          <w:sz w:val="24"/>
          <w:szCs w:val="24"/>
        </w:rPr>
        <w:commentReference w:id="103"/>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104"/>
      <w:r w:rsidRPr="00233F15">
        <w:rPr>
          <w:rFonts w:eastAsia="Calibri"/>
          <w:color w:val="333333"/>
          <w:shd w:val="clear" w:color="auto" w:fill="FFFFFF"/>
        </w:rPr>
        <w:t>74 exhibited no detectable growth</w:t>
      </w:r>
      <w:commentRangeEnd w:id="104"/>
      <w:r w:rsidRPr="00233F15">
        <w:rPr>
          <w:rStyle w:val="CommentReference"/>
          <w:sz w:val="24"/>
          <w:szCs w:val="24"/>
        </w:rPr>
        <w:commentReference w:id="104"/>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105"/>
      <w:r w:rsidRPr="00233F15">
        <w:t xml:space="preserve">cases where a wild-type is called as a mutant </w:t>
      </w:r>
      <w:r w:rsidR="00955782" w:rsidRPr="00233F15">
        <w:t>are expected to</w:t>
      </w:r>
      <w:r w:rsidRPr="00233F15">
        <w:t xml:space="preserve"> be comparably </w:t>
      </w:r>
      <w:commentRangeEnd w:id="105"/>
      <w:r w:rsidR="00C769E2">
        <w:t>rare</w:t>
      </w:r>
      <w:r w:rsidRPr="00233F15">
        <w:rPr>
          <w:rStyle w:val="CommentReference"/>
        </w:rPr>
        <w:commentReference w:id="105"/>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lastRenderedPageBreak/>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06"/>
      <w:r w:rsidRPr="00233F15">
        <w:rPr>
          <w:bCs/>
          <w:iCs/>
          <w:color w:val="000000" w:themeColor="text1"/>
        </w:rPr>
        <w:t xml:space="preserve">wild type </w:t>
      </w:r>
      <w:commentRangeEnd w:id="106"/>
      <w:r w:rsidR="00537EAF">
        <w:rPr>
          <w:rStyle w:val="CommentReference"/>
          <w:rFonts w:asciiTheme="minorHAnsi" w:hAnsiTheme="minorHAnsi" w:cstheme="minorBidi"/>
        </w:rPr>
        <w:commentReference w:id="106"/>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107"/>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107"/>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107"/>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108"/>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108"/>
      <w:r w:rsidR="00DD0B46" w:rsidRPr="00233F15">
        <w:rPr>
          <w:rStyle w:val="CommentReference"/>
        </w:rPr>
        <w:commentReference w:id="108"/>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109"/>
      <w:r w:rsidR="001F4672" w:rsidRPr="00233F15">
        <w:rPr>
          <w:rFonts w:eastAsia="Times New Roman"/>
          <w:color w:val="333333"/>
          <w:shd w:val="clear" w:color="auto" w:fill="FFFFFF"/>
        </w:rPr>
        <w:t xml:space="preserve">a sample </w:t>
      </w:r>
      <w:commentRangeEnd w:id="109"/>
      <w:r w:rsidR="008065E3" w:rsidRPr="00233F15">
        <w:rPr>
          <w:rStyle w:val="CommentReference"/>
        </w:rPr>
        <w:commentReference w:id="109"/>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110"/>
      <w:r w:rsidR="000919D1" w:rsidRPr="00233F15">
        <w:rPr>
          <w:bCs/>
          <w:iCs/>
          <w:color w:val="000000" w:themeColor="text1"/>
        </w:rPr>
        <w:t>genomic DNA extraction</w:t>
      </w:r>
      <w:commentRangeEnd w:id="110"/>
      <w:r w:rsidR="00355817" w:rsidRPr="00233F15">
        <w:rPr>
          <w:rStyle w:val="CommentReference"/>
        </w:rPr>
        <w:commentReference w:id="110"/>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w:t>
      </w:r>
      <w:r w:rsidR="008E6C44" w:rsidRPr="00233F15">
        <w:rPr>
          <w:bCs/>
          <w:iCs/>
          <w:color w:val="000000" w:themeColor="text1"/>
        </w:rPr>
        <w:lastRenderedPageBreak/>
        <w:t>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11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111"/>
      <w:r w:rsidR="00FD360B" w:rsidRPr="00233F15">
        <w:rPr>
          <w:rStyle w:val="CommentReference"/>
        </w:rPr>
        <w:commentReference w:id="111"/>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B441B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B441B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B441B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B441B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B441B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B441B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B441B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B441B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B441B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B441B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B441B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lastRenderedPageBreak/>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B441B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w:t>
      </w:r>
      <w:r w:rsidR="00267237">
        <w:rPr>
          <w:bCs/>
          <w:iCs/>
          <w:color w:val="000000" w:themeColor="text1"/>
          <w:lang w:val="en-CA"/>
        </w:rPr>
        <w:lastRenderedPageBreak/>
        <w:t>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B441B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B441B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12"/>
      <w:r w:rsidRPr="001668D4">
        <w:rPr>
          <w:b/>
          <w:bCs/>
          <w:iCs/>
          <w:color w:val="000000" w:themeColor="text1"/>
        </w:rPr>
        <w:t>Analysis of Liquid Growth Data</w:t>
      </w:r>
      <w:commentRangeEnd w:id="112"/>
      <w:r w:rsidR="00883356" w:rsidRPr="001668D4">
        <w:rPr>
          <w:rStyle w:val="CommentReference"/>
          <w:color w:val="000000" w:themeColor="text1"/>
        </w:rPr>
        <w:commentReference w:id="112"/>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very 10 minutes using a Tecan plate reader</w:t>
      </w:r>
      <w:r w:rsidR="00E95130">
        <w:rPr>
          <w:color w:val="000000" w:themeColor="text1"/>
        </w:rPr>
        <w:t xml:space="preserve">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 xml:space="preserve">in the solvent at the time which the </w:t>
      </w:r>
      <w:r w:rsidR="00E95130">
        <w:rPr>
          <w:color w:val="000000" w:themeColor="text1"/>
        </w:rPr>
        <w:lastRenderedPageBreak/>
        <w:t>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1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13"/>
      <w:r w:rsidR="00662D0E">
        <w:rPr>
          <w:rStyle w:val="CommentReference"/>
          <w:rFonts w:asciiTheme="minorHAnsi" w:hAnsiTheme="minorHAnsi" w:cstheme="minorBidi"/>
        </w:rPr>
        <w:commentReference w:id="11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1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14"/>
      <w:r w:rsidR="00DF4CE6">
        <w:rPr>
          <w:rStyle w:val="CommentReference"/>
          <w:rFonts w:asciiTheme="minorHAnsi" w:hAnsiTheme="minorHAnsi" w:cstheme="minorBidi"/>
        </w:rPr>
        <w:commentReference w:id="114"/>
      </w:r>
    </w:p>
    <w:p w14:paraId="20BF344E" w14:textId="3AA5295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15"/>
      <w:r w:rsidRPr="009B3D83">
        <w:rPr>
          <w:b/>
          <w:bCs/>
          <w:iCs/>
          <w:color w:val="000000" w:themeColor="text1"/>
        </w:rPr>
        <w:t>Quantitative RT-PCR</w:t>
      </w:r>
      <w:commentRangeEnd w:id="115"/>
      <w:r w:rsidR="00A028A9" w:rsidRPr="009B3D83">
        <w:rPr>
          <w:rStyle w:val="CommentReference"/>
          <w:color w:val="000000" w:themeColor="text1"/>
        </w:rPr>
        <w:commentReference w:id="115"/>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116"/>
      <w:r w:rsidRPr="00565DF9">
        <w:rPr>
          <w:b/>
          <w:color w:val="808080" w:themeColor="background1" w:themeShade="80"/>
          <w:sz w:val="28"/>
        </w:rPr>
        <w:t>Acknowledgements</w:t>
      </w:r>
      <w:commentRangeEnd w:id="116"/>
      <w:r w:rsidR="006365D4">
        <w:rPr>
          <w:rStyle w:val="CommentReference"/>
          <w:rFonts w:asciiTheme="minorHAnsi" w:hAnsiTheme="minorHAnsi" w:cstheme="minorBidi"/>
        </w:rPr>
        <w:commentReference w:id="116"/>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17"/>
      <w:r w:rsidRPr="00233F15">
        <w:rPr>
          <w:b/>
          <w:sz w:val="28"/>
        </w:rPr>
        <w:lastRenderedPageBreak/>
        <w:t>Author Contributions</w:t>
      </w:r>
      <w:commentRangeEnd w:id="117"/>
      <w:r w:rsidR="00AB0C9E">
        <w:rPr>
          <w:rStyle w:val="CommentReference"/>
          <w:rFonts w:asciiTheme="minorHAnsi" w:hAnsiTheme="minorHAnsi" w:cstheme="minorBidi"/>
        </w:rPr>
        <w:commentReference w:id="117"/>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18"/>
      <w:r w:rsidRPr="00233F15">
        <w:rPr>
          <w:b/>
          <w:sz w:val="28"/>
        </w:rPr>
        <w:t>Additional Data Files</w:t>
      </w:r>
      <w:commentRangeEnd w:id="118"/>
      <w:r w:rsidR="00BD3C0C" w:rsidRPr="00233F15">
        <w:rPr>
          <w:rStyle w:val="CommentReference"/>
        </w:rPr>
        <w:commentReference w:id="118"/>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C9457B5" w14:textId="40C5325D" w:rsidR="00D977A0" w:rsidRPr="00D977A0" w:rsidRDefault="00C1486D" w:rsidP="00D977A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977A0" w:rsidRPr="00D977A0">
        <w:rPr>
          <w:noProof/>
        </w:rPr>
        <w:t>1.</w:t>
      </w:r>
      <w:r w:rsidR="00D977A0" w:rsidRPr="00D977A0">
        <w:rPr>
          <w:noProof/>
        </w:rPr>
        <w:tab/>
        <w:t xml:space="preserve">Benfey, P. N. &amp; Mitchell-Olds, T. From Genotype to Phenotype: Systems Biology Meets Natural Variation. </w:t>
      </w:r>
      <w:r w:rsidR="00D977A0" w:rsidRPr="00D977A0">
        <w:rPr>
          <w:i/>
          <w:iCs/>
          <w:noProof/>
        </w:rPr>
        <w:t>Science (80-. ).</w:t>
      </w:r>
      <w:r w:rsidR="00D977A0" w:rsidRPr="00D977A0">
        <w:rPr>
          <w:noProof/>
        </w:rPr>
        <w:t xml:space="preserve"> </w:t>
      </w:r>
      <w:r w:rsidR="00D977A0" w:rsidRPr="00D977A0">
        <w:rPr>
          <w:b/>
          <w:bCs/>
          <w:noProof/>
        </w:rPr>
        <w:t>320,</w:t>
      </w:r>
      <w:r w:rsidR="00D977A0" w:rsidRPr="00D977A0">
        <w:rPr>
          <w:noProof/>
        </w:rPr>
        <w:t xml:space="preserve"> (2008).</w:t>
      </w:r>
    </w:p>
    <w:p w14:paraId="21F58B9B" w14:textId="77777777" w:rsidR="00D977A0" w:rsidRPr="00D977A0" w:rsidRDefault="00D977A0" w:rsidP="00D977A0">
      <w:pPr>
        <w:widowControl w:val="0"/>
        <w:autoSpaceDE w:val="0"/>
        <w:autoSpaceDN w:val="0"/>
        <w:adjustRightInd w:val="0"/>
        <w:ind w:left="640" w:hanging="640"/>
        <w:rPr>
          <w:noProof/>
        </w:rPr>
      </w:pPr>
      <w:r w:rsidRPr="00D977A0">
        <w:rPr>
          <w:noProof/>
        </w:rPr>
        <w:t>2.</w:t>
      </w:r>
      <w:r w:rsidRPr="00D977A0">
        <w:rPr>
          <w:noProof/>
        </w:rPr>
        <w:tab/>
        <w:t xml:space="preserve">Hartwell, L. Robust Interactions. </w:t>
      </w:r>
      <w:r w:rsidRPr="00D977A0">
        <w:rPr>
          <w:i/>
          <w:iCs/>
          <w:noProof/>
        </w:rPr>
        <w:t>Science (80-. ).</w:t>
      </w:r>
      <w:r w:rsidRPr="00D977A0">
        <w:rPr>
          <w:noProof/>
        </w:rPr>
        <w:t xml:space="preserve"> </w:t>
      </w:r>
      <w:r w:rsidRPr="00D977A0">
        <w:rPr>
          <w:b/>
          <w:bCs/>
          <w:noProof/>
        </w:rPr>
        <w:t>303,</w:t>
      </w:r>
      <w:r w:rsidRPr="00D977A0">
        <w:rPr>
          <w:noProof/>
        </w:rPr>
        <w:t xml:space="preserve"> (2004).</w:t>
      </w:r>
    </w:p>
    <w:p w14:paraId="63F96C68" w14:textId="77777777" w:rsidR="00D977A0" w:rsidRPr="00D977A0" w:rsidRDefault="00D977A0" w:rsidP="00D977A0">
      <w:pPr>
        <w:widowControl w:val="0"/>
        <w:autoSpaceDE w:val="0"/>
        <w:autoSpaceDN w:val="0"/>
        <w:adjustRightInd w:val="0"/>
        <w:ind w:left="640" w:hanging="640"/>
        <w:rPr>
          <w:noProof/>
        </w:rPr>
      </w:pPr>
      <w:r w:rsidRPr="00D977A0">
        <w:rPr>
          <w:noProof/>
        </w:rPr>
        <w:t>3.</w:t>
      </w:r>
      <w:r w:rsidRPr="00D977A0">
        <w:rPr>
          <w:noProof/>
        </w:rPr>
        <w:tab/>
        <w:t xml:space="preserve">Hartman, J. L., Garvik, B. &amp; Hartwell, L. Principles for the Buffering of Genetic Variation. </w:t>
      </w:r>
      <w:r w:rsidRPr="00D977A0">
        <w:rPr>
          <w:i/>
          <w:iCs/>
          <w:noProof/>
        </w:rPr>
        <w:t>Science (80-. ).</w:t>
      </w:r>
      <w:r w:rsidRPr="00D977A0">
        <w:rPr>
          <w:noProof/>
        </w:rPr>
        <w:t xml:space="preserve"> </w:t>
      </w:r>
      <w:r w:rsidRPr="00D977A0">
        <w:rPr>
          <w:b/>
          <w:bCs/>
          <w:noProof/>
        </w:rPr>
        <w:t>291,</w:t>
      </w:r>
      <w:r w:rsidRPr="00D977A0">
        <w:rPr>
          <w:noProof/>
        </w:rPr>
        <w:t xml:space="preserve"> (2001).</w:t>
      </w:r>
    </w:p>
    <w:p w14:paraId="72C0CD56" w14:textId="77777777" w:rsidR="00D977A0" w:rsidRPr="00D977A0" w:rsidRDefault="00D977A0" w:rsidP="00D977A0">
      <w:pPr>
        <w:widowControl w:val="0"/>
        <w:autoSpaceDE w:val="0"/>
        <w:autoSpaceDN w:val="0"/>
        <w:adjustRightInd w:val="0"/>
        <w:ind w:left="640" w:hanging="640"/>
        <w:rPr>
          <w:noProof/>
        </w:rPr>
      </w:pPr>
      <w:r w:rsidRPr="00D977A0">
        <w:rPr>
          <w:noProof/>
        </w:rPr>
        <w:t>4.</w:t>
      </w:r>
      <w:r w:rsidRPr="00D977A0">
        <w:rPr>
          <w:noProof/>
        </w:rPr>
        <w:tab/>
        <w:t xml:space="preserve">Civelek, M. &amp; Lusis, A. J. Systems genetics approaches to understand complex traits. </w:t>
      </w:r>
      <w:r w:rsidRPr="00D977A0">
        <w:rPr>
          <w:i/>
          <w:iCs/>
          <w:noProof/>
        </w:rPr>
        <w:t>Nat. Rev. Genet.</w:t>
      </w:r>
      <w:r w:rsidRPr="00D977A0">
        <w:rPr>
          <w:noProof/>
        </w:rPr>
        <w:t xml:space="preserve"> </w:t>
      </w:r>
      <w:r w:rsidRPr="00D977A0">
        <w:rPr>
          <w:b/>
          <w:bCs/>
          <w:noProof/>
        </w:rPr>
        <w:t>15,</w:t>
      </w:r>
      <w:r w:rsidRPr="00D977A0">
        <w:rPr>
          <w:noProof/>
        </w:rPr>
        <w:t xml:space="preserve"> 34–48 (2014).</w:t>
      </w:r>
    </w:p>
    <w:p w14:paraId="69924A3C" w14:textId="77777777" w:rsidR="00D977A0" w:rsidRPr="00D977A0" w:rsidRDefault="00D977A0" w:rsidP="00D977A0">
      <w:pPr>
        <w:widowControl w:val="0"/>
        <w:autoSpaceDE w:val="0"/>
        <w:autoSpaceDN w:val="0"/>
        <w:adjustRightInd w:val="0"/>
        <w:ind w:left="640" w:hanging="640"/>
        <w:rPr>
          <w:noProof/>
        </w:rPr>
      </w:pPr>
      <w:r w:rsidRPr="00D977A0">
        <w:rPr>
          <w:noProof/>
        </w:rPr>
        <w:t>5.</w:t>
      </w:r>
      <w:r w:rsidRPr="00D977A0">
        <w:rPr>
          <w:noProof/>
        </w:rPr>
        <w:tab/>
        <w:t xml:space="preserve">Costanzo, M. </w:t>
      </w:r>
      <w:r w:rsidRPr="00D977A0">
        <w:rPr>
          <w:i/>
          <w:iCs/>
          <w:noProof/>
        </w:rPr>
        <w:t>et al.</w:t>
      </w:r>
      <w:r w:rsidRPr="00D977A0">
        <w:rPr>
          <w:noProof/>
        </w:rPr>
        <w:t xml:space="preserve"> A global genetic interaction network maps a wiring diagram of cellular function. </w:t>
      </w:r>
      <w:r w:rsidRPr="00D977A0">
        <w:rPr>
          <w:i/>
          <w:iCs/>
          <w:noProof/>
        </w:rPr>
        <w:t>Science (80-. ).</w:t>
      </w:r>
      <w:r w:rsidRPr="00D977A0">
        <w:rPr>
          <w:noProof/>
        </w:rPr>
        <w:t xml:space="preserve"> </w:t>
      </w:r>
      <w:r w:rsidRPr="00D977A0">
        <w:rPr>
          <w:b/>
          <w:bCs/>
          <w:noProof/>
        </w:rPr>
        <w:t>353,</w:t>
      </w:r>
      <w:r w:rsidRPr="00D977A0">
        <w:rPr>
          <w:noProof/>
        </w:rPr>
        <w:t xml:space="preserve"> (2016).</w:t>
      </w:r>
    </w:p>
    <w:p w14:paraId="2C36D283" w14:textId="77777777" w:rsidR="00D977A0" w:rsidRPr="00D977A0" w:rsidRDefault="00D977A0" w:rsidP="00D977A0">
      <w:pPr>
        <w:widowControl w:val="0"/>
        <w:autoSpaceDE w:val="0"/>
        <w:autoSpaceDN w:val="0"/>
        <w:adjustRightInd w:val="0"/>
        <w:ind w:left="640" w:hanging="640"/>
        <w:rPr>
          <w:noProof/>
        </w:rPr>
      </w:pPr>
      <w:r w:rsidRPr="00D977A0">
        <w:rPr>
          <w:noProof/>
        </w:rPr>
        <w:t>6.</w:t>
      </w:r>
      <w:r w:rsidRPr="00D977A0">
        <w:rPr>
          <w:noProof/>
        </w:rPr>
        <w:tab/>
        <w:t xml:space="preserve">Shen, J. P. &amp; Ideker, T. Synthetic Lethal Networks for Precision Oncology: Promises and Pitfalls. </w:t>
      </w:r>
      <w:r w:rsidRPr="00D977A0">
        <w:rPr>
          <w:i/>
          <w:iCs/>
          <w:noProof/>
        </w:rPr>
        <w:t>J. Mol. Biol.</w:t>
      </w:r>
      <w:r w:rsidRPr="00D977A0">
        <w:rPr>
          <w:noProof/>
        </w:rPr>
        <w:t xml:space="preserve"> </w:t>
      </w:r>
      <w:r w:rsidRPr="00D977A0">
        <w:rPr>
          <w:b/>
          <w:bCs/>
          <w:noProof/>
        </w:rPr>
        <w:t>430,</w:t>
      </w:r>
      <w:r w:rsidRPr="00D977A0">
        <w:rPr>
          <w:noProof/>
        </w:rPr>
        <w:t xml:space="preserve"> 2900–2912 (2018).</w:t>
      </w:r>
    </w:p>
    <w:p w14:paraId="4E36C8F3" w14:textId="77777777" w:rsidR="00D977A0" w:rsidRPr="00D977A0" w:rsidRDefault="00D977A0" w:rsidP="00D977A0">
      <w:pPr>
        <w:widowControl w:val="0"/>
        <w:autoSpaceDE w:val="0"/>
        <w:autoSpaceDN w:val="0"/>
        <w:adjustRightInd w:val="0"/>
        <w:ind w:left="640" w:hanging="640"/>
        <w:rPr>
          <w:noProof/>
        </w:rPr>
      </w:pPr>
      <w:r w:rsidRPr="00D977A0">
        <w:rPr>
          <w:noProof/>
        </w:rPr>
        <w:t>7.</w:t>
      </w:r>
      <w:r w:rsidRPr="00D977A0">
        <w:rPr>
          <w:noProof/>
        </w:rPr>
        <w:tab/>
        <w:t xml:space="preserve">Horlbeck, M. A. </w:t>
      </w:r>
      <w:r w:rsidRPr="00D977A0">
        <w:rPr>
          <w:i/>
          <w:iCs/>
          <w:noProof/>
        </w:rPr>
        <w:t>et al.</w:t>
      </w:r>
      <w:r w:rsidRPr="00D977A0">
        <w:rPr>
          <w:noProof/>
        </w:rPr>
        <w:t xml:space="preserve"> Mapping the Genetic Landscape of Human Cells. </w:t>
      </w:r>
      <w:r w:rsidRPr="00D977A0">
        <w:rPr>
          <w:i/>
          <w:iCs/>
          <w:noProof/>
        </w:rPr>
        <w:t>Cell</w:t>
      </w:r>
      <w:r w:rsidRPr="00D977A0">
        <w:rPr>
          <w:noProof/>
        </w:rPr>
        <w:t xml:space="preserve"> </w:t>
      </w:r>
      <w:r w:rsidRPr="00D977A0">
        <w:rPr>
          <w:b/>
          <w:bCs/>
          <w:noProof/>
        </w:rPr>
        <w:t>174,</w:t>
      </w:r>
      <w:r w:rsidRPr="00D977A0">
        <w:rPr>
          <w:noProof/>
        </w:rPr>
        <w:t xml:space="preserve"> 953–967.e22 (2018).</w:t>
      </w:r>
    </w:p>
    <w:p w14:paraId="26C7F88E" w14:textId="77777777" w:rsidR="00D977A0" w:rsidRPr="00D977A0" w:rsidRDefault="00D977A0" w:rsidP="00D977A0">
      <w:pPr>
        <w:widowControl w:val="0"/>
        <w:autoSpaceDE w:val="0"/>
        <w:autoSpaceDN w:val="0"/>
        <w:adjustRightInd w:val="0"/>
        <w:ind w:left="640" w:hanging="640"/>
        <w:rPr>
          <w:noProof/>
        </w:rPr>
      </w:pPr>
      <w:r w:rsidRPr="00D977A0">
        <w:rPr>
          <w:noProof/>
        </w:rPr>
        <w:t>8.</w:t>
      </w:r>
      <w:r w:rsidRPr="00D977A0">
        <w:rPr>
          <w:noProof/>
        </w:rPr>
        <w:tab/>
        <w:t xml:space="preserve">Giaever, G. </w:t>
      </w:r>
      <w:r w:rsidRPr="00D977A0">
        <w:rPr>
          <w:i/>
          <w:iCs/>
          <w:noProof/>
        </w:rPr>
        <w:t>et al.</w:t>
      </w:r>
      <w:r w:rsidRPr="00D977A0">
        <w:rPr>
          <w:noProof/>
        </w:rPr>
        <w:t xml:space="preserve"> Functional profiling of the Saccharomyces cerevisiae genome. </w:t>
      </w:r>
      <w:r w:rsidRPr="00D977A0">
        <w:rPr>
          <w:i/>
          <w:iCs/>
          <w:noProof/>
        </w:rPr>
        <w:t>Nature</w:t>
      </w:r>
      <w:r w:rsidRPr="00D977A0">
        <w:rPr>
          <w:noProof/>
        </w:rPr>
        <w:t xml:space="preserve"> </w:t>
      </w:r>
      <w:r w:rsidRPr="00D977A0">
        <w:rPr>
          <w:b/>
          <w:bCs/>
          <w:noProof/>
        </w:rPr>
        <w:t>418,</w:t>
      </w:r>
      <w:r w:rsidRPr="00D977A0">
        <w:rPr>
          <w:noProof/>
        </w:rPr>
        <w:t xml:space="preserve"> 387–391 (2002).</w:t>
      </w:r>
    </w:p>
    <w:p w14:paraId="6097371A" w14:textId="77777777" w:rsidR="00D977A0" w:rsidRPr="00D977A0" w:rsidRDefault="00D977A0" w:rsidP="00D977A0">
      <w:pPr>
        <w:widowControl w:val="0"/>
        <w:autoSpaceDE w:val="0"/>
        <w:autoSpaceDN w:val="0"/>
        <w:adjustRightInd w:val="0"/>
        <w:ind w:left="640" w:hanging="640"/>
        <w:rPr>
          <w:noProof/>
        </w:rPr>
      </w:pPr>
      <w:r w:rsidRPr="00D977A0">
        <w:rPr>
          <w:noProof/>
        </w:rPr>
        <w:t>9.</w:t>
      </w:r>
      <w:r w:rsidRPr="00D977A0">
        <w:rPr>
          <w:noProof/>
        </w:rPr>
        <w:tab/>
        <w:t xml:space="preserve">Costanzo, M. </w:t>
      </w:r>
      <w:r w:rsidRPr="00D977A0">
        <w:rPr>
          <w:i/>
          <w:iCs/>
          <w:noProof/>
        </w:rPr>
        <w:t>et al.</w:t>
      </w:r>
      <w:r w:rsidRPr="00D977A0">
        <w:rPr>
          <w:noProof/>
        </w:rPr>
        <w:t xml:space="preserve"> The genetic landscape of a cell. </w:t>
      </w:r>
      <w:r w:rsidRPr="00D977A0">
        <w:rPr>
          <w:i/>
          <w:iCs/>
          <w:noProof/>
        </w:rPr>
        <w:t>Science</w:t>
      </w:r>
      <w:r w:rsidRPr="00D977A0">
        <w:rPr>
          <w:noProof/>
        </w:rPr>
        <w:t xml:space="preserve"> </w:t>
      </w:r>
      <w:r w:rsidRPr="00D977A0">
        <w:rPr>
          <w:b/>
          <w:bCs/>
          <w:noProof/>
        </w:rPr>
        <w:t>327,</w:t>
      </w:r>
      <w:r w:rsidRPr="00D977A0">
        <w:rPr>
          <w:noProof/>
        </w:rPr>
        <w:t xml:space="preserve"> 425–31 (2010).</w:t>
      </w:r>
    </w:p>
    <w:p w14:paraId="2429C048" w14:textId="77777777" w:rsidR="00D977A0" w:rsidRPr="00D977A0" w:rsidRDefault="00D977A0" w:rsidP="00D977A0">
      <w:pPr>
        <w:widowControl w:val="0"/>
        <w:autoSpaceDE w:val="0"/>
        <w:autoSpaceDN w:val="0"/>
        <w:adjustRightInd w:val="0"/>
        <w:ind w:left="640" w:hanging="640"/>
        <w:rPr>
          <w:noProof/>
        </w:rPr>
      </w:pPr>
      <w:r w:rsidRPr="00D977A0">
        <w:rPr>
          <w:noProof/>
        </w:rPr>
        <w:t>10.</w:t>
      </w:r>
      <w:r w:rsidRPr="00D977A0">
        <w:rPr>
          <w:noProof/>
        </w:rPr>
        <w:tab/>
        <w:t xml:space="preserve">St Onge, R. P. </w:t>
      </w:r>
      <w:r w:rsidRPr="00D977A0">
        <w:rPr>
          <w:i/>
          <w:iCs/>
          <w:noProof/>
        </w:rPr>
        <w:t>et al.</w:t>
      </w:r>
      <w:r w:rsidRPr="00D977A0">
        <w:rPr>
          <w:noProof/>
        </w:rPr>
        <w:t xml:space="preserve"> Systematic pathway analysis using high-resolution fitness profiling of combinatorial gene deletions. </w:t>
      </w:r>
      <w:r w:rsidRPr="00D977A0">
        <w:rPr>
          <w:i/>
          <w:iCs/>
          <w:noProof/>
        </w:rPr>
        <w:t>Nat. Genet.</w:t>
      </w:r>
      <w:r w:rsidRPr="00D977A0">
        <w:rPr>
          <w:noProof/>
        </w:rPr>
        <w:t xml:space="preserve"> </w:t>
      </w:r>
      <w:r w:rsidRPr="00D977A0">
        <w:rPr>
          <w:b/>
          <w:bCs/>
          <w:noProof/>
        </w:rPr>
        <w:t>39,</w:t>
      </w:r>
      <w:r w:rsidRPr="00D977A0">
        <w:rPr>
          <w:noProof/>
        </w:rPr>
        <w:t xml:space="preserve"> 199–206 (2007).</w:t>
      </w:r>
    </w:p>
    <w:p w14:paraId="70C249D8" w14:textId="77777777" w:rsidR="00D977A0" w:rsidRPr="00D977A0" w:rsidRDefault="00D977A0" w:rsidP="00D977A0">
      <w:pPr>
        <w:widowControl w:val="0"/>
        <w:autoSpaceDE w:val="0"/>
        <w:autoSpaceDN w:val="0"/>
        <w:adjustRightInd w:val="0"/>
        <w:ind w:left="640" w:hanging="640"/>
        <w:rPr>
          <w:noProof/>
        </w:rPr>
      </w:pPr>
      <w:r w:rsidRPr="00D977A0">
        <w:rPr>
          <w:noProof/>
        </w:rPr>
        <w:t>11.</w:t>
      </w:r>
      <w:r w:rsidRPr="00D977A0">
        <w:rPr>
          <w:noProof/>
        </w:rPr>
        <w:tab/>
        <w:t xml:space="preserve">Bloom, J. S., Ehrenreich, I. M., Loo, W. T., Lite, T.-L. V. &amp; Kruglyak, L. Finding the </w:t>
      </w:r>
      <w:r w:rsidRPr="00D977A0">
        <w:rPr>
          <w:noProof/>
        </w:rPr>
        <w:lastRenderedPageBreak/>
        <w:t xml:space="preserve">sources of missing heritability in a yeast cross. </w:t>
      </w:r>
      <w:r w:rsidRPr="00D977A0">
        <w:rPr>
          <w:i/>
          <w:iCs/>
          <w:noProof/>
        </w:rPr>
        <w:t>Nature</w:t>
      </w:r>
      <w:r w:rsidRPr="00D977A0">
        <w:rPr>
          <w:noProof/>
        </w:rPr>
        <w:t xml:space="preserve"> </w:t>
      </w:r>
      <w:r w:rsidRPr="00D977A0">
        <w:rPr>
          <w:b/>
          <w:bCs/>
          <w:noProof/>
        </w:rPr>
        <w:t>494,</w:t>
      </w:r>
      <w:r w:rsidRPr="00D977A0">
        <w:rPr>
          <w:noProof/>
        </w:rPr>
        <w:t xml:space="preserve"> 234–7 (2013).</w:t>
      </w:r>
    </w:p>
    <w:p w14:paraId="6897CC71" w14:textId="77777777" w:rsidR="00D977A0" w:rsidRPr="00D977A0" w:rsidRDefault="00D977A0" w:rsidP="00D977A0">
      <w:pPr>
        <w:widowControl w:val="0"/>
        <w:autoSpaceDE w:val="0"/>
        <w:autoSpaceDN w:val="0"/>
        <w:adjustRightInd w:val="0"/>
        <w:ind w:left="640" w:hanging="640"/>
        <w:rPr>
          <w:noProof/>
        </w:rPr>
      </w:pPr>
      <w:r w:rsidRPr="00D977A0">
        <w:rPr>
          <w:noProof/>
        </w:rPr>
        <w:t>12.</w:t>
      </w:r>
      <w:r w:rsidRPr="00D977A0">
        <w:rPr>
          <w:noProof/>
        </w:rPr>
        <w:tab/>
        <w:t xml:space="preserve">Braberg, H. </w:t>
      </w:r>
      <w:r w:rsidRPr="00D977A0">
        <w:rPr>
          <w:i/>
          <w:iCs/>
          <w:noProof/>
        </w:rPr>
        <w:t>et al.</w:t>
      </w:r>
      <w:r w:rsidRPr="00D977A0">
        <w:rPr>
          <w:noProof/>
        </w:rPr>
        <w:t xml:space="preserve"> Quantitative analysis of triple-mutant genetic interactions. </w:t>
      </w:r>
      <w:r w:rsidRPr="00D977A0">
        <w:rPr>
          <w:i/>
          <w:iCs/>
          <w:noProof/>
        </w:rPr>
        <w:t>Nat. Protoc.</w:t>
      </w:r>
      <w:r w:rsidRPr="00D977A0">
        <w:rPr>
          <w:noProof/>
        </w:rPr>
        <w:t xml:space="preserve"> </w:t>
      </w:r>
      <w:r w:rsidRPr="00D977A0">
        <w:rPr>
          <w:b/>
          <w:bCs/>
          <w:noProof/>
        </w:rPr>
        <w:t>9,</w:t>
      </w:r>
      <w:r w:rsidRPr="00D977A0">
        <w:rPr>
          <w:noProof/>
        </w:rPr>
        <w:t xml:space="preserve"> 1867–81 (2014).</w:t>
      </w:r>
    </w:p>
    <w:p w14:paraId="228AF753" w14:textId="77777777" w:rsidR="00D977A0" w:rsidRPr="00D977A0" w:rsidRDefault="00D977A0" w:rsidP="00D977A0">
      <w:pPr>
        <w:widowControl w:val="0"/>
        <w:autoSpaceDE w:val="0"/>
        <w:autoSpaceDN w:val="0"/>
        <w:adjustRightInd w:val="0"/>
        <w:ind w:left="640" w:hanging="640"/>
        <w:rPr>
          <w:noProof/>
        </w:rPr>
      </w:pPr>
      <w:r w:rsidRPr="00D977A0">
        <w:rPr>
          <w:noProof/>
        </w:rPr>
        <w:t>13.</w:t>
      </w:r>
      <w:r w:rsidRPr="00D977A0">
        <w:rPr>
          <w:noProof/>
        </w:rPr>
        <w:tab/>
        <w:t xml:space="preserve">Tong, A. H. Y. </w:t>
      </w:r>
      <w:r w:rsidRPr="00D977A0">
        <w:rPr>
          <w:i/>
          <w:iCs/>
          <w:noProof/>
        </w:rPr>
        <w:t>et al.</w:t>
      </w:r>
      <w:r w:rsidRPr="00D977A0">
        <w:rPr>
          <w:noProof/>
        </w:rPr>
        <w:t xml:space="preserve"> Global mapping of the yeast genetic interaction network. </w:t>
      </w:r>
      <w:r w:rsidRPr="00D977A0">
        <w:rPr>
          <w:i/>
          <w:iCs/>
          <w:noProof/>
        </w:rPr>
        <w:t>Science</w:t>
      </w:r>
      <w:r w:rsidRPr="00D977A0">
        <w:rPr>
          <w:noProof/>
        </w:rPr>
        <w:t xml:space="preserve"> </w:t>
      </w:r>
      <w:r w:rsidRPr="00D977A0">
        <w:rPr>
          <w:b/>
          <w:bCs/>
          <w:noProof/>
        </w:rPr>
        <w:t>303,</w:t>
      </w:r>
      <w:r w:rsidRPr="00D977A0">
        <w:rPr>
          <w:noProof/>
        </w:rPr>
        <w:t xml:space="preserve"> 808–13 (2004).</w:t>
      </w:r>
    </w:p>
    <w:p w14:paraId="483EF0B0" w14:textId="77777777" w:rsidR="00D977A0" w:rsidRPr="00D977A0" w:rsidRDefault="00D977A0" w:rsidP="00D977A0">
      <w:pPr>
        <w:widowControl w:val="0"/>
        <w:autoSpaceDE w:val="0"/>
        <w:autoSpaceDN w:val="0"/>
        <w:adjustRightInd w:val="0"/>
        <w:ind w:left="640" w:hanging="640"/>
        <w:rPr>
          <w:noProof/>
        </w:rPr>
      </w:pPr>
      <w:r w:rsidRPr="00D977A0">
        <w:rPr>
          <w:noProof/>
        </w:rPr>
        <w:t>14.</w:t>
      </w:r>
      <w:r w:rsidRPr="00D977A0">
        <w:rPr>
          <w:noProof/>
        </w:rPr>
        <w:tab/>
        <w:t xml:space="preserve">Taylor, M. B., Ehrenreich, I. M., Rothstein, R., Hu, T. &amp; Mast, J. Genetic Interactions Involving Five or More Genes Contribute to a Complex Trait in Yeast. </w:t>
      </w:r>
      <w:r w:rsidRPr="00D977A0">
        <w:rPr>
          <w:i/>
          <w:iCs/>
          <w:noProof/>
        </w:rPr>
        <w:t>PLoS Genet.</w:t>
      </w:r>
      <w:r w:rsidRPr="00D977A0">
        <w:rPr>
          <w:noProof/>
        </w:rPr>
        <w:t xml:space="preserve"> </w:t>
      </w:r>
      <w:r w:rsidRPr="00D977A0">
        <w:rPr>
          <w:b/>
          <w:bCs/>
          <w:noProof/>
        </w:rPr>
        <w:t>10,</w:t>
      </w:r>
      <w:r w:rsidRPr="00D977A0">
        <w:rPr>
          <w:noProof/>
        </w:rPr>
        <w:t xml:space="preserve"> e1004324 (2014).</w:t>
      </w:r>
    </w:p>
    <w:p w14:paraId="31A458FE" w14:textId="77777777" w:rsidR="00D977A0" w:rsidRPr="00D977A0" w:rsidRDefault="00D977A0" w:rsidP="00D977A0">
      <w:pPr>
        <w:widowControl w:val="0"/>
        <w:autoSpaceDE w:val="0"/>
        <w:autoSpaceDN w:val="0"/>
        <w:adjustRightInd w:val="0"/>
        <w:ind w:left="640" w:hanging="640"/>
        <w:rPr>
          <w:noProof/>
        </w:rPr>
      </w:pPr>
      <w:r w:rsidRPr="00D977A0">
        <w:rPr>
          <w:noProof/>
        </w:rPr>
        <w:t>15.</w:t>
      </w:r>
      <w:r w:rsidRPr="00D977A0">
        <w:rPr>
          <w:noProof/>
        </w:rPr>
        <w:tab/>
        <w:t xml:space="preserve">Beh, C. T., Cool, L., Phillips, J. &amp; Rine, J. Overlapping functions of the yeast oxysterol-binding protein homologues. </w:t>
      </w:r>
      <w:r w:rsidRPr="00D977A0">
        <w:rPr>
          <w:i/>
          <w:iCs/>
          <w:noProof/>
        </w:rPr>
        <w:t>Genetics</w:t>
      </w:r>
      <w:r w:rsidRPr="00D977A0">
        <w:rPr>
          <w:noProof/>
        </w:rPr>
        <w:t xml:space="preserve"> </w:t>
      </w:r>
      <w:r w:rsidRPr="00D977A0">
        <w:rPr>
          <w:b/>
          <w:bCs/>
          <w:noProof/>
        </w:rPr>
        <w:t>157,</w:t>
      </w:r>
      <w:r w:rsidRPr="00D977A0">
        <w:rPr>
          <w:noProof/>
        </w:rPr>
        <w:t xml:space="preserve"> 1117–40 (2001).</w:t>
      </w:r>
    </w:p>
    <w:p w14:paraId="08F6E5F0" w14:textId="77777777" w:rsidR="00D977A0" w:rsidRPr="00D977A0" w:rsidRDefault="00D977A0" w:rsidP="00D977A0">
      <w:pPr>
        <w:widowControl w:val="0"/>
        <w:autoSpaceDE w:val="0"/>
        <w:autoSpaceDN w:val="0"/>
        <w:adjustRightInd w:val="0"/>
        <w:ind w:left="640" w:hanging="640"/>
        <w:rPr>
          <w:noProof/>
        </w:rPr>
      </w:pPr>
      <w:r w:rsidRPr="00D977A0">
        <w:rPr>
          <w:noProof/>
        </w:rPr>
        <w:t>16.</w:t>
      </w:r>
      <w:r w:rsidRPr="00D977A0">
        <w:rPr>
          <w:noProof/>
        </w:rPr>
        <w:tab/>
        <w:t xml:space="preserve">Wieczorke, R. </w:t>
      </w:r>
      <w:r w:rsidRPr="00D977A0">
        <w:rPr>
          <w:i/>
          <w:iCs/>
          <w:noProof/>
        </w:rPr>
        <w:t>et al.</w:t>
      </w:r>
      <w:r w:rsidRPr="00D977A0">
        <w:rPr>
          <w:noProof/>
        </w:rPr>
        <w:t xml:space="preserve"> Concurrent knock-out of at least 20 transporter genes is required to block uptake of hexoses in Saccharomyces cerevisiae. </w:t>
      </w:r>
      <w:r w:rsidRPr="00D977A0">
        <w:rPr>
          <w:i/>
          <w:iCs/>
          <w:noProof/>
        </w:rPr>
        <w:t>FEBS Lett.</w:t>
      </w:r>
      <w:r w:rsidRPr="00D977A0">
        <w:rPr>
          <w:noProof/>
        </w:rPr>
        <w:t xml:space="preserve"> </w:t>
      </w:r>
      <w:r w:rsidRPr="00D977A0">
        <w:rPr>
          <w:b/>
          <w:bCs/>
          <w:noProof/>
        </w:rPr>
        <w:t>464,</w:t>
      </w:r>
      <w:r w:rsidRPr="00D977A0">
        <w:rPr>
          <w:noProof/>
        </w:rPr>
        <w:t xml:space="preserve"> 123–8 (1999).</w:t>
      </w:r>
    </w:p>
    <w:p w14:paraId="02DFDD9E" w14:textId="77777777" w:rsidR="00D977A0" w:rsidRPr="00D977A0" w:rsidRDefault="00D977A0" w:rsidP="00D977A0">
      <w:pPr>
        <w:widowControl w:val="0"/>
        <w:autoSpaceDE w:val="0"/>
        <w:autoSpaceDN w:val="0"/>
        <w:adjustRightInd w:val="0"/>
        <w:ind w:left="640" w:hanging="640"/>
        <w:rPr>
          <w:noProof/>
        </w:rPr>
      </w:pPr>
      <w:r w:rsidRPr="00D977A0">
        <w:rPr>
          <w:noProof/>
        </w:rPr>
        <w:t>17.</w:t>
      </w:r>
      <w:r w:rsidRPr="00D977A0">
        <w:rPr>
          <w:noProof/>
        </w:rPr>
        <w:tab/>
        <w:t xml:space="preserve">Mullis, M. N., Matsui, T., Schell, R., Foree, R. &amp; Ehrenreich, I. M. The complex underpinnings of genetic background effects. </w:t>
      </w:r>
      <w:r w:rsidRPr="00D977A0">
        <w:rPr>
          <w:i/>
          <w:iCs/>
          <w:noProof/>
        </w:rPr>
        <w:t>Nat. Commun.</w:t>
      </w:r>
      <w:r w:rsidRPr="00D977A0">
        <w:rPr>
          <w:noProof/>
        </w:rPr>
        <w:t xml:space="preserve"> </w:t>
      </w:r>
      <w:r w:rsidRPr="00D977A0">
        <w:rPr>
          <w:b/>
          <w:bCs/>
          <w:noProof/>
        </w:rPr>
        <w:t>9,</w:t>
      </w:r>
      <w:r w:rsidRPr="00D977A0">
        <w:rPr>
          <w:noProof/>
        </w:rPr>
        <w:t xml:space="preserve"> 3548 (2018).</w:t>
      </w:r>
    </w:p>
    <w:p w14:paraId="61459711" w14:textId="77777777" w:rsidR="00D977A0" w:rsidRPr="00D977A0" w:rsidRDefault="00D977A0" w:rsidP="00D977A0">
      <w:pPr>
        <w:widowControl w:val="0"/>
        <w:autoSpaceDE w:val="0"/>
        <w:autoSpaceDN w:val="0"/>
        <w:adjustRightInd w:val="0"/>
        <w:ind w:left="640" w:hanging="640"/>
        <w:rPr>
          <w:noProof/>
        </w:rPr>
      </w:pPr>
      <w:r w:rsidRPr="00D977A0">
        <w:rPr>
          <w:noProof/>
        </w:rPr>
        <w:t>18.</w:t>
      </w:r>
      <w:r w:rsidRPr="00D977A0">
        <w:rPr>
          <w:noProof/>
        </w:rPr>
        <w:tab/>
        <w:t xml:space="preserve">Zhang, Y. </w:t>
      </w:r>
      <w:r w:rsidRPr="00D977A0">
        <w:rPr>
          <w:i/>
          <w:iCs/>
          <w:noProof/>
        </w:rPr>
        <w:t>et al.</w:t>
      </w:r>
      <w:r w:rsidRPr="00D977A0">
        <w:rPr>
          <w:noProof/>
        </w:rPr>
        <w:t xml:space="preserve"> A transportome-scale amiRNA-based screen identifies redundant roles of Arabidopsis ABCB6 and ABCB20 in auxin transport. </w:t>
      </w:r>
      <w:r w:rsidRPr="00D977A0">
        <w:rPr>
          <w:i/>
          <w:iCs/>
          <w:noProof/>
        </w:rPr>
        <w:t>Nat. Commun.</w:t>
      </w:r>
      <w:r w:rsidRPr="00D977A0">
        <w:rPr>
          <w:noProof/>
        </w:rPr>
        <w:t xml:space="preserve"> </w:t>
      </w:r>
      <w:r w:rsidRPr="00D977A0">
        <w:rPr>
          <w:b/>
          <w:bCs/>
          <w:noProof/>
        </w:rPr>
        <w:t>9,</w:t>
      </w:r>
      <w:r w:rsidRPr="00D977A0">
        <w:rPr>
          <w:noProof/>
        </w:rPr>
        <w:t xml:space="preserve"> 4204 (2018).</w:t>
      </w:r>
    </w:p>
    <w:p w14:paraId="45C14883" w14:textId="77777777" w:rsidR="00D977A0" w:rsidRPr="00D977A0" w:rsidRDefault="00D977A0" w:rsidP="00D977A0">
      <w:pPr>
        <w:widowControl w:val="0"/>
        <w:autoSpaceDE w:val="0"/>
        <w:autoSpaceDN w:val="0"/>
        <w:adjustRightInd w:val="0"/>
        <w:ind w:left="640" w:hanging="640"/>
        <w:rPr>
          <w:noProof/>
        </w:rPr>
      </w:pPr>
      <w:r w:rsidRPr="00D977A0">
        <w:rPr>
          <w:noProof/>
        </w:rPr>
        <w:t>19.</w:t>
      </w:r>
      <w:r w:rsidRPr="00D977A0">
        <w:rPr>
          <w:noProof/>
        </w:rPr>
        <w:tab/>
        <w:t xml:space="preserve">Palmer, A. C. </w:t>
      </w:r>
      <w:r w:rsidRPr="00D977A0">
        <w:rPr>
          <w:i/>
          <w:iCs/>
          <w:noProof/>
        </w:rPr>
        <w:t>et al.</w:t>
      </w:r>
      <w:r w:rsidRPr="00D977A0">
        <w:rPr>
          <w:noProof/>
        </w:rPr>
        <w:t xml:space="preserve"> Delayed commitment to evolutionary fate in antibiotic resistance fitness landscapes. </w:t>
      </w:r>
      <w:r w:rsidRPr="00D977A0">
        <w:rPr>
          <w:i/>
          <w:iCs/>
          <w:noProof/>
        </w:rPr>
        <w:t>Nat. Commun.</w:t>
      </w:r>
      <w:r w:rsidRPr="00D977A0">
        <w:rPr>
          <w:noProof/>
        </w:rPr>
        <w:t xml:space="preserve"> </w:t>
      </w:r>
      <w:r w:rsidRPr="00D977A0">
        <w:rPr>
          <w:b/>
          <w:bCs/>
          <w:noProof/>
        </w:rPr>
        <w:t>6,</w:t>
      </w:r>
      <w:r w:rsidRPr="00D977A0">
        <w:rPr>
          <w:noProof/>
        </w:rPr>
        <w:t xml:space="preserve"> 7385 (2015).</w:t>
      </w:r>
    </w:p>
    <w:p w14:paraId="23079233" w14:textId="77777777" w:rsidR="00D977A0" w:rsidRPr="00D977A0" w:rsidRDefault="00D977A0" w:rsidP="00D977A0">
      <w:pPr>
        <w:widowControl w:val="0"/>
        <w:autoSpaceDE w:val="0"/>
        <w:autoSpaceDN w:val="0"/>
        <w:adjustRightInd w:val="0"/>
        <w:ind w:left="640" w:hanging="640"/>
        <w:rPr>
          <w:noProof/>
        </w:rPr>
      </w:pPr>
      <w:r w:rsidRPr="00D977A0">
        <w:rPr>
          <w:noProof/>
        </w:rPr>
        <w:t>20.</w:t>
      </w:r>
      <w:r w:rsidRPr="00D977A0">
        <w:rPr>
          <w:noProof/>
        </w:rPr>
        <w:tab/>
        <w:t xml:space="preserve">Cancer Genome Atlas Research Network </w:t>
      </w:r>
      <w:r w:rsidRPr="00D977A0">
        <w:rPr>
          <w:i/>
          <w:iCs/>
          <w:noProof/>
        </w:rPr>
        <w:t>et al.</w:t>
      </w:r>
      <w:r w:rsidRPr="00D977A0">
        <w:rPr>
          <w:noProof/>
        </w:rPr>
        <w:t xml:space="preserve"> Genomic and Epigenomic Landscapes of Adult De Novo Acute Myeloid Leukemia. </w:t>
      </w:r>
      <w:r w:rsidRPr="00D977A0">
        <w:rPr>
          <w:i/>
          <w:iCs/>
          <w:noProof/>
        </w:rPr>
        <w:t>N. Engl. J. Med.</w:t>
      </w:r>
      <w:r w:rsidRPr="00D977A0">
        <w:rPr>
          <w:noProof/>
        </w:rPr>
        <w:t xml:space="preserve"> </w:t>
      </w:r>
      <w:r w:rsidRPr="00D977A0">
        <w:rPr>
          <w:b/>
          <w:bCs/>
          <w:noProof/>
        </w:rPr>
        <w:t>368,</w:t>
      </w:r>
      <w:r w:rsidRPr="00D977A0">
        <w:rPr>
          <w:noProof/>
        </w:rPr>
        <w:t xml:space="preserve"> 2059–2074 (2013).</w:t>
      </w:r>
    </w:p>
    <w:p w14:paraId="74806260" w14:textId="77777777" w:rsidR="00D977A0" w:rsidRPr="00D977A0" w:rsidRDefault="00D977A0" w:rsidP="00D977A0">
      <w:pPr>
        <w:widowControl w:val="0"/>
        <w:autoSpaceDE w:val="0"/>
        <w:autoSpaceDN w:val="0"/>
        <w:adjustRightInd w:val="0"/>
        <w:ind w:left="640" w:hanging="640"/>
        <w:rPr>
          <w:noProof/>
        </w:rPr>
      </w:pPr>
      <w:r w:rsidRPr="00D977A0">
        <w:rPr>
          <w:noProof/>
        </w:rPr>
        <w:t>21.</w:t>
      </w:r>
      <w:r w:rsidRPr="00D977A0">
        <w:rPr>
          <w:noProof/>
        </w:rPr>
        <w:tab/>
        <w:t xml:space="preserve">Heckl, D. </w:t>
      </w:r>
      <w:r w:rsidRPr="00D977A0">
        <w:rPr>
          <w:i/>
          <w:iCs/>
          <w:noProof/>
        </w:rPr>
        <w:t>et al.</w:t>
      </w:r>
      <w:r w:rsidRPr="00D977A0">
        <w:rPr>
          <w:noProof/>
        </w:rPr>
        <w:t xml:space="preserve"> Generation of mouse models of myeloid malignancy with combinatorial genetic lesions using CRISPR-Cas9 genome editing. </w:t>
      </w:r>
      <w:r w:rsidRPr="00D977A0">
        <w:rPr>
          <w:i/>
          <w:iCs/>
          <w:noProof/>
        </w:rPr>
        <w:t>Nat. Biotechnol.</w:t>
      </w:r>
      <w:r w:rsidRPr="00D977A0">
        <w:rPr>
          <w:noProof/>
        </w:rPr>
        <w:t xml:space="preserve"> </w:t>
      </w:r>
      <w:r w:rsidRPr="00D977A0">
        <w:rPr>
          <w:b/>
          <w:bCs/>
          <w:noProof/>
        </w:rPr>
        <w:t>32,</w:t>
      </w:r>
      <w:r w:rsidRPr="00D977A0">
        <w:rPr>
          <w:noProof/>
        </w:rPr>
        <w:t xml:space="preserve"> 941–6 (2014).</w:t>
      </w:r>
    </w:p>
    <w:p w14:paraId="7C4AF163" w14:textId="77777777" w:rsidR="00D977A0" w:rsidRPr="00D977A0" w:rsidRDefault="00D977A0" w:rsidP="00D977A0">
      <w:pPr>
        <w:widowControl w:val="0"/>
        <w:autoSpaceDE w:val="0"/>
        <w:autoSpaceDN w:val="0"/>
        <w:adjustRightInd w:val="0"/>
        <w:ind w:left="640" w:hanging="640"/>
        <w:rPr>
          <w:noProof/>
        </w:rPr>
      </w:pPr>
      <w:r w:rsidRPr="00D977A0">
        <w:rPr>
          <w:noProof/>
        </w:rPr>
        <w:t>22.</w:t>
      </w:r>
      <w:r w:rsidRPr="00D977A0">
        <w:rPr>
          <w:noProof/>
        </w:rPr>
        <w:tab/>
        <w:t xml:space="preserve">Takahashi, K. &amp; Yamanaka, S. Induction of Pluripotent Stem Cells from Mouse Embryonic and Adult Fibroblast Cultures by Defined Factors. </w:t>
      </w:r>
      <w:r w:rsidRPr="00D977A0">
        <w:rPr>
          <w:i/>
          <w:iCs/>
          <w:noProof/>
        </w:rPr>
        <w:t>Cell</w:t>
      </w:r>
      <w:r w:rsidRPr="00D977A0">
        <w:rPr>
          <w:noProof/>
        </w:rPr>
        <w:t xml:space="preserve"> </w:t>
      </w:r>
      <w:r w:rsidRPr="00D977A0">
        <w:rPr>
          <w:b/>
          <w:bCs/>
          <w:noProof/>
        </w:rPr>
        <w:t>126,</w:t>
      </w:r>
      <w:r w:rsidRPr="00D977A0">
        <w:rPr>
          <w:noProof/>
        </w:rPr>
        <w:t xml:space="preserve"> 663–676 (2006).</w:t>
      </w:r>
    </w:p>
    <w:p w14:paraId="621B4E2F" w14:textId="77777777" w:rsidR="00D977A0" w:rsidRPr="00D977A0" w:rsidRDefault="00D977A0" w:rsidP="00D977A0">
      <w:pPr>
        <w:widowControl w:val="0"/>
        <w:autoSpaceDE w:val="0"/>
        <w:autoSpaceDN w:val="0"/>
        <w:adjustRightInd w:val="0"/>
        <w:ind w:left="640" w:hanging="640"/>
        <w:rPr>
          <w:noProof/>
        </w:rPr>
      </w:pPr>
      <w:r w:rsidRPr="00D977A0">
        <w:rPr>
          <w:noProof/>
        </w:rPr>
        <w:t>23.</w:t>
      </w:r>
      <w:r w:rsidRPr="00D977A0">
        <w:rPr>
          <w:noProof/>
        </w:rPr>
        <w:tab/>
        <w:t xml:space="preserve">Suzuki, Y. </w:t>
      </w:r>
      <w:r w:rsidRPr="00D977A0">
        <w:rPr>
          <w:i/>
          <w:iCs/>
          <w:noProof/>
        </w:rPr>
        <w:t>et al.</w:t>
      </w:r>
      <w:r w:rsidRPr="00D977A0">
        <w:rPr>
          <w:noProof/>
        </w:rPr>
        <w:t xml:space="preserve"> Knocking out multigene redundancies via cycles of sexual assortment and fluorescence selection. </w:t>
      </w:r>
      <w:r w:rsidRPr="00D977A0">
        <w:rPr>
          <w:i/>
          <w:iCs/>
          <w:noProof/>
        </w:rPr>
        <w:t>Nat. Methods</w:t>
      </w:r>
      <w:r w:rsidRPr="00D977A0">
        <w:rPr>
          <w:noProof/>
        </w:rPr>
        <w:t xml:space="preserve"> </w:t>
      </w:r>
      <w:r w:rsidRPr="00D977A0">
        <w:rPr>
          <w:b/>
          <w:bCs/>
          <w:noProof/>
        </w:rPr>
        <w:t>8,</w:t>
      </w:r>
      <w:r w:rsidRPr="00D977A0">
        <w:rPr>
          <w:noProof/>
        </w:rPr>
        <w:t xml:space="preserve"> 159–64 (2011).</w:t>
      </w:r>
    </w:p>
    <w:p w14:paraId="4C935E94" w14:textId="77777777" w:rsidR="00D977A0" w:rsidRPr="00D977A0" w:rsidRDefault="00D977A0" w:rsidP="00D977A0">
      <w:pPr>
        <w:widowControl w:val="0"/>
        <w:autoSpaceDE w:val="0"/>
        <w:autoSpaceDN w:val="0"/>
        <w:adjustRightInd w:val="0"/>
        <w:ind w:left="640" w:hanging="640"/>
        <w:rPr>
          <w:noProof/>
        </w:rPr>
      </w:pPr>
      <w:r w:rsidRPr="00D977A0">
        <w:rPr>
          <w:noProof/>
        </w:rPr>
        <w:t>24.</w:t>
      </w:r>
      <w:r w:rsidRPr="00D977A0">
        <w:rPr>
          <w:noProof/>
        </w:rPr>
        <w:tab/>
        <w:t xml:space="preserve">Wang, H. H. </w:t>
      </w:r>
      <w:r w:rsidRPr="00D977A0">
        <w:rPr>
          <w:i/>
          <w:iCs/>
          <w:noProof/>
        </w:rPr>
        <w:t>et al.</w:t>
      </w:r>
      <w:r w:rsidRPr="00D977A0">
        <w:rPr>
          <w:noProof/>
        </w:rPr>
        <w:t xml:space="preserve"> Programming cells by multiplex genome engineering and accelerated evolution. </w:t>
      </w:r>
      <w:r w:rsidRPr="00D977A0">
        <w:rPr>
          <w:i/>
          <w:iCs/>
          <w:noProof/>
        </w:rPr>
        <w:t>Nature</w:t>
      </w:r>
      <w:r w:rsidRPr="00D977A0">
        <w:rPr>
          <w:noProof/>
        </w:rPr>
        <w:t xml:space="preserve"> </w:t>
      </w:r>
      <w:r w:rsidRPr="00D977A0">
        <w:rPr>
          <w:b/>
          <w:bCs/>
          <w:noProof/>
        </w:rPr>
        <w:t>460,</w:t>
      </w:r>
      <w:r w:rsidRPr="00D977A0">
        <w:rPr>
          <w:noProof/>
        </w:rPr>
        <w:t xml:space="preserve"> 894–8 (2009).</w:t>
      </w:r>
    </w:p>
    <w:p w14:paraId="4CA0371F" w14:textId="77777777" w:rsidR="00D977A0" w:rsidRPr="00D977A0" w:rsidRDefault="00D977A0" w:rsidP="00D977A0">
      <w:pPr>
        <w:widowControl w:val="0"/>
        <w:autoSpaceDE w:val="0"/>
        <w:autoSpaceDN w:val="0"/>
        <w:adjustRightInd w:val="0"/>
        <w:ind w:left="640" w:hanging="640"/>
        <w:rPr>
          <w:noProof/>
        </w:rPr>
      </w:pPr>
      <w:r w:rsidRPr="00D977A0">
        <w:rPr>
          <w:noProof/>
        </w:rPr>
        <w:t>25.</w:t>
      </w:r>
      <w:r w:rsidRPr="00D977A0">
        <w:rPr>
          <w:noProof/>
        </w:rPr>
        <w:tab/>
        <w:t xml:space="preserve">DiCarlo, J. E. </w:t>
      </w:r>
      <w:r w:rsidRPr="00D977A0">
        <w:rPr>
          <w:i/>
          <w:iCs/>
          <w:noProof/>
        </w:rPr>
        <w:t>et al.</w:t>
      </w:r>
      <w:r w:rsidRPr="00D977A0">
        <w:rPr>
          <w:noProof/>
        </w:rPr>
        <w:t xml:space="preserve"> Yeast oligo-mediated genome engineering (YOGE). </w:t>
      </w:r>
      <w:r w:rsidRPr="00D977A0">
        <w:rPr>
          <w:i/>
          <w:iCs/>
          <w:noProof/>
        </w:rPr>
        <w:t>ACS Synth. Biol.</w:t>
      </w:r>
      <w:r w:rsidRPr="00D977A0">
        <w:rPr>
          <w:noProof/>
        </w:rPr>
        <w:t xml:space="preserve"> </w:t>
      </w:r>
      <w:r w:rsidRPr="00D977A0">
        <w:rPr>
          <w:b/>
          <w:bCs/>
          <w:noProof/>
        </w:rPr>
        <w:t>2,</w:t>
      </w:r>
      <w:r w:rsidRPr="00D977A0">
        <w:rPr>
          <w:noProof/>
        </w:rPr>
        <w:t xml:space="preserve"> 741–9 (2013).</w:t>
      </w:r>
    </w:p>
    <w:p w14:paraId="396F748F" w14:textId="77777777" w:rsidR="00D977A0" w:rsidRPr="00D977A0" w:rsidRDefault="00D977A0" w:rsidP="00D977A0">
      <w:pPr>
        <w:widowControl w:val="0"/>
        <w:autoSpaceDE w:val="0"/>
        <w:autoSpaceDN w:val="0"/>
        <w:adjustRightInd w:val="0"/>
        <w:ind w:left="640" w:hanging="640"/>
        <w:rPr>
          <w:noProof/>
        </w:rPr>
      </w:pPr>
      <w:r w:rsidRPr="00D977A0">
        <w:rPr>
          <w:noProof/>
        </w:rPr>
        <w:t>26.</w:t>
      </w:r>
      <w:r w:rsidRPr="00D977A0">
        <w:rPr>
          <w:noProof/>
        </w:rPr>
        <w:tab/>
        <w:t xml:space="preserve">Zeitoun, R. I. </w:t>
      </w:r>
      <w:r w:rsidRPr="00D977A0">
        <w:rPr>
          <w:i/>
          <w:iCs/>
          <w:noProof/>
        </w:rPr>
        <w:t>et al.</w:t>
      </w:r>
      <w:r w:rsidRPr="00D977A0">
        <w:rPr>
          <w:noProof/>
        </w:rPr>
        <w:t xml:space="preserve"> Multiplexed tracking of combinatorial genomic mutations in engineered cell populations. </w:t>
      </w:r>
      <w:r w:rsidRPr="00D977A0">
        <w:rPr>
          <w:i/>
          <w:iCs/>
          <w:noProof/>
        </w:rPr>
        <w:t>Nat. Biotechnol.</w:t>
      </w:r>
      <w:r w:rsidRPr="00D977A0">
        <w:rPr>
          <w:noProof/>
        </w:rPr>
        <w:t xml:space="preserve"> </w:t>
      </w:r>
      <w:r w:rsidRPr="00D977A0">
        <w:rPr>
          <w:b/>
          <w:bCs/>
          <w:noProof/>
        </w:rPr>
        <w:t>33,</w:t>
      </w:r>
      <w:r w:rsidRPr="00D977A0">
        <w:rPr>
          <w:noProof/>
        </w:rPr>
        <w:t xml:space="preserve"> 631–637 (2015).</w:t>
      </w:r>
    </w:p>
    <w:p w14:paraId="03D752B1" w14:textId="77777777" w:rsidR="00D977A0" w:rsidRPr="00D977A0" w:rsidRDefault="00D977A0" w:rsidP="00D977A0">
      <w:pPr>
        <w:widowControl w:val="0"/>
        <w:autoSpaceDE w:val="0"/>
        <w:autoSpaceDN w:val="0"/>
        <w:adjustRightInd w:val="0"/>
        <w:ind w:left="640" w:hanging="640"/>
        <w:rPr>
          <w:noProof/>
        </w:rPr>
      </w:pPr>
      <w:r w:rsidRPr="00D977A0">
        <w:rPr>
          <w:noProof/>
        </w:rPr>
        <w:t>27.</w:t>
      </w:r>
      <w:r w:rsidRPr="00D977A0">
        <w:rPr>
          <w:noProof/>
        </w:rPr>
        <w:tab/>
        <w:t xml:space="preserve">Zeitoun, R. I., Pines, G., Grau, W. C. &amp; Gill, R. T. Quantitative Tracking of Combinatorially Engineered Populations with Multiplexed Binary Assemblies. </w:t>
      </w:r>
      <w:r w:rsidRPr="00D977A0">
        <w:rPr>
          <w:i/>
          <w:iCs/>
          <w:noProof/>
        </w:rPr>
        <w:t>ACS Synth. Biol.</w:t>
      </w:r>
      <w:r w:rsidRPr="00D977A0">
        <w:rPr>
          <w:noProof/>
        </w:rPr>
        <w:t xml:space="preserve"> </w:t>
      </w:r>
      <w:r w:rsidRPr="00D977A0">
        <w:rPr>
          <w:b/>
          <w:bCs/>
          <w:noProof/>
        </w:rPr>
        <w:t>6,</w:t>
      </w:r>
      <w:r w:rsidRPr="00D977A0">
        <w:rPr>
          <w:noProof/>
        </w:rPr>
        <w:t xml:space="preserve"> 619–627 (2017).</w:t>
      </w:r>
    </w:p>
    <w:p w14:paraId="768C0160" w14:textId="77777777" w:rsidR="00D977A0" w:rsidRPr="00D977A0" w:rsidRDefault="00D977A0" w:rsidP="00D977A0">
      <w:pPr>
        <w:widowControl w:val="0"/>
        <w:autoSpaceDE w:val="0"/>
        <w:autoSpaceDN w:val="0"/>
        <w:adjustRightInd w:val="0"/>
        <w:ind w:left="640" w:hanging="640"/>
        <w:rPr>
          <w:noProof/>
        </w:rPr>
      </w:pPr>
      <w:r w:rsidRPr="00D977A0">
        <w:rPr>
          <w:noProof/>
        </w:rPr>
        <w:t>28.</w:t>
      </w:r>
      <w:r w:rsidRPr="00D977A0">
        <w:rPr>
          <w:noProof/>
        </w:rPr>
        <w:tab/>
        <w:t xml:space="preserve">Díaz-Mejía, J. J. </w:t>
      </w:r>
      <w:r w:rsidRPr="00D977A0">
        <w:rPr>
          <w:i/>
          <w:iCs/>
          <w:noProof/>
        </w:rPr>
        <w:t>et al.</w:t>
      </w:r>
      <w:r w:rsidRPr="00D977A0">
        <w:rPr>
          <w:noProof/>
        </w:rPr>
        <w:t xml:space="preserve"> Mapping DNA damage-dependent genetic interactions in yeast via party mating and barcode fusion genetics. </w:t>
      </w:r>
      <w:r w:rsidRPr="00D977A0">
        <w:rPr>
          <w:i/>
          <w:iCs/>
          <w:noProof/>
        </w:rPr>
        <w:t>Mol. Syst. Biol.</w:t>
      </w:r>
      <w:r w:rsidRPr="00D977A0">
        <w:rPr>
          <w:noProof/>
        </w:rPr>
        <w:t xml:space="preserve"> </w:t>
      </w:r>
      <w:r w:rsidRPr="00D977A0">
        <w:rPr>
          <w:b/>
          <w:bCs/>
          <w:noProof/>
        </w:rPr>
        <w:t>14,</w:t>
      </w:r>
      <w:r w:rsidRPr="00D977A0">
        <w:rPr>
          <w:noProof/>
        </w:rPr>
        <w:t xml:space="preserve"> e7985 (2018).</w:t>
      </w:r>
    </w:p>
    <w:p w14:paraId="741DBF1A" w14:textId="77777777" w:rsidR="00D977A0" w:rsidRPr="00D977A0" w:rsidRDefault="00D977A0" w:rsidP="00D977A0">
      <w:pPr>
        <w:widowControl w:val="0"/>
        <w:autoSpaceDE w:val="0"/>
        <w:autoSpaceDN w:val="0"/>
        <w:adjustRightInd w:val="0"/>
        <w:ind w:left="640" w:hanging="640"/>
        <w:rPr>
          <w:noProof/>
        </w:rPr>
      </w:pPr>
      <w:r w:rsidRPr="00D977A0">
        <w:rPr>
          <w:noProof/>
        </w:rPr>
        <w:t>29.</w:t>
      </w:r>
      <w:r w:rsidRPr="00D977A0">
        <w:rPr>
          <w:noProof/>
        </w:rPr>
        <w:tab/>
        <w:t xml:space="preserve">Wong, A. S. L. </w:t>
      </w:r>
      <w:r w:rsidRPr="00D977A0">
        <w:rPr>
          <w:i/>
          <w:iCs/>
          <w:noProof/>
        </w:rPr>
        <w:t>et al.</w:t>
      </w:r>
      <w:r w:rsidRPr="00D977A0">
        <w:rPr>
          <w:noProof/>
        </w:rPr>
        <w:t xml:space="preserve"> Multiplexed barcoded CRISPR-Cas9 screening enabled by CombiGEM. </w:t>
      </w:r>
      <w:r w:rsidRPr="00D977A0">
        <w:rPr>
          <w:i/>
          <w:iCs/>
          <w:noProof/>
        </w:rPr>
        <w:t>Proc. Natl. Acad. Sci. U. S. A.</w:t>
      </w:r>
      <w:r w:rsidRPr="00D977A0">
        <w:rPr>
          <w:noProof/>
        </w:rPr>
        <w:t xml:space="preserve"> </w:t>
      </w:r>
      <w:r w:rsidRPr="00D977A0">
        <w:rPr>
          <w:b/>
          <w:bCs/>
          <w:noProof/>
        </w:rPr>
        <w:t>113,</w:t>
      </w:r>
      <w:r w:rsidRPr="00D977A0">
        <w:rPr>
          <w:noProof/>
        </w:rPr>
        <w:t xml:space="preserve"> 2544–9 (2016).</w:t>
      </w:r>
    </w:p>
    <w:p w14:paraId="343932C5" w14:textId="77777777" w:rsidR="00D977A0" w:rsidRPr="00D977A0" w:rsidRDefault="00D977A0" w:rsidP="00D977A0">
      <w:pPr>
        <w:widowControl w:val="0"/>
        <w:autoSpaceDE w:val="0"/>
        <w:autoSpaceDN w:val="0"/>
        <w:adjustRightInd w:val="0"/>
        <w:ind w:left="640" w:hanging="640"/>
        <w:rPr>
          <w:noProof/>
        </w:rPr>
      </w:pPr>
      <w:r w:rsidRPr="00D977A0">
        <w:rPr>
          <w:noProof/>
        </w:rPr>
        <w:t>30.</w:t>
      </w:r>
      <w:r w:rsidRPr="00D977A0">
        <w:rPr>
          <w:noProof/>
        </w:rPr>
        <w:tab/>
        <w:t xml:space="preserve">Jungwirth, H. &amp; Kuchler, K. Yeast ABC transporters – a tale of sex, stress, drugs and aging. </w:t>
      </w:r>
      <w:r w:rsidRPr="00D977A0">
        <w:rPr>
          <w:i/>
          <w:iCs/>
          <w:noProof/>
        </w:rPr>
        <w:t>FEBS Lett.</w:t>
      </w:r>
      <w:r w:rsidRPr="00D977A0">
        <w:rPr>
          <w:noProof/>
        </w:rPr>
        <w:t xml:space="preserve"> </w:t>
      </w:r>
      <w:r w:rsidRPr="00D977A0">
        <w:rPr>
          <w:b/>
          <w:bCs/>
          <w:noProof/>
        </w:rPr>
        <w:t>580,</w:t>
      </w:r>
      <w:r w:rsidRPr="00D977A0">
        <w:rPr>
          <w:noProof/>
        </w:rPr>
        <w:t xml:space="preserve"> 1131–8 (2006).</w:t>
      </w:r>
    </w:p>
    <w:p w14:paraId="115D7FD1" w14:textId="77777777" w:rsidR="00D977A0" w:rsidRPr="00D977A0" w:rsidRDefault="00D977A0" w:rsidP="00D977A0">
      <w:pPr>
        <w:widowControl w:val="0"/>
        <w:autoSpaceDE w:val="0"/>
        <w:autoSpaceDN w:val="0"/>
        <w:adjustRightInd w:val="0"/>
        <w:ind w:left="640" w:hanging="640"/>
        <w:rPr>
          <w:noProof/>
        </w:rPr>
      </w:pPr>
      <w:r w:rsidRPr="00D977A0">
        <w:rPr>
          <w:noProof/>
        </w:rPr>
        <w:t>31.</w:t>
      </w:r>
      <w:r w:rsidRPr="00D977A0">
        <w:rPr>
          <w:noProof/>
        </w:rPr>
        <w:tab/>
        <w:t xml:space="preserve">Dean, M., Rzhetsky, A. &amp; Allikmets, R. The human ATP-binding cassette (ABC) transporter superfamily. </w:t>
      </w:r>
      <w:r w:rsidRPr="00D977A0">
        <w:rPr>
          <w:i/>
          <w:iCs/>
          <w:noProof/>
        </w:rPr>
        <w:t>Genome Res.</w:t>
      </w:r>
      <w:r w:rsidRPr="00D977A0">
        <w:rPr>
          <w:noProof/>
        </w:rPr>
        <w:t xml:space="preserve"> </w:t>
      </w:r>
      <w:r w:rsidRPr="00D977A0">
        <w:rPr>
          <w:b/>
          <w:bCs/>
          <w:noProof/>
        </w:rPr>
        <w:t>11,</w:t>
      </w:r>
      <w:r w:rsidRPr="00D977A0">
        <w:rPr>
          <w:noProof/>
        </w:rPr>
        <w:t xml:space="preserve"> 1156–66 (2001).</w:t>
      </w:r>
    </w:p>
    <w:p w14:paraId="4AFD3D02" w14:textId="77777777" w:rsidR="00D977A0" w:rsidRPr="00D977A0" w:rsidRDefault="00D977A0" w:rsidP="00D977A0">
      <w:pPr>
        <w:widowControl w:val="0"/>
        <w:autoSpaceDE w:val="0"/>
        <w:autoSpaceDN w:val="0"/>
        <w:adjustRightInd w:val="0"/>
        <w:ind w:left="640" w:hanging="640"/>
        <w:rPr>
          <w:noProof/>
        </w:rPr>
      </w:pPr>
      <w:r w:rsidRPr="00D977A0">
        <w:rPr>
          <w:noProof/>
        </w:rPr>
        <w:t>32.</w:t>
      </w:r>
      <w:r w:rsidRPr="00D977A0">
        <w:rPr>
          <w:noProof/>
        </w:rPr>
        <w:tab/>
        <w:t xml:space="preserve">Kovalchuk, A. &amp; Driessen, A. J. M. Phylogenetic analysis of fungal ABC transporters. </w:t>
      </w:r>
      <w:r w:rsidRPr="00D977A0">
        <w:rPr>
          <w:i/>
          <w:iCs/>
          <w:noProof/>
        </w:rPr>
        <w:t>BMC Genomics</w:t>
      </w:r>
      <w:r w:rsidRPr="00D977A0">
        <w:rPr>
          <w:noProof/>
        </w:rPr>
        <w:t xml:space="preserve"> </w:t>
      </w:r>
      <w:r w:rsidRPr="00D977A0">
        <w:rPr>
          <w:b/>
          <w:bCs/>
          <w:noProof/>
        </w:rPr>
        <w:t>11,</w:t>
      </w:r>
      <w:r w:rsidRPr="00D977A0">
        <w:rPr>
          <w:noProof/>
        </w:rPr>
        <w:t xml:space="preserve"> 177 (2010).</w:t>
      </w:r>
    </w:p>
    <w:p w14:paraId="701A4586" w14:textId="77777777" w:rsidR="00D977A0" w:rsidRPr="00D977A0" w:rsidRDefault="00D977A0" w:rsidP="00D977A0">
      <w:pPr>
        <w:widowControl w:val="0"/>
        <w:autoSpaceDE w:val="0"/>
        <w:autoSpaceDN w:val="0"/>
        <w:adjustRightInd w:val="0"/>
        <w:ind w:left="640" w:hanging="640"/>
        <w:rPr>
          <w:noProof/>
        </w:rPr>
      </w:pPr>
      <w:r w:rsidRPr="00D977A0">
        <w:rPr>
          <w:noProof/>
        </w:rPr>
        <w:t>33.</w:t>
      </w:r>
      <w:r w:rsidRPr="00D977A0">
        <w:rPr>
          <w:noProof/>
        </w:rPr>
        <w:tab/>
        <w:t xml:space="preserve">Kolaczkowska, A., Kolaczkowski, M., Goffeau, A. &amp; Moye-Rowley, W. S. </w:t>
      </w:r>
      <w:r w:rsidRPr="00D977A0">
        <w:rPr>
          <w:noProof/>
        </w:rPr>
        <w:lastRenderedPageBreak/>
        <w:t xml:space="preserve">Compensatory activation of the multidrug transporters Pdr5p, Snq2p, and Yor1p by Pdr1p in Saccharomyces cerevisiae. </w:t>
      </w:r>
      <w:r w:rsidRPr="00D977A0">
        <w:rPr>
          <w:i/>
          <w:iCs/>
          <w:noProof/>
        </w:rPr>
        <w:t>FEBS Lett.</w:t>
      </w:r>
      <w:r w:rsidRPr="00D977A0">
        <w:rPr>
          <w:noProof/>
        </w:rPr>
        <w:t xml:space="preserve"> </w:t>
      </w:r>
      <w:r w:rsidRPr="00D977A0">
        <w:rPr>
          <w:b/>
          <w:bCs/>
          <w:noProof/>
        </w:rPr>
        <w:t>582,</w:t>
      </w:r>
      <w:r w:rsidRPr="00D977A0">
        <w:rPr>
          <w:noProof/>
        </w:rPr>
        <w:t xml:space="preserve"> 977–83 (2008).</w:t>
      </w:r>
    </w:p>
    <w:p w14:paraId="3AEA10AE" w14:textId="77777777" w:rsidR="00D977A0" w:rsidRPr="00D977A0" w:rsidRDefault="00D977A0" w:rsidP="00D977A0">
      <w:pPr>
        <w:widowControl w:val="0"/>
        <w:autoSpaceDE w:val="0"/>
        <w:autoSpaceDN w:val="0"/>
        <w:adjustRightInd w:val="0"/>
        <w:ind w:left="640" w:hanging="640"/>
        <w:rPr>
          <w:noProof/>
        </w:rPr>
      </w:pPr>
      <w:r w:rsidRPr="00D977A0">
        <w:rPr>
          <w:noProof/>
        </w:rPr>
        <w:t>34.</w:t>
      </w:r>
      <w:r w:rsidRPr="00D977A0">
        <w:rPr>
          <w:noProof/>
        </w:rPr>
        <w:tab/>
        <w:t xml:space="preserve">Snider, J. </w:t>
      </w:r>
      <w:r w:rsidRPr="00D977A0">
        <w:rPr>
          <w:i/>
          <w:iCs/>
          <w:noProof/>
        </w:rPr>
        <w:t>et al.</w:t>
      </w:r>
      <w:r w:rsidRPr="00D977A0">
        <w:rPr>
          <w:noProof/>
        </w:rPr>
        <w:t xml:space="preserve"> Mapping the functional yeast ABC transporter interactome. </w:t>
      </w:r>
      <w:r w:rsidRPr="00D977A0">
        <w:rPr>
          <w:i/>
          <w:iCs/>
          <w:noProof/>
        </w:rPr>
        <w:t>Nat. Chem. Biol.</w:t>
      </w:r>
      <w:r w:rsidRPr="00D977A0">
        <w:rPr>
          <w:noProof/>
        </w:rPr>
        <w:t xml:space="preserve"> </w:t>
      </w:r>
      <w:r w:rsidRPr="00D977A0">
        <w:rPr>
          <w:b/>
          <w:bCs/>
          <w:noProof/>
        </w:rPr>
        <w:t>9,</w:t>
      </w:r>
      <w:r w:rsidRPr="00D977A0">
        <w:rPr>
          <w:noProof/>
        </w:rPr>
        <w:t xml:space="preserve"> 565–72 (2013).</w:t>
      </w:r>
    </w:p>
    <w:p w14:paraId="408EA55F" w14:textId="77777777" w:rsidR="00D977A0" w:rsidRPr="00D977A0" w:rsidRDefault="00D977A0" w:rsidP="00D977A0">
      <w:pPr>
        <w:widowControl w:val="0"/>
        <w:autoSpaceDE w:val="0"/>
        <w:autoSpaceDN w:val="0"/>
        <w:adjustRightInd w:val="0"/>
        <w:ind w:left="640" w:hanging="640"/>
        <w:rPr>
          <w:noProof/>
        </w:rPr>
      </w:pPr>
      <w:r w:rsidRPr="00D977A0">
        <w:rPr>
          <w:noProof/>
        </w:rPr>
        <w:t>35.</w:t>
      </w:r>
      <w:r w:rsidRPr="00D977A0">
        <w:rPr>
          <w:noProof/>
        </w:rPr>
        <w:tab/>
        <w:t xml:space="preserve">Donner, M. &amp; Keppler, D. Up-regulation of basolateral multidrug resistance protein 3 (Mrp3) in cholestatic rat liver. </w:t>
      </w:r>
      <w:r w:rsidRPr="00D977A0">
        <w:rPr>
          <w:i/>
          <w:iCs/>
          <w:noProof/>
        </w:rPr>
        <w:t>Hepatology</w:t>
      </w:r>
      <w:r w:rsidRPr="00D977A0">
        <w:rPr>
          <w:noProof/>
        </w:rPr>
        <w:t xml:space="preserve"> </w:t>
      </w:r>
      <w:r w:rsidRPr="00D977A0">
        <w:rPr>
          <w:b/>
          <w:bCs/>
          <w:noProof/>
        </w:rPr>
        <w:t>34,</w:t>
      </w:r>
      <w:r w:rsidRPr="00D977A0">
        <w:rPr>
          <w:noProof/>
        </w:rPr>
        <w:t xml:space="preserve"> 351–359 (2001).</w:t>
      </w:r>
    </w:p>
    <w:p w14:paraId="3B6B1643" w14:textId="77777777" w:rsidR="00D977A0" w:rsidRPr="00D977A0" w:rsidRDefault="00D977A0" w:rsidP="00D977A0">
      <w:pPr>
        <w:widowControl w:val="0"/>
        <w:autoSpaceDE w:val="0"/>
        <w:autoSpaceDN w:val="0"/>
        <w:adjustRightInd w:val="0"/>
        <w:ind w:left="640" w:hanging="640"/>
        <w:rPr>
          <w:noProof/>
        </w:rPr>
      </w:pPr>
      <w:r w:rsidRPr="00D977A0">
        <w:rPr>
          <w:noProof/>
        </w:rPr>
        <w:t>36.</w:t>
      </w:r>
      <w:r w:rsidRPr="00D977A0">
        <w:rPr>
          <w:noProof/>
        </w:rPr>
        <w:tab/>
        <w:t xml:space="preserve">König, J., Rost, D., Cui, Y. &amp; Keppler, D. Characterization of the human multidrug resistance protein isoform MRP3 localized to the basolateral hepatocyte membrane. </w:t>
      </w:r>
      <w:r w:rsidRPr="00D977A0">
        <w:rPr>
          <w:i/>
          <w:iCs/>
          <w:noProof/>
        </w:rPr>
        <w:t>Hepatology</w:t>
      </w:r>
      <w:r w:rsidRPr="00D977A0">
        <w:rPr>
          <w:noProof/>
        </w:rPr>
        <w:t xml:space="preserve"> </w:t>
      </w:r>
      <w:r w:rsidRPr="00D977A0">
        <w:rPr>
          <w:b/>
          <w:bCs/>
          <w:noProof/>
        </w:rPr>
        <w:t>29,</w:t>
      </w:r>
      <w:r w:rsidRPr="00D977A0">
        <w:rPr>
          <w:noProof/>
        </w:rPr>
        <w:t xml:space="preserve"> 1156–1163 (1999).</w:t>
      </w:r>
    </w:p>
    <w:p w14:paraId="1641DFA2" w14:textId="77777777" w:rsidR="00D977A0" w:rsidRPr="00D977A0" w:rsidRDefault="00D977A0" w:rsidP="00D977A0">
      <w:pPr>
        <w:widowControl w:val="0"/>
        <w:autoSpaceDE w:val="0"/>
        <w:autoSpaceDN w:val="0"/>
        <w:adjustRightInd w:val="0"/>
        <w:ind w:left="640" w:hanging="640"/>
        <w:rPr>
          <w:noProof/>
        </w:rPr>
      </w:pPr>
      <w:r w:rsidRPr="00D977A0">
        <w:rPr>
          <w:noProof/>
        </w:rPr>
        <w:t>37.</w:t>
      </w:r>
      <w:r w:rsidRPr="00D977A0">
        <w:rPr>
          <w:noProof/>
        </w:rPr>
        <w:tab/>
        <w:t xml:space="preserve">Huls, M. </w:t>
      </w:r>
      <w:r w:rsidRPr="00D977A0">
        <w:rPr>
          <w:i/>
          <w:iCs/>
          <w:noProof/>
        </w:rPr>
        <w:t>et al.</w:t>
      </w:r>
      <w:r w:rsidRPr="00D977A0">
        <w:rPr>
          <w:noProof/>
        </w:rPr>
        <w:t xml:space="preserve"> The breast cancer resistance protein transporter ABCG2 is expressed in the human kidney proximal tubule apical membrane. </w:t>
      </w:r>
      <w:r w:rsidRPr="00D977A0">
        <w:rPr>
          <w:i/>
          <w:iCs/>
          <w:noProof/>
        </w:rPr>
        <w:t>Kidney Int.</w:t>
      </w:r>
      <w:r w:rsidRPr="00D977A0">
        <w:rPr>
          <w:noProof/>
        </w:rPr>
        <w:t xml:space="preserve"> </w:t>
      </w:r>
      <w:r w:rsidRPr="00D977A0">
        <w:rPr>
          <w:b/>
          <w:bCs/>
          <w:noProof/>
        </w:rPr>
        <w:t>73,</w:t>
      </w:r>
      <w:r w:rsidRPr="00D977A0">
        <w:rPr>
          <w:noProof/>
        </w:rPr>
        <w:t xml:space="preserve"> 220–225 (2008).</w:t>
      </w:r>
    </w:p>
    <w:p w14:paraId="782D14C7" w14:textId="77777777" w:rsidR="00D977A0" w:rsidRPr="00D977A0" w:rsidRDefault="00D977A0" w:rsidP="00D977A0">
      <w:pPr>
        <w:widowControl w:val="0"/>
        <w:autoSpaceDE w:val="0"/>
        <w:autoSpaceDN w:val="0"/>
        <w:adjustRightInd w:val="0"/>
        <w:ind w:left="640" w:hanging="640"/>
        <w:rPr>
          <w:noProof/>
        </w:rPr>
      </w:pPr>
      <w:r w:rsidRPr="00D977A0">
        <w:rPr>
          <w:noProof/>
        </w:rPr>
        <w:t>38.</w:t>
      </w:r>
      <w:r w:rsidRPr="00D977A0">
        <w:rPr>
          <w:noProof/>
        </w:rPr>
        <w:tab/>
        <w:t xml:space="preserve">Brem, R. B. &amp; Kruglyak, L. The landscape of genetic complexity across 5,700 gene expression traits in yeast. </w:t>
      </w:r>
      <w:r w:rsidRPr="00D977A0">
        <w:rPr>
          <w:i/>
          <w:iCs/>
          <w:noProof/>
        </w:rPr>
        <w:t>Proc. Natl. Acad. Sci. U. S. A.</w:t>
      </w:r>
      <w:r w:rsidRPr="00D977A0">
        <w:rPr>
          <w:noProof/>
        </w:rPr>
        <w:t xml:space="preserve"> </w:t>
      </w:r>
      <w:r w:rsidRPr="00D977A0">
        <w:rPr>
          <w:b/>
          <w:bCs/>
          <w:noProof/>
        </w:rPr>
        <w:t>102,</w:t>
      </w:r>
      <w:r w:rsidRPr="00D977A0">
        <w:rPr>
          <w:noProof/>
        </w:rPr>
        <w:t xml:space="preserve"> 1572–7 (2005).</w:t>
      </w:r>
    </w:p>
    <w:p w14:paraId="748308B5" w14:textId="77777777" w:rsidR="00D977A0" w:rsidRPr="00D977A0" w:rsidRDefault="00D977A0" w:rsidP="00D977A0">
      <w:pPr>
        <w:widowControl w:val="0"/>
        <w:autoSpaceDE w:val="0"/>
        <w:autoSpaceDN w:val="0"/>
        <w:adjustRightInd w:val="0"/>
        <w:ind w:left="640" w:hanging="640"/>
        <w:rPr>
          <w:noProof/>
        </w:rPr>
      </w:pPr>
      <w:r w:rsidRPr="00D977A0">
        <w:rPr>
          <w:noProof/>
        </w:rPr>
        <w:t>39.</w:t>
      </w:r>
      <w:r w:rsidRPr="00D977A0">
        <w:rPr>
          <w:noProof/>
        </w:rPr>
        <w:tab/>
        <w:t xml:space="preserve">Perlstein, E. O., Ruderfer, D. M., Roberts, D. C., Schreiber, S. L. &amp; Kruglyak, L. Genetic basis of individual differences in the response to small-molecule drugs in yeast. </w:t>
      </w:r>
      <w:r w:rsidRPr="00D977A0">
        <w:rPr>
          <w:i/>
          <w:iCs/>
          <w:noProof/>
        </w:rPr>
        <w:t>Nat. Genet.</w:t>
      </w:r>
      <w:r w:rsidRPr="00D977A0">
        <w:rPr>
          <w:noProof/>
        </w:rPr>
        <w:t xml:space="preserve"> </w:t>
      </w:r>
      <w:r w:rsidRPr="00D977A0">
        <w:rPr>
          <w:b/>
          <w:bCs/>
          <w:noProof/>
        </w:rPr>
        <w:t>39,</w:t>
      </w:r>
      <w:r w:rsidRPr="00D977A0">
        <w:rPr>
          <w:noProof/>
        </w:rPr>
        <w:t xml:space="preserve"> 496–502 (2007).</w:t>
      </w:r>
    </w:p>
    <w:p w14:paraId="61F1EFAD" w14:textId="77777777" w:rsidR="00D977A0" w:rsidRPr="00D977A0" w:rsidRDefault="00D977A0" w:rsidP="00D977A0">
      <w:pPr>
        <w:widowControl w:val="0"/>
        <w:autoSpaceDE w:val="0"/>
        <w:autoSpaceDN w:val="0"/>
        <w:adjustRightInd w:val="0"/>
        <w:ind w:left="640" w:hanging="640"/>
        <w:rPr>
          <w:noProof/>
        </w:rPr>
      </w:pPr>
      <w:r w:rsidRPr="00D977A0">
        <w:rPr>
          <w:noProof/>
        </w:rPr>
        <w:t>40.</w:t>
      </w:r>
      <w:r w:rsidRPr="00D977A0">
        <w:rPr>
          <w:noProof/>
        </w:rPr>
        <w:tab/>
        <w:t xml:space="preserve">Lee, A. Y. </w:t>
      </w:r>
      <w:r w:rsidRPr="00D977A0">
        <w:rPr>
          <w:i/>
          <w:iCs/>
          <w:noProof/>
        </w:rPr>
        <w:t>et al.</w:t>
      </w:r>
      <w:r w:rsidRPr="00D977A0">
        <w:rPr>
          <w:noProof/>
        </w:rPr>
        <w:t xml:space="preserve"> Mapping the cellular response to small molecules using chemogenomic fitness signatures. </w:t>
      </w:r>
      <w:r w:rsidRPr="00D977A0">
        <w:rPr>
          <w:i/>
          <w:iCs/>
          <w:noProof/>
        </w:rPr>
        <w:t>Science</w:t>
      </w:r>
      <w:r w:rsidRPr="00D977A0">
        <w:rPr>
          <w:noProof/>
        </w:rPr>
        <w:t xml:space="preserve"> </w:t>
      </w:r>
      <w:r w:rsidRPr="00D977A0">
        <w:rPr>
          <w:b/>
          <w:bCs/>
          <w:noProof/>
        </w:rPr>
        <w:t>344,</w:t>
      </w:r>
      <w:r w:rsidRPr="00D977A0">
        <w:rPr>
          <w:noProof/>
        </w:rPr>
        <w:t xml:space="preserve"> 208–11 (2014).</w:t>
      </w:r>
    </w:p>
    <w:p w14:paraId="1984BDA8" w14:textId="77777777" w:rsidR="00D977A0" w:rsidRPr="00D977A0" w:rsidRDefault="00D977A0" w:rsidP="00D977A0">
      <w:pPr>
        <w:widowControl w:val="0"/>
        <w:autoSpaceDE w:val="0"/>
        <w:autoSpaceDN w:val="0"/>
        <w:adjustRightInd w:val="0"/>
        <w:ind w:left="640" w:hanging="640"/>
        <w:rPr>
          <w:noProof/>
        </w:rPr>
      </w:pPr>
      <w:r w:rsidRPr="00D977A0">
        <w:rPr>
          <w:noProof/>
        </w:rPr>
        <w:t>41.</w:t>
      </w:r>
      <w:r w:rsidRPr="00D977A0">
        <w:rPr>
          <w:noProof/>
        </w:rPr>
        <w:tab/>
        <w:t xml:space="preserve">Yan, Z. </w:t>
      </w:r>
      <w:r w:rsidRPr="00D977A0">
        <w:rPr>
          <w:i/>
          <w:iCs/>
          <w:noProof/>
        </w:rPr>
        <w:t>et al.</w:t>
      </w:r>
      <w:r w:rsidRPr="00D977A0">
        <w:rPr>
          <w:noProof/>
        </w:rPr>
        <w:t xml:space="preserve"> Yeast Barcoders: a chemogenomic application of a universal donor-strain collection carrying bar-code identifiers. </w:t>
      </w:r>
      <w:r w:rsidRPr="00D977A0">
        <w:rPr>
          <w:i/>
          <w:iCs/>
          <w:noProof/>
        </w:rPr>
        <w:t>Nat. Methods</w:t>
      </w:r>
      <w:r w:rsidRPr="00D977A0">
        <w:rPr>
          <w:noProof/>
        </w:rPr>
        <w:t xml:space="preserve"> </w:t>
      </w:r>
      <w:r w:rsidRPr="00D977A0">
        <w:rPr>
          <w:b/>
          <w:bCs/>
          <w:noProof/>
        </w:rPr>
        <w:t>5,</w:t>
      </w:r>
      <w:r w:rsidRPr="00D977A0">
        <w:rPr>
          <w:noProof/>
        </w:rPr>
        <w:t xml:space="preserve"> 719–725 (2008).</w:t>
      </w:r>
    </w:p>
    <w:p w14:paraId="146C8889" w14:textId="77777777" w:rsidR="00D977A0" w:rsidRPr="00D977A0" w:rsidRDefault="00D977A0" w:rsidP="00D977A0">
      <w:pPr>
        <w:widowControl w:val="0"/>
        <w:autoSpaceDE w:val="0"/>
        <w:autoSpaceDN w:val="0"/>
        <w:adjustRightInd w:val="0"/>
        <w:ind w:left="640" w:hanging="640"/>
        <w:rPr>
          <w:noProof/>
        </w:rPr>
      </w:pPr>
      <w:r w:rsidRPr="00D977A0">
        <w:rPr>
          <w:noProof/>
        </w:rPr>
        <w:t>42.</w:t>
      </w:r>
      <w:r w:rsidRPr="00D977A0">
        <w:rPr>
          <w:noProof/>
        </w:rPr>
        <w:tab/>
        <w:t xml:space="preserve">Smith, A. M. </w:t>
      </w:r>
      <w:r w:rsidRPr="00D977A0">
        <w:rPr>
          <w:i/>
          <w:iCs/>
          <w:noProof/>
        </w:rPr>
        <w:t>et al.</w:t>
      </w:r>
      <w:r w:rsidRPr="00D977A0">
        <w:rPr>
          <w:noProof/>
        </w:rPr>
        <w:t xml:space="preserve"> Quantitative phenotyping via deep barcode sequencing. </w:t>
      </w:r>
      <w:r w:rsidRPr="00D977A0">
        <w:rPr>
          <w:i/>
          <w:iCs/>
          <w:noProof/>
        </w:rPr>
        <w:t>Genome Res.</w:t>
      </w:r>
      <w:r w:rsidRPr="00D977A0">
        <w:rPr>
          <w:noProof/>
        </w:rPr>
        <w:t xml:space="preserve"> </w:t>
      </w:r>
      <w:r w:rsidRPr="00D977A0">
        <w:rPr>
          <w:b/>
          <w:bCs/>
          <w:noProof/>
        </w:rPr>
        <w:t>19,</w:t>
      </w:r>
      <w:r w:rsidRPr="00D977A0">
        <w:rPr>
          <w:noProof/>
        </w:rPr>
        <w:t xml:space="preserve"> 1836–42 (2009).</w:t>
      </w:r>
    </w:p>
    <w:p w14:paraId="22BEB395" w14:textId="77777777" w:rsidR="00D977A0" w:rsidRPr="00D977A0" w:rsidRDefault="00D977A0" w:rsidP="00D977A0">
      <w:pPr>
        <w:widowControl w:val="0"/>
        <w:autoSpaceDE w:val="0"/>
        <w:autoSpaceDN w:val="0"/>
        <w:adjustRightInd w:val="0"/>
        <w:ind w:left="640" w:hanging="640"/>
        <w:rPr>
          <w:noProof/>
        </w:rPr>
      </w:pPr>
      <w:r w:rsidRPr="00D977A0">
        <w:rPr>
          <w:noProof/>
        </w:rPr>
        <w:t>43.</w:t>
      </w:r>
      <w:r w:rsidRPr="00D977A0">
        <w:rPr>
          <w:noProof/>
        </w:rPr>
        <w:tab/>
        <w:t xml:space="preserve">Yachie, N. </w:t>
      </w:r>
      <w:r w:rsidRPr="00D977A0">
        <w:rPr>
          <w:i/>
          <w:iCs/>
          <w:noProof/>
        </w:rPr>
        <w:t>et al.</w:t>
      </w:r>
      <w:r w:rsidRPr="00D977A0">
        <w:rPr>
          <w:noProof/>
        </w:rPr>
        <w:t xml:space="preserve"> Pooled-matrix protein interaction screens using Barcode Fusion Genetics. </w:t>
      </w:r>
      <w:r w:rsidRPr="00D977A0">
        <w:rPr>
          <w:i/>
          <w:iCs/>
          <w:noProof/>
        </w:rPr>
        <w:t>Mol. Syst. Biol.</w:t>
      </w:r>
      <w:r w:rsidRPr="00D977A0">
        <w:rPr>
          <w:noProof/>
        </w:rPr>
        <w:t xml:space="preserve"> </w:t>
      </w:r>
      <w:r w:rsidRPr="00D977A0">
        <w:rPr>
          <w:b/>
          <w:bCs/>
          <w:noProof/>
        </w:rPr>
        <w:t>12,</w:t>
      </w:r>
      <w:r w:rsidRPr="00D977A0">
        <w:rPr>
          <w:noProof/>
        </w:rPr>
        <w:t xml:space="preserve"> 863 (2016).</w:t>
      </w:r>
    </w:p>
    <w:p w14:paraId="08FC1D5F" w14:textId="77777777" w:rsidR="00D977A0" w:rsidRPr="00D977A0" w:rsidRDefault="00D977A0" w:rsidP="00D977A0">
      <w:pPr>
        <w:widowControl w:val="0"/>
        <w:autoSpaceDE w:val="0"/>
        <w:autoSpaceDN w:val="0"/>
        <w:adjustRightInd w:val="0"/>
        <w:ind w:left="640" w:hanging="640"/>
        <w:rPr>
          <w:noProof/>
        </w:rPr>
      </w:pPr>
      <w:r w:rsidRPr="00D977A0">
        <w:rPr>
          <w:noProof/>
        </w:rPr>
        <w:t>44.</w:t>
      </w:r>
      <w:r w:rsidRPr="00D977A0">
        <w:rPr>
          <w:noProof/>
        </w:rPr>
        <w:tab/>
        <w:t xml:space="preserve">Smith, A. M. </w:t>
      </w:r>
      <w:r w:rsidRPr="00D977A0">
        <w:rPr>
          <w:i/>
          <w:iCs/>
          <w:noProof/>
        </w:rPr>
        <w:t>et al.</w:t>
      </w:r>
      <w:r w:rsidRPr="00D977A0">
        <w:rPr>
          <w:noProof/>
        </w:rPr>
        <w:t xml:space="preserve"> Highly-multiplexed barcode sequencing: an efficient method for parallel analysis of pooled samples. </w:t>
      </w:r>
      <w:r w:rsidRPr="00D977A0">
        <w:rPr>
          <w:i/>
          <w:iCs/>
          <w:noProof/>
        </w:rPr>
        <w:t>Nucleic Acids Res.</w:t>
      </w:r>
      <w:r w:rsidRPr="00D977A0">
        <w:rPr>
          <w:noProof/>
        </w:rPr>
        <w:t xml:space="preserve"> </w:t>
      </w:r>
      <w:r w:rsidRPr="00D977A0">
        <w:rPr>
          <w:b/>
          <w:bCs/>
          <w:noProof/>
        </w:rPr>
        <w:t>38,</w:t>
      </w:r>
      <w:r w:rsidRPr="00D977A0">
        <w:rPr>
          <w:noProof/>
        </w:rPr>
        <w:t xml:space="preserve"> e142 (2010).</w:t>
      </w:r>
    </w:p>
    <w:p w14:paraId="4AFF6881" w14:textId="77777777" w:rsidR="00D977A0" w:rsidRPr="00D977A0" w:rsidRDefault="00D977A0" w:rsidP="00D977A0">
      <w:pPr>
        <w:widowControl w:val="0"/>
        <w:autoSpaceDE w:val="0"/>
        <w:autoSpaceDN w:val="0"/>
        <w:adjustRightInd w:val="0"/>
        <w:ind w:left="640" w:hanging="640"/>
        <w:rPr>
          <w:noProof/>
        </w:rPr>
      </w:pPr>
      <w:r w:rsidRPr="00D977A0">
        <w:rPr>
          <w:noProof/>
        </w:rPr>
        <w:t>45.</w:t>
      </w:r>
      <w:r w:rsidRPr="00D977A0">
        <w:rPr>
          <w:noProof/>
        </w:rPr>
        <w:tab/>
        <w:t xml:space="preserve">KOLACZKOWSKI, M., KOLACZKOWSKA, A., LUCZYNSKI, J., WITEK, S. &amp; GOFFEAU, A. </w:t>
      </w:r>
      <w:r w:rsidRPr="00D977A0">
        <w:rPr>
          <w:i/>
          <w:iCs/>
          <w:noProof/>
        </w:rPr>
        <w:t>In Vivo</w:t>
      </w:r>
      <w:r w:rsidRPr="00D977A0">
        <w:rPr>
          <w:noProof/>
        </w:rPr>
        <w:t xml:space="preserve"> Characterization of the Drug Resistance Profile of the Major ABC Transporters and Other Components of the Yeast Pleiotropic Drug Resistance Network. </w:t>
      </w:r>
      <w:r w:rsidRPr="00D977A0">
        <w:rPr>
          <w:i/>
          <w:iCs/>
          <w:noProof/>
        </w:rPr>
        <w:t>Microb. Drug Resist.</w:t>
      </w:r>
      <w:r w:rsidRPr="00D977A0">
        <w:rPr>
          <w:noProof/>
        </w:rPr>
        <w:t xml:space="preserve"> </w:t>
      </w:r>
      <w:r w:rsidRPr="00D977A0">
        <w:rPr>
          <w:b/>
          <w:bCs/>
          <w:noProof/>
        </w:rPr>
        <w:t>4,</w:t>
      </w:r>
      <w:r w:rsidRPr="00D977A0">
        <w:rPr>
          <w:noProof/>
        </w:rPr>
        <w:t xml:space="preserve"> 143–158 (1998).</w:t>
      </w:r>
    </w:p>
    <w:p w14:paraId="4358F009" w14:textId="77777777" w:rsidR="00D977A0" w:rsidRPr="00D977A0" w:rsidRDefault="00D977A0" w:rsidP="00D977A0">
      <w:pPr>
        <w:widowControl w:val="0"/>
        <w:autoSpaceDE w:val="0"/>
        <w:autoSpaceDN w:val="0"/>
        <w:adjustRightInd w:val="0"/>
        <w:ind w:left="640" w:hanging="640"/>
        <w:rPr>
          <w:noProof/>
        </w:rPr>
      </w:pPr>
      <w:r w:rsidRPr="00D977A0">
        <w:rPr>
          <w:noProof/>
        </w:rPr>
        <w:t>46.</w:t>
      </w:r>
      <w:r w:rsidRPr="00D977A0">
        <w:rPr>
          <w:noProof/>
        </w:rPr>
        <w:tab/>
        <w:t xml:space="preserve">Shekhar-Guturja, T. </w:t>
      </w:r>
      <w:r w:rsidRPr="00D977A0">
        <w:rPr>
          <w:i/>
          <w:iCs/>
          <w:noProof/>
        </w:rPr>
        <w:t>et al.</w:t>
      </w:r>
      <w:r w:rsidRPr="00D977A0">
        <w:rPr>
          <w:noProof/>
        </w:rPr>
        <w:t xml:space="preserve"> Beauvericin Potentiates Azole Activity via Inhibition of Multidrug Efflux, Blocks </w:t>
      </w:r>
      <w:r w:rsidRPr="00D977A0">
        <w:rPr>
          <w:i/>
          <w:iCs/>
          <w:noProof/>
        </w:rPr>
        <w:t>C. albicans</w:t>
      </w:r>
      <w:r w:rsidRPr="00D977A0">
        <w:rPr>
          <w:noProof/>
        </w:rPr>
        <w:t xml:space="preserve"> Morphogenesis, and is Effluxed via Yor1 and Circuitry Controlled by Zcf29. </w:t>
      </w:r>
      <w:r w:rsidRPr="00D977A0">
        <w:rPr>
          <w:i/>
          <w:iCs/>
          <w:noProof/>
        </w:rPr>
        <w:t>Antimicrob. Agents Chemother.</w:t>
      </w:r>
      <w:r w:rsidRPr="00D977A0">
        <w:rPr>
          <w:noProof/>
        </w:rPr>
        <w:t xml:space="preserve"> </w:t>
      </w:r>
      <w:r w:rsidRPr="00D977A0">
        <w:rPr>
          <w:b/>
          <w:bCs/>
          <w:noProof/>
        </w:rPr>
        <w:t>60,</w:t>
      </w:r>
      <w:r w:rsidRPr="00D977A0">
        <w:rPr>
          <w:noProof/>
        </w:rPr>
        <w:t xml:space="preserve"> AAC.01959-16 (2016).</w:t>
      </w:r>
    </w:p>
    <w:p w14:paraId="45FD5493" w14:textId="77777777" w:rsidR="00D977A0" w:rsidRPr="00D977A0" w:rsidRDefault="00D977A0" w:rsidP="00D977A0">
      <w:pPr>
        <w:widowControl w:val="0"/>
        <w:autoSpaceDE w:val="0"/>
        <w:autoSpaceDN w:val="0"/>
        <w:adjustRightInd w:val="0"/>
        <w:ind w:left="640" w:hanging="640"/>
        <w:rPr>
          <w:noProof/>
        </w:rPr>
      </w:pPr>
      <w:r w:rsidRPr="00D977A0">
        <w:rPr>
          <w:noProof/>
        </w:rPr>
        <w:t>47.</w:t>
      </w:r>
      <w:r w:rsidRPr="00D977A0">
        <w:rPr>
          <w:noProof/>
        </w:rPr>
        <w:tab/>
        <w:t xml:space="preserve">Katzmann, D. J., Burnett, P. E., Golin, J., Mahé, Y. &amp; Moye-Rowley, W. S. Transcriptional control of the yeast PDR5 gene by the PDR3 gene product. </w:t>
      </w:r>
      <w:r w:rsidRPr="00D977A0">
        <w:rPr>
          <w:i/>
          <w:iCs/>
          <w:noProof/>
        </w:rPr>
        <w:t>Mol. Cell. Biol.</w:t>
      </w:r>
      <w:r w:rsidRPr="00D977A0">
        <w:rPr>
          <w:noProof/>
        </w:rPr>
        <w:t xml:space="preserve"> </w:t>
      </w:r>
      <w:r w:rsidRPr="00D977A0">
        <w:rPr>
          <w:b/>
          <w:bCs/>
          <w:noProof/>
        </w:rPr>
        <w:t>14,</w:t>
      </w:r>
      <w:r w:rsidRPr="00D977A0">
        <w:rPr>
          <w:noProof/>
        </w:rPr>
        <w:t xml:space="preserve"> 4653–61 (1994).</w:t>
      </w:r>
    </w:p>
    <w:p w14:paraId="22A253EF" w14:textId="77777777" w:rsidR="00D977A0" w:rsidRPr="00D977A0" w:rsidRDefault="00D977A0" w:rsidP="00D977A0">
      <w:pPr>
        <w:widowControl w:val="0"/>
        <w:autoSpaceDE w:val="0"/>
        <w:autoSpaceDN w:val="0"/>
        <w:adjustRightInd w:val="0"/>
        <w:ind w:left="640" w:hanging="640"/>
        <w:rPr>
          <w:noProof/>
        </w:rPr>
      </w:pPr>
      <w:r w:rsidRPr="00D977A0">
        <w:rPr>
          <w:noProof/>
        </w:rPr>
        <w:t>48.</w:t>
      </w:r>
      <w:r w:rsidRPr="00D977A0">
        <w:rPr>
          <w:noProof/>
        </w:rPr>
        <w:tab/>
        <w:t xml:space="preserve">Ernst, R. </w:t>
      </w:r>
      <w:r w:rsidRPr="00D977A0">
        <w:rPr>
          <w:i/>
          <w:iCs/>
          <w:noProof/>
        </w:rPr>
        <w:t>et al.</w:t>
      </w:r>
      <w:r w:rsidRPr="00D977A0">
        <w:rPr>
          <w:noProof/>
        </w:rPr>
        <w:t xml:space="preserve"> A mutation of the H-loop selectively affects rhodamine transport by the yeast multidrug ABC transporter Pdr5. </w:t>
      </w:r>
      <w:r w:rsidRPr="00D977A0">
        <w:rPr>
          <w:i/>
          <w:iCs/>
          <w:noProof/>
        </w:rPr>
        <w:t>Proc. Natl. Acad. Sci.</w:t>
      </w:r>
      <w:r w:rsidRPr="00D977A0">
        <w:rPr>
          <w:noProof/>
        </w:rPr>
        <w:t xml:space="preserve"> </w:t>
      </w:r>
      <w:r w:rsidRPr="00D977A0">
        <w:rPr>
          <w:b/>
          <w:bCs/>
          <w:noProof/>
        </w:rPr>
        <w:t>105,</w:t>
      </w:r>
      <w:r w:rsidRPr="00D977A0">
        <w:rPr>
          <w:noProof/>
        </w:rPr>
        <w:t xml:space="preserve"> 5069–5074 (2008).</w:t>
      </w:r>
    </w:p>
    <w:p w14:paraId="487ACB12" w14:textId="77777777" w:rsidR="00D977A0" w:rsidRPr="00D977A0" w:rsidRDefault="00D977A0" w:rsidP="00D977A0">
      <w:pPr>
        <w:widowControl w:val="0"/>
        <w:autoSpaceDE w:val="0"/>
        <w:autoSpaceDN w:val="0"/>
        <w:adjustRightInd w:val="0"/>
        <w:ind w:left="640" w:hanging="640"/>
        <w:rPr>
          <w:noProof/>
        </w:rPr>
      </w:pPr>
      <w:r w:rsidRPr="00D977A0">
        <w:rPr>
          <w:noProof/>
        </w:rPr>
        <w:t>49.</w:t>
      </w:r>
      <w:r w:rsidRPr="00D977A0">
        <w:rPr>
          <w:noProof/>
        </w:rPr>
        <w:tab/>
        <w:t xml:space="preserve">Khakhina, S. </w:t>
      </w:r>
      <w:r w:rsidRPr="00D977A0">
        <w:rPr>
          <w:i/>
          <w:iCs/>
          <w:noProof/>
        </w:rPr>
        <w:t>et al.</w:t>
      </w:r>
      <w:r w:rsidRPr="00D977A0">
        <w:rPr>
          <w:noProof/>
        </w:rPr>
        <w:t xml:space="preserve"> Control of Plasma Membrane Permeability by ABC Transporters. </w:t>
      </w:r>
      <w:r w:rsidRPr="00D977A0">
        <w:rPr>
          <w:i/>
          <w:iCs/>
          <w:noProof/>
        </w:rPr>
        <w:t>Eukaryot. Cell</w:t>
      </w:r>
      <w:r w:rsidRPr="00D977A0">
        <w:rPr>
          <w:noProof/>
        </w:rPr>
        <w:t xml:space="preserve"> </w:t>
      </w:r>
      <w:r w:rsidRPr="00D977A0">
        <w:rPr>
          <w:b/>
          <w:bCs/>
          <w:noProof/>
        </w:rPr>
        <w:t>14,</w:t>
      </w:r>
      <w:r w:rsidRPr="00D977A0">
        <w:rPr>
          <w:noProof/>
        </w:rPr>
        <w:t xml:space="preserve"> 442–453 (2015).</w:t>
      </w:r>
    </w:p>
    <w:p w14:paraId="29CD43D0" w14:textId="77777777" w:rsidR="00D977A0" w:rsidRPr="00D977A0" w:rsidRDefault="00D977A0" w:rsidP="00D977A0">
      <w:pPr>
        <w:widowControl w:val="0"/>
        <w:autoSpaceDE w:val="0"/>
        <w:autoSpaceDN w:val="0"/>
        <w:adjustRightInd w:val="0"/>
        <w:ind w:left="640" w:hanging="640"/>
        <w:rPr>
          <w:noProof/>
        </w:rPr>
      </w:pPr>
      <w:r w:rsidRPr="00D977A0">
        <w:rPr>
          <w:noProof/>
        </w:rPr>
        <w:t>50.</w:t>
      </w:r>
      <w:r w:rsidRPr="00D977A0">
        <w:rPr>
          <w:noProof/>
        </w:rPr>
        <w:tab/>
        <w:t xml:space="preserve">Tarassov, K. </w:t>
      </w:r>
      <w:r w:rsidRPr="00D977A0">
        <w:rPr>
          <w:i/>
          <w:iCs/>
          <w:noProof/>
        </w:rPr>
        <w:t>et al.</w:t>
      </w:r>
      <w:r w:rsidRPr="00D977A0">
        <w:rPr>
          <w:noProof/>
        </w:rPr>
        <w:t xml:space="preserve"> An in vivo map of the yeast protein interactome. </w:t>
      </w:r>
      <w:r w:rsidRPr="00D977A0">
        <w:rPr>
          <w:i/>
          <w:iCs/>
          <w:noProof/>
        </w:rPr>
        <w:t>Science</w:t>
      </w:r>
      <w:r w:rsidRPr="00D977A0">
        <w:rPr>
          <w:noProof/>
        </w:rPr>
        <w:t xml:space="preserve"> </w:t>
      </w:r>
      <w:r w:rsidRPr="00D977A0">
        <w:rPr>
          <w:b/>
          <w:bCs/>
          <w:noProof/>
        </w:rPr>
        <w:t>320,</w:t>
      </w:r>
      <w:r w:rsidRPr="00D977A0">
        <w:rPr>
          <w:noProof/>
        </w:rPr>
        <w:t xml:space="preserve"> 1465–70 (2008).</w:t>
      </w:r>
    </w:p>
    <w:p w14:paraId="42AF46F9" w14:textId="77777777" w:rsidR="00D977A0" w:rsidRPr="00D977A0" w:rsidRDefault="00D977A0" w:rsidP="00D977A0">
      <w:pPr>
        <w:widowControl w:val="0"/>
        <w:autoSpaceDE w:val="0"/>
        <w:autoSpaceDN w:val="0"/>
        <w:adjustRightInd w:val="0"/>
        <w:ind w:left="640" w:hanging="640"/>
        <w:rPr>
          <w:noProof/>
        </w:rPr>
      </w:pPr>
      <w:r w:rsidRPr="00D977A0">
        <w:rPr>
          <w:noProof/>
        </w:rPr>
        <w:t>51.</w:t>
      </w:r>
      <w:r w:rsidRPr="00D977A0">
        <w:rPr>
          <w:noProof/>
        </w:rPr>
        <w:tab/>
        <w:t xml:space="preserve">Braun, P. </w:t>
      </w:r>
      <w:r w:rsidRPr="00D977A0">
        <w:rPr>
          <w:i/>
          <w:iCs/>
          <w:noProof/>
        </w:rPr>
        <w:t>et al.</w:t>
      </w:r>
      <w:r w:rsidRPr="00D977A0">
        <w:rPr>
          <w:noProof/>
        </w:rPr>
        <w:t xml:space="preserve"> An experimentally derived confidence score for binary protein-protein interactions. </w:t>
      </w:r>
      <w:r w:rsidRPr="00D977A0">
        <w:rPr>
          <w:i/>
          <w:iCs/>
          <w:noProof/>
        </w:rPr>
        <w:t>Nat. Methods</w:t>
      </w:r>
      <w:r w:rsidRPr="00D977A0">
        <w:rPr>
          <w:noProof/>
        </w:rPr>
        <w:t xml:space="preserve"> </w:t>
      </w:r>
      <w:r w:rsidRPr="00D977A0">
        <w:rPr>
          <w:b/>
          <w:bCs/>
          <w:noProof/>
        </w:rPr>
        <w:t>6,</w:t>
      </w:r>
      <w:r w:rsidRPr="00D977A0">
        <w:rPr>
          <w:noProof/>
        </w:rPr>
        <w:t xml:space="preserve"> 91–97 (2009).</w:t>
      </w:r>
    </w:p>
    <w:p w14:paraId="59429213" w14:textId="77777777" w:rsidR="00D977A0" w:rsidRPr="00D977A0" w:rsidRDefault="00D977A0" w:rsidP="00D977A0">
      <w:pPr>
        <w:widowControl w:val="0"/>
        <w:autoSpaceDE w:val="0"/>
        <w:autoSpaceDN w:val="0"/>
        <w:adjustRightInd w:val="0"/>
        <w:ind w:left="640" w:hanging="640"/>
        <w:rPr>
          <w:noProof/>
        </w:rPr>
      </w:pPr>
      <w:r w:rsidRPr="00D977A0">
        <w:rPr>
          <w:noProof/>
        </w:rPr>
        <w:t>52.</w:t>
      </w:r>
      <w:r w:rsidRPr="00D977A0">
        <w:rPr>
          <w:noProof/>
        </w:rPr>
        <w:tab/>
        <w:t xml:space="preserve">Newman, J. R. S. </w:t>
      </w:r>
      <w:r w:rsidRPr="00D977A0">
        <w:rPr>
          <w:i/>
          <w:iCs/>
          <w:noProof/>
        </w:rPr>
        <w:t>et al.</w:t>
      </w:r>
      <w:r w:rsidRPr="00D977A0">
        <w:rPr>
          <w:noProof/>
        </w:rPr>
        <w:t xml:space="preserve"> Single-cell proteomic analysis of S. cerevisiae reveals the architecture of biological noise. </w:t>
      </w:r>
      <w:r w:rsidRPr="00D977A0">
        <w:rPr>
          <w:i/>
          <w:iCs/>
          <w:noProof/>
        </w:rPr>
        <w:t>Nature</w:t>
      </w:r>
      <w:r w:rsidRPr="00D977A0">
        <w:rPr>
          <w:noProof/>
        </w:rPr>
        <w:t xml:space="preserve"> </w:t>
      </w:r>
      <w:r w:rsidRPr="00D977A0">
        <w:rPr>
          <w:b/>
          <w:bCs/>
          <w:noProof/>
        </w:rPr>
        <w:t>441,</w:t>
      </w:r>
      <w:r w:rsidRPr="00D977A0">
        <w:rPr>
          <w:noProof/>
        </w:rPr>
        <w:t xml:space="preserve"> 840–846 (2006).</w:t>
      </w:r>
    </w:p>
    <w:p w14:paraId="69EAD803" w14:textId="77777777" w:rsidR="00D977A0" w:rsidRPr="00D977A0" w:rsidRDefault="00D977A0" w:rsidP="00D977A0">
      <w:pPr>
        <w:widowControl w:val="0"/>
        <w:autoSpaceDE w:val="0"/>
        <w:autoSpaceDN w:val="0"/>
        <w:adjustRightInd w:val="0"/>
        <w:ind w:left="640" w:hanging="640"/>
        <w:rPr>
          <w:noProof/>
        </w:rPr>
      </w:pPr>
      <w:r w:rsidRPr="00D977A0">
        <w:rPr>
          <w:noProof/>
        </w:rPr>
        <w:lastRenderedPageBreak/>
        <w:t>53.</w:t>
      </w:r>
      <w:r w:rsidRPr="00D977A0">
        <w:rPr>
          <w:noProof/>
        </w:rPr>
        <w:tab/>
        <w:t xml:space="preserve">Shaw, W. M. </w:t>
      </w:r>
      <w:r w:rsidRPr="00D977A0">
        <w:rPr>
          <w:i/>
          <w:iCs/>
          <w:noProof/>
        </w:rPr>
        <w:t>et al.</w:t>
      </w:r>
      <w:r w:rsidRPr="00D977A0">
        <w:rPr>
          <w:noProof/>
        </w:rPr>
        <w:t xml:space="preserve"> Engineering a model cell for rational tuning of GPCR signaling. </w:t>
      </w:r>
      <w:r w:rsidRPr="00D977A0">
        <w:rPr>
          <w:i/>
          <w:iCs/>
          <w:noProof/>
        </w:rPr>
        <w:t>bioRxiv</w:t>
      </w:r>
      <w:r w:rsidRPr="00D977A0">
        <w:rPr>
          <w:noProof/>
        </w:rPr>
        <w:t xml:space="preserve"> 390559 (2018). doi:10.1101/390559</w:t>
      </w:r>
    </w:p>
    <w:p w14:paraId="716DE79E" w14:textId="77777777" w:rsidR="00D977A0" w:rsidRPr="00D977A0" w:rsidRDefault="00D977A0" w:rsidP="00D977A0">
      <w:pPr>
        <w:widowControl w:val="0"/>
        <w:autoSpaceDE w:val="0"/>
        <w:autoSpaceDN w:val="0"/>
        <w:adjustRightInd w:val="0"/>
        <w:ind w:left="640" w:hanging="640"/>
        <w:rPr>
          <w:noProof/>
        </w:rPr>
      </w:pPr>
      <w:r w:rsidRPr="00D977A0">
        <w:rPr>
          <w:noProof/>
        </w:rPr>
        <w:t>54.</w:t>
      </w:r>
      <w:r w:rsidRPr="00D977A0">
        <w:rPr>
          <w:noProof/>
        </w:rPr>
        <w:tab/>
        <w:t xml:space="preserve">C. elegans Deletion Mutant Consortium. Large-Scale Screening for Targeted Knockouts in the Caenorhabditis elegans Genome. </w:t>
      </w:r>
      <w:r w:rsidRPr="00D977A0">
        <w:rPr>
          <w:i/>
          <w:iCs/>
          <w:noProof/>
        </w:rPr>
        <w:t>G3 Genes,Genomes,Genetics</w:t>
      </w:r>
      <w:r w:rsidRPr="00D977A0">
        <w:rPr>
          <w:noProof/>
        </w:rPr>
        <w:t xml:space="preserve"> </w:t>
      </w:r>
      <w:r w:rsidRPr="00D977A0">
        <w:rPr>
          <w:b/>
          <w:bCs/>
          <w:noProof/>
        </w:rPr>
        <w:t>2,</w:t>
      </w:r>
      <w:r w:rsidRPr="00D977A0">
        <w:rPr>
          <w:noProof/>
        </w:rPr>
        <w:t xml:space="preserve"> 1415–1425 (2012).</w:t>
      </w:r>
    </w:p>
    <w:p w14:paraId="205B9442" w14:textId="77777777" w:rsidR="00D977A0" w:rsidRPr="00D977A0" w:rsidRDefault="00D977A0" w:rsidP="00D977A0">
      <w:pPr>
        <w:widowControl w:val="0"/>
        <w:autoSpaceDE w:val="0"/>
        <w:autoSpaceDN w:val="0"/>
        <w:adjustRightInd w:val="0"/>
        <w:ind w:left="640" w:hanging="640"/>
        <w:rPr>
          <w:noProof/>
        </w:rPr>
      </w:pPr>
      <w:r w:rsidRPr="00D977A0">
        <w:rPr>
          <w:noProof/>
        </w:rPr>
        <w:t>55.</w:t>
      </w:r>
      <w:r w:rsidRPr="00D977A0">
        <w:rPr>
          <w:noProof/>
        </w:rPr>
        <w:tab/>
        <w:t xml:space="preserve">Thompson, O. </w:t>
      </w:r>
      <w:r w:rsidRPr="00D977A0">
        <w:rPr>
          <w:i/>
          <w:iCs/>
          <w:noProof/>
        </w:rPr>
        <w:t>et al.</w:t>
      </w:r>
      <w:r w:rsidRPr="00D977A0">
        <w:rPr>
          <w:noProof/>
        </w:rPr>
        <w:t xml:space="preserve"> The million mutation project: A new approach to genetics in Caenorhabditis elegans. </w:t>
      </w:r>
      <w:r w:rsidRPr="00D977A0">
        <w:rPr>
          <w:i/>
          <w:iCs/>
          <w:noProof/>
        </w:rPr>
        <w:t>Genome Res.</w:t>
      </w:r>
      <w:r w:rsidRPr="00D977A0">
        <w:rPr>
          <w:noProof/>
        </w:rPr>
        <w:t xml:space="preserve"> </w:t>
      </w:r>
      <w:r w:rsidRPr="00D977A0">
        <w:rPr>
          <w:b/>
          <w:bCs/>
          <w:noProof/>
        </w:rPr>
        <w:t>23,</w:t>
      </w:r>
      <w:r w:rsidRPr="00D977A0">
        <w:rPr>
          <w:noProof/>
        </w:rPr>
        <w:t xml:space="preserve"> 1749–1762 (2013).</w:t>
      </w:r>
    </w:p>
    <w:p w14:paraId="74536531" w14:textId="77777777" w:rsidR="00D977A0" w:rsidRPr="00D977A0" w:rsidRDefault="00D977A0" w:rsidP="00D977A0">
      <w:pPr>
        <w:widowControl w:val="0"/>
        <w:autoSpaceDE w:val="0"/>
        <w:autoSpaceDN w:val="0"/>
        <w:adjustRightInd w:val="0"/>
        <w:ind w:left="640" w:hanging="640"/>
        <w:rPr>
          <w:noProof/>
        </w:rPr>
      </w:pPr>
      <w:r w:rsidRPr="00D977A0">
        <w:rPr>
          <w:noProof/>
        </w:rPr>
        <w:t>56.</w:t>
      </w:r>
      <w:r w:rsidRPr="00D977A0">
        <w:rPr>
          <w:noProof/>
        </w:rPr>
        <w:tab/>
        <w:t xml:space="preserve">Tanay, A. &amp; Regev, A. Scaling single-cell genomics from phenomenology to mechanism. </w:t>
      </w:r>
      <w:r w:rsidRPr="00D977A0">
        <w:rPr>
          <w:i/>
          <w:iCs/>
          <w:noProof/>
        </w:rPr>
        <w:t>Nature</w:t>
      </w:r>
      <w:r w:rsidRPr="00D977A0">
        <w:rPr>
          <w:noProof/>
        </w:rPr>
        <w:t xml:space="preserve"> </w:t>
      </w:r>
      <w:r w:rsidRPr="00D977A0">
        <w:rPr>
          <w:b/>
          <w:bCs/>
          <w:noProof/>
        </w:rPr>
        <w:t>541,</w:t>
      </w:r>
      <w:r w:rsidRPr="00D977A0">
        <w:rPr>
          <w:noProof/>
        </w:rPr>
        <w:t xml:space="preserve"> 331–338 (2017).</w:t>
      </w:r>
    </w:p>
    <w:p w14:paraId="3E5DF200" w14:textId="77777777" w:rsidR="00D977A0" w:rsidRPr="00D977A0" w:rsidRDefault="00D977A0" w:rsidP="00D977A0">
      <w:pPr>
        <w:widowControl w:val="0"/>
        <w:autoSpaceDE w:val="0"/>
        <w:autoSpaceDN w:val="0"/>
        <w:adjustRightInd w:val="0"/>
        <w:ind w:left="640" w:hanging="640"/>
        <w:rPr>
          <w:noProof/>
        </w:rPr>
      </w:pPr>
      <w:r w:rsidRPr="00D977A0">
        <w:rPr>
          <w:noProof/>
        </w:rPr>
        <w:t>57.</w:t>
      </w:r>
      <w:r w:rsidRPr="00D977A0">
        <w:rPr>
          <w:noProof/>
        </w:rPr>
        <w:tab/>
        <w:t xml:space="preserve">Zupan, B. </w:t>
      </w:r>
      <w:r w:rsidRPr="00D977A0">
        <w:rPr>
          <w:i/>
          <w:iCs/>
          <w:noProof/>
        </w:rPr>
        <w:t>et al.</w:t>
      </w:r>
      <w:r w:rsidRPr="00D977A0">
        <w:rPr>
          <w:noProof/>
        </w:rPr>
        <w:t xml:space="preserve"> GenePath: a system for inference of genetic networks and proposal of genetic experiments. </w:t>
      </w:r>
      <w:r w:rsidRPr="00D977A0">
        <w:rPr>
          <w:i/>
          <w:iCs/>
          <w:noProof/>
        </w:rPr>
        <w:t>Artif. Intell. Med.</w:t>
      </w:r>
      <w:r w:rsidRPr="00D977A0">
        <w:rPr>
          <w:noProof/>
        </w:rPr>
        <w:t xml:space="preserve"> </w:t>
      </w:r>
      <w:r w:rsidRPr="00D977A0">
        <w:rPr>
          <w:b/>
          <w:bCs/>
          <w:noProof/>
        </w:rPr>
        <w:t>29,</w:t>
      </w:r>
      <w:r w:rsidRPr="00D977A0">
        <w:rPr>
          <w:noProof/>
        </w:rPr>
        <w:t xml:space="preserve"> 107–30</w:t>
      </w:r>
    </w:p>
    <w:p w14:paraId="3519C4BD" w14:textId="77777777" w:rsidR="00D977A0" w:rsidRPr="00D977A0" w:rsidRDefault="00D977A0" w:rsidP="00D977A0">
      <w:pPr>
        <w:widowControl w:val="0"/>
        <w:autoSpaceDE w:val="0"/>
        <w:autoSpaceDN w:val="0"/>
        <w:adjustRightInd w:val="0"/>
        <w:ind w:left="640" w:hanging="640"/>
        <w:rPr>
          <w:noProof/>
        </w:rPr>
      </w:pPr>
      <w:r w:rsidRPr="00D977A0">
        <w:rPr>
          <w:noProof/>
        </w:rPr>
        <w:t>58.</w:t>
      </w:r>
      <w:r w:rsidRPr="00D977A0">
        <w:rPr>
          <w:noProof/>
        </w:rPr>
        <w:tab/>
        <w:t xml:space="preserve">Ma, J. </w:t>
      </w:r>
      <w:r w:rsidRPr="00D977A0">
        <w:rPr>
          <w:i/>
          <w:iCs/>
          <w:noProof/>
        </w:rPr>
        <w:t>et al.</w:t>
      </w:r>
      <w:r w:rsidRPr="00D977A0">
        <w:rPr>
          <w:noProof/>
        </w:rPr>
        <w:t xml:space="preserve"> Using deep learning to model the hierarchical structure and function of a cell. </w:t>
      </w:r>
      <w:r w:rsidRPr="00D977A0">
        <w:rPr>
          <w:i/>
          <w:iCs/>
          <w:noProof/>
        </w:rPr>
        <w:t>Nat. Methods</w:t>
      </w:r>
      <w:r w:rsidRPr="00D977A0">
        <w:rPr>
          <w:noProof/>
        </w:rPr>
        <w:t xml:space="preserve"> </w:t>
      </w:r>
      <w:r w:rsidRPr="00D977A0">
        <w:rPr>
          <w:b/>
          <w:bCs/>
          <w:noProof/>
        </w:rPr>
        <w:t>15,</w:t>
      </w:r>
      <w:r w:rsidRPr="00D977A0">
        <w:rPr>
          <w:noProof/>
        </w:rPr>
        <w:t xml:space="preserve"> 290–298 (2018).</w:t>
      </w:r>
    </w:p>
    <w:p w14:paraId="389D5F3A" w14:textId="77777777" w:rsidR="00D977A0" w:rsidRPr="00D977A0" w:rsidRDefault="00D977A0" w:rsidP="00D977A0">
      <w:pPr>
        <w:widowControl w:val="0"/>
        <w:autoSpaceDE w:val="0"/>
        <w:autoSpaceDN w:val="0"/>
        <w:adjustRightInd w:val="0"/>
        <w:ind w:left="640" w:hanging="640"/>
        <w:rPr>
          <w:noProof/>
        </w:rPr>
      </w:pPr>
      <w:r w:rsidRPr="00D977A0">
        <w:rPr>
          <w:noProof/>
        </w:rPr>
        <w:t>59.</w:t>
      </w:r>
      <w:r w:rsidRPr="00D977A0">
        <w:rPr>
          <w:noProof/>
        </w:rPr>
        <w:tab/>
        <w:t xml:space="preserve">Kebschull, J. M. &amp; Zador, A. M. Cellular barcoding: lineage tracing, screening and beyond. </w:t>
      </w:r>
      <w:r w:rsidRPr="00D977A0">
        <w:rPr>
          <w:i/>
          <w:iCs/>
          <w:noProof/>
        </w:rPr>
        <w:t>Nat. Methods</w:t>
      </w:r>
      <w:r w:rsidRPr="00D977A0">
        <w:rPr>
          <w:noProof/>
        </w:rPr>
        <w:t xml:space="preserve"> </w:t>
      </w:r>
      <w:r w:rsidRPr="00D977A0">
        <w:rPr>
          <w:b/>
          <w:bCs/>
          <w:noProof/>
        </w:rPr>
        <w:t>15,</w:t>
      </w:r>
      <w:r w:rsidRPr="00D977A0">
        <w:rPr>
          <w:noProof/>
        </w:rPr>
        <w:t xml:space="preserve"> 871–879 (2018).</w:t>
      </w:r>
    </w:p>
    <w:p w14:paraId="085B0260" w14:textId="77777777" w:rsidR="00D977A0" w:rsidRPr="00D977A0" w:rsidRDefault="00D977A0" w:rsidP="00D977A0">
      <w:pPr>
        <w:widowControl w:val="0"/>
        <w:autoSpaceDE w:val="0"/>
        <w:autoSpaceDN w:val="0"/>
        <w:adjustRightInd w:val="0"/>
        <w:ind w:left="640" w:hanging="640"/>
        <w:rPr>
          <w:noProof/>
        </w:rPr>
      </w:pPr>
      <w:r w:rsidRPr="00D977A0">
        <w:rPr>
          <w:noProof/>
        </w:rPr>
        <w:t>60.</w:t>
      </w:r>
      <w:r w:rsidRPr="00D977A0">
        <w:rPr>
          <w:noProof/>
        </w:rPr>
        <w:tab/>
        <w:t xml:space="preserve">Brockmann, M. </w:t>
      </w:r>
      <w:r w:rsidRPr="00D977A0">
        <w:rPr>
          <w:i/>
          <w:iCs/>
          <w:noProof/>
        </w:rPr>
        <w:t>et al.</w:t>
      </w:r>
      <w:r w:rsidRPr="00D977A0">
        <w:rPr>
          <w:noProof/>
        </w:rPr>
        <w:t xml:space="preserve"> Genetic wiring maps of single-cell protein states reveal an off-switch for GPCR signalling. </w:t>
      </w:r>
      <w:r w:rsidRPr="00D977A0">
        <w:rPr>
          <w:i/>
          <w:iCs/>
          <w:noProof/>
        </w:rPr>
        <w:t>Nature</w:t>
      </w:r>
      <w:r w:rsidRPr="00D977A0">
        <w:rPr>
          <w:noProof/>
        </w:rPr>
        <w:t xml:space="preserve"> </w:t>
      </w:r>
      <w:r w:rsidRPr="00D977A0">
        <w:rPr>
          <w:b/>
          <w:bCs/>
          <w:noProof/>
        </w:rPr>
        <w:t>546,</w:t>
      </w:r>
      <w:r w:rsidRPr="00D977A0">
        <w:rPr>
          <w:noProof/>
        </w:rPr>
        <w:t xml:space="preserve"> 307–311 (2017).</w:t>
      </w:r>
    </w:p>
    <w:p w14:paraId="2676C93C" w14:textId="77777777" w:rsidR="00D977A0" w:rsidRPr="00D977A0" w:rsidRDefault="00D977A0" w:rsidP="00D977A0">
      <w:pPr>
        <w:widowControl w:val="0"/>
        <w:autoSpaceDE w:val="0"/>
        <w:autoSpaceDN w:val="0"/>
        <w:adjustRightInd w:val="0"/>
        <w:ind w:left="640" w:hanging="640"/>
        <w:rPr>
          <w:noProof/>
        </w:rPr>
      </w:pPr>
      <w:r w:rsidRPr="00D977A0">
        <w:rPr>
          <w:noProof/>
        </w:rPr>
        <w:t>61.</w:t>
      </w:r>
      <w:r w:rsidRPr="00D977A0">
        <w:rPr>
          <w:noProof/>
        </w:rPr>
        <w:tab/>
        <w:t xml:space="preserve">Emanuel, G., Moffitt, J. R. &amp; Zhuang, X. High-throughput, image-based screening of genetic variant libraries. </w:t>
      </w:r>
      <w:r w:rsidRPr="00D977A0">
        <w:rPr>
          <w:i/>
          <w:iCs/>
          <w:noProof/>
        </w:rPr>
        <w:t>bioRxiv</w:t>
      </w:r>
      <w:r w:rsidRPr="00D977A0">
        <w:rPr>
          <w:noProof/>
        </w:rPr>
        <w:t xml:space="preserve"> (2017).</w:t>
      </w:r>
    </w:p>
    <w:p w14:paraId="3612CAA7" w14:textId="77777777" w:rsidR="00D977A0" w:rsidRPr="00D977A0" w:rsidRDefault="00D977A0" w:rsidP="00D977A0">
      <w:pPr>
        <w:widowControl w:val="0"/>
        <w:autoSpaceDE w:val="0"/>
        <w:autoSpaceDN w:val="0"/>
        <w:adjustRightInd w:val="0"/>
        <w:ind w:left="640" w:hanging="640"/>
        <w:rPr>
          <w:noProof/>
        </w:rPr>
      </w:pPr>
      <w:r w:rsidRPr="00D977A0">
        <w:rPr>
          <w:noProof/>
        </w:rPr>
        <w:t>62.</w:t>
      </w:r>
      <w:r w:rsidRPr="00D977A0">
        <w:rPr>
          <w:noProof/>
        </w:rPr>
        <w:tab/>
        <w:t xml:space="preserve">Gibson, D. G. </w:t>
      </w:r>
      <w:r w:rsidRPr="00D977A0">
        <w:rPr>
          <w:i/>
          <w:iCs/>
          <w:noProof/>
        </w:rPr>
        <w:t>et al.</w:t>
      </w:r>
      <w:r w:rsidRPr="00D977A0">
        <w:rPr>
          <w:noProof/>
        </w:rPr>
        <w:t xml:space="preserve"> Enzymatic assembly of DNA molecules up to several hundred kilobases. </w:t>
      </w:r>
      <w:r w:rsidRPr="00D977A0">
        <w:rPr>
          <w:i/>
          <w:iCs/>
          <w:noProof/>
        </w:rPr>
        <w:t>Nat. Methods</w:t>
      </w:r>
      <w:r w:rsidRPr="00D977A0">
        <w:rPr>
          <w:noProof/>
        </w:rPr>
        <w:t xml:space="preserve"> </w:t>
      </w:r>
      <w:r w:rsidRPr="00D977A0">
        <w:rPr>
          <w:b/>
          <w:bCs/>
          <w:noProof/>
        </w:rPr>
        <w:t>6,</w:t>
      </w:r>
      <w:r w:rsidRPr="00D977A0">
        <w:rPr>
          <w:noProof/>
        </w:rPr>
        <w:t xml:space="preserve"> 343–5 (2009).</w:t>
      </w:r>
    </w:p>
    <w:p w14:paraId="09F549EE" w14:textId="77777777" w:rsidR="00D977A0" w:rsidRPr="00D977A0" w:rsidRDefault="00D977A0" w:rsidP="00D977A0">
      <w:pPr>
        <w:widowControl w:val="0"/>
        <w:autoSpaceDE w:val="0"/>
        <w:autoSpaceDN w:val="0"/>
        <w:adjustRightInd w:val="0"/>
        <w:ind w:left="640" w:hanging="640"/>
        <w:rPr>
          <w:noProof/>
        </w:rPr>
      </w:pPr>
      <w:r w:rsidRPr="00D977A0">
        <w:rPr>
          <w:noProof/>
        </w:rPr>
        <w:t>63.</w:t>
      </w:r>
      <w:r w:rsidRPr="00D977A0">
        <w:rPr>
          <w:noProof/>
        </w:rPr>
        <w:tab/>
        <w:t xml:space="preserve">Gietz, R. D. &amp; Schiestl, R. H. High-efficiency yeast transformation using the LiAc/SS carrier DNA/PEG method. </w:t>
      </w:r>
      <w:r w:rsidRPr="00D977A0">
        <w:rPr>
          <w:i/>
          <w:iCs/>
          <w:noProof/>
        </w:rPr>
        <w:t>Nat. Protoc.</w:t>
      </w:r>
      <w:r w:rsidRPr="00D977A0">
        <w:rPr>
          <w:noProof/>
        </w:rPr>
        <w:t xml:space="preserve"> </w:t>
      </w:r>
      <w:r w:rsidRPr="00D977A0">
        <w:rPr>
          <w:b/>
          <w:bCs/>
          <w:noProof/>
        </w:rPr>
        <w:t>2,</w:t>
      </w:r>
      <w:r w:rsidRPr="00D977A0">
        <w:rPr>
          <w:noProof/>
        </w:rPr>
        <w:t xml:space="preserve"> 31–34 (2007).</w:t>
      </w:r>
    </w:p>
    <w:p w14:paraId="2221DA19" w14:textId="77777777" w:rsidR="00D977A0" w:rsidRPr="00D977A0" w:rsidRDefault="00D977A0" w:rsidP="00D977A0">
      <w:pPr>
        <w:widowControl w:val="0"/>
        <w:autoSpaceDE w:val="0"/>
        <w:autoSpaceDN w:val="0"/>
        <w:adjustRightInd w:val="0"/>
        <w:ind w:left="640" w:hanging="640"/>
        <w:rPr>
          <w:noProof/>
        </w:rPr>
      </w:pPr>
      <w:r w:rsidRPr="00D977A0">
        <w:rPr>
          <w:noProof/>
        </w:rPr>
        <w:t>64.</w:t>
      </w:r>
      <w:r w:rsidRPr="00D977A0">
        <w:rPr>
          <w:noProof/>
        </w:rPr>
        <w:tab/>
        <w:t xml:space="preserve">Proctor, M. </w:t>
      </w:r>
      <w:r w:rsidRPr="00D977A0">
        <w:rPr>
          <w:i/>
          <w:iCs/>
          <w:noProof/>
        </w:rPr>
        <w:t>et al.</w:t>
      </w:r>
      <w:r w:rsidRPr="00D977A0">
        <w:rPr>
          <w:noProof/>
        </w:rPr>
        <w:t xml:space="preserve"> in 239–269 (Humana Press, 2011). doi:10.1007/978-1-61779-173-4_15</w:t>
      </w:r>
    </w:p>
    <w:p w14:paraId="07B8B220" w14:textId="77777777" w:rsidR="00D977A0" w:rsidRPr="00D977A0" w:rsidRDefault="00D977A0" w:rsidP="00D977A0">
      <w:pPr>
        <w:widowControl w:val="0"/>
        <w:autoSpaceDE w:val="0"/>
        <w:autoSpaceDN w:val="0"/>
        <w:adjustRightInd w:val="0"/>
        <w:ind w:left="640" w:hanging="640"/>
        <w:rPr>
          <w:noProof/>
        </w:rPr>
      </w:pPr>
      <w:r w:rsidRPr="00D977A0">
        <w:rPr>
          <w:noProof/>
        </w:rPr>
        <w:t>65.</w:t>
      </w:r>
      <w:r w:rsidRPr="00D977A0">
        <w:rPr>
          <w:noProof/>
        </w:rPr>
        <w:tab/>
        <w:t xml:space="preserve">Mani, R., St Onge, R. P., Hartman, J. L., Giaever, G. &amp; Roth, F. P. Defining genetic interaction. </w:t>
      </w:r>
      <w:r w:rsidRPr="00D977A0">
        <w:rPr>
          <w:i/>
          <w:iCs/>
          <w:noProof/>
        </w:rPr>
        <w:t>Proc. Natl. Acad. Sci. U. S. A.</w:t>
      </w:r>
      <w:r w:rsidRPr="00D977A0">
        <w:rPr>
          <w:noProof/>
        </w:rPr>
        <w:t xml:space="preserve"> </w:t>
      </w:r>
      <w:r w:rsidRPr="00D977A0">
        <w:rPr>
          <w:b/>
          <w:bCs/>
          <w:noProof/>
        </w:rPr>
        <w:t>105,</w:t>
      </w:r>
      <w:r w:rsidRPr="00D977A0">
        <w:rPr>
          <w:noProof/>
        </w:rPr>
        <w:t xml:space="preserve"> 3461–6 (2008).</w:t>
      </w:r>
    </w:p>
    <w:p w14:paraId="53961C36" w14:textId="77777777" w:rsidR="00D977A0" w:rsidRPr="00D977A0" w:rsidRDefault="00D977A0" w:rsidP="00D977A0">
      <w:pPr>
        <w:widowControl w:val="0"/>
        <w:autoSpaceDE w:val="0"/>
        <w:autoSpaceDN w:val="0"/>
        <w:adjustRightInd w:val="0"/>
        <w:ind w:left="640" w:hanging="640"/>
        <w:rPr>
          <w:noProof/>
        </w:rPr>
      </w:pPr>
      <w:r w:rsidRPr="00D977A0">
        <w:rPr>
          <w:noProof/>
        </w:rPr>
        <w:t>66.</w:t>
      </w:r>
      <w:r w:rsidRPr="00D977A0">
        <w:rPr>
          <w:noProof/>
        </w:rPr>
        <w:tab/>
        <w:t xml:space="preserve">Snider, J. </w:t>
      </w:r>
      <w:r w:rsidRPr="00D977A0">
        <w:rPr>
          <w:i/>
          <w:iCs/>
          <w:noProof/>
        </w:rPr>
        <w:t>et al.</w:t>
      </w:r>
      <w:r w:rsidRPr="00D977A0">
        <w:rPr>
          <w:noProof/>
        </w:rPr>
        <w:t xml:space="preserve"> Detecting interactions with membrane proteins using a membrane two-hybrid assay in yeast. </w:t>
      </w:r>
      <w:r w:rsidRPr="00D977A0">
        <w:rPr>
          <w:i/>
          <w:iCs/>
          <w:noProof/>
        </w:rPr>
        <w:t>Nat. Protoc.</w:t>
      </w:r>
      <w:r w:rsidRPr="00D977A0">
        <w:rPr>
          <w:noProof/>
        </w:rPr>
        <w:t xml:space="preserve"> </w:t>
      </w:r>
      <w:r w:rsidRPr="00D977A0">
        <w:rPr>
          <w:b/>
          <w:bCs/>
          <w:noProof/>
        </w:rPr>
        <w:t>5,</w:t>
      </w:r>
      <w:r w:rsidRPr="00D977A0">
        <w:rPr>
          <w:noProof/>
        </w:rPr>
        <w:t xml:space="preserve"> 1281–1293 (2010).</w:t>
      </w:r>
    </w:p>
    <w:p w14:paraId="5E7D0454" w14:textId="54C24730" w:rsidR="001F052C" w:rsidRPr="00233F15" w:rsidRDefault="00C1486D" w:rsidP="00D977A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8AC123C"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 xml:space="preserve">Resistance to each of the 16 tested compounds </w:t>
      </w:r>
      <w:r w:rsidR="004B71FB">
        <w:lastRenderedPageBreak/>
        <w:t>(</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2EB35D71"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lastRenderedPageBreak/>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lastRenderedPageBreak/>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network extension</w:t>
      </w:r>
      <w:r w:rsidR="00645182">
        <w:rPr>
          <w:bCs/>
          <w:iCs/>
          <w:color w:val="000000" w:themeColor="text1"/>
        </w:rPr>
        <w:t>s</w:t>
      </w:r>
    </w:p>
    <w:p w14:paraId="78E8836C" w14:textId="0318364A" w:rsidR="00EC5530" w:rsidRDefault="00EC5530" w:rsidP="00EC5530">
      <w:pPr>
        <w:widowControl w:val="0"/>
        <w:autoSpaceDE w:val="0"/>
        <w:autoSpaceDN w:val="0"/>
        <w:adjustRightInd w:val="0"/>
      </w:pPr>
      <w:r>
        <w:rPr>
          <w:b/>
          <w:bCs/>
          <w:iCs/>
          <w:color w:val="000000" w:themeColor="text1"/>
        </w:rPr>
        <w:t xml:space="preserve">A </w:t>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 xml:space="preserve">legend, either as modeled by the neural network (x-axis) or as measured in the data (y-axis).  Correlation in the top left is shown for all data, then only for the 5-locus groups in parentheses.  The neural network was trained separately </w:t>
      </w:r>
      <w:r w:rsidR="00890971">
        <w:t>in fluconazole, and the corresponding weights are shown in the right.</w:t>
      </w:r>
    </w:p>
    <w:p w14:paraId="77903151" w14:textId="70F89F6C" w:rsidR="00890971" w:rsidRPr="00890971" w:rsidRDefault="00890971" w:rsidP="00EC5530">
      <w:pPr>
        <w:widowControl w:val="0"/>
        <w:autoSpaceDE w:val="0"/>
        <w:autoSpaceDN w:val="0"/>
        <w:adjustRightInd w:val="0"/>
        <w:rPr>
          <w:bCs/>
          <w:iCs/>
          <w:color w:val="000000" w:themeColor="text1"/>
        </w:rPr>
      </w:pPr>
      <w:r>
        <w:rPr>
          <w:b/>
          <w:bCs/>
          <w:iCs/>
          <w:color w:val="000000" w:themeColor="text1"/>
        </w:rPr>
        <w:t xml:space="preserve">B </w:t>
      </w:r>
      <w:r>
        <w:rPr>
          <w:bCs/>
          <w:iCs/>
          <w:color w:val="000000" w:themeColor="text1"/>
        </w:rPr>
        <w:t xml:space="preserve">As in A, </w:t>
      </w:r>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w:t>
      </w:r>
      <w:r w:rsidR="000520FE">
        <w:rPr>
          <w:bCs/>
          <w:iCs/>
          <w:color w:val="000000" w:themeColor="text1"/>
        </w:rPr>
        <w:lastRenderedPageBreak/>
        <w:t xml:space="preserve">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lbi Celaj [2]" w:date="2017-08-24T14:59:00Z" w:initials="AC">
    <w:p w14:paraId="3B2D48F4" w14:textId="5DB28261" w:rsidR="00B441B5" w:rsidRDefault="00B441B5">
      <w:pPr>
        <w:pStyle w:val="CommentText"/>
      </w:pPr>
      <w:r>
        <w:t xml:space="preserve">Nozomu: </w:t>
      </w:r>
      <w:r>
        <w:rPr>
          <w:rStyle w:val="CommentReference"/>
        </w:rPr>
        <w:annotationRef/>
      </w:r>
      <w:r>
        <w:t>Are there any differences between RY0622 and GM512 or are they synonymous?</w:t>
      </w:r>
    </w:p>
  </w:comment>
  <w:comment w:id="90" w:author="Albi Celaj [2]" w:date="2017-08-24T14:59:00Z" w:initials="AC">
    <w:p w14:paraId="476F4712" w14:textId="7F4B8F2F" w:rsidR="00B441B5" w:rsidRDefault="00B441B5">
      <w:pPr>
        <w:pStyle w:val="CommentText"/>
      </w:pPr>
      <w:r>
        <w:t>-May need details of growth selection media used</w:t>
      </w:r>
    </w:p>
    <w:p w14:paraId="60AC4973" w14:textId="10C0F849" w:rsidR="00B441B5" w:rsidRDefault="00B441B5">
      <w:pPr>
        <w:pStyle w:val="CommentText"/>
      </w:pPr>
      <w:r>
        <w:t>-May require source of all chemicals and concentrations used for selection (will ask lab for this)</w:t>
      </w:r>
    </w:p>
    <w:p w14:paraId="0B0708BE" w14:textId="77777777" w:rsidR="00B441B5" w:rsidRDefault="00B441B5">
      <w:pPr>
        <w:pStyle w:val="CommentText"/>
      </w:pPr>
    </w:p>
  </w:comment>
  <w:comment w:id="91" w:author="Albi Celaj [2]" w:date="2017-09-05T17:04:00Z" w:initials="AC">
    <w:p w14:paraId="31C0EB38" w14:textId="2C39A26C" w:rsidR="00B441B5" w:rsidRDefault="00B441B5">
      <w:pPr>
        <w:pStyle w:val="CommentText"/>
      </w:pPr>
      <w:r>
        <w:rPr>
          <w:rStyle w:val="CommentReference"/>
        </w:rPr>
        <w:annotationRef/>
      </w:r>
      <w:r>
        <w:t>Latest mention in Louai’s notebook used these conditions</w:t>
      </w:r>
    </w:p>
  </w:comment>
  <w:comment w:id="92" w:author="Albi Celaj [2]" w:date="2017-09-05T17:04:00Z" w:initials="AC">
    <w:p w14:paraId="017B1301" w14:textId="77777777" w:rsidR="00B441B5" w:rsidRDefault="00B441B5" w:rsidP="00AD3ECF">
      <w:pPr>
        <w:pStyle w:val="CommentText"/>
      </w:pPr>
      <w:r>
        <w:rPr>
          <w:rStyle w:val="CommentReference"/>
        </w:rPr>
        <w:annotationRef/>
      </w:r>
      <w:r>
        <w:t>Latest mention in Louai’s notebook</w:t>
      </w:r>
    </w:p>
  </w:comment>
  <w:comment w:id="93" w:author="Albi Celaj [2]" w:date="2017-09-05T17:04:00Z" w:initials="AC">
    <w:p w14:paraId="3107980F" w14:textId="4EEC4869" w:rsidR="00B441B5" w:rsidRDefault="00B441B5"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94" w:author="Albi Celaj [2]" w:date="2017-09-05T17:04:00Z" w:initials="AC">
    <w:p w14:paraId="6CD34C85" w14:textId="77777777" w:rsidR="00B441B5" w:rsidRDefault="00B441B5"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95" w:author="Albi Celaj [2]" w:date="2017-09-11T18:31:00Z" w:initials="AC">
    <w:p w14:paraId="1FDF1C98" w14:textId="79341EBA" w:rsidR="00B441B5" w:rsidRDefault="00B441B5">
      <w:pPr>
        <w:pStyle w:val="CommentText"/>
      </w:pPr>
      <w:r>
        <w:rPr>
          <w:rStyle w:val="CommentReference"/>
        </w:rPr>
        <w:annotationRef/>
      </w:r>
      <w:r>
        <w:t>I am going to omit the MiSeq step to verify complexity, let me know if it is worth mentioning here + the results</w:t>
      </w:r>
    </w:p>
  </w:comment>
  <w:comment w:id="96" w:author="Albi Celaj [2]" w:date="2017-08-24T14:59:00Z" w:initials="AC">
    <w:p w14:paraId="1B0FAD23" w14:textId="5E4D51B5" w:rsidR="00B441B5" w:rsidRDefault="00B441B5">
      <w:pPr>
        <w:pStyle w:val="CommentText"/>
      </w:pPr>
      <w:r>
        <w:rPr>
          <w:rStyle w:val="CommentReference"/>
        </w:rPr>
        <w:annotationRef/>
      </w:r>
      <w:r>
        <w:rPr>
          <w:rStyle w:val="CommentReference"/>
        </w:rPr>
        <w:t>Seems from Louai’s notes that the same protocol was used, so no need to copy and paste</w:t>
      </w:r>
    </w:p>
  </w:comment>
  <w:comment w:id="97" w:author="Albi Celaj [2]" w:date="2017-09-08T11:26:00Z" w:initials="AC">
    <w:p w14:paraId="72154B5F" w14:textId="1C8CA9D3" w:rsidR="00B441B5" w:rsidRDefault="00B441B5">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98" w:author="Albi Celaj [2]" w:date="2017-09-12T12:06:00Z" w:initials="AC">
    <w:p w14:paraId="26356F30" w14:textId="3409EC19" w:rsidR="00B441B5" w:rsidRDefault="00B441B5">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99" w:author="Albi Celaj [2]" w:date="2017-10-04T16:04:00Z" w:initials="AC">
    <w:p w14:paraId="6A4454E3" w14:textId="77777777" w:rsidR="00B441B5" w:rsidRDefault="00B441B5" w:rsidP="00517ABD">
      <w:pPr>
        <w:pStyle w:val="CommentText"/>
      </w:pPr>
      <w:r>
        <w:rPr>
          <w:rStyle w:val="CommentReference"/>
        </w:rPr>
        <w:annotationRef/>
      </w:r>
      <w:r>
        <w:t>Done by Marinella, need to add in the proper supplementary figure</w:t>
      </w:r>
    </w:p>
  </w:comment>
  <w:comment w:id="100" w:author="Albi Celaj [2]" w:date="2017-09-12T11:37:00Z" w:initials="AC">
    <w:p w14:paraId="60F8A169" w14:textId="16F49095" w:rsidR="00B441B5" w:rsidRDefault="00B441B5">
      <w:pPr>
        <w:pStyle w:val="CommentText"/>
      </w:pPr>
      <w:r>
        <w:t xml:space="preserve">Nozomu: </w:t>
      </w:r>
      <w:r>
        <w:rPr>
          <w:rStyle w:val="CommentReference"/>
        </w:rPr>
        <w:annotationRef/>
      </w:r>
      <w:r>
        <w:t>There was a bead enrichment strategy mentioned in Louai’s notes.  My assumption is that this wasn’t used ultimately?</w:t>
      </w:r>
    </w:p>
  </w:comment>
  <w:comment w:id="101" w:author="Albi Celaj [2]" w:date="2017-08-24T14:59:00Z" w:initials="AC">
    <w:p w14:paraId="59015036" w14:textId="5198C78B" w:rsidR="00B441B5" w:rsidRDefault="00B441B5" w:rsidP="00D76DA1">
      <w:pPr>
        <w:pStyle w:val="CommentText"/>
      </w:pPr>
      <w:r>
        <w:rPr>
          <w:rStyle w:val="CommentReference"/>
        </w:rPr>
        <w:annotationRef/>
      </w:r>
      <w:r>
        <w:t>Nozomu: I have no idea about the sequencing performed here and how the script works</w:t>
      </w:r>
    </w:p>
  </w:comment>
  <w:comment w:id="102" w:author="Albi Celaj [2]" w:date="2017-08-24T14:59:00Z" w:initials="AC">
    <w:p w14:paraId="4CABDCD5" w14:textId="27306C9F" w:rsidR="00B441B5" w:rsidRDefault="00B441B5">
      <w:pPr>
        <w:pStyle w:val="CommentText"/>
      </w:pPr>
      <w:r>
        <w:rPr>
          <w:rStyle w:val="CommentReference"/>
        </w:rPr>
        <w:annotationRef/>
      </w:r>
      <w:r>
        <w:rPr>
          <w:rStyle w:val="CommentReference"/>
        </w:rPr>
        <w:t>Nozomu: I will need your help</w:t>
      </w:r>
      <w:r>
        <w:t xml:space="preserve"> to describe the pipeline briefly here. </w:t>
      </w:r>
    </w:p>
  </w:comment>
  <w:comment w:id="103" w:author="Albi Celaj [2]" w:date="2017-08-24T14:59:00Z" w:initials="AC">
    <w:p w14:paraId="2B1613A2" w14:textId="347B3F10" w:rsidR="00B441B5" w:rsidRDefault="00B441B5" w:rsidP="00384F51">
      <w:pPr>
        <w:pStyle w:val="CommentText"/>
      </w:pPr>
      <w:r>
        <w:rPr>
          <w:rStyle w:val="CommentReference"/>
        </w:rPr>
        <w:annotationRef/>
      </w:r>
      <w:r>
        <w:t>Note to self: Double check these numbers</w:t>
      </w:r>
    </w:p>
  </w:comment>
  <w:comment w:id="104" w:author="Albi Celaj [2]" w:date="2017-08-24T14:59:00Z" w:initials="AC">
    <w:p w14:paraId="08FBF2F0" w14:textId="71B15834" w:rsidR="00B441B5" w:rsidRDefault="00B441B5"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105" w:author="Albi Celaj [2]" w:date="2017-08-24T14:59:00Z" w:initials="AC">
    <w:p w14:paraId="632F96D8" w14:textId="23E20BD6" w:rsidR="00B441B5" w:rsidRDefault="00B441B5"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106" w:author="Albi Celaj [2]" w:date="2017-08-24T14:59:00Z" w:initials="AC">
    <w:p w14:paraId="490BB875" w14:textId="6772F314" w:rsidR="00B441B5" w:rsidRDefault="00B441B5">
      <w:pPr>
        <w:pStyle w:val="CommentText"/>
      </w:pPr>
      <w:r>
        <w:rPr>
          <w:rStyle w:val="CommentReference"/>
        </w:rPr>
        <w:annotationRef/>
      </w:r>
      <w:r>
        <w:t>Marinella: Which strain was wild type? Was it the barcoder strain?</w:t>
      </w:r>
    </w:p>
  </w:comment>
  <w:comment w:id="107" w:author="Albi Celaj [2]" w:date="2017-08-24T14:59:00Z" w:initials="AC">
    <w:p w14:paraId="37BF75C7" w14:textId="1A1D5D08" w:rsidR="00B441B5" w:rsidRDefault="00B441B5">
      <w:pPr>
        <w:pStyle w:val="CommentText"/>
      </w:pPr>
      <w:r>
        <w:rPr>
          <w:rStyle w:val="CommentReference"/>
        </w:rPr>
        <w:annotationRef/>
      </w:r>
      <w:r>
        <w:t>Marinella may have to review this part, ask for her protocol</w:t>
      </w:r>
    </w:p>
  </w:comment>
  <w:comment w:id="108" w:author="Albi Celaj [2]" w:date="2017-08-24T14:59:00Z" w:initials="AC">
    <w:p w14:paraId="31B34785" w14:textId="0C155E89" w:rsidR="00B441B5" w:rsidRDefault="00B441B5">
      <w:pPr>
        <w:pStyle w:val="CommentText"/>
      </w:pPr>
      <w:r>
        <w:rPr>
          <w:rStyle w:val="CommentReference"/>
        </w:rPr>
        <w:annotationRef/>
      </w:r>
      <w:r>
        <w:t>Nozomu: Were there any strains excluded when making these? (e.g. those for which the barcode could not be determined)</w:t>
      </w:r>
    </w:p>
    <w:p w14:paraId="4A90A5F8" w14:textId="77777777" w:rsidR="00B441B5" w:rsidRDefault="00B441B5">
      <w:pPr>
        <w:pStyle w:val="CommentText"/>
      </w:pPr>
    </w:p>
    <w:p w14:paraId="1AA9C4F0" w14:textId="0D6A8DAB" w:rsidR="00B441B5" w:rsidRDefault="00B441B5">
      <w:pPr>
        <w:pStyle w:val="CommentText"/>
      </w:pPr>
      <w:r>
        <w:t>I could also test this computationally if you don’t have the answer at hand</w:t>
      </w:r>
    </w:p>
  </w:comment>
  <w:comment w:id="109" w:author="Albi Celaj [2]" w:date="2017-08-24T14:59:00Z" w:initials="AC">
    <w:p w14:paraId="2824D19D" w14:textId="7E1FBB76" w:rsidR="00B441B5" w:rsidRDefault="00B441B5">
      <w:pPr>
        <w:pStyle w:val="CommentText"/>
      </w:pPr>
      <w:r>
        <w:rPr>
          <w:rStyle w:val="CommentReference"/>
        </w:rPr>
        <w:annotationRef/>
      </w:r>
      <w:r>
        <w:t>Marinella: how much was taken?</w:t>
      </w:r>
    </w:p>
  </w:comment>
  <w:comment w:id="110" w:author="Albi Celaj [2]" w:date="2017-08-24T14:59:00Z" w:initials="AC">
    <w:p w14:paraId="205209DE" w14:textId="0450DDD1" w:rsidR="00B441B5" w:rsidRDefault="00B441B5">
      <w:pPr>
        <w:pStyle w:val="CommentText"/>
      </w:pPr>
      <w:r>
        <w:rPr>
          <w:rStyle w:val="CommentReference"/>
        </w:rPr>
        <w:annotationRef/>
      </w:r>
      <w:r>
        <w:rPr>
          <w:rStyle w:val="CommentReference"/>
        </w:rPr>
        <w:t>Marinella: Is this correct?</w:t>
      </w:r>
    </w:p>
  </w:comment>
  <w:comment w:id="111" w:author="Albi Celaj [2]" w:date="2017-08-24T14:59:00Z" w:initials="AC">
    <w:p w14:paraId="668EF928" w14:textId="0D9B7286" w:rsidR="00B441B5" w:rsidRDefault="00B441B5">
      <w:pPr>
        <w:pStyle w:val="CommentText"/>
      </w:pPr>
      <w:r>
        <w:rPr>
          <w:rStyle w:val="CommentReference"/>
        </w:rPr>
        <w:annotationRef/>
      </w:r>
      <w:r>
        <w:rPr>
          <w:rStyle w:val="CommentReference"/>
        </w:rPr>
        <w:t>This makes the results more reproducible, but maybe it looks sketchy</w:t>
      </w:r>
    </w:p>
  </w:comment>
  <w:comment w:id="112" w:author="Albi Celaj [2]" w:date="2017-08-24T14:59:00Z" w:initials="AC">
    <w:p w14:paraId="3798F73B" w14:textId="09A393D6" w:rsidR="00B441B5" w:rsidRDefault="00B441B5">
      <w:pPr>
        <w:pStyle w:val="CommentText"/>
      </w:pPr>
      <w:r>
        <w:rPr>
          <w:rStyle w:val="CommentReference"/>
        </w:rPr>
        <w:annotationRef/>
      </w:r>
      <w:r>
        <w:t>Need Marinella to add details</w:t>
      </w:r>
    </w:p>
  </w:comment>
  <w:comment w:id="113" w:author="Albi Celaj [2]" w:date="2017-08-29T13:35:00Z" w:initials="AC">
    <w:p w14:paraId="1D09427C" w14:textId="47A7C76C" w:rsidR="00B441B5" w:rsidRDefault="00B441B5">
      <w:pPr>
        <w:pStyle w:val="CommentText"/>
      </w:pPr>
      <w:r>
        <w:rPr>
          <w:rStyle w:val="CommentReference"/>
        </w:rPr>
        <w:annotationRef/>
      </w:r>
      <w:r>
        <w:rPr>
          <w:rStyle w:val="CommentReference"/>
        </w:rPr>
        <w:t>Jamie: Need confirmation that it was indeed 2%</w:t>
      </w:r>
    </w:p>
  </w:comment>
  <w:comment w:id="114" w:author="Albi Celaj [2]" w:date="2017-08-30T09:29:00Z" w:initials="AC">
    <w:p w14:paraId="2176F66A" w14:textId="3D74FFD6" w:rsidR="00B441B5" w:rsidRDefault="00B441B5">
      <w:pPr>
        <w:pStyle w:val="CommentText"/>
      </w:pPr>
      <w:r>
        <w:rPr>
          <w:rStyle w:val="CommentReference"/>
        </w:rPr>
        <w:annotationRef/>
      </w:r>
      <w:r>
        <w:t>Marinella: You had to recreate one of these strains, is it worth mentioning here?</w:t>
      </w:r>
    </w:p>
    <w:p w14:paraId="07D8619E" w14:textId="6BD7FA46" w:rsidR="00B441B5" w:rsidRDefault="00B441B5">
      <w:pPr>
        <w:pStyle w:val="CommentText"/>
      </w:pPr>
      <w:r>
        <w:t>- Also need to verify growth conditions, took from Tarassov et al paper</w:t>
      </w:r>
    </w:p>
    <w:p w14:paraId="57A9515B" w14:textId="62E3386E" w:rsidR="00B441B5" w:rsidRDefault="00B441B5">
      <w:pPr>
        <w:pStyle w:val="CommentText"/>
      </w:pPr>
      <w:r>
        <w:t>-Need fluconazole concentrations</w:t>
      </w:r>
    </w:p>
  </w:comment>
  <w:comment w:id="115" w:author="Albi Celaj [2]" w:date="2017-08-24T14:59:00Z" w:initials="AC">
    <w:p w14:paraId="7BB2BB8A" w14:textId="0ABC6894" w:rsidR="00B441B5" w:rsidRDefault="00B441B5">
      <w:pPr>
        <w:pStyle w:val="CommentText"/>
      </w:pPr>
      <w:r>
        <w:rPr>
          <w:rStyle w:val="CommentReference"/>
        </w:rPr>
        <w:annotationRef/>
      </w:r>
      <w:r>
        <w:t>This part has to be revised later, these experiments are still in progress</w:t>
      </w:r>
    </w:p>
  </w:comment>
  <w:comment w:id="116" w:author="Albi Celaj [2]" w:date="2017-11-07T13:36:00Z" w:initials="AC">
    <w:p w14:paraId="311FD484" w14:textId="0BFFC7D3" w:rsidR="00B441B5" w:rsidRDefault="00B441B5">
      <w:pPr>
        <w:pStyle w:val="CommentText"/>
      </w:pPr>
      <w:r>
        <w:rPr>
          <w:rStyle w:val="CommentReference"/>
        </w:rPr>
        <w:annotationRef/>
      </w:r>
      <w:r>
        <w:t>Fritz: Need funding info</w:t>
      </w:r>
    </w:p>
  </w:comment>
  <w:comment w:id="117" w:author="Albi Celaj [2]" w:date="2017-11-07T13:36:00Z" w:initials="AC">
    <w:p w14:paraId="3DB38767" w14:textId="202E2C24" w:rsidR="00B441B5" w:rsidRDefault="00B441B5">
      <w:pPr>
        <w:pStyle w:val="CommentText"/>
      </w:pPr>
      <w:r>
        <w:rPr>
          <w:rStyle w:val="CommentReference"/>
        </w:rPr>
        <w:annotationRef/>
      </w:r>
      <w:r>
        <w:t>Under construction</w:t>
      </w:r>
    </w:p>
  </w:comment>
  <w:comment w:id="118" w:author="Albi Celaj [2]" w:date="2017-08-24T14:59:00Z" w:initials="AC">
    <w:p w14:paraId="47F3AC14" w14:textId="03C6ADEE" w:rsidR="00B441B5" w:rsidRDefault="00B441B5">
      <w:pPr>
        <w:pStyle w:val="CommentText"/>
      </w:pPr>
      <w:r>
        <w:t>To add:</w:t>
      </w:r>
    </w:p>
    <w:p w14:paraId="6A1D5EB1" w14:textId="780B4013" w:rsidR="00B441B5" w:rsidRDefault="00B441B5">
      <w:pPr>
        <w:pStyle w:val="CommentText"/>
      </w:pPr>
      <w:r>
        <w:t>-Individual growth profiling data</w:t>
      </w:r>
    </w:p>
    <w:p w14:paraId="292854D9" w14:textId="7FEDEF2C" w:rsidR="00B441B5" w:rsidRDefault="00B441B5">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D285" w14:textId="77777777" w:rsidR="00C024E3" w:rsidRDefault="00C024E3" w:rsidP="006D69DC">
      <w:r>
        <w:separator/>
      </w:r>
    </w:p>
  </w:endnote>
  <w:endnote w:type="continuationSeparator" w:id="0">
    <w:p w14:paraId="1BD263B4" w14:textId="77777777" w:rsidR="00C024E3" w:rsidRDefault="00C024E3"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71BF3" w14:textId="77777777" w:rsidR="00C024E3" w:rsidRDefault="00C024E3" w:rsidP="006D69DC">
      <w:r>
        <w:separator/>
      </w:r>
    </w:p>
  </w:footnote>
  <w:footnote w:type="continuationSeparator" w:id="0">
    <w:p w14:paraId="050FDE7C" w14:textId="77777777" w:rsidR="00C024E3" w:rsidRDefault="00C024E3"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74F"/>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DEC"/>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9AC"/>
    <w:rsid w:val="00C00CBB"/>
    <w:rsid w:val="00C00FC2"/>
    <w:rsid w:val="00C01342"/>
    <w:rsid w:val="00C01402"/>
    <w:rsid w:val="00C016C3"/>
    <w:rsid w:val="00C01B16"/>
    <w:rsid w:val="00C01D40"/>
    <w:rsid w:val="00C01F86"/>
    <w:rsid w:val="00C01FB1"/>
    <w:rsid w:val="00C024E3"/>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5F"/>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97128A-1956-574A-90BB-060856DB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83810</Words>
  <Characters>465989</Characters>
  <Application>Microsoft Office Word</Application>
  <DocSecurity>0</DocSecurity>
  <Lines>7515</Lines>
  <Paragraphs>1889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2018-11-15T18:46:00Z</cp:lastPrinted>
  <dcterms:created xsi:type="dcterms:W3CDTF">2018-11-29T19:16:00Z</dcterms:created>
  <dcterms:modified xsi:type="dcterms:W3CDTF">2018-11-29T19:16:00Z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