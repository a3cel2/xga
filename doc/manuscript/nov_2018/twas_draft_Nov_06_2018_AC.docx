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895A7D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r w:rsidR="003F22FA">
        <w:rPr>
          <w:rFonts w:eastAsia="Times New Roman"/>
        </w:rPr>
        <w:t xml:space="preserve">computational model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commentRangeStart w:id="0"/>
      <w:commentRangeStart w:id="1"/>
      <w:r w:rsidRPr="00233F15">
        <w:rPr>
          <w:b/>
          <w:bCs/>
          <w:iCs/>
          <w:color w:val="000000" w:themeColor="text1"/>
          <w:sz w:val="28"/>
        </w:rPr>
        <w:t>Introduction</w:t>
      </w:r>
      <w:commentRangeEnd w:id="0"/>
      <w:r w:rsidR="00E64D74">
        <w:rPr>
          <w:rStyle w:val="CommentReference"/>
          <w:rFonts w:asciiTheme="minorHAnsi" w:hAnsiTheme="minorHAnsi" w:cstheme="minorBidi"/>
        </w:rPr>
        <w:commentReference w:id="0"/>
      </w:r>
      <w:commentRangeEnd w:id="1"/>
      <w:r w:rsidR="00661DFC">
        <w:rPr>
          <w:rStyle w:val="CommentReference"/>
          <w:rFonts w:asciiTheme="minorHAnsi" w:hAnsiTheme="minorHAnsi" w:cstheme="minorBidi"/>
        </w:rPr>
        <w:commentReference w:id="1"/>
      </w:r>
    </w:p>
    <w:p w14:paraId="6E612F15" w14:textId="36885CA0"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xml:space="preserve">.  In yeast, </w:t>
      </w:r>
      <w:r w:rsidR="00660958">
        <w:rPr>
          <w:lang w:val="en-CA"/>
        </w:rPr>
        <w:t xml:space="preserve">under standard growth conditions, </w:t>
      </w:r>
      <w:r w:rsidR="00385DCF">
        <w:rPr>
          <w:lang w:val="en-CA"/>
        </w:rPr>
        <w:t>t</w:t>
      </w:r>
      <w:r w:rsidR="009A74DE">
        <w:rPr>
          <w:lang w:val="en-CA"/>
        </w:rPr>
        <w:t>he number of genes yielding a phenotype 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76E407A3"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r w:rsidR="00C56637">
        <w:rPr>
          <w:lang w:val="en-CA"/>
        </w:rPr>
        <w:t xml:space="preserve">.  </w:t>
      </w:r>
      <w:r w:rsidR="009A74DE">
        <w:rPr>
          <w:lang w:val="en-CA"/>
        </w:rPr>
        <w:t xml:space="preserve">In yeast, triple mutant interactions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A228AC">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DC79BF" w:rsidRPr="00233F15">
        <w:rPr>
          <w:lang w:val="en-CA"/>
        </w:rPr>
        <w:fldChar w:fldCharType="separate"/>
      </w:r>
      <w:r w:rsidR="009673E9" w:rsidRPr="009673E9">
        <w:rPr>
          <w:noProof/>
          <w:vertAlign w:val="superscript"/>
          <w:lang w:val="en-CA"/>
        </w:rPr>
        <w:t>13</w:t>
      </w:r>
      <w:r w:rsidR="00DC79BF" w:rsidRPr="00233F15">
        <w:rPr>
          <w:lang w:val="en-CA"/>
        </w:rPr>
        <w:fldChar w:fldCharType="end"/>
      </w:r>
      <w:r w:rsidR="008D75CD" w:rsidRPr="00233F15">
        <w:rPr>
          <w:lang w:val="en-CA"/>
        </w:rPr>
        <w:t>.</w:t>
      </w:r>
      <w:r w:rsidR="00C56637" w:rsidRPr="00C56637">
        <w:rPr>
          <w:lang w:val="en-CA"/>
        </w:rPr>
        <w:t xml:space="preserve"> </w:t>
      </w:r>
      <w:r w:rsidR="00C56637">
        <w:rPr>
          <w:lang w:val="en-CA"/>
        </w:rPr>
        <w:t>Several 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r w:rsidR="00C56637" w:rsidRPr="00233F15">
        <w:rPr>
          <w:lang w:val="en-CA"/>
        </w:rPr>
        <w:t>.</w:t>
      </w:r>
      <w:r w:rsidR="00C56637">
        <w:rPr>
          <w:lang w:val="en-CA"/>
        </w:rPr>
        <w:t xml:space="preserve"> </w:t>
      </w:r>
      <w:r w:rsidR="004925F7">
        <w:rPr>
          <w:lang w:val="en-CA"/>
        </w:rPr>
        <w:t xml:space="preserve">An effort to map </w:t>
      </w:r>
      <w:r w:rsidR="00C903F5">
        <w:rPr>
          <w:lang w:val="en-CA"/>
        </w:rPr>
        <w:t xml:space="preserve">genetic background effects affecting </w:t>
      </w:r>
      <w:r w:rsidR="000C5C2F">
        <w:rPr>
          <w:lang w:val="en-CA"/>
        </w:rPr>
        <w:t xml:space="preserve">the </w:t>
      </w:r>
      <w:r w:rsidR="009C12B9">
        <w:rPr>
          <w:lang w:val="en-CA"/>
        </w:rPr>
        <w:t>environment-dependent growth</w:t>
      </w:r>
      <w:r w:rsidR="00C903F5">
        <w:rPr>
          <w:lang w:val="en-CA"/>
        </w:rPr>
        <w:t xml:space="preserve"> </w:t>
      </w:r>
      <w:r w:rsidR="009C12B9">
        <w:rPr>
          <w:lang w:val="en-CA"/>
        </w:rPr>
        <w:t xml:space="preserve">of several </w:t>
      </w:r>
      <w:r w:rsidR="008C68E2">
        <w:rPr>
          <w:lang w:val="en-CA"/>
        </w:rPr>
        <w:t xml:space="preserve">yeast </w:t>
      </w:r>
      <w:r w:rsidR="00540A6F">
        <w:rPr>
          <w:lang w:val="en-CA"/>
        </w:rPr>
        <w:t xml:space="preserve">knockouts </w:t>
      </w:r>
      <w:r w:rsidR="009C12B9">
        <w:rPr>
          <w:lang w:val="en-CA"/>
        </w:rPr>
        <w:t xml:space="preserve">shows that 89% involve higher-order interactions of a knockout </w:t>
      </w:r>
      <w:r w:rsidR="000C5C2F">
        <w:rPr>
          <w:lang w:val="en-CA"/>
        </w:rPr>
        <w:t>with</w:t>
      </w:r>
      <w:r w:rsidR="009C12B9">
        <w:rPr>
          <w:lang w:val="en-CA"/>
        </w:rPr>
        <w:t xml:space="preserve"> multiple loci</w:t>
      </w:r>
      <w:r w:rsidR="000C5C2F">
        <w:rPr>
          <w:lang w:val="en-CA"/>
        </w:rPr>
        <w:fldChar w:fldCharType="begin" w:fldLock="1"/>
      </w:r>
      <w:r w:rsidR="00D660A4">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0C5C2F">
        <w:rPr>
          <w:lang w:val="en-CA"/>
        </w:rPr>
        <w:fldChar w:fldCharType="separate"/>
      </w:r>
      <w:r w:rsidR="000C5C2F" w:rsidRPr="000C5C2F">
        <w:rPr>
          <w:noProof/>
          <w:vertAlign w:val="superscript"/>
          <w:lang w:val="en-CA"/>
        </w:rPr>
        <w:t>17</w:t>
      </w:r>
      <w:r w:rsidR="000C5C2F">
        <w:rPr>
          <w:lang w:val="en-CA"/>
        </w:rPr>
        <w:fldChar w:fldCharType="end"/>
      </w:r>
      <w:r w:rsidR="000C5C2F">
        <w:rPr>
          <w:lang w:val="en-CA"/>
        </w:rPr>
        <w:t xml:space="preserve">.  </w:t>
      </w:r>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r w:rsidR="00C56637">
        <w:rPr>
          <w:lang w:val="en-CA"/>
        </w:rPr>
        <w:t xml:space="preserve">partial functional </w:t>
      </w:r>
      <w:r w:rsidR="006E23E8">
        <w:rPr>
          <w:lang w:val="en-CA"/>
        </w:rPr>
        <w:t xml:space="preserve">redundancy </w:t>
      </w:r>
      <w:r w:rsidR="00C56637">
        <w:rPr>
          <w:lang w:val="en-CA"/>
        </w:rPr>
        <w:t xml:space="preserve">in </w:t>
      </w:r>
      <w:r w:rsidR="006E23E8">
        <w:rPr>
          <w:lang w:val="en-CA"/>
        </w:rPr>
        <w:t xml:space="preserve">large gene families. For example, in </w:t>
      </w:r>
      <w:r w:rsidR="006E23E8">
        <w:rPr>
          <w:i/>
          <w:lang w:val="en-CA"/>
        </w:rPr>
        <w:t>Arabidopsis</w:t>
      </w:r>
      <w:r w:rsidR="006E23E8">
        <w:rPr>
          <w:lang w:val="en-CA"/>
        </w:rPr>
        <w:t xml:space="preserve">, a method has been developed to simultaneously </w:t>
      </w:r>
      <w:r w:rsidR="00C56637">
        <w:rPr>
          <w:lang w:val="en-CA"/>
        </w:rPr>
        <w:t xml:space="preserve">‘knock down’ </w:t>
      </w:r>
      <w:r w:rsidR="006E23E8">
        <w:rPr>
          <w:lang w:val="en-CA"/>
        </w:rPr>
        <w:t>multiple paralogs with a single artificial miRNA to better study the function of such families</w:t>
      </w:r>
      <w:r w:rsidR="006E23E8">
        <w:rPr>
          <w:lang w:val="en-CA"/>
        </w:rPr>
        <w:fldChar w:fldCharType="begin" w:fldLock="1"/>
      </w:r>
      <w:r w:rsidR="00D660A4">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6E23E8">
        <w:rPr>
          <w:lang w:val="en-CA"/>
        </w:rPr>
        <w:fldChar w:fldCharType="separate"/>
      </w:r>
      <w:r w:rsidR="000C5C2F" w:rsidRPr="000C5C2F">
        <w:rPr>
          <w:noProof/>
          <w:vertAlign w:val="superscript"/>
          <w:lang w:val="en-CA"/>
        </w:rPr>
        <w:t>18</w:t>
      </w:r>
      <w:r w:rsidR="006E23E8">
        <w:rPr>
          <w:lang w:val="en-CA"/>
        </w:rPr>
        <w:fldChar w:fldCharType="end"/>
      </w:r>
      <w:r w:rsidR="006E23E8">
        <w:rPr>
          <w:lang w:val="en-CA"/>
        </w:rPr>
        <w:t xml:space="preserve">. </w:t>
      </w:r>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0DCFD034"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w:t>
      </w:r>
      <w:r w:rsidR="00661DFC">
        <w:rPr>
          <w:lang w:val="en-CA"/>
        </w:rPr>
        <w:lastRenderedPageBreak/>
        <w:t xml:space="preserve">(e.g. a knockout and </w:t>
      </w:r>
      <w:r w:rsidR="00660958">
        <w:rPr>
          <w:lang w:val="en-CA"/>
        </w:rPr>
        <w:t>wild-type</w:t>
      </w:r>
      <w:r w:rsidR="00661DFC">
        <w:rPr>
          <w:lang w:val="en-CA"/>
        </w:rPr>
        <w:t>)</w:t>
      </w:r>
      <w:r w:rsidR="005676DD">
        <w:rPr>
          <w:lang w:val="en-CA"/>
        </w:rPr>
        <w:t xml:space="preserve">, or 1M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w:t>
      </w:r>
      <w:r w:rsidR="009673E9">
        <w:fldChar w:fldCharType="begin" w:fldLock="1"/>
      </w:r>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r w:rsidR="009673E9">
        <w:fldChar w:fldCharType="end"/>
      </w:r>
      <w:r w:rsidR="009673E9">
        <w:t xml:space="preserve"> </w:t>
      </w:r>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1392F173"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Indeed, ABC transporters are part of a large gene family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Second, although 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4C42C5B5"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E6EFB">
        <w:rPr>
          <w:rFonts w:eastAsia="Times New Roman"/>
        </w:rPr>
        <w:t xml:space="preserve">systems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168525CD" w14:textId="12117C54" w:rsidR="006D3D6E" w:rsidRDefault="005F694D" w:rsidP="00CD1521">
      <w:pPr>
        <w:jc w:val="both"/>
        <w:rPr>
          <w:lang w:val="en-CA"/>
        </w:rPr>
      </w:pPr>
      <w:r>
        <w:rPr>
          <w:bCs/>
          <w:iCs/>
          <w:color w:val="000000" w:themeColor="text1"/>
        </w:rPr>
        <w:lastRenderedPageBreak/>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38</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39</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Pr>
          <w:lang w:val="en-CA"/>
        </w:rPr>
        <w:fldChar w:fldCharType="separate"/>
      </w:r>
      <w:r w:rsidR="000C5C2F" w:rsidRPr="000C5C2F">
        <w:rPr>
          <w:noProof/>
          <w:vertAlign w:val="superscript"/>
          <w:lang w:val="en-CA"/>
        </w:rPr>
        <w:t>39</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5D64B16A"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w:t>
      </w:r>
      <w:r w:rsidR="00C7666B">
        <w:rPr>
          <w:bCs/>
          <w:iCs/>
          <w:color w:val="000000" w:themeColor="text1"/>
        </w:rPr>
        <w:lastRenderedPageBreak/>
        <w:t xml:space="preserve">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77777777"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Fig. 1).  </w:t>
      </w:r>
    </w:p>
    <w:p w14:paraId="35592CE3" w14:textId="77777777" w:rsidR="006F65F4" w:rsidRDefault="006F65F4" w:rsidP="005F13FF">
      <w:pPr>
        <w:jc w:val="both"/>
        <w:rPr>
          <w:bCs/>
          <w:iCs/>
          <w:color w:val="000000" w:themeColor="text1"/>
          <w:lang w:val="en-CA"/>
        </w:rPr>
      </w:pPr>
    </w:p>
    <w:p w14:paraId="7A9BAAA3" w14:textId="77777777"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EB3FBA" w:rsidRPr="00233F15">
        <w:t>B)</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r w:rsidRPr="00233F15">
        <w:t>MAT</w:t>
      </w:r>
      <w:r w:rsidRPr="00233F15">
        <w:rPr>
          <w:b/>
        </w:rPr>
        <w:t>a</w:t>
      </w:r>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0E9E5312" w:rsidR="00775388" w:rsidRDefault="00B80A38" w:rsidP="008C1FC3">
      <w:pPr>
        <w:jc w:val="both"/>
        <w:rPr>
          <w:color w:val="000000"/>
        </w:rPr>
      </w:pPr>
      <w:r>
        <w:rPr>
          <w:bCs/>
          <w:iCs/>
          <w:color w:val="000000" w:themeColor="text1"/>
        </w:rPr>
        <w:lastRenderedPageBreak/>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2B0A74">
        <w:t>, allowing us to compute a growth rate for each strain (Methods).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22DF2508"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 xml:space="preserve">(Data </w:t>
      </w:r>
      <w:r w:rsidR="00C670A2" w:rsidRPr="00AA3ABF">
        <w:rPr>
          <w:color w:val="000000"/>
          <w:highlight w:val="yellow"/>
        </w:rPr>
        <w:t>XX</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2B0A74">
        <w:rPr>
          <w:color w:val="000000"/>
        </w:rPr>
        <w:t xml:space="preserve">Fig. 1, Data S5).  </w:t>
      </w:r>
    </w:p>
    <w:p w14:paraId="09D6D627" w14:textId="77777777" w:rsidR="006F65F4" w:rsidRDefault="006F65F4" w:rsidP="004210F6">
      <w:pPr>
        <w:widowControl w:val="0"/>
        <w:autoSpaceDE w:val="0"/>
        <w:autoSpaceDN w:val="0"/>
        <w:adjustRightInd w:val="0"/>
        <w:jc w:val="both"/>
        <w:rPr>
          <w:color w:val="000000"/>
        </w:rPr>
      </w:pPr>
    </w:p>
    <w:p w14:paraId="1A2111F6" w14:textId="2CC53BAA" w:rsidR="00841AA5" w:rsidRDefault="006F65F4" w:rsidP="006F65F4">
      <w:pPr>
        <w:widowControl w:val="0"/>
        <w:autoSpaceDE w:val="0"/>
        <w:autoSpaceDN w:val="0"/>
        <w:adjustRightInd w:val="0"/>
        <w:jc w:val="both"/>
        <w:rPr>
          <w:color w:val="000000"/>
        </w:rPr>
      </w:pPr>
      <w:r>
        <w:rPr>
          <w:color w:val="000000"/>
        </w:rPr>
        <w:t xml:space="preserve">For an initial analysis, we sought to limit the complexity of the genetic landscape to </w:t>
      </w:r>
      <w:r w:rsidR="00E67C81">
        <w:rPr>
          <w:color w:val="000000"/>
        </w:rPr>
        <w:t xml:space="preserve">the subset of ABC transporters </w:t>
      </w:r>
      <w:r w:rsidR="00FB124A">
        <w:rPr>
          <w:color w:val="000000"/>
        </w:rPr>
        <w:t xml:space="preserve">most </w:t>
      </w:r>
      <w:r w:rsidR="00E67C81">
        <w:rPr>
          <w:color w:val="000000"/>
        </w:rPr>
        <w:t>relevant for resistance</w:t>
      </w:r>
      <w:r w:rsidR="00FB124A">
        <w:rPr>
          <w:color w:val="000000"/>
        </w:rPr>
        <w:t xml:space="preserve"> or sensitivity</w:t>
      </w:r>
      <w:r w:rsidR="00E67C81">
        <w:rPr>
          <w:color w:val="000000"/>
        </w:rPr>
        <w:t xml:space="preserve"> </w:t>
      </w:r>
      <w:r>
        <w:rPr>
          <w:color w:val="000000"/>
        </w:rPr>
        <w:t>for this set of drugs</w:t>
      </w:r>
      <w:r w:rsidR="00D63079">
        <w:rPr>
          <w:color w:val="000000"/>
        </w:rPr>
        <w:t xml:space="preserve">.  </w:t>
      </w:r>
      <w:r>
        <w:rPr>
          <w:color w:val="000000"/>
        </w:rPr>
        <w:t xml:space="preserve">We applied the </w:t>
      </w:r>
      <w:r w:rsidR="00E92791">
        <w:rPr>
          <w:color w:val="000000"/>
        </w:rPr>
        <w:t xml:space="preserve">above-described </w:t>
      </w:r>
      <w:r>
        <w:rPr>
          <w:color w:val="000000"/>
        </w:rPr>
        <w:t xml:space="preserve">generalized linear model </w:t>
      </w:r>
      <w:r w:rsidR="00E92791">
        <w:rPr>
          <w:color w:val="000000"/>
        </w:rPr>
        <w:t xml:space="preserve">to identify and quantitatively model associations between individual </w:t>
      </w:r>
      <w:r>
        <w:rPr>
          <w:color w:val="000000"/>
        </w:rPr>
        <w:t>knockout</w:t>
      </w:r>
      <w:r w:rsidR="00E92791">
        <w:rPr>
          <w:color w:val="000000"/>
        </w:rPr>
        <w:t>s</w:t>
      </w:r>
      <w:r>
        <w:rPr>
          <w:color w:val="000000"/>
        </w:rPr>
        <w:t xml:space="preserve"> </w:t>
      </w:r>
      <w:r w:rsidR="00E92791">
        <w:rPr>
          <w:color w:val="000000"/>
        </w:rPr>
        <w:t>and drug resistance (see Methods). S</w:t>
      </w:r>
      <w:r w:rsidR="00E92791" w:rsidRPr="00E92791">
        <w:rPr>
          <w:color w:val="000000"/>
        </w:rPr>
        <w:t xml:space="preserve">trong drug-knockout associations </w:t>
      </w:r>
      <w:r w:rsidR="00E92791">
        <w:rPr>
          <w:color w:val="000000"/>
        </w:rPr>
        <w:t xml:space="preserve">were defined by a </w:t>
      </w:r>
      <w:r w:rsidR="00E92791" w:rsidRPr="00E92791">
        <w:rPr>
          <w:color w:val="000000"/>
        </w:rPr>
        <w:t xml:space="preserve">&gt;10% </w:t>
      </w:r>
      <w:r w:rsidR="00E92791">
        <w:rPr>
          <w:color w:val="000000"/>
        </w:rPr>
        <w:t xml:space="preserve">change </w:t>
      </w:r>
      <w:r w:rsidR="00E92791" w:rsidRPr="00E92791">
        <w:rPr>
          <w:color w:val="000000"/>
        </w:rPr>
        <w:t>in modeled resistance</w:t>
      </w:r>
      <w:r w:rsidR="00E92791">
        <w:rPr>
          <w:color w:val="000000"/>
        </w:rPr>
        <w:t>, while other significant associations were defined to be weak.  In total we found 63 drug-knockout associations, of which [</w:t>
      </w:r>
      <w:r w:rsidR="00E92791" w:rsidRPr="008547AD">
        <w:rPr>
          <w:color w:val="000000"/>
          <w:highlight w:val="yellow"/>
        </w:rPr>
        <w:t>XXX</w:t>
      </w:r>
      <w:r w:rsidR="00E92791">
        <w:rPr>
          <w:color w:val="000000"/>
        </w:rPr>
        <w:t>] were strong</w:t>
      </w:r>
      <w:r w:rsidR="00EE66A8">
        <w:rPr>
          <w:color w:val="000000"/>
        </w:rPr>
        <w:t xml:space="preserve"> (Data S</w:t>
      </w:r>
      <w:r w:rsidR="00EE66A8" w:rsidRPr="008547AD">
        <w:rPr>
          <w:color w:val="000000"/>
          <w:highlight w:val="yellow"/>
        </w:rPr>
        <w:t>X</w:t>
      </w:r>
      <w:r w:rsidR="00EE66A8">
        <w:rPr>
          <w:color w:val="000000"/>
        </w:rPr>
        <w:t>)</w:t>
      </w:r>
      <w:r w:rsidR="00E92791">
        <w:rPr>
          <w:color w:val="000000"/>
        </w:rPr>
        <w:t>.</w:t>
      </w:r>
      <w:r w:rsidR="00EE66A8">
        <w:rPr>
          <w:color w:val="000000"/>
        </w:rPr>
        <w:t xml:space="preserve">  </w:t>
      </w:r>
    </w:p>
    <w:p w14:paraId="7556AA86" w14:textId="77777777" w:rsidR="00841AA5" w:rsidRDefault="00841AA5" w:rsidP="006F65F4">
      <w:pPr>
        <w:widowControl w:val="0"/>
        <w:autoSpaceDE w:val="0"/>
        <w:autoSpaceDN w:val="0"/>
        <w:adjustRightInd w:val="0"/>
        <w:jc w:val="both"/>
        <w:rPr>
          <w:color w:val="000000"/>
        </w:rPr>
      </w:pPr>
    </w:p>
    <w:p w14:paraId="41CC876F" w14:textId="460CAEEA" w:rsidR="00EE66A8" w:rsidRDefault="00EE66A8" w:rsidP="006F65F4">
      <w:pPr>
        <w:widowControl w:val="0"/>
        <w:autoSpaceDE w:val="0"/>
        <w:autoSpaceDN w:val="0"/>
        <w:adjustRightInd w:val="0"/>
        <w:jc w:val="both"/>
        <w:rPr>
          <w:color w:val="000000"/>
        </w:rPr>
      </w:pPr>
      <w:r>
        <w:rPr>
          <w:color w:val="000000"/>
        </w:rPr>
        <w:t xml:space="preserve">Because </w:t>
      </w:r>
      <w:r w:rsidR="006F65F4" w:rsidRPr="00137983">
        <w:rPr>
          <w:color w:val="000000"/>
        </w:rPr>
        <w:t>87% of the single-gene associations</w:t>
      </w:r>
      <w:r w:rsidR="006F65F4">
        <w:rPr>
          <w:color w:val="000000"/>
        </w:rPr>
        <w:t xml:space="preserve"> (82% of weak associations and 100% of strong associations)</w:t>
      </w:r>
      <w:r w:rsidR="006F65F4" w:rsidRPr="00137983">
        <w:rPr>
          <w:color w:val="000000"/>
        </w:rPr>
        <w:t xml:space="preserve"> involved only five ABC transporters</w:t>
      </w:r>
      <w:r w:rsidR="006F65F4">
        <w:rPr>
          <w:color w:val="000000"/>
        </w:rPr>
        <w:t>—</w:t>
      </w:r>
      <w:r w:rsidR="006F65F4" w:rsidRPr="00137983">
        <w:rPr>
          <w:i/>
          <w:color w:val="000000"/>
        </w:rPr>
        <w:t>snq2∆</w:t>
      </w:r>
      <w:r w:rsidR="006F65F4" w:rsidRPr="00137983">
        <w:rPr>
          <w:color w:val="000000"/>
        </w:rPr>
        <w:t>,</w:t>
      </w:r>
      <w:r w:rsidR="006F65F4" w:rsidRPr="00137983">
        <w:rPr>
          <w:i/>
          <w:color w:val="000000"/>
        </w:rPr>
        <w:t xml:space="preserve"> pdr5∆</w:t>
      </w:r>
      <w:r w:rsidR="006F65F4" w:rsidRPr="00137983">
        <w:rPr>
          <w:color w:val="000000"/>
        </w:rPr>
        <w:t xml:space="preserve">, </w:t>
      </w:r>
      <w:r w:rsidR="006F65F4" w:rsidRPr="00137983">
        <w:rPr>
          <w:i/>
          <w:color w:val="000000"/>
        </w:rPr>
        <w:t>yor1∆</w:t>
      </w:r>
      <w:r w:rsidR="006F65F4" w:rsidRPr="00137983">
        <w:rPr>
          <w:color w:val="000000"/>
        </w:rPr>
        <w:t xml:space="preserve">, </w:t>
      </w:r>
      <w:r w:rsidR="006F65F4" w:rsidRPr="00137983">
        <w:rPr>
          <w:i/>
          <w:color w:val="000000"/>
        </w:rPr>
        <w:t>ycf1∆</w:t>
      </w:r>
      <w:r w:rsidR="006F65F4" w:rsidRPr="00137983">
        <w:rPr>
          <w:color w:val="000000"/>
        </w:rPr>
        <w:t>, and</w:t>
      </w:r>
      <w:r w:rsidR="006F65F4">
        <w:rPr>
          <w:color w:val="000000"/>
        </w:rPr>
        <w:t xml:space="preserve"> </w:t>
      </w:r>
      <w:r w:rsidR="006F65F4" w:rsidRPr="00233F15">
        <w:rPr>
          <w:i/>
          <w:color w:val="000000"/>
        </w:rPr>
        <w:t>ybt1∆</w:t>
      </w:r>
      <w:r w:rsidR="006F65F4">
        <w:rPr>
          <w:color w:val="000000"/>
        </w:rPr>
        <w:t xml:space="preserve">—we </w:t>
      </w:r>
      <w:r>
        <w:rPr>
          <w:color w:val="000000"/>
        </w:rPr>
        <w:t xml:space="preserve">initially </w:t>
      </w:r>
      <w:r w:rsidR="006F65F4">
        <w:rPr>
          <w:color w:val="000000"/>
        </w:rPr>
        <w:t xml:space="preserve">restricted our attention to these transporters.  </w:t>
      </w:r>
      <w:r>
        <w:rPr>
          <w:color w:val="000000"/>
        </w:rPr>
        <w:t xml:space="preserve">For these five </w:t>
      </w:r>
      <w:r w:rsidR="00A534E1">
        <w:rPr>
          <w:color w:val="000000"/>
        </w:rPr>
        <w:t>‘frequently-</w:t>
      </w:r>
      <w:r w:rsidR="00CB3508">
        <w:rPr>
          <w:color w:val="000000"/>
        </w:rPr>
        <w:t>associated</w:t>
      </w:r>
      <w:r w:rsidR="00A534E1">
        <w:rPr>
          <w:color w:val="000000"/>
        </w:rPr>
        <w:t>’</w:t>
      </w:r>
      <w:r w:rsidR="00A35DF3">
        <w:rPr>
          <w:color w:val="000000"/>
        </w:rPr>
        <w:t xml:space="preserve"> transporters</w:t>
      </w:r>
      <w:r>
        <w:rPr>
          <w:color w:val="000000"/>
        </w:rPr>
        <w:t xml:space="preserve">, we recovered </w:t>
      </w:r>
      <w:r w:rsidRPr="00137983">
        <w:rPr>
          <w:color w:val="000000"/>
        </w:rPr>
        <w:t xml:space="preserve">16 </w:t>
      </w:r>
      <w:r>
        <w:rPr>
          <w:color w:val="000000"/>
        </w:rPr>
        <w:t xml:space="preserve">of </w:t>
      </w:r>
      <w:r w:rsidRPr="00137983">
        <w:rPr>
          <w:color w:val="000000"/>
        </w:rPr>
        <w:t xml:space="preserve">21 previously-reported single-knockout phenotypes, including 6 out of </w:t>
      </w:r>
      <w:r>
        <w:rPr>
          <w:color w:val="000000"/>
        </w:rPr>
        <w:t xml:space="preserve">the </w:t>
      </w:r>
      <w:r w:rsidRPr="00137983">
        <w:rPr>
          <w:color w:val="000000"/>
        </w:rPr>
        <w:t xml:space="preserve">7 which had been reported in at least two publications (Fig. S4; </w:t>
      </w:r>
      <w:r w:rsidRPr="002067AD">
        <w:rPr>
          <w:color w:val="000000"/>
          <w:highlight w:val="yellow"/>
        </w:rPr>
        <w:t>Data S7</w:t>
      </w:r>
      <w:r w:rsidRPr="00137983">
        <w:rPr>
          <w:color w:val="000000"/>
        </w:rPr>
        <w:t xml:space="preserve">).  </w:t>
      </w:r>
      <w:r>
        <w:rPr>
          <w:color w:val="000000"/>
        </w:rPr>
        <w:t>Among the novel drug-knockout associations, 39</w:t>
      </w:r>
      <w:r w:rsidRPr="00137983">
        <w:rPr>
          <w:color w:val="000000"/>
        </w:rPr>
        <w:t xml:space="preserve"> </w:t>
      </w:r>
      <w:r>
        <w:rPr>
          <w:color w:val="000000"/>
        </w:rPr>
        <w:t xml:space="preserve">were </w:t>
      </w:r>
      <w:r w:rsidRPr="00137983">
        <w:rPr>
          <w:color w:val="000000"/>
        </w:rPr>
        <w:t>weak</w:t>
      </w:r>
      <w:r>
        <w:rPr>
          <w:color w:val="000000"/>
        </w:rPr>
        <w:t xml:space="preserve"> and 8 were </w:t>
      </w:r>
      <w:r w:rsidRPr="00137983">
        <w:rPr>
          <w:color w:val="000000"/>
        </w:rPr>
        <w:t>strong</w:t>
      </w:r>
      <w:r>
        <w:rPr>
          <w:color w:val="000000"/>
        </w:rPr>
        <w:t xml:space="preserve">.  </w:t>
      </w:r>
      <w:r w:rsidR="00A534E1">
        <w:rPr>
          <w:color w:val="000000"/>
        </w:rPr>
        <w:t xml:space="preserve">For </w:t>
      </w:r>
      <w:r>
        <w:rPr>
          <w:color w:val="000000"/>
        </w:rPr>
        <w:t xml:space="preserve">the </w:t>
      </w:r>
      <w:r w:rsidRPr="00137983">
        <w:rPr>
          <w:color w:val="000000"/>
        </w:rPr>
        <w:t>vacuolar ABC transporter</w:t>
      </w:r>
      <w:r>
        <w:rPr>
          <w:color w:val="000000"/>
        </w:rPr>
        <w:t xml:space="preserve">s </w:t>
      </w:r>
      <w:r>
        <w:rPr>
          <w:i/>
          <w:color w:val="000000"/>
        </w:rPr>
        <w:t>YCF1</w:t>
      </w:r>
      <w:r>
        <w:rPr>
          <w:color w:val="000000"/>
        </w:rPr>
        <w:t xml:space="preserve"> and </w:t>
      </w:r>
      <w:r>
        <w:rPr>
          <w:i/>
          <w:color w:val="000000"/>
        </w:rPr>
        <w:t>YBT</w:t>
      </w:r>
      <w:r w:rsidRPr="00137983">
        <w:rPr>
          <w:i/>
          <w:color w:val="000000"/>
        </w:rPr>
        <w:t>1</w:t>
      </w:r>
      <w:r>
        <w:rPr>
          <w:color w:val="000000"/>
        </w:rPr>
        <w:t xml:space="preserve">, </w:t>
      </w:r>
      <w:r w:rsidR="00A534E1">
        <w:rPr>
          <w:color w:val="000000"/>
        </w:rPr>
        <w:t xml:space="preserve">18 drug-knockout associations were found, </w:t>
      </w:r>
      <w:r>
        <w:rPr>
          <w:color w:val="000000"/>
        </w:rPr>
        <w:t xml:space="preserve">all of which were novel </w:t>
      </w:r>
      <w:r w:rsidRPr="00137983">
        <w:rPr>
          <w:color w:val="000000"/>
        </w:rPr>
        <w:t xml:space="preserve">(Fig. S4, </w:t>
      </w:r>
      <w:r w:rsidRPr="002067AD">
        <w:rPr>
          <w:color w:val="000000"/>
          <w:highlight w:val="yellow"/>
        </w:rPr>
        <w:t>Data S6</w:t>
      </w:r>
      <w:r w:rsidRPr="00137983">
        <w:rPr>
          <w:color w:val="000000"/>
        </w:rPr>
        <w:t xml:space="preserve">).  Taken together, we detected </w:t>
      </w:r>
      <w:r>
        <w:rPr>
          <w:color w:val="000000"/>
        </w:rPr>
        <w:t>76%</w:t>
      </w:r>
      <w:r w:rsidRPr="00137983">
        <w:rPr>
          <w:color w:val="000000"/>
        </w:rPr>
        <w:t xml:space="preserve"> of </w:t>
      </w:r>
      <w:r>
        <w:rPr>
          <w:color w:val="000000"/>
        </w:rPr>
        <w:t xml:space="preserve">21 </w:t>
      </w:r>
      <w:r w:rsidRPr="00137983">
        <w:rPr>
          <w:color w:val="000000"/>
        </w:rPr>
        <w:t xml:space="preserve">previous associations </w:t>
      </w:r>
      <w:r w:rsidR="00A534E1">
        <w:rPr>
          <w:color w:val="000000"/>
        </w:rPr>
        <w:t xml:space="preserve">between drugs and individual knockouts of the 16 targeted transporters, </w:t>
      </w:r>
      <w:r w:rsidRPr="00137983">
        <w:rPr>
          <w:color w:val="000000"/>
        </w:rPr>
        <w:t xml:space="preserve">while revealing </w:t>
      </w:r>
      <w:r>
        <w:rPr>
          <w:color w:val="000000"/>
        </w:rPr>
        <w:t>47</w:t>
      </w:r>
      <w:r w:rsidRPr="00137983">
        <w:rPr>
          <w:color w:val="000000"/>
        </w:rPr>
        <w:t xml:space="preserve"> new associations.</w:t>
      </w:r>
      <w:r>
        <w:rPr>
          <w:color w:val="000000"/>
        </w:rPr>
        <w:t xml:space="preserve">  </w:t>
      </w:r>
    </w:p>
    <w:p w14:paraId="1ACCEDA8" w14:textId="6F9F3407"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initially considered 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w:t>
      </w:r>
      <w:r w:rsidR="00CC2383">
        <w:rPr>
          <w:color w:val="000000"/>
        </w:rPr>
        <w:lastRenderedPageBreak/>
        <w:t xml:space="preserve">the 32 </w:t>
      </w:r>
      <w:r w:rsidR="00A534E1">
        <w:rPr>
          <w:color w:val="000000"/>
        </w:rPr>
        <w:t>( 2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66744C">
        <w:rPr>
          <w:color w:val="000000"/>
        </w:rPr>
        <w:t>Fig.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31382EC9"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D92FAF">
        <w:rPr>
          <w:color w:val="000000"/>
          <w:lang w:val="en-CA"/>
        </w:rPr>
        <w:t xml:space="preserve">Fig.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6002E92"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(Fig.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50987375"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(Fig.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(Fig.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7D692E" w:rsidRPr="00D66545">
        <w:rPr>
          <w:color w:val="000000"/>
        </w:rPr>
        <w:t>Fig.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4087B956"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w:t>
      </w:r>
      <w:r w:rsidR="00772F98" w:rsidRPr="00D66545">
        <w:rPr>
          <w:color w:val="000000"/>
        </w:rPr>
        <w:lastRenderedPageBreak/>
        <w:t xml:space="preserve">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(Fig.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(Fig.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1E82FDED"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(Fig. S</w:t>
      </w:r>
      <w:r w:rsidR="00A87D6B">
        <w:rPr>
          <w:color w:val="000000"/>
          <w:lang w:val="en-CA"/>
        </w:rPr>
        <w:t>7</w:t>
      </w:r>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1BE433BC" w14:textId="51DBDD18" w:rsidR="001E6C97"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Pr="00233F15">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w:t>
      </w:r>
      <w:r w:rsidR="001E6C97">
        <w:rPr>
          <w:i/>
          <w:color w:val="000000"/>
        </w:rPr>
        <w:t xml:space="preserve"> </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sidR="00772F98" w:rsidRPr="00233F15">
        <w:rPr>
          <w:color w:val="000000"/>
        </w:rPr>
        <w:t xml:space="preserve"> </w:t>
      </w:r>
      <w:r w:rsidR="00087998">
        <w:rPr>
          <w:color w:val="000000"/>
        </w:rPr>
        <w:t xml:space="preserve">(differing from the resistant quadruple </w:t>
      </w:r>
      <w:r w:rsidR="001E6C97">
        <w:rPr>
          <w:color w:val="000000"/>
        </w:rPr>
        <w:t xml:space="preserve">genotype only by </w:t>
      </w:r>
      <w:r w:rsidR="00087998">
        <w:rPr>
          <w:color w:val="000000"/>
        </w:rPr>
        <w:t xml:space="preserve">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1E6C97">
        <w:rPr>
          <w:color w:val="000000"/>
        </w:rPr>
        <w:t xml:space="preserve">and </w:t>
      </w:r>
      <w:r w:rsidR="00087998" w:rsidRPr="00233F15">
        <w:rPr>
          <w:i/>
          <w:color w:val="000000"/>
        </w:rPr>
        <w:t>yor1∆</w:t>
      </w:r>
      <w:r w:rsidR="00087998">
        <w:rPr>
          <w:i/>
          <w:color w:val="000000"/>
        </w:rPr>
        <w:t xml:space="preserve"> </w:t>
      </w:r>
      <w:r w:rsidR="00087998">
        <w:rPr>
          <w:color w:val="000000"/>
        </w:rPr>
        <w:t>showed synergistic resistance</w:t>
      </w:r>
      <w:r w:rsidR="001E6C97">
        <w:rPr>
          <w:color w:val="000000"/>
        </w:rPr>
        <w:t>,</w:t>
      </w:r>
      <w:r w:rsidR="00087998">
        <w:rPr>
          <w:color w:val="000000"/>
        </w:rPr>
        <w:t xml:space="preserv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 xml:space="preserve">subtle or </w:t>
      </w:r>
      <w:r w:rsidR="001E6C97">
        <w:rPr>
          <w:color w:val="000000"/>
          <w:lang w:val="en-CA"/>
        </w:rPr>
        <w:t xml:space="preserve">no </w:t>
      </w:r>
      <w:r w:rsidR="00772F98" w:rsidRPr="00233F15">
        <w:rPr>
          <w:color w:val="000000"/>
          <w:lang w:val="en-CA"/>
        </w:rPr>
        <w:t>effect.</w:t>
      </w:r>
      <w:r w:rsidR="00772F98">
        <w:rPr>
          <w:color w:val="000000"/>
          <w:lang w:val="en-CA"/>
        </w:rPr>
        <w:t xml:space="preserve">  These </w:t>
      </w:r>
      <w:r w:rsidR="001E6C97">
        <w:rPr>
          <w:color w:val="000000"/>
          <w:lang w:val="en-CA"/>
        </w:rPr>
        <w:t xml:space="preserve">results </w:t>
      </w:r>
      <w:r w:rsidR="00772F98" w:rsidRPr="00233F15">
        <w:rPr>
          <w:color w:val="000000"/>
          <w:lang w:val="en-CA"/>
        </w:rPr>
        <w:t>extend previous</w:t>
      </w:r>
      <w:r w:rsidR="00143588">
        <w:rPr>
          <w:color w:val="000000"/>
          <w:lang w:val="en-CA"/>
        </w:rPr>
        <w:t xml:space="preserve"> findings that deletions of </w:t>
      </w:r>
      <w:bookmarkStart w:id="2"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2"/>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w:t>
      </w:r>
      <w:r w:rsidR="001E6C97">
        <w:rPr>
          <w:color w:val="000000"/>
          <w:lang w:val="en-CA"/>
        </w:rPr>
        <w:t>O</w:t>
      </w:r>
      <w:r w:rsidR="00143588">
        <w:rPr>
          <w:color w:val="000000"/>
          <w:lang w:val="en-CA"/>
        </w:rPr>
        <w:t xml:space="preserve">ur results </w:t>
      </w:r>
      <w:r w:rsidR="00A11C11" w:rsidRPr="00696DAE">
        <w:rPr>
          <w:color w:val="000000"/>
        </w:rPr>
        <w:t>(</w:t>
      </w:r>
      <w:r w:rsidR="00A11C11">
        <w:rPr>
          <w:color w:val="000000"/>
        </w:rPr>
        <w:t>Fig. 3A, right</w:t>
      </w:r>
      <w:r w:rsidR="00A11C11" w:rsidRPr="00696DAE">
        <w:rPr>
          <w:color w:val="000000"/>
        </w:rPr>
        <w:t>)</w:t>
      </w:r>
      <w:r w:rsidR="00A11C11">
        <w:rPr>
          <w:color w:val="000000"/>
        </w:rPr>
        <w:t xml:space="preserve"> </w:t>
      </w:r>
      <w:r w:rsidR="001E6C97">
        <w:rPr>
          <w:color w:val="000000"/>
        </w:rPr>
        <w:t xml:space="preserve">further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w:t>
      </w:r>
      <w:r w:rsidR="001E6C97">
        <w:rPr>
          <w:color w:val="000000"/>
          <w:lang w:val="en-CA"/>
        </w:rPr>
        <w:t xml:space="preserve">resistance provided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w:t>
      </w:r>
      <w:r w:rsidR="001E6C97">
        <w:rPr>
          <w:color w:val="000000"/>
          <w:lang w:val="en-CA"/>
        </w:rPr>
        <w:t xml:space="preserve">is </w:t>
      </w:r>
      <w:r w:rsidR="00143588">
        <w:rPr>
          <w:color w:val="000000"/>
          <w:lang w:val="en-CA"/>
        </w:rPr>
        <w:t xml:space="preserve">synergistic with </w:t>
      </w:r>
      <w:r w:rsidR="001E6C97">
        <w:rPr>
          <w:color w:val="000000"/>
          <w:lang w:val="en-CA"/>
        </w:rPr>
        <w:t xml:space="preserve">that provided by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w:t>
      </w:r>
      <w:r w:rsidR="001E6C97">
        <w:rPr>
          <w:i/>
          <w:color w:val="000000"/>
        </w:rPr>
        <w:t xml:space="preserve"> </w:t>
      </w:r>
      <w:r w:rsidR="00143588" w:rsidRPr="00233F15">
        <w:rPr>
          <w:i/>
          <w:color w:val="000000"/>
        </w:rPr>
        <w:t>ybt1∆</w:t>
      </w:r>
      <w:r w:rsidR="001E6C97">
        <w:rPr>
          <w:i/>
          <w:color w:val="000000"/>
        </w:rPr>
        <w:t xml:space="preserve"> </w:t>
      </w:r>
      <w:r w:rsidR="00143588" w:rsidRPr="00233F15">
        <w:rPr>
          <w:i/>
          <w:color w:val="000000"/>
        </w:rPr>
        <w:t>ycf1∆</w:t>
      </w:r>
      <w:r w:rsidR="001E6C97">
        <w:rPr>
          <w:i/>
          <w:color w:val="000000"/>
        </w:rPr>
        <w:t xml:space="preserve"> </w:t>
      </w:r>
      <w:r w:rsidR="00143588" w:rsidRPr="00233F15">
        <w:rPr>
          <w:i/>
          <w:color w:val="000000"/>
        </w:rPr>
        <w:t>yor1∆</w:t>
      </w:r>
      <w:r w:rsidR="00143588">
        <w:rPr>
          <w:color w:val="000000"/>
        </w:rPr>
        <w:t xml:space="preserve"> knockout </w:t>
      </w:r>
      <w:r w:rsidR="001E6C97">
        <w:rPr>
          <w:color w:val="000000"/>
        </w:rPr>
        <w:t xml:space="preserve">strain </w:t>
      </w:r>
      <w:r w:rsidR="00143588">
        <w:rPr>
          <w:color w:val="000000"/>
        </w:rPr>
        <w:t xml:space="preserve">depends on </w:t>
      </w:r>
      <w:r w:rsidR="001E6C97">
        <w:rPr>
          <w:color w:val="000000"/>
        </w:rPr>
        <w:t xml:space="preserve">the presence of a wild-type </w:t>
      </w:r>
      <w:r w:rsidR="00143588" w:rsidRPr="00F67D9D">
        <w:rPr>
          <w:i/>
          <w:color w:val="000000"/>
        </w:rPr>
        <w:t>PDR5</w:t>
      </w:r>
      <w:r w:rsidR="00772F98">
        <w:rPr>
          <w:color w:val="000000"/>
          <w:lang w:val="en-CA"/>
        </w:rPr>
        <w:t xml:space="preserve">.  </w:t>
      </w:r>
      <w:r w:rsidR="00414F35">
        <w:rPr>
          <w:color w:val="000000"/>
          <w:lang w:val="en-CA"/>
        </w:rPr>
        <w:t xml:space="preserve">Taken together, these results are consistent with a model wherein </w:t>
      </w:r>
      <w:r w:rsidR="00414F35" w:rsidRPr="00496A4E">
        <w:rPr>
          <w:bCs/>
          <w:i/>
          <w:iCs/>
          <w:color w:val="000000" w:themeColor="text1"/>
        </w:rPr>
        <w:t>SNQ2</w:t>
      </w:r>
      <w:r w:rsidR="00414F35">
        <w:rPr>
          <w:bCs/>
          <w:iCs/>
          <w:color w:val="000000" w:themeColor="text1"/>
        </w:rPr>
        <w:t xml:space="preserve">, </w:t>
      </w:r>
      <w:r w:rsidR="00414F35" w:rsidRPr="00496A4E">
        <w:rPr>
          <w:bCs/>
          <w:i/>
          <w:iCs/>
          <w:color w:val="000000" w:themeColor="text1"/>
        </w:rPr>
        <w:t>YOR1</w:t>
      </w:r>
      <w:r w:rsidR="00414F35">
        <w:rPr>
          <w:bCs/>
          <w:iCs/>
          <w:color w:val="000000" w:themeColor="text1"/>
        </w:rPr>
        <w:t xml:space="preserve">, </w:t>
      </w:r>
      <w:r w:rsidR="00414F35" w:rsidRPr="00496A4E">
        <w:rPr>
          <w:bCs/>
          <w:i/>
          <w:iCs/>
          <w:color w:val="000000" w:themeColor="text1"/>
        </w:rPr>
        <w:t>YBT1</w:t>
      </w:r>
      <w:r w:rsidR="00414F35">
        <w:rPr>
          <w:bCs/>
          <w:iCs/>
          <w:color w:val="000000" w:themeColor="text1"/>
        </w:rPr>
        <w:t xml:space="preserve">, and </w:t>
      </w:r>
      <w:r w:rsidR="00414F35" w:rsidRPr="00496A4E">
        <w:rPr>
          <w:bCs/>
          <w:i/>
          <w:iCs/>
          <w:color w:val="000000" w:themeColor="text1"/>
        </w:rPr>
        <w:t>YCF1</w:t>
      </w:r>
      <w:r w:rsidR="00414F35">
        <w:rPr>
          <w:bCs/>
          <w:iCs/>
          <w:color w:val="000000" w:themeColor="text1"/>
        </w:rPr>
        <w:t xml:space="preserve"> are each independently able to (directly or indirectly) inhibit the activity of </w:t>
      </w:r>
      <w:r w:rsidR="00414F35" w:rsidRPr="00496A4E">
        <w:rPr>
          <w:bCs/>
          <w:i/>
          <w:iCs/>
          <w:color w:val="000000" w:themeColor="text1"/>
        </w:rPr>
        <w:t>PDR5</w:t>
      </w:r>
      <w:r w:rsidR="00414F35">
        <w:rPr>
          <w:bCs/>
          <w:iCs/>
          <w:color w:val="000000" w:themeColor="text1"/>
        </w:rPr>
        <w:t>.</w:t>
      </w:r>
    </w:p>
    <w:p w14:paraId="1E2824F2" w14:textId="2B4B5331" w:rsidR="00B55701" w:rsidRDefault="00B55701" w:rsidP="00C313F6">
      <w:pPr>
        <w:widowControl w:val="0"/>
        <w:autoSpaceDE w:val="0"/>
        <w:autoSpaceDN w:val="0"/>
        <w:adjustRightInd w:val="0"/>
        <w:jc w:val="both"/>
        <w:rPr>
          <w:color w:val="000000"/>
          <w:lang w:val="en-CA"/>
        </w:rPr>
      </w:pPr>
    </w:p>
    <w:p w14:paraId="5801FC63" w14:textId="529B57B0" w:rsidR="000570E2" w:rsidRDefault="000570E2" w:rsidP="00C313F6">
      <w:pPr>
        <w:widowControl w:val="0"/>
        <w:autoSpaceDE w:val="0"/>
        <w:autoSpaceDN w:val="0"/>
        <w:adjustRightInd w:val="0"/>
        <w:jc w:val="both"/>
        <w:rPr>
          <w:color w:val="000000"/>
          <w:lang w:val="en-CA"/>
        </w:rPr>
      </w:pPr>
      <w:r>
        <w:rPr>
          <w:color w:val="000000"/>
          <w:lang w:val="en-CA"/>
        </w:rPr>
        <w:t xml:space="preserve">Each of the phenomena noted in this fluconazole example were also observed for </w:t>
      </w:r>
      <w:r w:rsidRPr="00233F15">
        <w:rPr>
          <w:color w:val="000000"/>
        </w:rPr>
        <w:t>ketoc</w:t>
      </w:r>
      <w:r>
        <w:rPr>
          <w:color w:val="000000"/>
        </w:rPr>
        <w:t>onazole (</w:t>
      </w:r>
      <w:r>
        <w:rPr>
          <w:color w:val="000000"/>
          <w:lang w:val="en-CA"/>
        </w:rPr>
        <w:t>Fig. S</w:t>
      </w:r>
      <w:r w:rsidR="00292B12">
        <w:rPr>
          <w:color w:val="000000"/>
          <w:lang w:val="en-CA"/>
        </w:rPr>
        <w:t>7</w:t>
      </w:r>
      <w:r>
        <w:rPr>
          <w:color w:val="000000"/>
          <w:lang w:val="en-CA"/>
        </w:rPr>
        <w:t xml:space="preserve">).  For itraconazole, the same quadruple and quintuple mutant effects were observed, but lower-order combinations of knockouts in the quadruple mutant appeared to be more additive </w:t>
      </w:r>
      <w:r>
        <w:rPr>
          <w:color w:val="000000"/>
        </w:rPr>
        <w:t>(</w:t>
      </w:r>
      <w:r>
        <w:rPr>
          <w:color w:val="000000"/>
          <w:lang w:val="en-CA"/>
        </w:rPr>
        <w:t>Fig. S</w:t>
      </w:r>
      <w:r w:rsidR="00586F45">
        <w:rPr>
          <w:color w:val="000000"/>
          <w:lang w:val="en-CA"/>
        </w:rPr>
        <w:t>7</w:t>
      </w:r>
      <w:r>
        <w:rPr>
          <w:color w:val="000000"/>
          <w:lang w:val="en-CA"/>
        </w:rPr>
        <w:t xml:space="preserve">).  Thus, engineered population profiling </w:t>
      </w:r>
      <w:r w:rsidR="00B55701">
        <w:rPr>
          <w:color w:val="000000"/>
          <w:lang w:val="en-CA"/>
        </w:rPr>
        <w:t xml:space="preserve">reproducibly </w:t>
      </w:r>
      <w:r>
        <w:rPr>
          <w:color w:val="000000"/>
          <w:lang w:val="en-CA"/>
        </w:rPr>
        <w:t>reveal</w:t>
      </w:r>
      <w:r w:rsidR="00B55701">
        <w:rPr>
          <w:color w:val="000000"/>
          <w:lang w:val="en-CA"/>
        </w:rPr>
        <w:t xml:space="preserve">ed multiple </w:t>
      </w:r>
      <w:r>
        <w:rPr>
          <w:color w:val="000000"/>
          <w:lang w:val="en-CA"/>
        </w:rPr>
        <w:t>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5AF28219"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fluconazole resistance for each of the 5-gene genotypes (grouping the results to clearly show the reduced and relatively uniform fluconazole resistance that is conveyed by deleting </w:t>
      </w:r>
      <w:r w:rsidRPr="00F67D9D">
        <w:rPr>
          <w:i/>
          <w:color w:val="000000"/>
        </w:rPr>
        <w:t>PDR5</w:t>
      </w:r>
      <w:r>
        <w:rPr>
          <w:color w:val="000000"/>
          <w:lang w:val="en-CA"/>
        </w:rPr>
        <w:t xml:space="preserve"> in every genetic background (Fig. 3B).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443AD0AB"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(Fig.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the previously-reported </w:t>
      </w:r>
      <w:r w:rsidR="00222479">
        <w:rPr>
          <w:color w:val="000000"/>
        </w:rPr>
        <w:t xml:space="preserve">sensitivity of </w:t>
      </w:r>
      <w:r w:rsidR="00222479" w:rsidRPr="008E0AAD">
        <w:rPr>
          <w:i/>
          <w:color w:val="000000"/>
        </w:rPr>
        <w:t>yo</w:t>
      </w:r>
      <w:r w:rsidR="00222479" w:rsidRPr="008E0AAD">
        <w:rPr>
          <w:i/>
          <w:color w:val="000000"/>
        </w:rPr>
        <w:t>r1</w:t>
      </w:r>
      <w:r w:rsidR="00222479" w:rsidRPr="00795AAD">
        <w:rPr>
          <w:i/>
          <w:color w:val="000000"/>
        </w:rPr>
        <w:t>∆</w:t>
      </w:r>
      <w:r w:rsidR="00222479">
        <w:rPr>
          <w:color w:val="000000"/>
        </w:rPr>
        <w:t xml:space="preserve"> knockouts</w:t>
      </w:r>
      <w:r w:rsidR="00222479">
        <w:rPr>
          <w:color w:val="000000"/>
        </w:rPr>
        <w:fldChar w:fldCharType="begin" w:fldLock="1"/>
      </w:r>
      <w:r w:rsidR="00222479">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44&lt;/sup&gt;","plainTextFormattedCitation":"44","previouslyFormattedCitation":"&lt;sup&gt;44&lt;/sup&gt;"},"properties":{"noteIndex":0},"schema":"https://github.com/citation-style-language/schema/raw/master/csl-citation.json"}</w:instrText>
      </w:r>
      <w:r w:rsidR="00222479">
        <w:rPr>
          <w:color w:val="000000"/>
        </w:rPr>
        <w:fldChar w:fldCharType="separate"/>
      </w:r>
      <w:r w:rsidR="00222479" w:rsidRPr="007D4A1E">
        <w:rPr>
          <w:noProof/>
          <w:color w:val="000000"/>
          <w:vertAlign w:val="superscript"/>
        </w:rPr>
        <w:t>44</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(Fig. </w:t>
      </w:r>
      <w:r w:rsidR="00450E99">
        <w:rPr>
          <w:color w:val="000000"/>
        </w:rPr>
        <w:lastRenderedPageBreak/>
        <w:t>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D660A4">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lt;/sup&gt;","plainTextFormattedCitation":"34,45–47","previouslyFormattedCitation":"&lt;sup&gt;34,45–47&lt;/sup&gt;"},"properties":{"noteIndex":0},"schema":"https://github.com/citation-style-language/schema/raw/master/csl-citation.json"}</w:instrText>
      </w:r>
      <w:r w:rsidR="00506324">
        <w:rPr>
          <w:color w:val="000000"/>
        </w:rPr>
        <w:fldChar w:fldCharType="separate"/>
      </w:r>
      <w:r w:rsidR="000C5C2F" w:rsidRPr="000C5C2F">
        <w:rPr>
          <w:noProof/>
          <w:color w:val="000000"/>
          <w:vertAlign w:val="superscript"/>
        </w:rPr>
        <w:t>34,45–47</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(Fig.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7E6B1D9"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(Fig. 3C).</w:t>
      </w:r>
      <w:r w:rsidRPr="00233F15">
        <w:rPr>
          <w:bCs/>
          <w:iCs/>
          <w:color w:val="000000" w:themeColor="text1"/>
        </w:rPr>
        <w:t xml:space="preserve"> </w:t>
      </w:r>
    </w:p>
    <w:p w14:paraId="368CAC2A" w14:textId="11BC56D7"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interaction with </w:t>
      </w:r>
      <w:r w:rsidRPr="00233F15">
        <w:rPr>
          <w:bCs/>
          <w:i/>
          <w:iCs/>
          <w:color w:val="000000" w:themeColor="text1"/>
        </w:rPr>
        <w:t>pdr5</w:t>
      </w:r>
      <w:r w:rsidR="009C2A0C" w:rsidRPr="00233F15">
        <w:rPr>
          <w:bCs/>
          <w:i/>
          <w:iCs/>
          <w:color w:val="000000" w:themeColor="text1"/>
        </w:rPr>
        <w:t>∆</w:t>
      </w:r>
      <w:r w:rsidR="009C2A0C">
        <w:rPr>
          <w:bCs/>
          <w:iCs/>
          <w:color w:val="000000" w:themeColor="text1"/>
        </w:rPr>
        <w:t xml:space="preserve"> </w:t>
      </w:r>
      <w:r w:rsidRPr="00233F15">
        <w:rPr>
          <w:bCs/>
          <w:iCs/>
          <w:color w:val="000000" w:themeColor="text1"/>
        </w:rPr>
        <w:t>and</w:t>
      </w:r>
      <w:r w:rsidR="009C2A0C">
        <w:rPr>
          <w:bCs/>
          <w:iCs/>
          <w:color w:val="000000" w:themeColor="text1"/>
        </w:rPr>
        <w:t>,</w:t>
      </w:r>
      <w:r>
        <w:rPr>
          <w:bCs/>
          <w:iCs/>
          <w:color w:val="000000" w:themeColor="text1"/>
        </w:rPr>
        <w:t xml:space="preserve"> surprisingly,</w:t>
      </w:r>
      <w:r w:rsidRPr="00233F15">
        <w:rPr>
          <w:bCs/>
          <w:iCs/>
          <w:color w:val="000000" w:themeColor="text1"/>
        </w:rPr>
        <w:t xml:space="preserve"> to have a negative genetic interaction with </w:t>
      </w:r>
      <w:r w:rsidRPr="00233F15">
        <w:rPr>
          <w:bCs/>
          <w:i/>
          <w:iCs/>
          <w:color w:val="000000" w:themeColor="text1"/>
        </w:rPr>
        <w:t>snq2∆</w:t>
      </w:r>
      <w:r>
        <w:rPr>
          <w:bCs/>
          <w:iCs/>
          <w:color w:val="000000" w:themeColor="text1"/>
        </w:rPr>
        <w:t xml:space="preserve"> </w:t>
      </w:r>
      <w:r w:rsidRPr="00233F15">
        <w:rPr>
          <w:bCs/>
          <w:iCs/>
          <w:color w:val="000000" w:themeColor="text1"/>
        </w:rPr>
        <w:t>(Fig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B8292E">
        <w:rPr>
          <w:bCs/>
          <w:iCs/>
          <w:color w:val="000000" w:themeColor="text1"/>
          <w:highlight w:val="yellow"/>
        </w:rPr>
        <w:t>S6</w:t>
      </w:r>
      <w:r w:rsidRPr="00233F15">
        <w:rPr>
          <w:bCs/>
          <w:iCs/>
          <w:color w:val="000000" w:themeColor="text1"/>
        </w:rPr>
        <w:t xml:space="preserve">).  In camptothecin, </w:t>
      </w:r>
      <w:r w:rsidRPr="00233F15">
        <w:rPr>
          <w:bCs/>
          <w:i/>
          <w:iCs/>
          <w:color w:val="000000" w:themeColor="text1"/>
        </w:rPr>
        <w:t xml:space="preserve">pdr5∆ </w:t>
      </w:r>
      <w:r w:rsidRPr="00233F15">
        <w:rPr>
          <w:bCs/>
          <w:iCs/>
          <w:color w:val="000000" w:themeColor="text1"/>
        </w:rPr>
        <w:t xml:space="preserve">and </w:t>
      </w:r>
      <w:r w:rsidRPr="00233F15">
        <w:rPr>
          <w:bCs/>
          <w:i/>
          <w:iCs/>
          <w:color w:val="000000" w:themeColor="text1"/>
        </w:rPr>
        <w:t>snq2∆</w:t>
      </w:r>
      <w:r w:rsidRPr="00233F15">
        <w:rPr>
          <w:bCs/>
          <w:iCs/>
          <w:color w:val="000000" w:themeColor="text1"/>
        </w:rPr>
        <w:t xml:space="preserve"> each had a minor </w:t>
      </w:r>
      <w:r w:rsidR="009C2A0C">
        <w:rPr>
          <w:bCs/>
          <w:iCs/>
          <w:color w:val="000000" w:themeColor="text1"/>
        </w:rPr>
        <w:t xml:space="preserve">individual </w:t>
      </w:r>
      <w:r w:rsidR="0094353B">
        <w:rPr>
          <w:bCs/>
          <w:iCs/>
          <w:color w:val="000000" w:themeColor="text1"/>
        </w:rPr>
        <w:t xml:space="preserve">negative </w:t>
      </w:r>
      <w:r w:rsidRPr="00233F15">
        <w:rPr>
          <w:bCs/>
          <w:iCs/>
          <w:color w:val="000000" w:themeColor="text1"/>
        </w:rPr>
        <w:t>effect</w:t>
      </w:r>
      <w:r w:rsidR="009C2A0C">
        <w:rPr>
          <w:bCs/>
          <w:iCs/>
          <w:color w:val="000000" w:themeColor="text1"/>
        </w:rPr>
        <w:t xml:space="preserve"> on resistance</w:t>
      </w:r>
      <w:r w:rsidRPr="00233F15">
        <w:rPr>
          <w:bCs/>
          <w:iCs/>
          <w:color w:val="000000" w:themeColor="text1"/>
        </w:rPr>
        <w:t xml:space="preserve">, </w:t>
      </w:r>
      <w:r w:rsidR="009C2A0C">
        <w:rPr>
          <w:bCs/>
          <w:iCs/>
          <w:color w:val="000000" w:themeColor="text1"/>
        </w:rPr>
        <w:t xml:space="preserve">and a </w:t>
      </w:r>
      <w:r w:rsidRPr="00233F15">
        <w:rPr>
          <w:bCs/>
          <w:iCs/>
          <w:color w:val="000000" w:themeColor="text1"/>
        </w:rPr>
        <w:t xml:space="preserve">strong negative interaction </w:t>
      </w:r>
      <w:r w:rsidR="009C2A0C">
        <w:rPr>
          <w:bCs/>
          <w:iCs/>
          <w:color w:val="000000" w:themeColor="text1"/>
        </w:rPr>
        <w:t xml:space="preserve">was observed </w:t>
      </w:r>
      <w:r w:rsidRPr="00233F15">
        <w:rPr>
          <w:bCs/>
          <w:iCs/>
          <w:color w:val="000000" w:themeColor="text1"/>
        </w:rPr>
        <w:t>between them (Fig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B8292E">
        <w:rPr>
          <w:bCs/>
          <w:iCs/>
          <w:color w:val="000000" w:themeColor="text1"/>
          <w:highlight w:val="yellow"/>
        </w:rPr>
        <w:t>S6</w:t>
      </w:r>
      <w:r w:rsidRPr="00233F15">
        <w:rPr>
          <w:bCs/>
          <w:iCs/>
          <w:color w:val="000000" w:themeColor="text1"/>
        </w:rPr>
        <w:t xml:space="preserve">). </w:t>
      </w:r>
    </w:p>
    <w:p w14:paraId="5B1F838C" w14:textId="64A524E3" w:rsidR="00E95255" w:rsidRDefault="00693951" w:rsidP="00222479">
      <w:pPr>
        <w:pStyle w:val="NormalWeb"/>
        <w:jc w:val="both"/>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r w:rsidR="00041797">
        <w:rPr>
          <w:i/>
          <w:color w:val="000000"/>
        </w:rPr>
        <w:t xml:space="preserve"> </w:t>
      </w:r>
      <w:r w:rsidRPr="00233F15">
        <w:rPr>
          <w:i/>
          <w:color w:val="000000"/>
        </w:rPr>
        <w:t>pdr5∆</w:t>
      </w:r>
      <w:r w:rsidR="00041797">
        <w:rPr>
          <w:i/>
          <w:color w:val="000000"/>
        </w:rPr>
        <w:t xml:space="preserve"> </w:t>
      </w:r>
      <w:r w:rsidRPr="00233F15">
        <w:rPr>
          <w:i/>
          <w:color w:val="000000"/>
        </w:rPr>
        <w:t>ybt1∆</w:t>
      </w:r>
      <w:r w:rsidR="00041797">
        <w:rPr>
          <w:i/>
          <w:color w:val="000000"/>
        </w:rPr>
        <w:t xml:space="preserve"> </w:t>
      </w:r>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C313F6" w:rsidRPr="00233F15">
        <w:rPr>
          <w:bCs/>
          <w:iCs/>
          <w:color w:val="000000" w:themeColor="text1"/>
        </w:rPr>
        <w:t>Fig</w:t>
      </w:r>
      <w:r w:rsidR="00C313F6">
        <w:rPr>
          <w:bCs/>
          <w:iCs/>
          <w:color w:val="000000" w:themeColor="text1"/>
        </w:rPr>
        <w:t>.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Pr>
          <w:bCs/>
          <w:iCs/>
          <w:color w:val="000000" w:themeColor="text1"/>
        </w:rPr>
        <w:t>genetic interaction pattern</w:t>
      </w:r>
      <w:r w:rsidR="00C313F6" w:rsidRPr="00233F15">
        <w:rPr>
          <w:bCs/>
          <w:iCs/>
          <w:color w:val="000000" w:themeColor="text1"/>
        </w:rPr>
        <w:t xml:space="preserve"> was observed for </w:t>
      </w:r>
      <w:r w:rsidR="00041797">
        <w:rPr>
          <w:bCs/>
          <w:iCs/>
          <w:color w:val="000000" w:themeColor="text1"/>
        </w:rPr>
        <w:t>{</w:t>
      </w:r>
      <w:r w:rsidR="00C313F6" w:rsidRPr="00233F15">
        <w:rPr>
          <w:bCs/>
          <w:i/>
          <w:iCs/>
          <w:color w:val="000000" w:themeColor="text1"/>
        </w:rPr>
        <w:t>pdr5∆</w:t>
      </w:r>
      <w:r w:rsidR="00041797">
        <w:rPr>
          <w:bCs/>
          <w:iCs/>
          <w:color w:val="000000" w:themeColor="text1"/>
        </w:rPr>
        <w:t xml:space="preserve">, </w:t>
      </w:r>
      <w:r w:rsidR="00C313F6" w:rsidRPr="00233F15">
        <w:rPr>
          <w:bCs/>
          <w:i/>
          <w:iCs/>
          <w:color w:val="000000" w:themeColor="text1"/>
        </w:rPr>
        <w:t>snq2∆</w:t>
      </w:r>
      <w:r w:rsidR="00041797">
        <w:rPr>
          <w:bCs/>
          <w:iCs/>
          <w:color w:val="000000" w:themeColor="text1"/>
        </w:rPr>
        <w:t xml:space="preserve">, </w:t>
      </w:r>
      <w:r w:rsidR="00C313F6" w:rsidRPr="00233F15">
        <w:rPr>
          <w:bCs/>
          <w:i/>
          <w:iCs/>
          <w:color w:val="000000" w:themeColor="text1"/>
        </w:rPr>
        <w:t>yor1∆</w:t>
      </w:r>
      <w:r w:rsidR="00041797">
        <w:rPr>
          <w:bCs/>
          <w:iCs/>
          <w:color w:val="000000" w:themeColor="text1"/>
        </w:rPr>
        <w:t>}</w:t>
      </w:r>
      <w:r w:rsidR="00C313F6" w:rsidRPr="00233F15">
        <w:rPr>
          <w:bCs/>
          <w:i/>
          <w:iCs/>
          <w:color w:val="000000" w:themeColor="text1"/>
        </w:rPr>
        <w:t xml:space="preserve"> </w:t>
      </w:r>
      <w:r w:rsidR="00C313F6" w:rsidRPr="00233F15">
        <w:rPr>
          <w:bCs/>
          <w:iCs/>
          <w:color w:val="000000" w:themeColor="text1"/>
        </w:rPr>
        <w:t>in cisplatin (Fig</w:t>
      </w:r>
      <w:r w:rsidR="00C313F6">
        <w:rPr>
          <w:bCs/>
          <w:iCs/>
          <w:color w:val="000000" w:themeColor="text1"/>
        </w:rPr>
        <w:t>. 3C</w:t>
      </w:r>
      <w:r w:rsidR="00C313F6" w:rsidRPr="00233F15">
        <w:rPr>
          <w:bCs/>
          <w:iCs/>
          <w:color w:val="000000" w:themeColor="text1"/>
        </w:rPr>
        <w:t xml:space="preserve">, </w:t>
      </w:r>
      <w:r w:rsidR="00C313F6">
        <w:rPr>
          <w:bCs/>
          <w:iCs/>
          <w:color w:val="000000" w:themeColor="text1"/>
        </w:rPr>
        <w:t xml:space="preserve">Data </w:t>
      </w:r>
      <w:r w:rsidR="00C313F6" w:rsidRPr="00222479">
        <w:rPr>
          <w:bCs/>
          <w:iCs/>
          <w:color w:val="000000" w:themeColor="text1"/>
          <w:highlight w:val="yellow"/>
        </w:rPr>
        <w:t>S6</w:t>
      </w:r>
      <w:r w:rsidR="00C313F6" w:rsidRPr="00233F15">
        <w:rPr>
          <w:bCs/>
          <w:iCs/>
          <w:color w:val="000000" w:themeColor="text1"/>
        </w:rPr>
        <w:t xml:space="preserve">).  </w:t>
      </w:r>
      <w:r w:rsidR="00BC34CF">
        <w:rPr>
          <w:bCs/>
          <w:iCs/>
          <w:color w:val="000000" w:themeColor="text1"/>
        </w:rPr>
        <w:t>T</w:t>
      </w:r>
      <w:r w:rsidR="00C313F6">
        <w:rPr>
          <w:bCs/>
          <w:iCs/>
          <w:color w:val="000000" w:themeColor="text1"/>
        </w:rPr>
        <w:t>he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r w:rsidR="00041797">
        <w:rPr>
          <w:color w:val="000000"/>
        </w:rPr>
        <w:t>{</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041797">
        <w:rPr>
          <w:color w:val="000000"/>
        </w:rPr>
        <w:t xml:space="preserve">, </w:t>
      </w:r>
      <w:r w:rsidR="00271882">
        <w:rPr>
          <w:i/>
          <w:color w:val="000000"/>
        </w:rPr>
        <w:t>ycf</w:t>
      </w:r>
      <w:r w:rsidR="004A6EC7" w:rsidRPr="00233F15">
        <w:rPr>
          <w:i/>
          <w:color w:val="000000"/>
        </w:rPr>
        <w:t>1∆</w:t>
      </w:r>
      <w:r w:rsidR="00041797">
        <w:rPr>
          <w:color w:val="000000"/>
        </w:rPr>
        <w:t>}</w:t>
      </w:r>
      <w:r w:rsidR="004A6EC7">
        <w:rPr>
          <w:i/>
          <w:color w:val="000000"/>
        </w:rPr>
        <w:t xml:space="preserve"> </w:t>
      </w:r>
      <w:r w:rsidR="009B31D3">
        <w:rPr>
          <w:color w:val="000000"/>
        </w:rPr>
        <w:t xml:space="preserve">except </w:t>
      </w:r>
      <w:r w:rsidR="009B31D3" w:rsidRPr="001C4571">
        <w:rPr>
          <w:i/>
          <w:color w:val="000000"/>
        </w:rPr>
        <w:t>snq2∆</w:t>
      </w:r>
      <w:r w:rsidR="00041797">
        <w:rPr>
          <w:i/>
          <w:color w:val="000000"/>
        </w:rPr>
        <w:t xml:space="preserve"> </w:t>
      </w:r>
      <w:r w:rsidR="009B31D3">
        <w:rPr>
          <w:i/>
          <w:color w:val="000000"/>
        </w:rPr>
        <w:t>ybt1∆</w:t>
      </w:r>
      <w:r w:rsidR="00041797">
        <w:rPr>
          <w:i/>
          <w:color w:val="000000"/>
        </w:rPr>
        <w:t xml:space="preserve"> </w:t>
      </w:r>
      <w:r w:rsidR="009B31D3">
        <w:rPr>
          <w:i/>
          <w:color w:val="000000"/>
        </w:rPr>
        <w:t>ycf</w:t>
      </w:r>
      <w:r w:rsidR="009B31D3" w:rsidRPr="00233F15">
        <w:rPr>
          <w:i/>
          <w:color w:val="000000"/>
        </w:rPr>
        <w:t>1∆</w:t>
      </w:r>
      <w:r w:rsidR="009B31D3">
        <w:rPr>
          <w:color w:val="000000"/>
        </w:rPr>
        <w:t xml:space="preserve"> </w:t>
      </w:r>
      <w:r w:rsidR="002D4854">
        <w:rPr>
          <w:color w:val="000000"/>
        </w:rPr>
        <w:t xml:space="preserve">- </w:t>
      </w:r>
      <w:r w:rsidR="004A6EC7">
        <w:rPr>
          <w:color w:val="000000"/>
        </w:rPr>
        <w:t xml:space="preserve">Fig. 3C).  </w:t>
      </w:r>
      <w:r w:rsidR="00041797">
        <w:rPr>
          <w:color w:val="000000"/>
        </w:rPr>
        <w:t>T</w:t>
      </w:r>
      <w:r w:rsidR="009B31D3">
        <w:rPr>
          <w:color w:val="000000"/>
        </w:rPr>
        <w:t xml:space="preserve">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041797">
        <w:rPr>
          <w:color w:val="000000"/>
        </w:rPr>
        <w:t xml:space="preserve">, which </w:t>
      </w:r>
      <w:r w:rsidR="004A6EC7">
        <w:rPr>
          <w:color w:val="000000"/>
        </w:rPr>
        <w:t>was modelled as three two-way negative interactions</w:t>
      </w:r>
      <w:r w:rsidR="009B31D3">
        <w:rPr>
          <w:color w:val="000000"/>
        </w:rPr>
        <w:t>:</w:t>
      </w:r>
      <w:r w:rsidR="004A6EC7">
        <w:rPr>
          <w:color w:val="000000"/>
        </w:rPr>
        <w:t xml:space="preserve"> </w:t>
      </w:r>
      <w:r w:rsidR="00041797">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041797" w:rsidRPr="008C0540">
        <w:rPr>
          <w:i/>
          <w:color w:val="000000"/>
        </w:rPr>
        <w:t>∆</w:t>
      </w:r>
      <w:r w:rsidR="00041797">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041797">
        <w:rPr>
          <w:color w:val="000000"/>
        </w:rPr>
        <w:t>}</w:t>
      </w:r>
      <w:r w:rsidR="004A6EC7">
        <w:rPr>
          <w:color w:val="000000"/>
        </w:rPr>
        <w:t xml:space="preserve">, </w:t>
      </w:r>
      <w:r w:rsidR="009B31D3">
        <w:rPr>
          <w:color w:val="000000"/>
        </w:rPr>
        <w:t xml:space="preserve">and </w:t>
      </w:r>
      <w:r w:rsidR="00041797">
        <w:rPr>
          <w:color w:val="000000"/>
        </w:rPr>
        <w:t>{</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041797">
        <w:rPr>
          <w:color w:val="000000"/>
        </w:rPr>
        <w:t>}</w:t>
      </w:r>
      <w:r w:rsidR="004A6EC7">
        <w:rPr>
          <w:color w:val="000000"/>
        </w:rPr>
        <w:t>.</w:t>
      </w:r>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w:t>
      </w:r>
      <w:r>
        <w:rPr>
          <w:bCs/>
          <w:iCs/>
          <w:color w:val="000000" w:themeColor="text1"/>
        </w:rPr>
        <w:lastRenderedPageBreak/>
        <w:t xml:space="preserve">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1DDF365C"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have (also initially unknown) weights (</w:t>
      </w:r>
      <w:r w:rsidR="00E31FF3" w:rsidRPr="001D524E">
        <w:rPr>
          <w:b/>
          <w:bCs/>
          <w:i/>
          <w:iCs/>
          <w:color w:val="000000" w:themeColor="text1"/>
        </w:rPr>
        <w:t>E</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Fig. S8A). </w:t>
      </w:r>
      <w:r w:rsidR="00222479">
        <w:rPr>
          <w:bCs/>
          <w:iCs/>
          <w:color w:val="000000" w:themeColor="text1"/>
        </w:rPr>
        <w:t xml:space="preserve">After the learning procedure, parsimonious </w:t>
      </w:r>
      <w:r w:rsidR="004F5CDD">
        <w:rPr>
          <w:bCs/>
          <w:iCs/>
          <w:color w:val="000000" w:themeColor="text1"/>
        </w:rPr>
        <w:t xml:space="preserve">models were further favored </w:t>
      </w:r>
      <w:r w:rsidR="00222479">
        <w:rPr>
          <w:bCs/>
          <w:iCs/>
          <w:color w:val="000000" w:themeColor="text1"/>
        </w:rPr>
        <w:t xml:space="preserve">by setting </w:t>
      </w:r>
      <w:r w:rsidR="008A5242">
        <w:rPr>
          <w:bCs/>
          <w:iCs/>
          <w:color w:val="000000" w:themeColor="text1"/>
        </w:rPr>
        <w:t xml:space="preserve">non-zero </w:t>
      </w:r>
      <w:r w:rsidR="00222479">
        <w:rPr>
          <w:bCs/>
          <w:iCs/>
          <w:color w:val="000000" w:themeColor="text1"/>
        </w:rPr>
        <w:t xml:space="preserve">weights to zero </w:t>
      </w:r>
      <w:r w:rsidR="008A5242">
        <w:rPr>
          <w:bCs/>
          <w:iCs/>
          <w:color w:val="000000" w:themeColor="text1"/>
        </w:rPr>
        <w:t xml:space="preserve">if </w:t>
      </w:r>
      <w:r w:rsidR="008A5242">
        <w:rPr>
          <w:bCs/>
          <w:iCs/>
          <w:color w:val="000000" w:themeColor="text1"/>
        </w:rPr>
        <w:t xml:space="preserve">doing so did not cause </w:t>
      </w:r>
      <w:r w:rsidR="008A5242">
        <w:rPr>
          <w:bCs/>
          <w:iCs/>
          <w:color w:val="000000" w:themeColor="text1"/>
        </w:rPr>
        <w:t xml:space="preserve">a significant difference </w:t>
      </w:r>
      <w:r w:rsidR="008A5242">
        <w:rPr>
          <w:bCs/>
          <w:iCs/>
          <w:color w:val="000000" w:themeColor="text1"/>
        </w:rPr>
        <w:t xml:space="preserve">in model predictions </w:t>
      </w:r>
      <w:r w:rsidR="00AE448D">
        <w:rPr>
          <w:bCs/>
          <w:iCs/>
          <w:color w:val="000000" w:themeColor="text1"/>
        </w:rPr>
        <w:t>(Methods).</w:t>
      </w:r>
      <w:r w:rsidR="007E73B4">
        <w:rPr>
          <w:bCs/>
          <w:iCs/>
          <w:color w:val="000000" w:themeColor="text1"/>
        </w:rPr>
        <w:t xml:space="preserve"> </w:t>
      </w:r>
      <w:r w:rsidR="007E73B4">
        <w:rPr>
          <w:bCs/>
          <w:iCs/>
          <w:color w:val="000000" w:themeColor="text1"/>
        </w:rPr>
        <w:t xml:space="preserve"> Training this model on </w:t>
      </w:r>
      <w:r w:rsidR="007E73B4">
        <w:rPr>
          <w:bCs/>
          <w:iCs/>
          <w:color w:val="000000" w:themeColor="text1"/>
        </w:rPr>
        <w:t xml:space="preserve">an </w:t>
      </w:r>
      <w:r w:rsidR="007E73B4">
        <w:rPr>
          <w:bCs/>
          <w:iCs/>
          <w:color w:val="000000" w:themeColor="text1"/>
        </w:rPr>
        <w:t xml:space="preserve">input dataset of 97,392 </w:t>
      </w:r>
      <w:r w:rsidR="007E73B4">
        <w:rPr>
          <w:bCs/>
          <w:iCs/>
          <w:color w:val="000000" w:themeColor="text1"/>
        </w:rPr>
        <w:t>training examples (6</w:t>
      </w:r>
      <w:r w:rsidR="00596B3E">
        <w:rPr>
          <w:bCs/>
          <w:iCs/>
          <w:color w:val="000000" w:themeColor="text1"/>
        </w:rPr>
        <w:t>,</w:t>
      </w:r>
      <w:r w:rsidR="007E73B4">
        <w:rPr>
          <w:bCs/>
          <w:iCs/>
          <w:color w:val="000000" w:themeColor="text1"/>
        </w:rPr>
        <w:t>087 unique genoty</w:t>
      </w:r>
      <w:r w:rsidR="007E73B4">
        <w:rPr>
          <w:bCs/>
          <w:iCs/>
          <w:color w:val="000000" w:themeColor="text1"/>
        </w:rPr>
        <w:t xml:space="preserve">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r w:rsidR="008E0AAD" w:rsidRPr="008E0AAD">
        <w:rPr>
          <w:bCs/>
          <w:iCs/>
          <w:color w:val="000000" w:themeColor="text1"/>
          <w:highlight w:val="yellow"/>
        </w:rPr>
        <w:t>68</w:t>
      </w:r>
      <w:r w:rsidR="007E73B4">
        <w:rPr>
          <w:bCs/>
          <w:iCs/>
          <w:color w:val="000000" w:themeColor="text1"/>
        </w:rPr>
        <w:t xml:space="preserve"> non-zero fitted parameters</w:t>
      </w:r>
      <w:r w:rsidR="007E73B4">
        <w:rPr>
          <w:bCs/>
          <w:iCs/>
          <w:color w:val="000000" w:themeColor="text1"/>
        </w:rPr>
        <w:t>.</w:t>
      </w:r>
    </w:p>
    <w:p w14:paraId="43BD71E3" w14:textId="125654E6" w:rsidR="00461C55" w:rsidRDefault="00461C55" w:rsidP="00255189">
      <w:pPr>
        <w:jc w:val="both"/>
        <w:rPr>
          <w:bCs/>
          <w:iCs/>
          <w:color w:val="000000" w:themeColor="text1"/>
        </w:rPr>
      </w:pPr>
    </w:p>
    <w:p w14:paraId="597F2AEF" w14:textId="7693E48A" w:rsidR="0076775C" w:rsidRDefault="008A5242" w:rsidP="007E73B4">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recapitulated the input data</w:t>
      </w:r>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Fig. 4C).  </w:t>
      </w:r>
      <w:r w:rsidR="0076775C">
        <w:rPr>
          <w:bCs/>
          <w:iCs/>
          <w:color w:val="000000" w:themeColor="text1"/>
        </w:rPr>
        <w:t>Because o</w:t>
      </w:r>
      <w:r w:rsidR="0076775C">
        <w:rPr>
          <w:bCs/>
          <w:iCs/>
          <w:color w:val="000000" w:themeColor="text1"/>
        </w:rPr>
        <w:t>ver-fitted</w:t>
      </w:r>
      <w:r w:rsidR="0076775C">
        <w:rPr>
          <w:bCs/>
          <w:iCs/>
          <w:color w:val="000000" w:themeColor="text1"/>
        </w:rPr>
        <w:t xml:space="preserve"> models tend to show diminished performance on test sets that were not used in training</w:t>
      </w:r>
      <w:r w:rsidR="0076775C">
        <w:rPr>
          <w:bCs/>
          <w:iCs/>
          <w:color w:val="000000" w:themeColor="text1"/>
        </w:rPr>
        <w:t xml:space="preserve">, </w:t>
      </w:r>
      <w:r w:rsidR="0076775C">
        <w:rPr>
          <w:bCs/>
          <w:iCs/>
          <w:color w:val="000000" w:themeColor="text1"/>
        </w:rPr>
        <w:t xml:space="preserve">we </w:t>
      </w:r>
      <w:r w:rsidR="007E73B4">
        <w:rPr>
          <w:bCs/>
          <w:iCs/>
          <w:color w:val="000000" w:themeColor="text1"/>
        </w:rPr>
        <w:t>assess</w:t>
      </w:r>
      <w:r w:rsidR="0076775C">
        <w:rPr>
          <w:bCs/>
          <w:iCs/>
          <w:color w:val="000000" w:themeColor="text1"/>
        </w:rPr>
        <w:t>ed</w:t>
      </w:r>
      <w:r w:rsidR="007E73B4">
        <w:rPr>
          <w:bCs/>
          <w:iCs/>
          <w:color w:val="000000" w:themeColor="text1"/>
        </w:rPr>
        <w:t xml:space="preserve"> over</w:t>
      </w:r>
      <w:r w:rsidR="007E73B4">
        <w:rPr>
          <w:bCs/>
          <w:iCs/>
          <w:color w:val="000000" w:themeColor="text1"/>
        </w:rPr>
        <w:t>-</w:t>
      </w:r>
      <w:r w:rsidR="007E73B4">
        <w:rPr>
          <w:bCs/>
          <w:iCs/>
          <w:color w:val="000000" w:themeColor="text1"/>
        </w:rPr>
        <w:t>fit</w:t>
      </w:r>
      <w:r w:rsidR="007E73B4">
        <w:rPr>
          <w:bCs/>
          <w:iCs/>
          <w:color w:val="000000" w:themeColor="text1"/>
        </w:rPr>
        <w:t xml:space="preserve">ting </w:t>
      </w:r>
      <w:r w:rsidR="0076775C">
        <w:rPr>
          <w:bCs/>
          <w:iCs/>
          <w:color w:val="000000" w:themeColor="text1"/>
        </w:rPr>
        <w:t xml:space="preserve">by training </w:t>
      </w:r>
      <w:r w:rsidR="007E73B4">
        <w:rPr>
          <w:bCs/>
          <w:iCs/>
          <w:color w:val="000000" w:themeColor="text1"/>
        </w:rPr>
        <w:t>the model on data from one mating type and test</w:t>
      </w:r>
      <w:r w:rsidR="0076775C">
        <w:rPr>
          <w:bCs/>
          <w:iCs/>
          <w:color w:val="000000" w:themeColor="text1"/>
        </w:rPr>
        <w:t>ing</w:t>
      </w:r>
      <w:r w:rsidR="007E73B4">
        <w:rPr>
          <w:bCs/>
          <w:iCs/>
          <w:color w:val="000000" w:themeColor="text1"/>
        </w:rPr>
        <w:t xml:space="preserve"> </w:t>
      </w:r>
      <w:r w:rsidR="007E73B4">
        <w:rPr>
          <w:bCs/>
          <w:iCs/>
          <w:color w:val="000000" w:themeColor="text1"/>
        </w:rPr>
        <w:t xml:space="preserve">it </w:t>
      </w:r>
      <w:r w:rsidR="007E73B4">
        <w:rPr>
          <w:bCs/>
          <w:iCs/>
          <w:color w:val="000000" w:themeColor="text1"/>
        </w:rPr>
        <w:t xml:space="preserve">on the </w:t>
      </w:r>
      <w:r w:rsidR="00E01D4F">
        <w:rPr>
          <w:bCs/>
          <w:iCs/>
          <w:color w:val="000000" w:themeColor="text1"/>
        </w:rPr>
        <w:t>other</w:t>
      </w:r>
      <w:r w:rsidR="0076775C">
        <w:rPr>
          <w:bCs/>
          <w:iCs/>
          <w:color w:val="000000" w:themeColor="text1"/>
        </w:rPr>
        <w:t xml:space="preserve">. We </w:t>
      </w:r>
      <w:r w:rsidR="0076775C">
        <w:rPr>
          <w:bCs/>
          <w:iCs/>
          <w:color w:val="000000" w:themeColor="text1"/>
        </w:rPr>
        <w:t xml:space="preserve">found </w:t>
      </w:r>
      <w:r w:rsidR="0076775C">
        <w:rPr>
          <w:bCs/>
          <w:iCs/>
          <w:color w:val="000000" w:themeColor="text1"/>
        </w:rPr>
        <w:t xml:space="preserve">similar </w:t>
      </w:r>
      <w:r w:rsidR="0076775C">
        <w:rPr>
          <w:bCs/>
          <w:iCs/>
          <w:color w:val="000000" w:themeColor="text1"/>
        </w:rPr>
        <w:t xml:space="preserve">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3" w:author="Albi Celaj [2]" w:date="2018-11-06T14:50:00Z">
        <w:r w:rsidR="003D25C6">
          <w:rPr>
            <w:bCs/>
            <w:iCs/>
            <w:color w:val="000000" w:themeColor="text1"/>
          </w:rPr>
          <w:t xml:space="preserve"> - 0.96</w:t>
        </w:r>
      </w:ins>
      <w:r w:rsidR="007E73B4">
        <w:rPr>
          <w:bCs/>
          <w:iCs/>
          <w:color w:val="000000" w:themeColor="text1"/>
        </w:rPr>
        <w:t xml:space="preserve"> </w:t>
      </w:r>
      <w:r w:rsidR="0076775C">
        <w:rPr>
          <w:bCs/>
          <w:iCs/>
          <w:color w:val="000000" w:themeColor="text1"/>
        </w:rPr>
        <w:t xml:space="preserve">when </w:t>
      </w:r>
      <w:r w:rsidR="007E73B4">
        <w:rPr>
          <w:bCs/>
          <w:iCs/>
          <w:color w:val="000000" w:themeColor="text1"/>
        </w:rPr>
        <w:t>using either mating type as training</w:t>
      </w:r>
      <w:r w:rsidR="00E01D4F">
        <w:rPr>
          <w:bCs/>
          <w:iCs/>
          <w:color w:val="000000" w:themeColor="text1"/>
        </w:rPr>
        <w:t xml:space="preserve">, Fig </w:t>
      </w:r>
      <w:r w:rsidR="00AB1BCE">
        <w:rPr>
          <w:bCs/>
          <w:iCs/>
          <w:color w:val="000000" w:themeColor="text1"/>
        </w:rPr>
        <w:t>S8B</w:t>
      </w:r>
      <w:r w:rsidR="00E01D4F">
        <w:rPr>
          <w:bCs/>
          <w:iCs/>
          <w:color w:val="000000" w:themeColor="text1"/>
        </w:rPr>
        <w:t>)</w:t>
      </w:r>
      <w:r w:rsidR="0076775C">
        <w:rPr>
          <w:bCs/>
          <w:iCs/>
          <w:color w:val="000000" w:themeColor="text1"/>
        </w:rPr>
        <w:t>, suggesting that the neural networ</w:t>
      </w:r>
      <w:r w:rsidR="0076775C">
        <w:rPr>
          <w:bCs/>
          <w:iCs/>
          <w:color w:val="000000" w:themeColor="text1"/>
        </w:rPr>
        <w:t xml:space="preserve">k is not over-fitted.  Application to these independent </w:t>
      </w:r>
      <w:r w:rsidR="0076775C">
        <w:rPr>
          <w:bCs/>
          <w:iCs/>
          <w:color w:val="000000" w:themeColor="text1"/>
        </w:rPr>
        <w:t>biological replicate data</w:t>
      </w:r>
      <w:r w:rsidR="0076775C">
        <w:rPr>
          <w:bCs/>
          <w:iCs/>
          <w:color w:val="000000" w:themeColor="text1"/>
        </w:rPr>
        <w:t xml:space="preserve">sets also </w:t>
      </w:r>
      <w:r w:rsidR="0076775C">
        <w:rPr>
          <w:bCs/>
          <w:iCs/>
          <w:color w:val="000000" w:themeColor="text1"/>
        </w:rPr>
        <w:t xml:space="preserve">yielded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76775C">
        <w:rPr>
          <w:bCs/>
          <w:iCs/>
          <w:color w:val="000000" w:themeColor="text1"/>
        </w:rPr>
        <w:t xml:space="preserve">in the parameter values </w:t>
      </w:r>
      <w:r w:rsidR="00E01D4F">
        <w:rPr>
          <w:bCs/>
          <w:iCs/>
          <w:color w:val="000000" w:themeColor="text1"/>
        </w:rPr>
        <w:t>(</w:t>
      </w:r>
      <w:r w:rsidR="00E01D4F">
        <w:rPr>
          <w:bCs/>
          <w:i/>
          <w:iCs/>
          <w:color w:val="000000" w:themeColor="text1"/>
        </w:rPr>
        <w:t xml:space="preserve">r </w:t>
      </w:r>
      <w:r w:rsidR="00E01D4F">
        <w:rPr>
          <w:bCs/>
          <w:iCs/>
          <w:color w:val="000000" w:themeColor="text1"/>
        </w:rPr>
        <w:t>= 0.9</w:t>
      </w:r>
      <w:r w:rsidR="003D25C6" w:rsidRPr="003D25C6">
        <w:rPr>
          <w:bCs/>
          <w:iCs/>
          <w:color w:val="000000" w:themeColor="text1"/>
          <w:highlight w:val="yellow"/>
        </w:rPr>
        <w:t>8</w:t>
      </w:r>
      <w:r w:rsidR="00E01D4F">
        <w:rPr>
          <w:bCs/>
          <w:iCs/>
          <w:color w:val="000000" w:themeColor="text1"/>
        </w:rPr>
        <w:t xml:space="preserve">, Fig </w:t>
      </w:r>
      <w:r w:rsidR="00AB1BCE">
        <w:rPr>
          <w:bCs/>
          <w:iCs/>
          <w:color w:val="000000" w:themeColor="text1"/>
        </w:rPr>
        <w:t>S8C</w:t>
      </w:r>
      <w:r w:rsidR="00E01D4F">
        <w:rPr>
          <w:bCs/>
          <w:iCs/>
          <w:color w:val="000000" w:themeColor="text1"/>
        </w:rPr>
        <w:t>)</w:t>
      </w:r>
      <w:r w:rsidR="00137395">
        <w:rPr>
          <w:bCs/>
          <w:iCs/>
          <w:color w:val="000000" w:themeColor="text1"/>
        </w:rPr>
        <w:t xml:space="preserve">, </w:t>
      </w:r>
      <w:r w:rsidR="0076775C">
        <w:rPr>
          <w:bCs/>
          <w:iCs/>
          <w:color w:val="000000" w:themeColor="text1"/>
        </w:rPr>
        <w:t xml:space="preserve">suggesting that model parameters </w:t>
      </w:r>
      <w:r w:rsidR="0076775C">
        <w:rPr>
          <w:bCs/>
          <w:iCs/>
          <w:color w:val="000000" w:themeColor="text1"/>
        </w:rPr>
        <w:t xml:space="preserve">were </w:t>
      </w:r>
      <w:r w:rsidR="0076775C">
        <w:rPr>
          <w:bCs/>
          <w:iCs/>
          <w:color w:val="000000" w:themeColor="text1"/>
        </w:rPr>
        <w:t>robustly determined</w:t>
      </w:r>
      <w:r w:rsidR="00E01D4F">
        <w:rPr>
          <w:bCs/>
          <w:iCs/>
          <w:color w:val="000000" w:themeColor="text1"/>
        </w:rPr>
        <w:t xml:space="preserve">. </w:t>
      </w:r>
    </w:p>
    <w:p w14:paraId="31548E28" w14:textId="77777777" w:rsidR="0076775C" w:rsidRDefault="0076775C" w:rsidP="007E73B4">
      <w:pPr>
        <w:jc w:val="both"/>
        <w:rPr>
          <w:bCs/>
          <w:iCs/>
          <w:color w:val="000000" w:themeColor="text1"/>
        </w:rPr>
      </w:pPr>
    </w:p>
    <w:p w14:paraId="112EF59A" w14:textId="30081FCE"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w:t>
      </w:r>
      <w:r w:rsidR="0076775C">
        <w:rPr>
          <w:bCs/>
          <w:iCs/>
          <w:color w:val="000000" w:themeColor="text1"/>
        </w:rPr>
        <w:t xml:space="preserve">  F</w:t>
      </w:r>
      <w:r w:rsidR="00C36B6B">
        <w:rPr>
          <w:bCs/>
          <w:iCs/>
          <w:color w:val="000000" w:themeColor="text1"/>
        </w:rPr>
        <w:t xml:space="preserve">or </w:t>
      </w:r>
      <w:r w:rsidR="00C22663">
        <w:rPr>
          <w:bCs/>
          <w:iCs/>
          <w:color w:val="000000" w:themeColor="text1"/>
        </w:rPr>
        <w:t xml:space="preserve">example, </w:t>
      </w:r>
      <w:r w:rsidR="00C22663">
        <w:rPr>
          <w:bCs/>
          <w:iCs/>
          <w:color w:val="000000" w:themeColor="text1"/>
        </w:rPr>
        <w:t xml:space="preserve">in keeping </w:t>
      </w:r>
      <w:r w:rsidR="00C22663">
        <w:rPr>
          <w:bCs/>
          <w:iCs/>
          <w:color w:val="000000" w:themeColor="text1"/>
        </w:rPr>
        <w:t xml:space="preserve">with the observation </w:t>
      </w:r>
      <w:r w:rsidR="00C22663">
        <w:rPr>
          <w:bCs/>
          <w:iCs/>
          <w:color w:val="000000" w:themeColor="text1"/>
        </w:rPr>
        <w:t xml:space="preserve">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w:t>
      </w:r>
      <w:r w:rsidR="00C22663">
        <w:rPr>
          <w:bCs/>
          <w:iCs/>
          <w:color w:val="000000" w:themeColor="text1"/>
        </w:rPr>
        <w:t xml:space="preserve">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w:t>
      </w:r>
      <w:r w:rsidR="00C22663">
        <w:rPr>
          <w:bCs/>
          <w:iCs/>
          <w:color w:val="000000" w:themeColor="text1"/>
        </w:rPr>
        <w:t xml:space="preserve">to each </w:t>
      </w:r>
      <w:r w:rsidR="00C22663">
        <w:rPr>
          <w:bCs/>
          <w:iCs/>
          <w:color w:val="000000" w:themeColor="text1"/>
        </w:rPr>
        <w:t xml:space="preserve">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w:t>
      </w:r>
      <w:r w:rsidR="00414F35">
        <w:rPr>
          <w:bCs/>
          <w:iCs/>
          <w:color w:val="000000" w:themeColor="text1"/>
        </w:rPr>
        <w:t xml:space="preserve">genetic </w:t>
      </w:r>
      <w:r w:rsidR="00414F35">
        <w:rPr>
          <w:bCs/>
          <w:iCs/>
          <w:color w:val="000000" w:themeColor="text1"/>
        </w:rPr>
        <w:t xml:space="preserve">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w:t>
      </w:r>
      <w:r w:rsidR="00414F35">
        <w:rPr>
          <w:bCs/>
          <w:iCs/>
          <w:color w:val="000000" w:themeColor="text1"/>
        </w:rPr>
        <w:t xml:space="preserve">independently able to efflux </w:t>
      </w:r>
      <w:r w:rsidR="00414F35">
        <w:rPr>
          <w:bCs/>
          <w:iCs/>
          <w:color w:val="000000" w:themeColor="text1"/>
        </w:rPr>
        <w:t xml:space="preserve">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connecting each of these transporters to mitoxantrone (Fig. 4B</w:t>
      </w:r>
      <w:r w:rsidR="00414F35">
        <w:rPr>
          <w:rFonts w:eastAsiaTheme="minorEastAsia"/>
          <w:color w:val="000000" w:themeColor="text1"/>
        </w:rPr>
        <w:t xml:space="preserve">).  </w:t>
      </w:r>
      <w:r w:rsidR="00414F35">
        <w:rPr>
          <w:rFonts w:eastAsiaTheme="minorEastAsia"/>
          <w:color w:val="000000" w:themeColor="text1"/>
        </w:rPr>
        <w:t xml:space="preserve">The model showed </w:t>
      </w:r>
      <w:r w:rsidR="00414F35">
        <w:rPr>
          <w:bCs/>
          <w:iCs/>
          <w:color w:val="000000" w:themeColor="text1"/>
        </w:rPr>
        <w:t xml:space="preserve">Snq2 </w:t>
      </w:r>
      <w:r w:rsidR="00414F35">
        <w:rPr>
          <w:bCs/>
          <w:iCs/>
          <w:color w:val="000000" w:themeColor="text1"/>
        </w:rPr>
        <w:t xml:space="preserve">to have the </w:t>
      </w:r>
      <w:r w:rsidR="00414F35">
        <w:rPr>
          <w:bCs/>
          <w:iCs/>
          <w:color w:val="000000" w:themeColor="text1"/>
        </w:rPr>
        <w:t>highest mitoxantrone efflux activity (</w:t>
      </w:r>
      <m:oMath>
        <m:r>
          <w:rPr>
            <w:rFonts w:ascii="Cambria Math" w:hAnsi="Cambria Math"/>
            <w:color w:val="000000" w:themeColor="text1"/>
          </w:rPr>
          <m:t>E</m:t>
        </m:r>
      </m:oMath>
      <w:r w:rsidR="00414F35">
        <w:rPr>
          <w:bCs/>
          <w:iCs/>
          <w:color w:val="000000" w:themeColor="text1"/>
        </w:rPr>
        <w:t xml:space="preserve"> = 2.3) followed by Pdr5, Yor1, and Ybt1 (</w:t>
      </w:r>
      <m:oMath>
        <m:r>
          <w:rPr>
            <w:rFonts w:ascii="Cambria Math" w:hAnsi="Cambria Math"/>
            <w:color w:val="000000" w:themeColor="text1"/>
          </w:rPr>
          <m:t>E</m:t>
        </m:r>
      </m:oMath>
      <w:r w:rsidR="00414F35">
        <w:rPr>
          <w:bCs/>
          <w:iCs/>
          <w:color w:val="000000" w:themeColor="text1"/>
        </w:rPr>
        <w:t xml:space="preserve"> = 1.9, 0.6, 0.6, respectively</w:t>
      </w:r>
      <w:r w:rsidR="00414F35">
        <w:rPr>
          <w:bCs/>
          <w:iCs/>
          <w:color w:val="000000" w:themeColor="text1"/>
        </w:rPr>
        <w:t xml:space="preserve">; </w:t>
      </w:r>
      <w:r w:rsidR="00445005">
        <w:rPr>
          <w:bCs/>
          <w:iCs/>
          <w:color w:val="000000" w:themeColor="text1"/>
        </w:rPr>
        <w:t xml:space="preserve">Fig. 4B, Data </w:t>
      </w:r>
      <w:r w:rsidR="00445005" w:rsidRPr="008E0AAD">
        <w:rPr>
          <w:bCs/>
          <w:iCs/>
          <w:color w:val="000000" w:themeColor="text1"/>
          <w:highlight w:val="yellow"/>
        </w:rPr>
        <w:t>XX</w:t>
      </w:r>
      <w:r w:rsidR="00445005">
        <w:rPr>
          <w:bCs/>
          <w:iCs/>
          <w:color w:val="000000" w:themeColor="text1"/>
        </w:rPr>
        <w:t>).</w:t>
      </w:r>
      <w:r w:rsidR="00445005" w:rsidRPr="005C24F5">
        <w:rPr>
          <w:bCs/>
          <w:iCs/>
          <w:color w:val="000000" w:themeColor="text1"/>
        </w:rPr>
        <w:t xml:space="preserve"> </w:t>
      </w:r>
      <w:r w:rsidR="00445005">
        <w:rPr>
          <w:bCs/>
          <w:iCs/>
          <w:color w:val="000000" w:themeColor="text1"/>
        </w:rPr>
        <w:t xml:space="preserve"> </w:t>
      </w:r>
      <w:r w:rsidR="00414F35">
        <w:rPr>
          <w:bCs/>
          <w:iCs/>
          <w:color w:val="000000" w:themeColor="text1"/>
        </w:rPr>
        <w:t xml:space="preserve">These </w:t>
      </w:r>
      <w:r w:rsidR="00414F35">
        <w:rPr>
          <w:bCs/>
          <w:iCs/>
          <w:color w:val="000000" w:themeColor="text1"/>
        </w:rPr>
        <w:t xml:space="preserve">differences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For </w:t>
      </w:r>
      <w:r w:rsidR="00EA6CA6">
        <w:rPr>
          <w:bCs/>
          <w:iCs/>
          <w:color w:val="000000" w:themeColor="text1"/>
        </w:rPr>
        <w:t>example</w:t>
      </w:r>
      <w:r w:rsidR="00FD7871">
        <w:rPr>
          <w:bCs/>
          <w:iCs/>
          <w:color w:val="000000" w:themeColor="text1"/>
        </w:rPr>
        <w:t>,</w:t>
      </w:r>
      <w:r w:rsidR="00EA6CA6">
        <w:rPr>
          <w:bCs/>
          <w:iCs/>
          <w:color w:val="000000" w:themeColor="text1"/>
        </w:rPr>
        <w:t xml:space="preserve"> Snq2 is predicted to </w:t>
      </w:r>
      <w:r w:rsidR="00414F35">
        <w:rPr>
          <w:bCs/>
          <w:iCs/>
          <w:color w:val="000000" w:themeColor="text1"/>
        </w:rPr>
        <w:t xml:space="preserve">be more strongly </w:t>
      </w:r>
      <w:r w:rsidR="00414F35">
        <w:rPr>
          <w:bCs/>
          <w:iCs/>
          <w:color w:val="000000" w:themeColor="text1"/>
        </w:rPr>
        <w:lastRenderedPageBreak/>
        <w:t xml:space="preserve">inhibited by </w:t>
      </w:r>
      <w:r w:rsidR="00EA6CA6">
        <w:rPr>
          <w:bCs/>
          <w:i/>
          <w:iCs/>
          <w:color w:val="000000" w:themeColor="text1"/>
        </w:rPr>
        <w:t xml:space="preserve">PDR5 </w:t>
      </w:r>
      <w:r w:rsidR="00EA6CA6">
        <w:rPr>
          <w:bCs/>
          <w:iCs/>
          <w:color w:val="000000" w:themeColor="text1"/>
        </w:rPr>
        <w:t xml:space="preserve">than </w:t>
      </w:r>
      <w:r w:rsidR="00414F35">
        <w:rPr>
          <w:bCs/>
          <w:iCs/>
          <w:color w:val="000000" w:themeColor="text1"/>
        </w:rPr>
        <w:t xml:space="preserve">by </w:t>
      </w:r>
      <w:r w:rsidR="00EA6CA6">
        <w:rPr>
          <w:bCs/>
          <w:i/>
          <w:iCs/>
          <w:color w:val="000000" w:themeColor="text1"/>
        </w:rPr>
        <w:t xml:space="preserve">YOR1 </w:t>
      </w:r>
      <w:r w:rsidR="00EA6CA6">
        <w:rPr>
          <w:bCs/>
          <w:iCs/>
          <w:color w:val="000000" w:themeColor="text1"/>
        </w:rPr>
        <w:t>(</w:t>
      </w:r>
      <m:oMath>
        <m:r>
          <w:rPr>
            <w:rFonts w:ascii="Cambria Math" w:hAnsi="Cambria Math"/>
            <w:color w:val="000000" w:themeColor="text1"/>
          </w:rPr>
          <m:t>I</m:t>
        </m:r>
      </m:oMath>
      <w:r w:rsidR="00EC260F">
        <w:rPr>
          <w:bCs/>
          <w:iCs/>
          <w:color w:val="000000" w:themeColor="text1"/>
        </w:rPr>
        <w:t xml:space="preserve"> = </w:t>
      </w:r>
      <w:r w:rsidR="00EC260F" w:rsidRPr="00EC260F">
        <w:rPr>
          <w:bCs/>
          <w:iCs/>
          <w:color w:val="000000" w:themeColor="text1"/>
        </w:rPr>
        <w:t xml:space="preserve">-0.96 </w:t>
      </w:r>
      <w:r w:rsidR="00EC260F">
        <w:rPr>
          <w:bCs/>
          <w:iCs/>
          <w:color w:val="000000" w:themeColor="text1"/>
        </w:rPr>
        <w:t xml:space="preserve">vs </w:t>
      </w:r>
      <w:r w:rsidR="00EC260F" w:rsidRPr="00EC260F">
        <w:rPr>
          <w:bCs/>
          <w:iCs/>
          <w:color w:val="000000" w:themeColor="text1"/>
        </w:rPr>
        <w:t>-0.</w:t>
      </w:r>
      <w:r w:rsidR="00EC260F">
        <w:rPr>
          <w:bCs/>
          <w:iCs/>
          <w:color w:val="000000" w:themeColor="text1"/>
        </w:rPr>
        <w:t xml:space="preserve">39, </w:t>
      </w:r>
      <w:r w:rsidR="00EA6CA6">
        <w:rPr>
          <w:bCs/>
          <w:iCs/>
          <w:color w:val="000000" w:themeColor="text1"/>
        </w:rPr>
        <w:t xml:space="preserve">Fig </w:t>
      </w:r>
      <w:r w:rsidR="00963539">
        <w:rPr>
          <w:bCs/>
          <w:iCs/>
          <w:color w:val="000000" w:themeColor="text1"/>
        </w:rPr>
        <w:t xml:space="preserve">4B, Data </w:t>
      </w:r>
      <w:r w:rsidR="00963539" w:rsidRPr="008E0AAD">
        <w:rPr>
          <w:bCs/>
          <w:iCs/>
          <w:color w:val="000000" w:themeColor="text1"/>
          <w:highlight w:val="yellow"/>
        </w:rPr>
        <w:t>SXX</w:t>
      </w:r>
      <w:r w:rsidR="00EA6CA6">
        <w:rPr>
          <w:bCs/>
          <w:iCs/>
          <w:color w:val="000000" w:themeColor="text1"/>
        </w:rPr>
        <w:t xml:space="preserve">).  This is evident, for example, in </w:t>
      </w:r>
      <w:r w:rsidR="00414F35">
        <w:rPr>
          <w:bCs/>
          <w:iCs/>
          <w:color w:val="000000" w:themeColor="text1"/>
        </w:rPr>
        <w:t xml:space="preserve">that </w:t>
      </w:r>
      <w:r w:rsidR="00EA6CA6">
        <w:rPr>
          <w:bCs/>
          <w:i/>
          <w:iCs/>
          <w:color w:val="000000" w:themeColor="text1"/>
        </w:rPr>
        <w:t>pdr5∆</w:t>
      </w:r>
      <w:r w:rsidR="00EA6CA6">
        <w:rPr>
          <w:bCs/>
          <w:iCs/>
          <w:color w:val="000000" w:themeColor="text1"/>
        </w:rPr>
        <w:t xml:space="preserve"> leads to </w:t>
      </w:r>
      <w:r w:rsidR="00414F35">
        <w:rPr>
          <w:bCs/>
          <w:iCs/>
          <w:color w:val="000000" w:themeColor="text1"/>
        </w:rPr>
        <w:t xml:space="preserve">stronger benomyl </w:t>
      </w:r>
      <w:r w:rsidR="00EA6CA6">
        <w:rPr>
          <w:bCs/>
          <w:iCs/>
          <w:color w:val="000000" w:themeColor="text1"/>
        </w:rPr>
        <w:t>resistance than</w:t>
      </w:r>
      <w:r w:rsidR="00EA6CA6" w:rsidRPr="00FF3025">
        <w:rPr>
          <w:bCs/>
          <w:iCs/>
          <w:color w:val="000000" w:themeColor="text1"/>
        </w:rPr>
        <w:t xml:space="preserve"> </w:t>
      </w:r>
      <w:r w:rsidR="00414F35">
        <w:rPr>
          <w:bCs/>
          <w:iCs/>
          <w:color w:val="000000" w:themeColor="text1"/>
        </w:rPr>
        <w:t xml:space="preserve">does </w:t>
      </w:r>
      <w:r w:rsidR="00EA6CA6">
        <w:rPr>
          <w:bCs/>
          <w:i/>
          <w:iCs/>
          <w:color w:val="000000" w:themeColor="text1"/>
        </w:rPr>
        <w:t xml:space="preserve">yor1∆ </w:t>
      </w:r>
      <w:r w:rsidR="00EA6CA6">
        <w:rPr>
          <w:bCs/>
          <w:iCs/>
          <w:color w:val="000000" w:themeColor="text1"/>
        </w:rPr>
        <w:t>(Fig</w:t>
      </w:r>
      <w:r w:rsidR="00B10D62">
        <w:rPr>
          <w:bCs/>
          <w:iCs/>
          <w:color w:val="000000" w:themeColor="text1"/>
        </w:rPr>
        <w:t>.</w:t>
      </w:r>
      <w:r w:rsidR="00EA6CA6">
        <w:rPr>
          <w:bCs/>
          <w:iCs/>
          <w:color w:val="000000" w:themeColor="text1"/>
        </w:rPr>
        <w:t xml:space="preserve"> </w:t>
      </w:r>
      <w:r w:rsidR="00B10D62">
        <w:rPr>
          <w:bCs/>
          <w:iCs/>
          <w:color w:val="000000" w:themeColor="text1"/>
        </w:rPr>
        <w:t>3A</w:t>
      </w:r>
      <w:r w:rsidR="00EA6CA6">
        <w:rPr>
          <w:bCs/>
          <w:iCs/>
          <w:color w:val="000000" w:themeColor="text1"/>
        </w:rPr>
        <w:t>).</w:t>
      </w:r>
    </w:p>
    <w:p w14:paraId="65DE9347" w14:textId="03B8D891" w:rsidR="00EA6CA6" w:rsidRDefault="00EA6CA6" w:rsidP="00135DD5">
      <w:pPr>
        <w:jc w:val="both"/>
        <w:rPr>
          <w:ins w:id="4" w:author="Frederick Roth" w:date="2018-11-02T15:56:00Z"/>
          <w:bCs/>
          <w:i/>
          <w:iCs/>
          <w:color w:val="000000" w:themeColor="text1"/>
        </w:rPr>
      </w:pPr>
    </w:p>
    <w:p w14:paraId="6558DA50" w14:textId="23EADB7E" w:rsidR="00414F35" w:rsidRPr="00414F35" w:rsidRDefault="00414F35" w:rsidP="00135DD5">
      <w:pPr>
        <w:jc w:val="both"/>
        <w:rPr>
          <w:ins w:id="5" w:author="Frederick Roth" w:date="2018-11-02T15:56:00Z"/>
          <w:bCs/>
          <w:iCs/>
          <w:color w:val="000000" w:themeColor="text1"/>
          <w:rPrChange w:id="6" w:author="Frederick Roth" w:date="2018-11-02T15:56:00Z">
            <w:rPr>
              <w:ins w:id="7" w:author="Frederick Roth" w:date="2018-11-02T15:56:00Z"/>
              <w:bCs/>
              <w:i/>
              <w:iCs/>
              <w:color w:val="000000" w:themeColor="text1"/>
            </w:rPr>
          </w:rPrChange>
        </w:rPr>
      </w:pPr>
      <w:ins w:id="8" w:author="Frederick Roth" w:date="2018-11-02T15:56:00Z">
        <w:r>
          <w:rPr>
            <w:bCs/>
            <w:iCs/>
            <w:color w:val="000000" w:themeColor="text1"/>
          </w:rPr>
          <w:t>[</w:t>
        </w:r>
        <w:r w:rsidRPr="00414F35">
          <w:rPr>
            <w:bCs/>
            <w:iCs/>
            <w:color w:val="000000" w:themeColor="text1"/>
            <w:highlight w:val="yellow"/>
            <w:rPrChange w:id="9" w:author="Frederick Roth" w:date="2018-11-02T15:56:00Z">
              <w:rPr>
                <w:bCs/>
                <w:iCs/>
                <w:color w:val="000000" w:themeColor="text1"/>
              </w:rPr>
            </w:rPrChange>
          </w:rPr>
          <w:t>Fritz stopped here</w:t>
        </w:r>
        <w:r>
          <w:rPr>
            <w:bCs/>
            <w:iCs/>
            <w:color w:val="000000" w:themeColor="text1"/>
          </w:rPr>
          <w:t>]</w:t>
        </w:r>
      </w:ins>
    </w:p>
    <w:p w14:paraId="752FB1C4" w14:textId="77777777" w:rsidR="00414F35" w:rsidRDefault="00414F35" w:rsidP="00135DD5">
      <w:pPr>
        <w:jc w:val="both"/>
        <w:rPr>
          <w:bCs/>
          <w:i/>
          <w:iCs/>
          <w:color w:val="000000" w:themeColor="text1"/>
        </w:rPr>
      </w:pPr>
    </w:p>
    <w:p w14:paraId="5DAF6ADC" w14:textId="079756AB" w:rsidR="00E60095" w:rsidRDefault="00BF75A0" w:rsidP="004D277B">
      <w:pPr>
        <w:jc w:val="both"/>
        <w:rPr>
          <w:bCs/>
          <w:iCs/>
          <w:color w:val="000000" w:themeColor="text1"/>
        </w:rPr>
      </w:pPr>
      <w:r>
        <w:rPr>
          <w:bCs/>
          <w:iCs/>
          <w:color w:val="000000" w:themeColor="text1"/>
        </w:rPr>
        <w:t xml:space="preserve">We note that despite the </w:t>
      </w:r>
      <w:r w:rsidR="00273D27">
        <w:rPr>
          <w:bCs/>
          <w:iCs/>
          <w:color w:val="000000" w:themeColor="text1"/>
        </w:rPr>
        <w:t>overall accuracy</w:t>
      </w:r>
      <w:r>
        <w:rPr>
          <w:bCs/>
          <w:iCs/>
          <w:color w:val="000000" w:themeColor="text1"/>
        </w:rPr>
        <w:t xml:space="preserve"> of this model, s</w:t>
      </w:r>
      <w:r w:rsidR="00A957EA">
        <w:rPr>
          <w:bCs/>
          <w:iCs/>
          <w:color w:val="000000" w:themeColor="text1"/>
        </w:rPr>
        <w:t xml:space="preserve">ystematic differences in predicted and observed phenotype </w:t>
      </w:r>
      <w:r>
        <w:rPr>
          <w:bCs/>
          <w:iCs/>
          <w:color w:val="000000" w:themeColor="text1"/>
        </w:rPr>
        <w:t xml:space="preserve">were still evident, </w:t>
      </w:r>
      <w:r w:rsidR="00A957EA">
        <w:rPr>
          <w:bCs/>
          <w:iCs/>
          <w:color w:val="000000" w:themeColor="text1"/>
        </w:rPr>
        <w:t xml:space="preserve"> and suggested straightforward extensions</w:t>
      </w:r>
      <w:r>
        <w:rPr>
          <w:bCs/>
          <w:iCs/>
          <w:color w:val="000000" w:themeColor="text1"/>
        </w:rPr>
        <w:t xml:space="preserve"> of the genotype-to-phenotype schematic</w:t>
      </w:r>
      <w:r w:rsidR="00A957EA">
        <w:rPr>
          <w:bCs/>
          <w:iCs/>
          <w:color w:val="000000" w:themeColor="text1"/>
        </w:rPr>
        <w:t xml:space="preserve">. </w:t>
      </w:r>
      <w:r w:rsidR="005D55F2">
        <w:rPr>
          <w:bCs/>
          <w:iCs/>
          <w:color w:val="000000" w:themeColor="text1"/>
        </w:rPr>
        <w:t xml:space="preserve">For example, </w:t>
      </w:r>
      <w:r w:rsidR="009725F4">
        <w:rPr>
          <w:bCs/>
          <w:iCs/>
          <w:color w:val="000000" w:themeColor="text1"/>
        </w:rPr>
        <w:t xml:space="preserve">while </w:t>
      </w:r>
      <w:r w:rsidR="009725F4" w:rsidRPr="00FF3025">
        <w:rPr>
          <w:bCs/>
          <w:i/>
          <w:iCs/>
          <w:color w:val="000000" w:themeColor="text1"/>
        </w:rPr>
        <w:t>snq</w:t>
      </w:r>
      <w:r w:rsidR="00135DD5" w:rsidRPr="00FF3025">
        <w:rPr>
          <w:bCs/>
          <w:i/>
          <w:iCs/>
          <w:color w:val="000000" w:themeColor="text1"/>
        </w:rPr>
        <w:t>∆ybt1∆ycf1∆yor1∆</w:t>
      </w:r>
      <w:r w:rsidR="00135DD5">
        <w:rPr>
          <w:bCs/>
          <w:iCs/>
          <w:color w:val="000000" w:themeColor="text1"/>
        </w:rPr>
        <w:t xml:space="preserve"> was indeed </w:t>
      </w:r>
      <w:r w:rsidR="00766CC7">
        <w:rPr>
          <w:bCs/>
          <w:iCs/>
          <w:color w:val="000000" w:themeColor="text1"/>
        </w:rPr>
        <w:t xml:space="preserve">modeled as </w:t>
      </w:r>
      <w:r w:rsidR="00135DD5">
        <w:rPr>
          <w:bCs/>
          <w:iCs/>
          <w:color w:val="000000" w:themeColor="text1"/>
        </w:rPr>
        <w:t xml:space="preserve">more resistant to fluconazole and ketoconazole than any subset of these knockouts, </w:t>
      </w:r>
      <w:r w:rsidR="00F73A15">
        <w:rPr>
          <w:bCs/>
          <w:iCs/>
          <w:color w:val="000000" w:themeColor="text1"/>
        </w:rPr>
        <w:t>the four-knockout phenotype observed</w:t>
      </w:r>
      <w:r w:rsidR="00E97720">
        <w:rPr>
          <w:bCs/>
          <w:iCs/>
          <w:color w:val="000000" w:themeColor="text1"/>
        </w:rPr>
        <w:t xml:space="preserve"> was more fit than would be predicted by an additive inhibition model</w:t>
      </w:r>
      <w:r w:rsidR="00F73A15">
        <w:rPr>
          <w:bCs/>
          <w:iCs/>
          <w:color w:val="000000" w:themeColor="text1"/>
        </w:rPr>
        <w:t xml:space="preserve"> </w:t>
      </w:r>
      <w:r w:rsidR="00135DD5">
        <w:rPr>
          <w:bCs/>
          <w:iCs/>
          <w:color w:val="000000" w:themeColor="text1"/>
        </w:rPr>
        <w:t xml:space="preserve">(Fig. XX). </w:t>
      </w:r>
      <w:r w:rsidR="00E97720">
        <w:rPr>
          <w:bCs/>
          <w:iCs/>
          <w:color w:val="000000" w:themeColor="text1"/>
        </w:rPr>
        <w:t xml:space="preserve"> T</w:t>
      </w:r>
      <w:r w:rsidR="00F73A15">
        <w:rPr>
          <w:bCs/>
          <w:iCs/>
          <w:color w:val="000000" w:themeColor="text1"/>
        </w:rPr>
        <w:t xml:space="preserve">he addition of a single hidden neuron mediating the inhibitory input from these four genes allowed </w:t>
      </w:r>
      <w:r w:rsidR="00983E48">
        <w:rPr>
          <w:bCs/>
          <w:iCs/>
          <w:color w:val="000000" w:themeColor="text1"/>
        </w:rPr>
        <w:t xml:space="preserve">modelling of non-additive inhibition, and more accurately </w:t>
      </w:r>
      <w:r w:rsidR="009F1A93">
        <w:rPr>
          <w:bCs/>
          <w:iCs/>
          <w:color w:val="000000" w:themeColor="text1"/>
        </w:rPr>
        <w:t xml:space="preserve">captured </w:t>
      </w:r>
      <w:r w:rsidR="00983E48">
        <w:rPr>
          <w:bCs/>
          <w:iCs/>
          <w:color w:val="000000" w:themeColor="text1"/>
        </w:rPr>
        <w:t xml:space="preserve">the </w:t>
      </w:r>
      <w:r w:rsidR="00E97720">
        <w:rPr>
          <w:bCs/>
          <w:iCs/>
          <w:color w:val="000000" w:themeColor="text1"/>
        </w:rPr>
        <w:t>four-knockout phenotype</w:t>
      </w:r>
      <w:r w:rsidR="00983E48">
        <w:rPr>
          <w:bCs/>
          <w:iCs/>
          <w:color w:val="000000" w:themeColor="text1"/>
        </w:rPr>
        <w:t xml:space="preserve"> </w:t>
      </w:r>
      <w:r w:rsidR="00646502">
        <w:rPr>
          <w:bCs/>
          <w:iCs/>
          <w:color w:val="000000" w:themeColor="text1"/>
        </w:rPr>
        <w:t xml:space="preserve">(p &lt; XX, Fig XX). </w:t>
      </w:r>
      <w:r w:rsidR="00D51DAA">
        <w:rPr>
          <w:bCs/>
          <w:iCs/>
          <w:color w:val="000000" w:themeColor="text1"/>
        </w:rPr>
        <w:t xml:space="preserve"> </w:t>
      </w:r>
      <w:r w:rsidR="00B25E55">
        <w:rPr>
          <w:bCs/>
          <w:iCs/>
          <w:color w:val="000000" w:themeColor="text1"/>
        </w:rPr>
        <w:t xml:space="preserve">Various inhibition mechanisms </w:t>
      </w:r>
      <w:r w:rsidR="00FD19D6">
        <w:rPr>
          <w:bCs/>
          <w:iCs/>
          <w:color w:val="000000" w:themeColor="text1"/>
        </w:rPr>
        <w:t>could</w:t>
      </w:r>
      <w:r w:rsidR="00B25E55">
        <w:rPr>
          <w:bCs/>
          <w:iCs/>
          <w:color w:val="000000" w:themeColor="text1"/>
        </w:rPr>
        <w:t xml:space="preserve"> be expected to result in non-additive effects</w:t>
      </w:r>
      <w:r w:rsidR="00D95421">
        <w:rPr>
          <w:bCs/>
          <w:iCs/>
          <w:color w:val="000000" w:themeColor="text1"/>
        </w:rPr>
        <w:t xml:space="preserve">, </w:t>
      </w:r>
      <w:r w:rsidR="0091525E">
        <w:rPr>
          <w:bCs/>
          <w:iCs/>
          <w:color w:val="000000" w:themeColor="text1"/>
        </w:rPr>
        <w:t xml:space="preserve">for example, if inhibition </w:t>
      </w:r>
      <w:r w:rsidR="00D33484">
        <w:rPr>
          <w:bCs/>
          <w:iCs/>
          <w:color w:val="000000" w:themeColor="text1"/>
        </w:rPr>
        <w:t>is med</w:t>
      </w:r>
      <w:r w:rsidR="004507A4">
        <w:rPr>
          <w:bCs/>
          <w:iCs/>
          <w:color w:val="000000" w:themeColor="text1"/>
        </w:rPr>
        <w:t>iated by a hidden</w:t>
      </w:r>
      <w:r w:rsidR="00D33484">
        <w:rPr>
          <w:bCs/>
          <w:iCs/>
          <w:color w:val="000000" w:themeColor="text1"/>
        </w:rPr>
        <w:t xml:space="preserve"> factor</w:t>
      </w:r>
      <w:r w:rsidR="0091525E">
        <w:rPr>
          <w:bCs/>
          <w:iCs/>
          <w:color w:val="000000" w:themeColor="text1"/>
        </w:rPr>
        <w:t>.</w:t>
      </w:r>
      <w:r w:rsidR="00A525EB">
        <w:rPr>
          <w:bCs/>
          <w:iCs/>
          <w:color w:val="000000" w:themeColor="text1"/>
        </w:rPr>
        <w:t xml:space="preserve">  </w:t>
      </w:r>
      <w:r w:rsidR="002453EC">
        <w:rPr>
          <w:bCs/>
          <w:iCs/>
          <w:color w:val="000000" w:themeColor="text1"/>
        </w:rPr>
        <w:t>In a</w:t>
      </w:r>
      <w:r w:rsidR="00F4289D">
        <w:rPr>
          <w:bCs/>
          <w:iCs/>
          <w:color w:val="000000" w:themeColor="text1"/>
        </w:rPr>
        <w:t xml:space="preserve"> more striking</w:t>
      </w:r>
      <w:r w:rsidR="002453EC">
        <w:rPr>
          <w:bCs/>
          <w:iCs/>
          <w:color w:val="000000" w:themeColor="text1"/>
        </w:rPr>
        <w:t xml:space="preserve"> example, observed </w:t>
      </w:r>
      <w:r w:rsidR="009C089B">
        <w:rPr>
          <w:bCs/>
          <w:iCs/>
          <w:color w:val="000000" w:themeColor="text1"/>
        </w:rPr>
        <w:t xml:space="preserve">valinomycin resistance </w:t>
      </w:r>
      <w:r w:rsidR="00E97720">
        <w:rPr>
          <w:bCs/>
          <w:iCs/>
          <w:color w:val="000000" w:themeColor="text1"/>
        </w:rPr>
        <w:t xml:space="preserve">landscape </w:t>
      </w:r>
      <w:r w:rsidR="009C089B">
        <w:rPr>
          <w:bCs/>
          <w:iCs/>
          <w:color w:val="000000" w:themeColor="text1"/>
        </w:rPr>
        <w:t>was</w:t>
      </w:r>
      <w:r w:rsidR="001D73FA">
        <w:rPr>
          <w:bCs/>
          <w:iCs/>
          <w:color w:val="000000" w:themeColor="text1"/>
        </w:rPr>
        <w:t xml:space="preserve"> poorly recapitulated </w:t>
      </w:r>
      <w:r w:rsidR="005B09A5">
        <w:rPr>
          <w:bCs/>
          <w:iCs/>
          <w:color w:val="000000" w:themeColor="text1"/>
        </w:rPr>
        <w:t>by this schematic</w:t>
      </w:r>
      <w:r w:rsidR="00434F1A">
        <w:rPr>
          <w:bCs/>
          <w:iCs/>
          <w:color w:val="000000" w:themeColor="text1"/>
        </w:rPr>
        <w:t xml:space="preserve"> </w:t>
      </w:r>
      <w:r w:rsidR="009C089B">
        <w:rPr>
          <w:bCs/>
          <w:iCs/>
          <w:color w:val="000000" w:themeColor="text1"/>
        </w:rPr>
        <w:t xml:space="preserve">overall </w:t>
      </w:r>
      <w:r w:rsidR="001D73FA">
        <w:rPr>
          <w:bCs/>
          <w:iCs/>
          <w:color w:val="000000" w:themeColor="text1"/>
        </w:rPr>
        <w:t>(</w:t>
      </w:r>
      <w:r w:rsidR="00D24A90">
        <w:rPr>
          <w:bCs/>
          <w:iCs/>
          <w:color w:val="000000" w:themeColor="text1"/>
        </w:rPr>
        <w:t>XX</w:t>
      </w:r>
      <w:r w:rsidR="001D73FA">
        <w:rPr>
          <w:bCs/>
          <w:iCs/>
          <w:color w:val="000000" w:themeColor="text1"/>
        </w:rPr>
        <w:t xml:space="preserve">). </w:t>
      </w:r>
      <w:r w:rsidR="00FA0E93">
        <w:rPr>
          <w:bCs/>
          <w:iCs/>
          <w:color w:val="000000" w:themeColor="text1"/>
        </w:rPr>
        <w:t xml:space="preserve">As it has been </w:t>
      </w:r>
      <w:r w:rsidR="000C01B2">
        <w:rPr>
          <w:bCs/>
          <w:iCs/>
          <w:color w:val="000000" w:themeColor="text1"/>
        </w:rPr>
        <w:t>observed that the 16-deletion strain is more resistant to valinomycin than the wild</w:t>
      </w:r>
      <w:ins w:id="10" w:author="Frederick Roth" w:date="2018-10-30T15:47:00Z">
        <w:r w:rsidR="00660958">
          <w:rPr>
            <w:bCs/>
            <w:iCs/>
            <w:color w:val="000000" w:themeColor="text1"/>
          </w:rPr>
          <w:t>-</w:t>
        </w:r>
      </w:ins>
      <w:r w:rsidR="000C01B2">
        <w:rPr>
          <w:bCs/>
          <w:iCs/>
          <w:color w:val="000000" w:themeColor="text1"/>
        </w:rPr>
        <w:t>type, it is lik</w:t>
      </w:r>
      <w:r w:rsidR="0024020D">
        <w:rPr>
          <w:bCs/>
          <w:iCs/>
          <w:color w:val="000000" w:themeColor="text1"/>
        </w:rPr>
        <w:t>ely that the compensatory activation of other drug resistance genes</w:t>
      </w:r>
      <w:r w:rsidR="000C01B2">
        <w:rPr>
          <w:bCs/>
          <w:iCs/>
          <w:color w:val="000000" w:themeColor="text1"/>
        </w:rPr>
        <w:t xml:space="preserve"> </w:t>
      </w:r>
      <w:r w:rsidR="00AF4C2E">
        <w:rPr>
          <w:bCs/>
          <w:iCs/>
          <w:color w:val="000000" w:themeColor="text1"/>
        </w:rPr>
        <w:t>beyond the ABC transpo</w:t>
      </w:r>
      <w:r w:rsidR="00FD7871">
        <w:rPr>
          <w:bCs/>
          <w:iCs/>
          <w:color w:val="000000" w:themeColor="text1"/>
        </w:rPr>
        <w:t>r</w:t>
      </w:r>
      <w:r w:rsidR="00AF4C2E">
        <w:rPr>
          <w:bCs/>
          <w:iCs/>
          <w:color w:val="000000" w:themeColor="text1"/>
        </w:rPr>
        <w:t xml:space="preserve">ters </w:t>
      </w:r>
      <w:r w:rsidR="000C01B2">
        <w:rPr>
          <w:bCs/>
          <w:iCs/>
          <w:color w:val="000000" w:themeColor="text1"/>
        </w:rPr>
        <w:t>mediate resistance to this compound</w:t>
      </w:r>
      <w:r w:rsidR="0024020D">
        <w:rPr>
          <w:bCs/>
          <w:iCs/>
          <w:color w:val="000000" w:themeColor="text1"/>
        </w:rPr>
        <w:t xml:space="preserve"> and others</w:t>
      </w:r>
      <w:r w:rsidR="000C01B2">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23,48&lt;/sup&gt;","plainTextFormattedCitation":"23,48","previouslyFormattedCitation":"&lt;sup&gt;23,48&lt;/sup&gt;"},"properties":{"noteIndex":0},"schema":"https://github.com/citation-style-language/schema/raw/master/csl-citation.json"}</w:instrText>
      </w:r>
      <w:r w:rsidR="000C01B2">
        <w:rPr>
          <w:bCs/>
          <w:iCs/>
          <w:color w:val="000000" w:themeColor="text1"/>
        </w:rPr>
        <w:fldChar w:fldCharType="separate"/>
      </w:r>
      <w:r w:rsidR="000C5C2F" w:rsidRPr="000C5C2F">
        <w:rPr>
          <w:bCs/>
          <w:iCs/>
          <w:noProof/>
          <w:color w:val="000000" w:themeColor="text1"/>
          <w:vertAlign w:val="superscript"/>
        </w:rPr>
        <w:t>23,48</w:t>
      </w:r>
      <w:r w:rsidR="000C01B2">
        <w:rPr>
          <w:bCs/>
          <w:iCs/>
          <w:color w:val="000000" w:themeColor="text1"/>
        </w:rPr>
        <w:fldChar w:fldCharType="end"/>
      </w:r>
      <w:r w:rsidR="000C01B2">
        <w:rPr>
          <w:bCs/>
          <w:iCs/>
          <w:color w:val="000000" w:themeColor="text1"/>
        </w:rPr>
        <w:t>.</w:t>
      </w:r>
      <w:r w:rsidR="00AF4C2E">
        <w:rPr>
          <w:bCs/>
          <w:iCs/>
          <w:color w:val="000000" w:themeColor="text1"/>
        </w:rPr>
        <w:t xml:space="preserve"> To </w:t>
      </w:r>
      <w:r w:rsidR="00E97720">
        <w:rPr>
          <w:bCs/>
          <w:iCs/>
          <w:color w:val="000000" w:themeColor="text1"/>
        </w:rPr>
        <w:t>inco</w:t>
      </w:r>
      <w:r w:rsidR="0094353B">
        <w:rPr>
          <w:bCs/>
          <w:iCs/>
          <w:color w:val="000000" w:themeColor="text1"/>
        </w:rPr>
        <w:t>r</w:t>
      </w:r>
      <w:r w:rsidR="00E97720">
        <w:rPr>
          <w:bCs/>
          <w:iCs/>
          <w:color w:val="000000" w:themeColor="text1"/>
        </w:rPr>
        <w:t>porate</w:t>
      </w:r>
      <w:r w:rsidR="00C31906">
        <w:rPr>
          <w:bCs/>
          <w:iCs/>
          <w:color w:val="000000" w:themeColor="text1"/>
        </w:rPr>
        <w:t xml:space="preserve"> </w:t>
      </w:r>
      <w:r w:rsidR="00E97720">
        <w:rPr>
          <w:bCs/>
          <w:iCs/>
          <w:color w:val="000000" w:themeColor="text1"/>
        </w:rPr>
        <w:t>the</w:t>
      </w:r>
      <w:r w:rsidR="00C31906">
        <w:rPr>
          <w:bCs/>
          <w:iCs/>
          <w:color w:val="000000" w:themeColor="text1"/>
        </w:rPr>
        <w:t xml:space="preserve"> compensatory activation of other resistance factors</w:t>
      </w:r>
      <w:r w:rsidR="00E97720">
        <w:rPr>
          <w:bCs/>
          <w:iCs/>
          <w:color w:val="000000" w:themeColor="text1"/>
        </w:rPr>
        <w:t xml:space="preserve"> in </w:t>
      </w:r>
      <w:r w:rsidR="0094353B">
        <w:rPr>
          <w:bCs/>
          <w:iCs/>
          <w:color w:val="000000" w:themeColor="text1"/>
        </w:rPr>
        <w:t>predicting valinomycin resistance</w:t>
      </w:r>
      <w:r w:rsidR="00C31906">
        <w:rPr>
          <w:bCs/>
          <w:iCs/>
          <w:color w:val="000000" w:themeColor="text1"/>
        </w:rPr>
        <w:t xml:space="preserve">, we added an </w:t>
      </w:r>
      <w:r w:rsidR="00804936">
        <w:rPr>
          <w:bCs/>
          <w:iCs/>
          <w:color w:val="000000" w:themeColor="text1"/>
        </w:rPr>
        <w:t xml:space="preserve">‘always-present’ </w:t>
      </w:r>
      <w:r w:rsidR="00C31906">
        <w:rPr>
          <w:bCs/>
          <w:iCs/>
          <w:color w:val="000000" w:themeColor="text1"/>
        </w:rPr>
        <w:t xml:space="preserve">extra clearance neuron to the schematic which could be inhibited by the ABC transporters.  This extension </w:t>
      </w:r>
      <w:r w:rsidR="006B0CD7">
        <w:rPr>
          <w:bCs/>
          <w:iCs/>
          <w:color w:val="000000" w:themeColor="text1"/>
        </w:rPr>
        <w:t xml:space="preserve">resulted in more accurate </w:t>
      </w:r>
      <w:r w:rsidR="00C31906">
        <w:rPr>
          <w:bCs/>
          <w:iCs/>
          <w:color w:val="000000" w:themeColor="text1"/>
        </w:rPr>
        <w:t xml:space="preserve">modeling of the observed valinomycin resistances (r = XX, p = XX, Fig. XX), and predicts the involvement of </w:t>
      </w:r>
      <w:r w:rsidR="00C26E96">
        <w:rPr>
          <w:bCs/>
          <w:iCs/>
          <w:color w:val="000000" w:themeColor="text1"/>
        </w:rPr>
        <w:t>other</w:t>
      </w:r>
      <w:r w:rsidR="00C31906">
        <w:rPr>
          <w:bCs/>
          <w:iCs/>
          <w:color w:val="000000" w:themeColor="text1"/>
        </w:rPr>
        <w:t xml:space="preserve"> clearance factor(s) which</w:t>
      </w:r>
      <w:r w:rsidR="006B0CD7">
        <w:rPr>
          <w:bCs/>
          <w:iCs/>
          <w:color w:val="000000" w:themeColor="text1"/>
        </w:rPr>
        <w:t xml:space="preserve"> </w:t>
      </w:r>
      <w:r w:rsidR="00C31906">
        <w:rPr>
          <w:bCs/>
          <w:iCs/>
          <w:color w:val="000000" w:themeColor="text1"/>
        </w:rPr>
        <w:t xml:space="preserve">are activated in the response to </w:t>
      </w:r>
      <w:r w:rsidR="00C31906" w:rsidRPr="00C31906">
        <w:rPr>
          <w:bCs/>
          <w:i/>
          <w:iCs/>
          <w:color w:val="000000" w:themeColor="text1"/>
        </w:rPr>
        <w:t>snq2∆</w:t>
      </w:r>
      <w:r w:rsidR="00C31906">
        <w:rPr>
          <w:bCs/>
          <w:iCs/>
          <w:color w:val="000000" w:themeColor="text1"/>
        </w:rPr>
        <w:t xml:space="preserve">, </w:t>
      </w:r>
      <w:r w:rsidR="00C31906" w:rsidRPr="00C31906">
        <w:rPr>
          <w:bCs/>
          <w:i/>
          <w:iCs/>
          <w:color w:val="000000" w:themeColor="text1"/>
        </w:rPr>
        <w:t>pdr5∆</w:t>
      </w:r>
      <w:r w:rsidR="00C31906">
        <w:rPr>
          <w:bCs/>
          <w:iCs/>
          <w:color w:val="000000" w:themeColor="text1"/>
        </w:rPr>
        <w:t xml:space="preserve">, and </w:t>
      </w:r>
      <w:r w:rsidR="00C31906" w:rsidRPr="00C31906">
        <w:rPr>
          <w:bCs/>
          <w:i/>
          <w:iCs/>
          <w:color w:val="000000" w:themeColor="text1"/>
        </w:rPr>
        <w:t>ybt1∆</w:t>
      </w:r>
      <w:r w:rsidR="006B0CD7">
        <w:rPr>
          <w:bCs/>
          <w:iCs/>
          <w:color w:val="000000" w:themeColor="text1"/>
        </w:rPr>
        <w:t>.</w:t>
      </w:r>
      <w:r w:rsidR="009C76E7">
        <w:rPr>
          <w:bCs/>
          <w:iCs/>
          <w:color w:val="000000" w:themeColor="text1"/>
        </w:rPr>
        <w:t xml:space="preserve">  </w:t>
      </w:r>
      <w:commentRangeStart w:id="11"/>
      <w:r w:rsidR="00DC1008">
        <w:rPr>
          <w:rFonts w:eastAsiaTheme="minorEastAsia"/>
          <w:bCs/>
          <w:iCs/>
          <w:color w:val="000000" w:themeColor="text1"/>
        </w:rPr>
        <w:t>We note that</w:t>
      </w:r>
      <w:r w:rsidR="00EB26B6">
        <w:rPr>
          <w:rFonts w:eastAsiaTheme="minorEastAsia"/>
          <w:bCs/>
          <w:iCs/>
          <w:color w:val="000000" w:themeColor="text1"/>
        </w:rPr>
        <w:t xml:space="preserve"> this </w:t>
      </w:r>
      <w:r w:rsidR="00375C88">
        <w:rPr>
          <w:rFonts w:eastAsiaTheme="minorEastAsia"/>
          <w:bCs/>
          <w:iCs/>
          <w:color w:val="000000" w:themeColor="text1"/>
        </w:rPr>
        <w:t>s</w:t>
      </w:r>
      <w:r w:rsidR="00375C88">
        <w:rPr>
          <w:rFonts w:eastAsiaTheme="minorEastAsia"/>
          <w:bCs/>
          <w:iCs/>
          <w:color w:val="000000" w:themeColor="text1"/>
        </w:rPr>
        <w:t>chematic</w:t>
      </w:r>
      <w:r w:rsidR="00EB26B6">
        <w:rPr>
          <w:rFonts w:eastAsiaTheme="minorEastAsia"/>
          <w:bCs/>
          <w:iCs/>
          <w:color w:val="000000" w:themeColor="text1"/>
        </w:rPr>
        <w:t xml:space="preserve"> only supported roles for pdr5∆, snq2∆, yor1∆, ybt1∆, and ycf1∆</w:t>
      </w:r>
      <w:commentRangeEnd w:id="11"/>
      <w:r w:rsidR="003D25C6">
        <w:rPr>
          <w:rStyle w:val="CommentReference"/>
          <w:rFonts w:asciiTheme="minorHAnsi" w:hAnsiTheme="minorHAnsi" w:cstheme="minorBidi"/>
        </w:rPr>
        <w:commentReference w:id="11"/>
      </w:r>
      <w:r w:rsidR="00EB26B6">
        <w:rPr>
          <w:rFonts w:eastAsiaTheme="minorEastAsia"/>
          <w:bCs/>
          <w:iCs/>
          <w:color w:val="000000" w:themeColor="text1"/>
        </w:rPr>
        <w:t xml:space="preserve">, suggesting </w:t>
      </w:r>
      <w:r w:rsidR="00AA49A3">
        <w:rPr>
          <w:rFonts w:eastAsiaTheme="minorEastAsia"/>
          <w:bCs/>
          <w:iCs/>
          <w:color w:val="000000" w:themeColor="text1"/>
        </w:rPr>
        <w:t>that</w:t>
      </w:r>
      <w:r w:rsidR="00AA49A3">
        <w:rPr>
          <w:rFonts w:eastAsiaTheme="minorEastAsia"/>
          <w:bCs/>
          <w:iCs/>
          <w:color w:val="000000" w:themeColor="text1"/>
        </w:rPr>
        <w:t xml:space="preserve"> more compl</w:t>
      </w:r>
      <w:r w:rsidR="00375C88">
        <w:rPr>
          <w:rFonts w:eastAsiaTheme="minorEastAsia"/>
          <w:bCs/>
          <w:iCs/>
          <w:color w:val="000000" w:themeColor="text1"/>
        </w:rPr>
        <w:t>ex</w:t>
      </w:r>
      <w:r w:rsidR="00AA49A3">
        <w:rPr>
          <w:rFonts w:eastAsiaTheme="minorEastAsia"/>
          <w:bCs/>
          <w:iCs/>
          <w:color w:val="000000" w:themeColor="text1"/>
        </w:rPr>
        <w:t xml:space="preserve"> </w:t>
      </w:r>
      <w:r w:rsidR="00E471CC">
        <w:rPr>
          <w:rFonts w:eastAsiaTheme="minorEastAsia"/>
          <w:bCs/>
          <w:iCs/>
          <w:color w:val="000000" w:themeColor="text1"/>
        </w:rPr>
        <w:t xml:space="preserve">relationships may underlie </w:t>
      </w:r>
      <w:r w:rsidR="00AA49A3">
        <w:rPr>
          <w:rFonts w:eastAsiaTheme="minorEastAsia"/>
          <w:bCs/>
          <w:iCs/>
          <w:color w:val="000000" w:themeColor="text1"/>
        </w:rPr>
        <w:t>the phenotypic impact</w:t>
      </w:r>
      <w:r w:rsidR="00DC1008">
        <w:rPr>
          <w:rFonts w:eastAsiaTheme="minorEastAsia"/>
          <w:bCs/>
          <w:iCs/>
          <w:color w:val="000000" w:themeColor="text1"/>
        </w:rPr>
        <w:t>s</w:t>
      </w:r>
      <w:r w:rsidR="00AA49A3">
        <w:rPr>
          <w:rFonts w:eastAsiaTheme="minorEastAsia"/>
          <w:bCs/>
          <w:iCs/>
          <w:color w:val="000000" w:themeColor="text1"/>
        </w:rPr>
        <w:t xml:space="preserve"> </w:t>
      </w:r>
      <w:r w:rsidR="00DC1008">
        <w:rPr>
          <w:rFonts w:eastAsiaTheme="minorEastAsia"/>
          <w:bCs/>
          <w:iCs/>
          <w:color w:val="000000" w:themeColor="text1"/>
        </w:rPr>
        <w:t xml:space="preserve">observed with deletion of the </w:t>
      </w:r>
      <w:r w:rsidR="00DC1008">
        <w:rPr>
          <w:rFonts w:eastAsiaTheme="minorEastAsia"/>
          <w:bCs/>
          <w:iCs/>
          <w:color w:val="000000" w:themeColor="text1"/>
        </w:rPr>
        <w:t>deletion of the other 9 transporters</w:t>
      </w:r>
      <w:r w:rsidR="00AA49A3">
        <w:rPr>
          <w:rFonts w:eastAsiaTheme="minorEastAsia"/>
          <w:bCs/>
          <w:iCs/>
          <w:color w:val="000000" w:themeColor="text1"/>
        </w:rPr>
        <w:t xml:space="preserve"> (Fig. </w:t>
      </w:r>
      <w:r w:rsidR="00AA49A3">
        <w:rPr>
          <w:rFonts w:eastAsiaTheme="minorEastAsia"/>
          <w:bCs/>
          <w:iCs/>
          <w:color w:val="000000" w:themeColor="text1"/>
        </w:rPr>
        <w:t>3C).</w:t>
      </w:r>
      <w:r w:rsidR="00AA49A3">
        <w:rPr>
          <w:bCs/>
          <w:iCs/>
          <w:color w:val="000000" w:themeColor="text1"/>
        </w:rPr>
        <w:t xml:space="preserve">  For example, c</w:t>
      </w:r>
      <w:r w:rsidR="001421B9">
        <w:rPr>
          <w:bCs/>
          <w:iCs/>
          <w:color w:val="000000" w:themeColor="text1"/>
        </w:rPr>
        <w:t>ompensatory</w:t>
      </w:r>
      <w:r w:rsidR="009C76E7">
        <w:rPr>
          <w:bCs/>
          <w:iCs/>
          <w:color w:val="000000" w:themeColor="text1"/>
        </w:rPr>
        <w:t xml:space="preserve"> activation of other clearance factors may </w:t>
      </w:r>
      <w:r w:rsidR="00B625E2">
        <w:rPr>
          <w:bCs/>
          <w:iCs/>
          <w:color w:val="000000" w:themeColor="text1"/>
        </w:rPr>
        <w:t>underlie</w:t>
      </w:r>
      <w:r w:rsidR="009C76E7">
        <w:rPr>
          <w:bCs/>
          <w:iCs/>
          <w:color w:val="000000" w:themeColor="text1"/>
        </w:rPr>
        <w:t xml:space="preserve"> the complex positive interactions involving</w:t>
      </w:r>
      <w:r w:rsidR="009C76E7" w:rsidRPr="009C76E7">
        <w:rPr>
          <w:rFonts w:eastAsiaTheme="minorEastAsia"/>
          <w:bCs/>
          <w:i/>
          <w:iCs/>
          <w:color w:val="000000" w:themeColor="text1"/>
        </w:rPr>
        <w:t xml:space="preserve"> </w:t>
      </w:r>
      <w:r w:rsidR="009C76E7">
        <w:rPr>
          <w:rFonts w:eastAsiaTheme="minorEastAsia"/>
          <w:bCs/>
          <w:i/>
          <w:iCs/>
          <w:color w:val="000000" w:themeColor="text1"/>
        </w:rPr>
        <w:t>pdr15∆</w:t>
      </w:r>
      <w:r w:rsidR="009C76E7">
        <w:rPr>
          <w:rFonts w:eastAsiaTheme="minorEastAsia"/>
          <w:bCs/>
          <w:iCs/>
          <w:color w:val="000000" w:themeColor="text1"/>
        </w:rPr>
        <w:t xml:space="preserve">, </w:t>
      </w:r>
      <w:r w:rsidR="009C76E7" w:rsidRPr="009C76E7">
        <w:rPr>
          <w:rFonts w:eastAsiaTheme="minorEastAsia"/>
          <w:bCs/>
          <w:i/>
          <w:iCs/>
          <w:color w:val="000000" w:themeColor="text1"/>
        </w:rPr>
        <w:t>bpt1∆</w:t>
      </w:r>
      <w:r w:rsidR="009C76E7">
        <w:rPr>
          <w:rFonts w:eastAsiaTheme="minorEastAsia"/>
          <w:bCs/>
          <w:iCs/>
          <w:color w:val="000000" w:themeColor="text1"/>
        </w:rPr>
        <w:t xml:space="preserve">, </w:t>
      </w:r>
      <w:r w:rsidR="009C76E7" w:rsidRPr="009C76E7">
        <w:rPr>
          <w:rFonts w:eastAsiaTheme="minorEastAsia"/>
          <w:bCs/>
          <w:i/>
          <w:iCs/>
          <w:color w:val="000000" w:themeColor="text1"/>
        </w:rPr>
        <w:t>adp1∆</w:t>
      </w:r>
      <w:r w:rsidR="009C76E7">
        <w:rPr>
          <w:rFonts w:eastAsiaTheme="minorEastAsia"/>
          <w:bCs/>
          <w:iCs/>
          <w:color w:val="000000" w:themeColor="text1"/>
        </w:rPr>
        <w:t xml:space="preserve">, and </w:t>
      </w:r>
      <w:r w:rsidR="009C76E7" w:rsidRPr="009C76E7">
        <w:rPr>
          <w:rFonts w:eastAsiaTheme="minorEastAsia"/>
          <w:bCs/>
          <w:i/>
          <w:iCs/>
          <w:color w:val="000000" w:themeColor="text1"/>
        </w:rPr>
        <w:t>vmr1∆</w:t>
      </w:r>
      <w:del w:id="13" w:author="Albi Celaj" w:date="2018-10-23T18:08:00Z">
        <w:r w:rsidR="00BE2D6C" w:rsidDel="007F3702">
          <w:rPr>
            <w:rFonts w:eastAsiaTheme="minorEastAsia"/>
            <w:bCs/>
            <w:i/>
            <w:iCs/>
            <w:color w:val="000000" w:themeColor="text1"/>
          </w:rPr>
          <w:delText xml:space="preserve"> </w:delText>
        </w:r>
      </w:del>
      <w:r w:rsidR="00BE2D6C">
        <w:rPr>
          <w:rFonts w:eastAsiaTheme="minorEastAsia"/>
          <w:bCs/>
          <w:iCs/>
          <w:color w:val="000000" w:themeColor="text1"/>
        </w:rPr>
        <w:t>(Fig. 3C)</w:t>
      </w:r>
      <w:r w:rsidR="009C76E7">
        <w:rPr>
          <w:rFonts w:eastAsiaTheme="minorEastAsia"/>
          <w:bCs/>
          <w:iCs/>
          <w:color w:val="000000" w:themeColor="text1"/>
        </w:rPr>
        <w:t>.</w:t>
      </w:r>
    </w:p>
    <w:p w14:paraId="50184259" w14:textId="5906D3D4" w:rsidR="0057641F" w:rsidRDefault="0057641F" w:rsidP="0057641F">
      <w:pPr>
        <w:jc w:val="both"/>
        <w:rPr>
          <w:bCs/>
          <w:iCs/>
          <w:color w:val="000000" w:themeColor="text1"/>
        </w:rPr>
      </w:pPr>
    </w:p>
    <w:p w14:paraId="0DD932AE" w14:textId="7EA19902" w:rsidR="00962F43" w:rsidRDefault="00962F43" w:rsidP="00224FCB">
      <w:pPr>
        <w:outlineLvl w:val="0"/>
        <w:rPr>
          <w:b/>
          <w:bCs/>
          <w:iCs/>
          <w:color w:val="000000" w:themeColor="text1"/>
        </w:rPr>
      </w:pPr>
      <w:r>
        <w:rPr>
          <w:b/>
          <w:bCs/>
          <w:iCs/>
          <w:color w:val="000000" w:themeColor="text1"/>
        </w:rPr>
        <w:t xml:space="preserve">Detailed </w:t>
      </w:r>
      <w:r w:rsidR="00EC5103">
        <w:rPr>
          <w:b/>
          <w:bCs/>
          <w:iCs/>
          <w:color w:val="000000" w:themeColor="text1"/>
        </w:rPr>
        <w:t>v</w:t>
      </w:r>
      <w:r w:rsidRPr="00233F15">
        <w:rPr>
          <w:b/>
          <w:bCs/>
          <w:iCs/>
          <w:color w:val="000000" w:themeColor="text1"/>
        </w:rPr>
        <w:t xml:space="preserve">alidation of </w:t>
      </w:r>
      <w:r w:rsidR="00CA1F33">
        <w:rPr>
          <w:b/>
          <w:bCs/>
          <w:iCs/>
          <w:color w:val="000000" w:themeColor="text1"/>
        </w:rPr>
        <w:t xml:space="preserve">a </w:t>
      </w:r>
      <w:r w:rsidR="00EC5103">
        <w:rPr>
          <w:b/>
          <w:bCs/>
          <w:iCs/>
          <w:color w:val="000000" w:themeColor="text1"/>
        </w:rPr>
        <w:t>c</w:t>
      </w:r>
      <w:r w:rsidR="000D721A">
        <w:rPr>
          <w:b/>
          <w:bCs/>
          <w:iCs/>
          <w:color w:val="000000" w:themeColor="text1"/>
        </w:rPr>
        <w:t>omplex</w:t>
      </w:r>
      <w:r w:rsidRPr="00233F15">
        <w:rPr>
          <w:b/>
          <w:bCs/>
          <w:iCs/>
          <w:color w:val="000000" w:themeColor="text1"/>
        </w:rPr>
        <w:t xml:space="preserve"> </w:t>
      </w:r>
      <w:r w:rsidR="00EC5103">
        <w:rPr>
          <w:b/>
          <w:bCs/>
          <w:iCs/>
          <w:color w:val="000000" w:themeColor="text1"/>
        </w:rPr>
        <w:t>g</w:t>
      </w:r>
      <w:r w:rsidRPr="00233F15">
        <w:rPr>
          <w:b/>
          <w:bCs/>
          <w:iCs/>
          <w:color w:val="000000" w:themeColor="text1"/>
        </w:rPr>
        <w:t xml:space="preserve">enetic </w:t>
      </w:r>
      <w:r w:rsidR="00EC5103">
        <w:rPr>
          <w:b/>
          <w:bCs/>
          <w:iCs/>
          <w:color w:val="000000" w:themeColor="text1"/>
        </w:rPr>
        <w:t>i</w:t>
      </w:r>
      <w:r w:rsidRPr="00233F15">
        <w:rPr>
          <w:b/>
          <w:bCs/>
          <w:iCs/>
          <w:color w:val="000000" w:themeColor="text1"/>
        </w:rPr>
        <w:t>n</w:t>
      </w:r>
      <w:r w:rsidR="000D721A">
        <w:rPr>
          <w:b/>
          <w:bCs/>
          <w:iCs/>
          <w:color w:val="000000" w:themeColor="text1"/>
        </w:rPr>
        <w:t xml:space="preserve">hibition </w:t>
      </w:r>
      <w:r w:rsidR="00EC5103">
        <w:rPr>
          <w:b/>
          <w:bCs/>
          <w:iCs/>
          <w:color w:val="000000" w:themeColor="text1"/>
        </w:rPr>
        <w:t>m</w:t>
      </w:r>
      <w:r w:rsidR="000D721A">
        <w:rPr>
          <w:b/>
          <w:bCs/>
          <w:iCs/>
          <w:color w:val="000000" w:themeColor="text1"/>
        </w:rPr>
        <w:t>odel</w:t>
      </w:r>
    </w:p>
    <w:p w14:paraId="4C1906B4" w14:textId="4B59AB3D" w:rsidR="003966FD" w:rsidRDefault="000D6E54" w:rsidP="003966FD">
      <w:pPr>
        <w:jc w:val="both"/>
        <w:rPr>
          <w:bCs/>
          <w:iCs/>
          <w:color w:val="000000" w:themeColor="text1"/>
        </w:rPr>
      </w:pPr>
      <w:r>
        <w:rPr>
          <w:bCs/>
          <w:iCs/>
          <w:color w:val="000000" w:themeColor="text1"/>
        </w:rPr>
        <w:t>To validate the</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 xml:space="preserve">in a </w:t>
      </w:r>
      <w:r w:rsidR="00660958">
        <w:rPr>
          <w:bCs/>
          <w:iCs/>
          <w:color w:val="000000" w:themeColor="text1"/>
        </w:rPr>
        <w:t>wild-type</w:t>
      </w:r>
      <w:r w:rsidR="0098504E">
        <w:rPr>
          <w:bCs/>
          <w:iCs/>
          <w:color w:val="000000" w:themeColor="text1"/>
        </w:rPr>
        <w:t xml:space="preserv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349EA">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t>
      </w:r>
      <w:r w:rsidR="00660958">
        <w:rPr>
          <w:bCs/>
          <w:iCs/>
          <w:color w:val="000000" w:themeColor="text1"/>
        </w:rPr>
        <w:t>wild-type</w:t>
      </w:r>
      <w:r w:rsidR="000A0257">
        <w:rPr>
          <w:bCs/>
          <w:iCs/>
          <w:color w:val="000000" w:themeColor="text1"/>
        </w:rPr>
        <w:t xml:space="preserv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 Fig 4</w:t>
      </w:r>
      <w:r w:rsidR="0098504E">
        <w:rPr>
          <w:bCs/>
          <w:iCs/>
          <w:color w:val="000000" w:themeColor="text1"/>
        </w:rPr>
        <w:t>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pool data,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w:t>
      </w:r>
      <w:r w:rsidR="003D6785">
        <w:rPr>
          <w:bCs/>
          <w:iCs/>
          <w:color w:val="000000" w:themeColor="text1"/>
        </w:rPr>
        <w:t>non-additive</w:t>
      </w:r>
      <w:r w:rsidR="00E97720">
        <w:rPr>
          <w:bCs/>
          <w:iCs/>
          <w:color w:val="000000" w:themeColor="text1"/>
        </w:rPr>
        <w:t xml:space="preserv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r w:rsidR="00B24705">
        <w:rPr>
          <w:bCs/>
          <w:iCs/>
          <w:color w:val="000000" w:themeColor="text1"/>
        </w:rPr>
        <w:t xml:space="preserve">is </w:t>
      </w:r>
      <w:r w:rsidR="00BA3C21" w:rsidRPr="00087F63">
        <w:rPr>
          <w:bCs/>
          <w:iCs/>
          <w:color w:val="000000" w:themeColor="text1"/>
        </w:rPr>
        <w:t xml:space="preserve">thought to </w:t>
      </w:r>
      <w:r w:rsidR="00BA3C21" w:rsidRPr="00BA3C21">
        <w:rPr>
          <w:bCs/>
          <w:iCs/>
          <w:color w:val="000000" w:themeColor="text1"/>
        </w:rPr>
        <w:t xml:space="preserve">be </w:t>
      </w:r>
      <w:r w:rsidR="00263C53">
        <w:rPr>
          <w:bCs/>
          <w:iCs/>
          <w:color w:val="000000" w:themeColor="text1"/>
        </w:rPr>
        <w:t xml:space="preserve">indirectly </w:t>
      </w:r>
      <w:r w:rsidR="00BA3C21" w:rsidRPr="00BA3C21">
        <w:rPr>
          <w:bCs/>
          <w:iCs/>
          <w:color w:val="000000" w:themeColor="text1"/>
        </w:rPr>
        <w:t xml:space="preserve">mediated </w:t>
      </w:r>
      <w:r w:rsidR="00E9310B">
        <w:rPr>
          <w:bCs/>
          <w:iCs/>
          <w:color w:val="000000" w:themeColor="text1"/>
        </w:rPr>
        <w:t>by transcriptional activation of</w:t>
      </w:r>
      <w:r w:rsidR="00BA3C21" w:rsidRPr="00BA3C21">
        <w:rPr>
          <w:bCs/>
          <w:iCs/>
          <w:color w:val="000000" w:themeColor="text1"/>
        </w:rPr>
        <w:t xml:space="preserve"> Pdr1</w:t>
      </w:r>
      <w:r w:rsidR="00E9310B">
        <w:rPr>
          <w:bCs/>
          <w:iCs/>
          <w:color w:val="000000" w:themeColor="text1"/>
        </w:rPr>
        <w:t xml:space="preserve"> through an unknown mechanism</w:t>
      </w:r>
      <w:r w:rsidR="00BA3C21"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BA3C21" w:rsidRPr="00BA3C21">
        <w:rPr>
          <w:bCs/>
          <w:iCs/>
          <w:color w:val="000000" w:themeColor="text1"/>
        </w:rPr>
        <w:fldChar w:fldCharType="separate"/>
      </w:r>
      <w:r w:rsidR="000C5C2F" w:rsidRPr="000C5C2F">
        <w:rPr>
          <w:bCs/>
          <w:iCs/>
          <w:noProof/>
          <w:color w:val="000000" w:themeColor="text1"/>
          <w:vertAlign w:val="superscript"/>
        </w:rPr>
        <w:t>33</w:t>
      </w:r>
      <w:r w:rsidR="00BA3C21" w:rsidRPr="00BA3C21">
        <w:rPr>
          <w:bCs/>
          <w:iCs/>
          <w:color w:val="000000" w:themeColor="text1"/>
        </w:rPr>
        <w:fldChar w:fldCharType="end"/>
      </w:r>
      <w:r w:rsidR="00BA3C21" w:rsidRPr="00BA3C21">
        <w:rPr>
          <w:bCs/>
          <w:iCs/>
          <w:color w:val="000000" w:themeColor="text1"/>
        </w:rPr>
        <w:t xml:space="preserve">  </w:t>
      </w:r>
      <w:r w:rsidR="003966FD" w:rsidRPr="00BA3C21">
        <w:rPr>
          <w:bCs/>
          <w:iCs/>
          <w:color w:val="000000" w:themeColor="text1"/>
        </w:rPr>
        <w:t xml:space="preserve">To investigate whether </w:t>
      </w:r>
      <w:r w:rsidR="003966FD" w:rsidRPr="00BA3C21">
        <w:rPr>
          <w:bCs/>
          <w:i/>
          <w:iCs/>
          <w:color w:val="000000" w:themeColor="text1"/>
        </w:rPr>
        <w:t xml:space="preserve">PDR5 </w:t>
      </w:r>
      <w:r w:rsidR="003966FD" w:rsidRPr="00BA3C21">
        <w:rPr>
          <w:bCs/>
          <w:iCs/>
          <w:color w:val="000000" w:themeColor="text1"/>
        </w:rPr>
        <w:t>mR</w:t>
      </w:r>
      <w:r w:rsidR="003966FD">
        <w:rPr>
          <w:bCs/>
          <w:iCs/>
          <w:color w:val="000000" w:themeColor="text1"/>
        </w:rPr>
        <w:t>NA abundance was indeed elevated in</w:t>
      </w:r>
      <w:r w:rsidR="003966FD" w:rsidRPr="00BA3C21">
        <w:rPr>
          <w:bCs/>
          <w:iCs/>
          <w:color w:val="000000" w:themeColor="text1"/>
        </w:rPr>
        <w:t xml:space="preserve"> </w:t>
      </w:r>
      <w:r w:rsidR="003966FD" w:rsidRPr="00BA3C21">
        <w:rPr>
          <w:bCs/>
          <w:i/>
          <w:iCs/>
          <w:color w:val="000000" w:themeColor="text1"/>
        </w:rPr>
        <w:t xml:space="preserve">snq2∆yor1∆ybt1∆ycf1∆ </w:t>
      </w:r>
      <w:r w:rsidR="003966FD" w:rsidRPr="00BA3C21">
        <w:rPr>
          <w:bCs/>
          <w:iCs/>
          <w:color w:val="000000" w:themeColor="text1"/>
        </w:rPr>
        <w:t>compared to the wild type</w:t>
      </w:r>
      <w:r w:rsidR="003966FD">
        <w:rPr>
          <w:bCs/>
          <w:iCs/>
          <w:color w:val="000000" w:themeColor="text1"/>
        </w:rPr>
        <w:t xml:space="preserve">, </w:t>
      </w:r>
      <w:r w:rsidR="003966FD" w:rsidRPr="00BA3C21">
        <w:rPr>
          <w:bCs/>
          <w:iCs/>
          <w:color w:val="000000" w:themeColor="text1"/>
        </w:rPr>
        <w:t xml:space="preserve">we performed qRT-PCR.  </w:t>
      </w:r>
      <w:r w:rsidR="003966FD" w:rsidRPr="00BA3C21">
        <w:rPr>
          <w:bCs/>
          <w:i/>
          <w:iCs/>
          <w:color w:val="000000" w:themeColor="text1"/>
        </w:rPr>
        <w:t xml:space="preserve">PDR5 </w:t>
      </w:r>
      <w:r w:rsidR="003966FD" w:rsidRPr="00BA3C21">
        <w:rPr>
          <w:bCs/>
          <w:iCs/>
          <w:color w:val="000000" w:themeColor="text1"/>
        </w:rPr>
        <w:t xml:space="preserve">transcript abundance was elevated </w:t>
      </w:r>
      <w:r w:rsidR="003966FD">
        <w:rPr>
          <w:bCs/>
          <w:iCs/>
          <w:color w:val="000000" w:themeColor="text1"/>
        </w:rPr>
        <w:t xml:space="preserve">2.1 fold </w:t>
      </w:r>
      <w:r w:rsidR="003966FD" w:rsidRPr="00BA3C21">
        <w:rPr>
          <w:bCs/>
          <w:iCs/>
          <w:color w:val="000000" w:themeColor="text1"/>
        </w:rPr>
        <w:t xml:space="preserve">in </w:t>
      </w:r>
      <w:r w:rsidR="003966FD" w:rsidRPr="00BA3C21">
        <w:rPr>
          <w:bCs/>
          <w:i/>
          <w:iCs/>
          <w:color w:val="000000" w:themeColor="text1"/>
        </w:rPr>
        <w:t xml:space="preserve">snq2∆yor1∆ybt1∆ycf1∆ </w:t>
      </w:r>
      <w:r w:rsidR="003966FD">
        <w:rPr>
          <w:bCs/>
          <w:iCs/>
          <w:color w:val="000000" w:themeColor="text1"/>
        </w:rPr>
        <w:t>relative to the wild type</w:t>
      </w:r>
      <w:r w:rsidR="003966FD" w:rsidRPr="00BA3C21">
        <w:rPr>
          <w:bCs/>
          <w:iCs/>
          <w:color w:val="000000" w:themeColor="text1"/>
        </w:rPr>
        <w:t xml:space="preserve"> (</w:t>
      </w:r>
      <w:r w:rsidR="003966FD" w:rsidRPr="00BA3C21">
        <w:rPr>
          <w:bCs/>
          <w:i/>
          <w:iCs/>
          <w:color w:val="000000" w:themeColor="text1"/>
        </w:rPr>
        <w:t>p</w:t>
      </w:r>
      <w:r w:rsidR="003966FD" w:rsidRPr="00BA3C21">
        <w:rPr>
          <w:bCs/>
          <w:iCs/>
          <w:color w:val="000000" w:themeColor="text1"/>
        </w:rPr>
        <w:t xml:space="preserve"> = </w:t>
      </w:r>
      <w:r w:rsidR="003966FD">
        <w:rPr>
          <w:bCs/>
          <w:iCs/>
          <w:color w:val="000000" w:themeColor="text1"/>
        </w:rPr>
        <w:t>0.032; Fig 4D</w:t>
      </w:r>
      <w:r w:rsidR="003966FD" w:rsidRPr="00BA3C21">
        <w:rPr>
          <w:bCs/>
          <w:iCs/>
          <w:color w:val="000000" w:themeColor="text1"/>
        </w:rPr>
        <w:t xml:space="preserve">).  </w:t>
      </w:r>
      <w:r w:rsidR="003966FD">
        <w:rPr>
          <w:bCs/>
          <w:iCs/>
          <w:color w:val="000000" w:themeColor="text1"/>
        </w:rPr>
        <w:t xml:space="preserve">While </w:t>
      </w:r>
      <w:r w:rsidR="003966FD">
        <w:rPr>
          <w:bCs/>
          <w:i/>
          <w:iCs/>
          <w:color w:val="000000" w:themeColor="text1"/>
        </w:rPr>
        <w:t xml:space="preserve">snq2∆yor1∆ </w:t>
      </w:r>
      <w:r w:rsidR="003966FD">
        <w:rPr>
          <w:bCs/>
          <w:iCs/>
          <w:color w:val="000000" w:themeColor="text1"/>
        </w:rPr>
        <w:t xml:space="preserve">was </w:t>
      </w:r>
      <w:r w:rsidR="003966FD">
        <w:rPr>
          <w:bCs/>
          <w:iCs/>
          <w:color w:val="000000" w:themeColor="text1"/>
        </w:rPr>
        <w:lastRenderedPageBreak/>
        <w:t xml:space="preserve">expected to result in </w:t>
      </w:r>
      <w:r w:rsidR="00310667">
        <w:rPr>
          <w:bCs/>
          <w:iCs/>
          <w:color w:val="000000" w:themeColor="text1"/>
        </w:rPr>
        <w:t xml:space="preserve">weaker </w:t>
      </w:r>
      <w:r w:rsidR="003966FD">
        <w:rPr>
          <w:bCs/>
          <w:iCs/>
          <w:color w:val="000000" w:themeColor="text1"/>
        </w:rPr>
        <w:t xml:space="preserve">(~1.5 fold) </w:t>
      </w:r>
      <w:r w:rsidR="003966FD">
        <w:rPr>
          <w:bCs/>
          <w:i/>
          <w:iCs/>
          <w:color w:val="000000" w:themeColor="text1"/>
        </w:rPr>
        <w:t xml:space="preserve">PDR5 </w:t>
      </w:r>
      <w:r w:rsidR="003966FD">
        <w:rPr>
          <w:bCs/>
          <w:iCs/>
          <w:color w:val="000000" w:themeColor="text1"/>
        </w:rPr>
        <w:t>induction as previously reported</w:t>
      </w:r>
      <w:r w:rsidR="003966FD">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3966FD">
        <w:rPr>
          <w:bCs/>
          <w:iCs/>
          <w:color w:val="000000" w:themeColor="text1"/>
        </w:rPr>
        <w:fldChar w:fldCharType="separate"/>
      </w:r>
      <w:r w:rsidR="000C5C2F" w:rsidRPr="000C5C2F">
        <w:rPr>
          <w:bCs/>
          <w:iCs/>
          <w:noProof/>
          <w:color w:val="000000" w:themeColor="text1"/>
          <w:vertAlign w:val="superscript"/>
        </w:rPr>
        <w:t>33</w:t>
      </w:r>
      <w:r w:rsidR="003966FD">
        <w:rPr>
          <w:bCs/>
          <w:iCs/>
          <w:color w:val="000000" w:themeColor="text1"/>
        </w:rPr>
        <w:fldChar w:fldCharType="end"/>
      </w:r>
      <w:r w:rsidR="003966FD">
        <w:rPr>
          <w:bCs/>
          <w:iCs/>
          <w:color w:val="000000" w:themeColor="text1"/>
        </w:rPr>
        <w:t xml:space="preserve">, here the observed ~1.3 fold difference was not statistically </w:t>
      </w:r>
      <w:r w:rsidR="0094353B">
        <w:rPr>
          <w:bCs/>
          <w:iCs/>
          <w:color w:val="000000" w:themeColor="text1"/>
        </w:rPr>
        <w:t>s</w:t>
      </w:r>
      <w:r w:rsidR="008E0F8E">
        <w:rPr>
          <w:bCs/>
          <w:iCs/>
          <w:color w:val="000000" w:themeColor="text1"/>
        </w:rPr>
        <w:t>ignificant</w:t>
      </w:r>
      <w:r w:rsidR="0094353B">
        <w:rPr>
          <w:bCs/>
          <w:iCs/>
          <w:color w:val="000000" w:themeColor="text1"/>
        </w:rPr>
        <w:t xml:space="preserve"> </w:t>
      </w:r>
      <w:r w:rsidR="003966FD">
        <w:rPr>
          <w:bCs/>
          <w:iCs/>
          <w:color w:val="000000" w:themeColor="text1"/>
        </w:rPr>
        <w:t xml:space="preserve">(p </w:t>
      </w:r>
      <w:r w:rsidR="0024020D">
        <w:rPr>
          <w:bCs/>
          <w:iCs/>
          <w:color w:val="000000" w:themeColor="text1"/>
        </w:rPr>
        <w:t xml:space="preserve">= 0.27, Fig 4E), and </w:t>
      </w:r>
      <w:r w:rsidR="003966FD">
        <w:rPr>
          <w:bCs/>
          <w:iCs/>
          <w:color w:val="000000" w:themeColor="text1"/>
        </w:rPr>
        <w:t xml:space="preserve">no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was found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p>
    <w:p w14:paraId="7442EEDA" w14:textId="1F3840C2" w:rsidR="00C47B8F" w:rsidRDefault="00C47B8F" w:rsidP="004D0055">
      <w:pPr>
        <w:jc w:val="both"/>
        <w:rPr>
          <w:bCs/>
          <w:iCs/>
          <w:color w:val="000000" w:themeColor="text1"/>
        </w:rPr>
      </w:pPr>
    </w:p>
    <w:p w14:paraId="6001454E" w14:textId="3FE978BC" w:rsidR="00C569A0" w:rsidRPr="00FF3025" w:rsidRDefault="008E0F8E" w:rsidP="000D710B">
      <w:pPr>
        <w:jc w:val="both"/>
        <w:rPr>
          <w:bCs/>
          <w:iCs/>
          <w:color w:val="000000" w:themeColor="text1"/>
        </w:rPr>
      </w:pPr>
      <w:r>
        <w:rPr>
          <w:bCs/>
          <w:iCs/>
          <w:color w:val="000000" w:themeColor="text1"/>
        </w:rPr>
        <w:t>To further investigate</w:t>
      </w:r>
      <w:r w:rsidR="001421B9">
        <w:rPr>
          <w:bCs/>
          <w:iCs/>
          <w:color w:val="000000" w:themeColor="text1"/>
        </w:rPr>
        <w:t xml:space="preserve"> the predicted </w:t>
      </w:r>
      <w:r w:rsidR="001421B9" w:rsidRPr="001421B9">
        <w:rPr>
          <w:bCs/>
          <w:iCs/>
          <w:color w:val="000000" w:themeColor="text1"/>
        </w:rPr>
        <w:t>repression</w:t>
      </w:r>
      <w:r w:rsidR="001421B9">
        <w:rPr>
          <w:bCs/>
          <w:iCs/>
          <w:color w:val="000000" w:themeColor="text1"/>
        </w:rPr>
        <w:t xml:space="preserve"> of </w:t>
      </w:r>
      <w:r w:rsidR="001421B9" w:rsidRPr="001421B9">
        <w:rPr>
          <w:bCs/>
          <w:iCs/>
          <w:color w:val="000000" w:themeColor="text1"/>
        </w:rPr>
        <w:t>Pdr5</w:t>
      </w:r>
      <w:r w:rsidR="001421B9">
        <w:rPr>
          <w:bCs/>
          <w:iCs/>
          <w:color w:val="000000" w:themeColor="text1"/>
        </w:rPr>
        <w:t xml:space="preserve"> by</w:t>
      </w:r>
      <w:r>
        <w:rPr>
          <w:bCs/>
          <w:iCs/>
          <w:color w:val="000000" w:themeColor="text1"/>
        </w:rPr>
        <w:t xml:space="preserve"> the membrane transporters</w:t>
      </w:r>
      <w:r w:rsidR="001421B9">
        <w:rPr>
          <w:bCs/>
          <w:iCs/>
          <w:color w:val="000000" w:themeColor="text1"/>
        </w:rPr>
        <w:t xml:space="preserve"> </w:t>
      </w:r>
      <w:r w:rsidR="001421B9" w:rsidRPr="00795AAD">
        <w:rPr>
          <w:bCs/>
          <w:i/>
          <w:iCs/>
          <w:color w:val="000000" w:themeColor="text1"/>
        </w:rPr>
        <w:t>SNQ2</w:t>
      </w:r>
      <w:r w:rsidR="001421B9">
        <w:rPr>
          <w:bCs/>
          <w:iCs/>
          <w:color w:val="000000" w:themeColor="text1"/>
        </w:rPr>
        <w:t xml:space="preserve"> and </w:t>
      </w:r>
      <w:r w:rsidR="001421B9" w:rsidRPr="00795AAD">
        <w:rPr>
          <w:bCs/>
          <w:i/>
          <w:iCs/>
          <w:color w:val="000000" w:themeColor="text1"/>
        </w:rPr>
        <w:t>YOR1</w:t>
      </w:r>
      <w:r w:rsidR="001421B9">
        <w:rPr>
          <w:bCs/>
          <w:iCs/>
          <w:color w:val="000000" w:themeColor="text1"/>
        </w:rPr>
        <w:t xml:space="preserve">, </w:t>
      </w:r>
      <w:r>
        <w:rPr>
          <w:bCs/>
          <w:iCs/>
          <w:color w:val="000000" w:themeColor="text1"/>
        </w:rPr>
        <w:t xml:space="preserve">we </w:t>
      </w:r>
      <w:r w:rsidR="00B67CDC">
        <w:rPr>
          <w:bCs/>
          <w:iCs/>
          <w:color w:val="000000" w:themeColor="text1"/>
        </w:rPr>
        <w:t>explored the possibility of an alternate mechanism</w:t>
      </w:r>
      <w:r w:rsidR="00125C10">
        <w:rPr>
          <w:bCs/>
          <w:iCs/>
          <w:color w:val="000000" w:themeColor="text1"/>
        </w:rPr>
        <w:t xml:space="preserve"> based on physical interactions</w:t>
      </w:r>
      <w:r w:rsidR="00B67CDC">
        <w:rPr>
          <w:bCs/>
          <w:iCs/>
          <w:color w:val="000000" w:themeColor="text1"/>
        </w:rPr>
        <w:t xml:space="preserve">.  </w:t>
      </w:r>
      <w:r w:rsidR="00954B8F">
        <w:rPr>
          <w:bCs/>
          <w:iCs/>
          <w:color w:val="000000" w:themeColor="text1"/>
        </w:rPr>
        <w:t>Consistent with the lack of transcriptional induction in the lower-order knockouts observed here</w:t>
      </w:r>
      <w:r w:rsidR="00C47B8F">
        <w:rPr>
          <w:bCs/>
          <w:iCs/>
          <w:color w:val="000000" w:themeColor="text1"/>
        </w:rPr>
        <w:t xml:space="preserve">, </w:t>
      </w:r>
      <w:r w:rsidR="008C5E45">
        <w:rPr>
          <w:bCs/>
          <w:iCs/>
          <w:color w:val="000000" w:themeColor="text1"/>
        </w:rPr>
        <w:t xml:space="preserve">a </w:t>
      </w:r>
      <w:r w:rsidR="00721A97">
        <w:rPr>
          <w:bCs/>
          <w:iCs/>
          <w:color w:val="000000" w:themeColor="text1"/>
        </w:rPr>
        <w:t xml:space="preserve">previous study investigating </w:t>
      </w:r>
      <w:r w:rsidR="005767BD">
        <w:rPr>
          <w:bCs/>
          <w:iCs/>
          <w:color w:val="000000" w:themeColor="text1"/>
        </w:rPr>
        <w:t xml:space="preserve">an increase </w:t>
      </w:r>
      <w:r w:rsidR="00627DF3">
        <w:rPr>
          <w:bCs/>
          <w:iCs/>
          <w:color w:val="000000" w:themeColor="text1"/>
        </w:rPr>
        <w:t xml:space="preserve">in Snq2-mediated benomyl resistance by </w:t>
      </w:r>
      <w:r w:rsidR="00627DF3">
        <w:rPr>
          <w:bCs/>
          <w:i/>
          <w:iCs/>
          <w:color w:val="000000" w:themeColor="text1"/>
        </w:rPr>
        <w:t xml:space="preserve">pdr5∆ </w:t>
      </w:r>
      <w:r w:rsidR="00627DF3">
        <w:rPr>
          <w:bCs/>
          <w:iCs/>
          <w:color w:val="000000" w:themeColor="text1"/>
        </w:rPr>
        <w:t xml:space="preserve">and </w:t>
      </w:r>
      <w:r w:rsidR="00627DF3">
        <w:rPr>
          <w:bCs/>
          <w:i/>
          <w:iCs/>
          <w:color w:val="000000" w:themeColor="text1"/>
        </w:rPr>
        <w:t xml:space="preserve">yor1∆ </w:t>
      </w:r>
      <w:r w:rsidR="00627DF3">
        <w:rPr>
          <w:bCs/>
          <w:iCs/>
          <w:color w:val="000000" w:themeColor="text1"/>
        </w:rPr>
        <w:t xml:space="preserve">found evidence for </w:t>
      </w:r>
      <w:r w:rsidR="003A3FAA">
        <w:rPr>
          <w:bCs/>
          <w:iCs/>
          <w:color w:val="000000" w:themeColor="text1"/>
        </w:rPr>
        <w:t xml:space="preserve">mild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r w:rsidR="00627DF3">
        <w:rPr>
          <w:bCs/>
          <w:i/>
          <w:iCs/>
          <w:color w:val="000000" w:themeColor="text1"/>
        </w:rPr>
        <w:t>pdr5∆yor1∆</w:t>
      </w:r>
      <w:r w:rsidR="00627DF3">
        <w:rPr>
          <w:bCs/>
          <w:iCs/>
          <w:color w:val="000000" w:themeColor="text1"/>
        </w:rPr>
        <w:t>, but</w:t>
      </w:r>
      <w:r w:rsidR="00600F21">
        <w:rPr>
          <w:bCs/>
          <w:iCs/>
          <w:color w:val="000000" w:themeColor="text1"/>
        </w:rPr>
        <w:t xml:space="preserve"> not in either resistant single </w:t>
      </w:r>
      <w:r w:rsidR="00627DF3">
        <w:rPr>
          <w:bCs/>
          <w:iCs/>
          <w:color w:val="000000" w:themeColor="text1"/>
        </w:rPr>
        <w:t>mutant</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of Snq2 was instead hypothesized to result from their direct protein-p</w:t>
      </w:r>
      <w:r w:rsidR="00E96E6B">
        <w:rPr>
          <w:bCs/>
          <w:iCs/>
          <w:color w:val="000000" w:themeColor="text1"/>
        </w:rPr>
        <w:t>rotein interaction</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FC76B2">
        <w:rPr>
          <w:bCs/>
          <w:iCs/>
          <w:color w:val="000000" w:themeColor="text1"/>
        </w:rPr>
        <w:t xml:space="preserve">Consistent with a </w:t>
      </w:r>
      <w:r w:rsidR="00125C10">
        <w:rPr>
          <w:bCs/>
          <w:iCs/>
          <w:color w:val="000000" w:themeColor="text1"/>
        </w:rPr>
        <w:t>physical</w:t>
      </w:r>
      <w:r w:rsidR="00FC76B2">
        <w:rPr>
          <w:bCs/>
          <w:iCs/>
          <w:color w:val="000000" w:themeColor="text1"/>
        </w:rPr>
        <w:t xml:space="preserve"> repression</w:t>
      </w:r>
      <w:r w:rsidR="00C650EB">
        <w:rPr>
          <w:bCs/>
          <w:iCs/>
          <w:color w:val="000000" w:themeColor="text1"/>
        </w:rPr>
        <w:t xml:space="preserve"> model, </w:t>
      </w:r>
      <w:r w:rsidR="00C650EB" w:rsidRPr="00C7070C">
        <w:rPr>
          <w:bCs/>
          <w:iCs/>
          <w:color w:val="000000" w:themeColor="text1"/>
        </w:rPr>
        <w:t>homodimers of Pdr5, Snq2, and Yor1</w:t>
      </w:r>
      <w:r w:rsidR="00915736">
        <w:rPr>
          <w:bCs/>
          <w:iCs/>
          <w:color w:val="000000" w:themeColor="text1"/>
        </w:rPr>
        <w:t xml:space="preserve">, as well as a Pdr5-Snq2 heterodimer have been detected either </w:t>
      </w:r>
      <w:r w:rsidR="00915736" w:rsidRPr="00C7070C">
        <w:rPr>
          <w:bCs/>
          <w:iCs/>
          <w:color w:val="000000" w:themeColor="text1"/>
        </w:rPr>
        <w:t>using the mDHFR protein complementation assay (PCA)</w:t>
      </w:r>
      <w:r w:rsidR="00915736">
        <w:rPr>
          <w:bCs/>
          <w:iCs/>
          <w:color w:val="000000" w:themeColor="text1"/>
        </w:rPr>
        <w:t xml:space="preserve"> </w:t>
      </w:r>
      <w:r w:rsidR="00915736" w:rsidRPr="00C7070C">
        <w:rPr>
          <w:bCs/>
          <w:iCs/>
          <w:color w:val="000000" w:themeColor="text1"/>
        </w:rPr>
        <w:fldChar w:fldCharType="begin" w:fldLock="1"/>
      </w:r>
      <w:r w:rsidR="00D660A4">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interactome.","type":"article-journal","volume":"320"},"uris":["http://www.mendeley.com/documents/?uuid=090ec31c-01ab-445e-99ef-67483a1943a8"]},{"id":"ITEM-2","itemData":{"DOI":"10.1073/pnas.1204952109","ISBN":"1091-6490 (Electronic)\\r0027-8424 (Linking)","ISSN":"1091-6490","PMID":"22615397","abstract":"Changes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author":[{"dropping-particle":"","family":"Schlecht","given":"Ulrich","non-dropping-particle":"","parse-names":false,"suffix":""},{"dropping-particle":"","family":"Miranda","given":"Molly","non-dropping-particle":"","parse-names":false,"suffix":""},{"dropping-particle":"","family":"Suresh","given":"Sundari","non-dropping-particle":"","parse-names":false,"suffix":""},{"dropping-particle":"","family":"Davis","given":"Ronald W.","non-dropping-particle":"","parse-names":false,"suffix":""},{"dropping-particle":"","family":"St.Onge","given":"R. P.","non-dropping-particle":"","parse-names":false,"suffix":""},{"dropping-particle":"","family":"St Onge","given":"Robert P","non-dropping-particle":"","parse-names":false,"suffix":""},{"dropping-particle":"","family":"St.Onge","given":"R. P.","non-dropping-particle":"","parse-names":false,"suffix":""},{"dropping-particle":"","family":"St Onge","given":"Robert P","non-dropping-particle":"","parse-names":false,"suffix":""}],"container-title":"Proceedings of the National Academy of Sciences of the United States of America","id":"ITEM-2","issue":"23","issued":{"date-parts":[["2012","6","5"]]},"page":"9213-8","title":"Multiplex assay for condition-dependent changes in protein-protein interactions.","type":"article-journal","volume":"109"},"uris":["http://www.mendeley.com/documents/?uuid=f9590737-23b7-4edc-9674-36992b3c8cf9"]}],"mendeley":{"formattedCitation":"&lt;sup&gt;49,50&lt;/sup&gt;","plainTextFormattedCitation":"49,50","previouslyFormattedCitation":"&lt;sup&gt;49,50&lt;/sup&gt;"},"properties":{"noteIndex":0},"schema":"https://github.com/citation-style-language/schema/raw/master/csl-citation.json"}</w:instrText>
      </w:r>
      <w:r w:rsidR="00915736" w:rsidRPr="00C7070C">
        <w:rPr>
          <w:bCs/>
          <w:iCs/>
          <w:color w:val="000000" w:themeColor="text1"/>
        </w:rPr>
        <w:fldChar w:fldCharType="separate"/>
      </w:r>
      <w:r w:rsidR="000C5C2F" w:rsidRPr="000C5C2F">
        <w:rPr>
          <w:bCs/>
          <w:iCs/>
          <w:noProof/>
          <w:color w:val="000000" w:themeColor="text1"/>
          <w:vertAlign w:val="superscript"/>
        </w:rPr>
        <w:t>49,50</w:t>
      </w:r>
      <w:r w:rsidR="00915736" w:rsidRPr="00C7070C">
        <w:rPr>
          <w:bCs/>
          <w:iCs/>
          <w:color w:val="000000" w:themeColor="text1"/>
        </w:rPr>
        <w:fldChar w:fldCharType="end"/>
      </w:r>
      <w:r w:rsidR="00915736">
        <w:rPr>
          <w:bCs/>
          <w:iCs/>
          <w:color w:val="000000" w:themeColor="text1"/>
        </w:rPr>
        <w:t xml:space="preserve"> and/or </w:t>
      </w:r>
      <w:r w:rsidR="00C650EB" w:rsidRPr="00C7070C">
        <w:rPr>
          <w:bCs/>
          <w:iCs/>
          <w:color w:val="000000" w:themeColor="text1"/>
        </w:rPr>
        <w:t>using the membrane yeast-two-hybrid (MYTH)</w:t>
      </w:r>
      <w:r w:rsidR="00C650EB" w:rsidRPr="00C7070C">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C650EB" w:rsidRPr="00C7070C">
        <w:rPr>
          <w:bCs/>
          <w:iCs/>
          <w:color w:val="000000" w:themeColor="text1"/>
        </w:rPr>
        <w:fldChar w:fldCharType="separate"/>
      </w:r>
      <w:r w:rsidR="000C5C2F" w:rsidRPr="000C5C2F">
        <w:rPr>
          <w:bCs/>
          <w:iCs/>
          <w:noProof/>
          <w:color w:val="000000" w:themeColor="text1"/>
          <w:vertAlign w:val="superscript"/>
        </w:rPr>
        <w:t>34</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r w:rsidR="008F44E7">
        <w:rPr>
          <w:bCs/>
          <w:iCs/>
          <w:color w:val="000000" w:themeColor="text1"/>
        </w:rPr>
        <w:t>While</w:t>
      </w:r>
      <w:r w:rsidR="00954B8F">
        <w:rPr>
          <w:bCs/>
          <w:iCs/>
          <w:color w:val="000000" w:themeColor="text1"/>
        </w:rPr>
        <w:t xml:space="preserve"> the functional significance of these </w:t>
      </w:r>
      <w:r w:rsidR="002E1620">
        <w:rPr>
          <w:bCs/>
          <w:iCs/>
          <w:color w:val="000000" w:themeColor="text1"/>
        </w:rPr>
        <w:t>homodimer interactions have</w:t>
      </w:r>
      <w:r w:rsidR="008F44E7">
        <w:rPr>
          <w:bCs/>
          <w:iCs/>
          <w:color w:val="000000" w:themeColor="text1"/>
        </w:rPr>
        <w:t xml:space="preserve"> been poorly explored, </w:t>
      </w:r>
      <w:r w:rsidR="00954B8F">
        <w:rPr>
          <w:bCs/>
          <w:iCs/>
          <w:color w:val="000000" w:themeColor="text1"/>
        </w:rPr>
        <w:t xml:space="preserve"> </w:t>
      </w:r>
      <w:r w:rsidR="008F44E7">
        <w:rPr>
          <w:bCs/>
          <w:iCs/>
          <w:color w:val="000000" w:themeColor="text1"/>
        </w:rPr>
        <w:t>t</w:t>
      </w:r>
      <w:r w:rsidR="00B24705">
        <w:rPr>
          <w:bCs/>
          <w:iCs/>
          <w:color w:val="000000" w:themeColor="text1"/>
        </w:rPr>
        <w:t xml:space="preserve">he Pdr5 homodimer </w:t>
      </w:r>
      <w:r w:rsidR="0080357C">
        <w:rPr>
          <w:bCs/>
          <w:iCs/>
          <w:color w:val="000000" w:themeColor="text1"/>
        </w:rPr>
        <w:t xml:space="preserve">has </w:t>
      </w:r>
      <w:r w:rsidR="00D03E4A">
        <w:rPr>
          <w:bCs/>
          <w:iCs/>
          <w:color w:val="000000" w:themeColor="text1"/>
        </w:rPr>
        <w:t xml:space="preserve">been </w:t>
      </w:r>
      <w:r w:rsidR="0080357C">
        <w:rPr>
          <w:bCs/>
          <w:iCs/>
          <w:color w:val="000000" w:themeColor="text1"/>
        </w:rPr>
        <w:t>characterized</w:t>
      </w:r>
      <w:r w:rsidR="00B24705">
        <w:rPr>
          <w:bCs/>
          <w:iCs/>
          <w:color w:val="000000" w:themeColor="text1"/>
        </w:rPr>
        <w:t xml:space="preserve"> using </w:t>
      </w:r>
      <w:r w:rsidR="002C73D9">
        <w:rPr>
          <w:bCs/>
          <w:iCs/>
          <w:color w:val="000000" w:themeColor="text1"/>
        </w:rPr>
        <w:t>single-particle electron microscopy</w:t>
      </w:r>
      <w:r w:rsidR="00B24705">
        <w:rPr>
          <w:bCs/>
          <w:iCs/>
          <w:color w:val="000000" w:themeColor="text1"/>
        </w:rPr>
        <w:t xml:space="preserve">, which </w:t>
      </w:r>
      <w:r w:rsidR="000D6E54">
        <w:rPr>
          <w:bCs/>
          <w:iCs/>
          <w:color w:val="000000" w:themeColor="text1"/>
        </w:rPr>
        <w:t>shows</w:t>
      </w:r>
      <w:r w:rsidR="00B24705">
        <w:rPr>
          <w:bCs/>
          <w:iCs/>
          <w:color w:val="000000" w:themeColor="text1"/>
        </w:rPr>
        <w:t xml:space="preserve"> a four-lobed </w:t>
      </w:r>
      <w:r w:rsidR="00167969">
        <w:rPr>
          <w:bCs/>
          <w:iCs/>
          <w:color w:val="000000" w:themeColor="text1"/>
        </w:rPr>
        <w:t>asymmetric</w:t>
      </w:r>
      <w:r w:rsidR="00B24705">
        <w:rPr>
          <w:bCs/>
          <w:iCs/>
          <w:color w:val="000000" w:themeColor="text1"/>
        </w:rPr>
        <w:t xml:space="preserve"> conformation suggesting a </w:t>
      </w:r>
      <w:r w:rsidR="00E40195">
        <w:rPr>
          <w:bCs/>
          <w:iCs/>
          <w:color w:val="000000" w:themeColor="text1"/>
        </w:rPr>
        <w:t>structural</w:t>
      </w:r>
      <w:r w:rsidR="002C73D9">
        <w:rPr>
          <w:bCs/>
          <w:iCs/>
          <w:color w:val="000000" w:themeColor="text1"/>
        </w:rPr>
        <w:t xml:space="preserve"> dependence between the two </w:t>
      </w:r>
      <w:r w:rsidR="00B50BE8">
        <w:rPr>
          <w:bCs/>
          <w:iCs/>
          <w:color w:val="000000" w:themeColor="text1"/>
        </w:rPr>
        <w:t>units</w:t>
      </w:r>
      <w:r w:rsidR="00ED237F">
        <w:rPr>
          <w:bCs/>
          <w:iCs/>
          <w:color w:val="000000" w:themeColor="text1"/>
        </w:rPr>
        <w:fldChar w:fldCharType="begin" w:fldLock="1"/>
      </w:r>
      <w:r w:rsidR="00D660A4">
        <w:rPr>
          <w:bCs/>
          <w:iCs/>
          <w:color w:val="000000" w:themeColor="text1"/>
        </w:rPr>
        <w:instrText>ADDIN CSL_CITATION {"citationItems":[{"id":"ITEM-1","itemData":{"DOI":"10.1074/jbc.M212198200","ISSN":"0021-9258","PMID":"12551908","abstract":"Pdr5p,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author":[{"dropping-particle":"","family":"Ferreira-Pereira","given":"Antonio","non-dropping-particle":"","parse-names":false,"suffix":""},{"dropping-particle":"","family":"Marco","given":"Sergio","non-dropping-particle":"","parse-names":false,"suffix":""},{"dropping-particle":"","family":"Decottignies","given":"Annabelle","non-dropping-particle":"","parse-names":false,"suffix":""},{"dropping-particle":"","family":"Nader","given":"Joseph","non-dropping-particle":"","parse-names":false,"suffix":""},{"dropping-particle":"","family":"Goffeau","given":"André","non-dropping-particle":"","parse-names":false,"suffix":""},{"dropping-particle":"","family":"Rigaud","given":"Jean-Louis","non-dropping-particle":"","parse-names":false,"suffix":""}],"container-title":"The Journal of biological chemistry","id":"ITEM-1","issue":"14","issued":{"date-parts":[["2003","4","4"]]},"page":"11995-9","publisher":"American Society for Biochemistry and Molecular Biology","title":"Three-dimensional reconstruction of the Saccharomyces cerevisiae multidrug resistance protein Pdr5p.","type":"article-journal","volume":"278"},"uris":["http://www.mendeley.com/documents/?uuid=aea25a5e-1618-34ba-bf14-a907ba2536b3"]}],"mendeley":{"formattedCitation":"&lt;sup&gt;51&lt;/sup&gt;","plainTextFormattedCitation":"51","previouslyFormattedCitation":"&lt;sup&gt;51&lt;/sup&gt;"},"properties":{"noteIndex":0},"schema":"https://github.com/citation-style-language/schema/raw/master/csl-citation.json"}</w:instrText>
      </w:r>
      <w:r w:rsidR="00ED237F">
        <w:rPr>
          <w:bCs/>
          <w:iCs/>
          <w:color w:val="000000" w:themeColor="text1"/>
        </w:rPr>
        <w:fldChar w:fldCharType="separate"/>
      </w:r>
      <w:r w:rsidR="000C5C2F" w:rsidRPr="000C5C2F">
        <w:rPr>
          <w:bCs/>
          <w:iCs/>
          <w:noProof/>
          <w:color w:val="000000" w:themeColor="text1"/>
          <w:vertAlign w:val="superscript"/>
        </w:rPr>
        <w:t>51</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r w:rsidR="00B24705">
        <w:rPr>
          <w:bCs/>
          <w:iCs/>
          <w:color w:val="000000" w:themeColor="text1"/>
        </w:rPr>
        <w:t xml:space="preserve"> </w:t>
      </w:r>
      <w:r w:rsidR="00DB77F5">
        <w:rPr>
          <w:bCs/>
          <w:iCs/>
          <w:color w:val="000000" w:themeColor="text1"/>
        </w:rPr>
        <w:t>Given the support of this model by a previously-</w:t>
      </w:r>
      <w:r w:rsidR="000D710B">
        <w:rPr>
          <w:bCs/>
          <w:iCs/>
          <w:color w:val="000000" w:themeColor="text1"/>
        </w:rPr>
        <w:t>know</w:t>
      </w:r>
      <w:r w:rsidR="00F450AB">
        <w:rPr>
          <w:bCs/>
          <w:iCs/>
          <w:color w:val="000000" w:themeColor="text1"/>
        </w:rPr>
        <w:t>n Pdr5-Snq2 heterodimer</w:t>
      </w:r>
      <w:r w:rsidR="00F450AB">
        <w:rPr>
          <w:bCs/>
          <w:iCs/>
          <w:color w:val="000000" w:themeColor="text1"/>
        </w:rPr>
        <w:fldChar w:fldCharType="begin" w:fldLock="1"/>
      </w:r>
      <w:r w:rsidR="00D660A4">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34,49&lt;/sup&gt;","plainTextFormattedCitation":"34,49","previouslyFormattedCitation":"&lt;sup&gt;34,49&lt;/sup&gt;"},"properties":{"noteIndex":0},"schema":"https://github.com/citation-style-language/schema/raw/master/csl-citation.json"}</w:instrText>
      </w:r>
      <w:r w:rsidR="00F450AB">
        <w:rPr>
          <w:bCs/>
          <w:iCs/>
          <w:color w:val="000000" w:themeColor="text1"/>
        </w:rPr>
        <w:fldChar w:fldCharType="separate"/>
      </w:r>
      <w:r w:rsidR="000C5C2F" w:rsidRPr="000C5C2F">
        <w:rPr>
          <w:bCs/>
          <w:iCs/>
          <w:noProof/>
          <w:color w:val="000000" w:themeColor="text1"/>
          <w:vertAlign w:val="superscript"/>
        </w:rPr>
        <w:t>34,49</w:t>
      </w:r>
      <w:r w:rsidR="00F450AB">
        <w:rPr>
          <w:bCs/>
          <w:iCs/>
          <w:color w:val="000000" w:themeColor="text1"/>
        </w:rPr>
        <w:fldChar w:fldCharType="end"/>
      </w:r>
      <w:r w:rsidR="000D710B">
        <w:rPr>
          <w:bCs/>
          <w:iCs/>
          <w:color w:val="000000" w:themeColor="text1"/>
        </w:rPr>
        <w:t>,</w:t>
      </w:r>
      <w:r w:rsidR="002E1620">
        <w:rPr>
          <w:bCs/>
          <w:iCs/>
          <w:color w:val="000000" w:themeColor="text1"/>
        </w:rPr>
        <w:t xml:space="preserve"> we further explored if </w:t>
      </w:r>
      <w:r w:rsidR="00587984">
        <w:rPr>
          <w:bCs/>
          <w:iCs/>
          <w:color w:val="000000" w:themeColor="text1"/>
        </w:rPr>
        <w:t xml:space="preserve">Yor1 could </w:t>
      </w:r>
      <w:r w:rsidR="003A3FAA">
        <w:rPr>
          <w:bCs/>
          <w:iCs/>
          <w:color w:val="000000" w:themeColor="text1"/>
        </w:rPr>
        <w:t xml:space="preserve">cause similar repression through </w:t>
      </w:r>
      <w:r w:rsidR="002E1620">
        <w:rPr>
          <w:bCs/>
          <w:iCs/>
          <w:color w:val="000000" w:themeColor="text1"/>
        </w:rPr>
        <w:t>a</w:t>
      </w:r>
      <w:r w:rsidR="00125C10">
        <w:rPr>
          <w:bCs/>
          <w:iCs/>
          <w:color w:val="000000" w:themeColor="text1"/>
        </w:rPr>
        <w:t>n unreported interaction with Pdr5</w:t>
      </w:r>
      <w:r w:rsidR="008F44E7">
        <w:rPr>
          <w:bCs/>
          <w:iCs/>
          <w:color w:val="000000" w:themeColor="text1"/>
        </w:rPr>
        <w:t>.</w:t>
      </w:r>
      <w:r w:rsidR="00B24705">
        <w:rPr>
          <w:bCs/>
          <w:iCs/>
          <w:color w:val="000000" w:themeColor="text1"/>
        </w:rPr>
        <w:t xml:space="preserve"> </w:t>
      </w:r>
      <w:r w:rsidR="002C20D8">
        <w:rPr>
          <w:bCs/>
          <w:iCs/>
          <w:color w:val="000000" w:themeColor="text1"/>
        </w:rPr>
        <w:t>We tested</w:t>
      </w:r>
      <w:r w:rsidR="00B63838">
        <w:rPr>
          <w:bCs/>
          <w:iCs/>
          <w:color w:val="000000" w:themeColor="text1"/>
        </w:rPr>
        <w:t xml:space="preserve"> for </w:t>
      </w:r>
      <w:r w:rsidR="00450C20">
        <w:rPr>
          <w:bCs/>
          <w:iCs/>
          <w:color w:val="000000" w:themeColor="text1"/>
        </w:rPr>
        <w:t>such a</w:t>
      </w:r>
      <w:r w:rsidR="00B63838">
        <w:rPr>
          <w:bCs/>
          <w:iCs/>
          <w:color w:val="000000" w:themeColor="text1"/>
        </w:rPr>
        <w:t xml:space="preserve"> Pdr5-Yor1 interaction, finding evidence for it</w:t>
      </w:r>
      <w:r w:rsidR="002C20D8">
        <w:rPr>
          <w:bCs/>
          <w:iCs/>
          <w:color w:val="000000" w:themeColor="text1"/>
        </w:rPr>
        <w:t xml:space="preserve"> using MYTH (Fig. 4F, S12), but not PCA (Fig. S11).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2C20D8">
        <w:rPr>
          <w:bCs/>
          <w:iCs/>
          <w:color w:val="000000" w:themeColor="text1"/>
        </w:rPr>
        <w:t>found by re-testing</w:t>
      </w:r>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D660A4">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52&lt;/sup&gt;","plainTextFormattedCitation":"52","previouslyFormattedCitation":"&lt;sup&gt;52&lt;/sup&gt;"},"properties":{"noteIndex":0},"schema":"https://github.com/citation-style-language/schema/raw/master/csl-citation.json"}</w:instrText>
      </w:r>
      <w:r w:rsidR="00C26E96">
        <w:rPr>
          <w:bCs/>
          <w:iCs/>
          <w:color w:val="000000" w:themeColor="text1"/>
        </w:rPr>
        <w:fldChar w:fldCharType="separate"/>
      </w:r>
      <w:r w:rsidR="000C5C2F" w:rsidRPr="000C5C2F">
        <w:rPr>
          <w:bCs/>
          <w:iCs/>
          <w:noProof/>
          <w:color w:val="000000" w:themeColor="text1"/>
          <w:vertAlign w:val="superscript"/>
        </w:rPr>
        <w:t>52</w:t>
      </w:r>
      <w:r w:rsidR="00C26E96">
        <w:rPr>
          <w:bCs/>
          <w:iCs/>
          <w:color w:val="000000" w:themeColor="text1"/>
        </w:rPr>
        <w:fldChar w:fldCharType="end"/>
      </w:r>
      <w:r w:rsidR="00C26E96">
        <w:rPr>
          <w:bCs/>
          <w:iCs/>
          <w:color w:val="000000" w:themeColor="text1"/>
        </w:rPr>
        <w:t>, such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F450AB">
        <w:rPr>
          <w:bCs/>
          <w:iCs/>
          <w:color w:val="000000" w:themeColor="text1"/>
        </w:rPr>
        <w:t>by Snq2 (Fig. 4B</w:t>
      </w:r>
      <w:r w:rsidR="00933242">
        <w:rPr>
          <w:bCs/>
          <w:iCs/>
          <w:color w:val="000000" w:themeColor="text1"/>
        </w:rPr>
        <w:t>)</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125C10">
        <w:rPr>
          <w:bCs/>
          <w:iCs/>
          <w:color w:val="000000" w:themeColor="text1"/>
        </w:rPr>
        <w:t xml:space="preserve">That is, each </w:t>
      </w:r>
      <w:r w:rsidR="006629B0">
        <w:rPr>
          <w:bCs/>
          <w:iCs/>
          <w:color w:val="000000" w:themeColor="text1"/>
        </w:rPr>
        <w:t xml:space="preserve">mutually-repressive </w:t>
      </w:r>
      <w:r w:rsidR="00125C10">
        <w:rPr>
          <w:bCs/>
          <w:iCs/>
          <w:color w:val="000000" w:themeColor="text1"/>
        </w:rPr>
        <w:t xml:space="preserve">interaction </w:t>
      </w:r>
      <w:r w:rsidR="0064494C">
        <w:rPr>
          <w:bCs/>
          <w:iCs/>
          <w:color w:val="000000" w:themeColor="text1"/>
        </w:rPr>
        <w:t xml:space="preserve">would affect </w:t>
      </w:r>
      <w:r w:rsidR="00125C10">
        <w:rPr>
          <w:bCs/>
          <w:iCs/>
          <w:color w:val="000000" w:themeColor="text1"/>
        </w:rPr>
        <w:t xml:space="preserve">a greater proportion of Snq2 than Pdr5.  </w:t>
      </w:r>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w:t>
      </w:r>
      <w:r w:rsidR="00A076D8">
        <w:rPr>
          <w:bCs/>
          <w:iCs/>
          <w:color w:val="000000" w:themeColor="text1"/>
        </w:rPr>
        <w:t>n</w:t>
      </w:r>
      <w:r w:rsidR="002F5A38">
        <w:rPr>
          <w:bCs/>
          <w:iCs/>
          <w:color w:val="000000" w:themeColor="text1"/>
        </w:rPr>
        <w:t xml:space="preserve"> inhibition model where </w:t>
      </w:r>
      <w:r w:rsidR="00B61F48">
        <w:rPr>
          <w:bCs/>
          <w:iCs/>
          <w:color w:val="000000" w:themeColor="text1"/>
        </w:rPr>
        <w:t>all four genes appear to</w:t>
      </w:r>
      <w:r w:rsidR="002F5A38">
        <w:rPr>
          <w:bCs/>
          <w:i/>
          <w:iCs/>
          <w:color w:val="000000" w:themeColor="text1"/>
        </w:rPr>
        <w:t xml:space="preserve"> </w:t>
      </w:r>
      <w:r w:rsidR="00B67CDC">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 while</w:t>
      </w:r>
      <w:r w:rsidR="003A3FAA">
        <w:rPr>
          <w:bCs/>
          <w:iCs/>
          <w:color w:val="000000" w:themeColor="text1"/>
        </w:rPr>
        <w:t xml:space="preserve"> milder effects with</w:t>
      </w:r>
      <w:r w:rsidR="002F5A38">
        <w:rPr>
          <w:bCs/>
          <w:iCs/>
          <w:color w:val="000000" w:themeColor="text1"/>
        </w:rPr>
        <w:t xml:space="preserve"> </w:t>
      </w:r>
      <w:r w:rsidR="00A076D8">
        <w:rPr>
          <w:bCs/>
          <w:i/>
          <w:iCs/>
          <w:color w:val="000000" w:themeColor="text1"/>
        </w:rPr>
        <w:t>snq2∆</w:t>
      </w:r>
      <w:r w:rsidR="002F5A38">
        <w:rPr>
          <w:bCs/>
          <w:i/>
          <w:iCs/>
          <w:color w:val="000000" w:themeColor="text1"/>
        </w:rPr>
        <w:t xml:space="preserve"> </w:t>
      </w:r>
      <w:r w:rsidR="002F5A38">
        <w:rPr>
          <w:bCs/>
          <w:iCs/>
          <w:color w:val="000000" w:themeColor="text1"/>
        </w:rPr>
        <w:t xml:space="preserve">and </w:t>
      </w:r>
      <w:r w:rsidR="00A076D8">
        <w:rPr>
          <w:bCs/>
          <w:i/>
          <w:iCs/>
          <w:color w:val="000000" w:themeColor="text1"/>
        </w:rPr>
        <w:t xml:space="preserve">yor1∆ </w:t>
      </w:r>
      <w:r w:rsidR="00721A97">
        <w:rPr>
          <w:bCs/>
          <w:iCs/>
          <w:color w:val="000000" w:themeColor="text1"/>
        </w:rPr>
        <w:t>may</w:t>
      </w:r>
      <w:r w:rsidR="006F4F76">
        <w:rPr>
          <w:bCs/>
          <w:iCs/>
          <w:color w:val="000000" w:themeColor="text1"/>
        </w:rPr>
        <w:t xml:space="preserve"> be </w:t>
      </w:r>
      <w:r w:rsidR="003A3FAA">
        <w:rPr>
          <w:bCs/>
          <w:iCs/>
          <w:color w:val="000000" w:themeColor="text1"/>
        </w:rPr>
        <w:t>a result of</w:t>
      </w:r>
      <w:r w:rsidR="006F4F76">
        <w:rPr>
          <w:bCs/>
          <w:iCs/>
          <w:color w:val="000000" w:themeColor="text1"/>
        </w:rPr>
        <w:t xml:space="preserve">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134290FD" w14:textId="255A17A1" w:rsidR="00701261" w:rsidRPr="007E55D5" w:rsidRDefault="0032207D" w:rsidP="002855ED">
      <w:pPr>
        <w:jc w:val="both"/>
        <w:outlineLvl w:val="0"/>
        <w:rPr>
          <w:rFonts w:eastAsia="Times New Roman"/>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sidR="00FF3D8D">
        <w:rPr>
          <w:bCs/>
          <w:iCs/>
          <w:color w:val="000000" w:themeColor="text1"/>
        </w:rPr>
        <w:t xml:space="preserve"> limits</w:t>
      </w:r>
      <w:r w:rsidR="007D3182">
        <w:rPr>
          <w:bCs/>
          <w:iCs/>
          <w:color w:val="000000" w:themeColor="text1"/>
        </w:rPr>
        <w:t xml:space="preserve"> the use of</w:t>
      </w:r>
      <w:r w:rsidR="00FF3D8D">
        <w:rPr>
          <w:bCs/>
          <w:iCs/>
          <w:color w:val="000000" w:themeColor="text1"/>
        </w:rPr>
        <w:t xml:space="preserve"> </w:t>
      </w:r>
      <w:r w:rsidR="007A280A">
        <w:rPr>
          <w:bCs/>
          <w:iCs/>
          <w:color w:val="000000" w:themeColor="text1"/>
        </w:rPr>
        <w:t>in-depth</w:t>
      </w:r>
      <w:r>
        <w:rPr>
          <w:bCs/>
          <w:iCs/>
          <w:color w:val="000000" w:themeColor="text1"/>
        </w:rPr>
        <w:t xml:space="preserve"> genetic </w:t>
      </w:r>
      <w:r w:rsidR="00085163">
        <w:rPr>
          <w:bCs/>
          <w:iCs/>
          <w:color w:val="000000" w:themeColor="text1"/>
        </w:rPr>
        <w:t>profiling</w:t>
      </w:r>
      <w:r w:rsidR="007D3182">
        <w:rPr>
          <w:bCs/>
          <w:iCs/>
          <w:color w:val="000000" w:themeColor="text1"/>
        </w:rPr>
        <w:t xml:space="preserve"> to obtain a systems-level understanding of many complex traits</w:t>
      </w:r>
      <w:r>
        <w:rPr>
          <w:bCs/>
          <w:iCs/>
          <w:color w:val="000000" w:themeColor="text1"/>
        </w:rPr>
        <w:t>.</w:t>
      </w:r>
      <w:r w:rsidR="006F4F76">
        <w:rPr>
          <w:bCs/>
          <w:iCs/>
          <w:color w:val="000000" w:themeColor="text1"/>
        </w:rPr>
        <w:t xml:space="preserve">  Here we </w:t>
      </w:r>
      <w:r w:rsidR="00BC17F7">
        <w:rPr>
          <w:bCs/>
          <w:iCs/>
          <w:color w:val="000000" w:themeColor="text1"/>
        </w:rPr>
        <w:t>illustrate</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AF4B0B">
        <w:rPr>
          <w:bCs/>
          <w:iCs/>
          <w:color w:val="000000" w:themeColor="text1"/>
        </w:rPr>
        <w:t>,</w:t>
      </w:r>
      <w:r w:rsidR="00F65396">
        <w:rPr>
          <w:bCs/>
          <w:iCs/>
          <w:color w:val="000000" w:themeColor="text1"/>
        </w:rPr>
        <w:t xml:space="preserve"> permit</w:t>
      </w:r>
      <w:r w:rsidR="00AF4B0B">
        <w:rPr>
          <w:bCs/>
          <w:iCs/>
          <w:color w:val="000000" w:themeColor="text1"/>
        </w:rPr>
        <w:t>ting</w:t>
      </w:r>
      <w:r w:rsidR="00F65396">
        <w:rPr>
          <w:bCs/>
          <w:iCs/>
          <w:color w:val="000000" w:themeColor="text1"/>
        </w:rPr>
        <w:t xml:space="preserve"> a </w:t>
      </w:r>
      <w:r w:rsidR="00C20008">
        <w:rPr>
          <w:bCs/>
          <w:iCs/>
          <w:color w:val="000000" w:themeColor="text1"/>
        </w:rPr>
        <w:t>DCGA</w:t>
      </w:r>
      <w:r w:rsidR="006F4F76">
        <w:rPr>
          <w:bCs/>
          <w:iCs/>
          <w:color w:val="000000" w:themeColor="text1"/>
        </w:rPr>
        <w:t xml:space="preserve">.  </w:t>
      </w:r>
      <w:r w:rsidR="00815581">
        <w:rPr>
          <w:bCs/>
          <w:iCs/>
          <w:color w:val="000000" w:themeColor="text1"/>
        </w:rPr>
        <w:t>We demonstrated that a DCGA of ABC transporters revealed many informative complex multi-</w:t>
      </w:r>
      <w:ins w:id="14" w:author="Albi Celaj" w:date="2018-10-23T15:14:00Z">
        <w:r w:rsidR="00ED01CD">
          <w:rPr>
            <w:bCs/>
            <w:iCs/>
            <w:color w:val="000000" w:themeColor="text1"/>
          </w:rPr>
          <w:t>knockout</w:t>
        </w:r>
      </w:ins>
      <w:del w:id="15" w:author="Albi Celaj" w:date="2018-10-23T15:14:00Z">
        <w:r w:rsidR="00815581" w:rsidDel="00ED01CD">
          <w:rPr>
            <w:bCs/>
            <w:iCs/>
            <w:color w:val="000000" w:themeColor="text1"/>
          </w:rPr>
          <w:delText>variant</w:delText>
        </w:r>
      </w:del>
      <w:r w:rsidR="00815581">
        <w:rPr>
          <w:bCs/>
          <w:iCs/>
          <w:color w:val="000000" w:themeColor="text1"/>
        </w:rPr>
        <w:t xml:space="preserve"> phenotypes, and that </w:t>
      </w:r>
      <w:r w:rsidR="002855ED">
        <w:rPr>
          <w:bCs/>
          <w:iCs/>
          <w:color w:val="000000" w:themeColor="text1"/>
        </w:rPr>
        <w:t xml:space="preserve">these could be used to computationally reconstruct </w:t>
      </w:r>
      <w:r w:rsidR="00085163">
        <w:rPr>
          <w:bCs/>
          <w:iCs/>
          <w:color w:val="000000" w:themeColor="text1"/>
        </w:rPr>
        <w:t xml:space="preserve">a </w:t>
      </w:r>
      <w:r w:rsidR="00085163">
        <w:rPr>
          <w:rFonts w:eastAsia="Times New Roman"/>
        </w:rPr>
        <w:t xml:space="preserve">non-linear </w:t>
      </w:r>
      <w:r w:rsidR="00BC17F7">
        <w:rPr>
          <w:rFonts w:eastAsia="Times New Roman"/>
        </w:rPr>
        <w:t>system</w:t>
      </w:r>
      <w:r w:rsidR="00085163">
        <w:rPr>
          <w:rFonts w:eastAsia="Times New Roman"/>
        </w:rPr>
        <w:t xml:space="preserve"> model of </w:t>
      </w:r>
      <w:r w:rsidR="00E7456F">
        <w:rPr>
          <w:rFonts w:eastAsia="Times New Roman"/>
        </w:rPr>
        <w:t xml:space="preserve">the </w:t>
      </w:r>
      <w:r w:rsidR="00085163">
        <w:rPr>
          <w:rFonts w:eastAsia="Times New Roman"/>
        </w:rPr>
        <w:t>underlying genetic relationships</w:t>
      </w:r>
      <w:r w:rsidR="002855ED">
        <w:rPr>
          <w:rFonts w:eastAsia="Times New Roman"/>
        </w:rPr>
        <w:t>.</w:t>
      </w:r>
      <w:r w:rsidR="00085163">
        <w:rPr>
          <w:rFonts w:eastAsia="Times New Roman"/>
        </w:rPr>
        <w:t xml:space="preserve"> </w:t>
      </w:r>
      <w:r w:rsidR="002855ED">
        <w:rPr>
          <w:rFonts w:eastAsia="Times New Roman"/>
        </w:rPr>
        <w:t xml:space="preserve"> Ultimately, many novel gene functions and gene-gene relationships were revealed</w:t>
      </w:r>
      <w:r w:rsidR="00085163">
        <w:rPr>
          <w:rFonts w:eastAsia="Times New Roman"/>
        </w:rPr>
        <w:t>,</w:t>
      </w:r>
      <w:r w:rsidR="004C6AE1">
        <w:rPr>
          <w:rFonts w:eastAsia="Times New Roman"/>
        </w:rPr>
        <w:t xml:space="preserve"> </w:t>
      </w:r>
      <w:r w:rsidR="00FD7D29">
        <w:rPr>
          <w:bCs/>
          <w:iCs/>
          <w:color w:val="000000" w:themeColor="text1"/>
        </w:rPr>
        <w:t xml:space="preserve">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085163">
        <w:rPr>
          <w:bCs/>
          <w:iCs/>
          <w:color w:val="000000" w:themeColor="text1"/>
        </w:rPr>
        <w:t xml:space="preserve"> </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w:t>
      </w:r>
      <w:r w:rsidR="007F3FA1">
        <w:rPr>
          <w:bCs/>
          <w:iCs/>
          <w:color w:val="000000" w:themeColor="text1"/>
        </w:rPr>
        <w:t>existing</w:t>
      </w:r>
      <w:r w:rsidR="00003397">
        <w:rPr>
          <w:bCs/>
          <w:iCs/>
          <w:color w:val="000000" w:themeColor="text1"/>
        </w:rPr>
        <w:t xml:space="preserve"> </w:t>
      </w:r>
      <w:r w:rsidR="00701261">
        <w:rPr>
          <w:bCs/>
          <w:iCs/>
          <w:color w:val="000000" w:themeColor="text1"/>
        </w:rPr>
        <w:t xml:space="preserve">single-knockout approaches.  </w:t>
      </w:r>
    </w:p>
    <w:p w14:paraId="524507A5" w14:textId="77777777" w:rsidR="00F65396" w:rsidRDefault="00F65396" w:rsidP="006F4F76">
      <w:pPr>
        <w:jc w:val="both"/>
        <w:outlineLvl w:val="0"/>
        <w:rPr>
          <w:bCs/>
          <w:iCs/>
          <w:color w:val="000000" w:themeColor="text1"/>
        </w:rPr>
      </w:pPr>
    </w:p>
    <w:p w14:paraId="40D9770D" w14:textId="3735BD64" w:rsidR="00F65396" w:rsidRDefault="00A56D93" w:rsidP="00542492">
      <w:pPr>
        <w:jc w:val="both"/>
        <w:outlineLvl w:val="0"/>
        <w:rPr>
          <w:bCs/>
          <w:iCs/>
          <w:color w:val="000000" w:themeColor="text1"/>
        </w:rPr>
      </w:pPr>
      <w:r>
        <w:rPr>
          <w:bCs/>
          <w:iCs/>
          <w:color w:val="000000" w:themeColor="text1"/>
        </w:rPr>
        <w:t xml:space="preserve">The proposed </w:t>
      </w:r>
      <w:r w:rsidR="00542492">
        <w:rPr>
          <w:bCs/>
          <w:iCs/>
          <w:color w:val="000000" w:themeColor="text1"/>
        </w:rPr>
        <w:t xml:space="preserve">cross-based </w:t>
      </w:r>
      <w:r>
        <w:rPr>
          <w:bCs/>
          <w:iCs/>
          <w:color w:val="000000" w:themeColor="text1"/>
        </w:rPr>
        <w:t xml:space="preserve">method enables the </w:t>
      </w:r>
      <w:r w:rsidR="00872EFA">
        <w:rPr>
          <w:bCs/>
          <w:iCs/>
          <w:color w:val="000000" w:themeColor="text1"/>
        </w:rPr>
        <w:t>efficient introduction of</w:t>
      </w:r>
      <w:r>
        <w:rPr>
          <w:bCs/>
          <w:iCs/>
          <w:color w:val="000000" w:themeColor="text1"/>
        </w:rPr>
        <w:t xml:space="preserve"> complex combinations of mutations into a population of uniquely identifiable cells.  </w:t>
      </w:r>
      <w:r w:rsidR="00542492">
        <w:rPr>
          <w:bCs/>
          <w:iCs/>
          <w:color w:val="000000" w:themeColor="text1"/>
        </w:rPr>
        <w:t xml:space="preserve">This </w:t>
      </w:r>
      <w:r w:rsidR="00CB3FEF">
        <w:rPr>
          <w:bCs/>
          <w:iCs/>
          <w:color w:val="000000" w:themeColor="text1"/>
        </w:rPr>
        <w:t xml:space="preserve">method </w:t>
      </w:r>
      <w:r w:rsidR="00542492">
        <w:rPr>
          <w:bCs/>
          <w:iCs/>
          <w:color w:val="000000" w:themeColor="text1"/>
        </w:rPr>
        <w:t>is straigh</w:t>
      </w:r>
      <w:r w:rsidR="005A3BF6">
        <w:rPr>
          <w:bCs/>
          <w:iCs/>
          <w:color w:val="000000" w:themeColor="text1"/>
        </w:rPr>
        <w:t>t</w:t>
      </w:r>
      <w:r w:rsidR="00542492">
        <w:rPr>
          <w:bCs/>
          <w:iCs/>
          <w:color w:val="000000" w:themeColor="text1"/>
        </w:rPr>
        <w:t xml:space="preserve">forwardly adaptable for use with other multi-gene deletions strains, </w:t>
      </w:r>
      <w:r w:rsidR="00CE5C4C">
        <w:rPr>
          <w:bCs/>
          <w:iCs/>
          <w:color w:val="000000" w:themeColor="text1"/>
        </w:rPr>
        <w:t xml:space="preserve">such as </w:t>
      </w:r>
      <w:r w:rsidR="00044587">
        <w:rPr>
          <w:bCs/>
          <w:iCs/>
          <w:color w:val="000000" w:themeColor="text1"/>
        </w:rPr>
        <w:t>a 16-deletion mutant in GPCR pathway-related genes</w:t>
      </w:r>
      <w:r w:rsidR="00044587">
        <w:rPr>
          <w:bCs/>
          <w:iCs/>
          <w:color w:val="000000" w:themeColor="text1"/>
        </w:rPr>
        <w:fldChar w:fldCharType="begin" w:fldLock="1"/>
      </w:r>
      <w:r w:rsidR="00D660A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53&lt;/sup&gt;","plainTextFormattedCitation":"53","previouslyFormattedCitation":"&lt;sup&gt;53&lt;/sup&gt;"},"properties":{"noteIndex":0},"schema":"https://github.com/citation-style-language/schema/raw/master/csl-citation.json"}</w:instrText>
      </w:r>
      <w:r w:rsidR="00044587">
        <w:rPr>
          <w:bCs/>
          <w:iCs/>
          <w:color w:val="000000" w:themeColor="text1"/>
        </w:rPr>
        <w:fldChar w:fldCharType="separate"/>
      </w:r>
      <w:r w:rsidR="000C5C2F" w:rsidRPr="000C5C2F">
        <w:rPr>
          <w:bCs/>
          <w:iCs/>
          <w:noProof/>
          <w:color w:val="000000" w:themeColor="text1"/>
          <w:vertAlign w:val="superscript"/>
        </w:rPr>
        <w:t>53</w:t>
      </w:r>
      <w:r w:rsidR="00044587">
        <w:rPr>
          <w:bCs/>
          <w:iCs/>
          <w:color w:val="000000" w:themeColor="text1"/>
        </w:rPr>
        <w:fldChar w:fldCharType="end"/>
      </w:r>
      <w:r w:rsidR="002537E0">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lastRenderedPageBreak/>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D660A4">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54&lt;/sup&gt;","plainTextFormattedCitation":"54","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0C5C2F" w:rsidRPr="000C5C2F">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D660A4">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55&lt;/sup&gt;","plainTextFormattedCitation":"55","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0C5C2F" w:rsidRPr="000C5C2F">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t>
      </w:r>
      <w:r w:rsidR="00233123">
        <w:rPr>
          <w:bCs/>
          <w:iCs/>
          <w:color w:val="000000" w:themeColor="text1"/>
        </w:rPr>
        <w:t>is not possible</w:t>
      </w:r>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8179C7">
        <w:rPr>
          <w:bCs/>
          <w:iCs/>
          <w:color w:val="000000" w:themeColor="text1"/>
        </w:rPr>
        <w:t>multi-</w:t>
      </w:r>
      <w:del w:id="16" w:author="Albi Celaj" w:date="2018-10-23T15:14:00Z">
        <w:r w:rsidR="008179C7" w:rsidDel="00ED01CD">
          <w:rPr>
            <w:bCs/>
            <w:iCs/>
            <w:color w:val="000000" w:themeColor="text1"/>
          </w:rPr>
          <w:delText xml:space="preserve">variant </w:delText>
        </w:r>
      </w:del>
      <w:ins w:id="17" w:author="Albi Celaj" w:date="2018-10-23T15:14:00Z">
        <w:r w:rsidR="00ED01CD">
          <w:rPr>
            <w:bCs/>
            <w:iCs/>
            <w:color w:val="000000" w:themeColor="text1"/>
          </w:rPr>
          <w:t xml:space="preserve">knockout </w:t>
        </w:r>
      </w:ins>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69B7330C"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sidR="00FC0F24">
        <w:rPr>
          <w:bCs/>
          <w:iCs/>
          <w:color w:val="000000" w:themeColor="text1"/>
        </w:rPr>
        <w:t xml:space="preserve">further </w:t>
      </w:r>
      <w:r>
        <w:rPr>
          <w:bCs/>
          <w:iCs/>
          <w:color w:val="000000" w:themeColor="text1"/>
        </w:rPr>
        <w:t xml:space="preserve">development </w:t>
      </w:r>
      <w:r w:rsidR="00FC0F24">
        <w:rPr>
          <w:bCs/>
          <w:iCs/>
          <w:color w:val="000000" w:themeColor="text1"/>
        </w:rPr>
        <w:t>of molecular</w:t>
      </w:r>
      <w:r>
        <w:rPr>
          <w:bCs/>
          <w:iCs/>
          <w:color w:val="000000" w:themeColor="text1"/>
        </w:rPr>
        <w:t xml:space="preserve"> tools may</w:t>
      </w:r>
      <w:r w:rsidR="0078286F" w:rsidRPr="00233F15">
        <w:rPr>
          <w:bCs/>
          <w:iCs/>
          <w:color w:val="000000" w:themeColor="text1"/>
        </w:rPr>
        <w:t xml:space="preserve"> allow </w:t>
      </w:r>
      <w:r w:rsidR="00872EFA">
        <w:rPr>
          <w:bCs/>
          <w:iCs/>
          <w:color w:val="000000" w:themeColor="text1"/>
        </w:rPr>
        <w:t xml:space="preserve">for </w:t>
      </w:r>
      <w:r w:rsidR="008179C7">
        <w:rPr>
          <w:bCs/>
          <w:iCs/>
          <w:color w:val="000000" w:themeColor="text1"/>
        </w:rPr>
        <w:t xml:space="preserve">the </w:t>
      </w:r>
      <w:r w:rsidR="00872EFA">
        <w:rPr>
          <w:bCs/>
          <w:iCs/>
          <w:color w:val="000000" w:themeColor="text1"/>
        </w:rPr>
        <w:t>direct editing a</w:t>
      </w:r>
      <w:r w:rsidR="00B13A19">
        <w:rPr>
          <w:bCs/>
          <w:iCs/>
          <w:color w:val="000000" w:themeColor="text1"/>
        </w:rPr>
        <w:t>n isogenic</w:t>
      </w:r>
      <w:r w:rsidR="00872EFA">
        <w:rPr>
          <w:bCs/>
          <w:iCs/>
          <w:color w:val="000000" w:themeColor="text1"/>
        </w:rPr>
        <w:t xml:space="preserve"> population to introduce trackable multi-allele diversity</w:t>
      </w:r>
      <w:r w:rsidR="00B6741F" w:rsidRPr="00233F15">
        <w:rPr>
          <w:bCs/>
          <w:iCs/>
          <w:color w:val="000000" w:themeColor="text1"/>
        </w:rPr>
        <w:t xml:space="preserve">. </w:t>
      </w:r>
      <w:r>
        <w:rPr>
          <w:bCs/>
          <w:iCs/>
          <w:color w:val="000000" w:themeColor="text1"/>
        </w:rPr>
        <w:t xml:space="preserve"> </w:t>
      </w:r>
      <w:r w:rsidR="00872EFA">
        <w:rPr>
          <w:bCs/>
          <w:iCs/>
          <w:color w:val="000000" w:themeColor="text1"/>
        </w:rPr>
        <w:t>S</w:t>
      </w:r>
      <w:r w:rsidR="007C0BA8">
        <w:rPr>
          <w:bCs/>
          <w:iCs/>
          <w:color w:val="000000" w:themeColor="text1"/>
        </w:rPr>
        <w:t>uc</w:t>
      </w:r>
      <w:r w:rsidR="00791E2E">
        <w:rPr>
          <w:bCs/>
          <w:iCs/>
          <w:color w:val="000000" w:themeColor="text1"/>
        </w:rPr>
        <w:t>h d</w:t>
      </w:r>
      <w:r w:rsidR="00023393">
        <w:rPr>
          <w:bCs/>
          <w:iCs/>
          <w:color w:val="000000" w:themeColor="text1"/>
        </w:rPr>
        <w:t xml:space="preserve">irect </w:t>
      </w:r>
      <w:r w:rsidR="007C0BA8">
        <w:rPr>
          <w:bCs/>
          <w:iCs/>
          <w:color w:val="000000" w:themeColor="text1"/>
        </w:rPr>
        <w:t xml:space="preserve">population engineering </w:t>
      </w:r>
      <w:r w:rsidR="00023393">
        <w:rPr>
          <w:bCs/>
          <w:iCs/>
          <w:color w:val="000000" w:themeColor="text1"/>
        </w:rPr>
        <w:t>can allo</w:t>
      </w:r>
      <w:r w:rsidR="00791E2E">
        <w:rPr>
          <w:bCs/>
          <w:iCs/>
          <w:color w:val="000000" w:themeColor="text1"/>
        </w:rPr>
        <w:t xml:space="preserve">w similar studies </w:t>
      </w:r>
      <w:r w:rsidR="007C0BA8">
        <w:rPr>
          <w:bCs/>
          <w:iCs/>
          <w:color w:val="000000" w:themeColor="text1"/>
        </w:rPr>
        <w:t xml:space="preserve">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46090B">
        <w:rPr>
          <w:bCs/>
          <w:iCs/>
          <w:color w:val="000000" w:themeColor="text1"/>
        </w:rPr>
        <w:t xml:space="preserve">an analogous DCGA of human ABC transporters, and a </w:t>
      </w:r>
      <w:r w:rsidR="00406D97">
        <w:rPr>
          <w:bCs/>
          <w:iCs/>
          <w:color w:val="000000" w:themeColor="text1"/>
        </w:rPr>
        <w:t xml:space="preserve">much </w:t>
      </w:r>
      <w:r w:rsidR="0046090B">
        <w:rPr>
          <w:bCs/>
          <w:iCs/>
          <w:color w:val="000000" w:themeColor="text1"/>
        </w:rPr>
        <w:t>better understanding of the sensitivity and compensatory activation relationships mediating chemotherapeutic</w:t>
      </w:r>
      <w:r w:rsidR="00355D40">
        <w:rPr>
          <w:bCs/>
          <w:iCs/>
          <w:color w:val="000000" w:themeColor="text1"/>
        </w:rPr>
        <w:t xml:space="preserve"> compound</w:t>
      </w:r>
      <w:r w:rsidR="0046090B">
        <w:rPr>
          <w:bCs/>
          <w:iCs/>
          <w:color w:val="000000" w:themeColor="text1"/>
        </w:rPr>
        <w:t xml:space="preserve"> resistance</w:t>
      </w:r>
      <w:r w:rsidR="0046090B">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46090B">
        <w:rPr>
          <w:bCs/>
          <w:iCs/>
          <w:color w:val="000000" w:themeColor="text1"/>
        </w:rPr>
        <w:fldChar w:fldCharType="separate"/>
      </w:r>
      <w:r w:rsidR="000C5C2F" w:rsidRPr="000C5C2F">
        <w:rPr>
          <w:bCs/>
          <w:iCs/>
          <w:noProof/>
          <w:color w:val="000000" w:themeColor="text1"/>
          <w:vertAlign w:val="superscript"/>
        </w:rPr>
        <w:t>37</w:t>
      </w:r>
      <w:r w:rsidR="0046090B">
        <w:rPr>
          <w:bCs/>
          <w:iCs/>
          <w:color w:val="000000" w:themeColor="text1"/>
        </w:rPr>
        <w:fldChar w:fldCharType="end"/>
      </w:r>
      <w:r w:rsidR="0046090B">
        <w:rPr>
          <w:bCs/>
          <w:iCs/>
          <w:color w:val="000000" w:themeColor="text1"/>
        </w:rPr>
        <w:t>. As</w:t>
      </w:r>
      <w:r w:rsidR="005E35E9" w:rsidRPr="00233F15">
        <w:rPr>
          <w:bCs/>
          <w:iCs/>
          <w:color w:val="000000" w:themeColor="text1"/>
        </w:rPr>
        <w:t xml:space="preserve"> </w:t>
      </w:r>
      <w:r w:rsidR="0046090B">
        <w:rPr>
          <w:bCs/>
          <w:iCs/>
          <w:color w:val="000000" w:themeColor="text1"/>
        </w:rPr>
        <w:t xml:space="preserve">direct population engineering presents more challenges than the </w:t>
      </w:r>
      <w:r w:rsidR="005E35E9">
        <w:rPr>
          <w:bCs/>
          <w:iCs/>
          <w:color w:val="000000" w:themeColor="text1"/>
        </w:rPr>
        <w:t xml:space="preserve">engineering </w:t>
      </w:r>
      <w:r w:rsidR="0046090B">
        <w:rPr>
          <w:bCs/>
          <w:iCs/>
          <w:color w:val="000000" w:themeColor="text1"/>
        </w:rPr>
        <w:t xml:space="preserve">of </w:t>
      </w:r>
      <w:r w:rsidR="005E35E9">
        <w:rPr>
          <w:bCs/>
          <w:iCs/>
          <w:color w:val="000000" w:themeColor="text1"/>
        </w:rPr>
        <w:t>one</w:t>
      </w:r>
      <w:r w:rsidR="0046090B">
        <w:rPr>
          <w:bCs/>
          <w:iCs/>
          <w:color w:val="000000" w:themeColor="text1"/>
        </w:rPr>
        <w:t xml:space="preserve"> or a few parental strains, </w:t>
      </w:r>
      <w:r w:rsidR="005E35E9">
        <w:rPr>
          <w:bCs/>
          <w:iCs/>
          <w:color w:val="000000" w:themeColor="text1"/>
        </w:rPr>
        <w:t xml:space="preserve">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D660A4">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7C0BA8" w:rsidRPr="00233F15">
        <w:rPr>
          <w:bCs/>
          <w:iCs/>
          <w:color w:val="000000" w:themeColor="text1"/>
        </w:rPr>
        <w:fldChar w:fldCharType="separate"/>
      </w:r>
      <w:r w:rsidR="000C5C2F" w:rsidRPr="000C5C2F">
        <w:rPr>
          <w:bCs/>
          <w:iCs/>
          <w:noProof/>
          <w:color w:val="000000" w:themeColor="text1"/>
          <w:vertAlign w:val="superscript"/>
        </w:rPr>
        <w:t>27,29</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BE9B746"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characterized</w:t>
      </w:r>
      <w:r w:rsidR="00892C6F">
        <w:rPr>
          <w:bCs/>
          <w:iCs/>
          <w:color w:val="000000" w:themeColor="text1"/>
        </w:rPr>
        <w:t xml:space="preserve">, and will likely reveal </w:t>
      </w:r>
      <w:r w:rsidR="003326B4">
        <w:rPr>
          <w:bCs/>
          <w:iCs/>
          <w:color w:val="000000" w:themeColor="text1"/>
        </w:rPr>
        <w:t>further</w:t>
      </w:r>
      <w:r w:rsidR="00892C6F">
        <w:rPr>
          <w:bCs/>
          <w:iCs/>
          <w:color w:val="000000" w:themeColor="text1"/>
        </w:rPr>
        <w:t xml:space="preserve"> complex multi-knockout effects</w:t>
      </w:r>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r w:rsidR="00915736">
        <w:rPr>
          <w:bCs/>
          <w:iCs/>
          <w:color w:val="000000" w:themeColor="text1"/>
        </w:rPr>
        <w:t>r</w:t>
      </w:r>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695B9CA3"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w:t>
      </w:r>
      <w:r w:rsidR="000E130F">
        <w:rPr>
          <w:bCs/>
          <w:iCs/>
          <w:color w:val="000000" w:themeColor="text1"/>
        </w:rPr>
        <w:t>l</w:t>
      </w:r>
      <w:r w:rsidR="00357FD8">
        <w:rPr>
          <w:bCs/>
          <w:iCs/>
          <w:color w:val="000000" w:themeColor="text1"/>
        </w:rPr>
        <w:t xml:space="preserve">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660A4">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56&lt;/sup&gt;","plainTextFormattedCitation":"56","previouslyFormattedCitation":"&lt;sup&gt;56&lt;/sup&gt;"},"properties":{"noteIndex":0},"schema":"https://github.com/citation-style-language/schema/raw/master/csl-citation.json"}</w:instrText>
      </w:r>
      <w:r w:rsidR="00FC2CCC" w:rsidRPr="00233F15">
        <w:rPr>
          <w:bCs/>
          <w:iCs/>
          <w:color w:val="000000" w:themeColor="text1"/>
        </w:rPr>
        <w:fldChar w:fldCharType="separate"/>
      </w:r>
      <w:r w:rsidR="000C5C2F" w:rsidRPr="000C5C2F">
        <w:rPr>
          <w:bCs/>
          <w:iCs/>
          <w:noProof/>
          <w:color w:val="000000" w:themeColor="text1"/>
          <w:vertAlign w:val="superscript"/>
        </w:rPr>
        <w:t>56</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660A4">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57&lt;/sup&gt;","plainTextFormattedCitation":"57","previouslyFormattedCitation":"&lt;sup&gt;57&lt;/sup&gt;"},"properties":{"noteIndex":0},"schema":"https://github.com/citation-style-language/schema/raw/master/csl-citation.json"}</w:instrText>
      </w:r>
      <w:r w:rsidR="00877258" w:rsidRPr="00233F15">
        <w:rPr>
          <w:bCs/>
          <w:iCs/>
          <w:color w:val="000000" w:themeColor="text1"/>
        </w:rPr>
        <w:fldChar w:fldCharType="separate"/>
      </w:r>
      <w:r w:rsidR="000C5C2F" w:rsidRPr="000C5C2F">
        <w:rPr>
          <w:bCs/>
          <w:iCs/>
          <w:noProof/>
          <w:color w:val="000000" w:themeColor="text1"/>
          <w:vertAlign w:val="superscript"/>
        </w:rPr>
        <w:t>57</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w:t>
      </w:r>
      <w:r w:rsidR="00464D84">
        <w:rPr>
          <w:bCs/>
          <w:iCs/>
          <w:color w:val="000000" w:themeColor="text1"/>
        </w:rPr>
        <w:t>ed by population engineering could</w:t>
      </w:r>
      <w:r w:rsidR="00472561">
        <w:rPr>
          <w:bCs/>
          <w:iCs/>
          <w:color w:val="000000" w:themeColor="text1"/>
        </w:rPr>
        <w:t xml:space="preserve"> be ch</w:t>
      </w:r>
      <w:r w:rsidR="005E1338">
        <w:rPr>
          <w:bCs/>
          <w:iCs/>
          <w:color w:val="000000" w:themeColor="text1"/>
        </w:rPr>
        <w:t>aracterized for multiple</w:t>
      </w:r>
      <w:r w:rsidR="00464D84">
        <w:rPr>
          <w:bCs/>
          <w:iCs/>
          <w:color w:val="000000" w:themeColor="text1"/>
        </w:rPr>
        <w:t xml:space="preserve"> complex</w:t>
      </w:r>
      <w:r w:rsidR="00D9098F">
        <w:rPr>
          <w:bCs/>
          <w:iCs/>
          <w:color w:val="000000" w:themeColor="text1"/>
        </w:rPr>
        <w:t xml:space="preserve"> phenotypes at a large scale.</w:t>
      </w:r>
    </w:p>
    <w:p w14:paraId="6EFC3E42" w14:textId="77777777" w:rsidR="00044587" w:rsidRDefault="00044587" w:rsidP="00044587">
      <w:pPr>
        <w:jc w:val="both"/>
        <w:rPr>
          <w:bCs/>
          <w:iCs/>
          <w:color w:val="000000" w:themeColor="text1"/>
        </w:rPr>
      </w:pPr>
    </w:p>
    <w:p w14:paraId="3B472BF3" w14:textId="4AD8F39D" w:rsidR="003611F6" w:rsidRDefault="00895D27" w:rsidP="00497FD4">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r w:rsidR="00B67B63">
        <w:rPr>
          <w:bCs/>
          <w:iCs/>
          <w:color w:val="000000" w:themeColor="text1"/>
        </w:rPr>
        <w:t xml:space="preserve">The expanse of currently-available </w:t>
      </w:r>
      <w:r w:rsidR="001A6D26">
        <w:rPr>
          <w:bCs/>
          <w:iCs/>
          <w:color w:val="000000" w:themeColor="text1"/>
        </w:rPr>
        <w:t xml:space="preserve">molecular tools will allow an </w:t>
      </w:r>
      <w:r w:rsidR="0030203D">
        <w:rPr>
          <w:bCs/>
          <w:iCs/>
          <w:color w:val="000000" w:themeColor="text1"/>
        </w:rPr>
        <w:t xml:space="preserve">extension </w:t>
      </w:r>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A3138">
        <w:rPr>
          <w:bCs/>
          <w:iCs/>
          <w:color w:val="000000" w:themeColor="text1"/>
        </w:rPr>
        <w:t xml:space="preserve">With </w:t>
      </w:r>
      <w:r w:rsidR="00D23F36">
        <w:rPr>
          <w:bCs/>
          <w:iCs/>
          <w:color w:val="000000" w:themeColor="text1"/>
        </w:rPr>
        <w:t>ubiquitous</w:t>
      </w:r>
      <w:r w:rsidR="007A3138">
        <w:rPr>
          <w:bCs/>
          <w:iCs/>
          <w:color w:val="000000" w:themeColor="text1"/>
        </w:rPr>
        <w:t xml:space="preserve"> complex genotype-to-phenotype relationships in biological </w:t>
      </w:r>
      <w:r w:rsidR="007A3138">
        <w:rPr>
          <w:bCs/>
          <w:iCs/>
          <w:color w:val="000000" w:themeColor="text1"/>
        </w:rPr>
        <w:lastRenderedPageBreak/>
        <w:t>systems</w:t>
      </w:r>
      <w:r w:rsidR="00C6689B">
        <w:rPr>
          <w:bCs/>
          <w:iCs/>
          <w:color w:val="000000" w:themeColor="text1"/>
        </w:rPr>
        <w:t xml:space="preserve">, </w:t>
      </w:r>
      <w:r w:rsidR="00235F49">
        <w:rPr>
          <w:bCs/>
          <w:iCs/>
          <w:color w:val="000000" w:themeColor="text1"/>
        </w:rPr>
        <w:t>DCGAs may</w:t>
      </w:r>
      <w:r w:rsidR="007A3138">
        <w:rPr>
          <w:bCs/>
          <w:iCs/>
          <w:color w:val="000000" w:themeColor="text1"/>
        </w:rPr>
        <w:t xml:space="preserve"> provide a</w:t>
      </w:r>
      <w:r w:rsidR="00235F49">
        <w:rPr>
          <w:bCs/>
          <w:iCs/>
          <w:color w:val="000000" w:themeColor="text1"/>
        </w:rPr>
        <w:t xml:space="preserve"> much-needed</w:t>
      </w:r>
      <w:r w:rsidR="00497FD4">
        <w:rPr>
          <w:bCs/>
          <w:iCs/>
          <w:color w:val="000000" w:themeColor="text1"/>
        </w:rPr>
        <w:t xml:space="preserve"> </w:t>
      </w:r>
      <w:r w:rsidR="009C2605">
        <w:rPr>
          <w:bCs/>
          <w:iCs/>
          <w:color w:val="000000" w:themeColor="text1"/>
        </w:rPr>
        <w:t>possibility</w:t>
      </w:r>
      <w:r w:rsidR="00B67B63">
        <w:rPr>
          <w:bCs/>
          <w:iCs/>
          <w:color w:val="000000" w:themeColor="text1"/>
        </w:rPr>
        <w:t xml:space="preserve"> to dissect, </w:t>
      </w:r>
      <w:r w:rsidR="00497FD4">
        <w:rPr>
          <w:bCs/>
          <w:iCs/>
          <w:color w:val="000000" w:themeColor="text1"/>
        </w:rPr>
        <w:t>reconstruct</w:t>
      </w:r>
      <w:r w:rsidR="00B67B63">
        <w:rPr>
          <w:bCs/>
          <w:iCs/>
          <w:color w:val="000000" w:themeColor="text1"/>
        </w:rPr>
        <w:t>, and understand</w:t>
      </w:r>
      <w:r w:rsidR="00497FD4">
        <w:rPr>
          <w:bCs/>
          <w:iCs/>
          <w:color w:val="000000" w:themeColor="text1"/>
        </w:rPr>
        <w:t xml:space="preserve"> </w:t>
      </w:r>
      <w:r w:rsidR="009743B0">
        <w:rPr>
          <w:bCs/>
          <w:iCs/>
          <w:color w:val="000000" w:themeColor="text1"/>
        </w:rPr>
        <w:t xml:space="preserve">multi-gene systems 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1B3E2558" w:rsidR="007C7DF9" w:rsidRPr="00233F15" w:rsidRDefault="007C7DF9" w:rsidP="00224FCB">
      <w:pPr>
        <w:outlineLvl w:val="0"/>
        <w:rPr>
          <w:b/>
          <w:bCs/>
          <w:iCs/>
          <w:color w:val="000000" w:themeColor="text1"/>
        </w:rPr>
      </w:pPr>
      <w:r w:rsidRPr="00233F15">
        <w:rPr>
          <w:b/>
          <w:bCs/>
          <w:iCs/>
          <w:color w:val="000000" w:themeColor="text1"/>
        </w:rPr>
        <w:t xml:space="preserve">Yeast </w:t>
      </w:r>
      <w:del w:id="18" w:author="Albi Celaj" w:date="2018-10-23T13:45:00Z">
        <w:r w:rsidRPr="00233F15" w:rsidDel="00EC5103">
          <w:rPr>
            <w:b/>
            <w:bCs/>
            <w:iCs/>
            <w:color w:val="000000" w:themeColor="text1"/>
          </w:rPr>
          <w:delText>Strains</w:delText>
        </w:r>
      </w:del>
      <w:ins w:id="19" w:author="Albi Celaj" w:date="2018-10-23T13:45:00Z">
        <w:r w:rsidR="00EC5103">
          <w:rPr>
            <w:b/>
            <w:bCs/>
            <w:iCs/>
            <w:color w:val="000000" w:themeColor="text1"/>
          </w:rPr>
          <w:t>s</w:t>
        </w:r>
        <w:r w:rsidR="00EC5103" w:rsidRPr="00233F15">
          <w:rPr>
            <w:b/>
            <w:bCs/>
            <w:iCs/>
            <w:color w:val="000000" w:themeColor="text1"/>
          </w:rPr>
          <w:t>trains</w:t>
        </w:r>
      </w:ins>
    </w:p>
    <w:p w14:paraId="27D1AF6A" w14:textId="296C4AAA" w:rsidR="00580B25" w:rsidRPr="00233F15" w:rsidRDefault="00580B25" w:rsidP="00224FCB">
      <w:pPr>
        <w:rPr>
          <w:rFonts w:eastAsia="Times New Roman"/>
          <w:color w:val="000000" w:themeColor="text1"/>
        </w:rPr>
      </w:pPr>
      <w:commentRangeStart w:id="20"/>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20"/>
      <w:r w:rsidR="006A3CE7" w:rsidRPr="00233F15">
        <w:rPr>
          <w:rStyle w:val="CommentReference"/>
        </w:rPr>
        <w:commentReference w:id="20"/>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21"/>
      <w:r w:rsidRPr="00233F15">
        <w:rPr>
          <w:b/>
          <w:bCs/>
          <w:iCs/>
          <w:color w:val="A6A6A6" w:themeColor="background1" w:themeShade="A6"/>
        </w:rPr>
        <w:t>Media</w:t>
      </w:r>
      <w:commentRangeEnd w:id="21"/>
      <w:r w:rsidR="00CB2329" w:rsidRPr="00233F15">
        <w:rPr>
          <w:rStyle w:val="CommentReference"/>
          <w:color w:val="A6A6A6" w:themeColor="background1" w:themeShade="A6"/>
        </w:rPr>
        <w:commentReference w:id="21"/>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9C710F7"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ins w:id="22" w:author="Albi Celaj" w:date="2018-10-23T13:45:00Z">
        <w:r w:rsidR="00EC5103">
          <w:rPr>
            <w:b/>
            <w:bCs/>
            <w:iCs/>
            <w:color w:val="000000" w:themeColor="text1"/>
          </w:rPr>
          <w:t>b</w:t>
        </w:r>
      </w:ins>
      <w:del w:id="23" w:author="Albi Celaj" w:date="2018-10-23T13:45:00Z">
        <w:r w:rsidR="00DB75AD" w:rsidRPr="00233F15" w:rsidDel="00EC5103">
          <w:rPr>
            <w:b/>
            <w:bCs/>
            <w:iCs/>
            <w:color w:val="000000" w:themeColor="text1"/>
          </w:rPr>
          <w:delText>B</w:delText>
        </w:r>
      </w:del>
      <w:r w:rsidR="00DB75AD" w:rsidRPr="00233F15">
        <w:rPr>
          <w:b/>
          <w:bCs/>
          <w:iCs/>
          <w:color w:val="000000" w:themeColor="text1"/>
        </w:rPr>
        <w:t xml:space="preserve">arcoder </w:t>
      </w:r>
      <w:ins w:id="24" w:author="Albi Celaj" w:date="2018-10-23T13:45:00Z">
        <w:r w:rsidR="00EC5103">
          <w:rPr>
            <w:b/>
            <w:bCs/>
            <w:iCs/>
            <w:color w:val="000000" w:themeColor="text1"/>
          </w:rPr>
          <w:t>p</w:t>
        </w:r>
      </w:ins>
      <w:del w:id="25" w:author="Albi Celaj" w:date="2018-10-23T13:45:00Z">
        <w:r w:rsidR="00DB75AD" w:rsidRPr="00233F15" w:rsidDel="00EC5103">
          <w:rPr>
            <w:b/>
            <w:bCs/>
            <w:iCs/>
            <w:color w:val="000000" w:themeColor="text1"/>
          </w:rPr>
          <w:delText>P</w:delText>
        </w:r>
      </w:del>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26"/>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26"/>
      <w:r w:rsidR="00D20F9C">
        <w:rPr>
          <w:rStyle w:val="CommentReference"/>
          <w:rFonts w:asciiTheme="minorHAnsi" w:hAnsiTheme="minorHAnsi" w:cstheme="minorBidi"/>
        </w:rPr>
        <w:commentReference w:id="26"/>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27"/>
      <w:commentRangeEnd w:id="27"/>
      <w:r w:rsidR="00AD3ECF">
        <w:rPr>
          <w:rStyle w:val="CommentReference"/>
          <w:rFonts w:asciiTheme="minorHAnsi" w:hAnsiTheme="minorHAnsi" w:cstheme="minorBidi"/>
        </w:rPr>
        <w:commentReference w:id="27"/>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 xml:space="preserve">°C for 5min; 4°C </w:t>
      </w:r>
      <w:r w:rsidR="001E7376" w:rsidRPr="008A1154">
        <w:rPr>
          <w:color w:val="000000" w:themeColor="text1"/>
        </w:rPr>
        <w:lastRenderedPageBreak/>
        <w:t>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00E28929" w:rsidR="00525F1B" w:rsidRDefault="006A63BB" w:rsidP="00224FCB">
      <w:pPr>
        <w:jc w:val="both"/>
        <w:rPr>
          <w:b/>
          <w:bCs/>
          <w:iCs/>
          <w:color w:val="000000" w:themeColor="text1"/>
        </w:rPr>
      </w:pPr>
      <w:r w:rsidRPr="00233F15">
        <w:rPr>
          <w:b/>
          <w:bCs/>
          <w:iCs/>
          <w:color w:val="000000" w:themeColor="text1"/>
        </w:rPr>
        <w:t xml:space="preserve">Generating a </w:t>
      </w:r>
      <w:del w:id="28" w:author="Albi Celaj" w:date="2018-10-23T13:46:00Z">
        <w:r w:rsidRPr="00233F15" w:rsidDel="00EC5103">
          <w:rPr>
            <w:b/>
            <w:bCs/>
            <w:iCs/>
            <w:color w:val="000000" w:themeColor="text1"/>
          </w:rPr>
          <w:delText xml:space="preserve">Barcoder </w:delText>
        </w:r>
      </w:del>
      <w:ins w:id="29" w:author="Albi Celaj" w:date="2018-10-23T13:46:00Z">
        <w:r w:rsidR="00EC5103">
          <w:rPr>
            <w:b/>
            <w:bCs/>
            <w:iCs/>
            <w:color w:val="000000" w:themeColor="text1"/>
          </w:rPr>
          <w:t>b</w:t>
        </w:r>
        <w:r w:rsidR="00EC5103" w:rsidRPr="00233F15">
          <w:rPr>
            <w:b/>
            <w:bCs/>
            <w:iCs/>
            <w:color w:val="000000" w:themeColor="text1"/>
          </w:rPr>
          <w:t xml:space="preserve">arcoder </w:t>
        </w:r>
      </w:ins>
      <w:del w:id="30" w:author="Albi Celaj" w:date="2018-10-23T13:46:00Z">
        <w:r w:rsidRPr="00233F15" w:rsidDel="00EC5103">
          <w:rPr>
            <w:b/>
            <w:bCs/>
            <w:iCs/>
            <w:color w:val="000000" w:themeColor="text1"/>
          </w:rPr>
          <w:delText>Strain</w:delText>
        </w:r>
      </w:del>
      <w:ins w:id="31" w:author="Albi Celaj" w:date="2018-10-23T13:46:00Z">
        <w:r w:rsidR="00EC5103">
          <w:rPr>
            <w:b/>
            <w:bCs/>
            <w:iCs/>
            <w:color w:val="000000" w:themeColor="text1"/>
          </w:rPr>
          <w:t>s</w:t>
        </w:r>
        <w:r w:rsidR="00EC5103" w:rsidRPr="00233F15">
          <w:rPr>
            <w:b/>
            <w:bCs/>
            <w:iCs/>
            <w:color w:val="000000" w:themeColor="text1"/>
          </w:rPr>
          <w:t>train</w:t>
        </w:r>
      </w:ins>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32"/>
      <w:commentRangeEnd w:id="32"/>
      <w:r w:rsidR="002F37D7">
        <w:rPr>
          <w:rStyle w:val="CommentReference"/>
          <w:rFonts w:asciiTheme="minorHAnsi" w:hAnsiTheme="minorHAnsi" w:cstheme="minorBidi"/>
        </w:rPr>
        <w:commentReference w:id="32"/>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33"/>
      <w:commentRangeEnd w:id="33"/>
      <w:r w:rsidR="001A4394">
        <w:rPr>
          <w:rStyle w:val="CommentReference"/>
          <w:rFonts w:asciiTheme="minorHAnsi" w:hAnsiTheme="minorHAnsi" w:cstheme="minorBidi"/>
        </w:rPr>
        <w:commentReference w:id="33"/>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DFF888D"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D660A4">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58&lt;/sup&gt;","plainTextFormattedCitation":"58","previouslyFormattedCitation":"&lt;sup&gt;58&lt;/sup&gt;"},"properties":{"noteIndex":0},"schema":"https://github.com/citation-style-language/schema/raw/master/csl-citation.json"}</w:instrText>
      </w:r>
      <w:r w:rsidR="001A4394" w:rsidRPr="00233F15">
        <w:rPr>
          <w:bCs/>
          <w:iCs/>
          <w:color w:val="000000" w:themeColor="text1"/>
        </w:rPr>
        <w:fldChar w:fldCharType="separate"/>
      </w:r>
      <w:r w:rsidR="000C5C2F" w:rsidRPr="000C5C2F">
        <w:rPr>
          <w:bCs/>
          <w:iCs/>
          <w:noProof/>
          <w:color w:val="000000" w:themeColor="text1"/>
          <w:vertAlign w:val="superscript"/>
        </w:rPr>
        <w:t>58</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D660A4">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59&lt;/sup&gt;","plainTextFormattedCitation":"59","previouslyFormattedCitation":"&lt;sup&gt;59&lt;/sup&gt;"},"properties":{"noteIndex":0},"schema":"https://github.com/citation-style-language/schema/raw/master/csl-citation.json"}</w:instrText>
      </w:r>
      <w:r w:rsidR="00096F44">
        <w:rPr>
          <w:color w:val="000000" w:themeColor="text1"/>
        </w:rPr>
        <w:fldChar w:fldCharType="separate"/>
      </w:r>
      <w:r w:rsidR="000C5C2F" w:rsidRPr="000C5C2F">
        <w:rPr>
          <w:noProof/>
          <w:color w:val="000000" w:themeColor="text1"/>
          <w:vertAlign w:val="superscript"/>
        </w:rPr>
        <w:t>59</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34"/>
      <w:r w:rsidR="00003647">
        <w:lastRenderedPageBreak/>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34"/>
      <w:r w:rsidR="006471EB">
        <w:rPr>
          <w:rStyle w:val="CommentReference"/>
          <w:rFonts w:asciiTheme="minorHAnsi" w:hAnsiTheme="minorHAnsi" w:cstheme="minorBidi"/>
        </w:rPr>
        <w:commentReference w:id="34"/>
      </w:r>
    </w:p>
    <w:p w14:paraId="6941AE24" w14:textId="77777777" w:rsidR="00C44509" w:rsidRPr="00233F15" w:rsidRDefault="00C44509" w:rsidP="00224FCB">
      <w:pPr>
        <w:jc w:val="both"/>
        <w:rPr>
          <w:b/>
          <w:bCs/>
          <w:iCs/>
          <w:color w:val="000000" w:themeColor="text1"/>
        </w:rPr>
      </w:pPr>
    </w:p>
    <w:p w14:paraId="1EAB2939" w14:textId="2F96B2D4"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del w:id="35" w:author="Albi Celaj" w:date="2018-10-23T13:46:00Z">
        <w:r w:rsidRPr="00233F15" w:rsidDel="00EC5103">
          <w:rPr>
            <w:b/>
            <w:bCs/>
            <w:iCs/>
            <w:color w:val="000000" w:themeColor="text1"/>
          </w:rPr>
          <w:delText xml:space="preserve">A </w:delText>
        </w:r>
      </w:del>
      <w:ins w:id="36" w:author="Albi Celaj" w:date="2018-10-23T13:46:00Z">
        <w:r w:rsidR="00EC5103">
          <w:rPr>
            <w:b/>
            <w:bCs/>
            <w:iCs/>
            <w:color w:val="000000" w:themeColor="text1"/>
          </w:rPr>
          <w:t>a</w:t>
        </w:r>
        <w:r w:rsidR="00EC5103" w:rsidRPr="00233F15">
          <w:rPr>
            <w:b/>
            <w:bCs/>
            <w:iCs/>
            <w:color w:val="000000" w:themeColor="text1"/>
          </w:rPr>
          <w:t xml:space="preserve"> </w:t>
        </w:r>
      </w:ins>
      <w:r w:rsidRPr="00233F15">
        <w:rPr>
          <w:b/>
          <w:bCs/>
          <w:iCs/>
          <w:color w:val="000000" w:themeColor="text1"/>
        </w:rPr>
        <w:t>‘</w:t>
      </w:r>
      <w:del w:id="37" w:author="Albi Celaj" w:date="2018-10-23T13:46:00Z">
        <w:r w:rsidRPr="00233F15" w:rsidDel="00EC5103">
          <w:rPr>
            <w:b/>
            <w:bCs/>
            <w:iCs/>
            <w:color w:val="000000" w:themeColor="text1"/>
          </w:rPr>
          <w:delText xml:space="preserve">Gold </w:delText>
        </w:r>
      </w:del>
      <w:ins w:id="38" w:author="Albi Celaj" w:date="2018-10-23T13:46:00Z">
        <w:r w:rsidR="00EC5103">
          <w:rPr>
            <w:b/>
            <w:bCs/>
            <w:iCs/>
            <w:color w:val="000000" w:themeColor="text1"/>
          </w:rPr>
          <w:t>g</w:t>
        </w:r>
        <w:r w:rsidR="00EC5103" w:rsidRPr="00233F15">
          <w:rPr>
            <w:b/>
            <w:bCs/>
            <w:iCs/>
            <w:color w:val="000000" w:themeColor="text1"/>
          </w:rPr>
          <w:t xml:space="preserve">old </w:t>
        </w:r>
      </w:ins>
      <w:del w:id="39" w:author="Albi Celaj" w:date="2018-10-23T13:46:00Z">
        <w:r w:rsidRPr="00233F15" w:rsidDel="00EC5103">
          <w:rPr>
            <w:b/>
            <w:bCs/>
            <w:iCs/>
            <w:color w:val="000000" w:themeColor="text1"/>
          </w:rPr>
          <w:delText xml:space="preserve">Standard’ </w:delText>
        </w:r>
      </w:del>
      <w:ins w:id="40" w:author="Albi Celaj" w:date="2018-10-23T13:46:00Z">
        <w:r w:rsidR="00EC5103">
          <w:rPr>
            <w:b/>
            <w:bCs/>
            <w:iCs/>
            <w:color w:val="000000" w:themeColor="text1"/>
          </w:rPr>
          <w:t>s</w:t>
        </w:r>
        <w:r w:rsidR="00EC5103" w:rsidRPr="00233F15">
          <w:rPr>
            <w:b/>
            <w:bCs/>
            <w:iCs/>
            <w:color w:val="000000" w:themeColor="text1"/>
          </w:rPr>
          <w:t xml:space="preserve">tandard’ </w:t>
        </w:r>
      </w:ins>
      <w:del w:id="41" w:author="Albi Celaj" w:date="2018-10-23T13:46:00Z">
        <w:r w:rsidRPr="00233F15" w:rsidDel="00EC5103">
          <w:rPr>
            <w:b/>
            <w:bCs/>
            <w:iCs/>
            <w:color w:val="000000" w:themeColor="text1"/>
          </w:rPr>
          <w:delText xml:space="preserve">Genotyped </w:delText>
        </w:r>
      </w:del>
      <w:ins w:id="42" w:author="Albi Celaj" w:date="2018-10-23T13:46:00Z">
        <w:r w:rsidR="00EC5103">
          <w:rPr>
            <w:b/>
            <w:bCs/>
            <w:iCs/>
            <w:color w:val="000000" w:themeColor="text1"/>
          </w:rPr>
          <w:t>g</w:t>
        </w:r>
        <w:r w:rsidR="00EC5103" w:rsidRPr="00233F15">
          <w:rPr>
            <w:b/>
            <w:bCs/>
            <w:iCs/>
            <w:color w:val="000000" w:themeColor="text1"/>
          </w:rPr>
          <w:t xml:space="preserve">enotyped </w:t>
        </w:r>
      </w:ins>
      <w:del w:id="43" w:author="Albi Celaj" w:date="2018-10-23T13:46:00Z">
        <w:r w:rsidRPr="00233F15" w:rsidDel="00EC5103">
          <w:rPr>
            <w:b/>
            <w:bCs/>
            <w:iCs/>
            <w:color w:val="000000" w:themeColor="text1"/>
          </w:rPr>
          <w:delText>Set</w:delText>
        </w:r>
      </w:del>
      <w:ins w:id="44" w:author="Albi Celaj" w:date="2018-10-23T13:46:00Z">
        <w:r w:rsidR="00EC5103">
          <w:rPr>
            <w:b/>
            <w:bCs/>
            <w:iCs/>
            <w:color w:val="000000" w:themeColor="text1"/>
          </w:rPr>
          <w:t>s</w:t>
        </w:r>
        <w:r w:rsidR="00EC5103" w:rsidRPr="00233F15">
          <w:rPr>
            <w:b/>
            <w:bCs/>
            <w:iCs/>
            <w:color w:val="000000" w:themeColor="text1"/>
          </w:rPr>
          <w:t>et</w:t>
        </w:r>
      </w:ins>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A527704"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del w:id="45" w:author="Albi Celaj" w:date="2018-10-23T13:46:00Z">
        <w:r w:rsidRPr="00233F15" w:rsidDel="00EC5103">
          <w:rPr>
            <w:b/>
            <w:bCs/>
            <w:iCs/>
            <w:color w:val="000000" w:themeColor="text1"/>
          </w:rPr>
          <w:delText xml:space="preserve">Barcoded </w:delText>
        </w:r>
      </w:del>
      <w:ins w:id="46" w:author="Albi Celaj" w:date="2018-10-23T13:46:00Z">
        <w:r w:rsidR="00EC5103">
          <w:rPr>
            <w:b/>
            <w:bCs/>
            <w:iCs/>
            <w:color w:val="000000" w:themeColor="text1"/>
          </w:rPr>
          <w:t>b</w:t>
        </w:r>
        <w:r w:rsidR="00EC5103" w:rsidRPr="00233F15">
          <w:rPr>
            <w:b/>
            <w:bCs/>
            <w:iCs/>
            <w:color w:val="000000" w:themeColor="text1"/>
          </w:rPr>
          <w:t xml:space="preserve">arcoded </w:t>
        </w:r>
      </w:ins>
      <w:del w:id="47" w:author="Albi Celaj" w:date="2018-10-23T13:46:00Z">
        <w:r w:rsidRPr="00233F15" w:rsidDel="00EC5103">
          <w:rPr>
            <w:b/>
            <w:bCs/>
            <w:iCs/>
            <w:color w:val="000000" w:themeColor="text1"/>
          </w:rPr>
          <w:delText xml:space="preserve">Random </w:delText>
        </w:r>
      </w:del>
      <w:ins w:id="48" w:author="Albi Celaj" w:date="2018-10-23T13:46:00Z">
        <w:r w:rsidR="00EC5103">
          <w:rPr>
            <w:b/>
            <w:bCs/>
            <w:iCs/>
            <w:color w:val="000000" w:themeColor="text1"/>
          </w:rPr>
          <w:t>r</w:t>
        </w:r>
        <w:r w:rsidR="00EC5103" w:rsidRPr="00233F15">
          <w:rPr>
            <w:b/>
            <w:bCs/>
            <w:iCs/>
            <w:color w:val="000000" w:themeColor="text1"/>
          </w:rPr>
          <w:t xml:space="preserve">andom </w:t>
        </w:r>
      </w:ins>
      <w:del w:id="49" w:author="Albi Celaj" w:date="2018-10-23T13:46:00Z">
        <w:r w:rsidRPr="00233F15" w:rsidDel="00EC5103">
          <w:rPr>
            <w:b/>
            <w:bCs/>
            <w:iCs/>
            <w:color w:val="000000" w:themeColor="text1"/>
          </w:rPr>
          <w:delText xml:space="preserve">Knockout </w:delText>
        </w:r>
      </w:del>
      <w:ins w:id="50" w:author="Albi Celaj" w:date="2018-10-23T13:46:00Z">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ins>
      <w:del w:id="51" w:author="Albi Celaj" w:date="2018-10-23T13:46:00Z">
        <w:r w:rsidRPr="00233F15" w:rsidDel="00EC5103">
          <w:rPr>
            <w:b/>
            <w:bCs/>
            <w:iCs/>
            <w:color w:val="000000" w:themeColor="text1"/>
          </w:rPr>
          <w:delText>P</w:delText>
        </w:r>
      </w:del>
      <w:r w:rsidRPr="00233F15">
        <w:rPr>
          <w:b/>
          <w:bCs/>
          <w:iCs/>
          <w:color w:val="000000" w:themeColor="text1"/>
        </w:rPr>
        <w:t>rogeny</w:t>
      </w:r>
    </w:p>
    <w:p w14:paraId="46D1AD40" w14:textId="2AF16BA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52"/>
      <w:r w:rsidR="000274E9" w:rsidRPr="00233F15">
        <w:rPr>
          <w:rFonts w:eastAsia="Times New Roman"/>
          <w:color w:val="333333"/>
          <w:shd w:val="clear" w:color="auto" w:fill="FFFFFF"/>
        </w:rPr>
        <w:t>previously described</w:t>
      </w:r>
      <w:commentRangeEnd w:id="52"/>
      <w:r w:rsidR="000274E9" w:rsidRPr="00233F15">
        <w:rPr>
          <w:rStyle w:val="CommentReference"/>
        </w:rPr>
        <w:commentReference w:id="52"/>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53"/>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53"/>
      <w:r w:rsidR="001C31A3">
        <w:rPr>
          <w:rStyle w:val="CommentReference"/>
          <w:rFonts w:asciiTheme="minorHAnsi" w:hAnsiTheme="minorHAnsi" w:cstheme="minorBidi"/>
        </w:rPr>
        <w:commentReference w:id="53"/>
      </w:r>
      <w:r w:rsidR="00A975C4">
        <w:rPr>
          <w:rFonts w:eastAsia="Calibri"/>
          <w:color w:val="333333"/>
          <w:shd w:val="clear" w:color="auto" w:fill="FFFFFF"/>
        </w:rPr>
        <w:t xml:space="preserve"> </w:t>
      </w:r>
      <w:commentRangeStart w:id="54"/>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54"/>
      <w:r w:rsidR="00D47711">
        <w:rPr>
          <w:rStyle w:val="CommentReference"/>
          <w:rFonts w:asciiTheme="minorHAnsi" w:hAnsiTheme="minorHAnsi" w:cstheme="minorBidi"/>
        </w:rPr>
        <w:commentReference w:id="54"/>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55"/>
      <w:r w:rsidRPr="008E0C9A">
        <w:rPr>
          <w:bCs/>
          <w:iCs/>
          <w:color w:val="808080" w:themeColor="background1" w:themeShade="80"/>
          <w:lang w:val="en-CA"/>
        </w:rPr>
        <w:t>the selection conditions of the opposite mating type.</w:t>
      </w:r>
      <w:commentRangeEnd w:id="55"/>
      <w:r w:rsidRPr="008E0C9A">
        <w:rPr>
          <w:rStyle w:val="CommentReference"/>
          <w:rFonts w:asciiTheme="minorHAnsi" w:hAnsiTheme="minorHAnsi" w:cstheme="minorBidi"/>
          <w:color w:val="808080" w:themeColor="background1" w:themeShade="80"/>
        </w:rPr>
        <w:commentReference w:id="55"/>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06EF3AC8"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del w:id="56" w:author="Albi Celaj" w:date="2018-10-23T13:47:00Z">
        <w:r w:rsidR="00C21933" w:rsidRPr="00233F15" w:rsidDel="00996366">
          <w:rPr>
            <w:b/>
            <w:bCs/>
            <w:iCs/>
            <w:color w:val="000000" w:themeColor="text1"/>
          </w:rPr>
          <w:delText xml:space="preserve">Strain </w:delText>
        </w:r>
      </w:del>
      <w:ins w:id="57" w:author="Albi Celaj" w:date="2018-10-23T13:47:00Z">
        <w:r w:rsidR="00996366">
          <w:rPr>
            <w:b/>
            <w:bCs/>
            <w:iCs/>
            <w:color w:val="000000" w:themeColor="text1"/>
          </w:rPr>
          <w:t>s</w:t>
        </w:r>
        <w:r w:rsidR="00996366" w:rsidRPr="00233F15">
          <w:rPr>
            <w:b/>
            <w:bCs/>
            <w:iCs/>
            <w:color w:val="000000" w:themeColor="text1"/>
          </w:rPr>
          <w:t xml:space="preserve">train </w:t>
        </w:r>
      </w:ins>
      <w:del w:id="58" w:author="Albi Celaj" w:date="2018-10-23T13:47:00Z">
        <w:r w:rsidR="004C0159" w:rsidRPr="00233F15" w:rsidDel="00996366">
          <w:rPr>
            <w:b/>
            <w:bCs/>
            <w:iCs/>
            <w:color w:val="000000" w:themeColor="text1"/>
          </w:rPr>
          <w:delText>Genotyping</w:delText>
        </w:r>
      </w:del>
      <w:ins w:id="59" w:author="Albi Celaj" w:date="2018-10-23T13:47:00Z">
        <w:r w:rsidR="00996366">
          <w:rPr>
            <w:b/>
            <w:bCs/>
            <w:iCs/>
            <w:color w:val="000000" w:themeColor="text1"/>
          </w:rPr>
          <w:t>g</w:t>
        </w:r>
        <w:r w:rsidR="00996366" w:rsidRPr="00233F15">
          <w:rPr>
            <w:b/>
            <w:bCs/>
            <w:iCs/>
            <w:color w:val="000000" w:themeColor="text1"/>
          </w:rPr>
          <w:t>enotyping</w:t>
        </w:r>
      </w:ins>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60"/>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60"/>
      <w:r w:rsidR="008F412B">
        <w:rPr>
          <w:rStyle w:val="CommentReference"/>
          <w:rFonts w:asciiTheme="minorHAnsi" w:hAnsiTheme="minorHAnsi" w:cstheme="minorBidi"/>
        </w:rPr>
        <w:commentReference w:id="60"/>
      </w:r>
    </w:p>
    <w:p w14:paraId="6773C4EC" w14:textId="77777777" w:rsidR="002A57D2" w:rsidRPr="00233F15" w:rsidRDefault="002A57D2" w:rsidP="00224FCB">
      <w:pPr>
        <w:rPr>
          <w:bCs/>
          <w:iCs/>
          <w:color w:val="000000" w:themeColor="text1"/>
        </w:rPr>
      </w:pPr>
    </w:p>
    <w:p w14:paraId="148B28BB" w14:textId="068AE34F" w:rsidR="00CB2329" w:rsidRPr="00233F15" w:rsidRDefault="00D76DA1" w:rsidP="00224FCB">
      <w:pPr>
        <w:outlineLvl w:val="0"/>
        <w:rPr>
          <w:bCs/>
          <w:iCs/>
          <w:color w:val="000000" w:themeColor="text1"/>
        </w:rPr>
      </w:pPr>
      <w:r w:rsidRPr="00233F15">
        <w:rPr>
          <w:b/>
          <w:bCs/>
          <w:iCs/>
          <w:color w:val="000000" w:themeColor="text1"/>
        </w:rPr>
        <w:t xml:space="preserve">Analysis of </w:t>
      </w:r>
      <w:del w:id="61" w:author="Albi Celaj" w:date="2018-10-23T13:47:00Z">
        <w:r w:rsidRPr="00233F15" w:rsidDel="00996366">
          <w:rPr>
            <w:b/>
            <w:bCs/>
            <w:iCs/>
            <w:color w:val="000000" w:themeColor="text1"/>
          </w:rPr>
          <w:delText xml:space="preserve">Pooled </w:delText>
        </w:r>
      </w:del>
      <w:ins w:id="62" w:author="Albi Celaj" w:date="2018-10-23T13:47:00Z">
        <w:r w:rsidR="00996366">
          <w:rPr>
            <w:b/>
            <w:bCs/>
            <w:iCs/>
            <w:color w:val="000000" w:themeColor="text1"/>
          </w:rPr>
          <w:t>p</w:t>
        </w:r>
        <w:r w:rsidR="00996366" w:rsidRPr="00233F15">
          <w:rPr>
            <w:b/>
            <w:bCs/>
            <w:iCs/>
            <w:color w:val="000000" w:themeColor="text1"/>
          </w:rPr>
          <w:t xml:space="preserve">ooled </w:t>
        </w:r>
      </w:ins>
      <w:commentRangeStart w:id="63"/>
      <w:del w:id="64" w:author="Albi Celaj" w:date="2018-10-23T13:47:00Z">
        <w:r w:rsidRPr="00233F15" w:rsidDel="00996366">
          <w:rPr>
            <w:b/>
            <w:bCs/>
            <w:iCs/>
            <w:color w:val="000000" w:themeColor="text1"/>
          </w:rPr>
          <w:delText xml:space="preserve">Strain </w:delText>
        </w:r>
      </w:del>
      <w:ins w:id="65" w:author="Albi Celaj" w:date="2018-10-23T13:47:00Z">
        <w:r w:rsidR="00996366">
          <w:rPr>
            <w:b/>
            <w:bCs/>
            <w:iCs/>
            <w:color w:val="000000" w:themeColor="text1"/>
          </w:rPr>
          <w:t>s</w:t>
        </w:r>
        <w:r w:rsidR="00996366" w:rsidRPr="00233F15">
          <w:rPr>
            <w:b/>
            <w:bCs/>
            <w:iCs/>
            <w:color w:val="000000" w:themeColor="text1"/>
          </w:rPr>
          <w:t xml:space="preserve">train </w:t>
        </w:r>
      </w:ins>
      <w:del w:id="66" w:author="Albi Celaj" w:date="2018-10-23T13:47:00Z">
        <w:r w:rsidRPr="00233F15" w:rsidDel="00996366">
          <w:rPr>
            <w:b/>
            <w:bCs/>
            <w:iCs/>
            <w:color w:val="000000" w:themeColor="text1"/>
          </w:rPr>
          <w:delText>Genotyping</w:delText>
        </w:r>
      </w:del>
      <w:commentRangeEnd w:id="63"/>
      <w:ins w:id="67" w:author="Albi Celaj" w:date="2018-10-23T13:47:00Z">
        <w:r w:rsidR="00996366">
          <w:rPr>
            <w:b/>
            <w:bCs/>
            <w:iCs/>
            <w:color w:val="000000" w:themeColor="text1"/>
          </w:rPr>
          <w:t>g</w:t>
        </w:r>
        <w:r w:rsidR="00996366" w:rsidRPr="00233F15">
          <w:rPr>
            <w:b/>
            <w:bCs/>
            <w:iCs/>
            <w:color w:val="000000" w:themeColor="text1"/>
          </w:rPr>
          <w:t>enotyping</w:t>
        </w:r>
      </w:ins>
      <w:r w:rsidRPr="00233F15">
        <w:rPr>
          <w:rStyle w:val="CommentReference"/>
        </w:rPr>
        <w:commentReference w:id="63"/>
      </w:r>
      <w:r w:rsidRPr="00233F15">
        <w:rPr>
          <w:b/>
          <w:bCs/>
          <w:iCs/>
          <w:color w:val="000000" w:themeColor="text1"/>
        </w:rPr>
        <w:t xml:space="preserve"> </w:t>
      </w:r>
      <w:del w:id="68" w:author="Albi Celaj" w:date="2018-10-23T13:47:00Z">
        <w:r w:rsidRPr="00233F15" w:rsidDel="00996366">
          <w:rPr>
            <w:b/>
            <w:bCs/>
            <w:iCs/>
            <w:color w:val="000000" w:themeColor="text1"/>
          </w:rPr>
          <w:delText>Data</w:delText>
        </w:r>
      </w:del>
      <w:ins w:id="69" w:author="Albi Celaj" w:date="2018-10-23T13:47:00Z">
        <w:r w:rsidR="00996366">
          <w:rPr>
            <w:b/>
            <w:bCs/>
            <w:iCs/>
            <w:color w:val="000000" w:themeColor="text1"/>
          </w:rPr>
          <w:t>d</w:t>
        </w:r>
        <w:r w:rsidR="00996366" w:rsidRPr="00233F15">
          <w:rPr>
            <w:b/>
            <w:bCs/>
            <w:iCs/>
            <w:color w:val="000000" w:themeColor="text1"/>
          </w:rPr>
          <w:t>ata</w:t>
        </w:r>
      </w:ins>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70"/>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70"/>
      <w:r w:rsidR="00086A4B" w:rsidRPr="00233F15">
        <w:rPr>
          <w:rStyle w:val="CommentReference"/>
        </w:rPr>
        <w:commentReference w:id="70"/>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6A76E785" w:rsidR="00384F51" w:rsidRPr="00233F15" w:rsidRDefault="00384F51" w:rsidP="00224FCB">
      <w:pPr>
        <w:outlineLvl w:val="0"/>
        <w:rPr>
          <w:b/>
          <w:bCs/>
          <w:iCs/>
          <w:color w:val="000000" w:themeColor="text1"/>
        </w:rPr>
      </w:pPr>
      <w:r w:rsidRPr="00233F15">
        <w:rPr>
          <w:b/>
          <w:bCs/>
          <w:iCs/>
          <w:color w:val="000000" w:themeColor="text1"/>
        </w:rPr>
        <w:t xml:space="preserve">Examining </w:t>
      </w:r>
      <w:ins w:id="71" w:author="Albi Celaj" w:date="2018-10-23T13:47:00Z">
        <w:r w:rsidR="00996366">
          <w:rPr>
            <w:b/>
            <w:bCs/>
            <w:iCs/>
            <w:color w:val="000000" w:themeColor="text1"/>
          </w:rPr>
          <w:t>p</w:t>
        </w:r>
      </w:ins>
      <w:del w:id="72" w:author="Albi Celaj" w:date="2018-10-23T13:47:00Z">
        <w:r w:rsidRPr="00233F15" w:rsidDel="00996366">
          <w:rPr>
            <w:b/>
            <w:bCs/>
            <w:iCs/>
            <w:color w:val="000000" w:themeColor="text1"/>
          </w:rPr>
          <w:delText>P</w:delText>
        </w:r>
      </w:del>
      <w:r w:rsidRPr="00233F15">
        <w:rPr>
          <w:b/>
          <w:bCs/>
          <w:iCs/>
          <w:color w:val="000000" w:themeColor="text1"/>
        </w:rPr>
        <w:t xml:space="preserve">utative </w:t>
      </w:r>
      <w:ins w:id="73" w:author="Albi Celaj" w:date="2018-10-23T13:47:00Z">
        <w:r w:rsidR="00996366">
          <w:rPr>
            <w:b/>
            <w:bCs/>
            <w:iCs/>
            <w:color w:val="000000" w:themeColor="text1"/>
          </w:rPr>
          <w:t>w</w:t>
        </w:r>
      </w:ins>
      <w:del w:id="74" w:author="Albi Celaj" w:date="2018-10-23T13:47:00Z">
        <w:r w:rsidRPr="00233F15" w:rsidDel="00996366">
          <w:rPr>
            <w:b/>
            <w:bCs/>
            <w:iCs/>
            <w:color w:val="000000" w:themeColor="text1"/>
          </w:rPr>
          <w:delText>W</w:delText>
        </w:r>
      </w:del>
      <w:r w:rsidRPr="00233F15">
        <w:rPr>
          <w:b/>
          <w:bCs/>
          <w:iCs/>
          <w:color w:val="000000" w:themeColor="text1"/>
        </w:rPr>
        <w:t>ild-</w:t>
      </w:r>
      <w:ins w:id="75" w:author="Albi Celaj" w:date="2018-10-23T13:47:00Z">
        <w:r w:rsidR="00996366">
          <w:rPr>
            <w:b/>
            <w:bCs/>
            <w:iCs/>
            <w:color w:val="000000" w:themeColor="text1"/>
          </w:rPr>
          <w:t>t</w:t>
        </w:r>
      </w:ins>
      <w:del w:id="76" w:author="Albi Celaj" w:date="2018-10-23T13:47:00Z">
        <w:r w:rsidRPr="00233F15" w:rsidDel="00996366">
          <w:rPr>
            <w:b/>
            <w:bCs/>
            <w:iCs/>
            <w:color w:val="000000" w:themeColor="text1"/>
          </w:rPr>
          <w:delText>T</w:delText>
        </w:r>
      </w:del>
      <w:r w:rsidRPr="00233F15">
        <w:rPr>
          <w:b/>
          <w:bCs/>
          <w:iCs/>
          <w:color w:val="000000" w:themeColor="text1"/>
        </w:rPr>
        <w:t xml:space="preserve">ype </w:t>
      </w:r>
      <w:ins w:id="77" w:author="Albi Celaj" w:date="2018-10-23T13:47:00Z">
        <w:r w:rsidR="00996366">
          <w:rPr>
            <w:b/>
            <w:bCs/>
            <w:iCs/>
            <w:color w:val="000000" w:themeColor="text1"/>
          </w:rPr>
          <w:t>p</w:t>
        </w:r>
      </w:ins>
      <w:del w:id="78" w:author="Albi Celaj" w:date="2018-10-23T13:47:00Z">
        <w:r w:rsidRPr="00233F15" w:rsidDel="00996366">
          <w:rPr>
            <w:b/>
            <w:bCs/>
            <w:iCs/>
            <w:color w:val="000000" w:themeColor="text1"/>
          </w:rPr>
          <w:delText>P</w:delText>
        </w:r>
      </w:del>
      <w:r w:rsidRPr="00233F15">
        <w:rPr>
          <w:b/>
          <w:bCs/>
          <w:iCs/>
          <w:color w:val="000000" w:themeColor="text1"/>
        </w:rPr>
        <w:t xml:space="preserve">ool </w:t>
      </w:r>
      <w:ins w:id="79" w:author="Albi Celaj" w:date="2018-10-23T13:47:00Z">
        <w:r w:rsidR="00996366">
          <w:rPr>
            <w:b/>
            <w:bCs/>
            <w:iCs/>
            <w:color w:val="000000" w:themeColor="text1"/>
          </w:rPr>
          <w:t>s</w:t>
        </w:r>
      </w:ins>
      <w:del w:id="80" w:author="Albi Celaj" w:date="2018-10-23T13:47:00Z">
        <w:r w:rsidRPr="00233F15" w:rsidDel="00996366">
          <w:rPr>
            <w:b/>
            <w:bCs/>
            <w:iCs/>
            <w:color w:val="000000" w:themeColor="text1"/>
          </w:rPr>
          <w:delText>S</w:delText>
        </w:r>
      </w:del>
      <w:r w:rsidRPr="00233F15">
        <w:rPr>
          <w:b/>
          <w:bCs/>
          <w:iCs/>
          <w:color w:val="000000" w:themeColor="text1"/>
        </w:rPr>
        <w:t>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lastRenderedPageBreak/>
        <w:t xml:space="preserve">For </w:t>
      </w:r>
      <w:commentRangeStart w:id="81"/>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81"/>
      <w:r w:rsidRPr="00233F15">
        <w:rPr>
          <w:rStyle w:val="CommentReference"/>
          <w:sz w:val="24"/>
          <w:szCs w:val="24"/>
        </w:rPr>
        <w:commentReference w:id="81"/>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82"/>
      <w:r w:rsidRPr="00233F15">
        <w:rPr>
          <w:rFonts w:eastAsia="Calibri"/>
          <w:color w:val="333333"/>
          <w:shd w:val="clear" w:color="auto" w:fill="FFFFFF"/>
        </w:rPr>
        <w:t>74 exhibited no detectable growth</w:t>
      </w:r>
      <w:commentRangeEnd w:id="82"/>
      <w:r w:rsidRPr="00233F15">
        <w:rPr>
          <w:rStyle w:val="CommentReference"/>
          <w:sz w:val="24"/>
          <w:szCs w:val="24"/>
        </w:rPr>
        <w:commentReference w:id="82"/>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3C432BD6" w:rsidR="00AF64B1" w:rsidRPr="00233F15" w:rsidRDefault="00AF64B1" w:rsidP="00224FCB">
      <w:pPr>
        <w:outlineLvl w:val="0"/>
        <w:rPr>
          <w:b/>
          <w:bCs/>
          <w:iCs/>
          <w:color w:val="000000" w:themeColor="text1"/>
        </w:rPr>
      </w:pPr>
      <w:r w:rsidRPr="00233F15">
        <w:rPr>
          <w:b/>
          <w:bCs/>
          <w:iCs/>
          <w:color w:val="000000" w:themeColor="text1"/>
        </w:rPr>
        <w:t xml:space="preserve">Estimating </w:t>
      </w:r>
      <w:ins w:id="83" w:author="Albi Celaj" w:date="2018-10-23T13:47:00Z">
        <w:r w:rsidR="00996366">
          <w:rPr>
            <w:b/>
            <w:bCs/>
            <w:iCs/>
            <w:color w:val="000000" w:themeColor="text1"/>
          </w:rPr>
          <w:t>g</w:t>
        </w:r>
      </w:ins>
      <w:del w:id="84" w:author="Albi Celaj" w:date="2018-10-23T13:47:00Z">
        <w:r w:rsidRPr="00233F15" w:rsidDel="00996366">
          <w:rPr>
            <w:b/>
            <w:bCs/>
            <w:iCs/>
            <w:color w:val="000000" w:themeColor="text1"/>
          </w:rPr>
          <w:delText>G</w:delText>
        </w:r>
      </w:del>
      <w:r w:rsidRPr="00233F15">
        <w:rPr>
          <w:b/>
          <w:bCs/>
          <w:iCs/>
          <w:color w:val="000000" w:themeColor="text1"/>
        </w:rPr>
        <w:t xml:space="preserve">enotyping </w:t>
      </w:r>
      <w:ins w:id="85" w:author="Albi Celaj" w:date="2018-10-23T13:47:00Z">
        <w:r w:rsidR="00996366">
          <w:rPr>
            <w:b/>
            <w:bCs/>
            <w:iCs/>
            <w:color w:val="000000" w:themeColor="text1"/>
          </w:rPr>
          <w:t>a</w:t>
        </w:r>
      </w:ins>
      <w:del w:id="86" w:author="Albi Celaj" w:date="2018-10-23T13:47:00Z">
        <w:r w:rsidRPr="00233F15" w:rsidDel="00996366">
          <w:rPr>
            <w:b/>
            <w:bCs/>
            <w:iCs/>
            <w:color w:val="000000" w:themeColor="text1"/>
          </w:rPr>
          <w:delText>A</w:delText>
        </w:r>
      </w:del>
      <w:r w:rsidRPr="00233F15">
        <w:rPr>
          <w:b/>
          <w:bCs/>
          <w:iCs/>
          <w:color w:val="000000" w:themeColor="text1"/>
        </w:rPr>
        <w:t xml:space="preserve">ccuracy by </w:t>
      </w:r>
      <w:ins w:id="87" w:author="Albi Celaj" w:date="2018-10-23T13:47:00Z">
        <w:r w:rsidR="00996366">
          <w:rPr>
            <w:b/>
            <w:bCs/>
            <w:iCs/>
            <w:color w:val="000000" w:themeColor="text1"/>
          </w:rPr>
          <w:t>k</w:t>
        </w:r>
      </w:ins>
      <w:del w:id="88" w:author="Albi Celaj" w:date="2018-10-23T13:47:00Z">
        <w:r w:rsidRPr="00233F15" w:rsidDel="00996366">
          <w:rPr>
            <w:b/>
            <w:bCs/>
            <w:iCs/>
            <w:color w:val="000000" w:themeColor="text1"/>
          </w:rPr>
          <w:delText>K</w:delText>
        </w:r>
      </w:del>
      <w:r w:rsidRPr="00233F15">
        <w:rPr>
          <w:b/>
          <w:bCs/>
          <w:iCs/>
          <w:color w:val="000000" w:themeColor="text1"/>
        </w:rPr>
        <w:t xml:space="preserve">nockout </w:t>
      </w:r>
      <w:ins w:id="89" w:author="Albi Celaj" w:date="2018-10-23T13:47:00Z">
        <w:r w:rsidR="00996366">
          <w:rPr>
            <w:b/>
            <w:bCs/>
            <w:iCs/>
            <w:color w:val="000000" w:themeColor="text1"/>
          </w:rPr>
          <w:t>d</w:t>
        </w:r>
      </w:ins>
      <w:del w:id="90" w:author="Albi Celaj" w:date="2018-10-23T13:47:00Z">
        <w:r w:rsidRPr="00233F15" w:rsidDel="00996366">
          <w:rPr>
            <w:b/>
            <w:bCs/>
            <w:iCs/>
            <w:color w:val="000000" w:themeColor="text1"/>
          </w:rPr>
          <w:delText>D</w:delText>
        </w:r>
      </w:del>
      <w:r w:rsidRPr="00233F15">
        <w:rPr>
          <w:b/>
          <w:bCs/>
          <w:iCs/>
          <w:color w:val="000000" w:themeColor="text1"/>
        </w:rPr>
        <w:t>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91"/>
      <w:r w:rsidRPr="00233F15">
        <w:t xml:space="preserve">cases where a wild-type is called as a mutant </w:t>
      </w:r>
      <w:r w:rsidR="00955782" w:rsidRPr="00233F15">
        <w:t>are expected to</w:t>
      </w:r>
      <w:r w:rsidRPr="00233F15">
        <w:t xml:space="preserve"> be comparably </w:t>
      </w:r>
      <w:commentRangeEnd w:id="91"/>
      <w:r w:rsidR="00C769E2">
        <w:t>rare</w:t>
      </w:r>
      <w:r w:rsidRPr="00233F15">
        <w:rPr>
          <w:rStyle w:val="CommentReference"/>
        </w:rPr>
        <w:commentReference w:id="91"/>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E3C14F" w:rsidR="002F34C1" w:rsidRPr="00233F15" w:rsidRDefault="00476697" w:rsidP="00224FCB">
      <w:pPr>
        <w:outlineLvl w:val="0"/>
        <w:rPr>
          <w:b/>
          <w:bCs/>
          <w:iCs/>
          <w:color w:val="000000" w:themeColor="text1"/>
        </w:rPr>
      </w:pPr>
      <w:r w:rsidRPr="00233F15">
        <w:rPr>
          <w:b/>
          <w:bCs/>
          <w:iCs/>
          <w:color w:val="000000" w:themeColor="text1"/>
        </w:rPr>
        <w:t xml:space="preserve">Indiviual </w:t>
      </w:r>
      <w:ins w:id="92" w:author="Albi Celaj" w:date="2018-10-23T13:47:00Z">
        <w:r w:rsidR="00996366">
          <w:rPr>
            <w:b/>
            <w:bCs/>
            <w:iCs/>
            <w:color w:val="000000" w:themeColor="text1"/>
          </w:rPr>
          <w:t>l</w:t>
        </w:r>
      </w:ins>
      <w:del w:id="93" w:author="Albi Celaj" w:date="2018-10-23T13:47:00Z">
        <w:r w:rsidR="00EB3337" w:rsidRPr="00233F15" w:rsidDel="00996366">
          <w:rPr>
            <w:b/>
            <w:bCs/>
            <w:iCs/>
            <w:color w:val="000000" w:themeColor="text1"/>
          </w:rPr>
          <w:delText>L</w:delText>
        </w:r>
      </w:del>
      <w:r w:rsidR="00EB3337" w:rsidRPr="00233F15">
        <w:rPr>
          <w:b/>
          <w:bCs/>
          <w:iCs/>
          <w:color w:val="000000" w:themeColor="text1"/>
        </w:rPr>
        <w:t xml:space="preserve">iquid </w:t>
      </w:r>
      <w:ins w:id="94" w:author="Albi Celaj" w:date="2018-10-23T13:47:00Z">
        <w:r w:rsidR="00996366">
          <w:rPr>
            <w:b/>
            <w:bCs/>
            <w:iCs/>
            <w:color w:val="000000" w:themeColor="text1"/>
          </w:rPr>
          <w:t>g</w:t>
        </w:r>
      </w:ins>
      <w:del w:id="95" w:author="Albi Celaj" w:date="2018-10-23T13:47:00Z">
        <w:r w:rsidR="00EB3337" w:rsidRPr="00233F15" w:rsidDel="00996366">
          <w:rPr>
            <w:b/>
            <w:bCs/>
            <w:iCs/>
            <w:color w:val="000000" w:themeColor="text1"/>
          </w:rPr>
          <w:delText>G</w:delText>
        </w:r>
      </w:del>
      <w:r w:rsidR="00EB3337" w:rsidRPr="00233F15">
        <w:rPr>
          <w:b/>
          <w:bCs/>
          <w:iCs/>
          <w:color w:val="000000" w:themeColor="text1"/>
        </w:rPr>
        <w:t xml:space="preserve">rowth </w:t>
      </w:r>
      <w:ins w:id="96" w:author="Albi Celaj" w:date="2018-10-23T13:47:00Z">
        <w:r w:rsidR="00996366">
          <w:rPr>
            <w:b/>
            <w:bCs/>
            <w:iCs/>
            <w:color w:val="000000" w:themeColor="text1"/>
          </w:rPr>
          <w:t>p</w:t>
        </w:r>
      </w:ins>
      <w:del w:id="97" w:author="Albi Celaj" w:date="2018-10-23T13:47:00Z">
        <w:r w:rsidR="00C13CAE" w:rsidRPr="00233F15" w:rsidDel="00996366">
          <w:rPr>
            <w:b/>
            <w:bCs/>
            <w:iCs/>
            <w:color w:val="000000" w:themeColor="text1"/>
          </w:rPr>
          <w:delText>P</w:delText>
        </w:r>
      </w:del>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6CE1B940" w:rsidR="0003324C" w:rsidRPr="00233F15" w:rsidRDefault="0003324C" w:rsidP="00224FCB">
      <w:pPr>
        <w:outlineLvl w:val="0"/>
        <w:rPr>
          <w:bCs/>
          <w:iCs/>
          <w:color w:val="000000" w:themeColor="text1"/>
        </w:rPr>
      </w:pPr>
      <w:r w:rsidRPr="00233F15">
        <w:rPr>
          <w:b/>
          <w:bCs/>
          <w:iCs/>
          <w:color w:val="000000" w:themeColor="text1"/>
        </w:rPr>
        <w:t xml:space="preserve">Drug </w:t>
      </w:r>
      <w:ins w:id="98" w:author="Albi Celaj" w:date="2018-10-23T13:48:00Z">
        <w:r w:rsidR="00996366">
          <w:rPr>
            <w:b/>
            <w:bCs/>
            <w:iCs/>
            <w:color w:val="000000" w:themeColor="text1"/>
          </w:rPr>
          <w:t>t</w:t>
        </w:r>
      </w:ins>
      <w:del w:id="99" w:author="Albi Celaj" w:date="2018-10-23T13:48:00Z">
        <w:r w:rsidR="0082443E" w:rsidRPr="00233F15" w:rsidDel="00996366">
          <w:rPr>
            <w:b/>
            <w:bCs/>
            <w:iCs/>
            <w:color w:val="000000" w:themeColor="text1"/>
          </w:rPr>
          <w:delText>T</w:delText>
        </w:r>
      </w:del>
      <w:r w:rsidR="0082443E" w:rsidRPr="00233F15">
        <w:rPr>
          <w:b/>
          <w:bCs/>
          <w:iCs/>
          <w:color w:val="000000" w:themeColor="text1"/>
        </w:rPr>
        <w:t xml:space="preserve">esting for </w:t>
      </w:r>
      <w:ins w:id="100" w:author="Albi Celaj" w:date="2018-10-23T13:48:00Z">
        <w:r w:rsidR="00996366">
          <w:rPr>
            <w:b/>
            <w:bCs/>
            <w:iCs/>
            <w:color w:val="000000" w:themeColor="text1"/>
          </w:rPr>
          <w:t>g</w:t>
        </w:r>
      </w:ins>
      <w:del w:id="101" w:author="Albi Celaj" w:date="2018-10-23T13:48:00Z">
        <w:r w:rsidR="0082443E" w:rsidRPr="00233F15" w:rsidDel="00996366">
          <w:rPr>
            <w:b/>
            <w:bCs/>
            <w:iCs/>
            <w:color w:val="000000" w:themeColor="text1"/>
          </w:rPr>
          <w:delText>G</w:delText>
        </w:r>
      </w:del>
      <w:r w:rsidR="0082443E" w:rsidRPr="00233F15">
        <w:rPr>
          <w:b/>
          <w:bCs/>
          <w:iCs/>
          <w:color w:val="000000" w:themeColor="text1"/>
        </w:rPr>
        <w:t xml:space="preserve">rowth </w:t>
      </w:r>
      <w:ins w:id="102" w:author="Albi Celaj" w:date="2018-10-23T13:48:00Z">
        <w:r w:rsidR="00996366">
          <w:rPr>
            <w:b/>
            <w:bCs/>
            <w:iCs/>
            <w:color w:val="000000" w:themeColor="text1"/>
          </w:rPr>
          <w:t>i</w:t>
        </w:r>
      </w:ins>
      <w:del w:id="103" w:author="Albi Celaj" w:date="2018-10-23T13:48:00Z">
        <w:r w:rsidRPr="00233F15" w:rsidDel="00996366">
          <w:rPr>
            <w:b/>
            <w:bCs/>
            <w:iCs/>
            <w:color w:val="000000" w:themeColor="text1"/>
          </w:rPr>
          <w:delText>I</w:delText>
        </w:r>
      </w:del>
      <w:r w:rsidRPr="00233F15">
        <w:rPr>
          <w:b/>
          <w:bCs/>
          <w:iCs/>
          <w:color w:val="000000" w:themeColor="text1"/>
        </w:rPr>
        <w:t>nhibition</w:t>
      </w:r>
    </w:p>
    <w:p w14:paraId="1F05B157" w14:textId="5434CCC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104"/>
      <w:r w:rsidRPr="00233F15">
        <w:rPr>
          <w:bCs/>
          <w:iCs/>
          <w:color w:val="000000" w:themeColor="text1"/>
        </w:rPr>
        <w:t xml:space="preserve">wild type </w:t>
      </w:r>
      <w:commentRangeEnd w:id="104"/>
      <w:r w:rsidR="00537EAF">
        <w:rPr>
          <w:rStyle w:val="CommentReference"/>
          <w:rFonts w:asciiTheme="minorHAnsi" w:hAnsiTheme="minorHAnsi" w:cstheme="minorBidi"/>
        </w:rPr>
        <w:commentReference w:id="104"/>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D660A4">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60&lt;/sup&gt;","plainTextFormattedCitation":"60","previouslyFormattedCitation":"&lt;sup&gt;60&lt;/sup&gt;"},"properties":{"noteIndex":0},"schema":"https://github.com/citation-style-language/schema/raw/master/csl-citation.json"}</w:instrText>
      </w:r>
      <w:r w:rsidR="00202DC4" w:rsidRPr="00233F15">
        <w:rPr>
          <w:bCs/>
          <w:iCs/>
          <w:color w:val="000000" w:themeColor="text1"/>
        </w:rPr>
        <w:fldChar w:fldCharType="separate"/>
      </w:r>
      <w:r w:rsidR="000C5C2F" w:rsidRPr="000C5C2F">
        <w:rPr>
          <w:bCs/>
          <w:iCs/>
          <w:noProof/>
          <w:color w:val="000000" w:themeColor="text1"/>
          <w:vertAlign w:val="superscript"/>
        </w:rPr>
        <w:t>60</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180688DA" w:rsidR="00C154CD" w:rsidRPr="00233F15" w:rsidRDefault="00714621" w:rsidP="00224FCB">
      <w:pPr>
        <w:outlineLvl w:val="0"/>
        <w:rPr>
          <w:b/>
          <w:bCs/>
          <w:iCs/>
          <w:color w:val="000000" w:themeColor="text1"/>
        </w:rPr>
      </w:pPr>
      <w:commentRangeStart w:id="105"/>
      <w:r w:rsidRPr="00233F15">
        <w:rPr>
          <w:b/>
          <w:bCs/>
          <w:iCs/>
          <w:color w:val="000000" w:themeColor="text1"/>
        </w:rPr>
        <w:t xml:space="preserve">Population </w:t>
      </w:r>
      <w:ins w:id="106" w:author="Albi Celaj" w:date="2018-10-23T13:48:00Z">
        <w:r w:rsidR="00996366">
          <w:rPr>
            <w:b/>
            <w:bCs/>
            <w:iCs/>
            <w:color w:val="000000" w:themeColor="text1"/>
          </w:rPr>
          <w:t>g</w:t>
        </w:r>
      </w:ins>
      <w:del w:id="107" w:author="Albi Celaj" w:date="2018-10-23T13:48:00Z">
        <w:r w:rsidRPr="00233F15" w:rsidDel="00996366">
          <w:rPr>
            <w:b/>
            <w:bCs/>
            <w:iCs/>
            <w:color w:val="000000" w:themeColor="text1"/>
          </w:rPr>
          <w:delText>G</w:delText>
        </w:r>
      </w:del>
      <w:r w:rsidRPr="00233F15">
        <w:rPr>
          <w:b/>
          <w:bCs/>
          <w:iCs/>
          <w:color w:val="000000" w:themeColor="text1"/>
        </w:rPr>
        <w:t xml:space="preserve">rowth </w:t>
      </w:r>
      <w:ins w:id="108" w:author="Albi Celaj" w:date="2018-10-23T13:48:00Z">
        <w:r w:rsidR="00996366">
          <w:rPr>
            <w:b/>
            <w:bCs/>
            <w:iCs/>
            <w:color w:val="000000" w:themeColor="text1"/>
          </w:rPr>
          <w:t>p</w:t>
        </w:r>
      </w:ins>
      <w:del w:id="109" w:author="Albi Celaj" w:date="2018-10-23T13:48:00Z">
        <w:r w:rsidRPr="00233F15" w:rsidDel="00996366">
          <w:rPr>
            <w:b/>
            <w:bCs/>
            <w:iCs/>
            <w:color w:val="000000" w:themeColor="text1"/>
          </w:rPr>
          <w:delText>P</w:delText>
        </w:r>
      </w:del>
      <w:r w:rsidRPr="00233F15">
        <w:rPr>
          <w:b/>
          <w:bCs/>
          <w:iCs/>
          <w:color w:val="000000" w:themeColor="text1"/>
        </w:rPr>
        <w:t xml:space="preserve">rofiling by </w:t>
      </w:r>
      <w:ins w:id="110" w:author="Albi Celaj" w:date="2018-10-23T13:48:00Z">
        <w:r w:rsidR="00996366">
          <w:rPr>
            <w:b/>
            <w:bCs/>
            <w:iCs/>
            <w:color w:val="000000" w:themeColor="text1"/>
          </w:rPr>
          <w:t>h</w:t>
        </w:r>
      </w:ins>
      <w:del w:id="111" w:author="Albi Celaj" w:date="2018-10-23T13:48:00Z">
        <w:r w:rsidRPr="00233F15" w:rsidDel="00996366">
          <w:rPr>
            <w:b/>
            <w:bCs/>
            <w:iCs/>
            <w:color w:val="000000" w:themeColor="text1"/>
          </w:rPr>
          <w:delText>H</w:delText>
        </w:r>
      </w:del>
      <w:r w:rsidRPr="00233F15">
        <w:rPr>
          <w:b/>
          <w:bCs/>
          <w:iCs/>
          <w:color w:val="000000" w:themeColor="text1"/>
        </w:rPr>
        <w:t>igh-</w:t>
      </w:r>
      <w:del w:id="112" w:author="Albi Celaj" w:date="2018-10-23T13:48:00Z">
        <w:r w:rsidRPr="00233F15" w:rsidDel="00996366">
          <w:rPr>
            <w:b/>
            <w:bCs/>
            <w:iCs/>
            <w:color w:val="000000" w:themeColor="text1"/>
          </w:rPr>
          <w:delText xml:space="preserve">Throughput </w:delText>
        </w:r>
      </w:del>
      <w:ins w:id="113" w:author="Albi Celaj" w:date="2018-10-23T13:48:00Z">
        <w:r w:rsidR="00996366">
          <w:rPr>
            <w:b/>
            <w:bCs/>
            <w:iCs/>
            <w:color w:val="000000" w:themeColor="text1"/>
          </w:rPr>
          <w:t>t</w:t>
        </w:r>
        <w:r w:rsidR="00996366" w:rsidRPr="00233F15">
          <w:rPr>
            <w:b/>
            <w:bCs/>
            <w:iCs/>
            <w:color w:val="000000" w:themeColor="text1"/>
          </w:rPr>
          <w:t xml:space="preserve">hroughput </w:t>
        </w:r>
      </w:ins>
      <w:del w:id="114" w:author="Albi Celaj" w:date="2018-10-23T13:48:00Z">
        <w:r w:rsidR="00C154CD" w:rsidRPr="00233F15" w:rsidDel="00996366">
          <w:rPr>
            <w:b/>
            <w:bCs/>
            <w:iCs/>
            <w:color w:val="000000" w:themeColor="text1"/>
          </w:rPr>
          <w:delText>Sequencing</w:delText>
        </w:r>
      </w:del>
      <w:commentRangeEnd w:id="105"/>
      <w:ins w:id="115" w:author="Albi Celaj" w:date="2018-10-23T13:48:00Z">
        <w:r w:rsidR="00996366">
          <w:rPr>
            <w:b/>
            <w:bCs/>
            <w:iCs/>
            <w:color w:val="000000" w:themeColor="text1"/>
          </w:rPr>
          <w:t>s</w:t>
        </w:r>
        <w:r w:rsidR="00996366" w:rsidRPr="00233F15">
          <w:rPr>
            <w:b/>
            <w:bCs/>
            <w:iCs/>
            <w:color w:val="000000" w:themeColor="text1"/>
          </w:rPr>
          <w:t>equencing</w:t>
        </w:r>
      </w:ins>
      <w:r w:rsidR="00DD0B46" w:rsidRPr="00233F15">
        <w:rPr>
          <w:rStyle w:val="CommentReference"/>
        </w:rPr>
        <w:commentReference w:id="105"/>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116"/>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116"/>
      <w:r w:rsidR="00DD0B46" w:rsidRPr="00233F15">
        <w:rPr>
          <w:rStyle w:val="CommentReference"/>
        </w:rPr>
        <w:commentReference w:id="116"/>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117"/>
      <w:r w:rsidR="001F4672" w:rsidRPr="00233F15">
        <w:rPr>
          <w:rFonts w:eastAsia="Times New Roman"/>
          <w:color w:val="333333"/>
          <w:shd w:val="clear" w:color="auto" w:fill="FFFFFF"/>
        </w:rPr>
        <w:t xml:space="preserve">a sample </w:t>
      </w:r>
      <w:commentRangeEnd w:id="117"/>
      <w:r w:rsidR="008065E3" w:rsidRPr="00233F15">
        <w:rPr>
          <w:rStyle w:val="CommentReference"/>
        </w:rPr>
        <w:commentReference w:id="117"/>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118"/>
      <w:r w:rsidR="000919D1" w:rsidRPr="00233F15">
        <w:rPr>
          <w:bCs/>
          <w:iCs/>
          <w:color w:val="000000" w:themeColor="text1"/>
        </w:rPr>
        <w:t>genomic DNA extraction</w:t>
      </w:r>
      <w:commentRangeEnd w:id="118"/>
      <w:r w:rsidR="00355817" w:rsidRPr="00233F15">
        <w:rPr>
          <w:rStyle w:val="CommentReference"/>
        </w:rPr>
        <w:commentReference w:id="118"/>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w:t>
      </w:r>
      <w:r w:rsidR="0045008A" w:rsidRPr="00233F15">
        <w:rPr>
          <w:bCs/>
          <w:iCs/>
          <w:color w:val="000000" w:themeColor="text1"/>
        </w:rPr>
        <w:lastRenderedPageBreak/>
        <w:t>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9562719" w:rsidR="00580B25" w:rsidRPr="00233F15" w:rsidRDefault="0092573B" w:rsidP="00224FCB">
      <w:pPr>
        <w:outlineLvl w:val="0"/>
        <w:rPr>
          <w:b/>
          <w:bCs/>
          <w:iCs/>
          <w:color w:val="000000" w:themeColor="text1"/>
        </w:rPr>
      </w:pPr>
      <w:r w:rsidRPr="00233F15">
        <w:rPr>
          <w:b/>
          <w:bCs/>
          <w:iCs/>
          <w:color w:val="000000" w:themeColor="text1"/>
        </w:rPr>
        <w:t xml:space="preserve">Sequence </w:t>
      </w:r>
      <w:del w:id="119" w:author="Albi Celaj" w:date="2018-10-23T13:48:00Z">
        <w:r w:rsidRPr="00233F15" w:rsidDel="00996366">
          <w:rPr>
            <w:b/>
            <w:bCs/>
            <w:iCs/>
            <w:color w:val="000000" w:themeColor="text1"/>
          </w:rPr>
          <w:delText xml:space="preserve">Data </w:delText>
        </w:r>
      </w:del>
      <w:ins w:id="120" w:author="Albi Celaj" w:date="2018-10-23T13:48:00Z">
        <w:r w:rsidR="00996366">
          <w:rPr>
            <w:b/>
            <w:bCs/>
            <w:iCs/>
            <w:color w:val="000000" w:themeColor="text1"/>
          </w:rPr>
          <w:t>d</w:t>
        </w:r>
        <w:r w:rsidR="00996366" w:rsidRPr="00233F15">
          <w:rPr>
            <w:b/>
            <w:bCs/>
            <w:iCs/>
            <w:color w:val="000000" w:themeColor="text1"/>
          </w:rPr>
          <w:t xml:space="preserve">ata </w:t>
        </w:r>
      </w:ins>
      <w:del w:id="121" w:author="Albi Celaj" w:date="2018-10-23T13:48:00Z">
        <w:r w:rsidRPr="00233F15" w:rsidDel="00996366">
          <w:rPr>
            <w:b/>
            <w:bCs/>
            <w:iCs/>
            <w:color w:val="000000" w:themeColor="text1"/>
          </w:rPr>
          <w:delText>Processing</w:delText>
        </w:r>
      </w:del>
      <w:ins w:id="122" w:author="Albi Celaj" w:date="2018-10-23T13:48:00Z">
        <w:r w:rsidR="00996366">
          <w:rPr>
            <w:b/>
            <w:bCs/>
            <w:iCs/>
            <w:color w:val="000000" w:themeColor="text1"/>
          </w:rPr>
          <w:t>p</w:t>
        </w:r>
        <w:r w:rsidR="00996366" w:rsidRPr="00233F15">
          <w:rPr>
            <w:b/>
            <w:bCs/>
            <w:iCs/>
            <w:color w:val="000000" w:themeColor="text1"/>
          </w:rPr>
          <w:t>rocessing</w:t>
        </w:r>
      </w:ins>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123"/>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123"/>
      <w:r w:rsidR="00FD360B" w:rsidRPr="00233F15">
        <w:rPr>
          <w:rStyle w:val="CommentReference"/>
        </w:rPr>
        <w:commentReference w:id="123"/>
      </w:r>
    </w:p>
    <w:p w14:paraId="245A0A81" w14:textId="77777777" w:rsidR="003C4521" w:rsidRPr="00233F15" w:rsidRDefault="003C4521" w:rsidP="00224FCB">
      <w:pPr>
        <w:rPr>
          <w:bCs/>
          <w:iCs/>
          <w:color w:val="000000" w:themeColor="text1"/>
          <w:lang w:val="en-CA"/>
        </w:rPr>
      </w:pPr>
    </w:p>
    <w:p w14:paraId="19FFF609" w14:textId="2C9258CA" w:rsidR="000022CD" w:rsidRPr="00233F15" w:rsidRDefault="003C4521" w:rsidP="00224FCB">
      <w:pPr>
        <w:outlineLvl w:val="0"/>
        <w:rPr>
          <w:b/>
          <w:bCs/>
          <w:iCs/>
          <w:color w:val="000000" w:themeColor="text1"/>
        </w:rPr>
      </w:pPr>
      <w:r w:rsidRPr="00233F15">
        <w:rPr>
          <w:b/>
          <w:bCs/>
          <w:iCs/>
          <w:color w:val="000000" w:themeColor="text1"/>
        </w:rPr>
        <w:t xml:space="preserve">Defining a </w:t>
      </w:r>
      <w:del w:id="124" w:author="Albi Celaj" w:date="2018-10-23T13:48:00Z">
        <w:r w:rsidRPr="00233F15" w:rsidDel="00996366">
          <w:rPr>
            <w:b/>
            <w:bCs/>
            <w:iCs/>
            <w:color w:val="000000" w:themeColor="text1"/>
          </w:rPr>
          <w:delText xml:space="preserve">Resistance </w:delText>
        </w:r>
      </w:del>
      <w:ins w:id="125" w:author="Albi Celaj" w:date="2018-10-23T13:48:00Z">
        <w:r w:rsidR="00996366">
          <w:rPr>
            <w:b/>
            <w:bCs/>
            <w:iCs/>
            <w:color w:val="000000" w:themeColor="text1"/>
          </w:rPr>
          <w:t>r</w:t>
        </w:r>
        <w:r w:rsidR="00996366" w:rsidRPr="00233F15">
          <w:rPr>
            <w:b/>
            <w:bCs/>
            <w:iCs/>
            <w:color w:val="000000" w:themeColor="text1"/>
          </w:rPr>
          <w:t xml:space="preserve">esistance </w:t>
        </w:r>
      </w:ins>
      <w:del w:id="126" w:author="Albi Celaj" w:date="2018-10-23T13:48:00Z">
        <w:r w:rsidRPr="00233F15" w:rsidDel="00996366">
          <w:rPr>
            <w:b/>
            <w:bCs/>
            <w:iCs/>
            <w:color w:val="000000" w:themeColor="text1"/>
          </w:rPr>
          <w:delText>Metric</w:delText>
        </w:r>
      </w:del>
      <w:ins w:id="127" w:author="Albi Celaj" w:date="2018-10-23T13:48:00Z">
        <w:r w:rsidR="00996366">
          <w:rPr>
            <w:b/>
            <w:bCs/>
            <w:iCs/>
            <w:color w:val="000000" w:themeColor="text1"/>
          </w:rPr>
          <w:t>m</w:t>
        </w:r>
        <w:r w:rsidR="00996366" w:rsidRPr="00233F15">
          <w:rPr>
            <w:b/>
            <w:bCs/>
            <w:iCs/>
            <w:color w:val="000000" w:themeColor="text1"/>
          </w:rPr>
          <w:t>etric</w:t>
        </w:r>
      </w:ins>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282EA3"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w:t>
      </w:r>
      <w:r w:rsidR="007E5134">
        <w:rPr>
          <w:rFonts w:eastAsiaTheme="minorEastAsia"/>
          <w:bCs/>
          <w:iCs/>
          <w:color w:val="000000" w:themeColor="text1"/>
          <w:lang w:val="en-CA"/>
        </w:rPr>
        <w:lastRenderedPageBreak/>
        <w:t xml:space="preserve">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282EA3"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282EA3"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282EA3"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282EA3"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26B14A87"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(Fig. SXX)</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Fig. SXX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4F56C1E4"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del w:id="128" w:author="Albi Celaj" w:date="2018-10-23T13:48:00Z">
        <w:r w:rsidRPr="00233F15" w:rsidDel="00996366">
          <w:rPr>
            <w:b/>
            <w:bCs/>
            <w:iCs/>
            <w:color w:val="000000" w:themeColor="text1"/>
          </w:rPr>
          <w:delText xml:space="preserve">Complex </w:delText>
        </w:r>
      </w:del>
      <w:ins w:id="129" w:author="Albi Celaj" w:date="2018-10-23T13:48:00Z">
        <w:r w:rsidR="00996366">
          <w:rPr>
            <w:b/>
            <w:bCs/>
            <w:iCs/>
            <w:color w:val="000000" w:themeColor="text1"/>
          </w:rPr>
          <w:t>c</w:t>
        </w:r>
        <w:r w:rsidR="00996366" w:rsidRPr="00233F15">
          <w:rPr>
            <w:b/>
            <w:bCs/>
            <w:iCs/>
            <w:color w:val="000000" w:themeColor="text1"/>
          </w:rPr>
          <w:t xml:space="preserve">omplex </w:t>
        </w:r>
      </w:ins>
      <w:del w:id="130" w:author="Albi Celaj" w:date="2018-10-23T13:48:00Z">
        <w:r w:rsidRPr="00233F15" w:rsidDel="00996366">
          <w:rPr>
            <w:b/>
            <w:bCs/>
            <w:iCs/>
            <w:color w:val="000000" w:themeColor="text1"/>
          </w:rPr>
          <w:delText xml:space="preserve">Genetic </w:delText>
        </w:r>
      </w:del>
      <w:ins w:id="131" w:author="Albi Celaj" w:date="2018-10-23T13:48:00Z">
        <w:r w:rsidR="00996366">
          <w:rPr>
            <w:b/>
            <w:bCs/>
            <w:iCs/>
            <w:color w:val="000000" w:themeColor="text1"/>
          </w:rPr>
          <w:t>g</w:t>
        </w:r>
        <w:r w:rsidR="00996366" w:rsidRPr="00233F15">
          <w:rPr>
            <w:b/>
            <w:bCs/>
            <w:iCs/>
            <w:color w:val="000000" w:themeColor="text1"/>
          </w:rPr>
          <w:t xml:space="preserve">enetic </w:t>
        </w:r>
      </w:ins>
      <w:del w:id="132" w:author="Albi Celaj" w:date="2018-10-23T13:48:00Z">
        <w:r w:rsidRPr="00233F15" w:rsidDel="00996366">
          <w:rPr>
            <w:b/>
            <w:bCs/>
            <w:iCs/>
            <w:color w:val="000000" w:themeColor="text1"/>
          </w:rPr>
          <w:delText xml:space="preserve">Interactions </w:delText>
        </w:r>
      </w:del>
      <w:ins w:id="133" w:author="Albi Celaj" w:date="2018-10-23T13:48:00Z">
        <w:r w:rsidR="00996366">
          <w:rPr>
            <w:b/>
            <w:bCs/>
            <w:iCs/>
            <w:color w:val="000000" w:themeColor="text1"/>
          </w:rPr>
          <w:t>i</w:t>
        </w:r>
        <w:r w:rsidR="00996366" w:rsidRPr="00233F15">
          <w:rPr>
            <w:b/>
            <w:bCs/>
            <w:iCs/>
            <w:color w:val="000000" w:themeColor="text1"/>
          </w:rPr>
          <w:t xml:space="preserve">nteractions </w:t>
        </w:r>
      </w:ins>
      <w:r w:rsidRPr="00233F15">
        <w:rPr>
          <w:b/>
          <w:bCs/>
          <w:iCs/>
          <w:color w:val="000000" w:themeColor="text1"/>
        </w:rPr>
        <w:t xml:space="preserve">using a </w:t>
      </w:r>
      <w:ins w:id="134" w:author="Albi Celaj" w:date="2018-10-23T13:48:00Z">
        <w:r w:rsidR="00996366">
          <w:rPr>
            <w:b/>
            <w:bCs/>
            <w:iCs/>
            <w:color w:val="000000" w:themeColor="text1"/>
          </w:rPr>
          <w:t xml:space="preserve">general </w:t>
        </w:r>
      </w:ins>
      <w:del w:id="135" w:author="Albi Celaj" w:date="2018-10-23T13:49:00Z">
        <w:r w:rsidRPr="00233F15" w:rsidDel="00996366">
          <w:rPr>
            <w:b/>
            <w:bCs/>
            <w:iCs/>
            <w:color w:val="000000" w:themeColor="text1"/>
          </w:rPr>
          <w:delText xml:space="preserve">Linear </w:delText>
        </w:r>
      </w:del>
      <w:ins w:id="136" w:author="Albi Celaj" w:date="2018-10-23T13:49:00Z">
        <w:r w:rsidR="00996366">
          <w:rPr>
            <w:b/>
            <w:bCs/>
            <w:iCs/>
            <w:color w:val="000000" w:themeColor="text1"/>
          </w:rPr>
          <w:t>l</w:t>
        </w:r>
        <w:r w:rsidR="00996366" w:rsidRPr="00233F15">
          <w:rPr>
            <w:b/>
            <w:bCs/>
            <w:iCs/>
            <w:color w:val="000000" w:themeColor="text1"/>
          </w:rPr>
          <w:t xml:space="preserve">inear </w:t>
        </w:r>
        <w:r w:rsidR="00996366">
          <w:rPr>
            <w:b/>
            <w:bCs/>
            <w:iCs/>
            <w:color w:val="000000" w:themeColor="text1"/>
          </w:rPr>
          <w:t>m</w:t>
        </w:r>
      </w:ins>
      <w:del w:id="137" w:author="Albi Celaj" w:date="2018-10-23T13:49:00Z">
        <w:r w:rsidRPr="00233F15" w:rsidDel="00996366">
          <w:rPr>
            <w:b/>
            <w:bCs/>
            <w:iCs/>
            <w:color w:val="000000" w:themeColor="text1"/>
          </w:rPr>
          <w:delText>M</w:delText>
        </w:r>
      </w:del>
      <w:r w:rsidRPr="00233F15">
        <w:rPr>
          <w:b/>
          <w:bCs/>
          <w:iCs/>
          <w:color w:val="000000" w:themeColor="text1"/>
        </w:rPr>
        <w:t>odel</w:t>
      </w:r>
    </w:p>
    <w:p w14:paraId="1664D00C" w14:textId="09008A62"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660A4">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61&lt;/sup&gt;","plainTextFormattedCitation":"61","previouslyFormattedCitation":"&lt;sup&gt;61&lt;/sup&gt;"},"properties":{"noteIndex":0},"schema":"https://github.com/citation-style-language/schema/raw/master/csl-citation.json"}</w:instrText>
      </w:r>
      <w:r w:rsidR="00131C80" w:rsidRPr="00233F15">
        <w:rPr>
          <w:bCs/>
          <w:iCs/>
          <w:color w:val="000000" w:themeColor="text1"/>
        </w:rPr>
        <w:fldChar w:fldCharType="separate"/>
      </w:r>
      <w:r w:rsidR="000C5C2F" w:rsidRPr="000C5C2F">
        <w:rPr>
          <w:bCs/>
          <w:iCs/>
          <w:noProof/>
          <w:color w:val="000000" w:themeColor="text1"/>
          <w:vertAlign w:val="superscript"/>
        </w:rPr>
        <w:t>61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282EA3"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282EA3"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282EA3"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282EA3"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282EA3"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282EA3"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282EA3"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5693C04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del w:id="138" w:author="Frederick Roth" w:date="2018-10-30T15:48:00Z">
        <w:r w:rsidR="00D90E40" w:rsidDel="00660958">
          <w:rPr>
            <w:rFonts w:eastAsiaTheme="minorEastAsia"/>
            <w:bCs/>
            <w:iCs/>
            <w:color w:val="000000" w:themeColor="text1"/>
          </w:rPr>
          <w:delText>wildtype</w:delText>
        </w:r>
      </w:del>
      <w:ins w:id="139" w:author="Frederick Roth" w:date="2018-10-30T15:48:00Z">
        <w:r w:rsidR="00660958">
          <w:rPr>
            <w:rFonts w:eastAsiaTheme="minorEastAsia"/>
            <w:bCs/>
            <w:iCs/>
            <w:color w:val="000000" w:themeColor="text1"/>
          </w:rPr>
          <w:t>wild-type</w:t>
        </w:r>
      </w:ins>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24CE8756"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Fig. SXX</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w:t>
      </w:r>
      <w:r w:rsidR="00193E8A">
        <w:rPr>
          <w:rFonts w:eastAsiaTheme="minorEastAsia"/>
          <w:color w:val="000000" w:themeColor="text1"/>
          <w:lang w:val="en-CA"/>
        </w:rPr>
        <w:lastRenderedPageBreak/>
        <w:t xml:space="preserve">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63A7999A" w:rsidR="00A86E68" w:rsidRPr="00A86E68" w:rsidRDefault="00A86E68" w:rsidP="008F1FA5">
      <w:pPr>
        <w:jc w:val="both"/>
        <w:rPr>
          <w:b/>
          <w:bCs/>
          <w:iCs/>
          <w:color w:val="000000" w:themeColor="text1"/>
        </w:rPr>
      </w:pPr>
      <w:r>
        <w:rPr>
          <w:b/>
          <w:bCs/>
          <w:iCs/>
          <w:color w:val="000000" w:themeColor="text1"/>
        </w:rPr>
        <w:t xml:space="preserve">Defining a </w:t>
      </w:r>
      <w:del w:id="140" w:author="Albi Celaj" w:date="2018-10-23T13:49:00Z">
        <w:r w:rsidDel="00996366">
          <w:rPr>
            <w:b/>
            <w:bCs/>
            <w:iCs/>
            <w:color w:val="000000" w:themeColor="text1"/>
          </w:rPr>
          <w:delText>Non</w:delText>
        </w:r>
      </w:del>
      <w:ins w:id="141" w:author="Albi Celaj" w:date="2018-10-23T13:49:00Z">
        <w:r w:rsidR="00996366">
          <w:rPr>
            <w:b/>
            <w:bCs/>
            <w:iCs/>
            <w:color w:val="000000" w:themeColor="text1"/>
          </w:rPr>
          <w:t>non</w:t>
        </w:r>
      </w:ins>
      <w:r>
        <w:rPr>
          <w:b/>
          <w:bCs/>
          <w:iCs/>
          <w:color w:val="000000" w:themeColor="text1"/>
        </w:rPr>
        <w:t>-</w:t>
      </w:r>
      <w:del w:id="142" w:author="Albi Celaj" w:date="2018-10-23T13:49:00Z">
        <w:r w:rsidDel="00996366">
          <w:rPr>
            <w:b/>
            <w:bCs/>
            <w:iCs/>
            <w:color w:val="000000" w:themeColor="text1"/>
          </w:rPr>
          <w:delText xml:space="preserve">Linear </w:delText>
        </w:r>
      </w:del>
      <w:ins w:id="143" w:author="Albi Celaj" w:date="2018-10-23T13:49:00Z">
        <w:r w:rsidR="00996366">
          <w:rPr>
            <w:b/>
            <w:bCs/>
            <w:iCs/>
            <w:color w:val="000000" w:themeColor="text1"/>
          </w:rPr>
          <w:t xml:space="preserve">linear </w:t>
        </w:r>
      </w:ins>
      <w:del w:id="144" w:author="Albi Celaj" w:date="2018-10-23T13:49:00Z">
        <w:r w:rsidDel="00996366">
          <w:rPr>
            <w:b/>
            <w:bCs/>
            <w:iCs/>
            <w:color w:val="000000" w:themeColor="text1"/>
          </w:rPr>
          <w:delText xml:space="preserve">System </w:delText>
        </w:r>
      </w:del>
      <w:ins w:id="145" w:author="Albi Celaj" w:date="2018-10-23T13:49:00Z">
        <w:r w:rsidR="00996366">
          <w:rPr>
            <w:b/>
            <w:bCs/>
            <w:iCs/>
            <w:color w:val="000000" w:themeColor="text1"/>
          </w:rPr>
          <w:t xml:space="preserve">system </w:t>
        </w:r>
      </w:ins>
      <w:del w:id="146" w:author="Albi Celaj" w:date="2018-10-23T13:49:00Z">
        <w:r w:rsidDel="00996366">
          <w:rPr>
            <w:b/>
            <w:bCs/>
            <w:iCs/>
            <w:color w:val="000000" w:themeColor="text1"/>
          </w:rPr>
          <w:delText>Model</w:delText>
        </w:r>
      </w:del>
      <w:ins w:id="147" w:author="Albi Celaj" w:date="2018-10-23T13:49:00Z">
        <w:r w:rsidR="00996366">
          <w:rPr>
            <w:b/>
            <w:bCs/>
            <w:iCs/>
            <w:color w:val="000000" w:themeColor="text1"/>
          </w:rPr>
          <w:t>model</w:t>
        </w:r>
      </w:ins>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282EA3"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8F1FA5">
      <w:pPr>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282EA3"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282EA3"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6E83369C"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activation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a hypothetical</w:t>
      </w:r>
      <w:r w:rsidR="00C27406">
        <w:rPr>
          <w:rFonts w:eastAsiaTheme="minorEastAsia"/>
          <w:bCs/>
          <w:iCs/>
          <w:color w:val="000000" w:themeColor="text1"/>
          <w:lang w:val="en-CA"/>
        </w:rPr>
        <w:t xml:space="preserve"> maximal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282EA3"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77777777"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negatively affecte</w:t>
      </w:r>
      <w:r w:rsidR="00A86E68">
        <w:rPr>
          <w:rFonts w:eastAsiaTheme="minorEastAsia"/>
          <w:bCs/>
          <w:iCs/>
          <w:color w:val="000000" w:themeColor="text1"/>
          <w:lang w:val="en-CA"/>
        </w:rPr>
        <w:t>d by additive inhibitory input</w:t>
      </w:r>
    </w:p>
    <w:p w14:paraId="2DB86E41" w14:textId="1962AED8" w:rsidR="00A86E68" w:rsidRDefault="00282EA3"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6E1A88CD"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inhibitory inputs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282EA3"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B06D7EA" w14:textId="2850FEED" w:rsidR="00DA0A8E" w:rsidRDefault="00520C23" w:rsidP="00010A34">
      <w:pPr>
        <w:jc w:val="both"/>
        <w:rPr>
          <w:rFonts w:eastAsiaTheme="minorEastAsia"/>
          <w:bCs/>
          <w:iCs/>
          <w:color w:val="000000" w:themeColor="text1"/>
          <w:lang w:val="en-CA"/>
        </w:rPr>
      </w:pPr>
      <w:r>
        <w:rPr>
          <w:bCs/>
          <w:iCs/>
          <w:color w:val="000000" w:themeColor="text1"/>
        </w:rPr>
        <w:t>Because</w:t>
      </w:r>
      <w:r w:rsidR="0021161F">
        <w:rPr>
          <w:bCs/>
          <w:iCs/>
          <w:color w:val="000000" w:themeColor="text1"/>
        </w:rPr>
        <w:t xml:space="preserve">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21161F">
        <w:rPr>
          <w:rFonts w:eastAsiaTheme="minorEastAsia"/>
          <w:bCs/>
          <w:iCs/>
          <w:color w:val="000000" w:themeColor="text1"/>
          <w:lang w:val="en-CA"/>
        </w:rPr>
        <w:t xml:space="preserve"> coefficients </w:t>
      </w:r>
      <w:r w:rsidR="00EF267F">
        <w:rPr>
          <w:rFonts w:eastAsiaTheme="minorEastAsia"/>
          <w:bCs/>
          <w:iCs/>
          <w:color w:val="000000" w:themeColor="text1"/>
          <w:lang w:val="en-CA"/>
        </w:rPr>
        <w:t xml:space="preserve">capture potential inhibition in this model, they are </w:t>
      </w:r>
      <w:r w:rsidR="0021161F">
        <w:rPr>
          <w:rFonts w:eastAsiaTheme="minorEastAsia"/>
          <w:bCs/>
          <w:iCs/>
          <w:color w:val="000000" w:themeColor="text1"/>
          <w:lang w:val="en-CA"/>
        </w:rPr>
        <w:t>constrained to be negative.</w:t>
      </w:r>
    </w:p>
    <w:p w14:paraId="46508810" w14:textId="77777777" w:rsidR="006E132C" w:rsidRDefault="006E132C" w:rsidP="00224FCB">
      <w:pPr>
        <w:rPr>
          <w:rFonts w:eastAsiaTheme="minorEastAsia"/>
          <w:bCs/>
          <w:iCs/>
          <w:color w:val="000000" w:themeColor="text1"/>
          <w:lang w:val="en-CA"/>
        </w:rPr>
      </w:pPr>
    </w:p>
    <w:p w14:paraId="2B4F0D11" w14:textId="77777777" w:rsidR="00A86E68" w:rsidRDefault="00A86E68" w:rsidP="00224FCB">
      <w:pPr>
        <w:rPr>
          <w:rFonts w:eastAsiaTheme="minorEastAsia"/>
          <w:bCs/>
          <w:iCs/>
          <w:color w:val="000000" w:themeColor="text1"/>
          <w:lang w:val="en-CA"/>
        </w:rPr>
      </w:pPr>
    </w:p>
    <w:p w14:paraId="457CFBC7" w14:textId="2C6C9C9A" w:rsidR="00A86E68" w:rsidRDefault="00A86E68" w:rsidP="00A86E68">
      <w:pPr>
        <w:jc w:val="both"/>
        <w:outlineLvl w:val="0"/>
        <w:rPr>
          <w:b/>
          <w:bCs/>
          <w:iCs/>
          <w:color w:val="000000" w:themeColor="text1"/>
        </w:rPr>
      </w:pPr>
      <w:r>
        <w:rPr>
          <w:b/>
          <w:bCs/>
          <w:iCs/>
          <w:color w:val="000000" w:themeColor="text1"/>
        </w:rPr>
        <w:t xml:space="preserve">Learning a </w:t>
      </w:r>
      <w:del w:id="148" w:author="Albi Celaj" w:date="2018-10-23T13:49:00Z">
        <w:r w:rsidDel="00996366">
          <w:rPr>
            <w:b/>
            <w:bCs/>
            <w:iCs/>
            <w:color w:val="000000" w:themeColor="text1"/>
          </w:rPr>
          <w:delText>Non</w:delText>
        </w:r>
      </w:del>
      <w:ins w:id="149" w:author="Albi Celaj" w:date="2018-10-23T13:49:00Z">
        <w:r w:rsidR="00996366">
          <w:rPr>
            <w:b/>
            <w:bCs/>
            <w:iCs/>
            <w:color w:val="000000" w:themeColor="text1"/>
          </w:rPr>
          <w:t>non</w:t>
        </w:r>
      </w:ins>
      <w:r>
        <w:rPr>
          <w:b/>
          <w:bCs/>
          <w:iCs/>
          <w:color w:val="000000" w:themeColor="text1"/>
        </w:rPr>
        <w:t>-</w:t>
      </w:r>
      <w:ins w:id="150" w:author="Albi Celaj" w:date="2018-10-23T13:49:00Z">
        <w:r w:rsidR="00996366">
          <w:rPr>
            <w:b/>
            <w:bCs/>
            <w:iCs/>
            <w:color w:val="000000" w:themeColor="text1"/>
          </w:rPr>
          <w:t>l</w:t>
        </w:r>
      </w:ins>
      <w:del w:id="151" w:author="Albi Celaj" w:date="2018-10-23T13:49:00Z">
        <w:r w:rsidDel="00996366">
          <w:rPr>
            <w:b/>
            <w:bCs/>
            <w:iCs/>
            <w:color w:val="000000" w:themeColor="text1"/>
          </w:rPr>
          <w:delText>L</w:delText>
        </w:r>
      </w:del>
      <w:r>
        <w:rPr>
          <w:b/>
          <w:bCs/>
          <w:iCs/>
          <w:color w:val="000000" w:themeColor="text1"/>
        </w:rPr>
        <w:t xml:space="preserve">inear </w:t>
      </w:r>
      <w:ins w:id="152" w:author="Albi Celaj" w:date="2018-10-23T13:49:00Z">
        <w:r w:rsidR="00996366">
          <w:rPr>
            <w:b/>
            <w:bCs/>
            <w:iCs/>
            <w:color w:val="000000" w:themeColor="text1"/>
          </w:rPr>
          <w:t>s</w:t>
        </w:r>
      </w:ins>
      <w:del w:id="153" w:author="Albi Celaj" w:date="2018-10-23T13:49:00Z">
        <w:r w:rsidDel="00996366">
          <w:rPr>
            <w:b/>
            <w:bCs/>
            <w:iCs/>
            <w:color w:val="000000" w:themeColor="text1"/>
          </w:rPr>
          <w:delText>S</w:delText>
        </w:r>
      </w:del>
      <w:r>
        <w:rPr>
          <w:b/>
          <w:bCs/>
          <w:iCs/>
          <w:color w:val="000000" w:themeColor="text1"/>
        </w:rPr>
        <w:t xml:space="preserve">ystem </w:t>
      </w:r>
      <w:ins w:id="154" w:author="Albi Celaj" w:date="2018-10-23T13:49:00Z">
        <w:r w:rsidR="00996366">
          <w:rPr>
            <w:b/>
            <w:bCs/>
            <w:iCs/>
            <w:color w:val="000000" w:themeColor="text1"/>
          </w:rPr>
          <w:t>m</w:t>
        </w:r>
      </w:ins>
      <w:del w:id="155" w:author="Albi Celaj" w:date="2018-10-23T13:49:00Z">
        <w:r w:rsidDel="00996366">
          <w:rPr>
            <w:b/>
            <w:bCs/>
            <w:iCs/>
            <w:color w:val="000000" w:themeColor="text1"/>
          </w:rPr>
          <w:delText>M</w:delText>
        </w:r>
      </w:del>
      <w:r>
        <w:rPr>
          <w:b/>
          <w:bCs/>
          <w:iCs/>
          <w:color w:val="000000" w:themeColor="text1"/>
        </w:rPr>
        <w:t xml:space="preserve">odel as a </w:t>
      </w:r>
      <w:ins w:id="156" w:author="Albi Celaj" w:date="2018-10-23T13:49:00Z">
        <w:r w:rsidR="00996366">
          <w:rPr>
            <w:b/>
            <w:bCs/>
            <w:iCs/>
            <w:color w:val="000000" w:themeColor="text1"/>
          </w:rPr>
          <w:t>n</w:t>
        </w:r>
      </w:ins>
      <w:del w:id="157" w:author="Albi Celaj" w:date="2018-10-23T13:49:00Z">
        <w:r w:rsidDel="00996366">
          <w:rPr>
            <w:b/>
            <w:bCs/>
            <w:iCs/>
            <w:color w:val="000000" w:themeColor="text1"/>
          </w:rPr>
          <w:delText>N</w:delText>
        </w:r>
      </w:del>
      <w:r>
        <w:rPr>
          <w:b/>
          <w:bCs/>
          <w:iCs/>
          <w:color w:val="000000" w:themeColor="text1"/>
        </w:rPr>
        <w:t xml:space="preserve">eural </w:t>
      </w:r>
      <w:ins w:id="158" w:author="Albi Celaj" w:date="2018-10-23T13:49:00Z">
        <w:r w:rsidR="00996366">
          <w:rPr>
            <w:b/>
            <w:bCs/>
            <w:iCs/>
            <w:color w:val="000000" w:themeColor="text1"/>
          </w:rPr>
          <w:t>n</w:t>
        </w:r>
      </w:ins>
      <w:del w:id="159" w:author="Albi Celaj" w:date="2018-10-23T13:49:00Z">
        <w:r w:rsidDel="00996366">
          <w:rPr>
            <w:b/>
            <w:bCs/>
            <w:iCs/>
            <w:color w:val="000000" w:themeColor="text1"/>
          </w:rPr>
          <w:delText>N</w:delText>
        </w:r>
      </w:del>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1B6D7DD"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inhibitory inputs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 xml:space="preserve">activation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 xml:space="preserve">The activation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inhibitory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color w:val="000000" w:themeColor="text1"/>
        </w:rPr>
        <w:t xml:space="preserve">To ensure that only negative </w:t>
      </w:r>
      <m:oMath>
        <m:r>
          <w:rPr>
            <w:rFonts w:ascii="Cambria Math" w:eastAsiaTheme="minorEastAsia" w:hAnsi="Cambria Math"/>
            <w:color w:val="000000" w:themeColor="text1"/>
            <w:lang w:val="en-CA"/>
          </w:rPr>
          <m:t>I</m:t>
        </m:r>
      </m:oMath>
      <w:r w:rsidR="00A7135F">
        <w:rPr>
          <w:rFonts w:eastAsiaTheme="minorEastAsia"/>
          <w:color w:val="000000" w:themeColor="text1"/>
          <w:lang w:val="en-CA"/>
        </w:rPr>
        <w:t xml:space="preserve"> parameters are learned in this layer, </w:t>
      </w:r>
      <w:r w:rsidR="00A7135F">
        <w:rPr>
          <w:rFonts w:eastAsiaTheme="minorEastAsia"/>
          <w:bCs/>
          <w:iCs/>
          <w:color w:val="000000" w:themeColor="text1"/>
        </w:rPr>
        <w:t xml:space="preserve">the kernel_constraint argument was used.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6101305D"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w:t>
      </w:r>
      <w:r w:rsidR="0063302F">
        <w:rPr>
          <w:rFonts w:eastAsiaTheme="minorEastAsia"/>
          <w:bCs/>
          <w:iCs/>
          <w:color w:val="000000" w:themeColor="text1"/>
          <w:lang w:val="en-CA"/>
        </w:rPr>
        <w:lastRenderedPageBreak/>
        <w:t xml:space="preserve">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552472">
        <w:rPr>
          <w:rFonts w:eastAsiaTheme="minorEastAsia"/>
          <w:bCs/>
          <w:iCs/>
          <w:color w:val="000000" w:themeColor="text1"/>
          <w:lang w:val="en-CA"/>
        </w:rPr>
        <w:t xml:space="preserve">, </w:t>
      </w:r>
      <w:r w:rsidR="00C32CBD">
        <w:rPr>
          <w:rFonts w:eastAsiaTheme="minorEastAsia"/>
          <w:bCs/>
          <w:iCs/>
          <w:color w:val="000000" w:themeColor="text1"/>
          <w:lang w:val="en-CA"/>
        </w:rPr>
        <w:t>which</w:t>
      </w:r>
      <w:r w:rsidR="00CC384D">
        <w:rPr>
          <w:rFonts w:eastAsiaTheme="minorEastAsia"/>
          <w:bCs/>
          <w:iCs/>
          <w:color w:val="000000" w:themeColor="text1"/>
          <w:lang w:val="en-CA"/>
        </w:rPr>
        <w:t xml:space="preserve"> 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ins w:id="160" w:author="Albi Celaj [2]" w:date="2018-10-26T17:26:00Z">
        <w:r w:rsidR="0088495D">
          <w:rPr>
            <w:rFonts w:eastAsiaTheme="minorEastAsia"/>
            <w:bCs/>
            <w:iCs/>
            <w:color w:val="000000" w:themeColor="text1"/>
            <w:lang w:val="en-CA"/>
          </w:rPr>
          <w:t>which a</w:t>
        </w:r>
      </w:ins>
      <w:ins w:id="161" w:author="Albi Celaj [2]" w:date="2018-10-26T17:27:00Z">
        <w:r w:rsidR="0088495D">
          <w:rPr>
            <w:rFonts w:eastAsiaTheme="minorEastAsia"/>
            <w:bCs/>
            <w:iCs/>
            <w:color w:val="000000" w:themeColor="text1"/>
            <w:lang w:val="en-CA"/>
          </w:rPr>
          <w:t>llows</w:t>
        </w:r>
      </w:ins>
      <w:del w:id="162" w:author="Albi Celaj [2]" w:date="2018-10-26T17:26:00Z">
        <w:r w:rsidR="001F52D4" w:rsidDel="0088495D">
          <w:rPr>
            <w:rFonts w:eastAsiaTheme="minorEastAsia"/>
            <w:bCs/>
            <w:iCs/>
            <w:color w:val="000000" w:themeColor="text1"/>
            <w:lang w:val="en-CA"/>
          </w:rPr>
          <w:delText>such that</w:delText>
        </w:r>
      </w:del>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ins w:id="163" w:author="Albi Celaj [2]" w:date="2018-10-26T17:27:00Z">
        <w:r w:rsidR="0088495D">
          <w:rPr>
            <w:rFonts w:eastAsiaTheme="minorEastAsia"/>
            <w:bCs/>
            <w:iCs/>
            <w:color w:val="000000" w:themeColor="text1"/>
            <w:lang w:val="en-CA"/>
          </w:rPr>
          <w:t>to</w:t>
        </w:r>
      </w:ins>
      <w:del w:id="164" w:author="Albi Celaj [2]" w:date="2018-10-26T17:27:00Z">
        <w:r w:rsidR="009D6D10" w:rsidDel="0088495D">
          <w:rPr>
            <w:rFonts w:eastAsiaTheme="minorEastAsia"/>
            <w:bCs/>
            <w:iCs/>
            <w:color w:val="000000" w:themeColor="text1"/>
            <w:lang w:val="en-CA"/>
          </w:rPr>
          <w:delText>can</w:delText>
        </w:r>
      </w:del>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if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While more exhaustive</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m</w:t>
      </w:r>
      <w:r w:rsidR="00C32CBD">
        <w:rPr>
          <w:rFonts w:eastAsiaTheme="minorEastAsia"/>
          <w:bCs/>
          <w:iCs/>
          <w:color w:val="000000" w:themeColor="text1"/>
          <w:lang w:val="en-CA"/>
        </w:rPr>
        <w:t>ay</w:t>
      </w:r>
      <w:r w:rsidR="0068622C">
        <w:rPr>
          <w:rFonts w:eastAsiaTheme="minorEastAsia"/>
          <w:bCs/>
          <w:iCs/>
          <w:color w:val="000000" w:themeColor="text1"/>
          <w:lang w:val="en-CA"/>
        </w:rPr>
        <w:t xml:space="preserve"> </w:t>
      </w:r>
      <w:r w:rsidR="00415727">
        <w:rPr>
          <w:rFonts w:eastAsiaTheme="minorEastAsia"/>
          <w:bCs/>
          <w:iCs/>
          <w:color w:val="000000" w:themeColor="text1"/>
          <w:lang w:val="en-CA"/>
        </w:rPr>
        <w:t>potentially</w:t>
      </w:r>
      <w:r w:rsidR="0068622C">
        <w:rPr>
          <w:rFonts w:eastAsiaTheme="minorEastAsia"/>
          <w:bCs/>
          <w:iCs/>
          <w:color w:val="000000" w:themeColor="text1"/>
          <w:lang w:val="en-CA"/>
        </w:rPr>
        <w:t xml:space="preserve"> explore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4F128A89"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This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median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p>
    <w:p w14:paraId="607E872D" w14:textId="77777777" w:rsidR="00D656C5" w:rsidRDefault="00D656C5" w:rsidP="005B0C00">
      <w:pPr>
        <w:jc w:val="both"/>
        <w:rPr>
          <w:rFonts w:eastAsiaTheme="minorEastAsia"/>
          <w:bCs/>
          <w:iCs/>
          <w:color w:val="000000" w:themeColor="text1"/>
          <w:lang w:val="en-CA"/>
        </w:rPr>
      </w:pPr>
    </w:p>
    <w:p w14:paraId="6903B413" w14:textId="7158557B" w:rsidR="00D6761C" w:rsidRPr="00114E62" w:rsidRDefault="00D6761C" w:rsidP="00D6761C">
      <w:pPr>
        <w:rPr>
          <w:bCs/>
          <w:iCs/>
          <w:color w:val="000000" w:themeColor="text1"/>
          <w:lang w:val="en-CA"/>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Pr>
          <w:bCs/>
          <w:iCs/>
          <w:color w:val="000000" w:themeColor="text1"/>
        </w:rPr>
        <w:t xml:space="preserve"> and observing the mean-squared error of the resulting predictions</w:t>
      </w:r>
      <w:r w:rsidR="002F5CFD">
        <w:rPr>
          <w:bCs/>
          <w:iCs/>
          <w:color w:val="000000" w:themeColor="text1"/>
          <w:lang w:val="en-CA"/>
        </w:rPr>
        <w:t xml:space="preserve"> and the number of model parameters</w:t>
      </w:r>
      <w:r w:rsidR="00114E62" w:rsidRPr="00114E62">
        <w:rPr>
          <w:bCs/>
          <w:iCs/>
          <w:color w:val="000000" w:themeColor="text1"/>
          <w:lang w:val="en-CA"/>
        </w:rPr>
        <w:t xml:space="preserve">.  </w:t>
      </w:r>
      <w:r>
        <w:rPr>
          <w:bCs/>
          <w:iCs/>
          <w:color w:val="000000" w:themeColor="text1"/>
        </w:rPr>
        <w:t xml:space="preserve">We </w:t>
      </w:r>
      <w:r w:rsidR="002F5F44">
        <w:rPr>
          <w:bCs/>
          <w:iCs/>
          <w:color w:val="000000" w:themeColor="text1"/>
        </w:rPr>
        <w:t xml:space="preserve">chose a rate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as rates</w:t>
      </w:r>
      <w:r>
        <w:rPr>
          <w:bCs/>
          <w:iCs/>
          <w:color w:val="000000" w:themeColor="text1"/>
        </w:rPr>
        <w:t xml:space="preserve"> </w:t>
      </w:r>
      <w:r w:rsidR="002F5F44">
        <w:rPr>
          <w:bCs/>
          <w:iCs/>
          <w:color w:val="000000" w:themeColor="text1"/>
        </w:rPr>
        <w:t xml:space="preserve">considerably </w:t>
      </w:r>
      <w:r>
        <w:rPr>
          <w:bCs/>
          <w:iCs/>
          <w:color w:val="000000" w:themeColor="text1"/>
        </w:rPr>
        <w:t>higher than this appeared to negatively impact performance in 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(Fig. S</w:t>
      </w:r>
      <w:ins w:id="165" w:author="Albi Celaj [2]" w:date="2018-10-26T17:27:00Z">
        <w:r w:rsidR="002751FD">
          <w:rPr>
            <w:bCs/>
            <w:iCs/>
            <w:color w:val="000000" w:themeColor="text1"/>
          </w:rPr>
          <w:t>8A, top panel</w:t>
        </w:r>
      </w:ins>
      <w:del w:id="166" w:author="Albi Celaj [2]" w:date="2018-10-26T17:27:00Z">
        <w:r w:rsidDel="002751FD">
          <w:rPr>
            <w:bCs/>
            <w:iCs/>
            <w:color w:val="000000" w:themeColor="text1"/>
          </w:rPr>
          <w:delText>XX</w:delText>
        </w:r>
      </w:del>
      <w:r>
        <w:rPr>
          <w:bCs/>
          <w:iCs/>
          <w:color w:val="000000" w:themeColor="text1"/>
        </w:rPr>
        <w:t>)</w:t>
      </w:r>
      <w:r w:rsidR="00874260">
        <w:rPr>
          <w:bCs/>
          <w:iCs/>
          <w:color w:val="000000" w:themeColor="text1"/>
        </w:rPr>
        <w:t>, while</w:t>
      </w:r>
      <w:r w:rsidR="002F5F44">
        <w:rPr>
          <w:bCs/>
          <w:iCs/>
          <w:color w:val="000000" w:themeColor="text1"/>
        </w:rPr>
        <w:t xml:space="preserve"> considerably</w:t>
      </w:r>
      <w:r w:rsidR="00874260">
        <w:rPr>
          <w:bCs/>
          <w:iCs/>
          <w:color w:val="000000" w:themeColor="text1"/>
        </w:rPr>
        <w:t xml:space="preserve"> lower rates sharply increased the number of non-zero parameters (Fig. </w:t>
      </w:r>
      <w:del w:id="167" w:author="Albi Celaj [2]" w:date="2018-10-26T17:27:00Z">
        <w:r w:rsidR="00874260" w:rsidDel="002751FD">
          <w:rPr>
            <w:bCs/>
            <w:iCs/>
            <w:color w:val="000000" w:themeColor="text1"/>
          </w:rPr>
          <w:delText>SXX</w:delText>
        </w:r>
      </w:del>
      <w:ins w:id="168" w:author="Albi Celaj [2]" w:date="2018-10-26T17:27:00Z">
        <w:r w:rsidR="002751FD">
          <w:rPr>
            <w:bCs/>
            <w:iCs/>
            <w:color w:val="000000" w:themeColor="text1"/>
          </w:rPr>
          <w:t>S8A, bottom panel</w:t>
        </w:r>
      </w:ins>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019C8694"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xml:space="preserve">, we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282EA3"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282EA3"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22D5BC00" w14:textId="044DAAE5" w:rsidR="00BC1C98" w:rsidRDefault="009C1424" w:rsidP="005B0C00">
      <w:pPr>
        <w:jc w:val="both"/>
        <w:rPr>
          <w:rFonts w:eastAsiaTheme="minorEastAsia"/>
          <w:bCs/>
          <w:iCs/>
          <w:color w:val="000000" w:themeColor="text1"/>
          <w:lang w:val="en-CA"/>
        </w:rPr>
      </w:pPr>
      <w:r>
        <w:rPr>
          <w:rFonts w:eastAsiaTheme="minorEastAsia"/>
          <w:bCs/>
          <w:iCs/>
          <w:color w:val="000000" w:themeColor="text1"/>
          <w:lang w:val="en-CA"/>
        </w:rPr>
        <w:t xml:space="preserve">We then compute the 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1A1A7410" w:rsidR="00670004" w:rsidRPr="00233F15" w:rsidRDefault="00DC2F0F" w:rsidP="00224FCB">
      <w:pPr>
        <w:outlineLvl w:val="0"/>
        <w:rPr>
          <w:b/>
          <w:bCs/>
          <w:iCs/>
          <w:color w:val="000000" w:themeColor="text1"/>
        </w:rPr>
      </w:pPr>
      <w:r w:rsidRPr="00233F15">
        <w:rPr>
          <w:b/>
          <w:bCs/>
          <w:iCs/>
          <w:color w:val="000000" w:themeColor="text1"/>
        </w:rPr>
        <w:t xml:space="preserve">Targeted </w:t>
      </w:r>
      <w:del w:id="169" w:author="Albi Celaj" w:date="2018-10-23T13:49:00Z">
        <w:r w:rsidRPr="00233F15" w:rsidDel="00996366">
          <w:rPr>
            <w:b/>
            <w:bCs/>
            <w:iCs/>
            <w:color w:val="000000" w:themeColor="text1"/>
          </w:rPr>
          <w:delText xml:space="preserve">Mating </w:delText>
        </w:r>
      </w:del>
      <w:ins w:id="170" w:author="Albi Celaj" w:date="2018-10-23T13:49:00Z">
        <w:r w:rsidR="00996366">
          <w:rPr>
            <w:b/>
            <w:bCs/>
            <w:iCs/>
            <w:color w:val="000000" w:themeColor="text1"/>
          </w:rPr>
          <w:t>m</w:t>
        </w:r>
        <w:r w:rsidR="00996366" w:rsidRPr="00233F15">
          <w:rPr>
            <w:b/>
            <w:bCs/>
            <w:iCs/>
            <w:color w:val="000000" w:themeColor="text1"/>
          </w:rPr>
          <w:t xml:space="preserve">ating </w:t>
        </w:r>
      </w:ins>
      <w:r w:rsidRPr="00233F15">
        <w:rPr>
          <w:b/>
          <w:bCs/>
          <w:iCs/>
          <w:color w:val="000000" w:themeColor="text1"/>
        </w:rPr>
        <w:t xml:space="preserve">and </w:t>
      </w:r>
      <w:del w:id="171" w:author="Albi Celaj" w:date="2018-10-23T13:49:00Z">
        <w:r w:rsidRPr="00233F15" w:rsidDel="00996366">
          <w:rPr>
            <w:b/>
            <w:bCs/>
            <w:iCs/>
            <w:color w:val="000000" w:themeColor="text1"/>
          </w:rPr>
          <w:delText xml:space="preserve">Selection </w:delText>
        </w:r>
      </w:del>
      <w:ins w:id="172" w:author="Albi Celaj" w:date="2018-10-23T13:49:00Z">
        <w:r w:rsidR="00996366">
          <w:rPr>
            <w:b/>
            <w:bCs/>
            <w:iCs/>
            <w:color w:val="000000" w:themeColor="text1"/>
          </w:rPr>
          <w:t>s</w:t>
        </w:r>
        <w:r w:rsidR="00996366" w:rsidRPr="00233F15">
          <w:rPr>
            <w:b/>
            <w:bCs/>
            <w:iCs/>
            <w:color w:val="000000" w:themeColor="text1"/>
          </w:rPr>
          <w:t xml:space="preserve">election </w:t>
        </w:r>
      </w:ins>
      <w:r w:rsidRPr="00233F15">
        <w:rPr>
          <w:b/>
          <w:bCs/>
          <w:iCs/>
          <w:color w:val="000000" w:themeColor="text1"/>
        </w:rPr>
        <w:t xml:space="preserve">to </w:t>
      </w:r>
      <w:ins w:id="173" w:author="Albi Celaj" w:date="2018-10-23T13:49:00Z">
        <w:r w:rsidR="00996366">
          <w:rPr>
            <w:b/>
            <w:bCs/>
            <w:iCs/>
            <w:color w:val="000000" w:themeColor="text1"/>
          </w:rPr>
          <w:t>o</w:t>
        </w:r>
      </w:ins>
      <w:del w:id="174" w:author="Albi Celaj" w:date="2018-10-23T13:49:00Z">
        <w:r w:rsidRPr="00233F15" w:rsidDel="00996366">
          <w:rPr>
            <w:b/>
            <w:bCs/>
            <w:iCs/>
            <w:color w:val="000000" w:themeColor="text1"/>
          </w:rPr>
          <w:delText>O</w:delText>
        </w:r>
      </w:del>
      <w:r w:rsidRPr="00233F15">
        <w:rPr>
          <w:b/>
          <w:bCs/>
          <w:iCs/>
          <w:color w:val="000000" w:themeColor="text1"/>
        </w:rPr>
        <w:t xml:space="preserve">btain 32 </w:t>
      </w:r>
      <w:del w:id="175" w:author="Albi Celaj" w:date="2018-10-23T13:49:00Z">
        <w:r w:rsidRPr="00233F15" w:rsidDel="00996366">
          <w:rPr>
            <w:b/>
            <w:bCs/>
            <w:iCs/>
            <w:color w:val="000000" w:themeColor="text1"/>
          </w:rPr>
          <w:delText>Knockouts</w:delText>
        </w:r>
      </w:del>
      <w:ins w:id="176" w:author="Albi Celaj" w:date="2018-10-23T13:49:00Z">
        <w:r w:rsidR="00996366">
          <w:rPr>
            <w:b/>
            <w:bCs/>
            <w:iCs/>
            <w:color w:val="000000" w:themeColor="text1"/>
          </w:rPr>
          <w:t>k</w:t>
        </w:r>
        <w:r w:rsidR="00996366" w:rsidRPr="00233F15">
          <w:rPr>
            <w:b/>
            <w:bCs/>
            <w:iCs/>
            <w:color w:val="000000" w:themeColor="text1"/>
          </w:rPr>
          <w:t>nockouts</w:t>
        </w:r>
      </w:ins>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 xml:space="preserve">the genotype generated using the RCP-PCR </w:t>
      </w:r>
      <w:r w:rsidR="00C3791A">
        <w:rPr>
          <w:color w:val="000000" w:themeColor="text1"/>
        </w:rPr>
        <w:lastRenderedPageBreak/>
        <w:t>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177"/>
      <w:r w:rsidRPr="00565DF9">
        <w:rPr>
          <w:b/>
          <w:bCs/>
          <w:iCs/>
          <w:color w:val="808080" w:themeColor="background1" w:themeShade="80"/>
        </w:rPr>
        <w:t>Analysis of Liquid Growth Data</w:t>
      </w:r>
      <w:commentRangeEnd w:id="177"/>
      <w:r w:rsidR="00883356" w:rsidRPr="00565DF9">
        <w:rPr>
          <w:rStyle w:val="CommentReference"/>
          <w:color w:val="808080" w:themeColor="background1" w:themeShade="80"/>
        </w:rPr>
        <w:commentReference w:id="177"/>
      </w:r>
    </w:p>
    <w:p w14:paraId="218BD90F" w14:textId="77777777" w:rsidR="00CE1B65" w:rsidRPr="00565DF9" w:rsidRDefault="00CE1B65" w:rsidP="00224FCB">
      <w:pPr>
        <w:rPr>
          <w:b/>
          <w:bCs/>
          <w:iCs/>
          <w:color w:val="808080" w:themeColor="background1" w:themeShade="80"/>
        </w:rPr>
      </w:pPr>
    </w:p>
    <w:p w14:paraId="19DB160E" w14:textId="4602E77B"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del w:id="178" w:author="Albi Celaj" w:date="2018-10-23T13:53:00Z">
        <w:r w:rsidR="00DB38C3" w:rsidDel="00996366">
          <w:rPr>
            <w:b/>
            <w:bCs/>
            <w:iCs/>
            <w:color w:val="000000" w:themeColor="text1"/>
          </w:rPr>
          <w:delText xml:space="preserve">Testing </w:delText>
        </w:r>
      </w:del>
      <w:ins w:id="179" w:author="Albi Celaj" w:date="2018-10-23T13:53:00Z">
        <w:r w:rsidR="00996366">
          <w:rPr>
            <w:b/>
            <w:bCs/>
            <w:iCs/>
            <w:color w:val="000000" w:themeColor="text1"/>
          </w:rPr>
          <w:t xml:space="preserve">testing </w:t>
        </w:r>
      </w:ins>
      <w:r w:rsidR="00DB38C3">
        <w:rPr>
          <w:b/>
          <w:bCs/>
          <w:iCs/>
          <w:color w:val="000000" w:themeColor="text1"/>
        </w:rPr>
        <w:t xml:space="preserve">of </w:t>
      </w:r>
      <w:del w:id="180" w:author="Albi Celaj" w:date="2018-10-23T13:53:00Z">
        <w:r w:rsidR="006B2C3B" w:rsidDel="00996366">
          <w:rPr>
            <w:b/>
            <w:bCs/>
            <w:iCs/>
            <w:color w:val="000000" w:themeColor="text1"/>
          </w:rPr>
          <w:delText>Protein</w:delText>
        </w:r>
      </w:del>
      <w:ins w:id="181" w:author="Albi Celaj" w:date="2018-10-23T13:53:00Z">
        <w:r w:rsidR="00996366">
          <w:rPr>
            <w:b/>
            <w:bCs/>
            <w:iCs/>
            <w:color w:val="000000" w:themeColor="text1"/>
          </w:rPr>
          <w:t>protein</w:t>
        </w:r>
      </w:ins>
      <w:r w:rsidR="006B2C3B">
        <w:rPr>
          <w:b/>
          <w:bCs/>
          <w:iCs/>
          <w:color w:val="000000" w:themeColor="text1"/>
        </w:rPr>
        <w:t>-</w:t>
      </w:r>
      <w:del w:id="182" w:author="Albi Celaj" w:date="2018-10-23T13:53:00Z">
        <w:r w:rsidR="006B2C3B" w:rsidDel="00996366">
          <w:rPr>
            <w:b/>
            <w:bCs/>
            <w:iCs/>
            <w:color w:val="000000" w:themeColor="text1"/>
          </w:rPr>
          <w:delText xml:space="preserve">Protein </w:delText>
        </w:r>
      </w:del>
      <w:ins w:id="183" w:author="Albi Celaj" w:date="2018-10-23T13:53:00Z">
        <w:r w:rsidR="00996366">
          <w:rPr>
            <w:b/>
            <w:bCs/>
            <w:iCs/>
            <w:color w:val="000000" w:themeColor="text1"/>
          </w:rPr>
          <w:t>protein i</w:t>
        </w:r>
      </w:ins>
      <w:del w:id="184" w:author="Albi Celaj" w:date="2018-10-23T13:53:00Z">
        <w:r w:rsidR="006B2C3B" w:rsidDel="00996366">
          <w:rPr>
            <w:b/>
            <w:bCs/>
            <w:iCs/>
            <w:color w:val="000000" w:themeColor="text1"/>
          </w:rPr>
          <w:delText>I</w:delText>
        </w:r>
      </w:del>
      <w:r w:rsidR="006B2C3B">
        <w:rPr>
          <w:b/>
          <w:bCs/>
          <w:iCs/>
          <w:color w:val="000000" w:themeColor="text1"/>
        </w:rPr>
        <w:t>nteractions</w:t>
      </w:r>
    </w:p>
    <w:p w14:paraId="56FBE179" w14:textId="20DF308B"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660A4">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62&lt;/sup&gt;","plainTextFormattedCitation":"62","previouslyFormattedCitation":"&lt;sup&gt;62&lt;/sup&gt;"},"properties":{"noteIndex":0},"schema":"https://github.com/citation-style-language/schema/raw/master/csl-citation.json"}</w:instrText>
      </w:r>
      <w:r w:rsidR="0042743A" w:rsidRPr="00662D0E">
        <w:rPr>
          <w:bCs/>
          <w:iCs/>
          <w:color w:val="000000" w:themeColor="text1"/>
        </w:rPr>
        <w:fldChar w:fldCharType="separate"/>
      </w:r>
      <w:r w:rsidR="000C5C2F" w:rsidRPr="000C5C2F">
        <w:rPr>
          <w:bCs/>
          <w:iCs/>
          <w:noProof/>
          <w:color w:val="000000" w:themeColor="text1"/>
          <w:vertAlign w:val="superscript"/>
        </w:rPr>
        <w:t>62</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185"/>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185"/>
      <w:r w:rsidR="00662D0E">
        <w:rPr>
          <w:rStyle w:val="CommentReference"/>
          <w:rFonts w:asciiTheme="minorHAnsi" w:hAnsiTheme="minorHAnsi" w:cstheme="minorBidi"/>
        </w:rPr>
        <w:commentReference w:id="185"/>
      </w:r>
    </w:p>
    <w:p w14:paraId="21C2E1CD" w14:textId="77777777" w:rsidR="00847D65" w:rsidRDefault="00847D65" w:rsidP="00224FCB">
      <w:pPr>
        <w:outlineLvl w:val="0"/>
        <w:rPr>
          <w:bCs/>
          <w:iCs/>
          <w:color w:val="808080" w:themeColor="background1" w:themeShade="80"/>
        </w:rPr>
      </w:pPr>
    </w:p>
    <w:p w14:paraId="4C5D4C17" w14:textId="677DBC96" w:rsidR="00847D65" w:rsidRDefault="00847D65" w:rsidP="00224FCB">
      <w:pPr>
        <w:outlineLvl w:val="0"/>
        <w:rPr>
          <w:b/>
          <w:bCs/>
          <w:iCs/>
          <w:color w:val="808080" w:themeColor="background1" w:themeShade="80"/>
        </w:rPr>
      </w:pPr>
      <w:commentRangeStart w:id="186"/>
      <w:r w:rsidRPr="00DF4CE6">
        <w:rPr>
          <w:b/>
          <w:bCs/>
          <w:iCs/>
          <w:color w:val="000000" w:themeColor="text1"/>
        </w:rPr>
        <w:t>PCA</w:t>
      </w:r>
      <w:r w:rsidR="00DF4CE6" w:rsidRPr="00DF4CE6">
        <w:rPr>
          <w:b/>
          <w:bCs/>
          <w:iCs/>
          <w:color w:val="000000" w:themeColor="text1"/>
        </w:rPr>
        <w:t xml:space="preserve"> </w:t>
      </w:r>
      <w:del w:id="187" w:author="Albi Celaj" w:date="2018-10-23T13:53:00Z">
        <w:r w:rsidR="00DF4CE6" w:rsidDel="00996366">
          <w:rPr>
            <w:b/>
            <w:bCs/>
            <w:iCs/>
            <w:color w:val="000000" w:themeColor="text1"/>
          </w:rPr>
          <w:delText xml:space="preserve">Testing </w:delText>
        </w:r>
      </w:del>
      <w:ins w:id="188" w:author="Albi Celaj" w:date="2018-10-23T13:53:00Z">
        <w:r w:rsidR="00996366">
          <w:rPr>
            <w:b/>
            <w:bCs/>
            <w:iCs/>
            <w:color w:val="000000" w:themeColor="text1"/>
          </w:rPr>
          <w:t xml:space="preserve">testing </w:t>
        </w:r>
      </w:ins>
      <w:r w:rsidR="00DF4CE6">
        <w:rPr>
          <w:b/>
          <w:bCs/>
          <w:iCs/>
          <w:color w:val="000000" w:themeColor="text1"/>
        </w:rPr>
        <w:t xml:space="preserve">of </w:t>
      </w:r>
      <w:del w:id="189" w:author="Albi Celaj" w:date="2018-10-23T13:53:00Z">
        <w:r w:rsidR="00DF4CE6" w:rsidDel="00996366">
          <w:rPr>
            <w:b/>
            <w:bCs/>
            <w:iCs/>
            <w:color w:val="000000" w:themeColor="text1"/>
          </w:rPr>
          <w:delText>Protein</w:delText>
        </w:r>
      </w:del>
      <w:ins w:id="190" w:author="Albi Celaj" w:date="2018-10-23T13:53:00Z">
        <w:r w:rsidR="00996366">
          <w:rPr>
            <w:b/>
            <w:bCs/>
            <w:iCs/>
            <w:color w:val="000000" w:themeColor="text1"/>
          </w:rPr>
          <w:t>protein</w:t>
        </w:r>
      </w:ins>
      <w:r w:rsidR="00DF4CE6">
        <w:rPr>
          <w:b/>
          <w:bCs/>
          <w:iCs/>
          <w:color w:val="000000" w:themeColor="text1"/>
        </w:rPr>
        <w:t>-</w:t>
      </w:r>
      <w:ins w:id="191" w:author="Albi Celaj" w:date="2018-10-23T13:53:00Z">
        <w:r w:rsidR="00996366">
          <w:rPr>
            <w:b/>
            <w:bCs/>
            <w:iCs/>
            <w:color w:val="000000" w:themeColor="text1"/>
          </w:rPr>
          <w:t>p</w:t>
        </w:r>
      </w:ins>
      <w:del w:id="192" w:author="Albi Celaj" w:date="2018-10-23T13:53:00Z">
        <w:r w:rsidR="00DF4CE6" w:rsidDel="00996366">
          <w:rPr>
            <w:b/>
            <w:bCs/>
            <w:iCs/>
            <w:color w:val="000000" w:themeColor="text1"/>
          </w:rPr>
          <w:delText>P</w:delText>
        </w:r>
      </w:del>
      <w:r w:rsidR="00DF4CE6">
        <w:rPr>
          <w:b/>
          <w:bCs/>
          <w:iCs/>
          <w:color w:val="000000" w:themeColor="text1"/>
        </w:rPr>
        <w:t xml:space="preserve">rotein </w:t>
      </w:r>
      <w:ins w:id="193" w:author="Albi Celaj" w:date="2018-10-23T13:53:00Z">
        <w:r w:rsidR="00996366">
          <w:rPr>
            <w:b/>
            <w:bCs/>
            <w:iCs/>
            <w:color w:val="000000" w:themeColor="text1"/>
          </w:rPr>
          <w:t>i</w:t>
        </w:r>
      </w:ins>
      <w:del w:id="194" w:author="Albi Celaj" w:date="2018-10-23T13:53:00Z">
        <w:r w:rsidR="00DF4CE6" w:rsidDel="00996366">
          <w:rPr>
            <w:b/>
            <w:bCs/>
            <w:iCs/>
            <w:color w:val="000000" w:themeColor="text1"/>
          </w:rPr>
          <w:delText>I</w:delText>
        </w:r>
      </w:del>
      <w:r w:rsidR="00DF4CE6">
        <w:rPr>
          <w:b/>
          <w:bCs/>
          <w:iCs/>
          <w:color w:val="000000" w:themeColor="text1"/>
        </w:rPr>
        <w:t>nteractions</w:t>
      </w:r>
      <w:commentRangeEnd w:id="186"/>
      <w:r w:rsidR="00DF4CE6">
        <w:rPr>
          <w:rStyle w:val="CommentReference"/>
          <w:rFonts w:asciiTheme="minorHAnsi" w:hAnsiTheme="minorHAnsi" w:cstheme="minorBidi"/>
        </w:rPr>
        <w:commentReference w:id="186"/>
      </w:r>
    </w:p>
    <w:p w14:paraId="20BF344E" w14:textId="09FFCE7B"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D660A4">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49&lt;/sup&gt;","plainTextFormattedCitation":"49","previouslyFormattedCitation":"&lt;sup&gt;49&lt;/sup&gt;"},"properties":{"noteIndex":0},"schema":"https://github.com/citation-style-language/schema/raw/master/csl-citation.json"}</w:instrText>
      </w:r>
      <w:r>
        <w:fldChar w:fldCharType="separate"/>
      </w:r>
      <w:r w:rsidR="000C5C2F" w:rsidRPr="000C5C2F">
        <w:rPr>
          <w:noProof/>
          <w:vertAlign w:val="superscript"/>
        </w:rPr>
        <w:t>49</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195"/>
      <w:r w:rsidRPr="009B3D83">
        <w:rPr>
          <w:b/>
          <w:bCs/>
          <w:iCs/>
          <w:color w:val="000000" w:themeColor="text1"/>
        </w:rPr>
        <w:t>Quantitative RT-PCR</w:t>
      </w:r>
      <w:commentRangeEnd w:id="195"/>
      <w:r w:rsidR="00A028A9" w:rsidRPr="009B3D83">
        <w:rPr>
          <w:rStyle w:val="CommentReference"/>
          <w:color w:val="000000" w:themeColor="text1"/>
        </w:rPr>
        <w:commentReference w:id="195"/>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196"/>
      <w:r w:rsidRPr="00565DF9">
        <w:rPr>
          <w:b/>
          <w:color w:val="808080" w:themeColor="background1" w:themeShade="80"/>
          <w:sz w:val="28"/>
        </w:rPr>
        <w:t>Acknowledgements</w:t>
      </w:r>
      <w:commentRangeEnd w:id="196"/>
      <w:r w:rsidR="006365D4">
        <w:rPr>
          <w:rStyle w:val="CommentReference"/>
          <w:rFonts w:asciiTheme="minorHAnsi" w:hAnsiTheme="minorHAnsi" w:cstheme="minorBidi"/>
        </w:rPr>
        <w:commentReference w:id="196"/>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97"/>
      <w:r w:rsidRPr="00233F15">
        <w:rPr>
          <w:b/>
          <w:sz w:val="28"/>
        </w:rPr>
        <w:t>Author Contributions</w:t>
      </w:r>
      <w:commentRangeEnd w:id="197"/>
      <w:r w:rsidR="00AB0C9E">
        <w:rPr>
          <w:rStyle w:val="CommentReference"/>
          <w:rFonts w:asciiTheme="minorHAnsi" w:hAnsiTheme="minorHAnsi" w:cstheme="minorBidi"/>
        </w:rPr>
        <w:commentReference w:id="197"/>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198"/>
      <w:r w:rsidRPr="00233F15">
        <w:rPr>
          <w:b/>
          <w:sz w:val="28"/>
        </w:rPr>
        <w:t>Additional Data Files</w:t>
      </w:r>
      <w:commentRangeEnd w:id="198"/>
      <w:r w:rsidR="00BD3C0C" w:rsidRPr="00233F15">
        <w:rPr>
          <w:rStyle w:val="CommentReference"/>
        </w:rPr>
        <w:commentReference w:id="198"/>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4081A8AE" w14:textId="285B234F" w:rsidR="00D660A4" w:rsidRPr="00D660A4" w:rsidRDefault="00C1486D" w:rsidP="00D660A4">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D660A4" w:rsidRPr="00D660A4">
        <w:rPr>
          <w:noProof/>
        </w:rPr>
        <w:t>1.</w:t>
      </w:r>
      <w:r w:rsidR="00D660A4" w:rsidRPr="00D660A4">
        <w:rPr>
          <w:noProof/>
        </w:rPr>
        <w:tab/>
        <w:t xml:space="preserve">Benfey, P. N. &amp; Mitchell-Olds, T. From Genotype to Phenotype: Systems Biology Meets Natural Variation. </w:t>
      </w:r>
      <w:r w:rsidR="00D660A4" w:rsidRPr="00D660A4">
        <w:rPr>
          <w:i/>
          <w:iCs/>
          <w:noProof/>
        </w:rPr>
        <w:t>Science (80-. ).</w:t>
      </w:r>
      <w:r w:rsidR="00D660A4" w:rsidRPr="00D660A4">
        <w:rPr>
          <w:noProof/>
        </w:rPr>
        <w:t xml:space="preserve"> </w:t>
      </w:r>
      <w:r w:rsidR="00D660A4" w:rsidRPr="00D660A4">
        <w:rPr>
          <w:b/>
          <w:bCs/>
          <w:noProof/>
        </w:rPr>
        <w:t>320,</w:t>
      </w:r>
      <w:r w:rsidR="00D660A4" w:rsidRPr="00D660A4">
        <w:rPr>
          <w:noProof/>
        </w:rPr>
        <w:t xml:space="preserve"> (2008).</w:t>
      </w:r>
    </w:p>
    <w:p w14:paraId="4930E22B" w14:textId="77777777" w:rsidR="00D660A4" w:rsidRPr="00D660A4" w:rsidRDefault="00D660A4" w:rsidP="00D660A4">
      <w:pPr>
        <w:widowControl w:val="0"/>
        <w:autoSpaceDE w:val="0"/>
        <w:autoSpaceDN w:val="0"/>
        <w:adjustRightInd w:val="0"/>
        <w:ind w:left="640" w:hanging="640"/>
        <w:rPr>
          <w:noProof/>
        </w:rPr>
      </w:pPr>
      <w:r w:rsidRPr="00D660A4">
        <w:rPr>
          <w:noProof/>
        </w:rPr>
        <w:t>2.</w:t>
      </w:r>
      <w:r w:rsidRPr="00D660A4">
        <w:rPr>
          <w:noProof/>
        </w:rPr>
        <w:tab/>
        <w:t xml:space="preserve">Hartwell, L. Robust Interactions. </w:t>
      </w:r>
      <w:r w:rsidRPr="00D660A4">
        <w:rPr>
          <w:i/>
          <w:iCs/>
          <w:noProof/>
        </w:rPr>
        <w:t>Science (80-. ).</w:t>
      </w:r>
      <w:r w:rsidRPr="00D660A4">
        <w:rPr>
          <w:noProof/>
        </w:rPr>
        <w:t xml:space="preserve"> </w:t>
      </w:r>
      <w:r w:rsidRPr="00D660A4">
        <w:rPr>
          <w:b/>
          <w:bCs/>
          <w:noProof/>
        </w:rPr>
        <w:t>303,</w:t>
      </w:r>
      <w:r w:rsidRPr="00D660A4">
        <w:rPr>
          <w:noProof/>
        </w:rPr>
        <w:t xml:space="preserve"> (2004).</w:t>
      </w:r>
    </w:p>
    <w:p w14:paraId="736165FB" w14:textId="77777777" w:rsidR="00D660A4" w:rsidRPr="00D660A4" w:rsidRDefault="00D660A4" w:rsidP="00D660A4">
      <w:pPr>
        <w:widowControl w:val="0"/>
        <w:autoSpaceDE w:val="0"/>
        <w:autoSpaceDN w:val="0"/>
        <w:adjustRightInd w:val="0"/>
        <w:ind w:left="640" w:hanging="640"/>
        <w:rPr>
          <w:noProof/>
        </w:rPr>
      </w:pPr>
      <w:r w:rsidRPr="00D660A4">
        <w:rPr>
          <w:noProof/>
        </w:rPr>
        <w:t>3.</w:t>
      </w:r>
      <w:r w:rsidRPr="00D660A4">
        <w:rPr>
          <w:noProof/>
        </w:rPr>
        <w:tab/>
        <w:t xml:space="preserve">Hartman, J. L., Garvik, B. &amp; Hartwell, L. Principles for the Buffering of Genetic Variation. </w:t>
      </w:r>
      <w:r w:rsidRPr="00D660A4">
        <w:rPr>
          <w:i/>
          <w:iCs/>
          <w:noProof/>
        </w:rPr>
        <w:t>Science (80-. ).</w:t>
      </w:r>
      <w:r w:rsidRPr="00D660A4">
        <w:rPr>
          <w:noProof/>
        </w:rPr>
        <w:t xml:space="preserve"> </w:t>
      </w:r>
      <w:r w:rsidRPr="00D660A4">
        <w:rPr>
          <w:b/>
          <w:bCs/>
          <w:noProof/>
        </w:rPr>
        <w:t>291,</w:t>
      </w:r>
      <w:r w:rsidRPr="00D660A4">
        <w:rPr>
          <w:noProof/>
        </w:rPr>
        <w:t xml:space="preserve"> (2001).</w:t>
      </w:r>
    </w:p>
    <w:p w14:paraId="7A9250A1" w14:textId="77777777" w:rsidR="00D660A4" w:rsidRPr="00D660A4" w:rsidRDefault="00D660A4" w:rsidP="00D660A4">
      <w:pPr>
        <w:widowControl w:val="0"/>
        <w:autoSpaceDE w:val="0"/>
        <w:autoSpaceDN w:val="0"/>
        <w:adjustRightInd w:val="0"/>
        <w:ind w:left="640" w:hanging="640"/>
        <w:rPr>
          <w:noProof/>
        </w:rPr>
      </w:pPr>
      <w:r w:rsidRPr="00D660A4">
        <w:rPr>
          <w:noProof/>
        </w:rPr>
        <w:t>4.</w:t>
      </w:r>
      <w:r w:rsidRPr="00D660A4">
        <w:rPr>
          <w:noProof/>
        </w:rPr>
        <w:tab/>
        <w:t xml:space="preserve">Civelek, M. &amp; Lusis, A. J. Systems genetics approaches to understand complex traits. </w:t>
      </w:r>
      <w:r w:rsidRPr="00D660A4">
        <w:rPr>
          <w:i/>
          <w:iCs/>
          <w:noProof/>
        </w:rPr>
        <w:t>Nat. Rev. Genet.</w:t>
      </w:r>
      <w:r w:rsidRPr="00D660A4">
        <w:rPr>
          <w:noProof/>
        </w:rPr>
        <w:t xml:space="preserve"> </w:t>
      </w:r>
      <w:r w:rsidRPr="00D660A4">
        <w:rPr>
          <w:b/>
          <w:bCs/>
          <w:noProof/>
        </w:rPr>
        <w:t>15,</w:t>
      </w:r>
      <w:r w:rsidRPr="00D660A4">
        <w:rPr>
          <w:noProof/>
        </w:rPr>
        <w:t xml:space="preserve"> 34–48 (2014).</w:t>
      </w:r>
    </w:p>
    <w:p w14:paraId="5A2C39D5" w14:textId="77777777" w:rsidR="00D660A4" w:rsidRPr="00D660A4" w:rsidRDefault="00D660A4" w:rsidP="00D660A4">
      <w:pPr>
        <w:widowControl w:val="0"/>
        <w:autoSpaceDE w:val="0"/>
        <w:autoSpaceDN w:val="0"/>
        <w:adjustRightInd w:val="0"/>
        <w:ind w:left="640" w:hanging="640"/>
        <w:rPr>
          <w:noProof/>
        </w:rPr>
      </w:pPr>
      <w:r w:rsidRPr="00D660A4">
        <w:rPr>
          <w:noProof/>
        </w:rPr>
        <w:t>5.</w:t>
      </w:r>
      <w:r w:rsidRPr="00D660A4">
        <w:rPr>
          <w:noProof/>
        </w:rPr>
        <w:tab/>
        <w:t xml:space="preserve">Costanzo, M. </w:t>
      </w:r>
      <w:r w:rsidRPr="00D660A4">
        <w:rPr>
          <w:i/>
          <w:iCs/>
          <w:noProof/>
        </w:rPr>
        <w:t>et al.</w:t>
      </w:r>
      <w:r w:rsidRPr="00D660A4">
        <w:rPr>
          <w:noProof/>
        </w:rPr>
        <w:t xml:space="preserve"> A global genetic interaction network maps a wiring diagram of cellular function. </w:t>
      </w:r>
      <w:r w:rsidRPr="00D660A4">
        <w:rPr>
          <w:i/>
          <w:iCs/>
          <w:noProof/>
        </w:rPr>
        <w:t>Science (80-. ).</w:t>
      </w:r>
      <w:r w:rsidRPr="00D660A4">
        <w:rPr>
          <w:noProof/>
        </w:rPr>
        <w:t xml:space="preserve"> </w:t>
      </w:r>
      <w:r w:rsidRPr="00D660A4">
        <w:rPr>
          <w:b/>
          <w:bCs/>
          <w:noProof/>
        </w:rPr>
        <w:t>353,</w:t>
      </w:r>
      <w:r w:rsidRPr="00D660A4">
        <w:rPr>
          <w:noProof/>
        </w:rPr>
        <w:t xml:space="preserve"> (2016).</w:t>
      </w:r>
    </w:p>
    <w:p w14:paraId="6DB37844" w14:textId="77777777" w:rsidR="00D660A4" w:rsidRPr="00D660A4" w:rsidRDefault="00D660A4" w:rsidP="00D660A4">
      <w:pPr>
        <w:widowControl w:val="0"/>
        <w:autoSpaceDE w:val="0"/>
        <w:autoSpaceDN w:val="0"/>
        <w:adjustRightInd w:val="0"/>
        <w:ind w:left="640" w:hanging="640"/>
        <w:rPr>
          <w:noProof/>
        </w:rPr>
      </w:pPr>
      <w:r w:rsidRPr="00D660A4">
        <w:rPr>
          <w:noProof/>
        </w:rPr>
        <w:t>6.</w:t>
      </w:r>
      <w:r w:rsidRPr="00D660A4">
        <w:rPr>
          <w:noProof/>
        </w:rPr>
        <w:tab/>
        <w:t xml:space="preserve">Shen, J. P. &amp; Ideker, T. Synthetic Lethal Networks for Precision Oncology: Promises and Pitfalls. </w:t>
      </w:r>
      <w:r w:rsidRPr="00D660A4">
        <w:rPr>
          <w:i/>
          <w:iCs/>
          <w:noProof/>
        </w:rPr>
        <w:t>J. Mol. Biol.</w:t>
      </w:r>
      <w:r w:rsidRPr="00D660A4">
        <w:rPr>
          <w:noProof/>
        </w:rPr>
        <w:t xml:space="preserve"> </w:t>
      </w:r>
      <w:r w:rsidRPr="00D660A4">
        <w:rPr>
          <w:b/>
          <w:bCs/>
          <w:noProof/>
        </w:rPr>
        <w:t>430,</w:t>
      </w:r>
      <w:r w:rsidRPr="00D660A4">
        <w:rPr>
          <w:noProof/>
        </w:rPr>
        <w:t xml:space="preserve"> 2900–2912 (2018).</w:t>
      </w:r>
    </w:p>
    <w:p w14:paraId="1919CB61" w14:textId="77777777" w:rsidR="00D660A4" w:rsidRPr="00D660A4" w:rsidRDefault="00D660A4" w:rsidP="00D660A4">
      <w:pPr>
        <w:widowControl w:val="0"/>
        <w:autoSpaceDE w:val="0"/>
        <w:autoSpaceDN w:val="0"/>
        <w:adjustRightInd w:val="0"/>
        <w:ind w:left="640" w:hanging="640"/>
        <w:rPr>
          <w:noProof/>
        </w:rPr>
      </w:pPr>
      <w:r w:rsidRPr="00D660A4">
        <w:rPr>
          <w:noProof/>
        </w:rPr>
        <w:t>7.</w:t>
      </w:r>
      <w:r w:rsidRPr="00D660A4">
        <w:rPr>
          <w:noProof/>
        </w:rPr>
        <w:tab/>
        <w:t xml:space="preserve">Horlbeck, M. A. </w:t>
      </w:r>
      <w:r w:rsidRPr="00D660A4">
        <w:rPr>
          <w:i/>
          <w:iCs/>
          <w:noProof/>
        </w:rPr>
        <w:t>et al.</w:t>
      </w:r>
      <w:r w:rsidRPr="00D660A4">
        <w:rPr>
          <w:noProof/>
        </w:rPr>
        <w:t xml:space="preserve"> Mapping the Genetic Landscape of Human Cells. </w:t>
      </w:r>
      <w:r w:rsidRPr="00D660A4">
        <w:rPr>
          <w:i/>
          <w:iCs/>
          <w:noProof/>
        </w:rPr>
        <w:t>Cell</w:t>
      </w:r>
      <w:r w:rsidRPr="00D660A4">
        <w:rPr>
          <w:noProof/>
        </w:rPr>
        <w:t xml:space="preserve"> </w:t>
      </w:r>
      <w:r w:rsidRPr="00D660A4">
        <w:rPr>
          <w:b/>
          <w:bCs/>
          <w:noProof/>
        </w:rPr>
        <w:t>174,</w:t>
      </w:r>
      <w:r w:rsidRPr="00D660A4">
        <w:rPr>
          <w:noProof/>
        </w:rPr>
        <w:t xml:space="preserve"> 953–967.e22 (2018).</w:t>
      </w:r>
    </w:p>
    <w:p w14:paraId="0D9C19B0" w14:textId="77777777" w:rsidR="00D660A4" w:rsidRPr="00D660A4" w:rsidRDefault="00D660A4" w:rsidP="00D660A4">
      <w:pPr>
        <w:widowControl w:val="0"/>
        <w:autoSpaceDE w:val="0"/>
        <w:autoSpaceDN w:val="0"/>
        <w:adjustRightInd w:val="0"/>
        <w:ind w:left="640" w:hanging="640"/>
        <w:rPr>
          <w:noProof/>
        </w:rPr>
      </w:pPr>
      <w:r w:rsidRPr="00D660A4">
        <w:rPr>
          <w:noProof/>
        </w:rPr>
        <w:t>8.</w:t>
      </w:r>
      <w:r w:rsidRPr="00D660A4">
        <w:rPr>
          <w:noProof/>
        </w:rPr>
        <w:tab/>
        <w:t xml:space="preserve">Giaever, G. </w:t>
      </w:r>
      <w:r w:rsidRPr="00D660A4">
        <w:rPr>
          <w:i/>
          <w:iCs/>
          <w:noProof/>
        </w:rPr>
        <w:t>et al.</w:t>
      </w:r>
      <w:r w:rsidRPr="00D660A4">
        <w:rPr>
          <w:noProof/>
        </w:rPr>
        <w:t xml:space="preserve"> Functional profiling of the Saccharomyces cerevisiae genome. </w:t>
      </w:r>
      <w:r w:rsidRPr="00D660A4">
        <w:rPr>
          <w:i/>
          <w:iCs/>
          <w:noProof/>
        </w:rPr>
        <w:t>Nature</w:t>
      </w:r>
      <w:r w:rsidRPr="00D660A4">
        <w:rPr>
          <w:noProof/>
        </w:rPr>
        <w:t xml:space="preserve"> </w:t>
      </w:r>
      <w:r w:rsidRPr="00D660A4">
        <w:rPr>
          <w:b/>
          <w:bCs/>
          <w:noProof/>
        </w:rPr>
        <w:lastRenderedPageBreak/>
        <w:t>418,</w:t>
      </w:r>
      <w:r w:rsidRPr="00D660A4">
        <w:rPr>
          <w:noProof/>
        </w:rPr>
        <w:t xml:space="preserve"> 387–391 (2002).</w:t>
      </w:r>
    </w:p>
    <w:p w14:paraId="3892396C" w14:textId="77777777" w:rsidR="00D660A4" w:rsidRPr="00D660A4" w:rsidRDefault="00D660A4" w:rsidP="00D660A4">
      <w:pPr>
        <w:widowControl w:val="0"/>
        <w:autoSpaceDE w:val="0"/>
        <w:autoSpaceDN w:val="0"/>
        <w:adjustRightInd w:val="0"/>
        <w:ind w:left="640" w:hanging="640"/>
        <w:rPr>
          <w:noProof/>
        </w:rPr>
      </w:pPr>
      <w:r w:rsidRPr="00D660A4">
        <w:rPr>
          <w:noProof/>
        </w:rPr>
        <w:t>9.</w:t>
      </w:r>
      <w:r w:rsidRPr="00D660A4">
        <w:rPr>
          <w:noProof/>
        </w:rPr>
        <w:tab/>
        <w:t xml:space="preserve">Costanzo, M. </w:t>
      </w:r>
      <w:r w:rsidRPr="00D660A4">
        <w:rPr>
          <w:i/>
          <w:iCs/>
          <w:noProof/>
        </w:rPr>
        <w:t>et al.</w:t>
      </w:r>
      <w:r w:rsidRPr="00D660A4">
        <w:rPr>
          <w:noProof/>
        </w:rPr>
        <w:t xml:space="preserve"> The genetic landscape of a cell. </w:t>
      </w:r>
      <w:r w:rsidRPr="00D660A4">
        <w:rPr>
          <w:i/>
          <w:iCs/>
          <w:noProof/>
        </w:rPr>
        <w:t>Science</w:t>
      </w:r>
      <w:r w:rsidRPr="00D660A4">
        <w:rPr>
          <w:noProof/>
        </w:rPr>
        <w:t xml:space="preserve"> </w:t>
      </w:r>
      <w:r w:rsidRPr="00D660A4">
        <w:rPr>
          <w:b/>
          <w:bCs/>
          <w:noProof/>
        </w:rPr>
        <w:t>327,</w:t>
      </w:r>
      <w:r w:rsidRPr="00D660A4">
        <w:rPr>
          <w:noProof/>
        </w:rPr>
        <w:t xml:space="preserve"> 425–31 (2010).</w:t>
      </w:r>
    </w:p>
    <w:p w14:paraId="5CB1BED2" w14:textId="77777777" w:rsidR="00D660A4" w:rsidRPr="00D660A4" w:rsidRDefault="00D660A4" w:rsidP="00D660A4">
      <w:pPr>
        <w:widowControl w:val="0"/>
        <w:autoSpaceDE w:val="0"/>
        <w:autoSpaceDN w:val="0"/>
        <w:adjustRightInd w:val="0"/>
        <w:ind w:left="640" w:hanging="640"/>
        <w:rPr>
          <w:noProof/>
        </w:rPr>
      </w:pPr>
      <w:r w:rsidRPr="00D660A4">
        <w:rPr>
          <w:noProof/>
        </w:rPr>
        <w:t>10.</w:t>
      </w:r>
      <w:r w:rsidRPr="00D660A4">
        <w:rPr>
          <w:noProof/>
        </w:rPr>
        <w:tab/>
        <w:t xml:space="preserve">Bloom, J. S., Ehrenreich, I. M., Loo, W. T., Lite, T.-L. V. &amp; Kruglyak, L. Finding the sources of missing heritability in a yeast cross. </w:t>
      </w:r>
      <w:r w:rsidRPr="00D660A4">
        <w:rPr>
          <w:i/>
          <w:iCs/>
          <w:noProof/>
        </w:rPr>
        <w:t>Nature</w:t>
      </w:r>
      <w:r w:rsidRPr="00D660A4">
        <w:rPr>
          <w:noProof/>
        </w:rPr>
        <w:t xml:space="preserve"> </w:t>
      </w:r>
      <w:r w:rsidRPr="00D660A4">
        <w:rPr>
          <w:b/>
          <w:bCs/>
          <w:noProof/>
        </w:rPr>
        <w:t>494,</w:t>
      </w:r>
      <w:r w:rsidRPr="00D660A4">
        <w:rPr>
          <w:noProof/>
        </w:rPr>
        <w:t xml:space="preserve"> 234–7 (2013).</w:t>
      </w:r>
    </w:p>
    <w:p w14:paraId="29F26F48" w14:textId="77777777" w:rsidR="00D660A4" w:rsidRPr="00D660A4" w:rsidRDefault="00D660A4" w:rsidP="00D660A4">
      <w:pPr>
        <w:widowControl w:val="0"/>
        <w:autoSpaceDE w:val="0"/>
        <w:autoSpaceDN w:val="0"/>
        <w:adjustRightInd w:val="0"/>
        <w:ind w:left="640" w:hanging="640"/>
        <w:rPr>
          <w:noProof/>
        </w:rPr>
      </w:pPr>
      <w:r w:rsidRPr="00D660A4">
        <w:rPr>
          <w:noProof/>
        </w:rPr>
        <w:t>11.</w:t>
      </w:r>
      <w:r w:rsidRPr="00D660A4">
        <w:rPr>
          <w:noProof/>
        </w:rPr>
        <w:tab/>
        <w:t xml:space="preserve">St Onge, R. P. </w:t>
      </w:r>
      <w:r w:rsidRPr="00D660A4">
        <w:rPr>
          <w:i/>
          <w:iCs/>
          <w:noProof/>
        </w:rPr>
        <w:t>et al.</w:t>
      </w:r>
      <w:r w:rsidRPr="00D660A4">
        <w:rPr>
          <w:noProof/>
        </w:rPr>
        <w:t xml:space="preserve"> Systematic pathway analysis using high-resolution fitness profiling of combinatorial gene deletions. </w:t>
      </w:r>
      <w:r w:rsidRPr="00D660A4">
        <w:rPr>
          <w:i/>
          <w:iCs/>
          <w:noProof/>
        </w:rPr>
        <w:t>Nat. Genet.</w:t>
      </w:r>
      <w:r w:rsidRPr="00D660A4">
        <w:rPr>
          <w:noProof/>
        </w:rPr>
        <w:t xml:space="preserve"> </w:t>
      </w:r>
      <w:r w:rsidRPr="00D660A4">
        <w:rPr>
          <w:b/>
          <w:bCs/>
          <w:noProof/>
        </w:rPr>
        <w:t>39,</w:t>
      </w:r>
      <w:r w:rsidRPr="00D660A4">
        <w:rPr>
          <w:noProof/>
        </w:rPr>
        <w:t xml:space="preserve"> 199–206 (2007).</w:t>
      </w:r>
    </w:p>
    <w:p w14:paraId="54A3F3B3" w14:textId="77777777" w:rsidR="00D660A4" w:rsidRPr="00D660A4" w:rsidRDefault="00D660A4" w:rsidP="00D660A4">
      <w:pPr>
        <w:widowControl w:val="0"/>
        <w:autoSpaceDE w:val="0"/>
        <w:autoSpaceDN w:val="0"/>
        <w:adjustRightInd w:val="0"/>
        <w:ind w:left="640" w:hanging="640"/>
        <w:rPr>
          <w:noProof/>
        </w:rPr>
      </w:pPr>
      <w:r w:rsidRPr="00D660A4">
        <w:rPr>
          <w:noProof/>
        </w:rPr>
        <w:t>12.</w:t>
      </w:r>
      <w:r w:rsidRPr="00D660A4">
        <w:rPr>
          <w:noProof/>
        </w:rPr>
        <w:tab/>
        <w:t xml:space="preserve">Braberg, H. </w:t>
      </w:r>
      <w:r w:rsidRPr="00D660A4">
        <w:rPr>
          <w:i/>
          <w:iCs/>
          <w:noProof/>
        </w:rPr>
        <w:t>et al.</w:t>
      </w:r>
      <w:r w:rsidRPr="00D660A4">
        <w:rPr>
          <w:noProof/>
        </w:rPr>
        <w:t xml:space="preserve"> Quantitative analysis of triple-mutant genetic interactions. </w:t>
      </w:r>
      <w:r w:rsidRPr="00D660A4">
        <w:rPr>
          <w:i/>
          <w:iCs/>
          <w:noProof/>
        </w:rPr>
        <w:t>Nat. Protoc.</w:t>
      </w:r>
      <w:r w:rsidRPr="00D660A4">
        <w:rPr>
          <w:noProof/>
        </w:rPr>
        <w:t xml:space="preserve"> </w:t>
      </w:r>
      <w:r w:rsidRPr="00D660A4">
        <w:rPr>
          <w:b/>
          <w:bCs/>
          <w:noProof/>
        </w:rPr>
        <w:t>9,</w:t>
      </w:r>
      <w:r w:rsidRPr="00D660A4">
        <w:rPr>
          <w:noProof/>
        </w:rPr>
        <w:t xml:space="preserve"> 1867–81 (2014).</w:t>
      </w:r>
    </w:p>
    <w:p w14:paraId="30C8EC00" w14:textId="77777777" w:rsidR="00D660A4" w:rsidRPr="00D660A4" w:rsidRDefault="00D660A4" w:rsidP="00D660A4">
      <w:pPr>
        <w:widowControl w:val="0"/>
        <w:autoSpaceDE w:val="0"/>
        <w:autoSpaceDN w:val="0"/>
        <w:adjustRightInd w:val="0"/>
        <w:ind w:left="640" w:hanging="640"/>
        <w:rPr>
          <w:noProof/>
        </w:rPr>
      </w:pPr>
      <w:r w:rsidRPr="00D660A4">
        <w:rPr>
          <w:noProof/>
        </w:rPr>
        <w:t>13.</w:t>
      </w:r>
      <w:r w:rsidRPr="00D660A4">
        <w:rPr>
          <w:noProof/>
        </w:rPr>
        <w:tab/>
        <w:t xml:space="preserve">Tong, A. H. Y. </w:t>
      </w:r>
      <w:r w:rsidRPr="00D660A4">
        <w:rPr>
          <w:i/>
          <w:iCs/>
          <w:noProof/>
        </w:rPr>
        <w:t>et al.</w:t>
      </w:r>
      <w:r w:rsidRPr="00D660A4">
        <w:rPr>
          <w:noProof/>
        </w:rPr>
        <w:t xml:space="preserve"> Global mapping of the yeast genetic interaction network. </w:t>
      </w:r>
      <w:r w:rsidRPr="00D660A4">
        <w:rPr>
          <w:i/>
          <w:iCs/>
          <w:noProof/>
        </w:rPr>
        <w:t>Science</w:t>
      </w:r>
      <w:r w:rsidRPr="00D660A4">
        <w:rPr>
          <w:noProof/>
        </w:rPr>
        <w:t xml:space="preserve"> </w:t>
      </w:r>
      <w:r w:rsidRPr="00D660A4">
        <w:rPr>
          <w:b/>
          <w:bCs/>
          <w:noProof/>
        </w:rPr>
        <w:t>303,</w:t>
      </w:r>
      <w:r w:rsidRPr="00D660A4">
        <w:rPr>
          <w:noProof/>
        </w:rPr>
        <w:t xml:space="preserve"> 808–13 (2004).</w:t>
      </w:r>
    </w:p>
    <w:p w14:paraId="27128AE7" w14:textId="77777777" w:rsidR="00D660A4" w:rsidRPr="00D660A4" w:rsidRDefault="00D660A4" w:rsidP="00D660A4">
      <w:pPr>
        <w:widowControl w:val="0"/>
        <w:autoSpaceDE w:val="0"/>
        <w:autoSpaceDN w:val="0"/>
        <w:adjustRightInd w:val="0"/>
        <w:ind w:left="640" w:hanging="640"/>
        <w:rPr>
          <w:noProof/>
        </w:rPr>
      </w:pPr>
      <w:r w:rsidRPr="00D660A4">
        <w:rPr>
          <w:noProof/>
        </w:rPr>
        <w:t>14.</w:t>
      </w:r>
      <w:r w:rsidRPr="00D660A4">
        <w:rPr>
          <w:noProof/>
        </w:rPr>
        <w:tab/>
        <w:t xml:space="preserve">Taylor, M. B., Ehrenreich, I. M., Rothstein, R., Hu, T. &amp; Mast, J. Genetic Interactions Involving Five or More Genes Contribute to a Complex Trait in Yeast. </w:t>
      </w:r>
      <w:r w:rsidRPr="00D660A4">
        <w:rPr>
          <w:i/>
          <w:iCs/>
          <w:noProof/>
        </w:rPr>
        <w:t>PLoS Genet.</w:t>
      </w:r>
      <w:r w:rsidRPr="00D660A4">
        <w:rPr>
          <w:noProof/>
        </w:rPr>
        <w:t xml:space="preserve"> </w:t>
      </w:r>
      <w:r w:rsidRPr="00D660A4">
        <w:rPr>
          <w:b/>
          <w:bCs/>
          <w:noProof/>
        </w:rPr>
        <w:t>10,</w:t>
      </w:r>
      <w:r w:rsidRPr="00D660A4">
        <w:rPr>
          <w:noProof/>
        </w:rPr>
        <w:t xml:space="preserve"> e1004324 (2014).</w:t>
      </w:r>
    </w:p>
    <w:p w14:paraId="0D677DAA" w14:textId="77777777" w:rsidR="00D660A4" w:rsidRPr="00D660A4" w:rsidRDefault="00D660A4" w:rsidP="00D660A4">
      <w:pPr>
        <w:widowControl w:val="0"/>
        <w:autoSpaceDE w:val="0"/>
        <w:autoSpaceDN w:val="0"/>
        <w:adjustRightInd w:val="0"/>
        <w:ind w:left="640" w:hanging="640"/>
        <w:rPr>
          <w:noProof/>
        </w:rPr>
      </w:pPr>
      <w:r w:rsidRPr="00D660A4">
        <w:rPr>
          <w:noProof/>
        </w:rPr>
        <w:t>15.</w:t>
      </w:r>
      <w:r w:rsidRPr="00D660A4">
        <w:rPr>
          <w:noProof/>
        </w:rPr>
        <w:tab/>
        <w:t xml:space="preserve">Beh, C. T., Cool, L., Phillips, J. &amp; Rine, J. Overlapping functions of the yeast oxysterol-binding protein homologues. </w:t>
      </w:r>
      <w:r w:rsidRPr="00D660A4">
        <w:rPr>
          <w:i/>
          <w:iCs/>
          <w:noProof/>
        </w:rPr>
        <w:t>Genetics</w:t>
      </w:r>
      <w:r w:rsidRPr="00D660A4">
        <w:rPr>
          <w:noProof/>
        </w:rPr>
        <w:t xml:space="preserve"> </w:t>
      </w:r>
      <w:r w:rsidRPr="00D660A4">
        <w:rPr>
          <w:b/>
          <w:bCs/>
          <w:noProof/>
        </w:rPr>
        <w:t>157,</w:t>
      </w:r>
      <w:r w:rsidRPr="00D660A4">
        <w:rPr>
          <w:noProof/>
        </w:rPr>
        <w:t xml:space="preserve"> 1117–40 (2001).</w:t>
      </w:r>
    </w:p>
    <w:p w14:paraId="564C89A5" w14:textId="77777777" w:rsidR="00D660A4" w:rsidRPr="00D660A4" w:rsidRDefault="00D660A4" w:rsidP="00D660A4">
      <w:pPr>
        <w:widowControl w:val="0"/>
        <w:autoSpaceDE w:val="0"/>
        <w:autoSpaceDN w:val="0"/>
        <w:adjustRightInd w:val="0"/>
        <w:ind w:left="640" w:hanging="640"/>
        <w:rPr>
          <w:noProof/>
        </w:rPr>
      </w:pPr>
      <w:r w:rsidRPr="00D660A4">
        <w:rPr>
          <w:noProof/>
        </w:rPr>
        <w:t>16.</w:t>
      </w:r>
      <w:r w:rsidRPr="00D660A4">
        <w:rPr>
          <w:noProof/>
        </w:rPr>
        <w:tab/>
        <w:t xml:space="preserve">Wieczorke, R. </w:t>
      </w:r>
      <w:r w:rsidRPr="00D660A4">
        <w:rPr>
          <w:i/>
          <w:iCs/>
          <w:noProof/>
        </w:rPr>
        <w:t>et al.</w:t>
      </w:r>
      <w:r w:rsidRPr="00D660A4">
        <w:rPr>
          <w:noProof/>
        </w:rPr>
        <w:t xml:space="preserve"> Concurrent knock-out of at least 20 transporter genes is required to block uptake of hexoses in Saccharomyces cerevisiae. </w:t>
      </w:r>
      <w:r w:rsidRPr="00D660A4">
        <w:rPr>
          <w:i/>
          <w:iCs/>
          <w:noProof/>
        </w:rPr>
        <w:t>FEBS Lett.</w:t>
      </w:r>
      <w:r w:rsidRPr="00D660A4">
        <w:rPr>
          <w:noProof/>
        </w:rPr>
        <w:t xml:space="preserve"> </w:t>
      </w:r>
      <w:r w:rsidRPr="00D660A4">
        <w:rPr>
          <w:b/>
          <w:bCs/>
          <w:noProof/>
        </w:rPr>
        <w:t>464,</w:t>
      </w:r>
      <w:r w:rsidRPr="00D660A4">
        <w:rPr>
          <w:noProof/>
        </w:rPr>
        <w:t xml:space="preserve"> 123–8 (1999).</w:t>
      </w:r>
    </w:p>
    <w:p w14:paraId="51496332" w14:textId="77777777" w:rsidR="00D660A4" w:rsidRPr="00D660A4" w:rsidRDefault="00D660A4" w:rsidP="00D660A4">
      <w:pPr>
        <w:widowControl w:val="0"/>
        <w:autoSpaceDE w:val="0"/>
        <w:autoSpaceDN w:val="0"/>
        <w:adjustRightInd w:val="0"/>
        <w:ind w:left="640" w:hanging="640"/>
        <w:rPr>
          <w:noProof/>
        </w:rPr>
      </w:pPr>
      <w:r w:rsidRPr="00D660A4">
        <w:rPr>
          <w:noProof/>
        </w:rPr>
        <w:t>17.</w:t>
      </w:r>
      <w:r w:rsidRPr="00D660A4">
        <w:rPr>
          <w:noProof/>
        </w:rPr>
        <w:tab/>
        <w:t xml:space="preserve">Mullis, M. N., Matsui, T., Schell, R., Foree, R. &amp; Ehrenreich, I. M. The complex underpinnings of genetic background effects. </w:t>
      </w:r>
      <w:r w:rsidRPr="00D660A4">
        <w:rPr>
          <w:i/>
          <w:iCs/>
          <w:noProof/>
        </w:rPr>
        <w:t>Nat. Commun.</w:t>
      </w:r>
      <w:r w:rsidRPr="00D660A4">
        <w:rPr>
          <w:noProof/>
        </w:rPr>
        <w:t xml:space="preserve"> </w:t>
      </w:r>
      <w:r w:rsidRPr="00D660A4">
        <w:rPr>
          <w:b/>
          <w:bCs/>
          <w:noProof/>
        </w:rPr>
        <w:t>9,</w:t>
      </w:r>
      <w:r w:rsidRPr="00D660A4">
        <w:rPr>
          <w:noProof/>
        </w:rPr>
        <w:t xml:space="preserve"> 3548 (2018).</w:t>
      </w:r>
    </w:p>
    <w:p w14:paraId="076F505B" w14:textId="77777777" w:rsidR="00D660A4" w:rsidRPr="00D660A4" w:rsidRDefault="00D660A4" w:rsidP="00D660A4">
      <w:pPr>
        <w:widowControl w:val="0"/>
        <w:autoSpaceDE w:val="0"/>
        <w:autoSpaceDN w:val="0"/>
        <w:adjustRightInd w:val="0"/>
        <w:ind w:left="640" w:hanging="640"/>
        <w:rPr>
          <w:noProof/>
        </w:rPr>
      </w:pPr>
      <w:r w:rsidRPr="00D660A4">
        <w:rPr>
          <w:noProof/>
        </w:rPr>
        <w:t>18.</w:t>
      </w:r>
      <w:r w:rsidRPr="00D660A4">
        <w:rPr>
          <w:noProof/>
        </w:rPr>
        <w:tab/>
        <w:t xml:space="preserve">Zhang, Y. </w:t>
      </w:r>
      <w:r w:rsidRPr="00D660A4">
        <w:rPr>
          <w:i/>
          <w:iCs/>
          <w:noProof/>
        </w:rPr>
        <w:t>et al.</w:t>
      </w:r>
      <w:r w:rsidRPr="00D660A4">
        <w:rPr>
          <w:noProof/>
        </w:rPr>
        <w:t xml:space="preserve"> A transportome-scale amiRNA-based screen identifies redundant roles of Arabidopsis ABCB6 and ABCB20 in auxin transport. </w:t>
      </w:r>
      <w:r w:rsidRPr="00D660A4">
        <w:rPr>
          <w:i/>
          <w:iCs/>
          <w:noProof/>
        </w:rPr>
        <w:t>Nat. Commun.</w:t>
      </w:r>
      <w:r w:rsidRPr="00D660A4">
        <w:rPr>
          <w:noProof/>
        </w:rPr>
        <w:t xml:space="preserve"> </w:t>
      </w:r>
      <w:r w:rsidRPr="00D660A4">
        <w:rPr>
          <w:b/>
          <w:bCs/>
          <w:noProof/>
        </w:rPr>
        <w:t>9,</w:t>
      </w:r>
      <w:r w:rsidRPr="00D660A4">
        <w:rPr>
          <w:noProof/>
        </w:rPr>
        <w:t xml:space="preserve"> 4204 (2018).</w:t>
      </w:r>
    </w:p>
    <w:p w14:paraId="546A68B5" w14:textId="77777777" w:rsidR="00D660A4" w:rsidRPr="00D660A4" w:rsidRDefault="00D660A4" w:rsidP="00D660A4">
      <w:pPr>
        <w:widowControl w:val="0"/>
        <w:autoSpaceDE w:val="0"/>
        <w:autoSpaceDN w:val="0"/>
        <w:adjustRightInd w:val="0"/>
        <w:ind w:left="640" w:hanging="640"/>
        <w:rPr>
          <w:noProof/>
        </w:rPr>
      </w:pPr>
      <w:r w:rsidRPr="00D660A4">
        <w:rPr>
          <w:noProof/>
        </w:rPr>
        <w:t>19.</w:t>
      </w:r>
      <w:r w:rsidRPr="00D660A4">
        <w:rPr>
          <w:noProof/>
        </w:rPr>
        <w:tab/>
        <w:t xml:space="preserve">Palmer, A. C. </w:t>
      </w:r>
      <w:r w:rsidRPr="00D660A4">
        <w:rPr>
          <w:i/>
          <w:iCs/>
          <w:noProof/>
        </w:rPr>
        <w:t>et al.</w:t>
      </w:r>
      <w:r w:rsidRPr="00D660A4">
        <w:rPr>
          <w:noProof/>
        </w:rPr>
        <w:t xml:space="preserve"> Delayed commitment to evolutionary fate in antibiotic resistance fitness landscapes. </w:t>
      </w:r>
      <w:r w:rsidRPr="00D660A4">
        <w:rPr>
          <w:i/>
          <w:iCs/>
          <w:noProof/>
        </w:rPr>
        <w:t>Nat. Commun.</w:t>
      </w:r>
      <w:r w:rsidRPr="00D660A4">
        <w:rPr>
          <w:noProof/>
        </w:rPr>
        <w:t xml:space="preserve"> </w:t>
      </w:r>
      <w:r w:rsidRPr="00D660A4">
        <w:rPr>
          <w:b/>
          <w:bCs/>
          <w:noProof/>
        </w:rPr>
        <w:t>6,</w:t>
      </w:r>
      <w:r w:rsidRPr="00D660A4">
        <w:rPr>
          <w:noProof/>
        </w:rPr>
        <w:t xml:space="preserve"> 7385 (2015).</w:t>
      </w:r>
    </w:p>
    <w:p w14:paraId="113FC3B2" w14:textId="77777777" w:rsidR="00D660A4" w:rsidRPr="00D660A4" w:rsidRDefault="00D660A4" w:rsidP="00D660A4">
      <w:pPr>
        <w:widowControl w:val="0"/>
        <w:autoSpaceDE w:val="0"/>
        <w:autoSpaceDN w:val="0"/>
        <w:adjustRightInd w:val="0"/>
        <w:ind w:left="640" w:hanging="640"/>
        <w:rPr>
          <w:noProof/>
        </w:rPr>
      </w:pPr>
      <w:r w:rsidRPr="00D660A4">
        <w:rPr>
          <w:noProof/>
        </w:rPr>
        <w:t>20.</w:t>
      </w:r>
      <w:r w:rsidRPr="00D660A4">
        <w:rPr>
          <w:noProof/>
        </w:rPr>
        <w:tab/>
        <w:t xml:space="preserve">Cancer Genome Atlas Research Network </w:t>
      </w:r>
      <w:r w:rsidRPr="00D660A4">
        <w:rPr>
          <w:i/>
          <w:iCs/>
          <w:noProof/>
        </w:rPr>
        <w:t>et al.</w:t>
      </w:r>
      <w:r w:rsidRPr="00D660A4">
        <w:rPr>
          <w:noProof/>
        </w:rPr>
        <w:t xml:space="preserve"> Genomic and Epigenomic Landscapes of Adult De Novo Acute Myeloid Leukemia. </w:t>
      </w:r>
      <w:r w:rsidRPr="00D660A4">
        <w:rPr>
          <w:i/>
          <w:iCs/>
          <w:noProof/>
        </w:rPr>
        <w:t>N. Engl. J. Med.</w:t>
      </w:r>
      <w:r w:rsidRPr="00D660A4">
        <w:rPr>
          <w:noProof/>
        </w:rPr>
        <w:t xml:space="preserve"> </w:t>
      </w:r>
      <w:r w:rsidRPr="00D660A4">
        <w:rPr>
          <w:b/>
          <w:bCs/>
          <w:noProof/>
        </w:rPr>
        <w:t>368,</w:t>
      </w:r>
      <w:r w:rsidRPr="00D660A4">
        <w:rPr>
          <w:noProof/>
        </w:rPr>
        <w:t xml:space="preserve"> 2059–2074 (2013).</w:t>
      </w:r>
    </w:p>
    <w:p w14:paraId="56433245" w14:textId="77777777" w:rsidR="00D660A4" w:rsidRPr="00D660A4" w:rsidRDefault="00D660A4" w:rsidP="00D660A4">
      <w:pPr>
        <w:widowControl w:val="0"/>
        <w:autoSpaceDE w:val="0"/>
        <w:autoSpaceDN w:val="0"/>
        <w:adjustRightInd w:val="0"/>
        <w:ind w:left="640" w:hanging="640"/>
        <w:rPr>
          <w:noProof/>
        </w:rPr>
      </w:pPr>
      <w:r w:rsidRPr="00D660A4">
        <w:rPr>
          <w:noProof/>
        </w:rPr>
        <w:t>21.</w:t>
      </w:r>
      <w:r w:rsidRPr="00D660A4">
        <w:rPr>
          <w:noProof/>
        </w:rPr>
        <w:tab/>
        <w:t xml:space="preserve">Heckl, D. </w:t>
      </w:r>
      <w:r w:rsidRPr="00D660A4">
        <w:rPr>
          <w:i/>
          <w:iCs/>
          <w:noProof/>
        </w:rPr>
        <w:t>et al.</w:t>
      </w:r>
      <w:r w:rsidRPr="00D660A4">
        <w:rPr>
          <w:noProof/>
        </w:rPr>
        <w:t xml:space="preserve"> Generation of mouse models of myeloid malignancy with combinatorial genetic lesions using CRISPR-Cas9 genome editing. </w:t>
      </w:r>
      <w:r w:rsidRPr="00D660A4">
        <w:rPr>
          <w:i/>
          <w:iCs/>
          <w:noProof/>
        </w:rPr>
        <w:t>Nat. Biotechnol.</w:t>
      </w:r>
      <w:r w:rsidRPr="00D660A4">
        <w:rPr>
          <w:noProof/>
        </w:rPr>
        <w:t xml:space="preserve"> </w:t>
      </w:r>
      <w:r w:rsidRPr="00D660A4">
        <w:rPr>
          <w:b/>
          <w:bCs/>
          <w:noProof/>
        </w:rPr>
        <w:t>32,</w:t>
      </w:r>
      <w:r w:rsidRPr="00D660A4">
        <w:rPr>
          <w:noProof/>
        </w:rPr>
        <w:t xml:space="preserve"> 941–6 (2014).</w:t>
      </w:r>
    </w:p>
    <w:p w14:paraId="6AEC5A27" w14:textId="77777777" w:rsidR="00D660A4" w:rsidRPr="00D660A4" w:rsidRDefault="00D660A4" w:rsidP="00D660A4">
      <w:pPr>
        <w:widowControl w:val="0"/>
        <w:autoSpaceDE w:val="0"/>
        <w:autoSpaceDN w:val="0"/>
        <w:adjustRightInd w:val="0"/>
        <w:ind w:left="640" w:hanging="640"/>
        <w:rPr>
          <w:noProof/>
        </w:rPr>
      </w:pPr>
      <w:r w:rsidRPr="00D660A4">
        <w:rPr>
          <w:noProof/>
        </w:rPr>
        <w:t>22.</w:t>
      </w:r>
      <w:r w:rsidRPr="00D660A4">
        <w:rPr>
          <w:noProof/>
        </w:rPr>
        <w:tab/>
        <w:t xml:space="preserve">Takahashi, K. &amp; Yamanaka, S. Induction of Pluripotent Stem Cells from Mouse Embryonic and Adult Fibroblast Cultures by Defined Factors. </w:t>
      </w:r>
      <w:r w:rsidRPr="00D660A4">
        <w:rPr>
          <w:i/>
          <w:iCs/>
          <w:noProof/>
        </w:rPr>
        <w:t>Cell</w:t>
      </w:r>
      <w:r w:rsidRPr="00D660A4">
        <w:rPr>
          <w:noProof/>
        </w:rPr>
        <w:t xml:space="preserve"> </w:t>
      </w:r>
      <w:r w:rsidRPr="00D660A4">
        <w:rPr>
          <w:b/>
          <w:bCs/>
          <w:noProof/>
        </w:rPr>
        <w:t>126,</w:t>
      </w:r>
      <w:r w:rsidRPr="00D660A4">
        <w:rPr>
          <w:noProof/>
        </w:rPr>
        <w:t xml:space="preserve"> 663–676 (2006).</w:t>
      </w:r>
    </w:p>
    <w:p w14:paraId="084B8940" w14:textId="77777777" w:rsidR="00D660A4" w:rsidRPr="00D660A4" w:rsidRDefault="00D660A4" w:rsidP="00D660A4">
      <w:pPr>
        <w:widowControl w:val="0"/>
        <w:autoSpaceDE w:val="0"/>
        <w:autoSpaceDN w:val="0"/>
        <w:adjustRightInd w:val="0"/>
        <w:ind w:left="640" w:hanging="640"/>
        <w:rPr>
          <w:noProof/>
        </w:rPr>
      </w:pPr>
      <w:r w:rsidRPr="00D660A4">
        <w:rPr>
          <w:noProof/>
        </w:rPr>
        <w:t>23.</w:t>
      </w:r>
      <w:r w:rsidRPr="00D660A4">
        <w:rPr>
          <w:noProof/>
        </w:rPr>
        <w:tab/>
        <w:t xml:space="preserve">Suzuki, Y. </w:t>
      </w:r>
      <w:r w:rsidRPr="00D660A4">
        <w:rPr>
          <w:i/>
          <w:iCs/>
          <w:noProof/>
        </w:rPr>
        <w:t>et al.</w:t>
      </w:r>
      <w:r w:rsidRPr="00D660A4">
        <w:rPr>
          <w:noProof/>
        </w:rPr>
        <w:t xml:space="preserve"> Knocking out multigene redundancies via cycles of sexual assortment and fluorescence selection. </w:t>
      </w:r>
      <w:r w:rsidRPr="00D660A4">
        <w:rPr>
          <w:i/>
          <w:iCs/>
          <w:noProof/>
        </w:rPr>
        <w:t>Nat. Methods</w:t>
      </w:r>
      <w:r w:rsidRPr="00D660A4">
        <w:rPr>
          <w:noProof/>
        </w:rPr>
        <w:t xml:space="preserve"> </w:t>
      </w:r>
      <w:r w:rsidRPr="00D660A4">
        <w:rPr>
          <w:b/>
          <w:bCs/>
          <w:noProof/>
        </w:rPr>
        <w:t>8,</w:t>
      </w:r>
      <w:r w:rsidRPr="00D660A4">
        <w:rPr>
          <w:noProof/>
        </w:rPr>
        <w:t xml:space="preserve"> 159–64 (2011).</w:t>
      </w:r>
    </w:p>
    <w:p w14:paraId="54DD121F" w14:textId="77777777" w:rsidR="00D660A4" w:rsidRPr="00D660A4" w:rsidRDefault="00D660A4" w:rsidP="00D660A4">
      <w:pPr>
        <w:widowControl w:val="0"/>
        <w:autoSpaceDE w:val="0"/>
        <w:autoSpaceDN w:val="0"/>
        <w:adjustRightInd w:val="0"/>
        <w:ind w:left="640" w:hanging="640"/>
        <w:rPr>
          <w:noProof/>
        </w:rPr>
      </w:pPr>
      <w:r w:rsidRPr="00D660A4">
        <w:rPr>
          <w:noProof/>
        </w:rPr>
        <w:t>24.</w:t>
      </w:r>
      <w:r w:rsidRPr="00D660A4">
        <w:rPr>
          <w:noProof/>
        </w:rPr>
        <w:tab/>
        <w:t xml:space="preserve">Wang, H. H. </w:t>
      </w:r>
      <w:r w:rsidRPr="00D660A4">
        <w:rPr>
          <w:i/>
          <w:iCs/>
          <w:noProof/>
        </w:rPr>
        <w:t>et al.</w:t>
      </w:r>
      <w:r w:rsidRPr="00D660A4">
        <w:rPr>
          <w:noProof/>
        </w:rPr>
        <w:t xml:space="preserve"> Programming cells by multiplex genome engineering and accelerated evolution. </w:t>
      </w:r>
      <w:r w:rsidRPr="00D660A4">
        <w:rPr>
          <w:i/>
          <w:iCs/>
          <w:noProof/>
        </w:rPr>
        <w:t>Nature</w:t>
      </w:r>
      <w:r w:rsidRPr="00D660A4">
        <w:rPr>
          <w:noProof/>
        </w:rPr>
        <w:t xml:space="preserve"> </w:t>
      </w:r>
      <w:r w:rsidRPr="00D660A4">
        <w:rPr>
          <w:b/>
          <w:bCs/>
          <w:noProof/>
        </w:rPr>
        <w:t>460,</w:t>
      </w:r>
      <w:r w:rsidRPr="00D660A4">
        <w:rPr>
          <w:noProof/>
        </w:rPr>
        <w:t xml:space="preserve"> 894–8 (2009).</w:t>
      </w:r>
    </w:p>
    <w:p w14:paraId="400D201B" w14:textId="77777777" w:rsidR="00D660A4" w:rsidRPr="00D660A4" w:rsidRDefault="00D660A4" w:rsidP="00D660A4">
      <w:pPr>
        <w:widowControl w:val="0"/>
        <w:autoSpaceDE w:val="0"/>
        <w:autoSpaceDN w:val="0"/>
        <w:adjustRightInd w:val="0"/>
        <w:ind w:left="640" w:hanging="640"/>
        <w:rPr>
          <w:noProof/>
        </w:rPr>
      </w:pPr>
      <w:r w:rsidRPr="00D660A4">
        <w:rPr>
          <w:noProof/>
        </w:rPr>
        <w:t>25.</w:t>
      </w:r>
      <w:r w:rsidRPr="00D660A4">
        <w:rPr>
          <w:noProof/>
        </w:rPr>
        <w:tab/>
        <w:t xml:space="preserve">DiCarlo, J. E. </w:t>
      </w:r>
      <w:r w:rsidRPr="00D660A4">
        <w:rPr>
          <w:i/>
          <w:iCs/>
          <w:noProof/>
        </w:rPr>
        <w:t>et al.</w:t>
      </w:r>
      <w:r w:rsidRPr="00D660A4">
        <w:rPr>
          <w:noProof/>
        </w:rPr>
        <w:t xml:space="preserve"> Yeast oligo-mediated genome engineering (YOGE). </w:t>
      </w:r>
      <w:r w:rsidRPr="00D660A4">
        <w:rPr>
          <w:i/>
          <w:iCs/>
          <w:noProof/>
        </w:rPr>
        <w:t>ACS Synth. Biol.</w:t>
      </w:r>
      <w:r w:rsidRPr="00D660A4">
        <w:rPr>
          <w:noProof/>
        </w:rPr>
        <w:t xml:space="preserve"> </w:t>
      </w:r>
      <w:r w:rsidRPr="00D660A4">
        <w:rPr>
          <w:b/>
          <w:bCs/>
          <w:noProof/>
        </w:rPr>
        <w:t>2,</w:t>
      </w:r>
      <w:r w:rsidRPr="00D660A4">
        <w:rPr>
          <w:noProof/>
        </w:rPr>
        <w:t xml:space="preserve"> 741–9 (2013).</w:t>
      </w:r>
    </w:p>
    <w:p w14:paraId="5295746A" w14:textId="77777777" w:rsidR="00D660A4" w:rsidRPr="00D660A4" w:rsidRDefault="00D660A4" w:rsidP="00D660A4">
      <w:pPr>
        <w:widowControl w:val="0"/>
        <w:autoSpaceDE w:val="0"/>
        <w:autoSpaceDN w:val="0"/>
        <w:adjustRightInd w:val="0"/>
        <w:ind w:left="640" w:hanging="640"/>
        <w:rPr>
          <w:noProof/>
        </w:rPr>
      </w:pPr>
      <w:r w:rsidRPr="00D660A4">
        <w:rPr>
          <w:noProof/>
        </w:rPr>
        <w:t>26.</w:t>
      </w:r>
      <w:r w:rsidRPr="00D660A4">
        <w:rPr>
          <w:noProof/>
        </w:rPr>
        <w:tab/>
        <w:t xml:space="preserve">Zeitoun, R. I. </w:t>
      </w:r>
      <w:r w:rsidRPr="00D660A4">
        <w:rPr>
          <w:i/>
          <w:iCs/>
          <w:noProof/>
        </w:rPr>
        <w:t>et al.</w:t>
      </w:r>
      <w:r w:rsidRPr="00D660A4">
        <w:rPr>
          <w:noProof/>
        </w:rPr>
        <w:t xml:space="preserve"> Multiplexed tracking of combinatorial genomic mutations in engineered cell populations. </w:t>
      </w:r>
      <w:r w:rsidRPr="00D660A4">
        <w:rPr>
          <w:i/>
          <w:iCs/>
          <w:noProof/>
        </w:rPr>
        <w:t>Nat. Biotechnol.</w:t>
      </w:r>
      <w:r w:rsidRPr="00D660A4">
        <w:rPr>
          <w:noProof/>
        </w:rPr>
        <w:t xml:space="preserve"> </w:t>
      </w:r>
      <w:r w:rsidRPr="00D660A4">
        <w:rPr>
          <w:b/>
          <w:bCs/>
          <w:noProof/>
        </w:rPr>
        <w:t>33,</w:t>
      </w:r>
      <w:r w:rsidRPr="00D660A4">
        <w:rPr>
          <w:noProof/>
        </w:rPr>
        <w:t xml:space="preserve"> 631–637 (2015).</w:t>
      </w:r>
    </w:p>
    <w:p w14:paraId="4A9FE0B9" w14:textId="77777777" w:rsidR="00D660A4" w:rsidRPr="00D660A4" w:rsidRDefault="00D660A4" w:rsidP="00D660A4">
      <w:pPr>
        <w:widowControl w:val="0"/>
        <w:autoSpaceDE w:val="0"/>
        <w:autoSpaceDN w:val="0"/>
        <w:adjustRightInd w:val="0"/>
        <w:ind w:left="640" w:hanging="640"/>
        <w:rPr>
          <w:noProof/>
        </w:rPr>
      </w:pPr>
      <w:r w:rsidRPr="00D660A4">
        <w:rPr>
          <w:noProof/>
        </w:rPr>
        <w:t>27.</w:t>
      </w:r>
      <w:r w:rsidRPr="00D660A4">
        <w:rPr>
          <w:noProof/>
        </w:rPr>
        <w:tab/>
        <w:t xml:space="preserve">Zeitoun, R. I., Pines, G., Grau, W. C. &amp; Gill, R. T. Quantitative Tracking of Combinatorially Engineered Populations with Multiplexed Binary Assemblies. </w:t>
      </w:r>
      <w:r w:rsidRPr="00D660A4">
        <w:rPr>
          <w:i/>
          <w:iCs/>
          <w:noProof/>
        </w:rPr>
        <w:t>ACS Synth. Biol.</w:t>
      </w:r>
      <w:r w:rsidRPr="00D660A4">
        <w:rPr>
          <w:noProof/>
        </w:rPr>
        <w:t xml:space="preserve"> </w:t>
      </w:r>
      <w:r w:rsidRPr="00D660A4">
        <w:rPr>
          <w:b/>
          <w:bCs/>
          <w:noProof/>
        </w:rPr>
        <w:t>6,</w:t>
      </w:r>
      <w:r w:rsidRPr="00D660A4">
        <w:rPr>
          <w:noProof/>
        </w:rPr>
        <w:t xml:space="preserve"> 619–627 (2017).</w:t>
      </w:r>
    </w:p>
    <w:p w14:paraId="727CE75B" w14:textId="77777777" w:rsidR="00D660A4" w:rsidRPr="00D660A4" w:rsidRDefault="00D660A4" w:rsidP="00D660A4">
      <w:pPr>
        <w:widowControl w:val="0"/>
        <w:autoSpaceDE w:val="0"/>
        <w:autoSpaceDN w:val="0"/>
        <w:adjustRightInd w:val="0"/>
        <w:ind w:left="640" w:hanging="640"/>
        <w:rPr>
          <w:noProof/>
        </w:rPr>
      </w:pPr>
      <w:r w:rsidRPr="00D660A4">
        <w:rPr>
          <w:noProof/>
        </w:rPr>
        <w:t>28.</w:t>
      </w:r>
      <w:r w:rsidRPr="00D660A4">
        <w:rPr>
          <w:noProof/>
        </w:rPr>
        <w:tab/>
        <w:t xml:space="preserve">Díaz-Mejía, J. J. </w:t>
      </w:r>
      <w:r w:rsidRPr="00D660A4">
        <w:rPr>
          <w:i/>
          <w:iCs/>
          <w:noProof/>
        </w:rPr>
        <w:t>et al.</w:t>
      </w:r>
      <w:r w:rsidRPr="00D660A4">
        <w:rPr>
          <w:noProof/>
        </w:rPr>
        <w:t xml:space="preserve"> Mapping DNA damage-dependent genetic interactions in yeast via party mating and barcode fusion genetics. </w:t>
      </w:r>
      <w:r w:rsidRPr="00D660A4">
        <w:rPr>
          <w:i/>
          <w:iCs/>
          <w:noProof/>
        </w:rPr>
        <w:t>Mol. Syst. Biol.</w:t>
      </w:r>
      <w:r w:rsidRPr="00D660A4">
        <w:rPr>
          <w:noProof/>
        </w:rPr>
        <w:t xml:space="preserve"> </w:t>
      </w:r>
      <w:r w:rsidRPr="00D660A4">
        <w:rPr>
          <w:b/>
          <w:bCs/>
          <w:noProof/>
        </w:rPr>
        <w:t>14,</w:t>
      </w:r>
      <w:r w:rsidRPr="00D660A4">
        <w:rPr>
          <w:noProof/>
        </w:rPr>
        <w:t xml:space="preserve"> e7985 (2018).</w:t>
      </w:r>
    </w:p>
    <w:p w14:paraId="3CC47935" w14:textId="77777777" w:rsidR="00D660A4" w:rsidRPr="00D660A4" w:rsidRDefault="00D660A4" w:rsidP="00D660A4">
      <w:pPr>
        <w:widowControl w:val="0"/>
        <w:autoSpaceDE w:val="0"/>
        <w:autoSpaceDN w:val="0"/>
        <w:adjustRightInd w:val="0"/>
        <w:ind w:left="640" w:hanging="640"/>
        <w:rPr>
          <w:noProof/>
        </w:rPr>
      </w:pPr>
      <w:r w:rsidRPr="00D660A4">
        <w:rPr>
          <w:noProof/>
        </w:rPr>
        <w:t>29.</w:t>
      </w:r>
      <w:r w:rsidRPr="00D660A4">
        <w:rPr>
          <w:noProof/>
        </w:rPr>
        <w:tab/>
        <w:t xml:space="preserve">Wong, A. S. L. </w:t>
      </w:r>
      <w:r w:rsidRPr="00D660A4">
        <w:rPr>
          <w:i/>
          <w:iCs/>
          <w:noProof/>
        </w:rPr>
        <w:t>et al.</w:t>
      </w:r>
      <w:r w:rsidRPr="00D660A4">
        <w:rPr>
          <w:noProof/>
        </w:rPr>
        <w:t xml:space="preserve"> Multiplexed barcoded CRISPR-Cas9 screening enabled by CombiGEM. </w:t>
      </w:r>
      <w:r w:rsidRPr="00D660A4">
        <w:rPr>
          <w:i/>
          <w:iCs/>
          <w:noProof/>
        </w:rPr>
        <w:t>Proc. Natl. Acad. Sci. U. S. A.</w:t>
      </w:r>
      <w:r w:rsidRPr="00D660A4">
        <w:rPr>
          <w:noProof/>
        </w:rPr>
        <w:t xml:space="preserve"> </w:t>
      </w:r>
      <w:r w:rsidRPr="00D660A4">
        <w:rPr>
          <w:b/>
          <w:bCs/>
          <w:noProof/>
        </w:rPr>
        <w:t>113,</w:t>
      </w:r>
      <w:r w:rsidRPr="00D660A4">
        <w:rPr>
          <w:noProof/>
        </w:rPr>
        <w:t xml:space="preserve"> 2544–9 (2016).</w:t>
      </w:r>
    </w:p>
    <w:p w14:paraId="586AB680" w14:textId="77777777" w:rsidR="00D660A4" w:rsidRPr="00D660A4" w:rsidRDefault="00D660A4" w:rsidP="00D660A4">
      <w:pPr>
        <w:widowControl w:val="0"/>
        <w:autoSpaceDE w:val="0"/>
        <w:autoSpaceDN w:val="0"/>
        <w:adjustRightInd w:val="0"/>
        <w:ind w:left="640" w:hanging="640"/>
        <w:rPr>
          <w:noProof/>
        </w:rPr>
      </w:pPr>
      <w:r w:rsidRPr="00D660A4">
        <w:rPr>
          <w:noProof/>
        </w:rPr>
        <w:t>30.</w:t>
      </w:r>
      <w:r w:rsidRPr="00D660A4">
        <w:rPr>
          <w:noProof/>
        </w:rPr>
        <w:tab/>
        <w:t xml:space="preserve">Jungwirth, H. &amp; Kuchler, K. Yeast ABC transporters – a tale of sex, stress, drugs and aging. </w:t>
      </w:r>
      <w:r w:rsidRPr="00D660A4">
        <w:rPr>
          <w:i/>
          <w:iCs/>
          <w:noProof/>
        </w:rPr>
        <w:t>FEBS Lett.</w:t>
      </w:r>
      <w:r w:rsidRPr="00D660A4">
        <w:rPr>
          <w:noProof/>
        </w:rPr>
        <w:t xml:space="preserve"> </w:t>
      </w:r>
      <w:r w:rsidRPr="00D660A4">
        <w:rPr>
          <w:b/>
          <w:bCs/>
          <w:noProof/>
        </w:rPr>
        <w:t>580,</w:t>
      </w:r>
      <w:r w:rsidRPr="00D660A4">
        <w:rPr>
          <w:noProof/>
        </w:rPr>
        <w:t xml:space="preserve"> 1131–8 (2006).</w:t>
      </w:r>
    </w:p>
    <w:p w14:paraId="10E83AF3" w14:textId="77777777" w:rsidR="00D660A4" w:rsidRPr="00D660A4" w:rsidRDefault="00D660A4" w:rsidP="00D660A4">
      <w:pPr>
        <w:widowControl w:val="0"/>
        <w:autoSpaceDE w:val="0"/>
        <w:autoSpaceDN w:val="0"/>
        <w:adjustRightInd w:val="0"/>
        <w:ind w:left="640" w:hanging="640"/>
        <w:rPr>
          <w:noProof/>
        </w:rPr>
      </w:pPr>
      <w:r w:rsidRPr="00D660A4">
        <w:rPr>
          <w:noProof/>
        </w:rPr>
        <w:lastRenderedPageBreak/>
        <w:t>31.</w:t>
      </w:r>
      <w:r w:rsidRPr="00D660A4">
        <w:rPr>
          <w:noProof/>
        </w:rPr>
        <w:tab/>
        <w:t xml:space="preserve">Dean, M., Rzhetsky, A. &amp; Allikmets, R. The human ATP-binding cassette (ABC) transporter superfamily. </w:t>
      </w:r>
      <w:r w:rsidRPr="00D660A4">
        <w:rPr>
          <w:i/>
          <w:iCs/>
          <w:noProof/>
        </w:rPr>
        <w:t>Genome Res.</w:t>
      </w:r>
      <w:r w:rsidRPr="00D660A4">
        <w:rPr>
          <w:noProof/>
        </w:rPr>
        <w:t xml:space="preserve"> </w:t>
      </w:r>
      <w:r w:rsidRPr="00D660A4">
        <w:rPr>
          <w:b/>
          <w:bCs/>
          <w:noProof/>
        </w:rPr>
        <w:t>11,</w:t>
      </w:r>
      <w:r w:rsidRPr="00D660A4">
        <w:rPr>
          <w:noProof/>
        </w:rPr>
        <w:t xml:space="preserve"> 1156–66 (2001).</w:t>
      </w:r>
    </w:p>
    <w:p w14:paraId="382A25B7" w14:textId="77777777" w:rsidR="00D660A4" w:rsidRPr="00D660A4" w:rsidRDefault="00D660A4" w:rsidP="00D660A4">
      <w:pPr>
        <w:widowControl w:val="0"/>
        <w:autoSpaceDE w:val="0"/>
        <w:autoSpaceDN w:val="0"/>
        <w:adjustRightInd w:val="0"/>
        <w:ind w:left="640" w:hanging="640"/>
        <w:rPr>
          <w:noProof/>
        </w:rPr>
      </w:pPr>
      <w:r w:rsidRPr="00D660A4">
        <w:rPr>
          <w:noProof/>
        </w:rPr>
        <w:t>32.</w:t>
      </w:r>
      <w:r w:rsidRPr="00D660A4">
        <w:rPr>
          <w:noProof/>
        </w:rPr>
        <w:tab/>
        <w:t xml:space="preserve">Kovalchuk, A. &amp; Driessen, A. J. M. Phylogenetic analysis of fungal ABC transporters. </w:t>
      </w:r>
      <w:r w:rsidRPr="00D660A4">
        <w:rPr>
          <w:i/>
          <w:iCs/>
          <w:noProof/>
        </w:rPr>
        <w:t>BMC Genomics</w:t>
      </w:r>
      <w:r w:rsidRPr="00D660A4">
        <w:rPr>
          <w:noProof/>
        </w:rPr>
        <w:t xml:space="preserve"> </w:t>
      </w:r>
      <w:r w:rsidRPr="00D660A4">
        <w:rPr>
          <w:b/>
          <w:bCs/>
          <w:noProof/>
        </w:rPr>
        <w:t>11,</w:t>
      </w:r>
      <w:r w:rsidRPr="00D660A4">
        <w:rPr>
          <w:noProof/>
        </w:rPr>
        <w:t xml:space="preserve"> 177 (2010).</w:t>
      </w:r>
    </w:p>
    <w:p w14:paraId="43F5A21D" w14:textId="77777777" w:rsidR="00D660A4" w:rsidRPr="00D660A4" w:rsidRDefault="00D660A4" w:rsidP="00D660A4">
      <w:pPr>
        <w:widowControl w:val="0"/>
        <w:autoSpaceDE w:val="0"/>
        <w:autoSpaceDN w:val="0"/>
        <w:adjustRightInd w:val="0"/>
        <w:ind w:left="640" w:hanging="640"/>
        <w:rPr>
          <w:noProof/>
        </w:rPr>
      </w:pPr>
      <w:r w:rsidRPr="00D660A4">
        <w:rPr>
          <w:noProof/>
        </w:rPr>
        <w:t>33.</w:t>
      </w:r>
      <w:r w:rsidRPr="00D660A4">
        <w:rPr>
          <w:noProof/>
        </w:rPr>
        <w:tab/>
        <w:t xml:space="preserve">Kolaczkowska, A., Kolaczkowski, M., Goffeau, A. &amp; Moye-Rowley, W. S. Compensatory activation of the multidrug transporters Pdr5p, Snq2p, and Yor1p by Pdr1p in Saccharomyces cerevisiae. </w:t>
      </w:r>
      <w:r w:rsidRPr="00D660A4">
        <w:rPr>
          <w:i/>
          <w:iCs/>
          <w:noProof/>
        </w:rPr>
        <w:t>FEBS Lett.</w:t>
      </w:r>
      <w:r w:rsidRPr="00D660A4">
        <w:rPr>
          <w:noProof/>
        </w:rPr>
        <w:t xml:space="preserve"> </w:t>
      </w:r>
      <w:r w:rsidRPr="00D660A4">
        <w:rPr>
          <w:b/>
          <w:bCs/>
          <w:noProof/>
        </w:rPr>
        <w:t>582,</w:t>
      </w:r>
      <w:r w:rsidRPr="00D660A4">
        <w:rPr>
          <w:noProof/>
        </w:rPr>
        <w:t xml:space="preserve"> 977–83 (2008).</w:t>
      </w:r>
    </w:p>
    <w:p w14:paraId="41591B0F" w14:textId="77777777" w:rsidR="00D660A4" w:rsidRPr="00D660A4" w:rsidRDefault="00D660A4" w:rsidP="00D660A4">
      <w:pPr>
        <w:widowControl w:val="0"/>
        <w:autoSpaceDE w:val="0"/>
        <w:autoSpaceDN w:val="0"/>
        <w:adjustRightInd w:val="0"/>
        <w:ind w:left="640" w:hanging="640"/>
        <w:rPr>
          <w:noProof/>
        </w:rPr>
      </w:pPr>
      <w:r w:rsidRPr="00D660A4">
        <w:rPr>
          <w:noProof/>
        </w:rPr>
        <w:t>34.</w:t>
      </w:r>
      <w:r w:rsidRPr="00D660A4">
        <w:rPr>
          <w:noProof/>
        </w:rPr>
        <w:tab/>
        <w:t xml:space="preserve">Snider, J. </w:t>
      </w:r>
      <w:r w:rsidRPr="00D660A4">
        <w:rPr>
          <w:i/>
          <w:iCs/>
          <w:noProof/>
        </w:rPr>
        <w:t>et al.</w:t>
      </w:r>
      <w:r w:rsidRPr="00D660A4">
        <w:rPr>
          <w:noProof/>
        </w:rPr>
        <w:t xml:space="preserve"> Mapping the functional yeast ABC transporter interactome. </w:t>
      </w:r>
      <w:r w:rsidRPr="00D660A4">
        <w:rPr>
          <w:i/>
          <w:iCs/>
          <w:noProof/>
        </w:rPr>
        <w:t>Nat. Chem. Biol.</w:t>
      </w:r>
      <w:r w:rsidRPr="00D660A4">
        <w:rPr>
          <w:noProof/>
        </w:rPr>
        <w:t xml:space="preserve"> </w:t>
      </w:r>
      <w:r w:rsidRPr="00D660A4">
        <w:rPr>
          <w:b/>
          <w:bCs/>
          <w:noProof/>
        </w:rPr>
        <w:t>9,</w:t>
      </w:r>
      <w:r w:rsidRPr="00D660A4">
        <w:rPr>
          <w:noProof/>
        </w:rPr>
        <w:t xml:space="preserve"> 565–72 (2013).</w:t>
      </w:r>
    </w:p>
    <w:p w14:paraId="126FF734" w14:textId="77777777" w:rsidR="00D660A4" w:rsidRPr="00D660A4" w:rsidRDefault="00D660A4" w:rsidP="00D660A4">
      <w:pPr>
        <w:widowControl w:val="0"/>
        <w:autoSpaceDE w:val="0"/>
        <w:autoSpaceDN w:val="0"/>
        <w:adjustRightInd w:val="0"/>
        <w:ind w:left="640" w:hanging="640"/>
        <w:rPr>
          <w:noProof/>
        </w:rPr>
      </w:pPr>
      <w:r w:rsidRPr="00D660A4">
        <w:rPr>
          <w:noProof/>
        </w:rPr>
        <w:t>35.</w:t>
      </w:r>
      <w:r w:rsidRPr="00D660A4">
        <w:rPr>
          <w:noProof/>
        </w:rPr>
        <w:tab/>
        <w:t xml:space="preserve">Donner, M. &amp; Keppler, D. Up-regulation of basolateral multidrug resistance protein 3 (Mrp3) in cholestatic rat liver. </w:t>
      </w:r>
      <w:r w:rsidRPr="00D660A4">
        <w:rPr>
          <w:i/>
          <w:iCs/>
          <w:noProof/>
        </w:rPr>
        <w:t>Hepatology</w:t>
      </w:r>
      <w:r w:rsidRPr="00D660A4">
        <w:rPr>
          <w:noProof/>
        </w:rPr>
        <w:t xml:space="preserve"> </w:t>
      </w:r>
      <w:r w:rsidRPr="00D660A4">
        <w:rPr>
          <w:b/>
          <w:bCs/>
          <w:noProof/>
        </w:rPr>
        <w:t>34,</w:t>
      </w:r>
      <w:r w:rsidRPr="00D660A4">
        <w:rPr>
          <w:noProof/>
        </w:rPr>
        <w:t xml:space="preserve"> 351–359 (2001).</w:t>
      </w:r>
    </w:p>
    <w:p w14:paraId="6C6B36D1" w14:textId="77777777" w:rsidR="00D660A4" w:rsidRPr="00D660A4" w:rsidRDefault="00D660A4" w:rsidP="00D660A4">
      <w:pPr>
        <w:widowControl w:val="0"/>
        <w:autoSpaceDE w:val="0"/>
        <w:autoSpaceDN w:val="0"/>
        <w:adjustRightInd w:val="0"/>
        <w:ind w:left="640" w:hanging="640"/>
        <w:rPr>
          <w:noProof/>
        </w:rPr>
      </w:pPr>
      <w:r w:rsidRPr="00D660A4">
        <w:rPr>
          <w:noProof/>
        </w:rPr>
        <w:t>36.</w:t>
      </w:r>
      <w:r w:rsidRPr="00D660A4">
        <w:rPr>
          <w:noProof/>
        </w:rPr>
        <w:tab/>
        <w:t xml:space="preserve">König, J., Rost, D., Cui, Y. &amp; Keppler, D. Characterization of the human multidrug resistance protein isoform MRP3 localized to the basolateral hepatocyte membrane. </w:t>
      </w:r>
      <w:r w:rsidRPr="00D660A4">
        <w:rPr>
          <w:i/>
          <w:iCs/>
          <w:noProof/>
        </w:rPr>
        <w:t>Hepatology</w:t>
      </w:r>
      <w:r w:rsidRPr="00D660A4">
        <w:rPr>
          <w:noProof/>
        </w:rPr>
        <w:t xml:space="preserve"> </w:t>
      </w:r>
      <w:r w:rsidRPr="00D660A4">
        <w:rPr>
          <w:b/>
          <w:bCs/>
          <w:noProof/>
        </w:rPr>
        <w:t>29,</w:t>
      </w:r>
      <w:r w:rsidRPr="00D660A4">
        <w:rPr>
          <w:noProof/>
        </w:rPr>
        <w:t xml:space="preserve"> 1156–1163 (1999).</w:t>
      </w:r>
    </w:p>
    <w:p w14:paraId="6822E137" w14:textId="77777777" w:rsidR="00D660A4" w:rsidRPr="00D660A4" w:rsidRDefault="00D660A4" w:rsidP="00D660A4">
      <w:pPr>
        <w:widowControl w:val="0"/>
        <w:autoSpaceDE w:val="0"/>
        <w:autoSpaceDN w:val="0"/>
        <w:adjustRightInd w:val="0"/>
        <w:ind w:left="640" w:hanging="640"/>
        <w:rPr>
          <w:noProof/>
        </w:rPr>
      </w:pPr>
      <w:r w:rsidRPr="00D660A4">
        <w:rPr>
          <w:noProof/>
        </w:rPr>
        <w:t>37.</w:t>
      </w:r>
      <w:r w:rsidRPr="00D660A4">
        <w:rPr>
          <w:noProof/>
        </w:rPr>
        <w:tab/>
        <w:t xml:space="preserve">Huls, M. </w:t>
      </w:r>
      <w:r w:rsidRPr="00D660A4">
        <w:rPr>
          <w:i/>
          <w:iCs/>
          <w:noProof/>
        </w:rPr>
        <w:t>et al.</w:t>
      </w:r>
      <w:r w:rsidRPr="00D660A4">
        <w:rPr>
          <w:noProof/>
        </w:rPr>
        <w:t xml:space="preserve"> The breast cancer resistance protein transporter ABCG2 is expressed in the human kidney proximal tubule apical membrane. </w:t>
      </w:r>
      <w:r w:rsidRPr="00D660A4">
        <w:rPr>
          <w:i/>
          <w:iCs/>
          <w:noProof/>
        </w:rPr>
        <w:t>Kidney Int.</w:t>
      </w:r>
      <w:r w:rsidRPr="00D660A4">
        <w:rPr>
          <w:noProof/>
        </w:rPr>
        <w:t xml:space="preserve"> </w:t>
      </w:r>
      <w:r w:rsidRPr="00D660A4">
        <w:rPr>
          <w:b/>
          <w:bCs/>
          <w:noProof/>
        </w:rPr>
        <w:t>73,</w:t>
      </w:r>
      <w:r w:rsidRPr="00D660A4">
        <w:rPr>
          <w:noProof/>
        </w:rPr>
        <w:t xml:space="preserve"> 220–225 (2008).</w:t>
      </w:r>
    </w:p>
    <w:p w14:paraId="1D26ED66" w14:textId="77777777" w:rsidR="00D660A4" w:rsidRPr="00D660A4" w:rsidRDefault="00D660A4" w:rsidP="00D660A4">
      <w:pPr>
        <w:widowControl w:val="0"/>
        <w:autoSpaceDE w:val="0"/>
        <w:autoSpaceDN w:val="0"/>
        <w:adjustRightInd w:val="0"/>
        <w:ind w:left="640" w:hanging="640"/>
        <w:rPr>
          <w:noProof/>
        </w:rPr>
      </w:pPr>
      <w:r w:rsidRPr="00D660A4">
        <w:rPr>
          <w:noProof/>
        </w:rPr>
        <w:t>38.</w:t>
      </w:r>
      <w:r w:rsidRPr="00D660A4">
        <w:rPr>
          <w:noProof/>
        </w:rPr>
        <w:tab/>
        <w:t xml:space="preserve">Brem, R. B. &amp; Kruglyak, L. The landscape of genetic complexity across 5,700 gene expression traits in yeast. </w:t>
      </w:r>
      <w:r w:rsidRPr="00D660A4">
        <w:rPr>
          <w:i/>
          <w:iCs/>
          <w:noProof/>
        </w:rPr>
        <w:t>Proc. Natl. Acad. Sci. U. S. A.</w:t>
      </w:r>
      <w:r w:rsidRPr="00D660A4">
        <w:rPr>
          <w:noProof/>
        </w:rPr>
        <w:t xml:space="preserve"> </w:t>
      </w:r>
      <w:r w:rsidRPr="00D660A4">
        <w:rPr>
          <w:b/>
          <w:bCs/>
          <w:noProof/>
        </w:rPr>
        <w:t>102,</w:t>
      </w:r>
      <w:r w:rsidRPr="00D660A4">
        <w:rPr>
          <w:noProof/>
        </w:rPr>
        <w:t xml:space="preserve"> 1572–7 (2005).</w:t>
      </w:r>
    </w:p>
    <w:p w14:paraId="796E238A" w14:textId="77777777" w:rsidR="00D660A4" w:rsidRPr="00D660A4" w:rsidRDefault="00D660A4" w:rsidP="00D660A4">
      <w:pPr>
        <w:widowControl w:val="0"/>
        <w:autoSpaceDE w:val="0"/>
        <w:autoSpaceDN w:val="0"/>
        <w:adjustRightInd w:val="0"/>
        <w:ind w:left="640" w:hanging="640"/>
        <w:rPr>
          <w:noProof/>
        </w:rPr>
      </w:pPr>
      <w:r w:rsidRPr="00D660A4">
        <w:rPr>
          <w:noProof/>
        </w:rPr>
        <w:t>39.</w:t>
      </w:r>
      <w:r w:rsidRPr="00D660A4">
        <w:rPr>
          <w:noProof/>
        </w:rPr>
        <w:tab/>
        <w:t xml:space="preserve">Perlstein, E. O., Ruderfer, D. M., Roberts, D. C., Schreiber, S. L. &amp; Kruglyak, L. Genetic basis of individual differences in the response to small-molecule drugs in yeast. </w:t>
      </w:r>
      <w:r w:rsidRPr="00D660A4">
        <w:rPr>
          <w:i/>
          <w:iCs/>
          <w:noProof/>
        </w:rPr>
        <w:t>Nat. Genet.</w:t>
      </w:r>
      <w:r w:rsidRPr="00D660A4">
        <w:rPr>
          <w:noProof/>
        </w:rPr>
        <w:t xml:space="preserve"> </w:t>
      </w:r>
      <w:r w:rsidRPr="00D660A4">
        <w:rPr>
          <w:b/>
          <w:bCs/>
          <w:noProof/>
        </w:rPr>
        <w:t>39,</w:t>
      </w:r>
      <w:r w:rsidRPr="00D660A4">
        <w:rPr>
          <w:noProof/>
        </w:rPr>
        <w:t xml:space="preserve"> 496–502 (2007).</w:t>
      </w:r>
    </w:p>
    <w:p w14:paraId="11565BE6" w14:textId="77777777" w:rsidR="00D660A4" w:rsidRPr="00D660A4" w:rsidRDefault="00D660A4" w:rsidP="00D660A4">
      <w:pPr>
        <w:widowControl w:val="0"/>
        <w:autoSpaceDE w:val="0"/>
        <w:autoSpaceDN w:val="0"/>
        <w:adjustRightInd w:val="0"/>
        <w:ind w:left="640" w:hanging="640"/>
        <w:rPr>
          <w:noProof/>
        </w:rPr>
      </w:pPr>
      <w:r w:rsidRPr="00D660A4">
        <w:rPr>
          <w:noProof/>
        </w:rPr>
        <w:t>40.</w:t>
      </w:r>
      <w:r w:rsidRPr="00D660A4">
        <w:rPr>
          <w:noProof/>
        </w:rPr>
        <w:tab/>
        <w:t xml:space="preserve">Lee, A. Y. </w:t>
      </w:r>
      <w:r w:rsidRPr="00D660A4">
        <w:rPr>
          <w:i/>
          <w:iCs/>
          <w:noProof/>
        </w:rPr>
        <w:t>et al.</w:t>
      </w:r>
      <w:r w:rsidRPr="00D660A4">
        <w:rPr>
          <w:noProof/>
        </w:rPr>
        <w:t xml:space="preserve"> Mapping the cellular response to small molecules using chemogenomic fitness signatures. </w:t>
      </w:r>
      <w:r w:rsidRPr="00D660A4">
        <w:rPr>
          <w:i/>
          <w:iCs/>
          <w:noProof/>
        </w:rPr>
        <w:t>Science</w:t>
      </w:r>
      <w:r w:rsidRPr="00D660A4">
        <w:rPr>
          <w:noProof/>
        </w:rPr>
        <w:t xml:space="preserve"> </w:t>
      </w:r>
      <w:r w:rsidRPr="00D660A4">
        <w:rPr>
          <w:b/>
          <w:bCs/>
          <w:noProof/>
        </w:rPr>
        <w:t>344,</w:t>
      </w:r>
      <w:r w:rsidRPr="00D660A4">
        <w:rPr>
          <w:noProof/>
        </w:rPr>
        <w:t xml:space="preserve"> 208–11 (2014).</w:t>
      </w:r>
    </w:p>
    <w:p w14:paraId="39103649" w14:textId="77777777" w:rsidR="00D660A4" w:rsidRPr="00D660A4" w:rsidRDefault="00D660A4" w:rsidP="00D660A4">
      <w:pPr>
        <w:widowControl w:val="0"/>
        <w:autoSpaceDE w:val="0"/>
        <w:autoSpaceDN w:val="0"/>
        <w:adjustRightInd w:val="0"/>
        <w:ind w:left="640" w:hanging="640"/>
        <w:rPr>
          <w:noProof/>
        </w:rPr>
      </w:pPr>
      <w:r w:rsidRPr="00D660A4">
        <w:rPr>
          <w:noProof/>
        </w:rPr>
        <w:t>41.</w:t>
      </w:r>
      <w:r w:rsidRPr="00D660A4">
        <w:rPr>
          <w:noProof/>
        </w:rPr>
        <w:tab/>
        <w:t xml:space="preserve">Yan, Z. </w:t>
      </w:r>
      <w:r w:rsidRPr="00D660A4">
        <w:rPr>
          <w:i/>
          <w:iCs/>
          <w:noProof/>
        </w:rPr>
        <w:t>et al.</w:t>
      </w:r>
      <w:r w:rsidRPr="00D660A4">
        <w:rPr>
          <w:noProof/>
        </w:rPr>
        <w:t xml:space="preserve"> Yeast Barcoders: a chemogenomic application of a universal donor-strain collection carrying bar-code identifiers. </w:t>
      </w:r>
      <w:r w:rsidRPr="00D660A4">
        <w:rPr>
          <w:i/>
          <w:iCs/>
          <w:noProof/>
        </w:rPr>
        <w:t>Nat. Methods</w:t>
      </w:r>
      <w:r w:rsidRPr="00D660A4">
        <w:rPr>
          <w:noProof/>
        </w:rPr>
        <w:t xml:space="preserve"> </w:t>
      </w:r>
      <w:r w:rsidRPr="00D660A4">
        <w:rPr>
          <w:b/>
          <w:bCs/>
          <w:noProof/>
        </w:rPr>
        <w:t>5,</w:t>
      </w:r>
      <w:r w:rsidRPr="00D660A4">
        <w:rPr>
          <w:noProof/>
        </w:rPr>
        <w:t xml:space="preserve"> 719–725 (2008).</w:t>
      </w:r>
    </w:p>
    <w:p w14:paraId="3DFF5D0B" w14:textId="77777777" w:rsidR="00D660A4" w:rsidRPr="00D660A4" w:rsidRDefault="00D660A4" w:rsidP="00D660A4">
      <w:pPr>
        <w:widowControl w:val="0"/>
        <w:autoSpaceDE w:val="0"/>
        <w:autoSpaceDN w:val="0"/>
        <w:adjustRightInd w:val="0"/>
        <w:ind w:left="640" w:hanging="640"/>
        <w:rPr>
          <w:noProof/>
        </w:rPr>
      </w:pPr>
      <w:r w:rsidRPr="00D660A4">
        <w:rPr>
          <w:noProof/>
        </w:rPr>
        <w:t>42.</w:t>
      </w:r>
      <w:r w:rsidRPr="00D660A4">
        <w:rPr>
          <w:noProof/>
        </w:rPr>
        <w:tab/>
        <w:t xml:space="preserve">Smith, A. M. </w:t>
      </w:r>
      <w:r w:rsidRPr="00D660A4">
        <w:rPr>
          <w:i/>
          <w:iCs/>
          <w:noProof/>
        </w:rPr>
        <w:t>et al.</w:t>
      </w:r>
      <w:r w:rsidRPr="00D660A4">
        <w:rPr>
          <w:noProof/>
        </w:rPr>
        <w:t xml:space="preserve"> Quantitative phenotyping via deep barcode sequencing. </w:t>
      </w:r>
      <w:r w:rsidRPr="00D660A4">
        <w:rPr>
          <w:i/>
          <w:iCs/>
          <w:noProof/>
        </w:rPr>
        <w:t>Genome Res.</w:t>
      </w:r>
      <w:r w:rsidRPr="00D660A4">
        <w:rPr>
          <w:noProof/>
        </w:rPr>
        <w:t xml:space="preserve"> </w:t>
      </w:r>
      <w:r w:rsidRPr="00D660A4">
        <w:rPr>
          <w:b/>
          <w:bCs/>
          <w:noProof/>
        </w:rPr>
        <w:t>19,</w:t>
      </w:r>
      <w:r w:rsidRPr="00D660A4">
        <w:rPr>
          <w:noProof/>
        </w:rPr>
        <w:t xml:space="preserve"> 1836–42 (2009).</w:t>
      </w:r>
    </w:p>
    <w:p w14:paraId="08A156A0" w14:textId="77777777" w:rsidR="00D660A4" w:rsidRPr="00D660A4" w:rsidRDefault="00D660A4" w:rsidP="00D660A4">
      <w:pPr>
        <w:widowControl w:val="0"/>
        <w:autoSpaceDE w:val="0"/>
        <w:autoSpaceDN w:val="0"/>
        <w:adjustRightInd w:val="0"/>
        <w:ind w:left="640" w:hanging="640"/>
        <w:rPr>
          <w:noProof/>
        </w:rPr>
      </w:pPr>
      <w:r w:rsidRPr="00D660A4">
        <w:rPr>
          <w:noProof/>
        </w:rPr>
        <w:t>43.</w:t>
      </w:r>
      <w:r w:rsidRPr="00D660A4">
        <w:rPr>
          <w:noProof/>
        </w:rPr>
        <w:tab/>
        <w:t xml:space="preserve">Yachie, N. </w:t>
      </w:r>
      <w:r w:rsidRPr="00D660A4">
        <w:rPr>
          <w:i/>
          <w:iCs/>
          <w:noProof/>
        </w:rPr>
        <w:t>et al.</w:t>
      </w:r>
      <w:r w:rsidRPr="00D660A4">
        <w:rPr>
          <w:noProof/>
        </w:rPr>
        <w:t xml:space="preserve"> Pooled-matrix protein interaction screens using Barcode Fusion Genetics. </w:t>
      </w:r>
      <w:r w:rsidRPr="00D660A4">
        <w:rPr>
          <w:i/>
          <w:iCs/>
          <w:noProof/>
        </w:rPr>
        <w:t>Mol. Syst. Biol.</w:t>
      </w:r>
      <w:r w:rsidRPr="00D660A4">
        <w:rPr>
          <w:noProof/>
        </w:rPr>
        <w:t xml:space="preserve"> </w:t>
      </w:r>
      <w:r w:rsidRPr="00D660A4">
        <w:rPr>
          <w:b/>
          <w:bCs/>
          <w:noProof/>
        </w:rPr>
        <w:t>12,</w:t>
      </w:r>
      <w:r w:rsidRPr="00D660A4">
        <w:rPr>
          <w:noProof/>
        </w:rPr>
        <w:t xml:space="preserve"> 863 (2016).</w:t>
      </w:r>
    </w:p>
    <w:p w14:paraId="3084F39F" w14:textId="77777777" w:rsidR="00D660A4" w:rsidRPr="00D660A4" w:rsidRDefault="00D660A4" w:rsidP="00D660A4">
      <w:pPr>
        <w:widowControl w:val="0"/>
        <w:autoSpaceDE w:val="0"/>
        <w:autoSpaceDN w:val="0"/>
        <w:adjustRightInd w:val="0"/>
        <w:ind w:left="640" w:hanging="640"/>
        <w:rPr>
          <w:noProof/>
        </w:rPr>
      </w:pPr>
      <w:r w:rsidRPr="00D660A4">
        <w:rPr>
          <w:noProof/>
        </w:rPr>
        <w:t>44.</w:t>
      </w:r>
      <w:r w:rsidRPr="00D660A4">
        <w:rPr>
          <w:noProof/>
        </w:rPr>
        <w:tab/>
        <w:t xml:space="preserve">Smith, A. M. </w:t>
      </w:r>
      <w:r w:rsidRPr="00D660A4">
        <w:rPr>
          <w:i/>
          <w:iCs/>
          <w:noProof/>
        </w:rPr>
        <w:t>et al.</w:t>
      </w:r>
      <w:r w:rsidRPr="00D660A4">
        <w:rPr>
          <w:noProof/>
        </w:rPr>
        <w:t xml:space="preserve"> Highly-multiplexed barcode sequencing: an efficient method for parallel analysis of pooled samples. </w:t>
      </w:r>
      <w:r w:rsidRPr="00D660A4">
        <w:rPr>
          <w:i/>
          <w:iCs/>
          <w:noProof/>
        </w:rPr>
        <w:t>Nucleic Acids Res.</w:t>
      </w:r>
      <w:r w:rsidRPr="00D660A4">
        <w:rPr>
          <w:noProof/>
        </w:rPr>
        <w:t xml:space="preserve"> </w:t>
      </w:r>
      <w:r w:rsidRPr="00D660A4">
        <w:rPr>
          <w:b/>
          <w:bCs/>
          <w:noProof/>
        </w:rPr>
        <w:t>38,</w:t>
      </w:r>
      <w:r w:rsidRPr="00D660A4">
        <w:rPr>
          <w:noProof/>
        </w:rPr>
        <w:t xml:space="preserve"> e142 (2010).</w:t>
      </w:r>
    </w:p>
    <w:p w14:paraId="7782D6C7" w14:textId="77777777" w:rsidR="00D660A4" w:rsidRPr="00D660A4" w:rsidRDefault="00D660A4" w:rsidP="00D660A4">
      <w:pPr>
        <w:widowControl w:val="0"/>
        <w:autoSpaceDE w:val="0"/>
        <w:autoSpaceDN w:val="0"/>
        <w:adjustRightInd w:val="0"/>
        <w:ind w:left="640" w:hanging="640"/>
        <w:rPr>
          <w:noProof/>
        </w:rPr>
      </w:pPr>
      <w:r w:rsidRPr="00D660A4">
        <w:rPr>
          <w:noProof/>
        </w:rPr>
        <w:t>45.</w:t>
      </w:r>
      <w:r w:rsidRPr="00D660A4">
        <w:rPr>
          <w:noProof/>
        </w:rPr>
        <w:tab/>
        <w:t xml:space="preserve">KOLACZKOWSKI, M., KOLACZKOWSKA, A., LUCZYNSKI, J., WITEK, S. &amp; GOFFEAU, A. </w:t>
      </w:r>
      <w:r w:rsidRPr="00D660A4">
        <w:rPr>
          <w:i/>
          <w:iCs/>
          <w:noProof/>
        </w:rPr>
        <w:t>In Vivo</w:t>
      </w:r>
      <w:r w:rsidRPr="00D660A4">
        <w:rPr>
          <w:noProof/>
        </w:rPr>
        <w:t xml:space="preserve"> Characterization of the Drug Resistance Profile of the Major ABC Transporters and Other Components of the Yeast Pleiotropic Drug Resistance Network. </w:t>
      </w:r>
      <w:r w:rsidRPr="00D660A4">
        <w:rPr>
          <w:i/>
          <w:iCs/>
          <w:noProof/>
        </w:rPr>
        <w:t>Microb. Drug Resist.</w:t>
      </w:r>
      <w:r w:rsidRPr="00D660A4">
        <w:rPr>
          <w:noProof/>
        </w:rPr>
        <w:t xml:space="preserve"> </w:t>
      </w:r>
      <w:r w:rsidRPr="00D660A4">
        <w:rPr>
          <w:b/>
          <w:bCs/>
          <w:noProof/>
        </w:rPr>
        <w:t>4,</w:t>
      </w:r>
      <w:r w:rsidRPr="00D660A4">
        <w:rPr>
          <w:noProof/>
        </w:rPr>
        <w:t xml:space="preserve"> 143–158 (1998).</w:t>
      </w:r>
    </w:p>
    <w:p w14:paraId="71767D16" w14:textId="77777777" w:rsidR="00D660A4" w:rsidRPr="00D660A4" w:rsidRDefault="00D660A4" w:rsidP="00D660A4">
      <w:pPr>
        <w:widowControl w:val="0"/>
        <w:autoSpaceDE w:val="0"/>
        <w:autoSpaceDN w:val="0"/>
        <w:adjustRightInd w:val="0"/>
        <w:ind w:left="640" w:hanging="640"/>
        <w:rPr>
          <w:noProof/>
        </w:rPr>
      </w:pPr>
      <w:r w:rsidRPr="00D660A4">
        <w:rPr>
          <w:noProof/>
        </w:rPr>
        <w:t>46.</w:t>
      </w:r>
      <w:r w:rsidRPr="00D660A4">
        <w:rPr>
          <w:noProof/>
        </w:rPr>
        <w:tab/>
        <w:t xml:space="preserve">Katzmann, D. J., Burnett, P. E., Golin, J., Mahé, Y. &amp; Moye-Rowley, W. S. Transcriptional control of the yeast PDR5 gene by the PDR3 gene product. </w:t>
      </w:r>
      <w:r w:rsidRPr="00D660A4">
        <w:rPr>
          <w:i/>
          <w:iCs/>
          <w:noProof/>
        </w:rPr>
        <w:t>Mol. Cell. Biol.</w:t>
      </w:r>
      <w:r w:rsidRPr="00D660A4">
        <w:rPr>
          <w:noProof/>
        </w:rPr>
        <w:t xml:space="preserve"> </w:t>
      </w:r>
      <w:r w:rsidRPr="00D660A4">
        <w:rPr>
          <w:b/>
          <w:bCs/>
          <w:noProof/>
        </w:rPr>
        <w:t>14,</w:t>
      </w:r>
      <w:r w:rsidRPr="00D660A4">
        <w:rPr>
          <w:noProof/>
        </w:rPr>
        <w:t xml:space="preserve"> 4653–61 (1994).</w:t>
      </w:r>
    </w:p>
    <w:p w14:paraId="69A9AB4D" w14:textId="77777777" w:rsidR="00D660A4" w:rsidRPr="00D660A4" w:rsidRDefault="00D660A4" w:rsidP="00D660A4">
      <w:pPr>
        <w:widowControl w:val="0"/>
        <w:autoSpaceDE w:val="0"/>
        <w:autoSpaceDN w:val="0"/>
        <w:adjustRightInd w:val="0"/>
        <w:ind w:left="640" w:hanging="640"/>
        <w:rPr>
          <w:noProof/>
        </w:rPr>
      </w:pPr>
      <w:r w:rsidRPr="00D660A4">
        <w:rPr>
          <w:noProof/>
        </w:rPr>
        <w:t>47.</w:t>
      </w:r>
      <w:r w:rsidRPr="00D660A4">
        <w:rPr>
          <w:noProof/>
        </w:rPr>
        <w:tab/>
        <w:t xml:space="preserve">Ernst, R. </w:t>
      </w:r>
      <w:r w:rsidRPr="00D660A4">
        <w:rPr>
          <w:i/>
          <w:iCs/>
          <w:noProof/>
        </w:rPr>
        <w:t>et al.</w:t>
      </w:r>
      <w:r w:rsidRPr="00D660A4">
        <w:rPr>
          <w:noProof/>
        </w:rPr>
        <w:t xml:space="preserve"> A mutation of the H-loop selectively affects rhodamine transport by the yeast multidrug ABC transporter Pdr5. </w:t>
      </w:r>
      <w:r w:rsidRPr="00D660A4">
        <w:rPr>
          <w:i/>
          <w:iCs/>
          <w:noProof/>
        </w:rPr>
        <w:t>Proc. Natl. Acad. Sci.</w:t>
      </w:r>
      <w:r w:rsidRPr="00D660A4">
        <w:rPr>
          <w:noProof/>
        </w:rPr>
        <w:t xml:space="preserve"> </w:t>
      </w:r>
      <w:r w:rsidRPr="00D660A4">
        <w:rPr>
          <w:b/>
          <w:bCs/>
          <w:noProof/>
        </w:rPr>
        <w:t>105,</w:t>
      </w:r>
      <w:r w:rsidRPr="00D660A4">
        <w:rPr>
          <w:noProof/>
        </w:rPr>
        <w:t xml:space="preserve"> 5069–5074 (2008).</w:t>
      </w:r>
    </w:p>
    <w:p w14:paraId="2D1DA1FC" w14:textId="77777777" w:rsidR="00D660A4" w:rsidRPr="00D660A4" w:rsidRDefault="00D660A4" w:rsidP="00D660A4">
      <w:pPr>
        <w:widowControl w:val="0"/>
        <w:autoSpaceDE w:val="0"/>
        <w:autoSpaceDN w:val="0"/>
        <w:adjustRightInd w:val="0"/>
        <w:ind w:left="640" w:hanging="640"/>
        <w:rPr>
          <w:noProof/>
        </w:rPr>
      </w:pPr>
      <w:r w:rsidRPr="00D660A4">
        <w:rPr>
          <w:noProof/>
        </w:rPr>
        <w:t>48.</w:t>
      </w:r>
      <w:r w:rsidRPr="00D660A4">
        <w:rPr>
          <w:noProof/>
        </w:rPr>
        <w:tab/>
        <w:t xml:space="preserve">Khakhina, S. </w:t>
      </w:r>
      <w:r w:rsidRPr="00D660A4">
        <w:rPr>
          <w:i/>
          <w:iCs/>
          <w:noProof/>
        </w:rPr>
        <w:t>et al.</w:t>
      </w:r>
      <w:r w:rsidRPr="00D660A4">
        <w:rPr>
          <w:noProof/>
        </w:rPr>
        <w:t xml:space="preserve"> Control of Plasma Membrane Permeability by ABC Transporters. </w:t>
      </w:r>
      <w:r w:rsidRPr="00D660A4">
        <w:rPr>
          <w:i/>
          <w:iCs/>
          <w:noProof/>
        </w:rPr>
        <w:t>Eukaryot. Cell</w:t>
      </w:r>
      <w:r w:rsidRPr="00D660A4">
        <w:rPr>
          <w:noProof/>
        </w:rPr>
        <w:t xml:space="preserve"> </w:t>
      </w:r>
      <w:r w:rsidRPr="00D660A4">
        <w:rPr>
          <w:b/>
          <w:bCs/>
          <w:noProof/>
        </w:rPr>
        <w:t>14,</w:t>
      </w:r>
      <w:r w:rsidRPr="00D660A4">
        <w:rPr>
          <w:noProof/>
        </w:rPr>
        <w:t xml:space="preserve"> 442–453 (2015).</w:t>
      </w:r>
    </w:p>
    <w:p w14:paraId="64DC016F" w14:textId="77777777" w:rsidR="00D660A4" w:rsidRPr="00D660A4" w:rsidRDefault="00D660A4" w:rsidP="00D660A4">
      <w:pPr>
        <w:widowControl w:val="0"/>
        <w:autoSpaceDE w:val="0"/>
        <w:autoSpaceDN w:val="0"/>
        <w:adjustRightInd w:val="0"/>
        <w:ind w:left="640" w:hanging="640"/>
        <w:rPr>
          <w:noProof/>
        </w:rPr>
      </w:pPr>
      <w:r w:rsidRPr="00D660A4">
        <w:rPr>
          <w:noProof/>
        </w:rPr>
        <w:t>49.</w:t>
      </w:r>
      <w:r w:rsidRPr="00D660A4">
        <w:rPr>
          <w:noProof/>
        </w:rPr>
        <w:tab/>
        <w:t xml:space="preserve">Tarassov, K. </w:t>
      </w:r>
      <w:r w:rsidRPr="00D660A4">
        <w:rPr>
          <w:i/>
          <w:iCs/>
          <w:noProof/>
        </w:rPr>
        <w:t>et al.</w:t>
      </w:r>
      <w:r w:rsidRPr="00D660A4">
        <w:rPr>
          <w:noProof/>
        </w:rPr>
        <w:t xml:space="preserve"> An in vivo map of the yeast protein interactome. </w:t>
      </w:r>
      <w:r w:rsidRPr="00D660A4">
        <w:rPr>
          <w:i/>
          <w:iCs/>
          <w:noProof/>
        </w:rPr>
        <w:t>Science</w:t>
      </w:r>
      <w:r w:rsidRPr="00D660A4">
        <w:rPr>
          <w:noProof/>
        </w:rPr>
        <w:t xml:space="preserve"> </w:t>
      </w:r>
      <w:r w:rsidRPr="00D660A4">
        <w:rPr>
          <w:b/>
          <w:bCs/>
          <w:noProof/>
        </w:rPr>
        <w:t>320,</w:t>
      </w:r>
      <w:r w:rsidRPr="00D660A4">
        <w:rPr>
          <w:noProof/>
        </w:rPr>
        <w:t xml:space="preserve"> 1465–70 (2008).</w:t>
      </w:r>
    </w:p>
    <w:p w14:paraId="672FE4B3" w14:textId="77777777" w:rsidR="00D660A4" w:rsidRPr="00D660A4" w:rsidRDefault="00D660A4" w:rsidP="00D660A4">
      <w:pPr>
        <w:widowControl w:val="0"/>
        <w:autoSpaceDE w:val="0"/>
        <w:autoSpaceDN w:val="0"/>
        <w:adjustRightInd w:val="0"/>
        <w:ind w:left="640" w:hanging="640"/>
        <w:rPr>
          <w:noProof/>
        </w:rPr>
      </w:pPr>
      <w:r w:rsidRPr="00D660A4">
        <w:rPr>
          <w:noProof/>
        </w:rPr>
        <w:t>50.</w:t>
      </w:r>
      <w:r w:rsidRPr="00D660A4">
        <w:rPr>
          <w:noProof/>
        </w:rPr>
        <w:tab/>
        <w:t xml:space="preserve">Schlecht, U. </w:t>
      </w:r>
      <w:r w:rsidRPr="00D660A4">
        <w:rPr>
          <w:i/>
          <w:iCs/>
          <w:noProof/>
        </w:rPr>
        <w:t>et al.</w:t>
      </w:r>
      <w:r w:rsidRPr="00D660A4">
        <w:rPr>
          <w:noProof/>
        </w:rPr>
        <w:t xml:space="preserve"> Multiplex assay for condition-dependent changes in protein-protein interactions. </w:t>
      </w:r>
      <w:r w:rsidRPr="00D660A4">
        <w:rPr>
          <w:i/>
          <w:iCs/>
          <w:noProof/>
        </w:rPr>
        <w:t>Proc. Natl. Acad. Sci. U. S. A.</w:t>
      </w:r>
      <w:r w:rsidRPr="00D660A4">
        <w:rPr>
          <w:noProof/>
        </w:rPr>
        <w:t xml:space="preserve"> </w:t>
      </w:r>
      <w:r w:rsidRPr="00D660A4">
        <w:rPr>
          <w:b/>
          <w:bCs/>
          <w:noProof/>
        </w:rPr>
        <w:t>109,</w:t>
      </w:r>
      <w:r w:rsidRPr="00D660A4">
        <w:rPr>
          <w:noProof/>
        </w:rPr>
        <w:t xml:space="preserve"> 9213–8 (2012).</w:t>
      </w:r>
    </w:p>
    <w:p w14:paraId="33659E04" w14:textId="77777777" w:rsidR="00D660A4" w:rsidRPr="00D660A4" w:rsidRDefault="00D660A4" w:rsidP="00D660A4">
      <w:pPr>
        <w:widowControl w:val="0"/>
        <w:autoSpaceDE w:val="0"/>
        <w:autoSpaceDN w:val="0"/>
        <w:adjustRightInd w:val="0"/>
        <w:ind w:left="640" w:hanging="640"/>
        <w:rPr>
          <w:noProof/>
        </w:rPr>
      </w:pPr>
      <w:r w:rsidRPr="00D660A4">
        <w:rPr>
          <w:noProof/>
        </w:rPr>
        <w:lastRenderedPageBreak/>
        <w:t>51.</w:t>
      </w:r>
      <w:r w:rsidRPr="00D660A4">
        <w:rPr>
          <w:noProof/>
        </w:rPr>
        <w:tab/>
        <w:t xml:space="preserve">Ferreira-Pereira, A. </w:t>
      </w:r>
      <w:r w:rsidRPr="00D660A4">
        <w:rPr>
          <w:i/>
          <w:iCs/>
          <w:noProof/>
        </w:rPr>
        <w:t>et al.</w:t>
      </w:r>
      <w:r w:rsidRPr="00D660A4">
        <w:rPr>
          <w:noProof/>
        </w:rPr>
        <w:t xml:space="preserve"> Three-dimensional reconstruction of the Saccharomyces cerevisiae multidrug resistance protein Pdr5p. </w:t>
      </w:r>
      <w:r w:rsidRPr="00D660A4">
        <w:rPr>
          <w:i/>
          <w:iCs/>
          <w:noProof/>
        </w:rPr>
        <w:t>J. Biol. Chem.</w:t>
      </w:r>
      <w:r w:rsidRPr="00D660A4">
        <w:rPr>
          <w:noProof/>
        </w:rPr>
        <w:t xml:space="preserve"> </w:t>
      </w:r>
      <w:r w:rsidRPr="00D660A4">
        <w:rPr>
          <w:b/>
          <w:bCs/>
          <w:noProof/>
        </w:rPr>
        <w:t>278,</w:t>
      </w:r>
      <w:r w:rsidRPr="00D660A4">
        <w:rPr>
          <w:noProof/>
        </w:rPr>
        <w:t xml:space="preserve"> 11995–9 (2003).</w:t>
      </w:r>
    </w:p>
    <w:p w14:paraId="5C6BC403" w14:textId="77777777" w:rsidR="00D660A4" w:rsidRPr="00D660A4" w:rsidRDefault="00D660A4" w:rsidP="00D660A4">
      <w:pPr>
        <w:widowControl w:val="0"/>
        <w:autoSpaceDE w:val="0"/>
        <w:autoSpaceDN w:val="0"/>
        <w:adjustRightInd w:val="0"/>
        <w:ind w:left="640" w:hanging="640"/>
        <w:rPr>
          <w:noProof/>
        </w:rPr>
      </w:pPr>
      <w:r w:rsidRPr="00D660A4">
        <w:rPr>
          <w:noProof/>
        </w:rPr>
        <w:t>52.</w:t>
      </w:r>
      <w:r w:rsidRPr="00D660A4">
        <w:rPr>
          <w:noProof/>
        </w:rPr>
        <w:tab/>
        <w:t xml:space="preserve">Newman, J. R. S. </w:t>
      </w:r>
      <w:r w:rsidRPr="00D660A4">
        <w:rPr>
          <w:i/>
          <w:iCs/>
          <w:noProof/>
        </w:rPr>
        <w:t>et al.</w:t>
      </w:r>
      <w:r w:rsidRPr="00D660A4">
        <w:rPr>
          <w:noProof/>
        </w:rPr>
        <w:t xml:space="preserve"> Single-cell proteomic analysis of S. cerevisiae reveals the architecture of biological noise. </w:t>
      </w:r>
      <w:r w:rsidRPr="00D660A4">
        <w:rPr>
          <w:i/>
          <w:iCs/>
          <w:noProof/>
        </w:rPr>
        <w:t>Nature</w:t>
      </w:r>
      <w:r w:rsidRPr="00D660A4">
        <w:rPr>
          <w:noProof/>
        </w:rPr>
        <w:t xml:space="preserve"> </w:t>
      </w:r>
      <w:r w:rsidRPr="00D660A4">
        <w:rPr>
          <w:b/>
          <w:bCs/>
          <w:noProof/>
        </w:rPr>
        <w:t>441,</w:t>
      </w:r>
      <w:r w:rsidRPr="00D660A4">
        <w:rPr>
          <w:noProof/>
        </w:rPr>
        <w:t xml:space="preserve"> 840–846 (2006).</w:t>
      </w:r>
    </w:p>
    <w:p w14:paraId="2D4B88A6" w14:textId="77777777" w:rsidR="00D660A4" w:rsidRPr="00D660A4" w:rsidRDefault="00D660A4" w:rsidP="00D660A4">
      <w:pPr>
        <w:widowControl w:val="0"/>
        <w:autoSpaceDE w:val="0"/>
        <w:autoSpaceDN w:val="0"/>
        <w:adjustRightInd w:val="0"/>
        <w:ind w:left="640" w:hanging="640"/>
        <w:rPr>
          <w:noProof/>
        </w:rPr>
      </w:pPr>
      <w:r w:rsidRPr="00D660A4">
        <w:rPr>
          <w:noProof/>
        </w:rPr>
        <w:t>53.</w:t>
      </w:r>
      <w:r w:rsidRPr="00D660A4">
        <w:rPr>
          <w:noProof/>
        </w:rPr>
        <w:tab/>
        <w:t xml:space="preserve">Shaw, W. M. </w:t>
      </w:r>
      <w:r w:rsidRPr="00D660A4">
        <w:rPr>
          <w:i/>
          <w:iCs/>
          <w:noProof/>
        </w:rPr>
        <w:t>et al.</w:t>
      </w:r>
      <w:r w:rsidRPr="00D660A4">
        <w:rPr>
          <w:noProof/>
        </w:rPr>
        <w:t xml:space="preserve"> Engineering a model cell for rational tuning of GPCR signaling. </w:t>
      </w:r>
      <w:r w:rsidRPr="00D660A4">
        <w:rPr>
          <w:i/>
          <w:iCs/>
          <w:noProof/>
        </w:rPr>
        <w:t>bioRxiv</w:t>
      </w:r>
      <w:r w:rsidRPr="00D660A4">
        <w:rPr>
          <w:noProof/>
        </w:rPr>
        <w:t xml:space="preserve"> 390559 (2018). doi:10.1101/390559</w:t>
      </w:r>
    </w:p>
    <w:p w14:paraId="45C60ED0" w14:textId="77777777" w:rsidR="00D660A4" w:rsidRPr="00D660A4" w:rsidRDefault="00D660A4" w:rsidP="00D660A4">
      <w:pPr>
        <w:widowControl w:val="0"/>
        <w:autoSpaceDE w:val="0"/>
        <w:autoSpaceDN w:val="0"/>
        <w:adjustRightInd w:val="0"/>
        <w:ind w:left="640" w:hanging="640"/>
        <w:rPr>
          <w:noProof/>
        </w:rPr>
      </w:pPr>
      <w:r w:rsidRPr="00D660A4">
        <w:rPr>
          <w:noProof/>
        </w:rPr>
        <w:t>54.</w:t>
      </w:r>
      <w:r w:rsidRPr="00D660A4">
        <w:rPr>
          <w:noProof/>
        </w:rPr>
        <w:tab/>
        <w:t xml:space="preserve">C. elegans Deletion Mutant Consortium. Large-Scale Screening for Targeted Knockouts in the Caenorhabditis elegans Genome. </w:t>
      </w:r>
      <w:r w:rsidRPr="00D660A4">
        <w:rPr>
          <w:i/>
          <w:iCs/>
          <w:noProof/>
        </w:rPr>
        <w:t>G3 Genes,Genomes,Genetics</w:t>
      </w:r>
      <w:r w:rsidRPr="00D660A4">
        <w:rPr>
          <w:noProof/>
        </w:rPr>
        <w:t xml:space="preserve"> </w:t>
      </w:r>
      <w:r w:rsidRPr="00D660A4">
        <w:rPr>
          <w:b/>
          <w:bCs/>
          <w:noProof/>
        </w:rPr>
        <w:t>2,</w:t>
      </w:r>
      <w:r w:rsidRPr="00D660A4">
        <w:rPr>
          <w:noProof/>
        </w:rPr>
        <w:t xml:space="preserve"> 1415–1425 (2012).</w:t>
      </w:r>
    </w:p>
    <w:p w14:paraId="5A33187A" w14:textId="77777777" w:rsidR="00D660A4" w:rsidRPr="00D660A4" w:rsidRDefault="00D660A4" w:rsidP="00D660A4">
      <w:pPr>
        <w:widowControl w:val="0"/>
        <w:autoSpaceDE w:val="0"/>
        <w:autoSpaceDN w:val="0"/>
        <w:adjustRightInd w:val="0"/>
        <w:ind w:left="640" w:hanging="640"/>
        <w:rPr>
          <w:noProof/>
        </w:rPr>
      </w:pPr>
      <w:r w:rsidRPr="00D660A4">
        <w:rPr>
          <w:noProof/>
        </w:rPr>
        <w:t>55.</w:t>
      </w:r>
      <w:r w:rsidRPr="00D660A4">
        <w:rPr>
          <w:noProof/>
        </w:rPr>
        <w:tab/>
        <w:t xml:space="preserve">Thompson, O. </w:t>
      </w:r>
      <w:r w:rsidRPr="00D660A4">
        <w:rPr>
          <w:i/>
          <w:iCs/>
          <w:noProof/>
        </w:rPr>
        <w:t>et al.</w:t>
      </w:r>
      <w:r w:rsidRPr="00D660A4">
        <w:rPr>
          <w:noProof/>
        </w:rPr>
        <w:t xml:space="preserve"> The million mutation project: A new approach to genetics in Caenorhabditis elegans. </w:t>
      </w:r>
      <w:r w:rsidRPr="00D660A4">
        <w:rPr>
          <w:i/>
          <w:iCs/>
          <w:noProof/>
        </w:rPr>
        <w:t>Genome Res.</w:t>
      </w:r>
      <w:r w:rsidRPr="00D660A4">
        <w:rPr>
          <w:noProof/>
        </w:rPr>
        <w:t xml:space="preserve"> </w:t>
      </w:r>
      <w:r w:rsidRPr="00D660A4">
        <w:rPr>
          <w:b/>
          <w:bCs/>
          <w:noProof/>
        </w:rPr>
        <w:t>23,</w:t>
      </w:r>
      <w:r w:rsidRPr="00D660A4">
        <w:rPr>
          <w:noProof/>
        </w:rPr>
        <w:t xml:space="preserve"> 1749–1762 (2013).</w:t>
      </w:r>
    </w:p>
    <w:p w14:paraId="753EF521" w14:textId="77777777" w:rsidR="00D660A4" w:rsidRPr="00D660A4" w:rsidRDefault="00D660A4" w:rsidP="00D660A4">
      <w:pPr>
        <w:widowControl w:val="0"/>
        <w:autoSpaceDE w:val="0"/>
        <w:autoSpaceDN w:val="0"/>
        <w:adjustRightInd w:val="0"/>
        <w:ind w:left="640" w:hanging="640"/>
        <w:rPr>
          <w:noProof/>
        </w:rPr>
      </w:pPr>
      <w:r w:rsidRPr="00D660A4">
        <w:rPr>
          <w:noProof/>
        </w:rPr>
        <w:t>56.</w:t>
      </w:r>
      <w:r w:rsidRPr="00D660A4">
        <w:rPr>
          <w:noProof/>
        </w:rPr>
        <w:tab/>
        <w:t xml:space="preserve">Brockmann, M. </w:t>
      </w:r>
      <w:r w:rsidRPr="00D660A4">
        <w:rPr>
          <w:i/>
          <w:iCs/>
          <w:noProof/>
        </w:rPr>
        <w:t>et al.</w:t>
      </w:r>
      <w:r w:rsidRPr="00D660A4">
        <w:rPr>
          <w:noProof/>
        </w:rPr>
        <w:t xml:space="preserve"> Genetic wiring maps of single-cell protein states reveal an off-switch for GPCR signalling. </w:t>
      </w:r>
      <w:r w:rsidRPr="00D660A4">
        <w:rPr>
          <w:i/>
          <w:iCs/>
          <w:noProof/>
        </w:rPr>
        <w:t>Nature</w:t>
      </w:r>
      <w:r w:rsidRPr="00D660A4">
        <w:rPr>
          <w:noProof/>
        </w:rPr>
        <w:t xml:space="preserve"> </w:t>
      </w:r>
      <w:r w:rsidRPr="00D660A4">
        <w:rPr>
          <w:b/>
          <w:bCs/>
          <w:noProof/>
        </w:rPr>
        <w:t>546,</w:t>
      </w:r>
      <w:r w:rsidRPr="00D660A4">
        <w:rPr>
          <w:noProof/>
        </w:rPr>
        <w:t xml:space="preserve"> 307–311 (2017).</w:t>
      </w:r>
    </w:p>
    <w:p w14:paraId="0B4EFA03" w14:textId="77777777" w:rsidR="00D660A4" w:rsidRPr="00D660A4" w:rsidRDefault="00D660A4" w:rsidP="00D660A4">
      <w:pPr>
        <w:widowControl w:val="0"/>
        <w:autoSpaceDE w:val="0"/>
        <w:autoSpaceDN w:val="0"/>
        <w:adjustRightInd w:val="0"/>
        <w:ind w:left="640" w:hanging="640"/>
        <w:rPr>
          <w:noProof/>
        </w:rPr>
      </w:pPr>
      <w:r w:rsidRPr="00D660A4">
        <w:rPr>
          <w:noProof/>
        </w:rPr>
        <w:t>57.</w:t>
      </w:r>
      <w:r w:rsidRPr="00D660A4">
        <w:rPr>
          <w:noProof/>
        </w:rPr>
        <w:tab/>
        <w:t xml:space="preserve">Emanuel, G., Moffitt, J. R. &amp; Zhuang, X. High-throughput, image-based screening of genetic variant libraries. </w:t>
      </w:r>
      <w:r w:rsidRPr="00D660A4">
        <w:rPr>
          <w:i/>
          <w:iCs/>
          <w:noProof/>
        </w:rPr>
        <w:t>bioRxiv</w:t>
      </w:r>
      <w:r w:rsidRPr="00D660A4">
        <w:rPr>
          <w:noProof/>
        </w:rPr>
        <w:t xml:space="preserve"> (2017).</w:t>
      </w:r>
    </w:p>
    <w:p w14:paraId="6FDA04DA" w14:textId="77777777" w:rsidR="00D660A4" w:rsidRPr="00D660A4" w:rsidRDefault="00D660A4" w:rsidP="00D660A4">
      <w:pPr>
        <w:widowControl w:val="0"/>
        <w:autoSpaceDE w:val="0"/>
        <w:autoSpaceDN w:val="0"/>
        <w:adjustRightInd w:val="0"/>
        <w:ind w:left="640" w:hanging="640"/>
        <w:rPr>
          <w:noProof/>
        </w:rPr>
      </w:pPr>
      <w:r w:rsidRPr="00D660A4">
        <w:rPr>
          <w:noProof/>
        </w:rPr>
        <w:t>58.</w:t>
      </w:r>
      <w:r w:rsidRPr="00D660A4">
        <w:rPr>
          <w:noProof/>
        </w:rPr>
        <w:tab/>
        <w:t xml:space="preserve">Gibson, D. G. </w:t>
      </w:r>
      <w:r w:rsidRPr="00D660A4">
        <w:rPr>
          <w:i/>
          <w:iCs/>
          <w:noProof/>
        </w:rPr>
        <w:t>et al.</w:t>
      </w:r>
      <w:r w:rsidRPr="00D660A4">
        <w:rPr>
          <w:noProof/>
        </w:rPr>
        <w:t xml:space="preserve"> Enzymatic assembly of DNA molecules up to several hundred kilobases. </w:t>
      </w:r>
      <w:r w:rsidRPr="00D660A4">
        <w:rPr>
          <w:i/>
          <w:iCs/>
          <w:noProof/>
        </w:rPr>
        <w:t>Nat. Methods</w:t>
      </w:r>
      <w:r w:rsidRPr="00D660A4">
        <w:rPr>
          <w:noProof/>
        </w:rPr>
        <w:t xml:space="preserve"> </w:t>
      </w:r>
      <w:r w:rsidRPr="00D660A4">
        <w:rPr>
          <w:b/>
          <w:bCs/>
          <w:noProof/>
        </w:rPr>
        <w:t>6,</w:t>
      </w:r>
      <w:r w:rsidRPr="00D660A4">
        <w:rPr>
          <w:noProof/>
        </w:rPr>
        <w:t xml:space="preserve"> 343–5 (2009).</w:t>
      </w:r>
    </w:p>
    <w:p w14:paraId="19F90F24" w14:textId="77777777" w:rsidR="00D660A4" w:rsidRPr="00D660A4" w:rsidRDefault="00D660A4" w:rsidP="00D660A4">
      <w:pPr>
        <w:widowControl w:val="0"/>
        <w:autoSpaceDE w:val="0"/>
        <w:autoSpaceDN w:val="0"/>
        <w:adjustRightInd w:val="0"/>
        <w:ind w:left="640" w:hanging="640"/>
        <w:rPr>
          <w:noProof/>
        </w:rPr>
      </w:pPr>
      <w:r w:rsidRPr="00D660A4">
        <w:rPr>
          <w:noProof/>
        </w:rPr>
        <w:t>59.</w:t>
      </w:r>
      <w:r w:rsidRPr="00D660A4">
        <w:rPr>
          <w:noProof/>
        </w:rPr>
        <w:tab/>
        <w:t xml:space="preserve">Gietz, R. D. &amp; Schiestl, R. H. High-efficiency yeast transformation using the LiAc/SS carrier DNA/PEG method. </w:t>
      </w:r>
      <w:r w:rsidRPr="00D660A4">
        <w:rPr>
          <w:i/>
          <w:iCs/>
          <w:noProof/>
        </w:rPr>
        <w:t>Nat. Protoc.</w:t>
      </w:r>
      <w:r w:rsidRPr="00D660A4">
        <w:rPr>
          <w:noProof/>
        </w:rPr>
        <w:t xml:space="preserve"> </w:t>
      </w:r>
      <w:r w:rsidRPr="00D660A4">
        <w:rPr>
          <w:b/>
          <w:bCs/>
          <w:noProof/>
        </w:rPr>
        <w:t>2,</w:t>
      </w:r>
      <w:r w:rsidRPr="00D660A4">
        <w:rPr>
          <w:noProof/>
        </w:rPr>
        <w:t xml:space="preserve"> 31–34 (2007).</w:t>
      </w:r>
    </w:p>
    <w:p w14:paraId="02C699F2" w14:textId="77777777" w:rsidR="00D660A4" w:rsidRPr="00D660A4" w:rsidRDefault="00D660A4" w:rsidP="00D660A4">
      <w:pPr>
        <w:widowControl w:val="0"/>
        <w:autoSpaceDE w:val="0"/>
        <w:autoSpaceDN w:val="0"/>
        <w:adjustRightInd w:val="0"/>
        <w:ind w:left="640" w:hanging="640"/>
        <w:rPr>
          <w:noProof/>
        </w:rPr>
      </w:pPr>
      <w:r w:rsidRPr="00D660A4">
        <w:rPr>
          <w:noProof/>
        </w:rPr>
        <w:t>60.</w:t>
      </w:r>
      <w:r w:rsidRPr="00D660A4">
        <w:rPr>
          <w:noProof/>
        </w:rPr>
        <w:tab/>
        <w:t xml:space="preserve">Proctor, M. </w:t>
      </w:r>
      <w:r w:rsidRPr="00D660A4">
        <w:rPr>
          <w:i/>
          <w:iCs/>
          <w:noProof/>
        </w:rPr>
        <w:t>et al.</w:t>
      </w:r>
      <w:r w:rsidRPr="00D660A4">
        <w:rPr>
          <w:noProof/>
        </w:rPr>
        <w:t xml:space="preserve"> in 239–269 (Humana Press, 2011). doi:10.1007/978-1-61779-173-4_15</w:t>
      </w:r>
    </w:p>
    <w:p w14:paraId="180C7F6E" w14:textId="77777777" w:rsidR="00D660A4" w:rsidRPr="00D660A4" w:rsidRDefault="00D660A4" w:rsidP="00D660A4">
      <w:pPr>
        <w:widowControl w:val="0"/>
        <w:autoSpaceDE w:val="0"/>
        <w:autoSpaceDN w:val="0"/>
        <w:adjustRightInd w:val="0"/>
        <w:ind w:left="640" w:hanging="640"/>
        <w:rPr>
          <w:noProof/>
        </w:rPr>
      </w:pPr>
      <w:r w:rsidRPr="00D660A4">
        <w:rPr>
          <w:noProof/>
        </w:rPr>
        <w:t>61.</w:t>
      </w:r>
      <w:r w:rsidRPr="00D660A4">
        <w:rPr>
          <w:noProof/>
        </w:rPr>
        <w:tab/>
        <w:t xml:space="preserve">Mani, R., St Onge, R. P., Hartman, J. L., Giaever, G. &amp; Roth, F. P. Defining genetic interaction. </w:t>
      </w:r>
      <w:r w:rsidRPr="00D660A4">
        <w:rPr>
          <w:i/>
          <w:iCs/>
          <w:noProof/>
        </w:rPr>
        <w:t>Proc. Natl. Acad. Sci. U. S. A.</w:t>
      </w:r>
      <w:r w:rsidRPr="00D660A4">
        <w:rPr>
          <w:noProof/>
        </w:rPr>
        <w:t xml:space="preserve"> </w:t>
      </w:r>
      <w:r w:rsidRPr="00D660A4">
        <w:rPr>
          <w:b/>
          <w:bCs/>
          <w:noProof/>
        </w:rPr>
        <w:t>105,</w:t>
      </w:r>
      <w:r w:rsidRPr="00D660A4">
        <w:rPr>
          <w:noProof/>
        </w:rPr>
        <w:t xml:space="preserve"> 3461–6 (2008).</w:t>
      </w:r>
    </w:p>
    <w:p w14:paraId="32816060" w14:textId="77777777" w:rsidR="00D660A4" w:rsidRPr="00D660A4" w:rsidRDefault="00D660A4" w:rsidP="00D660A4">
      <w:pPr>
        <w:widowControl w:val="0"/>
        <w:autoSpaceDE w:val="0"/>
        <w:autoSpaceDN w:val="0"/>
        <w:adjustRightInd w:val="0"/>
        <w:ind w:left="640" w:hanging="640"/>
        <w:rPr>
          <w:noProof/>
        </w:rPr>
      </w:pPr>
      <w:r w:rsidRPr="00D660A4">
        <w:rPr>
          <w:noProof/>
        </w:rPr>
        <w:t>62.</w:t>
      </w:r>
      <w:r w:rsidRPr="00D660A4">
        <w:rPr>
          <w:noProof/>
        </w:rPr>
        <w:tab/>
        <w:t xml:space="preserve">Snider, J. </w:t>
      </w:r>
      <w:r w:rsidRPr="00D660A4">
        <w:rPr>
          <w:i/>
          <w:iCs/>
          <w:noProof/>
        </w:rPr>
        <w:t>et al.</w:t>
      </w:r>
      <w:r w:rsidRPr="00D660A4">
        <w:rPr>
          <w:noProof/>
        </w:rPr>
        <w:t xml:space="preserve"> Detecting interactions with membrane proteins using a membrane two-hybrid assay in yeast. </w:t>
      </w:r>
      <w:r w:rsidRPr="00D660A4">
        <w:rPr>
          <w:i/>
          <w:iCs/>
          <w:noProof/>
        </w:rPr>
        <w:t>Nat. Protoc.</w:t>
      </w:r>
      <w:r w:rsidRPr="00D660A4">
        <w:rPr>
          <w:noProof/>
        </w:rPr>
        <w:t xml:space="preserve"> </w:t>
      </w:r>
      <w:r w:rsidRPr="00D660A4">
        <w:rPr>
          <w:b/>
          <w:bCs/>
          <w:noProof/>
        </w:rPr>
        <w:t>5,</w:t>
      </w:r>
      <w:r w:rsidRPr="00D660A4">
        <w:rPr>
          <w:noProof/>
        </w:rPr>
        <w:t xml:space="preserve"> 1281–1293 (2010).</w:t>
      </w:r>
    </w:p>
    <w:p w14:paraId="5E7D0454" w14:textId="19523A26" w:rsidR="001F052C" w:rsidRPr="00233F15" w:rsidRDefault="00C1486D" w:rsidP="00D660A4">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7D434A56"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del w:id="199" w:author="Frederick Roth" w:date="2018-10-30T15:48:00Z">
        <w:r w:rsidR="00AF6100" w:rsidDel="00660958">
          <w:delText>wildtype</w:delText>
        </w:r>
      </w:del>
      <w:ins w:id="200" w:author="Frederick Roth" w:date="2018-10-30T15:48:00Z">
        <w:r w:rsidR="00660958">
          <w:t>wild-type</w:t>
        </w:r>
      </w:ins>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lastRenderedPageBreak/>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28449D41"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t>
      </w:r>
      <w:del w:id="201" w:author="Frederick Roth" w:date="2018-10-30T15:48:00Z">
        <w:r w:rsidR="00CB2EAF" w:rsidDel="00660958">
          <w:delText>wildtype</w:delText>
        </w:r>
      </w:del>
      <w:ins w:id="202" w:author="Frederick Roth" w:date="2018-10-30T15:48:00Z">
        <w:r w:rsidR="00660958">
          <w:t>wild-type</w:t>
        </w:r>
      </w:ins>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xml:space="preserve">.  Sections are coloured by the mean resistance of each group relative to the 6-gene </w:t>
      </w:r>
      <w:del w:id="203" w:author="Frederick Roth" w:date="2018-10-30T15:48:00Z">
        <w:r w:rsidR="0035118B" w:rsidDel="00660958">
          <w:delText>wildtype</w:delText>
        </w:r>
      </w:del>
      <w:ins w:id="204" w:author="Frederick Roth" w:date="2018-10-30T15:48:00Z">
        <w:r w:rsidR="00660958">
          <w:t>wild-type</w:t>
        </w:r>
      </w:ins>
      <w:r w:rsidR="0035118B">
        <w:t>.</w:t>
      </w:r>
      <w:r w:rsidR="0035118B" w:rsidRPr="0035118B">
        <w:t xml:space="preserve"> </w:t>
      </w:r>
      <w:r w:rsidR="00A84F14">
        <w:t xml:space="preserve"> </w:t>
      </w:r>
      <w:r w:rsidR="0035118B">
        <w:t xml:space="preserve">The colour scale extends equally in both directions by the largest observed difference in resistance between the 6-gene </w:t>
      </w:r>
      <w:del w:id="205" w:author="Frederick Roth" w:date="2018-10-30T15:48:00Z">
        <w:r w:rsidR="0035118B" w:rsidDel="00660958">
          <w:delText>wildtype</w:delText>
        </w:r>
      </w:del>
      <w:ins w:id="206" w:author="Frederick Roth" w:date="2018-10-30T15:48:00Z">
        <w:r w:rsidR="00660958">
          <w:t>wild-type</w:t>
        </w:r>
      </w:ins>
      <w:r w:rsidR="0035118B">
        <w:t xml:space="preserv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lastRenderedPageBreak/>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54FA923C"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D660A4">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34,49&lt;/sup&gt;","plainTextFormattedCitation":"34,49","previouslyFormattedCitation":"&lt;sup&gt;34,49&lt;/sup&gt;"},"properties":{"noteIndex":0},"schema":"https://github.com/citation-style-language/schema/raw/master/csl-citation.json"}</w:instrText>
      </w:r>
      <w:r w:rsidR="005D6C8D">
        <w:rPr>
          <w:color w:val="000000" w:themeColor="text1"/>
        </w:rPr>
        <w:fldChar w:fldCharType="separate"/>
      </w:r>
      <w:r w:rsidR="000C5C2F" w:rsidRPr="000C5C2F">
        <w:rPr>
          <w:noProof/>
          <w:color w:val="000000" w:themeColor="text1"/>
          <w:vertAlign w:val="superscript"/>
        </w:rPr>
        <w:t>34,49</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lastRenderedPageBreak/>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207"/>
      <w:r>
        <w:t>minimum</w:t>
      </w:r>
      <w:commentRangeEnd w:id="207"/>
      <w:r>
        <w:rPr>
          <w:rStyle w:val="CommentReference"/>
          <w:rFonts w:asciiTheme="minorHAnsi" w:hAnsiTheme="minorHAnsi" w:cstheme="minorBidi"/>
        </w:rPr>
        <w:commentReference w:id="207"/>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12A4EE9"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t>
      </w:r>
      <w:del w:id="208" w:author="Frederick Roth" w:date="2018-10-30T15:48:00Z">
        <w:r w:rsidR="00A80B8C" w:rsidDel="00660958">
          <w:delText>wildtype</w:delText>
        </w:r>
      </w:del>
      <w:ins w:id="209" w:author="Frederick Roth" w:date="2018-10-30T15:48:00Z">
        <w:r w:rsidR="00660958">
          <w:t>wild-type</w:t>
        </w:r>
      </w:ins>
      <w:r w:rsidR="00A80B8C">
        <w:t xml:space="preserve"> group, with outward extensions adding cumulative knockouts.  Each </w:t>
      </w:r>
      <w:r w:rsidR="00A80B8C">
        <w:lastRenderedPageBreak/>
        <w:t xml:space="preserve">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t>
      </w:r>
      <w:del w:id="210" w:author="Frederick Roth" w:date="2018-10-30T15:48:00Z">
        <w:r w:rsidR="00A80B8C" w:rsidDel="00660958">
          <w:delText>wildtype</w:delText>
        </w:r>
      </w:del>
      <w:ins w:id="211" w:author="Frederick Roth" w:date="2018-10-30T15:48:00Z">
        <w:r w:rsidR="00660958">
          <w:t>wild-type</w:t>
        </w:r>
      </w:ins>
      <w:r w:rsidR="00A80B8C">
        <w:t>.</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t>
      </w:r>
      <w:del w:id="212" w:author="Frederick Roth" w:date="2018-10-30T15:48:00Z">
        <w:r w:rsidR="00A80B8C" w:rsidDel="00660958">
          <w:delText>wildtype</w:delText>
        </w:r>
      </w:del>
      <w:ins w:id="213" w:author="Frederick Roth" w:date="2018-10-30T15:48:00Z">
        <w:r w:rsidR="00660958">
          <w:t>wild-type</w:t>
        </w:r>
      </w:ins>
      <w:r w:rsidR="00A80B8C">
        <w:t xml:space="preserv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214"/>
      <w:r>
        <w:rPr>
          <w:b/>
        </w:rPr>
        <w:t xml:space="preserve">Figure </w:t>
      </w:r>
      <w:r w:rsidR="007E2236">
        <w:rPr>
          <w:b/>
        </w:rPr>
        <w:t>S9</w:t>
      </w:r>
      <w:r w:rsidR="00E6797C" w:rsidRPr="00233F15">
        <w:rPr>
          <w:b/>
        </w:rPr>
        <w:t xml:space="preserve">.  </w:t>
      </w:r>
      <w:commentRangeEnd w:id="214"/>
      <w:r w:rsidR="003625E5">
        <w:rPr>
          <w:rStyle w:val="CommentReference"/>
          <w:rFonts w:asciiTheme="minorHAnsi" w:hAnsiTheme="minorHAnsi" w:cstheme="minorBidi"/>
        </w:rPr>
        <w:commentReference w:id="214"/>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5BBE5CEE"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D660A4">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49&lt;/sup&gt;","plainTextFormattedCitation":"49","previouslyFormattedCitation":"&lt;sup&gt;49&lt;/sup&gt;"},"properties":{"noteIndex":0},"schema":"https://github.com/citation-style-language/schema/raw/master/csl-citation.json"}</w:instrText>
      </w:r>
      <w:r>
        <w:fldChar w:fldCharType="separate"/>
      </w:r>
      <w:r w:rsidR="000C5C2F" w:rsidRPr="000C5C2F">
        <w:rPr>
          <w:noProof/>
          <w:vertAlign w:val="superscript"/>
        </w:rPr>
        <w:t>49</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lastRenderedPageBreak/>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ederick Roth" w:date="2018-10-18T13:43:00Z" w:initials="FR">
    <w:p w14:paraId="2756776A" w14:textId="72750B10" w:rsidR="00282EA3" w:rsidRDefault="00282EA3">
      <w:pPr>
        <w:pStyle w:val="CommentText"/>
      </w:pPr>
      <w:r>
        <w:rPr>
          <w:rStyle w:val="CommentReference"/>
        </w:rPr>
        <w:annotationRef/>
      </w:r>
      <w:r>
        <w:rPr>
          <w:noProof/>
        </w:rPr>
        <w:t>Please find examples of multi-variant interaction, two-variant interaction, three-variant interaction, multi-mutant interaction etc, and replace with multi-gene, two-gene etc</w:t>
      </w:r>
    </w:p>
  </w:comment>
  <w:comment w:id="1" w:author="Albi Celaj" w:date="2018-10-23T15:31:00Z" w:initials="AC">
    <w:p w14:paraId="70B3744C" w14:textId="165BFEB1" w:rsidR="00282EA3" w:rsidRDefault="00282EA3">
      <w:pPr>
        <w:pStyle w:val="CommentText"/>
      </w:pPr>
      <w:r>
        <w:rPr>
          <w:rStyle w:val="CommentReference"/>
        </w:rPr>
        <w:annotationRef/>
      </w:r>
      <w:r>
        <w:t>Replaced a couple of examples, did not exist widely</w:t>
      </w:r>
    </w:p>
  </w:comment>
  <w:comment w:id="11" w:author="Albi Celaj [2]" w:date="2018-11-06T14:51:00Z" w:initials="AC">
    <w:p w14:paraId="77149ECA" w14:textId="05427DA4" w:rsidR="003D25C6" w:rsidRDefault="003D25C6">
      <w:pPr>
        <w:pStyle w:val="CommentText"/>
      </w:pPr>
      <w:r>
        <w:rPr>
          <w:rStyle w:val="CommentReference"/>
        </w:rPr>
        <w:annotationRef/>
      </w:r>
      <w:r>
        <w:t>Found some minor bugs in significance testing of weights – some roles for other transporters also supported</w:t>
      </w:r>
      <w:bookmarkStart w:id="12" w:name="_GoBack"/>
      <w:bookmarkEnd w:id="12"/>
    </w:p>
  </w:comment>
  <w:comment w:id="20" w:author="Albi Celaj [3]" w:date="2017-08-24T14:59:00Z" w:initials="AC">
    <w:p w14:paraId="3B2D48F4" w14:textId="5DB28261" w:rsidR="00282EA3" w:rsidRDefault="00282EA3">
      <w:pPr>
        <w:pStyle w:val="CommentText"/>
      </w:pPr>
      <w:r>
        <w:t xml:space="preserve">Nozomu: </w:t>
      </w:r>
      <w:r>
        <w:rPr>
          <w:rStyle w:val="CommentReference"/>
        </w:rPr>
        <w:annotationRef/>
      </w:r>
      <w:r>
        <w:t>Are there any differences between RY0622 and GM512 or are they synonymous?</w:t>
      </w:r>
    </w:p>
  </w:comment>
  <w:comment w:id="21" w:author="Albi Celaj [3]" w:date="2017-08-24T14:59:00Z" w:initials="AC">
    <w:p w14:paraId="476F4712" w14:textId="7F4B8F2F" w:rsidR="00282EA3" w:rsidRDefault="00282EA3">
      <w:pPr>
        <w:pStyle w:val="CommentText"/>
      </w:pPr>
      <w:r>
        <w:t>-May need details of growth selection media used</w:t>
      </w:r>
    </w:p>
    <w:p w14:paraId="60AC4973" w14:textId="10C0F849" w:rsidR="00282EA3" w:rsidRDefault="00282EA3">
      <w:pPr>
        <w:pStyle w:val="CommentText"/>
      </w:pPr>
      <w:r>
        <w:t>-May require source of all chemicals and concentrations used for selection (will ask lab for this)</w:t>
      </w:r>
    </w:p>
    <w:p w14:paraId="0B0708BE" w14:textId="77777777" w:rsidR="00282EA3" w:rsidRDefault="00282EA3">
      <w:pPr>
        <w:pStyle w:val="CommentText"/>
      </w:pPr>
    </w:p>
  </w:comment>
  <w:comment w:id="26" w:author="Albi Celaj [3]" w:date="2017-09-05T17:04:00Z" w:initials="AC">
    <w:p w14:paraId="31C0EB38" w14:textId="2C39A26C" w:rsidR="00282EA3" w:rsidRDefault="00282EA3">
      <w:pPr>
        <w:pStyle w:val="CommentText"/>
      </w:pPr>
      <w:r>
        <w:rPr>
          <w:rStyle w:val="CommentReference"/>
        </w:rPr>
        <w:annotationRef/>
      </w:r>
      <w:r>
        <w:t>Latest mention in Louai’s notebook used these conditions</w:t>
      </w:r>
    </w:p>
  </w:comment>
  <w:comment w:id="27" w:author="Albi Celaj [3]" w:date="2017-09-05T17:04:00Z" w:initials="AC">
    <w:p w14:paraId="017B1301" w14:textId="77777777" w:rsidR="00282EA3" w:rsidRDefault="00282EA3" w:rsidP="00AD3ECF">
      <w:pPr>
        <w:pStyle w:val="CommentText"/>
      </w:pPr>
      <w:r>
        <w:rPr>
          <w:rStyle w:val="CommentReference"/>
        </w:rPr>
        <w:annotationRef/>
      </w:r>
      <w:r>
        <w:t>Latest mention in Louai’s notebook</w:t>
      </w:r>
    </w:p>
  </w:comment>
  <w:comment w:id="32" w:author="Albi Celaj [3]" w:date="2017-09-05T17:04:00Z" w:initials="AC">
    <w:p w14:paraId="3107980F" w14:textId="4EEC4869" w:rsidR="00282EA3" w:rsidRDefault="00282EA3"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33" w:author="Albi Celaj [3]" w:date="2017-09-05T17:04:00Z" w:initials="AC">
    <w:p w14:paraId="6CD34C85" w14:textId="77777777" w:rsidR="00282EA3" w:rsidRDefault="00282EA3"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34" w:author="Albi Celaj [3]" w:date="2017-09-11T18:31:00Z" w:initials="AC">
    <w:p w14:paraId="1FDF1C98" w14:textId="79341EBA" w:rsidR="00282EA3" w:rsidRDefault="00282EA3">
      <w:pPr>
        <w:pStyle w:val="CommentText"/>
      </w:pPr>
      <w:r>
        <w:rPr>
          <w:rStyle w:val="CommentReference"/>
        </w:rPr>
        <w:annotationRef/>
      </w:r>
      <w:r>
        <w:t>I am going to omit the MiSeq step to verify complexity, let me know if it is worth mentioning here + the results</w:t>
      </w:r>
    </w:p>
  </w:comment>
  <w:comment w:id="52" w:author="Albi Celaj [3]" w:date="2017-08-24T14:59:00Z" w:initials="AC">
    <w:p w14:paraId="1B0FAD23" w14:textId="5E4D51B5" w:rsidR="00282EA3" w:rsidRDefault="00282EA3">
      <w:pPr>
        <w:pStyle w:val="CommentText"/>
      </w:pPr>
      <w:r>
        <w:rPr>
          <w:rStyle w:val="CommentReference"/>
        </w:rPr>
        <w:annotationRef/>
      </w:r>
      <w:r>
        <w:rPr>
          <w:rStyle w:val="CommentReference"/>
        </w:rPr>
        <w:t>Seems from Louai’s notes that the same protocol was used, so no need to copy and paste</w:t>
      </w:r>
    </w:p>
  </w:comment>
  <w:comment w:id="53" w:author="Albi Celaj [3]" w:date="2017-09-08T11:26:00Z" w:initials="AC">
    <w:p w14:paraId="72154B5F" w14:textId="1C8CA9D3" w:rsidR="00282EA3" w:rsidRDefault="00282EA3">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54" w:author="Albi Celaj [3]" w:date="2017-09-12T12:06:00Z" w:initials="AC">
    <w:p w14:paraId="26356F30" w14:textId="3409EC19" w:rsidR="00282EA3" w:rsidRDefault="00282EA3">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55" w:author="Albi Celaj [3]" w:date="2017-10-04T16:04:00Z" w:initials="AC">
    <w:p w14:paraId="6A4454E3" w14:textId="77777777" w:rsidR="00282EA3" w:rsidRDefault="00282EA3" w:rsidP="00517ABD">
      <w:pPr>
        <w:pStyle w:val="CommentText"/>
      </w:pPr>
      <w:r>
        <w:rPr>
          <w:rStyle w:val="CommentReference"/>
        </w:rPr>
        <w:annotationRef/>
      </w:r>
      <w:r>
        <w:t>Done by Marinella, need to add in the proper supplementary figure</w:t>
      </w:r>
    </w:p>
  </w:comment>
  <w:comment w:id="60" w:author="Albi Celaj [3]" w:date="2017-09-12T11:37:00Z" w:initials="AC">
    <w:p w14:paraId="60F8A169" w14:textId="16F49095" w:rsidR="00282EA3" w:rsidRDefault="00282EA3">
      <w:pPr>
        <w:pStyle w:val="CommentText"/>
      </w:pPr>
      <w:r>
        <w:t xml:space="preserve">Nozomu: </w:t>
      </w:r>
      <w:r>
        <w:rPr>
          <w:rStyle w:val="CommentReference"/>
        </w:rPr>
        <w:annotationRef/>
      </w:r>
      <w:r>
        <w:t>There was a bead enrichment strategy mentioned in Louai’s notes.  My assumption is that this wasn’t used ultimately?</w:t>
      </w:r>
    </w:p>
  </w:comment>
  <w:comment w:id="63" w:author="Albi Celaj [3]" w:date="2017-08-24T14:59:00Z" w:initials="AC">
    <w:p w14:paraId="59015036" w14:textId="5198C78B" w:rsidR="00282EA3" w:rsidRDefault="00282EA3" w:rsidP="00D76DA1">
      <w:pPr>
        <w:pStyle w:val="CommentText"/>
      </w:pPr>
      <w:r>
        <w:rPr>
          <w:rStyle w:val="CommentReference"/>
        </w:rPr>
        <w:annotationRef/>
      </w:r>
      <w:r>
        <w:t>Nozomu: I have no idea about the sequencing performed here and how the script works</w:t>
      </w:r>
    </w:p>
  </w:comment>
  <w:comment w:id="70" w:author="Albi Celaj [3]" w:date="2017-08-24T14:59:00Z" w:initials="AC">
    <w:p w14:paraId="4CABDCD5" w14:textId="27306C9F" w:rsidR="00282EA3" w:rsidRDefault="00282EA3">
      <w:pPr>
        <w:pStyle w:val="CommentText"/>
      </w:pPr>
      <w:r>
        <w:rPr>
          <w:rStyle w:val="CommentReference"/>
        </w:rPr>
        <w:annotationRef/>
      </w:r>
      <w:r>
        <w:rPr>
          <w:rStyle w:val="CommentReference"/>
        </w:rPr>
        <w:t>Nozomu: I will need your help</w:t>
      </w:r>
      <w:r>
        <w:t xml:space="preserve"> to describe the pipeline briefly here. </w:t>
      </w:r>
    </w:p>
  </w:comment>
  <w:comment w:id="81" w:author="Albi Celaj [3]" w:date="2017-08-24T14:59:00Z" w:initials="AC">
    <w:p w14:paraId="2B1613A2" w14:textId="347B3F10" w:rsidR="00282EA3" w:rsidRDefault="00282EA3" w:rsidP="00384F51">
      <w:pPr>
        <w:pStyle w:val="CommentText"/>
      </w:pPr>
      <w:r>
        <w:rPr>
          <w:rStyle w:val="CommentReference"/>
        </w:rPr>
        <w:annotationRef/>
      </w:r>
      <w:r>
        <w:t>Note to self: Double check these numbers</w:t>
      </w:r>
    </w:p>
  </w:comment>
  <w:comment w:id="82" w:author="Albi Celaj [3]" w:date="2017-08-24T14:59:00Z" w:initials="AC">
    <w:p w14:paraId="08FBF2F0" w14:textId="71B15834" w:rsidR="00282EA3" w:rsidRDefault="00282EA3"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91" w:author="Albi Celaj [3]" w:date="2017-08-24T14:59:00Z" w:initials="AC">
    <w:p w14:paraId="632F96D8" w14:textId="23E20BD6" w:rsidR="00282EA3" w:rsidRDefault="00282EA3"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104" w:author="Albi Celaj [3]" w:date="2017-08-24T14:59:00Z" w:initials="AC">
    <w:p w14:paraId="490BB875" w14:textId="6772F314" w:rsidR="00282EA3" w:rsidRDefault="00282EA3">
      <w:pPr>
        <w:pStyle w:val="CommentText"/>
      </w:pPr>
      <w:r>
        <w:rPr>
          <w:rStyle w:val="CommentReference"/>
        </w:rPr>
        <w:annotationRef/>
      </w:r>
      <w:r>
        <w:t>Marinella: Which strain was wild type? Was it the barcoder strain?</w:t>
      </w:r>
    </w:p>
  </w:comment>
  <w:comment w:id="105" w:author="Albi Celaj [3]" w:date="2017-08-24T14:59:00Z" w:initials="AC">
    <w:p w14:paraId="37BF75C7" w14:textId="1A1D5D08" w:rsidR="00282EA3" w:rsidRDefault="00282EA3">
      <w:pPr>
        <w:pStyle w:val="CommentText"/>
      </w:pPr>
      <w:r>
        <w:rPr>
          <w:rStyle w:val="CommentReference"/>
        </w:rPr>
        <w:annotationRef/>
      </w:r>
      <w:r>
        <w:t>Marinella may have to review this part, ask for her protocol</w:t>
      </w:r>
    </w:p>
  </w:comment>
  <w:comment w:id="116" w:author="Albi Celaj [3]" w:date="2017-08-24T14:59:00Z" w:initials="AC">
    <w:p w14:paraId="31B34785" w14:textId="0C155E89" w:rsidR="00282EA3" w:rsidRDefault="00282EA3">
      <w:pPr>
        <w:pStyle w:val="CommentText"/>
      </w:pPr>
      <w:r>
        <w:rPr>
          <w:rStyle w:val="CommentReference"/>
        </w:rPr>
        <w:annotationRef/>
      </w:r>
      <w:r>
        <w:t>Nozomu: Were there any strains excluded when making these? (e.g. those for which the barcode could not be determined)</w:t>
      </w:r>
    </w:p>
    <w:p w14:paraId="4A90A5F8" w14:textId="77777777" w:rsidR="00282EA3" w:rsidRDefault="00282EA3">
      <w:pPr>
        <w:pStyle w:val="CommentText"/>
      </w:pPr>
    </w:p>
    <w:p w14:paraId="1AA9C4F0" w14:textId="0D6A8DAB" w:rsidR="00282EA3" w:rsidRDefault="00282EA3">
      <w:pPr>
        <w:pStyle w:val="CommentText"/>
      </w:pPr>
      <w:r>
        <w:t>I could also test this computationally if you don’t have the answer at hand</w:t>
      </w:r>
    </w:p>
  </w:comment>
  <w:comment w:id="117" w:author="Albi Celaj [3]" w:date="2017-08-24T14:59:00Z" w:initials="AC">
    <w:p w14:paraId="2824D19D" w14:textId="7E1FBB76" w:rsidR="00282EA3" w:rsidRDefault="00282EA3">
      <w:pPr>
        <w:pStyle w:val="CommentText"/>
      </w:pPr>
      <w:r>
        <w:rPr>
          <w:rStyle w:val="CommentReference"/>
        </w:rPr>
        <w:annotationRef/>
      </w:r>
      <w:r>
        <w:t>Marinella: how much was taken?</w:t>
      </w:r>
    </w:p>
  </w:comment>
  <w:comment w:id="118" w:author="Albi Celaj [3]" w:date="2017-08-24T14:59:00Z" w:initials="AC">
    <w:p w14:paraId="205209DE" w14:textId="0450DDD1" w:rsidR="00282EA3" w:rsidRDefault="00282EA3">
      <w:pPr>
        <w:pStyle w:val="CommentText"/>
      </w:pPr>
      <w:r>
        <w:rPr>
          <w:rStyle w:val="CommentReference"/>
        </w:rPr>
        <w:annotationRef/>
      </w:r>
      <w:r>
        <w:rPr>
          <w:rStyle w:val="CommentReference"/>
        </w:rPr>
        <w:t>Marinella: Is this correct?</w:t>
      </w:r>
    </w:p>
  </w:comment>
  <w:comment w:id="123" w:author="Albi Celaj [3]" w:date="2017-08-24T14:59:00Z" w:initials="AC">
    <w:p w14:paraId="668EF928" w14:textId="0D9B7286" w:rsidR="00282EA3" w:rsidRDefault="00282EA3">
      <w:pPr>
        <w:pStyle w:val="CommentText"/>
      </w:pPr>
      <w:r>
        <w:rPr>
          <w:rStyle w:val="CommentReference"/>
        </w:rPr>
        <w:annotationRef/>
      </w:r>
      <w:r>
        <w:rPr>
          <w:rStyle w:val="CommentReference"/>
        </w:rPr>
        <w:t>This makes the results more reproducible, but maybe it looks sketchy</w:t>
      </w:r>
    </w:p>
  </w:comment>
  <w:comment w:id="177" w:author="Albi Celaj [3]" w:date="2017-08-24T14:59:00Z" w:initials="AC">
    <w:p w14:paraId="3798F73B" w14:textId="1EC34AD1" w:rsidR="00282EA3" w:rsidRDefault="00282EA3">
      <w:pPr>
        <w:pStyle w:val="CommentText"/>
      </w:pPr>
      <w:r>
        <w:rPr>
          <w:rStyle w:val="CommentReference"/>
        </w:rPr>
        <w:annotationRef/>
      </w:r>
      <w:r>
        <w:t>Under construction, experiments ongoing.  This relates to Figure 4C</w:t>
      </w:r>
    </w:p>
  </w:comment>
  <w:comment w:id="185" w:author="Albi Celaj [3]" w:date="2017-08-29T13:35:00Z" w:initials="AC">
    <w:p w14:paraId="1D09427C" w14:textId="47A7C76C" w:rsidR="00282EA3" w:rsidRDefault="00282EA3">
      <w:pPr>
        <w:pStyle w:val="CommentText"/>
      </w:pPr>
      <w:r>
        <w:rPr>
          <w:rStyle w:val="CommentReference"/>
        </w:rPr>
        <w:annotationRef/>
      </w:r>
      <w:r>
        <w:rPr>
          <w:rStyle w:val="CommentReference"/>
        </w:rPr>
        <w:t>Jamie: Need confirmation that it was indeed 2%</w:t>
      </w:r>
    </w:p>
  </w:comment>
  <w:comment w:id="186" w:author="Albi Celaj [3]" w:date="2017-08-30T09:29:00Z" w:initials="AC">
    <w:p w14:paraId="2176F66A" w14:textId="3D74FFD6" w:rsidR="00282EA3" w:rsidRDefault="00282EA3">
      <w:pPr>
        <w:pStyle w:val="CommentText"/>
      </w:pPr>
      <w:r>
        <w:rPr>
          <w:rStyle w:val="CommentReference"/>
        </w:rPr>
        <w:annotationRef/>
      </w:r>
      <w:r>
        <w:t>Marinella: You had to recreate one of these strains, is it worth mentioning here?</w:t>
      </w:r>
    </w:p>
    <w:p w14:paraId="07D8619E" w14:textId="6BD7FA46" w:rsidR="00282EA3" w:rsidRDefault="00282EA3">
      <w:pPr>
        <w:pStyle w:val="CommentText"/>
      </w:pPr>
      <w:r>
        <w:t>- Also need to verify growth conditions, took from Tarassov et al paper</w:t>
      </w:r>
    </w:p>
    <w:p w14:paraId="57A9515B" w14:textId="62E3386E" w:rsidR="00282EA3" w:rsidRDefault="00282EA3">
      <w:pPr>
        <w:pStyle w:val="CommentText"/>
      </w:pPr>
      <w:r>
        <w:t>-Need fluconazole concentrations</w:t>
      </w:r>
    </w:p>
  </w:comment>
  <w:comment w:id="195" w:author="Albi Celaj [3]" w:date="2017-08-24T14:59:00Z" w:initials="AC">
    <w:p w14:paraId="7BB2BB8A" w14:textId="0ABC6894" w:rsidR="00282EA3" w:rsidRDefault="00282EA3">
      <w:pPr>
        <w:pStyle w:val="CommentText"/>
      </w:pPr>
      <w:r>
        <w:rPr>
          <w:rStyle w:val="CommentReference"/>
        </w:rPr>
        <w:annotationRef/>
      </w:r>
      <w:r>
        <w:t>This part has to be revised later, these experiments are still in progress</w:t>
      </w:r>
    </w:p>
  </w:comment>
  <w:comment w:id="196" w:author="Albi Celaj [3]" w:date="2017-11-07T13:36:00Z" w:initials="AC">
    <w:p w14:paraId="311FD484" w14:textId="0BFFC7D3" w:rsidR="00282EA3" w:rsidRDefault="00282EA3">
      <w:pPr>
        <w:pStyle w:val="CommentText"/>
      </w:pPr>
      <w:r>
        <w:rPr>
          <w:rStyle w:val="CommentReference"/>
        </w:rPr>
        <w:annotationRef/>
      </w:r>
      <w:r>
        <w:t>Fritz: Need funding info</w:t>
      </w:r>
    </w:p>
  </w:comment>
  <w:comment w:id="197" w:author="Albi Celaj [3]" w:date="2017-11-07T13:36:00Z" w:initials="AC">
    <w:p w14:paraId="3DB38767" w14:textId="0DD07410" w:rsidR="00282EA3" w:rsidRDefault="00282EA3">
      <w:pPr>
        <w:pStyle w:val="CommentText"/>
      </w:pPr>
      <w:r>
        <w:rPr>
          <w:rStyle w:val="CommentReference"/>
        </w:rPr>
        <w:annotationRef/>
      </w:r>
      <w:r>
        <w:t>Under construction…</w:t>
      </w:r>
    </w:p>
  </w:comment>
  <w:comment w:id="198" w:author="Albi Celaj [3]" w:date="2017-08-24T14:59:00Z" w:initials="AC">
    <w:p w14:paraId="47F3AC14" w14:textId="03C6ADEE" w:rsidR="00282EA3" w:rsidRDefault="00282EA3">
      <w:pPr>
        <w:pStyle w:val="CommentText"/>
      </w:pPr>
      <w:r>
        <w:t>To add:</w:t>
      </w:r>
    </w:p>
    <w:p w14:paraId="6A1D5EB1" w14:textId="780B4013" w:rsidR="00282EA3" w:rsidRDefault="00282EA3">
      <w:pPr>
        <w:pStyle w:val="CommentText"/>
      </w:pPr>
      <w:r>
        <w:t>-Individual growth profiling data</w:t>
      </w:r>
    </w:p>
    <w:p w14:paraId="292854D9" w14:textId="7FEDEF2C" w:rsidR="00282EA3" w:rsidRDefault="00282EA3">
      <w:pPr>
        <w:pStyle w:val="CommentText"/>
      </w:pPr>
      <w:r>
        <w:t>-qPCR data</w:t>
      </w:r>
    </w:p>
  </w:comment>
  <w:comment w:id="207" w:author="Albi Celaj [3]" w:date="2017-11-21T13:31:00Z" w:initials="AC">
    <w:p w14:paraId="30228BD1" w14:textId="049329B7" w:rsidR="00282EA3" w:rsidRDefault="00282EA3">
      <w:pPr>
        <w:pStyle w:val="CommentText"/>
      </w:pPr>
      <w:r>
        <w:rPr>
          <w:rStyle w:val="CommentReference"/>
        </w:rPr>
        <w:annotationRef/>
      </w:r>
      <w:r>
        <w:t>Have to confirm this</w:t>
      </w:r>
    </w:p>
  </w:comment>
  <w:comment w:id="214" w:author="Albi Celaj [3]" w:date="2017-11-07T13:51:00Z" w:initials="AC">
    <w:p w14:paraId="7ADFE62F" w14:textId="48427114" w:rsidR="00282EA3" w:rsidRDefault="00282EA3">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6776A" w15:done="1"/>
  <w15:commentEx w15:paraId="70B3744C" w15:paraIdParent="2756776A" w15:done="1"/>
  <w15:commentEx w15:paraId="77149ECA"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6776A" w16cid:durableId="1F730C7A"/>
  <w16cid:commentId w16cid:paraId="70B3744C" w16cid:durableId="1F79BD68"/>
  <w16cid:commentId w16cid:paraId="77149ECA" w16cid:durableId="1F8C28F6"/>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5283E" w14:textId="77777777" w:rsidR="00ED0F0E" w:rsidRDefault="00ED0F0E" w:rsidP="006D69DC">
      <w:r>
        <w:separator/>
      </w:r>
    </w:p>
  </w:endnote>
  <w:endnote w:type="continuationSeparator" w:id="0">
    <w:p w14:paraId="16D8D4DA" w14:textId="77777777" w:rsidR="00ED0F0E" w:rsidRDefault="00ED0F0E"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BD894" w14:textId="77777777" w:rsidR="00ED0F0E" w:rsidRDefault="00ED0F0E" w:rsidP="006D69DC">
      <w:r>
        <w:separator/>
      </w:r>
    </w:p>
  </w:footnote>
  <w:footnote w:type="continuationSeparator" w:id="0">
    <w:p w14:paraId="18FEB395" w14:textId="77777777" w:rsidR="00ED0F0E" w:rsidRDefault="00ED0F0E"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Windows Live" w15:userId="725b78b5-2951-40d9-b0b3-05f20b89ce7e"/>
  </w15:person>
  <w15:person w15:author="Albi Celaj [2]">
    <w15:presenceInfo w15:providerId="AD" w15:userId="S::albi.celaj@mail.utoronto.ca::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C6"/>
    <w:rsid w:val="00010573"/>
    <w:rsid w:val="00010A34"/>
    <w:rsid w:val="00011618"/>
    <w:rsid w:val="000116B1"/>
    <w:rsid w:val="00011AC2"/>
    <w:rsid w:val="0001262B"/>
    <w:rsid w:val="00012855"/>
    <w:rsid w:val="00012C50"/>
    <w:rsid w:val="00012CF1"/>
    <w:rsid w:val="00012FD9"/>
    <w:rsid w:val="00012FFB"/>
    <w:rsid w:val="0001321B"/>
    <w:rsid w:val="00013653"/>
    <w:rsid w:val="00013887"/>
    <w:rsid w:val="00013996"/>
    <w:rsid w:val="00013B85"/>
    <w:rsid w:val="000142F4"/>
    <w:rsid w:val="00014744"/>
    <w:rsid w:val="000149FA"/>
    <w:rsid w:val="00014A32"/>
    <w:rsid w:val="00014BAF"/>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FCB"/>
    <w:rsid w:val="00023080"/>
    <w:rsid w:val="00023393"/>
    <w:rsid w:val="00023443"/>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644F"/>
    <w:rsid w:val="000368DC"/>
    <w:rsid w:val="00036C34"/>
    <w:rsid w:val="00037459"/>
    <w:rsid w:val="00037817"/>
    <w:rsid w:val="00037B64"/>
    <w:rsid w:val="000402D3"/>
    <w:rsid w:val="00040DF7"/>
    <w:rsid w:val="0004126E"/>
    <w:rsid w:val="00041797"/>
    <w:rsid w:val="00041EBE"/>
    <w:rsid w:val="00041FF2"/>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9D2"/>
    <w:rsid w:val="000D4BFA"/>
    <w:rsid w:val="000D4CE2"/>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D7B"/>
    <w:rsid w:val="001032F7"/>
    <w:rsid w:val="00103719"/>
    <w:rsid w:val="001038DA"/>
    <w:rsid w:val="00103D6A"/>
    <w:rsid w:val="001043BD"/>
    <w:rsid w:val="001046E3"/>
    <w:rsid w:val="00104F88"/>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225D"/>
    <w:rsid w:val="00162A01"/>
    <w:rsid w:val="00162BEF"/>
    <w:rsid w:val="00162F91"/>
    <w:rsid w:val="00163626"/>
    <w:rsid w:val="00163C5D"/>
    <w:rsid w:val="001643AF"/>
    <w:rsid w:val="00164434"/>
    <w:rsid w:val="00164DBD"/>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31FC"/>
    <w:rsid w:val="0017320C"/>
    <w:rsid w:val="00173244"/>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854"/>
    <w:rsid w:val="00182CBB"/>
    <w:rsid w:val="00183559"/>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C59"/>
    <w:rsid w:val="001937E6"/>
    <w:rsid w:val="00193AE1"/>
    <w:rsid w:val="00193E8A"/>
    <w:rsid w:val="00194AA9"/>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E01"/>
    <w:rsid w:val="001C2FD8"/>
    <w:rsid w:val="001C31A3"/>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61F"/>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79"/>
    <w:rsid w:val="002224A5"/>
    <w:rsid w:val="00222796"/>
    <w:rsid w:val="00222CFA"/>
    <w:rsid w:val="00223571"/>
    <w:rsid w:val="00223A81"/>
    <w:rsid w:val="00223D3A"/>
    <w:rsid w:val="0022416E"/>
    <w:rsid w:val="002241E3"/>
    <w:rsid w:val="00224519"/>
    <w:rsid w:val="002245E9"/>
    <w:rsid w:val="0022477A"/>
    <w:rsid w:val="00224C04"/>
    <w:rsid w:val="00224F0E"/>
    <w:rsid w:val="00224FCB"/>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10C9"/>
    <w:rsid w:val="00241D96"/>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65A"/>
    <w:rsid w:val="002647BB"/>
    <w:rsid w:val="00264C40"/>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620"/>
    <w:rsid w:val="002E19B9"/>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EF9"/>
    <w:rsid w:val="002F3347"/>
    <w:rsid w:val="002F34C1"/>
    <w:rsid w:val="002F37D7"/>
    <w:rsid w:val="002F386C"/>
    <w:rsid w:val="002F3948"/>
    <w:rsid w:val="002F3D08"/>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C3C"/>
    <w:rsid w:val="00303EEB"/>
    <w:rsid w:val="00304AD7"/>
    <w:rsid w:val="00304B9D"/>
    <w:rsid w:val="00304BF7"/>
    <w:rsid w:val="00304C98"/>
    <w:rsid w:val="00304D11"/>
    <w:rsid w:val="00305405"/>
    <w:rsid w:val="00305915"/>
    <w:rsid w:val="00305B12"/>
    <w:rsid w:val="003066AF"/>
    <w:rsid w:val="00306725"/>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EB9"/>
    <w:rsid w:val="00315513"/>
    <w:rsid w:val="00316809"/>
    <w:rsid w:val="00316BD1"/>
    <w:rsid w:val="00316C3A"/>
    <w:rsid w:val="00317081"/>
    <w:rsid w:val="00317B8B"/>
    <w:rsid w:val="00317DE4"/>
    <w:rsid w:val="00320F26"/>
    <w:rsid w:val="00320FD9"/>
    <w:rsid w:val="00321F98"/>
    <w:rsid w:val="0032207D"/>
    <w:rsid w:val="003223F9"/>
    <w:rsid w:val="00323193"/>
    <w:rsid w:val="00324357"/>
    <w:rsid w:val="003252D6"/>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EC"/>
    <w:rsid w:val="0033336B"/>
    <w:rsid w:val="003338C7"/>
    <w:rsid w:val="00333E3E"/>
    <w:rsid w:val="003343E3"/>
    <w:rsid w:val="003351F5"/>
    <w:rsid w:val="0033584C"/>
    <w:rsid w:val="00335B48"/>
    <w:rsid w:val="00335B6C"/>
    <w:rsid w:val="0033607B"/>
    <w:rsid w:val="00336F21"/>
    <w:rsid w:val="00337643"/>
    <w:rsid w:val="00337C6D"/>
    <w:rsid w:val="00337D15"/>
    <w:rsid w:val="0034047E"/>
    <w:rsid w:val="00340923"/>
    <w:rsid w:val="00340F3F"/>
    <w:rsid w:val="003412C2"/>
    <w:rsid w:val="00341B48"/>
    <w:rsid w:val="00341B70"/>
    <w:rsid w:val="0034205D"/>
    <w:rsid w:val="0034398D"/>
    <w:rsid w:val="00344183"/>
    <w:rsid w:val="00345169"/>
    <w:rsid w:val="003454ED"/>
    <w:rsid w:val="0034556F"/>
    <w:rsid w:val="0034579E"/>
    <w:rsid w:val="00345B34"/>
    <w:rsid w:val="00345E3C"/>
    <w:rsid w:val="00345FE7"/>
    <w:rsid w:val="00347409"/>
    <w:rsid w:val="0034740E"/>
    <w:rsid w:val="00347A7F"/>
    <w:rsid w:val="003500C5"/>
    <w:rsid w:val="00350338"/>
    <w:rsid w:val="00350384"/>
    <w:rsid w:val="003503C6"/>
    <w:rsid w:val="003510BC"/>
    <w:rsid w:val="0035118B"/>
    <w:rsid w:val="00352373"/>
    <w:rsid w:val="00352F5E"/>
    <w:rsid w:val="0035381B"/>
    <w:rsid w:val="003538EA"/>
    <w:rsid w:val="00353BFE"/>
    <w:rsid w:val="00353F0C"/>
    <w:rsid w:val="00354087"/>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5C88"/>
    <w:rsid w:val="003766B4"/>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89E"/>
    <w:rsid w:val="003A08FD"/>
    <w:rsid w:val="003A0AFF"/>
    <w:rsid w:val="003A0C27"/>
    <w:rsid w:val="003A11C4"/>
    <w:rsid w:val="003A154F"/>
    <w:rsid w:val="003A1A6F"/>
    <w:rsid w:val="003A1BE8"/>
    <w:rsid w:val="003A2FA8"/>
    <w:rsid w:val="003A358D"/>
    <w:rsid w:val="003A38CF"/>
    <w:rsid w:val="003A3A91"/>
    <w:rsid w:val="003A3FAA"/>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460"/>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139B"/>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48D0"/>
    <w:rsid w:val="003E55E6"/>
    <w:rsid w:val="003E58AA"/>
    <w:rsid w:val="003E5D3C"/>
    <w:rsid w:val="003E661F"/>
    <w:rsid w:val="003E6842"/>
    <w:rsid w:val="003E6DB8"/>
    <w:rsid w:val="003E701C"/>
    <w:rsid w:val="003E7203"/>
    <w:rsid w:val="003E75FC"/>
    <w:rsid w:val="003E7631"/>
    <w:rsid w:val="003E76A6"/>
    <w:rsid w:val="003E78C2"/>
    <w:rsid w:val="003F00CD"/>
    <w:rsid w:val="003F0865"/>
    <w:rsid w:val="003F09B7"/>
    <w:rsid w:val="003F1573"/>
    <w:rsid w:val="003F16A1"/>
    <w:rsid w:val="003F1C9E"/>
    <w:rsid w:val="003F20CA"/>
    <w:rsid w:val="003F22F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615"/>
    <w:rsid w:val="00457802"/>
    <w:rsid w:val="004579A9"/>
    <w:rsid w:val="00457AD5"/>
    <w:rsid w:val="0046090B"/>
    <w:rsid w:val="00460FD1"/>
    <w:rsid w:val="00461C55"/>
    <w:rsid w:val="0046236A"/>
    <w:rsid w:val="004629D1"/>
    <w:rsid w:val="00462BC9"/>
    <w:rsid w:val="00462DC1"/>
    <w:rsid w:val="00463012"/>
    <w:rsid w:val="0046368F"/>
    <w:rsid w:val="0046369C"/>
    <w:rsid w:val="004638EE"/>
    <w:rsid w:val="00463AE5"/>
    <w:rsid w:val="004647E2"/>
    <w:rsid w:val="00464D84"/>
    <w:rsid w:val="004652E4"/>
    <w:rsid w:val="0046569B"/>
    <w:rsid w:val="004659FB"/>
    <w:rsid w:val="00465D55"/>
    <w:rsid w:val="00465DBB"/>
    <w:rsid w:val="00466586"/>
    <w:rsid w:val="00466A68"/>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DA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C4F"/>
    <w:rsid w:val="00485E90"/>
    <w:rsid w:val="00485EBD"/>
    <w:rsid w:val="004866EB"/>
    <w:rsid w:val="004866F5"/>
    <w:rsid w:val="0048728A"/>
    <w:rsid w:val="0049015E"/>
    <w:rsid w:val="00490326"/>
    <w:rsid w:val="00490393"/>
    <w:rsid w:val="00490C29"/>
    <w:rsid w:val="00490CC8"/>
    <w:rsid w:val="00490F93"/>
    <w:rsid w:val="00491A82"/>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507F"/>
    <w:rsid w:val="004B5141"/>
    <w:rsid w:val="004B539F"/>
    <w:rsid w:val="004B5831"/>
    <w:rsid w:val="004B59E5"/>
    <w:rsid w:val="004B5B14"/>
    <w:rsid w:val="004B5BBB"/>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C74"/>
    <w:rsid w:val="004E1D6B"/>
    <w:rsid w:val="004E2949"/>
    <w:rsid w:val="004E2B16"/>
    <w:rsid w:val="004E2C14"/>
    <w:rsid w:val="004E32CE"/>
    <w:rsid w:val="004E4A74"/>
    <w:rsid w:val="004E5063"/>
    <w:rsid w:val="004E55E8"/>
    <w:rsid w:val="004E5941"/>
    <w:rsid w:val="004E5B58"/>
    <w:rsid w:val="004E66B5"/>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206B2"/>
    <w:rsid w:val="00520C23"/>
    <w:rsid w:val="00520C77"/>
    <w:rsid w:val="00520FDD"/>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55B"/>
    <w:rsid w:val="00527997"/>
    <w:rsid w:val="00527A8E"/>
    <w:rsid w:val="00527F17"/>
    <w:rsid w:val="005302CD"/>
    <w:rsid w:val="00530C18"/>
    <w:rsid w:val="00531334"/>
    <w:rsid w:val="005316BF"/>
    <w:rsid w:val="0053294F"/>
    <w:rsid w:val="0053314D"/>
    <w:rsid w:val="0053396A"/>
    <w:rsid w:val="0053409D"/>
    <w:rsid w:val="00534953"/>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C0"/>
    <w:rsid w:val="00584780"/>
    <w:rsid w:val="00584D8F"/>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30"/>
    <w:rsid w:val="005A708B"/>
    <w:rsid w:val="005A783F"/>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3F44"/>
    <w:rsid w:val="005D404B"/>
    <w:rsid w:val="005D493C"/>
    <w:rsid w:val="005D49A6"/>
    <w:rsid w:val="005D4E81"/>
    <w:rsid w:val="005D51C8"/>
    <w:rsid w:val="005D55F2"/>
    <w:rsid w:val="005D564F"/>
    <w:rsid w:val="005D62D6"/>
    <w:rsid w:val="005D647C"/>
    <w:rsid w:val="005D6848"/>
    <w:rsid w:val="005D693E"/>
    <w:rsid w:val="005D6B59"/>
    <w:rsid w:val="005D6BE2"/>
    <w:rsid w:val="005D6C8D"/>
    <w:rsid w:val="005D702E"/>
    <w:rsid w:val="005D7148"/>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EFE"/>
    <w:rsid w:val="005F01C9"/>
    <w:rsid w:val="005F060F"/>
    <w:rsid w:val="005F07DD"/>
    <w:rsid w:val="005F0D3F"/>
    <w:rsid w:val="005F0F7D"/>
    <w:rsid w:val="005F13FF"/>
    <w:rsid w:val="005F245F"/>
    <w:rsid w:val="005F2B58"/>
    <w:rsid w:val="005F2E44"/>
    <w:rsid w:val="005F32CF"/>
    <w:rsid w:val="005F35E5"/>
    <w:rsid w:val="005F37F9"/>
    <w:rsid w:val="005F391D"/>
    <w:rsid w:val="005F3972"/>
    <w:rsid w:val="005F3CC7"/>
    <w:rsid w:val="005F48DD"/>
    <w:rsid w:val="005F497D"/>
    <w:rsid w:val="005F4A2F"/>
    <w:rsid w:val="005F4A6C"/>
    <w:rsid w:val="005F51D6"/>
    <w:rsid w:val="005F5337"/>
    <w:rsid w:val="005F543C"/>
    <w:rsid w:val="005F5B07"/>
    <w:rsid w:val="005F5B66"/>
    <w:rsid w:val="005F618D"/>
    <w:rsid w:val="005F6289"/>
    <w:rsid w:val="005F694D"/>
    <w:rsid w:val="005F6D60"/>
    <w:rsid w:val="005F76A7"/>
    <w:rsid w:val="005F7C25"/>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2C14"/>
    <w:rsid w:val="00642C4F"/>
    <w:rsid w:val="00642D51"/>
    <w:rsid w:val="00643004"/>
    <w:rsid w:val="006431D2"/>
    <w:rsid w:val="006446E6"/>
    <w:rsid w:val="0064494C"/>
    <w:rsid w:val="00644971"/>
    <w:rsid w:val="00644BD1"/>
    <w:rsid w:val="0064516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C97"/>
    <w:rsid w:val="00650CD3"/>
    <w:rsid w:val="00650CFF"/>
    <w:rsid w:val="006512B8"/>
    <w:rsid w:val="00651D30"/>
    <w:rsid w:val="00651DB9"/>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C3B"/>
    <w:rsid w:val="006B3A20"/>
    <w:rsid w:val="006B4034"/>
    <w:rsid w:val="006B4256"/>
    <w:rsid w:val="006B4D4F"/>
    <w:rsid w:val="006B4F69"/>
    <w:rsid w:val="006B6103"/>
    <w:rsid w:val="006B6611"/>
    <w:rsid w:val="006B69EC"/>
    <w:rsid w:val="006B6A98"/>
    <w:rsid w:val="006B6F74"/>
    <w:rsid w:val="006B7075"/>
    <w:rsid w:val="006B7286"/>
    <w:rsid w:val="006B7A39"/>
    <w:rsid w:val="006B7C56"/>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CC1"/>
    <w:rsid w:val="006C524A"/>
    <w:rsid w:val="006C5329"/>
    <w:rsid w:val="006C54C3"/>
    <w:rsid w:val="006C565B"/>
    <w:rsid w:val="006C64D4"/>
    <w:rsid w:val="006C6650"/>
    <w:rsid w:val="006C6695"/>
    <w:rsid w:val="006C695F"/>
    <w:rsid w:val="006C6A80"/>
    <w:rsid w:val="006C73CD"/>
    <w:rsid w:val="006C7745"/>
    <w:rsid w:val="006C785C"/>
    <w:rsid w:val="006C7EC7"/>
    <w:rsid w:val="006D0A39"/>
    <w:rsid w:val="006D0FBA"/>
    <w:rsid w:val="006D15B1"/>
    <w:rsid w:val="006D1B66"/>
    <w:rsid w:val="006D22AA"/>
    <w:rsid w:val="006D2D1A"/>
    <w:rsid w:val="006D2E0C"/>
    <w:rsid w:val="006D3CE2"/>
    <w:rsid w:val="006D3D6E"/>
    <w:rsid w:val="006D40FF"/>
    <w:rsid w:val="006D4471"/>
    <w:rsid w:val="006D4498"/>
    <w:rsid w:val="006D4518"/>
    <w:rsid w:val="006D4822"/>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3B6"/>
    <w:rsid w:val="0070770B"/>
    <w:rsid w:val="007078EB"/>
    <w:rsid w:val="007079F1"/>
    <w:rsid w:val="00707A2B"/>
    <w:rsid w:val="00707BF2"/>
    <w:rsid w:val="00710268"/>
    <w:rsid w:val="0071085E"/>
    <w:rsid w:val="00710C9C"/>
    <w:rsid w:val="00710EBE"/>
    <w:rsid w:val="00712CD1"/>
    <w:rsid w:val="00712F0E"/>
    <w:rsid w:val="007133FA"/>
    <w:rsid w:val="00713AFE"/>
    <w:rsid w:val="00713C96"/>
    <w:rsid w:val="00714621"/>
    <w:rsid w:val="00714ACE"/>
    <w:rsid w:val="00714C08"/>
    <w:rsid w:val="007152FA"/>
    <w:rsid w:val="007153D9"/>
    <w:rsid w:val="00715D5A"/>
    <w:rsid w:val="0071629D"/>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F"/>
    <w:rsid w:val="00740EE9"/>
    <w:rsid w:val="00740F22"/>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7551"/>
    <w:rsid w:val="0074774D"/>
    <w:rsid w:val="0074777E"/>
    <w:rsid w:val="00747BD3"/>
    <w:rsid w:val="00747CA2"/>
    <w:rsid w:val="00747F20"/>
    <w:rsid w:val="007507AB"/>
    <w:rsid w:val="0075088C"/>
    <w:rsid w:val="00750C1B"/>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0C93"/>
    <w:rsid w:val="0076199D"/>
    <w:rsid w:val="00761A25"/>
    <w:rsid w:val="00761D9C"/>
    <w:rsid w:val="00761E7F"/>
    <w:rsid w:val="00761FC0"/>
    <w:rsid w:val="007620A9"/>
    <w:rsid w:val="0076224D"/>
    <w:rsid w:val="00762C8B"/>
    <w:rsid w:val="00763423"/>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C66"/>
    <w:rsid w:val="00797DA2"/>
    <w:rsid w:val="00797DE8"/>
    <w:rsid w:val="007A06AC"/>
    <w:rsid w:val="007A0851"/>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A8B"/>
    <w:rsid w:val="007E0BEE"/>
    <w:rsid w:val="007E180F"/>
    <w:rsid w:val="007E1E2B"/>
    <w:rsid w:val="007E2236"/>
    <w:rsid w:val="007E2277"/>
    <w:rsid w:val="007E23AE"/>
    <w:rsid w:val="007E258F"/>
    <w:rsid w:val="007E2639"/>
    <w:rsid w:val="007E2776"/>
    <w:rsid w:val="007E296B"/>
    <w:rsid w:val="007E2DDB"/>
    <w:rsid w:val="007E3D16"/>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FA1"/>
    <w:rsid w:val="007F4AAA"/>
    <w:rsid w:val="007F4F51"/>
    <w:rsid w:val="007F53FA"/>
    <w:rsid w:val="007F706B"/>
    <w:rsid w:val="007F757A"/>
    <w:rsid w:val="007F7727"/>
    <w:rsid w:val="007F7787"/>
    <w:rsid w:val="007F7E9F"/>
    <w:rsid w:val="0080035C"/>
    <w:rsid w:val="00800452"/>
    <w:rsid w:val="0080067C"/>
    <w:rsid w:val="008009D6"/>
    <w:rsid w:val="00800BD0"/>
    <w:rsid w:val="00800C0F"/>
    <w:rsid w:val="00801070"/>
    <w:rsid w:val="008015BF"/>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B8A"/>
    <w:rsid w:val="00815B9D"/>
    <w:rsid w:val="00816042"/>
    <w:rsid w:val="00816CBD"/>
    <w:rsid w:val="008172FC"/>
    <w:rsid w:val="00817377"/>
    <w:rsid w:val="008179C7"/>
    <w:rsid w:val="00817E7B"/>
    <w:rsid w:val="0082014A"/>
    <w:rsid w:val="008202B9"/>
    <w:rsid w:val="00820954"/>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2E0"/>
    <w:rsid w:val="00835497"/>
    <w:rsid w:val="008356EF"/>
    <w:rsid w:val="00835B71"/>
    <w:rsid w:val="008360E0"/>
    <w:rsid w:val="008362E4"/>
    <w:rsid w:val="00836415"/>
    <w:rsid w:val="008366CF"/>
    <w:rsid w:val="00836B94"/>
    <w:rsid w:val="00836D27"/>
    <w:rsid w:val="008373A6"/>
    <w:rsid w:val="00837725"/>
    <w:rsid w:val="00840149"/>
    <w:rsid w:val="008402E5"/>
    <w:rsid w:val="0084083A"/>
    <w:rsid w:val="00841AA5"/>
    <w:rsid w:val="00841E6E"/>
    <w:rsid w:val="00841FEA"/>
    <w:rsid w:val="00842EB2"/>
    <w:rsid w:val="0084307F"/>
    <w:rsid w:val="00843B4C"/>
    <w:rsid w:val="008443AA"/>
    <w:rsid w:val="008445DD"/>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3AE"/>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E01"/>
    <w:rsid w:val="00897190"/>
    <w:rsid w:val="0089747E"/>
    <w:rsid w:val="008974C6"/>
    <w:rsid w:val="008A018B"/>
    <w:rsid w:val="008A02C4"/>
    <w:rsid w:val="008A05D6"/>
    <w:rsid w:val="008A0B3D"/>
    <w:rsid w:val="008A0D42"/>
    <w:rsid w:val="008A0D82"/>
    <w:rsid w:val="008A0E0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11A"/>
    <w:rsid w:val="008C113D"/>
    <w:rsid w:val="008C1676"/>
    <w:rsid w:val="008C1959"/>
    <w:rsid w:val="008C1E84"/>
    <w:rsid w:val="008C1FC3"/>
    <w:rsid w:val="008C2336"/>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835"/>
    <w:rsid w:val="008D114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4E7"/>
    <w:rsid w:val="008F4800"/>
    <w:rsid w:val="008F4816"/>
    <w:rsid w:val="008F49D9"/>
    <w:rsid w:val="008F6250"/>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74C4"/>
    <w:rsid w:val="0090765C"/>
    <w:rsid w:val="009077F0"/>
    <w:rsid w:val="009079BE"/>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E69"/>
    <w:rsid w:val="00916498"/>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70E"/>
    <w:rsid w:val="0092713A"/>
    <w:rsid w:val="009278D6"/>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F15"/>
    <w:rsid w:val="00960FDD"/>
    <w:rsid w:val="009616DF"/>
    <w:rsid w:val="00961826"/>
    <w:rsid w:val="00961BDD"/>
    <w:rsid w:val="00961C33"/>
    <w:rsid w:val="0096200C"/>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357"/>
    <w:rsid w:val="009B257A"/>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6D10"/>
    <w:rsid w:val="009D714A"/>
    <w:rsid w:val="009D79EF"/>
    <w:rsid w:val="009D7D09"/>
    <w:rsid w:val="009E00C9"/>
    <w:rsid w:val="009E03AF"/>
    <w:rsid w:val="009E0958"/>
    <w:rsid w:val="009E09AE"/>
    <w:rsid w:val="009E0C2B"/>
    <w:rsid w:val="009E0E71"/>
    <w:rsid w:val="009E0F54"/>
    <w:rsid w:val="009E1A8E"/>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225B"/>
    <w:rsid w:val="00A228AC"/>
    <w:rsid w:val="00A228D8"/>
    <w:rsid w:val="00A2390A"/>
    <w:rsid w:val="00A23CE1"/>
    <w:rsid w:val="00A23E4E"/>
    <w:rsid w:val="00A23F66"/>
    <w:rsid w:val="00A24456"/>
    <w:rsid w:val="00A2468C"/>
    <w:rsid w:val="00A253D6"/>
    <w:rsid w:val="00A258DC"/>
    <w:rsid w:val="00A25EF4"/>
    <w:rsid w:val="00A26300"/>
    <w:rsid w:val="00A269A6"/>
    <w:rsid w:val="00A27236"/>
    <w:rsid w:val="00A27589"/>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F68"/>
    <w:rsid w:val="00A351E3"/>
    <w:rsid w:val="00A35823"/>
    <w:rsid w:val="00A35DF3"/>
    <w:rsid w:val="00A35EF1"/>
    <w:rsid w:val="00A35FF5"/>
    <w:rsid w:val="00A3616D"/>
    <w:rsid w:val="00A36437"/>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AA8"/>
    <w:rsid w:val="00A41D01"/>
    <w:rsid w:val="00A4242F"/>
    <w:rsid w:val="00A42837"/>
    <w:rsid w:val="00A42998"/>
    <w:rsid w:val="00A42C0C"/>
    <w:rsid w:val="00A4330C"/>
    <w:rsid w:val="00A43B0D"/>
    <w:rsid w:val="00A43E27"/>
    <w:rsid w:val="00A440B5"/>
    <w:rsid w:val="00A44111"/>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A8"/>
    <w:rsid w:val="00A5720C"/>
    <w:rsid w:val="00A5762E"/>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35F"/>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F"/>
    <w:rsid w:val="00A9446C"/>
    <w:rsid w:val="00A94505"/>
    <w:rsid w:val="00A9499D"/>
    <w:rsid w:val="00A94B43"/>
    <w:rsid w:val="00A95569"/>
    <w:rsid w:val="00A955C9"/>
    <w:rsid w:val="00A957EA"/>
    <w:rsid w:val="00A95827"/>
    <w:rsid w:val="00A96AE4"/>
    <w:rsid w:val="00A9703D"/>
    <w:rsid w:val="00A975C4"/>
    <w:rsid w:val="00A97854"/>
    <w:rsid w:val="00A97AD6"/>
    <w:rsid w:val="00A97C81"/>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372D"/>
    <w:rsid w:val="00AD39B5"/>
    <w:rsid w:val="00AD3B41"/>
    <w:rsid w:val="00AD3DA3"/>
    <w:rsid w:val="00AD3ECF"/>
    <w:rsid w:val="00AD45AF"/>
    <w:rsid w:val="00AD46BE"/>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15A0"/>
    <w:rsid w:val="00AE1ACD"/>
    <w:rsid w:val="00AE1B16"/>
    <w:rsid w:val="00AE1B1C"/>
    <w:rsid w:val="00AE1CE2"/>
    <w:rsid w:val="00AE1E4E"/>
    <w:rsid w:val="00AE2327"/>
    <w:rsid w:val="00AE23B1"/>
    <w:rsid w:val="00AE255B"/>
    <w:rsid w:val="00AE25AA"/>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2DD"/>
    <w:rsid w:val="00B059FD"/>
    <w:rsid w:val="00B05B8A"/>
    <w:rsid w:val="00B05F38"/>
    <w:rsid w:val="00B06218"/>
    <w:rsid w:val="00B07251"/>
    <w:rsid w:val="00B07393"/>
    <w:rsid w:val="00B0768D"/>
    <w:rsid w:val="00B07B63"/>
    <w:rsid w:val="00B07E37"/>
    <w:rsid w:val="00B10013"/>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A72"/>
    <w:rsid w:val="00B22AD7"/>
    <w:rsid w:val="00B22CD9"/>
    <w:rsid w:val="00B22F37"/>
    <w:rsid w:val="00B2315A"/>
    <w:rsid w:val="00B23747"/>
    <w:rsid w:val="00B23B3A"/>
    <w:rsid w:val="00B24022"/>
    <w:rsid w:val="00B240E6"/>
    <w:rsid w:val="00B24639"/>
    <w:rsid w:val="00B24705"/>
    <w:rsid w:val="00B24A8A"/>
    <w:rsid w:val="00B24B33"/>
    <w:rsid w:val="00B24EF9"/>
    <w:rsid w:val="00B254BF"/>
    <w:rsid w:val="00B254FB"/>
    <w:rsid w:val="00B255F3"/>
    <w:rsid w:val="00B25E55"/>
    <w:rsid w:val="00B260D4"/>
    <w:rsid w:val="00B26D45"/>
    <w:rsid w:val="00B27861"/>
    <w:rsid w:val="00B3047F"/>
    <w:rsid w:val="00B30C43"/>
    <w:rsid w:val="00B30DB0"/>
    <w:rsid w:val="00B32A02"/>
    <w:rsid w:val="00B32AE3"/>
    <w:rsid w:val="00B32CD0"/>
    <w:rsid w:val="00B3456B"/>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B63"/>
    <w:rsid w:val="00B67CDC"/>
    <w:rsid w:val="00B67EE9"/>
    <w:rsid w:val="00B708CA"/>
    <w:rsid w:val="00B71209"/>
    <w:rsid w:val="00B71279"/>
    <w:rsid w:val="00B712A0"/>
    <w:rsid w:val="00B72384"/>
    <w:rsid w:val="00B7275F"/>
    <w:rsid w:val="00B73BCA"/>
    <w:rsid w:val="00B741E8"/>
    <w:rsid w:val="00B741EA"/>
    <w:rsid w:val="00B74D56"/>
    <w:rsid w:val="00B75265"/>
    <w:rsid w:val="00B75954"/>
    <w:rsid w:val="00B7606C"/>
    <w:rsid w:val="00B770AF"/>
    <w:rsid w:val="00B77300"/>
    <w:rsid w:val="00B77467"/>
    <w:rsid w:val="00B77C1E"/>
    <w:rsid w:val="00B77D0D"/>
    <w:rsid w:val="00B77FD7"/>
    <w:rsid w:val="00B80A38"/>
    <w:rsid w:val="00B80DF6"/>
    <w:rsid w:val="00B81E9D"/>
    <w:rsid w:val="00B8292E"/>
    <w:rsid w:val="00B83046"/>
    <w:rsid w:val="00B83613"/>
    <w:rsid w:val="00B83B51"/>
    <w:rsid w:val="00B84FC5"/>
    <w:rsid w:val="00B85882"/>
    <w:rsid w:val="00B85C10"/>
    <w:rsid w:val="00B8668C"/>
    <w:rsid w:val="00B86D5E"/>
    <w:rsid w:val="00B8741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916"/>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280"/>
    <w:rsid w:val="00BA3C21"/>
    <w:rsid w:val="00BA3DFF"/>
    <w:rsid w:val="00BA4231"/>
    <w:rsid w:val="00BA45F1"/>
    <w:rsid w:val="00BA4857"/>
    <w:rsid w:val="00BA501E"/>
    <w:rsid w:val="00BA50AC"/>
    <w:rsid w:val="00BA50F4"/>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F0"/>
    <w:rsid w:val="00BD0916"/>
    <w:rsid w:val="00BD0C9E"/>
    <w:rsid w:val="00BD15E7"/>
    <w:rsid w:val="00BD22AD"/>
    <w:rsid w:val="00BD23A0"/>
    <w:rsid w:val="00BD2FA5"/>
    <w:rsid w:val="00BD3189"/>
    <w:rsid w:val="00BD3C0C"/>
    <w:rsid w:val="00BD41E7"/>
    <w:rsid w:val="00BD433C"/>
    <w:rsid w:val="00BD49C4"/>
    <w:rsid w:val="00BD552A"/>
    <w:rsid w:val="00BD5B08"/>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A74"/>
    <w:rsid w:val="00BE3E7C"/>
    <w:rsid w:val="00BE4915"/>
    <w:rsid w:val="00BE4D3C"/>
    <w:rsid w:val="00BE4E9C"/>
    <w:rsid w:val="00BE4EA6"/>
    <w:rsid w:val="00BE55CA"/>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C00264"/>
    <w:rsid w:val="00C009AC"/>
    <w:rsid w:val="00C00CBB"/>
    <w:rsid w:val="00C00FC2"/>
    <w:rsid w:val="00C01402"/>
    <w:rsid w:val="00C016C3"/>
    <w:rsid w:val="00C01B16"/>
    <w:rsid w:val="00C01D40"/>
    <w:rsid w:val="00C01F86"/>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5441"/>
    <w:rsid w:val="00C25657"/>
    <w:rsid w:val="00C25732"/>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9DD"/>
    <w:rsid w:val="00C84CE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508"/>
    <w:rsid w:val="00CB3602"/>
    <w:rsid w:val="00CB3EEE"/>
    <w:rsid w:val="00CB3F60"/>
    <w:rsid w:val="00CB3F7F"/>
    <w:rsid w:val="00CB3FEF"/>
    <w:rsid w:val="00CB413B"/>
    <w:rsid w:val="00CB4850"/>
    <w:rsid w:val="00CB4E53"/>
    <w:rsid w:val="00CB56EA"/>
    <w:rsid w:val="00CB5901"/>
    <w:rsid w:val="00CB5B5D"/>
    <w:rsid w:val="00CB62BD"/>
    <w:rsid w:val="00CB68AA"/>
    <w:rsid w:val="00CB6B35"/>
    <w:rsid w:val="00CB743D"/>
    <w:rsid w:val="00CB7632"/>
    <w:rsid w:val="00CB7BCA"/>
    <w:rsid w:val="00CB7F39"/>
    <w:rsid w:val="00CC0144"/>
    <w:rsid w:val="00CC0542"/>
    <w:rsid w:val="00CC05B9"/>
    <w:rsid w:val="00CC0C63"/>
    <w:rsid w:val="00CC2164"/>
    <w:rsid w:val="00CC2184"/>
    <w:rsid w:val="00CC2332"/>
    <w:rsid w:val="00CC2383"/>
    <w:rsid w:val="00CC24C5"/>
    <w:rsid w:val="00CC24D6"/>
    <w:rsid w:val="00CC2E0F"/>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59C"/>
    <w:rsid w:val="00CC79DE"/>
    <w:rsid w:val="00CC7B23"/>
    <w:rsid w:val="00CC7D5A"/>
    <w:rsid w:val="00CD01A1"/>
    <w:rsid w:val="00CD0603"/>
    <w:rsid w:val="00CD0AAA"/>
    <w:rsid w:val="00CD0C9C"/>
    <w:rsid w:val="00CD0F1A"/>
    <w:rsid w:val="00CD10C5"/>
    <w:rsid w:val="00CD12D3"/>
    <w:rsid w:val="00CD1521"/>
    <w:rsid w:val="00CD1B2D"/>
    <w:rsid w:val="00CD1CBF"/>
    <w:rsid w:val="00CD24A2"/>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306A"/>
    <w:rsid w:val="00CE429A"/>
    <w:rsid w:val="00CE47D6"/>
    <w:rsid w:val="00CE51B7"/>
    <w:rsid w:val="00CE5671"/>
    <w:rsid w:val="00CE5C4C"/>
    <w:rsid w:val="00CE6CE0"/>
    <w:rsid w:val="00CE762F"/>
    <w:rsid w:val="00CF020D"/>
    <w:rsid w:val="00CF0E3B"/>
    <w:rsid w:val="00CF0E82"/>
    <w:rsid w:val="00CF0F00"/>
    <w:rsid w:val="00CF1168"/>
    <w:rsid w:val="00CF1450"/>
    <w:rsid w:val="00CF1FF5"/>
    <w:rsid w:val="00CF28CD"/>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3E4A"/>
    <w:rsid w:val="00D041F2"/>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A90"/>
    <w:rsid w:val="00D250AC"/>
    <w:rsid w:val="00D2664A"/>
    <w:rsid w:val="00D26938"/>
    <w:rsid w:val="00D26FF9"/>
    <w:rsid w:val="00D2786F"/>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C5F"/>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A03"/>
    <w:rsid w:val="00D8036B"/>
    <w:rsid w:val="00D804E2"/>
    <w:rsid w:val="00D80889"/>
    <w:rsid w:val="00D81003"/>
    <w:rsid w:val="00D815DC"/>
    <w:rsid w:val="00D81628"/>
    <w:rsid w:val="00D8183D"/>
    <w:rsid w:val="00D8185F"/>
    <w:rsid w:val="00D81B16"/>
    <w:rsid w:val="00D81B2A"/>
    <w:rsid w:val="00D81F86"/>
    <w:rsid w:val="00D83661"/>
    <w:rsid w:val="00D83E7B"/>
    <w:rsid w:val="00D84000"/>
    <w:rsid w:val="00D84E69"/>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31A"/>
    <w:rsid w:val="00D94947"/>
    <w:rsid w:val="00D9511C"/>
    <w:rsid w:val="00D95421"/>
    <w:rsid w:val="00D9542C"/>
    <w:rsid w:val="00D95A66"/>
    <w:rsid w:val="00D95CC8"/>
    <w:rsid w:val="00D95F6F"/>
    <w:rsid w:val="00D96892"/>
    <w:rsid w:val="00D9695A"/>
    <w:rsid w:val="00D9716D"/>
    <w:rsid w:val="00D979FC"/>
    <w:rsid w:val="00D97C79"/>
    <w:rsid w:val="00D97FE1"/>
    <w:rsid w:val="00DA03E8"/>
    <w:rsid w:val="00DA0477"/>
    <w:rsid w:val="00DA04F7"/>
    <w:rsid w:val="00DA0A4A"/>
    <w:rsid w:val="00DA0A8E"/>
    <w:rsid w:val="00DA1CA2"/>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615"/>
    <w:rsid w:val="00DD0B46"/>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EF6"/>
    <w:rsid w:val="00E12F5D"/>
    <w:rsid w:val="00E13429"/>
    <w:rsid w:val="00E1356B"/>
    <w:rsid w:val="00E13708"/>
    <w:rsid w:val="00E13E16"/>
    <w:rsid w:val="00E14026"/>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27ECF"/>
    <w:rsid w:val="00E27F57"/>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70A6"/>
    <w:rsid w:val="00E37BB6"/>
    <w:rsid w:val="00E37CD1"/>
    <w:rsid w:val="00E40195"/>
    <w:rsid w:val="00E4049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2C5D"/>
    <w:rsid w:val="00E52F04"/>
    <w:rsid w:val="00E53C24"/>
    <w:rsid w:val="00E5428D"/>
    <w:rsid w:val="00E54294"/>
    <w:rsid w:val="00E547AB"/>
    <w:rsid w:val="00E54CD9"/>
    <w:rsid w:val="00E550B3"/>
    <w:rsid w:val="00E551E7"/>
    <w:rsid w:val="00E555C1"/>
    <w:rsid w:val="00E55BCF"/>
    <w:rsid w:val="00E56229"/>
    <w:rsid w:val="00E562AF"/>
    <w:rsid w:val="00E56441"/>
    <w:rsid w:val="00E566AD"/>
    <w:rsid w:val="00E56F7F"/>
    <w:rsid w:val="00E57082"/>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E4"/>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B24"/>
    <w:rsid w:val="00E91B54"/>
    <w:rsid w:val="00E91DDD"/>
    <w:rsid w:val="00E91E57"/>
    <w:rsid w:val="00E92040"/>
    <w:rsid w:val="00E9204C"/>
    <w:rsid w:val="00E9263C"/>
    <w:rsid w:val="00E92791"/>
    <w:rsid w:val="00E9310B"/>
    <w:rsid w:val="00E93BB6"/>
    <w:rsid w:val="00E93D76"/>
    <w:rsid w:val="00E93E2F"/>
    <w:rsid w:val="00E94108"/>
    <w:rsid w:val="00E9498C"/>
    <w:rsid w:val="00E94D20"/>
    <w:rsid w:val="00E94F4D"/>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650"/>
    <w:rsid w:val="00EA6C91"/>
    <w:rsid w:val="00EA6CA6"/>
    <w:rsid w:val="00EA6CAE"/>
    <w:rsid w:val="00EA717D"/>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B9"/>
    <w:rsid w:val="00EC2796"/>
    <w:rsid w:val="00EC2A2A"/>
    <w:rsid w:val="00EC2FAF"/>
    <w:rsid w:val="00EC3199"/>
    <w:rsid w:val="00EC32D7"/>
    <w:rsid w:val="00EC3A6A"/>
    <w:rsid w:val="00EC3F98"/>
    <w:rsid w:val="00EC4228"/>
    <w:rsid w:val="00EC47C9"/>
    <w:rsid w:val="00EC49F8"/>
    <w:rsid w:val="00EC4ABF"/>
    <w:rsid w:val="00EC5103"/>
    <w:rsid w:val="00EC5F55"/>
    <w:rsid w:val="00EC6745"/>
    <w:rsid w:val="00EC6C33"/>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FE3"/>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5B13"/>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A7D"/>
    <w:rsid w:val="00F67599"/>
    <w:rsid w:val="00F67B4E"/>
    <w:rsid w:val="00F67D9D"/>
    <w:rsid w:val="00F700AC"/>
    <w:rsid w:val="00F712F5"/>
    <w:rsid w:val="00F71779"/>
    <w:rsid w:val="00F72190"/>
    <w:rsid w:val="00F72380"/>
    <w:rsid w:val="00F723C0"/>
    <w:rsid w:val="00F72C9C"/>
    <w:rsid w:val="00F72EDA"/>
    <w:rsid w:val="00F72FBA"/>
    <w:rsid w:val="00F73A15"/>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15A"/>
    <w:rsid w:val="00F86E19"/>
    <w:rsid w:val="00F87270"/>
    <w:rsid w:val="00F87E21"/>
    <w:rsid w:val="00F901EA"/>
    <w:rsid w:val="00F90DD4"/>
    <w:rsid w:val="00F911F6"/>
    <w:rsid w:val="00F9133D"/>
    <w:rsid w:val="00F9199A"/>
    <w:rsid w:val="00F91F38"/>
    <w:rsid w:val="00F92AF3"/>
    <w:rsid w:val="00F92CE4"/>
    <w:rsid w:val="00F9420E"/>
    <w:rsid w:val="00F9577C"/>
    <w:rsid w:val="00F96180"/>
    <w:rsid w:val="00F96909"/>
    <w:rsid w:val="00F96B63"/>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B9"/>
    <w:rsid w:val="00FE67D9"/>
    <w:rsid w:val="00FE683B"/>
    <w:rsid w:val="00FE6BB8"/>
    <w:rsid w:val="00FE7247"/>
    <w:rsid w:val="00FE7448"/>
    <w:rsid w:val="00FE7603"/>
    <w:rsid w:val="00FF0257"/>
    <w:rsid w:val="00FF02F9"/>
    <w:rsid w:val="00FF0400"/>
    <w:rsid w:val="00FF0F15"/>
    <w:rsid w:val="00FF132D"/>
    <w:rsid w:val="00FF167F"/>
    <w:rsid w:val="00FF1848"/>
    <w:rsid w:val="00FF1D46"/>
    <w:rsid w:val="00FF1DD3"/>
    <w:rsid w:val="00FF1F19"/>
    <w:rsid w:val="00FF1FDA"/>
    <w:rsid w:val="00FF234B"/>
    <w:rsid w:val="00FF2465"/>
    <w:rsid w:val="00FF29E4"/>
    <w:rsid w:val="00FF2A8F"/>
    <w:rsid w:val="00FF2C35"/>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220179-55F0-F548-8CF7-F66EF7BDA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75309</Words>
  <Characters>429264</Characters>
  <Application>Microsoft Office Word</Application>
  <DocSecurity>0</DocSecurity>
  <Lines>3577</Lines>
  <Paragraphs>1007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cp:revision>
  <cp:lastPrinted>2018-04-06T16:34:00Z</cp:lastPrinted>
  <dcterms:created xsi:type="dcterms:W3CDTF">2018-11-06T19:52:00Z</dcterms:created>
  <dcterms:modified xsi:type="dcterms:W3CDTF">2018-11-06T19:52:00Z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