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E0445B5"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w:t>
      </w:r>
      <w:r w:rsidR="00B2260E">
        <w:rPr>
          <w:bCs/>
          <w:iCs/>
          <w:color w:val="000000" w:themeColor="text1"/>
        </w:rPr>
        <w:t xml:space="preserve">P. </w:t>
      </w:r>
      <w:r w:rsidR="002C0A0B" w:rsidRPr="00233F15">
        <w:rPr>
          <w:bCs/>
          <w:iCs/>
          <w:color w:val="000000" w:themeColor="text1"/>
        </w:rPr>
        <w:t>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36885CA0"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xml:space="preserve">.  In yeast, </w:t>
      </w:r>
      <w:r w:rsidR="00660958">
        <w:rPr>
          <w:lang w:val="en-CA"/>
        </w:rPr>
        <w:t xml:space="preserve">under standard growth conditions, </w:t>
      </w:r>
      <w:r w:rsidR="00385DCF">
        <w:rPr>
          <w:lang w:val="en-CA"/>
        </w:rPr>
        <w:t>t</w:t>
      </w:r>
      <w:r w:rsidR="009A74DE">
        <w:rPr>
          <w:lang w:val="en-CA"/>
        </w:rPr>
        <w:t>he number of genes yielding a phenotype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r w:rsidR="004925F7">
        <w:rPr>
          <w:lang w:val="en-CA"/>
        </w:rPr>
        <w:t xml:space="preserve">An effort to map </w:t>
      </w:r>
      <w:r w:rsidR="00C903F5">
        <w:rPr>
          <w:lang w:val="en-CA"/>
        </w:rPr>
        <w:t xml:space="preserve">genetic background effects affecting </w:t>
      </w:r>
      <w:r w:rsidR="000C5C2F">
        <w:rPr>
          <w:lang w:val="en-CA"/>
        </w:rPr>
        <w:t xml:space="preserve">the </w:t>
      </w:r>
      <w:r w:rsidR="009C12B9">
        <w:rPr>
          <w:lang w:val="en-CA"/>
        </w:rPr>
        <w:t>environment-dependent growth</w:t>
      </w:r>
      <w:r w:rsidR="00C903F5">
        <w:rPr>
          <w:lang w:val="en-CA"/>
        </w:rPr>
        <w:t xml:space="preserve"> </w:t>
      </w:r>
      <w:r w:rsidR="009C12B9">
        <w:rPr>
          <w:lang w:val="en-CA"/>
        </w:rPr>
        <w:t xml:space="preserve">of several </w:t>
      </w:r>
      <w:r w:rsidR="008C68E2">
        <w:rPr>
          <w:lang w:val="en-CA"/>
        </w:rPr>
        <w:t xml:space="preserve">yeast </w:t>
      </w:r>
      <w:r w:rsidR="00540A6F">
        <w:rPr>
          <w:lang w:val="en-CA"/>
        </w:rPr>
        <w:t xml:space="preserve">knockouts </w:t>
      </w:r>
      <w:r w:rsidR="009C12B9">
        <w:rPr>
          <w:lang w:val="en-CA"/>
        </w:rPr>
        <w:t xml:space="preserve">shows that 89% involve higher-order interactions of a knockout </w:t>
      </w:r>
      <w:r w:rsidR="000C5C2F">
        <w:rPr>
          <w:lang w:val="en-CA"/>
        </w:rPr>
        <w:t>with</w:t>
      </w:r>
      <w:r w:rsidR="009C12B9">
        <w:rPr>
          <w:lang w:val="en-CA"/>
        </w:rPr>
        <w:t xml:space="preserve"> multiple loci</w:t>
      </w:r>
      <w:r w:rsidR="000C5C2F">
        <w:rPr>
          <w:lang w:val="en-CA"/>
        </w:rPr>
        <w:fldChar w:fldCharType="begin" w:fldLock="1"/>
      </w:r>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r w:rsidR="000C5C2F">
        <w:rPr>
          <w:lang w:val="en-CA"/>
        </w:rPr>
        <w:fldChar w:fldCharType="end"/>
      </w:r>
      <w:r w:rsidR="000C5C2F">
        <w:rPr>
          <w:lang w:val="en-CA"/>
        </w:rPr>
        <w:t xml:space="preserve">.  </w:t>
      </w:r>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5A6BC051"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w:t>
      </w:r>
      <w:r w:rsidR="00661DFC">
        <w:rPr>
          <w:lang w:val="en-CA"/>
        </w:rPr>
        <w:lastRenderedPageBreak/>
        <w:t xml:space="preserve">(e.g.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 xml:space="preserve">Methods have been described for parallel generation and </w:t>
      </w:r>
      <w:del w:id="0" w:author="Albi Celaj" w:date="2018-11-26T11:36:00Z">
        <w:r w:rsidR="005676DD" w:rsidDel="00AD2785">
          <w:delText xml:space="preserve">parallel </w:delText>
        </w:r>
      </w:del>
      <w:r w:rsidR="005676DD">
        <w:t>phenotyping of yeast</w:t>
      </w:r>
      <w:r w:rsidR="009673E9">
        <w:fldChar w:fldCharType="begin" w:fldLock="1"/>
      </w:r>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r w:rsidR="009673E9">
        <w:fldChar w:fldCharType="end"/>
      </w:r>
      <w:r w:rsidR="009673E9">
        <w:t xml:space="preserve"> </w:t>
      </w:r>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0006A139"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xml:space="preserve">. Indeed, ABC transporters are  </w:t>
      </w:r>
      <w:r w:rsidR="00393DBF">
        <w:t>one of the</w:t>
      </w:r>
      <w:r w:rsidR="00090233">
        <w:t xml:space="preserve"> large</w:t>
      </w:r>
      <w:r w:rsidR="00393DBF">
        <w:t>st</w:t>
      </w:r>
      <w:r w:rsidR="00090233">
        <w:t xml:space="preserve"> </w:t>
      </w:r>
      <w:r w:rsidR="00393DBF">
        <w:t xml:space="preserve">and oldest </w:t>
      </w:r>
      <w:r w:rsidR="00090233">
        <w:t>gene famil</w:t>
      </w:r>
      <w:r w:rsidR="00393DBF">
        <w:t>ies</w:t>
      </w:r>
      <w:r w:rsidR="00090233">
        <w:t xml:space="preserve">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xml:space="preserve">.  Second, although </w:t>
      </w:r>
      <w:r w:rsidR="00906F17">
        <w:t xml:space="preserve">many </w:t>
      </w:r>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1963B51E"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10F57">
        <w:rPr>
          <w:rFonts w:eastAsia="Times New Roman"/>
        </w:rPr>
        <w:t xml:space="preserve">a </w:t>
      </w:r>
      <w:r w:rsidR="00EE6EFB">
        <w:rPr>
          <w:rFonts w:eastAsia="Times New Roman"/>
        </w:rPr>
        <w:t xml:space="preserve">system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7F6B2C71"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A76650">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EF3DD9">
        <w:rPr>
          <w:bCs/>
          <w:iCs/>
          <w:color w:val="000000" w:themeColor="text1"/>
        </w:rPr>
        <w:t>Fig</w:t>
      </w:r>
      <w:r w:rsidR="00655BEC">
        <w:rPr>
          <w:bCs/>
          <w:iCs/>
          <w:color w:val="000000" w:themeColor="text1"/>
        </w:rPr>
        <w:t xml:space="preserve">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6CE99506"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w:t>
      </w:r>
      <w:r w:rsidR="00EF3DD9">
        <w:rPr>
          <w:bCs/>
          <w:iCs/>
          <w:color w:val="000000" w:themeColor="text1"/>
          <w:lang w:val="en-CA"/>
        </w:rPr>
        <w:t>Fig</w:t>
      </w:r>
      <w:r w:rsidR="00467245">
        <w:rPr>
          <w:bCs/>
          <w:iCs/>
          <w:color w:val="000000" w:themeColor="text1"/>
          <w:lang w:val="en-CA"/>
        </w:rPr>
        <w:t xml:space="preserve">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w:t>
      </w:r>
      <w:r w:rsidR="00EF3DD9">
        <w:rPr>
          <w:bCs/>
          <w:iCs/>
          <w:color w:val="000000" w:themeColor="text1"/>
          <w:lang w:val="en-CA"/>
        </w:rPr>
        <w:t>Fig</w:t>
      </w:r>
      <w:r w:rsidR="005F13FF">
        <w:rPr>
          <w:bCs/>
          <w:iCs/>
          <w:color w:val="000000" w:themeColor="text1"/>
          <w:lang w:val="en-CA"/>
        </w:rPr>
        <w:t xml:space="preserve"> 1).  </w:t>
      </w:r>
    </w:p>
    <w:p w14:paraId="35592CE3" w14:textId="77777777" w:rsidR="006F65F4" w:rsidRDefault="006F65F4" w:rsidP="005F13FF">
      <w:pPr>
        <w:jc w:val="both"/>
        <w:rPr>
          <w:bCs/>
          <w:iCs/>
          <w:color w:val="000000" w:themeColor="text1"/>
          <w:lang w:val="en-CA"/>
        </w:rPr>
      </w:pPr>
    </w:p>
    <w:p w14:paraId="7A9BAAA3" w14:textId="58091DFA"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EF3DD9">
        <w:t>Fig</w:t>
      </w:r>
      <w:r w:rsidR="00B0183A" w:rsidRPr="00233F15">
        <w:t xml:space="preserve">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accuracy of 93.8% (</w:t>
      </w:r>
      <w:r w:rsidR="00EF3DD9">
        <w:t>Fig</w:t>
      </w:r>
      <w:r w:rsidR="001B1758" w:rsidRPr="00233F15">
        <w:t xml:space="preserve">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w:t>
      </w:r>
      <w:r w:rsidR="00EF3DD9">
        <w:t>Fig</w:t>
      </w:r>
      <w:r w:rsidR="00EB3FBA" w:rsidRPr="00233F15">
        <w:t xml:space="preserve">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w:t>
      </w:r>
      <w:r w:rsidR="00EF3DD9">
        <w:t>Fig</w:t>
      </w:r>
      <w:r w:rsidR="00EB3FBA" w:rsidRPr="00233F15">
        <w:t xml:space="preserve">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72F781E1"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 xml:space="preserve">20 generations of overall pool growth, </w:t>
      </w:r>
      <w:r w:rsidR="00EF3DD9">
        <w:t>Fig</w:t>
      </w:r>
      <w:r w:rsidR="005B0B96" w:rsidRPr="00233F15">
        <w:t xml:space="preserve">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2754F9C4"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EF3DD9">
        <w:rPr>
          <w:color w:val="000000"/>
        </w:rPr>
        <w:t>Fig</w:t>
      </w:r>
      <w:r w:rsidR="002B0A74">
        <w:rPr>
          <w:color w:val="000000"/>
        </w:rPr>
        <w:t xml:space="preserve"> 1, Data S5).  </w:t>
      </w:r>
    </w:p>
    <w:p w14:paraId="09D6D627" w14:textId="77777777" w:rsidR="006F65F4" w:rsidRDefault="006F65F4" w:rsidP="004210F6">
      <w:pPr>
        <w:widowControl w:val="0"/>
        <w:autoSpaceDE w:val="0"/>
        <w:autoSpaceDN w:val="0"/>
        <w:adjustRightInd w:val="0"/>
        <w:jc w:val="both"/>
        <w:rPr>
          <w:color w:val="000000"/>
        </w:rPr>
      </w:pPr>
    </w:p>
    <w:p w14:paraId="1A2111F6" w14:textId="5EA635D4"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the </w:t>
      </w:r>
      <w:r w:rsidR="00E92791" w:rsidRPr="00FB55DF">
        <w:rPr>
          <w:color w:val="000000"/>
        </w:rPr>
        <w:t xml:space="preserve">above-described </w:t>
      </w:r>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4822B12B"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w:t>
      </w:r>
      <w:r w:rsidR="00EF3DD9">
        <w:rPr>
          <w:color w:val="000000"/>
        </w:rPr>
        <w:t>Fig</w:t>
      </w:r>
      <w:r w:rsidRPr="00FB55DF">
        <w:rPr>
          <w:color w:val="000000"/>
        </w:rPr>
        <w:t xml:space="preserve">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r w:rsidR="00B276FC" w:rsidRPr="00FB55DF">
        <w:rPr>
          <w:color w:val="000000"/>
        </w:rPr>
        <w:t xml:space="preserve"> </w:t>
      </w:r>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w:t>
      </w:r>
      <w:r w:rsidR="00EF3DD9">
        <w:rPr>
          <w:color w:val="000000"/>
        </w:rPr>
        <w:t>Fig</w:t>
      </w:r>
      <w:r w:rsidRPr="00FB55DF">
        <w:rPr>
          <w:color w:val="000000"/>
        </w:rPr>
        <w:t xml:space="preserve">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6F8E2266"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w:t>
      </w:r>
      <w:r>
        <w:rPr>
          <w:color w:val="000000"/>
        </w:rPr>
        <w:lastRenderedPageBreak/>
        <w:t xml:space="preserve">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EF3DD9">
        <w:rPr>
          <w:color w:val="000000"/>
        </w:rPr>
        <w:t>Fig</w:t>
      </w:r>
      <w:r w:rsidR="0066744C">
        <w:rPr>
          <w:color w:val="000000"/>
        </w:rPr>
        <w:t xml:space="preserve">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EF3DD9">
        <w:rPr>
          <w:color w:val="000000"/>
        </w:rPr>
        <w:t>Fig</w:t>
      </w:r>
      <w:r w:rsidR="009E2837">
        <w:rPr>
          <w:color w:val="000000"/>
        </w:rPr>
        <w:t xml:space="preserve">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28A8DA6D"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EF3DD9">
        <w:rPr>
          <w:color w:val="000000"/>
          <w:lang w:val="en-CA"/>
        </w:rPr>
        <w:t>Fig</w:t>
      </w:r>
      <w:r w:rsidR="00DA296C">
        <w:rPr>
          <w:color w:val="000000"/>
          <w:lang w:val="en-CA"/>
        </w:rPr>
        <w:t xml:space="preserve">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EF3DD9">
        <w:rPr>
          <w:color w:val="000000"/>
          <w:lang w:val="en-CA"/>
        </w:rPr>
        <w:t>Fig</w:t>
      </w:r>
      <w:r w:rsidR="00D92FAF">
        <w:rPr>
          <w:color w:val="000000"/>
          <w:lang w:val="en-CA"/>
        </w:rPr>
        <w:t xml:space="preserv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3F7C5B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EF3DD9">
        <w:rPr>
          <w:color w:val="000000"/>
          <w:lang w:val="en-CA"/>
        </w:rPr>
        <w:t>Fig</w:t>
      </w:r>
      <w:r w:rsidR="00F65A2C">
        <w:rPr>
          <w:color w:val="000000"/>
          <w:lang w:val="en-CA"/>
        </w:rPr>
        <w:t xml:space="preserve">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3BFA6DED"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EF3DD9">
        <w:rPr>
          <w:color w:val="000000"/>
        </w:rPr>
        <w:t>Fig</w:t>
      </w:r>
      <w:r w:rsidR="00EA336E">
        <w:rPr>
          <w:color w:val="000000"/>
        </w:rPr>
        <w:t xml:space="preserve">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EF3DD9">
        <w:rPr>
          <w:color w:val="000000"/>
        </w:rPr>
        <w:t>Fig</w:t>
      </w:r>
      <w:r>
        <w:rPr>
          <w:color w:val="000000"/>
        </w:rPr>
        <w:t xml:space="preserve">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EF3DD9">
        <w:rPr>
          <w:color w:val="000000"/>
        </w:rPr>
        <w:t>Fig</w:t>
      </w:r>
      <w:r w:rsidR="007D692E" w:rsidRPr="00D66545">
        <w:rPr>
          <w:color w:val="000000"/>
        </w:rPr>
        <w:t xml:space="preserve">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97BC2F3"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w:t>
      </w:r>
      <w:r w:rsidR="00772F98" w:rsidRPr="00D66545">
        <w:rPr>
          <w:color w:val="000000"/>
        </w:rPr>
        <w:lastRenderedPageBreak/>
        <w:t xml:space="preserve">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w:t>
      </w:r>
      <w:r w:rsidR="00EF3DD9">
        <w:rPr>
          <w:color w:val="000000"/>
        </w:rPr>
        <w:t>Fig</w:t>
      </w:r>
      <w:r w:rsidR="00772F98" w:rsidRPr="00D66545">
        <w:rPr>
          <w:color w:val="000000"/>
        </w:rPr>
        <w:t xml:space="preserve">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EF3DD9">
        <w:rPr>
          <w:color w:val="000000"/>
        </w:rPr>
        <w:t>Fig</w:t>
      </w:r>
      <w:r w:rsidR="00772F98" w:rsidRPr="00D66545">
        <w:rPr>
          <w:color w:val="000000"/>
        </w:rPr>
        <w:t xml:space="preserve">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4D73D431"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EF3DD9">
        <w:rPr>
          <w:color w:val="000000"/>
          <w:lang w:val="en-CA"/>
        </w:rPr>
        <w:t>Fig</w:t>
      </w:r>
      <w:r>
        <w:rPr>
          <w:color w:val="000000"/>
          <w:lang w:val="en-CA"/>
        </w:rPr>
        <w:t xml:space="preserve">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6704557B"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EF3DD9">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1"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1"/>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EF3DD9">
        <w:rPr>
          <w:color w:val="000000"/>
        </w:rPr>
        <w:t>Fig</w:t>
      </w:r>
      <w:r w:rsidR="00A11C11">
        <w:rPr>
          <w:color w:val="000000"/>
        </w:rPr>
        <w:t xml:space="preserve">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r w:rsidR="00414F35">
        <w:rPr>
          <w:color w:val="000000"/>
          <w:lang w:val="en-CA"/>
        </w:rPr>
        <w:t xml:space="preserve">Taken together, these results are consistent with a model wherein </w:t>
      </w:r>
      <w:r w:rsidR="00414F35" w:rsidRPr="00496A4E">
        <w:rPr>
          <w:bCs/>
          <w:i/>
          <w:iCs/>
          <w:color w:val="000000" w:themeColor="text1"/>
        </w:rPr>
        <w:t>SNQ2</w:t>
      </w:r>
      <w:r w:rsidR="00414F35">
        <w:rPr>
          <w:bCs/>
          <w:iCs/>
          <w:color w:val="000000" w:themeColor="text1"/>
        </w:rPr>
        <w:t xml:space="preserve">, </w:t>
      </w:r>
      <w:r w:rsidR="00414F35" w:rsidRPr="00496A4E">
        <w:rPr>
          <w:bCs/>
          <w:i/>
          <w:iCs/>
          <w:color w:val="000000" w:themeColor="text1"/>
        </w:rPr>
        <w:t>YOR1</w:t>
      </w:r>
      <w:r w:rsidR="00414F35">
        <w:rPr>
          <w:bCs/>
          <w:iCs/>
          <w:color w:val="000000" w:themeColor="text1"/>
        </w:rPr>
        <w:t xml:space="preserve">, </w:t>
      </w:r>
      <w:r w:rsidR="00414F35" w:rsidRPr="00496A4E">
        <w:rPr>
          <w:bCs/>
          <w:i/>
          <w:iCs/>
          <w:color w:val="000000" w:themeColor="text1"/>
        </w:rPr>
        <w:t>YBT1</w:t>
      </w:r>
      <w:r w:rsidR="00414F35">
        <w:rPr>
          <w:bCs/>
          <w:iCs/>
          <w:color w:val="000000" w:themeColor="text1"/>
        </w:rPr>
        <w:t xml:space="preserve">, and </w:t>
      </w:r>
      <w:r w:rsidR="00414F35" w:rsidRPr="00496A4E">
        <w:rPr>
          <w:bCs/>
          <w:i/>
          <w:iCs/>
          <w:color w:val="000000" w:themeColor="text1"/>
        </w:rPr>
        <w:t>YCF1</w:t>
      </w:r>
      <w:r w:rsidR="00414F35">
        <w:rPr>
          <w:bCs/>
          <w:iCs/>
          <w:color w:val="000000" w:themeColor="text1"/>
        </w:rPr>
        <w:t xml:space="preserve"> are each independently able to (directly or indirectly) inhibit the activity of </w:t>
      </w:r>
      <w:r w:rsidR="00414F35" w:rsidRPr="00496A4E">
        <w:rPr>
          <w:bCs/>
          <w:i/>
          <w:iCs/>
          <w:color w:val="000000" w:themeColor="text1"/>
        </w:rPr>
        <w:t>PDR5</w:t>
      </w:r>
      <w:r w:rsidR="00414F35">
        <w:rPr>
          <w:bCs/>
          <w:iCs/>
          <w:color w:val="000000" w:themeColor="text1"/>
        </w:rPr>
        <w:t>.</w:t>
      </w:r>
    </w:p>
    <w:p w14:paraId="1E2824F2" w14:textId="2B4B5331" w:rsidR="00B55701" w:rsidRDefault="00B55701" w:rsidP="00C313F6">
      <w:pPr>
        <w:widowControl w:val="0"/>
        <w:autoSpaceDE w:val="0"/>
        <w:autoSpaceDN w:val="0"/>
        <w:adjustRightInd w:val="0"/>
        <w:jc w:val="both"/>
        <w:rPr>
          <w:color w:val="000000"/>
          <w:lang w:val="en-CA"/>
        </w:rPr>
      </w:pPr>
    </w:p>
    <w:p w14:paraId="5801FC63" w14:textId="4A502221"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sidR="00EF3DD9">
        <w:rPr>
          <w:color w:val="000000"/>
          <w:lang w:val="en-CA"/>
        </w:rPr>
        <w:t>Fig</w:t>
      </w:r>
      <w:r>
        <w:rPr>
          <w:color w:val="000000"/>
          <w:lang w:val="en-CA"/>
        </w:rPr>
        <w:t xml:space="preserve">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sidR="00EF3DD9">
        <w:rPr>
          <w:color w:val="000000"/>
          <w:lang w:val="en-CA"/>
        </w:rPr>
        <w:t>Fig</w:t>
      </w:r>
      <w:r>
        <w:rPr>
          <w:color w:val="000000"/>
          <w:lang w:val="en-CA"/>
        </w:rPr>
        <w:t xml:space="preserve">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7648567C"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w:t>
      </w:r>
      <w:r w:rsidR="00320388">
        <w:rPr>
          <w:color w:val="000000"/>
          <w:lang w:val="en-CA"/>
        </w:rPr>
        <w:t>[</w:t>
      </w:r>
      <w:r w:rsidR="00EF3DD9">
        <w:rPr>
          <w:color w:val="000000"/>
          <w:lang w:val="en-CA"/>
        </w:rPr>
        <w:t>Fig</w:t>
      </w:r>
      <w:r>
        <w:rPr>
          <w:color w:val="000000"/>
          <w:lang w:val="en-CA"/>
        </w:rPr>
        <w:t xml:space="preserve">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678DA4D8"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EF3DD9">
        <w:rPr>
          <w:color w:val="000000"/>
        </w:rPr>
        <w:t>Fig</w:t>
      </w:r>
      <w:r w:rsidR="000D06E5">
        <w:rPr>
          <w:color w:val="000000"/>
        </w:rPr>
        <w:t xml:space="preserve">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C241BD">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46&lt;/sup&gt;","plainTextFormattedCitation":"46","previouslyFormattedCitation":"&lt;sup&gt;46&lt;/sup&gt;"},"properties":{"noteIndex":0},"schema":"https://github.com/citation-style-language/schema/raw/master/csl-citation.json"}</w:instrText>
      </w:r>
      <w:r w:rsidR="00222479">
        <w:rPr>
          <w:color w:val="000000"/>
        </w:rPr>
        <w:fldChar w:fldCharType="separate"/>
      </w:r>
      <w:r w:rsidR="00A76650" w:rsidRPr="00A76650">
        <w:rPr>
          <w:noProof/>
          <w:color w:val="000000"/>
          <w:vertAlign w:val="superscript"/>
        </w:rPr>
        <w:t>46</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EF3DD9">
        <w:rPr>
          <w:color w:val="000000"/>
        </w:rPr>
        <w:t>Fig</w:t>
      </w:r>
      <w:r w:rsidR="00450E99">
        <w:rPr>
          <w:color w:val="000000"/>
        </w:rPr>
        <w:t xml:space="preserve"> </w:t>
      </w:r>
      <w:r w:rsidR="00450E99">
        <w:rPr>
          <w:color w:val="000000"/>
        </w:rPr>
        <w:lastRenderedPageBreak/>
        <w:t>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C241BD">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34,45,47,48&lt;/sup&gt;","plainTextFormattedCitation":"34,45,47,48","previouslyFormattedCitation":"&lt;sup&gt;34,45,47,48&lt;/sup&gt;"},"properties":{"noteIndex":0},"schema":"https://github.com/citation-style-language/schema/raw/master/csl-citation.json"}</w:instrText>
      </w:r>
      <w:r w:rsidR="00506324">
        <w:rPr>
          <w:color w:val="000000"/>
        </w:rPr>
        <w:fldChar w:fldCharType="separate"/>
      </w:r>
      <w:r w:rsidR="00A76650" w:rsidRPr="00A76650">
        <w:rPr>
          <w:noProof/>
          <w:color w:val="000000"/>
          <w:vertAlign w:val="superscript"/>
        </w:rPr>
        <w:t>34,45,47,48</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EF3DD9">
        <w:rPr>
          <w:color w:val="000000"/>
        </w:rPr>
        <w:t>Fig</w:t>
      </w:r>
      <w:r w:rsidR="00055F5E">
        <w:rPr>
          <w:color w:val="000000"/>
        </w:rPr>
        <w:t xml:space="preserve">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E6A557F"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w:t>
      </w:r>
      <w:r w:rsidR="00EF3DD9">
        <w:rPr>
          <w:rFonts w:eastAsiaTheme="minorEastAsia"/>
          <w:bCs/>
          <w:iCs/>
          <w:color w:val="000000" w:themeColor="text1"/>
        </w:rPr>
        <w:t>Fig</w:t>
      </w:r>
      <w:r>
        <w:rPr>
          <w:rFonts w:eastAsiaTheme="minorEastAsia"/>
          <w:bCs/>
          <w:iCs/>
          <w:color w:val="000000" w:themeColor="text1"/>
        </w:rPr>
        <w:t xml:space="preserve"> 3C).</w:t>
      </w:r>
      <w:r w:rsidRPr="00233F15">
        <w:rPr>
          <w:bCs/>
          <w:iCs/>
          <w:color w:val="000000" w:themeColor="text1"/>
        </w:rPr>
        <w:t xml:space="preserve"> </w:t>
      </w:r>
    </w:p>
    <w:p w14:paraId="368CAC2A" w14:textId="7C4A3AC4"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EF3DD9">
        <w:rPr>
          <w:bCs/>
          <w:iCs/>
          <w:color w:val="000000" w:themeColor="text1"/>
        </w:rPr>
        <w:t>Fig</w:t>
      </w:r>
      <w:r w:rsidRPr="00320388">
        <w:rPr>
          <w:bCs/>
          <w:iCs/>
          <w:color w:val="000000" w:themeColor="text1"/>
        </w:rPr>
        <w:t xml:space="preserve"> 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EF3DD9">
        <w:rPr>
          <w:bCs/>
          <w:iCs/>
          <w:color w:val="000000" w:themeColor="text1"/>
        </w:rPr>
        <w:t>Fig</w:t>
      </w:r>
      <w:r w:rsidRPr="00320388">
        <w:rPr>
          <w:bCs/>
          <w:iCs/>
          <w:color w:val="000000" w:themeColor="text1"/>
        </w:rPr>
        <w:t xml:space="preserve"> 3C, Data S6).</w:t>
      </w:r>
      <w:r w:rsidRPr="00233F15">
        <w:rPr>
          <w:bCs/>
          <w:iCs/>
          <w:color w:val="000000" w:themeColor="text1"/>
        </w:rPr>
        <w:t xml:space="preserve"> </w:t>
      </w:r>
    </w:p>
    <w:p w14:paraId="5B1F838C" w14:textId="0B07C730"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EF3DD9">
        <w:rPr>
          <w:bCs/>
          <w:iCs/>
          <w:color w:val="000000" w:themeColor="text1"/>
        </w:rPr>
        <w:t>Fig</w:t>
      </w:r>
      <w:r w:rsidR="00C313F6">
        <w:rPr>
          <w:bCs/>
          <w:iCs/>
          <w:color w:val="000000" w:themeColor="text1"/>
        </w:rPr>
        <w:t xml:space="preserve">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EF3DD9">
        <w:rPr>
          <w:bCs/>
          <w:iCs/>
          <w:color w:val="000000" w:themeColor="text1"/>
        </w:rPr>
        <w:t>Fig</w:t>
      </w:r>
      <w:r w:rsidR="00C313F6" w:rsidRPr="00D853DD">
        <w:rPr>
          <w:bCs/>
          <w:iCs/>
          <w:color w:val="000000" w:themeColor="text1"/>
        </w:rPr>
        <w:t xml:space="preserve"> 3C, Data S6).  </w:t>
      </w:r>
      <w:r w:rsidR="00BC34CF" w:rsidRPr="00D853DD">
        <w:rPr>
          <w:bCs/>
          <w:iCs/>
          <w:color w:val="000000" w:themeColor="text1"/>
        </w:rPr>
        <w:t>T</w:t>
      </w:r>
      <w:r w:rsidR="00C313F6" w:rsidRPr="00D853DD">
        <w:rPr>
          <w:bCs/>
          <w:iCs/>
          <w:color w:val="000000" w:themeColor="text1"/>
        </w:rPr>
        <w:t>he</w:t>
      </w:r>
      <w:r w:rsidR="00C313F6">
        <w:rPr>
          <w:bCs/>
          <w:iCs/>
          <w:color w:val="000000" w:themeColor="text1"/>
        </w:rPr>
        <w:t xml:space="preserv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041797">
        <w:rPr>
          <w:color w:val="000000"/>
        </w:rPr>
        <w:t>{</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041797">
        <w:rPr>
          <w:color w:val="000000"/>
        </w:rPr>
        <w:t xml:space="preserve">, </w:t>
      </w:r>
      <w:r w:rsidR="00271882">
        <w:rPr>
          <w:i/>
          <w:color w:val="000000"/>
        </w:rPr>
        <w:t>ycf</w:t>
      </w:r>
      <w:r w:rsidR="004A6EC7" w:rsidRPr="00233F15">
        <w:rPr>
          <w:i/>
          <w:color w:val="000000"/>
        </w:rPr>
        <w:t>1∆</w:t>
      </w:r>
      <w:r w:rsidR="00041797">
        <w:rPr>
          <w:color w:val="000000"/>
        </w:rPr>
        <w:t>}</w:t>
      </w:r>
      <w:r w:rsidR="004A6EC7">
        <w:rPr>
          <w:i/>
          <w:color w:val="000000"/>
        </w:rPr>
        <w:t xml:space="preserve"> </w:t>
      </w:r>
      <w:r w:rsidR="009B31D3">
        <w:rPr>
          <w:color w:val="000000"/>
        </w:rPr>
        <w:t xml:space="preserve">except </w:t>
      </w:r>
      <w:r w:rsidR="009B31D3" w:rsidRPr="001C4571">
        <w:rPr>
          <w:i/>
          <w:color w:val="000000"/>
        </w:rPr>
        <w:t>snq2∆</w:t>
      </w:r>
      <w:r w:rsidR="00041797">
        <w:rPr>
          <w:i/>
          <w:color w:val="000000"/>
        </w:rPr>
        <w:t xml:space="preserve"> </w:t>
      </w:r>
      <w:r w:rsidR="009B31D3">
        <w:rPr>
          <w:i/>
          <w:color w:val="000000"/>
        </w:rPr>
        <w:t>ybt1∆</w:t>
      </w:r>
      <w:r w:rsidR="00041797">
        <w:rPr>
          <w:i/>
          <w:color w:val="000000"/>
        </w:rPr>
        <w:t xml:space="preserve"> </w:t>
      </w:r>
      <w:r w:rsidR="009B31D3">
        <w:rPr>
          <w:i/>
          <w:color w:val="000000"/>
        </w:rPr>
        <w:t>ycf</w:t>
      </w:r>
      <w:r w:rsidR="009B31D3" w:rsidRPr="00233F15">
        <w:rPr>
          <w:i/>
          <w:color w:val="000000"/>
        </w:rPr>
        <w:t>1∆</w:t>
      </w:r>
      <w:r w:rsidR="009B31D3">
        <w:rPr>
          <w:color w:val="000000"/>
        </w:rPr>
        <w:t xml:space="preserve"> </w:t>
      </w:r>
      <w:r w:rsidR="002D4854">
        <w:rPr>
          <w:color w:val="000000"/>
        </w:rPr>
        <w:t xml:space="preserve">- </w:t>
      </w:r>
      <w:r w:rsidR="00EF3DD9">
        <w:rPr>
          <w:color w:val="000000"/>
        </w:rPr>
        <w:t>Fig</w:t>
      </w:r>
      <w:r w:rsidR="004A6EC7">
        <w:rPr>
          <w:color w:val="000000"/>
        </w:rPr>
        <w:t xml:space="preserve">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w:t>
      </w:r>
      <w:r>
        <w:rPr>
          <w:bCs/>
          <w:iCs/>
          <w:color w:val="000000" w:themeColor="text1"/>
        </w:rPr>
        <w:lastRenderedPageBreak/>
        <w:t xml:space="preserve">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14F4BAFA"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EF3DD9">
        <w:rPr>
          <w:bCs/>
          <w:iCs/>
          <w:color w:val="000000" w:themeColor="text1"/>
        </w:rPr>
        <w:t>Fig</w:t>
      </w:r>
      <w:r w:rsidR="004F5CDD">
        <w:rPr>
          <w:bCs/>
          <w:iCs/>
          <w:color w:val="000000" w:themeColor="text1"/>
        </w:rPr>
        <w:t xml:space="preserve"> S8A</w:t>
      </w:r>
      <w:r w:rsidR="00F66999">
        <w:rPr>
          <w:bCs/>
          <w:iCs/>
          <w:color w:val="000000" w:themeColor="text1"/>
        </w:rPr>
        <w:t>-B</w:t>
      </w:r>
      <w:r w:rsidR="004F5CDD">
        <w:rPr>
          <w:bCs/>
          <w:iCs/>
          <w:color w:val="000000" w:themeColor="text1"/>
        </w:rPr>
        <w:t xml:space="preserve">).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r w:rsidR="00641DE3">
        <w:rPr>
          <w:bCs/>
          <w:iCs/>
          <w:color w:val="000000" w:themeColor="text1"/>
        </w:rPr>
        <w:t xml:space="preserve">they </w:t>
      </w:r>
      <w:r w:rsidR="00B2260E">
        <w:rPr>
          <w:bCs/>
          <w:iCs/>
          <w:color w:val="000000" w:themeColor="text1"/>
        </w:rPr>
        <w:t>did not consistently depart from zero between repeated runs with different initial parameter settings</w:t>
      </w:r>
      <w:r w:rsidR="00641DE3">
        <w:rPr>
          <w:bCs/>
          <w:iCs/>
          <w:color w:val="000000" w:themeColor="text1"/>
        </w:rPr>
        <w:t xml:space="preserve">, or if </w:t>
      </w:r>
      <w:r w:rsidR="008A5242">
        <w:rPr>
          <w:bCs/>
          <w:iCs/>
          <w:color w:val="000000" w:themeColor="text1"/>
        </w:rPr>
        <w:t xml:space="preserve">doing so did not cause a significant difference in model predictions </w:t>
      </w:r>
      <w:r w:rsidR="00AE448D">
        <w:rPr>
          <w:bCs/>
          <w:iCs/>
          <w:color w:val="000000" w:themeColor="text1"/>
        </w:rPr>
        <w:t>(Methods).</w:t>
      </w:r>
      <w:r w:rsidR="007E73B4">
        <w:rPr>
          <w:bCs/>
          <w:iCs/>
          <w:color w:val="000000" w:themeColor="text1"/>
        </w:rPr>
        <w:t xml:space="preserve">  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r w:rsidR="008E0AAD" w:rsidRPr="008E0AAD">
        <w:rPr>
          <w:bCs/>
          <w:iCs/>
          <w:color w:val="000000" w:themeColor="text1"/>
          <w:highlight w:val="yellow"/>
        </w:rPr>
        <w:t>68</w:t>
      </w:r>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597F2AEF" w14:textId="0FCB9315"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EF3DD9">
        <w:rPr>
          <w:bCs/>
          <w:iCs/>
          <w:color w:val="000000" w:themeColor="text1"/>
        </w:rPr>
        <w:t>Fig</w:t>
      </w:r>
      <w:r w:rsidR="00A819D2">
        <w:rPr>
          <w:bCs/>
          <w:iCs/>
          <w:color w:val="000000" w:themeColor="text1"/>
        </w:rPr>
        <w:t xml:space="preserve">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Therefore</w:t>
      </w:r>
      <w:r w:rsidR="0076775C">
        <w:rPr>
          <w:bCs/>
          <w:iCs/>
          <w:color w:val="000000" w:themeColor="text1"/>
        </w:rPr>
        <w:t xml:space="preserve">, we </w:t>
      </w:r>
      <w:r w:rsidR="00B276FC">
        <w:rPr>
          <w:bCs/>
          <w:iCs/>
          <w:color w:val="000000" w:themeColor="text1"/>
        </w:rPr>
        <w:t xml:space="preserve">also </w:t>
      </w:r>
      <w:r w:rsidR="007E73B4">
        <w:rPr>
          <w:bCs/>
          <w:iCs/>
          <w:color w:val="000000" w:themeColor="text1"/>
        </w:rPr>
        <w:t>assess</w:t>
      </w:r>
      <w:r w:rsidR="0076775C">
        <w:rPr>
          <w:bCs/>
          <w:iCs/>
          <w:color w:val="000000" w:themeColor="text1"/>
        </w:rPr>
        <w:t>ed</w:t>
      </w:r>
      <w:r w:rsidR="007E73B4">
        <w:rPr>
          <w:bCs/>
          <w:iCs/>
          <w:color w:val="000000" w:themeColor="text1"/>
        </w:rPr>
        <w:t xml:space="preserve"> the model on data from one mating type and test</w:t>
      </w:r>
      <w:r w:rsidR="0076775C">
        <w:rPr>
          <w:bCs/>
          <w:iCs/>
          <w:color w:val="000000" w:themeColor="text1"/>
        </w:rPr>
        <w:t>ing</w:t>
      </w:r>
      <w:r w:rsidR="007E73B4">
        <w:rPr>
          <w:bCs/>
          <w:iCs/>
          <w:color w:val="000000" w:themeColor="text1"/>
        </w:rPr>
        <w:t xml:space="preserve"> it on the </w:t>
      </w:r>
      <w:r w:rsidR="00E01D4F">
        <w:rPr>
          <w:bCs/>
          <w:iCs/>
          <w:color w:val="000000" w:themeColor="text1"/>
        </w:rPr>
        <w:t>other</w:t>
      </w:r>
      <w:r w:rsidR="0076775C">
        <w:rPr>
          <w:bCs/>
          <w:iCs/>
          <w:color w:val="000000" w:themeColor="text1"/>
        </w:rPr>
        <w:t xml:space="preserve">. 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Fig </w:t>
      </w:r>
      <w:r w:rsidR="00AB1BCE">
        <w:rPr>
          <w:bCs/>
          <w:iCs/>
          <w:color w:val="000000" w:themeColor="text1"/>
        </w:rPr>
        <w:t>S8</w:t>
      </w:r>
      <w:r w:rsidR="00534DEF">
        <w:rPr>
          <w:bCs/>
          <w:iCs/>
          <w:color w:val="000000" w:themeColor="text1"/>
        </w:rPr>
        <w:t>C</w:t>
      </w:r>
      <w:r w:rsidR="00E01D4F">
        <w:rPr>
          <w:bCs/>
          <w:iCs/>
          <w:color w:val="000000" w:themeColor="text1"/>
        </w:rPr>
        <w:t>)</w:t>
      </w:r>
      <w:r w:rsidR="0076775C">
        <w:rPr>
          <w:bCs/>
          <w:iCs/>
          <w:color w:val="000000" w:themeColor="text1"/>
        </w:rPr>
        <w:t xml:space="preserve">.  </w:t>
      </w:r>
      <w:r w:rsidR="00103D7E">
        <w:rPr>
          <w:bCs/>
          <w:iCs/>
          <w:color w:val="000000" w:themeColor="text1"/>
        </w:rPr>
        <w:t xml:space="preserve">Training using each of these two </w:t>
      </w:r>
      <w:r w:rsidR="0076775C">
        <w:rPr>
          <w:bCs/>
          <w:iCs/>
          <w:color w:val="000000" w:themeColor="text1"/>
        </w:rPr>
        <w:t xml:space="preserve">independent biological replicate datasets also 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w:t>
      </w:r>
      <w:r w:rsidR="00534DEF">
        <w:rPr>
          <w:bCs/>
          <w:iCs/>
          <w:color w:val="000000" w:themeColor="text1"/>
        </w:rPr>
        <w:t>D</w:t>
      </w:r>
      <w:r w:rsidR="00E01D4F">
        <w:rPr>
          <w:bCs/>
          <w:iCs/>
          <w:color w:val="000000" w:themeColor="text1"/>
        </w:rPr>
        <w:t>)</w:t>
      </w:r>
      <w:r w:rsidR="00137395">
        <w:rPr>
          <w:bCs/>
          <w:iCs/>
          <w:color w:val="000000" w:themeColor="text1"/>
        </w:rPr>
        <w:t xml:space="preserve">, </w:t>
      </w:r>
      <w:r w:rsidR="0076775C">
        <w:rPr>
          <w:bCs/>
          <w:iCs/>
          <w:color w:val="000000" w:themeColor="text1"/>
        </w:rPr>
        <w:t>suggesting that model parameters were 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235A039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EF3DD9">
        <w:rPr>
          <w:bCs/>
          <w:iCs/>
          <w:color w:val="000000" w:themeColor="text1"/>
        </w:rPr>
        <w:t>Fig</w:t>
      </w:r>
      <w:r w:rsidR="005C24F5">
        <w:rPr>
          <w:bCs/>
          <w:iCs/>
          <w:color w:val="000000" w:themeColor="text1"/>
        </w:rPr>
        <w:t xml:space="preserve">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EF3DD9">
        <w:rPr>
          <w:rFonts w:eastAsiaTheme="minorEastAsia"/>
          <w:color w:val="000000" w:themeColor="text1"/>
        </w:rPr>
        <w:t>Fig</w:t>
      </w:r>
      <w:r w:rsidR="00137395" w:rsidRPr="00920853">
        <w:rPr>
          <w:rFonts w:eastAsiaTheme="minorEastAsia"/>
          <w:color w:val="000000" w:themeColor="text1"/>
        </w:rPr>
        <w:t xml:space="preserve">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EF3DD9">
        <w:rPr>
          <w:bCs/>
          <w:iCs/>
          <w:color w:val="000000" w:themeColor="text1"/>
        </w:rPr>
        <w:t>Fig</w:t>
      </w:r>
      <w:r w:rsidR="00445005" w:rsidRPr="00920853">
        <w:rPr>
          <w:bCs/>
          <w:iCs/>
          <w:color w:val="000000" w:themeColor="text1"/>
        </w:rPr>
        <w:t xml:space="preserve">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w:t>
      </w:r>
      <w:r w:rsidR="00414F35" w:rsidRPr="00920853">
        <w:rPr>
          <w:bCs/>
          <w:iCs/>
          <w:color w:val="000000" w:themeColor="text1"/>
        </w:rPr>
        <w:lastRenderedPageBreak/>
        <w:t xml:space="preserve">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EF3DD9">
        <w:rPr>
          <w:bCs/>
          <w:iCs/>
          <w:color w:val="000000" w:themeColor="text1"/>
        </w:rPr>
        <w:t>Fig</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05B20012" w:rsidR="00E40979" w:rsidRPr="00650B0D" w:rsidRDefault="00E40979" w:rsidP="00E40979">
      <w:pPr>
        <w:jc w:val="both"/>
        <w:rPr>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For example, while the model correctly predicted that the </w:t>
      </w:r>
      <w:r w:rsidRPr="00FF3025">
        <w:rPr>
          <w:bCs/>
          <w:i/>
          <w:iCs/>
          <w:color w:val="000000" w:themeColor="text1"/>
        </w:rPr>
        <w:t>snq∆ybt1∆ycf1∆yor1∆</w:t>
      </w:r>
      <w:r>
        <w:rPr>
          <w:bCs/>
          <w:iCs/>
          <w:color w:val="000000" w:themeColor="text1"/>
        </w:rPr>
        <w:t xml:space="preserve"> strain would be more resistant to fluconazole than strains carrying any subset of these knockouts, </w:t>
      </w:r>
      <w:r w:rsidRPr="00650B0D">
        <w:rPr>
          <w:bCs/>
          <w:iCs/>
          <w:color w:val="000000" w:themeColor="text1"/>
        </w:rPr>
        <w:t xml:space="preserve">the additive inhibition model of our neural network model under-estimated the resistance of this four-knockout strain (Fig </w:t>
      </w:r>
      <w:r w:rsidR="00854B8B" w:rsidRPr="00650B0D">
        <w:rPr>
          <w:bCs/>
          <w:iCs/>
          <w:color w:val="000000" w:themeColor="text1"/>
        </w:rPr>
        <w:t>S9</w:t>
      </w:r>
      <w:r w:rsidRPr="00650B0D">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Pr>
          <w:bCs/>
          <w:iCs/>
          <w:color w:val="000000" w:themeColor="text1"/>
        </w:rPr>
        <w:t xml:space="preserve">one or more </w:t>
      </w:r>
      <w:r w:rsidRPr="00650B0D">
        <w:rPr>
          <w:bCs/>
          <w:iCs/>
          <w:color w:val="000000" w:themeColor="text1"/>
        </w:rPr>
        <w:t xml:space="preserve"> ‘hidden’ node</w:t>
      </w:r>
      <w:r w:rsidR="00F332B9" w:rsidRPr="00650B0D">
        <w:rPr>
          <w:bCs/>
          <w:iCs/>
          <w:color w:val="000000" w:themeColor="text1"/>
        </w:rPr>
        <w:t>s</w:t>
      </w:r>
      <w:r w:rsidRPr="00650B0D">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Pr>
          <w:bCs/>
          <w:iCs/>
          <w:color w:val="000000" w:themeColor="text1"/>
        </w:rPr>
        <w:t xml:space="preserve">three </w:t>
      </w:r>
      <w:r w:rsidRPr="00650B0D">
        <w:rPr>
          <w:bCs/>
          <w:iCs/>
          <w:color w:val="000000" w:themeColor="text1"/>
        </w:rPr>
        <w:t>four-knockout strain</w:t>
      </w:r>
      <w:r w:rsidR="00854B8B" w:rsidRPr="00650B0D">
        <w:rPr>
          <w:bCs/>
          <w:iCs/>
          <w:color w:val="000000" w:themeColor="text1"/>
        </w:rPr>
        <w:t>s</w:t>
      </w:r>
      <w:r w:rsidRPr="00650B0D">
        <w:rPr>
          <w:bCs/>
          <w:iCs/>
          <w:color w:val="000000" w:themeColor="text1"/>
        </w:rPr>
        <w:t xml:space="preserve"> (Fig </w:t>
      </w:r>
      <w:r w:rsidR="00854B8B" w:rsidRPr="00650B0D">
        <w:rPr>
          <w:bCs/>
          <w:iCs/>
          <w:color w:val="000000" w:themeColor="text1"/>
        </w:rPr>
        <w:t>S10 A-B</w:t>
      </w:r>
      <w:r w:rsidRPr="00650B0D">
        <w:rPr>
          <w:bCs/>
          <w:iCs/>
          <w:color w:val="000000" w:themeColor="text1"/>
        </w:rPr>
        <w:t xml:space="preserve">).  </w:t>
      </w:r>
    </w:p>
    <w:p w14:paraId="0CFD3739" w14:textId="77777777" w:rsidR="00E40979" w:rsidRPr="00650B0D" w:rsidRDefault="00E40979" w:rsidP="00E40979">
      <w:pPr>
        <w:jc w:val="both"/>
        <w:rPr>
          <w:bCs/>
          <w:iCs/>
          <w:color w:val="000000" w:themeColor="text1"/>
        </w:rPr>
      </w:pPr>
    </w:p>
    <w:p w14:paraId="3C52A115" w14:textId="72147934" w:rsidR="00E40979" w:rsidRDefault="00E40979" w:rsidP="0057641F">
      <w:pPr>
        <w:jc w:val="both"/>
        <w:rPr>
          <w:bCs/>
          <w:iCs/>
          <w:color w:val="000000" w:themeColor="text1"/>
        </w:rPr>
      </w:pPr>
      <w:r w:rsidRPr="00650B0D">
        <w:rPr>
          <w:bCs/>
          <w:iCs/>
          <w:color w:val="000000" w:themeColor="text1"/>
        </w:rPr>
        <w:t>In another striking example, valinomycin resistance was quite poorly predicted by the neural network model (</w:t>
      </w:r>
      <w:r w:rsidR="001E2A47" w:rsidRPr="00650B0D">
        <w:rPr>
          <w:bCs/>
          <w:iCs/>
          <w:color w:val="000000" w:themeColor="text1"/>
        </w:rPr>
        <w:t>Fig S9</w:t>
      </w:r>
      <w:r w:rsidR="00650B0D" w:rsidRPr="00650B0D">
        <w:rPr>
          <w:bCs/>
          <w:iCs/>
          <w:color w:val="000000" w:themeColor="text1"/>
        </w:rPr>
        <w:t>, S10C</w:t>
      </w:r>
      <w:r w:rsidRPr="00650B0D">
        <w:rPr>
          <w:bCs/>
          <w:iCs/>
          <w:color w:val="000000" w:themeColor="text1"/>
        </w:rPr>
        <w:t>). As it has been observed that the ABC-16 strain is more resistant to valinomycin than the wild-type</w:t>
      </w:r>
      <w:r w:rsidR="00A004DF" w:rsidRPr="00650B0D">
        <w:rPr>
          <w:bCs/>
          <w:iCs/>
          <w:color w:val="000000" w:themeColor="text1"/>
        </w:rPr>
        <w:fldChar w:fldCharType="begin" w:fldLock="1"/>
      </w:r>
      <w:r w:rsidR="00C241BD">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23,49&lt;/sup&gt;","plainTextFormattedCitation":"23,49","previouslyFormattedCitation":"&lt;sup&gt;23,49&lt;/sup&gt;"},"properties":{"noteIndex":0},"schema":"https://github.com/citation-style-language/schema/raw/master/csl-citation.json"}</w:instrText>
      </w:r>
      <w:r w:rsidR="00A004DF" w:rsidRPr="00650B0D">
        <w:rPr>
          <w:bCs/>
          <w:iCs/>
          <w:color w:val="000000" w:themeColor="text1"/>
        </w:rPr>
        <w:fldChar w:fldCharType="separate"/>
      </w:r>
      <w:r w:rsidR="00A76650" w:rsidRPr="00650B0D">
        <w:rPr>
          <w:bCs/>
          <w:iCs/>
          <w:noProof/>
          <w:color w:val="000000" w:themeColor="text1"/>
          <w:vertAlign w:val="superscript"/>
        </w:rPr>
        <w:t>23,49</w:t>
      </w:r>
      <w:r w:rsidR="00A004DF" w:rsidRPr="00650B0D">
        <w:rPr>
          <w:bCs/>
          <w:iCs/>
          <w:color w:val="000000" w:themeColor="text1"/>
        </w:rPr>
        <w:fldChar w:fldCharType="end"/>
      </w:r>
      <w:r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r w:rsidR="00622CA4" w:rsidRPr="00650B0D">
        <w:rPr>
          <w:bCs/>
          <w:iCs/>
          <w:color w:val="000000" w:themeColor="text1"/>
        </w:rPr>
        <w:t xml:space="preserve"> (Fig </w:t>
      </w:r>
      <w:r w:rsidR="001816FF" w:rsidRPr="00650B0D">
        <w:rPr>
          <w:bCs/>
          <w:iCs/>
          <w:color w:val="000000" w:themeColor="text1"/>
        </w:rPr>
        <w:t>S10</w:t>
      </w:r>
      <w:r w:rsidR="00650B0D" w:rsidRPr="00650B0D">
        <w:rPr>
          <w:bCs/>
          <w:iCs/>
          <w:color w:val="000000" w:themeColor="text1"/>
        </w:rPr>
        <w:t>D</w:t>
      </w:r>
      <w:r w:rsidR="00622CA4" w:rsidRPr="00650B0D">
        <w:rPr>
          <w:bCs/>
          <w:iCs/>
          <w:color w:val="000000" w:themeColor="text1"/>
        </w:rPr>
        <w:t>)</w:t>
      </w:r>
      <w:r w:rsidRPr="00650B0D">
        <w:rPr>
          <w:bCs/>
          <w:iCs/>
          <w:color w:val="000000" w:themeColor="text1"/>
        </w:rPr>
        <w:t>.</w:t>
      </w:r>
    </w:p>
    <w:p w14:paraId="041F8051" w14:textId="77777777" w:rsidR="00240A04" w:rsidRDefault="00240A04" w:rsidP="00224FCB">
      <w:pPr>
        <w:outlineLvl w:val="0"/>
        <w:rPr>
          <w:ins w:id="2" w:author="Frederick Roth" w:date="2018-11-22T14:07:00Z"/>
          <w:b/>
          <w:bCs/>
          <w:iCs/>
          <w:color w:val="000000" w:themeColor="text1"/>
        </w:rPr>
      </w:pPr>
    </w:p>
    <w:p w14:paraId="0DD932AE" w14:textId="55B7B820" w:rsidR="00962F43" w:rsidRDefault="007E2BCE" w:rsidP="00224FCB">
      <w:pPr>
        <w:outlineLvl w:val="0"/>
        <w:rPr>
          <w:b/>
          <w:bCs/>
          <w:iCs/>
          <w:color w:val="000000" w:themeColor="text1"/>
        </w:rPr>
      </w:pPr>
      <w:r>
        <w:rPr>
          <w:b/>
          <w:bCs/>
          <w:iCs/>
          <w:color w:val="000000" w:themeColor="text1"/>
        </w:rPr>
        <w:t xml:space="preserve">Further exploration of complex synergistic resistance to fluconazole </w:t>
      </w:r>
    </w:p>
    <w:p w14:paraId="63C0C28D" w14:textId="4D2FB526" w:rsidR="00926676" w:rsidRDefault="007E2BCE" w:rsidP="003966FD">
      <w:pPr>
        <w:jc w:val="both"/>
        <w:rPr>
          <w:bCs/>
          <w:iCs/>
          <w:color w:val="000000" w:themeColor="text1"/>
        </w:rPr>
      </w:pPr>
      <w:r>
        <w:rPr>
          <w:bCs/>
          <w:iCs/>
          <w:color w:val="000000" w:themeColor="text1"/>
        </w:rPr>
        <w:t xml:space="preserve">Both manual and automated analysis of the complex genetic landscape of fluconazole resistance pointed to a model in which </w:t>
      </w:r>
      <w:r w:rsidRPr="0065593A">
        <w:rPr>
          <w:bCs/>
          <w:i/>
          <w:iCs/>
          <w:color w:val="000000" w:themeColor="text1"/>
        </w:rPr>
        <w:t>SNQ2</w:t>
      </w:r>
      <w:r>
        <w:rPr>
          <w:bCs/>
          <w:iCs/>
          <w:color w:val="000000" w:themeColor="text1"/>
        </w:rPr>
        <w:t xml:space="preserve">, </w:t>
      </w:r>
      <w:r w:rsidRPr="0065593A">
        <w:rPr>
          <w:bCs/>
          <w:i/>
          <w:iCs/>
          <w:color w:val="000000" w:themeColor="text1"/>
        </w:rPr>
        <w:t>YOR1</w:t>
      </w:r>
      <w:r>
        <w:rPr>
          <w:bCs/>
          <w:iCs/>
          <w:color w:val="000000" w:themeColor="text1"/>
        </w:rPr>
        <w:t xml:space="preserve">, </w:t>
      </w:r>
      <w:r w:rsidRPr="0065593A">
        <w:rPr>
          <w:bCs/>
          <w:i/>
          <w:iCs/>
          <w:color w:val="000000" w:themeColor="text1"/>
        </w:rPr>
        <w:t>YBT1</w:t>
      </w:r>
      <w:r>
        <w:rPr>
          <w:bCs/>
          <w:iCs/>
          <w:color w:val="000000" w:themeColor="text1"/>
        </w:rPr>
        <w:t xml:space="preserve"> and </w:t>
      </w:r>
      <w:r w:rsidRPr="0065593A">
        <w:rPr>
          <w:bCs/>
          <w:i/>
          <w:iCs/>
          <w:color w:val="000000" w:themeColor="text1"/>
        </w:rPr>
        <w:t>YCF1</w:t>
      </w:r>
      <w:r>
        <w:rPr>
          <w:bCs/>
          <w:iCs/>
          <w:color w:val="000000" w:themeColor="text1"/>
        </w:rPr>
        <w:t xml:space="preserve"> are each able to inhibit the activity of </w:t>
      </w:r>
      <w:r w:rsidRPr="0065593A">
        <w:rPr>
          <w:bCs/>
          <w:i/>
          <w:iCs/>
          <w:color w:val="000000" w:themeColor="text1"/>
        </w:rPr>
        <w:t>PDR5</w:t>
      </w:r>
      <w:r>
        <w:rPr>
          <w:bCs/>
          <w:iCs/>
          <w:color w:val="000000" w:themeColor="text1"/>
        </w:rPr>
        <w:t xml:space="preserve">, thus limiting resistance to fluconazole. </w:t>
      </w:r>
      <w:r w:rsidR="00926676">
        <w:rPr>
          <w:bCs/>
          <w:iCs/>
          <w:color w:val="000000" w:themeColor="text1"/>
        </w:rPr>
        <w:t xml:space="preserve">Before </w:t>
      </w:r>
      <w:r>
        <w:rPr>
          <w:bCs/>
          <w:iCs/>
          <w:color w:val="000000" w:themeColor="text1"/>
        </w:rPr>
        <w:t xml:space="preserve">exploring this model 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w:t>
      </w:r>
      <w:r w:rsidR="00720218">
        <w:rPr>
          <w:bCs/>
          <w:iCs/>
          <w:color w:val="000000" w:themeColor="text1"/>
        </w:rPr>
        <w:t xml:space="preserve"> for the fluconazole concentration yielding 50% inhibition (IC50; </w:t>
      </w:r>
      <w:r w:rsidR="0024020D">
        <w:rPr>
          <w:bCs/>
          <w:iCs/>
          <w:color w:val="000000" w:themeColor="text1"/>
        </w:rPr>
        <w:t>Fig 4</w:t>
      </w:r>
      <w:r w:rsidR="0098504E">
        <w:rPr>
          <w:bCs/>
          <w:iCs/>
          <w:color w:val="000000" w:themeColor="text1"/>
        </w:rPr>
        <w:t>D</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720218">
        <w:rPr>
          <w:bCs/>
          <w:iCs/>
          <w:color w:val="000000" w:themeColor="text1"/>
        </w:rPr>
        <w:t xml:space="preserve"> for the rate of exponential growth in fluconazole relative to no-drug conditions (</w:t>
      </w:r>
      <w:r w:rsidR="00EF3DD9">
        <w:rPr>
          <w:bCs/>
          <w:iCs/>
          <w:color w:val="000000" w:themeColor="text1"/>
        </w:rPr>
        <w:t>Fig</w:t>
      </w:r>
      <w:r w:rsidR="00B951B5">
        <w:rPr>
          <w:bCs/>
          <w:iCs/>
          <w:color w:val="000000" w:themeColor="text1"/>
        </w:rPr>
        <w:t xml:space="preserv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4D999162" w:rsidR="00D942E0"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Pr="00BA3C21">
        <w:rPr>
          <w:bCs/>
          <w:iCs/>
          <w:color w:val="000000" w:themeColor="text1"/>
        </w:rPr>
        <w:fldChar w:fldCharType="separate"/>
      </w:r>
      <w:r w:rsidR="000C5C2F" w:rsidRPr="000C5C2F">
        <w:rPr>
          <w:bCs/>
          <w:iCs/>
          <w:noProof/>
          <w:color w:val="000000" w:themeColor="text1"/>
          <w:vertAlign w:val="superscript"/>
        </w:rPr>
        <w:t>33</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lastRenderedPageBreak/>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5A7843">
        <w:rPr>
          <w:bCs/>
          <w:iCs/>
          <w:color w:val="000000" w:themeColor="text1"/>
        </w:rPr>
        <w:fldChar w:fldCharType="begin" w:fldLock="1"/>
      </w:r>
      <w:r w:rsidR="005A7843">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5A7843">
        <w:rPr>
          <w:bCs/>
          <w:iCs/>
          <w:color w:val="000000" w:themeColor="text1"/>
        </w:rPr>
        <w:fldChar w:fldCharType="separate"/>
      </w:r>
      <w:r w:rsidR="005A7843" w:rsidRPr="000C5C2F">
        <w:rPr>
          <w:bCs/>
          <w:iCs/>
          <w:noProof/>
          <w:color w:val="000000" w:themeColor="text1"/>
          <w:vertAlign w:val="superscript"/>
        </w:rPr>
        <w:t>33</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p>
    <w:p w14:paraId="7442EEDA" w14:textId="1F3840C2" w:rsidR="00C47B8F" w:rsidRDefault="00C47B8F" w:rsidP="004D0055">
      <w:pPr>
        <w:jc w:val="both"/>
        <w:rPr>
          <w:bCs/>
          <w:iCs/>
          <w:color w:val="000000" w:themeColor="text1"/>
        </w:rPr>
      </w:pPr>
    </w:p>
    <w:p w14:paraId="3269151B" w14:textId="1BCE907B"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3" w:name="_Hlk530662605"/>
      <w:r w:rsidR="00627DF3">
        <w:rPr>
          <w:bCs/>
          <w:i/>
          <w:iCs/>
          <w:color w:val="000000" w:themeColor="text1"/>
        </w:rPr>
        <w:t>pdr5∆yor1∆</w:t>
      </w:r>
      <w:r w:rsidR="00627DF3">
        <w:rPr>
          <w:bCs/>
          <w:iCs/>
          <w:color w:val="000000" w:themeColor="text1"/>
        </w:rPr>
        <w:t xml:space="preserve">, </w:t>
      </w:r>
      <w:bookmarkEnd w:id="3"/>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603828C2"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ins w:id="4" w:author="Albi Celaj" w:date="2018-11-22T17:38:00Z">
        <w:r w:rsidR="00344650">
          <w:rPr>
            <w:bCs/>
            <w:iCs/>
            <w:color w:val="000000" w:themeColor="text1"/>
          </w:rPr>
          <w:t>,</w:t>
        </w:r>
      </w:ins>
      <w:del w:id="5" w:author="Albi Celaj" w:date="2018-11-22T17:38:00Z">
        <w:r w:rsidR="007608E9" w:rsidDel="00344650">
          <w:rPr>
            <w:bCs/>
            <w:iCs/>
            <w:color w:val="000000" w:themeColor="text1"/>
          </w:rPr>
          <w:delText>.  This model</w:delText>
        </w:r>
      </w:del>
      <w:r w:rsidR="007608E9">
        <w:rPr>
          <w:bCs/>
          <w:iCs/>
          <w:color w:val="000000" w:themeColor="text1"/>
        </w:rPr>
        <w:t xml:space="preserve"> </w:t>
      </w:r>
      <w:ins w:id="6" w:author="Albi Celaj" w:date="2018-11-22T17:38:00Z">
        <w:r w:rsidR="00344650">
          <w:rPr>
            <w:bCs/>
            <w:iCs/>
            <w:color w:val="000000" w:themeColor="text1"/>
          </w:rPr>
          <w:t xml:space="preserve">and </w:t>
        </w:r>
      </w:ins>
      <w:r w:rsidR="007608E9">
        <w:rPr>
          <w:bCs/>
          <w:iCs/>
          <w:color w:val="000000" w:themeColor="text1"/>
        </w:rPr>
        <w:t>is made more plausible by the fact that Pdr5 and Yor1 are paralogs, and each can form a homodimer</w:t>
      </w:r>
      <w:r w:rsidR="00C241BD">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34,50&lt;/sup&gt;","plainTextFormattedCitation":"34,50","previouslyFormattedCitation":"&lt;sup&gt;34,50&lt;/sup&gt;"},"properties":{"noteIndex":0},"schema":"https://github.com/citation-style-language/schema/raw/master/csl-citation.json"}</w:instrText>
      </w:r>
      <w:r w:rsidR="00C241BD">
        <w:rPr>
          <w:bCs/>
          <w:iCs/>
          <w:color w:val="000000" w:themeColor="text1"/>
        </w:rPr>
        <w:fldChar w:fldCharType="separate"/>
      </w:r>
      <w:r w:rsidR="00C241BD" w:rsidRPr="00C241BD">
        <w:rPr>
          <w:bCs/>
          <w:iCs/>
          <w:noProof/>
          <w:color w:val="000000" w:themeColor="text1"/>
          <w:vertAlign w:val="superscript"/>
        </w:rPr>
        <w:t>34,50</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FB3230">
        <w:rPr>
          <w:bCs/>
          <w:iCs/>
          <w:color w:val="000000" w:themeColor="text1"/>
        </w:rPr>
        <w:fldChar w:fldCharType="begin" w:fldLock="1"/>
      </w:r>
      <w:r w:rsidR="00FB3230">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lt;sup&gt;51&lt;/sup&gt;","plainTextFormattedCitation":"51"},"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51</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ins w:id="7" w:author="Albi Celaj" w:date="2018-11-22T17:38:00Z">
        <w:r w:rsidR="00344650">
          <w:rPr>
            <w:bCs/>
            <w:iCs/>
            <w:color w:val="000000" w:themeColor="text1"/>
          </w:rPr>
          <w:t>re-</w:t>
        </w:r>
      </w:ins>
      <w:r w:rsidR="007608E9">
        <w:rPr>
          <w:bCs/>
          <w:iCs/>
          <w:color w:val="000000" w:themeColor="text1"/>
        </w:rPr>
        <w:t>tested for the model-predicted Pdr5-Yor1 interaction using two distinct protein interaction assays: MYTH</w:t>
      </w:r>
      <w:r w:rsidR="00FB3230">
        <w:rPr>
          <w:bCs/>
          <w:iCs/>
          <w:color w:val="000000" w:themeColor="text1"/>
        </w:rPr>
        <w:fldChar w:fldCharType="begin" w:fldLock="1"/>
      </w:r>
      <w:r w:rsidR="00FB3230">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34</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50</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ins w:id="8" w:author="Albi Celaj" w:date="2018-11-22T17:40:00Z">
        <w:r w:rsidR="00FB3230">
          <w:rPr>
            <w:bCs/>
            <w:iCs/>
            <w:color w:val="000000" w:themeColor="text1"/>
          </w:rPr>
          <w:t>were</w:t>
        </w:r>
      </w:ins>
      <w:ins w:id="9" w:author="Albi Celaj" w:date="2018-11-22T17:44:00Z">
        <w:r w:rsidR="00AE0D97">
          <w:rPr>
            <w:bCs/>
            <w:iCs/>
            <w:color w:val="000000" w:themeColor="text1"/>
          </w:rPr>
          <w:t xml:space="preserve"> recovered in their corresponding assays</w:t>
        </w:r>
      </w:ins>
      <w:del w:id="10" w:author="Albi Celaj" w:date="2018-11-22T17:44:00Z">
        <w:r w:rsidR="00022EC9" w:rsidDel="00AE0D97">
          <w:rPr>
            <w:bCs/>
            <w:iCs/>
            <w:color w:val="000000" w:themeColor="text1"/>
          </w:rPr>
          <w:delText>were recovered by at least one of the MYTH or PCA assays we performed</w:delText>
        </w:r>
      </w:del>
      <w:r w:rsidR="00022EC9">
        <w:rPr>
          <w:bCs/>
          <w:iCs/>
          <w:color w:val="000000" w:themeColor="text1"/>
        </w:rPr>
        <w:t xml:space="preserve"> (</w:t>
      </w:r>
      <w:r w:rsidR="00EF3DD9">
        <w:rPr>
          <w:bCs/>
          <w:iCs/>
          <w:color w:val="000000" w:themeColor="text1"/>
        </w:rPr>
        <w:t>Fig</w:t>
      </w:r>
      <w:r w:rsidR="00022EC9">
        <w:rPr>
          <w:bCs/>
          <w:iCs/>
          <w:color w:val="000000" w:themeColor="text1"/>
        </w:rPr>
        <w:t xml:space="preserve"> 4F, S11, S12).  </w:t>
      </w:r>
      <w:r w:rsidR="007608E9">
        <w:rPr>
          <w:bCs/>
          <w:iCs/>
          <w:color w:val="000000" w:themeColor="text1"/>
        </w:rPr>
        <w:t>Although PCA (</w:t>
      </w:r>
      <w:r w:rsidR="00EF3DD9">
        <w:rPr>
          <w:bCs/>
          <w:iCs/>
          <w:color w:val="000000" w:themeColor="text1"/>
        </w:rPr>
        <w:t>Fig</w:t>
      </w:r>
      <w:r w:rsidR="007608E9">
        <w:rPr>
          <w:bCs/>
          <w:iCs/>
          <w:color w:val="000000" w:themeColor="text1"/>
        </w:rPr>
        <w:t xml:space="preserve"> 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EF3DD9">
        <w:rPr>
          <w:bCs/>
          <w:iCs/>
          <w:color w:val="000000" w:themeColor="text1"/>
        </w:rPr>
        <w:t>Fig</w:t>
      </w:r>
      <w:r w:rsidR="002C20D8">
        <w:rPr>
          <w:bCs/>
          <w:iCs/>
          <w:color w:val="000000" w:themeColor="text1"/>
        </w:rPr>
        <w:t xml:space="preserve"> 4F, S12). </w:t>
      </w:r>
      <w:r w:rsidR="00C26E96">
        <w:rPr>
          <w:bCs/>
          <w:iCs/>
          <w:color w:val="000000" w:themeColor="text1"/>
        </w:rPr>
        <w:t>Given a much-higher baseline abundance of Pdr5 than Snq2</w:t>
      </w:r>
      <w:r w:rsidR="00C26E96">
        <w:rPr>
          <w:bCs/>
          <w:iCs/>
          <w:color w:val="000000" w:themeColor="text1"/>
        </w:rPr>
        <w:fldChar w:fldCharType="begin" w:fldLock="1"/>
      </w:r>
      <w:r w:rsidR="00FB3230">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51&lt;/sup&gt;"},"properties":{"noteIndex":0},"schema":"https://github.com/citation-style-language/schema/raw/master/csl-citation.json"}</w:instrText>
      </w:r>
      <w:r w:rsidR="00C26E96">
        <w:rPr>
          <w:bCs/>
          <w:iCs/>
          <w:color w:val="000000" w:themeColor="text1"/>
        </w:rPr>
        <w:fldChar w:fldCharType="separate"/>
      </w:r>
      <w:r w:rsidR="00FB3230" w:rsidRPr="00FB3230">
        <w:rPr>
          <w:bCs/>
          <w:iCs/>
          <w:noProof/>
          <w:color w:val="000000" w:themeColor="text1"/>
          <w:vertAlign w:val="superscript"/>
        </w:rPr>
        <w:t>52</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EF3DD9">
        <w:rPr>
          <w:bCs/>
          <w:iCs/>
          <w:color w:val="000000" w:themeColor="text1"/>
        </w:rPr>
        <w:t>Fig</w:t>
      </w:r>
      <w:r w:rsidR="0052102A">
        <w:rPr>
          <w:bCs/>
          <w:iCs/>
          <w:color w:val="000000" w:themeColor="text1"/>
        </w:rPr>
        <w:t xml:space="preserve">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34B83037" w14:textId="77777777" w:rsidR="000132AB" w:rsidRDefault="000132AB" w:rsidP="002855ED">
      <w:pPr>
        <w:jc w:val="both"/>
        <w:outlineLvl w:val="0"/>
        <w:rPr>
          <w:bCs/>
          <w:iCs/>
          <w:color w:val="000000" w:themeColor="text1"/>
        </w:rPr>
      </w:pPr>
    </w:p>
    <w:p w14:paraId="6B9C221F" w14:textId="0CBC4808" w:rsidR="00B100D0" w:rsidRDefault="000132AB" w:rsidP="002855ED">
      <w:pPr>
        <w:jc w:val="both"/>
        <w:outlineLvl w:val="0"/>
        <w:rPr>
          <w:bCs/>
          <w:iCs/>
          <w:color w:val="000000" w:themeColor="text1"/>
        </w:rPr>
      </w:pPr>
      <w:r>
        <w:rPr>
          <w:bCs/>
          <w:iCs/>
          <w:color w:val="000000" w:themeColor="text1"/>
        </w:rPr>
        <w:lastRenderedPageBreak/>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multi-variant </w:t>
      </w:r>
      <w:r w:rsidR="007F766B">
        <w:rPr>
          <w:bCs/>
          <w:iCs/>
          <w:color w:val="000000" w:themeColor="text1"/>
        </w:rPr>
        <w:t>effect</w:t>
      </w:r>
      <w:r w:rsidR="00CB6873">
        <w:rPr>
          <w:bCs/>
          <w:iCs/>
          <w:color w:val="000000" w:themeColor="text1"/>
        </w:rPr>
        <w: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sidR="0032207D">
        <w:rPr>
          <w:bCs/>
          <w:iCs/>
          <w:color w:val="000000" w:themeColor="text1"/>
        </w:rPr>
        <w:t>of multi-mutant</w:t>
      </w:r>
      <w:r w:rsidR="0011162C">
        <w:rPr>
          <w:bCs/>
          <w:iCs/>
          <w:color w:val="000000" w:themeColor="text1"/>
        </w:rPr>
        <w:t>s</w:t>
      </w:r>
      <w:r w:rsidR="00AF4B0B">
        <w:rPr>
          <w:bCs/>
          <w:iCs/>
          <w:color w:val="000000" w:themeColor="text1"/>
        </w:rPr>
        <w:t>,</w:t>
      </w:r>
      <w:r w:rsidR="00F65396">
        <w:rPr>
          <w:bCs/>
          <w:iCs/>
          <w:color w:val="000000" w:themeColor="text1"/>
        </w:rPr>
        <w:t xml:space="preserve"> </w:t>
      </w:r>
      <w:r w:rsidR="003E7B8E">
        <w:rPr>
          <w:bCs/>
          <w:iCs/>
          <w:color w:val="000000" w:themeColor="text1"/>
        </w:rPr>
        <w:t xml:space="preserve">and showed that </w:t>
      </w:r>
      <w:r w:rsidR="008E40C6">
        <w:rPr>
          <w:bCs/>
          <w:iCs/>
          <w:color w:val="000000" w:themeColor="text1"/>
        </w:rPr>
        <w:t>the resulting complex genetic profile could be used to computationally reconstruct a</w:t>
      </w:r>
      <w:r w:rsidR="00CB6873">
        <w:rPr>
          <w:bCs/>
          <w:iCs/>
          <w:color w:val="000000" w:themeColor="text1"/>
        </w:rPr>
        <w:t xml:space="preserve"> </w:t>
      </w:r>
      <w:r w:rsidR="008E40C6">
        <w:rPr>
          <w:bCs/>
          <w:iCs/>
          <w:color w:val="000000" w:themeColor="text1"/>
        </w:rPr>
        <w:t>neural network 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illustrate</w:t>
      </w:r>
      <w:r w:rsidR="007F766B">
        <w:rPr>
          <w:bCs/>
          <w:iCs/>
          <w:color w:val="000000" w:themeColor="text1"/>
        </w:rPr>
        <w:t>d</w:t>
      </w:r>
      <w:r w:rsidR="00CB6873">
        <w:rPr>
          <w:bCs/>
          <w:iCs/>
          <w:color w:val="000000" w:themeColor="text1"/>
        </w:rPr>
        <w:t xml:space="preserve"> </w:t>
      </w:r>
      <w:r w:rsidR="002F2702">
        <w:rPr>
          <w:bCs/>
          <w:iCs/>
          <w:color w:val="000000" w:themeColor="text1"/>
        </w:rPr>
        <w:t>how compound resistance is mediated by a system of ABC transporters</w:t>
      </w:r>
      <w:r w:rsidR="007F766B">
        <w:rPr>
          <w:bCs/>
          <w:iCs/>
          <w:color w:val="000000" w:themeColor="text1"/>
        </w:rPr>
        <w:t xml:space="preserve"> </w:t>
      </w:r>
      <w:r w:rsidR="0011162C">
        <w:rPr>
          <w:bCs/>
          <w:iCs/>
          <w:color w:val="000000" w:themeColor="text1"/>
        </w:rPr>
        <w:t>to</w:t>
      </w:r>
      <w:r w:rsidR="007F766B">
        <w:rPr>
          <w:bCs/>
          <w:iCs/>
          <w:color w:val="000000" w:themeColor="text1"/>
        </w:rPr>
        <w:t xml:space="preserve"> guide further experimental </w:t>
      </w:r>
      <w:r w:rsidR="00C01342">
        <w:rPr>
          <w:bCs/>
          <w:iCs/>
          <w:color w:val="000000" w:themeColor="text1"/>
        </w:rPr>
        <w:t>understanding</w:t>
      </w:r>
      <w:r w:rsidR="00CB6873">
        <w:rPr>
          <w:bCs/>
          <w:iCs/>
          <w:color w:val="000000" w:themeColor="text1"/>
        </w:rPr>
        <w:t xml:space="preserve">.  </w:t>
      </w:r>
      <w:r w:rsidR="000D4F48">
        <w:rPr>
          <w:bCs/>
          <w:iCs/>
          <w:color w:val="000000" w:themeColor="text1"/>
        </w:rPr>
        <w:t>Even within this highly-characterized gene family</w:t>
      </w:r>
      <w:r w:rsidR="000D4F48">
        <w:rPr>
          <w:rFonts w:eastAsia="Times New Roman"/>
        </w:rPr>
        <w:t>,</w:t>
      </w:r>
      <w:r w:rsidR="002855ED">
        <w:rPr>
          <w:rFonts w:eastAsia="Times New Roman"/>
        </w:rPr>
        <w:t xml:space="preserve"> </w:t>
      </w:r>
      <w:r w:rsidR="005733B0">
        <w:rPr>
          <w:rFonts w:eastAsia="Times New Roman"/>
        </w:rPr>
        <w:t xml:space="preserve">the demonstrated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953A4D">
        <w:rPr>
          <w:bCs/>
          <w:iCs/>
          <w:color w:val="000000" w:themeColor="text1"/>
        </w:rPr>
        <w:t>sets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7F766B">
        <w:rPr>
          <w:bCs/>
          <w:iCs/>
          <w:color w:val="000000" w:themeColor="text1"/>
        </w:rPr>
        <w:t xml:space="preserve">the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1B38DD">
        <w:rPr>
          <w:bCs/>
          <w:iCs/>
          <w:color w:val="000000" w:themeColor="text1"/>
        </w:rPr>
        <w:t xml:space="preserve">many </w:t>
      </w:r>
      <w:r w:rsidR="00B100D0">
        <w:rPr>
          <w:bCs/>
          <w:iCs/>
          <w:color w:val="000000" w:themeColor="text1"/>
        </w:rPr>
        <w:t>other compounds.</w:t>
      </w:r>
    </w:p>
    <w:p w14:paraId="2FE727B4" w14:textId="77777777" w:rsidR="00B100D0" w:rsidRDefault="00B100D0" w:rsidP="002855ED">
      <w:pPr>
        <w:jc w:val="both"/>
        <w:outlineLvl w:val="0"/>
        <w:rPr>
          <w:bCs/>
          <w:iCs/>
          <w:color w:val="000000" w:themeColor="text1"/>
        </w:rPr>
      </w:pPr>
    </w:p>
    <w:p w14:paraId="40D9770D" w14:textId="7CE15F03" w:rsidR="00F65396" w:rsidRDefault="001B38DD" w:rsidP="00542492">
      <w:pPr>
        <w:jc w:val="both"/>
        <w:outlineLvl w:val="0"/>
        <w:rPr>
          <w:bCs/>
          <w:iCs/>
          <w:color w:val="000000" w:themeColor="text1"/>
        </w:rPr>
      </w:pPr>
      <w:r>
        <w:rPr>
          <w:bCs/>
          <w:iCs/>
          <w:color w:val="000000" w:themeColor="text1"/>
        </w:rPr>
        <w:t>T</w:t>
      </w:r>
      <w:r w:rsidR="00241F1A">
        <w:rPr>
          <w:bCs/>
          <w:iCs/>
          <w:color w:val="000000" w:themeColor="text1"/>
        </w:rPr>
        <w:t xml:space="preserve">he </w:t>
      </w:r>
      <w:r w:rsidR="00BA5262">
        <w:rPr>
          <w:bCs/>
          <w:iCs/>
          <w:color w:val="000000" w:themeColor="text1"/>
        </w:rPr>
        <w:t>creation</w:t>
      </w:r>
      <w:r w:rsidR="00241F1A">
        <w:rPr>
          <w:bCs/>
          <w:iCs/>
          <w:color w:val="000000" w:themeColor="text1"/>
        </w:rPr>
        <w:t xml:space="preserve"> of a wild-type ‘barcoder’ collection enabled efficient introduction of complex combinations of mutations into a trackable population.  </w:t>
      </w:r>
      <w:r w:rsidR="00542492">
        <w:rPr>
          <w:bCs/>
          <w:iCs/>
          <w:color w:val="000000" w:themeColor="text1"/>
        </w:rPr>
        <w:t>Th</w:t>
      </w:r>
      <w:r w:rsidR="00241F1A">
        <w:rPr>
          <w:bCs/>
          <w:iCs/>
          <w:color w:val="000000" w:themeColor="text1"/>
        </w:rPr>
        <w:t>us, the described</w:t>
      </w:r>
      <w:r w:rsidR="00542492">
        <w:rPr>
          <w:bCs/>
          <w:iCs/>
          <w:color w:val="000000" w:themeColor="text1"/>
        </w:rPr>
        <w:t xml:space="preserve">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w:t>
      </w:r>
      <w:r w:rsidR="0084352F">
        <w:rPr>
          <w:bCs/>
          <w:iCs/>
          <w:color w:val="000000" w:themeColor="text1"/>
        </w:rPr>
        <w:t>variant yeast</w:t>
      </w:r>
      <w:r w:rsidR="00542492">
        <w:rPr>
          <w:bCs/>
          <w:iCs/>
          <w:color w:val="000000" w:themeColor="text1"/>
        </w:rPr>
        <w:t xml:space="preserve"> strains</w:t>
      </w:r>
      <w:r w:rsidR="00234455">
        <w:rPr>
          <w:bCs/>
          <w:iCs/>
          <w:color w:val="000000" w:themeColor="text1"/>
        </w:rPr>
        <w:t>.  For example, the availability of a 16-deletion mutant for GPCR pathway-related genes</w:t>
      </w:r>
      <w:r w:rsidR="00234455">
        <w:rPr>
          <w:bCs/>
          <w:iCs/>
          <w:color w:val="000000" w:themeColor="text1"/>
        </w:rPr>
        <w:fldChar w:fldCharType="begin" w:fldLock="1"/>
      </w:r>
      <w:r w:rsidR="00FB3230">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52&lt;/sup&gt;"},"properties":{"noteIndex":0},"schema":"https://github.com/citation-style-language/schema/raw/master/csl-citation.json"}</w:instrText>
      </w:r>
      <w:r w:rsidR="00234455">
        <w:rPr>
          <w:bCs/>
          <w:iCs/>
          <w:color w:val="000000" w:themeColor="text1"/>
        </w:rPr>
        <w:fldChar w:fldCharType="separate"/>
      </w:r>
      <w:r w:rsidR="00FB3230" w:rsidRPr="00FB3230">
        <w:rPr>
          <w:bCs/>
          <w:iCs/>
          <w:noProof/>
          <w:color w:val="000000" w:themeColor="text1"/>
          <w:vertAlign w:val="superscript"/>
        </w:rPr>
        <w:t>53</w:t>
      </w:r>
      <w:r w:rsidR="00234455">
        <w:rPr>
          <w:bCs/>
          <w:iCs/>
          <w:color w:val="000000" w:themeColor="text1"/>
        </w:rPr>
        <w:fldChar w:fldCharType="end"/>
      </w:r>
      <w:r w:rsidR="00234455">
        <w:rPr>
          <w:bCs/>
          <w:iCs/>
          <w:color w:val="000000" w:themeColor="text1"/>
        </w:rPr>
        <w:t xml:space="preserve"> permit</w:t>
      </w:r>
      <w:r w:rsidR="00740FE8">
        <w:rPr>
          <w:bCs/>
          <w:iCs/>
          <w:color w:val="000000" w:themeColor="text1"/>
        </w:rPr>
        <w:t>s</w:t>
      </w:r>
      <w:r w:rsidR="00234455">
        <w:rPr>
          <w:bCs/>
          <w:iCs/>
          <w:color w:val="000000" w:themeColor="text1"/>
        </w:rPr>
        <w:t xml:space="preserve"> a similar DCGA of this system.</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FB3230">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53&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FB3230">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w:t>
      </w:r>
      <w:r w:rsidR="007F766B">
        <w:rPr>
          <w:bCs/>
          <w:iCs/>
          <w:color w:val="000000" w:themeColor="text1"/>
        </w:rPr>
        <w:t>circumvent the impact of</w:t>
      </w:r>
      <w:r w:rsidR="00360A90">
        <w:rPr>
          <w:bCs/>
          <w:iCs/>
          <w:color w:val="000000" w:themeColor="text1"/>
        </w:rPr>
        <w:t xml:space="preserve"> </w:t>
      </w:r>
      <w:r w:rsidR="00077DA9">
        <w:rPr>
          <w:bCs/>
          <w:iCs/>
          <w:color w:val="000000" w:themeColor="text1"/>
        </w:rPr>
        <w:t xml:space="preserve">potential </w:t>
      </w:r>
      <w:r w:rsidR="008179C7">
        <w:rPr>
          <w:bCs/>
          <w:iCs/>
          <w:color w:val="000000" w:themeColor="text1"/>
        </w:rPr>
        <w:t xml:space="preserve">multi-variant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34A3598A"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0132AB">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132AB">
        <w:rPr>
          <w:bCs/>
          <w:iCs/>
          <w:color w:val="000000" w:themeColor="text1"/>
        </w:rPr>
        <w:fldChar w:fldCharType="separate"/>
      </w:r>
      <w:r w:rsidR="000132AB" w:rsidRPr="000C5C2F">
        <w:rPr>
          <w:bCs/>
          <w:iCs/>
          <w:noProof/>
          <w:color w:val="000000" w:themeColor="text1"/>
          <w:vertAlign w:val="superscript"/>
        </w:rPr>
        <w:t>37</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an intriguing possibility</w:t>
      </w:r>
      <w:r w:rsidR="002F2702">
        <w:rPr>
          <w:bCs/>
          <w:iCs/>
          <w:color w:val="000000" w:themeColor="text1"/>
        </w:rPr>
        <w:t xml:space="preserve"> to understand a medically-important gene system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As</w:t>
      </w:r>
      <w:r w:rsidR="005E35E9" w:rsidRPr="00233F15">
        <w:rPr>
          <w:bCs/>
          <w:iCs/>
          <w:color w:val="000000" w:themeColor="text1"/>
        </w:rPr>
        <w:t xml:space="preserve"> </w:t>
      </w:r>
      <w:r w:rsidR="0046090B">
        <w:rPr>
          <w:bCs/>
          <w:iCs/>
          <w:color w:val="000000" w:themeColor="text1"/>
        </w:rPr>
        <w:t xml:space="preserve">direct population engineering </w:t>
      </w:r>
      <w:r w:rsidR="007F766B">
        <w:rPr>
          <w:bCs/>
          <w:iCs/>
          <w:color w:val="000000" w:themeColor="text1"/>
        </w:rPr>
        <w:t>presents more</w:t>
      </w:r>
      <w:r w:rsidR="0046090B">
        <w:rPr>
          <w:bCs/>
          <w:iCs/>
          <w:color w:val="000000" w:themeColor="text1"/>
        </w:rPr>
        <w:t xml:space="preserve"> challeng</w:t>
      </w:r>
      <w:r w:rsidR="007F766B">
        <w:rPr>
          <w:bCs/>
          <w:iCs/>
          <w:color w:val="000000" w:themeColor="text1"/>
        </w:rPr>
        <w:t>es</w:t>
      </w:r>
      <w:r w:rsidR="0046090B">
        <w:rPr>
          <w:bCs/>
          <w:iCs/>
          <w:color w:val="000000" w:themeColor="text1"/>
        </w:rPr>
        <w:t xml:space="preserve"> than the </w:t>
      </w:r>
      <w:r w:rsidR="005E35E9">
        <w:rPr>
          <w:bCs/>
          <w:iCs/>
          <w:color w:val="000000" w:themeColor="text1"/>
        </w:rPr>
        <w:t xml:space="preserve">engineering </w:t>
      </w:r>
      <w:r w:rsidR="00E55405">
        <w:rPr>
          <w:bCs/>
          <w:iCs/>
          <w:color w:val="000000" w:themeColor="text1"/>
        </w:rPr>
        <w:t xml:space="preserve">of </w:t>
      </w:r>
      <w:r w:rsidR="005E35E9">
        <w:rPr>
          <w:bCs/>
          <w:iCs/>
          <w:color w:val="000000" w:themeColor="text1"/>
        </w:rPr>
        <w:t>one</w:t>
      </w:r>
      <w:r w:rsidR="0046090B">
        <w:rPr>
          <w:bCs/>
          <w:iCs/>
          <w:color w:val="000000" w:themeColor="text1"/>
        </w:rPr>
        <w:t xml:space="preserve"> or few parental strains</w:t>
      </w:r>
      <w:r w:rsidR="0000388E">
        <w:rPr>
          <w:bCs/>
          <w:iCs/>
          <w:color w:val="000000" w:themeColor="text1"/>
        </w:rPr>
        <w:t xml:space="preserve"> required for a cross</w:t>
      </w:r>
      <w:r w:rsidR="0046090B">
        <w:rPr>
          <w:bCs/>
          <w:iCs/>
          <w:color w:val="000000" w:themeColor="text1"/>
        </w:rPr>
        <w:t xml:space="preserve">, </w:t>
      </w:r>
      <w:r w:rsidR="005E35E9">
        <w:rPr>
          <w:bCs/>
          <w:iCs/>
          <w:color w:val="000000" w:themeColor="text1"/>
        </w:rPr>
        <w:t xml:space="preserve">this is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D660A4">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7C0BA8" w:rsidRPr="00233F15">
        <w:rPr>
          <w:bCs/>
          <w:iCs/>
          <w:color w:val="000000" w:themeColor="text1"/>
        </w:rPr>
        <w:fldChar w:fldCharType="separate"/>
      </w:r>
      <w:r w:rsidR="000C5C2F" w:rsidRPr="000C5C2F">
        <w:rPr>
          <w:bCs/>
          <w:iCs/>
          <w:noProof/>
          <w:color w:val="000000" w:themeColor="text1"/>
          <w:vertAlign w:val="superscript"/>
        </w:rPr>
        <w:t>27,29</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470280F"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 xml:space="preserve">will likely permit the engineering of </w:t>
      </w:r>
      <w:r w:rsidR="00F7438F">
        <w:rPr>
          <w:bCs/>
          <w:iCs/>
          <w:color w:val="000000" w:themeColor="text1"/>
        </w:rPr>
        <w:t xml:space="preserve">very large </w:t>
      </w:r>
      <w:r w:rsidR="009A036F">
        <w:rPr>
          <w:bCs/>
          <w:iCs/>
          <w:color w:val="000000" w:themeColor="text1"/>
        </w:rPr>
        <w:t>populations</w:t>
      </w:r>
      <w:r w:rsidR="00F7438F">
        <w:rPr>
          <w:bCs/>
          <w:iCs/>
          <w:color w:val="000000" w:themeColor="text1"/>
        </w:rPr>
        <w:t xml:space="preserve">, </w:t>
      </w:r>
      <w:r w:rsidR="000852C0">
        <w:rPr>
          <w:bCs/>
          <w:iCs/>
          <w:color w:val="000000" w:themeColor="text1"/>
        </w:rPr>
        <w:t>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2AC39E5E" w14:textId="77777777" w:rsidR="0049785C" w:rsidRDefault="0049785C" w:rsidP="00044587">
      <w:pPr>
        <w:jc w:val="both"/>
        <w:rPr>
          <w:bCs/>
          <w:iCs/>
          <w:color w:val="000000" w:themeColor="text1"/>
        </w:rPr>
      </w:pPr>
    </w:p>
    <w:p w14:paraId="1FB17213" w14:textId="1100BD0D"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w:t>
      </w:r>
      <w:r w:rsidR="006C040B">
        <w:rPr>
          <w:bCs/>
          <w:iCs/>
          <w:color w:val="000000" w:themeColor="text1"/>
        </w:rPr>
        <w:lastRenderedPageBreak/>
        <w:t xml:space="preserve">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enviroments, </w:t>
      </w:r>
      <w:r w:rsidR="0049785C">
        <w:rPr>
          <w:bCs/>
          <w:iCs/>
          <w:color w:val="000000" w:themeColor="text1"/>
        </w:rPr>
        <w:t xml:space="preserve">non-linear 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 xml:space="preserve">objectively derive similar biological relationships from genetic data.  </w:t>
      </w:r>
      <w:r w:rsidR="003744D9">
        <w:rPr>
          <w:bCs/>
          <w:iCs/>
          <w:color w:val="000000" w:themeColor="text1"/>
        </w:rPr>
        <w:t xml:space="preserve">Formal modelling additionally allows evaluation of </w:t>
      </w:r>
      <w:r w:rsidR="003058E8">
        <w:rPr>
          <w:bCs/>
          <w:iCs/>
          <w:color w:val="000000" w:themeColor="text1"/>
        </w:rPr>
        <w:t xml:space="preserve">how well the proposed biological relationships explain the data, and guides the addition of more complex relationships as required. </w:t>
      </w:r>
      <w:r w:rsidR="004F6EC7">
        <w:rPr>
          <w:bCs/>
          <w:iCs/>
          <w:color w:val="000000" w:themeColor="text1"/>
        </w:rPr>
        <w:t>Indeed, even in the ABC transporter system, more complex computational models c</w:t>
      </w:r>
      <w:r w:rsidR="00BD2C26">
        <w:rPr>
          <w:bCs/>
          <w:iCs/>
          <w:color w:val="000000" w:themeColor="text1"/>
        </w:rPr>
        <w:t>an be</w:t>
      </w:r>
      <w:r w:rsidR="004F6EC7">
        <w:rPr>
          <w:bCs/>
          <w:iCs/>
          <w:color w:val="000000" w:themeColor="text1"/>
        </w:rPr>
        <w:t xml:space="preserve"> </w:t>
      </w:r>
      <w:r w:rsidR="00BD2C26">
        <w:rPr>
          <w:bCs/>
          <w:iCs/>
          <w:color w:val="000000" w:themeColor="text1"/>
        </w:rPr>
        <w:t xml:space="preserve">developed </w:t>
      </w:r>
      <w:r w:rsidR="005A6D06">
        <w:rPr>
          <w:bCs/>
          <w:iCs/>
          <w:color w:val="000000" w:themeColor="text1"/>
        </w:rPr>
        <w:t xml:space="preserve">– </w:t>
      </w:r>
      <w:r w:rsidR="004921F9">
        <w:rPr>
          <w:bCs/>
          <w:iCs/>
          <w:color w:val="000000" w:themeColor="text1"/>
        </w:rPr>
        <w:t xml:space="preserve">for example, </w:t>
      </w:r>
      <w:r w:rsidR="005A6D06">
        <w:rPr>
          <w:bCs/>
          <w:iCs/>
          <w:color w:val="000000" w:themeColor="text1"/>
        </w:rPr>
        <w:t xml:space="preserve">some genes </w:t>
      </w:r>
      <w:r w:rsidR="002517EE">
        <w:rPr>
          <w:bCs/>
          <w:iCs/>
          <w:color w:val="000000" w:themeColor="text1"/>
        </w:rPr>
        <w:t xml:space="preserve">not present in the neural network still </w:t>
      </w:r>
      <w:r w:rsidR="005A6D06">
        <w:rPr>
          <w:bCs/>
          <w:iCs/>
          <w:color w:val="000000" w:themeColor="text1"/>
        </w:rPr>
        <w:t>had complex genetic interactions</w:t>
      </w:r>
      <w:r w:rsidR="00FF2ECC">
        <w:rPr>
          <w:bCs/>
          <w:iCs/>
          <w:color w:val="000000" w:themeColor="text1"/>
        </w:rPr>
        <w:t>.</w:t>
      </w:r>
      <w:r w:rsidR="00460424">
        <w:rPr>
          <w:bCs/>
          <w:iCs/>
          <w:color w:val="000000" w:themeColor="text1"/>
        </w:rPr>
        <w:t xml:space="preserve">  </w:t>
      </w:r>
      <w:r w:rsidR="00C60802">
        <w:rPr>
          <w:bCs/>
          <w:iCs/>
          <w:color w:val="000000" w:themeColor="text1"/>
        </w:rPr>
        <w:t>Furthermore</w:t>
      </w:r>
      <w:r w:rsidR="00460424">
        <w:rPr>
          <w:bCs/>
          <w:iCs/>
          <w:color w:val="000000" w:themeColor="text1"/>
        </w:rPr>
        <w:t xml:space="preserve">, profiling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will enable the development of similar approaches to understand 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3702884B"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sidR="00E54CD9">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w:t>
      </w:r>
      <w:r w:rsidR="00AF5814">
        <w:rPr>
          <w:bCs/>
          <w:iCs/>
          <w:color w:val="000000" w:themeColor="text1"/>
        </w:rPr>
        <w:t>phenotypes</w:t>
      </w:r>
      <w:r w:rsidR="00357FD8">
        <w:rPr>
          <w:bCs/>
          <w:iCs/>
          <w:color w:val="000000" w:themeColor="text1"/>
        </w:rPr>
        <w:t xml:space="preserve">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6B25AE">
        <w:rPr>
          <w:bCs/>
          <w:iCs/>
          <w:color w:val="000000" w:themeColor="text1"/>
        </w:rPr>
        <w:t xml:space="preserve"> at a large scale</w:t>
      </w:r>
      <w:r w:rsidR="00A76650">
        <w:rPr>
          <w:bCs/>
          <w:i/>
          <w:iCs/>
          <w:color w:val="000000" w:themeColor="text1"/>
        </w:rPr>
        <w:fldChar w:fldCharType="begin" w:fldLock="1"/>
      </w:r>
      <w:r w:rsidR="00FB3230">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56&lt;/sup&gt;","plainTextFormattedCitation":"56","previouslyFormattedCitation":"&lt;sup&gt;55&lt;/sup&gt;"},"properties":{"noteIndex":0},"schema":"https://github.com/citation-style-language/schema/raw/master/csl-citation.json"}</w:instrText>
      </w:r>
      <w:r w:rsidR="00A76650">
        <w:rPr>
          <w:bCs/>
          <w:i/>
          <w:iCs/>
          <w:color w:val="000000" w:themeColor="text1"/>
        </w:rPr>
        <w:fldChar w:fldCharType="separate"/>
      </w:r>
      <w:r w:rsidR="00FB3230" w:rsidRPr="00FB3230">
        <w:rPr>
          <w:bCs/>
          <w:iCs/>
          <w:noProof/>
          <w:color w:val="000000" w:themeColor="text1"/>
          <w:vertAlign w:val="superscript"/>
        </w:rPr>
        <w:t>56</w:t>
      </w:r>
      <w:r w:rsidR="00A76650">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 xml:space="preserve">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FB3230">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57&lt;/sup&gt;","plainTextFormattedCitation":"57","previouslyFormattedCitation":"&lt;sup&gt;56&lt;/sup&gt;"},"properties":{"noteIndex":0},"schema":"https://github.com/citation-style-language/schema/raw/master/csl-citation.json"}</w:instrText>
      </w:r>
      <w:r w:rsidR="00FC2CCC" w:rsidRPr="00233F15">
        <w:rPr>
          <w:bCs/>
          <w:iCs/>
          <w:color w:val="000000" w:themeColor="text1"/>
        </w:rPr>
        <w:fldChar w:fldCharType="separate"/>
      </w:r>
      <w:r w:rsidR="00FB3230" w:rsidRPr="00FB3230">
        <w:rPr>
          <w:bCs/>
          <w:iCs/>
          <w:noProof/>
          <w:color w:val="000000" w:themeColor="text1"/>
          <w:vertAlign w:val="superscript"/>
        </w:rPr>
        <w:t>57</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may be </w:t>
      </w:r>
      <w:r w:rsidR="008D0717">
        <w:rPr>
          <w:bCs/>
          <w:iCs/>
          <w:color w:val="000000" w:themeColor="text1"/>
        </w:rPr>
        <w:t>used</w:t>
      </w:r>
      <w:r w:rsidR="0019657D">
        <w:rPr>
          <w:bCs/>
          <w:iCs/>
          <w:color w:val="000000" w:themeColor="text1"/>
        </w:rPr>
        <w:t>, for instance, to directly study</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9653F4">
        <w:rPr>
          <w:bCs/>
          <w:iCs/>
          <w:color w:val="000000" w:themeColor="text1"/>
        </w:rPr>
        <w:t xml:space="preserve"> over time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FB3230">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58&lt;/sup&gt;","plainTextFormattedCitation":"58","previouslyFormattedCitation":"&lt;sup&gt;57&lt;/sup&gt;"},"properties":{"noteIndex":0},"schema":"https://github.com/citation-style-language/schema/raw/master/csl-citation.json"}</w:instrText>
      </w:r>
      <w:r w:rsidR="00877258" w:rsidRPr="00233F15">
        <w:rPr>
          <w:bCs/>
          <w:iCs/>
          <w:color w:val="000000" w:themeColor="text1"/>
        </w:rPr>
        <w:fldChar w:fldCharType="separate"/>
      </w:r>
      <w:r w:rsidR="00FB3230" w:rsidRPr="00FB3230">
        <w:rPr>
          <w:bCs/>
          <w:iCs/>
          <w:noProof/>
          <w:color w:val="000000" w:themeColor="text1"/>
          <w:vertAlign w:val="superscript"/>
        </w:rPr>
        <w:t>58</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23124DA6"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w:t>
      </w:r>
      <w:r w:rsidR="007112F7">
        <w:rPr>
          <w:bCs/>
          <w:iCs/>
          <w:color w:val="000000" w:themeColor="text1"/>
        </w:rPr>
        <w:t xml:space="preserve">even </w:t>
      </w:r>
      <w:r w:rsidR="00B67B63">
        <w:rPr>
          <w:bCs/>
          <w:iCs/>
          <w:color w:val="000000" w:themeColor="text1"/>
        </w:rPr>
        <w:t xml:space="preserve">currently-available </w:t>
      </w:r>
      <w:r w:rsidR="001A6D26">
        <w:rPr>
          <w:bCs/>
          <w:iCs/>
          <w:color w:val="000000" w:themeColor="text1"/>
        </w:rPr>
        <w:t>molecular tools allow</w:t>
      </w:r>
      <w:r w:rsidR="007112F7">
        <w:rPr>
          <w:bCs/>
          <w:iCs/>
          <w:color w:val="000000" w:themeColor="text1"/>
        </w:rPr>
        <w:t>s</w:t>
      </w:r>
      <w:r w:rsidR="001A6D26">
        <w:rPr>
          <w:bCs/>
          <w:iCs/>
          <w:color w:val="000000" w:themeColor="text1"/>
        </w:rPr>
        <w:t xml:space="preserve">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w:t>
      </w:r>
      <w:r w:rsidR="005F7D59">
        <w:rPr>
          <w:bCs/>
          <w:iCs/>
          <w:color w:val="000000" w:themeColor="text1"/>
        </w:rPr>
        <w:t xml:space="preserve"> </w:t>
      </w:r>
      <w:r w:rsidR="006D3334">
        <w:rPr>
          <w:bCs/>
          <w:iCs/>
          <w:color w:val="000000" w:themeColor="text1"/>
        </w:rPr>
        <w:t xml:space="preserve">can </w:t>
      </w:r>
      <w:r w:rsidR="0052762D">
        <w:rPr>
          <w:bCs/>
          <w:iCs/>
          <w:color w:val="000000" w:themeColor="text1"/>
        </w:rPr>
        <w:t>expand</w:t>
      </w:r>
      <w:r w:rsidR="00013D8C">
        <w:rPr>
          <w:bCs/>
          <w:iCs/>
          <w:color w:val="000000" w:themeColor="text1"/>
        </w:rPr>
        <w:t xml:space="preserve"> the capability of current </w:t>
      </w:r>
      <w:r w:rsidR="005F7D59">
        <w:rPr>
          <w:bCs/>
          <w:iCs/>
          <w:color w:val="000000" w:themeColor="text1"/>
        </w:rPr>
        <w:t>approaches</w:t>
      </w:r>
      <w:r w:rsidR="00013D8C">
        <w:rPr>
          <w:bCs/>
          <w:iCs/>
          <w:color w:val="000000" w:themeColor="text1"/>
        </w:rPr>
        <w:t xml:space="preserve"> to dissect, reconstruct,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commentRangeStart w:id="11"/>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11"/>
      <w:r w:rsidR="006A3CE7" w:rsidRPr="00233F15">
        <w:rPr>
          <w:rStyle w:val="CommentReference"/>
        </w:rPr>
        <w:commentReference w:id="11"/>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lastRenderedPageBreak/>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12"/>
      <w:r w:rsidRPr="00233F15">
        <w:rPr>
          <w:b/>
          <w:bCs/>
          <w:iCs/>
          <w:color w:val="A6A6A6" w:themeColor="background1" w:themeShade="A6"/>
        </w:rPr>
        <w:t>Media</w:t>
      </w:r>
      <w:commentRangeEnd w:id="12"/>
      <w:r w:rsidR="00CB2329" w:rsidRPr="00233F15">
        <w:rPr>
          <w:rStyle w:val="CommentReference"/>
          <w:color w:val="A6A6A6" w:themeColor="background1" w:themeShade="A6"/>
        </w:rPr>
        <w:commentReference w:id="12"/>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EC5103">
        <w:rPr>
          <w:b/>
          <w:bCs/>
          <w:iCs/>
          <w:color w:val="000000" w:themeColor="text1"/>
        </w:rPr>
        <w:t>b</w:t>
      </w:r>
      <w:r w:rsidR="00DB75AD" w:rsidRPr="00233F15">
        <w:rPr>
          <w:b/>
          <w:bCs/>
          <w:iCs/>
          <w:color w:val="000000" w:themeColor="text1"/>
        </w:rPr>
        <w:t xml:space="preserve">arcoder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13"/>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13"/>
      <w:r w:rsidR="00D20F9C">
        <w:rPr>
          <w:rStyle w:val="CommentReference"/>
          <w:rFonts w:asciiTheme="minorHAnsi" w:hAnsiTheme="minorHAnsi" w:cstheme="minorBidi"/>
        </w:rPr>
        <w:commentReference w:id="13"/>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14"/>
      <w:commentRangeEnd w:id="14"/>
      <w:r w:rsidR="00AD3ECF">
        <w:rPr>
          <w:rStyle w:val="CommentReference"/>
          <w:rFonts w:asciiTheme="minorHAnsi" w:hAnsiTheme="minorHAnsi" w:cstheme="minorBidi"/>
        </w:rPr>
        <w:commentReference w:id="14"/>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r w:rsidR="00EC5103">
        <w:rPr>
          <w:b/>
          <w:bCs/>
          <w:iCs/>
          <w:color w:val="000000" w:themeColor="text1"/>
        </w:rPr>
        <w:t>b</w:t>
      </w:r>
      <w:r w:rsidR="00EC5103" w:rsidRPr="00233F15">
        <w:rPr>
          <w:b/>
          <w:bCs/>
          <w:iCs/>
          <w:color w:val="000000" w:themeColor="text1"/>
        </w:rPr>
        <w:t xml:space="preserve">arcoder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15"/>
      <w:commentRangeEnd w:id="15"/>
      <w:r w:rsidR="002F37D7">
        <w:rPr>
          <w:rStyle w:val="CommentReference"/>
          <w:rFonts w:asciiTheme="minorHAnsi" w:hAnsiTheme="minorHAnsi" w:cstheme="minorBidi"/>
        </w:rPr>
        <w:commentReference w:id="15"/>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w:t>
      </w:r>
      <w:r w:rsidR="001A4394">
        <w:rPr>
          <w:bCs/>
          <w:iCs/>
          <w:color w:val="000000" w:themeColor="text1"/>
        </w:rPr>
        <w:lastRenderedPageBreak/>
        <w:t xml:space="preserve">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16"/>
      <w:commentRangeEnd w:id="16"/>
      <w:r w:rsidR="001A4394">
        <w:rPr>
          <w:rStyle w:val="CommentReference"/>
          <w:rFonts w:asciiTheme="minorHAnsi" w:hAnsiTheme="minorHAnsi" w:cstheme="minorBidi"/>
        </w:rPr>
        <w:commentReference w:id="16"/>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1D378D48"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FB3230">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59&lt;/sup&gt;","plainTextFormattedCitation":"59","previouslyFormattedCitation":"&lt;sup&gt;58&lt;/sup&gt;"},"properties":{"noteIndex":0},"schema":"https://github.com/citation-style-language/schema/raw/master/csl-citation.json"}</w:instrText>
      </w:r>
      <w:r w:rsidR="001A4394" w:rsidRPr="00233F15">
        <w:rPr>
          <w:bCs/>
          <w:iCs/>
          <w:color w:val="000000" w:themeColor="text1"/>
        </w:rPr>
        <w:fldChar w:fldCharType="separate"/>
      </w:r>
      <w:r w:rsidR="00FB3230" w:rsidRPr="00FB3230">
        <w:rPr>
          <w:bCs/>
          <w:iCs/>
          <w:noProof/>
          <w:color w:val="000000" w:themeColor="text1"/>
          <w:vertAlign w:val="superscript"/>
        </w:rPr>
        <w:t>59</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FB3230">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60&lt;/sup&gt;","plainTextFormattedCitation":"60","previouslyFormattedCitation":"&lt;sup&gt;59&lt;/sup&gt;"},"properties":{"noteIndex":0},"schema":"https://github.com/citation-style-language/schema/raw/master/csl-citation.json"}</w:instrText>
      </w:r>
      <w:r w:rsidR="00096F44">
        <w:rPr>
          <w:color w:val="000000" w:themeColor="text1"/>
        </w:rPr>
        <w:fldChar w:fldCharType="separate"/>
      </w:r>
      <w:r w:rsidR="00FB3230" w:rsidRPr="00FB3230">
        <w:rPr>
          <w:noProof/>
          <w:color w:val="000000" w:themeColor="text1"/>
          <w:vertAlign w:val="superscript"/>
        </w:rPr>
        <w:t>60</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17"/>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7"/>
      <w:r w:rsidR="006471EB">
        <w:rPr>
          <w:rStyle w:val="CommentReference"/>
          <w:rFonts w:asciiTheme="minorHAnsi" w:hAnsiTheme="minorHAnsi" w:cstheme="minorBidi"/>
        </w:rPr>
        <w:commentReference w:id="17"/>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 xml:space="preserve">34 cycles of </w:t>
      </w:r>
      <w:r>
        <w:rPr>
          <w:color w:val="000000" w:themeColor="text1"/>
        </w:rPr>
        <w:lastRenderedPageBreak/>
        <w:t>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8"/>
      <w:r w:rsidR="000274E9" w:rsidRPr="00233F15">
        <w:rPr>
          <w:rFonts w:eastAsia="Times New Roman"/>
          <w:color w:val="333333"/>
          <w:shd w:val="clear" w:color="auto" w:fill="FFFFFF"/>
        </w:rPr>
        <w:t>previously described</w:t>
      </w:r>
      <w:commentRangeEnd w:id="18"/>
      <w:r w:rsidR="000274E9" w:rsidRPr="00233F15">
        <w:rPr>
          <w:rStyle w:val="CommentReference"/>
        </w:rPr>
        <w:commentReference w:id="18"/>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19"/>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19"/>
      <w:r w:rsidR="001C31A3">
        <w:rPr>
          <w:rStyle w:val="CommentReference"/>
          <w:rFonts w:asciiTheme="minorHAnsi" w:hAnsiTheme="minorHAnsi" w:cstheme="minorBidi"/>
        </w:rPr>
        <w:commentReference w:id="19"/>
      </w:r>
      <w:r w:rsidR="00A975C4">
        <w:rPr>
          <w:rFonts w:eastAsia="Calibri"/>
          <w:color w:val="333333"/>
          <w:shd w:val="clear" w:color="auto" w:fill="FFFFFF"/>
        </w:rPr>
        <w:t xml:space="preserve"> </w:t>
      </w:r>
      <w:commentRangeStart w:id="20"/>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20"/>
      <w:r w:rsidR="00D47711">
        <w:rPr>
          <w:rStyle w:val="CommentReference"/>
          <w:rFonts w:asciiTheme="minorHAnsi" w:hAnsiTheme="minorHAnsi" w:cstheme="minorBidi"/>
        </w:rPr>
        <w:commentReference w:id="20"/>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0E793C64"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w:t>
      </w:r>
      <w:r w:rsidR="00EF3DD9">
        <w:rPr>
          <w:bCs/>
          <w:iCs/>
          <w:color w:val="808080" w:themeColor="background1" w:themeShade="80"/>
          <w:lang w:val="en-CA"/>
        </w:rPr>
        <w:t>Fig</w:t>
      </w:r>
      <w:r w:rsidRPr="008E0C9A">
        <w:rPr>
          <w:bCs/>
          <w:iCs/>
          <w:color w:val="808080" w:themeColor="background1" w:themeShade="80"/>
          <w:lang w:val="en-CA"/>
        </w:rPr>
        <w:t xml:space="preserve"> S2D), and furthermore we tested that samples from each pool do not exhibit any growth in </w:t>
      </w:r>
      <w:commentRangeStart w:id="21"/>
      <w:r w:rsidRPr="008E0C9A">
        <w:rPr>
          <w:bCs/>
          <w:iCs/>
          <w:color w:val="808080" w:themeColor="background1" w:themeShade="80"/>
          <w:lang w:val="en-CA"/>
        </w:rPr>
        <w:t>the selection conditions of the opposite mating type.</w:t>
      </w:r>
      <w:commentRangeEnd w:id="21"/>
      <w:r w:rsidRPr="008E0C9A">
        <w:rPr>
          <w:rStyle w:val="CommentReference"/>
          <w:rFonts w:asciiTheme="minorHAnsi" w:hAnsiTheme="minorHAnsi" w:cstheme="minorBidi"/>
          <w:color w:val="808080" w:themeColor="background1" w:themeShade="80"/>
        </w:rPr>
        <w:commentReference w:id="21"/>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lastRenderedPageBreak/>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22"/>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22"/>
      <w:r w:rsidR="008F412B">
        <w:rPr>
          <w:rStyle w:val="CommentReference"/>
          <w:rFonts w:asciiTheme="minorHAnsi" w:hAnsiTheme="minorHAnsi" w:cstheme="minorBidi"/>
        </w:rPr>
        <w:commentReference w:id="22"/>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commentRangeStart w:id="23"/>
      <w:r w:rsidR="00996366">
        <w:rPr>
          <w:b/>
          <w:bCs/>
          <w:iCs/>
          <w:color w:val="000000" w:themeColor="text1"/>
        </w:rPr>
        <w:t>s</w:t>
      </w:r>
      <w:r w:rsidR="00996366" w:rsidRPr="00233F15">
        <w:rPr>
          <w:b/>
          <w:bCs/>
          <w:iCs/>
          <w:color w:val="000000" w:themeColor="text1"/>
        </w:rPr>
        <w:t xml:space="preserve">train </w:t>
      </w:r>
      <w:commentRangeEnd w:id="23"/>
      <w:r w:rsidR="00996366">
        <w:rPr>
          <w:b/>
          <w:bCs/>
          <w:iCs/>
          <w:color w:val="000000" w:themeColor="text1"/>
        </w:rPr>
        <w:t>g</w:t>
      </w:r>
      <w:r w:rsidR="00996366" w:rsidRPr="00233F15">
        <w:rPr>
          <w:b/>
          <w:bCs/>
          <w:iCs/>
          <w:color w:val="000000" w:themeColor="text1"/>
        </w:rPr>
        <w:t>enotyping</w:t>
      </w:r>
      <w:r w:rsidRPr="00233F15">
        <w:rPr>
          <w:rStyle w:val="CommentReference"/>
        </w:rPr>
        <w:commentReference w:id="23"/>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337F5633" w:rsidR="002906BE" w:rsidRDefault="00EC5F55" w:rsidP="004210F6">
      <w:pPr>
        <w:jc w:val="both"/>
        <w:rPr>
          <w:bCs/>
          <w:iCs/>
          <w:color w:val="000000" w:themeColor="text1"/>
        </w:rPr>
      </w:pPr>
      <w:r w:rsidRPr="00233F15">
        <w:rPr>
          <w:bCs/>
          <w:iCs/>
          <w:color w:val="000000" w:themeColor="text1"/>
        </w:rPr>
        <w:t>For each sample</w:t>
      </w:r>
      <w:commentRangeStart w:id="24"/>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24"/>
      <w:r w:rsidR="00086A4B" w:rsidRPr="00233F15">
        <w:rPr>
          <w:rStyle w:val="CommentReference"/>
        </w:rPr>
        <w:commentReference w:id="24"/>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w:t>
      </w:r>
      <w:r w:rsidR="00EF3DD9">
        <w:rPr>
          <w:bCs/>
          <w:iCs/>
          <w:color w:val="000000" w:themeColor="text1"/>
        </w:rPr>
        <w:t>Fig</w:t>
      </w:r>
      <w:r w:rsidR="00C604E7" w:rsidRPr="00233F15">
        <w:rPr>
          <w:bCs/>
          <w:iCs/>
          <w:color w:val="000000" w:themeColor="text1"/>
        </w:rPr>
        <w:t xml:space="preserve">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136F253A"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25"/>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25"/>
      <w:r w:rsidRPr="00233F15">
        <w:rPr>
          <w:rStyle w:val="CommentReference"/>
          <w:sz w:val="24"/>
          <w:szCs w:val="24"/>
        </w:rPr>
        <w:commentReference w:id="25"/>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26"/>
      <w:r w:rsidRPr="00233F15">
        <w:rPr>
          <w:rFonts w:eastAsia="Calibri"/>
          <w:color w:val="333333"/>
          <w:shd w:val="clear" w:color="auto" w:fill="FFFFFF"/>
        </w:rPr>
        <w:t>74 exhibited no detectable growth</w:t>
      </w:r>
      <w:commentRangeEnd w:id="26"/>
      <w:r w:rsidRPr="00233F15">
        <w:rPr>
          <w:rStyle w:val="CommentReference"/>
          <w:sz w:val="24"/>
          <w:szCs w:val="24"/>
        </w:rPr>
        <w:commentReference w:id="26"/>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w:t>
      </w:r>
      <w:r w:rsidR="00EF3DD9">
        <w:rPr>
          <w:bCs/>
          <w:iCs/>
          <w:color w:val="000000" w:themeColor="text1"/>
        </w:rPr>
        <w:t>Fig</w:t>
      </w:r>
      <w:r w:rsidR="00F23897">
        <w:rPr>
          <w:bCs/>
          <w:iCs/>
          <w:color w:val="000000" w:themeColor="text1"/>
        </w:rPr>
        <w:t xml:space="preserve">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0A76ABFC"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w:t>
      </w:r>
      <w:r w:rsidR="00575EB7" w:rsidRPr="00233F15">
        <w:rPr>
          <w:i/>
        </w:rPr>
        <w:lastRenderedPageBreak/>
        <w:t xml:space="preserve">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27"/>
      <w:r w:rsidRPr="00233F15">
        <w:t xml:space="preserve">cases where a wild-type is called as a mutant </w:t>
      </w:r>
      <w:r w:rsidR="00955782" w:rsidRPr="00233F15">
        <w:t>are expected to</w:t>
      </w:r>
      <w:r w:rsidRPr="00233F15">
        <w:t xml:space="preserve"> be comparably </w:t>
      </w:r>
      <w:commentRangeEnd w:id="27"/>
      <w:r w:rsidR="00C769E2">
        <w:t>rare</w:t>
      </w:r>
      <w:r w:rsidRPr="00233F15">
        <w:rPr>
          <w:rStyle w:val="CommentReference"/>
        </w:rPr>
        <w:commentReference w:id="27"/>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w:t>
      </w:r>
      <w:r w:rsidR="00EF3DD9">
        <w:rPr>
          <w:color w:val="000000" w:themeColor="text1"/>
        </w:rPr>
        <w:t>Fig</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0A429BFC"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8"/>
      <w:r w:rsidRPr="00233F15">
        <w:rPr>
          <w:bCs/>
          <w:iCs/>
          <w:color w:val="000000" w:themeColor="text1"/>
        </w:rPr>
        <w:t xml:space="preserve">wild type </w:t>
      </w:r>
      <w:commentRangeEnd w:id="28"/>
      <w:r w:rsidR="00537EAF">
        <w:rPr>
          <w:rStyle w:val="CommentReference"/>
          <w:rFonts w:asciiTheme="minorHAnsi" w:hAnsiTheme="minorHAnsi" w:cstheme="minorBidi"/>
        </w:rPr>
        <w:commentReference w:id="28"/>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FB3230">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61&lt;/sup&gt;","plainTextFormattedCitation":"61","previouslyFormattedCitation":"&lt;sup&gt;60&lt;/sup&gt;"},"properties":{"noteIndex":0},"schema":"https://github.com/citation-style-language/schema/raw/master/csl-citation.json"}</w:instrText>
      </w:r>
      <w:r w:rsidR="00202DC4" w:rsidRPr="00233F15">
        <w:rPr>
          <w:bCs/>
          <w:iCs/>
          <w:color w:val="000000" w:themeColor="text1"/>
        </w:rPr>
        <w:fldChar w:fldCharType="separate"/>
      </w:r>
      <w:r w:rsidR="00FB3230" w:rsidRPr="00FB3230">
        <w:rPr>
          <w:bCs/>
          <w:iCs/>
          <w:noProof/>
          <w:color w:val="000000" w:themeColor="text1"/>
          <w:vertAlign w:val="superscript"/>
        </w:rPr>
        <w:t>61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commentRangeStart w:id="29"/>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commentRangeEnd w:id="29"/>
      <w:r w:rsidR="00996366">
        <w:rPr>
          <w:b/>
          <w:bCs/>
          <w:iCs/>
          <w:color w:val="000000" w:themeColor="text1"/>
        </w:rPr>
        <w:t>s</w:t>
      </w:r>
      <w:r w:rsidR="00996366" w:rsidRPr="00233F15">
        <w:rPr>
          <w:b/>
          <w:bCs/>
          <w:iCs/>
          <w:color w:val="000000" w:themeColor="text1"/>
        </w:rPr>
        <w:t>equencing</w:t>
      </w:r>
      <w:r w:rsidR="00DD0B46" w:rsidRPr="00233F15">
        <w:rPr>
          <w:rStyle w:val="CommentReference"/>
        </w:rPr>
        <w:commentReference w:id="29"/>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30"/>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30"/>
      <w:r w:rsidR="00DD0B46" w:rsidRPr="00233F15">
        <w:rPr>
          <w:rStyle w:val="CommentReference"/>
        </w:rPr>
        <w:commentReference w:id="30"/>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31"/>
      <w:r w:rsidR="001F4672" w:rsidRPr="00233F15">
        <w:rPr>
          <w:rFonts w:eastAsia="Times New Roman"/>
          <w:color w:val="333333"/>
          <w:shd w:val="clear" w:color="auto" w:fill="FFFFFF"/>
        </w:rPr>
        <w:t xml:space="preserve">a sample </w:t>
      </w:r>
      <w:commentRangeEnd w:id="31"/>
      <w:r w:rsidR="008065E3" w:rsidRPr="00233F15">
        <w:rPr>
          <w:rStyle w:val="CommentReference"/>
        </w:rPr>
        <w:commentReference w:id="31"/>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32"/>
      <w:r w:rsidR="000919D1" w:rsidRPr="00233F15">
        <w:rPr>
          <w:bCs/>
          <w:iCs/>
          <w:color w:val="000000" w:themeColor="text1"/>
        </w:rPr>
        <w:t>genomic DNA extraction</w:t>
      </w:r>
      <w:commentRangeEnd w:id="32"/>
      <w:r w:rsidR="00355817" w:rsidRPr="00233F15">
        <w:rPr>
          <w:rStyle w:val="CommentReference"/>
        </w:rPr>
        <w:commentReference w:id="32"/>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lastRenderedPageBreak/>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33"/>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33"/>
      <w:r w:rsidR="00FD360B" w:rsidRPr="00233F15">
        <w:rPr>
          <w:rStyle w:val="CommentReference"/>
        </w:rPr>
        <w:commentReference w:id="33"/>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740CA8"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740CA8"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740CA8"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740CA8"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740CA8"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EC2D7A3"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EF3DD9">
        <w:rPr>
          <w:rFonts w:eastAsiaTheme="minorEastAsia"/>
          <w:bCs/>
          <w:iCs/>
          <w:color w:val="000000" w:themeColor="text1"/>
          <w:lang w:val="en-CA"/>
        </w:rPr>
        <w:t>Fig</w:t>
      </w:r>
      <w:r w:rsidR="005B60EA">
        <w:rPr>
          <w:rFonts w:eastAsiaTheme="minorEastAsia"/>
          <w:bCs/>
          <w:iCs/>
          <w:color w:val="000000" w:themeColor="text1"/>
          <w:lang w:val="en-CA"/>
        </w:rPr>
        <w:t xml:space="preserve"> 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EF3DD9">
        <w:rPr>
          <w:rFonts w:eastAsiaTheme="minorEastAsia"/>
          <w:bCs/>
          <w:iCs/>
          <w:color w:val="000000" w:themeColor="text1"/>
          <w:lang w:val="en-CA"/>
        </w:rPr>
        <w:t>Fig</w:t>
      </w:r>
      <w:r w:rsidR="00BF2A5E">
        <w:rPr>
          <w:rFonts w:eastAsiaTheme="minorEastAsia"/>
          <w:bCs/>
          <w:iCs/>
          <w:color w:val="000000" w:themeColor="text1"/>
          <w:lang w:val="en-CA"/>
        </w:rPr>
        <w:t xml:space="preserve"> 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7101242F"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B3230">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62&lt;/sup&gt;","plainTextFormattedCitation":"62","previouslyFormattedCitation":"&lt;sup&gt;61&lt;/sup&gt;"},"properties":{"noteIndex":0},"schema":"https://github.com/citation-style-language/schema/raw/master/csl-citation.json"}</w:instrText>
      </w:r>
      <w:r w:rsidR="00131C80" w:rsidRPr="00233F15">
        <w:rPr>
          <w:bCs/>
          <w:iCs/>
          <w:color w:val="000000" w:themeColor="text1"/>
        </w:rPr>
        <w:fldChar w:fldCharType="separate"/>
      </w:r>
      <w:r w:rsidR="00FB3230" w:rsidRPr="00FB3230">
        <w:rPr>
          <w:bCs/>
          <w:iCs/>
          <w:noProof/>
          <w:color w:val="000000" w:themeColor="text1"/>
          <w:vertAlign w:val="superscript"/>
        </w:rPr>
        <w:t>62</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740CA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740CA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740CA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740CA8"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740CA8"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740CA8"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740CA8"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6CE4611B"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EF3DD9">
        <w:rPr>
          <w:rFonts w:eastAsiaTheme="minorEastAsia"/>
          <w:bCs/>
          <w:iCs/>
          <w:color w:val="000000" w:themeColor="text1"/>
          <w:lang w:val="en-CA"/>
        </w:rPr>
        <w:t>Fig</w:t>
      </w:r>
      <w:r w:rsidR="004F5977">
        <w:rPr>
          <w:rFonts w:eastAsiaTheme="minorEastAsia"/>
          <w:bCs/>
          <w:iCs/>
          <w:color w:val="000000" w:themeColor="text1"/>
          <w:lang w:val="en-CA"/>
        </w:rPr>
        <w:t xml:space="preserve"> 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Fig 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740CA8"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740CA8"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740CA8"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740CA8"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740CA8"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740CA8"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740CA8"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32FFB9D6"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(Fig 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w:t>
      </w:r>
      <w:r w:rsidR="00EF3DD9">
        <w:rPr>
          <w:bCs/>
          <w:iCs/>
          <w:color w:val="000000" w:themeColor="text1"/>
        </w:rPr>
        <w:t>Fig</w:t>
      </w:r>
      <w:r>
        <w:rPr>
          <w:bCs/>
          <w:iCs/>
          <w:color w:val="000000" w:themeColor="text1"/>
        </w:rPr>
        <w:t xml:space="preserve"> 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EF3DD9">
        <w:rPr>
          <w:bCs/>
          <w:iCs/>
          <w:color w:val="000000" w:themeColor="text1"/>
        </w:rPr>
        <w:t>Fig</w:t>
      </w:r>
      <w:r w:rsidR="00874260">
        <w:rPr>
          <w:bCs/>
          <w:iCs/>
          <w:color w:val="000000" w:themeColor="text1"/>
        </w:rPr>
        <w:t xml:space="preserv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740CA8"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740CA8"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34"/>
      <w:r w:rsidRPr="00565DF9">
        <w:rPr>
          <w:b/>
          <w:bCs/>
          <w:iCs/>
          <w:color w:val="808080" w:themeColor="background1" w:themeShade="80"/>
        </w:rPr>
        <w:t>Analysis of Liquid Growth Data</w:t>
      </w:r>
      <w:commentRangeEnd w:id="34"/>
      <w:r w:rsidR="00883356" w:rsidRPr="00565DF9">
        <w:rPr>
          <w:rStyle w:val="CommentReference"/>
          <w:color w:val="808080" w:themeColor="background1" w:themeShade="80"/>
        </w:rPr>
        <w:commentReference w:id="34"/>
      </w:r>
    </w:p>
    <w:p w14:paraId="218BD90F" w14:textId="77777777" w:rsidR="00CE1B65" w:rsidRPr="00565DF9" w:rsidRDefault="00CE1B65" w:rsidP="00224FCB">
      <w:pPr>
        <w:rPr>
          <w:b/>
          <w:bCs/>
          <w:iCs/>
          <w:color w:val="808080" w:themeColor="background1" w:themeShade="80"/>
        </w:rPr>
      </w:pPr>
    </w:p>
    <w:p w14:paraId="19DB160E" w14:textId="34C84A2A"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0DCB7FBB"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B3230">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63&lt;/sup&gt;","plainTextFormattedCitation":"63","previouslyFormattedCitation":"&lt;sup&gt;62&lt;/sup&gt;"},"properties":{"noteIndex":0},"schema":"https://github.com/citation-style-language/schema/raw/master/csl-citation.json"}</w:instrText>
      </w:r>
      <w:r w:rsidR="0042743A" w:rsidRPr="00662D0E">
        <w:rPr>
          <w:bCs/>
          <w:iCs/>
          <w:color w:val="000000" w:themeColor="text1"/>
        </w:rPr>
        <w:fldChar w:fldCharType="separate"/>
      </w:r>
      <w:r w:rsidR="00FB3230" w:rsidRPr="00FB3230">
        <w:rPr>
          <w:bCs/>
          <w:iCs/>
          <w:noProof/>
          <w:color w:val="000000" w:themeColor="text1"/>
          <w:vertAlign w:val="superscript"/>
        </w:rPr>
        <w:t>63</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5"/>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5"/>
      <w:r w:rsidR="00662D0E">
        <w:rPr>
          <w:rStyle w:val="CommentReference"/>
          <w:rFonts w:asciiTheme="minorHAnsi" w:hAnsiTheme="minorHAnsi" w:cstheme="minorBidi"/>
        </w:rPr>
        <w:commentReference w:id="35"/>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36"/>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36"/>
      <w:r w:rsidR="00DF4CE6">
        <w:rPr>
          <w:rStyle w:val="CommentReference"/>
          <w:rFonts w:asciiTheme="minorHAnsi" w:hAnsiTheme="minorHAnsi" w:cstheme="minorBidi"/>
        </w:rPr>
        <w:commentReference w:id="36"/>
      </w:r>
    </w:p>
    <w:p w14:paraId="20BF344E" w14:textId="3AA5295C"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387AC3">
        <w:t>Additional strains acting required to recreated positive and negative controls were also obtained from this screen (</w:t>
      </w:r>
      <w:r w:rsidR="00EF3DD9">
        <w:t>Fig</w:t>
      </w:r>
      <w:r w:rsidR="00387AC3">
        <w:t xml:space="preserve">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37"/>
      <w:r w:rsidRPr="009B3D83">
        <w:rPr>
          <w:b/>
          <w:bCs/>
          <w:iCs/>
          <w:color w:val="000000" w:themeColor="text1"/>
        </w:rPr>
        <w:t>Quantitative RT-PCR</w:t>
      </w:r>
      <w:commentRangeEnd w:id="37"/>
      <w:r w:rsidR="00A028A9" w:rsidRPr="009B3D83">
        <w:rPr>
          <w:rStyle w:val="CommentReference"/>
          <w:color w:val="000000" w:themeColor="text1"/>
        </w:rPr>
        <w:commentReference w:id="37"/>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38"/>
      <w:r w:rsidRPr="00565DF9">
        <w:rPr>
          <w:b/>
          <w:color w:val="808080" w:themeColor="background1" w:themeShade="80"/>
          <w:sz w:val="28"/>
        </w:rPr>
        <w:t>Acknowledgements</w:t>
      </w:r>
      <w:commentRangeEnd w:id="38"/>
      <w:r w:rsidR="006365D4">
        <w:rPr>
          <w:rStyle w:val="CommentReference"/>
          <w:rFonts w:asciiTheme="minorHAnsi" w:hAnsiTheme="minorHAnsi" w:cstheme="minorBidi"/>
        </w:rPr>
        <w:commentReference w:id="38"/>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39"/>
      <w:r w:rsidRPr="00233F15">
        <w:rPr>
          <w:b/>
          <w:sz w:val="28"/>
        </w:rPr>
        <w:t>Author Contributions</w:t>
      </w:r>
      <w:commentRangeEnd w:id="39"/>
      <w:r w:rsidR="00AB0C9E">
        <w:rPr>
          <w:rStyle w:val="CommentReference"/>
          <w:rFonts w:asciiTheme="minorHAnsi" w:hAnsiTheme="minorHAnsi" w:cstheme="minorBidi"/>
        </w:rPr>
        <w:commentReference w:id="39"/>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0"/>
      <w:r w:rsidRPr="00233F15">
        <w:rPr>
          <w:b/>
          <w:sz w:val="28"/>
        </w:rPr>
        <w:lastRenderedPageBreak/>
        <w:t>Additional Data Files</w:t>
      </w:r>
      <w:commentRangeEnd w:id="40"/>
      <w:r w:rsidR="00BD3C0C" w:rsidRPr="00233F15">
        <w:rPr>
          <w:rStyle w:val="CommentReference"/>
        </w:rPr>
        <w:commentReference w:id="40"/>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049A63BF" w14:textId="54993B82" w:rsidR="00FB3230" w:rsidRPr="00FB3230" w:rsidRDefault="00C1486D" w:rsidP="00FB3230">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FB3230" w:rsidRPr="00FB3230">
        <w:rPr>
          <w:noProof/>
        </w:rPr>
        <w:t>1.</w:t>
      </w:r>
      <w:r w:rsidR="00FB3230" w:rsidRPr="00FB3230">
        <w:rPr>
          <w:noProof/>
        </w:rPr>
        <w:tab/>
        <w:t xml:space="preserve">Benfey, P. N. &amp; Mitchell-Olds, T. From Genotype to Phenotype: Systems Biology Meets Natural Variation. </w:t>
      </w:r>
      <w:r w:rsidR="00FB3230" w:rsidRPr="00FB3230">
        <w:rPr>
          <w:i/>
          <w:iCs/>
          <w:noProof/>
        </w:rPr>
        <w:t>Science (80-. ).</w:t>
      </w:r>
      <w:r w:rsidR="00FB3230" w:rsidRPr="00FB3230">
        <w:rPr>
          <w:noProof/>
        </w:rPr>
        <w:t xml:space="preserve"> </w:t>
      </w:r>
      <w:r w:rsidR="00FB3230" w:rsidRPr="00FB3230">
        <w:rPr>
          <w:b/>
          <w:bCs/>
          <w:noProof/>
        </w:rPr>
        <w:t>320,</w:t>
      </w:r>
      <w:r w:rsidR="00FB3230" w:rsidRPr="00FB3230">
        <w:rPr>
          <w:noProof/>
        </w:rPr>
        <w:t xml:space="preserve"> (2008).</w:t>
      </w:r>
    </w:p>
    <w:p w14:paraId="31F157F3" w14:textId="77777777" w:rsidR="00FB3230" w:rsidRPr="00FB3230" w:rsidRDefault="00FB3230" w:rsidP="00FB3230">
      <w:pPr>
        <w:widowControl w:val="0"/>
        <w:autoSpaceDE w:val="0"/>
        <w:autoSpaceDN w:val="0"/>
        <w:adjustRightInd w:val="0"/>
        <w:ind w:left="640" w:hanging="640"/>
        <w:rPr>
          <w:noProof/>
        </w:rPr>
      </w:pPr>
      <w:r w:rsidRPr="00FB3230">
        <w:rPr>
          <w:noProof/>
        </w:rPr>
        <w:t>2.</w:t>
      </w:r>
      <w:r w:rsidRPr="00FB3230">
        <w:rPr>
          <w:noProof/>
        </w:rPr>
        <w:tab/>
        <w:t xml:space="preserve">Hartwell, L. Robust Interactions. </w:t>
      </w:r>
      <w:r w:rsidRPr="00FB3230">
        <w:rPr>
          <w:i/>
          <w:iCs/>
          <w:noProof/>
        </w:rPr>
        <w:t>Science (80-. ).</w:t>
      </w:r>
      <w:r w:rsidRPr="00FB3230">
        <w:rPr>
          <w:noProof/>
        </w:rPr>
        <w:t xml:space="preserve"> </w:t>
      </w:r>
      <w:r w:rsidRPr="00FB3230">
        <w:rPr>
          <w:b/>
          <w:bCs/>
          <w:noProof/>
        </w:rPr>
        <w:t>303,</w:t>
      </w:r>
      <w:r w:rsidRPr="00FB3230">
        <w:rPr>
          <w:noProof/>
        </w:rPr>
        <w:t xml:space="preserve"> (2004).</w:t>
      </w:r>
    </w:p>
    <w:p w14:paraId="12C7DCA6" w14:textId="77777777" w:rsidR="00FB3230" w:rsidRPr="00FB3230" w:rsidRDefault="00FB3230" w:rsidP="00FB3230">
      <w:pPr>
        <w:widowControl w:val="0"/>
        <w:autoSpaceDE w:val="0"/>
        <w:autoSpaceDN w:val="0"/>
        <w:adjustRightInd w:val="0"/>
        <w:ind w:left="640" w:hanging="640"/>
        <w:rPr>
          <w:noProof/>
        </w:rPr>
      </w:pPr>
      <w:r w:rsidRPr="00FB3230">
        <w:rPr>
          <w:noProof/>
        </w:rPr>
        <w:t>3.</w:t>
      </w:r>
      <w:r w:rsidRPr="00FB3230">
        <w:rPr>
          <w:noProof/>
        </w:rPr>
        <w:tab/>
        <w:t xml:space="preserve">Hartman, J. L., Garvik, B. &amp; Hartwell, L. Principles for the Buffering of Genetic Variation. </w:t>
      </w:r>
      <w:r w:rsidRPr="00FB3230">
        <w:rPr>
          <w:i/>
          <w:iCs/>
          <w:noProof/>
        </w:rPr>
        <w:t>Science (80-. ).</w:t>
      </w:r>
      <w:r w:rsidRPr="00FB3230">
        <w:rPr>
          <w:noProof/>
        </w:rPr>
        <w:t xml:space="preserve"> </w:t>
      </w:r>
      <w:r w:rsidRPr="00FB3230">
        <w:rPr>
          <w:b/>
          <w:bCs/>
          <w:noProof/>
        </w:rPr>
        <w:t>291,</w:t>
      </w:r>
      <w:r w:rsidRPr="00FB3230">
        <w:rPr>
          <w:noProof/>
        </w:rPr>
        <w:t xml:space="preserve"> (2001).</w:t>
      </w:r>
    </w:p>
    <w:p w14:paraId="186877D7" w14:textId="77777777" w:rsidR="00FB3230" w:rsidRPr="00FB3230" w:rsidRDefault="00FB3230" w:rsidP="00FB3230">
      <w:pPr>
        <w:widowControl w:val="0"/>
        <w:autoSpaceDE w:val="0"/>
        <w:autoSpaceDN w:val="0"/>
        <w:adjustRightInd w:val="0"/>
        <w:ind w:left="640" w:hanging="640"/>
        <w:rPr>
          <w:noProof/>
        </w:rPr>
      </w:pPr>
      <w:r w:rsidRPr="00FB3230">
        <w:rPr>
          <w:noProof/>
        </w:rPr>
        <w:t>4.</w:t>
      </w:r>
      <w:r w:rsidRPr="00FB3230">
        <w:rPr>
          <w:noProof/>
        </w:rPr>
        <w:tab/>
        <w:t xml:space="preserve">Civelek, M. &amp; Lusis, A. J. Systems genetics approaches to understand complex traits. </w:t>
      </w:r>
      <w:r w:rsidRPr="00FB3230">
        <w:rPr>
          <w:i/>
          <w:iCs/>
          <w:noProof/>
        </w:rPr>
        <w:t>Nat. Rev. Genet.</w:t>
      </w:r>
      <w:r w:rsidRPr="00FB3230">
        <w:rPr>
          <w:noProof/>
        </w:rPr>
        <w:t xml:space="preserve"> </w:t>
      </w:r>
      <w:r w:rsidRPr="00FB3230">
        <w:rPr>
          <w:b/>
          <w:bCs/>
          <w:noProof/>
        </w:rPr>
        <w:t>15,</w:t>
      </w:r>
      <w:r w:rsidRPr="00FB3230">
        <w:rPr>
          <w:noProof/>
        </w:rPr>
        <w:t xml:space="preserve"> 34–48 (2014).</w:t>
      </w:r>
    </w:p>
    <w:p w14:paraId="7ACA3B09" w14:textId="77777777" w:rsidR="00FB3230" w:rsidRPr="00FB3230" w:rsidRDefault="00FB3230" w:rsidP="00FB3230">
      <w:pPr>
        <w:widowControl w:val="0"/>
        <w:autoSpaceDE w:val="0"/>
        <w:autoSpaceDN w:val="0"/>
        <w:adjustRightInd w:val="0"/>
        <w:ind w:left="640" w:hanging="640"/>
        <w:rPr>
          <w:noProof/>
        </w:rPr>
      </w:pPr>
      <w:r w:rsidRPr="00FB3230">
        <w:rPr>
          <w:noProof/>
        </w:rPr>
        <w:t>5.</w:t>
      </w:r>
      <w:r w:rsidRPr="00FB3230">
        <w:rPr>
          <w:noProof/>
        </w:rPr>
        <w:tab/>
        <w:t xml:space="preserve">Costanzo, M. </w:t>
      </w:r>
      <w:r w:rsidRPr="00FB3230">
        <w:rPr>
          <w:i/>
          <w:iCs/>
          <w:noProof/>
        </w:rPr>
        <w:t>et al.</w:t>
      </w:r>
      <w:r w:rsidRPr="00FB3230">
        <w:rPr>
          <w:noProof/>
        </w:rPr>
        <w:t xml:space="preserve"> A global genetic interaction network maps a wiring diagram of cellular function. </w:t>
      </w:r>
      <w:r w:rsidRPr="00FB3230">
        <w:rPr>
          <w:i/>
          <w:iCs/>
          <w:noProof/>
        </w:rPr>
        <w:t>Science (80-. ).</w:t>
      </w:r>
      <w:r w:rsidRPr="00FB3230">
        <w:rPr>
          <w:noProof/>
        </w:rPr>
        <w:t xml:space="preserve"> </w:t>
      </w:r>
      <w:r w:rsidRPr="00FB3230">
        <w:rPr>
          <w:b/>
          <w:bCs/>
          <w:noProof/>
        </w:rPr>
        <w:t>353,</w:t>
      </w:r>
      <w:r w:rsidRPr="00FB3230">
        <w:rPr>
          <w:noProof/>
        </w:rPr>
        <w:t xml:space="preserve"> (2016).</w:t>
      </w:r>
    </w:p>
    <w:p w14:paraId="3B47B07F" w14:textId="77777777" w:rsidR="00FB3230" w:rsidRPr="00FB3230" w:rsidRDefault="00FB3230" w:rsidP="00FB3230">
      <w:pPr>
        <w:widowControl w:val="0"/>
        <w:autoSpaceDE w:val="0"/>
        <w:autoSpaceDN w:val="0"/>
        <w:adjustRightInd w:val="0"/>
        <w:ind w:left="640" w:hanging="640"/>
        <w:rPr>
          <w:noProof/>
        </w:rPr>
      </w:pPr>
      <w:r w:rsidRPr="00FB3230">
        <w:rPr>
          <w:noProof/>
        </w:rPr>
        <w:t>6.</w:t>
      </w:r>
      <w:r w:rsidRPr="00FB3230">
        <w:rPr>
          <w:noProof/>
        </w:rPr>
        <w:tab/>
        <w:t xml:space="preserve">Shen, J. P. &amp; Ideker, T. Synthetic Lethal Networks for Precision Oncology: Promises and Pitfalls. </w:t>
      </w:r>
      <w:r w:rsidRPr="00FB3230">
        <w:rPr>
          <w:i/>
          <w:iCs/>
          <w:noProof/>
        </w:rPr>
        <w:t>J. Mol. Biol.</w:t>
      </w:r>
      <w:r w:rsidRPr="00FB3230">
        <w:rPr>
          <w:noProof/>
        </w:rPr>
        <w:t xml:space="preserve"> </w:t>
      </w:r>
      <w:r w:rsidRPr="00FB3230">
        <w:rPr>
          <w:b/>
          <w:bCs/>
          <w:noProof/>
        </w:rPr>
        <w:t>430,</w:t>
      </w:r>
      <w:r w:rsidRPr="00FB3230">
        <w:rPr>
          <w:noProof/>
        </w:rPr>
        <w:t xml:space="preserve"> 2900–2912 (2018).</w:t>
      </w:r>
    </w:p>
    <w:p w14:paraId="484AC517" w14:textId="77777777" w:rsidR="00FB3230" w:rsidRPr="00FB3230" w:rsidRDefault="00FB3230" w:rsidP="00FB3230">
      <w:pPr>
        <w:widowControl w:val="0"/>
        <w:autoSpaceDE w:val="0"/>
        <w:autoSpaceDN w:val="0"/>
        <w:adjustRightInd w:val="0"/>
        <w:ind w:left="640" w:hanging="640"/>
        <w:rPr>
          <w:noProof/>
        </w:rPr>
      </w:pPr>
      <w:r w:rsidRPr="00FB3230">
        <w:rPr>
          <w:noProof/>
        </w:rPr>
        <w:t>7.</w:t>
      </w:r>
      <w:r w:rsidRPr="00FB3230">
        <w:rPr>
          <w:noProof/>
        </w:rPr>
        <w:tab/>
        <w:t xml:space="preserve">Horlbeck, M. A. </w:t>
      </w:r>
      <w:r w:rsidRPr="00FB3230">
        <w:rPr>
          <w:i/>
          <w:iCs/>
          <w:noProof/>
        </w:rPr>
        <w:t>et al.</w:t>
      </w:r>
      <w:r w:rsidRPr="00FB3230">
        <w:rPr>
          <w:noProof/>
        </w:rPr>
        <w:t xml:space="preserve"> Mapping the Genetic Landscape of Human Cells. </w:t>
      </w:r>
      <w:r w:rsidRPr="00FB3230">
        <w:rPr>
          <w:i/>
          <w:iCs/>
          <w:noProof/>
        </w:rPr>
        <w:t>Cell</w:t>
      </w:r>
      <w:r w:rsidRPr="00FB3230">
        <w:rPr>
          <w:noProof/>
        </w:rPr>
        <w:t xml:space="preserve"> </w:t>
      </w:r>
      <w:r w:rsidRPr="00FB3230">
        <w:rPr>
          <w:b/>
          <w:bCs/>
          <w:noProof/>
        </w:rPr>
        <w:t>174,</w:t>
      </w:r>
      <w:r w:rsidRPr="00FB3230">
        <w:rPr>
          <w:noProof/>
        </w:rPr>
        <w:t xml:space="preserve"> 953–967.e22 (2018).</w:t>
      </w:r>
    </w:p>
    <w:p w14:paraId="7777CBBC" w14:textId="77777777" w:rsidR="00FB3230" w:rsidRPr="00FB3230" w:rsidRDefault="00FB3230" w:rsidP="00FB3230">
      <w:pPr>
        <w:widowControl w:val="0"/>
        <w:autoSpaceDE w:val="0"/>
        <w:autoSpaceDN w:val="0"/>
        <w:adjustRightInd w:val="0"/>
        <w:ind w:left="640" w:hanging="640"/>
        <w:rPr>
          <w:noProof/>
        </w:rPr>
      </w:pPr>
      <w:r w:rsidRPr="00FB3230">
        <w:rPr>
          <w:noProof/>
        </w:rPr>
        <w:t>8.</w:t>
      </w:r>
      <w:r w:rsidRPr="00FB3230">
        <w:rPr>
          <w:noProof/>
        </w:rPr>
        <w:tab/>
        <w:t xml:space="preserve">Giaever, G. </w:t>
      </w:r>
      <w:r w:rsidRPr="00FB3230">
        <w:rPr>
          <w:i/>
          <w:iCs/>
          <w:noProof/>
        </w:rPr>
        <w:t>et al.</w:t>
      </w:r>
      <w:r w:rsidRPr="00FB3230">
        <w:rPr>
          <w:noProof/>
        </w:rPr>
        <w:t xml:space="preserve"> Functional profiling of the Saccharomyces cerevisiae genome. </w:t>
      </w:r>
      <w:r w:rsidRPr="00FB3230">
        <w:rPr>
          <w:i/>
          <w:iCs/>
          <w:noProof/>
        </w:rPr>
        <w:t>Nature</w:t>
      </w:r>
      <w:r w:rsidRPr="00FB3230">
        <w:rPr>
          <w:noProof/>
        </w:rPr>
        <w:t xml:space="preserve"> </w:t>
      </w:r>
      <w:r w:rsidRPr="00FB3230">
        <w:rPr>
          <w:b/>
          <w:bCs/>
          <w:noProof/>
        </w:rPr>
        <w:t>418,</w:t>
      </w:r>
      <w:r w:rsidRPr="00FB3230">
        <w:rPr>
          <w:noProof/>
        </w:rPr>
        <w:t xml:space="preserve"> 387–391 (2002).</w:t>
      </w:r>
    </w:p>
    <w:p w14:paraId="49CFD6F8" w14:textId="77777777" w:rsidR="00FB3230" w:rsidRPr="00FB3230" w:rsidRDefault="00FB3230" w:rsidP="00FB3230">
      <w:pPr>
        <w:widowControl w:val="0"/>
        <w:autoSpaceDE w:val="0"/>
        <w:autoSpaceDN w:val="0"/>
        <w:adjustRightInd w:val="0"/>
        <w:ind w:left="640" w:hanging="640"/>
        <w:rPr>
          <w:noProof/>
        </w:rPr>
      </w:pPr>
      <w:r w:rsidRPr="00FB3230">
        <w:rPr>
          <w:noProof/>
        </w:rPr>
        <w:t>9.</w:t>
      </w:r>
      <w:r w:rsidRPr="00FB3230">
        <w:rPr>
          <w:noProof/>
        </w:rPr>
        <w:tab/>
        <w:t xml:space="preserve">Costanzo, M. </w:t>
      </w:r>
      <w:r w:rsidRPr="00FB3230">
        <w:rPr>
          <w:i/>
          <w:iCs/>
          <w:noProof/>
        </w:rPr>
        <w:t>et al.</w:t>
      </w:r>
      <w:r w:rsidRPr="00FB3230">
        <w:rPr>
          <w:noProof/>
        </w:rPr>
        <w:t xml:space="preserve"> The genetic landscape of a cell. </w:t>
      </w:r>
      <w:r w:rsidRPr="00FB3230">
        <w:rPr>
          <w:i/>
          <w:iCs/>
          <w:noProof/>
        </w:rPr>
        <w:t>Science</w:t>
      </w:r>
      <w:r w:rsidRPr="00FB3230">
        <w:rPr>
          <w:noProof/>
        </w:rPr>
        <w:t xml:space="preserve"> </w:t>
      </w:r>
      <w:r w:rsidRPr="00FB3230">
        <w:rPr>
          <w:b/>
          <w:bCs/>
          <w:noProof/>
        </w:rPr>
        <w:t>327,</w:t>
      </w:r>
      <w:r w:rsidRPr="00FB3230">
        <w:rPr>
          <w:noProof/>
        </w:rPr>
        <w:t xml:space="preserve"> 425–31 (2010).</w:t>
      </w:r>
    </w:p>
    <w:p w14:paraId="4576C2AF" w14:textId="77777777" w:rsidR="00FB3230" w:rsidRPr="00FB3230" w:rsidRDefault="00FB3230" w:rsidP="00FB3230">
      <w:pPr>
        <w:widowControl w:val="0"/>
        <w:autoSpaceDE w:val="0"/>
        <w:autoSpaceDN w:val="0"/>
        <w:adjustRightInd w:val="0"/>
        <w:ind w:left="640" w:hanging="640"/>
        <w:rPr>
          <w:noProof/>
        </w:rPr>
      </w:pPr>
      <w:r w:rsidRPr="00FB3230">
        <w:rPr>
          <w:noProof/>
        </w:rPr>
        <w:t>10.</w:t>
      </w:r>
      <w:r w:rsidRPr="00FB3230">
        <w:rPr>
          <w:noProof/>
        </w:rPr>
        <w:tab/>
        <w:t xml:space="preserve">Bloom, J. S., Ehrenreich, I. M., Loo, W. T., Lite, T.-L. V. &amp; Kruglyak, L. Finding the sources of missing heritability in a yeast cross. </w:t>
      </w:r>
      <w:r w:rsidRPr="00FB3230">
        <w:rPr>
          <w:i/>
          <w:iCs/>
          <w:noProof/>
        </w:rPr>
        <w:t>Nature</w:t>
      </w:r>
      <w:r w:rsidRPr="00FB3230">
        <w:rPr>
          <w:noProof/>
        </w:rPr>
        <w:t xml:space="preserve"> </w:t>
      </w:r>
      <w:r w:rsidRPr="00FB3230">
        <w:rPr>
          <w:b/>
          <w:bCs/>
          <w:noProof/>
        </w:rPr>
        <w:t>494,</w:t>
      </w:r>
      <w:r w:rsidRPr="00FB3230">
        <w:rPr>
          <w:noProof/>
        </w:rPr>
        <w:t xml:space="preserve"> 234–7 (2013).</w:t>
      </w:r>
    </w:p>
    <w:p w14:paraId="78177E33" w14:textId="77777777" w:rsidR="00FB3230" w:rsidRPr="00FB3230" w:rsidRDefault="00FB3230" w:rsidP="00FB3230">
      <w:pPr>
        <w:widowControl w:val="0"/>
        <w:autoSpaceDE w:val="0"/>
        <w:autoSpaceDN w:val="0"/>
        <w:adjustRightInd w:val="0"/>
        <w:ind w:left="640" w:hanging="640"/>
        <w:rPr>
          <w:noProof/>
        </w:rPr>
      </w:pPr>
      <w:r w:rsidRPr="00FB3230">
        <w:rPr>
          <w:noProof/>
        </w:rPr>
        <w:t>11.</w:t>
      </w:r>
      <w:r w:rsidRPr="00FB3230">
        <w:rPr>
          <w:noProof/>
        </w:rPr>
        <w:tab/>
        <w:t xml:space="preserve">St Onge, R. P. </w:t>
      </w:r>
      <w:r w:rsidRPr="00FB3230">
        <w:rPr>
          <w:i/>
          <w:iCs/>
          <w:noProof/>
        </w:rPr>
        <w:t>et al.</w:t>
      </w:r>
      <w:r w:rsidRPr="00FB3230">
        <w:rPr>
          <w:noProof/>
        </w:rPr>
        <w:t xml:space="preserve"> Systematic pathway analysis using high-resolution fitness profiling of combinatorial gene deletions. </w:t>
      </w:r>
      <w:r w:rsidRPr="00FB3230">
        <w:rPr>
          <w:i/>
          <w:iCs/>
          <w:noProof/>
        </w:rPr>
        <w:t>Nat. Genet.</w:t>
      </w:r>
      <w:r w:rsidRPr="00FB3230">
        <w:rPr>
          <w:noProof/>
        </w:rPr>
        <w:t xml:space="preserve"> </w:t>
      </w:r>
      <w:r w:rsidRPr="00FB3230">
        <w:rPr>
          <w:b/>
          <w:bCs/>
          <w:noProof/>
        </w:rPr>
        <w:t>39,</w:t>
      </w:r>
      <w:r w:rsidRPr="00FB3230">
        <w:rPr>
          <w:noProof/>
        </w:rPr>
        <w:t xml:space="preserve"> 199–206 (2007).</w:t>
      </w:r>
    </w:p>
    <w:p w14:paraId="3851676F" w14:textId="77777777" w:rsidR="00FB3230" w:rsidRPr="00FB3230" w:rsidRDefault="00FB3230" w:rsidP="00FB3230">
      <w:pPr>
        <w:widowControl w:val="0"/>
        <w:autoSpaceDE w:val="0"/>
        <w:autoSpaceDN w:val="0"/>
        <w:adjustRightInd w:val="0"/>
        <w:ind w:left="640" w:hanging="640"/>
        <w:rPr>
          <w:noProof/>
        </w:rPr>
      </w:pPr>
      <w:r w:rsidRPr="00FB3230">
        <w:rPr>
          <w:noProof/>
        </w:rPr>
        <w:t>12.</w:t>
      </w:r>
      <w:r w:rsidRPr="00FB3230">
        <w:rPr>
          <w:noProof/>
        </w:rPr>
        <w:tab/>
        <w:t xml:space="preserve">Braberg, H. </w:t>
      </w:r>
      <w:r w:rsidRPr="00FB3230">
        <w:rPr>
          <w:i/>
          <w:iCs/>
          <w:noProof/>
        </w:rPr>
        <w:t>et al.</w:t>
      </w:r>
      <w:r w:rsidRPr="00FB3230">
        <w:rPr>
          <w:noProof/>
        </w:rPr>
        <w:t xml:space="preserve"> Quantitative analysis of triple-mutant genetic interactions. </w:t>
      </w:r>
      <w:r w:rsidRPr="00FB3230">
        <w:rPr>
          <w:i/>
          <w:iCs/>
          <w:noProof/>
        </w:rPr>
        <w:t>Nat. Protoc.</w:t>
      </w:r>
      <w:r w:rsidRPr="00FB3230">
        <w:rPr>
          <w:noProof/>
        </w:rPr>
        <w:t xml:space="preserve"> </w:t>
      </w:r>
      <w:r w:rsidRPr="00FB3230">
        <w:rPr>
          <w:b/>
          <w:bCs/>
          <w:noProof/>
        </w:rPr>
        <w:t>9,</w:t>
      </w:r>
      <w:r w:rsidRPr="00FB3230">
        <w:rPr>
          <w:noProof/>
        </w:rPr>
        <w:t xml:space="preserve"> 1867–81 (2014).</w:t>
      </w:r>
    </w:p>
    <w:p w14:paraId="25F9DF5F" w14:textId="77777777" w:rsidR="00FB3230" w:rsidRPr="00FB3230" w:rsidRDefault="00FB3230" w:rsidP="00FB3230">
      <w:pPr>
        <w:widowControl w:val="0"/>
        <w:autoSpaceDE w:val="0"/>
        <w:autoSpaceDN w:val="0"/>
        <w:adjustRightInd w:val="0"/>
        <w:ind w:left="640" w:hanging="640"/>
        <w:rPr>
          <w:noProof/>
        </w:rPr>
      </w:pPr>
      <w:r w:rsidRPr="00FB3230">
        <w:rPr>
          <w:noProof/>
        </w:rPr>
        <w:t>13.</w:t>
      </w:r>
      <w:r w:rsidRPr="00FB3230">
        <w:rPr>
          <w:noProof/>
        </w:rPr>
        <w:tab/>
        <w:t xml:space="preserve">Tong, A. H. Y. </w:t>
      </w:r>
      <w:r w:rsidRPr="00FB3230">
        <w:rPr>
          <w:i/>
          <w:iCs/>
          <w:noProof/>
        </w:rPr>
        <w:t>et al.</w:t>
      </w:r>
      <w:r w:rsidRPr="00FB3230">
        <w:rPr>
          <w:noProof/>
        </w:rPr>
        <w:t xml:space="preserve"> Global mapping of the yeast genetic interaction network. </w:t>
      </w:r>
      <w:r w:rsidRPr="00FB3230">
        <w:rPr>
          <w:i/>
          <w:iCs/>
          <w:noProof/>
        </w:rPr>
        <w:t>Science</w:t>
      </w:r>
      <w:r w:rsidRPr="00FB3230">
        <w:rPr>
          <w:noProof/>
        </w:rPr>
        <w:t xml:space="preserve"> </w:t>
      </w:r>
      <w:r w:rsidRPr="00FB3230">
        <w:rPr>
          <w:b/>
          <w:bCs/>
          <w:noProof/>
        </w:rPr>
        <w:lastRenderedPageBreak/>
        <w:t>303,</w:t>
      </w:r>
      <w:r w:rsidRPr="00FB3230">
        <w:rPr>
          <w:noProof/>
        </w:rPr>
        <w:t xml:space="preserve"> 808–13 (2004).</w:t>
      </w:r>
    </w:p>
    <w:p w14:paraId="7DFB1560" w14:textId="77777777" w:rsidR="00FB3230" w:rsidRPr="00FB3230" w:rsidRDefault="00FB3230" w:rsidP="00FB3230">
      <w:pPr>
        <w:widowControl w:val="0"/>
        <w:autoSpaceDE w:val="0"/>
        <w:autoSpaceDN w:val="0"/>
        <w:adjustRightInd w:val="0"/>
        <w:ind w:left="640" w:hanging="640"/>
        <w:rPr>
          <w:noProof/>
        </w:rPr>
      </w:pPr>
      <w:r w:rsidRPr="00FB3230">
        <w:rPr>
          <w:noProof/>
        </w:rPr>
        <w:t>14.</w:t>
      </w:r>
      <w:r w:rsidRPr="00FB3230">
        <w:rPr>
          <w:noProof/>
        </w:rPr>
        <w:tab/>
        <w:t xml:space="preserve">Taylor, M. B., Ehrenreich, I. M., Rothstein, R., Hu, T. &amp; Mast, J. Genetic Interactions Involving Five or More Genes Contribute to a Complex Trait in Yeast. </w:t>
      </w:r>
      <w:r w:rsidRPr="00FB3230">
        <w:rPr>
          <w:i/>
          <w:iCs/>
          <w:noProof/>
        </w:rPr>
        <w:t>PLoS Genet.</w:t>
      </w:r>
      <w:r w:rsidRPr="00FB3230">
        <w:rPr>
          <w:noProof/>
        </w:rPr>
        <w:t xml:space="preserve"> </w:t>
      </w:r>
      <w:r w:rsidRPr="00FB3230">
        <w:rPr>
          <w:b/>
          <w:bCs/>
          <w:noProof/>
        </w:rPr>
        <w:t>10,</w:t>
      </w:r>
      <w:r w:rsidRPr="00FB3230">
        <w:rPr>
          <w:noProof/>
        </w:rPr>
        <w:t xml:space="preserve"> e1004324 (2014).</w:t>
      </w:r>
    </w:p>
    <w:p w14:paraId="24700A39" w14:textId="77777777" w:rsidR="00FB3230" w:rsidRPr="00FB3230" w:rsidRDefault="00FB3230" w:rsidP="00FB3230">
      <w:pPr>
        <w:widowControl w:val="0"/>
        <w:autoSpaceDE w:val="0"/>
        <w:autoSpaceDN w:val="0"/>
        <w:adjustRightInd w:val="0"/>
        <w:ind w:left="640" w:hanging="640"/>
        <w:rPr>
          <w:noProof/>
        </w:rPr>
      </w:pPr>
      <w:r w:rsidRPr="00FB3230">
        <w:rPr>
          <w:noProof/>
        </w:rPr>
        <w:t>15.</w:t>
      </w:r>
      <w:r w:rsidRPr="00FB3230">
        <w:rPr>
          <w:noProof/>
        </w:rPr>
        <w:tab/>
        <w:t xml:space="preserve">Beh, C. T., Cool, L., Phillips, J. &amp; Rine, J. Overlapping functions of the yeast oxysterol-binding protein homologues. </w:t>
      </w:r>
      <w:r w:rsidRPr="00FB3230">
        <w:rPr>
          <w:i/>
          <w:iCs/>
          <w:noProof/>
        </w:rPr>
        <w:t>Genetics</w:t>
      </w:r>
      <w:r w:rsidRPr="00FB3230">
        <w:rPr>
          <w:noProof/>
        </w:rPr>
        <w:t xml:space="preserve"> </w:t>
      </w:r>
      <w:r w:rsidRPr="00FB3230">
        <w:rPr>
          <w:b/>
          <w:bCs/>
          <w:noProof/>
        </w:rPr>
        <w:t>157,</w:t>
      </w:r>
      <w:r w:rsidRPr="00FB3230">
        <w:rPr>
          <w:noProof/>
        </w:rPr>
        <w:t xml:space="preserve"> 1117–40 (2001).</w:t>
      </w:r>
    </w:p>
    <w:p w14:paraId="7944FA68" w14:textId="77777777" w:rsidR="00FB3230" w:rsidRPr="00FB3230" w:rsidRDefault="00FB3230" w:rsidP="00FB3230">
      <w:pPr>
        <w:widowControl w:val="0"/>
        <w:autoSpaceDE w:val="0"/>
        <w:autoSpaceDN w:val="0"/>
        <w:adjustRightInd w:val="0"/>
        <w:ind w:left="640" w:hanging="640"/>
        <w:rPr>
          <w:noProof/>
        </w:rPr>
      </w:pPr>
      <w:r w:rsidRPr="00FB3230">
        <w:rPr>
          <w:noProof/>
        </w:rPr>
        <w:t>16.</w:t>
      </w:r>
      <w:r w:rsidRPr="00FB3230">
        <w:rPr>
          <w:noProof/>
        </w:rPr>
        <w:tab/>
        <w:t xml:space="preserve">Wieczorke, R. </w:t>
      </w:r>
      <w:r w:rsidRPr="00FB3230">
        <w:rPr>
          <w:i/>
          <w:iCs/>
          <w:noProof/>
        </w:rPr>
        <w:t>et al.</w:t>
      </w:r>
      <w:r w:rsidRPr="00FB3230">
        <w:rPr>
          <w:noProof/>
        </w:rPr>
        <w:t xml:space="preserve"> Concurrent knock-out of at least 20 transporter genes is required to block uptake of hexoses in Saccharomyces cerevisiae. </w:t>
      </w:r>
      <w:r w:rsidRPr="00FB3230">
        <w:rPr>
          <w:i/>
          <w:iCs/>
          <w:noProof/>
        </w:rPr>
        <w:t>FEBS Lett.</w:t>
      </w:r>
      <w:r w:rsidRPr="00FB3230">
        <w:rPr>
          <w:noProof/>
        </w:rPr>
        <w:t xml:space="preserve"> </w:t>
      </w:r>
      <w:r w:rsidRPr="00FB3230">
        <w:rPr>
          <w:b/>
          <w:bCs/>
          <w:noProof/>
        </w:rPr>
        <w:t>464,</w:t>
      </w:r>
      <w:r w:rsidRPr="00FB3230">
        <w:rPr>
          <w:noProof/>
        </w:rPr>
        <w:t xml:space="preserve"> 123–8 (1999).</w:t>
      </w:r>
    </w:p>
    <w:p w14:paraId="66474F7B" w14:textId="77777777" w:rsidR="00FB3230" w:rsidRPr="00FB3230" w:rsidRDefault="00FB3230" w:rsidP="00FB3230">
      <w:pPr>
        <w:widowControl w:val="0"/>
        <w:autoSpaceDE w:val="0"/>
        <w:autoSpaceDN w:val="0"/>
        <w:adjustRightInd w:val="0"/>
        <w:ind w:left="640" w:hanging="640"/>
        <w:rPr>
          <w:noProof/>
        </w:rPr>
      </w:pPr>
      <w:r w:rsidRPr="00FB3230">
        <w:rPr>
          <w:noProof/>
        </w:rPr>
        <w:t>17.</w:t>
      </w:r>
      <w:r w:rsidRPr="00FB3230">
        <w:rPr>
          <w:noProof/>
        </w:rPr>
        <w:tab/>
        <w:t xml:space="preserve">Mullis, M. N., Matsui, T., Schell, R., Foree, R. &amp; Ehrenreich, I. M. The complex underpinnings of genetic background effects. </w:t>
      </w:r>
      <w:r w:rsidRPr="00FB3230">
        <w:rPr>
          <w:i/>
          <w:iCs/>
          <w:noProof/>
        </w:rPr>
        <w:t>Nat. Commun.</w:t>
      </w:r>
      <w:r w:rsidRPr="00FB3230">
        <w:rPr>
          <w:noProof/>
        </w:rPr>
        <w:t xml:space="preserve"> </w:t>
      </w:r>
      <w:r w:rsidRPr="00FB3230">
        <w:rPr>
          <w:b/>
          <w:bCs/>
          <w:noProof/>
        </w:rPr>
        <w:t>9,</w:t>
      </w:r>
      <w:r w:rsidRPr="00FB3230">
        <w:rPr>
          <w:noProof/>
        </w:rPr>
        <w:t xml:space="preserve"> 3548 (2018).</w:t>
      </w:r>
    </w:p>
    <w:p w14:paraId="58C10A82" w14:textId="77777777" w:rsidR="00FB3230" w:rsidRPr="00FB3230" w:rsidRDefault="00FB3230" w:rsidP="00FB3230">
      <w:pPr>
        <w:widowControl w:val="0"/>
        <w:autoSpaceDE w:val="0"/>
        <w:autoSpaceDN w:val="0"/>
        <w:adjustRightInd w:val="0"/>
        <w:ind w:left="640" w:hanging="640"/>
        <w:rPr>
          <w:noProof/>
        </w:rPr>
      </w:pPr>
      <w:r w:rsidRPr="00FB3230">
        <w:rPr>
          <w:noProof/>
        </w:rPr>
        <w:t>18.</w:t>
      </w:r>
      <w:r w:rsidRPr="00FB3230">
        <w:rPr>
          <w:noProof/>
        </w:rPr>
        <w:tab/>
        <w:t xml:space="preserve">Zhang, Y. </w:t>
      </w:r>
      <w:r w:rsidRPr="00FB3230">
        <w:rPr>
          <w:i/>
          <w:iCs/>
          <w:noProof/>
        </w:rPr>
        <w:t>et al.</w:t>
      </w:r>
      <w:r w:rsidRPr="00FB3230">
        <w:rPr>
          <w:noProof/>
        </w:rPr>
        <w:t xml:space="preserve"> A transportome-scale amiRNA-based screen identifies redundant roles of Arabidopsis ABCB6 and ABCB20 in auxin transport. </w:t>
      </w:r>
      <w:r w:rsidRPr="00FB3230">
        <w:rPr>
          <w:i/>
          <w:iCs/>
          <w:noProof/>
        </w:rPr>
        <w:t>Nat. Commun.</w:t>
      </w:r>
      <w:r w:rsidRPr="00FB3230">
        <w:rPr>
          <w:noProof/>
        </w:rPr>
        <w:t xml:space="preserve"> </w:t>
      </w:r>
      <w:r w:rsidRPr="00FB3230">
        <w:rPr>
          <w:b/>
          <w:bCs/>
          <w:noProof/>
        </w:rPr>
        <w:t>9,</w:t>
      </w:r>
      <w:r w:rsidRPr="00FB3230">
        <w:rPr>
          <w:noProof/>
        </w:rPr>
        <w:t xml:space="preserve"> 4204 (2018).</w:t>
      </w:r>
    </w:p>
    <w:p w14:paraId="00BCFB7E" w14:textId="77777777" w:rsidR="00FB3230" w:rsidRPr="00FB3230" w:rsidRDefault="00FB3230" w:rsidP="00FB3230">
      <w:pPr>
        <w:widowControl w:val="0"/>
        <w:autoSpaceDE w:val="0"/>
        <w:autoSpaceDN w:val="0"/>
        <w:adjustRightInd w:val="0"/>
        <w:ind w:left="640" w:hanging="640"/>
        <w:rPr>
          <w:noProof/>
        </w:rPr>
      </w:pPr>
      <w:r w:rsidRPr="00FB3230">
        <w:rPr>
          <w:noProof/>
        </w:rPr>
        <w:t>19.</w:t>
      </w:r>
      <w:r w:rsidRPr="00FB3230">
        <w:rPr>
          <w:noProof/>
        </w:rPr>
        <w:tab/>
        <w:t xml:space="preserve">Palmer, A. C. </w:t>
      </w:r>
      <w:r w:rsidRPr="00FB3230">
        <w:rPr>
          <w:i/>
          <w:iCs/>
          <w:noProof/>
        </w:rPr>
        <w:t>et al.</w:t>
      </w:r>
      <w:r w:rsidRPr="00FB3230">
        <w:rPr>
          <w:noProof/>
        </w:rPr>
        <w:t xml:space="preserve"> Delayed commitment to evolutionary fate in antibiotic resistance fitness landscapes. </w:t>
      </w:r>
      <w:r w:rsidRPr="00FB3230">
        <w:rPr>
          <w:i/>
          <w:iCs/>
          <w:noProof/>
        </w:rPr>
        <w:t>Nat. Commun.</w:t>
      </w:r>
      <w:r w:rsidRPr="00FB3230">
        <w:rPr>
          <w:noProof/>
        </w:rPr>
        <w:t xml:space="preserve"> </w:t>
      </w:r>
      <w:r w:rsidRPr="00FB3230">
        <w:rPr>
          <w:b/>
          <w:bCs/>
          <w:noProof/>
        </w:rPr>
        <w:t>6,</w:t>
      </w:r>
      <w:r w:rsidRPr="00FB3230">
        <w:rPr>
          <w:noProof/>
        </w:rPr>
        <w:t xml:space="preserve"> 7385 (2015).</w:t>
      </w:r>
    </w:p>
    <w:p w14:paraId="6D08B137" w14:textId="77777777" w:rsidR="00FB3230" w:rsidRPr="00FB3230" w:rsidRDefault="00FB3230" w:rsidP="00FB3230">
      <w:pPr>
        <w:widowControl w:val="0"/>
        <w:autoSpaceDE w:val="0"/>
        <w:autoSpaceDN w:val="0"/>
        <w:adjustRightInd w:val="0"/>
        <w:ind w:left="640" w:hanging="640"/>
        <w:rPr>
          <w:noProof/>
        </w:rPr>
      </w:pPr>
      <w:r w:rsidRPr="00FB3230">
        <w:rPr>
          <w:noProof/>
        </w:rPr>
        <w:t>20.</w:t>
      </w:r>
      <w:r w:rsidRPr="00FB3230">
        <w:rPr>
          <w:noProof/>
        </w:rPr>
        <w:tab/>
        <w:t xml:space="preserve">Cancer Genome Atlas Research Network </w:t>
      </w:r>
      <w:r w:rsidRPr="00FB3230">
        <w:rPr>
          <w:i/>
          <w:iCs/>
          <w:noProof/>
        </w:rPr>
        <w:t>et al.</w:t>
      </w:r>
      <w:r w:rsidRPr="00FB3230">
        <w:rPr>
          <w:noProof/>
        </w:rPr>
        <w:t xml:space="preserve"> Genomic and Epigenomic Landscapes of Adult De Novo Acute Myeloid Leukemia. </w:t>
      </w:r>
      <w:r w:rsidRPr="00FB3230">
        <w:rPr>
          <w:i/>
          <w:iCs/>
          <w:noProof/>
        </w:rPr>
        <w:t>N. Engl. J. Med.</w:t>
      </w:r>
      <w:r w:rsidRPr="00FB3230">
        <w:rPr>
          <w:noProof/>
        </w:rPr>
        <w:t xml:space="preserve"> </w:t>
      </w:r>
      <w:r w:rsidRPr="00FB3230">
        <w:rPr>
          <w:b/>
          <w:bCs/>
          <w:noProof/>
        </w:rPr>
        <w:t>368,</w:t>
      </w:r>
      <w:r w:rsidRPr="00FB3230">
        <w:rPr>
          <w:noProof/>
        </w:rPr>
        <w:t xml:space="preserve"> 2059–2074 (2013).</w:t>
      </w:r>
    </w:p>
    <w:p w14:paraId="01837DC7" w14:textId="77777777" w:rsidR="00FB3230" w:rsidRPr="00FB3230" w:rsidRDefault="00FB3230" w:rsidP="00FB3230">
      <w:pPr>
        <w:widowControl w:val="0"/>
        <w:autoSpaceDE w:val="0"/>
        <w:autoSpaceDN w:val="0"/>
        <w:adjustRightInd w:val="0"/>
        <w:ind w:left="640" w:hanging="640"/>
        <w:rPr>
          <w:noProof/>
        </w:rPr>
      </w:pPr>
      <w:r w:rsidRPr="00FB3230">
        <w:rPr>
          <w:noProof/>
        </w:rPr>
        <w:t>21.</w:t>
      </w:r>
      <w:r w:rsidRPr="00FB3230">
        <w:rPr>
          <w:noProof/>
        </w:rPr>
        <w:tab/>
        <w:t xml:space="preserve">Heckl, D. </w:t>
      </w:r>
      <w:r w:rsidRPr="00FB3230">
        <w:rPr>
          <w:i/>
          <w:iCs/>
          <w:noProof/>
        </w:rPr>
        <w:t>et al.</w:t>
      </w:r>
      <w:r w:rsidRPr="00FB3230">
        <w:rPr>
          <w:noProof/>
        </w:rPr>
        <w:t xml:space="preserve"> Generation of mouse models of myeloid malignancy with combinatorial genetic lesions using CRISPR-Cas9 genome editing. </w:t>
      </w:r>
      <w:r w:rsidRPr="00FB3230">
        <w:rPr>
          <w:i/>
          <w:iCs/>
          <w:noProof/>
        </w:rPr>
        <w:t>Nat. Biotechnol.</w:t>
      </w:r>
      <w:r w:rsidRPr="00FB3230">
        <w:rPr>
          <w:noProof/>
        </w:rPr>
        <w:t xml:space="preserve"> </w:t>
      </w:r>
      <w:r w:rsidRPr="00FB3230">
        <w:rPr>
          <w:b/>
          <w:bCs/>
          <w:noProof/>
        </w:rPr>
        <w:t>32,</w:t>
      </w:r>
      <w:r w:rsidRPr="00FB3230">
        <w:rPr>
          <w:noProof/>
        </w:rPr>
        <w:t xml:space="preserve"> 941–6 (2014).</w:t>
      </w:r>
    </w:p>
    <w:p w14:paraId="2C7CDE70" w14:textId="77777777" w:rsidR="00FB3230" w:rsidRPr="00FB3230" w:rsidRDefault="00FB3230" w:rsidP="00FB3230">
      <w:pPr>
        <w:widowControl w:val="0"/>
        <w:autoSpaceDE w:val="0"/>
        <w:autoSpaceDN w:val="0"/>
        <w:adjustRightInd w:val="0"/>
        <w:ind w:left="640" w:hanging="640"/>
        <w:rPr>
          <w:noProof/>
        </w:rPr>
      </w:pPr>
      <w:r w:rsidRPr="00FB3230">
        <w:rPr>
          <w:noProof/>
        </w:rPr>
        <w:t>22.</w:t>
      </w:r>
      <w:r w:rsidRPr="00FB3230">
        <w:rPr>
          <w:noProof/>
        </w:rPr>
        <w:tab/>
        <w:t xml:space="preserve">Takahashi, K. &amp; Yamanaka, S. Induction of Pluripotent Stem Cells from Mouse Embryonic and Adult Fibroblast Cultures by Defined Factors. </w:t>
      </w:r>
      <w:r w:rsidRPr="00FB3230">
        <w:rPr>
          <w:i/>
          <w:iCs/>
          <w:noProof/>
        </w:rPr>
        <w:t>Cell</w:t>
      </w:r>
      <w:r w:rsidRPr="00FB3230">
        <w:rPr>
          <w:noProof/>
        </w:rPr>
        <w:t xml:space="preserve"> </w:t>
      </w:r>
      <w:r w:rsidRPr="00FB3230">
        <w:rPr>
          <w:b/>
          <w:bCs/>
          <w:noProof/>
        </w:rPr>
        <w:t>126,</w:t>
      </w:r>
      <w:r w:rsidRPr="00FB3230">
        <w:rPr>
          <w:noProof/>
        </w:rPr>
        <w:t xml:space="preserve"> 663–676 (2006).</w:t>
      </w:r>
    </w:p>
    <w:p w14:paraId="4D6E296F" w14:textId="77777777" w:rsidR="00FB3230" w:rsidRPr="00FB3230" w:rsidRDefault="00FB3230" w:rsidP="00FB3230">
      <w:pPr>
        <w:widowControl w:val="0"/>
        <w:autoSpaceDE w:val="0"/>
        <w:autoSpaceDN w:val="0"/>
        <w:adjustRightInd w:val="0"/>
        <w:ind w:left="640" w:hanging="640"/>
        <w:rPr>
          <w:noProof/>
        </w:rPr>
      </w:pPr>
      <w:r w:rsidRPr="00FB3230">
        <w:rPr>
          <w:noProof/>
        </w:rPr>
        <w:t>23.</w:t>
      </w:r>
      <w:r w:rsidRPr="00FB3230">
        <w:rPr>
          <w:noProof/>
        </w:rPr>
        <w:tab/>
        <w:t xml:space="preserve">Suzuki, Y. </w:t>
      </w:r>
      <w:r w:rsidRPr="00FB3230">
        <w:rPr>
          <w:i/>
          <w:iCs/>
          <w:noProof/>
        </w:rPr>
        <w:t>et al.</w:t>
      </w:r>
      <w:r w:rsidRPr="00FB3230">
        <w:rPr>
          <w:noProof/>
        </w:rPr>
        <w:t xml:space="preserve"> Knocking out multigene redundancies via cycles of sexual assortment and fluorescence selection. </w:t>
      </w:r>
      <w:r w:rsidRPr="00FB3230">
        <w:rPr>
          <w:i/>
          <w:iCs/>
          <w:noProof/>
        </w:rPr>
        <w:t>Nat. Methods</w:t>
      </w:r>
      <w:r w:rsidRPr="00FB3230">
        <w:rPr>
          <w:noProof/>
        </w:rPr>
        <w:t xml:space="preserve"> </w:t>
      </w:r>
      <w:r w:rsidRPr="00FB3230">
        <w:rPr>
          <w:b/>
          <w:bCs/>
          <w:noProof/>
        </w:rPr>
        <w:t>8,</w:t>
      </w:r>
      <w:r w:rsidRPr="00FB3230">
        <w:rPr>
          <w:noProof/>
        </w:rPr>
        <w:t xml:space="preserve"> 159–64 (2011).</w:t>
      </w:r>
    </w:p>
    <w:p w14:paraId="163855E4" w14:textId="77777777" w:rsidR="00FB3230" w:rsidRPr="00FB3230" w:rsidRDefault="00FB3230" w:rsidP="00FB3230">
      <w:pPr>
        <w:widowControl w:val="0"/>
        <w:autoSpaceDE w:val="0"/>
        <w:autoSpaceDN w:val="0"/>
        <w:adjustRightInd w:val="0"/>
        <w:ind w:left="640" w:hanging="640"/>
        <w:rPr>
          <w:noProof/>
        </w:rPr>
      </w:pPr>
      <w:r w:rsidRPr="00FB3230">
        <w:rPr>
          <w:noProof/>
        </w:rPr>
        <w:t>24.</w:t>
      </w:r>
      <w:r w:rsidRPr="00FB3230">
        <w:rPr>
          <w:noProof/>
        </w:rPr>
        <w:tab/>
        <w:t xml:space="preserve">Wang, H. H. </w:t>
      </w:r>
      <w:r w:rsidRPr="00FB3230">
        <w:rPr>
          <w:i/>
          <w:iCs/>
          <w:noProof/>
        </w:rPr>
        <w:t>et al.</w:t>
      </w:r>
      <w:r w:rsidRPr="00FB3230">
        <w:rPr>
          <w:noProof/>
        </w:rPr>
        <w:t xml:space="preserve"> Programming cells by multiplex genome engineering and accelerated evolution. </w:t>
      </w:r>
      <w:r w:rsidRPr="00FB3230">
        <w:rPr>
          <w:i/>
          <w:iCs/>
          <w:noProof/>
        </w:rPr>
        <w:t>Nature</w:t>
      </w:r>
      <w:r w:rsidRPr="00FB3230">
        <w:rPr>
          <w:noProof/>
        </w:rPr>
        <w:t xml:space="preserve"> </w:t>
      </w:r>
      <w:r w:rsidRPr="00FB3230">
        <w:rPr>
          <w:b/>
          <w:bCs/>
          <w:noProof/>
        </w:rPr>
        <w:t>460,</w:t>
      </w:r>
      <w:r w:rsidRPr="00FB3230">
        <w:rPr>
          <w:noProof/>
        </w:rPr>
        <w:t xml:space="preserve"> 894–8 (2009).</w:t>
      </w:r>
    </w:p>
    <w:p w14:paraId="0A43BD6F" w14:textId="77777777" w:rsidR="00FB3230" w:rsidRPr="00FB3230" w:rsidRDefault="00FB3230" w:rsidP="00FB3230">
      <w:pPr>
        <w:widowControl w:val="0"/>
        <w:autoSpaceDE w:val="0"/>
        <w:autoSpaceDN w:val="0"/>
        <w:adjustRightInd w:val="0"/>
        <w:ind w:left="640" w:hanging="640"/>
        <w:rPr>
          <w:noProof/>
        </w:rPr>
      </w:pPr>
      <w:r w:rsidRPr="00FB3230">
        <w:rPr>
          <w:noProof/>
        </w:rPr>
        <w:t>25.</w:t>
      </w:r>
      <w:r w:rsidRPr="00FB3230">
        <w:rPr>
          <w:noProof/>
        </w:rPr>
        <w:tab/>
        <w:t xml:space="preserve">DiCarlo, J. E. </w:t>
      </w:r>
      <w:r w:rsidRPr="00FB3230">
        <w:rPr>
          <w:i/>
          <w:iCs/>
          <w:noProof/>
        </w:rPr>
        <w:t>et al.</w:t>
      </w:r>
      <w:r w:rsidRPr="00FB3230">
        <w:rPr>
          <w:noProof/>
        </w:rPr>
        <w:t xml:space="preserve"> Yeast oligo-mediated genome engineering (YOGE). </w:t>
      </w:r>
      <w:r w:rsidRPr="00FB3230">
        <w:rPr>
          <w:i/>
          <w:iCs/>
          <w:noProof/>
        </w:rPr>
        <w:t>ACS Synth. Biol.</w:t>
      </w:r>
      <w:r w:rsidRPr="00FB3230">
        <w:rPr>
          <w:noProof/>
        </w:rPr>
        <w:t xml:space="preserve"> </w:t>
      </w:r>
      <w:r w:rsidRPr="00FB3230">
        <w:rPr>
          <w:b/>
          <w:bCs/>
          <w:noProof/>
        </w:rPr>
        <w:t>2,</w:t>
      </w:r>
      <w:r w:rsidRPr="00FB3230">
        <w:rPr>
          <w:noProof/>
        </w:rPr>
        <w:t xml:space="preserve"> 741–9 (2013).</w:t>
      </w:r>
    </w:p>
    <w:p w14:paraId="63C7083D" w14:textId="77777777" w:rsidR="00FB3230" w:rsidRPr="00FB3230" w:rsidRDefault="00FB3230" w:rsidP="00FB3230">
      <w:pPr>
        <w:widowControl w:val="0"/>
        <w:autoSpaceDE w:val="0"/>
        <w:autoSpaceDN w:val="0"/>
        <w:adjustRightInd w:val="0"/>
        <w:ind w:left="640" w:hanging="640"/>
        <w:rPr>
          <w:noProof/>
        </w:rPr>
      </w:pPr>
      <w:r w:rsidRPr="00FB3230">
        <w:rPr>
          <w:noProof/>
        </w:rPr>
        <w:t>26.</w:t>
      </w:r>
      <w:r w:rsidRPr="00FB3230">
        <w:rPr>
          <w:noProof/>
        </w:rPr>
        <w:tab/>
        <w:t xml:space="preserve">Zeitoun, R. I. </w:t>
      </w:r>
      <w:r w:rsidRPr="00FB3230">
        <w:rPr>
          <w:i/>
          <w:iCs/>
          <w:noProof/>
        </w:rPr>
        <w:t>et al.</w:t>
      </w:r>
      <w:r w:rsidRPr="00FB3230">
        <w:rPr>
          <w:noProof/>
        </w:rPr>
        <w:t xml:space="preserve"> Multiplexed tracking of combinatorial genomic mutations in engineered cell populations. </w:t>
      </w:r>
      <w:r w:rsidRPr="00FB3230">
        <w:rPr>
          <w:i/>
          <w:iCs/>
          <w:noProof/>
        </w:rPr>
        <w:t>Nat. Biotechnol.</w:t>
      </w:r>
      <w:r w:rsidRPr="00FB3230">
        <w:rPr>
          <w:noProof/>
        </w:rPr>
        <w:t xml:space="preserve"> </w:t>
      </w:r>
      <w:r w:rsidRPr="00FB3230">
        <w:rPr>
          <w:b/>
          <w:bCs/>
          <w:noProof/>
        </w:rPr>
        <w:t>33,</w:t>
      </w:r>
      <w:r w:rsidRPr="00FB3230">
        <w:rPr>
          <w:noProof/>
        </w:rPr>
        <w:t xml:space="preserve"> 631–637 (2015).</w:t>
      </w:r>
    </w:p>
    <w:p w14:paraId="6593FFD9" w14:textId="77777777" w:rsidR="00FB3230" w:rsidRPr="00FB3230" w:rsidRDefault="00FB3230" w:rsidP="00FB3230">
      <w:pPr>
        <w:widowControl w:val="0"/>
        <w:autoSpaceDE w:val="0"/>
        <w:autoSpaceDN w:val="0"/>
        <w:adjustRightInd w:val="0"/>
        <w:ind w:left="640" w:hanging="640"/>
        <w:rPr>
          <w:noProof/>
        </w:rPr>
      </w:pPr>
      <w:r w:rsidRPr="00FB3230">
        <w:rPr>
          <w:noProof/>
        </w:rPr>
        <w:t>27.</w:t>
      </w:r>
      <w:r w:rsidRPr="00FB3230">
        <w:rPr>
          <w:noProof/>
        </w:rPr>
        <w:tab/>
        <w:t xml:space="preserve">Zeitoun, R. I., Pines, G., Grau, W. C. &amp; Gill, R. T. Quantitative Tracking of Combinatorially Engineered Populations with Multiplexed Binary Assemblies. </w:t>
      </w:r>
      <w:r w:rsidRPr="00FB3230">
        <w:rPr>
          <w:i/>
          <w:iCs/>
          <w:noProof/>
        </w:rPr>
        <w:t>ACS Synth. Biol.</w:t>
      </w:r>
      <w:r w:rsidRPr="00FB3230">
        <w:rPr>
          <w:noProof/>
        </w:rPr>
        <w:t xml:space="preserve"> </w:t>
      </w:r>
      <w:r w:rsidRPr="00FB3230">
        <w:rPr>
          <w:b/>
          <w:bCs/>
          <w:noProof/>
        </w:rPr>
        <w:t>6,</w:t>
      </w:r>
      <w:r w:rsidRPr="00FB3230">
        <w:rPr>
          <w:noProof/>
        </w:rPr>
        <w:t xml:space="preserve"> 619–627 (2017).</w:t>
      </w:r>
    </w:p>
    <w:p w14:paraId="79CB130D" w14:textId="77777777" w:rsidR="00FB3230" w:rsidRPr="00FB3230" w:rsidRDefault="00FB3230" w:rsidP="00FB3230">
      <w:pPr>
        <w:widowControl w:val="0"/>
        <w:autoSpaceDE w:val="0"/>
        <w:autoSpaceDN w:val="0"/>
        <w:adjustRightInd w:val="0"/>
        <w:ind w:left="640" w:hanging="640"/>
        <w:rPr>
          <w:noProof/>
        </w:rPr>
      </w:pPr>
      <w:r w:rsidRPr="00FB3230">
        <w:rPr>
          <w:noProof/>
        </w:rPr>
        <w:t>28.</w:t>
      </w:r>
      <w:r w:rsidRPr="00FB3230">
        <w:rPr>
          <w:noProof/>
        </w:rPr>
        <w:tab/>
        <w:t xml:space="preserve">Díaz-Mejía, J. J. </w:t>
      </w:r>
      <w:r w:rsidRPr="00FB3230">
        <w:rPr>
          <w:i/>
          <w:iCs/>
          <w:noProof/>
        </w:rPr>
        <w:t>et al.</w:t>
      </w:r>
      <w:r w:rsidRPr="00FB3230">
        <w:rPr>
          <w:noProof/>
        </w:rPr>
        <w:t xml:space="preserve"> Mapping DNA damage-dependent genetic interactions in yeast via party mating and barcode fusion genetics. </w:t>
      </w:r>
      <w:r w:rsidRPr="00FB3230">
        <w:rPr>
          <w:i/>
          <w:iCs/>
          <w:noProof/>
        </w:rPr>
        <w:t>Mol. Syst. Biol.</w:t>
      </w:r>
      <w:r w:rsidRPr="00FB3230">
        <w:rPr>
          <w:noProof/>
        </w:rPr>
        <w:t xml:space="preserve"> </w:t>
      </w:r>
      <w:r w:rsidRPr="00FB3230">
        <w:rPr>
          <w:b/>
          <w:bCs/>
          <w:noProof/>
        </w:rPr>
        <w:t>14,</w:t>
      </w:r>
      <w:r w:rsidRPr="00FB3230">
        <w:rPr>
          <w:noProof/>
        </w:rPr>
        <w:t xml:space="preserve"> e7985 (2018).</w:t>
      </w:r>
    </w:p>
    <w:p w14:paraId="7EA6D726" w14:textId="77777777" w:rsidR="00FB3230" w:rsidRPr="00FB3230" w:rsidRDefault="00FB3230" w:rsidP="00FB3230">
      <w:pPr>
        <w:widowControl w:val="0"/>
        <w:autoSpaceDE w:val="0"/>
        <w:autoSpaceDN w:val="0"/>
        <w:adjustRightInd w:val="0"/>
        <w:ind w:left="640" w:hanging="640"/>
        <w:rPr>
          <w:noProof/>
        </w:rPr>
      </w:pPr>
      <w:r w:rsidRPr="00FB3230">
        <w:rPr>
          <w:noProof/>
        </w:rPr>
        <w:t>29.</w:t>
      </w:r>
      <w:r w:rsidRPr="00FB3230">
        <w:rPr>
          <w:noProof/>
        </w:rPr>
        <w:tab/>
        <w:t xml:space="preserve">Wong, A. S. L. </w:t>
      </w:r>
      <w:r w:rsidRPr="00FB3230">
        <w:rPr>
          <w:i/>
          <w:iCs/>
          <w:noProof/>
        </w:rPr>
        <w:t>et al.</w:t>
      </w:r>
      <w:r w:rsidRPr="00FB3230">
        <w:rPr>
          <w:noProof/>
        </w:rPr>
        <w:t xml:space="preserve"> Multiplexed barcoded CRISPR-Cas9 screening enabled by CombiGEM. </w:t>
      </w:r>
      <w:r w:rsidRPr="00FB3230">
        <w:rPr>
          <w:i/>
          <w:iCs/>
          <w:noProof/>
        </w:rPr>
        <w:t>Proc. Natl. Acad. Sci. U. S. A.</w:t>
      </w:r>
      <w:r w:rsidRPr="00FB3230">
        <w:rPr>
          <w:noProof/>
        </w:rPr>
        <w:t xml:space="preserve"> </w:t>
      </w:r>
      <w:r w:rsidRPr="00FB3230">
        <w:rPr>
          <w:b/>
          <w:bCs/>
          <w:noProof/>
        </w:rPr>
        <w:t>113,</w:t>
      </w:r>
      <w:r w:rsidRPr="00FB3230">
        <w:rPr>
          <w:noProof/>
        </w:rPr>
        <w:t xml:space="preserve"> 2544–9 (2016).</w:t>
      </w:r>
    </w:p>
    <w:p w14:paraId="6198CFB4" w14:textId="77777777" w:rsidR="00FB3230" w:rsidRPr="00FB3230" w:rsidRDefault="00FB3230" w:rsidP="00FB3230">
      <w:pPr>
        <w:widowControl w:val="0"/>
        <w:autoSpaceDE w:val="0"/>
        <w:autoSpaceDN w:val="0"/>
        <w:adjustRightInd w:val="0"/>
        <w:ind w:left="640" w:hanging="640"/>
        <w:rPr>
          <w:noProof/>
        </w:rPr>
      </w:pPr>
      <w:r w:rsidRPr="00FB3230">
        <w:rPr>
          <w:noProof/>
        </w:rPr>
        <w:t>30.</w:t>
      </w:r>
      <w:r w:rsidRPr="00FB3230">
        <w:rPr>
          <w:noProof/>
        </w:rPr>
        <w:tab/>
        <w:t xml:space="preserve">Jungwirth, H. &amp; Kuchler, K. Yeast ABC transporters – a tale of sex, stress, drugs and aging. </w:t>
      </w:r>
      <w:r w:rsidRPr="00FB3230">
        <w:rPr>
          <w:i/>
          <w:iCs/>
          <w:noProof/>
        </w:rPr>
        <w:t>FEBS Lett.</w:t>
      </w:r>
      <w:r w:rsidRPr="00FB3230">
        <w:rPr>
          <w:noProof/>
        </w:rPr>
        <w:t xml:space="preserve"> </w:t>
      </w:r>
      <w:r w:rsidRPr="00FB3230">
        <w:rPr>
          <w:b/>
          <w:bCs/>
          <w:noProof/>
        </w:rPr>
        <w:t>580,</w:t>
      </w:r>
      <w:r w:rsidRPr="00FB3230">
        <w:rPr>
          <w:noProof/>
        </w:rPr>
        <w:t xml:space="preserve"> 1131–8 (2006).</w:t>
      </w:r>
    </w:p>
    <w:p w14:paraId="3E6512D1" w14:textId="77777777" w:rsidR="00FB3230" w:rsidRPr="00FB3230" w:rsidRDefault="00FB3230" w:rsidP="00FB3230">
      <w:pPr>
        <w:widowControl w:val="0"/>
        <w:autoSpaceDE w:val="0"/>
        <w:autoSpaceDN w:val="0"/>
        <w:adjustRightInd w:val="0"/>
        <w:ind w:left="640" w:hanging="640"/>
        <w:rPr>
          <w:noProof/>
        </w:rPr>
      </w:pPr>
      <w:r w:rsidRPr="00FB3230">
        <w:rPr>
          <w:noProof/>
        </w:rPr>
        <w:t>31.</w:t>
      </w:r>
      <w:r w:rsidRPr="00FB3230">
        <w:rPr>
          <w:noProof/>
        </w:rPr>
        <w:tab/>
        <w:t xml:space="preserve">Dean, M., Rzhetsky, A. &amp; Allikmets, R. The human ATP-binding cassette (ABC) transporter superfamily. </w:t>
      </w:r>
      <w:r w:rsidRPr="00FB3230">
        <w:rPr>
          <w:i/>
          <w:iCs/>
          <w:noProof/>
        </w:rPr>
        <w:t>Genome Res.</w:t>
      </w:r>
      <w:r w:rsidRPr="00FB3230">
        <w:rPr>
          <w:noProof/>
        </w:rPr>
        <w:t xml:space="preserve"> </w:t>
      </w:r>
      <w:r w:rsidRPr="00FB3230">
        <w:rPr>
          <w:b/>
          <w:bCs/>
          <w:noProof/>
        </w:rPr>
        <w:t>11,</w:t>
      </w:r>
      <w:r w:rsidRPr="00FB3230">
        <w:rPr>
          <w:noProof/>
        </w:rPr>
        <w:t xml:space="preserve"> 1156–66 (2001).</w:t>
      </w:r>
    </w:p>
    <w:p w14:paraId="468FC161" w14:textId="77777777" w:rsidR="00FB3230" w:rsidRPr="00FB3230" w:rsidRDefault="00FB3230" w:rsidP="00FB3230">
      <w:pPr>
        <w:widowControl w:val="0"/>
        <w:autoSpaceDE w:val="0"/>
        <w:autoSpaceDN w:val="0"/>
        <w:adjustRightInd w:val="0"/>
        <w:ind w:left="640" w:hanging="640"/>
        <w:rPr>
          <w:noProof/>
        </w:rPr>
      </w:pPr>
      <w:r w:rsidRPr="00FB3230">
        <w:rPr>
          <w:noProof/>
        </w:rPr>
        <w:t>32.</w:t>
      </w:r>
      <w:r w:rsidRPr="00FB3230">
        <w:rPr>
          <w:noProof/>
        </w:rPr>
        <w:tab/>
        <w:t xml:space="preserve">Kovalchuk, A. &amp; Driessen, A. J. M. Phylogenetic analysis of fungal ABC transporters. </w:t>
      </w:r>
      <w:r w:rsidRPr="00FB3230">
        <w:rPr>
          <w:i/>
          <w:iCs/>
          <w:noProof/>
        </w:rPr>
        <w:t>BMC Genomics</w:t>
      </w:r>
      <w:r w:rsidRPr="00FB3230">
        <w:rPr>
          <w:noProof/>
        </w:rPr>
        <w:t xml:space="preserve"> </w:t>
      </w:r>
      <w:r w:rsidRPr="00FB3230">
        <w:rPr>
          <w:b/>
          <w:bCs/>
          <w:noProof/>
        </w:rPr>
        <w:t>11,</w:t>
      </w:r>
      <w:r w:rsidRPr="00FB3230">
        <w:rPr>
          <w:noProof/>
        </w:rPr>
        <w:t xml:space="preserve"> 177 (2010).</w:t>
      </w:r>
    </w:p>
    <w:p w14:paraId="13FA7DD5" w14:textId="77777777" w:rsidR="00FB3230" w:rsidRPr="00FB3230" w:rsidRDefault="00FB3230" w:rsidP="00FB3230">
      <w:pPr>
        <w:widowControl w:val="0"/>
        <w:autoSpaceDE w:val="0"/>
        <w:autoSpaceDN w:val="0"/>
        <w:adjustRightInd w:val="0"/>
        <w:ind w:left="640" w:hanging="640"/>
        <w:rPr>
          <w:noProof/>
        </w:rPr>
      </w:pPr>
      <w:r w:rsidRPr="00FB3230">
        <w:rPr>
          <w:noProof/>
        </w:rPr>
        <w:t>33.</w:t>
      </w:r>
      <w:r w:rsidRPr="00FB3230">
        <w:rPr>
          <w:noProof/>
        </w:rPr>
        <w:tab/>
        <w:t xml:space="preserve">Kolaczkowska, A., Kolaczkowski, M., Goffeau, A. &amp; Moye-Rowley, W. S. Compensatory activation of the multidrug transporters Pdr5p, Snq2p, and Yor1p by Pdr1p in Saccharomyces cerevisiae. </w:t>
      </w:r>
      <w:r w:rsidRPr="00FB3230">
        <w:rPr>
          <w:i/>
          <w:iCs/>
          <w:noProof/>
        </w:rPr>
        <w:t>FEBS Lett.</w:t>
      </w:r>
      <w:r w:rsidRPr="00FB3230">
        <w:rPr>
          <w:noProof/>
        </w:rPr>
        <w:t xml:space="preserve"> </w:t>
      </w:r>
      <w:r w:rsidRPr="00FB3230">
        <w:rPr>
          <w:b/>
          <w:bCs/>
          <w:noProof/>
        </w:rPr>
        <w:t>582,</w:t>
      </w:r>
      <w:r w:rsidRPr="00FB3230">
        <w:rPr>
          <w:noProof/>
        </w:rPr>
        <w:t xml:space="preserve"> 977–83 (2008).</w:t>
      </w:r>
    </w:p>
    <w:p w14:paraId="0BBA14D2" w14:textId="77777777" w:rsidR="00FB3230" w:rsidRPr="00FB3230" w:rsidRDefault="00FB3230" w:rsidP="00FB3230">
      <w:pPr>
        <w:widowControl w:val="0"/>
        <w:autoSpaceDE w:val="0"/>
        <w:autoSpaceDN w:val="0"/>
        <w:adjustRightInd w:val="0"/>
        <w:ind w:left="640" w:hanging="640"/>
        <w:rPr>
          <w:noProof/>
        </w:rPr>
      </w:pPr>
      <w:r w:rsidRPr="00FB3230">
        <w:rPr>
          <w:noProof/>
        </w:rPr>
        <w:t>34.</w:t>
      </w:r>
      <w:r w:rsidRPr="00FB3230">
        <w:rPr>
          <w:noProof/>
        </w:rPr>
        <w:tab/>
        <w:t xml:space="preserve">Snider, J. </w:t>
      </w:r>
      <w:r w:rsidRPr="00FB3230">
        <w:rPr>
          <w:i/>
          <w:iCs/>
          <w:noProof/>
        </w:rPr>
        <w:t>et al.</w:t>
      </w:r>
      <w:r w:rsidRPr="00FB3230">
        <w:rPr>
          <w:noProof/>
        </w:rPr>
        <w:t xml:space="preserve"> Mapping the functional yeast ABC transporter interactome. </w:t>
      </w:r>
      <w:r w:rsidRPr="00FB3230">
        <w:rPr>
          <w:i/>
          <w:iCs/>
          <w:noProof/>
        </w:rPr>
        <w:t>Nat. Chem. Biol.</w:t>
      </w:r>
      <w:r w:rsidRPr="00FB3230">
        <w:rPr>
          <w:noProof/>
        </w:rPr>
        <w:t xml:space="preserve"> </w:t>
      </w:r>
      <w:r w:rsidRPr="00FB3230">
        <w:rPr>
          <w:b/>
          <w:bCs/>
          <w:noProof/>
        </w:rPr>
        <w:t>9,</w:t>
      </w:r>
      <w:r w:rsidRPr="00FB3230">
        <w:rPr>
          <w:noProof/>
        </w:rPr>
        <w:t xml:space="preserve"> 565–72 (2013).</w:t>
      </w:r>
    </w:p>
    <w:p w14:paraId="7CBD77DB" w14:textId="77777777" w:rsidR="00FB3230" w:rsidRPr="00FB3230" w:rsidRDefault="00FB3230" w:rsidP="00FB3230">
      <w:pPr>
        <w:widowControl w:val="0"/>
        <w:autoSpaceDE w:val="0"/>
        <w:autoSpaceDN w:val="0"/>
        <w:adjustRightInd w:val="0"/>
        <w:ind w:left="640" w:hanging="640"/>
        <w:rPr>
          <w:noProof/>
        </w:rPr>
      </w:pPr>
      <w:r w:rsidRPr="00FB3230">
        <w:rPr>
          <w:noProof/>
        </w:rPr>
        <w:lastRenderedPageBreak/>
        <w:t>35.</w:t>
      </w:r>
      <w:r w:rsidRPr="00FB3230">
        <w:rPr>
          <w:noProof/>
        </w:rPr>
        <w:tab/>
        <w:t xml:space="preserve">Donner, M. &amp; Keppler, D. Up-regulation of basolateral multidrug resistance protein 3 (Mrp3) in cholestatic rat liver. </w:t>
      </w:r>
      <w:r w:rsidRPr="00FB3230">
        <w:rPr>
          <w:i/>
          <w:iCs/>
          <w:noProof/>
        </w:rPr>
        <w:t>Hepatology</w:t>
      </w:r>
      <w:r w:rsidRPr="00FB3230">
        <w:rPr>
          <w:noProof/>
        </w:rPr>
        <w:t xml:space="preserve"> </w:t>
      </w:r>
      <w:r w:rsidRPr="00FB3230">
        <w:rPr>
          <w:b/>
          <w:bCs/>
          <w:noProof/>
        </w:rPr>
        <w:t>34,</w:t>
      </w:r>
      <w:r w:rsidRPr="00FB3230">
        <w:rPr>
          <w:noProof/>
        </w:rPr>
        <w:t xml:space="preserve"> 351–359 (2001).</w:t>
      </w:r>
    </w:p>
    <w:p w14:paraId="0BABF5E9" w14:textId="77777777" w:rsidR="00FB3230" w:rsidRPr="00FB3230" w:rsidRDefault="00FB3230" w:rsidP="00FB3230">
      <w:pPr>
        <w:widowControl w:val="0"/>
        <w:autoSpaceDE w:val="0"/>
        <w:autoSpaceDN w:val="0"/>
        <w:adjustRightInd w:val="0"/>
        <w:ind w:left="640" w:hanging="640"/>
        <w:rPr>
          <w:noProof/>
        </w:rPr>
      </w:pPr>
      <w:r w:rsidRPr="00FB3230">
        <w:rPr>
          <w:noProof/>
        </w:rPr>
        <w:t>36.</w:t>
      </w:r>
      <w:r w:rsidRPr="00FB3230">
        <w:rPr>
          <w:noProof/>
        </w:rPr>
        <w:tab/>
        <w:t xml:space="preserve">König, J., Rost, D., Cui, Y. &amp; Keppler, D. Characterization of the human multidrug resistance protein isoform MRP3 localized to the basolateral hepatocyte membrane. </w:t>
      </w:r>
      <w:r w:rsidRPr="00FB3230">
        <w:rPr>
          <w:i/>
          <w:iCs/>
          <w:noProof/>
        </w:rPr>
        <w:t>Hepatology</w:t>
      </w:r>
      <w:r w:rsidRPr="00FB3230">
        <w:rPr>
          <w:noProof/>
        </w:rPr>
        <w:t xml:space="preserve"> </w:t>
      </w:r>
      <w:r w:rsidRPr="00FB3230">
        <w:rPr>
          <w:b/>
          <w:bCs/>
          <w:noProof/>
        </w:rPr>
        <w:t>29,</w:t>
      </w:r>
      <w:r w:rsidRPr="00FB3230">
        <w:rPr>
          <w:noProof/>
        </w:rPr>
        <w:t xml:space="preserve"> 1156–1163 (1999).</w:t>
      </w:r>
    </w:p>
    <w:p w14:paraId="5F05AE1B" w14:textId="77777777" w:rsidR="00FB3230" w:rsidRPr="00FB3230" w:rsidRDefault="00FB3230" w:rsidP="00FB3230">
      <w:pPr>
        <w:widowControl w:val="0"/>
        <w:autoSpaceDE w:val="0"/>
        <w:autoSpaceDN w:val="0"/>
        <w:adjustRightInd w:val="0"/>
        <w:ind w:left="640" w:hanging="640"/>
        <w:rPr>
          <w:noProof/>
        </w:rPr>
      </w:pPr>
      <w:r w:rsidRPr="00FB3230">
        <w:rPr>
          <w:noProof/>
        </w:rPr>
        <w:t>37.</w:t>
      </w:r>
      <w:r w:rsidRPr="00FB3230">
        <w:rPr>
          <w:noProof/>
        </w:rPr>
        <w:tab/>
        <w:t xml:space="preserve">Huls, M. </w:t>
      </w:r>
      <w:r w:rsidRPr="00FB3230">
        <w:rPr>
          <w:i/>
          <w:iCs/>
          <w:noProof/>
        </w:rPr>
        <w:t>et al.</w:t>
      </w:r>
      <w:r w:rsidRPr="00FB3230">
        <w:rPr>
          <w:noProof/>
        </w:rPr>
        <w:t xml:space="preserve"> The breast cancer resistance protein transporter ABCG2 is expressed in the human kidney proximal tubule apical membrane. </w:t>
      </w:r>
      <w:r w:rsidRPr="00FB3230">
        <w:rPr>
          <w:i/>
          <w:iCs/>
          <w:noProof/>
        </w:rPr>
        <w:t>Kidney Int.</w:t>
      </w:r>
      <w:r w:rsidRPr="00FB3230">
        <w:rPr>
          <w:noProof/>
        </w:rPr>
        <w:t xml:space="preserve"> </w:t>
      </w:r>
      <w:r w:rsidRPr="00FB3230">
        <w:rPr>
          <w:b/>
          <w:bCs/>
          <w:noProof/>
        </w:rPr>
        <w:t>73,</w:t>
      </w:r>
      <w:r w:rsidRPr="00FB3230">
        <w:rPr>
          <w:noProof/>
        </w:rPr>
        <w:t xml:space="preserve"> 220–225 (2008).</w:t>
      </w:r>
    </w:p>
    <w:p w14:paraId="77F52011" w14:textId="77777777" w:rsidR="00FB3230" w:rsidRPr="00FB3230" w:rsidRDefault="00FB3230" w:rsidP="00FB3230">
      <w:pPr>
        <w:widowControl w:val="0"/>
        <w:autoSpaceDE w:val="0"/>
        <w:autoSpaceDN w:val="0"/>
        <w:adjustRightInd w:val="0"/>
        <w:ind w:left="640" w:hanging="640"/>
        <w:rPr>
          <w:noProof/>
        </w:rPr>
      </w:pPr>
      <w:r w:rsidRPr="00FB3230">
        <w:rPr>
          <w:noProof/>
        </w:rPr>
        <w:t>38.</w:t>
      </w:r>
      <w:r w:rsidRPr="00FB3230">
        <w:rPr>
          <w:noProof/>
        </w:rPr>
        <w:tab/>
        <w:t xml:space="preserve">Brem, R. B. &amp; Kruglyak, L. The landscape of genetic complexity across 5,700 gene expression traits in yeast. </w:t>
      </w:r>
      <w:r w:rsidRPr="00FB3230">
        <w:rPr>
          <w:i/>
          <w:iCs/>
          <w:noProof/>
        </w:rPr>
        <w:t>Proc. Natl. Acad. Sci. U. S. A.</w:t>
      </w:r>
      <w:r w:rsidRPr="00FB3230">
        <w:rPr>
          <w:noProof/>
        </w:rPr>
        <w:t xml:space="preserve"> </w:t>
      </w:r>
      <w:r w:rsidRPr="00FB3230">
        <w:rPr>
          <w:b/>
          <w:bCs/>
          <w:noProof/>
        </w:rPr>
        <w:t>102,</w:t>
      </w:r>
      <w:r w:rsidRPr="00FB3230">
        <w:rPr>
          <w:noProof/>
        </w:rPr>
        <w:t xml:space="preserve"> 1572–7 (2005).</w:t>
      </w:r>
    </w:p>
    <w:p w14:paraId="11DC1959" w14:textId="77777777" w:rsidR="00FB3230" w:rsidRPr="00FB3230" w:rsidRDefault="00FB3230" w:rsidP="00FB3230">
      <w:pPr>
        <w:widowControl w:val="0"/>
        <w:autoSpaceDE w:val="0"/>
        <w:autoSpaceDN w:val="0"/>
        <w:adjustRightInd w:val="0"/>
        <w:ind w:left="640" w:hanging="640"/>
        <w:rPr>
          <w:noProof/>
        </w:rPr>
      </w:pPr>
      <w:r w:rsidRPr="00FB3230">
        <w:rPr>
          <w:noProof/>
        </w:rPr>
        <w:t>39.</w:t>
      </w:r>
      <w:r w:rsidRPr="00FB3230">
        <w:rPr>
          <w:noProof/>
        </w:rPr>
        <w:tab/>
        <w:t xml:space="preserve">Perlstein, E. O., Ruderfer, D. M., Roberts, D. C., Schreiber, S. L. &amp; Kruglyak, L. Genetic basis of individual differences in the response to small-molecule drugs in yeast. </w:t>
      </w:r>
      <w:r w:rsidRPr="00FB3230">
        <w:rPr>
          <w:i/>
          <w:iCs/>
          <w:noProof/>
        </w:rPr>
        <w:t>Nat. Genet.</w:t>
      </w:r>
      <w:r w:rsidRPr="00FB3230">
        <w:rPr>
          <w:noProof/>
        </w:rPr>
        <w:t xml:space="preserve"> </w:t>
      </w:r>
      <w:r w:rsidRPr="00FB3230">
        <w:rPr>
          <w:b/>
          <w:bCs/>
          <w:noProof/>
        </w:rPr>
        <w:t>39,</w:t>
      </w:r>
      <w:r w:rsidRPr="00FB3230">
        <w:rPr>
          <w:noProof/>
        </w:rPr>
        <w:t xml:space="preserve"> 496–502 (2007).</w:t>
      </w:r>
    </w:p>
    <w:p w14:paraId="43C537D5" w14:textId="77777777" w:rsidR="00FB3230" w:rsidRPr="00FB3230" w:rsidRDefault="00FB3230" w:rsidP="00FB3230">
      <w:pPr>
        <w:widowControl w:val="0"/>
        <w:autoSpaceDE w:val="0"/>
        <w:autoSpaceDN w:val="0"/>
        <w:adjustRightInd w:val="0"/>
        <w:ind w:left="640" w:hanging="640"/>
        <w:rPr>
          <w:noProof/>
        </w:rPr>
      </w:pPr>
      <w:r w:rsidRPr="00FB3230">
        <w:rPr>
          <w:noProof/>
        </w:rPr>
        <w:t>40.</w:t>
      </w:r>
      <w:r w:rsidRPr="00FB3230">
        <w:rPr>
          <w:noProof/>
        </w:rPr>
        <w:tab/>
        <w:t xml:space="preserve">Lee, A. Y. </w:t>
      </w:r>
      <w:r w:rsidRPr="00FB3230">
        <w:rPr>
          <w:i/>
          <w:iCs/>
          <w:noProof/>
        </w:rPr>
        <w:t>et al.</w:t>
      </w:r>
      <w:r w:rsidRPr="00FB3230">
        <w:rPr>
          <w:noProof/>
        </w:rPr>
        <w:t xml:space="preserve"> Mapping the cellular response to small molecules using chemogenomic fitness signatures. </w:t>
      </w:r>
      <w:r w:rsidRPr="00FB3230">
        <w:rPr>
          <w:i/>
          <w:iCs/>
          <w:noProof/>
        </w:rPr>
        <w:t>Science</w:t>
      </w:r>
      <w:r w:rsidRPr="00FB3230">
        <w:rPr>
          <w:noProof/>
        </w:rPr>
        <w:t xml:space="preserve"> </w:t>
      </w:r>
      <w:r w:rsidRPr="00FB3230">
        <w:rPr>
          <w:b/>
          <w:bCs/>
          <w:noProof/>
        </w:rPr>
        <w:t>344,</w:t>
      </w:r>
      <w:r w:rsidRPr="00FB3230">
        <w:rPr>
          <w:noProof/>
        </w:rPr>
        <w:t xml:space="preserve"> 208–11 (2014).</w:t>
      </w:r>
    </w:p>
    <w:p w14:paraId="7FFBD1AC" w14:textId="77777777" w:rsidR="00FB3230" w:rsidRPr="00FB3230" w:rsidRDefault="00FB3230" w:rsidP="00FB3230">
      <w:pPr>
        <w:widowControl w:val="0"/>
        <w:autoSpaceDE w:val="0"/>
        <w:autoSpaceDN w:val="0"/>
        <w:adjustRightInd w:val="0"/>
        <w:ind w:left="640" w:hanging="640"/>
        <w:rPr>
          <w:noProof/>
        </w:rPr>
      </w:pPr>
      <w:r w:rsidRPr="00FB3230">
        <w:rPr>
          <w:noProof/>
        </w:rPr>
        <w:t>41.</w:t>
      </w:r>
      <w:r w:rsidRPr="00FB3230">
        <w:rPr>
          <w:noProof/>
        </w:rPr>
        <w:tab/>
        <w:t xml:space="preserve">Yan, Z. </w:t>
      </w:r>
      <w:r w:rsidRPr="00FB3230">
        <w:rPr>
          <w:i/>
          <w:iCs/>
          <w:noProof/>
        </w:rPr>
        <w:t>et al.</w:t>
      </w:r>
      <w:r w:rsidRPr="00FB3230">
        <w:rPr>
          <w:noProof/>
        </w:rPr>
        <w:t xml:space="preserve"> Yeast Barcoders: a chemogenomic application of a universal donor-strain collection carrying bar-code identifiers. </w:t>
      </w:r>
      <w:r w:rsidRPr="00FB3230">
        <w:rPr>
          <w:i/>
          <w:iCs/>
          <w:noProof/>
        </w:rPr>
        <w:t>Nat. Methods</w:t>
      </w:r>
      <w:r w:rsidRPr="00FB3230">
        <w:rPr>
          <w:noProof/>
        </w:rPr>
        <w:t xml:space="preserve"> </w:t>
      </w:r>
      <w:r w:rsidRPr="00FB3230">
        <w:rPr>
          <w:b/>
          <w:bCs/>
          <w:noProof/>
        </w:rPr>
        <w:t>5,</w:t>
      </w:r>
      <w:r w:rsidRPr="00FB3230">
        <w:rPr>
          <w:noProof/>
        </w:rPr>
        <w:t xml:space="preserve"> 719–725 (2008).</w:t>
      </w:r>
    </w:p>
    <w:p w14:paraId="7AA7B7E1" w14:textId="77777777" w:rsidR="00FB3230" w:rsidRPr="00FB3230" w:rsidRDefault="00FB3230" w:rsidP="00FB3230">
      <w:pPr>
        <w:widowControl w:val="0"/>
        <w:autoSpaceDE w:val="0"/>
        <w:autoSpaceDN w:val="0"/>
        <w:adjustRightInd w:val="0"/>
        <w:ind w:left="640" w:hanging="640"/>
        <w:rPr>
          <w:noProof/>
        </w:rPr>
      </w:pPr>
      <w:r w:rsidRPr="00FB3230">
        <w:rPr>
          <w:noProof/>
        </w:rPr>
        <w:t>42.</w:t>
      </w:r>
      <w:r w:rsidRPr="00FB3230">
        <w:rPr>
          <w:noProof/>
        </w:rPr>
        <w:tab/>
        <w:t xml:space="preserve">Smith, A. M. </w:t>
      </w:r>
      <w:r w:rsidRPr="00FB3230">
        <w:rPr>
          <w:i/>
          <w:iCs/>
          <w:noProof/>
        </w:rPr>
        <w:t>et al.</w:t>
      </w:r>
      <w:r w:rsidRPr="00FB3230">
        <w:rPr>
          <w:noProof/>
        </w:rPr>
        <w:t xml:space="preserve"> Quantitative phenotyping via deep barcode sequencing. </w:t>
      </w:r>
      <w:r w:rsidRPr="00FB3230">
        <w:rPr>
          <w:i/>
          <w:iCs/>
          <w:noProof/>
        </w:rPr>
        <w:t>Genome Res.</w:t>
      </w:r>
      <w:r w:rsidRPr="00FB3230">
        <w:rPr>
          <w:noProof/>
        </w:rPr>
        <w:t xml:space="preserve"> </w:t>
      </w:r>
      <w:r w:rsidRPr="00FB3230">
        <w:rPr>
          <w:b/>
          <w:bCs/>
          <w:noProof/>
        </w:rPr>
        <w:t>19,</w:t>
      </w:r>
      <w:r w:rsidRPr="00FB3230">
        <w:rPr>
          <w:noProof/>
        </w:rPr>
        <w:t xml:space="preserve"> 1836–42 (2009).</w:t>
      </w:r>
    </w:p>
    <w:p w14:paraId="0F463172" w14:textId="77777777" w:rsidR="00FB3230" w:rsidRPr="00FB3230" w:rsidRDefault="00FB3230" w:rsidP="00FB3230">
      <w:pPr>
        <w:widowControl w:val="0"/>
        <w:autoSpaceDE w:val="0"/>
        <w:autoSpaceDN w:val="0"/>
        <w:adjustRightInd w:val="0"/>
        <w:ind w:left="640" w:hanging="640"/>
        <w:rPr>
          <w:noProof/>
        </w:rPr>
      </w:pPr>
      <w:r w:rsidRPr="00FB3230">
        <w:rPr>
          <w:noProof/>
        </w:rPr>
        <w:t>43.</w:t>
      </w:r>
      <w:r w:rsidRPr="00FB3230">
        <w:rPr>
          <w:noProof/>
        </w:rPr>
        <w:tab/>
        <w:t xml:space="preserve">Yachie, N. </w:t>
      </w:r>
      <w:r w:rsidRPr="00FB3230">
        <w:rPr>
          <w:i/>
          <w:iCs/>
          <w:noProof/>
        </w:rPr>
        <w:t>et al.</w:t>
      </w:r>
      <w:r w:rsidRPr="00FB3230">
        <w:rPr>
          <w:noProof/>
        </w:rPr>
        <w:t xml:space="preserve"> Pooled-matrix protein interaction screens using Barcode Fusion Genetics. </w:t>
      </w:r>
      <w:r w:rsidRPr="00FB3230">
        <w:rPr>
          <w:i/>
          <w:iCs/>
          <w:noProof/>
        </w:rPr>
        <w:t>Mol. Syst. Biol.</w:t>
      </w:r>
      <w:r w:rsidRPr="00FB3230">
        <w:rPr>
          <w:noProof/>
        </w:rPr>
        <w:t xml:space="preserve"> </w:t>
      </w:r>
      <w:r w:rsidRPr="00FB3230">
        <w:rPr>
          <w:b/>
          <w:bCs/>
          <w:noProof/>
        </w:rPr>
        <w:t>12,</w:t>
      </w:r>
      <w:r w:rsidRPr="00FB3230">
        <w:rPr>
          <w:noProof/>
        </w:rPr>
        <w:t xml:space="preserve"> 863 (2016).</w:t>
      </w:r>
    </w:p>
    <w:p w14:paraId="12E39BE3" w14:textId="77777777" w:rsidR="00FB3230" w:rsidRPr="00FB3230" w:rsidRDefault="00FB3230" w:rsidP="00FB3230">
      <w:pPr>
        <w:widowControl w:val="0"/>
        <w:autoSpaceDE w:val="0"/>
        <w:autoSpaceDN w:val="0"/>
        <w:adjustRightInd w:val="0"/>
        <w:ind w:left="640" w:hanging="640"/>
        <w:rPr>
          <w:noProof/>
        </w:rPr>
      </w:pPr>
      <w:r w:rsidRPr="00FB3230">
        <w:rPr>
          <w:noProof/>
        </w:rPr>
        <w:t>44.</w:t>
      </w:r>
      <w:r w:rsidRPr="00FB3230">
        <w:rPr>
          <w:noProof/>
        </w:rPr>
        <w:tab/>
        <w:t xml:space="preserve">Smith, A. M. </w:t>
      </w:r>
      <w:r w:rsidRPr="00FB3230">
        <w:rPr>
          <w:i/>
          <w:iCs/>
          <w:noProof/>
        </w:rPr>
        <w:t>et al.</w:t>
      </w:r>
      <w:r w:rsidRPr="00FB3230">
        <w:rPr>
          <w:noProof/>
        </w:rPr>
        <w:t xml:space="preserve"> Highly-multiplexed barcode sequencing: an efficient method for parallel analysis of pooled samples. </w:t>
      </w:r>
      <w:r w:rsidRPr="00FB3230">
        <w:rPr>
          <w:i/>
          <w:iCs/>
          <w:noProof/>
        </w:rPr>
        <w:t>Nucleic Acids Res.</w:t>
      </w:r>
      <w:r w:rsidRPr="00FB3230">
        <w:rPr>
          <w:noProof/>
        </w:rPr>
        <w:t xml:space="preserve"> </w:t>
      </w:r>
      <w:r w:rsidRPr="00FB3230">
        <w:rPr>
          <w:b/>
          <w:bCs/>
          <w:noProof/>
        </w:rPr>
        <w:t>38,</w:t>
      </w:r>
      <w:r w:rsidRPr="00FB3230">
        <w:rPr>
          <w:noProof/>
        </w:rPr>
        <w:t xml:space="preserve"> e142 (2010).</w:t>
      </w:r>
    </w:p>
    <w:p w14:paraId="40E01327" w14:textId="77777777" w:rsidR="00FB3230" w:rsidRPr="00FB3230" w:rsidRDefault="00FB3230" w:rsidP="00FB3230">
      <w:pPr>
        <w:widowControl w:val="0"/>
        <w:autoSpaceDE w:val="0"/>
        <w:autoSpaceDN w:val="0"/>
        <w:adjustRightInd w:val="0"/>
        <w:ind w:left="640" w:hanging="640"/>
        <w:rPr>
          <w:noProof/>
        </w:rPr>
      </w:pPr>
      <w:r w:rsidRPr="00FB3230">
        <w:rPr>
          <w:noProof/>
        </w:rPr>
        <w:t>45.</w:t>
      </w:r>
      <w:r w:rsidRPr="00FB3230">
        <w:rPr>
          <w:noProof/>
        </w:rPr>
        <w:tab/>
        <w:t xml:space="preserve">KOLACZKOWSKI, M., KOLACZKOWSKA, A., LUCZYNSKI, J., WITEK, S. &amp; GOFFEAU, A. </w:t>
      </w:r>
      <w:r w:rsidRPr="00FB3230">
        <w:rPr>
          <w:i/>
          <w:iCs/>
          <w:noProof/>
        </w:rPr>
        <w:t>In Vivo</w:t>
      </w:r>
      <w:r w:rsidRPr="00FB3230">
        <w:rPr>
          <w:noProof/>
        </w:rPr>
        <w:t xml:space="preserve"> Characterization of the Drug Resistance Profile of the Major ABC Transporters and Other Components of the Yeast Pleiotropic Drug Resistance Network. </w:t>
      </w:r>
      <w:r w:rsidRPr="00FB3230">
        <w:rPr>
          <w:i/>
          <w:iCs/>
          <w:noProof/>
        </w:rPr>
        <w:t>Microb. Drug Resist.</w:t>
      </w:r>
      <w:r w:rsidRPr="00FB3230">
        <w:rPr>
          <w:noProof/>
        </w:rPr>
        <w:t xml:space="preserve"> </w:t>
      </w:r>
      <w:r w:rsidRPr="00FB3230">
        <w:rPr>
          <w:b/>
          <w:bCs/>
          <w:noProof/>
        </w:rPr>
        <w:t>4,</w:t>
      </w:r>
      <w:r w:rsidRPr="00FB3230">
        <w:rPr>
          <w:noProof/>
        </w:rPr>
        <w:t xml:space="preserve"> 143–158 (1998).</w:t>
      </w:r>
    </w:p>
    <w:p w14:paraId="6F4BA824" w14:textId="77777777" w:rsidR="00FB3230" w:rsidRPr="00FB3230" w:rsidRDefault="00FB3230" w:rsidP="00FB3230">
      <w:pPr>
        <w:widowControl w:val="0"/>
        <w:autoSpaceDE w:val="0"/>
        <w:autoSpaceDN w:val="0"/>
        <w:adjustRightInd w:val="0"/>
        <w:ind w:left="640" w:hanging="640"/>
        <w:rPr>
          <w:noProof/>
        </w:rPr>
      </w:pPr>
      <w:r w:rsidRPr="00FB3230">
        <w:rPr>
          <w:noProof/>
        </w:rPr>
        <w:t>46.</w:t>
      </w:r>
      <w:r w:rsidRPr="00FB3230">
        <w:rPr>
          <w:noProof/>
        </w:rPr>
        <w:tab/>
        <w:t xml:space="preserve">Shekhar-Guturja, T. </w:t>
      </w:r>
      <w:r w:rsidRPr="00FB3230">
        <w:rPr>
          <w:i/>
          <w:iCs/>
          <w:noProof/>
        </w:rPr>
        <w:t>et al.</w:t>
      </w:r>
      <w:r w:rsidRPr="00FB3230">
        <w:rPr>
          <w:noProof/>
        </w:rPr>
        <w:t xml:space="preserve"> Beauvericin Potentiates Azole Activity via Inhibition of Multidrug Efflux, Blocks </w:t>
      </w:r>
      <w:r w:rsidRPr="00FB3230">
        <w:rPr>
          <w:i/>
          <w:iCs/>
          <w:noProof/>
        </w:rPr>
        <w:t>C. albicans</w:t>
      </w:r>
      <w:r w:rsidRPr="00FB3230">
        <w:rPr>
          <w:noProof/>
        </w:rPr>
        <w:t xml:space="preserve"> Morphogenesis, and is Effluxed via Yor1 and Circuitry Controlled by Zcf29. </w:t>
      </w:r>
      <w:r w:rsidRPr="00FB3230">
        <w:rPr>
          <w:i/>
          <w:iCs/>
          <w:noProof/>
        </w:rPr>
        <w:t>Antimicrob. Agents Chemother.</w:t>
      </w:r>
      <w:r w:rsidRPr="00FB3230">
        <w:rPr>
          <w:noProof/>
        </w:rPr>
        <w:t xml:space="preserve"> </w:t>
      </w:r>
      <w:r w:rsidRPr="00FB3230">
        <w:rPr>
          <w:b/>
          <w:bCs/>
          <w:noProof/>
        </w:rPr>
        <w:t>60,</w:t>
      </w:r>
      <w:r w:rsidRPr="00FB3230">
        <w:rPr>
          <w:noProof/>
        </w:rPr>
        <w:t xml:space="preserve"> AAC.01959-16 (2016).</w:t>
      </w:r>
    </w:p>
    <w:p w14:paraId="447E5946" w14:textId="77777777" w:rsidR="00FB3230" w:rsidRPr="00FB3230" w:rsidRDefault="00FB3230" w:rsidP="00FB3230">
      <w:pPr>
        <w:widowControl w:val="0"/>
        <w:autoSpaceDE w:val="0"/>
        <w:autoSpaceDN w:val="0"/>
        <w:adjustRightInd w:val="0"/>
        <w:ind w:left="640" w:hanging="640"/>
        <w:rPr>
          <w:noProof/>
        </w:rPr>
      </w:pPr>
      <w:r w:rsidRPr="00FB3230">
        <w:rPr>
          <w:noProof/>
        </w:rPr>
        <w:t>47.</w:t>
      </w:r>
      <w:r w:rsidRPr="00FB3230">
        <w:rPr>
          <w:noProof/>
        </w:rPr>
        <w:tab/>
        <w:t xml:space="preserve">Katzmann, D. J., Burnett, P. E., Golin, J., Mahé, Y. &amp; Moye-Rowley, W. S. Transcriptional control of the yeast PDR5 gene by the PDR3 gene product. </w:t>
      </w:r>
      <w:r w:rsidRPr="00FB3230">
        <w:rPr>
          <w:i/>
          <w:iCs/>
          <w:noProof/>
        </w:rPr>
        <w:t>Mol. Cell. Biol.</w:t>
      </w:r>
      <w:r w:rsidRPr="00FB3230">
        <w:rPr>
          <w:noProof/>
        </w:rPr>
        <w:t xml:space="preserve"> </w:t>
      </w:r>
      <w:r w:rsidRPr="00FB3230">
        <w:rPr>
          <w:b/>
          <w:bCs/>
          <w:noProof/>
        </w:rPr>
        <w:t>14,</w:t>
      </w:r>
      <w:r w:rsidRPr="00FB3230">
        <w:rPr>
          <w:noProof/>
        </w:rPr>
        <w:t xml:space="preserve"> 4653–61 (1994).</w:t>
      </w:r>
    </w:p>
    <w:p w14:paraId="3E33B75C" w14:textId="77777777" w:rsidR="00FB3230" w:rsidRPr="00FB3230" w:rsidRDefault="00FB3230" w:rsidP="00FB3230">
      <w:pPr>
        <w:widowControl w:val="0"/>
        <w:autoSpaceDE w:val="0"/>
        <w:autoSpaceDN w:val="0"/>
        <w:adjustRightInd w:val="0"/>
        <w:ind w:left="640" w:hanging="640"/>
        <w:rPr>
          <w:noProof/>
        </w:rPr>
      </w:pPr>
      <w:r w:rsidRPr="00FB3230">
        <w:rPr>
          <w:noProof/>
        </w:rPr>
        <w:t>48.</w:t>
      </w:r>
      <w:r w:rsidRPr="00FB3230">
        <w:rPr>
          <w:noProof/>
        </w:rPr>
        <w:tab/>
        <w:t xml:space="preserve">Ernst, R. </w:t>
      </w:r>
      <w:r w:rsidRPr="00FB3230">
        <w:rPr>
          <w:i/>
          <w:iCs/>
          <w:noProof/>
        </w:rPr>
        <w:t>et al.</w:t>
      </w:r>
      <w:r w:rsidRPr="00FB3230">
        <w:rPr>
          <w:noProof/>
        </w:rPr>
        <w:t xml:space="preserve"> A mutation of the H-loop selectively affects rhodamine transport by the yeast multidrug ABC transporter Pdr5. </w:t>
      </w:r>
      <w:r w:rsidRPr="00FB3230">
        <w:rPr>
          <w:i/>
          <w:iCs/>
          <w:noProof/>
        </w:rPr>
        <w:t>Proc. Natl. Acad. Sci.</w:t>
      </w:r>
      <w:r w:rsidRPr="00FB3230">
        <w:rPr>
          <w:noProof/>
        </w:rPr>
        <w:t xml:space="preserve"> </w:t>
      </w:r>
      <w:r w:rsidRPr="00FB3230">
        <w:rPr>
          <w:b/>
          <w:bCs/>
          <w:noProof/>
        </w:rPr>
        <w:t>105,</w:t>
      </w:r>
      <w:r w:rsidRPr="00FB3230">
        <w:rPr>
          <w:noProof/>
        </w:rPr>
        <w:t xml:space="preserve"> 5069–5074 (2008).</w:t>
      </w:r>
    </w:p>
    <w:p w14:paraId="610E1199" w14:textId="77777777" w:rsidR="00FB3230" w:rsidRPr="00FB3230" w:rsidRDefault="00FB3230" w:rsidP="00FB3230">
      <w:pPr>
        <w:widowControl w:val="0"/>
        <w:autoSpaceDE w:val="0"/>
        <w:autoSpaceDN w:val="0"/>
        <w:adjustRightInd w:val="0"/>
        <w:ind w:left="640" w:hanging="640"/>
        <w:rPr>
          <w:noProof/>
        </w:rPr>
      </w:pPr>
      <w:r w:rsidRPr="00FB3230">
        <w:rPr>
          <w:noProof/>
        </w:rPr>
        <w:t>49.</w:t>
      </w:r>
      <w:r w:rsidRPr="00FB3230">
        <w:rPr>
          <w:noProof/>
        </w:rPr>
        <w:tab/>
        <w:t xml:space="preserve">Khakhina, S. </w:t>
      </w:r>
      <w:r w:rsidRPr="00FB3230">
        <w:rPr>
          <w:i/>
          <w:iCs/>
          <w:noProof/>
        </w:rPr>
        <w:t>et al.</w:t>
      </w:r>
      <w:r w:rsidRPr="00FB3230">
        <w:rPr>
          <w:noProof/>
        </w:rPr>
        <w:t xml:space="preserve"> Control of Plasma Membrane Permeability by ABC Transporters. </w:t>
      </w:r>
      <w:r w:rsidRPr="00FB3230">
        <w:rPr>
          <w:i/>
          <w:iCs/>
          <w:noProof/>
        </w:rPr>
        <w:t>Eukaryot. Cell</w:t>
      </w:r>
      <w:r w:rsidRPr="00FB3230">
        <w:rPr>
          <w:noProof/>
        </w:rPr>
        <w:t xml:space="preserve"> </w:t>
      </w:r>
      <w:r w:rsidRPr="00FB3230">
        <w:rPr>
          <w:b/>
          <w:bCs/>
          <w:noProof/>
        </w:rPr>
        <w:t>14,</w:t>
      </w:r>
      <w:r w:rsidRPr="00FB3230">
        <w:rPr>
          <w:noProof/>
        </w:rPr>
        <w:t xml:space="preserve"> 442–453 (2015).</w:t>
      </w:r>
    </w:p>
    <w:p w14:paraId="73C5F7DD" w14:textId="77777777" w:rsidR="00FB3230" w:rsidRPr="00FB3230" w:rsidRDefault="00FB3230" w:rsidP="00FB3230">
      <w:pPr>
        <w:widowControl w:val="0"/>
        <w:autoSpaceDE w:val="0"/>
        <w:autoSpaceDN w:val="0"/>
        <w:adjustRightInd w:val="0"/>
        <w:ind w:left="640" w:hanging="640"/>
        <w:rPr>
          <w:noProof/>
        </w:rPr>
      </w:pPr>
      <w:r w:rsidRPr="00FB3230">
        <w:rPr>
          <w:noProof/>
        </w:rPr>
        <w:t>50.</w:t>
      </w:r>
      <w:r w:rsidRPr="00FB3230">
        <w:rPr>
          <w:noProof/>
        </w:rPr>
        <w:tab/>
        <w:t xml:space="preserve">Tarassov, K. </w:t>
      </w:r>
      <w:r w:rsidRPr="00FB3230">
        <w:rPr>
          <w:i/>
          <w:iCs/>
          <w:noProof/>
        </w:rPr>
        <w:t>et al.</w:t>
      </w:r>
      <w:r w:rsidRPr="00FB3230">
        <w:rPr>
          <w:noProof/>
        </w:rPr>
        <w:t xml:space="preserve"> An in vivo map of the yeast protein interactome. </w:t>
      </w:r>
      <w:r w:rsidRPr="00FB3230">
        <w:rPr>
          <w:i/>
          <w:iCs/>
          <w:noProof/>
        </w:rPr>
        <w:t>Science</w:t>
      </w:r>
      <w:r w:rsidRPr="00FB3230">
        <w:rPr>
          <w:noProof/>
        </w:rPr>
        <w:t xml:space="preserve"> </w:t>
      </w:r>
      <w:r w:rsidRPr="00FB3230">
        <w:rPr>
          <w:b/>
          <w:bCs/>
          <w:noProof/>
        </w:rPr>
        <w:t>320,</w:t>
      </w:r>
      <w:r w:rsidRPr="00FB3230">
        <w:rPr>
          <w:noProof/>
        </w:rPr>
        <w:t xml:space="preserve"> 1465–70 (2008).</w:t>
      </w:r>
    </w:p>
    <w:p w14:paraId="0CC2DEF6" w14:textId="77777777" w:rsidR="00FB3230" w:rsidRPr="00FB3230" w:rsidRDefault="00FB3230" w:rsidP="00FB3230">
      <w:pPr>
        <w:widowControl w:val="0"/>
        <w:autoSpaceDE w:val="0"/>
        <w:autoSpaceDN w:val="0"/>
        <w:adjustRightInd w:val="0"/>
        <w:ind w:left="640" w:hanging="640"/>
        <w:rPr>
          <w:noProof/>
        </w:rPr>
      </w:pPr>
      <w:r w:rsidRPr="00FB3230">
        <w:rPr>
          <w:noProof/>
        </w:rPr>
        <w:t>51.</w:t>
      </w:r>
      <w:r w:rsidRPr="00FB3230">
        <w:rPr>
          <w:noProof/>
        </w:rPr>
        <w:tab/>
        <w:t xml:space="preserve">Braun, P. </w:t>
      </w:r>
      <w:r w:rsidRPr="00FB3230">
        <w:rPr>
          <w:i/>
          <w:iCs/>
          <w:noProof/>
        </w:rPr>
        <w:t>et al.</w:t>
      </w:r>
      <w:r w:rsidRPr="00FB3230">
        <w:rPr>
          <w:noProof/>
        </w:rPr>
        <w:t xml:space="preserve"> An experimentally derived confidence score for binary protein-protein interactions. </w:t>
      </w:r>
      <w:r w:rsidRPr="00FB3230">
        <w:rPr>
          <w:i/>
          <w:iCs/>
          <w:noProof/>
        </w:rPr>
        <w:t>Nat. Methods</w:t>
      </w:r>
      <w:r w:rsidRPr="00FB3230">
        <w:rPr>
          <w:noProof/>
        </w:rPr>
        <w:t xml:space="preserve"> </w:t>
      </w:r>
      <w:r w:rsidRPr="00FB3230">
        <w:rPr>
          <w:b/>
          <w:bCs/>
          <w:noProof/>
        </w:rPr>
        <w:t>6,</w:t>
      </w:r>
      <w:r w:rsidRPr="00FB3230">
        <w:rPr>
          <w:noProof/>
        </w:rPr>
        <w:t xml:space="preserve"> 91–97 (2009).</w:t>
      </w:r>
    </w:p>
    <w:p w14:paraId="2AF038A5" w14:textId="77777777" w:rsidR="00FB3230" w:rsidRPr="00FB3230" w:rsidRDefault="00FB3230" w:rsidP="00FB3230">
      <w:pPr>
        <w:widowControl w:val="0"/>
        <w:autoSpaceDE w:val="0"/>
        <w:autoSpaceDN w:val="0"/>
        <w:adjustRightInd w:val="0"/>
        <w:ind w:left="640" w:hanging="640"/>
        <w:rPr>
          <w:noProof/>
        </w:rPr>
      </w:pPr>
      <w:r w:rsidRPr="00FB3230">
        <w:rPr>
          <w:noProof/>
        </w:rPr>
        <w:t>52.</w:t>
      </w:r>
      <w:r w:rsidRPr="00FB3230">
        <w:rPr>
          <w:noProof/>
        </w:rPr>
        <w:tab/>
        <w:t xml:space="preserve">Newman, J. R. S. </w:t>
      </w:r>
      <w:r w:rsidRPr="00FB3230">
        <w:rPr>
          <w:i/>
          <w:iCs/>
          <w:noProof/>
        </w:rPr>
        <w:t>et al.</w:t>
      </w:r>
      <w:r w:rsidRPr="00FB3230">
        <w:rPr>
          <w:noProof/>
        </w:rPr>
        <w:t xml:space="preserve"> Single-cell proteomic analysis of S. cerevisiae reveals the architecture of biological noise. </w:t>
      </w:r>
      <w:r w:rsidRPr="00FB3230">
        <w:rPr>
          <w:i/>
          <w:iCs/>
          <w:noProof/>
        </w:rPr>
        <w:t>Nature</w:t>
      </w:r>
      <w:r w:rsidRPr="00FB3230">
        <w:rPr>
          <w:noProof/>
        </w:rPr>
        <w:t xml:space="preserve"> </w:t>
      </w:r>
      <w:r w:rsidRPr="00FB3230">
        <w:rPr>
          <w:b/>
          <w:bCs/>
          <w:noProof/>
        </w:rPr>
        <w:t>441,</w:t>
      </w:r>
      <w:r w:rsidRPr="00FB3230">
        <w:rPr>
          <w:noProof/>
        </w:rPr>
        <w:t xml:space="preserve"> 840–846 (2006).</w:t>
      </w:r>
    </w:p>
    <w:p w14:paraId="5CB9CB09" w14:textId="77777777" w:rsidR="00FB3230" w:rsidRPr="00FB3230" w:rsidRDefault="00FB3230" w:rsidP="00FB3230">
      <w:pPr>
        <w:widowControl w:val="0"/>
        <w:autoSpaceDE w:val="0"/>
        <w:autoSpaceDN w:val="0"/>
        <w:adjustRightInd w:val="0"/>
        <w:ind w:left="640" w:hanging="640"/>
        <w:rPr>
          <w:noProof/>
        </w:rPr>
      </w:pPr>
      <w:r w:rsidRPr="00FB3230">
        <w:rPr>
          <w:noProof/>
        </w:rPr>
        <w:t>53.</w:t>
      </w:r>
      <w:r w:rsidRPr="00FB3230">
        <w:rPr>
          <w:noProof/>
        </w:rPr>
        <w:tab/>
        <w:t xml:space="preserve">Shaw, W. M. </w:t>
      </w:r>
      <w:r w:rsidRPr="00FB3230">
        <w:rPr>
          <w:i/>
          <w:iCs/>
          <w:noProof/>
        </w:rPr>
        <w:t>et al.</w:t>
      </w:r>
      <w:r w:rsidRPr="00FB3230">
        <w:rPr>
          <w:noProof/>
        </w:rPr>
        <w:t xml:space="preserve"> Engineering a model cell for rational tuning of GPCR signaling. </w:t>
      </w:r>
      <w:r w:rsidRPr="00FB3230">
        <w:rPr>
          <w:i/>
          <w:iCs/>
          <w:noProof/>
        </w:rPr>
        <w:t>bioRxiv</w:t>
      </w:r>
      <w:r w:rsidRPr="00FB3230">
        <w:rPr>
          <w:noProof/>
        </w:rPr>
        <w:t xml:space="preserve"> 390559 (2018). doi:10.1101/390559</w:t>
      </w:r>
    </w:p>
    <w:p w14:paraId="5EAF01D8" w14:textId="77777777" w:rsidR="00FB3230" w:rsidRPr="00FB3230" w:rsidRDefault="00FB3230" w:rsidP="00FB3230">
      <w:pPr>
        <w:widowControl w:val="0"/>
        <w:autoSpaceDE w:val="0"/>
        <w:autoSpaceDN w:val="0"/>
        <w:adjustRightInd w:val="0"/>
        <w:ind w:left="640" w:hanging="640"/>
        <w:rPr>
          <w:noProof/>
        </w:rPr>
      </w:pPr>
      <w:r w:rsidRPr="00FB3230">
        <w:rPr>
          <w:noProof/>
        </w:rPr>
        <w:t>54.</w:t>
      </w:r>
      <w:r w:rsidRPr="00FB3230">
        <w:rPr>
          <w:noProof/>
        </w:rPr>
        <w:tab/>
        <w:t xml:space="preserve">C. elegans Deletion Mutant Consortium. Large-Scale Screening for Targeted Knockouts in the Caenorhabditis elegans Genome. </w:t>
      </w:r>
      <w:r w:rsidRPr="00FB3230">
        <w:rPr>
          <w:i/>
          <w:iCs/>
          <w:noProof/>
        </w:rPr>
        <w:t>G3 Genes,Genomes,Genetics</w:t>
      </w:r>
      <w:r w:rsidRPr="00FB3230">
        <w:rPr>
          <w:noProof/>
        </w:rPr>
        <w:t xml:space="preserve"> </w:t>
      </w:r>
      <w:r w:rsidRPr="00FB3230">
        <w:rPr>
          <w:b/>
          <w:bCs/>
          <w:noProof/>
        </w:rPr>
        <w:t>2,</w:t>
      </w:r>
      <w:r w:rsidRPr="00FB3230">
        <w:rPr>
          <w:noProof/>
        </w:rPr>
        <w:t xml:space="preserve"> 1415–1425 </w:t>
      </w:r>
      <w:r w:rsidRPr="00FB3230">
        <w:rPr>
          <w:noProof/>
        </w:rPr>
        <w:lastRenderedPageBreak/>
        <w:t>(2012).</w:t>
      </w:r>
    </w:p>
    <w:p w14:paraId="7AE692AF" w14:textId="77777777" w:rsidR="00FB3230" w:rsidRPr="00FB3230" w:rsidRDefault="00FB3230" w:rsidP="00FB3230">
      <w:pPr>
        <w:widowControl w:val="0"/>
        <w:autoSpaceDE w:val="0"/>
        <w:autoSpaceDN w:val="0"/>
        <w:adjustRightInd w:val="0"/>
        <w:ind w:left="640" w:hanging="640"/>
        <w:rPr>
          <w:noProof/>
        </w:rPr>
      </w:pPr>
      <w:r w:rsidRPr="00FB3230">
        <w:rPr>
          <w:noProof/>
        </w:rPr>
        <w:t>55.</w:t>
      </w:r>
      <w:r w:rsidRPr="00FB3230">
        <w:rPr>
          <w:noProof/>
        </w:rPr>
        <w:tab/>
        <w:t xml:space="preserve">Thompson, O. </w:t>
      </w:r>
      <w:r w:rsidRPr="00FB3230">
        <w:rPr>
          <w:i/>
          <w:iCs/>
          <w:noProof/>
        </w:rPr>
        <w:t>et al.</w:t>
      </w:r>
      <w:r w:rsidRPr="00FB3230">
        <w:rPr>
          <w:noProof/>
        </w:rPr>
        <w:t xml:space="preserve"> The million mutation project: A new approach to genetics in Caenorhabditis elegans. </w:t>
      </w:r>
      <w:r w:rsidRPr="00FB3230">
        <w:rPr>
          <w:i/>
          <w:iCs/>
          <w:noProof/>
        </w:rPr>
        <w:t>Genome Res.</w:t>
      </w:r>
      <w:r w:rsidRPr="00FB3230">
        <w:rPr>
          <w:noProof/>
        </w:rPr>
        <w:t xml:space="preserve"> </w:t>
      </w:r>
      <w:r w:rsidRPr="00FB3230">
        <w:rPr>
          <w:b/>
          <w:bCs/>
          <w:noProof/>
        </w:rPr>
        <w:t>23,</w:t>
      </w:r>
      <w:r w:rsidRPr="00FB3230">
        <w:rPr>
          <w:noProof/>
        </w:rPr>
        <w:t xml:space="preserve"> 1749–1762 (2013).</w:t>
      </w:r>
    </w:p>
    <w:p w14:paraId="7A962DE5" w14:textId="77777777" w:rsidR="00FB3230" w:rsidRPr="00FB3230" w:rsidRDefault="00FB3230" w:rsidP="00FB3230">
      <w:pPr>
        <w:widowControl w:val="0"/>
        <w:autoSpaceDE w:val="0"/>
        <w:autoSpaceDN w:val="0"/>
        <w:adjustRightInd w:val="0"/>
        <w:ind w:left="640" w:hanging="640"/>
        <w:rPr>
          <w:noProof/>
        </w:rPr>
      </w:pPr>
      <w:r w:rsidRPr="00FB3230">
        <w:rPr>
          <w:noProof/>
        </w:rPr>
        <w:t>56.</w:t>
      </w:r>
      <w:r w:rsidRPr="00FB3230">
        <w:rPr>
          <w:noProof/>
        </w:rPr>
        <w:tab/>
        <w:t xml:space="preserve">Kebschull, J. M. &amp; Zador, A. M. Cellular barcoding: lineage tracing, screening and beyond. </w:t>
      </w:r>
      <w:r w:rsidRPr="00FB3230">
        <w:rPr>
          <w:i/>
          <w:iCs/>
          <w:noProof/>
        </w:rPr>
        <w:t>Nat. Methods</w:t>
      </w:r>
      <w:r w:rsidRPr="00FB3230">
        <w:rPr>
          <w:noProof/>
        </w:rPr>
        <w:t xml:space="preserve"> </w:t>
      </w:r>
      <w:r w:rsidRPr="00FB3230">
        <w:rPr>
          <w:b/>
          <w:bCs/>
          <w:noProof/>
        </w:rPr>
        <w:t>15,</w:t>
      </w:r>
      <w:r w:rsidRPr="00FB3230">
        <w:rPr>
          <w:noProof/>
        </w:rPr>
        <w:t xml:space="preserve"> 871–879 (2018).</w:t>
      </w:r>
    </w:p>
    <w:p w14:paraId="6E6BA0CD" w14:textId="77777777" w:rsidR="00FB3230" w:rsidRPr="00FB3230" w:rsidRDefault="00FB3230" w:rsidP="00FB3230">
      <w:pPr>
        <w:widowControl w:val="0"/>
        <w:autoSpaceDE w:val="0"/>
        <w:autoSpaceDN w:val="0"/>
        <w:adjustRightInd w:val="0"/>
        <w:ind w:left="640" w:hanging="640"/>
        <w:rPr>
          <w:noProof/>
        </w:rPr>
      </w:pPr>
      <w:r w:rsidRPr="00FB3230">
        <w:rPr>
          <w:noProof/>
        </w:rPr>
        <w:t>57.</w:t>
      </w:r>
      <w:r w:rsidRPr="00FB3230">
        <w:rPr>
          <w:noProof/>
        </w:rPr>
        <w:tab/>
        <w:t xml:space="preserve">Brockmann, M. </w:t>
      </w:r>
      <w:r w:rsidRPr="00FB3230">
        <w:rPr>
          <w:i/>
          <w:iCs/>
          <w:noProof/>
        </w:rPr>
        <w:t>et al.</w:t>
      </w:r>
      <w:r w:rsidRPr="00FB3230">
        <w:rPr>
          <w:noProof/>
        </w:rPr>
        <w:t xml:space="preserve"> Genetic wiring maps of single-cell protein states reveal an off-switch for GPCR signalling. </w:t>
      </w:r>
      <w:r w:rsidRPr="00FB3230">
        <w:rPr>
          <w:i/>
          <w:iCs/>
          <w:noProof/>
        </w:rPr>
        <w:t>Nature</w:t>
      </w:r>
      <w:r w:rsidRPr="00FB3230">
        <w:rPr>
          <w:noProof/>
        </w:rPr>
        <w:t xml:space="preserve"> </w:t>
      </w:r>
      <w:r w:rsidRPr="00FB3230">
        <w:rPr>
          <w:b/>
          <w:bCs/>
          <w:noProof/>
        </w:rPr>
        <w:t>546,</w:t>
      </w:r>
      <w:r w:rsidRPr="00FB3230">
        <w:rPr>
          <w:noProof/>
        </w:rPr>
        <w:t xml:space="preserve"> 307–311 (2017).</w:t>
      </w:r>
    </w:p>
    <w:p w14:paraId="3204C6FE" w14:textId="77777777" w:rsidR="00FB3230" w:rsidRPr="00FB3230" w:rsidRDefault="00FB3230" w:rsidP="00FB3230">
      <w:pPr>
        <w:widowControl w:val="0"/>
        <w:autoSpaceDE w:val="0"/>
        <w:autoSpaceDN w:val="0"/>
        <w:adjustRightInd w:val="0"/>
        <w:ind w:left="640" w:hanging="640"/>
        <w:rPr>
          <w:noProof/>
        </w:rPr>
      </w:pPr>
      <w:r w:rsidRPr="00FB3230">
        <w:rPr>
          <w:noProof/>
        </w:rPr>
        <w:t>58.</w:t>
      </w:r>
      <w:r w:rsidRPr="00FB3230">
        <w:rPr>
          <w:noProof/>
        </w:rPr>
        <w:tab/>
        <w:t xml:space="preserve">Emanuel, G., Moffitt, J. R. &amp; Zhuang, X. High-throughput, image-based screening of genetic variant libraries. </w:t>
      </w:r>
      <w:r w:rsidRPr="00FB3230">
        <w:rPr>
          <w:i/>
          <w:iCs/>
          <w:noProof/>
        </w:rPr>
        <w:t>bioRxiv</w:t>
      </w:r>
      <w:r w:rsidRPr="00FB3230">
        <w:rPr>
          <w:noProof/>
        </w:rPr>
        <w:t xml:space="preserve"> (2017).</w:t>
      </w:r>
    </w:p>
    <w:p w14:paraId="7C52D51D" w14:textId="77777777" w:rsidR="00FB3230" w:rsidRPr="00FB3230" w:rsidRDefault="00FB3230" w:rsidP="00FB3230">
      <w:pPr>
        <w:widowControl w:val="0"/>
        <w:autoSpaceDE w:val="0"/>
        <w:autoSpaceDN w:val="0"/>
        <w:adjustRightInd w:val="0"/>
        <w:ind w:left="640" w:hanging="640"/>
        <w:rPr>
          <w:noProof/>
        </w:rPr>
      </w:pPr>
      <w:r w:rsidRPr="00FB3230">
        <w:rPr>
          <w:noProof/>
        </w:rPr>
        <w:t>59.</w:t>
      </w:r>
      <w:r w:rsidRPr="00FB3230">
        <w:rPr>
          <w:noProof/>
        </w:rPr>
        <w:tab/>
        <w:t xml:space="preserve">Gibson, D. G. </w:t>
      </w:r>
      <w:r w:rsidRPr="00FB3230">
        <w:rPr>
          <w:i/>
          <w:iCs/>
          <w:noProof/>
        </w:rPr>
        <w:t>et al.</w:t>
      </w:r>
      <w:r w:rsidRPr="00FB3230">
        <w:rPr>
          <w:noProof/>
        </w:rPr>
        <w:t xml:space="preserve"> Enzymatic assembly of DNA molecules up to several hundred kilobases. </w:t>
      </w:r>
      <w:r w:rsidRPr="00FB3230">
        <w:rPr>
          <w:i/>
          <w:iCs/>
          <w:noProof/>
        </w:rPr>
        <w:t>Nat. Methods</w:t>
      </w:r>
      <w:r w:rsidRPr="00FB3230">
        <w:rPr>
          <w:noProof/>
        </w:rPr>
        <w:t xml:space="preserve"> </w:t>
      </w:r>
      <w:r w:rsidRPr="00FB3230">
        <w:rPr>
          <w:b/>
          <w:bCs/>
          <w:noProof/>
        </w:rPr>
        <w:t>6,</w:t>
      </w:r>
      <w:r w:rsidRPr="00FB3230">
        <w:rPr>
          <w:noProof/>
        </w:rPr>
        <w:t xml:space="preserve"> 343–5 (2009).</w:t>
      </w:r>
    </w:p>
    <w:p w14:paraId="10C6A762" w14:textId="77777777" w:rsidR="00FB3230" w:rsidRPr="00FB3230" w:rsidRDefault="00FB3230" w:rsidP="00FB3230">
      <w:pPr>
        <w:widowControl w:val="0"/>
        <w:autoSpaceDE w:val="0"/>
        <w:autoSpaceDN w:val="0"/>
        <w:adjustRightInd w:val="0"/>
        <w:ind w:left="640" w:hanging="640"/>
        <w:rPr>
          <w:noProof/>
        </w:rPr>
      </w:pPr>
      <w:r w:rsidRPr="00FB3230">
        <w:rPr>
          <w:noProof/>
        </w:rPr>
        <w:t>60.</w:t>
      </w:r>
      <w:r w:rsidRPr="00FB3230">
        <w:rPr>
          <w:noProof/>
        </w:rPr>
        <w:tab/>
        <w:t xml:space="preserve">Gietz, R. D. &amp; Schiestl, R. H. High-efficiency yeast transformation using the LiAc/SS carrier DNA/PEG method. </w:t>
      </w:r>
      <w:r w:rsidRPr="00FB3230">
        <w:rPr>
          <w:i/>
          <w:iCs/>
          <w:noProof/>
        </w:rPr>
        <w:t>Nat. Protoc.</w:t>
      </w:r>
      <w:r w:rsidRPr="00FB3230">
        <w:rPr>
          <w:noProof/>
        </w:rPr>
        <w:t xml:space="preserve"> </w:t>
      </w:r>
      <w:r w:rsidRPr="00FB3230">
        <w:rPr>
          <w:b/>
          <w:bCs/>
          <w:noProof/>
        </w:rPr>
        <w:t>2,</w:t>
      </w:r>
      <w:r w:rsidRPr="00FB3230">
        <w:rPr>
          <w:noProof/>
        </w:rPr>
        <w:t xml:space="preserve"> 31–34 (2007).</w:t>
      </w:r>
    </w:p>
    <w:p w14:paraId="3010192B" w14:textId="77777777" w:rsidR="00FB3230" w:rsidRPr="00FB3230" w:rsidRDefault="00FB3230" w:rsidP="00FB3230">
      <w:pPr>
        <w:widowControl w:val="0"/>
        <w:autoSpaceDE w:val="0"/>
        <w:autoSpaceDN w:val="0"/>
        <w:adjustRightInd w:val="0"/>
        <w:ind w:left="640" w:hanging="640"/>
        <w:rPr>
          <w:noProof/>
        </w:rPr>
      </w:pPr>
      <w:r w:rsidRPr="00FB3230">
        <w:rPr>
          <w:noProof/>
        </w:rPr>
        <w:t>61.</w:t>
      </w:r>
      <w:r w:rsidRPr="00FB3230">
        <w:rPr>
          <w:noProof/>
        </w:rPr>
        <w:tab/>
        <w:t xml:space="preserve">Proctor, M. </w:t>
      </w:r>
      <w:r w:rsidRPr="00FB3230">
        <w:rPr>
          <w:i/>
          <w:iCs/>
          <w:noProof/>
        </w:rPr>
        <w:t>et al.</w:t>
      </w:r>
      <w:r w:rsidRPr="00FB3230">
        <w:rPr>
          <w:noProof/>
        </w:rPr>
        <w:t xml:space="preserve"> in 239–269 (Humana Press, 2011). doi:10.1007/978-1-61779-173-4_15</w:t>
      </w:r>
    </w:p>
    <w:p w14:paraId="74A253CB" w14:textId="77777777" w:rsidR="00FB3230" w:rsidRPr="00FB3230" w:rsidRDefault="00FB3230" w:rsidP="00FB3230">
      <w:pPr>
        <w:widowControl w:val="0"/>
        <w:autoSpaceDE w:val="0"/>
        <w:autoSpaceDN w:val="0"/>
        <w:adjustRightInd w:val="0"/>
        <w:ind w:left="640" w:hanging="640"/>
        <w:rPr>
          <w:noProof/>
        </w:rPr>
      </w:pPr>
      <w:r w:rsidRPr="00FB3230">
        <w:rPr>
          <w:noProof/>
        </w:rPr>
        <w:t>62.</w:t>
      </w:r>
      <w:r w:rsidRPr="00FB3230">
        <w:rPr>
          <w:noProof/>
        </w:rPr>
        <w:tab/>
        <w:t xml:space="preserve">Mani, R., St Onge, R. P., Hartman, J. L., Giaever, G. &amp; Roth, F. P. Defining genetic interaction. </w:t>
      </w:r>
      <w:r w:rsidRPr="00FB3230">
        <w:rPr>
          <w:i/>
          <w:iCs/>
          <w:noProof/>
        </w:rPr>
        <w:t>Proc. Natl. Acad. Sci. U. S. A.</w:t>
      </w:r>
      <w:r w:rsidRPr="00FB3230">
        <w:rPr>
          <w:noProof/>
        </w:rPr>
        <w:t xml:space="preserve"> </w:t>
      </w:r>
      <w:r w:rsidRPr="00FB3230">
        <w:rPr>
          <w:b/>
          <w:bCs/>
          <w:noProof/>
        </w:rPr>
        <w:t>105,</w:t>
      </w:r>
      <w:r w:rsidRPr="00FB3230">
        <w:rPr>
          <w:noProof/>
        </w:rPr>
        <w:t xml:space="preserve"> 3461–6 (2008).</w:t>
      </w:r>
    </w:p>
    <w:p w14:paraId="12759666" w14:textId="77777777" w:rsidR="00FB3230" w:rsidRPr="00FB3230" w:rsidRDefault="00FB3230" w:rsidP="00FB3230">
      <w:pPr>
        <w:widowControl w:val="0"/>
        <w:autoSpaceDE w:val="0"/>
        <w:autoSpaceDN w:val="0"/>
        <w:adjustRightInd w:val="0"/>
        <w:ind w:left="640" w:hanging="640"/>
        <w:rPr>
          <w:noProof/>
        </w:rPr>
      </w:pPr>
      <w:r w:rsidRPr="00FB3230">
        <w:rPr>
          <w:noProof/>
        </w:rPr>
        <w:t>63.</w:t>
      </w:r>
      <w:r w:rsidRPr="00FB3230">
        <w:rPr>
          <w:noProof/>
        </w:rPr>
        <w:tab/>
        <w:t xml:space="preserve">Snider, J. </w:t>
      </w:r>
      <w:r w:rsidRPr="00FB3230">
        <w:rPr>
          <w:i/>
          <w:iCs/>
          <w:noProof/>
        </w:rPr>
        <w:t>et al.</w:t>
      </w:r>
      <w:r w:rsidRPr="00FB3230">
        <w:rPr>
          <w:noProof/>
        </w:rPr>
        <w:t xml:space="preserve"> Detecting interactions with membrane proteins using a membrane two-hybrid assay in yeast. </w:t>
      </w:r>
      <w:r w:rsidRPr="00FB3230">
        <w:rPr>
          <w:i/>
          <w:iCs/>
          <w:noProof/>
        </w:rPr>
        <w:t>Nat. Protoc.</w:t>
      </w:r>
      <w:r w:rsidRPr="00FB3230">
        <w:rPr>
          <w:noProof/>
        </w:rPr>
        <w:t xml:space="preserve"> </w:t>
      </w:r>
      <w:r w:rsidRPr="00FB3230">
        <w:rPr>
          <w:b/>
          <w:bCs/>
          <w:noProof/>
        </w:rPr>
        <w:t>5,</w:t>
      </w:r>
      <w:r w:rsidRPr="00FB3230">
        <w:rPr>
          <w:noProof/>
        </w:rPr>
        <w:t xml:space="preserve"> 1281–1293 (2010).</w:t>
      </w:r>
    </w:p>
    <w:p w14:paraId="5E7D0454" w14:textId="52EFEB18" w:rsidR="001F052C" w:rsidRPr="00233F15" w:rsidRDefault="00C1486D" w:rsidP="00FB3230">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78AC123C" w:rsidR="002F52D4" w:rsidRPr="007779DD" w:rsidRDefault="00100CAE" w:rsidP="00224FCB">
      <w:pPr>
        <w:jc w:val="both"/>
      </w:pPr>
      <w:r>
        <w:t>We c</w:t>
      </w:r>
      <w:r w:rsidR="00154026">
        <w:t>reated</w:t>
      </w:r>
      <w:r>
        <w:t xml:space="preserve"> a barcoded wild-type pool (</w:t>
      </w:r>
      <w:r w:rsidR="00EF3DD9">
        <w:t>Fig</w:t>
      </w:r>
      <w:r>
        <w:t xml:space="preserve">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222A0DBC"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pdr5∆, snq2∆, ybt1∆,</w:t>
      </w:r>
      <w:r w:rsidR="001032F7">
        <w:rPr>
          <w:i/>
        </w:rPr>
        <w:t xml:space="preserve"> </w:t>
      </w:r>
      <w:r w:rsidRPr="00233F15">
        <w:rPr>
          <w:i/>
        </w:rPr>
        <w:t xml:space="preserve">ycf1∆, </w:t>
      </w:r>
      <w:r w:rsidRPr="00233F15">
        <w:t xml:space="preserve">and </w:t>
      </w:r>
      <w:r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EF3DD9">
        <w:t>Fig</w:t>
      </w:r>
      <w:r w:rsidR="00A570A8">
        <w:t xml:space="preserve"> </w:t>
      </w:r>
      <w:r w:rsidR="00EB3FCB">
        <w:t>S</w:t>
      </w:r>
      <w:r w:rsidR="009D302F">
        <w:t>5</w:t>
      </w:r>
      <w:r w:rsidR="00EB3FCB">
        <w:t>.</w:t>
      </w:r>
    </w:p>
    <w:p w14:paraId="5E3AB690" w14:textId="2D3F4BFE" w:rsidR="003A529C" w:rsidRPr="00B96C58" w:rsidRDefault="003A529C" w:rsidP="00224FCB">
      <w:pPr>
        <w:jc w:val="both"/>
      </w:pPr>
      <w:r>
        <w:rPr>
          <w:b/>
        </w:rPr>
        <w:lastRenderedPageBreak/>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3CCC1430" w:rsidR="006C19FF" w:rsidRPr="00233F15" w:rsidRDefault="00E41888" w:rsidP="00224FCB">
      <w:pPr>
        <w:jc w:val="both"/>
      </w:pPr>
      <w:r>
        <w:rPr>
          <w:b/>
        </w:rPr>
        <w:t>C</w:t>
      </w:r>
      <w:r w:rsidR="003545B6" w:rsidRPr="00233F15">
        <w:rPr>
          <w:b/>
        </w:rPr>
        <w:tab/>
      </w:r>
      <w:r w:rsidR="007A228C">
        <w:t xml:space="preserve">A radial landscape of benomyl resistance.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5D326F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EF3DD9">
        <w:t>Fig</w:t>
      </w:r>
      <w:r w:rsidR="00885680">
        <w:t xml:space="preserve"> 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0F24D3D8"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r w:rsidR="00803577">
        <w:t>fluconazole</w:t>
      </w:r>
      <w:r w:rsidRPr="00233F15">
        <w:t xml:space="preserve"> </w:t>
      </w:r>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EF3DD9">
        <w:t>Fig</w:t>
      </w:r>
      <w:r>
        <w:t xml:space="preserve"> </w:t>
      </w:r>
      <w:r w:rsidR="007E2236">
        <w:t>S</w:t>
      </w:r>
      <w:r w:rsidR="00BB089C">
        <w:t>7</w:t>
      </w:r>
      <w:r>
        <w:t>.</w:t>
      </w:r>
    </w:p>
    <w:p w14:paraId="5A4BC04E" w14:textId="390319A2"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0D37D02A"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 xml:space="preserve">colour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141BBA8A" w14:textId="1ED1674B" w:rsidR="00264456" w:rsidRDefault="00B80B34" w:rsidP="00224FCB">
      <w:pPr>
        <w:jc w:val="both"/>
        <w:rPr>
          <w:color w:val="000000" w:themeColor="text1"/>
        </w:rPr>
      </w:pPr>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264456">
        <w:rPr>
          <w:color w:val="000000" w:themeColor="text1"/>
        </w:rPr>
        <w:t>modelled by the neural network.</w:t>
      </w:r>
    </w:p>
    <w:p w14:paraId="2207A608" w14:textId="6F4873D1" w:rsidR="005A78CA" w:rsidRPr="006A3425" w:rsidRDefault="00E07DAD" w:rsidP="00224FCB">
      <w:pPr>
        <w:jc w:val="both"/>
        <w:rPr>
          <w:color w:val="000000" w:themeColor="text1"/>
        </w:rPr>
      </w:pPr>
      <w:r>
        <w:rPr>
          <w:b/>
          <w:color w:val="000000" w:themeColor="text1"/>
        </w:rPr>
        <w:lastRenderedPageBreak/>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2609B39F"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p>
    <w:p w14:paraId="02F9FF7B" w14:textId="2EB35D71" w:rsidR="00EE2C67" w:rsidRPr="00D01BD8"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EF3DD9">
        <w:rPr>
          <w:color w:val="000000" w:themeColor="text1"/>
        </w:rPr>
        <w:t>Fig</w:t>
      </w:r>
      <w:r w:rsidR="009747F9">
        <w:rPr>
          <w:color w:val="000000" w:themeColor="text1"/>
        </w:rPr>
        <w:t xml:space="preserve"> S11, S12) and previous studies</w:t>
      </w:r>
      <w:r w:rsidR="005D6C8D">
        <w:rPr>
          <w:color w:val="000000" w:themeColor="text1"/>
        </w:rPr>
        <w:fldChar w:fldCharType="begin" w:fldLock="1"/>
      </w:r>
      <w:r w:rsidR="00C241BD">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34,50&lt;/sup&gt;","plainTextFormattedCitation":"34,50","previouslyFormattedCitation":"&lt;sup&gt;34,50&lt;/sup&gt;"},"properties":{"noteIndex":0},"schema":"https://github.com/citation-style-language/schema/raw/master/csl-citation.json"}</w:instrText>
      </w:r>
      <w:r w:rsidR="005D6C8D">
        <w:rPr>
          <w:color w:val="000000" w:themeColor="text1"/>
        </w:rPr>
        <w:fldChar w:fldCharType="separate"/>
      </w:r>
      <w:r w:rsidR="00C241BD" w:rsidRPr="00C241BD">
        <w:rPr>
          <w:noProof/>
          <w:color w:val="000000" w:themeColor="text1"/>
          <w:vertAlign w:val="superscript"/>
        </w:rPr>
        <w:t>34,50</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2E957B47"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D801EA">
        <w:t>RCP-PCR</w:t>
      </w:r>
      <w:r w:rsidR="00BB1522">
        <w:t xml:space="preserve"> genotyping pr</w:t>
      </w:r>
      <w:r w:rsidR="00D13C8A">
        <w:t>otocol</w:t>
      </w:r>
      <w:r w:rsidR="00BB1522">
        <w:t xml:space="preserve"> on a set of known reference strains (Methods, Data S2).</w:t>
      </w:r>
    </w:p>
    <w:p w14:paraId="640D95DB" w14:textId="5EE9B0ED" w:rsidR="00256026" w:rsidRDefault="00256026" w:rsidP="00224FCB">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82D3DA7" w14:textId="0AB8CB4A" w:rsidR="000A0E42" w:rsidRPr="00233F15" w:rsidRDefault="00256026" w:rsidP="00224FCB">
      <w:pPr>
        <w:jc w:val="both"/>
      </w:pPr>
      <w:r>
        <w:rPr>
          <w:b/>
        </w:rPr>
        <w:t>C</w:t>
      </w:r>
      <w:r w:rsidR="000A0E42" w:rsidRPr="00233F15">
        <w:rPr>
          <w:b/>
        </w:rPr>
        <w:tab/>
      </w:r>
      <w:r w:rsidR="00645AB8">
        <w:t>Tests of gene</w:t>
      </w:r>
      <w:r w:rsidR="000A0E42" w:rsidRPr="00233F15">
        <w:t xml:space="preserve"> linkage within the MAT</w:t>
      </w:r>
      <w:r w:rsidR="000A0E42" w:rsidRPr="00233F15">
        <w:rPr>
          <w:b/>
        </w:rPr>
        <w:t xml:space="preserve">a </w:t>
      </w:r>
      <w:r w:rsidR="001D0DD4">
        <w:t xml:space="preserve">pools </w:t>
      </w:r>
      <w:r w:rsidR="000A0E42" w:rsidRPr="00233F15">
        <w:t>(upper triangle) and MAT</w:t>
      </w:r>
      <w:r w:rsidR="000A0E42" w:rsidRPr="00233F15">
        <w:rPr>
          <w:b/>
          <w:lang w:val="el-GR"/>
        </w:rPr>
        <w:t>α</w:t>
      </w:r>
      <w:r w:rsidR="000A0E42" w:rsidRPr="00233F15">
        <w:rPr>
          <w:b/>
          <w:lang w:val="en-CA"/>
        </w:rPr>
        <w:t xml:space="preserve"> </w:t>
      </w:r>
      <w:r w:rsidR="000A0E42" w:rsidRPr="00233F15">
        <w:t xml:space="preserve">pools (lower triangle).  </w:t>
      </w:r>
      <w:r w:rsidR="000047EF">
        <w:t xml:space="preserve"> </w:t>
      </w:r>
      <w:r w:rsidR="002B6D8D">
        <w:t>T</w:t>
      </w:r>
      <w:r w:rsidR="004522E6" w:rsidRPr="00233F15">
        <w:t>he</w:t>
      </w:r>
      <w:r w:rsidR="000A0E42" w:rsidRPr="00233F15">
        <w:t xml:space="preserve"> Pearson correlation </w:t>
      </w:r>
      <w:r w:rsidR="004522E6" w:rsidRPr="00233F15">
        <w:t xml:space="preserve">coefficient of </w:t>
      </w:r>
      <w:r w:rsidR="000A0E42"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000A0E42" w:rsidRPr="00233F15">
        <w:t xml:space="preserve">airs without significant correlation (Bonferroni-corrected </w:t>
      </w:r>
      <w:r w:rsidR="00AC7F48" w:rsidRPr="00AC7F48">
        <w:rPr>
          <w:i/>
        </w:rPr>
        <w:t>p</w:t>
      </w:r>
      <w:r w:rsidR="000A0E42" w:rsidRPr="00233F15">
        <w:t xml:space="preserve"> value </w:t>
      </w:r>
      <w:r w:rsidR="008009D6" w:rsidRPr="008009D6">
        <w:t>≥</w:t>
      </w:r>
      <w:r w:rsidR="0064155B">
        <w:t xml:space="preserve"> 0.05) are shaded</w:t>
      </w:r>
      <w:r w:rsidR="000A0E42" w:rsidRPr="00233F15">
        <w:t xml:space="preserve"> in grey.</w:t>
      </w:r>
    </w:p>
    <w:p w14:paraId="4827B7C1" w14:textId="77777777" w:rsidR="00B44621" w:rsidRPr="00233F15" w:rsidRDefault="00B44621" w:rsidP="00224FCB">
      <w:pPr>
        <w:rPr>
          <w:lang w:val="en-CA"/>
        </w:rPr>
      </w:pPr>
    </w:p>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lastRenderedPageBreak/>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516A4AA7" w14:textId="2B253EB1" w:rsidR="00E6797C" w:rsidRPr="00233F15" w:rsidRDefault="00E6797C" w:rsidP="00224FCB">
      <w:r>
        <w:rPr>
          <w:b/>
        </w:rPr>
        <w:t xml:space="preserve">Figure </w:t>
      </w:r>
      <w:r w:rsidR="007E2236">
        <w:rPr>
          <w:b/>
        </w:rPr>
        <w:t>S</w:t>
      </w:r>
      <w:r w:rsidR="00A5541A">
        <w:rPr>
          <w:b/>
        </w:rPr>
        <w:t>5</w:t>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 xml:space="preserve">to </w:t>
      </w:r>
      <w:r w:rsidR="0099095A">
        <w:rPr>
          <w:bCs/>
          <w:iCs/>
          <w:color w:val="000000" w:themeColor="text1"/>
          <w:lang w:val="en-CA"/>
        </w:rPr>
        <w:t>10</w:t>
      </w:r>
      <w:r w:rsidR="0099095A">
        <w:rPr>
          <w:bCs/>
          <w:iCs/>
          <w:color w:val="000000" w:themeColor="text1"/>
          <w:vertAlign w:val="superscript"/>
          <w:lang w:val="en-CA"/>
        </w:rPr>
        <w:t xml:space="preserve">0 </w:t>
      </w:r>
      <w:r w:rsidR="0099095A">
        <w:rPr>
          <w:bCs/>
          <w:iCs/>
          <w:color w:val="000000" w:themeColor="text1"/>
          <w:lang w:val="en-CA"/>
        </w:rPr>
        <w:t xml:space="preserve">(left), and 11 intervals are plotted from </w:t>
      </w:r>
      <w:r w:rsidR="0099095A">
        <w:rPr>
          <w:bCs/>
          <w:iCs/>
          <w:color w:val="000000" w:themeColor="text1"/>
          <w:lang w:val="en-CA"/>
        </w:rPr>
        <w:t>10</w:t>
      </w:r>
      <w:r w:rsidR="0099095A" w:rsidRPr="0099095A">
        <w:rPr>
          <w:bCs/>
          <w:iCs/>
          <w:color w:val="000000" w:themeColor="text1"/>
          <w:vertAlign w:val="superscript"/>
          <w:lang w:val="en-CA"/>
        </w:rPr>
        <w:t>-</w:t>
      </w:r>
      <w:r w:rsidR="0099095A">
        <w:rPr>
          <w:bCs/>
          <w:iCs/>
          <w:color w:val="000000" w:themeColor="text1"/>
          <w:vertAlign w:val="superscript"/>
          <w:lang w:val="en-CA"/>
        </w:rPr>
        <w:t>4</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w:t>
      </w:r>
      <w:r>
        <w:rPr>
          <w:color w:val="000000" w:themeColor="text1"/>
        </w:rPr>
        <w:t>.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r w:rsidR="00A577BB">
        <w:rPr>
          <w:color w:val="000000" w:themeColor="text1"/>
        </w:rPr>
        <w:t>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Pr>
          <w:color w:val="000000" w:themeColor="text1"/>
        </w:rPr>
        <w:t xml:space="preserve">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6B8599CC" w14:textId="4BA41455" w:rsidR="00A85652" w:rsidRDefault="00A85652" w:rsidP="00224FCB">
      <w:pPr>
        <w:widowControl w:val="0"/>
        <w:autoSpaceDE w:val="0"/>
        <w:autoSpaceDN w:val="0"/>
        <w:adjustRightInd w:val="0"/>
        <w:rPr>
          <w:bCs/>
          <w:iCs/>
          <w:color w:val="000000" w:themeColor="text1"/>
        </w:rPr>
      </w:pPr>
      <w:r>
        <w:rPr>
          <w:b/>
          <w:bCs/>
          <w:iCs/>
          <w:color w:val="000000" w:themeColor="text1"/>
        </w:rPr>
        <w:t xml:space="preserve">Figure S9. </w:t>
      </w:r>
      <w:r>
        <w:rPr>
          <w:bCs/>
          <w:iCs/>
          <w:color w:val="000000" w:themeColor="text1"/>
        </w:rPr>
        <w:t>Neural network performance for single drugs</w:t>
      </w:r>
    </w:p>
    <w:p w14:paraId="70ACED86" w14:textId="33BD6971"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xml:space="preserve">, either as modeled by the neural network (x-axis) or as measured in the </w:t>
      </w:r>
      <w:r w:rsidR="00584318">
        <w:lastRenderedPageBreak/>
        <w:t>data (y-axis)</w:t>
      </w:r>
      <w:r>
        <w:t xml:space="preserve">.  </w:t>
      </w:r>
      <w:r w:rsidR="00584318">
        <w:t xml:space="preserve">Correlation in the top left is shown for all data, then only for the 5-locus </w:t>
      </w:r>
      <w:r w:rsidR="00645182">
        <w:t>groups in parentheses.</w:t>
      </w:r>
    </w:p>
    <w:p w14:paraId="0AFFCD60" w14:textId="12769CEA" w:rsidR="00B679A9" w:rsidRDefault="00B679A9" w:rsidP="00224FCB">
      <w:pPr>
        <w:widowControl w:val="0"/>
        <w:autoSpaceDE w:val="0"/>
        <w:autoSpaceDN w:val="0"/>
        <w:adjustRightInd w:val="0"/>
        <w:rPr>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0482E74D" w:rsidR="00E83CB0" w:rsidRDefault="00E83CB0" w:rsidP="00E83CB0">
      <w:pPr>
        <w:widowControl w:val="0"/>
        <w:autoSpaceDE w:val="0"/>
        <w:autoSpaceDN w:val="0"/>
        <w:adjustRightInd w:val="0"/>
        <w:rPr>
          <w:bCs/>
          <w:iCs/>
          <w:color w:val="000000" w:themeColor="text1"/>
        </w:rPr>
      </w:pPr>
      <w:r>
        <w:rPr>
          <w:b/>
          <w:bCs/>
          <w:iCs/>
          <w:color w:val="000000" w:themeColor="text1"/>
        </w:rPr>
        <w:t>Figure S</w:t>
      </w:r>
      <w:r>
        <w:rPr>
          <w:b/>
          <w:bCs/>
          <w:iCs/>
          <w:color w:val="000000" w:themeColor="text1"/>
        </w:rPr>
        <w:t>10</w:t>
      </w:r>
      <w:r>
        <w:rPr>
          <w:b/>
          <w:bCs/>
          <w:iCs/>
          <w:color w:val="000000" w:themeColor="text1"/>
        </w:rPr>
        <w:t xml:space="preserve">. </w:t>
      </w:r>
      <w:r>
        <w:rPr>
          <w:bCs/>
          <w:iCs/>
          <w:color w:val="000000" w:themeColor="text1"/>
        </w:rPr>
        <w:t xml:space="preserve">Neural network </w:t>
      </w:r>
      <w:r>
        <w:rPr>
          <w:bCs/>
          <w:iCs/>
          <w:color w:val="000000" w:themeColor="text1"/>
        </w:rPr>
        <w:t>extension</w:t>
      </w:r>
      <w:r w:rsidR="00645182">
        <w:rPr>
          <w:bCs/>
          <w:iCs/>
          <w:color w:val="000000" w:themeColor="text1"/>
        </w:rPr>
        <w:t>s</w:t>
      </w:r>
    </w:p>
    <w:p w14:paraId="78E8836C" w14:textId="26DCD503" w:rsidR="00EC5530" w:rsidRDefault="00EC5530" w:rsidP="00EC5530">
      <w:pPr>
        <w:widowControl w:val="0"/>
        <w:autoSpaceDE w:val="0"/>
        <w:autoSpaceDN w:val="0"/>
        <w:adjustRightInd w:val="0"/>
        <w:rPr>
          <w:bCs/>
          <w:iCs/>
          <w:color w:val="000000" w:themeColor="text1"/>
        </w:rPr>
      </w:pPr>
      <w:r>
        <w:rPr>
          <w:b/>
          <w:bCs/>
          <w:iCs/>
          <w:color w:val="000000" w:themeColor="text1"/>
        </w:rPr>
        <w:t xml:space="preserve">A </w:t>
      </w: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neural network (x-axis) or as measured in the data (y-axis).  Correlation in the top left is shown for all data, then only for the 5-locus groups in parentheses.</w:t>
      </w:r>
      <w:r>
        <w:t xml:space="preserve">  The neural network was trained separately </w:t>
      </w:r>
      <w:bookmarkStart w:id="41" w:name="_GoBack"/>
      <w:bookmarkEnd w:id="41"/>
    </w:p>
    <w:p w14:paraId="62CC2B99" w14:textId="1557D116" w:rsidR="00A85652" w:rsidRPr="00EC5530" w:rsidRDefault="00A85652" w:rsidP="00224FCB">
      <w:pPr>
        <w:widowControl w:val="0"/>
        <w:autoSpaceDE w:val="0"/>
        <w:autoSpaceDN w:val="0"/>
        <w:adjustRightInd w:val="0"/>
        <w:rPr>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33437A1F" w:rsidR="002E0653" w:rsidRDefault="0092493A" w:rsidP="00EA645D">
      <w:pPr>
        <w:jc w:val="both"/>
        <w:rPr>
          <w:color w:val="000000" w:themeColor="text1"/>
        </w:rPr>
      </w:pPr>
      <w:r w:rsidRPr="003643C4">
        <w:rPr>
          <w:b/>
          <w:bCs/>
          <w:iCs/>
          <w:color w:val="000000" w:themeColor="text1"/>
        </w:rPr>
        <w:t>Figure S1</w:t>
      </w:r>
      <w:r w:rsidR="006C55BE">
        <w:rPr>
          <w:b/>
          <w:bCs/>
          <w:iCs/>
          <w:color w:val="000000" w:themeColor="text1"/>
        </w:rPr>
        <w:t>1</w:t>
      </w:r>
      <w:r w:rsidRPr="003643C4">
        <w:rPr>
          <w:b/>
          <w:bCs/>
          <w:iCs/>
          <w:color w:val="000000" w:themeColor="text1"/>
        </w:rPr>
        <w:t xml:space="preserve">.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00442537"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09CE1E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6C55BE">
        <w:rPr>
          <w:b/>
          <w:bCs/>
          <w:iCs/>
          <w:color w:val="000000" w:themeColor="text1"/>
        </w:rPr>
        <w:t>3</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bi Celaj [2]" w:date="2017-08-24T14:59:00Z" w:initials="AC">
    <w:p w14:paraId="3B2D48F4" w14:textId="5DB28261" w:rsidR="00A85652" w:rsidRDefault="00A85652">
      <w:pPr>
        <w:pStyle w:val="CommentText"/>
      </w:pPr>
      <w:r>
        <w:t xml:space="preserve">Nozomu: </w:t>
      </w:r>
      <w:r>
        <w:rPr>
          <w:rStyle w:val="CommentReference"/>
        </w:rPr>
        <w:annotationRef/>
      </w:r>
      <w:r>
        <w:t>Are there any differences between RY0622 and GM512 or are they synonymous?</w:t>
      </w:r>
    </w:p>
  </w:comment>
  <w:comment w:id="12" w:author="Albi Celaj [2]" w:date="2017-08-24T14:59:00Z" w:initials="AC">
    <w:p w14:paraId="476F4712" w14:textId="7F4B8F2F" w:rsidR="00A85652" w:rsidRDefault="00A85652">
      <w:pPr>
        <w:pStyle w:val="CommentText"/>
      </w:pPr>
      <w:r>
        <w:t>-May need details of growth selection media used</w:t>
      </w:r>
    </w:p>
    <w:p w14:paraId="60AC4973" w14:textId="10C0F849" w:rsidR="00A85652" w:rsidRDefault="00A85652">
      <w:pPr>
        <w:pStyle w:val="CommentText"/>
      </w:pPr>
      <w:r>
        <w:t>-May require source of all chemicals and concentrations used for selection (will ask lab for this)</w:t>
      </w:r>
    </w:p>
    <w:p w14:paraId="0B0708BE" w14:textId="77777777" w:rsidR="00A85652" w:rsidRDefault="00A85652">
      <w:pPr>
        <w:pStyle w:val="CommentText"/>
      </w:pPr>
    </w:p>
  </w:comment>
  <w:comment w:id="13" w:author="Albi Celaj [2]" w:date="2017-09-05T17:04:00Z" w:initials="AC">
    <w:p w14:paraId="31C0EB38" w14:textId="2C39A26C" w:rsidR="00A85652" w:rsidRDefault="00A85652">
      <w:pPr>
        <w:pStyle w:val="CommentText"/>
      </w:pPr>
      <w:r>
        <w:rPr>
          <w:rStyle w:val="CommentReference"/>
        </w:rPr>
        <w:annotationRef/>
      </w:r>
      <w:r>
        <w:t>Latest mention in Louai’s notebook used these conditions</w:t>
      </w:r>
    </w:p>
  </w:comment>
  <w:comment w:id="14" w:author="Albi Celaj [2]" w:date="2017-09-05T17:04:00Z" w:initials="AC">
    <w:p w14:paraId="017B1301" w14:textId="77777777" w:rsidR="00A85652" w:rsidRDefault="00A85652" w:rsidP="00AD3ECF">
      <w:pPr>
        <w:pStyle w:val="CommentText"/>
      </w:pPr>
      <w:r>
        <w:rPr>
          <w:rStyle w:val="CommentReference"/>
        </w:rPr>
        <w:annotationRef/>
      </w:r>
      <w:r>
        <w:t>Latest mention in Louai’s notebook</w:t>
      </w:r>
    </w:p>
  </w:comment>
  <w:comment w:id="15" w:author="Albi Celaj [2]" w:date="2017-09-05T17:04:00Z" w:initials="AC">
    <w:p w14:paraId="3107980F" w14:textId="4EEC4869" w:rsidR="00A85652" w:rsidRDefault="00A85652"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6" w:author="Albi Celaj [2]" w:date="2017-09-05T17:04:00Z" w:initials="AC">
    <w:p w14:paraId="6CD34C85" w14:textId="77777777" w:rsidR="00A85652" w:rsidRDefault="00A85652"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7" w:author="Albi Celaj [2]" w:date="2017-09-11T18:31:00Z" w:initials="AC">
    <w:p w14:paraId="1FDF1C98" w14:textId="79341EBA" w:rsidR="00A85652" w:rsidRDefault="00A85652">
      <w:pPr>
        <w:pStyle w:val="CommentText"/>
      </w:pPr>
      <w:r>
        <w:rPr>
          <w:rStyle w:val="CommentReference"/>
        </w:rPr>
        <w:annotationRef/>
      </w:r>
      <w:r>
        <w:t>I am going to omit the MiSeq step to verify complexity, let me know if it is worth mentioning here + the results</w:t>
      </w:r>
    </w:p>
  </w:comment>
  <w:comment w:id="18" w:author="Albi Celaj [2]" w:date="2017-08-24T14:59:00Z" w:initials="AC">
    <w:p w14:paraId="1B0FAD23" w14:textId="5E4D51B5" w:rsidR="00A85652" w:rsidRDefault="00A85652">
      <w:pPr>
        <w:pStyle w:val="CommentText"/>
      </w:pPr>
      <w:r>
        <w:rPr>
          <w:rStyle w:val="CommentReference"/>
        </w:rPr>
        <w:annotationRef/>
      </w:r>
      <w:r>
        <w:rPr>
          <w:rStyle w:val="CommentReference"/>
        </w:rPr>
        <w:t>Seems from Louai’s notes that the same protocol was used, so no need to copy and paste</w:t>
      </w:r>
    </w:p>
  </w:comment>
  <w:comment w:id="19" w:author="Albi Celaj [2]" w:date="2017-09-08T11:26:00Z" w:initials="AC">
    <w:p w14:paraId="72154B5F" w14:textId="1C8CA9D3" w:rsidR="00A85652" w:rsidRDefault="00A85652">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20" w:author="Albi Celaj [2]" w:date="2017-09-12T12:06:00Z" w:initials="AC">
    <w:p w14:paraId="26356F30" w14:textId="3409EC19" w:rsidR="00A85652" w:rsidRDefault="00A85652">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21" w:author="Albi Celaj [2]" w:date="2017-10-04T16:04:00Z" w:initials="AC">
    <w:p w14:paraId="6A4454E3" w14:textId="77777777" w:rsidR="00A85652" w:rsidRDefault="00A85652" w:rsidP="00517ABD">
      <w:pPr>
        <w:pStyle w:val="CommentText"/>
      </w:pPr>
      <w:r>
        <w:rPr>
          <w:rStyle w:val="CommentReference"/>
        </w:rPr>
        <w:annotationRef/>
      </w:r>
      <w:r>
        <w:t>Done by Marinella, need to add in the proper supplementary figure</w:t>
      </w:r>
    </w:p>
  </w:comment>
  <w:comment w:id="22" w:author="Albi Celaj [2]" w:date="2017-09-12T11:37:00Z" w:initials="AC">
    <w:p w14:paraId="60F8A169" w14:textId="16F49095" w:rsidR="00A85652" w:rsidRDefault="00A85652">
      <w:pPr>
        <w:pStyle w:val="CommentText"/>
      </w:pPr>
      <w:r>
        <w:t xml:space="preserve">Nozomu: </w:t>
      </w:r>
      <w:r>
        <w:rPr>
          <w:rStyle w:val="CommentReference"/>
        </w:rPr>
        <w:annotationRef/>
      </w:r>
      <w:r>
        <w:t>There was a bead enrichment strategy mentioned in Louai’s notes.  My assumption is that this wasn’t used ultimately?</w:t>
      </w:r>
    </w:p>
  </w:comment>
  <w:comment w:id="23" w:author="Albi Celaj [2]" w:date="2017-08-24T14:59:00Z" w:initials="AC">
    <w:p w14:paraId="59015036" w14:textId="5198C78B" w:rsidR="00A85652" w:rsidRDefault="00A85652" w:rsidP="00D76DA1">
      <w:pPr>
        <w:pStyle w:val="CommentText"/>
      </w:pPr>
      <w:r>
        <w:rPr>
          <w:rStyle w:val="CommentReference"/>
        </w:rPr>
        <w:annotationRef/>
      </w:r>
      <w:r>
        <w:t>Nozomu: I have no idea about the sequencing performed here and how the script works</w:t>
      </w:r>
    </w:p>
  </w:comment>
  <w:comment w:id="24" w:author="Albi Celaj [2]" w:date="2017-08-24T14:59:00Z" w:initials="AC">
    <w:p w14:paraId="4CABDCD5" w14:textId="27306C9F" w:rsidR="00A85652" w:rsidRDefault="00A85652">
      <w:pPr>
        <w:pStyle w:val="CommentText"/>
      </w:pPr>
      <w:r>
        <w:rPr>
          <w:rStyle w:val="CommentReference"/>
        </w:rPr>
        <w:annotationRef/>
      </w:r>
      <w:r>
        <w:rPr>
          <w:rStyle w:val="CommentReference"/>
        </w:rPr>
        <w:t>Nozomu: I will need your help</w:t>
      </w:r>
      <w:r>
        <w:t xml:space="preserve"> to describe the pipeline briefly here. </w:t>
      </w:r>
    </w:p>
  </w:comment>
  <w:comment w:id="25" w:author="Albi Celaj [2]" w:date="2017-08-24T14:59:00Z" w:initials="AC">
    <w:p w14:paraId="2B1613A2" w14:textId="347B3F10" w:rsidR="00A85652" w:rsidRDefault="00A85652" w:rsidP="00384F51">
      <w:pPr>
        <w:pStyle w:val="CommentText"/>
      </w:pPr>
      <w:r>
        <w:rPr>
          <w:rStyle w:val="CommentReference"/>
        </w:rPr>
        <w:annotationRef/>
      </w:r>
      <w:r>
        <w:t>Note to self: Double check these numbers</w:t>
      </w:r>
    </w:p>
  </w:comment>
  <w:comment w:id="26" w:author="Albi Celaj [2]" w:date="2017-08-24T14:59:00Z" w:initials="AC">
    <w:p w14:paraId="08FBF2F0" w14:textId="71B15834" w:rsidR="00A85652" w:rsidRDefault="00A85652"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27" w:author="Albi Celaj [2]" w:date="2017-08-24T14:59:00Z" w:initials="AC">
    <w:p w14:paraId="632F96D8" w14:textId="23E20BD6" w:rsidR="00A85652" w:rsidRDefault="00A85652"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28" w:author="Albi Celaj [2]" w:date="2017-08-24T14:59:00Z" w:initials="AC">
    <w:p w14:paraId="490BB875" w14:textId="6772F314" w:rsidR="00A85652" w:rsidRDefault="00A85652">
      <w:pPr>
        <w:pStyle w:val="CommentText"/>
      </w:pPr>
      <w:r>
        <w:rPr>
          <w:rStyle w:val="CommentReference"/>
        </w:rPr>
        <w:annotationRef/>
      </w:r>
      <w:r>
        <w:t>Marinella: Which strain was wild type? Was it the barcoder strain?</w:t>
      </w:r>
    </w:p>
  </w:comment>
  <w:comment w:id="29" w:author="Albi Celaj [2]" w:date="2017-08-24T14:59:00Z" w:initials="AC">
    <w:p w14:paraId="37BF75C7" w14:textId="1A1D5D08" w:rsidR="00A85652" w:rsidRDefault="00A85652">
      <w:pPr>
        <w:pStyle w:val="CommentText"/>
      </w:pPr>
      <w:r>
        <w:rPr>
          <w:rStyle w:val="CommentReference"/>
        </w:rPr>
        <w:annotationRef/>
      </w:r>
      <w:r>
        <w:t>Marinella may have to review this part, ask for her protocol</w:t>
      </w:r>
    </w:p>
  </w:comment>
  <w:comment w:id="30" w:author="Albi Celaj [2]" w:date="2017-08-24T14:59:00Z" w:initials="AC">
    <w:p w14:paraId="31B34785" w14:textId="0C155E89" w:rsidR="00A85652" w:rsidRDefault="00A85652">
      <w:pPr>
        <w:pStyle w:val="CommentText"/>
      </w:pPr>
      <w:r>
        <w:rPr>
          <w:rStyle w:val="CommentReference"/>
        </w:rPr>
        <w:annotationRef/>
      </w:r>
      <w:r>
        <w:t>Nozomu: Were there any strains excluded when making these? (e.g. those for which the barcode could not be determined)</w:t>
      </w:r>
    </w:p>
    <w:p w14:paraId="4A90A5F8" w14:textId="77777777" w:rsidR="00A85652" w:rsidRDefault="00A85652">
      <w:pPr>
        <w:pStyle w:val="CommentText"/>
      </w:pPr>
    </w:p>
    <w:p w14:paraId="1AA9C4F0" w14:textId="0D6A8DAB" w:rsidR="00A85652" w:rsidRDefault="00A85652">
      <w:pPr>
        <w:pStyle w:val="CommentText"/>
      </w:pPr>
      <w:r>
        <w:t>I could also test this computationally if you don’t have the answer at hand</w:t>
      </w:r>
    </w:p>
  </w:comment>
  <w:comment w:id="31" w:author="Albi Celaj [2]" w:date="2017-08-24T14:59:00Z" w:initials="AC">
    <w:p w14:paraId="2824D19D" w14:textId="7E1FBB76" w:rsidR="00A85652" w:rsidRDefault="00A85652">
      <w:pPr>
        <w:pStyle w:val="CommentText"/>
      </w:pPr>
      <w:r>
        <w:rPr>
          <w:rStyle w:val="CommentReference"/>
        </w:rPr>
        <w:annotationRef/>
      </w:r>
      <w:r>
        <w:t>Marinella: how much was taken?</w:t>
      </w:r>
    </w:p>
  </w:comment>
  <w:comment w:id="32" w:author="Albi Celaj [2]" w:date="2017-08-24T14:59:00Z" w:initials="AC">
    <w:p w14:paraId="205209DE" w14:textId="0450DDD1" w:rsidR="00A85652" w:rsidRDefault="00A85652">
      <w:pPr>
        <w:pStyle w:val="CommentText"/>
      </w:pPr>
      <w:r>
        <w:rPr>
          <w:rStyle w:val="CommentReference"/>
        </w:rPr>
        <w:annotationRef/>
      </w:r>
      <w:r>
        <w:rPr>
          <w:rStyle w:val="CommentReference"/>
        </w:rPr>
        <w:t>Marinella: Is this correct?</w:t>
      </w:r>
    </w:p>
  </w:comment>
  <w:comment w:id="33" w:author="Albi Celaj [2]" w:date="2017-08-24T14:59:00Z" w:initials="AC">
    <w:p w14:paraId="668EF928" w14:textId="0D9B7286" w:rsidR="00A85652" w:rsidRDefault="00A85652">
      <w:pPr>
        <w:pStyle w:val="CommentText"/>
      </w:pPr>
      <w:r>
        <w:rPr>
          <w:rStyle w:val="CommentReference"/>
        </w:rPr>
        <w:annotationRef/>
      </w:r>
      <w:r>
        <w:rPr>
          <w:rStyle w:val="CommentReference"/>
        </w:rPr>
        <w:t>This makes the results more reproducible, but maybe it looks sketchy</w:t>
      </w:r>
    </w:p>
  </w:comment>
  <w:comment w:id="34" w:author="Albi Celaj [2]" w:date="2017-08-24T14:59:00Z" w:initials="AC">
    <w:p w14:paraId="3798F73B" w14:textId="1D7BF044" w:rsidR="00A85652" w:rsidRDefault="00A85652">
      <w:pPr>
        <w:pStyle w:val="CommentText"/>
      </w:pPr>
      <w:r>
        <w:rPr>
          <w:rStyle w:val="CommentReference"/>
        </w:rPr>
        <w:annotationRef/>
      </w:r>
      <w:r>
        <w:t>TBD</w:t>
      </w:r>
    </w:p>
  </w:comment>
  <w:comment w:id="35" w:author="Albi Celaj [2]" w:date="2017-08-29T13:35:00Z" w:initials="AC">
    <w:p w14:paraId="1D09427C" w14:textId="47A7C76C" w:rsidR="00A85652" w:rsidRDefault="00A85652">
      <w:pPr>
        <w:pStyle w:val="CommentText"/>
      </w:pPr>
      <w:r>
        <w:rPr>
          <w:rStyle w:val="CommentReference"/>
        </w:rPr>
        <w:annotationRef/>
      </w:r>
      <w:r>
        <w:rPr>
          <w:rStyle w:val="CommentReference"/>
        </w:rPr>
        <w:t>Jamie: Need confirmation that it was indeed 2%</w:t>
      </w:r>
    </w:p>
  </w:comment>
  <w:comment w:id="36" w:author="Albi Celaj [2]" w:date="2017-08-30T09:29:00Z" w:initials="AC">
    <w:p w14:paraId="2176F66A" w14:textId="3D74FFD6" w:rsidR="00A85652" w:rsidRDefault="00A85652">
      <w:pPr>
        <w:pStyle w:val="CommentText"/>
      </w:pPr>
      <w:r>
        <w:rPr>
          <w:rStyle w:val="CommentReference"/>
        </w:rPr>
        <w:annotationRef/>
      </w:r>
      <w:r>
        <w:t>Marinella: You had to recreate one of these strains, is it worth mentioning here?</w:t>
      </w:r>
    </w:p>
    <w:p w14:paraId="07D8619E" w14:textId="6BD7FA46" w:rsidR="00A85652" w:rsidRDefault="00A85652">
      <w:pPr>
        <w:pStyle w:val="CommentText"/>
      </w:pPr>
      <w:r>
        <w:t>- Also need to verify growth conditions, took from Tarassov et al paper</w:t>
      </w:r>
    </w:p>
    <w:p w14:paraId="57A9515B" w14:textId="62E3386E" w:rsidR="00A85652" w:rsidRDefault="00A85652">
      <w:pPr>
        <w:pStyle w:val="CommentText"/>
      </w:pPr>
      <w:r>
        <w:t>-Need fluconazole concentrations</w:t>
      </w:r>
    </w:p>
  </w:comment>
  <w:comment w:id="37" w:author="Albi Celaj [2]" w:date="2017-08-24T14:59:00Z" w:initials="AC">
    <w:p w14:paraId="7BB2BB8A" w14:textId="0ABC6894" w:rsidR="00A85652" w:rsidRDefault="00A85652">
      <w:pPr>
        <w:pStyle w:val="CommentText"/>
      </w:pPr>
      <w:r>
        <w:rPr>
          <w:rStyle w:val="CommentReference"/>
        </w:rPr>
        <w:annotationRef/>
      </w:r>
      <w:r>
        <w:t>This part has to be revised later, these experiments are still in progress</w:t>
      </w:r>
    </w:p>
  </w:comment>
  <w:comment w:id="38" w:author="Albi Celaj [2]" w:date="2017-11-07T13:36:00Z" w:initials="AC">
    <w:p w14:paraId="311FD484" w14:textId="0BFFC7D3" w:rsidR="00A85652" w:rsidRDefault="00A85652">
      <w:pPr>
        <w:pStyle w:val="CommentText"/>
      </w:pPr>
      <w:r>
        <w:rPr>
          <w:rStyle w:val="CommentReference"/>
        </w:rPr>
        <w:annotationRef/>
      </w:r>
      <w:r>
        <w:t>Fritz: Need funding info</w:t>
      </w:r>
    </w:p>
  </w:comment>
  <w:comment w:id="39" w:author="Albi Celaj [2]" w:date="2017-11-07T13:36:00Z" w:initials="AC">
    <w:p w14:paraId="3DB38767" w14:textId="202E2C24" w:rsidR="00A85652" w:rsidRDefault="00A85652">
      <w:pPr>
        <w:pStyle w:val="CommentText"/>
      </w:pPr>
      <w:r>
        <w:rPr>
          <w:rStyle w:val="CommentReference"/>
        </w:rPr>
        <w:annotationRef/>
      </w:r>
      <w:r>
        <w:t>Under construction</w:t>
      </w:r>
    </w:p>
  </w:comment>
  <w:comment w:id="40" w:author="Albi Celaj [2]" w:date="2017-08-24T14:59:00Z" w:initials="AC">
    <w:p w14:paraId="47F3AC14" w14:textId="03C6ADEE" w:rsidR="00A85652" w:rsidRDefault="00A85652">
      <w:pPr>
        <w:pStyle w:val="CommentText"/>
      </w:pPr>
      <w:r>
        <w:t>To add:</w:t>
      </w:r>
    </w:p>
    <w:p w14:paraId="6A1D5EB1" w14:textId="780B4013" w:rsidR="00A85652" w:rsidRDefault="00A85652">
      <w:pPr>
        <w:pStyle w:val="CommentText"/>
      </w:pPr>
      <w:r>
        <w:t>-Individual growth profiling data</w:t>
      </w:r>
    </w:p>
    <w:p w14:paraId="292854D9" w14:textId="7FEDEF2C" w:rsidR="00A85652" w:rsidRDefault="00A85652">
      <w:pPr>
        <w:pStyle w:val="CommentText"/>
      </w:pPr>
      <w:r>
        <w:t>-qPCR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2E9DC" w14:textId="77777777" w:rsidR="004E12E0" w:rsidRDefault="004E12E0" w:rsidP="006D69DC">
      <w:r>
        <w:separator/>
      </w:r>
    </w:p>
  </w:endnote>
  <w:endnote w:type="continuationSeparator" w:id="0">
    <w:p w14:paraId="5E8695A1" w14:textId="77777777" w:rsidR="004E12E0" w:rsidRDefault="004E12E0"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50D6" w14:textId="77777777" w:rsidR="004E12E0" w:rsidRDefault="004E12E0" w:rsidP="006D69DC">
      <w:r>
        <w:separator/>
      </w:r>
    </w:p>
  </w:footnote>
  <w:footnote w:type="continuationSeparator" w:id="0">
    <w:p w14:paraId="1A079722" w14:textId="77777777" w:rsidR="004E12E0" w:rsidRDefault="004E12E0"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Frederick Roth">
    <w15:presenceInfo w15:providerId="Windows Live" w15:userId="eb1175e97672b9a9"/>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71F"/>
    <w:rsid w:val="00102D7B"/>
    <w:rsid w:val="001032F7"/>
    <w:rsid w:val="00103719"/>
    <w:rsid w:val="001038DA"/>
    <w:rsid w:val="00103D6A"/>
    <w:rsid w:val="00103D7E"/>
    <w:rsid w:val="001043BD"/>
    <w:rsid w:val="001046E3"/>
    <w:rsid w:val="00104F88"/>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5420"/>
    <w:rsid w:val="0017550D"/>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F3"/>
    <w:rsid w:val="00207C4E"/>
    <w:rsid w:val="00210293"/>
    <w:rsid w:val="0021087A"/>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D96"/>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5578"/>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36FB"/>
    <w:rsid w:val="003E4806"/>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55B"/>
    <w:rsid w:val="0052762D"/>
    <w:rsid w:val="00527997"/>
    <w:rsid w:val="00527A8E"/>
    <w:rsid w:val="00527F17"/>
    <w:rsid w:val="005302CD"/>
    <w:rsid w:val="00530C18"/>
    <w:rsid w:val="00531334"/>
    <w:rsid w:val="005316BF"/>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F9"/>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3FA"/>
    <w:rsid w:val="00713AFE"/>
    <w:rsid w:val="00713C96"/>
    <w:rsid w:val="00714621"/>
    <w:rsid w:val="00714ACE"/>
    <w:rsid w:val="00714C08"/>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6F0C"/>
    <w:rsid w:val="00747551"/>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B8B"/>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3AE"/>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13B"/>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D73"/>
    <w:rsid w:val="00996F7D"/>
    <w:rsid w:val="00997045"/>
    <w:rsid w:val="0099754A"/>
    <w:rsid w:val="00997BB1"/>
    <w:rsid w:val="009A036F"/>
    <w:rsid w:val="009A03DD"/>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0DD7"/>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68C"/>
    <w:rsid w:val="00A253D6"/>
    <w:rsid w:val="00A258DC"/>
    <w:rsid w:val="00A25EF4"/>
    <w:rsid w:val="00A25FE9"/>
    <w:rsid w:val="00A26300"/>
    <w:rsid w:val="00A269A6"/>
    <w:rsid w:val="00A27236"/>
    <w:rsid w:val="00A27589"/>
    <w:rsid w:val="00A27B90"/>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47F"/>
    <w:rsid w:val="00B30C43"/>
    <w:rsid w:val="00B30DB0"/>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D56"/>
    <w:rsid w:val="00B75265"/>
    <w:rsid w:val="00B75954"/>
    <w:rsid w:val="00B7606C"/>
    <w:rsid w:val="00B770AF"/>
    <w:rsid w:val="00B77300"/>
    <w:rsid w:val="00B77467"/>
    <w:rsid w:val="00B77C1E"/>
    <w:rsid w:val="00B77D0D"/>
    <w:rsid w:val="00B77FD7"/>
    <w:rsid w:val="00B80A38"/>
    <w:rsid w:val="00B80B34"/>
    <w:rsid w:val="00B80DF6"/>
    <w:rsid w:val="00B81772"/>
    <w:rsid w:val="00B81E9D"/>
    <w:rsid w:val="00B8292E"/>
    <w:rsid w:val="00B83046"/>
    <w:rsid w:val="00B83613"/>
    <w:rsid w:val="00B83B51"/>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BF7838"/>
    <w:rsid w:val="00C00264"/>
    <w:rsid w:val="00C00364"/>
    <w:rsid w:val="00C009AC"/>
    <w:rsid w:val="00C00CBB"/>
    <w:rsid w:val="00C00FC2"/>
    <w:rsid w:val="00C01342"/>
    <w:rsid w:val="00C01402"/>
    <w:rsid w:val="00C016C3"/>
    <w:rsid w:val="00C01B16"/>
    <w:rsid w:val="00C01D40"/>
    <w:rsid w:val="00C01F86"/>
    <w:rsid w:val="00C01FB1"/>
    <w:rsid w:val="00C025C1"/>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77B"/>
    <w:rsid w:val="00C7789F"/>
    <w:rsid w:val="00C803BA"/>
    <w:rsid w:val="00C80BC8"/>
    <w:rsid w:val="00C81676"/>
    <w:rsid w:val="00C8180C"/>
    <w:rsid w:val="00C81A55"/>
    <w:rsid w:val="00C82039"/>
    <w:rsid w:val="00C8226B"/>
    <w:rsid w:val="00C822B6"/>
    <w:rsid w:val="00C823F0"/>
    <w:rsid w:val="00C826E0"/>
    <w:rsid w:val="00C828DF"/>
    <w:rsid w:val="00C82C14"/>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FAF"/>
    <w:rsid w:val="00EC3199"/>
    <w:rsid w:val="00EC32D7"/>
    <w:rsid w:val="00EC3A6A"/>
    <w:rsid w:val="00EC3F98"/>
    <w:rsid w:val="00EC4228"/>
    <w:rsid w:val="00EC47C9"/>
    <w:rsid w:val="00EC49F8"/>
    <w:rsid w:val="00EC4ABF"/>
    <w:rsid w:val="00EC5103"/>
    <w:rsid w:val="00EC5530"/>
    <w:rsid w:val="00EC5F55"/>
    <w:rsid w:val="00EC6745"/>
    <w:rsid w:val="00EC681D"/>
    <w:rsid w:val="00EC6C33"/>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5C6"/>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779"/>
    <w:rsid w:val="00F72190"/>
    <w:rsid w:val="00F72380"/>
    <w:rsid w:val="00F723C0"/>
    <w:rsid w:val="00F72C9C"/>
    <w:rsid w:val="00F72EDA"/>
    <w:rsid w:val="00F72FBA"/>
    <w:rsid w:val="00F73A15"/>
    <w:rsid w:val="00F73EA1"/>
    <w:rsid w:val="00F7438F"/>
    <w:rsid w:val="00F749F3"/>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448"/>
    <w:rsid w:val="00FE7603"/>
    <w:rsid w:val="00FF0257"/>
    <w:rsid w:val="00FF02F9"/>
    <w:rsid w:val="00FF0400"/>
    <w:rsid w:val="00FF040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693A82-A0C7-D247-88B8-BD0F23CFD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34</Pages>
  <Words>75578</Words>
  <Characters>430800</Characters>
  <Application>Microsoft Office Word</Application>
  <DocSecurity>0</DocSecurity>
  <Lines>3590</Lines>
  <Paragraphs>1010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24</cp:revision>
  <cp:lastPrinted>2018-11-15T18:46:00Z</cp:lastPrinted>
  <dcterms:created xsi:type="dcterms:W3CDTF">2018-11-26T18:52:00Z</dcterms:created>
  <dcterms:modified xsi:type="dcterms:W3CDTF">2018-11-26T21:07:00Z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