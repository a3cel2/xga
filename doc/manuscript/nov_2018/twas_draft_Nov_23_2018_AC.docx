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6216C5E6"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0006A13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74E88D59"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76650">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bCs/>
          <w:iCs/>
          <w:color w:val="000000" w:themeColor="text1"/>
          <w:lang w:val="en-CA"/>
        </w:rPr>
      </w:pPr>
    </w:p>
    <w:p w14:paraId="7A9BAAA3" w14:textId="6272E5FC"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6DE6A87C"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5A85310D"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03390A64"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(Fig.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r w:rsidR="00B276FC" w:rsidRPr="00FB55DF">
        <w:rPr>
          <w:color w:val="000000"/>
        </w:rPr>
        <w:t xml:space="preserve"> </w:t>
      </w:r>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(Fig.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3446D864"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w:t>
      </w:r>
      <w:r>
        <w:rPr>
          <w:color w:val="000000"/>
        </w:rPr>
        <w:lastRenderedPageBreak/>
        <w:t xml:space="preserve">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w:t>
      </w:r>
      <w:r w:rsidR="00772F98" w:rsidRPr="00D66545">
        <w:rPr>
          <w:color w:val="000000"/>
        </w:rPr>
        <w:lastRenderedPageBreak/>
        <w:t xml:space="preserve">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51DBDD18"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0"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0"/>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7BDC30DA"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Pr>
          <w:color w:val="000000"/>
          <w:lang w:val="en-CA"/>
        </w:rPr>
        <w:t>Fig.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215D362E"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C241BD">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46&lt;/sup&gt;","plainTextFormattedCitation":"46","previouslyFormattedCitation":"&lt;sup&gt;46&lt;/sup&gt;"},"properties":{"noteIndex":0},"schema":"https://github.com/citation-style-language/schema/raw/master/csl-citation.json"}</w:instrText>
      </w:r>
      <w:r w:rsidR="00222479">
        <w:rPr>
          <w:color w:val="000000"/>
        </w:rPr>
        <w:fldChar w:fldCharType="separate"/>
      </w:r>
      <w:r w:rsidR="00A76650" w:rsidRPr="00A76650">
        <w:rPr>
          <w:noProof/>
          <w:color w:val="000000"/>
          <w:vertAlign w:val="superscript"/>
        </w:rPr>
        <w:t>46</w:t>
      </w:r>
      <w:r w:rsidR="00222479">
        <w:rPr>
          <w:color w:val="000000"/>
        </w:rPr>
        <w:fldChar w:fldCharType="end"/>
      </w:r>
      <w:r w:rsidR="00C20754">
        <w:rPr>
          <w:color w:val="000000"/>
        </w:rPr>
        <w:t xml:space="preserve">.  Higher-order genetic interactions </w:t>
      </w:r>
      <w:r w:rsidR="000D06E5">
        <w:rPr>
          <w:color w:val="000000"/>
        </w:rPr>
        <w:lastRenderedPageBreak/>
        <w:t xml:space="preserve">(involving three or more genes) </w:t>
      </w:r>
      <w:r w:rsidR="00C20754">
        <w:rPr>
          <w:color w:val="000000"/>
        </w:rPr>
        <w:t>were observed for fourteen of sixteen (88%) of drugs tested</w:t>
      </w:r>
      <w:r w:rsidR="00450E99">
        <w:rPr>
          <w:color w:val="000000"/>
        </w:rPr>
        <w:t xml:space="preserve"> (Fig.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C241BD">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34,45,47,48&lt;/sup&gt;","plainTextFormattedCitation":"34,45,47,48","previouslyFormattedCitation":"&lt;sup&gt;34,45,47,48&lt;/sup&gt;"},"properties":{"noteIndex":0},"schema":"https://github.com/citation-style-language/schema/raw/master/csl-citation.json"}</w:instrText>
      </w:r>
      <w:r w:rsidR="00506324">
        <w:rPr>
          <w:color w:val="000000"/>
        </w:rPr>
        <w:fldChar w:fldCharType="separate"/>
      </w:r>
      <w:r w:rsidR="00A76650" w:rsidRPr="00A76650">
        <w:rPr>
          <w:noProof/>
          <w:color w:val="000000"/>
          <w:vertAlign w:val="superscript"/>
        </w:rPr>
        <w:t>34,45,47,48</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(Fig.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(Fig. 3C, Data S6).</w:t>
      </w:r>
      <w:r w:rsidRPr="00233F15">
        <w:rPr>
          <w:bCs/>
          <w:iCs/>
          <w:color w:val="000000" w:themeColor="text1"/>
        </w:rPr>
        <w:t xml:space="preserve"> </w:t>
      </w:r>
    </w:p>
    <w:p w14:paraId="5B1F838C" w14:textId="64A524E3"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 xml:space="preserve">in cisplatin (Fig. 3C, Data S6).  </w:t>
      </w:r>
      <w:r w:rsidR="00BC34CF" w:rsidRPr="00D853DD">
        <w:rPr>
          <w:bCs/>
          <w:iCs/>
          <w:color w:val="000000" w:themeColor="text1"/>
        </w:rPr>
        <w:t>T</w:t>
      </w:r>
      <w:r w:rsidR="00C313F6" w:rsidRPr="00D853DD">
        <w:rPr>
          <w:bCs/>
          <w:iCs/>
          <w:color w:val="000000" w:themeColor="text1"/>
        </w:rPr>
        <w:t>he</w:t>
      </w:r>
      <w:r w:rsidR="00C313F6">
        <w:rPr>
          <w:bCs/>
          <w:iCs/>
          <w:color w:val="000000" w:themeColor="text1"/>
        </w:rPr>
        <w:t xml:space="preserv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w:t>
      </w:r>
      <w:r>
        <w:rPr>
          <w:bCs/>
          <w:iCs/>
          <w:color w:val="000000" w:themeColor="text1"/>
        </w:rPr>
        <w:lastRenderedPageBreak/>
        <w:t xml:space="preserve">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62A8DB51"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Fig. S8A).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5B63E2ED"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Fig </w:t>
      </w:r>
      <w:r w:rsidR="00AB1BCE">
        <w:rPr>
          <w:bCs/>
          <w:iCs/>
          <w:color w:val="000000" w:themeColor="text1"/>
        </w:rPr>
        <w:t>S8B</w:t>
      </w:r>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S8C</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44B8FA2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(Fig.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005" w:rsidRPr="00920853">
        <w:rPr>
          <w:bCs/>
          <w:iCs/>
          <w:color w:val="000000" w:themeColor="text1"/>
        </w:rPr>
        <w:t xml:space="preserve">Fig.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model also pointed to differential </w:t>
      </w:r>
      <w:r w:rsidR="00EA6CA6">
        <w:rPr>
          <w:bCs/>
          <w:iCs/>
          <w:color w:val="000000" w:themeColor="text1"/>
        </w:rPr>
        <w:lastRenderedPageBreak/>
        <w:t>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(Fig</w:t>
      </w:r>
      <w:r w:rsidR="00B10D62" w:rsidRPr="00920853">
        <w:rPr>
          <w:bCs/>
          <w:iCs/>
          <w:color w:val="000000" w:themeColor="text1"/>
        </w:rPr>
        <w:t>.</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5B20012" w:rsidR="00E40979" w:rsidRPr="00650B0D" w:rsidRDefault="00E40979" w:rsidP="00E40979">
      <w:pPr>
        <w:jc w:val="both"/>
        <w:rPr>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w:t>
      </w:r>
      <w:r w:rsidRPr="00650B0D">
        <w:rPr>
          <w:bCs/>
          <w:iCs/>
          <w:color w:val="000000" w:themeColor="text1"/>
        </w:rPr>
        <w:t xml:space="preserve">the additive inhibition model of our neural network model under-estimated the resistance of this four-knockout strain (Fig </w:t>
      </w:r>
      <w:r w:rsidR="00854B8B" w:rsidRPr="00650B0D">
        <w:rPr>
          <w:bCs/>
          <w:iCs/>
          <w:color w:val="000000" w:themeColor="text1"/>
        </w:rPr>
        <w:t>S9</w:t>
      </w:r>
      <w:r w:rsidRPr="00650B0D">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Pr>
          <w:bCs/>
          <w:iCs/>
          <w:color w:val="000000" w:themeColor="text1"/>
        </w:rPr>
        <w:t xml:space="preserve">one or more </w:t>
      </w:r>
      <w:r w:rsidRPr="00650B0D">
        <w:rPr>
          <w:bCs/>
          <w:iCs/>
          <w:color w:val="000000" w:themeColor="text1"/>
        </w:rPr>
        <w:t xml:space="preserve"> ‘hidden’ node</w:t>
      </w:r>
      <w:r w:rsidR="00F332B9" w:rsidRPr="00650B0D">
        <w:rPr>
          <w:bCs/>
          <w:iCs/>
          <w:color w:val="000000" w:themeColor="text1"/>
        </w:rPr>
        <w:t>s</w:t>
      </w:r>
      <w:r w:rsidRPr="00650B0D">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Pr>
          <w:bCs/>
          <w:iCs/>
          <w:color w:val="000000" w:themeColor="text1"/>
        </w:rPr>
        <w:t xml:space="preserve">three </w:t>
      </w:r>
      <w:r w:rsidRPr="00650B0D">
        <w:rPr>
          <w:bCs/>
          <w:iCs/>
          <w:color w:val="000000" w:themeColor="text1"/>
        </w:rPr>
        <w:t>four-knockout strain</w:t>
      </w:r>
      <w:r w:rsidR="00854B8B" w:rsidRPr="00650B0D">
        <w:rPr>
          <w:bCs/>
          <w:iCs/>
          <w:color w:val="000000" w:themeColor="text1"/>
        </w:rPr>
        <w:t>s</w:t>
      </w:r>
      <w:r w:rsidRPr="00650B0D">
        <w:rPr>
          <w:bCs/>
          <w:iCs/>
          <w:color w:val="000000" w:themeColor="text1"/>
        </w:rPr>
        <w:t xml:space="preserve"> (Fig </w:t>
      </w:r>
      <w:r w:rsidR="00854B8B" w:rsidRPr="00650B0D">
        <w:rPr>
          <w:bCs/>
          <w:iCs/>
          <w:color w:val="000000" w:themeColor="text1"/>
        </w:rPr>
        <w:t>S10 A-B</w:t>
      </w:r>
      <w:r w:rsidRPr="00650B0D">
        <w:rPr>
          <w:bCs/>
          <w:iCs/>
          <w:color w:val="000000" w:themeColor="text1"/>
        </w:rPr>
        <w:t xml:space="preserve">).  </w:t>
      </w:r>
    </w:p>
    <w:p w14:paraId="0CFD3739" w14:textId="77777777" w:rsidR="00E40979" w:rsidRPr="00650B0D" w:rsidRDefault="00E40979" w:rsidP="00E40979">
      <w:pPr>
        <w:jc w:val="both"/>
        <w:rPr>
          <w:bCs/>
          <w:iCs/>
          <w:color w:val="000000" w:themeColor="text1"/>
        </w:rPr>
      </w:pPr>
    </w:p>
    <w:p w14:paraId="3C52A115" w14:textId="72147934" w:rsidR="00E40979" w:rsidRDefault="00E40979" w:rsidP="0057641F">
      <w:pPr>
        <w:jc w:val="both"/>
        <w:rPr>
          <w:bCs/>
          <w:iCs/>
          <w:color w:val="000000" w:themeColor="text1"/>
        </w:rPr>
      </w:pPr>
      <w:r w:rsidRPr="00650B0D">
        <w:rPr>
          <w:bCs/>
          <w:iCs/>
          <w:color w:val="000000" w:themeColor="text1"/>
        </w:rPr>
        <w:t>In another striking example, valinomycin resistance was quite poorly predicted by the neural network model (</w:t>
      </w:r>
      <w:r w:rsidR="001E2A47" w:rsidRPr="00650B0D">
        <w:rPr>
          <w:bCs/>
          <w:iCs/>
          <w:color w:val="000000" w:themeColor="text1"/>
        </w:rPr>
        <w:t>Fig S9</w:t>
      </w:r>
      <w:r w:rsidR="00650B0D" w:rsidRPr="00650B0D">
        <w:rPr>
          <w:bCs/>
          <w:iCs/>
          <w:color w:val="000000" w:themeColor="text1"/>
        </w:rPr>
        <w:t>, S10C</w:t>
      </w:r>
      <w:r w:rsidRPr="00650B0D">
        <w:rPr>
          <w:bCs/>
          <w:iCs/>
          <w:color w:val="000000" w:themeColor="text1"/>
        </w:rPr>
        <w:t>). As it has been observed that the ABC-16 strain is more resistant to valinomycin than the wild-type</w:t>
      </w:r>
      <w:r w:rsidR="00A004DF" w:rsidRPr="00650B0D">
        <w:rPr>
          <w:bCs/>
          <w:iCs/>
          <w:color w:val="000000" w:themeColor="text1"/>
        </w:rPr>
        <w:fldChar w:fldCharType="begin" w:fldLock="1"/>
      </w:r>
      <w:r w:rsidR="00C241BD">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23,49&lt;/sup&gt;","plainTextFormattedCitation":"23,49","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A76650" w:rsidRPr="00650B0D">
        <w:rPr>
          <w:bCs/>
          <w:iCs/>
          <w:noProof/>
          <w:color w:val="000000" w:themeColor="text1"/>
          <w:vertAlign w:val="superscript"/>
        </w:rPr>
        <w:t>23,49</w:t>
      </w:r>
      <w:r w:rsidR="00A004DF" w:rsidRPr="00650B0D">
        <w:rPr>
          <w:bCs/>
          <w:iCs/>
          <w:color w:val="000000" w:themeColor="text1"/>
        </w:rPr>
        <w:fldChar w:fldCharType="end"/>
      </w:r>
      <w:r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r w:rsidR="00622CA4" w:rsidRPr="00650B0D">
        <w:rPr>
          <w:bCs/>
          <w:iCs/>
          <w:color w:val="000000" w:themeColor="text1"/>
        </w:rPr>
        <w:t xml:space="preserve"> (Fig </w:t>
      </w:r>
      <w:r w:rsidR="001816FF" w:rsidRPr="00650B0D">
        <w:rPr>
          <w:bCs/>
          <w:iCs/>
          <w:color w:val="000000" w:themeColor="text1"/>
        </w:rPr>
        <w:t>S10</w:t>
      </w:r>
      <w:r w:rsidR="00650B0D" w:rsidRPr="00650B0D">
        <w:rPr>
          <w:bCs/>
          <w:iCs/>
          <w:color w:val="000000" w:themeColor="text1"/>
        </w:rPr>
        <w:t>D</w:t>
      </w:r>
      <w:r w:rsidR="00622CA4" w:rsidRPr="00650B0D">
        <w:rPr>
          <w:bCs/>
          <w:iCs/>
          <w:color w:val="000000" w:themeColor="text1"/>
        </w:rPr>
        <w:t>)</w:t>
      </w:r>
      <w:r w:rsidRPr="00650B0D">
        <w:rPr>
          <w:bCs/>
          <w:iCs/>
          <w:color w:val="000000" w:themeColor="text1"/>
        </w:rPr>
        <w:t>.</w:t>
      </w:r>
    </w:p>
    <w:p w14:paraId="041F8051" w14:textId="77777777" w:rsidR="00240A04" w:rsidRDefault="00240A04" w:rsidP="00224FCB">
      <w:pPr>
        <w:outlineLvl w:val="0"/>
        <w:rPr>
          <w:ins w:id="1" w:author="Frederick Roth" w:date="2018-11-22T14:07:00Z"/>
          <w:b/>
          <w:bCs/>
          <w:iCs/>
          <w:color w:val="000000" w:themeColor="text1"/>
        </w:rPr>
      </w:pPr>
    </w:p>
    <w:p w14:paraId="0DD932AE" w14:textId="55B7B820" w:rsidR="00962F43" w:rsidRDefault="007E2BCE" w:rsidP="00224FCB">
      <w:pPr>
        <w:outlineLvl w:val="0"/>
        <w:rPr>
          <w:b/>
          <w:bCs/>
          <w:iCs/>
          <w:color w:val="000000" w:themeColor="text1"/>
        </w:rPr>
      </w:pPr>
      <w:r>
        <w:rPr>
          <w:b/>
          <w:bCs/>
          <w:iCs/>
          <w:color w:val="000000" w:themeColor="text1"/>
        </w:rPr>
        <w:t xml:space="preserve">Further exploration of complex synergistic resistance to fluconazole </w:t>
      </w:r>
    </w:p>
    <w:p w14:paraId="63C0C28D" w14:textId="22920AA4" w:rsidR="00926676" w:rsidRDefault="007E2BCE" w:rsidP="003966FD">
      <w:pPr>
        <w:jc w:val="both"/>
        <w:rPr>
          <w:bCs/>
          <w:iCs/>
          <w:color w:val="000000" w:themeColor="text1"/>
        </w:rPr>
      </w:pPr>
      <w:r>
        <w:rPr>
          <w:bCs/>
          <w:iCs/>
          <w:color w:val="000000" w:themeColor="text1"/>
        </w:rPr>
        <w:t xml:space="preserve">Both manual and automated analysis of the complex genetic landscape of fluconazole resistance pointed to a model in which </w:t>
      </w:r>
      <w:r w:rsidRPr="0065593A">
        <w:rPr>
          <w:bCs/>
          <w:i/>
          <w:iCs/>
          <w:color w:val="000000" w:themeColor="text1"/>
        </w:rPr>
        <w:t>SNQ2</w:t>
      </w:r>
      <w:r>
        <w:rPr>
          <w:bCs/>
          <w:iCs/>
          <w:color w:val="000000" w:themeColor="text1"/>
        </w:rPr>
        <w:t xml:space="preserve">, </w:t>
      </w:r>
      <w:r w:rsidRPr="0065593A">
        <w:rPr>
          <w:bCs/>
          <w:i/>
          <w:iCs/>
          <w:color w:val="000000" w:themeColor="text1"/>
        </w:rPr>
        <w:t>YOR1</w:t>
      </w:r>
      <w:r>
        <w:rPr>
          <w:bCs/>
          <w:iCs/>
          <w:color w:val="000000" w:themeColor="text1"/>
        </w:rPr>
        <w:t xml:space="preserve">, </w:t>
      </w:r>
      <w:r w:rsidRPr="0065593A">
        <w:rPr>
          <w:bCs/>
          <w:i/>
          <w:iCs/>
          <w:color w:val="000000" w:themeColor="text1"/>
        </w:rPr>
        <w:t>YBT1</w:t>
      </w:r>
      <w:r>
        <w:rPr>
          <w:bCs/>
          <w:iCs/>
          <w:color w:val="000000" w:themeColor="text1"/>
        </w:rPr>
        <w:t xml:space="preserve"> and </w:t>
      </w:r>
      <w:r w:rsidRPr="0065593A">
        <w:rPr>
          <w:bCs/>
          <w:i/>
          <w:iCs/>
          <w:color w:val="000000" w:themeColor="text1"/>
        </w:rPr>
        <w:t>YCF1</w:t>
      </w:r>
      <w:r>
        <w:rPr>
          <w:bCs/>
          <w:iCs/>
          <w:color w:val="000000" w:themeColor="text1"/>
        </w:rPr>
        <w:t xml:space="preserve"> are each able to inhibit the activity of </w:t>
      </w:r>
      <w:r w:rsidRPr="0065593A">
        <w:rPr>
          <w:bCs/>
          <w:i/>
          <w:iCs/>
          <w:color w:val="000000" w:themeColor="text1"/>
        </w:rPr>
        <w:t>PDR5</w:t>
      </w:r>
      <w:r>
        <w:rPr>
          <w:bCs/>
          <w:iCs/>
          <w:color w:val="000000" w:themeColor="text1"/>
        </w:rPr>
        <w:t xml:space="preserve">, thus limiting resistance to fluconazole. </w:t>
      </w:r>
      <w:r w:rsidR="00926676">
        <w:rPr>
          <w:bCs/>
          <w:iCs/>
          <w:color w:val="000000" w:themeColor="text1"/>
        </w:rPr>
        <w:t xml:space="preserve">Before </w:t>
      </w:r>
      <w:r>
        <w:rPr>
          <w:bCs/>
          <w:iCs/>
          <w:color w:val="000000" w:themeColor="text1"/>
        </w:rPr>
        <w:t xml:space="preserve">exploring this model 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720218">
        <w:rPr>
          <w:bCs/>
          <w:iCs/>
          <w:color w:val="000000" w:themeColor="text1"/>
        </w:rPr>
        <w:t xml:space="preserve"> for the rate of exponential growth in fluconazole relative to no-drug conditions (</w:t>
      </w:r>
      <w:r w:rsidR="00B951B5">
        <w:rPr>
          <w:bCs/>
          <w:iCs/>
          <w:color w:val="000000" w:themeColor="text1"/>
        </w:rPr>
        <w:t xml:space="preserve">Fig. </w:t>
      </w:r>
      <w:del w:id="2" w:author="Albi Celaj" w:date="2018-11-22T17:40:00Z">
        <w:r w:rsidR="00B951B5" w:rsidDel="00317FAF">
          <w:rPr>
            <w:bCs/>
            <w:iCs/>
            <w:color w:val="000000" w:themeColor="text1"/>
          </w:rPr>
          <w:delText>S10</w:delText>
        </w:r>
      </w:del>
      <w:ins w:id="3" w:author="Albi Celaj" w:date="2018-11-22T17:40:00Z">
        <w:r w:rsidR="00317FAF">
          <w:rPr>
            <w:bCs/>
            <w:iCs/>
            <w:color w:val="000000" w:themeColor="text1"/>
          </w:rPr>
          <w:t>S1</w:t>
        </w:r>
        <w:r w:rsidR="00317FAF">
          <w:rPr>
            <w:bCs/>
            <w:iCs/>
            <w:color w:val="000000" w:themeColor="text1"/>
          </w:rPr>
          <w:t>1</w:t>
        </w:r>
      </w:ins>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w:t>
      </w:r>
      <w:r w:rsidR="00B2260E">
        <w:rPr>
          <w:bCs/>
          <w:iCs/>
          <w:color w:val="000000" w:themeColor="text1"/>
        </w:rPr>
        <w:t xml:space="preserve">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4D999162" w:rsidR="00D942E0"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ex</w:t>
      </w:r>
      <w:r w:rsidR="00240A04">
        <w:rPr>
          <w:bCs/>
          <w:iCs/>
          <w:color w:val="000000" w:themeColor="text1"/>
        </w:rPr>
        <w:t xml:space="preserve">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lastRenderedPageBreak/>
        <w:t>PDR5</w:t>
      </w:r>
      <w:r w:rsidR="00240A04">
        <w:rPr>
          <w:bCs/>
          <w:iCs/>
          <w:color w:val="000000" w:themeColor="text1"/>
        </w:rPr>
        <w:t xml:space="preserve"> transcript levels</w:t>
      </w:r>
      <w:r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Pr="00BA3C21">
        <w:rPr>
          <w:bCs/>
          <w:iCs/>
          <w:color w:val="000000" w:themeColor="text1"/>
        </w:rPr>
        <w:fldChar w:fldCharType="separate"/>
      </w:r>
      <w:r w:rsidR="000C5C2F" w:rsidRPr="000C5C2F">
        <w:rPr>
          <w:bCs/>
          <w:iCs/>
          <w:noProof/>
          <w:color w:val="000000" w:themeColor="text1"/>
          <w:vertAlign w:val="superscript"/>
        </w:rPr>
        <w:t>33</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t>
      </w:r>
      <w:r w:rsidR="00D942E0">
        <w:rPr>
          <w:bCs/>
          <w:iCs/>
          <w:color w:val="000000" w:themeColor="text1"/>
        </w:rPr>
        <w:t xml:space="preserve">we </w:t>
      </w:r>
      <w:r w:rsidR="00D942E0">
        <w:rPr>
          <w:bCs/>
          <w:iCs/>
          <w:color w:val="000000" w:themeColor="text1"/>
        </w:rPr>
        <w:t xml:space="preserve">found </w:t>
      </w:r>
      <w:r w:rsidR="00D942E0">
        <w:rPr>
          <w:bCs/>
          <w:i/>
          <w:iCs/>
          <w:color w:val="000000" w:themeColor="text1"/>
        </w:rPr>
        <w:t xml:space="preserve">snq2∆yor1∆ </w:t>
      </w:r>
      <w:r w:rsidR="00D942E0">
        <w:rPr>
          <w:bCs/>
          <w:iCs/>
          <w:color w:val="000000" w:themeColor="text1"/>
        </w:rPr>
        <w:t xml:space="preserve">to have </w:t>
      </w:r>
      <w:r w:rsidR="00D942E0">
        <w:rPr>
          <w:bCs/>
          <w:iCs/>
          <w:color w:val="000000" w:themeColor="text1"/>
        </w:rPr>
        <w:t xml:space="preserve">a </w:t>
      </w:r>
      <w:r w:rsidR="00D942E0">
        <w:rPr>
          <w:bCs/>
          <w:iCs/>
          <w:color w:val="000000" w:themeColor="text1"/>
        </w:rPr>
        <w:t>~1</w:t>
      </w:r>
      <w:r w:rsidR="00D942E0">
        <w:rPr>
          <w:bCs/>
          <w:iCs/>
          <w:color w:val="000000" w:themeColor="text1"/>
        </w:rPr>
        <w:t>.3</w:t>
      </w:r>
      <w:r w:rsidR="00D942E0">
        <w:rPr>
          <w:bCs/>
          <w:iCs/>
          <w:color w:val="000000" w:themeColor="text1"/>
        </w:rPr>
        <w:t xml:space="preserve">× </w:t>
      </w:r>
      <w:r w:rsidR="00D942E0">
        <w:rPr>
          <w:bCs/>
          <w:iCs/>
          <w:color w:val="000000" w:themeColor="text1"/>
        </w:rPr>
        <w:t xml:space="preserve">increased </w:t>
      </w:r>
      <w:r w:rsidR="00D942E0">
        <w:rPr>
          <w:bCs/>
          <w:i/>
          <w:iCs/>
          <w:color w:val="000000" w:themeColor="text1"/>
        </w:rPr>
        <w:t xml:space="preserve">PDR5 </w:t>
      </w:r>
      <w:r w:rsidR="00D942E0">
        <w:rPr>
          <w:bCs/>
          <w:iCs/>
          <w:color w:val="000000" w:themeColor="text1"/>
        </w:rPr>
        <w:t>mRNA level</w:t>
      </w:r>
      <w:r w:rsidR="00D942E0">
        <w:rPr>
          <w:bCs/>
          <w:iCs/>
          <w:color w:val="000000" w:themeColor="text1"/>
        </w:rPr>
        <w:t xml:space="preserve"> relative to wild-type. </w:t>
      </w:r>
      <w:r w:rsidR="00D942E0">
        <w:rPr>
          <w:bCs/>
          <w:iCs/>
          <w:color w:val="000000" w:themeColor="text1"/>
        </w:rPr>
        <w:t xml:space="preserve">Although this </w:t>
      </w:r>
      <w:r w:rsidR="00D942E0">
        <w:rPr>
          <w:bCs/>
          <w:iCs/>
          <w:color w:val="000000" w:themeColor="text1"/>
        </w:rPr>
        <w:t xml:space="preserve">was numerically </w:t>
      </w:r>
      <w:r w:rsidR="00D942E0">
        <w:rPr>
          <w:bCs/>
          <w:iCs/>
          <w:color w:val="000000" w:themeColor="text1"/>
        </w:rPr>
        <w:t xml:space="preserve">consistent with the </w:t>
      </w:r>
      <w:r w:rsidR="005A7843">
        <w:rPr>
          <w:bCs/>
          <w:iCs/>
          <w:color w:val="000000" w:themeColor="text1"/>
        </w:rPr>
        <w:t xml:space="preserve">previously-reported </w:t>
      </w:r>
      <w:r w:rsidR="00D942E0">
        <w:rPr>
          <w:bCs/>
          <w:iCs/>
          <w:color w:val="000000" w:themeColor="text1"/>
        </w:rPr>
        <w:t>~</w:t>
      </w:r>
      <w:r w:rsidR="00D942E0">
        <w:rPr>
          <w:bCs/>
          <w:iCs/>
          <w:color w:val="000000" w:themeColor="text1"/>
        </w:rPr>
        <w:t>1.5×</w:t>
      </w:r>
      <w:r w:rsidR="00D942E0">
        <w:rPr>
          <w:bCs/>
          <w:iCs/>
          <w:color w:val="000000" w:themeColor="text1"/>
        </w:rPr>
        <w:t xml:space="preserve"> increase </w:t>
      </w:r>
      <w:r w:rsidR="00D942E0">
        <w:rPr>
          <w:bCs/>
          <w:iCs/>
          <w:color w:val="000000" w:themeColor="text1"/>
        </w:rPr>
        <w:t xml:space="preserve">for </w:t>
      </w:r>
      <w:r w:rsidR="00D942E0">
        <w:rPr>
          <w:bCs/>
          <w:i/>
          <w:iCs/>
          <w:color w:val="000000" w:themeColor="text1"/>
        </w:rPr>
        <w:t>snq2∆yor1∆</w:t>
      </w:r>
      <w:r w:rsidR="005A7843">
        <w:rPr>
          <w:bCs/>
          <w:iCs/>
          <w:color w:val="000000" w:themeColor="text1"/>
        </w:rPr>
        <w:fldChar w:fldCharType="begin" w:fldLock="1"/>
      </w:r>
      <w:r w:rsidR="005A7843">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5A7843">
        <w:rPr>
          <w:bCs/>
          <w:iCs/>
          <w:color w:val="000000" w:themeColor="text1"/>
        </w:rPr>
        <w:fldChar w:fldCharType="separate"/>
      </w:r>
      <w:r w:rsidR="005A7843" w:rsidRPr="000C5C2F">
        <w:rPr>
          <w:bCs/>
          <w:iCs/>
          <w:noProof/>
          <w:color w:val="000000" w:themeColor="text1"/>
          <w:vertAlign w:val="superscript"/>
        </w:rPr>
        <w:t>33</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w:t>
      </w:r>
      <w:r w:rsidR="005A7843">
        <w:rPr>
          <w:bCs/>
          <w:iCs/>
          <w:color w:val="000000" w:themeColor="text1"/>
        </w:rPr>
        <w:t>the previous report did not contain a statistical test</w:t>
      </w:r>
      <w:r w:rsidR="00D942E0">
        <w:rPr>
          <w:bCs/>
          <w:iCs/>
          <w:color w:val="000000" w:themeColor="text1"/>
        </w:rPr>
        <w:t xml:space="preserve">.  </w:t>
      </w:r>
      <w:r w:rsidR="00D942E0">
        <w:rPr>
          <w:bCs/>
          <w:iCs/>
          <w:color w:val="000000" w:themeColor="text1"/>
        </w:rPr>
        <w:t>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w:t>
      </w:r>
      <w:r w:rsidR="005A7843">
        <w:rPr>
          <w:bCs/>
          <w:iCs/>
          <w:color w:val="000000" w:themeColor="text1"/>
        </w:rPr>
        <w:t xml:space="preserve">only weak </w:t>
      </w:r>
      <w:r w:rsidR="005A7843">
        <w:rPr>
          <w:bCs/>
          <w:iCs/>
          <w:color w:val="000000" w:themeColor="text1"/>
        </w:rPr>
        <w:t xml:space="preserve">evidence </w:t>
      </w:r>
      <w:r w:rsidR="003766DE">
        <w:rPr>
          <w:bCs/>
          <w:iCs/>
          <w:color w:val="000000" w:themeColor="text1"/>
        </w:rPr>
        <w:t xml:space="preserve">for </w:t>
      </w:r>
      <w:r w:rsidR="005A7843">
        <w:rPr>
          <w:bCs/>
          <w:iCs/>
          <w:color w:val="000000" w:themeColor="text1"/>
        </w:rPr>
        <w:t xml:space="preserve">the previous finding that </w:t>
      </w:r>
      <w:r w:rsidR="005A7843">
        <w:rPr>
          <w:bCs/>
          <w:iCs/>
          <w:color w:val="000000" w:themeColor="text1"/>
        </w:rPr>
        <w:t xml:space="preserve">some combination of </w:t>
      </w:r>
      <w:r w:rsidR="005A7843" w:rsidRPr="00650B0D">
        <w:rPr>
          <w:bCs/>
          <w:i/>
          <w:iCs/>
          <w:color w:val="000000" w:themeColor="text1"/>
        </w:rPr>
        <w:t>S</w:t>
      </w:r>
      <w:r w:rsidR="005A7843" w:rsidRPr="00650B0D">
        <w:rPr>
          <w:bCs/>
          <w:i/>
          <w:iCs/>
          <w:color w:val="000000" w:themeColor="text1"/>
        </w:rPr>
        <w:t>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w:t>
      </w:r>
      <w:r w:rsidR="005A7843">
        <w:rPr>
          <w:bCs/>
          <w:iCs/>
          <w:color w:val="000000" w:themeColor="text1"/>
        </w:rPr>
        <w:t xml:space="preserve"> </w:t>
      </w:r>
      <w:r w:rsidR="003766DE">
        <w:rPr>
          <w:bCs/>
          <w:iCs/>
          <w:color w:val="000000" w:themeColor="text1"/>
        </w:rPr>
        <w:t xml:space="preserve">our results </w:t>
      </w:r>
      <w:r w:rsidR="003766DE">
        <w:rPr>
          <w:bCs/>
          <w:iCs/>
          <w:color w:val="000000" w:themeColor="text1"/>
        </w:rPr>
        <w:t xml:space="preserve">more confidently </w:t>
      </w:r>
      <w:r w:rsidR="003766DE">
        <w:rPr>
          <w:bCs/>
          <w:iCs/>
          <w:color w:val="000000" w:themeColor="text1"/>
        </w:rPr>
        <w:t xml:space="preserve">support the idea that </w:t>
      </w:r>
      <w:r w:rsidR="003766DE">
        <w:rPr>
          <w:bCs/>
          <w:iCs/>
          <w:color w:val="000000" w:themeColor="text1"/>
        </w:rPr>
        <w:t xml:space="preserve">the fluconazole resistance </w:t>
      </w:r>
      <w:r w:rsidR="003766DE" w:rsidRPr="00BA3C21">
        <w:rPr>
          <w:bCs/>
          <w:i/>
          <w:iCs/>
          <w:color w:val="000000" w:themeColor="text1"/>
        </w:rPr>
        <w:t>snq2∆yor1∆ybt1∆ycf1∆</w:t>
      </w:r>
      <w:r w:rsidR="003766DE">
        <w:rPr>
          <w:bCs/>
          <w:iCs/>
          <w:color w:val="000000" w:themeColor="text1"/>
        </w:rPr>
        <w:t xml:space="preserve"> </w:t>
      </w:r>
      <w:r w:rsidR="003766DE">
        <w:rPr>
          <w:bCs/>
          <w:iCs/>
          <w:color w:val="000000" w:themeColor="text1"/>
        </w:rPr>
        <w:t xml:space="preserve">can be explained (at least in part) </w:t>
      </w:r>
      <w:r w:rsidR="003766DE">
        <w:rPr>
          <w:bCs/>
          <w:iCs/>
          <w:color w:val="000000" w:themeColor="text1"/>
        </w:rPr>
        <w:t xml:space="preserve">via </w:t>
      </w:r>
      <w:r w:rsidR="003766DE">
        <w:rPr>
          <w:bCs/>
          <w:iCs/>
          <w:color w:val="000000" w:themeColor="text1"/>
        </w:rPr>
        <w:t xml:space="preserve">increased </w:t>
      </w:r>
      <w:r w:rsidR="003766DE" w:rsidRPr="00650B0D">
        <w:rPr>
          <w:bCs/>
          <w:i/>
          <w:iCs/>
          <w:color w:val="000000" w:themeColor="text1"/>
        </w:rPr>
        <w:t>PDR5</w:t>
      </w:r>
      <w:r w:rsidR="003766DE">
        <w:rPr>
          <w:bCs/>
          <w:iCs/>
          <w:color w:val="000000" w:themeColor="text1"/>
        </w:rPr>
        <w:t xml:space="preserve"> </w:t>
      </w:r>
      <w:r w:rsidR="003766DE">
        <w:rPr>
          <w:bCs/>
          <w:iCs/>
          <w:color w:val="000000" w:themeColor="text1"/>
        </w:rPr>
        <w:t>transcript levels.</w:t>
      </w:r>
    </w:p>
    <w:p w14:paraId="7442EEDA" w14:textId="1F3840C2" w:rsidR="00C47B8F" w:rsidRDefault="00C47B8F" w:rsidP="004D0055">
      <w:pPr>
        <w:jc w:val="both"/>
        <w:rPr>
          <w:bCs/>
          <w:iCs/>
          <w:color w:val="000000" w:themeColor="text1"/>
        </w:rPr>
      </w:pPr>
    </w:p>
    <w:p w14:paraId="3269151B" w14:textId="1BCE907B" w:rsidR="00A97DF6" w:rsidRDefault="00A97DF6" w:rsidP="00A97DF6">
      <w:pPr>
        <w:jc w:val="both"/>
        <w:rPr>
          <w:bCs/>
          <w:iCs/>
          <w:color w:val="000000" w:themeColor="text1"/>
        </w:rPr>
      </w:pPr>
      <w:r>
        <w:rPr>
          <w:bCs/>
          <w:iCs/>
          <w:color w:val="000000" w:themeColor="text1"/>
        </w:rPr>
        <w:t xml:space="preserve">Insight into whether Snq2 might inhibit Pdr5 directly via </w:t>
      </w:r>
      <w:r>
        <w:rPr>
          <w:bCs/>
          <w:iCs/>
          <w:color w:val="000000" w:themeColor="text1"/>
        </w:rPr>
        <w:t xml:space="preserve">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w:t>
      </w:r>
      <w:r w:rsidR="00E44E46">
        <w:rPr>
          <w:bCs/>
          <w:iCs/>
          <w:color w:val="000000" w:themeColor="text1"/>
        </w:rPr>
        <w:t xml:space="preserve">modest </w:t>
      </w:r>
      <w:r w:rsidR="00E44E46">
        <w:rPr>
          <w:bCs/>
          <w:iCs/>
          <w:color w:val="000000" w:themeColor="text1"/>
        </w:rPr>
        <w:t xml:space="preserve">(1.5×)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4" w:name="_Hlk530662605"/>
      <w:r w:rsidR="00627DF3">
        <w:rPr>
          <w:bCs/>
          <w:i/>
          <w:iCs/>
          <w:color w:val="000000" w:themeColor="text1"/>
        </w:rPr>
        <w:t>pdr5∆yor1∆</w:t>
      </w:r>
      <w:r w:rsidR="00627DF3">
        <w:rPr>
          <w:bCs/>
          <w:iCs/>
          <w:color w:val="000000" w:themeColor="text1"/>
        </w:rPr>
        <w:t xml:space="preserve">, </w:t>
      </w:r>
      <w:bookmarkEnd w:id="4"/>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pdr5∆</w:t>
      </w:r>
      <w:r w:rsidR="00E44E46">
        <w:rPr>
          <w:bCs/>
          <w:i/>
          <w:iCs/>
          <w:color w:val="000000" w:themeColor="text1"/>
        </w:rPr>
        <w:t xml:space="preserve"> </w:t>
      </w:r>
      <w:r w:rsidR="00E44E46">
        <w:t xml:space="preserve">or </w:t>
      </w:r>
      <w:r w:rsidR="00E44E46">
        <w:rPr>
          <w:bCs/>
          <w:i/>
          <w:iCs/>
          <w:color w:val="000000" w:themeColor="text1"/>
        </w:rPr>
        <w:t>yor1∆</w:t>
      </w:r>
      <w:r w:rsidR="00E44E46">
        <w:rPr>
          <w:bCs/>
          <w:iCs/>
          <w:color w:val="000000" w:themeColor="text1"/>
        </w:rPr>
        <w:t xml:space="preserve">, despite the fact that each </w:t>
      </w:r>
      <w:r w:rsidR="00E44E46">
        <w:rPr>
          <w:bCs/>
          <w:iCs/>
          <w:color w:val="000000" w:themeColor="text1"/>
        </w:rPr>
        <w:t>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w:t>
      </w:r>
      <w:r w:rsidR="00E44E46">
        <w:rPr>
          <w:bCs/>
          <w:iCs/>
          <w:color w:val="000000" w:themeColor="text1"/>
        </w:rPr>
        <w:t>the possibility that transporter</w:t>
      </w:r>
      <w:r w:rsidR="00E44E46">
        <w:rPr>
          <w:bCs/>
          <w:iCs/>
          <w:color w:val="000000" w:themeColor="text1"/>
        </w:rPr>
        <w:t xml:space="preserve"> genes can </w:t>
      </w:r>
      <w:r w:rsidR="00E44E46">
        <w:rPr>
          <w:bCs/>
          <w:iCs/>
          <w:color w:val="000000" w:themeColor="text1"/>
        </w:rPr>
        <w:t>negative</w:t>
      </w:r>
      <w:r w:rsidR="00E44E46">
        <w:rPr>
          <w:bCs/>
          <w:iCs/>
          <w:color w:val="000000" w:themeColor="text1"/>
        </w:rPr>
        <w:t>ly</w:t>
      </w:r>
      <w:r w:rsidR="00E44E46">
        <w:rPr>
          <w:bCs/>
          <w:iCs/>
          <w:color w:val="000000" w:themeColor="text1"/>
        </w:rPr>
        <w:t xml:space="preserve"> influence </w:t>
      </w:r>
      <w:r w:rsidR="00E44E46">
        <w:rPr>
          <w:bCs/>
          <w:iCs/>
          <w:color w:val="000000" w:themeColor="text1"/>
        </w:rPr>
        <w:t>one another by non-transcriptional means</w:t>
      </w:r>
      <w:r w:rsidR="00E44E46">
        <w:rPr>
          <w:bCs/>
          <w:iCs/>
          <w:color w:val="000000" w:themeColor="text1"/>
        </w:rPr>
        <w:t xml:space="preserve">,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w:t>
      </w:r>
      <w:r>
        <w:rPr>
          <w:bCs/>
          <w:iCs/>
          <w:color w:val="000000" w:themeColor="text1"/>
        </w:rPr>
        <w:t xml:space="preserve">Pdr5 and Snq2 </w:t>
      </w:r>
      <w:r>
        <w:rPr>
          <w:bCs/>
          <w:iCs/>
          <w:color w:val="000000" w:themeColor="text1"/>
        </w:rPr>
        <w:t xml:space="preserve">transporters draws subunits away from the homodimeric </w:t>
      </w:r>
      <w:r>
        <w:rPr>
          <w:bCs/>
          <w:iCs/>
          <w:color w:val="000000" w:themeColor="text1"/>
        </w:rPr>
        <w:t xml:space="preserve">Snq2 </w:t>
      </w:r>
      <w:r>
        <w:rPr>
          <w:bCs/>
          <w:iCs/>
          <w:color w:val="000000" w:themeColor="text1"/>
        </w:rPr>
        <w:t xml:space="preserve">complex and thereby reduces </w:t>
      </w:r>
      <w:r>
        <w:rPr>
          <w:bCs/>
          <w:iCs/>
          <w:color w:val="000000" w:themeColor="text1"/>
        </w:rPr>
        <w:t xml:space="preserve">total </w:t>
      </w:r>
      <w:r>
        <w:rPr>
          <w:bCs/>
          <w:iCs/>
          <w:color w:val="000000" w:themeColor="text1"/>
        </w:rPr>
        <w:t>e</w:t>
      </w:r>
      <w:r>
        <w:rPr>
          <w:bCs/>
          <w:iCs/>
          <w:color w:val="000000" w:themeColor="text1"/>
        </w:rPr>
        <w:t xml:space="preserv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w:t>
      </w:r>
      <w:r>
        <w:rPr>
          <w:bCs/>
          <w:iCs/>
          <w:color w:val="000000" w:themeColor="text1"/>
        </w:rPr>
        <w:t xml:space="preserve">Although </w:t>
      </w:r>
      <w:r>
        <w:rPr>
          <w:bCs/>
          <w:iCs/>
          <w:color w:val="000000" w:themeColor="text1"/>
        </w:rPr>
        <w:t xml:space="preserve">the possibility </w:t>
      </w:r>
      <w:r>
        <w:rPr>
          <w:bCs/>
          <w:iCs/>
          <w:color w:val="000000" w:themeColor="text1"/>
        </w:rPr>
        <w:t xml:space="preserve">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w:t>
      </w:r>
      <w:r>
        <w:rPr>
          <w:bCs/>
          <w:iCs/>
          <w:color w:val="000000" w:themeColor="text1"/>
        </w:rPr>
        <w:t xml:space="preserve">the possibility of this mechanism </w:t>
      </w:r>
      <w:r>
        <w:rPr>
          <w:bCs/>
          <w:iCs/>
          <w:color w:val="000000" w:themeColor="text1"/>
        </w:rPr>
        <w:t xml:space="preserve">is </w:t>
      </w:r>
      <w:r>
        <w:rPr>
          <w:bCs/>
          <w:iCs/>
          <w:color w:val="000000" w:themeColor="text1"/>
        </w:rPr>
        <w:t xml:space="preserve">strongly suggested by </w:t>
      </w:r>
      <w:r>
        <w:rPr>
          <w:bCs/>
          <w:iCs/>
          <w:color w:val="000000" w:themeColor="text1"/>
        </w:rPr>
        <w:t xml:space="preserve">the previous benomyl resistance study.  </w:t>
      </w:r>
    </w:p>
    <w:p w14:paraId="42D6E7AE" w14:textId="77777777" w:rsidR="00A97DF6" w:rsidRDefault="00A97DF6" w:rsidP="00A97DF6">
      <w:pPr>
        <w:jc w:val="both"/>
        <w:rPr>
          <w:bCs/>
          <w:iCs/>
          <w:color w:val="000000" w:themeColor="text1"/>
        </w:rPr>
      </w:pPr>
    </w:p>
    <w:p w14:paraId="6001454E" w14:textId="501ECB92" w:rsidR="00C569A0" w:rsidRPr="00FF3025" w:rsidRDefault="00A97DF6">
      <w:pPr>
        <w:jc w:val="both"/>
        <w:rPr>
          <w:bCs/>
          <w:iCs/>
          <w:color w:val="000000" w:themeColor="text1"/>
        </w:rPr>
      </w:pPr>
      <w:r>
        <w:rPr>
          <w:bCs/>
          <w:iCs/>
          <w:color w:val="000000" w:themeColor="text1"/>
        </w:rPr>
        <w:t xml:space="preserve">We </w:t>
      </w:r>
      <w:r>
        <w:rPr>
          <w:bCs/>
          <w:iCs/>
          <w:color w:val="000000" w:themeColor="text1"/>
        </w:rPr>
        <w:t xml:space="preserve">next </w:t>
      </w:r>
      <w:r>
        <w:rPr>
          <w:bCs/>
          <w:iCs/>
          <w:color w:val="000000" w:themeColor="text1"/>
        </w:rPr>
        <w:t xml:space="preserve">further </w:t>
      </w:r>
      <w:r>
        <w:rPr>
          <w:bCs/>
          <w:iCs/>
          <w:color w:val="000000" w:themeColor="text1"/>
        </w:rPr>
        <w:t xml:space="preserve">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w:t>
      </w:r>
      <w:r>
        <w:rPr>
          <w:bCs/>
          <w:iCs/>
          <w:color w:val="000000" w:themeColor="text1"/>
        </w:rPr>
        <w:t xml:space="preserve">might also be </w:t>
      </w:r>
      <w:r>
        <w:rPr>
          <w:bCs/>
          <w:iCs/>
          <w:color w:val="000000" w:themeColor="text1"/>
        </w:rPr>
        <w:t xml:space="preserve">mediated by direct physical interactions. </w:t>
      </w:r>
      <w:r w:rsidR="007608E9">
        <w:rPr>
          <w:bCs/>
          <w:iCs/>
          <w:color w:val="000000" w:themeColor="text1"/>
        </w:rPr>
        <w:t xml:space="preserve"> This model predict</w:t>
      </w:r>
      <w:r w:rsidR="007608E9">
        <w:rPr>
          <w:bCs/>
          <w:iCs/>
          <w:color w:val="000000" w:themeColor="text1"/>
        </w:rPr>
        <w:t>ed</w:t>
      </w:r>
      <w:r w:rsidR="007608E9">
        <w:rPr>
          <w:bCs/>
          <w:iCs/>
          <w:color w:val="000000" w:themeColor="text1"/>
        </w:rPr>
        <w:t xml:space="preserve"> </w:t>
      </w:r>
      <w:r w:rsidR="007608E9">
        <w:rPr>
          <w:bCs/>
          <w:iCs/>
          <w:color w:val="000000" w:themeColor="text1"/>
        </w:rPr>
        <w:t xml:space="preserve">a heterodimeric </w:t>
      </w:r>
      <w:r w:rsidR="007608E9">
        <w:rPr>
          <w:bCs/>
          <w:iCs/>
          <w:color w:val="000000" w:themeColor="text1"/>
        </w:rPr>
        <w:t>interaction betwe</w:t>
      </w:r>
      <w:r w:rsidR="007608E9">
        <w:rPr>
          <w:bCs/>
          <w:iCs/>
          <w:color w:val="000000" w:themeColor="text1"/>
        </w:rPr>
        <w:t xml:space="preserv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ins w:id="5" w:author="Albi Celaj" w:date="2018-11-22T17:38:00Z">
        <w:r w:rsidR="00344650">
          <w:rPr>
            <w:bCs/>
            <w:iCs/>
            <w:color w:val="000000" w:themeColor="text1"/>
          </w:rPr>
          <w:t>,</w:t>
        </w:r>
      </w:ins>
      <w:del w:id="6" w:author="Albi Celaj" w:date="2018-11-22T17:38:00Z">
        <w:r w:rsidR="007608E9" w:rsidDel="00344650">
          <w:rPr>
            <w:bCs/>
            <w:iCs/>
            <w:color w:val="000000" w:themeColor="text1"/>
          </w:rPr>
          <w:delText>.  This model</w:delText>
        </w:r>
      </w:del>
      <w:r w:rsidR="007608E9">
        <w:rPr>
          <w:bCs/>
          <w:iCs/>
          <w:color w:val="000000" w:themeColor="text1"/>
        </w:rPr>
        <w:t xml:space="preserve"> </w:t>
      </w:r>
      <w:ins w:id="7" w:author="Albi Celaj" w:date="2018-11-22T17:38:00Z">
        <w:r w:rsidR="00344650">
          <w:rPr>
            <w:bCs/>
            <w:iCs/>
            <w:color w:val="000000" w:themeColor="text1"/>
          </w:rPr>
          <w:t xml:space="preserve">and </w:t>
        </w:r>
      </w:ins>
      <w:r w:rsidR="007608E9">
        <w:rPr>
          <w:bCs/>
          <w:iCs/>
          <w:color w:val="000000" w:themeColor="text1"/>
        </w:rPr>
        <w:t xml:space="preserve">is made more plausible by the fact that Pdr5 and Yor1 are paralogs, and each </w:t>
      </w:r>
      <w:r w:rsidR="007608E9">
        <w:rPr>
          <w:bCs/>
          <w:iCs/>
          <w:color w:val="000000" w:themeColor="text1"/>
        </w:rPr>
        <w:t>can form a homodimer</w:t>
      </w:r>
      <w:r w:rsidR="00C241BD">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34,50&lt;/sup&gt;","plainTextFormattedCitation":"34,50","previouslyFormattedCitation":"&lt;sup&gt;34,50&lt;/sup&gt;"},"properties":{"noteIndex":0},"schema":"https://github.com/citation-style-language/schema/raw/master/csl-citation.json"}</w:instrText>
      </w:r>
      <w:r w:rsidR="00C241BD">
        <w:rPr>
          <w:bCs/>
          <w:iCs/>
          <w:color w:val="000000" w:themeColor="text1"/>
        </w:rPr>
        <w:fldChar w:fldCharType="separate"/>
      </w:r>
      <w:r w:rsidR="00C241BD" w:rsidRPr="00C241BD">
        <w:rPr>
          <w:bCs/>
          <w:iCs/>
          <w:noProof/>
          <w:color w:val="000000" w:themeColor="text1"/>
          <w:vertAlign w:val="superscript"/>
        </w:rPr>
        <w:t>34,50</w:t>
      </w:r>
      <w:r w:rsidR="00C241BD">
        <w:rPr>
          <w:bCs/>
          <w:iCs/>
          <w:color w:val="000000" w:themeColor="text1"/>
        </w:rPr>
        <w:fldChar w:fldCharType="end"/>
      </w:r>
      <w:r w:rsidR="007608E9">
        <w:rPr>
          <w:bCs/>
          <w:iCs/>
          <w:color w:val="000000" w:themeColor="text1"/>
        </w:rPr>
        <w:t xml:space="preserve">.  </w:t>
      </w:r>
      <w:r w:rsidR="007608E9">
        <w:rPr>
          <w:bCs/>
          <w:iCs/>
          <w:color w:val="000000" w:themeColor="text1"/>
        </w:rPr>
        <w:t>Because all known protein interaction</w:t>
      </w:r>
      <w:r w:rsidR="007608E9">
        <w:rPr>
          <w:bCs/>
          <w:iCs/>
          <w:color w:val="000000" w:themeColor="text1"/>
        </w:rPr>
        <w:t xml:space="preserve">-testing methods </w:t>
      </w:r>
      <w:r w:rsidR="007608E9">
        <w:rPr>
          <w:bCs/>
          <w:iCs/>
          <w:color w:val="000000" w:themeColor="text1"/>
        </w:rPr>
        <w:t>miss the majority of real interactions</w:t>
      </w:r>
      <w:r w:rsidR="00FB3230">
        <w:rPr>
          <w:bCs/>
          <w:iCs/>
          <w:color w:val="000000" w:themeColor="text1"/>
        </w:rPr>
        <w:fldChar w:fldCharType="begin" w:fldLock="1"/>
      </w:r>
      <w:r w:rsidR="00FB3230">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51&lt;/sup&gt;","plainTextFormattedCitation":"51"},"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51</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t>
      </w:r>
      <w:r w:rsidR="007608E9">
        <w:rPr>
          <w:bCs/>
          <w:iCs/>
          <w:color w:val="000000" w:themeColor="text1"/>
        </w:rPr>
        <w:t xml:space="preserve">we </w:t>
      </w:r>
      <w:ins w:id="8" w:author="Albi Celaj" w:date="2018-11-22T17:38:00Z">
        <w:r w:rsidR="00344650">
          <w:rPr>
            <w:bCs/>
            <w:iCs/>
            <w:color w:val="000000" w:themeColor="text1"/>
          </w:rPr>
          <w:t>re-</w:t>
        </w:r>
      </w:ins>
      <w:r w:rsidR="007608E9">
        <w:rPr>
          <w:bCs/>
          <w:iCs/>
          <w:color w:val="000000" w:themeColor="text1"/>
        </w:rPr>
        <w:t xml:space="preserve">tested for the model-predicted Pdr5-Yor1 interaction using </w:t>
      </w:r>
      <w:r w:rsidR="007608E9">
        <w:rPr>
          <w:bCs/>
          <w:iCs/>
          <w:color w:val="000000" w:themeColor="text1"/>
        </w:rPr>
        <w:t xml:space="preserve">two </w:t>
      </w:r>
      <w:r w:rsidR="007608E9">
        <w:rPr>
          <w:bCs/>
          <w:iCs/>
          <w:color w:val="000000" w:themeColor="text1"/>
        </w:rPr>
        <w:t xml:space="preserve">distinct </w:t>
      </w:r>
      <w:r w:rsidR="007608E9">
        <w:rPr>
          <w:bCs/>
          <w:iCs/>
          <w:color w:val="000000" w:themeColor="text1"/>
        </w:rPr>
        <w:t>protein interaction assay</w:t>
      </w:r>
      <w:r w:rsidR="007608E9">
        <w:rPr>
          <w:bCs/>
          <w:iCs/>
          <w:color w:val="000000" w:themeColor="text1"/>
        </w:rPr>
        <w:t>s</w:t>
      </w:r>
      <w:r w:rsidR="007608E9">
        <w:rPr>
          <w:bCs/>
          <w:iCs/>
          <w:color w:val="000000" w:themeColor="text1"/>
        </w:rPr>
        <w:t>: MYTH</w:t>
      </w:r>
      <w:r w:rsidR="00FB3230">
        <w:rPr>
          <w:bCs/>
          <w:iCs/>
          <w:color w:val="000000" w:themeColor="text1"/>
        </w:rPr>
        <w:fldChar w:fldCharType="begin" w:fldLock="1"/>
      </w:r>
      <w:r w:rsidR="00FB3230">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34</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B3230">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rsidR="00FB3230">
        <w:rPr>
          <w:bCs/>
          <w:iCs/>
          <w:color w:val="000000" w:themeColor="text1"/>
        </w:rPr>
        <w:fldChar w:fldCharType="separate"/>
      </w:r>
      <w:r w:rsidR="00FB3230" w:rsidRPr="00FB3230">
        <w:rPr>
          <w:bCs/>
          <w:iCs/>
          <w:noProof/>
          <w:color w:val="000000" w:themeColor="text1"/>
          <w:vertAlign w:val="superscript"/>
        </w:rPr>
        <w:t>50</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ins w:id="9" w:author="Albi Celaj" w:date="2018-11-22T17:40:00Z">
        <w:r w:rsidR="00FB3230">
          <w:rPr>
            <w:bCs/>
            <w:iCs/>
            <w:color w:val="000000" w:themeColor="text1"/>
          </w:rPr>
          <w:t>were</w:t>
        </w:r>
      </w:ins>
      <w:ins w:id="10" w:author="Albi Celaj" w:date="2018-11-22T17:44:00Z">
        <w:r w:rsidR="00AE0D97">
          <w:rPr>
            <w:bCs/>
            <w:iCs/>
            <w:color w:val="000000" w:themeColor="text1"/>
          </w:rPr>
          <w:t xml:space="preserve"> recovered in their corresponding assays</w:t>
        </w:r>
      </w:ins>
      <w:del w:id="11" w:author="Albi Celaj" w:date="2018-11-22T17:44:00Z">
        <w:r w:rsidR="00022EC9" w:rsidDel="00AE0D97">
          <w:rPr>
            <w:bCs/>
            <w:iCs/>
            <w:color w:val="000000" w:themeColor="text1"/>
          </w:rPr>
          <w:delText>were recovered by at least one of the MYTH or PCA assays we performed</w:delText>
        </w:r>
      </w:del>
      <w:r w:rsidR="00022EC9">
        <w:rPr>
          <w:bCs/>
          <w:iCs/>
          <w:color w:val="000000" w:themeColor="text1"/>
        </w:rPr>
        <w:t xml:space="preserve"> (Fig. 4F, S11, S12).  </w:t>
      </w:r>
      <w:r w:rsidR="007608E9">
        <w:rPr>
          <w:bCs/>
          <w:iCs/>
          <w:color w:val="000000" w:themeColor="text1"/>
        </w:rPr>
        <w:t>Although PCA (Fig. S11)</w:t>
      </w:r>
      <w:r w:rsidR="007608E9">
        <w:rPr>
          <w:bCs/>
          <w:iCs/>
          <w:color w:val="000000" w:themeColor="text1"/>
        </w:rPr>
        <w:t xml:space="preserve"> </w:t>
      </w:r>
      <w:r w:rsidR="007608E9">
        <w:rPr>
          <w:bCs/>
          <w:iCs/>
          <w:color w:val="000000" w:themeColor="text1"/>
        </w:rPr>
        <w:t xml:space="preserve">did </w:t>
      </w:r>
      <w:r w:rsidR="007608E9">
        <w:rPr>
          <w:bCs/>
          <w:iCs/>
          <w:color w:val="000000" w:themeColor="text1"/>
        </w:rPr>
        <w:t xml:space="preserve">not detect the </w:t>
      </w:r>
      <w:r w:rsidR="00022EC9">
        <w:rPr>
          <w:bCs/>
          <w:iCs/>
          <w:color w:val="000000" w:themeColor="text1"/>
        </w:rPr>
        <w:t xml:space="preserve">predicted Pdr5-Yor1 </w:t>
      </w:r>
      <w:r w:rsidR="007608E9">
        <w:rPr>
          <w:bCs/>
          <w:iCs/>
          <w:color w:val="000000" w:themeColor="text1"/>
        </w:rPr>
        <w:t xml:space="preserve">interaction, it was </w:t>
      </w:r>
      <w:r w:rsidR="007608E9">
        <w:rPr>
          <w:bCs/>
          <w:iCs/>
          <w:color w:val="000000" w:themeColor="text1"/>
        </w:rPr>
        <w:t xml:space="preserve">revealed </w:t>
      </w:r>
      <w:r w:rsidR="007608E9">
        <w:rPr>
          <w:bCs/>
          <w:iCs/>
          <w:color w:val="000000" w:themeColor="text1"/>
        </w:rPr>
        <w:t xml:space="preserve">by </w:t>
      </w:r>
      <w:r w:rsidR="002C20D8">
        <w:rPr>
          <w:bCs/>
          <w:iCs/>
          <w:color w:val="000000" w:themeColor="text1"/>
        </w:rPr>
        <w:t xml:space="preserve">MYTH (Fig. 4F, S12). </w:t>
      </w:r>
      <w:r w:rsidR="00C26E96">
        <w:rPr>
          <w:bCs/>
          <w:iCs/>
          <w:color w:val="000000" w:themeColor="text1"/>
        </w:rPr>
        <w:t>Given a much-higher baseline abundance of Pdr5 than Snq2</w:t>
      </w:r>
      <w:r w:rsidR="00C26E96">
        <w:rPr>
          <w:bCs/>
          <w:iCs/>
          <w:color w:val="000000" w:themeColor="text1"/>
        </w:rPr>
        <w:fldChar w:fldCharType="begin" w:fldLock="1"/>
      </w:r>
      <w:r w:rsidR="00FB3230">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51&lt;/sup&gt;"},"properties":{"noteIndex":0},"schema":"https://github.com/citation-style-language/schema/raw/master/csl-citation.json"}</w:instrText>
      </w:r>
      <w:r w:rsidR="00C26E96">
        <w:rPr>
          <w:bCs/>
          <w:iCs/>
          <w:color w:val="000000" w:themeColor="text1"/>
        </w:rPr>
        <w:fldChar w:fldCharType="separate"/>
      </w:r>
      <w:r w:rsidR="00FB3230" w:rsidRPr="00FB3230">
        <w:rPr>
          <w:bCs/>
          <w:iCs/>
          <w:noProof/>
          <w:color w:val="000000" w:themeColor="text1"/>
          <w:vertAlign w:val="superscript"/>
        </w:rPr>
        <w:t>52</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52102A">
        <w:rPr>
          <w:bCs/>
          <w:iCs/>
          <w:color w:val="000000" w:themeColor="text1"/>
        </w:rPr>
        <w:t>Fig.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t>
      </w:r>
      <w:r w:rsidR="00022EC9">
        <w:rPr>
          <w:bCs/>
          <w:iCs/>
          <w:color w:val="000000" w:themeColor="text1"/>
        </w:rPr>
        <w:t xml:space="preserve">whereby gene deletions can relieve </w:t>
      </w:r>
      <w:r w:rsidR="00022EC9">
        <w:rPr>
          <w:bCs/>
          <w:iCs/>
          <w:color w:val="000000" w:themeColor="text1"/>
        </w:rPr>
        <w:t xml:space="preserve">Pdr5 inhibition, one in which </w:t>
      </w:r>
      <w:r w:rsidR="00022EC9">
        <w:rPr>
          <w:bCs/>
          <w:iCs/>
          <w:color w:val="000000" w:themeColor="text1"/>
        </w:rPr>
        <w:t xml:space="preserve">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l</w:t>
      </w:r>
      <w:r w:rsidR="00022EC9">
        <w:rPr>
          <w:bCs/>
          <w:iCs/>
          <w:color w:val="000000" w:themeColor="text1"/>
        </w:rPr>
        <w:t xml:space="preserve">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34B83037" w14:textId="77777777" w:rsidR="000132AB" w:rsidRDefault="000132AB" w:rsidP="002855ED">
      <w:pPr>
        <w:jc w:val="both"/>
        <w:outlineLvl w:val="0"/>
        <w:rPr>
          <w:bCs/>
          <w:iCs/>
          <w:color w:val="000000" w:themeColor="text1"/>
        </w:rPr>
      </w:pPr>
    </w:p>
    <w:p w14:paraId="6B9C221F" w14:textId="2EBA0122" w:rsidR="00B100D0" w:rsidRDefault="000132AB" w:rsidP="002855ED">
      <w:pPr>
        <w:jc w:val="both"/>
        <w:outlineLvl w:val="0"/>
        <w:rPr>
          <w:bCs/>
          <w:iCs/>
          <w:color w:val="000000" w:themeColor="text1"/>
        </w:rPr>
      </w:pPr>
      <w:r>
        <w:rPr>
          <w:bCs/>
          <w:iCs/>
          <w:color w:val="000000" w:themeColor="text1"/>
        </w:rPr>
        <w:lastRenderedPageBreak/>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multi-variant </w:t>
      </w:r>
      <w:r w:rsidR="007F766B">
        <w:rPr>
          <w:bCs/>
          <w:iCs/>
          <w:color w:val="000000" w:themeColor="text1"/>
        </w:rPr>
        <w:t>effect</w:t>
      </w:r>
      <w:r w:rsidR="00CB6873">
        <w:rPr>
          <w:bCs/>
          <w:iCs/>
          <w:color w:val="000000" w:themeColor="text1"/>
        </w:rPr>
        <w: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sidR="0032207D">
        <w:rPr>
          <w:bCs/>
          <w:iCs/>
          <w:color w:val="000000" w:themeColor="text1"/>
        </w:rPr>
        <w:t>of multi-mutant individuals</w:t>
      </w:r>
      <w:r w:rsidR="00AF4B0B">
        <w:rPr>
          <w:bCs/>
          <w:iCs/>
          <w:color w:val="000000" w:themeColor="text1"/>
        </w:rPr>
        <w:t>,</w:t>
      </w:r>
      <w:r w:rsidR="00F65396">
        <w:rPr>
          <w:bCs/>
          <w:iCs/>
          <w:color w:val="000000" w:themeColor="text1"/>
        </w:rPr>
        <w:t xml:space="preserve"> </w:t>
      </w:r>
      <w:r w:rsidR="003E7B8E">
        <w:rPr>
          <w:bCs/>
          <w:iCs/>
          <w:color w:val="000000" w:themeColor="text1"/>
        </w:rPr>
        <w:t xml:space="preserve">and showed that </w:t>
      </w:r>
      <w:r w:rsidR="008E40C6">
        <w:rPr>
          <w:bCs/>
          <w:iCs/>
          <w:color w:val="000000" w:themeColor="text1"/>
        </w:rPr>
        <w:t>the resulting complex genetic profile could be used to computationally reconstruct a</w:t>
      </w:r>
      <w:r w:rsidR="00CB6873">
        <w:rPr>
          <w:bCs/>
          <w:iCs/>
          <w:color w:val="000000" w:themeColor="text1"/>
        </w:rPr>
        <w:t xml:space="preserve"> </w:t>
      </w:r>
      <w:r w:rsidR="008E40C6">
        <w:rPr>
          <w:bCs/>
          <w:iCs/>
          <w:color w:val="000000" w:themeColor="text1"/>
        </w:rPr>
        <w:t>neural network 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illustrate</w:t>
      </w:r>
      <w:r w:rsidR="007F766B">
        <w:rPr>
          <w:bCs/>
          <w:iCs/>
          <w:color w:val="000000" w:themeColor="text1"/>
        </w:rPr>
        <w:t>d</w:t>
      </w:r>
      <w:r w:rsidR="00CB6873">
        <w:rPr>
          <w:bCs/>
          <w:iCs/>
          <w:color w:val="000000" w:themeColor="text1"/>
        </w:rPr>
        <w:t xml:space="preserve"> </w:t>
      </w:r>
      <w:r w:rsidR="002F2702">
        <w:rPr>
          <w:bCs/>
          <w:iCs/>
          <w:color w:val="000000" w:themeColor="text1"/>
        </w:rPr>
        <w:t>how compound resistance is mediated by a system of ABC transporters</w:t>
      </w:r>
      <w:r w:rsidR="007F766B">
        <w:rPr>
          <w:bCs/>
          <w:iCs/>
          <w:color w:val="000000" w:themeColor="text1"/>
        </w:rPr>
        <w:t xml:space="preserve"> and guided further experimental validation</w:t>
      </w:r>
      <w:r w:rsidR="00CB6873">
        <w:rPr>
          <w:bCs/>
          <w:iCs/>
          <w:color w:val="000000" w:themeColor="text1"/>
        </w:rPr>
        <w:t xml:space="preserve">.  </w:t>
      </w:r>
      <w:r w:rsidR="000D4F48">
        <w:rPr>
          <w:bCs/>
          <w:iCs/>
          <w:color w:val="000000" w:themeColor="text1"/>
        </w:rPr>
        <w:t>Even within this highly-characterized gene family</w:t>
      </w:r>
      <w:r w:rsidR="000D4F48">
        <w:rPr>
          <w:rFonts w:eastAsia="Times New Roman"/>
        </w:rPr>
        <w:t>,</w:t>
      </w:r>
      <w:r w:rsidR="002855ED">
        <w:rPr>
          <w:rFonts w:eastAsia="Times New Roman"/>
        </w:rPr>
        <w:t xml:space="preserve"> </w:t>
      </w:r>
      <w:r w:rsidR="005733B0">
        <w:rPr>
          <w:rFonts w:eastAsia="Times New Roman"/>
        </w:rPr>
        <w:t xml:space="preserve">the demonstrated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953A4D">
        <w:rPr>
          <w:bCs/>
          <w:iCs/>
          <w:color w:val="000000" w:themeColor="text1"/>
        </w:rPr>
        <w:t>sets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7F766B">
        <w:rPr>
          <w:bCs/>
          <w:iCs/>
          <w:color w:val="000000" w:themeColor="text1"/>
        </w:rPr>
        <w:t xml:space="preserve">the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1B38DD">
        <w:rPr>
          <w:bCs/>
          <w:iCs/>
          <w:color w:val="000000" w:themeColor="text1"/>
        </w:rPr>
        <w:t xml:space="preserve">many </w:t>
      </w:r>
      <w:r w:rsidR="00B100D0">
        <w:rPr>
          <w:bCs/>
          <w:iCs/>
          <w:color w:val="000000" w:themeColor="text1"/>
        </w:rPr>
        <w:t>other compounds.</w:t>
      </w:r>
    </w:p>
    <w:p w14:paraId="2FE727B4" w14:textId="77777777" w:rsidR="00B100D0" w:rsidRDefault="00B100D0" w:rsidP="002855ED">
      <w:pPr>
        <w:jc w:val="both"/>
        <w:outlineLvl w:val="0"/>
        <w:rPr>
          <w:bCs/>
          <w:iCs/>
          <w:color w:val="000000" w:themeColor="text1"/>
        </w:rPr>
      </w:pPr>
    </w:p>
    <w:p w14:paraId="40D9770D" w14:textId="5CC88E1B" w:rsidR="00F65396" w:rsidRDefault="001B38DD" w:rsidP="00542492">
      <w:pPr>
        <w:jc w:val="both"/>
        <w:outlineLvl w:val="0"/>
        <w:rPr>
          <w:bCs/>
          <w:iCs/>
          <w:color w:val="000000" w:themeColor="text1"/>
        </w:rPr>
      </w:pPr>
      <w:r>
        <w:rPr>
          <w:bCs/>
          <w:iCs/>
          <w:color w:val="000000" w:themeColor="text1"/>
        </w:rPr>
        <w:t>T</w:t>
      </w:r>
      <w:r w:rsidR="00241F1A">
        <w:rPr>
          <w:bCs/>
          <w:iCs/>
          <w:color w:val="000000" w:themeColor="text1"/>
        </w:rPr>
        <w:t xml:space="preserve">he </w:t>
      </w:r>
      <w:r w:rsidR="00BA5262">
        <w:rPr>
          <w:bCs/>
          <w:iCs/>
          <w:color w:val="000000" w:themeColor="text1"/>
        </w:rPr>
        <w:t>creation</w:t>
      </w:r>
      <w:r w:rsidR="00241F1A">
        <w:rPr>
          <w:bCs/>
          <w:iCs/>
          <w:color w:val="000000" w:themeColor="text1"/>
        </w:rPr>
        <w:t xml:space="preserve"> of a wild-type ‘barcoder’ collection enabled efficient introduction of complex combinations of mutations into a trackable population.  </w:t>
      </w:r>
      <w:r w:rsidR="00542492">
        <w:rPr>
          <w:bCs/>
          <w:iCs/>
          <w:color w:val="000000" w:themeColor="text1"/>
        </w:rPr>
        <w:t>Th</w:t>
      </w:r>
      <w:r w:rsidR="00241F1A">
        <w:rPr>
          <w:bCs/>
          <w:iCs/>
          <w:color w:val="000000" w:themeColor="text1"/>
        </w:rPr>
        <w:t>us, the described</w:t>
      </w:r>
      <w:r w:rsidR="00542492">
        <w:rPr>
          <w:bCs/>
          <w:iCs/>
          <w:color w:val="000000" w:themeColor="text1"/>
        </w:rPr>
        <w:t xml:space="preserve">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w:t>
      </w:r>
      <w:r w:rsidR="0084352F">
        <w:rPr>
          <w:bCs/>
          <w:iCs/>
          <w:color w:val="000000" w:themeColor="text1"/>
        </w:rPr>
        <w:t>variant yeast</w:t>
      </w:r>
      <w:r w:rsidR="00542492">
        <w:rPr>
          <w:bCs/>
          <w:iCs/>
          <w:color w:val="000000" w:themeColor="text1"/>
        </w:rPr>
        <w:t xml:space="preserve"> strains</w:t>
      </w:r>
      <w:r w:rsidR="00234455">
        <w:rPr>
          <w:bCs/>
          <w:iCs/>
          <w:color w:val="000000" w:themeColor="text1"/>
        </w:rPr>
        <w:t>.  For example, the availability of a 16-deletion mutant for GPCR pathway-related genes</w:t>
      </w:r>
      <w:r w:rsidR="00234455">
        <w:rPr>
          <w:bCs/>
          <w:iCs/>
          <w:color w:val="000000" w:themeColor="text1"/>
        </w:rPr>
        <w:fldChar w:fldCharType="begin" w:fldLock="1"/>
      </w:r>
      <w:r w:rsidR="00FB3230">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52&lt;/sup&gt;"},"properties":{"noteIndex":0},"schema":"https://github.com/citation-style-language/schema/raw/master/csl-citation.json"}</w:instrText>
      </w:r>
      <w:r w:rsidR="00234455">
        <w:rPr>
          <w:bCs/>
          <w:iCs/>
          <w:color w:val="000000" w:themeColor="text1"/>
        </w:rPr>
        <w:fldChar w:fldCharType="separate"/>
      </w:r>
      <w:r w:rsidR="00FB3230" w:rsidRPr="00FB3230">
        <w:rPr>
          <w:bCs/>
          <w:iCs/>
          <w:noProof/>
          <w:color w:val="000000" w:themeColor="text1"/>
          <w:vertAlign w:val="superscript"/>
        </w:rPr>
        <w:t>53</w:t>
      </w:r>
      <w:r w:rsidR="00234455">
        <w:rPr>
          <w:bCs/>
          <w:iCs/>
          <w:color w:val="000000" w:themeColor="text1"/>
        </w:rPr>
        <w:fldChar w:fldCharType="end"/>
      </w:r>
      <w:r w:rsidR="00234455">
        <w:rPr>
          <w:bCs/>
          <w:iCs/>
          <w:color w:val="000000" w:themeColor="text1"/>
        </w:rPr>
        <w:t xml:space="preserve"> permit</w:t>
      </w:r>
      <w:r w:rsidR="00740FE8">
        <w:rPr>
          <w:bCs/>
          <w:iCs/>
          <w:color w:val="000000" w:themeColor="text1"/>
        </w:rPr>
        <w:t>s</w:t>
      </w:r>
      <w:r w:rsidR="00234455">
        <w:rPr>
          <w:bCs/>
          <w:iCs/>
          <w:color w:val="000000" w:themeColor="text1"/>
        </w:rPr>
        <w:t xml:space="preserve"> a similar DCGA of this system.</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FB3230">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53&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FB3230">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FB3230" w:rsidRPr="00FB3230">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w:t>
      </w:r>
      <w:r w:rsidR="003258F7">
        <w:rPr>
          <w:bCs/>
          <w:iCs/>
          <w:color w:val="000000" w:themeColor="text1"/>
        </w:rPr>
        <w:t xml:space="preserve">even </w:t>
      </w:r>
      <w:r w:rsidR="004F1A30">
        <w:rPr>
          <w:bCs/>
          <w:iCs/>
          <w:color w:val="000000" w:themeColor="text1"/>
        </w:rPr>
        <w:t>further</w:t>
      </w:r>
      <w:r w:rsidR="00360A90">
        <w:rPr>
          <w:bCs/>
          <w:iCs/>
          <w:color w:val="000000" w:themeColor="text1"/>
        </w:rPr>
        <w:t xml:space="preserve"> </w:t>
      </w:r>
      <w:r w:rsidR="007F766B">
        <w:rPr>
          <w:bCs/>
          <w:iCs/>
          <w:color w:val="000000" w:themeColor="text1"/>
        </w:rPr>
        <w:t>circumvent the impact of</w:t>
      </w:r>
      <w:r w:rsidR="00360A90">
        <w:rPr>
          <w:bCs/>
          <w:iCs/>
          <w:color w:val="000000" w:themeColor="text1"/>
        </w:rPr>
        <w:t xml:space="preserve">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34A3598A"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0132AB">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132AB">
        <w:rPr>
          <w:bCs/>
          <w:iCs/>
          <w:color w:val="000000" w:themeColor="text1"/>
        </w:rPr>
        <w:fldChar w:fldCharType="separate"/>
      </w:r>
      <w:r w:rsidR="000132AB" w:rsidRPr="000C5C2F">
        <w:rPr>
          <w:bCs/>
          <w:iCs/>
          <w:noProof/>
          <w:color w:val="000000" w:themeColor="text1"/>
          <w:vertAlign w:val="superscript"/>
        </w:rPr>
        <w:t>37</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an intriguing possibility</w:t>
      </w:r>
      <w:r w:rsidR="002F2702">
        <w:rPr>
          <w:bCs/>
          <w:iCs/>
          <w:color w:val="000000" w:themeColor="text1"/>
        </w:rPr>
        <w:t xml:space="preserve"> to understand a medically-important gene system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As</w:t>
      </w:r>
      <w:r w:rsidR="005E35E9" w:rsidRPr="00233F15">
        <w:rPr>
          <w:bCs/>
          <w:iCs/>
          <w:color w:val="000000" w:themeColor="text1"/>
        </w:rPr>
        <w:t xml:space="preserve"> </w:t>
      </w:r>
      <w:r w:rsidR="0046090B">
        <w:rPr>
          <w:bCs/>
          <w:iCs/>
          <w:color w:val="000000" w:themeColor="text1"/>
        </w:rPr>
        <w:t xml:space="preserve">direct population engineering </w:t>
      </w:r>
      <w:r w:rsidR="007F766B">
        <w:rPr>
          <w:bCs/>
          <w:iCs/>
          <w:color w:val="000000" w:themeColor="text1"/>
        </w:rPr>
        <w:t>presents more</w:t>
      </w:r>
      <w:r w:rsidR="0046090B">
        <w:rPr>
          <w:bCs/>
          <w:iCs/>
          <w:color w:val="000000" w:themeColor="text1"/>
        </w:rPr>
        <w:t xml:space="preserve"> challeng</w:t>
      </w:r>
      <w:r w:rsidR="007F766B">
        <w:rPr>
          <w:bCs/>
          <w:iCs/>
          <w:color w:val="000000" w:themeColor="text1"/>
        </w:rPr>
        <w:t>es</w:t>
      </w:r>
      <w:r w:rsidR="0046090B">
        <w:rPr>
          <w:bCs/>
          <w:iCs/>
          <w:color w:val="000000" w:themeColor="text1"/>
        </w:rPr>
        <w:t xml:space="preserve"> than the </w:t>
      </w:r>
      <w:r w:rsidR="005E35E9">
        <w:rPr>
          <w:bCs/>
          <w:iCs/>
          <w:color w:val="000000" w:themeColor="text1"/>
        </w:rPr>
        <w:t xml:space="preserve">engineering </w:t>
      </w:r>
      <w:r w:rsidR="00E55405">
        <w:rPr>
          <w:bCs/>
          <w:iCs/>
          <w:color w:val="000000" w:themeColor="text1"/>
        </w:rPr>
        <w:t xml:space="preserve">of </w:t>
      </w:r>
      <w:r w:rsidR="005E35E9">
        <w:rPr>
          <w:bCs/>
          <w:iCs/>
          <w:color w:val="000000" w:themeColor="text1"/>
        </w:rPr>
        <w:t>one</w:t>
      </w:r>
      <w:r w:rsidR="0046090B">
        <w:rPr>
          <w:bCs/>
          <w:iCs/>
          <w:color w:val="000000" w:themeColor="text1"/>
        </w:rPr>
        <w:t xml:space="preserve"> or few parental strains</w:t>
      </w:r>
      <w:r w:rsidR="0000388E">
        <w:rPr>
          <w:bCs/>
          <w:iCs/>
          <w:color w:val="000000" w:themeColor="text1"/>
        </w:rPr>
        <w:t xml:space="preserve"> required for a cross</w:t>
      </w:r>
      <w:r w:rsidR="0046090B">
        <w:rPr>
          <w:bCs/>
          <w:iCs/>
          <w:color w:val="000000" w:themeColor="text1"/>
        </w:rPr>
        <w:t xml:space="preserve">, </w:t>
      </w:r>
      <w:r w:rsidR="005E35E9">
        <w:rPr>
          <w:bCs/>
          <w:iCs/>
          <w:color w:val="000000" w:themeColor="text1"/>
        </w:rPr>
        <w:t xml:space="preserve">this is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470280F"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 xml:space="preserve">will likely permit the engineering of </w:t>
      </w:r>
      <w:r w:rsidR="00F7438F">
        <w:rPr>
          <w:bCs/>
          <w:iCs/>
          <w:color w:val="000000" w:themeColor="text1"/>
        </w:rPr>
        <w:t xml:space="preserve">very large </w:t>
      </w:r>
      <w:r w:rsidR="009A036F">
        <w:rPr>
          <w:bCs/>
          <w:iCs/>
          <w:color w:val="000000" w:themeColor="text1"/>
        </w:rPr>
        <w:t>populations</w:t>
      </w:r>
      <w:r w:rsidR="00F7438F">
        <w:rPr>
          <w:bCs/>
          <w:iCs/>
          <w:color w:val="000000" w:themeColor="text1"/>
        </w:rPr>
        <w:t xml:space="preserve">, </w:t>
      </w:r>
      <w:r w:rsidR="000852C0">
        <w:rPr>
          <w:bCs/>
          <w:iCs/>
          <w:color w:val="000000" w:themeColor="text1"/>
        </w:rPr>
        <w:t>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AC39E5E" w14:textId="77777777" w:rsidR="0049785C" w:rsidRDefault="0049785C" w:rsidP="00044587">
      <w:pPr>
        <w:jc w:val="both"/>
        <w:rPr>
          <w:bCs/>
          <w:iCs/>
          <w:color w:val="000000" w:themeColor="text1"/>
        </w:rPr>
      </w:pPr>
    </w:p>
    <w:p w14:paraId="1FB17213" w14:textId="62AF7CEC"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w:t>
      </w:r>
      <w:r w:rsidR="006C040B">
        <w:rPr>
          <w:bCs/>
          <w:iCs/>
          <w:color w:val="000000" w:themeColor="text1"/>
        </w:rPr>
        <w:lastRenderedPageBreak/>
        <w:t xml:space="preserve">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enviroments, </w:t>
      </w:r>
      <w:r w:rsidR="0049785C">
        <w:rPr>
          <w:bCs/>
          <w:iCs/>
          <w:color w:val="000000" w:themeColor="text1"/>
        </w:rPr>
        <w:t xml:space="preserve">non-linear 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 xml:space="preserve">objectively derive similar biological relationships from genetic data.  </w:t>
      </w:r>
      <w:r w:rsidR="0049785C">
        <w:rPr>
          <w:bCs/>
          <w:iCs/>
          <w:color w:val="000000" w:themeColor="text1"/>
        </w:rPr>
        <w:t xml:space="preserve">Despite its </w:t>
      </w:r>
      <w:r w:rsidR="0068279F">
        <w:rPr>
          <w:bCs/>
          <w:iCs/>
          <w:color w:val="000000" w:themeColor="text1"/>
        </w:rPr>
        <w:t>parsimonious</w:t>
      </w:r>
      <w:r w:rsidR="0049785C">
        <w:rPr>
          <w:bCs/>
          <w:iCs/>
          <w:color w:val="000000" w:themeColor="text1"/>
        </w:rPr>
        <w:t xml:space="preserve"> nature, here </w:t>
      </w:r>
      <w:r w:rsidR="00917E4F">
        <w:rPr>
          <w:bCs/>
          <w:iCs/>
          <w:color w:val="000000" w:themeColor="text1"/>
        </w:rPr>
        <w:t>the</w:t>
      </w:r>
      <w:r w:rsidR="0049785C">
        <w:rPr>
          <w:bCs/>
          <w:iCs/>
          <w:color w:val="000000" w:themeColor="text1"/>
        </w:rPr>
        <w:t xml:space="preserve"> neural-network based approach </w:t>
      </w:r>
      <w:r w:rsidR="003A40AF">
        <w:rPr>
          <w:bCs/>
          <w:iCs/>
          <w:color w:val="000000" w:themeColor="text1"/>
        </w:rPr>
        <w:t xml:space="preserve">was surprisingly able to reconstruct many of the observed phenotypes (Fig </w:t>
      </w:r>
      <w:r w:rsidR="007F766B">
        <w:rPr>
          <w:bCs/>
          <w:iCs/>
          <w:color w:val="000000" w:themeColor="text1"/>
        </w:rPr>
        <w:t>4B</w:t>
      </w:r>
      <w:r w:rsidR="003A40AF">
        <w:rPr>
          <w:bCs/>
          <w:iCs/>
          <w:color w:val="000000" w:themeColor="text1"/>
        </w:rPr>
        <w:t xml:space="preserve">). </w:t>
      </w:r>
      <w:r w:rsidR="006C040B">
        <w:rPr>
          <w:bCs/>
          <w:iCs/>
          <w:color w:val="000000" w:themeColor="text1"/>
        </w:rPr>
        <w:t xml:space="preserve"> </w:t>
      </w:r>
      <w:r w:rsidR="000C10E6">
        <w:rPr>
          <w:bCs/>
          <w:iCs/>
          <w:color w:val="000000" w:themeColor="text1"/>
        </w:rPr>
        <w:t xml:space="preserve">Furthermore, </w:t>
      </w:r>
      <w:r w:rsidR="00CB6496">
        <w:rPr>
          <w:bCs/>
          <w:iCs/>
          <w:color w:val="000000" w:themeColor="text1"/>
        </w:rPr>
        <w:t xml:space="preserve">unlike manual epistasis analysis, </w:t>
      </w:r>
      <w:r w:rsidR="000C10E6">
        <w:rPr>
          <w:bCs/>
          <w:iCs/>
          <w:color w:val="000000" w:themeColor="text1"/>
        </w:rPr>
        <w:t xml:space="preserve">the explanatory power of the proposed relationships </w:t>
      </w:r>
      <w:r w:rsidR="00CB6496">
        <w:rPr>
          <w:bCs/>
          <w:iCs/>
          <w:color w:val="000000" w:themeColor="text1"/>
        </w:rPr>
        <w:t xml:space="preserve">could be </w:t>
      </w:r>
      <w:r w:rsidR="00303A1D">
        <w:rPr>
          <w:bCs/>
          <w:iCs/>
          <w:color w:val="000000" w:themeColor="text1"/>
        </w:rPr>
        <w:t>objectively determined to guide</w:t>
      </w:r>
      <w:r w:rsidR="000D48AB">
        <w:rPr>
          <w:bCs/>
          <w:iCs/>
          <w:color w:val="000000" w:themeColor="text1"/>
        </w:rPr>
        <w:t xml:space="preserve"> appropriate extensions </w:t>
      </w:r>
      <w:r w:rsidR="00CB6496">
        <w:rPr>
          <w:bCs/>
          <w:iCs/>
          <w:color w:val="000000" w:themeColor="text1"/>
        </w:rPr>
        <w:t>which</w:t>
      </w:r>
      <w:r w:rsidR="000D48AB">
        <w:rPr>
          <w:bCs/>
          <w:iCs/>
          <w:color w:val="000000" w:themeColor="text1"/>
        </w:rPr>
        <w:t xml:space="preserve"> capture</w:t>
      </w:r>
      <w:r w:rsidR="00CB6496">
        <w:rPr>
          <w:bCs/>
          <w:iCs/>
          <w:color w:val="000000" w:themeColor="text1"/>
        </w:rPr>
        <w:t>d</w:t>
      </w:r>
      <w:r w:rsidR="000D48AB">
        <w:rPr>
          <w:bCs/>
          <w:iCs/>
          <w:color w:val="000000" w:themeColor="text1"/>
        </w:rPr>
        <w:t xml:space="preserve"> more </w:t>
      </w:r>
      <w:r w:rsidR="008C1048">
        <w:rPr>
          <w:bCs/>
          <w:iCs/>
          <w:color w:val="000000" w:themeColor="text1"/>
        </w:rPr>
        <w:t>complex</w:t>
      </w:r>
      <w:r w:rsidR="0046640A">
        <w:rPr>
          <w:bCs/>
          <w:iCs/>
          <w:color w:val="000000" w:themeColor="text1"/>
        </w:rPr>
        <w:t xml:space="preserve"> </w:t>
      </w:r>
      <w:r w:rsidR="000D48AB">
        <w:rPr>
          <w:bCs/>
          <w:iCs/>
          <w:color w:val="000000" w:themeColor="text1"/>
        </w:rPr>
        <w:t>biological relationships.</w:t>
      </w:r>
      <w:r w:rsidR="001F7899">
        <w:rPr>
          <w:bCs/>
          <w:iCs/>
          <w:color w:val="000000" w:themeColor="text1"/>
        </w:rPr>
        <w:t xml:space="preserve">  </w:t>
      </w:r>
      <w:r w:rsidR="004F6EC7">
        <w:rPr>
          <w:bCs/>
          <w:iCs/>
          <w:color w:val="000000" w:themeColor="text1"/>
        </w:rPr>
        <w:t>Indeed, even in the ABC transporter system, more complex computational models c</w:t>
      </w:r>
      <w:r w:rsidR="00BD2C26">
        <w:rPr>
          <w:bCs/>
          <w:iCs/>
          <w:color w:val="000000" w:themeColor="text1"/>
        </w:rPr>
        <w:t>an be</w:t>
      </w:r>
      <w:r w:rsidR="004F6EC7">
        <w:rPr>
          <w:bCs/>
          <w:iCs/>
          <w:color w:val="000000" w:themeColor="text1"/>
        </w:rPr>
        <w:t xml:space="preserve"> </w:t>
      </w:r>
      <w:r w:rsidR="00BD2C26">
        <w:rPr>
          <w:bCs/>
          <w:iCs/>
          <w:color w:val="000000" w:themeColor="text1"/>
        </w:rPr>
        <w:t xml:space="preserve">developed </w:t>
      </w:r>
      <w:r w:rsidR="005A6D06">
        <w:rPr>
          <w:bCs/>
          <w:iCs/>
          <w:color w:val="000000" w:themeColor="text1"/>
        </w:rPr>
        <w:t xml:space="preserve">– </w:t>
      </w:r>
      <w:r w:rsidR="004921F9">
        <w:rPr>
          <w:bCs/>
          <w:iCs/>
          <w:color w:val="000000" w:themeColor="text1"/>
        </w:rPr>
        <w:t xml:space="preserve">for example, </w:t>
      </w:r>
      <w:r w:rsidR="005A6D06">
        <w:rPr>
          <w:bCs/>
          <w:iCs/>
          <w:color w:val="000000" w:themeColor="text1"/>
        </w:rPr>
        <w:t xml:space="preserve">some genes </w:t>
      </w:r>
      <w:r w:rsidR="002517EE">
        <w:rPr>
          <w:bCs/>
          <w:iCs/>
          <w:color w:val="000000" w:themeColor="text1"/>
        </w:rPr>
        <w:t xml:space="preserve">not present in the neural network still </w:t>
      </w:r>
      <w:r w:rsidR="005A6D06">
        <w:rPr>
          <w:bCs/>
          <w:iCs/>
          <w:color w:val="000000" w:themeColor="text1"/>
        </w:rPr>
        <w:t>had complex genetic interactions</w:t>
      </w:r>
      <w:r w:rsidR="00FF2ECC">
        <w:rPr>
          <w:bCs/>
          <w:iCs/>
          <w:color w:val="000000" w:themeColor="text1"/>
        </w:rPr>
        <w:t>.</w:t>
      </w:r>
      <w:r w:rsidR="00460424">
        <w:rPr>
          <w:bCs/>
          <w:iCs/>
          <w:color w:val="000000" w:themeColor="text1"/>
        </w:rPr>
        <w:t xml:space="preserve">  Even in its present form, however, profiling more knockout combinations under a greater variety of environments will 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will enable the development of similar approaches to understand 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3702884B"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w:t>
      </w:r>
      <w:r w:rsidR="00AF5814">
        <w:rPr>
          <w:bCs/>
          <w:iCs/>
          <w:color w:val="000000" w:themeColor="text1"/>
        </w:rPr>
        <w:t>phenotypes</w:t>
      </w:r>
      <w:r w:rsidR="00357FD8">
        <w:rPr>
          <w:bCs/>
          <w:iCs/>
          <w:color w:val="000000" w:themeColor="text1"/>
        </w:rPr>
        <w:t xml:space="preserve">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6B25AE">
        <w:rPr>
          <w:bCs/>
          <w:iCs/>
          <w:color w:val="000000" w:themeColor="text1"/>
        </w:rPr>
        <w:t xml:space="preserve"> at a large scale</w:t>
      </w:r>
      <w:r w:rsidR="00A76650">
        <w:rPr>
          <w:bCs/>
          <w:i/>
          <w:iCs/>
          <w:color w:val="000000" w:themeColor="text1"/>
        </w:rPr>
        <w:fldChar w:fldCharType="begin" w:fldLock="1"/>
      </w:r>
      <w:r w:rsidR="00FB3230">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56&lt;/sup&gt;","plainTextFormattedCitation":"56","previouslyFormattedCitation":"&lt;sup&gt;55&lt;/sup&gt;"},"properties":{"noteIndex":0},"schema":"https://github.com/citation-style-language/schema/raw/master/csl-citation.json"}</w:instrText>
      </w:r>
      <w:r w:rsidR="00A76650">
        <w:rPr>
          <w:bCs/>
          <w:i/>
          <w:iCs/>
          <w:color w:val="000000" w:themeColor="text1"/>
        </w:rPr>
        <w:fldChar w:fldCharType="separate"/>
      </w:r>
      <w:r w:rsidR="00FB3230" w:rsidRPr="00FB3230">
        <w:rPr>
          <w:bCs/>
          <w:iCs/>
          <w:noProof/>
          <w:color w:val="000000" w:themeColor="text1"/>
          <w:vertAlign w:val="superscript"/>
        </w:rPr>
        <w:t>56</w:t>
      </w:r>
      <w:r w:rsidR="00A76650">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 xml:space="preserve">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FB323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57&lt;/sup&gt;","plainTextFormattedCitation":"57","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FB3230" w:rsidRPr="00FB3230">
        <w:rPr>
          <w:bCs/>
          <w:iCs/>
          <w:noProof/>
          <w:color w:val="000000" w:themeColor="text1"/>
          <w:vertAlign w:val="superscript"/>
        </w:rPr>
        <w:t>57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may be </w:t>
      </w:r>
      <w:r w:rsidR="008D0717">
        <w:rPr>
          <w:bCs/>
          <w:iCs/>
          <w:color w:val="000000" w:themeColor="text1"/>
        </w:rPr>
        <w:t>used</w:t>
      </w:r>
      <w:r w:rsidR="0019657D">
        <w:rPr>
          <w:bCs/>
          <w:iCs/>
          <w:color w:val="000000" w:themeColor="text1"/>
        </w:rPr>
        <w:t>, for instance, to directly study</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9653F4">
        <w:rPr>
          <w:bCs/>
          <w:iCs/>
          <w:color w:val="000000" w:themeColor="text1"/>
        </w:rPr>
        <w:t xml:space="preserve"> over time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FB323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58&lt;/sup&gt;","plainTextFormattedCitation":"58","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FB3230" w:rsidRPr="00FB3230">
        <w:rPr>
          <w:bCs/>
          <w:iCs/>
          <w:noProof/>
          <w:color w:val="000000" w:themeColor="text1"/>
          <w:vertAlign w:val="superscript"/>
        </w:rPr>
        <w:t>58</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23124DA6"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w:t>
      </w:r>
      <w:r w:rsidR="007112F7">
        <w:rPr>
          <w:bCs/>
          <w:iCs/>
          <w:color w:val="000000" w:themeColor="text1"/>
        </w:rPr>
        <w:t xml:space="preserve">even </w:t>
      </w:r>
      <w:r w:rsidR="00B67B63">
        <w:rPr>
          <w:bCs/>
          <w:iCs/>
          <w:color w:val="000000" w:themeColor="text1"/>
        </w:rPr>
        <w:t xml:space="preserve">currently-available </w:t>
      </w:r>
      <w:r w:rsidR="001A6D26">
        <w:rPr>
          <w:bCs/>
          <w:iCs/>
          <w:color w:val="000000" w:themeColor="text1"/>
        </w:rPr>
        <w:t>molecular tools allow</w:t>
      </w:r>
      <w:r w:rsidR="007112F7">
        <w:rPr>
          <w:bCs/>
          <w:iCs/>
          <w:color w:val="000000" w:themeColor="text1"/>
        </w:rPr>
        <w:t>s</w:t>
      </w:r>
      <w:r w:rsidR="001A6D26">
        <w:rPr>
          <w:bCs/>
          <w:iCs/>
          <w:color w:val="000000" w:themeColor="text1"/>
        </w:rPr>
        <w:t xml:space="preserve">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w:t>
      </w:r>
      <w:r w:rsidR="005F7D59">
        <w:rPr>
          <w:bCs/>
          <w:iCs/>
          <w:color w:val="000000" w:themeColor="text1"/>
        </w:rPr>
        <w:t xml:space="preserve"> </w:t>
      </w:r>
      <w:r w:rsidR="006D3334">
        <w:rPr>
          <w:bCs/>
          <w:iCs/>
          <w:color w:val="000000" w:themeColor="text1"/>
        </w:rPr>
        <w:t xml:space="preserve">can </w:t>
      </w:r>
      <w:r w:rsidR="0052762D">
        <w:rPr>
          <w:bCs/>
          <w:iCs/>
          <w:color w:val="000000" w:themeColor="text1"/>
        </w:rPr>
        <w:t>expand</w:t>
      </w:r>
      <w:r w:rsidR="00013D8C">
        <w:rPr>
          <w:bCs/>
          <w:iCs/>
          <w:color w:val="000000" w:themeColor="text1"/>
        </w:rPr>
        <w:t xml:space="preserve"> the capability of current </w:t>
      </w:r>
      <w:r w:rsidR="005F7D59">
        <w:rPr>
          <w:bCs/>
          <w:iCs/>
          <w:color w:val="000000" w:themeColor="text1"/>
        </w:rPr>
        <w:t>approaches</w:t>
      </w:r>
      <w:r w:rsidR="00013D8C">
        <w:rPr>
          <w:bCs/>
          <w:iCs/>
          <w:color w:val="000000" w:themeColor="text1"/>
        </w:rPr>
        <w:t xml:space="preserve"> to dissect, reconstruct,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12"/>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2"/>
      <w:r w:rsidR="006A3CE7" w:rsidRPr="00233F15">
        <w:rPr>
          <w:rStyle w:val="CommentReference"/>
        </w:rPr>
        <w:commentReference w:id="12"/>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13"/>
      <w:r w:rsidRPr="00233F15">
        <w:rPr>
          <w:b/>
          <w:bCs/>
          <w:iCs/>
          <w:color w:val="A6A6A6" w:themeColor="background1" w:themeShade="A6"/>
        </w:rPr>
        <w:t>Media</w:t>
      </w:r>
      <w:commentRangeEnd w:id="13"/>
      <w:r w:rsidR="00CB2329" w:rsidRPr="00233F15">
        <w:rPr>
          <w:rStyle w:val="CommentReference"/>
          <w:color w:val="A6A6A6" w:themeColor="background1" w:themeShade="A6"/>
        </w:rPr>
        <w:commentReference w:id="1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1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4"/>
      <w:r w:rsidR="00D20F9C">
        <w:rPr>
          <w:rStyle w:val="CommentReference"/>
          <w:rFonts w:asciiTheme="minorHAnsi" w:hAnsiTheme="minorHAnsi" w:cstheme="minorBidi"/>
        </w:rPr>
        <w:commentReference w:id="1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15"/>
      <w:commentRangeEnd w:id="15"/>
      <w:r w:rsidR="00AD3ECF">
        <w:rPr>
          <w:rStyle w:val="CommentReference"/>
          <w:rFonts w:asciiTheme="minorHAnsi" w:hAnsiTheme="minorHAnsi" w:cstheme="minorBidi"/>
        </w:rPr>
        <w:commentReference w:id="15"/>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 xml:space="preserve">C </w:t>
      </w:r>
      <w:r w:rsidR="001310B1">
        <w:rPr>
          <w:color w:val="000000" w:themeColor="text1"/>
        </w:rPr>
        <w:lastRenderedPageBreak/>
        <w:t>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16"/>
      <w:commentRangeEnd w:id="16"/>
      <w:r w:rsidR="002F37D7">
        <w:rPr>
          <w:rStyle w:val="CommentReference"/>
          <w:rFonts w:asciiTheme="minorHAnsi" w:hAnsiTheme="minorHAnsi" w:cstheme="minorBidi"/>
        </w:rPr>
        <w:commentReference w:id="16"/>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17"/>
      <w:commentRangeEnd w:id="17"/>
      <w:r w:rsidR="001A4394">
        <w:rPr>
          <w:rStyle w:val="CommentReference"/>
          <w:rFonts w:asciiTheme="minorHAnsi" w:hAnsiTheme="minorHAnsi" w:cstheme="minorBidi"/>
        </w:rPr>
        <w:commentReference w:id="17"/>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1D378D48"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FB323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59&lt;/sup&gt;","plainTextFormattedCitation":"59","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FB3230" w:rsidRPr="00FB3230">
        <w:rPr>
          <w:bCs/>
          <w:iCs/>
          <w:noProof/>
          <w:color w:val="000000" w:themeColor="text1"/>
          <w:vertAlign w:val="superscript"/>
        </w:rPr>
        <w:t>59</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FB323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60&lt;/sup&gt;","plainTextFormattedCitation":"60","previouslyFormattedCitation":"&lt;sup&gt;59&lt;/sup&gt;"},"properties":{"noteIndex":0},"schema":"https://github.com/citation-style-language/schema/raw/master/csl-citation.json"}</w:instrText>
      </w:r>
      <w:r w:rsidR="00096F44">
        <w:rPr>
          <w:color w:val="000000" w:themeColor="text1"/>
        </w:rPr>
        <w:fldChar w:fldCharType="separate"/>
      </w:r>
      <w:r w:rsidR="00FB3230" w:rsidRPr="00FB3230">
        <w:rPr>
          <w:noProof/>
          <w:color w:val="000000" w:themeColor="text1"/>
          <w:vertAlign w:val="superscript"/>
        </w:rPr>
        <w:t>60</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8"/>
      <w:r w:rsidR="006471EB">
        <w:rPr>
          <w:rStyle w:val="CommentReference"/>
          <w:rFonts w:asciiTheme="minorHAnsi" w:hAnsiTheme="minorHAnsi" w:cstheme="minorBidi"/>
        </w:rPr>
        <w:commentReference w:id="18"/>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w:t>
      </w:r>
      <w:r>
        <w:rPr>
          <w:rFonts w:eastAsia="Times New Roman"/>
          <w:color w:val="333333"/>
          <w:shd w:val="clear" w:color="auto" w:fill="FFFFFF"/>
        </w:rPr>
        <w:lastRenderedPageBreak/>
        <w:t xml:space="preserve">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9"/>
      <w:r w:rsidR="000274E9" w:rsidRPr="00233F15">
        <w:rPr>
          <w:rFonts w:eastAsia="Times New Roman"/>
          <w:color w:val="333333"/>
          <w:shd w:val="clear" w:color="auto" w:fill="FFFFFF"/>
        </w:rPr>
        <w:t>previously described</w:t>
      </w:r>
      <w:commentRangeEnd w:id="19"/>
      <w:r w:rsidR="000274E9" w:rsidRPr="00233F15">
        <w:rPr>
          <w:rStyle w:val="CommentReference"/>
        </w:rPr>
        <w:commentReference w:id="19"/>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20"/>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20"/>
      <w:r w:rsidR="001C31A3">
        <w:rPr>
          <w:rStyle w:val="CommentReference"/>
          <w:rFonts w:asciiTheme="minorHAnsi" w:hAnsiTheme="minorHAnsi" w:cstheme="minorBidi"/>
        </w:rPr>
        <w:commentReference w:id="20"/>
      </w:r>
      <w:r w:rsidR="00A975C4">
        <w:rPr>
          <w:rFonts w:eastAsia="Calibri"/>
          <w:color w:val="333333"/>
          <w:shd w:val="clear" w:color="auto" w:fill="FFFFFF"/>
        </w:rPr>
        <w:t xml:space="preserve"> </w:t>
      </w:r>
      <w:commentRangeStart w:id="21"/>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21"/>
      <w:r w:rsidR="00D47711">
        <w:rPr>
          <w:rStyle w:val="CommentReference"/>
          <w:rFonts w:asciiTheme="minorHAnsi" w:hAnsiTheme="minorHAnsi" w:cstheme="minorBidi"/>
        </w:rPr>
        <w:commentReference w:id="21"/>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22"/>
      <w:r w:rsidRPr="008E0C9A">
        <w:rPr>
          <w:bCs/>
          <w:iCs/>
          <w:color w:val="808080" w:themeColor="background1" w:themeShade="80"/>
          <w:lang w:val="en-CA"/>
        </w:rPr>
        <w:t>the selection conditions of the opposite mating type.</w:t>
      </w:r>
      <w:commentRangeEnd w:id="22"/>
      <w:r w:rsidRPr="008E0C9A">
        <w:rPr>
          <w:rStyle w:val="CommentReference"/>
          <w:rFonts w:asciiTheme="minorHAnsi" w:hAnsiTheme="minorHAnsi" w:cstheme="minorBidi"/>
          <w:color w:val="808080" w:themeColor="background1" w:themeShade="80"/>
        </w:rPr>
        <w:commentReference w:id="22"/>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 xml:space="preserve">PCR products from each plate were pooled </w:t>
      </w:r>
      <w:r w:rsidR="000E7F52">
        <w:rPr>
          <w:color w:val="000000" w:themeColor="text1"/>
        </w:rPr>
        <w:lastRenderedPageBreak/>
        <w:t>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23"/>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3"/>
      <w:r w:rsidR="008F412B">
        <w:rPr>
          <w:rStyle w:val="CommentReference"/>
          <w:rFonts w:asciiTheme="minorHAnsi" w:hAnsiTheme="minorHAnsi" w:cstheme="minorBidi"/>
        </w:rPr>
        <w:commentReference w:id="23"/>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24"/>
      <w:r w:rsidR="00996366">
        <w:rPr>
          <w:b/>
          <w:bCs/>
          <w:iCs/>
          <w:color w:val="000000" w:themeColor="text1"/>
        </w:rPr>
        <w:t>s</w:t>
      </w:r>
      <w:r w:rsidR="00996366" w:rsidRPr="00233F15">
        <w:rPr>
          <w:b/>
          <w:bCs/>
          <w:iCs/>
          <w:color w:val="000000" w:themeColor="text1"/>
        </w:rPr>
        <w:t xml:space="preserve">train </w:t>
      </w:r>
      <w:commentRangeEnd w:id="24"/>
      <w:r w:rsidR="00996366">
        <w:rPr>
          <w:b/>
          <w:bCs/>
          <w:iCs/>
          <w:color w:val="000000" w:themeColor="text1"/>
        </w:rPr>
        <w:t>g</w:t>
      </w:r>
      <w:r w:rsidR="00996366" w:rsidRPr="00233F15">
        <w:rPr>
          <w:b/>
          <w:bCs/>
          <w:iCs/>
          <w:color w:val="000000" w:themeColor="text1"/>
        </w:rPr>
        <w:t>enotyping</w:t>
      </w:r>
      <w:r w:rsidRPr="00233F15">
        <w:rPr>
          <w:rStyle w:val="CommentReference"/>
        </w:rPr>
        <w:commentReference w:id="24"/>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25"/>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5"/>
      <w:r w:rsidR="00086A4B" w:rsidRPr="00233F15">
        <w:rPr>
          <w:rStyle w:val="CommentReference"/>
        </w:rPr>
        <w:commentReference w:id="25"/>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26"/>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6"/>
      <w:r w:rsidRPr="00233F15">
        <w:rPr>
          <w:rStyle w:val="CommentReference"/>
          <w:sz w:val="24"/>
          <w:szCs w:val="24"/>
        </w:rPr>
        <w:commentReference w:id="26"/>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7"/>
      <w:r w:rsidRPr="00233F15">
        <w:rPr>
          <w:rFonts w:eastAsia="Calibri"/>
          <w:color w:val="333333"/>
          <w:shd w:val="clear" w:color="auto" w:fill="FFFFFF"/>
        </w:rPr>
        <w:t>74 exhibited no detectable growth</w:t>
      </w:r>
      <w:commentRangeEnd w:id="27"/>
      <w:r w:rsidRPr="00233F15">
        <w:rPr>
          <w:rStyle w:val="CommentReference"/>
          <w:sz w:val="24"/>
          <w:szCs w:val="24"/>
        </w:rPr>
        <w:commentReference w:id="27"/>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2658E9A1" w:rsidR="00AF64B1" w:rsidRPr="00233F15" w:rsidRDefault="00AF64B1" w:rsidP="00224FCB">
      <w:pPr>
        <w:jc w:val="both"/>
      </w:pPr>
      <w:r w:rsidRPr="00233F15">
        <w:lastRenderedPageBreak/>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8"/>
      <w:r w:rsidRPr="00233F15">
        <w:t xml:space="preserve">cases where a wild-type is called as a mutant </w:t>
      </w:r>
      <w:r w:rsidR="00955782" w:rsidRPr="00233F15">
        <w:t>are expected to</w:t>
      </w:r>
      <w:r w:rsidRPr="00233F15">
        <w:t xml:space="preserve"> be comparably </w:t>
      </w:r>
      <w:commentRangeEnd w:id="28"/>
      <w:r w:rsidR="00C769E2">
        <w:t>rare</w:t>
      </w:r>
      <w:r w:rsidRPr="00233F15">
        <w:rPr>
          <w:rStyle w:val="CommentReference"/>
        </w:rPr>
        <w:commentReference w:id="28"/>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0A429BF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9"/>
      <w:r w:rsidRPr="00233F15">
        <w:rPr>
          <w:bCs/>
          <w:iCs/>
          <w:color w:val="000000" w:themeColor="text1"/>
        </w:rPr>
        <w:t xml:space="preserve">wild type </w:t>
      </w:r>
      <w:commentRangeEnd w:id="29"/>
      <w:r w:rsidR="00537EAF">
        <w:rPr>
          <w:rStyle w:val="CommentReference"/>
          <w:rFonts w:asciiTheme="minorHAnsi" w:hAnsiTheme="minorHAnsi" w:cstheme="minorBidi"/>
        </w:rPr>
        <w:commentReference w:id="2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FB323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61&lt;/sup&gt;","plainTextFormattedCitation":"61","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FB3230" w:rsidRPr="00FB3230">
        <w:rPr>
          <w:bCs/>
          <w:iCs/>
          <w:noProof/>
          <w:color w:val="000000" w:themeColor="text1"/>
          <w:vertAlign w:val="superscript"/>
        </w:rPr>
        <w:t>61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30"/>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30"/>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30"/>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1"/>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1"/>
      <w:r w:rsidR="00DD0B46" w:rsidRPr="00233F15">
        <w:rPr>
          <w:rStyle w:val="CommentReference"/>
        </w:rPr>
        <w:commentReference w:id="31"/>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2"/>
      <w:r w:rsidR="001F4672" w:rsidRPr="00233F15">
        <w:rPr>
          <w:rFonts w:eastAsia="Times New Roman"/>
          <w:color w:val="333333"/>
          <w:shd w:val="clear" w:color="auto" w:fill="FFFFFF"/>
        </w:rPr>
        <w:t xml:space="preserve">a sample </w:t>
      </w:r>
      <w:commentRangeEnd w:id="32"/>
      <w:r w:rsidR="008065E3" w:rsidRPr="00233F15">
        <w:rPr>
          <w:rStyle w:val="CommentReference"/>
        </w:rPr>
        <w:commentReference w:id="32"/>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3"/>
      <w:r w:rsidR="000919D1" w:rsidRPr="00233F15">
        <w:rPr>
          <w:bCs/>
          <w:iCs/>
          <w:color w:val="000000" w:themeColor="text1"/>
        </w:rPr>
        <w:t>genomic DNA extraction</w:t>
      </w:r>
      <w:commentRangeEnd w:id="33"/>
      <w:r w:rsidR="00355817" w:rsidRPr="00233F15">
        <w:rPr>
          <w:rStyle w:val="CommentReference"/>
        </w:rPr>
        <w:commentReference w:id="33"/>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4"/>
      <w:r w:rsidR="00FD360B" w:rsidRPr="00233F15">
        <w:rPr>
          <w:rStyle w:val="CommentReference"/>
        </w:rPr>
        <w:commentReference w:id="34"/>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740CA8"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740CA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740CA8"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740CA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740CA8"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7101242F"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B323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62&lt;/sup&gt;","plainTextFormattedCitation":"62","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FB3230" w:rsidRPr="00FB3230">
        <w:rPr>
          <w:bCs/>
          <w:iCs/>
          <w:noProof/>
          <w:color w:val="000000" w:themeColor="text1"/>
          <w:vertAlign w:val="superscript"/>
        </w:rPr>
        <w:t>62</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740CA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740CA8"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740CA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740CA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740CA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740CA8"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740CA8"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740CA8"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23BFFB"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740CA8"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740CA8"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740CA8"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1964AC2E"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w:t>
      </w:r>
      <w:r w:rsidR="004B5BBB">
        <w:rPr>
          <w:rFonts w:eastAsiaTheme="minorEastAsia"/>
          <w:bCs/>
          <w:iCs/>
          <w:color w:val="000000" w:themeColor="text1"/>
          <w:lang w:val="en-CA"/>
        </w:rPr>
        <w:lastRenderedPageBreak/>
        <w:t>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740CA8"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0E1D45AC"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xml:space="preserve">.  We first searched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r w:rsidR="002751FD">
        <w:rPr>
          <w:bCs/>
          <w:iCs/>
          <w:color w:val="000000" w:themeColor="text1"/>
        </w:rPr>
        <w:t>8A, top panel</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 xml:space="preserve">increased the number of non-zero parameters (Fig. </w:t>
      </w:r>
      <w:r w:rsidR="002751FD">
        <w:rPr>
          <w:bCs/>
          <w:iCs/>
          <w:color w:val="000000" w:themeColor="text1"/>
        </w:rPr>
        <w:t>S8A, bottom panel</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740CA8"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740CA8"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 xml:space="preserve">min; 4°C </w:t>
      </w:r>
      <w:r w:rsidR="00E91B24" w:rsidRPr="008A1154">
        <w:rPr>
          <w:color w:val="000000" w:themeColor="text1"/>
        </w:rPr>
        <w:lastRenderedPageBreak/>
        <w:t>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35"/>
      <w:r w:rsidRPr="00565DF9">
        <w:rPr>
          <w:b/>
          <w:bCs/>
          <w:iCs/>
          <w:color w:val="808080" w:themeColor="background1" w:themeShade="80"/>
        </w:rPr>
        <w:t>Analysis of Liquid Growth Data</w:t>
      </w:r>
      <w:commentRangeEnd w:id="35"/>
      <w:r w:rsidR="00883356" w:rsidRPr="00565DF9">
        <w:rPr>
          <w:rStyle w:val="CommentReference"/>
          <w:color w:val="808080" w:themeColor="background1" w:themeShade="80"/>
        </w:rPr>
        <w:commentReference w:id="35"/>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0DCB7FBB"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B323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63&lt;/sup&gt;","plainTextFormattedCitation":"63","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FB3230" w:rsidRPr="00FB3230">
        <w:rPr>
          <w:bCs/>
          <w:iCs/>
          <w:noProof/>
          <w:color w:val="000000" w:themeColor="text1"/>
          <w:vertAlign w:val="superscript"/>
        </w:rPr>
        <w:t>63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6"/>
      <w:r w:rsidR="00662D0E">
        <w:rPr>
          <w:rStyle w:val="CommentReference"/>
          <w:rFonts w:asciiTheme="minorHAnsi" w:hAnsiTheme="minorHAnsi" w:cstheme="minorBidi"/>
        </w:rPr>
        <w:commentReference w:id="36"/>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7"/>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7"/>
      <w:r w:rsidR="00DF4CE6">
        <w:rPr>
          <w:rStyle w:val="CommentReference"/>
          <w:rFonts w:asciiTheme="minorHAnsi" w:hAnsiTheme="minorHAnsi" w:cstheme="minorBidi"/>
        </w:rPr>
        <w:commentReference w:id="37"/>
      </w:r>
    </w:p>
    <w:p w14:paraId="20BF344E" w14:textId="01DE49D9"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8"/>
      <w:r w:rsidRPr="009B3D83">
        <w:rPr>
          <w:b/>
          <w:bCs/>
          <w:iCs/>
          <w:color w:val="000000" w:themeColor="text1"/>
        </w:rPr>
        <w:t>Quantitative RT-PCR</w:t>
      </w:r>
      <w:commentRangeEnd w:id="38"/>
      <w:r w:rsidR="00A028A9" w:rsidRPr="009B3D83">
        <w:rPr>
          <w:rStyle w:val="CommentReference"/>
          <w:color w:val="000000" w:themeColor="text1"/>
        </w:rPr>
        <w:commentReference w:id="38"/>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9"/>
      <w:r w:rsidRPr="00565DF9">
        <w:rPr>
          <w:b/>
          <w:color w:val="808080" w:themeColor="background1" w:themeShade="80"/>
          <w:sz w:val="28"/>
        </w:rPr>
        <w:t>Acknowledgements</w:t>
      </w:r>
      <w:commentRangeEnd w:id="39"/>
      <w:r w:rsidR="006365D4">
        <w:rPr>
          <w:rStyle w:val="CommentReference"/>
          <w:rFonts w:asciiTheme="minorHAnsi" w:hAnsiTheme="minorHAnsi" w:cstheme="minorBidi"/>
        </w:rPr>
        <w:commentReference w:id="3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0"/>
      <w:r w:rsidRPr="00233F15">
        <w:rPr>
          <w:b/>
          <w:sz w:val="28"/>
        </w:rPr>
        <w:t>Author Contributions</w:t>
      </w:r>
      <w:commentRangeEnd w:id="40"/>
      <w:r w:rsidR="00AB0C9E">
        <w:rPr>
          <w:rStyle w:val="CommentReference"/>
          <w:rFonts w:asciiTheme="minorHAnsi" w:hAnsiTheme="minorHAnsi" w:cstheme="minorBidi"/>
        </w:rPr>
        <w:commentReference w:id="40"/>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1"/>
      <w:r w:rsidRPr="00233F15">
        <w:rPr>
          <w:b/>
          <w:sz w:val="28"/>
        </w:rPr>
        <w:t>Additional Data Files</w:t>
      </w:r>
      <w:commentRangeEnd w:id="41"/>
      <w:r w:rsidR="00BD3C0C" w:rsidRPr="00233F15">
        <w:rPr>
          <w:rStyle w:val="CommentReference"/>
        </w:rPr>
        <w:commentReference w:id="4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49A63BF" w14:textId="54993B82" w:rsidR="00FB3230" w:rsidRPr="00FB3230" w:rsidRDefault="00C1486D" w:rsidP="00FB3230">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FB3230" w:rsidRPr="00FB3230">
        <w:rPr>
          <w:noProof/>
        </w:rPr>
        <w:t>1.</w:t>
      </w:r>
      <w:r w:rsidR="00FB3230" w:rsidRPr="00FB3230">
        <w:rPr>
          <w:noProof/>
        </w:rPr>
        <w:tab/>
        <w:t xml:space="preserve">Benfey, P. N. &amp; Mitchell-Olds, T. From Genotype to Phenotype: Systems Biology Meets Natural Variation. </w:t>
      </w:r>
      <w:r w:rsidR="00FB3230" w:rsidRPr="00FB3230">
        <w:rPr>
          <w:i/>
          <w:iCs/>
          <w:noProof/>
        </w:rPr>
        <w:t>Science (80-. ).</w:t>
      </w:r>
      <w:r w:rsidR="00FB3230" w:rsidRPr="00FB3230">
        <w:rPr>
          <w:noProof/>
        </w:rPr>
        <w:t xml:space="preserve"> </w:t>
      </w:r>
      <w:r w:rsidR="00FB3230" w:rsidRPr="00FB3230">
        <w:rPr>
          <w:b/>
          <w:bCs/>
          <w:noProof/>
        </w:rPr>
        <w:t>320,</w:t>
      </w:r>
      <w:r w:rsidR="00FB3230" w:rsidRPr="00FB3230">
        <w:rPr>
          <w:noProof/>
        </w:rPr>
        <w:t xml:space="preserve"> (2008).</w:t>
      </w:r>
    </w:p>
    <w:p w14:paraId="31F157F3" w14:textId="77777777" w:rsidR="00FB3230" w:rsidRPr="00FB3230" w:rsidRDefault="00FB3230" w:rsidP="00FB3230">
      <w:pPr>
        <w:widowControl w:val="0"/>
        <w:autoSpaceDE w:val="0"/>
        <w:autoSpaceDN w:val="0"/>
        <w:adjustRightInd w:val="0"/>
        <w:ind w:left="640" w:hanging="640"/>
        <w:rPr>
          <w:noProof/>
        </w:rPr>
      </w:pPr>
      <w:r w:rsidRPr="00FB3230">
        <w:rPr>
          <w:noProof/>
        </w:rPr>
        <w:t>2.</w:t>
      </w:r>
      <w:r w:rsidRPr="00FB3230">
        <w:rPr>
          <w:noProof/>
        </w:rPr>
        <w:tab/>
        <w:t xml:space="preserve">Hartwell, L. Robust Interactions. </w:t>
      </w:r>
      <w:r w:rsidRPr="00FB3230">
        <w:rPr>
          <w:i/>
          <w:iCs/>
          <w:noProof/>
        </w:rPr>
        <w:t>Science (80-. ).</w:t>
      </w:r>
      <w:r w:rsidRPr="00FB3230">
        <w:rPr>
          <w:noProof/>
        </w:rPr>
        <w:t xml:space="preserve"> </w:t>
      </w:r>
      <w:r w:rsidRPr="00FB3230">
        <w:rPr>
          <w:b/>
          <w:bCs/>
          <w:noProof/>
        </w:rPr>
        <w:t>303,</w:t>
      </w:r>
      <w:r w:rsidRPr="00FB3230">
        <w:rPr>
          <w:noProof/>
        </w:rPr>
        <w:t xml:space="preserve"> (2004).</w:t>
      </w:r>
    </w:p>
    <w:p w14:paraId="12C7DCA6" w14:textId="77777777" w:rsidR="00FB3230" w:rsidRPr="00FB3230" w:rsidRDefault="00FB3230" w:rsidP="00FB3230">
      <w:pPr>
        <w:widowControl w:val="0"/>
        <w:autoSpaceDE w:val="0"/>
        <w:autoSpaceDN w:val="0"/>
        <w:adjustRightInd w:val="0"/>
        <w:ind w:left="640" w:hanging="640"/>
        <w:rPr>
          <w:noProof/>
        </w:rPr>
      </w:pPr>
      <w:r w:rsidRPr="00FB3230">
        <w:rPr>
          <w:noProof/>
        </w:rPr>
        <w:t>3.</w:t>
      </w:r>
      <w:r w:rsidRPr="00FB3230">
        <w:rPr>
          <w:noProof/>
        </w:rPr>
        <w:tab/>
        <w:t xml:space="preserve">Hartman, J. L., Garvik, B. &amp; Hartwell, L. Principles for the Buffering of Genetic Variation. </w:t>
      </w:r>
      <w:r w:rsidRPr="00FB3230">
        <w:rPr>
          <w:i/>
          <w:iCs/>
          <w:noProof/>
        </w:rPr>
        <w:t>Science (80-. ).</w:t>
      </w:r>
      <w:r w:rsidRPr="00FB3230">
        <w:rPr>
          <w:noProof/>
        </w:rPr>
        <w:t xml:space="preserve"> </w:t>
      </w:r>
      <w:r w:rsidRPr="00FB3230">
        <w:rPr>
          <w:b/>
          <w:bCs/>
          <w:noProof/>
        </w:rPr>
        <w:t>291,</w:t>
      </w:r>
      <w:r w:rsidRPr="00FB3230">
        <w:rPr>
          <w:noProof/>
        </w:rPr>
        <w:t xml:space="preserve"> (2001).</w:t>
      </w:r>
    </w:p>
    <w:p w14:paraId="186877D7" w14:textId="77777777" w:rsidR="00FB3230" w:rsidRPr="00FB3230" w:rsidRDefault="00FB3230" w:rsidP="00FB3230">
      <w:pPr>
        <w:widowControl w:val="0"/>
        <w:autoSpaceDE w:val="0"/>
        <w:autoSpaceDN w:val="0"/>
        <w:adjustRightInd w:val="0"/>
        <w:ind w:left="640" w:hanging="640"/>
        <w:rPr>
          <w:noProof/>
        </w:rPr>
      </w:pPr>
      <w:r w:rsidRPr="00FB3230">
        <w:rPr>
          <w:noProof/>
        </w:rPr>
        <w:t>4.</w:t>
      </w:r>
      <w:r w:rsidRPr="00FB3230">
        <w:rPr>
          <w:noProof/>
        </w:rPr>
        <w:tab/>
        <w:t xml:space="preserve">Civelek, M. &amp; Lusis, A. J. Systems genetics approaches to understand complex traits. </w:t>
      </w:r>
      <w:r w:rsidRPr="00FB3230">
        <w:rPr>
          <w:i/>
          <w:iCs/>
          <w:noProof/>
        </w:rPr>
        <w:t>Nat. Rev. Genet.</w:t>
      </w:r>
      <w:r w:rsidRPr="00FB3230">
        <w:rPr>
          <w:noProof/>
        </w:rPr>
        <w:t xml:space="preserve"> </w:t>
      </w:r>
      <w:r w:rsidRPr="00FB3230">
        <w:rPr>
          <w:b/>
          <w:bCs/>
          <w:noProof/>
        </w:rPr>
        <w:t>15,</w:t>
      </w:r>
      <w:r w:rsidRPr="00FB3230">
        <w:rPr>
          <w:noProof/>
        </w:rPr>
        <w:t xml:space="preserve"> 34–48 (2014).</w:t>
      </w:r>
    </w:p>
    <w:p w14:paraId="7ACA3B09" w14:textId="77777777" w:rsidR="00FB3230" w:rsidRPr="00FB3230" w:rsidRDefault="00FB3230" w:rsidP="00FB3230">
      <w:pPr>
        <w:widowControl w:val="0"/>
        <w:autoSpaceDE w:val="0"/>
        <w:autoSpaceDN w:val="0"/>
        <w:adjustRightInd w:val="0"/>
        <w:ind w:left="640" w:hanging="640"/>
        <w:rPr>
          <w:noProof/>
        </w:rPr>
      </w:pPr>
      <w:r w:rsidRPr="00FB3230">
        <w:rPr>
          <w:noProof/>
        </w:rPr>
        <w:t>5.</w:t>
      </w:r>
      <w:r w:rsidRPr="00FB3230">
        <w:rPr>
          <w:noProof/>
        </w:rPr>
        <w:tab/>
        <w:t xml:space="preserve">Costanzo, M. </w:t>
      </w:r>
      <w:r w:rsidRPr="00FB3230">
        <w:rPr>
          <w:i/>
          <w:iCs/>
          <w:noProof/>
        </w:rPr>
        <w:t>et al.</w:t>
      </w:r>
      <w:r w:rsidRPr="00FB3230">
        <w:rPr>
          <w:noProof/>
        </w:rPr>
        <w:t xml:space="preserve"> A global genetic interaction network maps a wiring diagram of cellular function. </w:t>
      </w:r>
      <w:r w:rsidRPr="00FB3230">
        <w:rPr>
          <w:i/>
          <w:iCs/>
          <w:noProof/>
        </w:rPr>
        <w:t>Science (80-. ).</w:t>
      </w:r>
      <w:r w:rsidRPr="00FB3230">
        <w:rPr>
          <w:noProof/>
        </w:rPr>
        <w:t xml:space="preserve"> </w:t>
      </w:r>
      <w:r w:rsidRPr="00FB3230">
        <w:rPr>
          <w:b/>
          <w:bCs/>
          <w:noProof/>
        </w:rPr>
        <w:t>353,</w:t>
      </w:r>
      <w:r w:rsidRPr="00FB3230">
        <w:rPr>
          <w:noProof/>
        </w:rPr>
        <w:t xml:space="preserve"> (2016).</w:t>
      </w:r>
    </w:p>
    <w:p w14:paraId="3B47B07F" w14:textId="77777777" w:rsidR="00FB3230" w:rsidRPr="00FB3230" w:rsidRDefault="00FB3230" w:rsidP="00FB3230">
      <w:pPr>
        <w:widowControl w:val="0"/>
        <w:autoSpaceDE w:val="0"/>
        <w:autoSpaceDN w:val="0"/>
        <w:adjustRightInd w:val="0"/>
        <w:ind w:left="640" w:hanging="640"/>
        <w:rPr>
          <w:noProof/>
        </w:rPr>
      </w:pPr>
      <w:r w:rsidRPr="00FB3230">
        <w:rPr>
          <w:noProof/>
        </w:rPr>
        <w:t>6.</w:t>
      </w:r>
      <w:r w:rsidRPr="00FB3230">
        <w:rPr>
          <w:noProof/>
        </w:rPr>
        <w:tab/>
        <w:t xml:space="preserve">Shen, J. P. &amp; Ideker, T. Synthetic Lethal Networks for Precision Oncology: Promises and Pitfalls. </w:t>
      </w:r>
      <w:r w:rsidRPr="00FB3230">
        <w:rPr>
          <w:i/>
          <w:iCs/>
          <w:noProof/>
        </w:rPr>
        <w:t>J. Mol. Biol.</w:t>
      </w:r>
      <w:r w:rsidRPr="00FB3230">
        <w:rPr>
          <w:noProof/>
        </w:rPr>
        <w:t xml:space="preserve"> </w:t>
      </w:r>
      <w:r w:rsidRPr="00FB3230">
        <w:rPr>
          <w:b/>
          <w:bCs/>
          <w:noProof/>
        </w:rPr>
        <w:t>430,</w:t>
      </w:r>
      <w:r w:rsidRPr="00FB3230">
        <w:rPr>
          <w:noProof/>
        </w:rPr>
        <w:t xml:space="preserve"> 2900–2912 (2018).</w:t>
      </w:r>
    </w:p>
    <w:p w14:paraId="484AC517" w14:textId="77777777" w:rsidR="00FB3230" w:rsidRPr="00FB3230" w:rsidRDefault="00FB3230" w:rsidP="00FB3230">
      <w:pPr>
        <w:widowControl w:val="0"/>
        <w:autoSpaceDE w:val="0"/>
        <w:autoSpaceDN w:val="0"/>
        <w:adjustRightInd w:val="0"/>
        <w:ind w:left="640" w:hanging="640"/>
        <w:rPr>
          <w:noProof/>
        </w:rPr>
      </w:pPr>
      <w:r w:rsidRPr="00FB3230">
        <w:rPr>
          <w:noProof/>
        </w:rPr>
        <w:t>7.</w:t>
      </w:r>
      <w:r w:rsidRPr="00FB3230">
        <w:rPr>
          <w:noProof/>
        </w:rPr>
        <w:tab/>
        <w:t xml:space="preserve">Horlbeck, M. A. </w:t>
      </w:r>
      <w:r w:rsidRPr="00FB3230">
        <w:rPr>
          <w:i/>
          <w:iCs/>
          <w:noProof/>
        </w:rPr>
        <w:t>et al.</w:t>
      </w:r>
      <w:r w:rsidRPr="00FB3230">
        <w:rPr>
          <w:noProof/>
        </w:rPr>
        <w:t xml:space="preserve"> Mapping the Genetic Landscape of Human Cells. </w:t>
      </w:r>
      <w:r w:rsidRPr="00FB3230">
        <w:rPr>
          <w:i/>
          <w:iCs/>
          <w:noProof/>
        </w:rPr>
        <w:t>Cell</w:t>
      </w:r>
      <w:r w:rsidRPr="00FB3230">
        <w:rPr>
          <w:noProof/>
        </w:rPr>
        <w:t xml:space="preserve"> </w:t>
      </w:r>
      <w:r w:rsidRPr="00FB3230">
        <w:rPr>
          <w:b/>
          <w:bCs/>
          <w:noProof/>
        </w:rPr>
        <w:t>174,</w:t>
      </w:r>
      <w:r w:rsidRPr="00FB3230">
        <w:rPr>
          <w:noProof/>
        </w:rPr>
        <w:t xml:space="preserve"> 953–967.e22 (2018).</w:t>
      </w:r>
    </w:p>
    <w:p w14:paraId="7777CBBC" w14:textId="77777777" w:rsidR="00FB3230" w:rsidRPr="00FB3230" w:rsidRDefault="00FB3230" w:rsidP="00FB3230">
      <w:pPr>
        <w:widowControl w:val="0"/>
        <w:autoSpaceDE w:val="0"/>
        <w:autoSpaceDN w:val="0"/>
        <w:adjustRightInd w:val="0"/>
        <w:ind w:left="640" w:hanging="640"/>
        <w:rPr>
          <w:noProof/>
        </w:rPr>
      </w:pPr>
      <w:r w:rsidRPr="00FB3230">
        <w:rPr>
          <w:noProof/>
        </w:rPr>
        <w:t>8.</w:t>
      </w:r>
      <w:r w:rsidRPr="00FB3230">
        <w:rPr>
          <w:noProof/>
        </w:rPr>
        <w:tab/>
        <w:t xml:space="preserve">Giaever, G. </w:t>
      </w:r>
      <w:r w:rsidRPr="00FB3230">
        <w:rPr>
          <w:i/>
          <w:iCs/>
          <w:noProof/>
        </w:rPr>
        <w:t>et al.</w:t>
      </w:r>
      <w:r w:rsidRPr="00FB3230">
        <w:rPr>
          <w:noProof/>
        </w:rPr>
        <w:t xml:space="preserve"> Functional profiling of the Saccharomyces cerevisiae genome. </w:t>
      </w:r>
      <w:r w:rsidRPr="00FB3230">
        <w:rPr>
          <w:i/>
          <w:iCs/>
          <w:noProof/>
        </w:rPr>
        <w:t>Nature</w:t>
      </w:r>
      <w:r w:rsidRPr="00FB3230">
        <w:rPr>
          <w:noProof/>
        </w:rPr>
        <w:t xml:space="preserve"> </w:t>
      </w:r>
      <w:r w:rsidRPr="00FB3230">
        <w:rPr>
          <w:b/>
          <w:bCs/>
          <w:noProof/>
        </w:rPr>
        <w:t>418,</w:t>
      </w:r>
      <w:r w:rsidRPr="00FB3230">
        <w:rPr>
          <w:noProof/>
        </w:rPr>
        <w:t xml:space="preserve"> 387–391 (2002).</w:t>
      </w:r>
    </w:p>
    <w:p w14:paraId="49CFD6F8" w14:textId="77777777" w:rsidR="00FB3230" w:rsidRPr="00FB3230" w:rsidRDefault="00FB3230" w:rsidP="00FB3230">
      <w:pPr>
        <w:widowControl w:val="0"/>
        <w:autoSpaceDE w:val="0"/>
        <w:autoSpaceDN w:val="0"/>
        <w:adjustRightInd w:val="0"/>
        <w:ind w:left="640" w:hanging="640"/>
        <w:rPr>
          <w:noProof/>
        </w:rPr>
      </w:pPr>
      <w:r w:rsidRPr="00FB3230">
        <w:rPr>
          <w:noProof/>
        </w:rPr>
        <w:t>9.</w:t>
      </w:r>
      <w:r w:rsidRPr="00FB3230">
        <w:rPr>
          <w:noProof/>
        </w:rPr>
        <w:tab/>
        <w:t xml:space="preserve">Costanzo, M. </w:t>
      </w:r>
      <w:r w:rsidRPr="00FB3230">
        <w:rPr>
          <w:i/>
          <w:iCs/>
          <w:noProof/>
        </w:rPr>
        <w:t>et al.</w:t>
      </w:r>
      <w:r w:rsidRPr="00FB3230">
        <w:rPr>
          <w:noProof/>
        </w:rPr>
        <w:t xml:space="preserve"> The genetic landscape of a cell. </w:t>
      </w:r>
      <w:r w:rsidRPr="00FB3230">
        <w:rPr>
          <w:i/>
          <w:iCs/>
          <w:noProof/>
        </w:rPr>
        <w:t>Science</w:t>
      </w:r>
      <w:r w:rsidRPr="00FB3230">
        <w:rPr>
          <w:noProof/>
        </w:rPr>
        <w:t xml:space="preserve"> </w:t>
      </w:r>
      <w:r w:rsidRPr="00FB3230">
        <w:rPr>
          <w:b/>
          <w:bCs/>
          <w:noProof/>
        </w:rPr>
        <w:t>327,</w:t>
      </w:r>
      <w:r w:rsidRPr="00FB3230">
        <w:rPr>
          <w:noProof/>
        </w:rPr>
        <w:t xml:space="preserve"> 425–31 (2010).</w:t>
      </w:r>
    </w:p>
    <w:p w14:paraId="4576C2AF" w14:textId="77777777" w:rsidR="00FB3230" w:rsidRPr="00FB3230" w:rsidRDefault="00FB3230" w:rsidP="00FB3230">
      <w:pPr>
        <w:widowControl w:val="0"/>
        <w:autoSpaceDE w:val="0"/>
        <w:autoSpaceDN w:val="0"/>
        <w:adjustRightInd w:val="0"/>
        <w:ind w:left="640" w:hanging="640"/>
        <w:rPr>
          <w:noProof/>
        </w:rPr>
      </w:pPr>
      <w:r w:rsidRPr="00FB3230">
        <w:rPr>
          <w:noProof/>
        </w:rPr>
        <w:t>10.</w:t>
      </w:r>
      <w:r w:rsidRPr="00FB3230">
        <w:rPr>
          <w:noProof/>
        </w:rPr>
        <w:tab/>
        <w:t xml:space="preserve">Bloom, J. S., Ehrenreich, I. M., Loo, W. T., Lite, T.-L. V. &amp; Kruglyak, L. Finding the sources of missing heritability in a yeast cross. </w:t>
      </w:r>
      <w:r w:rsidRPr="00FB3230">
        <w:rPr>
          <w:i/>
          <w:iCs/>
          <w:noProof/>
        </w:rPr>
        <w:t>Nature</w:t>
      </w:r>
      <w:r w:rsidRPr="00FB3230">
        <w:rPr>
          <w:noProof/>
        </w:rPr>
        <w:t xml:space="preserve"> </w:t>
      </w:r>
      <w:r w:rsidRPr="00FB3230">
        <w:rPr>
          <w:b/>
          <w:bCs/>
          <w:noProof/>
        </w:rPr>
        <w:t>494,</w:t>
      </w:r>
      <w:r w:rsidRPr="00FB3230">
        <w:rPr>
          <w:noProof/>
        </w:rPr>
        <w:t xml:space="preserve"> 234–7 (2013).</w:t>
      </w:r>
    </w:p>
    <w:p w14:paraId="78177E33" w14:textId="77777777" w:rsidR="00FB3230" w:rsidRPr="00FB3230" w:rsidRDefault="00FB3230" w:rsidP="00FB3230">
      <w:pPr>
        <w:widowControl w:val="0"/>
        <w:autoSpaceDE w:val="0"/>
        <w:autoSpaceDN w:val="0"/>
        <w:adjustRightInd w:val="0"/>
        <w:ind w:left="640" w:hanging="640"/>
        <w:rPr>
          <w:noProof/>
        </w:rPr>
      </w:pPr>
      <w:r w:rsidRPr="00FB3230">
        <w:rPr>
          <w:noProof/>
        </w:rPr>
        <w:t>11.</w:t>
      </w:r>
      <w:r w:rsidRPr="00FB3230">
        <w:rPr>
          <w:noProof/>
        </w:rPr>
        <w:tab/>
        <w:t xml:space="preserve">St Onge, R. P. </w:t>
      </w:r>
      <w:r w:rsidRPr="00FB3230">
        <w:rPr>
          <w:i/>
          <w:iCs/>
          <w:noProof/>
        </w:rPr>
        <w:t>et al.</w:t>
      </w:r>
      <w:r w:rsidRPr="00FB3230">
        <w:rPr>
          <w:noProof/>
        </w:rPr>
        <w:t xml:space="preserve"> Systematic pathway analysis using high-resolution fitness profiling of combinatorial gene deletions. </w:t>
      </w:r>
      <w:r w:rsidRPr="00FB3230">
        <w:rPr>
          <w:i/>
          <w:iCs/>
          <w:noProof/>
        </w:rPr>
        <w:t>Nat. Genet.</w:t>
      </w:r>
      <w:r w:rsidRPr="00FB3230">
        <w:rPr>
          <w:noProof/>
        </w:rPr>
        <w:t xml:space="preserve"> </w:t>
      </w:r>
      <w:r w:rsidRPr="00FB3230">
        <w:rPr>
          <w:b/>
          <w:bCs/>
          <w:noProof/>
        </w:rPr>
        <w:t>39,</w:t>
      </w:r>
      <w:r w:rsidRPr="00FB3230">
        <w:rPr>
          <w:noProof/>
        </w:rPr>
        <w:t xml:space="preserve"> 199–206 (2007).</w:t>
      </w:r>
    </w:p>
    <w:p w14:paraId="3851676F" w14:textId="77777777" w:rsidR="00FB3230" w:rsidRPr="00FB3230" w:rsidRDefault="00FB3230" w:rsidP="00FB3230">
      <w:pPr>
        <w:widowControl w:val="0"/>
        <w:autoSpaceDE w:val="0"/>
        <w:autoSpaceDN w:val="0"/>
        <w:adjustRightInd w:val="0"/>
        <w:ind w:left="640" w:hanging="640"/>
        <w:rPr>
          <w:noProof/>
        </w:rPr>
      </w:pPr>
      <w:r w:rsidRPr="00FB3230">
        <w:rPr>
          <w:noProof/>
        </w:rPr>
        <w:lastRenderedPageBreak/>
        <w:t>12.</w:t>
      </w:r>
      <w:r w:rsidRPr="00FB3230">
        <w:rPr>
          <w:noProof/>
        </w:rPr>
        <w:tab/>
        <w:t xml:space="preserve">Braberg, H. </w:t>
      </w:r>
      <w:r w:rsidRPr="00FB3230">
        <w:rPr>
          <w:i/>
          <w:iCs/>
          <w:noProof/>
        </w:rPr>
        <w:t>et al.</w:t>
      </w:r>
      <w:r w:rsidRPr="00FB3230">
        <w:rPr>
          <w:noProof/>
        </w:rPr>
        <w:t xml:space="preserve"> Quantitative analysis of triple-mutant genetic interactions. </w:t>
      </w:r>
      <w:r w:rsidRPr="00FB3230">
        <w:rPr>
          <w:i/>
          <w:iCs/>
          <w:noProof/>
        </w:rPr>
        <w:t>Nat. Protoc.</w:t>
      </w:r>
      <w:r w:rsidRPr="00FB3230">
        <w:rPr>
          <w:noProof/>
        </w:rPr>
        <w:t xml:space="preserve"> </w:t>
      </w:r>
      <w:r w:rsidRPr="00FB3230">
        <w:rPr>
          <w:b/>
          <w:bCs/>
          <w:noProof/>
        </w:rPr>
        <w:t>9,</w:t>
      </w:r>
      <w:r w:rsidRPr="00FB3230">
        <w:rPr>
          <w:noProof/>
        </w:rPr>
        <w:t xml:space="preserve"> 1867–81 (2014).</w:t>
      </w:r>
    </w:p>
    <w:p w14:paraId="25F9DF5F" w14:textId="77777777" w:rsidR="00FB3230" w:rsidRPr="00FB3230" w:rsidRDefault="00FB3230" w:rsidP="00FB3230">
      <w:pPr>
        <w:widowControl w:val="0"/>
        <w:autoSpaceDE w:val="0"/>
        <w:autoSpaceDN w:val="0"/>
        <w:adjustRightInd w:val="0"/>
        <w:ind w:left="640" w:hanging="640"/>
        <w:rPr>
          <w:noProof/>
        </w:rPr>
      </w:pPr>
      <w:r w:rsidRPr="00FB3230">
        <w:rPr>
          <w:noProof/>
        </w:rPr>
        <w:t>13.</w:t>
      </w:r>
      <w:r w:rsidRPr="00FB3230">
        <w:rPr>
          <w:noProof/>
        </w:rPr>
        <w:tab/>
        <w:t xml:space="preserve">Tong, A. H. Y. </w:t>
      </w:r>
      <w:r w:rsidRPr="00FB3230">
        <w:rPr>
          <w:i/>
          <w:iCs/>
          <w:noProof/>
        </w:rPr>
        <w:t>et al.</w:t>
      </w:r>
      <w:r w:rsidRPr="00FB3230">
        <w:rPr>
          <w:noProof/>
        </w:rPr>
        <w:t xml:space="preserve"> Global mapping of the yeast genetic interaction network. </w:t>
      </w:r>
      <w:r w:rsidRPr="00FB3230">
        <w:rPr>
          <w:i/>
          <w:iCs/>
          <w:noProof/>
        </w:rPr>
        <w:t>Science</w:t>
      </w:r>
      <w:r w:rsidRPr="00FB3230">
        <w:rPr>
          <w:noProof/>
        </w:rPr>
        <w:t xml:space="preserve"> </w:t>
      </w:r>
      <w:r w:rsidRPr="00FB3230">
        <w:rPr>
          <w:b/>
          <w:bCs/>
          <w:noProof/>
        </w:rPr>
        <w:t>303,</w:t>
      </w:r>
      <w:r w:rsidRPr="00FB3230">
        <w:rPr>
          <w:noProof/>
        </w:rPr>
        <w:t xml:space="preserve"> 808–13 (2004).</w:t>
      </w:r>
    </w:p>
    <w:p w14:paraId="7DFB1560" w14:textId="77777777" w:rsidR="00FB3230" w:rsidRPr="00FB3230" w:rsidRDefault="00FB3230" w:rsidP="00FB3230">
      <w:pPr>
        <w:widowControl w:val="0"/>
        <w:autoSpaceDE w:val="0"/>
        <w:autoSpaceDN w:val="0"/>
        <w:adjustRightInd w:val="0"/>
        <w:ind w:left="640" w:hanging="640"/>
        <w:rPr>
          <w:noProof/>
        </w:rPr>
      </w:pPr>
      <w:r w:rsidRPr="00FB3230">
        <w:rPr>
          <w:noProof/>
        </w:rPr>
        <w:t>14.</w:t>
      </w:r>
      <w:r w:rsidRPr="00FB3230">
        <w:rPr>
          <w:noProof/>
        </w:rPr>
        <w:tab/>
        <w:t xml:space="preserve">Taylor, M. B., Ehrenreich, I. M., Rothstein, R., Hu, T. &amp; Mast, J. Genetic Interactions Involving Five or More Genes Contribute to a Complex Trait in Yeast. </w:t>
      </w:r>
      <w:r w:rsidRPr="00FB3230">
        <w:rPr>
          <w:i/>
          <w:iCs/>
          <w:noProof/>
        </w:rPr>
        <w:t>PLoS Genet.</w:t>
      </w:r>
      <w:r w:rsidRPr="00FB3230">
        <w:rPr>
          <w:noProof/>
        </w:rPr>
        <w:t xml:space="preserve"> </w:t>
      </w:r>
      <w:r w:rsidRPr="00FB3230">
        <w:rPr>
          <w:b/>
          <w:bCs/>
          <w:noProof/>
        </w:rPr>
        <w:t>10,</w:t>
      </w:r>
      <w:r w:rsidRPr="00FB3230">
        <w:rPr>
          <w:noProof/>
        </w:rPr>
        <w:t xml:space="preserve"> e1004324 (2014).</w:t>
      </w:r>
    </w:p>
    <w:p w14:paraId="24700A39" w14:textId="77777777" w:rsidR="00FB3230" w:rsidRPr="00FB3230" w:rsidRDefault="00FB3230" w:rsidP="00FB3230">
      <w:pPr>
        <w:widowControl w:val="0"/>
        <w:autoSpaceDE w:val="0"/>
        <w:autoSpaceDN w:val="0"/>
        <w:adjustRightInd w:val="0"/>
        <w:ind w:left="640" w:hanging="640"/>
        <w:rPr>
          <w:noProof/>
        </w:rPr>
      </w:pPr>
      <w:r w:rsidRPr="00FB3230">
        <w:rPr>
          <w:noProof/>
        </w:rPr>
        <w:t>15.</w:t>
      </w:r>
      <w:r w:rsidRPr="00FB3230">
        <w:rPr>
          <w:noProof/>
        </w:rPr>
        <w:tab/>
        <w:t xml:space="preserve">Beh, C. T., Cool, L., Phillips, J. &amp; Rine, J. Overlapping functions of the yeast oxysterol-binding protein homologues. </w:t>
      </w:r>
      <w:r w:rsidRPr="00FB3230">
        <w:rPr>
          <w:i/>
          <w:iCs/>
          <w:noProof/>
        </w:rPr>
        <w:t>Genetics</w:t>
      </w:r>
      <w:r w:rsidRPr="00FB3230">
        <w:rPr>
          <w:noProof/>
        </w:rPr>
        <w:t xml:space="preserve"> </w:t>
      </w:r>
      <w:r w:rsidRPr="00FB3230">
        <w:rPr>
          <w:b/>
          <w:bCs/>
          <w:noProof/>
        </w:rPr>
        <w:t>157,</w:t>
      </w:r>
      <w:r w:rsidRPr="00FB3230">
        <w:rPr>
          <w:noProof/>
        </w:rPr>
        <w:t xml:space="preserve"> 1117–40 (2001).</w:t>
      </w:r>
    </w:p>
    <w:p w14:paraId="7944FA68" w14:textId="77777777" w:rsidR="00FB3230" w:rsidRPr="00FB3230" w:rsidRDefault="00FB3230" w:rsidP="00FB3230">
      <w:pPr>
        <w:widowControl w:val="0"/>
        <w:autoSpaceDE w:val="0"/>
        <w:autoSpaceDN w:val="0"/>
        <w:adjustRightInd w:val="0"/>
        <w:ind w:left="640" w:hanging="640"/>
        <w:rPr>
          <w:noProof/>
        </w:rPr>
      </w:pPr>
      <w:r w:rsidRPr="00FB3230">
        <w:rPr>
          <w:noProof/>
        </w:rPr>
        <w:t>16.</w:t>
      </w:r>
      <w:r w:rsidRPr="00FB3230">
        <w:rPr>
          <w:noProof/>
        </w:rPr>
        <w:tab/>
        <w:t xml:space="preserve">Wieczorke, R. </w:t>
      </w:r>
      <w:r w:rsidRPr="00FB3230">
        <w:rPr>
          <w:i/>
          <w:iCs/>
          <w:noProof/>
        </w:rPr>
        <w:t>et al.</w:t>
      </w:r>
      <w:r w:rsidRPr="00FB3230">
        <w:rPr>
          <w:noProof/>
        </w:rPr>
        <w:t xml:space="preserve"> Concurrent knock-out of at least 20 transporter genes is required to block uptake of hexoses in Saccharomyces cerevisiae. </w:t>
      </w:r>
      <w:r w:rsidRPr="00FB3230">
        <w:rPr>
          <w:i/>
          <w:iCs/>
          <w:noProof/>
        </w:rPr>
        <w:t>FEBS Lett.</w:t>
      </w:r>
      <w:r w:rsidRPr="00FB3230">
        <w:rPr>
          <w:noProof/>
        </w:rPr>
        <w:t xml:space="preserve"> </w:t>
      </w:r>
      <w:r w:rsidRPr="00FB3230">
        <w:rPr>
          <w:b/>
          <w:bCs/>
          <w:noProof/>
        </w:rPr>
        <w:t>464,</w:t>
      </w:r>
      <w:r w:rsidRPr="00FB3230">
        <w:rPr>
          <w:noProof/>
        </w:rPr>
        <w:t xml:space="preserve"> 123–8 (1999).</w:t>
      </w:r>
    </w:p>
    <w:p w14:paraId="66474F7B" w14:textId="77777777" w:rsidR="00FB3230" w:rsidRPr="00FB3230" w:rsidRDefault="00FB3230" w:rsidP="00FB3230">
      <w:pPr>
        <w:widowControl w:val="0"/>
        <w:autoSpaceDE w:val="0"/>
        <w:autoSpaceDN w:val="0"/>
        <w:adjustRightInd w:val="0"/>
        <w:ind w:left="640" w:hanging="640"/>
        <w:rPr>
          <w:noProof/>
        </w:rPr>
      </w:pPr>
      <w:r w:rsidRPr="00FB3230">
        <w:rPr>
          <w:noProof/>
        </w:rPr>
        <w:t>17.</w:t>
      </w:r>
      <w:r w:rsidRPr="00FB3230">
        <w:rPr>
          <w:noProof/>
        </w:rPr>
        <w:tab/>
        <w:t xml:space="preserve">Mullis, M. N., Matsui, T., Schell, R., Foree, R. &amp; Ehrenreich, I. M. The complex underpinnings of genetic background effects. </w:t>
      </w:r>
      <w:r w:rsidRPr="00FB3230">
        <w:rPr>
          <w:i/>
          <w:iCs/>
          <w:noProof/>
        </w:rPr>
        <w:t>Nat. Commun.</w:t>
      </w:r>
      <w:r w:rsidRPr="00FB3230">
        <w:rPr>
          <w:noProof/>
        </w:rPr>
        <w:t xml:space="preserve"> </w:t>
      </w:r>
      <w:r w:rsidRPr="00FB3230">
        <w:rPr>
          <w:b/>
          <w:bCs/>
          <w:noProof/>
        </w:rPr>
        <w:t>9,</w:t>
      </w:r>
      <w:r w:rsidRPr="00FB3230">
        <w:rPr>
          <w:noProof/>
        </w:rPr>
        <w:t xml:space="preserve"> 3548 (2018).</w:t>
      </w:r>
    </w:p>
    <w:p w14:paraId="58C10A82" w14:textId="77777777" w:rsidR="00FB3230" w:rsidRPr="00FB3230" w:rsidRDefault="00FB3230" w:rsidP="00FB3230">
      <w:pPr>
        <w:widowControl w:val="0"/>
        <w:autoSpaceDE w:val="0"/>
        <w:autoSpaceDN w:val="0"/>
        <w:adjustRightInd w:val="0"/>
        <w:ind w:left="640" w:hanging="640"/>
        <w:rPr>
          <w:noProof/>
        </w:rPr>
      </w:pPr>
      <w:r w:rsidRPr="00FB3230">
        <w:rPr>
          <w:noProof/>
        </w:rPr>
        <w:t>18.</w:t>
      </w:r>
      <w:r w:rsidRPr="00FB3230">
        <w:rPr>
          <w:noProof/>
        </w:rPr>
        <w:tab/>
        <w:t xml:space="preserve">Zhang, Y. </w:t>
      </w:r>
      <w:r w:rsidRPr="00FB3230">
        <w:rPr>
          <w:i/>
          <w:iCs/>
          <w:noProof/>
        </w:rPr>
        <w:t>et al.</w:t>
      </w:r>
      <w:r w:rsidRPr="00FB3230">
        <w:rPr>
          <w:noProof/>
        </w:rPr>
        <w:t xml:space="preserve"> A transportome-scale amiRNA-based screen identifies redundant roles of Arabidopsis ABCB6 and ABCB20 in auxin transport. </w:t>
      </w:r>
      <w:r w:rsidRPr="00FB3230">
        <w:rPr>
          <w:i/>
          <w:iCs/>
          <w:noProof/>
        </w:rPr>
        <w:t>Nat. Commun.</w:t>
      </w:r>
      <w:r w:rsidRPr="00FB3230">
        <w:rPr>
          <w:noProof/>
        </w:rPr>
        <w:t xml:space="preserve"> </w:t>
      </w:r>
      <w:r w:rsidRPr="00FB3230">
        <w:rPr>
          <w:b/>
          <w:bCs/>
          <w:noProof/>
        </w:rPr>
        <w:t>9,</w:t>
      </w:r>
      <w:r w:rsidRPr="00FB3230">
        <w:rPr>
          <w:noProof/>
        </w:rPr>
        <w:t xml:space="preserve"> 4204 (2018).</w:t>
      </w:r>
    </w:p>
    <w:p w14:paraId="00BCFB7E" w14:textId="77777777" w:rsidR="00FB3230" w:rsidRPr="00FB3230" w:rsidRDefault="00FB3230" w:rsidP="00FB3230">
      <w:pPr>
        <w:widowControl w:val="0"/>
        <w:autoSpaceDE w:val="0"/>
        <w:autoSpaceDN w:val="0"/>
        <w:adjustRightInd w:val="0"/>
        <w:ind w:left="640" w:hanging="640"/>
        <w:rPr>
          <w:noProof/>
        </w:rPr>
      </w:pPr>
      <w:r w:rsidRPr="00FB3230">
        <w:rPr>
          <w:noProof/>
        </w:rPr>
        <w:t>19.</w:t>
      </w:r>
      <w:r w:rsidRPr="00FB3230">
        <w:rPr>
          <w:noProof/>
        </w:rPr>
        <w:tab/>
        <w:t xml:space="preserve">Palmer, A. C. </w:t>
      </w:r>
      <w:r w:rsidRPr="00FB3230">
        <w:rPr>
          <w:i/>
          <w:iCs/>
          <w:noProof/>
        </w:rPr>
        <w:t>et al.</w:t>
      </w:r>
      <w:r w:rsidRPr="00FB3230">
        <w:rPr>
          <w:noProof/>
        </w:rPr>
        <w:t xml:space="preserve"> Delayed commitment to evolutionary fate in antibiotic resistance fitness landscapes. </w:t>
      </w:r>
      <w:r w:rsidRPr="00FB3230">
        <w:rPr>
          <w:i/>
          <w:iCs/>
          <w:noProof/>
        </w:rPr>
        <w:t>Nat. Commun.</w:t>
      </w:r>
      <w:r w:rsidRPr="00FB3230">
        <w:rPr>
          <w:noProof/>
        </w:rPr>
        <w:t xml:space="preserve"> </w:t>
      </w:r>
      <w:r w:rsidRPr="00FB3230">
        <w:rPr>
          <w:b/>
          <w:bCs/>
          <w:noProof/>
        </w:rPr>
        <w:t>6,</w:t>
      </w:r>
      <w:r w:rsidRPr="00FB3230">
        <w:rPr>
          <w:noProof/>
        </w:rPr>
        <w:t xml:space="preserve"> 7385 (2015).</w:t>
      </w:r>
    </w:p>
    <w:p w14:paraId="6D08B137" w14:textId="77777777" w:rsidR="00FB3230" w:rsidRPr="00FB3230" w:rsidRDefault="00FB3230" w:rsidP="00FB3230">
      <w:pPr>
        <w:widowControl w:val="0"/>
        <w:autoSpaceDE w:val="0"/>
        <w:autoSpaceDN w:val="0"/>
        <w:adjustRightInd w:val="0"/>
        <w:ind w:left="640" w:hanging="640"/>
        <w:rPr>
          <w:noProof/>
        </w:rPr>
      </w:pPr>
      <w:r w:rsidRPr="00FB3230">
        <w:rPr>
          <w:noProof/>
        </w:rPr>
        <w:t>20.</w:t>
      </w:r>
      <w:r w:rsidRPr="00FB3230">
        <w:rPr>
          <w:noProof/>
        </w:rPr>
        <w:tab/>
        <w:t xml:space="preserve">Cancer Genome Atlas Research Network </w:t>
      </w:r>
      <w:r w:rsidRPr="00FB3230">
        <w:rPr>
          <w:i/>
          <w:iCs/>
          <w:noProof/>
        </w:rPr>
        <w:t>et al.</w:t>
      </w:r>
      <w:r w:rsidRPr="00FB3230">
        <w:rPr>
          <w:noProof/>
        </w:rPr>
        <w:t xml:space="preserve"> Genomic and Epigenomic Landscapes of Adult De Novo Acute Myeloid Leukemia. </w:t>
      </w:r>
      <w:r w:rsidRPr="00FB3230">
        <w:rPr>
          <w:i/>
          <w:iCs/>
          <w:noProof/>
        </w:rPr>
        <w:t>N. Engl. J. Med.</w:t>
      </w:r>
      <w:r w:rsidRPr="00FB3230">
        <w:rPr>
          <w:noProof/>
        </w:rPr>
        <w:t xml:space="preserve"> </w:t>
      </w:r>
      <w:r w:rsidRPr="00FB3230">
        <w:rPr>
          <w:b/>
          <w:bCs/>
          <w:noProof/>
        </w:rPr>
        <w:t>368,</w:t>
      </w:r>
      <w:r w:rsidRPr="00FB3230">
        <w:rPr>
          <w:noProof/>
        </w:rPr>
        <w:t xml:space="preserve"> 2059–2074 (2013).</w:t>
      </w:r>
    </w:p>
    <w:p w14:paraId="01837DC7" w14:textId="77777777" w:rsidR="00FB3230" w:rsidRPr="00FB3230" w:rsidRDefault="00FB3230" w:rsidP="00FB3230">
      <w:pPr>
        <w:widowControl w:val="0"/>
        <w:autoSpaceDE w:val="0"/>
        <w:autoSpaceDN w:val="0"/>
        <w:adjustRightInd w:val="0"/>
        <w:ind w:left="640" w:hanging="640"/>
        <w:rPr>
          <w:noProof/>
        </w:rPr>
      </w:pPr>
      <w:r w:rsidRPr="00FB3230">
        <w:rPr>
          <w:noProof/>
        </w:rPr>
        <w:t>21.</w:t>
      </w:r>
      <w:r w:rsidRPr="00FB3230">
        <w:rPr>
          <w:noProof/>
        </w:rPr>
        <w:tab/>
        <w:t xml:space="preserve">Heckl, D. </w:t>
      </w:r>
      <w:r w:rsidRPr="00FB3230">
        <w:rPr>
          <w:i/>
          <w:iCs/>
          <w:noProof/>
        </w:rPr>
        <w:t>et al.</w:t>
      </w:r>
      <w:r w:rsidRPr="00FB3230">
        <w:rPr>
          <w:noProof/>
        </w:rPr>
        <w:t xml:space="preserve"> Generation of mouse models of myeloid malignancy with combinatorial genetic lesions using CRISPR-Cas9 genome editing. </w:t>
      </w:r>
      <w:r w:rsidRPr="00FB3230">
        <w:rPr>
          <w:i/>
          <w:iCs/>
          <w:noProof/>
        </w:rPr>
        <w:t>Nat. Biotechnol.</w:t>
      </w:r>
      <w:r w:rsidRPr="00FB3230">
        <w:rPr>
          <w:noProof/>
        </w:rPr>
        <w:t xml:space="preserve"> </w:t>
      </w:r>
      <w:r w:rsidRPr="00FB3230">
        <w:rPr>
          <w:b/>
          <w:bCs/>
          <w:noProof/>
        </w:rPr>
        <w:t>32,</w:t>
      </w:r>
      <w:r w:rsidRPr="00FB3230">
        <w:rPr>
          <w:noProof/>
        </w:rPr>
        <w:t xml:space="preserve"> 941–6 (2014).</w:t>
      </w:r>
    </w:p>
    <w:p w14:paraId="2C7CDE70" w14:textId="77777777" w:rsidR="00FB3230" w:rsidRPr="00FB3230" w:rsidRDefault="00FB3230" w:rsidP="00FB3230">
      <w:pPr>
        <w:widowControl w:val="0"/>
        <w:autoSpaceDE w:val="0"/>
        <w:autoSpaceDN w:val="0"/>
        <w:adjustRightInd w:val="0"/>
        <w:ind w:left="640" w:hanging="640"/>
        <w:rPr>
          <w:noProof/>
        </w:rPr>
      </w:pPr>
      <w:r w:rsidRPr="00FB3230">
        <w:rPr>
          <w:noProof/>
        </w:rPr>
        <w:t>22.</w:t>
      </w:r>
      <w:r w:rsidRPr="00FB3230">
        <w:rPr>
          <w:noProof/>
        </w:rPr>
        <w:tab/>
        <w:t xml:space="preserve">Takahashi, K. &amp; Yamanaka, S. Induction of Pluripotent Stem Cells from Mouse Embryonic and Adult Fibroblast Cultures by Defined Factors. </w:t>
      </w:r>
      <w:r w:rsidRPr="00FB3230">
        <w:rPr>
          <w:i/>
          <w:iCs/>
          <w:noProof/>
        </w:rPr>
        <w:t>Cell</w:t>
      </w:r>
      <w:r w:rsidRPr="00FB3230">
        <w:rPr>
          <w:noProof/>
        </w:rPr>
        <w:t xml:space="preserve"> </w:t>
      </w:r>
      <w:r w:rsidRPr="00FB3230">
        <w:rPr>
          <w:b/>
          <w:bCs/>
          <w:noProof/>
        </w:rPr>
        <w:t>126,</w:t>
      </w:r>
      <w:r w:rsidRPr="00FB3230">
        <w:rPr>
          <w:noProof/>
        </w:rPr>
        <w:t xml:space="preserve"> 663–676 (2006).</w:t>
      </w:r>
    </w:p>
    <w:p w14:paraId="4D6E296F" w14:textId="77777777" w:rsidR="00FB3230" w:rsidRPr="00FB3230" w:rsidRDefault="00FB3230" w:rsidP="00FB3230">
      <w:pPr>
        <w:widowControl w:val="0"/>
        <w:autoSpaceDE w:val="0"/>
        <w:autoSpaceDN w:val="0"/>
        <w:adjustRightInd w:val="0"/>
        <w:ind w:left="640" w:hanging="640"/>
        <w:rPr>
          <w:noProof/>
        </w:rPr>
      </w:pPr>
      <w:r w:rsidRPr="00FB3230">
        <w:rPr>
          <w:noProof/>
        </w:rPr>
        <w:t>23.</w:t>
      </w:r>
      <w:r w:rsidRPr="00FB3230">
        <w:rPr>
          <w:noProof/>
        </w:rPr>
        <w:tab/>
        <w:t xml:space="preserve">Suzuki, Y. </w:t>
      </w:r>
      <w:r w:rsidRPr="00FB3230">
        <w:rPr>
          <w:i/>
          <w:iCs/>
          <w:noProof/>
        </w:rPr>
        <w:t>et al.</w:t>
      </w:r>
      <w:r w:rsidRPr="00FB3230">
        <w:rPr>
          <w:noProof/>
        </w:rPr>
        <w:t xml:space="preserve"> Knocking out multigene redundancies via cycles of sexual assortment and fluorescence selection. </w:t>
      </w:r>
      <w:r w:rsidRPr="00FB3230">
        <w:rPr>
          <w:i/>
          <w:iCs/>
          <w:noProof/>
        </w:rPr>
        <w:t>Nat. Methods</w:t>
      </w:r>
      <w:r w:rsidRPr="00FB3230">
        <w:rPr>
          <w:noProof/>
        </w:rPr>
        <w:t xml:space="preserve"> </w:t>
      </w:r>
      <w:r w:rsidRPr="00FB3230">
        <w:rPr>
          <w:b/>
          <w:bCs/>
          <w:noProof/>
        </w:rPr>
        <w:t>8,</w:t>
      </w:r>
      <w:r w:rsidRPr="00FB3230">
        <w:rPr>
          <w:noProof/>
        </w:rPr>
        <w:t xml:space="preserve"> 159–64 (2011).</w:t>
      </w:r>
    </w:p>
    <w:p w14:paraId="163855E4" w14:textId="77777777" w:rsidR="00FB3230" w:rsidRPr="00FB3230" w:rsidRDefault="00FB3230" w:rsidP="00FB3230">
      <w:pPr>
        <w:widowControl w:val="0"/>
        <w:autoSpaceDE w:val="0"/>
        <w:autoSpaceDN w:val="0"/>
        <w:adjustRightInd w:val="0"/>
        <w:ind w:left="640" w:hanging="640"/>
        <w:rPr>
          <w:noProof/>
        </w:rPr>
      </w:pPr>
      <w:r w:rsidRPr="00FB3230">
        <w:rPr>
          <w:noProof/>
        </w:rPr>
        <w:t>24.</w:t>
      </w:r>
      <w:r w:rsidRPr="00FB3230">
        <w:rPr>
          <w:noProof/>
        </w:rPr>
        <w:tab/>
        <w:t xml:space="preserve">Wang, H. H. </w:t>
      </w:r>
      <w:r w:rsidRPr="00FB3230">
        <w:rPr>
          <w:i/>
          <w:iCs/>
          <w:noProof/>
        </w:rPr>
        <w:t>et al.</w:t>
      </w:r>
      <w:r w:rsidRPr="00FB3230">
        <w:rPr>
          <w:noProof/>
        </w:rPr>
        <w:t xml:space="preserve"> Programming cells by multiplex genome engineering and accelerated evolution. </w:t>
      </w:r>
      <w:r w:rsidRPr="00FB3230">
        <w:rPr>
          <w:i/>
          <w:iCs/>
          <w:noProof/>
        </w:rPr>
        <w:t>Nature</w:t>
      </w:r>
      <w:r w:rsidRPr="00FB3230">
        <w:rPr>
          <w:noProof/>
        </w:rPr>
        <w:t xml:space="preserve"> </w:t>
      </w:r>
      <w:r w:rsidRPr="00FB3230">
        <w:rPr>
          <w:b/>
          <w:bCs/>
          <w:noProof/>
        </w:rPr>
        <w:t>460,</w:t>
      </w:r>
      <w:r w:rsidRPr="00FB3230">
        <w:rPr>
          <w:noProof/>
        </w:rPr>
        <w:t xml:space="preserve"> 894–8 (2009).</w:t>
      </w:r>
    </w:p>
    <w:p w14:paraId="0A43BD6F" w14:textId="77777777" w:rsidR="00FB3230" w:rsidRPr="00FB3230" w:rsidRDefault="00FB3230" w:rsidP="00FB3230">
      <w:pPr>
        <w:widowControl w:val="0"/>
        <w:autoSpaceDE w:val="0"/>
        <w:autoSpaceDN w:val="0"/>
        <w:adjustRightInd w:val="0"/>
        <w:ind w:left="640" w:hanging="640"/>
        <w:rPr>
          <w:noProof/>
        </w:rPr>
      </w:pPr>
      <w:r w:rsidRPr="00FB3230">
        <w:rPr>
          <w:noProof/>
        </w:rPr>
        <w:t>25.</w:t>
      </w:r>
      <w:r w:rsidRPr="00FB3230">
        <w:rPr>
          <w:noProof/>
        </w:rPr>
        <w:tab/>
        <w:t xml:space="preserve">DiCarlo, J. E. </w:t>
      </w:r>
      <w:r w:rsidRPr="00FB3230">
        <w:rPr>
          <w:i/>
          <w:iCs/>
          <w:noProof/>
        </w:rPr>
        <w:t>et al.</w:t>
      </w:r>
      <w:r w:rsidRPr="00FB3230">
        <w:rPr>
          <w:noProof/>
        </w:rPr>
        <w:t xml:space="preserve"> Yeast oligo-mediated genome engineering (YOGE). </w:t>
      </w:r>
      <w:r w:rsidRPr="00FB3230">
        <w:rPr>
          <w:i/>
          <w:iCs/>
          <w:noProof/>
        </w:rPr>
        <w:t>ACS Synth. Biol.</w:t>
      </w:r>
      <w:r w:rsidRPr="00FB3230">
        <w:rPr>
          <w:noProof/>
        </w:rPr>
        <w:t xml:space="preserve"> </w:t>
      </w:r>
      <w:r w:rsidRPr="00FB3230">
        <w:rPr>
          <w:b/>
          <w:bCs/>
          <w:noProof/>
        </w:rPr>
        <w:t>2,</w:t>
      </w:r>
      <w:r w:rsidRPr="00FB3230">
        <w:rPr>
          <w:noProof/>
        </w:rPr>
        <w:t xml:space="preserve"> 741–9 (2013).</w:t>
      </w:r>
    </w:p>
    <w:p w14:paraId="63C7083D" w14:textId="77777777" w:rsidR="00FB3230" w:rsidRPr="00FB3230" w:rsidRDefault="00FB3230" w:rsidP="00FB3230">
      <w:pPr>
        <w:widowControl w:val="0"/>
        <w:autoSpaceDE w:val="0"/>
        <w:autoSpaceDN w:val="0"/>
        <w:adjustRightInd w:val="0"/>
        <w:ind w:left="640" w:hanging="640"/>
        <w:rPr>
          <w:noProof/>
        </w:rPr>
      </w:pPr>
      <w:r w:rsidRPr="00FB3230">
        <w:rPr>
          <w:noProof/>
        </w:rPr>
        <w:t>26.</w:t>
      </w:r>
      <w:r w:rsidRPr="00FB3230">
        <w:rPr>
          <w:noProof/>
        </w:rPr>
        <w:tab/>
        <w:t xml:space="preserve">Zeitoun, R. I. </w:t>
      </w:r>
      <w:r w:rsidRPr="00FB3230">
        <w:rPr>
          <w:i/>
          <w:iCs/>
          <w:noProof/>
        </w:rPr>
        <w:t>et al.</w:t>
      </w:r>
      <w:r w:rsidRPr="00FB3230">
        <w:rPr>
          <w:noProof/>
        </w:rPr>
        <w:t xml:space="preserve"> Multiplexed tracking of combinatorial genomic mutations in engineered cell populations. </w:t>
      </w:r>
      <w:r w:rsidRPr="00FB3230">
        <w:rPr>
          <w:i/>
          <w:iCs/>
          <w:noProof/>
        </w:rPr>
        <w:t>Nat. Biotechnol.</w:t>
      </w:r>
      <w:r w:rsidRPr="00FB3230">
        <w:rPr>
          <w:noProof/>
        </w:rPr>
        <w:t xml:space="preserve"> </w:t>
      </w:r>
      <w:r w:rsidRPr="00FB3230">
        <w:rPr>
          <w:b/>
          <w:bCs/>
          <w:noProof/>
        </w:rPr>
        <w:t>33,</w:t>
      </w:r>
      <w:r w:rsidRPr="00FB3230">
        <w:rPr>
          <w:noProof/>
        </w:rPr>
        <w:t xml:space="preserve"> 631–637 (2015).</w:t>
      </w:r>
    </w:p>
    <w:p w14:paraId="6593FFD9" w14:textId="77777777" w:rsidR="00FB3230" w:rsidRPr="00FB3230" w:rsidRDefault="00FB3230" w:rsidP="00FB3230">
      <w:pPr>
        <w:widowControl w:val="0"/>
        <w:autoSpaceDE w:val="0"/>
        <w:autoSpaceDN w:val="0"/>
        <w:adjustRightInd w:val="0"/>
        <w:ind w:left="640" w:hanging="640"/>
        <w:rPr>
          <w:noProof/>
        </w:rPr>
      </w:pPr>
      <w:r w:rsidRPr="00FB3230">
        <w:rPr>
          <w:noProof/>
        </w:rPr>
        <w:t>27.</w:t>
      </w:r>
      <w:r w:rsidRPr="00FB3230">
        <w:rPr>
          <w:noProof/>
        </w:rPr>
        <w:tab/>
        <w:t xml:space="preserve">Zeitoun, R. I., Pines, G., Grau, W. C. &amp; Gill, R. T. Quantitative Tracking of Combinatorially Engineered Populations with Multiplexed Binary Assemblies. </w:t>
      </w:r>
      <w:r w:rsidRPr="00FB3230">
        <w:rPr>
          <w:i/>
          <w:iCs/>
          <w:noProof/>
        </w:rPr>
        <w:t>ACS Synth. Biol.</w:t>
      </w:r>
      <w:r w:rsidRPr="00FB3230">
        <w:rPr>
          <w:noProof/>
        </w:rPr>
        <w:t xml:space="preserve"> </w:t>
      </w:r>
      <w:r w:rsidRPr="00FB3230">
        <w:rPr>
          <w:b/>
          <w:bCs/>
          <w:noProof/>
        </w:rPr>
        <w:t>6,</w:t>
      </w:r>
      <w:r w:rsidRPr="00FB3230">
        <w:rPr>
          <w:noProof/>
        </w:rPr>
        <w:t xml:space="preserve"> 619–627 (2017).</w:t>
      </w:r>
    </w:p>
    <w:p w14:paraId="79CB130D" w14:textId="77777777" w:rsidR="00FB3230" w:rsidRPr="00FB3230" w:rsidRDefault="00FB3230" w:rsidP="00FB3230">
      <w:pPr>
        <w:widowControl w:val="0"/>
        <w:autoSpaceDE w:val="0"/>
        <w:autoSpaceDN w:val="0"/>
        <w:adjustRightInd w:val="0"/>
        <w:ind w:left="640" w:hanging="640"/>
        <w:rPr>
          <w:noProof/>
        </w:rPr>
      </w:pPr>
      <w:r w:rsidRPr="00FB3230">
        <w:rPr>
          <w:noProof/>
        </w:rPr>
        <w:t>28.</w:t>
      </w:r>
      <w:r w:rsidRPr="00FB3230">
        <w:rPr>
          <w:noProof/>
        </w:rPr>
        <w:tab/>
        <w:t xml:space="preserve">Díaz-Mejía, J. J. </w:t>
      </w:r>
      <w:r w:rsidRPr="00FB3230">
        <w:rPr>
          <w:i/>
          <w:iCs/>
          <w:noProof/>
        </w:rPr>
        <w:t>et al.</w:t>
      </w:r>
      <w:r w:rsidRPr="00FB3230">
        <w:rPr>
          <w:noProof/>
        </w:rPr>
        <w:t xml:space="preserve"> Mapping DNA damage-dependent genetic interactions in yeast via party mating and barcode fusion genetics. </w:t>
      </w:r>
      <w:r w:rsidRPr="00FB3230">
        <w:rPr>
          <w:i/>
          <w:iCs/>
          <w:noProof/>
        </w:rPr>
        <w:t>Mol. Syst. Biol.</w:t>
      </w:r>
      <w:r w:rsidRPr="00FB3230">
        <w:rPr>
          <w:noProof/>
        </w:rPr>
        <w:t xml:space="preserve"> </w:t>
      </w:r>
      <w:r w:rsidRPr="00FB3230">
        <w:rPr>
          <w:b/>
          <w:bCs/>
          <w:noProof/>
        </w:rPr>
        <w:t>14,</w:t>
      </w:r>
      <w:r w:rsidRPr="00FB3230">
        <w:rPr>
          <w:noProof/>
        </w:rPr>
        <w:t xml:space="preserve"> e7985 (2018).</w:t>
      </w:r>
    </w:p>
    <w:p w14:paraId="7EA6D726" w14:textId="77777777" w:rsidR="00FB3230" w:rsidRPr="00FB3230" w:rsidRDefault="00FB3230" w:rsidP="00FB3230">
      <w:pPr>
        <w:widowControl w:val="0"/>
        <w:autoSpaceDE w:val="0"/>
        <w:autoSpaceDN w:val="0"/>
        <w:adjustRightInd w:val="0"/>
        <w:ind w:left="640" w:hanging="640"/>
        <w:rPr>
          <w:noProof/>
        </w:rPr>
      </w:pPr>
      <w:r w:rsidRPr="00FB3230">
        <w:rPr>
          <w:noProof/>
        </w:rPr>
        <w:t>29.</w:t>
      </w:r>
      <w:r w:rsidRPr="00FB3230">
        <w:rPr>
          <w:noProof/>
        </w:rPr>
        <w:tab/>
        <w:t xml:space="preserve">Wong, A. S. L. </w:t>
      </w:r>
      <w:r w:rsidRPr="00FB3230">
        <w:rPr>
          <w:i/>
          <w:iCs/>
          <w:noProof/>
        </w:rPr>
        <w:t>et al.</w:t>
      </w:r>
      <w:r w:rsidRPr="00FB3230">
        <w:rPr>
          <w:noProof/>
        </w:rPr>
        <w:t xml:space="preserve"> Multiplexed barcoded CRISPR-Cas9 screening enabled by CombiGEM. </w:t>
      </w:r>
      <w:r w:rsidRPr="00FB3230">
        <w:rPr>
          <w:i/>
          <w:iCs/>
          <w:noProof/>
        </w:rPr>
        <w:t>Proc. Natl. Acad. Sci. U. S. A.</w:t>
      </w:r>
      <w:r w:rsidRPr="00FB3230">
        <w:rPr>
          <w:noProof/>
        </w:rPr>
        <w:t xml:space="preserve"> </w:t>
      </w:r>
      <w:r w:rsidRPr="00FB3230">
        <w:rPr>
          <w:b/>
          <w:bCs/>
          <w:noProof/>
        </w:rPr>
        <w:t>113,</w:t>
      </w:r>
      <w:r w:rsidRPr="00FB3230">
        <w:rPr>
          <w:noProof/>
        </w:rPr>
        <w:t xml:space="preserve"> 2544–9 (2016).</w:t>
      </w:r>
    </w:p>
    <w:p w14:paraId="6198CFB4" w14:textId="77777777" w:rsidR="00FB3230" w:rsidRPr="00FB3230" w:rsidRDefault="00FB3230" w:rsidP="00FB3230">
      <w:pPr>
        <w:widowControl w:val="0"/>
        <w:autoSpaceDE w:val="0"/>
        <w:autoSpaceDN w:val="0"/>
        <w:adjustRightInd w:val="0"/>
        <w:ind w:left="640" w:hanging="640"/>
        <w:rPr>
          <w:noProof/>
        </w:rPr>
      </w:pPr>
      <w:r w:rsidRPr="00FB3230">
        <w:rPr>
          <w:noProof/>
        </w:rPr>
        <w:t>30.</w:t>
      </w:r>
      <w:r w:rsidRPr="00FB3230">
        <w:rPr>
          <w:noProof/>
        </w:rPr>
        <w:tab/>
        <w:t xml:space="preserve">Jungwirth, H. &amp; Kuchler, K. Yeast ABC transporters – a tale of sex, stress, drugs and aging. </w:t>
      </w:r>
      <w:r w:rsidRPr="00FB3230">
        <w:rPr>
          <w:i/>
          <w:iCs/>
          <w:noProof/>
        </w:rPr>
        <w:t>FEBS Lett.</w:t>
      </w:r>
      <w:r w:rsidRPr="00FB3230">
        <w:rPr>
          <w:noProof/>
        </w:rPr>
        <w:t xml:space="preserve"> </w:t>
      </w:r>
      <w:r w:rsidRPr="00FB3230">
        <w:rPr>
          <w:b/>
          <w:bCs/>
          <w:noProof/>
        </w:rPr>
        <w:t>580,</w:t>
      </w:r>
      <w:r w:rsidRPr="00FB3230">
        <w:rPr>
          <w:noProof/>
        </w:rPr>
        <w:t xml:space="preserve"> 1131–8 (2006).</w:t>
      </w:r>
    </w:p>
    <w:p w14:paraId="3E6512D1" w14:textId="77777777" w:rsidR="00FB3230" w:rsidRPr="00FB3230" w:rsidRDefault="00FB3230" w:rsidP="00FB3230">
      <w:pPr>
        <w:widowControl w:val="0"/>
        <w:autoSpaceDE w:val="0"/>
        <w:autoSpaceDN w:val="0"/>
        <w:adjustRightInd w:val="0"/>
        <w:ind w:left="640" w:hanging="640"/>
        <w:rPr>
          <w:noProof/>
        </w:rPr>
      </w:pPr>
      <w:r w:rsidRPr="00FB3230">
        <w:rPr>
          <w:noProof/>
        </w:rPr>
        <w:t>31.</w:t>
      </w:r>
      <w:r w:rsidRPr="00FB3230">
        <w:rPr>
          <w:noProof/>
        </w:rPr>
        <w:tab/>
        <w:t xml:space="preserve">Dean, M., Rzhetsky, A. &amp; Allikmets, R. The human ATP-binding cassette (ABC) transporter superfamily. </w:t>
      </w:r>
      <w:r w:rsidRPr="00FB3230">
        <w:rPr>
          <w:i/>
          <w:iCs/>
          <w:noProof/>
        </w:rPr>
        <w:t>Genome Res.</w:t>
      </w:r>
      <w:r w:rsidRPr="00FB3230">
        <w:rPr>
          <w:noProof/>
        </w:rPr>
        <w:t xml:space="preserve"> </w:t>
      </w:r>
      <w:r w:rsidRPr="00FB3230">
        <w:rPr>
          <w:b/>
          <w:bCs/>
          <w:noProof/>
        </w:rPr>
        <w:t>11,</w:t>
      </w:r>
      <w:r w:rsidRPr="00FB3230">
        <w:rPr>
          <w:noProof/>
        </w:rPr>
        <w:t xml:space="preserve"> 1156–66 (2001).</w:t>
      </w:r>
    </w:p>
    <w:p w14:paraId="468FC161" w14:textId="77777777" w:rsidR="00FB3230" w:rsidRPr="00FB3230" w:rsidRDefault="00FB3230" w:rsidP="00FB3230">
      <w:pPr>
        <w:widowControl w:val="0"/>
        <w:autoSpaceDE w:val="0"/>
        <w:autoSpaceDN w:val="0"/>
        <w:adjustRightInd w:val="0"/>
        <w:ind w:left="640" w:hanging="640"/>
        <w:rPr>
          <w:noProof/>
        </w:rPr>
      </w:pPr>
      <w:r w:rsidRPr="00FB3230">
        <w:rPr>
          <w:noProof/>
        </w:rPr>
        <w:t>32.</w:t>
      </w:r>
      <w:r w:rsidRPr="00FB3230">
        <w:rPr>
          <w:noProof/>
        </w:rPr>
        <w:tab/>
        <w:t xml:space="preserve">Kovalchuk, A. &amp; Driessen, A. J. M. Phylogenetic analysis of fungal ABC transporters. </w:t>
      </w:r>
      <w:r w:rsidRPr="00FB3230">
        <w:rPr>
          <w:i/>
          <w:iCs/>
          <w:noProof/>
        </w:rPr>
        <w:t>BMC Genomics</w:t>
      </w:r>
      <w:r w:rsidRPr="00FB3230">
        <w:rPr>
          <w:noProof/>
        </w:rPr>
        <w:t xml:space="preserve"> </w:t>
      </w:r>
      <w:r w:rsidRPr="00FB3230">
        <w:rPr>
          <w:b/>
          <w:bCs/>
          <w:noProof/>
        </w:rPr>
        <w:t>11,</w:t>
      </w:r>
      <w:r w:rsidRPr="00FB3230">
        <w:rPr>
          <w:noProof/>
        </w:rPr>
        <w:t xml:space="preserve"> 177 (2010).</w:t>
      </w:r>
    </w:p>
    <w:p w14:paraId="13FA7DD5" w14:textId="77777777" w:rsidR="00FB3230" w:rsidRPr="00FB3230" w:rsidRDefault="00FB3230" w:rsidP="00FB3230">
      <w:pPr>
        <w:widowControl w:val="0"/>
        <w:autoSpaceDE w:val="0"/>
        <w:autoSpaceDN w:val="0"/>
        <w:adjustRightInd w:val="0"/>
        <w:ind w:left="640" w:hanging="640"/>
        <w:rPr>
          <w:noProof/>
        </w:rPr>
      </w:pPr>
      <w:r w:rsidRPr="00FB3230">
        <w:rPr>
          <w:noProof/>
        </w:rPr>
        <w:t>33.</w:t>
      </w:r>
      <w:r w:rsidRPr="00FB3230">
        <w:rPr>
          <w:noProof/>
        </w:rPr>
        <w:tab/>
        <w:t xml:space="preserve">Kolaczkowska, A., Kolaczkowski, M., Goffeau, A. &amp; Moye-Rowley, W. S. Compensatory activation of the multidrug transporters Pdr5p, Snq2p, and Yor1p by Pdr1p </w:t>
      </w:r>
      <w:r w:rsidRPr="00FB3230">
        <w:rPr>
          <w:noProof/>
        </w:rPr>
        <w:lastRenderedPageBreak/>
        <w:t xml:space="preserve">in Saccharomyces cerevisiae. </w:t>
      </w:r>
      <w:r w:rsidRPr="00FB3230">
        <w:rPr>
          <w:i/>
          <w:iCs/>
          <w:noProof/>
        </w:rPr>
        <w:t>FEBS Lett.</w:t>
      </w:r>
      <w:r w:rsidRPr="00FB3230">
        <w:rPr>
          <w:noProof/>
        </w:rPr>
        <w:t xml:space="preserve"> </w:t>
      </w:r>
      <w:r w:rsidRPr="00FB3230">
        <w:rPr>
          <w:b/>
          <w:bCs/>
          <w:noProof/>
        </w:rPr>
        <w:t>582,</w:t>
      </w:r>
      <w:r w:rsidRPr="00FB3230">
        <w:rPr>
          <w:noProof/>
        </w:rPr>
        <w:t xml:space="preserve"> 977–83 (2008).</w:t>
      </w:r>
    </w:p>
    <w:p w14:paraId="0BBA14D2" w14:textId="77777777" w:rsidR="00FB3230" w:rsidRPr="00FB3230" w:rsidRDefault="00FB3230" w:rsidP="00FB3230">
      <w:pPr>
        <w:widowControl w:val="0"/>
        <w:autoSpaceDE w:val="0"/>
        <w:autoSpaceDN w:val="0"/>
        <w:adjustRightInd w:val="0"/>
        <w:ind w:left="640" w:hanging="640"/>
        <w:rPr>
          <w:noProof/>
        </w:rPr>
      </w:pPr>
      <w:r w:rsidRPr="00FB3230">
        <w:rPr>
          <w:noProof/>
        </w:rPr>
        <w:t>34.</w:t>
      </w:r>
      <w:r w:rsidRPr="00FB3230">
        <w:rPr>
          <w:noProof/>
        </w:rPr>
        <w:tab/>
        <w:t xml:space="preserve">Snider, J. </w:t>
      </w:r>
      <w:r w:rsidRPr="00FB3230">
        <w:rPr>
          <w:i/>
          <w:iCs/>
          <w:noProof/>
        </w:rPr>
        <w:t>et al.</w:t>
      </w:r>
      <w:r w:rsidRPr="00FB3230">
        <w:rPr>
          <w:noProof/>
        </w:rPr>
        <w:t xml:space="preserve"> Mapping the functional yeast ABC transporter interactome. </w:t>
      </w:r>
      <w:r w:rsidRPr="00FB3230">
        <w:rPr>
          <w:i/>
          <w:iCs/>
          <w:noProof/>
        </w:rPr>
        <w:t>Nat. Chem. Biol.</w:t>
      </w:r>
      <w:r w:rsidRPr="00FB3230">
        <w:rPr>
          <w:noProof/>
        </w:rPr>
        <w:t xml:space="preserve"> </w:t>
      </w:r>
      <w:r w:rsidRPr="00FB3230">
        <w:rPr>
          <w:b/>
          <w:bCs/>
          <w:noProof/>
        </w:rPr>
        <w:t>9,</w:t>
      </w:r>
      <w:r w:rsidRPr="00FB3230">
        <w:rPr>
          <w:noProof/>
        </w:rPr>
        <w:t xml:space="preserve"> 565–72 (2013).</w:t>
      </w:r>
    </w:p>
    <w:p w14:paraId="7CBD77DB" w14:textId="77777777" w:rsidR="00FB3230" w:rsidRPr="00FB3230" w:rsidRDefault="00FB3230" w:rsidP="00FB3230">
      <w:pPr>
        <w:widowControl w:val="0"/>
        <w:autoSpaceDE w:val="0"/>
        <w:autoSpaceDN w:val="0"/>
        <w:adjustRightInd w:val="0"/>
        <w:ind w:left="640" w:hanging="640"/>
        <w:rPr>
          <w:noProof/>
        </w:rPr>
      </w:pPr>
      <w:r w:rsidRPr="00FB3230">
        <w:rPr>
          <w:noProof/>
        </w:rPr>
        <w:t>35.</w:t>
      </w:r>
      <w:r w:rsidRPr="00FB3230">
        <w:rPr>
          <w:noProof/>
        </w:rPr>
        <w:tab/>
        <w:t xml:space="preserve">Donner, M. &amp; Keppler, D. Up-regulation of basolateral multidrug resistance protein 3 (Mrp3) in cholestatic rat liver. </w:t>
      </w:r>
      <w:r w:rsidRPr="00FB3230">
        <w:rPr>
          <w:i/>
          <w:iCs/>
          <w:noProof/>
        </w:rPr>
        <w:t>Hepatology</w:t>
      </w:r>
      <w:r w:rsidRPr="00FB3230">
        <w:rPr>
          <w:noProof/>
        </w:rPr>
        <w:t xml:space="preserve"> </w:t>
      </w:r>
      <w:r w:rsidRPr="00FB3230">
        <w:rPr>
          <w:b/>
          <w:bCs/>
          <w:noProof/>
        </w:rPr>
        <w:t>34,</w:t>
      </w:r>
      <w:r w:rsidRPr="00FB3230">
        <w:rPr>
          <w:noProof/>
        </w:rPr>
        <w:t xml:space="preserve"> 351–359 (2001).</w:t>
      </w:r>
    </w:p>
    <w:p w14:paraId="0BABF5E9" w14:textId="77777777" w:rsidR="00FB3230" w:rsidRPr="00FB3230" w:rsidRDefault="00FB3230" w:rsidP="00FB3230">
      <w:pPr>
        <w:widowControl w:val="0"/>
        <w:autoSpaceDE w:val="0"/>
        <w:autoSpaceDN w:val="0"/>
        <w:adjustRightInd w:val="0"/>
        <w:ind w:left="640" w:hanging="640"/>
        <w:rPr>
          <w:noProof/>
        </w:rPr>
      </w:pPr>
      <w:r w:rsidRPr="00FB3230">
        <w:rPr>
          <w:noProof/>
        </w:rPr>
        <w:t>36.</w:t>
      </w:r>
      <w:r w:rsidRPr="00FB3230">
        <w:rPr>
          <w:noProof/>
        </w:rPr>
        <w:tab/>
        <w:t xml:space="preserve">König, J., Rost, D., Cui, Y. &amp; Keppler, D. Characterization of the human multidrug resistance protein isoform MRP3 localized to the basolateral hepatocyte membrane. </w:t>
      </w:r>
      <w:r w:rsidRPr="00FB3230">
        <w:rPr>
          <w:i/>
          <w:iCs/>
          <w:noProof/>
        </w:rPr>
        <w:t>Hepatology</w:t>
      </w:r>
      <w:r w:rsidRPr="00FB3230">
        <w:rPr>
          <w:noProof/>
        </w:rPr>
        <w:t xml:space="preserve"> </w:t>
      </w:r>
      <w:r w:rsidRPr="00FB3230">
        <w:rPr>
          <w:b/>
          <w:bCs/>
          <w:noProof/>
        </w:rPr>
        <w:t>29,</w:t>
      </w:r>
      <w:r w:rsidRPr="00FB3230">
        <w:rPr>
          <w:noProof/>
        </w:rPr>
        <w:t xml:space="preserve"> 1156–1163 (1999).</w:t>
      </w:r>
    </w:p>
    <w:p w14:paraId="5F05AE1B" w14:textId="77777777" w:rsidR="00FB3230" w:rsidRPr="00FB3230" w:rsidRDefault="00FB3230" w:rsidP="00FB3230">
      <w:pPr>
        <w:widowControl w:val="0"/>
        <w:autoSpaceDE w:val="0"/>
        <w:autoSpaceDN w:val="0"/>
        <w:adjustRightInd w:val="0"/>
        <w:ind w:left="640" w:hanging="640"/>
        <w:rPr>
          <w:noProof/>
        </w:rPr>
      </w:pPr>
      <w:r w:rsidRPr="00FB3230">
        <w:rPr>
          <w:noProof/>
        </w:rPr>
        <w:t>37.</w:t>
      </w:r>
      <w:r w:rsidRPr="00FB3230">
        <w:rPr>
          <w:noProof/>
        </w:rPr>
        <w:tab/>
        <w:t xml:space="preserve">Huls, M. </w:t>
      </w:r>
      <w:r w:rsidRPr="00FB3230">
        <w:rPr>
          <w:i/>
          <w:iCs/>
          <w:noProof/>
        </w:rPr>
        <w:t>et al.</w:t>
      </w:r>
      <w:r w:rsidRPr="00FB3230">
        <w:rPr>
          <w:noProof/>
        </w:rPr>
        <w:t xml:space="preserve"> The breast cancer resistance protein transporter ABCG2 is expressed in the human kidney proximal tubule apical membrane. </w:t>
      </w:r>
      <w:r w:rsidRPr="00FB3230">
        <w:rPr>
          <w:i/>
          <w:iCs/>
          <w:noProof/>
        </w:rPr>
        <w:t>Kidney Int.</w:t>
      </w:r>
      <w:r w:rsidRPr="00FB3230">
        <w:rPr>
          <w:noProof/>
        </w:rPr>
        <w:t xml:space="preserve"> </w:t>
      </w:r>
      <w:r w:rsidRPr="00FB3230">
        <w:rPr>
          <w:b/>
          <w:bCs/>
          <w:noProof/>
        </w:rPr>
        <w:t>73,</w:t>
      </w:r>
      <w:r w:rsidRPr="00FB3230">
        <w:rPr>
          <w:noProof/>
        </w:rPr>
        <w:t xml:space="preserve"> 220–225 (2008).</w:t>
      </w:r>
    </w:p>
    <w:p w14:paraId="77F52011" w14:textId="77777777" w:rsidR="00FB3230" w:rsidRPr="00FB3230" w:rsidRDefault="00FB3230" w:rsidP="00FB3230">
      <w:pPr>
        <w:widowControl w:val="0"/>
        <w:autoSpaceDE w:val="0"/>
        <w:autoSpaceDN w:val="0"/>
        <w:adjustRightInd w:val="0"/>
        <w:ind w:left="640" w:hanging="640"/>
        <w:rPr>
          <w:noProof/>
        </w:rPr>
      </w:pPr>
      <w:r w:rsidRPr="00FB3230">
        <w:rPr>
          <w:noProof/>
        </w:rPr>
        <w:t>38.</w:t>
      </w:r>
      <w:r w:rsidRPr="00FB3230">
        <w:rPr>
          <w:noProof/>
        </w:rPr>
        <w:tab/>
        <w:t xml:space="preserve">Brem, R. B. &amp; Kruglyak, L. The landscape of genetic complexity across 5,700 gene expression traits in yeast. </w:t>
      </w:r>
      <w:r w:rsidRPr="00FB3230">
        <w:rPr>
          <w:i/>
          <w:iCs/>
          <w:noProof/>
        </w:rPr>
        <w:t>Proc. Natl. Acad. Sci. U. S. A.</w:t>
      </w:r>
      <w:r w:rsidRPr="00FB3230">
        <w:rPr>
          <w:noProof/>
        </w:rPr>
        <w:t xml:space="preserve"> </w:t>
      </w:r>
      <w:r w:rsidRPr="00FB3230">
        <w:rPr>
          <w:b/>
          <w:bCs/>
          <w:noProof/>
        </w:rPr>
        <w:t>102,</w:t>
      </w:r>
      <w:r w:rsidRPr="00FB3230">
        <w:rPr>
          <w:noProof/>
        </w:rPr>
        <w:t xml:space="preserve"> 1572–7 (2005).</w:t>
      </w:r>
    </w:p>
    <w:p w14:paraId="11DC1959" w14:textId="77777777" w:rsidR="00FB3230" w:rsidRPr="00FB3230" w:rsidRDefault="00FB3230" w:rsidP="00FB3230">
      <w:pPr>
        <w:widowControl w:val="0"/>
        <w:autoSpaceDE w:val="0"/>
        <w:autoSpaceDN w:val="0"/>
        <w:adjustRightInd w:val="0"/>
        <w:ind w:left="640" w:hanging="640"/>
        <w:rPr>
          <w:noProof/>
        </w:rPr>
      </w:pPr>
      <w:r w:rsidRPr="00FB3230">
        <w:rPr>
          <w:noProof/>
        </w:rPr>
        <w:t>39.</w:t>
      </w:r>
      <w:r w:rsidRPr="00FB3230">
        <w:rPr>
          <w:noProof/>
        </w:rPr>
        <w:tab/>
        <w:t xml:space="preserve">Perlstein, E. O., Ruderfer, D. M., Roberts, D. C., Schreiber, S. L. &amp; Kruglyak, L. Genetic basis of individual differences in the response to small-molecule drugs in yeast. </w:t>
      </w:r>
      <w:r w:rsidRPr="00FB3230">
        <w:rPr>
          <w:i/>
          <w:iCs/>
          <w:noProof/>
        </w:rPr>
        <w:t>Nat. Genet.</w:t>
      </w:r>
      <w:r w:rsidRPr="00FB3230">
        <w:rPr>
          <w:noProof/>
        </w:rPr>
        <w:t xml:space="preserve"> </w:t>
      </w:r>
      <w:r w:rsidRPr="00FB3230">
        <w:rPr>
          <w:b/>
          <w:bCs/>
          <w:noProof/>
        </w:rPr>
        <w:t>39,</w:t>
      </w:r>
      <w:r w:rsidRPr="00FB3230">
        <w:rPr>
          <w:noProof/>
        </w:rPr>
        <w:t xml:space="preserve"> 496–502 (2007).</w:t>
      </w:r>
    </w:p>
    <w:p w14:paraId="43C537D5" w14:textId="77777777" w:rsidR="00FB3230" w:rsidRPr="00FB3230" w:rsidRDefault="00FB3230" w:rsidP="00FB3230">
      <w:pPr>
        <w:widowControl w:val="0"/>
        <w:autoSpaceDE w:val="0"/>
        <w:autoSpaceDN w:val="0"/>
        <w:adjustRightInd w:val="0"/>
        <w:ind w:left="640" w:hanging="640"/>
        <w:rPr>
          <w:noProof/>
        </w:rPr>
      </w:pPr>
      <w:r w:rsidRPr="00FB3230">
        <w:rPr>
          <w:noProof/>
        </w:rPr>
        <w:t>40.</w:t>
      </w:r>
      <w:r w:rsidRPr="00FB3230">
        <w:rPr>
          <w:noProof/>
        </w:rPr>
        <w:tab/>
        <w:t xml:space="preserve">Lee, A. Y. </w:t>
      </w:r>
      <w:r w:rsidRPr="00FB3230">
        <w:rPr>
          <w:i/>
          <w:iCs/>
          <w:noProof/>
        </w:rPr>
        <w:t>et al.</w:t>
      </w:r>
      <w:r w:rsidRPr="00FB3230">
        <w:rPr>
          <w:noProof/>
        </w:rPr>
        <w:t xml:space="preserve"> Mapping the cellular response to small molecules using chemogenomic fitness signatures. </w:t>
      </w:r>
      <w:r w:rsidRPr="00FB3230">
        <w:rPr>
          <w:i/>
          <w:iCs/>
          <w:noProof/>
        </w:rPr>
        <w:t>Science</w:t>
      </w:r>
      <w:r w:rsidRPr="00FB3230">
        <w:rPr>
          <w:noProof/>
        </w:rPr>
        <w:t xml:space="preserve"> </w:t>
      </w:r>
      <w:r w:rsidRPr="00FB3230">
        <w:rPr>
          <w:b/>
          <w:bCs/>
          <w:noProof/>
        </w:rPr>
        <w:t>344,</w:t>
      </w:r>
      <w:r w:rsidRPr="00FB3230">
        <w:rPr>
          <w:noProof/>
        </w:rPr>
        <w:t xml:space="preserve"> 208–11 (2014).</w:t>
      </w:r>
    </w:p>
    <w:p w14:paraId="7FFBD1AC" w14:textId="77777777" w:rsidR="00FB3230" w:rsidRPr="00FB3230" w:rsidRDefault="00FB3230" w:rsidP="00FB3230">
      <w:pPr>
        <w:widowControl w:val="0"/>
        <w:autoSpaceDE w:val="0"/>
        <w:autoSpaceDN w:val="0"/>
        <w:adjustRightInd w:val="0"/>
        <w:ind w:left="640" w:hanging="640"/>
        <w:rPr>
          <w:noProof/>
        </w:rPr>
      </w:pPr>
      <w:r w:rsidRPr="00FB3230">
        <w:rPr>
          <w:noProof/>
        </w:rPr>
        <w:t>41.</w:t>
      </w:r>
      <w:r w:rsidRPr="00FB3230">
        <w:rPr>
          <w:noProof/>
        </w:rPr>
        <w:tab/>
        <w:t xml:space="preserve">Yan, Z. </w:t>
      </w:r>
      <w:r w:rsidRPr="00FB3230">
        <w:rPr>
          <w:i/>
          <w:iCs/>
          <w:noProof/>
        </w:rPr>
        <w:t>et al.</w:t>
      </w:r>
      <w:r w:rsidRPr="00FB3230">
        <w:rPr>
          <w:noProof/>
        </w:rPr>
        <w:t xml:space="preserve"> Yeast Barcoders: a chemogenomic application of a universal donor-strain collection carrying bar-code identifiers. </w:t>
      </w:r>
      <w:r w:rsidRPr="00FB3230">
        <w:rPr>
          <w:i/>
          <w:iCs/>
          <w:noProof/>
        </w:rPr>
        <w:t>Nat. Methods</w:t>
      </w:r>
      <w:r w:rsidRPr="00FB3230">
        <w:rPr>
          <w:noProof/>
        </w:rPr>
        <w:t xml:space="preserve"> </w:t>
      </w:r>
      <w:r w:rsidRPr="00FB3230">
        <w:rPr>
          <w:b/>
          <w:bCs/>
          <w:noProof/>
        </w:rPr>
        <w:t>5,</w:t>
      </w:r>
      <w:r w:rsidRPr="00FB3230">
        <w:rPr>
          <w:noProof/>
        </w:rPr>
        <w:t xml:space="preserve"> 719–725 (2008).</w:t>
      </w:r>
    </w:p>
    <w:p w14:paraId="7AA7B7E1" w14:textId="77777777" w:rsidR="00FB3230" w:rsidRPr="00FB3230" w:rsidRDefault="00FB3230" w:rsidP="00FB3230">
      <w:pPr>
        <w:widowControl w:val="0"/>
        <w:autoSpaceDE w:val="0"/>
        <w:autoSpaceDN w:val="0"/>
        <w:adjustRightInd w:val="0"/>
        <w:ind w:left="640" w:hanging="640"/>
        <w:rPr>
          <w:noProof/>
        </w:rPr>
      </w:pPr>
      <w:r w:rsidRPr="00FB3230">
        <w:rPr>
          <w:noProof/>
        </w:rPr>
        <w:t>42.</w:t>
      </w:r>
      <w:r w:rsidRPr="00FB3230">
        <w:rPr>
          <w:noProof/>
        </w:rPr>
        <w:tab/>
        <w:t xml:space="preserve">Smith, A. M. </w:t>
      </w:r>
      <w:r w:rsidRPr="00FB3230">
        <w:rPr>
          <w:i/>
          <w:iCs/>
          <w:noProof/>
        </w:rPr>
        <w:t>et al.</w:t>
      </w:r>
      <w:r w:rsidRPr="00FB3230">
        <w:rPr>
          <w:noProof/>
        </w:rPr>
        <w:t xml:space="preserve"> Quantitative phenotyping via deep barcode sequencing. </w:t>
      </w:r>
      <w:r w:rsidRPr="00FB3230">
        <w:rPr>
          <w:i/>
          <w:iCs/>
          <w:noProof/>
        </w:rPr>
        <w:t>Genome Res.</w:t>
      </w:r>
      <w:r w:rsidRPr="00FB3230">
        <w:rPr>
          <w:noProof/>
        </w:rPr>
        <w:t xml:space="preserve"> </w:t>
      </w:r>
      <w:r w:rsidRPr="00FB3230">
        <w:rPr>
          <w:b/>
          <w:bCs/>
          <w:noProof/>
        </w:rPr>
        <w:t>19,</w:t>
      </w:r>
      <w:r w:rsidRPr="00FB3230">
        <w:rPr>
          <w:noProof/>
        </w:rPr>
        <w:t xml:space="preserve"> 1836–42 (2009).</w:t>
      </w:r>
    </w:p>
    <w:p w14:paraId="0F463172" w14:textId="77777777" w:rsidR="00FB3230" w:rsidRPr="00FB3230" w:rsidRDefault="00FB3230" w:rsidP="00FB3230">
      <w:pPr>
        <w:widowControl w:val="0"/>
        <w:autoSpaceDE w:val="0"/>
        <w:autoSpaceDN w:val="0"/>
        <w:adjustRightInd w:val="0"/>
        <w:ind w:left="640" w:hanging="640"/>
        <w:rPr>
          <w:noProof/>
        </w:rPr>
      </w:pPr>
      <w:r w:rsidRPr="00FB3230">
        <w:rPr>
          <w:noProof/>
        </w:rPr>
        <w:t>43.</w:t>
      </w:r>
      <w:r w:rsidRPr="00FB3230">
        <w:rPr>
          <w:noProof/>
        </w:rPr>
        <w:tab/>
        <w:t xml:space="preserve">Yachie, N. </w:t>
      </w:r>
      <w:r w:rsidRPr="00FB3230">
        <w:rPr>
          <w:i/>
          <w:iCs/>
          <w:noProof/>
        </w:rPr>
        <w:t>et al.</w:t>
      </w:r>
      <w:r w:rsidRPr="00FB3230">
        <w:rPr>
          <w:noProof/>
        </w:rPr>
        <w:t xml:space="preserve"> Pooled-matrix protein interaction screens using Barcode Fusion Genetics. </w:t>
      </w:r>
      <w:r w:rsidRPr="00FB3230">
        <w:rPr>
          <w:i/>
          <w:iCs/>
          <w:noProof/>
        </w:rPr>
        <w:t>Mol. Syst. Biol.</w:t>
      </w:r>
      <w:r w:rsidRPr="00FB3230">
        <w:rPr>
          <w:noProof/>
        </w:rPr>
        <w:t xml:space="preserve"> </w:t>
      </w:r>
      <w:r w:rsidRPr="00FB3230">
        <w:rPr>
          <w:b/>
          <w:bCs/>
          <w:noProof/>
        </w:rPr>
        <w:t>12,</w:t>
      </w:r>
      <w:r w:rsidRPr="00FB3230">
        <w:rPr>
          <w:noProof/>
        </w:rPr>
        <w:t xml:space="preserve"> 863 (2016).</w:t>
      </w:r>
    </w:p>
    <w:p w14:paraId="12E39BE3" w14:textId="77777777" w:rsidR="00FB3230" w:rsidRPr="00FB3230" w:rsidRDefault="00FB3230" w:rsidP="00FB3230">
      <w:pPr>
        <w:widowControl w:val="0"/>
        <w:autoSpaceDE w:val="0"/>
        <w:autoSpaceDN w:val="0"/>
        <w:adjustRightInd w:val="0"/>
        <w:ind w:left="640" w:hanging="640"/>
        <w:rPr>
          <w:noProof/>
        </w:rPr>
      </w:pPr>
      <w:r w:rsidRPr="00FB3230">
        <w:rPr>
          <w:noProof/>
        </w:rPr>
        <w:t>44.</w:t>
      </w:r>
      <w:r w:rsidRPr="00FB3230">
        <w:rPr>
          <w:noProof/>
        </w:rPr>
        <w:tab/>
        <w:t xml:space="preserve">Smith, A. M. </w:t>
      </w:r>
      <w:r w:rsidRPr="00FB3230">
        <w:rPr>
          <w:i/>
          <w:iCs/>
          <w:noProof/>
        </w:rPr>
        <w:t>et al.</w:t>
      </w:r>
      <w:r w:rsidRPr="00FB3230">
        <w:rPr>
          <w:noProof/>
        </w:rPr>
        <w:t xml:space="preserve"> Highly-multiplexed barcode sequencing: an efficient method for parallel analysis of pooled samples. </w:t>
      </w:r>
      <w:r w:rsidRPr="00FB3230">
        <w:rPr>
          <w:i/>
          <w:iCs/>
          <w:noProof/>
        </w:rPr>
        <w:t>Nucleic Acids Res.</w:t>
      </w:r>
      <w:r w:rsidRPr="00FB3230">
        <w:rPr>
          <w:noProof/>
        </w:rPr>
        <w:t xml:space="preserve"> </w:t>
      </w:r>
      <w:r w:rsidRPr="00FB3230">
        <w:rPr>
          <w:b/>
          <w:bCs/>
          <w:noProof/>
        </w:rPr>
        <w:t>38,</w:t>
      </w:r>
      <w:r w:rsidRPr="00FB3230">
        <w:rPr>
          <w:noProof/>
        </w:rPr>
        <w:t xml:space="preserve"> e142 (2010).</w:t>
      </w:r>
    </w:p>
    <w:p w14:paraId="40E01327" w14:textId="77777777" w:rsidR="00FB3230" w:rsidRPr="00FB3230" w:rsidRDefault="00FB3230" w:rsidP="00FB3230">
      <w:pPr>
        <w:widowControl w:val="0"/>
        <w:autoSpaceDE w:val="0"/>
        <w:autoSpaceDN w:val="0"/>
        <w:adjustRightInd w:val="0"/>
        <w:ind w:left="640" w:hanging="640"/>
        <w:rPr>
          <w:noProof/>
        </w:rPr>
      </w:pPr>
      <w:r w:rsidRPr="00FB3230">
        <w:rPr>
          <w:noProof/>
        </w:rPr>
        <w:t>45.</w:t>
      </w:r>
      <w:r w:rsidRPr="00FB3230">
        <w:rPr>
          <w:noProof/>
        </w:rPr>
        <w:tab/>
        <w:t xml:space="preserve">KOLACZKOWSKI, M., KOLACZKOWSKA, A., LUCZYNSKI, J., WITEK, S. &amp; GOFFEAU, A. </w:t>
      </w:r>
      <w:r w:rsidRPr="00FB3230">
        <w:rPr>
          <w:i/>
          <w:iCs/>
          <w:noProof/>
        </w:rPr>
        <w:t>In Vivo</w:t>
      </w:r>
      <w:r w:rsidRPr="00FB3230">
        <w:rPr>
          <w:noProof/>
        </w:rPr>
        <w:t xml:space="preserve"> Characterization of the Drug Resistance Profile of the Major ABC Transporters and Other Components of the Yeast Pleiotropic Drug Resistance Network. </w:t>
      </w:r>
      <w:r w:rsidRPr="00FB3230">
        <w:rPr>
          <w:i/>
          <w:iCs/>
          <w:noProof/>
        </w:rPr>
        <w:t>Microb. Drug Resist.</w:t>
      </w:r>
      <w:r w:rsidRPr="00FB3230">
        <w:rPr>
          <w:noProof/>
        </w:rPr>
        <w:t xml:space="preserve"> </w:t>
      </w:r>
      <w:r w:rsidRPr="00FB3230">
        <w:rPr>
          <w:b/>
          <w:bCs/>
          <w:noProof/>
        </w:rPr>
        <w:t>4,</w:t>
      </w:r>
      <w:r w:rsidRPr="00FB3230">
        <w:rPr>
          <w:noProof/>
        </w:rPr>
        <w:t xml:space="preserve"> 143–158 (1998).</w:t>
      </w:r>
    </w:p>
    <w:p w14:paraId="6F4BA824" w14:textId="77777777" w:rsidR="00FB3230" w:rsidRPr="00FB3230" w:rsidRDefault="00FB3230" w:rsidP="00FB3230">
      <w:pPr>
        <w:widowControl w:val="0"/>
        <w:autoSpaceDE w:val="0"/>
        <w:autoSpaceDN w:val="0"/>
        <w:adjustRightInd w:val="0"/>
        <w:ind w:left="640" w:hanging="640"/>
        <w:rPr>
          <w:noProof/>
        </w:rPr>
      </w:pPr>
      <w:r w:rsidRPr="00FB3230">
        <w:rPr>
          <w:noProof/>
        </w:rPr>
        <w:t>46.</w:t>
      </w:r>
      <w:r w:rsidRPr="00FB3230">
        <w:rPr>
          <w:noProof/>
        </w:rPr>
        <w:tab/>
        <w:t xml:space="preserve">Shekhar-Guturja, T. </w:t>
      </w:r>
      <w:r w:rsidRPr="00FB3230">
        <w:rPr>
          <w:i/>
          <w:iCs/>
          <w:noProof/>
        </w:rPr>
        <w:t>et al.</w:t>
      </w:r>
      <w:r w:rsidRPr="00FB3230">
        <w:rPr>
          <w:noProof/>
        </w:rPr>
        <w:t xml:space="preserve"> Beauvericin Potentiates Azole Activity via Inhibition of Multidrug Efflux, Blocks </w:t>
      </w:r>
      <w:r w:rsidRPr="00FB3230">
        <w:rPr>
          <w:i/>
          <w:iCs/>
          <w:noProof/>
        </w:rPr>
        <w:t>C. albicans</w:t>
      </w:r>
      <w:r w:rsidRPr="00FB3230">
        <w:rPr>
          <w:noProof/>
        </w:rPr>
        <w:t xml:space="preserve"> Morphogenesis, and is Effluxed via Yor1 and Circuitry Controlled by Zcf29. </w:t>
      </w:r>
      <w:r w:rsidRPr="00FB3230">
        <w:rPr>
          <w:i/>
          <w:iCs/>
          <w:noProof/>
        </w:rPr>
        <w:t>Antimicrob. Agents Chemother.</w:t>
      </w:r>
      <w:r w:rsidRPr="00FB3230">
        <w:rPr>
          <w:noProof/>
        </w:rPr>
        <w:t xml:space="preserve"> </w:t>
      </w:r>
      <w:r w:rsidRPr="00FB3230">
        <w:rPr>
          <w:b/>
          <w:bCs/>
          <w:noProof/>
        </w:rPr>
        <w:t>60,</w:t>
      </w:r>
      <w:r w:rsidRPr="00FB3230">
        <w:rPr>
          <w:noProof/>
        </w:rPr>
        <w:t xml:space="preserve"> AAC.01959-16 (2016).</w:t>
      </w:r>
    </w:p>
    <w:p w14:paraId="447E5946" w14:textId="77777777" w:rsidR="00FB3230" w:rsidRPr="00FB3230" w:rsidRDefault="00FB3230" w:rsidP="00FB3230">
      <w:pPr>
        <w:widowControl w:val="0"/>
        <w:autoSpaceDE w:val="0"/>
        <w:autoSpaceDN w:val="0"/>
        <w:adjustRightInd w:val="0"/>
        <w:ind w:left="640" w:hanging="640"/>
        <w:rPr>
          <w:noProof/>
        </w:rPr>
      </w:pPr>
      <w:r w:rsidRPr="00FB3230">
        <w:rPr>
          <w:noProof/>
        </w:rPr>
        <w:t>47.</w:t>
      </w:r>
      <w:r w:rsidRPr="00FB3230">
        <w:rPr>
          <w:noProof/>
        </w:rPr>
        <w:tab/>
        <w:t xml:space="preserve">Katzmann, D. J., Burnett, P. E., Golin, J., Mahé, Y. &amp; Moye-Rowley, W. S. Transcriptional control of the yeast PDR5 gene by the PDR3 gene product. </w:t>
      </w:r>
      <w:r w:rsidRPr="00FB3230">
        <w:rPr>
          <w:i/>
          <w:iCs/>
          <w:noProof/>
        </w:rPr>
        <w:t>Mol. Cell. Biol.</w:t>
      </w:r>
      <w:r w:rsidRPr="00FB3230">
        <w:rPr>
          <w:noProof/>
        </w:rPr>
        <w:t xml:space="preserve"> </w:t>
      </w:r>
      <w:r w:rsidRPr="00FB3230">
        <w:rPr>
          <w:b/>
          <w:bCs/>
          <w:noProof/>
        </w:rPr>
        <w:t>14,</w:t>
      </w:r>
      <w:r w:rsidRPr="00FB3230">
        <w:rPr>
          <w:noProof/>
        </w:rPr>
        <w:t xml:space="preserve"> 4653–61 (1994).</w:t>
      </w:r>
    </w:p>
    <w:p w14:paraId="3E33B75C" w14:textId="77777777" w:rsidR="00FB3230" w:rsidRPr="00FB3230" w:rsidRDefault="00FB3230" w:rsidP="00FB3230">
      <w:pPr>
        <w:widowControl w:val="0"/>
        <w:autoSpaceDE w:val="0"/>
        <w:autoSpaceDN w:val="0"/>
        <w:adjustRightInd w:val="0"/>
        <w:ind w:left="640" w:hanging="640"/>
        <w:rPr>
          <w:noProof/>
        </w:rPr>
      </w:pPr>
      <w:r w:rsidRPr="00FB3230">
        <w:rPr>
          <w:noProof/>
        </w:rPr>
        <w:t>48.</w:t>
      </w:r>
      <w:r w:rsidRPr="00FB3230">
        <w:rPr>
          <w:noProof/>
        </w:rPr>
        <w:tab/>
        <w:t xml:space="preserve">Ernst, R. </w:t>
      </w:r>
      <w:r w:rsidRPr="00FB3230">
        <w:rPr>
          <w:i/>
          <w:iCs/>
          <w:noProof/>
        </w:rPr>
        <w:t>et al.</w:t>
      </w:r>
      <w:r w:rsidRPr="00FB3230">
        <w:rPr>
          <w:noProof/>
        </w:rPr>
        <w:t xml:space="preserve"> A mutation of the H-loop selectively affects rhodamine transport by the yeast multidrug ABC transporter Pdr5. </w:t>
      </w:r>
      <w:r w:rsidRPr="00FB3230">
        <w:rPr>
          <w:i/>
          <w:iCs/>
          <w:noProof/>
        </w:rPr>
        <w:t>Proc. Natl. Acad. Sci.</w:t>
      </w:r>
      <w:r w:rsidRPr="00FB3230">
        <w:rPr>
          <w:noProof/>
        </w:rPr>
        <w:t xml:space="preserve"> </w:t>
      </w:r>
      <w:r w:rsidRPr="00FB3230">
        <w:rPr>
          <w:b/>
          <w:bCs/>
          <w:noProof/>
        </w:rPr>
        <w:t>105,</w:t>
      </w:r>
      <w:r w:rsidRPr="00FB3230">
        <w:rPr>
          <w:noProof/>
        </w:rPr>
        <w:t xml:space="preserve"> 5069–5074 (2008).</w:t>
      </w:r>
    </w:p>
    <w:p w14:paraId="610E1199" w14:textId="77777777" w:rsidR="00FB3230" w:rsidRPr="00FB3230" w:rsidRDefault="00FB3230" w:rsidP="00FB3230">
      <w:pPr>
        <w:widowControl w:val="0"/>
        <w:autoSpaceDE w:val="0"/>
        <w:autoSpaceDN w:val="0"/>
        <w:adjustRightInd w:val="0"/>
        <w:ind w:left="640" w:hanging="640"/>
        <w:rPr>
          <w:noProof/>
        </w:rPr>
      </w:pPr>
      <w:r w:rsidRPr="00FB3230">
        <w:rPr>
          <w:noProof/>
        </w:rPr>
        <w:t>49.</w:t>
      </w:r>
      <w:r w:rsidRPr="00FB3230">
        <w:rPr>
          <w:noProof/>
        </w:rPr>
        <w:tab/>
        <w:t xml:space="preserve">Khakhina, S. </w:t>
      </w:r>
      <w:r w:rsidRPr="00FB3230">
        <w:rPr>
          <w:i/>
          <w:iCs/>
          <w:noProof/>
        </w:rPr>
        <w:t>et al.</w:t>
      </w:r>
      <w:r w:rsidRPr="00FB3230">
        <w:rPr>
          <w:noProof/>
        </w:rPr>
        <w:t xml:space="preserve"> Control of Plasma Membrane Permeability by ABC Transporters. </w:t>
      </w:r>
      <w:r w:rsidRPr="00FB3230">
        <w:rPr>
          <w:i/>
          <w:iCs/>
          <w:noProof/>
        </w:rPr>
        <w:t>Eukaryot. Cell</w:t>
      </w:r>
      <w:r w:rsidRPr="00FB3230">
        <w:rPr>
          <w:noProof/>
        </w:rPr>
        <w:t xml:space="preserve"> </w:t>
      </w:r>
      <w:r w:rsidRPr="00FB3230">
        <w:rPr>
          <w:b/>
          <w:bCs/>
          <w:noProof/>
        </w:rPr>
        <w:t>14,</w:t>
      </w:r>
      <w:r w:rsidRPr="00FB3230">
        <w:rPr>
          <w:noProof/>
        </w:rPr>
        <w:t xml:space="preserve"> 442–453 (2015).</w:t>
      </w:r>
    </w:p>
    <w:p w14:paraId="73C5F7DD" w14:textId="77777777" w:rsidR="00FB3230" w:rsidRPr="00FB3230" w:rsidRDefault="00FB3230" w:rsidP="00FB3230">
      <w:pPr>
        <w:widowControl w:val="0"/>
        <w:autoSpaceDE w:val="0"/>
        <w:autoSpaceDN w:val="0"/>
        <w:adjustRightInd w:val="0"/>
        <w:ind w:left="640" w:hanging="640"/>
        <w:rPr>
          <w:noProof/>
        </w:rPr>
      </w:pPr>
      <w:r w:rsidRPr="00FB3230">
        <w:rPr>
          <w:noProof/>
        </w:rPr>
        <w:t>50.</w:t>
      </w:r>
      <w:r w:rsidRPr="00FB3230">
        <w:rPr>
          <w:noProof/>
        </w:rPr>
        <w:tab/>
        <w:t xml:space="preserve">Tarassov, K. </w:t>
      </w:r>
      <w:r w:rsidRPr="00FB3230">
        <w:rPr>
          <w:i/>
          <w:iCs/>
          <w:noProof/>
        </w:rPr>
        <w:t>et al.</w:t>
      </w:r>
      <w:r w:rsidRPr="00FB3230">
        <w:rPr>
          <w:noProof/>
        </w:rPr>
        <w:t xml:space="preserve"> An in vivo map of the yeast protein interactome. </w:t>
      </w:r>
      <w:r w:rsidRPr="00FB3230">
        <w:rPr>
          <w:i/>
          <w:iCs/>
          <w:noProof/>
        </w:rPr>
        <w:t>Science</w:t>
      </w:r>
      <w:r w:rsidRPr="00FB3230">
        <w:rPr>
          <w:noProof/>
        </w:rPr>
        <w:t xml:space="preserve"> </w:t>
      </w:r>
      <w:r w:rsidRPr="00FB3230">
        <w:rPr>
          <w:b/>
          <w:bCs/>
          <w:noProof/>
        </w:rPr>
        <w:t>320,</w:t>
      </w:r>
      <w:r w:rsidRPr="00FB3230">
        <w:rPr>
          <w:noProof/>
        </w:rPr>
        <w:t xml:space="preserve"> 1465–70 (2008).</w:t>
      </w:r>
    </w:p>
    <w:p w14:paraId="0CC2DEF6" w14:textId="77777777" w:rsidR="00FB3230" w:rsidRPr="00FB3230" w:rsidRDefault="00FB3230" w:rsidP="00FB3230">
      <w:pPr>
        <w:widowControl w:val="0"/>
        <w:autoSpaceDE w:val="0"/>
        <w:autoSpaceDN w:val="0"/>
        <w:adjustRightInd w:val="0"/>
        <w:ind w:left="640" w:hanging="640"/>
        <w:rPr>
          <w:noProof/>
        </w:rPr>
      </w:pPr>
      <w:r w:rsidRPr="00FB3230">
        <w:rPr>
          <w:noProof/>
        </w:rPr>
        <w:t>51.</w:t>
      </w:r>
      <w:r w:rsidRPr="00FB3230">
        <w:rPr>
          <w:noProof/>
        </w:rPr>
        <w:tab/>
        <w:t xml:space="preserve">Braun, P. </w:t>
      </w:r>
      <w:r w:rsidRPr="00FB3230">
        <w:rPr>
          <w:i/>
          <w:iCs/>
          <w:noProof/>
        </w:rPr>
        <w:t>et al.</w:t>
      </w:r>
      <w:r w:rsidRPr="00FB3230">
        <w:rPr>
          <w:noProof/>
        </w:rPr>
        <w:t xml:space="preserve"> An experimentally derived confidence score for binary protein-protein interactions. </w:t>
      </w:r>
      <w:r w:rsidRPr="00FB3230">
        <w:rPr>
          <w:i/>
          <w:iCs/>
          <w:noProof/>
        </w:rPr>
        <w:t>Nat. Methods</w:t>
      </w:r>
      <w:r w:rsidRPr="00FB3230">
        <w:rPr>
          <w:noProof/>
        </w:rPr>
        <w:t xml:space="preserve"> </w:t>
      </w:r>
      <w:r w:rsidRPr="00FB3230">
        <w:rPr>
          <w:b/>
          <w:bCs/>
          <w:noProof/>
        </w:rPr>
        <w:t>6,</w:t>
      </w:r>
      <w:r w:rsidRPr="00FB3230">
        <w:rPr>
          <w:noProof/>
        </w:rPr>
        <w:t xml:space="preserve"> 91–97 (2009).</w:t>
      </w:r>
    </w:p>
    <w:p w14:paraId="2AF038A5" w14:textId="77777777" w:rsidR="00FB3230" w:rsidRPr="00FB3230" w:rsidRDefault="00FB3230" w:rsidP="00FB3230">
      <w:pPr>
        <w:widowControl w:val="0"/>
        <w:autoSpaceDE w:val="0"/>
        <w:autoSpaceDN w:val="0"/>
        <w:adjustRightInd w:val="0"/>
        <w:ind w:left="640" w:hanging="640"/>
        <w:rPr>
          <w:noProof/>
        </w:rPr>
      </w:pPr>
      <w:r w:rsidRPr="00FB3230">
        <w:rPr>
          <w:noProof/>
        </w:rPr>
        <w:t>52.</w:t>
      </w:r>
      <w:r w:rsidRPr="00FB3230">
        <w:rPr>
          <w:noProof/>
        </w:rPr>
        <w:tab/>
        <w:t xml:space="preserve">Newman, J. R. S. </w:t>
      </w:r>
      <w:r w:rsidRPr="00FB3230">
        <w:rPr>
          <w:i/>
          <w:iCs/>
          <w:noProof/>
        </w:rPr>
        <w:t>et al.</w:t>
      </w:r>
      <w:r w:rsidRPr="00FB3230">
        <w:rPr>
          <w:noProof/>
        </w:rPr>
        <w:t xml:space="preserve"> Single-cell proteomic analysis of S. cerevisiae reveals the architecture of biological noise. </w:t>
      </w:r>
      <w:r w:rsidRPr="00FB3230">
        <w:rPr>
          <w:i/>
          <w:iCs/>
          <w:noProof/>
        </w:rPr>
        <w:t>Nature</w:t>
      </w:r>
      <w:r w:rsidRPr="00FB3230">
        <w:rPr>
          <w:noProof/>
        </w:rPr>
        <w:t xml:space="preserve"> </w:t>
      </w:r>
      <w:r w:rsidRPr="00FB3230">
        <w:rPr>
          <w:b/>
          <w:bCs/>
          <w:noProof/>
        </w:rPr>
        <w:t>441,</w:t>
      </w:r>
      <w:r w:rsidRPr="00FB3230">
        <w:rPr>
          <w:noProof/>
        </w:rPr>
        <w:t xml:space="preserve"> 840–846 (2006).</w:t>
      </w:r>
    </w:p>
    <w:p w14:paraId="5CB9CB09" w14:textId="77777777" w:rsidR="00FB3230" w:rsidRPr="00FB3230" w:rsidRDefault="00FB3230" w:rsidP="00FB3230">
      <w:pPr>
        <w:widowControl w:val="0"/>
        <w:autoSpaceDE w:val="0"/>
        <w:autoSpaceDN w:val="0"/>
        <w:adjustRightInd w:val="0"/>
        <w:ind w:left="640" w:hanging="640"/>
        <w:rPr>
          <w:noProof/>
        </w:rPr>
      </w:pPr>
      <w:r w:rsidRPr="00FB3230">
        <w:rPr>
          <w:noProof/>
        </w:rPr>
        <w:t>53.</w:t>
      </w:r>
      <w:r w:rsidRPr="00FB3230">
        <w:rPr>
          <w:noProof/>
        </w:rPr>
        <w:tab/>
        <w:t xml:space="preserve">Shaw, W. M. </w:t>
      </w:r>
      <w:r w:rsidRPr="00FB3230">
        <w:rPr>
          <w:i/>
          <w:iCs/>
          <w:noProof/>
        </w:rPr>
        <w:t>et al.</w:t>
      </w:r>
      <w:r w:rsidRPr="00FB3230">
        <w:rPr>
          <w:noProof/>
        </w:rPr>
        <w:t xml:space="preserve"> Engineering a model cell for rational tuning of GPCR signaling. </w:t>
      </w:r>
      <w:r w:rsidRPr="00FB3230">
        <w:rPr>
          <w:i/>
          <w:iCs/>
          <w:noProof/>
        </w:rPr>
        <w:lastRenderedPageBreak/>
        <w:t>bioRxiv</w:t>
      </w:r>
      <w:r w:rsidRPr="00FB3230">
        <w:rPr>
          <w:noProof/>
        </w:rPr>
        <w:t xml:space="preserve"> 390559 (2018). doi:10.1101/390559</w:t>
      </w:r>
    </w:p>
    <w:p w14:paraId="5EAF01D8" w14:textId="77777777" w:rsidR="00FB3230" w:rsidRPr="00FB3230" w:rsidRDefault="00FB3230" w:rsidP="00FB3230">
      <w:pPr>
        <w:widowControl w:val="0"/>
        <w:autoSpaceDE w:val="0"/>
        <w:autoSpaceDN w:val="0"/>
        <w:adjustRightInd w:val="0"/>
        <w:ind w:left="640" w:hanging="640"/>
        <w:rPr>
          <w:noProof/>
        </w:rPr>
      </w:pPr>
      <w:r w:rsidRPr="00FB3230">
        <w:rPr>
          <w:noProof/>
        </w:rPr>
        <w:t>54.</w:t>
      </w:r>
      <w:r w:rsidRPr="00FB3230">
        <w:rPr>
          <w:noProof/>
        </w:rPr>
        <w:tab/>
        <w:t xml:space="preserve">C. elegans Deletion Mutant Consortium. Large-Scale Screening for Targeted Knockouts in the Caenorhabditis elegans Genome. </w:t>
      </w:r>
      <w:r w:rsidRPr="00FB3230">
        <w:rPr>
          <w:i/>
          <w:iCs/>
          <w:noProof/>
        </w:rPr>
        <w:t>G3 Genes,Genomes,Genetics</w:t>
      </w:r>
      <w:r w:rsidRPr="00FB3230">
        <w:rPr>
          <w:noProof/>
        </w:rPr>
        <w:t xml:space="preserve"> </w:t>
      </w:r>
      <w:r w:rsidRPr="00FB3230">
        <w:rPr>
          <w:b/>
          <w:bCs/>
          <w:noProof/>
        </w:rPr>
        <w:t>2,</w:t>
      </w:r>
      <w:r w:rsidRPr="00FB3230">
        <w:rPr>
          <w:noProof/>
        </w:rPr>
        <w:t xml:space="preserve"> 1415–1425 (2012).</w:t>
      </w:r>
    </w:p>
    <w:p w14:paraId="7AE692AF" w14:textId="77777777" w:rsidR="00FB3230" w:rsidRPr="00FB3230" w:rsidRDefault="00FB3230" w:rsidP="00FB3230">
      <w:pPr>
        <w:widowControl w:val="0"/>
        <w:autoSpaceDE w:val="0"/>
        <w:autoSpaceDN w:val="0"/>
        <w:adjustRightInd w:val="0"/>
        <w:ind w:left="640" w:hanging="640"/>
        <w:rPr>
          <w:noProof/>
        </w:rPr>
      </w:pPr>
      <w:r w:rsidRPr="00FB3230">
        <w:rPr>
          <w:noProof/>
        </w:rPr>
        <w:t>55.</w:t>
      </w:r>
      <w:r w:rsidRPr="00FB3230">
        <w:rPr>
          <w:noProof/>
        </w:rPr>
        <w:tab/>
        <w:t xml:space="preserve">Thompson, O. </w:t>
      </w:r>
      <w:r w:rsidRPr="00FB3230">
        <w:rPr>
          <w:i/>
          <w:iCs/>
          <w:noProof/>
        </w:rPr>
        <w:t>et al.</w:t>
      </w:r>
      <w:r w:rsidRPr="00FB3230">
        <w:rPr>
          <w:noProof/>
        </w:rPr>
        <w:t xml:space="preserve"> The million mutation project: A new approach to genetics in Caenorhabditis elegans. </w:t>
      </w:r>
      <w:r w:rsidRPr="00FB3230">
        <w:rPr>
          <w:i/>
          <w:iCs/>
          <w:noProof/>
        </w:rPr>
        <w:t>Genome Res.</w:t>
      </w:r>
      <w:r w:rsidRPr="00FB3230">
        <w:rPr>
          <w:noProof/>
        </w:rPr>
        <w:t xml:space="preserve"> </w:t>
      </w:r>
      <w:r w:rsidRPr="00FB3230">
        <w:rPr>
          <w:b/>
          <w:bCs/>
          <w:noProof/>
        </w:rPr>
        <w:t>23,</w:t>
      </w:r>
      <w:r w:rsidRPr="00FB3230">
        <w:rPr>
          <w:noProof/>
        </w:rPr>
        <w:t xml:space="preserve"> 1749–1762 (2013).</w:t>
      </w:r>
    </w:p>
    <w:p w14:paraId="7A962DE5" w14:textId="77777777" w:rsidR="00FB3230" w:rsidRPr="00FB3230" w:rsidRDefault="00FB3230" w:rsidP="00FB3230">
      <w:pPr>
        <w:widowControl w:val="0"/>
        <w:autoSpaceDE w:val="0"/>
        <w:autoSpaceDN w:val="0"/>
        <w:adjustRightInd w:val="0"/>
        <w:ind w:left="640" w:hanging="640"/>
        <w:rPr>
          <w:noProof/>
        </w:rPr>
      </w:pPr>
      <w:r w:rsidRPr="00FB3230">
        <w:rPr>
          <w:noProof/>
        </w:rPr>
        <w:t>56.</w:t>
      </w:r>
      <w:r w:rsidRPr="00FB3230">
        <w:rPr>
          <w:noProof/>
        </w:rPr>
        <w:tab/>
        <w:t xml:space="preserve">Kebschull, J. M. &amp; Zador, A. M. Cellular barcoding: lineage tracing, screening and beyond. </w:t>
      </w:r>
      <w:r w:rsidRPr="00FB3230">
        <w:rPr>
          <w:i/>
          <w:iCs/>
          <w:noProof/>
        </w:rPr>
        <w:t>Nat. Methods</w:t>
      </w:r>
      <w:r w:rsidRPr="00FB3230">
        <w:rPr>
          <w:noProof/>
        </w:rPr>
        <w:t xml:space="preserve"> </w:t>
      </w:r>
      <w:r w:rsidRPr="00FB3230">
        <w:rPr>
          <w:b/>
          <w:bCs/>
          <w:noProof/>
        </w:rPr>
        <w:t>15,</w:t>
      </w:r>
      <w:r w:rsidRPr="00FB3230">
        <w:rPr>
          <w:noProof/>
        </w:rPr>
        <w:t xml:space="preserve"> 871–879 (2018).</w:t>
      </w:r>
    </w:p>
    <w:p w14:paraId="6E6BA0CD" w14:textId="77777777" w:rsidR="00FB3230" w:rsidRPr="00FB3230" w:rsidRDefault="00FB3230" w:rsidP="00FB3230">
      <w:pPr>
        <w:widowControl w:val="0"/>
        <w:autoSpaceDE w:val="0"/>
        <w:autoSpaceDN w:val="0"/>
        <w:adjustRightInd w:val="0"/>
        <w:ind w:left="640" w:hanging="640"/>
        <w:rPr>
          <w:noProof/>
        </w:rPr>
      </w:pPr>
      <w:r w:rsidRPr="00FB3230">
        <w:rPr>
          <w:noProof/>
        </w:rPr>
        <w:t>57.</w:t>
      </w:r>
      <w:r w:rsidRPr="00FB3230">
        <w:rPr>
          <w:noProof/>
        </w:rPr>
        <w:tab/>
        <w:t xml:space="preserve">Brockmann, M. </w:t>
      </w:r>
      <w:r w:rsidRPr="00FB3230">
        <w:rPr>
          <w:i/>
          <w:iCs/>
          <w:noProof/>
        </w:rPr>
        <w:t>et al.</w:t>
      </w:r>
      <w:r w:rsidRPr="00FB3230">
        <w:rPr>
          <w:noProof/>
        </w:rPr>
        <w:t xml:space="preserve"> Genetic wiring maps of single-cell protein states reveal an off-switch for GPCR signalling. </w:t>
      </w:r>
      <w:r w:rsidRPr="00FB3230">
        <w:rPr>
          <w:i/>
          <w:iCs/>
          <w:noProof/>
        </w:rPr>
        <w:t>Nature</w:t>
      </w:r>
      <w:r w:rsidRPr="00FB3230">
        <w:rPr>
          <w:noProof/>
        </w:rPr>
        <w:t xml:space="preserve"> </w:t>
      </w:r>
      <w:r w:rsidRPr="00FB3230">
        <w:rPr>
          <w:b/>
          <w:bCs/>
          <w:noProof/>
        </w:rPr>
        <w:t>546,</w:t>
      </w:r>
      <w:r w:rsidRPr="00FB3230">
        <w:rPr>
          <w:noProof/>
        </w:rPr>
        <w:t xml:space="preserve"> 307–311 (2017).</w:t>
      </w:r>
    </w:p>
    <w:p w14:paraId="3204C6FE" w14:textId="77777777" w:rsidR="00FB3230" w:rsidRPr="00FB3230" w:rsidRDefault="00FB3230" w:rsidP="00FB3230">
      <w:pPr>
        <w:widowControl w:val="0"/>
        <w:autoSpaceDE w:val="0"/>
        <w:autoSpaceDN w:val="0"/>
        <w:adjustRightInd w:val="0"/>
        <w:ind w:left="640" w:hanging="640"/>
        <w:rPr>
          <w:noProof/>
        </w:rPr>
      </w:pPr>
      <w:r w:rsidRPr="00FB3230">
        <w:rPr>
          <w:noProof/>
        </w:rPr>
        <w:t>58.</w:t>
      </w:r>
      <w:r w:rsidRPr="00FB3230">
        <w:rPr>
          <w:noProof/>
        </w:rPr>
        <w:tab/>
        <w:t xml:space="preserve">Emanuel, G., Moffitt, J. R. &amp; Zhuang, X. High-throughput, image-based screening of genetic variant libraries. </w:t>
      </w:r>
      <w:r w:rsidRPr="00FB3230">
        <w:rPr>
          <w:i/>
          <w:iCs/>
          <w:noProof/>
        </w:rPr>
        <w:t>bioRxiv</w:t>
      </w:r>
      <w:r w:rsidRPr="00FB3230">
        <w:rPr>
          <w:noProof/>
        </w:rPr>
        <w:t xml:space="preserve"> (2017).</w:t>
      </w:r>
    </w:p>
    <w:p w14:paraId="7C52D51D" w14:textId="77777777" w:rsidR="00FB3230" w:rsidRPr="00FB3230" w:rsidRDefault="00FB3230" w:rsidP="00FB3230">
      <w:pPr>
        <w:widowControl w:val="0"/>
        <w:autoSpaceDE w:val="0"/>
        <w:autoSpaceDN w:val="0"/>
        <w:adjustRightInd w:val="0"/>
        <w:ind w:left="640" w:hanging="640"/>
        <w:rPr>
          <w:noProof/>
        </w:rPr>
      </w:pPr>
      <w:r w:rsidRPr="00FB3230">
        <w:rPr>
          <w:noProof/>
        </w:rPr>
        <w:t>59.</w:t>
      </w:r>
      <w:r w:rsidRPr="00FB3230">
        <w:rPr>
          <w:noProof/>
        </w:rPr>
        <w:tab/>
        <w:t xml:space="preserve">Gibson, D. G. </w:t>
      </w:r>
      <w:r w:rsidRPr="00FB3230">
        <w:rPr>
          <w:i/>
          <w:iCs/>
          <w:noProof/>
        </w:rPr>
        <w:t>et al.</w:t>
      </w:r>
      <w:r w:rsidRPr="00FB3230">
        <w:rPr>
          <w:noProof/>
        </w:rPr>
        <w:t xml:space="preserve"> Enzymatic assembly of DNA molecules up to several hundred kilobases. </w:t>
      </w:r>
      <w:r w:rsidRPr="00FB3230">
        <w:rPr>
          <w:i/>
          <w:iCs/>
          <w:noProof/>
        </w:rPr>
        <w:t>Nat. Methods</w:t>
      </w:r>
      <w:r w:rsidRPr="00FB3230">
        <w:rPr>
          <w:noProof/>
        </w:rPr>
        <w:t xml:space="preserve"> </w:t>
      </w:r>
      <w:r w:rsidRPr="00FB3230">
        <w:rPr>
          <w:b/>
          <w:bCs/>
          <w:noProof/>
        </w:rPr>
        <w:t>6,</w:t>
      </w:r>
      <w:r w:rsidRPr="00FB3230">
        <w:rPr>
          <w:noProof/>
        </w:rPr>
        <w:t xml:space="preserve"> 343–5 (2009).</w:t>
      </w:r>
    </w:p>
    <w:p w14:paraId="10C6A762" w14:textId="77777777" w:rsidR="00FB3230" w:rsidRPr="00FB3230" w:rsidRDefault="00FB3230" w:rsidP="00FB3230">
      <w:pPr>
        <w:widowControl w:val="0"/>
        <w:autoSpaceDE w:val="0"/>
        <w:autoSpaceDN w:val="0"/>
        <w:adjustRightInd w:val="0"/>
        <w:ind w:left="640" w:hanging="640"/>
        <w:rPr>
          <w:noProof/>
        </w:rPr>
      </w:pPr>
      <w:r w:rsidRPr="00FB3230">
        <w:rPr>
          <w:noProof/>
        </w:rPr>
        <w:t>60.</w:t>
      </w:r>
      <w:r w:rsidRPr="00FB3230">
        <w:rPr>
          <w:noProof/>
        </w:rPr>
        <w:tab/>
        <w:t xml:space="preserve">Gietz, R. D. &amp; Schiestl, R. H. High-efficiency yeast transformation using the LiAc/SS carrier DNA/PEG method. </w:t>
      </w:r>
      <w:r w:rsidRPr="00FB3230">
        <w:rPr>
          <w:i/>
          <w:iCs/>
          <w:noProof/>
        </w:rPr>
        <w:t>Nat. Protoc.</w:t>
      </w:r>
      <w:r w:rsidRPr="00FB3230">
        <w:rPr>
          <w:noProof/>
        </w:rPr>
        <w:t xml:space="preserve"> </w:t>
      </w:r>
      <w:r w:rsidRPr="00FB3230">
        <w:rPr>
          <w:b/>
          <w:bCs/>
          <w:noProof/>
        </w:rPr>
        <w:t>2,</w:t>
      </w:r>
      <w:r w:rsidRPr="00FB3230">
        <w:rPr>
          <w:noProof/>
        </w:rPr>
        <w:t xml:space="preserve"> 31–34 (2007).</w:t>
      </w:r>
    </w:p>
    <w:p w14:paraId="3010192B" w14:textId="77777777" w:rsidR="00FB3230" w:rsidRPr="00FB3230" w:rsidRDefault="00FB3230" w:rsidP="00FB3230">
      <w:pPr>
        <w:widowControl w:val="0"/>
        <w:autoSpaceDE w:val="0"/>
        <w:autoSpaceDN w:val="0"/>
        <w:adjustRightInd w:val="0"/>
        <w:ind w:left="640" w:hanging="640"/>
        <w:rPr>
          <w:noProof/>
        </w:rPr>
      </w:pPr>
      <w:r w:rsidRPr="00FB3230">
        <w:rPr>
          <w:noProof/>
        </w:rPr>
        <w:t>61.</w:t>
      </w:r>
      <w:r w:rsidRPr="00FB3230">
        <w:rPr>
          <w:noProof/>
        </w:rPr>
        <w:tab/>
        <w:t xml:space="preserve">Proctor, M. </w:t>
      </w:r>
      <w:r w:rsidRPr="00FB3230">
        <w:rPr>
          <w:i/>
          <w:iCs/>
          <w:noProof/>
        </w:rPr>
        <w:t>et al.</w:t>
      </w:r>
      <w:r w:rsidRPr="00FB3230">
        <w:rPr>
          <w:noProof/>
        </w:rPr>
        <w:t xml:space="preserve"> in 239–269 (Humana Press, 2011). doi:10.1007/978-1-61779-173-4_15</w:t>
      </w:r>
    </w:p>
    <w:p w14:paraId="74A253CB" w14:textId="77777777" w:rsidR="00FB3230" w:rsidRPr="00FB3230" w:rsidRDefault="00FB3230" w:rsidP="00FB3230">
      <w:pPr>
        <w:widowControl w:val="0"/>
        <w:autoSpaceDE w:val="0"/>
        <w:autoSpaceDN w:val="0"/>
        <w:adjustRightInd w:val="0"/>
        <w:ind w:left="640" w:hanging="640"/>
        <w:rPr>
          <w:noProof/>
        </w:rPr>
      </w:pPr>
      <w:r w:rsidRPr="00FB3230">
        <w:rPr>
          <w:noProof/>
        </w:rPr>
        <w:t>62.</w:t>
      </w:r>
      <w:r w:rsidRPr="00FB3230">
        <w:rPr>
          <w:noProof/>
        </w:rPr>
        <w:tab/>
        <w:t xml:space="preserve">Mani, R., St Onge, R. P., Hartman, J. L., Giaever, G. &amp; Roth, F. P. Defining genetic interaction. </w:t>
      </w:r>
      <w:r w:rsidRPr="00FB3230">
        <w:rPr>
          <w:i/>
          <w:iCs/>
          <w:noProof/>
        </w:rPr>
        <w:t>Proc. Natl. Acad. Sci. U. S. A.</w:t>
      </w:r>
      <w:r w:rsidRPr="00FB3230">
        <w:rPr>
          <w:noProof/>
        </w:rPr>
        <w:t xml:space="preserve"> </w:t>
      </w:r>
      <w:r w:rsidRPr="00FB3230">
        <w:rPr>
          <w:b/>
          <w:bCs/>
          <w:noProof/>
        </w:rPr>
        <w:t>105,</w:t>
      </w:r>
      <w:r w:rsidRPr="00FB3230">
        <w:rPr>
          <w:noProof/>
        </w:rPr>
        <w:t xml:space="preserve"> 3461–6 (2008).</w:t>
      </w:r>
    </w:p>
    <w:p w14:paraId="12759666" w14:textId="77777777" w:rsidR="00FB3230" w:rsidRPr="00FB3230" w:rsidRDefault="00FB3230" w:rsidP="00FB3230">
      <w:pPr>
        <w:widowControl w:val="0"/>
        <w:autoSpaceDE w:val="0"/>
        <w:autoSpaceDN w:val="0"/>
        <w:adjustRightInd w:val="0"/>
        <w:ind w:left="640" w:hanging="640"/>
        <w:rPr>
          <w:noProof/>
        </w:rPr>
      </w:pPr>
      <w:r w:rsidRPr="00FB3230">
        <w:rPr>
          <w:noProof/>
        </w:rPr>
        <w:t>63.</w:t>
      </w:r>
      <w:r w:rsidRPr="00FB3230">
        <w:rPr>
          <w:noProof/>
        </w:rPr>
        <w:tab/>
        <w:t xml:space="preserve">Snider, J. </w:t>
      </w:r>
      <w:r w:rsidRPr="00FB3230">
        <w:rPr>
          <w:i/>
          <w:iCs/>
          <w:noProof/>
        </w:rPr>
        <w:t>et al.</w:t>
      </w:r>
      <w:r w:rsidRPr="00FB3230">
        <w:rPr>
          <w:noProof/>
        </w:rPr>
        <w:t xml:space="preserve"> Detecting interactions with membrane proteins using a membrane two-hybrid assay in yeast. </w:t>
      </w:r>
      <w:r w:rsidRPr="00FB3230">
        <w:rPr>
          <w:i/>
          <w:iCs/>
          <w:noProof/>
        </w:rPr>
        <w:t>Nat. Protoc.</w:t>
      </w:r>
      <w:r w:rsidRPr="00FB3230">
        <w:rPr>
          <w:noProof/>
        </w:rPr>
        <w:t xml:space="preserve"> </w:t>
      </w:r>
      <w:r w:rsidRPr="00FB3230">
        <w:rPr>
          <w:b/>
          <w:bCs/>
          <w:noProof/>
        </w:rPr>
        <w:t>5,</w:t>
      </w:r>
      <w:r w:rsidRPr="00FB3230">
        <w:rPr>
          <w:noProof/>
        </w:rPr>
        <w:t xml:space="preserve"> 1281–1293 (2010).</w:t>
      </w:r>
    </w:p>
    <w:p w14:paraId="5E7D0454" w14:textId="52EFEB18" w:rsidR="001F052C" w:rsidRPr="00233F15" w:rsidRDefault="00C1486D" w:rsidP="00FB3230">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50AB607"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45142D6"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s the average</w:t>
      </w:r>
      <w:r w:rsidR="00B96C58">
        <w:t xml:space="preserve"> </w:t>
      </w:r>
      <w:r w:rsidR="003412D0">
        <w:t>resistance</w:t>
      </w:r>
      <w:r w:rsidR="00B96C58">
        <w:t xml:space="preserve"> of </w:t>
      </w:r>
      <w:r w:rsidR="00244B15">
        <w:t xml:space="preserve">the indicated </w:t>
      </w:r>
      <w:r w:rsidR="00B96C58">
        <w:t xml:space="preserve">group </w:t>
      </w:r>
      <w:r w:rsidR="00B96C58">
        <w:lastRenderedPageBreak/>
        <w:t>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w:t>
      </w:r>
      <w:r w:rsidR="00E57A37">
        <w:t>XX</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7C0AC063"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w:t>
      </w:r>
      <w:r w:rsidR="00363EC3">
        <w:t>5</w:t>
      </w:r>
      <w:r w:rsidR="0035118B">
        <w:t xml:space="preserve">-gene </w:t>
      </w:r>
      <w:r w:rsidR="00660958">
        <w:t>wild-type</w:t>
      </w:r>
      <w:r w:rsidR="0035118B">
        <w:t xml:space="preserve"> and any other group (blue </w:t>
      </w:r>
      <w:r w:rsidR="009A5D41">
        <w:t>for increased resistance, orange for decreased resistance</w:t>
      </w:r>
      <w:r w:rsidR="0035118B">
        <w:t>).</w:t>
      </w:r>
    </w:p>
    <w:p w14:paraId="063CE020" w14:textId="3453F0B6"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w:t>
      </w:r>
      <w:r w:rsidR="00363EC3">
        <w:t>XX</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32A26AAD"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w:t>
      </w:r>
      <w:r w:rsidR="00363EC3">
        <w:t>XX</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 xml:space="preserve">colour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42A82D42" w:rsidR="005A78CA" w:rsidRPr="006A3425" w:rsidRDefault="00E07DAD" w:rsidP="00224FCB">
      <w:pPr>
        <w:jc w:val="both"/>
        <w:rPr>
          <w:color w:val="000000" w:themeColor="text1"/>
        </w:rPr>
      </w:pPr>
      <w:r>
        <w:rPr>
          <w:b/>
          <w:color w:val="000000" w:themeColor="text1"/>
        </w:rPr>
        <w:lastRenderedPageBreak/>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1302BFB7"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C241BD">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34,50&lt;/sup&gt;","plainTextFormattedCitation":"34,50","previouslyFormattedCitation":"&lt;sup&gt;34,50&lt;/sup&gt;"},"properties":{"noteIndex":0},"schema":"https://github.com/citation-style-language/schema/raw/master/csl-citation.json"}</w:instrText>
      </w:r>
      <w:r w:rsidR="005D6C8D">
        <w:rPr>
          <w:color w:val="000000" w:themeColor="text1"/>
        </w:rPr>
        <w:fldChar w:fldCharType="separate"/>
      </w:r>
      <w:r w:rsidR="00C241BD" w:rsidRPr="00C241BD">
        <w:rPr>
          <w:noProof/>
          <w:color w:val="000000" w:themeColor="text1"/>
          <w:vertAlign w:val="superscript"/>
        </w:rPr>
        <w:t>34,50</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D01BD8">
        <w:rPr>
          <w:b/>
          <w:color w:val="000000" w:themeColor="text1"/>
        </w:rPr>
        <w:t xml:space="preserve">B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A2B8EAF"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MAT</w:t>
      </w:r>
      <w:r w:rsidR="000A0E42" w:rsidRPr="00233F15">
        <w:rPr>
          <w:b/>
        </w:rPr>
        <w:t xml:space="preserve">a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42"/>
      <w:r>
        <w:t>minimum</w:t>
      </w:r>
      <w:commentRangeEnd w:id="42"/>
      <w:r>
        <w:rPr>
          <w:rStyle w:val="CommentReference"/>
          <w:rFonts w:asciiTheme="minorHAnsi" w:hAnsiTheme="minorHAnsi" w:cstheme="minorBidi"/>
        </w:rPr>
        <w:commentReference w:id="42"/>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lastRenderedPageBreak/>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w:t>
      </w:r>
      <w:bookmarkStart w:id="43" w:name="_GoBack"/>
      <w:bookmarkEnd w:id="43"/>
      <w:r>
        <w:t>ckout paths</w:t>
      </w:r>
      <w:r w:rsidRPr="00233F15">
        <w:t>.</w:t>
      </w:r>
      <w:r>
        <w:t xml:space="preserve"> </w:t>
      </w:r>
      <w:r w:rsidR="00A80B8C">
        <w:t xml:space="preserve">Each graph is centered by the 6-gene </w:t>
      </w:r>
      <w:del w:id="44" w:author="Frederick Roth" w:date="2018-10-30T15:48:00Z">
        <w:r w:rsidR="00A80B8C" w:rsidDel="00660958">
          <w:delText>wildtype</w:delText>
        </w:r>
      </w:del>
      <w:ins w:id="45" w:author="Frederick Roth" w:date="2018-10-30T15:48:00Z">
        <w:r w:rsidR="00660958">
          <w:t>wild-type</w:t>
        </w:r>
      </w:ins>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46" w:author="Frederick Roth" w:date="2018-10-30T15:48:00Z">
        <w:r w:rsidR="00A80B8C" w:rsidDel="00660958">
          <w:delText>wildtype</w:delText>
        </w:r>
      </w:del>
      <w:ins w:id="47"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48" w:author="Frederick Roth" w:date="2018-10-30T15:48:00Z">
        <w:r w:rsidR="00A80B8C" w:rsidDel="00660958">
          <w:delText>wildtype</w:delText>
        </w:r>
      </w:del>
      <w:ins w:id="49"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130929EE" w14:textId="2D93D867" w:rsidR="000454B3" w:rsidRDefault="000454B3" w:rsidP="00224FCB">
      <w:pPr>
        <w:widowControl w:val="0"/>
        <w:autoSpaceDE w:val="0"/>
        <w:autoSpaceDN w:val="0"/>
        <w:adjustRightInd w:val="0"/>
        <w:rPr>
          <w:b/>
        </w:rPr>
      </w:pPr>
    </w:p>
    <w:p w14:paraId="1BE1ADB4" w14:textId="3BD19467" w:rsidR="006C55BE" w:rsidRDefault="006C55BE" w:rsidP="00224FCB">
      <w:pPr>
        <w:widowControl w:val="0"/>
        <w:autoSpaceDE w:val="0"/>
        <w:autoSpaceDN w:val="0"/>
        <w:adjustRightInd w:val="0"/>
        <w:rPr>
          <w:b/>
          <w:bCs/>
          <w:iCs/>
          <w:color w:val="000000" w:themeColor="text1"/>
        </w:rPr>
      </w:pPr>
    </w:p>
    <w:p w14:paraId="72370E3A" w14:textId="77777777" w:rsidR="006C55BE" w:rsidRDefault="006C55BE"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lastRenderedPageBreak/>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0442537"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C241BD">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50&lt;/sup&gt;","plainTextFormattedCitation":"50","previouslyFormattedCitation":"&lt;sup&gt;50&lt;/sup&gt;"},"properties":{"noteIndex":0},"schema":"https://github.com/citation-style-language/schema/raw/master/csl-citation.json"}</w:instrText>
      </w:r>
      <w:r>
        <w:fldChar w:fldCharType="separate"/>
      </w:r>
      <w:r w:rsidR="00C241BD" w:rsidRPr="00C241BD">
        <w:rPr>
          <w:noProof/>
          <w:vertAlign w:val="superscript"/>
        </w:rPr>
        <w:t>50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bi Celaj [2]" w:date="2017-08-24T14:59:00Z" w:initials="AC">
    <w:p w14:paraId="3B2D48F4" w14:textId="5DB28261" w:rsidR="00740CA8" w:rsidRDefault="00740CA8">
      <w:pPr>
        <w:pStyle w:val="CommentText"/>
      </w:pPr>
      <w:r>
        <w:t xml:space="preserve">Nozomu: </w:t>
      </w:r>
      <w:r>
        <w:rPr>
          <w:rStyle w:val="CommentReference"/>
        </w:rPr>
        <w:annotationRef/>
      </w:r>
      <w:r>
        <w:t>Are there any differences between RY0622 and GM512 or are they synonymous?</w:t>
      </w:r>
    </w:p>
  </w:comment>
  <w:comment w:id="13" w:author="Albi Celaj [2]" w:date="2017-08-24T14:59:00Z" w:initials="AC">
    <w:p w14:paraId="476F4712" w14:textId="7F4B8F2F" w:rsidR="00740CA8" w:rsidRDefault="00740CA8">
      <w:pPr>
        <w:pStyle w:val="CommentText"/>
      </w:pPr>
      <w:r>
        <w:t>-May need details of growth selection media used</w:t>
      </w:r>
    </w:p>
    <w:p w14:paraId="60AC4973" w14:textId="10C0F849" w:rsidR="00740CA8" w:rsidRDefault="00740CA8">
      <w:pPr>
        <w:pStyle w:val="CommentText"/>
      </w:pPr>
      <w:r>
        <w:t>-May require source of all chemicals and concentrations used for selection (will ask lab for this)</w:t>
      </w:r>
    </w:p>
    <w:p w14:paraId="0B0708BE" w14:textId="77777777" w:rsidR="00740CA8" w:rsidRDefault="00740CA8">
      <w:pPr>
        <w:pStyle w:val="CommentText"/>
      </w:pPr>
    </w:p>
  </w:comment>
  <w:comment w:id="14" w:author="Albi Celaj [2]" w:date="2017-09-05T17:04:00Z" w:initials="AC">
    <w:p w14:paraId="31C0EB38" w14:textId="2C39A26C" w:rsidR="00740CA8" w:rsidRDefault="00740CA8">
      <w:pPr>
        <w:pStyle w:val="CommentText"/>
      </w:pPr>
      <w:r>
        <w:rPr>
          <w:rStyle w:val="CommentReference"/>
        </w:rPr>
        <w:annotationRef/>
      </w:r>
      <w:r>
        <w:t>Latest mention in Louai’s notebook used these conditions</w:t>
      </w:r>
    </w:p>
  </w:comment>
  <w:comment w:id="15" w:author="Albi Celaj [2]" w:date="2017-09-05T17:04:00Z" w:initials="AC">
    <w:p w14:paraId="017B1301" w14:textId="77777777" w:rsidR="00740CA8" w:rsidRDefault="00740CA8" w:rsidP="00AD3ECF">
      <w:pPr>
        <w:pStyle w:val="CommentText"/>
      </w:pPr>
      <w:r>
        <w:rPr>
          <w:rStyle w:val="CommentReference"/>
        </w:rPr>
        <w:annotationRef/>
      </w:r>
      <w:r>
        <w:t>Latest mention in Louai’s notebook</w:t>
      </w:r>
    </w:p>
  </w:comment>
  <w:comment w:id="16" w:author="Albi Celaj [2]" w:date="2017-09-05T17:04:00Z" w:initials="AC">
    <w:p w14:paraId="3107980F" w14:textId="4EEC4869" w:rsidR="00740CA8" w:rsidRDefault="00740CA8"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7" w:author="Albi Celaj [2]" w:date="2017-09-05T17:04:00Z" w:initials="AC">
    <w:p w14:paraId="6CD34C85" w14:textId="77777777" w:rsidR="00740CA8" w:rsidRDefault="00740CA8"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8" w:author="Albi Celaj [2]" w:date="2017-09-11T18:31:00Z" w:initials="AC">
    <w:p w14:paraId="1FDF1C98" w14:textId="79341EBA" w:rsidR="00740CA8" w:rsidRDefault="00740CA8">
      <w:pPr>
        <w:pStyle w:val="CommentText"/>
      </w:pPr>
      <w:r>
        <w:rPr>
          <w:rStyle w:val="CommentReference"/>
        </w:rPr>
        <w:annotationRef/>
      </w:r>
      <w:r>
        <w:t>I am going to omit the MiSeq step to verify complexity, let me know if it is worth mentioning here + the results</w:t>
      </w:r>
    </w:p>
  </w:comment>
  <w:comment w:id="19" w:author="Albi Celaj [2]" w:date="2017-08-24T14:59:00Z" w:initials="AC">
    <w:p w14:paraId="1B0FAD23" w14:textId="5E4D51B5" w:rsidR="00740CA8" w:rsidRDefault="00740CA8">
      <w:pPr>
        <w:pStyle w:val="CommentText"/>
      </w:pPr>
      <w:r>
        <w:rPr>
          <w:rStyle w:val="CommentReference"/>
        </w:rPr>
        <w:annotationRef/>
      </w:r>
      <w:r>
        <w:rPr>
          <w:rStyle w:val="CommentReference"/>
        </w:rPr>
        <w:t>Seems from Louai’s notes that the same protocol was used, so no need to copy and paste</w:t>
      </w:r>
    </w:p>
  </w:comment>
  <w:comment w:id="20" w:author="Albi Celaj [2]" w:date="2017-09-08T11:26:00Z" w:initials="AC">
    <w:p w14:paraId="72154B5F" w14:textId="1C8CA9D3" w:rsidR="00740CA8" w:rsidRDefault="00740CA8">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21" w:author="Albi Celaj [2]" w:date="2017-09-12T12:06:00Z" w:initials="AC">
    <w:p w14:paraId="26356F30" w14:textId="3409EC19" w:rsidR="00740CA8" w:rsidRDefault="00740CA8">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22" w:author="Albi Celaj [2]" w:date="2017-10-04T16:04:00Z" w:initials="AC">
    <w:p w14:paraId="6A4454E3" w14:textId="77777777" w:rsidR="00740CA8" w:rsidRDefault="00740CA8" w:rsidP="00517ABD">
      <w:pPr>
        <w:pStyle w:val="CommentText"/>
      </w:pPr>
      <w:r>
        <w:rPr>
          <w:rStyle w:val="CommentReference"/>
        </w:rPr>
        <w:annotationRef/>
      </w:r>
      <w:r>
        <w:t>Done by Marinella, need to add in the proper supplementary figure</w:t>
      </w:r>
    </w:p>
  </w:comment>
  <w:comment w:id="23" w:author="Albi Celaj [2]" w:date="2017-09-12T11:37:00Z" w:initials="AC">
    <w:p w14:paraId="60F8A169" w14:textId="16F49095" w:rsidR="00740CA8" w:rsidRDefault="00740CA8">
      <w:pPr>
        <w:pStyle w:val="CommentText"/>
      </w:pPr>
      <w:r>
        <w:t xml:space="preserve">Nozomu: </w:t>
      </w:r>
      <w:r>
        <w:rPr>
          <w:rStyle w:val="CommentReference"/>
        </w:rPr>
        <w:annotationRef/>
      </w:r>
      <w:r>
        <w:t>There was a bead enrichment strategy mentioned in Louai’s notes.  My assumption is that this wasn’t used ultimately?</w:t>
      </w:r>
    </w:p>
  </w:comment>
  <w:comment w:id="24" w:author="Albi Celaj [2]" w:date="2017-08-24T14:59:00Z" w:initials="AC">
    <w:p w14:paraId="59015036" w14:textId="5198C78B" w:rsidR="00740CA8" w:rsidRDefault="00740CA8" w:rsidP="00D76DA1">
      <w:pPr>
        <w:pStyle w:val="CommentText"/>
      </w:pPr>
      <w:r>
        <w:rPr>
          <w:rStyle w:val="CommentReference"/>
        </w:rPr>
        <w:annotationRef/>
      </w:r>
      <w:r>
        <w:t>Nozomu: I have no idea about the sequencing performed here and how the script works</w:t>
      </w:r>
    </w:p>
  </w:comment>
  <w:comment w:id="25" w:author="Albi Celaj [2]" w:date="2017-08-24T14:59:00Z" w:initials="AC">
    <w:p w14:paraId="4CABDCD5" w14:textId="27306C9F" w:rsidR="00740CA8" w:rsidRDefault="00740CA8">
      <w:pPr>
        <w:pStyle w:val="CommentText"/>
      </w:pPr>
      <w:r>
        <w:rPr>
          <w:rStyle w:val="CommentReference"/>
        </w:rPr>
        <w:annotationRef/>
      </w:r>
      <w:r>
        <w:rPr>
          <w:rStyle w:val="CommentReference"/>
        </w:rPr>
        <w:t>Nozomu: I will need your help</w:t>
      </w:r>
      <w:r>
        <w:t xml:space="preserve"> to describe the pipeline briefly here. </w:t>
      </w:r>
    </w:p>
  </w:comment>
  <w:comment w:id="26" w:author="Albi Celaj [2]" w:date="2017-08-24T14:59:00Z" w:initials="AC">
    <w:p w14:paraId="2B1613A2" w14:textId="347B3F10" w:rsidR="00740CA8" w:rsidRDefault="00740CA8" w:rsidP="00384F51">
      <w:pPr>
        <w:pStyle w:val="CommentText"/>
      </w:pPr>
      <w:r>
        <w:rPr>
          <w:rStyle w:val="CommentReference"/>
        </w:rPr>
        <w:annotationRef/>
      </w:r>
      <w:r>
        <w:t>Note to self: Double check these numbers</w:t>
      </w:r>
    </w:p>
  </w:comment>
  <w:comment w:id="27" w:author="Albi Celaj [2]" w:date="2017-08-24T14:59:00Z" w:initials="AC">
    <w:p w14:paraId="08FBF2F0" w14:textId="71B15834" w:rsidR="00740CA8" w:rsidRDefault="00740CA8"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8" w:author="Albi Celaj [2]" w:date="2017-08-24T14:59:00Z" w:initials="AC">
    <w:p w14:paraId="632F96D8" w14:textId="23E20BD6" w:rsidR="00740CA8" w:rsidRDefault="00740CA8"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9" w:author="Albi Celaj [2]" w:date="2017-08-24T14:59:00Z" w:initials="AC">
    <w:p w14:paraId="490BB875" w14:textId="6772F314" w:rsidR="00740CA8" w:rsidRDefault="00740CA8">
      <w:pPr>
        <w:pStyle w:val="CommentText"/>
      </w:pPr>
      <w:r>
        <w:rPr>
          <w:rStyle w:val="CommentReference"/>
        </w:rPr>
        <w:annotationRef/>
      </w:r>
      <w:r>
        <w:t>Marinella: Which strain was wild type? Was it the barcoder strain?</w:t>
      </w:r>
    </w:p>
  </w:comment>
  <w:comment w:id="30" w:author="Albi Celaj [2]" w:date="2017-08-24T14:59:00Z" w:initials="AC">
    <w:p w14:paraId="37BF75C7" w14:textId="1A1D5D08" w:rsidR="00740CA8" w:rsidRDefault="00740CA8">
      <w:pPr>
        <w:pStyle w:val="CommentText"/>
      </w:pPr>
      <w:r>
        <w:rPr>
          <w:rStyle w:val="CommentReference"/>
        </w:rPr>
        <w:annotationRef/>
      </w:r>
      <w:r>
        <w:t>Marinella may have to review this part, ask for her protocol</w:t>
      </w:r>
    </w:p>
  </w:comment>
  <w:comment w:id="31" w:author="Albi Celaj [2]" w:date="2017-08-24T14:59:00Z" w:initials="AC">
    <w:p w14:paraId="31B34785" w14:textId="0C155E89" w:rsidR="00740CA8" w:rsidRDefault="00740CA8">
      <w:pPr>
        <w:pStyle w:val="CommentText"/>
      </w:pPr>
      <w:r>
        <w:rPr>
          <w:rStyle w:val="CommentReference"/>
        </w:rPr>
        <w:annotationRef/>
      </w:r>
      <w:r>
        <w:t>Nozomu: Were there any strains excluded when making these? (e.g. those for which the barcode could not be determined)</w:t>
      </w:r>
    </w:p>
    <w:p w14:paraId="4A90A5F8" w14:textId="77777777" w:rsidR="00740CA8" w:rsidRDefault="00740CA8">
      <w:pPr>
        <w:pStyle w:val="CommentText"/>
      </w:pPr>
    </w:p>
    <w:p w14:paraId="1AA9C4F0" w14:textId="0D6A8DAB" w:rsidR="00740CA8" w:rsidRDefault="00740CA8">
      <w:pPr>
        <w:pStyle w:val="CommentText"/>
      </w:pPr>
      <w:r>
        <w:t>I could also test this computationally if you don’t have the answer at hand</w:t>
      </w:r>
    </w:p>
  </w:comment>
  <w:comment w:id="32" w:author="Albi Celaj [2]" w:date="2017-08-24T14:59:00Z" w:initials="AC">
    <w:p w14:paraId="2824D19D" w14:textId="7E1FBB76" w:rsidR="00740CA8" w:rsidRDefault="00740CA8">
      <w:pPr>
        <w:pStyle w:val="CommentText"/>
      </w:pPr>
      <w:r>
        <w:rPr>
          <w:rStyle w:val="CommentReference"/>
        </w:rPr>
        <w:annotationRef/>
      </w:r>
      <w:r>
        <w:t>Marinella: how much was taken?</w:t>
      </w:r>
    </w:p>
  </w:comment>
  <w:comment w:id="33" w:author="Albi Celaj [2]" w:date="2017-08-24T14:59:00Z" w:initials="AC">
    <w:p w14:paraId="205209DE" w14:textId="0450DDD1" w:rsidR="00740CA8" w:rsidRDefault="00740CA8">
      <w:pPr>
        <w:pStyle w:val="CommentText"/>
      </w:pPr>
      <w:r>
        <w:rPr>
          <w:rStyle w:val="CommentReference"/>
        </w:rPr>
        <w:annotationRef/>
      </w:r>
      <w:r>
        <w:rPr>
          <w:rStyle w:val="CommentReference"/>
        </w:rPr>
        <w:t>Marinella: Is this correct?</w:t>
      </w:r>
    </w:p>
  </w:comment>
  <w:comment w:id="34" w:author="Albi Celaj [2]" w:date="2017-08-24T14:59:00Z" w:initials="AC">
    <w:p w14:paraId="668EF928" w14:textId="0D9B7286" w:rsidR="00740CA8" w:rsidRDefault="00740CA8">
      <w:pPr>
        <w:pStyle w:val="CommentText"/>
      </w:pPr>
      <w:r>
        <w:rPr>
          <w:rStyle w:val="CommentReference"/>
        </w:rPr>
        <w:annotationRef/>
      </w:r>
      <w:r>
        <w:rPr>
          <w:rStyle w:val="CommentReference"/>
        </w:rPr>
        <w:t>This makes the results more reproducible, but maybe it looks sketchy</w:t>
      </w:r>
    </w:p>
  </w:comment>
  <w:comment w:id="35" w:author="Albi Celaj [2]" w:date="2017-08-24T14:59:00Z" w:initials="AC">
    <w:p w14:paraId="3798F73B" w14:textId="1EC34AD1" w:rsidR="00740CA8" w:rsidRDefault="00740CA8">
      <w:pPr>
        <w:pStyle w:val="CommentText"/>
      </w:pPr>
      <w:r>
        <w:rPr>
          <w:rStyle w:val="CommentReference"/>
        </w:rPr>
        <w:annotationRef/>
      </w:r>
      <w:r>
        <w:t>Under construction, experiments ongoing.  This relates to Figure 4C</w:t>
      </w:r>
    </w:p>
  </w:comment>
  <w:comment w:id="36" w:author="Albi Celaj [2]" w:date="2017-08-29T13:35:00Z" w:initials="AC">
    <w:p w14:paraId="1D09427C" w14:textId="47A7C76C" w:rsidR="00740CA8" w:rsidRDefault="00740CA8">
      <w:pPr>
        <w:pStyle w:val="CommentText"/>
      </w:pPr>
      <w:r>
        <w:rPr>
          <w:rStyle w:val="CommentReference"/>
        </w:rPr>
        <w:annotationRef/>
      </w:r>
      <w:r>
        <w:rPr>
          <w:rStyle w:val="CommentReference"/>
        </w:rPr>
        <w:t>Jamie: Need confirmation that it was indeed 2%</w:t>
      </w:r>
    </w:p>
  </w:comment>
  <w:comment w:id="37" w:author="Albi Celaj [2]" w:date="2017-08-30T09:29:00Z" w:initials="AC">
    <w:p w14:paraId="2176F66A" w14:textId="3D74FFD6" w:rsidR="00740CA8" w:rsidRDefault="00740CA8">
      <w:pPr>
        <w:pStyle w:val="CommentText"/>
      </w:pPr>
      <w:r>
        <w:rPr>
          <w:rStyle w:val="CommentReference"/>
        </w:rPr>
        <w:annotationRef/>
      </w:r>
      <w:r>
        <w:t>Marinella: You had to recreate one of these strains, is it worth mentioning here?</w:t>
      </w:r>
    </w:p>
    <w:p w14:paraId="07D8619E" w14:textId="6BD7FA46" w:rsidR="00740CA8" w:rsidRDefault="00740CA8">
      <w:pPr>
        <w:pStyle w:val="CommentText"/>
      </w:pPr>
      <w:r>
        <w:t>- Also need to verify growth conditions, took from Tarassov et al paper</w:t>
      </w:r>
    </w:p>
    <w:p w14:paraId="57A9515B" w14:textId="62E3386E" w:rsidR="00740CA8" w:rsidRDefault="00740CA8">
      <w:pPr>
        <w:pStyle w:val="CommentText"/>
      </w:pPr>
      <w:r>
        <w:t>-Need fluconazole concentrations</w:t>
      </w:r>
    </w:p>
  </w:comment>
  <w:comment w:id="38" w:author="Albi Celaj [2]" w:date="2017-08-24T14:59:00Z" w:initials="AC">
    <w:p w14:paraId="7BB2BB8A" w14:textId="0ABC6894" w:rsidR="00740CA8" w:rsidRDefault="00740CA8">
      <w:pPr>
        <w:pStyle w:val="CommentText"/>
      </w:pPr>
      <w:r>
        <w:rPr>
          <w:rStyle w:val="CommentReference"/>
        </w:rPr>
        <w:annotationRef/>
      </w:r>
      <w:r>
        <w:t>This part has to be revised later, these experiments are still in progress</w:t>
      </w:r>
    </w:p>
  </w:comment>
  <w:comment w:id="39" w:author="Albi Celaj [2]" w:date="2017-11-07T13:36:00Z" w:initials="AC">
    <w:p w14:paraId="311FD484" w14:textId="0BFFC7D3" w:rsidR="00740CA8" w:rsidRDefault="00740CA8">
      <w:pPr>
        <w:pStyle w:val="CommentText"/>
      </w:pPr>
      <w:r>
        <w:rPr>
          <w:rStyle w:val="CommentReference"/>
        </w:rPr>
        <w:annotationRef/>
      </w:r>
      <w:r>
        <w:t>Fritz: Need funding info</w:t>
      </w:r>
    </w:p>
  </w:comment>
  <w:comment w:id="40" w:author="Albi Celaj [2]" w:date="2017-11-07T13:36:00Z" w:initials="AC">
    <w:p w14:paraId="3DB38767" w14:textId="0DD07410" w:rsidR="00740CA8" w:rsidRDefault="00740CA8">
      <w:pPr>
        <w:pStyle w:val="CommentText"/>
      </w:pPr>
      <w:r>
        <w:rPr>
          <w:rStyle w:val="CommentReference"/>
        </w:rPr>
        <w:annotationRef/>
      </w:r>
      <w:r>
        <w:t>Under construction…</w:t>
      </w:r>
    </w:p>
  </w:comment>
  <w:comment w:id="41" w:author="Albi Celaj [2]" w:date="2017-08-24T14:59:00Z" w:initials="AC">
    <w:p w14:paraId="47F3AC14" w14:textId="03C6ADEE" w:rsidR="00740CA8" w:rsidRDefault="00740CA8">
      <w:pPr>
        <w:pStyle w:val="CommentText"/>
      </w:pPr>
      <w:r>
        <w:t>To add:</w:t>
      </w:r>
    </w:p>
    <w:p w14:paraId="6A1D5EB1" w14:textId="780B4013" w:rsidR="00740CA8" w:rsidRDefault="00740CA8">
      <w:pPr>
        <w:pStyle w:val="CommentText"/>
      </w:pPr>
      <w:r>
        <w:t>-Individual growth profiling data</w:t>
      </w:r>
    </w:p>
    <w:p w14:paraId="292854D9" w14:textId="7FEDEF2C" w:rsidR="00740CA8" w:rsidRDefault="00740CA8">
      <w:pPr>
        <w:pStyle w:val="CommentText"/>
      </w:pPr>
      <w:r>
        <w:t>-qPCR data</w:t>
      </w:r>
    </w:p>
  </w:comment>
  <w:comment w:id="42" w:author="Albi Celaj [2]" w:date="2017-11-21T13:31:00Z" w:initials="AC">
    <w:p w14:paraId="30228BD1" w14:textId="049329B7" w:rsidR="00740CA8" w:rsidRDefault="00740CA8">
      <w:pPr>
        <w:pStyle w:val="CommentText"/>
      </w:pPr>
      <w:r>
        <w:rPr>
          <w:rStyle w:val="CommentReference"/>
        </w:rPr>
        <w:annotationRef/>
      </w:r>
      <w:r>
        <w:t>Have to confirm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C1EB2" w14:textId="77777777" w:rsidR="002C4683" w:rsidRDefault="002C4683" w:rsidP="006D69DC">
      <w:r>
        <w:separator/>
      </w:r>
    </w:p>
  </w:endnote>
  <w:endnote w:type="continuationSeparator" w:id="0">
    <w:p w14:paraId="55020964" w14:textId="77777777" w:rsidR="002C4683" w:rsidRDefault="002C4683"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B85B" w14:textId="77777777" w:rsidR="002C4683" w:rsidRDefault="002C4683" w:rsidP="006D69DC">
      <w:r>
        <w:separator/>
      </w:r>
    </w:p>
  </w:footnote>
  <w:footnote w:type="continuationSeparator" w:id="0">
    <w:p w14:paraId="31ED87DA" w14:textId="77777777" w:rsidR="002C4683" w:rsidRDefault="002C4683"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AD" w15:userId="S::albi.celaj@mail.utoronto.ca::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D96"/>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683"/>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36FB"/>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CEA"/>
    <w:rsid w:val="004E1D6B"/>
    <w:rsid w:val="004E2949"/>
    <w:rsid w:val="004E2B16"/>
    <w:rsid w:val="004E2C14"/>
    <w:rsid w:val="004E32CE"/>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62D"/>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D3F"/>
    <w:rsid w:val="005F0F7D"/>
    <w:rsid w:val="005F13FF"/>
    <w:rsid w:val="005F1A1C"/>
    <w:rsid w:val="005F245F"/>
    <w:rsid w:val="005F2B58"/>
    <w:rsid w:val="005F2E44"/>
    <w:rsid w:val="005F32CF"/>
    <w:rsid w:val="005F35E5"/>
    <w:rsid w:val="005F37F9"/>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12BB"/>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0DD7"/>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40"/>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47F"/>
    <w:rsid w:val="00B30C43"/>
    <w:rsid w:val="00B30DB0"/>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1E"/>
    <w:rsid w:val="00B6453C"/>
    <w:rsid w:val="00B648B6"/>
    <w:rsid w:val="00B648DE"/>
    <w:rsid w:val="00B65A05"/>
    <w:rsid w:val="00B65A07"/>
    <w:rsid w:val="00B662D7"/>
    <w:rsid w:val="00B66AF3"/>
    <w:rsid w:val="00B67038"/>
    <w:rsid w:val="00B6741F"/>
    <w:rsid w:val="00B676E3"/>
    <w:rsid w:val="00B6770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B34"/>
    <w:rsid w:val="00B80DF6"/>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364"/>
    <w:rsid w:val="00C009AC"/>
    <w:rsid w:val="00C00CBB"/>
    <w:rsid w:val="00C00FC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1676"/>
    <w:rsid w:val="00C8180C"/>
    <w:rsid w:val="00C81A55"/>
    <w:rsid w:val="00C82039"/>
    <w:rsid w:val="00C8226B"/>
    <w:rsid w:val="00C822B6"/>
    <w:rsid w:val="00C823F0"/>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81D"/>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0B81"/>
    <w:rsid w:val="00F712F5"/>
    <w:rsid w:val="00F71779"/>
    <w:rsid w:val="00F72190"/>
    <w:rsid w:val="00F72380"/>
    <w:rsid w:val="00F723C0"/>
    <w:rsid w:val="00F72C9C"/>
    <w:rsid w:val="00F72EDA"/>
    <w:rsid w:val="00F72FBA"/>
    <w:rsid w:val="00F73A15"/>
    <w:rsid w:val="00F73EA1"/>
    <w:rsid w:val="00F7438F"/>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39FA39-E72F-DA47-82B3-0EDA793E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75467</Words>
  <Characters>430168</Characters>
  <Application>Microsoft Office Word</Application>
  <DocSecurity>0</DocSecurity>
  <Lines>3584</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2018-11-15T18:46:00Z</cp:lastPrinted>
  <dcterms:created xsi:type="dcterms:W3CDTF">2018-11-22T22:56:00Z</dcterms:created>
  <dcterms:modified xsi:type="dcterms:W3CDTF">2018-11-22T22:56:00Z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