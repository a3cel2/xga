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1F9D1D38"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ins w:id="2" w:author="Frederick Roth" w:date="2018-10-30T15:46:00Z">
        <w:r w:rsidR="00660958">
          <w:rPr>
            <w:lang w:val="en-CA"/>
          </w:rPr>
          <w:t xml:space="preserve">under standard growth conditions, </w:t>
        </w:r>
      </w:ins>
      <w:r w:rsidR="00385DCF">
        <w:rPr>
          <w:lang w:val="en-CA"/>
        </w:rPr>
        <w:t>t</w:t>
      </w:r>
      <w:r w:rsidR="009A74DE">
        <w:rPr>
          <w:lang w:val="en-CA"/>
        </w:rPr>
        <w:t xml:space="preserve">he number of genes yielding a phenotype </w:t>
      </w:r>
      <w:del w:id="3" w:author="Frederick Roth" w:date="2018-10-30T15:46:00Z">
        <w:r w:rsidR="009A74DE" w:rsidDel="00660958">
          <w:rPr>
            <w:lang w:val="en-CA"/>
          </w:rPr>
          <w:delText xml:space="preserve">under standard growth conditions </w:delText>
        </w:r>
      </w:del>
      <w:r w:rsidR="009A74DE">
        <w:rPr>
          <w:lang w:val="en-CA"/>
        </w:rPr>
        <w:t>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4E164DE9"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ins w:id="4" w:author="Albi Celaj" w:date="2018-10-23T15:18:00Z">
        <w:r w:rsidR="00661DFC">
          <w:rPr>
            <w:lang w:val="en-CA"/>
          </w:rPr>
          <w:t xml:space="preserve"> </w:t>
        </w:r>
        <w:r w:rsidR="00661DFC">
          <w:rPr>
            <w:lang w:val="en-CA"/>
          </w:rPr>
          <w:lastRenderedPageBreak/>
          <w:t xml:space="preserve">(e.g. a knockout and </w:t>
        </w:r>
        <w:del w:id="5" w:author="Frederick Roth" w:date="2018-10-30T15:48:00Z">
          <w:r w:rsidR="00661DFC" w:rsidDel="00660958">
            <w:rPr>
              <w:lang w:val="en-CA"/>
            </w:rPr>
            <w:delText>wiltype</w:delText>
          </w:r>
        </w:del>
      </w:ins>
      <w:ins w:id="6" w:author="Frederick Roth" w:date="2018-10-30T15:48:00Z">
        <w:r w:rsidR="00660958">
          <w:rPr>
            <w:lang w:val="en-CA"/>
          </w:rPr>
          <w:t>wild-type</w:t>
        </w:r>
      </w:ins>
      <w:ins w:id="7" w:author="Albi Celaj" w:date="2018-10-23T15:18:00Z">
        <w:r w:rsidR="00661DFC">
          <w:rPr>
            <w:lang w:val="en-CA"/>
          </w:rPr>
          <w:t>)</w:t>
        </w:r>
      </w:ins>
      <w:r w:rsidR="005676DD">
        <w:rPr>
          <w:lang w:val="en-CA"/>
        </w:rPr>
        <w:t xml:space="preserv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ins w:id="8" w:author="Albi Celaj [2]" w:date="2018-10-25T15:57:00Z">
        <w:r w:rsidR="009673E9">
          <w:fldChar w:fldCharType="begin" w:fldLock="1"/>
        </w:r>
      </w:ins>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ins w:id="9" w:author="Albi Celaj [2]" w:date="2018-10-25T15:57:00Z">
        <w:r w:rsidR="009673E9">
          <w:fldChar w:fldCharType="end"/>
        </w:r>
      </w:ins>
      <w:ins w:id="10" w:author="Albi Celaj [2]" w:date="2018-10-25T15:58:00Z">
        <w:r w:rsidR="009673E9">
          <w:t xml:space="preserve"> </w:t>
        </w:r>
      </w:ins>
      <w:del w:id="11" w:author="Albi Celaj [2]" w:date="2018-10-25T15:58:00Z">
        <w:r w:rsidR="005676DD" w:rsidDel="009673E9">
          <w:delText xml:space="preserve"> [cite Diaz-Mejia MSB 2018] </w:delText>
        </w:r>
      </w:del>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75C3452F"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Indeed, ABC transporters are part of a large gene family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ins w:id="12" w:author="Albi Celaj [2]" w:date="2018-10-25T15:58:00Z">
        <w:r w:rsidR="00A228AC">
          <w:rPr>
            <w:bCs/>
            <w:iCs/>
            <w:color w:val="000000" w:themeColor="text1"/>
          </w:rPr>
          <w:fldChar w:fldCharType="begin" w:fldLock="1"/>
        </w:r>
      </w:ins>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ins w:id="13" w:author="Albi Celaj [2]" w:date="2018-10-25T15:58:00Z">
        <w:r w:rsidR="00A228AC">
          <w:rPr>
            <w:bCs/>
            <w:iCs/>
            <w:color w:val="000000" w:themeColor="text1"/>
          </w:rPr>
          <w:fldChar w:fldCharType="end"/>
        </w:r>
      </w:ins>
      <w:r w:rsidR="00090233">
        <w:rPr>
          <w:bCs/>
          <w:iCs/>
          <w:color w:val="000000" w:themeColor="text1"/>
        </w:rPr>
        <w:t xml:space="preserve">. </w:t>
      </w:r>
      <w:ins w:id="14" w:author="Frederick Roth" w:date="2018-10-30T15:49:00Z">
        <w:r w:rsidR="00D23588">
          <w:rPr>
            <w:bCs/>
            <w:iCs/>
            <w:color w:val="000000" w:themeColor="text1"/>
          </w:rPr>
          <w:t xml:space="preserve"> </w:t>
        </w:r>
      </w:ins>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074114B8"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ins w:id="15" w:author="Frederick Roth" w:date="2018-10-30T15:50:00Z">
        <w:r w:rsidR="00D23588">
          <w:rPr>
            <w:rFonts w:eastAsia="Times New Roman"/>
            <w:i/>
          </w:rPr>
          <w:t xml:space="preserve"> </w:t>
        </w:r>
      </w:ins>
      <w:r w:rsidR="00EE6EFB" w:rsidRPr="004210F6">
        <w:rPr>
          <w:rFonts w:eastAsia="Times New Roman"/>
          <w:i/>
        </w:rPr>
        <w:t>yor1∆</w:t>
      </w:r>
      <w:ins w:id="16" w:author="Frederick Roth" w:date="2018-10-30T15:50:00Z">
        <w:r w:rsidR="00D23588">
          <w:rPr>
            <w:rFonts w:eastAsia="Times New Roman"/>
            <w:i/>
          </w:rPr>
          <w:t xml:space="preserve"> </w:t>
        </w:r>
      </w:ins>
      <w:r w:rsidR="00EE6EFB" w:rsidRPr="004210F6">
        <w:rPr>
          <w:rFonts w:eastAsia="Times New Roman"/>
          <w:i/>
        </w:rPr>
        <w:t>ybt1∆</w:t>
      </w:r>
      <w:ins w:id="17" w:author="Frederick Roth" w:date="2018-10-30T15:50:00Z">
        <w:r w:rsidR="00D23588">
          <w:rPr>
            <w:rFonts w:eastAsia="Times New Roman"/>
            <w:i/>
          </w:rPr>
          <w:t xml:space="preserve"> </w:t>
        </w:r>
      </w:ins>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del w:id="18" w:author="Frederick Roth" w:date="2018-10-30T15:51:00Z">
        <w:r w:rsidR="00EE6EFB" w:rsidRPr="00264257" w:rsidDel="00D23588">
          <w:rPr>
            <w:rFonts w:eastAsia="Times New Roman"/>
            <w:i/>
          </w:rPr>
          <w:delText>PDR5</w:delText>
        </w:r>
        <w:r w:rsidR="00EE6EFB" w:rsidRPr="004059F2" w:rsidDel="00D23588">
          <w:rPr>
            <w:rFonts w:eastAsia="Times New Roman"/>
          </w:rPr>
          <w:delText xml:space="preserve">-dependent </w:delText>
        </w:r>
      </w:del>
      <w:r w:rsidR="00EE6EFB" w:rsidRPr="004059F2">
        <w:rPr>
          <w:rFonts w:eastAsia="Times New Roman"/>
        </w:rPr>
        <w:t>resistance to fluconazole and ketoconazole</w:t>
      </w:r>
      <w:ins w:id="19" w:author="Frederick Roth" w:date="2018-10-30T15:51:00Z">
        <w:r w:rsidR="00D23588">
          <w:rPr>
            <w:rFonts w:eastAsia="Times New Roman"/>
          </w:rPr>
          <w:t xml:space="preserve"> that depended on fifth gene, </w:t>
        </w:r>
        <w:r w:rsidR="00D23588" w:rsidRPr="00264257">
          <w:rPr>
            <w:rFonts w:eastAsia="Times New Roman"/>
            <w:i/>
          </w:rPr>
          <w:t>PDR5</w:t>
        </w:r>
        <w:r w:rsidR="00D23588">
          <w:rPr>
            <w:rFonts w:eastAsia="Times New Roman"/>
          </w:rPr>
          <w:t xml:space="preserve">. </w:t>
        </w:r>
      </w:ins>
      <w:del w:id="20" w:author="Frederick Roth" w:date="2018-10-30T15:51:00Z">
        <w:r w:rsidR="00694D46" w:rsidDel="00D23588">
          <w:rPr>
            <w:rFonts w:eastAsia="Times New Roman"/>
          </w:rPr>
          <w:delText xml:space="preserve">, and </w:delText>
        </w:r>
      </w:del>
      <w:ins w:id="21" w:author="Frederick Roth" w:date="2018-10-30T15:51:00Z">
        <w:r w:rsidR="00D23588">
          <w:rPr>
            <w:rFonts w:eastAsia="Times New Roman"/>
          </w:rPr>
          <w:t xml:space="preserve">We </w:t>
        </w:r>
      </w:ins>
      <w:r w:rsidR="00694D46">
        <w:rPr>
          <w:rFonts w:eastAsia="Times New Roman"/>
        </w:rPr>
        <w:t xml:space="preserve">used a </w:t>
      </w:r>
      <w:ins w:id="22" w:author="Frederick Roth" w:date="2018-10-30T15:52:00Z">
        <w:r w:rsidR="00D23588">
          <w:rPr>
            <w:rFonts w:eastAsia="Times New Roman"/>
          </w:rPr>
          <w:t xml:space="preserve">non-linear model of the </w:t>
        </w:r>
      </w:ins>
      <w:r w:rsidR="00694D46">
        <w:rPr>
          <w:rFonts w:eastAsia="Times New Roman"/>
        </w:rPr>
        <w:t xml:space="preserve">system </w:t>
      </w:r>
      <w:del w:id="23" w:author="Frederick Roth" w:date="2018-10-30T15:52:00Z">
        <w:r w:rsidR="00694D46" w:rsidDel="00D23588">
          <w:rPr>
            <w:rFonts w:eastAsia="Times New Roman"/>
          </w:rPr>
          <w:delText xml:space="preserve">model </w:delText>
        </w:r>
      </w:del>
      <w:r w:rsidR="00694D46">
        <w:rPr>
          <w:rFonts w:eastAsia="Times New Roman"/>
        </w:rPr>
        <w:t xml:space="preserve">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5D64B16A"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ins w:id="24" w:author="Frederick Roth" w:date="2018-10-30T16:13:00Z"/>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ins w:id="25" w:author="Frederick Roth" w:date="2018-10-30T16:13:00Z"/>
          <w:bCs/>
          <w:iCs/>
          <w:color w:val="000000" w:themeColor="text1"/>
          <w:lang w:val="en-CA"/>
        </w:rPr>
      </w:pPr>
    </w:p>
    <w:p w14:paraId="7A9BAAA3" w14:textId="77777777" w:rsidR="006F65F4" w:rsidRDefault="0034556F" w:rsidP="005F13FF">
      <w:pPr>
        <w:jc w:val="both"/>
        <w:rPr>
          <w:ins w:id="26" w:author="Frederick Roth" w:date="2018-10-30T16:14:00Z"/>
        </w:rPr>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rPr>
          <w:ins w:id="27" w:author="Frederick Roth" w:date="2018-10-30T16:14:00Z"/>
        </w:rPr>
      </w:pPr>
    </w:p>
    <w:p w14:paraId="2FEF99C6" w14:textId="40EE2740" w:rsidR="00702E62" w:rsidRDefault="00FC3323" w:rsidP="005F13FF">
      <w:pPr>
        <w:jc w:val="both"/>
      </w:pPr>
      <w:del w:id="28" w:author="Frederick Roth" w:date="2018-10-30T15:54:00Z">
        <w:r w:rsidDel="00D23588">
          <w:delText xml:space="preserve">Overall, </w:delText>
        </w:r>
      </w:del>
      <w:del w:id="29" w:author="Frederick Roth" w:date="2018-10-30T15:53:00Z">
        <w:r w:rsidR="00702E62" w:rsidDel="00D23588">
          <w:delText xml:space="preserve">6,826 strains with 6,087 unique genotypes for which </w:delText>
        </w:r>
      </w:del>
      <w:ins w:id="30" w:author="Frederick Roth" w:date="2018-10-30T15:54:00Z">
        <w:r w:rsidR="00D23588">
          <w:t>C</w:t>
        </w:r>
      </w:ins>
      <w:ins w:id="31" w:author="Frederick Roth" w:date="2018-10-30T15:53:00Z">
        <w:r w:rsidR="00D23588">
          <w:t xml:space="preserve">onsidering </w:t>
        </w:r>
      </w:ins>
      <w:ins w:id="32" w:author="Frederick Roth" w:date="2018-10-30T15:54:00Z">
        <w:r w:rsidR="00D23588">
          <w:t xml:space="preserve">only those </w:t>
        </w:r>
      </w:ins>
      <w:ins w:id="33" w:author="Frederick Roth" w:date="2018-10-30T15:53:00Z">
        <w:r w:rsidR="00D23588">
          <w:t xml:space="preserve">strains with </w:t>
        </w:r>
      </w:ins>
      <w:r w:rsidR="00702E62">
        <w:t>both high-quality genotyping data and at least one unique tracking barcode</w:t>
      </w:r>
      <w:del w:id="34" w:author="Frederick Roth" w:date="2018-10-30T15:54:00Z">
        <w:r w:rsidR="00702E62" w:rsidDel="00D23588">
          <w:delText xml:space="preserve"> was identified were combined by mating type to yield a </w:delText>
        </w:r>
      </w:del>
      <w:del w:id="35" w:author="Frederick Roth" w:date="2018-10-30T15:57:00Z">
        <w:r w:rsidR="00702E62" w:rsidRPr="00233F15" w:rsidDel="00D23588">
          <w:delText>MAT</w:delText>
        </w:r>
        <w:r w:rsidR="00702E62" w:rsidRPr="00233F15" w:rsidDel="00D23588">
          <w:rPr>
            <w:b/>
          </w:rPr>
          <w:delText>a</w:delText>
        </w:r>
        <w:r w:rsidR="00702E62" w:rsidRPr="00233F15" w:rsidDel="00D23588">
          <w:delText xml:space="preserve"> </w:delText>
        </w:r>
      </w:del>
      <w:del w:id="36" w:author="Frederick Roth" w:date="2018-10-30T15:54:00Z">
        <w:r w:rsidR="00702E62" w:rsidDel="00D23588">
          <w:delText xml:space="preserve">pool (3,231 </w:delText>
        </w:r>
      </w:del>
      <w:del w:id="37" w:author="Frederick Roth" w:date="2018-10-30T15:57:00Z">
        <w:r w:rsidR="00702E62" w:rsidDel="00D23588">
          <w:delText>strains</w:delText>
        </w:r>
      </w:del>
      <w:del w:id="38" w:author="Frederick Roth" w:date="2018-10-30T15:55:00Z">
        <w:r w:rsidR="00702E62" w:rsidDel="00D23588">
          <w:delText xml:space="preserve">) </w:delText>
        </w:r>
      </w:del>
      <w:del w:id="39" w:author="Frederick Roth" w:date="2018-10-30T15:57:00Z">
        <w:r w:rsidR="00702E62" w:rsidRPr="00233F15" w:rsidDel="00D23588">
          <w:delText xml:space="preserve">and </w:delText>
        </w:r>
        <w:r w:rsidR="00702E62" w:rsidDel="00D23588">
          <w:delText xml:space="preserve">a </w:delText>
        </w:r>
        <w:r w:rsidR="00702E62" w:rsidRPr="00233F15" w:rsidDel="00D23588">
          <w:delText>MAT</w:delText>
        </w:r>
        <w:r w:rsidR="00702E62" w:rsidRPr="00233F15" w:rsidDel="00D23588">
          <w:rPr>
            <w:b/>
            <w:lang w:val="el-GR"/>
          </w:rPr>
          <w:delText>α</w:delText>
        </w:r>
        <w:r w:rsidR="00702E62" w:rsidDel="00D23588">
          <w:rPr>
            <w:lang w:val="en-CA"/>
          </w:rPr>
          <w:delText xml:space="preserve"> </w:delText>
        </w:r>
      </w:del>
      <w:del w:id="40" w:author="Frederick Roth" w:date="2018-10-30T15:55:00Z">
        <w:r w:rsidR="00702E62" w:rsidDel="00D23588">
          <w:rPr>
            <w:lang w:val="en-CA"/>
          </w:rPr>
          <w:delText xml:space="preserve">pool (3,595 </w:delText>
        </w:r>
      </w:del>
      <w:del w:id="41" w:author="Frederick Roth" w:date="2018-10-30T15:57:00Z">
        <w:r w:rsidR="00702E62" w:rsidDel="00D23588">
          <w:rPr>
            <w:lang w:val="en-CA"/>
          </w:rPr>
          <w:delText>strains</w:delText>
        </w:r>
      </w:del>
      <w:del w:id="42" w:author="Frederick Roth" w:date="2018-10-30T15:55:00Z">
        <w:r w:rsidR="00702E62" w:rsidDel="00D23588">
          <w:rPr>
            <w:lang w:val="en-CA"/>
          </w:rPr>
          <w:delText>)</w:delText>
        </w:r>
      </w:del>
      <w:del w:id="43" w:author="Frederick Roth" w:date="2018-10-30T15:57:00Z">
        <w:r w:rsidR="00702E62" w:rsidRPr="00233F15" w:rsidDel="00D23588">
          <w:rPr>
            <w:color w:val="000000"/>
          </w:rPr>
          <w:delText>.</w:delText>
        </w:r>
        <w:r w:rsidR="00702E62" w:rsidRPr="00233F15" w:rsidDel="00D23588">
          <w:rPr>
            <w:lang w:val="en-CA"/>
          </w:rPr>
          <w:delText xml:space="preserve">  </w:delText>
        </w:r>
      </w:del>
      <w:ins w:id="44" w:author="Frederick Roth" w:date="2018-10-30T15:55:00Z">
        <w:r w:rsidR="00D23588">
          <w:rPr>
            <w:lang w:val="en-CA"/>
          </w:rPr>
          <w:t xml:space="preserve">, this </w:t>
        </w:r>
      </w:ins>
      <w:ins w:id="45" w:author="Frederick Roth" w:date="2018-10-30T15:56:00Z">
        <w:r w:rsidR="00D23588">
          <w:rPr>
            <w:lang w:val="en-CA"/>
          </w:rPr>
          <w:t xml:space="preserve">yielded </w:t>
        </w:r>
      </w:ins>
      <w:ins w:id="46" w:author="Frederick Roth" w:date="2018-10-30T15:55:00Z">
        <w:r w:rsidR="00D23588" w:rsidRPr="00D23588">
          <w:rPr>
            <w:lang w:val="en-CA"/>
          </w:rPr>
          <w:t xml:space="preserve">6,826 </w:t>
        </w:r>
      </w:ins>
      <w:ins w:id="47" w:author="Frederick Roth" w:date="2018-10-30T15:56:00Z">
        <w:r w:rsidR="00D23588">
          <w:rPr>
            <w:lang w:val="en-CA"/>
          </w:rPr>
          <w:t xml:space="preserve">uniquely barcoded and genotyped </w:t>
        </w:r>
      </w:ins>
      <w:ins w:id="48" w:author="Frederick Roth" w:date="2018-10-30T15:55:00Z">
        <w:r w:rsidR="00D23588" w:rsidRPr="00D23588">
          <w:rPr>
            <w:lang w:val="en-CA"/>
          </w:rPr>
          <w:t>strains</w:t>
        </w:r>
      </w:ins>
      <w:ins w:id="49" w:author="Frederick Roth" w:date="2018-10-30T15:58:00Z">
        <w:r w:rsidR="00257D64">
          <w:rPr>
            <w:lang w:val="en-CA"/>
          </w:rPr>
          <w:t xml:space="preserve">, encompassing </w:t>
        </w:r>
      </w:ins>
      <w:ins w:id="50" w:author="Frederick Roth" w:date="2018-10-30T15:55:00Z">
        <w:r w:rsidR="00D23588" w:rsidRPr="00D23588">
          <w:rPr>
            <w:lang w:val="en-CA"/>
          </w:rPr>
          <w:t>6,087 unique genotypes</w:t>
        </w:r>
        <w:r w:rsidR="00D23588">
          <w:rPr>
            <w:lang w:val="en-CA"/>
          </w:rPr>
          <w:t>.</w:t>
        </w:r>
      </w:ins>
      <w:ins w:id="51" w:author="Frederick Roth" w:date="2018-10-30T15:57:00Z">
        <w:r w:rsidR="00D23588">
          <w:rPr>
            <w:lang w:val="en-CA"/>
          </w:rPr>
          <w:t xml:space="preserve"> </w:t>
        </w:r>
        <w:r w:rsidR="00D23588">
          <w:t xml:space="preserve">These strains were </w:t>
        </w:r>
      </w:ins>
      <w:ins w:id="52" w:author="Frederick Roth" w:date="2018-10-30T16:00:00Z">
        <w:r w:rsidR="00257D64">
          <w:t xml:space="preserve">grouped </w:t>
        </w:r>
      </w:ins>
      <w:ins w:id="53" w:author="Frederick Roth" w:date="2018-10-30T16:01:00Z">
        <w:r w:rsidR="00257D64">
          <w:t>by matin</w:t>
        </w:r>
      </w:ins>
      <w:ins w:id="54" w:author="Frederick Roth" w:date="2018-10-30T16:02:00Z">
        <w:r w:rsidR="00257D64">
          <w:t xml:space="preserve">g type </w:t>
        </w:r>
      </w:ins>
      <w:ins w:id="55" w:author="Frederick Roth" w:date="2018-10-30T16:01:00Z">
        <w:r w:rsidR="00257D64">
          <w:t xml:space="preserve">to </w:t>
        </w:r>
      </w:ins>
      <w:ins w:id="56" w:author="Frederick Roth" w:date="2018-10-30T15:59:00Z">
        <w:r w:rsidR="00257D64">
          <w:t xml:space="preserve">yield </w:t>
        </w:r>
      </w:ins>
      <w:ins w:id="57" w:author="Frederick Roth" w:date="2018-10-30T16:01:00Z">
        <w:r w:rsidR="00257D64">
          <w:t xml:space="preserve">one pool of </w:t>
        </w:r>
      </w:ins>
      <w:ins w:id="58" w:author="Frederick Roth" w:date="2018-10-30T15:57:00Z">
        <w:r w:rsidR="00D23588">
          <w:t xml:space="preserve">3,231 </w:t>
        </w:r>
        <w:r w:rsidR="00D23588" w:rsidRPr="00233F15">
          <w:t>MAT</w:t>
        </w:r>
        <w:r w:rsidR="00D23588" w:rsidRPr="00233F15">
          <w:rPr>
            <w:b/>
          </w:rPr>
          <w:t>a</w:t>
        </w:r>
        <w:r w:rsidR="00D23588" w:rsidRPr="00233F15">
          <w:t xml:space="preserve"> </w:t>
        </w:r>
      </w:ins>
      <w:ins w:id="59" w:author="Frederick Roth" w:date="2018-10-30T16:01:00Z">
        <w:r w:rsidR="00257D64">
          <w:t xml:space="preserve">strains </w:t>
        </w:r>
      </w:ins>
      <w:ins w:id="60" w:author="Frederick Roth" w:date="2018-10-30T15:57:00Z">
        <w:r w:rsidR="00D23588" w:rsidRPr="00233F15">
          <w:t xml:space="preserve">and </w:t>
        </w:r>
      </w:ins>
      <w:ins w:id="61" w:author="Frederick Roth" w:date="2018-10-30T16:01:00Z">
        <w:r w:rsidR="00257D64">
          <w:t xml:space="preserve">another pool of </w:t>
        </w:r>
      </w:ins>
      <w:ins w:id="62" w:author="Frederick Roth" w:date="2018-10-30T15:57:00Z">
        <w:r w:rsidR="00D23588">
          <w:t xml:space="preserve">3,595 </w:t>
        </w:r>
        <w:r w:rsidR="00D23588" w:rsidRPr="00233F15">
          <w:t>MAT</w:t>
        </w:r>
        <w:r w:rsidR="00D23588" w:rsidRPr="00233F15">
          <w:rPr>
            <w:b/>
            <w:lang w:val="el-GR"/>
          </w:rPr>
          <w:t>α</w:t>
        </w:r>
        <w:r w:rsidR="00D23588">
          <w:rPr>
            <w:lang w:val="en-CA"/>
          </w:rPr>
          <w:t xml:space="preserve"> strains</w:t>
        </w:r>
        <w:r w:rsidR="00D23588" w:rsidRPr="00233F15">
          <w:rPr>
            <w:color w:val="000000"/>
          </w:rPr>
          <w:t>.</w:t>
        </w:r>
        <w:r w:rsidR="00D23588" w:rsidRPr="00233F15">
          <w:rPr>
            <w:lang w:val="en-CA"/>
          </w:rPr>
          <w:t xml:space="preserve"> </w:t>
        </w:r>
      </w:ins>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0E9E5312"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2DF2508"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w:t>
      </w:r>
      <w:r>
        <w:rPr>
          <w:lang w:val="en-CA"/>
        </w:rPr>
        <w:t xml:space="preserve">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 xml:space="preserve">further </w:t>
      </w:r>
      <w:commentRangeStart w:id="63"/>
      <w:commentRangeStart w:id="64"/>
      <w:r w:rsidR="0015719A">
        <w:rPr>
          <w:lang w:val="en-CA"/>
        </w:rPr>
        <w:t>analyses</w:t>
      </w:r>
      <w:commentRangeEnd w:id="63"/>
      <w:r w:rsidR="0015719A">
        <w:rPr>
          <w:rStyle w:val="CommentReference"/>
          <w:rFonts w:asciiTheme="minorHAnsi" w:hAnsiTheme="minorHAnsi" w:cstheme="minorBidi"/>
        </w:rPr>
        <w:commentReference w:id="63"/>
      </w:r>
      <w:commentRangeEnd w:id="64"/>
      <w:r w:rsidR="00ED6482">
        <w:rPr>
          <w:rStyle w:val="CommentReference"/>
          <w:rFonts w:asciiTheme="minorHAnsi" w:hAnsiTheme="minorHAnsi" w:cstheme="minorBidi"/>
        </w:rPr>
        <w:commentReference w:id="64"/>
      </w:r>
      <w:r w:rsidR="0015719A">
        <w:rPr>
          <w:lang w:val="en-CA"/>
        </w:rPr>
        <w:t xml:space="preserve">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 xml:space="preserve">(Data </w:t>
      </w:r>
      <w:r w:rsidR="00C670A2" w:rsidRPr="00AA3ABF">
        <w:rPr>
          <w:color w:val="000000"/>
          <w:highlight w:val="yellow"/>
        </w:rPr>
        <w:t>XX</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t>
      </w:r>
      <w:commentRangeStart w:id="65"/>
      <w:r w:rsidR="00BE22E9">
        <w:rPr>
          <w:lang w:val="en-CA"/>
        </w:rPr>
        <w:t>We</w:t>
      </w:r>
      <w:commentRangeEnd w:id="65"/>
      <w:r w:rsidR="00ED1511">
        <w:rPr>
          <w:rStyle w:val="CommentReference"/>
          <w:rFonts w:asciiTheme="minorHAnsi" w:hAnsiTheme="minorHAnsi" w:cstheme="minorBidi"/>
        </w:rPr>
        <w:commentReference w:id="65"/>
      </w:r>
      <w:r w:rsidR="00BE22E9">
        <w:rPr>
          <w:lang w:val="en-CA"/>
        </w:rPr>
        <w:t xml:space="preserv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2CC53BAA" w:rsidR="00841AA5" w:rsidRDefault="006F65F4" w:rsidP="006F65F4">
      <w:pPr>
        <w:widowControl w:val="0"/>
        <w:autoSpaceDE w:val="0"/>
        <w:autoSpaceDN w:val="0"/>
        <w:adjustRightInd w:val="0"/>
        <w:jc w:val="both"/>
        <w:rPr>
          <w:color w:val="000000"/>
        </w:rPr>
      </w:pPr>
      <w:r>
        <w:rPr>
          <w:color w:val="000000"/>
        </w:rPr>
        <w:t xml:space="preserve">For </w:t>
      </w:r>
      <w:r>
        <w:rPr>
          <w:color w:val="000000"/>
        </w:rPr>
        <w:t xml:space="preserve">an </w:t>
      </w:r>
      <w:r>
        <w:rPr>
          <w:color w:val="000000"/>
        </w:rPr>
        <w:t>initial analysis, we sought to limit the complexity of the genetic landscape</w:t>
      </w:r>
      <w:r>
        <w:rPr>
          <w:color w:val="000000"/>
        </w:rPr>
        <w:t xml:space="preserve"> to </w:t>
      </w:r>
      <w:r w:rsidR="00E67C81">
        <w:rPr>
          <w:color w:val="000000"/>
        </w:rPr>
        <w:t xml:space="preserve">the subset of ABC transporters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w:t>
      </w:r>
      <w:r>
        <w:rPr>
          <w:color w:val="000000"/>
        </w:rPr>
        <w:t>for this set of drugs</w:t>
      </w:r>
      <w:r w:rsidR="00D63079">
        <w:rPr>
          <w:color w:val="000000"/>
        </w:rPr>
        <w:t xml:space="preserve">.  </w:t>
      </w:r>
      <w:r>
        <w:rPr>
          <w:color w:val="000000"/>
        </w:rPr>
        <w:t xml:space="preserve">We applied the </w:t>
      </w:r>
      <w:r w:rsidR="00E92791">
        <w:rPr>
          <w:color w:val="000000"/>
        </w:rPr>
        <w:t xml:space="preserve">above-described </w:t>
      </w:r>
      <w:r>
        <w:rPr>
          <w:color w:val="000000"/>
        </w:rPr>
        <w:t xml:space="preserve">generalized linear model </w:t>
      </w:r>
      <w:r w:rsidR="00E92791">
        <w:rPr>
          <w:color w:val="000000"/>
        </w:rPr>
        <w:t xml:space="preserve">to </w:t>
      </w:r>
      <w:r w:rsidR="00E92791">
        <w:rPr>
          <w:color w:val="000000"/>
        </w:rPr>
        <w:t xml:space="preserve">identify </w:t>
      </w:r>
      <w:r w:rsidR="00E92791">
        <w:rPr>
          <w:color w:val="000000"/>
        </w:rPr>
        <w:t xml:space="preserve">and quantitatively model </w:t>
      </w:r>
      <w:r w:rsidR="00E92791">
        <w:rPr>
          <w:color w:val="000000"/>
        </w:rPr>
        <w:t xml:space="preserve">associations between individual </w:t>
      </w:r>
      <w:r>
        <w:rPr>
          <w:color w:val="000000"/>
        </w:rPr>
        <w:t>knockout</w:t>
      </w:r>
      <w:r w:rsidR="00E92791">
        <w:rPr>
          <w:color w:val="000000"/>
        </w:rPr>
        <w:t>s</w:t>
      </w:r>
      <w:r>
        <w:rPr>
          <w:color w:val="000000"/>
        </w:rPr>
        <w:t xml:space="preserve"> </w:t>
      </w:r>
      <w:r w:rsidR="00E92791">
        <w:rPr>
          <w:color w:val="000000"/>
        </w:rPr>
        <w:t xml:space="preserve">and drug </w:t>
      </w:r>
      <w:r w:rsidR="00E92791">
        <w:rPr>
          <w:color w:val="000000"/>
        </w:rPr>
        <w:t>resistanc</w:t>
      </w:r>
      <w:r w:rsidR="00E92791">
        <w:rPr>
          <w:color w:val="000000"/>
        </w:rPr>
        <w:t xml:space="preserve">e </w:t>
      </w:r>
      <w:r w:rsidR="00E92791">
        <w:rPr>
          <w:color w:val="000000"/>
        </w:rPr>
        <w:t>(see Methods)</w:t>
      </w:r>
      <w:r w:rsidR="00E92791">
        <w:rPr>
          <w:color w:val="000000"/>
        </w:rPr>
        <w:t>.</w:t>
      </w:r>
      <w:r w:rsidR="00E92791">
        <w:rPr>
          <w:color w:val="000000"/>
        </w:rPr>
        <w:t xml:space="preserve"> </w:t>
      </w:r>
      <w:r w:rsidR="00E92791">
        <w:rPr>
          <w:color w:val="000000"/>
        </w:rPr>
        <w:t>S</w:t>
      </w:r>
      <w:r w:rsidR="00E92791" w:rsidRPr="00E92791">
        <w:rPr>
          <w:color w:val="000000"/>
        </w:rPr>
        <w:t xml:space="preserve">trong drug-knockout associations </w:t>
      </w:r>
      <w:r w:rsidR="00E92791">
        <w:rPr>
          <w:color w:val="000000"/>
        </w:rPr>
        <w:t xml:space="preserve">were defined by a </w:t>
      </w:r>
      <w:r w:rsidR="00E92791" w:rsidRPr="00E92791">
        <w:rPr>
          <w:color w:val="000000"/>
        </w:rPr>
        <w:t xml:space="preserve">&gt;10% </w:t>
      </w:r>
      <w:r w:rsidR="00E92791">
        <w:rPr>
          <w:color w:val="000000"/>
        </w:rPr>
        <w:t xml:space="preserve">change </w:t>
      </w:r>
      <w:r w:rsidR="00E92791" w:rsidRPr="00E92791">
        <w:rPr>
          <w:color w:val="000000"/>
        </w:rPr>
        <w:t>in modeled resistance</w:t>
      </w:r>
      <w:r w:rsidR="00E92791">
        <w:rPr>
          <w:color w:val="000000"/>
        </w:rPr>
        <w:t xml:space="preserve">, while </w:t>
      </w:r>
      <w:r w:rsidR="00E92791">
        <w:rPr>
          <w:color w:val="000000"/>
        </w:rPr>
        <w:t>other significant association</w:t>
      </w:r>
      <w:r w:rsidR="00E92791">
        <w:rPr>
          <w:color w:val="000000"/>
        </w:rPr>
        <w:t>s</w:t>
      </w:r>
      <w:r w:rsidR="00E92791">
        <w:rPr>
          <w:color w:val="000000"/>
        </w:rPr>
        <w:t xml:space="preserve"> were </w:t>
      </w:r>
      <w:r w:rsidR="00E92791">
        <w:rPr>
          <w:color w:val="000000"/>
        </w:rPr>
        <w:t xml:space="preserve">defined to be </w:t>
      </w:r>
      <w:r w:rsidR="00E92791">
        <w:rPr>
          <w:color w:val="000000"/>
        </w:rPr>
        <w:t>weak</w:t>
      </w:r>
      <w:r w:rsidR="00E92791">
        <w:rPr>
          <w:color w:val="000000"/>
        </w:rPr>
        <w:t xml:space="preserve">.  In total we found </w:t>
      </w:r>
      <w:r w:rsidR="00E92791">
        <w:rPr>
          <w:color w:val="000000"/>
        </w:rPr>
        <w:t>63 drug-knockout associations, of which [</w:t>
      </w:r>
      <w:r w:rsidR="00E92791" w:rsidRPr="008547AD">
        <w:rPr>
          <w:color w:val="000000"/>
          <w:highlight w:val="yellow"/>
        </w:rPr>
        <w:t>XXX</w:t>
      </w:r>
      <w:r w:rsidR="00E92791">
        <w:rPr>
          <w:color w:val="000000"/>
        </w:rPr>
        <w:t>] were strong</w:t>
      </w:r>
      <w:r w:rsidR="00EE66A8">
        <w:rPr>
          <w:color w:val="000000"/>
        </w:rPr>
        <w:t xml:space="preserve"> (Data S</w:t>
      </w:r>
      <w:r w:rsidR="00EE66A8" w:rsidRPr="008547AD">
        <w:rPr>
          <w:color w:val="000000"/>
          <w:highlight w:val="yellow"/>
        </w:rPr>
        <w:t>X</w:t>
      </w:r>
      <w:r w:rsidR="00EE66A8">
        <w:rPr>
          <w:color w:val="000000"/>
        </w:rPr>
        <w:t>)</w:t>
      </w:r>
      <w:r w:rsidR="00E92791">
        <w:rPr>
          <w:color w:val="000000"/>
        </w:rPr>
        <w:t>.</w:t>
      </w:r>
      <w:r w:rsidR="00EE66A8">
        <w:rPr>
          <w:color w:val="000000"/>
        </w:rPr>
        <w:t xml:space="preserve"> </w:t>
      </w:r>
      <w:r w:rsidR="00EE66A8">
        <w:rPr>
          <w:color w:val="000000"/>
        </w:rPr>
        <w:t xml:space="preserve"> </w:t>
      </w:r>
    </w:p>
    <w:p w14:paraId="7556AA86" w14:textId="77777777" w:rsidR="00841AA5" w:rsidRDefault="00841AA5" w:rsidP="006F65F4">
      <w:pPr>
        <w:widowControl w:val="0"/>
        <w:autoSpaceDE w:val="0"/>
        <w:autoSpaceDN w:val="0"/>
        <w:adjustRightInd w:val="0"/>
        <w:jc w:val="both"/>
        <w:rPr>
          <w:color w:val="000000"/>
        </w:rPr>
      </w:pPr>
    </w:p>
    <w:p w14:paraId="41CC876F" w14:textId="44695B5A" w:rsidR="00EE66A8" w:rsidRDefault="00EE66A8" w:rsidP="006F65F4">
      <w:pPr>
        <w:widowControl w:val="0"/>
        <w:autoSpaceDE w:val="0"/>
        <w:autoSpaceDN w:val="0"/>
        <w:adjustRightInd w:val="0"/>
        <w:jc w:val="both"/>
        <w:rPr>
          <w:color w:val="000000"/>
        </w:rPr>
      </w:pPr>
      <w:r>
        <w:rPr>
          <w:color w:val="000000"/>
        </w:rPr>
        <w:t xml:space="preserve">Because </w:t>
      </w:r>
      <w:r w:rsidR="006F65F4" w:rsidRPr="00137983">
        <w:rPr>
          <w:color w:val="000000"/>
        </w:rPr>
        <w:t>87% of the single-gene associations</w:t>
      </w:r>
      <w:r w:rsidR="006F65F4">
        <w:rPr>
          <w:color w:val="000000"/>
        </w:rPr>
        <w:t xml:space="preserve"> (82% of weak associations and 100% of strong associations)</w:t>
      </w:r>
      <w:r w:rsidR="006F65F4" w:rsidRPr="00137983">
        <w:rPr>
          <w:color w:val="000000"/>
        </w:rPr>
        <w:t xml:space="preserve"> involved only five ABC transporters</w:t>
      </w:r>
      <w:r w:rsidR="006F65F4">
        <w:rPr>
          <w:color w:val="000000"/>
        </w:rPr>
        <w:t>—</w:t>
      </w:r>
      <w:r w:rsidR="006F65F4" w:rsidRPr="00137983">
        <w:rPr>
          <w:i/>
          <w:color w:val="000000"/>
        </w:rPr>
        <w:t>snq2∆</w:t>
      </w:r>
      <w:r w:rsidR="006F65F4" w:rsidRPr="00137983">
        <w:rPr>
          <w:color w:val="000000"/>
        </w:rPr>
        <w:t>,</w:t>
      </w:r>
      <w:r w:rsidR="006F65F4" w:rsidRPr="00137983">
        <w:rPr>
          <w:i/>
          <w:color w:val="000000"/>
        </w:rPr>
        <w:t xml:space="preserve"> pdr5∆</w:t>
      </w:r>
      <w:r w:rsidR="006F65F4" w:rsidRPr="00137983">
        <w:rPr>
          <w:color w:val="000000"/>
        </w:rPr>
        <w:t xml:space="preserve">, </w:t>
      </w:r>
      <w:r w:rsidR="006F65F4" w:rsidRPr="00137983">
        <w:rPr>
          <w:i/>
          <w:color w:val="000000"/>
        </w:rPr>
        <w:t>yor1∆</w:t>
      </w:r>
      <w:r w:rsidR="006F65F4" w:rsidRPr="00137983">
        <w:rPr>
          <w:color w:val="000000"/>
        </w:rPr>
        <w:t xml:space="preserve">, </w:t>
      </w:r>
      <w:r w:rsidR="006F65F4" w:rsidRPr="00137983">
        <w:rPr>
          <w:i/>
          <w:color w:val="000000"/>
        </w:rPr>
        <w:t>ycf1∆</w:t>
      </w:r>
      <w:r w:rsidR="006F65F4" w:rsidRPr="00137983">
        <w:rPr>
          <w:color w:val="000000"/>
        </w:rPr>
        <w:t>, and</w:t>
      </w:r>
      <w:r w:rsidR="006F65F4">
        <w:rPr>
          <w:color w:val="000000"/>
        </w:rPr>
        <w:t xml:space="preserve"> </w:t>
      </w:r>
      <w:r w:rsidR="006F65F4" w:rsidRPr="00233F15">
        <w:rPr>
          <w:i/>
          <w:color w:val="000000"/>
        </w:rPr>
        <w:t>ybt1∆</w:t>
      </w:r>
      <w:r w:rsidR="006F65F4">
        <w:rPr>
          <w:color w:val="000000"/>
        </w:rPr>
        <w:t xml:space="preserve">—we </w:t>
      </w:r>
      <w:r>
        <w:rPr>
          <w:color w:val="000000"/>
        </w:rPr>
        <w:t xml:space="preserve">initially </w:t>
      </w:r>
      <w:r w:rsidR="006F65F4">
        <w:rPr>
          <w:color w:val="000000"/>
        </w:rPr>
        <w:t xml:space="preserve">restricted our attention to these transporters.  </w:t>
      </w:r>
      <w:r>
        <w:rPr>
          <w:color w:val="000000"/>
        </w:rPr>
        <w:t xml:space="preserve">For these five </w:t>
      </w:r>
      <w:r w:rsidR="00A534E1">
        <w:rPr>
          <w:color w:val="000000"/>
        </w:rPr>
        <w:t>‘frequently-</w:t>
      </w:r>
      <w:ins w:id="66" w:author="Albi Celaj [2]" w:date="2018-11-01T16:43:00Z">
        <w:r w:rsidR="00CB3508">
          <w:rPr>
            <w:color w:val="000000"/>
          </w:rPr>
          <w:t>associated</w:t>
        </w:r>
      </w:ins>
      <w:del w:id="67" w:author="Albi Celaj [2]" w:date="2018-11-01T16:43:00Z">
        <w:r w:rsidDel="00CB3508">
          <w:rPr>
            <w:color w:val="000000"/>
          </w:rPr>
          <w:delText>transpor</w:delText>
        </w:r>
      </w:del>
      <w:del w:id="68" w:author="Albi Celaj [2]" w:date="2018-11-01T16:42:00Z">
        <w:r w:rsidDel="00CB3508">
          <w:rPr>
            <w:color w:val="000000"/>
          </w:rPr>
          <w:delText>ters</w:delText>
        </w:r>
      </w:del>
      <w:r w:rsidR="00A534E1">
        <w:rPr>
          <w:color w:val="000000"/>
        </w:rPr>
        <w:t>’</w:t>
      </w:r>
      <w:r>
        <w:rPr>
          <w:color w:val="000000"/>
        </w:rPr>
        <w:t xml:space="preserve">, we recovered </w:t>
      </w:r>
      <w:r w:rsidRPr="00137983">
        <w:rPr>
          <w:color w:val="000000"/>
        </w:rPr>
        <w:t xml:space="preserve">16 </w:t>
      </w:r>
      <w:r>
        <w:rPr>
          <w:color w:val="000000"/>
        </w:rPr>
        <w:t xml:space="preserve">of </w:t>
      </w:r>
      <w:r w:rsidRPr="00137983">
        <w:rPr>
          <w:color w:val="000000"/>
        </w:rPr>
        <w:t xml:space="preserve">21 previously-reported single-knockout phenotypes, including 6 out of </w:t>
      </w:r>
      <w:r>
        <w:rPr>
          <w:color w:val="000000"/>
        </w:rPr>
        <w:t xml:space="preserve">the </w:t>
      </w:r>
      <w:r w:rsidRPr="00137983">
        <w:rPr>
          <w:color w:val="000000"/>
        </w:rPr>
        <w:t xml:space="preserve">7 which had been reported in at least two publications (Fig. S4; </w:t>
      </w:r>
      <w:r w:rsidRPr="002067AD">
        <w:rPr>
          <w:color w:val="000000"/>
          <w:highlight w:val="yellow"/>
        </w:rPr>
        <w:t>Data S7</w:t>
      </w:r>
      <w:r w:rsidRPr="00137983">
        <w:rPr>
          <w:color w:val="000000"/>
        </w:rPr>
        <w:t xml:space="preserve">).  </w:t>
      </w:r>
      <w:r>
        <w:rPr>
          <w:color w:val="000000"/>
        </w:rPr>
        <w:t>Among the novel drug-knockout associations, 39</w:t>
      </w:r>
      <w:r w:rsidRPr="00137983">
        <w:rPr>
          <w:color w:val="000000"/>
        </w:rPr>
        <w:t xml:space="preserve"> </w:t>
      </w:r>
      <w:r>
        <w:rPr>
          <w:color w:val="000000"/>
        </w:rPr>
        <w:t xml:space="preserve">were </w:t>
      </w:r>
      <w:r w:rsidRPr="00137983">
        <w:rPr>
          <w:color w:val="000000"/>
        </w:rPr>
        <w:t>weak</w:t>
      </w:r>
      <w:r>
        <w:rPr>
          <w:color w:val="000000"/>
        </w:rPr>
        <w:t xml:space="preserve"> and 8 were </w:t>
      </w:r>
      <w:r w:rsidRPr="00137983">
        <w:rPr>
          <w:color w:val="000000"/>
        </w:rPr>
        <w:t>strong</w:t>
      </w:r>
      <w:r>
        <w:rPr>
          <w:color w:val="000000"/>
        </w:rPr>
        <w:t xml:space="preserve">.  </w:t>
      </w:r>
      <w:r w:rsidR="00A534E1">
        <w:rPr>
          <w:color w:val="000000"/>
        </w:rPr>
        <w:t xml:space="preserve">For </w:t>
      </w:r>
      <w:r>
        <w:rPr>
          <w:color w:val="000000"/>
        </w:rPr>
        <w:t xml:space="preserve">the </w:t>
      </w:r>
      <w:r w:rsidRPr="00137983">
        <w:rPr>
          <w:color w:val="000000"/>
        </w:rPr>
        <w:t>vacuolar ABC transporter</w:t>
      </w:r>
      <w:r>
        <w:rPr>
          <w:color w:val="000000"/>
        </w:rPr>
        <w:t xml:space="preserve">s </w:t>
      </w:r>
      <w:r>
        <w:rPr>
          <w:i/>
          <w:color w:val="000000"/>
        </w:rPr>
        <w:t>YCF1</w:t>
      </w:r>
      <w:r>
        <w:rPr>
          <w:color w:val="000000"/>
        </w:rPr>
        <w:t xml:space="preserve"> and </w:t>
      </w:r>
      <w:r>
        <w:rPr>
          <w:i/>
          <w:color w:val="000000"/>
        </w:rPr>
        <w:t>YBT</w:t>
      </w:r>
      <w:r w:rsidRPr="00137983">
        <w:rPr>
          <w:i/>
          <w:color w:val="000000"/>
        </w:rPr>
        <w:t>1</w:t>
      </w:r>
      <w:r>
        <w:rPr>
          <w:color w:val="000000"/>
        </w:rPr>
        <w:t xml:space="preserve">, </w:t>
      </w:r>
      <w:r w:rsidR="00A534E1">
        <w:rPr>
          <w:color w:val="000000"/>
        </w:rPr>
        <w:t xml:space="preserve">18 drug-knockout associations were found, </w:t>
      </w:r>
      <w:r>
        <w:rPr>
          <w:color w:val="000000"/>
        </w:rPr>
        <w:t xml:space="preserve">all of which were novel </w:t>
      </w:r>
      <w:r w:rsidRPr="00137983">
        <w:rPr>
          <w:color w:val="000000"/>
        </w:rPr>
        <w:t xml:space="preserve">(Fig. S4, </w:t>
      </w:r>
      <w:r w:rsidRPr="002067AD">
        <w:rPr>
          <w:color w:val="000000"/>
          <w:highlight w:val="yellow"/>
        </w:rPr>
        <w:t>Data S6</w:t>
      </w:r>
      <w:r w:rsidRPr="00137983">
        <w:rPr>
          <w:color w:val="000000"/>
        </w:rPr>
        <w:t xml:space="preserve">).  Taken together, we detected </w:t>
      </w:r>
      <w:r>
        <w:rPr>
          <w:color w:val="000000"/>
        </w:rPr>
        <w:t>76%</w:t>
      </w:r>
      <w:r w:rsidRPr="00137983">
        <w:rPr>
          <w:color w:val="000000"/>
        </w:rPr>
        <w:t xml:space="preserve"> of </w:t>
      </w:r>
      <w:r>
        <w:rPr>
          <w:color w:val="000000"/>
        </w:rPr>
        <w:t xml:space="preserve">21 </w:t>
      </w:r>
      <w:r w:rsidRPr="00137983">
        <w:rPr>
          <w:color w:val="000000"/>
        </w:rPr>
        <w:t xml:space="preserve">previous associations </w:t>
      </w:r>
      <w:r w:rsidR="00A534E1">
        <w:rPr>
          <w:color w:val="000000"/>
        </w:rPr>
        <w:t xml:space="preserve">between drugs and individual knockouts of the 16 targeted transporters, </w:t>
      </w:r>
      <w:r w:rsidRPr="00137983">
        <w:rPr>
          <w:color w:val="000000"/>
        </w:rPr>
        <w:t xml:space="preserve">while revealing </w:t>
      </w:r>
      <w:r>
        <w:rPr>
          <w:color w:val="000000"/>
        </w:rPr>
        <w:t>47</w:t>
      </w:r>
      <w:r w:rsidRPr="00137983">
        <w:rPr>
          <w:color w:val="000000"/>
        </w:rPr>
        <w:t xml:space="preserve"> new associations.</w:t>
      </w:r>
      <w:r>
        <w:rPr>
          <w:color w:val="000000"/>
        </w:rPr>
        <w:t xml:space="preserve">  </w:t>
      </w:r>
    </w:p>
    <w:p w14:paraId="1ACCEDA8" w14:textId="3DA060A9"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w:t>
      </w:r>
      <w:r w:rsidR="00CC2383">
        <w:rPr>
          <w:color w:val="000000"/>
        </w:rPr>
        <w:lastRenderedPageBreak/>
        <w:t xml:space="preserve">the 32 </w:t>
      </w:r>
      <w:r w:rsidR="00A534E1">
        <w:rPr>
          <w:color w:val="000000"/>
        </w:rPr>
        <w:t xml:space="preserve">( </w:t>
      </w:r>
      <w:del w:id="69" w:author="Albi Celaj [2]" w:date="2018-11-01T16:43:00Z">
        <w:r w:rsidR="00A534E1" w:rsidDel="004E32CE">
          <w:rPr>
            <w:color w:val="000000"/>
          </w:rPr>
          <w:delText xml:space="preserve">= </w:delText>
        </w:r>
      </w:del>
      <w:r w:rsidR="00A534E1">
        <w:rPr>
          <w:color w:val="000000"/>
        </w:rPr>
        <w:t>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w:t>
      </w:r>
      <w:r w:rsidR="00772F98" w:rsidRPr="00D66545">
        <w:rPr>
          <w:color w:val="000000"/>
        </w:rPr>
        <w:lastRenderedPageBreak/>
        <w:t xml:space="preserve">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749FD3F5"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70"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70"/>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5AF28219"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w:t>
      </w:r>
      <w:r>
        <w:rPr>
          <w:color w:val="000000"/>
          <w:lang w:val="en-CA"/>
        </w:rPr>
        <w:t xml:space="preserve"> (</w:t>
      </w:r>
      <w:r>
        <w:rPr>
          <w:color w:val="000000"/>
          <w:lang w:val="en-CA"/>
        </w:rPr>
        <w:t xml:space="preserve">grouping the results </w:t>
      </w:r>
      <w:r>
        <w:rPr>
          <w:color w:val="000000"/>
          <w:lang w:val="en-CA"/>
        </w:rPr>
        <w:t xml:space="preserve">to clearly show the </w:t>
      </w:r>
      <w:r>
        <w:rPr>
          <w:color w:val="000000"/>
          <w:lang w:val="en-CA"/>
        </w:rPr>
        <w:t>reduced and relatively uniform fluconazol</w:t>
      </w:r>
      <w:r>
        <w:rPr>
          <w:color w:val="000000"/>
          <w:lang w:val="en-CA"/>
        </w:rPr>
        <w:t xml:space="preserve">e </w:t>
      </w:r>
      <w:r>
        <w:rPr>
          <w:color w:val="000000"/>
          <w:lang w:val="en-CA"/>
        </w:rPr>
        <w:t xml:space="preserve">resistance that is conveyed by deleting </w:t>
      </w:r>
      <w:r w:rsidRPr="00F67D9D">
        <w:rPr>
          <w:i/>
          <w:color w:val="000000"/>
        </w:rPr>
        <w:t>PDR5</w:t>
      </w:r>
      <w:r>
        <w:rPr>
          <w:color w:val="000000"/>
          <w:lang w:val="en-CA"/>
        </w:rPr>
        <w:t xml:space="preserve"> </w:t>
      </w:r>
      <w:r>
        <w:rPr>
          <w:color w:val="000000"/>
          <w:lang w:val="en-CA"/>
        </w:rPr>
        <w:t>in every genetic background</w:t>
      </w:r>
      <w:r>
        <w:rPr>
          <w:color w:val="000000"/>
          <w:lang w:val="en-CA"/>
        </w:rPr>
        <w:t xml:space="preserve"> </w:t>
      </w:r>
      <w:r>
        <w:rPr>
          <w:color w:val="000000"/>
          <w:lang w:val="en-CA"/>
        </w:rPr>
        <w:t>(Fig. 3B)</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CD7AB67"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xml:space="preserve">, </w:t>
      </w:r>
      <w:commentRangeStart w:id="71"/>
      <w:r w:rsidR="00594616">
        <w:rPr>
          <w:color w:val="000000"/>
        </w:rPr>
        <w:t>with the exception of beauvericin</w:t>
      </w:r>
      <w:commentRangeEnd w:id="71"/>
      <w:r w:rsidR="00594616">
        <w:rPr>
          <w:rStyle w:val="CommentReference"/>
          <w:rFonts w:asciiTheme="minorHAnsi" w:hAnsiTheme="minorHAnsi" w:cstheme="minorBidi"/>
        </w:rPr>
        <w:commentReference w:id="71"/>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(Fig.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D660A4">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lt;/sup&gt;","plainTextFormattedCitation":"34,45–47","previouslyFormattedCitation":"&lt;sup&gt;34,45–47&lt;/sup&gt;"},"properties":{"noteIndex":0},"schema":"https://github.com/citation-style-language/schema/raw/master/csl-citation.json"}</w:instrText>
      </w:r>
      <w:r w:rsidR="00506324">
        <w:rPr>
          <w:color w:val="000000"/>
        </w:rPr>
        <w:fldChar w:fldCharType="separate"/>
      </w:r>
      <w:r w:rsidR="000C5C2F" w:rsidRPr="000C5C2F">
        <w:rPr>
          <w:noProof/>
          <w:color w:val="000000"/>
          <w:vertAlign w:val="superscript"/>
        </w:rPr>
        <w:t>34,45–47</w:t>
      </w:r>
      <w:r w:rsidR="00506324">
        <w:rPr>
          <w:color w:val="000000"/>
        </w:rPr>
        <w:fldChar w:fldCharType="end"/>
      </w:r>
      <w:r w:rsidR="003A0327">
        <w:rPr>
          <w:color w:val="000000"/>
        </w:rPr>
        <w:t xml:space="preserve">, </w:t>
      </w:r>
      <w:r w:rsidR="000D06E5">
        <w:rPr>
          <w:color w:val="000000"/>
        </w:rPr>
        <w:t>many weak single-</w:t>
      </w:r>
      <w:r w:rsidR="000D06E5">
        <w:rPr>
          <w:color w:val="000000"/>
        </w:rPr>
        <w:lastRenderedPageBreak/>
        <w:t>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009C2A0C" w:rsidRPr="00233F15">
        <w:rPr>
          <w:bCs/>
          <w:i/>
          <w:iCs/>
          <w:color w:val="000000" w:themeColor="text1"/>
        </w:rPr>
        <w:t>∆</w:t>
      </w:r>
      <w:r w:rsidR="009C2A0C">
        <w:rPr>
          <w:bCs/>
          <w:iCs/>
          <w:color w:val="000000" w:themeColor="text1"/>
        </w:rPr>
        <w:t xml:space="preserve"> </w:t>
      </w:r>
      <w:r w:rsidRPr="00233F15">
        <w:rPr>
          <w:bCs/>
          <w:iCs/>
          <w:color w:val="000000" w:themeColor="text1"/>
        </w:rPr>
        <w:t>and</w:t>
      </w:r>
      <w:r w:rsidR="009C2A0C">
        <w:rPr>
          <w:bCs/>
          <w:iCs/>
          <w:color w:val="000000" w:themeColor="text1"/>
        </w:rPr>
        <w:t>,</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C2A0C">
        <w:rPr>
          <w:bCs/>
          <w:iCs/>
          <w:color w:val="000000" w:themeColor="text1"/>
        </w:rPr>
        <w:t xml:space="preserve">individual </w:t>
      </w:r>
      <w:r w:rsidR="0094353B">
        <w:rPr>
          <w:bCs/>
          <w:iCs/>
          <w:color w:val="000000" w:themeColor="text1"/>
        </w:rPr>
        <w:t xml:space="preserve">negative </w:t>
      </w:r>
      <w:r w:rsidRPr="00233F15">
        <w:rPr>
          <w:bCs/>
          <w:iCs/>
          <w:color w:val="000000" w:themeColor="text1"/>
        </w:rPr>
        <w:t>effect</w:t>
      </w:r>
      <w:r w:rsidR="009C2A0C">
        <w:rPr>
          <w:bCs/>
          <w:iCs/>
          <w:color w:val="000000" w:themeColor="text1"/>
        </w:rPr>
        <w:t xml:space="preserve"> on resistance</w:t>
      </w:r>
      <w:r w:rsidRPr="00233F15">
        <w:rPr>
          <w:bCs/>
          <w:iCs/>
          <w:color w:val="000000" w:themeColor="text1"/>
        </w:rPr>
        <w:t xml:space="preserve">, </w:t>
      </w:r>
      <w:r w:rsidR="009C2A0C">
        <w:rPr>
          <w:bCs/>
          <w:iCs/>
          <w:color w:val="000000" w:themeColor="text1"/>
        </w:rPr>
        <w:t xml:space="preserve">and a </w:t>
      </w:r>
      <w:r w:rsidRPr="00233F15">
        <w:rPr>
          <w:bCs/>
          <w:iCs/>
          <w:color w:val="000000" w:themeColor="text1"/>
        </w:rPr>
        <w:t xml:space="preserve">strong negative interaction </w:t>
      </w:r>
      <w:r w:rsidR="009C2A0C">
        <w:rPr>
          <w:bCs/>
          <w:iCs/>
          <w:color w:val="000000" w:themeColor="text1"/>
        </w:rPr>
        <w:t xml:space="preserve">was observed </w:t>
      </w:r>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w:t>
      </w:r>
    </w:p>
    <w:p w14:paraId="7D0D117E" w14:textId="0F1F3D17" w:rsidR="00003637" w:rsidDel="002D4854" w:rsidRDefault="00693951" w:rsidP="002D4854">
      <w:pPr>
        <w:pStyle w:val="NormalWeb"/>
        <w:jc w:val="both"/>
        <w:rPr>
          <w:del w:id="72" w:author="Albi Celaj [2]" w:date="2018-11-01T17:38:00Z"/>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ins w:id="73" w:author="Frederick Roth" w:date="2018-11-01T13:40:00Z">
        <w:r w:rsidR="00041797">
          <w:rPr>
            <w:i/>
            <w:color w:val="000000"/>
          </w:rPr>
          <w:t xml:space="preserve"> </w:t>
        </w:r>
      </w:ins>
      <w:r w:rsidRPr="00233F15">
        <w:rPr>
          <w:i/>
          <w:color w:val="000000"/>
        </w:rPr>
        <w:t>pdr5∆</w:t>
      </w:r>
      <w:ins w:id="74" w:author="Frederick Roth" w:date="2018-11-01T13:40:00Z">
        <w:r w:rsidR="00041797">
          <w:rPr>
            <w:i/>
            <w:color w:val="000000"/>
          </w:rPr>
          <w:t xml:space="preserve"> </w:t>
        </w:r>
      </w:ins>
      <w:r w:rsidRPr="00233F15">
        <w:rPr>
          <w:i/>
          <w:color w:val="000000"/>
        </w:rPr>
        <w:t>ybt1∆</w:t>
      </w:r>
      <w:ins w:id="75" w:author="Frederick Roth" w:date="2018-11-01T13:40:00Z">
        <w:r w:rsidR="00041797">
          <w:rPr>
            <w:i/>
            <w:color w:val="000000"/>
          </w:rPr>
          <w:t xml:space="preserve"> </w:t>
        </w:r>
      </w:ins>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ins w:id="76" w:author="Frederick Roth" w:date="2018-11-01T13:40:00Z">
        <w:r w:rsidR="00041797">
          <w:rPr>
            <w:bCs/>
            <w:i/>
            <w:iCs/>
            <w:color w:val="000000" w:themeColor="text1"/>
          </w:rPr>
          <w:t xml:space="preserve"> </w:t>
        </w:r>
      </w:ins>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ins w:id="77" w:author="Frederick Roth" w:date="2018-11-01T13:40:00Z">
        <w:r w:rsidR="00041797">
          <w:rPr>
            <w:rFonts w:eastAsiaTheme="minorEastAsia"/>
            <w:bCs/>
            <w:iCs/>
            <w:color w:val="000000" w:themeColor="text1"/>
          </w:rPr>
          <w:t>{</w:t>
        </w:r>
      </w:ins>
      <w:r w:rsidR="00DC7CDC" w:rsidRPr="00233F15">
        <w:rPr>
          <w:i/>
          <w:color w:val="000000"/>
        </w:rPr>
        <w:t>snq2∆</w:t>
      </w:r>
      <w:ins w:id="78" w:author="Frederick Roth" w:date="2018-11-01T13:40:00Z">
        <w:r w:rsidR="00041797">
          <w:rPr>
            <w:color w:val="000000"/>
          </w:rPr>
          <w:t xml:space="preserve">, </w:t>
        </w:r>
      </w:ins>
      <w:r w:rsidR="00DC7CDC" w:rsidRPr="00233F15">
        <w:rPr>
          <w:i/>
          <w:color w:val="000000"/>
        </w:rPr>
        <w:t>pdr5∆</w:t>
      </w:r>
      <w:ins w:id="79" w:author="Frederick Roth" w:date="2018-11-01T13:40:00Z">
        <w:r w:rsidR="00041797">
          <w:rPr>
            <w:color w:val="000000"/>
          </w:rPr>
          <w:t xml:space="preserve">, </w:t>
        </w:r>
      </w:ins>
      <w:r w:rsidR="00DC7CDC" w:rsidRPr="00233F15">
        <w:rPr>
          <w:i/>
          <w:color w:val="000000"/>
        </w:rPr>
        <w:t>ybt1∆</w:t>
      </w:r>
      <w:ins w:id="80" w:author="Frederick Roth" w:date="2018-11-01T13:40:00Z">
        <w:r w:rsidR="00041797">
          <w:rPr>
            <w:color w:val="000000"/>
          </w:rPr>
          <w:t xml:space="preserve">, </w:t>
        </w:r>
      </w:ins>
      <w:r w:rsidR="00DC7CDC" w:rsidRPr="00233F15">
        <w:rPr>
          <w:i/>
          <w:color w:val="000000"/>
        </w:rPr>
        <w:t>yor1∆</w:t>
      </w:r>
      <w:ins w:id="81" w:author="Frederick Roth" w:date="2018-11-01T13:40:00Z">
        <w:r w:rsidR="00041797">
          <w:rPr>
            <w:color w:val="000000"/>
          </w:rPr>
          <w:t xml:space="preserve">} </w:t>
        </w:r>
      </w:ins>
      <w:del w:id="82" w:author="Frederick Roth" w:date="2018-11-01T13:40:00Z">
        <w:r w:rsidR="00DC7CDC" w:rsidDel="00041797">
          <w:rPr>
            <w:color w:val="000000"/>
          </w:rPr>
          <w:delText xml:space="preserve"> </w:delText>
        </w:r>
      </w:del>
      <w:r w:rsidR="00DC7CDC">
        <w:rPr>
          <w:rFonts w:eastAsiaTheme="minorEastAsia"/>
          <w:bCs/>
          <w:iCs/>
          <w:color w:val="000000" w:themeColor="text1"/>
        </w:rPr>
        <w:t xml:space="preserve">negative interaction (reflecting the fact that the quadruple mutant is more </w:t>
      </w:r>
      <w:ins w:id="83" w:author="Albi Celaj" w:date="2018-10-05T15:27:00Z">
        <w:r w:rsidR="00F67D9D">
          <w:rPr>
            <w:rFonts w:eastAsiaTheme="minorEastAsia"/>
            <w:bCs/>
            <w:iCs/>
            <w:color w:val="000000" w:themeColor="text1"/>
          </w:rPr>
          <w:t>sensitive</w:t>
        </w:r>
      </w:ins>
      <w:del w:id="84"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ins w:id="85" w:author="Frederick Roth" w:date="2018-11-01T13:41:00Z">
        <w:r w:rsidR="00041797">
          <w:rPr>
            <w:bCs/>
            <w:iCs/>
            <w:color w:val="000000" w:themeColor="text1"/>
          </w:rPr>
          <w:t>{</w:t>
        </w:r>
      </w:ins>
      <w:r w:rsidR="00C313F6" w:rsidRPr="00233F15">
        <w:rPr>
          <w:bCs/>
          <w:i/>
          <w:iCs/>
          <w:color w:val="000000" w:themeColor="text1"/>
        </w:rPr>
        <w:t>pdr5∆</w:t>
      </w:r>
      <w:ins w:id="86" w:author="Frederick Roth" w:date="2018-11-01T13:41:00Z">
        <w:r w:rsidR="00041797">
          <w:rPr>
            <w:bCs/>
            <w:iCs/>
            <w:color w:val="000000" w:themeColor="text1"/>
          </w:rPr>
          <w:t xml:space="preserve">, </w:t>
        </w:r>
      </w:ins>
      <w:r w:rsidR="00C313F6" w:rsidRPr="00233F15">
        <w:rPr>
          <w:bCs/>
          <w:i/>
          <w:iCs/>
          <w:color w:val="000000" w:themeColor="text1"/>
        </w:rPr>
        <w:t>snq2∆</w:t>
      </w:r>
      <w:ins w:id="87" w:author="Frederick Roth" w:date="2018-11-01T13:41:00Z">
        <w:r w:rsidR="00041797">
          <w:rPr>
            <w:bCs/>
            <w:iCs/>
            <w:color w:val="000000" w:themeColor="text1"/>
          </w:rPr>
          <w:t xml:space="preserve">, </w:t>
        </w:r>
      </w:ins>
      <w:r w:rsidR="00C313F6" w:rsidRPr="00233F15">
        <w:rPr>
          <w:bCs/>
          <w:i/>
          <w:iCs/>
          <w:color w:val="000000" w:themeColor="text1"/>
        </w:rPr>
        <w:t>yor1∆</w:t>
      </w:r>
      <w:ins w:id="88" w:author="Frederick Roth" w:date="2018-11-01T13:41:00Z">
        <w:r w:rsidR="00041797">
          <w:rPr>
            <w:bCs/>
            <w:iCs/>
            <w:color w:val="000000" w:themeColor="text1"/>
          </w:rPr>
          <w:t>}</w:t>
        </w:r>
      </w:ins>
      <w:r w:rsidR="00C313F6" w:rsidRPr="00233F15">
        <w:rPr>
          <w:bCs/>
          <w:i/>
          <w:iCs/>
          <w:color w:val="000000" w:themeColor="text1"/>
        </w:rPr>
        <w:t xml:space="preserve">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5667B7">
        <w:rPr>
          <w:bCs/>
          <w:iCs/>
          <w:color w:val="000000" w:themeColor="text1"/>
          <w:highlight w:val="yellow"/>
          <w:rPrChange w:id="89" w:author="Albi Celaj [2]" w:date="2018-10-26T16:36:00Z">
            <w:rPr>
              <w:bCs/>
              <w:iCs/>
              <w:color w:val="000000" w:themeColor="text1"/>
            </w:rPr>
          </w:rPrChange>
        </w:rPr>
        <w:t>S6</w:t>
      </w:r>
      <w:r w:rsidR="00C313F6" w:rsidRPr="00233F15">
        <w:rPr>
          <w:bCs/>
          <w:iCs/>
          <w:color w:val="000000" w:themeColor="text1"/>
        </w:rPr>
        <w:t xml:space="preserve">).  </w:t>
      </w:r>
      <w:r w:rsidR="00BC34CF">
        <w:rPr>
          <w:bCs/>
          <w:iCs/>
          <w:color w:val="000000" w:themeColor="text1"/>
        </w:rPr>
        <w:t>T</w:t>
      </w:r>
      <w:r w:rsidR="00C313F6">
        <w:rPr>
          <w:bCs/>
          <w:iCs/>
          <w:color w:val="000000" w:themeColor="text1"/>
        </w:rPr>
        <w:t>he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ins w:id="90" w:author="Frederick Roth" w:date="2018-11-01T13:41:00Z">
        <w:r w:rsidR="00041797">
          <w:rPr>
            <w:color w:val="000000"/>
          </w:rPr>
          <w:t>{</w:t>
        </w:r>
      </w:ins>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del w:id="91" w:author="Frederick Roth" w:date="2018-11-01T13:41:00Z">
        <w:r w:rsidR="004A6EC7" w:rsidDel="00041797">
          <w:rPr>
            <w:color w:val="000000"/>
          </w:rPr>
          <w:delText xml:space="preserve"> and </w:delText>
        </w:r>
      </w:del>
      <w:ins w:id="92" w:author="Frederick Roth" w:date="2018-11-01T13:41:00Z">
        <w:r w:rsidR="00041797">
          <w:rPr>
            <w:color w:val="000000"/>
          </w:rPr>
          <w:t xml:space="preserve">, </w:t>
        </w:r>
      </w:ins>
      <w:r w:rsidR="00271882">
        <w:rPr>
          <w:i/>
          <w:color w:val="000000"/>
        </w:rPr>
        <w:t>ycf</w:t>
      </w:r>
      <w:r w:rsidR="004A6EC7" w:rsidRPr="00233F15">
        <w:rPr>
          <w:i/>
          <w:color w:val="000000"/>
        </w:rPr>
        <w:t>1∆</w:t>
      </w:r>
      <w:ins w:id="93" w:author="Frederick Roth" w:date="2018-11-01T13:41:00Z">
        <w:r w:rsidR="00041797">
          <w:rPr>
            <w:color w:val="000000"/>
          </w:rPr>
          <w:t>}</w:t>
        </w:r>
      </w:ins>
      <w:r w:rsidR="004A6EC7">
        <w:rPr>
          <w:i/>
          <w:color w:val="000000"/>
        </w:rPr>
        <w:t xml:space="preserve"> </w:t>
      </w:r>
      <w:r w:rsidR="009B31D3">
        <w:rPr>
          <w:color w:val="000000"/>
        </w:rPr>
        <w:t xml:space="preserve">except </w:t>
      </w:r>
      <w:r w:rsidR="009B31D3" w:rsidRPr="001C4571">
        <w:rPr>
          <w:i/>
          <w:color w:val="000000"/>
        </w:rPr>
        <w:t>snq2∆</w:t>
      </w:r>
      <w:ins w:id="94" w:author="Frederick Roth" w:date="2018-11-01T13:41:00Z">
        <w:r w:rsidR="00041797">
          <w:rPr>
            <w:i/>
            <w:color w:val="000000"/>
          </w:rPr>
          <w:t xml:space="preserve"> </w:t>
        </w:r>
      </w:ins>
      <w:r w:rsidR="009B31D3">
        <w:rPr>
          <w:i/>
          <w:color w:val="000000"/>
        </w:rPr>
        <w:t>ybt1∆</w:t>
      </w:r>
      <w:ins w:id="95" w:author="Frederick Roth" w:date="2018-11-01T13:41:00Z">
        <w:r w:rsidR="00041797">
          <w:rPr>
            <w:i/>
            <w:color w:val="000000"/>
          </w:rPr>
          <w:t xml:space="preserve"> </w:t>
        </w:r>
      </w:ins>
      <w:r w:rsidR="009B31D3">
        <w:rPr>
          <w:i/>
          <w:color w:val="000000"/>
        </w:rPr>
        <w:t>ycf</w:t>
      </w:r>
      <w:r w:rsidR="009B31D3" w:rsidRPr="00233F15">
        <w:rPr>
          <w:i/>
          <w:color w:val="000000"/>
        </w:rPr>
        <w:t>1∆</w:t>
      </w:r>
      <w:r w:rsidR="009B31D3">
        <w:rPr>
          <w:color w:val="000000"/>
        </w:rPr>
        <w:t xml:space="preserve"> </w:t>
      </w:r>
      <w:ins w:id="96" w:author="Albi Celaj [2]" w:date="2018-11-01T17:38:00Z">
        <w:r w:rsidR="002D4854">
          <w:rPr>
            <w:color w:val="000000"/>
          </w:rPr>
          <w:t xml:space="preserve">- </w:t>
        </w:r>
      </w:ins>
      <w:del w:id="97" w:author="Albi Celaj [2]" w:date="2018-11-01T17:38:00Z">
        <w:r w:rsidR="004A6EC7" w:rsidDel="002D4854">
          <w:rPr>
            <w:color w:val="000000"/>
          </w:rPr>
          <w:delText>(</w:delText>
        </w:r>
      </w:del>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734E4414" w14:textId="2ED9D42C" w:rsidR="00E95255" w:rsidDel="002D4854" w:rsidRDefault="00E95255" w:rsidP="0057641F">
      <w:pPr>
        <w:jc w:val="both"/>
        <w:rPr>
          <w:ins w:id="98" w:author="Frederick Roth" w:date="2018-11-01T13:42:00Z"/>
          <w:del w:id="99" w:author="Albi Celaj [2]" w:date="2018-11-01T17:38:00Z"/>
          <w:b/>
          <w:bCs/>
          <w:iCs/>
          <w:color w:val="000000" w:themeColor="text1"/>
        </w:rPr>
      </w:pPr>
      <w:ins w:id="100" w:author="Frederick Roth" w:date="2018-11-01T13:42:00Z">
        <w:del w:id="101" w:author="Albi Celaj [2]" w:date="2018-11-01T17:38:00Z">
          <w:r w:rsidDel="002D4854">
            <w:rPr>
              <w:b/>
              <w:bCs/>
              <w:iCs/>
              <w:color w:val="000000" w:themeColor="text1"/>
            </w:rPr>
            <w:delText>[</w:delText>
          </w:r>
          <w:r w:rsidRPr="00E95255" w:rsidDel="002D4854">
            <w:rPr>
              <w:b/>
              <w:bCs/>
              <w:iCs/>
              <w:color w:val="000000" w:themeColor="text1"/>
              <w:highlight w:val="yellow"/>
              <w:rPrChange w:id="102" w:author="Frederick Roth" w:date="2018-11-01T13:42:00Z">
                <w:rPr>
                  <w:b/>
                  <w:bCs/>
                  <w:iCs/>
                  <w:color w:val="000000" w:themeColor="text1"/>
                </w:rPr>
              </w:rPrChange>
            </w:rPr>
            <w:delText>Fritz stopped here</w:delText>
          </w:r>
          <w:r w:rsidDel="002D4854">
            <w:rPr>
              <w:b/>
              <w:bCs/>
              <w:iCs/>
              <w:color w:val="000000" w:themeColor="text1"/>
            </w:rPr>
            <w:delText>]</w:delText>
          </w:r>
        </w:del>
      </w:ins>
    </w:p>
    <w:p w14:paraId="5B1F838C" w14:textId="77777777" w:rsidR="00E95255" w:rsidRDefault="00E95255" w:rsidP="002D4854">
      <w:pPr>
        <w:pStyle w:val="NormalWeb"/>
        <w:jc w:val="both"/>
        <w:rPr>
          <w:ins w:id="103" w:author="Frederick Roth" w:date="2018-11-01T13:42:00Z"/>
        </w:rPr>
        <w:pPrChange w:id="104" w:author="Albi Celaj [2]" w:date="2018-11-01T17:38:00Z">
          <w:pPr>
            <w:jc w:val="both"/>
          </w:pPr>
        </w:pPrChange>
      </w:pP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 xml:space="preserve">he </w:t>
      </w:r>
      <w:r w:rsidR="00461C55">
        <w:rPr>
          <w:bCs/>
          <w:iCs/>
          <w:color w:val="000000" w:themeColor="text1"/>
        </w:rPr>
        <w:t>generalized linear model</w:t>
      </w:r>
      <w:r w:rsidR="00461C55">
        <w:rPr>
          <w:bCs/>
          <w:iCs/>
          <w:color w:val="000000" w:themeColor="text1"/>
        </w:rPr>
        <w:t>s</w:t>
      </w:r>
      <w:r>
        <w:rPr>
          <w:bCs/>
          <w:iCs/>
          <w:color w:val="000000" w:themeColor="text1"/>
        </w:rPr>
        <w:t xml:space="preserve"> that were trained for each drug resistance phenotype do </w:t>
      </w:r>
      <w:r>
        <w:rPr>
          <w:bCs/>
          <w:iCs/>
          <w:color w:val="000000" w:themeColor="text1"/>
        </w:rPr>
        <w:t xml:space="preserve">achieve the </w:t>
      </w:r>
      <w:r>
        <w:rPr>
          <w:bCs/>
          <w:iCs/>
          <w:color w:val="000000" w:themeColor="text1"/>
        </w:rPr>
        <w:t xml:space="preserve">important </w:t>
      </w:r>
      <w:r>
        <w:rPr>
          <w:bCs/>
          <w:iCs/>
          <w:color w:val="000000" w:themeColor="text1"/>
        </w:rPr>
        <w:t xml:space="preserve">goal of capturing a complex </w:t>
      </w:r>
      <w:r>
        <w:rPr>
          <w:bCs/>
          <w:iCs/>
          <w:color w:val="000000" w:themeColor="text1"/>
        </w:rPr>
        <w:t xml:space="preserve">genotype-phenotype </w:t>
      </w:r>
      <w:r>
        <w:rPr>
          <w:bCs/>
          <w:iCs/>
          <w:color w:val="000000" w:themeColor="text1"/>
        </w:rPr>
        <w:t>relationship</w:t>
      </w:r>
      <w:r>
        <w:rPr>
          <w:bCs/>
          <w:iCs/>
          <w:color w:val="000000" w:themeColor="text1"/>
        </w:rPr>
        <w:t xml:space="preserve">, while also describing single-gene effects and genetic interactions.  However, these models </w:t>
      </w:r>
      <w:r>
        <w:rPr>
          <w:bCs/>
          <w:iCs/>
          <w:color w:val="000000" w:themeColor="text1"/>
        </w:rPr>
        <w:t xml:space="preserve">do not efficiently convey useful intuition about the system.  Above, we </w:t>
      </w:r>
      <w:r>
        <w:rPr>
          <w:bCs/>
          <w:iCs/>
          <w:color w:val="000000" w:themeColor="text1"/>
        </w:rPr>
        <w:t xml:space="preserve">manually </w:t>
      </w:r>
      <w:r>
        <w:rPr>
          <w:bCs/>
          <w:iCs/>
          <w:color w:val="000000" w:themeColor="text1"/>
        </w:rPr>
        <w:t xml:space="preserve">reasoned that </w:t>
      </w:r>
      <w:r>
        <w:rPr>
          <w:bCs/>
          <w:iCs/>
          <w:color w:val="000000" w:themeColor="text1"/>
        </w:rPr>
        <w:t xml:space="preserve">the observation of </w:t>
      </w:r>
      <w:r>
        <w:rPr>
          <w:bCs/>
          <w:iCs/>
          <w:color w:val="000000" w:themeColor="text1"/>
        </w:rPr>
        <w:t>negative genetic interaction</w:t>
      </w:r>
      <w:r>
        <w:rPr>
          <w:bCs/>
          <w:iCs/>
          <w:color w:val="000000" w:themeColor="text1"/>
        </w:rPr>
        <w:t xml:space="preserve">s </w:t>
      </w:r>
      <w:r>
        <w:rPr>
          <w:bCs/>
          <w:iCs/>
          <w:color w:val="000000" w:themeColor="text1"/>
        </w:rPr>
        <w:t xml:space="preserve">amongst a set of transporter genes suggests </w:t>
      </w:r>
      <w:r>
        <w:rPr>
          <w:bCs/>
          <w:iCs/>
          <w:color w:val="000000" w:themeColor="text1"/>
        </w:rPr>
        <w:t>that each transporter</w:t>
      </w:r>
      <w:r>
        <w:rPr>
          <w:bCs/>
          <w:iCs/>
          <w:color w:val="000000" w:themeColor="text1"/>
        </w:rPr>
        <w:t xml:space="preserve"> is independentl</w:t>
      </w:r>
      <w:r>
        <w:rPr>
          <w:bCs/>
          <w:iCs/>
          <w:color w:val="000000" w:themeColor="text1"/>
        </w:rPr>
        <w:t xml:space="preserve">y </w:t>
      </w:r>
      <w:r>
        <w:rPr>
          <w:bCs/>
          <w:iCs/>
          <w:color w:val="000000" w:themeColor="text1"/>
        </w:rPr>
        <w:t xml:space="preserve">capable </w:t>
      </w:r>
      <w:r>
        <w:rPr>
          <w:bCs/>
          <w:iCs/>
          <w:color w:val="000000" w:themeColor="text1"/>
        </w:rPr>
        <w:t xml:space="preserve">of drug efflux.  </w:t>
      </w:r>
      <w:r>
        <w:rPr>
          <w:bCs/>
          <w:iCs/>
          <w:color w:val="000000" w:themeColor="text1"/>
        </w:rPr>
        <w:t>Alternatively, manual application of c</w:t>
      </w:r>
      <w:r>
        <w:rPr>
          <w:bCs/>
          <w:iCs/>
          <w:color w:val="000000" w:themeColor="text1"/>
        </w:rPr>
        <w:t xml:space="preserve">lassical epistasis analysis might lead us to conclude that </w:t>
      </w:r>
      <w:r>
        <w:rPr>
          <w:bCs/>
          <w:iCs/>
          <w:color w:val="000000" w:themeColor="text1"/>
        </w:rPr>
        <w:t>th</w:t>
      </w:r>
      <w:r>
        <w:rPr>
          <w:bCs/>
          <w:iCs/>
          <w:color w:val="000000" w:themeColor="text1"/>
        </w:rPr>
        <w:t xml:space="preserve">e presence of </w:t>
      </w:r>
      <w:r>
        <w:rPr>
          <w:bCs/>
          <w:iCs/>
          <w:color w:val="000000" w:themeColor="text1"/>
        </w:rPr>
        <w:t xml:space="preserve">one transporter can activate or repress </w:t>
      </w:r>
      <w:r>
        <w:rPr>
          <w:bCs/>
          <w:iCs/>
          <w:color w:val="000000" w:themeColor="text1"/>
        </w:rPr>
        <w:lastRenderedPageBreak/>
        <w:t>another (</w:t>
      </w:r>
      <w:r>
        <w:rPr>
          <w:bCs/>
          <w:iCs/>
          <w:color w:val="000000" w:themeColor="text1"/>
        </w:rPr>
        <w:t>either directly or indirectly).</w:t>
      </w:r>
      <w:r>
        <w:rPr>
          <w:bCs/>
          <w:iCs/>
          <w:color w:val="000000" w:themeColor="text1"/>
        </w:rPr>
        <w:t xml:space="preserve">  </w:t>
      </w:r>
      <w:r w:rsidR="007644B0">
        <w:rPr>
          <w:bCs/>
          <w:iCs/>
          <w:color w:val="000000" w:themeColor="text1"/>
        </w:rPr>
        <w:t xml:space="preserve">However, manually derived intuition from a complex system </w:t>
      </w:r>
      <w:r w:rsidR="007644B0">
        <w:rPr>
          <w:bCs/>
          <w:iCs/>
          <w:color w:val="000000" w:themeColor="text1"/>
        </w:rPr>
        <w:t xml:space="preserve">is </w:t>
      </w:r>
      <w:ins w:id="105" w:author="Albi Celaj [2]" w:date="2018-11-01T17:39:00Z">
        <w:r w:rsidR="00A90491">
          <w:rPr>
            <w:bCs/>
            <w:iCs/>
            <w:color w:val="000000" w:themeColor="text1"/>
          </w:rPr>
          <w:t xml:space="preserve">laborious, </w:t>
        </w:r>
      </w:ins>
      <w:r w:rsidR="007644B0">
        <w:rPr>
          <w:bCs/>
          <w:iCs/>
          <w:color w:val="000000" w:themeColor="text1"/>
        </w:rPr>
        <w:t>error-prone</w:t>
      </w:r>
      <w:ins w:id="106" w:author="Albi Celaj [2]" w:date="2018-11-01T17:39:00Z">
        <w:r w:rsidR="00A90491">
          <w:rPr>
            <w:bCs/>
            <w:iCs/>
            <w:color w:val="000000" w:themeColor="text1"/>
          </w:rPr>
          <w:t>,</w:t>
        </w:r>
      </w:ins>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29DD9A7F" w:rsidR="00461C55" w:rsidRDefault="00AC4B73" w:rsidP="00E31FF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w:t>
      </w:r>
      <w:r w:rsidR="00A34359">
        <w:rPr>
          <w:bCs/>
          <w:iCs/>
          <w:color w:val="000000" w:themeColor="text1"/>
        </w:rPr>
        <w:t xml:space="preserve">structured </w:t>
      </w:r>
      <w:r w:rsidR="00A34359">
        <w:rPr>
          <w:bCs/>
          <w:iCs/>
          <w:color w:val="000000" w:themeColor="text1"/>
        </w:rPr>
        <w:t xml:space="preserve">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w:t>
      </w:r>
      <w:r w:rsidR="007644B0">
        <w:rPr>
          <w:bCs/>
          <w:iCs/>
          <w:color w:val="000000" w:themeColor="text1"/>
        </w:rPr>
        <w:t>a</w:t>
      </w:r>
      <w:r w:rsidR="007644B0">
        <w:rPr>
          <w:bCs/>
          <w:iCs/>
          <w:color w:val="000000" w:themeColor="text1"/>
        </w:rPr>
        <w:t xml:space="preserve">n </w:t>
      </w:r>
      <w:r w:rsidR="007644B0">
        <w:rPr>
          <w:bCs/>
          <w:iCs/>
          <w:color w:val="000000" w:themeColor="text1"/>
        </w:rPr>
        <w:t>input layer</w:t>
      </w:r>
      <w:r w:rsidR="007644B0">
        <w:rPr>
          <w:bCs/>
          <w:iCs/>
          <w:color w:val="000000" w:themeColor="text1"/>
        </w:rPr>
        <w:t xml:space="preserve"> encoding the </w:t>
      </w:r>
      <w:r w:rsidR="007644B0">
        <w:rPr>
          <w:bCs/>
          <w:iCs/>
          <w:color w:val="000000" w:themeColor="text1"/>
        </w:rPr>
        <w:t xml:space="preserve">binary </w:t>
      </w:r>
      <w:r w:rsidR="007644B0">
        <w:rPr>
          <w:bCs/>
          <w:iCs/>
          <w:color w:val="000000" w:themeColor="text1"/>
        </w:rPr>
        <w:t xml:space="preserve">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w:t>
      </w:r>
      <w:r w:rsidR="007644B0">
        <w:rPr>
          <w:bCs/>
          <w:iCs/>
          <w:color w:val="000000" w:themeColor="text1"/>
        </w:rPr>
        <w:t>16 targeted transporters</w:t>
      </w:r>
      <w:r w:rsidR="007644B0">
        <w:rPr>
          <w:bCs/>
          <w:iCs/>
          <w:color w:val="000000" w:themeColor="text1"/>
        </w:rPr>
        <w:t xml:space="preserve">; 2) </w:t>
      </w:r>
      <w:r w:rsidR="007644B0">
        <w:rPr>
          <w:bCs/>
          <w:iCs/>
          <w:color w:val="000000" w:themeColor="text1"/>
        </w:rPr>
        <w:t xml:space="preserve">a middle </w:t>
      </w:r>
      <w:r w:rsidR="007644B0">
        <w:rPr>
          <w:bCs/>
          <w:iCs/>
          <w:color w:val="000000" w:themeColor="text1"/>
        </w:rPr>
        <w:t xml:space="preserve">‘hidden’ </w:t>
      </w:r>
      <w:r w:rsidR="007644B0">
        <w:rPr>
          <w:bCs/>
          <w:iCs/>
          <w:color w:val="000000" w:themeColor="text1"/>
        </w:rPr>
        <w:t xml:space="preserve">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capture the activity of each of the 16 transporters; and 3) a</w:t>
      </w:r>
      <w:r w:rsidR="007644B0">
        <w:rPr>
          <w:bCs/>
          <w:iCs/>
          <w:color w:val="000000" w:themeColor="text1"/>
        </w:rPr>
        <w:t xml:space="preserve">n output layer that quantitatively describes </w:t>
      </w:r>
      <w:r w:rsidR="007644B0">
        <w:rPr>
          <w:bCs/>
          <w:iCs/>
          <w:color w:val="000000" w:themeColor="text1"/>
        </w:rPr>
        <w:t xml:space="preserve">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to each of 16 drugs</w:t>
      </w:r>
      <w:r w:rsidR="007644B0">
        <w:rPr>
          <w:bCs/>
          <w:iCs/>
          <w:color w:val="000000" w:themeColor="text1"/>
        </w:rPr>
        <w:t xml:space="preserve">.  The links between input and hidden </w:t>
      </w:r>
      <w:r w:rsidR="007644B0">
        <w:rPr>
          <w:bCs/>
          <w:iCs/>
          <w:color w:val="000000" w:themeColor="text1"/>
        </w:rPr>
        <w:t xml:space="preserve">layers </w:t>
      </w:r>
      <w:r w:rsidR="00E31FF3">
        <w:rPr>
          <w:bCs/>
          <w:iCs/>
          <w:color w:val="000000" w:themeColor="text1"/>
        </w:rPr>
        <w:t>have (initially unknown) weights</w:t>
      </w:r>
      <w:r w:rsidR="00E31FF3">
        <w:rPr>
          <w:bCs/>
          <w:iCs/>
          <w:color w:val="000000" w:themeColor="text1"/>
        </w:rPr>
        <w:t xml:space="preserve"> </w:t>
      </w:r>
      <w:r w:rsidR="00E31FF3">
        <w:rPr>
          <w:bCs/>
          <w:iCs/>
          <w:color w:val="000000" w:themeColor="text1"/>
        </w:rPr>
        <w:t>(</w:t>
      </w:r>
      <w:r w:rsidR="00E31FF3">
        <w:rPr>
          <w:b/>
          <w:bCs/>
          <w:i/>
          <w:iCs/>
          <w:color w:val="000000" w:themeColor="text1"/>
        </w:rPr>
        <w:t>I</w:t>
      </w:r>
      <w:r w:rsidR="00E31FF3">
        <w:rPr>
          <w:bCs/>
          <w:iCs/>
          <w:color w:val="000000" w:themeColor="text1"/>
        </w:rPr>
        <w:t>)</w:t>
      </w:r>
      <w:r w:rsidR="00E31FF3">
        <w:rPr>
          <w:bCs/>
          <w:iCs/>
          <w:color w:val="000000" w:themeColor="text1"/>
        </w:rPr>
        <w:t xml:space="preserve"> </w:t>
      </w:r>
      <w:r w:rsidR="00E31FF3">
        <w:rPr>
          <w:bCs/>
          <w:iCs/>
          <w:color w:val="000000" w:themeColor="text1"/>
        </w:rPr>
        <w:t xml:space="preserve">that </w:t>
      </w:r>
      <w:r w:rsidR="007644B0">
        <w:rPr>
          <w:bCs/>
          <w:iCs/>
          <w:color w:val="000000" w:themeColor="text1"/>
        </w:rPr>
        <w:t xml:space="preserve">represent </w:t>
      </w:r>
      <w:r w:rsidR="00E31FF3">
        <w:rPr>
          <w:bCs/>
          <w:iCs/>
          <w:color w:val="000000" w:themeColor="text1"/>
        </w:rPr>
        <w:t xml:space="preserve">possible </w:t>
      </w:r>
      <w:r w:rsidR="00E31FF3">
        <w:rPr>
          <w:bCs/>
          <w:iCs/>
          <w:color w:val="000000" w:themeColor="text1"/>
        </w:rPr>
        <w:t xml:space="preserve">pairwise </w:t>
      </w:r>
      <w:r w:rsidR="00E31FF3">
        <w:rPr>
          <w:bCs/>
          <w:iCs/>
          <w:color w:val="000000" w:themeColor="text1"/>
        </w:rPr>
        <w:t xml:space="preserve">regulatory </w:t>
      </w:r>
      <w:r w:rsidR="00E31FF3">
        <w:rPr>
          <w:bCs/>
          <w:iCs/>
          <w:color w:val="000000" w:themeColor="text1"/>
        </w:rPr>
        <w:t xml:space="preserve">influence </w:t>
      </w:r>
      <w:r w:rsidR="00E31FF3">
        <w:rPr>
          <w:bCs/>
          <w:iCs/>
          <w:color w:val="000000" w:themeColor="text1"/>
        </w:rPr>
        <w:t>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E31FF3">
        <w:rPr>
          <w:bCs/>
          <w:iCs/>
          <w:color w:val="000000" w:themeColor="text1"/>
        </w:rPr>
        <w:t xml:space="preserve">activation </w:t>
      </w:r>
      <w:r w:rsidR="00AE448D">
        <w:rPr>
          <w:bCs/>
          <w:iCs/>
          <w:color w:val="000000" w:themeColor="text1"/>
        </w:rPr>
        <w:t>and negative weights f</w:t>
      </w:r>
      <w:r w:rsidR="00AE448D">
        <w:rPr>
          <w:bCs/>
          <w:iCs/>
          <w:color w:val="000000" w:themeColor="text1"/>
        </w:rPr>
        <w:t xml:space="preserve">or </w:t>
      </w:r>
      <w:r w:rsidR="00E31FF3">
        <w:rPr>
          <w:bCs/>
          <w:iCs/>
          <w:color w:val="000000" w:themeColor="text1"/>
        </w:rPr>
        <w:t>repression)</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31FF3">
        <w:rPr>
          <w:bCs/>
          <w:iCs/>
          <w:color w:val="000000" w:themeColor="text1"/>
        </w:rPr>
        <w:t>(</w:t>
      </w:r>
      <w:r w:rsidR="00E31FF3" w:rsidRPr="001D524E">
        <w:rPr>
          <w:b/>
          <w:bCs/>
          <w:i/>
          <w:iCs/>
          <w:color w:val="000000" w:themeColor="text1"/>
        </w:rPr>
        <w:t>E</w:t>
      </w:r>
      <w:r w:rsidR="00E31FF3">
        <w:rPr>
          <w:bCs/>
          <w:iCs/>
          <w:color w:val="000000" w:themeColor="text1"/>
        </w:rPr>
        <w:t xml:space="preserve">) </w:t>
      </w:r>
      <w:r w:rsidR="00E31FF3">
        <w:rPr>
          <w:bCs/>
          <w:iCs/>
          <w:color w:val="000000" w:themeColor="text1"/>
        </w:rPr>
        <w:t xml:space="preserve">that </w:t>
      </w:r>
      <w:r w:rsidR="00E31FF3">
        <w:rPr>
          <w:bCs/>
          <w:iCs/>
          <w:color w:val="000000" w:themeColor="text1"/>
        </w:rPr>
        <w:t xml:space="preserve">capture the </w:t>
      </w:r>
      <w:r w:rsidR="00E31FF3">
        <w:rPr>
          <w:bCs/>
          <w:iCs/>
          <w:color w:val="000000" w:themeColor="text1"/>
        </w:rPr>
        <w:t xml:space="preserve">extent to which each </w:t>
      </w:r>
      <w:r w:rsidR="00A34359">
        <w:rPr>
          <w:bCs/>
          <w:iCs/>
          <w:color w:val="000000" w:themeColor="text1"/>
        </w:rPr>
        <w:t>transporter</w:t>
      </w:r>
      <w:r w:rsidR="00E31FF3">
        <w:rPr>
          <w:bCs/>
          <w:iCs/>
          <w:color w:val="000000" w:themeColor="text1"/>
        </w:rPr>
        <w:t xml:space="preserve"> </w:t>
      </w:r>
      <w:r w:rsidR="00E31FF3">
        <w:rPr>
          <w:bCs/>
          <w:iCs/>
          <w:color w:val="000000" w:themeColor="text1"/>
        </w:rPr>
        <w:t xml:space="preserve">can </w:t>
      </w:r>
      <w:r w:rsidR="00A34359">
        <w:rPr>
          <w:bCs/>
          <w:iCs/>
          <w:color w:val="000000" w:themeColor="text1"/>
        </w:rPr>
        <w:t xml:space="preserve">catalyze the </w:t>
      </w:r>
      <w:r w:rsidR="00A34359">
        <w:rPr>
          <w:bCs/>
          <w:iCs/>
          <w:color w:val="000000" w:themeColor="text1"/>
        </w:rPr>
        <w:t xml:space="preserve">efflux (or otherwise reduce </w:t>
      </w:r>
      <w:r w:rsidR="00A34359">
        <w:rPr>
          <w:bCs/>
          <w:iCs/>
          <w:color w:val="000000" w:themeColor="text1"/>
        </w:rPr>
        <w:t>the intracellular activity</w:t>
      </w:r>
      <w:r w:rsidR="00A34359">
        <w:rPr>
          <w:bCs/>
          <w:iCs/>
          <w:color w:val="000000" w:themeColor="text1"/>
        </w:rPr>
        <w:t xml:space="preserve">) </w:t>
      </w:r>
      <w:r w:rsidR="00A34359">
        <w:rPr>
          <w:bCs/>
          <w:iCs/>
          <w:color w:val="000000" w:themeColor="text1"/>
        </w:rPr>
        <w:t xml:space="preserve">of </w:t>
      </w:r>
      <w:r w:rsidR="00E31FF3">
        <w:rPr>
          <w:bCs/>
          <w:iCs/>
          <w:color w:val="000000" w:themeColor="text1"/>
        </w:rPr>
        <w:t xml:space="preserve">each </w:t>
      </w:r>
      <w:commentRangeStart w:id="107"/>
      <w:r w:rsidR="00A34359">
        <w:rPr>
          <w:bCs/>
          <w:iCs/>
          <w:color w:val="000000" w:themeColor="text1"/>
        </w:rPr>
        <w:t>drug</w:t>
      </w:r>
      <w:commentRangeEnd w:id="107"/>
      <w:r w:rsidR="00AE448D">
        <w:rPr>
          <w:rStyle w:val="CommentReference"/>
          <w:rFonts w:asciiTheme="minorHAnsi" w:hAnsiTheme="minorHAnsi" w:cstheme="minorBidi"/>
        </w:rPr>
        <w:commentReference w:id="107"/>
      </w:r>
      <w:r w:rsidR="00A34359">
        <w:rPr>
          <w:bCs/>
          <w:iCs/>
          <w:color w:val="000000" w:themeColor="text1"/>
        </w:rPr>
        <w:t>.</w:t>
      </w:r>
      <w:r w:rsidR="007644B0">
        <w:rPr>
          <w:bCs/>
          <w:iCs/>
          <w:color w:val="000000" w:themeColor="text1"/>
        </w:rPr>
        <w:t xml:space="preserve"> </w:t>
      </w:r>
      <w:r w:rsidR="00AE448D">
        <w:rPr>
          <w:bCs/>
          <w:iCs/>
          <w:color w:val="000000" w:themeColor="text1"/>
        </w:rPr>
        <w:t>Using our complete set of drug resis</w:t>
      </w:r>
      <w:r w:rsidR="00AE448D">
        <w:rPr>
          <w:bCs/>
          <w:iCs/>
          <w:color w:val="000000" w:themeColor="text1"/>
        </w:rPr>
        <w:t>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(Methods)</w:t>
      </w:r>
      <w:r w:rsidR="00AE448D">
        <w:rPr>
          <w:bCs/>
          <w:iCs/>
          <w:color w:val="000000" w:themeColor="text1"/>
        </w:rPr>
        <w:t xml:space="preserve">. </w:t>
      </w:r>
      <w:r w:rsidR="004F5CDD">
        <w:rPr>
          <w:bCs/>
          <w:iCs/>
          <w:color w:val="000000" w:themeColor="text1"/>
        </w:rPr>
        <w:t xml:space="preserve"> </w:t>
      </w:r>
      <w:r w:rsidR="004F5CDD">
        <w:rPr>
          <w:bCs/>
          <w:iCs/>
          <w:color w:val="000000" w:themeColor="text1"/>
        </w:rPr>
        <w:t xml:space="preserve">The cost function </w:t>
      </w:r>
      <w:r w:rsidR="004F5CDD">
        <w:rPr>
          <w:bCs/>
          <w:iCs/>
          <w:color w:val="000000" w:themeColor="text1"/>
        </w:rPr>
        <w:t xml:space="preserve">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parsimoniou</w:t>
      </w:r>
      <w:r w:rsidR="004F5CDD">
        <w:rPr>
          <w:bCs/>
          <w:iCs/>
          <w:color w:val="000000" w:themeColor="text1"/>
        </w:rPr>
        <w:t xml:space="preserve">s models </w:t>
      </w:r>
      <w:r w:rsidR="004F5CDD">
        <w:rPr>
          <w:bCs/>
          <w:iCs/>
          <w:color w:val="000000" w:themeColor="text1"/>
        </w:rPr>
        <w:t>(Methods, Fig. S8A)</w:t>
      </w:r>
      <w:r w:rsidR="004F5CDD">
        <w:rPr>
          <w:bCs/>
          <w:iCs/>
          <w:color w:val="000000" w:themeColor="text1"/>
        </w:rPr>
        <w:t xml:space="preserve">. Parsimonious models were further favored after the learning procedure by testing each </w:t>
      </w:r>
      <w:r w:rsidR="00AE448D">
        <w:rPr>
          <w:bCs/>
          <w:iCs/>
          <w:color w:val="000000" w:themeColor="text1"/>
        </w:rPr>
        <w:t>non-zero weight for statistical significance</w:t>
      </w:r>
      <w:r w:rsidR="004F5CDD">
        <w:rPr>
          <w:bCs/>
          <w:iCs/>
          <w:color w:val="000000" w:themeColor="text1"/>
        </w:rPr>
        <w:t xml:space="preserve">, and keeping only those that pass </w:t>
      </w:r>
      <w:r w:rsidR="00AE448D">
        <w:rPr>
          <w:bCs/>
          <w:iCs/>
          <w:color w:val="000000" w:themeColor="text1"/>
        </w:rPr>
        <w:t>(Methods).</w:t>
      </w:r>
    </w:p>
    <w:p w14:paraId="43BD71E3" w14:textId="125654E6" w:rsidR="00461C55" w:rsidRDefault="00461C55" w:rsidP="00255189">
      <w:pPr>
        <w:jc w:val="both"/>
        <w:rPr>
          <w:bCs/>
          <w:iCs/>
          <w:color w:val="000000" w:themeColor="text1"/>
        </w:rPr>
      </w:pPr>
    </w:p>
    <w:p w14:paraId="47E28A71" w14:textId="3C9F148F" w:rsidR="004F5CDD" w:rsidRDefault="004F5CDD" w:rsidP="00255189">
      <w:pPr>
        <w:jc w:val="both"/>
        <w:rPr>
          <w:ins w:id="108" w:author="Frederick Roth" w:date="2018-11-01T13:50:00Z"/>
          <w:bCs/>
          <w:iCs/>
          <w:color w:val="000000" w:themeColor="text1"/>
        </w:rPr>
      </w:pPr>
      <w:ins w:id="109" w:author="Frederick Roth" w:date="2018-11-01T14:52:00Z">
        <w:r>
          <w:rPr>
            <w:bCs/>
            <w:iCs/>
            <w:color w:val="000000" w:themeColor="text1"/>
          </w:rPr>
          <w:t>[</w:t>
        </w:r>
        <w:r w:rsidRPr="004F5CDD">
          <w:rPr>
            <w:bCs/>
            <w:iCs/>
            <w:color w:val="000000" w:themeColor="text1"/>
            <w:highlight w:val="yellow"/>
            <w:rPrChange w:id="110" w:author="Frederick Roth" w:date="2018-11-01T14:52:00Z">
              <w:rPr>
                <w:bCs/>
                <w:iCs/>
                <w:color w:val="000000" w:themeColor="text1"/>
              </w:rPr>
            </w:rPrChange>
          </w:rPr>
          <w:t>Fritz stopped here</w:t>
        </w:r>
        <w:r>
          <w:rPr>
            <w:bCs/>
            <w:iCs/>
            <w:color w:val="000000" w:themeColor="text1"/>
          </w:rPr>
          <w:t>]</w:t>
        </w:r>
      </w:ins>
    </w:p>
    <w:p w14:paraId="6D407846" w14:textId="1C847696" w:rsidR="00AE448D" w:rsidDel="004F5CDD" w:rsidRDefault="00E62C3D" w:rsidP="00255189">
      <w:pPr>
        <w:jc w:val="both"/>
        <w:rPr>
          <w:del w:id="111" w:author="Frederick Roth" w:date="2018-11-01T14:52:00Z"/>
          <w:bCs/>
          <w:iCs/>
          <w:color w:val="000000" w:themeColor="text1"/>
        </w:rPr>
      </w:pPr>
      <w:del w:id="112" w:author="Frederick Roth" w:date="2018-11-01T14:52:00Z">
        <w:r w:rsidDel="004F5CDD">
          <w:rPr>
            <w:bCs/>
            <w:iCs/>
            <w:color w:val="000000" w:themeColor="text1"/>
          </w:rPr>
          <w:delText>W</w:delText>
        </w:r>
        <w:r w:rsidR="00305B12" w:rsidDel="004F5CDD">
          <w:rPr>
            <w:bCs/>
            <w:iCs/>
            <w:color w:val="000000" w:themeColor="text1"/>
          </w:rPr>
          <w:delText>e</w:delText>
        </w:r>
        <w:r w:rsidR="007E0A8B" w:rsidDel="004F5CDD">
          <w:rPr>
            <w:bCs/>
            <w:iCs/>
            <w:color w:val="000000" w:themeColor="text1"/>
          </w:rPr>
          <w:delText xml:space="preserve"> could</w:delText>
        </w:r>
        <w:r w:rsidR="00305B12" w:rsidDel="004F5CDD">
          <w:rPr>
            <w:bCs/>
            <w:iCs/>
            <w:color w:val="000000" w:themeColor="text1"/>
          </w:rPr>
          <w:delText xml:space="preserve"> </w:delText>
        </w:r>
        <w:r w:rsidR="00255189" w:rsidDel="004F5CDD">
          <w:rPr>
            <w:bCs/>
            <w:iCs/>
            <w:color w:val="000000" w:themeColor="text1"/>
          </w:rPr>
          <w:delText>express</w:delText>
        </w:r>
        <w:r w:rsidR="00305B12" w:rsidDel="004F5CDD">
          <w:rPr>
            <w:bCs/>
            <w:iCs/>
            <w:color w:val="000000" w:themeColor="text1"/>
          </w:rPr>
          <w:delText xml:space="preserve"> </w:delText>
        </w:r>
        <w:r w:rsidR="00255189" w:rsidDel="004F5CDD">
          <w:rPr>
            <w:bCs/>
            <w:iCs/>
            <w:color w:val="000000" w:themeColor="text1"/>
          </w:rPr>
          <w:delText>a</w:delText>
        </w:r>
        <w:r w:rsidR="00305B12" w:rsidDel="004F5CDD">
          <w:rPr>
            <w:bCs/>
            <w:iCs/>
            <w:color w:val="000000" w:themeColor="text1"/>
          </w:rPr>
          <w:delText xml:space="preserve"> </w:delText>
        </w:r>
        <w:r w:rsidR="00255189" w:rsidDel="004F5CDD">
          <w:rPr>
            <w:bCs/>
            <w:iCs/>
            <w:color w:val="000000" w:themeColor="text1"/>
          </w:rPr>
          <w:delText xml:space="preserve">non-linear </w:delText>
        </w:r>
        <w:r w:rsidR="00305B12" w:rsidDel="004F5CDD">
          <w:rPr>
            <w:bCs/>
            <w:iCs/>
            <w:color w:val="000000" w:themeColor="text1"/>
          </w:rPr>
          <w:delText>system model</w:delText>
        </w:r>
        <w:r w:rsidR="00255189" w:rsidDel="004F5CDD">
          <w:rPr>
            <w:bCs/>
            <w:iCs/>
            <w:color w:val="000000" w:themeColor="text1"/>
          </w:rPr>
          <w:delText xml:space="preserve"> of this form</w:delText>
        </w:r>
        <w:r w:rsidR="00305B12" w:rsidDel="004F5CDD">
          <w:rPr>
            <w:bCs/>
            <w:iCs/>
            <w:color w:val="000000" w:themeColor="text1"/>
          </w:rPr>
          <w:delText xml:space="preserve"> </w:delText>
        </w:r>
        <w:r w:rsidR="00255189" w:rsidDel="004F5CDD">
          <w:rPr>
            <w:bCs/>
            <w:iCs/>
            <w:color w:val="000000" w:themeColor="text1"/>
          </w:rPr>
          <w:delText>as</w:delText>
        </w:r>
        <w:r w:rsidR="00305B12" w:rsidDel="004F5CDD">
          <w:rPr>
            <w:bCs/>
            <w:iCs/>
            <w:color w:val="000000" w:themeColor="text1"/>
          </w:rPr>
          <w:delText xml:space="preserve"> a constrained two-layer neural network</w:delText>
        </w:r>
        <w:r w:rsidDel="004F5CDD">
          <w:rPr>
            <w:bCs/>
            <w:iCs/>
            <w:color w:val="000000" w:themeColor="text1"/>
          </w:rPr>
          <w:delText xml:space="preserve">, </w:delText>
        </w:r>
        <w:r w:rsidR="00465D55" w:rsidDel="004F5CDD">
          <w:rPr>
            <w:bCs/>
            <w:iCs/>
            <w:color w:val="000000" w:themeColor="text1"/>
          </w:rPr>
          <w:delText>as this framework is flexible enough to</w:delText>
        </w:r>
        <w:r w:rsidR="00255189" w:rsidDel="004F5CDD">
          <w:rPr>
            <w:bCs/>
            <w:iCs/>
            <w:color w:val="000000" w:themeColor="text1"/>
          </w:rPr>
          <w:delText xml:space="preserve"> define</w:delText>
        </w:r>
        <w:r w:rsidR="00465D55" w:rsidDel="004F5CDD">
          <w:rPr>
            <w:bCs/>
            <w:iCs/>
            <w:color w:val="000000" w:themeColor="text1"/>
          </w:rPr>
          <w:delText xml:space="preserve"> and parameterize the required </w:delText>
        </w:r>
        <w:r w:rsidR="00A269A6" w:rsidDel="004F5CDD">
          <w:rPr>
            <w:bCs/>
            <w:iCs/>
            <w:color w:val="000000" w:themeColor="text1"/>
          </w:rPr>
          <w:delText>schematic</w:delText>
        </w:r>
        <w:r w:rsidR="00255189" w:rsidDel="004F5CDD">
          <w:rPr>
            <w:bCs/>
            <w:iCs/>
            <w:color w:val="000000" w:themeColor="text1"/>
          </w:rPr>
          <w:delText xml:space="preserve"> form</w:delText>
        </w:r>
        <w:r w:rsidR="00305B12" w:rsidDel="004F5CDD">
          <w:rPr>
            <w:bCs/>
            <w:iCs/>
            <w:color w:val="000000" w:themeColor="text1"/>
          </w:rPr>
          <w:delText xml:space="preserve">. </w:delText>
        </w:r>
        <w:r w:rsidR="00747CA2" w:rsidDel="004F5CDD">
          <w:rPr>
            <w:bCs/>
            <w:iCs/>
            <w:color w:val="000000" w:themeColor="text1"/>
          </w:rPr>
          <w:delText xml:space="preserve"> </w:delText>
        </w:r>
        <w:r w:rsidR="00305B12" w:rsidDel="004F5CDD">
          <w:rPr>
            <w:bCs/>
            <w:iCs/>
            <w:color w:val="000000" w:themeColor="text1"/>
          </w:rPr>
          <w:delText>H</w:delText>
        </w:r>
        <w:r w:rsidR="00F92CE4" w:rsidDel="004F5CDD">
          <w:rPr>
            <w:bCs/>
            <w:iCs/>
            <w:color w:val="000000" w:themeColor="text1"/>
          </w:rPr>
          <w:delText>ere</w:delText>
        </w:r>
        <w:r w:rsidR="00305B12" w:rsidDel="004F5CDD">
          <w:rPr>
            <w:bCs/>
            <w:iCs/>
            <w:color w:val="000000" w:themeColor="text1"/>
          </w:rPr>
          <w:delText>,</w:delText>
        </w:r>
        <w:r w:rsidR="00F92CE4" w:rsidDel="004F5CDD">
          <w:rPr>
            <w:bCs/>
            <w:iCs/>
            <w:color w:val="000000" w:themeColor="text1"/>
          </w:rPr>
          <w:delText xml:space="preserve"> the first layer </w:delText>
        </w:r>
        <w:r w:rsidR="00305B12" w:rsidDel="004F5CDD">
          <w:rPr>
            <w:bCs/>
            <w:iCs/>
            <w:color w:val="000000" w:themeColor="text1"/>
          </w:rPr>
          <w:delText xml:space="preserve">in the network </w:delText>
        </w:r>
        <w:r w:rsidR="00234023" w:rsidDel="004F5CDD">
          <w:rPr>
            <w:bCs/>
            <w:iCs/>
            <w:color w:val="000000" w:themeColor="text1"/>
          </w:rPr>
          <w:delText>consists of</w:delText>
        </w:r>
        <w:r w:rsidR="00F92CE4" w:rsidDel="004F5CDD">
          <w:rPr>
            <w:bCs/>
            <w:iCs/>
            <w:color w:val="000000" w:themeColor="text1"/>
          </w:rPr>
          <w:delText xml:space="preserve"> a set of negative weights </w:delText>
        </w:r>
        <w:r w:rsidR="00305B12" w:rsidDel="004F5CDD">
          <w:rPr>
            <w:bCs/>
            <w:iCs/>
            <w:color w:val="000000" w:themeColor="text1"/>
          </w:rPr>
          <w:delText>(</w:delText>
        </w:r>
        <m:oMath>
          <m:r>
            <w:rPr>
              <w:rFonts w:ascii="Cambria Math" w:hAnsi="Cambria Math"/>
              <w:color w:val="000000" w:themeColor="text1"/>
            </w:rPr>
            <m:t>I</m:t>
          </m:r>
        </m:oMath>
        <w:r w:rsidR="00305B12" w:rsidDel="004F5CDD">
          <w:rPr>
            <w:bCs/>
            <w:iCs/>
            <w:color w:val="000000" w:themeColor="text1"/>
          </w:rPr>
          <w:delText>)</w:delText>
        </w:r>
        <w:r w:rsidR="008E3C93" w:rsidDel="004F5CDD">
          <w:rPr>
            <w:bCs/>
            <w:iCs/>
            <w:color w:val="000000" w:themeColor="text1"/>
          </w:rPr>
          <w:delText xml:space="preserve"> </w:delText>
        </w:r>
        <w:r w:rsidR="00F92CE4" w:rsidDel="004F5CDD">
          <w:rPr>
            <w:bCs/>
            <w:iCs/>
            <w:color w:val="000000" w:themeColor="text1"/>
          </w:rPr>
          <w:delText>connecting the ABC transporters to each other</w:delText>
        </w:r>
        <w:r w:rsidR="00181485" w:rsidDel="004F5CDD">
          <w:rPr>
            <w:bCs/>
            <w:iCs/>
            <w:color w:val="000000" w:themeColor="text1"/>
          </w:rPr>
          <w:delText xml:space="preserve"> </w:delText>
        </w:r>
        <w:r w:rsidR="00185E06" w:rsidDel="004F5CDD">
          <w:rPr>
            <w:bCs/>
            <w:iCs/>
            <w:color w:val="000000" w:themeColor="text1"/>
          </w:rPr>
          <w:delText>to model compensatory activation</w:delText>
        </w:r>
        <w:r w:rsidR="00497983" w:rsidDel="004F5CDD">
          <w:rPr>
            <w:bCs/>
            <w:iCs/>
            <w:color w:val="000000" w:themeColor="text1"/>
          </w:rPr>
          <w:delText xml:space="preserve"> (i.e. ‘inhibition’ between transporters)</w:delText>
        </w:r>
        <w:r w:rsidR="00F92CE4" w:rsidDel="004F5CDD">
          <w:rPr>
            <w:bCs/>
            <w:iCs/>
            <w:color w:val="000000" w:themeColor="text1"/>
          </w:rPr>
          <w:delText xml:space="preserve">, </w:delText>
        </w:r>
        <w:r w:rsidR="00305B12" w:rsidDel="004F5CDD">
          <w:rPr>
            <w:bCs/>
            <w:iCs/>
            <w:color w:val="000000" w:themeColor="text1"/>
          </w:rPr>
          <w:delText xml:space="preserve">such that the ‘activation’ level </w:delText>
        </w:r>
        <w:r w:rsidR="00E36E9B" w:rsidDel="004F5CDD">
          <w:rPr>
            <w:bCs/>
            <w:iCs/>
            <w:color w:val="000000" w:themeColor="text1"/>
          </w:rPr>
          <w:delText>(</w:delText>
        </w:r>
        <m:oMath>
          <m:r>
            <w:rPr>
              <w:rFonts w:ascii="Cambria Math" w:hAnsi="Cambria Math"/>
              <w:color w:val="000000" w:themeColor="text1"/>
            </w:rPr>
            <m:t>A</m:t>
          </m:r>
        </m:oMath>
        <w:r w:rsidR="00E36E9B" w:rsidDel="004F5CDD">
          <w:rPr>
            <w:bCs/>
            <w:iCs/>
            <w:color w:val="000000" w:themeColor="text1"/>
          </w:rPr>
          <w:delText xml:space="preserve">) of each transporter is computed from </w:delText>
        </w:r>
        <w:r w:rsidR="00E566AD" w:rsidDel="004F5CDD">
          <w:rPr>
            <w:bCs/>
            <w:iCs/>
            <w:color w:val="000000" w:themeColor="text1"/>
          </w:rPr>
          <w:delText xml:space="preserve">the sum of </w:delText>
        </w:r>
        <w:r w:rsidR="006B7286" w:rsidDel="004F5CDD">
          <w:rPr>
            <w:bCs/>
            <w:iCs/>
            <w:color w:val="000000" w:themeColor="text1"/>
          </w:rPr>
          <w:delText>its inbound inhibitory</w:delText>
        </w:r>
        <w:r w:rsidR="00E36E9B" w:rsidDel="004F5CDD">
          <w:rPr>
            <w:bCs/>
            <w:iCs/>
            <w:color w:val="000000" w:themeColor="text1"/>
          </w:rPr>
          <w:delText xml:space="preserve"> </w:delText>
        </w:r>
        <w:r w:rsidR="007D0947" w:rsidDel="004F5CDD">
          <w:rPr>
            <w:bCs/>
            <w:iCs/>
            <w:color w:val="000000" w:themeColor="text1"/>
          </w:rPr>
          <w:delText>connections</w:delText>
        </w:r>
        <w:r w:rsidR="00AD3B41" w:rsidDel="004F5CDD">
          <w:rPr>
            <w:bCs/>
            <w:iCs/>
            <w:color w:val="000000" w:themeColor="text1"/>
          </w:rPr>
          <w:delText xml:space="preserve"> (</w:delText>
        </w:r>
        <m:oMath>
          <m:r>
            <w:rPr>
              <w:rFonts w:ascii="Cambria Math" w:hAnsi="Cambria Math"/>
              <w:color w:val="000000" w:themeColor="text1"/>
            </w:rPr>
            <m:t>I</m:t>
          </m:r>
        </m:oMath>
        <w:r w:rsidR="00AD3B41" w:rsidDel="004F5CDD">
          <w:rPr>
            <w:bCs/>
            <w:iCs/>
            <w:color w:val="000000" w:themeColor="text1"/>
          </w:rPr>
          <w:delText>)</w:delText>
        </w:r>
        <w:r w:rsidR="00A74E40" w:rsidDel="004F5CDD">
          <w:rPr>
            <w:bCs/>
            <w:iCs/>
            <w:color w:val="000000" w:themeColor="text1"/>
          </w:rPr>
          <w:delText>,</w:delText>
        </w:r>
        <w:r w:rsidR="00E36E9B" w:rsidDel="004F5CDD">
          <w:rPr>
            <w:bCs/>
            <w:iCs/>
            <w:color w:val="000000" w:themeColor="text1"/>
          </w:rPr>
          <w:delText xml:space="preserve"> along with </w:delText>
        </w:r>
        <w:r w:rsidR="00BC2E59" w:rsidDel="004F5CDD">
          <w:rPr>
            <w:bCs/>
            <w:iCs/>
            <w:color w:val="000000" w:themeColor="text1"/>
          </w:rPr>
          <w:delText>its</w:delText>
        </w:r>
        <w:r w:rsidR="00E36E9B" w:rsidDel="004F5CDD">
          <w:rPr>
            <w:bCs/>
            <w:iCs/>
            <w:color w:val="000000" w:themeColor="text1"/>
          </w:rPr>
          <w:delText xml:space="preserve"> ‘basal’ activation level</w:delText>
        </w:r>
        <w:r w:rsidR="00BC2E59" w:rsidDel="004F5CDD">
          <w:rPr>
            <w:bCs/>
            <w:iCs/>
            <w:color w:val="000000" w:themeColor="text1"/>
          </w:rPr>
          <w:delText xml:space="preserve"> (another learned p</w:delText>
        </w:r>
        <w:r w:rsidR="008E3C93" w:rsidDel="004F5CDD">
          <w:rPr>
            <w:bCs/>
            <w:iCs/>
            <w:color w:val="000000" w:themeColor="text1"/>
          </w:rPr>
          <w:delText>a</w:delText>
        </w:r>
        <w:r w:rsidR="00BC2E59" w:rsidDel="004F5CDD">
          <w:rPr>
            <w:bCs/>
            <w:iCs/>
            <w:color w:val="000000" w:themeColor="text1"/>
          </w:rPr>
          <w:delText>rameter)</w:delText>
        </w:r>
        <w:r w:rsidR="00E36E9B" w:rsidDel="004F5CDD">
          <w:rPr>
            <w:bCs/>
            <w:iCs/>
            <w:color w:val="000000" w:themeColor="text1"/>
          </w:rPr>
          <w:delText xml:space="preserve">.  </w:delText>
        </w:r>
        <w:r w:rsidR="002B4C1C" w:rsidDel="004F5CDD">
          <w:rPr>
            <w:bCs/>
            <w:iCs/>
            <w:color w:val="000000" w:themeColor="text1"/>
          </w:rPr>
          <w:delText xml:space="preserve">The second layer </w:delText>
        </w:r>
        <w:r w:rsidR="00465D55" w:rsidDel="004F5CDD">
          <w:rPr>
            <w:bCs/>
            <w:iCs/>
            <w:color w:val="000000" w:themeColor="text1"/>
          </w:rPr>
          <w:delText>then</w:delText>
        </w:r>
        <w:r w:rsidR="006B7286" w:rsidDel="004F5CDD">
          <w:rPr>
            <w:bCs/>
            <w:iCs/>
            <w:color w:val="000000" w:themeColor="text1"/>
          </w:rPr>
          <w:delText xml:space="preserve"> connects each ABC transporter to each compound with a set of positive</w:delText>
        </w:r>
        <w:r w:rsidR="00601A6A" w:rsidDel="004F5CDD">
          <w:rPr>
            <w:bCs/>
            <w:iCs/>
            <w:color w:val="000000" w:themeColor="text1"/>
          </w:rPr>
          <w:delText xml:space="preserve"> efflux/extrusion</w:delText>
        </w:r>
        <w:r w:rsidR="006B7286" w:rsidDel="004F5CDD">
          <w:rPr>
            <w:bCs/>
            <w:iCs/>
            <w:color w:val="000000" w:themeColor="text1"/>
          </w:rPr>
          <w:delText xml:space="preserve"> weights (</w:delText>
        </w:r>
        <m:oMath>
          <m:r>
            <w:rPr>
              <w:rFonts w:ascii="Cambria Math" w:hAnsi="Cambria Math"/>
              <w:color w:val="000000" w:themeColor="text1"/>
            </w:rPr>
            <m:t>E)</m:t>
          </m:r>
        </m:oMath>
        <w:r w:rsidR="006B7286" w:rsidDel="004F5CDD">
          <w:rPr>
            <w:rFonts w:eastAsiaTheme="minorEastAsia"/>
            <w:bCs/>
            <w:iCs/>
            <w:color w:val="000000" w:themeColor="text1"/>
          </w:rPr>
          <w:delText xml:space="preserve">, and acts to compute drug resistance </w:delText>
        </w:r>
        <w:r w:rsidR="008F298A" w:rsidDel="004F5CDD">
          <w:rPr>
            <w:rFonts w:eastAsiaTheme="minorEastAsia"/>
            <w:bCs/>
            <w:iCs/>
            <w:color w:val="000000" w:themeColor="text1"/>
          </w:rPr>
          <w:delText>given</w:delText>
        </w:r>
        <w:r w:rsidR="006B7286" w:rsidDel="004F5CDD">
          <w:rPr>
            <w:rFonts w:eastAsiaTheme="minorEastAsia"/>
            <w:bCs/>
            <w:iCs/>
            <w:color w:val="000000" w:themeColor="text1"/>
          </w:rPr>
          <w:delText xml:space="preserve"> </w:delText>
        </w:r>
        <w:r w:rsidR="007D0947" w:rsidDel="004F5CDD">
          <w:rPr>
            <w:rFonts w:eastAsiaTheme="minorEastAsia"/>
            <w:bCs/>
            <w:iCs/>
            <w:color w:val="000000" w:themeColor="text1"/>
          </w:rPr>
          <w:delText xml:space="preserve">the </w:delText>
        </w:r>
        <w:r w:rsidR="00BC2E59" w:rsidDel="004F5CDD">
          <w:rPr>
            <w:rFonts w:eastAsiaTheme="minorEastAsia"/>
            <w:bCs/>
            <w:iCs/>
            <w:color w:val="000000" w:themeColor="text1"/>
          </w:rPr>
          <w:delText>total</w:delText>
        </w:r>
        <w:r w:rsidR="007D0947" w:rsidDel="004F5CDD">
          <w:rPr>
            <w:rFonts w:eastAsiaTheme="minorEastAsia"/>
            <w:bCs/>
            <w:iCs/>
            <w:color w:val="000000" w:themeColor="text1"/>
          </w:rPr>
          <w:delText xml:space="preserve"> inbound clearance </w:delText>
        </w:r>
        <w:r w:rsidR="00381AF9" w:rsidDel="004F5CDD">
          <w:rPr>
            <w:rFonts w:eastAsiaTheme="minorEastAsia"/>
            <w:bCs/>
            <w:iCs/>
            <w:color w:val="000000" w:themeColor="text1"/>
          </w:rPr>
          <w:delText>for</w:delText>
        </w:r>
        <w:r w:rsidR="009C7945" w:rsidDel="004F5CDD">
          <w:rPr>
            <w:rFonts w:eastAsiaTheme="minorEastAsia"/>
            <w:bCs/>
            <w:iCs/>
            <w:color w:val="000000" w:themeColor="text1"/>
          </w:rPr>
          <w:delText xml:space="preserve"> a compound </w:delText>
        </w:r>
        <w:r w:rsidR="007D0947" w:rsidDel="004F5CDD">
          <w:rPr>
            <w:rFonts w:eastAsiaTheme="minorEastAsia"/>
            <w:bCs/>
            <w:iCs/>
            <w:color w:val="000000" w:themeColor="text1"/>
          </w:rPr>
          <w:delText>(</w:delText>
        </w:r>
        <m:oMath>
          <m:r>
            <w:rPr>
              <w:rFonts w:ascii="Cambria Math" w:eastAsiaTheme="minorEastAsia" w:hAnsi="Cambria Math"/>
              <w:color w:val="000000" w:themeColor="text1"/>
            </w:rPr>
            <m:t>C</m:t>
          </m:r>
        </m:oMath>
        <w:r w:rsidR="00381AF9" w:rsidDel="004F5CDD">
          <w:rPr>
            <w:rFonts w:eastAsiaTheme="minorEastAsia"/>
            <w:bCs/>
            <w:iCs/>
            <w:color w:val="000000" w:themeColor="text1"/>
          </w:rPr>
          <w:delText>,</w:delText>
        </w:r>
        <w:r w:rsidR="007D0947" w:rsidDel="004F5CDD">
          <w:rPr>
            <w:rFonts w:eastAsiaTheme="minorEastAsia"/>
            <w:bCs/>
            <w:iCs/>
            <w:color w:val="000000" w:themeColor="text1"/>
          </w:rPr>
          <w:delText xml:space="preserve"> where </w:delText>
        </w:r>
        <m:oMath>
          <m:r>
            <w:rPr>
              <w:rFonts w:ascii="Cambria Math" w:eastAsiaTheme="minorEastAsia" w:hAnsi="Cambria Math"/>
              <w:color w:val="000000" w:themeColor="text1"/>
            </w:rPr>
            <m:t>C=A×E</m:t>
          </m:r>
        </m:oMath>
        <w:r w:rsidR="007D0947" w:rsidDel="004F5CDD">
          <w:rPr>
            <w:rFonts w:eastAsiaTheme="minorEastAsia"/>
            <w:bCs/>
            <w:iCs/>
            <w:color w:val="000000" w:themeColor="text1"/>
          </w:rPr>
          <w:delText>)</w:delText>
        </w:r>
        <w:r w:rsidR="000F71B3" w:rsidDel="004F5CDD">
          <w:rPr>
            <w:rFonts w:eastAsiaTheme="minorEastAsia"/>
            <w:bCs/>
            <w:iCs/>
            <w:color w:val="000000" w:themeColor="text1"/>
          </w:rPr>
          <w:delText>.</w:delText>
        </w:r>
        <w:r w:rsidR="00A410FC" w:rsidDel="004F5CDD">
          <w:rPr>
            <w:rFonts w:eastAsiaTheme="minorEastAsia"/>
            <w:bCs/>
            <w:iCs/>
            <w:color w:val="000000" w:themeColor="text1"/>
          </w:rPr>
          <w:delText xml:space="preserve">  </w:delText>
        </w:r>
        <w:r w:rsidR="00E566AD" w:rsidDel="004F5CDD">
          <w:rPr>
            <w:rFonts w:eastAsiaTheme="minorEastAsia"/>
            <w:bCs/>
            <w:iCs/>
            <w:color w:val="000000" w:themeColor="text1"/>
          </w:rPr>
          <w:delText xml:space="preserve">We hypothesized from manual inspection of the fitness landscapes </w:delText>
        </w:r>
        <w:r w:rsidR="00AD3B41" w:rsidDel="004F5CDD">
          <w:rPr>
            <w:rFonts w:eastAsiaTheme="minorEastAsia"/>
            <w:bCs/>
            <w:iCs/>
            <w:color w:val="000000" w:themeColor="text1"/>
          </w:rPr>
          <w:delText>that compensatory activation relationships might behave similarly between compounds, and therefore constrained them to be fixed across environments for</w:delText>
        </w:r>
        <w:r w:rsidR="00AD3B41" w:rsidDel="004F5CDD">
          <w:rPr>
            <w:bCs/>
            <w:iCs/>
            <w:color w:val="000000" w:themeColor="text1"/>
          </w:rPr>
          <w:delText xml:space="preserve"> simplicity</w:delText>
        </w:r>
        <w:r w:rsidR="00162BEF" w:rsidDel="004F5CDD">
          <w:rPr>
            <w:bCs/>
            <w:iCs/>
            <w:color w:val="000000" w:themeColor="text1"/>
          </w:rPr>
          <w:delText xml:space="preserve">. </w:delText>
        </w:r>
        <w:r w:rsidR="00BC2E59" w:rsidDel="004F5CDD">
          <w:rPr>
            <w:bCs/>
            <w:iCs/>
            <w:color w:val="000000" w:themeColor="text1"/>
          </w:rPr>
          <w:delText xml:space="preserve"> </w:delText>
        </w:r>
        <w:r w:rsidR="00185E06" w:rsidDel="004F5CDD">
          <w:rPr>
            <w:bCs/>
            <w:iCs/>
            <w:color w:val="000000" w:themeColor="text1"/>
          </w:rPr>
          <w:delText xml:space="preserve">The training procedure </w:delText>
        </w:r>
        <w:r w:rsidR="00AD3B41" w:rsidDel="004F5CDD">
          <w:rPr>
            <w:bCs/>
            <w:iCs/>
            <w:color w:val="000000" w:themeColor="text1"/>
          </w:rPr>
          <w:delText xml:space="preserve">parameterizes this model by finding a set of weights which best predicts the phenotypes observed in our data when the </w:delText>
        </w:r>
        <w:r w:rsidR="00FA2AB6" w:rsidDel="004F5CDD">
          <w:rPr>
            <w:bCs/>
            <w:iCs/>
            <w:color w:val="000000" w:themeColor="text1"/>
          </w:rPr>
          <w:delText>corresponding genotype is encoded</w:delText>
        </w:r>
        <w:r w:rsidR="00185E06" w:rsidDel="004F5CDD">
          <w:rPr>
            <w:bCs/>
            <w:iCs/>
            <w:color w:val="000000" w:themeColor="text1"/>
          </w:rPr>
          <w:delText xml:space="preserve"> as the set of </w:delText>
        </w:r>
        <w:r w:rsidR="004D7D85" w:rsidDel="004F5CDD">
          <w:rPr>
            <w:bCs/>
            <w:iCs/>
            <w:color w:val="000000" w:themeColor="text1"/>
          </w:rPr>
          <w:delText xml:space="preserve">transporters </w:delText>
        </w:r>
        <w:r w:rsidR="000349EA" w:rsidDel="004F5CDD">
          <w:rPr>
            <w:bCs/>
            <w:iCs/>
            <w:color w:val="000000" w:themeColor="text1"/>
          </w:rPr>
          <w:delText xml:space="preserve">(‘neurons’) </w:delText>
        </w:r>
        <w:r w:rsidR="004D7D85" w:rsidDel="004F5CDD">
          <w:rPr>
            <w:bCs/>
            <w:iCs/>
            <w:color w:val="000000" w:themeColor="text1"/>
          </w:rPr>
          <w:delText>which are present in th</w:delText>
        </w:r>
        <w:r w:rsidR="001A210B" w:rsidDel="004F5CDD">
          <w:rPr>
            <w:bCs/>
            <w:iCs/>
            <w:color w:val="000000" w:themeColor="text1"/>
          </w:rPr>
          <w:delText>is</w:delText>
        </w:r>
        <w:r w:rsidR="004D7D85" w:rsidDel="004F5CDD">
          <w:rPr>
            <w:bCs/>
            <w:iCs/>
            <w:color w:val="000000" w:themeColor="text1"/>
          </w:rPr>
          <w:delText xml:space="preserve"> network.  </w:delText>
        </w:r>
        <w:r w:rsidR="00DA373F" w:rsidDel="004F5CDD">
          <w:rPr>
            <w:bCs/>
            <w:iCs/>
            <w:color w:val="000000" w:themeColor="text1"/>
          </w:rPr>
          <w:delText xml:space="preserve">To avoid the addition of non-predictive parameters (e.g. proposing the compensatory activation of a transporter which does not efflux any drugs) and to otherwise </w:delText>
        </w:r>
        <w:r w:rsidR="00BC2E59" w:rsidDel="004F5CDD">
          <w:rPr>
            <w:bCs/>
            <w:iCs/>
            <w:color w:val="000000" w:themeColor="text1"/>
          </w:rPr>
          <w:delText xml:space="preserve">better </w:delText>
        </w:r>
        <w:r w:rsidR="00DA373F" w:rsidDel="004F5CDD">
          <w:rPr>
            <w:bCs/>
            <w:iCs/>
            <w:color w:val="000000" w:themeColor="text1"/>
          </w:rPr>
          <w:delText xml:space="preserve">ensure </w:delText>
        </w:r>
        <w:r w:rsidR="00BC2E59" w:rsidDel="004F5CDD">
          <w:rPr>
            <w:bCs/>
            <w:iCs/>
            <w:color w:val="000000" w:themeColor="text1"/>
          </w:rPr>
          <w:delText xml:space="preserve">a </w:delText>
        </w:r>
        <w:r w:rsidR="00DA373F" w:rsidDel="004F5CDD">
          <w:rPr>
            <w:bCs/>
            <w:iCs/>
            <w:color w:val="000000" w:themeColor="text1"/>
          </w:rPr>
          <w:delText xml:space="preserve">unique </w:delText>
        </w:r>
        <w:r w:rsidR="00BC2E59" w:rsidDel="004F5CDD">
          <w:rPr>
            <w:bCs/>
            <w:iCs/>
            <w:color w:val="000000" w:themeColor="text1"/>
          </w:rPr>
          <w:delText>solution</w:delText>
        </w:r>
        <w:r w:rsidR="00DA373F" w:rsidDel="004F5CDD">
          <w:rPr>
            <w:bCs/>
            <w:iCs/>
            <w:color w:val="000000" w:themeColor="text1"/>
          </w:rPr>
          <w:delText xml:space="preserve">, regularization is </w:delText>
        </w:r>
        <w:r w:rsidR="00086C16" w:rsidDel="004F5CDD">
          <w:rPr>
            <w:bCs/>
            <w:iCs/>
            <w:color w:val="000000" w:themeColor="text1"/>
          </w:rPr>
          <w:delText xml:space="preserve">also </w:delText>
        </w:r>
        <w:r w:rsidR="00DA373F" w:rsidDel="004F5CDD">
          <w:rPr>
            <w:bCs/>
            <w:iCs/>
            <w:color w:val="000000" w:themeColor="text1"/>
          </w:rPr>
          <w:delText>added to this network (Methods, Fig. S</w:delText>
        </w:r>
        <w:r w:rsidR="00AB1BCE" w:rsidDel="004F5CDD">
          <w:rPr>
            <w:bCs/>
            <w:iCs/>
            <w:color w:val="000000" w:themeColor="text1"/>
          </w:rPr>
          <w:delText>8A</w:delText>
        </w:r>
        <w:r w:rsidR="00DA373F" w:rsidDel="004F5CDD">
          <w:rPr>
            <w:bCs/>
            <w:iCs/>
            <w:color w:val="000000" w:themeColor="text1"/>
          </w:rPr>
          <w:delText xml:space="preserve">).  </w:delText>
        </w:r>
      </w:del>
      <w:moveFromRangeStart w:id="113" w:author="Frederick Roth" w:date="2018-11-01T14:44:00Z" w:name="move528846826"/>
      <w:del w:id="114" w:author="Frederick Roth" w:date="2018-11-01T14:44:00Z">
        <w:r w:rsidR="00A36C03" w:rsidDel="00AE448D">
          <w:rPr>
            <w:bCs/>
            <w:iCs/>
            <w:color w:val="000000" w:themeColor="text1"/>
          </w:rPr>
          <w:delText>After the learning procedure is completed, e</w:delText>
        </w:r>
        <w:r w:rsidR="00A5566A" w:rsidDel="00AE448D">
          <w:rPr>
            <w:bCs/>
            <w:iCs/>
            <w:color w:val="000000" w:themeColor="text1"/>
          </w:rPr>
          <w:delText>a</w:delText>
        </w:r>
        <w:r w:rsidR="000F75A2" w:rsidDel="00AE448D">
          <w:rPr>
            <w:bCs/>
            <w:iCs/>
            <w:color w:val="000000" w:themeColor="text1"/>
          </w:rPr>
          <w:delText xml:space="preserve">ch </w:delText>
        </w:r>
        <w:r w:rsidR="00A819D2" w:rsidDel="00AE448D">
          <w:rPr>
            <w:bCs/>
            <w:iCs/>
            <w:color w:val="000000" w:themeColor="text1"/>
          </w:rPr>
          <w:delText>re</w:delText>
        </w:r>
        <w:r w:rsidR="00E97720" w:rsidDel="00AE448D">
          <w:rPr>
            <w:bCs/>
            <w:iCs/>
            <w:color w:val="000000" w:themeColor="text1"/>
          </w:rPr>
          <w:delText>maining</w:delText>
        </w:r>
        <w:r w:rsidR="00A819D2" w:rsidDel="00AE448D">
          <w:rPr>
            <w:bCs/>
            <w:iCs/>
            <w:color w:val="000000" w:themeColor="text1"/>
          </w:rPr>
          <w:delText xml:space="preserve"> non-zero </w:delText>
        </w:r>
        <w:r w:rsidR="000F75A2" w:rsidDel="00AE448D">
          <w:rPr>
            <w:bCs/>
            <w:iCs/>
            <w:color w:val="000000" w:themeColor="text1"/>
          </w:rPr>
          <w:delText>weight i</w:delText>
        </w:r>
        <w:r w:rsidR="00A5566A" w:rsidDel="00AE448D">
          <w:rPr>
            <w:bCs/>
            <w:iCs/>
            <w:color w:val="000000" w:themeColor="text1"/>
          </w:rPr>
          <w:delText>s</w:delText>
        </w:r>
        <w:r w:rsidR="00516F85" w:rsidDel="00AE448D">
          <w:rPr>
            <w:bCs/>
            <w:iCs/>
            <w:color w:val="000000" w:themeColor="text1"/>
          </w:rPr>
          <w:delText xml:space="preserve"> tested for statistical </w:delText>
        </w:r>
        <w:r w:rsidR="00F73A15" w:rsidDel="00AE448D">
          <w:rPr>
            <w:bCs/>
            <w:iCs/>
            <w:color w:val="000000" w:themeColor="text1"/>
          </w:rPr>
          <w:delText xml:space="preserve">significance </w:delText>
        </w:r>
        <w:r w:rsidR="00240001" w:rsidDel="00AE448D">
          <w:rPr>
            <w:bCs/>
            <w:iCs/>
            <w:color w:val="000000" w:themeColor="text1"/>
          </w:rPr>
          <w:delText>(Methods)</w:delText>
        </w:r>
        <w:r w:rsidR="004D7D85" w:rsidDel="00AE448D">
          <w:rPr>
            <w:bCs/>
            <w:iCs/>
            <w:color w:val="000000" w:themeColor="text1"/>
          </w:rPr>
          <w:delText>.</w:delText>
        </w:r>
      </w:del>
      <w:moveFromRangeEnd w:id="113"/>
    </w:p>
    <w:p w14:paraId="13016756" w14:textId="77777777" w:rsidR="00A819D2" w:rsidRDefault="00A819D2" w:rsidP="00135DD5">
      <w:pPr>
        <w:jc w:val="both"/>
        <w:rPr>
          <w:bCs/>
          <w:iCs/>
          <w:color w:val="000000" w:themeColor="text1"/>
        </w:rPr>
      </w:pPr>
    </w:p>
    <w:p w14:paraId="112EF59A" w14:textId="3A18A616" w:rsidR="00BD02C8" w:rsidRPr="00EA6CA6" w:rsidRDefault="00D35C5F" w:rsidP="00BD02C8">
      <w:pPr>
        <w:jc w:val="both"/>
        <w:rPr>
          <w:bCs/>
          <w:iCs/>
          <w:color w:val="000000" w:themeColor="text1"/>
        </w:rPr>
      </w:pPr>
      <w:r>
        <w:rPr>
          <w:bCs/>
          <w:iCs/>
          <w:color w:val="000000" w:themeColor="text1"/>
        </w:rPr>
        <w:t>We found th</w:t>
      </w:r>
      <w:bookmarkStart w:id="115" w:name="_GoBack"/>
      <w:bookmarkEnd w:id="115"/>
      <w:r>
        <w:rPr>
          <w:bCs/>
          <w:iCs/>
          <w:color w:val="000000" w:themeColor="text1"/>
        </w:rPr>
        <w:t>at the</w:t>
      </w:r>
      <w:r w:rsidR="00E86B1D">
        <w:rPr>
          <w:bCs/>
          <w:iCs/>
          <w:color w:val="000000" w:themeColor="text1"/>
        </w:rPr>
        <w:t xml:space="preserve"> </w:t>
      </w:r>
      <w:r>
        <w:rPr>
          <w:bCs/>
          <w:iCs/>
          <w:color w:val="000000" w:themeColor="text1"/>
        </w:rPr>
        <w:t xml:space="preserve">observed phenotypes could be expressed as a function of this non-linear genotype-to-phenotype model with high overall accuracy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Pr>
          <w:bCs/>
          <w:iCs/>
          <w:color w:val="000000" w:themeColor="text1"/>
        </w:rPr>
        <w:t>Model accuracy was maintained when training on</w:t>
      </w:r>
      <w:r w:rsidR="00E01D4F">
        <w:rPr>
          <w:bCs/>
          <w:iCs/>
          <w:color w:val="000000" w:themeColor="text1"/>
        </w:rPr>
        <w:t xml:space="preserve"> </w:t>
      </w:r>
      <w:r w:rsidR="003D40FD">
        <w:rPr>
          <w:bCs/>
          <w:iCs/>
          <w:color w:val="000000" w:themeColor="text1"/>
        </w:rPr>
        <w:t xml:space="preserve">data from one mating type </w:t>
      </w:r>
      <w:r w:rsidR="00E01D4F">
        <w:rPr>
          <w:bCs/>
          <w:iCs/>
          <w:color w:val="000000" w:themeColor="text1"/>
        </w:rPr>
        <w:t>and</w:t>
      </w:r>
      <w:r w:rsidR="003D40FD">
        <w:rPr>
          <w:bCs/>
          <w:iCs/>
          <w:color w:val="000000" w:themeColor="text1"/>
        </w:rPr>
        <w:t xml:space="preserve"> then</w:t>
      </w:r>
      <w:r w:rsidR="00E01D4F">
        <w:rPr>
          <w:bCs/>
          <w:iCs/>
          <w:color w:val="000000" w:themeColor="text1"/>
        </w:rPr>
        <w:t xml:space="preserve"> test</w:t>
      </w:r>
      <w:r>
        <w:rPr>
          <w:bCs/>
          <w:iCs/>
          <w:color w:val="000000" w:themeColor="text1"/>
        </w:rPr>
        <w:t>ing</w:t>
      </w:r>
      <w:r w:rsidR="00E01D4F">
        <w:rPr>
          <w:bCs/>
          <w:iCs/>
          <w:color w:val="000000" w:themeColor="text1"/>
        </w:rPr>
        <w:t xml:space="preserve"> on another (</w:t>
      </w:r>
      <w:r w:rsidR="00E01D4F">
        <w:rPr>
          <w:bCs/>
          <w:i/>
          <w:iCs/>
          <w:color w:val="000000" w:themeColor="text1"/>
        </w:rPr>
        <w:t xml:space="preserve">r </w:t>
      </w:r>
      <w:r w:rsidR="00E01D4F">
        <w:rPr>
          <w:bCs/>
          <w:iCs/>
          <w:color w:val="000000" w:themeColor="text1"/>
        </w:rPr>
        <w:t xml:space="preserve">= 0.95, Fig </w:t>
      </w:r>
      <w:r w:rsidR="00AB1BCE">
        <w:rPr>
          <w:bCs/>
          <w:iCs/>
          <w:color w:val="000000" w:themeColor="text1"/>
        </w:rPr>
        <w:t>S8B</w:t>
      </w:r>
      <w:r w:rsidR="00E01D4F">
        <w:rPr>
          <w:bCs/>
          <w:iCs/>
          <w:color w:val="000000" w:themeColor="text1"/>
        </w:rPr>
        <w:t>)</w:t>
      </w:r>
      <w:r w:rsidR="00D24A90">
        <w:rPr>
          <w:bCs/>
          <w:iCs/>
          <w:color w:val="000000" w:themeColor="text1"/>
        </w:rPr>
        <w:t>.</w:t>
      </w:r>
      <w:r w:rsidR="00E01D4F">
        <w:rPr>
          <w:bCs/>
          <w:iCs/>
          <w:color w:val="000000" w:themeColor="text1"/>
        </w:rPr>
        <w:t xml:space="preserve"> </w:t>
      </w:r>
      <w:r w:rsidR="00192A23">
        <w:rPr>
          <w:bCs/>
          <w:iCs/>
          <w:color w:val="000000" w:themeColor="text1"/>
        </w:rPr>
        <w:t>Furthermore</w:t>
      </w:r>
      <w:r w:rsidR="00D24A90">
        <w:rPr>
          <w:bCs/>
          <w:iCs/>
          <w:color w:val="000000" w:themeColor="text1"/>
        </w:rPr>
        <w:t>, t</w:t>
      </w:r>
      <w:r w:rsidR="00E01D4F">
        <w:rPr>
          <w:bCs/>
          <w:iCs/>
          <w:color w:val="000000" w:themeColor="text1"/>
        </w:rPr>
        <w:t>raining on either population</w:t>
      </w:r>
      <w:r w:rsidR="00D24A90">
        <w:rPr>
          <w:bCs/>
          <w:iCs/>
          <w:color w:val="000000" w:themeColor="text1"/>
        </w:rPr>
        <w:t xml:space="preserve"> separately</w:t>
      </w:r>
      <w:r w:rsidR="00E01D4F">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sidR="00E01D4F">
        <w:rPr>
          <w:bCs/>
          <w:iCs/>
          <w:color w:val="000000" w:themeColor="text1"/>
        </w:rPr>
        <w:t>(</w:t>
      </w:r>
      <w:r w:rsidR="00E01D4F">
        <w:rPr>
          <w:bCs/>
          <w:i/>
          <w:iCs/>
          <w:color w:val="000000" w:themeColor="text1"/>
        </w:rPr>
        <w:t xml:space="preserve">r </w:t>
      </w:r>
      <w:r w:rsidR="00E01D4F">
        <w:rPr>
          <w:bCs/>
          <w:iCs/>
          <w:color w:val="000000" w:themeColor="text1"/>
        </w:rPr>
        <w:t xml:space="preserve">= 0.99, Fig </w:t>
      </w:r>
      <w:r w:rsidR="00AB1BCE">
        <w:rPr>
          <w:bCs/>
          <w:iCs/>
          <w:color w:val="000000" w:themeColor="text1"/>
        </w:rPr>
        <w:t>S8C</w:t>
      </w:r>
      <w:r w:rsidR="00E01D4F">
        <w:rPr>
          <w:bCs/>
          <w:iCs/>
          <w:color w:val="000000" w:themeColor="text1"/>
        </w:rPr>
        <w:t>)</w:t>
      </w:r>
      <w:r w:rsidR="00137395">
        <w:rPr>
          <w:bCs/>
          <w:iCs/>
          <w:color w:val="000000" w:themeColor="text1"/>
        </w:rPr>
        <w:t xml:space="preserve">, showing that a similar system model was learned between </w:t>
      </w:r>
      <w:r w:rsidR="00086C16">
        <w:rPr>
          <w:bCs/>
          <w:iCs/>
          <w:color w:val="000000" w:themeColor="text1"/>
        </w:rPr>
        <w:t>either</w:t>
      </w:r>
      <w:r w:rsidR="00137395">
        <w:rPr>
          <w:bCs/>
          <w:iCs/>
          <w:color w:val="000000" w:themeColor="text1"/>
        </w:rPr>
        <w:t xml:space="preserve"> biological replicate</w:t>
      </w:r>
      <w:r w:rsidR="00E01D4F">
        <w:rPr>
          <w:bCs/>
          <w:iCs/>
          <w:color w:val="000000" w:themeColor="text1"/>
        </w:rPr>
        <w:t xml:space="preserve">. </w:t>
      </w:r>
      <w:r w:rsidR="00FA2AB6">
        <w:rPr>
          <w:bCs/>
          <w:iCs/>
          <w:color w:val="000000" w:themeColor="text1"/>
        </w:rPr>
        <w:t>The</w:t>
      </w:r>
      <w:r w:rsidR="005C24F5">
        <w:rPr>
          <w:bCs/>
          <w:iCs/>
          <w:color w:val="000000" w:themeColor="text1"/>
        </w:rPr>
        <w:t xml:space="preserve"> </w:t>
      </w:r>
      <w:r w:rsidR="00E14026">
        <w:rPr>
          <w:bCs/>
          <w:iCs/>
          <w:color w:val="000000" w:themeColor="text1"/>
        </w:rPr>
        <w:t>learned inhibitory connections</w:t>
      </w:r>
      <w:r w:rsidR="00AE1CE2">
        <w:rPr>
          <w:bCs/>
          <w:iCs/>
          <w:color w:val="000000" w:themeColor="text1"/>
        </w:rPr>
        <w:t xml:space="preserve"> </w:t>
      </w:r>
      <w:r w:rsidR="005C4572">
        <w:rPr>
          <w:bCs/>
          <w:iCs/>
          <w:color w:val="000000" w:themeColor="text1"/>
        </w:rPr>
        <w:t>supported</w:t>
      </w:r>
      <w:r w:rsidR="000436E0">
        <w:rPr>
          <w:bCs/>
          <w:iCs/>
          <w:color w:val="000000" w:themeColor="text1"/>
        </w:rPr>
        <w:t xml:space="preserve"> </w:t>
      </w:r>
      <w:r w:rsidR="00C36B6B">
        <w:rPr>
          <w:bCs/>
          <w:iCs/>
          <w:color w:val="000000" w:themeColor="text1"/>
        </w:rPr>
        <w:t xml:space="preserve">many of the hypothesized relationships, for example </w:t>
      </w:r>
      <w:r w:rsidR="000436E0">
        <w:rPr>
          <w:bCs/>
          <w:iCs/>
          <w:color w:val="000000" w:themeColor="text1"/>
        </w:rPr>
        <w:t xml:space="preserve">the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m:oMath>
        <m:r>
          <w:rPr>
            <w:rFonts w:ascii="Cambria Math" w:hAnsi="Cambria Math"/>
            <w:color w:val="000000" w:themeColor="text1"/>
          </w:rPr>
          <m:t>E</m:t>
        </m:r>
      </m:oMath>
      <w:r w:rsidR="00137395">
        <w:rPr>
          <w:rFonts w:eastAsiaTheme="minorEastAsia"/>
          <w:color w:val="000000" w:themeColor="text1"/>
        </w:rPr>
        <w:t xml:space="preserve"> parameters connecting each of these transporters to mitoxantrone (Fig. 4B)</w:t>
      </w:r>
      <w:r w:rsidR="00445005">
        <w:rPr>
          <w:rFonts w:eastAsiaTheme="minorEastAsia"/>
          <w:color w:val="000000" w:themeColor="text1"/>
        </w:rPr>
        <w:t xml:space="preserve">, and the variability in the </w:t>
      </w:r>
      <m:oMath>
        <m:r>
          <w:rPr>
            <w:rFonts w:ascii="Cambria Math" w:hAnsi="Cambria Math"/>
            <w:color w:val="000000" w:themeColor="text1"/>
          </w:rPr>
          <m:t>E</m:t>
        </m:r>
      </m:oMath>
      <w:r w:rsidR="00445005">
        <w:rPr>
          <w:rFonts w:eastAsiaTheme="minorEastAsia"/>
          <w:color w:val="000000" w:themeColor="text1"/>
        </w:rPr>
        <w:t xml:space="preserve"> weights between the</w:t>
      </w:r>
      <w:r w:rsidR="00853945">
        <w:rPr>
          <w:rFonts w:eastAsiaTheme="minorEastAsia"/>
          <w:color w:val="000000" w:themeColor="text1"/>
        </w:rPr>
        <w:t>se</w:t>
      </w:r>
      <w:r w:rsidR="00445005">
        <w:rPr>
          <w:rFonts w:eastAsiaTheme="minorEastAsia"/>
          <w:color w:val="000000" w:themeColor="text1"/>
        </w:rPr>
        <w:t xml:space="preserve"> four transporters was ad</w:t>
      </w:r>
      <w:r w:rsidR="00086C16">
        <w:rPr>
          <w:rFonts w:eastAsiaTheme="minorEastAsia"/>
          <w:color w:val="000000" w:themeColor="text1"/>
        </w:rPr>
        <w:t>d</w:t>
      </w:r>
      <w:r w:rsidR="00445005">
        <w:rPr>
          <w:rFonts w:eastAsiaTheme="minorEastAsia"/>
          <w:color w:val="000000" w:themeColor="text1"/>
        </w:rPr>
        <w:t xml:space="preserve">itionally informative and </w:t>
      </w:r>
      <w:r w:rsidR="00445005">
        <w:rPr>
          <w:bCs/>
          <w:iCs/>
          <w:color w:val="000000" w:themeColor="text1"/>
        </w:rPr>
        <w:t>suggested a differential clearance ability between them (Fig. 4B, Data XX).</w:t>
      </w:r>
      <w:r w:rsidR="00445005" w:rsidRPr="005C24F5">
        <w:rPr>
          <w:bCs/>
          <w:iCs/>
          <w:color w:val="000000" w:themeColor="text1"/>
        </w:rPr>
        <w:t xml:space="preserve"> </w:t>
      </w:r>
      <w:r w:rsidR="00445005">
        <w:rPr>
          <w:bCs/>
          <w:iCs/>
          <w:color w:val="000000" w:themeColor="text1"/>
        </w:rPr>
        <w:t xml:space="preserve"> </w:t>
      </w:r>
      <w:r w:rsidR="005C24F5">
        <w:rPr>
          <w:bCs/>
          <w:iCs/>
          <w:color w:val="000000" w:themeColor="text1"/>
        </w:rPr>
        <w:t xml:space="preserve">For example, Snq2 is modelled as having the most </w:t>
      </w:r>
      <w:r w:rsidR="0015729A">
        <w:rPr>
          <w:bCs/>
          <w:iCs/>
          <w:color w:val="000000" w:themeColor="text1"/>
        </w:rPr>
        <w:t xml:space="preserve">mitoxantrone </w:t>
      </w:r>
      <w:r w:rsidR="005C24F5">
        <w:rPr>
          <w:bCs/>
          <w:iCs/>
          <w:color w:val="000000" w:themeColor="text1"/>
        </w:rPr>
        <w:t>clearance capability</w:t>
      </w:r>
      <w:r w:rsidR="0015729A">
        <w:rPr>
          <w:bCs/>
          <w:iCs/>
          <w:color w:val="000000" w:themeColor="text1"/>
        </w:rPr>
        <w:t xml:space="preserve"> (</w:t>
      </w:r>
      <m:oMath>
        <m:r>
          <w:rPr>
            <w:rFonts w:ascii="Cambria Math" w:hAnsi="Cambria Math"/>
            <w:color w:val="000000" w:themeColor="text1"/>
          </w:rPr>
          <m:t>E</m:t>
        </m:r>
      </m:oMath>
      <w:r w:rsidR="0091310F">
        <w:rPr>
          <w:bCs/>
          <w:iCs/>
          <w:color w:val="000000" w:themeColor="text1"/>
        </w:rPr>
        <w:t xml:space="preserve"> </w:t>
      </w:r>
      <w:r w:rsidR="0015729A">
        <w:rPr>
          <w:bCs/>
          <w:iCs/>
          <w:color w:val="000000" w:themeColor="text1"/>
        </w:rPr>
        <w:t xml:space="preserve">= </w:t>
      </w:r>
      <w:r w:rsidR="00DC1008">
        <w:rPr>
          <w:bCs/>
          <w:iCs/>
          <w:color w:val="000000" w:themeColor="text1"/>
        </w:rPr>
        <w:t>2.3</w:t>
      </w:r>
      <w:r w:rsidR="0015729A">
        <w:rPr>
          <w:bCs/>
          <w:iCs/>
          <w:color w:val="000000" w:themeColor="text1"/>
        </w:rPr>
        <w:t>)</w:t>
      </w:r>
      <w:r w:rsidR="0040312D">
        <w:rPr>
          <w:bCs/>
          <w:iCs/>
          <w:color w:val="000000" w:themeColor="text1"/>
        </w:rPr>
        <w:t xml:space="preserve"> followed by Pdr5, Yor1, and Ybt1 (</w:t>
      </w:r>
      <m:oMath>
        <m:r>
          <w:rPr>
            <w:rFonts w:ascii="Cambria Math" w:hAnsi="Cambria Math"/>
            <w:color w:val="000000" w:themeColor="text1"/>
          </w:rPr>
          <m:t>E</m:t>
        </m:r>
      </m:oMath>
      <w:r w:rsidR="0091310F">
        <w:rPr>
          <w:bCs/>
          <w:iCs/>
          <w:color w:val="000000" w:themeColor="text1"/>
        </w:rPr>
        <w:t xml:space="preserve"> </w:t>
      </w:r>
      <w:r w:rsidR="0040312D">
        <w:rPr>
          <w:bCs/>
          <w:iCs/>
          <w:color w:val="000000" w:themeColor="text1"/>
        </w:rPr>
        <w:t xml:space="preserve">= 1.9, 0.6, 0.6, respectively), </w:t>
      </w:r>
      <w:r w:rsidR="00726EC8">
        <w:rPr>
          <w:bCs/>
          <w:iCs/>
          <w:color w:val="000000" w:themeColor="text1"/>
        </w:rPr>
        <w:t xml:space="preserve">and this is reflected in the </w:t>
      </w:r>
      <w:r w:rsidR="00744868">
        <w:rPr>
          <w:bCs/>
          <w:iCs/>
          <w:color w:val="000000" w:themeColor="text1"/>
        </w:rPr>
        <w:t>fitness landscape</w:t>
      </w:r>
      <w:r w:rsidR="008539E6">
        <w:rPr>
          <w:bCs/>
          <w:iCs/>
          <w:color w:val="000000" w:themeColor="text1"/>
        </w:rPr>
        <w:t xml:space="preserve"> -</w:t>
      </w:r>
      <w:r w:rsidR="00C42E58">
        <w:rPr>
          <w:bCs/>
          <w:iCs/>
          <w:color w:val="000000" w:themeColor="text1"/>
        </w:rPr>
        <w:t xml:space="preserve"> for 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ins w:id="116" w:author="Frederick Roth" w:date="2018-10-30T15:47:00Z">
        <w:r w:rsidR="00660958">
          <w:rPr>
            <w:bCs/>
            <w:iCs/>
            <w:color w:val="000000" w:themeColor="text1"/>
          </w:rPr>
          <w:t>-</w:t>
        </w:r>
      </w:ins>
      <w:r w:rsidR="00D30E99">
        <w:rPr>
          <w:bCs/>
          <w:iCs/>
          <w:color w:val="000000" w:themeColor="text1"/>
        </w:rPr>
        <w:t>type (p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(p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4B, Data SXX</w:t>
      </w:r>
      <w:r w:rsidR="00EA6CA6">
        <w:rPr>
          <w:bCs/>
          <w:iCs/>
          <w:color w:val="000000" w:themeColor="text1"/>
        </w:rPr>
        <w:t xml:space="preserve">).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p>
    <w:p w14:paraId="65DE9347" w14:textId="77777777" w:rsidR="00EA6CA6" w:rsidRDefault="00EA6CA6" w:rsidP="00135DD5">
      <w:pPr>
        <w:jc w:val="both"/>
        <w:rPr>
          <w:bCs/>
          <w:i/>
          <w:iCs/>
          <w:color w:val="000000" w:themeColor="text1"/>
        </w:rPr>
      </w:pPr>
    </w:p>
    <w:p w14:paraId="5DAF6ADC" w14:textId="5EA87FF8" w:rsidR="00E60095" w:rsidRDefault="00BF75A0" w:rsidP="004D277B">
      <w:pPr>
        <w:jc w:val="both"/>
        <w:rPr>
          <w:bCs/>
          <w:iCs/>
          <w:color w:val="000000" w:themeColor="text1"/>
        </w:rPr>
      </w:pPr>
      <w:r>
        <w:rPr>
          <w:bCs/>
          <w:iCs/>
          <w:color w:val="000000" w:themeColor="text1"/>
        </w:rPr>
        <w:t xml:space="preserve">We note that despite the </w:t>
      </w:r>
      <w:r w:rsidR="00273D27">
        <w:rPr>
          <w:bCs/>
          <w:iCs/>
          <w:color w:val="000000" w:themeColor="text1"/>
        </w:rPr>
        <w:t>overall accuracy</w:t>
      </w:r>
      <w:r>
        <w:rPr>
          <w:bCs/>
          <w:iCs/>
          <w:color w:val="000000" w:themeColor="text1"/>
        </w:rPr>
        <w:t xml:space="preserve"> of this model, s</w:t>
      </w:r>
      <w:r w:rsidR="00A957EA">
        <w:rPr>
          <w:bCs/>
          <w:iCs/>
          <w:color w:val="000000" w:themeColor="text1"/>
        </w:rPr>
        <w:t xml:space="preserve">ystematic differences in predicted and observed phenotype </w:t>
      </w:r>
      <w:r>
        <w:rPr>
          <w:bCs/>
          <w:iCs/>
          <w:color w:val="000000" w:themeColor="text1"/>
        </w:rPr>
        <w:t xml:space="preserve">were still evident, </w:t>
      </w:r>
      <w:r w:rsidR="00A957EA">
        <w:rPr>
          <w:bCs/>
          <w:iCs/>
          <w:color w:val="000000" w:themeColor="text1"/>
        </w:rPr>
        <w:t xml:space="preserve"> and suggested straightforward extensions</w:t>
      </w:r>
      <w:r>
        <w:rPr>
          <w:bCs/>
          <w:iCs/>
          <w:color w:val="000000" w:themeColor="text1"/>
        </w:rPr>
        <w:t xml:space="preserve"> of the genotype-</w:t>
      </w:r>
      <w:r>
        <w:rPr>
          <w:bCs/>
          <w:iCs/>
          <w:color w:val="000000" w:themeColor="text1"/>
        </w:rPr>
        <w:lastRenderedPageBreak/>
        <w:t>to-phenotype schematic</w:t>
      </w:r>
      <w:r w:rsidR="00A957EA">
        <w:rPr>
          <w:bCs/>
          <w:iCs/>
          <w:color w:val="000000" w:themeColor="text1"/>
        </w:rPr>
        <w:t xml:space="preserve">.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w:t>
      </w:r>
      <w:r w:rsidR="00B25E55">
        <w:rPr>
          <w:bCs/>
          <w:iCs/>
          <w:color w:val="000000" w:themeColor="text1"/>
        </w:rPr>
        <w:t xml:space="preserve">Various inhibition mechanisms </w:t>
      </w:r>
      <w:r w:rsidR="00FD19D6">
        <w:rPr>
          <w:bCs/>
          <w:iCs/>
          <w:color w:val="000000" w:themeColor="text1"/>
        </w:rPr>
        <w:t>could</w:t>
      </w:r>
      <w:r w:rsidR="00B25E55">
        <w:rPr>
          <w:bCs/>
          <w:iCs/>
          <w:color w:val="000000" w:themeColor="text1"/>
        </w:rPr>
        <w:t xml:space="preserve"> be expected to result in non-additive effects</w:t>
      </w:r>
      <w:r w:rsidR="00D95421">
        <w:rPr>
          <w:bCs/>
          <w:iCs/>
          <w:color w:val="000000" w:themeColor="text1"/>
        </w:rPr>
        <w:t xml:space="preserve">,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In a</w:t>
      </w:r>
      <w:r w:rsidR="00F4289D">
        <w:rPr>
          <w:bCs/>
          <w:iCs/>
          <w:color w:val="000000" w:themeColor="text1"/>
        </w:rPr>
        <w:t xml:space="preserve"> more striking</w:t>
      </w:r>
      <w:r w:rsidR="002453EC">
        <w:rPr>
          <w:bCs/>
          <w:iCs/>
          <w:color w:val="000000" w:themeColor="text1"/>
        </w:rPr>
        <w:t xml:space="preserve"> example, observed </w:t>
      </w:r>
      <w:r w:rsidR="009C089B">
        <w:rPr>
          <w:bCs/>
          <w:iCs/>
          <w:color w:val="000000" w:themeColor="text1"/>
        </w:rPr>
        <w:t xml:space="preserve">valinomycin resistance </w:t>
      </w:r>
      <w:r w:rsidR="00E97720">
        <w:rPr>
          <w:bCs/>
          <w:iCs/>
          <w:color w:val="000000" w:themeColor="text1"/>
        </w:rPr>
        <w:t xml:space="preserve">landscape </w:t>
      </w:r>
      <w:r w:rsidR="009C089B">
        <w:rPr>
          <w:bCs/>
          <w:iCs/>
          <w:color w:val="000000" w:themeColor="text1"/>
        </w:rPr>
        <w:t>was</w:t>
      </w:r>
      <w:r w:rsidR="001D73FA">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sidR="009C089B">
        <w:rPr>
          <w:bCs/>
          <w:iCs/>
          <w:color w:val="000000" w:themeColor="text1"/>
        </w:rPr>
        <w:t xml:space="preserve">overall </w:t>
      </w:r>
      <w:r w:rsidR="001D73FA">
        <w:rPr>
          <w:bCs/>
          <w:iCs/>
          <w:color w:val="000000" w:themeColor="text1"/>
        </w:rPr>
        <w:t>(</w:t>
      </w:r>
      <w:r w:rsidR="00D24A90">
        <w:rPr>
          <w:bCs/>
          <w:iCs/>
          <w:color w:val="000000" w:themeColor="text1"/>
        </w:rPr>
        <w:t>XX</w:t>
      </w:r>
      <w:r w:rsidR="001D73FA">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w:t>
      </w:r>
      <w:ins w:id="117" w:author="Frederick Roth" w:date="2018-10-30T15:47:00Z">
        <w:r w:rsidR="00660958">
          <w:rPr>
            <w:bCs/>
            <w:iCs/>
            <w:color w:val="000000" w:themeColor="text1"/>
          </w:rPr>
          <w:t>-</w:t>
        </w:r>
      </w:ins>
      <w:r w:rsidR="000C01B2">
        <w:rPr>
          <w:bCs/>
          <w:iCs/>
          <w:color w:val="000000" w:themeColor="text1"/>
        </w:rPr>
        <w:t>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23,48&lt;/sup&gt;","plainTextFormattedCitation":"23,48","previouslyFormattedCitation":"&lt;sup&gt;23,48&lt;/sup&gt;"},"properties":{"noteIndex":0},"schema":"https://github.com/citation-style-language/schema/raw/master/csl-citation.json"}</w:instrText>
      </w:r>
      <w:r w:rsidR="000C01B2">
        <w:rPr>
          <w:bCs/>
          <w:iCs/>
          <w:color w:val="000000" w:themeColor="text1"/>
        </w:rPr>
        <w:fldChar w:fldCharType="separate"/>
      </w:r>
      <w:r w:rsidR="000C5C2F" w:rsidRPr="000C5C2F">
        <w:rPr>
          <w:bCs/>
          <w:iCs/>
          <w:noProof/>
          <w:color w:val="000000" w:themeColor="text1"/>
          <w:vertAlign w:val="superscript"/>
        </w:rPr>
        <w:t>23,48</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ins w:id="118" w:author="Albi Celaj [2]" w:date="2018-10-25T15:38:00Z">
        <w:r w:rsidR="00DC1008">
          <w:rPr>
            <w:rFonts w:eastAsiaTheme="minorEastAsia"/>
            <w:bCs/>
            <w:iCs/>
            <w:color w:val="000000" w:themeColor="text1"/>
          </w:rPr>
          <w:t>We note that</w:t>
        </w:r>
      </w:ins>
      <w:ins w:id="119" w:author="Albi Celaj" w:date="2018-10-23T18:11:00Z">
        <w:del w:id="120" w:author="Albi Celaj [2]" w:date="2018-10-25T15:38:00Z">
          <w:r w:rsidR="00EB26B6" w:rsidDel="00DC1008">
            <w:rPr>
              <w:rFonts w:eastAsiaTheme="minorEastAsia"/>
              <w:bCs/>
              <w:iCs/>
              <w:color w:val="000000" w:themeColor="text1"/>
            </w:rPr>
            <w:delText>As</w:delText>
          </w:r>
        </w:del>
        <w:r w:rsidR="00EB26B6">
          <w:rPr>
            <w:rFonts w:eastAsiaTheme="minorEastAsia"/>
            <w:bCs/>
            <w:iCs/>
            <w:color w:val="000000" w:themeColor="text1"/>
          </w:rPr>
          <w:t xml:space="preserve"> this </w:t>
        </w:r>
      </w:ins>
      <w:ins w:id="121" w:author="Albi Celaj" w:date="2018-10-23T18:16:00Z">
        <w:r w:rsidR="00375C88">
          <w:rPr>
            <w:rFonts w:eastAsiaTheme="minorEastAsia"/>
            <w:bCs/>
            <w:iCs/>
            <w:color w:val="000000" w:themeColor="text1"/>
          </w:rPr>
          <w:t>s</w:t>
        </w:r>
      </w:ins>
      <w:ins w:id="122" w:author="Albi Celaj" w:date="2018-10-23T18:17:00Z">
        <w:r w:rsidR="00375C88">
          <w:rPr>
            <w:rFonts w:eastAsiaTheme="minorEastAsia"/>
            <w:bCs/>
            <w:iCs/>
            <w:color w:val="000000" w:themeColor="text1"/>
          </w:rPr>
          <w:t>chematic</w:t>
        </w:r>
      </w:ins>
      <w:ins w:id="123" w:author="Albi Celaj" w:date="2018-10-23T18:11:00Z">
        <w:r w:rsidR="00EB26B6">
          <w:rPr>
            <w:rFonts w:eastAsiaTheme="minorEastAsia"/>
            <w:bCs/>
            <w:iCs/>
            <w:color w:val="000000" w:themeColor="text1"/>
          </w:rPr>
          <w:t xml:space="preserve"> only supported roles for pdr5∆, snq2∆, yor1∆, ybt1∆, and ycf1∆, suggesting </w:t>
        </w:r>
        <w:r w:rsidR="00AA49A3">
          <w:rPr>
            <w:rFonts w:eastAsiaTheme="minorEastAsia"/>
            <w:bCs/>
            <w:iCs/>
            <w:color w:val="000000" w:themeColor="text1"/>
          </w:rPr>
          <w:t>that</w:t>
        </w:r>
      </w:ins>
      <w:ins w:id="124" w:author="Albi Celaj" w:date="2018-10-23T18:13:00Z">
        <w:r w:rsidR="00AA49A3">
          <w:rPr>
            <w:rFonts w:eastAsiaTheme="minorEastAsia"/>
            <w:bCs/>
            <w:iCs/>
            <w:color w:val="000000" w:themeColor="text1"/>
          </w:rPr>
          <w:t xml:space="preserve"> more compl</w:t>
        </w:r>
      </w:ins>
      <w:ins w:id="125" w:author="Albi Celaj" w:date="2018-10-23T18:17:00Z">
        <w:r w:rsidR="00375C88">
          <w:rPr>
            <w:rFonts w:eastAsiaTheme="minorEastAsia"/>
            <w:bCs/>
            <w:iCs/>
            <w:color w:val="000000" w:themeColor="text1"/>
          </w:rPr>
          <w:t>ex</w:t>
        </w:r>
      </w:ins>
      <w:ins w:id="126" w:author="Albi Celaj" w:date="2018-10-23T18:13:00Z">
        <w:r w:rsidR="00AA49A3">
          <w:rPr>
            <w:rFonts w:eastAsiaTheme="minorEastAsia"/>
            <w:bCs/>
            <w:iCs/>
            <w:color w:val="000000" w:themeColor="text1"/>
          </w:rPr>
          <w:t xml:space="preserve"> </w:t>
        </w:r>
      </w:ins>
      <w:ins w:id="127" w:author="Albi Celaj" w:date="2018-10-23T18:30:00Z">
        <w:r w:rsidR="00E471CC">
          <w:rPr>
            <w:rFonts w:eastAsiaTheme="minorEastAsia"/>
            <w:bCs/>
            <w:iCs/>
            <w:color w:val="000000" w:themeColor="text1"/>
          </w:rPr>
          <w:t xml:space="preserve">relationships may underlie </w:t>
        </w:r>
      </w:ins>
      <w:ins w:id="128" w:author="Albi Celaj" w:date="2018-10-23T18:13:00Z">
        <w:r w:rsidR="00AA49A3">
          <w:rPr>
            <w:rFonts w:eastAsiaTheme="minorEastAsia"/>
            <w:bCs/>
            <w:iCs/>
            <w:color w:val="000000" w:themeColor="text1"/>
          </w:rPr>
          <w:t>the phenotypic impact</w:t>
        </w:r>
      </w:ins>
      <w:ins w:id="129" w:author="Albi Celaj [2]" w:date="2018-10-25T15:39:00Z">
        <w:r w:rsidR="00DC1008">
          <w:rPr>
            <w:rFonts w:eastAsiaTheme="minorEastAsia"/>
            <w:bCs/>
            <w:iCs/>
            <w:color w:val="000000" w:themeColor="text1"/>
          </w:rPr>
          <w:t>s</w:t>
        </w:r>
      </w:ins>
      <w:ins w:id="130" w:author="Albi Celaj" w:date="2018-10-23T18:13:00Z">
        <w:r w:rsidR="00AA49A3">
          <w:rPr>
            <w:rFonts w:eastAsiaTheme="minorEastAsia"/>
            <w:bCs/>
            <w:iCs/>
            <w:color w:val="000000" w:themeColor="text1"/>
          </w:rPr>
          <w:t xml:space="preserve"> </w:t>
        </w:r>
      </w:ins>
      <w:ins w:id="131" w:author="Albi Celaj [2]" w:date="2018-10-25T15:39:00Z">
        <w:r w:rsidR="00DC1008">
          <w:rPr>
            <w:rFonts w:eastAsiaTheme="minorEastAsia"/>
            <w:bCs/>
            <w:iCs/>
            <w:color w:val="000000" w:themeColor="text1"/>
          </w:rPr>
          <w:t xml:space="preserve">observed with deletion of the </w:t>
        </w:r>
      </w:ins>
      <w:ins w:id="132" w:author="Albi Celaj [2]" w:date="2018-10-25T15:40:00Z">
        <w:r w:rsidR="00DC1008">
          <w:rPr>
            <w:rFonts w:eastAsiaTheme="minorEastAsia"/>
            <w:bCs/>
            <w:iCs/>
            <w:color w:val="000000" w:themeColor="text1"/>
          </w:rPr>
          <w:t>deletion of the other 9 transporters</w:t>
        </w:r>
      </w:ins>
      <w:ins w:id="133" w:author="Albi Celaj" w:date="2018-10-23T18:13:00Z">
        <w:del w:id="134" w:author="Albi Celaj [2]" w:date="2018-10-25T15:53:00Z">
          <w:r w:rsidR="00AA49A3" w:rsidDel="004D277B">
            <w:rPr>
              <w:rFonts w:eastAsiaTheme="minorEastAsia"/>
              <w:bCs/>
              <w:iCs/>
              <w:color w:val="000000" w:themeColor="text1"/>
            </w:rPr>
            <w:delText xml:space="preserve">of deleting the other </w:delText>
          </w:r>
        </w:del>
      </w:ins>
      <w:ins w:id="135" w:author="Albi Celaj" w:date="2018-10-23T18:14:00Z">
        <w:del w:id="136" w:author="Albi Celaj [2]" w:date="2018-10-25T15:53:00Z">
          <w:r w:rsidR="00AA49A3" w:rsidDel="004D277B">
            <w:rPr>
              <w:rFonts w:eastAsiaTheme="minorEastAsia"/>
              <w:bCs/>
              <w:iCs/>
              <w:color w:val="000000" w:themeColor="text1"/>
            </w:rPr>
            <w:delText>9 transporters</w:delText>
          </w:r>
        </w:del>
        <w:r w:rsidR="00AA49A3">
          <w:rPr>
            <w:rFonts w:eastAsiaTheme="minorEastAsia"/>
            <w:bCs/>
            <w:iCs/>
            <w:color w:val="000000" w:themeColor="text1"/>
          </w:rPr>
          <w:t xml:space="preserve"> (Fig. </w:t>
        </w:r>
      </w:ins>
      <w:ins w:id="137" w:author="Albi Celaj" w:date="2018-10-23T18:15:00Z">
        <w:r w:rsidR="00AA49A3">
          <w:rPr>
            <w:rFonts w:eastAsiaTheme="minorEastAsia"/>
            <w:bCs/>
            <w:iCs/>
            <w:color w:val="000000" w:themeColor="text1"/>
          </w:rPr>
          <w:t>3C).</w:t>
        </w:r>
        <w:r w:rsidR="00AA49A3">
          <w:rPr>
            <w:bCs/>
            <w:iCs/>
            <w:color w:val="000000" w:themeColor="text1"/>
          </w:rPr>
          <w:t xml:space="preserve">  For example, c</w:t>
        </w:r>
      </w:ins>
      <w:del w:id="138" w:author="Albi Celaj" w:date="2018-10-23T18:15:00Z">
        <w:r w:rsidR="001421B9" w:rsidDel="00AA49A3">
          <w:rPr>
            <w:bCs/>
            <w:iCs/>
            <w:color w:val="000000" w:themeColor="text1"/>
          </w:rPr>
          <w:delText>C</w:delText>
        </w:r>
      </w:del>
      <w:r w:rsidR="001421B9">
        <w:rPr>
          <w:bCs/>
          <w:iCs/>
          <w:color w:val="000000" w:themeColor="text1"/>
        </w:rPr>
        <w:t>ompensatory</w:t>
      </w:r>
      <w:r w:rsidR="009C76E7">
        <w:rPr>
          <w:bCs/>
          <w:iCs/>
          <w:color w:val="000000" w:themeColor="text1"/>
        </w:rPr>
        <w:t xml:space="preserve"> activation of other clearance factors may </w:t>
      </w:r>
      <w:del w:id="139" w:author="Albi Celaj" w:date="2018-10-23T18:15:00Z">
        <w:r w:rsidR="009C76E7" w:rsidDel="00AA49A3">
          <w:rPr>
            <w:bCs/>
            <w:iCs/>
            <w:color w:val="000000" w:themeColor="text1"/>
          </w:rPr>
          <w:delText xml:space="preserve">also </w:delText>
        </w:r>
      </w:del>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del w:id="140" w:author="Albi Celaj" w:date="2018-10-23T18:08:00Z">
        <w:r w:rsidR="00BE2D6C" w:rsidDel="007F3702">
          <w:rPr>
            <w:rFonts w:eastAsiaTheme="minorEastAsia"/>
            <w:bCs/>
            <w:i/>
            <w:iCs/>
            <w:color w:val="000000" w:themeColor="text1"/>
          </w:rPr>
          <w:delText xml:space="preserve"> </w:delText>
        </w:r>
      </w:del>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658C1723" w:rsidR="00962F43" w:rsidRDefault="00962F43" w:rsidP="00224FCB">
      <w:pPr>
        <w:outlineLvl w:val="0"/>
        <w:rPr>
          <w:b/>
          <w:bCs/>
          <w:iCs/>
          <w:color w:val="000000" w:themeColor="text1"/>
        </w:rPr>
      </w:pPr>
      <w:r>
        <w:rPr>
          <w:b/>
          <w:bCs/>
          <w:iCs/>
          <w:color w:val="000000" w:themeColor="text1"/>
        </w:rPr>
        <w:t xml:space="preserve">Detailed </w:t>
      </w:r>
      <w:ins w:id="141" w:author="Albi Celaj" w:date="2018-10-23T13:45:00Z">
        <w:r w:rsidR="00EC5103">
          <w:rPr>
            <w:b/>
            <w:bCs/>
            <w:iCs/>
            <w:color w:val="000000" w:themeColor="text1"/>
          </w:rPr>
          <w:t>v</w:t>
        </w:r>
      </w:ins>
      <w:del w:id="142" w:author="Albi Celaj" w:date="2018-10-23T13:45:00Z">
        <w:r w:rsidRPr="00233F15" w:rsidDel="00EC5103">
          <w:rPr>
            <w:b/>
            <w:bCs/>
            <w:iCs/>
            <w:color w:val="000000" w:themeColor="text1"/>
          </w:rPr>
          <w:delText>V</w:delText>
        </w:r>
      </w:del>
      <w:r w:rsidRPr="00233F15">
        <w:rPr>
          <w:b/>
          <w:bCs/>
          <w:iCs/>
          <w:color w:val="000000" w:themeColor="text1"/>
        </w:rPr>
        <w:t xml:space="preserve">alidation of </w:t>
      </w:r>
      <w:r w:rsidR="00CA1F33">
        <w:rPr>
          <w:b/>
          <w:bCs/>
          <w:iCs/>
          <w:color w:val="000000" w:themeColor="text1"/>
        </w:rPr>
        <w:t xml:space="preserve">a </w:t>
      </w:r>
      <w:ins w:id="143" w:author="Albi Celaj" w:date="2018-10-23T13:45:00Z">
        <w:r w:rsidR="00EC5103">
          <w:rPr>
            <w:b/>
            <w:bCs/>
            <w:iCs/>
            <w:color w:val="000000" w:themeColor="text1"/>
          </w:rPr>
          <w:t>c</w:t>
        </w:r>
      </w:ins>
      <w:del w:id="144" w:author="Albi Celaj" w:date="2018-10-23T13:45:00Z">
        <w:r w:rsidR="000D721A" w:rsidDel="00EC5103">
          <w:rPr>
            <w:b/>
            <w:bCs/>
            <w:iCs/>
            <w:color w:val="000000" w:themeColor="text1"/>
          </w:rPr>
          <w:delText>C</w:delText>
        </w:r>
      </w:del>
      <w:r w:rsidR="000D721A">
        <w:rPr>
          <w:b/>
          <w:bCs/>
          <w:iCs/>
          <w:color w:val="000000" w:themeColor="text1"/>
        </w:rPr>
        <w:t>omplex</w:t>
      </w:r>
      <w:r w:rsidRPr="00233F15">
        <w:rPr>
          <w:b/>
          <w:bCs/>
          <w:iCs/>
          <w:color w:val="000000" w:themeColor="text1"/>
        </w:rPr>
        <w:t xml:space="preserve"> </w:t>
      </w:r>
      <w:ins w:id="145" w:author="Albi Celaj" w:date="2018-10-23T13:45:00Z">
        <w:r w:rsidR="00EC5103">
          <w:rPr>
            <w:b/>
            <w:bCs/>
            <w:iCs/>
            <w:color w:val="000000" w:themeColor="text1"/>
          </w:rPr>
          <w:t>g</w:t>
        </w:r>
      </w:ins>
      <w:del w:id="146" w:author="Albi Celaj" w:date="2018-10-23T13:45:00Z">
        <w:r w:rsidRPr="00233F15" w:rsidDel="00EC5103">
          <w:rPr>
            <w:b/>
            <w:bCs/>
            <w:iCs/>
            <w:color w:val="000000" w:themeColor="text1"/>
          </w:rPr>
          <w:delText>G</w:delText>
        </w:r>
      </w:del>
      <w:r w:rsidRPr="00233F15">
        <w:rPr>
          <w:b/>
          <w:bCs/>
          <w:iCs/>
          <w:color w:val="000000" w:themeColor="text1"/>
        </w:rPr>
        <w:t xml:space="preserve">enetic </w:t>
      </w:r>
      <w:ins w:id="147" w:author="Albi Celaj" w:date="2018-10-23T13:45:00Z">
        <w:r w:rsidR="00EC5103">
          <w:rPr>
            <w:b/>
            <w:bCs/>
            <w:iCs/>
            <w:color w:val="000000" w:themeColor="text1"/>
          </w:rPr>
          <w:t>i</w:t>
        </w:r>
      </w:ins>
      <w:del w:id="148" w:author="Albi Celaj" w:date="2018-10-23T13:45:00Z">
        <w:r w:rsidRPr="00233F15" w:rsidDel="00EC5103">
          <w:rPr>
            <w:b/>
            <w:bCs/>
            <w:iCs/>
            <w:color w:val="000000" w:themeColor="text1"/>
          </w:rPr>
          <w:delText>I</w:delText>
        </w:r>
      </w:del>
      <w:r w:rsidRPr="00233F15">
        <w:rPr>
          <w:b/>
          <w:bCs/>
          <w:iCs/>
          <w:color w:val="000000" w:themeColor="text1"/>
        </w:rPr>
        <w:t>n</w:t>
      </w:r>
      <w:r w:rsidR="000D721A">
        <w:rPr>
          <w:b/>
          <w:bCs/>
          <w:iCs/>
          <w:color w:val="000000" w:themeColor="text1"/>
        </w:rPr>
        <w:t xml:space="preserve">hibition </w:t>
      </w:r>
      <w:ins w:id="149" w:author="Albi Celaj" w:date="2018-10-23T13:45:00Z">
        <w:r w:rsidR="00EC5103">
          <w:rPr>
            <w:b/>
            <w:bCs/>
            <w:iCs/>
            <w:color w:val="000000" w:themeColor="text1"/>
          </w:rPr>
          <w:t>m</w:t>
        </w:r>
      </w:ins>
      <w:del w:id="150" w:author="Albi Celaj" w:date="2018-10-23T13:45:00Z">
        <w:r w:rsidR="000D721A" w:rsidDel="00EC5103">
          <w:rPr>
            <w:b/>
            <w:bCs/>
            <w:iCs/>
            <w:color w:val="000000" w:themeColor="text1"/>
          </w:rPr>
          <w:delText>M</w:delText>
        </w:r>
      </w:del>
      <w:r w:rsidR="000D721A">
        <w:rPr>
          <w:b/>
          <w:bCs/>
          <w:iCs/>
          <w:color w:val="000000" w:themeColor="text1"/>
        </w:rPr>
        <w:t>odel</w:t>
      </w:r>
    </w:p>
    <w:p w14:paraId="4C1906B4" w14:textId="54CFA79C"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 xml:space="preserve">in a </w:t>
      </w:r>
      <w:del w:id="151" w:author="Frederick Roth" w:date="2018-10-30T15:48:00Z">
        <w:r w:rsidR="0098504E" w:rsidDel="00660958">
          <w:rPr>
            <w:bCs/>
            <w:iCs/>
            <w:color w:val="000000" w:themeColor="text1"/>
          </w:rPr>
          <w:delText>wildtype</w:delText>
        </w:r>
      </w:del>
      <w:ins w:id="152" w:author="Frederick Roth" w:date="2018-10-30T15:48:00Z">
        <w:r w:rsidR="00660958">
          <w:rPr>
            <w:bCs/>
            <w:iCs/>
            <w:color w:val="000000" w:themeColor="text1"/>
          </w:rPr>
          <w:t>wild-type</w:t>
        </w:r>
      </w:ins>
      <w:r w:rsidR="0098504E">
        <w:rPr>
          <w:bCs/>
          <w:iCs/>
          <w:color w:val="000000" w:themeColor="text1"/>
        </w:rPr>
        <w:t xml:space="preserv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t>
      </w:r>
      <w:del w:id="153" w:author="Frederick Roth" w:date="2018-10-30T15:48:00Z">
        <w:r w:rsidR="000A0257" w:rsidDel="00660958">
          <w:rPr>
            <w:bCs/>
            <w:iCs/>
            <w:color w:val="000000" w:themeColor="text1"/>
          </w:rPr>
          <w:delText>wildtype</w:delText>
        </w:r>
      </w:del>
      <w:ins w:id="154" w:author="Frederick Roth" w:date="2018-10-30T15:48:00Z">
        <w:r w:rsidR="00660958">
          <w:rPr>
            <w:bCs/>
            <w:iCs/>
            <w:color w:val="000000" w:themeColor="text1"/>
          </w:rPr>
          <w:t>wild-type</w:t>
        </w:r>
      </w:ins>
      <w:r w:rsidR="000A0257">
        <w:rPr>
          <w:bCs/>
          <w:iCs/>
          <w:color w:val="000000" w:themeColor="text1"/>
        </w:rPr>
        <w:t xml:space="preserv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pool data,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3966FD">
        <w:rPr>
          <w:bCs/>
          <w:iCs/>
          <w:color w:val="000000" w:themeColor="text1"/>
        </w:rPr>
        <w:fldChar w:fldCharType="separate"/>
      </w:r>
      <w:r w:rsidR="000C5C2F" w:rsidRPr="000C5C2F">
        <w:rPr>
          <w:bCs/>
          <w:iCs/>
          <w:noProof/>
          <w:color w:val="000000" w:themeColor="text1"/>
          <w:vertAlign w:val="superscript"/>
        </w:rPr>
        <w:t>33</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3FE978BC"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lastRenderedPageBreak/>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49,50&lt;/sup&gt;","plainTextFormattedCitation":"49,50","previouslyFormattedCitation":"&lt;sup&gt;49,50&lt;/sup&gt;"},"properties":{"noteIndex":0},"schema":"https://github.com/citation-style-language/schema/raw/master/csl-citation.json"}</w:instrText>
      </w:r>
      <w:r w:rsidR="00915736" w:rsidRPr="00C7070C">
        <w:rPr>
          <w:bCs/>
          <w:iCs/>
          <w:color w:val="000000" w:themeColor="text1"/>
        </w:rPr>
        <w:fldChar w:fldCharType="separate"/>
      </w:r>
      <w:r w:rsidR="000C5C2F" w:rsidRPr="000C5C2F">
        <w:rPr>
          <w:bCs/>
          <w:iCs/>
          <w:noProof/>
          <w:color w:val="000000" w:themeColor="text1"/>
          <w:vertAlign w:val="superscript"/>
        </w:rPr>
        <w:t>49,50</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C650EB" w:rsidRPr="00C7070C">
        <w:rPr>
          <w:bCs/>
          <w:iCs/>
          <w:color w:val="000000" w:themeColor="text1"/>
        </w:rPr>
        <w:fldChar w:fldCharType="separate"/>
      </w:r>
      <w:r w:rsidR="000C5C2F" w:rsidRPr="000C5C2F">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D660A4">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51&lt;/sup&gt;","plainTextFormattedCitation":"51","previouslyFormattedCitation":"&lt;sup&gt;51&lt;/sup&gt;"},"properties":{"noteIndex":0},"schema":"https://github.com/citation-style-language/schema/raw/master/csl-citation.json"}</w:instrText>
      </w:r>
      <w:r w:rsidR="00ED237F">
        <w:rPr>
          <w:bCs/>
          <w:iCs/>
          <w:color w:val="000000" w:themeColor="text1"/>
        </w:rPr>
        <w:fldChar w:fldCharType="separate"/>
      </w:r>
      <w:r w:rsidR="000C5C2F" w:rsidRPr="000C5C2F">
        <w:rPr>
          <w:bCs/>
          <w:iCs/>
          <w:noProof/>
          <w:color w:val="000000" w:themeColor="text1"/>
          <w:vertAlign w:val="superscript"/>
        </w:rPr>
        <w:t>51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34,49&lt;/sup&gt;","plainTextFormattedCitation":"34,49","previouslyFormattedCitation":"&lt;sup&gt;34,49&lt;/sup&gt;"},"properties":{"noteIndex":0},"schema":"https://github.com/citation-style-language/schema/raw/master/csl-citation.json"}</w:instrText>
      </w:r>
      <w:r w:rsidR="00F450AB">
        <w:rPr>
          <w:bCs/>
          <w:iCs/>
          <w:color w:val="000000" w:themeColor="text1"/>
        </w:rPr>
        <w:fldChar w:fldCharType="separate"/>
      </w:r>
      <w:r w:rsidR="000C5C2F" w:rsidRPr="000C5C2F">
        <w:rPr>
          <w:bCs/>
          <w:iCs/>
          <w:noProof/>
          <w:color w:val="000000" w:themeColor="text1"/>
          <w:vertAlign w:val="superscript"/>
        </w:rPr>
        <w:t>34,49</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D660A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0C5C2F" w:rsidRPr="000C5C2F">
        <w:rPr>
          <w:bCs/>
          <w:iCs/>
          <w:noProof/>
          <w:color w:val="000000" w:themeColor="text1"/>
          <w:vertAlign w:val="superscript"/>
        </w:rPr>
        <w:t>52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255A17A1"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We demonstrated that a DCGA of ABC transporters revealed many informative complex multi-</w:t>
      </w:r>
      <w:ins w:id="155" w:author="Albi Celaj" w:date="2018-10-23T15:14:00Z">
        <w:r w:rsidR="00ED01CD">
          <w:rPr>
            <w:bCs/>
            <w:iCs/>
            <w:color w:val="000000" w:themeColor="text1"/>
          </w:rPr>
          <w:t>knockout</w:t>
        </w:r>
      </w:ins>
      <w:del w:id="156" w:author="Albi Celaj" w:date="2018-10-23T15:14:00Z">
        <w:r w:rsidR="00815581" w:rsidDel="00ED01CD">
          <w:rPr>
            <w:bCs/>
            <w:iCs/>
            <w:color w:val="000000" w:themeColor="text1"/>
          </w:rPr>
          <w:delText>variant</w:delText>
        </w:r>
      </w:del>
      <w:r w:rsidR="00815581">
        <w:rPr>
          <w:bCs/>
          <w:iCs/>
          <w:color w:val="000000" w:themeColor="text1"/>
        </w:rPr>
        <w:t xml:space="preserve">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3735BD64"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D660A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044587">
        <w:rPr>
          <w:bCs/>
          <w:iCs/>
          <w:color w:val="000000" w:themeColor="text1"/>
        </w:rPr>
        <w:fldChar w:fldCharType="separate"/>
      </w:r>
      <w:r w:rsidR="000C5C2F" w:rsidRPr="000C5C2F">
        <w:rPr>
          <w:bCs/>
          <w:iCs/>
          <w:noProof/>
          <w:color w:val="000000" w:themeColor="text1"/>
          <w:vertAlign w:val="superscript"/>
        </w:rPr>
        <w:t>53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D660A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D660A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multi-</w:t>
      </w:r>
      <w:del w:id="157" w:author="Albi Celaj" w:date="2018-10-23T15:14:00Z">
        <w:r w:rsidR="008179C7" w:rsidDel="00ED01CD">
          <w:rPr>
            <w:bCs/>
            <w:iCs/>
            <w:color w:val="000000" w:themeColor="text1"/>
          </w:rPr>
          <w:delText xml:space="preserve">variant </w:delText>
        </w:r>
      </w:del>
      <w:ins w:id="158" w:author="Albi Celaj" w:date="2018-10-23T15:14:00Z">
        <w:r w:rsidR="00ED01CD">
          <w:rPr>
            <w:bCs/>
            <w:iCs/>
            <w:color w:val="000000" w:themeColor="text1"/>
          </w:rPr>
          <w:t xml:space="preserve">knockout </w:t>
        </w:r>
      </w:ins>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69B7330C" w:rsidR="002061FD" w:rsidRPr="00233F15" w:rsidRDefault="00F45717" w:rsidP="00044587">
      <w:pPr>
        <w:jc w:val="both"/>
        <w:rPr>
          <w:bCs/>
          <w:iCs/>
          <w:color w:val="000000" w:themeColor="text1"/>
        </w:rPr>
      </w:pPr>
      <w:r>
        <w:rPr>
          <w:bCs/>
          <w:iCs/>
          <w:color w:val="000000" w:themeColor="text1"/>
        </w:rPr>
        <w:lastRenderedPageBreak/>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46090B">
        <w:rPr>
          <w:bCs/>
          <w:iCs/>
          <w:color w:val="000000" w:themeColor="text1"/>
        </w:rPr>
        <w:fldChar w:fldCharType="separate"/>
      </w:r>
      <w:r w:rsidR="000C5C2F" w:rsidRPr="000C5C2F">
        <w:rPr>
          <w:bCs/>
          <w:iCs/>
          <w:noProof/>
          <w:color w:val="000000" w:themeColor="text1"/>
          <w:vertAlign w:val="superscript"/>
        </w:rPr>
        <w:t>37</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95B9CA3"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1B3E2558" w:rsidR="007C7DF9" w:rsidRPr="00233F15" w:rsidRDefault="007C7DF9" w:rsidP="00224FCB">
      <w:pPr>
        <w:outlineLvl w:val="0"/>
        <w:rPr>
          <w:b/>
          <w:bCs/>
          <w:iCs/>
          <w:color w:val="000000" w:themeColor="text1"/>
        </w:rPr>
      </w:pPr>
      <w:r w:rsidRPr="00233F15">
        <w:rPr>
          <w:b/>
          <w:bCs/>
          <w:iCs/>
          <w:color w:val="000000" w:themeColor="text1"/>
        </w:rPr>
        <w:t xml:space="preserve">Yeast </w:t>
      </w:r>
      <w:del w:id="159" w:author="Albi Celaj" w:date="2018-10-23T13:45:00Z">
        <w:r w:rsidRPr="00233F15" w:rsidDel="00EC5103">
          <w:rPr>
            <w:b/>
            <w:bCs/>
            <w:iCs/>
            <w:color w:val="000000" w:themeColor="text1"/>
          </w:rPr>
          <w:delText>Strains</w:delText>
        </w:r>
      </w:del>
      <w:ins w:id="160" w:author="Albi Celaj" w:date="2018-10-23T13:45:00Z">
        <w:r w:rsidR="00EC5103">
          <w:rPr>
            <w:b/>
            <w:bCs/>
            <w:iCs/>
            <w:color w:val="000000" w:themeColor="text1"/>
          </w:rPr>
          <w:t>s</w:t>
        </w:r>
        <w:r w:rsidR="00EC5103" w:rsidRPr="00233F15">
          <w:rPr>
            <w:b/>
            <w:bCs/>
            <w:iCs/>
            <w:color w:val="000000" w:themeColor="text1"/>
          </w:rPr>
          <w:t>trains</w:t>
        </w:r>
      </w:ins>
    </w:p>
    <w:p w14:paraId="27D1AF6A" w14:textId="296C4AAA" w:rsidR="00580B25" w:rsidRPr="00233F15" w:rsidRDefault="00580B25" w:rsidP="00224FCB">
      <w:pPr>
        <w:rPr>
          <w:rFonts w:eastAsia="Times New Roman"/>
          <w:color w:val="000000" w:themeColor="text1"/>
        </w:rPr>
      </w:pPr>
      <w:commentRangeStart w:id="161"/>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161"/>
      <w:r w:rsidR="006A3CE7" w:rsidRPr="00233F15">
        <w:rPr>
          <w:rStyle w:val="CommentReference"/>
        </w:rPr>
        <w:commentReference w:id="161"/>
      </w:r>
    </w:p>
    <w:p w14:paraId="3D59FAEC" w14:textId="698D8EAF" w:rsidR="00F77B39" w:rsidRPr="00233F15" w:rsidRDefault="00580B25" w:rsidP="00224FCB">
      <w:pPr>
        <w:jc w:val="both"/>
        <w:rPr>
          <w:color w:val="000000" w:themeColor="text1"/>
        </w:rPr>
      </w:pPr>
      <w:r w:rsidRPr="00233F15">
        <w:rPr>
          <w:i/>
          <w:iCs/>
          <w:color w:val="000000" w:themeColor="text1"/>
        </w:rPr>
        <w:lastRenderedPageBreak/>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162"/>
      <w:r w:rsidRPr="00233F15">
        <w:rPr>
          <w:b/>
          <w:bCs/>
          <w:iCs/>
          <w:color w:val="A6A6A6" w:themeColor="background1" w:themeShade="A6"/>
        </w:rPr>
        <w:t>Media</w:t>
      </w:r>
      <w:commentRangeEnd w:id="162"/>
      <w:r w:rsidR="00CB2329" w:rsidRPr="00233F15">
        <w:rPr>
          <w:rStyle w:val="CommentReference"/>
          <w:color w:val="A6A6A6" w:themeColor="background1" w:themeShade="A6"/>
        </w:rPr>
        <w:commentReference w:id="162"/>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9C710F7"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ins w:id="163" w:author="Albi Celaj" w:date="2018-10-23T13:45:00Z">
        <w:r w:rsidR="00EC5103">
          <w:rPr>
            <w:b/>
            <w:bCs/>
            <w:iCs/>
            <w:color w:val="000000" w:themeColor="text1"/>
          </w:rPr>
          <w:t>b</w:t>
        </w:r>
      </w:ins>
      <w:del w:id="164" w:author="Albi Celaj" w:date="2018-10-23T13:45:00Z">
        <w:r w:rsidR="00DB75AD" w:rsidRPr="00233F15" w:rsidDel="00EC5103">
          <w:rPr>
            <w:b/>
            <w:bCs/>
            <w:iCs/>
            <w:color w:val="000000" w:themeColor="text1"/>
          </w:rPr>
          <w:delText>B</w:delText>
        </w:r>
      </w:del>
      <w:r w:rsidR="00DB75AD" w:rsidRPr="00233F15">
        <w:rPr>
          <w:b/>
          <w:bCs/>
          <w:iCs/>
          <w:color w:val="000000" w:themeColor="text1"/>
        </w:rPr>
        <w:t xml:space="preserve">arcoder </w:t>
      </w:r>
      <w:ins w:id="165" w:author="Albi Celaj" w:date="2018-10-23T13:45:00Z">
        <w:r w:rsidR="00EC5103">
          <w:rPr>
            <w:b/>
            <w:bCs/>
            <w:iCs/>
            <w:color w:val="000000" w:themeColor="text1"/>
          </w:rPr>
          <w:t>p</w:t>
        </w:r>
      </w:ins>
      <w:del w:id="166" w:author="Albi Celaj" w:date="2018-10-23T13:45:00Z">
        <w:r w:rsidR="00DB75AD" w:rsidRPr="00233F15" w:rsidDel="00EC5103">
          <w:rPr>
            <w:b/>
            <w:bCs/>
            <w:iCs/>
            <w:color w:val="000000" w:themeColor="text1"/>
          </w:rPr>
          <w:delText>P</w:delText>
        </w:r>
      </w:del>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167"/>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67"/>
      <w:r w:rsidR="00D20F9C">
        <w:rPr>
          <w:rStyle w:val="CommentReference"/>
          <w:rFonts w:asciiTheme="minorHAnsi" w:hAnsiTheme="minorHAnsi" w:cstheme="minorBidi"/>
        </w:rPr>
        <w:commentReference w:id="167"/>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168"/>
      <w:commentRangeEnd w:id="168"/>
      <w:r w:rsidR="00AD3ECF">
        <w:rPr>
          <w:rStyle w:val="CommentReference"/>
          <w:rFonts w:asciiTheme="minorHAnsi" w:hAnsiTheme="minorHAnsi" w:cstheme="minorBidi"/>
        </w:rPr>
        <w:commentReference w:id="168"/>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w:t>
      </w:r>
      <w:r w:rsidR="00422103" w:rsidRPr="00422103">
        <w:lastRenderedPageBreak/>
        <w:t xml:space="preserve">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00E28929" w:rsidR="00525F1B" w:rsidRDefault="006A63BB" w:rsidP="00224FCB">
      <w:pPr>
        <w:jc w:val="both"/>
        <w:rPr>
          <w:b/>
          <w:bCs/>
          <w:iCs/>
          <w:color w:val="000000" w:themeColor="text1"/>
        </w:rPr>
      </w:pPr>
      <w:r w:rsidRPr="00233F15">
        <w:rPr>
          <w:b/>
          <w:bCs/>
          <w:iCs/>
          <w:color w:val="000000" w:themeColor="text1"/>
        </w:rPr>
        <w:t xml:space="preserve">Generating a </w:t>
      </w:r>
      <w:del w:id="169" w:author="Albi Celaj" w:date="2018-10-23T13:46:00Z">
        <w:r w:rsidRPr="00233F15" w:rsidDel="00EC5103">
          <w:rPr>
            <w:b/>
            <w:bCs/>
            <w:iCs/>
            <w:color w:val="000000" w:themeColor="text1"/>
          </w:rPr>
          <w:delText xml:space="preserve">Barcoder </w:delText>
        </w:r>
      </w:del>
      <w:ins w:id="170" w:author="Albi Celaj" w:date="2018-10-23T13:46:00Z">
        <w:r w:rsidR="00EC5103">
          <w:rPr>
            <w:b/>
            <w:bCs/>
            <w:iCs/>
            <w:color w:val="000000" w:themeColor="text1"/>
          </w:rPr>
          <w:t>b</w:t>
        </w:r>
        <w:r w:rsidR="00EC5103" w:rsidRPr="00233F15">
          <w:rPr>
            <w:b/>
            <w:bCs/>
            <w:iCs/>
            <w:color w:val="000000" w:themeColor="text1"/>
          </w:rPr>
          <w:t xml:space="preserve">arcoder </w:t>
        </w:r>
      </w:ins>
      <w:del w:id="171" w:author="Albi Celaj" w:date="2018-10-23T13:46:00Z">
        <w:r w:rsidRPr="00233F15" w:rsidDel="00EC5103">
          <w:rPr>
            <w:b/>
            <w:bCs/>
            <w:iCs/>
            <w:color w:val="000000" w:themeColor="text1"/>
          </w:rPr>
          <w:delText>Strain</w:delText>
        </w:r>
      </w:del>
      <w:ins w:id="172" w:author="Albi Celaj" w:date="2018-10-23T13:46:00Z">
        <w:r w:rsidR="00EC5103">
          <w:rPr>
            <w:b/>
            <w:bCs/>
            <w:iCs/>
            <w:color w:val="000000" w:themeColor="text1"/>
          </w:rPr>
          <w:t>s</w:t>
        </w:r>
        <w:r w:rsidR="00EC5103" w:rsidRPr="00233F15">
          <w:rPr>
            <w:b/>
            <w:bCs/>
            <w:iCs/>
            <w:color w:val="000000" w:themeColor="text1"/>
          </w:rPr>
          <w:t>train</w:t>
        </w:r>
      </w:ins>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173"/>
      <w:commentRangeEnd w:id="173"/>
      <w:r w:rsidR="002F37D7">
        <w:rPr>
          <w:rStyle w:val="CommentReference"/>
          <w:rFonts w:asciiTheme="minorHAnsi" w:hAnsiTheme="minorHAnsi" w:cstheme="minorBidi"/>
        </w:rPr>
        <w:commentReference w:id="173"/>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174"/>
      <w:commentRangeEnd w:id="174"/>
      <w:r w:rsidR="001A4394">
        <w:rPr>
          <w:rStyle w:val="CommentReference"/>
          <w:rFonts w:asciiTheme="minorHAnsi" w:hAnsiTheme="minorHAnsi" w:cstheme="minorBidi"/>
        </w:rPr>
        <w:commentReference w:id="174"/>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175"/>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75"/>
      <w:r w:rsidR="006471EB">
        <w:rPr>
          <w:rStyle w:val="CommentReference"/>
          <w:rFonts w:asciiTheme="minorHAnsi" w:hAnsiTheme="minorHAnsi" w:cstheme="minorBidi"/>
        </w:rPr>
        <w:commentReference w:id="175"/>
      </w:r>
    </w:p>
    <w:p w14:paraId="6941AE24" w14:textId="77777777" w:rsidR="00C44509" w:rsidRPr="00233F15" w:rsidRDefault="00C44509" w:rsidP="00224FCB">
      <w:pPr>
        <w:jc w:val="both"/>
        <w:rPr>
          <w:b/>
          <w:bCs/>
          <w:iCs/>
          <w:color w:val="000000" w:themeColor="text1"/>
        </w:rPr>
      </w:pPr>
    </w:p>
    <w:p w14:paraId="1EAB2939" w14:textId="2F96B2D4"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del w:id="176" w:author="Albi Celaj" w:date="2018-10-23T13:46:00Z">
        <w:r w:rsidRPr="00233F15" w:rsidDel="00EC5103">
          <w:rPr>
            <w:b/>
            <w:bCs/>
            <w:iCs/>
            <w:color w:val="000000" w:themeColor="text1"/>
          </w:rPr>
          <w:delText xml:space="preserve">A </w:delText>
        </w:r>
      </w:del>
      <w:ins w:id="177" w:author="Albi Celaj" w:date="2018-10-23T13:46:00Z">
        <w:r w:rsidR="00EC5103">
          <w:rPr>
            <w:b/>
            <w:bCs/>
            <w:iCs/>
            <w:color w:val="000000" w:themeColor="text1"/>
          </w:rPr>
          <w:t>a</w:t>
        </w:r>
        <w:r w:rsidR="00EC5103" w:rsidRPr="00233F15">
          <w:rPr>
            <w:b/>
            <w:bCs/>
            <w:iCs/>
            <w:color w:val="000000" w:themeColor="text1"/>
          </w:rPr>
          <w:t xml:space="preserve"> </w:t>
        </w:r>
      </w:ins>
      <w:r w:rsidRPr="00233F15">
        <w:rPr>
          <w:b/>
          <w:bCs/>
          <w:iCs/>
          <w:color w:val="000000" w:themeColor="text1"/>
        </w:rPr>
        <w:t>‘</w:t>
      </w:r>
      <w:del w:id="178" w:author="Albi Celaj" w:date="2018-10-23T13:46:00Z">
        <w:r w:rsidRPr="00233F15" w:rsidDel="00EC5103">
          <w:rPr>
            <w:b/>
            <w:bCs/>
            <w:iCs/>
            <w:color w:val="000000" w:themeColor="text1"/>
          </w:rPr>
          <w:delText xml:space="preserve">Gold </w:delText>
        </w:r>
      </w:del>
      <w:ins w:id="179" w:author="Albi Celaj" w:date="2018-10-23T13:46:00Z">
        <w:r w:rsidR="00EC5103">
          <w:rPr>
            <w:b/>
            <w:bCs/>
            <w:iCs/>
            <w:color w:val="000000" w:themeColor="text1"/>
          </w:rPr>
          <w:t>g</w:t>
        </w:r>
        <w:r w:rsidR="00EC5103" w:rsidRPr="00233F15">
          <w:rPr>
            <w:b/>
            <w:bCs/>
            <w:iCs/>
            <w:color w:val="000000" w:themeColor="text1"/>
          </w:rPr>
          <w:t xml:space="preserve">old </w:t>
        </w:r>
      </w:ins>
      <w:del w:id="180" w:author="Albi Celaj" w:date="2018-10-23T13:46:00Z">
        <w:r w:rsidRPr="00233F15" w:rsidDel="00EC5103">
          <w:rPr>
            <w:b/>
            <w:bCs/>
            <w:iCs/>
            <w:color w:val="000000" w:themeColor="text1"/>
          </w:rPr>
          <w:delText xml:space="preserve">Standard’ </w:delText>
        </w:r>
      </w:del>
      <w:ins w:id="181" w:author="Albi Celaj" w:date="2018-10-23T13:46:00Z">
        <w:r w:rsidR="00EC5103">
          <w:rPr>
            <w:b/>
            <w:bCs/>
            <w:iCs/>
            <w:color w:val="000000" w:themeColor="text1"/>
          </w:rPr>
          <w:t>s</w:t>
        </w:r>
        <w:r w:rsidR="00EC5103" w:rsidRPr="00233F15">
          <w:rPr>
            <w:b/>
            <w:bCs/>
            <w:iCs/>
            <w:color w:val="000000" w:themeColor="text1"/>
          </w:rPr>
          <w:t xml:space="preserve">tandard’ </w:t>
        </w:r>
      </w:ins>
      <w:del w:id="182" w:author="Albi Celaj" w:date="2018-10-23T13:46:00Z">
        <w:r w:rsidRPr="00233F15" w:rsidDel="00EC5103">
          <w:rPr>
            <w:b/>
            <w:bCs/>
            <w:iCs/>
            <w:color w:val="000000" w:themeColor="text1"/>
          </w:rPr>
          <w:delText xml:space="preserve">Genotyped </w:delText>
        </w:r>
      </w:del>
      <w:ins w:id="183" w:author="Albi Celaj" w:date="2018-10-23T13:46:00Z">
        <w:r w:rsidR="00EC5103">
          <w:rPr>
            <w:b/>
            <w:bCs/>
            <w:iCs/>
            <w:color w:val="000000" w:themeColor="text1"/>
          </w:rPr>
          <w:t>g</w:t>
        </w:r>
        <w:r w:rsidR="00EC5103" w:rsidRPr="00233F15">
          <w:rPr>
            <w:b/>
            <w:bCs/>
            <w:iCs/>
            <w:color w:val="000000" w:themeColor="text1"/>
          </w:rPr>
          <w:t xml:space="preserve">enotyped </w:t>
        </w:r>
      </w:ins>
      <w:del w:id="184" w:author="Albi Celaj" w:date="2018-10-23T13:46:00Z">
        <w:r w:rsidRPr="00233F15" w:rsidDel="00EC5103">
          <w:rPr>
            <w:b/>
            <w:bCs/>
            <w:iCs/>
            <w:color w:val="000000" w:themeColor="text1"/>
          </w:rPr>
          <w:delText>Set</w:delText>
        </w:r>
      </w:del>
      <w:ins w:id="185" w:author="Albi Celaj" w:date="2018-10-23T13:46:00Z">
        <w:r w:rsidR="00EC5103">
          <w:rPr>
            <w:b/>
            <w:bCs/>
            <w:iCs/>
            <w:color w:val="000000" w:themeColor="text1"/>
          </w:rPr>
          <w:t>s</w:t>
        </w:r>
        <w:r w:rsidR="00EC5103" w:rsidRPr="00233F15">
          <w:rPr>
            <w:b/>
            <w:bCs/>
            <w:iCs/>
            <w:color w:val="000000" w:themeColor="text1"/>
          </w:rPr>
          <w:t>et</w:t>
        </w:r>
      </w:ins>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w:t>
      </w:r>
      <w:r>
        <w:rPr>
          <w:bCs/>
          <w:iCs/>
          <w:color w:val="000000" w:themeColor="text1"/>
        </w:rPr>
        <w:lastRenderedPageBreak/>
        <w:t>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A527704"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del w:id="186" w:author="Albi Celaj" w:date="2018-10-23T13:46:00Z">
        <w:r w:rsidRPr="00233F15" w:rsidDel="00EC5103">
          <w:rPr>
            <w:b/>
            <w:bCs/>
            <w:iCs/>
            <w:color w:val="000000" w:themeColor="text1"/>
          </w:rPr>
          <w:delText xml:space="preserve">Barcoded </w:delText>
        </w:r>
      </w:del>
      <w:ins w:id="187" w:author="Albi Celaj" w:date="2018-10-23T13:46:00Z">
        <w:r w:rsidR="00EC5103">
          <w:rPr>
            <w:b/>
            <w:bCs/>
            <w:iCs/>
            <w:color w:val="000000" w:themeColor="text1"/>
          </w:rPr>
          <w:t>b</w:t>
        </w:r>
        <w:r w:rsidR="00EC5103" w:rsidRPr="00233F15">
          <w:rPr>
            <w:b/>
            <w:bCs/>
            <w:iCs/>
            <w:color w:val="000000" w:themeColor="text1"/>
          </w:rPr>
          <w:t xml:space="preserve">arcoded </w:t>
        </w:r>
      </w:ins>
      <w:del w:id="188" w:author="Albi Celaj" w:date="2018-10-23T13:46:00Z">
        <w:r w:rsidRPr="00233F15" w:rsidDel="00EC5103">
          <w:rPr>
            <w:b/>
            <w:bCs/>
            <w:iCs/>
            <w:color w:val="000000" w:themeColor="text1"/>
          </w:rPr>
          <w:delText xml:space="preserve">Random </w:delText>
        </w:r>
      </w:del>
      <w:ins w:id="189" w:author="Albi Celaj" w:date="2018-10-23T13:46:00Z">
        <w:r w:rsidR="00EC5103">
          <w:rPr>
            <w:b/>
            <w:bCs/>
            <w:iCs/>
            <w:color w:val="000000" w:themeColor="text1"/>
          </w:rPr>
          <w:t>r</w:t>
        </w:r>
        <w:r w:rsidR="00EC5103" w:rsidRPr="00233F15">
          <w:rPr>
            <w:b/>
            <w:bCs/>
            <w:iCs/>
            <w:color w:val="000000" w:themeColor="text1"/>
          </w:rPr>
          <w:t xml:space="preserve">andom </w:t>
        </w:r>
      </w:ins>
      <w:del w:id="190" w:author="Albi Celaj" w:date="2018-10-23T13:46:00Z">
        <w:r w:rsidRPr="00233F15" w:rsidDel="00EC5103">
          <w:rPr>
            <w:b/>
            <w:bCs/>
            <w:iCs/>
            <w:color w:val="000000" w:themeColor="text1"/>
          </w:rPr>
          <w:delText xml:space="preserve">Knockout </w:delText>
        </w:r>
      </w:del>
      <w:ins w:id="191" w:author="Albi Celaj" w:date="2018-10-23T13:46:00Z">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ins>
      <w:del w:id="192" w:author="Albi Celaj" w:date="2018-10-23T13:46:00Z">
        <w:r w:rsidRPr="00233F15" w:rsidDel="00EC5103">
          <w:rPr>
            <w:b/>
            <w:bCs/>
            <w:iCs/>
            <w:color w:val="000000" w:themeColor="text1"/>
          </w:rPr>
          <w:delText>P</w:delText>
        </w:r>
      </w:del>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93"/>
      <w:r w:rsidR="000274E9" w:rsidRPr="00233F15">
        <w:rPr>
          <w:rFonts w:eastAsia="Times New Roman"/>
          <w:color w:val="333333"/>
          <w:shd w:val="clear" w:color="auto" w:fill="FFFFFF"/>
        </w:rPr>
        <w:t>previously described</w:t>
      </w:r>
      <w:commentRangeEnd w:id="193"/>
      <w:r w:rsidR="000274E9" w:rsidRPr="00233F15">
        <w:rPr>
          <w:rStyle w:val="CommentReference"/>
        </w:rPr>
        <w:commentReference w:id="193"/>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94"/>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94"/>
      <w:r w:rsidR="001C31A3">
        <w:rPr>
          <w:rStyle w:val="CommentReference"/>
          <w:rFonts w:asciiTheme="minorHAnsi" w:hAnsiTheme="minorHAnsi" w:cstheme="minorBidi"/>
        </w:rPr>
        <w:commentReference w:id="194"/>
      </w:r>
      <w:r w:rsidR="00A975C4">
        <w:rPr>
          <w:rFonts w:eastAsia="Calibri"/>
          <w:color w:val="333333"/>
          <w:shd w:val="clear" w:color="auto" w:fill="FFFFFF"/>
        </w:rPr>
        <w:t xml:space="preserve"> </w:t>
      </w:r>
      <w:commentRangeStart w:id="195"/>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95"/>
      <w:r w:rsidR="00D47711">
        <w:rPr>
          <w:rStyle w:val="CommentReference"/>
          <w:rFonts w:asciiTheme="minorHAnsi" w:hAnsiTheme="minorHAnsi" w:cstheme="minorBidi"/>
        </w:rPr>
        <w:commentReference w:id="195"/>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196"/>
      <w:r w:rsidRPr="008E0C9A">
        <w:rPr>
          <w:bCs/>
          <w:iCs/>
          <w:color w:val="808080" w:themeColor="background1" w:themeShade="80"/>
          <w:lang w:val="en-CA"/>
        </w:rPr>
        <w:t>the selection conditions of the opposite mating type.</w:t>
      </w:r>
      <w:commentRangeEnd w:id="196"/>
      <w:r w:rsidRPr="008E0C9A">
        <w:rPr>
          <w:rStyle w:val="CommentReference"/>
          <w:rFonts w:asciiTheme="minorHAnsi" w:hAnsiTheme="minorHAnsi" w:cstheme="minorBidi"/>
          <w:color w:val="808080" w:themeColor="background1" w:themeShade="80"/>
        </w:rPr>
        <w:commentReference w:id="196"/>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06EF3AC8"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del w:id="197" w:author="Albi Celaj" w:date="2018-10-23T13:47:00Z">
        <w:r w:rsidR="00C21933" w:rsidRPr="00233F15" w:rsidDel="00996366">
          <w:rPr>
            <w:b/>
            <w:bCs/>
            <w:iCs/>
            <w:color w:val="000000" w:themeColor="text1"/>
          </w:rPr>
          <w:delText xml:space="preserve">Strain </w:delText>
        </w:r>
      </w:del>
      <w:ins w:id="198" w:author="Albi Celaj" w:date="2018-10-23T13:47:00Z">
        <w:r w:rsidR="00996366">
          <w:rPr>
            <w:b/>
            <w:bCs/>
            <w:iCs/>
            <w:color w:val="000000" w:themeColor="text1"/>
          </w:rPr>
          <w:t>s</w:t>
        </w:r>
        <w:r w:rsidR="00996366" w:rsidRPr="00233F15">
          <w:rPr>
            <w:b/>
            <w:bCs/>
            <w:iCs/>
            <w:color w:val="000000" w:themeColor="text1"/>
          </w:rPr>
          <w:t xml:space="preserve">train </w:t>
        </w:r>
      </w:ins>
      <w:del w:id="199" w:author="Albi Celaj" w:date="2018-10-23T13:47:00Z">
        <w:r w:rsidR="004C0159" w:rsidRPr="00233F15" w:rsidDel="00996366">
          <w:rPr>
            <w:b/>
            <w:bCs/>
            <w:iCs/>
            <w:color w:val="000000" w:themeColor="text1"/>
          </w:rPr>
          <w:delText>Genotyping</w:delText>
        </w:r>
      </w:del>
      <w:ins w:id="200" w:author="Albi Celaj" w:date="2018-10-23T13:47:00Z">
        <w:r w:rsidR="00996366">
          <w:rPr>
            <w:b/>
            <w:bCs/>
            <w:iCs/>
            <w:color w:val="000000" w:themeColor="text1"/>
          </w:rPr>
          <w:t>g</w:t>
        </w:r>
        <w:r w:rsidR="00996366" w:rsidRPr="00233F15">
          <w:rPr>
            <w:b/>
            <w:bCs/>
            <w:iCs/>
            <w:color w:val="000000" w:themeColor="text1"/>
          </w:rPr>
          <w:t>enotyping</w:t>
        </w:r>
      </w:ins>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lastRenderedPageBreak/>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201"/>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201"/>
      <w:r w:rsidR="008F412B">
        <w:rPr>
          <w:rStyle w:val="CommentReference"/>
          <w:rFonts w:asciiTheme="minorHAnsi" w:hAnsiTheme="minorHAnsi" w:cstheme="minorBidi"/>
        </w:rPr>
        <w:commentReference w:id="201"/>
      </w:r>
    </w:p>
    <w:p w14:paraId="6773C4EC" w14:textId="77777777" w:rsidR="002A57D2" w:rsidRPr="00233F15" w:rsidRDefault="002A57D2" w:rsidP="00224FCB">
      <w:pPr>
        <w:rPr>
          <w:bCs/>
          <w:iCs/>
          <w:color w:val="000000" w:themeColor="text1"/>
        </w:rPr>
      </w:pPr>
    </w:p>
    <w:p w14:paraId="148B28BB" w14:textId="068AE34F" w:rsidR="00CB2329" w:rsidRPr="00233F15" w:rsidRDefault="00D76DA1" w:rsidP="00224FCB">
      <w:pPr>
        <w:outlineLvl w:val="0"/>
        <w:rPr>
          <w:bCs/>
          <w:iCs/>
          <w:color w:val="000000" w:themeColor="text1"/>
        </w:rPr>
      </w:pPr>
      <w:r w:rsidRPr="00233F15">
        <w:rPr>
          <w:b/>
          <w:bCs/>
          <w:iCs/>
          <w:color w:val="000000" w:themeColor="text1"/>
        </w:rPr>
        <w:t xml:space="preserve">Analysis of </w:t>
      </w:r>
      <w:del w:id="202" w:author="Albi Celaj" w:date="2018-10-23T13:47:00Z">
        <w:r w:rsidRPr="00233F15" w:rsidDel="00996366">
          <w:rPr>
            <w:b/>
            <w:bCs/>
            <w:iCs/>
            <w:color w:val="000000" w:themeColor="text1"/>
          </w:rPr>
          <w:delText xml:space="preserve">Pooled </w:delText>
        </w:r>
      </w:del>
      <w:ins w:id="203" w:author="Albi Celaj" w:date="2018-10-23T13:47:00Z">
        <w:r w:rsidR="00996366">
          <w:rPr>
            <w:b/>
            <w:bCs/>
            <w:iCs/>
            <w:color w:val="000000" w:themeColor="text1"/>
          </w:rPr>
          <w:t>p</w:t>
        </w:r>
        <w:r w:rsidR="00996366" w:rsidRPr="00233F15">
          <w:rPr>
            <w:b/>
            <w:bCs/>
            <w:iCs/>
            <w:color w:val="000000" w:themeColor="text1"/>
          </w:rPr>
          <w:t xml:space="preserve">ooled </w:t>
        </w:r>
      </w:ins>
      <w:commentRangeStart w:id="204"/>
      <w:del w:id="205" w:author="Albi Celaj" w:date="2018-10-23T13:47:00Z">
        <w:r w:rsidRPr="00233F15" w:rsidDel="00996366">
          <w:rPr>
            <w:b/>
            <w:bCs/>
            <w:iCs/>
            <w:color w:val="000000" w:themeColor="text1"/>
          </w:rPr>
          <w:delText xml:space="preserve">Strain </w:delText>
        </w:r>
      </w:del>
      <w:ins w:id="206" w:author="Albi Celaj" w:date="2018-10-23T13:47:00Z">
        <w:r w:rsidR="00996366">
          <w:rPr>
            <w:b/>
            <w:bCs/>
            <w:iCs/>
            <w:color w:val="000000" w:themeColor="text1"/>
          </w:rPr>
          <w:t>s</w:t>
        </w:r>
        <w:r w:rsidR="00996366" w:rsidRPr="00233F15">
          <w:rPr>
            <w:b/>
            <w:bCs/>
            <w:iCs/>
            <w:color w:val="000000" w:themeColor="text1"/>
          </w:rPr>
          <w:t xml:space="preserve">train </w:t>
        </w:r>
      </w:ins>
      <w:del w:id="207" w:author="Albi Celaj" w:date="2018-10-23T13:47:00Z">
        <w:r w:rsidRPr="00233F15" w:rsidDel="00996366">
          <w:rPr>
            <w:b/>
            <w:bCs/>
            <w:iCs/>
            <w:color w:val="000000" w:themeColor="text1"/>
          </w:rPr>
          <w:delText>Genotyping</w:delText>
        </w:r>
      </w:del>
      <w:commentRangeEnd w:id="204"/>
      <w:ins w:id="208" w:author="Albi Celaj" w:date="2018-10-23T13:47:00Z">
        <w:r w:rsidR="00996366">
          <w:rPr>
            <w:b/>
            <w:bCs/>
            <w:iCs/>
            <w:color w:val="000000" w:themeColor="text1"/>
          </w:rPr>
          <w:t>g</w:t>
        </w:r>
        <w:r w:rsidR="00996366" w:rsidRPr="00233F15">
          <w:rPr>
            <w:b/>
            <w:bCs/>
            <w:iCs/>
            <w:color w:val="000000" w:themeColor="text1"/>
          </w:rPr>
          <w:t>enotyping</w:t>
        </w:r>
      </w:ins>
      <w:r w:rsidRPr="00233F15">
        <w:rPr>
          <w:rStyle w:val="CommentReference"/>
        </w:rPr>
        <w:commentReference w:id="204"/>
      </w:r>
      <w:r w:rsidRPr="00233F15">
        <w:rPr>
          <w:b/>
          <w:bCs/>
          <w:iCs/>
          <w:color w:val="000000" w:themeColor="text1"/>
        </w:rPr>
        <w:t xml:space="preserve"> </w:t>
      </w:r>
      <w:del w:id="209" w:author="Albi Celaj" w:date="2018-10-23T13:47:00Z">
        <w:r w:rsidRPr="00233F15" w:rsidDel="00996366">
          <w:rPr>
            <w:b/>
            <w:bCs/>
            <w:iCs/>
            <w:color w:val="000000" w:themeColor="text1"/>
          </w:rPr>
          <w:delText>Data</w:delText>
        </w:r>
      </w:del>
      <w:ins w:id="210" w:author="Albi Celaj" w:date="2018-10-23T13:47:00Z">
        <w:r w:rsidR="00996366">
          <w:rPr>
            <w:b/>
            <w:bCs/>
            <w:iCs/>
            <w:color w:val="000000" w:themeColor="text1"/>
          </w:rPr>
          <w:t>d</w:t>
        </w:r>
        <w:r w:rsidR="00996366" w:rsidRPr="00233F15">
          <w:rPr>
            <w:b/>
            <w:bCs/>
            <w:iCs/>
            <w:color w:val="000000" w:themeColor="text1"/>
          </w:rPr>
          <w:t>ata</w:t>
        </w:r>
      </w:ins>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211"/>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11"/>
      <w:r w:rsidR="00086A4B" w:rsidRPr="00233F15">
        <w:rPr>
          <w:rStyle w:val="CommentReference"/>
        </w:rPr>
        <w:commentReference w:id="211"/>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6A76E785" w:rsidR="00384F51" w:rsidRPr="00233F15" w:rsidRDefault="00384F51" w:rsidP="00224FCB">
      <w:pPr>
        <w:outlineLvl w:val="0"/>
        <w:rPr>
          <w:b/>
          <w:bCs/>
          <w:iCs/>
          <w:color w:val="000000" w:themeColor="text1"/>
        </w:rPr>
      </w:pPr>
      <w:r w:rsidRPr="00233F15">
        <w:rPr>
          <w:b/>
          <w:bCs/>
          <w:iCs/>
          <w:color w:val="000000" w:themeColor="text1"/>
        </w:rPr>
        <w:t xml:space="preserve">Examining </w:t>
      </w:r>
      <w:ins w:id="212" w:author="Albi Celaj" w:date="2018-10-23T13:47:00Z">
        <w:r w:rsidR="00996366">
          <w:rPr>
            <w:b/>
            <w:bCs/>
            <w:iCs/>
            <w:color w:val="000000" w:themeColor="text1"/>
          </w:rPr>
          <w:t>p</w:t>
        </w:r>
      </w:ins>
      <w:del w:id="213" w:author="Albi Celaj" w:date="2018-10-23T13:47:00Z">
        <w:r w:rsidRPr="00233F15" w:rsidDel="00996366">
          <w:rPr>
            <w:b/>
            <w:bCs/>
            <w:iCs/>
            <w:color w:val="000000" w:themeColor="text1"/>
          </w:rPr>
          <w:delText>P</w:delText>
        </w:r>
      </w:del>
      <w:r w:rsidRPr="00233F15">
        <w:rPr>
          <w:b/>
          <w:bCs/>
          <w:iCs/>
          <w:color w:val="000000" w:themeColor="text1"/>
        </w:rPr>
        <w:t xml:space="preserve">utative </w:t>
      </w:r>
      <w:ins w:id="214" w:author="Albi Celaj" w:date="2018-10-23T13:47:00Z">
        <w:r w:rsidR="00996366">
          <w:rPr>
            <w:b/>
            <w:bCs/>
            <w:iCs/>
            <w:color w:val="000000" w:themeColor="text1"/>
          </w:rPr>
          <w:t>w</w:t>
        </w:r>
      </w:ins>
      <w:del w:id="215" w:author="Albi Celaj" w:date="2018-10-23T13:47:00Z">
        <w:r w:rsidRPr="00233F15" w:rsidDel="00996366">
          <w:rPr>
            <w:b/>
            <w:bCs/>
            <w:iCs/>
            <w:color w:val="000000" w:themeColor="text1"/>
          </w:rPr>
          <w:delText>W</w:delText>
        </w:r>
      </w:del>
      <w:r w:rsidRPr="00233F15">
        <w:rPr>
          <w:b/>
          <w:bCs/>
          <w:iCs/>
          <w:color w:val="000000" w:themeColor="text1"/>
        </w:rPr>
        <w:t>ild-</w:t>
      </w:r>
      <w:ins w:id="216" w:author="Albi Celaj" w:date="2018-10-23T13:47:00Z">
        <w:r w:rsidR="00996366">
          <w:rPr>
            <w:b/>
            <w:bCs/>
            <w:iCs/>
            <w:color w:val="000000" w:themeColor="text1"/>
          </w:rPr>
          <w:t>t</w:t>
        </w:r>
      </w:ins>
      <w:del w:id="217" w:author="Albi Celaj" w:date="2018-10-23T13:47:00Z">
        <w:r w:rsidRPr="00233F15" w:rsidDel="00996366">
          <w:rPr>
            <w:b/>
            <w:bCs/>
            <w:iCs/>
            <w:color w:val="000000" w:themeColor="text1"/>
          </w:rPr>
          <w:delText>T</w:delText>
        </w:r>
      </w:del>
      <w:r w:rsidRPr="00233F15">
        <w:rPr>
          <w:b/>
          <w:bCs/>
          <w:iCs/>
          <w:color w:val="000000" w:themeColor="text1"/>
        </w:rPr>
        <w:t xml:space="preserve">ype </w:t>
      </w:r>
      <w:ins w:id="218" w:author="Albi Celaj" w:date="2018-10-23T13:47:00Z">
        <w:r w:rsidR="00996366">
          <w:rPr>
            <w:b/>
            <w:bCs/>
            <w:iCs/>
            <w:color w:val="000000" w:themeColor="text1"/>
          </w:rPr>
          <w:t>p</w:t>
        </w:r>
      </w:ins>
      <w:del w:id="219" w:author="Albi Celaj" w:date="2018-10-23T13:47:00Z">
        <w:r w:rsidRPr="00233F15" w:rsidDel="00996366">
          <w:rPr>
            <w:b/>
            <w:bCs/>
            <w:iCs/>
            <w:color w:val="000000" w:themeColor="text1"/>
          </w:rPr>
          <w:delText>P</w:delText>
        </w:r>
      </w:del>
      <w:r w:rsidRPr="00233F15">
        <w:rPr>
          <w:b/>
          <w:bCs/>
          <w:iCs/>
          <w:color w:val="000000" w:themeColor="text1"/>
        </w:rPr>
        <w:t xml:space="preserve">ool </w:t>
      </w:r>
      <w:ins w:id="220" w:author="Albi Celaj" w:date="2018-10-23T13:47:00Z">
        <w:r w:rsidR="00996366">
          <w:rPr>
            <w:b/>
            <w:bCs/>
            <w:iCs/>
            <w:color w:val="000000" w:themeColor="text1"/>
          </w:rPr>
          <w:t>s</w:t>
        </w:r>
      </w:ins>
      <w:del w:id="221" w:author="Albi Celaj" w:date="2018-10-23T13:47:00Z">
        <w:r w:rsidRPr="00233F15" w:rsidDel="00996366">
          <w:rPr>
            <w:b/>
            <w:bCs/>
            <w:iCs/>
            <w:color w:val="000000" w:themeColor="text1"/>
          </w:rPr>
          <w:delText>S</w:delText>
        </w:r>
      </w:del>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222"/>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222"/>
      <w:r w:rsidRPr="00233F15">
        <w:rPr>
          <w:rStyle w:val="CommentReference"/>
          <w:sz w:val="24"/>
          <w:szCs w:val="24"/>
        </w:rPr>
        <w:commentReference w:id="222"/>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223"/>
      <w:r w:rsidRPr="00233F15">
        <w:rPr>
          <w:rFonts w:eastAsia="Calibri"/>
          <w:color w:val="333333"/>
          <w:shd w:val="clear" w:color="auto" w:fill="FFFFFF"/>
        </w:rPr>
        <w:t>74 exhibited no detectable growth</w:t>
      </w:r>
      <w:commentRangeEnd w:id="223"/>
      <w:r w:rsidRPr="00233F15">
        <w:rPr>
          <w:rStyle w:val="CommentReference"/>
          <w:sz w:val="24"/>
          <w:szCs w:val="24"/>
        </w:rPr>
        <w:commentReference w:id="223"/>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 xml:space="preserve">strains, all </w:t>
      </w:r>
      <w:r w:rsidRPr="00233F15">
        <w:rPr>
          <w:bCs/>
          <w:iCs/>
          <w:color w:val="000000" w:themeColor="text1"/>
        </w:rPr>
        <w:lastRenderedPageBreak/>
        <w:t>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3C432BD6" w:rsidR="00AF64B1" w:rsidRPr="00233F15" w:rsidRDefault="00AF64B1" w:rsidP="00224FCB">
      <w:pPr>
        <w:outlineLvl w:val="0"/>
        <w:rPr>
          <w:b/>
          <w:bCs/>
          <w:iCs/>
          <w:color w:val="000000" w:themeColor="text1"/>
        </w:rPr>
      </w:pPr>
      <w:r w:rsidRPr="00233F15">
        <w:rPr>
          <w:b/>
          <w:bCs/>
          <w:iCs/>
          <w:color w:val="000000" w:themeColor="text1"/>
        </w:rPr>
        <w:t xml:space="preserve">Estimating </w:t>
      </w:r>
      <w:ins w:id="224" w:author="Albi Celaj" w:date="2018-10-23T13:47:00Z">
        <w:r w:rsidR="00996366">
          <w:rPr>
            <w:b/>
            <w:bCs/>
            <w:iCs/>
            <w:color w:val="000000" w:themeColor="text1"/>
          </w:rPr>
          <w:t>g</w:t>
        </w:r>
      </w:ins>
      <w:del w:id="225" w:author="Albi Celaj" w:date="2018-10-23T13:47:00Z">
        <w:r w:rsidRPr="00233F15" w:rsidDel="00996366">
          <w:rPr>
            <w:b/>
            <w:bCs/>
            <w:iCs/>
            <w:color w:val="000000" w:themeColor="text1"/>
          </w:rPr>
          <w:delText>G</w:delText>
        </w:r>
      </w:del>
      <w:r w:rsidRPr="00233F15">
        <w:rPr>
          <w:b/>
          <w:bCs/>
          <w:iCs/>
          <w:color w:val="000000" w:themeColor="text1"/>
        </w:rPr>
        <w:t xml:space="preserve">enotyping </w:t>
      </w:r>
      <w:ins w:id="226" w:author="Albi Celaj" w:date="2018-10-23T13:47:00Z">
        <w:r w:rsidR="00996366">
          <w:rPr>
            <w:b/>
            <w:bCs/>
            <w:iCs/>
            <w:color w:val="000000" w:themeColor="text1"/>
          </w:rPr>
          <w:t>a</w:t>
        </w:r>
      </w:ins>
      <w:del w:id="227" w:author="Albi Celaj" w:date="2018-10-23T13:47:00Z">
        <w:r w:rsidRPr="00233F15" w:rsidDel="00996366">
          <w:rPr>
            <w:b/>
            <w:bCs/>
            <w:iCs/>
            <w:color w:val="000000" w:themeColor="text1"/>
          </w:rPr>
          <w:delText>A</w:delText>
        </w:r>
      </w:del>
      <w:r w:rsidRPr="00233F15">
        <w:rPr>
          <w:b/>
          <w:bCs/>
          <w:iCs/>
          <w:color w:val="000000" w:themeColor="text1"/>
        </w:rPr>
        <w:t xml:space="preserve">ccuracy by </w:t>
      </w:r>
      <w:ins w:id="228" w:author="Albi Celaj" w:date="2018-10-23T13:47:00Z">
        <w:r w:rsidR="00996366">
          <w:rPr>
            <w:b/>
            <w:bCs/>
            <w:iCs/>
            <w:color w:val="000000" w:themeColor="text1"/>
          </w:rPr>
          <w:t>k</w:t>
        </w:r>
      </w:ins>
      <w:del w:id="229" w:author="Albi Celaj" w:date="2018-10-23T13:47:00Z">
        <w:r w:rsidRPr="00233F15" w:rsidDel="00996366">
          <w:rPr>
            <w:b/>
            <w:bCs/>
            <w:iCs/>
            <w:color w:val="000000" w:themeColor="text1"/>
          </w:rPr>
          <w:delText>K</w:delText>
        </w:r>
      </w:del>
      <w:r w:rsidRPr="00233F15">
        <w:rPr>
          <w:b/>
          <w:bCs/>
          <w:iCs/>
          <w:color w:val="000000" w:themeColor="text1"/>
        </w:rPr>
        <w:t xml:space="preserve">nockout </w:t>
      </w:r>
      <w:ins w:id="230" w:author="Albi Celaj" w:date="2018-10-23T13:47:00Z">
        <w:r w:rsidR="00996366">
          <w:rPr>
            <w:b/>
            <w:bCs/>
            <w:iCs/>
            <w:color w:val="000000" w:themeColor="text1"/>
          </w:rPr>
          <w:t>d</w:t>
        </w:r>
      </w:ins>
      <w:del w:id="231" w:author="Albi Celaj" w:date="2018-10-23T13:47:00Z">
        <w:r w:rsidRPr="00233F15" w:rsidDel="00996366">
          <w:rPr>
            <w:b/>
            <w:bCs/>
            <w:iCs/>
            <w:color w:val="000000" w:themeColor="text1"/>
          </w:rPr>
          <w:delText>D</w:delText>
        </w:r>
      </w:del>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32"/>
      <w:r w:rsidRPr="00233F15">
        <w:t xml:space="preserve">cases where a wild-type is called as a mutant </w:t>
      </w:r>
      <w:r w:rsidR="00955782" w:rsidRPr="00233F15">
        <w:t>are expected to</w:t>
      </w:r>
      <w:r w:rsidRPr="00233F15">
        <w:t xml:space="preserve"> be comparably </w:t>
      </w:r>
      <w:commentRangeEnd w:id="232"/>
      <w:r w:rsidR="00C769E2">
        <w:t>rare</w:t>
      </w:r>
      <w:r w:rsidRPr="00233F15">
        <w:rPr>
          <w:rStyle w:val="CommentReference"/>
        </w:rPr>
        <w:commentReference w:id="23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E3C14F" w:rsidR="002F34C1" w:rsidRPr="00233F15" w:rsidRDefault="00476697" w:rsidP="00224FCB">
      <w:pPr>
        <w:outlineLvl w:val="0"/>
        <w:rPr>
          <w:b/>
          <w:bCs/>
          <w:iCs/>
          <w:color w:val="000000" w:themeColor="text1"/>
        </w:rPr>
      </w:pPr>
      <w:r w:rsidRPr="00233F15">
        <w:rPr>
          <w:b/>
          <w:bCs/>
          <w:iCs/>
          <w:color w:val="000000" w:themeColor="text1"/>
        </w:rPr>
        <w:t xml:space="preserve">Indiviual </w:t>
      </w:r>
      <w:ins w:id="233" w:author="Albi Celaj" w:date="2018-10-23T13:47:00Z">
        <w:r w:rsidR="00996366">
          <w:rPr>
            <w:b/>
            <w:bCs/>
            <w:iCs/>
            <w:color w:val="000000" w:themeColor="text1"/>
          </w:rPr>
          <w:t>l</w:t>
        </w:r>
      </w:ins>
      <w:del w:id="234" w:author="Albi Celaj" w:date="2018-10-23T13:47:00Z">
        <w:r w:rsidR="00EB3337" w:rsidRPr="00233F15" w:rsidDel="00996366">
          <w:rPr>
            <w:b/>
            <w:bCs/>
            <w:iCs/>
            <w:color w:val="000000" w:themeColor="text1"/>
          </w:rPr>
          <w:delText>L</w:delText>
        </w:r>
      </w:del>
      <w:r w:rsidR="00EB3337" w:rsidRPr="00233F15">
        <w:rPr>
          <w:b/>
          <w:bCs/>
          <w:iCs/>
          <w:color w:val="000000" w:themeColor="text1"/>
        </w:rPr>
        <w:t xml:space="preserve">iquid </w:t>
      </w:r>
      <w:ins w:id="235" w:author="Albi Celaj" w:date="2018-10-23T13:47:00Z">
        <w:r w:rsidR="00996366">
          <w:rPr>
            <w:b/>
            <w:bCs/>
            <w:iCs/>
            <w:color w:val="000000" w:themeColor="text1"/>
          </w:rPr>
          <w:t>g</w:t>
        </w:r>
      </w:ins>
      <w:del w:id="236" w:author="Albi Celaj" w:date="2018-10-23T13:47:00Z">
        <w:r w:rsidR="00EB3337" w:rsidRPr="00233F15" w:rsidDel="00996366">
          <w:rPr>
            <w:b/>
            <w:bCs/>
            <w:iCs/>
            <w:color w:val="000000" w:themeColor="text1"/>
          </w:rPr>
          <w:delText>G</w:delText>
        </w:r>
      </w:del>
      <w:r w:rsidR="00EB3337" w:rsidRPr="00233F15">
        <w:rPr>
          <w:b/>
          <w:bCs/>
          <w:iCs/>
          <w:color w:val="000000" w:themeColor="text1"/>
        </w:rPr>
        <w:t xml:space="preserve">rowth </w:t>
      </w:r>
      <w:ins w:id="237" w:author="Albi Celaj" w:date="2018-10-23T13:47:00Z">
        <w:r w:rsidR="00996366">
          <w:rPr>
            <w:b/>
            <w:bCs/>
            <w:iCs/>
            <w:color w:val="000000" w:themeColor="text1"/>
          </w:rPr>
          <w:t>p</w:t>
        </w:r>
      </w:ins>
      <w:del w:id="238" w:author="Albi Celaj" w:date="2018-10-23T13:47:00Z">
        <w:r w:rsidR="00C13CAE" w:rsidRPr="00233F15" w:rsidDel="00996366">
          <w:rPr>
            <w:b/>
            <w:bCs/>
            <w:iCs/>
            <w:color w:val="000000" w:themeColor="text1"/>
          </w:rPr>
          <w:delText>P</w:delText>
        </w:r>
      </w:del>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6CE1B940" w:rsidR="0003324C" w:rsidRPr="00233F15" w:rsidRDefault="0003324C" w:rsidP="00224FCB">
      <w:pPr>
        <w:outlineLvl w:val="0"/>
        <w:rPr>
          <w:bCs/>
          <w:iCs/>
          <w:color w:val="000000" w:themeColor="text1"/>
        </w:rPr>
      </w:pPr>
      <w:r w:rsidRPr="00233F15">
        <w:rPr>
          <w:b/>
          <w:bCs/>
          <w:iCs/>
          <w:color w:val="000000" w:themeColor="text1"/>
        </w:rPr>
        <w:t xml:space="preserve">Drug </w:t>
      </w:r>
      <w:ins w:id="239" w:author="Albi Celaj" w:date="2018-10-23T13:48:00Z">
        <w:r w:rsidR="00996366">
          <w:rPr>
            <w:b/>
            <w:bCs/>
            <w:iCs/>
            <w:color w:val="000000" w:themeColor="text1"/>
          </w:rPr>
          <w:t>t</w:t>
        </w:r>
      </w:ins>
      <w:del w:id="240" w:author="Albi Celaj" w:date="2018-10-23T13:48:00Z">
        <w:r w:rsidR="0082443E" w:rsidRPr="00233F15" w:rsidDel="00996366">
          <w:rPr>
            <w:b/>
            <w:bCs/>
            <w:iCs/>
            <w:color w:val="000000" w:themeColor="text1"/>
          </w:rPr>
          <w:delText>T</w:delText>
        </w:r>
      </w:del>
      <w:r w:rsidR="0082443E" w:rsidRPr="00233F15">
        <w:rPr>
          <w:b/>
          <w:bCs/>
          <w:iCs/>
          <w:color w:val="000000" w:themeColor="text1"/>
        </w:rPr>
        <w:t xml:space="preserve">esting for </w:t>
      </w:r>
      <w:ins w:id="241" w:author="Albi Celaj" w:date="2018-10-23T13:48:00Z">
        <w:r w:rsidR="00996366">
          <w:rPr>
            <w:b/>
            <w:bCs/>
            <w:iCs/>
            <w:color w:val="000000" w:themeColor="text1"/>
          </w:rPr>
          <w:t>g</w:t>
        </w:r>
      </w:ins>
      <w:del w:id="242" w:author="Albi Celaj" w:date="2018-10-23T13:48:00Z">
        <w:r w:rsidR="0082443E" w:rsidRPr="00233F15" w:rsidDel="00996366">
          <w:rPr>
            <w:b/>
            <w:bCs/>
            <w:iCs/>
            <w:color w:val="000000" w:themeColor="text1"/>
          </w:rPr>
          <w:delText>G</w:delText>
        </w:r>
      </w:del>
      <w:r w:rsidR="0082443E" w:rsidRPr="00233F15">
        <w:rPr>
          <w:b/>
          <w:bCs/>
          <w:iCs/>
          <w:color w:val="000000" w:themeColor="text1"/>
        </w:rPr>
        <w:t xml:space="preserve">rowth </w:t>
      </w:r>
      <w:ins w:id="243" w:author="Albi Celaj" w:date="2018-10-23T13:48:00Z">
        <w:r w:rsidR="00996366">
          <w:rPr>
            <w:b/>
            <w:bCs/>
            <w:iCs/>
            <w:color w:val="000000" w:themeColor="text1"/>
          </w:rPr>
          <w:t>i</w:t>
        </w:r>
      </w:ins>
      <w:del w:id="244" w:author="Albi Celaj" w:date="2018-10-23T13:48:00Z">
        <w:r w:rsidRPr="00233F15" w:rsidDel="00996366">
          <w:rPr>
            <w:b/>
            <w:bCs/>
            <w:iCs/>
            <w:color w:val="000000" w:themeColor="text1"/>
          </w:rPr>
          <w:delText>I</w:delText>
        </w:r>
      </w:del>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45"/>
      <w:r w:rsidRPr="00233F15">
        <w:rPr>
          <w:bCs/>
          <w:iCs/>
          <w:color w:val="000000" w:themeColor="text1"/>
        </w:rPr>
        <w:t xml:space="preserve">wild type </w:t>
      </w:r>
      <w:commentRangeEnd w:id="245"/>
      <w:r w:rsidR="00537EAF">
        <w:rPr>
          <w:rStyle w:val="CommentReference"/>
          <w:rFonts w:asciiTheme="minorHAnsi" w:hAnsiTheme="minorHAnsi" w:cstheme="minorBidi"/>
        </w:rPr>
        <w:commentReference w:id="245"/>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180688DA" w:rsidR="00C154CD" w:rsidRPr="00233F15" w:rsidRDefault="00714621" w:rsidP="00224FCB">
      <w:pPr>
        <w:outlineLvl w:val="0"/>
        <w:rPr>
          <w:b/>
          <w:bCs/>
          <w:iCs/>
          <w:color w:val="000000" w:themeColor="text1"/>
        </w:rPr>
      </w:pPr>
      <w:commentRangeStart w:id="246"/>
      <w:r w:rsidRPr="00233F15">
        <w:rPr>
          <w:b/>
          <w:bCs/>
          <w:iCs/>
          <w:color w:val="000000" w:themeColor="text1"/>
        </w:rPr>
        <w:t xml:space="preserve">Population </w:t>
      </w:r>
      <w:ins w:id="247" w:author="Albi Celaj" w:date="2018-10-23T13:48:00Z">
        <w:r w:rsidR="00996366">
          <w:rPr>
            <w:b/>
            <w:bCs/>
            <w:iCs/>
            <w:color w:val="000000" w:themeColor="text1"/>
          </w:rPr>
          <w:t>g</w:t>
        </w:r>
      </w:ins>
      <w:del w:id="248" w:author="Albi Celaj" w:date="2018-10-23T13:48:00Z">
        <w:r w:rsidRPr="00233F15" w:rsidDel="00996366">
          <w:rPr>
            <w:b/>
            <w:bCs/>
            <w:iCs/>
            <w:color w:val="000000" w:themeColor="text1"/>
          </w:rPr>
          <w:delText>G</w:delText>
        </w:r>
      </w:del>
      <w:r w:rsidRPr="00233F15">
        <w:rPr>
          <w:b/>
          <w:bCs/>
          <w:iCs/>
          <w:color w:val="000000" w:themeColor="text1"/>
        </w:rPr>
        <w:t xml:space="preserve">rowth </w:t>
      </w:r>
      <w:ins w:id="249" w:author="Albi Celaj" w:date="2018-10-23T13:48:00Z">
        <w:r w:rsidR="00996366">
          <w:rPr>
            <w:b/>
            <w:bCs/>
            <w:iCs/>
            <w:color w:val="000000" w:themeColor="text1"/>
          </w:rPr>
          <w:t>p</w:t>
        </w:r>
      </w:ins>
      <w:del w:id="250" w:author="Albi Celaj" w:date="2018-10-23T13:48:00Z">
        <w:r w:rsidRPr="00233F15" w:rsidDel="00996366">
          <w:rPr>
            <w:b/>
            <w:bCs/>
            <w:iCs/>
            <w:color w:val="000000" w:themeColor="text1"/>
          </w:rPr>
          <w:delText>P</w:delText>
        </w:r>
      </w:del>
      <w:r w:rsidRPr="00233F15">
        <w:rPr>
          <w:b/>
          <w:bCs/>
          <w:iCs/>
          <w:color w:val="000000" w:themeColor="text1"/>
        </w:rPr>
        <w:t xml:space="preserve">rofiling by </w:t>
      </w:r>
      <w:ins w:id="251" w:author="Albi Celaj" w:date="2018-10-23T13:48:00Z">
        <w:r w:rsidR="00996366">
          <w:rPr>
            <w:b/>
            <w:bCs/>
            <w:iCs/>
            <w:color w:val="000000" w:themeColor="text1"/>
          </w:rPr>
          <w:t>h</w:t>
        </w:r>
      </w:ins>
      <w:del w:id="252" w:author="Albi Celaj" w:date="2018-10-23T13:48:00Z">
        <w:r w:rsidRPr="00233F15" w:rsidDel="00996366">
          <w:rPr>
            <w:b/>
            <w:bCs/>
            <w:iCs/>
            <w:color w:val="000000" w:themeColor="text1"/>
          </w:rPr>
          <w:delText>H</w:delText>
        </w:r>
      </w:del>
      <w:r w:rsidRPr="00233F15">
        <w:rPr>
          <w:b/>
          <w:bCs/>
          <w:iCs/>
          <w:color w:val="000000" w:themeColor="text1"/>
        </w:rPr>
        <w:t>igh-</w:t>
      </w:r>
      <w:del w:id="253" w:author="Albi Celaj" w:date="2018-10-23T13:48:00Z">
        <w:r w:rsidRPr="00233F15" w:rsidDel="00996366">
          <w:rPr>
            <w:b/>
            <w:bCs/>
            <w:iCs/>
            <w:color w:val="000000" w:themeColor="text1"/>
          </w:rPr>
          <w:delText xml:space="preserve">Throughput </w:delText>
        </w:r>
      </w:del>
      <w:ins w:id="254" w:author="Albi Celaj" w:date="2018-10-23T13:48:00Z">
        <w:r w:rsidR="00996366">
          <w:rPr>
            <w:b/>
            <w:bCs/>
            <w:iCs/>
            <w:color w:val="000000" w:themeColor="text1"/>
          </w:rPr>
          <w:t>t</w:t>
        </w:r>
        <w:r w:rsidR="00996366" w:rsidRPr="00233F15">
          <w:rPr>
            <w:b/>
            <w:bCs/>
            <w:iCs/>
            <w:color w:val="000000" w:themeColor="text1"/>
          </w:rPr>
          <w:t xml:space="preserve">hroughput </w:t>
        </w:r>
      </w:ins>
      <w:del w:id="255" w:author="Albi Celaj" w:date="2018-10-23T13:48:00Z">
        <w:r w:rsidR="00C154CD" w:rsidRPr="00233F15" w:rsidDel="00996366">
          <w:rPr>
            <w:b/>
            <w:bCs/>
            <w:iCs/>
            <w:color w:val="000000" w:themeColor="text1"/>
          </w:rPr>
          <w:delText>Sequencing</w:delText>
        </w:r>
      </w:del>
      <w:commentRangeEnd w:id="246"/>
      <w:ins w:id="256" w:author="Albi Celaj" w:date="2018-10-23T13:48:00Z">
        <w:r w:rsidR="00996366">
          <w:rPr>
            <w:b/>
            <w:bCs/>
            <w:iCs/>
            <w:color w:val="000000" w:themeColor="text1"/>
          </w:rPr>
          <w:t>s</w:t>
        </w:r>
        <w:r w:rsidR="00996366" w:rsidRPr="00233F15">
          <w:rPr>
            <w:b/>
            <w:bCs/>
            <w:iCs/>
            <w:color w:val="000000" w:themeColor="text1"/>
          </w:rPr>
          <w:t>equencing</w:t>
        </w:r>
      </w:ins>
      <w:r w:rsidR="00DD0B46" w:rsidRPr="00233F15">
        <w:rPr>
          <w:rStyle w:val="CommentReference"/>
        </w:rPr>
        <w:commentReference w:id="246"/>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57"/>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57"/>
      <w:r w:rsidR="00DD0B46" w:rsidRPr="00233F15">
        <w:rPr>
          <w:rStyle w:val="CommentReference"/>
        </w:rPr>
        <w:commentReference w:id="257"/>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58"/>
      <w:r w:rsidR="001F4672" w:rsidRPr="00233F15">
        <w:rPr>
          <w:rFonts w:eastAsia="Times New Roman"/>
          <w:color w:val="333333"/>
          <w:shd w:val="clear" w:color="auto" w:fill="FFFFFF"/>
        </w:rPr>
        <w:t xml:space="preserve">a sample </w:t>
      </w:r>
      <w:commentRangeEnd w:id="258"/>
      <w:r w:rsidR="008065E3" w:rsidRPr="00233F15">
        <w:rPr>
          <w:rStyle w:val="CommentReference"/>
        </w:rPr>
        <w:commentReference w:id="258"/>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59"/>
      <w:r w:rsidR="000919D1" w:rsidRPr="00233F15">
        <w:rPr>
          <w:bCs/>
          <w:iCs/>
          <w:color w:val="000000" w:themeColor="text1"/>
        </w:rPr>
        <w:t>genomic DNA extraction</w:t>
      </w:r>
      <w:commentRangeEnd w:id="259"/>
      <w:r w:rsidR="00355817" w:rsidRPr="00233F15">
        <w:rPr>
          <w:rStyle w:val="CommentReference"/>
        </w:rPr>
        <w:commentReference w:id="259"/>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lastRenderedPageBreak/>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9562719" w:rsidR="00580B25" w:rsidRPr="00233F15" w:rsidRDefault="0092573B" w:rsidP="00224FCB">
      <w:pPr>
        <w:outlineLvl w:val="0"/>
        <w:rPr>
          <w:b/>
          <w:bCs/>
          <w:iCs/>
          <w:color w:val="000000" w:themeColor="text1"/>
        </w:rPr>
      </w:pPr>
      <w:r w:rsidRPr="00233F15">
        <w:rPr>
          <w:b/>
          <w:bCs/>
          <w:iCs/>
          <w:color w:val="000000" w:themeColor="text1"/>
        </w:rPr>
        <w:t xml:space="preserve">Sequence </w:t>
      </w:r>
      <w:del w:id="260" w:author="Albi Celaj" w:date="2018-10-23T13:48:00Z">
        <w:r w:rsidRPr="00233F15" w:rsidDel="00996366">
          <w:rPr>
            <w:b/>
            <w:bCs/>
            <w:iCs/>
            <w:color w:val="000000" w:themeColor="text1"/>
          </w:rPr>
          <w:delText xml:space="preserve">Data </w:delText>
        </w:r>
      </w:del>
      <w:ins w:id="261" w:author="Albi Celaj" w:date="2018-10-23T13:48:00Z">
        <w:r w:rsidR="00996366">
          <w:rPr>
            <w:b/>
            <w:bCs/>
            <w:iCs/>
            <w:color w:val="000000" w:themeColor="text1"/>
          </w:rPr>
          <w:t>d</w:t>
        </w:r>
        <w:r w:rsidR="00996366" w:rsidRPr="00233F15">
          <w:rPr>
            <w:b/>
            <w:bCs/>
            <w:iCs/>
            <w:color w:val="000000" w:themeColor="text1"/>
          </w:rPr>
          <w:t xml:space="preserve">ata </w:t>
        </w:r>
      </w:ins>
      <w:del w:id="262" w:author="Albi Celaj" w:date="2018-10-23T13:48:00Z">
        <w:r w:rsidRPr="00233F15" w:rsidDel="00996366">
          <w:rPr>
            <w:b/>
            <w:bCs/>
            <w:iCs/>
            <w:color w:val="000000" w:themeColor="text1"/>
          </w:rPr>
          <w:delText>Processing</w:delText>
        </w:r>
      </w:del>
      <w:ins w:id="263" w:author="Albi Celaj" w:date="2018-10-23T13:48:00Z">
        <w:r w:rsidR="00996366">
          <w:rPr>
            <w:b/>
            <w:bCs/>
            <w:iCs/>
            <w:color w:val="000000" w:themeColor="text1"/>
          </w:rPr>
          <w:t>p</w:t>
        </w:r>
        <w:r w:rsidR="00996366" w:rsidRPr="00233F15">
          <w:rPr>
            <w:b/>
            <w:bCs/>
            <w:iCs/>
            <w:color w:val="000000" w:themeColor="text1"/>
          </w:rPr>
          <w:t>rocessing</w:t>
        </w:r>
      </w:ins>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26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264"/>
      <w:r w:rsidR="00FD360B" w:rsidRPr="00233F15">
        <w:rPr>
          <w:rStyle w:val="CommentReference"/>
        </w:rPr>
        <w:commentReference w:id="264"/>
      </w:r>
    </w:p>
    <w:p w14:paraId="245A0A81" w14:textId="77777777" w:rsidR="003C4521" w:rsidRPr="00233F15" w:rsidRDefault="003C4521" w:rsidP="00224FCB">
      <w:pPr>
        <w:rPr>
          <w:bCs/>
          <w:iCs/>
          <w:color w:val="000000" w:themeColor="text1"/>
          <w:lang w:val="en-CA"/>
        </w:rPr>
      </w:pPr>
    </w:p>
    <w:p w14:paraId="19FFF609" w14:textId="2C9258CA" w:rsidR="000022CD" w:rsidRPr="00233F15" w:rsidRDefault="003C4521" w:rsidP="00224FCB">
      <w:pPr>
        <w:outlineLvl w:val="0"/>
        <w:rPr>
          <w:b/>
          <w:bCs/>
          <w:iCs/>
          <w:color w:val="000000" w:themeColor="text1"/>
        </w:rPr>
      </w:pPr>
      <w:r w:rsidRPr="00233F15">
        <w:rPr>
          <w:b/>
          <w:bCs/>
          <w:iCs/>
          <w:color w:val="000000" w:themeColor="text1"/>
        </w:rPr>
        <w:t xml:space="preserve">Defining a </w:t>
      </w:r>
      <w:del w:id="265" w:author="Albi Celaj" w:date="2018-10-23T13:48:00Z">
        <w:r w:rsidRPr="00233F15" w:rsidDel="00996366">
          <w:rPr>
            <w:b/>
            <w:bCs/>
            <w:iCs/>
            <w:color w:val="000000" w:themeColor="text1"/>
          </w:rPr>
          <w:delText xml:space="preserve">Resistance </w:delText>
        </w:r>
      </w:del>
      <w:ins w:id="266" w:author="Albi Celaj" w:date="2018-10-23T13:48:00Z">
        <w:r w:rsidR="00996366">
          <w:rPr>
            <w:b/>
            <w:bCs/>
            <w:iCs/>
            <w:color w:val="000000" w:themeColor="text1"/>
          </w:rPr>
          <w:t>r</w:t>
        </w:r>
        <w:r w:rsidR="00996366" w:rsidRPr="00233F15">
          <w:rPr>
            <w:b/>
            <w:bCs/>
            <w:iCs/>
            <w:color w:val="000000" w:themeColor="text1"/>
          </w:rPr>
          <w:t xml:space="preserve">esistance </w:t>
        </w:r>
      </w:ins>
      <w:del w:id="267" w:author="Albi Celaj" w:date="2018-10-23T13:48:00Z">
        <w:r w:rsidRPr="00233F15" w:rsidDel="00996366">
          <w:rPr>
            <w:b/>
            <w:bCs/>
            <w:iCs/>
            <w:color w:val="000000" w:themeColor="text1"/>
          </w:rPr>
          <w:delText>Metric</w:delText>
        </w:r>
      </w:del>
      <w:ins w:id="268" w:author="Albi Celaj" w:date="2018-10-23T13:48:00Z">
        <w:r w:rsidR="00996366">
          <w:rPr>
            <w:b/>
            <w:bCs/>
            <w:iCs/>
            <w:color w:val="000000" w:themeColor="text1"/>
          </w:rPr>
          <w:t>m</w:t>
        </w:r>
        <w:r w:rsidR="00996366" w:rsidRPr="00233F15">
          <w:rPr>
            <w:b/>
            <w:bCs/>
            <w:iCs/>
            <w:color w:val="000000" w:themeColor="text1"/>
          </w:rPr>
          <w:t>etric</w:t>
        </w:r>
      </w:ins>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CD24A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CD24A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lastRenderedPageBreak/>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CD24A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CD24A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CD24A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F56C1E4"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del w:id="269" w:author="Albi Celaj" w:date="2018-10-23T13:48:00Z">
        <w:r w:rsidRPr="00233F15" w:rsidDel="00996366">
          <w:rPr>
            <w:b/>
            <w:bCs/>
            <w:iCs/>
            <w:color w:val="000000" w:themeColor="text1"/>
          </w:rPr>
          <w:delText xml:space="preserve">Complex </w:delText>
        </w:r>
      </w:del>
      <w:ins w:id="270" w:author="Albi Celaj" w:date="2018-10-23T13:48:00Z">
        <w:r w:rsidR="00996366">
          <w:rPr>
            <w:b/>
            <w:bCs/>
            <w:iCs/>
            <w:color w:val="000000" w:themeColor="text1"/>
          </w:rPr>
          <w:t>c</w:t>
        </w:r>
        <w:r w:rsidR="00996366" w:rsidRPr="00233F15">
          <w:rPr>
            <w:b/>
            <w:bCs/>
            <w:iCs/>
            <w:color w:val="000000" w:themeColor="text1"/>
          </w:rPr>
          <w:t xml:space="preserve">omplex </w:t>
        </w:r>
      </w:ins>
      <w:del w:id="271" w:author="Albi Celaj" w:date="2018-10-23T13:48:00Z">
        <w:r w:rsidRPr="00233F15" w:rsidDel="00996366">
          <w:rPr>
            <w:b/>
            <w:bCs/>
            <w:iCs/>
            <w:color w:val="000000" w:themeColor="text1"/>
          </w:rPr>
          <w:delText xml:space="preserve">Genetic </w:delText>
        </w:r>
      </w:del>
      <w:ins w:id="272" w:author="Albi Celaj" w:date="2018-10-23T13:48:00Z">
        <w:r w:rsidR="00996366">
          <w:rPr>
            <w:b/>
            <w:bCs/>
            <w:iCs/>
            <w:color w:val="000000" w:themeColor="text1"/>
          </w:rPr>
          <w:t>g</w:t>
        </w:r>
        <w:r w:rsidR="00996366" w:rsidRPr="00233F15">
          <w:rPr>
            <w:b/>
            <w:bCs/>
            <w:iCs/>
            <w:color w:val="000000" w:themeColor="text1"/>
          </w:rPr>
          <w:t xml:space="preserve">enetic </w:t>
        </w:r>
      </w:ins>
      <w:del w:id="273" w:author="Albi Celaj" w:date="2018-10-23T13:48:00Z">
        <w:r w:rsidRPr="00233F15" w:rsidDel="00996366">
          <w:rPr>
            <w:b/>
            <w:bCs/>
            <w:iCs/>
            <w:color w:val="000000" w:themeColor="text1"/>
          </w:rPr>
          <w:delText xml:space="preserve">Interactions </w:delText>
        </w:r>
      </w:del>
      <w:ins w:id="274" w:author="Albi Celaj" w:date="2018-10-23T13:48:00Z">
        <w:r w:rsidR="00996366">
          <w:rPr>
            <w:b/>
            <w:bCs/>
            <w:iCs/>
            <w:color w:val="000000" w:themeColor="text1"/>
          </w:rPr>
          <w:t>i</w:t>
        </w:r>
        <w:r w:rsidR="00996366" w:rsidRPr="00233F15">
          <w:rPr>
            <w:b/>
            <w:bCs/>
            <w:iCs/>
            <w:color w:val="000000" w:themeColor="text1"/>
          </w:rPr>
          <w:t xml:space="preserve">nteractions </w:t>
        </w:r>
      </w:ins>
      <w:r w:rsidRPr="00233F15">
        <w:rPr>
          <w:b/>
          <w:bCs/>
          <w:iCs/>
          <w:color w:val="000000" w:themeColor="text1"/>
        </w:rPr>
        <w:t xml:space="preserve">using a </w:t>
      </w:r>
      <w:ins w:id="275" w:author="Albi Celaj" w:date="2018-10-23T13:48:00Z">
        <w:r w:rsidR="00996366">
          <w:rPr>
            <w:b/>
            <w:bCs/>
            <w:iCs/>
            <w:color w:val="000000" w:themeColor="text1"/>
          </w:rPr>
          <w:t xml:space="preserve">general </w:t>
        </w:r>
      </w:ins>
      <w:del w:id="276" w:author="Albi Celaj" w:date="2018-10-23T13:49:00Z">
        <w:r w:rsidRPr="00233F15" w:rsidDel="00996366">
          <w:rPr>
            <w:b/>
            <w:bCs/>
            <w:iCs/>
            <w:color w:val="000000" w:themeColor="text1"/>
          </w:rPr>
          <w:delText xml:space="preserve">Linear </w:delText>
        </w:r>
      </w:del>
      <w:ins w:id="277" w:author="Albi Celaj" w:date="2018-10-23T13:49:00Z">
        <w:r w:rsidR="00996366">
          <w:rPr>
            <w:b/>
            <w:bCs/>
            <w:iCs/>
            <w:color w:val="000000" w:themeColor="text1"/>
          </w:rPr>
          <w:t>l</w:t>
        </w:r>
        <w:r w:rsidR="00996366" w:rsidRPr="00233F15">
          <w:rPr>
            <w:b/>
            <w:bCs/>
            <w:iCs/>
            <w:color w:val="000000" w:themeColor="text1"/>
          </w:rPr>
          <w:t xml:space="preserve">inear </w:t>
        </w:r>
        <w:r w:rsidR="00996366">
          <w:rPr>
            <w:b/>
            <w:bCs/>
            <w:iCs/>
            <w:color w:val="000000" w:themeColor="text1"/>
          </w:rPr>
          <w:t>m</w:t>
        </w:r>
      </w:ins>
      <w:del w:id="278" w:author="Albi Celaj" w:date="2018-10-23T13:49:00Z">
        <w:r w:rsidRPr="00233F15" w:rsidDel="00996366">
          <w:rPr>
            <w:b/>
            <w:bCs/>
            <w:iCs/>
            <w:color w:val="000000" w:themeColor="text1"/>
          </w:rPr>
          <w:delText>M</w:delText>
        </w:r>
      </w:del>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CD24A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CD24A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CD24A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lastRenderedPageBreak/>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CD24A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CD24A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CD24A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CD24A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5693C04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del w:id="279" w:author="Frederick Roth" w:date="2018-10-30T15:48:00Z">
        <w:r w:rsidR="00D90E40" w:rsidDel="00660958">
          <w:rPr>
            <w:rFonts w:eastAsiaTheme="minorEastAsia"/>
            <w:bCs/>
            <w:iCs/>
            <w:color w:val="000000" w:themeColor="text1"/>
          </w:rPr>
          <w:delText>wildtype</w:delText>
        </w:r>
      </w:del>
      <w:ins w:id="280" w:author="Frederick Roth" w:date="2018-10-30T15:48:00Z">
        <w:r w:rsidR="00660958">
          <w:rPr>
            <w:rFonts w:eastAsiaTheme="minorEastAsia"/>
            <w:bCs/>
            <w:iCs/>
            <w:color w:val="000000" w:themeColor="text1"/>
          </w:rPr>
          <w:t>wild-type</w:t>
        </w:r>
      </w:ins>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3A7999A" w:rsidR="00A86E68" w:rsidRPr="00A86E68" w:rsidRDefault="00A86E68" w:rsidP="008F1FA5">
      <w:pPr>
        <w:jc w:val="both"/>
        <w:rPr>
          <w:b/>
          <w:bCs/>
          <w:iCs/>
          <w:color w:val="000000" w:themeColor="text1"/>
        </w:rPr>
      </w:pPr>
      <w:r>
        <w:rPr>
          <w:b/>
          <w:bCs/>
          <w:iCs/>
          <w:color w:val="000000" w:themeColor="text1"/>
        </w:rPr>
        <w:t xml:space="preserve">Defining a </w:t>
      </w:r>
      <w:del w:id="281" w:author="Albi Celaj" w:date="2018-10-23T13:49:00Z">
        <w:r w:rsidDel="00996366">
          <w:rPr>
            <w:b/>
            <w:bCs/>
            <w:iCs/>
            <w:color w:val="000000" w:themeColor="text1"/>
          </w:rPr>
          <w:delText>Non</w:delText>
        </w:r>
      </w:del>
      <w:ins w:id="282" w:author="Albi Celaj" w:date="2018-10-23T13:49:00Z">
        <w:r w:rsidR="00996366">
          <w:rPr>
            <w:b/>
            <w:bCs/>
            <w:iCs/>
            <w:color w:val="000000" w:themeColor="text1"/>
          </w:rPr>
          <w:t>non</w:t>
        </w:r>
      </w:ins>
      <w:r>
        <w:rPr>
          <w:b/>
          <w:bCs/>
          <w:iCs/>
          <w:color w:val="000000" w:themeColor="text1"/>
        </w:rPr>
        <w:t>-</w:t>
      </w:r>
      <w:del w:id="283" w:author="Albi Celaj" w:date="2018-10-23T13:49:00Z">
        <w:r w:rsidDel="00996366">
          <w:rPr>
            <w:b/>
            <w:bCs/>
            <w:iCs/>
            <w:color w:val="000000" w:themeColor="text1"/>
          </w:rPr>
          <w:delText xml:space="preserve">Linear </w:delText>
        </w:r>
      </w:del>
      <w:ins w:id="284" w:author="Albi Celaj" w:date="2018-10-23T13:49:00Z">
        <w:r w:rsidR="00996366">
          <w:rPr>
            <w:b/>
            <w:bCs/>
            <w:iCs/>
            <w:color w:val="000000" w:themeColor="text1"/>
          </w:rPr>
          <w:t xml:space="preserve">linear </w:t>
        </w:r>
      </w:ins>
      <w:del w:id="285" w:author="Albi Celaj" w:date="2018-10-23T13:49:00Z">
        <w:r w:rsidDel="00996366">
          <w:rPr>
            <w:b/>
            <w:bCs/>
            <w:iCs/>
            <w:color w:val="000000" w:themeColor="text1"/>
          </w:rPr>
          <w:delText xml:space="preserve">System </w:delText>
        </w:r>
      </w:del>
      <w:ins w:id="286" w:author="Albi Celaj" w:date="2018-10-23T13:49:00Z">
        <w:r w:rsidR="00996366">
          <w:rPr>
            <w:b/>
            <w:bCs/>
            <w:iCs/>
            <w:color w:val="000000" w:themeColor="text1"/>
          </w:rPr>
          <w:t xml:space="preserve">system </w:t>
        </w:r>
      </w:ins>
      <w:del w:id="287" w:author="Albi Celaj" w:date="2018-10-23T13:49:00Z">
        <w:r w:rsidDel="00996366">
          <w:rPr>
            <w:b/>
            <w:bCs/>
            <w:iCs/>
            <w:color w:val="000000" w:themeColor="text1"/>
          </w:rPr>
          <w:delText>Model</w:delText>
        </w:r>
      </w:del>
      <w:ins w:id="288" w:author="Albi Celaj" w:date="2018-10-23T13:49:00Z">
        <w:r w:rsidR="00996366">
          <w:rPr>
            <w:b/>
            <w:bCs/>
            <w:iCs/>
            <w:color w:val="000000" w:themeColor="text1"/>
          </w:rPr>
          <w:t>model</w:t>
        </w:r>
      </w:ins>
    </w:p>
    <w:p w14:paraId="7B6D8A63" w14:textId="5BD264B5" w:rsidR="00345169" w:rsidRDefault="00B2123C" w:rsidP="008F1FA5">
      <w:pPr>
        <w:jc w:val="both"/>
        <w:rPr>
          <w:bCs/>
          <w:iCs/>
          <w:color w:val="000000" w:themeColor="text1"/>
        </w:rPr>
      </w:pPr>
      <w:r>
        <w:rPr>
          <w:bCs/>
          <w:iCs/>
          <w:color w:val="000000" w:themeColor="text1"/>
        </w:rPr>
        <w:lastRenderedPageBreak/>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CD24A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CD24A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CD24A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CD24A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CD24A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CD24A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2C6C9C9A" w:rsidR="00A86E68" w:rsidRDefault="00A86E68" w:rsidP="00A86E68">
      <w:pPr>
        <w:jc w:val="both"/>
        <w:outlineLvl w:val="0"/>
        <w:rPr>
          <w:b/>
          <w:bCs/>
          <w:iCs/>
          <w:color w:val="000000" w:themeColor="text1"/>
        </w:rPr>
      </w:pPr>
      <w:r>
        <w:rPr>
          <w:b/>
          <w:bCs/>
          <w:iCs/>
          <w:color w:val="000000" w:themeColor="text1"/>
        </w:rPr>
        <w:t xml:space="preserve">Learning a </w:t>
      </w:r>
      <w:del w:id="289" w:author="Albi Celaj" w:date="2018-10-23T13:49:00Z">
        <w:r w:rsidDel="00996366">
          <w:rPr>
            <w:b/>
            <w:bCs/>
            <w:iCs/>
            <w:color w:val="000000" w:themeColor="text1"/>
          </w:rPr>
          <w:delText>Non</w:delText>
        </w:r>
      </w:del>
      <w:ins w:id="290" w:author="Albi Celaj" w:date="2018-10-23T13:49:00Z">
        <w:r w:rsidR="00996366">
          <w:rPr>
            <w:b/>
            <w:bCs/>
            <w:iCs/>
            <w:color w:val="000000" w:themeColor="text1"/>
          </w:rPr>
          <w:t>non</w:t>
        </w:r>
      </w:ins>
      <w:r>
        <w:rPr>
          <w:b/>
          <w:bCs/>
          <w:iCs/>
          <w:color w:val="000000" w:themeColor="text1"/>
        </w:rPr>
        <w:t>-</w:t>
      </w:r>
      <w:ins w:id="291" w:author="Albi Celaj" w:date="2018-10-23T13:49:00Z">
        <w:r w:rsidR="00996366">
          <w:rPr>
            <w:b/>
            <w:bCs/>
            <w:iCs/>
            <w:color w:val="000000" w:themeColor="text1"/>
          </w:rPr>
          <w:t>l</w:t>
        </w:r>
      </w:ins>
      <w:del w:id="292" w:author="Albi Celaj" w:date="2018-10-23T13:49:00Z">
        <w:r w:rsidDel="00996366">
          <w:rPr>
            <w:b/>
            <w:bCs/>
            <w:iCs/>
            <w:color w:val="000000" w:themeColor="text1"/>
          </w:rPr>
          <w:delText>L</w:delText>
        </w:r>
      </w:del>
      <w:r>
        <w:rPr>
          <w:b/>
          <w:bCs/>
          <w:iCs/>
          <w:color w:val="000000" w:themeColor="text1"/>
        </w:rPr>
        <w:t xml:space="preserve">inear </w:t>
      </w:r>
      <w:ins w:id="293" w:author="Albi Celaj" w:date="2018-10-23T13:49:00Z">
        <w:r w:rsidR="00996366">
          <w:rPr>
            <w:b/>
            <w:bCs/>
            <w:iCs/>
            <w:color w:val="000000" w:themeColor="text1"/>
          </w:rPr>
          <w:t>s</w:t>
        </w:r>
      </w:ins>
      <w:del w:id="294" w:author="Albi Celaj" w:date="2018-10-23T13:49:00Z">
        <w:r w:rsidDel="00996366">
          <w:rPr>
            <w:b/>
            <w:bCs/>
            <w:iCs/>
            <w:color w:val="000000" w:themeColor="text1"/>
          </w:rPr>
          <w:delText>S</w:delText>
        </w:r>
      </w:del>
      <w:r>
        <w:rPr>
          <w:b/>
          <w:bCs/>
          <w:iCs/>
          <w:color w:val="000000" w:themeColor="text1"/>
        </w:rPr>
        <w:t xml:space="preserve">ystem </w:t>
      </w:r>
      <w:ins w:id="295" w:author="Albi Celaj" w:date="2018-10-23T13:49:00Z">
        <w:r w:rsidR="00996366">
          <w:rPr>
            <w:b/>
            <w:bCs/>
            <w:iCs/>
            <w:color w:val="000000" w:themeColor="text1"/>
          </w:rPr>
          <w:t>m</w:t>
        </w:r>
      </w:ins>
      <w:del w:id="296" w:author="Albi Celaj" w:date="2018-10-23T13:49:00Z">
        <w:r w:rsidDel="00996366">
          <w:rPr>
            <w:b/>
            <w:bCs/>
            <w:iCs/>
            <w:color w:val="000000" w:themeColor="text1"/>
          </w:rPr>
          <w:delText>M</w:delText>
        </w:r>
      </w:del>
      <w:r>
        <w:rPr>
          <w:b/>
          <w:bCs/>
          <w:iCs/>
          <w:color w:val="000000" w:themeColor="text1"/>
        </w:rPr>
        <w:t xml:space="preserve">odel as a </w:t>
      </w:r>
      <w:ins w:id="297" w:author="Albi Celaj" w:date="2018-10-23T13:49:00Z">
        <w:r w:rsidR="00996366">
          <w:rPr>
            <w:b/>
            <w:bCs/>
            <w:iCs/>
            <w:color w:val="000000" w:themeColor="text1"/>
          </w:rPr>
          <w:t>n</w:t>
        </w:r>
      </w:ins>
      <w:del w:id="298" w:author="Albi Celaj" w:date="2018-10-23T13:49:00Z">
        <w:r w:rsidDel="00996366">
          <w:rPr>
            <w:b/>
            <w:bCs/>
            <w:iCs/>
            <w:color w:val="000000" w:themeColor="text1"/>
          </w:rPr>
          <w:delText>N</w:delText>
        </w:r>
      </w:del>
      <w:r>
        <w:rPr>
          <w:b/>
          <w:bCs/>
          <w:iCs/>
          <w:color w:val="000000" w:themeColor="text1"/>
        </w:rPr>
        <w:t xml:space="preserve">eural </w:t>
      </w:r>
      <w:ins w:id="299" w:author="Albi Celaj" w:date="2018-10-23T13:49:00Z">
        <w:r w:rsidR="00996366">
          <w:rPr>
            <w:b/>
            <w:bCs/>
            <w:iCs/>
            <w:color w:val="000000" w:themeColor="text1"/>
          </w:rPr>
          <w:t>n</w:t>
        </w:r>
      </w:ins>
      <w:del w:id="300" w:author="Albi Celaj" w:date="2018-10-23T13:49:00Z">
        <w:r w:rsidDel="00996366">
          <w:rPr>
            <w:b/>
            <w:bCs/>
            <w:iCs/>
            <w:color w:val="000000" w:themeColor="text1"/>
          </w:rPr>
          <w:delText>N</w:delText>
        </w:r>
      </w:del>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6101305D"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ins w:id="301" w:author="Albi Celaj [2]" w:date="2018-10-26T17:26:00Z">
        <w:r w:rsidR="0088495D">
          <w:rPr>
            <w:rFonts w:eastAsiaTheme="minorEastAsia"/>
            <w:bCs/>
            <w:iCs/>
            <w:color w:val="000000" w:themeColor="text1"/>
            <w:lang w:val="en-CA"/>
          </w:rPr>
          <w:t>which a</w:t>
        </w:r>
      </w:ins>
      <w:ins w:id="302" w:author="Albi Celaj [2]" w:date="2018-10-26T17:27:00Z">
        <w:r w:rsidR="0088495D">
          <w:rPr>
            <w:rFonts w:eastAsiaTheme="minorEastAsia"/>
            <w:bCs/>
            <w:iCs/>
            <w:color w:val="000000" w:themeColor="text1"/>
            <w:lang w:val="en-CA"/>
          </w:rPr>
          <w:t>llows</w:t>
        </w:r>
      </w:ins>
      <w:del w:id="303" w:author="Albi Celaj [2]" w:date="2018-10-26T17:26:00Z">
        <w:r w:rsidR="001F52D4" w:rsidDel="0088495D">
          <w:rPr>
            <w:rFonts w:eastAsiaTheme="minorEastAsia"/>
            <w:bCs/>
            <w:iCs/>
            <w:color w:val="000000" w:themeColor="text1"/>
            <w:lang w:val="en-CA"/>
          </w:rPr>
          <w:delText>such that</w:delText>
        </w:r>
      </w:del>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ins w:id="304" w:author="Albi Celaj [2]" w:date="2018-10-26T17:27:00Z">
        <w:r w:rsidR="0088495D">
          <w:rPr>
            <w:rFonts w:eastAsiaTheme="minorEastAsia"/>
            <w:bCs/>
            <w:iCs/>
            <w:color w:val="000000" w:themeColor="text1"/>
            <w:lang w:val="en-CA"/>
          </w:rPr>
          <w:t>to</w:t>
        </w:r>
      </w:ins>
      <w:del w:id="305" w:author="Albi Celaj [2]" w:date="2018-10-26T17:27:00Z">
        <w:r w:rsidR="009D6D10" w:rsidDel="0088495D">
          <w:rPr>
            <w:rFonts w:eastAsiaTheme="minorEastAsia"/>
            <w:bCs/>
            <w:iCs/>
            <w:color w:val="000000" w:themeColor="text1"/>
            <w:lang w:val="en-CA"/>
          </w:rPr>
          <w:delText>can</w:delText>
        </w:r>
      </w:del>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 xml:space="preserve">without affecting phenotype </w:t>
      </w:r>
      <w:r w:rsidR="004A6315">
        <w:rPr>
          <w:rFonts w:eastAsiaTheme="minorEastAsia"/>
          <w:bCs/>
          <w:iCs/>
          <w:color w:val="000000" w:themeColor="text1"/>
          <w:lang w:val="en-CA"/>
        </w:rPr>
        <w:lastRenderedPageBreak/>
        <w:t>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7158557B"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ins w:id="306" w:author="Albi Celaj [2]" w:date="2018-10-26T17:27:00Z">
        <w:r w:rsidR="002751FD">
          <w:rPr>
            <w:bCs/>
            <w:iCs/>
            <w:color w:val="000000" w:themeColor="text1"/>
          </w:rPr>
          <w:t>8A, top panel</w:t>
        </w:r>
      </w:ins>
      <w:del w:id="307" w:author="Albi Celaj [2]" w:date="2018-10-26T17:27:00Z">
        <w:r w:rsidDel="002751FD">
          <w:rPr>
            <w:bCs/>
            <w:iCs/>
            <w:color w:val="000000" w:themeColor="text1"/>
          </w:rPr>
          <w:delText>XX</w:delText>
        </w:r>
      </w:del>
      <w:r>
        <w:rPr>
          <w:bCs/>
          <w:iCs/>
          <w:color w:val="000000" w:themeColor="text1"/>
        </w:rPr>
        <w:t>)</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w:t>
      </w:r>
      <w:del w:id="308" w:author="Albi Celaj [2]" w:date="2018-10-26T17:27:00Z">
        <w:r w:rsidR="00874260" w:rsidDel="002751FD">
          <w:rPr>
            <w:bCs/>
            <w:iCs/>
            <w:color w:val="000000" w:themeColor="text1"/>
          </w:rPr>
          <w:delText>SXX</w:delText>
        </w:r>
      </w:del>
      <w:ins w:id="309" w:author="Albi Celaj [2]" w:date="2018-10-26T17:27:00Z">
        <w:r w:rsidR="002751FD">
          <w:rPr>
            <w:bCs/>
            <w:iCs/>
            <w:color w:val="000000" w:themeColor="text1"/>
          </w:rPr>
          <w:t>S8A, bottom panel</w:t>
        </w:r>
      </w:ins>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CD24A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CD24A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1A1A7410" w:rsidR="00670004" w:rsidRPr="00233F15" w:rsidRDefault="00DC2F0F" w:rsidP="00224FCB">
      <w:pPr>
        <w:outlineLvl w:val="0"/>
        <w:rPr>
          <w:b/>
          <w:bCs/>
          <w:iCs/>
          <w:color w:val="000000" w:themeColor="text1"/>
        </w:rPr>
      </w:pPr>
      <w:r w:rsidRPr="00233F15">
        <w:rPr>
          <w:b/>
          <w:bCs/>
          <w:iCs/>
          <w:color w:val="000000" w:themeColor="text1"/>
        </w:rPr>
        <w:t xml:space="preserve">Targeted </w:t>
      </w:r>
      <w:del w:id="310" w:author="Albi Celaj" w:date="2018-10-23T13:49:00Z">
        <w:r w:rsidRPr="00233F15" w:rsidDel="00996366">
          <w:rPr>
            <w:b/>
            <w:bCs/>
            <w:iCs/>
            <w:color w:val="000000" w:themeColor="text1"/>
          </w:rPr>
          <w:delText xml:space="preserve">Mating </w:delText>
        </w:r>
      </w:del>
      <w:ins w:id="311" w:author="Albi Celaj" w:date="2018-10-23T13:49:00Z">
        <w:r w:rsidR="00996366">
          <w:rPr>
            <w:b/>
            <w:bCs/>
            <w:iCs/>
            <w:color w:val="000000" w:themeColor="text1"/>
          </w:rPr>
          <w:t>m</w:t>
        </w:r>
        <w:r w:rsidR="00996366" w:rsidRPr="00233F15">
          <w:rPr>
            <w:b/>
            <w:bCs/>
            <w:iCs/>
            <w:color w:val="000000" w:themeColor="text1"/>
          </w:rPr>
          <w:t xml:space="preserve">ating </w:t>
        </w:r>
      </w:ins>
      <w:r w:rsidRPr="00233F15">
        <w:rPr>
          <w:b/>
          <w:bCs/>
          <w:iCs/>
          <w:color w:val="000000" w:themeColor="text1"/>
        </w:rPr>
        <w:t xml:space="preserve">and </w:t>
      </w:r>
      <w:del w:id="312" w:author="Albi Celaj" w:date="2018-10-23T13:49:00Z">
        <w:r w:rsidRPr="00233F15" w:rsidDel="00996366">
          <w:rPr>
            <w:b/>
            <w:bCs/>
            <w:iCs/>
            <w:color w:val="000000" w:themeColor="text1"/>
          </w:rPr>
          <w:delText xml:space="preserve">Selection </w:delText>
        </w:r>
      </w:del>
      <w:ins w:id="313" w:author="Albi Celaj" w:date="2018-10-23T13:49:00Z">
        <w:r w:rsidR="00996366">
          <w:rPr>
            <w:b/>
            <w:bCs/>
            <w:iCs/>
            <w:color w:val="000000" w:themeColor="text1"/>
          </w:rPr>
          <w:t>s</w:t>
        </w:r>
        <w:r w:rsidR="00996366" w:rsidRPr="00233F15">
          <w:rPr>
            <w:b/>
            <w:bCs/>
            <w:iCs/>
            <w:color w:val="000000" w:themeColor="text1"/>
          </w:rPr>
          <w:t xml:space="preserve">election </w:t>
        </w:r>
      </w:ins>
      <w:r w:rsidRPr="00233F15">
        <w:rPr>
          <w:b/>
          <w:bCs/>
          <w:iCs/>
          <w:color w:val="000000" w:themeColor="text1"/>
        </w:rPr>
        <w:t xml:space="preserve">to </w:t>
      </w:r>
      <w:ins w:id="314" w:author="Albi Celaj" w:date="2018-10-23T13:49:00Z">
        <w:r w:rsidR="00996366">
          <w:rPr>
            <w:b/>
            <w:bCs/>
            <w:iCs/>
            <w:color w:val="000000" w:themeColor="text1"/>
          </w:rPr>
          <w:t>o</w:t>
        </w:r>
      </w:ins>
      <w:del w:id="315" w:author="Albi Celaj" w:date="2018-10-23T13:49:00Z">
        <w:r w:rsidRPr="00233F15" w:rsidDel="00996366">
          <w:rPr>
            <w:b/>
            <w:bCs/>
            <w:iCs/>
            <w:color w:val="000000" w:themeColor="text1"/>
          </w:rPr>
          <w:delText>O</w:delText>
        </w:r>
      </w:del>
      <w:r w:rsidRPr="00233F15">
        <w:rPr>
          <w:b/>
          <w:bCs/>
          <w:iCs/>
          <w:color w:val="000000" w:themeColor="text1"/>
        </w:rPr>
        <w:t xml:space="preserve">btain 32 </w:t>
      </w:r>
      <w:del w:id="316" w:author="Albi Celaj" w:date="2018-10-23T13:49:00Z">
        <w:r w:rsidRPr="00233F15" w:rsidDel="00996366">
          <w:rPr>
            <w:b/>
            <w:bCs/>
            <w:iCs/>
            <w:color w:val="000000" w:themeColor="text1"/>
          </w:rPr>
          <w:delText>Knockouts</w:delText>
        </w:r>
      </w:del>
      <w:ins w:id="317" w:author="Albi Celaj" w:date="2018-10-23T13:49:00Z">
        <w:r w:rsidR="00996366">
          <w:rPr>
            <w:b/>
            <w:bCs/>
            <w:iCs/>
            <w:color w:val="000000" w:themeColor="text1"/>
          </w:rPr>
          <w:t>k</w:t>
        </w:r>
        <w:r w:rsidR="00996366" w:rsidRPr="00233F15">
          <w:rPr>
            <w:b/>
            <w:bCs/>
            <w:iCs/>
            <w:color w:val="000000" w:themeColor="text1"/>
          </w:rPr>
          <w:t>nockouts</w:t>
        </w:r>
      </w:ins>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 xml:space="preserve">min; 4°C </w:t>
      </w:r>
      <w:r w:rsidR="00E91B24" w:rsidRPr="008A1154">
        <w:rPr>
          <w:color w:val="000000" w:themeColor="text1"/>
        </w:rPr>
        <w:lastRenderedPageBreak/>
        <w:t>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318"/>
      <w:r w:rsidRPr="00565DF9">
        <w:rPr>
          <w:b/>
          <w:bCs/>
          <w:iCs/>
          <w:color w:val="808080" w:themeColor="background1" w:themeShade="80"/>
        </w:rPr>
        <w:t>Analysis of Liquid Growth Data</w:t>
      </w:r>
      <w:commentRangeEnd w:id="318"/>
      <w:r w:rsidR="00883356" w:rsidRPr="00565DF9">
        <w:rPr>
          <w:rStyle w:val="CommentReference"/>
          <w:color w:val="808080" w:themeColor="background1" w:themeShade="80"/>
        </w:rPr>
        <w:commentReference w:id="318"/>
      </w:r>
    </w:p>
    <w:p w14:paraId="218BD90F" w14:textId="77777777" w:rsidR="00CE1B65" w:rsidRPr="00565DF9" w:rsidRDefault="00CE1B65" w:rsidP="00224FCB">
      <w:pPr>
        <w:rPr>
          <w:b/>
          <w:bCs/>
          <w:iCs/>
          <w:color w:val="808080" w:themeColor="background1" w:themeShade="80"/>
        </w:rPr>
      </w:pPr>
    </w:p>
    <w:p w14:paraId="19DB160E" w14:textId="4602E77B"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del w:id="319" w:author="Albi Celaj" w:date="2018-10-23T13:53:00Z">
        <w:r w:rsidR="00DB38C3" w:rsidDel="00996366">
          <w:rPr>
            <w:b/>
            <w:bCs/>
            <w:iCs/>
            <w:color w:val="000000" w:themeColor="text1"/>
          </w:rPr>
          <w:delText xml:space="preserve">Testing </w:delText>
        </w:r>
      </w:del>
      <w:ins w:id="320" w:author="Albi Celaj" w:date="2018-10-23T13:53:00Z">
        <w:r w:rsidR="00996366">
          <w:rPr>
            <w:b/>
            <w:bCs/>
            <w:iCs/>
            <w:color w:val="000000" w:themeColor="text1"/>
          </w:rPr>
          <w:t xml:space="preserve">testing </w:t>
        </w:r>
      </w:ins>
      <w:r w:rsidR="00DB38C3">
        <w:rPr>
          <w:b/>
          <w:bCs/>
          <w:iCs/>
          <w:color w:val="000000" w:themeColor="text1"/>
        </w:rPr>
        <w:t xml:space="preserve">of </w:t>
      </w:r>
      <w:del w:id="321" w:author="Albi Celaj" w:date="2018-10-23T13:53:00Z">
        <w:r w:rsidR="006B2C3B" w:rsidDel="00996366">
          <w:rPr>
            <w:b/>
            <w:bCs/>
            <w:iCs/>
            <w:color w:val="000000" w:themeColor="text1"/>
          </w:rPr>
          <w:delText>Protein</w:delText>
        </w:r>
      </w:del>
      <w:ins w:id="322" w:author="Albi Celaj" w:date="2018-10-23T13:53:00Z">
        <w:r w:rsidR="00996366">
          <w:rPr>
            <w:b/>
            <w:bCs/>
            <w:iCs/>
            <w:color w:val="000000" w:themeColor="text1"/>
          </w:rPr>
          <w:t>protein</w:t>
        </w:r>
      </w:ins>
      <w:r w:rsidR="006B2C3B">
        <w:rPr>
          <w:b/>
          <w:bCs/>
          <w:iCs/>
          <w:color w:val="000000" w:themeColor="text1"/>
        </w:rPr>
        <w:t>-</w:t>
      </w:r>
      <w:del w:id="323" w:author="Albi Celaj" w:date="2018-10-23T13:53:00Z">
        <w:r w:rsidR="006B2C3B" w:rsidDel="00996366">
          <w:rPr>
            <w:b/>
            <w:bCs/>
            <w:iCs/>
            <w:color w:val="000000" w:themeColor="text1"/>
          </w:rPr>
          <w:delText xml:space="preserve">Protein </w:delText>
        </w:r>
      </w:del>
      <w:ins w:id="324" w:author="Albi Celaj" w:date="2018-10-23T13:53:00Z">
        <w:r w:rsidR="00996366">
          <w:rPr>
            <w:b/>
            <w:bCs/>
            <w:iCs/>
            <w:color w:val="000000" w:themeColor="text1"/>
          </w:rPr>
          <w:t>protein i</w:t>
        </w:r>
      </w:ins>
      <w:del w:id="325" w:author="Albi Celaj" w:date="2018-10-23T13:53:00Z">
        <w:r w:rsidR="006B2C3B" w:rsidDel="00996366">
          <w:rPr>
            <w:b/>
            <w:bCs/>
            <w:iCs/>
            <w:color w:val="000000" w:themeColor="text1"/>
          </w:rPr>
          <w:delText>I</w:delText>
        </w:r>
      </w:del>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2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26"/>
      <w:r w:rsidR="00662D0E">
        <w:rPr>
          <w:rStyle w:val="CommentReference"/>
          <w:rFonts w:asciiTheme="minorHAnsi" w:hAnsiTheme="minorHAnsi" w:cstheme="minorBidi"/>
        </w:rPr>
        <w:commentReference w:id="326"/>
      </w:r>
    </w:p>
    <w:p w14:paraId="21C2E1CD" w14:textId="77777777" w:rsidR="00847D65" w:rsidRDefault="00847D65" w:rsidP="00224FCB">
      <w:pPr>
        <w:outlineLvl w:val="0"/>
        <w:rPr>
          <w:bCs/>
          <w:iCs/>
          <w:color w:val="808080" w:themeColor="background1" w:themeShade="80"/>
        </w:rPr>
      </w:pPr>
    </w:p>
    <w:p w14:paraId="4C5D4C17" w14:textId="677DBC96" w:rsidR="00847D65" w:rsidRDefault="00847D65" w:rsidP="00224FCB">
      <w:pPr>
        <w:outlineLvl w:val="0"/>
        <w:rPr>
          <w:b/>
          <w:bCs/>
          <w:iCs/>
          <w:color w:val="808080" w:themeColor="background1" w:themeShade="80"/>
        </w:rPr>
      </w:pPr>
      <w:commentRangeStart w:id="327"/>
      <w:r w:rsidRPr="00DF4CE6">
        <w:rPr>
          <w:b/>
          <w:bCs/>
          <w:iCs/>
          <w:color w:val="000000" w:themeColor="text1"/>
        </w:rPr>
        <w:t>PCA</w:t>
      </w:r>
      <w:r w:rsidR="00DF4CE6" w:rsidRPr="00DF4CE6">
        <w:rPr>
          <w:b/>
          <w:bCs/>
          <w:iCs/>
          <w:color w:val="000000" w:themeColor="text1"/>
        </w:rPr>
        <w:t xml:space="preserve"> </w:t>
      </w:r>
      <w:del w:id="328" w:author="Albi Celaj" w:date="2018-10-23T13:53:00Z">
        <w:r w:rsidR="00DF4CE6" w:rsidDel="00996366">
          <w:rPr>
            <w:b/>
            <w:bCs/>
            <w:iCs/>
            <w:color w:val="000000" w:themeColor="text1"/>
          </w:rPr>
          <w:delText xml:space="preserve">Testing </w:delText>
        </w:r>
      </w:del>
      <w:ins w:id="329" w:author="Albi Celaj" w:date="2018-10-23T13:53:00Z">
        <w:r w:rsidR="00996366">
          <w:rPr>
            <w:b/>
            <w:bCs/>
            <w:iCs/>
            <w:color w:val="000000" w:themeColor="text1"/>
          </w:rPr>
          <w:t xml:space="preserve">testing </w:t>
        </w:r>
      </w:ins>
      <w:r w:rsidR="00DF4CE6">
        <w:rPr>
          <w:b/>
          <w:bCs/>
          <w:iCs/>
          <w:color w:val="000000" w:themeColor="text1"/>
        </w:rPr>
        <w:t xml:space="preserve">of </w:t>
      </w:r>
      <w:del w:id="330" w:author="Albi Celaj" w:date="2018-10-23T13:53:00Z">
        <w:r w:rsidR="00DF4CE6" w:rsidDel="00996366">
          <w:rPr>
            <w:b/>
            <w:bCs/>
            <w:iCs/>
            <w:color w:val="000000" w:themeColor="text1"/>
          </w:rPr>
          <w:delText>Protein</w:delText>
        </w:r>
      </w:del>
      <w:ins w:id="331" w:author="Albi Celaj" w:date="2018-10-23T13:53:00Z">
        <w:r w:rsidR="00996366">
          <w:rPr>
            <w:b/>
            <w:bCs/>
            <w:iCs/>
            <w:color w:val="000000" w:themeColor="text1"/>
          </w:rPr>
          <w:t>protein</w:t>
        </w:r>
      </w:ins>
      <w:r w:rsidR="00DF4CE6">
        <w:rPr>
          <w:b/>
          <w:bCs/>
          <w:iCs/>
          <w:color w:val="000000" w:themeColor="text1"/>
        </w:rPr>
        <w:t>-</w:t>
      </w:r>
      <w:ins w:id="332" w:author="Albi Celaj" w:date="2018-10-23T13:53:00Z">
        <w:r w:rsidR="00996366">
          <w:rPr>
            <w:b/>
            <w:bCs/>
            <w:iCs/>
            <w:color w:val="000000" w:themeColor="text1"/>
          </w:rPr>
          <w:t>p</w:t>
        </w:r>
      </w:ins>
      <w:del w:id="333" w:author="Albi Celaj" w:date="2018-10-23T13:53:00Z">
        <w:r w:rsidR="00DF4CE6" w:rsidDel="00996366">
          <w:rPr>
            <w:b/>
            <w:bCs/>
            <w:iCs/>
            <w:color w:val="000000" w:themeColor="text1"/>
          </w:rPr>
          <w:delText>P</w:delText>
        </w:r>
      </w:del>
      <w:r w:rsidR="00DF4CE6">
        <w:rPr>
          <w:b/>
          <w:bCs/>
          <w:iCs/>
          <w:color w:val="000000" w:themeColor="text1"/>
        </w:rPr>
        <w:t xml:space="preserve">rotein </w:t>
      </w:r>
      <w:ins w:id="334" w:author="Albi Celaj" w:date="2018-10-23T13:53:00Z">
        <w:r w:rsidR="00996366">
          <w:rPr>
            <w:b/>
            <w:bCs/>
            <w:iCs/>
            <w:color w:val="000000" w:themeColor="text1"/>
          </w:rPr>
          <w:t>i</w:t>
        </w:r>
      </w:ins>
      <w:del w:id="335" w:author="Albi Celaj" w:date="2018-10-23T13:53:00Z">
        <w:r w:rsidR="00DF4CE6" w:rsidDel="00996366">
          <w:rPr>
            <w:b/>
            <w:bCs/>
            <w:iCs/>
            <w:color w:val="000000" w:themeColor="text1"/>
          </w:rPr>
          <w:delText>I</w:delText>
        </w:r>
      </w:del>
      <w:r w:rsidR="00DF4CE6">
        <w:rPr>
          <w:b/>
          <w:bCs/>
          <w:iCs/>
          <w:color w:val="000000" w:themeColor="text1"/>
        </w:rPr>
        <w:t>nteractions</w:t>
      </w:r>
      <w:commentRangeEnd w:id="327"/>
      <w:r w:rsidR="00DF4CE6">
        <w:rPr>
          <w:rStyle w:val="CommentReference"/>
          <w:rFonts w:asciiTheme="minorHAnsi" w:hAnsiTheme="minorHAnsi" w:cstheme="minorBidi"/>
        </w:rPr>
        <w:commentReference w:id="327"/>
      </w:r>
    </w:p>
    <w:p w14:paraId="20BF344E" w14:textId="09FFCE7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36"/>
      <w:r w:rsidRPr="009B3D83">
        <w:rPr>
          <w:b/>
          <w:bCs/>
          <w:iCs/>
          <w:color w:val="000000" w:themeColor="text1"/>
        </w:rPr>
        <w:t>Quantitative RT-PCR</w:t>
      </w:r>
      <w:commentRangeEnd w:id="336"/>
      <w:r w:rsidR="00A028A9" w:rsidRPr="009B3D83">
        <w:rPr>
          <w:rStyle w:val="CommentReference"/>
          <w:color w:val="000000" w:themeColor="text1"/>
        </w:rPr>
        <w:commentReference w:id="33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37"/>
      <w:r w:rsidRPr="00565DF9">
        <w:rPr>
          <w:b/>
          <w:color w:val="808080" w:themeColor="background1" w:themeShade="80"/>
          <w:sz w:val="28"/>
        </w:rPr>
        <w:t>Acknowledgements</w:t>
      </w:r>
      <w:commentRangeEnd w:id="337"/>
      <w:r w:rsidR="006365D4">
        <w:rPr>
          <w:rStyle w:val="CommentReference"/>
          <w:rFonts w:asciiTheme="minorHAnsi" w:hAnsiTheme="minorHAnsi" w:cstheme="minorBidi"/>
        </w:rPr>
        <w:commentReference w:id="33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38"/>
      <w:r w:rsidRPr="00233F15">
        <w:rPr>
          <w:b/>
          <w:sz w:val="28"/>
        </w:rPr>
        <w:t>Author Contributions</w:t>
      </w:r>
      <w:commentRangeEnd w:id="338"/>
      <w:r w:rsidR="00AB0C9E">
        <w:rPr>
          <w:rStyle w:val="CommentReference"/>
          <w:rFonts w:asciiTheme="minorHAnsi" w:hAnsiTheme="minorHAnsi" w:cstheme="minorBidi"/>
        </w:rPr>
        <w:commentReference w:id="338"/>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39"/>
      <w:r w:rsidRPr="00233F15">
        <w:rPr>
          <w:b/>
          <w:sz w:val="28"/>
        </w:rPr>
        <w:t>Additional Data Files</w:t>
      </w:r>
      <w:commentRangeEnd w:id="339"/>
      <w:r w:rsidR="00BD3C0C" w:rsidRPr="00233F15">
        <w:rPr>
          <w:rStyle w:val="CommentReference"/>
        </w:rPr>
        <w:commentReference w:id="33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081A8AE" w14:textId="285B234F" w:rsidR="00D660A4" w:rsidRPr="00D660A4" w:rsidRDefault="00C1486D" w:rsidP="00D660A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0A4" w:rsidRPr="00D660A4">
        <w:rPr>
          <w:noProof/>
        </w:rPr>
        <w:t>1.</w:t>
      </w:r>
      <w:r w:rsidR="00D660A4" w:rsidRPr="00D660A4">
        <w:rPr>
          <w:noProof/>
        </w:rPr>
        <w:tab/>
        <w:t xml:space="preserve">Benfey, P. N. &amp; Mitchell-Olds, T. From Genotype to Phenotype: Systems Biology Meets Natural Variation. </w:t>
      </w:r>
      <w:r w:rsidR="00D660A4" w:rsidRPr="00D660A4">
        <w:rPr>
          <w:i/>
          <w:iCs/>
          <w:noProof/>
        </w:rPr>
        <w:t>Science (80-. ).</w:t>
      </w:r>
      <w:r w:rsidR="00D660A4" w:rsidRPr="00D660A4">
        <w:rPr>
          <w:noProof/>
        </w:rPr>
        <w:t xml:space="preserve"> </w:t>
      </w:r>
      <w:r w:rsidR="00D660A4" w:rsidRPr="00D660A4">
        <w:rPr>
          <w:b/>
          <w:bCs/>
          <w:noProof/>
        </w:rPr>
        <w:t>320,</w:t>
      </w:r>
      <w:r w:rsidR="00D660A4" w:rsidRPr="00D660A4">
        <w:rPr>
          <w:noProof/>
        </w:rPr>
        <w:t xml:space="preserve"> (2008).</w:t>
      </w:r>
    </w:p>
    <w:p w14:paraId="4930E22B" w14:textId="77777777" w:rsidR="00D660A4" w:rsidRPr="00D660A4" w:rsidRDefault="00D660A4" w:rsidP="00D660A4">
      <w:pPr>
        <w:widowControl w:val="0"/>
        <w:autoSpaceDE w:val="0"/>
        <w:autoSpaceDN w:val="0"/>
        <w:adjustRightInd w:val="0"/>
        <w:ind w:left="640" w:hanging="640"/>
        <w:rPr>
          <w:noProof/>
        </w:rPr>
      </w:pPr>
      <w:r w:rsidRPr="00D660A4">
        <w:rPr>
          <w:noProof/>
        </w:rPr>
        <w:t>2.</w:t>
      </w:r>
      <w:r w:rsidRPr="00D660A4">
        <w:rPr>
          <w:noProof/>
        </w:rPr>
        <w:tab/>
        <w:t xml:space="preserve">Hartwell, L. Robust Interactions. </w:t>
      </w:r>
      <w:r w:rsidRPr="00D660A4">
        <w:rPr>
          <w:i/>
          <w:iCs/>
          <w:noProof/>
        </w:rPr>
        <w:t>Science (80-. ).</w:t>
      </w:r>
      <w:r w:rsidRPr="00D660A4">
        <w:rPr>
          <w:noProof/>
        </w:rPr>
        <w:t xml:space="preserve"> </w:t>
      </w:r>
      <w:r w:rsidRPr="00D660A4">
        <w:rPr>
          <w:b/>
          <w:bCs/>
          <w:noProof/>
        </w:rPr>
        <w:t>303,</w:t>
      </w:r>
      <w:r w:rsidRPr="00D660A4">
        <w:rPr>
          <w:noProof/>
        </w:rPr>
        <w:t xml:space="preserve"> (2004).</w:t>
      </w:r>
    </w:p>
    <w:p w14:paraId="736165FB" w14:textId="77777777" w:rsidR="00D660A4" w:rsidRPr="00D660A4" w:rsidRDefault="00D660A4" w:rsidP="00D660A4">
      <w:pPr>
        <w:widowControl w:val="0"/>
        <w:autoSpaceDE w:val="0"/>
        <w:autoSpaceDN w:val="0"/>
        <w:adjustRightInd w:val="0"/>
        <w:ind w:left="640" w:hanging="640"/>
        <w:rPr>
          <w:noProof/>
        </w:rPr>
      </w:pPr>
      <w:r w:rsidRPr="00D660A4">
        <w:rPr>
          <w:noProof/>
        </w:rPr>
        <w:t>3.</w:t>
      </w:r>
      <w:r w:rsidRPr="00D660A4">
        <w:rPr>
          <w:noProof/>
        </w:rPr>
        <w:tab/>
        <w:t xml:space="preserve">Hartman, J. L., Garvik, B. &amp; Hartwell, L. Principles for the Buffering of Genetic Variation. </w:t>
      </w:r>
      <w:r w:rsidRPr="00D660A4">
        <w:rPr>
          <w:i/>
          <w:iCs/>
          <w:noProof/>
        </w:rPr>
        <w:t>Science (80-. ).</w:t>
      </w:r>
      <w:r w:rsidRPr="00D660A4">
        <w:rPr>
          <w:noProof/>
        </w:rPr>
        <w:t xml:space="preserve"> </w:t>
      </w:r>
      <w:r w:rsidRPr="00D660A4">
        <w:rPr>
          <w:b/>
          <w:bCs/>
          <w:noProof/>
        </w:rPr>
        <w:t>291,</w:t>
      </w:r>
      <w:r w:rsidRPr="00D660A4">
        <w:rPr>
          <w:noProof/>
        </w:rPr>
        <w:t xml:space="preserve"> (2001).</w:t>
      </w:r>
    </w:p>
    <w:p w14:paraId="7A9250A1" w14:textId="77777777" w:rsidR="00D660A4" w:rsidRPr="00D660A4" w:rsidRDefault="00D660A4" w:rsidP="00D660A4">
      <w:pPr>
        <w:widowControl w:val="0"/>
        <w:autoSpaceDE w:val="0"/>
        <w:autoSpaceDN w:val="0"/>
        <w:adjustRightInd w:val="0"/>
        <w:ind w:left="640" w:hanging="640"/>
        <w:rPr>
          <w:noProof/>
        </w:rPr>
      </w:pPr>
      <w:r w:rsidRPr="00D660A4">
        <w:rPr>
          <w:noProof/>
        </w:rPr>
        <w:t>4.</w:t>
      </w:r>
      <w:r w:rsidRPr="00D660A4">
        <w:rPr>
          <w:noProof/>
        </w:rPr>
        <w:tab/>
        <w:t xml:space="preserve">Civelek, M. &amp; Lusis, A. J. Systems genetics approaches to understand complex traits. </w:t>
      </w:r>
      <w:r w:rsidRPr="00D660A4">
        <w:rPr>
          <w:i/>
          <w:iCs/>
          <w:noProof/>
        </w:rPr>
        <w:t>Nat. Rev. Genet.</w:t>
      </w:r>
      <w:r w:rsidRPr="00D660A4">
        <w:rPr>
          <w:noProof/>
        </w:rPr>
        <w:t xml:space="preserve"> </w:t>
      </w:r>
      <w:r w:rsidRPr="00D660A4">
        <w:rPr>
          <w:b/>
          <w:bCs/>
          <w:noProof/>
        </w:rPr>
        <w:t>15,</w:t>
      </w:r>
      <w:r w:rsidRPr="00D660A4">
        <w:rPr>
          <w:noProof/>
        </w:rPr>
        <w:t xml:space="preserve"> 34–48 (2014).</w:t>
      </w:r>
    </w:p>
    <w:p w14:paraId="5A2C39D5" w14:textId="77777777" w:rsidR="00D660A4" w:rsidRPr="00D660A4" w:rsidRDefault="00D660A4" w:rsidP="00D660A4">
      <w:pPr>
        <w:widowControl w:val="0"/>
        <w:autoSpaceDE w:val="0"/>
        <w:autoSpaceDN w:val="0"/>
        <w:adjustRightInd w:val="0"/>
        <w:ind w:left="640" w:hanging="640"/>
        <w:rPr>
          <w:noProof/>
        </w:rPr>
      </w:pPr>
      <w:r w:rsidRPr="00D660A4">
        <w:rPr>
          <w:noProof/>
        </w:rPr>
        <w:t>5.</w:t>
      </w:r>
      <w:r w:rsidRPr="00D660A4">
        <w:rPr>
          <w:noProof/>
        </w:rPr>
        <w:tab/>
        <w:t xml:space="preserve">Costanzo, M. </w:t>
      </w:r>
      <w:r w:rsidRPr="00D660A4">
        <w:rPr>
          <w:i/>
          <w:iCs/>
          <w:noProof/>
        </w:rPr>
        <w:t>et al.</w:t>
      </w:r>
      <w:r w:rsidRPr="00D660A4">
        <w:rPr>
          <w:noProof/>
        </w:rPr>
        <w:t xml:space="preserve"> A global genetic interaction network maps a wiring diagram of cellular function. </w:t>
      </w:r>
      <w:r w:rsidRPr="00D660A4">
        <w:rPr>
          <w:i/>
          <w:iCs/>
          <w:noProof/>
        </w:rPr>
        <w:t>Science (80-. ).</w:t>
      </w:r>
      <w:r w:rsidRPr="00D660A4">
        <w:rPr>
          <w:noProof/>
        </w:rPr>
        <w:t xml:space="preserve"> </w:t>
      </w:r>
      <w:r w:rsidRPr="00D660A4">
        <w:rPr>
          <w:b/>
          <w:bCs/>
          <w:noProof/>
        </w:rPr>
        <w:t>353,</w:t>
      </w:r>
      <w:r w:rsidRPr="00D660A4">
        <w:rPr>
          <w:noProof/>
        </w:rPr>
        <w:t xml:space="preserve"> (2016).</w:t>
      </w:r>
    </w:p>
    <w:p w14:paraId="6DB37844" w14:textId="77777777" w:rsidR="00D660A4" w:rsidRPr="00D660A4" w:rsidRDefault="00D660A4" w:rsidP="00D660A4">
      <w:pPr>
        <w:widowControl w:val="0"/>
        <w:autoSpaceDE w:val="0"/>
        <w:autoSpaceDN w:val="0"/>
        <w:adjustRightInd w:val="0"/>
        <w:ind w:left="640" w:hanging="640"/>
        <w:rPr>
          <w:noProof/>
        </w:rPr>
      </w:pPr>
      <w:r w:rsidRPr="00D660A4">
        <w:rPr>
          <w:noProof/>
        </w:rPr>
        <w:t>6.</w:t>
      </w:r>
      <w:r w:rsidRPr="00D660A4">
        <w:rPr>
          <w:noProof/>
        </w:rPr>
        <w:tab/>
        <w:t xml:space="preserve">Shen, J. P. &amp; Ideker, T. Synthetic Lethal Networks for Precision Oncology: Promises and Pitfalls. </w:t>
      </w:r>
      <w:r w:rsidRPr="00D660A4">
        <w:rPr>
          <w:i/>
          <w:iCs/>
          <w:noProof/>
        </w:rPr>
        <w:t>J. Mol. Biol.</w:t>
      </w:r>
      <w:r w:rsidRPr="00D660A4">
        <w:rPr>
          <w:noProof/>
        </w:rPr>
        <w:t xml:space="preserve"> </w:t>
      </w:r>
      <w:r w:rsidRPr="00D660A4">
        <w:rPr>
          <w:b/>
          <w:bCs/>
          <w:noProof/>
        </w:rPr>
        <w:t>430,</w:t>
      </w:r>
      <w:r w:rsidRPr="00D660A4">
        <w:rPr>
          <w:noProof/>
        </w:rPr>
        <w:t xml:space="preserve"> 2900–2912 (2018).</w:t>
      </w:r>
    </w:p>
    <w:p w14:paraId="1919CB61" w14:textId="77777777" w:rsidR="00D660A4" w:rsidRPr="00D660A4" w:rsidRDefault="00D660A4" w:rsidP="00D660A4">
      <w:pPr>
        <w:widowControl w:val="0"/>
        <w:autoSpaceDE w:val="0"/>
        <w:autoSpaceDN w:val="0"/>
        <w:adjustRightInd w:val="0"/>
        <w:ind w:left="640" w:hanging="640"/>
        <w:rPr>
          <w:noProof/>
        </w:rPr>
      </w:pPr>
      <w:r w:rsidRPr="00D660A4">
        <w:rPr>
          <w:noProof/>
        </w:rPr>
        <w:t>7.</w:t>
      </w:r>
      <w:r w:rsidRPr="00D660A4">
        <w:rPr>
          <w:noProof/>
        </w:rPr>
        <w:tab/>
        <w:t xml:space="preserve">Horlbeck, M. A. </w:t>
      </w:r>
      <w:r w:rsidRPr="00D660A4">
        <w:rPr>
          <w:i/>
          <w:iCs/>
          <w:noProof/>
        </w:rPr>
        <w:t>et al.</w:t>
      </w:r>
      <w:r w:rsidRPr="00D660A4">
        <w:rPr>
          <w:noProof/>
        </w:rPr>
        <w:t xml:space="preserve"> Mapping the Genetic Landscape of Human Cells. </w:t>
      </w:r>
      <w:r w:rsidRPr="00D660A4">
        <w:rPr>
          <w:i/>
          <w:iCs/>
          <w:noProof/>
        </w:rPr>
        <w:t>Cell</w:t>
      </w:r>
      <w:r w:rsidRPr="00D660A4">
        <w:rPr>
          <w:noProof/>
        </w:rPr>
        <w:t xml:space="preserve"> </w:t>
      </w:r>
      <w:r w:rsidRPr="00D660A4">
        <w:rPr>
          <w:b/>
          <w:bCs/>
          <w:noProof/>
        </w:rPr>
        <w:t>174,</w:t>
      </w:r>
      <w:r w:rsidRPr="00D660A4">
        <w:rPr>
          <w:noProof/>
        </w:rPr>
        <w:t xml:space="preserve"> 953–967.e22 (2018).</w:t>
      </w:r>
    </w:p>
    <w:p w14:paraId="0D9C19B0" w14:textId="77777777" w:rsidR="00D660A4" w:rsidRPr="00D660A4" w:rsidRDefault="00D660A4" w:rsidP="00D660A4">
      <w:pPr>
        <w:widowControl w:val="0"/>
        <w:autoSpaceDE w:val="0"/>
        <w:autoSpaceDN w:val="0"/>
        <w:adjustRightInd w:val="0"/>
        <w:ind w:left="640" w:hanging="640"/>
        <w:rPr>
          <w:noProof/>
        </w:rPr>
      </w:pPr>
      <w:r w:rsidRPr="00D660A4">
        <w:rPr>
          <w:noProof/>
        </w:rPr>
        <w:t>8.</w:t>
      </w:r>
      <w:r w:rsidRPr="00D660A4">
        <w:rPr>
          <w:noProof/>
        </w:rPr>
        <w:tab/>
        <w:t xml:space="preserve">Giaever, G. </w:t>
      </w:r>
      <w:r w:rsidRPr="00D660A4">
        <w:rPr>
          <w:i/>
          <w:iCs/>
          <w:noProof/>
        </w:rPr>
        <w:t>et al.</w:t>
      </w:r>
      <w:r w:rsidRPr="00D660A4">
        <w:rPr>
          <w:noProof/>
        </w:rPr>
        <w:t xml:space="preserve"> Functional profiling of the Saccharomyces cerevisiae genome. </w:t>
      </w:r>
      <w:r w:rsidRPr="00D660A4">
        <w:rPr>
          <w:i/>
          <w:iCs/>
          <w:noProof/>
        </w:rPr>
        <w:t>Nature</w:t>
      </w:r>
      <w:r w:rsidRPr="00D660A4">
        <w:rPr>
          <w:noProof/>
        </w:rPr>
        <w:t xml:space="preserve"> </w:t>
      </w:r>
      <w:r w:rsidRPr="00D660A4">
        <w:rPr>
          <w:b/>
          <w:bCs/>
          <w:noProof/>
        </w:rPr>
        <w:t>418,</w:t>
      </w:r>
      <w:r w:rsidRPr="00D660A4">
        <w:rPr>
          <w:noProof/>
        </w:rPr>
        <w:t xml:space="preserve"> 387–391 (2002).</w:t>
      </w:r>
    </w:p>
    <w:p w14:paraId="3892396C" w14:textId="77777777" w:rsidR="00D660A4" w:rsidRPr="00D660A4" w:rsidRDefault="00D660A4" w:rsidP="00D660A4">
      <w:pPr>
        <w:widowControl w:val="0"/>
        <w:autoSpaceDE w:val="0"/>
        <w:autoSpaceDN w:val="0"/>
        <w:adjustRightInd w:val="0"/>
        <w:ind w:left="640" w:hanging="640"/>
        <w:rPr>
          <w:noProof/>
        </w:rPr>
      </w:pPr>
      <w:r w:rsidRPr="00D660A4">
        <w:rPr>
          <w:noProof/>
        </w:rPr>
        <w:t>9.</w:t>
      </w:r>
      <w:r w:rsidRPr="00D660A4">
        <w:rPr>
          <w:noProof/>
        </w:rPr>
        <w:tab/>
        <w:t xml:space="preserve">Costanzo, M. </w:t>
      </w:r>
      <w:r w:rsidRPr="00D660A4">
        <w:rPr>
          <w:i/>
          <w:iCs/>
          <w:noProof/>
        </w:rPr>
        <w:t>et al.</w:t>
      </w:r>
      <w:r w:rsidRPr="00D660A4">
        <w:rPr>
          <w:noProof/>
        </w:rPr>
        <w:t xml:space="preserve"> The genetic landscape of a cell. </w:t>
      </w:r>
      <w:r w:rsidRPr="00D660A4">
        <w:rPr>
          <w:i/>
          <w:iCs/>
          <w:noProof/>
        </w:rPr>
        <w:t>Science</w:t>
      </w:r>
      <w:r w:rsidRPr="00D660A4">
        <w:rPr>
          <w:noProof/>
        </w:rPr>
        <w:t xml:space="preserve"> </w:t>
      </w:r>
      <w:r w:rsidRPr="00D660A4">
        <w:rPr>
          <w:b/>
          <w:bCs/>
          <w:noProof/>
        </w:rPr>
        <w:t>327,</w:t>
      </w:r>
      <w:r w:rsidRPr="00D660A4">
        <w:rPr>
          <w:noProof/>
        </w:rPr>
        <w:t xml:space="preserve"> 425–31 (2010).</w:t>
      </w:r>
    </w:p>
    <w:p w14:paraId="5CB1BED2" w14:textId="77777777" w:rsidR="00D660A4" w:rsidRPr="00D660A4" w:rsidRDefault="00D660A4" w:rsidP="00D660A4">
      <w:pPr>
        <w:widowControl w:val="0"/>
        <w:autoSpaceDE w:val="0"/>
        <w:autoSpaceDN w:val="0"/>
        <w:adjustRightInd w:val="0"/>
        <w:ind w:left="640" w:hanging="640"/>
        <w:rPr>
          <w:noProof/>
        </w:rPr>
      </w:pPr>
      <w:r w:rsidRPr="00D660A4">
        <w:rPr>
          <w:noProof/>
        </w:rPr>
        <w:t>10.</w:t>
      </w:r>
      <w:r w:rsidRPr="00D660A4">
        <w:rPr>
          <w:noProof/>
        </w:rPr>
        <w:tab/>
        <w:t xml:space="preserve">Bloom, J. S., Ehrenreich, I. M., Loo, W. T., Lite, T.-L. V. &amp; Kruglyak, L. Finding the sources of missing heritability in a yeast cross. </w:t>
      </w:r>
      <w:r w:rsidRPr="00D660A4">
        <w:rPr>
          <w:i/>
          <w:iCs/>
          <w:noProof/>
        </w:rPr>
        <w:t>Nature</w:t>
      </w:r>
      <w:r w:rsidRPr="00D660A4">
        <w:rPr>
          <w:noProof/>
        </w:rPr>
        <w:t xml:space="preserve"> </w:t>
      </w:r>
      <w:r w:rsidRPr="00D660A4">
        <w:rPr>
          <w:b/>
          <w:bCs/>
          <w:noProof/>
        </w:rPr>
        <w:t>494,</w:t>
      </w:r>
      <w:r w:rsidRPr="00D660A4">
        <w:rPr>
          <w:noProof/>
        </w:rPr>
        <w:t xml:space="preserve"> 234–7 (2013).</w:t>
      </w:r>
    </w:p>
    <w:p w14:paraId="29F26F48" w14:textId="77777777" w:rsidR="00D660A4" w:rsidRPr="00D660A4" w:rsidRDefault="00D660A4" w:rsidP="00D660A4">
      <w:pPr>
        <w:widowControl w:val="0"/>
        <w:autoSpaceDE w:val="0"/>
        <w:autoSpaceDN w:val="0"/>
        <w:adjustRightInd w:val="0"/>
        <w:ind w:left="640" w:hanging="640"/>
        <w:rPr>
          <w:noProof/>
        </w:rPr>
      </w:pPr>
      <w:r w:rsidRPr="00D660A4">
        <w:rPr>
          <w:noProof/>
        </w:rPr>
        <w:t>11.</w:t>
      </w:r>
      <w:r w:rsidRPr="00D660A4">
        <w:rPr>
          <w:noProof/>
        </w:rPr>
        <w:tab/>
        <w:t xml:space="preserve">St Onge, R. P. </w:t>
      </w:r>
      <w:r w:rsidRPr="00D660A4">
        <w:rPr>
          <w:i/>
          <w:iCs/>
          <w:noProof/>
        </w:rPr>
        <w:t>et al.</w:t>
      </w:r>
      <w:r w:rsidRPr="00D660A4">
        <w:rPr>
          <w:noProof/>
        </w:rPr>
        <w:t xml:space="preserve"> Systematic pathway analysis using high-resolution fitness profiling of combinatorial gene deletions. </w:t>
      </w:r>
      <w:r w:rsidRPr="00D660A4">
        <w:rPr>
          <w:i/>
          <w:iCs/>
          <w:noProof/>
        </w:rPr>
        <w:t>Nat. Genet.</w:t>
      </w:r>
      <w:r w:rsidRPr="00D660A4">
        <w:rPr>
          <w:noProof/>
        </w:rPr>
        <w:t xml:space="preserve"> </w:t>
      </w:r>
      <w:r w:rsidRPr="00D660A4">
        <w:rPr>
          <w:b/>
          <w:bCs/>
          <w:noProof/>
        </w:rPr>
        <w:t>39,</w:t>
      </w:r>
      <w:r w:rsidRPr="00D660A4">
        <w:rPr>
          <w:noProof/>
        </w:rPr>
        <w:t xml:space="preserve"> 199–206 (2007).</w:t>
      </w:r>
    </w:p>
    <w:p w14:paraId="54A3F3B3"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12.</w:t>
      </w:r>
      <w:r w:rsidRPr="00D660A4">
        <w:rPr>
          <w:noProof/>
        </w:rPr>
        <w:tab/>
        <w:t xml:space="preserve">Braberg, H. </w:t>
      </w:r>
      <w:r w:rsidRPr="00D660A4">
        <w:rPr>
          <w:i/>
          <w:iCs/>
          <w:noProof/>
        </w:rPr>
        <w:t>et al.</w:t>
      </w:r>
      <w:r w:rsidRPr="00D660A4">
        <w:rPr>
          <w:noProof/>
        </w:rPr>
        <w:t xml:space="preserve"> Quantitative analysis of triple-mutant genetic interactions. </w:t>
      </w:r>
      <w:r w:rsidRPr="00D660A4">
        <w:rPr>
          <w:i/>
          <w:iCs/>
          <w:noProof/>
        </w:rPr>
        <w:t>Nat. Protoc.</w:t>
      </w:r>
      <w:r w:rsidRPr="00D660A4">
        <w:rPr>
          <w:noProof/>
        </w:rPr>
        <w:t xml:space="preserve"> </w:t>
      </w:r>
      <w:r w:rsidRPr="00D660A4">
        <w:rPr>
          <w:b/>
          <w:bCs/>
          <w:noProof/>
        </w:rPr>
        <w:t>9,</w:t>
      </w:r>
      <w:r w:rsidRPr="00D660A4">
        <w:rPr>
          <w:noProof/>
        </w:rPr>
        <w:t xml:space="preserve"> 1867–81 (2014).</w:t>
      </w:r>
    </w:p>
    <w:p w14:paraId="30C8EC00" w14:textId="77777777" w:rsidR="00D660A4" w:rsidRPr="00D660A4" w:rsidRDefault="00D660A4" w:rsidP="00D660A4">
      <w:pPr>
        <w:widowControl w:val="0"/>
        <w:autoSpaceDE w:val="0"/>
        <w:autoSpaceDN w:val="0"/>
        <w:adjustRightInd w:val="0"/>
        <w:ind w:left="640" w:hanging="640"/>
        <w:rPr>
          <w:noProof/>
        </w:rPr>
      </w:pPr>
      <w:r w:rsidRPr="00D660A4">
        <w:rPr>
          <w:noProof/>
        </w:rPr>
        <w:t>13.</w:t>
      </w:r>
      <w:r w:rsidRPr="00D660A4">
        <w:rPr>
          <w:noProof/>
        </w:rPr>
        <w:tab/>
        <w:t xml:space="preserve">Tong, A. H. Y. </w:t>
      </w:r>
      <w:r w:rsidRPr="00D660A4">
        <w:rPr>
          <w:i/>
          <w:iCs/>
          <w:noProof/>
        </w:rPr>
        <w:t>et al.</w:t>
      </w:r>
      <w:r w:rsidRPr="00D660A4">
        <w:rPr>
          <w:noProof/>
        </w:rPr>
        <w:t xml:space="preserve"> Global mapping of the yeast genetic interaction network. </w:t>
      </w:r>
      <w:r w:rsidRPr="00D660A4">
        <w:rPr>
          <w:i/>
          <w:iCs/>
          <w:noProof/>
        </w:rPr>
        <w:t>Science</w:t>
      </w:r>
      <w:r w:rsidRPr="00D660A4">
        <w:rPr>
          <w:noProof/>
        </w:rPr>
        <w:t xml:space="preserve"> </w:t>
      </w:r>
      <w:r w:rsidRPr="00D660A4">
        <w:rPr>
          <w:b/>
          <w:bCs/>
          <w:noProof/>
        </w:rPr>
        <w:t>303,</w:t>
      </w:r>
      <w:r w:rsidRPr="00D660A4">
        <w:rPr>
          <w:noProof/>
        </w:rPr>
        <w:t xml:space="preserve"> 808–13 (2004).</w:t>
      </w:r>
    </w:p>
    <w:p w14:paraId="27128AE7" w14:textId="77777777" w:rsidR="00D660A4" w:rsidRPr="00D660A4" w:rsidRDefault="00D660A4" w:rsidP="00D660A4">
      <w:pPr>
        <w:widowControl w:val="0"/>
        <w:autoSpaceDE w:val="0"/>
        <w:autoSpaceDN w:val="0"/>
        <w:adjustRightInd w:val="0"/>
        <w:ind w:left="640" w:hanging="640"/>
        <w:rPr>
          <w:noProof/>
        </w:rPr>
      </w:pPr>
      <w:r w:rsidRPr="00D660A4">
        <w:rPr>
          <w:noProof/>
        </w:rPr>
        <w:t>14.</w:t>
      </w:r>
      <w:r w:rsidRPr="00D660A4">
        <w:rPr>
          <w:noProof/>
        </w:rPr>
        <w:tab/>
        <w:t xml:space="preserve">Taylor, M. B., Ehrenreich, I. M., Rothstein, R., Hu, T. &amp; Mast, J. Genetic Interactions Involving Five or More Genes Contribute to a Complex Trait in Yeast. </w:t>
      </w:r>
      <w:r w:rsidRPr="00D660A4">
        <w:rPr>
          <w:i/>
          <w:iCs/>
          <w:noProof/>
        </w:rPr>
        <w:t>PLoS Genet.</w:t>
      </w:r>
      <w:r w:rsidRPr="00D660A4">
        <w:rPr>
          <w:noProof/>
        </w:rPr>
        <w:t xml:space="preserve"> </w:t>
      </w:r>
      <w:r w:rsidRPr="00D660A4">
        <w:rPr>
          <w:b/>
          <w:bCs/>
          <w:noProof/>
        </w:rPr>
        <w:t>10,</w:t>
      </w:r>
      <w:r w:rsidRPr="00D660A4">
        <w:rPr>
          <w:noProof/>
        </w:rPr>
        <w:t xml:space="preserve"> e1004324 (2014).</w:t>
      </w:r>
    </w:p>
    <w:p w14:paraId="0D677DAA" w14:textId="77777777" w:rsidR="00D660A4" w:rsidRPr="00D660A4" w:rsidRDefault="00D660A4" w:rsidP="00D660A4">
      <w:pPr>
        <w:widowControl w:val="0"/>
        <w:autoSpaceDE w:val="0"/>
        <w:autoSpaceDN w:val="0"/>
        <w:adjustRightInd w:val="0"/>
        <w:ind w:left="640" w:hanging="640"/>
        <w:rPr>
          <w:noProof/>
        </w:rPr>
      </w:pPr>
      <w:r w:rsidRPr="00D660A4">
        <w:rPr>
          <w:noProof/>
        </w:rPr>
        <w:t>15.</w:t>
      </w:r>
      <w:r w:rsidRPr="00D660A4">
        <w:rPr>
          <w:noProof/>
        </w:rPr>
        <w:tab/>
        <w:t xml:space="preserve">Beh, C. T., Cool, L., Phillips, J. &amp; Rine, J. Overlapping functions of the yeast oxysterol-binding protein homologues. </w:t>
      </w:r>
      <w:r w:rsidRPr="00D660A4">
        <w:rPr>
          <w:i/>
          <w:iCs/>
          <w:noProof/>
        </w:rPr>
        <w:t>Genetics</w:t>
      </w:r>
      <w:r w:rsidRPr="00D660A4">
        <w:rPr>
          <w:noProof/>
        </w:rPr>
        <w:t xml:space="preserve"> </w:t>
      </w:r>
      <w:r w:rsidRPr="00D660A4">
        <w:rPr>
          <w:b/>
          <w:bCs/>
          <w:noProof/>
        </w:rPr>
        <w:t>157,</w:t>
      </w:r>
      <w:r w:rsidRPr="00D660A4">
        <w:rPr>
          <w:noProof/>
        </w:rPr>
        <w:t xml:space="preserve"> 1117–40 (2001).</w:t>
      </w:r>
    </w:p>
    <w:p w14:paraId="564C89A5" w14:textId="77777777" w:rsidR="00D660A4" w:rsidRPr="00D660A4" w:rsidRDefault="00D660A4" w:rsidP="00D660A4">
      <w:pPr>
        <w:widowControl w:val="0"/>
        <w:autoSpaceDE w:val="0"/>
        <w:autoSpaceDN w:val="0"/>
        <w:adjustRightInd w:val="0"/>
        <w:ind w:left="640" w:hanging="640"/>
        <w:rPr>
          <w:noProof/>
        </w:rPr>
      </w:pPr>
      <w:r w:rsidRPr="00D660A4">
        <w:rPr>
          <w:noProof/>
        </w:rPr>
        <w:t>16.</w:t>
      </w:r>
      <w:r w:rsidRPr="00D660A4">
        <w:rPr>
          <w:noProof/>
        </w:rPr>
        <w:tab/>
        <w:t xml:space="preserve">Wieczorke, R. </w:t>
      </w:r>
      <w:r w:rsidRPr="00D660A4">
        <w:rPr>
          <w:i/>
          <w:iCs/>
          <w:noProof/>
        </w:rPr>
        <w:t>et al.</w:t>
      </w:r>
      <w:r w:rsidRPr="00D660A4">
        <w:rPr>
          <w:noProof/>
        </w:rPr>
        <w:t xml:space="preserve"> Concurrent knock-out of at least 20 transporter genes is required to block uptake of hexoses in Saccharomyces cerevisiae. </w:t>
      </w:r>
      <w:r w:rsidRPr="00D660A4">
        <w:rPr>
          <w:i/>
          <w:iCs/>
          <w:noProof/>
        </w:rPr>
        <w:t>FEBS Lett.</w:t>
      </w:r>
      <w:r w:rsidRPr="00D660A4">
        <w:rPr>
          <w:noProof/>
        </w:rPr>
        <w:t xml:space="preserve"> </w:t>
      </w:r>
      <w:r w:rsidRPr="00D660A4">
        <w:rPr>
          <w:b/>
          <w:bCs/>
          <w:noProof/>
        </w:rPr>
        <w:t>464,</w:t>
      </w:r>
      <w:r w:rsidRPr="00D660A4">
        <w:rPr>
          <w:noProof/>
        </w:rPr>
        <w:t xml:space="preserve"> 123–8 (1999).</w:t>
      </w:r>
    </w:p>
    <w:p w14:paraId="51496332" w14:textId="77777777" w:rsidR="00D660A4" w:rsidRPr="00D660A4" w:rsidRDefault="00D660A4" w:rsidP="00D660A4">
      <w:pPr>
        <w:widowControl w:val="0"/>
        <w:autoSpaceDE w:val="0"/>
        <w:autoSpaceDN w:val="0"/>
        <w:adjustRightInd w:val="0"/>
        <w:ind w:left="640" w:hanging="640"/>
        <w:rPr>
          <w:noProof/>
        </w:rPr>
      </w:pPr>
      <w:r w:rsidRPr="00D660A4">
        <w:rPr>
          <w:noProof/>
        </w:rPr>
        <w:t>17.</w:t>
      </w:r>
      <w:r w:rsidRPr="00D660A4">
        <w:rPr>
          <w:noProof/>
        </w:rPr>
        <w:tab/>
        <w:t xml:space="preserve">Mullis, M. N., Matsui, T., Schell, R., Foree, R. &amp; Ehrenreich, I. M. The complex underpinnings of genetic background effects. </w:t>
      </w:r>
      <w:r w:rsidRPr="00D660A4">
        <w:rPr>
          <w:i/>
          <w:iCs/>
          <w:noProof/>
        </w:rPr>
        <w:t>Nat. Commun.</w:t>
      </w:r>
      <w:r w:rsidRPr="00D660A4">
        <w:rPr>
          <w:noProof/>
        </w:rPr>
        <w:t xml:space="preserve"> </w:t>
      </w:r>
      <w:r w:rsidRPr="00D660A4">
        <w:rPr>
          <w:b/>
          <w:bCs/>
          <w:noProof/>
        </w:rPr>
        <w:t>9,</w:t>
      </w:r>
      <w:r w:rsidRPr="00D660A4">
        <w:rPr>
          <w:noProof/>
        </w:rPr>
        <w:t xml:space="preserve"> 3548 (2018).</w:t>
      </w:r>
    </w:p>
    <w:p w14:paraId="076F505B" w14:textId="77777777" w:rsidR="00D660A4" w:rsidRPr="00D660A4" w:rsidRDefault="00D660A4" w:rsidP="00D660A4">
      <w:pPr>
        <w:widowControl w:val="0"/>
        <w:autoSpaceDE w:val="0"/>
        <w:autoSpaceDN w:val="0"/>
        <w:adjustRightInd w:val="0"/>
        <w:ind w:left="640" w:hanging="640"/>
        <w:rPr>
          <w:noProof/>
        </w:rPr>
      </w:pPr>
      <w:r w:rsidRPr="00D660A4">
        <w:rPr>
          <w:noProof/>
        </w:rPr>
        <w:t>18.</w:t>
      </w:r>
      <w:r w:rsidRPr="00D660A4">
        <w:rPr>
          <w:noProof/>
        </w:rPr>
        <w:tab/>
        <w:t xml:space="preserve">Zhang, Y. </w:t>
      </w:r>
      <w:r w:rsidRPr="00D660A4">
        <w:rPr>
          <w:i/>
          <w:iCs/>
          <w:noProof/>
        </w:rPr>
        <w:t>et al.</w:t>
      </w:r>
      <w:r w:rsidRPr="00D660A4">
        <w:rPr>
          <w:noProof/>
        </w:rPr>
        <w:t xml:space="preserve"> A transportome-scale amiRNA-based screen identifies redundant roles of Arabidopsis ABCB6 and ABCB20 in auxin transport. </w:t>
      </w:r>
      <w:r w:rsidRPr="00D660A4">
        <w:rPr>
          <w:i/>
          <w:iCs/>
          <w:noProof/>
        </w:rPr>
        <w:t>Nat. Commun.</w:t>
      </w:r>
      <w:r w:rsidRPr="00D660A4">
        <w:rPr>
          <w:noProof/>
        </w:rPr>
        <w:t xml:space="preserve"> </w:t>
      </w:r>
      <w:r w:rsidRPr="00D660A4">
        <w:rPr>
          <w:b/>
          <w:bCs/>
          <w:noProof/>
        </w:rPr>
        <w:t>9,</w:t>
      </w:r>
      <w:r w:rsidRPr="00D660A4">
        <w:rPr>
          <w:noProof/>
        </w:rPr>
        <w:t xml:space="preserve"> 4204 (2018).</w:t>
      </w:r>
    </w:p>
    <w:p w14:paraId="546A68B5" w14:textId="77777777" w:rsidR="00D660A4" w:rsidRPr="00D660A4" w:rsidRDefault="00D660A4" w:rsidP="00D660A4">
      <w:pPr>
        <w:widowControl w:val="0"/>
        <w:autoSpaceDE w:val="0"/>
        <w:autoSpaceDN w:val="0"/>
        <w:adjustRightInd w:val="0"/>
        <w:ind w:left="640" w:hanging="640"/>
        <w:rPr>
          <w:noProof/>
        </w:rPr>
      </w:pPr>
      <w:r w:rsidRPr="00D660A4">
        <w:rPr>
          <w:noProof/>
        </w:rPr>
        <w:t>19.</w:t>
      </w:r>
      <w:r w:rsidRPr="00D660A4">
        <w:rPr>
          <w:noProof/>
        </w:rPr>
        <w:tab/>
        <w:t xml:space="preserve">Palmer, A. C. </w:t>
      </w:r>
      <w:r w:rsidRPr="00D660A4">
        <w:rPr>
          <w:i/>
          <w:iCs/>
          <w:noProof/>
        </w:rPr>
        <w:t>et al.</w:t>
      </w:r>
      <w:r w:rsidRPr="00D660A4">
        <w:rPr>
          <w:noProof/>
        </w:rPr>
        <w:t xml:space="preserve"> Delayed commitment to evolutionary fate in antibiotic resistance fitness landscapes. </w:t>
      </w:r>
      <w:r w:rsidRPr="00D660A4">
        <w:rPr>
          <w:i/>
          <w:iCs/>
          <w:noProof/>
        </w:rPr>
        <w:t>Nat. Commun.</w:t>
      </w:r>
      <w:r w:rsidRPr="00D660A4">
        <w:rPr>
          <w:noProof/>
        </w:rPr>
        <w:t xml:space="preserve"> </w:t>
      </w:r>
      <w:r w:rsidRPr="00D660A4">
        <w:rPr>
          <w:b/>
          <w:bCs/>
          <w:noProof/>
        </w:rPr>
        <w:t>6,</w:t>
      </w:r>
      <w:r w:rsidRPr="00D660A4">
        <w:rPr>
          <w:noProof/>
        </w:rPr>
        <w:t xml:space="preserve"> 7385 (2015).</w:t>
      </w:r>
    </w:p>
    <w:p w14:paraId="113FC3B2" w14:textId="77777777" w:rsidR="00D660A4" w:rsidRPr="00D660A4" w:rsidRDefault="00D660A4" w:rsidP="00D660A4">
      <w:pPr>
        <w:widowControl w:val="0"/>
        <w:autoSpaceDE w:val="0"/>
        <w:autoSpaceDN w:val="0"/>
        <w:adjustRightInd w:val="0"/>
        <w:ind w:left="640" w:hanging="640"/>
        <w:rPr>
          <w:noProof/>
        </w:rPr>
      </w:pPr>
      <w:r w:rsidRPr="00D660A4">
        <w:rPr>
          <w:noProof/>
        </w:rPr>
        <w:t>20.</w:t>
      </w:r>
      <w:r w:rsidRPr="00D660A4">
        <w:rPr>
          <w:noProof/>
        </w:rPr>
        <w:tab/>
        <w:t xml:space="preserve">Cancer Genome Atlas Research Network </w:t>
      </w:r>
      <w:r w:rsidRPr="00D660A4">
        <w:rPr>
          <w:i/>
          <w:iCs/>
          <w:noProof/>
        </w:rPr>
        <w:t>et al.</w:t>
      </w:r>
      <w:r w:rsidRPr="00D660A4">
        <w:rPr>
          <w:noProof/>
        </w:rPr>
        <w:t xml:space="preserve"> Genomic and Epigenomic Landscapes of Adult De Novo Acute Myeloid Leukemia. </w:t>
      </w:r>
      <w:r w:rsidRPr="00D660A4">
        <w:rPr>
          <w:i/>
          <w:iCs/>
          <w:noProof/>
        </w:rPr>
        <w:t>N. Engl. J. Med.</w:t>
      </w:r>
      <w:r w:rsidRPr="00D660A4">
        <w:rPr>
          <w:noProof/>
        </w:rPr>
        <w:t xml:space="preserve"> </w:t>
      </w:r>
      <w:r w:rsidRPr="00D660A4">
        <w:rPr>
          <w:b/>
          <w:bCs/>
          <w:noProof/>
        </w:rPr>
        <w:t>368,</w:t>
      </w:r>
      <w:r w:rsidRPr="00D660A4">
        <w:rPr>
          <w:noProof/>
        </w:rPr>
        <w:t xml:space="preserve"> 2059–2074 (2013).</w:t>
      </w:r>
    </w:p>
    <w:p w14:paraId="56433245" w14:textId="77777777" w:rsidR="00D660A4" w:rsidRPr="00D660A4" w:rsidRDefault="00D660A4" w:rsidP="00D660A4">
      <w:pPr>
        <w:widowControl w:val="0"/>
        <w:autoSpaceDE w:val="0"/>
        <w:autoSpaceDN w:val="0"/>
        <w:adjustRightInd w:val="0"/>
        <w:ind w:left="640" w:hanging="640"/>
        <w:rPr>
          <w:noProof/>
        </w:rPr>
      </w:pPr>
      <w:r w:rsidRPr="00D660A4">
        <w:rPr>
          <w:noProof/>
        </w:rPr>
        <w:t>21.</w:t>
      </w:r>
      <w:r w:rsidRPr="00D660A4">
        <w:rPr>
          <w:noProof/>
        </w:rPr>
        <w:tab/>
        <w:t xml:space="preserve">Heckl, D. </w:t>
      </w:r>
      <w:r w:rsidRPr="00D660A4">
        <w:rPr>
          <w:i/>
          <w:iCs/>
          <w:noProof/>
        </w:rPr>
        <w:t>et al.</w:t>
      </w:r>
      <w:r w:rsidRPr="00D660A4">
        <w:rPr>
          <w:noProof/>
        </w:rPr>
        <w:t xml:space="preserve"> Generation of mouse models of myeloid malignancy with combinatorial genetic lesions using CRISPR-Cas9 genome editing. </w:t>
      </w:r>
      <w:r w:rsidRPr="00D660A4">
        <w:rPr>
          <w:i/>
          <w:iCs/>
          <w:noProof/>
        </w:rPr>
        <w:t>Nat. Biotechnol.</w:t>
      </w:r>
      <w:r w:rsidRPr="00D660A4">
        <w:rPr>
          <w:noProof/>
        </w:rPr>
        <w:t xml:space="preserve"> </w:t>
      </w:r>
      <w:r w:rsidRPr="00D660A4">
        <w:rPr>
          <w:b/>
          <w:bCs/>
          <w:noProof/>
        </w:rPr>
        <w:t>32,</w:t>
      </w:r>
      <w:r w:rsidRPr="00D660A4">
        <w:rPr>
          <w:noProof/>
        </w:rPr>
        <w:t xml:space="preserve"> 941–6 (2014).</w:t>
      </w:r>
    </w:p>
    <w:p w14:paraId="6AEC5A27" w14:textId="77777777" w:rsidR="00D660A4" w:rsidRPr="00D660A4" w:rsidRDefault="00D660A4" w:rsidP="00D660A4">
      <w:pPr>
        <w:widowControl w:val="0"/>
        <w:autoSpaceDE w:val="0"/>
        <w:autoSpaceDN w:val="0"/>
        <w:adjustRightInd w:val="0"/>
        <w:ind w:left="640" w:hanging="640"/>
        <w:rPr>
          <w:noProof/>
        </w:rPr>
      </w:pPr>
      <w:r w:rsidRPr="00D660A4">
        <w:rPr>
          <w:noProof/>
        </w:rPr>
        <w:t>22.</w:t>
      </w:r>
      <w:r w:rsidRPr="00D660A4">
        <w:rPr>
          <w:noProof/>
        </w:rPr>
        <w:tab/>
        <w:t xml:space="preserve">Takahashi, K. &amp; Yamanaka, S. Induction of Pluripotent Stem Cells from Mouse Embryonic and Adult Fibroblast Cultures by Defined Factors. </w:t>
      </w:r>
      <w:r w:rsidRPr="00D660A4">
        <w:rPr>
          <w:i/>
          <w:iCs/>
          <w:noProof/>
        </w:rPr>
        <w:t>Cell</w:t>
      </w:r>
      <w:r w:rsidRPr="00D660A4">
        <w:rPr>
          <w:noProof/>
        </w:rPr>
        <w:t xml:space="preserve"> </w:t>
      </w:r>
      <w:r w:rsidRPr="00D660A4">
        <w:rPr>
          <w:b/>
          <w:bCs/>
          <w:noProof/>
        </w:rPr>
        <w:t>126,</w:t>
      </w:r>
      <w:r w:rsidRPr="00D660A4">
        <w:rPr>
          <w:noProof/>
        </w:rPr>
        <w:t xml:space="preserve"> 663–676 (2006).</w:t>
      </w:r>
    </w:p>
    <w:p w14:paraId="084B8940" w14:textId="77777777" w:rsidR="00D660A4" w:rsidRPr="00D660A4" w:rsidRDefault="00D660A4" w:rsidP="00D660A4">
      <w:pPr>
        <w:widowControl w:val="0"/>
        <w:autoSpaceDE w:val="0"/>
        <w:autoSpaceDN w:val="0"/>
        <w:adjustRightInd w:val="0"/>
        <w:ind w:left="640" w:hanging="640"/>
        <w:rPr>
          <w:noProof/>
        </w:rPr>
      </w:pPr>
      <w:r w:rsidRPr="00D660A4">
        <w:rPr>
          <w:noProof/>
        </w:rPr>
        <w:t>23.</w:t>
      </w:r>
      <w:r w:rsidRPr="00D660A4">
        <w:rPr>
          <w:noProof/>
        </w:rPr>
        <w:tab/>
        <w:t xml:space="preserve">Suzuki, Y. </w:t>
      </w:r>
      <w:r w:rsidRPr="00D660A4">
        <w:rPr>
          <w:i/>
          <w:iCs/>
          <w:noProof/>
        </w:rPr>
        <w:t>et al.</w:t>
      </w:r>
      <w:r w:rsidRPr="00D660A4">
        <w:rPr>
          <w:noProof/>
        </w:rPr>
        <w:t xml:space="preserve"> Knocking out multigene redundancies via cycles of sexual assortment and fluorescence selection. </w:t>
      </w:r>
      <w:r w:rsidRPr="00D660A4">
        <w:rPr>
          <w:i/>
          <w:iCs/>
          <w:noProof/>
        </w:rPr>
        <w:t>Nat. Methods</w:t>
      </w:r>
      <w:r w:rsidRPr="00D660A4">
        <w:rPr>
          <w:noProof/>
        </w:rPr>
        <w:t xml:space="preserve"> </w:t>
      </w:r>
      <w:r w:rsidRPr="00D660A4">
        <w:rPr>
          <w:b/>
          <w:bCs/>
          <w:noProof/>
        </w:rPr>
        <w:t>8,</w:t>
      </w:r>
      <w:r w:rsidRPr="00D660A4">
        <w:rPr>
          <w:noProof/>
        </w:rPr>
        <w:t xml:space="preserve"> 159–64 (2011).</w:t>
      </w:r>
    </w:p>
    <w:p w14:paraId="54DD121F" w14:textId="77777777" w:rsidR="00D660A4" w:rsidRPr="00D660A4" w:rsidRDefault="00D660A4" w:rsidP="00D660A4">
      <w:pPr>
        <w:widowControl w:val="0"/>
        <w:autoSpaceDE w:val="0"/>
        <w:autoSpaceDN w:val="0"/>
        <w:adjustRightInd w:val="0"/>
        <w:ind w:left="640" w:hanging="640"/>
        <w:rPr>
          <w:noProof/>
        </w:rPr>
      </w:pPr>
      <w:r w:rsidRPr="00D660A4">
        <w:rPr>
          <w:noProof/>
        </w:rPr>
        <w:t>24.</w:t>
      </w:r>
      <w:r w:rsidRPr="00D660A4">
        <w:rPr>
          <w:noProof/>
        </w:rPr>
        <w:tab/>
        <w:t xml:space="preserve">Wang, H. H. </w:t>
      </w:r>
      <w:r w:rsidRPr="00D660A4">
        <w:rPr>
          <w:i/>
          <w:iCs/>
          <w:noProof/>
        </w:rPr>
        <w:t>et al.</w:t>
      </w:r>
      <w:r w:rsidRPr="00D660A4">
        <w:rPr>
          <w:noProof/>
        </w:rPr>
        <w:t xml:space="preserve"> Programming cells by multiplex genome engineering and accelerated evolution. </w:t>
      </w:r>
      <w:r w:rsidRPr="00D660A4">
        <w:rPr>
          <w:i/>
          <w:iCs/>
          <w:noProof/>
        </w:rPr>
        <w:t>Nature</w:t>
      </w:r>
      <w:r w:rsidRPr="00D660A4">
        <w:rPr>
          <w:noProof/>
        </w:rPr>
        <w:t xml:space="preserve"> </w:t>
      </w:r>
      <w:r w:rsidRPr="00D660A4">
        <w:rPr>
          <w:b/>
          <w:bCs/>
          <w:noProof/>
        </w:rPr>
        <w:t>460,</w:t>
      </w:r>
      <w:r w:rsidRPr="00D660A4">
        <w:rPr>
          <w:noProof/>
        </w:rPr>
        <w:t xml:space="preserve"> 894–8 (2009).</w:t>
      </w:r>
    </w:p>
    <w:p w14:paraId="400D201B" w14:textId="77777777" w:rsidR="00D660A4" w:rsidRPr="00D660A4" w:rsidRDefault="00D660A4" w:rsidP="00D660A4">
      <w:pPr>
        <w:widowControl w:val="0"/>
        <w:autoSpaceDE w:val="0"/>
        <w:autoSpaceDN w:val="0"/>
        <w:adjustRightInd w:val="0"/>
        <w:ind w:left="640" w:hanging="640"/>
        <w:rPr>
          <w:noProof/>
        </w:rPr>
      </w:pPr>
      <w:r w:rsidRPr="00D660A4">
        <w:rPr>
          <w:noProof/>
        </w:rPr>
        <w:t>25.</w:t>
      </w:r>
      <w:r w:rsidRPr="00D660A4">
        <w:rPr>
          <w:noProof/>
        </w:rPr>
        <w:tab/>
        <w:t xml:space="preserve">DiCarlo, J. E. </w:t>
      </w:r>
      <w:r w:rsidRPr="00D660A4">
        <w:rPr>
          <w:i/>
          <w:iCs/>
          <w:noProof/>
        </w:rPr>
        <w:t>et al.</w:t>
      </w:r>
      <w:r w:rsidRPr="00D660A4">
        <w:rPr>
          <w:noProof/>
        </w:rPr>
        <w:t xml:space="preserve"> Yeast oligo-mediated genome engineering (YOGE). </w:t>
      </w:r>
      <w:r w:rsidRPr="00D660A4">
        <w:rPr>
          <w:i/>
          <w:iCs/>
          <w:noProof/>
        </w:rPr>
        <w:t>ACS Synth. Biol.</w:t>
      </w:r>
      <w:r w:rsidRPr="00D660A4">
        <w:rPr>
          <w:noProof/>
        </w:rPr>
        <w:t xml:space="preserve"> </w:t>
      </w:r>
      <w:r w:rsidRPr="00D660A4">
        <w:rPr>
          <w:b/>
          <w:bCs/>
          <w:noProof/>
        </w:rPr>
        <w:t>2,</w:t>
      </w:r>
      <w:r w:rsidRPr="00D660A4">
        <w:rPr>
          <w:noProof/>
        </w:rPr>
        <w:t xml:space="preserve"> 741–9 (2013).</w:t>
      </w:r>
    </w:p>
    <w:p w14:paraId="5295746A" w14:textId="77777777" w:rsidR="00D660A4" w:rsidRPr="00D660A4" w:rsidRDefault="00D660A4" w:rsidP="00D660A4">
      <w:pPr>
        <w:widowControl w:val="0"/>
        <w:autoSpaceDE w:val="0"/>
        <w:autoSpaceDN w:val="0"/>
        <w:adjustRightInd w:val="0"/>
        <w:ind w:left="640" w:hanging="640"/>
        <w:rPr>
          <w:noProof/>
        </w:rPr>
      </w:pPr>
      <w:r w:rsidRPr="00D660A4">
        <w:rPr>
          <w:noProof/>
        </w:rPr>
        <w:t>26.</w:t>
      </w:r>
      <w:r w:rsidRPr="00D660A4">
        <w:rPr>
          <w:noProof/>
        </w:rPr>
        <w:tab/>
        <w:t xml:space="preserve">Zeitoun, R. I. </w:t>
      </w:r>
      <w:r w:rsidRPr="00D660A4">
        <w:rPr>
          <w:i/>
          <w:iCs/>
          <w:noProof/>
        </w:rPr>
        <w:t>et al.</w:t>
      </w:r>
      <w:r w:rsidRPr="00D660A4">
        <w:rPr>
          <w:noProof/>
        </w:rPr>
        <w:t xml:space="preserve"> Multiplexed tracking of combinatorial genomic mutations in engineered cell populations. </w:t>
      </w:r>
      <w:r w:rsidRPr="00D660A4">
        <w:rPr>
          <w:i/>
          <w:iCs/>
          <w:noProof/>
        </w:rPr>
        <w:t>Nat. Biotechnol.</w:t>
      </w:r>
      <w:r w:rsidRPr="00D660A4">
        <w:rPr>
          <w:noProof/>
        </w:rPr>
        <w:t xml:space="preserve"> </w:t>
      </w:r>
      <w:r w:rsidRPr="00D660A4">
        <w:rPr>
          <w:b/>
          <w:bCs/>
          <w:noProof/>
        </w:rPr>
        <w:t>33,</w:t>
      </w:r>
      <w:r w:rsidRPr="00D660A4">
        <w:rPr>
          <w:noProof/>
        </w:rPr>
        <w:t xml:space="preserve"> 631–637 (2015).</w:t>
      </w:r>
    </w:p>
    <w:p w14:paraId="4A9FE0B9" w14:textId="77777777" w:rsidR="00D660A4" w:rsidRPr="00D660A4" w:rsidRDefault="00D660A4" w:rsidP="00D660A4">
      <w:pPr>
        <w:widowControl w:val="0"/>
        <w:autoSpaceDE w:val="0"/>
        <w:autoSpaceDN w:val="0"/>
        <w:adjustRightInd w:val="0"/>
        <w:ind w:left="640" w:hanging="640"/>
        <w:rPr>
          <w:noProof/>
        </w:rPr>
      </w:pPr>
      <w:r w:rsidRPr="00D660A4">
        <w:rPr>
          <w:noProof/>
        </w:rPr>
        <w:t>27.</w:t>
      </w:r>
      <w:r w:rsidRPr="00D660A4">
        <w:rPr>
          <w:noProof/>
        </w:rPr>
        <w:tab/>
        <w:t xml:space="preserve">Zeitoun, R. I., Pines, G., Grau, W. C. &amp; Gill, R. T. Quantitative Tracking of Combinatorially Engineered Populations with Multiplexed Binary Assemblies. </w:t>
      </w:r>
      <w:r w:rsidRPr="00D660A4">
        <w:rPr>
          <w:i/>
          <w:iCs/>
          <w:noProof/>
        </w:rPr>
        <w:t>ACS Synth. Biol.</w:t>
      </w:r>
      <w:r w:rsidRPr="00D660A4">
        <w:rPr>
          <w:noProof/>
        </w:rPr>
        <w:t xml:space="preserve"> </w:t>
      </w:r>
      <w:r w:rsidRPr="00D660A4">
        <w:rPr>
          <w:b/>
          <w:bCs/>
          <w:noProof/>
        </w:rPr>
        <w:t>6,</w:t>
      </w:r>
      <w:r w:rsidRPr="00D660A4">
        <w:rPr>
          <w:noProof/>
        </w:rPr>
        <w:t xml:space="preserve"> 619–627 (2017).</w:t>
      </w:r>
    </w:p>
    <w:p w14:paraId="727CE75B" w14:textId="77777777" w:rsidR="00D660A4" w:rsidRPr="00D660A4" w:rsidRDefault="00D660A4" w:rsidP="00D660A4">
      <w:pPr>
        <w:widowControl w:val="0"/>
        <w:autoSpaceDE w:val="0"/>
        <w:autoSpaceDN w:val="0"/>
        <w:adjustRightInd w:val="0"/>
        <w:ind w:left="640" w:hanging="640"/>
        <w:rPr>
          <w:noProof/>
        </w:rPr>
      </w:pPr>
      <w:r w:rsidRPr="00D660A4">
        <w:rPr>
          <w:noProof/>
        </w:rPr>
        <w:t>28.</w:t>
      </w:r>
      <w:r w:rsidRPr="00D660A4">
        <w:rPr>
          <w:noProof/>
        </w:rPr>
        <w:tab/>
        <w:t xml:space="preserve">Díaz-Mejía, J. J. </w:t>
      </w:r>
      <w:r w:rsidRPr="00D660A4">
        <w:rPr>
          <w:i/>
          <w:iCs/>
          <w:noProof/>
        </w:rPr>
        <w:t>et al.</w:t>
      </w:r>
      <w:r w:rsidRPr="00D660A4">
        <w:rPr>
          <w:noProof/>
        </w:rPr>
        <w:t xml:space="preserve"> Mapping DNA damage-dependent genetic interactions in yeast via party mating and barcode fusion genetics. </w:t>
      </w:r>
      <w:r w:rsidRPr="00D660A4">
        <w:rPr>
          <w:i/>
          <w:iCs/>
          <w:noProof/>
        </w:rPr>
        <w:t>Mol. Syst. Biol.</w:t>
      </w:r>
      <w:r w:rsidRPr="00D660A4">
        <w:rPr>
          <w:noProof/>
        </w:rPr>
        <w:t xml:space="preserve"> </w:t>
      </w:r>
      <w:r w:rsidRPr="00D660A4">
        <w:rPr>
          <w:b/>
          <w:bCs/>
          <w:noProof/>
        </w:rPr>
        <w:t>14,</w:t>
      </w:r>
      <w:r w:rsidRPr="00D660A4">
        <w:rPr>
          <w:noProof/>
        </w:rPr>
        <w:t xml:space="preserve"> e7985 (2018).</w:t>
      </w:r>
    </w:p>
    <w:p w14:paraId="3CC47935" w14:textId="77777777" w:rsidR="00D660A4" w:rsidRPr="00D660A4" w:rsidRDefault="00D660A4" w:rsidP="00D660A4">
      <w:pPr>
        <w:widowControl w:val="0"/>
        <w:autoSpaceDE w:val="0"/>
        <w:autoSpaceDN w:val="0"/>
        <w:adjustRightInd w:val="0"/>
        <w:ind w:left="640" w:hanging="640"/>
        <w:rPr>
          <w:noProof/>
        </w:rPr>
      </w:pPr>
      <w:r w:rsidRPr="00D660A4">
        <w:rPr>
          <w:noProof/>
        </w:rPr>
        <w:t>29.</w:t>
      </w:r>
      <w:r w:rsidRPr="00D660A4">
        <w:rPr>
          <w:noProof/>
        </w:rPr>
        <w:tab/>
        <w:t xml:space="preserve">Wong, A. S. L. </w:t>
      </w:r>
      <w:r w:rsidRPr="00D660A4">
        <w:rPr>
          <w:i/>
          <w:iCs/>
          <w:noProof/>
        </w:rPr>
        <w:t>et al.</w:t>
      </w:r>
      <w:r w:rsidRPr="00D660A4">
        <w:rPr>
          <w:noProof/>
        </w:rPr>
        <w:t xml:space="preserve"> Multiplexed barcoded CRISPR-Cas9 screening enabled by CombiGEM. </w:t>
      </w:r>
      <w:r w:rsidRPr="00D660A4">
        <w:rPr>
          <w:i/>
          <w:iCs/>
          <w:noProof/>
        </w:rPr>
        <w:t>Proc. Natl. Acad. Sci. U. S. A.</w:t>
      </w:r>
      <w:r w:rsidRPr="00D660A4">
        <w:rPr>
          <w:noProof/>
        </w:rPr>
        <w:t xml:space="preserve"> </w:t>
      </w:r>
      <w:r w:rsidRPr="00D660A4">
        <w:rPr>
          <w:b/>
          <w:bCs/>
          <w:noProof/>
        </w:rPr>
        <w:t>113,</w:t>
      </w:r>
      <w:r w:rsidRPr="00D660A4">
        <w:rPr>
          <w:noProof/>
        </w:rPr>
        <w:t xml:space="preserve"> 2544–9 (2016).</w:t>
      </w:r>
    </w:p>
    <w:p w14:paraId="586AB680" w14:textId="77777777" w:rsidR="00D660A4" w:rsidRPr="00D660A4" w:rsidRDefault="00D660A4" w:rsidP="00D660A4">
      <w:pPr>
        <w:widowControl w:val="0"/>
        <w:autoSpaceDE w:val="0"/>
        <w:autoSpaceDN w:val="0"/>
        <w:adjustRightInd w:val="0"/>
        <w:ind w:left="640" w:hanging="640"/>
        <w:rPr>
          <w:noProof/>
        </w:rPr>
      </w:pPr>
      <w:r w:rsidRPr="00D660A4">
        <w:rPr>
          <w:noProof/>
        </w:rPr>
        <w:t>30.</w:t>
      </w:r>
      <w:r w:rsidRPr="00D660A4">
        <w:rPr>
          <w:noProof/>
        </w:rPr>
        <w:tab/>
        <w:t xml:space="preserve">Jungwirth, H. &amp; Kuchler, K. Yeast ABC transporters – a tale of sex, stress, drugs and aging. </w:t>
      </w:r>
      <w:r w:rsidRPr="00D660A4">
        <w:rPr>
          <w:i/>
          <w:iCs/>
          <w:noProof/>
        </w:rPr>
        <w:t>FEBS Lett.</w:t>
      </w:r>
      <w:r w:rsidRPr="00D660A4">
        <w:rPr>
          <w:noProof/>
        </w:rPr>
        <w:t xml:space="preserve"> </w:t>
      </w:r>
      <w:r w:rsidRPr="00D660A4">
        <w:rPr>
          <w:b/>
          <w:bCs/>
          <w:noProof/>
        </w:rPr>
        <w:t>580,</w:t>
      </w:r>
      <w:r w:rsidRPr="00D660A4">
        <w:rPr>
          <w:noProof/>
        </w:rPr>
        <w:t xml:space="preserve"> 1131–8 (2006).</w:t>
      </w:r>
    </w:p>
    <w:p w14:paraId="10E83AF3" w14:textId="77777777" w:rsidR="00D660A4" w:rsidRPr="00D660A4" w:rsidRDefault="00D660A4" w:rsidP="00D660A4">
      <w:pPr>
        <w:widowControl w:val="0"/>
        <w:autoSpaceDE w:val="0"/>
        <w:autoSpaceDN w:val="0"/>
        <w:adjustRightInd w:val="0"/>
        <w:ind w:left="640" w:hanging="640"/>
        <w:rPr>
          <w:noProof/>
        </w:rPr>
      </w:pPr>
      <w:r w:rsidRPr="00D660A4">
        <w:rPr>
          <w:noProof/>
        </w:rPr>
        <w:t>31.</w:t>
      </w:r>
      <w:r w:rsidRPr="00D660A4">
        <w:rPr>
          <w:noProof/>
        </w:rPr>
        <w:tab/>
        <w:t xml:space="preserve">Dean, M., Rzhetsky, A. &amp; Allikmets, R. The human ATP-binding cassette (ABC) transporter superfamily. </w:t>
      </w:r>
      <w:r w:rsidRPr="00D660A4">
        <w:rPr>
          <w:i/>
          <w:iCs/>
          <w:noProof/>
        </w:rPr>
        <w:t>Genome Res.</w:t>
      </w:r>
      <w:r w:rsidRPr="00D660A4">
        <w:rPr>
          <w:noProof/>
        </w:rPr>
        <w:t xml:space="preserve"> </w:t>
      </w:r>
      <w:r w:rsidRPr="00D660A4">
        <w:rPr>
          <w:b/>
          <w:bCs/>
          <w:noProof/>
        </w:rPr>
        <w:t>11,</w:t>
      </w:r>
      <w:r w:rsidRPr="00D660A4">
        <w:rPr>
          <w:noProof/>
        </w:rPr>
        <w:t xml:space="preserve"> 1156–66 (2001).</w:t>
      </w:r>
    </w:p>
    <w:p w14:paraId="382A25B7" w14:textId="77777777" w:rsidR="00D660A4" w:rsidRPr="00D660A4" w:rsidRDefault="00D660A4" w:rsidP="00D660A4">
      <w:pPr>
        <w:widowControl w:val="0"/>
        <w:autoSpaceDE w:val="0"/>
        <w:autoSpaceDN w:val="0"/>
        <w:adjustRightInd w:val="0"/>
        <w:ind w:left="640" w:hanging="640"/>
        <w:rPr>
          <w:noProof/>
        </w:rPr>
      </w:pPr>
      <w:r w:rsidRPr="00D660A4">
        <w:rPr>
          <w:noProof/>
        </w:rPr>
        <w:t>32.</w:t>
      </w:r>
      <w:r w:rsidRPr="00D660A4">
        <w:rPr>
          <w:noProof/>
        </w:rPr>
        <w:tab/>
        <w:t xml:space="preserve">Kovalchuk, A. &amp; Driessen, A. J. M. Phylogenetic analysis of fungal ABC transporters. </w:t>
      </w:r>
      <w:r w:rsidRPr="00D660A4">
        <w:rPr>
          <w:i/>
          <w:iCs/>
          <w:noProof/>
        </w:rPr>
        <w:t>BMC Genomics</w:t>
      </w:r>
      <w:r w:rsidRPr="00D660A4">
        <w:rPr>
          <w:noProof/>
        </w:rPr>
        <w:t xml:space="preserve"> </w:t>
      </w:r>
      <w:r w:rsidRPr="00D660A4">
        <w:rPr>
          <w:b/>
          <w:bCs/>
          <w:noProof/>
        </w:rPr>
        <w:t>11,</w:t>
      </w:r>
      <w:r w:rsidRPr="00D660A4">
        <w:rPr>
          <w:noProof/>
        </w:rPr>
        <w:t xml:space="preserve"> 177 (2010).</w:t>
      </w:r>
    </w:p>
    <w:p w14:paraId="43F5A21D" w14:textId="77777777" w:rsidR="00D660A4" w:rsidRPr="00D660A4" w:rsidRDefault="00D660A4" w:rsidP="00D660A4">
      <w:pPr>
        <w:widowControl w:val="0"/>
        <w:autoSpaceDE w:val="0"/>
        <w:autoSpaceDN w:val="0"/>
        <w:adjustRightInd w:val="0"/>
        <w:ind w:left="640" w:hanging="640"/>
        <w:rPr>
          <w:noProof/>
        </w:rPr>
      </w:pPr>
      <w:r w:rsidRPr="00D660A4">
        <w:rPr>
          <w:noProof/>
        </w:rPr>
        <w:t>33.</w:t>
      </w:r>
      <w:r w:rsidRPr="00D660A4">
        <w:rPr>
          <w:noProof/>
        </w:rPr>
        <w:tab/>
        <w:t xml:space="preserve">Kolaczkowska, A., Kolaczkowski, M., Goffeau, A. &amp; Moye-Rowley, W. S. Compensatory activation of the multidrug transporters Pdr5p, Snq2p, and Yor1p by Pdr1p </w:t>
      </w:r>
      <w:r w:rsidRPr="00D660A4">
        <w:rPr>
          <w:noProof/>
        </w:rPr>
        <w:lastRenderedPageBreak/>
        <w:t xml:space="preserve">in Saccharomyces cerevisiae. </w:t>
      </w:r>
      <w:r w:rsidRPr="00D660A4">
        <w:rPr>
          <w:i/>
          <w:iCs/>
          <w:noProof/>
        </w:rPr>
        <w:t>FEBS Lett.</w:t>
      </w:r>
      <w:r w:rsidRPr="00D660A4">
        <w:rPr>
          <w:noProof/>
        </w:rPr>
        <w:t xml:space="preserve"> </w:t>
      </w:r>
      <w:r w:rsidRPr="00D660A4">
        <w:rPr>
          <w:b/>
          <w:bCs/>
          <w:noProof/>
        </w:rPr>
        <w:t>582,</w:t>
      </w:r>
      <w:r w:rsidRPr="00D660A4">
        <w:rPr>
          <w:noProof/>
        </w:rPr>
        <w:t xml:space="preserve"> 977–83 (2008).</w:t>
      </w:r>
    </w:p>
    <w:p w14:paraId="41591B0F" w14:textId="77777777" w:rsidR="00D660A4" w:rsidRPr="00D660A4" w:rsidRDefault="00D660A4" w:rsidP="00D660A4">
      <w:pPr>
        <w:widowControl w:val="0"/>
        <w:autoSpaceDE w:val="0"/>
        <w:autoSpaceDN w:val="0"/>
        <w:adjustRightInd w:val="0"/>
        <w:ind w:left="640" w:hanging="640"/>
        <w:rPr>
          <w:noProof/>
        </w:rPr>
      </w:pPr>
      <w:r w:rsidRPr="00D660A4">
        <w:rPr>
          <w:noProof/>
        </w:rPr>
        <w:t>34.</w:t>
      </w:r>
      <w:r w:rsidRPr="00D660A4">
        <w:rPr>
          <w:noProof/>
        </w:rPr>
        <w:tab/>
        <w:t xml:space="preserve">Snider, J. </w:t>
      </w:r>
      <w:r w:rsidRPr="00D660A4">
        <w:rPr>
          <w:i/>
          <w:iCs/>
          <w:noProof/>
        </w:rPr>
        <w:t>et al.</w:t>
      </w:r>
      <w:r w:rsidRPr="00D660A4">
        <w:rPr>
          <w:noProof/>
        </w:rPr>
        <w:t xml:space="preserve"> Mapping the functional yeast ABC transporter interactome. </w:t>
      </w:r>
      <w:r w:rsidRPr="00D660A4">
        <w:rPr>
          <w:i/>
          <w:iCs/>
          <w:noProof/>
        </w:rPr>
        <w:t>Nat. Chem. Biol.</w:t>
      </w:r>
      <w:r w:rsidRPr="00D660A4">
        <w:rPr>
          <w:noProof/>
        </w:rPr>
        <w:t xml:space="preserve"> </w:t>
      </w:r>
      <w:r w:rsidRPr="00D660A4">
        <w:rPr>
          <w:b/>
          <w:bCs/>
          <w:noProof/>
        </w:rPr>
        <w:t>9,</w:t>
      </w:r>
      <w:r w:rsidRPr="00D660A4">
        <w:rPr>
          <w:noProof/>
        </w:rPr>
        <w:t xml:space="preserve"> 565–72 (2013).</w:t>
      </w:r>
    </w:p>
    <w:p w14:paraId="126FF734" w14:textId="77777777" w:rsidR="00D660A4" w:rsidRPr="00D660A4" w:rsidRDefault="00D660A4" w:rsidP="00D660A4">
      <w:pPr>
        <w:widowControl w:val="0"/>
        <w:autoSpaceDE w:val="0"/>
        <w:autoSpaceDN w:val="0"/>
        <w:adjustRightInd w:val="0"/>
        <w:ind w:left="640" w:hanging="640"/>
        <w:rPr>
          <w:noProof/>
        </w:rPr>
      </w:pPr>
      <w:r w:rsidRPr="00D660A4">
        <w:rPr>
          <w:noProof/>
        </w:rPr>
        <w:t>35.</w:t>
      </w:r>
      <w:r w:rsidRPr="00D660A4">
        <w:rPr>
          <w:noProof/>
        </w:rPr>
        <w:tab/>
        <w:t xml:space="preserve">Donner, M. &amp; Keppler, D. Up-regulation of basolateral multidrug resistance protein 3 (Mrp3) in cholestatic rat liver. </w:t>
      </w:r>
      <w:r w:rsidRPr="00D660A4">
        <w:rPr>
          <w:i/>
          <w:iCs/>
          <w:noProof/>
        </w:rPr>
        <w:t>Hepatology</w:t>
      </w:r>
      <w:r w:rsidRPr="00D660A4">
        <w:rPr>
          <w:noProof/>
        </w:rPr>
        <w:t xml:space="preserve"> </w:t>
      </w:r>
      <w:r w:rsidRPr="00D660A4">
        <w:rPr>
          <w:b/>
          <w:bCs/>
          <w:noProof/>
        </w:rPr>
        <w:t>34,</w:t>
      </w:r>
      <w:r w:rsidRPr="00D660A4">
        <w:rPr>
          <w:noProof/>
        </w:rPr>
        <w:t xml:space="preserve"> 351–359 (2001).</w:t>
      </w:r>
    </w:p>
    <w:p w14:paraId="6C6B36D1" w14:textId="77777777" w:rsidR="00D660A4" w:rsidRPr="00D660A4" w:rsidRDefault="00D660A4" w:rsidP="00D660A4">
      <w:pPr>
        <w:widowControl w:val="0"/>
        <w:autoSpaceDE w:val="0"/>
        <w:autoSpaceDN w:val="0"/>
        <w:adjustRightInd w:val="0"/>
        <w:ind w:left="640" w:hanging="640"/>
        <w:rPr>
          <w:noProof/>
        </w:rPr>
      </w:pPr>
      <w:r w:rsidRPr="00D660A4">
        <w:rPr>
          <w:noProof/>
        </w:rPr>
        <w:t>36.</w:t>
      </w:r>
      <w:r w:rsidRPr="00D660A4">
        <w:rPr>
          <w:noProof/>
        </w:rPr>
        <w:tab/>
        <w:t xml:space="preserve">König, J., Rost, D., Cui, Y. &amp; Keppler, D. Characterization of the human multidrug resistance protein isoform MRP3 localized to the basolateral hepatocyte membrane. </w:t>
      </w:r>
      <w:r w:rsidRPr="00D660A4">
        <w:rPr>
          <w:i/>
          <w:iCs/>
          <w:noProof/>
        </w:rPr>
        <w:t>Hepatology</w:t>
      </w:r>
      <w:r w:rsidRPr="00D660A4">
        <w:rPr>
          <w:noProof/>
        </w:rPr>
        <w:t xml:space="preserve"> </w:t>
      </w:r>
      <w:r w:rsidRPr="00D660A4">
        <w:rPr>
          <w:b/>
          <w:bCs/>
          <w:noProof/>
        </w:rPr>
        <w:t>29,</w:t>
      </w:r>
      <w:r w:rsidRPr="00D660A4">
        <w:rPr>
          <w:noProof/>
        </w:rPr>
        <w:t xml:space="preserve"> 1156–1163 (1999).</w:t>
      </w:r>
    </w:p>
    <w:p w14:paraId="6822E137" w14:textId="77777777" w:rsidR="00D660A4" w:rsidRPr="00D660A4" w:rsidRDefault="00D660A4" w:rsidP="00D660A4">
      <w:pPr>
        <w:widowControl w:val="0"/>
        <w:autoSpaceDE w:val="0"/>
        <w:autoSpaceDN w:val="0"/>
        <w:adjustRightInd w:val="0"/>
        <w:ind w:left="640" w:hanging="640"/>
        <w:rPr>
          <w:noProof/>
        </w:rPr>
      </w:pPr>
      <w:r w:rsidRPr="00D660A4">
        <w:rPr>
          <w:noProof/>
        </w:rPr>
        <w:t>37.</w:t>
      </w:r>
      <w:r w:rsidRPr="00D660A4">
        <w:rPr>
          <w:noProof/>
        </w:rPr>
        <w:tab/>
        <w:t xml:space="preserve">Huls, M. </w:t>
      </w:r>
      <w:r w:rsidRPr="00D660A4">
        <w:rPr>
          <w:i/>
          <w:iCs/>
          <w:noProof/>
        </w:rPr>
        <w:t>et al.</w:t>
      </w:r>
      <w:r w:rsidRPr="00D660A4">
        <w:rPr>
          <w:noProof/>
        </w:rPr>
        <w:t xml:space="preserve"> The breast cancer resistance protein transporter ABCG2 is expressed in the human kidney proximal tubule apical membrane. </w:t>
      </w:r>
      <w:r w:rsidRPr="00D660A4">
        <w:rPr>
          <w:i/>
          <w:iCs/>
          <w:noProof/>
        </w:rPr>
        <w:t>Kidney Int.</w:t>
      </w:r>
      <w:r w:rsidRPr="00D660A4">
        <w:rPr>
          <w:noProof/>
        </w:rPr>
        <w:t xml:space="preserve"> </w:t>
      </w:r>
      <w:r w:rsidRPr="00D660A4">
        <w:rPr>
          <w:b/>
          <w:bCs/>
          <w:noProof/>
        </w:rPr>
        <w:t>73,</w:t>
      </w:r>
      <w:r w:rsidRPr="00D660A4">
        <w:rPr>
          <w:noProof/>
        </w:rPr>
        <w:t xml:space="preserve"> 220–225 (2008).</w:t>
      </w:r>
    </w:p>
    <w:p w14:paraId="1D26ED66" w14:textId="77777777" w:rsidR="00D660A4" w:rsidRPr="00D660A4" w:rsidRDefault="00D660A4" w:rsidP="00D660A4">
      <w:pPr>
        <w:widowControl w:val="0"/>
        <w:autoSpaceDE w:val="0"/>
        <w:autoSpaceDN w:val="0"/>
        <w:adjustRightInd w:val="0"/>
        <w:ind w:left="640" w:hanging="640"/>
        <w:rPr>
          <w:noProof/>
        </w:rPr>
      </w:pPr>
      <w:r w:rsidRPr="00D660A4">
        <w:rPr>
          <w:noProof/>
        </w:rPr>
        <w:t>38.</w:t>
      </w:r>
      <w:r w:rsidRPr="00D660A4">
        <w:rPr>
          <w:noProof/>
        </w:rPr>
        <w:tab/>
        <w:t xml:space="preserve">Brem, R. B. &amp; Kruglyak, L. The landscape of genetic complexity across 5,700 gene expression traits in yeast. </w:t>
      </w:r>
      <w:r w:rsidRPr="00D660A4">
        <w:rPr>
          <w:i/>
          <w:iCs/>
          <w:noProof/>
        </w:rPr>
        <w:t>Proc. Natl. Acad. Sci. U. S. A.</w:t>
      </w:r>
      <w:r w:rsidRPr="00D660A4">
        <w:rPr>
          <w:noProof/>
        </w:rPr>
        <w:t xml:space="preserve"> </w:t>
      </w:r>
      <w:r w:rsidRPr="00D660A4">
        <w:rPr>
          <w:b/>
          <w:bCs/>
          <w:noProof/>
        </w:rPr>
        <w:t>102,</w:t>
      </w:r>
      <w:r w:rsidRPr="00D660A4">
        <w:rPr>
          <w:noProof/>
        </w:rPr>
        <w:t xml:space="preserve"> 1572–7 (2005).</w:t>
      </w:r>
    </w:p>
    <w:p w14:paraId="796E238A" w14:textId="77777777" w:rsidR="00D660A4" w:rsidRPr="00D660A4" w:rsidRDefault="00D660A4" w:rsidP="00D660A4">
      <w:pPr>
        <w:widowControl w:val="0"/>
        <w:autoSpaceDE w:val="0"/>
        <w:autoSpaceDN w:val="0"/>
        <w:adjustRightInd w:val="0"/>
        <w:ind w:left="640" w:hanging="640"/>
        <w:rPr>
          <w:noProof/>
        </w:rPr>
      </w:pPr>
      <w:r w:rsidRPr="00D660A4">
        <w:rPr>
          <w:noProof/>
        </w:rPr>
        <w:t>39.</w:t>
      </w:r>
      <w:r w:rsidRPr="00D660A4">
        <w:rPr>
          <w:noProof/>
        </w:rPr>
        <w:tab/>
        <w:t xml:space="preserve">Perlstein, E. O., Ruderfer, D. M., Roberts, D. C., Schreiber, S. L. &amp; Kruglyak, L. Genetic basis of individual differences in the response to small-molecule drugs in yeast. </w:t>
      </w:r>
      <w:r w:rsidRPr="00D660A4">
        <w:rPr>
          <w:i/>
          <w:iCs/>
          <w:noProof/>
        </w:rPr>
        <w:t>Nat. Genet.</w:t>
      </w:r>
      <w:r w:rsidRPr="00D660A4">
        <w:rPr>
          <w:noProof/>
        </w:rPr>
        <w:t xml:space="preserve"> </w:t>
      </w:r>
      <w:r w:rsidRPr="00D660A4">
        <w:rPr>
          <w:b/>
          <w:bCs/>
          <w:noProof/>
        </w:rPr>
        <w:t>39,</w:t>
      </w:r>
      <w:r w:rsidRPr="00D660A4">
        <w:rPr>
          <w:noProof/>
        </w:rPr>
        <w:t xml:space="preserve"> 496–502 (2007).</w:t>
      </w:r>
    </w:p>
    <w:p w14:paraId="11565BE6" w14:textId="77777777" w:rsidR="00D660A4" w:rsidRPr="00D660A4" w:rsidRDefault="00D660A4" w:rsidP="00D660A4">
      <w:pPr>
        <w:widowControl w:val="0"/>
        <w:autoSpaceDE w:val="0"/>
        <w:autoSpaceDN w:val="0"/>
        <w:adjustRightInd w:val="0"/>
        <w:ind w:left="640" w:hanging="640"/>
        <w:rPr>
          <w:noProof/>
        </w:rPr>
      </w:pPr>
      <w:r w:rsidRPr="00D660A4">
        <w:rPr>
          <w:noProof/>
        </w:rPr>
        <w:t>40.</w:t>
      </w:r>
      <w:r w:rsidRPr="00D660A4">
        <w:rPr>
          <w:noProof/>
        </w:rPr>
        <w:tab/>
        <w:t xml:space="preserve">Lee, A. Y. </w:t>
      </w:r>
      <w:r w:rsidRPr="00D660A4">
        <w:rPr>
          <w:i/>
          <w:iCs/>
          <w:noProof/>
        </w:rPr>
        <w:t>et al.</w:t>
      </w:r>
      <w:r w:rsidRPr="00D660A4">
        <w:rPr>
          <w:noProof/>
        </w:rPr>
        <w:t xml:space="preserve"> Mapping the cellular response to small molecules using chemogenomic fitness signatures. </w:t>
      </w:r>
      <w:r w:rsidRPr="00D660A4">
        <w:rPr>
          <w:i/>
          <w:iCs/>
          <w:noProof/>
        </w:rPr>
        <w:t>Science</w:t>
      </w:r>
      <w:r w:rsidRPr="00D660A4">
        <w:rPr>
          <w:noProof/>
        </w:rPr>
        <w:t xml:space="preserve"> </w:t>
      </w:r>
      <w:r w:rsidRPr="00D660A4">
        <w:rPr>
          <w:b/>
          <w:bCs/>
          <w:noProof/>
        </w:rPr>
        <w:t>344,</w:t>
      </w:r>
      <w:r w:rsidRPr="00D660A4">
        <w:rPr>
          <w:noProof/>
        </w:rPr>
        <w:t xml:space="preserve"> 208–11 (2014).</w:t>
      </w:r>
    </w:p>
    <w:p w14:paraId="39103649" w14:textId="77777777" w:rsidR="00D660A4" w:rsidRPr="00D660A4" w:rsidRDefault="00D660A4" w:rsidP="00D660A4">
      <w:pPr>
        <w:widowControl w:val="0"/>
        <w:autoSpaceDE w:val="0"/>
        <w:autoSpaceDN w:val="0"/>
        <w:adjustRightInd w:val="0"/>
        <w:ind w:left="640" w:hanging="640"/>
        <w:rPr>
          <w:noProof/>
        </w:rPr>
      </w:pPr>
      <w:r w:rsidRPr="00D660A4">
        <w:rPr>
          <w:noProof/>
        </w:rPr>
        <w:t>41.</w:t>
      </w:r>
      <w:r w:rsidRPr="00D660A4">
        <w:rPr>
          <w:noProof/>
        </w:rPr>
        <w:tab/>
        <w:t xml:space="preserve">Yan, Z. </w:t>
      </w:r>
      <w:r w:rsidRPr="00D660A4">
        <w:rPr>
          <w:i/>
          <w:iCs/>
          <w:noProof/>
        </w:rPr>
        <w:t>et al.</w:t>
      </w:r>
      <w:r w:rsidRPr="00D660A4">
        <w:rPr>
          <w:noProof/>
        </w:rPr>
        <w:t xml:space="preserve"> Yeast Barcoders: a chemogenomic application of a universal donor-strain collection carrying bar-code identifiers. </w:t>
      </w:r>
      <w:r w:rsidRPr="00D660A4">
        <w:rPr>
          <w:i/>
          <w:iCs/>
          <w:noProof/>
        </w:rPr>
        <w:t>Nat. Methods</w:t>
      </w:r>
      <w:r w:rsidRPr="00D660A4">
        <w:rPr>
          <w:noProof/>
        </w:rPr>
        <w:t xml:space="preserve"> </w:t>
      </w:r>
      <w:r w:rsidRPr="00D660A4">
        <w:rPr>
          <w:b/>
          <w:bCs/>
          <w:noProof/>
        </w:rPr>
        <w:t>5,</w:t>
      </w:r>
      <w:r w:rsidRPr="00D660A4">
        <w:rPr>
          <w:noProof/>
        </w:rPr>
        <w:t xml:space="preserve"> 719–725 (2008).</w:t>
      </w:r>
    </w:p>
    <w:p w14:paraId="3DFF5D0B" w14:textId="77777777" w:rsidR="00D660A4" w:rsidRPr="00D660A4" w:rsidRDefault="00D660A4" w:rsidP="00D660A4">
      <w:pPr>
        <w:widowControl w:val="0"/>
        <w:autoSpaceDE w:val="0"/>
        <w:autoSpaceDN w:val="0"/>
        <w:adjustRightInd w:val="0"/>
        <w:ind w:left="640" w:hanging="640"/>
        <w:rPr>
          <w:noProof/>
        </w:rPr>
      </w:pPr>
      <w:r w:rsidRPr="00D660A4">
        <w:rPr>
          <w:noProof/>
        </w:rPr>
        <w:t>42.</w:t>
      </w:r>
      <w:r w:rsidRPr="00D660A4">
        <w:rPr>
          <w:noProof/>
        </w:rPr>
        <w:tab/>
        <w:t xml:space="preserve">Smith, A. M. </w:t>
      </w:r>
      <w:r w:rsidRPr="00D660A4">
        <w:rPr>
          <w:i/>
          <w:iCs/>
          <w:noProof/>
        </w:rPr>
        <w:t>et al.</w:t>
      </w:r>
      <w:r w:rsidRPr="00D660A4">
        <w:rPr>
          <w:noProof/>
        </w:rPr>
        <w:t xml:space="preserve"> Quantitative phenotyping via deep barcode sequencing. </w:t>
      </w:r>
      <w:r w:rsidRPr="00D660A4">
        <w:rPr>
          <w:i/>
          <w:iCs/>
          <w:noProof/>
        </w:rPr>
        <w:t>Genome Res.</w:t>
      </w:r>
      <w:r w:rsidRPr="00D660A4">
        <w:rPr>
          <w:noProof/>
        </w:rPr>
        <w:t xml:space="preserve"> </w:t>
      </w:r>
      <w:r w:rsidRPr="00D660A4">
        <w:rPr>
          <w:b/>
          <w:bCs/>
          <w:noProof/>
        </w:rPr>
        <w:t>19,</w:t>
      </w:r>
      <w:r w:rsidRPr="00D660A4">
        <w:rPr>
          <w:noProof/>
        </w:rPr>
        <w:t xml:space="preserve"> 1836–42 (2009).</w:t>
      </w:r>
    </w:p>
    <w:p w14:paraId="08A156A0" w14:textId="77777777" w:rsidR="00D660A4" w:rsidRPr="00D660A4" w:rsidRDefault="00D660A4" w:rsidP="00D660A4">
      <w:pPr>
        <w:widowControl w:val="0"/>
        <w:autoSpaceDE w:val="0"/>
        <w:autoSpaceDN w:val="0"/>
        <w:adjustRightInd w:val="0"/>
        <w:ind w:left="640" w:hanging="640"/>
        <w:rPr>
          <w:noProof/>
        </w:rPr>
      </w:pPr>
      <w:r w:rsidRPr="00D660A4">
        <w:rPr>
          <w:noProof/>
        </w:rPr>
        <w:t>43.</w:t>
      </w:r>
      <w:r w:rsidRPr="00D660A4">
        <w:rPr>
          <w:noProof/>
        </w:rPr>
        <w:tab/>
        <w:t xml:space="preserve">Yachie, N. </w:t>
      </w:r>
      <w:r w:rsidRPr="00D660A4">
        <w:rPr>
          <w:i/>
          <w:iCs/>
          <w:noProof/>
        </w:rPr>
        <w:t>et al.</w:t>
      </w:r>
      <w:r w:rsidRPr="00D660A4">
        <w:rPr>
          <w:noProof/>
        </w:rPr>
        <w:t xml:space="preserve"> Pooled-matrix protein interaction screens using Barcode Fusion Genetics. </w:t>
      </w:r>
      <w:r w:rsidRPr="00D660A4">
        <w:rPr>
          <w:i/>
          <w:iCs/>
          <w:noProof/>
        </w:rPr>
        <w:t>Mol. Syst. Biol.</w:t>
      </w:r>
      <w:r w:rsidRPr="00D660A4">
        <w:rPr>
          <w:noProof/>
        </w:rPr>
        <w:t xml:space="preserve"> </w:t>
      </w:r>
      <w:r w:rsidRPr="00D660A4">
        <w:rPr>
          <w:b/>
          <w:bCs/>
          <w:noProof/>
        </w:rPr>
        <w:t>12,</w:t>
      </w:r>
      <w:r w:rsidRPr="00D660A4">
        <w:rPr>
          <w:noProof/>
        </w:rPr>
        <w:t xml:space="preserve"> 863 (2016).</w:t>
      </w:r>
    </w:p>
    <w:p w14:paraId="3084F39F" w14:textId="77777777" w:rsidR="00D660A4" w:rsidRPr="00D660A4" w:rsidRDefault="00D660A4" w:rsidP="00D660A4">
      <w:pPr>
        <w:widowControl w:val="0"/>
        <w:autoSpaceDE w:val="0"/>
        <w:autoSpaceDN w:val="0"/>
        <w:adjustRightInd w:val="0"/>
        <w:ind w:left="640" w:hanging="640"/>
        <w:rPr>
          <w:noProof/>
        </w:rPr>
      </w:pPr>
      <w:r w:rsidRPr="00D660A4">
        <w:rPr>
          <w:noProof/>
        </w:rPr>
        <w:t>44.</w:t>
      </w:r>
      <w:r w:rsidRPr="00D660A4">
        <w:rPr>
          <w:noProof/>
        </w:rPr>
        <w:tab/>
        <w:t xml:space="preserve">Smith, A. M. </w:t>
      </w:r>
      <w:r w:rsidRPr="00D660A4">
        <w:rPr>
          <w:i/>
          <w:iCs/>
          <w:noProof/>
        </w:rPr>
        <w:t>et al.</w:t>
      </w:r>
      <w:r w:rsidRPr="00D660A4">
        <w:rPr>
          <w:noProof/>
        </w:rPr>
        <w:t xml:space="preserve"> Highly-multiplexed barcode sequencing: an efficient method for parallel analysis of pooled samples. </w:t>
      </w:r>
      <w:r w:rsidRPr="00D660A4">
        <w:rPr>
          <w:i/>
          <w:iCs/>
          <w:noProof/>
        </w:rPr>
        <w:t>Nucleic Acids Res.</w:t>
      </w:r>
      <w:r w:rsidRPr="00D660A4">
        <w:rPr>
          <w:noProof/>
        </w:rPr>
        <w:t xml:space="preserve"> </w:t>
      </w:r>
      <w:r w:rsidRPr="00D660A4">
        <w:rPr>
          <w:b/>
          <w:bCs/>
          <w:noProof/>
        </w:rPr>
        <w:t>38,</w:t>
      </w:r>
      <w:r w:rsidRPr="00D660A4">
        <w:rPr>
          <w:noProof/>
        </w:rPr>
        <w:t xml:space="preserve"> e142 (2010).</w:t>
      </w:r>
    </w:p>
    <w:p w14:paraId="7782D6C7" w14:textId="77777777" w:rsidR="00D660A4" w:rsidRPr="00D660A4" w:rsidRDefault="00D660A4" w:rsidP="00D660A4">
      <w:pPr>
        <w:widowControl w:val="0"/>
        <w:autoSpaceDE w:val="0"/>
        <w:autoSpaceDN w:val="0"/>
        <w:adjustRightInd w:val="0"/>
        <w:ind w:left="640" w:hanging="640"/>
        <w:rPr>
          <w:noProof/>
        </w:rPr>
      </w:pPr>
      <w:r w:rsidRPr="00D660A4">
        <w:rPr>
          <w:noProof/>
        </w:rPr>
        <w:t>45.</w:t>
      </w:r>
      <w:r w:rsidRPr="00D660A4">
        <w:rPr>
          <w:noProof/>
        </w:rPr>
        <w:tab/>
        <w:t xml:space="preserve">KOLACZKOWSKI, M., KOLACZKOWSKA, A., LUCZYNSKI, J., WITEK, S. &amp; GOFFEAU, A. </w:t>
      </w:r>
      <w:r w:rsidRPr="00D660A4">
        <w:rPr>
          <w:i/>
          <w:iCs/>
          <w:noProof/>
        </w:rPr>
        <w:t>In Vivo</w:t>
      </w:r>
      <w:r w:rsidRPr="00D660A4">
        <w:rPr>
          <w:noProof/>
        </w:rPr>
        <w:t xml:space="preserve"> Characterization of the Drug Resistance Profile of the Major ABC Transporters and Other Components of the Yeast Pleiotropic Drug Resistance Network. </w:t>
      </w:r>
      <w:r w:rsidRPr="00D660A4">
        <w:rPr>
          <w:i/>
          <w:iCs/>
          <w:noProof/>
        </w:rPr>
        <w:t>Microb. Drug Resist.</w:t>
      </w:r>
      <w:r w:rsidRPr="00D660A4">
        <w:rPr>
          <w:noProof/>
        </w:rPr>
        <w:t xml:space="preserve"> </w:t>
      </w:r>
      <w:r w:rsidRPr="00D660A4">
        <w:rPr>
          <w:b/>
          <w:bCs/>
          <w:noProof/>
        </w:rPr>
        <w:t>4,</w:t>
      </w:r>
      <w:r w:rsidRPr="00D660A4">
        <w:rPr>
          <w:noProof/>
        </w:rPr>
        <w:t xml:space="preserve"> 143–158 (1998).</w:t>
      </w:r>
    </w:p>
    <w:p w14:paraId="71767D16" w14:textId="77777777" w:rsidR="00D660A4" w:rsidRPr="00D660A4" w:rsidRDefault="00D660A4" w:rsidP="00D660A4">
      <w:pPr>
        <w:widowControl w:val="0"/>
        <w:autoSpaceDE w:val="0"/>
        <w:autoSpaceDN w:val="0"/>
        <w:adjustRightInd w:val="0"/>
        <w:ind w:left="640" w:hanging="640"/>
        <w:rPr>
          <w:noProof/>
        </w:rPr>
      </w:pPr>
      <w:r w:rsidRPr="00D660A4">
        <w:rPr>
          <w:noProof/>
        </w:rPr>
        <w:t>46.</w:t>
      </w:r>
      <w:r w:rsidRPr="00D660A4">
        <w:rPr>
          <w:noProof/>
        </w:rPr>
        <w:tab/>
        <w:t xml:space="preserve">Katzmann, D. J., Burnett, P. E., Golin, J., Mahé, Y. &amp; Moye-Rowley, W. S. Transcriptional control of the yeast PDR5 gene by the PDR3 gene product. </w:t>
      </w:r>
      <w:r w:rsidRPr="00D660A4">
        <w:rPr>
          <w:i/>
          <w:iCs/>
          <w:noProof/>
        </w:rPr>
        <w:t>Mol. Cell. Biol.</w:t>
      </w:r>
      <w:r w:rsidRPr="00D660A4">
        <w:rPr>
          <w:noProof/>
        </w:rPr>
        <w:t xml:space="preserve"> </w:t>
      </w:r>
      <w:r w:rsidRPr="00D660A4">
        <w:rPr>
          <w:b/>
          <w:bCs/>
          <w:noProof/>
        </w:rPr>
        <w:t>14,</w:t>
      </w:r>
      <w:r w:rsidRPr="00D660A4">
        <w:rPr>
          <w:noProof/>
        </w:rPr>
        <w:t xml:space="preserve"> 4653–61 (1994).</w:t>
      </w:r>
    </w:p>
    <w:p w14:paraId="69A9AB4D" w14:textId="77777777" w:rsidR="00D660A4" w:rsidRPr="00D660A4" w:rsidRDefault="00D660A4" w:rsidP="00D660A4">
      <w:pPr>
        <w:widowControl w:val="0"/>
        <w:autoSpaceDE w:val="0"/>
        <w:autoSpaceDN w:val="0"/>
        <w:adjustRightInd w:val="0"/>
        <w:ind w:left="640" w:hanging="640"/>
        <w:rPr>
          <w:noProof/>
        </w:rPr>
      </w:pPr>
      <w:r w:rsidRPr="00D660A4">
        <w:rPr>
          <w:noProof/>
        </w:rPr>
        <w:t>47.</w:t>
      </w:r>
      <w:r w:rsidRPr="00D660A4">
        <w:rPr>
          <w:noProof/>
        </w:rPr>
        <w:tab/>
        <w:t xml:space="preserve">Ernst, R. </w:t>
      </w:r>
      <w:r w:rsidRPr="00D660A4">
        <w:rPr>
          <w:i/>
          <w:iCs/>
          <w:noProof/>
        </w:rPr>
        <w:t>et al.</w:t>
      </w:r>
      <w:r w:rsidRPr="00D660A4">
        <w:rPr>
          <w:noProof/>
        </w:rPr>
        <w:t xml:space="preserve"> A mutation of the H-loop selectively affects rhodamine transport by the yeast multidrug ABC transporter Pdr5. </w:t>
      </w:r>
      <w:r w:rsidRPr="00D660A4">
        <w:rPr>
          <w:i/>
          <w:iCs/>
          <w:noProof/>
        </w:rPr>
        <w:t>Proc. Natl. Acad. Sci.</w:t>
      </w:r>
      <w:r w:rsidRPr="00D660A4">
        <w:rPr>
          <w:noProof/>
        </w:rPr>
        <w:t xml:space="preserve"> </w:t>
      </w:r>
      <w:r w:rsidRPr="00D660A4">
        <w:rPr>
          <w:b/>
          <w:bCs/>
          <w:noProof/>
        </w:rPr>
        <w:t>105,</w:t>
      </w:r>
      <w:r w:rsidRPr="00D660A4">
        <w:rPr>
          <w:noProof/>
        </w:rPr>
        <w:t xml:space="preserve"> 5069–5074 (2008).</w:t>
      </w:r>
    </w:p>
    <w:p w14:paraId="2D1DA1FC" w14:textId="77777777" w:rsidR="00D660A4" w:rsidRPr="00D660A4" w:rsidRDefault="00D660A4" w:rsidP="00D660A4">
      <w:pPr>
        <w:widowControl w:val="0"/>
        <w:autoSpaceDE w:val="0"/>
        <w:autoSpaceDN w:val="0"/>
        <w:adjustRightInd w:val="0"/>
        <w:ind w:left="640" w:hanging="640"/>
        <w:rPr>
          <w:noProof/>
        </w:rPr>
      </w:pPr>
      <w:r w:rsidRPr="00D660A4">
        <w:rPr>
          <w:noProof/>
        </w:rPr>
        <w:t>48.</w:t>
      </w:r>
      <w:r w:rsidRPr="00D660A4">
        <w:rPr>
          <w:noProof/>
        </w:rPr>
        <w:tab/>
        <w:t xml:space="preserve">Khakhina, S. </w:t>
      </w:r>
      <w:r w:rsidRPr="00D660A4">
        <w:rPr>
          <w:i/>
          <w:iCs/>
          <w:noProof/>
        </w:rPr>
        <w:t>et al.</w:t>
      </w:r>
      <w:r w:rsidRPr="00D660A4">
        <w:rPr>
          <w:noProof/>
        </w:rPr>
        <w:t xml:space="preserve"> Control of Plasma Membrane Permeability by ABC Transporters. </w:t>
      </w:r>
      <w:r w:rsidRPr="00D660A4">
        <w:rPr>
          <w:i/>
          <w:iCs/>
          <w:noProof/>
        </w:rPr>
        <w:t>Eukaryot. Cell</w:t>
      </w:r>
      <w:r w:rsidRPr="00D660A4">
        <w:rPr>
          <w:noProof/>
        </w:rPr>
        <w:t xml:space="preserve"> </w:t>
      </w:r>
      <w:r w:rsidRPr="00D660A4">
        <w:rPr>
          <w:b/>
          <w:bCs/>
          <w:noProof/>
        </w:rPr>
        <w:t>14,</w:t>
      </w:r>
      <w:r w:rsidRPr="00D660A4">
        <w:rPr>
          <w:noProof/>
        </w:rPr>
        <w:t xml:space="preserve"> 442–453 (2015).</w:t>
      </w:r>
    </w:p>
    <w:p w14:paraId="64DC016F" w14:textId="77777777" w:rsidR="00D660A4" w:rsidRPr="00D660A4" w:rsidRDefault="00D660A4" w:rsidP="00D660A4">
      <w:pPr>
        <w:widowControl w:val="0"/>
        <w:autoSpaceDE w:val="0"/>
        <w:autoSpaceDN w:val="0"/>
        <w:adjustRightInd w:val="0"/>
        <w:ind w:left="640" w:hanging="640"/>
        <w:rPr>
          <w:noProof/>
        </w:rPr>
      </w:pPr>
      <w:r w:rsidRPr="00D660A4">
        <w:rPr>
          <w:noProof/>
        </w:rPr>
        <w:t>49.</w:t>
      </w:r>
      <w:r w:rsidRPr="00D660A4">
        <w:rPr>
          <w:noProof/>
        </w:rPr>
        <w:tab/>
        <w:t xml:space="preserve">Tarassov, K. </w:t>
      </w:r>
      <w:r w:rsidRPr="00D660A4">
        <w:rPr>
          <w:i/>
          <w:iCs/>
          <w:noProof/>
        </w:rPr>
        <w:t>et al.</w:t>
      </w:r>
      <w:r w:rsidRPr="00D660A4">
        <w:rPr>
          <w:noProof/>
        </w:rPr>
        <w:t xml:space="preserve"> An in vivo map of the yeast protein interactome. </w:t>
      </w:r>
      <w:r w:rsidRPr="00D660A4">
        <w:rPr>
          <w:i/>
          <w:iCs/>
          <w:noProof/>
        </w:rPr>
        <w:t>Science</w:t>
      </w:r>
      <w:r w:rsidRPr="00D660A4">
        <w:rPr>
          <w:noProof/>
        </w:rPr>
        <w:t xml:space="preserve"> </w:t>
      </w:r>
      <w:r w:rsidRPr="00D660A4">
        <w:rPr>
          <w:b/>
          <w:bCs/>
          <w:noProof/>
        </w:rPr>
        <w:t>320,</w:t>
      </w:r>
      <w:r w:rsidRPr="00D660A4">
        <w:rPr>
          <w:noProof/>
        </w:rPr>
        <w:t xml:space="preserve"> 1465–70 (2008).</w:t>
      </w:r>
    </w:p>
    <w:p w14:paraId="672FE4B3" w14:textId="77777777" w:rsidR="00D660A4" w:rsidRPr="00D660A4" w:rsidRDefault="00D660A4" w:rsidP="00D660A4">
      <w:pPr>
        <w:widowControl w:val="0"/>
        <w:autoSpaceDE w:val="0"/>
        <w:autoSpaceDN w:val="0"/>
        <w:adjustRightInd w:val="0"/>
        <w:ind w:left="640" w:hanging="640"/>
        <w:rPr>
          <w:noProof/>
        </w:rPr>
      </w:pPr>
      <w:r w:rsidRPr="00D660A4">
        <w:rPr>
          <w:noProof/>
        </w:rPr>
        <w:t>50.</w:t>
      </w:r>
      <w:r w:rsidRPr="00D660A4">
        <w:rPr>
          <w:noProof/>
        </w:rPr>
        <w:tab/>
        <w:t xml:space="preserve">Schlecht, U. </w:t>
      </w:r>
      <w:r w:rsidRPr="00D660A4">
        <w:rPr>
          <w:i/>
          <w:iCs/>
          <w:noProof/>
        </w:rPr>
        <w:t>et al.</w:t>
      </w:r>
      <w:r w:rsidRPr="00D660A4">
        <w:rPr>
          <w:noProof/>
        </w:rPr>
        <w:t xml:space="preserve"> Multiplex assay for condition-dependent changes in protein-protein interactions. </w:t>
      </w:r>
      <w:r w:rsidRPr="00D660A4">
        <w:rPr>
          <w:i/>
          <w:iCs/>
          <w:noProof/>
        </w:rPr>
        <w:t>Proc. Natl. Acad. Sci. U. S. A.</w:t>
      </w:r>
      <w:r w:rsidRPr="00D660A4">
        <w:rPr>
          <w:noProof/>
        </w:rPr>
        <w:t xml:space="preserve"> </w:t>
      </w:r>
      <w:r w:rsidRPr="00D660A4">
        <w:rPr>
          <w:b/>
          <w:bCs/>
          <w:noProof/>
        </w:rPr>
        <w:t>109,</w:t>
      </w:r>
      <w:r w:rsidRPr="00D660A4">
        <w:rPr>
          <w:noProof/>
        </w:rPr>
        <w:t xml:space="preserve"> 9213–8 (2012).</w:t>
      </w:r>
    </w:p>
    <w:p w14:paraId="33659E04" w14:textId="77777777" w:rsidR="00D660A4" w:rsidRPr="00D660A4" w:rsidRDefault="00D660A4" w:rsidP="00D660A4">
      <w:pPr>
        <w:widowControl w:val="0"/>
        <w:autoSpaceDE w:val="0"/>
        <w:autoSpaceDN w:val="0"/>
        <w:adjustRightInd w:val="0"/>
        <w:ind w:left="640" w:hanging="640"/>
        <w:rPr>
          <w:noProof/>
        </w:rPr>
      </w:pPr>
      <w:r w:rsidRPr="00D660A4">
        <w:rPr>
          <w:noProof/>
        </w:rPr>
        <w:t>51.</w:t>
      </w:r>
      <w:r w:rsidRPr="00D660A4">
        <w:rPr>
          <w:noProof/>
        </w:rPr>
        <w:tab/>
        <w:t xml:space="preserve">Ferreira-Pereira, A. </w:t>
      </w:r>
      <w:r w:rsidRPr="00D660A4">
        <w:rPr>
          <w:i/>
          <w:iCs/>
          <w:noProof/>
        </w:rPr>
        <w:t>et al.</w:t>
      </w:r>
      <w:r w:rsidRPr="00D660A4">
        <w:rPr>
          <w:noProof/>
        </w:rPr>
        <w:t xml:space="preserve"> Three-dimensional reconstruction of the Saccharomyces cerevisiae multidrug resistance protein Pdr5p. </w:t>
      </w:r>
      <w:r w:rsidRPr="00D660A4">
        <w:rPr>
          <w:i/>
          <w:iCs/>
          <w:noProof/>
        </w:rPr>
        <w:t>J. Biol. Chem.</w:t>
      </w:r>
      <w:r w:rsidRPr="00D660A4">
        <w:rPr>
          <w:noProof/>
        </w:rPr>
        <w:t xml:space="preserve"> </w:t>
      </w:r>
      <w:r w:rsidRPr="00D660A4">
        <w:rPr>
          <w:b/>
          <w:bCs/>
          <w:noProof/>
        </w:rPr>
        <w:t>278,</w:t>
      </w:r>
      <w:r w:rsidRPr="00D660A4">
        <w:rPr>
          <w:noProof/>
        </w:rPr>
        <w:t xml:space="preserve"> 11995–9 (2003).</w:t>
      </w:r>
    </w:p>
    <w:p w14:paraId="5C6BC403" w14:textId="77777777" w:rsidR="00D660A4" w:rsidRPr="00D660A4" w:rsidRDefault="00D660A4" w:rsidP="00D660A4">
      <w:pPr>
        <w:widowControl w:val="0"/>
        <w:autoSpaceDE w:val="0"/>
        <w:autoSpaceDN w:val="0"/>
        <w:adjustRightInd w:val="0"/>
        <w:ind w:left="640" w:hanging="640"/>
        <w:rPr>
          <w:noProof/>
        </w:rPr>
      </w:pPr>
      <w:r w:rsidRPr="00D660A4">
        <w:rPr>
          <w:noProof/>
        </w:rPr>
        <w:t>52.</w:t>
      </w:r>
      <w:r w:rsidRPr="00D660A4">
        <w:rPr>
          <w:noProof/>
        </w:rPr>
        <w:tab/>
        <w:t xml:space="preserve">Newman, J. R. S. </w:t>
      </w:r>
      <w:r w:rsidRPr="00D660A4">
        <w:rPr>
          <w:i/>
          <w:iCs/>
          <w:noProof/>
        </w:rPr>
        <w:t>et al.</w:t>
      </w:r>
      <w:r w:rsidRPr="00D660A4">
        <w:rPr>
          <w:noProof/>
        </w:rPr>
        <w:t xml:space="preserve"> Single-cell proteomic analysis of S. cerevisiae reveals the architecture of biological noise. </w:t>
      </w:r>
      <w:r w:rsidRPr="00D660A4">
        <w:rPr>
          <w:i/>
          <w:iCs/>
          <w:noProof/>
        </w:rPr>
        <w:t>Nature</w:t>
      </w:r>
      <w:r w:rsidRPr="00D660A4">
        <w:rPr>
          <w:noProof/>
        </w:rPr>
        <w:t xml:space="preserve"> </w:t>
      </w:r>
      <w:r w:rsidRPr="00D660A4">
        <w:rPr>
          <w:b/>
          <w:bCs/>
          <w:noProof/>
        </w:rPr>
        <w:t>441,</w:t>
      </w:r>
      <w:r w:rsidRPr="00D660A4">
        <w:rPr>
          <w:noProof/>
        </w:rPr>
        <w:t xml:space="preserve"> 840–846 (2006).</w:t>
      </w:r>
    </w:p>
    <w:p w14:paraId="2D4B88A6" w14:textId="77777777" w:rsidR="00D660A4" w:rsidRPr="00D660A4" w:rsidRDefault="00D660A4" w:rsidP="00D660A4">
      <w:pPr>
        <w:widowControl w:val="0"/>
        <w:autoSpaceDE w:val="0"/>
        <w:autoSpaceDN w:val="0"/>
        <w:adjustRightInd w:val="0"/>
        <w:ind w:left="640" w:hanging="640"/>
        <w:rPr>
          <w:noProof/>
        </w:rPr>
      </w:pPr>
      <w:r w:rsidRPr="00D660A4">
        <w:rPr>
          <w:noProof/>
        </w:rPr>
        <w:t>53.</w:t>
      </w:r>
      <w:r w:rsidRPr="00D660A4">
        <w:rPr>
          <w:noProof/>
        </w:rPr>
        <w:tab/>
        <w:t xml:space="preserve">Shaw, W. M. </w:t>
      </w:r>
      <w:r w:rsidRPr="00D660A4">
        <w:rPr>
          <w:i/>
          <w:iCs/>
          <w:noProof/>
        </w:rPr>
        <w:t>et al.</w:t>
      </w:r>
      <w:r w:rsidRPr="00D660A4">
        <w:rPr>
          <w:noProof/>
        </w:rPr>
        <w:t xml:space="preserve"> Engineering a model cell for rational tuning of GPCR signaling. </w:t>
      </w:r>
      <w:r w:rsidRPr="00D660A4">
        <w:rPr>
          <w:i/>
          <w:iCs/>
          <w:noProof/>
        </w:rPr>
        <w:t>bioRxiv</w:t>
      </w:r>
      <w:r w:rsidRPr="00D660A4">
        <w:rPr>
          <w:noProof/>
        </w:rPr>
        <w:t xml:space="preserve"> 390559 (2018). doi:10.1101/390559</w:t>
      </w:r>
    </w:p>
    <w:p w14:paraId="45C60ED0"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54.</w:t>
      </w:r>
      <w:r w:rsidRPr="00D660A4">
        <w:rPr>
          <w:noProof/>
        </w:rPr>
        <w:tab/>
        <w:t xml:space="preserve">C. elegans Deletion Mutant Consortium. Large-Scale Screening for Targeted Knockouts in the Caenorhabditis elegans Genome. </w:t>
      </w:r>
      <w:r w:rsidRPr="00D660A4">
        <w:rPr>
          <w:i/>
          <w:iCs/>
          <w:noProof/>
        </w:rPr>
        <w:t>G3 Genes,Genomes,Genetics</w:t>
      </w:r>
      <w:r w:rsidRPr="00D660A4">
        <w:rPr>
          <w:noProof/>
        </w:rPr>
        <w:t xml:space="preserve"> </w:t>
      </w:r>
      <w:r w:rsidRPr="00D660A4">
        <w:rPr>
          <w:b/>
          <w:bCs/>
          <w:noProof/>
        </w:rPr>
        <w:t>2,</w:t>
      </w:r>
      <w:r w:rsidRPr="00D660A4">
        <w:rPr>
          <w:noProof/>
        </w:rPr>
        <w:t xml:space="preserve"> 1415–1425 (2012).</w:t>
      </w:r>
    </w:p>
    <w:p w14:paraId="5A33187A" w14:textId="77777777" w:rsidR="00D660A4" w:rsidRPr="00D660A4" w:rsidRDefault="00D660A4" w:rsidP="00D660A4">
      <w:pPr>
        <w:widowControl w:val="0"/>
        <w:autoSpaceDE w:val="0"/>
        <w:autoSpaceDN w:val="0"/>
        <w:adjustRightInd w:val="0"/>
        <w:ind w:left="640" w:hanging="640"/>
        <w:rPr>
          <w:noProof/>
        </w:rPr>
      </w:pPr>
      <w:r w:rsidRPr="00D660A4">
        <w:rPr>
          <w:noProof/>
        </w:rPr>
        <w:t>55.</w:t>
      </w:r>
      <w:r w:rsidRPr="00D660A4">
        <w:rPr>
          <w:noProof/>
        </w:rPr>
        <w:tab/>
        <w:t xml:space="preserve">Thompson, O. </w:t>
      </w:r>
      <w:r w:rsidRPr="00D660A4">
        <w:rPr>
          <w:i/>
          <w:iCs/>
          <w:noProof/>
        </w:rPr>
        <w:t>et al.</w:t>
      </w:r>
      <w:r w:rsidRPr="00D660A4">
        <w:rPr>
          <w:noProof/>
        </w:rPr>
        <w:t xml:space="preserve"> The million mutation project: A new approach to genetics in Caenorhabditis elegans. </w:t>
      </w:r>
      <w:r w:rsidRPr="00D660A4">
        <w:rPr>
          <w:i/>
          <w:iCs/>
          <w:noProof/>
        </w:rPr>
        <w:t>Genome Res.</w:t>
      </w:r>
      <w:r w:rsidRPr="00D660A4">
        <w:rPr>
          <w:noProof/>
        </w:rPr>
        <w:t xml:space="preserve"> </w:t>
      </w:r>
      <w:r w:rsidRPr="00D660A4">
        <w:rPr>
          <w:b/>
          <w:bCs/>
          <w:noProof/>
        </w:rPr>
        <w:t>23,</w:t>
      </w:r>
      <w:r w:rsidRPr="00D660A4">
        <w:rPr>
          <w:noProof/>
        </w:rPr>
        <w:t xml:space="preserve"> 1749–1762 (2013).</w:t>
      </w:r>
    </w:p>
    <w:p w14:paraId="753EF521" w14:textId="77777777" w:rsidR="00D660A4" w:rsidRPr="00D660A4" w:rsidRDefault="00D660A4" w:rsidP="00D660A4">
      <w:pPr>
        <w:widowControl w:val="0"/>
        <w:autoSpaceDE w:val="0"/>
        <w:autoSpaceDN w:val="0"/>
        <w:adjustRightInd w:val="0"/>
        <w:ind w:left="640" w:hanging="640"/>
        <w:rPr>
          <w:noProof/>
        </w:rPr>
      </w:pPr>
      <w:r w:rsidRPr="00D660A4">
        <w:rPr>
          <w:noProof/>
        </w:rPr>
        <w:t>56.</w:t>
      </w:r>
      <w:r w:rsidRPr="00D660A4">
        <w:rPr>
          <w:noProof/>
        </w:rPr>
        <w:tab/>
        <w:t xml:space="preserve">Brockmann, M. </w:t>
      </w:r>
      <w:r w:rsidRPr="00D660A4">
        <w:rPr>
          <w:i/>
          <w:iCs/>
          <w:noProof/>
        </w:rPr>
        <w:t>et al.</w:t>
      </w:r>
      <w:r w:rsidRPr="00D660A4">
        <w:rPr>
          <w:noProof/>
        </w:rPr>
        <w:t xml:space="preserve"> Genetic wiring maps of single-cell protein states reveal an off-switch for GPCR signalling. </w:t>
      </w:r>
      <w:r w:rsidRPr="00D660A4">
        <w:rPr>
          <w:i/>
          <w:iCs/>
          <w:noProof/>
        </w:rPr>
        <w:t>Nature</w:t>
      </w:r>
      <w:r w:rsidRPr="00D660A4">
        <w:rPr>
          <w:noProof/>
        </w:rPr>
        <w:t xml:space="preserve"> </w:t>
      </w:r>
      <w:r w:rsidRPr="00D660A4">
        <w:rPr>
          <w:b/>
          <w:bCs/>
          <w:noProof/>
        </w:rPr>
        <w:t>546,</w:t>
      </w:r>
      <w:r w:rsidRPr="00D660A4">
        <w:rPr>
          <w:noProof/>
        </w:rPr>
        <w:t xml:space="preserve"> 307–311 (2017).</w:t>
      </w:r>
    </w:p>
    <w:p w14:paraId="0B4EFA03" w14:textId="77777777" w:rsidR="00D660A4" w:rsidRPr="00D660A4" w:rsidRDefault="00D660A4" w:rsidP="00D660A4">
      <w:pPr>
        <w:widowControl w:val="0"/>
        <w:autoSpaceDE w:val="0"/>
        <w:autoSpaceDN w:val="0"/>
        <w:adjustRightInd w:val="0"/>
        <w:ind w:left="640" w:hanging="640"/>
        <w:rPr>
          <w:noProof/>
        </w:rPr>
      </w:pPr>
      <w:r w:rsidRPr="00D660A4">
        <w:rPr>
          <w:noProof/>
        </w:rPr>
        <w:t>57.</w:t>
      </w:r>
      <w:r w:rsidRPr="00D660A4">
        <w:rPr>
          <w:noProof/>
        </w:rPr>
        <w:tab/>
        <w:t xml:space="preserve">Emanuel, G., Moffitt, J. R. &amp; Zhuang, X. High-throughput, image-based screening of genetic variant libraries. </w:t>
      </w:r>
      <w:r w:rsidRPr="00D660A4">
        <w:rPr>
          <w:i/>
          <w:iCs/>
          <w:noProof/>
        </w:rPr>
        <w:t>bioRxiv</w:t>
      </w:r>
      <w:r w:rsidRPr="00D660A4">
        <w:rPr>
          <w:noProof/>
        </w:rPr>
        <w:t xml:space="preserve"> (2017).</w:t>
      </w:r>
    </w:p>
    <w:p w14:paraId="6FDA04DA" w14:textId="77777777" w:rsidR="00D660A4" w:rsidRPr="00D660A4" w:rsidRDefault="00D660A4" w:rsidP="00D660A4">
      <w:pPr>
        <w:widowControl w:val="0"/>
        <w:autoSpaceDE w:val="0"/>
        <w:autoSpaceDN w:val="0"/>
        <w:adjustRightInd w:val="0"/>
        <w:ind w:left="640" w:hanging="640"/>
        <w:rPr>
          <w:noProof/>
        </w:rPr>
      </w:pPr>
      <w:r w:rsidRPr="00D660A4">
        <w:rPr>
          <w:noProof/>
        </w:rPr>
        <w:t>58.</w:t>
      </w:r>
      <w:r w:rsidRPr="00D660A4">
        <w:rPr>
          <w:noProof/>
        </w:rPr>
        <w:tab/>
        <w:t xml:space="preserve">Gibson, D. G. </w:t>
      </w:r>
      <w:r w:rsidRPr="00D660A4">
        <w:rPr>
          <w:i/>
          <w:iCs/>
          <w:noProof/>
        </w:rPr>
        <w:t>et al.</w:t>
      </w:r>
      <w:r w:rsidRPr="00D660A4">
        <w:rPr>
          <w:noProof/>
        </w:rPr>
        <w:t xml:space="preserve"> Enzymatic assembly of DNA molecules up to several hundred kilobases. </w:t>
      </w:r>
      <w:r w:rsidRPr="00D660A4">
        <w:rPr>
          <w:i/>
          <w:iCs/>
          <w:noProof/>
        </w:rPr>
        <w:t>Nat. Methods</w:t>
      </w:r>
      <w:r w:rsidRPr="00D660A4">
        <w:rPr>
          <w:noProof/>
        </w:rPr>
        <w:t xml:space="preserve"> </w:t>
      </w:r>
      <w:r w:rsidRPr="00D660A4">
        <w:rPr>
          <w:b/>
          <w:bCs/>
          <w:noProof/>
        </w:rPr>
        <w:t>6,</w:t>
      </w:r>
      <w:r w:rsidRPr="00D660A4">
        <w:rPr>
          <w:noProof/>
        </w:rPr>
        <w:t xml:space="preserve"> 343–5 (2009).</w:t>
      </w:r>
    </w:p>
    <w:p w14:paraId="19F90F24" w14:textId="77777777" w:rsidR="00D660A4" w:rsidRPr="00D660A4" w:rsidRDefault="00D660A4" w:rsidP="00D660A4">
      <w:pPr>
        <w:widowControl w:val="0"/>
        <w:autoSpaceDE w:val="0"/>
        <w:autoSpaceDN w:val="0"/>
        <w:adjustRightInd w:val="0"/>
        <w:ind w:left="640" w:hanging="640"/>
        <w:rPr>
          <w:noProof/>
        </w:rPr>
      </w:pPr>
      <w:r w:rsidRPr="00D660A4">
        <w:rPr>
          <w:noProof/>
        </w:rPr>
        <w:t>59.</w:t>
      </w:r>
      <w:r w:rsidRPr="00D660A4">
        <w:rPr>
          <w:noProof/>
        </w:rPr>
        <w:tab/>
        <w:t xml:space="preserve">Gietz, R. D. &amp; Schiestl, R. H. High-efficiency yeast transformation using the LiAc/SS carrier DNA/PEG method. </w:t>
      </w:r>
      <w:r w:rsidRPr="00D660A4">
        <w:rPr>
          <w:i/>
          <w:iCs/>
          <w:noProof/>
        </w:rPr>
        <w:t>Nat. Protoc.</w:t>
      </w:r>
      <w:r w:rsidRPr="00D660A4">
        <w:rPr>
          <w:noProof/>
        </w:rPr>
        <w:t xml:space="preserve"> </w:t>
      </w:r>
      <w:r w:rsidRPr="00D660A4">
        <w:rPr>
          <w:b/>
          <w:bCs/>
          <w:noProof/>
        </w:rPr>
        <w:t>2,</w:t>
      </w:r>
      <w:r w:rsidRPr="00D660A4">
        <w:rPr>
          <w:noProof/>
        </w:rPr>
        <w:t xml:space="preserve"> 31–34 (2007).</w:t>
      </w:r>
    </w:p>
    <w:p w14:paraId="02C699F2" w14:textId="77777777" w:rsidR="00D660A4" w:rsidRPr="00D660A4" w:rsidRDefault="00D660A4" w:rsidP="00D660A4">
      <w:pPr>
        <w:widowControl w:val="0"/>
        <w:autoSpaceDE w:val="0"/>
        <w:autoSpaceDN w:val="0"/>
        <w:adjustRightInd w:val="0"/>
        <w:ind w:left="640" w:hanging="640"/>
        <w:rPr>
          <w:noProof/>
        </w:rPr>
      </w:pPr>
      <w:r w:rsidRPr="00D660A4">
        <w:rPr>
          <w:noProof/>
        </w:rPr>
        <w:t>60.</w:t>
      </w:r>
      <w:r w:rsidRPr="00D660A4">
        <w:rPr>
          <w:noProof/>
        </w:rPr>
        <w:tab/>
        <w:t xml:space="preserve">Proctor, M. </w:t>
      </w:r>
      <w:r w:rsidRPr="00D660A4">
        <w:rPr>
          <w:i/>
          <w:iCs/>
          <w:noProof/>
        </w:rPr>
        <w:t>et al.</w:t>
      </w:r>
      <w:r w:rsidRPr="00D660A4">
        <w:rPr>
          <w:noProof/>
        </w:rPr>
        <w:t xml:space="preserve"> in 239–269 (Humana Press, 2011). doi:10.1007/978-1-61779-173-4_15</w:t>
      </w:r>
    </w:p>
    <w:p w14:paraId="180C7F6E" w14:textId="77777777" w:rsidR="00D660A4" w:rsidRPr="00D660A4" w:rsidRDefault="00D660A4" w:rsidP="00D660A4">
      <w:pPr>
        <w:widowControl w:val="0"/>
        <w:autoSpaceDE w:val="0"/>
        <w:autoSpaceDN w:val="0"/>
        <w:adjustRightInd w:val="0"/>
        <w:ind w:left="640" w:hanging="640"/>
        <w:rPr>
          <w:noProof/>
        </w:rPr>
      </w:pPr>
      <w:r w:rsidRPr="00D660A4">
        <w:rPr>
          <w:noProof/>
        </w:rPr>
        <w:t>61.</w:t>
      </w:r>
      <w:r w:rsidRPr="00D660A4">
        <w:rPr>
          <w:noProof/>
        </w:rPr>
        <w:tab/>
        <w:t xml:space="preserve">Mani, R., St Onge, R. P., Hartman, J. L., Giaever, G. &amp; Roth, F. P. Defining genetic interaction. </w:t>
      </w:r>
      <w:r w:rsidRPr="00D660A4">
        <w:rPr>
          <w:i/>
          <w:iCs/>
          <w:noProof/>
        </w:rPr>
        <w:t>Proc. Natl. Acad. Sci. U. S. A.</w:t>
      </w:r>
      <w:r w:rsidRPr="00D660A4">
        <w:rPr>
          <w:noProof/>
        </w:rPr>
        <w:t xml:space="preserve"> </w:t>
      </w:r>
      <w:r w:rsidRPr="00D660A4">
        <w:rPr>
          <w:b/>
          <w:bCs/>
          <w:noProof/>
        </w:rPr>
        <w:t>105,</w:t>
      </w:r>
      <w:r w:rsidRPr="00D660A4">
        <w:rPr>
          <w:noProof/>
        </w:rPr>
        <w:t xml:space="preserve"> 3461–6 (2008).</w:t>
      </w:r>
    </w:p>
    <w:p w14:paraId="32816060" w14:textId="77777777" w:rsidR="00D660A4" w:rsidRPr="00D660A4" w:rsidRDefault="00D660A4" w:rsidP="00D660A4">
      <w:pPr>
        <w:widowControl w:val="0"/>
        <w:autoSpaceDE w:val="0"/>
        <w:autoSpaceDN w:val="0"/>
        <w:adjustRightInd w:val="0"/>
        <w:ind w:left="640" w:hanging="640"/>
        <w:rPr>
          <w:noProof/>
        </w:rPr>
      </w:pPr>
      <w:r w:rsidRPr="00D660A4">
        <w:rPr>
          <w:noProof/>
        </w:rPr>
        <w:t>62.</w:t>
      </w:r>
      <w:r w:rsidRPr="00D660A4">
        <w:rPr>
          <w:noProof/>
        </w:rPr>
        <w:tab/>
        <w:t xml:space="preserve">Snider, J. </w:t>
      </w:r>
      <w:r w:rsidRPr="00D660A4">
        <w:rPr>
          <w:i/>
          <w:iCs/>
          <w:noProof/>
        </w:rPr>
        <w:t>et al.</w:t>
      </w:r>
      <w:r w:rsidRPr="00D660A4">
        <w:rPr>
          <w:noProof/>
        </w:rPr>
        <w:t xml:space="preserve"> Detecting interactions with membrane proteins using a membrane two-hybrid assay in yeast. </w:t>
      </w:r>
      <w:r w:rsidRPr="00D660A4">
        <w:rPr>
          <w:i/>
          <w:iCs/>
          <w:noProof/>
        </w:rPr>
        <w:t>Nat. Protoc.</w:t>
      </w:r>
      <w:r w:rsidRPr="00D660A4">
        <w:rPr>
          <w:noProof/>
        </w:rPr>
        <w:t xml:space="preserve"> </w:t>
      </w:r>
      <w:r w:rsidRPr="00D660A4">
        <w:rPr>
          <w:b/>
          <w:bCs/>
          <w:noProof/>
        </w:rPr>
        <w:t>5,</w:t>
      </w:r>
      <w:r w:rsidRPr="00D660A4">
        <w:rPr>
          <w:noProof/>
        </w:rPr>
        <w:t xml:space="preserve"> 1281–1293 (2010).</w:t>
      </w:r>
    </w:p>
    <w:p w14:paraId="5E7D0454" w14:textId="19523A26" w:rsidR="001F052C" w:rsidRPr="00233F15" w:rsidRDefault="00C1486D" w:rsidP="00D660A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D434A56"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del w:id="340" w:author="Frederick Roth" w:date="2018-10-30T15:48:00Z">
        <w:r w:rsidR="00AF6100" w:rsidDel="00660958">
          <w:delText>wildtype</w:delText>
        </w:r>
      </w:del>
      <w:ins w:id="341" w:author="Frederick Roth" w:date="2018-10-30T15:48:00Z">
        <w:r w:rsidR="00660958">
          <w:t>wild-type</w:t>
        </w:r>
      </w:ins>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lastRenderedPageBreak/>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28449D41"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t>
      </w:r>
      <w:del w:id="342" w:author="Frederick Roth" w:date="2018-10-30T15:48:00Z">
        <w:r w:rsidR="00CB2EAF" w:rsidDel="00660958">
          <w:delText>wildtype</w:delText>
        </w:r>
      </w:del>
      <w:ins w:id="343" w:author="Frederick Roth" w:date="2018-10-30T15:48:00Z">
        <w:r w:rsidR="00660958">
          <w:t>wild-type</w:t>
        </w:r>
      </w:ins>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xml:space="preserve">.  Sections are coloured by the mean resistance of each group relative to the 6-gene </w:t>
      </w:r>
      <w:del w:id="344" w:author="Frederick Roth" w:date="2018-10-30T15:48:00Z">
        <w:r w:rsidR="0035118B" w:rsidDel="00660958">
          <w:delText>wildtype</w:delText>
        </w:r>
      </w:del>
      <w:ins w:id="345" w:author="Frederick Roth" w:date="2018-10-30T15:48:00Z">
        <w:r w:rsidR="00660958">
          <w:t>wild-type</w:t>
        </w:r>
      </w:ins>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6-gene </w:t>
      </w:r>
      <w:del w:id="346" w:author="Frederick Roth" w:date="2018-10-30T15:48:00Z">
        <w:r w:rsidR="0035118B" w:rsidDel="00660958">
          <w:delText>wildtype</w:delText>
        </w:r>
      </w:del>
      <w:ins w:id="347" w:author="Frederick Roth" w:date="2018-10-30T15:48:00Z">
        <w:r w:rsidR="00660958">
          <w:t>wild-type</w:t>
        </w:r>
      </w:ins>
      <w:r w:rsidR="0035118B">
        <w:t xml:space="preserv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w:t>
      </w:r>
      <w:r w:rsidR="005A78CA">
        <w:rPr>
          <w:color w:val="000000" w:themeColor="text1"/>
        </w:rPr>
        <w:lastRenderedPageBreak/>
        <w:t>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54FA923C"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D660A4">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34,49&lt;/sup&gt;","plainTextFormattedCitation":"34,49","previouslyFormattedCitation":"&lt;sup&gt;34,49&lt;/sup&gt;"},"properties":{"noteIndex":0},"schema":"https://github.com/citation-style-language/schema/raw/master/csl-citation.json"}</w:instrText>
      </w:r>
      <w:r w:rsidR="005D6C8D">
        <w:rPr>
          <w:color w:val="000000" w:themeColor="text1"/>
        </w:rPr>
        <w:fldChar w:fldCharType="separate"/>
      </w:r>
      <w:r w:rsidR="000C5C2F" w:rsidRPr="000C5C2F">
        <w:rPr>
          <w:noProof/>
          <w:color w:val="000000" w:themeColor="text1"/>
          <w:vertAlign w:val="superscript"/>
        </w:rPr>
        <w:t>34,49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lastRenderedPageBreak/>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348"/>
      <w:r>
        <w:t>minimum</w:t>
      </w:r>
      <w:commentRangeEnd w:id="348"/>
      <w:r>
        <w:rPr>
          <w:rStyle w:val="CommentReference"/>
          <w:rFonts w:asciiTheme="minorHAnsi" w:hAnsiTheme="minorHAnsi" w:cstheme="minorBidi"/>
        </w:rPr>
        <w:commentReference w:id="348"/>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349" w:author="Frederick Roth" w:date="2018-10-30T15:48:00Z">
        <w:r w:rsidR="00A80B8C" w:rsidDel="00660958">
          <w:delText>wildtype</w:delText>
        </w:r>
      </w:del>
      <w:ins w:id="350" w:author="Frederick Roth" w:date="2018-10-30T15:48:00Z">
        <w:r w:rsidR="00660958">
          <w:t>wild-type</w:t>
        </w:r>
      </w:ins>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351" w:author="Frederick Roth" w:date="2018-10-30T15:48:00Z">
        <w:r w:rsidR="00A80B8C" w:rsidDel="00660958">
          <w:delText>wildtype</w:delText>
        </w:r>
      </w:del>
      <w:ins w:id="352"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353" w:author="Frederick Roth" w:date="2018-10-30T15:48:00Z">
        <w:r w:rsidR="00A80B8C" w:rsidDel="00660958">
          <w:delText>wildtype</w:delText>
        </w:r>
      </w:del>
      <w:ins w:id="354"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355"/>
      <w:r>
        <w:rPr>
          <w:b/>
        </w:rPr>
        <w:t xml:space="preserve">Figure </w:t>
      </w:r>
      <w:r w:rsidR="007E2236">
        <w:rPr>
          <w:b/>
        </w:rPr>
        <w:t>S9</w:t>
      </w:r>
      <w:r w:rsidR="00E6797C" w:rsidRPr="00233F15">
        <w:rPr>
          <w:b/>
        </w:rPr>
        <w:t xml:space="preserve">.  </w:t>
      </w:r>
      <w:commentRangeEnd w:id="355"/>
      <w:r w:rsidR="003625E5">
        <w:rPr>
          <w:rStyle w:val="CommentReference"/>
          <w:rFonts w:asciiTheme="minorHAnsi" w:hAnsiTheme="minorHAnsi" w:cstheme="minorBidi"/>
        </w:rPr>
        <w:commentReference w:id="355"/>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BBE5CEE"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 xml:space="preserve">n SD </w:t>
      </w:r>
      <w:r w:rsidR="0097416E" w:rsidRPr="00662D0E">
        <w:rPr>
          <w:bCs/>
          <w:iCs/>
          <w:color w:val="000000" w:themeColor="text1"/>
        </w:rPr>
        <w:lastRenderedPageBreak/>
        <w:t>–</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CD24A2" w:rsidRDefault="00CD24A2">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CD24A2" w:rsidRDefault="00CD24A2">
      <w:pPr>
        <w:pStyle w:val="CommentText"/>
      </w:pPr>
      <w:r>
        <w:rPr>
          <w:rStyle w:val="CommentReference"/>
        </w:rPr>
        <w:annotationRef/>
      </w:r>
      <w:r>
        <w:t>Replaced a couple of examples, did not exist widely</w:t>
      </w:r>
    </w:p>
  </w:comment>
  <w:comment w:id="63" w:author="Frederick Roth" w:date="2018-10-22T14:06:00Z" w:initials="FR">
    <w:p w14:paraId="22D33265" w14:textId="77777777" w:rsidR="00CD24A2" w:rsidRDefault="00CD24A2" w:rsidP="0015719A">
      <w:pPr>
        <w:jc w:val="both"/>
        <w:rPr>
          <w:lang w:val="en-CA"/>
        </w:rPr>
      </w:pPr>
      <w:r>
        <w:rPr>
          <w:rStyle w:val="CommentReference"/>
        </w:rPr>
        <w:annotationRef/>
      </w:r>
      <w:r w:rsidRPr="005F47BB">
        <w:rPr>
          <w:highlight w:val="yellow"/>
          <w:lang w:val="en-CA"/>
        </w:rPr>
        <w:t xml:space="preserve">Strains bearing </w:t>
      </w:r>
      <w:r w:rsidRPr="005F47BB">
        <w:rPr>
          <w:i/>
          <w:highlight w:val="yellow"/>
          <w:lang w:val="en-CA"/>
        </w:rPr>
        <w:t>ycf1∆</w:t>
      </w:r>
      <w:r w:rsidRPr="005F47BB">
        <w:rPr>
          <w:highlight w:val="yellow"/>
          <w:lang w:val="en-CA"/>
        </w:rPr>
        <w:t xml:space="preserve"> were more likely to be poorly-represented (</w:t>
      </w:r>
      <w:r>
        <w:rPr>
          <w:highlight w:val="yellow"/>
          <w:lang w:val="en-CA"/>
        </w:rPr>
        <w:t>[effect size]</w:t>
      </w:r>
      <w:r w:rsidRPr="005F47BB">
        <w:rPr>
          <w:highlight w:val="yellow"/>
          <w:lang w:val="en-CA"/>
        </w:rPr>
        <w:t xml:space="preserve">; p = 5.3e-05, Fisher’s exact test), suggesting a drug-independent growth defect, while strains bearing </w:t>
      </w:r>
      <w:r w:rsidRPr="005F47BB">
        <w:rPr>
          <w:i/>
          <w:highlight w:val="yellow"/>
          <w:lang w:val="en-CA"/>
        </w:rPr>
        <w:t>aus1∆</w:t>
      </w:r>
      <w:r w:rsidRPr="005F47BB">
        <w:rPr>
          <w:highlight w:val="yellow"/>
          <w:lang w:val="en-CA"/>
        </w:rPr>
        <w:t xml:space="preserve">, </w:t>
      </w:r>
      <w:r w:rsidRPr="005F47BB">
        <w:rPr>
          <w:i/>
          <w:highlight w:val="yellow"/>
          <w:lang w:val="en-CA"/>
        </w:rPr>
        <w:t>nft1∆</w:t>
      </w:r>
      <w:r w:rsidRPr="005F47BB">
        <w:rPr>
          <w:highlight w:val="yellow"/>
          <w:lang w:val="en-CA"/>
        </w:rPr>
        <w:t xml:space="preserve">, or </w:t>
      </w:r>
      <w:r w:rsidRPr="005F47BB">
        <w:rPr>
          <w:i/>
          <w:highlight w:val="yellow"/>
          <w:lang w:val="en-CA"/>
        </w:rPr>
        <w:t xml:space="preserve">pdr15∆ </w:t>
      </w:r>
      <w:r w:rsidRPr="005F47BB">
        <w:rPr>
          <w:highlight w:val="yellow"/>
          <w:lang w:val="en-CA"/>
        </w:rPr>
        <w:t>were more likely to be well-detected (p &lt; 1.3e-04 for each, Fisher’s exact test).</w:t>
      </w:r>
      <w:r>
        <w:rPr>
          <w:lang w:val="en-CA"/>
        </w:rPr>
        <w:t xml:space="preserve">  </w:t>
      </w:r>
    </w:p>
    <w:p w14:paraId="08BF1FE8" w14:textId="2737C9D2" w:rsidR="00CD24A2" w:rsidRDefault="00CD24A2">
      <w:pPr>
        <w:pStyle w:val="CommentText"/>
      </w:pPr>
    </w:p>
  </w:comment>
  <w:comment w:id="64" w:author="Albi Celaj" w:date="2018-10-23T12:46:00Z" w:initials="AC">
    <w:p w14:paraId="57D28F8F" w14:textId="43DA408F" w:rsidR="00CD24A2" w:rsidRDefault="00CD24A2">
      <w:pPr>
        <w:pStyle w:val="CommentText"/>
      </w:pPr>
      <w:r>
        <w:rPr>
          <w:rStyle w:val="CommentReference"/>
        </w:rPr>
        <w:annotationRef/>
      </w:r>
    </w:p>
  </w:comment>
  <w:comment w:id="65" w:author="Frederick Roth" w:date="2018-10-22T14:56:00Z" w:initials="FR">
    <w:p w14:paraId="4336FA62" w14:textId="350E819D" w:rsidR="00CD24A2" w:rsidRDefault="00CD24A2">
      <w:pPr>
        <w:pStyle w:val="CommentText"/>
      </w:pPr>
      <w:r>
        <w:rPr>
          <w:rStyle w:val="CommentReference"/>
        </w:rPr>
        <w:annotationRef/>
      </w:r>
      <w:r w:rsidRPr="005F47BB">
        <w:rPr>
          <w:highlight w:val="yellow"/>
          <w:lang w:val="en-CA"/>
        </w:rPr>
        <w:t>These results suggest that the effects of ABC transporter knockouts on surviving the experimental conditions used to create the pools differs from their effects on growth in the solvent control.</w:t>
      </w:r>
    </w:p>
  </w:comment>
  <w:comment w:id="71" w:author="Albi Celaj" w:date="2018-10-23T16:36:00Z" w:initials="AC">
    <w:p w14:paraId="06DD4FBD" w14:textId="77777777" w:rsidR="00CD24A2" w:rsidRDefault="00CD24A2">
      <w:pPr>
        <w:pStyle w:val="CommentText"/>
      </w:pPr>
      <w:r>
        <w:rPr>
          <w:rStyle w:val="CommentReference"/>
        </w:rPr>
        <w:annotationRef/>
      </w:r>
      <w:r>
        <w:t>Left this part out because there does seem to be multi-knockouts with some resistance that were not found by our GI search algorithm:</w:t>
      </w:r>
    </w:p>
    <w:p w14:paraId="4888BEA9" w14:textId="77777777" w:rsidR="00CD24A2" w:rsidRDefault="00CD24A2">
      <w:pPr>
        <w:pStyle w:val="CommentText"/>
      </w:pPr>
    </w:p>
    <w:p w14:paraId="2546E178" w14:textId="55D9EAC3" w:rsidR="00CD24A2" w:rsidRPr="00594616" w:rsidRDefault="00CD24A2" w:rsidP="00594616">
      <w:pPr>
        <w:widowControl w:val="0"/>
        <w:autoSpaceDE w:val="0"/>
        <w:autoSpaceDN w:val="0"/>
        <w:adjustRightInd w:val="0"/>
        <w:jc w:val="both"/>
        <w:rPr>
          <w:color w:val="000000"/>
        </w:rPr>
      </w:pPr>
      <w:r>
        <w:rPr>
          <w:color w:val="000000"/>
        </w:rPr>
        <w:t xml:space="preserve">For beauvericin, the only drug for which no genetic interactions were found, all strains with </w:t>
      </w:r>
      <w:r w:rsidRPr="00795AAD">
        <w:rPr>
          <w:i/>
          <w:color w:val="000000"/>
        </w:rPr>
        <w:t>YOR1</w:t>
      </w:r>
      <w:r w:rsidRPr="00795AAD">
        <w:rPr>
          <w:i/>
          <w:color w:val="000000"/>
          <w:vertAlign w:val="superscript"/>
        </w:rPr>
        <w:t>+</w:t>
      </w:r>
      <w:r>
        <w:rPr>
          <w:color w:val="000000"/>
        </w:rPr>
        <w:t xml:space="preserve"> genotypes were completely insensitive as previously described</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Pr>
          <w:color w:val="000000"/>
        </w:rPr>
        <w:fldChar w:fldCharType="separate"/>
      </w:r>
      <w:r w:rsidRPr="007D4A1E">
        <w:rPr>
          <w:noProof/>
          <w:color w:val="000000"/>
          <w:vertAlign w:val="superscript"/>
        </w:rPr>
        <w:t>44</w:t>
      </w:r>
      <w:r>
        <w:rPr>
          <w:color w:val="000000"/>
        </w:rPr>
        <w:fldChar w:fldCharType="end"/>
      </w:r>
      <w:r>
        <w:rPr>
          <w:color w:val="000000"/>
        </w:rPr>
        <w:t xml:space="preserve">, while all </w:t>
      </w:r>
      <w:r w:rsidRPr="00795AAD">
        <w:rPr>
          <w:i/>
          <w:color w:val="000000"/>
        </w:rPr>
        <w:t>yor1</w:t>
      </w:r>
      <w:r>
        <w:rPr>
          <w:i/>
          <w:color w:val="000000"/>
        </w:rPr>
        <w:t>∆</w:t>
      </w:r>
      <w:r>
        <w:rPr>
          <w:color w:val="000000"/>
        </w:rPr>
        <w:t xml:space="preserve"> genotypes lacked any detectable growth.  We have not explored lower concentrations for beauvericin at which higher-order genetic interactions might yet be found.  </w:t>
      </w:r>
      <w:r>
        <w:rPr>
          <w:rStyle w:val="CommentReference"/>
          <w:rFonts w:asciiTheme="minorHAnsi" w:hAnsiTheme="minorHAnsi" w:cstheme="minorBidi"/>
        </w:rPr>
        <w:annotationRef/>
      </w:r>
    </w:p>
  </w:comment>
  <w:comment w:id="107" w:author="Frederick Roth" w:date="2018-11-01T14:41:00Z" w:initials="FR">
    <w:p w14:paraId="7A4E81B4" w14:textId="77777777" w:rsidR="00CD24A2" w:rsidRPr="00391EF4" w:rsidRDefault="00CD24A2" w:rsidP="00AE448D">
      <w:pPr>
        <w:jc w:val="both"/>
        <w:rPr>
          <w:bCs/>
          <w:iCs/>
          <w:color w:val="000000" w:themeColor="text1"/>
        </w:rPr>
      </w:pPr>
      <w:r>
        <w:rPr>
          <w:rStyle w:val="CommentReference"/>
        </w:rPr>
        <w:annotationRef/>
      </w:r>
      <w:r>
        <w:rPr>
          <w:noProof/>
        </w:rPr>
        <w:t xml:space="preserve">Make sure that this idea is captured in the discussion: </w:t>
      </w:r>
      <w:r w:rsidRPr="00391EF4">
        <w:rPr>
          <w:bCs/>
          <w:iCs/>
          <w:color w:val="000000" w:themeColor="text1"/>
          <w:highlight w:val="yellow"/>
        </w:rPr>
        <w:t>We note that our neural network structure implicitly assumes that the nature of the regulatory influence that one transporter can have on another does not depend on genotype or drug.</w:t>
      </w:r>
    </w:p>
    <w:p w14:paraId="393A55B3" w14:textId="18661E45" w:rsidR="00CD24A2" w:rsidRDefault="00CD24A2">
      <w:pPr>
        <w:pStyle w:val="CommentText"/>
      </w:pPr>
    </w:p>
  </w:comment>
  <w:comment w:id="161" w:author="Albi Celaj [3]" w:date="2017-08-24T14:59:00Z" w:initials="AC">
    <w:p w14:paraId="3B2D48F4" w14:textId="5DB28261" w:rsidR="00CD24A2" w:rsidRDefault="00CD24A2">
      <w:pPr>
        <w:pStyle w:val="CommentText"/>
      </w:pPr>
      <w:r>
        <w:t xml:space="preserve">Nozomu: </w:t>
      </w:r>
      <w:r>
        <w:rPr>
          <w:rStyle w:val="CommentReference"/>
        </w:rPr>
        <w:annotationRef/>
      </w:r>
      <w:r>
        <w:t>Are there any differences between RY0622 and GM512 or are they synonymous?</w:t>
      </w:r>
    </w:p>
  </w:comment>
  <w:comment w:id="162" w:author="Albi Celaj [3]" w:date="2017-08-24T14:59:00Z" w:initials="AC">
    <w:p w14:paraId="476F4712" w14:textId="7F4B8F2F" w:rsidR="00CD24A2" w:rsidRDefault="00CD24A2">
      <w:pPr>
        <w:pStyle w:val="CommentText"/>
      </w:pPr>
      <w:r>
        <w:t>-May need details of growth selection media used</w:t>
      </w:r>
    </w:p>
    <w:p w14:paraId="60AC4973" w14:textId="10C0F849" w:rsidR="00CD24A2" w:rsidRDefault="00CD24A2">
      <w:pPr>
        <w:pStyle w:val="CommentText"/>
      </w:pPr>
      <w:r>
        <w:t>-May require source of all chemicals and concentrations used for selection (will ask lab for this)</w:t>
      </w:r>
    </w:p>
    <w:p w14:paraId="0B0708BE" w14:textId="77777777" w:rsidR="00CD24A2" w:rsidRDefault="00CD24A2">
      <w:pPr>
        <w:pStyle w:val="CommentText"/>
      </w:pPr>
    </w:p>
  </w:comment>
  <w:comment w:id="167" w:author="Albi Celaj [3]" w:date="2017-09-05T17:04:00Z" w:initials="AC">
    <w:p w14:paraId="31C0EB38" w14:textId="2C39A26C" w:rsidR="00CD24A2" w:rsidRDefault="00CD24A2">
      <w:pPr>
        <w:pStyle w:val="CommentText"/>
      </w:pPr>
      <w:r>
        <w:rPr>
          <w:rStyle w:val="CommentReference"/>
        </w:rPr>
        <w:annotationRef/>
      </w:r>
      <w:r>
        <w:t>Latest mention in Louai’s notebook used these conditions</w:t>
      </w:r>
    </w:p>
  </w:comment>
  <w:comment w:id="168" w:author="Albi Celaj [3]" w:date="2017-09-05T17:04:00Z" w:initials="AC">
    <w:p w14:paraId="017B1301" w14:textId="77777777" w:rsidR="00CD24A2" w:rsidRDefault="00CD24A2" w:rsidP="00AD3ECF">
      <w:pPr>
        <w:pStyle w:val="CommentText"/>
      </w:pPr>
      <w:r>
        <w:rPr>
          <w:rStyle w:val="CommentReference"/>
        </w:rPr>
        <w:annotationRef/>
      </w:r>
      <w:r>
        <w:t>Latest mention in Louai’s notebook</w:t>
      </w:r>
    </w:p>
  </w:comment>
  <w:comment w:id="173" w:author="Albi Celaj [3]" w:date="2017-09-05T17:04:00Z" w:initials="AC">
    <w:p w14:paraId="3107980F" w14:textId="4EEC4869" w:rsidR="00CD24A2" w:rsidRDefault="00CD24A2"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74" w:author="Albi Celaj [3]" w:date="2017-09-05T17:04:00Z" w:initials="AC">
    <w:p w14:paraId="6CD34C85" w14:textId="77777777" w:rsidR="00CD24A2" w:rsidRDefault="00CD24A2"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75" w:author="Albi Celaj [3]" w:date="2017-09-11T18:31:00Z" w:initials="AC">
    <w:p w14:paraId="1FDF1C98" w14:textId="79341EBA" w:rsidR="00CD24A2" w:rsidRDefault="00CD24A2">
      <w:pPr>
        <w:pStyle w:val="CommentText"/>
      </w:pPr>
      <w:r>
        <w:rPr>
          <w:rStyle w:val="CommentReference"/>
        </w:rPr>
        <w:annotationRef/>
      </w:r>
      <w:r>
        <w:t>I am going to omit the MiSeq step to verify complexity, let me know if it is worth mentioning here + the results</w:t>
      </w:r>
    </w:p>
  </w:comment>
  <w:comment w:id="193" w:author="Albi Celaj [3]" w:date="2017-08-24T14:59:00Z" w:initials="AC">
    <w:p w14:paraId="1B0FAD23" w14:textId="5E4D51B5" w:rsidR="00CD24A2" w:rsidRDefault="00CD24A2">
      <w:pPr>
        <w:pStyle w:val="CommentText"/>
      </w:pPr>
      <w:r>
        <w:rPr>
          <w:rStyle w:val="CommentReference"/>
        </w:rPr>
        <w:annotationRef/>
      </w:r>
      <w:r>
        <w:rPr>
          <w:rStyle w:val="CommentReference"/>
        </w:rPr>
        <w:t>Seems from Louai’s notes that the same protocol was used, so no need to copy and paste</w:t>
      </w:r>
    </w:p>
  </w:comment>
  <w:comment w:id="194" w:author="Albi Celaj [3]" w:date="2017-09-08T11:26:00Z" w:initials="AC">
    <w:p w14:paraId="72154B5F" w14:textId="1C8CA9D3" w:rsidR="00CD24A2" w:rsidRDefault="00CD24A2">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195" w:author="Albi Celaj [3]" w:date="2017-09-12T12:06:00Z" w:initials="AC">
    <w:p w14:paraId="26356F30" w14:textId="3409EC19" w:rsidR="00CD24A2" w:rsidRDefault="00CD24A2">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196" w:author="Albi Celaj [3]" w:date="2017-10-04T16:04:00Z" w:initials="AC">
    <w:p w14:paraId="6A4454E3" w14:textId="77777777" w:rsidR="00CD24A2" w:rsidRDefault="00CD24A2" w:rsidP="00517ABD">
      <w:pPr>
        <w:pStyle w:val="CommentText"/>
      </w:pPr>
      <w:r>
        <w:rPr>
          <w:rStyle w:val="CommentReference"/>
        </w:rPr>
        <w:annotationRef/>
      </w:r>
      <w:r>
        <w:t>Done by Marinella, need to add in the proper supplementary figure</w:t>
      </w:r>
    </w:p>
  </w:comment>
  <w:comment w:id="201" w:author="Albi Celaj [3]" w:date="2017-09-12T11:37:00Z" w:initials="AC">
    <w:p w14:paraId="60F8A169" w14:textId="16F49095" w:rsidR="00CD24A2" w:rsidRDefault="00CD24A2">
      <w:pPr>
        <w:pStyle w:val="CommentText"/>
      </w:pPr>
      <w:r>
        <w:t xml:space="preserve">Nozomu: </w:t>
      </w:r>
      <w:r>
        <w:rPr>
          <w:rStyle w:val="CommentReference"/>
        </w:rPr>
        <w:annotationRef/>
      </w:r>
      <w:r>
        <w:t>There was a bead enrichment strategy mentioned in Louai’s notes.  My assumption is that this wasn’t used ultimately?</w:t>
      </w:r>
    </w:p>
  </w:comment>
  <w:comment w:id="204" w:author="Albi Celaj [3]" w:date="2017-08-24T14:59:00Z" w:initials="AC">
    <w:p w14:paraId="59015036" w14:textId="5198C78B" w:rsidR="00CD24A2" w:rsidRDefault="00CD24A2" w:rsidP="00D76DA1">
      <w:pPr>
        <w:pStyle w:val="CommentText"/>
      </w:pPr>
      <w:r>
        <w:rPr>
          <w:rStyle w:val="CommentReference"/>
        </w:rPr>
        <w:annotationRef/>
      </w:r>
      <w:r>
        <w:t>Nozomu: I have no idea about the sequencing performed here and how the script works</w:t>
      </w:r>
    </w:p>
  </w:comment>
  <w:comment w:id="211" w:author="Albi Celaj [3]" w:date="2017-08-24T14:59:00Z" w:initials="AC">
    <w:p w14:paraId="4CABDCD5" w14:textId="27306C9F" w:rsidR="00CD24A2" w:rsidRDefault="00CD24A2">
      <w:pPr>
        <w:pStyle w:val="CommentText"/>
      </w:pPr>
      <w:r>
        <w:rPr>
          <w:rStyle w:val="CommentReference"/>
        </w:rPr>
        <w:annotationRef/>
      </w:r>
      <w:r>
        <w:rPr>
          <w:rStyle w:val="CommentReference"/>
        </w:rPr>
        <w:t>Nozomu: I will need your help</w:t>
      </w:r>
      <w:r>
        <w:t xml:space="preserve"> to describe the pipeline briefly here. </w:t>
      </w:r>
    </w:p>
  </w:comment>
  <w:comment w:id="222" w:author="Albi Celaj [3]" w:date="2017-08-24T14:59:00Z" w:initials="AC">
    <w:p w14:paraId="2B1613A2" w14:textId="347B3F10" w:rsidR="00CD24A2" w:rsidRDefault="00CD24A2" w:rsidP="00384F51">
      <w:pPr>
        <w:pStyle w:val="CommentText"/>
      </w:pPr>
      <w:r>
        <w:rPr>
          <w:rStyle w:val="CommentReference"/>
        </w:rPr>
        <w:annotationRef/>
      </w:r>
      <w:r>
        <w:t>Note to self: Double check these numbers</w:t>
      </w:r>
    </w:p>
  </w:comment>
  <w:comment w:id="223" w:author="Albi Celaj [3]" w:date="2017-08-24T14:59:00Z" w:initials="AC">
    <w:p w14:paraId="08FBF2F0" w14:textId="71B15834" w:rsidR="00CD24A2" w:rsidRDefault="00CD24A2"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32" w:author="Albi Celaj [3]" w:date="2017-08-24T14:59:00Z" w:initials="AC">
    <w:p w14:paraId="632F96D8" w14:textId="23E20BD6" w:rsidR="00CD24A2" w:rsidRDefault="00CD24A2"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245" w:author="Albi Celaj [3]" w:date="2017-08-24T14:59:00Z" w:initials="AC">
    <w:p w14:paraId="490BB875" w14:textId="6772F314" w:rsidR="00CD24A2" w:rsidRDefault="00CD24A2">
      <w:pPr>
        <w:pStyle w:val="CommentText"/>
      </w:pPr>
      <w:r>
        <w:rPr>
          <w:rStyle w:val="CommentReference"/>
        </w:rPr>
        <w:annotationRef/>
      </w:r>
      <w:r>
        <w:t>Marinella: Which strain was wild type? Was it the barcoder strain?</w:t>
      </w:r>
    </w:p>
  </w:comment>
  <w:comment w:id="246" w:author="Albi Celaj [3]" w:date="2017-08-24T14:59:00Z" w:initials="AC">
    <w:p w14:paraId="37BF75C7" w14:textId="1A1D5D08" w:rsidR="00CD24A2" w:rsidRDefault="00CD24A2">
      <w:pPr>
        <w:pStyle w:val="CommentText"/>
      </w:pPr>
      <w:r>
        <w:rPr>
          <w:rStyle w:val="CommentReference"/>
        </w:rPr>
        <w:annotationRef/>
      </w:r>
      <w:r>
        <w:t>Marinella may have to review this part, ask for her protocol</w:t>
      </w:r>
    </w:p>
  </w:comment>
  <w:comment w:id="257" w:author="Albi Celaj [3]" w:date="2017-08-24T14:59:00Z" w:initials="AC">
    <w:p w14:paraId="31B34785" w14:textId="0C155E89" w:rsidR="00CD24A2" w:rsidRDefault="00CD24A2">
      <w:pPr>
        <w:pStyle w:val="CommentText"/>
      </w:pPr>
      <w:r>
        <w:rPr>
          <w:rStyle w:val="CommentReference"/>
        </w:rPr>
        <w:annotationRef/>
      </w:r>
      <w:r>
        <w:t>Nozomu: Were there any strains excluded when making these? (e.g. those for which the barcode could not be determined)</w:t>
      </w:r>
    </w:p>
    <w:p w14:paraId="4A90A5F8" w14:textId="77777777" w:rsidR="00CD24A2" w:rsidRDefault="00CD24A2">
      <w:pPr>
        <w:pStyle w:val="CommentText"/>
      </w:pPr>
    </w:p>
    <w:p w14:paraId="1AA9C4F0" w14:textId="0D6A8DAB" w:rsidR="00CD24A2" w:rsidRDefault="00CD24A2">
      <w:pPr>
        <w:pStyle w:val="CommentText"/>
      </w:pPr>
      <w:r>
        <w:t>I could also test this computationally if you don’t have the answer at hand</w:t>
      </w:r>
    </w:p>
  </w:comment>
  <w:comment w:id="258" w:author="Albi Celaj [3]" w:date="2017-08-24T14:59:00Z" w:initials="AC">
    <w:p w14:paraId="2824D19D" w14:textId="7E1FBB76" w:rsidR="00CD24A2" w:rsidRDefault="00CD24A2">
      <w:pPr>
        <w:pStyle w:val="CommentText"/>
      </w:pPr>
      <w:r>
        <w:rPr>
          <w:rStyle w:val="CommentReference"/>
        </w:rPr>
        <w:annotationRef/>
      </w:r>
      <w:r>
        <w:t>Marinella: how much was taken?</w:t>
      </w:r>
    </w:p>
  </w:comment>
  <w:comment w:id="259" w:author="Albi Celaj [3]" w:date="2017-08-24T14:59:00Z" w:initials="AC">
    <w:p w14:paraId="205209DE" w14:textId="0450DDD1" w:rsidR="00CD24A2" w:rsidRDefault="00CD24A2">
      <w:pPr>
        <w:pStyle w:val="CommentText"/>
      </w:pPr>
      <w:r>
        <w:rPr>
          <w:rStyle w:val="CommentReference"/>
        </w:rPr>
        <w:annotationRef/>
      </w:r>
      <w:r>
        <w:rPr>
          <w:rStyle w:val="CommentReference"/>
        </w:rPr>
        <w:t>Marinella: Is this correct?</w:t>
      </w:r>
    </w:p>
  </w:comment>
  <w:comment w:id="264" w:author="Albi Celaj [3]" w:date="2017-08-24T14:59:00Z" w:initials="AC">
    <w:p w14:paraId="668EF928" w14:textId="0D9B7286" w:rsidR="00CD24A2" w:rsidRDefault="00CD24A2">
      <w:pPr>
        <w:pStyle w:val="CommentText"/>
      </w:pPr>
      <w:r>
        <w:rPr>
          <w:rStyle w:val="CommentReference"/>
        </w:rPr>
        <w:annotationRef/>
      </w:r>
      <w:r>
        <w:rPr>
          <w:rStyle w:val="CommentReference"/>
        </w:rPr>
        <w:t>This makes the results more reproducible, but maybe it looks sketchy</w:t>
      </w:r>
    </w:p>
  </w:comment>
  <w:comment w:id="318" w:author="Albi Celaj [3]" w:date="2017-08-24T14:59:00Z" w:initials="AC">
    <w:p w14:paraId="3798F73B" w14:textId="1EC34AD1" w:rsidR="00CD24A2" w:rsidRDefault="00CD24A2">
      <w:pPr>
        <w:pStyle w:val="CommentText"/>
      </w:pPr>
      <w:r>
        <w:rPr>
          <w:rStyle w:val="CommentReference"/>
        </w:rPr>
        <w:annotationRef/>
      </w:r>
      <w:r>
        <w:t>Under construction, experiments ongoing.  This relates to Figure 4C</w:t>
      </w:r>
    </w:p>
  </w:comment>
  <w:comment w:id="326" w:author="Albi Celaj [3]" w:date="2017-08-29T13:35:00Z" w:initials="AC">
    <w:p w14:paraId="1D09427C" w14:textId="47A7C76C" w:rsidR="00CD24A2" w:rsidRDefault="00CD24A2">
      <w:pPr>
        <w:pStyle w:val="CommentText"/>
      </w:pPr>
      <w:r>
        <w:rPr>
          <w:rStyle w:val="CommentReference"/>
        </w:rPr>
        <w:annotationRef/>
      </w:r>
      <w:r>
        <w:rPr>
          <w:rStyle w:val="CommentReference"/>
        </w:rPr>
        <w:t>Jamie: Need confirmation that it was indeed 2%</w:t>
      </w:r>
    </w:p>
  </w:comment>
  <w:comment w:id="327" w:author="Albi Celaj [3]" w:date="2017-08-30T09:29:00Z" w:initials="AC">
    <w:p w14:paraId="2176F66A" w14:textId="3D74FFD6" w:rsidR="00CD24A2" w:rsidRDefault="00CD24A2">
      <w:pPr>
        <w:pStyle w:val="CommentText"/>
      </w:pPr>
      <w:r>
        <w:rPr>
          <w:rStyle w:val="CommentReference"/>
        </w:rPr>
        <w:annotationRef/>
      </w:r>
      <w:r>
        <w:t>Marinella: You had to recreate one of these strains, is it worth mentioning here?</w:t>
      </w:r>
    </w:p>
    <w:p w14:paraId="07D8619E" w14:textId="6BD7FA46" w:rsidR="00CD24A2" w:rsidRDefault="00CD24A2">
      <w:pPr>
        <w:pStyle w:val="CommentText"/>
      </w:pPr>
      <w:r>
        <w:t>- Also need to verify growth conditions, took from Tarassov et al paper</w:t>
      </w:r>
    </w:p>
    <w:p w14:paraId="57A9515B" w14:textId="62E3386E" w:rsidR="00CD24A2" w:rsidRDefault="00CD24A2">
      <w:pPr>
        <w:pStyle w:val="CommentText"/>
      </w:pPr>
      <w:r>
        <w:t>-Need fluconazole concentrations</w:t>
      </w:r>
    </w:p>
  </w:comment>
  <w:comment w:id="336" w:author="Albi Celaj [3]" w:date="2017-08-24T14:59:00Z" w:initials="AC">
    <w:p w14:paraId="7BB2BB8A" w14:textId="0ABC6894" w:rsidR="00CD24A2" w:rsidRDefault="00CD24A2">
      <w:pPr>
        <w:pStyle w:val="CommentText"/>
      </w:pPr>
      <w:r>
        <w:rPr>
          <w:rStyle w:val="CommentReference"/>
        </w:rPr>
        <w:annotationRef/>
      </w:r>
      <w:r>
        <w:t>This part has to be revised later, these experiments are still in progress</w:t>
      </w:r>
    </w:p>
  </w:comment>
  <w:comment w:id="337" w:author="Albi Celaj [3]" w:date="2017-11-07T13:36:00Z" w:initials="AC">
    <w:p w14:paraId="311FD484" w14:textId="0BFFC7D3" w:rsidR="00CD24A2" w:rsidRDefault="00CD24A2">
      <w:pPr>
        <w:pStyle w:val="CommentText"/>
      </w:pPr>
      <w:r>
        <w:rPr>
          <w:rStyle w:val="CommentReference"/>
        </w:rPr>
        <w:annotationRef/>
      </w:r>
      <w:r>
        <w:t>Fritz: Need funding info</w:t>
      </w:r>
    </w:p>
  </w:comment>
  <w:comment w:id="338" w:author="Albi Celaj [3]" w:date="2017-11-07T13:36:00Z" w:initials="AC">
    <w:p w14:paraId="3DB38767" w14:textId="0DD07410" w:rsidR="00CD24A2" w:rsidRDefault="00CD24A2">
      <w:pPr>
        <w:pStyle w:val="CommentText"/>
      </w:pPr>
      <w:r>
        <w:rPr>
          <w:rStyle w:val="CommentReference"/>
        </w:rPr>
        <w:annotationRef/>
      </w:r>
      <w:r>
        <w:t>Under construction…</w:t>
      </w:r>
    </w:p>
  </w:comment>
  <w:comment w:id="339" w:author="Albi Celaj [3]" w:date="2017-08-24T14:59:00Z" w:initials="AC">
    <w:p w14:paraId="47F3AC14" w14:textId="03C6ADEE" w:rsidR="00CD24A2" w:rsidRDefault="00CD24A2">
      <w:pPr>
        <w:pStyle w:val="CommentText"/>
      </w:pPr>
      <w:r>
        <w:t>To add:</w:t>
      </w:r>
    </w:p>
    <w:p w14:paraId="6A1D5EB1" w14:textId="780B4013" w:rsidR="00CD24A2" w:rsidRDefault="00CD24A2">
      <w:pPr>
        <w:pStyle w:val="CommentText"/>
      </w:pPr>
      <w:r>
        <w:t>-Individual growth profiling data</w:t>
      </w:r>
    </w:p>
    <w:p w14:paraId="292854D9" w14:textId="7FEDEF2C" w:rsidR="00CD24A2" w:rsidRDefault="00CD24A2">
      <w:pPr>
        <w:pStyle w:val="CommentText"/>
      </w:pPr>
      <w:r>
        <w:t>-qPCR data</w:t>
      </w:r>
    </w:p>
  </w:comment>
  <w:comment w:id="348" w:author="Albi Celaj [3]" w:date="2017-11-21T13:31:00Z" w:initials="AC">
    <w:p w14:paraId="30228BD1" w14:textId="049329B7" w:rsidR="00CD24A2" w:rsidRDefault="00CD24A2">
      <w:pPr>
        <w:pStyle w:val="CommentText"/>
      </w:pPr>
      <w:r>
        <w:rPr>
          <w:rStyle w:val="CommentReference"/>
        </w:rPr>
        <w:annotationRef/>
      </w:r>
      <w:r>
        <w:t>Have to confirm this</w:t>
      </w:r>
    </w:p>
  </w:comment>
  <w:comment w:id="355" w:author="Albi Celaj [3]" w:date="2017-11-07T13:51:00Z" w:initials="AC">
    <w:p w14:paraId="7ADFE62F" w14:textId="48427114" w:rsidR="00CD24A2" w:rsidRDefault="00CD24A2">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0"/>
  <w15:commentEx w15:paraId="70B3744C" w15:paraIdParent="2756776A" w15:done="0"/>
  <w15:commentEx w15:paraId="08BF1FE8" w15:done="1"/>
  <w15:commentEx w15:paraId="57D28F8F" w15:paraIdParent="08BF1FE8" w15:done="1"/>
  <w15:commentEx w15:paraId="4336FA62" w15:done="1"/>
  <w15:commentEx w15:paraId="2546E178" w15:done="0"/>
  <w15:commentEx w15:paraId="393A55B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08BF1FE8" w16cid:durableId="1F7857D1"/>
  <w16cid:commentId w16cid:paraId="57D28F8F" w16cid:durableId="1F79969C"/>
  <w16cid:commentId w16cid:paraId="4336FA62" w16cid:durableId="1F7863A4"/>
  <w16cid:commentId w16cid:paraId="2546E178" w16cid:durableId="1F79CC9E"/>
  <w16cid:commentId w16cid:paraId="393A55B3" w16cid:durableId="1F858F03"/>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2DEDE" w14:textId="77777777" w:rsidR="009E4B4F" w:rsidRDefault="009E4B4F" w:rsidP="006D69DC">
      <w:r>
        <w:separator/>
      </w:r>
    </w:p>
  </w:endnote>
  <w:endnote w:type="continuationSeparator" w:id="0">
    <w:p w14:paraId="477F3D59" w14:textId="77777777" w:rsidR="009E4B4F" w:rsidRDefault="009E4B4F"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62C6" w14:textId="77777777" w:rsidR="009E4B4F" w:rsidRDefault="009E4B4F" w:rsidP="006D69DC">
      <w:r>
        <w:separator/>
      </w:r>
    </w:p>
  </w:footnote>
  <w:footnote w:type="continuationSeparator" w:id="0">
    <w:p w14:paraId="1B960E6B" w14:textId="77777777" w:rsidR="009E4B4F" w:rsidRDefault="009E4B4F"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996"/>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644F"/>
    <w:rsid w:val="000368DC"/>
    <w:rsid w:val="00036C34"/>
    <w:rsid w:val="00037459"/>
    <w:rsid w:val="00037817"/>
    <w:rsid w:val="00037B64"/>
    <w:rsid w:val="000402D3"/>
    <w:rsid w:val="00040DF7"/>
    <w:rsid w:val="0004126E"/>
    <w:rsid w:val="00041797"/>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244"/>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559"/>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0E"/>
    <w:rsid w:val="00224FCB"/>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1D96"/>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C6D"/>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2F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276"/>
    <w:rsid w:val="00415727"/>
    <w:rsid w:val="00415BD3"/>
    <w:rsid w:val="00415D5B"/>
    <w:rsid w:val="00415E5C"/>
    <w:rsid w:val="00415EBD"/>
    <w:rsid w:val="00415F89"/>
    <w:rsid w:val="00417B31"/>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1C55"/>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55"/>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32CE"/>
    <w:rsid w:val="004E4A74"/>
    <w:rsid w:val="004E5063"/>
    <w:rsid w:val="004E55E8"/>
    <w:rsid w:val="004E5941"/>
    <w:rsid w:val="004E5B58"/>
    <w:rsid w:val="004E66B5"/>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616"/>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822"/>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7551"/>
    <w:rsid w:val="0074774D"/>
    <w:rsid w:val="0074777E"/>
    <w:rsid w:val="00747BD3"/>
    <w:rsid w:val="00747CA2"/>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20"/>
    <w:rsid w:val="00763A71"/>
    <w:rsid w:val="00763F99"/>
    <w:rsid w:val="007644B0"/>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A8B"/>
    <w:rsid w:val="007E0BEE"/>
    <w:rsid w:val="007E180F"/>
    <w:rsid w:val="007E1E2B"/>
    <w:rsid w:val="007E2236"/>
    <w:rsid w:val="007E2277"/>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2E0"/>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AA5"/>
    <w:rsid w:val="00841E6E"/>
    <w:rsid w:val="00841FEA"/>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3C93"/>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9BE"/>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8D6"/>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AC"/>
    <w:rsid w:val="00A228D8"/>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F68"/>
    <w:rsid w:val="00A351E3"/>
    <w:rsid w:val="00A3582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99D"/>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B41"/>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013"/>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5E55"/>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08CA"/>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292E"/>
    <w:rsid w:val="00B83046"/>
    <w:rsid w:val="00B83613"/>
    <w:rsid w:val="00B83B51"/>
    <w:rsid w:val="00B84FC5"/>
    <w:rsid w:val="00B85882"/>
    <w:rsid w:val="00B85C10"/>
    <w:rsid w:val="00B8668C"/>
    <w:rsid w:val="00B86D5E"/>
    <w:rsid w:val="00B8741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280"/>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429A"/>
    <w:rsid w:val="00CE47D6"/>
    <w:rsid w:val="00CE51B7"/>
    <w:rsid w:val="00CE5671"/>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CA2"/>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02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ECF"/>
    <w:rsid w:val="00E27F57"/>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70A6"/>
    <w:rsid w:val="00E37BB6"/>
    <w:rsid w:val="00E37CD1"/>
    <w:rsid w:val="00E40195"/>
    <w:rsid w:val="00E4049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6AD"/>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C33"/>
    <w:rsid w:val="00EC7561"/>
    <w:rsid w:val="00EC7CE8"/>
    <w:rsid w:val="00ED01CD"/>
    <w:rsid w:val="00ED07EC"/>
    <w:rsid w:val="00ED0EF0"/>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D6277A-9E21-4841-AAE6-7EC9B65E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74975</Words>
  <Characters>427361</Characters>
  <Application>Microsoft Office Word</Application>
  <DocSecurity>0</DocSecurity>
  <Lines>3561</Lines>
  <Paragraphs>1002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2018-04-06T16:34:00Z</cp:lastPrinted>
  <dcterms:created xsi:type="dcterms:W3CDTF">2018-11-02T18:54:00Z</dcterms:created>
  <dcterms:modified xsi:type="dcterms:W3CDTF">2018-11-02T18:54:00Z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