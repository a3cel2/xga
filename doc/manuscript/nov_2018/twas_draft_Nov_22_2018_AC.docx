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commentRangeStart w:id="0"/>
      <w:commentRangeStart w:id="1"/>
      <w:r w:rsidRPr="00233F15">
        <w:rPr>
          <w:b/>
          <w:bCs/>
          <w:iCs/>
          <w:color w:val="000000" w:themeColor="text1"/>
          <w:sz w:val="28"/>
        </w:rPr>
        <w:t>Introduction</w:t>
      </w:r>
      <w:commentRangeEnd w:id="0"/>
      <w:r w:rsidR="00E64D74">
        <w:rPr>
          <w:rStyle w:val="CommentReference"/>
          <w:rFonts w:asciiTheme="minorHAnsi" w:hAnsiTheme="minorHAnsi" w:cstheme="minorBidi"/>
        </w:rPr>
        <w:commentReference w:id="0"/>
      </w:r>
      <w:commentRangeEnd w:id="1"/>
      <w:r w:rsidR="00661DFC">
        <w:rPr>
          <w:rStyle w:val="CommentReference"/>
          <w:rFonts w:asciiTheme="minorHAnsi" w:hAnsiTheme="minorHAnsi" w:cstheme="minorBidi"/>
        </w:rPr>
        <w:commentReference w:id="1"/>
      </w:r>
    </w:p>
    <w:p w14:paraId="6E612F15" w14:textId="36885CA0"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r w:rsidR="00660958">
        <w:rPr>
          <w:lang w:val="en-CA"/>
        </w:rPr>
        <w:t xml:space="preserve">under standard growth conditions, </w:t>
      </w:r>
      <w:r w:rsidR="00385DCF">
        <w:rPr>
          <w:lang w:val="en-CA"/>
        </w:rPr>
        <w:t>t</w:t>
      </w:r>
      <w:r w:rsidR="009A74DE">
        <w:rPr>
          <w:lang w:val="en-CA"/>
        </w:rPr>
        <w:t>he number of genes yielding a phenotype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 xml:space="preserve">knockouts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6216C5E6"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w:t>
      </w:r>
      <w:r w:rsidR="00661DFC">
        <w:rPr>
          <w:lang w:val="en-CA"/>
        </w:rPr>
        <w:lastRenderedPageBreak/>
        <w:t xml:space="preserve">(e.g.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649F1913"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xml:space="preserve">. Indeed, ABC transporters are </w:t>
      </w:r>
      <w:del w:id="2" w:author="Albi Celaj [2]" w:date="2018-11-15T15:05:00Z">
        <w:r w:rsidR="00090233" w:rsidDel="00393DBF">
          <w:delText>part of</w:delText>
        </w:r>
      </w:del>
      <w:r w:rsidR="00090233">
        <w:t xml:space="preserve"> </w:t>
      </w:r>
      <w:ins w:id="3" w:author="Albi Celaj [2]" w:date="2018-11-15T15:04:00Z">
        <w:r w:rsidR="00393DBF">
          <w:t>one of the</w:t>
        </w:r>
      </w:ins>
      <w:del w:id="4" w:author="Albi Celaj [2]" w:date="2018-11-15T15:04:00Z">
        <w:r w:rsidR="00090233" w:rsidDel="00393DBF">
          <w:delText>a</w:delText>
        </w:r>
      </w:del>
      <w:r w:rsidR="00090233">
        <w:t xml:space="preserve"> large</w:t>
      </w:r>
      <w:ins w:id="5" w:author="Albi Celaj [2]" w:date="2018-11-15T15:04:00Z">
        <w:r w:rsidR="00393DBF">
          <w:t>st</w:t>
        </w:r>
      </w:ins>
      <w:r w:rsidR="00090233">
        <w:t xml:space="preserve"> </w:t>
      </w:r>
      <w:ins w:id="6" w:author="Albi Celaj [2]" w:date="2018-11-15T15:05:00Z">
        <w:r w:rsidR="00393DBF">
          <w:t xml:space="preserve">and oldest </w:t>
        </w:r>
      </w:ins>
      <w:r w:rsidR="00090233">
        <w:t>gene famil</w:t>
      </w:r>
      <w:ins w:id="7" w:author="Albi Celaj [2]" w:date="2018-11-15T15:04:00Z">
        <w:r w:rsidR="00393DBF">
          <w:t>ie</w:t>
        </w:r>
      </w:ins>
      <w:ins w:id="8" w:author="Albi Celaj [2]" w:date="2018-11-15T15:05:00Z">
        <w:r w:rsidR="00393DBF">
          <w:t>s</w:t>
        </w:r>
      </w:ins>
      <w:del w:id="9" w:author="Albi Celaj [2]" w:date="2018-11-15T15:04:00Z">
        <w:r w:rsidR="00090233" w:rsidDel="00393DBF">
          <w:delText>y</w:delText>
        </w:r>
      </w:del>
      <w:r w:rsidR="00090233">
        <w:t xml:space="preserve">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xml:space="preserve">.  Second, although </w:t>
      </w:r>
      <w:ins w:id="10" w:author="Albi Celaj [2]" w:date="2018-11-15T15:06:00Z">
        <w:r w:rsidR="00906F17">
          <w:t xml:space="preserve">many </w:t>
        </w:r>
      </w:ins>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4D160DC1"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ins w:id="11" w:author="Albi Celaj [2]" w:date="2018-11-15T15:07:00Z">
        <w:r w:rsidR="00E10F57">
          <w:rPr>
            <w:rFonts w:eastAsia="Times New Roman"/>
          </w:rPr>
          <w:t xml:space="preserve">a </w:t>
        </w:r>
      </w:ins>
      <w:r w:rsidR="00EE6EFB">
        <w:rPr>
          <w:rFonts w:eastAsia="Times New Roman"/>
        </w:rPr>
        <w:t>system</w:t>
      </w:r>
      <w:del w:id="12" w:author="Albi Celaj [2]" w:date="2018-11-15T15:07:00Z">
        <w:r w:rsidR="00EE6EFB" w:rsidDel="00E10F57">
          <w:rPr>
            <w:rFonts w:eastAsia="Times New Roman"/>
          </w:rPr>
          <w:delText>s</w:delText>
        </w:r>
      </w:del>
      <w:r w:rsidR="00EE6EFB">
        <w:rPr>
          <w:rFonts w:eastAsia="Times New Roman"/>
        </w:rPr>
        <w:t xml:space="preserve">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74E88D59"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A76650">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77777777"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p>
    <w:p w14:paraId="35592CE3" w14:textId="77777777" w:rsidR="006F65F4" w:rsidRDefault="006F65F4" w:rsidP="005F13FF">
      <w:pPr>
        <w:jc w:val="both"/>
        <w:rPr>
          <w:bCs/>
          <w:iCs/>
          <w:color w:val="000000" w:themeColor="text1"/>
          <w:lang w:val="en-CA"/>
        </w:rPr>
      </w:pPr>
    </w:p>
    <w:p w14:paraId="7A9BAAA3" w14:textId="6272E5FC"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 xml:space="preserve">accuracy of 93.8% (Fig.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6DE6A87C"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5A85310D"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2B0A74">
        <w:rPr>
          <w:color w:val="000000"/>
        </w:rPr>
        <w:t xml:space="preserve">Fig.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03390A64"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(Fig.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r w:rsidR="00B276FC" w:rsidRPr="00FB55DF">
        <w:rPr>
          <w:color w:val="000000"/>
        </w:rPr>
        <w:t xml:space="preserve"> </w:t>
      </w:r>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(Fig.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3446D864"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w:t>
      </w:r>
      <w:r>
        <w:rPr>
          <w:color w:val="000000"/>
        </w:rPr>
        <w:lastRenderedPageBreak/>
        <w:t xml:space="preserve">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66744C">
        <w:rPr>
          <w:color w:val="000000"/>
        </w:rPr>
        <w:t>Fig.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31382EC9"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6002E92"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50987375"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7D692E" w:rsidRPr="00D66545">
        <w:rPr>
          <w:color w:val="000000"/>
        </w:rPr>
        <w:t>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4087B956"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w:t>
      </w:r>
      <w:r w:rsidR="00772F98" w:rsidRPr="00D66545">
        <w:rPr>
          <w:color w:val="000000"/>
        </w:rPr>
        <w:lastRenderedPageBreak/>
        <w:t xml:space="preserve">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(Fig.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(Fig.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1E82FDED"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(Fig.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51DBDD18"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Pr="00233F15">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13"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13"/>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529B57B0"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Pr>
          <w:color w:val="000000"/>
          <w:lang w:val="en-CA"/>
        </w:rPr>
        <w:t>Fig.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Pr>
          <w:color w:val="000000"/>
          <w:lang w:val="en-CA"/>
        </w:rPr>
        <w:t>Fig.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28758FD7"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w:t>
      </w:r>
      <w:ins w:id="14" w:author="Albi Celaj [2]" w:date="2018-11-22T11:38:00Z">
        <w:r w:rsidR="00320388">
          <w:rPr>
            <w:color w:val="000000"/>
            <w:lang w:val="en-CA"/>
          </w:rPr>
          <w:t>[</w:t>
        </w:r>
      </w:ins>
      <w:del w:id="15" w:author="Albi Celaj [2]" w:date="2018-11-22T11:38:00Z">
        <w:r w:rsidDel="00320388">
          <w:rPr>
            <w:color w:val="000000"/>
            <w:lang w:val="en-CA"/>
          </w:rPr>
          <w:delText>(</w:delText>
        </w:r>
      </w:del>
      <w:r>
        <w:rPr>
          <w:color w:val="000000"/>
          <w:lang w:val="en-CA"/>
        </w:rPr>
        <w:t>Fig. 3B</w:t>
      </w:r>
      <w:ins w:id="16" w:author="Albi Celaj [2]" w:date="2018-11-22T11:38:00Z">
        <w:r w:rsidR="00320388">
          <w:rPr>
            <w:color w:val="000000"/>
            <w:lang w:val="en-CA"/>
          </w:rPr>
          <w:t>]</w:t>
        </w:r>
      </w:ins>
      <w:del w:id="17" w:author="Albi Celaj [2]" w:date="2018-11-22T11:38:00Z">
        <w:r w:rsidDel="00320388">
          <w:rPr>
            <w:color w:val="000000"/>
            <w:lang w:val="en-CA"/>
          </w:rPr>
          <w:delText>)</w:delText>
        </w:r>
      </w:del>
      <w:ins w:id="18" w:author="Albi Celaj [2]" w:date="2018-11-22T11:38:00Z">
        <w:r w:rsidR="00320388">
          <w:rPr>
            <w:color w:val="000000"/>
            <w:lang w:val="en-CA"/>
          </w:rPr>
          <w:t>)</w:t>
        </w:r>
      </w:ins>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59C59EC8"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(Fig.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A76650">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46&lt;/sup&gt;","plainTextFormattedCitation":"46","previouslyFormattedCitation":"&lt;sup&gt;44&lt;/sup&gt;"},"properties":{"noteIndex":0},"schema":"https://github.com/citation-style-language/schema/raw/master/csl-citation.json"}</w:instrText>
      </w:r>
      <w:r w:rsidR="00222479">
        <w:rPr>
          <w:color w:val="000000"/>
        </w:rPr>
        <w:fldChar w:fldCharType="separate"/>
      </w:r>
      <w:r w:rsidR="00A76650" w:rsidRPr="00A76650">
        <w:rPr>
          <w:noProof/>
          <w:color w:val="000000"/>
          <w:vertAlign w:val="superscript"/>
        </w:rPr>
        <w:t>46</w:t>
      </w:r>
      <w:r w:rsidR="00222479">
        <w:rPr>
          <w:color w:val="000000"/>
        </w:rPr>
        <w:fldChar w:fldCharType="end"/>
      </w:r>
      <w:r w:rsidR="00C20754">
        <w:rPr>
          <w:color w:val="000000"/>
        </w:rPr>
        <w:t xml:space="preserve">.  Higher-order genetic interactions </w:t>
      </w:r>
      <w:r w:rsidR="000D06E5">
        <w:rPr>
          <w:color w:val="000000"/>
        </w:rPr>
        <w:lastRenderedPageBreak/>
        <w:t xml:space="preserve">(involving three or more genes) </w:t>
      </w:r>
      <w:r w:rsidR="00C20754">
        <w:rPr>
          <w:color w:val="000000"/>
        </w:rPr>
        <w:t>were observed for fourteen of sixteen (88%) of drugs tested</w:t>
      </w:r>
      <w:r w:rsidR="00450E99">
        <w:rPr>
          <w:color w:val="000000"/>
        </w:rPr>
        <w:t xml:space="preserve"> (Fig.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A76650">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34,45,47,48&lt;/sup&gt;","plainTextFormattedCitation":"34,45,47,48","previouslyFormattedCitation":"&lt;sup&gt;34,45–47&lt;/sup&gt;"},"properties":{"noteIndex":0},"schema":"https://github.com/citation-style-language/schema/raw/master/csl-citation.json"}</w:instrText>
      </w:r>
      <w:r w:rsidR="00506324">
        <w:rPr>
          <w:color w:val="000000"/>
        </w:rPr>
        <w:fldChar w:fldCharType="separate"/>
      </w:r>
      <w:r w:rsidR="00A76650" w:rsidRPr="00A76650">
        <w:rPr>
          <w:noProof/>
          <w:color w:val="000000"/>
          <w:vertAlign w:val="superscript"/>
        </w:rPr>
        <w:t>34,45,47,48</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7E6B1D9"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(Fig. 3C).</w:t>
      </w:r>
      <w:r w:rsidRPr="00233F15">
        <w:rPr>
          <w:bCs/>
          <w:iCs/>
          <w:color w:val="000000" w:themeColor="text1"/>
        </w:rPr>
        <w:t xml:space="preserve"> </w:t>
      </w:r>
    </w:p>
    <w:p w14:paraId="368CAC2A" w14:textId="11BC56D7"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(Fig. 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(Fig. 3C, Data S6).</w:t>
      </w:r>
      <w:r w:rsidRPr="00233F15">
        <w:rPr>
          <w:bCs/>
          <w:iCs/>
          <w:color w:val="000000" w:themeColor="text1"/>
        </w:rPr>
        <w:t xml:space="preserve"> </w:t>
      </w:r>
    </w:p>
    <w:p w14:paraId="5B1F838C" w14:textId="64A524E3"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 xml:space="preserve">in cisplatin (Fig. 3C, Data S6).  </w:t>
      </w:r>
      <w:r w:rsidR="00BC34CF" w:rsidRPr="00D853DD">
        <w:rPr>
          <w:bCs/>
          <w:iCs/>
          <w:color w:val="000000" w:themeColor="text1"/>
        </w:rPr>
        <w:t>T</w:t>
      </w:r>
      <w:r w:rsidR="00C313F6" w:rsidRPr="00D853DD">
        <w:rPr>
          <w:bCs/>
          <w:iCs/>
          <w:color w:val="000000" w:themeColor="text1"/>
        </w:rPr>
        <w:t>he</w:t>
      </w:r>
      <w:r w:rsidR="00C313F6">
        <w:rPr>
          <w:bCs/>
          <w:iCs/>
          <w:color w:val="000000" w:themeColor="text1"/>
        </w:rPr>
        <w:t xml:space="preserv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4A6EC7">
        <w:rPr>
          <w:color w:val="000000"/>
        </w:rPr>
        <w:t xml:space="preserve">Fig.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w:t>
      </w:r>
      <w:r>
        <w:rPr>
          <w:bCs/>
          <w:iCs/>
          <w:color w:val="000000" w:themeColor="text1"/>
        </w:rPr>
        <w:lastRenderedPageBreak/>
        <w:t xml:space="preserve">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4441295C"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Fig. S8A).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ins w:id="19" w:author="Albi Celaj [2]" w:date="2018-11-22T11:42:00Z">
        <w:r w:rsidR="00641DE3">
          <w:rPr>
            <w:bCs/>
            <w:iCs/>
            <w:color w:val="000000" w:themeColor="text1"/>
          </w:rPr>
          <w:t xml:space="preserve">they were not confidently reproduced between runs, or if </w:t>
        </w:r>
      </w:ins>
      <w:r w:rsidR="008A5242">
        <w:rPr>
          <w:bCs/>
          <w:iCs/>
          <w:color w:val="000000" w:themeColor="text1"/>
        </w:rPr>
        <w:t xml:space="preserve">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r w:rsidR="008E0AAD" w:rsidRPr="008E0AAD">
        <w:rPr>
          <w:bCs/>
          <w:iCs/>
          <w:color w:val="000000" w:themeColor="text1"/>
          <w:highlight w:val="yellow"/>
        </w:rPr>
        <w:t>68</w:t>
      </w:r>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5B63E2ED"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Fig.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Therefore</w:t>
      </w:r>
      <w:r w:rsidR="0076775C">
        <w:rPr>
          <w:bCs/>
          <w:iCs/>
          <w:color w:val="000000" w:themeColor="text1"/>
        </w:rPr>
        <w:t xml:space="preserve">, we </w:t>
      </w:r>
      <w:r w:rsidR="00B276FC">
        <w:rPr>
          <w:bCs/>
          <w:iCs/>
          <w:color w:val="000000" w:themeColor="text1"/>
        </w:rPr>
        <w:t xml:space="preserve">also </w:t>
      </w:r>
      <w:r w:rsidR="007E73B4">
        <w:rPr>
          <w:bCs/>
          <w:iCs/>
          <w:color w:val="000000" w:themeColor="text1"/>
        </w:rPr>
        <w:t>assess</w:t>
      </w:r>
      <w:r w:rsidR="0076775C">
        <w:rPr>
          <w:bCs/>
          <w:iCs/>
          <w:color w:val="000000" w:themeColor="text1"/>
        </w:rPr>
        <w:t>ed</w:t>
      </w:r>
      <w:r w:rsidR="007E73B4">
        <w:rPr>
          <w:bCs/>
          <w:iCs/>
          <w:color w:val="000000" w:themeColor="text1"/>
        </w:rPr>
        <w:t xml:space="preserve"> 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Fig </w:t>
      </w:r>
      <w:r w:rsidR="00AB1BCE">
        <w:rPr>
          <w:bCs/>
          <w:iCs/>
          <w:color w:val="000000" w:themeColor="text1"/>
        </w:rPr>
        <w:t>S8B</w:t>
      </w:r>
      <w:r w:rsidR="00E01D4F">
        <w:rPr>
          <w:bCs/>
          <w:iCs/>
          <w:color w:val="000000" w:themeColor="text1"/>
        </w:rPr>
        <w:t>)</w:t>
      </w:r>
      <w:r w:rsidR="0076775C">
        <w:rPr>
          <w:bCs/>
          <w:iCs/>
          <w:color w:val="000000" w:themeColor="text1"/>
        </w:rPr>
        <w:t xml:space="preserve">.  </w:t>
      </w:r>
      <w:r w:rsidR="00103D7E">
        <w:rPr>
          <w:bCs/>
          <w:iCs/>
          <w:color w:val="000000" w:themeColor="text1"/>
        </w:rPr>
        <w:t xml:space="preserve">Training using each of these two </w:t>
      </w:r>
      <w:r w:rsidR="0076775C">
        <w:rPr>
          <w:bCs/>
          <w:iCs/>
          <w:color w:val="000000" w:themeColor="text1"/>
        </w:rPr>
        <w:t xml:space="preserve">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S8C</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1AA4EBB8"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connecting each of these transporters to mitoxantrone (Fig. 4B</w:t>
      </w:r>
      <w:r w:rsidR="00414F35">
        <w:rPr>
          <w:rFonts w:eastAsiaTheme="minorEastAsia"/>
          <w:color w:val="000000" w:themeColor="text1"/>
        </w:rPr>
        <w:t xml:space="preserve">).  The model showed </w:t>
      </w:r>
      <w:r w:rsidR="00414F35">
        <w:rPr>
          <w:bCs/>
          <w:iCs/>
          <w:color w:val="000000" w:themeColor="text1"/>
        </w:rPr>
        <w:t>Snq2 to have the highest mitoxantrone efflux activity (</w:t>
      </w:r>
      <m:oMath>
        <m:r>
          <w:rPr>
            <w:rFonts w:ascii="Cambria Math" w:hAnsi="Cambria Math"/>
            <w:color w:val="000000" w:themeColor="text1"/>
          </w:rPr>
          <m:t>E</m:t>
        </m:r>
      </m:oMath>
      <w:r w:rsidR="00414F35">
        <w:rPr>
          <w:bCs/>
          <w:iCs/>
          <w:color w:val="000000" w:themeColor="text1"/>
        </w:rPr>
        <w:t xml:space="preserve"> = 2.3) followed by Pdr5, Yor1, and Ybt1 (</w:t>
      </w:r>
      <m:oMath>
        <m:r>
          <w:rPr>
            <w:rFonts w:ascii="Cambria Math" w:hAnsi="Cambria Math"/>
            <w:color w:val="000000" w:themeColor="text1"/>
          </w:rPr>
          <m:t>E</m:t>
        </m:r>
      </m:oMath>
      <w:r w:rsidR="00414F35">
        <w:rPr>
          <w:bCs/>
          <w:iCs/>
          <w:color w:val="000000" w:themeColor="text1"/>
        </w:rPr>
        <w:t xml:space="preserve"> = 1.9, 0.6, 0.6, respectively; </w:t>
      </w:r>
      <w:r w:rsidR="00445005">
        <w:rPr>
          <w:bCs/>
          <w:iCs/>
          <w:color w:val="000000" w:themeColor="text1"/>
        </w:rPr>
        <w:t xml:space="preserve">Fig. 4B, Data </w:t>
      </w:r>
      <w:r w:rsidR="00445005" w:rsidRPr="008E0AAD">
        <w:rPr>
          <w:bCs/>
          <w:iCs/>
          <w:color w:val="000000" w:themeColor="text1"/>
          <w:highlight w:val="yellow"/>
        </w:rPr>
        <w:t>XX</w:t>
      </w:r>
      <w:r w:rsidR="00445005">
        <w:rPr>
          <w:bCs/>
          <w:iCs/>
          <w:color w:val="000000" w:themeColor="text1"/>
        </w:rPr>
        <w:t>).</w:t>
      </w:r>
      <w:r w:rsidR="00445005" w:rsidRPr="005C24F5">
        <w:rPr>
          <w:bCs/>
          <w:iCs/>
          <w:color w:val="000000" w:themeColor="text1"/>
        </w:rPr>
        <w:t xml:space="preserve"> </w:t>
      </w:r>
      <w:r w:rsidR="00445005">
        <w:rPr>
          <w:bCs/>
          <w:iCs/>
          <w:color w:val="000000" w:themeColor="text1"/>
        </w:rPr>
        <w:t xml:space="preserve"> </w:t>
      </w:r>
      <w:r w:rsidR="00414F35">
        <w:rPr>
          <w:bCs/>
          <w:iCs/>
          <w:color w:val="000000" w:themeColor="text1"/>
        </w:rPr>
        <w:t xml:space="preserve">These differences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For </w:t>
      </w:r>
      <w:r w:rsidR="00EA6CA6">
        <w:rPr>
          <w:bCs/>
          <w:iCs/>
          <w:color w:val="000000" w:themeColor="text1"/>
        </w:rPr>
        <w:t>example</w:t>
      </w:r>
      <w:r w:rsidR="00FD7871">
        <w:rPr>
          <w:bCs/>
          <w:iCs/>
          <w:color w:val="000000" w:themeColor="text1"/>
        </w:rPr>
        <w:t>,</w:t>
      </w:r>
      <w:r w:rsidR="00EA6CA6">
        <w:rPr>
          <w:bCs/>
          <w:iCs/>
          <w:color w:val="000000" w:themeColor="text1"/>
        </w:rPr>
        <w:t xml:space="preserve"> Snq2 is predicted to </w:t>
      </w:r>
      <w:r w:rsidR="00414F35">
        <w:rPr>
          <w:bCs/>
          <w:iCs/>
          <w:color w:val="000000" w:themeColor="text1"/>
        </w:rPr>
        <w:t xml:space="preserve">be more strongly </w:t>
      </w:r>
      <w:r w:rsidR="00414F35">
        <w:rPr>
          <w:bCs/>
          <w:iCs/>
          <w:color w:val="000000" w:themeColor="text1"/>
        </w:rPr>
        <w:lastRenderedPageBreak/>
        <w:t xml:space="preserve">inhibited by </w:t>
      </w:r>
      <w:r w:rsidR="00EA6CA6">
        <w:rPr>
          <w:bCs/>
          <w:i/>
          <w:iCs/>
          <w:color w:val="000000" w:themeColor="text1"/>
        </w:rPr>
        <w:t xml:space="preserve">PDR5 </w:t>
      </w:r>
      <w:r w:rsidR="00EA6CA6">
        <w:rPr>
          <w:bCs/>
          <w:iCs/>
          <w:color w:val="000000" w:themeColor="text1"/>
        </w:rPr>
        <w:t xml:space="preserve">than </w:t>
      </w:r>
      <w:r w:rsidR="00414F35">
        <w:rPr>
          <w:bCs/>
          <w:iCs/>
          <w:color w:val="000000" w:themeColor="text1"/>
        </w:rPr>
        <w:t xml:space="preserve">by </w:t>
      </w:r>
      <w:r w:rsidR="00EA6CA6">
        <w:rPr>
          <w:bCs/>
          <w:i/>
          <w:iCs/>
          <w:color w:val="000000" w:themeColor="text1"/>
        </w:rPr>
        <w:t xml:space="preserve">YOR1 </w:t>
      </w:r>
      <w:r w:rsidR="00EA6CA6">
        <w:rPr>
          <w:bCs/>
          <w:iCs/>
          <w:color w:val="000000" w:themeColor="text1"/>
        </w:rPr>
        <w:t>(</w:t>
      </w:r>
      <m:oMath>
        <m:r>
          <w:rPr>
            <w:rFonts w:ascii="Cambria Math" w:hAnsi="Cambria Math"/>
            <w:color w:val="000000" w:themeColor="text1"/>
          </w:rPr>
          <m:t>I</m:t>
        </m:r>
      </m:oMath>
      <w:r w:rsidR="00EC260F">
        <w:rPr>
          <w:bCs/>
          <w:iCs/>
          <w:color w:val="000000" w:themeColor="text1"/>
        </w:rPr>
        <w:t xml:space="preserve"> = </w:t>
      </w:r>
      <w:r w:rsidR="00EC260F" w:rsidRPr="00EC260F">
        <w:rPr>
          <w:bCs/>
          <w:iCs/>
          <w:color w:val="000000" w:themeColor="text1"/>
        </w:rPr>
        <w:t xml:space="preserve">-0.96 </w:t>
      </w:r>
      <w:r w:rsidR="00EC260F">
        <w:rPr>
          <w:bCs/>
          <w:iCs/>
          <w:color w:val="000000" w:themeColor="text1"/>
        </w:rPr>
        <w:t xml:space="preserve">vs </w:t>
      </w:r>
      <w:r w:rsidR="00EC260F" w:rsidRPr="00EC260F">
        <w:rPr>
          <w:bCs/>
          <w:iCs/>
          <w:color w:val="000000" w:themeColor="text1"/>
        </w:rPr>
        <w:t>-0.</w:t>
      </w:r>
      <w:r w:rsidR="00EC260F">
        <w:rPr>
          <w:bCs/>
          <w:iCs/>
          <w:color w:val="000000" w:themeColor="text1"/>
        </w:rPr>
        <w:t xml:space="preserve">39, </w:t>
      </w:r>
      <w:r w:rsidR="00EA6CA6">
        <w:rPr>
          <w:bCs/>
          <w:iCs/>
          <w:color w:val="000000" w:themeColor="text1"/>
        </w:rPr>
        <w:t xml:space="preserve">Fig </w:t>
      </w:r>
      <w:r w:rsidR="00963539">
        <w:rPr>
          <w:bCs/>
          <w:iCs/>
          <w:color w:val="000000" w:themeColor="text1"/>
        </w:rPr>
        <w:t xml:space="preserve">4B, Data </w:t>
      </w:r>
      <w:r w:rsidR="00963539" w:rsidRPr="008E0AAD">
        <w:rPr>
          <w:bCs/>
          <w:iCs/>
          <w:color w:val="000000" w:themeColor="text1"/>
          <w:highlight w:val="yellow"/>
        </w:rPr>
        <w:t>SXX</w:t>
      </w:r>
      <w:r w:rsidR="00EA6CA6">
        <w:rPr>
          <w:bCs/>
          <w:iCs/>
          <w:color w:val="000000" w:themeColor="text1"/>
        </w:rPr>
        <w:t xml:space="preserve">).  </w:t>
      </w:r>
      <w:r w:rsidR="0076397A">
        <w:rPr>
          <w:bCs/>
          <w:iCs/>
          <w:color w:val="000000" w:themeColor="text1"/>
        </w:rPr>
        <w:t xml:space="preserve">Although this might have been gleaned from the observation that </w:t>
      </w:r>
      <w:r w:rsidR="00EA6CA6">
        <w:rPr>
          <w:bCs/>
          <w:i/>
          <w:iCs/>
          <w:color w:val="000000" w:themeColor="text1"/>
        </w:rPr>
        <w:t>pdr5∆</w:t>
      </w:r>
      <w:r w:rsidR="00EA6CA6">
        <w:rPr>
          <w:bCs/>
          <w:iCs/>
          <w:color w:val="000000" w:themeColor="text1"/>
        </w:rPr>
        <w:t xml:space="preserve"> </w:t>
      </w:r>
      <w:r w:rsidR="0076397A">
        <w:rPr>
          <w:bCs/>
          <w:iCs/>
          <w:color w:val="000000" w:themeColor="text1"/>
        </w:rPr>
        <w:t xml:space="preserve">yields greater </w:t>
      </w:r>
      <w:r w:rsidR="00414F35">
        <w:rPr>
          <w:bCs/>
          <w:iCs/>
          <w:color w:val="000000" w:themeColor="text1"/>
        </w:rPr>
        <w:t xml:space="preserve">benomyl </w:t>
      </w:r>
      <w:r w:rsidR="00EA6CA6">
        <w:rPr>
          <w:bCs/>
          <w:iCs/>
          <w:color w:val="000000" w:themeColor="text1"/>
        </w:rPr>
        <w:t>resistance than</w:t>
      </w:r>
      <w:r w:rsidR="00EA6CA6" w:rsidRPr="00FF3025">
        <w:rPr>
          <w:bCs/>
          <w:iCs/>
          <w:color w:val="000000" w:themeColor="text1"/>
        </w:rPr>
        <w:t xml:space="preserve"> </w:t>
      </w:r>
      <w:r w:rsidR="00414F35">
        <w:rPr>
          <w:bCs/>
          <w:iCs/>
          <w:color w:val="000000" w:themeColor="text1"/>
        </w:rPr>
        <w:t xml:space="preserve">does </w:t>
      </w:r>
      <w:r w:rsidR="00EA6CA6">
        <w:rPr>
          <w:bCs/>
          <w:i/>
          <w:iCs/>
          <w:color w:val="000000" w:themeColor="text1"/>
        </w:rPr>
        <w:t xml:space="preserve">yor1∆ </w:t>
      </w:r>
      <w:r w:rsidR="00EA6CA6">
        <w:rPr>
          <w:bCs/>
          <w:iCs/>
          <w:color w:val="000000" w:themeColor="text1"/>
        </w:rPr>
        <w:t>(Fig</w:t>
      </w:r>
      <w:r w:rsidR="00B10D62">
        <w:rPr>
          <w:bCs/>
          <w:iCs/>
          <w:color w:val="000000" w:themeColor="text1"/>
        </w:rPr>
        <w:t>.</w:t>
      </w:r>
      <w:r w:rsidR="00EA6CA6">
        <w:rPr>
          <w:bCs/>
          <w:iCs/>
          <w:color w:val="000000" w:themeColor="text1"/>
        </w:rPr>
        <w:t xml:space="preserve"> </w:t>
      </w:r>
      <w:r w:rsidR="00B10D62">
        <w:rPr>
          <w:bCs/>
          <w:iCs/>
          <w:color w:val="000000" w:themeColor="text1"/>
        </w:rPr>
        <w:t>3A</w:t>
      </w:r>
      <w:r w:rsidR="00EA6CA6">
        <w:rPr>
          <w:bCs/>
          <w:iCs/>
          <w:color w:val="000000" w:themeColor="text1"/>
        </w:rPr>
        <w:t>)</w:t>
      </w:r>
      <w:r w:rsidR="0076397A">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3D3CA723" w:rsidR="00E40979" w:rsidRDefault="00E40979" w:rsidP="00E40979">
      <w:pPr>
        <w:jc w:val="both"/>
        <w:rPr>
          <w:bCs/>
          <w:iCs/>
          <w:color w:val="000000" w:themeColor="text1"/>
        </w:rPr>
      </w:pPr>
      <w:r>
        <w:rPr>
          <w:bCs/>
          <w:iCs/>
          <w:color w:val="000000" w:themeColor="text1"/>
        </w:rPr>
        <w:t xml:space="preserve">Despite the overall accuracy of the neural network model, some inputs yielded predictions with which departed systematically from observation, suggesting the need for model refinements. For example, while the model correctly predicted that the </w:t>
      </w:r>
      <w:r w:rsidRPr="00FF3025">
        <w:rPr>
          <w:bCs/>
          <w:i/>
          <w:iCs/>
          <w:color w:val="000000" w:themeColor="text1"/>
        </w:rPr>
        <w:t>snq∆ybt1∆ycf1∆yor1∆</w:t>
      </w:r>
      <w:r>
        <w:rPr>
          <w:bCs/>
          <w:iCs/>
          <w:color w:val="000000" w:themeColor="text1"/>
        </w:rPr>
        <w:t xml:space="preserve"> strain would be more resistant to fluconazole than strains carrying any subset of these knockouts, the additive inhibition model of our neural network model under-estimated the resistance of this four-knockout strain (Fig. </w:t>
      </w:r>
      <w:r w:rsidRPr="009E1D4B">
        <w:rPr>
          <w:bCs/>
          <w:iCs/>
          <w:color w:val="000000" w:themeColor="text1"/>
          <w:highlight w:val="yellow"/>
          <w:rPrChange w:id="20" w:author="Albi Celaj [2]" w:date="2018-11-09T12:35:00Z">
            <w:rPr>
              <w:bCs/>
              <w:iCs/>
              <w:color w:val="000000" w:themeColor="text1"/>
            </w:rPr>
          </w:rPrChange>
        </w:rPr>
        <w:t>XX)</w:t>
      </w:r>
      <w:r>
        <w:rPr>
          <w:bCs/>
          <w:iCs/>
          <w:color w:val="000000" w:themeColor="text1"/>
        </w:rPr>
        <w:t xml:space="preserve">. A standard strategy in neural network design, that allows for the non-additive combination of multiple inputs converging on a target node is to have those inputs converge additively on </w:t>
      </w:r>
      <w:ins w:id="21" w:author="Albi Celaj [2]" w:date="2018-11-12T16:58:00Z">
        <w:r w:rsidR="00F332B9">
          <w:rPr>
            <w:bCs/>
            <w:iCs/>
            <w:color w:val="000000" w:themeColor="text1"/>
          </w:rPr>
          <w:t xml:space="preserve">one or more </w:t>
        </w:r>
      </w:ins>
      <w:del w:id="22" w:author="Albi Celaj [2]" w:date="2018-11-12T16:58:00Z">
        <w:r w:rsidDel="00F332B9">
          <w:rPr>
            <w:bCs/>
            <w:iCs/>
            <w:color w:val="000000" w:themeColor="text1"/>
          </w:rPr>
          <w:delText>a new</w:delText>
        </w:r>
      </w:del>
      <w:r>
        <w:rPr>
          <w:bCs/>
          <w:iCs/>
          <w:color w:val="000000" w:themeColor="text1"/>
        </w:rPr>
        <w:t xml:space="preserve"> ‘hidden’ node</w:t>
      </w:r>
      <w:ins w:id="23" w:author="Albi Celaj [2]" w:date="2018-11-12T16:59:00Z">
        <w:r w:rsidR="00F332B9">
          <w:rPr>
            <w:bCs/>
            <w:iCs/>
            <w:color w:val="000000" w:themeColor="text1"/>
          </w:rPr>
          <w:t>s</w:t>
        </w:r>
      </w:ins>
      <w:r>
        <w:rPr>
          <w:bCs/>
          <w:iCs/>
          <w:color w:val="000000" w:themeColor="text1"/>
        </w:rPr>
        <w:t xml:space="preserve">, which can then convey a non-additive signal to the original target node.  For this four gene example, addition of a single hidden neuron yielded better predictions of fluconazole resistance for the four-knockout strain (p &lt; </w:t>
      </w:r>
      <w:r w:rsidRPr="009E1D4B">
        <w:rPr>
          <w:bCs/>
          <w:iCs/>
          <w:color w:val="000000" w:themeColor="text1"/>
          <w:highlight w:val="yellow"/>
          <w:rPrChange w:id="24" w:author="Albi Celaj [2]" w:date="2018-11-09T12:35:00Z">
            <w:rPr>
              <w:bCs/>
              <w:iCs/>
              <w:color w:val="000000" w:themeColor="text1"/>
            </w:rPr>
          </w:rPrChange>
        </w:rPr>
        <w:t>XX, Fig XX</w:t>
      </w:r>
      <w:r>
        <w:rPr>
          <w:bCs/>
          <w:iCs/>
          <w:color w:val="000000" w:themeColor="text1"/>
        </w:rPr>
        <w:t xml:space="preserve">).  </w:t>
      </w:r>
    </w:p>
    <w:p w14:paraId="0CFD3739" w14:textId="77777777" w:rsidR="00E40979" w:rsidRDefault="00E40979" w:rsidP="00E40979">
      <w:pPr>
        <w:jc w:val="both"/>
        <w:rPr>
          <w:ins w:id="25" w:author="Frederick Roth" w:date="2018-11-06T16:07:00Z"/>
          <w:bCs/>
          <w:iCs/>
          <w:color w:val="000000" w:themeColor="text1"/>
        </w:rPr>
      </w:pPr>
    </w:p>
    <w:p w14:paraId="693C35E2" w14:textId="421F261C" w:rsidR="00E40979" w:rsidDel="0065593A" w:rsidRDefault="00E40979" w:rsidP="00E40979">
      <w:pPr>
        <w:jc w:val="both"/>
        <w:rPr>
          <w:del w:id="26" w:author="Albi Celaj [2]" w:date="2018-11-12T17:20:00Z"/>
          <w:bCs/>
          <w:iCs/>
          <w:color w:val="000000" w:themeColor="text1"/>
        </w:rPr>
      </w:pPr>
      <w:r>
        <w:rPr>
          <w:bCs/>
          <w:iCs/>
          <w:color w:val="000000" w:themeColor="text1"/>
        </w:rPr>
        <w:t>In another striking example, valinomycin resistance was quite poorly predicted by the neural network model (</w:t>
      </w:r>
      <w:r w:rsidRPr="009E1D4B">
        <w:rPr>
          <w:bCs/>
          <w:iCs/>
          <w:color w:val="000000" w:themeColor="text1"/>
          <w:highlight w:val="yellow"/>
          <w:rPrChange w:id="27" w:author="Albi Celaj [2]" w:date="2018-11-09T12:35:00Z">
            <w:rPr>
              <w:bCs/>
              <w:iCs/>
              <w:color w:val="000000" w:themeColor="text1"/>
            </w:rPr>
          </w:rPrChange>
        </w:rPr>
        <w:t>XX</w:t>
      </w:r>
      <w:r>
        <w:rPr>
          <w:bCs/>
          <w:iCs/>
          <w:color w:val="000000" w:themeColor="text1"/>
        </w:rPr>
        <w:t>). As it has been observed that the ABC-16 strain is more resistant to valinomycin than the wild-type</w:t>
      </w:r>
      <w:r w:rsidR="00A004DF">
        <w:rPr>
          <w:bCs/>
          <w:iCs/>
          <w:color w:val="000000" w:themeColor="text1"/>
        </w:rPr>
        <w:fldChar w:fldCharType="begin" w:fldLock="1"/>
      </w:r>
      <w:r w:rsidR="00A76650">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23,49&lt;/sup&gt;","plainTextFormattedCitation":"23,49","previouslyFormattedCitation":"&lt;sup&gt;23,48&lt;/sup&gt;"},"properties":{"noteIndex":0},"schema":"https://github.com/citation-style-language/schema/raw/master/csl-citation.json"}</w:instrText>
      </w:r>
      <w:r w:rsidR="00A004DF">
        <w:rPr>
          <w:bCs/>
          <w:iCs/>
          <w:color w:val="000000" w:themeColor="text1"/>
        </w:rPr>
        <w:fldChar w:fldCharType="separate"/>
      </w:r>
      <w:r w:rsidR="00A76650" w:rsidRPr="00A76650">
        <w:rPr>
          <w:bCs/>
          <w:iCs/>
          <w:noProof/>
          <w:color w:val="000000" w:themeColor="text1"/>
          <w:vertAlign w:val="superscript"/>
        </w:rPr>
        <w:t>23,49</w:t>
      </w:r>
      <w:r w:rsidR="00A004DF">
        <w:rPr>
          <w:bCs/>
          <w:iCs/>
          <w:color w:val="000000" w:themeColor="text1"/>
        </w:rPr>
        <w:fldChar w:fldCharType="end"/>
      </w:r>
      <w:r>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To formalize this possibility, we added one additional ‘mystery transporter gene’ (always present) and its corresponding activity node to the neural network.  Training the neural network only on our valinomycin data yielded a model in which </w:t>
      </w:r>
      <w:r w:rsidRPr="00A20553">
        <w:rPr>
          <w:bCs/>
          <w:i/>
          <w:iCs/>
          <w:color w:val="000000" w:themeColor="text1"/>
        </w:rPr>
        <w:t>SNQ2</w:t>
      </w:r>
      <w:r>
        <w:rPr>
          <w:bCs/>
          <w:iCs/>
          <w:color w:val="000000" w:themeColor="text1"/>
        </w:rPr>
        <w:t xml:space="preserve">, </w:t>
      </w:r>
      <w:r>
        <w:rPr>
          <w:bCs/>
          <w:i/>
          <w:iCs/>
          <w:color w:val="000000" w:themeColor="text1"/>
        </w:rPr>
        <w:t>PDR5</w:t>
      </w:r>
      <w:r>
        <w:rPr>
          <w:bCs/>
          <w:iCs/>
          <w:color w:val="000000" w:themeColor="text1"/>
        </w:rPr>
        <w:t xml:space="preserve"> and </w:t>
      </w:r>
      <w:r>
        <w:rPr>
          <w:bCs/>
          <w:i/>
          <w:iCs/>
          <w:color w:val="000000" w:themeColor="text1"/>
        </w:rPr>
        <w:t>YBT1</w:t>
      </w:r>
      <w:r w:rsidRPr="00A20553">
        <w:rPr>
          <w:bCs/>
          <w:iCs/>
          <w:color w:val="000000" w:themeColor="text1"/>
        </w:rPr>
        <w:t xml:space="preserve"> each</w:t>
      </w:r>
      <w:r>
        <w:rPr>
          <w:bCs/>
          <w:iCs/>
          <w:color w:val="000000" w:themeColor="text1"/>
        </w:rPr>
        <w:t xml:space="preserve"> inhibit a ‘mystery transporter’ which clears valinomycin</w:t>
      </w:r>
      <w:r w:rsidR="00622CA4">
        <w:rPr>
          <w:bCs/>
          <w:iCs/>
          <w:color w:val="000000" w:themeColor="text1"/>
        </w:rPr>
        <w:t xml:space="preserve"> (Fig XX)</w:t>
      </w:r>
      <w:r>
        <w:rPr>
          <w:bCs/>
          <w:iCs/>
          <w:color w:val="000000" w:themeColor="text1"/>
        </w:rPr>
        <w:t>.</w:t>
      </w:r>
      <w:del w:id="28" w:author="Albi Celaj [2]" w:date="2018-11-12T17:02:00Z">
        <w:r w:rsidDel="001C2B8D">
          <w:rPr>
            <w:bCs/>
            <w:iCs/>
            <w:color w:val="000000" w:themeColor="text1"/>
          </w:rPr>
          <w:delText xml:space="preserve">  </w:delText>
        </w:r>
      </w:del>
    </w:p>
    <w:p w14:paraId="3C52A115" w14:textId="77777777" w:rsidR="00E40979" w:rsidRDefault="00E40979" w:rsidP="0057641F">
      <w:pPr>
        <w:jc w:val="both"/>
        <w:rPr>
          <w:bCs/>
          <w:iCs/>
          <w:color w:val="000000" w:themeColor="text1"/>
        </w:rPr>
      </w:pPr>
    </w:p>
    <w:p w14:paraId="0DD932AE" w14:textId="1700D9B6" w:rsidR="00962F43" w:rsidRDefault="007E2BCE" w:rsidP="00224FCB">
      <w:pPr>
        <w:outlineLvl w:val="0"/>
        <w:rPr>
          <w:b/>
          <w:bCs/>
          <w:iCs/>
          <w:color w:val="000000" w:themeColor="text1"/>
        </w:rPr>
      </w:pPr>
      <w:r>
        <w:rPr>
          <w:b/>
          <w:bCs/>
          <w:iCs/>
          <w:color w:val="000000" w:themeColor="text1"/>
        </w:rPr>
        <w:t xml:space="preserve">Further exploration of complex synergistic resistance to fluconazole </w:t>
      </w:r>
    </w:p>
    <w:p w14:paraId="63C0C28D" w14:textId="7D4E7B3C" w:rsidR="00926676" w:rsidRDefault="007E2BCE" w:rsidP="003966FD">
      <w:pPr>
        <w:jc w:val="both"/>
        <w:rPr>
          <w:ins w:id="29" w:author="Albi Celaj [2]" w:date="2018-11-12T17:20:00Z"/>
          <w:bCs/>
          <w:iCs/>
          <w:color w:val="000000" w:themeColor="text1"/>
        </w:rPr>
      </w:pPr>
      <w:r>
        <w:rPr>
          <w:bCs/>
          <w:iCs/>
          <w:color w:val="000000" w:themeColor="text1"/>
        </w:rPr>
        <w:t xml:space="preserve">Both manual and automated analysis of the complex genetic landscape of fluconazole resistance pointed to a model in which </w:t>
      </w:r>
      <w:r w:rsidRPr="0065593A">
        <w:rPr>
          <w:bCs/>
          <w:i/>
          <w:iCs/>
          <w:color w:val="000000" w:themeColor="text1"/>
        </w:rPr>
        <w:t>SNQ2</w:t>
      </w:r>
      <w:r>
        <w:rPr>
          <w:bCs/>
          <w:iCs/>
          <w:color w:val="000000" w:themeColor="text1"/>
        </w:rPr>
        <w:t xml:space="preserve">, </w:t>
      </w:r>
      <w:r w:rsidRPr="0065593A">
        <w:rPr>
          <w:bCs/>
          <w:i/>
          <w:iCs/>
          <w:color w:val="000000" w:themeColor="text1"/>
        </w:rPr>
        <w:t>YOR1</w:t>
      </w:r>
      <w:r>
        <w:rPr>
          <w:bCs/>
          <w:iCs/>
          <w:color w:val="000000" w:themeColor="text1"/>
        </w:rPr>
        <w:t xml:space="preserve">, </w:t>
      </w:r>
      <w:r w:rsidRPr="0065593A">
        <w:rPr>
          <w:bCs/>
          <w:i/>
          <w:iCs/>
          <w:color w:val="000000" w:themeColor="text1"/>
        </w:rPr>
        <w:t>YBT1</w:t>
      </w:r>
      <w:r>
        <w:rPr>
          <w:bCs/>
          <w:iCs/>
          <w:color w:val="000000" w:themeColor="text1"/>
        </w:rPr>
        <w:t xml:space="preserve"> and </w:t>
      </w:r>
      <w:r w:rsidRPr="0065593A">
        <w:rPr>
          <w:bCs/>
          <w:i/>
          <w:iCs/>
          <w:color w:val="000000" w:themeColor="text1"/>
        </w:rPr>
        <w:t>YCF1</w:t>
      </w:r>
      <w:r>
        <w:rPr>
          <w:bCs/>
          <w:iCs/>
          <w:color w:val="000000" w:themeColor="text1"/>
        </w:rPr>
        <w:t xml:space="preserve"> are each able to inhibit the activity of </w:t>
      </w:r>
      <w:r w:rsidRPr="0065593A">
        <w:rPr>
          <w:bCs/>
          <w:i/>
          <w:iCs/>
          <w:color w:val="000000" w:themeColor="text1"/>
        </w:rPr>
        <w:t>PDR5</w:t>
      </w:r>
      <w:r>
        <w:rPr>
          <w:bCs/>
          <w:iCs/>
          <w:color w:val="000000" w:themeColor="text1"/>
        </w:rPr>
        <w:t xml:space="preserve">, thus limiting resistance to fluconazole. </w:t>
      </w:r>
      <w:r w:rsidR="00926676">
        <w:rPr>
          <w:bCs/>
          <w:iCs/>
          <w:color w:val="000000" w:themeColor="text1"/>
        </w:rPr>
        <w:t xml:space="preserve">Before </w:t>
      </w:r>
      <w:r>
        <w:rPr>
          <w:bCs/>
          <w:iCs/>
          <w:color w:val="000000" w:themeColor="text1"/>
        </w:rPr>
        <w:t xml:space="preserve">exploring this model 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w:t>
      </w:r>
      <w:r w:rsidR="00720218">
        <w:rPr>
          <w:bCs/>
          <w:iCs/>
          <w:color w:val="000000" w:themeColor="text1"/>
        </w:rPr>
        <w:t xml:space="preserve"> for the fluconazole concentration yielding 50% inhibition (IC50; </w:t>
      </w:r>
      <w:r w:rsidR="0024020D">
        <w:rPr>
          <w:bCs/>
          <w:iCs/>
          <w:color w:val="000000" w:themeColor="text1"/>
        </w:rPr>
        <w:t>Fig 4</w:t>
      </w:r>
      <w:r w:rsidR="0098504E">
        <w:rPr>
          <w:bCs/>
          <w:iCs/>
          <w:color w:val="000000" w:themeColor="text1"/>
        </w:rPr>
        <w:t>D</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720218">
        <w:rPr>
          <w:bCs/>
          <w:iCs/>
          <w:color w:val="000000" w:themeColor="text1"/>
        </w:rPr>
        <w:t xml:space="preserve"> for the rate of exponential growth in fluconazole relative to no-drug conditions (</w:t>
      </w:r>
      <w:r w:rsidR="00B951B5">
        <w:rPr>
          <w:bCs/>
          <w:iCs/>
          <w:color w:val="000000" w:themeColor="text1"/>
        </w:rPr>
        <w:t>Fig. 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26D1E2FC" w14:textId="73B0E96E" w:rsidR="00926676" w:rsidRDefault="00926676" w:rsidP="003966FD">
      <w:pPr>
        <w:jc w:val="both"/>
        <w:rPr>
          <w:bCs/>
          <w:iCs/>
          <w:color w:val="000000" w:themeColor="text1"/>
        </w:rPr>
      </w:pPr>
      <w:r>
        <w:rPr>
          <w:bCs/>
          <w:iCs/>
          <w:color w:val="000000" w:themeColor="text1"/>
        </w:rPr>
        <w:t xml:space="preserve">Next, we explored two potential mechanisms by which </w:t>
      </w:r>
      <w:r w:rsidRPr="001B7F09">
        <w:rPr>
          <w:bCs/>
          <w:i/>
          <w:iCs/>
          <w:color w:val="000000" w:themeColor="text1"/>
        </w:rPr>
        <w:t>SNQ2</w:t>
      </w:r>
      <w:r w:rsidRPr="001B7F09">
        <w:rPr>
          <w:bCs/>
          <w:iCs/>
          <w:color w:val="000000" w:themeColor="text1"/>
        </w:rPr>
        <w:t xml:space="preserve">, </w:t>
      </w:r>
      <w:r w:rsidRPr="001B7F09">
        <w:rPr>
          <w:bCs/>
          <w:i/>
          <w:iCs/>
          <w:color w:val="000000" w:themeColor="text1"/>
        </w:rPr>
        <w:t>YOR1</w:t>
      </w:r>
      <w:r w:rsidRPr="001B7F09">
        <w:rPr>
          <w:bCs/>
          <w:iCs/>
          <w:color w:val="000000" w:themeColor="text1"/>
        </w:rPr>
        <w:t xml:space="preserve">, </w:t>
      </w:r>
      <w:r w:rsidRPr="001B7F09">
        <w:rPr>
          <w:bCs/>
          <w:i/>
          <w:iCs/>
          <w:color w:val="000000" w:themeColor="text1"/>
        </w:rPr>
        <w:t>YBT1</w:t>
      </w:r>
      <w:r w:rsidRPr="001B7F09">
        <w:rPr>
          <w:bCs/>
          <w:iCs/>
          <w:color w:val="000000" w:themeColor="text1"/>
        </w:rPr>
        <w:t xml:space="preserve">, and </w:t>
      </w:r>
      <w:r w:rsidRPr="001B7F09">
        <w:rPr>
          <w:bCs/>
          <w:i/>
          <w:iCs/>
          <w:color w:val="000000" w:themeColor="text1"/>
        </w:rPr>
        <w:t>YCF1</w:t>
      </w:r>
      <w:r>
        <w:rPr>
          <w:bCs/>
          <w:iCs/>
          <w:color w:val="000000" w:themeColor="text1"/>
        </w:rPr>
        <w:t xml:space="preserve"> might negatively influence </w:t>
      </w:r>
      <w:r w:rsidRPr="0065593A">
        <w:rPr>
          <w:bCs/>
          <w:i/>
          <w:iCs/>
          <w:color w:val="000000" w:themeColor="text1"/>
        </w:rPr>
        <w:t>PDR5</w:t>
      </w:r>
      <w:r>
        <w:rPr>
          <w:bCs/>
          <w:iCs/>
          <w:color w:val="000000" w:themeColor="text1"/>
        </w:rPr>
        <w:t xml:space="preserve"> activity: indirect inhibition via reduced transcript levels, and direct inhibition by protein interaction.  </w:t>
      </w:r>
      <w:r w:rsidR="00BA3C21" w:rsidRPr="00087F63">
        <w:rPr>
          <w:bCs/>
          <w:iCs/>
          <w:color w:val="000000" w:themeColor="text1"/>
        </w:rPr>
        <w:t xml:space="preserve">Inhibition of </w:t>
      </w:r>
      <w:r w:rsidRPr="0065593A">
        <w:rPr>
          <w:bCs/>
          <w:i/>
          <w:iCs/>
          <w:color w:val="000000" w:themeColor="text1"/>
        </w:rPr>
        <w:t>PDR5</w:t>
      </w:r>
      <w:r>
        <w:rPr>
          <w:bCs/>
          <w:iCs/>
          <w:color w:val="000000" w:themeColor="text1"/>
        </w:rPr>
        <w:t xml:space="preserve"> 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Pr>
          <w:bCs/>
          <w:iCs/>
          <w:color w:val="000000" w:themeColor="text1"/>
        </w:rPr>
        <w:t xml:space="preserve">was previously reported, and found to </w:t>
      </w:r>
      <w:r w:rsidR="00BA3C21" w:rsidRPr="00BA3C21">
        <w:rPr>
          <w:bCs/>
          <w:iCs/>
          <w:color w:val="000000" w:themeColor="text1"/>
        </w:rPr>
        <w:t xml:space="preserve">be mediated </w:t>
      </w:r>
      <w:r>
        <w:rPr>
          <w:bCs/>
          <w:iCs/>
          <w:color w:val="000000" w:themeColor="text1"/>
        </w:rPr>
        <w:t>(</w:t>
      </w:r>
      <w:commentRangeStart w:id="30"/>
      <w:r>
        <w:rPr>
          <w:bCs/>
          <w:iCs/>
          <w:color w:val="000000" w:themeColor="text1"/>
        </w:rPr>
        <w:t>at least in part</w:t>
      </w:r>
      <w:commentRangeEnd w:id="30"/>
      <w:r>
        <w:rPr>
          <w:rStyle w:val="CommentReference"/>
          <w:rFonts w:asciiTheme="minorHAnsi" w:hAnsiTheme="minorHAnsi" w:cstheme="minorBidi"/>
        </w:rPr>
        <w:commentReference w:id="30"/>
      </w:r>
      <w:r>
        <w:rPr>
          <w:bCs/>
          <w:iCs/>
          <w:color w:val="000000" w:themeColor="text1"/>
        </w:rPr>
        <w:t xml:space="preserve">) </w:t>
      </w:r>
      <w:r w:rsidR="00E9310B">
        <w:rPr>
          <w:bCs/>
          <w:iCs/>
          <w:color w:val="000000" w:themeColor="text1"/>
        </w:rPr>
        <w:t xml:space="preserve">by </w:t>
      </w:r>
      <w:r>
        <w:rPr>
          <w:bCs/>
          <w:iCs/>
          <w:color w:val="000000" w:themeColor="text1"/>
        </w:rPr>
        <w:t xml:space="preserve">reduced activity of the transcription factor </w:t>
      </w:r>
      <w:r w:rsidR="00BA3C21" w:rsidRPr="00BA3C21">
        <w:rPr>
          <w:bCs/>
          <w:iCs/>
          <w:color w:val="000000" w:themeColor="text1"/>
        </w:rPr>
        <w:t>Pdr1</w:t>
      </w:r>
      <w:r>
        <w:rPr>
          <w:bCs/>
          <w:iCs/>
          <w:color w:val="000000" w:themeColor="text1"/>
        </w:rPr>
        <w:t xml:space="preserve">, via </w:t>
      </w:r>
      <w:r w:rsidR="00E9310B">
        <w:rPr>
          <w:bCs/>
          <w:iCs/>
          <w:color w:val="000000" w:themeColor="text1"/>
        </w:rPr>
        <w:t>an unknown mechanism</w:t>
      </w:r>
      <w:r w:rsidR="00BA3C21"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BA3C21" w:rsidRPr="00BA3C21">
        <w:rPr>
          <w:bCs/>
          <w:iCs/>
          <w:color w:val="000000" w:themeColor="text1"/>
        </w:rPr>
        <w:fldChar w:fldCharType="separate"/>
      </w:r>
      <w:r w:rsidR="000C5C2F" w:rsidRPr="000C5C2F">
        <w:rPr>
          <w:bCs/>
          <w:iCs/>
          <w:noProof/>
          <w:color w:val="000000" w:themeColor="text1"/>
          <w:vertAlign w:val="superscript"/>
        </w:rPr>
        <w:t>33</w:t>
      </w:r>
      <w:r w:rsidR="00BA3C21" w:rsidRPr="00BA3C21">
        <w:rPr>
          <w:bCs/>
          <w:iCs/>
          <w:color w:val="000000" w:themeColor="text1"/>
        </w:rPr>
        <w:fldChar w:fldCharType="end"/>
      </w:r>
      <w:r>
        <w:rPr>
          <w:bCs/>
          <w:iCs/>
          <w:color w:val="000000" w:themeColor="text1"/>
        </w:rPr>
        <w:t>.</w:t>
      </w:r>
      <w:r w:rsidR="00BA3C21" w:rsidRPr="00BA3C21">
        <w:rPr>
          <w:bCs/>
          <w:iCs/>
          <w:color w:val="000000" w:themeColor="text1"/>
        </w:rPr>
        <w:t xml:space="preserve">  </w:t>
      </w:r>
    </w:p>
    <w:p w14:paraId="19F095A3" w14:textId="77777777" w:rsidR="00926676" w:rsidRDefault="00926676" w:rsidP="003966FD">
      <w:pPr>
        <w:jc w:val="both"/>
        <w:rPr>
          <w:ins w:id="31" w:author="Frederick Roth" w:date="2018-11-09T13:54:00Z"/>
          <w:bCs/>
          <w:iCs/>
          <w:color w:val="000000" w:themeColor="text1"/>
        </w:rPr>
      </w:pPr>
    </w:p>
    <w:p w14:paraId="6C873E62" w14:textId="4774F1C7" w:rsidR="00926676" w:rsidRDefault="0003538E" w:rsidP="003966FD">
      <w:pPr>
        <w:jc w:val="both"/>
        <w:rPr>
          <w:ins w:id="32" w:author="Frederick Roth" w:date="2018-11-09T13:54:00Z"/>
          <w:bCs/>
          <w:iCs/>
          <w:color w:val="000000" w:themeColor="text1"/>
        </w:rPr>
      </w:pPr>
      <w:ins w:id="33" w:author="Frederick Roth" w:date="2018-11-09T13:59:00Z">
        <w:r>
          <w:rPr>
            <w:bCs/>
            <w:iCs/>
            <w:color w:val="000000" w:themeColor="text1"/>
          </w:rPr>
          <w:t>[</w:t>
        </w:r>
        <w:r w:rsidRPr="0003538E">
          <w:rPr>
            <w:bCs/>
            <w:iCs/>
            <w:color w:val="000000" w:themeColor="text1"/>
            <w:highlight w:val="yellow"/>
            <w:rPrChange w:id="34" w:author="Frederick Roth" w:date="2018-11-09T13:59:00Z">
              <w:rPr>
                <w:bCs/>
                <w:iCs/>
                <w:color w:val="000000" w:themeColor="text1"/>
              </w:rPr>
            </w:rPrChange>
          </w:rPr>
          <w:t>Fritz stopped here</w:t>
        </w:r>
        <w:r>
          <w:rPr>
            <w:bCs/>
            <w:iCs/>
            <w:color w:val="000000" w:themeColor="text1"/>
          </w:rPr>
          <w:t>]</w:t>
        </w:r>
      </w:ins>
    </w:p>
    <w:p w14:paraId="1B118185" w14:textId="77777777" w:rsidR="00926676" w:rsidRDefault="00926676" w:rsidP="003966FD">
      <w:pPr>
        <w:jc w:val="both"/>
        <w:rPr>
          <w:ins w:id="35" w:author="Frederick Roth" w:date="2018-11-09T13:54:00Z"/>
          <w:bCs/>
          <w:iCs/>
          <w:color w:val="000000" w:themeColor="text1"/>
        </w:rPr>
      </w:pPr>
    </w:p>
    <w:p w14:paraId="4C1906B4" w14:textId="7A13E9C0" w:rsidR="003966FD" w:rsidRDefault="00A57040" w:rsidP="003966FD">
      <w:pPr>
        <w:jc w:val="both"/>
        <w:rPr>
          <w:bCs/>
          <w:iCs/>
          <w:color w:val="000000" w:themeColor="text1"/>
        </w:rPr>
      </w:pPr>
      <w:r>
        <w:rPr>
          <w:bCs/>
          <w:iCs/>
          <w:color w:val="000000" w:themeColor="text1"/>
        </w:rPr>
        <w:t>We first</w:t>
      </w:r>
      <w:r w:rsidR="003966FD" w:rsidRPr="00BA3C21">
        <w:rPr>
          <w:bCs/>
          <w:iCs/>
          <w:color w:val="000000" w:themeColor="text1"/>
        </w:rPr>
        <w:t xml:space="preserve"> investigate</w:t>
      </w:r>
      <w:r>
        <w:rPr>
          <w:bCs/>
          <w:iCs/>
          <w:color w:val="000000" w:themeColor="text1"/>
        </w:rPr>
        <w:t>d</w:t>
      </w:r>
      <w:r w:rsidR="003966FD" w:rsidRPr="00BA3C21">
        <w:rPr>
          <w:bCs/>
          <w:iCs/>
          <w:color w:val="000000" w:themeColor="text1"/>
        </w:rPr>
        <w:t xml:space="preserv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w:t>
      </w:r>
      <w:r w:rsidR="00BE3067">
        <w:rPr>
          <w:bCs/>
          <w:iCs/>
          <w:color w:val="000000" w:themeColor="text1"/>
        </w:rPr>
        <w:t xml:space="preserve"> was</w:t>
      </w:r>
      <w:r w:rsidR="003966FD">
        <w:rPr>
          <w:bCs/>
          <w:iCs/>
          <w:color w:val="000000" w:themeColor="text1"/>
        </w:rPr>
        <w:t xml:space="preserve">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BE3067">
        <w:rPr>
          <w:bCs/>
          <w:iCs/>
          <w:color w:val="000000" w:themeColor="text1"/>
        </w:rPr>
        <w:t xml:space="preserve">, as </w:t>
      </w:r>
      <w:r w:rsidR="0034658F">
        <w:rPr>
          <w:bCs/>
          <w:iCs/>
          <w:color w:val="000000" w:themeColor="text1"/>
        </w:rPr>
        <w:t>predicted</w:t>
      </w:r>
      <w:r w:rsidR="00BE3067">
        <w:rPr>
          <w:bCs/>
          <w:iCs/>
          <w:color w:val="000000" w:themeColor="text1"/>
        </w:rPr>
        <w:t xml:space="preserve"> by </w:t>
      </w:r>
      <w:r w:rsidR="00FD3336">
        <w:rPr>
          <w:bCs/>
          <w:iCs/>
          <w:color w:val="000000" w:themeColor="text1"/>
        </w:rPr>
        <w:t>a transcription-based model.</w:t>
      </w:r>
      <w:r w:rsidR="003966FD" w:rsidRPr="00BA3C21">
        <w:rPr>
          <w:bCs/>
          <w:iCs/>
          <w:color w:val="000000" w:themeColor="text1"/>
        </w:rPr>
        <w:t xml:space="preserve">  </w:t>
      </w:r>
      <w:r>
        <w:rPr>
          <w:bCs/>
          <w:iCs/>
          <w:color w:val="000000" w:themeColor="text1"/>
        </w:rPr>
        <w:t>Using qRT-PCR, w</w:t>
      </w:r>
      <w:r w:rsidR="00161A62">
        <w:rPr>
          <w:bCs/>
          <w:iCs/>
          <w:color w:val="000000" w:themeColor="text1"/>
        </w:rPr>
        <w:t>e found</w:t>
      </w:r>
      <w:r w:rsidR="00641DE3">
        <w:rPr>
          <w:bCs/>
          <w:iCs/>
          <w:color w:val="000000" w:themeColor="text1"/>
        </w:rPr>
        <w:t xml:space="preserve"> that</w:t>
      </w:r>
      <w:r w:rsidR="00161A62">
        <w:rPr>
          <w:bCs/>
          <w:iCs/>
          <w:color w:val="000000" w:themeColor="text1"/>
        </w:rPr>
        <w:t xml:space="preserve"> </w:t>
      </w:r>
      <w:r w:rsidR="003966FD" w:rsidRPr="00BA3C21">
        <w:rPr>
          <w:bCs/>
          <w:i/>
          <w:iCs/>
          <w:color w:val="000000" w:themeColor="text1"/>
        </w:rPr>
        <w:t xml:space="preserve">PDR5 </w:t>
      </w:r>
      <w:r w:rsidR="003966FD" w:rsidRPr="00BA3C21">
        <w:rPr>
          <w:bCs/>
          <w:iCs/>
          <w:color w:val="000000" w:themeColor="text1"/>
        </w:rPr>
        <w:t xml:space="preserve">transcript </w:t>
      </w:r>
      <w:r w:rsidR="00641DE3">
        <w:rPr>
          <w:bCs/>
          <w:iCs/>
          <w:color w:val="000000" w:themeColor="text1"/>
        </w:rPr>
        <w:t>was</w:t>
      </w:r>
      <w:r w:rsidR="003966FD" w:rsidRPr="00BA3C21">
        <w:rPr>
          <w:bCs/>
          <w:iCs/>
          <w:color w:val="000000" w:themeColor="text1"/>
        </w:rPr>
        <w:t xml:space="preserve">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While</w:t>
      </w:r>
      <w:r w:rsidR="00161A62">
        <w:rPr>
          <w:bCs/>
          <w:iCs/>
          <w:color w:val="000000" w:themeColor="text1"/>
        </w:rPr>
        <w:t xml:space="preserve"> a weaker (~1.5 fold) </w:t>
      </w:r>
      <w:r w:rsidR="00161A62">
        <w:rPr>
          <w:bCs/>
          <w:i/>
          <w:iCs/>
          <w:color w:val="000000" w:themeColor="text1"/>
        </w:rPr>
        <w:t xml:space="preserve">PDR5 </w:t>
      </w:r>
      <w:r w:rsidR="00161A62">
        <w:rPr>
          <w:bCs/>
          <w:iCs/>
          <w:color w:val="000000" w:themeColor="text1"/>
        </w:rPr>
        <w:t>induction had been previously reported for</w:t>
      </w:r>
      <w:r w:rsidR="003966FD">
        <w:rPr>
          <w:bCs/>
          <w:iCs/>
          <w:color w:val="000000" w:themeColor="text1"/>
        </w:rPr>
        <w:t xml:space="preserve"> </w:t>
      </w:r>
      <w:r w:rsidR="003966FD">
        <w:rPr>
          <w:bCs/>
          <w:i/>
          <w:iCs/>
          <w:color w:val="000000" w:themeColor="text1"/>
        </w:rPr>
        <w:t>snq2∆yor1∆</w:t>
      </w:r>
      <w:r w:rsidR="00161A62">
        <w:rPr>
          <w:bCs/>
          <w:iCs/>
          <w:color w:val="000000" w:themeColor="text1"/>
        </w:rPr>
        <w:fldChar w:fldCharType="begin" w:fldLock="1"/>
      </w:r>
      <w:r w:rsidR="00161A62">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61A62">
        <w:rPr>
          <w:bCs/>
          <w:iCs/>
          <w:color w:val="000000" w:themeColor="text1"/>
        </w:rPr>
        <w:fldChar w:fldCharType="separate"/>
      </w:r>
      <w:r w:rsidR="00161A62" w:rsidRPr="000C5C2F">
        <w:rPr>
          <w:bCs/>
          <w:iCs/>
          <w:noProof/>
          <w:color w:val="000000" w:themeColor="text1"/>
          <w:vertAlign w:val="superscript"/>
        </w:rPr>
        <w:t>33</w:t>
      </w:r>
      <w:r w:rsidR="00161A62">
        <w:rPr>
          <w:bCs/>
          <w:iCs/>
          <w:color w:val="000000" w:themeColor="text1"/>
        </w:rPr>
        <w:fldChar w:fldCharType="end"/>
      </w:r>
      <w:r w:rsidR="00161A62">
        <w:rPr>
          <w:bCs/>
          <w:iCs/>
          <w:color w:val="000000" w:themeColor="text1"/>
        </w:rPr>
        <w:t>,</w:t>
      </w:r>
      <w:r w:rsidR="003966FD">
        <w:rPr>
          <w:bCs/>
          <w:iCs/>
          <w:color w:val="000000" w:themeColor="text1"/>
        </w:rPr>
        <w:t xml:space="preserve"> here the</w:t>
      </w:r>
      <w:r w:rsidR="00161A62">
        <w:rPr>
          <w:bCs/>
          <w:iCs/>
          <w:color w:val="000000" w:themeColor="text1"/>
        </w:rPr>
        <w:t xml:space="preserve"> </w:t>
      </w:r>
      <w:r w:rsidR="005D4A69">
        <w:rPr>
          <w:bCs/>
          <w:iCs/>
          <w:color w:val="000000" w:themeColor="text1"/>
        </w:rPr>
        <w:t xml:space="preserve">observed </w:t>
      </w:r>
      <w:r w:rsidR="003966FD">
        <w:rPr>
          <w:bCs/>
          <w:iCs/>
          <w:color w:val="000000" w:themeColor="text1"/>
        </w:rPr>
        <w:t xml:space="preserve">~1.3 fold </w:t>
      </w:r>
      <w:r w:rsidR="00511809">
        <w:rPr>
          <w:bCs/>
          <w:iCs/>
          <w:color w:val="000000" w:themeColor="text1"/>
        </w:rPr>
        <w:t>effect</w:t>
      </w:r>
      <w:r w:rsidR="00161A62">
        <w:rPr>
          <w:bCs/>
          <w:iCs/>
          <w:color w:val="000000" w:themeColor="text1"/>
        </w:rPr>
        <w:t xml:space="preserve"> </w:t>
      </w:r>
      <w:r w:rsidR="003966FD">
        <w:rPr>
          <w:bCs/>
          <w:iCs/>
          <w:color w:val="000000" w:themeColor="text1"/>
        </w:rPr>
        <w:t xml:space="preserve">was not </w:t>
      </w:r>
      <w:r w:rsidR="008B213B">
        <w:rPr>
          <w:bCs/>
          <w:iCs/>
          <w:color w:val="000000" w:themeColor="text1"/>
        </w:rPr>
        <w:t xml:space="preserve">found to be </w:t>
      </w:r>
      <w:r w:rsidR="003966FD">
        <w:rPr>
          <w:bCs/>
          <w:iCs/>
          <w:color w:val="000000" w:themeColor="text1"/>
        </w:rPr>
        <w:t xml:space="preserve">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r w:rsidR="001E0A38">
        <w:rPr>
          <w:bCs/>
          <w:iCs/>
          <w:color w:val="000000" w:themeColor="text1"/>
        </w:rPr>
        <w:t xml:space="preserve">These results are consistent with a transcription-based </w:t>
      </w:r>
      <w:r w:rsidR="004B4FC1">
        <w:rPr>
          <w:bCs/>
          <w:iCs/>
          <w:color w:val="000000" w:themeColor="text1"/>
        </w:rPr>
        <w:t>inhibition mechanism, and with the prediction that inhibition should occur in a non-linear manner (Fig. XX).</w:t>
      </w:r>
    </w:p>
    <w:p w14:paraId="7442EEDA" w14:textId="1F3840C2" w:rsidR="00C47B8F" w:rsidRDefault="00C47B8F" w:rsidP="004D0055">
      <w:pPr>
        <w:jc w:val="both"/>
        <w:rPr>
          <w:bCs/>
          <w:iCs/>
          <w:color w:val="000000" w:themeColor="text1"/>
        </w:rPr>
      </w:pPr>
    </w:p>
    <w:p w14:paraId="6001454E" w14:textId="068848AA" w:rsidR="00C569A0" w:rsidRPr="00FF3025" w:rsidRDefault="001F3600" w:rsidP="000D710B">
      <w:pPr>
        <w:jc w:val="both"/>
        <w:rPr>
          <w:bCs/>
          <w:iCs/>
          <w:color w:val="000000" w:themeColor="text1"/>
        </w:rPr>
      </w:pPr>
      <w:r>
        <w:rPr>
          <w:bCs/>
          <w:iCs/>
          <w:color w:val="000000" w:themeColor="text1"/>
        </w:rPr>
        <w:t xml:space="preserve">We </w:t>
      </w:r>
      <w:r w:rsidR="003C040E">
        <w:rPr>
          <w:bCs/>
          <w:iCs/>
          <w:color w:val="000000" w:themeColor="text1"/>
        </w:rPr>
        <w:t>also</w:t>
      </w:r>
      <w:r w:rsidR="00BE3067">
        <w:rPr>
          <w:bCs/>
          <w:iCs/>
          <w:color w:val="000000" w:themeColor="text1"/>
        </w:rPr>
        <w:t xml:space="preserve"> investigated whether the predicted </w:t>
      </w:r>
      <w:r w:rsidR="00BE3067" w:rsidRPr="001421B9">
        <w:rPr>
          <w:bCs/>
          <w:iCs/>
          <w:color w:val="000000" w:themeColor="text1"/>
        </w:rPr>
        <w:t>repression</w:t>
      </w:r>
      <w:r w:rsidR="00BE3067">
        <w:rPr>
          <w:bCs/>
          <w:iCs/>
          <w:color w:val="000000" w:themeColor="text1"/>
        </w:rPr>
        <w:t xml:space="preserve"> of </w:t>
      </w:r>
      <w:r w:rsidR="00BE3067" w:rsidRPr="001421B9">
        <w:rPr>
          <w:bCs/>
          <w:iCs/>
          <w:color w:val="000000" w:themeColor="text1"/>
        </w:rPr>
        <w:t>Pdr5</w:t>
      </w:r>
      <w:r w:rsidR="00BE3067">
        <w:rPr>
          <w:bCs/>
          <w:iCs/>
          <w:color w:val="000000" w:themeColor="text1"/>
        </w:rPr>
        <w:t xml:space="preserve"> by the membrane transporters </w:t>
      </w:r>
      <w:r w:rsidR="00BE3067" w:rsidRPr="00795AAD">
        <w:rPr>
          <w:bCs/>
          <w:i/>
          <w:iCs/>
          <w:color w:val="000000" w:themeColor="text1"/>
        </w:rPr>
        <w:t>SNQ2</w:t>
      </w:r>
      <w:r w:rsidR="00BE3067">
        <w:rPr>
          <w:bCs/>
          <w:iCs/>
          <w:color w:val="000000" w:themeColor="text1"/>
        </w:rPr>
        <w:t xml:space="preserve"> and </w:t>
      </w:r>
      <w:r w:rsidR="00BE3067" w:rsidRPr="00795AAD">
        <w:rPr>
          <w:bCs/>
          <w:i/>
          <w:iCs/>
          <w:color w:val="000000" w:themeColor="text1"/>
        </w:rPr>
        <w:t>YOR1</w:t>
      </w:r>
      <w:r w:rsidR="00BE3067">
        <w:rPr>
          <w:bCs/>
          <w:iCs/>
          <w:color w:val="000000" w:themeColor="text1"/>
        </w:rPr>
        <w:t xml:space="preserve"> could</w:t>
      </w:r>
      <w:r w:rsidR="00511809">
        <w:rPr>
          <w:bCs/>
          <w:iCs/>
          <w:color w:val="000000" w:themeColor="text1"/>
        </w:rPr>
        <w:t xml:space="preserve"> </w:t>
      </w:r>
      <w:r w:rsidR="00BE3067">
        <w:rPr>
          <w:bCs/>
          <w:iCs/>
          <w:color w:val="000000" w:themeColor="text1"/>
        </w:rPr>
        <w:t xml:space="preserve">be mediated by </w:t>
      </w:r>
      <w:r w:rsidR="0033321F">
        <w:rPr>
          <w:bCs/>
          <w:iCs/>
          <w:color w:val="000000" w:themeColor="text1"/>
        </w:rPr>
        <w:t xml:space="preserve">direct </w:t>
      </w:r>
      <w:r w:rsidR="00BE3067">
        <w:rPr>
          <w:bCs/>
          <w:iCs/>
          <w:color w:val="000000" w:themeColor="text1"/>
        </w:rPr>
        <w:t xml:space="preserve">physical interactions.  </w:t>
      </w:r>
      <w:r w:rsidR="00D778EF">
        <w:rPr>
          <w:bCs/>
          <w:iCs/>
          <w:color w:val="000000" w:themeColor="text1"/>
        </w:rPr>
        <w:t>A</w:t>
      </w:r>
      <w:r w:rsidR="008C5E45">
        <w:rPr>
          <w:bCs/>
          <w:iCs/>
          <w:color w:val="000000" w:themeColor="text1"/>
        </w:rPr>
        <w:t xml:space="preserve">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B04619">
        <w:rPr>
          <w:bCs/>
          <w:iCs/>
          <w:color w:val="000000" w:themeColor="text1"/>
        </w:rPr>
        <w:t>To explain</w:t>
      </w:r>
      <w:r w:rsidR="00E01261">
        <w:rPr>
          <w:bCs/>
          <w:iCs/>
          <w:color w:val="000000" w:themeColor="text1"/>
        </w:rPr>
        <w:t xml:space="preserve"> the resistance found in </w:t>
      </w:r>
      <w:r w:rsidR="00E01261">
        <w:rPr>
          <w:bCs/>
          <w:i/>
          <w:iCs/>
          <w:color w:val="000000" w:themeColor="text1"/>
        </w:rPr>
        <w:t>pdr5∆</w:t>
      </w:r>
      <w:r w:rsidR="00D778EF">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D778EF">
        <w:rPr>
          <w:bCs/>
          <w:iCs/>
          <w:color w:val="000000" w:themeColor="text1"/>
        </w:rPr>
        <w:t>model ha</w:t>
      </w:r>
      <w:r w:rsidR="00225307">
        <w:rPr>
          <w:bCs/>
          <w:iCs/>
          <w:color w:val="000000" w:themeColor="text1"/>
        </w:rPr>
        <w:t>d</w:t>
      </w:r>
      <w:r w:rsidR="00D778EF">
        <w:rPr>
          <w:bCs/>
          <w:iCs/>
          <w:color w:val="000000" w:themeColor="text1"/>
        </w:rPr>
        <w:t xml:space="preserve"> support in the</w:t>
      </w:r>
      <w:r w:rsidR="00EB6B04">
        <w:rPr>
          <w:bCs/>
          <w:iCs/>
          <w:color w:val="000000" w:themeColor="text1"/>
        </w:rPr>
        <w:t xml:space="preserve"> observed homodimer</w:t>
      </w:r>
      <w:r w:rsidR="00D778EF">
        <w:rPr>
          <w:bCs/>
          <w:iCs/>
          <w:color w:val="000000" w:themeColor="text1"/>
        </w:rPr>
        <w:t xml:space="preserve"> 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 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21E5A">
        <w:rPr>
          <w:bCs/>
          <w:iCs/>
          <w:color w:val="000000" w:themeColor="text1"/>
        </w:rPr>
        <w:t xml:space="preserve">  </w:t>
      </w:r>
      <w:r w:rsidR="00B05E16">
        <w:rPr>
          <w:bCs/>
          <w:iCs/>
          <w:color w:val="000000" w:themeColor="text1"/>
        </w:rPr>
        <w:t>However, analogous repression of Pdr5 by Snq2 has not been explored.</w:t>
      </w:r>
      <w:r w:rsidR="00833266">
        <w:rPr>
          <w:bCs/>
          <w:iCs/>
          <w:color w:val="000000" w:themeColor="text1"/>
        </w:rPr>
        <w:t xml:space="preserve"> </w:t>
      </w:r>
      <w:r w:rsidR="00B05E16">
        <w:rPr>
          <w:bCs/>
          <w:iCs/>
          <w:color w:val="000000" w:themeColor="text1"/>
        </w:rPr>
        <w:t>I</w:t>
      </w:r>
      <w:r w:rsidR="00833266">
        <w:rPr>
          <w:bCs/>
          <w:iCs/>
          <w:color w:val="000000" w:themeColor="text1"/>
        </w:rPr>
        <w:t xml:space="preserve">nterestingly the Pdr5 homodimer has </w:t>
      </w:r>
      <w:r w:rsidR="00752082">
        <w:rPr>
          <w:bCs/>
          <w:iCs/>
          <w:color w:val="000000" w:themeColor="text1"/>
        </w:rPr>
        <w:t>been shown to have a four-lobed asymmetric conformation</w:t>
      </w:r>
      <w:r w:rsidR="00B05E16">
        <w:rPr>
          <w:bCs/>
          <w:iCs/>
          <w:color w:val="000000" w:themeColor="text1"/>
        </w:rPr>
        <w:t xml:space="preserve">, </w:t>
      </w:r>
      <w:r w:rsidR="00752082">
        <w:rPr>
          <w:bCs/>
          <w:iCs/>
          <w:color w:val="000000" w:themeColor="text1"/>
        </w:rPr>
        <w:t xml:space="preserve">suggesting a structural dependence between the two units which could be </w:t>
      </w:r>
      <w:r w:rsidR="00593EEE">
        <w:rPr>
          <w:bCs/>
          <w:iCs/>
          <w:color w:val="000000" w:themeColor="text1"/>
        </w:rPr>
        <w:t xml:space="preserve">physically </w:t>
      </w:r>
      <w:r w:rsidR="00752082">
        <w:rPr>
          <w:bCs/>
          <w:iCs/>
          <w:color w:val="000000" w:themeColor="text1"/>
        </w:rPr>
        <w:t>disrupted</w:t>
      </w:r>
      <w:r w:rsidR="00752082">
        <w:rPr>
          <w:bCs/>
          <w:iCs/>
          <w:color w:val="000000" w:themeColor="text1"/>
        </w:rPr>
        <w:fldChar w:fldCharType="begin" w:fldLock="1"/>
      </w:r>
      <w:r w:rsidR="00A76650">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50&lt;/sup&gt;","plainTextFormattedCitation":"50","previouslyFormattedCitation":"&lt;sup&gt;51&lt;/sup&gt;"},"properties":{"noteIndex":0},"schema":"https://github.com/citation-style-language/schema/raw/master/csl-citation.json"}</w:instrText>
      </w:r>
      <w:r w:rsidR="00752082">
        <w:rPr>
          <w:bCs/>
          <w:iCs/>
          <w:color w:val="000000" w:themeColor="text1"/>
        </w:rPr>
        <w:fldChar w:fldCharType="separate"/>
      </w:r>
      <w:r w:rsidR="00A76650" w:rsidRPr="00A76650">
        <w:rPr>
          <w:bCs/>
          <w:iCs/>
          <w:noProof/>
          <w:color w:val="000000" w:themeColor="text1"/>
          <w:vertAlign w:val="superscript"/>
        </w:rPr>
        <w:t>50</w:t>
      </w:r>
      <w:r w:rsidR="00752082">
        <w:rPr>
          <w:bCs/>
          <w:iCs/>
          <w:color w:val="000000" w:themeColor="text1"/>
        </w:rPr>
        <w:fldChar w:fldCharType="end"/>
      </w:r>
      <w:r w:rsidR="00752082">
        <w:rPr>
          <w:bCs/>
          <w:iCs/>
          <w:color w:val="000000" w:themeColor="text1"/>
        </w:rPr>
        <w:t>.</w:t>
      </w:r>
      <w:r w:rsidR="006C4678">
        <w:rPr>
          <w:bCs/>
          <w:iCs/>
          <w:color w:val="000000" w:themeColor="text1"/>
        </w:rPr>
        <w:t xml:space="preserve">  In </w:t>
      </w:r>
      <w:r w:rsidR="00752082">
        <w:rPr>
          <w:bCs/>
          <w:iCs/>
          <w:color w:val="000000" w:themeColor="text1"/>
        </w:rPr>
        <w:t xml:space="preserve">addition to the previously-known Pdr5-Snq2 heterodimer, </w:t>
      </w:r>
      <w:r w:rsidR="00314589">
        <w:rPr>
          <w:bCs/>
          <w:iCs/>
          <w:color w:val="000000" w:themeColor="text1"/>
        </w:rPr>
        <w:t xml:space="preserve">we investigated whether </w:t>
      </w:r>
      <w:r w:rsidR="006173B0">
        <w:rPr>
          <w:bCs/>
          <w:iCs/>
          <w:color w:val="000000" w:themeColor="text1"/>
        </w:rPr>
        <w:t>Yor1 might be able to also physically repress Pdr5 through an</w:t>
      </w:r>
      <w:r w:rsidR="003B5C67">
        <w:rPr>
          <w:bCs/>
          <w:iCs/>
          <w:color w:val="000000" w:themeColor="text1"/>
        </w:rPr>
        <w:t xml:space="preserve"> unreported</w:t>
      </w:r>
      <w:r w:rsidR="00752082">
        <w:rPr>
          <w:bCs/>
          <w:iCs/>
          <w:color w:val="000000" w:themeColor="text1"/>
        </w:rPr>
        <w:t xml:space="preserve"> Pdr5-Yor1 heterodimer.</w:t>
      </w:r>
      <w:r w:rsidR="00B24705">
        <w:rPr>
          <w:bCs/>
          <w:iCs/>
          <w:color w:val="000000" w:themeColor="text1"/>
        </w:rPr>
        <w:t xml:space="preserve"> </w:t>
      </w:r>
      <w:r w:rsidR="00752082">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752082">
        <w:rPr>
          <w:bCs/>
          <w:iCs/>
          <w:color w:val="000000" w:themeColor="text1"/>
        </w:rPr>
        <w:t>the</w:t>
      </w:r>
      <w:r w:rsidR="00B63838">
        <w:rPr>
          <w:bCs/>
          <w:iCs/>
          <w:color w:val="000000" w:themeColor="text1"/>
        </w:rPr>
        <w:t xml:space="preserve"> Pdr5-Yor1 interaction</w:t>
      </w:r>
      <w:r w:rsidR="00752082">
        <w:rPr>
          <w:bCs/>
          <w:iCs/>
          <w:color w:val="000000" w:themeColor="text1"/>
        </w:rPr>
        <w:t xml:space="preserve"> </w:t>
      </w:r>
      <w:r w:rsidR="00DD0C9A">
        <w:rPr>
          <w:bCs/>
          <w:iCs/>
          <w:color w:val="000000" w:themeColor="text1"/>
        </w:rPr>
        <w:t>expected by a physical repression model</w:t>
      </w:r>
      <w:r w:rsidR="00B63838">
        <w:rPr>
          <w:bCs/>
          <w:iCs/>
          <w:color w:val="000000" w:themeColor="text1"/>
        </w:rPr>
        <w:t>,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AD4AAB">
        <w:rPr>
          <w:bCs/>
          <w:iCs/>
          <w:color w:val="000000" w:themeColor="text1"/>
        </w:rPr>
        <w:t>recovered</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A76650">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51&lt;/sup&gt;","plainTextFormattedCitation":"51","previouslyFormattedCitation":"&lt;sup&gt;52&lt;/sup&gt;"},"properties":{"noteIndex":0},"schema":"https://github.com/citation-style-language/schema/raw/master/csl-citation.json"}</w:instrText>
      </w:r>
      <w:r w:rsidR="00C26E96">
        <w:rPr>
          <w:bCs/>
          <w:iCs/>
          <w:color w:val="000000" w:themeColor="text1"/>
        </w:rPr>
        <w:fldChar w:fldCharType="separate"/>
      </w:r>
      <w:r w:rsidR="00A76650" w:rsidRPr="00A76650">
        <w:rPr>
          <w:bCs/>
          <w:iCs/>
          <w:noProof/>
          <w:color w:val="000000" w:themeColor="text1"/>
          <w:vertAlign w:val="superscript"/>
        </w:rPr>
        <w:t>51</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52102A">
        <w:rPr>
          <w:bCs/>
          <w:iCs/>
          <w:color w:val="000000" w:themeColor="text1"/>
        </w:rPr>
        <w:t>Fig. 4B)</w:t>
      </w:r>
      <w:r w:rsidR="0092027C">
        <w:rPr>
          <w:bCs/>
          <w:iCs/>
          <w:color w:val="000000" w:themeColor="text1"/>
        </w:rPr>
        <w:t xml:space="preserve">, </w:t>
      </w:r>
      <w:r w:rsidR="007F766B">
        <w:rPr>
          <w:bCs/>
          <w:iCs/>
          <w:color w:val="000000" w:themeColor="text1"/>
        </w:rPr>
        <w:t>as a greater proportion of Snq2 would be affected by each homodimer interaction than 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w:t>
      </w:r>
      <w:r w:rsidR="00D77ED1">
        <w:rPr>
          <w:bCs/>
          <w:iCs/>
          <w:color w:val="000000" w:themeColor="text1"/>
        </w:rPr>
        <w:t xml:space="preserve">some </w:t>
      </w:r>
      <w:r w:rsidR="003A3FAA">
        <w:rPr>
          <w:bCs/>
          <w:iCs/>
          <w:color w:val="000000" w:themeColor="text1"/>
        </w:rPr>
        <w:t>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34B83037" w14:textId="77777777" w:rsidR="000132AB" w:rsidRDefault="000132AB" w:rsidP="002855ED">
      <w:pPr>
        <w:jc w:val="both"/>
        <w:outlineLvl w:val="0"/>
        <w:rPr>
          <w:bCs/>
          <w:iCs/>
          <w:color w:val="000000" w:themeColor="text1"/>
        </w:rPr>
      </w:pPr>
    </w:p>
    <w:p w14:paraId="6B9C221F" w14:textId="2EBA0122"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multi-variant </w:t>
      </w:r>
      <w:r w:rsidR="007F766B">
        <w:rPr>
          <w:bCs/>
          <w:iCs/>
          <w:color w:val="000000" w:themeColor="text1"/>
        </w:rPr>
        <w:t>effect</w:t>
      </w:r>
      <w:r w:rsidR="00CB6873">
        <w:rPr>
          <w:bCs/>
          <w:iCs/>
          <w:color w:val="000000" w:themeColor="text1"/>
        </w:rPr>
        <w: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sidR="0032207D">
        <w:rPr>
          <w:bCs/>
          <w:iCs/>
          <w:color w:val="000000" w:themeColor="text1"/>
        </w:rPr>
        <w:t>of multi-mutant individuals</w:t>
      </w:r>
      <w:r w:rsidR="00AF4B0B">
        <w:rPr>
          <w:bCs/>
          <w:iCs/>
          <w:color w:val="000000" w:themeColor="text1"/>
        </w:rPr>
        <w:t>,</w:t>
      </w:r>
      <w:r w:rsidR="00F65396">
        <w:rPr>
          <w:bCs/>
          <w:iCs/>
          <w:color w:val="000000" w:themeColor="text1"/>
        </w:rPr>
        <w:t xml:space="preserve"> </w:t>
      </w:r>
      <w:r w:rsidR="003E7B8E">
        <w:rPr>
          <w:bCs/>
          <w:iCs/>
          <w:color w:val="000000" w:themeColor="text1"/>
        </w:rPr>
        <w:t xml:space="preserve">and showed that </w:t>
      </w:r>
      <w:r w:rsidR="008E40C6">
        <w:rPr>
          <w:bCs/>
          <w:iCs/>
          <w:color w:val="000000" w:themeColor="text1"/>
        </w:rPr>
        <w:t>the resulting complex genetic profile could be used to computationally reconstruct a</w:t>
      </w:r>
      <w:r w:rsidR="00CB6873">
        <w:rPr>
          <w:bCs/>
          <w:iCs/>
          <w:color w:val="000000" w:themeColor="text1"/>
        </w:rPr>
        <w:t xml:space="preserve"> </w:t>
      </w:r>
      <w:r w:rsidR="008E40C6">
        <w:rPr>
          <w:bCs/>
          <w:iCs/>
          <w:color w:val="000000" w:themeColor="text1"/>
        </w:rPr>
        <w:t>neural network 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illustrate</w:t>
      </w:r>
      <w:r w:rsidR="007F766B">
        <w:rPr>
          <w:bCs/>
          <w:iCs/>
          <w:color w:val="000000" w:themeColor="text1"/>
        </w:rPr>
        <w:t>d</w:t>
      </w:r>
      <w:r w:rsidR="00CB6873">
        <w:rPr>
          <w:bCs/>
          <w:iCs/>
          <w:color w:val="000000" w:themeColor="text1"/>
        </w:rPr>
        <w:t xml:space="preserve"> </w:t>
      </w:r>
      <w:r w:rsidR="002F2702">
        <w:rPr>
          <w:bCs/>
          <w:iCs/>
          <w:color w:val="000000" w:themeColor="text1"/>
        </w:rPr>
        <w:t>how compound resistance is mediated by a system of ABC transporters</w:t>
      </w:r>
      <w:r w:rsidR="007F766B">
        <w:rPr>
          <w:bCs/>
          <w:iCs/>
          <w:color w:val="000000" w:themeColor="text1"/>
        </w:rPr>
        <w:t xml:space="preserve"> and guided further experimental validation</w:t>
      </w:r>
      <w:r w:rsidR="00CB6873">
        <w:rPr>
          <w:bCs/>
          <w:iCs/>
          <w:color w:val="000000" w:themeColor="text1"/>
        </w:rPr>
        <w:t xml:space="preserve">.  </w:t>
      </w:r>
      <w:r w:rsidR="000D4F48">
        <w:rPr>
          <w:bCs/>
          <w:iCs/>
          <w:color w:val="000000" w:themeColor="text1"/>
        </w:rPr>
        <w:t>Even within this highly-characterized gene family</w:t>
      </w:r>
      <w:r w:rsidR="000D4F48">
        <w:rPr>
          <w:rFonts w:eastAsia="Times New Roman"/>
        </w:rPr>
        <w:t>,</w:t>
      </w:r>
      <w:r w:rsidR="002855ED">
        <w:rPr>
          <w:rFonts w:eastAsia="Times New Roman"/>
        </w:rPr>
        <w:t xml:space="preserve"> </w:t>
      </w:r>
      <w:r w:rsidR="005733B0">
        <w:rPr>
          <w:rFonts w:eastAsia="Times New Roman"/>
        </w:rPr>
        <w:t xml:space="preserve">the demonstrated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953A4D">
        <w:rPr>
          <w:bCs/>
          <w:iCs/>
          <w:color w:val="000000" w:themeColor="text1"/>
        </w:rPr>
        <w:t>sets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7F766B">
        <w:rPr>
          <w:bCs/>
          <w:iCs/>
          <w:color w:val="000000" w:themeColor="text1"/>
        </w:rPr>
        <w:t xml:space="preserve">the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1B38DD">
        <w:rPr>
          <w:bCs/>
          <w:iCs/>
          <w:color w:val="000000" w:themeColor="text1"/>
        </w:rPr>
        <w:t xml:space="preserve">many </w:t>
      </w:r>
      <w:r w:rsidR="00B100D0">
        <w:rPr>
          <w:bCs/>
          <w:iCs/>
          <w:color w:val="000000" w:themeColor="text1"/>
        </w:rPr>
        <w:t>other compounds.</w:t>
      </w:r>
    </w:p>
    <w:p w14:paraId="2FE727B4" w14:textId="77777777" w:rsidR="00B100D0" w:rsidRDefault="00B100D0" w:rsidP="002855ED">
      <w:pPr>
        <w:jc w:val="both"/>
        <w:outlineLvl w:val="0"/>
        <w:rPr>
          <w:bCs/>
          <w:iCs/>
          <w:color w:val="000000" w:themeColor="text1"/>
        </w:rPr>
      </w:pPr>
    </w:p>
    <w:p w14:paraId="40D9770D" w14:textId="56DF00D3" w:rsidR="00F65396" w:rsidRDefault="001B38DD" w:rsidP="00542492">
      <w:pPr>
        <w:jc w:val="both"/>
        <w:outlineLvl w:val="0"/>
        <w:rPr>
          <w:bCs/>
          <w:iCs/>
          <w:color w:val="000000" w:themeColor="text1"/>
        </w:rPr>
      </w:pPr>
      <w:r>
        <w:rPr>
          <w:bCs/>
          <w:iCs/>
          <w:color w:val="000000" w:themeColor="text1"/>
        </w:rPr>
        <w:lastRenderedPageBreak/>
        <w:t>T</w:t>
      </w:r>
      <w:r w:rsidR="00241F1A">
        <w:rPr>
          <w:bCs/>
          <w:iCs/>
          <w:color w:val="000000" w:themeColor="text1"/>
        </w:rPr>
        <w:t xml:space="preserve">he </w:t>
      </w:r>
      <w:r w:rsidR="00BA5262">
        <w:rPr>
          <w:bCs/>
          <w:iCs/>
          <w:color w:val="000000" w:themeColor="text1"/>
        </w:rPr>
        <w:t>creation</w:t>
      </w:r>
      <w:r w:rsidR="00241F1A">
        <w:rPr>
          <w:bCs/>
          <w:iCs/>
          <w:color w:val="000000" w:themeColor="text1"/>
        </w:rPr>
        <w:t xml:space="preserve"> of a wild-type ‘barcoder’ collection enabled efficient introduction of complex combinations of mutations into a trackable population.  </w:t>
      </w:r>
      <w:r w:rsidR="00542492">
        <w:rPr>
          <w:bCs/>
          <w:iCs/>
          <w:color w:val="000000" w:themeColor="text1"/>
        </w:rPr>
        <w:t>Th</w:t>
      </w:r>
      <w:r w:rsidR="00241F1A">
        <w:rPr>
          <w:bCs/>
          <w:iCs/>
          <w:color w:val="000000" w:themeColor="text1"/>
        </w:rPr>
        <w:t>us, the described</w:t>
      </w:r>
      <w:r w:rsidR="00542492">
        <w:rPr>
          <w:bCs/>
          <w:iCs/>
          <w:color w:val="000000" w:themeColor="text1"/>
        </w:rPr>
        <w:t xml:space="preserve">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w:t>
      </w:r>
      <w:r w:rsidR="0084352F">
        <w:rPr>
          <w:bCs/>
          <w:iCs/>
          <w:color w:val="000000" w:themeColor="text1"/>
        </w:rPr>
        <w:t>variant yeast</w:t>
      </w:r>
      <w:r w:rsidR="00542492">
        <w:rPr>
          <w:bCs/>
          <w:iCs/>
          <w:color w:val="000000" w:themeColor="text1"/>
        </w:rPr>
        <w:t xml:space="preserve"> strains</w:t>
      </w:r>
      <w:r w:rsidR="00234455">
        <w:rPr>
          <w:bCs/>
          <w:iCs/>
          <w:color w:val="000000" w:themeColor="text1"/>
        </w:rPr>
        <w:t>.  For example, the availability of a 16-deletion mutant for GPCR pathway-related genes</w:t>
      </w:r>
      <w:r w:rsidR="00234455">
        <w:rPr>
          <w:bCs/>
          <w:iCs/>
          <w:color w:val="000000" w:themeColor="text1"/>
        </w:rPr>
        <w:fldChar w:fldCharType="begin" w:fldLock="1"/>
      </w:r>
      <w:r w:rsidR="00234455">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52&lt;/sup&gt;","plainTextFormattedCitation":"52","previouslyFormattedCitation":"&lt;sup&gt;53&lt;/sup&gt;"},"properties":{"noteIndex":0},"schema":"https://github.com/citation-style-language/schema/raw/master/csl-citation.json"}</w:instrText>
      </w:r>
      <w:r w:rsidR="00234455">
        <w:rPr>
          <w:bCs/>
          <w:iCs/>
          <w:color w:val="000000" w:themeColor="text1"/>
        </w:rPr>
        <w:fldChar w:fldCharType="separate"/>
      </w:r>
      <w:r w:rsidR="00234455" w:rsidRPr="00A76650">
        <w:rPr>
          <w:bCs/>
          <w:iCs/>
          <w:noProof/>
          <w:color w:val="000000" w:themeColor="text1"/>
          <w:vertAlign w:val="superscript"/>
        </w:rPr>
        <w:t>52</w:t>
      </w:r>
      <w:r w:rsidR="00234455">
        <w:rPr>
          <w:bCs/>
          <w:iCs/>
          <w:color w:val="000000" w:themeColor="text1"/>
        </w:rPr>
        <w:fldChar w:fldCharType="end"/>
      </w:r>
      <w:r w:rsidR="00234455">
        <w:rPr>
          <w:bCs/>
          <w:iCs/>
          <w:color w:val="000000" w:themeColor="text1"/>
        </w:rPr>
        <w:t xml:space="preserve"> permit</w:t>
      </w:r>
      <w:r w:rsidR="00740FE8">
        <w:rPr>
          <w:bCs/>
          <w:iCs/>
          <w:color w:val="000000" w:themeColor="text1"/>
        </w:rPr>
        <w:t>s</w:t>
      </w:r>
      <w:r w:rsidR="00234455">
        <w:rPr>
          <w:bCs/>
          <w:iCs/>
          <w:color w:val="000000" w:themeColor="text1"/>
        </w:rPr>
        <w:t xml:space="preserve"> a similar DCGA of this system.</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A76650">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53&lt;/sup&gt;","plainTextFormattedCitation":"53","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A76650" w:rsidRPr="00A76650">
        <w:rPr>
          <w:bCs/>
          <w:iCs/>
          <w:noProof/>
          <w:color w:val="000000" w:themeColor="text1"/>
          <w:vertAlign w:val="superscript"/>
        </w:rPr>
        <w:t>53</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A76650">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54&lt;/sup&gt;","plainTextFormattedCitation":"54","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A76650" w:rsidRPr="00A76650">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w:t>
      </w:r>
      <w:r w:rsidR="003258F7">
        <w:rPr>
          <w:bCs/>
          <w:iCs/>
          <w:color w:val="000000" w:themeColor="text1"/>
        </w:rPr>
        <w:t xml:space="preserve">even </w:t>
      </w:r>
      <w:r w:rsidR="004F1A30">
        <w:rPr>
          <w:bCs/>
          <w:iCs/>
          <w:color w:val="000000" w:themeColor="text1"/>
        </w:rPr>
        <w:t>further</w:t>
      </w:r>
      <w:r w:rsidR="00360A90">
        <w:rPr>
          <w:bCs/>
          <w:iCs/>
          <w:color w:val="000000" w:themeColor="text1"/>
        </w:rPr>
        <w:t xml:space="preserve"> </w:t>
      </w:r>
      <w:r w:rsidR="007F766B">
        <w:rPr>
          <w:bCs/>
          <w:iCs/>
          <w:color w:val="000000" w:themeColor="text1"/>
        </w:rPr>
        <w:t>circumvent the impact of</w:t>
      </w:r>
      <w:r w:rsidR="00360A90">
        <w:rPr>
          <w:bCs/>
          <w:iCs/>
          <w:color w:val="000000" w:themeColor="text1"/>
        </w:rPr>
        <w:t xml:space="preserve"> </w:t>
      </w:r>
      <w:r w:rsidR="00077DA9">
        <w:rPr>
          <w:bCs/>
          <w:iCs/>
          <w:color w:val="000000" w:themeColor="text1"/>
        </w:rPr>
        <w:t xml:space="preserve">potential </w:t>
      </w:r>
      <w:r w:rsidR="008179C7">
        <w:rPr>
          <w:bCs/>
          <w:iCs/>
          <w:color w:val="000000" w:themeColor="text1"/>
        </w:rPr>
        <w:t xml:space="preserve">multi-variant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34A3598A"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0132AB">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132AB">
        <w:rPr>
          <w:bCs/>
          <w:iCs/>
          <w:color w:val="000000" w:themeColor="text1"/>
        </w:rPr>
        <w:fldChar w:fldCharType="separate"/>
      </w:r>
      <w:r w:rsidR="000132AB" w:rsidRPr="000C5C2F">
        <w:rPr>
          <w:bCs/>
          <w:iCs/>
          <w:noProof/>
          <w:color w:val="000000" w:themeColor="text1"/>
          <w:vertAlign w:val="superscript"/>
        </w:rPr>
        <w:t>37</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an intriguing possibility</w:t>
      </w:r>
      <w:r w:rsidR="002F2702">
        <w:rPr>
          <w:bCs/>
          <w:iCs/>
          <w:color w:val="000000" w:themeColor="text1"/>
        </w:rPr>
        <w:t xml:space="preserve"> to understand a medically-important gene system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As</w:t>
      </w:r>
      <w:r w:rsidR="005E35E9" w:rsidRPr="00233F15">
        <w:rPr>
          <w:bCs/>
          <w:iCs/>
          <w:color w:val="000000" w:themeColor="text1"/>
        </w:rPr>
        <w:t xml:space="preserve"> </w:t>
      </w:r>
      <w:r w:rsidR="0046090B">
        <w:rPr>
          <w:bCs/>
          <w:iCs/>
          <w:color w:val="000000" w:themeColor="text1"/>
        </w:rPr>
        <w:t xml:space="preserve">direct population engineering </w:t>
      </w:r>
      <w:r w:rsidR="007F766B">
        <w:rPr>
          <w:bCs/>
          <w:iCs/>
          <w:color w:val="000000" w:themeColor="text1"/>
        </w:rPr>
        <w:t>presents more</w:t>
      </w:r>
      <w:r w:rsidR="0046090B">
        <w:rPr>
          <w:bCs/>
          <w:iCs/>
          <w:color w:val="000000" w:themeColor="text1"/>
        </w:rPr>
        <w:t xml:space="preserve"> challeng</w:t>
      </w:r>
      <w:r w:rsidR="007F766B">
        <w:rPr>
          <w:bCs/>
          <w:iCs/>
          <w:color w:val="000000" w:themeColor="text1"/>
        </w:rPr>
        <w:t>es</w:t>
      </w:r>
      <w:r w:rsidR="0046090B">
        <w:rPr>
          <w:bCs/>
          <w:iCs/>
          <w:color w:val="000000" w:themeColor="text1"/>
        </w:rPr>
        <w:t xml:space="preserve"> than the </w:t>
      </w:r>
      <w:r w:rsidR="005E35E9">
        <w:rPr>
          <w:bCs/>
          <w:iCs/>
          <w:color w:val="000000" w:themeColor="text1"/>
        </w:rPr>
        <w:t xml:space="preserve">engineering </w:t>
      </w:r>
      <w:r w:rsidR="00E55405">
        <w:rPr>
          <w:bCs/>
          <w:iCs/>
          <w:color w:val="000000" w:themeColor="text1"/>
        </w:rPr>
        <w:t xml:space="preserve">of </w:t>
      </w:r>
      <w:r w:rsidR="005E35E9">
        <w:rPr>
          <w:bCs/>
          <w:iCs/>
          <w:color w:val="000000" w:themeColor="text1"/>
        </w:rPr>
        <w:t>one</w:t>
      </w:r>
      <w:r w:rsidR="0046090B">
        <w:rPr>
          <w:bCs/>
          <w:iCs/>
          <w:color w:val="000000" w:themeColor="text1"/>
        </w:rPr>
        <w:t xml:space="preserve"> or few parental strains</w:t>
      </w:r>
      <w:r w:rsidR="0000388E">
        <w:rPr>
          <w:bCs/>
          <w:iCs/>
          <w:color w:val="000000" w:themeColor="text1"/>
        </w:rPr>
        <w:t xml:space="preserve"> required for a cross</w:t>
      </w:r>
      <w:r w:rsidR="0046090B">
        <w:rPr>
          <w:bCs/>
          <w:iCs/>
          <w:color w:val="000000" w:themeColor="text1"/>
        </w:rPr>
        <w:t xml:space="preserve">, </w:t>
      </w:r>
      <w:r w:rsidR="005E35E9">
        <w:rPr>
          <w:bCs/>
          <w:iCs/>
          <w:color w:val="000000" w:themeColor="text1"/>
        </w:rPr>
        <w:t xml:space="preserve">this is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D660A4">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7C0BA8" w:rsidRPr="00233F15">
        <w:rPr>
          <w:bCs/>
          <w:iCs/>
          <w:color w:val="000000" w:themeColor="text1"/>
        </w:rPr>
        <w:fldChar w:fldCharType="separate"/>
      </w:r>
      <w:r w:rsidR="000C5C2F" w:rsidRPr="000C5C2F">
        <w:rPr>
          <w:bCs/>
          <w:iCs/>
          <w:noProof/>
          <w:color w:val="000000" w:themeColor="text1"/>
          <w:vertAlign w:val="superscript"/>
        </w:rPr>
        <w:t>27,29</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470280F"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 xml:space="preserve">will likely permit the engineering of </w:t>
      </w:r>
      <w:r w:rsidR="00F7438F">
        <w:rPr>
          <w:bCs/>
          <w:iCs/>
          <w:color w:val="000000" w:themeColor="text1"/>
        </w:rPr>
        <w:t xml:space="preserve">very large </w:t>
      </w:r>
      <w:r w:rsidR="009A036F">
        <w:rPr>
          <w:bCs/>
          <w:iCs/>
          <w:color w:val="000000" w:themeColor="text1"/>
        </w:rPr>
        <w:t>populations</w:t>
      </w:r>
      <w:r w:rsidR="00F7438F">
        <w:rPr>
          <w:bCs/>
          <w:iCs/>
          <w:color w:val="000000" w:themeColor="text1"/>
        </w:rPr>
        <w:t xml:space="preserve">, </w:t>
      </w:r>
      <w:r w:rsidR="000852C0">
        <w:rPr>
          <w:bCs/>
          <w:iCs/>
          <w:color w:val="000000" w:themeColor="text1"/>
        </w:rPr>
        <w:t>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2AC39E5E" w14:textId="77777777" w:rsidR="0049785C" w:rsidRDefault="0049785C" w:rsidP="00044587">
      <w:pPr>
        <w:jc w:val="both"/>
        <w:rPr>
          <w:bCs/>
          <w:iCs/>
          <w:color w:val="000000" w:themeColor="text1"/>
        </w:rPr>
      </w:pPr>
    </w:p>
    <w:p w14:paraId="1FB17213" w14:textId="62AF7CEC"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enviroments, </w:t>
      </w:r>
      <w:r w:rsidR="0049785C">
        <w:rPr>
          <w:bCs/>
          <w:iCs/>
          <w:color w:val="000000" w:themeColor="text1"/>
        </w:rPr>
        <w:t xml:space="preserve">non-linear 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 xml:space="preserve">objectively derive similar biological relationships from genetic data.  </w:t>
      </w:r>
      <w:r w:rsidR="0049785C">
        <w:rPr>
          <w:bCs/>
          <w:iCs/>
          <w:color w:val="000000" w:themeColor="text1"/>
        </w:rPr>
        <w:t xml:space="preserve">Despite its </w:t>
      </w:r>
      <w:r w:rsidR="0068279F">
        <w:rPr>
          <w:bCs/>
          <w:iCs/>
          <w:color w:val="000000" w:themeColor="text1"/>
        </w:rPr>
        <w:t>parsimonious</w:t>
      </w:r>
      <w:r w:rsidR="0049785C">
        <w:rPr>
          <w:bCs/>
          <w:iCs/>
          <w:color w:val="000000" w:themeColor="text1"/>
        </w:rPr>
        <w:t xml:space="preserve"> nature, here </w:t>
      </w:r>
      <w:r w:rsidR="00917E4F">
        <w:rPr>
          <w:bCs/>
          <w:iCs/>
          <w:color w:val="000000" w:themeColor="text1"/>
        </w:rPr>
        <w:t>the</w:t>
      </w:r>
      <w:r w:rsidR="0049785C">
        <w:rPr>
          <w:bCs/>
          <w:iCs/>
          <w:color w:val="000000" w:themeColor="text1"/>
        </w:rPr>
        <w:t xml:space="preserve"> neural-network based approach </w:t>
      </w:r>
      <w:r w:rsidR="003A40AF">
        <w:rPr>
          <w:bCs/>
          <w:iCs/>
          <w:color w:val="000000" w:themeColor="text1"/>
        </w:rPr>
        <w:t xml:space="preserve">was surprisingly able to reconstruct many of the observed phenotypes (Fig </w:t>
      </w:r>
      <w:r w:rsidR="007F766B">
        <w:rPr>
          <w:bCs/>
          <w:iCs/>
          <w:color w:val="000000" w:themeColor="text1"/>
        </w:rPr>
        <w:t>4B</w:t>
      </w:r>
      <w:r w:rsidR="003A40AF">
        <w:rPr>
          <w:bCs/>
          <w:iCs/>
          <w:color w:val="000000" w:themeColor="text1"/>
        </w:rPr>
        <w:t xml:space="preserve">). </w:t>
      </w:r>
      <w:r w:rsidR="006C040B">
        <w:rPr>
          <w:bCs/>
          <w:iCs/>
          <w:color w:val="000000" w:themeColor="text1"/>
        </w:rPr>
        <w:t xml:space="preserve"> </w:t>
      </w:r>
      <w:r w:rsidR="000C10E6">
        <w:rPr>
          <w:bCs/>
          <w:iCs/>
          <w:color w:val="000000" w:themeColor="text1"/>
        </w:rPr>
        <w:t xml:space="preserve">Furthermore, </w:t>
      </w:r>
      <w:r w:rsidR="00CB6496">
        <w:rPr>
          <w:bCs/>
          <w:iCs/>
          <w:color w:val="000000" w:themeColor="text1"/>
        </w:rPr>
        <w:t xml:space="preserve">unlike manual epistasis analysis, </w:t>
      </w:r>
      <w:r w:rsidR="000C10E6">
        <w:rPr>
          <w:bCs/>
          <w:iCs/>
          <w:color w:val="000000" w:themeColor="text1"/>
        </w:rPr>
        <w:t xml:space="preserve">the explanatory power of the proposed relationships </w:t>
      </w:r>
      <w:r w:rsidR="00CB6496">
        <w:rPr>
          <w:bCs/>
          <w:iCs/>
          <w:color w:val="000000" w:themeColor="text1"/>
        </w:rPr>
        <w:t xml:space="preserve">could be </w:t>
      </w:r>
      <w:r w:rsidR="00303A1D">
        <w:rPr>
          <w:bCs/>
          <w:iCs/>
          <w:color w:val="000000" w:themeColor="text1"/>
        </w:rPr>
        <w:t>objectively determined to guide</w:t>
      </w:r>
      <w:r w:rsidR="000D48AB">
        <w:rPr>
          <w:bCs/>
          <w:iCs/>
          <w:color w:val="000000" w:themeColor="text1"/>
        </w:rPr>
        <w:t xml:space="preserve"> appropriate extensions </w:t>
      </w:r>
      <w:r w:rsidR="00CB6496">
        <w:rPr>
          <w:bCs/>
          <w:iCs/>
          <w:color w:val="000000" w:themeColor="text1"/>
        </w:rPr>
        <w:t>which</w:t>
      </w:r>
      <w:r w:rsidR="000D48AB">
        <w:rPr>
          <w:bCs/>
          <w:iCs/>
          <w:color w:val="000000" w:themeColor="text1"/>
        </w:rPr>
        <w:t xml:space="preserve"> capture</w:t>
      </w:r>
      <w:r w:rsidR="00CB6496">
        <w:rPr>
          <w:bCs/>
          <w:iCs/>
          <w:color w:val="000000" w:themeColor="text1"/>
        </w:rPr>
        <w:t>d</w:t>
      </w:r>
      <w:r w:rsidR="000D48AB">
        <w:rPr>
          <w:bCs/>
          <w:iCs/>
          <w:color w:val="000000" w:themeColor="text1"/>
        </w:rPr>
        <w:t xml:space="preserve"> more </w:t>
      </w:r>
      <w:r w:rsidR="008C1048">
        <w:rPr>
          <w:bCs/>
          <w:iCs/>
          <w:color w:val="000000" w:themeColor="text1"/>
        </w:rPr>
        <w:t>complex</w:t>
      </w:r>
      <w:r w:rsidR="0046640A">
        <w:rPr>
          <w:bCs/>
          <w:iCs/>
          <w:color w:val="000000" w:themeColor="text1"/>
        </w:rPr>
        <w:t xml:space="preserve"> </w:t>
      </w:r>
      <w:r w:rsidR="000D48AB">
        <w:rPr>
          <w:bCs/>
          <w:iCs/>
          <w:color w:val="000000" w:themeColor="text1"/>
        </w:rPr>
        <w:t>biological relationships.</w:t>
      </w:r>
      <w:r w:rsidR="001F7899">
        <w:rPr>
          <w:bCs/>
          <w:iCs/>
          <w:color w:val="000000" w:themeColor="text1"/>
        </w:rPr>
        <w:t xml:space="preserve">  </w:t>
      </w:r>
      <w:r w:rsidR="004F6EC7">
        <w:rPr>
          <w:bCs/>
          <w:iCs/>
          <w:color w:val="000000" w:themeColor="text1"/>
        </w:rPr>
        <w:t>Indeed, even in the ABC transporter system, more complex computational models c</w:t>
      </w:r>
      <w:r w:rsidR="00BD2C26">
        <w:rPr>
          <w:bCs/>
          <w:iCs/>
          <w:color w:val="000000" w:themeColor="text1"/>
        </w:rPr>
        <w:t>an be</w:t>
      </w:r>
      <w:r w:rsidR="004F6EC7">
        <w:rPr>
          <w:bCs/>
          <w:iCs/>
          <w:color w:val="000000" w:themeColor="text1"/>
        </w:rPr>
        <w:t xml:space="preserve"> </w:t>
      </w:r>
      <w:r w:rsidR="00BD2C26">
        <w:rPr>
          <w:bCs/>
          <w:iCs/>
          <w:color w:val="000000" w:themeColor="text1"/>
        </w:rPr>
        <w:t xml:space="preserve">developed </w:t>
      </w:r>
      <w:r w:rsidR="005A6D06">
        <w:rPr>
          <w:bCs/>
          <w:iCs/>
          <w:color w:val="000000" w:themeColor="text1"/>
        </w:rPr>
        <w:t xml:space="preserve">– </w:t>
      </w:r>
      <w:r w:rsidR="004921F9">
        <w:rPr>
          <w:bCs/>
          <w:iCs/>
          <w:color w:val="000000" w:themeColor="text1"/>
        </w:rPr>
        <w:t xml:space="preserve">for example, </w:t>
      </w:r>
      <w:r w:rsidR="005A6D06">
        <w:rPr>
          <w:bCs/>
          <w:iCs/>
          <w:color w:val="000000" w:themeColor="text1"/>
        </w:rPr>
        <w:t xml:space="preserve">some genes </w:t>
      </w:r>
      <w:r w:rsidR="002517EE">
        <w:rPr>
          <w:bCs/>
          <w:iCs/>
          <w:color w:val="000000" w:themeColor="text1"/>
        </w:rPr>
        <w:t xml:space="preserve">not present in the neural network still </w:t>
      </w:r>
      <w:r w:rsidR="005A6D06">
        <w:rPr>
          <w:bCs/>
          <w:iCs/>
          <w:color w:val="000000" w:themeColor="text1"/>
        </w:rPr>
        <w:t>had complex genetic interactions</w:t>
      </w:r>
      <w:r w:rsidR="00FF2ECC">
        <w:rPr>
          <w:bCs/>
          <w:iCs/>
          <w:color w:val="000000" w:themeColor="text1"/>
        </w:rPr>
        <w:t>.</w:t>
      </w:r>
      <w:r w:rsidR="00460424">
        <w:rPr>
          <w:bCs/>
          <w:iCs/>
          <w:color w:val="000000" w:themeColor="text1"/>
        </w:rPr>
        <w:t xml:space="preserve">  Even in its present form, however, profiling more knockout combinations under a greater variety of environments will 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w:t>
      </w:r>
      <w:r w:rsidR="00F70B81">
        <w:rPr>
          <w:bCs/>
          <w:iCs/>
          <w:color w:val="000000" w:themeColor="text1"/>
        </w:rPr>
        <w:lastRenderedPageBreak/>
        <w:t xml:space="preserve">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will enable the development of similar approaches to understand 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224A3708"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sidR="00E54CD9">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w:t>
      </w:r>
      <w:r w:rsidR="00AF5814">
        <w:rPr>
          <w:bCs/>
          <w:iCs/>
          <w:color w:val="000000" w:themeColor="text1"/>
        </w:rPr>
        <w:t>phenotypes</w:t>
      </w:r>
      <w:r w:rsidR="00357FD8">
        <w:rPr>
          <w:bCs/>
          <w:iCs/>
          <w:color w:val="000000" w:themeColor="text1"/>
        </w:rPr>
        <w:t xml:space="preserve">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6B25AE">
        <w:rPr>
          <w:bCs/>
          <w:iCs/>
          <w:color w:val="000000" w:themeColor="text1"/>
        </w:rPr>
        <w:t xml:space="preserve"> at a large scale</w:t>
      </w:r>
      <w:r w:rsidR="00A76650">
        <w:rPr>
          <w:bCs/>
          <w:i/>
          <w:iCs/>
          <w:color w:val="000000" w:themeColor="text1"/>
        </w:rPr>
        <w:fldChar w:fldCharType="begin" w:fldLock="1"/>
      </w:r>
      <w:r w:rsidR="00A76650">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55&lt;/sup&gt;","plainTextFormattedCitation":"55"},"properties":{"noteIndex":0},"schema":"https://github.com/citation-style-language/schema/raw/master/csl-citation.json"}</w:instrText>
      </w:r>
      <w:r w:rsidR="00A76650">
        <w:rPr>
          <w:bCs/>
          <w:i/>
          <w:iCs/>
          <w:color w:val="000000" w:themeColor="text1"/>
        </w:rPr>
        <w:fldChar w:fldCharType="separate"/>
      </w:r>
      <w:r w:rsidR="00A76650" w:rsidRPr="00A76650">
        <w:rPr>
          <w:bCs/>
          <w:iCs/>
          <w:noProof/>
          <w:color w:val="000000" w:themeColor="text1"/>
          <w:vertAlign w:val="superscript"/>
        </w:rPr>
        <w:t>55</w:t>
      </w:r>
      <w:r w:rsidR="00A76650">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 xml:space="preserve">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660A4">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56&lt;/sup&gt;","plainTextFormattedCitation":"56","previouslyFormattedCitation":"&lt;sup&gt;56&lt;/sup&gt;"},"properties":{"noteIndex":0},"schema":"https://github.com/citation-style-language/schema/raw/master/csl-citation.json"}</w:instrText>
      </w:r>
      <w:r w:rsidR="00FC2CCC" w:rsidRPr="00233F15">
        <w:rPr>
          <w:bCs/>
          <w:iCs/>
          <w:color w:val="000000" w:themeColor="text1"/>
        </w:rPr>
        <w:fldChar w:fldCharType="separate"/>
      </w:r>
      <w:r w:rsidR="000C5C2F" w:rsidRPr="000C5C2F">
        <w:rPr>
          <w:bCs/>
          <w:iCs/>
          <w:noProof/>
          <w:color w:val="000000" w:themeColor="text1"/>
          <w:vertAlign w:val="superscript"/>
        </w:rPr>
        <w:t>56</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may be </w:t>
      </w:r>
      <w:r w:rsidR="008D0717">
        <w:rPr>
          <w:bCs/>
          <w:iCs/>
          <w:color w:val="000000" w:themeColor="text1"/>
        </w:rPr>
        <w:t>used</w:t>
      </w:r>
      <w:r w:rsidR="0019657D">
        <w:rPr>
          <w:bCs/>
          <w:iCs/>
          <w:color w:val="000000" w:themeColor="text1"/>
        </w:rPr>
        <w:t>, for instance, to directly study</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9653F4">
        <w:rPr>
          <w:bCs/>
          <w:iCs/>
          <w:color w:val="000000" w:themeColor="text1"/>
        </w:rPr>
        <w:t xml:space="preserve"> over time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660A4">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57&lt;/sup&gt;","plainTextFormattedCitation":"57","previouslyFormattedCitation":"&lt;sup&gt;57&lt;/sup&gt;"},"properties":{"noteIndex":0},"schema":"https://github.com/citation-style-language/schema/raw/master/csl-citation.json"}</w:instrText>
      </w:r>
      <w:r w:rsidR="00877258" w:rsidRPr="00233F15">
        <w:rPr>
          <w:bCs/>
          <w:iCs/>
          <w:color w:val="000000" w:themeColor="text1"/>
        </w:rPr>
        <w:fldChar w:fldCharType="separate"/>
      </w:r>
      <w:r w:rsidR="000C5C2F" w:rsidRPr="000C5C2F">
        <w:rPr>
          <w:bCs/>
          <w:iCs/>
          <w:noProof/>
          <w:color w:val="000000" w:themeColor="text1"/>
          <w:vertAlign w:val="superscript"/>
        </w:rPr>
        <w:t>57</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23124DA6"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w:t>
      </w:r>
      <w:r w:rsidR="007112F7">
        <w:rPr>
          <w:bCs/>
          <w:iCs/>
          <w:color w:val="000000" w:themeColor="text1"/>
        </w:rPr>
        <w:t xml:space="preserve">even </w:t>
      </w:r>
      <w:r w:rsidR="00B67B63">
        <w:rPr>
          <w:bCs/>
          <w:iCs/>
          <w:color w:val="000000" w:themeColor="text1"/>
        </w:rPr>
        <w:t xml:space="preserve">currently-available </w:t>
      </w:r>
      <w:r w:rsidR="001A6D26">
        <w:rPr>
          <w:bCs/>
          <w:iCs/>
          <w:color w:val="000000" w:themeColor="text1"/>
        </w:rPr>
        <w:t>molecular tools allow</w:t>
      </w:r>
      <w:r w:rsidR="007112F7">
        <w:rPr>
          <w:bCs/>
          <w:iCs/>
          <w:color w:val="000000" w:themeColor="text1"/>
        </w:rPr>
        <w:t>s</w:t>
      </w:r>
      <w:r w:rsidR="001A6D26">
        <w:rPr>
          <w:bCs/>
          <w:iCs/>
          <w:color w:val="000000" w:themeColor="text1"/>
        </w:rPr>
        <w:t xml:space="preserve">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w:t>
      </w:r>
      <w:r w:rsidR="005F7D59">
        <w:rPr>
          <w:bCs/>
          <w:iCs/>
          <w:color w:val="000000" w:themeColor="text1"/>
        </w:rPr>
        <w:t xml:space="preserve"> </w:t>
      </w:r>
      <w:r w:rsidR="006D3334">
        <w:rPr>
          <w:bCs/>
          <w:iCs/>
          <w:color w:val="000000" w:themeColor="text1"/>
        </w:rPr>
        <w:t xml:space="preserve">can </w:t>
      </w:r>
      <w:r w:rsidR="0052762D">
        <w:rPr>
          <w:bCs/>
          <w:iCs/>
          <w:color w:val="000000" w:themeColor="text1"/>
        </w:rPr>
        <w:t>expand</w:t>
      </w:r>
      <w:r w:rsidR="00013D8C">
        <w:rPr>
          <w:bCs/>
          <w:iCs/>
          <w:color w:val="000000" w:themeColor="text1"/>
        </w:rPr>
        <w:t xml:space="preserve"> the capability of current </w:t>
      </w:r>
      <w:r w:rsidR="005F7D59">
        <w:rPr>
          <w:bCs/>
          <w:iCs/>
          <w:color w:val="000000" w:themeColor="text1"/>
        </w:rPr>
        <w:t>approaches</w:t>
      </w:r>
      <w:r w:rsidR="00013D8C">
        <w:rPr>
          <w:bCs/>
          <w:iCs/>
          <w:color w:val="000000" w:themeColor="text1"/>
        </w:rPr>
        <w:t xml:space="preserve"> to dissect, reconstruct,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36"/>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36"/>
      <w:r w:rsidR="006A3CE7" w:rsidRPr="00233F15">
        <w:rPr>
          <w:rStyle w:val="CommentReference"/>
        </w:rPr>
        <w:commentReference w:id="36"/>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37"/>
      <w:r w:rsidRPr="00233F15">
        <w:rPr>
          <w:b/>
          <w:bCs/>
          <w:iCs/>
          <w:color w:val="A6A6A6" w:themeColor="background1" w:themeShade="A6"/>
        </w:rPr>
        <w:t>Media</w:t>
      </w:r>
      <w:commentRangeEnd w:id="37"/>
      <w:r w:rsidR="00CB2329" w:rsidRPr="00233F15">
        <w:rPr>
          <w:rStyle w:val="CommentReference"/>
          <w:color w:val="A6A6A6" w:themeColor="background1" w:themeShade="A6"/>
        </w:rPr>
        <w:commentReference w:id="37"/>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EC5103">
        <w:rPr>
          <w:b/>
          <w:bCs/>
          <w:iCs/>
          <w:color w:val="000000" w:themeColor="text1"/>
        </w:rPr>
        <w:t>b</w:t>
      </w:r>
      <w:r w:rsidR="00DB75AD" w:rsidRPr="00233F15">
        <w:rPr>
          <w:b/>
          <w:bCs/>
          <w:iCs/>
          <w:color w:val="000000" w:themeColor="text1"/>
        </w:rPr>
        <w:t xml:space="preserve">arcoder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w:t>
      </w:r>
      <w:r w:rsidR="00247CDF">
        <w:rPr>
          <w:bCs/>
          <w:iCs/>
          <w:color w:val="000000" w:themeColor="text1"/>
        </w:rPr>
        <w:lastRenderedPageBreak/>
        <w:t>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38"/>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38"/>
      <w:r w:rsidR="00D20F9C">
        <w:rPr>
          <w:rStyle w:val="CommentReference"/>
          <w:rFonts w:asciiTheme="minorHAnsi" w:hAnsiTheme="minorHAnsi" w:cstheme="minorBidi"/>
        </w:rPr>
        <w:commentReference w:id="38"/>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39"/>
      <w:commentRangeEnd w:id="39"/>
      <w:r w:rsidR="00AD3ECF">
        <w:rPr>
          <w:rStyle w:val="CommentReference"/>
          <w:rFonts w:asciiTheme="minorHAnsi" w:hAnsiTheme="minorHAnsi" w:cstheme="minorBidi"/>
        </w:rPr>
        <w:commentReference w:id="39"/>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r w:rsidR="00EC5103">
        <w:rPr>
          <w:b/>
          <w:bCs/>
          <w:iCs/>
          <w:color w:val="000000" w:themeColor="text1"/>
        </w:rPr>
        <w:t>b</w:t>
      </w:r>
      <w:r w:rsidR="00EC5103" w:rsidRPr="00233F15">
        <w:rPr>
          <w:b/>
          <w:bCs/>
          <w:iCs/>
          <w:color w:val="000000" w:themeColor="text1"/>
        </w:rPr>
        <w:t xml:space="preserve">arcoder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40"/>
      <w:commentRangeEnd w:id="40"/>
      <w:r w:rsidR="002F37D7">
        <w:rPr>
          <w:rStyle w:val="CommentReference"/>
          <w:rFonts w:asciiTheme="minorHAnsi" w:hAnsiTheme="minorHAnsi" w:cstheme="minorBidi"/>
        </w:rPr>
        <w:commentReference w:id="40"/>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41"/>
      <w:commentRangeEnd w:id="41"/>
      <w:r w:rsidR="001A4394">
        <w:rPr>
          <w:rStyle w:val="CommentReference"/>
          <w:rFonts w:asciiTheme="minorHAnsi" w:hAnsiTheme="minorHAnsi" w:cstheme="minorBidi"/>
        </w:rPr>
        <w:commentReference w:id="41"/>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FF888D"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660A4">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58&lt;/sup&gt;","plainTextFormattedCitation":"58","previouslyFormattedCitation":"&lt;sup&gt;58&lt;/sup&gt;"},"properties":{"noteIndex":0},"schema":"https://github.com/citation-style-language/schema/raw/master/csl-citation.json"}</w:instrText>
      </w:r>
      <w:r w:rsidR="001A4394" w:rsidRPr="00233F15">
        <w:rPr>
          <w:bCs/>
          <w:iCs/>
          <w:color w:val="000000" w:themeColor="text1"/>
        </w:rPr>
        <w:fldChar w:fldCharType="separate"/>
      </w:r>
      <w:r w:rsidR="000C5C2F" w:rsidRPr="000C5C2F">
        <w:rPr>
          <w:bCs/>
          <w:iCs/>
          <w:noProof/>
          <w:color w:val="000000" w:themeColor="text1"/>
          <w:vertAlign w:val="superscript"/>
        </w:rPr>
        <w:t>58</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660A4">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59&lt;/sup&gt;","plainTextFormattedCitation":"59","previouslyFormattedCitation":"&lt;sup&gt;59&lt;/sup&gt;"},"properties":{"noteIndex":0},"schema":"https://github.com/citation-style-language/schema/raw/master/csl-citation.json"}</w:instrText>
      </w:r>
      <w:r w:rsidR="00096F44">
        <w:rPr>
          <w:color w:val="000000" w:themeColor="text1"/>
        </w:rPr>
        <w:fldChar w:fldCharType="separate"/>
      </w:r>
      <w:r w:rsidR="000C5C2F" w:rsidRPr="000C5C2F">
        <w:rPr>
          <w:noProof/>
          <w:color w:val="000000" w:themeColor="text1"/>
          <w:vertAlign w:val="superscript"/>
        </w:rPr>
        <w:t>59</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42"/>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42"/>
      <w:r w:rsidR="006471EB">
        <w:rPr>
          <w:rStyle w:val="CommentReference"/>
          <w:rFonts w:asciiTheme="minorHAnsi" w:hAnsiTheme="minorHAnsi" w:cstheme="minorBidi"/>
        </w:rPr>
        <w:commentReference w:id="42"/>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43"/>
      <w:r w:rsidR="000274E9" w:rsidRPr="00233F15">
        <w:rPr>
          <w:rFonts w:eastAsia="Times New Roman"/>
          <w:color w:val="333333"/>
          <w:shd w:val="clear" w:color="auto" w:fill="FFFFFF"/>
        </w:rPr>
        <w:t>previously described</w:t>
      </w:r>
      <w:commentRangeEnd w:id="43"/>
      <w:r w:rsidR="000274E9" w:rsidRPr="00233F15">
        <w:rPr>
          <w:rStyle w:val="CommentReference"/>
        </w:rPr>
        <w:commentReference w:id="43"/>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lastRenderedPageBreak/>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44"/>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44"/>
      <w:r w:rsidR="001C31A3">
        <w:rPr>
          <w:rStyle w:val="CommentReference"/>
          <w:rFonts w:asciiTheme="minorHAnsi" w:hAnsiTheme="minorHAnsi" w:cstheme="minorBidi"/>
        </w:rPr>
        <w:commentReference w:id="44"/>
      </w:r>
      <w:r w:rsidR="00A975C4">
        <w:rPr>
          <w:rFonts w:eastAsia="Calibri"/>
          <w:color w:val="333333"/>
          <w:shd w:val="clear" w:color="auto" w:fill="FFFFFF"/>
        </w:rPr>
        <w:t xml:space="preserve"> </w:t>
      </w:r>
      <w:commentRangeStart w:id="45"/>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45"/>
      <w:r w:rsidR="00D47711">
        <w:rPr>
          <w:rStyle w:val="CommentReference"/>
          <w:rFonts w:asciiTheme="minorHAnsi" w:hAnsiTheme="minorHAnsi" w:cstheme="minorBidi"/>
        </w:rPr>
        <w:commentReference w:id="45"/>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46"/>
      <w:r w:rsidRPr="008E0C9A">
        <w:rPr>
          <w:bCs/>
          <w:iCs/>
          <w:color w:val="808080" w:themeColor="background1" w:themeShade="80"/>
          <w:lang w:val="en-CA"/>
        </w:rPr>
        <w:t>the selection conditions of the opposite mating type.</w:t>
      </w:r>
      <w:commentRangeEnd w:id="46"/>
      <w:r w:rsidRPr="008E0C9A">
        <w:rPr>
          <w:rStyle w:val="CommentReference"/>
          <w:rFonts w:asciiTheme="minorHAnsi" w:hAnsiTheme="minorHAnsi" w:cstheme="minorBidi"/>
          <w:color w:val="808080" w:themeColor="background1" w:themeShade="80"/>
        </w:rPr>
        <w:commentReference w:id="46"/>
      </w:r>
    </w:p>
    <w:p w14:paraId="2DFBD950" w14:textId="77777777" w:rsidR="00517ABD" w:rsidRDefault="00517ABD" w:rsidP="00224FCB">
      <w:pPr>
        <w:rPr>
          <w:rFonts w:eastAsia="Times New Roman"/>
        </w:rPr>
      </w:pPr>
      <w:bookmarkStart w:id="47" w:name="_GoBack"/>
      <w:bookmarkEnd w:id="47"/>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 xml:space="preserve">qPCR results were used to </w:t>
      </w:r>
      <w:r w:rsidR="008023AB">
        <w:rPr>
          <w:color w:val="000000" w:themeColor="text1"/>
        </w:rPr>
        <w:lastRenderedPageBreak/>
        <w:t>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48"/>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48"/>
      <w:r w:rsidR="008F412B">
        <w:rPr>
          <w:rStyle w:val="CommentReference"/>
          <w:rFonts w:asciiTheme="minorHAnsi" w:hAnsiTheme="minorHAnsi" w:cstheme="minorBidi"/>
        </w:rPr>
        <w:commentReference w:id="48"/>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49"/>
      <w:r w:rsidR="00996366">
        <w:rPr>
          <w:b/>
          <w:bCs/>
          <w:iCs/>
          <w:color w:val="000000" w:themeColor="text1"/>
        </w:rPr>
        <w:t>s</w:t>
      </w:r>
      <w:r w:rsidR="00996366" w:rsidRPr="00233F15">
        <w:rPr>
          <w:b/>
          <w:bCs/>
          <w:iCs/>
          <w:color w:val="000000" w:themeColor="text1"/>
        </w:rPr>
        <w:t xml:space="preserve">train </w:t>
      </w:r>
      <w:commentRangeEnd w:id="49"/>
      <w:r w:rsidR="00996366">
        <w:rPr>
          <w:b/>
          <w:bCs/>
          <w:iCs/>
          <w:color w:val="000000" w:themeColor="text1"/>
        </w:rPr>
        <w:t>g</w:t>
      </w:r>
      <w:r w:rsidR="00996366" w:rsidRPr="00233F15">
        <w:rPr>
          <w:b/>
          <w:bCs/>
          <w:iCs/>
          <w:color w:val="000000" w:themeColor="text1"/>
        </w:rPr>
        <w:t>enotyping</w:t>
      </w:r>
      <w:r w:rsidRPr="00233F15">
        <w:rPr>
          <w:rStyle w:val="CommentReference"/>
        </w:rPr>
        <w:commentReference w:id="49"/>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50"/>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50"/>
      <w:r w:rsidR="00086A4B" w:rsidRPr="00233F15">
        <w:rPr>
          <w:rStyle w:val="CommentReference"/>
        </w:rPr>
        <w:commentReference w:id="50"/>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51"/>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51"/>
      <w:r w:rsidRPr="00233F15">
        <w:rPr>
          <w:rStyle w:val="CommentReference"/>
          <w:sz w:val="24"/>
          <w:szCs w:val="24"/>
        </w:rPr>
        <w:commentReference w:id="51"/>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52"/>
      <w:r w:rsidRPr="00233F15">
        <w:rPr>
          <w:rFonts w:eastAsia="Calibri"/>
          <w:color w:val="333333"/>
          <w:shd w:val="clear" w:color="auto" w:fill="FFFFFF"/>
        </w:rPr>
        <w:t>74 exhibited no detectable growth</w:t>
      </w:r>
      <w:commentRangeEnd w:id="52"/>
      <w:r w:rsidRPr="00233F15">
        <w:rPr>
          <w:rStyle w:val="CommentReference"/>
          <w:sz w:val="24"/>
          <w:szCs w:val="24"/>
        </w:rPr>
        <w:commentReference w:id="52"/>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53"/>
      <w:r w:rsidRPr="00233F15">
        <w:t xml:space="preserve">cases where a wild-type is called as a mutant </w:t>
      </w:r>
      <w:r w:rsidR="00955782" w:rsidRPr="00233F15">
        <w:t>are expected to</w:t>
      </w:r>
      <w:r w:rsidRPr="00233F15">
        <w:t xml:space="preserve"> be comparably </w:t>
      </w:r>
      <w:commentRangeEnd w:id="53"/>
      <w:r w:rsidR="00C769E2">
        <w:t>rare</w:t>
      </w:r>
      <w:r w:rsidRPr="00233F15">
        <w:rPr>
          <w:rStyle w:val="CommentReference"/>
        </w:rPr>
        <w:commentReference w:id="53"/>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r w:rsidRPr="00233F15">
        <w:rPr>
          <w:b/>
          <w:bCs/>
          <w:iCs/>
          <w:color w:val="000000" w:themeColor="text1"/>
        </w:rPr>
        <w:lastRenderedPageBreak/>
        <w:t xml:space="preserve">Indiviual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5434CCC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54"/>
      <w:r w:rsidRPr="00233F15">
        <w:rPr>
          <w:bCs/>
          <w:iCs/>
          <w:color w:val="000000" w:themeColor="text1"/>
        </w:rPr>
        <w:t xml:space="preserve">wild type </w:t>
      </w:r>
      <w:commentRangeEnd w:id="54"/>
      <w:r w:rsidR="00537EAF">
        <w:rPr>
          <w:rStyle w:val="CommentReference"/>
          <w:rFonts w:asciiTheme="minorHAnsi" w:hAnsiTheme="minorHAnsi" w:cstheme="minorBidi"/>
        </w:rPr>
        <w:commentReference w:id="54"/>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D660A4">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60&lt;/sup&gt;","plainTextFormattedCitation":"60","previouslyFormattedCitation":"&lt;sup&gt;60&lt;/sup&gt;"},"properties":{"noteIndex":0},"schema":"https://github.com/citation-style-language/schema/raw/master/csl-citation.json"}</w:instrText>
      </w:r>
      <w:r w:rsidR="00202DC4" w:rsidRPr="00233F15">
        <w:rPr>
          <w:bCs/>
          <w:iCs/>
          <w:color w:val="000000" w:themeColor="text1"/>
        </w:rPr>
        <w:fldChar w:fldCharType="separate"/>
      </w:r>
      <w:r w:rsidR="000C5C2F" w:rsidRPr="000C5C2F">
        <w:rPr>
          <w:bCs/>
          <w:iCs/>
          <w:noProof/>
          <w:color w:val="000000" w:themeColor="text1"/>
          <w:vertAlign w:val="superscript"/>
        </w:rPr>
        <w:t>60</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55"/>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55"/>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55"/>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56"/>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56"/>
      <w:r w:rsidR="00DD0B46" w:rsidRPr="00233F15">
        <w:rPr>
          <w:rStyle w:val="CommentReference"/>
        </w:rPr>
        <w:commentReference w:id="56"/>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57"/>
      <w:r w:rsidR="001F4672" w:rsidRPr="00233F15">
        <w:rPr>
          <w:rFonts w:eastAsia="Times New Roman"/>
          <w:color w:val="333333"/>
          <w:shd w:val="clear" w:color="auto" w:fill="FFFFFF"/>
        </w:rPr>
        <w:t xml:space="preserve">a sample </w:t>
      </w:r>
      <w:commentRangeEnd w:id="57"/>
      <w:r w:rsidR="008065E3" w:rsidRPr="00233F15">
        <w:rPr>
          <w:rStyle w:val="CommentReference"/>
        </w:rPr>
        <w:commentReference w:id="57"/>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58"/>
      <w:r w:rsidR="000919D1" w:rsidRPr="00233F15">
        <w:rPr>
          <w:bCs/>
          <w:iCs/>
          <w:color w:val="000000" w:themeColor="text1"/>
        </w:rPr>
        <w:t>genomic DNA extraction</w:t>
      </w:r>
      <w:commentRangeEnd w:id="58"/>
      <w:r w:rsidR="00355817" w:rsidRPr="00233F15">
        <w:rPr>
          <w:rStyle w:val="CommentReference"/>
        </w:rPr>
        <w:commentReference w:id="58"/>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w:t>
      </w:r>
      <w:r w:rsidR="008E6C44" w:rsidRPr="00233F15">
        <w:rPr>
          <w:bCs/>
          <w:iCs/>
          <w:color w:val="000000" w:themeColor="text1"/>
        </w:rPr>
        <w:lastRenderedPageBreak/>
        <w:t>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59"/>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59"/>
      <w:r w:rsidR="00FD360B" w:rsidRPr="00233F15">
        <w:rPr>
          <w:rStyle w:val="CommentReference"/>
        </w:rPr>
        <w:commentReference w:id="59"/>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204C74"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204C7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204C7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204C74"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204C74"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9008A62"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660A4">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61&lt;/sup&gt;","plainTextFormattedCitation":"61","previouslyFormattedCitation":"&lt;sup&gt;61&lt;/sup&gt;"},"properties":{"noteIndex":0},"schema":"https://github.com/citation-style-language/schema/raw/master/csl-citation.json"}</w:instrText>
      </w:r>
      <w:r w:rsidR="00131C80" w:rsidRPr="00233F15">
        <w:rPr>
          <w:bCs/>
          <w:iCs/>
          <w:color w:val="000000" w:themeColor="text1"/>
        </w:rPr>
        <w:fldChar w:fldCharType="separate"/>
      </w:r>
      <w:r w:rsidR="000C5C2F" w:rsidRPr="000C5C2F">
        <w:rPr>
          <w:bCs/>
          <w:iCs/>
          <w:noProof/>
          <w:color w:val="000000" w:themeColor="text1"/>
          <w:vertAlign w:val="superscript"/>
        </w:rPr>
        <w:t>61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204C7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204C7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204C7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204C74"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204C7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204C7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204C74"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204C74"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204C74"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204C74"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23BFFB"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204C74"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204C74"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204C74"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1964AC2E"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w:t>
      </w:r>
      <w:r w:rsidR="00A7135F">
        <w:rPr>
          <w:rFonts w:eastAsiaTheme="minorEastAsia"/>
          <w:bCs/>
          <w:iCs/>
          <w:color w:val="000000" w:themeColor="text1"/>
        </w:rPr>
        <w:lastRenderedPageBreak/>
        <w:t xml:space="preserve">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A7145A"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0E1D45AC"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xml:space="preserve">.  We first searched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w:t>
      </w:r>
      <w:r w:rsidR="002751FD">
        <w:rPr>
          <w:bCs/>
          <w:iCs/>
          <w:color w:val="000000" w:themeColor="text1"/>
        </w:rPr>
        <w:t>8A, top panel</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w:t>
      </w:r>
      <w:r w:rsidR="008D2C0D">
        <w:rPr>
          <w:bCs/>
          <w:iCs/>
          <w:color w:val="000000" w:themeColor="text1"/>
        </w:rPr>
        <w:lastRenderedPageBreak/>
        <w:t xml:space="preserve">did not have a clear mean-squared error impact but </w:t>
      </w:r>
      <w:r w:rsidR="00874260">
        <w:rPr>
          <w:bCs/>
          <w:iCs/>
          <w:color w:val="000000" w:themeColor="text1"/>
        </w:rPr>
        <w:t xml:space="preserve">increased the number of non-zero parameters (Fig. </w:t>
      </w:r>
      <w:r w:rsidR="002751FD">
        <w:rPr>
          <w:bCs/>
          <w:iCs/>
          <w:color w:val="000000" w:themeColor="text1"/>
        </w:rPr>
        <w:t>S8A, bottom panel</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204C74"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204C74"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60"/>
      <w:r w:rsidRPr="00565DF9">
        <w:rPr>
          <w:b/>
          <w:bCs/>
          <w:iCs/>
          <w:color w:val="808080" w:themeColor="background1" w:themeShade="80"/>
        </w:rPr>
        <w:t>Analysis of Liquid Growth Data</w:t>
      </w:r>
      <w:commentRangeEnd w:id="60"/>
      <w:r w:rsidR="00883356" w:rsidRPr="00565DF9">
        <w:rPr>
          <w:rStyle w:val="CommentReference"/>
          <w:color w:val="808080" w:themeColor="background1" w:themeShade="80"/>
        </w:rPr>
        <w:commentReference w:id="60"/>
      </w:r>
    </w:p>
    <w:p w14:paraId="218BD90F" w14:textId="77777777" w:rsidR="00CE1B65" w:rsidRPr="00565DF9" w:rsidRDefault="00CE1B65" w:rsidP="00224FCB">
      <w:pPr>
        <w:rPr>
          <w:b/>
          <w:bCs/>
          <w:iCs/>
          <w:color w:val="808080" w:themeColor="background1" w:themeShade="80"/>
        </w:rPr>
      </w:pPr>
    </w:p>
    <w:p w14:paraId="19DB160E" w14:textId="34C84A2A"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20DF308B"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660A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62&lt;/sup&gt;","plainTextFormattedCitation":"62","previouslyFormattedCitation":"&lt;sup&gt;62&lt;/sup&gt;"},"properties":{"noteIndex":0},"schema":"https://github.com/citation-style-language/schema/raw/master/csl-citation.json"}</w:instrText>
      </w:r>
      <w:r w:rsidR="0042743A" w:rsidRPr="00662D0E">
        <w:rPr>
          <w:bCs/>
          <w:iCs/>
          <w:color w:val="000000" w:themeColor="text1"/>
        </w:rPr>
        <w:fldChar w:fldCharType="separate"/>
      </w:r>
      <w:r w:rsidR="000C5C2F" w:rsidRPr="000C5C2F">
        <w:rPr>
          <w:bCs/>
          <w:iCs/>
          <w:noProof/>
          <w:color w:val="000000" w:themeColor="text1"/>
          <w:vertAlign w:val="superscript"/>
        </w:rPr>
        <w:t>62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 xml:space="preserve">W, </w:t>
      </w:r>
      <w:r w:rsidR="00D44E0B" w:rsidRPr="00662D0E">
        <w:rPr>
          <w:bCs/>
          <w:iCs/>
          <w:color w:val="000000" w:themeColor="text1"/>
        </w:rPr>
        <w:lastRenderedPageBreak/>
        <w:t>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1"/>
      <w:r w:rsidR="00662D0E">
        <w:rPr>
          <w:rStyle w:val="CommentReference"/>
          <w:rFonts w:asciiTheme="minorHAnsi" w:hAnsiTheme="minorHAnsi" w:cstheme="minorBidi"/>
        </w:rPr>
        <w:commentReference w:id="61"/>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62"/>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62"/>
      <w:r w:rsidR="00DF4CE6">
        <w:rPr>
          <w:rStyle w:val="CommentReference"/>
          <w:rFonts w:asciiTheme="minorHAnsi" w:hAnsiTheme="minorHAnsi" w:cstheme="minorBidi"/>
        </w:rPr>
        <w:commentReference w:id="62"/>
      </w:r>
    </w:p>
    <w:p w14:paraId="20BF344E" w14:textId="51640C52"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A76650">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63&lt;/sup&gt;","plainTextFormattedCitation":"63","previouslyFormattedCitation":"&lt;sup&gt;49&lt;/sup&gt;"},"properties":{"noteIndex":0},"schema":"https://github.com/citation-style-language/schema/raw/master/csl-citation.json"}</w:instrText>
      </w:r>
      <w:r>
        <w:fldChar w:fldCharType="separate"/>
      </w:r>
      <w:r w:rsidR="00A76650" w:rsidRPr="00A76650">
        <w:rPr>
          <w:noProof/>
          <w:vertAlign w:val="superscript"/>
        </w:rPr>
        <w:t>63</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63"/>
      <w:r w:rsidRPr="009B3D83">
        <w:rPr>
          <w:b/>
          <w:bCs/>
          <w:iCs/>
          <w:color w:val="000000" w:themeColor="text1"/>
        </w:rPr>
        <w:t>Quantitative RT-PCR</w:t>
      </w:r>
      <w:commentRangeEnd w:id="63"/>
      <w:r w:rsidR="00A028A9" w:rsidRPr="009B3D83">
        <w:rPr>
          <w:rStyle w:val="CommentReference"/>
          <w:color w:val="000000" w:themeColor="text1"/>
        </w:rPr>
        <w:commentReference w:id="63"/>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64"/>
      <w:r w:rsidRPr="00565DF9">
        <w:rPr>
          <w:b/>
          <w:color w:val="808080" w:themeColor="background1" w:themeShade="80"/>
          <w:sz w:val="28"/>
        </w:rPr>
        <w:t>Acknowledgements</w:t>
      </w:r>
      <w:commentRangeEnd w:id="64"/>
      <w:r w:rsidR="006365D4">
        <w:rPr>
          <w:rStyle w:val="CommentReference"/>
          <w:rFonts w:asciiTheme="minorHAnsi" w:hAnsiTheme="minorHAnsi" w:cstheme="minorBidi"/>
        </w:rPr>
        <w:commentReference w:id="64"/>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5"/>
      <w:r w:rsidRPr="00233F15">
        <w:rPr>
          <w:b/>
          <w:sz w:val="28"/>
        </w:rPr>
        <w:t>Author Contributions</w:t>
      </w:r>
      <w:commentRangeEnd w:id="65"/>
      <w:r w:rsidR="00AB0C9E">
        <w:rPr>
          <w:rStyle w:val="CommentReference"/>
          <w:rFonts w:asciiTheme="minorHAnsi" w:hAnsiTheme="minorHAnsi" w:cstheme="minorBidi"/>
        </w:rPr>
        <w:commentReference w:id="65"/>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66"/>
      <w:r w:rsidRPr="00233F15">
        <w:rPr>
          <w:b/>
          <w:sz w:val="28"/>
        </w:rPr>
        <w:t>Additional Data Files</w:t>
      </w:r>
      <w:commentRangeEnd w:id="66"/>
      <w:r w:rsidR="00BD3C0C" w:rsidRPr="00233F15">
        <w:rPr>
          <w:rStyle w:val="CommentReference"/>
        </w:rPr>
        <w:commentReference w:id="66"/>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lastRenderedPageBreak/>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591AA7F" w14:textId="47D5B8D7" w:rsidR="00A76650" w:rsidRPr="00A76650" w:rsidRDefault="00C1486D" w:rsidP="00A76650">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A76650" w:rsidRPr="00A76650">
        <w:rPr>
          <w:noProof/>
        </w:rPr>
        <w:t>1.</w:t>
      </w:r>
      <w:r w:rsidR="00A76650" w:rsidRPr="00A76650">
        <w:rPr>
          <w:noProof/>
        </w:rPr>
        <w:tab/>
        <w:t xml:space="preserve">Benfey, P. N. &amp; Mitchell-Olds, T. From Genotype to Phenotype: Systems Biology Meets Natural Variation. </w:t>
      </w:r>
      <w:r w:rsidR="00A76650" w:rsidRPr="00A76650">
        <w:rPr>
          <w:i/>
          <w:iCs/>
          <w:noProof/>
        </w:rPr>
        <w:t>Science (80-. ).</w:t>
      </w:r>
      <w:r w:rsidR="00A76650" w:rsidRPr="00A76650">
        <w:rPr>
          <w:noProof/>
        </w:rPr>
        <w:t xml:space="preserve"> </w:t>
      </w:r>
      <w:r w:rsidR="00A76650" w:rsidRPr="00A76650">
        <w:rPr>
          <w:b/>
          <w:bCs/>
          <w:noProof/>
        </w:rPr>
        <w:t>320,</w:t>
      </w:r>
      <w:r w:rsidR="00A76650" w:rsidRPr="00A76650">
        <w:rPr>
          <w:noProof/>
        </w:rPr>
        <w:t xml:space="preserve"> (2008).</w:t>
      </w:r>
    </w:p>
    <w:p w14:paraId="30469285" w14:textId="77777777" w:rsidR="00A76650" w:rsidRPr="00A76650" w:rsidRDefault="00A76650" w:rsidP="00A76650">
      <w:pPr>
        <w:widowControl w:val="0"/>
        <w:autoSpaceDE w:val="0"/>
        <w:autoSpaceDN w:val="0"/>
        <w:adjustRightInd w:val="0"/>
        <w:ind w:left="640" w:hanging="640"/>
        <w:rPr>
          <w:noProof/>
        </w:rPr>
      </w:pPr>
      <w:r w:rsidRPr="00A76650">
        <w:rPr>
          <w:noProof/>
        </w:rPr>
        <w:t>2.</w:t>
      </w:r>
      <w:r w:rsidRPr="00A76650">
        <w:rPr>
          <w:noProof/>
        </w:rPr>
        <w:tab/>
        <w:t xml:space="preserve">Hartwell, L. Robust Interactions. </w:t>
      </w:r>
      <w:r w:rsidRPr="00A76650">
        <w:rPr>
          <w:i/>
          <w:iCs/>
          <w:noProof/>
        </w:rPr>
        <w:t>Science (80-. ).</w:t>
      </w:r>
      <w:r w:rsidRPr="00A76650">
        <w:rPr>
          <w:noProof/>
        </w:rPr>
        <w:t xml:space="preserve"> </w:t>
      </w:r>
      <w:r w:rsidRPr="00A76650">
        <w:rPr>
          <w:b/>
          <w:bCs/>
          <w:noProof/>
        </w:rPr>
        <w:t>303,</w:t>
      </w:r>
      <w:r w:rsidRPr="00A76650">
        <w:rPr>
          <w:noProof/>
        </w:rPr>
        <w:t xml:space="preserve"> (2004).</w:t>
      </w:r>
    </w:p>
    <w:p w14:paraId="1E6FBDA1" w14:textId="77777777" w:rsidR="00A76650" w:rsidRPr="00A76650" w:rsidRDefault="00A76650" w:rsidP="00A76650">
      <w:pPr>
        <w:widowControl w:val="0"/>
        <w:autoSpaceDE w:val="0"/>
        <w:autoSpaceDN w:val="0"/>
        <w:adjustRightInd w:val="0"/>
        <w:ind w:left="640" w:hanging="640"/>
        <w:rPr>
          <w:noProof/>
        </w:rPr>
      </w:pPr>
      <w:r w:rsidRPr="00A76650">
        <w:rPr>
          <w:noProof/>
        </w:rPr>
        <w:t>3.</w:t>
      </w:r>
      <w:r w:rsidRPr="00A76650">
        <w:rPr>
          <w:noProof/>
        </w:rPr>
        <w:tab/>
        <w:t xml:space="preserve">Hartman, J. L., Garvik, B. &amp; Hartwell, L. Principles for the Buffering of Genetic Variation. </w:t>
      </w:r>
      <w:r w:rsidRPr="00A76650">
        <w:rPr>
          <w:i/>
          <w:iCs/>
          <w:noProof/>
        </w:rPr>
        <w:t>Science (80-. ).</w:t>
      </w:r>
      <w:r w:rsidRPr="00A76650">
        <w:rPr>
          <w:noProof/>
        </w:rPr>
        <w:t xml:space="preserve"> </w:t>
      </w:r>
      <w:r w:rsidRPr="00A76650">
        <w:rPr>
          <w:b/>
          <w:bCs/>
          <w:noProof/>
        </w:rPr>
        <w:t>291,</w:t>
      </w:r>
      <w:r w:rsidRPr="00A76650">
        <w:rPr>
          <w:noProof/>
        </w:rPr>
        <w:t xml:space="preserve"> (2001).</w:t>
      </w:r>
    </w:p>
    <w:p w14:paraId="3FCA7DA4" w14:textId="77777777" w:rsidR="00A76650" w:rsidRPr="00A76650" w:rsidRDefault="00A76650" w:rsidP="00A76650">
      <w:pPr>
        <w:widowControl w:val="0"/>
        <w:autoSpaceDE w:val="0"/>
        <w:autoSpaceDN w:val="0"/>
        <w:adjustRightInd w:val="0"/>
        <w:ind w:left="640" w:hanging="640"/>
        <w:rPr>
          <w:noProof/>
        </w:rPr>
      </w:pPr>
      <w:r w:rsidRPr="00A76650">
        <w:rPr>
          <w:noProof/>
        </w:rPr>
        <w:t>4.</w:t>
      </w:r>
      <w:r w:rsidRPr="00A76650">
        <w:rPr>
          <w:noProof/>
        </w:rPr>
        <w:tab/>
        <w:t xml:space="preserve">Civelek, M. &amp; Lusis, A. J. Systems genetics approaches to understand complex traits. </w:t>
      </w:r>
      <w:r w:rsidRPr="00A76650">
        <w:rPr>
          <w:i/>
          <w:iCs/>
          <w:noProof/>
        </w:rPr>
        <w:t>Nat. Rev. Genet.</w:t>
      </w:r>
      <w:r w:rsidRPr="00A76650">
        <w:rPr>
          <w:noProof/>
        </w:rPr>
        <w:t xml:space="preserve"> </w:t>
      </w:r>
      <w:r w:rsidRPr="00A76650">
        <w:rPr>
          <w:b/>
          <w:bCs/>
          <w:noProof/>
        </w:rPr>
        <w:t>15,</w:t>
      </w:r>
      <w:r w:rsidRPr="00A76650">
        <w:rPr>
          <w:noProof/>
        </w:rPr>
        <w:t xml:space="preserve"> 34–48 (2014).</w:t>
      </w:r>
    </w:p>
    <w:p w14:paraId="5642C03D" w14:textId="77777777" w:rsidR="00A76650" w:rsidRPr="00A76650" w:rsidRDefault="00A76650" w:rsidP="00A76650">
      <w:pPr>
        <w:widowControl w:val="0"/>
        <w:autoSpaceDE w:val="0"/>
        <w:autoSpaceDN w:val="0"/>
        <w:adjustRightInd w:val="0"/>
        <w:ind w:left="640" w:hanging="640"/>
        <w:rPr>
          <w:noProof/>
        </w:rPr>
      </w:pPr>
      <w:r w:rsidRPr="00A76650">
        <w:rPr>
          <w:noProof/>
        </w:rPr>
        <w:t>5.</w:t>
      </w:r>
      <w:r w:rsidRPr="00A76650">
        <w:rPr>
          <w:noProof/>
        </w:rPr>
        <w:tab/>
        <w:t xml:space="preserve">Costanzo, M. </w:t>
      </w:r>
      <w:r w:rsidRPr="00A76650">
        <w:rPr>
          <w:i/>
          <w:iCs/>
          <w:noProof/>
        </w:rPr>
        <w:t>et al.</w:t>
      </w:r>
      <w:r w:rsidRPr="00A76650">
        <w:rPr>
          <w:noProof/>
        </w:rPr>
        <w:t xml:space="preserve"> A global genetic interaction network maps a wiring diagram of cellular function. </w:t>
      </w:r>
      <w:r w:rsidRPr="00A76650">
        <w:rPr>
          <w:i/>
          <w:iCs/>
          <w:noProof/>
        </w:rPr>
        <w:t>Science (80-. ).</w:t>
      </w:r>
      <w:r w:rsidRPr="00A76650">
        <w:rPr>
          <w:noProof/>
        </w:rPr>
        <w:t xml:space="preserve"> </w:t>
      </w:r>
      <w:r w:rsidRPr="00A76650">
        <w:rPr>
          <w:b/>
          <w:bCs/>
          <w:noProof/>
        </w:rPr>
        <w:t>353,</w:t>
      </w:r>
      <w:r w:rsidRPr="00A76650">
        <w:rPr>
          <w:noProof/>
        </w:rPr>
        <w:t xml:space="preserve"> (2016).</w:t>
      </w:r>
    </w:p>
    <w:p w14:paraId="59D5BED2" w14:textId="77777777" w:rsidR="00A76650" w:rsidRPr="00A76650" w:rsidRDefault="00A76650" w:rsidP="00A76650">
      <w:pPr>
        <w:widowControl w:val="0"/>
        <w:autoSpaceDE w:val="0"/>
        <w:autoSpaceDN w:val="0"/>
        <w:adjustRightInd w:val="0"/>
        <w:ind w:left="640" w:hanging="640"/>
        <w:rPr>
          <w:noProof/>
        </w:rPr>
      </w:pPr>
      <w:r w:rsidRPr="00A76650">
        <w:rPr>
          <w:noProof/>
        </w:rPr>
        <w:t>6.</w:t>
      </w:r>
      <w:r w:rsidRPr="00A76650">
        <w:rPr>
          <w:noProof/>
        </w:rPr>
        <w:tab/>
        <w:t xml:space="preserve">Shen, J. P. &amp; Ideker, T. Synthetic Lethal Networks for Precision Oncology: Promises and Pitfalls. </w:t>
      </w:r>
      <w:r w:rsidRPr="00A76650">
        <w:rPr>
          <w:i/>
          <w:iCs/>
          <w:noProof/>
        </w:rPr>
        <w:t>J. Mol. Biol.</w:t>
      </w:r>
      <w:r w:rsidRPr="00A76650">
        <w:rPr>
          <w:noProof/>
        </w:rPr>
        <w:t xml:space="preserve"> </w:t>
      </w:r>
      <w:r w:rsidRPr="00A76650">
        <w:rPr>
          <w:b/>
          <w:bCs/>
          <w:noProof/>
        </w:rPr>
        <w:t>430,</w:t>
      </w:r>
      <w:r w:rsidRPr="00A76650">
        <w:rPr>
          <w:noProof/>
        </w:rPr>
        <w:t xml:space="preserve"> 2900–2912 (2018).</w:t>
      </w:r>
    </w:p>
    <w:p w14:paraId="7806763F" w14:textId="77777777" w:rsidR="00A76650" w:rsidRPr="00A76650" w:rsidRDefault="00A76650" w:rsidP="00A76650">
      <w:pPr>
        <w:widowControl w:val="0"/>
        <w:autoSpaceDE w:val="0"/>
        <w:autoSpaceDN w:val="0"/>
        <w:adjustRightInd w:val="0"/>
        <w:ind w:left="640" w:hanging="640"/>
        <w:rPr>
          <w:noProof/>
        </w:rPr>
      </w:pPr>
      <w:r w:rsidRPr="00A76650">
        <w:rPr>
          <w:noProof/>
        </w:rPr>
        <w:t>7.</w:t>
      </w:r>
      <w:r w:rsidRPr="00A76650">
        <w:rPr>
          <w:noProof/>
        </w:rPr>
        <w:tab/>
        <w:t xml:space="preserve">Horlbeck, M. A. </w:t>
      </w:r>
      <w:r w:rsidRPr="00A76650">
        <w:rPr>
          <w:i/>
          <w:iCs/>
          <w:noProof/>
        </w:rPr>
        <w:t>et al.</w:t>
      </w:r>
      <w:r w:rsidRPr="00A76650">
        <w:rPr>
          <w:noProof/>
        </w:rPr>
        <w:t xml:space="preserve"> Mapping the Genetic Landscape of Human Cells. </w:t>
      </w:r>
      <w:r w:rsidRPr="00A76650">
        <w:rPr>
          <w:i/>
          <w:iCs/>
          <w:noProof/>
        </w:rPr>
        <w:t>Cell</w:t>
      </w:r>
      <w:r w:rsidRPr="00A76650">
        <w:rPr>
          <w:noProof/>
        </w:rPr>
        <w:t xml:space="preserve"> </w:t>
      </w:r>
      <w:r w:rsidRPr="00A76650">
        <w:rPr>
          <w:b/>
          <w:bCs/>
          <w:noProof/>
        </w:rPr>
        <w:t>174,</w:t>
      </w:r>
      <w:r w:rsidRPr="00A76650">
        <w:rPr>
          <w:noProof/>
        </w:rPr>
        <w:t xml:space="preserve"> 953–967.e22 (2018).</w:t>
      </w:r>
    </w:p>
    <w:p w14:paraId="2AF347AC" w14:textId="77777777" w:rsidR="00A76650" w:rsidRPr="00A76650" w:rsidRDefault="00A76650" w:rsidP="00A76650">
      <w:pPr>
        <w:widowControl w:val="0"/>
        <w:autoSpaceDE w:val="0"/>
        <w:autoSpaceDN w:val="0"/>
        <w:adjustRightInd w:val="0"/>
        <w:ind w:left="640" w:hanging="640"/>
        <w:rPr>
          <w:noProof/>
        </w:rPr>
      </w:pPr>
      <w:r w:rsidRPr="00A76650">
        <w:rPr>
          <w:noProof/>
        </w:rPr>
        <w:t>8.</w:t>
      </w:r>
      <w:r w:rsidRPr="00A76650">
        <w:rPr>
          <w:noProof/>
        </w:rPr>
        <w:tab/>
        <w:t xml:space="preserve">Giaever, G. </w:t>
      </w:r>
      <w:r w:rsidRPr="00A76650">
        <w:rPr>
          <w:i/>
          <w:iCs/>
          <w:noProof/>
        </w:rPr>
        <w:t>et al.</w:t>
      </w:r>
      <w:r w:rsidRPr="00A76650">
        <w:rPr>
          <w:noProof/>
        </w:rPr>
        <w:t xml:space="preserve"> Functional profiling of the Saccharomyces cerevisiae genome. </w:t>
      </w:r>
      <w:r w:rsidRPr="00A76650">
        <w:rPr>
          <w:i/>
          <w:iCs/>
          <w:noProof/>
        </w:rPr>
        <w:t>Nature</w:t>
      </w:r>
      <w:r w:rsidRPr="00A76650">
        <w:rPr>
          <w:noProof/>
        </w:rPr>
        <w:t xml:space="preserve"> </w:t>
      </w:r>
      <w:r w:rsidRPr="00A76650">
        <w:rPr>
          <w:b/>
          <w:bCs/>
          <w:noProof/>
        </w:rPr>
        <w:t>418,</w:t>
      </w:r>
      <w:r w:rsidRPr="00A76650">
        <w:rPr>
          <w:noProof/>
        </w:rPr>
        <w:t xml:space="preserve"> 387–391 (2002).</w:t>
      </w:r>
    </w:p>
    <w:p w14:paraId="521163D4" w14:textId="77777777" w:rsidR="00A76650" w:rsidRPr="00A76650" w:rsidRDefault="00A76650" w:rsidP="00A76650">
      <w:pPr>
        <w:widowControl w:val="0"/>
        <w:autoSpaceDE w:val="0"/>
        <w:autoSpaceDN w:val="0"/>
        <w:adjustRightInd w:val="0"/>
        <w:ind w:left="640" w:hanging="640"/>
        <w:rPr>
          <w:noProof/>
        </w:rPr>
      </w:pPr>
      <w:r w:rsidRPr="00A76650">
        <w:rPr>
          <w:noProof/>
        </w:rPr>
        <w:t>9.</w:t>
      </w:r>
      <w:r w:rsidRPr="00A76650">
        <w:rPr>
          <w:noProof/>
        </w:rPr>
        <w:tab/>
        <w:t xml:space="preserve">Costanzo, M. </w:t>
      </w:r>
      <w:r w:rsidRPr="00A76650">
        <w:rPr>
          <w:i/>
          <w:iCs/>
          <w:noProof/>
        </w:rPr>
        <w:t>et al.</w:t>
      </w:r>
      <w:r w:rsidRPr="00A76650">
        <w:rPr>
          <w:noProof/>
        </w:rPr>
        <w:t xml:space="preserve"> The genetic landscape of a cell. </w:t>
      </w:r>
      <w:r w:rsidRPr="00A76650">
        <w:rPr>
          <w:i/>
          <w:iCs/>
          <w:noProof/>
        </w:rPr>
        <w:t>Science</w:t>
      </w:r>
      <w:r w:rsidRPr="00A76650">
        <w:rPr>
          <w:noProof/>
        </w:rPr>
        <w:t xml:space="preserve"> </w:t>
      </w:r>
      <w:r w:rsidRPr="00A76650">
        <w:rPr>
          <w:b/>
          <w:bCs/>
          <w:noProof/>
        </w:rPr>
        <w:t>327,</w:t>
      </w:r>
      <w:r w:rsidRPr="00A76650">
        <w:rPr>
          <w:noProof/>
        </w:rPr>
        <w:t xml:space="preserve"> 425–31 (2010).</w:t>
      </w:r>
    </w:p>
    <w:p w14:paraId="002FADC3" w14:textId="77777777" w:rsidR="00A76650" w:rsidRPr="00A76650" w:rsidRDefault="00A76650" w:rsidP="00A76650">
      <w:pPr>
        <w:widowControl w:val="0"/>
        <w:autoSpaceDE w:val="0"/>
        <w:autoSpaceDN w:val="0"/>
        <w:adjustRightInd w:val="0"/>
        <w:ind w:left="640" w:hanging="640"/>
        <w:rPr>
          <w:noProof/>
        </w:rPr>
      </w:pPr>
      <w:r w:rsidRPr="00A76650">
        <w:rPr>
          <w:noProof/>
        </w:rPr>
        <w:t>10.</w:t>
      </w:r>
      <w:r w:rsidRPr="00A76650">
        <w:rPr>
          <w:noProof/>
        </w:rPr>
        <w:tab/>
        <w:t xml:space="preserve">Bloom, J. S., Ehrenreich, I. M., Loo, W. T., Lite, T.-L. V. &amp; Kruglyak, L. Finding the sources of missing heritability in a yeast cross. </w:t>
      </w:r>
      <w:r w:rsidRPr="00A76650">
        <w:rPr>
          <w:i/>
          <w:iCs/>
          <w:noProof/>
        </w:rPr>
        <w:t>Nature</w:t>
      </w:r>
      <w:r w:rsidRPr="00A76650">
        <w:rPr>
          <w:noProof/>
        </w:rPr>
        <w:t xml:space="preserve"> </w:t>
      </w:r>
      <w:r w:rsidRPr="00A76650">
        <w:rPr>
          <w:b/>
          <w:bCs/>
          <w:noProof/>
        </w:rPr>
        <w:t>494,</w:t>
      </w:r>
      <w:r w:rsidRPr="00A76650">
        <w:rPr>
          <w:noProof/>
        </w:rPr>
        <w:t xml:space="preserve"> 234–7 (2013).</w:t>
      </w:r>
    </w:p>
    <w:p w14:paraId="4029BAFA" w14:textId="77777777" w:rsidR="00A76650" w:rsidRPr="00A76650" w:rsidRDefault="00A76650" w:rsidP="00A76650">
      <w:pPr>
        <w:widowControl w:val="0"/>
        <w:autoSpaceDE w:val="0"/>
        <w:autoSpaceDN w:val="0"/>
        <w:adjustRightInd w:val="0"/>
        <w:ind w:left="640" w:hanging="640"/>
        <w:rPr>
          <w:noProof/>
        </w:rPr>
      </w:pPr>
      <w:r w:rsidRPr="00A76650">
        <w:rPr>
          <w:noProof/>
        </w:rPr>
        <w:t>11.</w:t>
      </w:r>
      <w:r w:rsidRPr="00A76650">
        <w:rPr>
          <w:noProof/>
        </w:rPr>
        <w:tab/>
        <w:t xml:space="preserve">St Onge, R. P. </w:t>
      </w:r>
      <w:r w:rsidRPr="00A76650">
        <w:rPr>
          <w:i/>
          <w:iCs/>
          <w:noProof/>
        </w:rPr>
        <w:t>et al.</w:t>
      </w:r>
      <w:r w:rsidRPr="00A76650">
        <w:rPr>
          <w:noProof/>
        </w:rPr>
        <w:t xml:space="preserve"> Systematic pathway analysis using high-resolution fitness profiling of combinatorial gene deletions. </w:t>
      </w:r>
      <w:r w:rsidRPr="00A76650">
        <w:rPr>
          <w:i/>
          <w:iCs/>
          <w:noProof/>
        </w:rPr>
        <w:t>Nat. Genet.</w:t>
      </w:r>
      <w:r w:rsidRPr="00A76650">
        <w:rPr>
          <w:noProof/>
        </w:rPr>
        <w:t xml:space="preserve"> </w:t>
      </w:r>
      <w:r w:rsidRPr="00A76650">
        <w:rPr>
          <w:b/>
          <w:bCs/>
          <w:noProof/>
        </w:rPr>
        <w:t>39,</w:t>
      </w:r>
      <w:r w:rsidRPr="00A76650">
        <w:rPr>
          <w:noProof/>
        </w:rPr>
        <w:t xml:space="preserve"> 199–206 (2007).</w:t>
      </w:r>
    </w:p>
    <w:p w14:paraId="1BF6D7F3" w14:textId="77777777" w:rsidR="00A76650" w:rsidRPr="00A76650" w:rsidRDefault="00A76650" w:rsidP="00A76650">
      <w:pPr>
        <w:widowControl w:val="0"/>
        <w:autoSpaceDE w:val="0"/>
        <w:autoSpaceDN w:val="0"/>
        <w:adjustRightInd w:val="0"/>
        <w:ind w:left="640" w:hanging="640"/>
        <w:rPr>
          <w:noProof/>
        </w:rPr>
      </w:pPr>
      <w:r w:rsidRPr="00A76650">
        <w:rPr>
          <w:noProof/>
        </w:rPr>
        <w:t>12.</w:t>
      </w:r>
      <w:r w:rsidRPr="00A76650">
        <w:rPr>
          <w:noProof/>
        </w:rPr>
        <w:tab/>
        <w:t xml:space="preserve">Braberg, H. </w:t>
      </w:r>
      <w:r w:rsidRPr="00A76650">
        <w:rPr>
          <w:i/>
          <w:iCs/>
          <w:noProof/>
        </w:rPr>
        <w:t>et al.</w:t>
      </w:r>
      <w:r w:rsidRPr="00A76650">
        <w:rPr>
          <w:noProof/>
        </w:rPr>
        <w:t xml:space="preserve"> Quantitative analysis of triple-mutant genetic interactions. </w:t>
      </w:r>
      <w:r w:rsidRPr="00A76650">
        <w:rPr>
          <w:i/>
          <w:iCs/>
          <w:noProof/>
        </w:rPr>
        <w:t>Nat. Protoc.</w:t>
      </w:r>
      <w:r w:rsidRPr="00A76650">
        <w:rPr>
          <w:noProof/>
        </w:rPr>
        <w:t xml:space="preserve"> </w:t>
      </w:r>
      <w:r w:rsidRPr="00A76650">
        <w:rPr>
          <w:b/>
          <w:bCs/>
          <w:noProof/>
        </w:rPr>
        <w:t>9,</w:t>
      </w:r>
      <w:r w:rsidRPr="00A76650">
        <w:rPr>
          <w:noProof/>
        </w:rPr>
        <w:t xml:space="preserve"> 1867–81 (2014).</w:t>
      </w:r>
    </w:p>
    <w:p w14:paraId="67C73FF2" w14:textId="77777777" w:rsidR="00A76650" w:rsidRPr="00A76650" w:rsidRDefault="00A76650" w:rsidP="00A76650">
      <w:pPr>
        <w:widowControl w:val="0"/>
        <w:autoSpaceDE w:val="0"/>
        <w:autoSpaceDN w:val="0"/>
        <w:adjustRightInd w:val="0"/>
        <w:ind w:left="640" w:hanging="640"/>
        <w:rPr>
          <w:noProof/>
        </w:rPr>
      </w:pPr>
      <w:r w:rsidRPr="00A76650">
        <w:rPr>
          <w:noProof/>
        </w:rPr>
        <w:t>13.</w:t>
      </w:r>
      <w:r w:rsidRPr="00A76650">
        <w:rPr>
          <w:noProof/>
        </w:rPr>
        <w:tab/>
        <w:t xml:space="preserve">Tong, A. H. Y. </w:t>
      </w:r>
      <w:r w:rsidRPr="00A76650">
        <w:rPr>
          <w:i/>
          <w:iCs/>
          <w:noProof/>
        </w:rPr>
        <w:t>et al.</w:t>
      </w:r>
      <w:r w:rsidRPr="00A76650">
        <w:rPr>
          <w:noProof/>
        </w:rPr>
        <w:t xml:space="preserve"> Global mapping of the yeast genetic interaction network. </w:t>
      </w:r>
      <w:r w:rsidRPr="00A76650">
        <w:rPr>
          <w:i/>
          <w:iCs/>
          <w:noProof/>
        </w:rPr>
        <w:t>Science</w:t>
      </w:r>
      <w:r w:rsidRPr="00A76650">
        <w:rPr>
          <w:noProof/>
        </w:rPr>
        <w:t xml:space="preserve"> </w:t>
      </w:r>
      <w:r w:rsidRPr="00A76650">
        <w:rPr>
          <w:b/>
          <w:bCs/>
          <w:noProof/>
        </w:rPr>
        <w:t>303,</w:t>
      </w:r>
      <w:r w:rsidRPr="00A76650">
        <w:rPr>
          <w:noProof/>
        </w:rPr>
        <w:t xml:space="preserve"> 808–13 (2004).</w:t>
      </w:r>
    </w:p>
    <w:p w14:paraId="61ED095E" w14:textId="77777777" w:rsidR="00A76650" w:rsidRPr="00A76650" w:rsidRDefault="00A76650" w:rsidP="00A76650">
      <w:pPr>
        <w:widowControl w:val="0"/>
        <w:autoSpaceDE w:val="0"/>
        <w:autoSpaceDN w:val="0"/>
        <w:adjustRightInd w:val="0"/>
        <w:ind w:left="640" w:hanging="640"/>
        <w:rPr>
          <w:noProof/>
        </w:rPr>
      </w:pPr>
      <w:r w:rsidRPr="00A76650">
        <w:rPr>
          <w:noProof/>
        </w:rPr>
        <w:t>14.</w:t>
      </w:r>
      <w:r w:rsidRPr="00A76650">
        <w:rPr>
          <w:noProof/>
        </w:rPr>
        <w:tab/>
        <w:t xml:space="preserve">Taylor, M. B., Ehrenreich, I. M., Rothstein, R., Hu, T. &amp; Mast, J. Genetic Interactions Involving Five or More Genes Contribute to a Complex Trait in Yeast. </w:t>
      </w:r>
      <w:r w:rsidRPr="00A76650">
        <w:rPr>
          <w:i/>
          <w:iCs/>
          <w:noProof/>
        </w:rPr>
        <w:t>PLoS Genet.</w:t>
      </w:r>
      <w:r w:rsidRPr="00A76650">
        <w:rPr>
          <w:noProof/>
        </w:rPr>
        <w:t xml:space="preserve"> </w:t>
      </w:r>
      <w:r w:rsidRPr="00A76650">
        <w:rPr>
          <w:b/>
          <w:bCs/>
          <w:noProof/>
        </w:rPr>
        <w:t>10,</w:t>
      </w:r>
      <w:r w:rsidRPr="00A76650">
        <w:rPr>
          <w:noProof/>
        </w:rPr>
        <w:t xml:space="preserve"> e1004324 (2014).</w:t>
      </w:r>
    </w:p>
    <w:p w14:paraId="5D8D4EE9" w14:textId="77777777" w:rsidR="00A76650" w:rsidRPr="00A76650" w:rsidRDefault="00A76650" w:rsidP="00A76650">
      <w:pPr>
        <w:widowControl w:val="0"/>
        <w:autoSpaceDE w:val="0"/>
        <w:autoSpaceDN w:val="0"/>
        <w:adjustRightInd w:val="0"/>
        <w:ind w:left="640" w:hanging="640"/>
        <w:rPr>
          <w:noProof/>
        </w:rPr>
      </w:pPr>
      <w:r w:rsidRPr="00A76650">
        <w:rPr>
          <w:noProof/>
        </w:rPr>
        <w:t>15.</w:t>
      </w:r>
      <w:r w:rsidRPr="00A76650">
        <w:rPr>
          <w:noProof/>
        </w:rPr>
        <w:tab/>
        <w:t xml:space="preserve">Beh, C. T., Cool, L., Phillips, J. &amp; Rine, J. Overlapping functions of the yeast oxysterol-binding protein homologues. </w:t>
      </w:r>
      <w:r w:rsidRPr="00A76650">
        <w:rPr>
          <w:i/>
          <w:iCs/>
          <w:noProof/>
        </w:rPr>
        <w:t>Genetics</w:t>
      </w:r>
      <w:r w:rsidRPr="00A76650">
        <w:rPr>
          <w:noProof/>
        </w:rPr>
        <w:t xml:space="preserve"> </w:t>
      </w:r>
      <w:r w:rsidRPr="00A76650">
        <w:rPr>
          <w:b/>
          <w:bCs/>
          <w:noProof/>
        </w:rPr>
        <w:t>157,</w:t>
      </w:r>
      <w:r w:rsidRPr="00A76650">
        <w:rPr>
          <w:noProof/>
        </w:rPr>
        <w:t xml:space="preserve"> 1117–40 (2001).</w:t>
      </w:r>
    </w:p>
    <w:p w14:paraId="111932D7" w14:textId="77777777" w:rsidR="00A76650" w:rsidRPr="00A76650" w:rsidRDefault="00A76650" w:rsidP="00A76650">
      <w:pPr>
        <w:widowControl w:val="0"/>
        <w:autoSpaceDE w:val="0"/>
        <w:autoSpaceDN w:val="0"/>
        <w:adjustRightInd w:val="0"/>
        <w:ind w:left="640" w:hanging="640"/>
        <w:rPr>
          <w:noProof/>
        </w:rPr>
      </w:pPr>
      <w:r w:rsidRPr="00A76650">
        <w:rPr>
          <w:noProof/>
        </w:rPr>
        <w:t>16.</w:t>
      </w:r>
      <w:r w:rsidRPr="00A76650">
        <w:rPr>
          <w:noProof/>
        </w:rPr>
        <w:tab/>
        <w:t xml:space="preserve">Wieczorke, R. </w:t>
      </w:r>
      <w:r w:rsidRPr="00A76650">
        <w:rPr>
          <w:i/>
          <w:iCs/>
          <w:noProof/>
        </w:rPr>
        <w:t>et al.</w:t>
      </w:r>
      <w:r w:rsidRPr="00A76650">
        <w:rPr>
          <w:noProof/>
        </w:rPr>
        <w:t xml:space="preserve"> Concurrent knock-out of at least 20 transporter genes is required to block uptake of hexoses in Saccharomyces cerevisiae. </w:t>
      </w:r>
      <w:r w:rsidRPr="00A76650">
        <w:rPr>
          <w:i/>
          <w:iCs/>
          <w:noProof/>
        </w:rPr>
        <w:t>FEBS Lett.</w:t>
      </w:r>
      <w:r w:rsidRPr="00A76650">
        <w:rPr>
          <w:noProof/>
        </w:rPr>
        <w:t xml:space="preserve"> </w:t>
      </w:r>
      <w:r w:rsidRPr="00A76650">
        <w:rPr>
          <w:b/>
          <w:bCs/>
          <w:noProof/>
        </w:rPr>
        <w:t>464,</w:t>
      </w:r>
      <w:r w:rsidRPr="00A76650">
        <w:rPr>
          <w:noProof/>
        </w:rPr>
        <w:t xml:space="preserve"> 123–8 (1999).</w:t>
      </w:r>
    </w:p>
    <w:p w14:paraId="0EC00EB1" w14:textId="77777777" w:rsidR="00A76650" w:rsidRPr="00A76650" w:rsidRDefault="00A76650" w:rsidP="00A76650">
      <w:pPr>
        <w:widowControl w:val="0"/>
        <w:autoSpaceDE w:val="0"/>
        <w:autoSpaceDN w:val="0"/>
        <w:adjustRightInd w:val="0"/>
        <w:ind w:left="640" w:hanging="640"/>
        <w:rPr>
          <w:noProof/>
        </w:rPr>
      </w:pPr>
      <w:r w:rsidRPr="00A76650">
        <w:rPr>
          <w:noProof/>
        </w:rPr>
        <w:t>17.</w:t>
      </w:r>
      <w:r w:rsidRPr="00A76650">
        <w:rPr>
          <w:noProof/>
        </w:rPr>
        <w:tab/>
        <w:t xml:space="preserve">Mullis, M. N., Matsui, T., Schell, R., Foree, R. &amp; Ehrenreich, I. M. The complex underpinnings of genetic background effects. </w:t>
      </w:r>
      <w:r w:rsidRPr="00A76650">
        <w:rPr>
          <w:i/>
          <w:iCs/>
          <w:noProof/>
        </w:rPr>
        <w:t>Nat. Commun.</w:t>
      </w:r>
      <w:r w:rsidRPr="00A76650">
        <w:rPr>
          <w:noProof/>
        </w:rPr>
        <w:t xml:space="preserve"> </w:t>
      </w:r>
      <w:r w:rsidRPr="00A76650">
        <w:rPr>
          <w:b/>
          <w:bCs/>
          <w:noProof/>
        </w:rPr>
        <w:t>9,</w:t>
      </w:r>
      <w:r w:rsidRPr="00A76650">
        <w:rPr>
          <w:noProof/>
        </w:rPr>
        <w:t xml:space="preserve"> 3548 (2018).</w:t>
      </w:r>
    </w:p>
    <w:p w14:paraId="790052B2" w14:textId="77777777" w:rsidR="00A76650" w:rsidRPr="00A76650" w:rsidRDefault="00A76650" w:rsidP="00A76650">
      <w:pPr>
        <w:widowControl w:val="0"/>
        <w:autoSpaceDE w:val="0"/>
        <w:autoSpaceDN w:val="0"/>
        <w:adjustRightInd w:val="0"/>
        <w:ind w:left="640" w:hanging="640"/>
        <w:rPr>
          <w:noProof/>
        </w:rPr>
      </w:pPr>
      <w:r w:rsidRPr="00A76650">
        <w:rPr>
          <w:noProof/>
        </w:rPr>
        <w:t>18.</w:t>
      </w:r>
      <w:r w:rsidRPr="00A76650">
        <w:rPr>
          <w:noProof/>
        </w:rPr>
        <w:tab/>
        <w:t xml:space="preserve">Zhang, Y. </w:t>
      </w:r>
      <w:r w:rsidRPr="00A76650">
        <w:rPr>
          <w:i/>
          <w:iCs/>
          <w:noProof/>
        </w:rPr>
        <w:t>et al.</w:t>
      </w:r>
      <w:r w:rsidRPr="00A76650">
        <w:rPr>
          <w:noProof/>
        </w:rPr>
        <w:t xml:space="preserve"> A transportome-scale amiRNA-based screen identifies redundant roles of Arabidopsis ABCB6 and ABCB20 in auxin transport. </w:t>
      </w:r>
      <w:r w:rsidRPr="00A76650">
        <w:rPr>
          <w:i/>
          <w:iCs/>
          <w:noProof/>
        </w:rPr>
        <w:t>Nat. Commun.</w:t>
      </w:r>
      <w:r w:rsidRPr="00A76650">
        <w:rPr>
          <w:noProof/>
        </w:rPr>
        <w:t xml:space="preserve"> </w:t>
      </w:r>
      <w:r w:rsidRPr="00A76650">
        <w:rPr>
          <w:b/>
          <w:bCs/>
          <w:noProof/>
        </w:rPr>
        <w:t>9,</w:t>
      </w:r>
      <w:r w:rsidRPr="00A76650">
        <w:rPr>
          <w:noProof/>
        </w:rPr>
        <w:t xml:space="preserve"> 4204 (2018).</w:t>
      </w:r>
    </w:p>
    <w:p w14:paraId="1C7171EC" w14:textId="77777777" w:rsidR="00A76650" w:rsidRPr="00A76650" w:rsidRDefault="00A76650" w:rsidP="00A76650">
      <w:pPr>
        <w:widowControl w:val="0"/>
        <w:autoSpaceDE w:val="0"/>
        <w:autoSpaceDN w:val="0"/>
        <w:adjustRightInd w:val="0"/>
        <w:ind w:left="640" w:hanging="640"/>
        <w:rPr>
          <w:noProof/>
        </w:rPr>
      </w:pPr>
      <w:r w:rsidRPr="00A76650">
        <w:rPr>
          <w:noProof/>
        </w:rPr>
        <w:lastRenderedPageBreak/>
        <w:t>19.</w:t>
      </w:r>
      <w:r w:rsidRPr="00A76650">
        <w:rPr>
          <w:noProof/>
        </w:rPr>
        <w:tab/>
        <w:t xml:space="preserve">Palmer, A. C. </w:t>
      </w:r>
      <w:r w:rsidRPr="00A76650">
        <w:rPr>
          <w:i/>
          <w:iCs/>
          <w:noProof/>
        </w:rPr>
        <w:t>et al.</w:t>
      </w:r>
      <w:r w:rsidRPr="00A76650">
        <w:rPr>
          <w:noProof/>
        </w:rPr>
        <w:t xml:space="preserve"> Delayed commitment to evolutionary fate in antibiotic resistance fitness landscapes. </w:t>
      </w:r>
      <w:r w:rsidRPr="00A76650">
        <w:rPr>
          <w:i/>
          <w:iCs/>
          <w:noProof/>
        </w:rPr>
        <w:t>Nat. Commun.</w:t>
      </w:r>
      <w:r w:rsidRPr="00A76650">
        <w:rPr>
          <w:noProof/>
        </w:rPr>
        <w:t xml:space="preserve"> </w:t>
      </w:r>
      <w:r w:rsidRPr="00A76650">
        <w:rPr>
          <w:b/>
          <w:bCs/>
          <w:noProof/>
        </w:rPr>
        <w:t>6,</w:t>
      </w:r>
      <w:r w:rsidRPr="00A76650">
        <w:rPr>
          <w:noProof/>
        </w:rPr>
        <w:t xml:space="preserve"> 7385 (2015).</w:t>
      </w:r>
    </w:p>
    <w:p w14:paraId="472C3CEE" w14:textId="77777777" w:rsidR="00A76650" w:rsidRPr="00A76650" w:rsidRDefault="00A76650" w:rsidP="00A76650">
      <w:pPr>
        <w:widowControl w:val="0"/>
        <w:autoSpaceDE w:val="0"/>
        <w:autoSpaceDN w:val="0"/>
        <w:adjustRightInd w:val="0"/>
        <w:ind w:left="640" w:hanging="640"/>
        <w:rPr>
          <w:noProof/>
        </w:rPr>
      </w:pPr>
      <w:r w:rsidRPr="00A76650">
        <w:rPr>
          <w:noProof/>
        </w:rPr>
        <w:t>20.</w:t>
      </w:r>
      <w:r w:rsidRPr="00A76650">
        <w:rPr>
          <w:noProof/>
        </w:rPr>
        <w:tab/>
        <w:t xml:space="preserve">Cancer Genome Atlas Research Network </w:t>
      </w:r>
      <w:r w:rsidRPr="00A76650">
        <w:rPr>
          <w:i/>
          <w:iCs/>
          <w:noProof/>
        </w:rPr>
        <w:t>et al.</w:t>
      </w:r>
      <w:r w:rsidRPr="00A76650">
        <w:rPr>
          <w:noProof/>
        </w:rPr>
        <w:t xml:space="preserve"> Genomic and Epigenomic Landscapes of Adult De Novo Acute Myeloid Leukemia. </w:t>
      </w:r>
      <w:r w:rsidRPr="00A76650">
        <w:rPr>
          <w:i/>
          <w:iCs/>
          <w:noProof/>
        </w:rPr>
        <w:t>N. Engl. J. Med.</w:t>
      </w:r>
      <w:r w:rsidRPr="00A76650">
        <w:rPr>
          <w:noProof/>
        </w:rPr>
        <w:t xml:space="preserve"> </w:t>
      </w:r>
      <w:r w:rsidRPr="00A76650">
        <w:rPr>
          <w:b/>
          <w:bCs/>
          <w:noProof/>
        </w:rPr>
        <w:t>368,</w:t>
      </w:r>
      <w:r w:rsidRPr="00A76650">
        <w:rPr>
          <w:noProof/>
        </w:rPr>
        <w:t xml:space="preserve"> 2059–2074 (2013).</w:t>
      </w:r>
    </w:p>
    <w:p w14:paraId="072A5A45" w14:textId="77777777" w:rsidR="00A76650" w:rsidRPr="00A76650" w:rsidRDefault="00A76650" w:rsidP="00A76650">
      <w:pPr>
        <w:widowControl w:val="0"/>
        <w:autoSpaceDE w:val="0"/>
        <w:autoSpaceDN w:val="0"/>
        <w:adjustRightInd w:val="0"/>
        <w:ind w:left="640" w:hanging="640"/>
        <w:rPr>
          <w:noProof/>
        </w:rPr>
      </w:pPr>
      <w:r w:rsidRPr="00A76650">
        <w:rPr>
          <w:noProof/>
        </w:rPr>
        <w:t>21.</w:t>
      </w:r>
      <w:r w:rsidRPr="00A76650">
        <w:rPr>
          <w:noProof/>
        </w:rPr>
        <w:tab/>
        <w:t xml:space="preserve">Heckl, D. </w:t>
      </w:r>
      <w:r w:rsidRPr="00A76650">
        <w:rPr>
          <w:i/>
          <w:iCs/>
          <w:noProof/>
        </w:rPr>
        <w:t>et al.</w:t>
      </w:r>
      <w:r w:rsidRPr="00A76650">
        <w:rPr>
          <w:noProof/>
        </w:rPr>
        <w:t xml:space="preserve"> Generation of mouse models of myeloid malignancy with combinatorial genetic lesions using CRISPR-Cas9 genome editing. </w:t>
      </w:r>
      <w:r w:rsidRPr="00A76650">
        <w:rPr>
          <w:i/>
          <w:iCs/>
          <w:noProof/>
        </w:rPr>
        <w:t>Nat. Biotechnol.</w:t>
      </w:r>
      <w:r w:rsidRPr="00A76650">
        <w:rPr>
          <w:noProof/>
        </w:rPr>
        <w:t xml:space="preserve"> </w:t>
      </w:r>
      <w:r w:rsidRPr="00A76650">
        <w:rPr>
          <w:b/>
          <w:bCs/>
          <w:noProof/>
        </w:rPr>
        <w:t>32,</w:t>
      </w:r>
      <w:r w:rsidRPr="00A76650">
        <w:rPr>
          <w:noProof/>
        </w:rPr>
        <w:t xml:space="preserve"> 941–6 (2014).</w:t>
      </w:r>
    </w:p>
    <w:p w14:paraId="7ED5BA71" w14:textId="77777777" w:rsidR="00A76650" w:rsidRPr="00A76650" w:rsidRDefault="00A76650" w:rsidP="00A76650">
      <w:pPr>
        <w:widowControl w:val="0"/>
        <w:autoSpaceDE w:val="0"/>
        <w:autoSpaceDN w:val="0"/>
        <w:adjustRightInd w:val="0"/>
        <w:ind w:left="640" w:hanging="640"/>
        <w:rPr>
          <w:noProof/>
        </w:rPr>
      </w:pPr>
      <w:r w:rsidRPr="00A76650">
        <w:rPr>
          <w:noProof/>
        </w:rPr>
        <w:t>22.</w:t>
      </w:r>
      <w:r w:rsidRPr="00A76650">
        <w:rPr>
          <w:noProof/>
        </w:rPr>
        <w:tab/>
        <w:t xml:space="preserve">Takahashi, K. &amp; Yamanaka, S. Induction of Pluripotent Stem Cells from Mouse Embryonic and Adult Fibroblast Cultures by Defined Factors. </w:t>
      </w:r>
      <w:r w:rsidRPr="00A76650">
        <w:rPr>
          <w:i/>
          <w:iCs/>
          <w:noProof/>
        </w:rPr>
        <w:t>Cell</w:t>
      </w:r>
      <w:r w:rsidRPr="00A76650">
        <w:rPr>
          <w:noProof/>
        </w:rPr>
        <w:t xml:space="preserve"> </w:t>
      </w:r>
      <w:r w:rsidRPr="00A76650">
        <w:rPr>
          <w:b/>
          <w:bCs/>
          <w:noProof/>
        </w:rPr>
        <w:t>126,</w:t>
      </w:r>
      <w:r w:rsidRPr="00A76650">
        <w:rPr>
          <w:noProof/>
        </w:rPr>
        <w:t xml:space="preserve"> 663–676 (2006).</w:t>
      </w:r>
    </w:p>
    <w:p w14:paraId="685E75C9" w14:textId="77777777" w:rsidR="00A76650" w:rsidRPr="00A76650" w:rsidRDefault="00A76650" w:rsidP="00A76650">
      <w:pPr>
        <w:widowControl w:val="0"/>
        <w:autoSpaceDE w:val="0"/>
        <w:autoSpaceDN w:val="0"/>
        <w:adjustRightInd w:val="0"/>
        <w:ind w:left="640" w:hanging="640"/>
        <w:rPr>
          <w:noProof/>
        </w:rPr>
      </w:pPr>
      <w:r w:rsidRPr="00A76650">
        <w:rPr>
          <w:noProof/>
        </w:rPr>
        <w:t>23.</w:t>
      </w:r>
      <w:r w:rsidRPr="00A76650">
        <w:rPr>
          <w:noProof/>
        </w:rPr>
        <w:tab/>
        <w:t xml:space="preserve">Suzuki, Y. </w:t>
      </w:r>
      <w:r w:rsidRPr="00A76650">
        <w:rPr>
          <w:i/>
          <w:iCs/>
          <w:noProof/>
        </w:rPr>
        <w:t>et al.</w:t>
      </w:r>
      <w:r w:rsidRPr="00A76650">
        <w:rPr>
          <w:noProof/>
        </w:rPr>
        <w:t xml:space="preserve"> Knocking out multigene redundancies via cycles of sexual assortment and fluorescence selection. </w:t>
      </w:r>
      <w:r w:rsidRPr="00A76650">
        <w:rPr>
          <w:i/>
          <w:iCs/>
          <w:noProof/>
        </w:rPr>
        <w:t>Nat. Methods</w:t>
      </w:r>
      <w:r w:rsidRPr="00A76650">
        <w:rPr>
          <w:noProof/>
        </w:rPr>
        <w:t xml:space="preserve"> </w:t>
      </w:r>
      <w:r w:rsidRPr="00A76650">
        <w:rPr>
          <w:b/>
          <w:bCs/>
          <w:noProof/>
        </w:rPr>
        <w:t>8,</w:t>
      </w:r>
      <w:r w:rsidRPr="00A76650">
        <w:rPr>
          <w:noProof/>
        </w:rPr>
        <w:t xml:space="preserve"> 159–64 (2011).</w:t>
      </w:r>
    </w:p>
    <w:p w14:paraId="0AD9A03A" w14:textId="77777777" w:rsidR="00A76650" w:rsidRPr="00A76650" w:rsidRDefault="00A76650" w:rsidP="00A76650">
      <w:pPr>
        <w:widowControl w:val="0"/>
        <w:autoSpaceDE w:val="0"/>
        <w:autoSpaceDN w:val="0"/>
        <w:adjustRightInd w:val="0"/>
        <w:ind w:left="640" w:hanging="640"/>
        <w:rPr>
          <w:noProof/>
        </w:rPr>
      </w:pPr>
      <w:r w:rsidRPr="00A76650">
        <w:rPr>
          <w:noProof/>
        </w:rPr>
        <w:t>24.</w:t>
      </w:r>
      <w:r w:rsidRPr="00A76650">
        <w:rPr>
          <w:noProof/>
        </w:rPr>
        <w:tab/>
        <w:t xml:space="preserve">Wang, H. H. </w:t>
      </w:r>
      <w:r w:rsidRPr="00A76650">
        <w:rPr>
          <w:i/>
          <w:iCs/>
          <w:noProof/>
        </w:rPr>
        <w:t>et al.</w:t>
      </w:r>
      <w:r w:rsidRPr="00A76650">
        <w:rPr>
          <w:noProof/>
        </w:rPr>
        <w:t xml:space="preserve"> Programming cells by multiplex genome engineering and accelerated evolution. </w:t>
      </w:r>
      <w:r w:rsidRPr="00A76650">
        <w:rPr>
          <w:i/>
          <w:iCs/>
          <w:noProof/>
        </w:rPr>
        <w:t>Nature</w:t>
      </w:r>
      <w:r w:rsidRPr="00A76650">
        <w:rPr>
          <w:noProof/>
        </w:rPr>
        <w:t xml:space="preserve"> </w:t>
      </w:r>
      <w:r w:rsidRPr="00A76650">
        <w:rPr>
          <w:b/>
          <w:bCs/>
          <w:noProof/>
        </w:rPr>
        <w:t>460,</w:t>
      </w:r>
      <w:r w:rsidRPr="00A76650">
        <w:rPr>
          <w:noProof/>
        </w:rPr>
        <w:t xml:space="preserve"> 894–8 (2009).</w:t>
      </w:r>
    </w:p>
    <w:p w14:paraId="59E47C61" w14:textId="77777777" w:rsidR="00A76650" w:rsidRPr="00A76650" w:rsidRDefault="00A76650" w:rsidP="00A76650">
      <w:pPr>
        <w:widowControl w:val="0"/>
        <w:autoSpaceDE w:val="0"/>
        <w:autoSpaceDN w:val="0"/>
        <w:adjustRightInd w:val="0"/>
        <w:ind w:left="640" w:hanging="640"/>
        <w:rPr>
          <w:noProof/>
        </w:rPr>
      </w:pPr>
      <w:r w:rsidRPr="00A76650">
        <w:rPr>
          <w:noProof/>
        </w:rPr>
        <w:t>25.</w:t>
      </w:r>
      <w:r w:rsidRPr="00A76650">
        <w:rPr>
          <w:noProof/>
        </w:rPr>
        <w:tab/>
        <w:t xml:space="preserve">DiCarlo, J. E. </w:t>
      </w:r>
      <w:r w:rsidRPr="00A76650">
        <w:rPr>
          <w:i/>
          <w:iCs/>
          <w:noProof/>
        </w:rPr>
        <w:t>et al.</w:t>
      </w:r>
      <w:r w:rsidRPr="00A76650">
        <w:rPr>
          <w:noProof/>
        </w:rPr>
        <w:t xml:space="preserve"> Yeast oligo-mediated genome engineering (YOGE). </w:t>
      </w:r>
      <w:r w:rsidRPr="00A76650">
        <w:rPr>
          <w:i/>
          <w:iCs/>
          <w:noProof/>
        </w:rPr>
        <w:t>ACS Synth. Biol.</w:t>
      </w:r>
      <w:r w:rsidRPr="00A76650">
        <w:rPr>
          <w:noProof/>
        </w:rPr>
        <w:t xml:space="preserve"> </w:t>
      </w:r>
      <w:r w:rsidRPr="00A76650">
        <w:rPr>
          <w:b/>
          <w:bCs/>
          <w:noProof/>
        </w:rPr>
        <w:t>2,</w:t>
      </w:r>
      <w:r w:rsidRPr="00A76650">
        <w:rPr>
          <w:noProof/>
        </w:rPr>
        <w:t xml:space="preserve"> 741–9 (2013).</w:t>
      </w:r>
    </w:p>
    <w:p w14:paraId="2D846EA1" w14:textId="77777777" w:rsidR="00A76650" w:rsidRPr="00A76650" w:rsidRDefault="00A76650" w:rsidP="00A76650">
      <w:pPr>
        <w:widowControl w:val="0"/>
        <w:autoSpaceDE w:val="0"/>
        <w:autoSpaceDN w:val="0"/>
        <w:adjustRightInd w:val="0"/>
        <w:ind w:left="640" w:hanging="640"/>
        <w:rPr>
          <w:noProof/>
        </w:rPr>
      </w:pPr>
      <w:r w:rsidRPr="00A76650">
        <w:rPr>
          <w:noProof/>
        </w:rPr>
        <w:t>26.</w:t>
      </w:r>
      <w:r w:rsidRPr="00A76650">
        <w:rPr>
          <w:noProof/>
        </w:rPr>
        <w:tab/>
        <w:t xml:space="preserve">Zeitoun, R. I. </w:t>
      </w:r>
      <w:r w:rsidRPr="00A76650">
        <w:rPr>
          <w:i/>
          <w:iCs/>
          <w:noProof/>
        </w:rPr>
        <w:t>et al.</w:t>
      </w:r>
      <w:r w:rsidRPr="00A76650">
        <w:rPr>
          <w:noProof/>
        </w:rPr>
        <w:t xml:space="preserve"> Multiplexed tracking of combinatorial genomic mutations in engineered cell populations. </w:t>
      </w:r>
      <w:r w:rsidRPr="00A76650">
        <w:rPr>
          <w:i/>
          <w:iCs/>
          <w:noProof/>
        </w:rPr>
        <w:t>Nat. Biotechnol.</w:t>
      </w:r>
      <w:r w:rsidRPr="00A76650">
        <w:rPr>
          <w:noProof/>
        </w:rPr>
        <w:t xml:space="preserve"> </w:t>
      </w:r>
      <w:r w:rsidRPr="00A76650">
        <w:rPr>
          <w:b/>
          <w:bCs/>
          <w:noProof/>
        </w:rPr>
        <w:t>33,</w:t>
      </w:r>
      <w:r w:rsidRPr="00A76650">
        <w:rPr>
          <w:noProof/>
        </w:rPr>
        <w:t xml:space="preserve"> 631–637 (2015).</w:t>
      </w:r>
    </w:p>
    <w:p w14:paraId="4C94E4B7" w14:textId="77777777" w:rsidR="00A76650" w:rsidRPr="00A76650" w:rsidRDefault="00A76650" w:rsidP="00A76650">
      <w:pPr>
        <w:widowControl w:val="0"/>
        <w:autoSpaceDE w:val="0"/>
        <w:autoSpaceDN w:val="0"/>
        <w:adjustRightInd w:val="0"/>
        <w:ind w:left="640" w:hanging="640"/>
        <w:rPr>
          <w:noProof/>
        </w:rPr>
      </w:pPr>
      <w:r w:rsidRPr="00A76650">
        <w:rPr>
          <w:noProof/>
        </w:rPr>
        <w:t>27.</w:t>
      </w:r>
      <w:r w:rsidRPr="00A76650">
        <w:rPr>
          <w:noProof/>
        </w:rPr>
        <w:tab/>
        <w:t xml:space="preserve">Zeitoun, R. I., Pines, G., Grau, W. C. &amp; Gill, R. T. Quantitative Tracking of Combinatorially Engineered Populations with Multiplexed Binary Assemblies. </w:t>
      </w:r>
      <w:r w:rsidRPr="00A76650">
        <w:rPr>
          <w:i/>
          <w:iCs/>
          <w:noProof/>
        </w:rPr>
        <w:t>ACS Synth. Biol.</w:t>
      </w:r>
      <w:r w:rsidRPr="00A76650">
        <w:rPr>
          <w:noProof/>
        </w:rPr>
        <w:t xml:space="preserve"> </w:t>
      </w:r>
      <w:r w:rsidRPr="00A76650">
        <w:rPr>
          <w:b/>
          <w:bCs/>
          <w:noProof/>
        </w:rPr>
        <w:t>6,</w:t>
      </w:r>
      <w:r w:rsidRPr="00A76650">
        <w:rPr>
          <w:noProof/>
        </w:rPr>
        <w:t xml:space="preserve"> 619–627 (2017).</w:t>
      </w:r>
    </w:p>
    <w:p w14:paraId="07170C3D" w14:textId="77777777" w:rsidR="00A76650" w:rsidRPr="00A76650" w:rsidRDefault="00A76650" w:rsidP="00A76650">
      <w:pPr>
        <w:widowControl w:val="0"/>
        <w:autoSpaceDE w:val="0"/>
        <w:autoSpaceDN w:val="0"/>
        <w:adjustRightInd w:val="0"/>
        <w:ind w:left="640" w:hanging="640"/>
        <w:rPr>
          <w:noProof/>
        </w:rPr>
      </w:pPr>
      <w:r w:rsidRPr="00A76650">
        <w:rPr>
          <w:noProof/>
        </w:rPr>
        <w:t>28.</w:t>
      </w:r>
      <w:r w:rsidRPr="00A76650">
        <w:rPr>
          <w:noProof/>
        </w:rPr>
        <w:tab/>
        <w:t xml:space="preserve">Díaz-Mejía, J. J. </w:t>
      </w:r>
      <w:r w:rsidRPr="00A76650">
        <w:rPr>
          <w:i/>
          <w:iCs/>
          <w:noProof/>
        </w:rPr>
        <w:t>et al.</w:t>
      </w:r>
      <w:r w:rsidRPr="00A76650">
        <w:rPr>
          <w:noProof/>
        </w:rPr>
        <w:t xml:space="preserve"> Mapping DNA damage-dependent genetic interactions in yeast via party mating and barcode fusion genetics. </w:t>
      </w:r>
      <w:r w:rsidRPr="00A76650">
        <w:rPr>
          <w:i/>
          <w:iCs/>
          <w:noProof/>
        </w:rPr>
        <w:t>Mol. Syst. Biol.</w:t>
      </w:r>
      <w:r w:rsidRPr="00A76650">
        <w:rPr>
          <w:noProof/>
        </w:rPr>
        <w:t xml:space="preserve"> </w:t>
      </w:r>
      <w:r w:rsidRPr="00A76650">
        <w:rPr>
          <w:b/>
          <w:bCs/>
          <w:noProof/>
        </w:rPr>
        <w:t>14,</w:t>
      </w:r>
      <w:r w:rsidRPr="00A76650">
        <w:rPr>
          <w:noProof/>
        </w:rPr>
        <w:t xml:space="preserve"> e7985 (2018).</w:t>
      </w:r>
    </w:p>
    <w:p w14:paraId="1A3D25C7" w14:textId="77777777" w:rsidR="00A76650" w:rsidRPr="00A76650" w:rsidRDefault="00A76650" w:rsidP="00A76650">
      <w:pPr>
        <w:widowControl w:val="0"/>
        <w:autoSpaceDE w:val="0"/>
        <w:autoSpaceDN w:val="0"/>
        <w:adjustRightInd w:val="0"/>
        <w:ind w:left="640" w:hanging="640"/>
        <w:rPr>
          <w:noProof/>
        </w:rPr>
      </w:pPr>
      <w:r w:rsidRPr="00A76650">
        <w:rPr>
          <w:noProof/>
        </w:rPr>
        <w:t>29.</w:t>
      </w:r>
      <w:r w:rsidRPr="00A76650">
        <w:rPr>
          <w:noProof/>
        </w:rPr>
        <w:tab/>
        <w:t xml:space="preserve">Wong, A. S. L. </w:t>
      </w:r>
      <w:r w:rsidRPr="00A76650">
        <w:rPr>
          <w:i/>
          <w:iCs/>
          <w:noProof/>
        </w:rPr>
        <w:t>et al.</w:t>
      </w:r>
      <w:r w:rsidRPr="00A76650">
        <w:rPr>
          <w:noProof/>
        </w:rPr>
        <w:t xml:space="preserve"> Multiplexed barcoded CRISPR-Cas9 screening enabled by CombiGEM. </w:t>
      </w:r>
      <w:r w:rsidRPr="00A76650">
        <w:rPr>
          <w:i/>
          <w:iCs/>
          <w:noProof/>
        </w:rPr>
        <w:t>Proc. Natl. Acad. Sci. U. S. A.</w:t>
      </w:r>
      <w:r w:rsidRPr="00A76650">
        <w:rPr>
          <w:noProof/>
        </w:rPr>
        <w:t xml:space="preserve"> </w:t>
      </w:r>
      <w:r w:rsidRPr="00A76650">
        <w:rPr>
          <w:b/>
          <w:bCs/>
          <w:noProof/>
        </w:rPr>
        <w:t>113,</w:t>
      </w:r>
      <w:r w:rsidRPr="00A76650">
        <w:rPr>
          <w:noProof/>
        </w:rPr>
        <w:t xml:space="preserve"> 2544–9 (2016).</w:t>
      </w:r>
    </w:p>
    <w:p w14:paraId="36DEFDD0" w14:textId="77777777" w:rsidR="00A76650" w:rsidRPr="00A76650" w:rsidRDefault="00A76650" w:rsidP="00A76650">
      <w:pPr>
        <w:widowControl w:val="0"/>
        <w:autoSpaceDE w:val="0"/>
        <w:autoSpaceDN w:val="0"/>
        <w:adjustRightInd w:val="0"/>
        <w:ind w:left="640" w:hanging="640"/>
        <w:rPr>
          <w:noProof/>
        </w:rPr>
      </w:pPr>
      <w:r w:rsidRPr="00A76650">
        <w:rPr>
          <w:noProof/>
        </w:rPr>
        <w:t>30.</w:t>
      </w:r>
      <w:r w:rsidRPr="00A76650">
        <w:rPr>
          <w:noProof/>
        </w:rPr>
        <w:tab/>
        <w:t xml:space="preserve">Jungwirth, H. &amp; Kuchler, K. Yeast ABC transporters – a tale of sex, stress, drugs and aging. </w:t>
      </w:r>
      <w:r w:rsidRPr="00A76650">
        <w:rPr>
          <w:i/>
          <w:iCs/>
          <w:noProof/>
        </w:rPr>
        <w:t>FEBS Lett.</w:t>
      </w:r>
      <w:r w:rsidRPr="00A76650">
        <w:rPr>
          <w:noProof/>
        </w:rPr>
        <w:t xml:space="preserve"> </w:t>
      </w:r>
      <w:r w:rsidRPr="00A76650">
        <w:rPr>
          <w:b/>
          <w:bCs/>
          <w:noProof/>
        </w:rPr>
        <w:t>580,</w:t>
      </w:r>
      <w:r w:rsidRPr="00A76650">
        <w:rPr>
          <w:noProof/>
        </w:rPr>
        <w:t xml:space="preserve"> 1131–8 (2006).</w:t>
      </w:r>
    </w:p>
    <w:p w14:paraId="23BBE915" w14:textId="77777777" w:rsidR="00A76650" w:rsidRPr="00A76650" w:rsidRDefault="00A76650" w:rsidP="00A76650">
      <w:pPr>
        <w:widowControl w:val="0"/>
        <w:autoSpaceDE w:val="0"/>
        <w:autoSpaceDN w:val="0"/>
        <w:adjustRightInd w:val="0"/>
        <w:ind w:left="640" w:hanging="640"/>
        <w:rPr>
          <w:noProof/>
        </w:rPr>
      </w:pPr>
      <w:r w:rsidRPr="00A76650">
        <w:rPr>
          <w:noProof/>
        </w:rPr>
        <w:t>31.</w:t>
      </w:r>
      <w:r w:rsidRPr="00A76650">
        <w:rPr>
          <w:noProof/>
        </w:rPr>
        <w:tab/>
        <w:t xml:space="preserve">Dean, M., Rzhetsky, A. &amp; Allikmets, R. The human ATP-binding cassette (ABC) transporter superfamily. </w:t>
      </w:r>
      <w:r w:rsidRPr="00A76650">
        <w:rPr>
          <w:i/>
          <w:iCs/>
          <w:noProof/>
        </w:rPr>
        <w:t>Genome Res.</w:t>
      </w:r>
      <w:r w:rsidRPr="00A76650">
        <w:rPr>
          <w:noProof/>
        </w:rPr>
        <w:t xml:space="preserve"> </w:t>
      </w:r>
      <w:r w:rsidRPr="00A76650">
        <w:rPr>
          <w:b/>
          <w:bCs/>
          <w:noProof/>
        </w:rPr>
        <w:t>11,</w:t>
      </w:r>
      <w:r w:rsidRPr="00A76650">
        <w:rPr>
          <w:noProof/>
        </w:rPr>
        <w:t xml:space="preserve"> 1156–66 (2001).</w:t>
      </w:r>
    </w:p>
    <w:p w14:paraId="7AE9A045" w14:textId="77777777" w:rsidR="00A76650" w:rsidRPr="00A76650" w:rsidRDefault="00A76650" w:rsidP="00A76650">
      <w:pPr>
        <w:widowControl w:val="0"/>
        <w:autoSpaceDE w:val="0"/>
        <w:autoSpaceDN w:val="0"/>
        <w:adjustRightInd w:val="0"/>
        <w:ind w:left="640" w:hanging="640"/>
        <w:rPr>
          <w:noProof/>
        </w:rPr>
      </w:pPr>
      <w:r w:rsidRPr="00A76650">
        <w:rPr>
          <w:noProof/>
        </w:rPr>
        <w:t>32.</w:t>
      </w:r>
      <w:r w:rsidRPr="00A76650">
        <w:rPr>
          <w:noProof/>
        </w:rPr>
        <w:tab/>
        <w:t xml:space="preserve">Kovalchuk, A. &amp; Driessen, A. J. M. Phylogenetic analysis of fungal ABC transporters. </w:t>
      </w:r>
      <w:r w:rsidRPr="00A76650">
        <w:rPr>
          <w:i/>
          <w:iCs/>
          <w:noProof/>
        </w:rPr>
        <w:t>BMC Genomics</w:t>
      </w:r>
      <w:r w:rsidRPr="00A76650">
        <w:rPr>
          <w:noProof/>
        </w:rPr>
        <w:t xml:space="preserve"> </w:t>
      </w:r>
      <w:r w:rsidRPr="00A76650">
        <w:rPr>
          <w:b/>
          <w:bCs/>
          <w:noProof/>
        </w:rPr>
        <w:t>11,</w:t>
      </w:r>
      <w:r w:rsidRPr="00A76650">
        <w:rPr>
          <w:noProof/>
        </w:rPr>
        <w:t xml:space="preserve"> 177 (2010).</w:t>
      </w:r>
    </w:p>
    <w:p w14:paraId="6FB66881" w14:textId="77777777" w:rsidR="00A76650" w:rsidRPr="00A76650" w:rsidRDefault="00A76650" w:rsidP="00A76650">
      <w:pPr>
        <w:widowControl w:val="0"/>
        <w:autoSpaceDE w:val="0"/>
        <w:autoSpaceDN w:val="0"/>
        <w:adjustRightInd w:val="0"/>
        <w:ind w:left="640" w:hanging="640"/>
        <w:rPr>
          <w:noProof/>
        </w:rPr>
      </w:pPr>
      <w:r w:rsidRPr="00A76650">
        <w:rPr>
          <w:noProof/>
        </w:rPr>
        <w:t>33.</w:t>
      </w:r>
      <w:r w:rsidRPr="00A76650">
        <w:rPr>
          <w:noProof/>
        </w:rPr>
        <w:tab/>
        <w:t xml:space="preserve">Kolaczkowska, A., Kolaczkowski, M., Goffeau, A. &amp; Moye-Rowley, W. S. Compensatory activation of the multidrug transporters Pdr5p, Snq2p, and Yor1p by Pdr1p in Saccharomyces cerevisiae. </w:t>
      </w:r>
      <w:r w:rsidRPr="00A76650">
        <w:rPr>
          <w:i/>
          <w:iCs/>
          <w:noProof/>
        </w:rPr>
        <w:t>FEBS Lett.</w:t>
      </w:r>
      <w:r w:rsidRPr="00A76650">
        <w:rPr>
          <w:noProof/>
        </w:rPr>
        <w:t xml:space="preserve"> </w:t>
      </w:r>
      <w:r w:rsidRPr="00A76650">
        <w:rPr>
          <w:b/>
          <w:bCs/>
          <w:noProof/>
        </w:rPr>
        <w:t>582,</w:t>
      </w:r>
      <w:r w:rsidRPr="00A76650">
        <w:rPr>
          <w:noProof/>
        </w:rPr>
        <w:t xml:space="preserve"> 977–83 (2008).</w:t>
      </w:r>
    </w:p>
    <w:p w14:paraId="43D41D5E" w14:textId="77777777" w:rsidR="00A76650" w:rsidRPr="00A76650" w:rsidRDefault="00A76650" w:rsidP="00A76650">
      <w:pPr>
        <w:widowControl w:val="0"/>
        <w:autoSpaceDE w:val="0"/>
        <w:autoSpaceDN w:val="0"/>
        <w:adjustRightInd w:val="0"/>
        <w:ind w:left="640" w:hanging="640"/>
        <w:rPr>
          <w:noProof/>
        </w:rPr>
      </w:pPr>
      <w:r w:rsidRPr="00A76650">
        <w:rPr>
          <w:noProof/>
        </w:rPr>
        <w:t>34.</w:t>
      </w:r>
      <w:r w:rsidRPr="00A76650">
        <w:rPr>
          <w:noProof/>
        </w:rPr>
        <w:tab/>
        <w:t xml:space="preserve">Snider, J. </w:t>
      </w:r>
      <w:r w:rsidRPr="00A76650">
        <w:rPr>
          <w:i/>
          <w:iCs/>
          <w:noProof/>
        </w:rPr>
        <w:t>et al.</w:t>
      </w:r>
      <w:r w:rsidRPr="00A76650">
        <w:rPr>
          <w:noProof/>
        </w:rPr>
        <w:t xml:space="preserve"> Mapping the functional yeast ABC transporter interactome. </w:t>
      </w:r>
      <w:r w:rsidRPr="00A76650">
        <w:rPr>
          <w:i/>
          <w:iCs/>
          <w:noProof/>
        </w:rPr>
        <w:t>Nat. Chem. Biol.</w:t>
      </w:r>
      <w:r w:rsidRPr="00A76650">
        <w:rPr>
          <w:noProof/>
        </w:rPr>
        <w:t xml:space="preserve"> </w:t>
      </w:r>
      <w:r w:rsidRPr="00A76650">
        <w:rPr>
          <w:b/>
          <w:bCs/>
          <w:noProof/>
        </w:rPr>
        <w:t>9,</w:t>
      </w:r>
      <w:r w:rsidRPr="00A76650">
        <w:rPr>
          <w:noProof/>
        </w:rPr>
        <w:t xml:space="preserve"> 565–72 (2013).</w:t>
      </w:r>
    </w:p>
    <w:p w14:paraId="3B776668" w14:textId="77777777" w:rsidR="00A76650" w:rsidRPr="00A76650" w:rsidRDefault="00A76650" w:rsidP="00A76650">
      <w:pPr>
        <w:widowControl w:val="0"/>
        <w:autoSpaceDE w:val="0"/>
        <w:autoSpaceDN w:val="0"/>
        <w:adjustRightInd w:val="0"/>
        <w:ind w:left="640" w:hanging="640"/>
        <w:rPr>
          <w:noProof/>
        </w:rPr>
      </w:pPr>
      <w:r w:rsidRPr="00A76650">
        <w:rPr>
          <w:noProof/>
        </w:rPr>
        <w:t>35.</w:t>
      </w:r>
      <w:r w:rsidRPr="00A76650">
        <w:rPr>
          <w:noProof/>
        </w:rPr>
        <w:tab/>
        <w:t xml:space="preserve">Donner, M. &amp; Keppler, D. Up-regulation of basolateral multidrug resistance protein 3 (Mrp3) in cholestatic rat liver. </w:t>
      </w:r>
      <w:r w:rsidRPr="00A76650">
        <w:rPr>
          <w:i/>
          <w:iCs/>
          <w:noProof/>
        </w:rPr>
        <w:t>Hepatology</w:t>
      </w:r>
      <w:r w:rsidRPr="00A76650">
        <w:rPr>
          <w:noProof/>
        </w:rPr>
        <w:t xml:space="preserve"> </w:t>
      </w:r>
      <w:r w:rsidRPr="00A76650">
        <w:rPr>
          <w:b/>
          <w:bCs/>
          <w:noProof/>
        </w:rPr>
        <w:t>34,</w:t>
      </w:r>
      <w:r w:rsidRPr="00A76650">
        <w:rPr>
          <w:noProof/>
        </w:rPr>
        <w:t xml:space="preserve"> 351–359 (2001).</w:t>
      </w:r>
    </w:p>
    <w:p w14:paraId="6EA073A7" w14:textId="77777777" w:rsidR="00A76650" w:rsidRPr="00A76650" w:rsidRDefault="00A76650" w:rsidP="00A76650">
      <w:pPr>
        <w:widowControl w:val="0"/>
        <w:autoSpaceDE w:val="0"/>
        <w:autoSpaceDN w:val="0"/>
        <w:adjustRightInd w:val="0"/>
        <w:ind w:left="640" w:hanging="640"/>
        <w:rPr>
          <w:noProof/>
        </w:rPr>
      </w:pPr>
      <w:r w:rsidRPr="00A76650">
        <w:rPr>
          <w:noProof/>
        </w:rPr>
        <w:t>36.</w:t>
      </w:r>
      <w:r w:rsidRPr="00A76650">
        <w:rPr>
          <w:noProof/>
        </w:rPr>
        <w:tab/>
        <w:t xml:space="preserve">König, J., Rost, D., Cui, Y. &amp; Keppler, D. Characterization of the human multidrug resistance protein isoform MRP3 localized to the basolateral hepatocyte membrane. </w:t>
      </w:r>
      <w:r w:rsidRPr="00A76650">
        <w:rPr>
          <w:i/>
          <w:iCs/>
          <w:noProof/>
        </w:rPr>
        <w:t>Hepatology</w:t>
      </w:r>
      <w:r w:rsidRPr="00A76650">
        <w:rPr>
          <w:noProof/>
        </w:rPr>
        <w:t xml:space="preserve"> </w:t>
      </w:r>
      <w:r w:rsidRPr="00A76650">
        <w:rPr>
          <w:b/>
          <w:bCs/>
          <w:noProof/>
        </w:rPr>
        <w:t>29,</w:t>
      </w:r>
      <w:r w:rsidRPr="00A76650">
        <w:rPr>
          <w:noProof/>
        </w:rPr>
        <w:t xml:space="preserve"> 1156–1163 (1999).</w:t>
      </w:r>
    </w:p>
    <w:p w14:paraId="1C81BFA3" w14:textId="77777777" w:rsidR="00A76650" w:rsidRPr="00A76650" w:rsidRDefault="00A76650" w:rsidP="00A76650">
      <w:pPr>
        <w:widowControl w:val="0"/>
        <w:autoSpaceDE w:val="0"/>
        <w:autoSpaceDN w:val="0"/>
        <w:adjustRightInd w:val="0"/>
        <w:ind w:left="640" w:hanging="640"/>
        <w:rPr>
          <w:noProof/>
        </w:rPr>
      </w:pPr>
      <w:r w:rsidRPr="00A76650">
        <w:rPr>
          <w:noProof/>
        </w:rPr>
        <w:t>37.</w:t>
      </w:r>
      <w:r w:rsidRPr="00A76650">
        <w:rPr>
          <w:noProof/>
        </w:rPr>
        <w:tab/>
        <w:t xml:space="preserve">Huls, M. </w:t>
      </w:r>
      <w:r w:rsidRPr="00A76650">
        <w:rPr>
          <w:i/>
          <w:iCs/>
          <w:noProof/>
        </w:rPr>
        <w:t>et al.</w:t>
      </w:r>
      <w:r w:rsidRPr="00A76650">
        <w:rPr>
          <w:noProof/>
        </w:rPr>
        <w:t xml:space="preserve"> The breast cancer resistance protein transporter ABCG2 is expressed in the human kidney proximal tubule apical membrane. </w:t>
      </w:r>
      <w:r w:rsidRPr="00A76650">
        <w:rPr>
          <w:i/>
          <w:iCs/>
          <w:noProof/>
        </w:rPr>
        <w:t>Kidney Int.</w:t>
      </w:r>
      <w:r w:rsidRPr="00A76650">
        <w:rPr>
          <w:noProof/>
        </w:rPr>
        <w:t xml:space="preserve"> </w:t>
      </w:r>
      <w:r w:rsidRPr="00A76650">
        <w:rPr>
          <w:b/>
          <w:bCs/>
          <w:noProof/>
        </w:rPr>
        <w:t>73,</w:t>
      </w:r>
      <w:r w:rsidRPr="00A76650">
        <w:rPr>
          <w:noProof/>
        </w:rPr>
        <w:t xml:space="preserve"> 220–225 (2008).</w:t>
      </w:r>
    </w:p>
    <w:p w14:paraId="38A18E55" w14:textId="77777777" w:rsidR="00A76650" w:rsidRPr="00A76650" w:rsidRDefault="00A76650" w:rsidP="00A76650">
      <w:pPr>
        <w:widowControl w:val="0"/>
        <w:autoSpaceDE w:val="0"/>
        <w:autoSpaceDN w:val="0"/>
        <w:adjustRightInd w:val="0"/>
        <w:ind w:left="640" w:hanging="640"/>
        <w:rPr>
          <w:noProof/>
        </w:rPr>
      </w:pPr>
      <w:r w:rsidRPr="00A76650">
        <w:rPr>
          <w:noProof/>
        </w:rPr>
        <w:t>38.</w:t>
      </w:r>
      <w:r w:rsidRPr="00A76650">
        <w:rPr>
          <w:noProof/>
        </w:rPr>
        <w:tab/>
        <w:t xml:space="preserve">Brem, R. B. &amp; Kruglyak, L. The landscape of genetic complexity across 5,700 gene expression traits in yeast. </w:t>
      </w:r>
      <w:r w:rsidRPr="00A76650">
        <w:rPr>
          <w:i/>
          <w:iCs/>
          <w:noProof/>
        </w:rPr>
        <w:t>Proc. Natl. Acad. Sci. U. S. A.</w:t>
      </w:r>
      <w:r w:rsidRPr="00A76650">
        <w:rPr>
          <w:noProof/>
        </w:rPr>
        <w:t xml:space="preserve"> </w:t>
      </w:r>
      <w:r w:rsidRPr="00A76650">
        <w:rPr>
          <w:b/>
          <w:bCs/>
          <w:noProof/>
        </w:rPr>
        <w:t>102,</w:t>
      </w:r>
      <w:r w:rsidRPr="00A76650">
        <w:rPr>
          <w:noProof/>
        </w:rPr>
        <w:t xml:space="preserve"> 1572–7 (2005).</w:t>
      </w:r>
    </w:p>
    <w:p w14:paraId="28DE1C9C" w14:textId="77777777" w:rsidR="00A76650" w:rsidRPr="00A76650" w:rsidRDefault="00A76650" w:rsidP="00A76650">
      <w:pPr>
        <w:widowControl w:val="0"/>
        <w:autoSpaceDE w:val="0"/>
        <w:autoSpaceDN w:val="0"/>
        <w:adjustRightInd w:val="0"/>
        <w:ind w:left="640" w:hanging="640"/>
        <w:rPr>
          <w:noProof/>
        </w:rPr>
      </w:pPr>
      <w:r w:rsidRPr="00A76650">
        <w:rPr>
          <w:noProof/>
        </w:rPr>
        <w:t>39.</w:t>
      </w:r>
      <w:r w:rsidRPr="00A76650">
        <w:rPr>
          <w:noProof/>
        </w:rPr>
        <w:tab/>
        <w:t xml:space="preserve">Perlstein, E. O., Ruderfer, D. M., Roberts, D. C., Schreiber, S. L. &amp; Kruglyak, L. Genetic basis of individual differences in the response to small-molecule drugs in yeast. </w:t>
      </w:r>
      <w:r w:rsidRPr="00A76650">
        <w:rPr>
          <w:i/>
          <w:iCs/>
          <w:noProof/>
        </w:rPr>
        <w:t>Nat. Genet.</w:t>
      </w:r>
      <w:r w:rsidRPr="00A76650">
        <w:rPr>
          <w:noProof/>
        </w:rPr>
        <w:t xml:space="preserve"> </w:t>
      </w:r>
      <w:r w:rsidRPr="00A76650">
        <w:rPr>
          <w:b/>
          <w:bCs/>
          <w:noProof/>
        </w:rPr>
        <w:t>39,</w:t>
      </w:r>
      <w:r w:rsidRPr="00A76650">
        <w:rPr>
          <w:noProof/>
        </w:rPr>
        <w:t xml:space="preserve"> 496–502 (2007).</w:t>
      </w:r>
    </w:p>
    <w:p w14:paraId="6BFC5C51" w14:textId="77777777" w:rsidR="00A76650" w:rsidRPr="00A76650" w:rsidRDefault="00A76650" w:rsidP="00A76650">
      <w:pPr>
        <w:widowControl w:val="0"/>
        <w:autoSpaceDE w:val="0"/>
        <w:autoSpaceDN w:val="0"/>
        <w:adjustRightInd w:val="0"/>
        <w:ind w:left="640" w:hanging="640"/>
        <w:rPr>
          <w:noProof/>
        </w:rPr>
      </w:pPr>
      <w:r w:rsidRPr="00A76650">
        <w:rPr>
          <w:noProof/>
        </w:rPr>
        <w:lastRenderedPageBreak/>
        <w:t>40.</w:t>
      </w:r>
      <w:r w:rsidRPr="00A76650">
        <w:rPr>
          <w:noProof/>
        </w:rPr>
        <w:tab/>
        <w:t xml:space="preserve">Lee, A. Y. </w:t>
      </w:r>
      <w:r w:rsidRPr="00A76650">
        <w:rPr>
          <w:i/>
          <w:iCs/>
          <w:noProof/>
        </w:rPr>
        <w:t>et al.</w:t>
      </w:r>
      <w:r w:rsidRPr="00A76650">
        <w:rPr>
          <w:noProof/>
        </w:rPr>
        <w:t xml:space="preserve"> Mapping the cellular response to small molecules using chemogenomic fitness signatures. </w:t>
      </w:r>
      <w:r w:rsidRPr="00A76650">
        <w:rPr>
          <w:i/>
          <w:iCs/>
          <w:noProof/>
        </w:rPr>
        <w:t>Science</w:t>
      </w:r>
      <w:r w:rsidRPr="00A76650">
        <w:rPr>
          <w:noProof/>
        </w:rPr>
        <w:t xml:space="preserve"> </w:t>
      </w:r>
      <w:r w:rsidRPr="00A76650">
        <w:rPr>
          <w:b/>
          <w:bCs/>
          <w:noProof/>
        </w:rPr>
        <w:t>344,</w:t>
      </w:r>
      <w:r w:rsidRPr="00A76650">
        <w:rPr>
          <w:noProof/>
        </w:rPr>
        <w:t xml:space="preserve"> 208–11 (2014).</w:t>
      </w:r>
    </w:p>
    <w:p w14:paraId="4B6E92DA" w14:textId="77777777" w:rsidR="00A76650" w:rsidRPr="00A76650" w:rsidRDefault="00A76650" w:rsidP="00A76650">
      <w:pPr>
        <w:widowControl w:val="0"/>
        <w:autoSpaceDE w:val="0"/>
        <w:autoSpaceDN w:val="0"/>
        <w:adjustRightInd w:val="0"/>
        <w:ind w:left="640" w:hanging="640"/>
        <w:rPr>
          <w:noProof/>
        </w:rPr>
      </w:pPr>
      <w:r w:rsidRPr="00A76650">
        <w:rPr>
          <w:noProof/>
        </w:rPr>
        <w:t>41.</w:t>
      </w:r>
      <w:r w:rsidRPr="00A76650">
        <w:rPr>
          <w:noProof/>
        </w:rPr>
        <w:tab/>
        <w:t xml:space="preserve">Yan, Z. </w:t>
      </w:r>
      <w:r w:rsidRPr="00A76650">
        <w:rPr>
          <w:i/>
          <w:iCs/>
          <w:noProof/>
        </w:rPr>
        <w:t>et al.</w:t>
      </w:r>
      <w:r w:rsidRPr="00A76650">
        <w:rPr>
          <w:noProof/>
        </w:rPr>
        <w:t xml:space="preserve"> Yeast Barcoders: a chemogenomic application of a universal donor-strain collection carrying bar-code identifiers. </w:t>
      </w:r>
      <w:r w:rsidRPr="00A76650">
        <w:rPr>
          <w:i/>
          <w:iCs/>
          <w:noProof/>
        </w:rPr>
        <w:t>Nat. Methods</w:t>
      </w:r>
      <w:r w:rsidRPr="00A76650">
        <w:rPr>
          <w:noProof/>
        </w:rPr>
        <w:t xml:space="preserve"> </w:t>
      </w:r>
      <w:r w:rsidRPr="00A76650">
        <w:rPr>
          <w:b/>
          <w:bCs/>
          <w:noProof/>
        </w:rPr>
        <w:t>5,</w:t>
      </w:r>
      <w:r w:rsidRPr="00A76650">
        <w:rPr>
          <w:noProof/>
        </w:rPr>
        <w:t xml:space="preserve"> 719–725 (2008).</w:t>
      </w:r>
    </w:p>
    <w:p w14:paraId="6C047FBF" w14:textId="77777777" w:rsidR="00A76650" w:rsidRPr="00A76650" w:rsidRDefault="00A76650" w:rsidP="00A76650">
      <w:pPr>
        <w:widowControl w:val="0"/>
        <w:autoSpaceDE w:val="0"/>
        <w:autoSpaceDN w:val="0"/>
        <w:adjustRightInd w:val="0"/>
        <w:ind w:left="640" w:hanging="640"/>
        <w:rPr>
          <w:noProof/>
        </w:rPr>
      </w:pPr>
      <w:r w:rsidRPr="00A76650">
        <w:rPr>
          <w:noProof/>
        </w:rPr>
        <w:t>42.</w:t>
      </w:r>
      <w:r w:rsidRPr="00A76650">
        <w:rPr>
          <w:noProof/>
        </w:rPr>
        <w:tab/>
        <w:t xml:space="preserve">Smith, A. M. </w:t>
      </w:r>
      <w:r w:rsidRPr="00A76650">
        <w:rPr>
          <w:i/>
          <w:iCs/>
          <w:noProof/>
        </w:rPr>
        <w:t>et al.</w:t>
      </w:r>
      <w:r w:rsidRPr="00A76650">
        <w:rPr>
          <w:noProof/>
        </w:rPr>
        <w:t xml:space="preserve"> Quantitative phenotyping via deep barcode sequencing. </w:t>
      </w:r>
      <w:r w:rsidRPr="00A76650">
        <w:rPr>
          <w:i/>
          <w:iCs/>
          <w:noProof/>
        </w:rPr>
        <w:t>Genome Res.</w:t>
      </w:r>
      <w:r w:rsidRPr="00A76650">
        <w:rPr>
          <w:noProof/>
        </w:rPr>
        <w:t xml:space="preserve"> </w:t>
      </w:r>
      <w:r w:rsidRPr="00A76650">
        <w:rPr>
          <w:b/>
          <w:bCs/>
          <w:noProof/>
        </w:rPr>
        <w:t>19,</w:t>
      </w:r>
      <w:r w:rsidRPr="00A76650">
        <w:rPr>
          <w:noProof/>
        </w:rPr>
        <w:t xml:space="preserve"> 1836–42 (2009).</w:t>
      </w:r>
    </w:p>
    <w:p w14:paraId="03A5B854" w14:textId="77777777" w:rsidR="00A76650" w:rsidRPr="00A76650" w:rsidRDefault="00A76650" w:rsidP="00A76650">
      <w:pPr>
        <w:widowControl w:val="0"/>
        <w:autoSpaceDE w:val="0"/>
        <w:autoSpaceDN w:val="0"/>
        <w:adjustRightInd w:val="0"/>
        <w:ind w:left="640" w:hanging="640"/>
        <w:rPr>
          <w:noProof/>
        </w:rPr>
      </w:pPr>
      <w:r w:rsidRPr="00A76650">
        <w:rPr>
          <w:noProof/>
        </w:rPr>
        <w:t>43.</w:t>
      </w:r>
      <w:r w:rsidRPr="00A76650">
        <w:rPr>
          <w:noProof/>
        </w:rPr>
        <w:tab/>
        <w:t xml:space="preserve">Yachie, N. </w:t>
      </w:r>
      <w:r w:rsidRPr="00A76650">
        <w:rPr>
          <w:i/>
          <w:iCs/>
          <w:noProof/>
        </w:rPr>
        <w:t>et al.</w:t>
      </w:r>
      <w:r w:rsidRPr="00A76650">
        <w:rPr>
          <w:noProof/>
        </w:rPr>
        <w:t xml:space="preserve"> Pooled-matrix protein interaction screens using Barcode Fusion Genetics. </w:t>
      </w:r>
      <w:r w:rsidRPr="00A76650">
        <w:rPr>
          <w:i/>
          <w:iCs/>
          <w:noProof/>
        </w:rPr>
        <w:t>Mol. Syst. Biol.</w:t>
      </w:r>
      <w:r w:rsidRPr="00A76650">
        <w:rPr>
          <w:noProof/>
        </w:rPr>
        <w:t xml:space="preserve"> </w:t>
      </w:r>
      <w:r w:rsidRPr="00A76650">
        <w:rPr>
          <w:b/>
          <w:bCs/>
          <w:noProof/>
        </w:rPr>
        <w:t>12,</w:t>
      </w:r>
      <w:r w:rsidRPr="00A76650">
        <w:rPr>
          <w:noProof/>
        </w:rPr>
        <w:t xml:space="preserve"> 863 (2016).</w:t>
      </w:r>
    </w:p>
    <w:p w14:paraId="079D1E66" w14:textId="77777777" w:rsidR="00A76650" w:rsidRPr="00A76650" w:rsidRDefault="00A76650" w:rsidP="00A76650">
      <w:pPr>
        <w:widowControl w:val="0"/>
        <w:autoSpaceDE w:val="0"/>
        <w:autoSpaceDN w:val="0"/>
        <w:adjustRightInd w:val="0"/>
        <w:ind w:left="640" w:hanging="640"/>
        <w:rPr>
          <w:noProof/>
        </w:rPr>
      </w:pPr>
      <w:r w:rsidRPr="00A76650">
        <w:rPr>
          <w:noProof/>
        </w:rPr>
        <w:t>44.</w:t>
      </w:r>
      <w:r w:rsidRPr="00A76650">
        <w:rPr>
          <w:noProof/>
        </w:rPr>
        <w:tab/>
        <w:t xml:space="preserve">Smith, A. M. </w:t>
      </w:r>
      <w:r w:rsidRPr="00A76650">
        <w:rPr>
          <w:i/>
          <w:iCs/>
          <w:noProof/>
        </w:rPr>
        <w:t>et al.</w:t>
      </w:r>
      <w:r w:rsidRPr="00A76650">
        <w:rPr>
          <w:noProof/>
        </w:rPr>
        <w:t xml:space="preserve"> Highly-multiplexed barcode sequencing: an efficient method for parallel analysis of pooled samples. </w:t>
      </w:r>
      <w:r w:rsidRPr="00A76650">
        <w:rPr>
          <w:i/>
          <w:iCs/>
          <w:noProof/>
        </w:rPr>
        <w:t>Nucleic Acids Res.</w:t>
      </w:r>
      <w:r w:rsidRPr="00A76650">
        <w:rPr>
          <w:noProof/>
        </w:rPr>
        <w:t xml:space="preserve"> </w:t>
      </w:r>
      <w:r w:rsidRPr="00A76650">
        <w:rPr>
          <w:b/>
          <w:bCs/>
          <w:noProof/>
        </w:rPr>
        <w:t>38,</w:t>
      </w:r>
      <w:r w:rsidRPr="00A76650">
        <w:rPr>
          <w:noProof/>
        </w:rPr>
        <w:t xml:space="preserve"> e142 (2010).</w:t>
      </w:r>
    </w:p>
    <w:p w14:paraId="31A3E527" w14:textId="77777777" w:rsidR="00A76650" w:rsidRPr="00A76650" w:rsidRDefault="00A76650" w:rsidP="00A76650">
      <w:pPr>
        <w:widowControl w:val="0"/>
        <w:autoSpaceDE w:val="0"/>
        <w:autoSpaceDN w:val="0"/>
        <w:adjustRightInd w:val="0"/>
        <w:ind w:left="640" w:hanging="640"/>
        <w:rPr>
          <w:noProof/>
        </w:rPr>
      </w:pPr>
      <w:r w:rsidRPr="00A76650">
        <w:rPr>
          <w:noProof/>
        </w:rPr>
        <w:t>45.</w:t>
      </w:r>
      <w:r w:rsidRPr="00A76650">
        <w:rPr>
          <w:noProof/>
        </w:rPr>
        <w:tab/>
        <w:t xml:space="preserve">KOLACZKOWSKI, M., KOLACZKOWSKA, A., LUCZYNSKI, J., WITEK, S. &amp; GOFFEAU, A. </w:t>
      </w:r>
      <w:r w:rsidRPr="00A76650">
        <w:rPr>
          <w:i/>
          <w:iCs/>
          <w:noProof/>
        </w:rPr>
        <w:t>In Vivo</w:t>
      </w:r>
      <w:r w:rsidRPr="00A76650">
        <w:rPr>
          <w:noProof/>
        </w:rPr>
        <w:t xml:space="preserve"> Characterization of the Drug Resistance Profile of the Major ABC Transporters and Other Components of the Yeast Pleiotropic Drug Resistance Network. </w:t>
      </w:r>
      <w:r w:rsidRPr="00A76650">
        <w:rPr>
          <w:i/>
          <w:iCs/>
          <w:noProof/>
        </w:rPr>
        <w:t>Microb. Drug Resist.</w:t>
      </w:r>
      <w:r w:rsidRPr="00A76650">
        <w:rPr>
          <w:noProof/>
        </w:rPr>
        <w:t xml:space="preserve"> </w:t>
      </w:r>
      <w:r w:rsidRPr="00A76650">
        <w:rPr>
          <w:b/>
          <w:bCs/>
          <w:noProof/>
        </w:rPr>
        <w:t>4,</w:t>
      </w:r>
      <w:r w:rsidRPr="00A76650">
        <w:rPr>
          <w:noProof/>
        </w:rPr>
        <w:t xml:space="preserve"> 143–158 (1998).</w:t>
      </w:r>
    </w:p>
    <w:p w14:paraId="779AE88C" w14:textId="77777777" w:rsidR="00A76650" w:rsidRPr="00A76650" w:rsidRDefault="00A76650" w:rsidP="00A76650">
      <w:pPr>
        <w:widowControl w:val="0"/>
        <w:autoSpaceDE w:val="0"/>
        <w:autoSpaceDN w:val="0"/>
        <w:adjustRightInd w:val="0"/>
        <w:ind w:left="640" w:hanging="640"/>
        <w:rPr>
          <w:noProof/>
        </w:rPr>
      </w:pPr>
      <w:r w:rsidRPr="00A76650">
        <w:rPr>
          <w:noProof/>
        </w:rPr>
        <w:t>46.</w:t>
      </w:r>
      <w:r w:rsidRPr="00A76650">
        <w:rPr>
          <w:noProof/>
        </w:rPr>
        <w:tab/>
        <w:t xml:space="preserve">Shekhar-Guturja, T. </w:t>
      </w:r>
      <w:r w:rsidRPr="00A76650">
        <w:rPr>
          <w:i/>
          <w:iCs/>
          <w:noProof/>
        </w:rPr>
        <w:t>et al.</w:t>
      </w:r>
      <w:r w:rsidRPr="00A76650">
        <w:rPr>
          <w:noProof/>
        </w:rPr>
        <w:t xml:space="preserve"> Beauvericin Potentiates Azole Activity via Inhibition of Multidrug Efflux, Blocks </w:t>
      </w:r>
      <w:r w:rsidRPr="00A76650">
        <w:rPr>
          <w:i/>
          <w:iCs/>
          <w:noProof/>
        </w:rPr>
        <w:t>C. albicans</w:t>
      </w:r>
      <w:r w:rsidRPr="00A76650">
        <w:rPr>
          <w:noProof/>
        </w:rPr>
        <w:t xml:space="preserve"> Morphogenesis, and is Effluxed via Yor1 and Circuitry Controlled by Zcf29. </w:t>
      </w:r>
      <w:r w:rsidRPr="00A76650">
        <w:rPr>
          <w:i/>
          <w:iCs/>
          <w:noProof/>
        </w:rPr>
        <w:t>Antimicrob. Agents Chemother.</w:t>
      </w:r>
      <w:r w:rsidRPr="00A76650">
        <w:rPr>
          <w:noProof/>
        </w:rPr>
        <w:t xml:space="preserve"> </w:t>
      </w:r>
      <w:r w:rsidRPr="00A76650">
        <w:rPr>
          <w:b/>
          <w:bCs/>
          <w:noProof/>
        </w:rPr>
        <w:t>60,</w:t>
      </w:r>
      <w:r w:rsidRPr="00A76650">
        <w:rPr>
          <w:noProof/>
        </w:rPr>
        <w:t xml:space="preserve"> AAC.01959-16 (2016).</w:t>
      </w:r>
    </w:p>
    <w:p w14:paraId="0CD84BD5" w14:textId="77777777" w:rsidR="00A76650" w:rsidRPr="00A76650" w:rsidRDefault="00A76650" w:rsidP="00A76650">
      <w:pPr>
        <w:widowControl w:val="0"/>
        <w:autoSpaceDE w:val="0"/>
        <w:autoSpaceDN w:val="0"/>
        <w:adjustRightInd w:val="0"/>
        <w:ind w:left="640" w:hanging="640"/>
        <w:rPr>
          <w:noProof/>
        </w:rPr>
      </w:pPr>
      <w:r w:rsidRPr="00A76650">
        <w:rPr>
          <w:noProof/>
        </w:rPr>
        <w:t>47.</w:t>
      </w:r>
      <w:r w:rsidRPr="00A76650">
        <w:rPr>
          <w:noProof/>
        </w:rPr>
        <w:tab/>
        <w:t xml:space="preserve">Katzmann, D. J., Burnett, P. E., Golin, J., Mahé, Y. &amp; Moye-Rowley, W. S. Transcriptional control of the yeast PDR5 gene by the PDR3 gene product. </w:t>
      </w:r>
      <w:r w:rsidRPr="00A76650">
        <w:rPr>
          <w:i/>
          <w:iCs/>
          <w:noProof/>
        </w:rPr>
        <w:t>Mol. Cell. Biol.</w:t>
      </w:r>
      <w:r w:rsidRPr="00A76650">
        <w:rPr>
          <w:noProof/>
        </w:rPr>
        <w:t xml:space="preserve"> </w:t>
      </w:r>
      <w:r w:rsidRPr="00A76650">
        <w:rPr>
          <w:b/>
          <w:bCs/>
          <w:noProof/>
        </w:rPr>
        <w:t>14,</w:t>
      </w:r>
      <w:r w:rsidRPr="00A76650">
        <w:rPr>
          <w:noProof/>
        </w:rPr>
        <w:t xml:space="preserve"> 4653–61 (1994).</w:t>
      </w:r>
    </w:p>
    <w:p w14:paraId="60E1DF5A" w14:textId="77777777" w:rsidR="00A76650" w:rsidRPr="00A76650" w:rsidRDefault="00A76650" w:rsidP="00A76650">
      <w:pPr>
        <w:widowControl w:val="0"/>
        <w:autoSpaceDE w:val="0"/>
        <w:autoSpaceDN w:val="0"/>
        <w:adjustRightInd w:val="0"/>
        <w:ind w:left="640" w:hanging="640"/>
        <w:rPr>
          <w:noProof/>
        </w:rPr>
      </w:pPr>
      <w:r w:rsidRPr="00A76650">
        <w:rPr>
          <w:noProof/>
        </w:rPr>
        <w:t>48.</w:t>
      </w:r>
      <w:r w:rsidRPr="00A76650">
        <w:rPr>
          <w:noProof/>
        </w:rPr>
        <w:tab/>
        <w:t xml:space="preserve">Ernst, R. </w:t>
      </w:r>
      <w:r w:rsidRPr="00A76650">
        <w:rPr>
          <w:i/>
          <w:iCs/>
          <w:noProof/>
        </w:rPr>
        <w:t>et al.</w:t>
      </w:r>
      <w:r w:rsidRPr="00A76650">
        <w:rPr>
          <w:noProof/>
        </w:rPr>
        <w:t xml:space="preserve"> A mutation of the H-loop selectively affects rhodamine transport by the yeast multidrug ABC transporter Pdr5. </w:t>
      </w:r>
      <w:r w:rsidRPr="00A76650">
        <w:rPr>
          <w:i/>
          <w:iCs/>
          <w:noProof/>
        </w:rPr>
        <w:t>Proc. Natl. Acad. Sci.</w:t>
      </w:r>
      <w:r w:rsidRPr="00A76650">
        <w:rPr>
          <w:noProof/>
        </w:rPr>
        <w:t xml:space="preserve"> </w:t>
      </w:r>
      <w:r w:rsidRPr="00A76650">
        <w:rPr>
          <w:b/>
          <w:bCs/>
          <w:noProof/>
        </w:rPr>
        <w:t>105,</w:t>
      </w:r>
      <w:r w:rsidRPr="00A76650">
        <w:rPr>
          <w:noProof/>
        </w:rPr>
        <w:t xml:space="preserve"> 5069–5074 (2008).</w:t>
      </w:r>
    </w:p>
    <w:p w14:paraId="544269A5" w14:textId="77777777" w:rsidR="00A76650" w:rsidRPr="00A76650" w:rsidRDefault="00A76650" w:rsidP="00A76650">
      <w:pPr>
        <w:widowControl w:val="0"/>
        <w:autoSpaceDE w:val="0"/>
        <w:autoSpaceDN w:val="0"/>
        <w:adjustRightInd w:val="0"/>
        <w:ind w:left="640" w:hanging="640"/>
        <w:rPr>
          <w:noProof/>
        </w:rPr>
      </w:pPr>
      <w:r w:rsidRPr="00A76650">
        <w:rPr>
          <w:noProof/>
        </w:rPr>
        <w:t>49.</w:t>
      </w:r>
      <w:r w:rsidRPr="00A76650">
        <w:rPr>
          <w:noProof/>
        </w:rPr>
        <w:tab/>
        <w:t xml:space="preserve">Khakhina, S. </w:t>
      </w:r>
      <w:r w:rsidRPr="00A76650">
        <w:rPr>
          <w:i/>
          <w:iCs/>
          <w:noProof/>
        </w:rPr>
        <w:t>et al.</w:t>
      </w:r>
      <w:r w:rsidRPr="00A76650">
        <w:rPr>
          <w:noProof/>
        </w:rPr>
        <w:t xml:space="preserve"> Control of Plasma Membrane Permeability by ABC Transporters. </w:t>
      </w:r>
      <w:r w:rsidRPr="00A76650">
        <w:rPr>
          <w:i/>
          <w:iCs/>
          <w:noProof/>
        </w:rPr>
        <w:t>Eukaryot. Cell</w:t>
      </w:r>
      <w:r w:rsidRPr="00A76650">
        <w:rPr>
          <w:noProof/>
        </w:rPr>
        <w:t xml:space="preserve"> </w:t>
      </w:r>
      <w:r w:rsidRPr="00A76650">
        <w:rPr>
          <w:b/>
          <w:bCs/>
          <w:noProof/>
        </w:rPr>
        <w:t>14,</w:t>
      </w:r>
      <w:r w:rsidRPr="00A76650">
        <w:rPr>
          <w:noProof/>
        </w:rPr>
        <w:t xml:space="preserve"> 442–453 (2015).</w:t>
      </w:r>
    </w:p>
    <w:p w14:paraId="12DBB2A4" w14:textId="77777777" w:rsidR="00A76650" w:rsidRPr="00A76650" w:rsidRDefault="00A76650" w:rsidP="00A76650">
      <w:pPr>
        <w:widowControl w:val="0"/>
        <w:autoSpaceDE w:val="0"/>
        <w:autoSpaceDN w:val="0"/>
        <w:adjustRightInd w:val="0"/>
        <w:ind w:left="640" w:hanging="640"/>
        <w:rPr>
          <w:noProof/>
        </w:rPr>
      </w:pPr>
      <w:r w:rsidRPr="00A76650">
        <w:rPr>
          <w:noProof/>
        </w:rPr>
        <w:t>50.</w:t>
      </w:r>
      <w:r w:rsidRPr="00A76650">
        <w:rPr>
          <w:noProof/>
        </w:rPr>
        <w:tab/>
        <w:t xml:space="preserve">Ferreira-Pereira, A. </w:t>
      </w:r>
      <w:r w:rsidRPr="00A76650">
        <w:rPr>
          <w:i/>
          <w:iCs/>
          <w:noProof/>
        </w:rPr>
        <w:t>et al.</w:t>
      </w:r>
      <w:r w:rsidRPr="00A76650">
        <w:rPr>
          <w:noProof/>
        </w:rPr>
        <w:t xml:space="preserve"> Three-dimensional reconstruction of the Saccharomyces cerevisiae multidrug resistance protein Pdr5p. </w:t>
      </w:r>
      <w:r w:rsidRPr="00A76650">
        <w:rPr>
          <w:i/>
          <w:iCs/>
          <w:noProof/>
        </w:rPr>
        <w:t>J. Biol. Chem.</w:t>
      </w:r>
      <w:r w:rsidRPr="00A76650">
        <w:rPr>
          <w:noProof/>
        </w:rPr>
        <w:t xml:space="preserve"> </w:t>
      </w:r>
      <w:r w:rsidRPr="00A76650">
        <w:rPr>
          <w:b/>
          <w:bCs/>
          <w:noProof/>
        </w:rPr>
        <w:t>278,</w:t>
      </w:r>
      <w:r w:rsidRPr="00A76650">
        <w:rPr>
          <w:noProof/>
        </w:rPr>
        <w:t xml:space="preserve"> 11995–9 (2003).</w:t>
      </w:r>
    </w:p>
    <w:p w14:paraId="1160ECF0" w14:textId="77777777" w:rsidR="00A76650" w:rsidRPr="00A76650" w:rsidRDefault="00A76650" w:rsidP="00A76650">
      <w:pPr>
        <w:widowControl w:val="0"/>
        <w:autoSpaceDE w:val="0"/>
        <w:autoSpaceDN w:val="0"/>
        <w:adjustRightInd w:val="0"/>
        <w:ind w:left="640" w:hanging="640"/>
        <w:rPr>
          <w:noProof/>
        </w:rPr>
      </w:pPr>
      <w:r w:rsidRPr="00A76650">
        <w:rPr>
          <w:noProof/>
        </w:rPr>
        <w:t>51.</w:t>
      </w:r>
      <w:r w:rsidRPr="00A76650">
        <w:rPr>
          <w:noProof/>
        </w:rPr>
        <w:tab/>
        <w:t xml:space="preserve">Newman, J. R. S. </w:t>
      </w:r>
      <w:r w:rsidRPr="00A76650">
        <w:rPr>
          <w:i/>
          <w:iCs/>
          <w:noProof/>
        </w:rPr>
        <w:t>et al.</w:t>
      </w:r>
      <w:r w:rsidRPr="00A76650">
        <w:rPr>
          <w:noProof/>
        </w:rPr>
        <w:t xml:space="preserve"> Single-cell proteomic analysis of S. cerevisiae reveals the architecture of biological noise. </w:t>
      </w:r>
      <w:r w:rsidRPr="00A76650">
        <w:rPr>
          <w:i/>
          <w:iCs/>
          <w:noProof/>
        </w:rPr>
        <w:t>Nature</w:t>
      </w:r>
      <w:r w:rsidRPr="00A76650">
        <w:rPr>
          <w:noProof/>
        </w:rPr>
        <w:t xml:space="preserve"> </w:t>
      </w:r>
      <w:r w:rsidRPr="00A76650">
        <w:rPr>
          <w:b/>
          <w:bCs/>
          <w:noProof/>
        </w:rPr>
        <w:t>441,</w:t>
      </w:r>
      <w:r w:rsidRPr="00A76650">
        <w:rPr>
          <w:noProof/>
        </w:rPr>
        <w:t xml:space="preserve"> 840–846 (2006).</w:t>
      </w:r>
    </w:p>
    <w:p w14:paraId="4E6E5EDF" w14:textId="77777777" w:rsidR="00A76650" w:rsidRPr="00A76650" w:rsidRDefault="00A76650" w:rsidP="00A76650">
      <w:pPr>
        <w:widowControl w:val="0"/>
        <w:autoSpaceDE w:val="0"/>
        <w:autoSpaceDN w:val="0"/>
        <w:adjustRightInd w:val="0"/>
        <w:ind w:left="640" w:hanging="640"/>
        <w:rPr>
          <w:noProof/>
        </w:rPr>
      </w:pPr>
      <w:r w:rsidRPr="00A76650">
        <w:rPr>
          <w:noProof/>
        </w:rPr>
        <w:t>52.</w:t>
      </w:r>
      <w:r w:rsidRPr="00A76650">
        <w:rPr>
          <w:noProof/>
        </w:rPr>
        <w:tab/>
        <w:t xml:space="preserve">Shaw, W. M. </w:t>
      </w:r>
      <w:r w:rsidRPr="00A76650">
        <w:rPr>
          <w:i/>
          <w:iCs/>
          <w:noProof/>
        </w:rPr>
        <w:t>et al.</w:t>
      </w:r>
      <w:r w:rsidRPr="00A76650">
        <w:rPr>
          <w:noProof/>
        </w:rPr>
        <w:t xml:space="preserve"> Engineering a model cell for rational tuning of GPCR signaling. </w:t>
      </w:r>
      <w:r w:rsidRPr="00A76650">
        <w:rPr>
          <w:i/>
          <w:iCs/>
          <w:noProof/>
        </w:rPr>
        <w:t>bioRxiv</w:t>
      </w:r>
      <w:r w:rsidRPr="00A76650">
        <w:rPr>
          <w:noProof/>
        </w:rPr>
        <w:t xml:space="preserve"> 390559 (2018). doi:10.1101/390559</w:t>
      </w:r>
    </w:p>
    <w:p w14:paraId="7B3A66E0" w14:textId="77777777" w:rsidR="00A76650" w:rsidRPr="00A76650" w:rsidRDefault="00A76650" w:rsidP="00A76650">
      <w:pPr>
        <w:widowControl w:val="0"/>
        <w:autoSpaceDE w:val="0"/>
        <w:autoSpaceDN w:val="0"/>
        <w:adjustRightInd w:val="0"/>
        <w:ind w:left="640" w:hanging="640"/>
        <w:rPr>
          <w:noProof/>
        </w:rPr>
      </w:pPr>
      <w:r w:rsidRPr="00A76650">
        <w:rPr>
          <w:noProof/>
        </w:rPr>
        <w:t>53.</w:t>
      </w:r>
      <w:r w:rsidRPr="00A76650">
        <w:rPr>
          <w:noProof/>
        </w:rPr>
        <w:tab/>
        <w:t xml:space="preserve">C. elegans Deletion Mutant Consortium. Large-Scale Screening for Targeted Knockouts in the Caenorhabditis elegans Genome. </w:t>
      </w:r>
      <w:r w:rsidRPr="00A76650">
        <w:rPr>
          <w:i/>
          <w:iCs/>
          <w:noProof/>
        </w:rPr>
        <w:t>G3 Genes,Genomes,Genetics</w:t>
      </w:r>
      <w:r w:rsidRPr="00A76650">
        <w:rPr>
          <w:noProof/>
        </w:rPr>
        <w:t xml:space="preserve"> </w:t>
      </w:r>
      <w:r w:rsidRPr="00A76650">
        <w:rPr>
          <w:b/>
          <w:bCs/>
          <w:noProof/>
        </w:rPr>
        <w:t>2,</w:t>
      </w:r>
      <w:r w:rsidRPr="00A76650">
        <w:rPr>
          <w:noProof/>
        </w:rPr>
        <w:t xml:space="preserve"> 1415–1425 (2012).</w:t>
      </w:r>
    </w:p>
    <w:p w14:paraId="0A89A5BA" w14:textId="77777777" w:rsidR="00A76650" w:rsidRPr="00A76650" w:rsidRDefault="00A76650" w:rsidP="00A76650">
      <w:pPr>
        <w:widowControl w:val="0"/>
        <w:autoSpaceDE w:val="0"/>
        <w:autoSpaceDN w:val="0"/>
        <w:adjustRightInd w:val="0"/>
        <w:ind w:left="640" w:hanging="640"/>
        <w:rPr>
          <w:noProof/>
        </w:rPr>
      </w:pPr>
      <w:r w:rsidRPr="00A76650">
        <w:rPr>
          <w:noProof/>
        </w:rPr>
        <w:t>54.</w:t>
      </w:r>
      <w:r w:rsidRPr="00A76650">
        <w:rPr>
          <w:noProof/>
        </w:rPr>
        <w:tab/>
        <w:t xml:space="preserve">Thompson, O. </w:t>
      </w:r>
      <w:r w:rsidRPr="00A76650">
        <w:rPr>
          <w:i/>
          <w:iCs/>
          <w:noProof/>
        </w:rPr>
        <w:t>et al.</w:t>
      </w:r>
      <w:r w:rsidRPr="00A76650">
        <w:rPr>
          <w:noProof/>
        </w:rPr>
        <w:t xml:space="preserve"> The million mutation project: A new approach to genetics in Caenorhabditis elegans. </w:t>
      </w:r>
      <w:r w:rsidRPr="00A76650">
        <w:rPr>
          <w:i/>
          <w:iCs/>
          <w:noProof/>
        </w:rPr>
        <w:t>Genome Res.</w:t>
      </w:r>
      <w:r w:rsidRPr="00A76650">
        <w:rPr>
          <w:noProof/>
        </w:rPr>
        <w:t xml:space="preserve"> </w:t>
      </w:r>
      <w:r w:rsidRPr="00A76650">
        <w:rPr>
          <w:b/>
          <w:bCs/>
          <w:noProof/>
        </w:rPr>
        <w:t>23,</w:t>
      </w:r>
      <w:r w:rsidRPr="00A76650">
        <w:rPr>
          <w:noProof/>
        </w:rPr>
        <w:t xml:space="preserve"> 1749–1762 (2013).</w:t>
      </w:r>
    </w:p>
    <w:p w14:paraId="5DA777E8" w14:textId="77777777" w:rsidR="00A76650" w:rsidRPr="00A76650" w:rsidRDefault="00A76650" w:rsidP="00A76650">
      <w:pPr>
        <w:widowControl w:val="0"/>
        <w:autoSpaceDE w:val="0"/>
        <w:autoSpaceDN w:val="0"/>
        <w:adjustRightInd w:val="0"/>
        <w:ind w:left="640" w:hanging="640"/>
        <w:rPr>
          <w:noProof/>
        </w:rPr>
      </w:pPr>
      <w:r w:rsidRPr="00A76650">
        <w:rPr>
          <w:noProof/>
        </w:rPr>
        <w:t>55.</w:t>
      </w:r>
      <w:r w:rsidRPr="00A76650">
        <w:rPr>
          <w:noProof/>
        </w:rPr>
        <w:tab/>
        <w:t xml:space="preserve">Kebschull, J. M. &amp; Zador, A. M. Cellular barcoding: lineage tracing, screening and beyond. </w:t>
      </w:r>
      <w:r w:rsidRPr="00A76650">
        <w:rPr>
          <w:i/>
          <w:iCs/>
          <w:noProof/>
        </w:rPr>
        <w:t>Nat. Methods</w:t>
      </w:r>
      <w:r w:rsidRPr="00A76650">
        <w:rPr>
          <w:noProof/>
        </w:rPr>
        <w:t xml:space="preserve"> </w:t>
      </w:r>
      <w:r w:rsidRPr="00A76650">
        <w:rPr>
          <w:b/>
          <w:bCs/>
          <w:noProof/>
        </w:rPr>
        <w:t>15,</w:t>
      </w:r>
      <w:r w:rsidRPr="00A76650">
        <w:rPr>
          <w:noProof/>
        </w:rPr>
        <w:t xml:space="preserve"> 871–879 (2018).</w:t>
      </w:r>
    </w:p>
    <w:p w14:paraId="7CAFE6FB" w14:textId="77777777" w:rsidR="00A76650" w:rsidRPr="00A76650" w:rsidRDefault="00A76650" w:rsidP="00A76650">
      <w:pPr>
        <w:widowControl w:val="0"/>
        <w:autoSpaceDE w:val="0"/>
        <w:autoSpaceDN w:val="0"/>
        <w:adjustRightInd w:val="0"/>
        <w:ind w:left="640" w:hanging="640"/>
        <w:rPr>
          <w:noProof/>
        </w:rPr>
      </w:pPr>
      <w:r w:rsidRPr="00A76650">
        <w:rPr>
          <w:noProof/>
        </w:rPr>
        <w:t>56.</w:t>
      </w:r>
      <w:r w:rsidRPr="00A76650">
        <w:rPr>
          <w:noProof/>
        </w:rPr>
        <w:tab/>
        <w:t xml:space="preserve">Brockmann, M. </w:t>
      </w:r>
      <w:r w:rsidRPr="00A76650">
        <w:rPr>
          <w:i/>
          <w:iCs/>
          <w:noProof/>
        </w:rPr>
        <w:t>et al.</w:t>
      </w:r>
      <w:r w:rsidRPr="00A76650">
        <w:rPr>
          <w:noProof/>
        </w:rPr>
        <w:t xml:space="preserve"> Genetic wiring maps of single-cell protein states reveal an off-switch for GPCR signalling. </w:t>
      </w:r>
      <w:r w:rsidRPr="00A76650">
        <w:rPr>
          <w:i/>
          <w:iCs/>
          <w:noProof/>
        </w:rPr>
        <w:t>Nature</w:t>
      </w:r>
      <w:r w:rsidRPr="00A76650">
        <w:rPr>
          <w:noProof/>
        </w:rPr>
        <w:t xml:space="preserve"> </w:t>
      </w:r>
      <w:r w:rsidRPr="00A76650">
        <w:rPr>
          <w:b/>
          <w:bCs/>
          <w:noProof/>
        </w:rPr>
        <w:t>546,</w:t>
      </w:r>
      <w:r w:rsidRPr="00A76650">
        <w:rPr>
          <w:noProof/>
        </w:rPr>
        <w:t xml:space="preserve"> 307–311 (2017).</w:t>
      </w:r>
    </w:p>
    <w:p w14:paraId="033D1403" w14:textId="77777777" w:rsidR="00A76650" w:rsidRPr="00A76650" w:rsidRDefault="00A76650" w:rsidP="00A76650">
      <w:pPr>
        <w:widowControl w:val="0"/>
        <w:autoSpaceDE w:val="0"/>
        <w:autoSpaceDN w:val="0"/>
        <w:adjustRightInd w:val="0"/>
        <w:ind w:left="640" w:hanging="640"/>
        <w:rPr>
          <w:noProof/>
        </w:rPr>
      </w:pPr>
      <w:r w:rsidRPr="00A76650">
        <w:rPr>
          <w:noProof/>
        </w:rPr>
        <w:t>57.</w:t>
      </w:r>
      <w:r w:rsidRPr="00A76650">
        <w:rPr>
          <w:noProof/>
        </w:rPr>
        <w:tab/>
        <w:t xml:space="preserve">Emanuel, G., Moffitt, J. R. &amp; Zhuang, X. High-throughput, image-based screening of genetic variant libraries. </w:t>
      </w:r>
      <w:r w:rsidRPr="00A76650">
        <w:rPr>
          <w:i/>
          <w:iCs/>
          <w:noProof/>
        </w:rPr>
        <w:t>bioRxiv</w:t>
      </w:r>
      <w:r w:rsidRPr="00A76650">
        <w:rPr>
          <w:noProof/>
        </w:rPr>
        <w:t xml:space="preserve"> (2017).</w:t>
      </w:r>
    </w:p>
    <w:p w14:paraId="59356F0F" w14:textId="77777777" w:rsidR="00A76650" w:rsidRPr="00A76650" w:rsidRDefault="00A76650" w:rsidP="00A76650">
      <w:pPr>
        <w:widowControl w:val="0"/>
        <w:autoSpaceDE w:val="0"/>
        <w:autoSpaceDN w:val="0"/>
        <w:adjustRightInd w:val="0"/>
        <w:ind w:left="640" w:hanging="640"/>
        <w:rPr>
          <w:noProof/>
        </w:rPr>
      </w:pPr>
      <w:r w:rsidRPr="00A76650">
        <w:rPr>
          <w:noProof/>
        </w:rPr>
        <w:t>58.</w:t>
      </w:r>
      <w:r w:rsidRPr="00A76650">
        <w:rPr>
          <w:noProof/>
        </w:rPr>
        <w:tab/>
        <w:t xml:space="preserve">Gibson, D. G. </w:t>
      </w:r>
      <w:r w:rsidRPr="00A76650">
        <w:rPr>
          <w:i/>
          <w:iCs/>
          <w:noProof/>
        </w:rPr>
        <w:t>et al.</w:t>
      </w:r>
      <w:r w:rsidRPr="00A76650">
        <w:rPr>
          <w:noProof/>
        </w:rPr>
        <w:t xml:space="preserve"> Enzymatic assembly of DNA molecules up to several hundred kilobases. </w:t>
      </w:r>
      <w:r w:rsidRPr="00A76650">
        <w:rPr>
          <w:i/>
          <w:iCs/>
          <w:noProof/>
        </w:rPr>
        <w:t>Nat. Methods</w:t>
      </w:r>
      <w:r w:rsidRPr="00A76650">
        <w:rPr>
          <w:noProof/>
        </w:rPr>
        <w:t xml:space="preserve"> </w:t>
      </w:r>
      <w:r w:rsidRPr="00A76650">
        <w:rPr>
          <w:b/>
          <w:bCs/>
          <w:noProof/>
        </w:rPr>
        <w:t>6,</w:t>
      </w:r>
      <w:r w:rsidRPr="00A76650">
        <w:rPr>
          <w:noProof/>
        </w:rPr>
        <w:t xml:space="preserve"> 343–5 (2009).</w:t>
      </w:r>
    </w:p>
    <w:p w14:paraId="71F28696" w14:textId="77777777" w:rsidR="00A76650" w:rsidRPr="00A76650" w:rsidRDefault="00A76650" w:rsidP="00A76650">
      <w:pPr>
        <w:widowControl w:val="0"/>
        <w:autoSpaceDE w:val="0"/>
        <w:autoSpaceDN w:val="0"/>
        <w:adjustRightInd w:val="0"/>
        <w:ind w:left="640" w:hanging="640"/>
        <w:rPr>
          <w:noProof/>
        </w:rPr>
      </w:pPr>
      <w:r w:rsidRPr="00A76650">
        <w:rPr>
          <w:noProof/>
        </w:rPr>
        <w:t>59.</w:t>
      </w:r>
      <w:r w:rsidRPr="00A76650">
        <w:rPr>
          <w:noProof/>
        </w:rPr>
        <w:tab/>
        <w:t xml:space="preserve">Gietz, R. D. &amp; Schiestl, R. H. High-efficiency yeast transformation using the LiAc/SS carrier DNA/PEG method. </w:t>
      </w:r>
      <w:r w:rsidRPr="00A76650">
        <w:rPr>
          <w:i/>
          <w:iCs/>
          <w:noProof/>
        </w:rPr>
        <w:t>Nat. Protoc.</w:t>
      </w:r>
      <w:r w:rsidRPr="00A76650">
        <w:rPr>
          <w:noProof/>
        </w:rPr>
        <w:t xml:space="preserve"> </w:t>
      </w:r>
      <w:r w:rsidRPr="00A76650">
        <w:rPr>
          <w:b/>
          <w:bCs/>
          <w:noProof/>
        </w:rPr>
        <w:t>2,</w:t>
      </w:r>
      <w:r w:rsidRPr="00A76650">
        <w:rPr>
          <w:noProof/>
        </w:rPr>
        <w:t xml:space="preserve"> 31–34 (2007).</w:t>
      </w:r>
    </w:p>
    <w:p w14:paraId="00222E2B" w14:textId="77777777" w:rsidR="00A76650" w:rsidRPr="00A76650" w:rsidRDefault="00A76650" w:rsidP="00A76650">
      <w:pPr>
        <w:widowControl w:val="0"/>
        <w:autoSpaceDE w:val="0"/>
        <w:autoSpaceDN w:val="0"/>
        <w:adjustRightInd w:val="0"/>
        <w:ind w:left="640" w:hanging="640"/>
        <w:rPr>
          <w:noProof/>
        </w:rPr>
      </w:pPr>
      <w:r w:rsidRPr="00A76650">
        <w:rPr>
          <w:noProof/>
        </w:rPr>
        <w:t>60.</w:t>
      </w:r>
      <w:r w:rsidRPr="00A76650">
        <w:rPr>
          <w:noProof/>
        </w:rPr>
        <w:tab/>
        <w:t xml:space="preserve">Proctor, M. </w:t>
      </w:r>
      <w:r w:rsidRPr="00A76650">
        <w:rPr>
          <w:i/>
          <w:iCs/>
          <w:noProof/>
        </w:rPr>
        <w:t>et al.</w:t>
      </w:r>
      <w:r w:rsidRPr="00A76650">
        <w:rPr>
          <w:noProof/>
        </w:rPr>
        <w:t xml:space="preserve"> in 239–269 (Humana Press, 2011). doi:10.1007/978-1-61779-173-4_15</w:t>
      </w:r>
    </w:p>
    <w:p w14:paraId="3A51DCE5" w14:textId="77777777" w:rsidR="00A76650" w:rsidRPr="00A76650" w:rsidRDefault="00A76650" w:rsidP="00A76650">
      <w:pPr>
        <w:widowControl w:val="0"/>
        <w:autoSpaceDE w:val="0"/>
        <w:autoSpaceDN w:val="0"/>
        <w:adjustRightInd w:val="0"/>
        <w:ind w:left="640" w:hanging="640"/>
        <w:rPr>
          <w:noProof/>
        </w:rPr>
      </w:pPr>
      <w:r w:rsidRPr="00A76650">
        <w:rPr>
          <w:noProof/>
        </w:rPr>
        <w:lastRenderedPageBreak/>
        <w:t>61.</w:t>
      </w:r>
      <w:r w:rsidRPr="00A76650">
        <w:rPr>
          <w:noProof/>
        </w:rPr>
        <w:tab/>
        <w:t xml:space="preserve">Mani, R., St Onge, R. P., Hartman, J. L., Giaever, G. &amp; Roth, F. P. Defining genetic interaction. </w:t>
      </w:r>
      <w:r w:rsidRPr="00A76650">
        <w:rPr>
          <w:i/>
          <w:iCs/>
          <w:noProof/>
        </w:rPr>
        <w:t>Proc. Natl. Acad. Sci. U. S. A.</w:t>
      </w:r>
      <w:r w:rsidRPr="00A76650">
        <w:rPr>
          <w:noProof/>
        </w:rPr>
        <w:t xml:space="preserve"> </w:t>
      </w:r>
      <w:r w:rsidRPr="00A76650">
        <w:rPr>
          <w:b/>
          <w:bCs/>
          <w:noProof/>
        </w:rPr>
        <w:t>105,</w:t>
      </w:r>
      <w:r w:rsidRPr="00A76650">
        <w:rPr>
          <w:noProof/>
        </w:rPr>
        <w:t xml:space="preserve"> 3461–6 (2008).</w:t>
      </w:r>
    </w:p>
    <w:p w14:paraId="71941CA6" w14:textId="77777777" w:rsidR="00A76650" w:rsidRPr="00A76650" w:rsidRDefault="00A76650" w:rsidP="00A76650">
      <w:pPr>
        <w:widowControl w:val="0"/>
        <w:autoSpaceDE w:val="0"/>
        <w:autoSpaceDN w:val="0"/>
        <w:adjustRightInd w:val="0"/>
        <w:ind w:left="640" w:hanging="640"/>
        <w:rPr>
          <w:noProof/>
        </w:rPr>
      </w:pPr>
      <w:r w:rsidRPr="00A76650">
        <w:rPr>
          <w:noProof/>
        </w:rPr>
        <w:t>62.</w:t>
      </w:r>
      <w:r w:rsidRPr="00A76650">
        <w:rPr>
          <w:noProof/>
        </w:rPr>
        <w:tab/>
        <w:t xml:space="preserve">Snider, J. </w:t>
      </w:r>
      <w:r w:rsidRPr="00A76650">
        <w:rPr>
          <w:i/>
          <w:iCs/>
          <w:noProof/>
        </w:rPr>
        <w:t>et al.</w:t>
      </w:r>
      <w:r w:rsidRPr="00A76650">
        <w:rPr>
          <w:noProof/>
        </w:rPr>
        <w:t xml:space="preserve"> Detecting interactions with membrane proteins using a membrane two-hybrid assay in yeast. </w:t>
      </w:r>
      <w:r w:rsidRPr="00A76650">
        <w:rPr>
          <w:i/>
          <w:iCs/>
          <w:noProof/>
        </w:rPr>
        <w:t>Nat. Protoc.</w:t>
      </w:r>
      <w:r w:rsidRPr="00A76650">
        <w:rPr>
          <w:noProof/>
        </w:rPr>
        <w:t xml:space="preserve"> </w:t>
      </w:r>
      <w:r w:rsidRPr="00A76650">
        <w:rPr>
          <w:b/>
          <w:bCs/>
          <w:noProof/>
        </w:rPr>
        <w:t>5,</w:t>
      </w:r>
      <w:r w:rsidRPr="00A76650">
        <w:rPr>
          <w:noProof/>
        </w:rPr>
        <w:t xml:space="preserve"> 1281–1293 (2010).</w:t>
      </w:r>
    </w:p>
    <w:p w14:paraId="5A1C0443" w14:textId="77777777" w:rsidR="00A76650" w:rsidRPr="00A76650" w:rsidRDefault="00A76650" w:rsidP="00A76650">
      <w:pPr>
        <w:widowControl w:val="0"/>
        <w:autoSpaceDE w:val="0"/>
        <w:autoSpaceDN w:val="0"/>
        <w:adjustRightInd w:val="0"/>
        <w:ind w:left="640" w:hanging="640"/>
        <w:rPr>
          <w:noProof/>
        </w:rPr>
      </w:pPr>
      <w:r w:rsidRPr="00A76650">
        <w:rPr>
          <w:noProof/>
        </w:rPr>
        <w:t>63.</w:t>
      </w:r>
      <w:r w:rsidRPr="00A76650">
        <w:rPr>
          <w:noProof/>
        </w:rPr>
        <w:tab/>
        <w:t xml:space="preserve">Tarassov, K. </w:t>
      </w:r>
      <w:r w:rsidRPr="00A76650">
        <w:rPr>
          <w:i/>
          <w:iCs/>
          <w:noProof/>
        </w:rPr>
        <w:t>et al.</w:t>
      </w:r>
      <w:r w:rsidRPr="00A76650">
        <w:rPr>
          <w:noProof/>
        </w:rPr>
        <w:t xml:space="preserve"> An in vivo map of the yeast protein interactome. </w:t>
      </w:r>
      <w:r w:rsidRPr="00A76650">
        <w:rPr>
          <w:i/>
          <w:iCs/>
          <w:noProof/>
        </w:rPr>
        <w:t>Science</w:t>
      </w:r>
      <w:r w:rsidRPr="00A76650">
        <w:rPr>
          <w:noProof/>
        </w:rPr>
        <w:t xml:space="preserve"> </w:t>
      </w:r>
      <w:r w:rsidRPr="00A76650">
        <w:rPr>
          <w:b/>
          <w:bCs/>
          <w:noProof/>
        </w:rPr>
        <w:t>320,</w:t>
      </w:r>
      <w:r w:rsidRPr="00A76650">
        <w:rPr>
          <w:noProof/>
        </w:rPr>
        <w:t xml:space="preserve"> 1465–70 (2008).</w:t>
      </w:r>
    </w:p>
    <w:p w14:paraId="5E7D0454" w14:textId="06398CAB" w:rsidR="001F052C" w:rsidRPr="00233F15" w:rsidRDefault="00C1486D" w:rsidP="00A76650">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650AB607"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45142D6"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s the average</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w:t>
      </w:r>
      <w:r w:rsidR="00E57A37">
        <w:t>XX</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7C0AC063"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A84F14">
        <w:t xml:space="preserve"> </w:t>
      </w:r>
      <w:r w:rsidR="0035118B">
        <w:t xml:space="preserve">The colour scale extends equally in both directions by the largest observed difference in resistance between the </w:t>
      </w:r>
      <w:r w:rsidR="00363EC3">
        <w:t>5</w:t>
      </w:r>
      <w:r w:rsidR="0035118B">
        <w:t xml:space="preserve">-gene </w:t>
      </w:r>
      <w:r w:rsidR="00660958">
        <w:t>wild-type</w:t>
      </w:r>
      <w:r w:rsidR="0035118B">
        <w:t xml:space="preserve"> and any other group (blue </w:t>
      </w:r>
      <w:r w:rsidR="009A5D41">
        <w:t>for increased resistance, orange for decreased resistance</w:t>
      </w:r>
      <w:r w:rsidR="0035118B">
        <w:t>).</w:t>
      </w:r>
    </w:p>
    <w:p w14:paraId="063CE020" w14:textId="3453F0B6"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w:t>
      </w:r>
      <w:r w:rsidR="00363EC3">
        <w:t>XX</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32A26AAD" w:rsidR="00FD042D" w:rsidRPr="00803577" w:rsidRDefault="00FD042D" w:rsidP="00224FCB">
      <w:pPr>
        <w:jc w:val="both"/>
      </w:pPr>
      <w:r w:rsidRPr="00233F15">
        <w:rPr>
          <w:b/>
        </w:rPr>
        <w:lastRenderedPageBreak/>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r w:rsidR="00803577">
        <w:t>fluconazole</w:t>
      </w:r>
      <w:r w:rsidRPr="00233F15">
        <w:t xml:space="preserve"> </w:t>
      </w:r>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w:t>
      </w:r>
      <w:r w:rsidR="00363EC3">
        <w:t>XX</w:t>
      </w:r>
      <w:r>
        <w:t>.</w:t>
      </w:r>
    </w:p>
    <w:p w14:paraId="5A4BC04E" w14:textId="390319A2"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0D37D02A"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 xml:space="preserve">colour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141BBA8A" w14:textId="1ED1674B" w:rsidR="00264456" w:rsidRDefault="00B80B34" w:rsidP="00224FCB">
      <w:pPr>
        <w:jc w:val="both"/>
        <w:rPr>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2207A608" w14:textId="42A82D42"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2609B39F"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p>
    <w:p w14:paraId="02F9FF7B" w14:textId="71B4BAE9" w:rsidR="00EE2C67" w:rsidRPr="00D01BD8"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A7665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34,63&lt;/sup&gt;","plainTextFormattedCitation":"34,63","previouslyFormattedCitation":"&lt;sup&gt;34,49&lt;/sup&gt;"},"properties":{"noteIndex":0},"schema":"https://github.com/citation-style-language/schema/raw/master/csl-citation.json"}</w:instrText>
      </w:r>
      <w:r w:rsidR="005D6C8D">
        <w:rPr>
          <w:color w:val="000000" w:themeColor="text1"/>
        </w:rPr>
        <w:fldChar w:fldCharType="separate"/>
      </w:r>
      <w:r w:rsidR="00A76650" w:rsidRPr="00A76650">
        <w:rPr>
          <w:noProof/>
          <w:color w:val="000000" w:themeColor="text1"/>
          <w:vertAlign w:val="superscript"/>
        </w:rPr>
        <w:t>34,63</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D01BD8">
        <w:rPr>
          <w:b/>
          <w:color w:val="000000" w:themeColor="text1"/>
        </w:rPr>
        <w:t xml:space="preserve">B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w:t>
      </w:r>
      <w:r w:rsidR="00B712A0">
        <w:lastRenderedPageBreak/>
        <w:t xml:space="preserve">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A2B8EAF"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t>C</w:t>
      </w:r>
      <w:r w:rsidR="000A0E42" w:rsidRPr="00233F15">
        <w:rPr>
          <w:b/>
        </w:rPr>
        <w:tab/>
      </w:r>
      <w:r w:rsidR="00645AB8">
        <w:t>Tests of gene</w:t>
      </w:r>
      <w:r w:rsidR="000A0E42" w:rsidRPr="00233F15">
        <w:t xml:space="preserve"> linkage within the MAT</w:t>
      </w:r>
      <w:r w:rsidR="000A0E42" w:rsidRPr="00233F15">
        <w:rPr>
          <w:b/>
        </w:rPr>
        <w:t xml:space="preserve">a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67"/>
      <w:r>
        <w:t>minimum</w:t>
      </w:r>
      <w:commentRangeEnd w:id="67"/>
      <w:r>
        <w:rPr>
          <w:rStyle w:val="CommentReference"/>
          <w:rFonts w:asciiTheme="minorHAnsi" w:hAnsiTheme="minorHAnsi" w:cstheme="minorBidi"/>
        </w:rPr>
        <w:commentReference w:id="67"/>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lastRenderedPageBreak/>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12A4EE9"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t>
      </w:r>
      <w:del w:id="68" w:author="Frederick Roth" w:date="2018-10-30T15:48:00Z">
        <w:r w:rsidR="00A80B8C" w:rsidDel="00660958">
          <w:delText>wildtype</w:delText>
        </w:r>
      </w:del>
      <w:ins w:id="69" w:author="Frederick Roth" w:date="2018-10-30T15:48:00Z">
        <w:r w:rsidR="00660958">
          <w:t>wild-type</w:t>
        </w:r>
      </w:ins>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t>
      </w:r>
      <w:del w:id="70" w:author="Frederick Roth" w:date="2018-10-30T15:48:00Z">
        <w:r w:rsidR="00A80B8C" w:rsidDel="00660958">
          <w:delText>wildtype</w:delText>
        </w:r>
      </w:del>
      <w:ins w:id="71" w:author="Frederick Roth" w:date="2018-10-30T15:48:00Z">
        <w:r w:rsidR="00660958">
          <w:t>wild-type</w:t>
        </w:r>
      </w:ins>
      <w:r w:rsidR="00A80B8C">
        <w:t>.</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t>
      </w:r>
      <w:del w:id="72" w:author="Frederick Roth" w:date="2018-10-30T15:48:00Z">
        <w:r w:rsidR="00A80B8C" w:rsidDel="00660958">
          <w:delText>wildtype</w:delText>
        </w:r>
      </w:del>
      <w:ins w:id="73" w:author="Frederick Roth" w:date="2018-10-30T15:48:00Z">
        <w:r w:rsidR="00660958">
          <w:t>wild-type</w:t>
        </w:r>
      </w:ins>
      <w:r w:rsidR="00A80B8C">
        <w:t xml:space="preserv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74"/>
      <w:r>
        <w:rPr>
          <w:b/>
        </w:rPr>
        <w:t xml:space="preserve">Figure </w:t>
      </w:r>
      <w:r w:rsidR="007E2236">
        <w:rPr>
          <w:b/>
        </w:rPr>
        <w:t>S9</w:t>
      </w:r>
      <w:r w:rsidR="00E6797C" w:rsidRPr="00233F15">
        <w:rPr>
          <w:b/>
        </w:rPr>
        <w:t xml:space="preserve">.  </w:t>
      </w:r>
      <w:commentRangeEnd w:id="74"/>
      <w:r w:rsidR="003625E5">
        <w:rPr>
          <w:rStyle w:val="CommentReference"/>
          <w:rFonts w:asciiTheme="minorHAnsi" w:hAnsiTheme="minorHAnsi" w:cstheme="minorBidi"/>
        </w:rPr>
        <w:commentReference w:id="74"/>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521275D0"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A76650">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63&lt;/sup&gt;","plainTextFormattedCitation":"63","previouslyFormattedCitation":"&lt;sup&gt;49&lt;/sup&gt;"},"properties":{"noteIndex":0},"schema":"https://github.com/citation-style-language/schema/raw/master/csl-citation.json"}</w:instrText>
      </w:r>
      <w:r>
        <w:fldChar w:fldCharType="separate"/>
      </w:r>
      <w:r w:rsidR="00A76650" w:rsidRPr="00A76650">
        <w:rPr>
          <w:noProof/>
          <w:vertAlign w:val="superscript"/>
        </w:rPr>
        <w:t>63</w:t>
      </w:r>
      <w:r>
        <w:fldChar w:fldCharType="end"/>
      </w:r>
      <w:r>
        <w:t xml:space="preserve">.  </w:t>
      </w:r>
      <w:r w:rsidR="00C92A87">
        <w:t xml:space="preserve">Strains were individually mated to obtain the indicated diploids.  Diploid strains </w:t>
      </w:r>
      <w:r w:rsidR="00C92A87">
        <w:rPr>
          <w:bCs/>
          <w:iCs/>
          <w:color w:val="000000" w:themeColor="text1"/>
        </w:rPr>
        <w:t xml:space="preserve">were spotted on YPD </w:t>
      </w:r>
      <w:r w:rsidR="00C92A87">
        <w:rPr>
          <w:bCs/>
          <w:iCs/>
          <w:color w:val="000000" w:themeColor="text1"/>
        </w:rPr>
        <w:lastRenderedPageBreak/>
        <w:t>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ederick Roth" w:date="2018-10-18T13:43:00Z" w:initials="FR">
    <w:p w14:paraId="2756776A" w14:textId="72750B10" w:rsidR="001F7899" w:rsidRDefault="001F7899">
      <w:pPr>
        <w:pStyle w:val="CommentText"/>
      </w:pPr>
      <w:r>
        <w:rPr>
          <w:rStyle w:val="CommentReference"/>
        </w:rPr>
        <w:annotationRef/>
      </w:r>
      <w:r>
        <w:rPr>
          <w:noProof/>
        </w:rPr>
        <w:t>Please find examples of multi-variant interaction, two-variant interaction, three-variant interaction, multi-mutant interaction etc, and replace with multi-gene, two-gene etc</w:t>
      </w:r>
    </w:p>
  </w:comment>
  <w:comment w:id="1" w:author="Albi Celaj" w:date="2018-10-23T15:31:00Z" w:initials="AC">
    <w:p w14:paraId="70B3744C" w14:textId="165BFEB1" w:rsidR="001F7899" w:rsidRDefault="001F7899">
      <w:pPr>
        <w:pStyle w:val="CommentText"/>
      </w:pPr>
      <w:r>
        <w:rPr>
          <w:rStyle w:val="CommentReference"/>
        </w:rPr>
        <w:annotationRef/>
      </w:r>
      <w:r>
        <w:t>Replaced a couple of examples, did not exist widely</w:t>
      </w:r>
    </w:p>
  </w:comment>
  <w:comment w:id="30" w:author="Frederick Roth" w:date="2018-11-09T13:53:00Z" w:initials="FR">
    <w:p w14:paraId="18EB685D" w14:textId="77777777" w:rsidR="001F7899" w:rsidRDefault="001F7899" w:rsidP="00926676">
      <w:pPr>
        <w:pStyle w:val="CommentText"/>
      </w:pPr>
      <w:r>
        <w:rPr>
          <w:rStyle w:val="CommentReference"/>
        </w:rPr>
        <w:annotationRef/>
      </w:r>
      <w:r>
        <w:rPr>
          <w:noProof/>
        </w:rPr>
        <w:t>OK as worded?</w:t>
      </w:r>
    </w:p>
  </w:comment>
  <w:comment w:id="36" w:author="Albi Celaj [3]" w:date="2017-08-24T14:59:00Z" w:initials="AC">
    <w:p w14:paraId="3B2D48F4" w14:textId="5DB28261" w:rsidR="001F7899" w:rsidRDefault="001F7899">
      <w:pPr>
        <w:pStyle w:val="CommentText"/>
      </w:pPr>
      <w:r>
        <w:t xml:space="preserve">Nozomu: </w:t>
      </w:r>
      <w:r>
        <w:rPr>
          <w:rStyle w:val="CommentReference"/>
        </w:rPr>
        <w:annotationRef/>
      </w:r>
      <w:r>
        <w:t>Are there any differences between RY0622 and GM512 or are they synonymous?</w:t>
      </w:r>
    </w:p>
  </w:comment>
  <w:comment w:id="37" w:author="Albi Celaj [3]" w:date="2017-08-24T14:59:00Z" w:initials="AC">
    <w:p w14:paraId="476F4712" w14:textId="7F4B8F2F" w:rsidR="001F7899" w:rsidRDefault="001F7899">
      <w:pPr>
        <w:pStyle w:val="CommentText"/>
      </w:pPr>
      <w:r>
        <w:t>-May need details of growth selection media used</w:t>
      </w:r>
    </w:p>
    <w:p w14:paraId="60AC4973" w14:textId="10C0F849" w:rsidR="001F7899" w:rsidRDefault="001F7899">
      <w:pPr>
        <w:pStyle w:val="CommentText"/>
      </w:pPr>
      <w:r>
        <w:t>-May require source of all chemicals and concentrations used for selection (will ask lab for this)</w:t>
      </w:r>
    </w:p>
    <w:p w14:paraId="0B0708BE" w14:textId="77777777" w:rsidR="001F7899" w:rsidRDefault="001F7899">
      <w:pPr>
        <w:pStyle w:val="CommentText"/>
      </w:pPr>
    </w:p>
  </w:comment>
  <w:comment w:id="38" w:author="Albi Celaj [3]" w:date="2017-09-05T17:04:00Z" w:initials="AC">
    <w:p w14:paraId="31C0EB38" w14:textId="2C39A26C" w:rsidR="001F7899" w:rsidRDefault="001F7899">
      <w:pPr>
        <w:pStyle w:val="CommentText"/>
      </w:pPr>
      <w:r>
        <w:rPr>
          <w:rStyle w:val="CommentReference"/>
        </w:rPr>
        <w:annotationRef/>
      </w:r>
      <w:r>
        <w:t>Latest mention in Louai’s notebook used these conditions</w:t>
      </w:r>
    </w:p>
  </w:comment>
  <w:comment w:id="39" w:author="Albi Celaj [3]" w:date="2017-09-05T17:04:00Z" w:initials="AC">
    <w:p w14:paraId="017B1301" w14:textId="77777777" w:rsidR="001F7899" w:rsidRDefault="001F7899" w:rsidP="00AD3ECF">
      <w:pPr>
        <w:pStyle w:val="CommentText"/>
      </w:pPr>
      <w:r>
        <w:rPr>
          <w:rStyle w:val="CommentReference"/>
        </w:rPr>
        <w:annotationRef/>
      </w:r>
      <w:r>
        <w:t>Latest mention in Louai’s notebook</w:t>
      </w:r>
    </w:p>
  </w:comment>
  <w:comment w:id="40" w:author="Albi Celaj [3]" w:date="2017-09-05T17:04:00Z" w:initials="AC">
    <w:p w14:paraId="3107980F" w14:textId="4EEC4869" w:rsidR="001F7899" w:rsidRDefault="001F7899"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41" w:author="Albi Celaj [3]" w:date="2017-09-05T17:04:00Z" w:initials="AC">
    <w:p w14:paraId="6CD34C85" w14:textId="77777777" w:rsidR="001F7899" w:rsidRDefault="001F7899"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42" w:author="Albi Celaj [3]" w:date="2017-09-11T18:31:00Z" w:initials="AC">
    <w:p w14:paraId="1FDF1C98" w14:textId="79341EBA" w:rsidR="001F7899" w:rsidRDefault="001F7899">
      <w:pPr>
        <w:pStyle w:val="CommentText"/>
      </w:pPr>
      <w:r>
        <w:rPr>
          <w:rStyle w:val="CommentReference"/>
        </w:rPr>
        <w:annotationRef/>
      </w:r>
      <w:r>
        <w:t>I am going to omit the MiSeq step to verify complexity, let me know if it is worth mentioning here + the results</w:t>
      </w:r>
    </w:p>
  </w:comment>
  <w:comment w:id="43" w:author="Albi Celaj [3]" w:date="2017-08-24T14:59:00Z" w:initials="AC">
    <w:p w14:paraId="1B0FAD23" w14:textId="5E4D51B5" w:rsidR="001F7899" w:rsidRDefault="001F7899">
      <w:pPr>
        <w:pStyle w:val="CommentText"/>
      </w:pPr>
      <w:r>
        <w:rPr>
          <w:rStyle w:val="CommentReference"/>
        </w:rPr>
        <w:annotationRef/>
      </w:r>
      <w:r>
        <w:rPr>
          <w:rStyle w:val="CommentReference"/>
        </w:rPr>
        <w:t>Seems from Louai’s notes that the same protocol was used, so no need to copy and paste</w:t>
      </w:r>
    </w:p>
  </w:comment>
  <w:comment w:id="44" w:author="Albi Celaj [3]" w:date="2017-09-08T11:26:00Z" w:initials="AC">
    <w:p w14:paraId="72154B5F" w14:textId="1C8CA9D3" w:rsidR="001F7899" w:rsidRDefault="001F7899">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45" w:author="Albi Celaj [3]" w:date="2017-09-12T12:06:00Z" w:initials="AC">
    <w:p w14:paraId="26356F30" w14:textId="3409EC19" w:rsidR="001F7899" w:rsidRDefault="001F7899">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46" w:author="Albi Celaj [3]" w:date="2017-10-04T16:04:00Z" w:initials="AC">
    <w:p w14:paraId="6A4454E3" w14:textId="77777777" w:rsidR="001F7899" w:rsidRDefault="001F7899" w:rsidP="00517ABD">
      <w:pPr>
        <w:pStyle w:val="CommentText"/>
      </w:pPr>
      <w:r>
        <w:rPr>
          <w:rStyle w:val="CommentReference"/>
        </w:rPr>
        <w:annotationRef/>
      </w:r>
      <w:r>
        <w:t>Done by Marinella, need to add in the proper supplementary figure</w:t>
      </w:r>
    </w:p>
  </w:comment>
  <w:comment w:id="48" w:author="Albi Celaj [3]" w:date="2017-09-12T11:37:00Z" w:initials="AC">
    <w:p w14:paraId="60F8A169" w14:textId="16F49095" w:rsidR="001F7899" w:rsidRDefault="001F7899">
      <w:pPr>
        <w:pStyle w:val="CommentText"/>
      </w:pPr>
      <w:r>
        <w:t xml:space="preserve">Nozomu: </w:t>
      </w:r>
      <w:r>
        <w:rPr>
          <w:rStyle w:val="CommentReference"/>
        </w:rPr>
        <w:annotationRef/>
      </w:r>
      <w:r>
        <w:t>There was a bead enrichment strategy mentioned in Louai’s notes.  My assumption is that this wasn’t used ultimately?</w:t>
      </w:r>
    </w:p>
  </w:comment>
  <w:comment w:id="49" w:author="Albi Celaj [3]" w:date="2017-08-24T14:59:00Z" w:initials="AC">
    <w:p w14:paraId="59015036" w14:textId="5198C78B" w:rsidR="001F7899" w:rsidRDefault="001F7899" w:rsidP="00D76DA1">
      <w:pPr>
        <w:pStyle w:val="CommentText"/>
      </w:pPr>
      <w:r>
        <w:rPr>
          <w:rStyle w:val="CommentReference"/>
        </w:rPr>
        <w:annotationRef/>
      </w:r>
      <w:r>
        <w:t>Nozomu: I have no idea about the sequencing performed here and how the script works</w:t>
      </w:r>
    </w:p>
  </w:comment>
  <w:comment w:id="50" w:author="Albi Celaj [3]" w:date="2017-08-24T14:59:00Z" w:initials="AC">
    <w:p w14:paraId="4CABDCD5" w14:textId="27306C9F" w:rsidR="001F7899" w:rsidRDefault="001F7899">
      <w:pPr>
        <w:pStyle w:val="CommentText"/>
      </w:pPr>
      <w:r>
        <w:rPr>
          <w:rStyle w:val="CommentReference"/>
        </w:rPr>
        <w:annotationRef/>
      </w:r>
      <w:r>
        <w:rPr>
          <w:rStyle w:val="CommentReference"/>
        </w:rPr>
        <w:t>Nozomu: I will need your help</w:t>
      </w:r>
      <w:r>
        <w:t xml:space="preserve"> to describe the pipeline briefly here. </w:t>
      </w:r>
    </w:p>
  </w:comment>
  <w:comment w:id="51" w:author="Albi Celaj [3]" w:date="2017-08-24T14:59:00Z" w:initials="AC">
    <w:p w14:paraId="2B1613A2" w14:textId="347B3F10" w:rsidR="001F7899" w:rsidRDefault="001F7899" w:rsidP="00384F51">
      <w:pPr>
        <w:pStyle w:val="CommentText"/>
      </w:pPr>
      <w:r>
        <w:rPr>
          <w:rStyle w:val="CommentReference"/>
        </w:rPr>
        <w:annotationRef/>
      </w:r>
      <w:r>
        <w:t>Note to self: Double check these numbers</w:t>
      </w:r>
    </w:p>
  </w:comment>
  <w:comment w:id="52" w:author="Albi Celaj [3]" w:date="2017-08-24T14:59:00Z" w:initials="AC">
    <w:p w14:paraId="08FBF2F0" w14:textId="71B15834" w:rsidR="001F7899" w:rsidRDefault="001F7899"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53" w:author="Albi Celaj [3]" w:date="2017-08-24T14:59:00Z" w:initials="AC">
    <w:p w14:paraId="632F96D8" w14:textId="23E20BD6" w:rsidR="001F7899" w:rsidRDefault="001F7899"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54" w:author="Albi Celaj [3]" w:date="2017-08-24T14:59:00Z" w:initials="AC">
    <w:p w14:paraId="490BB875" w14:textId="6772F314" w:rsidR="001F7899" w:rsidRDefault="001F7899">
      <w:pPr>
        <w:pStyle w:val="CommentText"/>
      </w:pPr>
      <w:r>
        <w:rPr>
          <w:rStyle w:val="CommentReference"/>
        </w:rPr>
        <w:annotationRef/>
      </w:r>
      <w:r>
        <w:t>Marinella: Which strain was wild type? Was it the barcoder strain?</w:t>
      </w:r>
    </w:p>
  </w:comment>
  <w:comment w:id="55" w:author="Albi Celaj [3]" w:date="2017-08-24T14:59:00Z" w:initials="AC">
    <w:p w14:paraId="37BF75C7" w14:textId="1A1D5D08" w:rsidR="001F7899" w:rsidRDefault="001F7899">
      <w:pPr>
        <w:pStyle w:val="CommentText"/>
      </w:pPr>
      <w:r>
        <w:rPr>
          <w:rStyle w:val="CommentReference"/>
        </w:rPr>
        <w:annotationRef/>
      </w:r>
      <w:r>
        <w:t>Marinella may have to review this part, ask for her protocol</w:t>
      </w:r>
    </w:p>
  </w:comment>
  <w:comment w:id="56" w:author="Albi Celaj [3]" w:date="2017-08-24T14:59:00Z" w:initials="AC">
    <w:p w14:paraId="31B34785" w14:textId="0C155E89" w:rsidR="001F7899" w:rsidRDefault="001F7899">
      <w:pPr>
        <w:pStyle w:val="CommentText"/>
      </w:pPr>
      <w:r>
        <w:rPr>
          <w:rStyle w:val="CommentReference"/>
        </w:rPr>
        <w:annotationRef/>
      </w:r>
      <w:r>
        <w:t>Nozomu: Were there any strains excluded when making these? (e.g. those for which the barcode could not be determined)</w:t>
      </w:r>
    </w:p>
    <w:p w14:paraId="4A90A5F8" w14:textId="77777777" w:rsidR="001F7899" w:rsidRDefault="001F7899">
      <w:pPr>
        <w:pStyle w:val="CommentText"/>
      </w:pPr>
    </w:p>
    <w:p w14:paraId="1AA9C4F0" w14:textId="0D6A8DAB" w:rsidR="001F7899" w:rsidRDefault="001F7899">
      <w:pPr>
        <w:pStyle w:val="CommentText"/>
      </w:pPr>
      <w:r>
        <w:t>I could also test this computationally if you don’t have the answer at hand</w:t>
      </w:r>
    </w:p>
  </w:comment>
  <w:comment w:id="57" w:author="Albi Celaj [3]" w:date="2017-08-24T14:59:00Z" w:initials="AC">
    <w:p w14:paraId="2824D19D" w14:textId="7E1FBB76" w:rsidR="001F7899" w:rsidRDefault="001F7899">
      <w:pPr>
        <w:pStyle w:val="CommentText"/>
      </w:pPr>
      <w:r>
        <w:rPr>
          <w:rStyle w:val="CommentReference"/>
        </w:rPr>
        <w:annotationRef/>
      </w:r>
      <w:r>
        <w:t>Marinella: how much was taken?</w:t>
      </w:r>
    </w:p>
  </w:comment>
  <w:comment w:id="58" w:author="Albi Celaj [3]" w:date="2017-08-24T14:59:00Z" w:initials="AC">
    <w:p w14:paraId="205209DE" w14:textId="0450DDD1" w:rsidR="001F7899" w:rsidRDefault="001F7899">
      <w:pPr>
        <w:pStyle w:val="CommentText"/>
      </w:pPr>
      <w:r>
        <w:rPr>
          <w:rStyle w:val="CommentReference"/>
        </w:rPr>
        <w:annotationRef/>
      </w:r>
      <w:r>
        <w:rPr>
          <w:rStyle w:val="CommentReference"/>
        </w:rPr>
        <w:t>Marinella: Is this correct?</w:t>
      </w:r>
    </w:p>
  </w:comment>
  <w:comment w:id="59" w:author="Albi Celaj [3]" w:date="2017-08-24T14:59:00Z" w:initials="AC">
    <w:p w14:paraId="668EF928" w14:textId="0D9B7286" w:rsidR="001F7899" w:rsidRDefault="001F7899">
      <w:pPr>
        <w:pStyle w:val="CommentText"/>
      </w:pPr>
      <w:r>
        <w:rPr>
          <w:rStyle w:val="CommentReference"/>
        </w:rPr>
        <w:annotationRef/>
      </w:r>
      <w:r>
        <w:rPr>
          <w:rStyle w:val="CommentReference"/>
        </w:rPr>
        <w:t>This makes the results more reproducible, but maybe it looks sketchy</w:t>
      </w:r>
    </w:p>
  </w:comment>
  <w:comment w:id="60" w:author="Albi Celaj [3]" w:date="2017-08-24T14:59:00Z" w:initials="AC">
    <w:p w14:paraId="3798F73B" w14:textId="1EC34AD1" w:rsidR="001F7899" w:rsidRDefault="001F7899">
      <w:pPr>
        <w:pStyle w:val="CommentText"/>
      </w:pPr>
      <w:r>
        <w:rPr>
          <w:rStyle w:val="CommentReference"/>
        </w:rPr>
        <w:annotationRef/>
      </w:r>
      <w:r>
        <w:t>Under construction, experiments ongoing.  This relates to Figure 4C</w:t>
      </w:r>
    </w:p>
  </w:comment>
  <w:comment w:id="61" w:author="Albi Celaj [3]" w:date="2017-08-29T13:35:00Z" w:initials="AC">
    <w:p w14:paraId="1D09427C" w14:textId="47A7C76C" w:rsidR="001F7899" w:rsidRDefault="001F7899">
      <w:pPr>
        <w:pStyle w:val="CommentText"/>
      </w:pPr>
      <w:r>
        <w:rPr>
          <w:rStyle w:val="CommentReference"/>
        </w:rPr>
        <w:annotationRef/>
      </w:r>
      <w:r>
        <w:rPr>
          <w:rStyle w:val="CommentReference"/>
        </w:rPr>
        <w:t>Jamie: Need confirmation that it was indeed 2%</w:t>
      </w:r>
    </w:p>
  </w:comment>
  <w:comment w:id="62" w:author="Albi Celaj [3]" w:date="2017-08-30T09:29:00Z" w:initials="AC">
    <w:p w14:paraId="2176F66A" w14:textId="3D74FFD6" w:rsidR="001F7899" w:rsidRDefault="001F7899">
      <w:pPr>
        <w:pStyle w:val="CommentText"/>
      </w:pPr>
      <w:r>
        <w:rPr>
          <w:rStyle w:val="CommentReference"/>
        </w:rPr>
        <w:annotationRef/>
      </w:r>
      <w:r>
        <w:t>Marinella: You had to recreate one of these strains, is it worth mentioning here?</w:t>
      </w:r>
    </w:p>
    <w:p w14:paraId="07D8619E" w14:textId="6BD7FA46" w:rsidR="001F7899" w:rsidRDefault="001F7899">
      <w:pPr>
        <w:pStyle w:val="CommentText"/>
      </w:pPr>
      <w:r>
        <w:t>- Also need to verify growth conditions, took from Tarassov et al paper</w:t>
      </w:r>
    </w:p>
    <w:p w14:paraId="57A9515B" w14:textId="62E3386E" w:rsidR="001F7899" w:rsidRDefault="001F7899">
      <w:pPr>
        <w:pStyle w:val="CommentText"/>
      </w:pPr>
      <w:r>
        <w:t>-Need fluconazole concentrations</w:t>
      </w:r>
    </w:p>
  </w:comment>
  <w:comment w:id="63" w:author="Albi Celaj [3]" w:date="2017-08-24T14:59:00Z" w:initials="AC">
    <w:p w14:paraId="7BB2BB8A" w14:textId="0ABC6894" w:rsidR="001F7899" w:rsidRDefault="001F7899">
      <w:pPr>
        <w:pStyle w:val="CommentText"/>
      </w:pPr>
      <w:r>
        <w:rPr>
          <w:rStyle w:val="CommentReference"/>
        </w:rPr>
        <w:annotationRef/>
      </w:r>
      <w:r>
        <w:t>This part has to be revised later, these experiments are still in progress</w:t>
      </w:r>
    </w:p>
  </w:comment>
  <w:comment w:id="64" w:author="Albi Celaj [3]" w:date="2017-11-07T13:36:00Z" w:initials="AC">
    <w:p w14:paraId="311FD484" w14:textId="0BFFC7D3" w:rsidR="001F7899" w:rsidRDefault="001F7899">
      <w:pPr>
        <w:pStyle w:val="CommentText"/>
      </w:pPr>
      <w:r>
        <w:rPr>
          <w:rStyle w:val="CommentReference"/>
        </w:rPr>
        <w:annotationRef/>
      </w:r>
      <w:r>
        <w:t>Fritz: Need funding info</w:t>
      </w:r>
    </w:p>
  </w:comment>
  <w:comment w:id="65" w:author="Albi Celaj [3]" w:date="2017-11-07T13:36:00Z" w:initials="AC">
    <w:p w14:paraId="3DB38767" w14:textId="0DD07410" w:rsidR="001F7899" w:rsidRDefault="001F7899">
      <w:pPr>
        <w:pStyle w:val="CommentText"/>
      </w:pPr>
      <w:r>
        <w:rPr>
          <w:rStyle w:val="CommentReference"/>
        </w:rPr>
        <w:annotationRef/>
      </w:r>
      <w:r>
        <w:t>Under construction…</w:t>
      </w:r>
    </w:p>
  </w:comment>
  <w:comment w:id="66" w:author="Albi Celaj [3]" w:date="2017-08-24T14:59:00Z" w:initials="AC">
    <w:p w14:paraId="47F3AC14" w14:textId="03C6ADEE" w:rsidR="001F7899" w:rsidRDefault="001F7899">
      <w:pPr>
        <w:pStyle w:val="CommentText"/>
      </w:pPr>
      <w:r>
        <w:t>To add:</w:t>
      </w:r>
    </w:p>
    <w:p w14:paraId="6A1D5EB1" w14:textId="780B4013" w:rsidR="001F7899" w:rsidRDefault="001F7899">
      <w:pPr>
        <w:pStyle w:val="CommentText"/>
      </w:pPr>
      <w:r>
        <w:t>-Individual growth profiling data</w:t>
      </w:r>
    </w:p>
    <w:p w14:paraId="292854D9" w14:textId="7FEDEF2C" w:rsidR="001F7899" w:rsidRDefault="001F7899">
      <w:pPr>
        <w:pStyle w:val="CommentText"/>
      </w:pPr>
      <w:r>
        <w:t>-qPCR data</w:t>
      </w:r>
    </w:p>
  </w:comment>
  <w:comment w:id="67" w:author="Albi Celaj [3]" w:date="2017-11-21T13:31:00Z" w:initials="AC">
    <w:p w14:paraId="30228BD1" w14:textId="049329B7" w:rsidR="001F7899" w:rsidRDefault="001F7899">
      <w:pPr>
        <w:pStyle w:val="CommentText"/>
      </w:pPr>
      <w:r>
        <w:rPr>
          <w:rStyle w:val="CommentReference"/>
        </w:rPr>
        <w:annotationRef/>
      </w:r>
      <w:r>
        <w:t>Have to confirm this</w:t>
      </w:r>
    </w:p>
  </w:comment>
  <w:comment w:id="74" w:author="Albi Celaj [3]" w:date="2017-11-07T13:51:00Z" w:initials="AC">
    <w:p w14:paraId="7ADFE62F" w14:textId="48427114" w:rsidR="001F7899" w:rsidRDefault="001F7899">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6776A" w15:done="1"/>
  <w15:commentEx w15:paraId="70B3744C" w15:paraIdParent="2756776A" w15:done="1"/>
  <w15:commentEx w15:paraId="18EB685D" w15:done="1"/>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6776A" w16cid:durableId="1F730C7A"/>
  <w16cid:commentId w16cid:paraId="70B3744C" w16cid:durableId="1F79BD68"/>
  <w16cid:commentId w16cid:paraId="18EB685D" w16cid:durableId="1F900FC3"/>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7055E" w14:textId="77777777" w:rsidR="005B5E21" w:rsidRDefault="005B5E21" w:rsidP="006D69DC">
      <w:r>
        <w:separator/>
      </w:r>
    </w:p>
  </w:endnote>
  <w:endnote w:type="continuationSeparator" w:id="0">
    <w:p w14:paraId="6EA1BFEC" w14:textId="77777777" w:rsidR="005B5E21" w:rsidRDefault="005B5E21"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17281" w14:textId="77777777" w:rsidR="005B5E21" w:rsidRDefault="005B5E21" w:rsidP="006D69DC">
      <w:r>
        <w:separator/>
      </w:r>
    </w:p>
  </w:footnote>
  <w:footnote w:type="continuationSeparator" w:id="0">
    <w:p w14:paraId="2BDB7B5C" w14:textId="77777777" w:rsidR="005B5E21" w:rsidRDefault="005B5E21"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AD" w15:userId="S::albi.celaj@mail.utoronto.ca::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71F"/>
    <w:rsid w:val="00102D7B"/>
    <w:rsid w:val="001032F7"/>
    <w:rsid w:val="00103719"/>
    <w:rsid w:val="001038DA"/>
    <w:rsid w:val="00103D6A"/>
    <w:rsid w:val="00103D7E"/>
    <w:rsid w:val="001043BD"/>
    <w:rsid w:val="001046E3"/>
    <w:rsid w:val="00104F88"/>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5420"/>
    <w:rsid w:val="0017550D"/>
    <w:rsid w:val="00176957"/>
    <w:rsid w:val="00176D8A"/>
    <w:rsid w:val="001771F8"/>
    <w:rsid w:val="0017782B"/>
    <w:rsid w:val="001779EE"/>
    <w:rsid w:val="00180011"/>
    <w:rsid w:val="00180292"/>
    <w:rsid w:val="0018093A"/>
    <w:rsid w:val="00180AEC"/>
    <w:rsid w:val="00180D6F"/>
    <w:rsid w:val="0018105E"/>
    <w:rsid w:val="00181485"/>
    <w:rsid w:val="00181529"/>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10C9"/>
    <w:rsid w:val="00241D96"/>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6809"/>
    <w:rsid w:val="00316BD1"/>
    <w:rsid w:val="00316C3A"/>
    <w:rsid w:val="00317081"/>
    <w:rsid w:val="00317B8B"/>
    <w:rsid w:val="00317DE4"/>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5C88"/>
    <w:rsid w:val="003766B4"/>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36FB"/>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CEA"/>
    <w:rsid w:val="004E1D6B"/>
    <w:rsid w:val="004E2949"/>
    <w:rsid w:val="004E2B16"/>
    <w:rsid w:val="004E2C14"/>
    <w:rsid w:val="004E32CE"/>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62D"/>
    <w:rsid w:val="00527997"/>
    <w:rsid w:val="00527A8E"/>
    <w:rsid w:val="00527F17"/>
    <w:rsid w:val="005302CD"/>
    <w:rsid w:val="00530C18"/>
    <w:rsid w:val="00531334"/>
    <w:rsid w:val="005316BF"/>
    <w:rsid w:val="0053294F"/>
    <w:rsid w:val="0053314D"/>
    <w:rsid w:val="0053396A"/>
    <w:rsid w:val="0053409D"/>
    <w:rsid w:val="00534953"/>
    <w:rsid w:val="00534990"/>
    <w:rsid w:val="00535351"/>
    <w:rsid w:val="00535409"/>
    <w:rsid w:val="005358A0"/>
    <w:rsid w:val="00535981"/>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D3F"/>
    <w:rsid w:val="005F0F7D"/>
    <w:rsid w:val="005F13FF"/>
    <w:rsid w:val="005F1A1C"/>
    <w:rsid w:val="005F245F"/>
    <w:rsid w:val="005F2B58"/>
    <w:rsid w:val="005F2E44"/>
    <w:rsid w:val="005F32CF"/>
    <w:rsid w:val="005F35E5"/>
    <w:rsid w:val="005F37F9"/>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3A"/>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6F0C"/>
    <w:rsid w:val="00747551"/>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12BB"/>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C4"/>
    <w:rsid w:val="008A05D6"/>
    <w:rsid w:val="008A0B3D"/>
    <w:rsid w:val="008A0D42"/>
    <w:rsid w:val="008A0D82"/>
    <w:rsid w:val="008A0E02"/>
    <w:rsid w:val="008A0F61"/>
    <w:rsid w:val="008A1154"/>
    <w:rsid w:val="008A1A55"/>
    <w:rsid w:val="008A1D33"/>
    <w:rsid w:val="008A1E26"/>
    <w:rsid w:val="008A20E9"/>
    <w:rsid w:val="008A2487"/>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13B"/>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D73"/>
    <w:rsid w:val="00996F7D"/>
    <w:rsid w:val="00997045"/>
    <w:rsid w:val="0099754A"/>
    <w:rsid w:val="00997BB1"/>
    <w:rsid w:val="009A036F"/>
    <w:rsid w:val="009A03DD"/>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0DD7"/>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68C"/>
    <w:rsid w:val="00A253D6"/>
    <w:rsid w:val="00A258DC"/>
    <w:rsid w:val="00A25EF4"/>
    <w:rsid w:val="00A26300"/>
    <w:rsid w:val="00A269A6"/>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40"/>
    <w:rsid w:val="00A570A8"/>
    <w:rsid w:val="00A5720C"/>
    <w:rsid w:val="00A5762E"/>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47F"/>
    <w:rsid w:val="00B30C43"/>
    <w:rsid w:val="00B30DB0"/>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1E"/>
    <w:rsid w:val="00B6453C"/>
    <w:rsid w:val="00B648B6"/>
    <w:rsid w:val="00B648DE"/>
    <w:rsid w:val="00B65A05"/>
    <w:rsid w:val="00B65A07"/>
    <w:rsid w:val="00B662D7"/>
    <w:rsid w:val="00B66AF3"/>
    <w:rsid w:val="00B67038"/>
    <w:rsid w:val="00B6741F"/>
    <w:rsid w:val="00B676E3"/>
    <w:rsid w:val="00B6770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B34"/>
    <w:rsid w:val="00B80DF6"/>
    <w:rsid w:val="00B81772"/>
    <w:rsid w:val="00B81E9D"/>
    <w:rsid w:val="00B8292E"/>
    <w:rsid w:val="00B83046"/>
    <w:rsid w:val="00B83613"/>
    <w:rsid w:val="00B83B51"/>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C00264"/>
    <w:rsid w:val="00C00364"/>
    <w:rsid w:val="00C009AC"/>
    <w:rsid w:val="00C00CBB"/>
    <w:rsid w:val="00C00FC2"/>
    <w:rsid w:val="00C01402"/>
    <w:rsid w:val="00C016C3"/>
    <w:rsid w:val="00C01B16"/>
    <w:rsid w:val="00C01D40"/>
    <w:rsid w:val="00C01F86"/>
    <w:rsid w:val="00C01FB1"/>
    <w:rsid w:val="00C025C1"/>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1676"/>
    <w:rsid w:val="00C8180C"/>
    <w:rsid w:val="00C81A55"/>
    <w:rsid w:val="00C82039"/>
    <w:rsid w:val="00C8226B"/>
    <w:rsid w:val="00C822B6"/>
    <w:rsid w:val="00C823F0"/>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8EF"/>
    <w:rsid w:val="00D77A03"/>
    <w:rsid w:val="00D77ED1"/>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6A7"/>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FAF"/>
    <w:rsid w:val="00EC3199"/>
    <w:rsid w:val="00EC32D7"/>
    <w:rsid w:val="00EC3A6A"/>
    <w:rsid w:val="00EC3F98"/>
    <w:rsid w:val="00EC4228"/>
    <w:rsid w:val="00EC47C9"/>
    <w:rsid w:val="00EC49F8"/>
    <w:rsid w:val="00EC4ABF"/>
    <w:rsid w:val="00EC5103"/>
    <w:rsid w:val="00EC5F55"/>
    <w:rsid w:val="00EC6745"/>
    <w:rsid w:val="00EC681D"/>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0B81"/>
    <w:rsid w:val="00F712F5"/>
    <w:rsid w:val="00F71779"/>
    <w:rsid w:val="00F72190"/>
    <w:rsid w:val="00F72380"/>
    <w:rsid w:val="00F723C0"/>
    <w:rsid w:val="00F72C9C"/>
    <w:rsid w:val="00F72EDA"/>
    <w:rsid w:val="00F72FBA"/>
    <w:rsid w:val="00F73A15"/>
    <w:rsid w:val="00F73EA1"/>
    <w:rsid w:val="00F7438F"/>
    <w:rsid w:val="00F749F3"/>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5DF"/>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448"/>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61271C-2ADB-6348-9D2B-51E18076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72981</Words>
  <Characters>415993</Characters>
  <Application>Microsoft Office Word</Application>
  <DocSecurity>0</DocSecurity>
  <Lines>3466</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2018-11-15T18:46:00Z</cp:lastPrinted>
  <dcterms:created xsi:type="dcterms:W3CDTF">2018-11-22T18:52:00Z</dcterms:created>
  <dcterms:modified xsi:type="dcterms:W3CDTF">2018-11-22T18:52:00Z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