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2367707D" w:rsidR="00E11191" w:rsidRDefault="00C53891" w:rsidP="00224FCB">
      <w:pPr>
        <w:rPr>
          <w:b/>
          <w:bCs/>
          <w:iCs/>
          <w:color w:val="000000" w:themeColor="text1"/>
          <w:sz w:val="26"/>
          <w:szCs w:val="26"/>
        </w:rPr>
      </w:pPr>
      <w:r w:rsidRPr="00C53891">
        <w:rPr>
          <w:b/>
          <w:bCs/>
          <w:iCs/>
          <w:color w:val="000000" w:themeColor="text1"/>
          <w:sz w:val="26"/>
          <w:szCs w:val="26"/>
        </w:rPr>
        <w:t xml:space="preserve">Deciphering complex traits </w:t>
      </w:r>
      <w:r w:rsidR="004210F6">
        <w:rPr>
          <w:b/>
          <w:bCs/>
          <w:iCs/>
          <w:color w:val="000000" w:themeColor="text1"/>
          <w:sz w:val="26"/>
          <w:szCs w:val="26"/>
        </w:rPr>
        <w:t xml:space="preserve">with </w:t>
      </w:r>
      <w:r w:rsidRPr="00C53891">
        <w:rPr>
          <w:b/>
          <w:bCs/>
          <w:iCs/>
          <w:color w:val="000000" w:themeColor="text1"/>
          <w:sz w:val="26"/>
          <w:szCs w:val="26"/>
        </w:rPr>
        <w:t>deep combinatorial genetic analysis</w:t>
      </w:r>
    </w:p>
    <w:p w14:paraId="6A3031F2" w14:textId="77777777" w:rsidR="00752A7A" w:rsidRPr="00233F15" w:rsidRDefault="00752A7A" w:rsidP="00224FCB">
      <w:pPr>
        <w:rPr>
          <w:b/>
          <w:bCs/>
          <w:iCs/>
          <w:color w:val="000000" w:themeColor="text1"/>
          <w:sz w:val="28"/>
        </w:rPr>
      </w:pPr>
    </w:p>
    <w:p w14:paraId="305D72B7" w14:textId="1E0445B5" w:rsidR="0042479E" w:rsidRPr="00233F15" w:rsidRDefault="00673A92" w:rsidP="00224FCB">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002C0A0B" w:rsidRPr="00233F15">
        <w:rPr>
          <w:bCs/>
          <w:iCs/>
          <w:color w:val="000000" w:themeColor="text1"/>
        </w:rPr>
        <w:t>, Marinella Gebbia</w:t>
      </w:r>
      <w:r w:rsidR="002C0A0B" w:rsidRPr="00233F15">
        <w:rPr>
          <w:bCs/>
          <w:iCs/>
          <w:color w:val="000000" w:themeColor="text1"/>
          <w:vertAlign w:val="superscript"/>
        </w:rPr>
        <w:t>1</w:t>
      </w:r>
      <w:r w:rsidR="002C0A0B" w:rsidRPr="00233F15">
        <w:rPr>
          <w:bCs/>
          <w:iCs/>
          <w:color w:val="000000" w:themeColor="text1"/>
        </w:rPr>
        <w:t xml:space="preserve">, </w:t>
      </w:r>
      <w:r w:rsidR="0034740E" w:rsidRPr="00233F15">
        <w:rPr>
          <w:bCs/>
          <w:iCs/>
          <w:color w:val="000000" w:themeColor="text1"/>
        </w:rPr>
        <w:t>Louai Musa</w:t>
      </w:r>
      <w:r w:rsidR="0034740E" w:rsidRPr="00233F15">
        <w:rPr>
          <w:bCs/>
          <w:iCs/>
          <w:color w:val="000000" w:themeColor="text1"/>
          <w:vertAlign w:val="superscript"/>
        </w:rPr>
        <w:t>2</w:t>
      </w:r>
      <w:r w:rsidR="0034740E" w:rsidRPr="00233F15">
        <w:rPr>
          <w:bCs/>
          <w:iCs/>
          <w:color w:val="000000" w:themeColor="text1"/>
        </w:rPr>
        <w:t>, Atina Cote</w:t>
      </w:r>
      <w:r w:rsidR="0034740E" w:rsidRPr="00233F15">
        <w:rPr>
          <w:bCs/>
          <w:iCs/>
          <w:color w:val="000000" w:themeColor="text1"/>
          <w:vertAlign w:val="superscript"/>
        </w:rPr>
        <w:t>2</w:t>
      </w:r>
      <w:r w:rsidR="0034740E" w:rsidRPr="00233F15">
        <w:rPr>
          <w:bCs/>
          <w:iCs/>
          <w:color w:val="000000" w:themeColor="text1"/>
        </w:rPr>
        <w:t xml:space="preserve">, </w:t>
      </w:r>
      <w:r w:rsidR="002C0A0B" w:rsidRPr="00233F15">
        <w:rPr>
          <w:bCs/>
          <w:iCs/>
          <w:color w:val="000000" w:themeColor="text1"/>
        </w:rPr>
        <w:t>Minjeong Ko</w:t>
      </w:r>
      <w:r w:rsidR="002C0A0B" w:rsidRPr="00233F15">
        <w:rPr>
          <w:bCs/>
          <w:iCs/>
          <w:color w:val="000000" w:themeColor="text1"/>
          <w:vertAlign w:val="superscript"/>
        </w:rPr>
        <w:t>2,6</w:t>
      </w:r>
      <w:r w:rsidR="002C0A0B" w:rsidRPr="00233F15">
        <w:rPr>
          <w:bCs/>
          <w:iCs/>
          <w:color w:val="000000" w:themeColor="text1"/>
        </w:rPr>
        <w:t xml:space="preserve">, </w:t>
      </w:r>
      <w:r w:rsidR="0034740E">
        <w:rPr>
          <w:bCs/>
          <w:iCs/>
          <w:color w:val="000000" w:themeColor="text1"/>
        </w:rPr>
        <w:t>Jamie</w:t>
      </w:r>
      <w:r w:rsidR="00C64594">
        <w:rPr>
          <w:bCs/>
          <w:iCs/>
          <w:color w:val="000000" w:themeColor="text1"/>
        </w:rPr>
        <w:t xml:space="preserve"> Snider</w:t>
      </w:r>
      <w:r w:rsidR="00C64594" w:rsidRPr="00233F15">
        <w:rPr>
          <w:bCs/>
          <w:iCs/>
          <w:color w:val="000000" w:themeColor="text1"/>
          <w:vertAlign w:val="superscript"/>
        </w:rPr>
        <w:t>1</w:t>
      </w:r>
      <w:r w:rsidR="0034740E">
        <w:rPr>
          <w:bCs/>
          <w:iCs/>
          <w:color w:val="000000" w:themeColor="text1"/>
        </w:rPr>
        <w:t>, Victoria</w:t>
      </w:r>
      <w:r w:rsidR="004D2831">
        <w:rPr>
          <w:bCs/>
          <w:iCs/>
          <w:color w:val="000000" w:themeColor="text1"/>
        </w:rPr>
        <w:t xml:space="preserve"> Wong</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Tiffany Fong</w:t>
      </w:r>
      <w:r w:rsidR="0034740E" w:rsidRPr="00233F15">
        <w:rPr>
          <w:bCs/>
          <w:iCs/>
          <w:color w:val="000000" w:themeColor="text1"/>
          <w:vertAlign w:val="superscript"/>
        </w:rPr>
        <w:t>5</w:t>
      </w:r>
      <w:r w:rsidR="0034740E" w:rsidRPr="00233F15">
        <w:rPr>
          <w:bCs/>
          <w:iCs/>
          <w:color w:val="000000" w:themeColor="text1"/>
        </w:rPr>
        <w:t xml:space="preserve">, </w:t>
      </w:r>
      <w:r w:rsidR="00A41D01">
        <w:rPr>
          <w:bCs/>
          <w:iCs/>
          <w:color w:val="000000" w:themeColor="text1"/>
        </w:rPr>
        <w:t>Paul Bansal</w:t>
      </w:r>
      <w:r w:rsidR="00F630FA" w:rsidRPr="004210F6">
        <w:rPr>
          <w:bCs/>
          <w:iCs/>
          <w:color w:val="000000" w:themeColor="text1"/>
          <w:vertAlign w:val="superscript"/>
        </w:rPr>
        <w:t>1,2</w:t>
      </w:r>
      <w:r w:rsidR="00A41D01">
        <w:rPr>
          <w:bCs/>
          <w:iCs/>
          <w:color w:val="000000" w:themeColor="text1"/>
        </w:rPr>
        <w:t xml:space="preserve">, </w:t>
      </w:r>
      <w:r w:rsidR="0034740E">
        <w:rPr>
          <w:bCs/>
          <w:iCs/>
          <w:color w:val="000000" w:themeColor="text1"/>
        </w:rPr>
        <w:t>Joe Mellor</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Gireesh Seesankar</w:t>
      </w:r>
      <w:r w:rsidR="0034740E" w:rsidRPr="00233F15">
        <w:rPr>
          <w:bCs/>
          <w:iCs/>
          <w:color w:val="000000" w:themeColor="text1"/>
          <w:vertAlign w:val="superscript"/>
        </w:rPr>
        <w:t>5</w:t>
      </w:r>
      <w:r w:rsidR="0034740E" w:rsidRPr="00233F15">
        <w:rPr>
          <w:bCs/>
          <w:iCs/>
          <w:color w:val="000000" w:themeColor="text1"/>
        </w:rPr>
        <w:t xml:space="preserve">, </w:t>
      </w:r>
      <w:r w:rsidR="0034740E">
        <w:rPr>
          <w:bCs/>
          <w:iCs/>
          <w:color w:val="000000" w:themeColor="text1"/>
        </w:rPr>
        <w:t>Maria</w:t>
      </w:r>
      <w:r w:rsidR="004D2831">
        <w:rPr>
          <w:bCs/>
          <w:iCs/>
          <w:color w:val="000000" w:themeColor="text1"/>
        </w:rPr>
        <w:t xml:space="preserve"> Nguyen</w:t>
      </w:r>
      <w:r w:rsidR="004D2831" w:rsidRPr="004D2831">
        <w:rPr>
          <w:bCs/>
          <w:iCs/>
          <w:color w:val="000000" w:themeColor="text1"/>
          <w:sz w:val="22"/>
          <w:vertAlign w:val="superscript"/>
        </w:rPr>
        <w:t>5</w:t>
      </w:r>
      <w:r w:rsidR="0034740E">
        <w:rPr>
          <w:bCs/>
          <w:iCs/>
          <w:color w:val="000000" w:themeColor="text1"/>
        </w:rPr>
        <w:t xml:space="preserve">, </w:t>
      </w:r>
      <w:r w:rsidR="002C0A0B" w:rsidRPr="00233F15">
        <w:rPr>
          <w:bCs/>
          <w:iCs/>
          <w:color w:val="000000" w:themeColor="text1"/>
        </w:rPr>
        <w:t>Shijie Zhou</w:t>
      </w:r>
      <w:r w:rsidR="002C0A0B" w:rsidRPr="00233F15">
        <w:rPr>
          <w:bCs/>
          <w:iCs/>
          <w:color w:val="000000" w:themeColor="text1"/>
          <w:vertAlign w:val="superscript"/>
        </w:rPr>
        <w:t>1</w:t>
      </w:r>
      <w:r w:rsidR="00E11191">
        <w:rPr>
          <w:bCs/>
          <w:iCs/>
          <w:color w:val="000000" w:themeColor="text1"/>
        </w:rPr>
        <w:t>,</w:t>
      </w:r>
      <w:r w:rsidR="0034740E">
        <w:rPr>
          <w:bCs/>
          <w:iCs/>
          <w:color w:val="000000" w:themeColor="text1"/>
        </w:rPr>
        <w:t xml:space="preserve"> Igor Stagljar</w:t>
      </w:r>
      <w:r w:rsidR="004D2831" w:rsidRPr="004D2831">
        <w:rPr>
          <w:bCs/>
          <w:iCs/>
          <w:color w:val="000000" w:themeColor="text1"/>
          <w:sz w:val="22"/>
          <w:vertAlign w:val="superscript"/>
        </w:rPr>
        <w:t>1</w:t>
      </w:r>
      <w:r w:rsidR="0034740E">
        <w:rPr>
          <w:bCs/>
          <w:iCs/>
          <w:color w:val="000000" w:themeColor="text1"/>
        </w:rPr>
        <w:t xml:space="preserve">, </w:t>
      </w:r>
      <w:r w:rsidR="002C0A0B" w:rsidRPr="00233F15">
        <w:rPr>
          <w:bCs/>
          <w:iCs/>
          <w:color w:val="000000" w:themeColor="text1"/>
        </w:rPr>
        <w:t>Nozomu Yachie</w:t>
      </w:r>
      <w:r w:rsidR="002C0A0B" w:rsidRPr="00233F15">
        <w:rPr>
          <w:bCs/>
          <w:iCs/>
          <w:color w:val="000000" w:themeColor="text1"/>
          <w:vertAlign w:val="superscript"/>
        </w:rPr>
        <w:t>4</w:t>
      </w:r>
      <w:r w:rsidRPr="00233F15">
        <w:rPr>
          <w:bCs/>
          <w:iCs/>
          <w:color w:val="000000" w:themeColor="text1"/>
          <w:vertAlign w:val="superscript"/>
        </w:rPr>
        <w:t>,7</w:t>
      </w:r>
      <w:r w:rsidR="002C0A0B" w:rsidRPr="00233F15">
        <w:rPr>
          <w:bCs/>
          <w:iCs/>
          <w:color w:val="000000" w:themeColor="text1"/>
        </w:rPr>
        <w:t>,</w:t>
      </w:r>
      <w:r w:rsidR="0034740E">
        <w:rPr>
          <w:bCs/>
          <w:iCs/>
          <w:color w:val="000000" w:themeColor="text1"/>
        </w:rPr>
        <w:t xml:space="preserve"> and</w:t>
      </w:r>
      <w:r w:rsidR="002C0A0B" w:rsidRPr="00233F15">
        <w:rPr>
          <w:bCs/>
          <w:iCs/>
          <w:color w:val="000000" w:themeColor="text1"/>
        </w:rPr>
        <w:t xml:space="preserve"> Frederick </w:t>
      </w:r>
      <w:r w:rsidR="00B2260E">
        <w:rPr>
          <w:bCs/>
          <w:iCs/>
          <w:color w:val="000000" w:themeColor="text1"/>
        </w:rPr>
        <w:t xml:space="preserve">P. </w:t>
      </w:r>
      <w:r w:rsidR="002C0A0B" w:rsidRPr="00233F15">
        <w:rPr>
          <w:bCs/>
          <w:iCs/>
          <w:color w:val="000000" w:themeColor="text1"/>
        </w:rPr>
        <w:t>Roth</w:t>
      </w:r>
      <w:r w:rsidR="002C0A0B" w:rsidRPr="00233F15">
        <w:rPr>
          <w:bCs/>
          <w:iCs/>
          <w:color w:val="000000" w:themeColor="text1"/>
          <w:vertAlign w:val="superscript"/>
        </w:rPr>
        <w:t>1,2,3,6</w:t>
      </w:r>
      <w:r w:rsidRPr="00233F15">
        <w:rPr>
          <w:bCs/>
          <w:iCs/>
          <w:color w:val="000000" w:themeColor="text1"/>
          <w:vertAlign w:val="superscript"/>
        </w:rPr>
        <w:t>,7</w:t>
      </w:r>
      <w:r w:rsidR="004210F6">
        <w:rPr>
          <w:bCs/>
          <w:iCs/>
          <w:color w:val="000000" w:themeColor="text1"/>
          <w:vertAlign w:val="superscript"/>
        </w:rPr>
        <w:t>,8</w:t>
      </w:r>
    </w:p>
    <w:p w14:paraId="28CA702D" w14:textId="5562C8AF" w:rsidR="00BF5EA8" w:rsidRPr="004D2831" w:rsidRDefault="0034740E" w:rsidP="00224FCB">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5EE984E5" w14:textId="52533789" w:rsidR="000F5207" w:rsidRPr="004D2831" w:rsidRDefault="000F5207" w:rsidP="00224FCB">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3F9C3F66" w14:textId="77777777" w:rsidR="000F5207" w:rsidRPr="004D2831" w:rsidRDefault="000F5207" w:rsidP="00224FCB">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68390FB5" w14:textId="77777777" w:rsidR="000F5207" w:rsidRPr="004D2831" w:rsidRDefault="000F5207" w:rsidP="00224FCB">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701C82EB" w14:textId="77777777" w:rsidR="000F5207" w:rsidRPr="004D2831" w:rsidRDefault="000F5207" w:rsidP="00224FCB">
      <w:pPr>
        <w:rPr>
          <w:bCs/>
          <w:iCs/>
          <w:color w:val="000000" w:themeColor="text1"/>
          <w:sz w:val="22"/>
        </w:rPr>
      </w:pPr>
      <w:r w:rsidRPr="004D2831">
        <w:rPr>
          <w:bCs/>
          <w:iCs/>
          <w:color w:val="000000" w:themeColor="text1"/>
          <w:sz w:val="22"/>
          <w:vertAlign w:val="superscript"/>
        </w:rPr>
        <w:t>4</w:t>
      </w:r>
      <w:r w:rsidRPr="004D2831">
        <w:rPr>
          <w:bCs/>
          <w:iCs/>
          <w:color w:val="000000" w:themeColor="text1"/>
          <w:sz w:val="22"/>
        </w:rPr>
        <w:t>Synthetic Biology Division, Research Center for Advanced Science and Technology, the University of Tokyo, Tokyo, Japan.</w:t>
      </w:r>
    </w:p>
    <w:p w14:paraId="6DDCA628" w14:textId="18B50326" w:rsidR="004210F6" w:rsidRPr="004D2831" w:rsidRDefault="000F5207" w:rsidP="00224FCB">
      <w:pPr>
        <w:rPr>
          <w:bCs/>
          <w:iCs/>
          <w:color w:val="000000" w:themeColor="text1"/>
          <w:sz w:val="22"/>
        </w:rPr>
      </w:pPr>
      <w:r w:rsidRPr="004D2831">
        <w:rPr>
          <w:bCs/>
          <w:iCs/>
          <w:color w:val="000000" w:themeColor="text1"/>
          <w:sz w:val="22"/>
          <w:vertAlign w:val="superscript"/>
        </w:rPr>
        <w:t>5</w:t>
      </w:r>
      <w:r w:rsidRPr="004D2831">
        <w:rPr>
          <w:bCs/>
          <w:iCs/>
          <w:color w:val="000000" w:themeColor="text1"/>
          <w:sz w:val="22"/>
        </w:rPr>
        <w:t>McMaster University, Hamilton, Ontario, Canada.</w:t>
      </w:r>
    </w:p>
    <w:p w14:paraId="5D5ECB95" w14:textId="7EE9EDB2" w:rsidR="004210F6" w:rsidRDefault="004210F6" w:rsidP="004210F6">
      <w:pPr>
        <w:rPr>
          <w:bCs/>
          <w:iCs/>
          <w:color w:val="000000" w:themeColor="text1"/>
          <w:sz w:val="22"/>
        </w:rPr>
      </w:pPr>
      <w:r>
        <w:rPr>
          <w:bCs/>
          <w:iCs/>
          <w:color w:val="000000" w:themeColor="text1"/>
          <w:sz w:val="22"/>
          <w:vertAlign w:val="superscript"/>
        </w:rPr>
        <w:t>6</w:t>
      </w:r>
      <w:r>
        <w:rPr>
          <w:bCs/>
          <w:iCs/>
          <w:color w:val="000000" w:themeColor="text1"/>
          <w:sz w:val="22"/>
        </w:rPr>
        <w:t>Canadian Institute for Advanced Research, Toronto</w:t>
      </w:r>
      <w:r w:rsidRPr="004D2831">
        <w:rPr>
          <w:bCs/>
          <w:iCs/>
          <w:color w:val="000000" w:themeColor="text1"/>
          <w:sz w:val="22"/>
        </w:rPr>
        <w:t>, Ontario, Canada.</w:t>
      </w:r>
    </w:p>
    <w:p w14:paraId="33B14BA3" w14:textId="09C07A23" w:rsidR="000F5207" w:rsidRPr="004D2831" w:rsidRDefault="004210F6" w:rsidP="00224FCB">
      <w:pPr>
        <w:rPr>
          <w:bCs/>
          <w:iCs/>
          <w:color w:val="000000" w:themeColor="text1"/>
          <w:sz w:val="22"/>
        </w:rPr>
      </w:pPr>
      <w:r>
        <w:rPr>
          <w:bCs/>
          <w:iCs/>
          <w:color w:val="000000" w:themeColor="text1"/>
          <w:sz w:val="22"/>
          <w:vertAlign w:val="superscript"/>
        </w:rPr>
        <w:t>7</w:t>
      </w:r>
      <w:r w:rsidRPr="004D2831">
        <w:rPr>
          <w:bCs/>
          <w:iCs/>
          <w:color w:val="000000" w:themeColor="text1"/>
          <w:sz w:val="22"/>
        </w:rPr>
        <w:t xml:space="preserve">Department </w:t>
      </w:r>
      <w:r w:rsidR="000F5207" w:rsidRPr="004D2831">
        <w:rPr>
          <w:bCs/>
          <w:iCs/>
          <w:color w:val="000000" w:themeColor="text1"/>
          <w:sz w:val="22"/>
        </w:rPr>
        <w:t>of Computer Science, University of Toronto, Toronto, Ontario, Canada.</w:t>
      </w:r>
    </w:p>
    <w:p w14:paraId="262C733B" w14:textId="6232A36B" w:rsidR="002C0A0B" w:rsidRPr="004D2831" w:rsidRDefault="004210F6" w:rsidP="00224FCB">
      <w:pPr>
        <w:rPr>
          <w:bCs/>
          <w:iCs/>
          <w:color w:val="000000" w:themeColor="text1"/>
          <w:sz w:val="22"/>
        </w:rPr>
      </w:pPr>
      <w:r>
        <w:rPr>
          <w:bCs/>
          <w:iCs/>
          <w:color w:val="000000" w:themeColor="text1"/>
          <w:sz w:val="22"/>
          <w:vertAlign w:val="superscript"/>
        </w:rPr>
        <w:t>8</w:t>
      </w:r>
      <w:r>
        <w:rPr>
          <w:bCs/>
          <w:iCs/>
          <w:color w:val="000000" w:themeColor="text1"/>
          <w:sz w:val="22"/>
        </w:rPr>
        <w:t xml:space="preserve">Corresponding </w:t>
      </w:r>
      <w:r w:rsidR="00234546">
        <w:rPr>
          <w:bCs/>
          <w:iCs/>
          <w:color w:val="000000" w:themeColor="text1"/>
          <w:sz w:val="22"/>
        </w:rPr>
        <w:t>authors</w:t>
      </w:r>
    </w:p>
    <w:p w14:paraId="031ACD65" w14:textId="77777777" w:rsidR="00653477" w:rsidRPr="004D2831" w:rsidRDefault="00653477" w:rsidP="00224FCB">
      <w:pPr>
        <w:rPr>
          <w:bCs/>
          <w:iCs/>
          <w:color w:val="000000" w:themeColor="text1"/>
          <w:sz w:val="22"/>
        </w:rPr>
      </w:pPr>
    </w:p>
    <w:p w14:paraId="404BA7A0" w14:textId="04FBB956" w:rsidR="00653477" w:rsidRPr="004D2831" w:rsidRDefault="00234546" w:rsidP="00224FCB">
      <w:pPr>
        <w:outlineLvl w:val="0"/>
        <w:rPr>
          <w:b/>
          <w:bCs/>
          <w:iCs/>
          <w:color w:val="000000" w:themeColor="text1"/>
          <w:sz w:val="22"/>
        </w:rPr>
      </w:pPr>
      <w:r>
        <w:rPr>
          <w:b/>
          <w:bCs/>
          <w:iCs/>
          <w:color w:val="000000" w:themeColor="text1"/>
          <w:sz w:val="22"/>
        </w:rPr>
        <w:t xml:space="preserve">Corresponding Author </w:t>
      </w:r>
      <w:r w:rsidR="00653477" w:rsidRPr="004D2831">
        <w:rPr>
          <w:b/>
          <w:bCs/>
          <w:iCs/>
          <w:color w:val="000000" w:themeColor="text1"/>
          <w:sz w:val="22"/>
        </w:rPr>
        <w:t>Information:</w:t>
      </w:r>
    </w:p>
    <w:p w14:paraId="316A6D6F" w14:textId="7A75EC3A" w:rsidR="00653477" w:rsidRPr="004D2831" w:rsidRDefault="00653477" w:rsidP="00224FCB">
      <w:pPr>
        <w:rPr>
          <w:bCs/>
          <w:iCs/>
          <w:color w:val="000000" w:themeColor="text1"/>
          <w:sz w:val="22"/>
        </w:rPr>
      </w:pPr>
      <w:r w:rsidRPr="004D2831">
        <w:rPr>
          <w:bCs/>
          <w:iCs/>
          <w:color w:val="000000" w:themeColor="text1"/>
          <w:sz w:val="22"/>
        </w:rPr>
        <w:t>Frederick P. Roth, Donnelly Centre and Departments of Molecular Genetics and Computer Science, University of Toronto, 160 College St., Toronto, ON M5S 3E1, C</w:t>
      </w:r>
      <w:r w:rsidR="001B24C1" w:rsidRPr="004D2831">
        <w:rPr>
          <w:bCs/>
          <w:iCs/>
          <w:color w:val="000000" w:themeColor="text1"/>
          <w:sz w:val="22"/>
        </w:rPr>
        <w:t>anada</w:t>
      </w:r>
    </w:p>
    <w:p w14:paraId="5AF4F9AA" w14:textId="621A874A" w:rsidR="00653477" w:rsidRPr="004D2831" w:rsidRDefault="00653477" w:rsidP="00224FCB">
      <w:pPr>
        <w:rPr>
          <w:bCs/>
          <w:iCs/>
          <w:color w:val="000000" w:themeColor="text1"/>
          <w:sz w:val="22"/>
        </w:rPr>
      </w:pPr>
      <w:r w:rsidRPr="004D2831">
        <w:rPr>
          <w:bCs/>
          <w:iCs/>
          <w:color w:val="000000" w:themeColor="text1"/>
          <w:sz w:val="22"/>
        </w:rPr>
        <w:t xml:space="preserve">Phone: </w:t>
      </w:r>
      <w:r w:rsidR="001207FF" w:rsidRPr="004D2831">
        <w:rPr>
          <w:bCs/>
          <w:iCs/>
          <w:color w:val="000000" w:themeColor="text1"/>
          <w:sz w:val="22"/>
        </w:rPr>
        <w:t>+1-</w:t>
      </w:r>
      <w:r w:rsidRPr="004D2831">
        <w:rPr>
          <w:bCs/>
          <w:iCs/>
          <w:color w:val="000000" w:themeColor="text1"/>
          <w:sz w:val="22"/>
        </w:rPr>
        <w:t>416-946-5130; Email: fritz.roth@utoronto.ca</w:t>
      </w:r>
    </w:p>
    <w:p w14:paraId="65F46DD3" w14:textId="77777777" w:rsidR="00653477" w:rsidRPr="004D2831" w:rsidRDefault="00653477" w:rsidP="00224FCB">
      <w:pPr>
        <w:rPr>
          <w:bCs/>
          <w:iCs/>
          <w:color w:val="000000" w:themeColor="text1"/>
          <w:sz w:val="22"/>
        </w:rPr>
      </w:pPr>
    </w:p>
    <w:p w14:paraId="63575A51" w14:textId="457323E1" w:rsidR="0076199D" w:rsidRPr="004D2831" w:rsidRDefault="0076199D" w:rsidP="00224FCB">
      <w:pPr>
        <w:rPr>
          <w:bCs/>
          <w:iCs/>
          <w:color w:val="000000" w:themeColor="text1"/>
          <w:sz w:val="22"/>
        </w:rPr>
      </w:pPr>
      <w:r w:rsidRPr="004D2831">
        <w:rPr>
          <w:bCs/>
          <w:iCs/>
          <w:color w:val="000000" w:themeColor="text1"/>
          <w:sz w:val="22"/>
        </w:rPr>
        <w:t>Nozomu Yachie, Research Center for Advanced Science and Technology Synthetic Biology Division, University of Tokyo, Rm 4-420, 4-6-1 Komaba, Meguro-ku, Tokyo 153-8904, Japan.</w:t>
      </w:r>
    </w:p>
    <w:p w14:paraId="6D343DA3" w14:textId="7BA51AE3" w:rsidR="0076199D" w:rsidRPr="004D2831" w:rsidRDefault="0076199D" w:rsidP="00224FCB">
      <w:pPr>
        <w:rPr>
          <w:bCs/>
          <w:iCs/>
          <w:color w:val="000000" w:themeColor="text1"/>
          <w:sz w:val="22"/>
        </w:rPr>
      </w:pPr>
      <w:r w:rsidRPr="004D2831">
        <w:rPr>
          <w:bCs/>
          <w:iCs/>
          <w:color w:val="000000" w:themeColor="text1"/>
          <w:sz w:val="22"/>
        </w:rPr>
        <w:t>Phone: +81-3-5452-5242 (x55242); Email: yachie@synbiol.rcast.u-tokyo.ac.jp</w:t>
      </w:r>
    </w:p>
    <w:p w14:paraId="36465EFA" w14:textId="77777777" w:rsidR="00653477" w:rsidRPr="00233F15" w:rsidRDefault="00653477" w:rsidP="00224FCB">
      <w:pPr>
        <w:rPr>
          <w:bCs/>
          <w:iCs/>
          <w:color w:val="000000" w:themeColor="text1"/>
        </w:rPr>
      </w:pPr>
    </w:p>
    <w:p w14:paraId="194FAB41" w14:textId="77777777" w:rsidR="00B0183A" w:rsidRDefault="00B0183A" w:rsidP="00224FCB">
      <w:pPr>
        <w:outlineLvl w:val="0"/>
        <w:rPr>
          <w:b/>
          <w:bCs/>
          <w:iCs/>
          <w:color w:val="000000" w:themeColor="text1"/>
          <w:sz w:val="28"/>
        </w:rPr>
      </w:pPr>
      <w:r w:rsidRPr="00233F15">
        <w:rPr>
          <w:b/>
          <w:bCs/>
          <w:iCs/>
          <w:color w:val="000000" w:themeColor="text1"/>
          <w:sz w:val="28"/>
        </w:rPr>
        <w:t>Abstract</w:t>
      </w:r>
    </w:p>
    <w:p w14:paraId="2A73DCA3" w14:textId="4895A7D4" w:rsidR="0098786A" w:rsidRDefault="004059F2">
      <w:pPr>
        <w:jc w:val="both"/>
        <w:rPr>
          <w:rFonts w:eastAsia="Times New Roman"/>
        </w:rPr>
      </w:pPr>
      <w:r w:rsidRPr="004059F2">
        <w:rPr>
          <w:rFonts w:eastAsia="Times New Roman"/>
        </w:rPr>
        <w:t xml:space="preserve">Many traits are controlled by complex </w:t>
      </w:r>
      <w:r w:rsidR="0098786A">
        <w:rPr>
          <w:rFonts w:eastAsia="Times New Roman"/>
        </w:rPr>
        <w:t xml:space="preserve">biological </w:t>
      </w:r>
      <w:r w:rsidRPr="004059F2">
        <w:rPr>
          <w:rFonts w:eastAsia="Times New Roman"/>
        </w:rPr>
        <w:t>systems e</w:t>
      </w:r>
      <w:r>
        <w:rPr>
          <w:rFonts w:eastAsia="Times New Roman"/>
        </w:rPr>
        <w:t>ncoded by multiple genes</w:t>
      </w:r>
      <w:r w:rsidR="004210F6">
        <w:rPr>
          <w:rFonts w:eastAsia="Times New Roman"/>
        </w:rPr>
        <w:t xml:space="preserve">.  Understanding </w:t>
      </w:r>
      <w:r w:rsidRPr="004059F2">
        <w:rPr>
          <w:rFonts w:eastAsia="Times New Roman"/>
        </w:rPr>
        <w:t>complex genotype-</w:t>
      </w:r>
      <w:r w:rsidR="00F75800">
        <w:rPr>
          <w:rFonts w:eastAsia="Times New Roman"/>
        </w:rPr>
        <w:t>to-</w:t>
      </w:r>
      <w:r w:rsidRPr="004059F2">
        <w:rPr>
          <w:rFonts w:eastAsia="Times New Roman"/>
        </w:rPr>
        <w:t>trait relationships</w:t>
      </w:r>
      <w:r w:rsidR="004210F6">
        <w:rPr>
          <w:rFonts w:eastAsia="Times New Roman"/>
        </w:rPr>
        <w:t xml:space="preserve"> </w:t>
      </w:r>
      <w:r w:rsidRPr="004059F2">
        <w:rPr>
          <w:rFonts w:eastAsia="Times New Roman"/>
        </w:rPr>
        <w:t>require</w:t>
      </w:r>
      <w:r w:rsidR="003F22FA">
        <w:rPr>
          <w:rFonts w:eastAsia="Times New Roman"/>
        </w:rPr>
        <w:t>s</w:t>
      </w:r>
      <w:r w:rsidRPr="004059F2">
        <w:rPr>
          <w:rFonts w:eastAsia="Times New Roman"/>
        </w:rPr>
        <w:t xml:space="preserve"> perturbing genes in many different combinations and observing the impact. Here we describe a method to efficiently engineer and phenotype many multi-</w:t>
      </w:r>
      <w:r w:rsidR="00234546">
        <w:rPr>
          <w:rFonts w:eastAsia="Times New Roman"/>
        </w:rPr>
        <w:t xml:space="preserve">gene </w:t>
      </w:r>
      <w:r w:rsidRPr="004059F2">
        <w:rPr>
          <w:rFonts w:eastAsia="Times New Roman"/>
        </w:rPr>
        <w:t xml:space="preserve">variant combinations within a targeted gene set, enabling a deep combinatorial genetic analysis (DCGA). </w:t>
      </w:r>
      <w:r w:rsidR="00F41D26">
        <w:rPr>
          <w:rFonts w:eastAsia="Times New Roman"/>
        </w:rPr>
        <w:t xml:space="preserve">We </w:t>
      </w:r>
      <w:r w:rsidR="003F22FA">
        <w:rPr>
          <w:rFonts w:eastAsia="Times New Roman"/>
        </w:rPr>
        <w:t>generate</w:t>
      </w:r>
      <w:r w:rsidR="00F41D26">
        <w:rPr>
          <w:rFonts w:eastAsia="Times New Roman"/>
        </w:rPr>
        <w:t>d</w:t>
      </w:r>
      <w:r w:rsidR="003F22FA">
        <w:rPr>
          <w:rFonts w:eastAsia="Times New Roman"/>
        </w:rPr>
        <w:t xml:space="preserve"> </w:t>
      </w:r>
      <w:r w:rsidR="009C2AAA">
        <w:rPr>
          <w:rFonts w:eastAsia="Times New Roman"/>
        </w:rPr>
        <w:t>5</w:t>
      </w:r>
      <w:r w:rsidRPr="004059F2">
        <w:rPr>
          <w:rFonts w:eastAsia="Times New Roman"/>
        </w:rPr>
        <w:t>,</w:t>
      </w:r>
      <w:r w:rsidR="009C2AAA">
        <w:rPr>
          <w:rFonts w:eastAsia="Times New Roman"/>
        </w:rPr>
        <w:t>353</w:t>
      </w:r>
      <w:r w:rsidRPr="004059F2">
        <w:rPr>
          <w:rFonts w:eastAsia="Times New Roman"/>
        </w:rPr>
        <w:t xml:space="preserve"> </w:t>
      </w:r>
      <w:r w:rsidR="003F22FA">
        <w:rPr>
          <w:rFonts w:eastAsia="Times New Roman"/>
        </w:rPr>
        <w:t xml:space="preserve">strains, each bearing knockouts for </w:t>
      </w:r>
      <w:r w:rsidR="00F41D26">
        <w:rPr>
          <w:rFonts w:eastAsia="Times New Roman"/>
        </w:rPr>
        <w:t xml:space="preserve">a random subset of </w:t>
      </w:r>
      <w:r w:rsidRPr="004059F2">
        <w:rPr>
          <w:rFonts w:eastAsia="Times New Roman"/>
        </w:rPr>
        <w:t xml:space="preserve">16 yeast ABC </w:t>
      </w:r>
      <w:r w:rsidR="004210F6" w:rsidRPr="004059F2">
        <w:rPr>
          <w:rFonts w:eastAsia="Times New Roman"/>
        </w:rPr>
        <w:t>t</w:t>
      </w:r>
      <w:r w:rsidR="004210F6">
        <w:rPr>
          <w:rFonts w:eastAsia="Times New Roman"/>
        </w:rPr>
        <w:t>ransporters</w:t>
      </w:r>
      <w:r w:rsidR="00F41D26">
        <w:rPr>
          <w:rFonts w:eastAsia="Times New Roman"/>
        </w:rPr>
        <w:t xml:space="preserve">. For each strain, we determined </w:t>
      </w:r>
      <w:r w:rsidR="004210F6">
        <w:rPr>
          <w:rFonts w:eastAsia="Times New Roman"/>
        </w:rPr>
        <w:t xml:space="preserve">the genotype and </w:t>
      </w:r>
      <w:r w:rsidR="00F41D26">
        <w:rPr>
          <w:rFonts w:eastAsia="Times New Roman"/>
        </w:rPr>
        <w:t xml:space="preserve">measured </w:t>
      </w:r>
      <w:r w:rsidR="004210F6">
        <w:rPr>
          <w:rFonts w:eastAsia="Times New Roman"/>
        </w:rPr>
        <w:t xml:space="preserve">resistance </w:t>
      </w:r>
      <w:r w:rsidR="0098786A">
        <w:rPr>
          <w:rFonts w:eastAsia="Times New Roman"/>
        </w:rPr>
        <w:t xml:space="preserve">to </w:t>
      </w:r>
      <w:r w:rsidR="00234546">
        <w:rPr>
          <w:rFonts w:eastAsia="Times New Roman"/>
        </w:rPr>
        <w:t xml:space="preserve">each of </w:t>
      </w:r>
      <w:r w:rsidR="0098786A">
        <w:rPr>
          <w:rFonts w:eastAsia="Times New Roman"/>
        </w:rPr>
        <w:t>16</w:t>
      </w:r>
      <w:r w:rsidRPr="004059F2">
        <w:rPr>
          <w:rFonts w:eastAsia="Times New Roman"/>
        </w:rPr>
        <w:t xml:space="preserve"> </w:t>
      </w:r>
      <w:r w:rsidR="004210F6">
        <w:rPr>
          <w:rFonts w:eastAsia="Times New Roman"/>
        </w:rPr>
        <w:t>bioactive compounds (‘drugs’)</w:t>
      </w:r>
      <w:r w:rsidRPr="004059F2">
        <w:rPr>
          <w:rFonts w:eastAsia="Times New Roman"/>
        </w:rPr>
        <w:t>. The resulting genotype-to-resistance landscapes revealed complex drug-dependent genetic interactions</w:t>
      </w:r>
      <w:r w:rsidR="00624BD7">
        <w:rPr>
          <w:rFonts w:eastAsia="Times New Roman"/>
        </w:rPr>
        <w:t xml:space="preserve"> for 13 of the 16 transporters studied</w:t>
      </w:r>
      <w:r w:rsidRPr="004059F2">
        <w:rPr>
          <w:rFonts w:eastAsia="Times New Roman"/>
        </w:rPr>
        <w:t xml:space="preserve">. </w:t>
      </w:r>
      <w:r w:rsidR="00BB7807">
        <w:rPr>
          <w:rFonts w:eastAsia="Times New Roman"/>
        </w:rPr>
        <w:t xml:space="preserve"> </w:t>
      </w:r>
      <w:r w:rsidR="00BA3280">
        <w:rPr>
          <w:rFonts w:eastAsia="Times New Roman"/>
        </w:rPr>
        <w:t xml:space="preserve">For example, </w:t>
      </w:r>
      <w:r w:rsidR="00DD2A4E">
        <w:rPr>
          <w:rFonts w:eastAsia="Times New Roman"/>
        </w:rPr>
        <w:t>a</w:t>
      </w:r>
      <w:r w:rsidRPr="004059F2">
        <w:rPr>
          <w:rFonts w:eastAsia="Times New Roman"/>
        </w:rPr>
        <w:t xml:space="preserve"> quadruple knockout </w:t>
      </w:r>
      <w:r w:rsidR="00DD2A4E">
        <w:rPr>
          <w:rFonts w:eastAsia="Times New Roman"/>
        </w:rPr>
        <w:t>(</w:t>
      </w:r>
      <w:r w:rsidR="00DD2A4E">
        <w:rPr>
          <w:rFonts w:eastAsia="Times New Roman"/>
          <w:i/>
        </w:rPr>
        <w:t>snq2</w:t>
      </w:r>
      <w:r w:rsidR="00DD2A4E">
        <w:rPr>
          <w:rFonts w:eastAsia="Times New Roman"/>
        </w:rPr>
        <w:t xml:space="preserve">∆ </w:t>
      </w:r>
      <w:r w:rsidR="00DD2A4E">
        <w:rPr>
          <w:rFonts w:eastAsia="Times New Roman"/>
          <w:i/>
        </w:rPr>
        <w:t>yor1</w:t>
      </w:r>
      <w:r w:rsidR="00DD2A4E">
        <w:rPr>
          <w:rFonts w:eastAsia="Times New Roman"/>
        </w:rPr>
        <w:t xml:space="preserve">∆ </w:t>
      </w:r>
      <w:r w:rsidR="00DD2A4E">
        <w:rPr>
          <w:rFonts w:eastAsia="Times New Roman"/>
          <w:i/>
        </w:rPr>
        <w:t>ybt1</w:t>
      </w:r>
      <w:r w:rsidR="00DD2A4E">
        <w:rPr>
          <w:rFonts w:eastAsia="Times New Roman"/>
        </w:rPr>
        <w:t xml:space="preserve">∆ </w:t>
      </w:r>
      <w:r w:rsidR="00DD2A4E">
        <w:rPr>
          <w:rFonts w:eastAsia="Times New Roman"/>
          <w:i/>
        </w:rPr>
        <w:t>ycf1</w:t>
      </w:r>
      <w:r w:rsidR="00DD2A4E">
        <w:rPr>
          <w:rFonts w:eastAsia="Times New Roman"/>
        </w:rPr>
        <w:t xml:space="preserve">∆) unexpectedly </w:t>
      </w:r>
      <w:r w:rsidR="00BA3280">
        <w:rPr>
          <w:rFonts w:eastAsia="Times New Roman"/>
        </w:rPr>
        <w:t xml:space="preserve">showed </w:t>
      </w:r>
      <w:r w:rsidR="00DD2A4E">
        <w:rPr>
          <w:rFonts w:eastAsia="Times New Roman"/>
        </w:rPr>
        <w:t xml:space="preserve">fluconazole </w:t>
      </w:r>
      <w:r w:rsidRPr="004059F2">
        <w:rPr>
          <w:rFonts w:eastAsia="Times New Roman"/>
        </w:rPr>
        <w:t xml:space="preserve">resistance </w:t>
      </w:r>
      <w:r w:rsidR="00DD2A4E">
        <w:rPr>
          <w:rFonts w:eastAsia="Times New Roman"/>
        </w:rPr>
        <w:t xml:space="preserve">which </w:t>
      </w:r>
      <w:r w:rsidR="00BA3280">
        <w:rPr>
          <w:rFonts w:eastAsia="Times New Roman"/>
        </w:rPr>
        <w:t>depend</w:t>
      </w:r>
      <w:r w:rsidR="00DD2A4E">
        <w:rPr>
          <w:rFonts w:eastAsia="Times New Roman"/>
        </w:rPr>
        <w:t>ed</w:t>
      </w:r>
      <w:r w:rsidR="00BA3280">
        <w:rPr>
          <w:rFonts w:eastAsia="Times New Roman"/>
        </w:rPr>
        <w:t xml:space="preserve"> on the activity of a fifth transporter</w:t>
      </w:r>
      <w:r w:rsidR="00DD2A4E">
        <w:rPr>
          <w:rFonts w:eastAsia="Times New Roman"/>
        </w:rPr>
        <w:t xml:space="preserve">, </w:t>
      </w:r>
      <w:r w:rsidR="00DD2A4E" w:rsidRPr="00DD2A4E">
        <w:rPr>
          <w:rFonts w:eastAsia="Times New Roman"/>
          <w:i/>
        </w:rPr>
        <w:t>PDR5</w:t>
      </w:r>
      <w:r w:rsidRPr="004059F2">
        <w:rPr>
          <w:rFonts w:eastAsia="Times New Roman"/>
        </w:rPr>
        <w:t xml:space="preserve">. </w:t>
      </w:r>
      <w:r w:rsidR="00F41D26">
        <w:rPr>
          <w:rFonts w:eastAsia="Times New Roman"/>
        </w:rPr>
        <w:t xml:space="preserve">A </w:t>
      </w:r>
      <w:r w:rsidR="003F22FA">
        <w:rPr>
          <w:rFonts w:eastAsia="Times New Roman"/>
        </w:rPr>
        <w:t xml:space="preserve">computational model </w:t>
      </w:r>
      <w:r w:rsidR="00F41D26">
        <w:rPr>
          <w:rFonts w:eastAsia="Times New Roman"/>
        </w:rPr>
        <w:t xml:space="preserve">was used to understand the complex genetic landscape and </w:t>
      </w:r>
      <w:r w:rsidR="00CF0E82">
        <w:rPr>
          <w:rFonts w:eastAsia="Times New Roman"/>
        </w:rPr>
        <w:t>guide</w:t>
      </w:r>
      <w:r w:rsidR="00F41D26">
        <w:rPr>
          <w:rFonts w:eastAsia="Times New Roman"/>
        </w:rPr>
        <w:t xml:space="preserve"> </w:t>
      </w:r>
      <w:r w:rsidRPr="004059F2">
        <w:rPr>
          <w:rFonts w:eastAsia="Times New Roman"/>
        </w:rPr>
        <w:t xml:space="preserve">further experimental characterization. </w:t>
      </w:r>
      <w:r w:rsidR="00F41D26">
        <w:rPr>
          <w:rFonts w:eastAsia="Times New Roman"/>
        </w:rPr>
        <w:t xml:space="preserve">Thus, </w:t>
      </w:r>
      <w:r w:rsidRPr="004059F2">
        <w:rPr>
          <w:rFonts w:eastAsia="Times New Roman"/>
        </w:rPr>
        <w:t xml:space="preserve">DCGA </w:t>
      </w:r>
      <w:r w:rsidR="004B1EB3">
        <w:rPr>
          <w:rFonts w:eastAsia="Times New Roman"/>
        </w:rPr>
        <w:t xml:space="preserve">can </w:t>
      </w:r>
      <w:r w:rsidRPr="004059F2">
        <w:rPr>
          <w:rFonts w:eastAsia="Times New Roman"/>
        </w:rPr>
        <w:t xml:space="preserve">discover high-order genotype-to-trait relationships </w:t>
      </w:r>
      <w:r w:rsidR="00DD2A4E">
        <w:rPr>
          <w:rFonts w:eastAsia="Times New Roman"/>
        </w:rPr>
        <w:t xml:space="preserve">and dissect </w:t>
      </w:r>
      <w:r w:rsidR="00631D62">
        <w:rPr>
          <w:rFonts w:eastAsia="Times New Roman"/>
        </w:rPr>
        <w:t>complex</w:t>
      </w:r>
      <w:r w:rsidR="00075902">
        <w:rPr>
          <w:rFonts w:eastAsia="Times New Roman"/>
        </w:rPr>
        <w:t xml:space="preserve"> biological systems</w:t>
      </w:r>
      <w:r w:rsidRPr="004059F2">
        <w:rPr>
          <w:rFonts w:eastAsia="Times New Roman"/>
        </w:rPr>
        <w:t>.</w:t>
      </w:r>
    </w:p>
    <w:p w14:paraId="1228BE8C" w14:textId="77777777" w:rsidR="0098786A" w:rsidRDefault="0098786A">
      <w:pPr>
        <w:rPr>
          <w:rFonts w:eastAsia="Times New Roman"/>
        </w:rPr>
      </w:pPr>
      <w:r>
        <w:rPr>
          <w:rFonts w:eastAsia="Times New Roman"/>
        </w:rPr>
        <w:br w:type="page"/>
      </w:r>
    </w:p>
    <w:p w14:paraId="6D01294B" w14:textId="77777777" w:rsidR="004059F2" w:rsidRDefault="004059F2" w:rsidP="00991E5D">
      <w:pPr>
        <w:jc w:val="both"/>
        <w:rPr>
          <w:rFonts w:eastAsia="Times New Roman"/>
        </w:rPr>
      </w:pPr>
    </w:p>
    <w:p w14:paraId="304CAC46" w14:textId="77777777" w:rsidR="00B0183A" w:rsidRDefault="00B0183A" w:rsidP="00224FCB">
      <w:pPr>
        <w:outlineLvl w:val="0"/>
        <w:rPr>
          <w:b/>
          <w:bCs/>
          <w:iCs/>
          <w:color w:val="000000" w:themeColor="text1"/>
          <w:sz w:val="28"/>
        </w:rPr>
      </w:pPr>
      <w:r w:rsidRPr="00233F15">
        <w:rPr>
          <w:b/>
          <w:bCs/>
          <w:iCs/>
          <w:color w:val="000000" w:themeColor="text1"/>
          <w:sz w:val="28"/>
        </w:rPr>
        <w:t>Introduction</w:t>
      </w:r>
    </w:p>
    <w:p w14:paraId="543EAF5B" w14:textId="66F0FE5F" w:rsidR="00D977A0" w:rsidRDefault="005C6714" w:rsidP="004210F6">
      <w:pPr>
        <w:jc w:val="both"/>
        <w:rPr>
          <w:lang w:val="en-CA"/>
        </w:rPr>
      </w:pPr>
      <w:r>
        <w:t>E</w:t>
      </w:r>
      <w:r w:rsidR="00282E5D">
        <w:t>xtensive</w:t>
      </w:r>
      <w:r w:rsidR="007567F0" w:rsidRPr="00233F15">
        <w:t xml:space="preserve"> </w:t>
      </w:r>
      <w:r w:rsidR="0020633E">
        <w:t xml:space="preserve">functional </w:t>
      </w:r>
      <w:r w:rsidR="00515D28">
        <w:t>inter</w:t>
      </w:r>
      <w:r w:rsidR="002C71E5" w:rsidRPr="00233F15">
        <w:t>dependency</w:t>
      </w:r>
      <w:r w:rsidR="00DD1C04" w:rsidRPr="00233F15">
        <w:t xml:space="preserve"> and r</w:t>
      </w:r>
      <w:r w:rsidR="002C18D1" w:rsidRPr="00233F15">
        <w:t>edunda</w:t>
      </w:r>
      <w:r w:rsidR="00875EAA" w:rsidRPr="00233F15">
        <w:t>ncy in</w:t>
      </w:r>
      <w:r w:rsidR="00D22638">
        <w:t xml:space="preserve"> many</w:t>
      </w:r>
      <w:r w:rsidR="00875EAA" w:rsidRPr="00233F15">
        <w:t xml:space="preserve"> </w:t>
      </w:r>
      <w:r w:rsidR="00F31402" w:rsidRPr="00233F15">
        <w:t>biological systems</w:t>
      </w:r>
      <w:r w:rsidR="002C18D1" w:rsidRPr="00233F15">
        <w:t xml:space="preserve"> re</w:t>
      </w:r>
      <w:r w:rsidR="00337D15" w:rsidRPr="00233F15">
        <w:t>sults in traits which</w:t>
      </w:r>
      <w:r w:rsidR="00675FC3" w:rsidRPr="00233F15">
        <w:t xml:space="preserve"> </w:t>
      </w:r>
      <w:r w:rsidR="00D4080F" w:rsidRPr="00233F15">
        <w:t xml:space="preserve">cannot be straightforwardly </w:t>
      </w:r>
      <w:r w:rsidR="00282E5D">
        <w:t xml:space="preserve">understood </w:t>
      </w:r>
      <w:r w:rsidR="0020633E">
        <w:t>by observing</w:t>
      </w:r>
      <w:r w:rsidR="00112CF1" w:rsidRPr="00233F15">
        <w:t xml:space="preserve"> </w:t>
      </w:r>
      <w:r>
        <w:t xml:space="preserve">the individual </w:t>
      </w:r>
      <w:r w:rsidR="001B37E7" w:rsidRPr="00233F15">
        <w:t>effects</w:t>
      </w:r>
      <w:r>
        <w:t xml:space="preserve"> of sequence variants</w:t>
      </w:r>
      <w:r w:rsidR="0047327D" w:rsidRPr="00233F15">
        <w:fldChar w:fldCharType="begin" w:fldLock="1"/>
      </w:r>
      <w:r w:rsidR="00E02FA1">
        <w:instrText>ADDIN CSL_CITATION {"citationItems":[{"id":"ITEM-1","itemData":{"author":[{"dropping-particle":"","family":"Benfey","given":"Philip N.","non-dropping-particle":"","parse-names":false,"suffix":""},{"dropping-particle":"","family":"Mitchell-Olds","given":"Thomas","non-dropping-particle":"","parse-names":false,"suffix":""}],"container-title":"Science","id":"ITEM-1","issue":"5875","issued":{"date-parts":[["2008"]]},"title":"From Genotype to Phenotype: Systems Biology Meets Natural Variation","type":"article-journal","volume":"320"},"uris":["http://www.mendeley.com/documents/?uuid=79ab00c9-5e08-3c42-8f23-90c694ad0591"]},{"id":"ITEM-2","itemData":{"author":[{"dropping-particle":"","family":"Hartwell","given":"Lee","non-dropping-particle":"","parse-names":false,"suffix":""}],"container-title":"Science","id":"ITEM-2","issue":"5659","issued":{"date-parts":[["2004"]]},"title":"Robust Interactions","type":"article-journal","volume":"303"},"uris":["http://www.mendeley.com/documents/?uuid=f2a8c7b0-ec8b-3150-9bbe-8a63d9380854"]},{"id":"ITEM-3","itemData":{"author":[{"dropping-particle":"","family":"Hartman","given":"John L.","non-dropping-particle":"","parse-names":false,"suffix":""},{"dropping-particle":"","family":"Garvik","given":"Barbara","non-dropping-particle":"","parse-names":false,"suffix":""},{"dropping-particle":"","family":"Hartwell","given":"Lee","non-dropping-particle":"","parse-names":false,"suffix":""}],"container-title":"Science","id":"ITEM-3","issue":"5506","issued":{"date-parts":[["2001"]]},"title":"Principles for the Buffering of Genetic Variation","type":"article-journal","volume":"291"},"uris":["http://www.mendeley.com/documents/?uuid=bf53af57-9d9c-382d-9fcf-6cf81062815f"]},{"id":"ITEM-4","itemData":{"DOI":"10.1038/nrg3575","ISSN":"1471-0064","PMID":"24296534","abstract":"Systems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disease.","author":[{"dropping-particle":"","family":"Civelek","given":"Mete","non-dropping-particle":"","parse-names":false,"suffix":""},{"dropping-particle":"","family":"Lusis","given":"Aldons J","non-dropping-particle":"","parse-names":false,"suffix":""}],"container-title":"Nature reviews. Genetics","id":"ITEM-4","issue":"1","issued":{"date-parts":[["2014","1"]]},"page":"34-48","publisher":"NIH Public Access","title":"Systems genetics approaches to understand complex traits.","type":"article-journal","volume":"15"},"uris":["http://www.mendeley.com/documents/?uuid=a97a69a9-d7df-3096-adc7-6b9f55883d79"]}],"mendeley":{"formattedCitation":"&lt;sup&gt;1–4&lt;/sup&gt;","plainTextFormattedCitation":"1–4","previouslyFormattedCitation":"&lt;sup&gt;1–4&lt;/sup&gt;"},"properties":{"noteIndex":0},"schema":"https://github.com/citation-style-language/schema/raw/master/csl-citation.json"}</w:instrText>
      </w:r>
      <w:r w:rsidR="0047327D" w:rsidRPr="00233F15">
        <w:fldChar w:fldCharType="separate"/>
      </w:r>
      <w:r w:rsidR="007007C5" w:rsidRPr="00233F15">
        <w:rPr>
          <w:noProof/>
          <w:vertAlign w:val="superscript"/>
        </w:rPr>
        <w:t>1–4</w:t>
      </w:r>
      <w:r w:rsidR="0047327D" w:rsidRPr="00233F15">
        <w:fldChar w:fldCharType="end"/>
      </w:r>
      <w:r w:rsidR="006D68C5" w:rsidRPr="00233F15">
        <w:t>.</w:t>
      </w:r>
      <w:r w:rsidR="005F51D6" w:rsidRPr="00233F15">
        <w:t xml:space="preserve"> </w:t>
      </w:r>
      <w:r w:rsidR="00B0183A" w:rsidRPr="00233F15">
        <w:t xml:space="preserve"> </w:t>
      </w:r>
      <w:r>
        <w:t>G</w:t>
      </w:r>
      <w:r w:rsidR="0024061A">
        <w:t xml:space="preserve">enes </w:t>
      </w:r>
      <w:r>
        <w:t xml:space="preserve">encode gene products which </w:t>
      </w:r>
      <w:r w:rsidR="004B1EB3">
        <w:t xml:space="preserve">often </w:t>
      </w:r>
      <w:r>
        <w:t xml:space="preserve">form interdependent </w:t>
      </w:r>
      <w:r w:rsidR="00935F31" w:rsidRPr="00233F15">
        <w:t>pathway</w:t>
      </w:r>
      <w:r>
        <w:t>s</w:t>
      </w:r>
      <w:r w:rsidR="00935F31" w:rsidRPr="00233F15">
        <w:t xml:space="preserve"> </w:t>
      </w:r>
      <w:r w:rsidR="00515D28">
        <w:t>and</w:t>
      </w:r>
      <w:r>
        <w:t xml:space="preserve"> protein </w:t>
      </w:r>
      <w:r w:rsidR="00935F31" w:rsidRPr="00233F15">
        <w:t>complexes</w:t>
      </w:r>
      <w:r w:rsidR="00612A16">
        <w:t xml:space="preserve">, such that </w:t>
      </w:r>
      <w:r>
        <w:t>combinat</w:t>
      </w:r>
      <w:r w:rsidR="00DE72D3">
        <w:t>ions of</w:t>
      </w:r>
      <w:r>
        <w:t xml:space="preserve"> </w:t>
      </w:r>
      <w:r w:rsidR="00612A16">
        <w:t xml:space="preserve">genetic </w:t>
      </w:r>
      <w:r>
        <w:t xml:space="preserve">perturbations </w:t>
      </w:r>
      <w:r w:rsidR="00515D28">
        <w:t xml:space="preserve">can </w:t>
      </w:r>
      <w:r>
        <w:t xml:space="preserve">yield surprising </w:t>
      </w:r>
      <w:r w:rsidR="00DC465A">
        <w:rPr>
          <w:lang w:val="en-CA"/>
        </w:rPr>
        <w:t>phenotypes</w:t>
      </w:r>
      <w:r>
        <w:rPr>
          <w:lang w:val="en-CA"/>
        </w:rPr>
        <w:t xml:space="preserve">. </w:t>
      </w:r>
      <w:r w:rsidR="00612A16">
        <w:rPr>
          <w:lang w:val="en-CA"/>
        </w:rPr>
        <w:t xml:space="preserve">This phenomenon defines </w:t>
      </w:r>
      <w:r w:rsidR="00265774">
        <w:rPr>
          <w:lang w:val="en-CA"/>
        </w:rPr>
        <w:t xml:space="preserve">genetic </w:t>
      </w:r>
      <w:r w:rsidR="00612A16">
        <w:rPr>
          <w:lang w:val="en-CA"/>
        </w:rPr>
        <w:t>interaction</w:t>
      </w:r>
      <w:r w:rsidR="00935F31" w:rsidRPr="00233F15">
        <w:rPr>
          <w:lang w:val="en-CA"/>
        </w:rPr>
        <w:t>.</w:t>
      </w:r>
      <w:r w:rsidR="0024061A">
        <w:rPr>
          <w:lang w:val="en-CA"/>
        </w:rPr>
        <w:t xml:space="preserve"> </w:t>
      </w:r>
      <w:r w:rsidR="00612A16">
        <w:rPr>
          <w:lang w:val="en-CA"/>
        </w:rPr>
        <w:t xml:space="preserve">Observing the phenotypic effects of genes varied </w:t>
      </w:r>
      <w:r w:rsidR="0057416F">
        <w:rPr>
          <w:lang w:val="en-CA"/>
        </w:rPr>
        <w:t xml:space="preserve">in combination, </w:t>
      </w:r>
      <w:r w:rsidR="00612A16">
        <w:rPr>
          <w:lang w:val="en-CA"/>
        </w:rPr>
        <w:t xml:space="preserve">i.e., </w:t>
      </w:r>
      <w:r w:rsidR="0057416F">
        <w:rPr>
          <w:lang w:val="en-CA"/>
        </w:rPr>
        <w:t xml:space="preserve">performing a combinatorial genetic analysis (CGA), </w:t>
      </w:r>
      <w:r w:rsidR="00005FAD" w:rsidRPr="00233F15">
        <w:rPr>
          <w:lang w:val="en-CA"/>
        </w:rPr>
        <w:t xml:space="preserve">can </w:t>
      </w:r>
      <w:r w:rsidR="0038494D">
        <w:rPr>
          <w:lang w:val="en-CA"/>
        </w:rPr>
        <w:t xml:space="preserve">uncover </w:t>
      </w:r>
      <w:r w:rsidR="00005FAD" w:rsidRPr="00233F15">
        <w:rPr>
          <w:lang w:val="en-CA"/>
        </w:rPr>
        <w:t xml:space="preserve">functional dependencies </w:t>
      </w:r>
      <w:r w:rsidR="0038494D">
        <w:rPr>
          <w:lang w:val="en-CA"/>
        </w:rPr>
        <w:t>between gen</w:t>
      </w:r>
      <w:r w:rsidR="00612A16">
        <w:rPr>
          <w:lang w:val="en-CA"/>
        </w:rPr>
        <w:t>e</w:t>
      </w:r>
      <w:r w:rsidR="0038494D">
        <w:rPr>
          <w:lang w:val="en-CA"/>
        </w:rPr>
        <w:t>s</w:t>
      </w:r>
      <w:r w:rsidR="00005FAD" w:rsidRPr="00233F15">
        <w:rPr>
          <w:lang w:val="en-CA"/>
        </w:rPr>
        <w:t xml:space="preserve">, </w:t>
      </w:r>
      <w:r w:rsidR="009E3543">
        <w:rPr>
          <w:lang w:val="en-CA"/>
        </w:rPr>
        <w:t>and</w:t>
      </w:r>
      <w:r w:rsidR="004B769F">
        <w:rPr>
          <w:lang w:val="en-CA"/>
        </w:rPr>
        <w:t xml:space="preserve"> can </w:t>
      </w:r>
      <w:r w:rsidR="0038494D">
        <w:rPr>
          <w:lang w:val="en-CA"/>
        </w:rPr>
        <w:t xml:space="preserve">be used to </w:t>
      </w:r>
      <w:r w:rsidR="004B769F">
        <w:rPr>
          <w:lang w:val="en-CA"/>
        </w:rPr>
        <w:t>reconstruct</w:t>
      </w:r>
      <w:r w:rsidR="002E612D" w:rsidRPr="00233F15">
        <w:rPr>
          <w:lang w:val="en-CA"/>
        </w:rPr>
        <w:t xml:space="preserve"> </w:t>
      </w:r>
      <w:r w:rsidR="009E3543">
        <w:rPr>
          <w:lang w:val="en-CA"/>
        </w:rPr>
        <w:t>large-scale</w:t>
      </w:r>
      <w:r w:rsidR="003D601B">
        <w:rPr>
          <w:lang w:val="en-CA"/>
        </w:rPr>
        <w:t xml:space="preserve"> maps of gene</w:t>
      </w:r>
      <w:r w:rsidR="007A631F" w:rsidRPr="00233F15">
        <w:rPr>
          <w:lang w:val="en-CA"/>
        </w:rPr>
        <w:t xml:space="preserve"> </w:t>
      </w:r>
      <w:r w:rsidR="00151795">
        <w:rPr>
          <w:lang w:val="en-CA"/>
        </w:rPr>
        <w:t>co-</w:t>
      </w:r>
      <w:r w:rsidR="007A631F" w:rsidRPr="00233F15">
        <w:rPr>
          <w:lang w:val="en-CA"/>
        </w:rPr>
        <w:t>function</w:t>
      </w:r>
      <w:r w:rsidR="007A631F" w:rsidRPr="00233F15">
        <w:rPr>
          <w:lang w:val="en-CA"/>
        </w:rPr>
        <w:fldChar w:fldCharType="begin" w:fldLock="1"/>
      </w:r>
      <w:r w:rsidR="00E02FA1">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lt;sup&gt;5&lt;/sup&gt;","plainTextFormattedCitation":"5","previouslyFormattedCitation":"&lt;sup&gt;5&lt;/sup&gt;"},"properties":{"noteIndex":0},"schema":"https://github.com/citation-style-language/schema/raw/master/csl-citation.json"}</w:instrText>
      </w:r>
      <w:r w:rsidR="007A631F" w:rsidRPr="00233F15">
        <w:rPr>
          <w:lang w:val="en-CA"/>
        </w:rPr>
        <w:fldChar w:fldCharType="separate"/>
      </w:r>
      <w:r w:rsidR="007007C5" w:rsidRPr="00233F15">
        <w:rPr>
          <w:noProof/>
          <w:vertAlign w:val="superscript"/>
          <w:lang w:val="en-CA"/>
        </w:rPr>
        <w:t>5</w:t>
      </w:r>
      <w:r w:rsidR="007A631F" w:rsidRPr="00233F15">
        <w:rPr>
          <w:lang w:val="en-CA"/>
        </w:rPr>
        <w:fldChar w:fldCharType="end"/>
      </w:r>
      <w:r w:rsidR="007A631F" w:rsidRPr="00233F15">
        <w:rPr>
          <w:lang w:val="en-CA"/>
        </w:rPr>
        <w:t>.</w:t>
      </w:r>
      <w:r w:rsidR="009E3543">
        <w:rPr>
          <w:lang w:val="en-CA"/>
        </w:rPr>
        <w:t xml:space="preserve"> </w:t>
      </w:r>
      <w:r w:rsidR="0038494D">
        <w:rPr>
          <w:lang w:val="en-CA"/>
        </w:rPr>
        <w:t xml:space="preserve"> </w:t>
      </w:r>
      <w:r w:rsidR="00B65A07">
        <w:rPr>
          <w:lang w:val="en-CA"/>
        </w:rPr>
        <w:t xml:space="preserve">The ability of </w:t>
      </w:r>
      <w:r w:rsidR="0057416F">
        <w:rPr>
          <w:lang w:val="en-CA"/>
        </w:rPr>
        <w:t>CGA</w:t>
      </w:r>
      <w:r w:rsidR="00FC48E6">
        <w:rPr>
          <w:lang w:val="en-CA"/>
        </w:rPr>
        <w:t>s</w:t>
      </w:r>
      <w:r w:rsidR="002A71EC">
        <w:rPr>
          <w:lang w:val="en-CA"/>
        </w:rPr>
        <w:t xml:space="preserve"> </w:t>
      </w:r>
      <w:r w:rsidR="00B65A07">
        <w:rPr>
          <w:lang w:val="en-CA"/>
        </w:rPr>
        <w:t xml:space="preserve">to better understand gene function </w:t>
      </w:r>
      <w:r w:rsidR="00E547AB">
        <w:rPr>
          <w:lang w:val="en-CA"/>
        </w:rPr>
        <w:t xml:space="preserve">has been </w:t>
      </w:r>
      <w:r w:rsidR="00612A16">
        <w:rPr>
          <w:lang w:val="en-CA"/>
        </w:rPr>
        <w:t xml:space="preserve">amply </w:t>
      </w:r>
      <w:r w:rsidR="00E547AB">
        <w:rPr>
          <w:lang w:val="en-CA"/>
        </w:rPr>
        <w:t>demonstrated by</w:t>
      </w:r>
      <w:r w:rsidR="00AF0CAD">
        <w:rPr>
          <w:lang w:val="en-CA"/>
        </w:rPr>
        <w:t xml:space="preserve"> </w:t>
      </w:r>
      <w:r w:rsidR="00612A16">
        <w:rPr>
          <w:lang w:val="en-CA"/>
        </w:rPr>
        <w:t xml:space="preserve">comprehensive </w:t>
      </w:r>
      <w:r w:rsidR="00B65A07">
        <w:rPr>
          <w:lang w:val="en-CA"/>
        </w:rPr>
        <w:t>two-gene</w:t>
      </w:r>
      <w:r w:rsidR="00AF0CAD">
        <w:rPr>
          <w:lang w:val="en-CA"/>
        </w:rPr>
        <w:t xml:space="preserve"> interaction map</w:t>
      </w:r>
      <w:r w:rsidR="00E547AB">
        <w:rPr>
          <w:lang w:val="en-CA"/>
        </w:rPr>
        <w:t>s</w:t>
      </w:r>
      <w:r w:rsidR="00B65A07" w:rsidRPr="00233F15">
        <w:rPr>
          <w:lang w:val="en-CA"/>
        </w:rPr>
        <w:t xml:space="preserve"> </w:t>
      </w:r>
      <w:r w:rsidR="000C727A">
        <w:rPr>
          <w:lang w:val="en-CA"/>
        </w:rPr>
        <w:t xml:space="preserve">in </w:t>
      </w:r>
      <w:r w:rsidR="009D20C7">
        <w:rPr>
          <w:lang w:val="en-CA"/>
        </w:rPr>
        <w:t>yeast</w:t>
      </w:r>
      <w:del w:id="0" w:author="Albi Celaj" w:date="2018-11-28T12:31:00Z">
        <w:r w:rsidR="00612A16" w:rsidDel="00F11BEE">
          <w:rPr>
            <w:lang w:val="en-CA"/>
          </w:rPr>
          <w:delText xml:space="preserve"> via </w:delText>
        </w:r>
        <w:r w:rsidR="009D20C7" w:rsidDel="00F11BEE">
          <w:rPr>
            <w:lang w:val="en-CA"/>
          </w:rPr>
          <w:delText xml:space="preserve">growth profiling of </w:delText>
        </w:r>
        <w:r w:rsidR="00612A16" w:rsidDel="00F11BEE">
          <w:rPr>
            <w:lang w:val="en-CA"/>
          </w:rPr>
          <w:delText>&gt;</w:delText>
        </w:r>
        <w:r w:rsidR="00B65A07" w:rsidRPr="00233F15" w:rsidDel="00F11BEE">
          <w:rPr>
            <w:lang w:val="en-CA"/>
          </w:rPr>
          <w:delText>23 million</w:delText>
        </w:r>
        <w:r w:rsidR="009D20C7" w:rsidDel="00F11BEE">
          <w:rPr>
            <w:lang w:val="en-CA"/>
          </w:rPr>
          <w:delText xml:space="preserve"> different</w:delText>
        </w:r>
        <w:r w:rsidR="00B65A07" w:rsidRPr="00233F15" w:rsidDel="00F11BEE">
          <w:rPr>
            <w:lang w:val="en-CA"/>
          </w:rPr>
          <w:delText xml:space="preserve"> </w:delText>
        </w:r>
        <w:r w:rsidR="000C727A" w:rsidDel="00F11BEE">
          <w:rPr>
            <w:lang w:val="en-CA"/>
          </w:rPr>
          <w:delText>double knockout combinations</w:delText>
        </w:r>
      </w:del>
      <w:r w:rsidR="00B65A07" w:rsidRPr="00233F15">
        <w:rPr>
          <w:lang w:val="en-CA"/>
        </w:rPr>
        <w:fldChar w:fldCharType="begin" w:fldLock="1"/>
      </w:r>
      <w:r w:rsidR="00E02FA1">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lt;sup&gt;5&lt;/sup&gt;","plainTextFormattedCitation":"5","previouslyFormattedCitation":"&lt;sup&gt;5&lt;/sup&gt;"},"properties":{"noteIndex":0},"schema":"https://github.com/citation-style-language/schema/raw/master/csl-citation.json"}</w:instrText>
      </w:r>
      <w:r w:rsidR="00B65A07" w:rsidRPr="00233F15">
        <w:rPr>
          <w:lang w:val="en-CA"/>
        </w:rPr>
        <w:fldChar w:fldCharType="separate"/>
      </w:r>
      <w:r w:rsidR="00B65A07" w:rsidRPr="00233F15">
        <w:rPr>
          <w:noProof/>
          <w:vertAlign w:val="superscript"/>
          <w:lang w:val="en-CA"/>
        </w:rPr>
        <w:t>5</w:t>
      </w:r>
      <w:r w:rsidR="00B65A07" w:rsidRPr="00233F15">
        <w:rPr>
          <w:lang w:val="en-CA"/>
        </w:rPr>
        <w:fldChar w:fldCharType="end"/>
      </w:r>
      <w:ins w:id="1" w:author="Albi Celaj" w:date="2018-11-28T12:09:00Z">
        <w:r w:rsidR="00D977A0">
          <w:rPr>
            <w:lang w:val="en-CA"/>
          </w:rPr>
          <w:t xml:space="preserve">, and </w:t>
        </w:r>
      </w:ins>
      <w:ins w:id="2" w:author="Albi Celaj" w:date="2018-11-28T12:32:00Z">
        <w:r w:rsidR="00F11BEE">
          <w:rPr>
            <w:lang w:val="en-CA"/>
          </w:rPr>
          <w:t>by</w:t>
        </w:r>
      </w:ins>
      <w:ins w:id="3" w:author="Albi Celaj" w:date="2018-11-28T12:09:00Z">
        <w:r w:rsidR="00D977A0">
          <w:rPr>
            <w:lang w:val="en-CA"/>
          </w:rPr>
          <w:t xml:space="preserve"> similar </w:t>
        </w:r>
      </w:ins>
      <w:ins w:id="4" w:author="Albi Celaj" w:date="2018-11-28T12:32:00Z">
        <w:r w:rsidR="00F11BEE">
          <w:rPr>
            <w:lang w:val="en-CA"/>
          </w:rPr>
          <w:t xml:space="preserve">ongoing </w:t>
        </w:r>
      </w:ins>
      <w:ins w:id="5" w:author="Albi Celaj" w:date="2018-11-28T12:09:00Z">
        <w:r w:rsidR="00D977A0">
          <w:rPr>
            <w:lang w:val="en-CA"/>
          </w:rPr>
          <w:t>efforts in human cell lines</w:t>
        </w:r>
        <w:r w:rsidR="00D977A0">
          <w:rPr>
            <w:lang w:val="en-CA"/>
          </w:rPr>
          <w:fldChar w:fldCharType="begin" w:fldLock="1"/>
        </w:r>
        <w:r w:rsidR="00D977A0">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lt;sup&gt;6,7&lt;/sup&gt;","plainTextFormattedCitation":"6,7","previouslyFormattedCitation":"&lt;sup&gt;6,7&lt;/sup&gt;"},"properties":{"noteIndex":0},"schema":"https://github.com/citation-style-language/schema/raw/master/csl-citation.json"}</w:instrText>
        </w:r>
        <w:r w:rsidR="00D977A0">
          <w:rPr>
            <w:lang w:val="en-CA"/>
          </w:rPr>
          <w:fldChar w:fldCharType="separate"/>
        </w:r>
        <w:r w:rsidR="00D977A0" w:rsidRPr="00D02749">
          <w:rPr>
            <w:noProof/>
            <w:vertAlign w:val="superscript"/>
            <w:lang w:val="en-CA"/>
          </w:rPr>
          <w:t>6,7</w:t>
        </w:r>
        <w:r w:rsidR="00D977A0">
          <w:rPr>
            <w:lang w:val="en-CA"/>
          </w:rPr>
          <w:fldChar w:fldCharType="end"/>
        </w:r>
        <w:r w:rsidR="00D977A0">
          <w:rPr>
            <w:lang w:val="en-CA"/>
          </w:rPr>
          <w:t>.  The resulting genetic inter</w:t>
        </w:r>
      </w:ins>
      <w:ins w:id="6" w:author="Albi Celaj" w:date="2018-11-28T12:10:00Z">
        <w:r w:rsidR="00D977A0">
          <w:rPr>
            <w:lang w:val="en-CA"/>
          </w:rPr>
          <w:t xml:space="preserve">actions maps </w:t>
        </w:r>
      </w:ins>
      <w:ins w:id="7" w:author="Albi Celaj" w:date="2018-11-28T12:12:00Z">
        <w:r w:rsidR="00D977A0">
          <w:rPr>
            <w:lang w:val="en-CA"/>
          </w:rPr>
          <w:t xml:space="preserve">can greatly </w:t>
        </w:r>
      </w:ins>
      <w:ins w:id="8" w:author="Albi Celaj" w:date="2018-11-28T12:10:00Z">
        <w:r w:rsidR="00D977A0">
          <w:rPr>
            <w:lang w:val="en-CA"/>
          </w:rPr>
          <w:t xml:space="preserve">improve </w:t>
        </w:r>
      </w:ins>
      <w:ins w:id="9" w:author="Albi Celaj" w:date="2018-11-28T12:32:00Z">
        <w:r w:rsidR="00F11BEE">
          <w:rPr>
            <w:lang w:val="en-CA"/>
          </w:rPr>
          <w:t xml:space="preserve">gene </w:t>
        </w:r>
      </w:ins>
      <w:ins w:id="10" w:author="Albi Celaj" w:date="2018-11-28T12:15:00Z">
        <w:r w:rsidR="00D977A0">
          <w:rPr>
            <w:lang w:val="en-CA"/>
          </w:rPr>
          <w:t>functional annotation</w:t>
        </w:r>
      </w:ins>
      <w:ins w:id="11" w:author="Albi Celaj" w:date="2018-11-28T12:10:00Z">
        <w:r w:rsidR="00D977A0" w:rsidRPr="00233F15">
          <w:rPr>
            <w:lang w:val="en-CA"/>
          </w:rPr>
          <w:fldChar w:fldCharType="begin" w:fldLock="1"/>
        </w:r>
        <w:r w:rsidR="00D977A0">
          <w:rPr>
            <w:lang w:val="en-CA"/>
          </w:rPr>
          <w: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lt;sup&gt;5,9&lt;/sup&gt;","plainTextFormattedCitation":"5,9","previouslyFormattedCitation":"&lt;sup&gt;5,9&lt;/sup&gt;"},"properties":{"noteIndex":0},"schema":"https://github.com/citation-style-language/schema/raw/master/csl-citation.json"}</w:instrText>
        </w:r>
        <w:r w:rsidR="00D977A0" w:rsidRPr="00233F15">
          <w:rPr>
            <w:lang w:val="en-CA"/>
          </w:rPr>
          <w:fldChar w:fldCharType="separate"/>
        </w:r>
        <w:r w:rsidR="00D977A0" w:rsidRPr="00D02749">
          <w:rPr>
            <w:noProof/>
            <w:vertAlign w:val="superscript"/>
            <w:lang w:val="en-CA"/>
          </w:rPr>
          <w:t>5,9</w:t>
        </w:r>
        <w:r w:rsidR="00D977A0" w:rsidRPr="00233F15">
          <w:rPr>
            <w:lang w:val="en-CA"/>
          </w:rPr>
          <w:fldChar w:fldCharType="end"/>
        </w:r>
        <w:r w:rsidR="00D977A0">
          <w:rPr>
            <w:lang w:val="en-CA"/>
          </w:rPr>
          <w:t xml:space="preserve">, </w:t>
        </w:r>
      </w:ins>
      <w:ins w:id="12" w:author="Albi Celaj" w:date="2018-11-28T12:12:00Z">
        <w:r w:rsidR="00D977A0">
          <w:rPr>
            <w:lang w:val="en-CA"/>
          </w:rPr>
          <w:t>and</w:t>
        </w:r>
        <w:r w:rsidR="00D977A0" w:rsidRPr="00233F15">
          <w:rPr>
            <w:lang w:val="en-CA"/>
          </w:rPr>
          <w:t xml:space="preserve"> inform </w:t>
        </w:r>
      </w:ins>
      <w:ins w:id="13" w:author="Albi Celaj" w:date="2018-11-28T12:32:00Z">
        <w:r w:rsidR="00A56F48">
          <w:rPr>
            <w:lang w:val="en-CA"/>
          </w:rPr>
          <w:t xml:space="preserve">mechanism and </w:t>
        </w:r>
      </w:ins>
      <w:ins w:id="14" w:author="Albi Celaj" w:date="2018-11-28T12:12:00Z">
        <w:r w:rsidR="00D977A0" w:rsidRPr="00233F15">
          <w:rPr>
            <w:lang w:val="en-CA"/>
          </w:rPr>
          <w:t>order-of-action in biological pathways</w:t>
        </w:r>
        <w:r w:rsidR="00D977A0" w:rsidRPr="00233F15">
          <w:rPr>
            <w:lang w:val="en-CA"/>
          </w:rPr>
          <w:fldChar w:fldCharType="begin" w:fldLock="1"/>
        </w:r>
      </w:ins>
      <w:r w:rsidR="00D977A0">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lt;sup&gt;10&lt;/sup&gt;","plainTextFormattedCitation":"10","previouslyFormattedCitation":"&lt;sup&gt;10&lt;/sup&gt;"},"properties":{"noteIndex":0},"schema":"https://github.com/citation-style-language/schema/raw/master/csl-citation.json"}</w:instrText>
      </w:r>
      <w:ins w:id="15" w:author="Albi Celaj" w:date="2018-11-28T12:12:00Z">
        <w:r w:rsidR="00D977A0" w:rsidRPr="00233F15">
          <w:rPr>
            <w:lang w:val="en-CA"/>
          </w:rPr>
          <w:fldChar w:fldCharType="separate"/>
        </w:r>
      </w:ins>
      <w:r w:rsidR="00D977A0" w:rsidRPr="00D977A0">
        <w:rPr>
          <w:noProof/>
          <w:vertAlign w:val="superscript"/>
          <w:lang w:val="en-CA"/>
        </w:rPr>
        <w:t>10</w:t>
      </w:r>
      <w:ins w:id="16" w:author="Albi Celaj" w:date="2018-11-28T12:12:00Z">
        <w:r w:rsidR="00D977A0" w:rsidRPr="00233F15">
          <w:rPr>
            <w:lang w:val="en-CA"/>
          </w:rPr>
          <w:fldChar w:fldCharType="end"/>
        </w:r>
      </w:ins>
    </w:p>
    <w:p w14:paraId="6304D52B" w14:textId="77777777" w:rsidR="00D977A0" w:rsidRDefault="00D977A0" w:rsidP="004210F6">
      <w:pPr>
        <w:jc w:val="both"/>
        <w:rPr>
          <w:lang w:val="en-CA"/>
        </w:rPr>
      </w:pPr>
    </w:p>
    <w:p w14:paraId="0C73D855" w14:textId="0A0B7DF7" w:rsidR="00D977A0" w:rsidDel="00AC024E" w:rsidRDefault="00D977A0" w:rsidP="004210F6">
      <w:pPr>
        <w:jc w:val="both"/>
        <w:rPr>
          <w:del w:id="17" w:author="Albi Celaj" w:date="2018-11-28T12:15:00Z"/>
          <w:lang w:val="en-CA"/>
        </w:rPr>
      </w:pPr>
    </w:p>
    <w:p w14:paraId="2EE082AE" w14:textId="75EC2095" w:rsidR="00D977A0" w:rsidDel="00AC024E" w:rsidRDefault="00D977A0" w:rsidP="004210F6">
      <w:pPr>
        <w:jc w:val="both"/>
        <w:rPr>
          <w:del w:id="18" w:author="Albi Celaj" w:date="2018-11-28T12:15:00Z"/>
          <w:lang w:val="en-CA"/>
        </w:rPr>
      </w:pPr>
    </w:p>
    <w:p w14:paraId="6E612F15" w14:textId="0100328E" w:rsidR="00CE762F" w:rsidDel="00AC024E" w:rsidRDefault="00801070" w:rsidP="004210F6">
      <w:pPr>
        <w:jc w:val="both"/>
        <w:rPr>
          <w:del w:id="19" w:author="Albi Celaj" w:date="2018-11-28T12:15:00Z"/>
          <w:lang w:val="en-CA"/>
        </w:rPr>
      </w:pPr>
      <w:del w:id="20" w:author="Albi Celaj" w:date="2018-11-28T12:15:00Z">
        <w:r w:rsidDel="00AC024E">
          <w:rPr>
            <w:lang w:val="en-CA"/>
          </w:rPr>
          <w:delText>.  L</w:delText>
        </w:r>
        <w:r w:rsidR="00932588" w:rsidDel="00AC024E">
          <w:rPr>
            <w:lang w:val="en-CA"/>
          </w:rPr>
          <w:delText>arge scale-efforts to map two-gene interactions</w:delText>
        </w:r>
        <w:r w:rsidR="00F076F4" w:rsidDel="00AC024E">
          <w:rPr>
            <w:lang w:val="en-CA"/>
          </w:rPr>
          <w:delText xml:space="preserve"> in human cell lines are also underway</w:delText>
        </w:r>
        <w:r w:rsidDel="00AC024E">
          <w:rPr>
            <w:lang w:val="en-CA"/>
          </w:rPr>
          <w:delText>, similarly</w:delText>
        </w:r>
        <w:r w:rsidR="00385DCF" w:rsidDel="00AC024E">
          <w:rPr>
            <w:lang w:val="en-CA"/>
          </w:rPr>
          <w:delText xml:space="preserve"> demonstrating their power to </w:delText>
        </w:r>
        <w:r w:rsidR="00374DE7" w:rsidDel="00AC024E">
          <w:rPr>
            <w:lang w:val="en-CA"/>
          </w:rPr>
          <w:delText xml:space="preserve">better </w:delText>
        </w:r>
        <w:r w:rsidR="00385DCF" w:rsidDel="00AC024E">
          <w:rPr>
            <w:lang w:val="en-CA"/>
          </w:rPr>
          <w:delText>understand gene function</w:delText>
        </w:r>
      </w:del>
      <w:del w:id="21" w:author="Albi Celaj" w:date="2018-11-28T12:09:00Z">
        <w:r w:rsidR="00D02749" w:rsidDel="00D977A0">
          <w:rPr>
            <w:lang w:val="en-CA"/>
          </w:rPr>
          <w:fldChar w:fldCharType="begin" w:fldLock="1"/>
        </w:r>
        <w:r w:rsidR="00E02FA1" w:rsidRPr="00AC024E" w:rsidDel="00D977A0">
          <w:rPr>
            <w:lang w:val="en-CA"/>
            <w:rPrChange w:id="22" w:author="Albi Celaj" w:date="2018-11-28T12:15:00Z">
              <w:rPr>
                <w:lang w:val="en-CA"/>
              </w:rPr>
            </w:rPrChange>
          </w:rPr>
          <w:del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lt;sup&gt;6,7&lt;/sup&gt;","plainTextFormattedCitation":"6,7","previouslyFormattedCitation":"&lt;sup&gt;6,7&lt;/sup&gt;"},"properties":{"noteIndex":0},"schema":"https://github.com/citation-style-language/schema/raw/master/csl-citation.json"}</w:delInstrText>
        </w:r>
        <w:r w:rsidR="00D02749" w:rsidDel="00D977A0">
          <w:rPr>
            <w:lang w:val="en-CA"/>
          </w:rPr>
          <w:fldChar w:fldCharType="separate"/>
        </w:r>
        <w:r w:rsidR="00D02749" w:rsidRPr="00D02749" w:rsidDel="00D977A0">
          <w:rPr>
            <w:noProof/>
            <w:vertAlign w:val="superscript"/>
            <w:lang w:val="en-CA"/>
          </w:rPr>
          <w:delText>6,7</w:delText>
        </w:r>
        <w:r w:rsidR="00D02749" w:rsidDel="00D977A0">
          <w:rPr>
            <w:lang w:val="en-CA"/>
          </w:rPr>
          <w:fldChar w:fldCharType="end"/>
        </w:r>
      </w:del>
      <w:del w:id="23" w:author="Albi Celaj" w:date="2018-11-28T12:15:00Z">
        <w:r w:rsidR="00385DCF" w:rsidDel="00AC024E">
          <w:rPr>
            <w:lang w:val="en-CA"/>
          </w:rPr>
          <w:delText xml:space="preserve">.  In yeast, </w:delText>
        </w:r>
        <w:r w:rsidR="00660958" w:rsidDel="00AC024E">
          <w:rPr>
            <w:lang w:val="en-CA"/>
          </w:rPr>
          <w:delText xml:space="preserve">under standard growth conditions, </w:delText>
        </w:r>
        <w:r w:rsidR="00385DCF" w:rsidDel="00AC024E">
          <w:rPr>
            <w:lang w:val="en-CA"/>
          </w:rPr>
          <w:delText>t</w:delText>
        </w:r>
        <w:r w:rsidR="009A74DE" w:rsidDel="00AC024E">
          <w:rPr>
            <w:lang w:val="en-CA"/>
          </w:rPr>
          <w:delText>he number of genes yielding a phenotype climbs from ~2,000 to ~5,000 when genes are perturbed in pairs</w:delText>
        </w:r>
      </w:del>
      <w:del w:id="24" w:author="Albi Celaj" w:date="2018-11-28T12:10:00Z">
        <w:r w:rsidR="009A74DE" w:rsidRPr="00233F15" w:rsidDel="00D977A0">
          <w:rPr>
            <w:lang w:val="en-CA"/>
          </w:rPr>
          <w:fldChar w:fldCharType="begin" w:fldLock="1"/>
        </w:r>
        <w:r w:rsidR="00BC6FBF" w:rsidDel="00D977A0">
          <w:rPr>
            <w:lang w:val="en-CA"/>
          </w:rPr>
          <w:del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function","type":"article-journal","volume":"353"},"uris":["http://www.mendeley.com/documents/?uuid=91ff0268-e13e-4d38-8168-70cadc4bf60f"]},{"id":"ITEM-2","itemData":{"DOI":"10.1038/nature00935","ISSN":"0028-0836","abstract":"Functional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-2","issue":"6896","issued":{"date-parts":[["2002","7","25"]]},"page":"387-391","publisher":"Nature Publishing Group","title":"Functional profiling of the Saccharomyces cerevisiae genome","type":"article-journal","volume":"418"},"uris":["http://www.mendeley.com/documents/?uuid=3d2790c5-a10d-35c6-87a2-ed8de43994f4"]}],"mendeley":{"formattedCitation":"&lt;sup&gt;5,8&lt;/sup&gt;","plainTextFormattedCitation":"5,8","previouslyFormattedCitation":"&lt;sup&gt;5,8&lt;/sup&gt;"},"properties":{"noteIndex":0},"schema":"https://github.com/citation-style-language/schema/raw/master/csl-citation.json"}</w:delInstrText>
        </w:r>
        <w:r w:rsidR="009A74DE" w:rsidRPr="00233F15" w:rsidDel="00D977A0">
          <w:rPr>
            <w:lang w:val="en-CA"/>
          </w:rPr>
          <w:fldChar w:fldCharType="separate"/>
        </w:r>
        <w:r w:rsidR="00E02FA1" w:rsidRPr="00E02FA1" w:rsidDel="00D977A0">
          <w:rPr>
            <w:noProof/>
            <w:vertAlign w:val="superscript"/>
            <w:lang w:val="en-CA"/>
          </w:rPr>
          <w:delText>5,8</w:delText>
        </w:r>
        <w:r w:rsidR="009A74DE" w:rsidRPr="00233F15" w:rsidDel="00D977A0">
          <w:rPr>
            <w:lang w:val="en-CA"/>
          </w:rPr>
          <w:fldChar w:fldCharType="end"/>
        </w:r>
      </w:del>
      <w:del w:id="25" w:author="Albi Celaj" w:date="2018-11-28T12:15:00Z">
        <w:r w:rsidR="009A74DE" w:rsidDel="00AC024E">
          <w:rPr>
            <w:lang w:val="en-CA"/>
          </w:rPr>
          <w:delText xml:space="preserve">.  </w:delText>
        </w:r>
        <w:r w:rsidR="00A54C80" w:rsidDel="00AC024E">
          <w:rPr>
            <w:lang w:val="en-CA"/>
          </w:rPr>
          <w:delText>Furthermore, t</w:delText>
        </w:r>
        <w:r w:rsidR="00612A16" w:rsidDel="00AC024E">
          <w:rPr>
            <w:lang w:val="en-CA"/>
          </w:rPr>
          <w:delText xml:space="preserve">he resulting </w:delText>
        </w:r>
        <w:r w:rsidR="009D20C7" w:rsidDel="00AC024E">
          <w:rPr>
            <w:lang w:val="en-CA"/>
          </w:rPr>
          <w:delText>genetic interaction map</w:delText>
        </w:r>
        <w:r w:rsidR="001E2EE0" w:rsidDel="00AC024E">
          <w:rPr>
            <w:lang w:val="en-CA"/>
          </w:rPr>
          <w:delText xml:space="preserve"> </w:delText>
        </w:r>
        <w:r w:rsidR="00612A16" w:rsidDel="00AC024E">
          <w:rPr>
            <w:lang w:val="en-CA"/>
          </w:rPr>
          <w:delText>enable</w:delText>
        </w:r>
        <w:r w:rsidR="00767DD8" w:rsidDel="00AC024E">
          <w:rPr>
            <w:lang w:val="en-CA"/>
          </w:rPr>
          <w:delText>d</w:delText>
        </w:r>
        <w:r w:rsidR="00612A16" w:rsidDel="00AC024E">
          <w:rPr>
            <w:lang w:val="en-CA"/>
          </w:rPr>
          <w:delText xml:space="preserve"> genes to be </w:delText>
        </w:r>
        <w:r w:rsidR="009D20C7" w:rsidRPr="00233F15" w:rsidDel="00AC024E">
          <w:rPr>
            <w:lang w:val="en-CA"/>
          </w:rPr>
          <w:delText>cluster</w:delText>
        </w:r>
        <w:r w:rsidR="00612A16" w:rsidDel="00AC024E">
          <w:rPr>
            <w:lang w:val="en-CA"/>
          </w:rPr>
          <w:delText xml:space="preserve">ed </w:delText>
        </w:r>
        <w:r w:rsidR="009D20C7" w:rsidRPr="00233F15" w:rsidDel="00AC024E">
          <w:rPr>
            <w:lang w:val="en-CA"/>
          </w:rPr>
          <w:delText>into functional groups</w:delText>
        </w:r>
      </w:del>
      <w:del w:id="26" w:author="Albi Celaj" w:date="2018-11-28T12:10:00Z">
        <w:r w:rsidR="009D20C7" w:rsidRPr="00233F15" w:rsidDel="00D977A0">
          <w:rPr>
            <w:lang w:val="en-CA"/>
          </w:rPr>
          <w:fldChar w:fldCharType="begin" w:fldLock="1"/>
        </w:r>
        <w:r w:rsidR="00E02FA1" w:rsidDel="00D977A0">
          <w:rPr>
            <w:lang w:val="en-CA"/>
          </w:rPr>
          <w:del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lt;sup&gt;5,9&lt;/sup&gt;","plainTextFormattedCitation":"5,9","previouslyFormattedCitation":"&lt;sup&gt;5,9&lt;/sup&gt;"},"properties":{"noteIndex":0},"schema":"https://github.com/citation-style-language/schema/raw/master/csl-citation.json"}</w:delInstrText>
        </w:r>
        <w:r w:rsidR="009D20C7" w:rsidRPr="00233F15" w:rsidDel="00D977A0">
          <w:rPr>
            <w:lang w:val="en-CA"/>
          </w:rPr>
          <w:fldChar w:fldCharType="separate"/>
        </w:r>
        <w:r w:rsidR="00D02749" w:rsidRPr="00D02749" w:rsidDel="00D977A0">
          <w:rPr>
            <w:noProof/>
            <w:vertAlign w:val="superscript"/>
            <w:lang w:val="en-CA"/>
          </w:rPr>
          <w:delText>5,9</w:delText>
        </w:r>
        <w:r w:rsidR="009D20C7" w:rsidRPr="00233F15" w:rsidDel="00D977A0">
          <w:rPr>
            <w:lang w:val="en-CA"/>
          </w:rPr>
          <w:fldChar w:fldCharType="end"/>
        </w:r>
      </w:del>
      <w:del w:id="27" w:author="Albi Celaj" w:date="2018-11-28T12:15:00Z">
        <w:r w:rsidR="001723FC" w:rsidDel="00AC024E">
          <w:rPr>
            <w:lang w:val="en-CA"/>
          </w:rPr>
          <w:delText>, while</w:delText>
        </w:r>
        <w:r w:rsidR="009D20C7" w:rsidDel="00AC024E">
          <w:rPr>
            <w:lang w:val="en-CA"/>
          </w:rPr>
          <w:delText xml:space="preserve"> </w:delText>
        </w:r>
        <w:r w:rsidR="00FA0308" w:rsidDel="00AC024E">
          <w:rPr>
            <w:lang w:val="en-CA"/>
          </w:rPr>
          <w:delText xml:space="preserve">smaller-scale </w:delText>
        </w:r>
        <w:r w:rsidR="00FC48E6" w:rsidDel="00AC024E">
          <w:rPr>
            <w:lang w:val="en-CA"/>
          </w:rPr>
          <w:delText>CGAs</w:delText>
        </w:r>
        <w:r w:rsidR="00FA0308" w:rsidDel="00AC024E">
          <w:rPr>
            <w:lang w:val="en-CA"/>
          </w:rPr>
          <w:delText xml:space="preserve"> have been used to </w:delText>
        </w:r>
        <w:r w:rsidR="00B65A07" w:rsidRPr="00233F15" w:rsidDel="00AC024E">
          <w:rPr>
            <w:lang w:val="en-CA"/>
          </w:rPr>
          <w:delText>better predict the genetic basis of drug resistance</w:delText>
        </w:r>
        <w:r w:rsidR="00B65A07" w:rsidRPr="00233F15" w:rsidDel="00AC024E">
          <w:rPr>
            <w:lang w:val="en-CA"/>
          </w:rPr>
          <w:fldChar w:fldCharType="begin" w:fldLock="1"/>
        </w:r>
        <w:r w:rsidR="00D977A0" w:rsidDel="00AC024E">
          <w:rPr>
            <w:lang w:val="en-CA"/>
          </w:rPr>
          <w:del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lt;sup&gt;11&lt;/sup&gt;","plainTextFormattedCitation":"11","previouslyFormattedCitation":"&lt;sup&gt;11&lt;/sup&gt;"},"properties":{"noteIndex":0},"schema":"https://github.com/citation-style-language/schema/raw/master/csl-citation.json"}</w:delInstrText>
        </w:r>
        <w:r w:rsidR="00B65A07" w:rsidRPr="00233F15" w:rsidDel="00AC024E">
          <w:rPr>
            <w:lang w:val="en-CA"/>
          </w:rPr>
          <w:fldChar w:fldCharType="separate"/>
        </w:r>
        <w:r w:rsidR="00D977A0" w:rsidRPr="00D977A0" w:rsidDel="00AC024E">
          <w:rPr>
            <w:noProof/>
            <w:vertAlign w:val="superscript"/>
            <w:lang w:val="en-CA"/>
          </w:rPr>
          <w:delText>11</w:delText>
        </w:r>
        <w:r w:rsidR="00B65A07" w:rsidRPr="00233F15" w:rsidDel="00AC024E">
          <w:rPr>
            <w:lang w:val="en-CA"/>
          </w:rPr>
          <w:fldChar w:fldCharType="end"/>
        </w:r>
        <w:r w:rsidR="00B65A07" w:rsidRPr="00233F15" w:rsidDel="00AC024E">
          <w:rPr>
            <w:lang w:val="en-CA"/>
          </w:rPr>
          <w:delText>,</w:delText>
        </w:r>
      </w:del>
      <w:del w:id="28" w:author="Albi Celaj" w:date="2018-11-28T12:12:00Z">
        <w:r w:rsidR="00B65A07" w:rsidRPr="00233F15" w:rsidDel="00D977A0">
          <w:rPr>
            <w:lang w:val="en-CA"/>
          </w:rPr>
          <w:delText xml:space="preserve"> and to inform order-of-action in biological pathways</w:delText>
        </w:r>
        <w:r w:rsidR="00B65A07" w:rsidRPr="00233F15" w:rsidDel="00D977A0">
          <w:rPr>
            <w:lang w:val="en-CA"/>
          </w:rPr>
          <w:fldChar w:fldCharType="begin" w:fldLock="1"/>
        </w:r>
        <w:r w:rsidR="00E02FA1" w:rsidDel="00D977A0">
          <w:rPr>
            <w:lang w:val="en-CA"/>
          </w:rPr>
          <w:del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lt;sup&gt;11&lt;/sup&gt;","plainTextFormattedCitation":"11","previouslyFormattedCitation":"&lt;sup&gt;11&lt;/sup&gt;"},"properties":{"noteIndex":0},"schema":"https://github.com/citation-style-language/schema/raw/master/csl-citation.json"}</w:delInstrText>
        </w:r>
        <w:r w:rsidR="00B65A07" w:rsidRPr="00233F15" w:rsidDel="00D977A0">
          <w:rPr>
            <w:lang w:val="en-CA"/>
          </w:rPr>
          <w:fldChar w:fldCharType="separate"/>
        </w:r>
        <w:r w:rsidR="00D02749" w:rsidRPr="00D02749" w:rsidDel="00D977A0">
          <w:rPr>
            <w:noProof/>
            <w:vertAlign w:val="superscript"/>
            <w:lang w:val="en-CA"/>
          </w:rPr>
          <w:delText>11</w:delText>
        </w:r>
        <w:r w:rsidR="00B65A07" w:rsidRPr="00233F15" w:rsidDel="00D977A0">
          <w:rPr>
            <w:lang w:val="en-CA"/>
          </w:rPr>
          <w:fldChar w:fldCharType="end"/>
        </w:r>
      </w:del>
      <w:del w:id="29" w:author="Albi Celaj" w:date="2018-11-28T12:15:00Z">
        <w:r w:rsidR="00B65A07" w:rsidDel="00AC024E">
          <w:rPr>
            <w:lang w:val="en-CA"/>
          </w:rPr>
          <w:delText xml:space="preserve">.  </w:delText>
        </w:r>
      </w:del>
    </w:p>
    <w:p w14:paraId="756C5B10" w14:textId="7FA0267B" w:rsidR="005C6714" w:rsidDel="00AC024E" w:rsidRDefault="005C6714" w:rsidP="004210F6">
      <w:pPr>
        <w:jc w:val="both"/>
        <w:rPr>
          <w:del w:id="30" w:author="Albi Celaj" w:date="2018-11-28T12:15:00Z"/>
        </w:rPr>
      </w:pPr>
    </w:p>
    <w:p w14:paraId="4B5108DA" w14:textId="04BC8455" w:rsidR="00663F54" w:rsidRPr="00663F54" w:rsidRDefault="00CE762F" w:rsidP="00C831AC">
      <w:pPr>
        <w:jc w:val="both"/>
        <w:rPr>
          <w:lang w:val="en-CA"/>
        </w:rPr>
        <w:pPrChange w:id="31" w:author="Albi Celaj" w:date="2018-11-28T13:04:00Z">
          <w:pPr>
            <w:jc w:val="both"/>
          </w:pPr>
        </w:pPrChange>
      </w:pPr>
      <w:r>
        <w:t>CGA</w:t>
      </w:r>
      <w:r w:rsidR="002C4097">
        <w:t xml:space="preserve"> of m</w:t>
      </w:r>
      <w:r w:rsidR="004D2831">
        <w:rPr>
          <w:lang w:val="en-CA"/>
        </w:rPr>
        <w:t>any biological traits</w:t>
      </w:r>
      <w:r w:rsidR="006F5C06">
        <w:rPr>
          <w:lang w:val="en-CA"/>
        </w:rPr>
        <w:t xml:space="preserve"> </w:t>
      </w:r>
      <w:r w:rsidR="002C4097">
        <w:rPr>
          <w:lang w:val="en-CA"/>
        </w:rPr>
        <w:t xml:space="preserve">has </w:t>
      </w:r>
      <w:r w:rsidR="006D2D1A">
        <w:rPr>
          <w:lang w:val="en-CA"/>
        </w:rPr>
        <w:t>show</w:t>
      </w:r>
      <w:r w:rsidR="00265774">
        <w:rPr>
          <w:lang w:val="en-CA"/>
        </w:rPr>
        <w:t xml:space="preserve">n that </w:t>
      </w:r>
      <w:r w:rsidR="009A74DE">
        <w:rPr>
          <w:lang w:val="en-CA"/>
        </w:rPr>
        <w:t xml:space="preserve">additional </w:t>
      </w:r>
      <w:r w:rsidR="00265774">
        <w:rPr>
          <w:lang w:val="en-CA"/>
        </w:rPr>
        <w:t>genetic interactions</w:t>
      </w:r>
      <w:r w:rsidR="006D2D1A">
        <w:rPr>
          <w:lang w:val="en-CA"/>
        </w:rPr>
        <w:t xml:space="preserve"> can arise </w:t>
      </w:r>
      <w:r w:rsidR="00FA0308">
        <w:rPr>
          <w:lang w:val="en-CA"/>
        </w:rPr>
        <w:t xml:space="preserve">from </w:t>
      </w:r>
      <w:r w:rsidR="009A74DE">
        <w:rPr>
          <w:lang w:val="en-CA"/>
        </w:rPr>
        <w:t>the simultaneous perturbation of more than two genes</w:t>
      </w:r>
      <w:r w:rsidR="001E20EF" w:rsidRPr="00233F15">
        <w:rPr>
          <w:lang w:val="en-CA"/>
        </w:rPr>
        <w:t>.</w:t>
      </w:r>
      <w:r w:rsidR="000C7E1E">
        <w:rPr>
          <w:lang w:val="en-CA"/>
        </w:rPr>
        <w:t xml:space="preserve"> </w:t>
      </w:r>
      <w:r w:rsidR="00B03EF8">
        <w:rPr>
          <w:lang w:val="en-CA"/>
        </w:rPr>
        <w:t xml:space="preserve"> </w:t>
      </w:r>
      <w:r w:rsidR="00C56637">
        <w:rPr>
          <w:lang w:val="en-CA"/>
        </w:rPr>
        <w:t>Diverse pathway architectures can yield three-gene interactions (for which a triple mutant phenotype cannot be simply explained by the component single and double mutant phenotypes)</w:t>
      </w:r>
      <w:r w:rsidR="00C56637" w:rsidRPr="00233F15">
        <w:rPr>
          <w:lang w:val="en-CA"/>
        </w:rPr>
        <w:fldChar w:fldCharType="begin" w:fldLock="1"/>
      </w:r>
      <w:r w:rsidR="00A228AC">
        <w:rPr>
          <w:lang w:val="en-CA"/>
        </w:rPr>
        <w: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mendeley":{"formattedCitation":"&lt;sup&gt;12&lt;/sup&gt;","plainTextFormattedCitation":"12","previouslyFormattedCitation":"&lt;sup&gt;12&lt;/sup&gt;"},"properties":{"noteIndex":0},"schema":"https://github.com/citation-style-language/schema/raw/master/csl-citation.json"}</w:instrText>
      </w:r>
      <w:r w:rsidR="00C56637" w:rsidRPr="00233F15">
        <w:rPr>
          <w:lang w:val="en-CA"/>
        </w:rPr>
        <w:fldChar w:fldCharType="separate"/>
      </w:r>
      <w:r w:rsidR="009673E9" w:rsidRPr="009673E9">
        <w:rPr>
          <w:noProof/>
          <w:vertAlign w:val="superscript"/>
          <w:lang w:val="en-CA"/>
        </w:rPr>
        <w:t>12</w:t>
      </w:r>
      <w:r w:rsidR="00C56637" w:rsidRPr="00233F15">
        <w:rPr>
          <w:lang w:val="en-CA"/>
        </w:rPr>
        <w:fldChar w:fldCharType="end"/>
      </w:r>
      <w:ins w:id="32" w:author="Albi Celaj" w:date="2018-11-28T12:24:00Z">
        <w:r w:rsidR="0068191D">
          <w:rPr>
            <w:lang w:val="en-CA"/>
          </w:rPr>
          <w:t xml:space="preserve">, </w:t>
        </w:r>
      </w:ins>
      <w:ins w:id="33" w:author="Albi Celaj" w:date="2018-11-28T12:25:00Z">
        <w:r w:rsidR="00F835CE">
          <w:rPr>
            <w:lang w:val="en-CA"/>
          </w:rPr>
          <w:t>and these</w:t>
        </w:r>
      </w:ins>
      <w:ins w:id="34" w:author="Albi Celaj" w:date="2018-11-28T12:24:00Z">
        <w:r w:rsidR="0068191D">
          <w:rPr>
            <w:lang w:val="en-CA"/>
          </w:rPr>
          <w:t xml:space="preserve"> </w:t>
        </w:r>
      </w:ins>
      <w:ins w:id="35" w:author="Albi Celaj" w:date="2018-11-28T12:34:00Z">
        <w:r w:rsidR="00A56F48">
          <w:rPr>
            <w:lang w:val="en-CA"/>
          </w:rPr>
          <w:t xml:space="preserve">alone </w:t>
        </w:r>
      </w:ins>
      <w:ins w:id="36" w:author="Albi Celaj" w:date="2018-11-28T12:25:00Z">
        <w:r w:rsidR="0068191D">
          <w:rPr>
            <w:lang w:val="en-CA"/>
          </w:rPr>
          <w:t xml:space="preserve">are likely to vastly outnumber </w:t>
        </w:r>
        <w:r w:rsidR="0068191D" w:rsidRPr="00233F15">
          <w:rPr>
            <w:lang w:val="en-CA"/>
          </w:rPr>
          <w:t>two-gene interactions</w:t>
        </w:r>
        <w:r w:rsidR="0068191D">
          <w:rPr>
            <w:lang w:val="en-CA"/>
          </w:rPr>
          <w:t xml:space="preserve"> in yeast</w:t>
        </w:r>
        <w:r w:rsidR="0068191D" w:rsidRPr="00233F15">
          <w:rPr>
            <w:lang w:val="en-CA"/>
          </w:rPr>
          <w:fldChar w:fldCharType="begin" w:fldLock="1"/>
        </w:r>
        <w:r w:rsidR="0068191D">
          <w:rPr>
            <w:lang w:val="en-CA"/>
          </w:rPr>
          <w:instrText>ADDIN CSL_CITATION {"citationItems":[{"id":"ITEM-1","itemData":{"DOI":"10.1126/science.1091317","ISSN":"1095-9203","PMID":"14764870","abstract":"A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organisms.","author":[{"dropping-particle":"","family":"Tong","given":"Amy Hin Yan","non-dropping-particle":"","parse-names":false,"suffix":""},{"dropping-particle":"","family":"Lesage","given":"Guillaume","non-dropping-particle":"","parse-names":false,"suffix":""},{"dropping-particle":"","family":"Bader","given":"Gary D","non-dropping-particle":"","parse-names":false,"suffix":""},{"dropping-particle":"","family":"Ding","given":"Huiming","non-dropping-particle":"","parse-names":false,"suffix":""},{"dropping-particle":"","family":"Xu","given":"Hong","non-dropping-particle":"","parse-names":false,"suffix":""},{"dropping-particle":"","family":"Xin","given":"Xiaofeng","non-dropping-particle":"","parse-names":false,"suffix":""},{"dropping-particle":"","family":"Young","given":"James","non-dropping-particle":"","parse-names":false,"suffix":""},{"dropping-particle":"","family":"Berriz","given":"Gabriel F","non-dropping-particle":"","parse-names":false,"suffix":""},{"dropping-particle":"","family":"Brost","given":"Renee L","non-dropping-particle":"","parse-names":false,"suffix":""},{"dropping-particle":"","family":"Chang","given":"Michael","non-dropping-particle":"","parse-names":false,"suffix":""},{"dropping-particle":"","family":"Chen","given":"YiQun","non-dropping-particle":"","parse-names":false,"suffix":""},{"dropping-particle":"","family":"Cheng","given":"Xin","non-dropping-particle":"","parse-names":false,"suffix":""},{"dropping-particle":"","family":"Chua","given":"Gordon","non-dropping-particle":"","parse-names":false,"suffix":""},{"dropping-particle":"","family":"Friesen","given":"Helena","non-dropping-particle":"","parse-names":false,"suffix":""},{"dropping-particle":"","family":"Goldberg","given":"Debra S","non-dropping-particle":"","parse-names":false,"suffix":""},{"dropping-particle":"","family":"Haynes","given":"Jennifer","non-dropping-particle":"","parse-names":false,"suffix":""},{"dropping-particle":"","family":"Humphries","given":"Christine","non-dropping-particle":"","parse-names":false,"suffix":""},{"dropping-particle":"","family":"He","given":"Grace","non-dropping-particle":"","parse-names":false,"suffix":""},{"dropping-particle":"","family":"Hussein","given":"Shamiza","non-dropping-particle":"","parse-names":false,"suffix":""},{"dropping-particle":"","family":"Ke","given":"Lizhu","non-dropping-particle":"","parse-names":false,"suffix":""},{"dropping-particle":"","family":"Krogan","given":"Nevan","non-dropping-particle":"","parse-names":false,"suffix":""},{"dropping-particle":"","family":"Li","given":"Zhijian","non-dropping-particle":"","parse-names":false,"suffix":""},{"dropping-particle":"","family":"Levinson","given":"Joshua N","non-dropping-particle":"","parse-names":false,"suffix":""},{"dropping-particle":"","family":"Lu","given":"Hong","non-dropping-particle":"","parse-names":false,"suffix":""},{"dropping-particle":"","family":"Ménard","given":"Patrice","non-dropping-particle":"","parse-names":false,"suffix":""},{"dropping-particle":"","family":"Munyana","given":"Christella","non-dropping-particle":"","parse-names":false,"suffix":""},{"dropping-particle":"","family":"Parsons","given":"Ainslie B","non-dropping-particle":"","parse-names":false,"suffix":""},{"dropping-particle":"","family":"Ryan","given":"Owen","non-dropping-particle":"","parse-names":false,"suffix":""},{"dropping-particle":"","family":"Tonikian","given":"Raffi","non-dropping-particle":"","parse-names":false,"suffix":""},{"dropping-particle":"","family":"Roberts","given":"Tania","non-dropping-particle":"","parse-names":false,"suffix":""},{"dropping-particle":"","family":"Sdicu","given":"Anne-Marie","non-dropping-particle":"","parse-names":false,"suffix":""},{"dropping-particle":"","family":"Shapiro","given":"Jesse","non-dropping-particle":"","parse-names":false,"suffix":""},{"dropping-particle":"","family":"Sheikh","given":"Bilal","non-dropping-particle":"","parse-names":false,"suffix":""},{"dropping-particle":"","family":"Suter","given":"Bernhard","non-dropping-particle":"","parse-names":false,"suffix":""},{"dropping-particle":"","family":"Wong","given":"Sharyl L","non-dropping-particle":"","parse-names":false,"suffix":""},{"dropping-particle":"V","family":"Zhang","given":"Lan","non-dropping-particle":"","parse-names":false,"suffix":""},{"dropping-particle":"","family":"Zhu","given":"Hongwei","non-dropping-particle":"","parse-names":false,"suffix":""},{"dropping-particle":"","family":"Burd","given":"Christopher G","non-dropping-particle":"","parse-names":false,"suffix":""},{"dropping-particle":"","family":"Munro","given":"Sean","non-dropping-particle":"","parse-names":false,"suffix":""},{"dropping-particle":"","family":"Sander","given":"Chris","non-dropping-particle":"","parse-names":false,"suffix":""},{"dropping-particle":"","family":"Rine","given":"Jasper","non-dropping-particle":"","parse-names":false,"suffix":""},{"dropping-particle":"","family":"Greenblatt","given":"Jack","non-dropping-particle":"","parse-names":false,"suffix":""},{"dropping-particle":"","family":"Peter","given":"Matthias","non-dropping-particle":"","parse-names":false,"suffix":""},{"dropping-particle":"","family":"Bretscher","given":"Anthony","non-dropping-particle":"","parse-names":false,"suffix":""},{"dropping-particle":"","family":"Bell","given":"Graham","non-dropping-particle":"","parse-names":false,"suffix":""},{"dropping-particle":"","family":"Roth","given":"Frederick P","non-dropping-particle":"","parse-names":false,"suffix":""},{"dropping-particle":"","family":"Brown","given":"Grant W","non-dropping-particle":"","parse-names":false,"suffix":""},{"dropping-particle":"","family":"Andrews","given":"Brenda","non-dropping-particle":"","parse-names":false,"suffix":""},{"dropping-particle":"","family":"Bussey","given":"Howard","non-dropping-particle":"","parse-names":false,"suffix":""},{"dropping-particle":"","family":"Boone","given":"Charles","non-dropping-particle":"","parse-names":false,"suffix":""}],"container-title":"Science (New York, N.Y.)","id":"ITEM-1","issue":"5659","issued":{"date-parts":[["2004","2","6"]]},"language":"en","page":"808-13","publisher":"American Association for the Advancement of Science","title":"Global mapping of the yeast genetic interaction network.","type":"article-journal","volume":"303"},"uris":["http://www.mendeley.com/documents/?uuid=17efab98-e8e2-4908-b110-ca2af1f8254a"]}],"mendeley":{"formattedCitation":"&lt;sup&gt;13&lt;/sup&gt;","plainTextFormattedCitation":"13","previouslyFormattedCitation":"&lt;sup&gt;13&lt;/sup&gt;"},"properties":{"noteIndex":0},"schema":"https://github.com/citation-style-language/schema/raw/master/csl-citation.json"}</w:instrText>
        </w:r>
        <w:r w:rsidR="0068191D" w:rsidRPr="00233F15">
          <w:rPr>
            <w:lang w:val="en-CA"/>
          </w:rPr>
          <w:fldChar w:fldCharType="separate"/>
        </w:r>
        <w:r w:rsidR="0068191D" w:rsidRPr="009673E9">
          <w:rPr>
            <w:noProof/>
            <w:vertAlign w:val="superscript"/>
            <w:lang w:val="en-CA"/>
          </w:rPr>
          <w:t>13</w:t>
        </w:r>
        <w:r w:rsidR="0068191D" w:rsidRPr="00233F15">
          <w:rPr>
            <w:lang w:val="en-CA"/>
          </w:rPr>
          <w:fldChar w:fldCharType="end"/>
        </w:r>
        <w:r w:rsidR="0068191D">
          <w:rPr>
            <w:lang w:val="en-CA"/>
          </w:rPr>
          <w:t xml:space="preserve">.  </w:t>
        </w:r>
      </w:ins>
      <w:ins w:id="37" w:author="Albi Celaj" w:date="2018-11-28T12:28:00Z">
        <w:r w:rsidR="00D34C6D">
          <w:rPr>
            <w:lang w:val="en-CA"/>
          </w:rPr>
          <w:t xml:space="preserve">Several </w:t>
        </w:r>
      </w:ins>
      <w:del w:id="38" w:author="Albi Celaj" w:date="2018-11-28T12:28:00Z">
        <w:r w:rsidR="00C56637" w:rsidDel="00D34C6D">
          <w:rPr>
            <w:lang w:val="en-CA"/>
          </w:rPr>
          <w:delText xml:space="preserve">.  </w:delText>
        </w:r>
        <w:r w:rsidR="009A74DE" w:rsidDel="00D34C6D">
          <w:rPr>
            <w:lang w:val="en-CA"/>
          </w:rPr>
          <w:delText xml:space="preserve">In yeast, triple mutant interactions </w:delText>
        </w:r>
      </w:del>
      <w:del w:id="39" w:author="Albi Celaj" w:date="2018-11-28T12:25:00Z">
        <w:r w:rsidR="00CB3F60" w:rsidDel="0068191D">
          <w:rPr>
            <w:lang w:val="en-CA"/>
          </w:rPr>
          <w:delText xml:space="preserve">are likely to </w:delText>
        </w:r>
        <w:r w:rsidR="009A74DE" w:rsidDel="0068191D">
          <w:rPr>
            <w:lang w:val="en-CA"/>
          </w:rPr>
          <w:delText xml:space="preserve">vastly outnumber </w:delText>
        </w:r>
        <w:r w:rsidR="00DC79BF" w:rsidRPr="00233F15" w:rsidDel="0068191D">
          <w:rPr>
            <w:lang w:val="en-CA"/>
          </w:rPr>
          <w:delText>two-gene interactions</w:delText>
        </w:r>
        <w:r w:rsidR="00DC79BF" w:rsidRPr="00233F15" w:rsidDel="0068191D">
          <w:rPr>
            <w:lang w:val="en-CA"/>
          </w:rPr>
          <w:fldChar w:fldCharType="begin" w:fldLock="1"/>
        </w:r>
        <w:r w:rsidR="00A228AC" w:rsidRPr="00D34C6D" w:rsidDel="0068191D">
          <w:rPr>
            <w:lang w:val="en-CA"/>
            <w:rPrChange w:id="40" w:author="Albi Celaj" w:date="2018-11-28T12:28:00Z">
              <w:rPr>
                <w:lang w:val="en-CA"/>
              </w:rPr>
            </w:rPrChange>
          </w:rPr>
          <w:delInstrText>ADDIN CSL_CITATION {"citationItems":[{"id":"ITEM-1","itemData":{"DOI":"10.1126/science.1091317","ISSN":"1095-9203","PMID":"14764870","abstract":"A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organisms.","author":[{"dropping-particle":"","family":"Tong","given":"Amy Hin Yan","non-dropping-particle":"","parse-names":false,"suffix":""},{"dropping-particle":"","family":"Lesage","given":"Guillaume","non-dropping-particle":"","parse-names":false,"suffix":""},{"dropping-particle":"","family":"Bader","given":"Gary D","non-dropping-particle":"","parse-names":false,"suffix":""},{"dropping-particle":"","family":"Ding","given":"Huiming","non-dropping-particle":"","parse-names":false,"suffix":""},{"dropping-particle":"","family":"Xu","given":"Hong","non-dropping-particle":"","parse-names":false,"suffix":""},{"dropping-particle":"","family":"Xin","given":"Xiaofeng","non-dropping-particle":"","parse-names":false,"suffix":""},{"dropping-particle":"","family":"Young","given":"James","non-dropping-particle":"","parse-names":false,"suffix":""},{"dropping-particle":"","family":"Berriz","given":"Gabriel F","non-dropping-particle":"","parse-names":false,"suffix":""},{"dropping-particle":"","family":"Brost","given":"Renee L","non-dropping-particle":"","parse-names":false,"suffix":""},{"dropping-particle":"","family":"Chang","given":"Michael","non-dropping-particle":"","parse-names":false,"suffix":""},{"dropping-particle":"","family":"Chen","given":"YiQun","non-dropping-particle":"","parse-names":false,"suffix":""},{"dropping-particle":"","family":"Cheng","given":"Xin","non-dropping-particle":"","parse-names":false,"suffix":""},{"dropping-particle":"","family":"Chua","given":"Gordon","non-dropping-particle":"","parse-names":false,"suffix":""},{"dropping-particle":"","family":"Friesen","given":"Helena","non-dropping-particle":"","parse-names":false,"suffix":""},{"dropping-particle":"","family":"Goldberg","given":"Debra S","non-dropping-particle":"","parse-names":false,"suffix":""},{"dropping-particle":"","family":"Haynes","given":"Jennifer","non-dropping-particle":"","parse-names":false,"suffix":""},{"dropping-particle":"","family":"Humphries","given":"Christine","non-dropping-particle":"","parse-names":false,"suffix":""},{"dropping-particle":"","family":"He","given":"Grace","non-dropping-particle":"","parse-names":false,"suffix":""},{"dropping-particle":"","family":"Hussein","given":"Shamiza","non-dropping-particle":"","parse-names":false,"suffix":""},{"dropping-particle":"","family":"Ke","given":"Lizhu","non-dropping-particle":"","parse-names":false,"suffix":""},{"dropping-particle":"","family":"Krogan","given":"Nevan","non-dropping-particle":"","parse-names":false,"suffix":""},{"dropping-particle":"","family":"Li","given":"Zhijian","non-dropping-particle":"","parse-names":false,"suffix":""},{"dropping-particle":"","family":"Levinson","given":"Joshua N","non-dropping-particle":"","parse-names":false,"suffix":""},{"dropping-particle":"","family":"Lu","given":"Hong","non-dropping-particle":"","parse-names":false,"suffix":""},{"dropping-particle":"","family":"Ménard","given":"Patrice","non-dropping-particle":"","parse-names":false,"suffix":""},{"dropping-particle":"","family":"Munyana","given":"Christella","non-dropping-particle":"","parse-names":false,"suffix":""},{"dropping-particle":"","family":"Parsons","given":"Ainslie B","non-dropping-particle":"","parse-names":false,"suffix":""},{"dropping-particle":"","family":"Ryan","given":"Owen","non-dropping-particle":"","parse-names":false,"suffix":""},{"dropping-particle":"","family":"Tonikian","given":"Raffi","non-dropping-particle":"","parse-names":false,"suffix":""},{"dropping-particle":"","family":"Roberts","given":"Tania","non-dropping-particle":"","parse-names":false,"suffix":""},{"dropping-particle":"","family":"Sdicu","given":"Anne-Marie","non-dropping-particle":"","parse-names":false,"suffix":""},{"dropping-particle":"","family":"Shapiro","given":"Jesse","non-dropping-particle":"","parse-names":false,"suffix":""},{"dropping-particle":"","family":"Sheikh","given":"Bilal","non-dropping-particle":"","parse-names":false,"suffix":""},{"dropping-particle":"","family":"Suter","given":"Bernhard","non-dropping-particle":"","parse-names":false,"suffix":""},{"dropping-particle":"","family":"Wong","given":"Sharyl L","non-dropping-particle":"","parse-names":false,"suffix":""},{"dropping-particle":"V","family":"Zhang","given":"Lan","non-dropping-particle":"","parse-names":false,"suffix":""},{"dropping-particle":"","family":"Zhu","given":"Hongwei","non-dropping-particle":"","parse-names":false,"suffix":""},{"dropping-particle":"","family":"Burd","given":"Christopher G","non-dropping-particle":"","parse-names":false,"suffix":""},{"dropping-particle":"","family":"Munro","given":"Sean","non-dropping-particle":"","parse-names":false,"suffix":""},{"dropping-particle":"","family":"Sander","given":"Chris","non-dropping-particle":"","parse-names":false,"suffix":""},{"dropping-particle":"","family":"Rine","given":"Jasper","non-dropping-particle":"","parse-names":false,"suffix":""},{"dropping-particle":"","family":"Greenblatt","given":"Jack","non-dropping-particle":"","parse-names":false,"suffix":""},{"dropping-particle":"","family":"Peter","given":"Matthias","non-dropping-particle":"","parse-names":false,"suffix":""},{"dropping-particle":"","family":"Bretscher","given":"Anthony","non-dropping-particle":"","parse-names":false,"suffix":""},{"dropping-particle":"","family":"Bell","given":"Graham","non-dropping-particle":"","parse-names":false,"suffix":""},{"dropping-particle":"","family":"Roth","given":"Frederick P","non-dropping-particle":"","parse-names":false,"suffix":""},{"dropping-particle":"","family":"Brown","given":"Grant W","non-dropping-particle":"","parse-names":false,"suffix":""},{"dropping-particle":"","family":"Andrews","given":"Brenda","non-dropping-particle":"","parse-names":false,"suffix":""},{"dropping-particle":"","family":"Bussey","given":"Howard","non-dropping-particle":"","parse-names":false,"suffix":""},{"dropping-particle":"","family":"Boone","given":"Charles","non-dropping-particle":"","parse-names":false,"suffix":""}],"container-title":"Science (New York, N.Y.)","id":"ITEM-1","issue":"5659","issued":{"date-parts":[["2004","2","6"]]},"language":"en","page":"808-13","publisher":"American Association for the Advancement of Science","title":"Global mapping of the yeast genetic interaction network.","type":"article-journal","volume":"303"},"uris":["http://www.mendeley.com/documents/?uuid=17efab98-e8e2-4908-b110-ca2af1f8254a"]}],"mendeley":{"formattedCitation":"&lt;sup&gt;13&lt;/sup&gt;","plainTextFormattedCitation":"13","previouslyFormattedCitation":"&lt;sup&gt;13&lt;/sup&gt;"},"properties":{"noteIndex":0},"schema":"https://github.com/citation-style-language/schema/raw/master/csl-citation.json"}</w:delInstrText>
        </w:r>
        <w:r w:rsidR="00DC79BF" w:rsidRPr="00233F15" w:rsidDel="0068191D">
          <w:rPr>
            <w:lang w:val="en-CA"/>
          </w:rPr>
          <w:fldChar w:fldCharType="separate"/>
        </w:r>
        <w:r w:rsidR="009673E9" w:rsidRPr="0068191D" w:rsidDel="0068191D">
          <w:rPr>
            <w:noProof/>
            <w:vertAlign w:val="superscript"/>
            <w:lang w:val="en-CA"/>
            <w:rPrChange w:id="41" w:author="Albi Celaj" w:date="2018-11-28T12:25:00Z">
              <w:rPr>
                <w:noProof/>
                <w:vertAlign w:val="superscript"/>
                <w:lang w:val="en-CA"/>
              </w:rPr>
            </w:rPrChange>
          </w:rPr>
          <w:delText>13</w:delText>
        </w:r>
        <w:r w:rsidR="00DC79BF" w:rsidRPr="00233F15" w:rsidDel="0068191D">
          <w:rPr>
            <w:lang w:val="en-CA"/>
          </w:rPr>
          <w:fldChar w:fldCharType="end"/>
        </w:r>
      </w:del>
      <w:del w:id="42" w:author="Albi Celaj" w:date="2018-11-28T12:22:00Z">
        <w:r w:rsidR="008D75CD" w:rsidRPr="00233F15" w:rsidDel="0068191D">
          <w:rPr>
            <w:lang w:val="en-CA"/>
          </w:rPr>
          <w:delText>.</w:delText>
        </w:r>
        <w:r w:rsidR="00C56637" w:rsidRPr="00C56637" w:rsidDel="0068191D">
          <w:rPr>
            <w:lang w:val="en-CA"/>
          </w:rPr>
          <w:delText xml:space="preserve"> </w:delText>
        </w:r>
        <w:r w:rsidR="00C56637" w:rsidDel="0068191D">
          <w:rPr>
            <w:lang w:val="en-CA"/>
          </w:rPr>
          <w:delText>S</w:delText>
        </w:r>
      </w:del>
      <w:del w:id="43" w:author="Albi Celaj" w:date="2018-11-28T12:28:00Z">
        <w:r w:rsidR="00C56637" w:rsidDel="00D34C6D">
          <w:rPr>
            <w:lang w:val="en-CA"/>
          </w:rPr>
          <w:delText xml:space="preserve">everal </w:delText>
        </w:r>
      </w:del>
      <w:r w:rsidR="00C56637">
        <w:rPr>
          <w:lang w:val="en-CA"/>
        </w:rPr>
        <w:t>examples of interactions of even greater complexity have been reported (e.g. five-</w:t>
      </w:r>
      <w:r w:rsidR="00C56637">
        <w:rPr>
          <w:lang w:val="en-CA"/>
        </w:rPr>
        <w:fldChar w:fldCharType="begin" w:fldLock="1"/>
      </w:r>
      <w:r w:rsidR="00C56637">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lt;sup&gt;14&lt;/sup&gt;","plainTextFormattedCitation":"14","previouslyFormattedCitation":"&lt;sup&gt;14&lt;/sup&gt;"},"properties":{"noteIndex":0},"schema":"https://github.com/citation-style-language/schema/raw/master/csl-citation.json"}</w:instrText>
      </w:r>
      <w:r w:rsidR="00C56637">
        <w:rPr>
          <w:lang w:val="en-CA"/>
        </w:rPr>
        <w:fldChar w:fldCharType="separate"/>
      </w:r>
      <w:r w:rsidR="00C56637" w:rsidRPr="002E7712">
        <w:rPr>
          <w:noProof/>
          <w:vertAlign w:val="superscript"/>
          <w:lang w:val="en-CA"/>
        </w:rPr>
        <w:t>14</w:t>
      </w:r>
      <w:r w:rsidR="00C56637">
        <w:rPr>
          <w:lang w:val="en-CA"/>
        </w:rPr>
        <w:fldChar w:fldCharType="end"/>
      </w:r>
      <w:r w:rsidR="00C56637">
        <w:rPr>
          <w:lang w:val="en-CA"/>
        </w:rPr>
        <w:t>, seven-</w:t>
      </w:r>
      <w:r w:rsidR="00C56637">
        <w:rPr>
          <w:lang w:val="en-CA"/>
        </w:rPr>
        <w:fldChar w:fldCharType="begin" w:fldLock="1"/>
      </w:r>
      <w:r w:rsidR="00C56637">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lt;sup&gt;15&lt;/sup&gt;","plainTextFormattedCitation":"15","previouslyFormattedCitation":"&lt;sup&gt;15&lt;/sup&gt;"},"properties":{"noteIndex":0},"schema":"https://github.com/citation-style-language/schema/raw/master/csl-citation.json"}</w:instrText>
      </w:r>
      <w:r w:rsidR="00C56637">
        <w:rPr>
          <w:lang w:val="en-CA"/>
        </w:rPr>
        <w:fldChar w:fldCharType="separate"/>
      </w:r>
      <w:r w:rsidR="00C56637" w:rsidRPr="002E7712">
        <w:rPr>
          <w:noProof/>
          <w:vertAlign w:val="superscript"/>
          <w:lang w:val="en-CA"/>
        </w:rPr>
        <w:t>15</w:t>
      </w:r>
      <w:r w:rsidR="00C56637">
        <w:rPr>
          <w:lang w:val="en-CA"/>
        </w:rPr>
        <w:fldChar w:fldCharType="end"/>
      </w:r>
      <w:r w:rsidR="00C56637">
        <w:rPr>
          <w:lang w:val="en-CA"/>
        </w:rPr>
        <w:t xml:space="preserve"> and over 20-gene interactions</w:t>
      </w:r>
      <w:r w:rsidR="00C56637">
        <w:rPr>
          <w:lang w:val="en-CA"/>
        </w:rPr>
        <w:fldChar w:fldCharType="begin" w:fldLock="1"/>
      </w:r>
      <w:r w:rsidR="00C56637">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lt;sup&gt;16&lt;/sup&gt;","plainTextFormattedCitation":"16","previouslyFormattedCitation":"&lt;sup&gt;16&lt;/sup&gt;"},"properties":{"noteIndex":0},"schema":"https://github.com/citation-style-language/schema/raw/master/csl-citation.json"}</w:instrText>
      </w:r>
      <w:r w:rsidR="00C56637">
        <w:rPr>
          <w:lang w:val="en-CA"/>
        </w:rPr>
        <w:fldChar w:fldCharType="separate"/>
      </w:r>
      <w:r w:rsidR="00C56637" w:rsidRPr="00794752">
        <w:rPr>
          <w:noProof/>
          <w:vertAlign w:val="superscript"/>
          <w:lang w:val="en-CA"/>
        </w:rPr>
        <w:t>16</w:t>
      </w:r>
      <w:r w:rsidR="00C56637">
        <w:rPr>
          <w:lang w:val="en-CA"/>
        </w:rPr>
        <w:fldChar w:fldCharType="end"/>
      </w:r>
      <w:r w:rsidR="00C56637">
        <w:rPr>
          <w:lang w:val="en-CA"/>
        </w:rPr>
        <w:t>)</w:t>
      </w:r>
      <w:ins w:id="44" w:author="Albi Celaj" w:date="2018-11-28T12:28:00Z">
        <w:r w:rsidR="00D34C6D">
          <w:rPr>
            <w:lang w:val="en-CA"/>
          </w:rPr>
          <w:t xml:space="preserve">, and complex interactions </w:t>
        </w:r>
      </w:ins>
      <w:ins w:id="45" w:author="Albi Celaj" w:date="2018-11-28T13:01:00Z">
        <w:r w:rsidR="00C831AC">
          <w:rPr>
            <w:lang w:val="en-CA"/>
          </w:rPr>
          <w:t xml:space="preserve">in general </w:t>
        </w:r>
      </w:ins>
      <w:ins w:id="46" w:author="Albi Celaj" w:date="2018-11-28T12:40:00Z">
        <w:r w:rsidR="003B382F">
          <w:rPr>
            <w:lang w:val="en-CA"/>
          </w:rPr>
          <w:t>may</w:t>
        </w:r>
      </w:ins>
      <w:ins w:id="47" w:author="Albi Celaj" w:date="2018-11-28T12:39:00Z">
        <w:r w:rsidR="003B382F">
          <w:rPr>
            <w:lang w:val="en-CA"/>
          </w:rPr>
          <w:t xml:space="preserve"> </w:t>
        </w:r>
      </w:ins>
      <w:ins w:id="48" w:author="Albi Celaj" w:date="2018-11-28T12:28:00Z">
        <w:r w:rsidR="00D34C6D">
          <w:rPr>
            <w:lang w:val="en-CA"/>
          </w:rPr>
          <w:t xml:space="preserve">mediate a large majority of </w:t>
        </w:r>
      </w:ins>
      <w:ins w:id="49" w:author="Albi Celaj" w:date="2018-11-28T12:29:00Z">
        <w:r w:rsidR="00D34C6D">
          <w:rPr>
            <w:lang w:val="en-CA"/>
          </w:rPr>
          <w:t>g</w:t>
        </w:r>
      </w:ins>
      <w:ins w:id="50" w:author="Albi Celaj" w:date="2018-11-28T12:28:00Z">
        <w:r w:rsidR="00D34C6D">
          <w:rPr>
            <w:lang w:val="en-CA"/>
          </w:rPr>
          <w:t xml:space="preserve">enetic background effects </w:t>
        </w:r>
      </w:ins>
      <w:ins w:id="51" w:author="Albi Celaj" w:date="2018-11-28T12:44:00Z">
        <w:r w:rsidR="003B382F">
          <w:rPr>
            <w:lang w:val="en-CA"/>
          </w:rPr>
          <w:t>affecting</w:t>
        </w:r>
      </w:ins>
      <w:ins w:id="52" w:author="Albi Celaj" w:date="2018-11-28T12:28:00Z">
        <w:r w:rsidR="00D34C6D">
          <w:rPr>
            <w:lang w:val="en-CA"/>
          </w:rPr>
          <w:t xml:space="preserve"> growth of yeast knockouts</w:t>
        </w:r>
      </w:ins>
      <w:ins w:id="53" w:author="Albi Celaj" w:date="2018-11-28T12:29:00Z">
        <w:r w:rsidR="00D34C6D">
          <w:rPr>
            <w:lang w:val="en-CA"/>
          </w:rPr>
          <w:fldChar w:fldCharType="begin" w:fldLock="1"/>
        </w:r>
        <w:r w:rsidR="00D34C6D">
          <w:rPr>
            <w:lang w:val="en-CA"/>
          </w:rPr>
          <w: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lt;sup&gt;17&lt;/sup&gt;","plainTextFormattedCitation":"17","previouslyFormattedCitation":"&lt;sup&gt;17&lt;/sup&gt;"},"properties":{"noteIndex":0},"schema":"https://github.com/citation-style-language/schema/raw/master/csl-citation.json"}</w:instrText>
        </w:r>
        <w:r w:rsidR="00D34C6D">
          <w:rPr>
            <w:lang w:val="en-CA"/>
          </w:rPr>
          <w:fldChar w:fldCharType="separate"/>
        </w:r>
        <w:r w:rsidR="00D34C6D" w:rsidRPr="000C5C2F">
          <w:rPr>
            <w:noProof/>
            <w:vertAlign w:val="superscript"/>
            <w:lang w:val="en-CA"/>
          </w:rPr>
          <w:t>17</w:t>
        </w:r>
        <w:r w:rsidR="00D34C6D">
          <w:rPr>
            <w:lang w:val="en-CA"/>
          </w:rPr>
          <w:fldChar w:fldCharType="end"/>
        </w:r>
      </w:ins>
      <w:del w:id="54" w:author="Albi Celaj" w:date="2018-11-28T12:19:00Z">
        <w:r w:rsidR="00C56637" w:rsidRPr="00233F15" w:rsidDel="0068191D">
          <w:rPr>
            <w:lang w:val="en-CA"/>
          </w:rPr>
          <w:delText>.</w:delText>
        </w:r>
      </w:del>
      <w:del w:id="55" w:author="Albi Celaj" w:date="2018-11-28T12:29:00Z">
        <w:r w:rsidR="00C56637" w:rsidDel="00D34C6D">
          <w:rPr>
            <w:lang w:val="en-CA"/>
          </w:rPr>
          <w:delText xml:space="preserve"> </w:delText>
        </w:r>
        <w:r w:rsidR="004925F7" w:rsidDel="00D34C6D">
          <w:rPr>
            <w:lang w:val="en-CA"/>
          </w:rPr>
          <w:delText xml:space="preserve">An effort to map </w:delText>
        </w:r>
        <w:r w:rsidR="00C903F5" w:rsidDel="00D34C6D">
          <w:rPr>
            <w:lang w:val="en-CA"/>
          </w:rPr>
          <w:delText>g</w:delText>
        </w:r>
      </w:del>
      <w:del w:id="56" w:author="Albi Celaj" w:date="2018-11-28T12:28:00Z">
        <w:r w:rsidR="00C903F5" w:rsidDel="00D34C6D">
          <w:rPr>
            <w:lang w:val="en-CA"/>
          </w:rPr>
          <w:delText xml:space="preserve">enetic background effects affecting </w:delText>
        </w:r>
        <w:r w:rsidR="000C5C2F" w:rsidDel="00D34C6D">
          <w:rPr>
            <w:lang w:val="en-CA"/>
          </w:rPr>
          <w:delText xml:space="preserve">the </w:delText>
        </w:r>
        <w:r w:rsidR="009C12B9" w:rsidDel="00D34C6D">
          <w:rPr>
            <w:lang w:val="en-CA"/>
          </w:rPr>
          <w:delText>environment-dependent growth</w:delText>
        </w:r>
        <w:r w:rsidR="00C903F5" w:rsidDel="00D34C6D">
          <w:rPr>
            <w:lang w:val="en-CA"/>
          </w:rPr>
          <w:delText xml:space="preserve"> </w:delText>
        </w:r>
        <w:r w:rsidR="009C12B9" w:rsidDel="00D34C6D">
          <w:rPr>
            <w:lang w:val="en-CA"/>
          </w:rPr>
          <w:delText xml:space="preserve">of several </w:delText>
        </w:r>
        <w:r w:rsidR="008C68E2" w:rsidDel="00D34C6D">
          <w:rPr>
            <w:lang w:val="en-CA"/>
          </w:rPr>
          <w:delText xml:space="preserve">yeast </w:delText>
        </w:r>
        <w:r w:rsidR="00540A6F" w:rsidDel="00D34C6D">
          <w:rPr>
            <w:lang w:val="en-CA"/>
          </w:rPr>
          <w:delText>knockouts</w:delText>
        </w:r>
      </w:del>
      <w:del w:id="57" w:author="Albi Celaj" w:date="2018-11-28T12:29:00Z">
        <w:r w:rsidR="00540A6F" w:rsidDel="00D34C6D">
          <w:rPr>
            <w:lang w:val="en-CA"/>
          </w:rPr>
          <w:delText xml:space="preserve"> </w:delText>
        </w:r>
        <w:r w:rsidR="009C12B9" w:rsidDel="00D34C6D">
          <w:rPr>
            <w:lang w:val="en-CA"/>
          </w:rPr>
          <w:delText xml:space="preserve">shows that 89% involve higher-order interactions of a knockout </w:delText>
        </w:r>
        <w:r w:rsidR="000C5C2F" w:rsidDel="00D34C6D">
          <w:rPr>
            <w:lang w:val="en-CA"/>
          </w:rPr>
          <w:delText>with</w:delText>
        </w:r>
        <w:r w:rsidR="009C12B9" w:rsidDel="00D34C6D">
          <w:rPr>
            <w:lang w:val="en-CA"/>
          </w:rPr>
          <w:delText xml:space="preserve"> multiple loci</w:delText>
        </w:r>
        <w:r w:rsidR="000C5C2F" w:rsidDel="00D34C6D">
          <w:rPr>
            <w:lang w:val="en-CA"/>
          </w:rPr>
          <w:fldChar w:fldCharType="begin" w:fldLock="1"/>
        </w:r>
        <w:r w:rsidR="00D660A4" w:rsidRPr="00D34C6D" w:rsidDel="00D34C6D">
          <w:rPr>
            <w:lang w:val="en-CA"/>
            <w:rPrChange w:id="58" w:author="Albi Celaj" w:date="2018-11-28T12:29:00Z">
              <w:rPr>
                <w:lang w:val="en-CA"/>
              </w:rPr>
            </w:rPrChange>
          </w:rPr>
          <w:del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lt;sup&gt;17&lt;/sup&gt;","plainTextFormattedCitation":"17","previouslyFormattedCitation":"&lt;sup&gt;17&lt;/sup&gt;"},"properties":{"noteIndex":0},"schema":"https://github.com/citation-style-language/schema/raw/master/csl-citation.json"}</w:delInstrText>
        </w:r>
        <w:r w:rsidR="000C5C2F" w:rsidDel="00D34C6D">
          <w:rPr>
            <w:lang w:val="en-CA"/>
          </w:rPr>
          <w:fldChar w:fldCharType="separate"/>
        </w:r>
        <w:r w:rsidR="000C5C2F" w:rsidRPr="00D34C6D" w:rsidDel="00D34C6D">
          <w:rPr>
            <w:noProof/>
            <w:vertAlign w:val="superscript"/>
            <w:lang w:val="en-CA"/>
            <w:rPrChange w:id="59" w:author="Albi Celaj" w:date="2018-11-28T12:29:00Z">
              <w:rPr>
                <w:noProof/>
                <w:vertAlign w:val="superscript"/>
                <w:lang w:val="en-CA"/>
              </w:rPr>
            </w:rPrChange>
          </w:rPr>
          <w:delText>17</w:delText>
        </w:r>
        <w:r w:rsidR="000C5C2F" w:rsidDel="00D34C6D">
          <w:rPr>
            <w:lang w:val="en-CA"/>
          </w:rPr>
          <w:fldChar w:fldCharType="end"/>
        </w:r>
        <w:r w:rsidR="000C5C2F" w:rsidDel="00D34C6D">
          <w:rPr>
            <w:lang w:val="en-CA"/>
          </w:rPr>
          <w:delText xml:space="preserve">.  </w:delText>
        </w:r>
      </w:del>
      <w:ins w:id="60" w:author="Albi Celaj" w:date="2018-11-28T12:29:00Z">
        <w:r w:rsidR="00D34C6D">
          <w:rPr>
            <w:lang w:val="en-CA"/>
          </w:rPr>
          <w:t>.</w:t>
        </w:r>
      </w:ins>
      <w:ins w:id="61" w:author="Albi Celaj" w:date="2018-11-28T12:37:00Z">
        <w:r w:rsidR="003B382F">
          <w:rPr>
            <w:lang w:val="en-CA"/>
          </w:rPr>
          <w:t xml:space="preserve"> </w:t>
        </w:r>
      </w:ins>
      <w:ins w:id="62" w:author="Albi Celaj" w:date="2018-11-28T12:29:00Z">
        <w:r w:rsidR="00D34C6D">
          <w:rPr>
            <w:lang w:val="en-CA"/>
          </w:rPr>
          <w:t xml:space="preserve"> </w:t>
        </w:r>
      </w:ins>
      <w:r w:rsidR="002E7712">
        <w:rPr>
          <w:lang w:val="en-CA"/>
        </w:rPr>
        <w:t xml:space="preserve">In the simplest cases, </w:t>
      </w:r>
      <w:r w:rsidR="00C56637">
        <w:rPr>
          <w:lang w:val="en-CA"/>
        </w:rPr>
        <w:t xml:space="preserve">higher-order </w:t>
      </w:r>
      <w:r w:rsidR="002E7712">
        <w:rPr>
          <w:lang w:val="en-CA"/>
        </w:rPr>
        <w:t>int</w:t>
      </w:r>
      <w:r w:rsidR="00794752">
        <w:rPr>
          <w:lang w:val="en-CA"/>
        </w:rPr>
        <w:t xml:space="preserve">eractions arise </w:t>
      </w:r>
      <w:r w:rsidR="006E23E8">
        <w:rPr>
          <w:lang w:val="en-CA"/>
        </w:rPr>
        <w:t xml:space="preserve">from </w:t>
      </w:r>
      <w:del w:id="63" w:author="Albi Celaj" w:date="2018-11-28T12:37:00Z">
        <w:r w:rsidR="00C56637" w:rsidDel="003B382F">
          <w:rPr>
            <w:lang w:val="en-CA"/>
          </w:rPr>
          <w:delText xml:space="preserve">partial </w:delText>
        </w:r>
      </w:del>
      <w:r w:rsidR="00C56637">
        <w:rPr>
          <w:lang w:val="en-CA"/>
        </w:rPr>
        <w:t xml:space="preserve">functional </w:t>
      </w:r>
      <w:r w:rsidR="006E23E8">
        <w:rPr>
          <w:lang w:val="en-CA"/>
        </w:rPr>
        <w:t xml:space="preserve">redundancy </w:t>
      </w:r>
      <w:r w:rsidR="00C56637">
        <w:rPr>
          <w:lang w:val="en-CA"/>
        </w:rPr>
        <w:t xml:space="preserve">in </w:t>
      </w:r>
      <w:del w:id="64" w:author="Albi Celaj" w:date="2018-11-28T12:37:00Z">
        <w:r w:rsidR="006E23E8" w:rsidDel="003B382F">
          <w:rPr>
            <w:lang w:val="en-CA"/>
          </w:rPr>
          <w:delText xml:space="preserve">large </w:delText>
        </w:r>
      </w:del>
      <w:r w:rsidR="006E23E8">
        <w:rPr>
          <w:lang w:val="en-CA"/>
        </w:rPr>
        <w:t>gene families</w:t>
      </w:r>
      <w:ins w:id="65" w:author="Albi Celaj" w:date="2018-11-28T12:38:00Z">
        <w:r w:rsidR="003B382F">
          <w:rPr>
            <w:lang w:val="en-CA"/>
          </w:rPr>
          <w:t xml:space="preserve">, and multiple paralogs must be perturbed </w:t>
        </w:r>
      </w:ins>
      <w:ins w:id="66" w:author="Albi Celaj" w:date="2018-11-28T12:45:00Z">
        <w:r w:rsidR="003B382F">
          <w:rPr>
            <w:lang w:val="en-CA"/>
          </w:rPr>
          <w:t xml:space="preserve">simultaneously for </w:t>
        </w:r>
      </w:ins>
      <w:ins w:id="67" w:author="Albi Celaj" w:date="2018-11-28T12:48:00Z">
        <w:r w:rsidR="007B4010">
          <w:rPr>
            <w:lang w:val="en-CA"/>
          </w:rPr>
          <w:t>phenotypic</w:t>
        </w:r>
      </w:ins>
      <w:ins w:id="68" w:author="Albi Celaj" w:date="2018-11-28T12:47:00Z">
        <w:r w:rsidR="00175596">
          <w:rPr>
            <w:lang w:val="en-CA"/>
          </w:rPr>
          <w:t xml:space="preserve"> consequences</w:t>
        </w:r>
      </w:ins>
      <w:ins w:id="69" w:author="Albi Celaj" w:date="2018-11-28T12:46:00Z">
        <w:r w:rsidR="003B382F">
          <w:rPr>
            <w:lang w:val="en-CA"/>
          </w:rPr>
          <w:fldChar w:fldCharType="begin" w:fldLock="1"/>
        </w:r>
        <w:r w:rsidR="003B382F">
          <w:rPr>
            <w:lang w:val="en-CA"/>
          </w:rPr>
          <w:instrText>ADDIN CSL_CITATION {"citationItems":[{"id":"ITEM-1","itemData":{"DOI":"10.1038/s41467-018-06410-y","ISSN":"2041-1723","abstract":"Transport of signaling molecules is of major importance for regulating plant growth, development, and responses to the environment. A prime example is the spatial-distribution of auxin, which is regulated via transporters to govern developmental patterning. A critical limitation in our ability to identify transporters by forward genetic screens is their potential functional redundancy. Here, we overcome part of this functional redundancy via a transportome, multi-targeted forward-genetic screen using artificial-microRNAs (amiRNAs). We generate a library of 3000 plant lines expressing 1777 amiRNAs, designed to target closely homologous genes within subclades of transporter families and identify, genotype and quantitatively phenotype, 80 lines showing reproducible shoot growth phenotypes. Within this population, we discover and characterize a strong redundant role for the unstudied ABCB6 and ABCB20 genes in auxin transport and response. The unique multi-targeted lines generated in this study could serve as a genetic resource that is expected to reveal additional transporters.","author":[{"dropping-particle":"","family":"Zhang","given":"Yuqin","non-dropping-particle":"","parse-names":false,"suffix":""},{"dropping-particle":"","family":"Nasser","given":"Victoria","non-dropping-particle":"","parse-names":false,"suffix":""},{"dropping-particle":"","family":"Pisanty","given":"Odelia","non-dropping-particle":"","parse-names":false,"suffix":""},{"dropping-particle":"","family":"Omary","given":"Moutasem","non-dropping-particle":"","parse-names":false,"suffix":""},{"dropping-particle":"","family":"Wulff","given":"Nikolai","non-dropping-particle":"","parse-names":false,"suffix":""},{"dropping-particle":"","family":"Donato","given":"Martin","non-dropping-particle":"Di","parse-names":false,"suffix":""},{"dropping-particle":"","family":"Tal","given":"Iris","non-dropping-particle":"","parse-names":false,"suffix":""},{"dropping-particle":"","family":"Hauser","given":"Felix","non-dropping-particle":"","parse-names":false,"suffix":""},{"dropping-particle":"","family":"Hao","given":"Pengchao","non-dropping-particle":"","parse-names":false,"suffix":""},{"dropping-particle":"","family":"Roth","given":"Ohad","non-dropping-particle":"","parse-names":false,"suffix":""},{"dropping-particle":"","family":"Fromm","given":"Hillel","non-dropping-particle":"","parse-names":false,"suffix":""},{"dropping-particle":"","family":"Schroeder","given":"Julian I.","non-dropping-particle":"","parse-names":false,"suffix":""},{"dropping-particle":"","family":"Geisler","given":"Markus","non-dropping-particle":"","parse-names":false,"suffix":""},{"dropping-particle":"","family":"Nour-Eldin","given":"Hussam Hassan","non-dropping-particle":"","parse-names":false,"suffix":""},{"dropping-particle":"","family":"Shani","given":"Eilon","non-dropping-particle":"","parse-names":false,"suffix":""}],"container-title":"Nature Communications","id":"ITEM-1","issue":"1","issued":{"date-parts":[["2018","12","11"]]},"page":"4204","publisher":"Nature Publishing Group","title":"A transportome-scale amiRNA-based screen identifies redundant roles of Arabidopsis ABCB6 and ABCB20 in auxin transport","type":"article-journal","volume":"9"},"uris":["http://www.mendeley.com/documents/?uuid=02f2b089-f78b-3462-8cf2-512ba979ccb7"]}],"mendeley":{"formattedCitation":"&lt;sup&gt;18&lt;/sup&gt;","plainTextFormattedCitation":"18","previouslyFormattedCitation":"&lt;sup&gt;18&lt;/sup&gt;"},"properties":{"noteIndex":0},"schema":"https://github.com/citation-style-language/schema/raw/master/csl-citation.json"}</w:instrText>
        </w:r>
        <w:r w:rsidR="003B382F">
          <w:rPr>
            <w:lang w:val="en-CA"/>
          </w:rPr>
          <w:fldChar w:fldCharType="separate"/>
        </w:r>
        <w:r w:rsidR="003B382F" w:rsidRPr="000C5C2F">
          <w:rPr>
            <w:noProof/>
            <w:vertAlign w:val="superscript"/>
            <w:lang w:val="en-CA"/>
          </w:rPr>
          <w:t>18</w:t>
        </w:r>
        <w:r w:rsidR="003B382F">
          <w:rPr>
            <w:lang w:val="en-CA"/>
          </w:rPr>
          <w:fldChar w:fldCharType="end"/>
        </w:r>
        <w:r w:rsidR="003B382F">
          <w:rPr>
            <w:lang w:val="en-CA"/>
          </w:rPr>
          <w:t>.</w:t>
        </w:r>
      </w:ins>
      <w:ins w:id="70" w:author="Albi Celaj" w:date="2018-11-28T13:04:00Z">
        <w:r w:rsidR="00C831AC">
          <w:rPr>
            <w:lang w:val="en-CA"/>
          </w:rPr>
          <w:t xml:space="preserve"> </w:t>
        </w:r>
      </w:ins>
      <w:ins w:id="71" w:author="Albi Celaj" w:date="2018-11-28T12:46:00Z">
        <w:r w:rsidR="00175596">
          <w:rPr>
            <w:lang w:val="en-CA"/>
          </w:rPr>
          <w:t xml:space="preserve"> </w:t>
        </w:r>
      </w:ins>
      <w:del w:id="72" w:author="Albi Celaj" w:date="2018-11-28T13:04:00Z">
        <w:r w:rsidR="006E23E8" w:rsidDel="00C831AC">
          <w:rPr>
            <w:lang w:val="en-CA"/>
          </w:rPr>
          <w:delText xml:space="preserve">. For example, in </w:delText>
        </w:r>
        <w:r w:rsidR="006E23E8" w:rsidDel="00C831AC">
          <w:rPr>
            <w:i/>
            <w:lang w:val="en-CA"/>
          </w:rPr>
          <w:delText>Arabidopsis</w:delText>
        </w:r>
        <w:r w:rsidR="006E23E8" w:rsidDel="00C831AC">
          <w:rPr>
            <w:lang w:val="en-CA"/>
          </w:rPr>
          <w:delText xml:space="preserve">, a method has been developed to simultaneously </w:delText>
        </w:r>
        <w:r w:rsidR="00C56637" w:rsidDel="00C831AC">
          <w:rPr>
            <w:lang w:val="en-CA"/>
          </w:rPr>
          <w:delText xml:space="preserve">‘knock down’ </w:delText>
        </w:r>
        <w:r w:rsidR="006E23E8" w:rsidDel="00C831AC">
          <w:rPr>
            <w:lang w:val="en-CA"/>
          </w:rPr>
          <w:delText>multiple paralogs with a single artificial miRNA to better study the function of such families</w:delText>
        </w:r>
      </w:del>
      <w:del w:id="73" w:author="Albi Celaj" w:date="2018-11-28T12:46:00Z">
        <w:r w:rsidR="006E23E8" w:rsidDel="003B382F">
          <w:rPr>
            <w:lang w:val="en-CA"/>
          </w:rPr>
          <w:fldChar w:fldCharType="begin" w:fldLock="1"/>
        </w:r>
        <w:r w:rsidR="00D660A4" w:rsidRPr="00C831AC" w:rsidDel="003B382F">
          <w:rPr>
            <w:lang w:val="en-CA"/>
            <w:rPrChange w:id="74" w:author="Albi Celaj" w:date="2018-11-28T13:04:00Z">
              <w:rPr>
                <w:lang w:val="en-CA"/>
              </w:rPr>
            </w:rPrChange>
          </w:rPr>
          <w:delInstrText>ADDIN CSL_CITATION {"citationItems":[{"id":"ITEM-1","itemData":{"DOI":"10.1038/s41467-018-06410-y","ISSN":"2041-1723","abstract":"Transport of signaling molecules is of major importance for regulating plant growth, development, and responses to the environment. A prime example is the spatial-distribution of auxin, which is regulated via transporters to govern developmental patterning. A critical limitation in our ability to identify transporters by forward genetic screens is their potential functional redundancy. Here, we overcome part of this functional redundancy via a transportome, multi-targeted forward-genetic screen using artificial-microRNAs (amiRNAs). We generate a library of 3000 plant lines expressing 1777 amiRNAs, designed to target closely homologous genes within subclades of transporter families and identify, genotype and quantitatively phenotype, 80 lines showing reproducible shoot growth phenotypes. Within this population, we discover and characterize a strong redundant role for the unstudied ABCB6 and ABCB20 genes in auxin transport and response. The unique multi-targeted lines generated in this study could serve as a genetic resource that is expected to reveal additional transporters.","author":[{"dropping-particle":"","family":"Zhang","given":"Yuqin","non-dropping-particle":"","parse-names":false,"suffix":""},{"dropping-particle":"","family":"Nasser","given":"Victoria","non-dropping-particle":"","parse-names":false,"suffix":""},{"dropping-particle":"","family":"Pisanty","given":"Odelia","non-dropping-particle":"","parse-names":false,"suffix":""},{"dropping-particle":"","family":"Omary","given":"Moutasem","non-dropping-particle":"","parse-names":false,"suffix":""},{"dropping-particle":"","family":"Wulff","given":"Nikolai","non-dropping-particle":"","parse-names":false,"suffix":""},{"dropping-particle":"","family":"Donato","given":"Martin","non-dropping-particle":"Di","parse-names":false,"suffix":""},{"dropping-particle":"","family":"Tal","given":"Iris","non-dropping-particle":"","parse-names":false,"suffix":""},{"dropping-particle":"","family":"Hauser","given":"Felix","non-dropping-particle":"","parse-names":false,"suffix":""},{"dropping-particle":"","family":"Hao","given":"Pengchao","non-dropping-particle":"","parse-names":false,"suffix":""},{"dropping-particle":"","family":"Roth","given":"Ohad","non-dropping-particle":"","parse-names":false,"suffix":""},{"dropping-particle":"","family":"Fromm","given":"Hillel","non-dropping-particle":"","parse-names":false,"suffix":""},{"dropping-particle":"","family":"Schroeder","given":"Julian I.","non-dropping-particle":"","parse-names":false,"suffix":""},{"dropping-particle":"","family":"Geisler","given":"Markus","non-dropping-particle":"","parse-names":false,"suffix":""},{"dropping-particle":"","family":"Nour-Eldin","given":"Hussam Hassan","non-dropping-particle":"","parse-names":false,"suffix":""},{"dropping-particle":"","family":"Shani","given":"Eilon","non-dropping-particle":"","parse-names":false,"suffix":""}],"container-title":"Nature Communications","id":"ITEM-1","issue":"1","issued":{"date-parts":[["2018","12","11"]]},"page":"4204","publisher":"Nature Publishing Group","title":"A transportome-scale amiRNA-based screen identifies redundant roles of Arabidopsis ABCB6 and ABCB20 in auxin transport","type":"article-journal","volume":"9"},"uris":["http://www.mendeley.com/documents/?uuid=02f2b089-f78b-3462-8cf2-512ba979ccb7"]}],"mendeley":{"formattedCitation":"&lt;sup&gt;18&lt;/sup&gt;","plainTextFormattedCitation":"18","previouslyFormattedCitation":"&lt;sup&gt;18&lt;/sup&gt;"},"properties":{"noteIndex":0},"schema":"https://github.com/citation-style-language/schema/raw/master/csl-citation.json"}</w:delInstrText>
        </w:r>
        <w:r w:rsidR="006E23E8" w:rsidDel="003B382F">
          <w:rPr>
            <w:lang w:val="en-CA"/>
          </w:rPr>
          <w:fldChar w:fldCharType="separate"/>
        </w:r>
        <w:r w:rsidR="000C5C2F" w:rsidRPr="003B382F" w:rsidDel="003B382F">
          <w:rPr>
            <w:noProof/>
            <w:vertAlign w:val="superscript"/>
            <w:lang w:val="en-CA"/>
            <w:rPrChange w:id="75" w:author="Albi Celaj" w:date="2018-11-28T12:46:00Z">
              <w:rPr>
                <w:noProof/>
                <w:vertAlign w:val="superscript"/>
                <w:lang w:val="en-CA"/>
              </w:rPr>
            </w:rPrChange>
          </w:rPr>
          <w:delText>18</w:delText>
        </w:r>
        <w:r w:rsidR="006E23E8" w:rsidDel="003B382F">
          <w:rPr>
            <w:lang w:val="en-CA"/>
          </w:rPr>
          <w:fldChar w:fldCharType="end"/>
        </w:r>
      </w:del>
      <w:del w:id="76" w:author="Albi Celaj" w:date="2018-11-28T13:04:00Z">
        <w:r w:rsidR="006E23E8" w:rsidDel="00C831AC">
          <w:rPr>
            <w:lang w:val="en-CA"/>
          </w:rPr>
          <w:delText xml:space="preserve">. </w:delText>
        </w:r>
      </w:del>
      <w:r w:rsidR="004A3B0F">
        <w:rPr>
          <w:lang w:val="en-CA"/>
        </w:rPr>
        <w:t>C</w:t>
      </w:r>
      <w:r w:rsidR="00663F54">
        <w:rPr>
          <w:lang w:val="en-CA"/>
        </w:rPr>
        <w:t xml:space="preserve">omplex interactions may </w:t>
      </w:r>
      <w:r w:rsidR="002E7712">
        <w:rPr>
          <w:lang w:val="en-CA"/>
        </w:rPr>
        <w:t xml:space="preserve">also </w:t>
      </w:r>
      <w:r w:rsidR="004A3B0F">
        <w:rPr>
          <w:lang w:val="en-CA"/>
        </w:rPr>
        <w:t xml:space="preserve">have </w:t>
      </w:r>
      <w:r w:rsidR="00663F54">
        <w:rPr>
          <w:lang w:val="en-CA"/>
        </w:rPr>
        <w:t>medically-relevant pheno</w:t>
      </w:r>
      <w:r w:rsidR="00B90CDC">
        <w:rPr>
          <w:lang w:val="en-CA"/>
        </w:rPr>
        <w:t>types</w:t>
      </w:r>
      <w:r w:rsidR="00E64D74">
        <w:rPr>
          <w:lang w:val="en-CA"/>
        </w:rPr>
        <w:t xml:space="preserve">. For example, </w:t>
      </w:r>
      <w:r w:rsidR="0096629A">
        <w:rPr>
          <w:lang w:val="en-CA"/>
        </w:rPr>
        <w:t>CGA of a</w:t>
      </w:r>
      <w:r w:rsidR="00663F54">
        <w:rPr>
          <w:lang w:val="en-CA"/>
        </w:rPr>
        <w:t>ntib</w:t>
      </w:r>
      <w:r w:rsidR="001306EA">
        <w:rPr>
          <w:lang w:val="en-CA"/>
        </w:rPr>
        <w:t xml:space="preserve">iotic resistance </w:t>
      </w:r>
      <w:r w:rsidR="00E64D74">
        <w:rPr>
          <w:lang w:val="en-CA"/>
        </w:rPr>
        <w:t xml:space="preserve">genes </w:t>
      </w:r>
      <w:r w:rsidR="00663F54">
        <w:rPr>
          <w:lang w:val="en-CA"/>
        </w:rPr>
        <w:t xml:space="preserve">in </w:t>
      </w:r>
      <w:r w:rsidR="00663F54">
        <w:rPr>
          <w:i/>
          <w:lang w:val="en-CA"/>
        </w:rPr>
        <w:t>E. coli</w:t>
      </w:r>
      <w:r w:rsidR="00E64D74">
        <w:rPr>
          <w:lang w:val="en-CA"/>
        </w:rPr>
        <w:t xml:space="preserve"> has suggested </w:t>
      </w:r>
      <w:r w:rsidR="00663F54">
        <w:rPr>
          <w:lang w:val="en-CA"/>
        </w:rPr>
        <w:t xml:space="preserve">that </w:t>
      </w:r>
      <w:r w:rsidR="00E64D74">
        <w:rPr>
          <w:lang w:val="en-CA"/>
        </w:rPr>
        <w:t xml:space="preserve">the abundance of </w:t>
      </w:r>
      <w:r w:rsidR="00663F54">
        <w:rPr>
          <w:lang w:val="en-CA"/>
        </w:rPr>
        <w:t>multi-</w:t>
      </w:r>
      <w:r w:rsidR="00E64D74">
        <w:rPr>
          <w:lang w:val="en-CA"/>
        </w:rPr>
        <w:t xml:space="preserve">gene </w:t>
      </w:r>
      <w:r w:rsidR="004A3B0F">
        <w:rPr>
          <w:lang w:val="en-CA"/>
        </w:rPr>
        <w:t xml:space="preserve">interactions </w:t>
      </w:r>
      <w:r w:rsidR="00663F54">
        <w:rPr>
          <w:lang w:val="en-CA"/>
        </w:rPr>
        <w:t xml:space="preserve">can </w:t>
      </w:r>
      <w:r w:rsidR="004A3B0F">
        <w:rPr>
          <w:lang w:val="en-CA"/>
        </w:rPr>
        <w:t xml:space="preserve">enable </w:t>
      </w:r>
      <w:r w:rsidR="00663F54">
        <w:rPr>
          <w:lang w:val="en-CA"/>
        </w:rPr>
        <w:t>many mutational paths towards resistance</w:t>
      </w:r>
      <w:r w:rsidR="00663F54">
        <w:rPr>
          <w:lang w:val="en-CA"/>
        </w:rPr>
        <w:fldChar w:fldCharType="begin" w:fldLock="1"/>
      </w:r>
      <w:r w:rsidR="00D660A4">
        <w:rPr>
          <w:lang w:val="en-CA"/>
        </w:rPr>
        <w:instrText>ADDIN CSL_CITATION {"citationItems":[{"id":"ITEM-1","itemData":{"DOI":"10.1038/ncomms8385","ISSN":"2041-1723","PMID":"26060115","abstract":"Predicting evolutionary paths to antibiotic resistance is key for understanding and controlling drug resistance. When considering a single final resistant genotype, epistatic contingencies among mutations restrict evolution to a small number of adaptive paths. Less attention has been given to multi-peak landscapes, and while specific peaks can be favoured, it is unknown whether and how early a commitment to final fate is made. Here we characterize a multi-peaked adaptive landscape for trimethoprim resistance by constructing all combinatorial alleles of seven resistance-conferring mutations in dihydrofolate reductase. We observe that epistatic interactions increase rather than decrease the accessibility of each peak; while they restrict the number of direct paths, they generate more indirect paths, where mutations are adaptively gained and later adaptively lost or changed. This enhanced accessibility allows evolution to proceed through many adaptive steps while delaying commitment to genotypic fate, hindering our ability to predict or control evolutionary outcomes.","author":[{"dropping-particle":"","family":"Palmer","given":"Adam C.","non-dropping-particle":"","parse-names":false,"suffix":""},{"dropping-particle":"","family":"Toprak","given":"Erdal","non-dropping-particle":"","parse-names":false,"suffix":""},{"dropping-particle":"","family":"Baym","given":"Michael","non-dropping-particle":"","parse-names":false,"suffix":""},{"dropping-particle":"","family":"Kim","given":"Seungsoo","non-dropping-particle":"","parse-names":false,"suffix":""},{"dropping-particle":"","family":"Veres","given":"Adrian","non-dropping-particle":"","parse-names":false,"suffix":""},{"dropping-particle":"","family":"Bershtein","given":"Shimon","non-dropping-particle":"","parse-names":false,"suffix":""},{"dropping-particle":"","family":"Kishony","given":"Roy","non-dropping-particle":"","parse-names":false,"suffix":""}],"container-title":"Nature Communications","id":"ITEM-1","issue":"1","issued":{"date-parts":[["2015","12","10"]]},"page":"7385","title":"Delayed commitment to evolutionary fate in antibiotic resistance fitness landscapes","type":"article-journal","volume":"6"},"uris":["http://www.mendeley.com/documents/?uuid=237c0486-4d9e-35ac-99c9-8ddfff0b87d5"]}],"mendeley":{"formattedCitation":"&lt;sup&gt;19&lt;/sup&gt;","plainTextFormattedCitation":"19","previouslyFormattedCitation":"&lt;sup&gt;19&lt;/sup&gt;"},"properties":{"noteIndex":0},"schema":"https://github.com/citation-style-language/schema/raw/master/csl-citation.json"}</w:instrText>
      </w:r>
      <w:r w:rsidR="00663F54">
        <w:rPr>
          <w:lang w:val="en-CA"/>
        </w:rPr>
        <w:fldChar w:fldCharType="separate"/>
      </w:r>
      <w:r w:rsidR="000C5C2F" w:rsidRPr="000C5C2F">
        <w:rPr>
          <w:noProof/>
          <w:vertAlign w:val="superscript"/>
          <w:lang w:val="en-CA"/>
        </w:rPr>
        <w:t>19</w:t>
      </w:r>
      <w:r w:rsidR="00663F54">
        <w:rPr>
          <w:lang w:val="en-CA"/>
        </w:rPr>
        <w:fldChar w:fldCharType="end"/>
      </w:r>
      <w:r w:rsidR="00663F54">
        <w:rPr>
          <w:lang w:val="en-CA"/>
        </w:rPr>
        <w:t xml:space="preserve">.  </w:t>
      </w:r>
      <w:r w:rsidR="0096629A">
        <w:rPr>
          <w:lang w:val="en-CA"/>
        </w:rPr>
        <w:t>In vertebrates, complex multi-</w:t>
      </w:r>
      <w:r w:rsidR="00E64D74">
        <w:rPr>
          <w:lang w:val="en-CA"/>
        </w:rPr>
        <w:t xml:space="preserve">gene </w:t>
      </w:r>
      <w:r w:rsidR="0096629A">
        <w:rPr>
          <w:lang w:val="en-CA"/>
        </w:rPr>
        <w:t xml:space="preserve">effects mediate </w:t>
      </w:r>
      <w:r w:rsidR="001306EA">
        <w:rPr>
          <w:lang w:val="en-CA"/>
        </w:rPr>
        <w:t>disease</w:t>
      </w:r>
      <w:r w:rsidR="004A3B0F">
        <w:rPr>
          <w:lang w:val="en-CA"/>
        </w:rPr>
        <w:t xml:space="preserve">, e.g., </w:t>
      </w:r>
      <w:r w:rsidR="0096629A">
        <w:rPr>
          <w:lang w:val="en-CA"/>
        </w:rPr>
        <w:t>myeloid malignancies</w:t>
      </w:r>
      <w:r w:rsidR="0096629A">
        <w:rPr>
          <w:lang w:val="en-CA"/>
        </w:rPr>
        <w:fldChar w:fldCharType="begin" w:fldLock="1"/>
      </w:r>
      <w:r w:rsidR="00D660A4">
        <w:rPr>
          <w:lang w:val="en-CA"/>
        </w:rPr>
        <w:instrText>ADDIN CSL_CITATION {"citationItems":[{"id":"ITEM-1","itemData":{"DOI":"10.1056/NEJMoa1301689","ISSN":"0028-4793","PMID":"23634996","abstract":"BACKGROUND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Health.).","author":[{"dropping-particle":"","family":"Cancer Genome Atlas Research Network","given":"","non-dropping-particle":"","parse-names":false,"suffix":""},{"dropping-particle":"","family":"Ley","given":"Timothy J","non-dropping-particle":"","parse-names":false,"suffix":""},{"dropping-particle":"","family":"Miller","given":"Christopher","non-dropping-particle":"","parse-names":false,"suffix":""},{"dropping-particle":"","family":"Ding","given":"Li","non-dropping-particle":"","parse-names":false,"suffix":""},{"dropping-particle":"","family":"Raphael","given":"Benjamin J","non-dropping-particle":"","parse-names":false,"suffix":""},{"dropping-particle":"","family":"Mungall","given":"Andrew J","non-dropping-particle":"","parse-names":false,"suffix":""},{"dropping-particle":"","family":"Robertson","given":"A Gordon","non-dropping-particle":"","parse-names":false,"suffix":""},{"dropping-particle":"","family":"Hoadley","given":"Katherine","non-dropping-particle":"","parse-names":false,"suffix":""},{"dropping-particle":"","family":"Triche","given":"Timothy J","non-dropping-particle":"","parse-names":false,"suffix":""},{"dropping-particle":"","family":"Laird","given":"Peter W","non-dropping-particle":"","parse-names":false,"suffix":""},{"dropping-particle":"","family":"Baty","given":"Jack D","non-dropping-particle":"","parse-names":false,"suffix":""},{"dropping-particle":"","family":"Fulton","given":"Lucinda L","non-dropping-particle":"","parse-names":false,"suffix":""},{"dropping-particle":"","family":"Fulton","given":"Robert","non-dropping-particle":"","parse-names":false,"suffix":""},{"dropping-particle":"","family":"Heath","given":"Sharon E","non-dropping-particle":"","parse-names":false,"suffix":""},{"dropping-particle":"","family":"Kalicki-Veizer","given":"Joelle","non-dropping-particle":"","parse-names":false,"suffix":""},{"dropping-particle":"","family":"Kandoth","given":"Cyriac","non-dropping-particle":"","parse-names":false,"suffix":""},{"dropping-particle":"","family":"Klco","given":"Jeffery M","non-dropping-particle":"","parse-names":false,"suffix":""},{"dropping-particle":"","family":"Koboldt","given":"Daniel C","non-dropping-particle":"","parse-names":false,"suffix":""},{"dropping-particle":"","family":"Kanchi","given":"Krishna-Latha","non-dropping-particle":"","parse-names":false,"suffix":""},{"dropping-particle":"","family":"Kulkarni","given":"Shashikant","non-dropping-particle":"","parse-names":false,"suffix":""},{"dropping-particle":"","family":"Lamprecht","given":"Tamara L","non-dropping-particle":"","parse-names":false,"suffix":""},{"dropping-particle":"","family":"Larson","given":"David E","non-dropping-particle":"","parse-names":false,"suffix":""},{"dropping-particle":"","family":"Lin","given":"Ling","non-dropping-particle":"","parse-names":false,"suffix":""},{"dropping-particle":"","family":"Lu","given":"Charles","non-dropping-particle":"","parse-names":false,"suffix":""},{"dropping-particle":"","family":"McLellan","given":"Michael D","non-dropping-particle":"","parse-names":false,"suffix":""},{"dropping-particle":"","family":"McMichael","given":"Joshua F","non-dropping-particle":"","parse-names":false,"suffix":""},{"dropping-particle":"","family":"Payton","given":"Jacqueline","non-dropping-particle":"","parse-names":false,"suffix":""},{"dropping-particle":"","family":"Schmidt","given":"Heather","non-dropping-particle":"","parse-names":false,"suffix":""},{"dropping-particle":"","family":"Spencer","given":"David H","non-dropping-particle":"","parse-names":false,"suffix":""},{"dropping-particle":"","family":"Tomasson","given":"Michael H","non-dropping-particle":"","parse-names":false,"suffix":""},{"dropping-particle":"","family":"Wallis","given":"John W","non-dropping-particle":"","parse-names":false,"suffix":""},{"dropping-particle":"","family":"Wartman","given":"Lukas D","non-dropping-particle":"","parse-names":false,"suffix":""},{"dropping-particle":"","family":"Watson","given":"Mark A","non-dropping-particle":"","parse-names":false,"suffix":""},{"dropping-particle":"","family":"Welch","given":"John","non-dropping-particle":"","parse-names":false,"suffix":""},{"dropping-particle":"","family":"Wendl","given":"Michael C","non-dropping-particle":"","parse-names":false,"suffix":""},{"dropping-particle":"","family":"Ally","given":"Adrian","non-dropping-particle":"","parse-names":false,"suffix":""},{"dropping-particle":"","family":"Balasundaram","given":"Miruna","non-dropping-particle":"","parse-names":false,"suffix":""},{"dropping-particle":"","family":"Birol","given":"Inanc","non-dropping-particle":"","parse-names":false,"suffix":""},{"dropping-particle":"","family":"Butterfield","given":"Yaron","non-dropping-particle":"","parse-names":false,"suffix":""},{"dropping-particle":"","family":"Chiu","given":"Readman","non-dropping-particle":"","parse-names":false,"suffix":""},{"dropping-particle":"","family":"Chu","given":"Andy","non-dropping-particle":"","parse-names":false,"suffix":""},{"dropping-particle":"","family":"Chuah","given":"Eric","non-dropping-particle":"","parse-names":false,"suffix":""},{"dropping-particle":"","family":"Chun","given":"Hye-Jung","non-dropping-particle":"","parse-names":false,"suffix":""},{"dropping-particle":"","family":"Corbett","given":"Richard","non-dropping-particle":"","parse-names":false,"suffix":""},{"dropping-particle":"","family":"Dhalla","given":"Noreen","non-dropping-particle":"","parse-names":false,"suffix":""},{"dropping-particle":"","family":"Guin","given":"Ranabir","non-dropping-particle":"","parse-names":false,"suffix":""},{"dropping-particle":"","family":"He","given":"An","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Jones","given":"Steven","non-dropping-particle":"","parse-names":false,"suffix":""},{"dropping-particle":"","family":"Karsan","given":"Aly","non-dropping-particle":"","parse-names":false,"suffix":""},{"dropping-particle":"","family":"Lee","given":"Darlene","non-dropping-particle":"","parse-names":false,"suffix":""},{"dropping-particle":"","family":"Li","given":"Haiyan I","non-dropping-particle":"","parse-names":false,"suffix":""},{"dropping-particle":"","family":"Marra","given":"Marco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Karen","non-dropping-particle":"","parse-names":false,"suffix":""},{"dropping-particle":"","family":"Parker","given":"Jeremy","non-dropping-particle":"","parse-names":false,"suffix":""},{"dropping-particle":"","family":"Pleasance","given":"Erin","non-dropping-particle":"","parse-names":false,"suffix":""},{"dropping-particle":"","family":"Plettner","given":"Patrick","non-dropping-particle":"","parse-names":false,"suffix":""},{"dropping-particle":"","family":"Schein","given":"Jacquie","non-dropping-particle":"","parse-names":false,"suffix":""},{"dropping-particle":"","family":"Stoll","given":"Dominik","non-dropping-particle":"","parse-names":false,"suffix":""},{"dropping-particle":"","family":"Swanson","given":"Lucas","non-dropping-particle":"","parse-names":false,"suffix":""},{"dropping-particle":"","family":"Tam","given":"Angela","non-dropping-particle":"","parse-names":false,"suffix":""},{"dropping-particle":"","family":"Thiessen","given":"Nina","non-dropping-particle":"","parse-names":false,"suffix":""},{"dropping-particle":"","family":"Varhol","given":"Richard","non-dropping-particle":"","parse-names":false,"suffix":""},{"dropping-particle":"","family":"Wye","given":"Natasja","non-dropping-particle":"","parse-names":false,"suffix":""},{"dropping-particle":"","family":"Zhao","given":"Yongjun","non-dropping-particle":"","parse-names":false,"suffix":""},{"dropping-particle":"","family":"Gabriel","given":"Stacey","non-dropping-particle":"","parse-names":false,"suffix":""},{"dropping-particle":"","family":"Getz","given":"Gad","non-dropping-particle":"","parse-names":false,"suffix":""},{"dropping-particle":"","family":"Sougnez","given":"Carrie","non-dropping-particle":"","parse-names":false,"suffix":""},{"dropping-particle":"","family":"Zou","given":"Lihua","non-dropping-particle":"","parse-names":false,"suffix":""},{"dropping-particle":"","family":"Leiserson","given":"Mark D M","non-dropping-particle":"","parse-names":false,"suffix":""},{"dropping-particle":"","family":"Vandin","given":"Fabio","non-dropping-particle":"","parse-names":false,"suffix":""},{"dropping-particle":"","family":"Wu","given":"Hsin-Ta","non-dropping-particle":"","parse-names":false,"suffix":""},{"dropping-particle":"","family":"Applebaum","given":"Frederick","non-dropping-particle":"","parse-names":false,"suffix":""},{"dropping-particle":"","family":"Baylin","given":"Stephen B","non-dropping-particle":"","parse-names":false,"suffix":""},{"dropping-particle":"","family":"Akbani","given":"Rehan","non-dropping-particle":"","parse-names":false,"suffix":""},{"dropping-particle":"","family":"Broom","given":"Bradley M","non-dropping-particle":"","parse-names":false,"suffix":""},{"dropping-particle":"","family":"Chen","given":"Ken","non-dropping-particle":"","parse-names":false,"suffix":""},{"dropping-particle":"","family":"Motter","given":"Thomas C","non-dropping-particle":"","parse-names":false,"suffix":""},{"dropping-particle":"","family":"Nguyen","given":"Khanh","non-dropping-particle":"","parse-names":false,"suffix":""},{"dropping-particle":"","family":"Weinstein","given":"John N","non-dropping-particle":"","parse-names":false,"suffix":""},{"dropping-particle":"","family":"Zhang","given":"Nianziang","non-dropping-particle":"","parse-names":false,"suffix":""},{"dropping-particle":"","family":"Ferguson","given":"Martin L","non-dropping-particle":"","parse-names":false,"suffix":""},{"dropping-particle":"","family":"Adams","given":"Christopher","non-dropping-particle":"","parse-names":false,"suffix":""},{"dropping-particle":"","family":"Black","given":"Aaron","non-dropping-particle":"","parse-names":false,"suffix":""},{"dropping-particle":"","family":"Bowen","given":"Jay","non-dropping-particle":"","parse-names":false,"suffix":""},{"dropping-particle":"","family":"Gastier-Foster","given":"Julie","non-dropping-particle":"","parse-names":false,"suffix":""},{"dropping-particle":"","family":"Grossman","given":"Thomas","non-dropping-particle":"","parse-names":false,"suffix":""},{"dropping-particle":"","family":"Lichtenberg","given":"Tara","non-dropping-particle":"","parse-names":false,"suffix":""},{"dropping-particle":"","family":"Wise","given":"Lisa","non-dropping-particle":"","parse-names":false,"suffix":""},{"dropping-particle":"","family":"Davidsen","given":"Tanja","non-dropping-particle":"","parse-names":false,"suffix":""},{"dropping-particle":"","family":"Demchok","given":"John A","non-dropping-particle":"","parse-names":false,"suffix":""},{"dropping-particle":"","family":"Shaw","given":"Kenna R Mills","non-dropping-particle":"","parse-names":false,"suffix":""},{"dropping-particle":"","family":"Sheth","given":"Margi","non-dropping-particle":"","parse-names":false,"suffix":""},{"dropping-particle":"","family":"Sofia","given":"Heidi J","non-dropping-particle":"","parse-names":false,"suffix":""},{"dropping-particle":"","family":"Yang","given":"Liming","non-dropping-particle":"","parse-names":false,"suffix":""},{"dropping-particle":"","family":"Downing","given":"James R","non-dropping-particle":"","parse-names":false,"suffix":""},{"dropping-particle":"","family":"Eley","given":"Greg","non-dropping-particle":"","parse-names":false,"suffix":""}],"container-title":"New England Journal of Medicine","id":"ITEM-1","issue":"22","issued":{"date-parts":[["2013","5","30"]]},"page":"2059-2074","title":"Genomic and Epigenomic Landscapes of Adult De Novo Acute Myeloid Leukemia","type":"article-journal","volume":"368"},"uris":["http://www.mendeley.com/documents/?uuid=33efa795-e375-3259-bd08-34309cf27e77"]},{"id":"ITEM-2","itemData":{"DOI":"10.1038/nbt.2951","ISSN":"1546-1696","PMID":"24952903","abstract":"Genome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disease.","author":[{"dropping-particle":"","family":"Heckl","given":"Dirk","non-dropping-particle":"","parse-names":false,"suffix":""},{"dropping-particle":"","family":"Kowalczyk","given":"Monika S","non-dropping-particle":"","parse-names":false,"suffix":""},{"dropping-particle":"","family":"Yudovich","given":"David","non-dropping-particle":"","parse-names":false,"suffix":""},{"dropping-particle":"","family":"Belizaire","given":"Roger","non-dropping-particle":"","parse-names":false,"suffix":""},{"dropping-particle":"V","family":"Puram","given":"Rishi","non-dropping-particle":"","parse-names":false,"suffix":""},{"dropping-particle":"","family":"McConkey","given":"Marie E","non-dropping-particle":"","parse-names":false,"suffix":""},{"dropping-particle":"","family":"Thielke","given":"Anne","non-dropping-particle":"","parse-names":false,"suffix":""},{"dropping-particle":"","family":"Aster","given":"Jon C","non-dropping-particle":"","parse-names":false,"suffix":""},{"dropping-particle":"","family":"Regev","given":"Aviv","non-dropping-particle":"","parse-names":false,"suffix":""},{"dropping-particle":"","family":"Ebert","given":"Benjamin L","non-dropping-particle":"","parse-names":false,"suffix":""}],"container-title":"Nature biotechnology","id":"ITEM-2","issue":"9","issued":{"date-parts":[["2014","9"]]},"page":"941-6","publisher":"NIH Public Access","title":"Generation of mouse models of myeloid malignancy with combinatorial genetic lesions using CRISPR-Cas9 genome editing.","type":"article-journal","volume":"32"},"uris":["http://www.mendeley.com/documents/?uuid=82f78fc5-fb6a-3b58-af88-b12024a3e05f"]}],"mendeley":{"formattedCitation":"&lt;sup&gt;20,21&lt;/sup&gt;","plainTextFormattedCitation":"20,21","previouslyFormattedCitation":"&lt;sup&gt;20,21&lt;/sup&gt;"},"properties":{"noteIndex":0},"schema":"https://github.com/citation-style-language/schema/raw/master/csl-citation.json"}</w:instrText>
      </w:r>
      <w:r w:rsidR="0096629A">
        <w:rPr>
          <w:lang w:val="en-CA"/>
        </w:rPr>
        <w:fldChar w:fldCharType="separate"/>
      </w:r>
      <w:r w:rsidR="000C5C2F" w:rsidRPr="000C5C2F">
        <w:rPr>
          <w:noProof/>
          <w:vertAlign w:val="superscript"/>
          <w:lang w:val="en-CA"/>
        </w:rPr>
        <w:t>20,21</w:t>
      </w:r>
      <w:r w:rsidR="0096629A">
        <w:rPr>
          <w:lang w:val="en-CA"/>
        </w:rPr>
        <w:fldChar w:fldCharType="end"/>
      </w:r>
      <w:r w:rsidR="004A3B0F">
        <w:rPr>
          <w:lang w:val="en-CA"/>
        </w:rPr>
        <w:t>.  Moreover</w:t>
      </w:r>
      <w:r w:rsidR="008C32C6">
        <w:rPr>
          <w:lang w:val="en-CA"/>
        </w:rPr>
        <w:t>,</w:t>
      </w:r>
      <w:r w:rsidR="004A3B0F">
        <w:rPr>
          <w:lang w:val="en-CA"/>
        </w:rPr>
        <w:t xml:space="preserve"> </w:t>
      </w:r>
      <w:r w:rsidR="0096629A">
        <w:rPr>
          <w:lang w:val="en-CA"/>
        </w:rPr>
        <w:t xml:space="preserve">discovery </w:t>
      </w:r>
      <w:r w:rsidR="004A3B0F">
        <w:rPr>
          <w:lang w:val="en-CA"/>
        </w:rPr>
        <w:t xml:space="preserve">of such interactions </w:t>
      </w:r>
      <w:r w:rsidR="0096629A">
        <w:rPr>
          <w:lang w:val="en-CA"/>
        </w:rPr>
        <w:t>can be practically useful</w:t>
      </w:r>
      <w:r w:rsidR="004A3B0F">
        <w:rPr>
          <w:lang w:val="en-CA"/>
        </w:rPr>
        <w:t xml:space="preserve">.  For </w:t>
      </w:r>
      <w:r w:rsidR="0096629A">
        <w:rPr>
          <w:lang w:val="en-CA"/>
        </w:rPr>
        <w:t xml:space="preserve">example, the induction of pluripotent stem cells </w:t>
      </w:r>
      <w:r w:rsidR="00FF6192">
        <w:rPr>
          <w:lang w:val="en-CA"/>
        </w:rPr>
        <w:t>require</w:t>
      </w:r>
      <w:r w:rsidR="004A3B0F">
        <w:rPr>
          <w:lang w:val="en-CA"/>
        </w:rPr>
        <w:t>s</w:t>
      </w:r>
      <w:r w:rsidR="0096629A">
        <w:rPr>
          <w:lang w:val="en-CA"/>
        </w:rPr>
        <w:t xml:space="preserve"> </w:t>
      </w:r>
      <w:r w:rsidR="00E64D74">
        <w:rPr>
          <w:lang w:val="en-CA"/>
        </w:rPr>
        <w:t xml:space="preserve">a </w:t>
      </w:r>
      <w:r w:rsidR="0096629A">
        <w:rPr>
          <w:lang w:val="en-CA"/>
        </w:rPr>
        <w:t xml:space="preserve">simultaneous </w:t>
      </w:r>
      <w:r w:rsidR="00E64D74">
        <w:rPr>
          <w:lang w:val="en-CA"/>
        </w:rPr>
        <w:t xml:space="preserve">increase in the </w:t>
      </w:r>
      <w:r w:rsidR="0096629A">
        <w:rPr>
          <w:lang w:val="en-CA"/>
        </w:rPr>
        <w:t xml:space="preserve">expression of four </w:t>
      </w:r>
      <w:r w:rsidR="004A3B0F">
        <w:rPr>
          <w:lang w:val="en-CA"/>
        </w:rPr>
        <w:t>genes</w:t>
      </w:r>
      <w:r w:rsidR="004A3B0F">
        <w:rPr>
          <w:lang w:val="en-CA"/>
        </w:rPr>
        <w:fldChar w:fldCharType="begin" w:fldLock="1"/>
      </w:r>
      <w:r w:rsidR="00D660A4">
        <w:rPr>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lt;sup&gt;22&lt;/sup&gt;","plainTextFormattedCitation":"22","previouslyFormattedCitation":"&lt;sup&gt;22&lt;/sup&gt;"},"properties":{"noteIndex":0},"schema":"https://github.com/citation-style-language/schema/raw/master/csl-citation.json"}</w:instrText>
      </w:r>
      <w:r w:rsidR="004A3B0F">
        <w:rPr>
          <w:lang w:val="en-CA"/>
        </w:rPr>
        <w:fldChar w:fldCharType="separate"/>
      </w:r>
      <w:r w:rsidR="000C5C2F" w:rsidRPr="000C5C2F">
        <w:rPr>
          <w:noProof/>
          <w:vertAlign w:val="superscript"/>
          <w:lang w:val="en-CA"/>
        </w:rPr>
        <w:t>22</w:t>
      </w:r>
      <w:r w:rsidR="004A3B0F">
        <w:rPr>
          <w:lang w:val="en-CA"/>
        </w:rPr>
        <w:fldChar w:fldCharType="end"/>
      </w:r>
      <w:r w:rsidR="0096629A">
        <w:rPr>
          <w:lang w:val="en-CA"/>
        </w:rPr>
        <w:t xml:space="preserve">.  </w:t>
      </w:r>
    </w:p>
    <w:p w14:paraId="782B1386" w14:textId="77777777" w:rsidR="00663F54" w:rsidRDefault="00663F54" w:rsidP="004210F6">
      <w:pPr>
        <w:jc w:val="both"/>
        <w:rPr>
          <w:lang w:val="en-CA"/>
        </w:rPr>
      </w:pPr>
    </w:p>
    <w:p w14:paraId="6F7F302B" w14:textId="16AAFBA0" w:rsidR="0013494D" w:rsidRPr="00FF3025" w:rsidRDefault="004A3B0F" w:rsidP="00CC375B">
      <w:pPr>
        <w:jc w:val="both"/>
      </w:pPr>
      <w:r>
        <w:rPr>
          <w:lang w:val="en-CA"/>
        </w:rPr>
        <w:t>W</w:t>
      </w:r>
      <w:r w:rsidR="00CF1450">
        <w:rPr>
          <w:lang w:val="en-CA"/>
        </w:rPr>
        <w:t xml:space="preserve">hile two-knockout </w:t>
      </w:r>
      <w:r>
        <w:rPr>
          <w:lang w:val="en-CA"/>
        </w:rPr>
        <w:t xml:space="preserve">CGA has </w:t>
      </w:r>
      <w:r w:rsidR="00CF1450">
        <w:rPr>
          <w:lang w:val="en-CA"/>
        </w:rPr>
        <w:t xml:space="preserve">been used </w:t>
      </w:r>
      <w:r>
        <w:rPr>
          <w:lang w:val="en-CA"/>
        </w:rPr>
        <w:t xml:space="preserve">extensively </w:t>
      </w:r>
      <w:r w:rsidR="00CF1450">
        <w:rPr>
          <w:lang w:val="en-CA"/>
        </w:rPr>
        <w:t>to genetically dissect</w:t>
      </w:r>
      <w:r w:rsidR="002E5B59">
        <w:rPr>
          <w:lang w:val="en-CA"/>
        </w:rPr>
        <w:t xml:space="preserve"> </w:t>
      </w:r>
      <w:r w:rsidR="00CC375B">
        <w:rPr>
          <w:lang w:val="en-CA"/>
        </w:rPr>
        <w:t xml:space="preserve">and order biological </w:t>
      </w:r>
      <w:r w:rsidR="002E5B59">
        <w:rPr>
          <w:lang w:val="en-CA"/>
        </w:rPr>
        <w:t>pathways</w:t>
      </w:r>
      <w:r w:rsidR="002E5B59">
        <w:rPr>
          <w:lang w:val="en-CA"/>
        </w:rPr>
        <w:fldChar w:fldCharType="begin" w:fldLock="1"/>
      </w:r>
      <w:r w:rsidR="00D977A0">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lt;sup&gt;10&lt;/sup&gt;","plainTextFormattedCitation":"10","previouslyFormattedCitation":"&lt;sup&gt;10&lt;/sup&gt;"},"properties":{"noteIndex":0},"schema":"https://github.com/citation-style-language/schema/raw/master/csl-citation.json"}</w:instrText>
      </w:r>
      <w:r w:rsidR="002E5B59">
        <w:rPr>
          <w:lang w:val="en-CA"/>
        </w:rPr>
        <w:fldChar w:fldCharType="separate"/>
      </w:r>
      <w:r w:rsidR="00D977A0" w:rsidRPr="00D977A0">
        <w:rPr>
          <w:noProof/>
          <w:vertAlign w:val="superscript"/>
          <w:lang w:val="en-CA"/>
        </w:rPr>
        <w:t>10</w:t>
      </w:r>
      <w:r w:rsidR="002E5B59">
        <w:rPr>
          <w:lang w:val="en-CA"/>
        </w:rPr>
        <w:fldChar w:fldCharType="end"/>
      </w:r>
      <w:r w:rsidR="002E5B59">
        <w:rPr>
          <w:lang w:val="en-CA"/>
        </w:rPr>
        <w:t xml:space="preserve">, </w:t>
      </w:r>
      <w:r>
        <w:rPr>
          <w:lang w:val="en-CA"/>
        </w:rPr>
        <w:t xml:space="preserve">CGA studies of higher-order </w:t>
      </w:r>
      <w:r w:rsidR="00063E8A">
        <w:rPr>
          <w:lang w:val="en-CA"/>
        </w:rPr>
        <w:t xml:space="preserve">genetic interactions </w:t>
      </w:r>
      <w:r>
        <w:rPr>
          <w:lang w:val="en-CA"/>
        </w:rPr>
        <w:t>have been few and smaller in scope</w:t>
      </w:r>
      <w:r w:rsidR="00063E8A">
        <w:rPr>
          <w:lang w:val="en-CA"/>
        </w:rPr>
        <w:t xml:space="preserve">.  </w:t>
      </w:r>
      <w:r>
        <w:rPr>
          <w:lang w:val="en-CA"/>
        </w:rPr>
        <w:t>P</w:t>
      </w:r>
      <w:r w:rsidR="00F61E0A">
        <w:rPr>
          <w:lang w:val="en-CA"/>
        </w:rPr>
        <w:t>erform</w:t>
      </w:r>
      <w:r>
        <w:rPr>
          <w:lang w:val="en-CA"/>
        </w:rPr>
        <w:t>ing</w:t>
      </w:r>
      <w:r w:rsidR="00F61E0A">
        <w:rPr>
          <w:lang w:val="en-CA"/>
        </w:rPr>
        <w:t xml:space="preserve"> exhaustive ‘deep’ combinatorial genetic analysis (DCGA)</w:t>
      </w:r>
      <w:r>
        <w:rPr>
          <w:lang w:val="en-CA"/>
        </w:rPr>
        <w:t xml:space="preserve"> has been limited by the experimental challenge of generating and characterizing the vast number of mutant combinations required for such studies. </w:t>
      </w:r>
      <w:r w:rsidR="003A00C1">
        <w:rPr>
          <w:lang w:val="en-CA"/>
        </w:rPr>
        <w:t xml:space="preserve"> </w:t>
      </w:r>
      <w:r w:rsidR="0013494D">
        <w:rPr>
          <w:lang w:val="en-CA"/>
        </w:rPr>
        <w:t>G</w:t>
      </w:r>
      <w:r>
        <w:rPr>
          <w:lang w:val="en-CA"/>
        </w:rPr>
        <w:t>enome-scale DCGA of three-gene combinations will likely remain out of reach for years to come</w:t>
      </w:r>
      <w:r w:rsidR="0013494D">
        <w:rPr>
          <w:lang w:val="en-CA"/>
        </w:rPr>
        <w:t xml:space="preserve">. Although </w:t>
      </w:r>
      <w:r w:rsidR="00185E07">
        <w:rPr>
          <w:lang w:val="en-CA"/>
        </w:rPr>
        <w:t>DCGA</w:t>
      </w:r>
      <w:r w:rsidR="0038375B">
        <w:rPr>
          <w:lang w:val="en-CA"/>
        </w:rPr>
        <w:t xml:space="preserve"> </w:t>
      </w:r>
      <w:r w:rsidR="0013494D">
        <w:rPr>
          <w:lang w:val="en-CA"/>
        </w:rPr>
        <w:t xml:space="preserve">can be </w:t>
      </w:r>
      <w:r w:rsidR="0038375B">
        <w:rPr>
          <w:lang w:val="en-CA"/>
        </w:rPr>
        <w:t>targeted</w:t>
      </w:r>
      <w:r w:rsidR="00F41C2E">
        <w:rPr>
          <w:lang w:val="en-CA"/>
        </w:rPr>
        <w:t xml:space="preserve"> to</w:t>
      </w:r>
      <w:r w:rsidR="002326DF">
        <w:rPr>
          <w:lang w:val="en-CA"/>
        </w:rPr>
        <w:t>wards</w:t>
      </w:r>
      <w:r w:rsidR="00F41C2E">
        <w:rPr>
          <w:lang w:val="en-CA"/>
        </w:rPr>
        <w:t xml:space="preserve"> </w:t>
      </w:r>
      <w:r w:rsidR="0013494D">
        <w:rPr>
          <w:lang w:val="en-CA"/>
        </w:rPr>
        <w:t xml:space="preserve">smaller </w:t>
      </w:r>
      <w:r w:rsidR="001317A7">
        <w:rPr>
          <w:lang w:val="en-CA"/>
        </w:rPr>
        <w:t>biological subsystem</w:t>
      </w:r>
      <w:r w:rsidR="00F41C2E">
        <w:rPr>
          <w:lang w:val="en-CA"/>
        </w:rPr>
        <w:t>s</w:t>
      </w:r>
      <w:r w:rsidR="0013494D">
        <w:rPr>
          <w:lang w:val="en-CA"/>
        </w:rPr>
        <w:t xml:space="preserve">, </w:t>
      </w:r>
      <w:r w:rsidR="008A4D94" w:rsidRPr="00233F15">
        <w:rPr>
          <w:lang w:val="en-CA"/>
        </w:rPr>
        <w:t xml:space="preserve">the </w:t>
      </w:r>
      <w:r w:rsidR="008A4D94">
        <w:rPr>
          <w:lang w:val="en-CA"/>
        </w:rPr>
        <w:t xml:space="preserve">large-scale </w:t>
      </w:r>
      <w:r w:rsidR="008A4D94" w:rsidRPr="00233F15">
        <w:rPr>
          <w:lang w:val="en-CA"/>
        </w:rPr>
        <w:t>en</w:t>
      </w:r>
      <w:r w:rsidR="00656474">
        <w:rPr>
          <w:lang w:val="en-CA"/>
        </w:rPr>
        <w:t>gineering and profiling of many multi-variant</w:t>
      </w:r>
      <w:r w:rsidR="008A4D94" w:rsidRPr="00233F15">
        <w:rPr>
          <w:lang w:val="en-CA"/>
        </w:rPr>
        <w:t xml:space="preserve"> strains</w:t>
      </w:r>
      <w:r w:rsidR="0013494D">
        <w:rPr>
          <w:lang w:val="en-CA"/>
        </w:rPr>
        <w:t xml:space="preserve"> is a major bottleneck even in yeast.  </w:t>
      </w:r>
      <w:r w:rsidR="005676DD">
        <w:t xml:space="preserve">Exhaustive </w:t>
      </w:r>
      <w:r w:rsidR="005676DD">
        <w:rPr>
          <w:lang w:val="en-CA"/>
        </w:rPr>
        <w:t>DCGA for a relatively modest target set of 10 genes would require construction of 1</w:t>
      </w:r>
      <w:r w:rsidR="009C39C1">
        <w:rPr>
          <w:lang w:val="en-CA"/>
        </w:rPr>
        <w:t>,</w:t>
      </w:r>
      <w:r w:rsidR="00E7456F">
        <w:rPr>
          <w:lang w:val="en-CA"/>
        </w:rPr>
        <w:t>024</w:t>
      </w:r>
      <w:r w:rsidR="005676DD">
        <w:rPr>
          <w:lang w:val="en-CA"/>
        </w:rPr>
        <w:t xml:space="preserve"> haploid strains to sample all combinations of two alleles per gene</w:t>
      </w:r>
      <w:r w:rsidR="00661DFC">
        <w:rPr>
          <w:lang w:val="en-CA"/>
        </w:rPr>
        <w:t xml:space="preserve"> (e.g. a knockout and </w:t>
      </w:r>
      <w:r w:rsidR="00660958">
        <w:rPr>
          <w:lang w:val="en-CA"/>
        </w:rPr>
        <w:t>wild-type</w:t>
      </w:r>
      <w:r w:rsidR="00661DFC">
        <w:rPr>
          <w:lang w:val="en-CA"/>
        </w:rPr>
        <w:t>)</w:t>
      </w:r>
      <w:r w:rsidR="005676DD">
        <w:rPr>
          <w:lang w:val="en-CA"/>
        </w:rPr>
        <w:t xml:space="preserve">, or </w:t>
      </w:r>
      <w:r w:rsidR="00023F09">
        <w:rPr>
          <w:lang w:val="en-CA"/>
        </w:rPr>
        <w:t>~</w:t>
      </w:r>
      <w:r w:rsidR="005676DD">
        <w:rPr>
          <w:lang w:val="en-CA"/>
        </w:rPr>
        <w:t>1</w:t>
      </w:r>
      <w:r w:rsidR="00023F09">
        <w:rPr>
          <w:lang w:val="en-CA"/>
        </w:rPr>
        <w:t>0</w:t>
      </w:r>
      <w:r w:rsidR="00023F09" w:rsidRPr="00B276FC">
        <w:rPr>
          <w:vertAlign w:val="superscript"/>
          <w:lang w:val="en-CA"/>
        </w:rPr>
        <w:t>6</w:t>
      </w:r>
      <w:r w:rsidR="005676DD">
        <w:rPr>
          <w:lang w:val="en-CA"/>
        </w:rPr>
        <w:t xml:space="preserve"> strains if diploid genotypes were considered. Thus, even targeted DCGA remains a challenge requiring technological improvements.  </w:t>
      </w:r>
      <w:r w:rsidR="0013494D">
        <w:rPr>
          <w:lang w:val="en-CA"/>
        </w:rPr>
        <w:t xml:space="preserve">Although </w:t>
      </w:r>
      <w:r w:rsidR="005676DD">
        <w:rPr>
          <w:lang w:val="en-CA"/>
        </w:rPr>
        <w:t xml:space="preserve">there are </w:t>
      </w:r>
      <w:r w:rsidR="0013494D">
        <w:rPr>
          <w:lang w:val="en-CA"/>
        </w:rPr>
        <w:t xml:space="preserve">methods to </w:t>
      </w:r>
      <w:r w:rsidR="005676DD">
        <w:rPr>
          <w:lang w:val="en-CA"/>
        </w:rPr>
        <w:t xml:space="preserve">generate multi-mutant strains that can </w:t>
      </w:r>
      <w:r w:rsidR="0013494D">
        <w:rPr>
          <w:lang w:val="en-CA"/>
        </w:rPr>
        <w:t xml:space="preserve">circumvent </w:t>
      </w:r>
      <w:r w:rsidR="00CB68AA">
        <w:rPr>
          <w:lang w:val="en-CA"/>
        </w:rPr>
        <w:t>the</w:t>
      </w:r>
      <w:r w:rsidR="00E637E5">
        <w:rPr>
          <w:lang w:val="en-CA"/>
        </w:rPr>
        <w:t xml:space="preserve"> limited </w:t>
      </w:r>
      <w:r w:rsidR="005676DD">
        <w:rPr>
          <w:lang w:val="en-CA"/>
        </w:rPr>
        <w:t xml:space="preserve">number of </w:t>
      </w:r>
      <w:r w:rsidR="00E637E5">
        <w:rPr>
          <w:lang w:val="en-CA"/>
        </w:rPr>
        <w:t xml:space="preserve">usable </w:t>
      </w:r>
      <w:r w:rsidR="00CC6850">
        <w:rPr>
          <w:lang w:val="en-CA"/>
        </w:rPr>
        <w:t>selection</w:t>
      </w:r>
      <w:r w:rsidR="00E637E5" w:rsidRPr="00233F15">
        <w:rPr>
          <w:lang w:val="en-CA"/>
        </w:rPr>
        <w:t xml:space="preserve"> markers</w:t>
      </w:r>
      <w:r w:rsidR="0013494D">
        <w:rPr>
          <w:lang w:val="en-CA"/>
        </w:rPr>
        <w:t xml:space="preserve">, </w:t>
      </w:r>
      <w:r w:rsidR="005676DD">
        <w:rPr>
          <w:lang w:val="en-CA"/>
        </w:rPr>
        <w:t xml:space="preserve">these </w:t>
      </w:r>
      <w:r w:rsidR="0062600D">
        <w:rPr>
          <w:lang w:val="en-CA"/>
        </w:rPr>
        <w:t>have</w:t>
      </w:r>
      <w:r w:rsidR="005676DD">
        <w:rPr>
          <w:lang w:val="en-CA"/>
        </w:rPr>
        <w:t xml:space="preserve"> focused on </w:t>
      </w:r>
      <w:r w:rsidR="0013494D">
        <w:rPr>
          <w:lang w:val="en-CA"/>
        </w:rPr>
        <w:t xml:space="preserve">construction of single </w:t>
      </w:r>
      <w:r w:rsidR="005676DD">
        <w:rPr>
          <w:lang w:val="en-CA"/>
        </w:rPr>
        <w:t>multi-mutant strains</w:t>
      </w:r>
      <w:r w:rsidR="00E637E5" w:rsidRPr="00233F15">
        <w:rPr>
          <w:lang w:val="en-CA"/>
        </w:rPr>
        <w:fldChar w:fldCharType="begin" w:fldLock="1"/>
      </w:r>
      <w:r w:rsidR="00D660A4">
        <w:rPr>
          <w:lang w:val="en-CA"/>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E637E5" w:rsidRPr="00233F15">
        <w:rPr>
          <w:lang w:val="en-CA"/>
        </w:rPr>
        <w:fldChar w:fldCharType="separate"/>
      </w:r>
      <w:r w:rsidR="000C5C2F" w:rsidRPr="000C5C2F">
        <w:rPr>
          <w:noProof/>
          <w:vertAlign w:val="superscript"/>
          <w:lang w:val="en-CA"/>
        </w:rPr>
        <w:t>23</w:t>
      </w:r>
      <w:r w:rsidR="00E637E5" w:rsidRPr="00233F15">
        <w:rPr>
          <w:lang w:val="en-CA"/>
        </w:rPr>
        <w:fldChar w:fldCharType="end"/>
      </w:r>
      <w:r w:rsidR="001D788B" w:rsidRPr="00233F15">
        <w:rPr>
          <w:lang w:val="en-CA"/>
        </w:rPr>
        <w:t>.</w:t>
      </w:r>
      <w:r w:rsidR="00976EF9" w:rsidRPr="00233F15">
        <w:rPr>
          <w:lang w:val="en-CA"/>
        </w:rPr>
        <w:t xml:space="preserve"> </w:t>
      </w:r>
      <w:r w:rsidR="00EB3D65" w:rsidRPr="00233F15">
        <w:rPr>
          <w:lang w:val="en-CA"/>
        </w:rPr>
        <w:t xml:space="preserve"> </w:t>
      </w:r>
      <w:r w:rsidR="00003B81">
        <w:rPr>
          <w:lang w:val="en-CA"/>
        </w:rPr>
        <w:t>While m</w:t>
      </w:r>
      <w:r w:rsidR="00102214">
        <w:rPr>
          <w:lang w:val="en-CA"/>
        </w:rPr>
        <w:t xml:space="preserve">ethods </w:t>
      </w:r>
      <w:r w:rsidR="00003B81">
        <w:rPr>
          <w:lang w:val="en-CA"/>
        </w:rPr>
        <w:t>exist</w:t>
      </w:r>
      <w:r w:rsidR="00102214">
        <w:rPr>
          <w:lang w:val="en-CA"/>
        </w:rPr>
        <w:t xml:space="preserve"> to make modifications at multiple loci simultaneously (</w:t>
      </w:r>
      <w:r w:rsidR="00102214" w:rsidRPr="00233F15">
        <w:rPr>
          <w:lang w:val="en-CA"/>
        </w:rPr>
        <w:t xml:space="preserve">multiplex automated genome engineering </w:t>
      </w:r>
      <w:r w:rsidR="00102214">
        <w:rPr>
          <w:lang w:val="en-CA"/>
        </w:rPr>
        <w:t xml:space="preserve">– </w:t>
      </w:r>
      <w:r w:rsidR="00102214" w:rsidRPr="00233F15">
        <w:rPr>
          <w:lang w:val="en-CA"/>
        </w:rPr>
        <w:t>MAGE</w:t>
      </w:r>
      <w:r w:rsidR="00102214">
        <w:rPr>
          <w:lang w:val="en-CA"/>
        </w:rPr>
        <w:t>)</w:t>
      </w:r>
      <w:r w:rsidR="00102214" w:rsidRPr="00233F15">
        <w:fldChar w:fldCharType="begin" w:fldLock="1"/>
      </w:r>
      <w:r w:rsidR="00D660A4">
        <w:instrText>ADDIN CSL_CITATION {"citationItems":[{"id":"ITEM-1","itemData":{"DOI":"10.1038/nature08187","ISSN":"1476-4687","PMID":"19633652","abstract":"The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properties.","author":[{"dropping-particle":"","family":"Wang","given":"Harris H","non-dropping-particle":"","parse-names":false,"suffix":""},{"dropping-particle":"","family":"Isaacs","given":"Farren J","non-dropping-particle":"","parse-names":false,"suffix":""},{"dropping-particle":"","family":"Carr","given":"Peter A","non-dropping-particle":"","parse-names":false,"suffix":""},{"dropping-particle":"","family":"Sun","given":"Zachary Z","non-dropping-particle":"","parse-names":false,"suffix":""},{"dropping-particle":"","family":"Xu","given":"George","non-dropping-particle":"","parse-names":false,"suffix":""},{"dropping-particle":"","family":"Forest","given":"Craig R","non-dropping-particle":"","parse-names":false,"suffix":""},{"dropping-particle":"","family":"Church","given":"George M","non-dropping-particle":"","parse-names":false,"suffix":""}],"container-title":"Nature","id":"ITEM-1","issue":"7257","issued":{"date-parts":[["2009","8","13"]]},"page":"894-8","publisher":"Macmillan Publishers Limited. All rights reserved","title":"Programming cells by multiplex genome engineering and accelerated evolution.","title-short":"Nature","type":"article-journal","volume":"460"},"uris":["http://www.mendeley.com/documents/?uuid=6de5d682-0ba5-475f-a8cd-addff6cb91a6"]},{"id":"ITEM-2","itemData":{"DOI":"10.1021/sb400117c","ISSN":"2161-5063","PMID":"24160921","abstract":"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frequencies.","author":[{"dropping-particle":"","family":"DiCarlo","given":"James E","non-dropping-particle":"","parse-names":false,"suffix":""},{"dropping-particle":"","family":"Conley","given":"Andrew J","non-dropping-particle":"","parse-names":false,"suffix":""},{"dropping-particle":"","family":"Penttilä","given":"Merja","non-dropping-particle":"","parse-names":false,"suffix":""},{"dropping-particle":"","family":"Jäntti","given":"Jussi","non-dropping-particle":"","parse-names":false,"suffix":""},{"dropping-particle":"","family":"Wang","given":"Harris H","non-dropping-particle":"","parse-names":false,"suffix":""},{"dropping-particle":"","family":"Church","given":"George M","non-dropping-particle":"","parse-names":false,"suffix":""}],"container-title":"ACS synthetic biology","id":"ITEM-2","issue":"12","issued":{"date-parts":[["2013","12","20"]]},"page":"741-9","publisher":"American Chemical Society","title":"Yeast oligo-mediated genome engineering (YOGE).","type":"article-journal","volume":"2"},"uris":["http://www.mendeley.com/documents/?uuid=863cb558-5fb9-4e72-a21d-9a60843b694c"]}],"mendeley":{"formattedCitation":"&lt;sup&gt;24,25&lt;/sup&gt;","plainTextFormattedCitation":"24,25","previouslyFormattedCitation":"&lt;sup&gt;24,25&lt;/sup&gt;"},"properties":{"noteIndex":0},"schema":"https://github.com/citation-style-language/schema/raw/master/csl-citation.json"}</w:instrText>
      </w:r>
      <w:r w:rsidR="00102214" w:rsidRPr="00233F15">
        <w:fldChar w:fldCharType="separate"/>
      </w:r>
      <w:r w:rsidR="000C5C2F" w:rsidRPr="000C5C2F">
        <w:rPr>
          <w:noProof/>
          <w:vertAlign w:val="superscript"/>
        </w:rPr>
        <w:t>24,25</w:t>
      </w:r>
      <w:r w:rsidR="00102214" w:rsidRPr="00233F15">
        <w:fldChar w:fldCharType="end"/>
      </w:r>
      <w:r w:rsidR="00102214">
        <w:t xml:space="preserve">, </w:t>
      </w:r>
      <w:r w:rsidR="00687BE3">
        <w:t>major challenges remain in</w:t>
      </w:r>
      <w:r w:rsidR="00022FCB">
        <w:t xml:space="preserve"> </w:t>
      </w:r>
      <w:r w:rsidR="003A0AFF">
        <w:t>isolating</w:t>
      </w:r>
      <w:r w:rsidR="005676DD">
        <w:t xml:space="preserve"> and </w:t>
      </w:r>
      <w:r w:rsidR="00834D9F">
        <w:t>genotyping</w:t>
      </w:r>
      <w:r w:rsidR="005676DD">
        <w:t xml:space="preserve"> </w:t>
      </w:r>
      <w:r w:rsidR="003A0AFF" w:rsidRPr="00233F15">
        <w:rPr>
          <w:lang w:val="en-CA"/>
        </w:rPr>
        <w:t>the large number of strains required to</w:t>
      </w:r>
      <w:r w:rsidR="00CC6850">
        <w:rPr>
          <w:lang w:val="en-CA"/>
        </w:rPr>
        <w:t xml:space="preserve"> </w:t>
      </w:r>
      <w:r w:rsidR="00B507BC">
        <w:rPr>
          <w:lang w:val="en-CA"/>
        </w:rPr>
        <w:t>perform a DCGA</w:t>
      </w:r>
      <w:r w:rsidR="00022FCB">
        <w:t xml:space="preserve">. </w:t>
      </w:r>
      <w:r w:rsidR="003A0AFF">
        <w:rPr>
          <w:lang w:val="en-CA"/>
        </w:rPr>
        <w:t xml:space="preserve"> </w:t>
      </w:r>
      <w:r w:rsidR="00DD4506">
        <w:rPr>
          <w:lang w:val="en-CA"/>
        </w:rPr>
        <w:t>E</w:t>
      </w:r>
      <w:r w:rsidR="00DD4506">
        <w:t>xtensions</w:t>
      </w:r>
      <w:r w:rsidR="0059221E">
        <w:t xml:space="preserve"> of </w:t>
      </w:r>
      <w:r w:rsidR="00AF78EF">
        <w:t xml:space="preserve">MAGE </w:t>
      </w:r>
      <w:r w:rsidR="005676DD">
        <w:t xml:space="preserve">have been </w:t>
      </w:r>
      <w:r w:rsidR="0059221E">
        <w:t xml:space="preserve">developed </w:t>
      </w:r>
      <w:r w:rsidR="005676DD">
        <w:t xml:space="preserve">to allow </w:t>
      </w:r>
      <w:r w:rsidR="005676DD">
        <w:lastRenderedPageBreak/>
        <w:t xml:space="preserve">parallel phenotyping of many strains for </w:t>
      </w:r>
      <w:r w:rsidR="00834D9F">
        <w:t>DCGA</w:t>
      </w:r>
      <w:r w:rsidR="0059221E">
        <w:t xml:space="preserve"> in </w:t>
      </w:r>
      <w:r w:rsidR="00AF78EF" w:rsidRPr="00233F15">
        <w:rPr>
          <w:i/>
        </w:rPr>
        <w:t>E. coli</w:t>
      </w:r>
      <w:r w:rsidR="00AF78EF" w:rsidRPr="00233F15">
        <w:fldChar w:fldCharType="begin" w:fldLock="1"/>
      </w:r>
      <w:r w:rsidR="00D660A4">
        <w:instrText>ADDIN CSL_CITATION {"citationItems":[{"id":"ITEM-1","itemData":{"DOI":"10.1038/nbt.3177","ISSN":"1087-0156","PMID":"25798935","abstract":"Multiplexed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possible.","author":[{"dropping-particle":"","family":"Zeitoun","given":"Ramsey I","non-dropping-particle":"","parse-names":false,"suffix":""},{"dropping-particle":"","family":"Garst","given":"Andrew D","non-dropping-particle":"","parse-names":false,"suffix":""},{"dropping-particle":"","family":"Degen","given":"George D","non-dropping-particle":"","parse-names":false,"suffix":""},{"dropping-particle":"","family":"Pines","given":"Gur","non-dropping-particle":"","parse-names":false,"suffix":""},{"dropping-particle":"","family":"Mansell","given":"Thomas J","non-dropping-particle":"","parse-names":false,"suffix":""},{"dropping-particle":"","family":"Glebes","given":"Tirzah Y","non-dropping-particle":"","parse-names":false,"suffix":""},{"dropping-particle":"","family":"Boyle","given":"Nanette R","non-dropping-particle":"","parse-names":false,"suffix":""},{"dropping-particle":"","family":"Gill","given":"Ryan T","non-dropping-particle":"","parse-names":false,"suffix":""}],"container-title":"Nature Biotechnology","id":"ITEM-1","issue":"6","issued":{"date-parts":[["2015","3","23"]]},"page":"631-637","title":"Multiplexed tracking of combinatorial genomic mutations in engineered cell populations","type":"article-journal","volume":"33"},"uris":["http://www.mendeley.com/documents/?uuid=2d3fbaff-3be5-32cf-85ed-fd230742e87d"]},{"id":"ITEM-2","itemData":{"DOI":"10.1021/acssynbio.6b00376","ISSN":"2161-5063","abstract":"Advances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Biology","id":"ITEM-2","issue":"4","issued":{"date-parts":[["2017","4","21"]]},"page":"619-627","publisher":"American Chemical Society","title":"Quantitative Tracking of Combinatorially Engineered Populations with Multiplexed Binary Assemblies","type":"article-journal","volume":"6"},"uris":["http://www.mendeley.com/documents/?uuid=d5f136d1-405b-4b99-ad6c-538cc6684b55"]}],"mendeley":{"formattedCitation":"&lt;sup&gt;26,27&lt;/sup&gt;","plainTextFormattedCitation":"26,27","previouslyFormattedCitation":"&lt;sup&gt;26,27&lt;/sup&gt;"},"properties":{"noteIndex":0},"schema":"https://github.com/citation-style-language/schema/raw/master/csl-citation.json"}</w:instrText>
      </w:r>
      <w:r w:rsidR="00AF78EF" w:rsidRPr="00233F15">
        <w:fldChar w:fldCharType="separate"/>
      </w:r>
      <w:r w:rsidR="000C5C2F" w:rsidRPr="000C5C2F">
        <w:rPr>
          <w:noProof/>
          <w:vertAlign w:val="superscript"/>
        </w:rPr>
        <w:t>26,27</w:t>
      </w:r>
      <w:r w:rsidR="00AF78EF" w:rsidRPr="00233F15">
        <w:fldChar w:fldCharType="end"/>
      </w:r>
      <w:r w:rsidR="0062600D">
        <w:t xml:space="preserve">, but exhibit high variance across biological replicates, perhaps due to currently-limited accuracy of large-scale genotyping.  </w:t>
      </w:r>
      <w:r w:rsidR="005676DD">
        <w:t>Methods have been described for parallel generation and phenotyping of yeast</w:t>
      </w:r>
      <w:r w:rsidR="009673E9">
        <w:fldChar w:fldCharType="begin" w:fldLock="1"/>
      </w:r>
      <w:r w:rsidR="00D660A4">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lt;sup&gt;28&lt;/sup&gt;","plainTextFormattedCitation":"28","previouslyFormattedCitation":"&lt;sup&gt;28&lt;/sup&gt;"},"properties":{"noteIndex":0},"schema":"https://github.com/citation-style-language/schema/raw/master/csl-citation.json"}</w:instrText>
      </w:r>
      <w:r w:rsidR="009673E9">
        <w:fldChar w:fldCharType="separate"/>
      </w:r>
      <w:r w:rsidR="000C5C2F" w:rsidRPr="000C5C2F">
        <w:rPr>
          <w:noProof/>
          <w:vertAlign w:val="superscript"/>
        </w:rPr>
        <w:t>28</w:t>
      </w:r>
      <w:r w:rsidR="009673E9">
        <w:fldChar w:fldCharType="end"/>
      </w:r>
      <w:r w:rsidR="009673E9">
        <w:t xml:space="preserve"> </w:t>
      </w:r>
      <w:r w:rsidR="005676DD">
        <w:t>and human cells</w:t>
      </w:r>
      <w:r w:rsidR="005676DD">
        <w:fldChar w:fldCharType="begin" w:fldLock="1"/>
      </w:r>
      <w:r w:rsidR="00D660A4">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mendeley":{"formattedCitation":"&lt;sup&gt;29&lt;/sup&gt;","plainTextFormattedCitation":"29","previouslyFormattedCitation":"&lt;sup&gt;29&lt;/sup&gt;"},"properties":{"noteIndex":0},"schema":"https://github.com/citation-style-language/schema/raw/master/csl-citation.json"}</w:instrText>
      </w:r>
      <w:r w:rsidR="005676DD">
        <w:fldChar w:fldCharType="separate"/>
      </w:r>
      <w:r w:rsidR="000C5C2F" w:rsidRPr="000C5C2F">
        <w:rPr>
          <w:noProof/>
          <w:vertAlign w:val="superscript"/>
        </w:rPr>
        <w:t>29</w:t>
      </w:r>
      <w:r w:rsidR="005676DD">
        <w:fldChar w:fldCharType="end"/>
      </w:r>
      <w:r w:rsidR="00FD7399">
        <w:t xml:space="preserve">, but </w:t>
      </w:r>
      <w:r w:rsidR="005676DD">
        <w:t xml:space="preserve">the resulting CGA </w:t>
      </w:r>
      <w:r w:rsidR="0062600D">
        <w:t xml:space="preserve">studies </w:t>
      </w:r>
      <w:r w:rsidR="005676DD">
        <w:t>have not gone beyond two-gene combinations</w:t>
      </w:r>
      <w:r w:rsidR="00FD7399">
        <w:t>.</w:t>
      </w:r>
      <w:r w:rsidR="005676DD">
        <w:t xml:space="preserve">  </w:t>
      </w:r>
    </w:p>
    <w:p w14:paraId="4DA1EA06" w14:textId="77777777" w:rsidR="00CF527A" w:rsidRPr="00985658" w:rsidRDefault="00CF527A" w:rsidP="004210F6">
      <w:pPr>
        <w:jc w:val="both"/>
        <w:rPr>
          <w:lang w:val="en-CA"/>
        </w:rPr>
      </w:pPr>
      <w:bookmarkStart w:id="77" w:name="_GoBack"/>
      <w:bookmarkEnd w:id="77"/>
    </w:p>
    <w:p w14:paraId="7D8B42C9" w14:textId="0006A139" w:rsidR="00090233" w:rsidRPr="00676F93" w:rsidRDefault="001317A7" w:rsidP="00090233">
      <w:pPr>
        <w:jc w:val="both"/>
      </w:pPr>
      <w:r>
        <w:rPr>
          <w:lang w:val="en-CA"/>
        </w:rPr>
        <w:t>Here w</w:t>
      </w:r>
      <w:r w:rsidR="00A40A94">
        <w:rPr>
          <w:lang w:val="en-CA"/>
        </w:rPr>
        <w:t>e describe an ‘</w:t>
      </w:r>
      <w:r w:rsidR="00202203">
        <w:rPr>
          <w:lang w:val="en-CA"/>
        </w:rPr>
        <w:t>engineered population profiling</w:t>
      </w:r>
      <w:r w:rsidR="00A40A94">
        <w:rPr>
          <w:lang w:val="en-CA"/>
        </w:rPr>
        <w:t xml:space="preserve">’ </w:t>
      </w:r>
      <w:r w:rsidR="00EE12EB">
        <w:rPr>
          <w:lang w:val="en-CA"/>
        </w:rPr>
        <w:t>strategy</w:t>
      </w:r>
      <w:r w:rsidR="00202203">
        <w:rPr>
          <w:lang w:val="en-CA"/>
        </w:rPr>
        <w:t xml:space="preserve"> </w:t>
      </w:r>
      <w:r w:rsidR="005676DD">
        <w:rPr>
          <w:lang w:val="en-CA"/>
        </w:rPr>
        <w:t xml:space="preserve">enabling </w:t>
      </w:r>
      <w:r w:rsidR="00E82867">
        <w:rPr>
          <w:lang w:val="en-CA"/>
        </w:rPr>
        <w:t xml:space="preserve">DCGA </w:t>
      </w:r>
      <w:r w:rsidR="00C46881">
        <w:rPr>
          <w:lang w:val="en-CA"/>
        </w:rPr>
        <w:t xml:space="preserve">in yeast. </w:t>
      </w:r>
      <w:r w:rsidR="00C46881">
        <w:rPr>
          <w:rFonts w:eastAsia="Times New Roman"/>
        </w:rPr>
        <w:t xml:space="preserve">We </w:t>
      </w:r>
      <w:r w:rsidR="00EE6EFB">
        <w:rPr>
          <w:rFonts w:eastAsia="Times New Roman"/>
        </w:rPr>
        <w:t xml:space="preserve">apply this strategy to a target set of all </w:t>
      </w:r>
      <w:r w:rsidR="00ED6D1B">
        <w:rPr>
          <w:rFonts w:eastAsia="Times New Roman"/>
        </w:rPr>
        <w:t>16 yeast ABC transporters</w:t>
      </w:r>
      <w:r w:rsidR="002A5F0C">
        <w:rPr>
          <w:rFonts w:eastAsia="Times New Roman"/>
        </w:rPr>
        <w:t xml:space="preserve"> </w:t>
      </w:r>
      <w:r w:rsidR="00EE6EFB">
        <w:rPr>
          <w:rFonts w:eastAsia="Times New Roman"/>
        </w:rPr>
        <w:t xml:space="preserve">implicated </w:t>
      </w:r>
      <w:r w:rsidR="002A5F0C">
        <w:rPr>
          <w:rFonts w:eastAsia="Times New Roman"/>
        </w:rPr>
        <w:t>in</w:t>
      </w:r>
      <w:r w:rsidR="005D6B59">
        <w:rPr>
          <w:rFonts w:eastAsia="Times New Roman"/>
        </w:rPr>
        <w:t xml:space="preserve"> multi-drug </w:t>
      </w:r>
      <w:r w:rsidR="00EE6EFB">
        <w:rPr>
          <w:rFonts w:eastAsia="Times New Roman"/>
        </w:rPr>
        <w:t xml:space="preserve">resistance, carrying out high-order DCGA for each of 16 drug resistance phenotypes.  </w:t>
      </w:r>
      <w:r w:rsidR="00090233">
        <w:rPr>
          <w:bCs/>
          <w:iCs/>
          <w:color w:val="000000" w:themeColor="text1"/>
        </w:rPr>
        <w:t>ABC transporters were chosen as the pilot gene set for several reasons: First, ABC transporters are an important and conserved gene family which</w:t>
      </w:r>
      <w:r w:rsidR="00090233">
        <w:t xml:space="preserve"> mediates functions such as multidrug resistance, disease progression, and basic cellular homeostasis</w:t>
      </w:r>
      <w:r w:rsidR="00090233">
        <w:fldChar w:fldCharType="begin" w:fldLock="1"/>
      </w:r>
      <w:r w:rsidR="00D660A4">
        <w:instrText>ADDIN CSL_CITATION {"citationItems":[{"id":"ITEM-1","itemData":{"DOI":"10.1016/j.febslet.2005.12.050","ISSN":"0014-5793","PMID":"16406363","abstract":"Yeast ATP-binding cassette (ABC) proteins are implicated in many biological phenomena, often acting at crossroads of vital cellular processes. Their functions encompass peptide pheromone secretion, regulation of mitochondrial function, vacuolar detoxification, as well as pleiotropic drug resistance and stress adaptation. Because yeast harbors several homologues of mammalian ABC proteins with medical importance, understanding their molecular mechanisms, substrate interaction and three-dimensional structure of yeast ABC proteins might help identifying new approaches aimed at combating drug resistance or other ABC-mediated diseases. This review provides a comprehensive discussion on the functions of the ABC protein family in the yeast Saccharomyces cerevisiae.","author":[{"dropping-particle":"","family":"Jungwirth","given":"Helmut","non-dropping-particle":"","parse-names":false,"suffix":""},{"dropping-particle":"","family":"Kuchler","given":"Karl","non-dropping-particle":"","parse-names":false,"suffix":""}],"container-title":"FEBS letters","id":"ITEM-1","issue":"4","issued":{"date-parts":[["2006","3","13"]]},"page":"1131-8","title":"Yeast ABC transporters – a tale of sex, stress, drugs and aging.","type":"article-journal","volume":"580"},"uris":["http://www.mendeley.com/documents/?uuid=468b5598-52b2-47ab-89ef-36b2eb9205ad"]},{"id":"ITEM-2","itemData":{"DOI":"10.1101/gr.184901","ISSN":"1088-9051","PMID":"11435397","abstract":"The ATP-binding cassette (ABC) transporter superfamily contains membrane proteins that translocate a variety of substrates across extra- and intra-cellular membranes. Genetic variation in these genes is the cause of or contributor to a wide variety of human disorders with Mendelian and complex inheritance, including cystic fibrosis, neurological disease, retinal degeneration, cholesterol and bile transport defects, anemia, and drug response. Conservation of the ATP-binding domains of these genes has allowed the identification of new members of the superfamily based on nucleotide and protein sequence homology. Phylogenetic analysis is used to divide all 48 known ABC transporters into seven distinct subfamilies of proteins. For each gene, the precise map location on human chromosomes, expression data, and localization within the superfamily has been determined. These data allow predictions to be made as to potential functions or disease phenotypes associated with each protein. In this paper, we review the current state of knowledge on all human ABC genes in inherited disease and drug resistance. In addition, the availability of the complete Drosophila genome sequence allows the comparison of the known human ABC genes with those in the fly genome. The combined data enable an evolutionary analysis of the superfamily. Complete characterization of all ABC from the human genome and from model organisms will lead to important insights into the physiology and the molecular basis of many human disorders.","author":[{"dropping-particle":"","family":"Dean","given":"M","non-dropping-particle":"","parse-names":false,"suffix":""},{"dropping-particle":"","family":"Rzhetsky","given":"A","non-dropping-particle":"","parse-names":false,"suffix":""},{"dropping-particle":"","family":"Allikmets","given":"R","non-dropping-particle":"","parse-names":false,"suffix":""}],"container-title":"Genome research","id":"ITEM-2","issue":"7","issued":{"date-parts":[["2001","7"]]},"page":"1156-66","title":"The human ATP-binding cassette (ABC) transporter superfamily.","type":"article-journal","volume":"11"},"uris":["http://www.mendeley.com/documents/?uuid=f3cc9109-a583-45e6-a3e2-885d538a9cef"]}],"mendeley":{"formattedCitation":"&lt;sup&gt;30,31&lt;/sup&gt;","plainTextFormattedCitation":"30,31","previouslyFormattedCitation":"&lt;sup&gt;30,31&lt;/sup&gt;"},"properties":{"noteIndex":0},"schema":"https://github.com/citation-style-language/schema/raw/master/csl-citation.json"}</w:instrText>
      </w:r>
      <w:r w:rsidR="00090233">
        <w:fldChar w:fldCharType="separate"/>
      </w:r>
      <w:r w:rsidR="000C5C2F" w:rsidRPr="000C5C2F">
        <w:rPr>
          <w:noProof/>
          <w:vertAlign w:val="superscript"/>
        </w:rPr>
        <w:t>30,31</w:t>
      </w:r>
      <w:r w:rsidR="00090233">
        <w:fldChar w:fldCharType="end"/>
      </w:r>
      <w:r w:rsidR="00090233">
        <w:t xml:space="preserve">. Indeed, ABC transporters are  </w:t>
      </w:r>
      <w:r w:rsidR="00393DBF">
        <w:t>one of the</w:t>
      </w:r>
      <w:r w:rsidR="00090233">
        <w:t xml:space="preserve"> large</w:t>
      </w:r>
      <w:r w:rsidR="00393DBF">
        <w:t>st</w:t>
      </w:r>
      <w:r w:rsidR="00090233">
        <w:t xml:space="preserve"> </w:t>
      </w:r>
      <w:r w:rsidR="00393DBF">
        <w:t xml:space="preserve">and oldest </w:t>
      </w:r>
      <w:r w:rsidR="00090233">
        <w:t>gene famil</w:t>
      </w:r>
      <w:r w:rsidR="00393DBF">
        <w:t>ies</w:t>
      </w:r>
      <w:r w:rsidR="00090233">
        <w:t xml:space="preserve"> with over 10,000 members across all three domains of life</w:t>
      </w:r>
      <w:r w:rsidR="00090233">
        <w:fldChar w:fldCharType="begin" w:fldLock="1"/>
      </w:r>
      <w:r w:rsidR="00D660A4">
        <w:instrText>ADDIN CSL_CITATION {"citationItems":[{"id":"ITEM-1","itemData":{"DOI":"10.1186/1471-2164-11-177","ISSN":"1471-2164","PMID":"20233411","abstract":"BACKGROUND: The superfamily of ABC proteins is among the largest known in nature. Its members are mainly, but not exclusively, involved in the transport of a broad range of substrates across biological membranes. Many contribute to multidrug resistance in microbial pathogens and cancer cells. The diversity of ABC proteins in fungi is comparable with those in multicellular animals, but so far fungal ABC proteins have barely been studied.\n\nRESULTS: We performed a phylogenetic analysis of the ABC proteins extracted from the genomes of 27 fungal species from 18 orders representing 5 fungal phyla thereby covering the most important groups. Our analysis demonstrated that some of the subfamilies of ABC proteins remained highly conserved in fungi, while others have undergone a remarkable group-specific diversification. Members of the various fungal phyla also differed significantly in the number of ABC proteins found in their genomes, which is especially reduced in the yeast S. cerevisiae and S. pombe.\n\nCONCLUSIONS: Data obtained during our analysis should contribute to a better understanding of the diversity of the fungal ABC proteins and provide important clues about their possible biological functions.","author":[{"dropping-particle":"","family":"Kovalchuk","given":"Andriy","non-dropping-particle":"","parse-names":false,"suffix":""},{"dropping-particle":"","family":"Driessen","given":"Arnold J M","non-dropping-particle":"","parse-names":false,"suffix":""}],"container-title":"BMC genomics","id":"ITEM-1","issue":"1","issued":{"date-parts":[["2010","1","16"]]},"language":"En","page":"177","publisher":"BioMed Central","title":"Phylogenetic analysis of fungal ABC transporters.","type":"article-journal","volume":"11"},"uris":["http://www.mendeley.com/documents/?uuid=461c42c1-02b3-4179-854d-eec91bffb802"]}],"mendeley":{"formattedCitation":"&lt;sup&gt;32&lt;/sup&gt;","plainTextFormattedCitation":"32","previouslyFormattedCitation":"&lt;sup&gt;32&lt;/sup&gt;"},"properties":{"noteIndex":0},"schema":"https://github.com/citation-style-language/schema/raw/master/csl-citation.json"}</w:instrText>
      </w:r>
      <w:r w:rsidR="00090233">
        <w:fldChar w:fldCharType="separate"/>
      </w:r>
      <w:r w:rsidR="000C5C2F" w:rsidRPr="000C5C2F">
        <w:rPr>
          <w:noProof/>
          <w:vertAlign w:val="superscript"/>
        </w:rPr>
        <w:t>32</w:t>
      </w:r>
      <w:r w:rsidR="00090233">
        <w:fldChar w:fldCharType="end"/>
      </w:r>
      <w:r w:rsidR="00090233">
        <w:t xml:space="preserve">.  Second, although </w:t>
      </w:r>
      <w:r w:rsidR="00906F17">
        <w:t xml:space="preserve">many </w:t>
      </w:r>
      <w:r w:rsidR="00090233">
        <w:t>ABC transporters are generally thought of as imparting drug resistance as one might expect for an efflux pump (and indeed the ABC-16 strain is generally more drug sensitive</w:t>
      </w:r>
      <w:r w:rsidR="00090233" w:rsidRPr="00233F15">
        <w:rPr>
          <w:bCs/>
          <w:iCs/>
          <w:color w:val="000000" w:themeColor="text1"/>
        </w:rPr>
        <w:fldChar w:fldCharType="begin" w:fldLock="1"/>
      </w:r>
      <w:r w:rsidR="00D660A4">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090233" w:rsidRPr="00233F15">
        <w:rPr>
          <w:bCs/>
          <w:iCs/>
          <w:color w:val="000000" w:themeColor="text1"/>
        </w:rPr>
        <w:fldChar w:fldCharType="separate"/>
      </w:r>
      <w:r w:rsidR="000C5C2F" w:rsidRPr="000C5C2F">
        <w:rPr>
          <w:bCs/>
          <w:iCs/>
          <w:noProof/>
          <w:color w:val="000000" w:themeColor="text1"/>
          <w:vertAlign w:val="superscript"/>
        </w:rPr>
        <w:t>23</w:t>
      </w:r>
      <w:r w:rsidR="00090233" w:rsidRPr="00233F15">
        <w:rPr>
          <w:bCs/>
          <w:iCs/>
          <w:color w:val="000000" w:themeColor="text1"/>
        </w:rPr>
        <w:fldChar w:fldCharType="end"/>
      </w:r>
      <w:r w:rsidR="00090233">
        <w:t>), ABC transporter knockouts can mediate either drug sensitivity or resistance, and some two-gene ABC transporter knockouts have exhibited synergistic drug resistance</w:t>
      </w:r>
      <w:r w:rsidR="00090233">
        <w:fldChar w:fldCharType="begin" w:fldLock="1"/>
      </w:r>
      <w:r w:rsidR="00D660A4">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interactome.","type":"article-journal","volume":"9"},"uris":["http://www.mendeley.com/documents/?uuid=0e3d404b-a646-4023-936e-86a457bddbac"]},{"id":"ITEM-3","itemData":{"DOI":"10.1038/nmeth.1550","ISSN":"1548-7105","PMID":"21217751","abstract":"Phenotypes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methods","id":"ITEM-3","issue":"2","issued":{"date-parts":[["2011","3"]]},"page":"159-64","title":"Knocking out multigene redundancies via cycles of sexual assortment and fluorescence selection.","type":"article-journal","volume":"8"},"uris":["http://www.mendeley.com/documents/?uuid=37457ea4-6a9c-471d-b62e-dfeec5fba47c"]}],"mendeley":{"formattedCitation":"&lt;sup&gt;23,33,34&lt;/sup&gt;","plainTextFormattedCitation":"23,33,34","previouslyFormattedCitation":"&lt;sup&gt;23,33,34&lt;/sup&gt;"},"properties":{"noteIndex":0},"schema":"https://github.com/citation-style-language/schema/raw/master/csl-citation.json"}</w:instrText>
      </w:r>
      <w:r w:rsidR="00090233">
        <w:fldChar w:fldCharType="separate"/>
      </w:r>
      <w:r w:rsidR="000C5C2F" w:rsidRPr="000C5C2F">
        <w:rPr>
          <w:noProof/>
          <w:vertAlign w:val="superscript"/>
        </w:rPr>
        <w:t>23,33,34</w:t>
      </w:r>
      <w:r w:rsidR="00090233">
        <w:fldChar w:fldCharType="end"/>
      </w:r>
      <w:r w:rsidR="00090233">
        <w:rPr>
          <w:bCs/>
          <w:iCs/>
          <w:color w:val="000000" w:themeColor="text1"/>
        </w:rPr>
        <w:t xml:space="preserve">.  Complex dependence </w:t>
      </w:r>
      <w:r w:rsidR="00090233">
        <w:t xml:space="preserve">between mammalian ABC transporters has also been observed, e.g. </w:t>
      </w:r>
      <w:r w:rsidR="0076775C">
        <w:t xml:space="preserve">increased </w:t>
      </w:r>
      <w:r w:rsidR="0076775C" w:rsidRPr="00C22663">
        <w:t>expression</w:t>
      </w:r>
      <w:r w:rsidR="00C22663">
        <w:t xml:space="preserve"> of </w:t>
      </w:r>
      <w:r w:rsidR="00090233">
        <w:rPr>
          <w:bCs/>
          <w:iCs/>
          <w:color w:val="000000" w:themeColor="text1"/>
        </w:rPr>
        <w:t xml:space="preserve">ABCC3 </w:t>
      </w:r>
      <w:r w:rsidR="00090233" w:rsidRPr="00233F15">
        <w:rPr>
          <w:bCs/>
          <w:iCs/>
          <w:color w:val="000000" w:themeColor="text1"/>
        </w:rPr>
        <w:t xml:space="preserve">upon </w:t>
      </w:r>
      <w:r w:rsidR="00090233">
        <w:rPr>
          <w:bCs/>
          <w:iCs/>
          <w:color w:val="000000" w:themeColor="text1"/>
        </w:rPr>
        <w:t>disruption of ABCC2</w:t>
      </w:r>
      <w:r w:rsidR="00090233" w:rsidRPr="00233F15">
        <w:rPr>
          <w:bCs/>
          <w:iCs/>
          <w:color w:val="000000" w:themeColor="text1"/>
        </w:rPr>
        <w:t xml:space="preserve"> in rat</w:t>
      </w:r>
      <w:r w:rsidR="00090233">
        <w:rPr>
          <w:bCs/>
          <w:iCs/>
          <w:color w:val="000000" w:themeColor="text1"/>
        </w:rPr>
        <w:t>s</w:t>
      </w:r>
      <w:r w:rsidR="00090233" w:rsidRPr="00233F15">
        <w:rPr>
          <w:bCs/>
          <w:iCs/>
          <w:color w:val="000000" w:themeColor="text1"/>
        </w:rPr>
        <w:fldChar w:fldCharType="begin" w:fldLock="1"/>
      </w:r>
      <w:r w:rsidR="00D660A4">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mendeley":{"formattedCitation":"&lt;sup&gt;35&lt;/sup&gt;","plainTextFormattedCitation":"35","previouslyFormattedCitation":"&lt;sup&gt;35&lt;/sup&gt;"},"properties":{"noteIndex":0},"schema":"https://github.com/citation-style-language/schema/raw/master/csl-citation.json"}</w:instrText>
      </w:r>
      <w:r w:rsidR="00090233" w:rsidRPr="00233F15">
        <w:rPr>
          <w:bCs/>
          <w:iCs/>
          <w:color w:val="000000" w:themeColor="text1"/>
        </w:rPr>
        <w:fldChar w:fldCharType="separate"/>
      </w:r>
      <w:r w:rsidR="000C5C2F" w:rsidRPr="000C5C2F">
        <w:rPr>
          <w:bCs/>
          <w:iCs/>
          <w:noProof/>
          <w:color w:val="000000" w:themeColor="text1"/>
          <w:vertAlign w:val="superscript"/>
        </w:rPr>
        <w:t>35</w:t>
      </w:r>
      <w:r w:rsidR="00090233" w:rsidRPr="00233F15">
        <w:rPr>
          <w:bCs/>
          <w:iCs/>
          <w:color w:val="000000" w:themeColor="text1"/>
        </w:rPr>
        <w:fldChar w:fldCharType="end"/>
      </w:r>
      <w:r w:rsidR="00090233" w:rsidRPr="00233F15">
        <w:rPr>
          <w:bCs/>
          <w:iCs/>
          <w:color w:val="000000" w:themeColor="text1"/>
        </w:rPr>
        <w:t xml:space="preserve"> </w:t>
      </w:r>
      <w:r w:rsidR="00090233">
        <w:rPr>
          <w:bCs/>
          <w:iCs/>
          <w:color w:val="000000" w:themeColor="text1"/>
        </w:rPr>
        <w:t xml:space="preserve">and </w:t>
      </w:r>
      <w:r w:rsidR="00090233" w:rsidRPr="00233F15">
        <w:rPr>
          <w:bCs/>
          <w:iCs/>
          <w:color w:val="000000" w:themeColor="text1"/>
        </w:rPr>
        <w:t xml:space="preserve">in </w:t>
      </w:r>
      <w:r w:rsidR="00090233">
        <w:rPr>
          <w:bCs/>
          <w:iCs/>
          <w:color w:val="000000" w:themeColor="text1"/>
        </w:rPr>
        <w:t xml:space="preserve">humans in </w:t>
      </w:r>
      <w:r w:rsidR="00090233" w:rsidRPr="00233F15">
        <w:rPr>
          <w:bCs/>
          <w:iCs/>
          <w:color w:val="000000" w:themeColor="text1"/>
        </w:rPr>
        <w:t>the context of Dubin-Johnson syndrome</w:t>
      </w:r>
      <w:r w:rsidR="00090233" w:rsidRPr="00233F15">
        <w:rPr>
          <w:bCs/>
          <w:iCs/>
          <w:color w:val="000000" w:themeColor="text1"/>
        </w:rPr>
        <w:fldChar w:fldCharType="begin" w:fldLock="1"/>
      </w:r>
      <w:r w:rsidR="00D660A4">
        <w:rPr>
          <w:bCs/>
          <w:iCs/>
          <w:color w:val="000000" w:themeColor="text1"/>
        </w:rPr>
        <w:instrText>ADDIN CSL_CITATION {"citationItems":[{"id":"ITEM-1","itemData":{"DOI":"10.1002/hep.510290404","ISSN":"02709139","PMID":"10094960","abstract":"Several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-1","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lt;sup&gt;36&lt;/sup&gt;","plainTextFormattedCitation":"36","previouslyFormattedCitation":"&lt;sup&gt;36&lt;/sup&gt;"},"properties":{"noteIndex":0},"schema":"https://github.com/citation-style-language/schema/raw/master/csl-citation.json"}</w:instrText>
      </w:r>
      <w:r w:rsidR="00090233" w:rsidRPr="00233F15">
        <w:rPr>
          <w:bCs/>
          <w:iCs/>
          <w:color w:val="000000" w:themeColor="text1"/>
        </w:rPr>
        <w:fldChar w:fldCharType="separate"/>
      </w:r>
      <w:r w:rsidR="000C5C2F" w:rsidRPr="000C5C2F">
        <w:rPr>
          <w:bCs/>
          <w:iCs/>
          <w:noProof/>
          <w:color w:val="000000" w:themeColor="text1"/>
          <w:vertAlign w:val="superscript"/>
        </w:rPr>
        <w:t>36</w:t>
      </w:r>
      <w:r w:rsidR="00090233" w:rsidRPr="00233F15">
        <w:rPr>
          <w:bCs/>
          <w:iCs/>
          <w:color w:val="000000" w:themeColor="text1"/>
        </w:rPr>
        <w:fldChar w:fldCharType="end"/>
      </w:r>
      <w:r w:rsidR="00090233">
        <w:rPr>
          <w:bCs/>
          <w:iCs/>
          <w:color w:val="000000" w:themeColor="text1"/>
        </w:rPr>
        <w:t xml:space="preserve">. In another example, mouse ABCG5 and ABCG8 </w:t>
      </w:r>
      <w:r w:rsidR="0076775C">
        <w:rPr>
          <w:bCs/>
          <w:iCs/>
          <w:color w:val="000000" w:themeColor="text1"/>
        </w:rPr>
        <w:t xml:space="preserve">show increased </w:t>
      </w:r>
      <w:r w:rsidR="0076775C" w:rsidRPr="00282EA3">
        <w:t>expression</w:t>
      </w:r>
      <w:r w:rsidR="00C22663">
        <w:t xml:space="preserve"> </w:t>
      </w:r>
      <w:r w:rsidR="00090233">
        <w:rPr>
          <w:bCs/>
          <w:iCs/>
          <w:color w:val="000000" w:themeColor="text1"/>
        </w:rPr>
        <w:t>in response to disruption of ABCG2 (a protein that confers breast cancer xenobiotic resistance)</w:t>
      </w:r>
      <w:r w:rsidR="00090233">
        <w:rPr>
          <w:bCs/>
          <w:iCs/>
          <w:color w:val="000000" w:themeColor="text1"/>
        </w:rPr>
        <w:fldChar w:fldCharType="begin" w:fldLock="1"/>
      </w:r>
      <w:r w:rsidR="00D660A4">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lt;sup&gt;37&lt;/sup&gt;","plainTextFormattedCitation":"37","previouslyFormattedCitation":"&lt;sup&gt;37&lt;/sup&gt;"},"properties":{"noteIndex":0},"schema":"https://github.com/citation-style-language/schema/raw/master/csl-citation.json"}</w:instrText>
      </w:r>
      <w:r w:rsidR="00090233">
        <w:rPr>
          <w:bCs/>
          <w:iCs/>
          <w:color w:val="000000" w:themeColor="text1"/>
        </w:rPr>
        <w:fldChar w:fldCharType="separate"/>
      </w:r>
      <w:r w:rsidR="000C5C2F" w:rsidRPr="000C5C2F">
        <w:rPr>
          <w:bCs/>
          <w:iCs/>
          <w:noProof/>
          <w:color w:val="000000" w:themeColor="text1"/>
          <w:vertAlign w:val="superscript"/>
        </w:rPr>
        <w:t>37</w:t>
      </w:r>
      <w:r w:rsidR="00090233">
        <w:rPr>
          <w:bCs/>
          <w:iCs/>
          <w:color w:val="000000" w:themeColor="text1"/>
        </w:rPr>
        <w:fldChar w:fldCharType="end"/>
      </w:r>
      <w:r w:rsidR="00090233">
        <w:rPr>
          <w:bCs/>
          <w:iCs/>
          <w:color w:val="000000" w:themeColor="text1"/>
        </w:rPr>
        <w:t xml:space="preserve">. </w:t>
      </w:r>
      <w:r w:rsidR="00090233">
        <w:t xml:space="preserve">  </w:t>
      </w:r>
      <w:r w:rsidR="00090233">
        <w:rPr>
          <w:bCs/>
          <w:iCs/>
          <w:color w:val="000000" w:themeColor="text1"/>
        </w:rPr>
        <w:t>Finally, a DCGA study of these 16 transporters is made simpler by the fact that the ABC-16 strain does not show major fitness defects in the absence of drugs</w:t>
      </w:r>
      <w:r w:rsidR="00A228AC">
        <w:rPr>
          <w:bCs/>
          <w:iCs/>
          <w:color w:val="000000" w:themeColor="text1"/>
        </w:rPr>
        <w:fldChar w:fldCharType="begin" w:fldLock="1"/>
      </w:r>
      <w:r w:rsidR="00D660A4">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A228AC">
        <w:rPr>
          <w:bCs/>
          <w:iCs/>
          <w:color w:val="000000" w:themeColor="text1"/>
        </w:rPr>
        <w:fldChar w:fldCharType="separate"/>
      </w:r>
      <w:r w:rsidR="000C5C2F" w:rsidRPr="000C5C2F">
        <w:rPr>
          <w:bCs/>
          <w:iCs/>
          <w:noProof/>
          <w:color w:val="000000" w:themeColor="text1"/>
          <w:vertAlign w:val="superscript"/>
        </w:rPr>
        <w:t>23</w:t>
      </w:r>
      <w:r w:rsidR="00A228AC">
        <w:rPr>
          <w:bCs/>
          <w:iCs/>
          <w:color w:val="000000" w:themeColor="text1"/>
        </w:rPr>
        <w:fldChar w:fldCharType="end"/>
      </w:r>
      <w:r w:rsidR="00090233">
        <w:rPr>
          <w:bCs/>
          <w:iCs/>
          <w:color w:val="000000" w:themeColor="text1"/>
        </w:rPr>
        <w:t xml:space="preserve">. </w:t>
      </w:r>
      <w:r w:rsidR="00D23588">
        <w:rPr>
          <w:bCs/>
          <w:iCs/>
          <w:color w:val="000000" w:themeColor="text1"/>
        </w:rPr>
        <w:t xml:space="preserve"> </w:t>
      </w:r>
      <w:r w:rsidR="00090233">
        <w:rPr>
          <w:bCs/>
          <w:iCs/>
          <w:color w:val="000000" w:themeColor="text1"/>
        </w:rPr>
        <w:t xml:space="preserve">Therefore, we expect progeny bearing a subset of these 16 knockouts will generally be viable, enabling study of the full range of genotypes across a range of different drug exposures.  </w:t>
      </w:r>
    </w:p>
    <w:p w14:paraId="306D7DF0" w14:textId="77777777" w:rsidR="00090233" w:rsidRDefault="00090233" w:rsidP="00C230BC">
      <w:pPr>
        <w:jc w:val="both"/>
        <w:rPr>
          <w:rFonts w:eastAsia="Times New Roman"/>
        </w:rPr>
      </w:pPr>
    </w:p>
    <w:p w14:paraId="7C4A680B" w14:textId="1963B51E" w:rsidR="00EE6EFB" w:rsidRDefault="00A36437" w:rsidP="00C230BC">
      <w:pPr>
        <w:jc w:val="both"/>
        <w:rPr>
          <w:rFonts w:eastAsia="Times New Roman"/>
        </w:rPr>
      </w:pPr>
      <w:r>
        <w:rPr>
          <w:rFonts w:eastAsia="Times New Roman"/>
        </w:rPr>
        <w:t xml:space="preserve">We </w:t>
      </w:r>
      <w:r w:rsidR="00EE6EFB">
        <w:rPr>
          <w:rFonts w:eastAsia="Times New Roman"/>
        </w:rPr>
        <w:t xml:space="preserve">show </w:t>
      </w:r>
      <w:r>
        <w:rPr>
          <w:rFonts w:eastAsia="Times New Roman"/>
        </w:rPr>
        <w:t xml:space="preserve">that </w:t>
      </w:r>
      <w:r w:rsidR="00EF03F2">
        <w:rPr>
          <w:rFonts w:eastAsia="Times New Roman"/>
        </w:rPr>
        <w:t xml:space="preserve">the </w:t>
      </w:r>
      <w:r w:rsidR="00EE6EFB">
        <w:rPr>
          <w:rFonts w:eastAsia="Times New Roman"/>
        </w:rPr>
        <w:t xml:space="preserve">resulting </w:t>
      </w:r>
      <w:r w:rsidR="00EF03F2">
        <w:rPr>
          <w:rFonts w:eastAsia="Times New Roman"/>
        </w:rPr>
        <w:t>multi-knockout phenotype</w:t>
      </w:r>
      <w:r w:rsidR="00EE6EFB">
        <w:rPr>
          <w:rFonts w:eastAsia="Times New Roman"/>
        </w:rPr>
        <w:t xml:space="preserve"> data</w:t>
      </w:r>
      <w:r>
        <w:rPr>
          <w:rFonts w:eastAsia="Times New Roman"/>
        </w:rPr>
        <w:t xml:space="preserve"> can be used to </w:t>
      </w:r>
      <w:r w:rsidR="002A5F0C">
        <w:rPr>
          <w:rFonts w:eastAsia="Times New Roman"/>
        </w:rPr>
        <w:t xml:space="preserve">model </w:t>
      </w:r>
      <w:r w:rsidR="00E10F57">
        <w:rPr>
          <w:rFonts w:eastAsia="Times New Roman"/>
        </w:rPr>
        <w:t xml:space="preserve">a </w:t>
      </w:r>
      <w:r w:rsidR="00EE6EFB">
        <w:rPr>
          <w:rFonts w:eastAsia="Times New Roman"/>
        </w:rPr>
        <w:t xml:space="preserve">system of functional relationships amongst </w:t>
      </w:r>
      <w:r>
        <w:rPr>
          <w:rFonts w:eastAsia="Times New Roman"/>
        </w:rPr>
        <w:t>ABC</w:t>
      </w:r>
      <w:r w:rsidR="00EA6650">
        <w:rPr>
          <w:rFonts w:eastAsia="Times New Roman"/>
        </w:rPr>
        <w:t xml:space="preserve"> </w:t>
      </w:r>
      <w:r w:rsidR="00EE6EFB">
        <w:rPr>
          <w:rFonts w:eastAsia="Times New Roman"/>
        </w:rPr>
        <w:t xml:space="preserve">transporters. For example, we discovered a </w:t>
      </w:r>
      <w:r w:rsidR="00EE6EFB" w:rsidRPr="004059F2">
        <w:rPr>
          <w:rFonts w:eastAsia="Times New Roman"/>
        </w:rPr>
        <w:t>quadruple knock</w:t>
      </w:r>
      <w:r w:rsidR="00EE6EFB">
        <w:rPr>
          <w:rFonts w:eastAsia="Times New Roman"/>
        </w:rPr>
        <w:t>out combination (</w:t>
      </w:r>
      <w:r w:rsidR="00EE6EFB" w:rsidRPr="004210F6">
        <w:rPr>
          <w:rFonts w:eastAsia="Times New Roman"/>
          <w:i/>
        </w:rPr>
        <w:t>snq2∆</w:t>
      </w:r>
      <w:r w:rsidR="00D23588">
        <w:rPr>
          <w:rFonts w:eastAsia="Times New Roman"/>
          <w:i/>
        </w:rPr>
        <w:t xml:space="preserve"> </w:t>
      </w:r>
      <w:r w:rsidR="00EE6EFB" w:rsidRPr="004210F6">
        <w:rPr>
          <w:rFonts w:eastAsia="Times New Roman"/>
          <w:i/>
        </w:rPr>
        <w:t>yor1∆</w:t>
      </w:r>
      <w:r w:rsidR="00D23588">
        <w:rPr>
          <w:rFonts w:eastAsia="Times New Roman"/>
          <w:i/>
        </w:rPr>
        <w:t xml:space="preserve"> </w:t>
      </w:r>
      <w:r w:rsidR="00EE6EFB" w:rsidRPr="004210F6">
        <w:rPr>
          <w:rFonts w:eastAsia="Times New Roman"/>
          <w:i/>
        </w:rPr>
        <w:t>ybt1∆</w:t>
      </w:r>
      <w:r w:rsidR="00D23588">
        <w:rPr>
          <w:rFonts w:eastAsia="Times New Roman"/>
          <w:i/>
        </w:rPr>
        <w:t xml:space="preserve"> </w:t>
      </w:r>
      <w:r w:rsidR="00EE6EFB" w:rsidRPr="004210F6">
        <w:rPr>
          <w:rFonts w:eastAsia="Times New Roman"/>
          <w:i/>
        </w:rPr>
        <w:t>ycf1∆</w:t>
      </w:r>
      <w:r w:rsidR="00EE6EFB">
        <w:rPr>
          <w:rFonts w:eastAsia="Times New Roman"/>
        </w:rPr>
        <w:t>) that</w:t>
      </w:r>
      <w:r w:rsidR="00EE6EFB" w:rsidRPr="004059F2">
        <w:rPr>
          <w:rFonts w:eastAsia="Times New Roman"/>
        </w:rPr>
        <w:t xml:space="preserve"> conferred </w:t>
      </w:r>
      <w:r w:rsidR="00EE6EFB">
        <w:rPr>
          <w:rFonts w:eastAsia="Times New Roman"/>
        </w:rPr>
        <w:t xml:space="preserve">unexpectedly </w:t>
      </w:r>
      <w:r w:rsidR="00EE6EFB" w:rsidRPr="004059F2">
        <w:rPr>
          <w:rFonts w:eastAsia="Times New Roman"/>
        </w:rPr>
        <w:t>high resistance to fluconazole and ketoconazole</w:t>
      </w:r>
      <w:r w:rsidR="00D23588">
        <w:rPr>
          <w:rFonts w:eastAsia="Times New Roman"/>
        </w:rPr>
        <w:t xml:space="preserve"> that depended on </w:t>
      </w:r>
      <w:r w:rsidR="00A35DF3">
        <w:rPr>
          <w:rFonts w:eastAsia="Times New Roman"/>
        </w:rPr>
        <w:t xml:space="preserve">a </w:t>
      </w:r>
      <w:r w:rsidR="00D23588">
        <w:rPr>
          <w:rFonts w:eastAsia="Times New Roman"/>
        </w:rPr>
        <w:t xml:space="preserve">fifth gene, </w:t>
      </w:r>
      <w:r w:rsidR="00D23588" w:rsidRPr="00264257">
        <w:rPr>
          <w:rFonts w:eastAsia="Times New Roman"/>
          <w:i/>
        </w:rPr>
        <w:t>PDR5</w:t>
      </w:r>
      <w:r w:rsidR="00D23588">
        <w:rPr>
          <w:rFonts w:eastAsia="Times New Roman"/>
        </w:rPr>
        <w:t xml:space="preserve">. We </w:t>
      </w:r>
      <w:r w:rsidR="00694D46">
        <w:rPr>
          <w:rFonts w:eastAsia="Times New Roman"/>
        </w:rPr>
        <w:t xml:space="preserve">used a </w:t>
      </w:r>
      <w:r w:rsidR="00D23588">
        <w:rPr>
          <w:rFonts w:eastAsia="Times New Roman"/>
        </w:rPr>
        <w:t xml:space="preserve">non-linear </w:t>
      </w:r>
      <w:r w:rsidR="00B276FC">
        <w:rPr>
          <w:rFonts w:eastAsia="Times New Roman"/>
        </w:rPr>
        <w:t>neural network</w:t>
      </w:r>
      <w:r w:rsidR="00023F09">
        <w:rPr>
          <w:rFonts w:eastAsia="Times New Roman"/>
        </w:rPr>
        <w:t xml:space="preserve"> </w:t>
      </w:r>
      <w:r w:rsidR="00D23588">
        <w:rPr>
          <w:rFonts w:eastAsia="Times New Roman"/>
        </w:rPr>
        <w:t xml:space="preserve">model of the </w:t>
      </w:r>
      <w:r w:rsidR="00694D46">
        <w:rPr>
          <w:rFonts w:eastAsia="Times New Roman"/>
        </w:rPr>
        <w:t xml:space="preserve">system to guide further mechanistic exploration of this phenomenon.  </w:t>
      </w:r>
      <w:r w:rsidR="00EE6EFB">
        <w:rPr>
          <w:rFonts w:eastAsia="Times New Roman"/>
        </w:rPr>
        <w:t xml:space="preserve">Together, our results show that engineered population profiling can yield many unexpected </w:t>
      </w:r>
      <w:r w:rsidR="00694D46">
        <w:rPr>
          <w:rFonts w:eastAsia="Times New Roman"/>
        </w:rPr>
        <w:t xml:space="preserve">high-order </w:t>
      </w:r>
      <w:r w:rsidR="00EE6EFB">
        <w:rPr>
          <w:rFonts w:eastAsia="Times New Roman"/>
        </w:rPr>
        <w:t xml:space="preserve">genetic relationships </w:t>
      </w:r>
      <w:r w:rsidR="00694D46">
        <w:rPr>
          <w:rFonts w:eastAsia="Times New Roman"/>
        </w:rPr>
        <w:t>that shed light on complex molecular systems.</w:t>
      </w:r>
    </w:p>
    <w:p w14:paraId="595E3B0C" w14:textId="77777777" w:rsidR="00415EBD" w:rsidRDefault="00415EBD" w:rsidP="00224FCB">
      <w:pPr>
        <w:jc w:val="both"/>
        <w:rPr>
          <w:rFonts w:eastAsia="Times New Roman"/>
          <w:color w:val="000000" w:themeColor="text1"/>
        </w:rPr>
      </w:pPr>
    </w:p>
    <w:p w14:paraId="765D2586" w14:textId="69A9D218" w:rsidR="00CD1521" w:rsidRDefault="00B0183A" w:rsidP="00224FCB">
      <w:pPr>
        <w:jc w:val="both"/>
        <w:rPr>
          <w:rFonts w:eastAsia="Times New Roman"/>
          <w:color w:val="000000" w:themeColor="text1"/>
        </w:rPr>
      </w:pPr>
      <w:r w:rsidRPr="00233F15">
        <w:rPr>
          <w:b/>
          <w:bCs/>
          <w:iCs/>
          <w:color w:val="000000" w:themeColor="text1"/>
          <w:sz w:val="28"/>
        </w:rPr>
        <w:t>Results</w:t>
      </w:r>
    </w:p>
    <w:p w14:paraId="3A1A7AE7" w14:textId="3B1B2B02" w:rsidR="00CD1521" w:rsidRDefault="00CD1521" w:rsidP="00224FCB">
      <w:pPr>
        <w:outlineLvl w:val="0"/>
        <w:rPr>
          <w:b/>
          <w:bCs/>
          <w:iCs/>
          <w:color w:val="000000" w:themeColor="text1"/>
        </w:rPr>
      </w:pPr>
    </w:p>
    <w:p w14:paraId="1C4DBBFA" w14:textId="57F987C6" w:rsidR="00EA6650" w:rsidRPr="00FF3025" w:rsidRDefault="00EA6650" w:rsidP="00224FCB">
      <w:pPr>
        <w:outlineLvl w:val="0"/>
        <w:rPr>
          <w:bCs/>
          <w:iCs/>
          <w:color w:val="000000" w:themeColor="text1"/>
        </w:rPr>
      </w:pPr>
      <w:r w:rsidRPr="00FF3025">
        <w:rPr>
          <w:bCs/>
          <w:iCs/>
          <w:color w:val="000000" w:themeColor="text1"/>
        </w:rPr>
        <w:t xml:space="preserve">Here </w:t>
      </w:r>
      <w:r>
        <w:rPr>
          <w:bCs/>
          <w:iCs/>
          <w:color w:val="000000" w:themeColor="text1"/>
        </w:rPr>
        <w:t>we briefly describe the overall strategy for engineered population profiling and its component parts, then show results of the strategy as applied to a set of yeast ABC transporters.</w:t>
      </w:r>
    </w:p>
    <w:p w14:paraId="3573EB6B" w14:textId="77777777" w:rsidR="00EA6650" w:rsidRDefault="00EA6650" w:rsidP="00224FCB">
      <w:pPr>
        <w:outlineLvl w:val="0"/>
        <w:rPr>
          <w:b/>
          <w:bCs/>
          <w:iCs/>
          <w:color w:val="000000" w:themeColor="text1"/>
        </w:rPr>
      </w:pPr>
    </w:p>
    <w:p w14:paraId="5E63CDB8" w14:textId="22BD90B2" w:rsidR="00E47F5E" w:rsidRDefault="000F65CF" w:rsidP="00224FCB">
      <w:pPr>
        <w:outlineLvl w:val="0"/>
        <w:rPr>
          <w:b/>
          <w:bCs/>
          <w:iCs/>
          <w:color w:val="000000" w:themeColor="text1"/>
        </w:rPr>
      </w:pPr>
      <w:r>
        <w:rPr>
          <w:b/>
          <w:bCs/>
          <w:iCs/>
          <w:color w:val="000000" w:themeColor="text1"/>
        </w:rPr>
        <w:t xml:space="preserve">Engineered </w:t>
      </w:r>
      <w:r w:rsidR="00C62CB1">
        <w:rPr>
          <w:b/>
          <w:bCs/>
          <w:iCs/>
          <w:color w:val="000000" w:themeColor="text1"/>
        </w:rPr>
        <w:t>p</w:t>
      </w:r>
      <w:r>
        <w:rPr>
          <w:b/>
          <w:bCs/>
          <w:iCs/>
          <w:color w:val="000000" w:themeColor="text1"/>
        </w:rPr>
        <w:t xml:space="preserve">opulation </w:t>
      </w:r>
      <w:r w:rsidR="00C62CB1">
        <w:rPr>
          <w:b/>
          <w:bCs/>
          <w:iCs/>
          <w:color w:val="000000" w:themeColor="text1"/>
        </w:rPr>
        <w:t>p</w:t>
      </w:r>
      <w:r>
        <w:rPr>
          <w:b/>
          <w:bCs/>
          <w:iCs/>
          <w:color w:val="000000" w:themeColor="text1"/>
        </w:rPr>
        <w:t xml:space="preserve">rofiling: </w:t>
      </w:r>
      <w:r w:rsidR="00C62CB1">
        <w:rPr>
          <w:b/>
          <w:bCs/>
          <w:iCs/>
          <w:color w:val="000000" w:themeColor="text1"/>
        </w:rPr>
        <w:t>a</w:t>
      </w:r>
      <w:r>
        <w:rPr>
          <w:b/>
          <w:bCs/>
          <w:iCs/>
          <w:color w:val="000000" w:themeColor="text1"/>
        </w:rPr>
        <w:t xml:space="preserve"> </w:t>
      </w:r>
      <w:r w:rsidR="00E64D74">
        <w:rPr>
          <w:b/>
          <w:bCs/>
          <w:iCs/>
          <w:color w:val="000000" w:themeColor="text1"/>
        </w:rPr>
        <w:t xml:space="preserve">scheme </w:t>
      </w:r>
      <w:r w:rsidR="00A4104D">
        <w:rPr>
          <w:b/>
          <w:bCs/>
          <w:iCs/>
          <w:color w:val="000000" w:themeColor="text1"/>
        </w:rPr>
        <w:t xml:space="preserve">for </w:t>
      </w:r>
      <w:r w:rsidR="00E64D74">
        <w:rPr>
          <w:b/>
          <w:bCs/>
          <w:iCs/>
          <w:color w:val="000000" w:themeColor="text1"/>
        </w:rPr>
        <w:t>generating combinatorial mutants</w:t>
      </w:r>
    </w:p>
    <w:p w14:paraId="086AA208" w14:textId="7FB4C3A3" w:rsidR="00D977A0" w:rsidRDefault="005F694D" w:rsidP="00CD1521">
      <w:pPr>
        <w:jc w:val="both"/>
        <w:rPr>
          <w:lang w:val="en-CA"/>
        </w:rPr>
      </w:pPr>
      <w:r>
        <w:rPr>
          <w:bCs/>
          <w:iCs/>
          <w:color w:val="000000" w:themeColor="text1"/>
        </w:rPr>
        <w:t xml:space="preserve">A </w:t>
      </w:r>
      <w:r w:rsidR="00694D46">
        <w:rPr>
          <w:bCs/>
          <w:iCs/>
          <w:color w:val="000000" w:themeColor="text1"/>
        </w:rPr>
        <w:t xml:space="preserve">simple yet powerful way </w:t>
      </w:r>
      <w:r>
        <w:rPr>
          <w:bCs/>
          <w:iCs/>
          <w:color w:val="000000" w:themeColor="text1"/>
        </w:rPr>
        <w:t xml:space="preserve">to </w:t>
      </w:r>
      <w:r w:rsidR="00694D46">
        <w:rPr>
          <w:bCs/>
          <w:iCs/>
          <w:color w:val="000000" w:themeColor="text1"/>
        </w:rPr>
        <w:t xml:space="preserve">generate a </w:t>
      </w:r>
      <w:r w:rsidR="00A0474B">
        <w:rPr>
          <w:bCs/>
          <w:iCs/>
          <w:color w:val="000000" w:themeColor="text1"/>
        </w:rPr>
        <w:t xml:space="preserve">complex </w:t>
      </w:r>
      <w:r w:rsidR="00694D46">
        <w:rPr>
          <w:bCs/>
          <w:iCs/>
          <w:color w:val="000000" w:themeColor="text1"/>
        </w:rPr>
        <w:t xml:space="preserve">population </w:t>
      </w:r>
      <w:r w:rsidRPr="005F694D">
        <w:rPr>
          <w:lang w:val="en-CA"/>
        </w:rPr>
        <w:t xml:space="preserve">is </w:t>
      </w:r>
      <w:r w:rsidR="00694D46">
        <w:rPr>
          <w:lang w:val="en-CA"/>
        </w:rPr>
        <w:t xml:space="preserve">to </w:t>
      </w:r>
      <w:r w:rsidR="00675487">
        <w:rPr>
          <w:lang w:val="en-CA"/>
        </w:rPr>
        <w:t xml:space="preserve">cross </w:t>
      </w:r>
      <w:r w:rsidR="00973108">
        <w:rPr>
          <w:lang w:val="en-CA"/>
        </w:rPr>
        <w:t xml:space="preserve">two </w:t>
      </w:r>
      <w:r w:rsidR="009E776F">
        <w:rPr>
          <w:lang w:val="en-CA"/>
        </w:rPr>
        <w:t>outbred individuals</w:t>
      </w:r>
      <w:r w:rsidR="00D744A9">
        <w:rPr>
          <w:lang w:val="en-CA"/>
        </w:rPr>
        <w:t xml:space="preserve">, </w:t>
      </w:r>
      <w:r w:rsidR="00694D46">
        <w:rPr>
          <w:lang w:val="en-CA"/>
        </w:rPr>
        <w:t xml:space="preserve">such </w:t>
      </w:r>
      <w:r w:rsidR="00973108">
        <w:rPr>
          <w:lang w:val="en-CA"/>
        </w:rPr>
        <w:t>t</w:t>
      </w:r>
      <w:r w:rsidR="008A1E26">
        <w:rPr>
          <w:lang w:val="en-CA"/>
        </w:rPr>
        <w:t xml:space="preserve">hat </w:t>
      </w:r>
      <w:r w:rsidR="00694D46">
        <w:rPr>
          <w:lang w:val="en-CA"/>
        </w:rPr>
        <w:t xml:space="preserve">offspring each </w:t>
      </w:r>
      <w:r w:rsidR="008A1E26">
        <w:rPr>
          <w:lang w:val="en-CA"/>
        </w:rPr>
        <w:t xml:space="preserve">inherit </w:t>
      </w:r>
      <w:r w:rsidR="00694BF3">
        <w:rPr>
          <w:lang w:val="en-CA"/>
        </w:rPr>
        <w:t>a random variant</w:t>
      </w:r>
      <w:r w:rsidR="009E776F">
        <w:rPr>
          <w:lang w:val="en-CA"/>
        </w:rPr>
        <w:t xml:space="preserve"> </w:t>
      </w:r>
      <w:r w:rsidR="00E56229">
        <w:rPr>
          <w:lang w:val="en-CA"/>
        </w:rPr>
        <w:t xml:space="preserve">at </w:t>
      </w:r>
      <w:r w:rsidR="00A91B60">
        <w:rPr>
          <w:lang w:val="en-CA"/>
        </w:rPr>
        <w:t xml:space="preserve">each </w:t>
      </w:r>
      <w:r w:rsidR="00E56229">
        <w:rPr>
          <w:lang w:val="en-CA"/>
        </w:rPr>
        <w:t>position</w:t>
      </w:r>
      <w:r w:rsidR="00415EBD">
        <w:rPr>
          <w:lang w:val="en-CA"/>
        </w:rPr>
        <w:t xml:space="preserve"> </w:t>
      </w:r>
      <w:r w:rsidR="00694D46">
        <w:rPr>
          <w:lang w:val="en-CA"/>
        </w:rPr>
        <w:t xml:space="preserve">of unlinked variation that differs between </w:t>
      </w:r>
      <w:r w:rsidR="004B11E6">
        <w:rPr>
          <w:lang w:val="en-CA"/>
        </w:rPr>
        <w:t xml:space="preserve">the </w:t>
      </w:r>
      <w:r w:rsidR="009E776F">
        <w:rPr>
          <w:lang w:val="en-CA"/>
        </w:rPr>
        <w:t>parents</w:t>
      </w:r>
      <w:r w:rsidR="00E56229" w:rsidRPr="002456C5">
        <w:rPr>
          <w:lang w:val="en-CA"/>
        </w:rPr>
        <w:fldChar w:fldCharType="begin" w:fldLock="1"/>
      </w:r>
      <w:r w:rsidR="00D977A0">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lt;sup&gt;11&lt;/sup&gt;","plainTextFormattedCitation":"11","previouslyFormattedCitation":"&lt;sup&gt;11&lt;/sup&gt;"},"properties":{"noteIndex":0},"schema":"https://github.com/citation-style-language/schema/raw/master/csl-citation.json"}</w:instrText>
      </w:r>
      <w:r w:rsidR="00E56229" w:rsidRPr="002456C5">
        <w:rPr>
          <w:lang w:val="en-CA"/>
        </w:rPr>
        <w:fldChar w:fldCharType="separate"/>
      </w:r>
      <w:r w:rsidR="00D977A0" w:rsidRPr="00D977A0">
        <w:rPr>
          <w:noProof/>
          <w:vertAlign w:val="superscript"/>
          <w:lang w:val="en-CA"/>
        </w:rPr>
        <w:t>11</w:t>
      </w:r>
      <w:r w:rsidR="00E56229" w:rsidRPr="002456C5">
        <w:rPr>
          <w:lang w:val="en-CA"/>
        </w:rPr>
        <w:fldChar w:fldCharType="end"/>
      </w:r>
      <w:r w:rsidR="00E56229">
        <w:rPr>
          <w:lang w:val="en-CA"/>
        </w:rPr>
        <w:t xml:space="preserve">.  </w:t>
      </w:r>
    </w:p>
    <w:p w14:paraId="35B5BDB6" w14:textId="77777777" w:rsidR="00D977A0" w:rsidRDefault="00D977A0" w:rsidP="00CD1521">
      <w:pPr>
        <w:jc w:val="both"/>
        <w:rPr>
          <w:lang w:val="en-CA"/>
        </w:rPr>
      </w:pPr>
    </w:p>
    <w:p w14:paraId="456E9525" w14:textId="77777777" w:rsidR="00D977A0" w:rsidRDefault="00D977A0" w:rsidP="00CD1521">
      <w:pPr>
        <w:jc w:val="both"/>
        <w:rPr>
          <w:lang w:val="en-CA"/>
        </w:rPr>
      </w:pPr>
    </w:p>
    <w:p w14:paraId="00363736" w14:textId="77777777" w:rsidR="00D977A0" w:rsidRDefault="00D977A0" w:rsidP="00CD1521">
      <w:pPr>
        <w:jc w:val="both"/>
        <w:rPr>
          <w:lang w:val="en-CA"/>
        </w:rPr>
      </w:pPr>
    </w:p>
    <w:p w14:paraId="3F293835" w14:textId="77777777" w:rsidR="00D977A0" w:rsidRDefault="00D977A0" w:rsidP="00CD1521">
      <w:pPr>
        <w:jc w:val="both"/>
        <w:rPr>
          <w:lang w:val="en-CA"/>
        </w:rPr>
      </w:pPr>
    </w:p>
    <w:p w14:paraId="168525CD" w14:textId="3AF0B3A9" w:rsidR="006D3D6E" w:rsidRDefault="00A36F21" w:rsidP="00CD1521">
      <w:pPr>
        <w:jc w:val="both"/>
        <w:rPr>
          <w:lang w:val="en-CA"/>
        </w:rPr>
      </w:pPr>
      <w:r>
        <w:rPr>
          <w:lang w:val="en-CA"/>
        </w:rPr>
        <w:lastRenderedPageBreak/>
        <w:t>Genoty</w:t>
      </w:r>
      <w:r w:rsidR="00694D46">
        <w:rPr>
          <w:lang w:val="en-CA"/>
        </w:rPr>
        <w:t>p</w:t>
      </w:r>
      <w:r>
        <w:rPr>
          <w:lang w:val="en-CA"/>
        </w:rPr>
        <w:t>ing and profiling progeny for traits such as gene expression</w:t>
      </w:r>
      <w:r w:rsidRPr="00233F15">
        <w:rPr>
          <w:bCs/>
          <w:iCs/>
          <w:color w:val="000000" w:themeColor="text1"/>
        </w:rPr>
        <w:fldChar w:fldCharType="begin" w:fldLock="1"/>
      </w:r>
      <w:r w:rsidR="00D660A4">
        <w:rPr>
          <w:bCs/>
          <w:iCs/>
          <w:color w:val="000000" w:themeColor="text1"/>
        </w:rPr>
        <w: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lt;sup&gt;38&lt;/sup&gt;","plainTextFormattedCitation":"38","previouslyFormattedCitation":"&lt;sup&gt;38&lt;/sup&gt;"},"properties":{"noteIndex":0},"schema":"https://github.com/citation-style-language/schema/raw/master/csl-citation.json"}</w:instrText>
      </w:r>
      <w:r w:rsidRPr="00233F15">
        <w:rPr>
          <w:bCs/>
          <w:iCs/>
          <w:color w:val="000000" w:themeColor="text1"/>
        </w:rPr>
        <w:fldChar w:fldCharType="separate"/>
      </w:r>
      <w:r w:rsidR="000C5C2F" w:rsidRPr="000C5C2F">
        <w:rPr>
          <w:bCs/>
          <w:iCs/>
          <w:noProof/>
          <w:color w:val="000000" w:themeColor="text1"/>
          <w:vertAlign w:val="superscript"/>
        </w:rPr>
        <w:t>38</w:t>
      </w:r>
      <w:r w:rsidRPr="00233F15">
        <w:rPr>
          <w:bCs/>
          <w:iCs/>
          <w:color w:val="000000" w:themeColor="text1"/>
        </w:rPr>
        <w:fldChar w:fldCharType="end"/>
      </w:r>
      <w:r>
        <w:rPr>
          <w:lang w:val="en-CA"/>
        </w:rPr>
        <w:t xml:space="preserve"> or small molecule resistance</w:t>
      </w:r>
      <w:r w:rsidRPr="00233F15">
        <w:rPr>
          <w:bCs/>
          <w:iCs/>
          <w:color w:val="000000" w:themeColor="text1"/>
        </w:rPr>
        <w:fldChar w:fldCharType="begin" w:fldLock="1"/>
      </w:r>
      <w:r w:rsidR="00D660A4">
        <w:rPr>
          <w:bCs/>
          <w:iCs/>
          <w:color w:val="000000" w:themeColor="text1"/>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lt;sup&gt;39&lt;/sup&gt;","plainTextFormattedCitation":"39","previouslyFormattedCitation":"&lt;sup&gt;39&lt;/sup&gt;"},"properties":{"noteIndex":0},"schema":"https://github.com/citation-style-language/schema/raw/master/csl-citation.json"}</w:instrText>
      </w:r>
      <w:r w:rsidRPr="00233F15">
        <w:rPr>
          <w:bCs/>
          <w:iCs/>
          <w:color w:val="000000" w:themeColor="text1"/>
        </w:rPr>
        <w:fldChar w:fldCharType="separate"/>
      </w:r>
      <w:r w:rsidR="000C5C2F" w:rsidRPr="000C5C2F">
        <w:rPr>
          <w:bCs/>
          <w:iCs/>
          <w:noProof/>
          <w:color w:val="000000" w:themeColor="text1"/>
          <w:vertAlign w:val="superscript"/>
        </w:rPr>
        <w:t>39</w:t>
      </w:r>
      <w:r w:rsidRPr="00233F15">
        <w:rPr>
          <w:bCs/>
          <w:iCs/>
          <w:color w:val="000000" w:themeColor="text1"/>
        </w:rPr>
        <w:fldChar w:fldCharType="end"/>
      </w:r>
      <w:r>
        <w:rPr>
          <w:bCs/>
          <w:iCs/>
          <w:color w:val="000000" w:themeColor="text1"/>
        </w:rPr>
        <w:t xml:space="preserve"> then allows statistical association of the resulting variants to the measured phenotypes.  However, such approaches have been traditionally used at a large scale with natural isolates</w:t>
      </w:r>
      <w:r w:rsidR="00A91B60">
        <w:rPr>
          <w:bCs/>
          <w:iCs/>
          <w:color w:val="000000" w:themeColor="text1"/>
        </w:rPr>
        <w:t xml:space="preserve"> rather than</w:t>
      </w:r>
      <w:r w:rsidR="00135EF0">
        <w:rPr>
          <w:bCs/>
          <w:iCs/>
          <w:color w:val="000000" w:themeColor="text1"/>
        </w:rPr>
        <w:t xml:space="preserve"> </w:t>
      </w:r>
      <w:r>
        <w:rPr>
          <w:bCs/>
          <w:iCs/>
          <w:color w:val="000000" w:themeColor="text1"/>
        </w:rPr>
        <w:t>engineered strains</w:t>
      </w:r>
      <w:r>
        <w:rPr>
          <w:lang w:val="en-CA"/>
        </w:rPr>
        <w:fldChar w:fldCharType="begin" w:fldLock="1"/>
      </w:r>
      <w:r w:rsidR="00D660A4">
        <w:rPr>
          <w:lang w:val="en-CA"/>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lt;sup&gt;39&lt;/sup&gt;","plainTextFormattedCitation":"39","previouslyFormattedCitation":"&lt;sup&gt;39&lt;/sup&gt;"},"properties":{"noteIndex":0},"schema":"https://github.com/citation-style-language/schema/raw/master/csl-citation.json"}</w:instrText>
      </w:r>
      <w:r>
        <w:rPr>
          <w:lang w:val="en-CA"/>
        </w:rPr>
        <w:fldChar w:fldCharType="separate"/>
      </w:r>
      <w:r w:rsidR="000C5C2F" w:rsidRPr="000C5C2F">
        <w:rPr>
          <w:noProof/>
          <w:vertAlign w:val="superscript"/>
          <w:lang w:val="en-CA"/>
        </w:rPr>
        <w:t>39</w:t>
      </w:r>
      <w:r>
        <w:rPr>
          <w:lang w:val="en-CA"/>
        </w:rPr>
        <w:fldChar w:fldCharType="end"/>
      </w:r>
      <w:r w:rsidR="00135EF0">
        <w:rPr>
          <w:lang w:val="en-CA"/>
        </w:rPr>
        <w:t>, presenting several limitations</w:t>
      </w:r>
      <w:r>
        <w:rPr>
          <w:bCs/>
          <w:iCs/>
          <w:color w:val="000000" w:themeColor="text1"/>
        </w:rPr>
        <w:t>.</w:t>
      </w:r>
      <w:r w:rsidR="006D3D6E">
        <w:rPr>
          <w:lang w:val="en-CA"/>
        </w:rPr>
        <w:t xml:space="preserve">  For example, many </w:t>
      </w:r>
      <w:r w:rsidR="008362E4">
        <w:rPr>
          <w:lang w:val="en-CA"/>
        </w:rPr>
        <w:t xml:space="preserve">yeast </w:t>
      </w:r>
      <w:r w:rsidR="006D3D6E">
        <w:rPr>
          <w:lang w:val="en-CA"/>
        </w:rPr>
        <w:t xml:space="preserve">genes known to be important </w:t>
      </w:r>
      <w:r w:rsidR="00694D46">
        <w:rPr>
          <w:lang w:val="en-CA"/>
        </w:rPr>
        <w:t>for drug resistance</w:t>
      </w:r>
      <w:r w:rsidR="006D3D6E">
        <w:rPr>
          <w:lang w:val="en-CA"/>
        </w:rPr>
        <w:t>, such as ABC transporters</w:t>
      </w:r>
      <w:r w:rsidR="006D3D6E">
        <w:rPr>
          <w:lang w:val="en-CA"/>
        </w:rPr>
        <w:fldChar w:fldCharType="begin" w:fldLock="1"/>
      </w:r>
      <w:r w:rsidR="00D660A4">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t;sup&gt;40&lt;/sup&gt;","plainTextFormattedCitation":"40","previouslyFormattedCitation":"&lt;sup&gt;40&lt;/sup&gt;"},"properties":{"noteIndex":0},"schema":"https://github.com/citation-style-language/schema/raw/master/csl-citation.json"}</w:instrText>
      </w:r>
      <w:r w:rsidR="006D3D6E">
        <w:rPr>
          <w:lang w:val="en-CA"/>
        </w:rPr>
        <w:fldChar w:fldCharType="separate"/>
      </w:r>
      <w:r w:rsidR="000C5C2F" w:rsidRPr="000C5C2F">
        <w:rPr>
          <w:noProof/>
          <w:vertAlign w:val="superscript"/>
          <w:lang w:val="en-CA"/>
        </w:rPr>
        <w:t>40</w:t>
      </w:r>
      <w:r w:rsidR="006D3D6E">
        <w:rPr>
          <w:lang w:val="en-CA"/>
        </w:rPr>
        <w:fldChar w:fldCharType="end"/>
      </w:r>
      <w:r w:rsidR="00A91B60">
        <w:rPr>
          <w:lang w:val="en-CA"/>
        </w:rPr>
        <w:t xml:space="preserve">, </w:t>
      </w:r>
      <w:r w:rsidR="00694D46">
        <w:rPr>
          <w:lang w:val="en-CA"/>
        </w:rPr>
        <w:t xml:space="preserve">were undetected in such studies due to </w:t>
      </w:r>
      <w:r w:rsidR="00A91B60">
        <w:rPr>
          <w:lang w:val="en-CA"/>
        </w:rPr>
        <w:t>limited natural varia</w:t>
      </w:r>
      <w:r w:rsidR="00F35E01">
        <w:rPr>
          <w:lang w:val="en-CA"/>
        </w:rPr>
        <w:t>t</w:t>
      </w:r>
      <w:r w:rsidR="0027302A">
        <w:rPr>
          <w:lang w:val="en-CA"/>
        </w:rPr>
        <w:t>ion</w:t>
      </w:r>
      <w:r w:rsidR="00694D46">
        <w:rPr>
          <w:lang w:val="en-CA"/>
        </w:rPr>
        <w:t xml:space="preserve"> in parental strains</w:t>
      </w:r>
      <w:r w:rsidR="006D3D6E">
        <w:rPr>
          <w:lang w:val="en-CA"/>
        </w:rPr>
        <w:t xml:space="preserve">. </w:t>
      </w:r>
      <w:r w:rsidR="00694D46">
        <w:rPr>
          <w:lang w:val="en-CA"/>
        </w:rPr>
        <w:t xml:space="preserve">Although </w:t>
      </w:r>
      <w:r w:rsidR="006E4970">
        <w:rPr>
          <w:lang w:val="en-CA"/>
        </w:rPr>
        <w:t xml:space="preserve">the use of diverse parents differing at hundreds of thousands of positions often </w:t>
      </w:r>
      <w:r w:rsidR="00CA5A96">
        <w:rPr>
          <w:lang w:val="en-CA"/>
        </w:rPr>
        <w:t xml:space="preserve">results in </w:t>
      </w:r>
      <w:r w:rsidR="00245CBF">
        <w:rPr>
          <w:lang w:val="en-CA"/>
        </w:rPr>
        <w:t>association</w:t>
      </w:r>
      <w:r w:rsidR="00545621">
        <w:rPr>
          <w:lang w:val="en-CA"/>
        </w:rPr>
        <w:t>s</w:t>
      </w:r>
      <w:r w:rsidR="00245CBF">
        <w:rPr>
          <w:lang w:val="en-CA"/>
        </w:rPr>
        <w:t xml:space="preserve"> of a single locus</w:t>
      </w:r>
      <w:r w:rsidR="00C7070A">
        <w:rPr>
          <w:lang w:val="en-CA"/>
        </w:rPr>
        <w:t xml:space="preserve"> to a trait</w:t>
      </w:r>
      <w:r w:rsidR="006E4970">
        <w:rPr>
          <w:lang w:val="en-CA"/>
        </w:rPr>
        <w:t xml:space="preserve">, </w:t>
      </w:r>
      <w:r w:rsidR="00694D46">
        <w:rPr>
          <w:lang w:val="en-CA"/>
        </w:rPr>
        <w:t xml:space="preserve">there are typically many linked variants at each locus which makes it difficult </w:t>
      </w:r>
      <w:r w:rsidR="006E4970">
        <w:rPr>
          <w:lang w:val="en-CA"/>
        </w:rPr>
        <w:t xml:space="preserve">to </w:t>
      </w:r>
      <w:r w:rsidR="00694D46">
        <w:rPr>
          <w:lang w:val="en-CA"/>
        </w:rPr>
        <w:t xml:space="preserve">pinpoint the </w:t>
      </w:r>
      <w:r w:rsidR="00245CBF">
        <w:rPr>
          <w:lang w:val="en-CA"/>
        </w:rPr>
        <w:t xml:space="preserve">causal </w:t>
      </w:r>
      <w:r w:rsidR="00CA5A96">
        <w:rPr>
          <w:lang w:val="en-CA"/>
        </w:rPr>
        <w:t>variant</w:t>
      </w:r>
      <w:r w:rsidR="00694D46">
        <w:rPr>
          <w:lang w:val="en-CA"/>
        </w:rPr>
        <w:t xml:space="preserve">(s).  A </w:t>
      </w:r>
      <w:r w:rsidR="006D3D6E">
        <w:rPr>
          <w:lang w:val="en-CA"/>
        </w:rPr>
        <w:t xml:space="preserve">large number of positions </w:t>
      </w:r>
      <w:r w:rsidR="00694D46">
        <w:rPr>
          <w:lang w:val="en-CA"/>
        </w:rPr>
        <w:t xml:space="preserve">varying </w:t>
      </w:r>
      <w:r w:rsidR="006D3D6E">
        <w:rPr>
          <w:lang w:val="en-CA"/>
        </w:rPr>
        <w:t>between parents</w:t>
      </w:r>
      <w:r w:rsidR="00694D46">
        <w:rPr>
          <w:lang w:val="en-CA"/>
        </w:rPr>
        <w:t xml:space="preserve"> brings multiple testing issues that </w:t>
      </w:r>
      <w:r w:rsidR="006D3D6E">
        <w:rPr>
          <w:lang w:val="en-CA"/>
        </w:rPr>
        <w:t xml:space="preserve">may </w:t>
      </w:r>
      <w:r w:rsidR="00694D46">
        <w:rPr>
          <w:lang w:val="en-CA"/>
        </w:rPr>
        <w:t xml:space="preserve">require a </w:t>
      </w:r>
      <w:r w:rsidR="00250D20">
        <w:rPr>
          <w:lang w:val="en-CA"/>
        </w:rPr>
        <w:t>prohibitive number of</w:t>
      </w:r>
      <w:r w:rsidR="00A04E03">
        <w:rPr>
          <w:lang w:val="en-CA"/>
        </w:rPr>
        <w:t xml:space="preserve"> individuals</w:t>
      </w:r>
      <w:r w:rsidR="006D3D6E">
        <w:rPr>
          <w:lang w:val="en-CA"/>
        </w:rPr>
        <w:t xml:space="preserve"> </w:t>
      </w:r>
      <w:r w:rsidR="00A04E03">
        <w:rPr>
          <w:lang w:val="en-CA"/>
        </w:rPr>
        <w:t xml:space="preserve">for statistical </w:t>
      </w:r>
      <w:r w:rsidR="006D3D6E">
        <w:rPr>
          <w:lang w:val="en-CA"/>
        </w:rPr>
        <w:t xml:space="preserve">reconstruction </w:t>
      </w:r>
      <w:r w:rsidR="00A04E03">
        <w:rPr>
          <w:lang w:val="en-CA"/>
        </w:rPr>
        <w:t>of complex</w:t>
      </w:r>
      <w:r w:rsidR="006D3D6E">
        <w:rPr>
          <w:lang w:val="en-CA"/>
        </w:rPr>
        <w:t xml:space="preserve"> variant-to-phenotype </w:t>
      </w:r>
      <w:r w:rsidR="00527F17">
        <w:rPr>
          <w:lang w:val="en-CA"/>
        </w:rPr>
        <w:t xml:space="preserve">associations.  </w:t>
      </w:r>
      <w:r w:rsidR="006D3D6E">
        <w:rPr>
          <w:lang w:val="en-CA"/>
        </w:rPr>
        <w:t xml:space="preserve">To extend cross-based approaches beyond natural strains, </w:t>
      </w:r>
      <w:r w:rsidR="00496D6E">
        <w:rPr>
          <w:lang w:val="en-CA"/>
        </w:rPr>
        <w:t xml:space="preserve">we </w:t>
      </w:r>
      <w:r w:rsidR="00694D46">
        <w:rPr>
          <w:lang w:val="en-CA"/>
        </w:rPr>
        <w:t xml:space="preserve">therefore </w:t>
      </w:r>
      <w:r w:rsidR="00CD1521">
        <w:rPr>
          <w:lang w:val="en-CA"/>
        </w:rPr>
        <w:t xml:space="preserve">designed </w:t>
      </w:r>
      <w:r w:rsidR="009212D2">
        <w:rPr>
          <w:lang w:val="en-CA"/>
        </w:rPr>
        <w:t>a</w:t>
      </w:r>
      <w:r w:rsidR="00750C1B">
        <w:rPr>
          <w:lang w:val="en-CA"/>
        </w:rPr>
        <w:t>n</w:t>
      </w:r>
      <w:r w:rsidR="00E63A6D">
        <w:rPr>
          <w:lang w:val="en-CA"/>
        </w:rPr>
        <w:t xml:space="preserve"> </w:t>
      </w:r>
      <w:r w:rsidR="00750C1B">
        <w:rPr>
          <w:lang w:val="en-CA"/>
        </w:rPr>
        <w:t xml:space="preserve">engineered </w:t>
      </w:r>
      <w:r w:rsidR="009212D2">
        <w:rPr>
          <w:lang w:val="en-CA"/>
        </w:rPr>
        <w:t>population</w:t>
      </w:r>
      <w:r w:rsidR="00017BC1">
        <w:rPr>
          <w:lang w:val="en-CA"/>
        </w:rPr>
        <w:t xml:space="preserve"> </w:t>
      </w:r>
      <w:r w:rsidR="009212D2">
        <w:rPr>
          <w:lang w:val="en-CA"/>
        </w:rPr>
        <w:t xml:space="preserve">strategy </w:t>
      </w:r>
      <w:r w:rsidR="00750C1B">
        <w:rPr>
          <w:lang w:val="en-CA"/>
        </w:rPr>
        <w:t xml:space="preserve">in which all variation of interest is engineered into </w:t>
      </w:r>
      <w:r w:rsidR="000D060F">
        <w:rPr>
          <w:lang w:val="en-CA"/>
        </w:rPr>
        <w:t xml:space="preserve">one or </w:t>
      </w:r>
      <w:r w:rsidR="00694D46">
        <w:rPr>
          <w:lang w:val="en-CA"/>
        </w:rPr>
        <w:t xml:space="preserve">a </w:t>
      </w:r>
      <w:r w:rsidR="00EF52CC">
        <w:rPr>
          <w:lang w:val="en-CA"/>
        </w:rPr>
        <w:t>few individual</w:t>
      </w:r>
      <w:r w:rsidR="00A834FB">
        <w:rPr>
          <w:lang w:val="en-CA"/>
        </w:rPr>
        <w:t>s</w:t>
      </w:r>
      <w:r w:rsidR="00564D92">
        <w:rPr>
          <w:lang w:val="en-CA"/>
        </w:rPr>
        <w:t xml:space="preserve">, and </w:t>
      </w:r>
      <w:r w:rsidR="00750C1B">
        <w:rPr>
          <w:lang w:val="en-CA"/>
        </w:rPr>
        <w:t xml:space="preserve">these individuals are then crossed to yield a population of random </w:t>
      </w:r>
      <w:r w:rsidR="00564D92">
        <w:rPr>
          <w:lang w:val="en-CA"/>
        </w:rPr>
        <w:t>segrega</w:t>
      </w:r>
      <w:r w:rsidR="00750C1B">
        <w:rPr>
          <w:lang w:val="en-CA"/>
        </w:rPr>
        <w:t>nts</w:t>
      </w:r>
      <w:r w:rsidR="00564D92">
        <w:rPr>
          <w:lang w:val="en-CA"/>
        </w:rPr>
        <w:t>.</w:t>
      </w:r>
    </w:p>
    <w:p w14:paraId="4C7C287F" w14:textId="77777777" w:rsidR="00DB4537" w:rsidRDefault="00DB4537" w:rsidP="004210F6">
      <w:pPr>
        <w:jc w:val="both"/>
        <w:rPr>
          <w:lang w:val="en-CA"/>
        </w:rPr>
      </w:pPr>
    </w:p>
    <w:p w14:paraId="04E7D946" w14:textId="157B5B39" w:rsidR="00A2225B" w:rsidRDefault="00AD46BE" w:rsidP="005557E1">
      <w:pPr>
        <w:jc w:val="both"/>
        <w:rPr>
          <w:bCs/>
          <w:iCs/>
          <w:color w:val="000000" w:themeColor="text1"/>
        </w:rPr>
      </w:pPr>
      <w:r>
        <w:rPr>
          <w:lang w:val="en-CA"/>
        </w:rPr>
        <w:t>A</w:t>
      </w:r>
      <w:r w:rsidR="00CD1521">
        <w:rPr>
          <w:lang w:val="en-CA"/>
        </w:rPr>
        <w:t xml:space="preserve"> </w:t>
      </w:r>
      <w:r w:rsidR="00750C1B">
        <w:rPr>
          <w:lang w:val="en-CA"/>
        </w:rPr>
        <w:t xml:space="preserve">DCGA study requires that each individual progeny strain be </w:t>
      </w:r>
      <w:r w:rsidR="00DB4537">
        <w:rPr>
          <w:lang w:val="en-CA"/>
        </w:rPr>
        <w:t>genotyp</w:t>
      </w:r>
      <w:r w:rsidR="00750C1B">
        <w:rPr>
          <w:lang w:val="en-CA"/>
        </w:rPr>
        <w:t xml:space="preserve">ed </w:t>
      </w:r>
      <w:r w:rsidR="00DB4537">
        <w:rPr>
          <w:lang w:val="en-CA"/>
        </w:rPr>
        <w:t>and phenotyp</w:t>
      </w:r>
      <w:r w:rsidR="00750C1B">
        <w:rPr>
          <w:lang w:val="en-CA"/>
        </w:rPr>
        <w:t>ed. For this purpose, we</w:t>
      </w:r>
      <w:r w:rsidR="00CD1521">
        <w:rPr>
          <w:lang w:val="en-CA"/>
        </w:rPr>
        <w:t xml:space="preserve"> wished to </w:t>
      </w:r>
      <w:r w:rsidR="00750C1B">
        <w:rPr>
          <w:bCs/>
          <w:iCs/>
          <w:color w:val="000000" w:themeColor="text1"/>
        </w:rPr>
        <w:t>enable tracking of individual progeny</w:t>
      </w:r>
      <w:r w:rsidR="00CD1521">
        <w:rPr>
          <w:bCs/>
          <w:iCs/>
          <w:color w:val="000000" w:themeColor="text1"/>
        </w:rPr>
        <w:t>.  W</w:t>
      </w:r>
      <w:r w:rsidR="00750C1B">
        <w:rPr>
          <w:bCs/>
          <w:iCs/>
          <w:color w:val="000000" w:themeColor="text1"/>
        </w:rPr>
        <w:t xml:space="preserve">e </w:t>
      </w:r>
      <w:r w:rsidR="00CD1521">
        <w:rPr>
          <w:bCs/>
          <w:iCs/>
          <w:color w:val="000000" w:themeColor="text1"/>
        </w:rPr>
        <w:t>therefore designed the process s</w:t>
      </w:r>
      <w:r w:rsidR="005145A4">
        <w:rPr>
          <w:bCs/>
          <w:iCs/>
          <w:color w:val="000000" w:themeColor="text1"/>
        </w:rPr>
        <w:t>o</w:t>
      </w:r>
      <w:r w:rsidR="00CD1521">
        <w:rPr>
          <w:bCs/>
          <w:iCs/>
          <w:color w:val="000000" w:themeColor="text1"/>
        </w:rPr>
        <w:t xml:space="preserve"> that </w:t>
      </w:r>
      <w:r w:rsidR="00750C1B">
        <w:rPr>
          <w:bCs/>
          <w:iCs/>
          <w:color w:val="000000" w:themeColor="text1"/>
        </w:rPr>
        <w:t xml:space="preserve">one of the haploid </w:t>
      </w:r>
      <w:r w:rsidR="00D41710">
        <w:rPr>
          <w:bCs/>
          <w:iCs/>
          <w:color w:val="000000" w:themeColor="text1"/>
        </w:rPr>
        <w:t>parental strain</w:t>
      </w:r>
      <w:r w:rsidR="00750C1B">
        <w:rPr>
          <w:bCs/>
          <w:iCs/>
          <w:color w:val="000000" w:themeColor="text1"/>
        </w:rPr>
        <w:t>s</w:t>
      </w:r>
      <w:r w:rsidR="00D41710">
        <w:rPr>
          <w:bCs/>
          <w:iCs/>
          <w:color w:val="000000" w:themeColor="text1"/>
        </w:rPr>
        <w:t xml:space="preserve"> </w:t>
      </w:r>
      <w:r w:rsidR="00CD1521">
        <w:rPr>
          <w:bCs/>
          <w:iCs/>
          <w:color w:val="000000" w:themeColor="text1"/>
        </w:rPr>
        <w:t xml:space="preserve">is transformed </w:t>
      </w:r>
      <w:r w:rsidR="00D41710">
        <w:rPr>
          <w:bCs/>
          <w:iCs/>
          <w:color w:val="000000" w:themeColor="text1"/>
        </w:rPr>
        <w:t>with a complex pool of random DNA barcodes</w:t>
      </w:r>
      <w:r w:rsidR="00265FB4">
        <w:rPr>
          <w:bCs/>
          <w:iCs/>
          <w:color w:val="000000" w:themeColor="text1"/>
        </w:rPr>
        <w:fldChar w:fldCharType="begin" w:fldLock="1"/>
      </w:r>
      <w:r w:rsidR="00D660A4">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mendeley":{"formattedCitation":"&lt;sup&gt;41&lt;/sup&gt;","plainTextFormattedCitation":"41","previouslyFormattedCitation":"&lt;sup&gt;41&lt;/sup&gt;"},"properties":{"noteIndex":0},"schema":"https://github.com/citation-style-language/schema/raw/master/csl-citation.json"}</w:instrText>
      </w:r>
      <w:r w:rsidR="00265FB4">
        <w:rPr>
          <w:bCs/>
          <w:iCs/>
          <w:color w:val="000000" w:themeColor="text1"/>
        </w:rPr>
        <w:fldChar w:fldCharType="separate"/>
      </w:r>
      <w:r w:rsidR="000C5C2F" w:rsidRPr="000C5C2F">
        <w:rPr>
          <w:bCs/>
          <w:iCs/>
          <w:noProof/>
          <w:color w:val="000000" w:themeColor="text1"/>
          <w:vertAlign w:val="superscript"/>
        </w:rPr>
        <w:t>41</w:t>
      </w:r>
      <w:r w:rsidR="00265FB4">
        <w:rPr>
          <w:bCs/>
          <w:iCs/>
          <w:color w:val="000000" w:themeColor="text1"/>
        </w:rPr>
        <w:fldChar w:fldCharType="end"/>
      </w:r>
      <w:r w:rsidR="00750C1B">
        <w:rPr>
          <w:bCs/>
          <w:iCs/>
          <w:color w:val="000000" w:themeColor="text1"/>
        </w:rPr>
        <w:t xml:space="preserve">, such that each cell of one parental strain bears a </w:t>
      </w:r>
      <w:r w:rsidR="00CD1521">
        <w:rPr>
          <w:bCs/>
          <w:iCs/>
          <w:color w:val="000000" w:themeColor="text1"/>
        </w:rPr>
        <w:t xml:space="preserve">single specific random </w:t>
      </w:r>
      <w:r w:rsidR="00750C1B">
        <w:rPr>
          <w:bCs/>
          <w:iCs/>
          <w:color w:val="000000" w:themeColor="text1"/>
        </w:rPr>
        <w:t xml:space="preserve">barcode.  </w:t>
      </w:r>
      <w:r w:rsidR="00AE74FA">
        <w:rPr>
          <w:bCs/>
          <w:iCs/>
          <w:color w:val="000000" w:themeColor="text1"/>
        </w:rPr>
        <w:t xml:space="preserve">Each </w:t>
      </w:r>
      <w:r w:rsidR="00750C1B">
        <w:rPr>
          <w:bCs/>
          <w:iCs/>
          <w:color w:val="000000" w:themeColor="text1"/>
        </w:rPr>
        <w:t xml:space="preserve">haploid </w:t>
      </w:r>
      <w:r w:rsidR="00AE74FA">
        <w:rPr>
          <w:bCs/>
          <w:iCs/>
          <w:color w:val="000000" w:themeColor="text1"/>
        </w:rPr>
        <w:t>progeny</w:t>
      </w:r>
      <w:r w:rsidR="00750C1B">
        <w:rPr>
          <w:bCs/>
          <w:iCs/>
          <w:color w:val="000000" w:themeColor="text1"/>
        </w:rPr>
        <w:t xml:space="preserve"> cell resulting </w:t>
      </w:r>
      <w:r w:rsidR="00AE74FA">
        <w:rPr>
          <w:bCs/>
          <w:iCs/>
          <w:color w:val="000000" w:themeColor="text1"/>
        </w:rPr>
        <w:t xml:space="preserve">from </w:t>
      </w:r>
      <w:r w:rsidR="00750C1B">
        <w:rPr>
          <w:bCs/>
          <w:iCs/>
          <w:color w:val="000000" w:themeColor="text1"/>
        </w:rPr>
        <w:t xml:space="preserve">the cross </w:t>
      </w:r>
      <w:r w:rsidR="00AE74FA">
        <w:rPr>
          <w:bCs/>
          <w:iCs/>
          <w:color w:val="000000" w:themeColor="text1"/>
        </w:rPr>
        <w:t xml:space="preserve">will </w:t>
      </w:r>
      <w:r w:rsidR="000F4F38">
        <w:rPr>
          <w:bCs/>
          <w:iCs/>
          <w:color w:val="000000" w:themeColor="text1"/>
        </w:rPr>
        <w:t xml:space="preserve">then </w:t>
      </w:r>
      <w:r w:rsidR="00CD1521">
        <w:rPr>
          <w:bCs/>
          <w:iCs/>
          <w:color w:val="000000" w:themeColor="text1"/>
        </w:rPr>
        <w:t>be barcoded</w:t>
      </w:r>
      <w:r w:rsidR="00AE74FA">
        <w:rPr>
          <w:bCs/>
          <w:iCs/>
          <w:color w:val="000000" w:themeColor="text1"/>
        </w:rPr>
        <w:t>.</w:t>
      </w:r>
      <w:r w:rsidR="00CD1521">
        <w:rPr>
          <w:bCs/>
          <w:iCs/>
          <w:color w:val="000000" w:themeColor="text1"/>
        </w:rPr>
        <w:t xml:space="preserve"> If the number of random sequences in barcoded parental cells vastly exceeds the number of progeny, then progeny barcodes will generally be unique. As described below, the unique tracking </w:t>
      </w:r>
      <w:r w:rsidR="00D84000">
        <w:rPr>
          <w:bCs/>
          <w:iCs/>
          <w:color w:val="000000" w:themeColor="text1"/>
        </w:rPr>
        <w:t xml:space="preserve">identifier </w:t>
      </w:r>
      <w:r w:rsidR="00CD1521">
        <w:rPr>
          <w:bCs/>
          <w:iCs/>
          <w:color w:val="000000" w:themeColor="text1"/>
        </w:rPr>
        <w:t xml:space="preserve">facilitates </w:t>
      </w:r>
      <w:r w:rsidR="000D0B46">
        <w:rPr>
          <w:bCs/>
          <w:iCs/>
          <w:color w:val="000000" w:themeColor="text1"/>
        </w:rPr>
        <w:t>l</w:t>
      </w:r>
      <w:r w:rsidR="00740F22">
        <w:rPr>
          <w:bCs/>
          <w:iCs/>
          <w:color w:val="000000" w:themeColor="text1"/>
        </w:rPr>
        <w:t>arge-scale</w:t>
      </w:r>
      <w:r w:rsidR="00813A61">
        <w:rPr>
          <w:bCs/>
          <w:iCs/>
          <w:color w:val="000000" w:themeColor="text1"/>
        </w:rPr>
        <w:t xml:space="preserve"> genotyping and phenotypi</w:t>
      </w:r>
      <w:r w:rsidR="00995A8B">
        <w:rPr>
          <w:bCs/>
          <w:iCs/>
          <w:color w:val="000000" w:themeColor="text1"/>
        </w:rPr>
        <w:t>ng</w:t>
      </w:r>
      <w:r w:rsidR="00CD1521">
        <w:rPr>
          <w:bCs/>
          <w:iCs/>
          <w:color w:val="000000" w:themeColor="text1"/>
        </w:rPr>
        <w:t xml:space="preserve"> of progeny</w:t>
      </w:r>
      <w:r w:rsidR="00995A8B">
        <w:rPr>
          <w:bCs/>
          <w:iCs/>
          <w:color w:val="000000" w:themeColor="text1"/>
        </w:rPr>
        <w:t xml:space="preserve">. </w:t>
      </w:r>
      <w:r w:rsidR="00D84000">
        <w:rPr>
          <w:bCs/>
          <w:iCs/>
          <w:color w:val="000000" w:themeColor="text1"/>
        </w:rPr>
        <w:t xml:space="preserve"> Isolating a strain, sequencing its identifier barcode, and performing PCR-based genotyping, for example, associates the identifer barcode with a genotype, thereafter allowing for a ‘</w:t>
      </w:r>
      <w:r w:rsidR="00304C98">
        <w:rPr>
          <w:bCs/>
          <w:iCs/>
          <w:color w:val="000000" w:themeColor="text1"/>
        </w:rPr>
        <w:t>barcode-to-</w:t>
      </w:r>
      <w:r w:rsidR="00D84000">
        <w:rPr>
          <w:bCs/>
          <w:iCs/>
          <w:color w:val="000000" w:themeColor="text1"/>
        </w:rPr>
        <w:t xml:space="preserve">genotype lookup’. </w:t>
      </w:r>
      <w:r w:rsidR="00A62C40">
        <w:rPr>
          <w:bCs/>
          <w:iCs/>
          <w:color w:val="000000" w:themeColor="text1"/>
        </w:rPr>
        <w:t xml:space="preserve"> </w:t>
      </w:r>
      <w:r w:rsidR="00CD1521">
        <w:rPr>
          <w:bCs/>
          <w:iCs/>
          <w:color w:val="000000" w:themeColor="text1"/>
        </w:rPr>
        <w:t xml:space="preserve">An </w:t>
      </w:r>
      <w:r w:rsidR="006C64D4">
        <w:rPr>
          <w:bCs/>
          <w:iCs/>
          <w:color w:val="000000" w:themeColor="text1"/>
        </w:rPr>
        <w:t>i</w:t>
      </w:r>
      <w:r w:rsidR="00304C98">
        <w:rPr>
          <w:bCs/>
          <w:iCs/>
          <w:color w:val="000000" w:themeColor="text1"/>
        </w:rPr>
        <w:t xml:space="preserve">ndividual </w:t>
      </w:r>
      <w:r w:rsidR="006C64D4">
        <w:rPr>
          <w:bCs/>
          <w:iCs/>
          <w:color w:val="000000" w:themeColor="text1"/>
        </w:rPr>
        <w:t xml:space="preserve">barcode </w:t>
      </w:r>
      <w:r w:rsidR="00CD1521">
        <w:rPr>
          <w:bCs/>
          <w:iCs/>
          <w:color w:val="000000" w:themeColor="text1"/>
        </w:rPr>
        <w:t xml:space="preserve">identifier </w:t>
      </w:r>
      <w:r w:rsidR="00CD12D3">
        <w:rPr>
          <w:bCs/>
          <w:iCs/>
          <w:color w:val="000000" w:themeColor="text1"/>
        </w:rPr>
        <w:t>also</w:t>
      </w:r>
      <w:r w:rsidR="00304C98">
        <w:rPr>
          <w:bCs/>
          <w:iCs/>
          <w:color w:val="000000" w:themeColor="text1"/>
        </w:rPr>
        <w:t xml:space="preserve"> </w:t>
      </w:r>
      <w:r w:rsidR="006C64D4">
        <w:rPr>
          <w:bCs/>
          <w:iCs/>
          <w:color w:val="000000" w:themeColor="text1"/>
        </w:rPr>
        <w:t>allow</w:t>
      </w:r>
      <w:r w:rsidR="00CD12D3">
        <w:rPr>
          <w:bCs/>
          <w:iCs/>
          <w:color w:val="000000" w:themeColor="text1"/>
        </w:rPr>
        <w:t>s</w:t>
      </w:r>
      <w:r w:rsidR="006C64D4">
        <w:rPr>
          <w:bCs/>
          <w:iCs/>
          <w:color w:val="000000" w:themeColor="text1"/>
        </w:rPr>
        <w:t xml:space="preserve"> for straightforward growth-based phenotyping, </w:t>
      </w:r>
      <w:r w:rsidR="002843CE">
        <w:rPr>
          <w:bCs/>
          <w:iCs/>
          <w:color w:val="000000" w:themeColor="text1"/>
        </w:rPr>
        <w:t xml:space="preserve">in that </w:t>
      </w:r>
      <w:r w:rsidR="006C64D4">
        <w:rPr>
          <w:bCs/>
          <w:iCs/>
          <w:color w:val="000000" w:themeColor="text1"/>
        </w:rPr>
        <w:t>relative strain abundance</w:t>
      </w:r>
      <w:r w:rsidR="00296479">
        <w:rPr>
          <w:bCs/>
          <w:iCs/>
          <w:color w:val="000000" w:themeColor="text1"/>
        </w:rPr>
        <w:t xml:space="preserve"> </w:t>
      </w:r>
      <w:r w:rsidR="00377AD5">
        <w:rPr>
          <w:bCs/>
          <w:iCs/>
          <w:color w:val="000000" w:themeColor="text1"/>
        </w:rPr>
        <w:t>measured over time in a competitive pool</w:t>
      </w:r>
      <w:r w:rsidR="009D4CEB">
        <w:rPr>
          <w:bCs/>
          <w:iCs/>
          <w:color w:val="000000" w:themeColor="text1"/>
        </w:rPr>
        <w:t xml:space="preserve"> using high-throughput</w:t>
      </w:r>
      <w:r w:rsidR="00296479">
        <w:rPr>
          <w:bCs/>
          <w:iCs/>
          <w:color w:val="000000" w:themeColor="text1"/>
        </w:rPr>
        <w:t xml:space="preserve"> barcode</w:t>
      </w:r>
      <w:r w:rsidR="009D4CEB">
        <w:rPr>
          <w:bCs/>
          <w:iCs/>
          <w:color w:val="000000" w:themeColor="text1"/>
        </w:rPr>
        <w:t xml:space="preserve"> sequencing</w:t>
      </w:r>
      <w:r w:rsidR="002843CE">
        <w:rPr>
          <w:bCs/>
          <w:iCs/>
          <w:color w:val="000000" w:themeColor="text1"/>
        </w:rPr>
        <w:t xml:space="preserve"> can be interpreted as a phenotype</w:t>
      </w:r>
      <w:r w:rsidR="00377AD5">
        <w:rPr>
          <w:bCs/>
          <w:iCs/>
          <w:color w:val="000000" w:themeColor="text1"/>
        </w:rPr>
        <w:fldChar w:fldCharType="begin" w:fldLock="1"/>
      </w:r>
      <w:r w:rsidR="00D660A4">
        <w:rPr>
          <w:bCs/>
          <w:iCs/>
          <w:color w:val="000000" w:themeColor="text1"/>
        </w:rPr>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lt;sup&gt;42&lt;/sup&gt;","plainTextFormattedCitation":"42","previouslyFormattedCitation":"&lt;sup&gt;42&lt;/sup&gt;"},"properties":{"noteIndex":0},"schema":"https://github.com/citation-style-language/schema/raw/master/csl-citation.json"}</w:instrText>
      </w:r>
      <w:r w:rsidR="00377AD5">
        <w:rPr>
          <w:bCs/>
          <w:iCs/>
          <w:color w:val="000000" w:themeColor="text1"/>
        </w:rPr>
        <w:fldChar w:fldCharType="separate"/>
      </w:r>
      <w:r w:rsidR="000C5C2F" w:rsidRPr="000C5C2F">
        <w:rPr>
          <w:bCs/>
          <w:iCs/>
          <w:noProof/>
          <w:color w:val="000000" w:themeColor="text1"/>
          <w:vertAlign w:val="superscript"/>
        </w:rPr>
        <w:t>42</w:t>
      </w:r>
      <w:r w:rsidR="00377AD5">
        <w:rPr>
          <w:bCs/>
          <w:iCs/>
          <w:color w:val="000000" w:themeColor="text1"/>
        </w:rPr>
        <w:fldChar w:fldCharType="end"/>
      </w:r>
      <w:r w:rsidR="00377AD5">
        <w:rPr>
          <w:bCs/>
          <w:iCs/>
          <w:color w:val="000000" w:themeColor="text1"/>
        </w:rPr>
        <w:t xml:space="preserve">.  </w:t>
      </w:r>
      <w:r w:rsidR="002843CE">
        <w:rPr>
          <w:bCs/>
          <w:iCs/>
          <w:color w:val="000000" w:themeColor="text1"/>
        </w:rPr>
        <w:t xml:space="preserve">Thus we developed the concept of combining a </w:t>
      </w:r>
      <w:r w:rsidR="00715D5A">
        <w:rPr>
          <w:bCs/>
          <w:iCs/>
          <w:color w:val="000000" w:themeColor="text1"/>
        </w:rPr>
        <w:t xml:space="preserve">cross-based approach with </w:t>
      </w:r>
      <w:r w:rsidR="00377AD5">
        <w:rPr>
          <w:bCs/>
          <w:iCs/>
          <w:color w:val="000000" w:themeColor="text1"/>
        </w:rPr>
        <w:t xml:space="preserve">a large </w:t>
      </w:r>
      <w:r w:rsidR="002843CE">
        <w:rPr>
          <w:bCs/>
          <w:iCs/>
          <w:color w:val="000000" w:themeColor="text1"/>
        </w:rPr>
        <w:t xml:space="preserve">trackable engineered </w:t>
      </w:r>
      <w:r w:rsidR="00377AD5">
        <w:rPr>
          <w:bCs/>
          <w:iCs/>
          <w:color w:val="000000" w:themeColor="text1"/>
        </w:rPr>
        <w:t>population of</w:t>
      </w:r>
      <w:r w:rsidR="0086500C">
        <w:rPr>
          <w:bCs/>
          <w:iCs/>
          <w:color w:val="000000" w:themeColor="text1"/>
        </w:rPr>
        <w:t xml:space="preserve"> </w:t>
      </w:r>
      <w:r w:rsidR="00B14273">
        <w:rPr>
          <w:bCs/>
          <w:iCs/>
          <w:color w:val="000000" w:themeColor="text1"/>
        </w:rPr>
        <w:t>genoty</w:t>
      </w:r>
      <w:r w:rsidR="00BE5CCB">
        <w:rPr>
          <w:bCs/>
          <w:iCs/>
          <w:color w:val="000000" w:themeColor="text1"/>
        </w:rPr>
        <w:t>ped multi-variant</w:t>
      </w:r>
      <w:r w:rsidR="00387EBC">
        <w:rPr>
          <w:bCs/>
          <w:iCs/>
          <w:color w:val="000000" w:themeColor="text1"/>
        </w:rPr>
        <w:t xml:space="preserve"> individuals</w:t>
      </w:r>
      <w:r w:rsidR="002843CE">
        <w:rPr>
          <w:bCs/>
          <w:iCs/>
          <w:color w:val="000000" w:themeColor="text1"/>
        </w:rPr>
        <w:t xml:space="preserve">.  This trackable genotyped population </w:t>
      </w:r>
      <w:r w:rsidR="00296479">
        <w:rPr>
          <w:bCs/>
          <w:iCs/>
          <w:color w:val="000000" w:themeColor="text1"/>
        </w:rPr>
        <w:t xml:space="preserve">can be stored as a pool and </w:t>
      </w:r>
      <w:r w:rsidR="002843CE">
        <w:rPr>
          <w:bCs/>
          <w:iCs/>
          <w:color w:val="000000" w:themeColor="text1"/>
        </w:rPr>
        <w:t xml:space="preserve">aliquots of the pool can be interrogated </w:t>
      </w:r>
      <w:r w:rsidR="00CD12D3">
        <w:rPr>
          <w:bCs/>
          <w:iCs/>
          <w:color w:val="000000" w:themeColor="text1"/>
        </w:rPr>
        <w:t xml:space="preserve">for </w:t>
      </w:r>
      <w:r w:rsidR="002843CE">
        <w:rPr>
          <w:bCs/>
          <w:iCs/>
          <w:color w:val="000000" w:themeColor="text1"/>
        </w:rPr>
        <w:t xml:space="preserve">various phenotypes by tracking competitive </w:t>
      </w:r>
      <w:r w:rsidR="00CD12D3">
        <w:rPr>
          <w:bCs/>
          <w:iCs/>
          <w:color w:val="000000" w:themeColor="text1"/>
        </w:rPr>
        <w:t xml:space="preserve">growth </w:t>
      </w:r>
      <w:r w:rsidR="002843CE">
        <w:rPr>
          <w:bCs/>
          <w:iCs/>
          <w:color w:val="000000" w:themeColor="text1"/>
        </w:rPr>
        <w:t xml:space="preserve">of each strain in parallel </w:t>
      </w:r>
      <w:r w:rsidR="00377AD5">
        <w:rPr>
          <w:bCs/>
          <w:iCs/>
          <w:color w:val="000000" w:themeColor="text1"/>
        </w:rPr>
        <w:t>under multiple conditions.</w:t>
      </w:r>
    </w:p>
    <w:p w14:paraId="27E61C77" w14:textId="77777777" w:rsidR="000D721A" w:rsidRPr="00BE5CCB" w:rsidRDefault="000D721A" w:rsidP="00FF3025">
      <w:pPr>
        <w:jc w:val="both"/>
        <w:outlineLvl w:val="0"/>
      </w:pPr>
    </w:p>
    <w:p w14:paraId="328773B7" w14:textId="20103170" w:rsidR="00BB1FE3" w:rsidRPr="00BB1FE3" w:rsidRDefault="00C7666B" w:rsidP="00BB1FE3">
      <w:pPr>
        <w:outlineLvl w:val="0"/>
        <w:rPr>
          <w:b/>
          <w:bCs/>
          <w:iCs/>
          <w:color w:val="000000" w:themeColor="text1"/>
        </w:rPr>
      </w:pPr>
      <w:r>
        <w:rPr>
          <w:b/>
          <w:bCs/>
          <w:iCs/>
          <w:color w:val="000000" w:themeColor="text1"/>
        </w:rPr>
        <w:t>Generating a large pool of b</w:t>
      </w:r>
      <w:r w:rsidR="00D20906">
        <w:rPr>
          <w:b/>
          <w:bCs/>
          <w:iCs/>
          <w:color w:val="000000" w:themeColor="text1"/>
        </w:rPr>
        <w:t>arcode</w:t>
      </w:r>
      <w:r>
        <w:rPr>
          <w:b/>
          <w:bCs/>
          <w:iCs/>
          <w:color w:val="000000" w:themeColor="text1"/>
        </w:rPr>
        <w:t>d</w:t>
      </w:r>
      <w:r w:rsidR="00D20906">
        <w:rPr>
          <w:b/>
          <w:bCs/>
          <w:iCs/>
          <w:color w:val="000000" w:themeColor="text1"/>
        </w:rPr>
        <w:t xml:space="preserve"> </w:t>
      </w:r>
      <w:r>
        <w:rPr>
          <w:b/>
          <w:bCs/>
          <w:iCs/>
          <w:color w:val="000000" w:themeColor="text1"/>
        </w:rPr>
        <w:t>parental cells</w:t>
      </w:r>
    </w:p>
    <w:p w14:paraId="7824FAFB" w14:textId="7F6B2C71" w:rsidR="00C451B2" w:rsidRDefault="00AE74FA" w:rsidP="00B97125">
      <w:pPr>
        <w:jc w:val="both"/>
        <w:outlineLvl w:val="0"/>
        <w:rPr>
          <w:bCs/>
          <w:iCs/>
          <w:color w:val="000000" w:themeColor="text1"/>
        </w:rPr>
      </w:pPr>
      <w:r>
        <w:rPr>
          <w:bCs/>
          <w:iCs/>
          <w:color w:val="000000" w:themeColor="text1"/>
        </w:rPr>
        <w:t xml:space="preserve">A key step </w:t>
      </w:r>
      <w:r w:rsidR="00B97125">
        <w:rPr>
          <w:bCs/>
          <w:iCs/>
          <w:color w:val="000000" w:themeColor="text1"/>
        </w:rPr>
        <w:t>in the above</w:t>
      </w:r>
      <w:r w:rsidR="00525D4F">
        <w:rPr>
          <w:bCs/>
          <w:iCs/>
          <w:color w:val="000000" w:themeColor="text1"/>
        </w:rPr>
        <w:t xml:space="preserve"> </w:t>
      </w:r>
      <w:r w:rsidR="00BB1FE3">
        <w:rPr>
          <w:bCs/>
          <w:iCs/>
          <w:color w:val="000000" w:themeColor="text1"/>
        </w:rPr>
        <w:t xml:space="preserve">population </w:t>
      </w:r>
      <w:r w:rsidR="00525D4F">
        <w:rPr>
          <w:bCs/>
          <w:iCs/>
          <w:color w:val="000000" w:themeColor="text1"/>
        </w:rPr>
        <w:t>engineering</w:t>
      </w:r>
      <w:r w:rsidR="00BB1FE3">
        <w:rPr>
          <w:bCs/>
          <w:iCs/>
          <w:color w:val="000000" w:themeColor="text1"/>
        </w:rPr>
        <w:t xml:space="preserve"> </w:t>
      </w:r>
      <w:r w:rsidR="00DB4537">
        <w:rPr>
          <w:bCs/>
          <w:iCs/>
          <w:color w:val="000000" w:themeColor="text1"/>
        </w:rPr>
        <w:t xml:space="preserve">scheme </w:t>
      </w:r>
      <w:r w:rsidR="00BB1FE3">
        <w:rPr>
          <w:bCs/>
          <w:iCs/>
          <w:color w:val="000000" w:themeColor="text1"/>
        </w:rPr>
        <w:t>is the introduction of a unique molecular</w:t>
      </w:r>
      <w:r w:rsidR="004343B5">
        <w:rPr>
          <w:bCs/>
          <w:iCs/>
          <w:color w:val="000000" w:themeColor="text1"/>
        </w:rPr>
        <w:t xml:space="preserve"> barcode into </w:t>
      </w:r>
      <w:r w:rsidR="00782C9D">
        <w:rPr>
          <w:bCs/>
          <w:iCs/>
          <w:color w:val="000000" w:themeColor="text1"/>
        </w:rPr>
        <w:t>the genome</w:t>
      </w:r>
      <w:r w:rsidR="00296479">
        <w:rPr>
          <w:bCs/>
          <w:iCs/>
          <w:color w:val="000000" w:themeColor="text1"/>
        </w:rPr>
        <w:t xml:space="preserve"> of</w:t>
      </w:r>
      <w:r w:rsidR="00782C9D">
        <w:rPr>
          <w:bCs/>
          <w:iCs/>
          <w:color w:val="000000" w:themeColor="text1"/>
        </w:rPr>
        <w:t xml:space="preserve"> </w:t>
      </w:r>
      <w:r w:rsidR="004343B5">
        <w:rPr>
          <w:bCs/>
          <w:iCs/>
          <w:color w:val="000000" w:themeColor="text1"/>
        </w:rPr>
        <w:t>each individual.  For this, w</w:t>
      </w:r>
      <w:r w:rsidR="0039455E">
        <w:rPr>
          <w:bCs/>
          <w:iCs/>
          <w:color w:val="000000" w:themeColor="text1"/>
        </w:rPr>
        <w:t xml:space="preserve">e </w:t>
      </w:r>
      <w:r w:rsidR="00C7666B">
        <w:rPr>
          <w:bCs/>
          <w:iCs/>
          <w:color w:val="000000" w:themeColor="text1"/>
        </w:rPr>
        <w:t xml:space="preserve">adopted previously-described methods to </w:t>
      </w:r>
      <w:r w:rsidR="00114000">
        <w:rPr>
          <w:bCs/>
          <w:iCs/>
          <w:color w:val="000000" w:themeColor="text1"/>
        </w:rPr>
        <w:t xml:space="preserve">create </w:t>
      </w:r>
      <w:r w:rsidR="0039455E">
        <w:rPr>
          <w:bCs/>
          <w:iCs/>
          <w:color w:val="000000" w:themeColor="text1"/>
        </w:rPr>
        <w:t xml:space="preserve">a </w:t>
      </w:r>
      <w:r w:rsidR="00114000">
        <w:rPr>
          <w:bCs/>
          <w:iCs/>
          <w:color w:val="000000" w:themeColor="text1"/>
        </w:rPr>
        <w:t xml:space="preserve">large </w:t>
      </w:r>
      <w:r w:rsidR="0039455E">
        <w:rPr>
          <w:bCs/>
          <w:iCs/>
          <w:color w:val="000000" w:themeColor="text1"/>
        </w:rPr>
        <w:t xml:space="preserve">pool of </w:t>
      </w:r>
      <w:r w:rsidR="003B31AC">
        <w:rPr>
          <w:bCs/>
          <w:iCs/>
          <w:color w:val="000000" w:themeColor="text1"/>
        </w:rPr>
        <w:t>uniquely</w:t>
      </w:r>
      <w:r w:rsidR="00B63228">
        <w:rPr>
          <w:bCs/>
          <w:iCs/>
          <w:color w:val="000000" w:themeColor="text1"/>
        </w:rPr>
        <w:t>-identifiable</w:t>
      </w:r>
      <w:r w:rsidR="007528ED">
        <w:rPr>
          <w:bCs/>
          <w:iCs/>
          <w:color w:val="000000" w:themeColor="text1"/>
        </w:rPr>
        <w:t xml:space="preserve"> </w:t>
      </w:r>
      <w:r w:rsidR="00C7666B">
        <w:rPr>
          <w:bCs/>
          <w:iCs/>
          <w:color w:val="000000" w:themeColor="text1"/>
        </w:rPr>
        <w:t>clones for one of the parental strains</w:t>
      </w:r>
      <w:r w:rsidR="00423A20">
        <w:rPr>
          <w:bCs/>
          <w:iCs/>
          <w:color w:val="000000" w:themeColor="text1"/>
        </w:rPr>
        <w:fldChar w:fldCharType="begin" w:fldLock="1"/>
      </w:r>
      <w:r w:rsidR="00A76650">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identifiers","type":"article-journal","volume":"5"},"uris":["http://www.mendeley.com/documents/?uuid=91dca313-61e0-3bb7-ad90-d5e9fb080e58"]},{"id":"ITEM-2","itemData":{"DOI":"10.15252/MSB.20177985","ISSN":"1744-4292","PMID":"29807908","abstract":"Condition-dependent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biology","id":"ITEM-2","issue":"5","issued":{"date-parts":[["2018","5","28"]]},"page":"e7985","publisher":"EMBO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lt;sup&gt;28,41&lt;/sup&gt;","plainTextFormattedCitation":"28,41","previouslyFormattedCitation":"&lt;sup&gt;28,41&lt;/sup&gt;"},"properties":{"noteIndex":0},"schema":"https://github.com/citation-style-language/schema/raw/master/csl-citation.json"}</w:instrText>
      </w:r>
      <w:r w:rsidR="00423A20">
        <w:rPr>
          <w:bCs/>
          <w:iCs/>
          <w:color w:val="000000" w:themeColor="text1"/>
        </w:rPr>
        <w:fldChar w:fldCharType="separate"/>
      </w:r>
      <w:r w:rsidR="00D660A4" w:rsidRPr="00D660A4">
        <w:rPr>
          <w:bCs/>
          <w:iCs/>
          <w:noProof/>
          <w:color w:val="000000" w:themeColor="text1"/>
          <w:vertAlign w:val="superscript"/>
        </w:rPr>
        <w:t>28,41</w:t>
      </w:r>
      <w:r w:rsidR="00423A20">
        <w:rPr>
          <w:bCs/>
          <w:iCs/>
          <w:color w:val="000000" w:themeColor="text1"/>
        </w:rPr>
        <w:fldChar w:fldCharType="end"/>
      </w:r>
      <w:r w:rsidR="00525D4F">
        <w:rPr>
          <w:bCs/>
          <w:iCs/>
          <w:color w:val="000000" w:themeColor="text1"/>
        </w:rPr>
        <w:t xml:space="preserve">.  </w:t>
      </w:r>
      <w:r w:rsidR="00423A20">
        <w:rPr>
          <w:bCs/>
          <w:iCs/>
          <w:color w:val="000000" w:themeColor="text1"/>
        </w:rPr>
        <w:t xml:space="preserve">Briefly, to </w:t>
      </w:r>
      <w:r w:rsidR="00997045">
        <w:rPr>
          <w:bCs/>
          <w:iCs/>
          <w:color w:val="000000" w:themeColor="text1"/>
        </w:rPr>
        <w:t xml:space="preserve">introduce </w:t>
      </w:r>
      <w:r w:rsidR="00782C9D">
        <w:rPr>
          <w:bCs/>
          <w:iCs/>
          <w:color w:val="000000" w:themeColor="text1"/>
        </w:rPr>
        <w:t>a high diversity</w:t>
      </w:r>
      <w:r w:rsidR="00997045">
        <w:rPr>
          <w:bCs/>
          <w:iCs/>
          <w:color w:val="000000" w:themeColor="text1"/>
        </w:rPr>
        <w:t xml:space="preserve"> of unique barcodes into a </w:t>
      </w:r>
      <w:r w:rsidR="001359B7">
        <w:rPr>
          <w:bCs/>
          <w:iCs/>
          <w:color w:val="000000" w:themeColor="text1"/>
        </w:rPr>
        <w:t xml:space="preserve">‘wild-type’ </w:t>
      </w:r>
      <w:r w:rsidR="00997045">
        <w:rPr>
          <w:bCs/>
          <w:iCs/>
          <w:color w:val="000000" w:themeColor="text1"/>
        </w:rPr>
        <w:t xml:space="preserve">parental strain (RY0148), we </w:t>
      </w:r>
      <w:r w:rsidR="004F5471">
        <w:rPr>
          <w:bCs/>
          <w:iCs/>
          <w:color w:val="000000" w:themeColor="text1"/>
        </w:rPr>
        <w:t xml:space="preserve">used a </w:t>
      </w:r>
      <w:r w:rsidR="006653E1">
        <w:rPr>
          <w:bCs/>
          <w:iCs/>
          <w:color w:val="000000" w:themeColor="text1"/>
        </w:rPr>
        <w:t>Cre-mediated recombination strategy</w:t>
      </w:r>
      <w:r w:rsidR="004659FB">
        <w:rPr>
          <w:bCs/>
          <w:iCs/>
          <w:color w:val="000000" w:themeColor="text1"/>
        </w:rPr>
        <w:t xml:space="preserve">.  </w:t>
      </w:r>
      <w:r w:rsidR="00997045">
        <w:rPr>
          <w:bCs/>
          <w:iCs/>
          <w:color w:val="000000" w:themeColor="text1"/>
        </w:rPr>
        <w:t>First, we</w:t>
      </w:r>
      <w:r w:rsidR="0065711E">
        <w:rPr>
          <w:bCs/>
          <w:iCs/>
          <w:color w:val="000000" w:themeColor="text1"/>
        </w:rPr>
        <w:t xml:space="preserve"> </w:t>
      </w:r>
      <w:r w:rsidR="00EA6650">
        <w:rPr>
          <w:bCs/>
          <w:iCs/>
          <w:color w:val="000000" w:themeColor="text1"/>
        </w:rPr>
        <w:t xml:space="preserve">introduced a ‘landing pad’ into </w:t>
      </w:r>
      <w:r w:rsidR="00997045">
        <w:rPr>
          <w:bCs/>
          <w:iCs/>
          <w:color w:val="000000" w:themeColor="text1"/>
        </w:rPr>
        <w:t xml:space="preserve">RY0148 </w:t>
      </w:r>
      <w:r w:rsidR="00EA6650">
        <w:rPr>
          <w:bCs/>
          <w:iCs/>
          <w:color w:val="000000" w:themeColor="text1"/>
        </w:rPr>
        <w:t xml:space="preserve">via </w:t>
      </w:r>
      <w:r w:rsidR="00997045">
        <w:rPr>
          <w:bCs/>
          <w:iCs/>
          <w:color w:val="000000" w:themeColor="text1"/>
        </w:rPr>
        <w:t xml:space="preserve">the addition of Loxp and Lox2272 recombination sites </w:t>
      </w:r>
      <w:r w:rsidR="00EA6650">
        <w:rPr>
          <w:bCs/>
          <w:iCs/>
          <w:color w:val="000000" w:themeColor="text1"/>
        </w:rPr>
        <w:t xml:space="preserve">at </w:t>
      </w:r>
      <w:r w:rsidR="00997045">
        <w:rPr>
          <w:bCs/>
          <w:iCs/>
          <w:color w:val="000000" w:themeColor="text1"/>
        </w:rPr>
        <w:t xml:space="preserve">the HO locus.  </w:t>
      </w:r>
      <w:r w:rsidR="009C7EE1">
        <w:rPr>
          <w:bCs/>
          <w:iCs/>
          <w:color w:val="000000" w:themeColor="text1"/>
        </w:rPr>
        <w:t>Then, we</w:t>
      </w:r>
      <w:r w:rsidR="00284DDF">
        <w:rPr>
          <w:bCs/>
          <w:iCs/>
          <w:color w:val="000000" w:themeColor="text1"/>
        </w:rPr>
        <w:t xml:space="preserve"> transformed this</w:t>
      </w:r>
      <w:r w:rsidR="009C7EE1">
        <w:rPr>
          <w:bCs/>
          <w:iCs/>
          <w:color w:val="000000" w:themeColor="text1"/>
        </w:rPr>
        <w:t xml:space="preserve"> </w:t>
      </w:r>
      <w:r w:rsidR="00EA6650">
        <w:rPr>
          <w:bCs/>
          <w:iCs/>
          <w:color w:val="000000" w:themeColor="text1"/>
        </w:rPr>
        <w:t xml:space="preserve">landing-pad </w:t>
      </w:r>
      <w:r w:rsidR="009C7EE1">
        <w:rPr>
          <w:bCs/>
          <w:iCs/>
          <w:color w:val="000000" w:themeColor="text1"/>
        </w:rPr>
        <w:t xml:space="preserve">strain with </w:t>
      </w:r>
      <w:r w:rsidR="00EA6650">
        <w:rPr>
          <w:bCs/>
          <w:iCs/>
          <w:color w:val="000000" w:themeColor="text1"/>
        </w:rPr>
        <w:t xml:space="preserve">a </w:t>
      </w:r>
      <w:r w:rsidR="00423A20">
        <w:rPr>
          <w:bCs/>
          <w:iCs/>
          <w:color w:val="000000" w:themeColor="text1"/>
        </w:rPr>
        <w:t xml:space="preserve">heterogeneous </w:t>
      </w:r>
      <w:r w:rsidR="009C7EE1">
        <w:rPr>
          <w:bCs/>
          <w:iCs/>
          <w:color w:val="000000" w:themeColor="text1"/>
        </w:rPr>
        <w:t>plasmid pool</w:t>
      </w:r>
      <w:r w:rsidR="00423A20">
        <w:rPr>
          <w:bCs/>
          <w:iCs/>
          <w:color w:val="000000" w:themeColor="text1"/>
        </w:rPr>
        <w:t xml:space="preserve">, such that each plasmid bears a </w:t>
      </w:r>
      <w:r w:rsidR="00EA6650">
        <w:rPr>
          <w:bCs/>
          <w:iCs/>
          <w:color w:val="000000" w:themeColor="text1"/>
        </w:rPr>
        <w:t>random</w:t>
      </w:r>
      <w:r w:rsidR="00423A20">
        <w:rPr>
          <w:bCs/>
          <w:iCs/>
          <w:color w:val="000000" w:themeColor="text1"/>
        </w:rPr>
        <w:t xml:space="preserve"> </w:t>
      </w:r>
      <w:r w:rsidR="009C7EE1">
        <w:rPr>
          <w:bCs/>
          <w:iCs/>
          <w:color w:val="000000" w:themeColor="text1"/>
        </w:rPr>
        <w:t xml:space="preserve">DNA </w:t>
      </w:r>
      <w:r w:rsidR="00423A20">
        <w:rPr>
          <w:bCs/>
          <w:iCs/>
          <w:color w:val="000000" w:themeColor="text1"/>
        </w:rPr>
        <w:t xml:space="preserve">barcode and a hygromycin resistance marker </w:t>
      </w:r>
      <w:r w:rsidR="009C7EE1">
        <w:rPr>
          <w:bCs/>
          <w:iCs/>
          <w:color w:val="000000" w:themeColor="text1"/>
        </w:rPr>
        <w:t xml:space="preserve">flanked by </w:t>
      </w:r>
      <w:r w:rsidR="00997045">
        <w:rPr>
          <w:bCs/>
          <w:iCs/>
          <w:color w:val="000000" w:themeColor="text1"/>
        </w:rPr>
        <w:t xml:space="preserve">Loxp/Lox2272 </w:t>
      </w:r>
      <w:r w:rsidR="009C7EE1">
        <w:rPr>
          <w:bCs/>
          <w:iCs/>
          <w:color w:val="000000" w:themeColor="text1"/>
        </w:rPr>
        <w:t xml:space="preserve">recombination </w:t>
      </w:r>
      <w:r w:rsidR="00997045">
        <w:rPr>
          <w:bCs/>
          <w:iCs/>
          <w:color w:val="000000" w:themeColor="text1"/>
        </w:rPr>
        <w:t>sites</w:t>
      </w:r>
      <w:r w:rsidR="00423A20">
        <w:rPr>
          <w:bCs/>
          <w:iCs/>
          <w:color w:val="000000" w:themeColor="text1"/>
        </w:rPr>
        <w:t xml:space="preserve">, as well as a counterselectable marker outside of the recombination sites </w:t>
      </w:r>
      <w:r w:rsidR="00997045">
        <w:rPr>
          <w:bCs/>
          <w:iCs/>
          <w:color w:val="000000" w:themeColor="text1"/>
        </w:rPr>
        <w:t xml:space="preserve">(Fig S1). </w:t>
      </w:r>
      <w:r w:rsidR="00423A20">
        <w:rPr>
          <w:bCs/>
          <w:iCs/>
          <w:color w:val="000000" w:themeColor="text1"/>
        </w:rPr>
        <w:t xml:space="preserve"> Next</w:t>
      </w:r>
      <w:r w:rsidR="00997045">
        <w:rPr>
          <w:bCs/>
          <w:iCs/>
          <w:color w:val="000000" w:themeColor="text1"/>
        </w:rPr>
        <w:t>, we induce</w:t>
      </w:r>
      <w:r w:rsidR="009C7EE1">
        <w:rPr>
          <w:bCs/>
          <w:iCs/>
          <w:color w:val="000000" w:themeColor="text1"/>
        </w:rPr>
        <w:t>d</w:t>
      </w:r>
      <w:r w:rsidR="00997045">
        <w:rPr>
          <w:bCs/>
          <w:iCs/>
          <w:color w:val="000000" w:themeColor="text1"/>
        </w:rPr>
        <w:t xml:space="preserve"> </w:t>
      </w:r>
      <w:r w:rsidR="005A783F">
        <w:rPr>
          <w:bCs/>
          <w:iCs/>
          <w:color w:val="000000" w:themeColor="text1"/>
        </w:rPr>
        <w:t>the expression</w:t>
      </w:r>
      <w:r w:rsidR="007A2B92">
        <w:rPr>
          <w:bCs/>
          <w:iCs/>
          <w:color w:val="000000" w:themeColor="text1"/>
        </w:rPr>
        <w:t xml:space="preserve"> of</w:t>
      </w:r>
      <w:r w:rsidR="005A783F">
        <w:rPr>
          <w:bCs/>
          <w:iCs/>
          <w:color w:val="000000" w:themeColor="text1"/>
        </w:rPr>
        <w:t xml:space="preserve"> </w:t>
      </w:r>
      <w:r w:rsidR="00997045">
        <w:rPr>
          <w:bCs/>
          <w:iCs/>
          <w:color w:val="000000" w:themeColor="text1"/>
        </w:rPr>
        <w:t xml:space="preserve">Cre to allow for recombination </w:t>
      </w:r>
      <w:r w:rsidR="009C7EE1">
        <w:rPr>
          <w:bCs/>
          <w:iCs/>
          <w:color w:val="000000" w:themeColor="text1"/>
        </w:rPr>
        <w:t xml:space="preserve">and integration </w:t>
      </w:r>
      <w:r w:rsidR="00997045">
        <w:rPr>
          <w:bCs/>
          <w:iCs/>
          <w:color w:val="000000" w:themeColor="text1"/>
        </w:rPr>
        <w:t xml:space="preserve">of the plasmid-borne </w:t>
      </w:r>
      <w:r w:rsidR="009C7EE1">
        <w:rPr>
          <w:bCs/>
          <w:iCs/>
          <w:color w:val="000000" w:themeColor="text1"/>
        </w:rPr>
        <w:t xml:space="preserve">barcodes into the HO locus </w:t>
      </w:r>
      <w:r w:rsidR="008F6250">
        <w:rPr>
          <w:bCs/>
          <w:iCs/>
          <w:color w:val="000000" w:themeColor="text1"/>
        </w:rPr>
        <w:t>(Fig S1)</w:t>
      </w:r>
      <w:r w:rsidR="00755723">
        <w:rPr>
          <w:bCs/>
          <w:iCs/>
          <w:color w:val="000000" w:themeColor="text1"/>
        </w:rPr>
        <w:t xml:space="preserve">.  </w:t>
      </w:r>
      <w:r w:rsidR="00423A20">
        <w:rPr>
          <w:bCs/>
          <w:iCs/>
          <w:color w:val="000000" w:themeColor="text1"/>
        </w:rPr>
        <w:t xml:space="preserve">Finally, we selected for integrants and counter-selected plasmids.  </w:t>
      </w:r>
      <w:r w:rsidR="00C7666B">
        <w:rPr>
          <w:bCs/>
          <w:iCs/>
          <w:color w:val="000000" w:themeColor="text1"/>
        </w:rPr>
        <w:t xml:space="preserve">The resulting barcoded </w:t>
      </w:r>
      <w:r w:rsidR="00387EBC">
        <w:rPr>
          <w:bCs/>
          <w:iCs/>
          <w:color w:val="000000" w:themeColor="text1"/>
        </w:rPr>
        <w:t>p</w:t>
      </w:r>
      <w:r w:rsidR="00D95CC8">
        <w:rPr>
          <w:bCs/>
          <w:iCs/>
          <w:color w:val="000000" w:themeColor="text1"/>
        </w:rPr>
        <w:t>ool</w:t>
      </w:r>
      <w:r w:rsidR="00C7666B">
        <w:rPr>
          <w:bCs/>
          <w:iCs/>
          <w:color w:val="000000" w:themeColor="text1"/>
        </w:rPr>
        <w:t xml:space="preserve"> is a generally useful reagent that can be employed in different crosses for different DCGA studies </w:t>
      </w:r>
      <w:r w:rsidR="00C56B19">
        <w:rPr>
          <w:bCs/>
          <w:iCs/>
          <w:color w:val="000000" w:themeColor="text1"/>
        </w:rPr>
        <w:t>(</w:t>
      </w:r>
      <w:r w:rsidR="00EF3DD9">
        <w:rPr>
          <w:bCs/>
          <w:iCs/>
          <w:color w:val="000000" w:themeColor="text1"/>
        </w:rPr>
        <w:t>Fig</w:t>
      </w:r>
      <w:r w:rsidR="00655BEC">
        <w:rPr>
          <w:bCs/>
          <w:iCs/>
          <w:color w:val="000000" w:themeColor="text1"/>
        </w:rPr>
        <w:t xml:space="preserve"> </w:t>
      </w:r>
      <w:r w:rsidR="007E2236">
        <w:rPr>
          <w:bCs/>
          <w:iCs/>
          <w:color w:val="000000" w:themeColor="text1"/>
        </w:rPr>
        <w:t>S1</w:t>
      </w:r>
      <w:r w:rsidR="00655BEC">
        <w:rPr>
          <w:bCs/>
          <w:iCs/>
          <w:color w:val="000000" w:themeColor="text1"/>
        </w:rPr>
        <w:t xml:space="preserve">, </w:t>
      </w:r>
      <w:r w:rsidR="00C7666B">
        <w:rPr>
          <w:bCs/>
          <w:iCs/>
          <w:color w:val="000000" w:themeColor="text1"/>
        </w:rPr>
        <w:t xml:space="preserve">see </w:t>
      </w:r>
      <w:r w:rsidR="00C56B19">
        <w:rPr>
          <w:bCs/>
          <w:iCs/>
          <w:color w:val="000000" w:themeColor="text1"/>
        </w:rPr>
        <w:t>Methods</w:t>
      </w:r>
      <w:r w:rsidR="00C7666B">
        <w:rPr>
          <w:bCs/>
          <w:iCs/>
          <w:color w:val="000000" w:themeColor="text1"/>
        </w:rPr>
        <w:t xml:space="preserve"> for details</w:t>
      </w:r>
      <w:r w:rsidR="00C56B19">
        <w:rPr>
          <w:bCs/>
          <w:iCs/>
          <w:color w:val="000000" w:themeColor="text1"/>
        </w:rPr>
        <w:t>)</w:t>
      </w:r>
      <w:r w:rsidR="00DE76AE">
        <w:rPr>
          <w:bCs/>
          <w:iCs/>
          <w:color w:val="000000" w:themeColor="text1"/>
        </w:rPr>
        <w:t>.</w:t>
      </w:r>
    </w:p>
    <w:p w14:paraId="166FFCE8" w14:textId="78B1D0C1" w:rsidR="00BB0DFC" w:rsidRDefault="00BB0DFC" w:rsidP="00224FCB">
      <w:pPr>
        <w:outlineLvl w:val="0"/>
        <w:rPr>
          <w:b/>
          <w:bCs/>
          <w:iCs/>
          <w:color w:val="000000" w:themeColor="text1"/>
        </w:rPr>
      </w:pPr>
    </w:p>
    <w:p w14:paraId="3C87F35C" w14:textId="5683B524" w:rsidR="00304C98" w:rsidRDefault="00304C98" w:rsidP="00224FCB">
      <w:pPr>
        <w:outlineLvl w:val="0"/>
        <w:rPr>
          <w:b/>
          <w:bCs/>
          <w:iCs/>
          <w:color w:val="000000" w:themeColor="text1"/>
        </w:rPr>
      </w:pPr>
      <w:r>
        <w:rPr>
          <w:b/>
          <w:bCs/>
          <w:iCs/>
          <w:color w:val="000000" w:themeColor="text1"/>
        </w:rPr>
        <w:t xml:space="preserve">Engineering a </w:t>
      </w:r>
      <w:r w:rsidR="00C7666B">
        <w:rPr>
          <w:b/>
          <w:bCs/>
          <w:iCs/>
          <w:color w:val="000000" w:themeColor="text1"/>
        </w:rPr>
        <w:t xml:space="preserve">population </w:t>
      </w:r>
      <w:r>
        <w:rPr>
          <w:b/>
          <w:bCs/>
          <w:iCs/>
          <w:color w:val="000000" w:themeColor="text1"/>
        </w:rPr>
        <w:t xml:space="preserve">of </w:t>
      </w:r>
      <w:r w:rsidR="00C7666B">
        <w:rPr>
          <w:b/>
          <w:bCs/>
          <w:iCs/>
          <w:color w:val="000000" w:themeColor="text1"/>
        </w:rPr>
        <w:t>high</w:t>
      </w:r>
      <w:r w:rsidR="00CD12D3">
        <w:rPr>
          <w:b/>
          <w:bCs/>
          <w:iCs/>
          <w:color w:val="000000" w:themeColor="text1"/>
        </w:rPr>
        <w:t>-</w:t>
      </w:r>
      <w:r w:rsidR="00C7666B">
        <w:rPr>
          <w:b/>
          <w:bCs/>
          <w:iCs/>
          <w:color w:val="000000" w:themeColor="text1"/>
        </w:rPr>
        <w:t xml:space="preserve">order combinatorial </w:t>
      </w:r>
      <w:r>
        <w:rPr>
          <w:b/>
          <w:bCs/>
          <w:iCs/>
          <w:color w:val="000000" w:themeColor="text1"/>
        </w:rPr>
        <w:t xml:space="preserve">ABC </w:t>
      </w:r>
      <w:r w:rsidR="00C7666B">
        <w:rPr>
          <w:b/>
          <w:bCs/>
          <w:iCs/>
          <w:color w:val="000000" w:themeColor="text1"/>
        </w:rPr>
        <w:t>transporter knockouts</w:t>
      </w:r>
    </w:p>
    <w:p w14:paraId="6948A5B3" w14:textId="044C78CF" w:rsidR="00DB4537" w:rsidRPr="00FF3025" w:rsidRDefault="003C6919">
      <w:pPr>
        <w:jc w:val="both"/>
        <w:rPr>
          <w:bCs/>
          <w:iCs/>
          <w:color w:val="000000" w:themeColor="text1"/>
          <w:lang w:val="en-CA"/>
        </w:rPr>
      </w:pPr>
      <w:r>
        <w:t xml:space="preserve">After </w:t>
      </w:r>
      <w:r w:rsidR="000C3A00">
        <w:t>creating</w:t>
      </w:r>
      <w:r w:rsidR="001B52AA">
        <w:t xml:space="preserve"> a</w:t>
      </w:r>
      <w:r w:rsidR="00D95CC8">
        <w:t xml:space="preserve"> universal </w:t>
      </w:r>
      <w:r w:rsidR="00C7666B">
        <w:t xml:space="preserve">barcoded </w:t>
      </w:r>
      <w:r w:rsidR="00D95CC8">
        <w:t>pool</w:t>
      </w:r>
      <w:r w:rsidR="00C7666B">
        <w:t xml:space="preserve"> with a wild-type parental strain background</w:t>
      </w:r>
      <w:r w:rsidR="00D95CC8">
        <w:t xml:space="preserve">, </w:t>
      </w:r>
      <w:r w:rsidR="00855B98">
        <w:t xml:space="preserve">we </w:t>
      </w:r>
      <w:r w:rsidR="00C7666B">
        <w:t xml:space="preserve">crossed this pool </w:t>
      </w:r>
      <w:r w:rsidR="00C7666B" w:rsidRPr="00300B33">
        <w:rPr>
          <w:i/>
        </w:rPr>
        <w:t>en masse</w:t>
      </w:r>
      <w:r w:rsidR="00C7666B">
        <w:t xml:space="preserve"> with a </w:t>
      </w:r>
      <w:r w:rsidR="00636877">
        <w:rPr>
          <w:bCs/>
          <w:iCs/>
          <w:color w:val="000000" w:themeColor="text1"/>
        </w:rPr>
        <w:t>previously-</w:t>
      </w:r>
      <w:r w:rsidR="00C7666B">
        <w:rPr>
          <w:bCs/>
          <w:iCs/>
          <w:color w:val="000000" w:themeColor="text1"/>
        </w:rPr>
        <w:t xml:space="preserve">generated “ABC-16 </w:t>
      </w:r>
      <w:r w:rsidR="00636877" w:rsidRPr="00233F15">
        <w:rPr>
          <w:bCs/>
          <w:iCs/>
          <w:color w:val="000000" w:themeColor="text1"/>
        </w:rPr>
        <w:t>strain</w:t>
      </w:r>
      <w:r w:rsidR="00C7666B">
        <w:rPr>
          <w:bCs/>
          <w:iCs/>
          <w:color w:val="000000" w:themeColor="text1"/>
        </w:rPr>
        <w:t>”</w:t>
      </w:r>
      <w:r w:rsidR="002466F2">
        <w:rPr>
          <w:bCs/>
          <w:iCs/>
          <w:color w:val="000000" w:themeColor="text1"/>
        </w:rPr>
        <w:t xml:space="preserve"> </w:t>
      </w:r>
      <w:r w:rsidR="00C7666B">
        <w:rPr>
          <w:bCs/>
          <w:iCs/>
          <w:color w:val="000000" w:themeColor="text1"/>
        </w:rPr>
        <w:t xml:space="preserve">bearing </w:t>
      </w:r>
      <w:r w:rsidR="002466F2">
        <w:rPr>
          <w:bCs/>
          <w:iCs/>
          <w:color w:val="000000" w:themeColor="text1"/>
        </w:rPr>
        <w:t xml:space="preserve">knockouts </w:t>
      </w:r>
      <w:r w:rsidR="00C7666B">
        <w:rPr>
          <w:bCs/>
          <w:iCs/>
          <w:color w:val="000000" w:themeColor="text1"/>
        </w:rPr>
        <w:t xml:space="preserve">of </w:t>
      </w:r>
      <w:r w:rsidR="007B1DFE">
        <w:rPr>
          <w:bCs/>
          <w:iCs/>
          <w:color w:val="000000" w:themeColor="text1"/>
        </w:rPr>
        <w:t xml:space="preserve">all </w:t>
      </w:r>
      <w:r w:rsidR="00636877">
        <w:rPr>
          <w:bCs/>
          <w:iCs/>
          <w:color w:val="000000" w:themeColor="text1"/>
        </w:rPr>
        <w:t xml:space="preserve">16 </w:t>
      </w:r>
      <w:r w:rsidR="00C7666B">
        <w:rPr>
          <w:bCs/>
          <w:iCs/>
          <w:color w:val="000000" w:themeColor="text1"/>
        </w:rPr>
        <w:t xml:space="preserve">ABC </w:t>
      </w:r>
      <w:r w:rsidR="00636877">
        <w:rPr>
          <w:bCs/>
          <w:iCs/>
          <w:color w:val="000000" w:themeColor="text1"/>
        </w:rPr>
        <w:t xml:space="preserve">transporters </w:t>
      </w:r>
      <w:r w:rsidR="00C7666B">
        <w:rPr>
          <w:bCs/>
          <w:iCs/>
          <w:color w:val="000000" w:themeColor="text1"/>
        </w:rPr>
        <w:t xml:space="preserve">implicated </w:t>
      </w:r>
      <w:r w:rsidR="007B1DFE">
        <w:rPr>
          <w:bCs/>
          <w:iCs/>
          <w:color w:val="000000" w:themeColor="text1"/>
        </w:rPr>
        <w:t>in multidrug resistance</w:t>
      </w:r>
      <w:r w:rsidR="00636877" w:rsidRPr="00233F15">
        <w:rPr>
          <w:bCs/>
          <w:iCs/>
          <w:color w:val="000000" w:themeColor="text1"/>
        </w:rPr>
        <w:fldChar w:fldCharType="begin" w:fldLock="1"/>
      </w:r>
      <w:r w:rsidR="00D660A4">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636877" w:rsidRPr="00233F15">
        <w:rPr>
          <w:bCs/>
          <w:iCs/>
          <w:color w:val="000000" w:themeColor="text1"/>
        </w:rPr>
        <w:fldChar w:fldCharType="separate"/>
      </w:r>
      <w:r w:rsidR="000C5C2F" w:rsidRPr="000C5C2F">
        <w:rPr>
          <w:bCs/>
          <w:iCs/>
          <w:noProof/>
          <w:color w:val="000000" w:themeColor="text1"/>
          <w:vertAlign w:val="superscript"/>
        </w:rPr>
        <w:t>23</w:t>
      </w:r>
      <w:r w:rsidR="00636877" w:rsidRPr="00233F15">
        <w:rPr>
          <w:bCs/>
          <w:iCs/>
          <w:color w:val="000000" w:themeColor="text1"/>
        </w:rPr>
        <w:fldChar w:fldCharType="end"/>
      </w:r>
      <w:r w:rsidR="00636877">
        <w:rPr>
          <w:bCs/>
          <w:iCs/>
          <w:color w:val="000000" w:themeColor="text1"/>
        </w:rPr>
        <w:t xml:space="preserve">.  </w:t>
      </w:r>
      <w:r w:rsidR="00090233">
        <w:rPr>
          <w:bCs/>
          <w:iCs/>
          <w:color w:val="000000" w:themeColor="text1"/>
        </w:rPr>
        <w:t xml:space="preserve">The </w:t>
      </w:r>
      <w:r w:rsidR="0099005D">
        <w:t>A</w:t>
      </w:r>
      <w:r w:rsidR="00BD6106">
        <w:t>BC-16</w:t>
      </w:r>
      <w:r w:rsidR="00090233">
        <w:t xml:space="preserve"> strain </w:t>
      </w:r>
      <w:r w:rsidR="00876AC8">
        <w:t xml:space="preserve">had previously </w:t>
      </w:r>
      <w:r w:rsidR="00090233">
        <w:t xml:space="preserve">been </w:t>
      </w:r>
      <w:r w:rsidR="00876AC8">
        <w:t xml:space="preserve">engineered to contain </w:t>
      </w:r>
      <w:r w:rsidR="00090233">
        <w:t xml:space="preserve">all </w:t>
      </w:r>
      <w:r w:rsidR="0099005D">
        <w:t xml:space="preserve">markers </w:t>
      </w:r>
      <w:r w:rsidR="00090233">
        <w:t xml:space="preserve">necessary </w:t>
      </w:r>
      <w:r w:rsidR="0099005D">
        <w:t>to perform mating, sporulation, and selection</w:t>
      </w:r>
      <w:r w:rsidR="00BD6106">
        <w:rPr>
          <w:bCs/>
          <w:iCs/>
          <w:color w:val="000000" w:themeColor="text1"/>
        </w:rPr>
        <w:t xml:space="preserve"> </w:t>
      </w:r>
      <w:r w:rsidR="00090233">
        <w:rPr>
          <w:bCs/>
          <w:iCs/>
          <w:color w:val="000000" w:themeColor="text1"/>
        </w:rPr>
        <w:t xml:space="preserve">for </w:t>
      </w:r>
      <w:r w:rsidR="00090233">
        <w:t xml:space="preserve">haploid cells, while the barcoded wild-type parent provided the marker necessary to select for cells carrying a barcoded HO locus </w:t>
      </w:r>
      <w:r w:rsidR="00091724">
        <w:rPr>
          <w:bCs/>
          <w:iCs/>
          <w:color w:val="000000" w:themeColor="text1"/>
        </w:rPr>
        <w:t xml:space="preserve">(Methods).  </w:t>
      </w:r>
      <w:r w:rsidR="00090233">
        <w:rPr>
          <w:bCs/>
          <w:iCs/>
          <w:color w:val="000000" w:themeColor="text1"/>
        </w:rPr>
        <w:t xml:space="preserve">After selection for barcoded haploid progeny of the cross, automated colony-picking enabled isolation of an arrayed collection of </w:t>
      </w:r>
      <w:r w:rsidR="00723BD0">
        <w:rPr>
          <w:bCs/>
          <w:iCs/>
          <w:color w:val="000000" w:themeColor="text1"/>
        </w:rPr>
        <w:t xml:space="preserve">~5,000 </w:t>
      </w:r>
      <w:r w:rsidR="00723BD0" w:rsidRPr="00233F15">
        <w:rPr>
          <w:bCs/>
          <w:iCs/>
          <w:color w:val="000000" w:themeColor="text1"/>
        </w:rPr>
        <w:t>MAT</w:t>
      </w:r>
      <w:r w:rsidR="00723BD0" w:rsidRPr="00BB5875">
        <w:rPr>
          <w:b/>
          <w:bCs/>
          <w:iCs/>
          <w:color w:val="000000" w:themeColor="text1"/>
        </w:rPr>
        <w:t>a</w:t>
      </w:r>
      <w:r w:rsidR="00723BD0" w:rsidRPr="00233F15">
        <w:rPr>
          <w:bCs/>
          <w:iCs/>
          <w:color w:val="000000" w:themeColor="text1"/>
        </w:rPr>
        <w:t xml:space="preserve"> and </w:t>
      </w:r>
      <w:r w:rsidR="00723BD0">
        <w:rPr>
          <w:bCs/>
          <w:iCs/>
          <w:color w:val="000000" w:themeColor="text1"/>
        </w:rPr>
        <w:t xml:space="preserve">~5,000 </w:t>
      </w:r>
      <w:r w:rsidR="00723BD0" w:rsidRPr="00233F15">
        <w:rPr>
          <w:bCs/>
          <w:iCs/>
          <w:color w:val="000000" w:themeColor="text1"/>
        </w:rPr>
        <w:t>MAT</w:t>
      </w:r>
      <w:r w:rsidR="00723BD0" w:rsidRPr="00BB5875">
        <w:rPr>
          <w:rFonts w:eastAsia="Calibri"/>
          <w:b/>
          <w:bCs/>
          <w:iCs/>
          <w:color w:val="000000" w:themeColor="text1"/>
          <w:lang w:val="el-GR"/>
        </w:rPr>
        <w:t>α</w:t>
      </w:r>
      <w:r w:rsidR="00723BD0" w:rsidRPr="00233F15">
        <w:rPr>
          <w:bCs/>
          <w:iCs/>
          <w:color w:val="000000" w:themeColor="text1"/>
        </w:rPr>
        <w:t xml:space="preserve"> </w:t>
      </w:r>
      <w:r w:rsidR="00723BD0">
        <w:rPr>
          <w:bCs/>
          <w:iCs/>
          <w:color w:val="000000" w:themeColor="text1"/>
          <w:lang w:val="en-CA"/>
        </w:rPr>
        <w:t xml:space="preserve">segregants </w:t>
      </w:r>
      <w:r w:rsidR="00090233">
        <w:rPr>
          <w:bCs/>
          <w:iCs/>
          <w:color w:val="000000" w:themeColor="text1"/>
          <w:lang w:val="en-CA"/>
        </w:rPr>
        <w:t xml:space="preserve">in </w:t>
      </w:r>
      <w:r w:rsidR="00723BD0" w:rsidRPr="00233F15">
        <w:rPr>
          <w:bCs/>
          <w:iCs/>
          <w:color w:val="000000" w:themeColor="text1"/>
          <w:lang w:val="en-CA"/>
        </w:rPr>
        <w:t>384-well plates</w:t>
      </w:r>
      <w:r w:rsidR="00723BD0">
        <w:rPr>
          <w:bCs/>
          <w:iCs/>
          <w:color w:val="000000" w:themeColor="text1"/>
          <w:lang w:val="en-CA"/>
        </w:rPr>
        <w:t xml:space="preserve">. </w:t>
      </w:r>
      <w:r w:rsidR="00090233">
        <w:rPr>
          <w:bCs/>
          <w:iCs/>
          <w:color w:val="000000" w:themeColor="text1"/>
          <w:lang w:val="en-CA"/>
        </w:rPr>
        <w:t xml:space="preserve">Thus, we generated an engineered population in which each individual haploid strain bears a random subset of knockout alleles for the target set of </w:t>
      </w:r>
      <w:r w:rsidR="005A4AF6">
        <w:rPr>
          <w:bCs/>
          <w:iCs/>
          <w:color w:val="000000" w:themeColor="text1"/>
          <w:lang w:val="en-CA"/>
        </w:rPr>
        <w:t>16 ABC transporters</w:t>
      </w:r>
      <w:r w:rsidR="00090233">
        <w:rPr>
          <w:bCs/>
          <w:iCs/>
          <w:color w:val="000000" w:themeColor="text1"/>
          <w:lang w:val="en-CA"/>
        </w:rPr>
        <w:t>.</w:t>
      </w:r>
    </w:p>
    <w:p w14:paraId="798C7B23" w14:textId="77777777" w:rsidR="00304B9D" w:rsidRDefault="00304B9D" w:rsidP="00224FCB">
      <w:pPr>
        <w:jc w:val="both"/>
        <w:rPr>
          <w:b/>
          <w:bCs/>
          <w:iCs/>
          <w:color w:val="000000" w:themeColor="text1"/>
        </w:rPr>
      </w:pPr>
    </w:p>
    <w:p w14:paraId="462B521E" w14:textId="2BFC65B1" w:rsidR="00B2127B" w:rsidRDefault="00E64D74" w:rsidP="00224FCB">
      <w:pPr>
        <w:jc w:val="both"/>
        <w:rPr>
          <w:bCs/>
          <w:iCs/>
          <w:color w:val="000000" w:themeColor="text1"/>
          <w:lang w:val="en-CA"/>
        </w:rPr>
      </w:pPr>
      <w:r>
        <w:rPr>
          <w:b/>
          <w:bCs/>
          <w:iCs/>
          <w:color w:val="000000" w:themeColor="text1"/>
        </w:rPr>
        <w:t>Identifying genotypes and unique associated barcodes within the e</w:t>
      </w:r>
      <w:r w:rsidRPr="00233F15">
        <w:rPr>
          <w:b/>
          <w:bCs/>
          <w:iCs/>
          <w:color w:val="000000" w:themeColor="text1"/>
        </w:rPr>
        <w:t xml:space="preserve">ngineered </w:t>
      </w:r>
      <w:r>
        <w:rPr>
          <w:b/>
          <w:bCs/>
          <w:iCs/>
          <w:color w:val="000000" w:themeColor="text1"/>
        </w:rPr>
        <w:t>p</w:t>
      </w:r>
      <w:r w:rsidRPr="00233F15">
        <w:rPr>
          <w:b/>
          <w:bCs/>
          <w:iCs/>
          <w:color w:val="000000" w:themeColor="text1"/>
        </w:rPr>
        <w:t>opulation</w:t>
      </w:r>
      <w:r>
        <w:rPr>
          <w:b/>
          <w:bCs/>
          <w:iCs/>
          <w:color w:val="000000" w:themeColor="text1"/>
        </w:rPr>
        <w:t xml:space="preserve"> </w:t>
      </w:r>
    </w:p>
    <w:p w14:paraId="738F673E" w14:textId="6CE99506" w:rsidR="006F65F4" w:rsidRDefault="008E4424" w:rsidP="005F13FF">
      <w:pPr>
        <w:jc w:val="both"/>
        <w:rPr>
          <w:bCs/>
          <w:iCs/>
          <w:color w:val="000000" w:themeColor="text1"/>
          <w:lang w:val="en-CA"/>
        </w:rPr>
      </w:pPr>
      <w:r>
        <w:rPr>
          <w:bCs/>
          <w:iCs/>
          <w:color w:val="000000" w:themeColor="text1"/>
          <w:lang w:val="en-CA"/>
        </w:rPr>
        <w:t>After creating a</w:t>
      </w:r>
      <w:r w:rsidR="00BD6106">
        <w:rPr>
          <w:bCs/>
          <w:iCs/>
          <w:color w:val="000000" w:themeColor="text1"/>
          <w:lang w:val="en-CA"/>
        </w:rPr>
        <w:t xml:space="preserve"> large collection of barcoded </w:t>
      </w:r>
      <w:r w:rsidR="00775388">
        <w:rPr>
          <w:bCs/>
          <w:iCs/>
          <w:color w:val="000000" w:themeColor="text1"/>
          <w:lang w:val="en-CA"/>
        </w:rPr>
        <w:t xml:space="preserve">multi-knockout </w:t>
      </w:r>
      <w:r w:rsidR="00BD6106">
        <w:rPr>
          <w:bCs/>
          <w:iCs/>
          <w:color w:val="000000" w:themeColor="text1"/>
          <w:lang w:val="en-CA"/>
        </w:rPr>
        <w:t xml:space="preserve">progeny, we </w:t>
      </w:r>
      <w:r w:rsidR="005E0C68">
        <w:rPr>
          <w:bCs/>
          <w:iCs/>
          <w:color w:val="000000" w:themeColor="text1"/>
          <w:lang w:val="en-CA"/>
        </w:rPr>
        <w:t>genotype</w:t>
      </w:r>
      <w:r w:rsidR="00B92139">
        <w:rPr>
          <w:bCs/>
          <w:iCs/>
          <w:color w:val="000000" w:themeColor="text1"/>
          <w:lang w:val="en-CA"/>
        </w:rPr>
        <w:t>d</w:t>
      </w:r>
      <w:r w:rsidR="005E0C68">
        <w:rPr>
          <w:bCs/>
          <w:iCs/>
          <w:color w:val="000000" w:themeColor="text1"/>
          <w:lang w:val="en-CA"/>
        </w:rPr>
        <w:t xml:space="preserve"> each strain and link</w:t>
      </w:r>
      <w:r w:rsidR="00B92139">
        <w:rPr>
          <w:bCs/>
          <w:iCs/>
          <w:color w:val="000000" w:themeColor="text1"/>
          <w:lang w:val="en-CA"/>
        </w:rPr>
        <w:t>ed</w:t>
      </w:r>
      <w:r w:rsidR="005E0C68">
        <w:rPr>
          <w:bCs/>
          <w:iCs/>
          <w:color w:val="000000" w:themeColor="text1"/>
          <w:lang w:val="en-CA"/>
        </w:rPr>
        <w:t xml:space="preserve"> this genotype </w:t>
      </w:r>
      <w:r w:rsidR="00BD6106">
        <w:rPr>
          <w:bCs/>
          <w:iCs/>
          <w:color w:val="000000" w:themeColor="text1"/>
          <w:lang w:val="en-CA"/>
        </w:rPr>
        <w:t xml:space="preserve">to </w:t>
      </w:r>
      <w:r w:rsidR="005E0C68">
        <w:rPr>
          <w:bCs/>
          <w:iCs/>
          <w:color w:val="000000" w:themeColor="text1"/>
          <w:lang w:val="en-CA"/>
        </w:rPr>
        <w:t>a</w:t>
      </w:r>
      <w:r w:rsidR="00AD05EB">
        <w:rPr>
          <w:bCs/>
          <w:iCs/>
          <w:color w:val="000000" w:themeColor="text1"/>
          <w:lang w:val="en-CA"/>
        </w:rPr>
        <w:t>n individual</w:t>
      </w:r>
      <w:r w:rsidR="005E0C68">
        <w:rPr>
          <w:bCs/>
          <w:iCs/>
          <w:color w:val="000000" w:themeColor="text1"/>
          <w:lang w:val="en-CA"/>
        </w:rPr>
        <w:t xml:space="preserve"> </w:t>
      </w:r>
      <w:r w:rsidR="00BD6106">
        <w:rPr>
          <w:bCs/>
          <w:iCs/>
          <w:color w:val="000000" w:themeColor="text1"/>
          <w:lang w:val="en-CA"/>
        </w:rPr>
        <w:t xml:space="preserve">DNA barcode </w:t>
      </w:r>
      <w:r w:rsidR="00AD05EB">
        <w:rPr>
          <w:bCs/>
          <w:iCs/>
          <w:color w:val="000000" w:themeColor="text1"/>
          <w:lang w:val="en-CA"/>
        </w:rPr>
        <w:t>identifier</w:t>
      </w:r>
      <w:r w:rsidR="00BD6106">
        <w:rPr>
          <w:bCs/>
          <w:iCs/>
          <w:color w:val="000000" w:themeColor="text1"/>
          <w:lang w:val="en-CA"/>
        </w:rPr>
        <w:t xml:space="preserve"> </w:t>
      </w:r>
      <w:r w:rsidR="00BD6106">
        <w:rPr>
          <w:bCs/>
          <w:i/>
          <w:iCs/>
          <w:color w:val="000000" w:themeColor="text1"/>
          <w:lang w:val="en-CA"/>
        </w:rPr>
        <w:t>en masse</w:t>
      </w:r>
      <w:r w:rsidR="00BD6106">
        <w:rPr>
          <w:bCs/>
          <w:iCs/>
          <w:color w:val="000000" w:themeColor="text1"/>
          <w:lang w:val="en-CA"/>
        </w:rPr>
        <w:t xml:space="preserve">.  </w:t>
      </w:r>
      <w:r w:rsidR="00C41D75">
        <w:rPr>
          <w:bCs/>
          <w:iCs/>
          <w:color w:val="000000" w:themeColor="text1"/>
          <w:lang w:val="en-CA"/>
        </w:rPr>
        <w:t xml:space="preserve">For this purpose, we exploited the fact that the </w:t>
      </w:r>
      <w:r w:rsidR="00AD05EB">
        <w:rPr>
          <w:bCs/>
          <w:iCs/>
          <w:color w:val="000000" w:themeColor="text1"/>
          <w:lang w:val="en-CA"/>
        </w:rPr>
        <w:t>ABC-16 strain</w:t>
      </w:r>
      <w:r w:rsidR="00C41D75">
        <w:rPr>
          <w:bCs/>
          <w:iCs/>
          <w:color w:val="000000" w:themeColor="text1"/>
          <w:lang w:val="en-CA"/>
        </w:rPr>
        <w:t xml:space="preserve"> was derived from crosses between barcoded YKO yeast deletion collection strains</w:t>
      </w:r>
      <w:r w:rsidR="00BC6FBF">
        <w:rPr>
          <w:bCs/>
          <w:iCs/>
          <w:color w:val="000000" w:themeColor="text1"/>
          <w:lang w:val="en-CA"/>
        </w:rPr>
        <w:fldChar w:fldCharType="begin" w:fldLock="1"/>
      </w:r>
      <w:r w:rsidR="00D660A4">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lt;sup&gt;8,23&lt;/sup&gt;","plainTextFormattedCitation":"8,23","previouslyFormattedCitation":"&lt;sup&gt;8,23&lt;/sup&gt;"},"properties":{"noteIndex":0},"schema":"https://github.com/citation-style-language/schema/raw/master/csl-citation.json"}</w:instrText>
      </w:r>
      <w:r w:rsidR="00BC6FBF">
        <w:rPr>
          <w:bCs/>
          <w:iCs/>
          <w:color w:val="000000" w:themeColor="text1"/>
          <w:lang w:val="en-CA"/>
        </w:rPr>
        <w:fldChar w:fldCharType="separate"/>
      </w:r>
      <w:r w:rsidR="000C5C2F" w:rsidRPr="000C5C2F">
        <w:rPr>
          <w:bCs/>
          <w:iCs/>
          <w:noProof/>
          <w:color w:val="000000" w:themeColor="text1"/>
          <w:vertAlign w:val="superscript"/>
          <w:lang w:val="en-CA"/>
        </w:rPr>
        <w:t>8,23</w:t>
      </w:r>
      <w:r w:rsidR="00BC6FBF">
        <w:rPr>
          <w:bCs/>
          <w:iCs/>
          <w:color w:val="000000" w:themeColor="text1"/>
          <w:lang w:val="en-CA"/>
        </w:rPr>
        <w:fldChar w:fldCharType="end"/>
      </w:r>
      <w:r w:rsidR="00C41D75">
        <w:rPr>
          <w:bCs/>
          <w:iCs/>
          <w:color w:val="000000" w:themeColor="text1"/>
          <w:lang w:val="en-CA"/>
        </w:rPr>
        <w:t xml:space="preserve">, so that each </w:t>
      </w:r>
      <w:r w:rsidR="00AD05EB">
        <w:rPr>
          <w:bCs/>
          <w:iCs/>
          <w:color w:val="000000" w:themeColor="text1"/>
          <w:lang w:val="en-CA"/>
        </w:rPr>
        <w:t xml:space="preserve">knockout </w:t>
      </w:r>
      <w:r w:rsidR="00C41D75">
        <w:rPr>
          <w:bCs/>
          <w:iCs/>
          <w:color w:val="000000" w:themeColor="text1"/>
          <w:lang w:val="en-CA"/>
        </w:rPr>
        <w:t xml:space="preserve">carries at least one </w:t>
      </w:r>
      <w:r w:rsidR="009B6BC1">
        <w:rPr>
          <w:bCs/>
          <w:iCs/>
          <w:color w:val="000000" w:themeColor="text1"/>
          <w:lang w:val="en-CA"/>
        </w:rPr>
        <w:t xml:space="preserve">identifying </w:t>
      </w:r>
      <w:r w:rsidR="00C41D75">
        <w:rPr>
          <w:bCs/>
          <w:iCs/>
          <w:color w:val="000000" w:themeColor="text1"/>
          <w:lang w:val="en-CA"/>
        </w:rPr>
        <w:t xml:space="preserve">barcode that flanks and uniquely identifies </w:t>
      </w:r>
      <w:r w:rsidR="009B6BC1">
        <w:rPr>
          <w:bCs/>
          <w:iCs/>
          <w:color w:val="000000" w:themeColor="text1"/>
          <w:lang w:val="en-CA"/>
        </w:rPr>
        <w:t>the deleted gene</w:t>
      </w:r>
      <w:r w:rsidR="00C41D75">
        <w:rPr>
          <w:bCs/>
          <w:iCs/>
          <w:color w:val="000000" w:themeColor="text1"/>
          <w:lang w:val="en-CA"/>
        </w:rPr>
        <w:t xml:space="preserve">.  </w:t>
      </w:r>
      <w:r w:rsidR="005F13FF">
        <w:rPr>
          <w:bCs/>
          <w:iCs/>
          <w:color w:val="000000" w:themeColor="text1"/>
          <w:lang w:val="en-CA"/>
        </w:rPr>
        <w:t xml:space="preserve">We </w:t>
      </w:r>
      <w:r w:rsidR="00C41D75">
        <w:rPr>
          <w:bCs/>
          <w:iCs/>
          <w:color w:val="000000" w:themeColor="text1"/>
          <w:lang w:val="en-CA"/>
        </w:rPr>
        <w:t>adapt</w:t>
      </w:r>
      <w:r w:rsidR="005F13FF">
        <w:rPr>
          <w:bCs/>
          <w:iCs/>
          <w:color w:val="000000" w:themeColor="text1"/>
          <w:lang w:val="en-CA"/>
        </w:rPr>
        <w:t>ed</w:t>
      </w:r>
      <w:r w:rsidR="00C41D75" w:rsidRPr="00233F15">
        <w:rPr>
          <w:bCs/>
          <w:iCs/>
          <w:color w:val="000000" w:themeColor="text1"/>
          <w:lang w:val="en-CA"/>
        </w:rPr>
        <w:t xml:space="preserve"> our prev</w:t>
      </w:r>
      <w:r w:rsidR="00C41D75">
        <w:rPr>
          <w:bCs/>
          <w:iCs/>
          <w:color w:val="000000" w:themeColor="text1"/>
          <w:lang w:val="en-CA"/>
        </w:rPr>
        <w:t>iously-described row-column-plate PCR (RCP-PCR) strategy</w:t>
      </w:r>
      <w:r w:rsidR="00C41D75" w:rsidRPr="00233F15">
        <w:rPr>
          <w:bCs/>
          <w:iCs/>
          <w:color w:val="000000" w:themeColor="text1"/>
          <w:lang w:val="en-CA"/>
        </w:rPr>
        <w:fldChar w:fldCharType="begin" w:fldLock="1"/>
      </w:r>
      <w:r w:rsidR="00D660A4">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C41D75" w:rsidRPr="00233F15">
        <w:rPr>
          <w:bCs/>
          <w:iCs/>
          <w:color w:val="000000" w:themeColor="text1"/>
          <w:lang w:val="en-CA"/>
        </w:rPr>
        <w:fldChar w:fldCharType="separate"/>
      </w:r>
      <w:r w:rsidR="000C5C2F" w:rsidRPr="000C5C2F">
        <w:rPr>
          <w:bCs/>
          <w:iCs/>
          <w:noProof/>
          <w:color w:val="000000" w:themeColor="text1"/>
          <w:vertAlign w:val="superscript"/>
          <w:lang w:val="en-CA"/>
        </w:rPr>
        <w:t>43</w:t>
      </w:r>
      <w:r w:rsidR="00C41D75" w:rsidRPr="00233F15">
        <w:rPr>
          <w:bCs/>
          <w:iCs/>
          <w:color w:val="000000" w:themeColor="text1"/>
          <w:lang w:val="en-CA"/>
        </w:rPr>
        <w:fldChar w:fldCharType="end"/>
      </w:r>
      <w:r w:rsidR="00C41D75">
        <w:rPr>
          <w:bCs/>
          <w:iCs/>
          <w:color w:val="000000" w:themeColor="text1"/>
          <w:lang w:val="en-CA"/>
        </w:rPr>
        <w:t xml:space="preserve">, </w:t>
      </w:r>
      <w:r w:rsidR="005F13FF">
        <w:rPr>
          <w:bCs/>
          <w:iCs/>
          <w:color w:val="000000" w:themeColor="text1"/>
          <w:lang w:val="en-CA"/>
        </w:rPr>
        <w:t xml:space="preserve">which allows amplification of barcodes in each segregant while </w:t>
      </w:r>
      <w:r w:rsidR="00467245">
        <w:rPr>
          <w:bCs/>
          <w:iCs/>
          <w:color w:val="000000" w:themeColor="text1"/>
          <w:lang w:val="en-CA"/>
        </w:rPr>
        <w:t>introdu</w:t>
      </w:r>
      <w:r w:rsidR="005F13FF">
        <w:rPr>
          <w:bCs/>
          <w:iCs/>
          <w:color w:val="000000" w:themeColor="text1"/>
          <w:lang w:val="en-CA"/>
        </w:rPr>
        <w:t>cing</w:t>
      </w:r>
      <w:r w:rsidR="002E6C14">
        <w:rPr>
          <w:bCs/>
          <w:iCs/>
          <w:color w:val="000000" w:themeColor="text1"/>
          <w:lang w:val="en-CA"/>
        </w:rPr>
        <w:t xml:space="preserve"> </w:t>
      </w:r>
      <w:r w:rsidR="00C074AC">
        <w:rPr>
          <w:bCs/>
          <w:iCs/>
          <w:color w:val="000000" w:themeColor="text1"/>
          <w:lang w:val="en-CA"/>
        </w:rPr>
        <w:t xml:space="preserve">additional </w:t>
      </w:r>
      <w:r w:rsidR="005F13FF">
        <w:rPr>
          <w:bCs/>
          <w:iCs/>
          <w:color w:val="000000" w:themeColor="text1"/>
          <w:lang w:val="en-CA"/>
        </w:rPr>
        <w:t xml:space="preserve">index tags that identify </w:t>
      </w:r>
      <w:r w:rsidR="002E6C14" w:rsidRPr="00233F15">
        <w:rPr>
          <w:bCs/>
          <w:iCs/>
          <w:color w:val="000000" w:themeColor="text1"/>
          <w:lang w:val="en-CA"/>
        </w:rPr>
        <w:t>the plate</w:t>
      </w:r>
      <w:r w:rsidR="002E6C14">
        <w:rPr>
          <w:bCs/>
          <w:iCs/>
          <w:color w:val="000000" w:themeColor="text1"/>
          <w:lang w:val="en-CA"/>
        </w:rPr>
        <w:t>, row, and column of origin</w:t>
      </w:r>
      <w:r w:rsidR="00467245">
        <w:rPr>
          <w:bCs/>
          <w:iCs/>
          <w:color w:val="000000" w:themeColor="text1"/>
          <w:lang w:val="en-CA"/>
        </w:rPr>
        <w:t xml:space="preserve"> </w:t>
      </w:r>
      <w:r w:rsidR="00C074AC">
        <w:rPr>
          <w:bCs/>
          <w:iCs/>
          <w:color w:val="000000" w:themeColor="text1"/>
          <w:lang w:val="en-CA"/>
        </w:rPr>
        <w:t>for each amplification product</w:t>
      </w:r>
      <w:r w:rsidR="00467245">
        <w:rPr>
          <w:bCs/>
          <w:iCs/>
          <w:color w:val="000000" w:themeColor="text1"/>
          <w:lang w:val="en-CA"/>
        </w:rPr>
        <w:t xml:space="preserve"> (Methods; </w:t>
      </w:r>
      <w:r w:rsidR="00EF3DD9">
        <w:rPr>
          <w:bCs/>
          <w:iCs/>
          <w:color w:val="000000" w:themeColor="text1"/>
          <w:lang w:val="en-CA"/>
        </w:rPr>
        <w:t>Fig</w:t>
      </w:r>
      <w:r w:rsidR="00467245">
        <w:rPr>
          <w:bCs/>
          <w:iCs/>
          <w:color w:val="000000" w:themeColor="text1"/>
          <w:lang w:val="en-CA"/>
        </w:rPr>
        <w:t xml:space="preserve"> 1)</w:t>
      </w:r>
      <w:r w:rsidR="005F13FF">
        <w:rPr>
          <w:bCs/>
          <w:iCs/>
          <w:color w:val="000000" w:themeColor="text1"/>
          <w:lang w:val="en-CA"/>
        </w:rPr>
        <w:t xml:space="preserve">.  Thus, a single next generation sequencing reaction can reveal both the strain-specific tracking barcode at the HO locus and the identity of every gene deleted in the segregant at each plate location (Methods; </w:t>
      </w:r>
      <w:r w:rsidR="00EF3DD9">
        <w:rPr>
          <w:bCs/>
          <w:iCs/>
          <w:color w:val="000000" w:themeColor="text1"/>
          <w:lang w:val="en-CA"/>
        </w:rPr>
        <w:t>Fig</w:t>
      </w:r>
      <w:r w:rsidR="005F13FF">
        <w:rPr>
          <w:bCs/>
          <w:iCs/>
          <w:color w:val="000000" w:themeColor="text1"/>
          <w:lang w:val="en-CA"/>
        </w:rPr>
        <w:t xml:space="preserve"> 1).  </w:t>
      </w:r>
    </w:p>
    <w:p w14:paraId="35592CE3" w14:textId="77777777" w:rsidR="006F65F4" w:rsidRDefault="006F65F4" w:rsidP="005F13FF">
      <w:pPr>
        <w:jc w:val="both"/>
        <w:rPr>
          <w:bCs/>
          <w:iCs/>
          <w:color w:val="000000" w:themeColor="text1"/>
          <w:lang w:val="en-CA"/>
        </w:rPr>
      </w:pPr>
    </w:p>
    <w:p w14:paraId="7A9BAAA3" w14:textId="58091DFA" w:rsidR="006F65F4" w:rsidRDefault="0034556F" w:rsidP="005F13FF">
      <w:pPr>
        <w:jc w:val="both"/>
      </w:pPr>
      <w:r>
        <w:rPr>
          <w:bCs/>
          <w:iCs/>
          <w:color w:val="000000" w:themeColor="text1"/>
          <w:lang w:val="en-CA"/>
        </w:rPr>
        <w:t>To validate</w:t>
      </w:r>
      <w:r w:rsidR="00C95AE1">
        <w:rPr>
          <w:bCs/>
          <w:iCs/>
          <w:color w:val="000000" w:themeColor="text1"/>
          <w:lang w:val="en-CA"/>
        </w:rPr>
        <w:t xml:space="preserve"> and </w:t>
      </w:r>
      <w:r w:rsidR="00BC610D">
        <w:rPr>
          <w:bCs/>
          <w:iCs/>
          <w:color w:val="000000" w:themeColor="text1"/>
          <w:lang w:val="en-CA"/>
        </w:rPr>
        <w:t>calibrate the genotypes determined by high-throughput-sequencing</w:t>
      </w:r>
      <w:r w:rsidR="00C95AE1">
        <w:rPr>
          <w:bCs/>
          <w:iCs/>
          <w:color w:val="000000" w:themeColor="text1"/>
          <w:lang w:val="en-CA"/>
        </w:rPr>
        <w:t>, m</w:t>
      </w:r>
      <w:r w:rsidR="00B4719B" w:rsidRPr="00233F15">
        <w:rPr>
          <w:bCs/>
          <w:iCs/>
          <w:color w:val="000000" w:themeColor="text1"/>
          <w:lang w:val="en-CA"/>
        </w:rPr>
        <w:t>ultiple replicates of 40 individually genotyped ‘gold standard’ strains, as well as two additional control strains</w:t>
      </w:r>
      <w:r w:rsidR="00F31474">
        <w:rPr>
          <w:bCs/>
          <w:iCs/>
          <w:color w:val="000000" w:themeColor="text1"/>
          <w:lang w:val="en-CA"/>
        </w:rPr>
        <w:t xml:space="preserve"> with known genotypes,</w:t>
      </w:r>
      <w:r w:rsidR="00B4719B" w:rsidRPr="00233F15">
        <w:rPr>
          <w:bCs/>
          <w:iCs/>
          <w:color w:val="000000" w:themeColor="text1"/>
          <w:lang w:val="en-CA"/>
        </w:rPr>
        <w:t xml:space="preserve"> </w:t>
      </w:r>
      <w:r w:rsidR="00F40B36">
        <w:rPr>
          <w:bCs/>
          <w:iCs/>
          <w:color w:val="000000" w:themeColor="text1"/>
          <w:lang w:val="en-CA"/>
        </w:rPr>
        <w:t xml:space="preserve">were added </w:t>
      </w:r>
      <w:r w:rsidR="00B4719B" w:rsidRPr="00233F15">
        <w:rPr>
          <w:bCs/>
          <w:iCs/>
          <w:color w:val="000000" w:themeColor="text1"/>
          <w:lang w:val="en-CA"/>
        </w:rPr>
        <w:t xml:space="preserve">to the collection at </w:t>
      </w:r>
      <w:r w:rsidR="00F31474">
        <w:rPr>
          <w:bCs/>
          <w:iCs/>
          <w:color w:val="000000" w:themeColor="text1"/>
          <w:lang w:val="en-CA"/>
        </w:rPr>
        <w:t>defined</w:t>
      </w:r>
      <w:r w:rsidR="00B4719B" w:rsidRPr="00233F15">
        <w:rPr>
          <w:bCs/>
          <w:iCs/>
          <w:color w:val="000000" w:themeColor="text1"/>
          <w:lang w:val="en-CA"/>
        </w:rPr>
        <w:t xml:space="preserve"> positions (Methods; </w:t>
      </w:r>
      <w:r w:rsidR="00B4719B">
        <w:rPr>
          <w:bCs/>
          <w:iCs/>
          <w:color w:val="000000" w:themeColor="text1"/>
          <w:lang w:val="en-CA"/>
        </w:rPr>
        <w:t xml:space="preserve">Data </w:t>
      </w:r>
      <w:r w:rsidR="00B4719B" w:rsidRPr="00233F15">
        <w:rPr>
          <w:bCs/>
          <w:iCs/>
          <w:color w:val="000000" w:themeColor="text1"/>
          <w:lang w:val="en-CA"/>
        </w:rPr>
        <w:t>S</w:t>
      </w:r>
      <w:r w:rsidR="00B4719B">
        <w:rPr>
          <w:bCs/>
          <w:iCs/>
          <w:color w:val="000000" w:themeColor="text1"/>
          <w:lang w:val="en-CA"/>
        </w:rPr>
        <w:t>2</w:t>
      </w:r>
      <w:r w:rsidR="00B4719B" w:rsidRPr="00233F15">
        <w:rPr>
          <w:bCs/>
          <w:iCs/>
          <w:color w:val="000000" w:themeColor="text1"/>
          <w:lang w:val="en-CA"/>
        </w:rPr>
        <w:t>)</w:t>
      </w:r>
      <w:r w:rsidR="006035B9">
        <w:rPr>
          <w:bCs/>
          <w:iCs/>
          <w:color w:val="000000" w:themeColor="text1"/>
          <w:lang w:val="en-CA"/>
        </w:rPr>
        <w:t>.</w:t>
      </w:r>
      <w:r w:rsidR="00BC610D">
        <w:rPr>
          <w:bCs/>
          <w:iCs/>
          <w:color w:val="000000" w:themeColor="text1"/>
          <w:lang w:val="en-CA"/>
        </w:rPr>
        <w:t xml:space="preserve">  </w:t>
      </w:r>
      <w:r w:rsidR="00C95AE1">
        <w:rPr>
          <w:lang w:val="en-CA"/>
        </w:rPr>
        <w:t>Using data from</w:t>
      </w:r>
      <w:r w:rsidR="00B4719B">
        <w:rPr>
          <w:lang w:val="en-CA"/>
        </w:rPr>
        <w:t xml:space="preserve"> calibration</w:t>
      </w:r>
      <w:r w:rsidR="00656C95" w:rsidRPr="00233F15">
        <w:rPr>
          <w:lang w:val="en-CA"/>
        </w:rPr>
        <w:t xml:space="preserve"> strains, we</w:t>
      </w:r>
      <w:r w:rsidR="00BC311A">
        <w:rPr>
          <w:lang w:val="en-CA"/>
        </w:rPr>
        <w:t xml:space="preserve"> estimate</w:t>
      </w:r>
      <w:r>
        <w:rPr>
          <w:lang w:val="en-CA"/>
        </w:rPr>
        <w:t>d</w:t>
      </w:r>
      <w:r w:rsidR="00B0183A" w:rsidRPr="00233F15">
        <w:t xml:space="preserve"> a</w:t>
      </w:r>
      <w:r w:rsidR="00AE0076" w:rsidRPr="00233F15">
        <w:t xml:space="preserve">n overall </w:t>
      </w:r>
      <w:r w:rsidR="00AE2327">
        <w:t xml:space="preserve">genotyping </w:t>
      </w:r>
      <w:r w:rsidR="00AE0076" w:rsidRPr="00233F15">
        <w:t>accuracy of 93.2% (</w:t>
      </w:r>
      <w:r w:rsidR="00EF3DD9">
        <w:t>Fig</w:t>
      </w:r>
      <w:r w:rsidR="00B0183A" w:rsidRPr="00233F15">
        <w:t xml:space="preserve"> </w:t>
      </w:r>
      <w:r w:rsidR="007E2236">
        <w:t>S2</w:t>
      </w:r>
      <w:r w:rsidR="00A302B8" w:rsidRPr="00233F15">
        <w:t>A, Methods</w:t>
      </w:r>
      <w:r w:rsidR="00F301B0" w:rsidRPr="00233F15">
        <w:t xml:space="preserve">).  </w:t>
      </w:r>
      <w:r w:rsidR="008804F3">
        <w:t xml:space="preserve">An independent </w:t>
      </w:r>
      <w:r w:rsidR="005E0C68">
        <w:t xml:space="preserve">method </w:t>
      </w:r>
      <w:r w:rsidR="00AA3421">
        <w:t xml:space="preserve">relying on </w:t>
      </w:r>
      <w:r w:rsidR="005E0C68">
        <w:t xml:space="preserve">the </w:t>
      </w:r>
      <w:r w:rsidR="008804F3">
        <w:t xml:space="preserve">distribution of knockouts </w:t>
      </w:r>
      <w:r w:rsidR="005E0C68">
        <w:t xml:space="preserve">in the pool </w:t>
      </w:r>
      <w:r w:rsidR="008804F3">
        <w:t xml:space="preserve">estimated </w:t>
      </w:r>
      <w:r>
        <w:t>a similar</w:t>
      </w:r>
      <w:r w:rsidR="001B1758" w:rsidRPr="00233F15">
        <w:t xml:space="preserve"> </w:t>
      </w:r>
      <w:r w:rsidR="000517D1" w:rsidRPr="00233F15">
        <w:t xml:space="preserve">overall </w:t>
      </w:r>
      <w:r w:rsidR="001B1758" w:rsidRPr="00233F15">
        <w:t>accuracy of 93.8% (</w:t>
      </w:r>
      <w:r w:rsidR="00EF3DD9">
        <w:t>Fig</w:t>
      </w:r>
      <w:r w:rsidR="001B1758" w:rsidRPr="00233F15">
        <w:t xml:space="preserve"> </w:t>
      </w:r>
      <w:r w:rsidR="007E2236">
        <w:t>S2</w:t>
      </w:r>
      <w:r w:rsidR="00256026">
        <w:t>B</w:t>
      </w:r>
      <w:r w:rsidR="008A6335" w:rsidRPr="00233F15">
        <w:t>, Methods</w:t>
      </w:r>
      <w:r w:rsidR="00EB2F30" w:rsidRPr="00233F15">
        <w:t xml:space="preserve">). </w:t>
      </w:r>
      <w:r w:rsidR="008927EA">
        <w:t xml:space="preserve"> </w:t>
      </w:r>
      <w:r w:rsidR="005E0C68">
        <w:t xml:space="preserve">Based on the </w:t>
      </w:r>
      <w:r w:rsidR="00EB3FBA">
        <w:t>genotyping data,</w:t>
      </w:r>
      <w:r w:rsidR="00EB3FBA" w:rsidRPr="00233F15">
        <w:t xml:space="preserve"> </w:t>
      </w:r>
      <w:r w:rsidR="00EB3FBA">
        <w:t xml:space="preserve">all </w:t>
      </w:r>
      <w:r w:rsidR="00EB3FBA" w:rsidRPr="00233F15">
        <w:t xml:space="preserve">genes were either unlinked or weakly linked </w:t>
      </w:r>
      <w:r w:rsidR="00EB3FBA" w:rsidRPr="00233F15">
        <w:rPr>
          <w:color w:val="000000"/>
        </w:rPr>
        <w:t>except for</w:t>
      </w:r>
      <w:r w:rsidR="00EB3FBA" w:rsidRPr="00233F15">
        <w:t xml:space="preserve"> </w:t>
      </w:r>
      <w:r w:rsidR="00EB3FBA" w:rsidRPr="00233F15">
        <w:rPr>
          <w:i/>
        </w:rPr>
        <w:t>BPT1</w:t>
      </w:r>
      <w:r w:rsidR="00EB3FBA" w:rsidRPr="00233F15">
        <w:t xml:space="preserve"> and </w:t>
      </w:r>
      <w:r w:rsidR="00EB3FBA" w:rsidRPr="00233F15">
        <w:rPr>
          <w:i/>
        </w:rPr>
        <w:t>YBT1</w:t>
      </w:r>
      <w:r w:rsidR="00EB3FBA" w:rsidRPr="00233F15">
        <w:t xml:space="preserve"> (</w:t>
      </w:r>
      <w:r w:rsidR="00EF3DD9">
        <w:t>Fig</w:t>
      </w:r>
      <w:r w:rsidR="00EB3FBA" w:rsidRPr="00233F15">
        <w:t xml:space="preserve"> </w:t>
      </w:r>
      <w:r w:rsidR="007E2236">
        <w:t>S2</w:t>
      </w:r>
      <w:r w:rsidR="00256026">
        <w:t>C</w:t>
      </w:r>
      <w:r w:rsidR="00EB3FBA" w:rsidRPr="00233F15">
        <w:t>; r = 0.49)</w:t>
      </w:r>
      <w:r w:rsidR="00EC4228">
        <w:t xml:space="preserve">, </w:t>
      </w:r>
      <w:r w:rsidR="005F13FF">
        <w:t xml:space="preserve">which </w:t>
      </w:r>
      <w:r w:rsidR="00EC4228">
        <w:t xml:space="preserve">are separated by 70.1kb on chromosome XII.  </w:t>
      </w:r>
      <w:r w:rsidR="005E0C68">
        <w:t>Surprisingly, three gene pairs</w:t>
      </w:r>
      <w:r w:rsidR="00EB3FBA" w:rsidRPr="00233F15">
        <w:t xml:space="preserve"> – </w:t>
      </w:r>
      <w:r w:rsidR="00EB3FBA" w:rsidRPr="00233F15">
        <w:rPr>
          <w:i/>
        </w:rPr>
        <w:t>YOR1</w:t>
      </w:r>
      <w:r w:rsidR="00EB3FBA" w:rsidRPr="00EF4F38">
        <w:t>-</w:t>
      </w:r>
      <w:r w:rsidR="00EB3FBA" w:rsidRPr="00233F15">
        <w:rPr>
          <w:i/>
        </w:rPr>
        <w:t>YCF1</w:t>
      </w:r>
      <w:r w:rsidR="00EB3FBA" w:rsidRPr="00233F15">
        <w:t xml:space="preserve">, </w:t>
      </w:r>
      <w:r w:rsidR="00EB3FBA" w:rsidRPr="00233F15">
        <w:rPr>
          <w:i/>
        </w:rPr>
        <w:t>YOR1</w:t>
      </w:r>
      <w:r w:rsidR="00EF4F38" w:rsidRPr="00EF4F38">
        <w:t>-</w:t>
      </w:r>
      <w:r w:rsidR="00EB3FBA" w:rsidRPr="00233F15">
        <w:rPr>
          <w:i/>
        </w:rPr>
        <w:t>BPT1</w:t>
      </w:r>
      <w:r w:rsidR="00EB3FBA" w:rsidRPr="00233F15">
        <w:t xml:space="preserve">, and </w:t>
      </w:r>
      <w:r w:rsidR="00EB3FBA" w:rsidRPr="00233F15">
        <w:rPr>
          <w:i/>
        </w:rPr>
        <w:t>SNQ2</w:t>
      </w:r>
      <w:r w:rsidR="00EF4F38" w:rsidRPr="00EF4F38">
        <w:t>-</w:t>
      </w:r>
      <w:r w:rsidR="00EB3FBA" w:rsidRPr="00233F15">
        <w:rPr>
          <w:i/>
        </w:rPr>
        <w:t>PDR5</w:t>
      </w:r>
      <w:r w:rsidR="00C074AC">
        <w:t xml:space="preserve"> – </w:t>
      </w:r>
      <w:r w:rsidR="005F13FF">
        <w:t xml:space="preserve">exhibited </w:t>
      </w:r>
      <w:r w:rsidR="00C074AC">
        <w:t>weak</w:t>
      </w:r>
      <w:r w:rsidR="00EB3FBA" w:rsidRPr="00233F15">
        <w:t xml:space="preserve"> but significant </w:t>
      </w:r>
      <w:r w:rsidR="00C92394" w:rsidRPr="00233F15">
        <w:t xml:space="preserve">negative </w:t>
      </w:r>
      <w:r w:rsidR="005F13FF">
        <w:t xml:space="preserve">correlation in the appearance of KO genotypes </w:t>
      </w:r>
      <w:r w:rsidR="00C074AC" w:rsidRPr="00233F15">
        <w:t>(-0.04 ≥ r ≥ -0.08)</w:t>
      </w:r>
      <w:r w:rsidR="00EB3FBA" w:rsidRPr="00233F15">
        <w:t xml:space="preserve"> (</w:t>
      </w:r>
      <w:r w:rsidR="00EF3DD9">
        <w:t>Fig</w:t>
      </w:r>
      <w:r w:rsidR="00EB3FBA" w:rsidRPr="00233F15">
        <w:t xml:space="preserve"> </w:t>
      </w:r>
      <w:r w:rsidR="007E2236">
        <w:t>S2</w:t>
      </w:r>
      <w:r w:rsidR="00256026">
        <w:t>C</w:t>
      </w:r>
      <w:r w:rsidR="00EB3FBA" w:rsidRPr="00233F15">
        <w:t>)</w:t>
      </w:r>
      <w:r w:rsidR="00EB3FBA">
        <w:t>.</w:t>
      </w:r>
      <w:r w:rsidR="00EB3FBA" w:rsidRPr="00233F15">
        <w:t xml:space="preserve"> </w:t>
      </w:r>
      <w:r w:rsidR="00C568A3">
        <w:t xml:space="preserve"> This </w:t>
      </w:r>
      <w:r w:rsidR="005F13FF">
        <w:t xml:space="preserve">effect </w:t>
      </w:r>
      <w:r w:rsidR="003F4835">
        <w:t xml:space="preserve">may have arisen </w:t>
      </w:r>
      <w:r w:rsidR="005F13FF">
        <w:t xml:space="preserve">via a negative genetic interaction conferring lower growth for the corresponding double-knockout genotypes </w:t>
      </w:r>
      <w:r w:rsidR="00664924">
        <w:t>during</w:t>
      </w:r>
      <w:r w:rsidR="00EB3FBA">
        <w:t xml:space="preserve"> the s</w:t>
      </w:r>
      <w:r w:rsidR="00EB3FBA" w:rsidRPr="00233F15">
        <w:t>porulation, haploid selection, or automated colony picking steps.</w:t>
      </w:r>
      <w:r w:rsidR="00EB3FBA">
        <w:t xml:space="preserve">  </w:t>
      </w:r>
    </w:p>
    <w:p w14:paraId="0B649BCB" w14:textId="77777777" w:rsidR="006F65F4" w:rsidRDefault="006F65F4" w:rsidP="005F13FF">
      <w:pPr>
        <w:jc w:val="both"/>
      </w:pPr>
    </w:p>
    <w:p w14:paraId="2FEF99C6" w14:textId="58F286F5" w:rsidR="00702E62" w:rsidRDefault="00D23588" w:rsidP="005F13FF">
      <w:pPr>
        <w:jc w:val="both"/>
      </w:pPr>
      <w:r>
        <w:t xml:space="preserve">Considering only those strains with </w:t>
      </w:r>
      <w:r w:rsidR="00702E62">
        <w:t>both high-quality genotyping data and at least one unique tracking barcode</w:t>
      </w:r>
      <w:r>
        <w:rPr>
          <w:lang w:val="en-CA"/>
        </w:rPr>
        <w:t xml:space="preserve">, this yielded </w:t>
      </w:r>
      <w:r w:rsidRPr="00D23588">
        <w:rPr>
          <w:lang w:val="en-CA"/>
        </w:rPr>
        <w:t xml:space="preserve">6,826 </w:t>
      </w:r>
      <w:r>
        <w:rPr>
          <w:lang w:val="en-CA"/>
        </w:rPr>
        <w:t xml:space="preserve">uniquely barcoded and genotyped </w:t>
      </w:r>
      <w:r w:rsidRPr="00D23588">
        <w:rPr>
          <w:lang w:val="en-CA"/>
        </w:rPr>
        <w:t>strains</w:t>
      </w:r>
      <w:r w:rsidR="00257D64">
        <w:rPr>
          <w:lang w:val="en-CA"/>
        </w:rPr>
        <w:t xml:space="preserve">, encompassing </w:t>
      </w:r>
      <w:r w:rsidRPr="00D23588">
        <w:rPr>
          <w:lang w:val="en-CA"/>
        </w:rPr>
        <w:t>6,087 unique genotypes</w:t>
      </w:r>
      <w:r>
        <w:rPr>
          <w:lang w:val="en-CA"/>
        </w:rPr>
        <w:t xml:space="preserve">. </w:t>
      </w:r>
      <w:r>
        <w:t xml:space="preserve">These strains were </w:t>
      </w:r>
      <w:r w:rsidR="00257D64">
        <w:t xml:space="preserve">grouped by mating type to yield one pool of </w:t>
      </w:r>
      <w:r>
        <w:t xml:space="preserve">3,231 </w:t>
      </w:r>
      <w:r w:rsidRPr="00233F15">
        <w:t>MAT</w:t>
      </w:r>
      <w:r w:rsidRPr="00233F15">
        <w:rPr>
          <w:b/>
        </w:rPr>
        <w:t>a</w:t>
      </w:r>
      <w:r w:rsidRPr="00233F15">
        <w:t xml:space="preserve"> </w:t>
      </w:r>
      <w:r w:rsidR="00257D64">
        <w:t xml:space="preserve">strains </w:t>
      </w:r>
      <w:r w:rsidRPr="00233F15">
        <w:t xml:space="preserve">and </w:t>
      </w:r>
      <w:r w:rsidR="00257D64">
        <w:t xml:space="preserve">another pool of </w:t>
      </w:r>
      <w:r>
        <w:t xml:space="preserve">3,595 </w:t>
      </w:r>
      <w:r w:rsidRPr="00233F15">
        <w:t>MAT</w:t>
      </w:r>
      <w:r w:rsidRPr="00233F15">
        <w:rPr>
          <w:b/>
          <w:lang w:val="el-GR"/>
        </w:rPr>
        <w:t>α</w:t>
      </w:r>
      <w:r>
        <w:rPr>
          <w:lang w:val="en-CA"/>
        </w:rPr>
        <w:t xml:space="preserve"> strains</w:t>
      </w:r>
      <w:r w:rsidRPr="00233F15">
        <w:rPr>
          <w:color w:val="000000"/>
        </w:rPr>
        <w:t>.</w:t>
      </w:r>
      <w:r w:rsidRPr="00233F15">
        <w:rPr>
          <w:lang w:val="en-CA"/>
        </w:rPr>
        <w:t xml:space="preserve"> </w:t>
      </w:r>
    </w:p>
    <w:p w14:paraId="22E87F82" w14:textId="77777777" w:rsidR="00B87E47" w:rsidRDefault="00B87E47" w:rsidP="00224FCB">
      <w:pPr>
        <w:jc w:val="both"/>
      </w:pPr>
    </w:p>
    <w:p w14:paraId="4C706BDA" w14:textId="76B7A0AD" w:rsidR="00B87E47" w:rsidRPr="00AB0D18" w:rsidRDefault="0098627B" w:rsidP="00224FCB">
      <w:pPr>
        <w:outlineLvl w:val="0"/>
        <w:rPr>
          <w:b/>
          <w:bCs/>
          <w:iCs/>
          <w:color w:val="000000" w:themeColor="text1"/>
        </w:rPr>
      </w:pPr>
      <w:r>
        <w:rPr>
          <w:b/>
          <w:bCs/>
          <w:iCs/>
          <w:color w:val="000000" w:themeColor="text1"/>
        </w:rPr>
        <w:t xml:space="preserve">Phenotyping the </w:t>
      </w:r>
      <w:r w:rsidR="00E64D74">
        <w:rPr>
          <w:b/>
          <w:bCs/>
          <w:iCs/>
          <w:color w:val="000000" w:themeColor="text1"/>
        </w:rPr>
        <w:t>e</w:t>
      </w:r>
      <w:r w:rsidR="00E64D74" w:rsidRPr="00233F15">
        <w:rPr>
          <w:b/>
          <w:bCs/>
          <w:iCs/>
          <w:color w:val="000000" w:themeColor="text1"/>
        </w:rPr>
        <w:t xml:space="preserve">ngineered </w:t>
      </w:r>
      <w:r w:rsidR="00E64D74">
        <w:rPr>
          <w:b/>
          <w:bCs/>
          <w:iCs/>
          <w:color w:val="000000" w:themeColor="text1"/>
        </w:rPr>
        <w:t>p</w:t>
      </w:r>
      <w:r w:rsidR="00E64D74" w:rsidRPr="00233F15">
        <w:rPr>
          <w:b/>
          <w:bCs/>
          <w:iCs/>
          <w:color w:val="000000" w:themeColor="text1"/>
        </w:rPr>
        <w:t>opulation</w:t>
      </w:r>
      <w:r w:rsidR="00E64D74">
        <w:rPr>
          <w:b/>
          <w:bCs/>
          <w:iCs/>
          <w:color w:val="000000" w:themeColor="text1"/>
        </w:rPr>
        <w:t xml:space="preserve"> </w:t>
      </w:r>
      <w:r>
        <w:rPr>
          <w:b/>
          <w:bCs/>
          <w:iCs/>
          <w:color w:val="000000" w:themeColor="text1"/>
        </w:rPr>
        <w:t xml:space="preserve">for </w:t>
      </w:r>
      <w:r w:rsidR="00E64D74">
        <w:rPr>
          <w:b/>
          <w:bCs/>
          <w:iCs/>
          <w:color w:val="000000" w:themeColor="text1"/>
        </w:rPr>
        <w:t>diverse drug resistance traits</w:t>
      </w:r>
    </w:p>
    <w:p w14:paraId="4909B522" w14:textId="72F781E1" w:rsidR="00775388" w:rsidRDefault="00B80A38" w:rsidP="008C1FC3">
      <w:pPr>
        <w:jc w:val="both"/>
        <w:rPr>
          <w:color w:val="000000"/>
        </w:rPr>
      </w:pPr>
      <w:r>
        <w:rPr>
          <w:bCs/>
          <w:iCs/>
          <w:color w:val="000000" w:themeColor="text1"/>
        </w:rPr>
        <w:t xml:space="preserve">Knowledge of </w:t>
      </w:r>
      <w:r w:rsidR="00FF3025">
        <w:rPr>
          <w:bCs/>
          <w:iCs/>
          <w:color w:val="000000" w:themeColor="text1"/>
        </w:rPr>
        <w:t xml:space="preserve">the </w:t>
      </w:r>
      <w:r>
        <w:rPr>
          <w:bCs/>
          <w:iCs/>
          <w:color w:val="000000" w:themeColor="text1"/>
        </w:rPr>
        <w:t xml:space="preserve">tracking barcode </w:t>
      </w:r>
      <w:r w:rsidR="00FF3025">
        <w:rPr>
          <w:bCs/>
          <w:iCs/>
          <w:color w:val="000000" w:themeColor="text1"/>
        </w:rPr>
        <w:t xml:space="preserve">for each segregant </w:t>
      </w:r>
      <w:r>
        <w:rPr>
          <w:bCs/>
          <w:iCs/>
          <w:color w:val="000000" w:themeColor="text1"/>
        </w:rPr>
        <w:t xml:space="preserve">enabled us to </w:t>
      </w:r>
      <w:r w:rsidR="00B8790F" w:rsidRPr="00233F15">
        <w:rPr>
          <w:bCs/>
          <w:iCs/>
          <w:color w:val="000000" w:themeColor="text1"/>
        </w:rPr>
        <w:t>profile</w:t>
      </w:r>
      <w:r w:rsidR="00911FA2">
        <w:rPr>
          <w:bCs/>
          <w:iCs/>
          <w:color w:val="000000" w:themeColor="text1"/>
        </w:rPr>
        <w:t xml:space="preserve"> </w:t>
      </w:r>
      <w:r w:rsidR="00BE0460">
        <w:rPr>
          <w:bCs/>
          <w:iCs/>
          <w:color w:val="000000" w:themeColor="text1"/>
        </w:rPr>
        <w:t xml:space="preserve">each strain’s </w:t>
      </w:r>
      <w:r w:rsidR="00911FA2">
        <w:rPr>
          <w:bCs/>
          <w:iCs/>
          <w:color w:val="000000" w:themeColor="text1"/>
        </w:rPr>
        <w:t xml:space="preserve">resistance </w:t>
      </w:r>
      <w:r w:rsidR="00BE0460">
        <w:rPr>
          <w:bCs/>
          <w:iCs/>
          <w:color w:val="000000" w:themeColor="text1"/>
        </w:rPr>
        <w:t xml:space="preserve">or sensitivity </w:t>
      </w:r>
      <w:r w:rsidR="00911FA2">
        <w:rPr>
          <w:bCs/>
          <w:iCs/>
          <w:color w:val="000000" w:themeColor="text1"/>
        </w:rPr>
        <w:t xml:space="preserve">to </w:t>
      </w:r>
      <w:r w:rsidR="00BE0460">
        <w:rPr>
          <w:bCs/>
          <w:iCs/>
          <w:color w:val="000000" w:themeColor="text1"/>
        </w:rPr>
        <w:t xml:space="preserve">particular </w:t>
      </w:r>
      <w:r w:rsidR="00911FA2">
        <w:rPr>
          <w:bCs/>
          <w:iCs/>
          <w:color w:val="000000" w:themeColor="text1"/>
        </w:rPr>
        <w:t>drugs</w:t>
      </w:r>
      <w:r w:rsidR="00856C85">
        <w:rPr>
          <w:bCs/>
          <w:iCs/>
          <w:color w:val="000000" w:themeColor="text1"/>
        </w:rPr>
        <w:fldChar w:fldCharType="begin" w:fldLock="1"/>
      </w:r>
      <w:r w:rsidR="00D660A4">
        <w:rPr>
          <w:bCs/>
          <w:iCs/>
          <w:color w:val="000000" w:themeColor="text1"/>
        </w:rPr>
        <w:instrText>ADDIN CSL_CITATION {"citationItems":[{"id":"ITEM-1","itemData":{"DOI":"10.1093/nar/gkq368","ISSN":"1362-4962","PMID":"20460461","abstract":"Next-generation sequencing has proven an extremely effective technology for molecular counting applications where the number of sequence reads provides a digital readout for RNA-seq, ChIP-seq, Tn-seq and other applications. The extremely large number of sequence reads that can be obtained per run permits the analysis of increasingly complex samples. For lower complexity samples, however, a point of diminishing returns is reached when the number of counts per sequence results in oversampling with no increase in data quality. A solution to making next-generation sequencing as efficient and affordable as possible involves assaying multiple samples in a single run. Here, we report the successful 96-plexing of complex pools of DNA barcoded yeast mutants and show that such 'Bar-seq' assessment of these samples is comparable with data provided by barcode microarrays, the current benchmark for this application. The cost reduction and increased throughput permitted by highly multiplexed sequencing will greatly expand the scope of chemogenomics assays and, equally importantly, the approach is suitable for other sequence counting applications that could benefit from massive parallelization.","author":[{"dropping-particle":"","family":"Smith","given":"Andrew M","non-dropping-particle":"","parse-names":false,"suffix":""},{"dropping-particle":"","family":"Heisler","given":"Lawrence E","non-dropping-particle":"","parse-names":false,"suffix":""},{"dropping-particle":"","family":"St Onge","given":"Robert P","non-dropping-particle":"","parse-names":false,"suffix":""},{"dropping-particle":"","family":"Farias-Hesson","given":"Eveline","non-dropping-particle":"","parse-names":false,"suffix":""},{"dropping-particle":"","family":"Wallace","given":"Iain M","non-dropping-particle":"","parse-names":false,"suffix":""},{"dropping-particle":"","family":"Bodeau","given":"John","non-dropping-particle":"","parse-names":false,"suffix":""},{"dropping-particle":"","family":"Harris","given":"Adam N","non-dropping-particle":"","parse-names":false,"suffix":""},{"dropping-particle":"","family":"Perry","given":"Kathleen M","non-dropping-particle":"","parse-names":false,"suffix":""},{"dropping-particle":"","family":"Giaever","given":"Guri","non-dropping-particle":"","parse-names":false,"suffix":""},{"dropping-particle":"","family":"Pourmand","given":"Nader","non-dropping-particle":"","parse-names":false,"suffix":""},{"dropping-particle":"","family":"Nislow","given":"Corey","non-dropping-particle":"","parse-names":false,"suffix":""}],"container-title":"Nucleic acids research","id":"ITEM-1","issue":"13","issued":{"date-parts":[["2010","7"]]},"page":"e142","title":"Highly-multiplexed barcode sequencing: an efficient method for parallel analysis of pooled samples.","type":"article-journal","volume":"38"},"uris":["http://www.mendeley.com/documents/?uuid=fd3ced46-6593-42b8-ad9a-f5983fb6abbd"]}],"mendeley":{"formattedCitation":"&lt;sup&gt;44&lt;/sup&gt;","plainTextFormattedCitation":"44","previouslyFormattedCitation":"&lt;sup&gt;44&lt;/sup&gt;"},"properties":{"noteIndex":0},"schema":"https://github.com/citation-style-language/schema/raw/master/csl-citation.json"}</w:instrText>
      </w:r>
      <w:r w:rsidR="00856C85">
        <w:rPr>
          <w:bCs/>
          <w:iCs/>
          <w:color w:val="000000" w:themeColor="text1"/>
        </w:rPr>
        <w:fldChar w:fldCharType="separate"/>
      </w:r>
      <w:r w:rsidR="000C5C2F" w:rsidRPr="000C5C2F">
        <w:rPr>
          <w:bCs/>
          <w:iCs/>
          <w:noProof/>
          <w:color w:val="000000" w:themeColor="text1"/>
          <w:vertAlign w:val="superscript"/>
        </w:rPr>
        <w:t>44</w:t>
      </w:r>
      <w:r w:rsidR="00856C85">
        <w:rPr>
          <w:bCs/>
          <w:iCs/>
          <w:color w:val="000000" w:themeColor="text1"/>
        </w:rPr>
        <w:fldChar w:fldCharType="end"/>
      </w:r>
      <w:r w:rsidR="00911FA2">
        <w:rPr>
          <w:bCs/>
          <w:iCs/>
          <w:color w:val="000000" w:themeColor="text1"/>
        </w:rPr>
        <w:t>.</w:t>
      </w:r>
      <w:r w:rsidR="005B0B96" w:rsidRPr="00233F15">
        <w:rPr>
          <w:bCs/>
          <w:iCs/>
          <w:color w:val="000000" w:themeColor="text1"/>
        </w:rPr>
        <w:t xml:space="preserve"> </w:t>
      </w:r>
      <w:r w:rsidR="003E7631" w:rsidRPr="00233F15">
        <w:t xml:space="preserve"> </w:t>
      </w:r>
      <w:r w:rsidR="00FF3025">
        <w:t xml:space="preserve">Strain </w:t>
      </w:r>
      <w:r w:rsidR="00FF3025">
        <w:rPr>
          <w:lang w:val="en-CA"/>
        </w:rPr>
        <w:t>p</w:t>
      </w:r>
      <w:r w:rsidR="005B0B96" w:rsidRPr="00233F15">
        <w:rPr>
          <w:lang w:val="en-CA"/>
        </w:rPr>
        <w:t xml:space="preserve">ools </w:t>
      </w:r>
      <w:r w:rsidR="00E2557B" w:rsidRPr="00233F15">
        <w:rPr>
          <w:lang w:val="en-CA"/>
        </w:rPr>
        <w:t xml:space="preserve">were grown </w:t>
      </w:r>
      <w:r w:rsidR="00FF3025">
        <w:rPr>
          <w:lang w:val="en-CA"/>
        </w:rPr>
        <w:t xml:space="preserve">competitively </w:t>
      </w:r>
      <w:r w:rsidR="0083401D">
        <w:rPr>
          <w:lang w:val="en-CA"/>
        </w:rPr>
        <w:t>in each of</w:t>
      </w:r>
      <w:r w:rsidR="005B0B96" w:rsidRPr="00233F15">
        <w:rPr>
          <w:lang w:val="en-CA"/>
        </w:rPr>
        <w:t xml:space="preserve"> 16 different </w:t>
      </w:r>
      <w:r w:rsidR="00D501F0" w:rsidRPr="00233F15">
        <w:rPr>
          <w:bCs/>
          <w:iCs/>
          <w:color w:val="000000" w:themeColor="text1"/>
        </w:rPr>
        <w:lastRenderedPageBreak/>
        <w:t xml:space="preserve">anticancer and antifungal </w:t>
      </w:r>
      <w:r w:rsidR="005B0B96" w:rsidRPr="00233F15">
        <w:rPr>
          <w:lang w:val="en-CA"/>
        </w:rPr>
        <w:t>drugs (</w:t>
      </w:r>
      <w:r w:rsidR="00B21C95">
        <w:rPr>
          <w:lang w:val="en-CA"/>
        </w:rPr>
        <w:t xml:space="preserve">Data </w:t>
      </w:r>
      <w:r w:rsidR="009077F0" w:rsidRPr="00233F15">
        <w:rPr>
          <w:lang w:val="en-CA"/>
        </w:rPr>
        <w:t>S</w:t>
      </w:r>
      <w:r w:rsidR="00B21C95">
        <w:rPr>
          <w:lang w:val="en-CA"/>
        </w:rPr>
        <w:t>3</w:t>
      </w:r>
      <w:r w:rsidR="005B0B96" w:rsidRPr="00233F15">
        <w:rPr>
          <w:lang w:val="en-CA"/>
        </w:rPr>
        <w:t>)</w:t>
      </w:r>
      <w:r w:rsidR="00630293">
        <w:rPr>
          <w:lang w:val="en-CA"/>
        </w:rPr>
        <w:t>,</w:t>
      </w:r>
      <w:r w:rsidR="00F34455" w:rsidRPr="00233F15">
        <w:rPr>
          <w:lang w:val="en-CA"/>
        </w:rPr>
        <w:t xml:space="preserve"> as well as a solvent control.</w:t>
      </w:r>
      <w:r w:rsidR="005B0B96" w:rsidRPr="00233F15">
        <w:t xml:space="preserve"> </w:t>
      </w:r>
      <w:r w:rsidR="00F34455" w:rsidRPr="00233F15">
        <w:t>Using</w:t>
      </w:r>
      <w:r w:rsidR="005B0B96" w:rsidRPr="00233F15">
        <w:t xml:space="preserve"> high-throughput strain barcode sequencing</w:t>
      </w:r>
      <w:r w:rsidR="005B0B96" w:rsidRPr="00233F15">
        <w:fldChar w:fldCharType="begin" w:fldLock="1"/>
      </w:r>
      <w:r w:rsidR="00D660A4">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lt;sup&gt;42&lt;/sup&gt;","plainTextFormattedCitation":"42","previouslyFormattedCitation":"&lt;sup&gt;42&lt;/sup&gt;"},"properties":{"noteIndex":0},"schema":"https://github.com/citation-style-language/schema/raw/master/csl-citation.json"}</w:instrText>
      </w:r>
      <w:r w:rsidR="005B0B96" w:rsidRPr="00233F15">
        <w:fldChar w:fldCharType="separate"/>
      </w:r>
      <w:r w:rsidR="000C5C2F" w:rsidRPr="000C5C2F">
        <w:rPr>
          <w:noProof/>
          <w:vertAlign w:val="superscript"/>
        </w:rPr>
        <w:t>42</w:t>
      </w:r>
      <w:r w:rsidR="005B0B96" w:rsidRPr="00233F15">
        <w:fldChar w:fldCharType="end"/>
      </w:r>
      <w:r w:rsidR="00555C7D" w:rsidRPr="00233F15">
        <w:t xml:space="preserve">, strain frequency was </w:t>
      </w:r>
      <w:r w:rsidR="007528ED">
        <w:t>measured</w:t>
      </w:r>
      <w:r w:rsidR="005B0B96" w:rsidRPr="00233F15">
        <w:t xml:space="preserve"> at five time points (</w:t>
      </w:r>
      <w:r w:rsidR="00397606">
        <w:t xml:space="preserve">corresponding to </w:t>
      </w:r>
      <w:r w:rsidR="005B0B96" w:rsidRPr="00233F15">
        <w:t xml:space="preserve">0, 5, 10, 15, </w:t>
      </w:r>
      <w:r w:rsidR="001D77B8">
        <w:t xml:space="preserve">and </w:t>
      </w:r>
      <w:r w:rsidR="005B0B96" w:rsidRPr="00233F15">
        <w:t xml:space="preserve">20 generations of overall pool growth, </w:t>
      </w:r>
      <w:r w:rsidR="00EF3DD9">
        <w:t>Fig</w:t>
      </w:r>
      <w:r w:rsidR="005B0B96" w:rsidRPr="00233F15">
        <w:t xml:space="preserve"> 1)</w:t>
      </w:r>
      <w:r w:rsidR="002B0A74">
        <w:t>, allowing us to compute a growth rate for each strain (</w:t>
      </w:r>
      <w:r w:rsidR="009B0DD7">
        <w:t xml:space="preserve">Data S5; </w:t>
      </w:r>
      <w:r w:rsidR="002B0A74">
        <w:t>Methods).</w:t>
      </w:r>
    </w:p>
    <w:p w14:paraId="44429BBE" w14:textId="77777777" w:rsidR="00E656A7" w:rsidRPr="00233F15" w:rsidRDefault="00E656A7" w:rsidP="00224FCB">
      <w:pPr>
        <w:jc w:val="both"/>
        <w:rPr>
          <w:color w:val="000000"/>
        </w:rPr>
      </w:pPr>
    </w:p>
    <w:p w14:paraId="40CBFD60" w14:textId="0D7D8F86" w:rsidR="00D741B3" w:rsidRDefault="00276336" w:rsidP="00224FCB">
      <w:pPr>
        <w:widowControl w:val="0"/>
        <w:autoSpaceDE w:val="0"/>
        <w:autoSpaceDN w:val="0"/>
        <w:adjustRightInd w:val="0"/>
        <w:jc w:val="both"/>
        <w:rPr>
          <w:color w:val="000000"/>
        </w:rPr>
      </w:pPr>
      <w:r>
        <w:rPr>
          <w:b/>
          <w:bCs/>
          <w:iCs/>
          <w:color w:val="000000" w:themeColor="text1"/>
        </w:rPr>
        <w:t xml:space="preserve">Inferring genotype-phenotype relationships in an engineered population </w:t>
      </w:r>
    </w:p>
    <w:p w14:paraId="7E5B8D63" w14:textId="46038592" w:rsidR="00276336" w:rsidRDefault="00276336" w:rsidP="00276336">
      <w:pPr>
        <w:jc w:val="both"/>
        <w:rPr>
          <w:lang w:val="en-CA"/>
        </w:rPr>
      </w:pPr>
      <w:r>
        <w:rPr>
          <w:lang w:val="en-CA"/>
        </w:rPr>
        <w:t>By combining genotype</w:t>
      </w:r>
      <w:r w:rsidR="00300B33">
        <w:rPr>
          <w:lang w:val="en-CA"/>
        </w:rPr>
        <w:t xml:space="preserve">s </w:t>
      </w:r>
      <w:r>
        <w:rPr>
          <w:lang w:val="en-CA"/>
        </w:rPr>
        <w:t xml:space="preserve">with barcode abundance </w:t>
      </w:r>
      <w:r w:rsidR="00300B33">
        <w:rPr>
          <w:lang w:val="en-CA"/>
        </w:rPr>
        <w:t>time-course measurements</w:t>
      </w:r>
      <w:r>
        <w:rPr>
          <w:lang w:val="en-CA"/>
        </w:rPr>
        <w:t xml:space="preserve">, we sought both </w:t>
      </w:r>
      <w:r w:rsidR="00300B33">
        <w:rPr>
          <w:lang w:val="en-CA"/>
        </w:rPr>
        <w:t xml:space="preserve">to </w:t>
      </w:r>
      <w:r>
        <w:rPr>
          <w:lang w:val="en-CA"/>
        </w:rPr>
        <w:t xml:space="preserve">infer phenotypes </w:t>
      </w:r>
      <w:r w:rsidR="00300B33">
        <w:rPr>
          <w:lang w:val="en-CA"/>
        </w:rPr>
        <w:t xml:space="preserve">for each segregant and associate </w:t>
      </w:r>
      <w:r>
        <w:rPr>
          <w:lang w:val="en-CA"/>
        </w:rPr>
        <w:t>genotypes with particular phenotypes.</w:t>
      </w:r>
    </w:p>
    <w:p w14:paraId="4B927C9F" w14:textId="77777777" w:rsidR="00415276" w:rsidRDefault="00415276" w:rsidP="00276336">
      <w:pPr>
        <w:jc w:val="both"/>
        <w:rPr>
          <w:lang w:val="en-CA"/>
        </w:rPr>
      </w:pPr>
    </w:p>
    <w:p w14:paraId="643BEE6F" w14:textId="2754F9C4" w:rsidR="002B0A74" w:rsidRPr="00257D64" w:rsidRDefault="00257D64" w:rsidP="002B7160">
      <w:pPr>
        <w:jc w:val="both"/>
        <w:rPr>
          <w:lang w:val="en-CA"/>
        </w:rPr>
      </w:pPr>
      <w:r>
        <w:rPr>
          <w:lang w:val="en-CA"/>
        </w:rPr>
        <w:t>S</w:t>
      </w:r>
      <w:r w:rsidR="00300B33">
        <w:rPr>
          <w:lang w:val="en-CA"/>
        </w:rPr>
        <w:t xml:space="preserve">trains that </w:t>
      </w:r>
      <w:r>
        <w:rPr>
          <w:lang w:val="en-CA"/>
        </w:rPr>
        <w:t xml:space="preserve">were </w:t>
      </w:r>
      <w:r w:rsidR="0015719A">
        <w:rPr>
          <w:lang w:val="en-CA"/>
        </w:rPr>
        <w:t xml:space="preserve">well </w:t>
      </w:r>
      <w:r w:rsidR="00300B33">
        <w:rPr>
          <w:lang w:val="en-CA"/>
        </w:rPr>
        <w:t xml:space="preserve">represented </w:t>
      </w:r>
      <w:r w:rsidR="00A253D6">
        <w:rPr>
          <w:lang w:val="en-CA"/>
        </w:rPr>
        <w:t xml:space="preserve">in </w:t>
      </w:r>
      <w:r>
        <w:rPr>
          <w:lang w:val="en-CA"/>
        </w:rPr>
        <w:t xml:space="preserve">the </w:t>
      </w:r>
      <w:r w:rsidR="00A253D6">
        <w:rPr>
          <w:lang w:val="en-CA"/>
        </w:rPr>
        <w:t>pre-selection pool</w:t>
      </w:r>
      <w:r>
        <w:rPr>
          <w:lang w:val="en-CA"/>
        </w:rPr>
        <w:t xml:space="preserve"> offered the best </w:t>
      </w:r>
      <w:r w:rsidR="008352E0">
        <w:rPr>
          <w:lang w:val="en-CA"/>
        </w:rPr>
        <w:t xml:space="preserve">opportunity to detect </w:t>
      </w:r>
      <w:r w:rsidR="0015719A">
        <w:rPr>
          <w:lang w:val="en-CA"/>
        </w:rPr>
        <w:t xml:space="preserve">changes </w:t>
      </w:r>
      <w:r w:rsidR="008352E0">
        <w:rPr>
          <w:lang w:val="en-CA"/>
        </w:rPr>
        <w:t xml:space="preserve">in </w:t>
      </w:r>
      <w:r w:rsidR="0015719A">
        <w:rPr>
          <w:lang w:val="en-CA"/>
        </w:rPr>
        <w:t>subsequent time points</w:t>
      </w:r>
      <w:r w:rsidR="00A253D6">
        <w:rPr>
          <w:lang w:val="en-CA"/>
        </w:rPr>
        <w:t xml:space="preserve">.  </w:t>
      </w:r>
      <w:r>
        <w:rPr>
          <w:lang w:val="en-CA"/>
        </w:rPr>
        <w:t xml:space="preserve">Therefore, all </w:t>
      </w:r>
      <w:r w:rsidR="0015719A">
        <w:rPr>
          <w:lang w:val="en-CA"/>
        </w:rPr>
        <w:t>further analyses included only the 5</w:t>
      </w:r>
      <w:r w:rsidR="00AA3ABF">
        <w:rPr>
          <w:lang w:val="en-CA"/>
        </w:rPr>
        <w:t>,</w:t>
      </w:r>
      <w:r w:rsidR="0015719A">
        <w:rPr>
          <w:lang w:val="en-CA"/>
        </w:rPr>
        <w:t>790 (8</w:t>
      </w:r>
      <w:r w:rsidR="00AA3ABF">
        <w:rPr>
          <w:lang w:val="en-CA"/>
        </w:rPr>
        <w:t>5</w:t>
      </w:r>
      <w:r w:rsidR="0015719A">
        <w:rPr>
          <w:lang w:val="en-CA"/>
        </w:rPr>
        <w:t xml:space="preserve">%) of </w:t>
      </w:r>
      <w:r w:rsidR="00AA3ABF">
        <w:rPr>
          <w:lang w:val="en-CA"/>
        </w:rPr>
        <w:t>6,826</w:t>
      </w:r>
      <w:r w:rsidR="0015719A">
        <w:rPr>
          <w:lang w:val="en-CA"/>
        </w:rPr>
        <w:t xml:space="preserve"> strains that were initially well-represented (≥30 barcode counts at t=0 in the solvent control).  </w:t>
      </w:r>
      <w:r>
        <w:rPr>
          <w:lang w:val="en-CA"/>
        </w:rPr>
        <w:t>T</w:t>
      </w:r>
      <w:r w:rsidR="00EB260E">
        <w:rPr>
          <w:lang w:val="en-CA"/>
        </w:rPr>
        <w:t xml:space="preserve">o identify gene deletions which </w:t>
      </w:r>
      <w:r w:rsidR="0015719A">
        <w:rPr>
          <w:lang w:val="en-CA"/>
        </w:rPr>
        <w:t>have a drug-independent effect</w:t>
      </w:r>
      <w:r>
        <w:rPr>
          <w:lang w:val="en-CA"/>
        </w:rPr>
        <w:t xml:space="preserve">, we used </w:t>
      </w:r>
      <w:r w:rsidR="004E7DE2">
        <w:rPr>
          <w:lang w:val="en-CA"/>
        </w:rPr>
        <w:t xml:space="preserve">the time-course of barcode abundance for each strain to estimate its </w:t>
      </w:r>
      <w:r w:rsidR="00FA4E7F">
        <w:rPr>
          <w:lang w:val="en-CA"/>
        </w:rPr>
        <w:t>growth rate in the solvent control</w:t>
      </w:r>
      <w:r w:rsidR="006F65F4">
        <w:rPr>
          <w:lang w:val="en-CA"/>
        </w:rPr>
        <w:t xml:space="preserve"> </w:t>
      </w:r>
      <w:r w:rsidR="004E7DE2">
        <w:rPr>
          <w:lang w:val="en-CA"/>
        </w:rPr>
        <w:t xml:space="preserve">and </w:t>
      </w:r>
      <w:r w:rsidR="006F65F4">
        <w:rPr>
          <w:lang w:val="en-CA"/>
        </w:rPr>
        <w:t xml:space="preserve">applied </w:t>
      </w:r>
      <w:r w:rsidR="008352E0">
        <w:rPr>
          <w:lang w:val="en-CA"/>
        </w:rPr>
        <w:t xml:space="preserve">a generalized linear model </w:t>
      </w:r>
      <w:r w:rsidR="008352E0">
        <w:rPr>
          <w:color w:val="000000"/>
        </w:rPr>
        <w:t xml:space="preserve">to test </w:t>
      </w:r>
      <w:r w:rsidR="004E7DE2">
        <w:rPr>
          <w:color w:val="000000"/>
        </w:rPr>
        <w:t>association between each gene knockout and growth rate (</w:t>
      </w:r>
      <w:r w:rsidR="006F65F4">
        <w:rPr>
          <w:color w:val="000000"/>
        </w:rPr>
        <w:t xml:space="preserve">see </w:t>
      </w:r>
      <w:r w:rsidR="004E7DE2">
        <w:rPr>
          <w:color w:val="000000"/>
        </w:rPr>
        <w:t>Methods)</w:t>
      </w:r>
      <w:r w:rsidR="00C670A2">
        <w:rPr>
          <w:color w:val="000000"/>
        </w:rPr>
        <w:t>.</w:t>
      </w:r>
      <w:r w:rsidR="00160B19">
        <w:rPr>
          <w:color w:val="000000"/>
        </w:rPr>
        <w:t xml:space="preserve"> </w:t>
      </w:r>
      <w:r w:rsidR="005268D0">
        <w:rPr>
          <w:color w:val="000000"/>
        </w:rPr>
        <w:t xml:space="preserve"> </w:t>
      </w:r>
      <w:r w:rsidR="005268D0">
        <w:rPr>
          <w:lang w:val="en-CA"/>
        </w:rPr>
        <w:t>In both the MAT</w:t>
      </w:r>
      <w:r w:rsidR="005268D0" w:rsidRPr="00137983">
        <w:rPr>
          <w:b/>
          <w:color w:val="000000"/>
        </w:rPr>
        <w:t>a</w:t>
      </w:r>
      <w:r w:rsidR="005268D0">
        <w:rPr>
          <w:lang w:val="en-CA"/>
        </w:rPr>
        <w:t xml:space="preserve"> and MAT</w:t>
      </w:r>
      <w:r w:rsidR="005268D0" w:rsidRPr="003007A9">
        <w:rPr>
          <w:rFonts w:eastAsia="Calibri"/>
          <w:b/>
          <w:bCs/>
          <w:iCs/>
          <w:color w:val="000000" w:themeColor="text1"/>
          <w:lang w:val="el-GR"/>
        </w:rPr>
        <w:t>α</w:t>
      </w:r>
      <w:r w:rsidR="005268D0">
        <w:rPr>
          <w:lang w:val="en-CA"/>
        </w:rPr>
        <w:t xml:space="preserve"> </w:t>
      </w:r>
      <w:r w:rsidR="004E7DE2">
        <w:rPr>
          <w:lang w:val="en-CA"/>
        </w:rPr>
        <w:t xml:space="preserve">pools, </w:t>
      </w:r>
      <w:r w:rsidR="00C670A2" w:rsidRPr="00951825">
        <w:rPr>
          <w:i/>
          <w:lang w:val="en-CA"/>
        </w:rPr>
        <w:t>yor1∆</w:t>
      </w:r>
      <w:r w:rsidR="00C670A2" w:rsidRPr="00160B19">
        <w:rPr>
          <w:lang w:val="en-CA"/>
        </w:rPr>
        <w:t xml:space="preserve">, </w:t>
      </w:r>
      <w:r w:rsidR="00C670A2" w:rsidRPr="00951825">
        <w:rPr>
          <w:i/>
          <w:lang w:val="en-CA"/>
        </w:rPr>
        <w:t>snq2∆</w:t>
      </w:r>
      <w:r w:rsidR="00C670A2" w:rsidRPr="00160B19">
        <w:rPr>
          <w:lang w:val="en-CA"/>
        </w:rPr>
        <w:t xml:space="preserve">, </w:t>
      </w:r>
      <w:r w:rsidR="00C670A2" w:rsidRPr="00951825">
        <w:rPr>
          <w:i/>
          <w:lang w:val="en-CA"/>
        </w:rPr>
        <w:t>ybt1∆</w:t>
      </w:r>
      <w:r w:rsidR="00C670A2" w:rsidRPr="00160B19">
        <w:rPr>
          <w:lang w:val="en-CA"/>
        </w:rPr>
        <w:t xml:space="preserve">, </w:t>
      </w:r>
      <w:r w:rsidR="00CD2532">
        <w:rPr>
          <w:lang w:val="en-CA"/>
        </w:rPr>
        <w:t xml:space="preserve">and </w:t>
      </w:r>
      <w:r w:rsidR="00C670A2" w:rsidRPr="00951825">
        <w:rPr>
          <w:i/>
          <w:lang w:val="en-CA"/>
        </w:rPr>
        <w:t>bpt1∆</w:t>
      </w:r>
      <w:r w:rsidR="00CD2532">
        <w:rPr>
          <w:lang w:val="en-CA"/>
        </w:rPr>
        <w:t xml:space="preserve"> </w:t>
      </w:r>
      <w:r w:rsidR="00C670A2">
        <w:rPr>
          <w:lang w:val="en-CA"/>
        </w:rPr>
        <w:t xml:space="preserve">were found to </w:t>
      </w:r>
      <w:r w:rsidR="008352E0">
        <w:rPr>
          <w:lang w:val="en-CA"/>
        </w:rPr>
        <w:t xml:space="preserve">have a </w:t>
      </w:r>
      <w:r w:rsidR="00ED1511">
        <w:rPr>
          <w:lang w:val="en-CA"/>
        </w:rPr>
        <w:t xml:space="preserve">statistically significant </w:t>
      </w:r>
      <w:r w:rsidR="00C670A2">
        <w:rPr>
          <w:lang w:val="en-CA"/>
        </w:rPr>
        <w:t xml:space="preserve">impact </w:t>
      </w:r>
      <w:r w:rsidR="008352E0">
        <w:rPr>
          <w:lang w:val="en-CA"/>
        </w:rPr>
        <w:t xml:space="preserve">on </w:t>
      </w:r>
      <w:r w:rsidR="00ED1511">
        <w:rPr>
          <w:lang w:val="en-CA"/>
        </w:rPr>
        <w:t xml:space="preserve">drug-independent </w:t>
      </w:r>
      <w:r w:rsidR="00C670A2">
        <w:rPr>
          <w:lang w:val="en-CA"/>
        </w:rPr>
        <w:t>growth rate</w:t>
      </w:r>
      <w:r w:rsidR="005268D0">
        <w:rPr>
          <w:lang w:val="en-CA"/>
        </w:rPr>
        <w:t xml:space="preserve"> </w:t>
      </w:r>
      <w:r w:rsidR="00C670A2" w:rsidRPr="00137983">
        <w:rPr>
          <w:color w:val="000000"/>
        </w:rPr>
        <w:t>(Data</w:t>
      </w:r>
      <w:r w:rsidR="00FB55DF">
        <w:rPr>
          <w:color w:val="000000"/>
        </w:rPr>
        <w:t xml:space="preserve"> S6</w:t>
      </w:r>
      <w:r w:rsidR="00C670A2">
        <w:rPr>
          <w:color w:val="000000"/>
        </w:rPr>
        <w:t xml:space="preserve">, Fig </w:t>
      </w:r>
      <w:r w:rsidR="00173244" w:rsidRPr="00257D64">
        <w:rPr>
          <w:color w:val="000000"/>
        </w:rPr>
        <w:t>S3</w:t>
      </w:r>
      <w:r w:rsidR="00C670A2">
        <w:rPr>
          <w:color w:val="000000"/>
        </w:rPr>
        <w:t xml:space="preserve">).  However, </w:t>
      </w:r>
      <w:r w:rsidR="00ED1511">
        <w:rPr>
          <w:color w:val="000000"/>
        </w:rPr>
        <w:t xml:space="preserve">the impacts of </w:t>
      </w:r>
      <w:r w:rsidR="009857A5" w:rsidRPr="00951825">
        <w:rPr>
          <w:i/>
          <w:lang w:val="en-CA"/>
        </w:rPr>
        <w:t>snq2∆</w:t>
      </w:r>
      <w:r w:rsidR="009857A5" w:rsidRPr="00160B19">
        <w:rPr>
          <w:lang w:val="en-CA"/>
        </w:rPr>
        <w:t xml:space="preserve">, </w:t>
      </w:r>
      <w:r w:rsidR="009857A5" w:rsidRPr="00951825">
        <w:rPr>
          <w:i/>
          <w:lang w:val="en-CA"/>
        </w:rPr>
        <w:t>ybt1∆</w:t>
      </w:r>
      <w:r w:rsidR="009857A5" w:rsidRPr="00160B19">
        <w:rPr>
          <w:lang w:val="en-CA"/>
        </w:rPr>
        <w:t xml:space="preserve">, </w:t>
      </w:r>
      <w:r w:rsidR="009857A5">
        <w:rPr>
          <w:lang w:val="en-CA"/>
        </w:rPr>
        <w:t xml:space="preserve">and </w:t>
      </w:r>
      <w:r w:rsidR="009857A5" w:rsidRPr="00951825">
        <w:rPr>
          <w:i/>
          <w:lang w:val="en-CA"/>
        </w:rPr>
        <w:t>bpt1∆</w:t>
      </w:r>
      <w:r w:rsidR="009857A5">
        <w:rPr>
          <w:lang w:val="en-CA"/>
        </w:rPr>
        <w:t xml:space="preserve"> </w:t>
      </w:r>
      <w:r w:rsidR="00ED1511">
        <w:rPr>
          <w:lang w:val="en-CA"/>
        </w:rPr>
        <w:t xml:space="preserve">on </w:t>
      </w:r>
      <w:r w:rsidR="008352E0">
        <w:rPr>
          <w:lang w:val="en-CA"/>
        </w:rPr>
        <w:t xml:space="preserve">drug-independent </w:t>
      </w:r>
      <w:r w:rsidR="00695DB6">
        <w:rPr>
          <w:lang w:val="en-CA"/>
        </w:rPr>
        <w:t xml:space="preserve">growth </w:t>
      </w:r>
      <w:r w:rsidR="009857A5">
        <w:rPr>
          <w:lang w:val="en-CA"/>
        </w:rPr>
        <w:t>w</w:t>
      </w:r>
      <w:r w:rsidR="009D7D09">
        <w:rPr>
          <w:lang w:val="en-CA"/>
        </w:rPr>
        <w:t>ere</w:t>
      </w:r>
      <w:r w:rsidR="00E42F9C">
        <w:rPr>
          <w:lang w:val="en-CA"/>
        </w:rPr>
        <w:t xml:space="preserve"> each</w:t>
      </w:r>
      <w:r w:rsidR="009857A5">
        <w:rPr>
          <w:lang w:val="en-CA"/>
        </w:rPr>
        <w:t xml:space="preserve"> </w:t>
      </w:r>
      <w:r w:rsidR="00ED1511">
        <w:rPr>
          <w:lang w:val="en-CA"/>
        </w:rPr>
        <w:t xml:space="preserve">small </w:t>
      </w:r>
      <w:r w:rsidR="009857A5">
        <w:rPr>
          <w:lang w:val="en-CA"/>
        </w:rPr>
        <w:t>(</w:t>
      </w:r>
      <w:r w:rsidR="008352E0">
        <w:rPr>
          <w:lang w:val="en-CA"/>
        </w:rPr>
        <w:t>&lt;</w:t>
      </w:r>
      <w:r w:rsidR="00ED1511">
        <w:rPr>
          <w:lang w:val="en-CA"/>
        </w:rPr>
        <w:t xml:space="preserve">2% </w:t>
      </w:r>
      <w:r w:rsidR="001466E7">
        <w:rPr>
          <w:lang w:val="en-CA"/>
        </w:rPr>
        <w:t>decrease</w:t>
      </w:r>
      <w:r w:rsidR="00ED1511">
        <w:rPr>
          <w:lang w:val="en-CA"/>
        </w:rPr>
        <w:t xml:space="preserve"> </w:t>
      </w:r>
      <w:r w:rsidR="00790F57">
        <w:rPr>
          <w:lang w:val="en-CA"/>
        </w:rPr>
        <w:t>in</w:t>
      </w:r>
      <w:r w:rsidR="00ED1511">
        <w:rPr>
          <w:lang w:val="en-CA"/>
        </w:rPr>
        <w:t xml:space="preserve"> the modeled growth rate</w:t>
      </w:r>
      <w:r w:rsidR="009857A5">
        <w:rPr>
          <w:lang w:val="en-CA"/>
        </w:rPr>
        <w:t>)</w:t>
      </w:r>
      <w:r w:rsidR="00695DB6">
        <w:rPr>
          <w:lang w:val="en-CA"/>
        </w:rPr>
        <w:t xml:space="preserve">, while </w:t>
      </w:r>
      <w:r w:rsidR="00695DB6" w:rsidRPr="00300B33">
        <w:rPr>
          <w:i/>
          <w:lang w:val="en-CA"/>
        </w:rPr>
        <w:t>yor1∆</w:t>
      </w:r>
      <w:r w:rsidR="00695DB6">
        <w:rPr>
          <w:i/>
          <w:lang w:val="en-CA"/>
        </w:rPr>
        <w:t xml:space="preserve"> </w:t>
      </w:r>
      <w:r w:rsidR="00695DB6">
        <w:rPr>
          <w:lang w:val="en-CA"/>
        </w:rPr>
        <w:t>had a</w:t>
      </w:r>
      <w:r w:rsidR="00BE22E9">
        <w:rPr>
          <w:lang w:val="en-CA"/>
        </w:rPr>
        <w:t xml:space="preserve"> stronger, but still</w:t>
      </w:r>
      <w:r w:rsidR="00695DB6">
        <w:rPr>
          <w:lang w:val="en-CA"/>
        </w:rPr>
        <w:t xml:space="preserve"> modest effect (7-15% </w:t>
      </w:r>
      <w:r w:rsidR="001466E7">
        <w:rPr>
          <w:lang w:val="en-CA"/>
        </w:rPr>
        <w:t>decrease</w:t>
      </w:r>
      <w:r w:rsidR="00695DB6">
        <w:rPr>
          <w:lang w:val="en-CA"/>
        </w:rPr>
        <w:t>).</w:t>
      </w:r>
      <w:r w:rsidR="00BE22E9">
        <w:rPr>
          <w:lang w:val="en-CA"/>
        </w:rPr>
        <w:t xml:space="preserve"> We further excluded</w:t>
      </w:r>
      <w:r w:rsidR="002B7160">
        <w:rPr>
          <w:lang w:val="en-CA"/>
        </w:rPr>
        <w:t xml:space="preserve"> </w:t>
      </w:r>
      <w:r w:rsidR="00874C8F">
        <w:rPr>
          <w:lang w:val="en-CA"/>
        </w:rPr>
        <w:t xml:space="preserve">all </w:t>
      </w:r>
      <w:r w:rsidR="009C2AAA">
        <w:rPr>
          <w:color w:val="000000"/>
        </w:rPr>
        <w:t>437</w:t>
      </w:r>
      <w:r w:rsidR="002B7160">
        <w:rPr>
          <w:color w:val="000000"/>
        </w:rPr>
        <w:t xml:space="preserve"> strains </w:t>
      </w:r>
      <w:r w:rsidR="001A7E77">
        <w:rPr>
          <w:color w:val="000000"/>
        </w:rPr>
        <w:t xml:space="preserve">exhibiting a strong drug-independent </w:t>
      </w:r>
      <w:r w:rsidR="002B7160">
        <w:rPr>
          <w:color w:val="000000"/>
        </w:rPr>
        <w:t>growth defect (</w:t>
      </w:r>
      <w:r w:rsidR="001A7E77">
        <w:rPr>
          <w:color w:val="000000"/>
        </w:rPr>
        <w:t xml:space="preserve">showing &lt;70% of the </w:t>
      </w:r>
      <w:r w:rsidR="002B7160">
        <w:rPr>
          <w:color w:val="000000"/>
        </w:rPr>
        <w:t xml:space="preserve">median </w:t>
      </w:r>
      <w:r w:rsidR="001A7E77">
        <w:rPr>
          <w:color w:val="000000"/>
        </w:rPr>
        <w:t>drug-independent growth rate</w:t>
      </w:r>
      <w:r w:rsidR="002B7160">
        <w:rPr>
          <w:color w:val="000000"/>
        </w:rPr>
        <w:t xml:space="preserve">), and drug resistance </w:t>
      </w:r>
      <w:r w:rsidR="00542671">
        <w:rPr>
          <w:color w:val="000000"/>
        </w:rPr>
        <w:t xml:space="preserve">(growth rate in drug relative to that in solvent control) </w:t>
      </w:r>
      <w:r w:rsidR="002B7160">
        <w:rPr>
          <w:color w:val="000000"/>
        </w:rPr>
        <w:t xml:space="preserve">was </w:t>
      </w:r>
      <w:r w:rsidR="00542671">
        <w:rPr>
          <w:color w:val="000000"/>
        </w:rPr>
        <w:t xml:space="preserve">measured </w:t>
      </w:r>
      <w:r w:rsidR="002B7160" w:rsidRPr="00233F15">
        <w:rPr>
          <w:color w:val="000000"/>
        </w:rPr>
        <w:t xml:space="preserve">for </w:t>
      </w:r>
      <w:r w:rsidR="00542671">
        <w:rPr>
          <w:color w:val="000000"/>
        </w:rPr>
        <w:t xml:space="preserve">each remaining strain (Methods). In total, drug resistance was calculated for each of </w:t>
      </w:r>
      <w:r w:rsidR="002B7160">
        <w:rPr>
          <w:color w:val="000000"/>
        </w:rPr>
        <w:t>2</w:t>
      </w:r>
      <w:r w:rsidR="002B7160" w:rsidRPr="00137983">
        <w:rPr>
          <w:color w:val="000000"/>
        </w:rPr>
        <w:t>,</w:t>
      </w:r>
      <w:r w:rsidR="002B7160">
        <w:rPr>
          <w:color w:val="000000"/>
        </w:rPr>
        <w:t>367</w:t>
      </w:r>
      <w:r w:rsidR="002B7160" w:rsidRPr="00137983">
        <w:rPr>
          <w:color w:val="000000"/>
        </w:rPr>
        <w:t xml:space="preserve"> MAT</w:t>
      </w:r>
      <w:r w:rsidR="002B7160" w:rsidRPr="00137983">
        <w:rPr>
          <w:b/>
          <w:color w:val="000000"/>
        </w:rPr>
        <w:t>a</w:t>
      </w:r>
      <w:r w:rsidR="002B7160" w:rsidRPr="00137983">
        <w:rPr>
          <w:color w:val="000000"/>
        </w:rPr>
        <w:t xml:space="preserve"> and </w:t>
      </w:r>
      <w:r w:rsidR="002B7160">
        <w:rPr>
          <w:color w:val="000000"/>
        </w:rPr>
        <w:t>2</w:t>
      </w:r>
      <w:r w:rsidR="002B7160" w:rsidRPr="00137983">
        <w:rPr>
          <w:color w:val="000000"/>
        </w:rPr>
        <w:t>,</w:t>
      </w:r>
      <w:r w:rsidR="002B7160">
        <w:rPr>
          <w:color w:val="000000"/>
        </w:rPr>
        <w:t>986</w:t>
      </w:r>
      <w:r w:rsidR="002B7160" w:rsidRPr="00233F15">
        <w:rPr>
          <w:color w:val="000000"/>
        </w:rPr>
        <w:t xml:space="preserve"> </w:t>
      </w:r>
      <w:r w:rsidR="002B7160" w:rsidRPr="00233F15">
        <w:rPr>
          <w:bCs/>
          <w:iCs/>
          <w:color w:val="000000" w:themeColor="text1"/>
        </w:rPr>
        <w:t>MAT</w:t>
      </w:r>
      <w:r w:rsidR="002B7160" w:rsidRPr="003007A9">
        <w:rPr>
          <w:rFonts w:eastAsia="Calibri"/>
          <w:b/>
          <w:bCs/>
          <w:iCs/>
          <w:color w:val="000000" w:themeColor="text1"/>
          <w:lang w:val="el-GR"/>
        </w:rPr>
        <w:t>α</w:t>
      </w:r>
      <w:r w:rsidR="002B7160" w:rsidRPr="00233F15">
        <w:rPr>
          <w:color w:val="000000"/>
        </w:rPr>
        <w:t xml:space="preserve"> </w:t>
      </w:r>
      <w:r w:rsidR="006F65F4" w:rsidRPr="00233F15">
        <w:rPr>
          <w:color w:val="000000"/>
        </w:rPr>
        <w:t>strain</w:t>
      </w:r>
      <w:r w:rsidR="006F65F4">
        <w:rPr>
          <w:color w:val="000000"/>
        </w:rPr>
        <w:t xml:space="preserve">s, for </w:t>
      </w:r>
      <w:r w:rsidR="00542671">
        <w:rPr>
          <w:color w:val="000000"/>
        </w:rPr>
        <w:t>each of 16 drugs (</w:t>
      </w:r>
      <w:r w:rsidR="00EF3DD9">
        <w:rPr>
          <w:color w:val="000000"/>
        </w:rPr>
        <w:t>Fig</w:t>
      </w:r>
      <w:r w:rsidR="002B0A74">
        <w:rPr>
          <w:color w:val="000000"/>
        </w:rPr>
        <w:t xml:space="preserve"> 1, Data S5).  </w:t>
      </w:r>
    </w:p>
    <w:p w14:paraId="09D6D627" w14:textId="77777777" w:rsidR="006F65F4" w:rsidRDefault="006F65F4" w:rsidP="004210F6">
      <w:pPr>
        <w:widowControl w:val="0"/>
        <w:autoSpaceDE w:val="0"/>
        <w:autoSpaceDN w:val="0"/>
        <w:adjustRightInd w:val="0"/>
        <w:jc w:val="both"/>
        <w:rPr>
          <w:color w:val="000000"/>
        </w:rPr>
      </w:pPr>
    </w:p>
    <w:p w14:paraId="1A2111F6" w14:textId="5EA635D4" w:rsidR="00841AA5" w:rsidRPr="00FB55DF" w:rsidRDefault="006F65F4" w:rsidP="006F65F4">
      <w:pPr>
        <w:widowControl w:val="0"/>
        <w:autoSpaceDE w:val="0"/>
        <w:autoSpaceDN w:val="0"/>
        <w:adjustRightInd w:val="0"/>
        <w:jc w:val="both"/>
        <w:rPr>
          <w:color w:val="000000"/>
        </w:rPr>
      </w:pPr>
      <w:r w:rsidRPr="00FB55DF">
        <w:rPr>
          <w:color w:val="000000"/>
        </w:rPr>
        <w:t xml:space="preserve">For an initial analysis, we sought to limit the complexity of the genetic landscape to </w:t>
      </w:r>
      <w:r w:rsidR="00E67C81" w:rsidRPr="00FB55DF">
        <w:rPr>
          <w:color w:val="000000"/>
        </w:rPr>
        <w:t xml:space="preserve">the subset of ABC transporters </w:t>
      </w:r>
      <w:r w:rsidR="00FB124A" w:rsidRPr="00FB55DF">
        <w:rPr>
          <w:color w:val="000000"/>
        </w:rPr>
        <w:t xml:space="preserve">most </w:t>
      </w:r>
      <w:r w:rsidR="00E67C81" w:rsidRPr="00FB55DF">
        <w:rPr>
          <w:color w:val="000000"/>
        </w:rPr>
        <w:t>relevant for resistance</w:t>
      </w:r>
      <w:r w:rsidR="00FB124A" w:rsidRPr="00FB55DF">
        <w:rPr>
          <w:color w:val="000000"/>
        </w:rPr>
        <w:t xml:space="preserve"> or sensitivity</w:t>
      </w:r>
      <w:r w:rsidR="00E67C81" w:rsidRPr="00FB55DF">
        <w:rPr>
          <w:color w:val="000000"/>
        </w:rPr>
        <w:t xml:space="preserve"> </w:t>
      </w:r>
      <w:r w:rsidRPr="00FB55DF">
        <w:rPr>
          <w:color w:val="000000"/>
        </w:rPr>
        <w:t>for this set of drugs</w:t>
      </w:r>
      <w:r w:rsidR="00D63079" w:rsidRPr="00FB55DF">
        <w:rPr>
          <w:color w:val="000000"/>
        </w:rPr>
        <w:t xml:space="preserve">.  </w:t>
      </w:r>
      <w:r w:rsidRPr="00FB55DF">
        <w:rPr>
          <w:color w:val="000000"/>
        </w:rPr>
        <w:t xml:space="preserve">We applied the </w:t>
      </w:r>
      <w:r w:rsidR="00E92791" w:rsidRPr="00FB55DF">
        <w:rPr>
          <w:color w:val="000000"/>
        </w:rPr>
        <w:t xml:space="preserve">above-described </w:t>
      </w:r>
      <w:r w:rsidRPr="00FB55DF">
        <w:rPr>
          <w:color w:val="000000"/>
        </w:rPr>
        <w:t xml:space="preserve">generalized linear model </w:t>
      </w:r>
      <w:r w:rsidR="00E92791" w:rsidRPr="00FB55DF">
        <w:rPr>
          <w:color w:val="000000"/>
        </w:rPr>
        <w:t xml:space="preserve">to identify and quantitatively model associations between individual </w:t>
      </w:r>
      <w:r w:rsidRPr="00FB55DF">
        <w:rPr>
          <w:color w:val="000000"/>
        </w:rPr>
        <w:t>knockout</w:t>
      </w:r>
      <w:r w:rsidR="00E92791" w:rsidRPr="00FB55DF">
        <w:rPr>
          <w:color w:val="000000"/>
        </w:rPr>
        <w:t>s</w:t>
      </w:r>
      <w:r w:rsidRPr="00FB55DF">
        <w:rPr>
          <w:color w:val="000000"/>
        </w:rPr>
        <w:t xml:space="preserve"> </w:t>
      </w:r>
      <w:r w:rsidR="00E92791" w:rsidRPr="00FB55DF">
        <w:rPr>
          <w:color w:val="000000"/>
        </w:rPr>
        <w:t>and drug resistance (see Methods). Strong drug-knockout associations were defined by a &gt;10% change in modeled resistance, while other significant associations were defined to be weak.  In total we found 6</w:t>
      </w:r>
      <w:r w:rsidR="00354304" w:rsidRPr="00FB55DF">
        <w:rPr>
          <w:color w:val="000000"/>
        </w:rPr>
        <w:t>2</w:t>
      </w:r>
      <w:r w:rsidR="00E92791" w:rsidRPr="00FB55DF">
        <w:rPr>
          <w:color w:val="000000"/>
        </w:rPr>
        <w:t xml:space="preserve"> drug-knockout associations, of which </w:t>
      </w:r>
      <w:r w:rsidR="002236BD" w:rsidRPr="00FB55DF">
        <w:rPr>
          <w:color w:val="000000"/>
        </w:rPr>
        <w:t>19</w:t>
      </w:r>
      <w:r w:rsidR="00E92791" w:rsidRPr="00FB55DF">
        <w:rPr>
          <w:color w:val="000000"/>
        </w:rPr>
        <w:t xml:space="preserve"> were strong</w:t>
      </w:r>
      <w:r w:rsidR="00EE66A8" w:rsidRPr="00FB55DF">
        <w:rPr>
          <w:color w:val="000000"/>
        </w:rPr>
        <w:t xml:space="preserve"> (Data S</w:t>
      </w:r>
      <w:r w:rsidR="00F24938" w:rsidRPr="00FB55DF">
        <w:rPr>
          <w:color w:val="000000"/>
        </w:rPr>
        <w:t>6</w:t>
      </w:r>
      <w:r w:rsidR="00EE66A8" w:rsidRPr="00FB55DF">
        <w:rPr>
          <w:color w:val="000000"/>
        </w:rPr>
        <w:t>)</w:t>
      </w:r>
      <w:r w:rsidR="00E92791" w:rsidRPr="00FB55DF">
        <w:rPr>
          <w:color w:val="000000"/>
        </w:rPr>
        <w:t>.</w:t>
      </w:r>
      <w:r w:rsidR="00EE66A8" w:rsidRPr="00FB55DF">
        <w:rPr>
          <w:color w:val="000000"/>
        </w:rPr>
        <w:t xml:space="preserve">  </w:t>
      </w:r>
    </w:p>
    <w:p w14:paraId="7556AA86" w14:textId="77777777" w:rsidR="00841AA5" w:rsidRPr="00FB55DF" w:rsidRDefault="00841AA5" w:rsidP="006F65F4">
      <w:pPr>
        <w:widowControl w:val="0"/>
        <w:autoSpaceDE w:val="0"/>
        <w:autoSpaceDN w:val="0"/>
        <w:adjustRightInd w:val="0"/>
        <w:jc w:val="both"/>
        <w:rPr>
          <w:color w:val="000000"/>
        </w:rPr>
      </w:pPr>
    </w:p>
    <w:p w14:paraId="41CC876F" w14:textId="4822B12B" w:rsidR="00EE66A8" w:rsidRDefault="00EE66A8" w:rsidP="006F65F4">
      <w:pPr>
        <w:widowControl w:val="0"/>
        <w:autoSpaceDE w:val="0"/>
        <w:autoSpaceDN w:val="0"/>
        <w:adjustRightInd w:val="0"/>
        <w:jc w:val="both"/>
        <w:rPr>
          <w:color w:val="000000"/>
        </w:rPr>
      </w:pPr>
      <w:r w:rsidRPr="00FB55DF">
        <w:rPr>
          <w:color w:val="000000"/>
        </w:rPr>
        <w:t xml:space="preserve">Because </w:t>
      </w:r>
      <w:r w:rsidR="006F65F4" w:rsidRPr="00FB55DF">
        <w:rPr>
          <w:color w:val="000000"/>
        </w:rPr>
        <w:t>87% of the single-gene associations (8</w:t>
      </w:r>
      <w:r w:rsidR="007070C5" w:rsidRPr="00FB55DF">
        <w:rPr>
          <w:color w:val="000000"/>
        </w:rPr>
        <w:t>1</w:t>
      </w:r>
      <w:r w:rsidR="006F65F4" w:rsidRPr="00FB55DF">
        <w:rPr>
          <w:color w:val="000000"/>
        </w:rPr>
        <w:t>% of weak associations and 100% of strong associations) involved only five ABC transporters—</w:t>
      </w:r>
      <w:r w:rsidR="006F65F4" w:rsidRPr="00FB55DF">
        <w:rPr>
          <w:i/>
          <w:color w:val="000000"/>
        </w:rPr>
        <w:t>snq2∆</w:t>
      </w:r>
      <w:r w:rsidR="006F65F4" w:rsidRPr="00FB55DF">
        <w:rPr>
          <w:color w:val="000000"/>
        </w:rPr>
        <w:t>,</w:t>
      </w:r>
      <w:r w:rsidR="006F65F4" w:rsidRPr="00FB55DF">
        <w:rPr>
          <w:i/>
          <w:color w:val="000000"/>
        </w:rPr>
        <w:t xml:space="preserve"> pdr5∆</w:t>
      </w:r>
      <w:r w:rsidR="006F65F4" w:rsidRPr="00FB55DF">
        <w:rPr>
          <w:color w:val="000000"/>
        </w:rPr>
        <w:t xml:space="preserve">, </w:t>
      </w:r>
      <w:r w:rsidR="006F65F4" w:rsidRPr="00FB55DF">
        <w:rPr>
          <w:i/>
          <w:color w:val="000000"/>
        </w:rPr>
        <w:t>yor1∆</w:t>
      </w:r>
      <w:r w:rsidR="006F65F4" w:rsidRPr="00FB55DF">
        <w:rPr>
          <w:color w:val="000000"/>
        </w:rPr>
        <w:t xml:space="preserve">, </w:t>
      </w:r>
      <w:r w:rsidR="006F65F4" w:rsidRPr="00FB55DF">
        <w:rPr>
          <w:i/>
          <w:color w:val="000000"/>
        </w:rPr>
        <w:t>ycf1∆</w:t>
      </w:r>
      <w:r w:rsidR="006F65F4" w:rsidRPr="00FB55DF">
        <w:rPr>
          <w:color w:val="000000"/>
        </w:rPr>
        <w:t xml:space="preserve">, and </w:t>
      </w:r>
      <w:r w:rsidR="006F65F4" w:rsidRPr="00FB55DF">
        <w:rPr>
          <w:i/>
          <w:color w:val="000000"/>
        </w:rPr>
        <w:t>ybt1∆</w:t>
      </w:r>
      <w:r w:rsidR="006F65F4" w:rsidRPr="00FB55DF">
        <w:rPr>
          <w:color w:val="000000"/>
        </w:rPr>
        <w:t xml:space="preserve">—we </w:t>
      </w:r>
      <w:r w:rsidRPr="00FB55DF">
        <w:rPr>
          <w:color w:val="000000"/>
        </w:rPr>
        <w:t xml:space="preserve">initially </w:t>
      </w:r>
      <w:r w:rsidR="006F65F4" w:rsidRPr="00FB55DF">
        <w:rPr>
          <w:color w:val="000000"/>
        </w:rPr>
        <w:t xml:space="preserve">restricted our attention to these transporters.  </w:t>
      </w:r>
      <w:r w:rsidRPr="00FB55DF">
        <w:rPr>
          <w:color w:val="000000"/>
        </w:rPr>
        <w:t xml:space="preserve">For these five </w:t>
      </w:r>
      <w:r w:rsidR="00A534E1" w:rsidRPr="00FB55DF">
        <w:rPr>
          <w:color w:val="000000"/>
        </w:rPr>
        <w:t>‘frequently-</w:t>
      </w:r>
      <w:r w:rsidR="00CB3508" w:rsidRPr="00FB55DF">
        <w:rPr>
          <w:color w:val="000000"/>
        </w:rPr>
        <w:t>associated</w:t>
      </w:r>
      <w:r w:rsidR="00A534E1" w:rsidRPr="00FB55DF">
        <w:rPr>
          <w:color w:val="000000"/>
        </w:rPr>
        <w:t>’</w:t>
      </w:r>
      <w:r w:rsidR="00A35DF3" w:rsidRPr="00FB55DF">
        <w:rPr>
          <w:color w:val="000000"/>
        </w:rPr>
        <w:t xml:space="preserve"> transporters</w:t>
      </w:r>
      <w:r w:rsidRPr="00FB55DF">
        <w:rPr>
          <w:color w:val="000000"/>
        </w:rPr>
        <w:t>, we recovered 1</w:t>
      </w:r>
      <w:r w:rsidR="00474BE9" w:rsidRPr="00FB55DF">
        <w:rPr>
          <w:color w:val="000000"/>
        </w:rPr>
        <w:t>4</w:t>
      </w:r>
      <w:r w:rsidRPr="00FB55DF">
        <w:rPr>
          <w:color w:val="000000"/>
        </w:rPr>
        <w:t xml:space="preserve"> of </w:t>
      </w:r>
      <w:r w:rsidR="00ED435C" w:rsidRPr="00FB55DF">
        <w:rPr>
          <w:color w:val="000000"/>
        </w:rPr>
        <w:t>18</w:t>
      </w:r>
      <w:r w:rsidRPr="00FB55DF">
        <w:rPr>
          <w:color w:val="000000"/>
        </w:rPr>
        <w:t xml:space="preserve"> previously-reported single-knockout phenotypes, including 6 out of the 7 which had been reported in at least two publications (</w:t>
      </w:r>
      <w:r w:rsidR="00EF3DD9">
        <w:rPr>
          <w:color w:val="000000"/>
        </w:rPr>
        <w:t>Fig</w:t>
      </w:r>
      <w:r w:rsidRPr="00FB55DF">
        <w:rPr>
          <w:color w:val="000000"/>
        </w:rPr>
        <w:t xml:space="preserve"> S4; Data S7).  </w:t>
      </w:r>
      <w:r w:rsidR="00B276FC" w:rsidRPr="00FB55DF">
        <w:rPr>
          <w:color w:val="000000"/>
        </w:rPr>
        <w:t>There</w:t>
      </w:r>
      <w:r w:rsidR="00B276FC">
        <w:rPr>
          <w:color w:val="000000"/>
        </w:rPr>
        <w:t xml:space="preserve"> were </w:t>
      </w:r>
      <w:r w:rsidR="00A23311">
        <w:rPr>
          <w:color w:val="000000"/>
        </w:rPr>
        <w:t>40</w:t>
      </w:r>
      <w:r w:rsidR="00B276FC">
        <w:rPr>
          <w:color w:val="000000"/>
        </w:rPr>
        <w:t xml:space="preserve"> </w:t>
      </w:r>
      <w:r>
        <w:rPr>
          <w:color w:val="000000"/>
        </w:rPr>
        <w:t>novel drug-knockout associations</w:t>
      </w:r>
      <w:r w:rsidR="00B276FC">
        <w:rPr>
          <w:color w:val="000000"/>
        </w:rPr>
        <w:t xml:space="preserve"> involving </w:t>
      </w:r>
      <w:r w:rsidR="00B276FC" w:rsidRPr="00FB55DF">
        <w:rPr>
          <w:color w:val="000000"/>
        </w:rPr>
        <w:t>one of the five transporters</w:t>
      </w:r>
      <w:r w:rsidRPr="00FB55DF">
        <w:rPr>
          <w:color w:val="000000"/>
        </w:rPr>
        <w:t xml:space="preserve">, </w:t>
      </w:r>
      <w:r w:rsidR="00B276FC" w:rsidRPr="00FB55DF">
        <w:rPr>
          <w:color w:val="000000"/>
        </w:rPr>
        <w:t xml:space="preserve"> </w:t>
      </w:r>
      <w:r w:rsidR="00C823F0" w:rsidRPr="00FB55DF">
        <w:rPr>
          <w:color w:val="000000"/>
        </w:rPr>
        <w:t>33</w:t>
      </w:r>
      <w:r w:rsidR="00B276FC" w:rsidRPr="00FB55DF">
        <w:rPr>
          <w:color w:val="000000"/>
        </w:rPr>
        <w:t xml:space="preserve"> of which </w:t>
      </w:r>
      <w:r w:rsidRPr="00FB55DF">
        <w:rPr>
          <w:color w:val="000000"/>
        </w:rPr>
        <w:t xml:space="preserve">were weak and </w:t>
      </w:r>
      <w:r w:rsidR="00B67038" w:rsidRPr="00FB55DF">
        <w:rPr>
          <w:color w:val="000000"/>
        </w:rPr>
        <w:t>7</w:t>
      </w:r>
      <w:r w:rsidR="00B276FC" w:rsidRPr="00FB55DF">
        <w:rPr>
          <w:color w:val="000000"/>
        </w:rPr>
        <w:t xml:space="preserve"> </w:t>
      </w:r>
      <w:r w:rsidR="00AF6466" w:rsidRPr="00FB55DF">
        <w:rPr>
          <w:color w:val="000000"/>
        </w:rPr>
        <w:t xml:space="preserve">which </w:t>
      </w:r>
      <w:r w:rsidRPr="00FB55DF">
        <w:rPr>
          <w:color w:val="000000"/>
        </w:rPr>
        <w:t xml:space="preserve">were strong.  </w:t>
      </w:r>
      <w:r w:rsidR="00A534E1" w:rsidRPr="00FB55DF">
        <w:rPr>
          <w:color w:val="000000"/>
        </w:rPr>
        <w:t xml:space="preserve">For </w:t>
      </w:r>
      <w:r w:rsidRPr="00FB55DF">
        <w:rPr>
          <w:color w:val="000000"/>
        </w:rPr>
        <w:t xml:space="preserve">the vacuolar ABC transporters </w:t>
      </w:r>
      <w:r w:rsidRPr="00FB55DF">
        <w:rPr>
          <w:i/>
          <w:color w:val="000000"/>
        </w:rPr>
        <w:t>YCF1</w:t>
      </w:r>
      <w:r w:rsidRPr="00FB55DF">
        <w:rPr>
          <w:color w:val="000000"/>
        </w:rPr>
        <w:t xml:space="preserve"> and </w:t>
      </w:r>
      <w:r w:rsidRPr="00FB55DF">
        <w:rPr>
          <w:i/>
          <w:color w:val="000000"/>
        </w:rPr>
        <w:t>YBT1</w:t>
      </w:r>
      <w:r w:rsidRPr="00FB55DF">
        <w:rPr>
          <w:color w:val="000000"/>
        </w:rPr>
        <w:t xml:space="preserve">, </w:t>
      </w:r>
      <w:r w:rsidR="00A534E1" w:rsidRPr="00FB55DF">
        <w:rPr>
          <w:color w:val="000000"/>
        </w:rPr>
        <w:t xml:space="preserve">18 drug-knockout associations were found, </w:t>
      </w:r>
      <w:r w:rsidRPr="00FB55DF">
        <w:rPr>
          <w:color w:val="000000"/>
        </w:rPr>
        <w:t>all of which were novel (</w:t>
      </w:r>
      <w:r w:rsidR="00EF3DD9">
        <w:rPr>
          <w:color w:val="000000"/>
        </w:rPr>
        <w:t>Fig</w:t>
      </w:r>
      <w:r w:rsidRPr="00FB55DF">
        <w:rPr>
          <w:color w:val="000000"/>
        </w:rPr>
        <w:t xml:space="preserve"> S4, Data S6).  Taken</w:t>
      </w:r>
      <w:r w:rsidRPr="00137983">
        <w:rPr>
          <w:color w:val="000000"/>
        </w:rPr>
        <w:t xml:space="preserve"> together, we detected </w:t>
      </w:r>
      <w:r>
        <w:rPr>
          <w:color w:val="000000"/>
        </w:rPr>
        <w:t>7</w:t>
      </w:r>
      <w:r w:rsidR="00B33985">
        <w:rPr>
          <w:color w:val="000000"/>
        </w:rPr>
        <w:t>9</w:t>
      </w:r>
      <w:r>
        <w:rPr>
          <w:color w:val="000000"/>
        </w:rPr>
        <w:t>%</w:t>
      </w:r>
      <w:r w:rsidRPr="00137983">
        <w:rPr>
          <w:color w:val="000000"/>
        </w:rPr>
        <w:t xml:space="preserve"> of</w:t>
      </w:r>
      <w:r w:rsidR="00B33985">
        <w:rPr>
          <w:color w:val="000000"/>
        </w:rPr>
        <w:t xml:space="preserve"> 18</w:t>
      </w:r>
      <w:r>
        <w:rPr>
          <w:color w:val="000000"/>
        </w:rPr>
        <w:t xml:space="preserve"> </w:t>
      </w:r>
      <w:r w:rsidRPr="00137983">
        <w:rPr>
          <w:color w:val="000000"/>
        </w:rPr>
        <w:t xml:space="preserve">previous associations </w:t>
      </w:r>
      <w:r w:rsidR="00A534E1">
        <w:rPr>
          <w:color w:val="000000"/>
        </w:rPr>
        <w:t xml:space="preserve">between drugs and individual knockouts of the </w:t>
      </w:r>
      <w:r w:rsidR="00B276FC">
        <w:rPr>
          <w:color w:val="000000"/>
        </w:rPr>
        <w:t xml:space="preserve">five </w:t>
      </w:r>
      <w:r w:rsidR="00A534E1">
        <w:rPr>
          <w:color w:val="000000"/>
        </w:rPr>
        <w:t xml:space="preserve">targeted transporters, </w:t>
      </w:r>
      <w:r w:rsidRPr="00137983">
        <w:rPr>
          <w:color w:val="000000"/>
        </w:rPr>
        <w:t xml:space="preserve">while revealing </w:t>
      </w:r>
      <w:r>
        <w:rPr>
          <w:color w:val="000000"/>
        </w:rPr>
        <w:t>4</w:t>
      </w:r>
      <w:r w:rsidR="00AF6466">
        <w:rPr>
          <w:color w:val="000000"/>
        </w:rPr>
        <w:t>0</w:t>
      </w:r>
      <w:r w:rsidRPr="00137983">
        <w:rPr>
          <w:color w:val="000000"/>
        </w:rPr>
        <w:t xml:space="preserve"> new associations.</w:t>
      </w:r>
      <w:r>
        <w:rPr>
          <w:color w:val="000000"/>
        </w:rPr>
        <w:t xml:space="preserve">  </w:t>
      </w:r>
    </w:p>
    <w:p w14:paraId="1ACCEDA8" w14:textId="6F8E2266" w:rsidR="00A534E1" w:rsidRDefault="00841AA5" w:rsidP="004E32CE">
      <w:pPr>
        <w:widowControl w:val="0"/>
        <w:autoSpaceDE w:val="0"/>
        <w:autoSpaceDN w:val="0"/>
        <w:adjustRightInd w:val="0"/>
        <w:spacing w:before="240"/>
        <w:jc w:val="both"/>
        <w:rPr>
          <w:color w:val="000000"/>
        </w:rPr>
      </w:pPr>
      <w:r>
        <w:rPr>
          <w:color w:val="000000"/>
        </w:rPr>
        <w:t xml:space="preserve">To model the impact of more complex genotypes on drug resistance, we </w:t>
      </w:r>
      <w:r w:rsidR="00B276FC">
        <w:rPr>
          <w:color w:val="000000"/>
        </w:rPr>
        <w:t xml:space="preserve">again </w:t>
      </w:r>
      <w:r>
        <w:rPr>
          <w:color w:val="000000"/>
        </w:rPr>
        <w:t xml:space="preserve">initially considered only </w:t>
      </w:r>
      <w:r w:rsidR="00A534E1">
        <w:rPr>
          <w:color w:val="000000"/>
        </w:rPr>
        <w:t xml:space="preserve">the frequently-associated five transporters </w:t>
      </w:r>
      <w:r>
        <w:rPr>
          <w:color w:val="000000"/>
        </w:rPr>
        <w:t>(</w:t>
      </w:r>
      <w:r w:rsidRPr="00137983">
        <w:rPr>
          <w:i/>
          <w:color w:val="000000"/>
        </w:rPr>
        <w:t>snq2∆</w:t>
      </w:r>
      <w:r w:rsidRPr="00137983">
        <w:rPr>
          <w:color w:val="000000"/>
        </w:rPr>
        <w:t>,</w:t>
      </w:r>
      <w:r w:rsidRPr="00137983">
        <w:rPr>
          <w:i/>
          <w:color w:val="000000"/>
        </w:rPr>
        <w:t xml:space="preserve"> pdr5∆</w:t>
      </w:r>
      <w:r w:rsidRPr="00137983">
        <w:rPr>
          <w:color w:val="000000"/>
        </w:rPr>
        <w:t xml:space="preserve">, </w:t>
      </w:r>
      <w:r w:rsidRPr="00137983">
        <w:rPr>
          <w:i/>
          <w:color w:val="000000"/>
        </w:rPr>
        <w:t>yor1∆</w:t>
      </w:r>
      <w:r w:rsidRPr="00137983">
        <w:rPr>
          <w:color w:val="000000"/>
        </w:rPr>
        <w:t xml:space="preserve">, </w:t>
      </w:r>
      <w:r w:rsidRPr="00137983">
        <w:rPr>
          <w:i/>
          <w:color w:val="000000"/>
        </w:rPr>
        <w:t>ycf1∆</w:t>
      </w:r>
      <w:r w:rsidRPr="00137983">
        <w:rPr>
          <w:color w:val="000000"/>
        </w:rPr>
        <w:t>, and</w:t>
      </w:r>
      <w:r>
        <w:rPr>
          <w:color w:val="000000"/>
        </w:rPr>
        <w:t xml:space="preserve"> </w:t>
      </w:r>
      <w:r w:rsidRPr="00233F15">
        <w:rPr>
          <w:i/>
          <w:color w:val="000000"/>
        </w:rPr>
        <w:t>ybt1∆</w:t>
      </w:r>
      <w:r w:rsidRPr="004E32CE">
        <w:rPr>
          <w:color w:val="000000"/>
        </w:rPr>
        <w:t>)</w:t>
      </w:r>
      <w:r w:rsidR="00632235">
        <w:rPr>
          <w:color w:val="000000"/>
        </w:rPr>
        <w:t xml:space="preserve">.  </w:t>
      </w:r>
      <w:r>
        <w:rPr>
          <w:color w:val="000000"/>
        </w:rPr>
        <w:t xml:space="preserve">For each </w:t>
      </w:r>
      <w:r w:rsidR="00CC2383">
        <w:rPr>
          <w:color w:val="000000"/>
        </w:rPr>
        <w:t xml:space="preserve">of the 32 </w:t>
      </w:r>
      <w:r w:rsidR="00A534E1">
        <w:rPr>
          <w:color w:val="000000"/>
        </w:rPr>
        <w:t>( 2</w:t>
      </w:r>
      <w:r w:rsidR="00A534E1" w:rsidRPr="00632235">
        <w:rPr>
          <w:color w:val="000000"/>
          <w:vertAlign w:val="superscript"/>
        </w:rPr>
        <w:t>5</w:t>
      </w:r>
      <w:r w:rsidR="00A534E1">
        <w:rPr>
          <w:color w:val="000000"/>
          <w:vertAlign w:val="superscript"/>
        </w:rPr>
        <w:t xml:space="preserve"> </w:t>
      </w:r>
      <w:r w:rsidR="00A534E1">
        <w:rPr>
          <w:color w:val="000000"/>
        </w:rPr>
        <w:t xml:space="preserve">) possible </w:t>
      </w:r>
      <w:r w:rsidR="00CC2383">
        <w:rPr>
          <w:color w:val="000000"/>
        </w:rPr>
        <w:t>five-gene genotypes</w:t>
      </w:r>
      <w:r>
        <w:rPr>
          <w:color w:val="000000"/>
        </w:rPr>
        <w:t xml:space="preserve">, we </w:t>
      </w:r>
      <w:r w:rsidR="00CC2383">
        <w:rPr>
          <w:color w:val="000000"/>
        </w:rPr>
        <w:t xml:space="preserve">derived a phenotypic profile by calculating, for </w:t>
      </w:r>
      <w:r w:rsidR="00CC2383">
        <w:rPr>
          <w:color w:val="000000"/>
        </w:rPr>
        <w:lastRenderedPageBreak/>
        <w:t xml:space="preserve">each drug, the </w:t>
      </w:r>
      <w:r>
        <w:rPr>
          <w:color w:val="000000"/>
        </w:rPr>
        <w:t xml:space="preserve">average resistance </w:t>
      </w:r>
      <w:r w:rsidR="00A534E1">
        <w:rPr>
          <w:color w:val="000000"/>
        </w:rPr>
        <w:t xml:space="preserve">over all </w:t>
      </w:r>
      <w:r w:rsidR="00CC2383">
        <w:rPr>
          <w:color w:val="000000"/>
        </w:rPr>
        <w:t xml:space="preserve">strains matching </w:t>
      </w:r>
      <w:r w:rsidR="00A534E1">
        <w:rPr>
          <w:color w:val="000000"/>
        </w:rPr>
        <w:t xml:space="preserve">this </w:t>
      </w:r>
      <w:r w:rsidR="00CC2383">
        <w:rPr>
          <w:color w:val="000000"/>
        </w:rPr>
        <w:t>genotype</w:t>
      </w:r>
      <w:r w:rsidR="00A534E1">
        <w:rPr>
          <w:color w:val="000000"/>
        </w:rPr>
        <w:t xml:space="preserve"> at all five genes</w:t>
      </w:r>
      <w:r w:rsidR="00DA03E8">
        <w:rPr>
          <w:color w:val="000000"/>
        </w:rPr>
        <w:t>.</w:t>
      </w:r>
      <w:r w:rsidR="00EC2378">
        <w:rPr>
          <w:color w:val="000000"/>
        </w:rPr>
        <w:t xml:space="preserve">  These profiles were initially calculated separately for MAT</w:t>
      </w:r>
      <w:r w:rsidR="00EC2378">
        <w:rPr>
          <w:b/>
          <w:color w:val="000000"/>
        </w:rPr>
        <w:t>a</w:t>
      </w:r>
      <w:r w:rsidR="00EC2378">
        <w:rPr>
          <w:color w:val="000000"/>
        </w:rPr>
        <w:t xml:space="preserve"> and MAT</w:t>
      </w:r>
      <w:r w:rsidR="00EC2378" w:rsidRPr="00233F15">
        <w:rPr>
          <w:rFonts w:eastAsia="Calibri"/>
          <w:b/>
          <w:color w:val="000000"/>
          <w:lang w:val="el-GR"/>
        </w:rPr>
        <w:t>α</w:t>
      </w:r>
      <w:r w:rsidR="00EC2378">
        <w:rPr>
          <w:rFonts w:eastAsia="Calibri"/>
          <w:b/>
          <w:color w:val="000000"/>
        </w:rPr>
        <w:t xml:space="preserve"> </w:t>
      </w:r>
      <w:r w:rsidR="00EC2378" w:rsidRPr="00EC2378">
        <w:rPr>
          <w:rFonts w:eastAsia="Calibri"/>
          <w:color w:val="000000"/>
        </w:rPr>
        <w:t>strain</w:t>
      </w:r>
      <w:r w:rsidR="00EC2378">
        <w:rPr>
          <w:rFonts w:eastAsia="Calibri"/>
          <w:color w:val="000000"/>
        </w:rPr>
        <w:t>s</w:t>
      </w:r>
      <w:r w:rsidR="00E41501">
        <w:rPr>
          <w:color w:val="000000"/>
        </w:rPr>
        <w:t xml:space="preserve"> </w:t>
      </w:r>
      <w:r w:rsidR="00C3787A">
        <w:rPr>
          <w:color w:val="000000"/>
        </w:rPr>
        <w:t>(Fig S5).</w:t>
      </w:r>
      <w:r w:rsidR="00747F20">
        <w:rPr>
          <w:color w:val="000000"/>
        </w:rPr>
        <w:t xml:space="preserve"> </w:t>
      </w:r>
      <w:r w:rsidR="00A23E4E">
        <w:rPr>
          <w:color w:val="000000"/>
        </w:rPr>
        <w:t xml:space="preserve"> </w:t>
      </w:r>
      <w:r w:rsidR="00A534E1">
        <w:rPr>
          <w:color w:val="000000"/>
        </w:rPr>
        <w:t xml:space="preserve">Extremely high reproducibility </w:t>
      </w:r>
      <w:r w:rsidR="000161ED">
        <w:rPr>
          <w:color w:val="000000"/>
        </w:rPr>
        <w:t xml:space="preserve">(r </w:t>
      </w:r>
      <w:r w:rsidR="000161ED" w:rsidRPr="008009D6">
        <w:rPr>
          <w:color w:val="000000"/>
        </w:rPr>
        <w:t>≥</w:t>
      </w:r>
      <w:r w:rsidR="000161ED">
        <w:rPr>
          <w:color w:val="000000"/>
        </w:rPr>
        <w:t xml:space="preserve"> .99) </w:t>
      </w:r>
      <w:r w:rsidR="00A534E1">
        <w:rPr>
          <w:color w:val="000000"/>
        </w:rPr>
        <w:t xml:space="preserve">was </w:t>
      </w:r>
      <w:r w:rsidR="000161ED">
        <w:rPr>
          <w:color w:val="000000"/>
        </w:rPr>
        <w:t xml:space="preserve">observed for camptothecin and tamoxifen </w:t>
      </w:r>
      <w:r w:rsidR="00A534E1">
        <w:rPr>
          <w:color w:val="000000"/>
        </w:rPr>
        <w:t>between MAT</w:t>
      </w:r>
      <w:r w:rsidR="00A534E1" w:rsidRPr="00BB35AC">
        <w:rPr>
          <w:b/>
          <w:color w:val="000000"/>
        </w:rPr>
        <w:t>a</w:t>
      </w:r>
      <w:r w:rsidR="00A534E1">
        <w:rPr>
          <w:color w:val="000000"/>
        </w:rPr>
        <w:t xml:space="preserve"> and MAT</w:t>
      </w:r>
      <w:r w:rsidR="00A534E1" w:rsidRPr="00233F15">
        <w:rPr>
          <w:rFonts w:eastAsia="Calibri"/>
          <w:b/>
          <w:color w:val="000000"/>
          <w:lang w:val="el-GR"/>
        </w:rPr>
        <w:t>α</w:t>
      </w:r>
      <w:r w:rsidR="00A534E1">
        <w:rPr>
          <w:color w:val="000000"/>
        </w:rPr>
        <w:t xml:space="preserve"> populations </w:t>
      </w:r>
      <w:r w:rsidR="000161ED">
        <w:rPr>
          <w:color w:val="000000"/>
        </w:rPr>
        <w:t>(</w:t>
      </w:r>
      <w:r w:rsidR="00EF3DD9">
        <w:rPr>
          <w:color w:val="000000"/>
        </w:rPr>
        <w:t>Fig</w:t>
      </w:r>
      <w:r w:rsidR="0066744C">
        <w:rPr>
          <w:color w:val="000000"/>
        </w:rPr>
        <w:t xml:space="preserve"> 2A)</w:t>
      </w:r>
      <w:r w:rsidR="00A534E1">
        <w:rPr>
          <w:color w:val="000000"/>
        </w:rPr>
        <w:t xml:space="preserve">, and </w:t>
      </w:r>
      <w:r w:rsidR="000161ED">
        <w:rPr>
          <w:color w:val="000000"/>
        </w:rPr>
        <w:t xml:space="preserve">high </w:t>
      </w:r>
      <w:r w:rsidR="0066744C">
        <w:rPr>
          <w:color w:val="000000"/>
        </w:rPr>
        <w:t>reproducibility</w:t>
      </w:r>
      <w:r w:rsidR="0066103F">
        <w:rPr>
          <w:color w:val="000000"/>
        </w:rPr>
        <w:t xml:space="preserve"> </w:t>
      </w:r>
      <w:r w:rsidR="000161ED">
        <w:rPr>
          <w:color w:val="000000"/>
        </w:rPr>
        <w:t xml:space="preserve">(r </w:t>
      </w:r>
      <w:r w:rsidR="000161ED" w:rsidRPr="008009D6">
        <w:rPr>
          <w:color w:val="000000"/>
        </w:rPr>
        <w:t>≥</w:t>
      </w:r>
      <w:r w:rsidR="000161ED">
        <w:rPr>
          <w:color w:val="000000"/>
        </w:rPr>
        <w:t xml:space="preserve"> 0.95) between these independent biological replicate pools </w:t>
      </w:r>
      <w:r w:rsidR="0066744C">
        <w:rPr>
          <w:color w:val="000000"/>
        </w:rPr>
        <w:t xml:space="preserve">was observed </w:t>
      </w:r>
      <w:r w:rsidR="000161ED">
        <w:rPr>
          <w:color w:val="000000"/>
        </w:rPr>
        <w:t>for 13 of 16 drugs (</w:t>
      </w:r>
      <w:r w:rsidR="00EF3DD9">
        <w:rPr>
          <w:color w:val="000000"/>
        </w:rPr>
        <w:t>Fig</w:t>
      </w:r>
      <w:r w:rsidR="009E2837">
        <w:rPr>
          <w:color w:val="000000"/>
        </w:rPr>
        <w:t xml:space="preserve"> 2</w:t>
      </w:r>
      <w:r w:rsidR="000161ED">
        <w:rPr>
          <w:color w:val="000000"/>
        </w:rPr>
        <w:t>B</w:t>
      </w:r>
      <w:r w:rsidR="00B40211">
        <w:rPr>
          <w:color w:val="000000"/>
        </w:rPr>
        <w:t>)</w:t>
      </w:r>
      <w:r w:rsidR="0066103F">
        <w:rPr>
          <w:color w:val="000000"/>
        </w:rPr>
        <w:t>.</w:t>
      </w:r>
      <w:r w:rsidR="00E41501">
        <w:rPr>
          <w:color w:val="000000"/>
        </w:rPr>
        <w:t xml:space="preserve">  </w:t>
      </w:r>
      <w:r w:rsidR="007E6EFD">
        <w:rPr>
          <w:color w:val="000000"/>
        </w:rPr>
        <w:t>Thus, focusing on the five genes for which drug resistance phenotypes appeared to be most prevalent, we derived robust phenotypic profiles for all possible knockout combinations.</w:t>
      </w:r>
    </w:p>
    <w:p w14:paraId="053EA25E" w14:textId="77777777" w:rsidR="000161ED" w:rsidRDefault="000161ED" w:rsidP="00E41501">
      <w:pPr>
        <w:widowControl w:val="0"/>
        <w:autoSpaceDE w:val="0"/>
        <w:autoSpaceDN w:val="0"/>
        <w:adjustRightInd w:val="0"/>
        <w:jc w:val="both"/>
        <w:rPr>
          <w:color w:val="000000"/>
        </w:rPr>
      </w:pPr>
    </w:p>
    <w:p w14:paraId="17D1637D" w14:textId="28A8DA6D" w:rsidR="00233D67" w:rsidRPr="00632235" w:rsidRDefault="000161ED" w:rsidP="00233D67">
      <w:pPr>
        <w:widowControl w:val="0"/>
        <w:autoSpaceDE w:val="0"/>
        <w:autoSpaceDN w:val="0"/>
        <w:adjustRightInd w:val="0"/>
        <w:jc w:val="both"/>
        <w:rPr>
          <w:color w:val="000000"/>
        </w:rPr>
      </w:pPr>
      <w:r>
        <w:rPr>
          <w:color w:val="000000"/>
        </w:rPr>
        <w:t xml:space="preserve">To visualize </w:t>
      </w:r>
      <w:r w:rsidR="007E6EFD">
        <w:rPr>
          <w:color w:val="000000"/>
        </w:rPr>
        <w:t xml:space="preserve">the complex phenotypic landscape </w:t>
      </w:r>
      <w:r w:rsidR="001E6C97">
        <w:rPr>
          <w:color w:val="000000"/>
        </w:rPr>
        <w:t xml:space="preserve">of </w:t>
      </w:r>
      <w:r w:rsidR="007E6EFD">
        <w:rPr>
          <w:color w:val="000000"/>
        </w:rPr>
        <w:t xml:space="preserve">this exhaustive set of </w:t>
      </w:r>
      <w:r>
        <w:rPr>
          <w:color w:val="000000"/>
        </w:rPr>
        <w:t>knockout</w:t>
      </w:r>
      <w:r w:rsidR="007E6EFD">
        <w:rPr>
          <w:color w:val="000000"/>
        </w:rPr>
        <w:t xml:space="preserve"> combinations</w:t>
      </w:r>
      <w:r>
        <w:rPr>
          <w:color w:val="000000"/>
        </w:rPr>
        <w:t xml:space="preserve">, we </w:t>
      </w:r>
      <w:r w:rsidR="00DA296C">
        <w:rPr>
          <w:color w:val="000000"/>
        </w:rPr>
        <w:t xml:space="preserve">developed a radial representation </w:t>
      </w:r>
      <w:r>
        <w:rPr>
          <w:color w:val="000000"/>
        </w:rPr>
        <w:t>in which the drug resistance consequence</w:t>
      </w:r>
      <w:r w:rsidR="00D92FAF">
        <w:rPr>
          <w:color w:val="000000"/>
        </w:rPr>
        <w:t>s</w:t>
      </w:r>
      <w:r>
        <w:rPr>
          <w:color w:val="000000"/>
        </w:rPr>
        <w:t xml:space="preserve"> of </w:t>
      </w:r>
      <w:r w:rsidR="00D92FAF">
        <w:rPr>
          <w:color w:val="000000"/>
        </w:rPr>
        <w:t xml:space="preserve">knocking out </w:t>
      </w:r>
      <w:r w:rsidR="001E6C97">
        <w:rPr>
          <w:color w:val="000000"/>
        </w:rPr>
        <w:t>increasingly-</w:t>
      </w:r>
      <w:r w:rsidR="00D92FAF">
        <w:rPr>
          <w:color w:val="000000"/>
        </w:rPr>
        <w:t xml:space="preserve">many ABC transporters in a specific order </w:t>
      </w:r>
      <w:r>
        <w:rPr>
          <w:color w:val="000000"/>
        </w:rPr>
        <w:t xml:space="preserve">can be </w:t>
      </w:r>
      <w:r w:rsidR="00D92FAF">
        <w:rPr>
          <w:color w:val="000000"/>
        </w:rPr>
        <w:t xml:space="preserve">explored </w:t>
      </w:r>
      <w:r>
        <w:rPr>
          <w:color w:val="000000"/>
        </w:rPr>
        <w:t xml:space="preserve">by tracing different paths </w:t>
      </w:r>
      <w:r w:rsidR="00D92FAF">
        <w:rPr>
          <w:color w:val="000000"/>
        </w:rPr>
        <w:t xml:space="preserve">leading outward </w:t>
      </w:r>
      <w:r>
        <w:rPr>
          <w:color w:val="000000"/>
        </w:rPr>
        <w:t xml:space="preserve">from the </w:t>
      </w:r>
      <w:r w:rsidR="00D92FAF">
        <w:rPr>
          <w:color w:val="000000"/>
        </w:rPr>
        <w:t xml:space="preserve">central </w:t>
      </w:r>
      <w:r>
        <w:rPr>
          <w:color w:val="000000"/>
        </w:rPr>
        <w:t>wild-type</w:t>
      </w:r>
      <w:r w:rsidR="00D92FAF">
        <w:rPr>
          <w:color w:val="000000"/>
        </w:rPr>
        <w:t xml:space="preserve"> genotype</w:t>
      </w:r>
      <w:r w:rsidR="00DA296C">
        <w:rPr>
          <w:color w:val="000000"/>
        </w:rPr>
        <w:t xml:space="preserve"> </w:t>
      </w:r>
      <w:r w:rsidR="00DA296C">
        <w:rPr>
          <w:color w:val="000000"/>
          <w:lang w:val="en-CA"/>
        </w:rPr>
        <w:t>(</w:t>
      </w:r>
      <w:r w:rsidR="00EF3DD9">
        <w:rPr>
          <w:color w:val="000000"/>
          <w:lang w:val="en-CA"/>
        </w:rPr>
        <w:t>Fig</w:t>
      </w:r>
      <w:r w:rsidR="00DA296C">
        <w:rPr>
          <w:color w:val="000000"/>
          <w:lang w:val="en-CA"/>
        </w:rPr>
        <w:t xml:space="preserve"> 2C).</w:t>
      </w:r>
      <w:r w:rsidR="00DA296C">
        <w:rPr>
          <w:color w:val="000000"/>
        </w:rPr>
        <w:t xml:space="preserve"> </w:t>
      </w:r>
      <w:r w:rsidR="00C70A5B">
        <w:rPr>
          <w:color w:val="000000"/>
          <w:lang w:val="en-CA"/>
        </w:rPr>
        <w:t xml:space="preserve">Reflecting </w:t>
      </w:r>
      <w:r w:rsidR="00D92FAF">
        <w:rPr>
          <w:color w:val="000000"/>
          <w:lang w:val="en-CA"/>
        </w:rPr>
        <w:t xml:space="preserve">the quantitative </w:t>
      </w:r>
      <w:r w:rsidR="00C70A5B">
        <w:rPr>
          <w:color w:val="000000"/>
          <w:lang w:val="en-CA"/>
        </w:rPr>
        <w:t>reproducibility</w:t>
      </w:r>
      <w:r w:rsidR="00D92FAF">
        <w:rPr>
          <w:color w:val="000000"/>
          <w:lang w:val="en-CA"/>
        </w:rPr>
        <w:t xml:space="preserve"> of our profiles</w:t>
      </w:r>
      <w:r w:rsidR="00C70A5B">
        <w:rPr>
          <w:color w:val="000000"/>
          <w:lang w:val="en-CA"/>
        </w:rPr>
        <w:t xml:space="preserve">, </w:t>
      </w:r>
      <w:r w:rsidR="00C04883">
        <w:rPr>
          <w:color w:val="000000"/>
          <w:lang w:val="en-CA"/>
        </w:rPr>
        <w:t>graphs</w:t>
      </w:r>
      <w:r w:rsidR="00C70A5B">
        <w:rPr>
          <w:color w:val="000000"/>
          <w:lang w:val="en-CA"/>
        </w:rPr>
        <w:t xml:space="preserve"> were </w:t>
      </w:r>
      <w:r w:rsidR="00FF1848">
        <w:rPr>
          <w:color w:val="000000"/>
          <w:lang w:val="en-CA"/>
        </w:rPr>
        <w:t>visually</w:t>
      </w:r>
      <w:r w:rsidR="00C70A5B">
        <w:rPr>
          <w:color w:val="000000"/>
          <w:lang w:val="en-CA"/>
        </w:rPr>
        <w:t xml:space="preserve"> </w:t>
      </w:r>
      <w:r w:rsidR="00D92FAF">
        <w:rPr>
          <w:color w:val="000000"/>
          <w:lang w:val="en-CA"/>
        </w:rPr>
        <w:t xml:space="preserve">similar between independent biological replicate </w:t>
      </w:r>
      <w:r w:rsidR="00D92FAF">
        <w:rPr>
          <w:color w:val="000000"/>
        </w:rPr>
        <w:t>MAT</w:t>
      </w:r>
      <w:r w:rsidR="00D92FAF">
        <w:rPr>
          <w:b/>
          <w:color w:val="000000"/>
        </w:rPr>
        <w:t>a</w:t>
      </w:r>
      <w:r w:rsidR="00D92FAF">
        <w:rPr>
          <w:color w:val="000000"/>
        </w:rPr>
        <w:t xml:space="preserve"> and MAT</w:t>
      </w:r>
      <w:r w:rsidR="00D92FAF" w:rsidRPr="00233F15">
        <w:rPr>
          <w:rFonts w:eastAsia="Calibri"/>
          <w:b/>
          <w:color w:val="000000"/>
          <w:lang w:val="el-GR"/>
        </w:rPr>
        <w:t>α</w:t>
      </w:r>
      <w:r w:rsidR="00D92FAF">
        <w:rPr>
          <w:rFonts w:eastAsia="Calibri"/>
          <w:b/>
          <w:color w:val="000000"/>
        </w:rPr>
        <w:t xml:space="preserve"> </w:t>
      </w:r>
      <w:r w:rsidR="00C86624">
        <w:rPr>
          <w:color w:val="000000"/>
          <w:lang w:val="en-CA"/>
        </w:rPr>
        <w:t>populations</w:t>
      </w:r>
      <w:r w:rsidR="00D92FAF">
        <w:rPr>
          <w:color w:val="000000"/>
          <w:lang w:val="en-CA"/>
        </w:rPr>
        <w:t xml:space="preserve"> for many drugs</w:t>
      </w:r>
      <w:r w:rsidR="000E4C73">
        <w:rPr>
          <w:color w:val="000000"/>
          <w:lang w:val="en-CA"/>
        </w:rPr>
        <w:t>, while</w:t>
      </w:r>
      <w:r w:rsidR="00C86624">
        <w:rPr>
          <w:color w:val="000000"/>
          <w:lang w:val="en-CA"/>
        </w:rPr>
        <w:t xml:space="preserve"> </w:t>
      </w:r>
      <w:r w:rsidR="00A532E4">
        <w:rPr>
          <w:color w:val="000000"/>
          <w:lang w:val="en-CA"/>
        </w:rPr>
        <w:t xml:space="preserve">showing </w:t>
      </w:r>
      <w:r w:rsidR="004B4DE0">
        <w:rPr>
          <w:color w:val="000000"/>
          <w:lang w:val="en-CA"/>
        </w:rPr>
        <w:t>large</w:t>
      </w:r>
      <w:r w:rsidR="00A532E4">
        <w:rPr>
          <w:color w:val="000000"/>
          <w:lang w:val="en-CA"/>
        </w:rPr>
        <w:t xml:space="preserve"> differences</w:t>
      </w:r>
      <w:r w:rsidR="00C70A5B">
        <w:rPr>
          <w:color w:val="000000"/>
          <w:lang w:val="en-CA"/>
        </w:rPr>
        <w:t xml:space="preserve"> </w:t>
      </w:r>
      <w:r w:rsidR="00D92FAF">
        <w:rPr>
          <w:color w:val="000000"/>
          <w:lang w:val="en-CA"/>
        </w:rPr>
        <w:t xml:space="preserve">only for colchicine </w:t>
      </w:r>
      <w:r w:rsidR="00DF1001">
        <w:rPr>
          <w:color w:val="000000"/>
          <w:lang w:val="en-CA"/>
        </w:rPr>
        <w:t>(</w:t>
      </w:r>
      <w:r w:rsidR="00EF3DD9">
        <w:rPr>
          <w:color w:val="000000"/>
          <w:lang w:val="en-CA"/>
        </w:rPr>
        <w:t>Fig</w:t>
      </w:r>
      <w:r w:rsidR="00D92FAF">
        <w:rPr>
          <w:color w:val="000000"/>
          <w:lang w:val="en-CA"/>
        </w:rPr>
        <w:t xml:space="preserve"> </w:t>
      </w:r>
      <w:r w:rsidR="00965B5E">
        <w:rPr>
          <w:color w:val="000000"/>
          <w:lang w:val="en-CA"/>
        </w:rPr>
        <w:t xml:space="preserve">2D, </w:t>
      </w:r>
      <w:r w:rsidR="007E2236">
        <w:rPr>
          <w:color w:val="000000"/>
          <w:lang w:val="en-CA"/>
        </w:rPr>
        <w:t>S</w:t>
      </w:r>
      <w:r w:rsidR="002F1D1F">
        <w:rPr>
          <w:color w:val="000000"/>
          <w:lang w:val="en-CA"/>
        </w:rPr>
        <w:t>6</w:t>
      </w:r>
      <w:r w:rsidR="006D71DF">
        <w:rPr>
          <w:color w:val="000000"/>
          <w:lang w:val="en-CA"/>
        </w:rPr>
        <w:t>)</w:t>
      </w:r>
      <w:r w:rsidR="00747F20">
        <w:rPr>
          <w:color w:val="000000"/>
          <w:lang w:val="en-CA"/>
        </w:rPr>
        <w:t>.</w:t>
      </w:r>
      <w:r w:rsidR="00757FA1">
        <w:rPr>
          <w:color w:val="000000"/>
          <w:lang w:val="en-CA"/>
        </w:rPr>
        <w:t xml:space="preserve">  </w:t>
      </w:r>
      <w:r w:rsidR="00233D67">
        <w:rPr>
          <w:color w:val="000000"/>
          <w:lang w:val="en-CA"/>
        </w:rPr>
        <w:t>Given the high reproducibility, we merged the MAT</w:t>
      </w:r>
      <w:r w:rsidR="00233D67" w:rsidRPr="00795552">
        <w:rPr>
          <w:b/>
          <w:color w:val="000000"/>
        </w:rPr>
        <w:t>a</w:t>
      </w:r>
      <w:r w:rsidR="00233D67">
        <w:rPr>
          <w:color w:val="000000"/>
          <w:lang w:val="en-CA"/>
        </w:rPr>
        <w:t xml:space="preserve"> and MAT</w:t>
      </w:r>
      <w:r w:rsidR="00233D67" w:rsidRPr="004676F2">
        <w:rPr>
          <w:b/>
          <w:color w:val="000000"/>
          <w:lang w:val="el-GR"/>
        </w:rPr>
        <w:t>α</w:t>
      </w:r>
      <w:r w:rsidR="00233D67">
        <w:rPr>
          <w:color w:val="000000"/>
          <w:lang w:val="en-CA"/>
        </w:rPr>
        <w:t xml:space="preserve"> data for all subsequent analyses, except where noted (Methods).</w:t>
      </w:r>
    </w:p>
    <w:p w14:paraId="4248AABF" w14:textId="77777777" w:rsidR="00D92FAF" w:rsidRDefault="00D92FAF" w:rsidP="00E41501">
      <w:pPr>
        <w:widowControl w:val="0"/>
        <w:autoSpaceDE w:val="0"/>
        <w:autoSpaceDN w:val="0"/>
        <w:adjustRightInd w:val="0"/>
        <w:jc w:val="both"/>
        <w:rPr>
          <w:color w:val="000000"/>
          <w:lang w:val="en-CA"/>
        </w:rPr>
      </w:pPr>
    </w:p>
    <w:p w14:paraId="24D06E88" w14:textId="30213BCF" w:rsidR="00580036" w:rsidRPr="00A35823" w:rsidRDefault="009F3E20" w:rsidP="00A35823">
      <w:pPr>
        <w:widowControl w:val="0"/>
        <w:autoSpaceDE w:val="0"/>
        <w:autoSpaceDN w:val="0"/>
        <w:adjustRightInd w:val="0"/>
        <w:jc w:val="both"/>
        <w:rPr>
          <w:color w:val="000000"/>
          <w:lang w:val="en-CA"/>
        </w:rPr>
      </w:pPr>
      <w:r>
        <w:rPr>
          <w:b/>
          <w:bCs/>
          <w:iCs/>
          <w:color w:val="000000" w:themeColor="text1"/>
        </w:rPr>
        <w:t>DCGA</w:t>
      </w:r>
      <w:r w:rsidR="008138E2">
        <w:rPr>
          <w:b/>
          <w:bCs/>
          <w:iCs/>
          <w:color w:val="000000" w:themeColor="text1"/>
        </w:rPr>
        <w:t xml:space="preserve"> </w:t>
      </w:r>
      <w:r w:rsidR="00EC5103">
        <w:rPr>
          <w:b/>
          <w:bCs/>
          <w:iCs/>
          <w:color w:val="000000" w:themeColor="text1"/>
        </w:rPr>
        <w:t>r</w:t>
      </w:r>
      <w:r w:rsidR="000812E9">
        <w:rPr>
          <w:b/>
          <w:bCs/>
          <w:iCs/>
          <w:color w:val="000000" w:themeColor="text1"/>
        </w:rPr>
        <w:t>eveal</w:t>
      </w:r>
      <w:r>
        <w:rPr>
          <w:b/>
          <w:bCs/>
          <w:iCs/>
          <w:color w:val="000000" w:themeColor="text1"/>
        </w:rPr>
        <w:t>s</w:t>
      </w:r>
      <w:r w:rsidR="000812E9">
        <w:rPr>
          <w:b/>
          <w:bCs/>
          <w:iCs/>
          <w:color w:val="000000" w:themeColor="text1"/>
        </w:rPr>
        <w:t xml:space="preserve"> </w:t>
      </w:r>
      <w:r w:rsidR="00EC5103">
        <w:rPr>
          <w:b/>
          <w:bCs/>
          <w:iCs/>
          <w:color w:val="000000" w:themeColor="text1"/>
        </w:rPr>
        <w:t>h</w:t>
      </w:r>
      <w:r w:rsidR="000812E9">
        <w:rPr>
          <w:b/>
          <w:bCs/>
          <w:iCs/>
          <w:color w:val="000000" w:themeColor="text1"/>
        </w:rPr>
        <w:t>igh-</w:t>
      </w:r>
      <w:r w:rsidR="00EC5103">
        <w:rPr>
          <w:b/>
          <w:bCs/>
          <w:iCs/>
          <w:color w:val="000000" w:themeColor="text1"/>
        </w:rPr>
        <w:t>o</w:t>
      </w:r>
      <w:r w:rsidR="000812E9">
        <w:rPr>
          <w:b/>
          <w:bCs/>
          <w:iCs/>
          <w:color w:val="000000" w:themeColor="text1"/>
        </w:rPr>
        <w:t xml:space="preserve">rder </w:t>
      </w:r>
      <w:r w:rsidR="00EC5103">
        <w:rPr>
          <w:b/>
          <w:bCs/>
          <w:iCs/>
          <w:color w:val="000000" w:themeColor="text1"/>
        </w:rPr>
        <w:t>c</w:t>
      </w:r>
      <w:r w:rsidR="000812E9">
        <w:rPr>
          <w:b/>
          <w:bCs/>
          <w:iCs/>
          <w:color w:val="000000" w:themeColor="text1"/>
        </w:rPr>
        <w:t xml:space="preserve">ombinatorial </w:t>
      </w:r>
      <w:r w:rsidR="00EC5103">
        <w:rPr>
          <w:b/>
          <w:bCs/>
          <w:iCs/>
          <w:color w:val="000000" w:themeColor="text1"/>
        </w:rPr>
        <w:t>d</w:t>
      </w:r>
      <w:r w:rsidR="008138E2">
        <w:rPr>
          <w:b/>
          <w:bCs/>
          <w:iCs/>
          <w:color w:val="000000" w:themeColor="text1"/>
        </w:rPr>
        <w:t xml:space="preserve">rug </w:t>
      </w:r>
      <w:r w:rsidR="00EC5103">
        <w:rPr>
          <w:b/>
          <w:bCs/>
          <w:iCs/>
          <w:color w:val="000000" w:themeColor="text1"/>
        </w:rPr>
        <w:t>r</w:t>
      </w:r>
      <w:r w:rsidR="008138E2">
        <w:rPr>
          <w:b/>
          <w:bCs/>
          <w:iCs/>
          <w:color w:val="000000" w:themeColor="text1"/>
        </w:rPr>
        <w:t xml:space="preserve">esistance </w:t>
      </w:r>
      <w:r w:rsidR="00EC5103">
        <w:rPr>
          <w:b/>
          <w:bCs/>
          <w:iCs/>
          <w:color w:val="000000" w:themeColor="text1"/>
        </w:rPr>
        <w:t>e</w:t>
      </w:r>
      <w:r w:rsidR="000812E9" w:rsidRPr="00233F15">
        <w:rPr>
          <w:b/>
          <w:bCs/>
          <w:iCs/>
          <w:color w:val="000000" w:themeColor="text1"/>
        </w:rPr>
        <w:t>ffects</w:t>
      </w:r>
    </w:p>
    <w:p w14:paraId="080879BB" w14:textId="03F7C5B8" w:rsidR="00DA0477" w:rsidRDefault="00DA0477" w:rsidP="00DA0477">
      <w:pPr>
        <w:widowControl w:val="0"/>
        <w:autoSpaceDE w:val="0"/>
        <w:autoSpaceDN w:val="0"/>
        <w:adjustRightInd w:val="0"/>
        <w:jc w:val="both"/>
        <w:rPr>
          <w:color w:val="000000"/>
        </w:rPr>
      </w:pPr>
      <w:r>
        <w:rPr>
          <w:color w:val="000000"/>
        </w:rPr>
        <w:t xml:space="preserve">Given the well-established role of ABC transporters in drug efflux, one might naïvely expect that </w:t>
      </w:r>
      <w:r w:rsidR="001E6C97">
        <w:rPr>
          <w:color w:val="000000"/>
        </w:rPr>
        <w:t xml:space="preserve">the wild-type </w:t>
      </w:r>
      <w:r>
        <w:rPr>
          <w:color w:val="000000"/>
        </w:rPr>
        <w:t>ABC transporter</w:t>
      </w:r>
      <w:r w:rsidR="001E6C97">
        <w:rPr>
          <w:color w:val="000000"/>
        </w:rPr>
        <w:t xml:space="preserve"> genes</w:t>
      </w:r>
      <w:r>
        <w:rPr>
          <w:color w:val="000000"/>
        </w:rPr>
        <w:t xml:space="preserve"> primarily confer drug resistance, </w:t>
      </w:r>
      <w:r w:rsidR="00795AAD">
        <w:rPr>
          <w:color w:val="000000"/>
        </w:rPr>
        <w:t xml:space="preserve">such </w:t>
      </w:r>
      <w:r>
        <w:rPr>
          <w:color w:val="000000"/>
        </w:rPr>
        <w:t xml:space="preserve">that deleting these genes would </w:t>
      </w:r>
      <w:r w:rsidR="00795AAD">
        <w:rPr>
          <w:color w:val="000000"/>
        </w:rPr>
        <w:t xml:space="preserve">lead </w:t>
      </w:r>
      <w:r>
        <w:rPr>
          <w:color w:val="000000"/>
        </w:rPr>
        <w:t xml:space="preserve">to </w:t>
      </w:r>
      <w:r w:rsidR="00795AAD">
        <w:rPr>
          <w:color w:val="000000"/>
        </w:rPr>
        <w:t xml:space="preserve">increased drug </w:t>
      </w:r>
      <w:r w:rsidR="00795AAD" w:rsidRPr="007E6EFD">
        <w:rPr>
          <w:color w:val="000000"/>
        </w:rPr>
        <w:t>sensitivity</w:t>
      </w:r>
      <w:r>
        <w:rPr>
          <w:color w:val="000000"/>
        </w:rPr>
        <w:t xml:space="preserve">.  Therefore, it was striking to observe </w:t>
      </w:r>
      <w:r w:rsidR="00F65A2C">
        <w:rPr>
          <w:color w:val="000000"/>
        </w:rPr>
        <w:t xml:space="preserve">many combinations of </w:t>
      </w:r>
      <w:r>
        <w:rPr>
          <w:color w:val="000000"/>
        </w:rPr>
        <w:t>ABC-transporter deletion</w:t>
      </w:r>
      <w:r w:rsidR="00F65A2C">
        <w:rPr>
          <w:color w:val="000000"/>
        </w:rPr>
        <w:t>s</w:t>
      </w:r>
      <w:r>
        <w:rPr>
          <w:color w:val="000000"/>
        </w:rPr>
        <w:t xml:space="preserve"> </w:t>
      </w:r>
      <w:r w:rsidR="00795AAD">
        <w:rPr>
          <w:color w:val="000000"/>
        </w:rPr>
        <w:t xml:space="preserve">with </w:t>
      </w:r>
      <w:r w:rsidRPr="00F67D9D">
        <w:rPr>
          <w:color w:val="000000"/>
        </w:rPr>
        <w:t>increased</w:t>
      </w:r>
      <w:r>
        <w:rPr>
          <w:color w:val="000000"/>
        </w:rPr>
        <w:t xml:space="preserve"> drug </w:t>
      </w:r>
      <w:r w:rsidRPr="00F67D9D">
        <w:rPr>
          <w:i/>
          <w:color w:val="000000"/>
        </w:rPr>
        <w:t>resistance</w:t>
      </w:r>
      <w:r w:rsidR="00F65A2C">
        <w:rPr>
          <w:color w:val="000000"/>
        </w:rPr>
        <w:t xml:space="preserve"> </w:t>
      </w:r>
      <w:r w:rsidR="00F65A2C">
        <w:rPr>
          <w:color w:val="000000"/>
          <w:lang w:val="en-CA"/>
        </w:rPr>
        <w:t>(</w:t>
      </w:r>
      <w:r w:rsidR="00EF3DD9">
        <w:rPr>
          <w:color w:val="000000"/>
          <w:lang w:val="en-CA"/>
        </w:rPr>
        <w:t>Fig</w:t>
      </w:r>
      <w:r w:rsidR="00F65A2C">
        <w:rPr>
          <w:color w:val="000000"/>
          <w:lang w:val="en-CA"/>
        </w:rPr>
        <w:t xml:space="preserve"> 2D)</w:t>
      </w:r>
      <w:r>
        <w:rPr>
          <w:color w:val="000000"/>
        </w:rPr>
        <w:t xml:space="preserve">. </w:t>
      </w:r>
    </w:p>
    <w:p w14:paraId="1AFCE27A" w14:textId="57DEE76D" w:rsidR="00233D67" w:rsidRDefault="00F65A2C" w:rsidP="00616FB1">
      <w:pPr>
        <w:widowControl w:val="0"/>
        <w:autoSpaceDE w:val="0"/>
        <w:autoSpaceDN w:val="0"/>
        <w:adjustRightInd w:val="0"/>
        <w:jc w:val="both"/>
        <w:rPr>
          <w:color w:val="000000"/>
        </w:rPr>
      </w:pPr>
      <w:r w:rsidDel="00F65A2C">
        <w:rPr>
          <w:color w:val="000000"/>
        </w:rPr>
        <w:t xml:space="preserve"> </w:t>
      </w:r>
    </w:p>
    <w:p w14:paraId="61D5B04E" w14:textId="3BFA6DED" w:rsidR="00B4040E" w:rsidRPr="00D66545" w:rsidRDefault="00F65A2C" w:rsidP="0022642D">
      <w:pPr>
        <w:widowControl w:val="0"/>
        <w:autoSpaceDE w:val="0"/>
        <w:autoSpaceDN w:val="0"/>
        <w:adjustRightInd w:val="0"/>
        <w:jc w:val="both"/>
        <w:rPr>
          <w:color w:val="000000"/>
        </w:rPr>
      </w:pPr>
      <w:r>
        <w:rPr>
          <w:color w:val="000000"/>
        </w:rPr>
        <w:t xml:space="preserve">Visualizing </w:t>
      </w:r>
      <w:r w:rsidR="00966BE4">
        <w:rPr>
          <w:color w:val="000000"/>
        </w:rPr>
        <w:t xml:space="preserve">the knockout profiles </w:t>
      </w:r>
      <w:r>
        <w:rPr>
          <w:color w:val="000000"/>
        </w:rPr>
        <w:t xml:space="preserve">for each genotype in </w:t>
      </w:r>
      <w:r w:rsidR="00966BE4">
        <w:rPr>
          <w:color w:val="000000"/>
        </w:rPr>
        <w:t>a</w:t>
      </w:r>
      <w:r w:rsidR="00FE3363">
        <w:rPr>
          <w:color w:val="000000"/>
        </w:rPr>
        <w:t xml:space="preserve"> fitness landscape</w:t>
      </w:r>
      <w:r w:rsidR="00F15649">
        <w:rPr>
          <w:color w:val="000000"/>
        </w:rPr>
        <w:t xml:space="preserve"> representation</w:t>
      </w:r>
      <w:r>
        <w:rPr>
          <w:color w:val="000000"/>
        </w:rPr>
        <w:t xml:space="preserve"> </w:t>
      </w:r>
      <w:r w:rsidR="00EA336E">
        <w:rPr>
          <w:color w:val="000000"/>
        </w:rPr>
        <w:t>(</w:t>
      </w:r>
      <w:r w:rsidR="00EF3DD9">
        <w:rPr>
          <w:color w:val="000000"/>
        </w:rPr>
        <w:t>Fig</w:t>
      </w:r>
      <w:r w:rsidR="00EA336E">
        <w:rPr>
          <w:color w:val="000000"/>
        </w:rPr>
        <w:t xml:space="preserve"> 3A)</w:t>
      </w:r>
      <w:r>
        <w:rPr>
          <w:color w:val="000000"/>
        </w:rPr>
        <w:t xml:space="preserve">, we </w:t>
      </w:r>
      <w:r w:rsidR="00A5046D">
        <w:rPr>
          <w:color w:val="000000"/>
        </w:rPr>
        <w:t>first verified that these fitness landscapes could capture previously-</w:t>
      </w:r>
      <w:r>
        <w:rPr>
          <w:color w:val="000000"/>
        </w:rPr>
        <w:t xml:space="preserve">reported relationships between ABC transporters and </w:t>
      </w:r>
      <w:r w:rsidR="00A5046D">
        <w:rPr>
          <w:color w:val="000000"/>
        </w:rPr>
        <w:t>benomyl resistance.</w:t>
      </w:r>
      <w:r w:rsidR="00580036">
        <w:rPr>
          <w:color w:val="000000"/>
        </w:rPr>
        <w:t xml:space="preserve"> </w:t>
      </w:r>
      <w:r>
        <w:rPr>
          <w:color w:val="000000"/>
        </w:rPr>
        <w:t xml:space="preserve">Our knockout profiles clearly captured the sensitivity of </w:t>
      </w:r>
      <w:r w:rsidRPr="00795AAD">
        <w:rPr>
          <w:i/>
          <w:color w:val="000000"/>
        </w:rPr>
        <w:t>snq2</w:t>
      </w:r>
      <w:r>
        <w:rPr>
          <w:color w:val="000000"/>
        </w:rPr>
        <w:t xml:space="preserve">∆ deletions to </w:t>
      </w:r>
      <w:r w:rsidR="00A806AF">
        <w:rPr>
          <w:color w:val="000000"/>
        </w:rPr>
        <w:t>benomyl</w:t>
      </w:r>
      <w:r>
        <w:rPr>
          <w:color w:val="000000"/>
        </w:rPr>
        <w:t xml:space="preserve"> (</w:t>
      </w:r>
      <w:r w:rsidR="00EF3DD9">
        <w:rPr>
          <w:color w:val="000000"/>
        </w:rPr>
        <w:t>Fig</w:t>
      </w:r>
      <w:r>
        <w:rPr>
          <w:color w:val="000000"/>
        </w:rPr>
        <w:t xml:space="preserve"> 3A</w:t>
      </w:r>
      <w:r w:rsidR="004305E3">
        <w:rPr>
          <w:color w:val="000000"/>
        </w:rPr>
        <w:t xml:space="preserve"> </w:t>
      </w:r>
      <w:r w:rsidR="004305E3" w:rsidRPr="00D66545">
        <w:rPr>
          <w:color w:val="000000"/>
        </w:rPr>
        <w:t>left</w:t>
      </w:r>
      <w:r w:rsidR="004305E3">
        <w:rPr>
          <w:color w:val="000000"/>
        </w:rPr>
        <w:t xml:space="preserve"> panel;</w:t>
      </w:r>
      <w:r w:rsidR="006409AC">
        <w:rPr>
          <w:color w:val="000000"/>
        </w:rPr>
        <w:t xml:space="preserve"> 20% </w:t>
      </w:r>
      <w:r w:rsidR="00B708CA">
        <w:rPr>
          <w:color w:val="000000"/>
        </w:rPr>
        <w:t>decreased resistance</w:t>
      </w:r>
      <w:r w:rsidR="006409AC">
        <w:rPr>
          <w:color w:val="000000"/>
        </w:rPr>
        <w:t xml:space="preserve">, </w:t>
      </w:r>
      <w:r w:rsidRPr="00AC7F48">
        <w:rPr>
          <w:i/>
          <w:color w:val="000000"/>
        </w:rPr>
        <w:t>p</w:t>
      </w:r>
      <w:r>
        <w:rPr>
          <w:color w:val="000000"/>
        </w:rPr>
        <w:t xml:space="preserve"> </w:t>
      </w:r>
      <w:r w:rsidR="006409AC">
        <w:rPr>
          <w:color w:val="000000"/>
        </w:rPr>
        <w:t>=</w:t>
      </w:r>
      <w:r>
        <w:rPr>
          <w:color w:val="000000"/>
        </w:rPr>
        <w:t xml:space="preserve"> </w:t>
      </w:r>
      <w:r w:rsidR="006409AC">
        <w:rPr>
          <w:color w:val="000000"/>
        </w:rPr>
        <w:t>5.8e-80</w:t>
      </w:r>
      <w:r>
        <w:rPr>
          <w:color w:val="000000"/>
        </w:rPr>
        <w:t>; Wilcoxon rank sum test</w:t>
      </w:r>
      <w:r w:rsidRPr="00E56441">
        <w:rPr>
          <w:color w:val="000000"/>
        </w:rPr>
        <w:t>)</w:t>
      </w:r>
      <w:r>
        <w:rPr>
          <w:color w:val="000000"/>
        </w:rPr>
        <w:t xml:space="preserve">, which </w:t>
      </w:r>
      <w:r w:rsidRPr="00D66545">
        <w:rPr>
          <w:color w:val="000000"/>
        </w:rPr>
        <w:t xml:space="preserve">was expected given that </w:t>
      </w:r>
      <w:r w:rsidR="001E6C97" w:rsidRPr="008E592C">
        <w:rPr>
          <w:color w:val="000000"/>
        </w:rPr>
        <w:t>Snq2</w:t>
      </w:r>
      <w:r w:rsidR="001E6C97" w:rsidRPr="00D66545">
        <w:rPr>
          <w:i/>
          <w:color w:val="000000"/>
        </w:rPr>
        <w:t xml:space="preserve"> </w:t>
      </w:r>
      <w:r w:rsidRPr="00D66545">
        <w:rPr>
          <w:color w:val="000000"/>
        </w:rPr>
        <w:t>is known to be the primary efflux pump for benomyl</w:t>
      </w:r>
      <w:r w:rsidR="007D4A1E" w:rsidRPr="00D66545">
        <w:rPr>
          <w:color w:val="000000"/>
        </w:rPr>
        <w:fldChar w:fldCharType="begin" w:fldLock="1"/>
      </w:r>
      <w:r w:rsidR="00D660A4">
        <w:rPr>
          <w:color w:val="000000"/>
        </w:rPr>
        <w: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Resistance","id":"ITEM-1","issue":"3","issued":{"date-parts":[["1998","1"]]},"page":"143-158","title":"&lt;i&gt;In Vivo&lt;/i&gt; Characterization of the Drug Resistance Profile of the Major ABC Transporters and Other Components of the Yeast Pleiotropic Drug Resistance Network","type":"article-journal","volume":"4"},"uris":["http://www.mendeley.com/documents/?uuid=656c52a6-7cb1-3d52-9770-44d98744e811"]}],"mendeley":{"formattedCitation":"&lt;sup&gt;45&lt;/sup&gt;","plainTextFormattedCitation":"45","previouslyFormattedCitation":"&lt;sup&gt;45&lt;/sup&gt;"},"properties":{"noteIndex":0},"schema":"https://github.com/citation-style-language/schema/raw/master/csl-citation.json"}</w:instrText>
      </w:r>
      <w:r w:rsidR="007D4A1E" w:rsidRPr="00D66545">
        <w:rPr>
          <w:color w:val="000000"/>
        </w:rPr>
        <w:fldChar w:fldCharType="separate"/>
      </w:r>
      <w:r w:rsidR="000C5C2F" w:rsidRPr="000C5C2F">
        <w:rPr>
          <w:noProof/>
          <w:color w:val="000000"/>
          <w:vertAlign w:val="superscript"/>
        </w:rPr>
        <w:t>45</w:t>
      </w:r>
      <w:r w:rsidR="007D4A1E" w:rsidRPr="00D66545">
        <w:rPr>
          <w:color w:val="000000"/>
        </w:rPr>
        <w:fldChar w:fldCharType="end"/>
      </w:r>
      <w:r w:rsidRPr="00D66545">
        <w:rPr>
          <w:color w:val="000000"/>
        </w:rPr>
        <w:t xml:space="preserve">.  We also observed </w:t>
      </w:r>
      <w:r w:rsidR="00795AAD" w:rsidRPr="00D66545">
        <w:rPr>
          <w:color w:val="000000"/>
        </w:rPr>
        <w:t xml:space="preserve">several </w:t>
      </w:r>
      <w:r w:rsidRPr="00D66545">
        <w:rPr>
          <w:color w:val="000000"/>
        </w:rPr>
        <w:t>previously-reported phenomena</w:t>
      </w:r>
      <w:r w:rsidR="00795AAD" w:rsidRPr="00D66545">
        <w:rPr>
          <w:color w:val="000000"/>
        </w:rPr>
        <w:t xml:space="preserve">, including increased </w:t>
      </w:r>
      <w:r w:rsidRPr="00D66545">
        <w:rPr>
          <w:color w:val="000000"/>
        </w:rPr>
        <w:t xml:space="preserve">benomyl resistance </w:t>
      </w:r>
      <w:r w:rsidR="007D692E" w:rsidRPr="00D66545">
        <w:rPr>
          <w:color w:val="000000"/>
        </w:rPr>
        <w:t xml:space="preserve">in </w:t>
      </w:r>
      <w:r w:rsidR="007D692E" w:rsidRPr="00D66545">
        <w:rPr>
          <w:i/>
          <w:color w:val="000000"/>
        </w:rPr>
        <w:t>pdr</w:t>
      </w:r>
      <w:r w:rsidR="00A806AF" w:rsidRPr="00D66545">
        <w:rPr>
          <w:i/>
          <w:color w:val="000000"/>
        </w:rPr>
        <w:t>5</w:t>
      </w:r>
      <w:r w:rsidR="007D692E" w:rsidRPr="00D66545">
        <w:rPr>
          <w:i/>
          <w:color w:val="000000"/>
        </w:rPr>
        <w:t xml:space="preserve">∆ </w:t>
      </w:r>
      <w:r w:rsidR="007D692E" w:rsidRPr="00D66545">
        <w:rPr>
          <w:color w:val="000000"/>
        </w:rPr>
        <w:t>knockouts (</w:t>
      </w:r>
      <w:r w:rsidR="006409AC">
        <w:rPr>
          <w:color w:val="000000"/>
        </w:rPr>
        <w:t>13%</w:t>
      </w:r>
      <w:r w:rsidR="003E260A">
        <w:rPr>
          <w:color w:val="000000"/>
        </w:rPr>
        <w:t xml:space="preserve"> increased</w:t>
      </w:r>
      <w:r w:rsidR="006409AC">
        <w:rPr>
          <w:color w:val="000000"/>
        </w:rPr>
        <w:t xml:space="preserve"> resistance</w:t>
      </w:r>
      <w:r w:rsidR="007D692E" w:rsidRPr="00D66545">
        <w:rPr>
          <w:color w:val="000000"/>
        </w:rPr>
        <w:t>; p</w:t>
      </w:r>
      <w:r w:rsidR="006409AC">
        <w:rPr>
          <w:color w:val="000000"/>
        </w:rPr>
        <w:t xml:space="preserve"> = 1.5e-96</w:t>
      </w:r>
      <w:r w:rsidR="007D692E" w:rsidRPr="00D66545">
        <w:rPr>
          <w:color w:val="000000"/>
        </w:rPr>
        <w:t>)</w:t>
      </w:r>
      <w:r w:rsidRPr="00D66545">
        <w:rPr>
          <w:color w:val="000000"/>
        </w:rPr>
        <w:t xml:space="preserve"> </w:t>
      </w:r>
      <w:r w:rsidR="002E19B9">
        <w:rPr>
          <w:color w:val="000000"/>
        </w:rPr>
        <w:t xml:space="preserve">and </w:t>
      </w:r>
      <w:r w:rsidR="00534953">
        <w:rPr>
          <w:color w:val="000000"/>
        </w:rPr>
        <w:t xml:space="preserve">a </w:t>
      </w:r>
      <w:r w:rsidR="00795AAD" w:rsidRPr="00D66545">
        <w:rPr>
          <w:color w:val="000000"/>
        </w:rPr>
        <w:t xml:space="preserve">further increased benomyl resistance of the </w:t>
      </w:r>
      <w:r w:rsidR="007D692E" w:rsidRPr="00D66545">
        <w:rPr>
          <w:i/>
          <w:color w:val="000000"/>
        </w:rPr>
        <w:t>pdr5∆</w:t>
      </w:r>
      <w:r w:rsidR="001E6C97">
        <w:rPr>
          <w:i/>
          <w:color w:val="000000"/>
        </w:rPr>
        <w:t xml:space="preserve"> </w:t>
      </w:r>
      <w:r w:rsidR="007D692E" w:rsidRPr="00D66545">
        <w:rPr>
          <w:i/>
          <w:color w:val="000000"/>
        </w:rPr>
        <w:t>yor1∆</w:t>
      </w:r>
      <w:r w:rsidR="007D692E" w:rsidRPr="00D66545">
        <w:rPr>
          <w:color w:val="000000"/>
        </w:rPr>
        <w:t xml:space="preserve"> double-mutant </w:t>
      </w:r>
      <w:r w:rsidR="006409AC">
        <w:rPr>
          <w:color w:val="000000"/>
        </w:rPr>
        <w:t>(</w:t>
      </w:r>
      <w:r w:rsidR="0014685C">
        <w:rPr>
          <w:color w:val="000000"/>
        </w:rPr>
        <w:t>21</w:t>
      </w:r>
      <w:r w:rsidR="006409AC">
        <w:rPr>
          <w:color w:val="000000"/>
        </w:rPr>
        <w:t xml:space="preserve">% </w:t>
      </w:r>
      <w:r w:rsidR="0014685C">
        <w:rPr>
          <w:color w:val="000000"/>
        </w:rPr>
        <w:t>increased</w:t>
      </w:r>
      <w:r w:rsidR="006409AC">
        <w:rPr>
          <w:color w:val="000000"/>
        </w:rPr>
        <w:t xml:space="preserve"> resistance</w:t>
      </w:r>
      <w:r w:rsidR="007D692E" w:rsidRPr="00D66545">
        <w:rPr>
          <w:color w:val="000000"/>
        </w:rPr>
        <w:t xml:space="preserve">; p </w:t>
      </w:r>
      <w:r w:rsidR="00271F93">
        <w:rPr>
          <w:color w:val="000000"/>
        </w:rPr>
        <w:t>=</w:t>
      </w:r>
      <w:r w:rsidR="007D692E" w:rsidRPr="00D66545">
        <w:rPr>
          <w:color w:val="000000"/>
        </w:rPr>
        <w:t xml:space="preserve"> </w:t>
      </w:r>
      <w:r w:rsidR="00271F93">
        <w:rPr>
          <w:color w:val="000000"/>
        </w:rPr>
        <w:t>1.3e-72</w:t>
      </w:r>
      <w:r w:rsidR="007D692E" w:rsidRPr="00D66545">
        <w:rPr>
          <w:color w:val="000000"/>
        </w:rPr>
        <w:t>)</w:t>
      </w:r>
      <w:r w:rsidR="00E95ADC">
        <w:rPr>
          <w:color w:val="000000"/>
        </w:rPr>
        <w:t>.</w:t>
      </w:r>
      <w:r w:rsidRPr="00D66545">
        <w:rPr>
          <w:color w:val="000000"/>
        </w:rPr>
        <w:t xml:space="preserve"> </w:t>
      </w:r>
      <w:r w:rsidR="00E95ADC">
        <w:rPr>
          <w:color w:val="000000"/>
        </w:rPr>
        <w:t>T</w:t>
      </w:r>
      <w:r w:rsidR="00795AAD" w:rsidRPr="00D66545">
        <w:rPr>
          <w:color w:val="000000"/>
        </w:rPr>
        <w:t xml:space="preserve">hese increases </w:t>
      </w:r>
      <w:r w:rsidR="00E95ADC">
        <w:rPr>
          <w:color w:val="000000"/>
        </w:rPr>
        <w:t xml:space="preserve">were dependent </w:t>
      </w:r>
      <w:r w:rsidRPr="00D66545">
        <w:rPr>
          <w:color w:val="000000"/>
        </w:rPr>
        <w:t xml:space="preserve">on the presence of </w:t>
      </w:r>
      <w:r w:rsidRPr="00D66545">
        <w:rPr>
          <w:i/>
          <w:color w:val="000000"/>
        </w:rPr>
        <w:t>SNQ2</w:t>
      </w:r>
      <w:r w:rsidR="008345B8" w:rsidRPr="00D66545">
        <w:rPr>
          <w:i/>
          <w:color w:val="000000"/>
        </w:rPr>
        <w:fldChar w:fldCharType="begin" w:fldLock="1"/>
      </w:r>
      <w:r w:rsidR="00D660A4">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lt;sup&gt;33,34&lt;/sup&gt;","plainTextFormattedCitation":"33,34","previouslyFormattedCitation":"&lt;sup&gt;33,34&lt;/sup&gt;"},"properties":{"noteIndex":0},"schema":"https://github.com/citation-style-language/schema/raw/master/csl-citation.json"}</w:instrText>
      </w:r>
      <w:r w:rsidR="008345B8" w:rsidRPr="00D66545">
        <w:rPr>
          <w:i/>
          <w:color w:val="000000"/>
        </w:rPr>
        <w:fldChar w:fldCharType="separate"/>
      </w:r>
      <w:r w:rsidR="000C5C2F" w:rsidRPr="000C5C2F">
        <w:rPr>
          <w:noProof/>
          <w:color w:val="000000"/>
          <w:vertAlign w:val="superscript"/>
        </w:rPr>
        <w:t>33,34</w:t>
      </w:r>
      <w:r w:rsidR="008345B8" w:rsidRPr="00D66545">
        <w:rPr>
          <w:i/>
          <w:color w:val="000000"/>
        </w:rPr>
        <w:fldChar w:fldCharType="end"/>
      </w:r>
      <w:r w:rsidR="00E95ADC">
        <w:rPr>
          <w:color w:val="000000"/>
        </w:rPr>
        <w:t>, as</w:t>
      </w:r>
      <w:r w:rsidR="002E19B9">
        <w:rPr>
          <w:color w:val="000000"/>
        </w:rPr>
        <w:t xml:space="preserve"> </w:t>
      </w:r>
      <w:r w:rsidR="002E19B9">
        <w:rPr>
          <w:i/>
          <w:color w:val="000000"/>
        </w:rPr>
        <w:t>pdr5∆</w:t>
      </w:r>
      <w:r w:rsidR="00534953">
        <w:rPr>
          <w:i/>
          <w:color w:val="000000"/>
        </w:rPr>
        <w:t>snq2∆</w:t>
      </w:r>
      <w:r w:rsidR="002E19B9">
        <w:rPr>
          <w:i/>
          <w:color w:val="000000"/>
        </w:rPr>
        <w:t xml:space="preserve"> </w:t>
      </w:r>
      <w:r w:rsidR="002E19B9">
        <w:rPr>
          <w:color w:val="000000"/>
        </w:rPr>
        <w:t xml:space="preserve">resulted </w:t>
      </w:r>
      <w:r w:rsidR="00534953">
        <w:rPr>
          <w:color w:val="000000"/>
        </w:rPr>
        <w:t xml:space="preserve">in only a 5% increase in resistance </w:t>
      </w:r>
      <w:r w:rsidR="00C72BD1">
        <w:rPr>
          <w:color w:val="000000"/>
        </w:rPr>
        <w:t>relative</w:t>
      </w:r>
      <w:r w:rsidR="00534953">
        <w:rPr>
          <w:color w:val="000000"/>
        </w:rPr>
        <w:t xml:space="preserve"> to </w:t>
      </w:r>
      <w:r w:rsidR="00534953" w:rsidRPr="008E592C">
        <w:rPr>
          <w:i/>
          <w:color w:val="000000"/>
        </w:rPr>
        <w:t>snq2∆</w:t>
      </w:r>
      <w:r w:rsidR="00BB4F6C">
        <w:rPr>
          <w:i/>
          <w:color w:val="000000"/>
        </w:rPr>
        <w:t xml:space="preserve"> </w:t>
      </w:r>
      <w:r w:rsidR="00BB4F6C">
        <w:rPr>
          <w:color w:val="000000"/>
        </w:rPr>
        <w:t>(</w:t>
      </w:r>
      <w:r w:rsidR="004F1696">
        <w:rPr>
          <w:color w:val="000000"/>
        </w:rPr>
        <w:t>and</w:t>
      </w:r>
      <w:r w:rsidR="00BB4F6C">
        <w:rPr>
          <w:color w:val="000000"/>
        </w:rPr>
        <w:t xml:space="preserve"> a 14% decrease </w:t>
      </w:r>
      <w:r w:rsidR="007152FA">
        <w:rPr>
          <w:color w:val="000000"/>
        </w:rPr>
        <w:t>relative</w:t>
      </w:r>
      <w:r w:rsidR="00F33C18">
        <w:rPr>
          <w:color w:val="000000"/>
        </w:rPr>
        <w:t xml:space="preserve"> to the wild</w:t>
      </w:r>
      <w:r w:rsidR="00660958">
        <w:rPr>
          <w:color w:val="000000"/>
        </w:rPr>
        <w:t>-</w:t>
      </w:r>
      <w:r w:rsidR="00F33C18">
        <w:rPr>
          <w:color w:val="000000"/>
        </w:rPr>
        <w:t>type</w:t>
      </w:r>
      <w:r w:rsidR="00BB4F6C">
        <w:rPr>
          <w:color w:val="000000"/>
        </w:rPr>
        <w:t>)</w:t>
      </w:r>
      <w:r w:rsidR="00534953">
        <w:rPr>
          <w:color w:val="000000"/>
        </w:rPr>
        <w:t>, and</w:t>
      </w:r>
      <w:r w:rsidR="00C67D0A">
        <w:rPr>
          <w:color w:val="000000"/>
        </w:rPr>
        <w:t xml:space="preserve"> a comparable</w:t>
      </w:r>
      <w:r w:rsidR="00534953">
        <w:rPr>
          <w:color w:val="000000"/>
        </w:rPr>
        <w:t xml:space="preserve"> 6% </w:t>
      </w:r>
      <w:r w:rsidR="00417B31">
        <w:rPr>
          <w:color w:val="000000"/>
        </w:rPr>
        <w:t xml:space="preserve">relative </w:t>
      </w:r>
      <w:r w:rsidR="00534953">
        <w:rPr>
          <w:color w:val="000000"/>
        </w:rPr>
        <w:t xml:space="preserve">increase was observed with </w:t>
      </w:r>
      <w:r w:rsidR="00534953">
        <w:rPr>
          <w:i/>
          <w:color w:val="000000"/>
        </w:rPr>
        <w:t>pdr5∆yor1∆snq2∆</w:t>
      </w:r>
      <w:r w:rsidR="00E95ADC" w:rsidRPr="008E592C">
        <w:rPr>
          <w:i/>
          <w:color w:val="000000"/>
        </w:rPr>
        <w:t xml:space="preserve"> </w:t>
      </w:r>
      <w:r w:rsidR="00E95ADC">
        <w:rPr>
          <w:color w:val="000000"/>
        </w:rPr>
        <w:t>(p = 1.4e-45 and 1.2e-38, res</w:t>
      </w:r>
      <w:r w:rsidR="00302D16">
        <w:rPr>
          <w:color w:val="000000"/>
        </w:rPr>
        <w:t>p</w:t>
      </w:r>
      <w:r w:rsidR="00E95ADC">
        <w:rPr>
          <w:color w:val="000000"/>
        </w:rPr>
        <w:t xml:space="preserve">ectively, </w:t>
      </w:r>
      <w:r w:rsidR="0030736A">
        <w:rPr>
          <w:color w:val="000000"/>
        </w:rPr>
        <w:t xml:space="preserve">when compared to expected </w:t>
      </w:r>
      <w:r w:rsidR="00DF34CE">
        <w:rPr>
          <w:color w:val="000000"/>
        </w:rPr>
        <w:t>knockout</w:t>
      </w:r>
      <w:r w:rsidR="00034C8A">
        <w:rPr>
          <w:color w:val="000000"/>
        </w:rPr>
        <w:t xml:space="preserve"> </w:t>
      </w:r>
      <w:r w:rsidR="00096BF1">
        <w:rPr>
          <w:color w:val="000000"/>
        </w:rPr>
        <w:t>effects</w:t>
      </w:r>
      <w:r w:rsidR="0030736A">
        <w:rPr>
          <w:color w:val="000000"/>
        </w:rPr>
        <w:t xml:space="preserve"> in a wild</w:t>
      </w:r>
      <w:r w:rsidR="00660958">
        <w:rPr>
          <w:color w:val="000000"/>
        </w:rPr>
        <w:t>-</w:t>
      </w:r>
      <w:r w:rsidR="0030736A">
        <w:rPr>
          <w:color w:val="000000"/>
        </w:rPr>
        <w:t>type background</w:t>
      </w:r>
      <w:r w:rsidR="00E95ADC">
        <w:rPr>
          <w:color w:val="000000"/>
        </w:rPr>
        <w:t xml:space="preserve">, </w:t>
      </w:r>
      <w:r w:rsidR="00EF3DD9">
        <w:rPr>
          <w:color w:val="000000"/>
        </w:rPr>
        <w:t>Fig</w:t>
      </w:r>
      <w:r w:rsidR="007D692E" w:rsidRPr="00D66545">
        <w:rPr>
          <w:color w:val="000000"/>
        </w:rPr>
        <w:t xml:space="preserve"> 3A</w:t>
      </w:r>
      <w:r w:rsidR="004305E3" w:rsidRPr="00D66545">
        <w:rPr>
          <w:color w:val="000000"/>
        </w:rPr>
        <w:t xml:space="preserve"> left panel</w:t>
      </w:r>
      <w:r w:rsidR="007D692E" w:rsidRPr="00D66545">
        <w:rPr>
          <w:color w:val="000000"/>
        </w:rPr>
        <w:t>)</w:t>
      </w:r>
      <w:r w:rsidR="00A806AF" w:rsidRPr="00D66545">
        <w:rPr>
          <w:color w:val="000000"/>
        </w:rPr>
        <w:t xml:space="preserve">. </w:t>
      </w:r>
      <w:r w:rsidR="00B4040E" w:rsidRPr="00D66545">
        <w:rPr>
          <w:color w:val="000000"/>
        </w:rPr>
        <w:t xml:space="preserve"> </w:t>
      </w:r>
      <w:r w:rsidR="00BC5B1F" w:rsidRPr="00D66545">
        <w:rPr>
          <w:color w:val="000000"/>
        </w:rPr>
        <w:t>W</w:t>
      </w:r>
      <w:r w:rsidR="00B4040E" w:rsidRPr="00D66545">
        <w:rPr>
          <w:color w:val="000000"/>
        </w:rPr>
        <w:t xml:space="preserve">e did not observe </w:t>
      </w:r>
      <w:r w:rsidR="00B4040E" w:rsidRPr="00D66545">
        <w:rPr>
          <w:i/>
          <w:color w:val="000000"/>
        </w:rPr>
        <w:t>yor1∆</w:t>
      </w:r>
      <w:r w:rsidR="00B4040E" w:rsidRPr="00D66545">
        <w:rPr>
          <w:color w:val="000000"/>
        </w:rPr>
        <w:t xml:space="preserve"> </w:t>
      </w:r>
      <w:r w:rsidR="00087998" w:rsidRPr="00D66545">
        <w:rPr>
          <w:color w:val="000000"/>
        </w:rPr>
        <w:t xml:space="preserve">to </w:t>
      </w:r>
      <w:r w:rsidR="00B4040E" w:rsidRPr="00D66545">
        <w:rPr>
          <w:color w:val="000000"/>
        </w:rPr>
        <w:t>confer benomyl resistance</w:t>
      </w:r>
      <w:r w:rsidR="00BC5B1F" w:rsidRPr="00D66545">
        <w:rPr>
          <w:color w:val="000000"/>
        </w:rPr>
        <w:t xml:space="preserve"> (p =</w:t>
      </w:r>
      <w:r w:rsidR="00B90B74">
        <w:rPr>
          <w:color w:val="000000"/>
        </w:rPr>
        <w:t xml:space="preserve"> 0.09</w:t>
      </w:r>
      <w:r w:rsidR="00BC5B1F" w:rsidRPr="00D66545">
        <w:rPr>
          <w:color w:val="000000"/>
        </w:rPr>
        <w:t>)</w:t>
      </w:r>
      <w:r w:rsidR="00B4040E" w:rsidRPr="00D66545">
        <w:rPr>
          <w:color w:val="000000"/>
        </w:rPr>
        <w:t xml:space="preserve">, </w:t>
      </w:r>
      <w:r w:rsidR="00BC5B1F" w:rsidRPr="00D66545">
        <w:rPr>
          <w:color w:val="000000"/>
        </w:rPr>
        <w:t xml:space="preserve">a phenomenon that was </w:t>
      </w:r>
      <w:r w:rsidR="00087998" w:rsidRPr="00D66545">
        <w:rPr>
          <w:color w:val="000000"/>
        </w:rPr>
        <w:t xml:space="preserve">previously </w:t>
      </w:r>
      <w:r w:rsidR="004305E3" w:rsidRPr="00D66545">
        <w:rPr>
          <w:color w:val="000000"/>
        </w:rPr>
        <w:t xml:space="preserve">reported to </w:t>
      </w:r>
      <w:r w:rsidR="00BC5B1F" w:rsidRPr="00D66545">
        <w:rPr>
          <w:color w:val="000000"/>
        </w:rPr>
        <w:t>be relatively weak</w:t>
      </w:r>
      <w:r w:rsidR="00D66545" w:rsidRPr="00D66545">
        <w:rPr>
          <w:color w:val="000000"/>
        </w:rPr>
        <w:fldChar w:fldCharType="begin" w:fldLock="1"/>
      </w:r>
      <w:r w:rsidR="00D660A4">
        <w:rPr>
          <w:color w:val="000000"/>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D66545" w:rsidRPr="00D66545">
        <w:rPr>
          <w:color w:val="000000"/>
        </w:rPr>
        <w:fldChar w:fldCharType="separate"/>
      </w:r>
      <w:r w:rsidR="000C5C2F" w:rsidRPr="000C5C2F">
        <w:rPr>
          <w:noProof/>
          <w:color w:val="000000"/>
          <w:vertAlign w:val="superscript"/>
        </w:rPr>
        <w:t>34</w:t>
      </w:r>
      <w:r w:rsidR="00D66545" w:rsidRPr="00D66545">
        <w:rPr>
          <w:color w:val="000000"/>
        </w:rPr>
        <w:fldChar w:fldCharType="end"/>
      </w:r>
      <w:r w:rsidR="00B4040E" w:rsidRPr="00D66545">
        <w:rPr>
          <w:color w:val="000000"/>
        </w:rPr>
        <w:t>.</w:t>
      </w:r>
      <w:r w:rsidR="00BC5B1F" w:rsidRPr="00D66545">
        <w:rPr>
          <w:color w:val="000000"/>
        </w:rPr>
        <w:t xml:space="preserve">  Thus, engineered population profiling </w:t>
      </w:r>
      <w:r w:rsidR="004305E3" w:rsidRPr="00D66545">
        <w:rPr>
          <w:color w:val="000000"/>
        </w:rPr>
        <w:t xml:space="preserve">could </w:t>
      </w:r>
      <w:r w:rsidR="00BC5B1F" w:rsidRPr="00D66545">
        <w:rPr>
          <w:color w:val="000000"/>
        </w:rPr>
        <w:t>largely recapitulate previously</w:t>
      </w:r>
      <w:r w:rsidR="004305E3" w:rsidRPr="00D66545">
        <w:rPr>
          <w:color w:val="000000"/>
        </w:rPr>
        <w:t>-reported</w:t>
      </w:r>
      <w:r w:rsidR="00BC5B1F" w:rsidRPr="00D66545">
        <w:rPr>
          <w:color w:val="000000"/>
        </w:rPr>
        <w:t xml:space="preserve"> ABC transporter knockout </w:t>
      </w:r>
      <w:r w:rsidR="004305E3" w:rsidRPr="00D66545">
        <w:rPr>
          <w:color w:val="000000"/>
        </w:rPr>
        <w:t xml:space="preserve">relationships to </w:t>
      </w:r>
      <w:r w:rsidR="00BC5B1F" w:rsidRPr="00D66545">
        <w:rPr>
          <w:color w:val="000000"/>
        </w:rPr>
        <w:t>benomyl resistance</w:t>
      </w:r>
      <w:r w:rsidR="004305E3" w:rsidRPr="00D66545">
        <w:rPr>
          <w:color w:val="000000"/>
        </w:rPr>
        <w:t xml:space="preserve">, including </w:t>
      </w:r>
      <w:r w:rsidR="001E6C97">
        <w:rPr>
          <w:color w:val="000000"/>
        </w:rPr>
        <w:t xml:space="preserve">the effects of </w:t>
      </w:r>
      <w:r w:rsidR="004305E3" w:rsidRPr="00D66545">
        <w:rPr>
          <w:color w:val="000000"/>
        </w:rPr>
        <w:t>two- and three-gene combinatorial</w:t>
      </w:r>
      <w:r w:rsidR="001E6C97">
        <w:rPr>
          <w:color w:val="000000"/>
        </w:rPr>
        <w:t xml:space="preserve"> deletion</w:t>
      </w:r>
      <w:r w:rsidR="00BC5B1F" w:rsidRPr="00D66545">
        <w:rPr>
          <w:color w:val="000000"/>
        </w:rPr>
        <w:t>.</w:t>
      </w:r>
    </w:p>
    <w:p w14:paraId="15E33EB4" w14:textId="77777777" w:rsidR="00772F98" w:rsidRPr="00D66545" w:rsidRDefault="00772F98" w:rsidP="00616FB1">
      <w:pPr>
        <w:widowControl w:val="0"/>
        <w:autoSpaceDE w:val="0"/>
        <w:autoSpaceDN w:val="0"/>
        <w:adjustRightInd w:val="0"/>
        <w:jc w:val="both"/>
        <w:rPr>
          <w:color w:val="000000"/>
        </w:rPr>
      </w:pPr>
    </w:p>
    <w:p w14:paraId="298DF2E5" w14:textId="797BC2F3" w:rsidR="00772F98" w:rsidRDefault="007E6EFD" w:rsidP="00772F98">
      <w:pPr>
        <w:widowControl w:val="0"/>
        <w:autoSpaceDE w:val="0"/>
        <w:autoSpaceDN w:val="0"/>
        <w:adjustRightInd w:val="0"/>
        <w:jc w:val="both"/>
        <w:rPr>
          <w:color w:val="000000"/>
        </w:rPr>
      </w:pPr>
      <w:r>
        <w:rPr>
          <w:color w:val="000000"/>
        </w:rPr>
        <w:t xml:space="preserve">Many </w:t>
      </w:r>
      <w:r w:rsidR="002C6BB4">
        <w:rPr>
          <w:color w:val="000000"/>
        </w:rPr>
        <w:t xml:space="preserve">of the </w:t>
      </w:r>
      <w:r>
        <w:rPr>
          <w:color w:val="000000"/>
        </w:rPr>
        <w:t xml:space="preserve">complex </w:t>
      </w:r>
      <w:r w:rsidR="00772F98" w:rsidRPr="00D66545">
        <w:rPr>
          <w:color w:val="000000"/>
        </w:rPr>
        <w:t xml:space="preserve">interactions </w:t>
      </w:r>
      <w:r w:rsidR="002C6BB4">
        <w:rPr>
          <w:color w:val="000000"/>
        </w:rPr>
        <w:t xml:space="preserve">we observed </w:t>
      </w:r>
      <w:r w:rsidR="00772F98" w:rsidRPr="00D66545">
        <w:rPr>
          <w:color w:val="000000"/>
        </w:rPr>
        <w:t xml:space="preserve">suggested </w:t>
      </w:r>
      <w:r>
        <w:rPr>
          <w:color w:val="000000"/>
        </w:rPr>
        <w:t xml:space="preserve">the expected phenomenon of multiple </w:t>
      </w:r>
      <w:r w:rsidR="002C6BB4">
        <w:rPr>
          <w:color w:val="000000"/>
        </w:rPr>
        <w:t xml:space="preserve">partially-redundant efflux pumps acting </w:t>
      </w:r>
      <w:r w:rsidR="00772F98" w:rsidRPr="00D66545">
        <w:rPr>
          <w:color w:val="000000"/>
        </w:rPr>
        <w:t xml:space="preserve">in parallel. Specifically, we saw gene sets where each individual knockout shows sensitivity to a drug, and each higher-order knockout combination exhibits drug sensitivity that is higher than any of the individual component knockouts. </w:t>
      </w:r>
      <w:r w:rsidR="000B68A3" w:rsidRPr="00D66545">
        <w:rPr>
          <w:color w:val="000000"/>
        </w:rPr>
        <w:t xml:space="preserve"> </w:t>
      </w:r>
      <w:r w:rsidR="00772F98" w:rsidRPr="00D66545">
        <w:rPr>
          <w:color w:val="000000"/>
        </w:rPr>
        <w:t xml:space="preserve">Examples of this include the set </w:t>
      </w:r>
      <w:r w:rsidR="001E6C97">
        <w:rPr>
          <w:color w:val="000000"/>
        </w:rPr>
        <w:t>{</w:t>
      </w:r>
      <w:r w:rsidR="00772F98" w:rsidRPr="00D66545">
        <w:rPr>
          <w:i/>
          <w:color w:val="000000"/>
        </w:rPr>
        <w:t>snq2∆</w:t>
      </w:r>
      <w:r w:rsidR="001E6C97">
        <w:rPr>
          <w:color w:val="000000"/>
        </w:rPr>
        <w:t xml:space="preserve">, </w:t>
      </w:r>
      <w:r w:rsidR="00772F98" w:rsidRPr="00D66545">
        <w:rPr>
          <w:i/>
          <w:color w:val="000000"/>
        </w:rPr>
        <w:t>pdr5∆</w:t>
      </w:r>
      <w:r w:rsidR="001E6C97">
        <w:rPr>
          <w:color w:val="000000"/>
        </w:rPr>
        <w:t>}</w:t>
      </w:r>
      <w:r w:rsidR="00772F98" w:rsidRPr="00D66545">
        <w:rPr>
          <w:i/>
          <w:color w:val="000000"/>
        </w:rPr>
        <w:t xml:space="preserve"> </w:t>
      </w:r>
      <w:r w:rsidR="00772F98" w:rsidRPr="00D66545">
        <w:rPr>
          <w:color w:val="000000"/>
        </w:rPr>
        <w:t>under camptothecin (</w:t>
      </w:r>
      <w:r w:rsidR="00EF3DD9">
        <w:rPr>
          <w:color w:val="000000"/>
        </w:rPr>
        <w:t>Fig</w:t>
      </w:r>
      <w:r w:rsidR="00772F98" w:rsidRPr="00D66545">
        <w:rPr>
          <w:color w:val="000000"/>
        </w:rPr>
        <w:t xml:space="preserve"> S</w:t>
      </w:r>
      <w:r w:rsidR="00E04520">
        <w:rPr>
          <w:color w:val="000000"/>
        </w:rPr>
        <w:t>7</w:t>
      </w:r>
      <w:r w:rsidR="00772F98" w:rsidRPr="00D66545">
        <w:rPr>
          <w:color w:val="000000"/>
        </w:rPr>
        <w:t xml:space="preserve">), and the </w:t>
      </w:r>
      <w:r w:rsidR="001E6C97">
        <w:rPr>
          <w:color w:val="000000"/>
        </w:rPr>
        <w:t>set {</w:t>
      </w:r>
      <w:r w:rsidR="00772F98" w:rsidRPr="00D66545">
        <w:rPr>
          <w:i/>
          <w:color w:val="000000"/>
        </w:rPr>
        <w:t>snq2∆</w:t>
      </w:r>
      <w:r w:rsidR="00772F98" w:rsidRPr="00D66545">
        <w:rPr>
          <w:color w:val="000000"/>
        </w:rPr>
        <w:t xml:space="preserve">, </w:t>
      </w:r>
      <w:r w:rsidR="00772F98" w:rsidRPr="00D66545">
        <w:rPr>
          <w:i/>
          <w:color w:val="000000"/>
        </w:rPr>
        <w:t>pdr5∆</w:t>
      </w:r>
      <w:r w:rsidR="00772F98" w:rsidRPr="00D66545">
        <w:rPr>
          <w:color w:val="000000"/>
        </w:rPr>
        <w:t xml:space="preserve">, </w:t>
      </w:r>
      <w:r w:rsidR="00772F98" w:rsidRPr="00D66545">
        <w:rPr>
          <w:i/>
          <w:color w:val="000000"/>
        </w:rPr>
        <w:t>ybt1∆</w:t>
      </w:r>
      <w:r w:rsidR="001E6C97">
        <w:rPr>
          <w:color w:val="000000"/>
        </w:rPr>
        <w:t xml:space="preserve">, </w:t>
      </w:r>
      <w:r w:rsidR="00772F98" w:rsidRPr="00D66545">
        <w:rPr>
          <w:i/>
          <w:color w:val="000000"/>
        </w:rPr>
        <w:t>yor1∆</w:t>
      </w:r>
      <w:r w:rsidR="001E6C97">
        <w:rPr>
          <w:color w:val="000000"/>
        </w:rPr>
        <w:t>}</w:t>
      </w:r>
      <w:r w:rsidR="00772F98" w:rsidRPr="00D66545">
        <w:rPr>
          <w:color w:val="000000"/>
        </w:rPr>
        <w:t xml:space="preserve"> under mitoxantrone (</w:t>
      </w:r>
      <w:r w:rsidR="00EF3DD9">
        <w:rPr>
          <w:color w:val="000000"/>
        </w:rPr>
        <w:t>Fig</w:t>
      </w:r>
      <w:r w:rsidR="00772F98" w:rsidRPr="00D66545">
        <w:rPr>
          <w:color w:val="000000"/>
        </w:rPr>
        <w:t xml:space="preserve"> 3A middle</w:t>
      </w:r>
      <w:r w:rsidR="00E04520">
        <w:rPr>
          <w:color w:val="000000"/>
        </w:rPr>
        <w:t xml:space="preserve"> panel</w:t>
      </w:r>
      <w:r w:rsidR="00772F98" w:rsidRPr="00D66545">
        <w:rPr>
          <w:color w:val="000000"/>
        </w:rPr>
        <w:t>, S</w:t>
      </w:r>
      <w:r w:rsidR="00E04520">
        <w:rPr>
          <w:color w:val="000000"/>
        </w:rPr>
        <w:t>7</w:t>
      </w:r>
      <w:r w:rsidR="00772F98" w:rsidRPr="00D66545">
        <w:rPr>
          <w:color w:val="000000"/>
        </w:rPr>
        <w:t xml:space="preserve">).  These sensitivity patterns are </w:t>
      </w:r>
      <w:r w:rsidR="00772F98" w:rsidRPr="00D66545">
        <w:rPr>
          <w:color w:val="000000"/>
        </w:rPr>
        <w:lastRenderedPageBreak/>
        <w:t xml:space="preserve">consistent with a simple scenario in which each transporter </w:t>
      </w:r>
      <w:r w:rsidR="001E6C97">
        <w:rPr>
          <w:color w:val="000000"/>
        </w:rPr>
        <w:t xml:space="preserve">can </w:t>
      </w:r>
      <w:r w:rsidR="00772F98" w:rsidRPr="00D66545">
        <w:rPr>
          <w:color w:val="000000"/>
        </w:rPr>
        <w:t xml:space="preserve">efflux </w:t>
      </w:r>
      <w:r w:rsidR="001E6C97">
        <w:rPr>
          <w:color w:val="000000"/>
        </w:rPr>
        <w:t xml:space="preserve">a </w:t>
      </w:r>
      <w:r w:rsidR="00772F98" w:rsidRPr="00D66545">
        <w:rPr>
          <w:color w:val="000000"/>
        </w:rPr>
        <w:t>given drug.</w:t>
      </w:r>
    </w:p>
    <w:p w14:paraId="72798A90" w14:textId="77777777" w:rsidR="00772F98" w:rsidRDefault="00772F98" w:rsidP="00772F98">
      <w:pPr>
        <w:widowControl w:val="0"/>
        <w:autoSpaceDE w:val="0"/>
        <w:autoSpaceDN w:val="0"/>
        <w:adjustRightInd w:val="0"/>
        <w:jc w:val="both"/>
        <w:rPr>
          <w:color w:val="000000"/>
        </w:rPr>
      </w:pPr>
    </w:p>
    <w:p w14:paraId="3DB43E5C" w14:textId="4D73D431" w:rsidR="000570E2" w:rsidRDefault="00772F98" w:rsidP="00C313F6">
      <w:pPr>
        <w:widowControl w:val="0"/>
        <w:autoSpaceDE w:val="0"/>
        <w:autoSpaceDN w:val="0"/>
        <w:adjustRightInd w:val="0"/>
        <w:jc w:val="both"/>
        <w:rPr>
          <w:color w:val="000000"/>
          <w:lang w:val="en-CA"/>
        </w:rPr>
      </w:pPr>
      <w:r>
        <w:rPr>
          <w:color w:val="000000"/>
        </w:rPr>
        <w:t xml:space="preserve">In </w:t>
      </w:r>
      <w:r w:rsidR="002C6BB4">
        <w:rPr>
          <w:color w:val="000000"/>
        </w:rPr>
        <w:t xml:space="preserve">other </w:t>
      </w:r>
      <w:r>
        <w:rPr>
          <w:color w:val="000000"/>
        </w:rPr>
        <w:t xml:space="preserve">cases, the fitness landscapes </w:t>
      </w:r>
      <w:r w:rsidR="001E6C97">
        <w:rPr>
          <w:color w:val="000000"/>
        </w:rPr>
        <w:t xml:space="preserve">showed </w:t>
      </w:r>
      <w:r w:rsidR="002C6BB4">
        <w:rPr>
          <w:color w:val="000000"/>
        </w:rPr>
        <w:t xml:space="preserve">more surprising </w:t>
      </w:r>
      <w:r>
        <w:rPr>
          <w:color w:val="000000"/>
        </w:rPr>
        <w:t xml:space="preserve">multi-knockout patterns </w:t>
      </w:r>
      <w:r w:rsidR="002C6BB4">
        <w:rPr>
          <w:color w:val="000000"/>
        </w:rPr>
        <w:t xml:space="preserve">conveying </w:t>
      </w:r>
      <w:r>
        <w:rPr>
          <w:color w:val="000000"/>
        </w:rPr>
        <w:t xml:space="preserve">both drug resistance and sensitivity.  </w:t>
      </w:r>
      <w:r w:rsidR="00087998">
        <w:rPr>
          <w:color w:val="000000"/>
          <w:lang w:val="en-CA"/>
        </w:rPr>
        <w:t xml:space="preserve">For </w:t>
      </w:r>
      <w:r>
        <w:rPr>
          <w:color w:val="000000"/>
          <w:lang w:val="en-CA"/>
        </w:rPr>
        <w:t>many compounds,</w:t>
      </w:r>
      <w:r w:rsidRPr="00233F15">
        <w:rPr>
          <w:color w:val="000000"/>
          <w:lang w:val="en-CA"/>
        </w:rPr>
        <w:t xml:space="preserve"> </w:t>
      </w:r>
      <w:r>
        <w:rPr>
          <w:color w:val="000000"/>
          <w:lang w:val="en-CA"/>
        </w:rPr>
        <w:t xml:space="preserve">multiple </w:t>
      </w:r>
      <w:r w:rsidRPr="00233F15">
        <w:rPr>
          <w:color w:val="000000"/>
          <w:lang w:val="en-CA"/>
        </w:rPr>
        <w:t xml:space="preserve">paths </w:t>
      </w:r>
      <w:r w:rsidR="00087998">
        <w:rPr>
          <w:color w:val="000000"/>
          <w:lang w:val="en-CA"/>
        </w:rPr>
        <w:t xml:space="preserve">of successive introduction of deletions </w:t>
      </w:r>
      <w:r>
        <w:rPr>
          <w:color w:val="000000"/>
          <w:lang w:val="en-CA"/>
        </w:rPr>
        <w:t xml:space="preserve">led to </w:t>
      </w:r>
      <w:r w:rsidR="00087998">
        <w:rPr>
          <w:color w:val="000000"/>
          <w:lang w:val="en-CA"/>
        </w:rPr>
        <w:t xml:space="preserve">greater </w:t>
      </w:r>
      <w:r>
        <w:rPr>
          <w:color w:val="000000"/>
          <w:lang w:val="en-CA"/>
        </w:rPr>
        <w:t>resistance</w:t>
      </w:r>
      <w:r w:rsidR="00087998">
        <w:rPr>
          <w:color w:val="000000"/>
          <w:lang w:val="en-CA"/>
        </w:rPr>
        <w:t xml:space="preserve">, yielding </w:t>
      </w:r>
      <w:r w:rsidR="001E6C97">
        <w:rPr>
          <w:color w:val="000000"/>
          <w:lang w:val="en-CA"/>
        </w:rPr>
        <w:t xml:space="preserve">multi-knockout </w:t>
      </w:r>
      <w:r w:rsidR="00087998">
        <w:rPr>
          <w:color w:val="000000"/>
          <w:lang w:val="en-CA"/>
        </w:rPr>
        <w:t>strains that were considerably more resistant than a wild-type cell</w:t>
      </w:r>
      <w:r>
        <w:rPr>
          <w:color w:val="000000"/>
          <w:lang w:val="en-CA"/>
        </w:rPr>
        <w:t xml:space="preserve"> (</w:t>
      </w:r>
      <w:r w:rsidR="00EF3DD9">
        <w:rPr>
          <w:color w:val="000000"/>
          <w:lang w:val="en-CA"/>
        </w:rPr>
        <w:t>Fig</w:t>
      </w:r>
      <w:r>
        <w:rPr>
          <w:color w:val="000000"/>
          <w:lang w:val="en-CA"/>
        </w:rPr>
        <w:t xml:space="preserve"> S</w:t>
      </w:r>
      <w:r w:rsidR="00A87D6B">
        <w:rPr>
          <w:color w:val="000000"/>
          <w:lang w:val="en-CA"/>
        </w:rPr>
        <w:t>7</w:t>
      </w:r>
      <w:r>
        <w:rPr>
          <w:color w:val="000000"/>
          <w:lang w:val="en-CA"/>
        </w:rPr>
        <w:t xml:space="preserve">). </w:t>
      </w:r>
      <w:r w:rsidR="002C6BB4">
        <w:rPr>
          <w:color w:val="000000"/>
          <w:lang w:val="en-CA"/>
        </w:rPr>
        <w:t xml:space="preserve"> </w:t>
      </w:r>
    </w:p>
    <w:p w14:paraId="23AF7B61" w14:textId="77777777" w:rsidR="000570E2" w:rsidRDefault="000570E2" w:rsidP="00C313F6">
      <w:pPr>
        <w:widowControl w:val="0"/>
        <w:autoSpaceDE w:val="0"/>
        <w:autoSpaceDN w:val="0"/>
        <w:adjustRightInd w:val="0"/>
        <w:jc w:val="both"/>
        <w:rPr>
          <w:color w:val="000000"/>
          <w:lang w:val="en-CA"/>
        </w:rPr>
      </w:pPr>
    </w:p>
    <w:p w14:paraId="1BE433BC" w14:textId="6704557B" w:rsidR="001E6C97" w:rsidRDefault="002C6BB4" w:rsidP="00C313F6">
      <w:pPr>
        <w:widowControl w:val="0"/>
        <w:autoSpaceDE w:val="0"/>
        <w:autoSpaceDN w:val="0"/>
        <w:adjustRightInd w:val="0"/>
        <w:jc w:val="both"/>
        <w:rPr>
          <w:color w:val="000000"/>
          <w:lang w:val="en-CA"/>
        </w:rPr>
      </w:pPr>
      <w:r>
        <w:rPr>
          <w:color w:val="000000"/>
          <w:lang w:val="en-CA"/>
        </w:rPr>
        <w:t xml:space="preserve">One striking example of this was </w:t>
      </w:r>
      <w:r w:rsidR="00772F98">
        <w:rPr>
          <w:color w:val="000000"/>
        </w:rPr>
        <w:t>a quadruple deletion</w:t>
      </w:r>
      <w:r>
        <w:rPr>
          <w:color w:val="000000"/>
        </w:rPr>
        <w:t>—</w:t>
      </w:r>
      <w:r w:rsidR="00772F98" w:rsidRPr="00233F15">
        <w:rPr>
          <w:i/>
          <w:color w:val="000000"/>
        </w:rPr>
        <w:t>snq2∆</w:t>
      </w:r>
      <w:r w:rsidR="001E6C97">
        <w:rPr>
          <w:i/>
          <w:color w:val="000000"/>
        </w:rPr>
        <w:t xml:space="preserve"> </w:t>
      </w:r>
      <w:r w:rsidR="00772F98" w:rsidRPr="00233F15">
        <w:rPr>
          <w:i/>
          <w:color w:val="000000"/>
        </w:rPr>
        <w:t>ybt1∆</w:t>
      </w:r>
      <w:r w:rsidR="001E6C97">
        <w:rPr>
          <w:i/>
          <w:color w:val="000000"/>
        </w:rPr>
        <w:t xml:space="preserve"> </w:t>
      </w:r>
      <w:r w:rsidR="00772F98" w:rsidRPr="00233F15">
        <w:rPr>
          <w:i/>
          <w:color w:val="000000"/>
        </w:rPr>
        <w:t>ycf1∆</w:t>
      </w:r>
      <w:r w:rsidR="001E6C97">
        <w:rPr>
          <w:i/>
          <w:color w:val="000000"/>
        </w:rPr>
        <w:t xml:space="preserve"> </w:t>
      </w:r>
      <w:r w:rsidR="00772F98" w:rsidRPr="00233F15">
        <w:rPr>
          <w:i/>
          <w:color w:val="000000"/>
        </w:rPr>
        <w:t>yor1∆</w:t>
      </w:r>
      <w:r>
        <w:rPr>
          <w:color w:val="000000"/>
        </w:rPr>
        <w:t xml:space="preserve">—with high </w:t>
      </w:r>
      <w:r w:rsidR="00772F98" w:rsidRPr="00233F15">
        <w:rPr>
          <w:color w:val="000000"/>
        </w:rPr>
        <w:t>resistance</w:t>
      </w:r>
      <w:r w:rsidRPr="002C6BB4">
        <w:rPr>
          <w:color w:val="000000"/>
        </w:rPr>
        <w:t xml:space="preserve"> </w:t>
      </w:r>
      <w:r>
        <w:rPr>
          <w:color w:val="000000"/>
        </w:rPr>
        <w:t xml:space="preserve">to </w:t>
      </w:r>
      <w:r w:rsidRPr="00233F15">
        <w:rPr>
          <w:color w:val="000000"/>
        </w:rPr>
        <w:t>fluc</w:t>
      </w:r>
      <w:r>
        <w:rPr>
          <w:color w:val="000000"/>
        </w:rPr>
        <w:t xml:space="preserve">onazole </w:t>
      </w:r>
      <w:r w:rsidRPr="00233F15">
        <w:rPr>
          <w:color w:val="000000"/>
        </w:rPr>
        <w:t>(</w:t>
      </w:r>
      <w:r w:rsidR="00EF3DD9">
        <w:rPr>
          <w:color w:val="000000"/>
          <w:lang w:val="en-CA"/>
        </w:rPr>
        <w:t>Fig</w:t>
      </w:r>
      <w:r>
        <w:rPr>
          <w:color w:val="000000"/>
          <w:lang w:val="en-CA"/>
        </w:rPr>
        <w:t xml:space="preserve"> 3A, right</w:t>
      </w:r>
      <w:r w:rsidRPr="00233F15">
        <w:rPr>
          <w:color w:val="000000"/>
          <w:lang w:val="en-CA"/>
        </w:rPr>
        <w:t>)</w:t>
      </w:r>
      <w:r w:rsidR="00087998">
        <w:rPr>
          <w:color w:val="000000"/>
        </w:rPr>
        <w:t xml:space="preserve">.  Interestingly, the quintuple mutant </w:t>
      </w:r>
      <w:r w:rsidR="00772F98" w:rsidRPr="00233F15">
        <w:rPr>
          <w:i/>
          <w:color w:val="000000"/>
        </w:rPr>
        <w:t>pdr5∆</w:t>
      </w:r>
      <w:r w:rsidR="001E6C97">
        <w:rPr>
          <w:i/>
          <w:color w:val="000000"/>
        </w:rPr>
        <w:t xml:space="preserve"> </w:t>
      </w:r>
      <w:r w:rsidR="00772F98" w:rsidRPr="00233F15">
        <w:rPr>
          <w:i/>
          <w:color w:val="000000"/>
        </w:rPr>
        <w:t>snq2∆</w:t>
      </w:r>
      <w:r w:rsidR="001E6C97">
        <w:rPr>
          <w:i/>
          <w:color w:val="000000"/>
        </w:rPr>
        <w:t xml:space="preserve"> </w:t>
      </w:r>
      <w:r w:rsidR="00772F98" w:rsidRPr="00233F15">
        <w:rPr>
          <w:i/>
          <w:color w:val="000000"/>
        </w:rPr>
        <w:t>ybt1∆</w:t>
      </w:r>
      <w:r w:rsidR="001E6C97">
        <w:rPr>
          <w:i/>
          <w:color w:val="000000"/>
        </w:rPr>
        <w:t xml:space="preserve"> </w:t>
      </w:r>
      <w:r w:rsidR="00772F98" w:rsidRPr="00233F15">
        <w:rPr>
          <w:i/>
          <w:color w:val="000000"/>
        </w:rPr>
        <w:t>ycf1∆</w:t>
      </w:r>
      <w:r w:rsidR="001E6C97">
        <w:rPr>
          <w:i/>
          <w:color w:val="000000"/>
        </w:rPr>
        <w:t xml:space="preserve"> </w:t>
      </w:r>
      <w:r w:rsidR="00772F98" w:rsidRPr="00233F15">
        <w:rPr>
          <w:i/>
          <w:color w:val="000000"/>
        </w:rPr>
        <w:t>yor1∆</w:t>
      </w:r>
      <w:r w:rsidR="00772F98" w:rsidRPr="00233F15">
        <w:rPr>
          <w:color w:val="000000"/>
        </w:rPr>
        <w:t xml:space="preserve"> </w:t>
      </w:r>
      <w:r w:rsidR="00087998">
        <w:rPr>
          <w:color w:val="000000"/>
        </w:rPr>
        <w:t xml:space="preserve">(differing from the resistant quadruple </w:t>
      </w:r>
      <w:r w:rsidR="001E6C97">
        <w:rPr>
          <w:color w:val="000000"/>
        </w:rPr>
        <w:t xml:space="preserve">genotype only by </w:t>
      </w:r>
      <w:r w:rsidR="00087998">
        <w:rPr>
          <w:color w:val="000000"/>
        </w:rPr>
        <w:t xml:space="preserve">an additional </w:t>
      </w:r>
      <w:r w:rsidR="00087998" w:rsidRPr="00233F15">
        <w:rPr>
          <w:i/>
          <w:color w:val="000000"/>
        </w:rPr>
        <w:t>pdr5∆</w:t>
      </w:r>
      <w:r w:rsidR="00087998">
        <w:rPr>
          <w:color w:val="000000"/>
        </w:rPr>
        <w:t xml:space="preserve"> deletion) showed </w:t>
      </w:r>
      <w:r w:rsidR="00772F98" w:rsidRPr="00233F15">
        <w:rPr>
          <w:color w:val="000000"/>
        </w:rPr>
        <w:t>sensitiv</w:t>
      </w:r>
      <w:r w:rsidR="00087998">
        <w:rPr>
          <w:color w:val="000000"/>
        </w:rPr>
        <w:t xml:space="preserve">ity </w:t>
      </w:r>
      <w:r>
        <w:rPr>
          <w:color w:val="000000"/>
        </w:rPr>
        <w:t xml:space="preserve">to fluconazole </w:t>
      </w:r>
      <w:r w:rsidR="00087998">
        <w:rPr>
          <w:color w:val="000000"/>
        </w:rPr>
        <w:t xml:space="preserve">that was comparable to the single-knockout </w:t>
      </w:r>
      <w:r w:rsidR="00772F98" w:rsidRPr="00233F15">
        <w:rPr>
          <w:i/>
          <w:color w:val="000000"/>
        </w:rPr>
        <w:t xml:space="preserve">pdr5∆ </w:t>
      </w:r>
      <w:r w:rsidR="00087998">
        <w:rPr>
          <w:color w:val="000000"/>
        </w:rPr>
        <w:t>genotype</w:t>
      </w:r>
      <w:r w:rsidR="00772F98" w:rsidRPr="001253E6">
        <w:rPr>
          <w:color w:val="000000"/>
        </w:rPr>
        <w:t>.</w:t>
      </w:r>
      <w:r w:rsidR="00772F98" w:rsidRPr="00233F15">
        <w:rPr>
          <w:color w:val="000000"/>
        </w:rPr>
        <w:t xml:space="preserve"> </w:t>
      </w:r>
      <w:r w:rsidR="00087998">
        <w:rPr>
          <w:color w:val="000000"/>
        </w:rPr>
        <w:t xml:space="preserve"> The deletions of </w:t>
      </w:r>
      <w:r w:rsidR="00087998" w:rsidRPr="00233F15">
        <w:rPr>
          <w:i/>
          <w:color w:val="000000"/>
        </w:rPr>
        <w:t>snq2∆</w:t>
      </w:r>
      <w:r w:rsidR="00087998">
        <w:rPr>
          <w:color w:val="000000"/>
        </w:rPr>
        <w:t xml:space="preserve">, </w:t>
      </w:r>
      <w:r w:rsidR="00087998" w:rsidRPr="00233F15">
        <w:rPr>
          <w:i/>
          <w:color w:val="000000"/>
        </w:rPr>
        <w:t>ybt1∆</w:t>
      </w:r>
      <w:r w:rsidR="00087998">
        <w:rPr>
          <w:color w:val="000000"/>
        </w:rPr>
        <w:t xml:space="preserve">, </w:t>
      </w:r>
      <w:r w:rsidR="00087998" w:rsidRPr="00233F15">
        <w:rPr>
          <w:i/>
          <w:color w:val="000000"/>
        </w:rPr>
        <w:t>ycf1∆</w:t>
      </w:r>
      <w:r w:rsidR="00087998">
        <w:rPr>
          <w:color w:val="000000"/>
        </w:rPr>
        <w:t xml:space="preserve">, </w:t>
      </w:r>
      <w:r w:rsidR="001E6C97">
        <w:rPr>
          <w:color w:val="000000"/>
        </w:rPr>
        <w:t xml:space="preserve">and </w:t>
      </w:r>
      <w:r w:rsidR="00087998" w:rsidRPr="00233F15">
        <w:rPr>
          <w:i/>
          <w:color w:val="000000"/>
        </w:rPr>
        <w:t>yor1∆</w:t>
      </w:r>
      <w:r w:rsidR="00087998">
        <w:rPr>
          <w:i/>
          <w:color w:val="000000"/>
        </w:rPr>
        <w:t xml:space="preserve"> </w:t>
      </w:r>
      <w:r w:rsidR="00087998">
        <w:rPr>
          <w:color w:val="000000"/>
        </w:rPr>
        <w:t>showed synergistic resistance</w:t>
      </w:r>
      <w:r w:rsidR="001E6C97">
        <w:rPr>
          <w:color w:val="000000"/>
        </w:rPr>
        <w:t>,</w:t>
      </w:r>
      <w:r w:rsidR="00087998">
        <w:rPr>
          <w:color w:val="000000"/>
        </w:rPr>
        <w:t xml:space="preserve"> in that </w:t>
      </w:r>
      <w:r w:rsidR="00772F98" w:rsidRPr="00233F15">
        <w:rPr>
          <w:color w:val="000000"/>
        </w:rPr>
        <w:t xml:space="preserve">combinations of one or two </w:t>
      </w:r>
      <w:r w:rsidR="00772F98" w:rsidRPr="00233F15">
        <w:rPr>
          <w:color w:val="000000"/>
          <w:lang w:val="en-CA"/>
        </w:rPr>
        <w:t xml:space="preserve">knockouts </w:t>
      </w:r>
      <w:r w:rsidR="00772F98">
        <w:rPr>
          <w:color w:val="000000"/>
          <w:lang w:val="en-CA"/>
        </w:rPr>
        <w:t>within these four genes resulted in</w:t>
      </w:r>
      <w:r w:rsidR="00772F98" w:rsidRPr="00233F15">
        <w:rPr>
          <w:color w:val="000000"/>
          <w:lang w:val="en-CA"/>
        </w:rPr>
        <w:t xml:space="preserve"> </w:t>
      </w:r>
      <w:r w:rsidR="00772F98">
        <w:rPr>
          <w:color w:val="000000"/>
          <w:lang w:val="en-CA"/>
        </w:rPr>
        <w:t xml:space="preserve">subtle or </w:t>
      </w:r>
      <w:r w:rsidR="001E6C97">
        <w:rPr>
          <w:color w:val="000000"/>
          <w:lang w:val="en-CA"/>
        </w:rPr>
        <w:t xml:space="preserve">no </w:t>
      </w:r>
      <w:r w:rsidR="00772F98" w:rsidRPr="00233F15">
        <w:rPr>
          <w:color w:val="000000"/>
          <w:lang w:val="en-CA"/>
        </w:rPr>
        <w:t>effect.</w:t>
      </w:r>
      <w:r w:rsidR="00772F98">
        <w:rPr>
          <w:color w:val="000000"/>
          <w:lang w:val="en-CA"/>
        </w:rPr>
        <w:t xml:space="preserve">  These </w:t>
      </w:r>
      <w:r w:rsidR="001E6C97">
        <w:rPr>
          <w:color w:val="000000"/>
          <w:lang w:val="en-CA"/>
        </w:rPr>
        <w:t xml:space="preserve">results </w:t>
      </w:r>
      <w:r w:rsidR="00772F98" w:rsidRPr="00233F15">
        <w:rPr>
          <w:color w:val="000000"/>
          <w:lang w:val="en-CA"/>
        </w:rPr>
        <w:t>extend previous</w:t>
      </w:r>
      <w:r w:rsidR="00143588">
        <w:rPr>
          <w:color w:val="000000"/>
          <w:lang w:val="en-CA"/>
        </w:rPr>
        <w:t xml:space="preserve"> findings that deletions of </w:t>
      </w:r>
      <w:bookmarkStart w:id="78" w:name="_Hlk526513305"/>
      <w:r w:rsidR="00087998">
        <w:rPr>
          <w:i/>
          <w:color w:val="000000"/>
          <w:lang w:val="en-CA"/>
        </w:rPr>
        <w:t xml:space="preserve">SNQ2 </w:t>
      </w:r>
      <w:r w:rsidR="00087998">
        <w:rPr>
          <w:color w:val="000000"/>
          <w:lang w:val="en-CA"/>
        </w:rPr>
        <w:t xml:space="preserve">or </w:t>
      </w:r>
      <w:r w:rsidR="00087998">
        <w:rPr>
          <w:i/>
          <w:color w:val="000000"/>
          <w:lang w:val="en-CA"/>
        </w:rPr>
        <w:t>YOR1</w:t>
      </w:r>
      <w:r w:rsidR="00143588">
        <w:rPr>
          <w:color w:val="000000"/>
          <w:lang w:val="en-CA"/>
        </w:rPr>
        <w:t xml:space="preserve"> </w:t>
      </w:r>
      <w:bookmarkEnd w:id="78"/>
      <w:r w:rsidR="00A11C11">
        <w:rPr>
          <w:color w:val="000000"/>
          <w:lang w:val="en-CA"/>
        </w:rPr>
        <w:t xml:space="preserve">(either </w:t>
      </w:r>
      <w:r w:rsidR="00143588">
        <w:rPr>
          <w:color w:val="000000"/>
          <w:lang w:val="en-CA"/>
        </w:rPr>
        <w:t>alone</w:t>
      </w:r>
      <w:r w:rsidR="00A11C11">
        <w:rPr>
          <w:color w:val="000000"/>
          <w:lang w:val="en-CA"/>
        </w:rPr>
        <w:t xml:space="preserve"> or </w:t>
      </w:r>
      <w:r w:rsidR="00143588">
        <w:rPr>
          <w:color w:val="000000"/>
          <w:lang w:val="en-CA"/>
        </w:rPr>
        <w:t>together</w:t>
      </w:r>
      <w:r w:rsidR="00A11C11">
        <w:rPr>
          <w:color w:val="000000"/>
          <w:lang w:val="en-CA"/>
        </w:rPr>
        <w:t xml:space="preserve">) </w:t>
      </w:r>
      <w:r w:rsidR="00143588">
        <w:rPr>
          <w:color w:val="000000"/>
          <w:lang w:val="en-CA"/>
        </w:rPr>
        <w:t xml:space="preserve">increase resistance to fluconazole, </w:t>
      </w:r>
      <w:r w:rsidR="00A11C11">
        <w:rPr>
          <w:color w:val="000000"/>
          <w:lang w:val="en-CA"/>
        </w:rPr>
        <w:t xml:space="preserve">and that </w:t>
      </w:r>
      <w:r w:rsidR="00A11C11" w:rsidRPr="00233F15">
        <w:rPr>
          <w:i/>
          <w:color w:val="000000"/>
        </w:rPr>
        <w:t>snq2∆</w:t>
      </w:r>
      <w:r w:rsidR="00A11C11">
        <w:rPr>
          <w:color w:val="000000"/>
        </w:rPr>
        <w:t xml:space="preserve"> and </w:t>
      </w:r>
      <w:r w:rsidR="00A11C11" w:rsidRPr="00233F15">
        <w:rPr>
          <w:i/>
          <w:color w:val="000000"/>
        </w:rPr>
        <w:t>yor1∆</w:t>
      </w:r>
      <w:r w:rsidR="00A11C11">
        <w:rPr>
          <w:i/>
          <w:color w:val="000000"/>
        </w:rPr>
        <w:t xml:space="preserve"> </w:t>
      </w:r>
      <w:r w:rsidR="00A11C11">
        <w:rPr>
          <w:color w:val="000000"/>
          <w:lang w:val="en-CA"/>
        </w:rPr>
        <w:t xml:space="preserve">deletions result in </w:t>
      </w:r>
      <w:r w:rsidR="00143588">
        <w:rPr>
          <w:color w:val="000000"/>
          <w:lang w:val="en-CA"/>
        </w:rPr>
        <w:t>increase</w:t>
      </w:r>
      <w:r w:rsidR="00A11C11">
        <w:rPr>
          <w:color w:val="000000"/>
          <w:lang w:val="en-CA"/>
        </w:rPr>
        <w:t>d</w:t>
      </w:r>
      <w:r w:rsidR="00143588">
        <w:rPr>
          <w:color w:val="000000"/>
          <w:lang w:val="en-CA"/>
        </w:rPr>
        <w:t xml:space="preserve"> </w:t>
      </w:r>
      <w:r w:rsidR="00143588" w:rsidRPr="00F67D9D">
        <w:rPr>
          <w:i/>
          <w:color w:val="000000"/>
          <w:lang w:val="en-CA"/>
        </w:rPr>
        <w:t>PDR5</w:t>
      </w:r>
      <w:r w:rsidR="00143588">
        <w:rPr>
          <w:color w:val="000000"/>
          <w:lang w:val="en-CA"/>
        </w:rPr>
        <w:t xml:space="preserve"> expression and activity</w:t>
      </w:r>
      <w:r w:rsidR="00143588" w:rsidRPr="00233F15">
        <w:rPr>
          <w:color w:val="000000"/>
          <w:lang w:val="en-CA"/>
        </w:rPr>
        <w:fldChar w:fldCharType="begin" w:fldLock="1"/>
      </w:r>
      <w:r w:rsidR="00D660A4">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143588" w:rsidRPr="00233F15">
        <w:rPr>
          <w:color w:val="000000"/>
          <w:lang w:val="en-CA"/>
        </w:rPr>
        <w:fldChar w:fldCharType="separate"/>
      </w:r>
      <w:r w:rsidR="000C5C2F" w:rsidRPr="000C5C2F">
        <w:rPr>
          <w:noProof/>
          <w:color w:val="000000"/>
          <w:vertAlign w:val="superscript"/>
          <w:lang w:val="en-CA"/>
        </w:rPr>
        <w:t>33</w:t>
      </w:r>
      <w:r w:rsidR="00143588" w:rsidRPr="00233F15">
        <w:rPr>
          <w:color w:val="000000"/>
          <w:lang w:val="en-CA"/>
        </w:rPr>
        <w:fldChar w:fldCharType="end"/>
      </w:r>
      <w:r w:rsidR="00143588">
        <w:rPr>
          <w:color w:val="000000"/>
          <w:lang w:val="en-CA"/>
        </w:rPr>
        <w:t xml:space="preserve">.  </w:t>
      </w:r>
      <w:r w:rsidR="001E6C97">
        <w:rPr>
          <w:color w:val="000000"/>
          <w:lang w:val="en-CA"/>
        </w:rPr>
        <w:t>O</w:t>
      </w:r>
      <w:r w:rsidR="00143588">
        <w:rPr>
          <w:color w:val="000000"/>
          <w:lang w:val="en-CA"/>
        </w:rPr>
        <w:t xml:space="preserve">ur results </w:t>
      </w:r>
      <w:r w:rsidR="00A11C11" w:rsidRPr="00696DAE">
        <w:rPr>
          <w:color w:val="000000"/>
        </w:rPr>
        <w:t>(</w:t>
      </w:r>
      <w:r w:rsidR="00EF3DD9">
        <w:rPr>
          <w:color w:val="000000"/>
        </w:rPr>
        <w:t>Fig</w:t>
      </w:r>
      <w:r w:rsidR="00A11C11">
        <w:rPr>
          <w:color w:val="000000"/>
        </w:rPr>
        <w:t xml:space="preserve"> 3A, right</w:t>
      </w:r>
      <w:r w:rsidR="00A11C11" w:rsidRPr="00696DAE">
        <w:rPr>
          <w:color w:val="000000"/>
        </w:rPr>
        <w:t>)</w:t>
      </w:r>
      <w:r w:rsidR="00A11C11">
        <w:rPr>
          <w:color w:val="000000"/>
        </w:rPr>
        <w:t xml:space="preserve"> </w:t>
      </w:r>
      <w:r w:rsidR="001E6C97">
        <w:rPr>
          <w:color w:val="000000"/>
        </w:rPr>
        <w:t xml:space="preserve">further </w:t>
      </w:r>
      <w:r w:rsidR="00772F98">
        <w:rPr>
          <w:color w:val="000000"/>
          <w:lang w:val="en-CA"/>
        </w:rPr>
        <w:t>suggest that</w:t>
      </w:r>
      <w:r w:rsidR="00A11C11">
        <w:rPr>
          <w:color w:val="000000"/>
          <w:lang w:val="en-CA"/>
        </w:rPr>
        <w:t>:</w:t>
      </w:r>
      <w:r w:rsidR="00772F98">
        <w:rPr>
          <w:color w:val="000000"/>
          <w:lang w:val="en-CA"/>
        </w:rPr>
        <w:t xml:space="preserve"> </w:t>
      </w:r>
      <w:r w:rsidR="00A11C11">
        <w:rPr>
          <w:color w:val="000000"/>
          <w:lang w:val="en-CA"/>
        </w:rPr>
        <w:t xml:space="preserve">1) </w:t>
      </w:r>
      <w:r>
        <w:rPr>
          <w:color w:val="000000"/>
          <w:lang w:val="en-CA"/>
        </w:rPr>
        <w:t xml:space="preserve">fluconazole </w:t>
      </w:r>
      <w:r w:rsidR="00143588">
        <w:rPr>
          <w:color w:val="000000"/>
          <w:lang w:val="en-CA"/>
        </w:rPr>
        <w:t xml:space="preserve">resistance is increased further by </w:t>
      </w:r>
      <w:r w:rsidR="00143588" w:rsidRPr="00233F15">
        <w:rPr>
          <w:i/>
          <w:color w:val="000000"/>
        </w:rPr>
        <w:t>ybt1∆</w:t>
      </w:r>
      <w:r w:rsidR="00143588">
        <w:rPr>
          <w:color w:val="000000"/>
        </w:rPr>
        <w:t xml:space="preserve"> and </w:t>
      </w:r>
      <w:r w:rsidR="00143588" w:rsidRPr="00233F15">
        <w:rPr>
          <w:i/>
          <w:color w:val="000000"/>
        </w:rPr>
        <w:t>ycf1∆</w:t>
      </w:r>
      <w:r w:rsidR="00143588">
        <w:rPr>
          <w:color w:val="000000"/>
          <w:lang w:val="en-CA"/>
        </w:rPr>
        <w:t xml:space="preserve"> knockouts </w:t>
      </w:r>
      <w:r w:rsidR="00772F98">
        <w:rPr>
          <w:color w:val="000000"/>
          <w:lang w:val="en-CA"/>
        </w:rPr>
        <w:t xml:space="preserve">in addition to </w:t>
      </w:r>
      <w:r w:rsidR="00143588" w:rsidRPr="00233F15">
        <w:rPr>
          <w:i/>
          <w:color w:val="000000"/>
        </w:rPr>
        <w:t>snq2∆</w:t>
      </w:r>
      <w:r w:rsidR="00143588">
        <w:rPr>
          <w:color w:val="000000"/>
        </w:rPr>
        <w:t xml:space="preserve"> and </w:t>
      </w:r>
      <w:r w:rsidR="00143588" w:rsidRPr="00233F15">
        <w:rPr>
          <w:i/>
          <w:color w:val="000000"/>
        </w:rPr>
        <w:t>yor1∆</w:t>
      </w:r>
      <w:r w:rsidR="00A11C11">
        <w:rPr>
          <w:color w:val="000000"/>
          <w:lang w:val="en-CA"/>
        </w:rPr>
        <w:t xml:space="preserve">; 2) </w:t>
      </w:r>
      <w:r w:rsidR="00143588">
        <w:rPr>
          <w:color w:val="000000"/>
          <w:lang w:val="en-CA"/>
        </w:rPr>
        <w:t xml:space="preserve">the </w:t>
      </w:r>
      <w:r w:rsidR="001E6C97">
        <w:rPr>
          <w:color w:val="000000"/>
          <w:lang w:val="en-CA"/>
        </w:rPr>
        <w:t xml:space="preserve">resistance provided by </w:t>
      </w:r>
      <w:r w:rsidR="00143588" w:rsidRPr="00233F15">
        <w:rPr>
          <w:i/>
          <w:color w:val="000000"/>
        </w:rPr>
        <w:t>ybt1∆</w:t>
      </w:r>
      <w:r w:rsidR="00143588">
        <w:rPr>
          <w:color w:val="000000"/>
        </w:rPr>
        <w:t xml:space="preserve"> and </w:t>
      </w:r>
      <w:r w:rsidR="00143588" w:rsidRPr="00233F15">
        <w:rPr>
          <w:i/>
          <w:color w:val="000000"/>
        </w:rPr>
        <w:t>ycf1∆</w:t>
      </w:r>
      <w:r w:rsidR="00143588">
        <w:rPr>
          <w:color w:val="000000"/>
          <w:lang w:val="en-CA"/>
        </w:rPr>
        <w:t xml:space="preserve"> </w:t>
      </w:r>
      <w:r w:rsidR="001E6C97">
        <w:rPr>
          <w:color w:val="000000"/>
          <w:lang w:val="en-CA"/>
        </w:rPr>
        <w:t xml:space="preserve">is </w:t>
      </w:r>
      <w:r w:rsidR="00143588">
        <w:rPr>
          <w:color w:val="000000"/>
          <w:lang w:val="en-CA"/>
        </w:rPr>
        <w:t xml:space="preserve">synergistic with </w:t>
      </w:r>
      <w:r w:rsidR="001E6C97">
        <w:rPr>
          <w:color w:val="000000"/>
          <w:lang w:val="en-CA"/>
        </w:rPr>
        <w:t xml:space="preserve">that provided by </w:t>
      </w:r>
      <w:r w:rsidR="00143588" w:rsidRPr="00233F15">
        <w:rPr>
          <w:i/>
          <w:color w:val="000000"/>
        </w:rPr>
        <w:t>snq2∆</w:t>
      </w:r>
      <w:r w:rsidR="00143588">
        <w:rPr>
          <w:color w:val="000000"/>
        </w:rPr>
        <w:t xml:space="preserve"> and </w:t>
      </w:r>
      <w:r w:rsidR="00143588" w:rsidRPr="00233F15">
        <w:rPr>
          <w:i/>
          <w:color w:val="000000"/>
        </w:rPr>
        <w:t>yor1∆</w:t>
      </w:r>
      <w:r w:rsidR="00A11C11">
        <w:rPr>
          <w:color w:val="000000"/>
          <w:lang w:val="en-CA"/>
        </w:rPr>
        <w:t>;</w:t>
      </w:r>
      <w:r w:rsidR="00143588">
        <w:rPr>
          <w:color w:val="000000"/>
          <w:lang w:val="en-CA"/>
        </w:rPr>
        <w:t xml:space="preserve"> and </w:t>
      </w:r>
      <w:r w:rsidR="00A11C11">
        <w:rPr>
          <w:color w:val="000000"/>
          <w:lang w:val="en-CA"/>
        </w:rPr>
        <w:t xml:space="preserve">that 3) </w:t>
      </w:r>
      <w:r w:rsidR="00143588">
        <w:rPr>
          <w:color w:val="000000"/>
          <w:lang w:val="en-CA"/>
        </w:rPr>
        <w:t xml:space="preserve">resistance of the </w:t>
      </w:r>
      <w:r w:rsidR="00143588" w:rsidRPr="00233F15">
        <w:rPr>
          <w:i/>
          <w:color w:val="000000"/>
        </w:rPr>
        <w:t>snq2∆</w:t>
      </w:r>
      <w:r w:rsidR="001E6C97">
        <w:rPr>
          <w:i/>
          <w:color w:val="000000"/>
        </w:rPr>
        <w:t xml:space="preserve"> </w:t>
      </w:r>
      <w:r w:rsidR="00143588" w:rsidRPr="00233F15">
        <w:rPr>
          <w:i/>
          <w:color w:val="000000"/>
        </w:rPr>
        <w:t>ybt1∆</w:t>
      </w:r>
      <w:r w:rsidR="001E6C97">
        <w:rPr>
          <w:i/>
          <w:color w:val="000000"/>
        </w:rPr>
        <w:t xml:space="preserve"> </w:t>
      </w:r>
      <w:r w:rsidR="00143588" w:rsidRPr="00233F15">
        <w:rPr>
          <w:i/>
          <w:color w:val="000000"/>
        </w:rPr>
        <w:t>ycf1∆</w:t>
      </w:r>
      <w:r w:rsidR="001E6C97">
        <w:rPr>
          <w:i/>
          <w:color w:val="000000"/>
        </w:rPr>
        <w:t xml:space="preserve"> </w:t>
      </w:r>
      <w:r w:rsidR="00143588" w:rsidRPr="00233F15">
        <w:rPr>
          <w:i/>
          <w:color w:val="000000"/>
        </w:rPr>
        <w:t>yor1∆</w:t>
      </w:r>
      <w:r w:rsidR="00143588">
        <w:rPr>
          <w:color w:val="000000"/>
        </w:rPr>
        <w:t xml:space="preserve"> knockout </w:t>
      </w:r>
      <w:r w:rsidR="001E6C97">
        <w:rPr>
          <w:color w:val="000000"/>
        </w:rPr>
        <w:t xml:space="preserve">strain </w:t>
      </w:r>
      <w:r w:rsidR="00143588">
        <w:rPr>
          <w:color w:val="000000"/>
        </w:rPr>
        <w:t xml:space="preserve">depends on </w:t>
      </w:r>
      <w:r w:rsidR="001E6C97">
        <w:rPr>
          <w:color w:val="000000"/>
        </w:rPr>
        <w:t xml:space="preserve">the presence of a wild-type </w:t>
      </w:r>
      <w:r w:rsidR="00143588" w:rsidRPr="00F67D9D">
        <w:rPr>
          <w:i/>
          <w:color w:val="000000"/>
        </w:rPr>
        <w:t>PDR5</w:t>
      </w:r>
      <w:r w:rsidR="00772F98">
        <w:rPr>
          <w:color w:val="000000"/>
          <w:lang w:val="en-CA"/>
        </w:rPr>
        <w:t xml:space="preserve">.  </w:t>
      </w:r>
      <w:r w:rsidR="00414F35">
        <w:rPr>
          <w:color w:val="000000"/>
          <w:lang w:val="en-CA"/>
        </w:rPr>
        <w:t xml:space="preserve">Taken together, these results are consistent with a model wherein </w:t>
      </w:r>
      <w:r w:rsidR="00414F35" w:rsidRPr="00496A4E">
        <w:rPr>
          <w:bCs/>
          <w:i/>
          <w:iCs/>
          <w:color w:val="000000" w:themeColor="text1"/>
        </w:rPr>
        <w:t>SNQ2</w:t>
      </w:r>
      <w:r w:rsidR="00414F35">
        <w:rPr>
          <w:bCs/>
          <w:iCs/>
          <w:color w:val="000000" w:themeColor="text1"/>
        </w:rPr>
        <w:t xml:space="preserve">, </w:t>
      </w:r>
      <w:r w:rsidR="00414F35" w:rsidRPr="00496A4E">
        <w:rPr>
          <w:bCs/>
          <w:i/>
          <w:iCs/>
          <w:color w:val="000000" w:themeColor="text1"/>
        </w:rPr>
        <w:t>YOR1</w:t>
      </w:r>
      <w:r w:rsidR="00414F35">
        <w:rPr>
          <w:bCs/>
          <w:iCs/>
          <w:color w:val="000000" w:themeColor="text1"/>
        </w:rPr>
        <w:t xml:space="preserve">, </w:t>
      </w:r>
      <w:r w:rsidR="00414F35" w:rsidRPr="00496A4E">
        <w:rPr>
          <w:bCs/>
          <w:i/>
          <w:iCs/>
          <w:color w:val="000000" w:themeColor="text1"/>
        </w:rPr>
        <w:t>YBT1</w:t>
      </w:r>
      <w:r w:rsidR="00414F35">
        <w:rPr>
          <w:bCs/>
          <w:iCs/>
          <w:color w:val="000000" w:themeColor="text1"/>
        </w:rPr>
        <w:t xml:space="preserve">, and </w:t>
      </w:r>
      <w:r w:rsidR="00414F35" w:rsidRPr="00496A4E">
        <w:rPr>
          <w:bCs/>
          <w:i/>
          <w:iCs/>
          <w:color w:val="000000" w:themeColor="text1"/>
        </w:rPr>
        <w:t>YCF1</w:t>
      </w:r>
      <w:r w:rsidR="00414F35">
        <w:rPr>
          <w:bCs/>
          <w:iCs/>
          <w:color w:val="000000" w:themeColor="text1"/>
        </w:rPr>
        <w:t xml:space="preserve"> are each independently able to (directly or indirectly) inhibit the activity of </w:t>
      </w:r>
      <w:r w:rsidR="00414F35" w:rsidRPr="00496A4E">
        <w:rPr>
          <w:bCs/>
          <w:i/>
          <w:iCs/>
          <w:color w:val="000000" w:themeColor="text1"/>
        </w:rPr>
        <w:t>PDR5</w:t>
      </w:r>
      <w:r w:rsidR="00414F35">
        <w:rPr>
          <w:bCs/>
          <w:iCs/>
          <w:color w:val="000000" w:themeColor="text1"/>
        </w:rPr>
        <w:t>.</w:t>
      </w:r>
    </w:p>
    <w:p w14:paraId="1E2824F2" w14:textId="2B4B5331" w:rsidR="00B55701" w:rsidRDefault="00B55701" w:rsidP="00C313F6">
      <w:pPr>
        <w:widowControl w:val="0"/>
        <w:autoSpaceDE w:val="0"/>
        <w:autoSpaceDN w:val="0"/>
        <w:adjustRightInd w:val="0"/>
        <w:jc w:val="both"/>
        <w:rPr>
          <w:color w:val="000000"/>
          <w:lang w:val="en-CA"/>
        </w:rPr>
      </w:pPr>
    </w:p>
    <w:p w14:paraId="5801FC63" w14:textId="4A502221" w:rsidR="000570E2" w:rsidRDefault="000570E2" w:rsidP="00C313F6">
      <w:pPr>
        <w:widowControl w:val="0"/>
        <w:autoSpaceDE w:val="0"/>
        <w:autoSpaceDN w:val="0"/>
        <w:adjustRightInd w:val="0"/>
        <w:jc w:val="both"/>
        <w:rPr>
          <w:color w:val="000000"/>
          <w:lang w:val="en-CA"/>
        </w:rPr>
      </w:pPr>
      <w:r>
        <w:rPr>
          <w:color w:val="000000"/>
          <w:lang w:val="en-CA"/>
        </w:rPr>
        <w:t xml:space="preserve">Each of the phenomena noted in this fluconazole example were also observed for </w:t>
      </w:r>
      <w:r w:rsidRPr="00233F15">
        <w:rPr>
          <w:color w:val="000000"/>
        </w:rPr>
        <w:t>ketoc</w:t>
      </w:r>
      <w:r>
        <w:rPr>
          <w:color w:val="000000"/>
        </w:rPr>
        <w:t>onazole (</w:t>
      </w:r>
      <w:r w:rsidR="00EF3DD9">
        <w:rPr>
          <w:color w:val="000000"/>
          <w:lang w:val="en-CA"/>
        </w:rPr>
        <w:t>Fig</w:t>
      </w:r>
      <w:r>
        <w:rPr>
          <w:color w:val="000000"/>
          <w:lang w:val="en-CA"/>
        </w:rPr>
        <w:t xml:space="preserve"> S</w:t>
      </w:r>
      <w:r w:rsidR="00292B12">
        <w:rPr>
          <w:color w:val="000000"/>
          <w:lang w:val="en-CA"/>
        </w:rPr>
        <w:t>7</w:t>
      </w:r>
      <w:r>
        <w:rPr>
          <w:color w:val="000000"/>
          <w:lang w:val="en-CA"/>
        </w:rPr>
        <w:t xml:space="preserve">).  For itraconazole, the same quadruple and quintuple mutant effects were observed, but lower-order combinations of knockouts in the quadruple mutant appeared to be more additive </w:t>
      </w:r>
      <w:r>
        <w:rPr>
          <w:color w:val="000000"/>
        </w:rPr>
        <w:t>(</w:t>
      </w:r>
      <w:r w:rsidR="00EF3DD9">
        <w:rPr>
          <w:color w:val="000000"/>
          <w:lang w:val="en-CA"/>
        </w:rPr>
        <w:t>Fig</w:t>
      </w:r>
      <w:r>
        <w:rPr>
          <w:color w:val="000000"/>
          <w:lang w:val="en-CA"/>
        </w:rPr>
        <w:t xml:space="preserve"> S</w:t>
      </w:r>
      <w:r w:rsidR="00586F45">
        <w:rPr>
          <w:color w:val="000000"/>
          <w:lang w:val="en-CA"/>
        </w:rPr>
        <w:t>7</w:t>
      </w:r>
      <w:r>
        <w:rPr>
          <w:color w:val="000000"/>
          <w:lang w:val="en-CA"/>
        </w:rPr>
        <w:t xml:space="preserve">).  Thus, engineered population profiling </w:t>
      </w:r>
      <w:r w:rsidR="00B55701">
        <w:rPr>
          <w:color w:val="000000"/>
          <w:lang w:val="en-CA"/>
        </w:rPr>
        <w:t xml:space="preserve">reproducibly </w:t>
      </w:r>
      <w:r>
        <w:rPr>
          <w:color w:val="000000"/>
          <w:lang w:val="en-CA"/>
        </w:rPr>
        <w:t>reveal</w:t>
      </w:r>
      <w:r w:rsidR="00B55701">
        <w:rPr>
          <w:color w:val="000000"/>
          <w:lang w:val="en-CA"/>
        </w:rPr>
        <w:t xml:space="preserve">ed multiple </w:t>
      </w:r>
      <w:r>
        <w:rPr>
          <w:color w:val="000000"/>
          <w:lang w:val="en-CA"/>
        </w:rPr>
        <w:t>complex patterns of positive and negative genetic interaction that cannot be explained simply in terms of sets of efflux pumps that act in parallel.</w:t>
      </w:r>
    </w:p>
    <w:p w14:paraId="6BDF6A7D" w14:textId="77777777" w:rsidR="000570E2" w:rsidRDefault="000570E2" w:rsidP="00C313F6">
      <w:pPr>
        <w:widowControl w:val="0"/>
        <w:autoSpaceDE w:val="0"/>
        <w:autoSpaceDN w:val="0"/>
        <w:adjustRightInd w:val="0"/>
        <w:jc w:val="both"/>
        <w:rPr>
          <w:color w:val="000000"/>
          <w:lang w:val="en-CA"/>
        </w:rPr>
      </w:pPr>
    </w:p>
    <w:p w14:paraId="7B618D01" w14:textId="7648567C" w:rsidR="009C2A0C" w:rsidRPr="008C2336" w:rsidRDefault="00B55701" w:rsidP="00FF3025">
      <w:pPr>
        <w:widowControl w:val="0"/>
        <w:autoSpaceDE w:val="0"/>
        <w:autoSpaceDN w:val="0"/>
        <w:adjustRightInd w:val="0"/>
        <w:jc w:val="both"/>
        <w:rPr>
          <w:color w:val="000000"/>
          <w:lang w:val="en-CA"/>
        </w:rPr>
      </w:pPr>
      <w:r>
        <w:rPr>
          <w:color w:val="000000"/>
          <w:lang w:val="en-CA"/>
        </w:rPr>
        <w:t>When considering only the five ‘frequently-associated’ genes,</w:t>
      </w:r>
      <w:r w:rsidRPr="00B55701">
        <w:rPr>
          <w:color w:val="000000"/>
          <w:lang w:val="en-CA"/>
        </w:rPr>
        <w:t xml:space="preserve"> </w:t>
      </w:r>
      <w:r>
        <w:rPr>
          <w:color w:val="000000"/>
          <w:lang w:val="en-CA"/>
        </w:rPr>
        <w:t xml:space="preserve">the set of strains matching a specific genotype may in fact have heterogeneous genotypes owing to the variable presence of additional knockouts at the other 11 targeted transporter loci.  We therefore visualized the distribution of fluconazole resistance for each of the 5-gene genotypes (grouping the results to clearly show the reduced and relatively uniform fluconazole resistance that is conveyed by deleting </w:t>
      </w:r>
      <w:r w:rsidRPr="00F67D9D">
        <w:rPr>
          <w:i/>
          <w:color w:val="000000"/>
        </w:rPr>
        <w:t>PDR5</w:t>
      </w:r>
      <w:r>
        <w:rPr>
          <w:color w:val="000000"/>
          <w:lang w:val="en-CA"/>
        </w:rPr>
        <w:t xml:space="preserve"> in every genetic background </w:t>
      </w:r>
      <w:r w:rsidR="00320388">
        <w:rPr>
          <w:color w:val="000000"/>
          <w:lang w:val="en-CA"/>
        </w:rPr>
        <w:t>[</w:t>
      </w:r>
      <w:r w:rsidR="00EF3DD9">
        <w:rPr>
          <w:color w:val="000000"/>
          <w:lang w:val="en-CA"/>
        </w:rPr>
        <w:t>Fig</w:t>
      </w:r>
      <w:r>
        <w:rPr>
          <w:color w:val="000000"/>
          <w:lang w:val="en-CA"/>
        </w:rPr>
        <w:t xml:space="preserve"> 3B</w:t>
      </w:r>
      <w:r w:rsidR="00320388">
        <w:rPr>
          <w:color w:val="000000"/>
          <w:lang w:val="en-CA"/>
        </w:rPr>
        <w:t>])</w:t>
      </w:r>
      <w:r>
        <w:rPr>
          <w:color w:val="000000"/>
          <w:lang w:val="en-CA"/>
        </w:rPr>
        <w:t xml:space="preserve">.  </w:t>
      </w:r>
      <w:r w:rsidR="00041797">
        <w:rPr>
          <w:color w:val="000000"/>
          <w:lang w:val="en-CA"/>
        </w:rPr>
        <w:t xml:space="preserve">There was clearly </w:t>
      </w:r>
      <w:r w:rsidR="009C2A0C">
        <w:rPr>
          <w:color w:val="000000"/>
          <w:lang w:val="en-CA"/>
        </w:rPr>
        <w:t xml:space="preserve">high phenotypic variability within </w:t>
      </w:r>
      <w:r w:rsidR="00041797">
        <w:rPr>
          <w:color w:val="000000"/>
          <w:lang w:val="en-CA"/>
        </w:rPr>
        <w:t xml:space="preserve">strains matching many of the </w:t>
      </w:r>
      <w:r>
        <w:rPr>
          <w:color w:val="000000"/>
          <w:lang w:val="en-CA"/>
        </w:rPr>
        <w:t xml:space="preserve">five-gene </w:t>
      </w:r>
      <w:r w:rsidR="00041797">
        <w:rPr>
          <w:color w:val="000000"/>
          <w:lang w:val="en-CA"/>
        </w:rPr>
        <w:t>genotypes</w:t>
      </w:r>
      <w:r w:rsidR="00C313F6">
        <w:rPr>
          <w:color w:val="000000"/>
          <w:lang w:val="en-CA"/>
        </w:rPr>
        <w:t>.</w:t>
      </w:r>
      <w:r w:rsidR="000570E2">
        <w:rPr>
          <w:color w:val="000000"/>
          <w:lang w:val="en-CA"/>
        </w:rPr>
        <w:t xml:space="preserve"> </w:t>
      </w:r>
      <w:r w:rsidR="000D06E5">
        <w:rPr>
          <w:color w:val="000000"/>
        </w:rPr>
        <w:t xml:space="preserve">We </w:t>
      </w:r>
      <w:r w:rsidR="000570E2">
        <w:rPr>
          <w:color w:val="000000"/>
        </w:rPr>
        <w:t xml:space="preserve">therefore </w:t>
      </w:r>
      <w:r w:rsidR="009C2A0C">
        <w:rPr>
          <w:color w:val="000000"/>
        </w:rPr>
        <w:t xml:space="preserve">systematically </w:t>
      </w:r>
      <w:r w:rsidR="000D06E5">
        <w:rPr>
          <w:color w:val="000000"/>
        </w:rPr>
        <w:t>e</w:t>
      </w:r>
      <w:r w:rsidR="004305E3">
        <w:rPr>
          <w:color w:val="000000"/>
        </w:rPr>
        <w:t>xpand</w:t>
      </w:r>
      <w:r w:rsidR="000D06E5">
        <w:rPr>
          <w:color w:val="000000"/>
        </w:rPr>
        <w:t xml:space="preserve">ed </w:t>
      </w:r>
      <w:r w:rsidR="004305E3">
        <w:rPr>
          <w:color w:val="000000"/>
        </w:rPr>
        <w:t xml:space="preserve">our </w:t>
      </w:r>
      <w:r w:rsidR="00C20754">
        <w:rPr>
          <w:color w:val="000000"/>
        </w:rPr>
        <w:t>search for multi-gene effects</w:t>
      </w:r>
      <w:r w:rsidR="000D06E5">
        <w:rPr>
          <w:color w:val="000000"/>
        </w:rPr>
        <w:t xml:space="preserve"> </w:t>
      </w:r>
      <w:r w:rsidR="00041797">
        <w:rPr>
          <w:color w:val="000000"/>
        </w:rPr>
        <w:t xml:space="preserve">to include </w:t>
      </w:r>
      <w:r w:rsidR="000570E2">
        <w:rPr>
          <w:color w:val="000000"/>
        </w:rPr>
        <w:t>all 16 genes</w:t>
      </w:r>
      <w:r w:rsidR="009C2A0C">
        <w:rPr>
          <w:color w:val="000000"/>
        </w:rPr>
        <w:t>,</w:t>
      </w:r>
      <w:r w:rsidR="000570E2">
        <w:rPr>
          <w:color w:val="000000"/>
        </w:rPr>
        <w:t xml:space="preserve"> </w:t>
      </w:r>
      <w:r w:rsidR="000D06E5">
        <w:rPr>
          <w:color w:val="000000"/>
        </w:rPr>
        <w:t xml:space="preserve">using an extension </w:t>
      </w:r>
      <w:r w:rsidR="00A11C11">
        <w:rPr>
          <w:color w:val="000000"/>
        </w:rPr>
        <w:t xml:space="preserve">(see Methods) </w:t>
      </w:r>
      <w:r w:rsidR="000D06E5">
        <w:rPr>
          <w:color w:val="000000"/>
        </w:rPr>
        <w:t xml:space="preserve">of the linear model </w:t>
      </w:r>
      <w:r w:rsidR="00A11C11">
        <w:rPr>
          <w:color w:val="000000"/>
        </w:rPr>
        <w:t>described above in the context of single-gene effects</w:t>
      </w:r>
      <w:r w:rsidR="000D06E5">
        <w:rPr>
          <w:color w:val="000000"/>
        </w:rPr>
        <w:t xml:space="preserve">.  All single and multi-gene interactions </w:t>
      </w:r>
      <w:r w:rsidR="00A11C11">
        <w:rPr>
          <w:color w:val="000000"/>
        </w:rPr>
        <w:t xml:space="preserve">that passed the significance test </w:t>
      </w:r>
      <w:r w:rsidR="000D06E5">
        <w:rPr>
          <w:color w:val="000000"/>
        </w:rPr>
        <w:t>(</w:t>
      </w:r>
      <w:r w:rsidR="006A05DE">
        <w:rPr>
          <w:i/>
          <w:color w:val="000000"/>
        </w:rPr>
        <w:t>p</w:t>
      </w:r>
      <w:r w:rsidR="000D06E5" w:rsidRPr="00795AAD">
        <w:rPr>
          <w:color w:val="000000"/>
        </w:rPr>
        <w:t xml:space="preserve"> &lt; </w:t>
      </w:r>
      <w:r w:rsidR="006A05DE" w:rsidRPr="00795AAD">
        <w:rPr>
          <w:color w:val="000000"/>
        </w:rPr>
        <w:t>0</w:t>
      </w:r>
      <w:r w:rsidR="000D06E5" w:rsidRPr="00795AAD">
        <w:rPr>
          <w:color w:val="000000"/>
        </w:rPr>
        <w:t xml:space="preserve">.05 </w:t>
      </w:r>
      <w:r w:rsidR="000D06E5">
        <w:rPr>
          <w:color w:val="000000"/>
        </w:rPr>
        <w:t xml:space="preserve">after adjusting for multiple </w:t>
      </w:r>
      <w:r w:rsidR="000B68A3">
        <w:rPr>
          <w:color w:val="000000"/>
        </w:rPr>
        <w:t>testing) are shown in Figure 3C</w:t>
      </w:r>
      <w:r w:rsidR="000D06E5">
        <w:rPr>
          <w:color w:val="000000"/>
        </w:rPr>
        <w:t xml:space="preserve">.  </w:t>
      </w:r>
    </w:p>
    <w:p w14:paraId="459B797F" w14:textId="77777777" w:rsidR="009C2A0C" w:rsidRDefault="009C2A0C" w:rsidP="00FF3025">
      <w:pPr>
        <w:widowControl w:val="0"/>
        <w:autoSpaceDE w:val="0"/>
        <w:autoSpaceDN w:val="0"/>
        <w:adjustRightInd w:val="0"/>
        <w:jc w:val="both"/>
        <w:rPr>
          <w:color w:val="000000"/>
        </w:rPr>
      </w:pPr>
    </w:p>
    <w:p w14:paraId="79176548" w14:textId="678DA4D8" w:rsidR="004305E3" w:rsidRDefault="009C2A0C" w:rsidP="00FF3025">
      <w:pPr>
        <w:widowControl w:val="0"/>
        <w:autoSpaceDE w:val="0"/>
        <w:autoSpaceDN w:val="0"/>
        <w:adjustRightInd w:val="0"/>
        <w:jc w:val="both"/>
        <w:rPr>
          <w:color w:val="000000"/>
        </w:rPr>
      </w:pPr>
      <w:r>
        <w:rPr>
          <w:color w:val="000000"/>
        </w:rPr>
        <w:t xml:space="preserve">Our </w:t>
      </w:r>
      <w:r w:rsidR="000D06E5">
        <w:rPr>
          <w:color w:val="000000"/>
        </w:rPr>
        <w:t xml:space="preserve">analysis yielded </w:t>
      </w:r>
      <w:r w:rsidR="00C20754">
        <w:rPr>
          <w:color w:val="000000"/>
        </w:rPr>
        <w:t>genetic interactions involving two or more genes for fifteen out of sixteen (94%) of the drugs examined</w:t>
      </w:r>
      <w:r w:rsidR="000D06E5">
        <w:rPr>
          <w:color w:val="000000"/>
        </w:rPr>
        <w:t xml:space="preserve"> (</w:t>
      </w:r>
      <w:r w:rsidR="00EF3DD9">
        <w:rPr>
          <w:color w:val="000000"/>
        </w:rPr>
        <w:t>Fig</w:t>
      </w:r>
      <w:r w:rsidR="000D06E5">
        <w:rPr>
          <w:color w:val="000000"/>
        </w:rPr>
        <w:t xml:space="preserve"> 3</w:t>
      </w:r>
      <w:r w:rsidR="00055F5E">
        <w:rPr>
          <w:color w:val="000000"/>
        </w:rPr>
        <w:t>C</w:t>
      </w:r>
      <w:r w:rsidR="000D06E5">
        <w:rPr>
          <w:color w:val="000000"/>
        </w:rPr>
        <w:t>)</w:t>
      </w:r>
      <w:r w:rsidR="00594616">
        <w:rPr>
          <w:color w:val="000000"/>
        </w:rPr>
        <w:t>, with the exception of beauvericin</w:t>
      </w:r>
      <w:r w:rsidR="00222479">
        <w:rPr>
          <w:color w:val="000000"/>
        </w:rPr>
        <w:t xml:space="preserve"> for which we only found the previously-reported sensitivity of </w:t>
      </w:r>
      <w:r w:rsidR="00222479" w:rsidRPr="008E0AAD">
        <w:rPr>
          <w:i/>
          <w:color w:val="000000"/>
        </w:rPr>
        <w:t>yor1</w:t>
      </w:r>
      <w:r w:rsidR="00222479" w:rsidRPr="00795AAD">
        <w:rPr>
          <w:i/>
          <w:color w:val="000000"/>
        </w:rPr>
        <w:t>∆</w:t>
      </w:r>
      <w:r w:rsidR="00222479">
        <w:rPr>
          <w:color w:val="000000"/>
        </w:rPr>
        <w:t xml:space="preserve"> knockouts</w:t>
      </w:r>
      <w:r w:rsidR="00222479">
        <w:rPr>
          <w:color w:val="000000"/>
        </w:rPr>
        <w:fldChar w:fldCharType="begin" w:fldLock="1"/>
      </w:r>
      <w:r w:rsidR="00C241BD">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lt;sup&gt;46&lt;/sup&gt;","plainTextFormattedCitation":"46","previouslyFormattedCitation":"&lt;sup&gt;46&lt;/sup&gt;"},"properties":{"noteIndex":0},"schema":"https://github.com/citation-style-language/schema/raw/master/csl-citation.json"}</w:instrText>
      </w:r>
      <w:r w:rsidR="00222479">
        <w:rPr>
          <w:color w:val="000000"/>
        </w:rPr>
        <w:fldChar w:fldCharType="separate"/>
      </w:r>
      <w:r w:rsidR="00A76650" w:rsidRPr="00A76650">
        <w:rPr>
          <w:noProof/>
          <w:color w:val="000000"/>
          <w:vertAlign w:val="superscript"/>
        </w:rPr>
        <w:t>46</w:t>
      </w:r>
      <w:r w:rsidR="00222479">
        <w:rPr>
          <w:color w:val="000000"/>
        </w:rPr>
        <w:fldChar w:fldCharType="end"/>
      </w:r>
      <w:r w:rsidR="00C20754">
        <w:rPr>
          <w:color w:val="000000"/>
        </w:rPr>
        <w:t xml:space="preserve">.  Higher-order genetic interactions </w:t>
      </w:r>
      <w:r w:rsidR="000D06E5">
        <w:rPr>
          <w:color w:val="000000"/>
        </w:rPr>
        <w:t xml:space="preserve">(involving three or more genes) </w:t>
      </w:r>
      <w:r w:rsidR="00C20754">
        <w:rPr>
          <w:color w:val="000000"/>
        </w:rPr>
        <w:t>were observed for fourteen of sixteen (88%) of drugs tested</w:t>
      </w:r>
      <w:r w:rsidR="00450E99">
        <w:rPr>
          <w:color w:val="000000"/>
        </w:rPr>
        <w:t xml:space="preserve"> (</w:t>
      </w:r>
      <w:r w:rsidR="00EF3DD9">
        <w:rPr>
          <w:color w:val="000000"/>
        </w:rPr>
        <w:t>Fig</w:t>
      </w:r>
      <w:r w:rsidR="00450E99">
        <w:rPr>
          <w:color w:val="000000"/>
        </w:rPr>
        <w:t xml:space="preserve"> 3C</w:t>
      </w:r>
      <w:r w:rsidR="000D06E5">
        <w:rPr>
          <w:color w:val="000000"/>
        </w:rPr>
        <w:t>)</w:t>
      </w:r>
      <w:r w:rsidR="00C20754">
        <w:rPr>
          <w:color w:val="000000"/>
        </w:rPr>
        <w:t xml:space="preserve">.  Here the exception (beyond beauvericin) was </w:t>
      </w:r>
      <w:r w:rsidR="003A0327">
        <w:rPr>
          <w:color w:val="000000"/>
        </w:rPr>
        <w:t xml:space="preserve">cycloheximide.  For cycloheximide, </w:t>
      </w:r>
      <w:r w:rsidR="000D06E5">
        <w:rPr>
          <w:color w:val="000000"/>
        </w:rPr>
        <w:t xml:space="preserve">we observed </w:t>
      </w:r>
      <w:r w:rsidR="003A0327">
        <w:rPr>
          <w:color w:val="000000"/>
        </w:rPr>
        <w:t xml:space="preserve">the previously-known strong single-gene </w:t>
      </w:r>
      <w:r w:rsidR="003A0327" w:rsidRPr="00795AAD">
        <w:rPr>
          <w:i/>
          <w:color w:val="000000"/>
        </w:rPr>
        <w:t>pdr5∆</w:t>
      </w:r>
      <w:r w:rsidR="003A0327">
        <w:rPr>
          <w:color w:val="000000"/>
        </w:rPr>
        <w:t xml:space="preserve"> effect</w:t>
      </w:r>
      <w:r w:rsidR="00506324">
        <w:rPr>
          <w:color w:val="000000"/>
        </w:rPr>
        <w:fldChar w:fldCharType="begin" w:fldLock="1"/>
      </w:r>
      <w:r w:rsidR="00C241BD">
        <w:rPr>
          <w:color w:val="000000"/>
        </w:rPr>
        <w:instrText>ADDIN CSL_CITATION {"citationItems":[{"id":"ITEM-1","itemData":{"ISSN":"0270-7306","PMID":"8007969","abstract":"Saccharomyces cerevisiae cells possess the ability to simultaneously acquire resistance to an array of drugs with different cytotoxic activities. The genes involved in this acquisition are referred to as pleiotropic drug resistant (PDR) genes. Several semidominant, drug resistance-encoding PDR mutations have been found that map near the centromere on chromosome II, including PDR3-1 and PDR4-1. DNA sequencing of chromosome II identified a potential open reading frame, designated YBL03-23, that has the potential to encode a protein with strong sequence similarity to the product of the PDR1 gene, a zinc finger-containing transcription factor. Here we show that YBL03-23 is allelic with PDR3. The presence of a functional copy of either PDR1 or PDR3 is essential for drug resistance and expression of a putative membrane transporter-encoding gene, PDR5. Deletion mapping of the PDR5 promoter identified a region from -360 to -112 that is essential for expression of this gene. DNase I footprinting analysis using bacterially expressed Pdr3p showed specific recognition by this protein of at least one site in the -360/-112 interval in the PDR5 promoter. A high-copy-number plasmid carrying the PDR3 gene elevated resistance to both oligomycin and cycloheximide. Increasing the number of PDR3 gene copies in a delta pdr5 strain increased oligomycin resistance but was not able to correct the cycloheximide hypersensitivity that results from loss of PDR5. These data are consistent with the notion that PDR3 acts to increase cycloheximide resistance by elevating the level of PDR5 transcription, while PDR3-mediated oligomycin resistance acts through some other target gene.","author":[{"dropping-particle":"","family":"Katzmann","given":"D J","non-dropping-particle":"","parse-names":false,"suffix":""},{"dropping-particle":"","family":"Burnett","given":"P E","non-dropping-particle":"","parse-names":false,"suffix":""},{"dropping-particle":"","family":"Golin","given":"J","non-dropping-particle":"","parse-names":false,"suffix":""},{"dropping-particle":"","family":"Mahé","given":"Y","non-dropping-particle":"","parse-names":false,"suffix":""},{"dropping-particle":"","family":"Moye-Rowley","given":"W S","non-dropping-particle":"","parse-names":false,"suffix":""}],"container-title":"Molecular and cellular biology","id":"ITEM-1","issue":"7","issued":{"date-parts":[["1994","7"]]},"page":"4653-61","title":"Transcriptional control of the yeast PDR5 gene by the PDR3 gene product.","type":"article-journal","volume":"14"},"uris":["http://www.mendeley.com/documents/?uuid=158ee593-9631-3a21-8cb3-1c257657ed7b"]},{"id":"ITEM-2","itemData":{"DOI":"10.1089/mdr.1998.4.143","ISSN":"1076-6294","PMID":"9818966","abstract":"Multidrug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Resistance","id":"ITEM-2","issue":"3","issued":{"date-parts":[["1998","1"]]},"page":"143-158","title":"&lt;i&gt;In Vivo&lt;/i&gt; Characterization of the Drug Resistance Profile of the Major ABC Transporters and Other Components of the Yeast Pleiotropic Drug Resistance Network","type":"article-journal","volume":"4"},"uris":["http://www.mendeley.com/documents/?uuid=656c52a6-7cb1-3d52-9770-44d98744e811"]},{"id":"ITEM-3","itemData":{"DOI":"10.1073/pnas.0800191105","ISSN":"0027-8424","PMID":"18356296","abstract":"The yeast ABC transporter Pdr5 plays a major role in drug resistance against a large number of structurally unrelated compounds. Although Pdr5 has been extensively studied, many important aspects regarding its molecular mechanisms remain unresolved. For example, a striking degeneration of conserved amino acid residues exists in the nucleotide binding domains (NBDs), but their functional relevance is unknown. Here, we performed in vivo and in vitro experiments to address the functional asymmetry of NBDs. It became evident by ATPase activity and drug transport studies that catalysis at only one of the two NBD composite sites is crucial for protein function. Furthermore, mutations of the proposed \"catalytic carboxylate\" (E1036) and the \"catalytic dyad histidine\" (H1068) were characterized. Although a mutation of the glutamate abolished ATPase activity and substrate transport, mutation of H1068 had no influence on ATP consumption. However, the H1068A mutation abolished rhodamine transport in vivo and in vitro, while leaving the transport of other substrates unaffected. By contrast to mammalian P-glycoprotein (P-gp), the ATPase activity of yeast Pdr5 is not stimulated by the addition of substrates, indicating that Pdr5 is an uncoupled ABC transporter that constantly hydrolyses ATP to ensure active substrate transport. Taken together, our data provide important insights into the molecular mechanism of Pdr5 and suggest that not solely the transmembrane domains dictate substrate selection.","author":[{"dropping-particle":"","family":"Ernst","given":"Robert","non-dropping-particle":"","parse-names":false,"suffix":""},{"dropping-particle":"","family":"Kueppers","given":"Petra","non-dropping-particle":"","parse-names":false,"suffix":""},{"dropping-particle":"","family":"Klein","given":"Cornelia M.","non-dropping-particle":"","parse-names":false,"suffix":""},{"dropping-particle":"","family":"Schwarzmueller","given":"Tobias","non-dropping-particle":"","parse-names":false,"suffix":""},{"dropping-particle":"","family":"Kuchler","given":"Karl","non-dropping-particle":"","parse-names":false,"suffix":""},{"dropping-particle":"","family":"Schmitt","given":"Lutz","non-dropping-particle":"","parse-names":false,"suffix":""}],"container-title":"Proceedings of the National Academy of Sciences","id":"ITEM-3","issue":"13","issued":{"date-parts":[["2008","4","1"]]},"page":"5069-5074","title":"A mutation of the H-loop selectively affects rhodamine transport by the yeast multidrug ABC transporter Pdr5","type":"article-journal","volume":"105"},"uris":["http://www.mendeley.com/documents/?uuid=76f11c6b-7a02-39ce-8588-29f2cac228de"]},{"id":"ITEM-4","itemData":{"DOI":"10.1038/nchembio.1293","ISSN":"1552-4469","PMID":"23831759","abstract":"ATP-binding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biology","id":"ITEM-4","issue":"9","issued":{"date-parts":[["2013","9"]]},"page":"565-72","title":"Mapping the functional yeast ABC transporter interactome.","type":"article-journal","volume":"9"},"uris":["http://www.mendeley.com/documents/?uuid=0e3d404b-a646-4023-936e-86a457bddbac"]}],"mendeley":{"formattedCitation":"&lt;sup&gt;34,45,47,48&lt;/sup&gt;","plainTextFormattedCitation":"34,45,47,48","previouslyFormattedCitation":"&lt;sup&gt;34,45,47,48&lt;/sup&gt;"},"properties":{"noteIndex":0},"schema":"https://github.com/citation-style-language/schema/raw/master/csl-citation.json"}</w:instrText>
      </w:r>
      <w:r w:rsidR="00506324">
        <w:rPr>
          <w:color w:val="000000"/>
        </w:rPr>
        <w:fldChar w:fldCharType="separate"/>
      </w:r>
      <w:r w:rsidR="00A76650" w:rsidRPr="00A76650">
        <w:rPr>
          <w:noProof/>
          <w:color w:val="000000"/>
          <w:vertAlign w:val="superscript"/>
        </w:rPr>
        <w:t>34,45,47,48</w:t>
      </w:r>
      <w:r w:rsidR="00506324">
        <w:rPr>
          <w:color w:val="000000"/>
        </w:rPr>
        <w:fldChar w:fldCharType="end"/>
      </w:r>
      <w:r w:rsidR="003A0327">
        <w:rPr>
          <w:color w:val="000000"/>
        </w:rPr>
        <w:t xml:space="preserve">, </w:t>
      </w:r>
      <w:r w:rsidR="000D06E5">
        <w:rPr>
          <w:color w:val="000000"/>
        </w:rPr>
        <w:t>many weak single-</w:t>
      </w:r>
      <w:r w:rsidR="000D06E5">
        <w:rPr>
          <w:color w:val="000000"/>
        </w:rPr>
        <w:lastRenderedPageBreak/>
        <w:t>knockout effects</w:t>
      </w:r>
      <w:r w:rsidR="00D75D45">
        <w:rPr>
          <w:color w:val="000000"/>
        </w:rPr>
        <w:t>,</w:t>
      </w:r>
      <w:r w:rsidR="000D06E5">
        <w:rPr>
          <w:color w:val="000000"/>
        </w:rPr>
        <w:t xml:space="preserve"> and </w:t>
      </w:r>
      <w:r w:rsidR="003A0327">
        <w:rPr>
          <w:color w:val="000000"/>
        </w:rPr>
        <w:t xml:space="preserve">only </w:t>
      </w:r>
      <w:r w:rsidR="000D06E5">
        <w:rPr>
          <w:color w:val="000000"/>
        </w:rPr>
        <w:t xml:space="preserve">one </w:t>
      </w:r>
      <w:r w:rsidR="003A0327">
        <w:rPr>
          <w:color w:val="000000"/>
        </w:rPr>
        <w:t xml:space="preserve">weak two-gene interaction between </w:t>
      </w:r>
      <w:r w:rsidR="003A0327" w:rsidRPr="00C80C76">
        <w:rPr>
          <w:i/>
          <w:color w:val="000000"/>
        </w:rPr>
        <w:t>pdr5∆</w:t>
      </w:r>
      <w:r w:rsidR="003A0327">
        <w:rPr>
          <w:color w:val="000000"/>
        </w:rPr>
        <w:t xml:space="preserve"> and </w:t>
      </w:r>
      <w:r w:rsidR="003A0327">
        <w:rPr>
          <w:i/>
          <w:color w:val="000000"/>
        </w:rPr>
        <w:t>snq2</w:t>
      </w:r>
      <w:r w:rsidR="003A0327" w:rsidRPr="00C80C76">
        <w:rPr>
          <w:i/>
          <w:color w:val="000000"/>
        </w:rPr>
        <w:t>∆</w:t>
      </w:r>
      <w:r w:rsidR="00055F5E">
        <w:rPr>
          <w:color w:val="000000"/>
        </w:rPr>
        <w:t xml:space="preserve"> (</w:t>
      </w:r>
      <w:r w:rsidR="00EF3DD9">
        <w:rPr>
          <w:color w:val="000000"/>
        </w:rPr>
        <w:t>Fig</w:t>
      </w:r>
      <w:r w:rsidR="00055F5E">
        <w:rPr>
          <w:color w:val="000000"/>
        </w:rPr>
        <w:t xml:space="preserve"> 3C</w:t>
      </w:r>
      <w:r w:rsidR="000D06E5">
        <w:rPr>
          <w:color w:val="000000"/>
        </w:rPr>
        <w:t>)</w:t>
      </w:r>
      <w:r w:rsidR="003A0327">
        <w:rPr>
          <w:color w:val="000000"/>
        </w:rPr>
        <w:t xml:space="preserve">. </w:t>
      </w:r>
      <w:r w:rsidR="00A11C11">
        <w:rPr>
          <w:color w:val="000000"/>
        </w:rPr>
        <w:t xml:space="preserve"> Thus, engineered population profiling revealed higher-order genetic interaction involving three or more genes for nearly all drug resistance phenotypes studied.</w:t>
      </w:r>
    </w:p>
    <w:p w14:paraId="34BAF1BD" w14:textId="6E6A557F" w:rsidR="00001421" w:rsidRDefault="00001421" w:rsidP="00001421">
      <w:pPr>
        <w:pStyle w:val="NormalWeb"/>
        <w:jc w:val="both"/>
        <w:rPr>
          <w:bCs/>
          <w:iCs/>
          <w:color w:val="000000" w:themeColor="text1"/>
        </w:rPr>
      </w:pPr>
      <w:r>
        <w:rPr>
          <w:rFonts w:eastAsiaTheme="minorEastAsia"/>
          <w:bCs/>
          <w:iCs/>
          <w:color w:val="000000" w:themeColor="text1"/>
        </w:rPr>
        <w:t xml:space="preserve">In total, genetic interactions were found for 14 of the 16 genes that we targeted in our engineered population.  Of these 14 genes, 13 were involved in at least one complex interaction involving three or more genes.  Remarkably, 11 of the 16 targeted genes were involved in at least one 5-gene interaction.  Examples of strong complex interactions involving genes that were excluded from our initial manual exploration of the complex landscape included complex positive interactions involving </w:t>
      </w:r>
      <w:r>
        <w:rPr>
          <w:rFonts w:eastAsiaTheme="minorEastAsia"/>
          <w:bCs/>
          <w:i/>
          <w:iCs/>
          <w:color w:val="000000" w:themeColor="text1"/>
        </w:rPr>
        <w:t>pdr15∆</w:t>
      </w:r>
      <w:r>
        <w:rPr>
          <w:rFonts w:eastAsiaTheme="minorEastAsia"/>
          <w:bCs/>
          <w:iCs/>
          <w:color w:val="000000" w:themeColor="text1"/>
        </w:rPr>
        <w:t xml:space="preserve">, </w:t>
      </w:r>
      <w:r w:rsidRPr="009C76E7">
        <w:rPr>
          <w:rFonts w:eastAsiaTheme="minorEastAsia"/>
          <w:bCs/>
          <w:i/>
          <w:iCs/>
          <w:color w:val="000000" w:themeColor="text1"/>
        </w:rPr>
        <w:t>bpt1∆</w:t>
      </w:r>
      <w:r>
        <w:rPr>
          <w:rFonts w:eastAsiaTheme="minorEastAsia"/>
          <w:bCs/>
          <w:iCs/>
          <w:color w:val="000000" w:themeColor="text1"/>
        </w:rPr>
        <w:t xml:space="preserve">, </w:t>
      </w:r>
      <w:r w:rsidRPr="009C76E7">
        <w:rPr>
          <w:rFonts w:eastAsiaTheme="minorEastAsia"/>
          <w:bCs/>
          <w:i/>
          <w:iCs/>
          <w:color w:val="000000" w:themeColor="text1"/>
        </w:rPr>
        <w:t>adp1∆</w:t>
      </w:r>
      <w:r>
        <w:rPr>
          <w:rFonts w:eastAsiaTheme="minorEastAsia"/>
          <w:bCs/>
          <w:iCs/>
          <w:color w:val="000000" w:themeColor="text1"/>
        </w:rPr>
        <w:t xml:space="preserve">, and </w:t>
      </w:r>
      <w:r w:rsidRPr="009C76E7">
        <w:rPr>
          <w:rFonts w:eastAsiaTheme="minorEastAsia"/>
          <w:bCs/>
          <w:i/>
          <w:iCs/>
          <w:color w:val="000000" w:themeColor="text1"/>
        </w:rPr>
        <w:t>vmr1∆</w:t>
      </w:r>
      <w:r>
        <w:rPr>
          <w:rFonts w:eastAsiaTheme="minorEastAsia"/>
          <w:bCs/>
          <w:iCs/>
          <w:color w:val="000000" w:themeColor="text1"/>
        </w:rPr>
        <w:t>. In each of these examples, a knockout of one of these genes conferred some resistance in a highly-sensitive multi-knockout background (</w:t>
      </w:r>
      <w:r w:rsidR="00EF3DD9">
        <w:rPr>
          <w:rFonts w:eastAsiaTheme="minorEastAsia"/>
          <w:bCs/>
          <w:iCs/>
          <w:color w:val="000000" w:themeColor="text1"/>
        </w:rPr>
        <w:t>Fig</w:t>
      </w:r>
      <w:r>
        <w:rPr>
          <w:rFonts w:eastAsiaTheme="minorEastAsia"/>
          <w:bCs/>
          <w:iCs/>
          <w:color w:val="000000" w:themeColor="text1"/>
        </w:rPr>
        <w:t xml:space="preserve"> 3C).</w:t>
      </w:r>
      <w:r w:rsidRPr="00233F15">
        <w:rPr>
          <w:bCs/>
          <w:iCs/>
          <w:color w:val="000000" w:themeColor="text1"/>
        </w:rPr>
        <w:t xml:space="preserve"> </w:t>
      </w:r>
    </w:p>
    <w:p w14:paraId="368CAC2A" w14:textId="7C4A3AC4" w:rsidR="00BC34CF" w:rsidRDefault="00C313F6" w:rsidP="00BC34CF">
      <w:pPr>
        <w:pStyle w:val="NormalWeb"/>
        <w:jc w:val="both"/>
        <w:rPr>
          <w:bCs/>
          <w:iCs/>
          <w:color w:val="000000" w:themeColor="text1"/>
        </w:rPr>
      </w:pPr>
      <w:r>
        <w:rPr>
          <w:color w:val="000000"/>
        </w:rPr>
        <w:t xml:space="preserve">Formalizing the </w:t>
      </w:r>
      <w:r w:rsidR="00041797">
        <w:rPr>
          <w:color w:val="000000"/>
        </w:rPr>
        <w:t xml:space="preserve">identification </w:t>
      </w:r>
      <w:r>
        <w:rPr>
          <w:color w:val="000000"/>
        </w:rPr>
        <w:t xml:space="preserve">of complex genetic interactions </w:t>
      </w:r>
      <w:r>
        <w:rPr>
          <w:bCs/>
          <w:iCs/>
          <w:color w:val="000000" w:themeColor="text1"/>
        </w:rPr>
        <w:t>captured many of</w:t>
      </w:r>
      <w:r w:rsidRPr="00233F15">
        <w:rPr>
          <w:bCs/>
          <w:iCs/>
          <w:color w:val="000000" w:themeColor="text1"/>
        </w:rPr>
        <w:t xml:space="preserve"> the </w:t>
      </w:r>
      <w:r w:rsidR="00693951">
        <w:rPr>
          <w:bCs/>
          <w:iCs/>
          <w:color w:val="000000" w:themeColor="text1"/>
        </w:rPr>
        <w:t xml:space="preserve">effects that had been readily-apparent </w:t>
      </w:r>
      <w:r>
        <w:rPr>
          <w:bCs/>
          <w:iCs/>
          <w:color w:val="000000" w:themeColor="text1"/>
        </w:rPr>
        <w:t>by manual examination</w:t>
      </w:r>
      <w:r w:rsidR="00041797">
        <w:rPr>
          <w:bCs/>
          <w:iCs/>
          <w:color w:val="000000" w:themeColor="text1"/>
        </w:rPr>
        <w:t xml:space="preserve"> of the </w:t>
      </w:r>
      <w:r w:rsidR="00041797">
        <w:rPr>
          <w:color w:val="000000"/>
        </w:rPr>
        <w:t>fitness landscapes</w:t>
      </w:r>
      <w:r w:rsidR="00693951">
        <w:rPr>
          <w:bCs/>
          <w:iCs/>
          <w:color w:val="000000" w:themeColor="text1"/>
        </w:rPr>
        <w:t>, while yielding additional effects</w:t>
      </w:r>
      <w:r w:rsidRPr="00233F15">
        <w:rPr>
          <w:bCs/>
          <w:iCs/>
          <w:color w:val="000000" w:themeColor="text1"/>
        </w:rPr>
        <w:t xml:space="preserve">.  For example, </w:t>
      </w:r>
      <w:r w:rsidRPr="00233F15">
        <w:rPr>
          <w:bCs/>
          <w:i/>
          <w:iCs/>
          <w:color w:val="000000" w:themeColor="text1"/>
        </w:rPr>
        <w:t xml:space="preserve">yor1∆ </w:t>
      </w:r>
      <w:r w:rsidRPr="00233F15">
        <w:rPr>
          <w:bCs/>
          <w:iCs/>
          <w:color w:val="000000" w:themeColor="text1"/>
        </w:rPr>
        <w:t xml:space="preserve">was found to have no main effect under benomyl, to have a positive genetic </w:t>
      </w:r>
      <w:r w:rsidRPr="00320388">
        <w:rPr>
          <w:bCs/>
          <w:iCs/>
          <w:color w:val="000000" w:themeColor="text1"/>
        </w:rPr>
        <w:t xml:space="preserve">interaction with </w:t>
      </w:r>
      <w:r w:rsidRPr="00320388">
        <w:rPr>
          <w:bCs/>
          <w:i/>
          <w:iCs/>
          <w:color w:val="000000" w:themeColor="text1"/>
        </w:rPr>
        <w:t>pdr5</w:t>
      </w:r>
      <w:r w:rsidR="009C2A0C" w:rsidRPr="00320388">
        <w:rPr>
          <w:bCs/>
          <w:i/>
          <w:iCs/>
          <w:color w:val="000000" w:themeColor="text1"/>
        </w:rPr>
        <w:t>∆</w:t>
      </w:r>
      <w:r w:rsidR="009C2A0C" w:rsidRPr="00320388">
        <w:rPr>
          <w:bCs/>
          <w:iCs/>
          <w:color w:val="000000" w:themeColor="text1"/>
        </w:rPr>
        <w:t xml:space="preserve"> </w:t>
      </w:r>
      <w:r w:rsidRPr="00320388">
        <w:rPr>
          <w:bCs/>
          <w:iCs/>
          <w:color w:val="000000" w:themeColor="text1"/>
        </w:rPr>
        <w:t>and</w:t>
      </w:r>
      <w:r w:rsidR="009C2A0C" w:rsidRPr="00320388">
        <w:rPr>
          <w:bCs/>
          <w:iCs/>
          <w:color w:val="000000" w:themeColor="text1"/>
        </w:rPr>
        <w:t>,</w:t>
      </w:r>
      <w:r w:rsidRPr="00320388">
        <w:rPr>
          <w:bCs/>
          <w:iCs/>
          <w:color w:val="000000" w:themeColor="text1"/>
        </w:rPr>
        <w:t xml:space="preserve"> surprisingly, to have a negative genetic interaction with </w:t>
      </w:r>
      <w:r w:rsidRPr="00320388">
        <w:rPr>
          <w:bCs/>
          <w:i/>
          <w:iCs/>
          <w:color w:val="000000" w:themeColor="text1"/>
        </w:rPr>
        <w:t>snq2∆</w:t>
      </w:r>
      <w:r w:rsidRPr="00320388">
        <w:rPr>
          <w:bCs/>
          <w:iCs/>
          <w:color w:val="000000" w:themeColor="text1"/>
        </w:rPr>
        <w:t xml:space="preserve"> (</w:t>
      </w:r>
      <w:r w:rsidR="00EF3DD9">
        <w:rPr>
          <w:bCs/>
          <w:iCs/>
          <w:color w:val="000000" w:themeColor="text1"/>
        </w:rPr>
        <w:t>Fig</w:t>
      </w:r>
      <w:r w:rsidRPr="00320388">
        <w:rPr>
          <w:bCs/>
          <w:iCs/>
          <w:color w:val="000000" w:themeColor="text1"/>
        </w:rPr>
        <w:t xml:space="preserve"> 3C, Data S6).  In camptothecin, </w:t>
      </w:r>
      <w:r w:rsidRPr="00320388">
        <w:rPr>
          <w:bCs/>
          <w:i/>
          <w:iCs/>
          <w:color w:val="000000" w:themeColor="text1"/>
        </w:rPr>
        <w:t xml:space="preserve">pdr5∆ </w:t>
      </w:r>
      <w:r w:rsidRPr="00320388">
        <w:rPr>
          <w:bCs/>
          <w:iCs/>
          <w:color w:val="000000" w:themeColor="text1"/>
        </w:rPr>
        <w:t xml:space="preserve">and </w:t>
      </w:r>
      <w:r w:rsidRPr="00320388">
        <w:rPr>
          <w:bCs/>
          <w:i/>
          <w:iCs/>
          <w:color w:val="000000" w:themeColor="text1"/>
        </w:rPr>
        <w:t>snq2∆</w:t>
      </w:r>
      <w:r w:rsidRPr="00320388">
        <w:rPr>
          <w:bCs/>
          <w:iCs/>
          <w:color w:val="000000" w:themeColor="text1"/>
        </w:rPr>
        <w:t xml:space="preserve"> each had a minor </w:t>
      </w:r>
      <w:r w:rsidR="009C2A0C" w:rsidRPr="00320388">
        <w:rPr>
          <w:bCs/>
          <w:iCs/>
          <w:color w:val="000000" w:themeColor="text1"/>
        </w:rPr>
        <w:t xml:space="preserve">individual </w:t>
      </w:r>
      <w:r w:rsidR="0094353B" w:rsidRPr="00320388">
        <w:rPr>
          <w:bCs/>
          <w:iCs/>
          <w:color w:val="000000" w:themeColor="text1"/>
        </w:rPr>
        <w:t xml:space="preserve">negative </w:t>
      </w:r>
      <w:r w:rsidRPr="00320388">
        <w:rPr>
          <w:bCs/>
          <w:iCs/>
          <w:color w:val="000000" w:themeColor="text1"/>
        </w:rPr>
        <w:t>effect</w:t>
      </w:r>
      <w:r w:rsidR="009C2A0C" w:rsidRPr="00320388">
        <w:rPr>
          <w:bCs/>
          <w:iCs/>
          <w:color w:val="000000" w:themeColor="text1"/>
        </w:rPr>
        <w:t xml:space="preserve"> on resistance</w:t>
      </w:r>
      <w:r w:rsidRPr="00320388">
        <w:rPr>
          <w:bCs/>
          <w:iCs/>
          <w:color w:val="000000" w:themeColor="text1"/>
        </w:rPr>
        <w:t xml:space="preserve">, </w:t>
      </w:r>
      <w:r w:rsidR="009C2A0C" w:rsidRPr="00320388">
        <w:rPr>
          <w:bCs/>
          <w:iCs/>
          <w:color w:val="000000" w:themeColor="text1"/>
        </w:rPr>
        <w:t xml:space="preserve">and a </w:t>
      </w:r>
      <w:r w:rsidRPr="00320388">
        <w:rPr>
          <w:bCs/>
          <w:iCs/>
          <w:color w:val="000000" w:themeColor="text1"/>
        </w:rPr>
        <w:t xml:space="preserve">strong negative interaction </w:t>
      </w:r>
      <w:r w:rsidR="009C2A0C" w:rsidRPr="00320388">
        <w:rPr>
          <w:bCs/>
          <w:iCs/>
          <w:color w:val="000000" w:themeColor="text1"/>
        </w:rPr>
        <w:t xml:space="preserve">was observed </w:t>
      </w:r>
      <w:r w:rsidRPr="00320388">
        <w:rPr>
          <w:bCs/>
          <w:iCs/>
          <w:color w:val="000000" w:themeColor="text1"/>
        </w:rPr>
        <w:t>between them (</w:t>
      </w:r>
      <w:r w:rsidR="00EF3DD9">
        <w:rPr>
          <w:bCs/>
          <w:iCs/>
          <w:color w:val="000000" w:themeColor="text1"/>
        </w:rPr>
        <w:t>Fig</w:t>
      </w:r>
      <w:r w:rsidRPr="00320388">
        <w:rPr>
          <w:bCs/>
          <w:iCs/>
          <w:color w:val="000000" w:themeColor="text1"/>
        </w:rPr>
        <w:t xml:space="preserve"> 3C, Data S6).</w:t>
      </w:r>
      <w:r w:rsidRPr="00233F15">
        <w:rPr>
          <w:bCs/>
          <w:iCs/>
          <w:color w:val="000000" w:themeColor="text1"/>
        </w:rPr>
        <w:t xml:space="preserve"> </w:t>
      </w:r>
    </w:p>
    <w:p w14:paraId="5B1F838C" w14:textId="0B07C730" w:rsidR="00E95255" w:rsidRDefault="00693951" w:rsidP="00222479">
      <w:pPr>
        <w:pStyle w:val="NormalWeb"/>
        <w:jc w:val="both"/>
      </w:pPr>
      <w:r>
        <w:rPr>
          <w:bCs/>
          <w:iCs/>
          <w:color w:val="000000" w:themeColor="text1"/>
        </w:rPr>
        <w:t>Formal complex genetic interaction analysis allowed finer parsing of the relationship between genes involved in a higher-order interaction. For example</w:t>
      </w:r>
      <w:r w:rsidR="00C313F6" w:rsidRPr="00233F15">
        <w:rPr>
          <w:bCs/>
          <w:iCs/>
          <w:color w:val="000000" w:themeColor="text1"/>
        </w:rPr>
        <w:t xml:space="preserve">, the </w:t>
      </w:r>
      <w:r>
        <w:rPr>
          <w:bCs/>
          <w:iCs/>
          <w:color w:val="000000" w:themeColor="text1"/>
        </w:rPr>
        <w:t xml:space="preserve">striking </w:t>
      </w:r>
      <w:r w:rsidRPr="00233F15">
        <w:rPr>
          <w:bCs/>
          <w:iCs/>
          <w:color w:val="000000" w:themeColor="text1"/>
        </w:rPr>
        <w:t xml:space="preserve">mitoxantrone </w:t>
      </w:r>
      <w:r w:rsidR="00DC7CDC">
        <w:rPr>
          <w:bCs/>
          <w:iCs/>
          <w:color w:val="000000" w:themeColor="text1"/>
        </w:rPr>
        <w:t xml:space="preserve">sensitivity </w:t>
      </w:r>
      <w:r>
        <w:rPr>
          <w:bCs/>
          <w:iCs/>
          <w:color w:val="000000" w:themeColor="text1"/>
        </w:rPr>
        <w:t xml:space="preserve">of the </w:t>
      </w:r>
      <w:r w:rsidRPr="00233F15">
        <w:rPr>
          <w:i/>
          <w:color w:val="000000"/>
        </w:rPr>
        <w:t>snq2∆</w:t>
      </w:r>
      <w:r w:rsidR="00041797">
        <w:rPr>
          <w:i/>
          <w:color w:val="000000"/>
        </w:rPr>
        <w:t xml:space="preserve"> </w:t>
      </w:r>
      <w:r w:rsidRPr="00233F15">
        <w:rPr>
          <w:i/>
          <w:color w:val="000000"/>
        </w:rPr>
        <w:t>pdr5∆</w:t>
      </w:r>
      <w:r w:rsidR="00041797">
        <w:rPr>
          <w:i/>
          <w:color w:val="000000"/>
        </w:rPr>
        <w:t xml:space="preserve"> </w:t>
      </w:r>
      <w:r w:rsidRPr="00233F15">
        <w:rPr>
          <w:i/>
          <w:color w:val="000000"/>
        </w:rPr>
        <w:t>ybt1∆</w:t>
      </w:r>
      <w:r w:rsidR="00041797">
        <w:rPr>
          <w:i/>
          <w:color w:val="000000"/>
        </w:rPr>
        <w:t xml:space="preserve"> </w:t>
      </w:r>
      <w:r w:rsidRPr="00233F15">
        <w:rPr>
          <w:i/>
          <w:color w:val="000000"/>
        </w:rPr>
        <w:t>yor1∆</w:t>
      </w:r>
      <w:r>
        <w:rPr>
          <w:color w:val="000000"/>
        </w:rPr>
        <w:t xml:space="preserve"> quadruple mutant </w:t>
      </w:r>
      <w:r w:rsidR="00C313F6" w:rsidRPr="00233F15">
        <w:rPr>
          <w:bCs/>
          <w:iCs/>
          <w:color w:val="000000" w:themeColor="text1"/>
        </w:rPr>
        <w:t xml:space="preserve">was modelled as </w:t>
      </w:r>
      <w:r w:rsidR="00C313F6">
        <w:rPr>
          <w:bCs/>
          <w:iCs/>
          <w:color w:val="000000" w:themeColor="text1"/>
        </w:rPr>
        <w:t xml:space="preserve">the </w:t>
      </w:r>
      <w:r w:rsidR="00C313F6" w:rsidRPr="00233F15">
        <w:rPr>
          <w:bCs/>
          <w:iCs/>
          <w:color w:val="000000" w:themeColor="text1"/>
        </w:rPr>
        <w:t>combination of small marginal effect</w:t>
      </w:r>
      <w:r>
        <w:rPr>
          <w:bCs/>
          <w:iCs/>
          <w:color w:val="000000" w:themeColor="text1"/>
        </w:rPr>
        <w:t>s</w:t>
      </w:r>
      <w:r w:rsidR="00C313F6" w:rsidRPr="00233F15">
        <w:rPr>
          <w:bCs/>
          <w:iCs/>
          <w:color w:val="000000" w:themeColor="text1"/>
        </w:rPr>
        <w:t xml:space="preserve"> of </w:t>
      </w:r>
      <w:r w:rsidR="00C313F6" w:rsidRPr="00233F15">
        <w:rPr>
          <w:bCs/>
          <w:i/>
          <w:iCs/>
          <w:color w:val="000000" w:themeColor="text1"/>
        </w:rPr>
        <w:t>snq2∆</w:t>
      </w:r>
      <w:r w:rsidR="00C313F6">
        <w:rPr>
          <w:bCs/>
          <w:i/>
          <w:iCs/>
          <w:color w:val="000000" w:themeColor="text1"/>
        </w:rPr>
        <w:t xml:space="preserve"> </w:t>
      </w:r>
      <w:r w:rsidR="00C313F6">
        <w:rPr>
          <w:bCs/>
          <w:iCs/>
          <w:color w:val="000000" w:themeColor="text1"/>
        </w:rPr>
        <w:t xml:space="preserve">and </w:t>
      </w:r>
      <w:r w:rsidR="00C313F6">
        <w:rPr>
          <w:bCs/>
          <w:i/>
          <w:iCs/>
          <w:color w:val="000000" w:themeColor="text1"/>
        </w:rPr>
        <w:t>pdr5∆</w:t>
      </w:r>
      <w:r>
        <w:rPr>
          <w:bCs/>
          <w:iCs/>
          <w:color w:val="000000" w:themeColor="text1"/>
        </w:rPr>
        <w:t xml:space="preserve"> alone</w:t>
      </w:r>
      <w:r w:rsidR="00C313F6">
        <w:rPr>
          <w:bCs/>
          <w:iCs/>
          <w:color w:val="000000" w:themeColor="text1"/>
        </w:rPr>
        <w:t xml:space="preserve">, a </w:t>
      </w:r>
      <w:r>
        <w:rPr>
          <w:bCs/>
          <w:iCs/>
          <w:color w:val="000000" w:themeColor="text1"/>
        </w:rPr>
        <w:t xml:space="preserve">two-gene </w:t>
      </w:r>
      <w:r w:rsidR="00C313F6">
        <w:rPr>
          <w:bCs/>
          <w:iCs/>
          <w:color w:val="000000" w:themeColor="text1"/>
        </w:rPr>
        <w:t xml:space="preserve">negative interaction </w:t>
      </w:r>
      <w:r>
        <w:rPr>
          <w:bCs/>
          <w:iCs/>
          <w:color w:val="000000" w:themeColor="text1"/>
        </w:rPr>
        <w:t xml:space="preserve">between </w:t>
      </w:r>
      <w:r w:rsidRPr="00233F15">
        <w:rPr>
          <w:bCs/>
          <w:i/>
          <w:iCs/>
          <w:color w:val="000000" w:themeColor="text1"/>
        </w:rPr>
        <w:t>snq2∆</w:t>
      </w:r>
      <w:r>
        <w:rPr>
          <w:bCs/>
          <w:i/>
          <w:iCs/>
          <w:color w:val="000000" w:themeColor="text1"/>
        </w:rPr>
        <w:t xml:space="preserve"> </w:t>
      </w:r>
      <w:r>
        <w:rPr>
          <w:bCs/>
          <w:iCs/>
          <w:color w:val="000000" w:themeColor="text1"/>
        </w:rPr>
        <w:t xml:space="preserve">and </w:t>
      </w:r>
      <w:r>
        <w:rPr>
          <w:bCs/>
          <w:i/>
          <w:iCs/>
          <w:color w:val="000000" w:themeColor="text1"/>
        </w:rPr>
        <w:t>pdr5</w:t>
      </w:r>
      <w:r w:rsidRPr="00233F15">
        <w:rPr>
          <w:bCs/>
          <w:i/>
          <w:iCs/>
          <w:color w:val="000000" w:themeColor="text1"/>
        </w:rPr>
        <w:t>∆</w:t>
      </w:r>
      <w:r>
        <w:rPr>
          <w:bCs/>
          <w:iCs/>
          <w:color w:val="000000" w:themeColor="text1"/>
        </w:rPr>
        <w:t xml:space="preserve">, </w:t>
      </w:r>
      <w:r w:rsidR="00DC7CDC">
        <w:rPr>
          <w:bCs/>
          <w:iCs/>
          <w:color w:val="000000" w:themeColor="text1"/>
        </w:rPr>
        <w:t xml:space="preserve">two </w:t>
      </w:r>
      <w:r>
        <w:rPr>
          <w:bCs/>
          <w:iCs/>
          <w:color w:val="000000" w:themeColor="text1"/>
        </w:rPr>
        <w:t xml:space="preserve">three-gene </w:t>
      </w:r>
      <w:r w:rsidR="00C313F6" w:rsidRPr="00233F15">
        <w:rPr>
          <w:bCs/>
          <w:iCs/>
          <w:color w:val="000000" w:themeColor="text1"/>
        </w:rPr>
        <w:t>negative interaction</w:t>
      </w:r>
      <w:r w:rsidR="00DC7CDC">
        <w:rPr>
          <w:bCs/>
          <w:iCs/>
          <w:color w:val="000000" w:themeColor="text1"/>
        </w:rPr>
        <w:t>s</w:t>
      </w:r>
      <w:r w:rsidR="00C313F6" w:rsidRPr="00233F15">
        <w:rPr>
          <w:bCs/>
          <w:iCs/>
          <w:color w:val="000000" w:themeColor="text1"/>
        </w:rPr>
        <w:t xml:space="preserve"> </w:t>
      </w:r>
      <w:r w:rsidR="00DC7CDC">
        <w:rPr>
          <w:bCs/>
          <w:iCs/>
          <w:color w:val="000000" w:themeColor="text1"/>
        </w:rPr>
        <w:t xml:space="preserve">(between </w:t>
      </w:r>
      <w:r w:rsidR="00C313F6">
        <w:rPr>
          <w:bCs/>
          <w:i/>
          <w:iCs/>
          <w:color w:val="000000" w:themeColor="text1"/>
        </w:rPr>
        <w:t>snq2∆</w:t>
      </w:r>
      <w:r w:rsidR="00041797">
        <w:rPr>
          <w:bCs/>
          <w:i/>
          <w:iCs/>
          <w:color w:val="000000" w:themeColor="text1"/>
        </w:rPr>
        <w:t xml:space="preserve"> </w:t>
      </w:r>
      <w:r w:rsidR="00C313F6">
        <w:rPr>
          <w:bCs/>
          <w:i/>
          <w:iCs/>
          <w:color w:val="000000" w:themeColor="text1"/>
        </w:rPr>
        <w:t>pdr5∆</w:t>
      </w:r>
      <w:r w:rsidR="00C313F6" w:rsidRPr="00FF3025">
        <w:rPr>
          <w:bCs/>
          <w:iCs/>
          <w:color w:val="000000" w:themeColor="text1"/>
        </w:rPr>
        <w:t xml:space="preserve"> </w:t>
      </w:r>
      <w:r w:rsidR="00DC7CDC">
        <w:rPr>
          <w:bCs/>
          <w:iCs/>
          <w:color w:val="000000" w:themeColor="text1"/>
        </w:rPr>
        <w:t xml:space="preserve">and each of </w:t>
      </w:r>
      <w:r w:rsidR="00C313F6">
        <w:rPr>
          <w:bCs/>
          <w:i/>
          <w:iCs/>
          <w:color w:val="000000" w:themeColor="text1"/>
        </w:rPr>
        <w:t>ybt1∆</w:t>
      </w:r>
      <w:r w:rsidR="00C313F6">
        <w:rPr>
          <w:bCs/>
          <w:iCs/>
          <w:color w:val="000000" w:themeColor="text1"/>
        </w:rPr>
        <w:t xml:space="preserve"> and </w:t>
      </w:r>
      <w:r w:rsidR="00C313F6">
        <w:rPr>
          <w:bCs/>
          <w:i/>
          <w:iCs/>
          <w:color w:val="000000" w:themeColor="text1"/>
        </w:rPr>
        <w:t>yor1∆</w:t>
      </w:r>
      <w:r w:rsidR="00DC7CDC">
        <w:rPr>
          <w:bCs/>
          <w:iCs/>
          <w:color w:val="000000" w:themeColor="text1"/>
        </w:rPr>
        <w:t xml:space="preserve">), </w:t>
      </w:r>
      <w:r w:rsidR="00C313F6">
        <w:rPr>
          <w:rFonts w:eastAsiaTheme="minorEastAsia"/>
          <w:bCs/>
          <w:iCs/>
          <w:color w:val="000000" w:themeColor="text1"/>
        </w:rPr>
        <w:t>and a four-</w:t>
      </w:r>
      <w:r w:rsidR="00DC7CDC">
        <w:rPr>
          <w:rFonts w:eastAsiaTheme="minorEastAsia"/>
          <w:bCs/>
          <w:iCs/>
          <w:color w:val="000000" w:themeColor="text1"/>
        </w:rPr>
        <w:t>gene</w:t>
      </w:r>
      <w:r w:rsidR="00F349DA">
        <w:rPr>
          <w:rFonts w:eastAsiaTheme="minorEastAsia"/>
          <w:bCs/>
          <w:iCs/>
          <w:color w:val="000000" w:themeColor="text1"/>
        </w:rPr>
        <w:t xml:space="preserve"> </w:t>
      </w:r>
      <w:r w:rsidR="00041797">
        <w:rPr>
          <w:rFonts w:eastAsiaTheme="minorEastAsia"/>
          <w:bCs/>
          <w:iCs/>
          <w:color w:val="000000" w:themeColor="text1"/>
        </w:rPr>
        <w:t>{</w:t>
      </w:r>
      <w:r w:rsidR="00DC7CDC" w:rsidRPr="00233F15">
        <w:rPr>
          <w:i/>
          <w:color w:val="000000"/>
        </w:rPr>
        <w:t>snq2∆</w:t>
      </w:r>
      <w:r w:rsidR="00041797">
        <w:rPr>
          <w:color w:val="000000"/>
        </w:rPr>
        <w:t xml:space="preserve">, </w:t>
      </w:r>
      <w:r w:rsidR="00DC7CDC" w:rsidRPr="00233F15">
        <w:rPr>
          <w:i/>
          <w:color w:val="000000"/>
        </w:rPr>
        <w:t>pdr5∆</w:t>
      </w:r>
      <w:r w:rsidR="00041797">
        <w:rPr>
          <w:color w:val="000000"/>
        </w:rPr>
        <w:t xml:space="preserve">, </w:t>
      </w:r>
      <w:r w:rsidR="00DC7CDC" w:rsidRPr="00233F15">
        <w:rPr>
          <w:i/>
          <w:color w:val="000000"/>
        </w:rPr>
        <w:t>ybt1∆</w:t>
      </w:r>
      <w:r w:rsidR="00041797">
        <w:rPr>
          <w:color w:val="000000"/>
        </w:rPr>
        <w:t xml:space="preserve">, </w:t>
      </w:r>
      <w:r w:rsidR="00DC7CDC" w:rsidRPr="00233F15">
        <w:rPr>
          <w:i/>
          <w:color w:val="000000"/>
        </w:rPr>
        <w:t>yor1∆</w:t>
      </w:r>
      <w:r w:rsidR="00041797">
        <w:rPr>
          <w:color w:val="000000"/>
        </w:rPr>
        <w:t xml:space="preserve">} </w:t>
      </w:r>
      <w:r w:rsidR="00DC7CDC">
        <w:rPr>
          <w:rFonts w:eastAsiaTheme="minorEastAsia"/>
          <w:bCs/>
          <w:iCs/>
          <w:color w:val="000000" w:themeColor="text1"/>
        </w:rPr>
        <w:t xml:space="preserve">negative interaction (reflecting the fact that the quadruple mutant is more </w:t>
      </w:r>
      <w:r w:rsidR="00F67D9D">
        <w:rPr>
          <w:rFonts w:eastAsiaTheme="minorEastAsia"/>
          <w:bCs/>
          <w:iCs/>
          <w:color w:val="000000" w:themeColor="text1"/>
        </w:rPr>
        <w:t>sensitive</w:t>
      </w:r>
      <w:r w:rsidR="00DC7CDC">
        <w:rPr>
          <w:rFonts w:eastAsiaTheme="minorEastAsia"/>
          <w:bCs/>
          <w:iCs/>
          <w:color w:val="000000" w:themeColor="text1"/>
        </w:rPr>
        <w:t xml:space="preserve"> than would be expected </w:t>
      </w:r>
      <w:r w:rsidR="005A31E9">
        <w:rPr>
          <w:rFonts w:eastAsiaTheme="minorEastAsia"/>
          <w:bCs/>
          <w:iCs/>
          <w:color w:val="000000" w:themeColor="text1"/>
        </w:rPr>
        <w:t xml:space="preserve">given </w:t>
      </w:r>
      <w:r w:rsidR="00DC7CDC">
        <w:rPr>
          <w:rFonts w:eastAsiaTheme="minorEastAsia"/>
          <w:bCs/>
          <w:iCs/>
          <w:color w:val="000000" w:themeColor="text1"/>
        </w:rPr>
        <w:t xml:space="preserve">the </w:t>
      </w:r>
      <w:r w:rsidR="005A31E9">
        <w:rPr>
          <w:rFonts w:eastAsiaTheme="minorEastAsia"/>
          <w:bCs/>
          <w:iCs/>
          <w:color w:val="000000" w:themeColor="text1"/>
        </w:rPr>
        <w:t xml:space="preserve">observed </w:t>
      </w:r>
      <w:r w:rsidR="00DC7CDC">
        <w:rPr>
          <w:rFonts w:eastAsiaTheme="minorEastAsia"/>
          <w:bCs/>
          <w:iCs/>
          <w:color w:val="000000" w:themeColor="text1"/>
        </w:rPr>
        <w:t>resistance of any of the three-deletion subset genotypes</w:t>
      </w:r>
      <w:r w:rsidR="00DC7CDC">
        <w:rPr>
          <w:bCs/>
          <w:iCs/>
          <w:color w:val="000000" w:themeColor="text1"/>
        </w:rPr>
        <w:t xml:space="preserve">; </w:t>
      </w:r>
      <w:r w:rsidR="00EF3DD9">
        <w:rPr>
          <w:bCs/>
          <w:iCs/>
          <w:color w:val="000000" w:themeColor="text1"/>
        </w:rPr>
        <w:t>Fig</w:t>
      </w:r>
      <w:r w:rsidR="00C313F6">
        <w:rPr>
          <w:bCs/>
          <w:iCs/>
          <w:color w:val="000000" w:themeColor="text1"/>
        </w:rPr>
        <w:t xml:space="preserve"> 3C</w:t>
      </w:r>
      <w:r w:rsidR="00C313F6" w:rsidRPr="00233F15">
        <w:rPr>
          <w:bCs/>
          <w:iCs/>
          <w:color w:val="000000" w:themeColor="text1"/>
        </w:rPr>
        <w:t xml:space="preserve">, Data </w:t>
      </w:r>
      <w:r w:rsidR="00C313F6">
        <w:rPr>
          <w:bCs/>
          <w:iCs/>
          <w:color w:val="000000" w:themeColor="text1"/>
        </w:rPr>
        <w:t>S6</w:t>
      </w:r>
      <w:r w:rsidR="00C313F6" w:rsidRPr="00233F15">
        <w:rPr>
          <w:bCs/>
          <w:iCs/>
          <w:color w:val="000000" w:themeColor="text1"/>
        </w:rPr>
        <w:t xml:space="preserve">).  </w:t>
      </w:r>
      <w:r w:rsidR="00DC7CDC">
        <w:rPr>
          <w:bCs/>
          <w:iCs/>
          <w:color w:val="000000" w:themeColor="text1"/>
        </w:rPr>
        <w:t xml:space="preserve">Together, these </w:t>
      </w:r>
      <w:r w:rsidR="00C313F6">
        <w:rPr>
          <w:bCs/>
          <w:iCs/>
          <w:color w:val="000000" w:themeColor="text1"/>
        </w:rPr>
        <w:t xml:space="preserve">complex negative genetic interaction patterns suggest that </w:t>
      </w:r>
      <w:r w:rsidR="00DC7CDC">
        <w:rPr>
          <w:bCs/>
          <w:iCs/>
          <w:color w:val="000000" w:themeColor="text1"/>
        </w:rPr>
        <w:t xml:space="preserve">the </w:t>
      </w:r>
      <w:r w:rsidR="00C313F6">
        <w:rPr>
          <w:bCs/>
          <w:iCs/>
          <w:color w:val="000000" w:themeColor="text1"/>
        </w:rPr>
        <w:t>four</w:t>
      </w:r>
      <w:r w:rsidR="00C313F6" w:rsidRPr="00233F15">
        <w:rPr>
          <w:bCs/>
          <w:iCs/>
          <w:color w:val="000000" w:themeColor="text1"/>
        </w:rPr>
        <w:t xml:space="preserve"> genes </w:t>
      </w:r>
      <w:r w:rsidR="00DC7CDC">
        <w:rPr>
          <w:bCs/>
          <w:iCs/>
          <w:color w:val="000000" w:themeColor="text1"/>
        </w:rPr>
        <w:t xml:space="preserve">enable </w:t>
      </w:r>
      <w:r w:rsidR="00C313F6" w:rsidRPr="00233F15">
        <w:rPr>
          <w:bCs/>
          <w:iCs/>
          <w:color w:val="000000" w:themeColor="text1"/>
        </w:rPr>
        <w:t xml:space="preserve">mitoxantrone </w:t>
      </w:r>
      <w:r w:rsidR="00DC7CDC" w:rsidRPr="00233F15">
        <w:rPr>
          <w:bCs/>
          <w:iCs/>
          <w:color w:val="000000" w:themeColor="text1"/>
        </w:rPr>
        <w:t xml:space="preserve">efflux </w:t>
      </w:r>
      <w:r w:rsidR="00C313F6" w:rsidRPr="00233F15">
        <w:rPr>
          <w:bCs/>
          <w:iCs/>
          <w:color w:val="000000" w:themeColor="text1"/>
        </w:rPr>
        <w:t>in parallel</w:t>
      </w:r>
      <w:r w:rsidR="00C313F6">
        <w:rPr>
          <w:bCs/>
          <w:iCs/>
          <w:color w:val="000000" w:themeColor="text1"/>
        </w:rPr>
        <w:t xml:space="preserve">. </w:t>
      </w:r>
      <w:r w:rsidR="00C313F6" w:rsidRPr="00233F15">
        <w:rPr>
          <w:bCs/>
          <w:iCs/>
          <w:color w:val="000000" w:themeColor="text1"/>
        </w:rPr>
        <w:t xml:space="preserve">A similar ‘parallel </w:t>
      </w:r>
      <w:r w:rsidR="00DC7CDC">
        <w:rPr>
          <w:bCs/>
          <w:iCs/>
          <w:color w:val="000000" w:themeColor="text1"/>
        </w:rPr>
        <w:t>action</w:t>
      </w:r>
      <w:r w:rsidR="00DC7CDC" w:rsidRPr="00233F15">
        <w:rPr>
          <w:bCs/>
          <w:iCs/>
          <w:color w:val="000000" w:themeColor="text1"/>
        </w:rPr>
        <w:t xml:space="preserve">’ </w:t>
      </w:r>
      <w:r w:rsidR="00C313F6" w:rsidRPr="00D853DD">
        <w:rPr>
          <w:bCs/>
          <w:iCs/>
          <w:color w:val="000000" w:themeColor="text1"/>
        </w:rPr>
        <w:t xml:space="preserve">genetic interaction pattern was observed for </w:t>
      </w:r>
      <w:r w:rsidR="00041797" w:rsidRPr="00D853DD">
        <w:rPr>
          <w:bCs/>
          <w:iCs/>
          <w:color w:val="000000" w:themeColor="text1"/>
        </w:rPr>
        <w:t>{</w:t>
      </w:r>
      <w:r w:rsidR="00C313F6" w:rsidRPr="00D853DD">
        <w:rPr>
          <w:bCs/>
          <w:i/>
          <w:iCs/>
          <w:color w:val="000000" w:themeColor="text1"/>
        </w:rPr>
        <w:t>pdr5∆</w:t>
      </w:r>
      <w:r w:rsidR="00041797" w:rsidRPr="00D853DD">
        <w:rPr>
          <w:bCs/>
          <w:iCs/>
          <w:color w:val="000000" w:themeColor="text1"/>
        </w:rPr>
        <w:t xml:space="preserve">, </w:t>
      </w:r>
      <w:r w:rsidR="00C313F6" w:rsidRPr="00D853DD">
        <w:rPr>
          <w:bCs/>
          <w:i/>
          <w:iCs/>
          <w:color w:val="000000" w:themeColor="text1"/>
        </w:rPr>
        <w:t>snq2∆</w:t>
      </w:r>
      <w:r w:rsidR="00041797" w:rsidRPr="00D853DD">
        <w:rPr>
          <w:bCs/>
          <w:iCs/>
          <w:color w:val="000000" w:themeColor="text1"/>
        </w:rPr>
        <w:t xml:space="preserve">, </w:t>
      </w:r>
      <w:r w:rsidR="00C313F6" w:rsidRPr="00D853DD">
        <w:rPr>
          <w:bCs/>
          <w:i/>
          <w:iCs/>
          <w:color w:val="000000" w:themeColor="text1"/>
        </w:rPr>
        <w:t>yor1∆</w:t>
      </w:r>
      <w:r w:rsidR="00041797" w:rsidRPr="00D853DD">
        <w:rPr>
          <w:bCs/>
          <w:iCs/>
          <w:color w:val="000000" w:themeColor="text1"/>
        </w:rPr>
        <w:t>}</w:t>
      </w:r>
      <w:r w:rsidR="00C313F6" w:rsidRPr="00D853DD">
        <w:rPr>
          <w:bCs/>
          <w:i/>
          <w:iCs/>
          <w:color w:val="000000" w:themeColor="text1"/>
        </w:rPr>
        <w:t xml:space="preserve"> </w:t>
      </w:r>
      <w:r w:rsidR="00C313F6" w:rsidRPr="00D853DD">
        <w:rPr>
          <w:bCs/>
          <w:iCs/>
          <w:color w:val="000000" w:themeColor="text1"/>
        </w:rPr>
        <w:t>in cisplatin (</w:t>
      </w:r>
      <w:r w:rsidR="00EF3DD9">
        <w:rPr>
          <w:bCs/>
          <w:iCs/>
          <w:color w:val="000000" w:themeColor="text1"/>
        </w:rPr>
        <w:t>Fig</w:t>
      </w:r>
      <w:r w:rsidR="00C313F6" w:rsidRPr="00D853DD">
        <w:rPr>
          <w:bCs/>
          <w:iCs/>
          <w:color w:val="000000" w:themeColor="text1"/>
        </w:rPr>
        <w:t xml:space="preserve"> 3C, Data S6).  </w:t>
      </w:r>
      <w:r w:rsidR="00BC34CF" w:rsidRPr="00D853DD">
        <w:rPr>
          <w:bCs/>
          <w:iCs/>
          <w:color w:val="000000" w:themeColor="text1"/>
        </w:rPr>
        <w:t>T</w:t>
      </w:r>
      <w:r w:rsidR="00C313F6" w:rsidRPr="00D853DD">
        <w:rPr>
          <w:bCs/>
          <w:iCs/>
          <w:color w:val="000000" w:themeColor="text1"/>
        </w:rPr>
        <w:t>he</w:t>
      </w:r>
      <w:r w:rsidR="00C313F6">
        <w:rPr>
          <w:bCs/>
          <w:iCs/>
          <w:color w:val="000000" w:themeColor="text1"/>
        </w:rPr>
        <w:t xml:space="preserve"> multi-knockout resistance phenotype in fluconazole</w:t>
      </w:r>
      <w:r w:rsidR="00C313F6" w:rsidRPr="00233F15">
        <w:rPr>
          <w:bCs/>
          <w:iCs/>
          <w:color w:val="000000" w:themeColor="text1"/>
        </w:rPr>
        <w:t xml:space="preserve"> </w:t>
      </w:r>
      <w:r w:rsidR="00C313F6" w:rsidRPr="00233F15">
        <w:rPr>
          <w:color w:val="000000"/>
        </w:rPr>
        <w:t>was modelled (in addition to one- and two- gene effects</w:t>
      </w:r>
      <w:r w:rsidR="004A6EC7">
        <w:rPr>
          <w:color w:val="000000"/>
        </w:rPr>
        <w:t xml:space="preserve">), as the combination of three positive three-gene interactions </w:t>
      </w:r>
      <w:r w:rsidR="009B31D3">
        <w:rPr>
          <w:color w:val="000000"/>
        </w:rPr>
        <w:t xml:space="preserve">(all three-knockout combinations of </w:t>
      </w:r>
      <w:r w:rsidR="00041797">
        <w:rPr>
          <w:color w:val="000000"/>
        </w:rPr>
        <w:t>{</w:t>
      </w:r>
      <w:r w:rsidR="004A6EC7" w:rsidRPr="00233F15">
        <w:rPr>
          <w:i/>
          <w:color w:val="000000"/>
        </w:rPr>
        <w:t>yor1∆</w:t>
      </w:r>
      <w:r w:rsidR="004A6EC7" w:rsidRPr="00233F15">
        <w:rPr>
          <w:color w:val="000000"/>
        </w:rPr>
        <w:t>,</w:t>
      </w:r>
      <w:r w:rsidR="004A6EC7">
        <w:rPr>
          <w:color w:val="000000"/>
        </w:rPr>
        <w:t xml:space="preserve"> </w:t>
      </w:r>
      <w:r w:rsidR="004A6EC7" w:rsidRPr="001C4571">
        <w:rPr>
          <w:i/>
          <w:color w:val="000000"/>
        </w:rPr>
        <w:t>snq2∆</w:t>
      </w:r>
      <w:r w:rsidR="00271882">
        <w:rPr>
          <w:i/>
          <w:color w:val="000000"/>
        </w:rPr>
        <w:t>, ybt1∆</w:t>
      </w:r>
      <w:r w:rsidR="00041797">
        <w:rPr>
          <w:color w:val="000000"/>
        </w:rPr>
        <w:t xml:space="preserve">, </w:t>
      </w:r>
      <w:r w:rsidR="00271882">
        <w:rPr>
          <w:i/>
          <w:color w:val="000000"/>
        </w:rPr>
        <w:t>ycf</w:t>
      </w:r>
      <w:r w:rsidR="004A6EC7" w:rsidRPr="00233F15">
        <w:rPr>
          <w:i/>
          <w:color w:val="000000"/>
        </w:rPr>
        <w:t>1∆</w:t>
      </w:r>
      <w:r w:rsidR="00041797">
        <w:rPr>
          <w:color w:val="000000"/>
        </w:rPr>
        <w:t>}</w:t>
      </w:r>
      <w:r w:rsidR="004A6EC7">
        <w:rPr>
          <w:i/>
          <w:color w:val="000000"/>
        </w:rPr>
        <w:t xml:space="preserve"> </w:t>
      </w:r>
      <w:r w:rsidR="009B31D3">
        <w:rPr>
          <w:color w:val="000000"/>
        </w:rPr>
        <w:t xml:space="preserve">except </w:t>
      </w:r>
      <w:r w:rsidR="009B31D3" w:rsidRPr="001C4571">
        <w:rPr>
          <w:i/>
          <w:color w:val="000000"/>
        </w:rPr>
        <w:t>snq2∆</w:t>
      </w:r>
      <w:r w:rsidR="00041797">
        <w:rPr>
          <w:i/>
          <w:color w:val="000000"/>
        </w:rPr>
        <w:t xml:space="preserve"> </w:t>
      </w:r>
      <w:r w:rsidR="009B31D3">
        <w:rPr>
          <w:i/>
          <w:color w:val="000000"/>
        </w:rPr>
        <w:t>ybt1∆</w:t>
      </w:r>
      <w:r w:rsidR="00041797">
        <w:rPr>
          <w:i/>
          <w:color w:val="000000"/>
        </w:rPr>
        <w:t xml:space="preserve"> </w:t>
      </w:r>
      <w:r w:rsidR="009B31D3">
        <w:rPr>
          <w:i/>
          <w:color w:val="000000"/>
        </w:rPr>
        <w:t>ycf</w:t>
      </w:r>
      <w:r w:rsidR="009B31D3" w:rsidRPr="00233F15">
        <w:rPr>
          <w:i/>
          <w:color w:val="000000"/>
        </w:rPr>
        <w:t>1∆</w:t>
      </w:r>
      <w:r w:rsidR="009B31D3">
        <w:rPr>
          <w:color w:val="000000"/>
        </w:rPr>
        <w:t xml:space="preserve"> </w:t>
      </w:r>
      <w:r w:rsidR="002D4854">
        <w:rPr>
          <w:color w:val="000000"/>
        </w:rPr>
        <w:t xml:space="preserve">- </w:t>
      </w:r>
      <w:r w:rsidR="00EF3DD9">
        <w:rPr>
          <w:color w:val="000000"/>
        </w:rPr>
        <w:t>Fig</w:t>
      </w:r>
      <w:r w:rsidR="004A6EC7">
        <w:rPr>
          <w:color w:val="000000"/>
        </w:rPr>
        <w:t xml:space="preserve"> 3C).  </w:t>
      </w:r>
      <w:r w:rsidR="00041797">
        <w:rPr>
          <w:color w:val="000000"/>
        </w:rPr>
        <w:t>T</w:t>
      </w:r>
      <w:r w:rsidR="009B31D3">
        <w:rPr>
          <w:color w:val="000000"/>
        </w:rPr>
        <w:t xml:space="preserve">he resistance resulting from these </w:t>
      </w:r>
      <w:r w:rsidR="004A6EC7">
        <w:rPr>
          <w:color w:val="000000"/>
        </w:rPr>
        <w:t xml:space="preserve">multi-knockout </w:t>
      </w:r>
      <w:r w:rsidR="009B31D3">
        <w:rPr>
          <w:color w:val="000000"/>
        </w:rPr>
        <w:t xml:space="preserve">combinations depends </w:t>
      </w:r>
      <w:r w:rsidR="004A6EC7">
        <w:rPr>
          <w:color w:val="000000"/>
        </w:rPr>
        <w:t xml:space="preserve">on </w:t>
      </w:r>
      <w:r w:rsidR="009B31D3">
        <w:rPr>
          <w:color w:val="000000"/>
        </w:rPr>
        <w:t xml:space="preserve">the presence of </w:t>
      </w:r>
      <w:r w:rsidR="004A6EC7">
        <w:rPr>
          <w:i/>
          <w:color w:val="000000"/>
        </w:rPr>
        <w:t>PDR5</w:t>
      </w:r>
      <w:r w:rsidR="00041797">
        <w:rPr>
          <w:color w:val="000000"/>
        </w:rPr>
        <w:t xml:space="preserve">, which </w:t>
      </w:r>
      <w:r w:rsidR="004A6EC7">
        <w:rPr>
          <w:color w:val="000000"/>
        </w:rPr>
        <w:t>was modelled as three two-way negative interactions</w:t>
      </w:r>
      <w:r w:rsidR="009B31D3">
        <w:rPr>
          <w:color w:val="000000"/>
        </w:rPr>
        <w:t>:</w:t>
      </w:r>
      <w:r w:rsidR="004A6EC7">
        <w:rPr>
          <w:color w:val="000000"/>
        </w:rPr>
        <w:t xml:space="preserve"> </w:t>
      </w:r>
      <w:r w:rsidR="00041797">
        <w:rPr>
          <w:color w:val="000000"/>
        </w:rPr>
        <w:t>{</w:t>
      </w:r>
      <w:r w:rsidR="009B31D3">
        <w:rPr>
          <w:i/>
          <w:color w:val="000000"/>
        </w:rPr>
        <w:t>pdr5</w:t>
      </w:r>
      <w:r w:rsidR="009B31D3" w:rsidRPr="008C0540">
        <w:rPr>
          <w:i/>
          <w:color w:val="000000"/>
        </w:rPr>
        <w:t>∆</w:t>
      </w:r>
      <w:r w:rsidR="009B31D3">
        <w:rPr>
          <w:color w:val="000000"/>
        </w:rPr>
        <w:t xml:space="preserve">, </w:t>
      </w:r>
      <w:r w:rsidR="009B31D3" w:rsidRPr="008C0540">
        <w:rPr>
          <w:i/>
          <w:color w:val="000000"/>
        </w:rPr>
        <w:t>snq2</w:t>
      </w:r>
      <w:r w:rsidR="00041797" w:rsidRPr="008C0540">
        <w:rPr>
          <w:i/>
          <w:color w:val="000000"/>
        </w:rPr>
        <w:t>∆</w:t>
      </w:r>
      <w:r w:rsidR="00041797">
        <w:rPr>
          <w:color w:val="000000"/>
        </w:rPr>
        <w:t>}, {</w:t>
      </w:r>
      <w:r w:rsidR="005A31E9">
        <w:rPr>
          <w:i/>
          <w:color w:val="000000"/>
        </w:rPr>
        <w:t>pdr5</w:t>
      </w:r>
      <w:r w:rsidR="005A31E9" w:rsidRPr="008C0540">
        <w:rPr>
          <w:i/>
          <w:color w:val="000000"/>
        </w:rPr>
        <w:t>∆</w:t>
      </w:r>
      <w:r w:rsidR="009B31D3">
        <w:rPr>
          <w:color w:val="000000"/>
        </w:rPr>
        <w:t xml:space="preserve">, </w:t>
      </w:r>
      <w:r w:rsidR="004A6EC7" w:rsidRPr="008C0540">
        <w:rPr>
          <w:i/>
          <w:color w:val="000000"/>
        </w:rPr>
        <w:t>ycf1∆</w:t>
      </w:r>
      <w:r w:rsidR="00041797">
        <w:rPr>
          <w:color w:val="000000"/>
        </w:rPr>
        <w:t>}</w:t>
      </w:r>
      <w:r w:rsidR="004A6EC7">
        <w:rPr>
          <w:color w:val="000000"/>
        </w:rPr>
        <w:t xml:space="preserve">, </w:t>
      </w:r>
      <w:r w:rsidR="009B31D3">
        <w:rPr>
          <w:color w:val="000000"/>
        </w:rPr>
        <w:t xml:space="preserve">and </w:t>
      </w:r>
      <w:r w:rsidR="00041797">
        <w:rPr>
          <w:color w:val="000000"/>
        </w:rPr>
        <w:t>{</w:t>
      </w:r>
      <w:r w:rsidR="009B31D3">
        <w:rPr>
          <w:i/>
          <w:color w:val="000000"/>
        </w:rPr>
        <w:t>pdr5</w:t>
      </w:r>
      <w:r w:rsidR="009B31D3" w:rsidRPr="008C0540">
        <w:rPr>
          <w:i/>
          <w:color w:val="000000"/>
        </w:rPr>
        <w:t>∆</w:t>
      </w:r>
      <w:r w:rsidR="009B31D3">
        <w:rPr>
          <w:color w:val="000000"/>
        </w:rPr>
        <w:t>,</w:t>
      </w:r>
      <w:r w:rsidR="00BC34CF">
        <w:rPr>
          <w:color w:val="000000"/>
        </w:rPr>
        <w:t xml:space="preserve"> </w:t>
      </w:r>
      <w:r w:rsidR="009B31D3" w:rsidRPr="008C0540">
        <w:rPr>
          <w:i/>
          <w:color w:val="000000"/>
        </w:rPr>
        <w:t>y</w:t>
      </w:r>
      <w:r w:rsidR="009B31D3">
        <w:rPr>
          <w:i/>
          <w:color w:val="000000"/>
        </w:rPr>
        <w:t>or</w:t>
      </w:r>
      <w:r w:rsidR="009B31D3" w:rsidRPr="008C0540">
        <w:rPr>
          <w:i/>
          <w:color w:val="000000"/>
        </w:rPr>
        <w:t>1</w:t>
      </w:r>
      <w:r w:rsidR="004A6EC7" w:rsidRPr="008C0540">
        <w:rPr>
          <w:i/>
          <w:color w:val="000000"/>
        </w:rPr>
        <w:t>∆</w:t>
      </w:r>
      <w:r w:rsidR="00041797">
        <w:rPr>
          <w:color w:val="000000"/>
        </w:rPr>
        <w:t>}</w:t>
      </w:r>
      <w:r w:rsidR="004A6EC7">
        <w:rPr>
          <w:color w:val="000000"/>
        </w:rPr>
        <w:t>.</w:t>
      </w:r>
    </w:p>
    <w:p w14:paraId="6F0E2CCA" w14:textId="254DBEA2" w:rsidR="00962F43" w:rsidRDefault="00AC4B73" w:rsidP="0057641F">
      <w:pPr>
        <w:jc w:val="both"/>
        <w:rPr>
          <w:b/>
          <w:bCs/>
          <w:iCs/>
          <w:color w:val="000000" w:themeColor="text1"/>
        </w:rPr>
      </w:pPr>
      <w:r>
        <w:rPr>
          <w:b/>
          <w:bCs/>
          <w:iCs/>
          <w:color w:val="000000" w:themeColor="text1"/>
        </w:rPr>
        <w:t xml:space="preserve">Objectively modeling the </w:t>
      </w:r>
      <w:r w:rsidR="0057641F">
        <w:rPr>
          <w:b/>
          <w:bCs/>
          <w:iCs/>
          <w:color w:val="000000" w:themeColor="text1"/>
        </w:rPr>
        <w:t xml:space="preserve">ABC </w:t>
      </w:r>
      <w:r w:rsidR="00001421">
        <w:rPr>
          <w:b/>
          <w:bCs/>
          <w:iCs/>
          <w:color w:val="000000" w:themeColor="text1"/>
        </w:rPr>
        <w:t>transporter system</w:t>
      </w:r>
    </w:p>
    <w:p w14:paraId="6B5B0AFE" w14:textId="5AD28F80" w:rsidR="007644B0" w:rsidRDefault="00AC4B73" w:rsidP="00A34359">
      <w:pPr>
        <w:jc w:val="both"/>
        <w:rPr>
          <w:bCs/>
          <w:iCs/>
          <w:color w:val="000000" w:themeColor="text1"/>
        </w:rPr>
      </w:pPr>
      <w:r>
        <w:rPr>
          <w:bCs/>
          <w:iCs/>
          <w:color w:val="000000" w:themeColor="text1"/>
        </w:rPr>
        <w:t>T</w:t>
      </w:r>
      <w:r w:rsidR="00461C55">
        <w:rPr>
          <w:bCs/>
          <w:iCs/>
          <w:color w:val="000000" w:themeColor="text1"/>
        </w:rPr>
        <w:t>he generalized linear models</w:t>
      </w:r>
      <w:r>
        <w:rPr>
          <w:bCs/>
          <w:iCs/>
          <w:color w:val="000000" w:themeColor="text1"/>
        </w:rPr>
        <w:t xml:space="preserve"> that were trained for each drug resistance phenotype do achieve the important goal of capturing a complex genotype-phenotype relationship, while also describing single-gene effects and genetic interactions.  However, these models do not efficiently convey useful intuition about the system.  Above, we manually reasoned that the observation of negative genetic interactions amongst a set of transporter genes suggests that each transporter is independently capable of drug efflux.  Alternatively, manual application of classical epistasis analysis might lead us to conclude that the presence of one transporter can activate or repress </w:t>
      </w:r>
      <w:r>
        <w:rPr>
          <w:bCs/>
          <w:iCs/>
          <w:color w:val="000000" w:themeColor="text1"/>
        </w:rPr>
        <w:lastRenderedPageBreak/>
        <w:t xml:space="preserve">another (either directly or indirectly).  </w:t>
      </w:r>
      <w:r w:rsidR="007644B0">
        <w:rPr>
          <w:bCs/>
          <w:iCs/>
          <w:color w:val="000000" w:themeColor="text1"/>
        </w:rPr>
        <w:t xml:space="preserve">However, manually derived intuition from a complex system is </w:t>
      </w:r>
      <w:r w:rsidR="00A90491">
        <w:rPr>
          <w:bCs/>
          <w:iCs/>
          <w:color w:val="000000" w:themeColor="text1"/>
        </w:rPr>
        <w:t xml:space="preserve">laborious, </w:t>
      </w:r>
      <w:r w:rsidR="007644B0">
        <w:rPr>
          <w:bCs/>
          <w:iCs/>
          <w:color w:val="000000" w:themeColor="text1"/>
        </w:rPr>
        <w:t>error-prone</w:t>
      </w:r>
      <w:r w:rsidR="00A90491">
        <w:rPr>
          <w:bCs/>
          <w:iCs/>
          <w:color w:val="000000" w:themeColor="text1"/>
        </w:rPr>
        <w:t>,</w:t>
      </w:r>
      <w:r w:rsidR="007644B0">
        <w:rPr>
          <w:bCs/>
          <w:iCs/>
          <w:color w:val="000000" w:themeColor="text1"/>
        </w:rPr>
        <w:t xml:space="preserve"> and potentially subjective.</w:t>
      </w:r>
    </w:p>
    <w:p w14:paraId="07254CDD" w14:textId="77777777" w:rsidR="007644B0" w:rsidRDefault="007644B0" w:rsidP="00A34359">
      <w:pPr>
        <w:jc w:val="both"/>
        <w:rPr>
          <w:bCs/>
          <w:iCs/>
          <w:color w:val="000000" w:themeColor="text1"/>
        </w:rPr>
      </w:pPr>
    </w:p>
    <w:p w14:paraId="0F9AE228" w14:textId="14F4BAFA" w:rsidR="00461C55" w:rsidRDefault="00AC4B73">
      <w:pPr>
        <w:jc w:val="both"/>
        <w:rPr>
          <w:bCs/>
          <w:iCs/>
          <w:color w:val="000000" w:themeColor="text1"/>
        </w:rPr>
      </w:pPr>
      <w:r>
        <w:rPr>
          <w:bCs/>
          <w:iCs/>
          <w:color w:val="000000" w:themeColor="text1"/>
        </w:rPr>
        <w:t xml:space="preserve">To </w:t>
      </w:r>
      <w:r w:rsidR="007644B0">
        <w:rPr>
          <w:bCs/>
          <w:iCs/>
          <w:color w:val="000000" w:themeColor="text1"/>
        </w:rPr>
        <w:t xml:space="preserve">more </w:t>
      </w:r>
      <w:r w:rsidR="00A34359">
        <w:rPr>
          <w:bCs/>
          <w:iCs/>
          <w:color w:val="000000" w:themeColor="text1"/>
        </w:rPr>
        <w:t xml:space="preserve">systematically </w:t>
      </w:r>
      <w:r>
        <w:rPr>
          <w:bCs/>
          <w:iCs/>
          <w:color w:val="000000" w:themeColor="text1"/>
        </w:rPr>
        <w:t xml:space="preserve">derive </w:t>
      </w:r>
      <w:r w:rsidR="00A34359">
        <w:rPr>
          <w:bCs/>
          <w:iCs/>
          <w:color w:val="000000" w:themeColor="text1"/>
        </w:rPr>
        <w:t xml:space="preserve">intuitive </w:t>
      </w:r>
      <w:r>
        <w:rPr>
          <w:bCs/>
          <w:iCs/>
          <w:color w:val="000000" w:themeColor="text1"/>
        </w:rPr>
        <w:t>models of the system</w:t>
      </w:r>
      <w:r w:rsidR="00A34359">
        <w:rPr>
          <w:bCs/>
          <w:iCs/>
          <w:color w:val="000000" w:themeColor="text1"/>
        </w:rPr>
        <w:t xml:space="preserve"> from complex genotype-phenotype relationships, </w:t>
      </w:r>
      <w:r>
        <w:rPr>
          <w:bCs/>
          <w:iCs/>
          <w:color w:val="000000" w:themeColor="text1"/>
        </w:rPr>
        <w:t xml:space="preserve">we </w:t>
      </w:r>
      <w:r w:rsidR="00A34359">
        <w:rPr>
          <w:bCs/>
          <w:iCs/>
          <w:color w:val="000000" w:themeColor="text1"/>
        </w:rPr>
        <w:t xml:space="preserve">developed a neural network model.  We structured the neural network model </w:t>
      </w:r>
      <w:r w:rsidR="007644B0">
        <w:rPr>
          <w:bCs/>
          <w:iCs/>
          <w:color w:val="000000" w:themeColor="text1"/>
        </w:rPr>
        <w:t xml:space="preserve">(Methods, Fig 4A) </w:t>
      </w:r>
      <w:r w:rsidR="00A34359">
        <w:rPr>
          <w:bCs/>
          <w:iCs/>
          <w:color w:val="000000" w:themeColor="text1"/>
        </w:rPr>
        <w:t xml:space="preserve">to have </w:t>
      </w:r>
      <w:r w:rsidR="007644B0">
        <w:rPr>
          <w:bCs/>
          <w:iCs/>
          <w:color w:val="000000" w:themeColor="text1"/>
        </w:rPr>
        <w:t xml:space="preserve">three </w:t>
      </w:r>
      <w:r w:rsidR="00A34359">
        <w:rPr>
          <w:bCs/>
          <w:iCs/>
          <w:color w:val="000000" w:themeColor="text1"/>
        </w:rPr>
        <w:t>layers</w:t>
      </w:r>
      <w:r w:rsidR="007644B0">
        <w:rPr>
          <w:bCs/>
          <w:iCs/>
          <w:color w:val="000000" w:themeColor="text1"/>
        </w:rPr>
        <w:t xml:space="preserve">: 1) an input layer encoding the binary genotype </w:t>
      </w:r>
      <w:r w:rsidR="00E31FF3">
        <w:rPr>
          <w:bCs/>
          <w:iCs/>
          <w:color w:val="000000" w:themeColor="text1"/>
        </w:rPr>
        <w:t>(</w:t>
      </w:r>
      <w:r w:rsidR="00E31FF3" w:rsidRPr="001D524E">
        <w:rPr>
          <w:b/>
          <w:bCs/>
          <w:i/>
          <w:iCs/>
          <w:color w:val="000000" w:themeColor="text1"/>
        </w:rPr>
        <w:t>G</w:t>
      </w:r>
      <w:r w:rsidR="00E31FF3">
        <w:rPr>
          <w:bCs/>
          <w:iCs/>
          <w:color w:val="000000" w:themeColor="text1"/>
        </w:rPr>
        <w:t xml:space="preserve">) </w:t>
      </w:r>
      <w:r w:rsidR="007644B0">
        <w:rPr>
          <w:bCs/>
          <w:iCs/>
          <w:color w:val="000000" w:themeColor="text1"/>
        </w:rPr>
        <w:t xml:space="preserve">for each of the 16 targeted transporters; 2) a middle ‘hidden’ layer </w:t>
      </w:r>
      <w:r w:rsidR="00E31FF3">
        <w:rPr>
          <w:bCs/>
          <w:iCs/>
          <w:color w:val="000000" w:themeColor="text1"/>
        </w:rPr>
        <w:t>with values (</w:t>
      </w:r>
      <w:r w:rsidR="00E31FF3" w:rsidRPr="001D524E">
        <w:rPr>
          <w:b/>
          <w:bCs/>
          <w:i/>
          <w:iCs/>
          <w:color w:val="000000" w:themeColor="text1"/>
        </w:rPr>
        <w:t>A</w:t>
      </w:r>
      <w:r w:rsidR="00E31FF3">
        <w:rPr>
          <w:bCs/>
          <w:i/>
          <w:iCs/>
          <w:color w:val="000000" w:themeColor="text1"/>
        </w:rPr>
        <w:t xml:space="preserve">) </w:t>
      </w:r>
      <w:r w:rsidR="00E31FF3">
        <w:rPr>
          <w:bCs/>
          <w:iCs/>
          <w:color w:val="000000" w:themeColor="text1"/>
        </w:rPr>
        <w:t xml:space="preserve">that </w:t>
      </w:r>
      <w:r w:rsidR="007644B0">
        <w:rPr>
          <w:bCs/>
          <w:iCs/>
          <w:color w:val="000000" w:themeColor="text1"/>
        </w:rPr>
        <w:t xml:space="preserve">capture the activity of each of the 16 transporters; and 3) an output layer that quantitatively describes resistance </w:t>
      </w:r>
      <w:r w:rsidR="00E31FF3">
        <w:rPr>
          <w:bCs/>
          <w:iCs/>
          <w:color w:val="000000" w:themeColor="text1"/>
        </w:rPr>
        <w:t>(</w:t>
      </w:r>
      <w:r w:rsidR="00E31FF3" w:rsidRPr="001D524E">
        <w:rPr>
          <w:b/>
          <w:bCs/>
          <w:i/>
          <w:iCs/>
          <w:color w:val="000000" w:themeColor="text1"/>
        </w:rPr>
        <w:t>R</w:t>
      </w:r>
      <w:r w:rsidR="00E31FF3">
        <w:rPr>
          <w:bCs/>
          <w:iCs/>
          <w:color w:val="000000" w:themeColor="text1"/>
        </w:rPr>
        <w:t xml:space="preserve">) </w:t>
      </w:r>
      <w:r w:rsidR="007644B0">
        <w:rPr>
          <w:bCs/>
          <w:iCs/>
          <w:color w:val="000000" w:themeColor="text1"/>
        </w:rPr>
        <w:t xml:space="preserve">to each of 16 drugs.  The links between input and hidden layers </w:t>
      </w:r>
      <w:r w:rsidR="00E31FF3">
        <w:rPr>
          <w:bCs/>
          <w:iCs/>
          <w:color w:val="000000" w:themeColor="text1"/>
        </w:rPr>
        <w:t>have (initially unknown) weights (</w:t>
      </w:r>
      <w:r w:rsidR="00E31FF3">
        <w:rPr>
          <w:b/>
          <w:bCs/>
          <w:i/>
          <w:iCs/>
          <w:color w:val="000000" w:themeColor="text1"/>
        </w:rPr>
        <w:t>I</w:t>
      </w:r>
      <w:r w:rsidR="00E31FF3">
        <w:rPr>
          <w:bCs/>
          <w:iCs/>
          <w:color w:val="000000" w:themeColor="text1"/>
        </w:rPr>
        <w:t xml:space="preserve">) that </w:t>
      </w:r>
      <w:r w:rsidR="007644B0">
        <w:rPr>
          <w:bCs/>
          <w:iCs/>
          <w:color w:val="000000" w:themeColor="text1"/>
        </w:rPr>
        <w:t xml:space="preserve">represent </w:t>
      </w:r>
      <w:r w:rsidR="00E31FF3">
        <w:rPr>
          <w:bCs/>
          <w:iCs/>
          <w:color w:val="000000" w:themeColor="text1"/>
        </w:rPr>
        <w:t>possible pairwise regulatory influence relationships</w:t>
      </w:r>
      <w:r w:rsidR="00A34359">
        <w:rPr>
          <w:bCs/>
          <w:iCs/>
          <w:color w:val="000000" w:themeColor="text1"/>
        </w:rPr>
        <w:t xml:space="preserve"> between transporters</w:t>
      </w:r>
      <w:r w:rsidR="00E31FF3">
        <w:rPr>
          <w:bCs/>
          <w:iCs/>
          <w:color w:val="000000" w:themeColor="text1"/>
        </w:rPr>
        <w:t xml:space="preserve"> (with positive </w:t>
      </w:r>
      <w:r w:rsidR="00AE448D">
        <w:rPr>
          <w:bCs/>
          <w:iCs/>
          <w:color w:val="000000" w:themeColor="text1"/>
        </w:rPr>
        <w:t xml:space="preserve">weights for </w:t>
      </w:r>
      <w:r w:rsidR="00C22663">
        <w:rPr>
          <w:bCs/>
          <w:iCs/>
          <w:color w:val="000000" w:themeColor="text1"/>
        </w:rPr>
        <w:t xml:space="preserve">increased activity </w:t>
      </w:r>
      <w:r w:rsidR="00AE448D">
        <w:rPr>
          <w:bCs/>
          <w:iCs/>
          <w:color w:val="000000" w:themeColor="text1"/>
        </w:rPr>
        <w:t xml:space="preserve">and negative weights for </w:t>
      </w:r>
      <w:r w:rsidR="00C22663">
        <w:rPr>
          <w:bCs/>
          <w:iCs/>
          <w:color w:val="000000" w:themeColor="text1"/>
        </w:rPr>
        <w:t>decreased activity</w:t>
      </w:r>
      <w:r w:rsidR="00E31FF3">
        <w:rPr>
          <w:bCs/>
          <w:iCs/>
          <w:color w:val="000000" w:themeColor="text1"/>
        </w:rPr>
        <w:t xml:space="preserve">). The links between the hidden and output </w:t>
      </w:r>
      <w:r w:rsidR="00A34359">
        <w:rPr>
          <w:bCs/>
          <w:iCs/>
          <w:color w:val="000000" w:themeColor="text1"/>
        </w:rPr>
        <w:t>layer</w:t>
      </w:r>
      <w:r w:rsidR="00E31FF3">
        <w:rPr>
          <w:bCs/>
          <w:iCs/>
          <w:color w:val="000000" w:themeColor="text1"/>
        </w:rPr>
        <w:t>s</w:t>
      </w:r>
      <w:r w:rsidR="00A34359">
        <w:rPr>
          <w:bCs/>
          <w:iCs/>
          <w:color w:val="000000" w:themeColor="text1"/>
        </w:rPr>
        <w:t xml:space="preserve"> </w:t>
      </w:r>
      <w:r w:rsidR="00E31FF3">
        <w:rPr>
          <w:bCs/>
          <w:iCs/>
          <w:color w:val="000000" w:themeColor="text1"/>
        </w:rPr>
        <w:t>have (also initially unknown) weights (</w:t>
      </w:r>
      <w:r w:rsidR="00E31FF3" w:rsidRPr="001D524E">
        <w:rPr>
          <w:b/>
          <w:bCs/>
          <w:i/>
          <w:iCs/>
          <w:color w:val="000000" w:themeColor="text1"/>
        </w:rPr>
        <w:t>E</w:t>
      </w:r>
      <w:r w:rsidR="00E31FF3">
        <w:rPr>
          <w:bCs/>
          <w:iCs/>
          <w:color w:val="000000" w:themeColor="text1"/>
        </w:rPr>
        <w:t xml:space="preserve">) that capture the extent to which each </w:t>
      </w:r>
      <w:r w:rsidR="00A34359">
        <w:rPr>
          <w:bCs/>
          <w:iCs/>
          <w:color w:val="000000" w:themeColor="text1"/>
        </w:rPr>
        <w:t>transporter</w:t>
      </w:r>
      <w:r w:rsidR="00E31FF3">
        <w:rPr>
          <w:bCs/>
          <w:iCs/>
          <w:color w:val="000000" w:themeColor="text1"/>
        </w:rPr>
        <w:t xml:space="preserve"> can </w:t>
      </w:r>
      <w:r w:rsidR="00A34359">
        <w:rPr>
          <w:bCs/>
          <w:iCs/>
          <w:color w:val="000000" w:themeColor="text1"/>
        </w:rPr>
        <w:t xml:space="preserve">catalyze the efflux (or otherwise reduce the intracellular activity) of </w:t>
      </w:r>
      <w:r w:rsidR="00E31FF3">
        <w:rPr>
          <w:bCs/>
          <w:iCs/>
          <w:color w:val="000000" w:themeColor="text1"/>
        </w:rPr>
        <w:t xml:space="preserve">each </w:t>
      </w:r>
      <w:r w:rsidR="00A34359">
        <w:rPr>
          <w:bCs/>
          <w:iCs/>
          <w:color w:val="000000" w:themeColor="text1"/>
        </w:rPr>
        <w:t>drug.</w:t>
      </w:r>
      <w:r w:rsidR="007644B0">
        <w:rPr>
          <w:bCs/>
          <w:iCs/>
          <w:color w:val="000000" w:themeColor="text1"/>
        </w:rPr>
        <w:t xml:space="preserve"> </w:t>
      </w:r>
      <w:r w:rsidR="00AE448D">
        <w:rPr>
          <w:bCs/>
          <w:iCs/>
          <w:color w:val="000000" w:themeColor="text1"/>
        </w:rPr>
        <w:t>Using our complete set of drug resistance phenotypes for each genotype as training data, we learned the network weights using back-propagation with stochastic gradient descent</w:t>
      </w:r>
      <w:r w:rsidR="004F5CDD">
        <w:rPr>
          <w:bCs/>
          <w:iCs/>
          <w:color w:val="000000" w:themeColor="text1"/>
        </w:rPr>
        <w:t xml:space="preserve"> </w:t>
      </w:r>
      <w:r w:rsidR="00AE448D">
        <w:rPr>
          <w:bCs/>
          <w:iCs/>
          <w:color w:val="000000" w:themeColor="text1"/>
        </w:rPr>
        <w:t xml:space="preserve">(Methods). </w:t>
      </w:r>
      <w:r w:rsidR="004F5CDD">
        <w:rPr>
          <w:bCs/>
          <w:iCs/>
          <w:color w:val="000000" w:themeColor="text1"/>
        </w:rPr>
        <w:t xml:space="preserve"> The cost function that was used to optimize network weights contained a penalty </w:t>
      </w:r>
      <w:r w:rsidR="00CF5549">
        <w:rPr>
          <w:bCs/>
          <w:iCs/>
          <w:color w:val="000000" w:themeColor="text1"/>
        </w:rPr>
        <w:t>which acts to limit the</w:t>
      </w:r>
      <w:r w:rsidR="004F5CDD">
        <w:rPr>
          <w:bCs/>
          <w:iCs/>
          <w:color w:val="000000" w:themeColor="text1"/>
        </w:rPr>
        <w:t xml:space="preserve"> number of non-zero weights, </w:t>
      </w:r>
      <w:r w:rsidR="00CF5549">
        <w:rPr>
          <w:bCs/>
          <w:iCs/>
          <w:color w:val="000000" w:themeColor="text1"/>
        </w:rPr>
        <w:t>and</w:t>
      </w:r>
      <w:r w:rsidR="004F5CDD">
        <w:rPr>
          <w:bCs/>
          <w:iCs/>
          <w:color w:val="000000" w:themeColor="text1"/>
        </w:rPr>
        <w:t xml:space="preserve"> has the effect of favoring </w:t>
      </w:r>
      <w:r w:rsidR="00CF5549">
        <w:rPr>
          <w:bCs/>
          <w:iCs/>
          <w:color w:val="000000" w:themeColor="text1"/>
        </w:rPr>
        <w:t xml:space="preserve">more </w:t>
      </w:r>
      <w:r w:rsidR="004F5CDD">
        <w:rPr>
          <w:bCs/>
          <w:iCs/>
          <w:color w:val="000000" w:themeColor="text1"/>
        </w:rPr>
        <w:t xml:space="preserve">parsimonious models (Methods, </w:t>
      </w:r>
      <w:r w:rsidR="00EF3DD9">
        <w:rPr>
          <w:bCs/>
          <w:iCs/>
          <w:color w:val="000000" w:themeColor="text1"/>
        </w:rPr>
        <w:t>Fig</w:t>
      </w:r>
      <w:r w:rsidR="004F5CDD">
        <w:rPr>
          <w:bCs/>
          <w:iCs/>
          <w:color w:val="000000" w:themeColor="text1"/>
        </w:rPr>
        <w:t xml:space="preserve"> S8A</w:t>
      </w:r>
      <w:r w:rsidR="00F66999">
        <w:rPr>
          <w:bCs/>
          <w:iCs/>
          <w:color w:val="000000" w:themeColor="text1"/>
        </w:rPr>
        <w:t>-B</w:t>
      </w:r>
      <w:r w:rsidR="004F5CDD">
        <w:rPr>
          <w:bCs/>
          <w:iCs/>
          <w:color w:val="000000" w:themeColor="text1"/>
        </w:rPr>
        <w:t xml:space="preserve">). </w:t>
      </w:r>
      <w:r w:rsidR="00222479">
        <w:rPr>
          <w:bCs/>
          <w:iCs/>
          <w:color w:val="000000" w:themeColor="text1"/>
        </w:rPr>
        <w:t xml:space="preserve">After the learning procedure, parsimonious </w:t>
      </w:r>
      <w:r w:rsidR="004F5CDD">
        <w:rPr>
          <w:bCs/>
          <w:iCs/>
          <w:color w:val="000000" w:themeColor="text1"/>
        </w:rPr>
        <w:t xml:space="preserve">models were further favored </w:t>
      </w:r>
      <w:r w:rsidR="00222479">
        <w:rPr>
          <w:bCs/>
          <w:iCs/>
          <w:color w:val="000000" w:themeColor="text1"/>
        </w:rPr>
        <w:t xml:space="preserve">by setting </w:t>
      </w:r>
      <w:r w:rsidR="008A5242">
        <w:rPr>
          <w:bCs/>
          <w:iCs/>
          <w:color w:val="000000" w:themeColor="text1"/>
        </w:rPr>
        <w:t xml:space="preserve">non-zero </w:t>
      </w:r>
      <w:r w:rsidR="00222479">
        <w:rPr>
          <w:bCs/>
          <w:iCs/>
          <w:color w:val="000000" w:themeColor="text1"/>
        </w:rPr>
        <w:t xml:space="preserve">weights to zero </w:t>
      </w:r>
      <w:r w:rsidR="008A5242">
        <w:rPr>
          <w:bCs/>
          <w:iCs/>
          <w:color w:val="000000" w:themeColor="text1"/>
        </w:rPr>
        <w:t xml:space="preserve">if </w:t>
      </w:r>
      <w:r w:rsidR="00641DE3">
        <w:rPr>
          <w:bCs/>
          <w:iCs/>
          <w:color w:val="000000" w:themeColor="text1"/>
        </w:rPr>
        <w:t xml:space="preserve">they </w:t>
      </w:r>
      <w:r w:rsidR="00B2260E">
        <w:rPr>
          <w:bCs/>
          <w:iCs/>
          <w:color w:val="000000" w:themeColor="text1"/>
        </w:rPr>
        <w:t>did not consistently depart from zero between repeated runs with different initial parameter settings</w:t>
      </w:r>
      <w:r w:rsidR="00641DE3">
        <w:rPr>
          <w:bCs/>
          <w:iCs/>
          <w:color w:val="000000" w:themeColor="text1"/>
        </w:rPr>
        <w:t xml:space="preserve">, or if </w:t>
      </w:r>
      <w:r w:rsidR="008A5242">
        <w:rPr>
          <w:bCs/>
          <w:iCs/>
          <w:color w:val="000000" w:themeColor="text1"/>
        </w:rPr>
        <w:t xml:space="preserve">doing so did not cause a significant difference in model predictions </w:t>
      </w:r>
      <w:r w:rsidR="00AE448D">
        <w:rPr>
          <w:bCs/>
          <w:iCs/>
          <w:color w:val="000000" w:themeColor="text1"/>
        </w:rPr>
        <w:t>(Methods).</w:t>
      </w:r>
      <w:r w:rsidR="007E73B4">
        <w:rPr>
          <w:bCs/>
          <w:iCs/>
          <w:color w:val="000000" w:themeColor="text1"/>
        </w:rPr>
        <w:t xml:space="preserve">  Training this model on an input dataset of 97,392 training examples (6</w:t>
      </w:r>
      <w:r w:rsidR="00596B3E">
        <w:rPr>
          <w:bCs/>
          <w:iCs/>
          <w:color w:val="000000" w:themeColor="text1"/>
        </w:rPr>
        <w:t>,</w:t>
      </w:r>
      <w:r w:rsidR="007E73B4">
        <w:rPr>
          <w:bCs/>
          <w:iCs/>
          <w:color w:val="000000" w:themeColor="text1"/>
        </w:rPr>
        <w:t xml:space="preserve">087 unique genotypes </w:t>
      </w:r>
      <w:r w:rsidR="007E73B4" w:rsidRPr="007E73B4">
        <w:rPr>
          <w:bCs/>
          <w:iCs/>
          <w:color w:val="000000" w:themeColor="text1"/>
        </w:rPr>
        <w:t>×</w:t>
      </w:r>
      <w:r w:rsidR="007E73B4" w:rsidRPr="008E0AAD">
        <w:rPr>
          <w:bCs/>
          <w:iCs/>
          <w:color w:val="000000" w:themeColor="text1"/>
        </w:rPr>
        <w:t xml:space="preserve"> </w:t>
      </w:r>
      <w:r w:rsidR="007E73B4" w:rsidRPr="007E73B4">
        <w:rPr>
          <w:bCs/>
          <w:iCs/>
          <w:color w:val="000000" w:themeColor="text1"/>
        </w:rPr>
        <w:t>16 drugs)</w:t>
      </w:r>
      <w:r w:rsidR="007E73B4">
        <w:rPr>
          <w:bCs/>
          <w:iCs/>
          <w:color w:val="000000" w:themeColor="text1"/>
        </w:rPr>
        <w:t xml:space="preserve">, we learned an interpretable neural network with only </w:t>
      </w:r>
      <w:r w:rsidR="008E0AAD" w:rsidRPr="008E0AAD">
        <w:rPr>
          <w:bCs/>
          <w:iCs/>
          <w:color w:val="000000" w:themeColor="text1"/>
          <w:highlight w:val="yellow"/>
        </w:rPr>
        <w:t>68</w:t>
      </w:r>
      <w:r w:rsidR="007E73B4">
        <w:rPr>
          <w:bCs/>
          <w:iCs/>
          <w:color w:val="000000" w:themeColor="text1"/>
        </w:rPr>
        <w:t xml:space="preserve"> non-zero fitted parameters.</w:t>
      </w:r>
    </w:p>
    <w:p w14:paraId="43BD71E3" w14:textId="125654E6" w:rsidR="00461C55" w:rsidRDefault="00461C55" w:rsidP="00255189">
      <w:pPr>
        <w:jc w:val="both"/>
        <w:rPr>
          <w:bCs/>
          <w:iCs/>
          <w:color w:val="000000" w:themeColor="text1"/>
        </w:rPr>
      </w:pPr>
    </w:p>
    <w:p w14:paraId="597F2AEF" w14:textId="0FCB9315" w:rsidR="0076775C" w:rsidRDefault="008A5242" w:rsidP="007E73B4">
      <w:pPr>
        <w:jc w:val="both"/>
        <w:rPr>
          <w:bCs/>
          <w:iCs/>
          <w:color w:val="000000" w:themeColor="text1"/>
        </w:rPr>
      </w:pPr>
      <w:r>
        <w:rPr>
          <w:bCs/>
          <w:iCs/>
          <w:color w:val="000000" w:themeColor="text1"/>
        </w:rPr>
        <w:t>Despite its relatively parsim</w:t>
      </w:r>
      <w:r w:rsidR="007E73B4">
        <w:rPr>
          <w:bCs/>
          <w:iCs/>
          <w:color w:val="000000" w:themeColor="text1"/>
        </w:rPr>
        <w:t xml:space="preserve">onious nature, the resulting </w:t>
      </w:r>
      <w:r>
        <w:rPr>
          <w:bCs/>
          <w:iCs/>
          <w:color w:val="000000" w:themeColor="text1"/>
        </w:rPr>
        <w:t xml:space="preserve">neural network model largely </w:t>
      </w:r>
      <w:r w:rsidR="007E73B4">
        <w:rPr>
          <w:bCs/>
          <w:iCs/>
          <w:color w:val="000000" w:themeColor="text1"/>
        </w:rPr>
        <w:t xml:space="preserve">recapitulated the input data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w:t>
      </w:r>
      <w:r w:rsidR="00EF3DD9">
        <w:rPr>
          <w:bCs/>
          <w:iCs/>
          <w:color w:val="000000" w:themeColor="text1"/>
        </w:rPr>
        <w:t>Fig</w:t>
      </w:r>
      <w:r w:rsidR="00A819D2">
        <w:rPr>
          <w:bCs/>
          <w:iCs/>
          <w:color w:val="000000" w:themeColor="text1"/>
        </w:rPr>
        <w:t xml:space="preserve"> 4C).  </w:t>
      </w:r>
      <w:r w:rsidR="00B276FC">
        <w:rPr>
          <w:bCs/>
          <w:iCs/>
          <w:color w:val="000000" w:themeColor="text1"/>
        </w:rPr>
        <w:t>O</w:t>
      </w:r>
      <w:r w:rsidR="0076775C">
        <w:rPr>
          <w:bCs/>
          <w:iCs/>
          <w:color w:val="000000" w:themeColor="text1"/>
        </w:rPr>
        <w:t xml:space="preserve">ver-fitted models </w:t>
      </w:r>
      <w:r w:rsidR="00B276FC">
        <w:rPr>
          <w:bCs/>
          <w:iCs/>
          <w:color w:val="000000" w:themeColor="text1"/>
        </w:rPr>
        <w:t xml:space="preserve">may exaggerate </w:t>
      </w:r>
      <w:r w:rsidR="0076775C">
        <w:rPr>
          <w:bCs/>
          <w:iCs/>
          <w:color w:val="000000" w:themeColor="text1"/>
        </w:rPr>
        <w:t xml:space="preserve">performance </w:t>
      </w:r>
      <w:r w:rsidR="00B276FC">
        <w:rPr>
          <w:bCs/>
          <w:iCs/>
          <w:color w:val="000000" w:themeColor="text1"/>
        </w:rPr>
        <w:t xml:space="preserve">when tested using data that was also </w:t>
      </w:r>
      <w:r w:rsidR="0076775C">
        <w:rPr>
          <w:bCs/>
          <w:iCs/>
          <w:color w:val="000000" w:themeColor="text1"/>
        </w:rPr>
        <w:t>used in training</w:t>
      </w:r>
      <w:r w:rsidR="00B276FC">
        <w:rPr>
          <w:bCs/>
          <w:iCs/>
          <w:color w:val="000000" w:themeColor="text1"/>
        </w:rPr>
        <w:t>.  Therefore</w:t>
      </w:r>
      <w:r w:rsidR="0076775C">
        <w:rPr>
          <w:bCs/>
          <w:iCs/>
          <w:color w:val="000000" w:themeColor="text1"/>
        </w:rPr>
        <w:t xml:space="preserve">, we </w:t>
      </w:r>
      <w:r w:rsidR="00B276FC">
        <w:rPr>
          <w:bCs/>
          <w:iCs/>
          <w:color w:val="000000" w:themeColor="text1"/>
        </w:rPr>
        <w:t xml:space="preserve">also </w:t>
      </w:r>
      <w:r w:rsidR="007E73B4">
        <w:rPr>
          <w:bCs/>
          <w:iCs/>
          <w:color w:val="000000" w:themeColor="text1"/>
        </w:rPr>
        <w:t>assess</w:t>
      </w:r>
      <w:r w:rsidR="0076775C">
        <w:rPr>
          <w:bCs/>
          <w:iCs/>
          <w:color w:val="000000" w:themeColor="text1"/>
        </w:rPr>
        <w:t>ed</w:t>
      </w:r>
      <w:r w:rsidR="007E73B4">
        <w:rPr>
          <w:bCs/>
          <w:iCs/>
          <w:color w:val="000000" w:themeColor="text1"/>
        </w:rPr>
        <w:t xml:space="preserve"> the model on data from one mating type and test</w:t>
      </w:r>
      <w:r w:rsidR="0076775C">
        <w:rPr>
          <w:bCs/>
          <w:iCs/>
          <w:color w:val="000000" w:themeColor="text1"/>
        </w:rPr>
        <w:t>ing</w:t>
      </w:r>
      <w:r w:rsidR="007E73B4">
        <w:rPr>
          <w:bCs/>
          <w:iCs/>
          <w:color w:val="000000" w:themeColor="text1"/>
        </w:rPr>
        <w:t xml:space="preserve"> it on the </w:t>
      </w:r>
      <w:r w:rsidR="00E01D4F">
        <w:rPr>
          <w:bCs/>
          <w:iCs/>
          <w:color w:val="000000" w:themeColor="text1"/>
        </w:rPr>
        <w:t>other</w:t>
      </w:r>
      <w:r w:rsidR="0076775C">
        <w:rPr>
          <w:bCs/>
          <w:iCs/>
          <w:color w:val="000000" w:themeColor="text1"/>
        </w:rPr>
        <w:t xml:space="preserve">. We found similar performance when the model was tested with data that had not been used in training </w:t>
      </w:r>
      <w:r w:rsidR="00E01D4F">
        <w:rPr>
          <w:bCs/>
          <w:iCs/>
          <w:color w:val="000000" w:themeColor="text1"/>
        </w:rPr>
        <w:t>(</w:t>
      </w:r>
      <w:r w:rsidR="00E01D4F">
        <w:rPr>
          <w:bCs/>
          <w:i/>
          <w:iCs/>
          <w:color w:val="000000" w:themeColor="text1"/>
        </w:rPr>
        <w:t xml:space="preserve">r </w:t>
      </w:r>
      <w:r w:rsidR="00E01D4F">
        <w:rPr>
          <w:bCs/>
          <w:iCs/>
          <w:color w:val="000000" w:themeColor="text1"/>
        </w:rPr>
        <w:t>= 0.95</w:t>
      </w:r>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Fig </w:t>
      </w:r>
      <w:r w:rsidR="00AB1BCE">
        <w:rPr>
          <w:bCs/>
          <w:iCs/>
          <w:color w:val="000000" w:themeColor="text1"/>
        </w:rPr>
        <w:t>S8</w:t>
      </w:r>
      <w:r w:rsidR="00534DEF">
        <w:rPr>
          <w:bCs/>
          <w:iCs/>
          <w:color w:val="000000" w:themeColor="text1"/>
        </w:rPr>
        <w:t>C</w:t>
      </w:r>
      <w:r w:rsidR="00E01D4F">
        <w:rPr>
          <w:bCs/>
          <w:iCs/>
          <w:color w:val="000000" w:themeColor="text1"/>
        </w:rPr>
        <w:t>)</w:t>
      </w:r>
      <w:r w:rsidR="0076775C">
        <w:rPr>
          <w:bCs/>
          <w:iCs/>
          <w:color w:val="000000" w:themeColor="text1"/>
        </w:rPr>
        <w:t xml:space="preserve">.  </w:t>
      </w:r>
      <w:r w:rsidR="00103D7E">
        <w:rPr>
          <w:bCs/>
          <w:iCs/>
          <w:color w:val="000000" w:themeColor="text1"/>
        </w:rPr>
        <w:t xml:space="preserve">Training using each of these two </w:t>
      </w:r>
      <w:r w:rsidR="0076775C">
        <w:rPr>
          <w:bCs/>
          <w:iCs/>
          <w:color w:val="000000" w:themeColor="text1"/>
        </w:rPr>
        <w:t xml:space="preserve">independent biological replicate datasets also yielded </w:t>
      </w:r>
      <w:r w:rsidR="005C24F5">
        <w:rPr>
          <w:bCs/>
          <w:iCs/>
          <w:color w:val="000000" w:themeColor="text1"/>
        </w:rPr>
        <w:t xml:space="preserve">strong </w:t>
      </w:r>
      <w:r w:rsidR="0025084E">
        <w:rPr>
          <w:bCs/>
          <w:iCs/>
          <w:color w:val="000000" w:themeColor="text1"/>
        </w:rPr>
        <w:t>agreement</w:t>
      </w:r>
      <w:r w:rsidR="005C24F5">
        <w:rPr>
          <w:bCs/>
          <w:iCs/>
          <w:color w:val="000000" w:themeColor="text1"/>
        </w:rPr>
        <w:t xml:space="preserve"> </w:t>
      </w:r>
      <w:r w:rsidR="0076775C">
        <w:rPr>
          <w:bCs/>
          <w:iCs/>
          <w:color w:val="000000" w:themeColor="text1"/>
        </w:rPr>
        <w:t xml:space="preserve">in the parameter values </w:t>
      </w:r>
      <w:r w:rsidR="00E01D4F">
        <w:rPr>
          <w:bCs/>
          <w:iCs/>
          <w:color w:val="000000" w:themeColor="text1"/>
        </w:rPr>
        <w:t>(</w:t>
      </w:r>
      <w:r w:rsidR="00E01D4F">
        <w:rPr>
          <w:bCs/>
          <w:i/>
          <w:iCs/>
          <w:color w:val="000000" w:themeColor="text1"/>
        </w:rPr>
        <w:t xml:space="preserve">r </w:t>
      </w:r>
      <w:r w:rsidR="00E01D4F">
        <w:rPr>
          <w:bCs/>
          <w:iCs/>
          <w:color w:val="000000" w:themeColor="text1"/>
        </w:rPr>
        <w:t>= 0.9</w:t>
      </w:r>
      <w:r w:rsidR="003D25C6" w:rsidRPr="003D25C6">
        <w:rPr>
          <w:bCs/>
          <w:iCs/>
          <w:color w:val="000000" w:themeColor="text1"/>
          <w:highlight w:val="yellow"/>
        </w:rPr>
        <w:t>8</w:t>
      </w:r>
      <w:r w:rsidR="00E01D4F">
        <w:rPr>
          <w:bCs/>
          <w:iCs/>
          <w:color w:val="000000" w:themeColor="text1"/>
        </w:rPr>
        <w:t xml:space="preserve">, Fig </w:t>
      </w:r>
      <w:r w:rsidR="00AB1BCE">
        <w:rPr>
          <w:bCs/>
          <w:iCs/>
          <w:color w:val="000000" w:themeColor="text1"/>
        </w:rPr>
        <w:t>S8</w:t>
      </w:r>
      <w:r w:rsidR="00534DEF">
        <w:rPr>
          <w:bCs/>
          <w:iCs/>
          <w:color w:val="000000" w:themeColor="text1"/>
        </w:rPr>
        <w:t>D</w:t>
      </w:r>
      <w:r w:rsidR="00E01D4F">
        <w:rPr>
          <w:bCs/>
          <w:iCs/>
          <w:color w:val="000000" w:themeColor="text1"/>
        </w:rPr>
        <w:t>)</w:t>
      </w:r>
      <w:r w:rsidR="00137395">
        <w:rPr>
          <w:bCs/>
          <w:iCs/>
          <w:color w:val="000000" w:themeColor="text1"/>
        </w:rPr>
        <w:t xml:space="preserve">, </w:t>
      </w:r>
      <w:r w:rsidR="0076775C">
        <w:rPr>
          <w:bCs/>
          <w:iCs/>
          <w:color w:val="000000" w:themeColor="text1"/>
        </w:rPr>
        <w:t>suggesting that model parameters were robustly determined</w:t>
      </w:r>
      <w:r w:rsidR="00E01D4F">
        <w:rPr>
          <w:bCs/>
          <w:iCs/>
          <w:color w:val="000000" w:themeColor="text1"/>
        </w:rPr>
        <w:t xml:space="preserve">. </w:t>
      </w:r>
    </w:p>
    <w:p w14:paraId="31548E28" w14:textId="77777777" w:rsidR="0076775C" w:rsidRDefault="0076775C" w:rsidP="007E73B4">
      <w:pPr>
        <w:jc w:val="both"/>
        <w:rPr>
          <w:bCs/>
          <w:iCs/>
          <w:color w:val="000000" w:themeColor="text1"/>
        </w:rPr>
      </w:pPr>
    </w:p>
    <w:p w14:paraId="112EF59A" w14:textId="235A039D" w:rsidR="00BD02C8" w:rsidRPr="00EA6CA6" w:rsidRDefault="00FA2AB6">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objectively-trained model provided intuition that was largely in agreement with manual interpretations.  F</w:t>
      </w:r>
      <w:r w:rsidR="00C36B6B">
        <w:rPr>
          <w:bCs/>
          <w:iCs/>
          <w:color w:val="000000" w:themeColor="text1"/>
        </w:rPr>
        <w:t xml:space="preserve">or </w:t>
      </w:r>
      <w:r w:rsidR="00C22663">
        <w:rPr>
          <w:bCs/>
          <w:iCs/>
          <w:color w:val="000000" w:themeColor="text1"/>
        </w:rPr>
        <w:t xml:space="preserve">example, in keeping with the observation that </w:t>
      </w:r>
      <w:r w:rsidR="00C22663">
        <w:rPr>
          <w:bCs/>
          <w:i/>
          <w:iCs/>
          <w:color w:val="000000" w:themeColor="text1"/>
        </w:rPr>
        <w:t xml:space="preserve">snq2∆, yor1∆, ybt1∆, </w:t>
      </w:r>
      <w:r w:rsidR="00C22663">
        <w:rPr>
          <w:bCs/>
          <w:iCs/>
          <w:color w:val="000000" w:themeColor="text1"/>
        </w:rPr>
        <w:t xml:space="preserve">and </w:t>
      </w:r>
      <w:r w:rsidR="00C22663">
        <w:rPr>
          <w:bCs/>
          <w:i/>
          <w:iCs/>
          <w:color w:val="000000" w:themeColor="text1"/>
        </w:rPr>
        <w:t xml:space="preserve">ycf1∆ </w:t>
      </w:r>
      <w:r w:rsidR="00C22663">
        <w:rPr>
          <w:bCs/>
          <w:iCs/>
          <w:color w:val="000000" w:themeColor="text1"/>
        </w:rPr>
        <w:t xml:space="preserve">increased activity of </w:t>
      </w:r>
      <w:r w:rsidR="000436E0">
        <w:rPr>
          <w:bCs/>
          <w:i/>
          <w:iCs/>
          <w:color w:val="000000" w:themeColor="text1"/>
        </w:rPr>
        <w:t>PDR5</w:t>
      </w:r>
      <w:r w:rsidR="00C22663">
        <w:rPr>
          <w:bCs/>
          <w:iCs/>
          <w:color w:val="000000" w:themeColor="text1"/>
        </w:rPr>
        <w:t xml:space="preserve">, the model found </w:t>
      </w:r>
      <w:r w:rsidR="00C22663" w:rsidRPr="00496A4E">
        <w:rPr>
          <w:bCs/>
          <w:i/>
          <w:iCs/>
          <w:color w:val="000000" w:themeColor="text1"/>
        </w:rPr>
        <w:t>SNQ2</w:t>
      </w:r>
      <w:r w:rsidR="00C22663">
        <w:rPr>
          <w:bCs/>
          <w:iCs/>
          <w:color w:val="000000" w:themeColor="text1"/>
        </w:rPr>
        <w:t xml:space="preserve">, </w:t>
      </w:r>
      <w:r w:rsidR="00C22663" w:rsidRPr="00496A4E">
        <w:rPr>
          <w:bCs/>
          <w:i/>
          <w:iCs/>
          <w:color w:val="000000" w:themeColor="text1"/>
        </w:rPr>
        <w:t>YOR1</w:t>
      </w:r>
      <w:r w:rsidR="00C22663">
        <w:rPr>
          <w:bCs/>
          <w:iCs/>
          <w:color w:val="000000" w:themeColor="text1"/>
        </w:rPr>
        <w:t xml:space="preserve">, </w:t>
      </w:r>
      <w:r w:rsidR="00C22663" w:rsidRPr="00496A4E">
        <w:rPr>
          <w:bCs/>
          <w:i/>
          <w:iCs/>
          <w:color w:val="000000" w:themeColor="text1"/>
        </w:rPr>
        <w:t>YBT1</w:t>
      </w:r>
      <w:r w:rsidR="00C22663">
        <w:rPr>
          <w:bCs/>
          <w:iCs/>
          <w:color w:val="000000" w:themeColor="text1"/>
        </w:rPr>
        <w:t xml:space="preserve">, and </w:t>
      </w:r>
      <w:r w:rsidR="00C22663" w:rsidRPr="00496A4E">
        <w:rPr>
          <w:bCs/>
          <w:i/>
          <w:iCs/>
          <w:color w:val="000000" w:themeColor="text1"/>
        </w:rPr>
        <w:t>YCF1</w:t>
      </w:r>
      <w:r w:rsidR="00C22663">
        <w:rPr>
          <w:bCs/>
          <w:iCs/>
          <w:color w:val="000000" w:themeColor="text1"/>
        </w:rPr>
        <w:t xml:space="preserve"> to each have a negative influence on </w:t>
      </w:r>
      <w:r w:rsidR="00C22663" w:rsidRPr="00496A4E">
        <w:rPr>
          <w:bCs/>
          <w:i/>
          <w:iCs/>
          <w:color w:val="000000" w:themeColor="text1"/>
        </w:rPr>
        <w:t>PDR5</w:t>
      </w:r>
      <w:r w:rsidR="00C22663">
        <w:rPr>
          <w:bCs/>
          <w:iCs/>
          <w:color w:val="000000" w:themeColor="text1"/>
        </w:rPr>
        <w:t xml:space="preserve"> activity</w:t>
      </w:r>
      <w:r w:rsidR="005C24F5">
        <w:rPr>
          <w:bCs/>
          <w:i/>
          <w:iCs/>
          <w:color w:val="000000" w:themeColor="text1"/>
        </w:rPr>
        <w:t xml:space="preserve"> </w:t>
      </w:r>
      <w:r w:rsidR="005C24F5">
        <w:rPr>
          <w:bCs/>
          <w:iCs/>
          <w:color w:val="000000" w:themeColor="text1"/>
        </w:rPr>
        <w:t>(</w:t>
      </w:r>
      <w:r w:rsidR="00EF3DD9">
        <w:rPr>
          <w:bCs/>
          <w:iCs/>
          <w:color w:val="000000" w:themeColor="text1"/>
        </w:rPr>
        <w:t>Fig</w:t>
      </w:r>
      <w:r w:rsidR="005C24F5">
        <w:rPr>
          <w:bCs/>
          <w:iCs/>
          <w:color w:val="000000" w:themeColor="text1"/>
        </w:rPr>
        <w:t xml:space="preserve"> 4B)</w:t>
      </w:r>
      <w:r w:rsidR="00363FEA">
        <w:rPr>
          <w:bCs/>
          <w:i/>
          <w:iCs/>
          <w:color w:val="000000" w:themeColor="text1"/>
        </w:rPr>
        <w:t>.</w:t>
      </w:r>
      <w:r w:rsidR="00A5566A" w:rsidRPr="00317DE4">
        <w:rPr>
          <w:bCs/>
          <w:iCs/>
          <w:color w:val="000000" w:themeColor="text1"/>
        </w:rPr>
        <w:t xml:space="preserve"> </w:t>
      </w:r>
      <w:r w:rsidR="00C22663">
        <w:rPr>
          <w:bCs/>
          <w:iCs/>
          <w:color w:val="000000" w:themeColor="text1"/>
        </w:rPr>
        <w:t xml:space="preserve"> </w:t>
      </w:r>
      <w:r w:rsidR="00414F35">
        <w:rPr>
          <w:bCs/>
          <w:iCs/>
          <w:color w:val="000000" w:themeColor="text1"/>
        </w:rPr>
        <w:t xml:space="preserve">The 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EF3DD9">
        <w:rPr>
          <w:rFonts w:eastAsiaTheme="minorEastAsia"/>
          <w:color w:val="000000" w:themeColor="text1"/>
        </w:rPr>
        <w:t>Fig</w:t>
      </w:r>
      <w:r w:rsidR="00137395" w:rsidRPr="00920853">
        <w:rPr>
          <w:rFonts w:eastAsiaTheme="minorEastAsia"/>
          <w:color w:val="000000" w:themeColor="text1"/>
        </w:rPr>
        <w:t xml:space="preserve"> 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2.3) followed by Pdr5, Yor1, and Ybt1 (</w:t>
      </w:r>
      <m:oMath>
        <m:r>
          <w:rPr>
            <w:rFonts w:ascii="Cambria Math" w:hAnsi="Cambria Math"/>
            <w:color w:val="000000" w:themeColor="text1"/>
          </w:rPr>
          <m:t>E</m:t>
        </m:r>
      </m:oMath>
      <w:r w:rsidR="00414F35" w:rsidRPr="00920853">
        <w:rPr>
          <w:bCs/>
          <w:iCs/>
          <w:color w:val="000000" w:themeColor="text1"/>
        </w:rPr>
        <w:t xml:space="preserve"> = 1.9, 0.6, 0.6, respectively; </w:t>
      </w:r>
      <w:r w:rsidR="00EF3DD9">
        <w:rPr>
          <w:bCs/>
          <w:iCs/>
          <w:color w:val="000000" w:themeColor="text1"/>
        </w:rPr>
        <w:t>Fig</w:t>
      </w:r>
      <w:r w:rsidR="00445005" w:rsidRPr="00920853">
        <w:rPr>
          <w:bCs/>
          <w:iCs/>
          <w:color w:val="000000" w:themeColor="text1"/>
        </w:rPr>
        <w:t xml:space="preserve"> 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resistance</w:t>
      </w:r>
      <w:r w:rsidR="00963539">
        <w:rPr>
          <w:bCs/>
          <w:iCs/>
          <w:color w:val="000000" w:themeColor="text1"/>
        </w:rPr>
        <w:t xml:space="preserve"> of</w:t>
      </w:r>
      <w:r w:rsidR="00D30E99">
        <w:rPr>
          <w:bCs/>
          <w:iCs/>
          <w:color w:val="000000" w:themeColor="text1"/>
        </w:rPr>
        <w:t xml:space="preserve"> </w:t>
      </w:r>
      <w:r w:rsidR="00D30E99">
        <w:rPr>
          <w:bCs/>
          <w:i/>
          <w:iCs/>
          <w:color w:val="000000" w:themeColor="text1"/>
        </w:rPr>
        <w:t xml:space="preserve">pdr5∆ybt1∆yor1∆ </w:t>
      </w:r>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0.25</w:t>
      </w:r>
      <w:r w:rsidR="00D30E99">
        <w:rPr>
          <w:bCs/>
          <w:iCs/>
          <w:color w:val="000000" w:themeColor="text1"/>
        </w:rPr>
        <w:t xml:space="preserve">), </w:t>
      </w:r>
      <w:r w:rsidR="00C42E58">
        <w:rPr>
          <w:bCs/>
          <w:iCs/>
          <w:color w:val="000000" w:themeColor="text1"/>
        </w:rPr>
        <w:t>whereas</w:t>
      </w:r>
      <w:r w:rsidR="0040312D">
        <w:rPr>
          <w:bCs/>
          <w:iCs/>
          <w:color w:val="000000" w:themeColor="text1"/>
        </w:rPr>
        <w:t xml:space="preserve"> deletion of the two highest-clearance transporters</w:t>
      </w:r>
      <w:r w:rsidR="00C42E58">
        <w:rPr>
          <w:bCs/>
          <w:iCs/>
          <w:color w:val="000000" w:themeColor="text1"/>
        </w:rPr>
        <w:t xml:space="preserve"> </w:t>
      </w:r>
      <w:r w:rsidR="00C42E58" w:rsidRPr="0005167C">
        <w:rPr>
          <w:bCs/>
          <w:i/>
          <w:iCs/>
          <w:color w:val="000000" w:themeColor="text1"/>
        </w:rPr>
        <w:t>snq2∆</w:t>
      </w:r>
      <w:r w:rsidR="00C42E58">
        <w:rPr>
          <w:bCs/>
          <w:i/>
          <w:iCs/>
          <w:color w:val="000000" w:themeColor="text1"/>
        </w:rPr>
        <w:t xml:space="preserve">pdr5∆ </w:t>
      </w:r>
      <w:r w:rsidR="00A81758">
        <w:rPr>
          <w:bCs/>
          <w:iCs/>
          <w:color w:val="000000" w:themeColor="text1"/>
        </w:rPr>
        <w:t xml:space="preserve">resulted </w:t>
      </w:r>
      <w:r w:rsidR="008539E6">
        <w:rPr>
          <w:bCs/>
          <w:iCs/>
          <w:color w:val="000000" w:themeColor="text1"/>
        </w:rPr>
        <w:t xml:space="preserve">in a </w:t>
      </w:r>
      <w:r w:rsidR="005B449E">
        <w:rPr>
          <w:bCs/>
          <w:iCs/>
          <w:color w:val="000000" w:themeColor="text1"/>
        </w:rPr>
        <w:t>9%</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1.2e-70</w:t>
      </w:r>
      <w:r w:rsidR="008539E6">
        <w:rPr>
          <w:bCs/>
          <w:iCs/>
          <w:color w:val="000000" w:themeColor="text1"/>
        </w:rPr>
        <w:t xml:space="preserve">).  </w:t>
      </w:r>
      <w:r w:rsidR="00EA6CA6">
        <w:rPr>
          <w:bCs/>
          <w:iCs/>
          <w:color w:val="000000" w:themeColor="text1"/>
        </w:rPr>
        <w:t>The model 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Snq2 is predicted to </w:t>
      </w:r>
      <w:r w:rsidR="00414F35" w:rsidRPr="00920853">
        <w:rPr>
          <w:bCs/>
          <w:iCs/>
          <w:color w:val="000000" w:themeColor="text1"/>
        </w:rPr>
        <w:t xml:space="preserve">be more strongly 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-0.96 vs -0.39, </w:t>
      </w:r>
      <w:r w:rsidR="00EA6CA6" w:rsidRPr="00920853">
        <w:rPr>
          <w:bCs/>
          <w:iCs/>
          <w:color w:val="000000" w:themeColor="text1"/>
        </w:rPr>
        <w:t xml:space="preserve">Fig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 xml:space="preserve">).  </w:t>
      </w:r>
      <w:r w:rsidR="0076397A" w:rsidRPr="00920853">
        <w:rPr>
          <w:bCs/>
          <w:iCs/>
          <w:color w:val="000000" w:themeColor="text1"/>
        </w:rPr>
        <w:t xml:space="preserve">Although this might have </w:t>
      </w:r>
      <w:r w:rsidR="0076397A" w:rsidRPr="00920853">
        <w:rPr>
          <w:bCs/>
          <w:iCs/>
          <w:color w:val="000000" w:themeColor="text1"/>
        </w:rPr>
        <w:lastRenderedPageBreak/>
        <w:t xml:space="preserve">been gleaned from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t>(</w:t>
      </w:r>
      <w:r w:rsidR="00EF3DD9">
        <w:rPr>
          <w:bCs/>
          <w:iCs/>
          <w:color w:val="000000" w:themeColor="text1"/>
        </w:rPr>
        <w:t>Fig</w:t>
      </w:r>
      <w:r w:rsidR="00EA6CA6" w:rsidRPr="00920853">
        <w:rPr>
          <w:bCs/>
          <w:iCs/>
          <w:color w:val="000000" w:themeColor="text1"/>
        </w:rPr>
        <w:t xml:space="preserve"> </w:t>
      </w:r>
      <w:r w:rsidR="00B10D62" w:rsidRPr="00920853">
        <w:rPr>
          <w:bCs/>
          <w:iCs/>
          <w:color w:val="000000" w:themeColor="text1"/>
        </w:rPr>
        <w:t>3A</w:t>
      </w:r>
      <w:r w:rsidR="00EA6CA6" w:rsidRPr="00920853">
        <w:rPr>
          <w:bCs/>
          <w:iCs/>
          <w:color w:val="000000" w:themeColor="text1"/>
        </w:rPr>
        <w:t>)</w:t>
      </w:r>
      <w:r w:rsidR="0076397A" w:rsidRPr="00920853">
        <w:rPr>
          <w:bCs/>
          <w:iCs/>
          <w:color w:val="000000" w:themeColor="text1"/>
        </w:rPr>
        <w:t>, the neural network model provides a clearer statement of the inferred biological relationships.</w:t>
      </w:r>
    </w:p>
    <w:p w14:paraId="50184259" w14:textId="206E2372" w:rsidR="0057641F" w:rsidRDefault="0057641F" w:rsidP="0057641F">
      <w:pPr>
        <w:jc w:val="both"/>
        <w:rPr>
          <w:bCs/>
          <w:iCs/>
          <w:color w:val="000000" w:themeColor="text1"/>
        </w:rPr>
      </w:pPr>
    </w:p>
    <w:p w14:paraId="70C1E360" w14:textId="7C271F45" w:rsidR="00E40979" w:rsidRPr="000950BD" w:rsidRDefault="00E40979" w:rsidP="00E40979">
      <w:pPr>
        <w:jc w:val="both"/>
        <w:rPr>
          <w:b/>
          <w:bCs/>
          <w:iCs/>
          <w:color w:val="000000" w:themeColor="text1"/>
        </w:rPr>
      </w:pPr>
      <w:r>
        <w:rPr>
          <w:b/>
          <w:bCs/>
          <w:iCs/>
          <w:color w:val="000000" w:themeColor="text1"/>
        </w:rPr>
        <w:t xml:space="preserve">Potential for iterative refinement of genotype-to-phenotype models </w:t>
      </w:r>
    </w:p>
    <w:p w14:paraId="7E8D4782" w14:textId="05B20012" w:rsidR="00E40979" w:rsidRPr="00650B0D" w:rsidRDefault="00E40979" w:rsidP="00E40979">
      <w:pPr>
        <w:jc w:val="both"/>
        <w:rPr>
          <w:bCs/>
          <w:iCs/>
          <w:color w:val="000000" w:themeColor="text1"/>
        </w:rPr>
      </w:pPr>
      <w:r>
        <w:rPr>
          <w:bCs/>
          <w:iCs/>
          <w:color w:val="000000" w:themeColor="text1"/>
        </w:rPr>
        <w:t>Despite the overall accuracy of the neural network model, some inputs yielded predictions with which departed systematically from observation</w:t>
      </w:r>
      <w:r w:rsidR="00740CA8">
        <w:rPr>
          <w:bCs/>
          <w:iCs/>
          <w:color w:val="000000" w:themeColor="text1"/>
        </w:rPr>
        <w:t xml:space="preserve"> (Fig S9</w:t>
      </w:r>
      <w:r w:rsidR="00854B8B">
        <w:rPr>
          <w:bCs/>
          <w:iCs/>
          <w:color w:val="000000" w:themeColor="text1"/>
        </w:rPr>
        <w:t>)</w:t>
      </w:r>
      <w:r>
        <w:rPr>
          <w:bCs/>
          <w:iCs/>
          <w:color w:val="000000" w:themeColor="text1"/>
        </w:rPr>
        <w:t xml:space="preserve">, suggesting the need for model refinements. For example, while the model correctly predicted that the </w:t>
      </w:r>
      <w:r w:rsidRPr="00FF3025">
        <w:rPr>
          <w:bCs/>
          <w:i/>
          <w:iCs/>
          <w:color w:val="000000" w:themeColor="text1"/>
        </w:rPr>
        <w:t>snq∆ybt1∆ycf1∆yor1∆</w:t>
      </w:r>
      <w:r>
        <w:rPr>
          <w:bCs/>
          <w:iCs/>
          <w:color w:val="000000" w:themeColor="text1"/>
        </w:rPr>
        <w:t xml:space="preserve"> strain would be more resistant to fluconazole than strains carrying any subset of these knockouts, </w:t>
      </w:r>
      <w:r w:rsidRPr="00650B0D">
        <w:rPr>
          <w:bCs/>
          <w:iCs/>
          <w:color w:val="000000" w:themeColor="text1"/>
        </w:rPr>
        <w:t xml:space="preserve">the additive inhibition model of our neural network model under-estimated the resistance of this four-knockout strain (Fig </w:t>
      </w:r>
      <w:r w:rsidR="00854B8B" w:rsidRPr="00650B0D">
        <w:rPr>
          <w:bCs/>
          <w:iCs/>
          <w:color w:val="000000" w:themeColor="text1"/>
        </w:rPr>
        <w:t>S9</w:t>
      </w:r>
      <w:r w:rsidRPr="00650B0D">
        <w:rPr>
          <w:bCs/>
          <w:iCs/>
          <w:color w:val="000000" w:themeColor="text1"/>
        </w:rPr>
        <w:t xml:space="preserve">). A standard strategy in neural network design, that allows for the non-additive combination of multiple inputs converging on a target node is to have those inputs converge additively on </w:t>
      </w:r>
      <w:r w:rsidR="00F332B9" w:rsidRPr="00650B0D">
        <w:rPr>
          <w:bCs/>
          <w:iCs/>
          <w:color w:val="000000" w:themeColor="text1"/>
        </w:rPr>
        <w:t xml:space="preserve">one or more </w:t>
      </w:r>
      <w:r w:rsidRPr="00650B0D">
        <w:rPr>
          <w:bCs/>
          <w:iCs/>
          <w:color w:val="000000" w:themeColor="text1"/>
        </w:rPr>
        <w:t xml:space="preserve"> ‘hidden’ node</w:t>
      </w:r>
      <w:r w:rsidR="00F332B9" w:rsidRPr="00650B0D">
        <w:rPr>
          <w:bCs/>
          <w:iCs/>
          <w:color w:val="000000" w:themeColor="text1"/>
        </w:rPr>
        <w:t>s</w:t>
      </w:r>
      <w:r w:rsidRPr="00650B0D">
        <w:rPr>
          <w:bCs/>
          <w:iCs/>
          <w:color w:val="000000" w:themeColor="text1"/>
        </w:rPr>
        <w:t xml:space="preserve">, which can then convey a non-additive signal to the original target node.  For this four gene example, addition of a single hidden neuron yielded better predictions of fluconazole resistance for the </w:t>
      </w:r>
      <w:r w:rsidR="00854B8B" w:rsidRPr="00650B0D">
        <w:rPr>
          <w:bCs/>
          <w:iCs/>
          <w:color w:val="000000" w:themeColor="text1"/>
        </w:rPr>
        <w:t xml:space="preserve">three </w:t>
      </w:r>
      <w:r w:rsidRPr="00650B0D">
        <w:rPr>
          <w:bCs/>
          <w:iCs/>
          <w:color w:val="000000" w:themeColor="text1"/>
        </w:rPr>
        <w:t>four-knockout strain</w:t>
      </w:r>
      <w:r w:rsidR="00854B8B" w:rsidRPr="00650B0D">
        <w:rPr>
          <w:bCs/>
          <w:iCs/>
          <w:color w:val="000000" w:themeColor="text1"/>
        </w:rPr>
        <w:t>s</w:t>
      </w:r>
      <w:r w:rsidRPr="00650B0D">
        <w:rPr>
          <w:bCs/>
          <w:iCs/>
          <w:color w:val="000000" w:themeColor="text1"/>
        </w:rPr>
        <w:t xml:space="preserve"> (Fig </w:t>
      </w:r>
      <w:r w:rsidR="00854B8B" w:rsidRPr="00650B0D">
        <w:rPr>
          <w:bCs/>
          <w:iCs/>
          <w:color w:val="000000" w:themeColor="text1"/>
        </w:rPr>
        <w:t>S10 A-B</w:t>
      </w:r>
      <w:r w:rsidRPr="00650B0D">
        <w:rPr>
          <w:bCs/>
          <w:iCs/>
          <w:color w:val="000000" w:themeColor="text1"/>
        </w:rPr>
        <w:t xml:space="preserve">).  </w:t>
      </w:r>
    </w:p>
    <w:p w14:paraId="0CFD3739" w14:textId="77777777" w:rsidR="00E40979" w:rsidRPr="00650B0D" w:rsidRDefault="00E40979" w:rsidP="00E40979">
      <w:pPr>
        <w:jc w:val="both"/>
        <w:rPr>
          <w:bCs/>
          <w:iCs/>
          <w:color w:val="000000" w:themeColor="text1"/>
        </w:rPr>
      </w:pPr>
    </w:p>
    <w:p w14:paraId="3C52A115" w14:textId="72147934" w:rsidR="00E40979" w:rsidRDefault="00E40979" w:rsidP="0057641F">
      <w:pPr>
        <w:jc w:val="both"/>
        <w:rPr>
          <w:bCs/>
          <w:iCs/>
          <w:color w:val="000000" w:themeColor="text1"/>
        </w:rPr>
      </w:pPr>
      <w:r w:rsidRPr="00650B0D">
        <w:rPr>
          <w:bCs/>
          <w:iCs/>
          <w:color w:val="000000" w:themeColor="text1"/>
        </w:rPr>
        <w:t>In another striking example, valinomycin resistance was quite poorly predicted by the neural network model (</w:t>
      </w:r>
      <w:r w:rsidR="001E2A47" w:rsidRPr="00650B0D">
        <w:rPr>
          <w:bCs/>
          <w:iCs/>
          <w:color w:val="000000" w:themeColor="text1"/>
        </w:rPr>
        <w:t>Fig S9</w:t>
      </w:r>
      <w:r w:rsidR="00650B0D" w:rsidRPr="00650B0D">
        <w:rPr>
          <w:bCs/>
          <w:iCs/>
          <w:color w:val="000000" w:themeColor="text1"/>
        </w:rPr>
        <w:t>, S10C</w:t>
      </w:r>
      <w:r w:rsidRPr="00650B0D">
        <w:rPr>
          <w:bCs/>
          <w:iCs/>
          <w:color w:val="000000" w:themeColor="text1"/>
        </w:rPr>
        <w:t>). As it has been observed that the ABC-16 strain is more resistant to valinomycin than the wild-type</w:t>
      </w:r>
      <w:r w:rsidR="00A004DF" w:rsidRPr="00650B0D">
        <w:rPr>
          <w:bCs/>
          <w:iCs/>
          <w:color w:val="000000" w:themeColor="text1"/>
        </w:rPr>
        <w:fldChar w:fldCharType="begin" w:fldLock="1"/>
      </w:r>
      <w:r w:rsidR="00C241BD">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selection.","type":"article-journal","volume":"8"},"uris":["http://www.mendeley.com/documents/?uuid=37457ea4-6a9c-471d-b62e-dfeec5fba47c"]},{"id":"ITEM-2","itemData":{"DOI":"10.1128/EC.00021-15","ISSN":"1535-9778","PMID":"25724885","abstract":"&lt;p&gt;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Cell","id":"ITEM-2","issue":"5","issued":{"date-parts":[["2015","5"]]},"page":"442-453","title":"Control of Plasma Membrane Permeability by ABC Transporters","type":"article-journal","volume":"14"},"uris":["http://www.mendeley.com/documents/?uuid=4dec19d3-73c3-4b64-9556-f4b9dd5227fc"]}],"mendeley":{"formattedCitation":"&lt;sup&gt;23,49&lt;/sup&gt;","plainTextFormattedCitation":"23,49","previouslyFormattedCitation":"&lt;sup&gt;23,49&lt;/sup&gt;"},"properties":{"noteIndex":0},"schema":"https://github.com/citation-style-language/schema/raw/master/csl-citation.json"}</w:instrText>
      </w:r>
      <w:r w:rsidR="00A004DF" w:rsidRPr="00650B0D">
        <w:rPr>
          <w:bCs/>
          <w:iCs/>
          <w:color w:val="000000" w:themeColor="text1"/>
        </w:rPr>
        <w:fldChar w:fldCharType="separate"/>
      </w:r>
      <w:r w:rsidR="00A76650" w:rsidRPr="00650B0D">
        <w:rPr>
          <w:bCs/>
          <w:iCs/>
          <w:noProof/>
          <w:color w:val="000000" w:themeColor="text1"/>
          <w:vertAlign w:val="superscript"/>
        </w:rPr>
        <w:t>23,49</w:t>
      </w:r>
      <w:r w:rsidR="00A004DF" w:rsidRPr="00650B0D">
        <w:rPr>
          <w:bCs/>
          <w:iCs/>
          <w:color w:val="000000" w:themeColor="text1"/>
        </w:rPr>
        <w:fldChar w:fldCharType="end"/>
      </w:r>
      <w:r w:rsidRPr="00650B0D">
        <w:rPr>
          <w:bCs/>
          <w:iCs/>
          <w:color w:val="000000" w:themeColor="text1"/>
        </w:rPr>
        <w:t xml:space="preserve">, we considered the possibility that a valinomycin efflux pump (or other resistance mechanism) exists outside of our set of 16 targeted transporter genes, and is negatively influenced by one or more of our 16 studied transporters.  To formalize this possibility, we added one additional ‘mystery transporter gene’ (always present) and its corresponding activity node to the neural network.  Training the neural network only on our valinomycin data yielded a model in which </w:t>
      </w:r>
      <w:r w:rsidRPr="00650B0D">
        <w:rPr>
          <w:bCs/>
          <w:i/>
          <w:iCs/>
          <w:color w:val="000000" w:themeColor="text1"/>
        </w:rPr>
        <w:t>SNQ2</w:t>
      </w:r>
      <w:r w:rsidRPr="00650B0D">
        <w:rPr>
          <w:bCs/>
          <w:iCs/>
          <w:color w:val="000000" w:themeColor="text1"/>
        </w:rPr>
        <w:t xml:space="preserve">, </w:t>
      </w:r>
      <w:r w:rsidRPr="00650B0D">
        <w:rPr>
          <w:bCs/>
          <w:i/>
          <w:iCs/>
          <w:color w:val="000000" w:themeColor="text1"/>
        </w:rPr>
        <w:t>PDR5</w:t>
      </w:r>
      <w:r w:rsidRPr="00650B0D">
        <w:rPr>
          <w:bCs/>
          <w:iCs/>
          <w:color w:val="000000" w:themeColor="text1"/>
        </w:rPr>
        <w:t xml:space="preserve"> and </w:t>
      </w:r>
      <w:r w:rsidRPr="00650B0D">
        <w:rPr>
          <w:bCs/>
          <w:i/>
          <w:iCs/>
          <w:color w:val="000000" w:themeColor="text1"/>
        </w:rPr>
        <w:t>YBT1</w:t>
      </w:r>
      <w:r w:rsidRPr="00650B0D">
        <w:rPr>
          <w:bCs/>
          <w:iCs/>
          <w:color w:val="000000" w:themeColor="text1"/>
        </w:rPr>
        <w:t xml:space="preserve"> each inhibit a ‘mystery transporter’ which clears valinomycin</w:t>
      </w:r>
      <w:r w:rsidR="00622CA4" w:rsidRPr="00650B0D">
        <w:rPr>
          <w:bCs/>
          <w:iCs/>
          <w:color w:val="000000" w:themeColor="text1"/>
        </w:rPr>
        <w:t xml:space="preserve"> (Fig </w:t>
      </w:r>
      <w:r w:rsidR="001816FF" w:rsidRPr="00650B0D">
        <w:rPr>
          <w:bCs/>
          <w:iCs/>
          <w:color w:val="000000" w:themeColor="text1"/>
        </w:rPr>
        <w:t>S10</w:t>
      </w:r>
      <w:r w:rsidR="00650B0D" w:rsidRPr="00650B0D">
        <w:rPr>
          <w:bCs/>
          <w:iCs/>
          <w:color w:val="000000" w:themeColor="text1"/>
        </w:rPr>
        <w:t>D</w:t>
      </w:r>
      <w:r w:rsidR="00622CA4" w:rsidRPr="00650B0D">
        <w:rPr>
          <w:bCs/>
          <w:iCs/>
          <w:color w:val="000000" w:themeColor="text1"/>
        </w:rPr>
        <w:t>)</w:t>
      </w:r>
      <w:r w:rsidRPr="00650B0D">
        <w:rPr>
          <w:bCs/>
          <w:iCs/>
          <w:color w:val="000000" w:themeColor="text1"/>
        </w:rPr>
        <w:t>.</w:t>
      </w:r>
    </w:p>
    <w:p w14:paraId="041F8051" w14:textId="77777777" w:rsidR="00240A04" w:rsidRDefault="00240A04" w:rsidP="00224FCB">
      <w:pPr>
        <w:outlineLvl w:val="0"/>
        <w:rPr>
          <w:b/>
          <w:bCs/>
          <w:iCs/>
          <w:color w:val="000000" w:themeColor="text1"/>
        </w:rPr>
      </w:pPr>
    </w:p>
    <w:p w14:paraId="0DD932AE" w14:textId="55B7B820" w:rsidR="00962F43" w:rsidRDefault="007E2BCE" w:rsidP="00224FCB">
      <w:pPr>
        <w:outlineLvl w:val="0"/>
        <w:rPr>
          <w:b/>
          <w:bCs/>
          <w:iCs/>
          <w:color w:val="000000" w:themeColor="text1"/>
        </w:rPr>
      </w:pPr>
      <w:r>
        <w:rPr>
          <w:b/>
          <w:bCs/>
          <w:iCs/>
          <w:color w:val="000000" w:themeColor="text1"/>
        </w:rPr>
        <w:t xml:space="preserve">Further exploration of complex synergistic resistance to fluconazole </w:t>
      </w:r>
    </w:p>
    <w:p w14:paraId="63C0C28D" w14:textId="4D2FB526" w:rsidR="00926676" w:rsidRDefault="007E2BCE" w:rsidP="003966FD">
      <w:pPr>
        <w:jc w:val="both"/>
        <w:rPr>
          <w:bCs/>
          <w:iCs/>
          <w:color w:val="000000" w:themeColor="text1"/>
        </w:rPr>
      </w:pPr>
      <w:r>
        <w:rPr>
          <w:bCs/>
          <w:iCs/>
          <w:color w:val="000000" w:themeColor="text1"/>
        </w:rPr>
        <w:t xml:space="preserve">Both manual and automated analysis of the complex genetic landscape of fluconazole resistance pointed to a model in which </w:t>
      </w:r>
      <w:r w:rsidRPr="0065593A">
        <w:rPr>
          <w:bCs/>
          <w:i/>
          <w:iCs/>
          <w:color w:val="000000" w:themeColor="text1"/>
        </w:rPr>
        <w:t>SNQ2</w:t>
      </w:r>
      <w:r>
        <w:rPr>
          <w:bCs/>
          <w:iCs/>
          <w:color w:val="000000" w:themeColor="text1"/>
        </w:rPr>
        <w:t xml:space="preserve">, </w:t>
      </w:r>
      <w:r w:rsidRPr="0065593A">
        <w:rPr>
          <w:bCs/>
          <w:i/>
          <w:iCs/>
          <w:color w:val="000000" w:themeColor="text1"/>
        </w:rPr>
        <w:t>YOR1</w:t>
      </w:r>
      <w:r>
        <w:rPr>
          <w:bCs/>
          <w:iCs/>
          <w:color w:val="000000" w:themeColor="text1"/>
        </w:rPr>
        <w:t xml:space="preserve">, </w:t>
      </w:r>
      <w:r w:rsidRPr="0065593A">
        <w:rPr>
          <w:bCs/>
          <w:i/>
          <w:iCs/>
          <w:color w:val="000000" w:themeColor="text1"/>
        </w:rPr>
        <w:t>YBT1</w:t>
      </w:r>
      <w:r>
        <w:rPr>
          <w:bCs/>
          <w:iCs/>
          <w:color w:val="000000" w:themeColor="text1"/>
        </w:rPr>
        <w:t xml:space="preserve"> and </w:t>
      </w:r>
      <w:r w:rsidRPr="0065593A">
        <w:rPr>
          <w:bCs/>
          <w:i/>
          <w:iCs/>
          <w:color w:val="000000" w:themeColor="text1"/>
        </w:rPr>
        <w:t>YCF1</w:t>
      </w:r>
      <w:r>
        <w:rPr>
          <w:bCs/>
          <w:iCs/>
          <w:color w:val="000000" w:themeColor="text1"/>
        </w:rPr>
        <w:t xml:space="preserve"> are each able to inhibit the activity of </w:t>
      </w:r>
      <w:r w:rsidRPr="0065593A">
        <w:rPr>
          <w:bCs/>
          <w:i/>
          <w:iCs/>
          <w:color w:val="000000" w:themeColor="text1"/>
        </w:rPr>
        <w:t>PDR5</w:t>
      </w:r>
      <w:r>
        <w:rPr>
          <w:bCs/>
          <w:iCs/>
          <w:color w:val="000000" w:themeColor="text1"/>
        </w:rPr>
        <w:t xml:space="preserve">, thus limiting resistance to fluconazole. </w:t>
      </w:r>
      <w:r w:rsidR="00926676">
        <w:rPr>
          <w:bCs/>
          <w:iCs/>
          <w:color w:val="000000" w:themeColor="text1"/>
        </w:rPr>
        <w:t xml:space="preserve">Before </w:t>
      </w:r>
      <w:r>
        <w:rPr>
          <w:bCs/>
          <w:iCs/>
          <w:color w:val="000000" w:themeColor="text1"/>
        </w:rPr>
        <w:t xml:space="preserve">exploring this model further, we first wished to replicate the </w:t>
      </w:r>
      <w:r w:rsidR="00720218">
        <w:rPr>
          <w:bCs/>
          <w:iCs/>
          <w:color w:val="000000" w:themeColor="text1"/>
        </w:rPr>
        <w:t xml:space="preserve">initial </w:t>
      </w:r>
      <w:r>
        <w:rPr>
          <w:bCs/>
          <w:iCs/>
          <w:color w:val="000000" w:themeColor="text1"/>
        </w:rPr>
        <w:t xml:space="preserve">observations within a single genetic background. </w:t>
      </w:r>
      <w:r w:rsidR="00720218">
        <w:rPr>
          <w:bCs/>
          <w:iCs/>
          <w:color w:val="000000" w:themeColor="text1"/>
        </w:rPr>
        <w:t xml:space="preserve">Therefore, 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720218">
        <w:rPr>
          <w:bCs/>
          <w:iCs/>
          <w:color w:val="000000" w:themeColor="text1"/>
        </w:rPr>
        <w:t xml:space="preserve">a single strain for each of the 32 possible </w:t>
      </w:r>
      <w:r w:rsidR="003F6514" w:rsidRPr="002930F2">
        <w:rPr>
          <w:bCs/>
          <w:iCs/>
          <w:color w:val="000000" w:themeColor="text1"/>
        </w:rPr>
        <w:t>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720218" w:rsidRPr="002930F2">
        <w:rPr>
          <w:bCs/>
          <w:iCs/>
          <w:color w:val="000000" w:themeColor="text1"/>
        </w:rPr>
        <w:t>knockout</w:t>
      </w:r>
      <w:r w:rsidR="00926676">
        <w:rPr>
          <w:bCs/>
          <w:iCs/>
          <w:color w:val="000000" w:themeColor="text1"/>
        </w:rPr>
        <w:t>s</w:t>
      </w:r>
      <w:r w:rsidR="00720218" w:rsidRPr="002930F2">
        <w:rPr>
          <w:bCs/>
          <w:iCs/>
          <w:color w:val="000000" w:themeColor="text1"/>
        </w:rPr>
        <w:t xml:space="preserve"> </w:t>
      </w:r>
      <w:r w:rsidR="0098504E">
        <w:rPr>
          <w:bCs/>
          <w:iCs/>
          <w:color w:val="000000" w:themeColor="text1"/>
        </w:rPr>
        <w:t xml:space="preserve">in a </w:t>
      </w:r>
      <w:r w:rsidR="00720218">
        <w:rPr>
          <w:bCs/>
          <w:iCs/>
          <w:color w:val="000000" w:themeColor="text1"/>
        </w:rPr>
        <w:t xml:space="preserve">common genetic </w:t>
      </w:r>
      <w:r w:rsidR="0098504E">
        <w:rPr>
          <w:bCs/>
          <w:iCs/>
          <w:color w:val="000000" w:themeColor="text1"/>
        </w:rPr>
        <w:t>background</w:t>
      </w:r>
      <w:r w:rsidR="00720218">
        <w:rPr>
          <w:bCs/>
          <w:iCs/>
          <w:color w:val="000000" w:themeColor="text1"/>
        </w:rPr>
        <w:t xml:space="preserve">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720218">
        <w:rPr>
          <w:bCs/>
          <w:iCs/>
          <w:color w:val="000000" w:themeColor="text1"/>
        </w:rPr>
        <w:t>Fluconazole resistance as estimated by DCGA correlated well with measures of resistance obtained for individual strains—</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0.92</w:t>
      </w:r>
      <w:r w:rsidR="00720218">
        <w:rPr>
          <w:bCs/>
          <w:iCs/>
          <w:color w:val="000000" w:themeColor="text1"/>
        </w:rPr>
        <w:t xml:space="preserve"> for the fluconazole concentration yielding 50% inhibition (IC50; </w:t>
      </w:r>
      <w:r w:rsidR="0024020D">
        <w:rPr>
          <w:bCs/>
          <w:iCs/>
          <w:color w:val="000000" w:themeColor="text1"/>
        </w:rPr>
        <w:t>Fig 4</w:t>
      </w:r>
      <w:r w:rsidR="0098504E">
        <w:rPr>
          <w:bCs/>
          <w:iCs/>
          <w:color w:val="000000" w:themeColor="text1"/>
        </w:rPr>
        <w:t>D</w:t>
      </w:r>
      <w:r w:rsidR="00720218">
        <w:rPr>
          <w:bCs/>
          <w:iCs/>
          <w:color w:val="000000" w:themeColor="text1"/>
        </w:rPr>
        <w:t xml:space="preserve">) and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0.9</w:t>
      </w:r>
      <w:r w:rsidR="00720218">
        <w:rPr>
          <w:bCs/>
          <w:iCs/>
          <w:color w:val="000000" w:themeColor="text1"/>
        </w:rPr>
        <w:t xml:space="preserve"> for the rate of exponential growth in fluconazole relative to no-drug conditions (</w:t>
      </w:r>
      <w:r w:rsidR="00EF3DD9">
        <w:rPr>
          <w:bCs/>
          <w:iCs/>
          <w:color w:val="000000" w:themeColor="text1"/>
        </w:rPr>
        <w:t>Fig</w:t>
      </w:r>
      <w:r w:rsidR="00B951B5">
        <w:rPr>
          <w:bCs/>
          <w:iCs/>
          <w:color w:val="000000" w:themeColor="text1"/>
        </w:rPr>
        <w:t xml:space="preserve"> </w:t>
      </w:r>
      <w:r w:rsidR="00317FAF">
        <w:rPr>
          <w:bCs/>
          <w:iCs/>
          <w:color w:val="000000" w:themeColor="text1"/>
        </w:rPr>
        <w:t>S11</w:t>
      </w:r>
      <w:r w:rsidR="00720218">
        <w:rPr>
          <w:bCs/>
          <w:iCs/>
          <w:color w:val="000000" w:themeColor="text1"/>
        </w:rPr>
        <w:t>; Methods</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w:t>
      </w:r>
      <w:r w:rsidR="00720218">
        <w:rPr>
          <w:bCs/>
          <w:iCs/>
          <w:color w:val="000000" w:themeColor="text1"/>
        </w:rPr>
        <w:t>DCGA results</w:t>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w:t>
      </w:r>
    </w:p>
    <w:p w14:paraId="46DAAE1F" w14:textId="77777777" w:rsidR="00EC261A" w:rsidRDefault="00EC261A" w:rsidP="003966FD">
      <w:pPr>
        <w:jc w:val="both"/>
        <w:rPr>
          <w:bCs/>
          <w:iCs/>
          <w:color w:val="000000" w:themeColor="text1"/>
        </w:rPr>
      </w:pPr>
    </w:p>
    <w:p w14:paraId="47745A8C" w14:textId="3FEC79AE" w:rsidR="005364EE" w:rsidRDefault="00240A04" w:rsidP="00240A04">
      <w:pPr>
        <w:jc w:val="both"/>
        <w:rPr>
          <w:bCs/>
          <w:iCs/>
          <w:color w:val="000000" w:themeColor="text1"/>
        </w:rPr>
      </w:pPr>
      <w:r>
        <w:rPr>
          <w:bCs/>
          <w:iCs/>
          <w:color w:val="000000" w:themeColor="text1"/>
        </w:rPr>
        <w:t xml:space="preserve">We considered </w:t>
      </w:r>
      <w:r w:rsidR="00926676">
        <w:rPr>
          <w:bCs/>
          <w:iCs/>
          <w:color w:val="000000" w:themeColor="text1"/>
        </w:rPr>
        <w:t xml:space="preserve">two potential mechanisms by which </w:t>
      </w:r>
      <w:r w:rsidR="00926676" w:rsidRPr="001B7F09">
        <w:rPr>
          <w:bCs/>
          <w:i/>
          <w:iCs/>
          <w:color w:val="000000" w:themeColor="text1"/>
        </w:rPr>
        <w:t>SNQ2</w:t>
      </w:r>
      <w:r w:rsidR="00926676" w:rsidRPr="001B7F09">
        <w:rPr>
          <w:bCs/>
          <w:iCs/>
          <w:color w:val="000000" w:themeColor="text1"/>
        </w:rPr>
        <w:t xml:space="preserve">, </w:t>
      </w:r>
      <w:r w:rsidR="00926676" w:rsidRPr="001B7F09">
        <w:rPr>
          <w:bCs/>
          <w:i/>
          <w:iCs/>
          <w:color w:val="000000" w:themeColor="text1"/>
        </w:rPr>
        <w:t>YOR1</w:t>
      </w:r>
      <w:r w:rsidR="00926676" w:rsidRPr="001B7F09">
        <w:rPr>
          <w:bCs/>
          <w:iCs/>
          <w:color w:val="000000" w:themeColor="text1"/>
        </w:rPr>
        <w:t xml:space="preserve">, </w:t>
      </w:r>
      <w:r w:rsidR="00926676" w:rsidRPr="001B7F09">
        <w:rPr>
          <w:bCs/>
          <w:i/>
          <w:iCs/>
          <w:color w:val="000000" w:themeColor="text1"/>
        </w:rPr>
        <w:t>YBT1</w:t>
      </w:r>
      <w:r w:rsidR="00926676" w:rsidRPr="001B7F09">
        <w:rPr>
          <w:bCs/>
          <w:iCs/>
          <w:color w:val="000000" w:themeColor="text1"/>
        </w:rPr>
        <w:t xml:space="preserve">, and </w:t>
      </w:r>
      <w:r w:rsidR="00926676" w:rsidRPr="001B7F09">
        <w:rPr>
          <w:bCs/>
          <w:i/>
          <w:iCs/>
          <w:color w:val="000000" w:themeColor="text1"/>
        </w:rPr>
        <w:t>YCF1</w:t>
      </w:r>
      <w:r w:rsidR="00926676">
        <w:rPr>
          <w:bCs/>
          <w:iCs/>
          <w:color w:val="000000" w:themeColor="text1"/>
        </w:rPr>
        <w:t xml:space="preserve"> might negatively influence </w:t>
      </w:r>
      <w:r w:rsidR="00B2260E" w:rsidRPr="00650B0D">
        <w:rPr>
          <w:bCs/>
          <w:iCs/>
          <w:color w:val="000000" w:themeColor="text1"/>
        </w:rPr>
        <w:t>Pdr5</w:t>
      </w:r>
      <w:r w:rsidR="00B2260E">
        <w:rPr>
          <w:bCs/>
          <w:iCs/>
          <w:color w:val="000000" w:themeColor="text1"/>
        </w:rPr>
        <w:t xml:space="preserve"> </w:t>
      </w:r>
      <w:r w:rsidR="00926676">
        <w:rPr>
          <w:bCs/>
          <w:iCs/>
          <w:color w:val="000000" w:themeColor="text1"/>
        </w:rPr>
        <w:t>activity</w:t>
      </w:r>
      <w:r w:rsidR="00B2260E">
        <w:rPr>
          <w:bCs/>
          <w:iCs/>
          <w:color w:val="000000" w:themeColor="text1"/>
        </w:rPr>
        <w:t xml:space="preserve">: </w:t>
      </w:r>
      <w:r w:rsidR="005364EE">
        <w:rPr>
          <w:bCs/>
          <w:iCs/>
          <w:color w:val="000000" w:themeColor="text1"/>
        </w:rPr>
        <w:t xml:space="preserve">1) </w:t>
      </w:r>
      <w:r w:rsidR="00926676">
        <w:rPr>
          <w:bCs/>
          <w:iCs/>
          <w:color w:val="000000" w:themeColor="text1"/>
        </w:rPr>
        <w:t xml:space="preserve">indirect </w:t>
      </w:r>
      <w:r w:rsidR="00B2260E">
        <w:rPr>
          <w:bCs/>
          <w:iCs/>
          <w:color w:val="000000" w:themeColor="text1"/>
        </w:rPr>
        <w:t xml:space="preserve">reduction </w:t>
      </w:r>
      <w:r w:rsidR="00926676">
        <w:rPr>
          <w:bCs/>
          <w:iCs/>
          <w:color w:val="000000" w:themeColor="text1"/>
        </w:rPr>
        <w:t xml:space="preserve">via reduced </w:t>
      </w:r>
      <w:r w:rsidR="00B2260E" w:rsidRPr="00650B0D">
        <w:rPr>
          <w:bCs/>
          <w:i/>
          <w:iCs/>
          <w:color w:val="000000" w:themeColor="text1"/>
        </w:rPr>
        <w:t>PDR5</w:t>
      </w:r>
      <w:r w:rsidR="00B2260E">
        <w:rPr>
          <w:bCs/>
          <w:iCs/>
          <w:color w:val="000000" w:themeColor="text1"/>
        </w:rPr>
        <w:t xml:space="preserve"> </w:t>
      </w:r>
      <w:r w:rsidR="00926676">
        <w:rPr>
          <w:bCs/>
          <w:iCs/>
          <w:color w:val="000000" w:themeColor="text1"/>
        </w:rPr>
        <w:t>transcript levels</w:t>
      </w:r>
      <w:r w:rsidR="00B2260E">
        <w:rPr>
          <w:bCs/>
          <w:iCs/>
          <w:color w:val="000000" w:themeColor="text1"/>
        </w:rPr>
        <w:t xml:space="preserve">; and </w:t>
      </w:r>
      <w:r w:rsidR="005364EE">
        <w:rPr>
          <w:bCs/>
          <w:iCs/>
          <w:color w:val="000000" w:themeColor="text1"/>
        </w:rPr>
        <w:t xml:space="preserve">2) </w:t>
      </w:r>
      <w:r w:rsidR="00926676">
        <w:rPr>
          <w:bCs/>
          <w:iCs/>
          <w:color w:val="000000" w:themeColor="text1"/>
        </w:rPr>
        <w:t xml:space="preserve">direct inhibition </w:t>
      </w:r>
      <w:r w:rsidR="00B2260E">
        <w:rPr>
          <w:bCs/>
          <w:iCs/>
          <w:color w:val="000000" w:themeColor="text1"/>
        </w:rPr>
        <w:t xml:space="preserve">of Pdr5 via inhibitory </w:t>
      </w:r>
      <w:r w:rsidR="00926676">
        <w:rPr>
          <w:bCs/>
          <w:iCs/>
          <w:color w:val="000000" w:themeColor="text1"/>
        </w:rPr>
        <w:t xml:space="preserve">protein interaction.  </w:t>
      </w:r>
    </w:p>
    <w:p w14:paraId="228E1483" w14:textId="77777777" w:rsidR="005364EE" w:rsidRDefault="005364EE" w:rsidP="00240A04">
      <w:pPr>
        <w:jc w:val="both"/>
        <w:rPr>
          <w:bCs/>
          <w:iCs/>
          <w:color w:val="000000" w:themeColor="text1"/>
        </w:rPr>
      </w:pPr>
    </w:p>
    <w:p w14:paraId="4C15F876" w14:textId="4D999162" w:rsidR="00D942E0" w:rsidRDefault="00BA3C21" w:rsidP="00D942E0">
      <w:pPr>
        <w:jc w:val="both"/>
        <w:rPr>
          <w:bCs/>
          <w:iCs/>
          <w:color w:val="000000" w:themeColor="text1"/>
        </w:rPr>
      </w:pPr>
      <w:r w:rsidRPr="00087F63">
        <w:rPr>
          <w:bCs/>
          <w:iCs/>
          <w:color w:val="000000" w:themeColor="text1"/>
        </w:rPr>
        <w:t xml:space="preserve">Inhibition of </w:t>
      </w:r>
      <w:r w:rsidR="00B2260E" w:rsidRPr="00650B0D">
        <w:rPr>
          <w:bCs/>
          <w:iCs/>
          <w:color w:val="000000" w:themeColor="text1"/>
        </w:rPr>
        <w:t>Pdr5</w:t>
      </w:r>
      <w:r w:rsidR="00B2260E">
        <w:rPr>
          <w:bCs/>
          <w:i/>
          <w:iCs/>
          <w:color w:val="000000" w:themeColor="text1"/>
        </w:rPr>
        <w:t xml:space="preserve"> </w:t>
      </w:r>
      <w:r w:rsidR="00926676">
        <w:rPr>
          <w:bCs/>
          <w:iCs/>
          <w:color w:val="000000" w:themeColor="text1"/>
        </w:rPr>
        <w:t xml:space="preserve">activity </w:t>
      </w:r>
      <w:r w:rsidRPr="00087F63">
        <w:rPr>
          <w:bCs/>
          <w:iCs/>
          <w:color w:val="000000" w:themeColor="text1"/>
        </w:rPr>
        <w:t xml:space="preserve">by </w:t>
      </w:r>
      <w:r w:rsidRPr="00087F63">
        <w:rPr>
          <w:bCs/>
          <w:i/>
          <w:iCs/>
          <w:color w:val="000000" w:themeColor="text1"/>
        </w:rPr>
        <w:t>SNQ2</w:t>
      </w:r>
      <w:r w:rsidRPr="00087F63">
        <w:rPr>
          <w:bCs/>
          <w:iCs/>
          <w:color w:val="000000" w:themeColor="text1"/>
        </w:rPr>
        <w:t xml:space="preserve"> and </w:t>
      </w:r>
      <w:r w:rsidRPr="00087F63">
        <w:rPr>
          <w:bCs/>
          <w:i/>
          <w:iCs/>
          <w:color w:val="000000" w:themeColor="text1"/>
        </w:rPr>
        <w:t>YOR1</w:t>
      </w:r>
      <w:r w:rsidRPr="00087F63">
        <w:rPr>
          <w:bCs/>
          <w:iCs/>
          <w:color w:val="000000" w:themeColor="text1"/>
        </w:rPr>
        <w:t xml:space="preserve"> </w:t>
      </w:r>
      <w:r w:rsidR="00926676">
        <w:rPr>
          <w:bCs/>
          <w:iCs/>
          <w:color w:val="000000" w:themeColor="text1"/>
        </w:rPr>
        <w:t xml:space="preserve">was previously reported, </w:t>
      </w:r>
      <w:r w:rsidR="00240A04">
        <w:rPr>
          <w:bCs/>
          <w:iCs/>
          <w:color w:val="000000" w:themeColor="text1"/>
        </w:rPr>
        <w:t xml:space="preserve">explained by </w:t>
      </w:r>
      <w:r w:rsidR="00926676">
        <w:rPr>
          <w:bCs/>
          <w:iCs/>
          <w:color w:val="000000" w:themeColor="text1"/>
        </w:rPr>
        <w:t xml:space="preserve">reduced activity of the transcription factor </w:t>
      </w:r>
      <w:r w:rsidRPr="00BA3C21">
        <w:rPr>
          <w:bCs/>
          <w:iCs/>
          <w:color w:val="000000" w:themeColor="text1"/>
        </w:rPr>
        <w:t>Pdr1</w:t>
      </w:r>
      <w:r w:rsidR="00240A04">
        <w:rPr>
          <w:bCs/>
          <w:iCs/>
          <w:color w:val="000000" w:themeColor="text1"/>
        </w:rPr>
        <w:t xml:space="preserve"> </w:t>
      </w:r>
      <w:r w:rsidR="00926676">
        <w:rPr>
          <w:bCs/>
          <w:iCs/>
          <w:color w:val="000000" w:themeColor="text1"/>
        </w:rPr>
        <w:t xml:space="preserve">via </w:t>
      </w:r>
      <w:r w:rsidR="00E9310B">
        <w:rPr>
          <w:bCs/>
          <w:iCs/>
          <w:color w:val="000000" w:themeColor="text1"/>
        </w:rPr>
        <w:t>an unknown mechanism</w:t>
      </w:r>
      <w:r w:rsidR="00240A04">
        <w:rPr>
          <w:bCs/>
          <w:iCs/>
          <w:color w:val="000000" w:themeColor="text1"/>
        </w:rPr>
        <w:t>, which in turn yield</w:t>
      </w:r>
      <w:r w:rsidR="00D942E0">
        <w:rPr>
          <w:bCs/>
          <w:iCs/>
          <w:color w:val="000000" w:themeColor="text1"/>
        </w:rPr>
        <w:t>s</w:t>
      </w:r>
      <w:r w:rsidR="00240A04">
        <w:rPr>
          <w:bCs/>
          <w:iCs/>
          <w:color w:val="000000" w:themeColor="text1"/>
        </w:rPr>
        <w:t xml:space="preserve"> reduced </w:t>
      </w:r>
      <w:r w:rsidR="00240A04" w:rsidRPr="00AD394C">
        <w:rPr>
          <w:bCs/>
          <w:i/>
          <w:iCs/>
          <w:color w:val="000000" w:themeColor="text1"/>
        </w:rPr>
        <w:t>PDR5</w:t>
      </w:r>
      <w:r w:rsidR="00240A04">
        <w:rPr>
          <w:bCs/>
          <w:iCs/>
          <w:color w:val="000000" w:themeColor="text1"/>
        </w:rPr>
        <w:t xml:space="preserve"> transcript levels</w:t>
      </w:r>
      <w:r w:rsidRPr="00BA3C21">
        <w:rPr>
          <w:bCs/>
          <w:iCs/>
          <w:color w:val="000000" w:themeColor="text1"/>
        </w:rPr>
        <w:fldChar w:fldCharType="begin" w:fldLock="1"/>
      </w:r>
      <w:r w:rsidR="00D660A4">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Pr="00BA3C21">
        <w:rPr>
          <w:bCs/>
          <w:iCs/>
          <w:color w:val="000000" w:themeColor="text1"/>
        </w:rPr>
        <w:fldChar w:fldCharType="separate"/>
      </w:r>
      <w:r w:rsidR="000C5C2F" w:rsidRPr="000C5C2F">
        <w:rPr>
          <w:bCs/>
          <w:iCs/>
          <w:noProof/>
          <w:color w:val="000000" w:themeColor="text1"/>
          <w:vertAlign w:val="superscript"/>
        </w:rPr>
        <w:t>33</w:t>
      </w:r>
      <w:r w:rsidRPr="00BA3C21">
        <w:rPr>
          <w:bCs/>
          <w:iCs/>
          <w:color w:val="000000" w:themeColor="text1"/>
        </w:rPr>
        <w:fldChar w:fldCharType="end"/>
      </w:r>
      <w:r w:rsidR="00926676">
        <w:rPr>
          <w:bCs/>
          <w:iCs/>
          <w:color w:val="000000" w:themeColor="text1"/>
        </w:rPr>
        <w:t>.</w:t>
      </w:r>
      <w:r w:rsidRPr="00BA3C21">
        <w:rPr>
          <w:bCs/>
          <w:iCs/>
          <w:color w:val="000000" w:themeColor="text1"/>
        </w:rPr>
        <w:t xml:space="preserve"> </w:t>
      </w:r>
      <w:r w:rsidR="005364EE">
        <w:rPr>
          <w:bCs/>
          <w:iCs/>
          <w:color w:val="000000" w:themeColor="text1"/>
        </w:rPr>
        <w:t xml:space="preserve"> </w:t>
      </w:r>
      <w:r w:rsidR="00D942E0">
        <w:rPr>
          <w:bCs/>
          <w:iCs/>
          <w:color w:val="000000" w:themeColor="text1"/>
        </w:rPr>
        <w:t xml:space="preserve">Using </w:t>
      </w:r>
      <w:r w:rsidR="00240A04">
        <w:rPr>
          <w:bCs/>
          <w:iCs/>
          <w:color w:val="000000" w:themeColor="text1"/>
        </w:rPr>
        <w:t>qRT-PCR</w:t>
      </w:r>
      <w:r w:rsidR="00D942E0">
        <w:rPr>
          <w:bCs/>
          <w:iCs/>
          <w:color w:val="000000" w:themeColor="text1"/>
        </w:rPr>
        <w:t xml:space="preserve">, we found </w:t>
      </w:r>
      <w:r w:rsidR="00D942E0">
        <w:rPr>
          <w:bCs/>
          <w:i/>
          <w:iCs/>
          <w:color w:val="000000" w:themeColor="text1"/>
        </w:rPr>
        <w:t xml:space="preserve">snq2∆yor1∆ </w:t>
      </w:r>
      <w:r w:rsidR="00D942E0">
        <w:rPr>
          <w:bCs/>
          <w:iCs/>
          <w:color w:val="000000" w:themeColor="text1"/>
        </w:rPr>
        <w:t xml:space="preserve">to have a ~1.3× increased </w:t>
      </w:r>
      <w:r w:rsidR="00D942E0">
        <w:rPr>
          <w:bCs/>
          <w:i/>
          <w:iCs/>
          <w:color w:val="000000" w:themeColor="text1"/>
        </w:rPr>
        <w:t xml:space="preserve">PDR5 </w:t>
      </w:r>
      <w:r w:rsidR="00D942E0">
        <w:rPr>
          <w:bCs/>
          <w:iCs/>
          <w:color w:val="000000" w:themeColor="text1"/>
        </w:rPr>
        <w:t xml:space="preserve">mRNA level relative to wild-type. Although this was numerically consistent with the </w:t>
      </w:r>
      <w:r w:rsidR="005A7843">
        <w:rPr>
          <w:bCs/>
          <w:iCs/>
          <w:color w:val="000000" w:themeColor="text1"/>
        </w:rPr>
        <w:t>previously-</w:t>
      </w:r>
      <w:r w:rsidR="005A7843">
        <w:rPr>
          <w:bCs/>
          <w:iCs/>
          <w:color w:val="000000" w:themeColor="text1"/>
        </w:rPr>
        <w:lastRenderedPageBreak/>
        <w:t xml:space="preserve">reported </w:t>
      </w:r>
      <w:r w:rsidR="00D942E0">
        <w:rPr>
          <w:bCs/>
          <w:iCs/>
          <w:color w:val="000000" w:themeColor="text1"/>
        </w:rPr>
        <w:t xml:space="preserve">~1.5× increase for </w:t>
      </w:r>
      <w:r w:rsidR="00D942E0">
        <w:rPr>
          <w:bCs/>
          <w:i/>
          <w:iCs/>
          <w:color w:val="000000" w:themeColor="text1"/>
        </w:rPr>
        <w:t>snq2∆yor1∆</w:t>
      </w:r>
      <w:r w:rsidR="005A7843">
        <w:rPr>
          <w:bCs/>
          <w:iCs/>
          <w:color w:val="000000" w:themeColor="text1"/>
        </w:rPr>
        <w:fldChar w:fldCharType="begin" w:fldLock="1"/>
      </w:r>
      <w:r w:rsidR="005A7843">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5A7843">
        <w:rPr>
          <w:bCs/>
          <w:iCs/>
          <w:color w:val="000000" w:themeColor="text1"/>
        </w:rPr>
        <w:fldChar w:fldCharType="separate"/>
      </w:r>
      <w:r w:rsidR="005A7843" w:rsidRPr="000C5C2F">
        <w:rPr>
          <w:bCs/>
          <w:iCs/>
          <w:noProof/>
          <w:color w:val="000000" w:themeColor="text1"/>
          <w:vertAlign w:val="superscript"/>
        </w:rPr>
        <w:t>33</w:t>
      </w:r>
      <w:r w:rsidR="005A7843">
        <w:rPr>
          <w:bCs/>
          <w:iCs/>
          <w:color w:val="000000" w:themeColor="text1"/>
        </w:rPr>
        <w:fldChar w:fldCharType="end"/>
      </w:r>
      <w:r w:rsidR="00D942E0">
        <w:rPr>
          <w:bCs/>
          <w:iCs/>
          <w:color w:val="000000" w:themeColor="text1"/>
        </w:rPr>
        <w:t xml:space="preserve">, </w:t>
      </w:r>
      <w:r w:rsidR="00CC740E">
        <w:rPr>
          <w:bCs/>
          <w:iCs/>
          <w:color w:val="000000" w:themeColor="text1"/>
        </w:rPr>
        <w:t xml:space="preserve">the change did not reach statistical significance in our hands </w:t>
      </w:r>
      <w:r w:rsidR="00D942E0">
        <w:rPr>
          <w:bCs/>
          <w:iCs/>
          <w:color w:val="000000" w:themeColor="text1"/>
        </w:rPr>
        <w:t>(p = 0.27, Fig 4E)</w:t>
      </w:r>
      <w:r w:rsidR="005A7843">
        <w:rPr>
          <w:bCs/>
          <w:iCs/>
          <w:color w:val="000000" w:themeColor="text1"/>
        </w:rPr>
        <w:t xml:space="preserve"> and the previous report did not contain a statistical test</w:t>
      </w:r>
      <w:r w:rsidR="00D942E0">
        <w:rPr>
          <w:bCs/>
          <w:iCs/>
          <w:color w:val="000000" w:themeColor="text1"/>
        </w:rPr>
        <w:t>.  N</w:t>
      </w:r>
      <w:r w:rsidR="003966FD">
        <w:rPr>
          <w:bCs/>
          <w:iCs/>
          <w:color w:val="000000" w:themeColor="text1"/>
        </w:rPr>
        <w:t xml:space="preserve">o evidence of </w:t>
      </w:r>
      <w:r w:rsidR="00804936">
        <w:rPr>
          <w:bCs/>
          <w:iCs/>
          <w:color w:val="000000" w:themeColor="text1"/>
        </w:rPr>
        <w:t xml:space="preserve">mRNA </w:t>
      </w:r>
      <w:r w:rsidR="003966FD">
        <w:rPr>
          <w:bCs/>
          <w:iCs/>
          <w:color w:val="000000" w:themeColor="text1"/>
        </w:rPr>
        <w:t xml:space="preserve">induction 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 xml:space="preserve">was </w:t>
      </w:r>
      <w:r w:rsidR="00FA206A">
        <w:rPr>
          <w:bCs/>
          <w:iCs/>
          <w:color w:val="000000" w:themeColor="text1"/>
        </w:rPr>
        <w:t>observed</w:t>
      </w:r>
      <w:r w:rsidR="003966FD">
        <w:rPr>
          <w:bCs/>
          <w:i/>
          <w:iCs/>
          <w:color w:val="000000" w:themeColor="text1"/>
        </w:rPr>
        <w:t xml:space="preserve"> </w:t>
      </w:r>
      <w:r w:rsidR="003966FD">
        <w:rPr>
          <w:bCs/>
          <w:iCs/>
          <w:color w:val="000000" w:themeColor="text1"/>
        </w:rPr>
        <w:t>(</w:t>
      </w:r>
      <w:r w:rsidR="001421B9">
        <w:rPr>
          <w:bCs/>
          <w:iCs/>
          <w:color w:val="000000" w:themeColor="text1"/>
        </w:rPr>
        <w:t xml:space="preserve">0.9 fold expression, </w:t>
      </w:r>
      <w:r w:rsidR="003966FD">
        <w:rPr>
          <w:bCs/>
          <w:iCs/>
          <w:color w:val="000000" w:themeColor="text1"/>
        </w:rPr>
        <w:t xml:space="preserve">p = 0.69 , Fig 4E).  </w:t>
      </w:r>
      <w:r w:rsidR="003766DE">
        <w:rPr>
          <w:bCs/>
          <w:iCs/>
          <w:color w:val="000000" w:themeColor="text1"/>
        </w:rPr>
        <w:t>More persuasively</w:t>
      </w:r>
      <w:r w:rsidR="00CC740E">
        <w:rPr>
          <w:bCs/>
          <w:iCs/>
          <w:color w:val="000000" w:themeColor="text1"/>
        </w:rPr>
        <w:t xml:space="preserve">, we found that </w:t>
      </w:r>
      <w:r w:rsidR="00CC740E" w:rsidRPr="00BA3C21">
        <w:rPr>
          <w:bCs/>
          <w:i/>
          <w:iCs/>
          <w:color w:val="000000" w:themeColor="text1"/>
        </w:rPr>
        <w:t xml:space="preserve">PDR5 </w:t>
      </w:r>
      <w:r w:rsidR="00CC740E" w:rsidRPr="00BA3C21">
        <w:rPr>
          <w:bCs/>
          <w:iCs/>
          <w:color w:val="000000" w:themeColor="text1"/>
        </w:rPr>
        <w:t>mR</w:t>
      </w:r>
      <w:r w:rsidR="00CC740E">
        <w:rPr>
          <w:bCs/>
          <w:iCs/>
          <w:color w:val="000000" w:themeColor="text1"/>
        </w:rPr>
        <w:t xml:space="preserve">NA levels were </w:t>
      </w:r>
      <w:r w:rsidR="005A7843">
        <w:rPr>
          <w:bCs/>
          <w:iCs/>
          <w:color w:val="000000" w:themeColor="text1"/>
        </w:rPr>
        <w:t xml:space="preserve">significantly </w:t>
      </w:r>
      <w:r w:rsidR="00CC740E">
        <w:rPr>
          <w:bCs/>
          <w:iCs/>
          <w:color w:val="000000" w:themeColor="text1"/>
        </w:rPr>
        <w:t xml:space="preserve">higher </w:t>
      </w:r>
      <w:r w:rsidR="00CC740E" w:rsidRPr="00BA3C21">
        <w:rPr>
          <w:bCs/>
          <w:iCs/>
          <w:color w:val="000000" w:themeColor="text1"/>
        </w:rPr>
        <w:t xml:space="preserve">in </w:t>
      </w:r>
      <w:r w:rsidR="00CC740E" w:rsidRPr="00BA3C21">
        <w:rPr>
          <w:bCs/>
          <w:i/>
          <w:iCs/>
          <w:color w:val="000000" w:themeColor="text1"/>
        </w:rPr>
        <w:t xml:space="preserve">snq2∆yor1∆ybt1∆ycf1∆ </w:t>
      </w:r>
      <w:r w:rsidR="005A7843">
        <w:rPr>
          <w:bCs/>
          <w:iCs/>
          <w:color w:val="000000" w:themeColor="text1"/>
        </w:rPr>
        <w:t xml:space="preserve">than </w:t>
      </w:r>
      <w:r w:rsidR="00CC740E">
        <w:rPr>
          <w:bCs/>
          <w:iCs/>
          <w:color w:val="000000" w:themeColor="text1"/>
        </w:rPr>
        <w:t>the wild type</w:t>
      </w:r>
      <w:r w:rsidR="00CC740E" w:rsidRPr="00BA3C21">
        <w:rPr>
          <w:bCs/>
          <w:iCs/>
          <w:color w:val="000000" w:themeColor="text1"/>
        </w:rPr>
        <w:t xml:space="preserve"> (</w:t>
      </w:r>
      <w:r w:rsidR="005A7843">
        <w:rPr>
          <w:bCs/>
          <w:iCs/>
          <w:color w:val="000000" w:themeColor="text1"/>
        </w:rPr>
        <w:t xml:space="preserve">2.1× increase; </w:t>
      </w:r>
      <w:r w:rsidR="00CC740E" w:rsidRPr="00BA3C21">
        <w:rPr>
          <w:bCs/>
          <w:i/>
          <w:iCs/>
          <w:color w:val="000000" w:themeColor="text1"/>
        </w:rPr>
        <w:t>p</w:t>
      </w:r>
      <w:r w:rsidR="00CC740E" w:rsidRPr="00BA3C21">
        <w:rPr>
          <w:bCs/>
          <w:iCs/>
          <w:color w:val="000000" w:themeColor="text1"/>
        </w:rPr>
        <w:t xml:space="preserve"> = </w:t>
      </w:r>
      <w:r w:rsidR="00CC740E">
        <w:rPr>
          <w:bCs/>
          <w:iCs/>
          <w:color w:val="000000" w:themeColor="text1"/>
        </w:rPr>
        <w:t>0.032; Fig 4D</w:t>
      </w:r>
      <w:r w:rsidR="00CC740E" w:rsidRPr="00BA3C21">
        <w:rPr>
          <w:bCs/>
          <w:iCs/>
          <w:color w:val="000000" w:themeColor="text1"/>
        </w:rPr>
        <w:t>).</w:t>
      </w:r>
      <w:r w:rsidR="005A7843">
        <w:rPr>
          <w:bCs/>
          <w:iCs/>
          <w:color w:val="000000" w:themeColor="text1"/>
        </w:rPr>
        <w:t xml:space="preserve">  </w:t>
      </w:r>
      <w:r w:rsidR="003766DE">
        <w:rPr>
          <w:bCs/>
          <w:iCs/>
          <w:color w:val="000000" w:themeColor="text1"/>
        </w:rPr>
        <w:t xml:space="preserve">Although these </w:t>
      </w:r>
      <w:r w:rsidR="001E0A38">
        <w:rPr>
          <w:bCs/>
          <w:iCs/>
          <w:color w:val="000000" w:themeColor="text1"/>
        </w:rPr>
        <w:t xml:space="preserve">results </w:t>
      </w:r>
      <w:r w:rsidR="003766DE">
        <w:rPr>
          <w:bCs/>
          <w:iCs/>
          <w:color w:val="000000" w:themeColor="text1"/>
        </w:rPr>
        <w:t xml:space="preserve">can </w:t>
      </w:r>
      <w:r w:rsidR="005A7843">
        <w:rPr>
          <w:bCs/>
          <w:iCs/>
          <w:color w:val="000000" w:themeColor="text1"/>
        </w:rPr>
        <w:t xml:space="preserve">provide only weak evidence </w:t>
      </w:r>
      <w:r w:rsidR="003766DE">
        <w:rPr>
          <w:bCs/>
          <w:iCs/>
          <w:color w:val="000000" w:themeColor="text1"/>
        </w:rPr>
        <w:t xml:space="preserve">for </w:t>
      </w:r>
      <w:r w:rsidR="005A7843">
        <w:rPr>
          <w:bCs/>
          <w:iCs/>
          <w:color w:val="000000" w:themeColor="text1"/>
        </w:rPr>
        <w:t xml:space="preserve">the previous finding that some combination of </w:t>
      </w:r>
      <w:r w:rsidR="005A7843" w:rsidRPr="00650B0D">
        <w:rPr>
          <w:bCs/>
          <w:i/>
          <w:iCs/>
          <w:color w:val="000000" w:themeColor="text1"/>
        </w:rPr>
        <w:t>SNQ2</w:t>
      </w:r>
      <w:r w:rsidR="005A7843">
        <w:rPr>
          <w:bCs/>
          <w:i/>
          <w:iCs/>
          <w:color w:val="000000" w:themeColor="text1"/>
        </w:rPr>
        <w:t xml:space="preserve"> </w:t>
      </w:r>
      <w:r w:rsidR="005A7843" w:rsidRPr="00650B0D">
        <w:rPr>
          <w:bCs/>
          <w:iCs/>
          <w:color w:val="000000" w:themeColor="text1"/>
        </w:rPr>
        <w:t>and</w:t>
      </w:r>
      <w:r w:rsidR="005A7843">
        <w:rPr>
          <w:bCs/>
          <w:i/>
          <w:iCs/>
          <w:color w:val="000000" w:themeColor="text1"/>
        </w:rPr>
        <w:t xml:space="preserve"> YOR1</w:t>
      </w:r>
      <w:r w:rsidR="005A7843">
        <w:rPr>
          <w:bCs/>
          <w:iCs/>
          <w:color w:val="000000" w:themeColor="text1"/>
        </w:rPr>
        <w:t xml:space="preserve"> </w:t>
      </w:r>
      <w:r w:rsidR="003766DE">
        <w:rPr>
          <w:bCs/>
          <w:iCs/>
          <w:color w:val="000000" w:themeColor="text1"/>
        </w:rPr>
        <w:t xml:space="preserve">yield reduced </w:t>
      </w:r>
      <w:r w:rsidR="005A7843" w:rsidRPr="00650B0D">
        <w:rPr>
          <w:bCs/>
          <w:i/>
          <w:iCs/>
          <w:color w:val="000000" w:themeColor="text1"/>
        </w:rPr>
        <w:t>PDR5</w:t>
      </w:r>
      <w:r w:rsidR="005A7843">
        <w:rPr>
          <w:bCs/>
          <w:i/>
          <w:iCs/>
          <w:color w:val="000000" w:themeColor="text1"/>
        </w:rPr>
        <w:t xml:space="preserve"> </w:t>
      </w:r>
      <w:r w:rsidR="005A7843" w:rsidRPr="00650B0D">
        <w:rPr>
          <w:bCs/>
          <w:iCs/>
          <w:color w:val="000000" w:themeColor="text1"/>
        </w:rPr>
        <w:t>mRNA levels</w:t>
      </w:r>
      <w:r w:rsidR="005A7843">
        <w:rPr>
          <w:bCs/>
          <w:iCs/>
          <w:color w:val="000000" w:themeColor="text1"/>
        </w:rPr>
        <w:t xml:space="preserve">, </w:t>
      </w:r>
      <w:r w:rsidR="003766DE">
        <w:rPr>
          <w:bCs/>
          <w:iCs/>
          <w:color w:val="000000" w:themeColor="text1"/>
        </w:rPr>
        <w:t xml:space="preserve">our results more confidently support the idea that the fluconazole resistance </w:t>
      </w:r>
      <w:r w:rsidR="003766DE" w:rsidRPr="00BA3C21">
        <w:rPr>
          <w:bCs/>
          <w:i/>
          <w:iCs/>
          <w:color w:val="000000" w:themeColor="text1"/>
        </w:rPr>
        <w:t>snq2∆yor1∆ybt1∆ycf1∆</w:t>
      </w:r>
      <w:r w:rsidR="003766DE">
        <w:rPr>
          <w:bCs/>
          <w:iCs/>
          <w:color w:val="000000" w:themeColor="text1"/>
        </w:rPr>
        <w:t xml:space="preserve"> can be explained (at least in part) via increased </w:t>
      </w:r>
      <w:r w:rsidR="003766DE" w:rsidRPr="00650B0D">
        <w:rPr>
          <w:bCs/>
          <w:i/>
          <w:iCs/>
          <w:color w:val="000000" w:themeColor="text1"/>
        </w:rPr>
        <w:t>PDR5</w:t>
      </w:r>
      <w:r w:rsidR="003766DE">
        <w:rPr>
          <w:bCs/>
          <w:iCs/>
          <w:color w:val="000000" w:themeColor="text1"/>
        </w:rPr>
        <w:t xml:space="preserve"> transcript levels.</w:t>
      </w:r>
    </w:p>
    <w:p w14:paraId="7442EEDA" w14:textId="1F3840C2" w:rsidR="00C47B8F" w:rsidRDefault="00C47B8F" w:rsidP="004D0055">
      <w:pPr>
        <w:jc w:val="both"/>
        <w:rPr>
          <w:bCs/>
          <w:iCs/>
          <w:color w:val="000000" w:themeColor="text1"/>
        </w:rPr>
      </w:pPr>
    </w:p>
    <w:p w14:paraId="3269151B" w14:textId="1BCE907B" w:rsidR="00A97DF6" w:rsidRDefault="00A97DF6" w:rsidP="00A97DF6">
      <w:pPr>
        <w:jc w:val="both"/>
        <w:rPr>
          <w:bCs/>
          <w:iCs/>
          <w:color w:val="000000" w:themeColor="text1"/>
        </w:rPr>
      </w:pPr>
      <w:r>
        <w:rPr>
          <w:bCs/>
          <w:iCs/>
          <w:color w:val="000000" w:themeColor="text1"/>
        </w:rPr>
        <w:t xml:space="preserve">Insight into whether Snq2 might inhibit Pdr5 directly via protein interaction comes from a </w:t>
      </w:r>
      <w:r w:rsidR="00721A97">
        <w:rPr>
          <w:bCs/>
          <w:iCs/>
          <w:color w:val="000000" w:themeColor="text1"/>
        </w:rPr>
        <w:t xml:space="preserve">previous study investigating </w:t>
      </w:r>
      <w:r w:rsidR="00E44E46">
        <w:rPr>
          <w:bCs/>
          <w:iCs/>
          <w:color w:val="000000" w:themeColor="text1"/>
        </w:rPr>
        <w:t xml:space="preserve">an </w:t>
      </w:r>
      <w:r w:rsidR="00627DF3">
        <w:rPr>
          <w:bCs/>
          <w:iCs/>
          <w:color w:val="000000" w:themeColor="text1"/>
        </w:rPr>
        <w:t>Snq2-</w:t>
      </w:r>
      <w:r w:rsidR="005364EE">
        <w:rPr>
          <w:bCs/>
          <w:iCs/>
          <w:color w:val="000000" w:themeColor="text1"/>
        </w:rPr>
        <w:t xml:space="preserve">dependent decrease in </w:t>
      </w:r>
      <w:r w:rsidR="00627DF3">
        <w:rPr>
          <w:bCs/>
          <w:iCs/>
          <w:color w:val="000000" w:themeColor="text1"/>
        </w:rPr>
        <w:t xml:space="preserve">benomyl resistance </w:t>
      </w:r>
      <w:r w:rsidR="005364EE">
        <w:rPr>
          <w:bCs/>
          <w:iCs/>
          <w:color w:val="000000" w:themeColor="text1"/>
        </w:rPr>
        <w:t xml:space="preserve">imparted by </w:t>
      </w:r>
      <w:r w:rsidR="005364EE">
        <w:rPr>
          <w:bCs/>
          <w:i/>
          <w:iCs/>
          <w:color w:val="000000" w:themeColor="text1"/>
        </w:rPr>
        <w:t xml:space="preserve">PDR5 </w:t>
      </w:r>
      <w:r w:rsidR="00627DF3">
        <w:rPr>
          <w:bCs/>
          <w:iCs/>
          <w:color w:val="000000" w:themeColor="text1"/>
        </w:rPr>
        <w:t xml:space="preserve">and </w:t>
      </w:r>
      <w:r w:rsidR="005364EE">
        <w:rPr>
          <w:bCs/>
          <w:i/>
          <w:iCs/>
          <w:color w:val="000000" w:themeColor="text1"/>
        </w:rPr>
        <w:t xml:space="preserve">YOR1 </w:t>
      </w:r>
      <w:r w:rsidR="00627DF3">
        <w:rPr>
          <w:bCs/>
          <w:iCs/>
          <w:color w:val="000000" w:themeColor="text1"/>
        </w:rPr>
        <w:t xml:space="preserve">found evidence for </w:t>
      </w:r>
      <w:r w:rsidR="00E44E46">
        <w:rPr>
          <w:bCs/>
          <w:iCs/>
          <w:color w:val="000000" w:themeColor="text1"/>
        </w:rPr>
        <w:t xml:space="preserve">a modest (1.5×) </w:t>
      </w:r>
      <w:r w:rsidR="00954B8F">
        <w:rPr>
          <w:bCs/>
          <w:i/>
          <w:iCs/>
          <w:color w:val="000000" w:themeColor="text1"/>
        </w:rPr>
        <w:t xml:space="preserve">SNQ2 </w:t>
      </w:r>
      <w:r w:rsidR="00954B8F">
        <w:rPr>
          <w:bCs/>
          <w:iCs/>
          <w:color w:val="000000" w:themeColor="text1"/>
        </w:rPr>
        <w:t>mRNA</w:t>
      </w:r>
      <w:r w:rsidR="00627DF3">
        <w:rPr>
          <w:bCs/>
          <w:iCs/>
          <w:color w:val="000000" w:themeColor="text1"/>
        </w:rPr>
        <w:t xml:space="preserve"> induction only in </w:t>
      </w:r>
      <w:bookmarkStart w:id="79" w:name="_Hlk530662605"/>
      <w:r w:rsidR="00627DF3">
        <w:rPr>
          <w:bCs/>
          <w:i/>
          <w:iCs/>
          <w:color w:val="000000" w:themeColor="text1"/>
        </w:rPr>
        <w:t>pdr5∆yor1∆</w:t>
      </w:r>
      <w:r w:rsidR="00627DF3">
        <w:rPr>
          <w:bCs/>
          <w:iCs/>
          <w:color w:val="000000" w:themeColor="text1"/>
        </w:rPr>
        <w:t xml:space="preserve">, </w:t>
      </w:r>
      <w:bookmarkEnd w:id="79"/>
      <w:r w:rsidR="00627DF3">
        <w:rPr>
          <w:bCs/>
          <w:iCs/>
          <w:color w:val="000000" w:themeColor="text1"/>
        </w:rPr>
        <w:t>but</w:t>
      </w:r>
      <w:r w:rsidR="00600F21">
        <w:rPr>
          <w:bCs/>
          <w:iCs/>
          <w:color w:val="000000" w:themeColor="text1"/>
        </w:rPr>
        <w:t xml:space="preserve"> not </w:t>
      </w:r>
      <w:r w:rsidR="00E44E46">
        <w:rPr>
          <w:bCs/>
          <w:iCs/>
          <w:color w:val="000000" w:themeColor="text1"/>
        </w:rPr>
        <w:t xml:space="preserve">for </w:t>
      </w:r>
      <w:r w:rsidR="00600F21">
        <w:rPr>
          <w:bCs/>
          <w:iCs/>
          <w:color w:val="000000" w:themeColor="text1"/>
        </w:rPr>
        <w:t xml:space="preserve">either </w:t>
      </w:r>
      <w:r w:rsidR="00E44E46">
        <w:rPr>
          <w:bCs/>
          <w:i/>
          <w:iCs/>
          <w:color w:val="000000" w:themeColor="text1"/>
        </w:rPr>
        <w:t xml:space="preserve">pdr5∆ </w:t>
      </w:r>
      <w:r w:rsidR="00E44E46">
        <w:t xml:space="preserve">or </w:t>
      </w:r>
      <w:r w:rsidR="00E44E46">
        <w:rPr>
          <w:bCs/>
          <w:i/>
          <w:iCs/>
          <w:color w:val="000000" w:themeColor="text1"/>
        </w:rPr>
        <w:t>yor1∆</w:t>
      </w:r>
      <w:r w:rsidR="00E44E46">
        <w:rPr>
          <w:bCs/>
          <w:iCs/>
          <w:color w:val="000000" w:themeColor="text1"/>
        </w:rPr>
        <w:t>, despite the fact that each of these single mutants show</w:t>
      </w:r>
      <w:r w:rsidR="00C241BD">
        <w:rPr>
          <w:bCs/>
          <w:iCs/>
          <w:color w:val="000000" w:themeColor="text1"/>
        </w:rPr>
        <w:t>ed</w:t>
      </w:r>
      <w:r w:rsidR="00E44E46">
        <w:rPr>
          <w:bCs/>
          <w:iCs/>
          <w:color w:val="000000" w:themeColor="text1"/>
        </w:rPr>
        <w:t xml:space="preserve"> </w:t>
      </w:r>
      <w:r>
        <w:rPr>
          <w:bCs/>
          <w:iCs/>
          <w:color w:val="000000" w:themeColor="text1"/>
        </w:rPr>
        <w:t>increased</w:t>
      </w:r>
      <w:r w:rsidR="00E44E46">
        <w:rPr>
          <w:bCs/>
          <w:iCs/>
          <w:color w:val="000000" w:themeColor="text1"/>
        </w:rPr>
        <w:t xml:space="preserve"> benomyl resistance</w:t>
      </w:r>
      <w:r w:rsidR="004B4103">
        <w:rPr>
          <w:bCs/>
          <w:iCs/>
          <w:color w:val="000000" w:themeColor="text1"/>
        </w:rPr>
        <w:fldChar w:fldCharType="begin" w:fldLock="1"/>
      </w:r>
      <w:r w:rsidR="00D660A4">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4B4103">
        <w:rPr>
          <w:bCs/>
          <w:iCs/>
          <w:color w:val="000000" w:themeColor="text1"/>
        </w:rPr>
        <w:fldChar w:fldCharType="separate"/>
      </w:r>
      <w:r w:rsidR="000C5C2F" w:rsidRPr="000C5C2F">
        <w:rPr>
          <w:bCs/>
          <w:iCs/>
          <w:noProof/>
          <w:color w:val="000000" w:themeColor="text1"/>
          <w:vertAlign w:val="superscript"/>
        </w:rPr>
        <w:t>34</w:t>
      </w:r>
      <w:r w:rsidR="004B4103">
        <w:rPr>
          <w:bCs/>
          <w:iCs/>
          <w:color w:val="000000" w:themeColor="text1"/>
        </w:rPr>
        <w:fldChar w:fldCharType="end"/>
      </w:r>
      <w:r w:rsidR="00627DF3">
        <w:rPr>
          <w:bCs/>
          <w:iCs/>
          <w:color w:val="000000" w:themeColor="text1"/>
        </w:rPr>
        <w:t xml:space="preserve">.  </w:t>
      </w:r>
      <w:r w:rsidR="00E44E46">
        <w:rPr>
          <w:bCs/>
          <w:iCs/>
          <w:color w:val="000000" w:themeColor="text1"/>
        </w:rPr>
        <w:t xml:space="preserve">This result suggested the possibility that transporter genes can negatively influence one another by non-transcriptional means, and </w:t>
      </w:r>
      <w:r w:rsidR="00954B8F">
        <w:rPr>
          <w:bCs/>
          <w:i/>
          <w:iCs/>
          <w:color w:val="000000" w:themeColor="text1"/>
        </w:rPr>
        <w:t>PDR5</w:t>
      </w:r>
      <w:r w:rsidR="00954B8F">
        <w:rPr>
          <w:bCs/>
          <w:iCs/>
          <w:color w:val="000000" w:themeColor="text1"/>
        </w:rPr>
        <w:t xml:space="preserve">-mediated </w:t>
      </w:r>
      <w:r w:rsidR="00D9246C">
        <w:rPr>
          <w:bCs/>
          <w:iCs/>
          <w:color w:val="000000" w:themeColor="text1"/>
        </w:rPr>
        <w:t xml:space="preserve">repression </w:t>
      </w:r>
      <w:r w:rsidR="00954B8F">
        <w:rPr>
          <w:bCs/>
          <w:iCs/>
          <w:color w:val="000000" w:themeColor="text1"/>
        </w:rPr>
        <w:t xml:space="preserve">of Snq2 </w:t>
      </w:r>
      <w:r w:rsidR="00E44E46">
        <w:rPr>
          <w:bCs/>
          <w:iCs/>
          <w:color w:val="000000" w:themeColor="text1"/>
        </w:rPr>
        <w:t xml:space="preserve">activity </w:t>
      </w:r>
      <w:r w:rsidR="00954B8F">
        <w:rPr>
          <w:bCs/>
          <w:iCs/>
          <w:color w:val="000000" w:themeColor="text1"/>
        </w:rPr>
        <w:t>was</w:t>
      </w:r>
      <w:r w:rsidR="00EB6B04">
        <w:rPr>
          <w:bCs/>
          <w:iCs/>
          <w:color w:val="000000" w:themeColor="text1"/>
        </w:rPr>
        <w:t xml:space="preserve"> </w:t>
      </w:r>
      <w:r w:rsidR="00954B8F">
        <w:rPr>
          <w:bCs/>
          <w:iCs/>
          <w:color w:val="000000" w:themeColor="text1"/>
        </w:rPr>
        <w:t>hypothesized to result</w:t>
      </w:r>
      <w:r w:rsidR="00AF4CE8">
        <w:rPr>
          <w:bCs/>
          <w:iCs/>
          <w:color w:val="000000" w:themeColor="text1"/>
        </w:rPr>
        <w:t xml:space="preserve"> at least in part</w:t>
      </w:r>
      <w:r w:rsidR="00954B8F">
        <w:rPr>
          <w:bCs/>
          <w:iCs/>
          <w:color w:val="000000" w:themeColor="text1"/>
        </w:rPr>
        <w:t xml:space="preserve"> from </w:t>
      </w:r>
      <w:r w:rsidR="00B04619">
        <w:rPr>
          <w:bCs/>
          <w:iCs/>
          <w:color w:val="000000" w:themeColor="text1"/>
        </w:rPr>
        <w:t xml:space="preserve">a </w:t>
      </w:r>
      <w:r w:rsidR="00954B8F">
        <w:rPr>
          <w:bCs/>
          <w:iCs/>
          <w:color w:val="000000" w:themeColor="text1"/>
        </w:rPr>
        <w:t>direct protein-p</w:t>
      </w:r>
      <w:r w:rsidR="00E96E6B">
        <w:rPr>
          <w:bCs/>
          <w:iCs/>
          <w:color w:val="000000" w:themeColor="text1"/>
        </w:rPr>
        <w:t>rotein interaction</w:t>
      </w:r>
      <w:r>
        <w:rPr>
          <w:bCs/>
          <w:iCs/>
          <w:color w:val="000000" w:themeColor="text1"/>
        </w:rPr>
        <w:t xml:space="preserve"> between Pdr5 and Snq2</w:t>
      </w:r>
      <w:r w:rsidR="00E96E6B">
        <w:rPr>
          <w:bCs/>
          <w:iCs/>
          <w:color w:val="000000" w:themeColor="text1"/>
        </w:rPr>
        <w:fldChar w:fldCharType="begin" w:fldLock="1"/>
      </w:r>
      <w:r w:rsidR="00D660A4">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E96E6B">
        <w:rPr>
          <w:bCs/>
          <w:iCs/>
          <w:color w:val="000000" w:themeColor="text1"/>
        </w:rPr>
        <w:fldChar w:fldCharType="separate"/>
      </w:r>
      <w:r w:rsidR="000C5C2F" w:rsidRPr="000C5C2F">
        <w:rPr>
          <w:bCs/>
          <w:iCs/>
          <w:noProof/>
          <w:color w:val="000000" w:themeColor="text1"/>
          <w:vertAlign w:val="superscript"/>
        </w:rPr>
        <w:t>34</w:t>
      </w:r>
      <w:r w:rsidR="00E96E6B">
        <w:rPr>
          <w:bCs/>
          <w:iCs/>
          <w:color w:val="000000" w:themeColor="text1"/>
        </w:rPr>
        <w:fldChar w:fldCharType="end"/>
      </w:r>
      <w:r w:rsidR="00410933" w:rsidRPr="00C7070C">
        <w:rPr>
          <w:bCs/>
          <w:iCs/>
          <w:color w:val="000000" w:themeColor="text1"/>
        </w:rPr>
        <w:t xml:space="preserve">.  </w:t>
      </w:r>
      <w:r w:rsidR="00D778EF">
        <w:rPr>
          <w:bCs/>
          <w:iCs/>
          <w:color w:val="000000" w:themeColor="text1"/>
        </w:rPr>
        <w:t xml:space="preserve">This </w:t>
      </w:r>
      <w:r w:rsidR="00996B7B">
        <w:rPr>
          <w:bCs/>
          <w:iCs/>
          <w:color w:val="000000" w:themeColor="text1"/>
        </w:rPr>
        <w:t xml:space="preserve">‘direct repression’ </w:t>
      </w:r>
      <w:r>
        <w:rPr>
          <w:bCs/>
          <w:iCs/>
          <w:color w:val="000000" w:themeColor="text1"/>
        </w:rPr>
        <w:t xml:space="preserve">model, in which heterodimerization of Pdr5 and Snq2 transporters draws subunits away from the homodimeric Snq2 complex and thereby reduces total efflux activity of Snq2, </w:t>
      </w:r>
      <w:r w:rsidR="00E44E46">
        <w:rPr>
          <w:bCs/>
          <w:iCs/>
          <w:color w:val="000000" w:themeColor="text1"/>
        </w:rPr>
        <w:t xml:space="preserve">drew </w:t>
      </w:r>
      <w:r w:rsidR="00D778EF">
        <w:rPr>
          <w:bCs/>
          <w:iCs/>
          <w:color w:val="000000" w:themeColor="text1"/>
        </w:rPr>
        <w:t xml:space="preserve">support </w:t>
      </w:r>
      <w:r w:rsidR="00E44E46">
        <w:rPr>
          <w:bCs/>
          <w:iCs/>
          <w:color w:val="000000" w:themeColor="text1"/>
        </w:rPr>
        <w:t xml:space="preserve">from </w:t>
      </w:r>
      <w:r w:rsidR="00D778EF">
        <w:rPr>
          <w:bCs/>
          <w:iCs/>
          <w:color w:val="000000" w:themeColor="text1"/>
        </w:rPr>
        <w:t>the</w:t>
      </w:r>
      <w:r w:rsidR="00EB6B04">
        <w:rPr>
          <w:bCs/>
          <w:iCs/>
          <w:color w:val="000000" w:themeColor="text1"/>
        </w:rPr>
        <w:t xml:space="preserve"> observed homodimer</w:t>
      </w:r>
      <w:r w:rsidR="00E44E46">
        <w:rPr>
          <w:bCs/>
          <w:iCs/>
          <w:color w:val="000000" w:themeColor="text1"/>
        </w:rPr>
        <w:t xml:space="preserve">ic </w:t>
      </w:r>
      <w:r w:rsidR="00D778EF">
        <w:rPr>
          <w:bCs/>
          <w:iCs/>
          <w:color w:val="000000" w:themeColor="text1"/>
        </w:rPr>
        <w:t xml:space="preserve">interactions of </w:t>
      </w:r>
      <w:r w:rsidR="00EC681D">
        <w:rPr>
          <w:bCs/>
          <w:iCs/>
          <w:color w:val="000000" w:themeColor="text1"/>
        </w:rPr>
        <w:t xml:space="preserve">Pdr5, Snq2, </w:t>
      </w:r>
      <w:r w:rsidR="00225307">
        <w:rPr>
          <w:bCs/>
          <w:iCs/>
          <w:color w:val="000000" w:themeColor="text1"/>
        </w:rPr>
        <w:t>and a</w:t>
      </w:r>
      <w:r w:rsidR="00E1403E">
        <w:rPr>
          <w:bCs/>
          <w:iCs/>
          <w:color w:val="000000" w:themeColor="text1"/>
        </w:rPr>
        <w:t xml:space="preserve"> </w:t>
      </w:r>
      <w:r w:rsidR="00833266">
        <w:rPr>
          <w:bCs/>
          <w:iCs/>
          <w:color w:val="000000" w:themeColor="text1"/>
        </w:rPr>
        <w:t>heterodimer</w:t>
      </w:r>
      <w:r w:rsidR="00E44E46">
        <w:rPr>
          <w:bCs/>
          <w:iCs/>
          <w:color w:val="000000" w:themeColor="text1"/>
        </w:rPr>
        <w:t xml:space="preserve">ic </w:t>
      </w:r>
      <w:r w:rsidR="00833266">
        <w:rPr>
          <w:bCs/>
          <w:iCs/>
          <w:color w:val="000000" w:themeColor="text1"/>
        </w:rPr>
        <w:t>interaction between</w:t>
      </w:r>
      <w:r w:rsidR="00225307">
        <w:rPr>
          <w:bCs/>
          <w:iCs/>
          <w:color w:val="000000" w:themeColor="text1"/>
        </w:rPr>
        <w:t xml:space="preserve"> Pdr5</w:t>
      </w:r>
      <w:r w:rsidR="00833266">
        <w:rPr>
          <w:bCs/>
          <w:iCs/>
          <w:color w:val="000000" w:themeColor="text1"/>
        </w:rPr>
        <w:t xml:space="preserve"> and </w:t>
      </w:r>
      <w:r w:rsidR="00225307">
        <w:rPr>
          <w:bCs/>
          <w:iCs/>
          <w:color w:val="000000" w:themeColor="text1"/>
        </w:rPr>
        <w:t>Snq2</w:t>
      </w:r>
      <w:r w:rsidR="00E1403E">
        <w:rPr>
          <w:bCs/>
          <w:iCs/>
          <w:color w:val="000000" w:themeColor="text1"/>
        </w:rPr>
        <w:t>.</w:t>
      </w:r>
      <w:r>
        <w:rPr>
          <w:bCs/>
          <w:iCs/>
          <w:color w:val="000000" w:themeColor="text1"/>
        </w:rPr>
        <w:t xml:space="preserve">  Although the possibility that </w:t>
      </w:r>
      <w:r w:rsidR="00B05E16">
        <w:rPr>
          <w:bCs/>
          <w:iCs/>
          <w:color w:val="000000" w:themeColor="text1"/>
        </w:rPr>
        <w:t xml:space="preserve">Snq2 </w:t>
      </w:r>
      <w:r>
        <w:rPr>
          <w:bCs/>
          <w:iCs/>
          <w:color w:val="000000" w:themeColor="text1"/>
        </w:rPr>
        <w:t xml:space="preserve">can reciprocally inhibit Pdr5 has </w:t>
      </w:r>
      <w:r w:rsidR="00B05E16">
        <w:rPr>
          <w:bCs/>
          <w:iCs/>
          <w:color w:val="000000" w:themeColor="text1"/>
        </w:rPr>
        <w:t>not been explored</w:t>
      </w:r>
      <w:r>
        <w:rPr>
          <w:bCs/>
          <w:iCs/>
          <w:color w:val="000000" w:themeColor="text1"/>
        </w:rPr>
        <w:t xml:space="preserve">, the possibility of this mechanism is strongly suggested by the previous benomyl resistance study.  </w:t>
      </w:r>
    </w:p>
    <w:p w14:paraId="42D6E7AE" w14:textId="77777777" w:rsidR="00A97DF6" w:rsidRDefault="00A97DF6" w:rsidP="00A97DF6">
      <w:pPr>
        <w:jc w:val="both"/>
        <w:rPr>
          <w:bCs/>
          <w:iCs/>
          <w:color w:val="000000" w:themeColor="text1"/>
        </w:rPr>
      </w:pPr>
    </w:p>
    <w:p w14:paraId="6001454E" w14:textId="26AFF68A" w:rsidR="00C569A0" w:rsidRPr="00FF3025" w:rsidRDefault="00A97DF6">
      <w:pPr>
        <w:jc w:val="both"/>
        <w:rPr>
          <w:bCs/>
          <w:iCs/>
          <w:color w:val="000000" w:themeColor="text1"/>
        </w:rPr>
      </w:pPr>
      <w:r>
        <w:rPr>
          <w:bCs/>
          <w:iCs/>
          <w:color w:val="000000" w:themeColor="text1"/>
        </w:rPr>
        <w:t xml:space="preserve">We next further investigated whether the observed </w:t>
      </w:r>
      <w:r w:rsidRPr="001421B9">
        <w:rPr>
          <w:bCs/>
          <w:iCs/>
          <w:color w:val="000000" w:themeColor="text1"/>
        </w:rPr>
        <w:t>Pdr5</w:t>
      </w:r>
      <w:r>
        <w:rPr>
          <w:bCs/>
          <w:iCs/>
          <w:color w:val="000000" w:themeColor="text1"/>
        </w:rPr>
        <w:t xml:space="preserve">-dependent decrease in fluconazole resistance provided by </w:t>
      </w:r>
      <w:r w:rsidRPr="00795AAD">
        <w:rPr>
          <w:bCs/>
          <w:i/>
          <w:iCs/>
          <w:color w:val="000000" w:themeColor="text1"/>
        </w:rPr>
        <w:t>YOR1</w:t>
      </w:r>
      <w:r>
        <w:rPr>
          <w:bCs/>
          <w:iCs/>
          <w:color w:val="000000" w:themeColor="text1"/>
        </w:rPr>
        <w:t xml:space="preserve"> might also be mediated by direct physical interactions. </w:t>
      </w:r>
      <w:r w:rsidR="007608E9">
        <w:rPr>
          <w:bCs/>
          <w:iCs/>
          <w:color w:val="000000" w:themeColor="text1"/>
        </w:rPr>
        <w:t xml:space="preserve"> This model predicted a heterodimeric interaction between </w:t>
      </w:r>
      <w:r w:rsidR="00752082">
        <w:rPr>
          <w:bCs/>
          <w:iCs/>
          <w:color w:val="000000" w:themeColor="text1"/>
        </w:rPr>
        <w:t>Pdr5</w:t>
      </w:r>
      <w:r w:rsidR="007608E9">
        <w:rPr>
          <w:bCs/>
          <w:iCs/>
          <w:color w:val="000000" w:themeColor="text1"/>
        </w:rPr>
        <w:t xml:space="preserve"> and </w:t>
      </w:r>
      <w:r w:rsidR="00752082">
        <w:rPr>
          <w:bCs/>
          <w:iCs/>
          <w:color w:val="000000" w:themeColor="text1"/>
        </w:rPr>
        <w:t>Yor1</w:t>
      </w:r>
      <w:r w:rsidR="00344650">
        <w:rPr>
          <w:bCs/>
          <w:iCs/>
          <w:color w:val="000000" w:themeColor="text1"/>
        </w:rPr>
        <w:t>,</w:t>
      </w:r>
      <w:r w:rsidR="007608E9">
        <w:rPr>
          <w:bCs/>
          <w:iCs/>
          <w:color w:val="000000" w:themeColor="text1"/>
        </w:rPr>
        <w:t xml:space="preserve"> </w:t>
      </w:r>
      <w:r w:rsidR="00344650">
        <w:rPr>
          <w:bCs/>
          <w:iCs/>
          <w:color w:val="000000" w:themeColor="text1"/>
        </w:rPr>
        <w:t xml:space="preserve">and </w:t>
      </w:r>
      <w:r w:rsidR="007608E9">
        <w:rPr>
          <w:bCs/>
          <w:iCs/>
          <w:color w:val="000000" w:themeColor="text1"/>
        </w:rPr>
        <w:t>is made more plausible by the fact that Pdr5 and Yor1 are paralogs, and each can form a homodimer</w:t>
      </w:r>
      <w:r w:rsidR="00C241BD">
        <w:rPr>
          <w:bCs/>
          <w:iCs/>
          <w:color w:val="000000" w:themeColor="text1"/>
        </w:rPr>
        <w:fldChar w:fldCharType="begin" w:fldLock="1"/>
      </w:r>
      <w:r w:rsidR="00FB3230">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lt;sup&gt;34,50&lt;/sup&gt;","plainTextFormattedCitation":"34,50","previouslyFormattedCitation":"&lt;sup&gt;34,50&lt;/sup&gt;"},"properties":{"noteIndex":0},"schema":"https://github.com/citation-style-language/schema/raw/master/csl-citation.json"}</w:instrText>
      </w:r>
      <w:r w:rsidR="00C241BD">
        <w:rPr>
          <w:bCs/>
          <w:iCs/>
          <w:color w:val="000000" w:themeColor="text1"/>
        </w:rPr>
        <w:fldChar w:fldCharType="separate"/>
      </w:r>
      <w:r w:rsidR="00C241BD" w:rsidRPr="00C241BD">
        <w:rPr>
          <w:bCs/>
          <w:iCs/>
          <w:noProof/>
          <w:color w:val="000000" w:themeColor="text1"/>
          <w:vertAlign w:val="superscript"/>
        </w:rPr>
        <w:t>34,50</w:t>
      </w:r>
      <w:r w:rsidR="00C241BD">
        <w:rPr>
          <w:bCs/>
          <w:iCs/>
          <w:color w:val="000000" w:themeColor="text1"/>
        </w:rPr>
        <w:fldChar w:fldCharType="end"/>
      </w:r>
      <w:r w:rsidR="007608E9">
        <w:rPr>
          <w:bCs/>
          <w:iCs/>
          <w:color w:val="000000" w:themeColor="text1"/>
        </w:rPr>
        <w:t>.  Because all known protein interaction-testing methods miss the majority of real interactions</w:t>
      </w:r>
      <w:r w:rsidR="00FB3230">
        <w:rPr>
          <w:bCs/>
          <w:iCs/>
          <w:color w:val="000000" w:themeColor="text1"/>
        </w:rPr>
        <w:fldChar w:fldCharType="begin" w:fldLock="1"/>
      </w:r>
      <w:r w:rsidR="00210F14">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lt;sup&gt;51&lt;/sup&gt;","plainTextFormattedCitation":"51","previouslyFormattedCitation":"&lt;sup&gt;51&lt;/sup&gt;"},"properties":{"noteIndex":0},"schema":"https://github.com/citation-style-language/schema/raw/master/csl-citation.json"}</w:instrText>
      </w:r>
      <w:r w:rsidR="00FB3230">
        <w:rPr>
          <w:bCs/>
          <w:iCs/>
          <w:color w:val="000000" w:themeColor="text1"/>
        </w:rPr>
        <w:fldChar w:fldCharType="separate"/>
      </w:r>
      <w:r w:rsidR="00FB3230" w:rsidRPr="00FB3230">
        <w:rPr>
          <w:bCs/>
          <w:iCs/>
          <w:noProof/>
          <w:color w:val="000000" w:themeColor="text1"/>
          <w:vertAlign w:val="superscript"/>
        </w:rPr>
        <w:t>51</w:t>
      </w:r>
      <w:r w:rsidR="00FB3230">
        <w:rPr>
          <w:bCs/>
          <w:iCs/>
          <w:color w:val="000000" w:themeColor="text1"/>
        </w:rPr>
        <w:fldChar w:fldCharType="end"/>
      </w:r>
      <w:r w:rsidR="00FB3230">
        <w:rPr>
          <w:bCs/>
          <w:iCs/>
          <w:color w:val="000000" w:themeColor="text1"/>
        </w:rPr>
        <w:t>,</w:t>
      </w:r>
      <w:r w:rsidR="007608E9">
        <w:rPr>
          <w:bCs/>
          <w:iCs/>
          <w:color w:val="000000" w:themeColor="text1"/>
        </w:rPr>
        <w:t xml:space="preserve"> we </w:t>
      </w:r>
      <w:r w:rsidR="00344650">
        <w:rPr>
          <w:bCs/>
          <w:iCs/>
          <w:color w:val="000000" w:themeColor="text1"/>
        </w:rPr>
        <w:t>re-</w:t>
      </w:r>
      <w:r w:rsidR="007608E9">
        <w:rPr>
          <w:bCs/>
          <w:iCs/>
          <w:color w:val="000000" w:themeColor="text1"/>
        </w:rPr>
        <w:t>tested for the model-predicted Pdr5-Yor1 interaction using two distinct protein interaction assays: MYTH</w:t>
      </w:r>
      <w:r w:rsidR="00FB3230">
        <w:rPr>
          <w:bCs/>
          <w:iCs/>
          <w:color w:val="000000" w:themeColor="text1"/>
        </w:rPr>
        <w:fldChar w:fldCharType="begin" w:fldLock="1"/>
      </w:r>
      <w:r w:rsidR="00FB3230">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FB3230">
        <w:rPr>
          <w:bCs/>
          <w:iCs/>
          <w:color w:val="000000" w:themeColor="text1"/>
        </w:rPr>
        <w:fldChar w:fldCharType="separate"/>
      </w:r>
      <w:r w:rsidR="00FB3230" w:rsidRPr="00FB3230">
        <w:rPr>
          <w:bCs/>
          <w:iCs/>
          <w:noProof/>
          <w:color w:val="000000" w:themeColor="text1"/>
          <w:vertAlign w:val="superscript"/>
        </w:rPr>
        <w:t>34</w:t>
      </w:r>
      <w:r w:rsidR="00FB3230">
        <w:rPr>
          <w:bCs/>
          <w:iCs/>
          <w:color w:val="000000" w:themeColor="text1"/>
        </w:rPr>
        <w:fldChar w:fldCharType="end"/>
      </w:r>
      <w:r w:rsidR="007608E9">
        <w:rPr>
          <w:bCs/>
          <w:iCs/>
          <w:color w:val="000000" w:themeColor="text1"/>
        </w:rPr>
        <w:t xml:space="preserve"> and PCA</w:t>
      </w:r>
      <w:r w:rsidR="00FB3230">
        <w:rPr>
          <w:bCs/>
          <w:iCs/>
          <w:color w:val="000000" w:themeColor="text1"/>
        </w:rPr>
        <w:fldChar w:fldCharType="begin" w:fldLock="1"/>
      </w:r>
      <w:r w:rsidR="00FB3230">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50&lt;/sup&gt;","plainTextFormattedCitation":"50","previouslyFormattedCitation":"&lt;sup&gt;50&lt;/sup&gt;"},"properties":{"noteIndex":0},"schema":"https://github.com/citation-style-language/schema/raw/master/csl-citation.json"}</w:instrText>
      </w:r>
      <w:r w:rsidR="00FB3230">
        <w:rPr>
          <w:bCs/>
          <w:iCs/>
          <w:color w:val="000000" w:themeColor="text1"/>
        </w:rPr>
        <w:fldChar w:fldCharType="separate"/>
      </w:r>
      <w:r w:rsidR="00FB3230" w:rsidRPr="00FB3230">
        <w:rPr>
          <w:bCs/>
          <w:iCs/>
          <w:noProof/>
          <w:color w:val="000000" w:themeColor="text1"/>
          <w:vertAlign w:val="superscript"/>
        </w:rPr>
        <w:t>50</w:t>
      </w:r>
      <w:r w:rsidR="00FB3230">
        <w:rPr>
          <w:bCs/>
          <w:iCs/>
          <w:color w:val="000000" w:themeColor="text1"/>
        </w:rPr>
        <w:fldChar w:fldCharType="end"/>
      </w:r>
      <w:r w:rsidR="007608E9">
        <w:rPr>
          <w:bCs/>
          <w:iCs/>
          <w:color w:val="000000" w:themeColor="text1"/>
        </w:rPr>
        <w:t>.</w:t>
      </w:r>
      <w:r w:rsidR="00022EC9">
        <w:rPr>
          <w:bCs/>
          <w:iCs/>
          <w:color w:val="000000" w:themeColor="text1"/>
        </w:rPr>
        <w:t xml:space="preserve"> All previously-known MYTH and PCA interactions amongst Pdr5, Snq2, and Yor1 </w:t>
      </w:r>
      <w:r w:rsidR="00FB3230">
        <w:rPr>
          <w:bCs/>
          <w:iCs/>
          <w:color w:val="000000" w:themeColor="text1"/>
        </w:rPr>
        <w:t>were</w:t>
      </w:r>
      <w:r w:rsidR="00AE0D97">
        <w:rPr>
          <w:bCs/>
          <w:iCs/>
          <w:color w:val="000000" w:themeColor="text1"/>
        </w:rPr>
        <w:t xml:space="preserve"> recovered in their corresponding assays</w:t>
      </w:r>
      <w:r w:rsidR="00022EC9">
        <w:rPr>
          <w:bCs/>
          <w:iCs/>
          <w:color w:val="000000" w:themeColor="text1"/>
        </w:rPr>
        <w:t xml:space="preserve"> (</w:t>
      </w:r>
      <w:r w:rsidR="00EF3DD9">
        <w:rPr>
          <w:bCs/>
          <w:iCs/>
          <w:color w:val="000000" w:themeColor="text1"/>
        </w:rPr>
        <w:t>Fig</w:t>
      </w:r>
      <w:r w:rsidR="00022EC9">
        <w:rPr>
          <w:bCs/>
          <w:iCs/>
          <w:color w:val="000000" w:themeColor="text1"/>
        </w:rPr>
        <w:t xml:space="preserve"> 4F, S11, S12).  </w:t>
      </w:r>
      <w:r w:rsidR="007608E9">
        <w:rPr>
          <w:bCs/>
          <w:iCs/>
          <w:color w:val="000000" w:themeColor="text1"/>
        </w:rPr>
        <w:t>Although PCA (</w:t>
      </w:r>
      <w:r w:rsidR="00EF3DD9">
        <w:rPr>
          <w:bCs/>
          <w:iCs/>
          <w:color w:val="000000" w:themeColor="text1"/>
        </w:rPr>
        <w:t>Fig</w:t>
      </w:r>
      <w:r w:rsidR="007608E9">
        <w:rPr>
          <w:bCs/>
          <w:iCs/>
          <w:color w:val="000000" w:themeColor="text1"/>
        </w:rPr>
        <w:t xml:space="preserve"> S11) did not detect the </w:t>
      </w:r>
      <w:r w:rsidR="00022EC9">
        <w:rPr>
          <w:bCs/>
          <w:iCs/>
          <w:color w:val="000000" w:themeColor="text1"/>
        </w:rPr>
        <w:t xml:space="preserve">predicted Pdr5-Yor1 </w:t>
      </w:r>
      <w:r w:rsidR="007608E9">
        <w:rPr>
          <w:bCs/>
          <w:iCs/>
          <w:color w:val="000000" w:themeColor="text1"/>
        </w:rPr>
        <w:t xml:space="preserve">interaction, it was revealed by </w:t>
      </w:r>
      <w:r w:rsidR="002C20D8">
        <w:rPr>
          <w:bCs/>
          <w:iCs/>
          <w:color w:val="000000" w:themeColor="text1"/>
        </w:rPr>
        <w:t>MYTH (</w:t>
      </w:r>
      <w:r w:rsidR="00EF3DD9">
        <w:rPr>
          <w:bCs/>
          <w:iCs/>
          <w:color w:val="000000" w:themeColor="text1"/>
        </w:rPr>
        <w:t>Fig</w:t>
      </w:r>
      <w:r w:rsidR="002C20D8">
        <w:rPr>
          <w:bCs/>
          <w:iCs/>
          <w:color w:val="000000" w:themeColor="text1"/>
        </w:rPr>
        <w:t xml:space="preserve"> 4F, S12). </w:t>
      </w:r>
      <w:r w:rsidR="00C26E96">
        <w:rPr>
          <w:bCs/>
          <w:iCs/>
          <w:color w:val="000000" w:themeColor="text1"/>
        </w:rPr>
        <w:t>Given a much-higher baseline abundance of Pdr5 than Snq2</w:t>
      </w:r>
      <w:r w:rsidR="00C26E96">
        <w:rPr>
          <w:bCs/>
          <w:iCs/>
          <w:color w:val="000000" w:themeColor="text1"/>
        </w:rPr>
        <w:fldChar w:fldCharType="begin" w:fldLock="1"/>
      </w:r>
      <w:r w:rsidR="00210F14">
        <w:rPr>
          <w:bCs/>
          <w:iCs/>
          <w:color w:val="000000" w:themeColor="text1"/>
        </w:rPr>
        <w:instrText>ADDIN CSL_CITATION {"citationItems":[{"id":"ITEM-1","itemData":{"DOI":"10.1038/nature04785","ISSN":"0028-0836","PMID":"16699522","abstract":"A major goal of biology is to provide a quantitative description of cellular behaviour. This task, however, has been hampered by the difficulty in measuring protein abundances and their variation. Here we present a strategy that pairs high-throughput flow cytometry and a library of GFP-tagged yeast strains to monitor rapidly and precisely protein levels at single-cell resolution. Bulk protein abundance measurements of &gt;2,500 proteins in rich and minimal media provide a detailed view of the cellular response to these conditions, and capture many changes not observed by DNA microarray analyses. Our single-cell data argue that noise in protein expression is dominated by the stochastic production/destruction of messenger RNAs. Beyond this global trend, there are dramatic protein-specific differences in noise that are strongly correlated with a protein's mode of transcription and its function. For example, proteins that respond to environmental changes are noisy whereas those involved in protein synthesis are quiet. Thus, these studies reveal a remarkable structure to biological noise and suggest that protein noise levels have been selected to reflect the costs and potential benefits of this variation.","author":[{"dropping-particle":"","family":"Newman","given":"John R. S.","non-dropping-particle":"","parse-names":false,"suffix":""},{"dropping-particle":"","family":"Ghaemmaghami","given":"Sina","non-dropping-particle":"","parse-names":false,"suffix":""},{"dropping-particle":"","family":"Ihmels","given":"Jan","non-dropping-particle":"","parse-names":false,"suffix":""},{"dropping-particle":"","family":"Breslow","given":"David K.","non-dropping-particle":"","parse-names":false,"suffix":""},{"dropping-particle":"","family":"Noble","given":"Matthew","non-dropping-particle":"","parse-names":false,"suffix":""},{"dropping-particle":"","family":"DeRisi","given":"Joseph L.","non-dropping-particle":"","parse-names":false,"suffix":""},{"dropping-particle":"","family":"Weissman","given":"Jonathan S.","non-dropping-particle":"","parse-names":false,"suffix":""}],"container-title":"Nature","id":"ITEM-1","issue":"7095","issued":{"date-parts":[["2006","6","14"]]},"page":"840-846","title":"Single-cell proteomic analysis of S. cerevisiae reveals the architecture of biological noise","type":"article-journal","volume":"441"},"uris":["http://www.mendeley.com/documents/?uuid=dbac7b93-3f44-3bfa-a349-a9b2781093ce"]}],"mendeley":{"formattedCitation":"&lt;sup&gt;52&lt;/sup&gt;","plainTextFormattedCitation":"52","previouslyFormattedCitation":"&lt;sup&gt;52&lt;/sup&gt;"},"properties":{"noteIndex":0},"schema":"https://github.com/citation-style-language/schema/raw/master/csl-citation.json"}</w:instrText>
      </w:r>
      <w:r w:rsidR="00C26E96">
        <w:rPr>
          <w:bCs/>
          <w:iCs/>
          <w:color w:val="000000" w:themeColor="text1"/>
        </w:rPr>
        <w:fldChar w:fldCharType="separate"/>
      </w:r>
      <w:r w:rsidR="00FB3230" w:rsidRPr="00FB3230">
        <w:rPr>
          <w:bCs/>
          <w:iCs/>
          <w:noProof/>
          <w:color w:val="000000" w:themeColor="text1"/>
          <w:vertAlign w:val="superscript"/>
        </w:rPr>
        <w:t>52</w:t>
      </w:r>
      <w:r w:rsidR="00C26E96">
        <w:rPr>
          <w:bCs/>
          <w:iCs/>
          <w:color w:val="000000" w:themeColor="text1"/>
        </w:rPr>
        <w:fldChar w:fldCharType="end"/>
      </w:r>
      <w:r w:rsidR="00C26E96">
        <w:rPr>
          <w:bCs/>
          <w:iCs/>
          <w:color w:val="000000" w:themeColor="text1"/>
        </w:rPr>
        <w:t>, a</w:t>
      </w:r>
      <w:r w:rsidR="00AC17B2">
        <w:rPr>
          <w:bCs/>
          <w:iCs/>
          <w:color w:val="000000" w:themeColor="text1"/>
        </w:rPr>
        <w:t xml:space="preserve"> ‘heterodimer</w:t>
      </w:r>
      <w:r w:rsidR="00022EC9">
        <w:rPr>
          <w:bCs/>
          <w:iCs/>
          <w:color w:val="000000" w:themeColor="text1"/>
        </w:rPr>
        <w:t>ic</w:t>
      </w:r>
      <w:r w:rsidR="00AC17B2">
        <w:rPr>
          <w:bCs/>
          <w:iCs/>
          <w:color w:val="000000" w:themeColor="text1"/>
        </w:rPr>
        <w:t xml:space="preserve"> repression’ </w:t>
      </w:r>
      <w:r w:rsidR="000D6E54">
        <w:rPr>
          <w:bCs/>
          <w:iCs/>
          <w:color w:val="000000" w:themeColor="text1"/>
        </w:rPr>
        <w:t>model is</w:t>
      </w:r>
      <w:r w:rsidR="00933242">
        <w:rPr>
          <w:bCs/>
          <w:iCs/>
          <w:color w:val="000000" w:themeColor="text1"/>
        </w:rPr>
        <w:t xml:space="preserve"> consistent with the prediction that </w:t>
      </w:r>
      <w:r w:rsidR="00022EC9">
        <w:rPr>
          <w:bCs/>
          <w:iCs/>
          <w:color w:val="000000" w:themeColor="text1"/>
        </w:rPr>
        <w:t xml:space="preserve">negative influence of </w:t>
      </w:r>
      <w:r w:rsidR="00933242">
        <w:rPr>
          <w:bCs/>
          <w:iCs/>
          <w:color w:val="000000" w:themeColor="text1"/>
        </w:rPr>
        <w:t xml:space="preserve">Snq2 by Pdr5 </w:t>
      </w:r>
      <w:r w:rsidR="00022EC9">
        <w:rPr>
          <w:bCs/>
          <w:iCs/>
          <w:color w:val="000000" w:themeColor="text1"/>
        </w:rPr>
        <w:t xml:space="preserve">will </w:t>
      </w:r>
      <w:r w:rsidR="00933242">
        <w:rPr>
          <w:bCs/>
          <w:iCs/>
          <w:color w:val="000000" w:themeColor="text1"/>
        </w:rPr>
        <w:t xml:space="preserve">be greater than </w:t>
      </w:r>
      <w:r w:rsidR="00022EC9">
        <w:rPr>
          <w:bCs/>
          <w:iCs/>
          <w:color w:val="000000" w:themeColor="text1"/>
        </w:rPr>
        <w:t xml:space="preserve">negative influence of </w:t>
      </w:r>
      <w:r w:rsidR="00933242">
        <w:rPr>
          <w:bCs/>
          <w:iCs/>
          <w:color w:val="000000" w:themeColor="text1"/>
        </w:rPr>
        <w:t>Pdr5</w:t>
      </w:r>
      <w:r w:rsidR="00933242">
        <w:rPr>
          <w:bCs/>
          <w:i/>
          <w:iCs/>
          <w:color w:val="000000" w:themeColor="text1"/>
        </w:rPr>
        <w:t xml:space="preserve"> </w:t>
      </w:r>
      <w:r w:rsidR="00F450AB">
        <w:rPr>
          <w:bCs/>
          <w:iCs/>
          <w:color w:val="000000" w:themeColor="text1"/>
        </w:rPr>
        <w:t>by Snq2</w:t>
      </w:r>
      <w:r w:rsidR="0052102A">
        <w:rPr>
          <w:bCs/>
          <w:iCs/>
          <w:color w:val="000000" w:themeColor="text1"/>
        </w:rPr>
        <w:t xml:space="preserve"> (</w:t>
      </w:r>
      <w:r w:rsidR="0052102A">
        <w:rPr>
          <w:bCs/>
          <w:i/>
          <w:iCs/>
          <w:color w:val="000000" w:themeColor="text1"/>
        </w:rPr>
        <w:t xml:space="preserve">I = </w:t>
      </w:r>
      <w:r w:rsidR="0052102A">
        <w:rPr>
          <w:bCs/>
          <w:iCs/>
          <w:color w:val="000000" w:themeColor="text1"/>
        </w:rPr>
        <w:t>-0.81</w:t>
      </w:r>
      <w:r w:rsidR="0052102A">
        <w:rPr>
          <w:bCs/>
          <w:i/>
          <w:iCs/>
          <w:color w:val="000000" w:themeColor="text1"/>
        </w:rPr>
        <w:t xml:space="preserve"> </w:t>
      </w:r>
      <w:r w:rsidR="0052102A" w:rsidRPr="009D44D3">
        <w:rPr>
          <w:bCs/>
          <w:iCs/>
          <w:color w:val="000000" w:themeColor="text1"/>
        </w:rPr>
        <w:t>vs</w:t>
      </w:r>
      <w:r w:rsidR="0052102A">
        <w:rPr>
          <w:bCs/>
          <w:i/>
          <w:iCs/>
          <w:color w:val="000000" w:themeColor="text1"/>
        </w:rPr>
        <w:t xml:space="preserve"> </w:t>
      </w:r>
      <w:r w:rsidR="0052102A" w:rsidRPr="00232D58">
        <w:rPr>
          <w:bCs/>
          <w:iCs/>
          <w:color w:val="000000" w:themeColor="text1"/>
        </w:rPr>
        <w:t>-0.25</w:t>
      </w:r>
      <w:r w:rsidR="0052102A">
        <w:rPr>
          <w:bCs/>
          <w:i/>
          <w:iCs/>
          <w:color w:val="000000" w:themeColor="text1"/>
        </w:rPr>
        <w:t xml:space="preserve">, </w:t>
      </w:r>
      <w:r w:rsidR="00EF3DD9">
        <w:rPr>
          <w:bCs/>
          <w:iCs/>
          <w:color w:val="000000" w:themeColor="text1"/>
        </w:rPr>
        <w:t>Fig</w:t>
      </w:r>
      <w:r w:rsidR="0052102A">
        <w:rPr>
          <w:bCs/>
          <w:iCs/>
          <w:color w:val="000000" w:themeColor="text1"/>
        </w:rPr>
        <w:t xml:space="preserve"> 4B</w:t>
      </w:r>
      <w:r w:rsidR="00022EC9">
        <w:rPr>
          <w:bCs/>
          <w:iCs/>
          <w:color w:val="000000" w:themeColor="text1"/>
        </w:rPr>
        <w:t xml:space="preserve">).  This is because </w:t>
      </w:r>
      <w:r w:rsidR="007F766B">
        <w:rPr>
          <w:bCs/>
          <w:iCs/>
          <w:color w:val="000000" w:themeColor="text1"/>
        </w:rPr>
        <w:t xml:space="preserve">a greater proportion of Snq2 would be affected by each </w:t>
      </w:r>
      <w:r w:rsidR="00022EC9">
        <w:rPr>
          <w:bCs/>
          <w:iCs/>
          <w:color w:val="000000" w:themeColor="text1"/>
        </w:rPr>
        <w:t xml:space="preserve">heterodimeric </w:t>
      </w:r>
      <w:r w:rsidR="007F766B">
        <w:rPr>
          <w:bCs/>
          <w:iCs/>
          <w:color w:val="000000" w:themeColor="text1"/>
        </w:rPr>
        <w:t xml:space="preserve">interaction than </w:t>
      </w:r>
      <w:r w:rsidR="00022EC9">
        <w:rPr>
          <w:bCs/>
          <w:iCs/>
          <w:color w:val="000000" w:themeColor="text1"/>
        </w:rPr>
        <w:t xml:space="preserve">would </w:t>
      </w:r>
      <w:r w:rsidR="007F766B">
        <w:rPr>
          <w:bCs/>
          <w:iCs/>
          <w:color w:val="000000" w:themeColor="text1"/>
        </w:rPr>
        <w:t>Pdr5</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r w:rsidR="00786AB2">
        <w:rPr>
          <w:bCs/>
          <w:iCs/>
          <w:color w:val="000000" w:themeColor="text1"/>
        </w:rPr>
        <w:t xml:space="preserve">Taken together, </w:t>
      </w:r>
      <w:r w:rsidR="00C26E96">
        <w:rPr>
          <w:bCs/>
          <w:iCs/>
          <w:color w:val="000000" w:themeColor="text1"/>
        </w:rPr>
        <w:t xml:space="preserve">these experiments </w:t>
      </w:r>
      <w:r w:rsidR="00022EC9">
        <w:rPr>
          <w:bCs/>
          <w:iCs/>
          <w:color w:val="000000" w:themeColor="text1"/>
        </w:rPr>
        <w:t xml:space="preserve">provide support for two different mechanisms whereby gene deletions can relieve Pdr5 inhibition, one in which deletion of four genes relieves </w:t>
      </w:r>
      <w:r w:rsidR="002F5A38">
        <w:rPr>
          <w:bCs/>
          <w:i/>
          <w:iCs/>
          <w:color w:val="000000" w:themeColor="text1"/>
        </w:rPr>
        <w:t xml:space="preserve">PDR5 </w:t>
      </w:r>
      <w:r w:rsidR="002F5A38">
        <w:rPr>
          <w:bCs/>
          <w:iCs/>
          <w:color w:val="000000" w:themeColor="text1"/>
        </w:rPr>
        <w:t xml:space="preserve">expression, </w:t>
      </w:r>
      <w:r w:rsidR="00022EC9">
        <w:rPr>
          <w:bCs/>
          <w:iCs/>
          <w:color w:val="000000" w:themeColor="text1"/>
        </w:rPr>
        <w:t xml:space="preserve">and another in which deletion of </w:t>
      </w:r>
      <w:r w:rsidR="00A076D8">
        <w:rPr>
          <w:bCs/>
          <w:i/>
          <w:iCs/>
          <w:color w:val="000000" w:themeColor="text1"/>
        </w:rPr>
        <w:t>snq2∆</w:t>
      </w:r>
      <w:r w:rsidR="00022EC9">
        <w:rPr>
          <w:bCs/>
          <w:iCs/>
          <w:color w:val="000000" w:themeColor="text1"/>
        </w:rPr>
        <w:t xml:space="preserve">, </w:t>
      </w:r>
      <w:r w:rsidR="00A076D8">
        <w:rPr>
          <w:bCs/>
          <w:i/>
          <w:iCs/>
          <w:color w:val="000000" w:themeColor="text1"/>
        </w:rPr>
        <w:t xml:space="preserve">yor1∆ </w:t>
      </w:r>
      <w:r w:rsidR="00022EC9">
        <w:rPr>
          <w:bCs/>
          <w:iCs/>
          <w:color w:val="000000" w:themeColor="text1"/>
        </w:rPr>
        <w:t xml:space="preserve">or both can relieve direct </w:t>
      </w:r>
      <w:r w:rsidR="006F4F76">
        <w:rPr>
          <w:bCs/>
          <w:iCs/>
          <w:color w:val="000000" w:themeColor="text1"/>
        </w:rPr>
        <w:t>physica</w:t>
      </w:r>
      <w:r w:rsidR="00022EC9">
        <w:rPr>
          <w:bCs/>
          <w:iCs/>
          <w:color w:val="000000" w:themeColor="text1"/>
        </w:rPr>
        <w:t xml:space="preserve">l inhibition of Pdr5 by Snq2 or </w:t>
      </w:r>
      <w:r w:rsidR="00022EC9" w:rsidRPr="00650B0D">
        <w:rPr>
          <w:bCs/>
          <w:iCs/>
          <w:color w:val="000000" w:themeColor="text1"/>
        </w:rPr>
        <w:t>Yor</w:t>
      </w:r>
      <w:r w:rsidR="00022EC9">
        <w:rPr>
          <w:bCs/>
          <w:iCs/>
          <w:color w:val="000000" w:themeColor="text1"/>
        </w:rPr>
        <w:t>1</w:t>
      </w:r>
      <w:r w:rsidR="000D6E54">
        <w:rPr>
          <w:bCs/>
          <w:iCs/>
          <w:color w:val="000000" w:themeColor="text1"/>
        </w:rPr>
        <w:t>.</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34B83037" w14:textId="3644A312" w:rsidR="000132AB" w:rsidRDefault="00904800" w:rsidP="00210F14">
      <w:pPr>
        <w:outlineLvl w:val="0"/>
        <w:rPr>
          <w:bCs/>
          <w:iCs/>
          <w:color w:val="000000" w:themeColor="text1"/>
        </w:rPr>
      </w:pPr>
      <w:r w:rsidRPr="00233F15">
        <w:rPr>
          <w:b/>
          <w:bCs/>
          <w:iCs/>
          <w:color w:val="000000" w:themeColor="text1"/>
          <w:sz w:val="28"/>
        </w:rPr>
        <w:t>Discussion</w:t>
      </w:r>
    </w:p>
    <w:p w14:paraId="6B9C221F" w14:textId="398B18AD" w:rsidR="00B100D0" w:rsidRDefault="000132AB" w:rsidP="002855ED">
      <w:pPr>
        <w:jc w:val="both"/>
        <w:outlineLvl w:val="0"/>
        <w:rPr>
          <w:bCs/>
          <w:iCs/>
          <w:color w:val="000000" w:themeColor="text1"/>
        </w:rPr>
      </w:pPr>
      <w:r>
        <w:rPr>
          <w:bCs/>
          <w:iCs/>
          <w:color w:val="000000" w:themeColor="text1"/>
        </w:rPr>
        <w:t xml:space="preserve">The use of genetics to dissect </w:t>
      </w:r>
      <w:r w:rsidR="006D48D3">
        <w:rPr>
          <w:bCs/>
          <w:iCs/>
          <w:color w:val="000000" w:themeColor="text1"/>
        </w:rPr>
        <w:t xml:space="preserve">and understand complex </w:t>
      </w:r>
      <w:r>
        <w:rPr>
          <w:bCs/>
          <w:iCs/>
          <w:color w:val="000000" w:themeColor="text1"/>
        </w:rPr>
        <w:t xml:space="preserve">biological systems has been limited by the difficulty in systematically measuring and </w:t>
      </w:r>
      <w:r w:rsidR="00B97DFE">
        <w:rPr>
          <w:bCs/>
          <w:iCs/>
          <w:color w:val="000000" w:themeColor="text1"/>
        </w:rPr>
        <w:t>interpreting</w:t>
      </w:r>
      <w:r>
        <w:rPr>
          <w:bCs/>
          <w:iCs/>
          <w:color w:val="000000" w:themeColor="text1"/>
        </w:rPr>
        <w:t xml:space="preserve"> </w:t>
      </w:r>
      <w:r w:rsidR="00466732">
        <w:rPr>
          <w:bCs/>
          <w:iCs/>
          <w:color w:val="000000" w:themeColor="text1"/>
        </w:rPr>
        <w:t xml:space="preserve">the combinatorial </w:t>
      </w:r>
      <w:r w:rsidR="007F766B">
        <w:rPr>
          <w:bCs/>
          <w:iCs/>
          <w:color w:val="000000" w:themeColor="text1"/>
        </w:rPr>
        <w:t>effect</w:t>
      </w:r>
      <w:r w:rsidR="00CB6873">
        <w:rPr>
          <w:bCs/>
          <w:iCs/>
          <w:color w:val="000000" w:themeColor="text1"/>
        </w:rPr>
        <w:t>s</w:t>
      </w:r>
      <w:r w:rsidR="00466732">
        <w:rPr>
          <w:bCs/>
          <w:iCs/>
          <w:color w:val="000000" w:themeColor="text1"/>
        </w:rPr>
        <w:t xml:space="preserve"> of multiple variants</w:t>
      </w:r>
      <w:r>
        <w:rPr>
          <w:bCs/>
          <w:iCs/>
          <w:color w:val="000000" w:themeColor="text1"/>
        </w:rPr>
        <w:t xml:space="preserve">.  </w:t>
      </w:r>
      <w:r w:rsidR="006F4F76">
        <w:rPr>
          <w:bCs/>
          <w:iCs/>
          <w:color w:val="000000" w:themeColor="text1"/>
        </w:rPr>
        <w:t xml:space="preserve">Here we </w:t>
      </w:r>
      <w:r w:rsidR="00BC17F7">
        <w:rPr>
          <w:bCs/>
          <w:iCs/>
          <w:color w:val="000000" w:themeColor="text1"/>
        </w:rPr>
        <w:t>illustrate</w:t>
      </w:r>
      <w:r w:rsidR="003E7B8E">
        <w:rPr>
          <w:bCs/>
          <w:iCs/>
          <w:color w:val="000000" w:themeColor="text1"/>
        </w:rPr>
        <w:t>d</w:t>
      </w:r>
      <w:r w:rsidR="006F4F76">
        <w:rPr>
          <w:bCs/>
          <w:iCs/>
          <w:color w:val="000000" w:themeColor="text1"/>
        </w:rPr>
        <w:t xml:space="preserve"> a method to</w:t>
      </w:r>
      <w:r w:rsidR="00FA050C">
        <w:rPr>
          <w:bCs/>
          <w:iCs/>
          <w:color w:val="000000" w:themeColor="text1"/>
        </w:rPr>
        <w:t xml:space="preserve"> </w:t>
      </w:r>
      <w:r w:rsidR="00255562">
        <w:rPr>
          <w:bCs/>
          <w:iCs/>
          <w:color w:val="000000" w:themeColor="text1"/>
        </w:rPr>
        <w:t xml:space="preserve">straightforwardly </w:t>
      </w:r>
      <w:r w:rsidR="00077DA9">
        <w:rPr>
          <w:bCs/>
          <w:iCs/>
          <w:color w:val="000000" w:themeColor="text1"/>
        </w:rPr>
        <w:t>generate</w:t>
      </w:r>
      <w:r w:rsidR="00A046CC" w:rsidRPr="00233F15">
        <w:rPr>
          <w:bCs/>
          <w:iCs/>
          <w:color w:val="000000" w:themeColor="text1"/>
        </w:rPr>
        <w:t xml:space="preserve"> </w:t>
      </w:r>
      <w:r w:rsidR="00FA050C">
        <w:rPr>
          <w:bCs/>
          <w:iCs/>
          <w:color w:val="000000" w:themeColor="text1"/>
        </w:rPr>
        <w:t xml:space="preserve">and </w:t>
      </w:r>
      <w:r w:rsidR="00466732">
        <w:rPr>
          <w:bCs/>
          <w:iCs/>
          <w:color w:val="000000" w:themeColor="text1"/>
        </w:rPr>
        <w:t xml:space="preserve">phenotypically </w:t>
      </w:r>
      <w:r w:rsidR="00FA050C">
        <w:rPr>
          <w:bCs/>
          <w:iCs/>
          <w:color w:val="000000" w:themeColor="text1"/>
        </w:rPr>
        <w:t>profil</w:t>
      </w:r>
      <w:r w:rsidR="0035381B">
        <w:rPr>
          <w:bCs/>
          <w:iCs/>
          <w:color w:val="000000" w:themeColor="text1"/>
        </w:rPr>
        <w:t>e</w:t>
      </w:r>
      <w:r w:rsidR="0097516B" w:rsidRPr="00233F15">
        <w:rPr>
          <w:bCs/>
          <w:iCs/>
          <w:color w:val="000000" w:themeColor="text1"/>
        </w:rPr>
        <w:t xml:space="preserve"> a large population </w:t>
      </w:r>
      <w:r w:rsidR="00466732">
        <w:rPr>
          <w:bCs/>
          <w:iCs/>
          <w:color w:val="000000" w:themeColor="text1"/>
        </w:rPr>
        <w:t>with variation segregating at sixteen loci. The c</w:t>
      </w:r>
      <w:r w:rsidR="008E40C6">
        <w:rPr>
          <w:bCs/>
          <w:iCs/>
          <w:color w:val="000000" w:themeColor="text1"/>
        </w:rPr>
        <w:t xml:space="preserve">omplex </w:t>
      </w:r>
      <w:r w:rsidR="00466732">
        <w:rPr>
          <w:bCs/>
          <w:iCs/>
          <w:color w:val="000000" w:themeColor="text1"/>
        </w:rPr>
        <w:t xml:space="preserve">genetic landscape </w:t>
      </w:r>
      <w:r w:rsidR="00466732">
        <w:rPr>
          <w:bCs/>
          <w:iCs/>
          <w:color w:val="000000" w:themeColor="text1"/>
        </w:rPr>
        <w:lastRenderedPageBreak/>
        <w:t xml:space="preserve">emerging from this DCGA approach revealed many phenomena that would not have emerged from considering one or two variants at a time.  We also demonstrated that the systematically-generated complex phenotypic profiles could be used </w:t>
      </w:r>
      <w:r w:rsidR="008E40C6">
        <w:rPr>
          <w:bCs/>
          <w:iCs/>
          <w:color w:val="000000" w:themeColor="text1"/>
        </w:rPr>
        <w:t xml:space="preserve">to </w:t>
      </w:r>
      <w:r w:rsidR="00466732">
        <w:rPr>
          <w:bCs/>
          <w:iCs/>
          <w:color w:val="000000" w:themeColor="text1"/>
        </w:rPr>
        <w:t xml:space="preserve">automatically derive </w:t>
      </w:r>
      <w:r w:rsidR="008E40C6">
        <w:rPr>
          <w:bCs/>
          <w:iCs/>
          <w:color w:val="000000" w:themeColor="text1"/>
        </w:rPr>
        <w:t>a</w:t>
      </w:r>
      <w:r w:rsidR="00CB6873">
        <w:rPr>
          <w:bCs/>
          <w:iCs/>
          <w:color w:val="000000" w:themeColor="text1"/>
        </w:rPr>
        <w:t xml:space="preserve"> </w:t>
      </w:r>
      <w:r w:rsidR="00466732">
        <w:rPr>
          <w:bCs/>
          <w:iCs/>
          <w:color w:val="000000" w:themeColor="text1"/>
        </w:rPr>
        <w:t xml:space="preserve">computational </w:t>
      </w:r>
      <w:r w:rsidR="008E40C6">
        <w:rPr>
          <w:bCs/>
          <w:iCs/>
          <w:color w:val="000000" w:themeColor="text1"/>
        </w:rPr>
        <w:t>model</w:t>
      </w:r>
      <w:r w:rsidR="00746F0C">
        <w:rPr>
          <w:bCs/>
          <w:iCs/>
          <w:color w:val="000000" w:themeColor="text1"/>
        </w:rPr>
        <w:t xml:space="preserve"> </w:t>
      </w:r>
      <w:r w:rsidR="007F766B">
        <w:rPr>
          <w:bCs/>
          <w:iCs/>
          <w:color w:val="000000" w:themeColor="text1"/>
        </w:rPr>
        <w:t>which</w:t>
      </w:r>
      <w:r w:rsidR="00CB6873">
        <w:rPr>
          <w:bCs/>
          <w:iCs/>
          <w:color w:val="000000" w:themeColor="text1"/>
        </w:rPr>
        <w:t xml:space="preserve"> intuitivel</w:t>
      </w:r>
      <w:r w:rsidR="002F2702">
        <w:rPr>
          <w:bCs/>
          <w:iCs/>
          <w:color w:val="000000" w:themeColor="text1"/>
        </w:rPr>
        <w:t>y</w:t>
      </w:r>
      <w:r w:rsidR="00CB6873">
        <w:rPr>
          <w:bCs/>
          <w:iCs/>
          <w:color w:val="000000" w:themeColor="text1"/>
        </w:rPr>
        <w:t xml:space="preserve"> </w:t>
      </w:r>
      <w:r w:rsidR="00466732">
        <w:rPr>
          <w:bCs/>
          <w:iCs/>
          <w:color w:val="000000" w:themeColor="text1"/>
        </w:rPr>
        <w:t xml:space="preserve">modeled the way in which variants in some ABC transporters can influence the activity and phenotypic consequences of other transporters. </w:t>
      </w:r>
      <w:r w:rsidR="000D4F48">
        <w:rPr>
          <w:bCs/>
          <w:iCs/>
          <w:color w:val="000000" w:themeColor="text1"/>
        </w:rPr>
        <w:t xml:space="preserve">Even within </w:t>
      </w:r>
      <w:r w:rsidR="00466732">
        <w:rPr>
          <w:bCs/>
          <w:iCs/>
          <w:color w:val="000000" w:themeColor="text1"/>
        </w:rPr>
        <w:t xml:space="preserve">the </w:t>
      </w:r>
      <w:r w:rsidR="000D4F48">
        <w:rPr>
          <w:bCs/>
          <w:iCs/>
          <w:color w:val="000000" w:themeColor="text1"/>
        </w:rPr>
        <w:t xml:space="preserve">highly-characterized </w:t>
      </w:r>
      <w:r w:rsidR="00466732">
        <w:rPr>
          <w:bCs/>
          <w:iCs/>
          <w:color w:val="000000" w:themeColor="text1"/>
        </w:rPr>
        <w:t xml:space="preserve">ABC transporter </w:t>
      </w:r>
      <w:r w:rsidR="000D4F48">
        <w:rPr>
          <w:bCs/>
          <w:iCs/>
          <w:color w:val="000000" w:themeColor="text1"/>
        </w:rPr>
        <w:t>gene family</w:t>
      </w:r>
      <w:r w:rsidR="000D4F48">
        <w:rPr>
          <w:rFonts w:eastAsia="Times New Roman"/>
        </w:rPr>
        <w:t>,</w:t>
      </w:r>
      <w:r w:rsidR="002855ED">
        <w:rPr>
          <w:rFonts w:eastAsia="Times New Roman"/>
        </w:rPr>
        <w:t xml:space="preserve"> </w:t>
      </w:r>
      <w:r w:rsidR="00F90546">
        <w:rPr>
          <w:rFonts w:eastAsia="Times New Roman"/>
        </w:rPr>
        <w:t xml:space="preserve">DCGA revealed </w:t>
      </w:r>
      <w:r w:rsidR="002855ED">
        <w:rPr>
          <w:rFonts w:eastAsia="Times New Roman"/>
        </w:rPr>
        <w:t>many novel gene functions and gene-gene relationships</w:t>
      </w:r>
      <w:r w:rsidR="00945375">
        <w:rPr>
          <w:bCs/>
          <w:iCs/>
          <w:color w:val="000000" w:themeColor="text1"/>
        </w:rPr>
        <w:t>.</w:t>
      </w:r>
      <w:r w:rsidR="002406B6">
        <w:rPr>
          <w:bCs/>
          <w:iCs/>
          <w:color w:val="000000" w:themeColor="text1"/>
        </w:rPr>
        <w:t xml:space="preserve"> </w:t>
      </w:r>
      <w:r w:rsidR="00003397">
        <w:rPr>
          <w:bCs/>
          <w:iCs/>
          <w:color w:val="000000" w:themeColor="text1"/>
        </w:rPr>
        <w:t xml:space="preserve">These results </w:t>
      </w:r>
      <w:r w:rsidR="00030807">
        <w:rPr>
          <w:bCs/>
          <w:iCs/>
          <w:color w:val="000000" w:themeColor="text1"/>
        </w:rPr>
        <w:t>motivat</w:t>
      </w:r>
      <w:r w:rsidR="00003397">
        <w:rPr>
          <w:bCs/>
          <w:iCs/>
          <w:color w:val="000000" w:themeColor="text1"/>
        </w:rPr>
        <w:t>e</w:t>
      </w:r>
      <w:r w:rsidR="00030807">
        <w:rPr>
          <w:bCs/>
          <w:iCs/>
          <w:color w:val="000000" w:themeColor="text1"/>
        </w:rPr>
        <w:t xml:space="preserve"> </w:t>
      </w:r>
      <w:r w:rsidR="00F65396">
        <w:rPr>
          <w:bCs/>
          <w:iCs/>
          <w:color w:val="000000" w:themeColor="text1"/>
        </w:rPr>
        <w:t>continued</w:t>
      </w:r>
      <w:r w:rsidR="00701261">
        <w:rPr>
          <w:bCs/>
          <w:iCs/>
          <w:color w:val="000000" w:themeColor="text1"/>
        </w:rPr>
        <w:t xml:space="preserve"> use </w:t>
      </w:r>
      <w:r w:rsidR="004C6AE1">
        <w:rPr>
          <w:bCs/>
          <w:iCs/>
          <w:color w:val="000000" w:themeColor="text1"/>
        </w:rPr>
        <w:t xml:space="preserve">of </w:t>
      </w:r>
      <w:r w:rsidR="00466732">
        <w:rPr>
          <w:bCs/>
          <w:iCs/>
          <w:color w:val="000000" w:themeColor="text1"/>
        </w:rPr>
        <w:t xml:space="preserve">this </w:t>
      </w:r>
      <w:r w:rsidR="00F65396">
        <w:rPr>
          <w:bCs/>
          <w:iCs/>
          <w:color w:val="000000" w:themeColor="text1"/>
        </w:rPr>
        <w:t xml:space="preserve">engineered </w:t>
      </w:r>
      <w:r w:rsidR="00701261">
        <w:rPr>
          <w:bCs/>
          <w:iCs/>
          <w:color w:val="000000" w:themeColor="text1"/>
        </w:rPr>
        <w:t xml:space="preserve">population </w:t>
      </w:r>
      <w:r w:rsidR="004C6AE1">
        <w:rPr>
          <w:bCs/>
          <w:iCs/>
          <w:color w:val="000000" w:themeColor="text1"/>
        </w:rPr>
        <w:t>to study</w:t>
      </w:r>
      <w:r w:rsidR="006C2E9C">
        <w:rPr>
          <w:bCs/>
          <w:iCs/>
          <w:color w:val="000000" w:themeColor="text1"/>
        </w:rPr>
        <w:t xml:space="preserve"> </w:t>
      </w:r>
      <w:r w:rsidR="00B100D0">
        <w:rPr>
          <w:bCs/>
          <w:iCs/>
          <w:color w:val="000000" w:themeColor="text1"/>
        </w:rPr>
        <w:t xml:space="preserve">ABC-transporter-mediated drug </w:t>
      </w:r>
      <w:r w:rsidR="001B38DD">
        <w:rPr>
          <w:bCs/>
          <w:iCs/>
          <w:color w:val="000000" w:themeColor="text1"/>
        </w:rPr>
        <w:t>resistance</w:t>
      </w:r>
      <w:r w:rsidR="00B100D0">
        <w:rPr>
          <w:bCs/>
          <w:iCs/>
          <w:color w:val="000000" w:themeColor="text1"/>
        </w:rPr>
        <w:t xml:space="preserve"> of </w:t>
      </w:r>
      <w:r w:rsidR="00466732">
        <w:rPr>
          <w:bCs/>
          <w:iCs/>
          <w:color w:val="000000" w:themeColor="text1"/>
        </w:rPr>
        <w:t xml:space="preserve">other </w:t>
      </w:r>
      <w:r w:rsidR="00B100D0">
        <w:rPr>
          <w:bCs/>
          <w:iCs/>
          <w:color w:val="000000" w:themeColor="text1"/>
        </w:rPr>
        <w:t>compounds</w:t>
      </w:r>
      <w:r w:rsidR="00466732">
        <w:rPr>
          <w:bCs/>
          <w:iCs/>
          <w:color w:val="000000" w:themeColor="text1"/>
        </w:rPr>
        <w:t xml:space="preserve">.  More broadly, these results illustrate the potential for carrying out DCGAs for </w:t>
      </w:r>
      <w:r w:rsidR="00466732" w:rsidRPr="00233F15">
        <w:rPr>
          <w:bCs/>
          <w:iCs/>
          <w:color w:val="000000" w:themeColor="text1"/>
        </w:rPr>
        <w:t xml:space="preserve">other </w:t>
      </w:r>
      <w:r w:rsidR="005F3830">
        <w:rPr>
          <w:bCs/>
          <w:iCs/>
          <w:color w:val="000000" w:themeColor="text1"/>
        </w:rPr>
        <w:t xml:space="preserve">sets of functionally-related genes. </w:t>
      </w:r>
    </w:p>
    <w:p w14:paraId="2FE727B4" w14:textId="77777777" w:rsidR="00B100D0" w:rsidRDefault="00B100D0" w:rsidP="002855ED">
      <w:pPr>
        <w:jc w:val="both"/>
        <w:outlineLvl w:val="0"/>
        <w:rPr>
          <w:bCs/>
          <w:iCs/>
          <w:color w:val="000000" w:themeColor="text1"/>
        </w:rPr>
      </w:pPr>
    </w:p>
    <w:p w14:paraId="40D9770D" w14:textId="4AF73485" w:rsidR="00F65396" w:rsidRDefault="005F3830" w:rsidP="005F3830">
      <w:pPr>
        <w:jc w:val="both"/>
        <w:outlineLvl w:val="0"/>
        <w:rPr>
          <w:bCs/>
          <w:iCs/>
          <w:color w:val="000000" w:themeColor="text1"/>
        </w:rPr>
      </w:pPr>
      <w:r>
        <w:rPr>
          <w:bCs/>
          <w:iCs/>
          <w:color w:val="000000" w:themeColor="text1"/>
        </w:rPr>
        <w:t xml:space="preserve">Although variants of the DCGA approach will be required for other systems, it is already </w:t>
      </w:r>
      <w:r w:rsidR="00542492">
        <w:rPr>
          <w:bCs/>
          <w:iCs/>
          <w:color w:val="000000" w:themeColor="text1"/>
        </w:rPr>
        <w:t>straigh</w:t>
      </w:r>
      <w:r w:rsidR="005A3BF6">
        <w:rPr>
          <w:bCs/>
          <w:iCs/>
          <w:color w:val="000000" w:themeColor="text1"/>
        </w:rPr>
        <w:t>t</w:t>
      </w:r>
      <w:r w:rsidR="00542492">
        <w:rPr>
          <w:bCs/>
          <w:iCs/>
          <w:color w:val="000000" w:themeColor="text1"/>
        </w:rPr>
        <w:t xml:space="preserve">forwardly adaptable </w:t>
      </w:r>
      <w:r>
        <w:rPr>
          <w:bCs/>
          <w:iCs/>
          <w:color w:val="000000" w:themeColor="text1"/>
        </w:rPr>
        <w:t xml:space="preserve">for other </w:t>
      </w:r>
      <w:r w:rsidR="0084352F">
        <w:rPr>
          <w:bCs/>
          <w:iCs/>
          <w:color w:val="000000" w:themeColor="text1"/>
        </w:rPr>
        <w:t>yeast</w:t>
      </w:r>
      <w:r w:rsidR="00542492">
        <w:rPr>
          <w:bCs/>
          <w:iCs/>
          <w:color w:val="000000" w:themeColor="text1"/>
        </w:rPr>
        <w:t xml:space="preserve"> strains</w:t>
      </w:r>
      <w:r>
        <w:rPr>
          <w:bCs/>
          <w:iCs/>
          <w:color w:val="000000" w:themeColor="text1"/>
        </w:rPr>
        <w:t xml:space="preserve"> carrying multiple variants, e.g., </w:t>
      </w:r>
      <w:r w:rsidR="00234455">
        <w:rPr>
          <w:bCs/>
          <w:iCs/>
          <w:color w:val="000000" w:themeColor="text1"/>
        </w:rPr>
        <w:t>a 16-deletion mutant for GPCR pathway-related genes</w:t>
      </w:r>
      <w:r w:rsidR="00234455">
        <w:rPr>
          <w:bCs/>
          <w:iCs/>
          <w:color w:val="000000" w:themeColor="text1"/>
        </w:rPr>
        <w:fldChar w:fldCharType="begin" w:fldLock="1"/>
      </w:r>
      <w:r w:rsidR="00210F14">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lt;sup&gt;53&lt;/sup&gt;","plainTextFormattedCitation":"53","previouslyFormattedCitation":"&lt;sup&gt;53&lt;/sup&gt;"},"properties":{"noteIndex":0},"schema":"https://github.com/citation-style-language/schema/raw/master/csl-citation.json"}</w:instrText>
      </w:r>
      <w:r w:rsidR="00234455">
        <w:rPr>
          <w:bCs/>
          <w:iCs/>
          <w:color w:val="000000" w:themeColor="text1"/>
        </w:rPr>
        <w:fldChar w:fldCharType="separate"/>
      </w:r>
      <w:r w:rsidR="00FB3230" w:rsidRPr="00FB3230">
        <w:rPr>
          <w:bCs/>
          <w:iCs/>
          <w:noProof/>
          <w:color w:val="000000" w:themeColor="text1"/>
          <w:vertAlign w:val="superscript"/>
        </w:rPr>
        <w:t>53</w:t>
      </w:r>
      <w:r w:rsidR="00234455">
        <w:rPr>
          <w:bCs/>
          <w:iCs/>
          <w:color w:val="000000" w:themeColor="text1"/>
        </w:rPr>
        <w:fldChar w:fldCharType="end"/>
      </w:r>
      <w:r w:rsidR="00234455">
        <w:rPr>
          <w:bCs/>
          <w:iCs/>
          <w:color w:val="000000" w:themeColor="text1"/>
        </w:rPr>
        <w:t>.</w:t>
      </w:r>
      <w:r w:rsidR="00517FC3">
        <w:rPr>
          <w:bCs/>
          <w:iCs/>
          <w:color w:val="000000" w:themeColor="text1"/>
        </w:rPr>
        <w:t xml:space="preserve">  </w:t>
      </w:r>
      <w:r w:rsidR="005E3355">
        <w:rPr>
          <w:bCs/>
          <w:iCs/>
          <w:color w:val="000000" w:themeColor="text1"/>
        </w:rPr>
        <w:t>In other model organisms</w:t>
      </w:r>
      <w:r w:rsidR="005E3355" w:rsidRPr="005E3355">
        <w:rPr>
          <w:bCs/>
          <w:iCs/>
          <w:color w:val="000000" w:themeColor="text1"/>
        </w:rPr>
        <w:t xml:space="preserve"> </w:t>
      </w:r>
      <w:r w:rsidR="005E3355" w:rsidRPr="00233F15">
        <w:rPr>
          <w:bCs/>
          <w:iCs/>
          <w:color w:val="000000" w:themeColor="text1"/>
        </w:rPr>
        <w:t xml:space="preserve">such as </w:t>
      </w:r>
      <w:r w:rsidR="005E3355" w:rsidRPr="00233F15">
        <w:rPr>
          <w:bCs/>
          <w:i/>
          <w:iCs/>
          <w:color w:val="000000" w:themeColor="text1"/>
        </w:rPr>
        <w:t>C. elegans</w:t>
      </w:r>
      <w:r w:rsidR="005E3355">
        <w:rPr>
          <w:bCs/>
          <w:iCs/>
          <w:color w:val="000000" w:themeColor="text1"/>
        </w:rPr>
        <w:t>, methods</w:t>
      </w:r>
      <w:r w:rsidR="005E3355" w:rsidRPr="00233F15">
        <w:rPr>
          <w:bCs/>
          <w:iCs/>
          <w:color w:val="000000" w:themeColor="text1"/>
        </w:rPr>
        <w:t xml:space="preserve"> to introduce </w:t>
      </w:r>
      <w:r w:rsidR="003258F7">
        <w:rPr>
          <w:bCs/>
          <w:iCs/>
          <w:color w:val="000000" w:themeColor="text1"/>
        </w:rPr>
        <w:t xml:space="preserve">many </w:t>
      </w:r>
      <w:r w:rsidR="005E3355">
        <w:rPr>
          <w:bCs/>
          <w:iCs/>
          <w:color w:val="000000" w:themeColor="text1"/>
        </w:rPr>
        <w:t>targeted</w:t>
      </w:r>
      <w:r w:rsidR="005E3355" w:rsidRPr="00233F15">
        <w:rPr>
          <w:bCs/>
          <w:iCs/>
          <w:color w:val="000000" w:themeColor="text1"/>
        </w:rPr>
        <w:t xml:space="preserve"> gene knockouts</w:t>
      </w:r>
      <w:r w:rsidR="005E3355" w:rsidRPr="00233F15">
        <w:rPr>
          <w:bCs/>
          <w:iCs/>
          <w:color w:val="000000" w:themeColor="text1"/>
        </w:rPr>
        <w:fldChar w:fldCharType="begin" w:fldLock="1"/>
      </w:r>
      <w:r w:rsidR="00210F14">
        <w:rPr>
          <w:bCs/>
          <w:iCs/>
          <w:color w:val="000000" w:themeColor="text1"/>
        </w:rPr>
        <w:instrText>ADDIN CSL_CITATION {"citationItems":[{"id":"ITEM-1","itemData":{"DOI":"10.1534/g3.112.003830","ISSN":"2160-1836","PMID":"23173093","abstract":"The nematode Caenorhabditis elegans is a powerful model system to study contemporary biological problems. This system would be even more useful if we had mutations in all the genes of this multicellular metazoan. The combined efforts of the C. elegans Deletion Mutant Consortium and individuals within the worm community are moving us ever closer to this goal. At present, of the 20,377 protein-coding genes in this organism, 6764 genes with associated molecular lesions are either deletions or null mutations (WormBase WS220). Our three laboratories have contributed the majority of mutated genes, 6841 mutations in 6013 genes. The principal method we used to detect deletion mutations in the nematode utilizes polymerase chain reaction (PCR). More recently, we have used array comparative genome hybridization (aCGH) to detect deletions across the entire coding part of the genome and massively parallel short-read sequencing to identify nonsense, splicing, and missense defects in open reading frames. As deletion strains can be frozen and then thawed when needed, these strains will be an enduring community resource. Our combined molecular screening strategies have improved the overall throughput of our gene-knockout facilities and have broadened the types of mutations that we and others can identify. These multiple strategies should enable us to eventually identify a mutation in every gene in this multicellular organism. This knowledge will usher in a new age of metazoan genetics in which the contribution to any biological process can be assessed for all genes.","author":[{"dropping-particle":"","family":"C. elegans Deletion Mutant Consortium","given":"","non-dropping-particle":"","parse-names":false,"suffix":""}],"container-title":"G3: Genes,Genomes,Genetics","id":"ITEM-1","issue":"11","issued":{"date-parts":[["2012","11"]]},"page":"1415-1425","title":"Large-Scale Screening for Targeted Knockouts in the Caenorhabditis elegans Genome","type":"article-journal","volume":"2"},"uris":["http://www.mendeley.com/documents/?uuid=343d231d-129a-331a-ac2c-d358983cbb54"]}],"mendeley":{"formattedCitation":"&lt;sup&gt;54&lt;/sup&gt;","plainTextFormattedCitation":"54","previouslyFormattedCitation":"&lt;sup&gt;54&lt;/sup&gt;"},"properties":{"noteIndex":0},"schema":"https://github.com/citation-style-language/schema/raw/master/csl-citation.json"}</w:instrText>
      </w:r>
      <w:r w:rsidR="005E3355" w:rsidRPr="00233F15">
        <w:rPr>
          <w:bCs/>
          <w:iCs/>
          <w:color w:val="000000" w:themeColor="text1"/>
        </w:rPr>
        <w:fldChar w:fldCharType="separate"/>
      </w:r>
      <w:r w:rsidR="00FB3230" w:rsidRPr="00FB3230">
        <w:rPr>
          <w:bCs/>
          <w:iCs/>
          <w:noProof/>
          <w:color w:val="000000" w:themeColor="text1"/>
          <w:vertAlign w:val="superscript"/>
        </w:rPr>
        <w:t>54</w:t>
      </w:r>
      <w:r w:rsidR="005E3355" w:rsidRPr="00233F15">
        <w:rPr>
          <w:bCs/>
          <w:iCs/>
          <w:color w:val="000000" w:themeColor="text1"/>
        </w:rPr>
        <w:fldChar w:fldCharType="end"/>
      </w:r>
      <w:r w:rsidR="005E3355" w:rsidRPr="00233F15">
        <w:rPr>
          <w:bCs/>
          <w:iCs/>
          <w:color w:val="000000" w:themeColor="text1"/>
        </w:rPr>
        <w:t xml:space="preserve"> or loss-of-function mutations</w:t>
      </w:r>
      <w:r w:rsidR="005E3355" w:rsidRPr="00233F15">
        <w:rPr>
          <w:bCs/>
          <w:iCs/>
          <w:color w:val="000000" w:themeColor="text1"/>
        </w:rPr>
        <w:fldChar w:fldCharType="begin" w:fldLock="1"/>
      </w:r>
      <w:r w:rsidR="00210F14">
        <w:rPr>
          <w:bCs/>
          <w:iCs/>
          <w:color w:val="000000" w:themeColor="text1"/>
        </w:rPr>
        <w:instrText>ADDIN CSL_CITATION {"citationItems":[{"id":"ITEM-1","itemData":{"DOI":"10.1101/gr.157651.113","ISSN":"1088-9051","PMID":"23800452","abstract":"We have created a library of 2007 mutagenized Caenorhabditis elegans strains, each sequenced to a target depth of 15-fold coverage, to provide the research community with mutant alleles for each of the worm's more than 20,000 genes. The library contains over 800,000 unique single nucleotide variants (SNVs) with an average of eight nonsynonymous changes per gene and more than 16,000 insertion/deletion (indel) and copy number changes, providing an unprecedented genetic resource for this multicellular organism. To supplement this collection, we also sequenced 40 wild isolates, identifying more than 630,000 unique SNVs and 220,000 indels. Comparison of the two sets demonstrates that the mutant collection has a much richer array of both nonsense and missense mutations than the wild isolate set. We also find a wide range of rDNA and telomere repeat copy number in both sets. Scanning the mutant collection for molecular phenotypes reveals a nonsense suppressor as well as strains with higher levels of indels that harbor mutations in DNA repair genes and strains with abundant males associated with him mutations. All the strains are available through the Caenorhabditis Genetics Center and all the sequence changes have been deposited in WormBase and are available through an interactive website.","author":[{"dropping-particle":"","family":"Thompson","given":"O.","non-dropping-particle":"","parse-names":false,"suffix":""},{"dropping-particle":"","family":"Edgley","given":"M.","non-dropping-particle":"","parse-names":false,"suffix":""},{"dropping-particle":"","family":"Strasbourger","given":"P.","non-dropping-particle":"","parse-names":false,"suffix":""},{"dropping-particle":"","family":"Flibotte","given":"S.","non-dropping-particle":"","parse-names":false,"suffix":""},{"dropping-particle":"","family":"Ewing","given":"B.","non-dropping-particle":"","parse-names":false,"suffix":""},{"dropping-particle":"","family":"Adair","given":"R.","non-dropping-particle":"","parse-names":false,"suffix":""},{"dropping-particle":"","family":"Au","given":"V.","non-dropping-particle":"","parse-names":false,"suffix":""},{"dropping-particle":"","family":"Chaudhry","given":"I.","non-dropping-particle":"","parse-names":false,"suffix":""},{"dropping-particle":"","family":"Fernando","given":"L.","non-dropping-particle":"","parse-names":false,"suffix":""},{"dropping-particle":"","family":"Hutter","given":"H.","non-dropping-particle":"","parse-names":false,"suffix":""},{"dropping-particle":"","family":"Kieffer","given":"A.","non-dropping-particle":"","parse-names":false,"suffix":""},{"dropping-particle":"","family":"Lau","given":"J.","non-dropping-particle":"","parse-names":false,"suffix":""},{"dropping-particle":"","family":"Lee","given":"N.","non-dropping-particle":"","parse-names":false,"suffix":""},{"dropping-particle":"","family":"Miller","given":"A.","non-dropping-particle":"","parse-names":false,"suffix":""},{"dropping-particle":"","family":"Raymant","given":"G.","non-dropping-particle":"","parse-names":false,"suffix":""},{"dropping-particle":"","family":"Shen","given":"B.","non-dropping-particle":"","parse-names":false,"suffix":""},{"dropping-particle":"","family":"Shendure","given":"J.","non-dropping-particle":"","parse-names":false,"suffix":""},{"dropping-particle":"","family":"Taylor","given":"J.","non-dropping-particle":"","parse-names":false,"suffix":""},{"dropping-particle":"","family":"Turner","given":"E. H.","non-dropping-particle":"","parse-names":false,"suffix":""},{"dropping-particle":"","family":"Hillier","given":"L. W.","non-dropping-particle":"","parse-names":false,"suffix":""},{"dropping-particle":"","family":"Moerman","given":"D. G.","non-dropping-particle":"","parse-names":false,"suffix":""},{"dropping-particle":"","family":"Waterston","given":"R. H.","non-dropping-particle":"","parse-names":false,"suffix":""}],"container-title":"Genome Research","id":"ITEM-1","issue":"10","issued":{"date-parts":[["2013","10","1"]]},"page":"1749-1762","title":"The million mutation project: A new approach to genetics in Caenorhabditis elegans","type":"article-journal","volume":"23"},"uris":["http://www.mendeley.com/documents/?uuid=dd7c8026-0d68-3c88-91d9-155754dc7387"]}],"mendeley":{"formattedCitation":"&lt;sup&gt;55&lt;/sup&gt;","plainTextFormattedCitation":"55","previouslyFormattedCitation":"&lt;sup&gt;55&lt;/sup&gt;"},"properties":{"noteIndex":0},"schema":"https://github.com/citation-style-language/schema/raw/master/csl-citation.json"}</w:instrText>
      </w:r>
      <w:r w:rsidR="005E3355" w:rsidRPr="00233F15">
        <w:rPr>
          <w:bCs/>
          <w:iCs/>
          <w:color w:val="000000" w:themeColor="text1"/>
        </w:rPr>
        <w:fldChar w:fldCharType="separate"/>
      </w:r>
      <w:r w:rsidR="00FB3230" w:rsidRPr="00FB3230">
        <w:rPr>
          <w:bCs/>
          <w:iCs/>
          <w:noProof/>
          <w:color w:val="000000" w:themeColor="text1"/>
          <w:vertAlign w:val="superscript"/>
        </w:rPr>
        <w:t>55</w:t>
      </w:r>
      <w:r w:rsidR="005E3355" w:rsidRPr="00233F15">
        <w:rPr>
          <w:bCs/>
          <w:iCs/>
          <w:color w:val="000000" w:themeColor="text1"/>
        </w:rPr>
        <w:fldChar w:fldCharType="end"/>
      </w:r>
      <w:r w:rsidR="005E3355" w:rsidRPr="00233F15">
        <w:rPr>
          <w:bCs/>
          <w:iCs/>
          <w:color w:val="000000" w:themeColor="text1"/>
        </w:rPr>
        <w:t xml:space="preserve"> </w:t>
      </w:r>
      <w:r w:rsidR="0045738D">
        <w:rPr>
          <w:bCs/>
          <w:iCs/>
          <w:color w:val="000000" w:themeColor="text1"/>
        </w:rPr>
        <w:t xml:space="preserve">into a single </w:t>
      </w:r>
      <w:r w:rsidR="000F2E8A">
        <w:rPr>
          <w:bCs/>
          <w:iCs/>
          <w:color w:val="000000" w:themeColor="text1"/>
        </w:rPr>
        <w:t xml:space="preserve">strain </w:t>
      </w:r>
      <w:r w:rsidR="000852C0">
        <w:rPr>
          <w:bCs/>
          <w:iCs/>
          <w:color w:val="000000" w:themeColor="text1"/>
        </w:rPr>
        <w:t xml:space="preserve">may </w:t>
      </w:r>
      <w:r w:rsidR="005E3355" w:rsidRPr="00233F15">
        <w:rPr>
          <w:bCs/>
          <w:iCs/>
          <w:color w:val="000000" w:themeColor="text1"/>
        </w:rPr>
        <w:t>enable</w:t>
      </w:r>
      <w:r w:rsidR="005E3355">
        <w:rPr>
          <w:bCs/>
          <w:iCs/>
          <w:color w:val="000000" w:themeColor="text1"/>
        </w:rPr>
        <w:t xml:space="preserve"> analogous</w:t>
      </w:r>
      <w:r w:rsidR="0053726E">
        <w:rPr>
          <w:bCs/>
          <w:iCs/>
          <w:color w:val="000000" w:themeColor="text1"/>
        </w:rPr>
        <w:t xml:space="preserve"> </w:t>
      </w:r>
      <w:r w:rsidR="0045738D">
        <w:rPr>
          <w:bCs/>
          <w:iCs/>
          <w:color w:val="000000" w:themeColor="text1"/>
        </w:rPr>
        <w:t xml:space="preserve">cross-based </w:t>
      </w:r>
      <w:r w:rsidR="0053726E">
        <w:rPr>
          <w:bCs/>
          <w:iCs/>
          <w:color w:val="000000" w:themeColor="text1"/>
        </w:rPr>
        <w:t>strategies</w:t>
      </w:r>
      <w:r w:rsidR="005E3355">
        <w:rPr>
          <w:bCs/>
          <w:iCs/>
          <w:color w:val="000000" w:themeColor="text1"/>
        </w:rPr>
        <w:t xml:space="preserve">.  </w:t>
      </w:r>
      <w:r w:rsidR="00160556">
        <w:rPr>
          <w:bCs/>
          <w:iCs/>
          <w:color w:val="000000" w:themeColor="text1"/>
        </w:rPr>
        <w:t>T</w:t>
      </w:r>
      <w:r w:rsidR="0053726E">
        <w:rPr>
          <w:bCs/>
          <w:iCs/>
          <w:color w:val="000000" w:themeColor="text1"/>
        </w:rPr>
        <w:t>he</w:t>
      </w:r>
      <w:r w:rsidR="00571925">
        <w:rPr>
          <w:bCs/>
          <w:iCs/>
          <w:color w:val="000000" w:themeColor="text1"/>
        </w:rPr>
        <w:t xml:space="preserve"> cross</w:t>
      </w:r>
      <w:r w:rsidR="00160556">
        <w:rPr>
          <w:bCs/>
          <w:iCs/>
          <w:color w:val="000000" w:themeColor="text1"/>
        </w:rPr>
        <w:t xml:space="preserve">-based </w:t>
      </w:r>
      <w:r w:rsidR="0053726E">
        <w:rPr>
          <w:bCs/>
          <w:iCs/>
          <w:color w:val="000000" w:themeColor="text1"/>
        </w:rPr>
        <w:t>approach</w:t>
      </w:r>
      <w:r w:rsidR="00160556">
        <w:rPr>
          <w:bCs/>
          <w:iCs/>
          <w:color w:val="000000" w:themeColor="text1"/>
        </w:rPr>
        <w:t xml:space="preserve"> </w:t>
      </w:r>
      <w:r w:rsidR="00542492">
        <w:rPr>
          <w:bCs/>
          <w:iCs/>
          <w:color w:val="000000" w:themeColor="text1"/>
        </w:rPr>
        <w:t xml:space="preserve">allows mutations to be distributed </w:t>
      </w:r>
      <w:r w:rsidR="00A35578">
        <w:rPr>
          <w:bCs/>
          <w:iCs/>
          <w:color w:val="000000" w:themeColor="text1"/>
        </w:rPr>
        <w:t>a</w:t>
      </w:r>
      <w:r w:rsidR="007F766B">
        <w:rPr>
          <w:bCs/>
          <w:iCs/>
          <w:color w:val="000000" w:themeColor="text1"/>
        </w:rPr>
        <w:t>s needed</w:t>
      </w:r>
      <w:r w:rsidR="00A35578">
        <w:rPr>
          <w:bCs/>
          <w:iCs/>
          <w:color w:val="000000" w:themeColor="text1"/>
        </w:rPr>
        <w:t xml:space="preserve"> </w:t>
      </w:r>
      <w:r w:rsidR="00542492">
        <w:rPr>
          <w:bCs/>
          <w:iCs/>
          <w:color w:val="000000" w:themeColor="text1"/>
        </w:rPr>
        <w:t xml:space="preserve">between the two parents, </w:t>
      </w:r>
      <w:r w:rsidR="007F766B">
        <w:rPr>
          <w:bCs/>
          <w:iCs/>
          <w:color w:val="000000" w:themeColor="text1"/>
        </w:rPr>
        <w:t>so that</w:t>
      </w:r>
      <w:r w:rsidR="000852C0">
        <w:rPr>
          <w:bCs/>
          <w:iCs/>
          <w:color w:val="000000" w:themeColor="text1"/>
        </w:rPr>
        <w:t xml:space="preserve"> a similar </w:t>
      </w:r>
      <w:r w:rsidR="00360A90">
        <w:rPr>
          <w:bCs/>
          <w:iCs/>
          <w:color w:val="000000" w:themeColor="text1"/>
        </w:rPr>
        <w:t xml:space="preserve">strategy </w:t>
      </w:r>
      <w:r w:rsidR="007F766B">
        <w:rPr>
          <w:bCs/>
          <w:iCs/>
          <w:color w:val="000000" w:themeColor="text1"/>
        </w:rPr>
        <w:t xml:space="preserve">is possible </w:t>
      </w:r>
      <w:r w:rsidR="000852C0">
        <w:rPr>
          <w:bCs/>
          <w:iCs/>
          <w:color w:val="000000" w:themeColor="text1"/>
        </w:rPr>
        <w:t>even if</w:t>
      </w:r>
      <w:r w:rsidR="007F766B">
        <w:rPr>
          <w:bCs/>
          <w:iCs/>
          <w:color w:val="000000" w:themeColor="text1"/>
        </w:rPr>
        <w:t xml:space="preserve"> all mutations cannot be introduced into a single individual</w:t>
      </w:r>
      <w:r w:rsidR="00571925" w:rsidRPr="00233F15">
        <w:rPr>
          <w:bCs/>
          <w:iCs/>
          <w:color w:val="000000" w:themeColor="text1"/>
        </w:rPr>
        <w:t>.</w:t>
      </w:r>
      <w:r w:rsidR="00360A90">
        <w:rPr>
          <w:bCs/>
          <w:iCs/>
          <w:color w:val="000000" w:themeColor="text1"/>
        </w:rPr>
        <w:t xml:space="preserve">  </w:t>
      </w:r>
      <w:r>
        <w:rPr>
          <w:bCs/>
          <w:iCs/>
          <w:color w:val="000000" w:themeColor="text1"/>
        </w:rPr>
        <w:t>T</w:t>
      </w:r>
      <w:r w:rsidR="000852C0">
        <w:rPr>
          <w:bCs/>
          <w:iCs/>
          <w:color w:val="000000" w:themeColor="text1"/>
        </w:rPr>
        <w:t xml:space="preserve">he </w:t>
      </w:r>
      <w:r>
        <w:rPr>
          <w:bCs/>
          <w:iCs/>
          <w:color w:val="000000" w:themeColor="text1"/>
        </w:rPr>
        <w:t xml:space="preserve">single-cross </w:t>
      </w:r>
      <w:r w:rsidR="000852C0">
        <w:rPr>
          <w:bCs/>
          <w:iCs/>
          <w:color w:val="000000" w:themeColor="text1"/>
        </w:rPr>
        <w:t>strategy</w:t>
      </w:r>
      <w:r w:rsidR="0053726E">
        <w:rPr>
          <w:bCs/>
          <w:iCs/>
          <w:color w:val="000000" w:themeColor="text1"/>
        </w:rPr>
        <w:t xml:space="preserve"> </w:t>
      </w:r>
      <w:r>
        <w:rPr>
          <w:bCs/>
          <w:iCs/>
          <w:color w:val="000000" w:themeColor="text1"/>
        </w:rPr>
        <w:t xml:space="preserve">we describe here could easily be replaced with multiple </w:t>
      </w:r>
      <w:r w:rsidR="0053726E">
        <w:rPr>
          <w:bCs/>
          <w:iCs/>
          <w:color w:val="000000" w:themeColor="text1"/>
        </w:rPr>
        <w:t>mating</w:t>
      </w:r>
      <w:r>
        <w:rPr>
          <w:bCs/>
          <w:iCs/>
          <w:color w:val="000000" w:themeColor="text1"/>
        </w:rPr>
        <w:t>s</w:t>
      </w:r>
      <w:r w:rsidR="0053726E">
        <w:rPr>
          <w:bCs/>
          <w:iCs/>
          <w:color w:val="000000" w:themeColor="text1"/>
        </w:rPr>
        <w:t xml:space="preserve"> between </w:t>
      </w:r>
      <w:r>
        <w:rPr>
          <w:bCs/>
          <w:iCs/>
          <w:color w:val="000000" w:themeColor="text1"/>
        </w:rPr>
        <w:t>multiple parental strains carrying different subsets of targeted variation, and subsequent inter-crosses between F1 populations.</w:t>
      </w:r>
    </w:p>
    <w:p w14:paraId="71B90ADC" w14:textId="77777777" w:rsidR="00F65396" w:rsidRDefault="00F65396" w:rsidP="005F3830">
      <w:pPr>
        <w:jc w:val="both"/>
        <w:rPr>
          <w:bCs/>
          <w:iCs/>
          <w:color w:val="000000" w:themeColor="text1"/>
        </w:rPr>
      </w:pPr>
    </w:p>
    <w:p w14:paraId="01A689EC" w14:textId="68AD66D3" w:rsidR="002061FD" w:rsidRPr="00233F15" w:rsidRDefault="00F45717" w:rsidP="00044587">
      <w:pPr>
        <w:jc w:val="both"/>
        <w:rPr>
          <w:bCs/>
          <w:iCs/>
          <w:color w:val="000000" w:themeColor="text1"/>
        </w:rPr>
      </w:pPr>
      <w:r>
        <w:rPr>
          <w:bCs/>
          <w:iCs/>
          <w:color w:val="000000" w:themeColor="text1"/>
        </w:rPr>
        <w:t>To e</w:t>
      </w:r>
      <w:r w:rsidR="003258F7">
        <w:rPr>
          <w:bCs/>
          <w:iCs/>
          <w:color w:val="000000" w:themeColor="text1"/>
        </w:rPr>
        <w:t>nable</w:t>
      </w:r>
      <w:r>
        <w:rPr>
          <w:bCs/>
          <w:iCs/>
          <w:color w:val="000000" w:themeColor="text1"/>
        </w:rPr>
        <w:t xml:space="preserve"> engineered population profiling </w:t>
      </w:r>
      <w:r w:rsidR="003258F7">
        <w:rPr>
          <w:bCs/>
          <w:iCs/>
          <w:color w:val="000000" w:themeColor="text1"/>
        </w:rPr>
        <w:t xml:space="preserve">without the use of a cross, further molecular tools must be developed to allow for </w:t>
      </w:r>
      <w:r w:rsidR="00872EFA">
        <w:rPr>
          <w:bCs/>
          <w:iCs/>
          <w:color w:val="000000" w:themeColor="text1"/>
        </w:rPr>
        <w:t xml:space="preserve">direct </w:t>
      </w:r>
      <w:r w:rsidR="003258F7">
        <w:rPr>
          <w:bCs/>
          <w:iCs/>
          <w:color w:val="000000" w:themeColor="text1"/>
        </w:rPr>
        <w:t>introduction of trackable multi-allele diversity into</w:t>
      </w:r>
      <w:r w:rsidR="00872EFA">
        <w:rPr>
          <w:bCs/>
          <w:iCs/>
          <w:color w:val="000000" w:themeColor="text1"/>
        </w:rPr>
        <w:t xml:space="preserve"> a</w:t>
      </w:r>
      <w:r w:rsidR="00B13A19">
        <w:rPr>
          <w:bCs/>
          <w:iCs/>
          <w:color w:val="000000" w:themeColor="text1"/>
        </w:rPr>
        <w:t>n isogenic</w:t>
      </w:r>
      <w:r w:rsidR="00872EFA">
        <w:rPr>
          <w:bCs/>
          <w:iCs/>
          <w:color w:val="000000" w:themeColor="text1"/>
        </w:rPr>
        <w:t xml:space="preserve"> population</w:t>
      </w:r>
      <w:r w:rsidR="003258F7">
        <w:rPr>
          <w:bCs/>
          <w:iCs/>
          <w:color w:val="000000" w:themeColor="text1"/>
        </w:rPr>
        <w:t xml:space="preserve">.  </w:t>
      </w:r>
      <w:r w:rsidR="00711B7F">
        <w:rPr>
          <w:bCs/>
          <w:iCs/>
          <w:color w:val="000000" w:themeColor="text1"/>
        </w:rPr>
        <w:t xml:space="preserve">Such developments would allow </w:t>
      </w:r>
      <w:r w:rsidR="006D4C99">
        <w:rPr>
          <w:bCs/>
          <w:iCs/>
          <w:color w:val="000000" w:themeColor="text1"/>
        </w:rPr>
        <w:t>DCGA</w:t>
      </w:r>
      <w:r w:rsidR="00791E2E">
        <w:rPr>
          <w:bCs/>
          <w:iCs/>
          <w:color w:val="000000" w:themeColor="text1"/>
        </w:rPr>
        <w:t xml:space="preserve"> </w:t>
      </w:r>
      <w:r w:rsidR="00CD1B90">
        <w:rPr>
          <w:bCs/>
          <w:iCs/>
          <w:color w:val="000000" w:themeColor="text1"/>
        </w:rPr>
        <w:t>in</w:t>
      </w:r>
      <w:r w:rsidR="007C0BA8">
        <w:rPr>
          <w:bCs/>
          <w:iCs/>
          <w:color w:val="000000" w:themeColor="text1"/>
        </w:rPr>
        <w:t xml:space="preserve"> non-mating </w:t>
      </w:r>
      <w:r w:rsidR="00B6741F" w:rsidRPr="00233F15">
        <w:rPr>
          <w:bCs/>
          <w:iCs/>
          <w:color w:val="000000" w:themeColor="text1"/>
        </w:rPr>
        <w:t>model systems, such as human cell lines.</w:t>
      </w:r>
      <w:r w:rsidR="007C0BA8">
        <w:rPr>
          <w:bCs/>
          <w:iCs/>
          <w:color w:val="000000" w:themeColor="text1"/>
        </w:rPr>
        <w:t xml:space="preserve">  </w:t>
      </w:r>
      <w:r w:rsidR="00AE32C9">
        <w:rPr>
          <w:bCs/>
          <w:iCs/>
          <w:color w:val="000000" w:themeColor="text1"/>
        </w:rPr>
        <w:t>H</w:t>
      </w:r>
      <w:r w:rsidR="006D4C99">
        <w:rPr>
          <w:bCs/>
          <w:iCs/>
          <w:color w:val="000000" w:themeColor="text1"/>
        </w:rPr>
        <w:t>uman</w:t>
      </w:r>
      <w:r w:rsidR="00927B20">
        <w:rPr>
          <w:bCs/>
          <w:iCs/>
          <w:color w:val="000000" w:themeColor="text1"/>
        </w:rPr>
        <w:t xml:space="preserve"> ABC transporters </w:t>
      </w:r>
      <w:r w:rsidR="006D4C99">
        <w:rPr>
          <w:bCs/>
          <w:iCs/>
          <w:color w:val="000000" w:themeColor="text1"/>
        </w:rPr>
        <w:t xml:space="preserve">have roles </w:t>
      </w:r>
      <w:r w:rsidR="00740FE8">
        <w:rPr>
          <w:bCs/>
          <w:iCs/>
          <w:color w:val="000000" w:themeColor="text1"/>
        </w:rPr>
        <w:t xml:space="preserve">not only </w:t>
      </w:r>
      <w:r w:rsidR="006D4C99">
        <w:rPr>
          <w:bCs/>
          <w:iCs/>
          <w:color w:val="000000" w:themeColor="text1"/>
        </w:rPr>
        <w:t xml:space="preserve">in </w:t>
      </w:r>
      <w:r w:rsidR="00AE32C9">
        <w:rPr>
          <w:bCs/>
          <w:iCs/>
          <w:color w:val="000000" w:themeColor="text1"/>
        </w:rPr>
        <w:t xml:space="preserve">drug </w:t>
      </w:r>
      <w:r w:rsidR="006D4C99">
        <w:rPr>
          <w:bCs/>
          <w:iCs/>
          <w:color w:val="000000" w:themeColor="text1"/>
        </w:rPr>
        <w:t xml:space="preserve">response </w:t>
      </w:r>
      <w:r w:rsidR="00AE32C9">
        <w:rPr>
          <w:bCs/>
          <w:iCs/>
          <w:color w:val="000000" w:themeColor="text1"/>
        </w:rPr>
        <w:t xml:space="preserve">and chemotherapeutic resistance, </w:t>
      </w:r>
      <w:r w:rsidR="00F613EA">
        <w:rPr>
          <w:bCs/>
          <w:iCs/>
          <w:color w:val="000000" w:themeColor="text1"/>
        </w:rPr>
        <w:t xml:space="preserve">but are </w:t>
      </w:r>
      <w:r w:rsidR="00234221">
        <w:rPr>
          <w:bCs/>
          <w:iCs/>
          <w:color w:val="000000" w:themeColor="text1"/>
        </w:rPr>
        <w:t xml:space="preserve">clearly </w:t>
      </w:r>
      <w:r w:rsidR="00F613EA">
        <w:rPr>
          <w:bCs/>
          <w:iCs/>
          <w:color w:val="000000" w:themeColor="text1"/>
        </w:rPr>
        <w:t>associated with at least 10 inherited diseases</w:t>
      </w:r>
      <w:r w:rsidR="00485EBB">
        <w:rPr>
          <w:bCs/>
          <w:iCs/>
          <w:color w:val="000000" w:themeColor="text1"/>
        </w:rPr>
        <w:t>, and likely many others</w:t>
      </w:r>
      <w:r w:rsidR="000132AB">
        <w:rPr>
          <w:bCs/>
          <w:iCs/>
          <w:color w:val="000000" w:themeColor="text1"/>
        </w:rPr>
        <w:fldChar w:fldCharType="begin" w:fldLock="1"/>
      </w:r>
      <w:r w:rsidR="000132AB">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lt;sup&gt;37&lt;/sup&gt;","plainTextFormattedCitation":"37","previouslyFormattedCitation":"&lt;sup&gt;37&lt;/sup&gt;"},"properties":{"noteIndex":0},"schema":"https://github.com/citation-style-language/schema/raw/master/csl-citation.json"}</w:instrText>
      </w:r>
      <w:r w:rsidR="000132AB">
        <w:rPr>
          <w:bCs/>
          <w:iCs/>
          <w:color w:val="000000" w:themeColor="text1"/>
        </w:rPr>
        <w:fldChar w:fldCharType="separate"/>
      </w:r>
      <w:r w:rsidR="000132AB" w:rsidRPr="000C5C2F">
        <w:rPr>
          <w:bCs/>
          <w:iCs/>
          <w:noProof/>
          <w:color w:val="000000" w:themeColor="text1"/>
          <w:vertAlign w:val="superscript"/>
        </w:rPr>
        <w:t>37</w:t>
      </w:r>
      <w:r w:rsidR="000132AB">
        <w:rPr>
          <w:bCs/>
          <w:iCs/>
          <w:color w:val="000000" w:themeColor="text1"/>
        </w:rPr>
        <w:fldChar w:fldCharType="end"/>
      </w:r>
      <w:r w:rsidR="006431B8">
        <w:rPr>
          <w:bCs/>
          <w:iCs/>
          <w:color w:val="000000" w:themeColor="text1"/>
        </w:rPr>
        <w:t>.</w:t>
      </w:r>
      <w:r w:rsidR="00344672">
        <w:rPr>
          <w:bCs/>
          <w:iCs/>
          <w:color w:val="000000" w:themeColor="text1"/>
        </w:rPr>
        <w:t xml:space="preserve">  Thus, an analogous DCGA of human ABC transporters </w:t>
      </w:r>
      <w:r w:rsidR="001F34FB">
        <w:rPr>
          <w:bCs/>
          <w:iCs/>
          <w:color w:val="000000" w:themeColor="text1"/>
        </w:rPr>
        <w:t>is</w:t>
      </w:r>
      <w:r w:rsidR="00344672">
        <w:rPr>
          <w:bCs/>
          <w:iCs/>
          <w:color w:val="000000" w:themeColor="text1"/>
        </w:rPr>
        <w:t xml:space="preserve"> </w:t>
      </w:r>
      <w:r w:rsidR="005F3830">
        <w:rPr>
          <w:bCs/>
          <w:iCs/>
          <w:color w:val="000000" w:themeColor="text1"/>
        </w:rPr>
        <w:t xml:space="preserve">one of many </w:t>
      </w:r>
      <w:r w:rsidR="00344672">
        <w:rPr>
          <w:bCs/>
          <w:iCs/>
          <w:color w:val="000000" w:themeColor="text1"/>
        </w:rPr>
        <w:t>intriguing possib</w:t>
      </w:r>
      <w:r w:rsidR="005F3830">
        <w:rPr>
          <w:bCs/>
          <w:iCs/>
          <w:color w:val="000000" w:themeColor="text1"/>
        </w:rPr>
        <w:t xml:space="preserve">le avenues for understanding genetic </w:t>
      </w:r>
      <w:r w:rsidR="002F2702">
        <w:rPr>
          <w:bCs/>
          <w:iCs/>
          <w:color w:val="000000" w:themeColor="text1"/>
        </w:rPr>
        <w:t>system</w:t>
      </w:r>
      <w:r w:rsidR="005F3830">
        <w:rPr>
          <w:bCs/>
          <w:iCs/>
          <w:color w:val="000000" w:themeColor="text1"/>
        </w:rPr>
        <w:t>s</w:t>
      </w:r>
      <w:r w:rsidR="002F2702">
        <w:rPr>
          <w:bCs/>
          <w:iCs/>
          <w:color w:val="000000" w:themeColor="text1"/>
        </w:rPr>
        <w:t xml:space="preserve"> in depth</w:t>
      </w:r>
      <w:r w:rsidR="00344672">
        <w:rPr>
          <w:bCs/>
          <w:iCs/>
          <w:color w:val="000000" w:themeColor="text1"/>
        </w:rPr>
        <w:t>.</w:t>
      </w:r>
      <w:r w:rsidR="007F766B">
        <w:rPr>
          <w:bCs/>
          <w:iCs/>
          <w:color w:val="000000" w:themeColor="text1"/>
        </w:rPr>
        <w:t xml:space="preserve"> </w:t>
      </w:r>
      <w:r w:rsidR="0046090B">
        <w:rPr>
          <w:bCs/>
          <w:iCs/>
          <w:color w:val="000000" w:themeColor="text1"/>
        </w:rPr>
        <w:t xml:space="preserve"> </w:t>
      </w:r>
      <w:r w:rsidR="005F3830">
        <w:rPr>
          <w:bCs/>
          <w:iCs/>
          <w:color w:val="000000" w:themeColor="text1"/>
        </w:rPr>
        <w:t>D</w:t>
      </w:r>
      <w:r w:rsidR="0046090B">
        <w:rPr>
          <w:bCs/>
          <w:iCs/>
          <w:color w:val="000000" w:themeColor="text1"/>
        </w:rPr>
        <w:t xml:space="preserve">irect population engineering </w:t>
      </w:r>
      <w:r w:rsidR="007F766B">
        <w:rPr>
          <w:bCs/>
          <w:iCs/>
          <w:color w:val="000000" w:themeColor="text1"/>
        </w:rPr>
        <w:t>presents more</w:t>
      </w:r>
      <w:r w:rsidR="0046090B">
        <w:rPr>
          <w:bCs/>
          <w:iCs/>
          <w:color w:val="000000" w:themeColor="text1"/>
        </w:rPr>
        <w:t xml:space="preserve"> </w:t>
      </w:r>
      <w:r w:rsidR="005F3830">
        <w:rPr>
          <w:bCs/>
          <w:iCs/>
          <w:color w:val="000000" w:themeColor="text1"/>
        </w:rPr>
        <w:t xml:space="preserve">of a </w:t>
      </w:r>
      <w:r w:rsidR="0046090B">
        <w:rPr>
          <w:bCs/>
          <w:iCs/>
          <w:color w:val="000000" w:themeColor="text1"/>
        </w:rPr>
        <w:t>challeng</w:t>
      </w:r>
      <w:r w:rsidR="007F766B">
        <w:rPr>
          <w:bCs/>
          <w:iCs/>
          <w:color w:val="000000" w:themeColor="text1"/>
        </w:rPr>
        <w:t>e</w:t>
      </w:r>
      <w:r w:rsidR="0046090B">
        <w:rPr>
          <w:bCs/>
          <w:iCs/>
          <w:color w:val="000000" w:themeColor="text1"/>
        </w:rPr>
        <w:t xml:space="preserve"> than </w:t>
      </w:r>
      <w:r w:rsidR="005F3830">
        <w:rPr>
          <w:bCs/>
          <w:iCs/>
          <w:color w:val="000000" w:themeColor="text1"/>
        </w:rPr>
        <w:t xml:space="preserve">crossing multi-variant </w:t>
      </w:r>
      <w:r w:rsidR="0046090B">
        <w:rPr>
          <w:bCs/>
          <w:iCs/>
          <w:color w:val="000000" w:themeColor="text1"/>
        </w:rPr>
        <w:t xml:space="preserve">parental strains, </w:t>
      </w:r>
      <w:r w:rsidR="005F3830">
        <w:rPr>
          <w:bCs/>
          <w:iCs/>
          <w:color w:val="000000" w:themeColor="text1"/>
        </w:rPr>
        <w:t xml:space="preserve">but technical advances </w:t>
      </w:r>
      <w:r w:rsidR="00B7465C">
        <w:rPr>
          <w:bCs/>
          <w:iCs/>
          <w:color w:val="000000" w:themeColor="text1"/>
        </w:rPr>
        <w:t>in this area continue to be made</w:t>
      </w:r>
      <w:r w:rsidR="005F3830" w:rsidRPr="00233F15">
        <w:rPr>
          <w:bCs/>
          <w:iCs/>
          <w:color w:val="000000" w:themeColor="text1"/>
        </w:rPr>
        <w:fldChar w:fldCharType="begin" w:fldLock="1"/>
      </w:r>
      <w:r w:rsidR="005F3830">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lt;sup&gt;27,29&lt;/sup&gt;","plainTextFormattedCitation":"27,29","previouslyFormattedCitation":"&lt;sup&gt;27,29&lt;/sup&gt;"},"properties":{"noteIndex":0},"schema":"https://github.com/citation-style-language/schema/raw/master/csl-citation.json"}</w:instrText>
      </w:r>
      <w:r w:rsidR="005F3830" w:rsidRPr="00233F15">
        <w:rPr>
          <w:bCs/>
          <w:iCs/>
          <w:color w:val="000000" w:themeColor="text1"/>
        </w:rPr>
        <w:fldChar w:fldCharType="separate"/>
      </w:r>
      <w:r w:rsidR="005F3830" w:rsidRPr="000C5C2F">
        <w:rPr>
          <w:bCs/>
          <w:iCs/>
          <w:noProof/>
          <w:color w:val="000000" w:themeColor="text1"/>
          <w:vertAlign w:val="superscript"/>
        </w:rPr>
        <w:t>27,29</w:t>
      </w:r>
      <w:r w:rsidR="005F3830" w:rsidRPr="00233F15">
        <w:rPr>
          <w:bCs/>
          <w:iCs/>
          <w:color w:val="000000" w:themeColor="text1"/>
        </w:rPr>
        <w:fldChar w:fldCharType="end"/>
      </w:r>
      <w:r w:rsidR="005E35E9" w:rsidRPr="00233F15">
        <w:rPr>
          <w:bCs/>
          <w:iCs/>
          <w:color w:val="000000" w:themeColor="text1"/>
        </w:rPr>
        <w:t>.</w:t>
      </w:r>
    </w:p>
    <w:p w14:paraId="135F696A" w14:textId="77777777" w:rsidR="00044587" w:rsidRDefault="00044587" w:rsidP="00044587">
      <w:pPr>
        <w:jc w:val="both"/>
        <w:rPr>
          <w:bCs/>
          <w:iCs/>
          <w:color w:val="000000" w:themeColor="text1"/>
        </w:rPr>
      </w:pPr>
    </w:p>
    <w:p w14:paraId="38797010" w14:textId="1A410E97" w:rsidR="0081598D" w:rsidRDefault="0081598D" w:rsidP="00044587">
      <w:pPr>
        <w:jc w:val="both"/>
        <w:rPr>
          <w:bCs/>
          <w:iCs/>
          <w:color w:val="000000" w:themeColor="text1"/>
        </w:rPr>
      </w:pPr>
      <w:r>
        <w:rPr>
          <w:bCs/>
          <w:iCs/>
          <w:color w:val="000000" w:themeColor="text1"/>
        </w:rPr>
        <w:t>Although we generated a sufficient fraction of all possible deletion combinations for the sixteen targeted transporters to detect four and five-gene interactions, further scaling would be needed to exhaustively apply this approach to genotype and identify barcodes for still-larger populations.  Recent advances in single-cell sequencing</w:t>
      </w:r>
      <w:r w:rsidR="00210F14">
        <w:rPr>
          <w:bCs/>
          <w:iCs/>
          <w:color w:val="000000" w:themeColor="text1"/>
        </w:rPr>
        <w:fldChar w:fldCharType="begin" w:fldLock="1"/>
      </w:r>
      <w:r w:rsidR="00BD5B97">
        <w:rPr>
          <w:bCs/>
          <w:iCs/>
          <w:color w:val="000000" w:themeColor="text1"/>
        </w:rPr>
        <w:instrText>ADDIN CSL_CITATION {"citationItems":[{"id":"ITEM-1","itemData":{"DOI":"10.1038/nature21350","ISSN":"0028-0836","abstract":"Scaling single-cell genomics from phenomenology to mechanism","author":[{"dropping-particle":"","family":"Tanay","given":"Amos","non-dropping-particle":"","parse-names":false,"suffix":""},{"dropping-particle":"","family":"Regev","given":"Aviv","non-dropping-particle":"","parse-names":false,"suffix":""}],"container-title":"Nature","id":"ITEM-1","issue":"7637","issued":{"date-parts":[["2017","1","19"]]},"page":"331-338","publisher":"Nature Publishing Group","title":"Scaling single-cell genomics from phenomenology to mechanism","type":"article-journal","volume":"541"},"uris":["http://www.mendeley.com/documents/?uuid=9b81869e-6fc0-37ec-b13c-24cd48739f89"]}],"mendeley":{"formattedCitation":"&lt;sup&gt;56&lt;/sup&gt;","plainTextFormattedCitation":"56","previouslyFormattedCitation":"&lt;sup&gt;56&lt;/sup&gt;"},"properties":{"noteIndex":0},"schema":"https://github.com/citation-style-language/schema/raw/master/csl-citation.json"}</w:instrText>
      </w:r>
      <w:r w:rsidR="00210F14">
        <w:rPr>
          <w:bCs/>
          <w:iCs/>
          <w:color w:val="000000" w:themeColor="text1"/>
        </w:rPr>
        <w:fldChar w:fldCharType="separate"/>
      </w:r>
      <w:r w:rsidR="00210F14" w:rsidRPr="00210F14">
        <w:rPr>
          <w:bCs/>
          <w:iCs/>
          <w:noProof/>
          <w:color w:val="000000" w:themeColor="text1"/>
          <w:vertAlign w:val="superscript"/>
        </w:rPr>
        <w:t>56</w:t>
      </w:r>
      <w:r w:rsidR="00210F14">
        <w:rPr>
          <w:bCs/>
          <w:iCs/>
          <w:color w:val="000000" w:themeColor="text1"/>
        </w:rPr>
        <w:fldChar w:fldCharType="end"/>
      </w:r>
      <w:r>
        <w:rPr>
          <w:bCs/>
          <w:iCs/>
          <w:color w:val="000000" w:themeColor="text1"/>
        </w:rPr>
        <w:t xml:space="preserve"> could potentially be applied to this problem. </w:t>
      </w:r>
    </w:p>
    <w:p w14:paraId="2AC39E5E" w14:textId="77777777" w:rsidR="0049785C" w:rsidRDefault="0049785C" w:rsidP="00044587">
      <w:pPr>
        <w:jc w:val="both"/>
        <w:rPr>
          <w:bCs/>
          <w:iCs/>
          <w:color w:val="000000" w:themeColor="text1"/>
        </w:rPr>
      </w:pPr>
    </w:p>
    <w:p w14:paraId="1FB17213" w14:textId="08D1C528" w:rsidR="00F70B81" w:rsidRDefault="004636D5" w:rsidP="00044587">
      <w:pPr>
        <w:jc w:val="both"/>
        <w:rPr>
          <w:bCs/>
          <w:iCs/>
          <w:color w:val="000000" w:themeColor="text1"/>
        </w:rPr>
      </w:pPr>
      <w:r>
        <w:rPr>
          <w:bCs/>
          <w:iCs/>
          <w:color w:val="000000" w:themeColor="text1"/>
        </w:rPr>
        <w:t>W</w:t>
      </w:r>
      <w:r w:rsidR="0049785C">
        <w:rPr>
          <w:bCs/>
          <w:iCs/>
          <w:color w:val="000000" w:themeColor="text1"/>
        </w:rPr>
        <w:t xml:space="preserve">e demonstrated that </w:t>
      </w:r>
      <w:r w:rsidR="00435CE2">
        <w:rPr>
          <w:bCs/>
          <w:iCs/>
          <w:color w:val="000000" w:themeColor="text1"/>
        </w:rPr>
        <w:t xml:space="preserve">DCGA can enable the development of computational approaches that </w:t>
      </w:r>
      <w:r w:rsidR="0049785C">
        <w:rPr>
          <w:bCs/>
          <w:iCs/>
          <w:color w:val="000000" w:themeColor="text1"/>
        </w:rPr>
        <w:t>expand the use of genetic</w:t>
      </w:r>
      <w:r w:rsidR="005A6D06">
        <w:rPr>
          <w:bCs/>
          <w:iCs/>
          <w:color w:val="000000" w:themeColor="text1"/>
        </w:rPr>
        <w:t xml:space="preserve"> inference</w:t>
      </w:r>
      <w:r w:rsidR="0049785C">
        <w:rPr>
          <w:bCs/>
          <w:iCs/>
          <w:color w:val="000000" w:themeColor="text1"/>
        </w:rPr>
        <w:t xml:space="preserve"> to understand biological systems. </w:t>
      </w:r>
      <w:r w:rsidR="006C040B">
        <w:rPr>
          <w:bCs/>
          <w:iCs/>
          <w:color w:val="000000" w:themeColor="text1"/>
        </w:rPr>
        <w:t xml:space="preserve"> </w:t>
      </w:r>
      <w:r w:rsidR="0049785C">
        <w:rPr>
          <w:bCs/>
          <w:iCs/>
          <w:color w:val="000000" w:themeColor="text1"/>
        </w:rPr>
        <w:t xml:space="preserve">While </w:t>
      </w:r>
      <w:r w:rsidR="006C040B">
        <w:rPr>
          <w:bCs/>
          <w:iCs/>
          <w:color w:val="000000" w:themeColor="text1"/>
        </w:rPr>
        <w:t xml:space="preserve">it is challenging to use manual epistasis analysis to derive biological models when dealing with many complex knockout combinations </w:t>
      </w:r>
      <w:r w:rsidR="009F1DED">
        <w:rPr>
          <w:bCs/>
          <w:iCs/>
          <w:color w:val="000000" w:themeColor="text1"/>
        </w:rPr>
        <w:t>under</w:t>
      </w:r>
      <w:r w:rsidR="006C040B">
        <w:rPr>
          <w:bCs/>
          <w:iCs/>
          <w:color w:val="000000" w:themeColor="text1"/>
        </w:rPr>
        <w:t xml:space="preserve"> multiple enviro</w:t>
      </w:r>
      <w:r w:rsidR="00831959">
        <w:rPr>
          <w:bCs/>
          <w:iCs/>
          <w:color w:val="000000" w:themeColor="text1"/>
        </w:rPr>
        <w:t>n</w:t>
      </w:r>
      <w:r w:rsidR="006C040B">
        <w:rPr>
          <w:bCs/>
          <w:iCs/>
          <w:color w:val="000000" w:themeColor="text1"/>
        </w:rPr>
        <w:t xml:space="preserve">ments, </w:t>
      </w:r>
      <w:r w:rsidR="00831959">
        <w:rPr>
          <w:bCs/>
          <w:iCs/>
          <w:color w:val="000000" w:themeColor="text1"/>
        </w:rPr>
        <w:t xml:space="preserve">automated learning of </w:t>
      </w:r>
      <w:r w:rsidR="0049785C">
        <w:rPr>
          <w:bCs/>
          <w:iCs/>
          <w:color w:val="000000" w:themeColor="text1"/>
        </w:rPr>
        <w:t xml:space="preserve">genotype-to-phenotype models </w:t>
      </w:r>
      <w:r w:rsidR="00EA51B8">
        <w:rPr>
          <w:bCs/>
          <w:iCs/>
          <w:color w:val="000000" w:themeColor="text1"/>
        </w:rPr>
        <w:t xml:space="preserve">can </w:t>
      </w:r>
      <w:r w:rsidR="00DC27EC">
        <w:rPr>
          <w:bCs/>
          <w:iCs/>
          <w:color w:val="000000" w:themeColor="text1"/>
        </w:rPr>
        <w:t xml:space="preserve">be used to </w:t>
      </w:r>
      <w:r w:rsidR="00EA51B8">
        <w:rPr>
          <w:bCs/>
          <w:iCs/>
          <w:color w:val="000000" w:themeColor="text1"/>
        </w:rPr>
        <w:t>objectively derive similar biological relationships from genetic data</w:t>
      </w:r>
      <w:r w:rsidR="00BD5B97">
        <w:rPr>
          <w:bCs/>
          <w:iCs/>
          <w:color w:val="000000" w:themeColor="text1"/>
        </w:rPr>
        <w:fldChar w:fldCharType="begin" w:fldLock="1"/>
      </w:r>
      <w:r w:rsidR="00D977A0">
        <w:rPr>
          <w:bCs/>
          <w:iCs/>
          <w:color w:val="000000" w:themeColor="text1"/>
        </w:rPr>
        <w:instrText>ADDIN CSL_CITATION {"citationItems":[{"id":"ITEM-1","itemData":{"ISSN":"0933-3657","PMID":"12957783","abstract":"A genetic network is a formalism that is often used in biology to represent causalities and reason about biological phenomena related to genetic regulation. We present GenePath, a computer-based system that supports the inference of genetic networks from a set of genetic experiments. Implemented in Prolog, GenePath uses abductive inference to elucidate network constraints based on background knowledge and experimental results. Additionally, it can propose genetic experiments that may further refine the discovered network and establish relations between genes that could not be related based on the original experimental data. We illustrate GenePath's approach and utility on analysis of data on aggregation and sporulation of the soil amoeba Dictyostelium discoideum.","author":[{"dropping-particle":"","family":"Zupan","given":"Blaz","non-dropping-particle":"","parse-names":false,"suffix":""},{"dropping-particle":"","family":"Bratko","given":"Ivan","non-dropping-particle":"","parse-names":false,"suffix":""},{"dropping-particle":"","family":"Demsar","given":"Janez","non-dropping-particle":"","parse-names":false,"suffix":""},{"dropping-particle":"","family":"Juvan","given":"Peter","non-dropping-particle":"","parse-names":false,"suffix":""},{"dropping-particle":"","family":"Curk","given":"Tomaz","non-dropping-particle":"","parse-names":false,"suffix":""},{"dropping-particle":"","family":"Borstnik","given":"Urban","non-dropping-particle":"","parse-names":false,"suffix":""},{"dropping-particle":"","family":"Beck","given":"J Robert","non-dropping-particle":"","parse-names":false,"suffix":""},{"dropping-particle":"","family":"Halter","given":"John","non-dropping-particle":"","parse-names":false,"suffix":""},{"dropping-particle":"","family":"Kuspa","given":"Adam","non-dropping-particle":"","parse-names":false,"suffix":""},{"dropping-particle":"","family":"Shaulsky","given":"Gad","non-dropping-particle":"","parse-names":false,"suffix":""}],"container-title":"Artificial intelligence in medicine","id":"ITEM-1","issue":"1-2","issued":{"date-parts":[["0"]]},"page":"107-30","title":"GenePath: a system for inference of genetic networks and proposal of genetic experiments.","type":"article-journal","volume":"29"},"uris":["http://www.mendeley.com/documents/?uuid=0a5e23d3-6489-328a-84e1-5266bca1408c"]},{"id":"ITEM-2","itemData":{"DOI":"10.1038/nmeth.4627","ISSN":"1548-7091","PMID":"29505029","abstract":"Although artificial neural networks are powerful classifiers, their internal structures are hard to interpret. In the life sciences, extensive knowledge of cell biology provides an opportunity to design visible neural networks (VNNs) that couple the model's inner workings to those of real systems. Here we develop DCell, a VNN embedded in the hierarchical structure of 2,526 subsystems comprising a eukaryotic cell (http://d-cell.ucsd.edu/). Trained on several million genotypes, DCell simulates cellular growth nearly as accurately as laboratory observations. During simulation, genotypes induce patterns of subsystem activities, enabling in silico investigations of the molecular mechanisms underlying genotype-phenotype associations. These mechanisms can be validated, and many are unexpected; some are governed by Boolean logic. Cumulatively, 80% of the importance for growth prediction is captured by 484 subsystems (21%), reflecting the emergence of a complex phenotype. DCell provides a foundation for decoding the genetics of disease, drug resistance and synthetic life.","author":[{"dropping-particle":"","family":"Ma","given":"Jianzhu","non-dropping-particle":"","parse-names":false,"suffix":""},{"dropping-particle":"","family":"Yu","given":"Michael Ku","non-dropping-particle":"","parse-names":false,"suffix":""},{"dropping-particle":"","family":"Fong","given":"Samson","non-dropping-particle":"","parse-names":false,"suffix":""},{"dropping-particle":"","family":"Ono","given":"Keiichiro","non-dropping-particle":"","parse-names":false,"suffix":""},{"dropping-particle":"","family":"Sage","given":"Eric","non-dropping-particle":"","parse-names":false,"suffix":""},{"dropping-particle":"","family":"Demchak","given":"Barry","non-dropping-particle":"","parse-names":false,"suffix":""},{"dropping-particle":"","family":"Sharan","given":"Roded","non-dropping-particle":"","parse-names":false,"suffix":""},{"dropping-particle":"","family":"Ideker","given":"Trey","non-dropping-particle":"","parse-names":false,"suffix":""}],"container-title":"Nature Methods","id":"ITEM-2","issue":"4","issued":{"date-parts":[["2018","3","5"]]},"page":"290-298","title":"Using deep learning to model the hierarchical structure and function of a cell","type":"article-journal","volume":"15"},"uris":["http://www.mendeley.com/documents/?uuid=e5769ee4-fea2-3b5e-a3b3-0ed3bf5e6f22"]}],"mendeley":{"formattedCitation":"&lt;sup&gt;57,58&lt;/sup&gt;","plainTextFormattedCitation":"57,58","previouslyFormattedCitation":"&lt;sup&gt;57,58&lt;/sup&gt;"},"properties":{"noteIndex":0},"schema":"https://github.com/citation-style-language/schema/raw/master/csl-citation.json"}</w:instrText>
      </w:r>
      <w:r w:rsidR="00BD5B97">
        <w:rPr>
          <w:bCs/>
          <w:iCs/>
          <w:color w:val="000000" w:themeColor="text1"/>
        </w:rPr>
        <w:fldChar w:fldCharType="separate"/>
      </w:r>
      <w:r w:rsidR="00BD5B97" w:rsidRPr="00BD5B97">
        <w:rPr>
          <w:bCs/>
          <w:iCs/>
          <w:noProof/>
          <w:color w:val="000000" w:themeColor="text1"/>
          <w:vertAlign w:val="superscript"/>
        </w:rPr>
        <w:t>57,58</w:t>
      </w:r>
      <w:r w:rsidR="00BD5B97">
        <w:rPr>
          <w:bCs/>
          <w:iCs/>
          <w:color w:val="000000" w:themeColor="text1"/>
        </w:rPr>
        <w:fldChar w:fldCharType="end"/>
      </w:r>
      <w:r w:rsidR="00EA51B8">
        <w:rPr>
          <w:bCs/>
          <w:iCs/>
          <w:color w:val="000000" w:themeColor="text1"/>
        </w:rPr>
        <w:t xml:space="preserve">.  </w:t>
      </w:r>
      <w:r w:rsidR="003744D9">
        <w:rPr>
          <w:bCs/>
          <w:iCs/>
          <w:color w:val="000000" w:themeColor="text1"/>
        </w:rPr>
        <w:t xml:space="preserve">Formal modeling additionally allows evaluation of </w:t>
      </w:r>
      <w:r w:rsidR="003058E8">
        <w:rPr>
          <w:bCs/>
          <w:iCs/>
          <w:color w:val="000000" w:themeColor="text1"/>
        </w:rPr>
        <w:t>how well the proposed biological relationships explain the data</w:t>
      </w:r>
      <w:r w:rsidR="00831959">
        <w:rPr>
          <w:bCs/>
          <w:iCs/>
          <w:color w:val="000000" w:themeColor="text1"/>
        </w:rPr>
        <w:t xml:space="preserve">, and we show that they can also </w:t>
      </w:r>
      <w:r w:rsidR="003058E8">
        <w:rPr>
          <w:bCs/>
          <w:iCs/>
          <w:color w:val="000000" w:themeColor="text1"/>
        </w:rPr>
        <w:t xml:space="preserve">guide </w:t>
      </w:r>
      <w:r w:rsidR="00831959">
        <w:rPr>
          <w:bCs/>
          <w:iCs/>
          <w:color w:val="000000" w:themeColor="text1"/>
        </w:rPr>
        <w:t>iterative extension of the model to capture more complex phenomena as needed</w:t>
      </w:r>
      <w:r w:rsidR="003058E8">
        <w:rPr>
          <w:bCs/>
          <w:iCs/>
          <w:color w:val="000000" w:themeColor="text1"/>
        </w:rPr>
        <w:t xml:space="preserve">. </w:t>
      </w:r>
      <w:r w:rsidR="00831959">
        <w:rPr>
          <w:bCs/>
          <w:iCs/>
          <w:color w:val="000000" w:themeColor="text1"/>
        </w:rPr>
        <w:t xml:space="preserve">Further modeling work should consider </w:t>
      </w:r>
      <w:r w:rsidR="005A6D06">
        <w:rPr>
          <w:bCs/>
          <w:iCs/>
          <w:color w:val="000000" w:themeColor="text1"/>
        </w:rPr>
        <w:t xml:space="preserve">genes </w:t>
      </w:r>
      <w:r w:rsidR="00831959">
        <w:rPr>
          <w:bCs/>
          <w:iCs/>
          <w:color w:val="000000" w:themeColor="text1"/>
        </w:rPr>
        <w:t xml:space="preserve">which had no weights in the neural network despite exhibiting </w:t>
      </w:r>
      <w:r w:rsidR="005A6D06">
        <w:rPr>
          <w:bCs/>
          <w:iCs/>
          <w:color w:val="000000" w:themeColor="text1"/>
        </w:rPr>
        <w:t>complex genetic interactions</w:t>
      </w:r>
      <w:r w:rsidR="00FF2ECC">
        <w:rPr>
          <w:bCs/>
          <w:iCs/>
          <w:color w:val="000000" w:themeColor="text1"/>
        </w:rPr>
        <w:t>.</w:t>
      </w:r>
      <w:r w:rsidR="00460424">
        <w:rPr>
          <w:bCs/>
          <w:iCs/>
          <w:color w:val="000000" w:themeColor="text1"/>
        </w:rPr>
        <w:t xml:space="preserve">  </w:t>
      </w:r>
      <w:r w:rsidR="00831959">
        <w:rPr>
          <w:bCs/>
          <w:iCs/>
          <w:color w:val="000000" w:themeColor="text1"/>
        </w:rPr>
        <w:t>P</w:t>
      </w:r>
      <w:r w:rsidR="00460424">
        <w:rPr>
          <w:bCs/>
          <w:iCs/>
          <w:color w:val="000000" w:themeColor="text1"/>
        </w:rPr>
        <w:t xml:space="preserve">rofiling more knockout combinations under a greater variety of environments will </w:t>
      </w:r>
      <w:r w:rsidR="00C60802">
        <w:rPr>
          <w:bCs/>
          <w:iCs/>
          <w:color w:val="000000" w:themeColor="text1"/>
        </w:rPr>
        <w:t xml:space="preserve">straightforwardly </w:t>
      </w:r>
      <w:r w:rsidR="00460424">
        <w:rPr>
          <w:bCs/>
          <w:iCs/>
          <w:color w:val="000000" w:themeColor="text1"/>
        </w:rPr>
        <w:t xml:space="preserve">enable </w:t>
      </w:r>
      <w:r w:rsidR="00BD2C26">
        <w:rPr>
          <w:bCs/>
          <w:iCs/>
          <w:color w:val="000000" w:themeColor="text1"/>
        </w:rPr>
        <w:t xml:space="preserve">the </w:t>
      </w:r>
      <w:r w:rsidR="00460424">
        <w:rPr>
          <w:bCs/>
          <w:iCs/>
          <w:color w:val="000000" w:themeColor="text1"/>
        </w:rPr>
        <w:t>learn</w:t>
      </w:r>
      <w:r w:rsidR="00BD2C26">
        <w:rPr>
          <w:bCs/>
          <w:iCs/>
          <w:color w:val="000000" w:themeColor="text1"/>
        </w:rPr>
        <w:t>ing of</w:t>
      </w:r>
      <w:r w:rsidR="00460424">
        <w:rPr>
          <w:bCs/>
          <w:iCs/>
          <w:color w:val="000000" w:themeColor="text1"/>
        </w:rPr>
        <w:t xml:space="preserve"> a more complete </w:t>
      </w:r>
      <w:r w:rsidR="00BD2C26">
        <w:rPr>
          <w:bCs/>
          <w:iCs/>
          <w:color w:val="000000" w:themeColor="text1"/>
        </w:rPr>
        <w:t>model</w:t>
      </w:r>
      <w:r w:rsidR="00460424">
        <w:rPr>
          <w:bCs/>
          <w:iCs/>
          <w:color w:val="000000" w:themeColor="text1"/>
        </w:rPr>
        <w:t xml:space="preserve"> of ABC transporter function.  </w:t>
      </w:r>
      <w:r w:rsidR="00F70B81">
        <w:rPr>
          <w:bCs/>
          <w:iCs/>
          <w:color w:val="000000" w:themeColor="text1"/>
        </w:rPr>
        <w:t xml:space="preserve">In </w:t>
      </w:r>
      <w:r w:rsidR="00F70B81">
        <w:rPr>
          <w:bCs/>
          <w:iCs/>
          <w:color w:val="000000" w:themeColor="text1"/>
        </w:rPr>
        <w:lastRenderedPageBreak/>
        <w:t xml:space="preserve">general, future availability of combinatorial variant </w:t>
      </w:r>
      <w:r w:rsidR="00B94FCF">
        <w:rPr>
          <w:bCs/>
          <w:iCs/>
          <w:color w:val="000000" w:themeColor="text1"/>
        </w:rPr>
        <w:t xml:space="preserve">profiling </w:t>
      </w:r>
      <w:r w:rsidR="00F70B81">
        <w:rPr>
          <w:bCs/>
          <w:iCs/>
          <w:color w:val="000000" w:themeColor="text1"/>
        </w:rPr>
        <w:t xml:space="preserve">data </w:t>
      </w:r>
      <w:r w:rsidR="00B94FCF">
        <w:rPr>
          <w:bCs/>
          <w:iCs/>
          <w:color w:val="000000" w:themeColor="text1"/>
        </w:rPr>
        <w:t xml:space="preserve">will enable </w:t>
      </w:r>
      <w:r w:rsidR="00831959">
        <w:rPr>
          <w:bCs/>
          <w:iCs/>
          <w:color w:val="000000" w:themeColor="text1"/>
        </w:rPr>
        <w:t xml:space="preserve">further </w:t>
      </w:r>
      <w:r w:rsidR="00B94FCF">
        <w:rPr>
          <w:bCs/>
          <w:iCs/>
          <w:color w:val="000000" w:themeColor="text1"/>
        </w:rPr>
        <w:t xml:space="preserve">development of </w:t>
      </w:r>
      <w:r w:rsidR="00831959">
        <w:rPr>
          <w:bCs/>
          <w:iCs/>
          <w:color w:val="000000" w:themeColor="text1"/>
        </w:rPr>
        <w:t xml:space="preserve">computational modeling of complex </w:t>
      </w:r>
      <w:r w:rsidR="00B94FCF">
        <w:rPr>
          <w:bCs/>
          <w:iCs/>
          <w:color w:val="000000" w:themeColor="text1"/>
        </w:rPr>
        <w:t>genotype-to-phenotype relationships</w:t>
      </w:r>
      <w:r w:rsidR="00460424">
        <w:rPr>
          <w:bCs/>
          <w:iCs/>
          <w:color w:val="000000" w:themeColor="text1"/>
        </w:rPr>
        <w:t xml:space="preserve"> in other systems.</w:t>
      </w:r>
    </w:p>
    <w:p w14:paraId="30ED3E0A" w14:textId="77777777" w:rsidR="00044587" w:rsidRDefault="00044587" w:rsidP="002406B6">
      <w:pPr>
        <w:jc w:val="both"/>
        <w:rPr>
          <w:bCs/>
          <w:iCs/>
          <w:color w:val="000000" w:themeColor="text1"/>
        </w:rPr>
      </w:pPr>
    </w:p>
    <w:p w14:paraId="33C3D9D4" w14:textId="55446035" w:rsidR="006B25AE" w:rsidRDefault="004E69A3" w:rsidP="002406B6">
      <w:pPr>
        <w:jc w:val="both"/>
        <w:rPr>
          <w:bCs/>
          <w:iCs/>
          <w:color w:val="000000" w:themeColor="text1"/>
        </w:rPr>
      </w:pPr>
      <w:r>
        <w:rPr>
          <w:bCs/>
          <w:iCs/>
          <w:color w:val="000000" w:themeColor="text1"/>
        </w:rPr>
        <w:t>Important to</w:t>
      </w:r>
      <w:r w:rsidR="002406B6">
        <w:rPr>
          <w:bCs/>
          <w:iCs/>
          <w:color w:val="000000" w:themeColor="text1"/>
        </w:rPr>
        <w:t xml:space="preserve"> </w:t>
      </w:r>
      <w:r w:rsidR="00FE663C">
        <w:rPr>
          <w:bCs/>
          <w:iCs/>
          <w:color w:val="000000" w:themeColor="text1"/>
        </w:rPr>
        <w:t xml:space="preserve">our DCGA </w:t>
      </w:r>
      <w:r w:rsidR="000C01CB">
        <w:rPr>
          <w:bCs/>
          <w:iCs/>
          <w:color w:val="000000" w:themeColor="text1"/>
        </w:rPr>
        <w:t>approach was the use of strain-specific molecular barcode</w:t>
      </w:r>
      <w:r w:rsidR="00FE663C">
        <w:rPr>
          <w:bCs/>
          <w:iCs/>
          <w:color w:val="000000" w:themeColor="text1"/>
        </w:rPr>
        <w:t>s</w:t>
      </w:r>
      <w:r w:rsidR="000C01CB">
        <w:rPr>
          <w:bCs/>
          <w:iCs/>
          <w:color w:val="000000" w:themeColor="text1"/>
        </w:rPr>
        <w:t xml:space="preserve">.  </w:t>
      </w:r>
      <w:r w:rsidR="00FE663C">
        <w:rPr>
          <w:bCs/>
          <w:iCs/>
          <w:color w:val="000000" w:themeColor="text1"/>
        </w:rPr>
        <w:t xml:space="preserve">Competitive selection of such barcoded populations, </w:t>
      </w:r>
      <w:r w:rsidR="00E54CD9">
        <w:rPr>
          <w:bCs/>
          <w:iCs/>
          <w:color w:val="000000" w:themeColor="text1"/>
        </w:rPr>
        <w:t>coupled with sequencing</w:t>
      </w:r>
      <w:r w:rsidR="00FE663C">
        <w:rPr>
          <w:bCs/>
          <w:iCs/>
          <w:color w:val="000000" w:themeColor="text1"/>
        </w:rPr>
        <w:t xml:space="preserve">, can allow efficient multiplexed measurement of many </w:t>
      </w:r>
      <w:r w:rsidR="00AF5814">
        <w:rPr>
          <w:bCs/>
          <w:iCs/>
          <w:color w:val="000000" w:themeColor="text1"/>
        </w:rPr>
        <w:t>phenotypes</w:t>
      </w:r>
      <w:r w:rsidR="00357FD8">
        <w:rPr>
          <w:bCs/>
          <w:iCs/>
          <w:color w:val="000000" w:themeColor="text1"/>
        </w:rPr>
        <w:t xml:space="preserve"> </w:t>
      </w:r>
      <w:r w:rsidR="00FE663C">
        <w:rPr>
          <w:bCs/>
          <w:iCs/>
          <w:color w:val="000000" w:themeColor="text1"/>
        </w:rPr>
        <w:t xml:space="preserve">that are </w:t>
      </w:r>
      <w:r w:rsidR="00831959">
        <w:rPr>
          <w:bCs/>
          <w:iCs/>
          <w:color w:val="000000" w:themeColor="text1"/>
        </w:rPr>
        <w:t xml:space="preserve">more complex than </w:t>
      </w:r>
      <w:r w:rsidR="00FE663C">
        <w:rPr>
          <w:bCs/>
          <w:iCs/>
          <w:color w:val="000000" w:themeColor="text1"/>
        </w:rPr>
        <w:t xml:space="preserve">simple </w:t>
      </w:r>
      <w:r w:rsidR="00831959">
        <w:rPr>
          <w:bCs/>
          <w:iCs/>
          <w:color w:val="000000" w:themeColor="text1"/>
        </w:rPr>
        <w:t>growth under different environments</w:t>
      </w:r>
      <w:r w:rsidR="00FE663C">
        <w:rPr>
          <w:bCs/>
          <w:i/>
          <w:iCs/>
          <w:color w:val="000000" w:themeColor="text1"/>
        </w:rPr>
        <w:fldChar w:fldCharType="begin" w:fldLock="1"/>
      </w:r>
      <w:r w:rsidR="00D977A0">
        <w:rPr>
          <w:bCs/>
          <w:i/>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lt;sup&gt;59&lt;/sup&gt;","plainTextFormattedCitation":"59","previouslyFormattedCitation":"&lt;sup&gt;59&lt;/sup&gt;"},"properties":{"noteIndex":0},"schema":"https://github.com/citation-style-language/schema/raw/master/csl-citation.json"}</w:instrText>
      </w:r>
      <w:r w:rsidR="00FE663C">
        <w:rPr>
          <w:bCs/>
          <w:i/>
          <w:iCs/>
          <w:color w:val="000000" w:themeColor="text1"/>
        </w:rPr>
        <w:fldChar w:fldCharType="separate"/>
      </w:r>
      <w:r w:rsidR="00BD5B97" w:rsidRPr="00BD5B97">
        <w:rPr>
          <w:bCs/>
          <w:iCs/>
          <w:noProof/>
          <w:color w:val="000000" w:themeColor="text1"/>
          <w:vertAlign w:val="superscript"/>
        </w:rPr>
        <w:t>59</w:t>
      </w:r>
      <w:r w:rsidR="00FE663C">
        <w:rPr>
          <w:bCs/>
          <w:i/>
          <w:iCs/>
          <w:color w:val="000000" w:themeColor="text1"/>
        </w:rPr>
        <w:fldChar w:fldCharType="end"/>
      </w:r>
      <w:r w:rsidR="002872E4" w:rsidRPr="00233F15">
        <w:rPr>
          <w:bCs/>
          <w:iCs/>
          <w:color w:val="000000" w:themeColor="text1"/>
        </w:rPr>
        <w:t xml:space="preserve">. </w:t>
      </w:r>
      <w:r w:rsidR="00D9114F" w:rsidRPr="00233F15">
        <w:rPr>
          <w:bCs/>
          <w:iCs/>
          <w:color w:val="000000" w:themeColor="text1"/>
        </w:rPr>
        <w:t xml:space="preserve"> </w:t>
      </w:r>
      <w:r w:rsidR="00FC2CCC">
        <w:rPr>
          <w:bCs/>
          <w:iCs/>
          <w:color w:val="000000" w:themeColor="text1"/>
        </w:rPr>
        <w:t>F</w:t>
      </w:r>
      <w:r w:rsidR="00896880">
        <w:rPr>
          <w:bCs/>
          <w:iCs/>
          <w:color w:val="000000" w:themeColor="text1"/>
        </w:rPr>
        <w:t>or example, f</w:t>
      </w:r>
      <w:r w:rsidR="00FC2CCC">
        <w:rPr>
          <w:bCs/>
          <w:iCs/>
          <w:color w:val="000000" w:themeColor="text1"/>
        </w:rPr>
        <w:t>luorescence</w:t>
      </w:r>
      <w:r w:rsidR="00FE663C">
        <w:rPr>
          <w:bCs/>
          <w:iCs/>
          <w:color w:val="000000" w:themeColor="text1"/>
        </w:rPr>
        <w:t xml:space="preserve">-based </w:t>
      </w:r>
      <w:r w:rsidR="00FC2CCC">
        <w:rPr>
          <w:bCs/>
          <w:iCs/>
          <w:color w:val="000000" w:themeColor="text1"/>
        </w:rPr>
        <w:t xml:space="preserve">sorting strategies can convert </w:t>
      </w:r>
      <w:r w:rsidR="00FE663C">
        <w:rPr>
          <w:bCs/>
          <w:iCs/>
          <w:color w:val="000000" w:themeColor="text1"/>
        </w:rPr>
        <w:t xml:space="preserve">many </w:t>
      </w:r>
      <w:r w:rsidR="00FC2CCC">
        <w:rPr>
          <w:bCs/>
          <w:iCs/>
          <w:color w:val="000000" w:themeColor="text1"/>
        </w:rPr>
        <w:t xml:space="preserve">assays into </w:t>
      </w:r>
      <w:r w:rsidR="00FE663C">
        <w:rPr>
          <w:bCs/>
          <w:iCs/>
          <w:color w:val="000000" w:themeColor="text1"/>
        </w:rPr>
        <w:t xml:space="preserve">a selection that can effect a detectable change in </w:t>
      </w:r>
      <w:r w:rsidR="00FC2CCC">
        <w:rPr>
          <w:bCs/>
          <w:iCs/>
          <w:color w:val="000000" w:themeColor="text1"/>
        </w:rPr>
        <w:t xml:space="preserve">barcode </w:t>
      </w:r>
      <w:r w:rsidR="00FE663C">
        <w:rPr>
          <w:bCs/>
          <w:iCs/>
          <w:color w:val="000000" w:themeColor="text1"/>
        </w:rPr>
        <w:t xml:space="preserve">abundance; for example, fluorescent </w:t>
      </w:r>
      <w:r w:rsidR="00FC2CCC">
        <w:rPr>
          <w:bCs/>
          <w:iCs/>
          <w:color w:val="000000" w:themeColor="text1"/>
        </w:rPr>
        <w:t>reporter</w:t>
      </w:r>
      <w:r w:rsidR="00FE663C">
        <w:rPr>
          <w:bCs/>
          <w:iCs/>
          <w:color w:val="000000" w:themeColor="text1"/>
        </w:rPr>
        <w:t xml:space="preserve">s driven by specific promoters can be used </w:t>
      </w:r>
      <w:r w:rsidR="00FC2CCC">
        <w:rPr>
          <w:bCs/>
          <w:iCs/>
          <w:color w:val="000000" w:themeColor="text1"/>
        </w:rPr>
        <w:t xml:space="preserve">to study </w:t>
      </w:r>
      <w:r w:rsidR="00FC2CCC" w:rsidRPr="00233F15">
        <w:rPr>
          <w:bCs/>
          <w:iCs/>
          <w:color w:val="000000" w:themeColor="text1"/>
        </w:rPr>
        <w:t xml:space="preserve">the effects of knockouts on the activation of </w:t>
      </w:r>
      <w:r w:rsidR="00900F4C" w:rsidRPr="00233F15">
        <w:rPr>
          <w:bCs/>
          <w:iCs/>
          <w:color w:val="000000" w:themeColor="text1"/>
        </w:rPr>
        <w:t>signaling</w:t>
      </w:r>
      <w:r w:rsidR="00FC2CCC" w:rsidRPr="00233F15">
        <w:rPr>
          <w:bCs/>
          <w:iCs/>
          <w:color w:val="000000" w:themeColor="text1"/>
        </w:rPr>
        <w:t xml:space="preserve"> pathways, phosphorylation state, epigenetic modifications, or protein abundance</w:t>
      </w:r>
      <w:r w:rsidR="00FC2CCC" w:rsidRPr="00233F15">
        <w:rPr>
          <w:bCs/>
          <w:iCs/>
          <w:color w:val="000000" w:themeColor="text1"/>
        </w:rPr>
        <w:fldChar w:fldCharType="begin" w:fldLock="1"/>
      </w:r>
      <w:r w:rsidR="00D977A0">
        <w:rPr>
          <w:bCs/>
          <w:iCs/>
          <w:color w:val="000000" w:themeColor="text1"/>
        </w:rPr>
        <w:instrText>ADDIN CSL_CITATION {"citationItems":[{"id":"ITEM-1","itemData":{"DOI":"10.1038/nature22376","ISSN":"1476-4687","PMID":"28562590","abstract":"As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Gβγ heterodimers dissociated from the Gα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states.","author":[{"dropping-particle":"","family":"Brockmann","given":"Markus","non-dropping-particle":"","parse-names":false,"suffix":""},{"dropping-particle":"","family":"Blomen","given":"Vincent A","non-dropping-particle":"","parse-names":false,"suffix":""},{"dropping-particle":"","family":"Nieuwenhuis","given":"Joppe","non-dropping-particle":"","parse-names":false,"suffix":""},{"dropping-particle":"","family":"Stickel","given":"Elmer","non-dropping-particle":"","parse-names":false,"suffix":""},{"dropping-particle":"","family":"Raaben","given":"Matthijs","non-dropping-particle":"","parse-names":false,"suffix":""},{"dropping-particle":"","family":"Bleijerveld","given":"Onno B","non-dropping-particle":"","parse-names":false,"suffix":""},{"dropping-particle":"","family":"Altelaar","given":"A F Maarten","non-dropping-particle":"","parse-names":false,"suffix":""},{"dropping-particle":"","family":"Jae","given":"Lucas T","non-dropping-particle":"","parse-names":false,"suffix":""},{"dropping-particle":"","family":"Brummelkamp","given":"Thijn R","non-dropping-particle":"","parse-names":false,"suffix":""}],"container-title":"Nature","id":"ITEM-1","issue":"7657","issued":{"date-parts":[["2017","6","8"]]},"page":"307-311","title":"Genetic wiring maps of single-cell protein states reveal an off-switch for GPCR signalling.","type":"article-journal","volume":"546"},"uris":["http://www.mendeley.com/documents/?uuid=9f5aa124-b928-37f7-a1f1-b6926ed1ff37"]}],"mendeley":{"formattedCitation":"&lt;sup&gt;60&lt;/sup&gt;","plainTextFormattedCitation":"60","previouslyFormattedCitation":"&lt;sup&gt;60&lt;/sup&gt;"},"properties":{"noteIndex":0},"schema":"https://github.com/citation-style-language/schema/raw/master/csl-citation.json"}</w:instrText>
      </w:r>
      <w:r w:rsidR="00FC2CCC" w:rsidRPr="00233F15">
        <w:rPr>
          <w:bCs/>
          <w:iCs/>
          <w:color w:val="000000" w:themeColor="text1"/>
        </w:rPr>
        <w:fldChar w:fldCharType="separate"/>
      </w:r>
      <w:r w:rsidR="00BD5B97" w:rsidRPr="00BD5B97">
        <w:rPr>
          <w:bCs/>
          <w:iCs/>
          <w:noProof/>
          <w:color w:val="000000" w:themeColor="text1"/>
          <w:vertAlign w:val="superscript"/>
        </w:rPr>
        <w:t>60</w:t>
      </w:r>
      <w:r w:rsidR="00FC2CCC" w:rsidRPr="00233F15">
        <w:rPr>
          <w:bCs/>
          <w:iCs/>
          <w:color w:val="000000" w:themeColor="text1"/>
        </w:rPr>
        <w:fldChar w:fldCharType="end"/>
      </w:r>
      <w:r w:rsidR="00FC2CCC" w:rsidRPr="00233F15">
        <w:rPr>
          <w:bCs/>
          <w:iCs/>
          <w:color w:val="000000" w:themeColor="text1"/>
        </w:rPr>
        <w:t xml:space="preserve">. </w:t>
      </w:r>
      <w:r w:rsidR="00FC2CCC">
        <w:rPr>
          <w:bCs/>
          <w:iCs/>
          <w:color w:val="000000" w:themeColor="text1"/>
        </w:rPr>
        <w:t xml:space="preserve"> </w:t>
      </w:r>
      <w:r w:rsidR="00CC193F">
        <w:rPr>
          <w:bCs/>
          <w:iCs/>
          <w:color w:val="000000" w:themeColor="text1"/>
        </w:rPr>
        <w:t>A</w:t>
      </w:r>
      <w:r w:rsidR="0019657D">
        <w:rPr>
          <w:bCs/>
          <w:iCs/>
          <w:color w:val="000000" w:themeColor="text1"/>
        </w:rPr>
        <w:t xml:space="preserve"> fluorescence</w:t>
      </w:r>
      <w:r w:rsidR="00CC193F">
        <w:rPr>
          <w:bCs/>
          <w:iCs/>
          <w:color w:val="000000" w:themeColor="text1"/>
        </w:rPr>
        <w:t xml:space="preserve"> </w:t>
      </w:r>
      <w:r w:rsidR="0019657D">
        <w:rPr>
          <w:bCs/>
          <w:iCs/>
          <w:color w:val="000000" w:themeColor="text1"/>
        </w:rPr>
        <w:t xml:space="preserve">sorting </w:t>
      </w:r>
      <w:r w:rsidR="00CC193F">
        <w:rPr>
          <w:bCs/>
          <w:iCs/>
          <w:color w:val="000000" w:themeColor="text1"/>
        </w:rPr>
        <w:t xml:space="preserve">and sequencing </w:t>
      </w:r>
      <w:r w:rsidR="0019657D">
        <w:rPr>
          <w:bCs/>
          <w:iCs/>
          <w:color w:val="000000" w:themeColor="text1"/>
        </w:rPr>
        <w:t>strateg</w:t>
      </w:r>
      <w:r w:rsidR="00CC193F">
        <w:rPr>
          <w:bCs/>
          <w:iCs/>
          <w:color w:val="000000" w:themeColor="text1"/>
        </w:rPr>
        <w:t>y</w:t>
      </w:r>
      <w:r w:rsidR="0019657D">
        <w:rPr>
          <w:bCs/>
          <w:iCs/>
          <w:color w:val="000000" w:themeColor="text1"/>
        </w:rPr>
        <w:t xml:space="preserve"> </w:t>
      </w:r>
      <w:r w:rsidR="00FE663C">
        <w:rPr>
          <w:bCs/>
          <w:iCs/>
          <w:color w:val="000000" w:themeColor="text1"/>
        </w:rPr>
        <w:t xml:space="preserve">could also </w:t>
      </w:r>
      <w:r w:rsidR="0019657D">
        <w:rPr>
          <w:bCs/>
          <w:iCs/>
          <w:color w:val="000000" w:themeColor="text1"/>
        </w:rPr>
        <w:t xml:space="preserve">be </w:t>
      </w:r>
      <w:r w:rsidR="008D0717">
        <w:rPr>
          <w:bCs/>
          <w:iCs/>
          <w:color w:val="000000" w:themeColor="text1"/>
        </w:rPr>
        <w:t>used</w:t>
      </w:r>
      <w:r w:rsidR="0019657D">
        <w:rPr>
          <w:bCs/>
          <w:iCs/>
          <w:color w:val="000000" w:themeColor="text1"/>
        </w:rPr>
        <w:t xml:space="preserve">, for </w:t>
      </w:r>
      <w:r w:rsidR="00FE663C">
        <w:rPr>
          <w:bCs/>
          <w:iCs/>
          <w:color w:val="000000" w:themeColor="text1"/>
        </w:rPr>
        <w:t>example</w:t>
      </w:r>
      <w:r w:rsidR="0019657D">
        <w:rPr>
          <w:bCs/>
          <w:iCs/>
          <w:color w:val="000000" w:themeColor="text1"/>
        </w:rPr>
        <w:t>, to directly study</w:t>
      </w:r>
      <w:r w:rsidR="00513565">
        <w:rPr>
          <w:bCs/>
          <w:iCs/>
          <w:color w:val="000000" w:themeColor="text1"/>
        </w:rPr>
        <w:t xml:space="preserve"> </w:t>
      </w:r>
      <w:r w:rsidR="00FE663C">
        <w:rPr>
          <w:bCs/>
          <w:iCs/>
          <w:color w:val="000000" w:themeColor="text1"/>
        </w:rPr>
        <w:t xml:space="preserve">the </w:t>
      </w:r>
      <w:r w:rsidR="005F391D">
        <w:rPr>
          <w:bCs/>
          <w:iCs/>
          <w:color w:val="000000" w:themeColor="text1"/>
        </w:rPr>
        <w:t>dynamic</w:t>
      </w:r>
      <w:r w:rsidR="00FE663C">
        <w:rPr>
          <w:bCs/>
          <w:iCs/>
          <w:color w:val="000000" w:themeColor="text1"/>
        </w:rPr>
        <w:t xml:space="preserve"> uptake and efflux of small molecule </w:t>
      </w:r>
      <w:r w:rsidR="0016788B">
        <w:rPr>
          <w:bCs/>
          <w:iCs/>
          <w:color w:val="000000" w:themeColor="text1"/>
        </w:rPr>
        <w:t xml:space="preserve">by incubating cells with </w:t>
      </w:r>
      <w:r w:rsidR="0016788B" w:rsidRPr="00233F15">
        <w:rPr>
          <w:bCs/>
          <w:iCs/>
          <w:color w:val="000000" w:themeColor="text1"/>
        </w:rPr>
        <w:t>fluor</w:t>
      </w:r>
      <w:r w:rsidR="00FE663C">
        <w:rPr>
          <w:bCs/>
          <w:iCs/>
          <w:color w:val="000000" w:themeColor="text1"/>
        </w:rPr>
        <w:t>ophore</w:t>
      </w:r>
      <w:r w:rsidR="0016788B" w:rsidRPr="00233F15">
        <w:rPr>
          <w:bCs/>
          <w:iCs/>
          <w:color w:val="000000" w:themeColor="text1"/>
        </w:rPr>
        <w:t xml:space="preserve">-conjugated </w:t>
      </w:r>
      <w:r w:rsidR="00FE663C">
        <w:rPr>
          <w:bCs/>
          <w:iCs/>
          <w:color w:val="000000" w:themeColor="text1"/>
        </w:rPr>
        <w:t xml:space="preserve">compounds </w:t>
      </w:r>
      <w:r w:rsidR="00C95881">
        <w:rPr>
          <w:bCs/>
          <w:iCs/>
          <w:color w:val="000000" w:themeColor="text1"/>
        </w:rPr>
        <w:t xml:space="preserve">and </w:t>
      </w:r>
      <w:r w:rsidR="00FE663C">
        <w:rPr>
          <w:bCs/>
          <w:iCs/>
          <w:color w:val="000000" w:themeColor="text1"/>
        </w:rPr>
        <w:t xml:space="preserve">using changes in barcode frequency at different time points to measure change </w:t>
      </w:r>
      <w:r w:rsidR="00C95881">
        <w:rPr>
          <w:bCs/>
          <w:iCs/>
          <w:color w:val="000000" w:themeColor="text1"/>
        </w:rPr>
        <w:t xml:space="preserve">in </w:t>
      </w:r>
      <w:r w:rsidR="00FE663C">
        <w:rPr>
          <w:bCs/>
          <w:iCs/>
          <w:color w:val="000000" w:themeColor="text1"/>
        </w:rPr>
        <w:t xml:space="preserve">cell </w:t>
      </w:r>
      <w:r w:rsidR="00C95881">
        <w:rPr>
          <w:bCs/>
          <w:iCs/>
          <w:color w:val="000000" w:themeColor="text1"/>
        </w:rPr>
        <w:t>fluores</w:t>
      </w:r>
      <w:r w:rsidR="005271DA">
        <w:rPr>
          <w:bCs/>
          <w:iCs/>
          <w:color w:val="000000" w:themeColor="text1"/>
        </w:rPr>
        <w:t>c</w:t>
      </w:r>
      <w:r w:rsidR="00C95881">
        <w:rPr>
          <w:bCs/>
          <w:iCs/>
          <w:color w:val="000000" w:themeColor="text1"/>
        </w:rPr>
        <w:t>ence</w:t>
      </w:r>
      <w:r w:rsidR="009653F4">
        <w:rPr>
          <w:bCs/>
          <w:iCs/>
          <w:color w:val="000000" w:themeColor="text1"/>
        </w:rPr>
        <w:t xml:space="preserve"> over time</w:t>
      </w:r>
      <w:r w:rsidR="00EB7A4C">
        <w:rPr>
          <w:bCs/>
          <w:iCs/>
          <w:color w:val="000000" w:themeColor="text1"/>
        </w:rPr>
        <w:fldChar w:fldCharType="begin" w:fldLock="1"/>
      </w:r>
      <w:r w:rsidR="00D660A4">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EB7A4C">
        <w:rPr>
          <w:bCs/>
          <w:iCs/>
          <w:color w:val="000000" w:themeColor="text1"/>
        </w:rPr>
        <w:fldChar w:fldCharType="separate"/>
      </w:r>
      <w:r w:rsidR="000C5C2F" w:rsidRPr="000C5C2F">
        <w:rPr>
          <w:bCs/>
          <w:iCs/>
          <w:noProof/>
          <w:color w:val="000000" w:themeColor="text1"/>
          <w:vertAlign w:val="superscript"/>
        </w:rPr>
        <w:t>33</w:t>
      </w:r>
      <w:r w:rsidR="00EB7A4C">
        <w:rPr>
          <w:bCs/>
          <w:iCs/>
          <w:color w:val="000000" w:themeColor="text1"/>
        </w:rPr>
        <w:fldChar w:fldCharType="end"/>
      </w:r>
      <w:r w:rsidR="009653F4">
        <w:rPr>
          <w:bCs/>
          <w:iCs/>
          <w:color w:val="000000" w:themeColor="text1"/>
        </w:rPr>
        <w:t>.</w:t>
      </w:r>
      <w:r w:rsidR="00C95881">
        <w:rPr>
          <w:bCs/>
          <w:iCs/>
          <w:color w:val="000000" w:themeColor="text1"/>
        </w:rPr>
        <w:t xml:space="preserve">  </w:t>
      </w:r>
      <w:r w:rsidR="009946D8">
        <w:rPr>
          <w:bCs/>
          <w:iCs/>
          <w:color w:val="000000" w:themeColor="text1"/>
        </w:rPr>
        <w:t>In addition to</w:t>
      </w:r>
      <w:r w:rsidR="00A53042">
        <w:rPr>
          <w:bCs/>
          <w:iCs/>
          <w:color w:val="000000" w:themeColor="text1"/>
        </w:rPr>
        <w:t xml:space="preserve"> </w:t>
      </w:r>
      <w:r w:rsidR="0074774D">
        <w:rPr>
          <w:bCs/>
          <w:iCs/>
          <w:color w:val="000000" w:themeColor="text1"/>
        </w:rPr>
        <w:t>DNA</w:t>
      </w:r>
      <w:r w:rsidR="009946D8">
        <w:rPr>
          <w:bCs/>
          <w:iCs/>
          <w:color w:val="000000" w:themeColor="text1"/>
        </w:rPr>
        <w:t>-based</w:t>
      </w:r>
      <w:r w:rsidR="00A53042">
        <w:rPr>
          <w:bCs/>
          <w:iCs/>
          <w:color w:val="000000" w:themeColor="text1"/>
        </w:rPr>
        <w:t xml:space="preserve"> </w:t>
      </w:r>
      <w:r w:rsidR="009946D8">
        <w:rPr>
          <w:bCs/>
          <w:iCs/>
          <w:color w:val="000000" w:themeColor="text1"/>
        </w:rPr>
        <w:t xml:space="preserve">molecular </w:t>
      </w:r>
      <w:r w:rsidR="00A53042">
        <w:rPr>
          <w:bCs/>
          <w:iCs/>
          <w:color w:val="000000" w:themeColor="text1"/>
        </w:rPr>
        <w:t>barcod</w:t>
      </w:r>
      <w:r w:rsidR="009946D8">
        <w:rPr>
          <w:bCs/>
          <w:iCs/>
          <w:color w:val="000000" w:themeColor="text1"/>
        </w:rPr>
        <w:t>es</w:t>
      </w:r>
      <w:r w:rsidR="004013E2" w:rsidRPr="00233F15">
        <w:rPr>
          <w:bCs/>
          <w:iCs/>
          <w:color w:val="000000" w:themeColor="text1"/>
        </w:rPr>
        <w:t>, methods to genotype large populations of cells after imaging</w:t>
      </w:r>
      <w:r w:rsidR="0052213F">
        <w:rPr>
          <w:bCs/>
          <w:iCs/>
          <w:color w:val="000000" w:themeColor="text1"/>
        </w:rPr>
        <w:t xml:space="preserve"> are being developed</w:t>
      </w:r>
      <w:r w:rsidR="004013E2" w:rsidRPr="00233F15">
        <w:rPr>
          <w:bCs/>
          <w:iCs/>
          <w:color w:val="000000" w:themeColor="text1"/>
        </w:rPr>
        <w:t xml:space="preserve">, </w:t>
      </w:r>
      <w:r w:rsidR="00EB766D">
        <w:rPr>
          <w:bCs/>
          <w:iCs/>
          <w:color w:val="000000" w:themeColor="text1"/>
        </w:rPr>
        <w:t xml:space="preserve">and </w:t>
      </w:r>
      <w:r w:rsidR="002B28C3" w:rsidRPr="00233F15">
        <w:rPr>
          <w:bCs/>
          <w:iCs/>
          <w:color w:val="000000" w:themeColor="text1"/>
        </w:rPr>
        <w:t>w</w:t>
      </w:r>
      <w:r w:rsidR="000624AC" w:rsidRPr="00233F15">
        <w:rPr>
          <w:bCs/>
          <w:iCs/>
          <w:color w:val="000000" w:themeColor="text1"/>
        </w:rPr>
        <w:t>ould</w:t>
      </w:r>
      <w:r w:rsidR="00047B3E" w:rsidRPr="00233F15">
        <w:rPr>
          <w:bCs/>
          <w:iCs/>
          <w:color w:val="000000" w:themeColor="text1"/>
        </w:rPr>
        <w:t xml:space="preserve"> allow </w:t>
      </w:r>
      <w:r w:rsidR="00472561">
        <w:rPr>
          <w:bCs/>
          <w:iCs/>
          <w:color w:val="000000" w:themeColor="text1"/>
        </w:rPr>
        <w:t>high-content characterization of multi-knockout strains</w:t>
      </w:r>
      <w:r w:rsidR="00877258" w:rsidRPr="00233F15">
        <w:rPr>
          <w:bCs/>
          <w:iCs/>
          <w:color w:val="000000" w:themeColor="text1"/>
        </w:rPr>
        <w:fldChar w:fldCharType="begin" w:fldLock="1"/>
      </w:r>
      <w:r w:rsidR="00D977A0">
        <w:rPr>
          <w:bCs/>
          <w:iCs/>
          <w:color w:val="000000" w:themeColor="text1"/>
        </w:rPr>
        <w:instrText>ADDIN CSL_CITATION {"citationItems":[{"id":"ITEM-1","itemData":{"author":[{"dropping-particle":"","family":"Emanuel","given":"George","non-dropping-particle":"","parse-names":false,"suffix":""},{"dropping-particle":"","family":"Moffitt","given":"Jeffrey R","non-dropping-particle":"","parse-names":false,"suffix":""},{"dropping-particle":"","family":"Zhuang","given":"Xiaowei","non-dropping-particle":"","parse-names":false,"suffix":""}],"container-title":"bioRxiv","id":"ITEM-1","issued":{"date-parts":[["2017"]]},"title":"High-throughput, image-based screening of genetic variant libraries","type":"article-journal"},"uris":["http://www.mendeley.com/documents/?uuid=ecb5f488-3065-371e-9d87-e8c5169deb48"]}],"mendeley":{"formattedCitation":"&lt;sup&gt;61&lt;/sup&gt;","plainTextFormattedCitation":"61","previouslyFormattedCitation":"&lt;sup&gt;61&lt;/sup&gt;"},"properties":{"noteIndex":0},"schema":"https://github.com/citation-style-language/schema/raw/master/csl-citation.json"}</w:instrText>
      </w:r>
      <w:r w:rsidR="00877258" w:rsidRPr="00233F15">
        <w:rPr>
          <w:bCs/>
          <w:iCs/>
          <w:color w:val="000000" w:themeColor="text1"/>
        </w:rPr>
        <w:fldChar w:fldCharType="separate"/>
      </w:r>
      <w:r w:rsidR="00BD5B97" w:rsidRPr="00BD5B97">
        <w:rPr>
          <w:bCs/>
          <w:iCs/>
          <w:noProof/>
          <w:color w:val="000000" w:themeColor="text1"/>
          <w:vertAlign w:val="superscript"/>
        </w:rPr>
        <w:t>61</w:t>
      </w:r>
      <w:r w:rsidR="00877258" w:rsidRPr="00233F15">
        <w:rPr>
          <w:bCs/>
          <w:iCs/>
          <w:color w:val="000000" w:themeColor="text1"/>
        </w:rPr>
        <w:fldChar w:fldCharType="end"/>
      </w:r>
      <w:r w:rsidR="00877258" w:rsidRPr="00233F15">
        <w:rPr>
          <w:bCs/>
          <w:iCs/>
          <w:color w:val="000000" w:themeColor="text1"/>
        </w:rPr>
        <w:t>.</w:t>
      </w:r>
      <w:r w:rsidR="00BD2FA5" w:rsidRPr="00233F15">
        <w:rPr>
          <w:bCs/>
          <w:iCs/>
          <w:color w:val="000000" w:themeColor="text1"/>
        </w:rPr>
        <w:t xml:space="preserve">  </w:t>
      </w:r>
      <w:r w:rsidR="009946D8">
        <w:rPr>
          <w:bCs/>
          <w:iCs/>
          <w:color w:val="000000" w:themeColor="text1"/>
        </w:rPr>
        <w:t>Thus, w</w:t>
      </w:r>
      <w:r w:rsidR="00204CE6" w:rsidRPr="00233F15">
        <w:rPr>
          <w:bCs/>
          <w:iCs/>
          <w:color w:val="000000" w:themeColor="text1"/>
        </w:rPr>
        <w:t>ith the appropriate design,</w:t>
      </w:r>
      <w:r w:rsidR="00BE2945" w:rsidRPr="00233F15">
        <w:rPr>
          <w:bCs/>
          <w:iCs/>
          <w:color w:val="000000" w:themeColor="text1"/>
        </w:rPr>
        <w:t xml:space="preserve"> </w:t>
      </w:r>
      <w:r w:rsidR="006B25AE">
        <w:rPr>
          <w:bCs/>
          <w:iCs/>
          <w:color w:val="000000" w:themeColor="text1"/>
        </w:rPr>
        <w:t>rich phenotyping for multi-knockout strains may be possible at a large scale.</w:t>
      </w:r>
    </w:p>
    <w:p w14:paraId="103998FF" w14:textId="77777777" w:rsidR="006B25AE" w:rsidRDefault="006B25AE" w:rsidP="00013D8C">
      <w:pPr>
        <w:jc w:val="both"/>
        <w:rPr>
          <w:bCs/>
          <w:iCs/>
          <w:color w:val="000000" w:themeColor="text1"/>
        </w:rPr>
      </w:pPr>
    </w:p>
    <w:p w14:paraId="4724057D" w14:textId="48406DEC" w:rsidR="00013D8C" w:rsidRDefault="00895D27" w:rsidP="00013D8C">
      <w:pPr>
        <w:jc w:val="both"/>
        <w:rPr>
          <w:bCs/>
          <w:iCs/>
          <w:color w:val="000000" w:themeColor="text1"/>
        </w:rPr>
      </w:pPr>
      <w:r>
        <w:rPr>
          <w:bCs/>
          <w:iCs/>
          <w:color w:val="000000" w:themeColor="text1"/>
        </w:rPr>
        <w:t>We envision</w:t>
      </w:r>
      <w:r w:rsidR="001F40B2" w:rsidRPr="00233F15">
        <w:rPr>
          <w:bCs/>
          <w:iCs/>
          <w:color w:val="000000" w:themeColor="text1"/>
        </w:rPr>
        <w:t xml:space="preserve"> </w:t>
      </w:r>
      <w:r w:rsidR="001A6D26">
        <w:rPr>
          <w:bCs/>
          <w:iCs/>
          <w:color w:val="000000" w:themeColor="text1"/>
        </w:rPr>
        <w:t>that the</w:t>
      </w:r>
      <w:r w:rsidR="00577248">
        <w:rPr>
          <w:bCs/>
          <w:iCs/>
          <w:color w:val="000000" w:themeColor="text1"/>
        </w:rPr>
        <w:t xml:space="preserve"> </w:t>
      </w:r>
      <w:r>
        <w:rPr>
          <w:bCs/>
          <w:iCs/>
          <w:color w:val="000000" w:themeColor="text1"/>
        </w:rPr>
        <w:t>profiling</w:t>
      </w:r>
      <w:r w:rsidR="001F40B2" w:rsidRPr="00233F15">
        <w:rPr>
          <w:bCs/>
          <w:iCs/>
          <w:color w:val="000000" w:themeColor="text1"/>
        </w:rPr>
        <w:t xml:space="preserve"> </w:t>
      </w:r>
      <w:r w:rsidR="00577248" w:rsidRPr="00233F15">
        <w:rPr>
          <w:bCs/>
          <w:iCs/>
          <w:color w:val="000000" w:themeColor="text1"/>
        </w:rPr>
        <w:t xml:space="preserve">of </w:t>
      </w:r>
      <w:r w:rsidR="00577248">
        <w:rPr>
          <w:bCs/>
          <w:iCs/>
          <w:color w:val="000000" w:themeColor="text1"/>
        </w:rPr>
        <w:t>engineered population</w:t>
      </w:r>
      <w:r w:rsidR="00D9098F">
        <w:rPr>
          <w:bCs/>
          <w:iCs/>
          <w:color w:val="000000" w:themeColor="text1"/>
        </w:rPr>
        <w:t>s</w:t>
      </w:r>
      <w:r w:rsidR="00577248">
        <w:rPr>
          <w:bCs/>
          <w:iCs/>
          <w:color w:val="000000" w:themeColor="text1"/>
        </w:rPr>
        <w:t xml:space="preserve"> </w:t>
      </w:r>
      <w:r w:rsidR="005D49A6">
        <w:rPr>
          <w:bCs/>
          <w:iCs/>
          <w:color w:val="000000" w:themeColor="text1"/>
        </w:rPr>
        <w:t xml:space="preserve">will permit </w:t>
      </w:r>
      <w:r w:rsidR="00314EB9">
        <w:rPr>
          <w:bCs/>
          <w:iCs/>
          <w:color w:val="000000" w:themeColor="text1"/>
        </w:rPr>
        <w:t>DCGA</w:t>
      </w:r>
      <w:r w:rsidR="001A6D26">
        <w:rPr>
          <w:bCs/>
          <w:iCs/>
          <w:color w:val="000000" w:themeColor="text1"/>
        </w:rPr>
        <w:t xml:space="preserve"> </w:t>
      </w:r>
      <w:r w:rsidR="00013D8C">
        <w:rPr>
          <w:bCs/>
          <w:iCs/>
          <w:color w:val="000000" w:themeColor="text1"/>
        </w:rPr>
        <w:t xml:space="preserve">to dissect, </w:t>
      </w:r>
      <w:r w:rsidR="00FE663C">
        <w:rPr>
          <w:bCs/>
          <w:iCs/>
          <w:color w:val="000000" w:themeColor="text1"/>
        </w:rPr>
        <w:t>model</w:t>
      </w:r>
      <w:r w:rsidR="00013D8C">
        <w:rPr>
          <w:bCs/>
          <w:iCs/>
          <w:color w:val="000000" w:themeColor="text1"/>
        </w:rPr>
        <w:t>, and understand multi-gene systems in many living organisms</w:t>
      </w:r>
      <w:r w:rsidR="00013D8C"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786005DE" w:rsidR="007C7DF9" w:rsidRPr="00233F15" w:rsidRDefault="007C7DF9" w:rsidP="00224FCB">
      <w:pPr>
        <w:outlineLvl w:val="0"/>
        <w:rPr>
          <w:b/>
          <w:bCs/>
          <w:iCs/>
          <w:color w:val="000000" w:themeColor="text1"/>
        </w:rPr>
      </w:pPr>
      <w:r w:rsidRPr="00233F15">
        <w:rPr>
          <w:b/>
          <w:bCs/>
          <w:iCs/>
          <w:color w:val="000000" w:themeColor="text1"/>
        </w:rPr>
        <w:t xml:space="preserve">Yeast </w:t>
      </w:r>
      <w:r w:rsidR="00EC5103">
        <w:rPr>
          <w:b/>
          <w:bCs/>
          <w:iCs/>
          <w:color w:val="000000" w:themeColor="text1"/>
        </w:rPr>
        <w:t>s</w:t>
      </w:r>
      <w:r w:rsidR="00EC5103" w:rsidRPr="00233F15">
        <w:rPr>
          <w:b/>
          <w:bCs/>
          <w:iCs/>
          <w:color w:val="000000" w:themeColor="text1"/>
        </w:rPr>
        <w:t>trains</w:t>
      </w:r>
    </w:p>
    <w:p w14:paraId="27D1AF6A" w14:textId="296C4AAA" w:rsidR="00580B25" w:rsidRPr="00233F15" w:rsidRDefault="00580B25" w:rsidP="00224FCB">
      <w:pPr>
        <w:rPr>
          <w:rFonts w:eastAsia="Times New Roman"/>
          <w:color w:val="000000" w:themeColor="text1"/>
        </w:rPr>
      </w:pPr>
      <w:commentRangeStart w:id="80"/>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commentRangeEnd w:id="80"/>
      <w:r w:rsidR="006A3CE7" w:rsidRPr="00233F15">
        <w:rPr>
          <w:rStyle w:val="CommentReference"/>
        </w:rPr>
        <w:commentReference w:id="80"/>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t>RY0146 (Toolkit-a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77777777" w:rsidR="00181529" w:rsidRPr="00233F15" w:rsidRDefault="00181529" w:rsidP="00224FCB">
      <w:pPr>
        <w:rPr>
          <w:color w:val="000000" w:themeColor="text1"/>
        </w:rPr>
      </w:pPr>
    </w:p>
    <w:p w14:paraId="7ED9981E" w14:textId="0BF00AF6" w:rsidR="00580B25" w:rsidRPr="00233F15" w:rsidRDefault="00F77B39" w:rsidP="00224FCB">
      <w:pPr>
        <w:rPr>
          <w:rFonts w:eastAsia="Times New Roman"/>
          <w:color w:val="000000" w:themeColor="text1"/>
        </w:rPr>
      </w:pPr>
      <w:r w:rsidRPr="00233F15">
        <w:rPr>
          <w:rFonts w:eastAsia="Times New Roman"/>
          <w:color w:val="000000" w:themeColor="text1"/>
        </w:rPr>
        <w:t>RY0</w:t>
      </w:r>
      <w:r w:rsidR="00086039" w:rsidRPr="00233F15">
        <w:rPr>
          <w:rFonts w:eastAsia="Times New Roman"/>
          <w:color w:val="000000" w:themeColor="text1"/>
        </w:rPr>
        <w:t>1</w:t>
      </w:r>
      <w:r w:rsidR="00CB2329" w:rsidRPr="00233F15">
        <w:rPr>
          <w:rFonts w:eastAsia="Times New Roman"/>
          <w:color w:val="000000" w:themeColor="text1"/>
        </w:rPr>
        <w:t>4</w:t>
      </w:r>
      <w:r w:rsidR="00086039" w:rsidRPr="00233F15">
        <w:rPr>
          <w:rFonts w:eastAsia="Times New Roman"/>
          <w:color w:val="000000" w:themeColor="text1"/>
        </w:rPr>
        <w:t>8</w:t>
      </w:r>
      <w:r w:rsidRPr="00233F15">
        <w:rPr>
          <w:rFonts w:eastAsia="Times New Roman"/>
          <w:color w:val="000000" w:themeColor="text1"/>
        </w:rPr>
        <w:t xml:space="preserve"> (Barcoder Strain</w:t>
      </w:r>
      <w:r w:rsidR="00CB2329" w:rsidRPr="00233F15">
        <w:rPr>
          <w:rFonts w:eastAsia="Times New Roman"/>
          <w:color w:val="000000" w:themeColor="text1"/>
        </w:rPr>
        <w:t xml:space="preserve"> MAT</w:t>
      </w:r>
      <w:r w:rsidR="00CB2329" w:rsidRPr="00A7004F">
        <w:rPr>
          <w:rFonts w:eastAsia="Calibri"/>
          <w:b/>
          <w:color w:val="000000" w:themeColor="text1"/>
        </w:rPr>
        <w:t>α</w:t>
      </w:r>
      <w:r w:rsidRPr="00233F15">
        <w:rPr>
          <w:rFonts w:eastAsia="Times New Roman"/>
          <w:color w:val="000000" w:themeColor="text1"/>
        </w:rPr>
        <w:t>)</w:t>
      </w:r>
      <w:r w:rsidR="001F53B8" w:rsidRPr="00233F15">
        <w:rPr>
          <w:rFonts w:eastAsia="Times New Roman"/>
          <w:color w:val="000000" w:themeColor="text1"/>
        </w:rPr>
        <w:t>:</w:t>
      </w:r>
    </w:p>
    <w:p w14:paraId="133EB0BD" w14:textId="703CD8E2" w:rsidR="00CB2329" w:rsidRPr="00233F15" w:rsidRDefault="00CB2329" w:rsidP="00224FCB">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w:t>
      </w:r>
      <w:r w:rsidR="00F221E4" w:rsidRPr="00233F15">
        <w:rPr>
          <w:rFonts w:eastAsia="Times New Roman"/>
          <w:i/>
          <w:color w:val="000000" w:themeColor="text1"/>
        </w:rPr>
        <w:t>ho</w:t>
      </w:r>
      <w:r w:rsidR="00AD7068" w:rsidRPr="00233F15">
        <w:rPr>
          <w:rFonts w:eastAsia="Times New Roman"/>
          <w:color w:val="000000" w:themeColor="text1"/>
        </w:rPr>
        <w:t>∆</w:t>
      </w:r>
      <w:r w:rsidR="00F221E4" w:rsidRPr="00233F15">
        <w:rPr>
          <w:rFonts w:eastAsia="Times New Roman"/>
          <w:i/>
          <w:color w:val="000000" w:themeColor="text1"/>
        </w:rPr>
        <w:t>:</w:t>
      </w:r>
      <w:r w:rsidR="0051231B" w:rsidRPr="00233F15">
        <w:rPr>
          <w:rFonts w:eastAsia="Times New Roman"/>
          <w:i/>
          <w:color w:val="000000" w:themeColor="text1"/>
        </w:rPr>
        <w:t>:</w:t>
      </w:r>
      <w:r w:rsidR="00675A3C">
        <w:rPr>
          <w:rFonts w:eastAsia="Times New Roman"/>
          <w:i/>
          <w:color w:val="000000" w:themeColor="text1"/>
        </w:rPr>
        <w:t xml:space="preserve">LoxP </w:t>
      </w:r>
      <w:r w:rsidR="00755BD6" w:rsidRPr="00963352">
        <w:rPr>
          <w:rFonts w:eastAsia="Times New Roman"/>
          <w:i/>
          <w:color w:val="000000" w:themeColor="text1"/>
        </w:rPr>
        <w:t>UP</w:t>
      </w:r>
      <w:r w:rsidR="00D164DA">
        <w:rPr>
          <w:rFonts w:eastAsia="Times New Roman"/>
          <w:i/>
          <w:color w:val="000000" w:themeColor="text1"/>
        </w:rPr>
        <w:t>-</w:t>
      </w:r>
      <w:r w:rsidR="00675A3C">
        <w:rPr>
          <w:rFonts w:eastAsia="Times New Roman"/>
          <w:i/>
          <w:color w:val="000000" w:themeColor="text1"/>
        </w:rPr>
        <w:t>tag</w:t>
      </w:r>
      <w:r w:rsidR="00D164DA">
        <w:rPr>
          <w:rFonts w:eastAsia="Times New Roman"/>
          <w:i/>
          <w:color w:val="000000" w:themeColor="text1"/>
        </w:rPr>
        <w:t xml:space="preserve"> Hph</w:t>
      </w:r>
      <w:r w:rsidR="00755BD6" w:rsidRPr="00963352">
        <w:rPr>
          <w:rFonts w:eastAsia="Times New Roman"/>
          <w:i/>
          <w:color w:val="000000" w:themeColor="text1"/>
        </w:rPr>
        <w:t>MX4 DN</w:t>
      </w:r>
      <w:r w:rsidR="00D164DA">
        <w:rPr>
          <w:rFonts w:eastAsia="Times New Roman"/>
          <w:i/>
          <w:color w:val="000000" w:themeColor="text1"/>
        </w:rPr>
        <w:t>-</w:t>
      </w:r>
      <w:r w:rsidR="00675A3C">
        <w:rPr>
          <w:rFonts w:eastAsia="Times New Roman"/>
          <w:i/>
          <w:color w:val="000000" w:themeColor="text1"/>
        </w:rPr>
        <w:t>tag</w:t>
      </w:r>
      <w:r w:rsidR="00963352" w:rsidRPr="00963352">
        <w:rPr>
          <w:rFonts w:eastAsia="Times New Roman"/>
          <w:i/>
          <w:color w:val="000000" w:themeColor="text1"/>
        </w:rPr>
        <w:t xml:space="preserve"> </w:t>
      </w:r>
      <w:r w:rsidR="002F3347" w:rsidRPr="00963352">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1950DF07" w14:textId="670F0CE9" w:rsidR="00F77B39" w:rsidRPr="00233F15" w:rsidRDefault="0022080B" w:rsidP="00224FCB">
      <w:pPr>
        <w:outlineLvl w:val="0"/>
        <w:rPr>
          <w:b/>
          <w:bCs/>
          <w:iCs/>
          <w:color w:val="A6A6A6" w:themeColor="background1" w:themeShade="A6"/>
        </w:rPr>
      </w:pPr>
      <w:commentRangeStart w:id="81"/>
      <w:r w:rsidRPr="00233F15">
        <w:rPr>
          <w:b/>
          <w:bCs/>
          <w:iCs/>
          <w:color w:val="A6A6A6" w:themeColor="background1" w:themeShade="A6"/>
        </w:rPr>
        <w:t>Media</w:t>
      </w:r>
      <w:commentRangeEnd w:id="81"/>
      <w:r w:rsidR="00CB2329" w:rsidRPr="00233F15">
        <w:rPr>
          <w:rStyle w:val="CommentReference"/>
          <w:color w:val="A6A6A6" w:themeColor="background1" w:themeShade="A6"/>
        </w:rPr>
        <w:commentReference w:id="81"/>
      </w:r>
    </w:p>
    <w:p w14:paraId="471BE2A1" w14:textId="43BC7B99" w:rsidR="004F2DC6" w:rsidRPr="00233F15" w:rsidRDefault="004F2DC6" w:rsidP="00224FCB">
      <w:pPr>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SC-Ura)</w:t>
      </w:r>
    </w:p>
    <w:p w14:paraId="78280D80" w14:textId="78EF70D7" w:rsidR="001E4FC1" w:rsidRPr="00233F15" w:rsidRDefault="001E4FC1" w:rsidP="00224FCB">
      <w:pPr>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+HygroB</w:t>
      </w:r>
      <w:r w:rsidR="00421099" w:rsidRPr="00233F15">
        <w:rPr>
          <w:b/>
          <w:bCs/>
          <w:iCs/>
          <w:color w:val="A6A6A6" w:themeColor="background1" w:themeShade="A6"/>
        </w:rPr>
        <w:t>, +Clonnat, +G418)</w:t>
      </w:r>
    </w:p>
    <w:p w14:paraId="7E9D7F19" w14:textId="77777777" w:rsidR="00651D30" w:rsidRPr="00233F15" w:rsidRDefault="00651D30" w:rsidP="00224FCB">
      <w:pPr>
        <w:rPr>
          <w:bCs/>
          <w:iCs/>
          <w:color w:val="000000" w:themeColor="text1"/>
        </w:rPr>
      </w:pPr>
    </w:p>
    <w:p w14:paraId="7A81DFDB" w14:textId="07FF63FF" w:rsidR="00DB75AD" w:rsidRPr="00233F15" w:rsidRDefault="00983876" w:rsidP="00224FCB">
      <w:pPr>
        <w:jc w:val="both"/>
        <w:outlineLvl w:val="0"/>
        <w:rPr>
          <w:b/>
          <w:bCs/>
          <w:iCs/>
          <w:color w:val="000000" w:themeColor="text1"/>
        </w:rPr>
      </w:pPr>
      <w:r w:rsidRPr="00233F15">
        <w:rPr>
          <w:b/>
          <w:bCs/>
          <w:iCs/>
          <w:color w:val="000000" w:themeColor="text1"/>
        </w:rPr>
        <w:t xml:space="preserve">Creating the </w:t>
      </w:r>
      <w:r w:rsidR="00EC5103">
        <w:rPr>
          <w:b/>
          <w:bCs/>
          <w:iCs/>
          <w:color w:val="000000" w:themeColor="text1"/>
        </w:rPr>
        <w:t>b</w:t>
      </w:r>
      <w:r w:rsidR="00DB75AD" w:rsidRPr="00233F15">
        <w:rPr>
          <w:b/>
          <w:bCs/>
          <w:iCs/>
          <w:color w:val="000000" w:themeColor="text1"/>
        </w:rPr>
        <w:t xml:space="preserve">arcoder </w:t>
      </w:r>
      <w:r w:rsidR="00EC5103">
        <w:rPr>
          <w:b/>
          <w:bCs/>
          <w:iCs/>
          <w:color w:val="000000" w:themeColor="text1"/>
        </w:rPr>
        <w:t>p</w:t>
      </w:r>
      <w:r w:rsidR="00DB75AD" w:rsidRPr="00233F15">
        <w:rPr>
          <w:b/>
          <w:bCs/>
          <w:iCs/>
          <w:color w:val="000000" w:themeColor="text1"/>
        </w:rPr>
        <w:t>lasmid</w:t>
      </w:r>
    </w:p>
    <w:p w14:paraId="4F385509" w14:textId="5BD2D903" w:rsidR="003E75FC" w:rsidRDefault="00FA4839" w:rsidP="004210F6">
      <w:pPr>
        <w:jc w:val="both"/>
        <w:rPr>
          <w:bCs/>
          <w:iCs/>
          <w:color w:val="000000" w:themeColor="text1"/>
        </w:rPr>
      </w:pPr>
      <w:r>
        <w:rPr>
          <w:bCs/>
          <w:iCs/>
          <w:color w:val="000000" w:themeColor="text1"/>
        </w:rPr>
        <w:t xml:space="preserve">We added a barcoder locus </w:t>
      </w:r>
      <w:r w:rsidR="00CC2164">
        <w:rPr>
          <w:bCs/>
          <w:iCs/>
          <w:color w:val="000000" w:themeColor="text1"/>
        </w:rPr>
        <w:t xml:space="preserve">flanked by LoxP and Lox2272 </w:t>
      </w:r>
      <w:r>
        <w:rPr>
          <w:bCs/>
          <w:iCs/>
          <w:color w:val="000000" w:themeColor="text1"/>
        </w:rPr>
        <w:t>into</w:t>
      </w:r>
      <w:r w:rsidR="00411C66" w:rsidRPr="00233F15">
        <w:rPr>
          <w:bCs/>
          <w:iCs/>
          <w:color w:val="000000" w:themeColor="text1"/>
        </w:rPr>
        <w:t xml:space="preserve"> </w:t>
      </w:r>
      <w:r w:rsidR="00E1052A">
        <w:rPr>
          <w:bCs/>
          <w:iCs/>
          <w:color w:val="000000" w:themeColor="text1"/>
        </w:rPr>
        <w:t xml:space="preserve">a </w:t>
      </w:r>
      <w:r w:rsidR="00DD649C" w:rsidRPr="00233F15">
        <w:rPr>
          <w:bCs/>
          <w:iCs/>
          <w:color w:val="000000" w:themeColor="text1"/>
        </w:rPr>
        <w:t xml:space="preserve">pSH47 </w:t>
      </w:r>
      <w:r w:rsidR="00DB75AD" w:rsidRPr="00233F15">
        <w:rPr>
          <w:bCs/>
          <w:iCs/>
          <w:color w:val="000000" w:themeColor="text1"/>
        </w:rPr>
        <w:t>plasmid backbone expressing GAL1pr-CRE</w:t>
      </w:r>
      <w:r>
        <w:rPr>
          <w:bCs/>
          <w:iCs/>
          <w:color w:val="000000" w:themeColor="text1"/>
        </w:rPr>
        <w:t>.  This barcoder locus consisted</w:t>
      </w:r>
      <w:r w:rsidR="00DB75AD" w:rsidRPr="00233F15">
        <w:rPr>
          <w:bCs/>
          <w:iCs/>
          <w:color w:val="000000" w:themeColor="text1"/>
        </w:rPr>
        <w:t xml:space="preserve"> of a random 25</w:t>
      </w:r>
      <w:r w:rsidR="00865C11" w:rsidRPr="00233F15">
        <w:rPr>
          <w:bCs/>
          <w:iCs/>
          <w:color w:val="000000" w:themeColor="text1"/>
        </w:rPr>
        <w:t>bp DNA sequence</w:t>
      </w:r>
      <w:r w:rsidR="00247CDF">
        <w:rPr>
          <w:bCs/>
          <w:iCs/>
          <w:color w:val="000000" w:themeColor="text1"/>
        </w:rPr>
        <w:t xml:space="preserve"> (‘UP tag</w:t>
      </w:r>
      <w:r w:rsidR="00420E6D" w:rsidRPr="00233F15">
        <w:rPr>
          <w:bCs/>
          <w:iCs/>
          <w:color w:val="000000" w:themeColor="text1"/>
        </w:rPr>
        <w:t>’) in between t</w:t>
      </w:r>
      <w:r w:rsidR="00086039" w:rsidRPr="00233F15">
        <w:rPr>
          <w:bCs/>
          <w:iCs/>
          <w:color w:val="000000" w:themeColor="text1"/>
        </w:rPr>
        <w:t>wo common primer regions (US1 and US2), followed by a</w:t>
      </w:r>
      <w:r w:rsidR="000A44D3" w:rsidRPr="00233F15">
        <w:rPr>
          <w:bCs/>
          <w:iCs/>
          <w:color w:val="000000" w:themeColor="text1"/>
        </w:rPr>
        <w:t xml:space="preserve"> HphMX4 cassette</w:t>
      </w:r>
      <w:r w:rsidR="00086039" w:rsidRPr="00233F15">
        <w:rPr>
          <w:bCs/>
          <w:iCs/>
          <w:color w:val="000000" w:themeColor="text1"/>
        </w:rPr>
        <w:t>,</w:t>
      </w:r>
      <w:r w:rsidR="000A44D3" w:rsidRPr="00233F15">
        <w:rPr>
          <w:bCs/>
          <w:iCs/>
          <w:color w:val="000000" w:themeColor="text1"/>
        </w:rPr>
        <w:t xml:space="preserve"> </w:t>
      </w:r>
      <w:r w:rsidR="00086039" w:rsidRPr="00233F15">
        <w:rPr>
          <w:bCs/>
          <w:iCs/>
          <w:color w:val="000000" w:themeColor="text1"/>
        </w:rPr>
        <w:t xml:space="preserve"> </w:t>
      </w:r>
      <w:r w:rsidR="007C17BA">
        <w:rPr>
          <w:bCs/>
          <w:iCs/>
          <w:color w:val="000000" w:themeColor="text1"/>
        </w:rPr>
        <w:t>and</w:t>
      </w:r>
      <w:r w:rsidR="00086039" w:rsidRPr="00233F15">
        <w:rPr>
          <w:bCs/>
          <w:iCs/>
          <w:color w:val="000000" w:themeColor="text1"/>
        </w:rPr>
        <w:t xml:space="preserve"> anothe</w:t>
      </w:r>
      <w:r w:rsidR="00247CDF">
        <w:rPr>
          <w:bCs/>
          <w:iCs/>
          <w:color w:val="000000" w:themeColor="text1"/>
        </w:rPr>
        <w:t>r random 25bp DNA sequence (‘DN tag</w:t>
      </w:r>
      <w:r w:rsidR="00086039" w:rsidRPr="00233F15">
        <w:rPr>
          <w:bCs/>
          <w:iCs/>
          <w:color w:val="000000" w:themeColor="text1"/>
        </w:rPr>
        <w:t>’) in between two common primer regions (DS1 and DS2).</w:t>
      </w:r>
    </w:p>
    <w:p w14:paraId="025E1C23" w14:textId="77777777" w:rsidR="00517ABD" w:rsidRDefault="00517ABD" w:rsidP="004210F6">
      <w:pPr>
        <w:jc w:val="both"/>
        <w:rPr>
          <w:bCs/>
          <w:iCs/>
          <w:color w:val="000000" w:themeColor="text1"/>
        </w:rPr>
      </w:pPr>
    </w:p>
    <w:p w14:paraId="6CCAE4B8" w14:textId="5BCFDCA4" w:rsidR="001165B0" w:rsidRDefault="00671DE7" w:rsidP="004210F6">
      <w:pPr>
        <w:jc w:val="both"/>
        <w:rPr>
          <w:color w:val="000000" w:themeColor="text1"/>
        </w:rPr>
      </w:pPr>
      <w:r>
        <w:rPr>
          <w:bCs/>
          <w:iCs/>
          <w:color w:val="000000" w:themeColor="text1"/>
        </w:rPr>
        <w:t xml:space="preserve">First, a barcoded HphMX4 construct was created.  </w:t>
      </w:r>
      <w:r w:rsidR="00AD2292">
        <w:rPr>
          <w:bCs/>
          <w:iCs/>
          <w:color w:val="000000" w:themeColor="text1"/>
        </w:rPr>
        <w:t>HphMX4 was</w:t>
      </w:r>
      <w:r w:rsidR="007C2A9B" w:rsidRPr="008A1154">
        <w:rPr>
          <w:bCs/>
          <w:iCs/>
          <w:color w:val="000000" w:themeColor="text1"/>
        </w:rPr>
        <w:t xml:space="preserve"> amplified from a </w:t>
      </w:r>
      <w:r w:rsidR="007C2A9B" w:rsidRPr="008A1154">
        <w:rPr>
          <w:color w:val="000000" w:themeColor="text1"/>
        </w:rPr>
        <w:t xml:space="preserve">pIS420 plasmid using </w:t>
      </w:r>
      <w:r w:rsidR="00F02E1E">
        <w:rPr>
          <w:color w:val="000000" w:themeColor="text1"/>
        </w:rPr>
        <w:t>the STEP1F and STEP1</w:t>
      </w:r>
      <w:r w:rsidR="007C2A9B" w:rsidRPr="008A1154">
        <w:rPr>
          <w:color w:val="000000" w:themeColor="text1"/>
        </w:rPr>
        <w:t>R primers containing HphMX4 homology and US2/DS1 overhangs</w:t>
      </w:r>
      <w:r w:rsidR="00CC3954">
        <w:rPr>
          <w:color w:val="000000" w:themeColor="text1"/>
        </w:rPr>
        <w:t xml:space="preserve"> </w:t>
      </w:r>
      <w:r w:rsidR="007E4943">
        <w:rPr>
          <w:color w:val="000000" w:themeColor="text1"/>
        </w:rPr>
        <w:t>(Data S1)</w:t>
      </w:r>
      <w:r w:rsidR="007C2A9B" w:rsidRPr="008A1154">
        <w:rPr>
          <w:color w:val="000000" w:themeColor="text1"/>
        </w:rPr>
        <w:t xml:space="preserve">.  </w:t>
      </w:r>
      <w:commentRangeStart w:id="82"/>
      <w:r w:rsidR="007C2A9B" w:rsidRPr="008A1154">
        <w:rPr>
          <w:color w:val="000000" w:themeColor="text1"/>
        </w:rPr>
        <w:t xml:space="preserve">The PCR program used for this step was 98°C for 30sec; </w:t>
      </w:r>
      <w:r w:rsidR="00D20F9C">
        <w:rPr>
          <w:color w:val="000000" w:themeColor="text1"/>
        </w:rPr>
        <w:t>25</w:t>
      </w:r>
      <w:r w:rsidR="007C2A9B" w:rsidRPr="008A1154">
        <w:rPr>
          <w:color w:val="000000" w:themeColor="text1"/>
        </w:rPr>
        <w:t xml:space="preserve"> cycles of 98°C for 10sec, 59°C for 10sec, 72°</w:t>
      </w:r>
      <w:r w:rsidR="00636511">
        <w:rPr>
          <w:color w:val="000000" w:themeColor="text1"/>
        </w:rPr>
        <w:t>C for 6</w:t>
      </w:r>
      <w:r w:rsidR="007C2A9B" w:rsidRPr="008A1154">
        <w:rPr>
          <w:color w:val="000000" w:themeColor="text1"/>
        </w:rPr>
        <w:t>0sec; 72°C for 5min; 4°</w:t>
      </w:r>
      <w:r w:rsidR="003E75FC" w:rsidRPr="008A1154">
        <w:rPr>
          <w:color w:val="000000" w:themeColor="text1"/>
        </w:rPr>
        <w:t>C forever</w:t>
      </w:r>
      <w:commentRangeEnd w:id="82"/>
      <w:r w:rsidR="00D20F9C">
        <w:rPr>
          <w:rStyle w:val="CommentReference"/>
          <w:rFonts w:asciiTheme="minorHAnsi" w:hAnsiTheme="minorHAnsi" w:cstheme="minorBidi"/>
        </w:rPr>
        <w:commentReference w:id="82"/>
      </w:r>
      <w:r w:rsidR="003E75FC" w:rsidRPr="008A1154">
        <w:rPr>
          <w:color w:val="000000" w:themeColor="text1"/>
        </w:rPr>
        <w:t xml:space="preserve">.  </w:t>
      </w:r>
      <w:r w:rsidR="003E75FC" w:rsidRPr="00573C16">
        <w:rPr>
          <w:color w:val="000000" w:themeColor="text1"/>
        </w:rPr>
        <w:t>T</w:t>
      </w:r>
      <w:r w:rsidR="007C2A9B" w:rsidRPr="00573C16">
        <w:rPr>
          <w:color w:val="000000" w:themeColor="text1"/>
        </w:rPr>
        <w:t>hese PCR produc</w:t>
      </w:r>
      <w:r w:rsidR="003E75FC" w:rsidRPr="00573C16">
        <w:rPr>
          <w:color w:val="000000" w:themeColor="text1"/>
        </w:rPr>
        <w:t>ts were purified using a Qia</w:t>
      </w:r>
      <w:r w:rsidR="00573C16">
        <w:rPr>
          <w:color w:val="000000" w:themeColor="text1"/>
        </w:rPr>
        <w:t>gen Qiaspin</w:t>
      </w:r>
      <w:r w:rsidR="003E75FC" w:rsidRPr="00573C16">
        <w:rPr>
          <w:color w:val="000000" w:themeColor="text1"/>
        </w:rPr>
        <w:t xml:space="preserve"> kit</w:t>
      </w:r>
      <w:r w:rsidR="003F1573">
        <w:rPr>
          <w:color w:val="000000" w:themeColor="text1"/>
        </w:rPr>
        <w:t xml:space="preserve"> and confirmed using 2% gel electrophoresis</w:t>
      </w:r>
      <w:r w:rsidR="003E75FC" w:rsidRPr="00573C16">
        <w:rPr>
          <w:color w:val="000000" w:themeColor="text1"/>
        </w:rPr>
        <w:t xml:space="preserve">. </w:t>
      </w:r>
      <w:r w:rsidR="003E75FC" w:rsidRPr="008540E4">
        <w:rPr>
          <w:color w:val="D9D9D9" w:themeColor="background1" w:themeShade="D9"/>
        </w:rPr>
        <w:t xml:space="preserve"> </w:t>
      </w:r>
      <w:r w:rsidR="003E75FC" w:rsidRPr="008A1154">
        <w:rPr>
          <w:color w:val="000000" w:themeColor="text1"/>
        </w:rPr>
        <w:t xml:space="preserve">To the resulting </w:t>
      </w:r>
      <w:r w:rsidR="00F04203">
        <w:rPr>
          <w:color w:val="000000" w:themeColor="text1"/>
        </w:rPr>
        <w:t xml:space="preserve">purified </w:t>
      </w:r>
      <w:r w:rsidR="003E75FC" w:rsidRPr="008A1154">
        <w:rPr>
          <w:color w:val="000000" w:themeColor="text1"/>
        </w:rPr>
        <w:t xml:space="preserve">products, the STEP2F </w:t>
      </w:r>
      <w:r w:rsidR="000035C0" w:rsidRPr="008A1154">
        <w:rPr>
          <w:color w:val="000000" w:themeColor="text1"/>
        </w:rPr>
        <w:t xml:space="preserve">and STEP2R primers </w:t>
      </w:r>
      <w:r w:rsidR="006874B2">
        <w:rPr>
          <w:color w:val="000000" w:themeColor="text1"/>
        </w:rPr>
        <w:t>were used to add</w:t>
      </w:r>
      <w:r w:rsidR="00455126">
        <w:rPr>
          <w:color w:val="000000" w:themeColor="text1"/>
        </w:rPr>
        <w:t xml:space="preserve"> the random barcodes </w:t>
      </w:r>
      <w:r w:rsidR="002B44E2">
        <w:rPr>
          <w:color w:val="000000" w:themeColor="text1"/>
        </w:rPr>
        <w:t xml:space="preserve">and US1/DS2 regions </w:t>
      </w:r>
      <w:r w:rsidR="006874B2">
        <w:rPr>
          <w:color w:val="000000" w:themeColor="text1"/>
        </w:rPr>
        <w:t>with</w:t>
      </w:r>
      <w:r w:rsidR="003E75FC" w:rsidRPr="008A1154">
        <w:rPr>
          <w:color w:val="000000" w:themeColor="text1"/>
        </w:rPr>
        <w:t xml:space="preserve"> the following PCR program: 98°C for 30sec; </w:t>
      </w:r>
      <w:r w:rsidR="00D20F9C">
        <w:rPr>
          <w:color w:val="000000" w:themeColor="text1"/>
        </w:rPr>
        <w:t>25</w:t>
      </w:r>
      <w:r w:rsidR="003E75FC" w:rsidRPr="008A1154">
        <w:rPr>
          <w:color w:val="000000" w:themeColor="text1"/>
        </w:rPr>
        <w:t xml:space="preserve"> cycles of 98°</w:t>
      </w:r>
      <w:r w:rsidR="00D20F9C">
        <w:rPr>
          <w:color w:val="000000" w:themeColor="text1"/>
        </w:rPr>
        <w:t>C for 10sec, 68</w:t>
      </w:r>
      <w:r w:rsidR="003E75FC" w:rsidRPr="008A1154">
        <w:rPr>
          <w:color w:val="000000" w:themeColor="text1"/>
        </w:rPr>
        <w:t>°</w:t>
      </w:r>
      <w:r w:rsidR="00D20F9C">
        <w:rPr>
          <w:color w:val="000000" w:themeColor="text1"/>
        </w:rPr>
        <w:t>C for 1</w:t>
      </w:r>
      <w:r w:rsidR="003E75FC" w:rsidRPr="008A1154">
        <w:rPr>
          <w:color w:val="000000" w:themeColor="text1"/>
        </w:rPr>
        <w:t>0sec</w:t>
      </w:r>
      <w:r w:rsidR="00D20F9C">
        <w:rPr>
          <w:color w:val="000000" w:themeColor="text1"/>
        </w:rPr>
        <w:t>, 72</w:t>
      </w:r>
      <w:r w:rsidR="00D20F9C" w:rsidRPr="008A1154">
        <w:rPr>
          <w:color w:val="000000" w:themeColor="text1"/>
        </w:rPr>
        <w:t>°C</w:t>
      </w:r>
      <w:r w:rsidR="00D20F9C">
        <w:rPr>
          <w:color w:val="000000" w:themeColor="text1"/>
        </w:rPr>
        <w:t xml:space="preserve"> for 60sec</w:t>
      </w:r>
      <w:r w:rsidR="003E75FC" w:rsidRPr="008A1154">
        <w:rPr>
          <w:color w:val="000000" w:themeColor="text1"/>
        </w:rPr>
        <w:t>; 72°C for 5min; 4°C forever.  These resulting products were again purified</w:t>
      </w:r>
      <w:r w:rsidR="00573C16">
        <w:rPr>
          <w:color w:val="000000" w:themeColor="text1"/>
        </w:rPr>
        <w:t xml:space="preserve"> using a Qiagen Qiaspin kit</w:t>
      </w:r>
      <w:r w:rsidR="003E75FC" w:rsidRPr="008A1154">
        <w:rPr>
          <w:color w:val="000000" w:themeColor="text1"/>
        </w:rPr>
        <w:t xml:space="preserve"> and ~1.5-1.6kb products were </w:t>
      </w:r>
      <w:r w:rsidR="003F1573">
        <w:rPr>
          <w:color w:val="000000" w:themeColor="text1"/>
        </w:rPr>
        <w:t>confirmed</w:t>
      </w:r>
      <w:r w:rsidR="003E75FC" w:rsidRPr="008A1154">
        <w:rPr>
          <w:color w:val="000000" w:themeColor="text1"/>
        </w:rPr>
        <w:t xml:space="preserve"> using </w:t>
      </w:r>
      <w:r w:rsidR="003F1573">
        <w:rPr>
          <w:color w:val="000000" w:themeColor="text1"/>
        </w:rPr>
        <w:t xml:space="preserve">2% </w:t>
      </w:r>
      <w:r w:rsidR="003E75FC" w:rsidRPr="008A1154">
        <w:rPr>
          <w:color w:val="000000" w:themeColor="text1"/>
        </w:rPr>
        <w:t>gel e</w:t>
      </w:r>
      <w:r w:rsidR="003F1573">
        <w:rPr>
          <w:color w:val="000000" w:themeColor="text1"/>
        </w:rPr>
        <w:t>lectrophoresis</w:t>
      </w:r>
      <w:r w:rsidR="003E75FC" w:rsidRPr="008A1154">
        <w:rPr>
          <w:color w:val="000000" w:themeColor="text1"/>
        </w:rPr>
        <w:t>.</w:t>
      </w:r>
      <w:r w:rsidR="000637C8" w:rsidRPr="008A1154">
        <w:rPr>
          <w:color w:val="000000" w:themeColor="text1"/>
        </w:rPr>
        <w:t xml:space="preserve">  </w:t>
      </w:r>
      <w:r w:rsidR="00AD3ECF">
        <w:rPr>
          <w:bCs/>
          <w:iCs/>
          <w:color w:val="000000" w:themeColor="text1"/>
        </w:rPr>
        <w:t xml:space="preserve">To add </w:t>
      </w:r>
      <w:r w:rsidR="00AD3ECF">
        <w:t xml:space="preserve">LoxP/Lox2272 sites, PCR was performed with the STEP2 products using </w:t>
      </w:r>
      <w:r w:rsidR="0019108C">
        <w:t>the</w:t>
      </w:r>
      <w:r w:rsidR="00AD3ECF">
        <w:t xml:space="preserve"> </w:t>
      </w:r>
      <w:r w:rsidR="00AD3ECF" w:rsidRPr="00FA4BD1">
        <w:t>SacI-LoxP-HphMX4-Barcode-F</w:t>
      </w:r>
      <w:r w:rsidR="00AD3ECF">
        <w:t xml:space="preserve"> / SacI-Lox2272</w:t>
      </w:r>
      <w:r w:rsidR="00AD3ECF" w:rsidRPr="00FA4BD1">
        <w:t>-HphMX</w:t>
      </w:r>
      <w:r w:rsidR="00AD3ECF">
        <w:t xml:space="preserve">4-Barcode-R </w:t>
      </w:r>
      <w:r w:rsidR="0019108C">
        <w:t>primers.</w:t>
      </w:r>
      <w:r w:rsidR="00AD3ECF">
        <w:t xml:space="preserve">  The PCR program used for this step was:   </w:t>
      </w:r>
      <w:r w:rsidR="00AD3ECF" w:rsidRPr="008A1154">
        <w:rPr>
          <w:color w:val="000000" w:themeColor="text1"/>
        </w:rPr>
        <w:t xml:space="preserve">98°C for 30sec; </w:t>
      </w:r>
      <w:r w:rsidR="00AD3ECF">
        <w:rPr>
          <w:color w:val="000000" w:themeColor="text1"/>
        </w:rPr>
        <w:t>26</w:t>
      </w:r>
      <w:r w:rsidR="00AD3ECF" w:rsidRPr="008A1154">
        <w:rPr>
          <w:color w:val="000000" w:themeColor="text1"/>
        </w:rPr>
        <w:t xml:space="preserve"> cycles of 98°</w:t>
      </w:r>
      <w:r w:rsidR="00AD3ECF">
        <w:rPr>
          <w:color w:val="000000" w:themeColor="text1"/>
        </w:rPr>
        <w:t>C for 15sec, 64</w:t>
      </w:r>
      <w:r w:rsidR="00AD3ECF" w:rsidRPr="008A1154">
        <w:rPr>
          <w:color w:val="000000" w:themeColor="text1"/>
        </w:rPr>
        <w:t>°</w:t>
      </w:r>
      <w:r w:rsidR="00AD3ECF">
        <w:rPr>
          <w:color w:val="000000" w:themeColor="text1"/>
        </w:rPr>
        <w:t>C for 2</w:t>
      </w:r>
      <w:r w:rsidR="00AD3ECF" w:rsidRPr="008A1154">
        <w:rPr>
          <w:color w:val="000000" w:themeColor="text1"/>
        </w:rPr>
        <w:t>0sec, 72°</w:t>
      </w:r>
      <w:r w:rsidR="00AD3ECF">
        <w:rPr>
          <w:color w:val="000000" w:themeColor="text1"/>
        </w:rPr>
        <w:t>C for 65</w:t>
      </w:r>
      <w:r w:rsidR="00AD3ECF" w:rsidRPr="008A1154">
        <w:rPr>
          <w:color w:val="000000" w:themeColor="text1"/>
        </w:rPr>
        <w:t xml:space="preserve">sec; </w:t>
      </w:r>
      <w:r w:rsidR="00573C16">
        <w:rPr>
          <w:color w:val="000000" w:themeColor="text1"/>
        </w:rPr>
        <w:t>72</w:t>
      </w:r>
      <w:r w:rsidR="00AD3ECF" w:rsidRPr="008A1154">
        <w:rPr>
          <w:color w:val="000000" w:themeColor="text1"/>
        </w:rPr>
        <w:t>°C for 5min; 4°C forever</w:t>
      </w:r>
      <w:commentRangeStart w:id="83"/>
      <w:commentRangeEnd w:id="83"/>
      <w:r w:rsidR="00AD3ECF">
        <w:rPr>
          <w:rStyle w:val="CommentReference"/>
          <w:rFonts w:asciiTheme="minorHAnsi" w:hAnsiTheme="minorHAnsi" w:cstheme="minorBidi"/>
        </w:rPr>
        <w:commentReference w:id="83"/>
      </w:r>
      <w:r w:rsidR="00AD3ECF">
        <w:rPr>
          <w:color w:val="000000" w:themeColor="text1"/>
        </w:rPr>
        <w:t xml:space="preserve">.  The resulting PCR products were </w:t>
      </w:r>
      <w:r w:rsidR="00F411FD">
        <w:rPr>
          <w:color w:val="000000" w:themeColor="text1"/>
        </w:rPr>
        <w:t>purified using a Qiagen Qiaspin Kit, and ~1950bp products were confirmed using 2% gel electrophoresis</w:t>
      </w:r>
      <w:r w:rsidR="00AD3ECF">
        <w:rPr>
          <w:color w:val="000000" w:themeColor="text1"/>
        </w:rPr>
        <w:t>.</w:t>
      </w:r>
      <w:r w:rsidR="001E7376">
        <w:rPr>
          <w:color w:val="000000" w:themeColor="text1"/>
        </w:rPr>
        <w:t xml:space="preserve">  Two PCR reactions were performed on the resulting products to confirm correct synthesis.  The first PCR reaction was performed with the </w:t>
      </w:r>
      <w:r w:rsidR="001E7376" w:rsidRPr="001E7376">
        <w:rPr>
          <w:bCs/>
        </w:rPr>
        <w:t>SacI Reamp F/US2 primer pairs, and the second was performed using DS1/SacI Reamp R primer pairs.</w:t>
      </w:r>
      <w:r w:rsidR="001E7376">
        <w:rPr>
          <w:bCs/>
        </w:rPr>
        <w:t xml:space="preserve"> </w:t>
      </w:r>
      <w:r w:rsidR="001E7376">
        <w:t xml:space="preserve">The PCR program used for both of these reactions was:   </w:t>
      </w:r>
      <w:r w:rsidR="001E7376" w:rsidRPr="008A1154">
        <w:rPr>
          <w:color w:val="000000" w:themeColor="text1"/>
        </w:rPr>
        <w:t xml:space="preserve">98°C for 30sec; </w:t>
      </w:r>
      <w:r w:rsidR="001E7376">
        <w:rPr>
          <w:color w:val="000000" w:themeColor="text1"/>
        </w:rPr>
        <w:t>25</w:t>
      </w:r>
      <w:r w:rsidR="001E7376" w:rsidRPr="008A1154">
        <w:rPr>
          <w:color w:val="000000" w:themeColor="text1"/>
        </w:rPr>
        <w:t xml:space="preserve"> cycles of 98°</w:t>
      </w:r>
      <w:r w:rsidR="001E7376">
        <w:rPr>
          <w:color w:val="000000" w:themeColor="text1"/>
        </w:rPr>
        <w:t>C for 10sec, 59</w:t>
      </w:r>
      <w:r w:rsidR="001E7376" w:rsidRPr="008A1154">
        <w:rPr>
          <w:color w:val="000000" w:themeColor="text1"/>
        </w:rPr>
        <w:t>°</w:t>
      </w:r>
      <w:r w:rsidR="001E7376">
        <w:rPr>
          <w:color w:val="000000" w:themeColor="text1"/>
        </w:rPr>
        <w:t>C for 15</w:t>
      </w:r>
      <w:r w:rsidR="001E7376" w:rsidRPr="008A1154">
        <w:rPr>
          <w:color w:val="000000" w:themeColor="text1"/>
        </w:rPr>
        <w:t>sec, 72°</w:t>
      </w:r>
      <w:r w:rsidR="001E7376">
        <w:rPr>
          <w:color w:val="000000" w:themeColor="text1"/>
        </w:rPr>
        <w:t>C for 30</w:t>
      </w:r>
      <w:r w:rsidR="001E7376" w:rsidRPr="008A1154">
        <w:rPr>
          <w:color w:val="000000" w:themeColor="text1"/>
        </w:rPr>
        <w:t xml:space="preserve">sec; </w:t>
      </w:r>
      <w:r w:rsidR="001E7376">
        <w:rPr>
          <w:color w:val="000000" w:themeColor="text1"/>
        </w:rPr>
        <w:t>72</w:t>
      </w:r>
      <w:r w:rsidR="001E7376" w:rsidRPr="008A1154">
        <w:rPr>
          <w:color w:val="000000" w:themeColor="text1"/>
        </w:rPr>
        <w:t>°C for 5min; 4°C forever</w:t>
      </w:r>
      <w:r w:rsidR="001E7376">
        <w:rPr>
          <w:color w:val="000000" w:themeColor="text1"/>
        </w:rPr>
        <w:t xml:space="preserve">.  Expected sizes (~132bp, 137bp) were confirmed using 4% gel electrophoresis. All </w:t>
      </w:r>
      <w:r w:rsidR="00740A9B">
        <w:rPr>
          <w:color w:val="000000" w:themeColor="text1"/>
        </w:rPr>
        <w:t>above PCR reactions</w:t>
      </w:r>
      <w:r w:rsidR="001E7376">
        <w:rPr>
          <w:color w:val="000000" w:themeColor="text1"/>
        </w:rPr>
        <w:t xml:space="preserve"> were performed using </w:t>
      </w:r>
      <w:r w:rsidR="001E7376" w:rsidRPr="001E7376">
        <w:rPr>
          <w:color w:val="000000" w:themeColor="text1"/>
        </w:rPr>
        <w:t>High Fidelity Phusion Master Mix (NEB)</w:t>
      </w:r>
      <w:r w:rsidR="001E7376">
        <w:rPr>
          <w:color w:val="000000" w:themeColor="text1"/>
        </w:rPr>
        <w:t>.</w:t>
      </w:r>
    </w:p>
    <w:p w14:paraId="6F6A21B6" w14:textId="77777777" w:rsidR="00517ABD" w:rsidRDefault="00517ABD" w:rsidP="004210F6"/>
    <w:p w14:paraId="09A7764A" w14:textId="38FA7400" w:rsidR="00AF4AB5" w:rsidRDefault="00EC2796" w:rsidP="004210F6">
      <w:r>
        <w:t>To prepare for cloning of the barcoder locus,</w:t>
      </w:r>
      <w:r w:rsidR="00422103" w:rsidRPr="00422103">
        <w:t xml:space="preserve"> pSH47 w</w:t>
      </w:r>
      <w:r w:rsidR="00422103">
        <w:t xml:space="preserve">as digested with SacI using 100μl </w:t>
      </w:r>
      <w:r w:rsidR="001074D1">
        <w:t xml:space="preserve">of </w:t>
      </w:r>
      <w:r w:rsidR="00422103">
        <w:t>250ng/μ</w:t>
      </w:r>
      <w:r w:rsidR="00422103" w:rsidRPr="00422103">
        <w:t>l pSH47, 100</w:t>
      </w:r>
      <w:r w:rsidR="005D6BE2">
        <w:t xml:space="preserve">μl </w:t>
      </w:r>
      <w:r w:rsidR="00422103" w:rsidRPr="00422103">
        <w:t>NEB Buffer 4, 10</w:t>
      </w:r>
      <w:r w:rsidR="005D6BE2">
        <w:t xml:space="preserve">μl </w:t>
      </w:r>
      <w:r w:rsidR="00422103" w:rsidRPr="00422103">
        <w:t>BSA, 10</w:t>
      </w:r>
      <w:r w:rsidR="005D6BE2">
        <w:t xml:space="preserve">μl </w:t>
      </w:r>
      <w:r w:rsidR="00422103" w:rsidRPr="00422103">
        <w:t>Sac</w:t>
      </w:r>
      <w:r w:rsidR="00422103">
        <w:t>I-HF in 1ml sterile water.  100μ</w:t>
      </w:r>
      <w:r w:rsidR="00422103" w:rsidRPr="00422103">
        <w:t xml:space="preserve">l of this mixture was incubated at 37°C for two hours, and inactivated by incubation at 65°C for 20min.  Digest products were purified using a Qiagen Qiaspin kit, and confirmed using </w:t>
      </w:r>
      <w:r w:rsidR="00953608">
        <w:t xml:space="preserve">0.8% </w:t>
      </w:r>
      <w:r w:rsidR="00422103" w:rsidRPr="00422103">
        <w:t>gel electrophoresis.</w:t>
      </w:r>
      <w:r w:rsidR="00BF4D95">
        <w:t xml:space="preserve"> </w:t>
      </w:r>
    </w:p>
    <w:p w14:paraId="4CBB0518" w14:textId="77777777" w:rsidR="001A4394" w:rsidRPr="00233F15" w:rsidRDefault="001A4394" w:rsidP="00224FCB">
      <w:pPr>
        <w:ind w:firstLine="720"/>
        <w:rPr>
          <w:b/>
          <w:bCs/>
          <w:iCs/>
          <w:color w:val="000000" w:themeColor="text1"/>
        </w:rPr>
      </w:pPr>
    </w:p>
    <w:p w14:paraId="28E87E7D" w14:textId="5B91D54B" w:rsidR="00525F1B" w:rsidRDefault="006A63BB" w:rsidP="00224FCB">
      <w:pPr>
        <w:jc w:val="both"/>
        <w:rPr>
          <w:b/>
          <w:bCs/>
          <w:iCs/>
          <w:color w:val="000000" w:themeColor="text1"/>
        </w:rPr>
      </w:pPr>
      <w:r w:rsidRPr="00233F15">
        <w:rPr>
          <w:b/>
          <w:bCs/>
          <w:iCs/>
          <w:color w:val="000000" w:themeColor="text1"/>
        </w:rPr>
        <w:t xml:space="preserve">Generating a </w:t>
      </w:r>
      <w:r w:rsidR="00EC5103">
        <w:rPr>
          <w:b/>
          <w:bCs/>
          <w:iCs/>
          <w:color w:val="000000" w:themeColor="text1"/>
        </w:rPr>
        <w:t>b</w:t>
      </w:r>
      <w:r w:rsidR="00EC5103" w:rsidRPr="00233F15">
        <w:rPr>
          <w:b/>
          <w:bCs/>
          <w:iCs/>
          <w:color w:val="000000" w:themeColor="text1"/>
        </w:rPr>
        <w:t xml:space="preserve">arcoder </w:t>
      </w:r>
      <w:r w:rsidR="00EC5103">
        <w:rPr>
          <w:b/>
          <w:bCs/>
          <w:iCs/>
          <w:color w:val="000000" w:themeColor="text1"/>
        </w:rPr>
        <w:t>s</w:t>
      </w:r>
      <w:r w:rsidR="00EC5103" w:rsidRPr="00233F15">
        <w:rPr>
          <w:b/>
          <w:bCs/>
          <w:iCs/>
          <w:color w:val="000000" w:themeColor="text1"/>
        </w:rPr>
        <w:t>train</w:t>
      </w:r>
    </w:p>
    <w:p w14:paraId="3D6D297E" w14:textId="1E27942A" w:rsidR="001E6AEE" w:rsidRDefault="00844EC8" w:rsidP="004210F6">
      <w:pPr>
        <w:jc w:val="both"/>
        <w:rPr>
          <w:bCs/>
          <w:iCs/>
          <w:color w:val="000000" w:themeColor="text1"/>
        </w:rPr>
      </w:pPr>
      <w:r w:rsidRPr="00233F15">
        <w:rPr>
          <w:bCs/>
          <w:iCs/>
          <w:color w:val="000000" w:themeColor="text1"/>
        </w:rPr>
        <w:t xml:space="preserve">A </w:t>
      </w:r>
      <w:r w:rsidR="009D3DD9" w:rsidRPr="00233F15">
        <w:rPr>
          <w:bCs/>
          <w:iCs/>
          <w:color w:val="000000" w:themeColor="text1"/>
        </w:rPr>
        <w:t xml:space="preserve">linear </w:t>
      </w:r>
      <w:r w:rsidR="00EE7424" w:rsidRPr="00233F15">
        <w:rPr>
          <w:bCs/>
          <w:iCs/>
          <w:color w:val="000000" w:themeColor="text1"/>
        </w:rPr>
        <w:t>URA3</w:t>
      </w:r>
      <w:r w:rsidR="0083215F" w:rsidRPr="00233F15">
        <w:rPr>
          <w:bCs/>
          <w:iCs/>
          <w:color w:val="000000" w:themeColor="text1"/>
        </w:rPr>
        <w:t xml:space="preserve"> cassette flanked by LoxP and Lox2272 sites </w:t>
      </w:r>
      <w:r w:rsidR="004647E2">
        <w:rPr>
          <w:bCs/>
          <w:iCs/>
          <w:color w:val="000000" w:themeColor="text1"/>
        </w:rPr>
        <w:t>and homology to</w:t>
      </w:r>
      <w:r w:rsidR="000A44D3" w:rsidRPr="00233F15">
        <w:rPr>
          <w:bCs/>
          <w:iCs/>
          <w:color w:val="000000" w:themeColor="text1"/>
        </w:rPr>
        <w:t xml:space="preserve"> the HO gene</w:t>
      </w:r>
      <w:r w:rsidR="00295235" w:rsidRPr="00233F15">
        <w:rPr>
          <w:bCs/>
          <w:iCs/>
          <w:color w:val="000000" w:themeColor="text1"/>
        </w:rPr>
        <w:t xml:space="preserve"> </w:t>
      </w:r>
      <w:r w:rsidR="003B57C3">
        <w:rPr>
          <w:bCs/>
          <w:iCs/>
          <w:color w:val="000000" w:themeColor="text1"/>
        </w:rPr>
        <w:t xml:space="preserve">was amplified from </w:t>
      </w:r>
      <w:r w:rsidR="005D6BE2">
        <w:rPr>
          <w:bCs/>
          <w:iCs/>
          <w:color w:val="000000" w:themeColor="text1"/>
          <w:lang w:val="en-CA"/>
        </w:rPr>
        <w:t xml:space="preserve">purified </w:t>
      </w:r>
      <w:r w:rsidR="003B57C3" w:rsidRPr="003B57C3">
        <w:rPr>
          <w:bCs/>
          <w:iCs/>
          <w:color w:val="000000" w:themeColor="text1"/>
        </w:rPr>
        <w:t>pIS418</w:t>
      </w:r>
      <w:r w:rsidR="0071085E">
        <w:rPr>
          <w:bCs/>
          <w:iCs/>
          <w:color w:val="000000" w:themeColor="text1"/>
        </w:rPr>
        <w:t xml:space="preserve"> with</w:t>
      </w:r>
      <w:r w:rsidR="003B57C3">
        <w:rPr>
          <w:bCs/>
          <w:iCs/>
          <w:color w:val="000000" w:themeColor="text1"/>
        </w:rPr>
        <w:t xml:space="preserve"> </w:t>
      </w:r>
      <w:r w:rsidR="003A358D">
        <w:rPr>
          <w:bCs/>
          <w:iCs/>
          <w:color w:val="000000" w:themeColor="text1"/>
        </w:rPr>
        <w:t>the</w:t>
      </w:r>
      <w:r w:rsidR="00100B14">
        <w:rPr>
          <w:bCs/>
          <w:iCs/>
          <w:color w:val="000000" w:themeColor="text1"/>
        </w:rPr>
        <w:t xml:space="preserve"> </w:t>
      </w:r>
      <w:r w:rsidR="00684143" w:rsidRPr="00684143">
        <w:rPr>
          <w:bCs/>
          <w:iCs/>
          <w:color w:val="000000" w:themeColor="text1"/>
        </w:rPr>
        <w:t>5'HO-LoxP-URA</w:t>
      </w:r>
      <w:r w:rsidR="00684143">
        <w:rPr>
          <w:bCs/>
          <w:iCs/>
          <w:color w:val="000000" w:themeColor="text1"/>
        </w:rPr>
        <w:t xml:space="preserve"> and </w:t>
      </w:r>
      <w:r w:rsidR="00684143" w:rsidRPr="00684143">
        <w:rPr>
          <w:bCs/>
          <w:iCs/>
          <w:color w:val="000000" w:themeColor="text1"/>
        </w:rPr>
        <w:t>URA-L</w:t>
      </w:r>
      <w:r w:rsidR="00CC0144">
        <w:rPr>
          <w:bCs/>
          <w:iCs/>
          <w:color w:val="000000" w:themeColor="text1"/>
        </w:rPr>
        <w:t>ox</w:t>
      </w:r>
      <w:r w:rsidR="00684143" w:rsidRPr="00684143">
        <w:rPr>
          <w:bCs/>
          <w:iCs/>
          <w:color w:val="000000" w:themeColor="text1"/>
        </w:rPr>
        <w:t>2272-3'HO</w:t>
      </w:r>
      <w:r w:rsidR="00684143">
        <w:rPr>
          <w:bCs/>
          <w:iCs/>
          <w:color w:val="000000" w:themeColor="text1"/>
        </w:rPr>
        <w:t xml:space="preserve"> primers</w:t>
      </w:r>
      <w:r w:rsidR="0071085E">
        <w:rPr>
          <w:bCs/>
          <w:iCs/>
          <w:color w:val="000000" w:themeColor="text1"/>
        </w:rPr>
        <w:t xml:space="preserve"> using</w:t>
      </w:r>
      <w:r w:rsidR="002F37D7">
        <w:rPr>
          <w:bCs/>
          <w:iCs/>
          <w:color w:val="000000" w:themeColor="text1"/>
        </w:rPr>
        <w:t xml:space="preserve"> the following PCR program: </w:t>
      </w:r>
      <w:r w:rsidR="00506289" w:rsidRPr="008A1154">
        <w:rPr>
          <w:color w:val="000000" w:themeColor="text1"/>
        </w:rPr>
        <w:t xml:space="preserve">98°C for 30sec; </w:t>
      </w:r>
      <w:r w:rsidR="001310B1">
        <w:rPr>
          <w:color w:val="000000" w:themeColor="text1"/>
        </w:rPr>
        <w:t>25</w:t>
      </w:r>
      <w:r w:rsidR="002F37D7" w:rsidRPr="008A1154">
        <w:rPr>
          <w:color w:val="000000" w:themeColor="text1"/>
        </w:rPr>
        <w:t xml:space="preserve"> cycles of 98°</w:t>
      </w:r>
      <w:r w:rsidR="0004626A">
        <w:rPr>
          <w:color w:val="000000" w:themeColor="text1"/>
        </w:rPr>
        <w:t>C for 10</w:t>
      </w:r>
      <w:r w:rsidR="001310B1">
        <w:rPr>
          <w:color w:val="000000" w:themeColor="text1"/>
        </w:rPr>
        <w:t>sec, 60</w:t>
      </w:r>
      <w:r w:rsidR="002F37D7" w:rsidRPr="008A1154">
        <w:rPr>
          <w:color w:val="000000" w:themeColor="text1"/>
        </w:rPr>
        <w:t>°</w:t>
      </w:r>
      <w:r w:rsidR="001310B1">
        <w:rPr>
          <w:color w:val="000000" w:themeColor="text1"/>
        </w:rPr>
        <w:t>C for 1</w:t>
      </w:r>
      <w:r w:rsidR="002F37D7" w:rsidRPr="008A1154">
        <w:rPr>
          <w:color w:val="000000" w:themeColor="text1"/>
        </w:rPr>
        <w:t>0sec, 72°</w:t>
      </w:r>
      <w:r w:rsidR="001310B1">
        <w:rPr>
          <w:color w:val="000000" w:themeColor="text1"/>
        </w:rPr>
        <w:t>C for 70</w:t>
      </w:r>
      <w:r w:rsidR="002F37D7" w:rsidRPr="008A1154">
        <w:rPr>
          <w:color w:val="000000" w:themeColor="text1"/>
        </w:rPr>
        <w:t xml:space="preserve">sec; </w:t>
      </w:r>
      <w:r w:rsidR="00141403">
        <w:rPr>
          <w:color w:val="000000" w:themeColor="text1"/>
        </w:rPr>
        <w:t>72</w:t>
      </w:r>
      <w:r w:rsidR="002F37D7" w:rsidRPr="008A1154">
        <w:rPr>
          <w:color w:val="000000" w:themeColor="text1"/>
        </w:rPr>
        <w:t>°C for 5min; 4°C forever</w:t>
      </w:r>
      <w:commentRangeStart w:id="84"/>
      <w:commentRangeEnd w:id="84"/>
      <w:r w:rsidR="002F37D7">
        <w:rPr>
          <w:rStyle w:val="CommentReference"/>
          <w:rFonts w:asciiTheme="minorHAnsi" w:hAnsiTheme="minorHAnsi" w:cstheme="minorBidi"/>
        </w:rPr>
        <w:commentReference w:id="84"/>
      </w:r>
      <w:r w:rsidR="00793155">
        <w:rPr>
          <w:bCs/>
          <w:iCs/>
          <w:color w:val="000000" w:themeColor="text1"/>
        </w:rPr>
        <w:t>.</w:t>
      </w:r>
      <w:r w:rsidR="00684143">
        <w:rPr>
          <w:bCs/>
          <w:iCs/>
          <w:color w:val="000000" w:themeColor="text1"/>
        </w:rPr>
        <w:t xml:space="preserve"> </w:t>
      </w:r>
      <w:r w:rsidR="00793155">
        <w:rPr>
          <w:bCs/>
          <w:iCs/>
          <w:color w:val="000000" w:themeColor="text1"/>
        </w:rPr>
        <w:t xml:space="preserve"> </w:t>
      </w:r>
      <w:r w:rsidR="00AE77F2">
        <w:rPr>
          <w:bCs/>
          <w:iCs/>
          <w:color w:val="000000" w:themeColor="text1"/>
        </w:rPr>
        <w:t xml:space="preserve"> </w:t>
      </w:r>
      <w:r w:rsidR="001E6AEE">
        <w:rPr>
          <w:bCs/>
          <w:iCs/>
          <w:color w:val="000000" w:themeColor="text1"/>
        </w:rPr>
        <w:t xml:space="preserve">This PCR reaction was performed using </w:t>
      </w:r>
      <w:r w:rsidR="00AD3ECF" w:rsidRPr="00AD3ECF">
        <w:rPr>
          <w:bCs/>
          <w:iCs/>
          <w:color w:val="000000" w:themeColor="text1"/>
        </w:rPr>
        <w:t>High Fidelity Phusion Master Mix (NEB)</w:t>
      </w:r>
      <w:r w:rsidR="00AD3ECF">
        <w:rPr>
          <w:bCs/>
          <w:iCs/>
          <w:color w:val="000000" w:themeColor="text1"/>
        </w:rPr>
        <w:t xml:space="preserve"> and was purified using </w:t>
      </w:r>
      <w:r w:rsidR="00AD3ECF" w:rsidRPr="00AD3ECF">
        <w:rPr>
          <w:bCs/>
          <w:iCs/>
          <w:color w:val="000000" w:themeColor="text1"/>
        </w:rPr>
        <w:t>Qiagen Qiaspin</w:t>
      </w:r>
      <w:r w:rsidR="00AD3ECF">
        <w:rPr>
          <w:bCs/>
          <w:iCs/>
          <w:color w:val="000000" w:themeColor="text1"/>
        </w:rPr>
        <w:t>.</w:t>
      </w:r>
      <w:r w:rsidR="001A4394">
        <w:rPr>
          <w:bCs/>
          <w:iCs/>
          <w:color w:val="000000" w:themeColor="text1"/>
        </w:rPr>
        <w:t xml:space="preserve">  This cassette was integrated into the HO locus </w:t>
      </w:r>
      <w:r w:rsidR="001A4394" w:rsidRPr="00233F15">
        <w:rPr>
          <w:bCs/>
          <w:iCs/>
          <w:color w:val="000000" w:themeColor="text1"/>
        </w:rPr>
        <w:t xml:space="preserve">of the RY0148 strain through transformation </w:t>
      </w:r>
      <w:r w:rsidR="001A4394">
        <w:rPr>
          <w:bCs/>
          <w:iCs/>
          <w:color w:val="000000" w:themeColor="text1"/>
        </w:rPr>
        <w:t xml:space="preserve">to serve as the ‘landing pad’ </w:t>
      </w:r>
      <w:r w:rsidR="001A4394" w:rsidRPr="00233F15">
        <w:rPr>
          <w:bCs/>
          <w:iCs/>
          <w:color w:val="000000" w:themeColor="text1"/>
        </w:rPr>
        <w:t>for barcode integration</w:t>
      </w:r>
      <w:r w:rsidR="001A4394">
        <w:rPr>
          <w:bCs/>
          <w:iCs/>
          <w:color w:val="000000" w:themeColor="text1"/>
        </w:rPr>
        <w:t xml:space="preserve"> using an EZ transformation kit.  Transformants selected for growth in SC –Ura plates, and were later verified to exhibit no growth in 5-FOA.  A transformant was selected to confirm HO locus integration using three PCR reactions with the following primer pairs: </w:t>
      </w:r>
      <w:r w:rsidR="001A4394" w:rsidRPr="00CC48C0">
        <w:rPr>
          <w:bCs/>
          <w:iCs/>
          <w:color w:val="000000" w:themeColor="text1"/>
        </w:rPr>
        <w:t>5'HO-URAreamp</w:t>
      </w:r>
      <w:r w:rsidR="001A4394">
        <w:rPr>
          <w:bCs/>
          <w:iCs/>
          <w:color w:val="000000" w:themeColor="text1"/>
        </w:rPr>
        <w:t xml:space="preserve"> + </w:t>
      </w:r>
      <w:r w:rsidR="001A4394" w:rsidRPr="007548B5">
        <w:rPr>
          <w:bCs/>
          <w:iCs/>
          <w:color w:val="000000" w:themeColor="text1"/>
        </w:rPr>
        <w:t>midURA-5'</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midURA-3</w:t>
      </w:r>
      <w:r w:rsidR="001A4394" w:rsidRPr="007548B5">
        <w:rPr>
          <w:bCs/>
          <w:iCs/>
          <w:color w:val="000000" w:themeColor="text1"/>
        </w:rPr>
        <w:t>'</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w:t>
      </w:r>
      <w:r w:rsidR="001A4394" w:rsidRPr="00242B4C">
        <w:rPr>
          <w:bCs/>
          <w:iCs/>
          <w:color w:val="000000" w:themeColor="text1"/>
        </w:rPr>
        <w:t>3'HO-URAreamp</w:t>
      </w:r>
      <w:r w:rsidR="001A4394">
        <w:rPr>
          <w:bCs/>
          <w:iCs/>
          <w:color w:val="000000" w:themeColor="text1"/>
        </w:rPr>
        <w:t xml:space="preserve">.  All PCR reactions were performed using </w:t>
      </w:r>
      <w:r w:rsidR="001A4394" w:rsidRPr="00AD3ECF">
        <w:rPr>
          <w:bCs/>
          <w:iCs/>
          <w:color w:val="000000" w:themeColor="text1"/>
        </w:rPr>
        <w:t>High Fidelity Phusion Master Mix (NEB)</w:t>
      </w:r>
      <w:r w:rsidR="001A4394">
        <w:rPr>
          <w:bCs/>
          <w:iCs/>
          <w:color w:val="000000" w:themeColor="text1"/>
        </w:rPr>
        <w:t xml:space="preserve"> with the following program: </w:t>
      </w:r>
      <w:r w:rsidR="001A4394" w:rsidRPr="008A1154">
        <w:rPr>
          <w:color w:val="000000" w:themeColor="text1"/>
        </w:rPr>
        <w:t xml:space="preserve">98°C for 30sec; </w:t>
      </w:r>
      <w:r w:rsidR="001A4394">
        <w:rPr>
          <w:color w:val="000000" w:themeColor="text1"/>
        </w:rPr>
        <w:t>25</w:t>
      </w:r>
      <w:r w:rsidR="001A4394" w:rsidRPr="008A1154">
        <w:rPr>
          <w:color w:val="000000" w:themeColor="text1"/>
        </w:rPr>
        <w:t xml:space="preserve"> cycles of 98°</w:t>
      </w:r>
      <w:r w:rsidR="001A4394">
        <w:rPr>
          <w:color w:val="000000" w:themeColor="text1"/>
        </w:rPr>
        <w:t>C for 10sec, 50</w:t>
      </w:r>
      <w:r w:rsidR="001A4394" w:rsidRPr="008A1154">
        <w:rPr>
          <w:color w:val="000000" w:themeColor="text1"/>
        </w:rPr>
        <w:t>°</w:t>
      </w:r>
      <w:r w:rsidR="001A4394">
        <w:rPr>
          <w:color w:val="000000" w:themeColor="text1"/>
        </w:rPr>
        <w:t>C for 1</w:t>
      </w:r>
      <w:r w:rsidR="001A4394" w:rsidRPr="008A1154">
        <w:rPr>
          <w:color w:val="000000" w:themeColor="text1"/>
        </w:rPr>
        <w:t>0sec, 72°</w:t>
      </w:r>
      <w:r w:rsidR="001A4394">
        <w:rPr>
          <w:color w:val="000000" w:themeColor="text1"/>
        </w:rPr>
        <w:t>C for 70</w:t>
      </w:r>
      <w:r w:rsidR="001A4394" w:rsidRPr="008A1154">
        <w:rPr>
          <w:color w:val="000000" w:themeColor="text1"/>
        </w:rPr>
        <w:t xml:space="preserve">sec; </w:t>
      </w:r>
      <w:r w:rsidR="001A4394">
        <w:rPr>
          <w:color w:val="000000" w:themeColor="text1"/>
        </w:rPr>
        <w:t>72</w:t>
      </w:r>
      <w:r w:rsidR="001A4394" w:rsidRPr="008A1154">
        <w:rPr>
          <w:color w:val="000000" w:themeColor="text1"/>
        </w:rPr>
        <w:t>°C for 5min; 4°C forever</w:t>
      </w:r>
      <w:commentRangeStart w:id="85"/>
      <w:commentRangeEnd w:id="85"/>
      <w:r w:rsidR="001A4394">
        <w:rPr>
          <w:rStyle w:val="CommentReference"/>
          <w:rFonts w:asciiTheme="minorHAnsi" w:hAnsiTheme="minorHAnsi" w:cstheme="minorBidi"/>
        </w:rPr>
        <w:commentReference w:id="85"/>
      </w:r>
      <w:r w:rsidR="001A4394">
        <w:rPr>
          <w:color w:val="000000" w:themeColor="text1"/>
        </w:rPr>
        <w:t xml:space="preserve">.  Expected PCR product size was confirmed using </w:t>
      </w:r>
      <w:r w:rsidR="004E701E">
        <w:rPr>
          <w:color w:val="000000" w:themeColor="text1"/>
        </w:rPr>
        <w:t xml:space="preserve">2% </w:t>
      </w:r>
      <w:r w:rsidR="001A4394">
        <w:rPr>
          <w:color w:val="000000" w:themeColor="text1"/>
        </w:rPr>
        <w:t>gel electrophoresis.</w:t>
      </w:r>
    </w:p>
    <w:p w14:paraId="62ECF635" w14:textId="77777777" w:rsidR="00517ABD" w:rsidRDefault="00517ABD" w:rsidP="004210F6">
      <w:pPr>
        <w:jc w:val="both"/>
        <w:rPr>
          <w:color w:val="000000" w:themeColor="text1"/>
        </w:rPr>
      </w:pPr>
    </w:p>
    <w:p w14:paraId="27800DC2" w14:textId="7D697EE8" w:rsidR="000928E2" w:rsidRDefault="001229B3" w:rsidP="004210F6">
      <w:pPr>
        <w:jc w:val="both"/>
        <w:rPr>
          <w:bCs/>
          <w:iCs/>
          <w:color w:val="000000" w:themeColor="text1"/>
        </w:rPr>
      </w:pPr>
      <w:r>
        <w:rPr>
          <w:color w:val="000000" w:themeColor="text1"/>
        </w:rPr>
        <w:t>The</w:t>
      </w:r>
      <w:r w:rsidR="00B93C8D">
        <w:rPr>
          <w:color w:val="000000" w:themeColor="text1"/>
        </w:rPr>
        <w:t xml:space="preserve"> </w:t>
      </w:r>
      <w:r w:rsidR="00B93C8D" w:rsidRPr="00B93C8D">
        <w:rPr>
          <w:color w:val="000000" w:themeColor="text1"/>
        </w:rPr>
        <w:t>HO::LoxP-URA3-Lox2272</w:t>
      </w:r>
      <w:r w:rsidR="00B93C8D">
        <w:rPr>
          <w:color w:val="000000" w:themeColor="text1"/>
        </w:rPr>
        <w:t xml:space="preserve"> integrant</w:t>
      </w:r>
      <w:r w:rsidR="001A4394">
        <w:rPr>
          <w:color w:val="000000" w:themeColor="text1"/>
        </w:rPr>
        <w:t xml:space="preserve"> </w:t>
      </w:r>
      <w:r w:rsidR="00B93C8D">
        <w:rPr>
          <w:color w:val="000000" w:themeColor="text1"/>
        </w:rPr>
        <w:t>strain was then</w:t>
      </w:r>
      <w:r w:rsidR="001A4394">
        <w:rPr>
          <w:color w:val="000000" w:themeColor="text1"/>
        </w:rPr>
        <w:t xml:space="preserve"> transformed with a mixture of digested pSH47 and purified PCR products to enable in-yeast-assembly</w:t>
      </w:r>
      <w:r w:rsidR="001A4394" w:rsidRPr="00233F15">
        <w:rPr>
          <w:bCs/>
          <w:iCs/>
          <w:color w:val="000000" w:themeColor="text1"/>
        </w:rPr>
        <w:fldChar w:fldCharType="begin" w:fldLock="1"/>
      </w:r>
      <w:r w:rsidR="00D977A0">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lt;sup&gt;62&lt;/sup&gt;","plainTextFormattedCitation":"62","previouslyFormattedCitation":"&lt;sup&gt;62&lt;/sup&gt;"},"properties":{"noteIndex":0},"schema":"https://github.com/citation-style-language/schema/raw/master/csl-citation.json"}</w:instrText>
      </w:r>
      <w:r w:rsidR="001A4394" w:rsidRPr="00233F15">
        <w:rPr>
          <w:bCs/>
          <w:iCs/>
          <w:color w:val="000000" w:themeColor="text1"/>
        </w:rPr>
        <w:fldChar w:fldCharType="separate"/>
      </w:r>
      <w:r w:rsidR="00BD5B97" w:rsidRPr="00BD5B97">
        <w:rPr>
          <w:bCs/>
          <w:iCs/>
          <w:noProof/>
          <w:color w:val="000000" w:themeColor="text1"/>
          <w:vertAlign w:val="superscript"/>
        </w:rPr>
        <w:t>62</w:t>
      </w:r>
      <w:r w:rsidR="001A4394" w:rsidRPr="00233F15">
        <w:rPr>
          <w:bCs/>
          <w:iCs/>
          <w:color w:val="000000" w:themeColor="text1"/>
        </w:rPr>
        <w:fldChar w:fldCharType="end"/>
      </w:r>
      <w:r w:rsidR="001A4394">
        <w:rPr>
          <w:color w:val="000000" w:themeColor="text1"/>
        </w:rPr>
        <w:t xml:space="preserve">.  </w:t>
      </w:r>
      <w:r w:rsidR="00DC7B60">
        <w:rPr>
          <w:color w:val="000000" w:themeColor="text1"/>
        </w:rPr>
        <w:t xml:space="preserve">Transformation was carried out </w:t>
      </w:r>
      <w:r w:rsidR="00DC7B60">
        <w:rPr>
          <w:color w:val="000000" w:themeColor="text1"/>
        </w:rPr>
        <w:lastRenderedPageBreak/>
        <w:t>using a previously established protocol</w:t>
      </w:r>
      <w:r w:rsidR="00096F44">
        <w:rPr>
          <w:color w:val="000000" w:themeColor="text1"/>
        </w:rPr>
        <w:fldChar w:fldCharType="begin" w:fldLock="1"/>
      </w:r>
      <w:r w:rsidR="00D977A0">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lt;sup&gt;63&lt;/sup&gt;","plainTextFormattedCitation":"63","previouslyFormattedCitation":"&lt;sup&gt;63&lt;/sup&gt;"},"properties":{"noteIndex":0},"schema":"https://github.com/citation-style-language/schema/raw/master/csl-citation.json"}</w:instrText>
      </w:r>
      <w:r w:rsidR="00096F44">
        <w:rPr>
          <w:color w:val="000000" w:themeColor="text1"/>
        </w:rPr>
        <w:fldChar w:fldCharType="separate"/>
      </w:r>
      <w:r w:rsidR="00BD5B97" w:rsidRPr="00BD5B97">
        <w:rPr>
          <w:noProof/>
          <w:color w:val="000000" w:themeColor="text1"/>
          <w:vertAlign w:val="superscript"/>
        </w:rPr>
        <w:t>63</w:t>
      </w:r>
      <w:r w:rsidR="00096F44">
        <w:rPr>
          <w:color w:val="000000" w:themeColor="text1"/>
        </w:rPr>
        <w:fldChar w:fldCharType="end"/>
      </w:r>
      <w:r w:rsidR="00096F44">
        <w:rPr>
          <w:color w:val="000000" w:themeColor="text1"/>
        </w:rPr>
        <w:t>, with a ~1:6 mixture of digested pSH47:HphMX4 barcode cassette (</w:t>
      </w:r>
      <w:r w:rsidR="00D32B3C">
        <w:t>~12</w:t>
      </w:r>
      <w:r w:rsidR="00D32B3C">
        <w:rPr>
          <w:lang w:val="el-GR"/>
        </w:rPr>
        <w:t>μ</w:t>
      </w:r>
      <w:r w:rsidR="00D32B3C">
        <w:t>g digested pSH47 and 15</w:t>
      </w:r>
      <w:r w:rsidR="00D32B3C">
        <w:rPr>
          <w:lang w:val="el-GR"/>
        </w:rPr>
        <w:t>μ</w:t>
      </w:r>
      <w:r w:rsidR="00096F44">
        <w:t>g cassette)</w:t>
      </w:r>
      <w:r w:rsidR="00D135F1">
        <w:rPr>
          <w:color w:val="000000" w:themeColor="text1"/>
        </w:rPr>
        <w:t xml:space="preserve">.  Transformants </w:t>
      </w:r>
      <w:r w:rsidR="00C45C9F" w:rsidRPr="00233F15">
        <w:rPr>
          <w:bCs/>
          <w:iCs/>
          <w:color w:val="000000" w:themeColor="text1"/>
        </w:rPr>
        <w:t xml:space="preserve">were </w:t>
      </w:r>
      <w:r w:rsidR="00251C24">
        <w:rPr>
          <w:bCs/>
          <w:iCs/>
          <w:color w:val="000000" w:themeColor="text1"/>
        </w:rPr>
        <w:t>grown</w:t>
      </w:r>
      <w:r w:rsidR="00DA43D0">
        <w:rPr>
          <w:bCs/>
          <w:iCs/>
          <w:color w:val="000000" w:themeColor="text1"/>
        </w:rPr>
        <w:t xml:space="preserve"> at 30</w:t>
      </w:r>
      <w:r w:rsidR="00DA43D0" w:rsidRPr="00DA43D0">
        <w:rPr>
          <w:bCs/>
          <w:iCs/>
          <w:color w:val="000000" w:themeColor="text1"/>
        </w:rPr>
        <w:t>°</w:t>
      </w:r>
      <w:r w:rsidR="00DA43D0">
        <w:rPr>
          <w:bCs/>
          <w:iCs/>
          <w:color w:val="000000" w:themeColor="text1"/>
        </w:rPr>
        <w:t>C</w:t>
      </w:r>
      <w:r w:rsidR="002E028A">
        <w:rPr>
          <w:bCs/>
          <w:iCs/>
          <w:color w:val="000000" w:themeColor="text1"/>
        </w:rPr>
        <w:t xml:space="preserve"> in YPG</w:t>
      </w:r>
      <w:r w:rsidR="006F22DD">
        <w:rPr>
          <w:bCs/>
          <w:iCs/>
          <w:color w:val="000000" w:themeColor="text1"/>
        </w:rPr>
        <w:t xml:space="preserve"> </w:t>
      </w:r>
      <w:r w:rsidR="005E28E3">
        <w:rPr>
          <w:bCs/>
          <w:iCs/>
          <w:color w:val="000000" w:themeColor="text1"/>
        </w:rPr>
        <w:t>+</w:t>
      </w:r>
      <w:r w:rsidR="00C45C9F" w:rsidRPr="00233F15">
        <w:rPr>
          <w:bCs/>
          <w:iCs/>
          <w:color w:val="000000" w:themeColor="text1"/>
        </w:rPr>
        <w:t xml:space="preserve">HygroB </w:t>
      </w:r>
      <w:r w:rsidR="005E28E3">
        <w:rPr>
          <w:bCs/>
          <w:iCs/>
          <w:color w:val="000000" w:themeColor="text1"/>
        </w:rPr>
        <w:t>plates</w:t>
      </w:r>
      <w:r w:rsidR="00A7004F">
        <w:rPr>
          <w:bCs/>
          <w:iCs/>
          <w:color w:val="000000" w:themeColor="text1"/>
        </w:rPr>
        <w:t xml:space="preserve"> for 3 days</w:t>
      </w:r>
      <w:r w:rsidR="00EC2FAF">
        <w:rPr>
          <w:bCs/>
          <w:iCs/>
          <w:color w:val="000000" w:themeColor="text1"/>
        </w:rPr>
        <w:t xml:space="preserve">, </w:t>
      </w:r>
      <w:r w:rsidR="00251C24">
        <w:rPr>
          <w:bCs/>
          <w:iCs/>
          <w:color w:val="000000" w:themeColor="text1"/>
        </w:rPr>
        <w:t>allowing both selection of successful transformants and</w:t>
      </w:r>
      <w:r w:rsidR="002E028A">
        <w:rPr>
          <w:bCs/>
          <w:iCs/>
          <w:color w:val="000000" w:themeColor="text1"/>
        </w:rPr>
        <w:t xml:space="preserve"> Gal1p-Cre induction</w:t>
      </w:r>
      <w:r w:rsidR="00C45C9F" w:rsidRPr="00233F15">
        <w:rPr>
          <w:bCs/>
          <w:iCs/>
          <w:color w:val="000000" w:themeColor="text1"/>
        </w:rPr>
        <w:t>.</w:t>
      </w:r>
      <w:r w:rsidR="00137B58">
        <w:rPr>
          <w:bCs/>
          <w:iCs/>
          <w:color w:val="000000" w:themeColor="text1"/>
        </w:rPr>
        <w:t xml:space="preserve"> </w:t>
      </w:r>
      <w:r w:rsidR="004B1AE9">
        <w:rPr>
          <w:bCs/>
          <w:iCs/>
          <w:color w:val="000000" w:themeColor="text1"/>
        </w:rPr>
        <w:t>These</w:t>
      </w:r>
      <w:r w:rsidR="00192654">
        <w:rPr>
          <w:bCs/>
          <w:iCs/>
          <w:color w:val="000000" w:themeColor="text1"/>
        </w:rPr>
        <w:t xml:space="preserve"> cells were </w:t>
      </w:r>
      <w:r w:rsidR="004B1AE9">
        <w:rPr>
          <w:bCs/>
          <w:iCs/>
          <w:color w:val="000000" w:themeColor="text1"/>
        </w:rPr>
        <w:t xml:space="preserve">then scraped and </w:t>
      </w:r>
      <w:r w:rsidR="00192654">
        <w:rPr>
          <w:bCs/>
          <w:iCs/>
          <w:color w:val="000000" w:themeColor="text1"/>
        </w:rPr>
        <w:t>grown</w:t>
      </w:r>
      <w:r w:rsidR="00137B58">
        <w:rPr>
          <w:bCs/>
          <w:iCs/>
          <w:color w:val="000000" w:themeColor="text1"/>
        </w:rPr>
        <w:t xml:space="preserve"> overnight</w:t>
      </w:r>
      <w:r w:rsidR="00192654">
        <w:rPr>
          <w:bCs/>
          <w:iCs/>
          <w:color w:val="000000" w:themeColor="text1"/>
        </w:rPr>
        <w:t xml:space="preserve"> in 5-FOA</w:t>
      </w:r>
      <w:r w:rsidR="00137B58">
        <w:rPr>
          <w:bCs/>
          <w:iCs/>
          <w:color w:val="000000" w:themeColor="text1"/>
        </w:rPr>
        <w:t xml:space="preserve"> plates</w:t>
      </w:r>
      <w:r w:rsidR="00192654">
        <w:rPr>
          <w:bCs/>
          <w:iCs/>
          <w:color w:val="000000" w:themeColor="text1"/>
        </w:rPr>
        <w:t xml:space="preserve"> to select against non-recombinant strains, and strains containing t</w:t>
      </w:r>
      <w:r w:rsidR="000928E2">
        <w:rPr>
          <w:bCs/>
          <w:iCs/>
          <w:color w:val="000000" w:themeColor="text1"/>
        </w:rPr>
        <w:t>he recombined barcoder plasmid.</w:t>
      </w:r>
    </w:p>
    <w:p w14:paraId="741B7434" w14:textId="5E8B6CD8" w:rsidR="0083215F" w:rsidRPr="00845A1A" w:rsidRDefault="005F37F9" w:rsidP="004210F6">
      <w:pPr>
        <w:jc w:val="both"/>
      </w:pPr>
      <w:r>
        <w:rPr>
          <w:bCs/>
          <w:iCs/>
          <w:color w:val="000000" w:themeColor="text1"/>
        </w:rPr>
        <w:t>Twenty</w:t>
      </w:r>
      <w:r w:rsidR="00012C50" w:rsidRPr="00233F15">
        <w:rPr>
          <w:bCs/>
          <w:iCs/>
          <w:color w:val="000000" w:themeColor="text1"/>
        </w:rPr>
        <w:t xml:space="preserve"> </w:t>
      </w:r>
      <w:r w:rsidR="00B71279" w:rsidRPr="00233F15">
        <w:rPr>
          <w:bCs/>
          <w:iCs/>
          <w:color w:val="000000" w:themeColor="text1"/>
        </w:rPr>
        <w:t>colonies were tested</w:t>
      </w:r>
      <w:r w:rsidR="00A27236" w:rsidRPr="00233F15">
        <w:rPr>
          <w:bCs/>
          <w:iCs/>
          <w:color w:val="000000" w:themeColor="text1"/>
        </w:rPr>
        <w:t xml:space="preserve"> for barcode integration</w:t>
      </w:r>
      <w:r w:rsidR="00A5661A">
        <w:rPr>
          <w:bCs/>
          <w:iCs/>
          <w:color w:val="000000" w:themeColor="text1"/>
        </w:rPr>
        <w:t xml:space="preserve"> using PCR and Sanger sequencing</w:t>
      </w:r>
      <w:r w:rsidR="00F55D18">
        <w:rPr>
          <w:bCs/>
          <w:iCs/>
          <w:color w:val="000000" w:themeColor="text1"/>
        </w:rPr>
        <w:t xml:space="preserve">.  Lysates were made by mixing a sample of each colony with </w:t>
      </w:r>
      <w:r w:rsidR="00F55D18">
        <w:t>2</w:t>
      </w:r>
      <w:r w:rsidR="005D6BE2">
        <w:t xml:space="preserve">μl </w:t>
      </w:r>
      <w:r w:rsidR="00F55D18">
        <w:t>Sterile DNA Free Water, 2</w:t>
      </w:r>
      <w:r w:rsidR="005D6BE2">
        <w:t xml:space="preserve">μl </w:t>
      </w:r>
      <w:r w:rsidR="00F55D18">
        <w:t xml:space="preserve">0.2M pH 7.4 Sodium Phosphate Buffer, 0.5 </w:t>
      </w:r>
      <w:r w:rsidR="005D6BE2">
        <w:t xml:space="preserve">μl </w:t>
      </w:r>
      <w:r w:rsidR="00F55D18">
        <w:t>5U/</w:t>
      </w:r>
      <w:r w:rsidR="005D6BE2">
        <w:t xml:space="preserve">μl </w:t>
      </w:r>
      <w:r w:rsidR="00860FF8">
        <w:t>Z</w:t>
      </w:r>
      <w:r w:rsidR="00F55D18">
        <w:t>ymoresearch zymolyase</w:t>
      </w:r>
      <w:r w:rsidR="00845A1A">
        <w:t xml:space="preserve"> and incubated at 37</w:t>
      </w:r>
      <w:r w:rsidR="00845A1A" w:rsidRPr="00845A1A">
        <w:t>°</w:t>
      </w:r>
      <w:r w:rsidR="00845A1A">
        <w:t>C for 25min and 95</w:t>
      </w:r>
      <w:r w:rsidR="00845A1A" w:rsidRPr="00845A1A">
        <w:t>°</w:t>
      </w:r>
      <w:r w:rsidR="00845A1A">
        <w:t>C for 10 min, and stopped by adding 125</w:t>
      </w:r>
      <w:r w:rsidR="005D6BE2">
        <w:t xml:space="preserve">μl </w:t>
      </w:r>
      <w:r w:rsidR="00845A1A">
        <w:t xml:space="preserve">of sterile DNA-free Water. To each </w:t>
      </w:r>
      <w:r w:rsidR="00345E3C">
        <w:t xml:space="preserve">lysed </w:t>
      </w:r>
      <w:r w:rsidR="00845A1A">
        <w:t xml:space="preserve">colony, two </w:t>
      </w:r>
      <w:r w:rsidR="00B4433C">
        <w:rPr>
          <w:bCs/>
          <w:iCs/>
          <w:color w:val="000000" w:themeColor="text1"/>
        </w:rPr>
        <w:t>sets of primer pairs</w:t>
      </w:r>
      <w:r w:rsidR="00B71279" w:rsidRPr="00233F15">
        <w:rPr>
          <w:bCs/>
          <w:iCs/>
          <w:color w:val="000000" w:themeColor="text1"/>
        </w:rPr>
        <w:t xml:space="preserve"> to verify </w:t>
      </w:r>
      <w:r w:rsidR="003B0814">
        <w:rPr>
          <w:bCs/>
          <w:iCs/>
          <w:color w:val="000000" w:themeColor="text1"/>
        </w:rPr>
        <w:t>the strain barcode-specific UP and DN tag</w:t>
      </w:r>
      <w:r w:rsidR="00B71279" w:rsidRPr="00233F15">
        <w:rPr>
          <w:bCs/>
          <w:iCs/>
          <w:color w:val="000000" w:themeColor="text1"/>
        </w:rPr>
        <w:t xml:space="preserve"> - US2 and a sequence complementary to 5’ of the HO gene (5’HO); DS1 and a sequence complementary </w:t>
      </w:r>
      <w:r w:rsidR="00EE26DF">
        <w:rPr>
          <w:bCs/>
          <w:iCs/>
          <w:color w:val="000000" w:themeColor="text1"/>
        </w:rPr>
        <w:t>to the 3’ of the HO gene (3’HO)</w:t>
      </w:r>
      <w:r w:rsidR="00EE26DF">
        <w:rPr>
          <w:color w:val="000000" w:themeColor="text1"/>
        </w:rPr>
        <w:t xml:space="preserve">, </w:t>
      </w:r>
      <w:r w:rsidR="00EE26DF">
        <w:rPr>
          <w:bCs/>
          <w:iCs/>
          <w:color w:val="000000" w:themeColor="text1"/>
        </w:rPr>
        <w:t>using</w:t>
      </w:r>
      <w:r w:rsidR="00645A4F">
        <w:rPr>
          <w:bCs/>
          <w:iCs/>
          <w:color w:val="000000" w:themeColor="text1"/>
        </w:rPr>
        <w:t xml:space="preserve"> the following program:</w:t>
      </w:r>
      <w:r w:rsidR="00645A4F" w:rsidRPr="00645A4F">
        <w:rPr>
          <w:color w:val="000000" w:themeColor="text1"/>
        </w:rPr>
        <w:t xml:space="preserve"> </w:t>
      </w:r>
      <w:r w:rsidR="00645A4F" w:rsidRPr="008A1154">
        <w:rPr>
          <w:color w:val="000000" w:themeColor="text1"/>
        </w:rPr>
        <w:t xml:space="preserve">98°C for 30sec; </w:t>
      </w:r>
      <w:r w:rsidR="00645A4F">
        <w:rPr>
          <w:color w:val="000000" w:themeColor="text1"/>
        </w:rPr>
        <w:t>25</w:t>
      </w:r>
      <w:r w:rsidR="00645A4F" w:rsidRPr="008A1154">
        <w:rPr>
          <w:color w:val="000000" w:themeColor="text1"/>
        </w:rPr>
        <w:t xml:space="preserve"> cycles of 98°</w:t>
      </w:r>
      <w:r w:rsidR="00645A4F">
        <w:rPr>
          <w:color w:val="000000" w:themeColor="text1"/>
        </w:rPr>
        <w:t>C for 10sec, 59</w:t>
      </w:r>
      <w:r w:rsidR="00645A4F" w:rsidRPr="008A1154">
        <w:rPr>
          <w:color w:val="000000" w:themeColor="text1"/>
        </w:rPr>
        <w:t>°</w:t>
      </w:r>
      <w:r w:rsidR="00645A4F">
        <w:rPr>
          <w:color w:val="000000" w:themeColor="text1"/>
        </w:rPr>
        <w:t>C for 15</w:t>
      </w:r>
      <w:r w:rsidR="00645A4F" w:rsidRPr="008A1154">
        <w:rPr>
          <w:color w:val="000000" w:themeColor="text1"/>
        </w:rPr>
        <w:t>sec, 72°</w:t>
      </w:r>
      <w:r w:rsidR="00645A4F">
        <w:rPr>
          <w:color w:val="000000" w:themeColor="text1"/>
        </w:rPr>
        <w:t>C for 30</w:t>
      </w:r>
      <w:r w:rsidR="00645A4F" w:rsidRPr="008A1154">
        <w:rPr>
          <w:color w:val="000000" w:themeColor="text1"/>
        </w:rPr>
        <w:t xml:space="preserve">sec; </w:t>
      </w:r>
      <w:r w:rsidR="00645A4F">
        <w:rPr>
          <w:color w:val="000000" w:themeColor="text1"/>
        </w:rPr>
        <w:t>72</w:t>
      </w:r>
      <w:r w:rsidR="00645A4F" w:rsidRPr="008A1154">
        <w:rPr>
          <w:color w:val="000000" w:themeColor="text1"/>
        </w:rPr>
        <w:t>°C for 5min; 4°C forever</w:t>
      </w:r>
      <w:r w:rsidR="00645A4F">
        <w:rPr>
          <w:color w:val="000000" w:themeColor="text1"/>
        </w:rPr>
        <w:t>.</w:t>
      </w:r>
      <w:r w:rsidR="00A52C18">
        <w:rPr>
          <w:bCs/>
          <w:iCs/>
          <w:color w:val="000000" w:themeColor="text1"/>
        </w:rPr>
        <w:t xml:space="preserve">  </w:t>
      </w:r>
      <w:r w:rsidR="00EE26DF">
        <w:rPr>
          <w:bCs/>
          <w:iCs/>
          <w:color w:val="000000" w:themeColor="text1"/>
        </w:rPr>
        <w:t xml:space="preserve">PCR reactions were performed using </w:t>
      </w:r>
      <w:r w:rsidR="00EE26DF" w:rsidRPr="00AD3ECF">
        <w:rPr>
          <w:bCs/>
          <w:iCs/>
          <w:color w:val="000000" w:themeColor="text1"/>
        </w:rPr>
        <w:t>High Fidelity Phusion Master Mix (NEB)</w:t>
      </w:r>
      <w:r w:rsidR="00892BEA">
        <w:rPr>
          <w:bCs/>
          <w:iCs/>
          <w:color w:val="000000" w:themeColor="text1"/>
        </w:rPr>
        <w:t xml:space="preserve"> and </w:t>
      </w:r>
      <w:r w:rsidR="005A376A" w:rsidRPr="00233F15">
        <w:rPr>
          <w:bCs/>
          <w:iCs/>
          <w:color w:val="000000" w:themeColor="text1"/>
        </w:rPr>
        <w:t xml:space="preserve">analyzed using </w:t>
      </w:r>
      <w:r w:rsidR="00EE26DF">
        <w:rPr>
          <w:bCs/>
          <w:iCs/>
          <w:color w:val="000000" w:themeColor="text1"/>
        </w:rPr>
        <w:t xml:space="preserve">4% </w:t>
      </w:r>
      <w:r w:rsidR="005A376A" w:rsidRPr="00233F15">
        <w:rPr>
          <w:bCs/>
          <w:iCs/>
          <w:color w:val="000000" w:themeColor="text1"/>
        </w:rPr>
        <w:t>gel electrophoresis</w:t>
      </w:r>
      <w:r w:rsidR="00D81F86">
        <w:rPr>
          <w:bCs/>
          <w:iCs/>
          <w:color w:val="000000" w:themeColor="text1"/>
        </w:rPr>
        <w:t xml:space="preserve"> to verify</w:t>
      </w:r>
      <w:r w:rsidR="002F1DFA">
        <w:rPr>
          <w:bCs/>
          <w:iCs/>
          <w:color w:val="000000" w:themeColor="text1"/>
        </w:rPr>
        <w:t xml:space="preserve"> the presence of</w:t>
      </w:r>
      <w:r w:rsidR="00D81F86">
        <w:rPr>
          <w:bCs/>
          <w:iCs/>
          <w:color w:val="000000" w:themeColor="text1"/>
        </w:rPr>
        <w:t xml:space="preserve"> 263bp and 251bp bands</w:t>
      </w:r>
      <w:r w:rsidR="005A376A" w:rsidRPr="00233F15">
        <w:rPr>
          <w:bCs/>
          <w:iCs/>
          <w:color w:val="000000" w:themeColor="text1"/>
        </w:rPr>
        <w:t>.</w:t>
      </w:r>
      <w:r w:rsidR="00A5661A">
        <w:rPr>
          <w:bCs/>
          <w:iCs/>
          <w:color w:val="000000" w:themeColor="text1"/>
        </w:rPr>
        <w:t xml:space="preserve">  </w:t>
      </w:r>
      <w:r w:rsidR="00816042">
        <w:rPr>
          <w:bCs/>
          <w:iCs/>
          <w:color w:val="000000" w:themeColor="text1"/>
        </w:rPr>
        <w:t>EXOSAP purification was performed on the PCR products by adding 10</w:t>
      </w:r>
      <w:r w:rsidR="00816042">
        <w:t>μl EXOSAP mix (</w:t>
      </w:r>
      <w:r w:rsidR="0062257A" w:rsidRPr="0062257A">
        <w:t>0.025</w:t>
      </w:r>
      <w:r w:rsidR="0062257A">
        <w:t>μ</w:t>
      </w:r>
      <w:r w:rsidR="0062257A" w:rsidRPr="0062257A">
        <w:t>l ExoI (0.5U), 0.1</w:t>
      </w:r>
      <w:r w:rsidR="0062257A">
        <w:t>μ</w:t>
      </w:r>
      <w:r w:rsidR="0062257A" w:rsidRPr="0062257A">
        <w:t>l Antarctic Phosphatase (0.5U), 3.5</w:t>
      </w:r>
      <w:r w:rsidR="0062257A">
        <w:t>μ</w:t>
      </w:r>
      <w:r w:rsidR="0062257A" w:rsidRPr="0062257A">
        <w:t>l 10X Antarctic Phosphatase Buffer, 6.375</w:t>
      </w:r>
      <w:r w:rsidR="0062257A">
        <w:t>μ</w:t>
      </w:r>
      <w:r w:rsidR="0062257A" w:rsidRPr="0062257A">
        <w:t>l dH</w:t>
      </w:r>
      <w:r w:rsidR="0062257A" w:rsidRPr="0062257A">
        <w:rPr>
          <w:vertAlign w:val="subscript"/>
        </w:rPr>
        <w:t>2</w:t>
      </w:r>
      <w:r w:rsidR="0062257A" w:rsidRPr="0062257A">
        <w:t>O</w:t>
      </w:r>
      <w:r w:rsidR="0062257A">
        <w:t xml:space="preserve">) to 25μl of PCR products and incubating at </w:t>
      </w:r>
      <w:r w:rsidR="00753563">
        <w:rPr>
          <w:color w:val="000000" w:themeColor="text1"/>
        </w:rPr>
        <w:t>37</w:t>
      </w:r>
      <w:r w:rsidR="00753563" w:rsidRPr="008A1154">
        <w:rPr>
          <w:color w:val="000000" w:themeColor="text1"/>
        </w:rPr>
        <w:t>°</w:t>
      </w:r>
      <w:r w:rsidR="00753563">
        <w:rPr>
          <w:color w:val="000000" w:themeColor="text1"/>
        </w:rPr>
        <w:t>C for 30min</w:t>
      </w:r>
      <w:r w:rsidR="00753563" w:rsidRPr="008A1154">
        <w:rPr>
          <w:color w:val="000000" w:themeColor="text1"/>
        </w:rPr>
        <w:t xml:space="preserve">; </w:t>
      </w:r>
      <w:r w:rsidR="00753563">
        <w:rPr>
          <w:color w:val="000000" w:themeColor="text1"/>
        </w:rPr>
        <w:t>80°C for 20</w:t>
      </w:r>
      <w:r w:rsidR="00753563" w:rsidRPr="008A1154">
        <w:rPr>
          <w:color w:val="000000" w:themeColor="text1"/>
        </w:rPr>
        <w:t>min</w:t>
      </w:r>
      <w:r w:rsidR="00753563">
        <w:rPr>
          <w:color w:val="000000" w:themeColor="text1"/>
        </w:rPr>
        <w:t>, then diluting with 35</w:t>
      </w:r>
      <w:r w:rsidR="00753563">
        <w:t>μl of DNA-free H</w:t>
      </w:r>
      <w:r w:rsidR="00753563" w:rsidRPr="0062257A">
        <w:rPr>
          <w:vertAlign w:val="subscript"/>
        </w:rPr>
        <w:t>2</w:t>
      </w:r>
      <w:r w:rsidR="00753563" w:rsidRPr="0062257A">
        <w:t>O</w:t>
      </w:r>
      <w:r w:rsidR="00753563">
        <w:t xml:space="preserve"> to stop the reaction.</w:t>
      </w:r>
      <w:r w:rsidR="00946799">
        <w:t xml:space="preserve">  </w:t>
      </w:r>
      <w:commentRangeStart w:id="86"/>
      <w:r w:rsidR="00003647">
        <w:t>Dilu</w:t>
      </w:r>
      <w:r w:rsidR="00946799">
        <w:t xml:space="preserve">ted EXOSAP products were </w:t>
      </w:r>
      <w:r w:rsidR="00273445">
        <w:t xml:space="preserve">Sanger </w:t>
      </w:r>
      <w:r w:rsidR="00946799">
        <w:t xml:space="preserve">sequenced </w:t>
      </w:r>
      <w:r w:rsidR="00273445">
        <w:t>with the 5’HO seq and 3’HO seq primers</w:t>
      </w:r>
      <w:r w:rsidR="00003647">
        <w:t xml:space="preserve"> to confirm the correct barcode construct.</w:t>
      </w:r>
      <w:commentRangeEnd w:id="86"/>
      <w:r w:rsidR="006471EB">
        <w:rPr>
          <w:rStyle w:val="CommentReference"/>
          <w:rFonts w:asciiTheme="minorHAnsi" w:hAnsiTheme="minorHAnsi" w:cstheme="minorBidi"/>
        </w:rPr>
        <w:commentReference w:id="86"/>
      </w:r>
    </w:p>
    <w:p w14:paraId="6941AE24" w14:textId="77777777" w:rsidR="00C44509" w:rsidRPr="00233F15" w:rsidRDefault="00C44509" w:rsidP="00224FCB">
      <w:pPr>
        <w:jc w:val="both"/>
        <w:rPr>
          <w:b/>
          <w:bCs/>
          <w:iCs/>
          <w:color w:val="000000" w:themeColor="text1"/>
        </w:rPr>
      </w:pPr>
    </w:p>
    <w:p w14:paraId="1EAB2939" w14:textId="3BF5050C" w:rsidR="00D33A2A" w:rsidRPr="00233F15" w:rsidRDefault="00D33A2A" w:rsidP="00224FCB">
      <w:pPr>
        <w:jc w:val="both"/>
        <w:outlineLvl w:val="0"/>
        <w:rPr>
          <w:b/>
          <w:bCs/>
          <w:iCs/>
          <w:color w:val="000000" w:themeColor="text1"/>
        </w:rPr>
      </w:pPr>
      <w:r w:rsidRPr="00233F15">
        <w:rPr>
          <w:b/>
          <w:bCs/>
          <w:iCs/>
          <w:color w:val="000000" w:themeColor="text1"/>
        </w:rPr>
        <w:t xml:space="preserve">Creating </w:t>
      </w:r>
      <w:r w:rsidR="00EC5103">
        <w:rPr>
          <w:b/>
          <w:bCs/>
          <w:iCs/>
          <w:color w:val="000000" w:themeColor="text1"/>
        </w:rPr>
        <w:t>a</w:t>
      </w:r>
      <w:r w:rsidR="00EC5103" w:rsidRPr="00233F15">
        <w:rPr>
          <w:b/>
          <w:bCs/>
          <w:iCs/>
          <w:color w:val="000000" w:themeColor="text1"/>
        </w:rPr>
        <w:t xml:space="preserve"> </w:t>
      </w:r>
      <w:r w:rsidRPr="00233F15">
        <w:rPr>
          <w:b/>
          <w:bCs/>
          <w:iCs/>
          <w:color w:val="000000" w:themeColor="text1"/>
        </w:rPr>
        <w:t>‘</w:t>
      </w:r>
      <w:r w:rsidR="00EC5103">
        <w:rPr>
          <w:b/>
          <w:bCs/>
          <w:iCs/>
          <w:color w:val="000000" w:themeColor="text1"/>
        </w:rPr>
        <w:t>g</w:t>
      </w:r>
      <w:r w:rsidR="00EC5103" w:rsidRPr="00233F15">
        <w:rPr>
          <w:b/>
          <w:bCs/>
          <w:iCs/>
          <w:color w:val="000000" w:themeColor="text1"/>
        </w:rPr>
        <w:t xml:space="preserve">old </w:t>
      </w:r>
      <w:r w:rsidR="00EC5103">
        <w:rPr>
          <w:b/>
          <w:bCs/>
          <w:iCs/>
          <w:color w:val="000000" w:themeColor="text1"/>
        </w:rPr>
        <w:t>s</w:t>
      </w:r>
      <w:r w:rsidR="00EC5103" w:rsidRPr="00233F15">
        <w:rPr>
          <w:b/>
          <w:bCs/>
          <w:iCs/>
          <w:color w:val="000000" w:themeColor="text1"/>
        </w:rPr>
        <w:t xml:space="preserve">tandard’ </w:t>
      </w:r>
      <w:r w:rsidR="00EC5103">
        <w:rPr>
          <w:b/>
          <w:bCs/>
          <w:iCs/>
          <w:color w:val="000000" w:themeColor="text1"/>
        </w:rPr>
        <w:t>g</w:t>
      </w:r>
      <w:r w:rsidR="00EC5103" w:rsidRPr="00233F15">
        <w:rPr>
          <w:b/>
          <w:bCs/>
          <w:iCs/>
          <w:color w:val="000000" w:themeColor="text1"/>
        </w:rPr>
        <w:t xml:space="preserve">enotyped </w:t>
      </w:r>
      <w:r w:rsidR="00EC5103">
        <w:rPr>
          <w:b/>
          <w:bCs/>
          <w:iCs/>
          <w:color w:val="000000" w:themeColor="text1"/>
        </w:rPr>
        <w:t>s</w:t>
      </w:r>
      <w:r w:rsidR="00EC5103" w:rsidRPr="00233F15">
        <w:rPr>
          <w:b/>
          <w:bCs/>
          <w:iCs/>
          <w:color w:val="000000" w:themeColor="text1"/>
        </w:rPr>
        <w:t>et</w:t>
      </w:r>
    </w:p>
    <w:p w14:paraId="3B638AFA" w14:textId="72AA4299" w:rsidR="00976E03" w:rsidRDefault="00D33A2A" w:rsidP="004210F6">
      <w:pPr>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00CA7F7A" w:rsidRPr="00233F15">
        <w:rPr>
          <w:bCs/>
          <w:iCs/>
          <w:color w:val="000000" w:themeColor="text1"/>
        </w:rPr>
        <w:t>individual</w:t>
      </w:r>
      <w:r w:rsidRPr="00233F15">
        <w:rPr>
          <w:bCs/>
          <w:iCs/>
          <w:color w:val="000000" w:themeColor="text1"/>
        </w:rPr>
        <w:t xml:space="preserve">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sidR="00976E03">
        <w:rPr>
          <w:bCs/>
          <w:iCs/>
          <w:color w:val="000000" w:themeColor="text1"/>
        </w:rPr>
        <w:t xml:space="preserve">as above. </w:t>
      </w:r>
    </w:p>
    <w:p w14:paraId="37AE4C63" w14:textId="77777777" w:rsidR="00517ABD" w:rsidRDefault="00517ABD" w:rsidP="004210F6">
      <w:pPr>
        <w:jc w:val="both"/>
        <w:rPr>
          <w:bCs/>
          <w:iCs/>
          <w:color w:val="000000" w:themeColor="text1"/>
        </w:rPr>
      </w:pPr>
    </w:p>
    <w:p w14:paraId="2D629E21" w14:textId="7F172A26" w:rsidR="00730BB7" w:rsidRPr="00730BB7" w:rsidRDefault="00730BB7" w:rsidP="004210F6">
      <w:pPr>
        <w:jc w:val="both"/>
        <w:rPr>
          <w:bCs/>
          <w:iCs/>
          <w:color w:val="000000" w:themeColor="text1"/>
        </w:rPr>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sidR="00595BA8">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Pr="00817E7B">
        <w:rPr>
          <w:rFonts w:eastAsia="Times New Roman"/>
          <w:color w:val="333333"/>
          <w:shd w:val="clear" w:color="auto" w:fill="FFFFFF"/>
        </w:rPr>
        <w:fldChar w:fldCharType="begin" w:fldLock="1"/>
      </w:r>
      <w:r w:rsidR="00D660A4">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Pr="00817E7B">
        <w:rPr>
          <w:rFonts w:eastAsia="Times New Roman"/>
          <w:color w:val="333333"/>
          <w:shd w:val="clear" w:color="auto" w:fill="FFFFFF"/>
        </w:rPr>
        <w:fldChar w:fldCharType="separate"/>
      </w:r>
      <w:r w:rsidR="000C5C2F" w:rsidRPr="000C5C2F">
        <w:rPr>
          <w:rFonts w:eastAsia="Times New Roman"/>
          <w:noProof/>
          <w:color w:val="333333"/>
          <w:shd w:val="clear" w:color="auto" w:fill="FFFFFF"/>
          <w:vertAlign w:val="superscript"/>
        </w:rPr>
        <w:t>23</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sidR="00595BA8">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0ECB0C7F" w14:textId="77777777" w:rsidR="00D33A2A" w:rsidRDefault="00D33A2A" w:rsidP="00224FCB">
      <w:pPr>
        <w:jc w:val="both"/>
        <w:outlineLvl w:val="0"/>
        <w:rPr>
          <w:b/>
          <w:bCs/>
          <w:iCs/>
          <w:color w:val="000000" w:themeColor="text1"/>
        </w:rPr>
      </w:pPr>
    </w:p>
    <w:p w14:paraId="2090FA5D" w14:textId="56C37FF5" w:rsidR="00A27236" w:rsidRPr="00233F15" w:rsidRDefault="00A27236" w:rsidP="00224FCB">
      <w:pPr>
        <w:jc w:val="both"/>
        <w:outlineLvl w:val="0"/>
        <w:rPr>
          <w:b/>
          <w:bCs/>
          <w:iCs/>
          <w:color w:val="000000" w:themeColor="text1"/>
        </w:rPr>
      </w:pPr>
      <w:r w:rsidRPr="00233F15">
        <w:rPr>
          <w:b/>
          <w:bCs/>
          <w:iCs/>
          <w:color w:val="000000" w:themeColor="text1"/>
        </w:rPr>
        <w:t xml:space="preserve">Generating </w:t>
      </w:r>
      <w:r w:rsidR="00EC5103">
        <w:rPr>
          <w:b/>
          <w:bCs/>
          <w:iCs/>
          <w:color w:val="000000" w:themeColor="text1"/>
        </w:rPr>
        <w:t>b</w:t>
      </w:r>
      <w:r w:rsidR="00EC5103" w:rsidRPr="00233F15">
        <w:rPr>
          <w:b/>
          <w:bCs/>
          <w:iCs/>
          <w:color w:val="000000" w:themeColor="text1"/>
        </w:rPr>
        <w:t xml:space="preserve">arcoded </w:t>
      </w:r>
      <w:r w:rsidR="00EC5103">
        <w:rPr>
          <w:b/>
          <w:bCs/>
          <w:iCs/>
          <w:color w:val="000000" w:themeColor="text1"/>
        </w:rPr>
        <w:t>r</w:t>
      </w:r>
      <w:r w:rsidR="00EC5103" w:rsidRPr="00233F15">
        <w:rPr>
          <w:b/>
          <w:bCs/>
          <w:iCs/>
          <w:color w:val="000000" w:themeColor="text1"/>
        </w:rPr>
        <w:t xml:space="preserve">andom </w:t>
      </w:r>
      <w:r w:rsidR="00EC5103">
        <w:rPr>
          <w:b/>
          <w:bCs/>
          <w:iCs/>
          <w:color w:val="000000" w:themeColor="text1"/>
        </w:rPr>
        <w:t>k</w:t>
      </w:r>
      <w:r w:rsidR="00EC5103" w:rsidRPr="00233F15">
        <w:rPr>
          <w:b/>
          <w:bCs/>
          <w:iCs/>
          <w:color w:val="000000" w:themeColor="text1"/>
        </w:rPr>
        <w:t xml:space="preserve">nockout </w:t>
      </w:r>
      <w:r w:rsidR="00EC5103">
        <w:rPr>
          <w:b/>
          <w:bCs/>
          <w:iCs/>
          <w:color w:val="000000" w:themeColor="text1"/>
        </w:rPr>
        <w:t>p</w:t>
      </w:r>
      <w:r w:rsidRPr="00233F15">
        <w:rPr>
          <w:b/>
          <w:bCs/>
          <w:iCs/>
          <w:color w:val="000000" w:themeColor="text1"/>
        </w:rPr>
        <w:t>rogeny</w:t>
      </w:r>
    </w:p>
    <w:p w14:paraId="46D1AD40" w14:textId="2AF16BAF" w:rsidR="00AD023A" w:rsidRDefault="005D647C" w:rsidP="00224FCB">
      <w:pPr>
        <w:jc w:val="both"/>
        <w:rPr>
          <w:rFonts w:eastAsia="Times New Roman"/>
          <w:color w:val="333333"/>
          <w:shd w:val="clear" w:color="auto" w:fill="FFFFFF"/>
        </w:rPr>
      </w:pPr>
      <w:r w:rsidRPr="00233F15">
        <w:rPr>
          <w:rFonts w:eastAsia="Times New Roman"/>
        </w:rPr>
        <w:t>Mating,</w:t>
      </w:r>
      <w:r w:rsidR="00D329C1" w:rsidRPr="00233F15">
        <w:rPr>
          <w:rFonts w:eastAsia="Times New Roman"/>
        </w:rPr>
        <w:t xml:space="preserve"> </w:t>
      </w:r>
      <w:r w:rsidR="00383991" w:rsidRPr="00233F15">
        <w:rPr>
          <w:rFonts w:eastAsia="Times New Roman"/>
        </w:rPr>
        <w:t>sporulation</w:t>
      </w:r>
      <w:r w:rsidR="005A376A" w:rsidRPr="00233F15">
        <w:rPr>
          <w:rFonts w:eastAsia="Times New Roman"/>
        </w:rPr>
        <w:t>, and haploid</w:t>
      </w:r>
      <w:r w:rsidRPr="00233F15">
        <w:rPr>
          <w:rFonts w:eastAsia="Times New Roman"/>
        </w:rPr>
        <w:t xml:space="preserve"> selection</w:t>
      </w:r>
      <w:r w:rsidR="00514DAD">
        <w:rPr>
          <w:rFonts w:eastAsia="Times New Roman"/>
        </w:rPr>
        <w:t xml:space="preserve"> was</w:t>
      </w:r>
      <w:r w:rsidR="00383991" w:rsidRPr="00233F15">
        <w:rPr>
          <w:rFonts w:eastAsia="Times New Roman"/>
        </w:rPr>
        <w:t xml:space="preserve"> performed between</w:t>
      </w:r>
      <w:r w:rsidRPr="00233F15">
        <w:rPr>
          <w:rFonts w:eastAsia="Times New Roman"/>
        </w:rPr>
        <w:t xml:space="preserve">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xml:space="preserve">) and the </w:t>
      </w:r>
      <w:r w:rsidR="004748F8" w:rsidRPr="00233F15">
        <w:rPr>
          <w:rFonts w:eastAsia="Times New Roman"/>
          <w:bCs/>
          <w:color w:val="333333"/>
          <w:shd w:val="clear" w:color="auto" w:fill="FFFFFF"/>
        </w:rPr>
        <w:t xml:space="preserve">RY0148 </w:t>
      </w:r>
      <w:r w:rsidRPr="00233F15">
        <w:rPr>
          <w:rFonts w:eastAsia="Times New Roman"/>
          <w:color w:val="333333"/>
          <w:shd w:val="clear" w:color="auto" w:fill="FFFFFF"/>
        </w:rPr>
        <w:t>barcoder strain (MAT</w:t>
      </w:r>
      <w:r w:rsidRPr="00B80DF6">
        <w:rPr>
          <w:rFonts w:eastAsia="Calibri"/>
          <w:b/>
          <w:color w:val="333333"/>
          <w:shd w:val="clear" w:color="auto" w:fill="FFFFFF"/>
        </w:rPr>
        <w:t>α</w:t>
      </w:r>
      <w:r w:rsidRPr="00233F15">
        <w:rPr>
          <w:rFonts w:eastAsia="Times New Roman"/>
          <w:color w:val="333333"/>
          <w:shd w:val="clear" w:color="auto" w:fill="FFFFFF"/>
        </w:rPr>
        <w:t>)</w:t>
      </w:r>
      <w:r w:rsidR="000274E9" w:rsidRPr="00233F15">
        <w:rPr>
          <w:rFonts w:eastAsia="Times New Roman"/>
          <w:color w:val="333333"/>
          <w:shd w:val="clear" w:color="auto" w:fill="FFFFFF"/>
        </w:rPr>
        <w:t xml:space="preserve"> as </w:t>
      </w:r>
      <w:commentRangeStart w:id="87"/>
      <w:r w:rsidR="000274E9" w:rsidRPr="00233F15">
        <w:rPr>
          <w:rFonts w:eastAsia="Times New Roman"/>
          <w:color w:val="333333"/>
          <w:shd w:val="clear" w:color="auto" w:fill="FFFFFF"/>
        </w:rPr>
        <w:t>previously described</w:t>
      </w:r>
      <w:commentRangeEnd w:id="87"/>
      <w:r w:rsidR="000274E9" w:rsidRPr="00233F15">
        <w:rPr>
          <w:rStyle w:val="CommentReference"/>
        </w:rPr>
        <w:commentReference w:id="87"/>
      </w:r>
      <w:r w:rsidR="000274E9" w:rsidRPr="00233F15">
        <w:rPr>
          <w:rFonts w:eastAsia="Times New Roman"/>
          <w:color w:val="333333"/>
          <w:shd w:val="clear" w:color="auto" w:fill="FFFFFF"/>
        </w:rPr>
        <w:fldChar w:fldCharType="begin" w:fldLock="1"/>
      </w:r>
      <w:r w:rsidR="00D660A4">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0274E9" w:rsidRPr="00233F15">
        <w:rPr>
          <w:rFonts w:eastAsia="Times New Roman"/>
          <w:color w:val="333333"/>
          <w:shd w:val="clear" w:color="auto" w:fill="FFFFFF"/>
        </w:rPr>
        <w:fldChar w:fldCharType="separate"/>
      </w:r>
      <w:r w:rsidR="000C5C2F" w:rsidRPr="000C5C2F">
        <w:rPr>
          <w:rFonts w:eastAsia="Times New Roman"/>
          <w:noProof/>
          <w:color w:val="333333"/>
          <w:shd w:val="clear" w:color="auto" w:fill="FFFFFF"/>
          <w:vertAlign w:val="superscript"/>
        </w:rPr>
        <w:t>23</w:t>
      </w:r>
      <w:r w:rsidR="000274E9" w:rsidRPr="00233F15">
        <w:rPr>
          <w:rFonts w:eastAsia="Times New Roman"/>
          <w:color w:val="333333"/>
          <w:shd w:val="clear" w:color="auto" w:fill="FFFFFF"/>
        </w:rPr>
        <w:fldChar w:fldCharType="end"/>
      </w:r>
      <w:r w:rsidR="00EB769F">
        <w:rPr>
          <w:rFonts w:eastAsia="Times New Roman"/>
          <w:color w:val="333333"/>
          <w:shd w:val="clear" w:color="auto" w:fill="FFFFFF"/>
        </w:rPr>
        <w:t>, selecting for MAT</w:t>
      </w:r>
      <w:r w:rsidR="00EB769F" w:rsidRPr="00233F15">
        <w:rPr>
          <w:rFonts w:eastAsia="Times New Roman"/>
          <w:b/>
          <w:bCs/>
          <w:color w:val="333333"/>
          <w:shd w:val="clear" w:color="auto" w:fill="FFFFFF"/>
        </w:rPr>
        <w:t>a</w:t>
      </w:r>
      <w:r w:rsidR="00EB769F">
        <w:rPr>
          <w:rFonts w:eastAsia="Times New Roman"/>
          <w:color w:val="333333"/>
          <w:shd w:val="clear" w:color="auto" w:fill="FFFFFF"/>
        </w:rPr>
        <w:t xml:space="preserve"> and MAT</w:t>
      </w:r>
      <w:r w:rsidR="00EB769F" w:rsidRPr="00B80DF6">
        <w:rPr>
          <w:rFonts w:eastAsia="Calibri"/>
          <w:b/>
          <w:color w:val="333333"/>
          <w:shd w:val="clear" w:color="auto" w:fill="FFFFFF"/>
        </w:rPr>
        <w:t>α</w:t>
      </w:r>
      <w:r w:rsidR="00EB769F">
        <w:rPr>
          <w:rFonts w:eastAsia="Times New Roman"/>
          <w:color w:val="333333"/>
          <w:shd w:val="clear" w:color="auto" w:fill="FFFFFF"/>
        </w:rPr>
        <w:t xml:space="preserve"> progeny separately</w:t>
      </w:r>
      <w:r w:rsidRPr="00233F15">
        <w:rPr>
          <w:rFonts w:eastAsia="Times New Roman"/>
          <w:color w:val="333333"/>
          <w:shd w:val="clear" w:color="auto" w:fill="FFFFFF"/>
        </w:rPr>
        <w:t>.</w:t>
      </w:r>
      <w:r w:rsidR="00213AF1" w:rsidRPr="00233F15">
        <w:rPr>
          <w:rFonts w:eastAsia="Times New Roman"/>
          <w:color w:val="333333"/>
          <w:shd w:val="clear" w:color="auto" w:fill="FFFFFF"/>
        </w:rPr>
        <w:t xml:space="preserve"> </w:t>
      </w:r>
      <w:r w:rsidR="00A12C14">
        <w:rPr>
          <w:rFonts w:eastAsia="Times New Roman"/>
          <w:color w:val="333333"/>
          <w:shd w:val="clear" w:color="auto" w:fill="FFFFFF"/>
        </w:rPr>
        <w:t xml:space="preserve"> </w:t>
      </w:r>
      <w:r w:rsidR="007235C1" w:rsidRPr="00EB769F">
        <w:rPr>
          <w:rFonts w:eastAsia="Times New Roman"/>
          <w:color w:val="D9D9D9" w:themeColor="background1" w:themeShade="D9"/>
          <w:shd w:val="clear" w:color="auto" w:fill="FFFFFF"/>
        </w:rPr>
        <w:t>Using colony plating, sporulation efficiency was estimate</w:t>
      </w:r>
      <w:r w:rsidR="008467CA" w:rsidRPr="00EB769F">
        <w:rPr>
          <w:rFonts w:eastAsia="Times New Roman"/>
          <w:color w:val="D9D9D9" w:themeColor="background1" w:themeShade="D9"/>
          <w:shd w:val="clear" w:color="auto" w:fill="FFFFFF"/>
        </w:rPr>
        <w:t xml:space="preserve">d at 24% </w:t>
      </w:r>
      <w:r w:rsidR="00FF514D" w:rsidRPr="00EB769F">
        <w:rPr>
          <w:rFonts w:eastAsia="Times New Roman"/>
          <w:color w:val="D9D9D9" w:themeColor="background1" w:themeShade="D9"/>
          <w:shd w:val="clear" w:color="auto" w:fill="FFFFFF"/>
        </w:rPr>
        <w:t xml:space="preserve">- </w:t>
      </w:r>
      <w:r w:rsidR="007235C1" w:rsidRPr="00EB769F">
        <w:rPr>
          <w:rFonts w:eastAsia="Times New Roman"/>
          <w:color w:val="D9D9D9" w:themeColor="background1" w:themeShade="D9"/>
          <w:shd w:val="clear" w:color="auto" w:fill="FFFFFF"/>
        </w:rPr>
        <w:t>1080 colonies grew</w:t>
      </w:r>
      <w:r w:rsidR="001E575F" w:rsidRPr="00EB769F">
        <w:rPr>
          <w:rFonts w:eastAsia="Times New Roman"/>
          <w:color w:val="D9D9D9" w:themeColor="background1" w:themeShade="D9"/>
          <w:shd w:val="clear" w:color="auto" w:fill="FFFFFF"/>
        </w:rPr>
        <w:t xml:space="preserve"> in SC, 140 colonies grew in SC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His (MAT</w:t>
      </w:r>
      <w:r w:rsidR="007235C1" w:rsidRPr="00EB769F">
        <w:rPr>
          <w:rFonts w:eastAsia="Times New Roman"/>
          <w:b/>
          <w:bCs/>
          <w:color w:val="D9D9D9" w:themeColor="background1" w:themeShade="D9"/>
          <w:shd w:val="clear" w:color="auto" w:fill="FFFFFF"/>
        </w:rPr>
        <w:t>a</w:t>
      </w:r>
      <w:r w:rsidR="007235C1" w:rsidRPr="00EB769F">
        <w:rPr>
          <w:rFonts w:eastAsia="Times New Roman"/>
          <w:color w:val="D9D9D9" w:themeColor="background1" w:themeShade="D9"/>
          <w:shd w:val="clear" w:color="auto" w:fill="FFFFFF"/>
        </w:rPr>
        <w:t xml:space="preserve"> haploid selection), and 120 colonies grew in SC</w:t>
      </w:r>
      <w:r w:rsidR="001E575F" w:rsidRPr="00EB769F">
        <w:rPr>
          <w:rFonts w:eastAsia="Times New Roman"/>
          <w:color w:val="D9D9D9" w:themeColor="background1" w:themeShade="D9"/>
          <w:shd w:val="clear" w:color="auto" w:fill="FFFFFF"/>
        </w:rPr>
        <w:t xml:space="preserve">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Leu (MAT</w:t>
      </w:r>
      <w:r w:rsidR="007235C1" w:rsidRPr="00EB769F">
        <w:rPr>
          <w:rFonts w:eastAsia="Calibri"/>
          <w:b/>
          <w:color w:val="D9D9D9" w:themeColor="background1" w:themeShade="D9"/>
          <w:shd w:val="clear" w:color="auto" w:fill="FFFFFF"/>
        </w:rPr>
        <w:t>α</w:t>
      </w:r>
      <w:r w:rsidR="007235C1" w:rsidRPr="00EB769F">
        <w:rPr>
          <w:rFonts w:eastAsia="Times New Roman"/>
          <w:color w:val="D9D9D9" w:themeColor="background1" w:themeShade="D9"/>
          <w:shd w:val="clear" w:color="auto" w:fill="FFFFFF"/>
        </w:rPr>
        <w:t xml:space="preserve"> haploid selection</w:t>
      </w:r>
      <w:r w:rsidR="00FF514D" w:rsidRPr="00EB769F">
        <w:rPr>
          <w:rFonts w:eastAsia="Times New Roman"/>
          <w:color w:val="D9D9D9" w:themeColor="background1" w:themeShade="D9"/>
          <w:shd w:val="clear" w:color="auto" w:fill="FFFFFF"/>
        </w:rPr>
        <w:t>)</w:t>
      </w:r>
      <w:r w:rsidR="007235C1" w:rsidRPr="00EB769F">
        <w:rPr>
          <w:rFonts w:eastAsia="Times New Roman"/>
          <w:color w:val="D9D9D9" w:themeColor="background1" w:themeShade="D9"/>
          <w:shd w:val="clear" w:color="auto" w:fill="FFFFFF"/>
        </w:rPr>
        <w:t>.</w:t>
      </w:r>
      <w:r w:rsidR="003F2A74">
        <w:rPr>
          <w:rFonts w:eastAsia="Times New Roman"/>
          <w:color w:val="333333"/>
          <w:shd w:val="clear" w:color="auto" w:fill="FFFFFF"/>
        </w:rPr>
        <w:t xml:space="preserve">  </w:t>
      </w:r>
      <w:r w:rsidR="008467CA" w:rsidRPr="00233F15">
        <w:rPr>
          <w:rFonts w:eastAsia="Times New Roman"/>
          <w:color w:val="333333"/>
          <w:shd w:val="clear" w:color="auto" w:fill="FFFFFF"/>
        </w:rPr>
        <w:t>The two pools were then grown in YPD</w:t>
      </w:r>
      <w:r w:rsidR="001F45BF">
        <w:rPr>
          <w:rFonts w:eastAsia="Times New Roman"/>
          <w:color w:val="333333"/>
          <w:shd w:val="clear" w:color="auto" w:fill="FFFFFF"/>
        </w:rPr>
        <w:t xml:space="preserve"> </w:t>
      </w:r>
      <w:r w:rsidR="008467CA" w:rsidRPr="00233F15">
        <w:rPr>
          <w:rFonts w:eastAsia="Times New Roman"/>
          <w:color w:val="333333"/>
          <w:shd w:val="clear" w:color="auto" w:fill="FFFFFF"/>
        </w:rPr>
        <w:t>+HygroB to sele</w:t>
      </w:r>
      <w:r w:rsidR="008658A0" w:rsidRPr="00233F15">
        <w:rPr>
          <w:rFonts w:eastAsia="Times New Roman"/>
          <w:color w:val="333333"/>
          <w:shd w:val="clear" w:color="auto" w:fill="FFFFFF"/>
        </w:rPr>
        <w:t xml:space="preserve">ct for barcoded haploids. </w:t>
      </w:r>
      <w:r w:rsidR="007A7576">
        <w:rPr>
          <w:rFonts w:eastAsia="Times New Roman"/>
          <w:color w:val="333333"/>
          <w:shd w:val="clear" w:color="auto" w:fill="FFFFFF"/>
        </w:rPr>
        <w:t xml:space="preserve"> </w:t>
      </w:r>
      <w:r w:rsidR="008658A0" w:rsidRPr="00233F15">
        <w:rPr>
          <w:rFonts w:eastAsia="Times New Roman"/>
          <w:color w:val="333333"/>
          <w:shd w:val="clear" w:color="auto" w:fill="FFFFFF"/>
        </w:rPr>
        <w:t>The SC</w:t>
      </w:r>
      <w:r w:rsidR="008154BA">
        <w:rPr>
          <w:rFonts w:eastAsia="Times New Roman"/>
          <w:color w:val="333333"/>
          <w:shd w:val="clear" w:color="auto" w:fill="FFFFFF"/>
        </w:rPr>
        <w:t xml:space="preserve"> </w:t>
      </w:r>
      <w:r w:rsidR="008154BA">
        <w:rPr>
          <w:bCs/>
          <w:iCs/>
          <w:color w:val="000000" w:themeColor="text1"/>
        </w:rPr>
        <w:t>–</w:t>
      </w:r>
      <w:r w:rsidR="008658A0" w:rsidRPr="00233F15">
        <w:rPr>
          <w:rFonts w:eastAsia="Times New Roman"/>
          <w:color w:val="333333"/>
          <w:shd w:val="clear" w:color="auto" w:fill="FFFFFF"/>
        </w:rPr>
        <w:t>Leu pool was further grown in SC</w:t>
      </w:r>
      <w:r w:rsidR="00D32907">
        <w:rPr>
          <w:rFonts w:eastAsia="Times New Roman"/>
          <w:color w:val="333333"/>
          <w:shd w:val="clear" w:color="auto" w:fill="FFFFFF"/>
        </w:rPr>
        <w:t xml:space="preserve"> </w:t>
      </w:r>
      <w:r w:rsidR="00D32907">
        <w:rPr>
          <w:bCs/>
          <w:iCs/>
          <w:color w:val="000000" w:themeColor="text1"/>
        </w:rPr>
        <w:t>–</w:t>
      </w:r>
      <w:r w:rsidR="008467CA" w:rsidRPr="00233F15">
        <w:rPr>
          <w:rFonts w:eastAsia="Times New Roman"/>
          <w:color w:val="333333"/>
          <w:shd w:val="clear" w:color="auto" w:fill="FFFFFF"/>
        </w:rPr>
        <w:t xml:space="preserve">Ura to select against barcoder strain parents that may have escaped diploid selection. </w:t>
      </w:r>
      <w:commentRangeStart w:id="88"/>
      <w:r w:rsidR="00E35B43" w:rsidRPr="00233F15">
        <w:rPr>
          <w:rFonts w:eastAsia="Times New Roman"/>
          <w:color w:val="333333"/>
          <w:shd w:val="clear" w:color="auto" w:fill="FFFFFF"/>
        </w:rPr>
        <w:t xml:space="preserve">Using a QPix </w:t>
      </w:r>
      <w:r w:rsidR="00900B67" w:rsidRPr="00233F15">
        <w:rPr>
          <w:rFonts w:eastAsia="Times New Roman"/>
          <w:color w:val="333333"/>
          <w:shd w:val="clear" w:color="auto" w:fill="FFFFFF"/>
        </w:rPr>
        <w:t>colony picker</w:t>
      </w:r>
      <w:r w:rsidR="00A975C4">
        <w:rPr>
          <w:rFonts w:eastAsia="Times New Roman"/>
          <w:color w:val="333333"/>
          <w:shd w:val="clear" w:color="auto" w:fill="FFFFFF"/>
        </w:rPr>
        <w:t xml:space="preserve">, </w:t>
      </w:r>
      <w:r w:rsidR="00A975C4" w:rsidRPr="00A975C4">
        <w:rPr>
          <w:rFonts w:eastAsia="Times New Roman"/>
          <w:color w:val="333333"/>
          <w:shd w:val="clear" w:color="auto" w:fill="FFFFFF"/>
        </w:rPr>
        <w:t>5</w:t>
      </w:r>
      <w:r w:rsidR="00A975C4">
        <w:rPr>
          <w:rFonts w:eastAsia="Times New Roman"/>
          <w:color w:val="333333"/>
          <w:shd w:val="clear" w:color="auto" w:fill="FFFFFF"/>
        </w:rPr>
        <w:t>,</w:t>
      </w:r>
      <w:r w:rsidR="00A975C4" w:rsidRPr="00A975C4">
        <w:rPr>
          <w:rFonts w:eastAsia="Times New Roman"/>
          <w:color w:val="333333"/>
          <w:shd w:val="clear" w:color="auto" w:fill="FFFFFF"/>
        </w:rPr>
        <w:t>461</w:t>
      </w:r>
      <w:r w:rsidR="00BC54D5" w:rsidRPr="00233F15">
        <w:rPr>
          <w:rFonts w:eastAsia="Times New Roman"/>
          <w:color w:val="333333"/>
          <w:shd w:val="clear" w:color="auto" w:fill="FFFFFF"/>
        </w:rPr>
        <w:t xml:space="preserve"> MAT</w:t>
      </w:r>
      <w:r w:rsidR="00BC54D5" w:rsidRPr="00233F15">
        <w:rPr>
          <w:rFonts w:eastAsia="Times New Roman"/>
          <w:b/>
          <w:bCs/>
          <w:color w:val="333333"/>
          <w:shd w:val="clear" w:color="auto" w:fill="FFFFFF"/>
        </w:rPr>
        <w:t xml:space="preserve">a </w:t>
      </w:r>
      <w:r w:rsidR="00BC54D5" w:rsidRPr="00233F15">
        <w:rPr>
          <w:rFonts w:eastAsia="Times New Roman"/>
          <w:bCs/>
          <w:color w:val="333333"/>
          <w:shd w:val="clear" w:color="auto" w:fill="FFFFFF"/>
        </w:rPr>
        <w:t xml:space="preserve"> </w:t>
      </w:r>
      <w:r w:rsidR="00A975C4">
        <w:rPr>
          <w:rFonts w:eastAsia="Times New Roman"/>
          <w:bCs/>
          <w:color w:val="333333"/>
          <w:shd w:val="clear" w:color="auto" w:fill="FFFFFF"/>
        </w:rPr>
        <w:t>and 5,461</w:t>
      </w:r>
      <w:r w:rsidR="00A975C4" w:rsidRPr="00233F15">
        <w:rPr>
          <w:rFonts w:eastAsia="Times New Roman"/>
          <w:bCs/>
          <w:color w:val="333333"/>
          <w:shd w:val="clear" w:color="auto" w:fill="FFFFFF"/>
        </w:rPr>
        <w:t xml:space="preserve"> MAT</w:t>
      </w:r>
      <w:r w:rsidR="00A975C4" w:rsidRPr="00B80DF6">
        <w:rPr>
          <w:rFonts w:eastAsia="Calibri"/>
          <w:b/>
          <w:color w:val="333333"/>
          <w:shd w:val="clear" w:color="auto" w:fill="FFFFFF"/>
        </w:rPr>
        <w:t>α</w:t>
      </w:r>
      <w:r w:rsidR="00A975C4" w:rsidRPr="00233F15">
        <w:rPr>
          <w:rFonts w:eastAsia="Calibri"/>
          <w:color w:val="333333"/>
          <w:shd w:val="clear" w:color="auto" w:fill="FFFFFF"/>
        </w:rPr>
        <w:t xml:space="preserve"> </w:t>
      </w:r>
      <w:r w:rsidR="00F30FED" w:rsidRPr="00233F15">
        <w:rPr>
          <w:rFonts w:eastAsia="Times New Roman"/>
          <w:bCs/>
          <w:color w:val="333333"/>
          <w:shd w:val="clear" w:color="auto" w:fill="FFFFFF"/>
        </w:rPr>
        <w:t xml:space="preserve">colonies were picked </w:t>
      </w:r>
      <w:r w:rsidR="00E32C40" w:rsidRPr="00233F15">
        <w:rPr>
          <w:rFonts w:eastAsia="Calibri"/>
          <w:color w:val="333333"/>
          <w:shd w:val="clear" w:color="auto" w:fill="FFFFFF"/>
        </w:rPr>
        <w:t>onto 384</w:t>
      </w:r>
      <w:r w:rsidR="008467CA" w:rsidRPr="00233F15">
        <w:rPr>
          <w:rFonts w:eastAsia="Calibri"/>
          <w:color w:val="333333"/>
          <w:shd w:val="clear" w:color="auto" w:fill="FFFFFF"/>
        </w:rPr>
        <w:t xml:space="preserve"> well plates.</w:t>
      </w:r>
      <w:r w:rsidR="00477443" w:rsidRPr="00233F15">
        <w:rPr>
          <w:rFonts w:eastAsia="Calibri"/>
          <w:color w:val="333333"/>
          <w:shd w:val="clear" w:color="auto" w:fill="FFFFFF"/>
        </w:rPr>
        <w:t xml:space="preserve"> </w:t>
      </w:r>
      <w:commentRangeEnd w:id="88"/>
      <w:r w:rsidR="001C31A3">
        <w:rPr>
          <w:rStyle w:val="CommentReference"/>
          <w:rFonts w:asciiTheme="minorHAnsi" w:hAnsiTheme="minorHAnsi" w:cstheme="minorBidi"/>
        </w:rPr>
        <w:commentReference w:id="88"/>
      </w:r>
      <w:r w:rsidR="00A975C4">
        <w:rPr>
          <w:rFonts w:eastAsia="Calibri"/>
          <w:color w:val="333333"/>
          <w:shd w:val="clear" w:color="auto" w:fill="FFFFFF"/>
        </w:rPr>
        <w:t xml:space="preserve"> </w:t>
      </w:r>
      <w:commentRangeStart w:id="89"/>
      <w:r w:rsidR="00A975C4">
        <w:rPr>
          <w:rFonts w:eastAsia="Times New Roman"/>
        </w:rPr>
        <w:t xml:space="preserve">In addition, </w:t>
      </w:r>
      <w:r w:rsidR="00A975C4">
        <w:rPr>
          <w:rFonts w:eastAsia="Times New Roman"/>
        </w:rPr>
        <w:lastRenderedPageBreak/>
        <w:t xml:space="preserve">299 </w:t>
      </w:r>
      <w:r w:rsidR="00AD023A">
        <w:rPr>
          <w:rFonts w:eastAsia="Times New Roman"/>
        </w:rPr>
        <w:t xml:space="preserve">known </w:t>
      </w:r>
      <w:r w:rsidR="00A975C4">
        <w:rPr>
          <w:rFonts w:eastAsia="Times New Roman"/>
        </w:rPr>
        <w:t xml:space="preserve">positions in both the </w:t>
      </w:r>
      <w:r w:rsidR="00A975C4" w:rsidRPr="00233F15">
        <w:rPr>
          <w:rFonts w:eastAsia="Times New Roman"/>
          <w:color w:val="333333"/>
          <w:shd w:val="clear" w:color="auto" w:fill="FFFFFF"/>
        </w:rPr>
        <w:t>MAT</w:t>
      </w:r>
      <w:r w:rsidR="00A975C4" w:rsidRPr="00233F15">
        <w:rPr>
          <w:rFonts w:eastAsia="Times New Roman"/>
          <w:b/>
          <w:bCs/>
          <w:color w:val="333333"/>
          <w:shd w:val="clear" w:color="auto" w:fill="FFFFFF"/>
        </w:rPr>
        <w:t>a</w:t>
      </w:r>
      <w:r w:rsidR="00A975C4" w:rsidRPr="00233F15">
        <w:rPr>
          <w:rFonts w:eastAsia="Times New Roman"/>
        </w:rPr>
        <w:t xml:space="preserve"> </w:t>
      </w:r>
      <w:r w:rsidR="00A975C4">
        <w:rPr>
          <w:rFonts w:eastAsia="Times New Roman"/>
        </w:rPr>
        <w:t xml:space="preserve">and </w:t>
      </w:r>
      <w:r w:rsidR="00A975C4" w:rsidRPr="00233F15">
        <w:rPr>
          <w:rFonts w:eastAsia="Times New Roman"/>
          <w:bCs/>
          <w:color w:val="333333"/>
          <w:shd w:val="clear" w:color="auto" w:fill="FFFFFF"/>
        </w:rPr>
        <w:t>MAT</w:t>
      </w:r>
      <w:r w:rsidR="00A975C4" w:rsidRPr="00B80DF6">
        <w:rPr>
          <w:rFonts w:eastAsia="Calibri"/>
          <w:b/>
          <w:color w:val="333333"/>
          <w:shd w:val="clear" w:color="auto" w:fill="FFFFFF"/>
        </w:rPr>
        <w:t>α</w:t>
      </w:r>
      <w:r w:rsidR="00A975C4" w:rsidRPr="00233F15">
        <w:rPr>
          <w:rFonts w:eastAsia="Times New Roman"/>
        </w:rPr>
        <w:t xml:space="preserve"> </w:t>
      </w:r>
      <w:r w:rsidR="00A975C4">
        <w:rPr>
          <w:rFonts w:eastAsia="Times New Roman"/>
        </w:rPr>
        <w:t xml:space="preserve">arrayed collections </w:t>
      </w:r>
      <w:r w:rsidR="00AD023A">
        <w:rPr>
          <w:rFonts w:eastAsia="Times New Roman"/>
        </w:rPr>
        <w:t xml:space="preserve">consisted of known strains – either one of </w:t>
      </w:r>
      <w:r w:rsidR="00AD023A" w:rsidRPr="00233F15">
        <w:rPr>
          <w:rFonts w:eastAsia="Times New Roman"/>
        </w:rPr>
        <w:t>40 ‘Gold Stan</w:t>
      </w:r>
      <w:r w:rsidR="00AD023A">
        <w:rPr>
          <w:rFonts w:eastAsia="Times New Roman"/>
        </w:rPr>
        <w:t>dard’ genotyped strains, RY0148, or</w:t>
      </w:r>
      <w:r w:rsidR="00AD023A" w:rsidRPr="00233F15">
        <w:rPr>
          <w:rFonts w:eastAsia="Times New Roman"/>
        </w:rPr>
        <w:t xml:space="preserve"> RY0622</w:t>
      </w:r>
      <w:r w:rsidR="00AD023A">
        <w:rPr>
          <w:rFonts w:eastAsia="Times New Roman"/>
        </w:rPr>
        <w:t xml:space="preserve"> –</w:t>
      </w:r>
      <w:r w:rsidR="00AD023A" w:rsidRPr="00233F15">
        <w:rPr>
          <w:rFonts w:eastAsia="Times New Roman"/>
        </w:rPr>
        <w:t xml:space="preserve"> to act as genotyping controls (</w:t>
      </w:r>
      <w:r w:rsidR="00AD023A">
        <w:rPr>
          <w:rFonts w:eastAsia="Times New Roman"/>
        </w:rPr>
        <w:t xml:space="preserve">Data </w:t>
      </w:r>
      <w:r w:rsidR="00AD023A" w:rsidRPr="00233F15">
        <w:rPr>
          <w:rFonts w:eastAsia="Times New Roman"/>
        </w:rPr>
        <w:t>S</w:t>
      </w:r>
      <w:r w:rsidR="00AD023A">
        <w:rPr>
          <w:rFonts w:eastAsia="Times New Roman"/>
        </w:rPr>
        <w:t>2</w:t>
      </w:r>
      <w:r w:rsidR="00AD023A" w:rsidRPr="00233F15">
        <w:rPr>
          <w:rFonts w:eastAsia="Times New Roman"/>
        </w:rPr>
        <w:t>).</w:t>
      </w:r>
      <w:r w:rsidR="00C00FC2">
        <w:rPr>
          <w:rFonts w:eastAsia="Times New Roman"/>
        </w:rPr>
        <w:t xml:space="preserve">  </w:t>
      </w:r>
      <w:commentRangeEnd w:id="89"/>
      <w:r w:rsidR="00D47711">
        <w:rPr>
          <w:rStyle w:val="CommentReference"/>
          <w:rFonts w:asciiTheme="minorHAnsi" w:hAnsiTheme="minorHAnsi" w:cstheme="minorBidi"/>
        </w:rPr>
        <w:commentReference w:id="89"/>
      </w:r>
    </w:p>
    <w:p w14:paraId="4664FA80" w14:textId="77777777" w:rsidR="008E0852" w:rsidRDefault="008E0852" w:rsidP="00224FCB">
      <w:pPr>
        <w:rPr>
          <w:rFonts w:eastAsia="Times New Roman"/>
        </w:rPr>
      </w:pPr>
    </w:p>
    <w:p w14:paraId="6981A74B" w14:textId="77777777" w:rsidR="00517ABD" w:rsidRDefault="00517ABD" w:rsidP="00224FCB">
      <w:pPr>
        <w:rPr>
          <w:rFonts w:eastAsia="Times New Roman"/>
        </w:rPr>
      </w:pPr>
    </w:p>
    <w:p w14:paraId="14786841" w14:textId="0E793C64" w:rsidR="00517ABD" w:rsidRPr="008E0C9A" w:rsidRDefault="00517ABD" w:rsidP="00517ABD">
      <w:pPr>
        <w:jc w:val="both"/>
        <w:rPr>
          <w:bCs/>
          <w:iCs/>
          <w:color w:val="808080" w:themeColor="background1" w:themeShade="80"/>
        </w:rPr>
      </w:pPr>
      <w:r w:rsidRPr="008E0C9A">
        <w:rPr>
          <w:bCs/>
          <w:iCs/>
          <w:color w:val="808080" w:themeColor="background1" w:themeShade="80"/>
          <w:lang w:val="en-CA"/>
        </w:rPr>
        <w:t>To validate the mating and selection strategies, we pooled the MAT</w:t>
      </w:r>
      <w:r w:rsidRPr="008E0C9A">
        <w:rPr>
          <w:b/>
          <w:bCs/>
          <w:iCs/>
          <w:color w:val="808080" w:themeColor="background1" w:themeShade="80"/>
        </w:rPr>
        <w:t>a</w:t>
      </w:r>
      <w:r w:rsidRPr="008E0C9A">
        <w:rPr>
          <w:bCs/>
          <w:iCs/>
          <w:color w:val="808080" w:themeColor="background1" w:themeShade="80"/>
          <w:lang w:val="en-CA"/>
        </w:rPr>
        <w:t xml:space="preserve"> and MAT</w:t>
      </w:r>
      <w:r w:rsidRPr="008E0C9A">
        <w:rPr>
          <w:rFonts w:eastAsia="Calibri"/>
          <w:b/>
          <w:bCs/>
          <w:iCs/>
          <w:color w:val="808080" w:themeColor="background1" w:themeShade="80"/>
          <w:lang w:val="el-GR"/>
        </w:rPr>
        <w:t>α</w:t>
      </w:r>
      <w:r w:rsidRPr="008E0C9A">
        <w:rPr>
          <w:bCs/>
          <w:iCs/>
          <w:color w:val="808080" w:themeColor="background1" w:themeShade="80"/>
          <w:lang w:val="en-CA"/>
        </w:rPr>
        <w:t xml:space="preserve"> collections and subjected them to cell sorting, confirming haploidy of the overall pool (</w:t>
      </w:r>
      <w:r w:rsidR="00EF3DD9">
        <w:rPr>
          <w:bCs/>
          <w:iCs/>
          <w:color w:val="808080" w:themeColor="background1" w:themeShade="80"/>
          <w:lang w:val="en-CA"/>
        </w:rPr>
        <w:t>Fig</w:t>
      </w:r>
      <w:r w:rsidRPr="008E0C9A">
        <w:rPr>
          <w:bCs/>
          <w:iCs/>
          <w:color w:val="808080" w:themeColor="background1" w:themeShade="80"/>
          <w:lang w:val="en-CA"/>
        </w:rPr>
        <w:t xml:space="preserve"> S2D), and furthermore we tested that samples from each pool do not exhibit any growth in </w:t>
      </w:r>
      <w:commentRangeStart w:id="90"/>
      <w:r w:rsidRPr="008E0C9A">
        <w:rPr>
          <w:bCs/>
          <w:iCs/>
          <w:color w:val="808080" w:themeColor="background1" w:themeShade="80"/>
          <w:lang w:val="en-CA"/>
        </w:rPr>
        <w:t>the selection conditions of the opposite mating type.</w:t>
      </w:r>
      <w:commentRangeEnd w:id="90"/>
      <w:r w:rsidRPr="008E0C9A">
        <w:rPr>
          <w:rStyle w:val="CommentReference"/>
          <w:rFonts w:asciiTheme="minorHAnsi" w:hAnsiTheme="minorHAnsi" w:cstheme="minorBidi"/>
          <w:color w:val="808080" w:themeColor="background1" w:themeShade="80"/>
        </w:rPr>
        <w:commentReference w:id="90"/>
      </w:r>
    </w:p>
    <w:p w14:paraId="2DFBD950" w14:textId="77777777" w:rsidR="00517ABD" w:rsidRDefault="00517ABD" w:rsidP="00224FCB">
      <w:pPr>
        <w:rPr>
          <w:rFonts w:eastAsia="Times New Roman"/>
        </w:rPr>
      </w:pPr>
    </w:p>
    <w:p w14:paraId="31CCAF93" w14:textId="77777777" w:rsidR="00517ABD" w:rsidRPr="00233F15" w:rsidRDefault="00517ABD" w:rsidP="00224FCB">
      <w:pPr>
        <w:rPr>
          <w:rFonts w:eastAsia="Times New Roman"/>
        </w:rPr>
      </w:pPr>
    </w:p>
    <w:p w14:paraId="59F879B0" w14:textId="63BEDD40" w:rsidR="004C0159" w:rsidRPr="00233F15" w:rsidRDefault="00983876" w:rsidP="00224FCB">
      <w:pPr>
        <w:outlineLvl w:val="0"/>
        <w:rPr>
          <w:b/>
          <w:bCs/>
          <w:iCs/>
          <w:color w:val="000000" w:themeColor="text1"/>
        </w:rPr>
      </w:pPr>
      <w:r w:rsidRPr="00233F15">
        <w:rPr>
          <w:b/>
          <w:bCs/>
          <w:iCs/>
          <w:color w:val="000000" w:themeColor="text1"/>
        </w:rPr>
        <w:t>Pool</w:t>
      </w:r>
      <w:r w:rsidR="004B67F2" w:rsidRPr="00233F15">
        <w:rPr>
          <w:b/>
          <w:bCs/>
          <w:iCs/>
          <w:color w:val="000000" w:themeColor="text1"/>
        </w:rPr>
        <w:t>ed</w:t>
      </w:r>
      <w:r w:rsidRPr="00233F15">
        <w:rPr>
          <w:b/>
          <w:bCs/>
          <w:iCs/>
          <w:color w:val="000000" w:themeColor="text1"/>
        </w:rPr>
        <w:t xml:space="preserve"> </w:t>
      </w:r>
      <w:r w:rsidR="00996366">
        <w:rPr>
          <w:b/>
          <w:bCs/>
          <w:iCs/>
          <w:color w:val="000000" w:themeColor="text1"/>
        </w:rPr>
        <w:t>s</w:t>
      </w:r>
      <w:r w:rsidR="00996366" w:rsidRPr="00233F15">
        <w:rPr>
          <w:b/>
          <w:bCs/>
          <w:iCs/>
          <w:color w:val="000000" w:themeColor="text1"/>
        </w:rPr>
        <w:t xml:space="preserve">train </w:t>
      </w:r>
      <w:r w:rsidR="00996366">
        <w:rPr>
          <w:b/>
          <w:bCs/>
          <w:iCs/>
          <w:color w:val="000000" w:themeColor="text1"/>
        </w:rPr>
        <w:t>g</w:t>
      </w:r>
      <w:r w:rsidR="00996366" w:rsidRPr="00233F15">
        <w:rPr>
          <w:b/>
          <w:bCs/>
          <w:iCs/>
          <w:color w:val="000000" w:themeColor="text1"/>
        </w:rPr>
        <w:t>enotyping</w:t>
      </w:r>
    </w:p>
    <w:p w14:paraId="656E20CB" w14:textId="55EA3AC7" w:rsidR="00C00FC2" w:rsidRDefault="001C6922" w:rsidP="004210F6">
      <w:pPr>
        <w:jc w:val="both"/>
        <w:rPr>
          <w:bCs/>
          <w:iCs/>
          <w:color w:val="000000" w:themeColor="text1"/>
        </w:rPr>
      </w:pPr>
      <w:r w:rsidRPr="00233F15">
        <w:rPr>
          <w:bCs/>
          <w:iCs/>
          <w:color w:val="000000" w:themeColor="text1"/>
        </w:rPr>
        <w:t xml:space="preserve">A </w:t>
      </w:r>
      <w:r w:rsidR="00005CD2" w:rsidRPr="00233F15">
        <w:rPr>
          <w:bCs/>
          <w:iCs/>
          <w:color w:val="000000" w:themeColor="text1"/>
        </w:rPr>
        <w:t xml:space="preserve">previously-developed </w:t>
      </w:r>
      <w:r w:rsidR="00BB6D8B" w:rsidRPr="00233F15">
        <w:rPr>
          <w:bCs/>
          <w:iCs/>
          <w:color w:val="000000" w:themeColor="text1"/>
        </w:rPr>
        <w:t>Row-Column-Plate (RCP)-PCR prot</w:t>
      </w:r>
      <w:r w:rsidR="006B4D4F" w:rsidRPr="00233F15">
        <w:rPr>
          <w:bCs/>
          <w:iCs/>
          <w:color w:val="000000" w:themeColor="text1"/>
        </w:rPr>
        <w:t>o</w:t>
      </w:r>
      <w:r w:rsidR="00BB6D8B" w:rsidRPr="00233F15">
        <w:rPr>
          <w:bCs/>
          <w:iCs/>
          <w:color w:val="000000" w:themeColor="text1"/>
        </w:rPr>
        <w:t>col</w:t>
      </w:r>
      <w:r w:rsidR="004441D9" w:rsidRPr="00233F15">
        <w:rPr>
          <w:bCs/>
          <w:iCs/>
          <w:color w:val="000000" w:themeColor="text1"/>
        </w:rPr>
        <w:fldChar w:fldCharType="begin" w:fldLock="1"/>
      </w:r>
      <w:r w:rsidR="00D660A4">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4441D9" w:rsidRPr="00233F15">
        <w:rPr>
          <w:bCs/>
          <w:iCs/>
          <w:color w:val="000000" w:themeColor="text1"/>
        </w:rPr>
        <w:fldChar w:fldCharType="separate"/>
      </w:r>
      <w:r w:rsidR="000C5C2F" w:rsidRPr="000C5C2F">
        <w:rPr>
          <w:bCs/>
          <w:iCs/>
          <w:noProof/>
          <w:color w:val="000000" w:themeColor="text1"/>
          <w:vertAlign w:val="superscript"/>
        </w:rPr>
        <w:t>43</w:t>
      </w:r>
      <w:r w:rsidR="004441D9"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genotyping of the random knockout progeny using high throughput sequencing</w:t>
      </w:r>
      <w:r w:rsidR="00FD12DD" w:rsidRPr="00233F15">
        <w:rPr>
          <w:bCs/>
          <w:iCs/>
          <w:color w:val="000000" w:themeColor="text1"/>
        </w:rPr>
        <w:t>.</w:t>
      </w:r>
      <w:r w:rsidR="00E47C92" w:rsidRPr="00233F15">
        <w:rPr>
          <w:bCs/>
          <w:iCs/>
          <w:color w:val="000000" w:themeColor="text1"/>
        </w:rPr>
        <w:t xml:space="preserve">  </w:t>
      </w:r>
      <w:r w:rsidR="006B6611">
        <w:rPr>
          <w:bCs/>
          <w:iCs/>
          <w:color w:val="000000" w:themeColor="text1"/>
        </w:rPr>
        <w:t>This protocol</w:t>
      </w:r>
      <w:r w:rsidR="002C3F25" w:rsidRPr="00233F15">
        <w:rPr>
          <w:bCs/>
          <w:iCs/>
          <w:color w:val="000000" w:themeColor="text1"/>
        </w:rPr>
        <w:t xml:space="preserve"> </w:t>
      </w:r>
      <w:r w:rsidR="00304D11">
        <w:rPr>
          <w:bCs/>
          <w:iCs/>
          <w:color w:val="000000" w:themeColor="text1"/>
        </w:rPr>
        <w:t xml:space="preserve">first </w:t>
      </w:r>
      <w:r w:rsidR="002C3F25" w:rsidRPr="00233F15">
        <w:rPr>
          <w:bCs/>
          <w:iCs/>
          <w:color w:val="000000" w:themeColor="text1"/>
        </w:rPr>
        <w:t>uniq</w:t>
      </w:r>
      <w:r w:rsidR="00FD12DD" w:rsidRPr="00233F15">
        <w:rPr>
          <w:bCs/>
          <w:iCs/>
          <w:color w:val="000000" w:themeColor="text1"/>
        </w:rPr>
        <w:t>uely tag</w:t>
      </w:r>
      <w:r w:rsidR="006B6611">
        <w:rPr>
          <w:bCs/>
          <w:iCs/>
          <w:color w:val="000000" w:themeColor="text1"/>
        </w:rPr>
        <w:t>s</w:t>
      </w:r>
      <w:r w:rsidR="002C3F25" w:rsidRPr="00233F15">
        <w:rPr>
          <w:bCs/>
          <w:iCs/>
          <w:color w:val="000000" w:themeColor="text1"/>
        </w:rPr>
        <w:t xml:space="preserve"> </w:t>
      </w:r>
      <w:r w:rsidR="006E5A6B" w:rsidRPr="00233F15">
        <w:rPr>
          <w:bCs/>
          <w:iCs/>
          <w:color w:val="000000" w:themeColor="text1"/>
        </w:rPr>
        <w:t>PCR produ</w:t>
      </w:r>
      <w:r w:rsidR="00FC02E4" w:rsidRPr="00233F15">
        <w:rPr>
          <w:bCs/>
          <w:iCs/>
          <w:color w:val="000000" w:themeColor="text1"/>
        </w:rPr>
        <w:t>cts originating from the same well</w:t>
      </w:r>
      <w:r w:rsidR="00304D11">
        <w:rPr>
          <w:bCs/>
          <w:iCs/>
          <w:color w:val="000000" w:themeColor="text1"/>
        </w:rPr>
        <w:t xml:space="preserve"> on a given plate</w:t>
      </w:r>
      <w:r w:rsidR="00FC02E4" w:rsidRPr="00233F15">
        <w:rPr>
          <w:bCs/>
          <w:iCs/>
          <w:color w:val="000000" w:themeColor="text1"/>
        </w:rPr>
        <w:t xml:space="preserve">, </w:t>
      </w:r>
      <w:r w:rsidR="006B6611">
        <w:rPr>
          <w:bCs/>
          <w:iCs/>
          <w:color w:val="000000" w:themeColor="text1"/>
        </w:rPr>
        <w:t xml:space="preserve">by the use of </w:t>
      </w:r>
      <w:r w:rsidR="008224F4" w:rsidRPr="00233F15">
        <w:rPr>
          <w:bCs/>
          <w:iCs/>
          <w:color w:val="000000" w:themeColor="text1"/>
        </w:rPr>
        <w:t>a</w:t>
      </w:r>
      <w:r w:rsidR="00C77291" w:rsidRPr="00233F15">
        <w:rPr>
          <w:bCs/>
          <w:iCs/>
          <w:color w:val="000000" w:themeColor="text1"/>
        </w:rPr>
        <w:t xml:space="preserve"> 5’ </w:t>
      </w:r>
      <w:r w:rsidR="008224F4" w:rsidRPr="00233F15">
        <w:rPr>
          <w:bCs/>
          <w:iCs/>
          <w:color w:val="000000" w:themeColor="text1"/>
        </w:rPr>
        <w:t>tag encoding the well row</w:t>
      </w:r>
      <w:r w:rsidR="00C77291" w:rsidRPr="00233F15">
        <w:rPr>
          <w:bCs/>
          <w:iCs/>
          <w:color w:val="000000" w:themeColor="text1"/>
        </w:rPr>
        <w:t xml:space="preserve"> (R)</w:t>
      </w:r>
      <w:r w:rsidR="006B6611">
        <w:rPr>
          <w:bCs/>
          <w:iCs/>
          <w:color w:val="000000" w:themeColor="text1"/>
        </w:rPr>
        <w:t xml:space="preserve"> in</w:t>
      </w:r>
      <w:r w:rsidR="006B6611" w:rsidRPr="00233F15">
        <w:rPr>
          <w:bCs/>
          <w:iCs/>
          <w:color w:val="000000" w:themeColor="text1"/>
        </w:rPr>
        <w:t xml:space="preserve"> </w:t>
      </w:r>
      <w:r w:rsidR="006B6611">
        <w:rPr>
          <w:bCs/>
          <w:iCs/>
          <w:color w:val="000000" w:themeColor="text1"/>
        </w:rPr>
        <w:t>forward primers</w:t>
      </w:r>
      <w:r w:rsidR="00903B4A">
        <w:rPr>
          <w:bCs/>
          <w:iCs/>
          <w:color w:val="000000" w:themeColor="text1"/>
        </w:rPr>
        <w:t xml:space="preserve">, </w:t>
      </w:r>
      <w:r w:rsidR="006B6611">
        <w:rPr>
          <w:bCs/>
          <w:iCs/>
          <w:color w:val="000000" w:themeColor="text1"/>
        </w:rPr>
        <w:t xml:space="preserve">a </w:t>
      </w:r>
      <w:r w:rsidR="008224F4" w:rsidRPr="00233F15">
        <w:rPr>
          <w:bCs/>
          <w:iCs/>
          <w:color w:val="000000" w:themeColor="text1"/>
        </w:rPr>
        <w:t xml:space="preserve">5’ tag encoding the well column </w:t>
      </w:r>
      <w:r w:rsidR="006B4D4F" w:rsidRPr="00233F15">
        <w:rPr>
          <w:bCs/>
          <w:iCs/>
          <w:color w:val="000000" w:themeColor="text1"/>
        </w:rPr>
        <w:t>(C</w:t>
      </w:r>
      <w:r w:rsidR="006B6611">
        <w:rPr>
          <w:bCs/>
          <w:iCs/>
          <w:color w:val="000000" w:themeColor="text1"/>
        </w:rPr>
        <w:t>) in the reverse primers</w:t>
      </w:r>
      <w:r w:rsidR="006B4D4F" w:rsidRPr="00233F15">
        <w:rPr>
          <w:bCs/>
          <w:iCs/>
          <w:color w:val="000000" w:themeColor="text1"/>
        </w:rPr>
        <w:fldChar w:fldCharType="begin" w:fldLock="1"/>
      </w:r>
      <w:r w:rsidR="00D660A4">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6B4D4F" w:rsidRPr="00233F15">
        <w:rPr>
          <w:bCs/>
          <w:iCs/>
          <w:color w:val="000000" w:themeColor="text1"/>
        </w:rPr>
        <w:fldChar w:fldCharType="separate"/>
      </w:r>
      <w:r w:rsidR="000C5C2F" w:rsidRPr="000C5C2F">
        <w:rPr>
          <w:bCs/>
          <w:iCs/>
          <w:noProof/>
          <w:color w:val="000000" w:themeColor="text1"/>
          <w:vertAlign w:val="superscript"/>
        </w:rPr>
        <w:t>43</w:t>
      </w:r>
      <w:r w:rsidR="006B4D4F" w:rsidRPr="00233F15">
        <w:rPr>
          <w:bCs/>
          <w:iCs/>
          <w:color w:val="000000" w:themeColor="text1"/>
        </w:rPr>
        <w:fldChar w:fldCharType="end"/>
      </w:r>
      <w:r w:rsidR="00304D11">
        <w:rPr>
          <w:bCs/>
          <w:iCs/>
          <w:color w:val="000000" w:themeColor="text1"/>
        </w:rPr>
        <w:t>. Additionally, these primers contain</w:t>
      </w:r>
      <w:r w:rsidR="00903B4A">
        <w:rPr>
          <w:bCs/>
          <w:iCs/>
          <w:color w:val="000000" w:themeColor="text1"/>
        </w:rPr>
        <w:t xml:space="preserve"> a</w:t>
      </w:r>
      <w:r w:rsidR="00822E0E">
        <w:rPr>
          <w:bCs/>
          <w:iCs/>
          <w:color w:val="000000" w:themeColor="text1"/>
        </w:rPr>
        <w:t xml:space="preserve"> linker</w:t>
      </w:r>
      <w:r w:rsidR="005C430C">
        <w:rPr>
          <w:bCs/>
          <w:iCs/>
          <w:color w:val="000000" w:themeColor="text1"/>
        </w:rPr>
        <w:t xml:space="preserve"> </w:t>
      </w:r>
      <w:r w:rsidR="00822E0E">
        <w:rPr>
          <w:bCs/>
          <w:iCs/>
          <w:color w:val="000000" w:themeColor="text1"/>
        </w:rPr>
        <w:t>sequence</w:t>
      </w:r>
      <w:r w:rsidR="005C430C">
        <w:rPr>
          <w:bCs/>
          <w:iCs/>
          <w:color w:val="000000" w:themeColor="text1"/>
        </w:rPr>
        <w:t xml:space="preserve"> (PS1 or PS2) which</w:t>
      </w:r>
      <w:r w:rsidR="00903B4A">
        <w:rPr>
          <w:bCs/>
          <w:iCs/>
          <w:color w:val="000000" w:themeColor="text1"/>
        </w:rPr>
        <w:t xml:space="preserve"> prime</w:t>
      </w:r>
      <w:r w:rsidR="005C430C">
        <w:rPr>
          <w:bCs/>
          <w:iCs/>
          <w:color w:val="000000" w:themeColor="text1"/>
        </w:rPr>
        <w:t>s</w:t>
      </w:r>
      <w:r w:rsidR="00903B4A">
        <w:rPr>
          <w:bCs/>
          <w:iCs/>
          <w:color w:val="000000" w:themeColor="text1"/>
        </w:rPr>
        <w:t xml:space="preserve"> </w:t>
      </w:r>
      <w:r w:rsidR="005C430C">
        <w:rPr>
          <w:bCs/>
          <w:iCs/>
          <w:color w:val="000000" w:themeColor="text1"/>
        </w:rPr>
        <w:t>a second reaction</w:t>
      </w:r>
      <w:r w:rsidR="00903B4A">
        <w:rPr>
          <w:bCs/>
          <w:iCs/>
          <w:color w:val="000000" w:themeColor="text1"/>
        </w:rPr>
        <w:t xml:space="preserve"> encoding the plate of origin</w:t>
      </w:r>
      <w:r w:rsidR="00EF1617" w:rsidRPr="00233F15">
        <w:rPr>
          <w:bCs/>
          <w:iCs/>
          <w:color w:val="000000" w:themeColor="text1"/>
        </w:rPr>
        <w:t xml:space="preserve"> (</w:t>
      </w:r>
      <w:r w:rsidR="00C70ABA" w:rsidRPr="00233F15">
        <w:rPr>
          <w:rFonts w:eastAsia="Times New Roman"/>
        </w:rPr>
        <w:t>D</w:t>
      </w:r>
      <w:r w:rsidR="00145C19">
        <w:rPr>
          <w:rFonts w:eastAsia="Times New Roman"/>
        </w:rPr>
        <w:t xml:space="preserve">ata </w:t>
      </w:r>
      <w:r w:rsidR="00C70ABA" w:rsidRPr="00233F15">
        <w:rPr>
          <w:rFonts w:eastAsia="Times New Roman"/>
        </w:rPr>
        <w:t>S</w:t>
      </w:r>
      <w:r w:rsidR="00145C19">
        <w:rPr>
          <w:rFonts w:eastAsia="Times New Roman"/>
        </w:rPr>
        <w:t>2</w:t>
      </w:r>
      <w:r w:rsidR="00EF1617" w:rsidRPr="00233F15">
        <w:rPr>
          <w:bCs/>
          <w:iCs/>
          <w:color w:val="000000" w:themeColor="text1"/>
        </w:rPr>
        <w:t>)</w:t>
      </w:r>
      <w:r w:rsidR="006B4D4F" w:rsidRPr="00233F15">
        <w:rPr>
          <w:bCs/>
          <w:iCs/>
          <w:color w:val="000000" w:themeColor="text1"/>
        </w:rPr>
        <w:t>.</w:t>
      </w:r>
      <w:r w:rsidR="006B6611">
        <w:rPr>
          <w:bCs/>
          <w:iCs/>
          <w:color w:val="000000" w:themeColor="text1"/>
        </w:rPr>
        <w:t xml:space="preserve">  </w:t>
      </w:r>
    </w:p>
    <w:p w14:paraId="34B5327B" w14:textId="77777777" w:rsidR="00517ABD" w:rsidRDefault="00517ABD" w:rsidP="004210F6">
      <w:pPr>
        <w:rPr>
          <w:bCs/>
          <w:iCs/>
          <w:color w:val="000000" w:themeColor="text1"/>
        </w:rPr>
      </w:pPr>
    </w:p>
    <w:p w14:paraId="58F8D475" w14:textId="7D4AB54F" w:rsidR="00E7190A" w:rsidRPr="00E7190A" w:rsidRDefault="00A24456" w:rsidP="004210F6">
      <w:r w:rsidRPr="00233F15">
        <w:rPr>
          <w:bCs/>
          <w:iCs/>
          <w:color w:val="000000" w:themeColor="text1"/>
        </w:rPr>
        <w:t>For each well</w:t>
      </w:r>
      <w:r w:rsidR="00051BFA" w:rsidRPr="00233F15">
        <w:rPr>
          <w:bCs/>
          <w:iCs/>
          <w:color w:val="000000" w:themeColor="text1"/>
        </w:rPr>
        <w:t xml:space="preserve"> in the collection</w:t>
      </w:r>
      <w:r w:rsidRPr="00233F15">
        <w:rPr>
          <w:bCs/>
          <w:iCs/>
          <w:color w:val="000000" w:themeColor="text1"/>
        </w:rPr>
        <w:t xml:space="preserve">, </w:t>
      </w:r>
      <w:r w:rsidR="00B635B4">
        <w:rPr>
          <w:bCs/>
          <w:iCs/>
          <w:color w:val="000000" w:themeColor="text1"/>
        </w:rPr>
        <w:t xml:space="preserve">lysates were </w:t>
      </w:r>
      <w:r w:rsidR="00C00FC2">
        <w:rPr>
          <w:bCs/>
          <w:iCs/>
          <w:color w:val="000000" w:themeColor="text1"/>
        </w:rPr>
        <w:t>made on a new set of plates.  4μl of overnight yeast culture</w:t>
      </w:r>
      <w:r w:rsidR="005B6307">
        <w:rPr>
          <w:bCs/>
          <w:iCs/>
          <w:color w:val="000000" w:themeColor="text1"/>
        </w:rPr>
        <w:t xml:space="preserve"> wa</w:t>
      </w:r>
      <w:r w:rsidR="00E7190A">
        <w:rPr>
          <w:bCs/>
          <w:iCs/>
          <w:color w:val="000000" w:themeColor="text1"/>
        </w:rPr>
        <w:t xml:space="preserve">s mixed with </w:t>
      </w:r>
      <w:r w:rsidR="00E7190A">
        <w:t>8</w:t>
      </w:r>
      <w:r w:rsidR="00E7190A">
        <w:rPr>
          <w:bCs/>
          <w:iCs/>
          <w:color w:val="000000" w:themeColor="text1"/>
        </w:rPr>
        <w:t>μ</w:t>
      </w:r>
      <w:r w:rsidR="00E7190A">
        <w:t>l 0.2M sodium phosphate b</w:t>
      </w:r>
      <w:r w:rsidR="00E7190A" w:rsidRPr="00795D18">
        <w:t xml:space="preserve">uffer </w:t>
      </w:r>
      <w:r w:rsidR="00E7190A">
        <w:t>(</w:t>
      </w:r>
      <w:r w:rsidR="00E7190A" w:rsidRPr="00795D18">
        <w:t>pH 7.4</w:t>
      </w:r>
      <w:r w:rsidR="00E7190A">
        <w:t xml:space="preserve">), </w:t>
      </w:r>
      <w:r w:rsidR="00E7190A" w:rsidRPr="00795D18">
        <w:t>4</w:t>
      </w:r>
      <w:r w:rsidR="00E7190A">
        <w:rPr>
          <w:bCs/>
          <w:iCs/>
          <w:color w:val="000000" w:themeColor="text1"/>
        </w:rPr>
        <w:t>μ</w:t>
      </w:r>
      <w:r w:rsidR="00E7190A">
        <w:t xml:space="preserve">l </w:t>
      </w:r>
      <w:r w:rsidR="00E7190A" w:rsidRPr="00795D18">
        <w:t xml:space="preserve">DNA free </w:t>
      </w:r>
      <w:r w:rsidR="00E7190A">
        <w:t>dH2O, 0.05</w:t>
      </w:r>
      <w:r w:rsidR="00E7190A">
        <w:rPr>
          <w:bCs/>
          <w:iCs/>
          <w:color w:val="000000" w:themeColor="text1"/>
        </w:rPr>
        <w:t>μ</w:t>
      </w:r>
      <w:r w:rsidR="003E2ED4">
        <w:t xml:space="preserve">l </w:t>
      </w:r>
      <w:r w:rsidR="003D3902">
        <w:t>5U/</w:t>
      </w:r>
      <w:r w:rsidR="003D3902">
        <w:rPr>
          <w:bCs/>
          <w:iCs/>
          <w:color w:val="000000" w:themeColor="text1"/>
        </w:rPr>
        <w:t>μ</w:t>
      </w:r>
      <w:r w:rsidR="00E7190A">
        <w:t>l Z</w:t>
      </w:r>
      <w:r w:rsidR="00E7190A" w:rsidRPr="00795D18">
        <w:t>ymoresearch zymolyase</w:t>
      </w:r>
      <w:r w:rsidR="005B6307">
        <w:t xml:space="preserve"> and incubated at 37</w:t>
      </w:r>
      <w:r w:rsidR="005B6307" w:rsidRPr="00FC1F96">
        <w:rPr>
          <w:color w:val="000000" w:themeColor="text1"/>
        </w:rPr>
        <w:t>°</w:t>
      </w:r>
      <w:r w:rsidR="005B6307">
        <w:t>C for 35 minutes.  64</w:t>
      </w:r>
      <w:r w:rsidR="005B6307">
        <w:rPr>
          <w:bCs/>
          <w:iCs/>
          <w:color w:val="000000" w:themeColor="text1"/>
        </w:rPr>
        <w:t>μ</w:t>
      </w:r>
      <w:r w:rsidR="005B6307">
        <w:t xml:space="preserve">l </w:t>
      </w:r>
      <w:r w:rsidR="005B6307" w:rsidRPr="00795D18">
        <w:t xml:space="preserve">DNA free </w:t>
      </w:r>
      <w:r w:rsidR="005B6307">
        <w:t>dH2O was added to each</w:t>
      </w:r>
      <w:r w:rsidR="0001321B">
        <w:t xml:space="preserve"> well to stop the reaction.</w:t>
      </w:r>
    </w:p>
    <w:p w14:paraId="265E5B39" w14:textId="77777777" w:rsidR="00517ABD" w:rsidRDefault="00517ABD" w:rsidP="004210F6">
      <w:pPr>
        <w:jc w:val="both"/>
        <w:rPr>
          <w:bCs/>
          <w:iCs/>
          <w:color w:val="000000" w:themeColor="text1"/>
        </w:rPr>
      </w:pPr>
    </w:p>
    <w:p w14:paraId="78F099E3" w14:textId="65020A2E" w:rsidR="00143BDF" w:rsidRDefault="00C00FC2" w:rsidP="004210F6">
      <w:pPr>
        <w:jc w:val="both"/>
        <w:rPr>
          <w:color w:val="000000" w:themeColor="text1"/>
          <w:lang w:val="en-CA"/>
        </w:rPr>
      </w:pPr>
      <w:r>
        <w:rPr>
          <w:bCs/>
          <w:iCs/>
          <w:color w:val="000000" w:themeColor="text1"/>
        </w:rPr>
        <w:t xml:space="preserve">Four </w:t>
      </w:r>
      <w:r w:rsidR="00E23E90">
        <w:rPr>
          <w:bCs/>
          <w:iCs/>
          <w:color w:val="000000" w:themeColor="text1"/>
        </w:rPr>
        <w:t xml:space="preserve">‘Row-Column’ </w:t>
      </w:r>
      <w:r w:rsidR="00A24456" w:rsidRPr="00233F15">
        <w:rPr>
          <w:bCs/>
          <w:iCs/>
          <w:color w:val="000000" w:themeColor="text1"/>
        </w:rPr>
        <w:t>PCR</w:t>
      </w:r>
      <w:r w:rsidR="002504D7" w:rsidRPr="00233F15">
        <w:rPr>
          <w:bCs/>
          <w:iCs/>
          <w:color w:val="000000" w:themeColor="text1"/>
        </w:rPr>
        <w:t xml:space="preserve"> reactions </w:t>
      </w:r>
      <w:r w:rsidR="00EE6E0C" w:rsidRPr="00233F15">
        <w:rPr>
          <w:bCs/>
          <w:iCs/>
          <w:color w:val="000000" w:themeColor="text1"/>
        </w:rPr>
        <w:t xml:space="preserve">were </w:t>
      </w:r>
      <w:r w:rsidR="00EE6E0C" w:rsidRPr="00FC1F96">
        <w:rPr>
          <w:bCs/>
          <w:iCs/>
          <w:color w:val="000000" w:themeColor="text1"/>
        </w:rPr>
        <w:t>performed</w:t>
      </w:r>
      <w:r w:rsidR="00A7498F" w:rsidRPr="00FC1F96">
        <w:rPr>
          <w:bCs/>
          <w:iCs/>
          <w:color w:val="000000" w:themeColor="text1"/>
        </w:rPr>
        <w:t xml:space="preserve"> </w:t>
      </w:r>
      <w:r w:rsidR="00D87906">
        <w:rPr>
          <w:bCs/>
          <w:iCs/>
          <w:color w:val="000000" w:themeColor="text1"/>
        </w:rPr>
        <w:t xml:space="preserve">on the lysates </w:t>
      </w:r>
      <w:r w:rsidR="00A7498F" w:rsidRPr="00FC1F96">
        <w:rPr>
          <w:bCs/>
          <w:iCs/>
          <w:color w:val="000000" w:themeColor="text1"/>
        </w:rPr>
        <w:t xml:space="preserve">with </w:t>
      </w:r>
      <w:r w:rsidR="00D76DA1" w:rsidRPr="00FC1F96">
        <w:rPr>
          <w:bCs/>
          <w:iCs/>
          <w:color w:val="000000" w:themeColor="text1"/>
        </w:rPr>
        <w:t xml:space="preserve">the following </w:t>
      </w:r>
      <w:r w:rsidR="009B39EC" w:rsidRPr="00FC1F96">
        <w:rPr>
          <w:bCs/>
          <w:iCs/>
          <w:color w:val="000000" w:themeColor="text1"/>
        </w:rPr>
        <w:t>primer pairs</w:t>
      </w:r>
      <w:r w:rsidR="00A7498F" w:rsidRPr="00FC1F96">
        <w:rPr>
          <w:bCs/>
          <w:iCs/>
          <w:color w:val="000000" w:themeColor="text1"/>
        </w:rPr>
        <w:t>:</w:t>
      </w:r>
      <w:r w:rsidR="00EE6E0C"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3E661F" w:rsidRPr="00FC1F96">
        <w:rPr>
          <w:bCs/>
          <w:iCs/>
          <w:color w:val="000000" w:themeColor="text1"/>
        </w:rPr>
        <w:t>U1 and</w:t>
      </w:r>
      <w:r w:rsidR="00A7498F" w:rsidRPr="00FC1F96">
        <w:rPr>
          <w:bCs/>
          <w:iCs/>
          <w:color w:val="000000" w:themeColor="text1"/>
        </w:rPr>
        <w:t xml:space="preserve">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 xml:space="preserve">U2 </w:t>
      </w:r>
      <w:r w:rsidR="003E661F" w:rsidRPr="00FC1F96">
        <w:rPr>
          <w:bCs/>
          <w:iCs/>
          <w:color w:val="000000" w:themeColor="text1"/>
        </w:rPr>
        <w:t>to amplify</w:t>
      </w:r>
      <w:r w:rsidR="00B80DF6" w:rsidRPr="00FC1F96">
        <w:rPr>
          <w:bCs/>
          <w:iCs/>
          <w:color w:val="000000" w:themeColor="text1"/>
        </w:rPr>
        <w:t xml:space="preserve"> DNA barcodes encoding the UP tag</w:t>
      </w:r>
      <w:r w:rsidR="00C167DE" w:rsidRPr="00FC1F96">
        <w:rPr>
          <w:bCs/>
          <w:iCs/>
          <w:color w:val="000000" w:themeColor="text1"/>
        </w:rPr>
        <w:t>s</w:t>
      </w:r>
      <w:r w:rsidR="003E661F" w:rsidRPr="00FC1F96">
        <w:rPr>
          <w:bCs/>
          <w:iCs/>
          <w:color w:val="000000" w:themeColor="text1"/>
        </w:rPr>
        <w:t xml:space="preserve"> </w:t>
      </w:r>
      <w:r w:rsidR="003E701C" w:rsidRPr="00FC1F96">
        <w:rPr>
          <w:bCs/>
          <w:iCs/>
          <w:color w:val="000000" w:themeColor="text1"/>
        </w:rPr>
        <w:t>for each gene deletion</w:t>
      </w:r>
      <w:r w:rsidR="00A7498F" w:rsidRPr="00FC1F96">
        <w:rPr>
          <w:bCs/>
          <w:iCs/>
          <w:color w:val="000000" w:themeColor="text1"/>
        </w:rPr>
        <w:t xml:space="preserve">; </w:t>
      </w:r>
      <w:r w:rsidR="00903B4A" w:rsidRPr="00FC1F96">
        <w:rPr>
          <w:bCs/>
          <w:iCs/>
          <w:color w:val="000000" w:themeColor="text1"/>
        </w:rPr>
        <w:t>PS1+</w:t>
      </w:r>
      <w:r w:rsidR="008A4190" w:rsidRPr="00FC1F96">
        <w:rPr>
          <w:bCs/>
          <w:iCs/>
          <w:color w:val="000000" w:themeColor="text1"/>
        </w:rPr>
        <w:t>R+</w:t>
      </w:r>
      <w:r w:rsidR="00A7498F" w:rsidRPr="00FC1F96">
        <w:rPr>
          <w:bCs/>
          <w:iCs/>
          <w:color w:val="000000" w:themeColor="text1"/>
        </w:rPr>
        <w:t xml:space="preserve">D1 and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D2 to amp</w:t>
      </w:r>
      <w:r w:rsidR="00B80DF6" w:rsidRPr="00FC1F96">
        <w:rPr>
          <w:bCs/>
          <w:iCs/>
          <w:color w:val="000000" w:themeColor="text1"/>
        </w:rPr>
        <w:t>lify the deletion-specific DN tag</w:t>
      </w:r>
      <w:r w:rsidR="00C167DE" w:rsidRPr="00FC1F96">
        <w:rPr>
          <w:bCs/>
          <w:iCs/>
          <w:color w:val="000000" w:themeColor="text1"/>
        </w:rPr>
        <w:t>s</w:t>
      </w:r>
      <w:r w:rsidR="00A7498F" w:rsidRPr="00FC1F96">
        <w:rPr>
          <w:bCs/>
          <w:iCs/>
          <w:color w:val="000000" w:themeColor="text1"/>
        </w:rPr>
        <w:t>;</w:t>
      </w:r>
      <w:r w:rsidR="002C2912"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2C2912" w:rsidRPr="00FC1F96">
        <w:rPr>
          <w:bCs/>
          <w:iCs/>
          <w:color w:val="000000" w:themeColor="text1"/>
        </w:rPr>
        <w:t>US</w:t>
      </w:r>
      <w:r w:rsidR="00691282" w:rsidRPr="00FC1F96">
        <w:rPr>
          <w:bCs/>
          <w:iCs/>
          <w:color w:val="000000" w:themeColor="text1"/>
        </w:rPr>
        <w:t>1</w:t>
      </w:r>
      <w:r w:rsidR="003E701C" w:rsidRPr="00FC1F96">
        <w:rPr>
          <w:bCs/>
          <w:iCs/>
          <w:color w:val="000000" w:themeColor="text1"/>
        </w:rPr>
        <w:t xml:space="preserve"> and </w:t>
      </w:r>
      <w:r w:rsidR="00903B4A" w:rsidRPr="00FC1F96">
        <w:rPr>
          <w:bCs/>
          <w:iCs/>
          <w:color w:val="000000" w:themeColor="text1"/>
        </w:rPr>
        <w:t>PS2+</w:t>
      </w:r>
      <w:r w:rsidR="008A4190" w:rsidRPr="00FC1F96">
        <w:rPr>
          <w:bCs/>
          <w:iCs/>
          <w:color w:val="000000" w:themeColor="text1"/>
        </w:rPr>
        <w:t>C+</w:t>
      </w:r>
      <w:r w:rsidR="002C2912" w:rsidRPr="00FC1F96">
        <w:rPr>
          <w:bCs/>
          <w:iCs/>
          <w:color w:val="000000" w:themeColor="text1"/>
        </w:rPr>
        <w:t>US</w:t>
      </w:r>
      <w:r w:rsidR="00A7498F" w:rsidRPr="00FC1F96">
        <w:rPr>
          <w:bCs/>
          <w:iCs/>
          <w:color w:val="000000" w:themeColor="text1"/>
        </w:rPr>
        <w:t xml:space="preserve">2 to </w:t>
      </w:r>
      <w:r w:rsidR="00B80DF6" w:rsidRPr="00FC1F96">
        <w:rPr>
          <w:bCs/>
          <w:iCs/>
          <w:color w:val="000000" w:themeColor="text1"/>
        </w:rPr>
        <w:t>amplify the strain-specific UP tag</w:t>
      </w:r>
      <w:r w:rsidR="00A7498F" w:rsidRPr="00FC1F96">
        <w:rPr>
          <w:bCs/>
          <w:iCs/>
          <w:color w:val="000000" w:themeColor="text1"/>
        </w:rPr>
        <w:t>;</w:t>
      </w:r>
      <w:r w:rsidR="002C2912" w:rsidRPr="00FC1F96">
        <w:rPr>
          <w:bCs/>
          <w:iCs/>
          <w:color w:val="000000" w:themeColor="text1"/>
        </w:rPr>
        <w:t xml:space="preserve"> </w:t>
      </w:r>
      <w:r w:rsidR="005C430C" w:rsidRPr="00FC1F96">
        <w:rPr>
          <w:bCs/>
          <w:iCs/>
          <w:color w:val="000000" w:themeColor="text1"/>
        </w:rPr>
        <w:t>PS1+</w:t>
      </w:r>
      <w:r w:rsidR="00691282" w:rsidRPr="00FC1F96">
        <w:rPr>
          <w:bCs/>
          <w:iCs/>
          <w:color w:val="000000" w:themeColor="text1"/>
        </w:rPr>
        <w:t>R+</w:t>
      </w:r>
      <w:r w:rsidR="002C2912" w:rsidRPr="00FC1F96">
        <w:rPr>
          <w:bCs/>
          <w:iCs/>
          <w:color w:val="000000" w:themeColor="text1"/>
        </w:rPr>
        <w:t>DS</w:t>
      </w:r>
      <w:r w:rsidR="00A7498F" w:rsidRPr="00FC1F96">
        <w:rPr>
          <w:bCs/>
          <w:iCs/>
          <w:color w:val="000000" w:themeColor="text1"/>
        </w:rPr>
        <w:t>1</w:t>
      </w:r>
      <w:r w:rsidR="002C2912" w:rsidRPr="00FC1F96">
        <w:rPr>
          <w:bCs/>
          <w:iCs/>
          <w:color w:val="000000" w:themeColor="text1"/>
        </w:rPr>
        <w:t xml:space="preserve"> and </w:t>
      </w:r>
      <w:r w:rsidR="005C430C" w:rsidRPr="00FC1F96">
        <w:rPr>
          <w:bCs/>
          <w:iCs/>
          <w:color w:val="000000" w:themeColor="text1"/>
        </w:rPr>
        <w:t>PS2+</w:t>
      </w:r>
      <w:r w:rsidR="008A4190" w:rsidRPr="00FC1F96">
        <w:rPr>
          <w:bCs/>
          <w:iCs/>
          <w:color w:val="000000" w:themeColor="text1"/>
        </w:rPr>
        <w:t>C+</w:t>
      </w:r>
      <w:r w:rsidR="002C2912" w:rsidRPr="00FC1F96">
        <w:rPr>
          <w:bCs/>
          <w:iCs/>
          <w:color w:val="000000" w:themeColor="text1"/>
        </w:rPr>
        <w:t>DS</w:t>
      </w:r>
      <w:r w:rsidR="00A7498F" w:rsidRPr="00FC1F96">
        <w:rPr>
          <w:bCs/>
          <w:iCs/>
          <w:color w:val="000000" w:themeColor="text1"/>
        </w:rPr>
        <w:t>2 to amplify the</w:t>
      </w:r>
      <w:r w:rsidR="00C167DE" w:rsidRPr="00FC1F96">
        <w:rPr>
          <w:bCs/>
          <w:iCs/>
          <w:color w:val="000000" w:themeColor="text1"/>
        </w:rPr>
        <w:t xml:space="preserve"> strain-specific </w:t>
      </w:r>
      <w:r w:rsidR="00DB1D3A">
        <w:rPr>
          <w:bCs/>
          <w:iCs/>
          <w:color w:val="000000" w:themeColor="text1"/>
        </w:rPr>
        <w:t>DN tag</w:t>
      </w:r>
      <w:r w:rsidR="00903B4A" w:rsidRPr="00FC1F96">
        <w:rPr>
          <w:bCs/>
          <w:iCs/>
          <w:color w:val="000000" w:themeColor="text1"/>
        </w:rPr>
        <w:t xml:space="preserve"> (Data S2)</w:t>
      </w:r>
      <w:r w:rsidR="00C167DE" w:rsidRPr="00FC1F96">
        <w:rPr>
          <w:bCs/>
          <w:iCs/>
          <w:color w:val="000000" w:themeColor="text1"/>
        </w:rPr>
        <w:t>.</w:t>
      </w:r>
      <w:r w:rsidR="008F0CC4" w:rsidRPr="00FC1F96">
        <w:rPr>
          <w:bCs/>
          <w:iCs/>
          <w:color w:val="000000" w:themeColor="text1"/>
        </w:rPr>
        <w:t xml:space="preserve">  </w:t>
      </w:r>
      <w:r w:rsidR="004441D9" w:rsidRPr="00FC1F96">
        <w:rPr>
          <w:bCs/>
          <w:iCs/>
          <w:color w:val="000000" w:themeColor="text1"/>
        </w:rPr>
        <w:t>PCR reactions were performed</w:t>
      </w:r>
      <w:r w:rsidR="0001321B">
        <w:rPr>
          <w:bCs/>
          <w:iCs/>
          <w:color w:val="000000" w:themeColor="text1"/>
        </w:rPr>
        <w:t xml:space="preserve"> with 2μl of lysed colonies</w:t>
      </w:r>
      <w:r w:rsidR="004441D9" w:rsidRPr="00FC1F96">
        <w:rPr>
          <w:bCs/>
          <w:iCs/>
          <w:color w:val="000000" w:themeColor="text1"/>
        </w:rPr>
        <w:t xml:space="preserve"> using a Hydrocycler</w:t>
      </w:r>
      <w:r w:rsidR="0001321B">
        <w:rPr>
          <w:bCs/>
          <w:iCs/>
          <w:color w:val="000000" w:themeColor="text1"/>
        </w:rPr>
        <w:t xml:space="preserve"> with</w:t>
      </w:r>
      <w:r w:rsidR="005C430C" w:rsidRPr="00FC1F96">
        <w:rPr>
          <w:bCs/>
          <w:iCs/>
          <w:color w:val="000000" w:themeColor="text1"/>
        </w:rPr>
        <w:t xml:space="preserve"> the following program: </w:t>
      </w:r>
      <w:r w:rsidR="00A545C4" w:rsidRPr="00FC1F96">
        <w:rPr>
          <w:color w:val="000000" w:themeColor="text1"/>
        </w:rPr>
        <w:t>95°C for 5min; 23 cycles of 95°C for 60sec, 57°</w:t>
      </w:r>
      <w:r w:rsidR="00EB3B55" w:rsidRPr="00FC1F96">
        <w:rPr>
          <w:color w:val="000000" w:themeColor="text1"/>
        </w:rPr>
        <w:t>C for 35</w:t>
      </w:r>
      <w:r w:rsidR="00A545C4" w:rsidRPr="00FC1F96">
        <w:rPr>
          <w:color w:val="000000" w:themeColor="text1"/>
        </w:rPr>
        <w:t>sec, 72°</w:t>
      </w:r>
      <w:r w:rsidR="00EB3B55" w:rsidRPr="00FC1F96">
        <w:rPr>
          <w:color w:val="000000" w:themeColor="text1"/>
        </w:rPr>
        <w:t>C for 45</w:t>
      </w:r>
      <w:r w:rsidR="00A545C4" w:rsidRPr="00FC1F96">
        <w:rPr>
          <w:color w:val="000000" w:themeColor="text1"/>
        </w:rPr>
        <w:t xml:space="preserve">sec; </w:t>
      </w:r>
      <w:r w:rsidR="00EB3B55" w:rsidRPr="00FC1F96">
        <w:rPr>
          <w:color w:val="000000" w:themeColor="text1"/>
        </w:rPr>
        <w:t>72°C for 2</w:t>
      </w:r>
      <w:r w:rsidR="00A545C4" w:rsidRPr="00FC1F96">
        <w:rPr>
          <w:color w:val="000000" w:themeColor="text1"/>
        </w:rPr>
        <w:t>min</w:t>
      </w:r>
      <w:r w:rsidR="00527A8E">
        <w:rPr>
          <w:color w:val="000000" w:themeColor="text1"/>
        </w:rPr>
        <w:t>; 4</w:t>
      </w:r>
      <w:r w:rsidR="00527A8E" w:rsidRPr="00FC1F96">
        <w:rPr>
          <w:color w:val="000000" w:themeColor="text1"/>
        </w:rPr>
        <w:t>°</w:t>
      </w:r>
      <w:r w:rsidR="00527A8E">
        <w:rPr>
          <w:color w:val="000000" w:themeColor="text1"/>
        </w:rPr>
        <w:t>C forever</w:t>
      </w:r>
      <w:r w:rsidR="00EF28F3" w:rsidRPr="00FC1F96">
        <w:rPr>
          <w:bCs/>
          <w:iCs/>
          <w:color w:val="000000" w:themeColor="text1"/>
        </w:rPr>
        <w:t xml:space="preserve">.  </w:t>
      </w:r>
      <w:r w:rsidR="00E23E90" w:rsidRPr="00FC1F96">
        <w:rPr>
          <w:bCs/>
          <w:iCs/>
          <w:color w:val="000000" w:themeColor="text1"/>
        </w:rPr>
        <w:t>Row-Column PCR products from each plate we</w:t>
      </w:r>
      <w:r w:rsidR="000E3E9D" w:rsidRPr="00FC1F96">
        <w:rPr>
          <w:bCs/>
          <w:iCs/>
          <w:color w:val="000000" w:themeColor="text1"/>
        </w:rPr>
        <w:t>r</w:t>
      </w:r>
      <w:r w:rsidR="00474F7D">
        <w:rPr>
          <w:bCs/>
          <w:iCs/>
          <w:color w:val="000000" w:themeColor="text1"/>
        </w:rPr>
        <w:t>e pooled and</w:t>
      </w:r>
      <w:r w:rsidR="009E35A8">
        <w:rPr>
          <w:bCs/>
          <w:iCs/>
          <w:color w:val="000000" w:themeColor="text1"/>
        </w:rPr>
        <w:t xml:space="preserve"> size </w:t>
      </w:r>
      <w:r w:rsidR="00474F7D">
        <w:rPr>
          <w:bCs/>
          <w:iCs/>
          <w:color w:val="000000" w:themeColor="text1"/>
        </w:rPr>
        <w:t>was verified</w:t>
      </w:r>
      <w:r w:rsidR="009E35A8">
        <w:rPr>
          <w:bCs/>
          <w:iCs/>
          <w:color w:val="000000" w:themeColor="text1"/>
        </w:rPr>
        <w:t xml:space="preserve"> on a 4% agarose gel</w:t>
      </w:r>
      <w:r w:rsidR="00456F42" w:rsidRPr="00FC1F96">
        <w:rPr>
          <w:bCs/>
          <w:iCs/>
          <w:color w:val="000000" w:themeColor="text1"/>
        </w:rPr>
        <w:t xml:space="preserve">.  </w:t>
      </w:r>
      <w:r w:rsidR="000E7F52">
        <w:rPr>
          <w:color w:val="000000" w:themeColor="text1"/>
        </w:rPr>
        <w:t>PCR products from each plate were pooled and</w:t>
      </w:r>
      <w:r w:rsidR="005547C2">
        <w:rPr>
          <w:color w:val="000000" w:themeColor="text1"/>
        </w:rPr>
        <w:t xml:space="preserve"> </w:t>
      </w:r>
      <w:r w:rsidR="00320F26">
        <w:rPr>
          <w:color w:val="000000" w:themeColor="text1"/>
        </w:rPr>
        <w:t>260</w:t>
      </w:r>
      <w:r w:rsidR="00320F26">
        <w:rPr>
          <w:color w:val="000000" w:themeColor="text1"/>
          <w:lang w:val="el-GR"/>
        </w:rPr>
        <w:t>μ</w:t>
      </w:r>
      <w:r w:rsidR="005729C6">
        <w:rPr>
          <w:color w:val="000000" w:themeColor="text1"/>
        </w:rPr>
        <w:t xml:space="preserve">l was </w:t>
      </w:r>
      <w:r w:rsidR="005547C2">
        <w:rPr>
          <w:color w:val="000000" w:themeColor="text1"/>
        </w:rPr>
        <w:t xml:space="preserve">purified using a </w:t>
      </w:r>
      <w:r w:rsidR="005547C2">
        <w:t>Qiagen Qiaquik Spin</w:t>
      </w:r>
      <w:r w:rsidR="005547C2">
        <w:rPr>
          <w:color w:val="000000" w:themeColor="text1"/>
        </w:rPr>
        <w:t xml:space="preserve"> kit</w:t>
      </w:r>
      <w:r w:rsidR="005547C2">
        <w:rPr>
          <w:bCs/>
          <w:iCs/>
          <w:color w:val="000000" w:themeColor="text1"/>
        </w:rPr>
        <w:t xml:space="preserve">.  </w:t>
      </w:r>
      <w:r w:rsidR="00320F26">
        <w:rPr>
          <w:bCs/>
          <w:iCs/>
          <w:color w:val="000000" w:themeColor="text1"/>
          <w:lang w:val="en-CA"/>
        </w:rPr>
        <w:t xml:space="preserve">DNA yield was quantified using a Nanoquant.  </w:t>
      </w:r>
      <w:r w:rsidR="00456F42" w:rsidRPr="00FC1F96">
        <w:rPr>
          <w:bCs/>
          <w:iCs/>
          <w:color w:val="000000" w:themeColor="text1"/>
        </w:rPr>
        <w:t xml:space="preserve">From the resulting products </w:t>
      </w:r>
      <w:r w:rsidR="000E3E9D" w:rsidRPr="00FC1F96">
        <w:rPr>
          <w:bCs/>
          <w:iCs/>
          <w:color w:val="000000" w:themeColor="text1"/>
        </w:rPr>
        <w:t xml:space="preserve">from each plate, </w:t>
      </w:r>
      <w:r w:rsidR="002A57D2" w:rsidRPr="00FC1F96">
        <w:rPr>
          <w:bCs/>
          <w:iCs/>
          <w:color w:val="000000" w:themeColor="text1"/>
        </w:rPr>
        <w:t>Illumina adapter</w:t>
      </w:r>
      <w:r w:rsidR="00EF28F3" w:rsidRPr="00FC1F96">
        <w:rPr>
          <w:bCs/>
          <w:iCs/>
          <w:color w:val="000000" w:themeColor="text1"/>
        </w:rPr>
        <w:t>s</w:t>
      </w:r>
      <w:r w:rsidR="00495952" w:rsidRPr="00FC1F96">
        <w:rPr>
          <w:bCs/>
          <w:iCs/>
          <w:color w:val="000000" w:themeColor="text1"/>
        </w:rPr>
        <w:t xml:space="preserve"> containing </w:t>
      </w:r>
      <w:r w:rsidR="002A57D2" w:rsidRPr="00FC1F96">
        <w:rPr>
          <w:bCs/>
          <w:iCs/>
          <w:color w:val="000000" w:themeColor="text1"/>
        </w:rPr>
        <w:t>plate tag</w:t>
      </w:r>
      <w:r w:rsidR="00EF28F3" w:rsidRPr="00FC1F96">
        <w:rPr>
          <w:bCs/>
          <w:iCs/>
          <w:color w:val="000000" w:themeColor="text1"/>
        </w:rPr>
        <w:t>s</w:t>
      </w:r>
      <w:r w:rsidR="002A57D2" w:rsidRPr="00FC1F96">
        <w:rPr>
          <w:bCs/>
          <w:iCs/>
          <w:color w:val="000000" w:themeColor="text1"/>
        </w:rPr>
        <w:t xml:space="preserve"> </w:t>
      </w:r>
      <w:r w:rsidR="00DC6933" w:rsidRPr="00FC1F96">
        <w:rPr>
          <w:bCs/>
          <w:iCs/>
          <w:color w:val="000000" w:themeColor="text1"/>
        </w:rPr>
        <w:t>were</w:t>
      </w:r>
      <w:r w:rsidR="002A57D2" w:rsidRPr="00FC1F96">
        <w:rPr>
          <w:bCs/>
          <w:iCs/>
          <w:color w:val="000000" w:themeColor="text1"/>
        </w:rPr>
        <w:t xml:space="preserve"> added </w:t>
      </w:r>
      <w:r w:rsidR="00DC6933" w:rsidRPr="00FC1F96">
        <w:rPr>
          <w:bCs/>
          <w:iCs/>
          <w:color w:val="000000" w:themeColor="text1"/>
        </w:rPr>
        <w:t>using an additional PCR reaction as previously described</w:t>
      </w:r>
      <w:r w:rsidR="00DC6933" w:rsidRPr="00FC1F96">
        <w:rPr>
          <w:bCs/>
          <w:iCs/>
          <w:color w:val="000000" w:themeColor="text1"/>
        </w:rPr>
        <w:fldChar w:fldCharType="begin" w:fldLock="1"/>
      </w:r>
      <w:r w:rsidR="00D660A4">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DC6933" w:rsidRPr="00FC1F96">
        <w:rPr>
          <w:bCs/>
          <w:iCs/>
          <w:color w:val="000000" w:themeColor="text1"/>
        </w:rPr>
        <w:fldChar w:fldCharType="separate"/>
      </w:r>
      <w:r w:rsidR="000C5C2F" w:rsidRPr="000C5C2F">
        <w:rPr>
          <w:bCs/>
          <w:iCs/>
          <w:noProof/>
          <w:color w:val="000000" w:themeColor="text1"/>
          <w:vertAlign w:val="superscript"/>
        </w:rPr>
        <w:t>43</w:t>
      </w:r>
      <w:r w:rsidR="00DC6933" w:rsidRPr="00FC1F96">
        <w:rPr>
          <w:bCs/>
          <w:iCs/>
          <w:color w:val="000000" w:themeColor="text1"/>
        </w:rPr>
        <w:fldChar w:fldCharType="end"/>
      </w:r>
      <w:r w:rsidR="002A57D2" w:rsidRPr="00FC1F96">
        <w:rPr>
          <w:bCs/>
          <w:iCs/>
          <w:color w:val="000000" w:themeColor="text1"/>
        </w:rPr>
        <w:t>.</w:t>
      </w:r>
      <w:r w:rsidR="007D2C10">
        <w:rPr>
          <w:bCs/>
          <w:iCs/>
          <w:color w:val="000000" w:themeColor="text1"/>
        </w:rPr>
        <w:t xml:space="preserve"> A pair of PXX_</w:t>
      </w:r>
      <w:r w:rsidR="00FC1F96" w:rsidRPr="00FC1F96">
        <w:rPr>
          <w:bCs/>
          <w:iCs/>
          <w:color w:val="000000" w:themeColor="text1"/>
        </w:rPr>
        <w:t>PE1.0</w:t>
      </w:r>
      <w:r w:rsidR="007D2C10">
        <w:rPr>
          <w:bCs/>
          <w:iCs/>
          <w:color w:val="000000" w:themeColor="text1"/>
        </w:rPr>
        <w:t xml:space="preserve"> and PYY_PE2</w:t>
      </w:r>
      <w:r w:rsidR="00FC1F96" w:rsidRPr="00FC1F96">
        <w:rPr>
          <w:bCs/>
          <w:iCs/>
          <w:color w:val="000000" w:themeColor="text1"/>
        </w:rPr>
        <w:t>.0</w:t>
      </w:r>
      <w:r w:rsidR="00FC1F96">
        <w:rPr>
          <w:bCs/>
          <w:iCs/>
          <w:color w:val="000000" w:themeColor="text1"/>
        </w:rPr>
        <w:t xml:space="preserve"> primers (Data S2) </w:t>
      </w:r>
      <w:r w:rsidR="00D1492B">
        <w:rPr>
          <w:bCs/>
          <w:iCs/>
          <w:color w:val="000000" w:themeColor="text1"/>
        </w:rPr>
        <w:t xml:space="preserve">were added </w:t>
      </w:r>
      <w:r w:rsidR="005810D9">
        <w:rPr>
          <w:bCs/>
          <w:iCs/>
          <w:color w:val="000000" w:themeColor="text1"/>
        </w:rPr>
        <w:t>to 3-6</w:t>
      </w:r>
      <w:r w:rsidR="005810D9">
        <w:rPr>
          <w:bCs/>
          <w:iCs/>
          <w:color w:val="000000" w:themeColor="text1"/>
          <w:lang w:val="el-GR"/>
        </w:rPr>
        <w:t>μ</w:t>
      </w:r>
      <w:r w:rsidR="005810D9">
        <w:rPr>
          <w:bCs/>
          <w:iCs/>
          <w:color w:val="000000" w:themeColor="text1"/>
        </w:rPr>
        <w:t>l</w:t>
      </w:r>
      <w:r w:rsidR="0073475E">
        <w:rPr>
          <w:bCs/>
          <w:iCs/>
          <w:color w:val="000000" w:themeColor="text1"/>
        </w:rPr>
        <w:t xml:space="preserve"> pooled products</w:t>
      </w:r>
      <w:r w:rsidR="00320F26">
        <w:rPr>
          <w:bCs/>
          <w:iCs/>
          <w:color w:val="000000" w:themeColor="text1"/>
        </w:rPr>
        <w:t xml:space="preserve"> (calibrated to ~150ng)</w:t>
      </w:r>
      <w:r w:rsidR="0073475E">
        <w:rPr>
          <w:bCs/>
          <w:iCs/>
          <w:color w:val="000000" w:themeColor="text1"/>
        </w:rPr>
        <w:t xml:space="preserve"> from each plate </w:t>
      </w:r>
      <w:r w:rsidR="00D1492B">
        <w:rPr>
          <w:bCs/>
          <w:iCs/>
          <w:color w:val="000000" w:themeColor="text1"/>
        </w:rPr>
        <w:t xml:space="preserve">to encode the plate of origin, and were amplified using the following PCR program: </w:t>
      </w:r>
      <w:r w:rsidR="00527A8E">
        <w:rPr>
          <w:color w:val="000000" w:themeColor="text1"/>
        </w:rPr>
        <w:t>98°C for 30sec</w:t>
      </w:r>
      <w:r w:rsidR="00527A8E" w:rsidRPr="00FC1F96">
        <w:rPr>
          <w:color w:val="000000" w:themeColor="text1"/>
        </w:rPr>
        <w:t xml:space="preserve">; </w:t>
      </w:r>
      <w:r w:rsidR="00527A8E">
        <w:rPr>
          <w:color w:val="000000" w:themeColor="text1"/>
        </w:rPr>
        <w:t>15 cycles of 98</w:t>
      </w:r>
      <w:r w:rsidR="00527A8E" w:rsidRPr="00FC1F96">
        <w:rPr>
          <w:color w:val="000000" w:themeColor="text1"/>
        </w:rPr>
        <w:t>°</w:t>
      </w:r>
      <w:r w:rsidR="000E0582">
        <w:rPr>
          <w:color w:val="000000" w:themeColor="text1"/>
        </w:rPr>
        <w:t>C for 10sec, 59</w:t>
      </w:r>
      <w:r w:rsidR="00527A8E" w:rsidRPr="00FC1F96">
        <w:rPr>
          <w:color w:val="000000" w:themeColor="text1"/>
        </w:rPr>
        <w:t>°</w:t>
      </w:r>
      <w:r w:rsidR="00F819BD">
        <w:rPr>
          <w:color w:val="000000" w:themeColor="text1"/>
        </w:rPr>
        <w:t>C for 15</w:t>
      </w:r>
      <w:r w:rsidR="00527A8E" w:rsidRPr="00FC1F96">
        <w:rPr>
          <w:color w:val="000000" w:themeColor="text1"/>
        </w:rPr>
        <w:t>sec, 72°</w:t>
      </w:r>
      <w:r w:rsidR="00527A8E">
        <w:rPr>
          <w:color w:val="000000" w:themeColor="text1"/>
        </w:rPr>
        <w:t>C fo</w:t>
      </w:r>
      <w:r w:rsidR="000E0582">
        <w:rPr>
          <w:color w:val="000000" w:themeColor="text1"/>
        </w:rPr>
        <w:t>r 4</w:t>
      </w:r>
      <w:r w:rsidR="00527A8E">
        <w:rPr>
          <w:color w:val="000000" w:themeColor="text1"/>
        </w:rPr>
        <w:t>0</w:t>
      </w:r>
      <w:r w:rsidR="00527A8E" w:rsidRPr="00FC1F96">
        <w:rPr>
          <w:color w:val="000000" w:themeColor="text1"/>
        </w:rPr>
        <w:t>sec; 72°C for 2min</w:t>
      </w:r>
      <w:r w:rsidR="00527A8E">
        <w:rPr>
          <w:color w:val="000000" w:themeColor="text1"/>
        </w:rPr>
        <w:t>;</w:t>
      </w:r>
      <w:r w:rsidR="00527A8E" w:rsidRPr="00527A8E">
        <w:rPr>
          <w:color w:val="000000" w:themeColor="text1"/>
        </w:rPr>
        <w:t xml:space="preserve"> </w:t>
      </w:r>
      <w:r w:rsidR="00527A8E">
        <w:rPr>
          <w:color w:val="000000" w:themeColor="text1"/>
        </w:rPr>
        <w:t>4</w:t>
      </w:r>
      <w:r w:rsidR="00527A8E" w:rsidRPr="00FC1F96">
        <w:rPr>
          <w:color w:val="000000" w:themeColor="text1"/>
        </w:rPr>
        <w:t>°</w:t>
      </w:r>
      <w:r w:rsidR="00527A8E">
        <w:rPr>
          <w:color w:val="000000" w:themeColor="text1"/>
        </w:rPr>
        <w:t>C forever.</w:t>
      </w:r>
      <w:r w:rsidR="00304D11">
        <w:rPr>
          <w:color w:val="000000" w:themeColor="text1"/>
        </w:rPr>
        <w:t xml:space="preserve">  </w:t>
      </w:r>
      <w:r w:rsidR="00143BDF">
        <w:rPr>
          <w:color w:val="000000" w:themeColor="text1"/>
        </w:rPr>
        <w:t xml:space="preserve">All PCR reactions above were performed using </w:t>
      </w:r>
      <w:r w:rsidR="00143BDF" w:rsidRPr="001E7376">
        <w:rPr>
          <w:color w:val="000000" w:themeColor="text1"/>
        </w:rPr>
        <w:t>High Fidelity Phusion Master Mix (NEB)</w:t>
      </w:r>
      <w:r w:rsidR="00143BDF">
        <w:rPr>
          <w:color w:val="000000" w:themeColor="text1"/>
        </w:rPr>
        <w:t xml:space="preserve">.  </w:t>
      </w:r>
    </w:p>
    <w:p w14:paraId="0CDE5893" w14:textId="77777777" w:rsidR="00517ABD" w:rsidRDefault="00517ABD" w:rsidP="004210F6">
      <w:pPr>
        <w:jc w:val="both"/>
        <w:rPr>
          <w:color w:val="000000" w:themeColor="text1"/>
        </w:rPr>
      </w:pPr>
    </w:p>
    <w:p w14:paraId="02F0E071" w14:textId="7B73131E" w:rsidR="00A855E5" w:rsidRPr="00143BDF" w:rsidRDefault="00AC58AD" w:rsidP="004210F6">
      <w:pPr>
        <w:jc w:val="both"/>
        <w:rPr>
          <w:color w:val="000000" w:themeColor="text1"/>
          <w:lang w:val="en-CA"/>
        </w:rPr>
      </w:pPr>
      <w:r>
        <w:rPr>
          <w:color w:val="000000" w:themeColor="text1"/>
        </w:rPr>
        <w:t xml:space="preserve">Expected product size </w:t>
      </w:r>
      <w:r w:rsidR="00143BDF">
        <w:rPr>
          <w:color w:val="000000" w:themeColor="text1"/>
        </w:rPr>
        <w:t xml:space="preserve">from the plate tags </w:t>
      </w:r>
      <w:r>
        <w:rPr>
          <w:color w:val="000000" w:themeColor="text1"/>
        </w:rPr>
        <w:t>was</w:t>
      </w:r>
      <w:r w:rsidR="00304D11">
        <w:rPr>
          <w:color w:val="000000" w:themeColor="text1"/>
        </w:rPr>
        <w:t xml:space="preserve"> </w:t>
      </w:r>
      <w:r>
        <w:rPr>
          <w:color w:val="000000" w:themeColor="text1"/>
        </w:rPr>
        <w:t xml:space="preserve">confirmed on </w:t>
      </w:r>
      <w:r w:rsidR="00304D11">
        <w:rPr>
          <w:color w:val="000000" w:themeColor="text1"/>
        </w:rPr>
        <w:t>4% agarose gel.</w:t>
      </w:r>
      <w:r>
        <w:rPr>
          <w:color w:val="000000" w:themeColor="text1"/>
        </w:rPr>
        <w:t xml:space="preserve"> </w:t>
      </w:r>
      <w:r w:rsidR="005810D9">
        <w:rPr>
          <w:color w:val="000000" w:themeColor="text1"/>
        </w:rPr>
        <w:t xml:space="preserve">PCR products were purified using a </w:t>
      </w:r>
      <w:r w:rsidR="005810D9">
        <w:t>Qiagen Qiaquik Spin</w:t>
      </w:r>
      <w:r w:rsidR="005810D9">
        <w:rPr>
          <w:color w:val="000000" w:themeColor="text1"/>
        </w:rPr>
        <w:t xml:space="preserve"> kit.  </w:t>
      </w:r>
      <w:r w:rsidR="00D87906">
        <w:rPr>
          <w:color w:val="000000" w:themeColor="text1"/>
        </w:rPr>
        <w:t xml:space="preserve">qPCR was performed on all plate tag PCR products using a light cycler and KAPA Illumina sequencing quantification kit.  </w:t>
      </w:r>
      <w:r w:rsidR="008023AB">
        <w:rPr>
          <w:color w:val="000000" w:themeColor="text1"/>
        </w:rPr>
        <w:t>qPCR results were used to pool approximately equal amounts of all samples, and 100</w:t>
      </w:r>
      <w:r w:rsidR="008023AB">
        <w:rPr>
          <w:color w:val="000000" w:themeColor="text1"/>
          <w:lang w:val="el-GR"/>
        </w:rPr>
        <w:t>μ</w:t>
      </w:r>
      <w:r w:rsidR="008023AB" w:rsidRPr="008023AB">
        <w:rPr>
          <w:color w:val="000000" w:themeColor="text1"/>
        </w:rPr>
        <w:t xml:space="preserve">l </w:t>
      </w:r>
      <w:r w:rsidR="00973B5E">
        <w:rPr>
          <w:color w:val="000000" w:themeColor="text1"/>
        </w:rPr>
        <w:t>of this multiplexed sample were</w:t>
      </w:r>
      <w:r w:rsidR="008023AB">
        <w:rPr>
          <w:color w:val="000000" w:themeColor="text1"/>
        </w:rPr>
        <w:t xml:space="preserve"> run on a 4% gel.  </w:t>
      </w:r>
      <w:r w:rsidR="008E20B2">
        <w:rPr>
          <w:color w:val="000000" w:themeColor="text1"/>
        </w:rPr>
        <w:t>Products of the</w:t>
      </w:r>
      <w:commentRangeStart w:id="91"/>
      <w:r w:rsidR="008023AB">
        <w:rPr>
          <w:color w:val="000000" w:themeColor="text1"/>
        </w:rPr>
        <w:t xml:space="preserve"> desir</w:t>
      </w:r>
      <w:r w:rsidR="008E20B2">
        <w:rPr>
          <w:color w:val="000000" w:themeColor="text1"/>
        </w:rPr>
        <w:t>ed size (260-290bp) were isolated</w:t>
      </w:r>
      <w:r w:rsidR="008023AB">
        <w:rPr>
          <w:color w:val="000000" w:themeColor="text1"/>
        </w:rPr>
        <w:t xml:space="preserve"> from each lane, and purified</w:t>
      </w:r>
      <w:r w:rsidR="00143BDF">
        <w:rPr>
          <w:color w:val="000000" w:themeColor="text1"/>
        </w:rPr>
        <w:t xml:space="preserve"> using a Qiagen gel purify kit and another qPCR was run on the purified sample.</w:t>
      </w:r>
      <w:r w:rsidR="00143BDF">
        <w:rPr>
          <w:color w:val="000000" w:themeColor="text1"/>
          <w:lang w:val="en-CA"/>
        </w:rPr>
        <w:t xml:space="preserve"> </w:t>
      </w:r>
      <w:commentRangeEnd w:id="91"/>
      <w:r w:rsidR="008F412B">
        <w:rPr>
          <w:rStyle w:val="CommentReference"/>
          <w:rFonts w:asciiTheme="minorHAnsi" w:hAnsiTheme="minorHAnsi" w:cstheme="minorBidi"/>
        </w:rPr>
        <w:commentReference w:id="91"/>
      </w:r>
    </w:p>
    <w:p w14:paraId="6773C4EC" w14:textId="77777777" w:rsidR="002A57D2" w:rsidRPr="00233F15" w:rsidRDefault="002A57D2" w:rsidP="00224FCB">
      <w:pPr>
        <w:rPr>
          <w:bCs/>
          <w:iCs/>
          <w:color w:val="000000" w:themeColor="text1"/>
        </w:rPr>
      </w:pPr>
    </w:p>
    <w:p w14:paraId="148B28BB" w14:textId="424F0355" w:rsidR="00CB2329" w:rsidRPr="00233F15" w:rsidRDefault="00D76DA1" w:rsidP="00224FCB">
      <w:pPr>
        <w:outlineLvl w:val="0"/>
        <w:rPr>
          <w:bCs/>
          <w:iCs/>
          <w:color w:val="000000" w:themeColor="text1"/>
        </w:rPr>
      </w:pPr>
      <w:r w:rsidRPr="00233F15">
        <w:rPr>
          <w:b/>
          <w:bCs/>
          <w:iCs/>
          <w:color w:val="000000" w:themeColor="text1"/>
        </w:rPr>
        <w:t xml:space="preserve">Analysis of </w:t>
      </w:r>
      <w:r w:rsidR="00996366">
        <w:rPr>
          <w:b/>
          <w:bCs/>
          <w:iCs/>
          <w:color w:val="000000" w:themeColor="text1"/>
        </w:rPr>
        <w:t>p</w:t>
      </w:r>
      <w:r w:rsidR="00996366" w:rsidRPr="00233F15">
        <w:rPr>
          <w:b/>
          <w:bCs/>
          <w:iCs/>
          <w:color w:val="000000" w:themeColor="text1"/>
        </w:rPr>
        <w:t xml:space="preserve">ooled </w:t>
      </w:r>
      <w:commentRangeStart w:id="92"/>
      <w:r w:rsidR="00996366">
        <w:rPr>
          <w:b/>
          <w:bCs/>
          <w:iCs/>
          <w:color w:val="000000" w:themeColor="text1"/>
        </w:rPr>
        <w:t>s</w:t>
      </w:r>
      <w:r w:rsidR="00996366" w:rsidRPr="00233F15">
        <w:rPr>
          <w:b/>
          <w:bCs/>
          <w:iCs/>
          <w:color w:val="000000" w:themeColor="text1"/>
        </w:rPr>
        <w:t xml:space="preserve">train </w:t>
      </w:r>
      <w:commentRangeEnd w:id="92"/>
      <w:r w:rsidR="00996366">
        <w:rPr>
          <w:b/>
          <w:bCs/>
          <w:iCs/>
          <w:color w:val="000000" w:themeColor="text1"/>
        </w:rPr>
        <w:t>g</w:t>
      </w:r>
      <w:r w:rsidR="00996366" w:rsidRPr="00233F15">
        <w:rPr>
          <w:b/>
          <w:bCs/>
          <w:iCs/>
          <w:color w:val="000000" w:themeColor="text1"/>
        </w:rPr>
        <w:t>enotyping</w:t>
      </w:r>
      <w:r w:rsidRPr="00233F15">
        <w:rPr>
          <w:rStyle w:val="CommentReference"/>
        </w:rPr>
        <w:commentReference w:id="92"/>
      </w:r>
      <w:r w:rsidRPr="00233F15">
        <w:rPr>
          <w:b/>
          <w:bCs/>
          <w:iCs/>
          <w:color w:val="000000" w:themeColor="text1"/>
        </w:rPr>
        <w:t xml:space="preserve"> </w:t>
      </w:r>
      <w:r w:rsidR="00996366">
        <w:rPr>
          <w:b/>
          <w:bCs/>
          <w:iCs/>
          <w:color w:val="000000" w:themeColor="text1"/>
        </w:rPr>
        <w:t>d</w:t>
      </w:r>
      <w:r w:rsidR="00996366" w:rsidRPr="00233F15">
        <w:rPr>
          <w:b/>
          <w:bCs/>
          <w:iCs/>
          <w:color w:val="000000" w:themeColor="text1"/>
        </w:rPr>
        <w:t>ata</w:t>
      </w:r>
    </w:p>
    <w:p w14:paraId="6351F95B" w14:textId="77777777" w:rsidR="002906BE" w:rsidRDefault="002906BE" w:rsidP="004210F6">
      <w:pPr>
        <w:jc w:val="both"/>
        <w:rPr>
          <w:bCs/>
          <w:iCs/>
          <w:color w:val="000000" w:themeColor="text1"/>
        </w:rPr>
      </w:pPr>
      <w:r>
        <w:rPr>
          <w:bCs/>
          <w:iCs/>
          <w:color w:val="000000" w:themeColor="text1"/>
        </w:rPr>
        <w:t>Pooled strain g</w:t>
      </w:r>
      <w:r w:rsidR="00B75265" w:rsidRPr="00233F15">
        <w:rPr>
          <w:bCs/>
          <w:iCs/>
          <w:color w:val="000000" w:themeColor="text1"/>
        </w:rPr>
        <w:t>enotyping PCR products</w:t>
      </w:r>
      <w:r w:rsidR="00BA7FB8" w:rsidRPr="00233F15">
        <w:rPr>
          <w:bCs/>
          <w:iCs/>
          <w:color w:val="000000" w:themeColor="text1"/>
        </w:rPr>
        <w:t xml:space="preserve"> </w:t>
      </w:r>
      <w:r w:rsidR="003262B1" w:rsidRPr="00233F15">
        <w:rPr>
          <w:bCs/>
          <w:iCs/>
          <w:color w:val="000000" w:themeColor="text1"/>
        </w:rPr>
        <w:t>were sequenced using</w:t>
      </w:r>
      <w:r w:rsidR="00CB2329" w:rsidRPr="00233F15">
        <w:rPr>
          <w:bCs/>
          <w:iCs/>
          <w:color w:val="000000" w:themeColor="text1"/>
        </w:rPr>
        <w:t xml:space="preserve"> </w:t>
      </w:r>
      <w:r w:rsidR="003262B1" w:rsidRPr="00233F15">
        <w:rPr>
          <w:bCs/>
          <w:iCs/>
          <w:color w:val="000000" w:themeColor="text1"/>
        </w:rPr>
        <w:t xml:space="preserve">an </w:t>
      </w:r>
      <w:r w:rsidR="00CB2329" w:rsidRPr="00233F15">
        <w:rPr>
          <w:bCs/>
          <w:iCs/>
          <w:color w:val="000000" w:themeColor="text1"/>
        </w:rPr>
        <w:t>Illumina</w:t>
      </w:r>
      <w:r w:rsidR="00D35192">
        <w:rPr>
          <w:bCs/>
          <w:iCs/>
          <w:color w:val="000000" w:themeColor="text1"/>
        </w:rPr>
        <w:t xml:space="preserve"> H</w:t>
      </w:r>
      <w:r w:rsidR="003262B1" w:rsidRPr="00233F15">
        <w:rPr>
          <w:bCs/>
          <w:iCs/>
          <w:color w:val="000000" w:themeColor="text1"/>
        </w:rPr>
        <w:t>iSeq</w:t>
      </w:r>
      <w:r w:rsidR="00CB2329" w:rsidRPr="00233F15">
        <w:rPr>
          <w:bCs/>
          <w:iCs/>
          <w:color w:val="000000" w:themeColor="text1"/>
        </w:rPr>
        <w:t xml:space="preserve">, and </w:t>
      </w:r>
      <w:r w:rsidR="00696A51" w:rsidRPr="00233F15">
        <w:rPr>
          <w:bCs/>
          <w:iCs/>
          <w:color w:val="000000" w:themeColor="text1"/>
        </w:rPr>
        <w:t xml:space="preserve">the </w:t>
      </w:r>
      <w:r w:rsidR="00CC4830" w:rsidRPr="00233F15">
        <w:rPr>
          <w:bCs/>
          <w:iCs/>
          <w:color w:val="000000" w:themeColor="text1"/>
        </w:rPr>
        <w:t>reads were</w:t>
      </w:r>
      <w:r w:rsidR="001504C1" w:rsidRPr="00233F15">
        <w:rPr>
          <w:bCs/>
          <w:iCs/>
          <w:color w:val="000000" w:themeColor="text1"/>
        </w:rPr>
        <w:t xml:space="preserve"> demultiplexed </w:t>
      </w:r>
      <w:r w:rsidR="004A23B0" w:rsidRPr="00233F15">
        <w:rPr>
          <w:bCs/>
          <w:iCs/>
          <w:color w:val="000000" w:themeColor="text1"/>
        </w:rPr>
        <w:t xml:space="preserve">into individual </w:t>
      </w:r>
      <w:r w:rsidR="00014A32" w:rsidRPr="00233F15">
        <w:rPr>
          <w:bCs/>
          <w:iCs/>
          <w:color w:val="000000" w:themeColor="text1"/>
        </w:rPr>
        <w:t>sample</w:t>
      </w:r>
      <w:r w:rsidR="004A23B0" w:rsidRPr="00233F15">
        <w:rPr>
          <w:bCs/>
          <w:iCs/>
          <w:color w:val="000000" w:themeColor="text1"/>
        </w:rPr>
        <w:t>s</w:t>
      </w:r>
      <w:r w:rsidR="00014A32" w:rsidRPr="00233F15">
        <w:rPr>
          <w:bCs/>
          <w:iCs/>
          <w:color w:val="000000" w:themeColor="text1"/>
        </w:rPr>
        <w:t xml:space="preserve"> </w:t>
      </w:r>
      <w:r w:rsidR="004A23B0" w:rsidRPr="00233F15">
        <w:rPr>
          <w:bCs/>
          <w:iCs/>
          <w:color w:val="000000" w:themeColor="text1"/>
        </w:rPr>
        <w:t>corresponding to a</w:t>
      </w:r>
      <w:r w:rsidR="00EC1D67" w:rsidRPr="00233F15">
        <w:rPr>
          <w:bCs/>
          <w:iCs/>
          <w:color w:val="000000" w:themeColor="text1"/>
        </w:rPr>
        <w:t xml:space="preserve"> plate and well of</w:t>
      </w:r>
      <w:r w:rsidR="00EC5F55" w:rsidRPr="00233F15">
        <w:rPr>
          <w:bCs/>
          <w:iCs/>
          <w:color w:val="000000" w:themeColor="text1"/>
        </w:rPr>
        <w:t xml:space="preserve"> origin</w:t>
      </w:r>
      <w:r w:rsidR="00C45E91" w:rsidRPr="00233F15">
        <w:rPr>
          <w:bCs/>
          <w:iCs/>
          <w:color w:val="000000" w:themeColor="text1"/>
        </w:rPr>
        <w:t xml:space="preserve"> using a Perl script.</w:t>
      </w:r>
      <w:r w:rsidR="00A47B6E" w:rsidRPr="00233F15">
        <w:rPr>
          <w:bCs/>
          <w:iCs/>
          <w:color w:val="000000" w:themeColor="text1"/>
        </w:rPr>
        <w:t xml:space="preserve">  </w:t>
      </w:r>
    </w:p>
    <w:p w14:paraId="48F8C217" w14:textId="77777777" w:rsidR="00517ABD" w:rsidRDefault="00517ABD" w:rsidP="004210F6">
      <w:pPr>
        <w:jc w:val="both"/>
        <w:rPr>
          <w:bCs/>
          <w:iCs/>
          <w:color w:val="000000" w:themeColor="text1"/>
        </w:rPr>
      </w:pPr>
    </w:p>
    <w:p w14:paraId="7D7B5B07" w14:textId="337F5633" w:rsidR="002906BE" w:rsidRDefault="00EC5F55" w:rsidP="004210F6">
      <w:pPr>
        <w:jc w:val="both"/>
        <w:rPr>
          <w:bCs/>
          <w:iCs/>
          <w:color w:val="000000" w:themeColor="text1"/>
        </w:rPr>
      </w:pPr>
      <w:r w:rsidRPr="00233F15">
        <w:rPr>
          <w:bCs/>
          <w:iCs/>
          <w:color w:val="000000" w:themeColor="text1"/>
        </w:rPr>
        <w:t>For each sample</w:t>
      </w:r>
      <w:commentRangeStart w:id="93"/>
      <w:r w:rsidRPr="00233F15">
        <w:rPr>
          <w:bCs/>
          <w:iCs/>
          <w:color w:val="000000" w:themeColor="text1"/>
        </w:rPr>
        <w:t>,</w:t>
      </w:r>
      <w:r w:rsidR="00FF1FDA" w:rsidRPr="00233F15">
        <w:rPr>
          <w:bCs/>
          <w:iCs/>
          <w:color w:val="000000" w:themeColor="text1"/>
        </w:rPr>
        <w:t xml:space="preserve"> </w:t>
      </w:r>
      <w:r w:rsidR="00316BD1" w:rsidRPr="00233F15">
        <w:rPr>
          <w:bCs/>
          <w:iCs/>
          <w:color w:val="000000" w:themeColor="text1"/>
        </w:rPr>
        <w:t xml:space="preserve">a </w:t>
      </w:r>
      <w:r w:rsidR="00867E67">
        <w:rPr>
          <w:bCs/>
          <w:iCs/>
          <w:color w:val="000000" w:themeColor="text1"/>
        </w:rPr>
        <w:t xml:space="preserve">genotype calling </w:t>
      </w:r>
      <w:r w:rsidR="00316BD1" w:rsidRPr="00233F15">
        <w:rPr>
          <w:bCs/>
          <w:iCs/>
          <w:color w:val="000000" w:themeColor="text1"/>
        </w:rPr>
        <w:t>pipeline</w:t>
      </w:r>
      <w:r w:rsidR="00EC1D67" w:rsidRPr="00233F15">
        <w:rPr>
          <w:bCs/>
          <w:iCs/>
          <w:color w:val="000000" w:themeColor="text1"/>
        </w:rPr>
        <w:t xml:space="preserve"> det</w:t>
      </w:r>
      <w:r w:rsidRPr="00233F15">
        <w:rPr>
          <w:bCs/>
          <w:iCs/>
          <w:color w:val="000000" w:themeColor="text1"/>
        </w:rPr>
        <w:t>ermine</w:t>
      </w:r>
      <w:r w:rsidR="00FF1FDA" w:rsidRPr="00233F15">
        <w:rPr>
          <w:bCs/>
          <w:iCs/>
          <w:color w:val="000000" w:themeColor="text1"/>
        </w:rPr>
        <w:t>d</w:t>
      </w:r>
      <w:r w:rsidR="005C3523">
        <w:rPr>
          <w:bCs/>
          <w:iCs/>
          <w:color w:val="000000" w:themeColor="text1"/>
        </w:rPr>
        <w:t xml:space="preserve"> the strain-specific tag</w:t>
      </w:r>
      <w:r w:rsidRPr="00233F15">
        <w:rPr>
          <w:bCs/>
          <w:iCs/>
          <w:color w:val="000000" w:themeColor="text1"/>
        </w:rPr>
        <w:t xml:space="preserve"> sequences</w:t>
      </w:r>
      <w:r w:rsidR="003262B1" w:rsidRPr="00233F15">
        <w:rPr>
          <w:bCs/>
          <w:iCs/>
          <w:color w:val="000000" w:themeColor="text1"/>
        </w:rPr>
        <w:t xml:space="preserve"> and</w:t>
      </w:r>
      <w:r w:rsidR="00EC1D67" w:rsidRPr="00233F15">
        <w:rPr>
          <w:bCs/>
          <w:iCs/>
          <w:color w:val="000000" w:themeColor="text1"/>
        </w:rPr>
        <w:t xml:space="preserve"> genotype</w:t>
      </w:r>
      <w:r w:rsidR="00B84FC5" w:rsidRPr="00233F15">
        <w:rPr>
          <w:bCs/>
          <w:iCs/>
          <w:color w:val="000000" w:themeColor="text1"/>
        </w:rPr>
        <w:t xml:space="preserve"> from the reads</w:t>
      </w:r>
      <w:commentRangeEnd w:id="93"/>
      <w:r w:rsidR="00086A4B" w:rsidRPr="00233F15">
        <w:rPr>
          <w:rStyle w:val="CommentReference"/>
        </w:rPr>
        <w:commentReference w:id="93"/>
      </w:r>
      <w:r w:rsidR="00EC1D67" w:rsidRPr="00233F15">
        <w:rPr>
          <w:bCs/>
          <w:iCs/>
          <w:color w:val="000000" w:themeColor="text1"/>
        </w:rPr>
        <w:t xml:space="preserve">. </w:t>
      </w:r>
      <w:r w:rsidR="00867E67">
        <w:rPr>
          <w:bCs/>
          <w:iCs/>
          <w:color w:val="000000" w:themeColor="text1"/>
        </w:rPr>
        <w:t>The parameters of this</w:t>
      </w:r>
      <w:r w:rsidR="00B84FC5" w:rsidRPr="00233F15">
        <w:rPr>
          <w:bCs/>
          <w:iCs/>
          <w:color w:val="000000" w:themeColor="text1"/>
        </w:rPr>
        <w:t xml:space="preserve"> </w:t>
      </w:r>
      <w:r w:rsidR="00867E67">
        <w:rPr>
          <w:bCs/>
          <w:iCs/>
          <w:color w:val="000000" w:themeColor="text1"/>
        </w:rPr>
        <w:t>pip</w:t>
      </w:r>
      <w:r w:rsidR="009F2200">
        <w:rPr>
          <w:bCs/>
          <w:iCs/>
          <w:color w:val="000000" w:themeColor="text1"/>
        </w:rPr>
        <w:t xml:space="preserve">eline were trained based on known reference </w:t>
      </w:r>
      <w:r w:rsidR="00867E67">
        <w:rPr>
          <w:bCs/>
          <w:iCs/>
          <w:color w:val="000000" w:themeColor="text1"/>
        </w:rPr>
        <w:t>strain</w:t>
      </w:r>
      <w:r w:rsidR="009F2200">
        <w:rPr>
          <w:bCs/>
          <w:iCs/>
          <w:color w:val="000000" w:themeColor="text1"/>
        </w:rPr>
        <w:t>s</w:t>
      </w:r>
      <w:r w:rsidR="00867E67">
        <w:rPr>
          <w:bCs/>
          <w:iCs/>
          <w:color w:val="000000" w:themeColor="text1"/>
        </w:rPr>
        <w:t>.  C</w:t>
      </w:r>
      <w:r w:rsidR="009652B0" w:rsidRPr="00233F15">
        <w:rPr>
          <w:bCs/>
          <w:iCs/>
          <w:color w:val="000000" w:themeColor="text1"/>
        </w:rPr>
        <w:t>ross-validated a</w:t>
      </w:r>
      <w:r w:rsidR="005A0AA0" w:rsidRPr="00233F15">
        <w:rPr>
          <w:bCs/>
          <w:iCs/>
          <w:color w:val="000000" w:themeColor="text1"/>
        </w:rPr>
        <w:t>ccuracy</w:t>
      </w:r>
      <w:r w:rsidR="00FD3167" w:rsidRPr="00233F15">
        <w:rPr>
          <w:bCs/>
          <w:iCs/>
          <w:color w:val="000000" w:themeColor="text1"/>
        </w:rPr>
        <w:t xml:space="preserve"> for each gene</w:t>
      </w:r>
      <w:r w:rsidR="00C604E7" w:rsidRPr="00233F15">
        <w:rPr>
          <w:bCs/>
          <w:iCs/>
          <w:color w:val="000000" w:themeColor="text1"/>
        </w:rPr>
        <w:t xml:space="preserve"> is reported in </w:t>
      </w:r>
      <w:r w:rsidR="00EF3DD9">
        <w:rPr>
          <w:bCs/>
          <w:iCs/>
          <w:color w:val="000000" w:themeColor="text1"/>
        </w:rPr>
        <w:t>Fig</w:t>
      </w:r>
      <w:r w:rsidR="00C604E7" w:rsidRPr="00233F15">
        <w:rPr>
          <w:bCs/>
          <w:iCs/>
          <w:color w:val="000000" w:themeColor="text1"/>
        </w:rPr>
        <w:t xml:space="preserve"> </w:t>
      </w:r>
      <w:r w:rsidR="007E2236">
        <w:rPr>
          <w:bCs/>
          <w:iCs/>
          <w:color w:val="000000" w:themeColor="text1"/>
        </w:rPr>
        <w:t>S2</w:t>
      </w:r>
      <w:r w:rsidR="00C604E7" w:rsidRPr="00233F15">
        <w:rPr>
          <w:bCs/>
          <w:iCs/>
          <w:color w:val="000000" w:themeColor="text1"/>
        </w:rPr>
        <w:t>A</w:t>
      </w:r>
      <w:r w:rsidR="00FD3167" w:rsidRPr="00233F15">
        <w:rPr>
          <w:bCs/>
          <w:iCs/>
          <w:color w:val="000000" w:themeColor="text1"/>
        </w:rPr>
        <w:t>.</w:t>
      </w:r>
    </w:p>
    <w:p w14:paraId="0A3AB929" w14:textId="77777777" w:rsidR="00517ABD" w:rsidRDefault="00517ABD" w:rsidP="004210F6">
      <w:pPr>
        <w:jc w:val="both"/>
        <w:rPr>
          <w:bCs/>
          <w:iCs/>
          <w:color w:val="000000" w:themeColor="text1"/>
        </w:rPr>
      </w:pPr>
    </w:p>
    <w:p w14:paraId="1F383397" w14:textId="00600CD7" w:rsidR="00EC5F55" w:rsidRPr="002906BE" w:rsidRDefault="005C3523" w:rsidP="004210F6">
      <w:pPr>
        <w:jc w:val="both"/>
        <w:rPr>
          <w:bCs/>
          <w:iCs/>
          <w:color w:val="000000" w:themeColor="text1"/>
        </w:rPr>
      </w:pPr>
      <w:r>
        <w:rPr>
          <w:bCs/>
          <w:iCs/>
          <w:color w:val="000000" w:themeColor="text1"/>
        </w:rPr>
        <w:t>UP or DN tag</w:t>
      </w:r>
      <w:r w:rsidR="00CC4830" w:rsidRPr="00233F15">
        <w:rPr>
          <w:bCs/>
          <w:iCs/>
          <w:color w:val="000000" w:themeColor="text1"/>
        </w:rPr>
        <w:t xml:space="preserve"> </w:t>
      </w:r>
      <w:r w:rsidR="00EC1D67" w:rsidRPr="00233F15">
        <w:rPr>
          <w:bCs/>
          <w:iCs/>
          <w:color w:val="000000" w:themeColor="text1"/>
        </w:rPr>
        <w:t xml:space="preserve">identity and a corresponding genotype </w:t>
      </w:r>
      <w:r w:rsidR="00CC4830" w:rsidRPr="00233F15">
        <w:rPr>
          <w:bCs/>
          <w:iCs/>
          <w:color w:val="000000" w:themeColor="text1"/>
        </w:rPr>
        <w:t>was successfully determined fo</w:t>
      </w:r>
      <w:r w:rsidR="005D0AA0" w:rsidRPr="00233F15">
        <w:rPr>
          <w:bCs/>
          <w:iCs/>
          <w:color w:val="000000" w:themeColor="text1"/>
        </w:rPr>
        <w:t>r 7,195</w:t>
      </w:r>
      <w:r w:rsidR="00CC4830" w:rsidRPr="00233F15">
        <w:rPr>
          <w:bCs/>
          <w:iCs/>
          <w:color w:val="000000" w:themeColor="text1"/>
        </w:rPr>
        <w:t xml:space="preserve"> </w:t>
      </w:r>
      <w:r w:rsidR="00EC1D67" w:rsidRPr="00233F15">
        <w:rPr>
          <w:bCs/>
          <w:iCs/>
          <w:color w:val="000000" w:themeColor="text1"/>
        </w:rPr>
        <w:t xml:space="preserve">samples. For 7,030 </w:t>
      </w:r>
      <w:r>
        <w:rPr>
          <w:bCs/>
          <w:iCs/>
          <w:color w:val="000000" w:themeColor="text1"/>
        </w:rPr>
        <w:t>samples, the UP or DN tag</w:t>
      </w:r>
      <w:r w:rsidR="00EC5F55" w:rsidRPr="00233F15">
        <w:rPr>
          <w:bCs/>
          <w:iCs/>
          <w:color w:val="000000" w:themeColor="text1"/>
        </w:rPr>
        <w:t xml:space="preserve"> was</w:t>
      </w:r>
      <w:r w:rsidR="00EC1D67" w:rsidRPr="00233F15">
        <w:rPr>
          <w:bCs/>
          <w:iCs/>
          <w:color w:val="000000" w:themeColor="text1"/>
        </w:rPr>
        <w:t xml:space="preserve"> unique, and for 165 samples, </w:t>
      </w:r>
      <w:r w:rsidR="009652B0" w:rsidRPr="00233F15">
        <w:rPr>
          <w:bCs/>
          <w:iCs/>
          <w:color w:val="000000" w:themeColor="text1"/>
        </w:rPr>
        <w:t xml:space="preserve">both </w:t>
      </w:r>
      <w:r>
        <w:rPr>
          <w:bCs/>
          <w:iCs/>
          <w:color w:val="000000" w:themeColor="text1"/>
        </w:rPr>
        <w:t>the UP and DN tag</w:t>
      </w:r>
      <w:r w:rsidR="00EC1D67" w:rsidRPr="00233F15">
        <w:rPr>
          <w:bCs/>
          <w:iCs/>
          <w:color w:val="000000" w:themeColor="text1"/>
        </w:rPr>
        <w:t xml:space="preserve"> </w:t>
      </w:r>
      <w:r w:rsidR="009652B0" w:rsidRPr="00233F15">
        <w:rPr>
          <w:bCs/>
          <w:iCs/>
          <w:color w:val="000000" w:themeColor="text1"/>
        </w:rPr>
        <w:t>sequences were</w:t>
      </w:r>
      <w:r w:rsidR="00EC1D67" w:rsidRPr="00233F15">
        <w:rPr>
          <w:bCs/>
          <w:iCs/>
          <w:color w:val="000000" w:themeColor="text1"/>
        </w:rPr>
        <w:t xml:space="preserve"> redundant with another sample</w:t>
      </w:r>
      <w:r w:rsidR="009652B0" w:rsidRPr="00233F15">
        <w:rPr>
          <w:bCs/>
          <w:iCs/>
          <w:color w:val="000000" w:themeColor="text1"/>
        </w:rPr>
        <w:t xml:space="preserve"> where the called genotype was isogenic or </w:t>
      </w:r>
      <w:r w:rsidR="00150D4B" w:rsidRPr="00233F15">
        <w:rPr>
          <w:bCs/>
          <w:iCs/>
          <w:color w:val="000000" w:themeColor="text1"/>
        </w:rPr>
        <w:t xml:space="preserve">highly </w:t>
      </w:r>
      <w:r w:rsidR="009652B0" w:rsidRPr="00233F15">
        <w:rPr>
          <w:bCs/>
          <w:iCs/>
          <w:color w:val="000000" w:themeColor="text1"/>
        </w:rPr>
        <w:t xml:space="preserve">similar </w:t>
      </w:r>
      <w:r w:rsidR="00EC5F55" w:rsidRPr="00233F15">
        <w:rPr>
          <w:bCs/>
          <w:iCs/>
          <w:color w:val="000000" w:themeColor="text1"/>
        </w:rPr>
        <w:t>(</w:t>
      </w:r>
      <w:r w:rsidR="00EC5F55" w:rsidRPr="00233F15">
        <w:rPr>
          <w:rFonts w:eastAsia="Times New Roman"/>
          <w:color w:val="222222"/>
          <w:shd w:val="clear" w:color="auto" w:fill="FFFFFF"/>
        </w:rPr>
        <w:t>≤2 differences</w:t>
      </w:r>
      <w:r w:rsidR="009652B0" w:rsidRPr="00233F15">
        <w:rPr>
          <w:rFonts w:eastAsia="Times New Roman"/>
          <w:color w:val="222222"/>
          <w:shd w:val="clear" w:color="auto" w:fill="FFFFFF"/>
        </w:rPr>
        <w:t xml:space="preserve">), </w:t>
      </w:r>
      <w:r w:rsidR="00867E67">
        <w:rPr>
          <w:rFonts w:eastAsia="Times New Roman"/>
          <w:color w:val="222222"/>
          <w:shd w:val="clear" w:color="auto" w:fill="FFFFFF"/>
        </w:rPr>
        <w:t>indicating</w:t>
      </w:r>
      <w:r w:rsidR="00150D4B" w:rsidRPr="00233F15">
        <w:rPr>
          <w:rFonts w:eastAsia="Times New Roman"/>
          <w:color w:val="222222"/>
          <w:shd w:val="clear" w:color="auto" w:fill="FFFFFF"/>
        </w:rPr>
        <w:t xml:space="preserve"> the presence</w:t>
      </w:r>
      <w:r w:rsidR="004441D9" w:rsidRPr="00233F15">
        <w:rPr>
          <w:rFonts w:eastAsia="Times New Roman"/>
          <w:color w:val="222222"/>
          <w:shd w:val="clear" w:color="auto" w:fill="FFFFFF"/>
        </w:rPr>
        <w:t xml:space="preserve"> of a single strain in multiple</w:t>
      </w:r>
      <w:r w:rsidR="00A0754C" w:rsidRPr="00233F15">
        <w:rPr>
          <w:rFonts w:eastAsia="Times New Roman"/>
          <w:color w:val="222222"/>
          <w:shd w:val="clear" w:color="auto" w:fill="FFFFFF"/>
        </w:rPr>
        <w:t xml:space="preserve"> </w:t>
      </w:r>
      <w:r w:rsidR="00150D4B" w:rsidRPr="00233F15">
        <w:rPr>
          <w:rFonts w:eastAsia="Times New Roman"/>
          <w:color w:val="222222"/>
          <w:shd w:val="clear" w:color="auto" w:fill="FFFFFF"/>
        </w:rPr>
        <w:t>wells.</w:t>
      </w:r>
      <w:r w:rsidR="0007488D" w:rsidRPr="00233F15">
        <w:rPr>
          <w:rFonts w:eastAsia="Times New Roman"/>
          <w:color w:val="222222"/>
          <w:shd w:val="clear" w:color="auto" w:fill="FFFFFF"/>
        </w:rPr>
        <w:t xml:space="preserve"> When processing the sequencing data, a single strain was </w:t>
      </w:r>
      <w:r w:rsidRPr="00233F15">
        <w:rPr>
          <w:rFonts w:eastAsia="Times New Roman"/>
          <w:color w:val="222222"/>
          <w:shd w:val="clear" w:color="auto" w:fill="FFFFFF"/>
        </w:rPr>
        <w:t>random</w:t>
      </w:r>
      <w:r>
        <w:rPr>
          <w:rFonts w:eastAsia="Times New Roman"/>
          <w:color w:val="222222"/>
          <w:shd w:val="clear" w:color="auto" w:fill="FFFFFF"/>
        </w:rPr>
        <w:t>ly</w:t>
      </w:r>
      <w:r w:rsidRPr="00233F15">
        <w:rPr>
          <w:rFonts w:eastAsia="Times New Roman"/>
          <w:color w:val="222222"/>
          <w:shd w:val="clear" w:color="auto" w:fill="FFFFFF"/>
        </w:rPr>
        <w:t xml:space="preserve"> </w:t>
      </w:r>
      <w:r w:rsidR="0007488D" w:rsidRPr="00233F15">
        <w:rPr>
          <w:rFonts w:eastAsia="Times New Roman"/>
          <w:color w:val="222222"/>
          <w:shd w:val="clear" w:color="auto" w:fill="FFFFFF"/>
        </w:rPr>
        <w:t xml:space="preserve">chosen </w:t>
      </w:r>
      <w:r w:rsidR="00EE196B" w:rsidRPr="00233F15">
        <w:rPr>
          <w:rFonts w:eastAsia="Times New Roman"/>
          <w:color w:val="222222"/>
          <w:shd w:val="clear" w:color="auto" w:fill="FFFFFF"/>
        </w:rPr>
        <w:t>to represent</w:t>
      </w:r>
      <w:r w:rsidR="0007488D" w:rsidRPr="00233F15">
        <w:rPr>
          <w:rFonts w:eastAsia="Times New Roman"/>
          <w:color w:val="222222"/>
          <w:shd w:val="clear" w:color="auto" w:fill="FFFFFF"/>
        </w:rPr>
        <w:t xml:space="preserve"> each </w:t>
      </w:r>
      <w:r w:rsidR="00B16004" w:rsidRPr="00233F15">
        <w:rPr>
          <w:rFonts w:eastAsia="Times New Roman"/>
          <w:color w:val="222222"/>
          <w:shd w:val="clear" w:color="auto" w:fill="FFFFFF"/>
        </w:rPr>
        <w:t xml:space="preserve">unique </w:t>
      </w:r>
      <w:r>
        <w:rPr>
          <w:rFonts w:eastAsia="Times New Roman"/>
          <w:color w:val="222222"/>
          <w:shd w:val="clear" w:color="auto" w:fill="FFFFFF"/>
        </w:rPr>
        <w:t>UP and DN tag</w:t>
      </w:r>
      <w:r w:rsidR="0007488D" w:rsidRPr="00233F15">
        <w:rPr>
          <w:rFonts w:eastAsia="Times New Roman"/>
          <w:color w:val="222222"/>
          <w:shd w:val="clear" w:color="auto" w:fill="FFFFFF"/>
        </w:rPr>
        <w:t xml:space="preserve"> sequence.</w:t>
      </w:r>
    </w:p>
    <w:p w14:paraId="7A6BE1E3" w14:textId="77777777" w:rsidR="00384F51" w:rsidRPr="00233F15" w:rsidRDefault="00384F51" w:rsidP="00224FCB">
      <w:pPr>
        <w:rPr>
          <w:b/>
          <w:bCs/>
          <w:iCs/>
          <w:color w:val="000000" w:themeColor="text1"/>
        </w:rPr>
      </w:pPr>
    </w:p>
    <w:p w14:paraId="12761F5A" w14:textId="5996AD75" w:rsidR="00384F51" w:rsidRPr="00233F15" w:rsidRDefault="00384F51" w:rsidP="00224FCB">
      <w:pPr>
        <w:outlineLvl w:val="0"/>
        <w:rPr>
          <w:b/>
          <w:bCs/>
          <w:iCs/>
          <w:color w:val="000000" w:themeColor="text1"/>
        </w:rPr>
      </w:pPr>
      <w:r w:rsidRPr="00233F15">
        <w:rPr>
          <w:b/>
          <w:bCs/>
          <w:iCs/>
          <w:color w:val="000000" w:themeColor="text1"/>
        </w:rPr>
        <w:t xml:space="preserve">Examining </w:t>
      </w:r>
      <w:r w:rsidR="00996366">
        <w:rPr>
          <w:b/>
          <w:bCs/>
          <w:iCs/>
          <w:color w:val="000000" w:themeColor="text1"/>
        </w:rPr>
        <w:t>p</w:t>
      </w:r>
      <w:r w:rsidRPr="00233F15">
        <w:rPr>
          <w:b/>
          <w:bCs/>
          <w:iCs/>
          <w:color w:val="000000" w:themeColor="text1"/>
        </w:rPr>
        <w:t xml:space="preserve">utative </w:t>
      </w:r>
      <w:r w:rsidR="00996366">
        <w:rPr>
          <w:b/>
          <w:bCs/>
          <w:iCs/>
          <w:color w:val="000000" w:themeColor="text1"/>
        </w:rPr>
        <w:t>w</w:t>
      </w:r>
      <w:r w:rsidRPr="00233F15">
        <w:rPr>
          <w:b/>
          <w:bCs/>
          <w:iCs/>
          <w:color w:val="000000" w:themeColor="text1"/>
        </w:rPr>
        <w:t>ild-</w:t>
      </w:r>
      <w:r w:rsidR="00996366">
        <w:rPr>
          <w:b/>
          <w:bCs/>
          <w:iCs/>
          <w:color w:val="000000" w:themeColor="text1"/>
        </w:rPr>
        <w:t>t</w:t>
      </w:r>
      <w:r w:rsidRPr="00233F15">
        <w:rPr>
          <w:b/>
          <w:bCs/>
          <w:iCs/>
          <w:color w:val="000000" w:themeColor="text1"/>
        </w:rPr>
        <w:t xml:space="preserve">ype </w:t>
      </w:r>
      <w:r w:rsidR="00996366">
        <w:rPr>
          <w:b/>
          <w:bCs/>
          <w:iCs/>
          <w:color w:val="000000" w:themeColor="text1"/>
        </w:rPr>
        <w:t>p</w:t>
      </w:r>
      <w:r w:rsidRPr="00233F15">
        <w:rPr>
          <w:b/>
          <w:bCs/>
          <w:iCs/>
          <w:color w:val="000000" w:themeColor="text1"/>
        </w:rPr>
        <w:t xml:space="preserve">ool </w:t>
      </w:r>
      <w:r w:rsidR="00996366">
        <w:rPr>
          <w:b/>
          <w:bCs/>
          <w:iCs/>
          <w:color w:val="000000" w:themeColor="text1"/>
        </w:rPr>
        <w:t>s</w:t>
      </w:r>
      <w:r w:rsidRPr="00233F15">
        <w:rPr>
          <w:b/>
          <w:bCs/>
          <w:iCs/>
          <w:color w:val="000000" w:themeColor="text1"/>
        </w:rPr>
        <w:t>trains</w:t>
      </w:r>
    </w:p>
    <w:p w14:paraId="589D7172" w14:textId="136F253A" w:rsidR="00384F51" w:rsidRPr="00233F15" w:rsidRDefault="00384F51" w:rsidP="00224FCB">
      <w:pPr>
        <w:jc w:val="both"/>
        <w:rPr>
          <w:rFonts w:eastAsia="Calibri"/>
          <w:color w:val="333333"/>
          <w:shd w:val="clear" w:color="auto" w:fill="FFFFFF"/>
        </w:rPr>
      </w:pPr>
      <w:r w:rsidRPr="00233F15">
        <w:rPr>
          <w:bCs/>
          <w:iCs/>
          <w:color w:val="000000" w:themeColor="text1"/>
        </w:rPr>
        <w:t xml:space="preserve">For </w:t>
      </w:r>
      <w:commentRangeStart w:id="94"/>
      <w:r w:rsidRPr="00233F15">
        <w:rPr>
          <w:bCs/>
          <w:iCs/>
          <w:color w:val="000000" w:themeColor="text1"/>
        </w:rPr>
        <w:t>7</w:t>
      </w:r>
      <w:r w:rsidR="00F04EEB">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w:t>
      </w:r>
      <w:commentRangeEnd w:id="94"/>
      <w:r w:rsidRPr="00233F15">
        <w:rPr>
          <w:rStyle w:val="CommentReference"/>
          <w:sz w:val="24"/>
          <w:szCs w:val="24"/>
        </w:rPr>
        <w:commentReference w:id="94"/>
      </w:r>
      <w:r w:rsidRPr="00233F15">
        <w:rPr>
          <w:rFonts w:eastAsia="Calibri"/>
          <w:color w:val="333333"/>
          <w:shd w:val="clear" w:color="auto" w:fill="FFFFFF"/>
        </w:rPr>
        <w:t xml:space="preserve">, pooled </w:t>
      </w:r>
      <w:r w:rsidR="00F04EEB">
        <w:rPr>
          <w:rFonts w:eastAsia="Calibri"/>
          <w:color w:val="333333"/>
          <w:shd w:val="clear" w:color="auto" w:fill="FFFFFF"/>
        </w:rPr>
        <w:t>sequencing analysis</w:t>
      </w:r>
      <w:r w:rsidR="00055511">
        <w:rPr>
          <w:rFonts w:eastAsia="Calibri"/>
          <w:color w:val="333333"/>
          <w:shd w:val="clear" w:color="auto" w:fill="FFFFFF"/>
        </w:rPr>
        <w:t xml:space="preserve"> had called the genotype</w:t>
      </w:r>
      <w:r w:rsidRPr="00233F15">
        <w:rPr>
          <w:rFonts w:eastAsia="Calibri"/>
          <w:color w:val="333333"/>
          <w:shd w:val="clear" w:color="auto" w:fill="FFFFFF"/>
        </w:rPr>
        <w:t xml:space="preserve"> as wild-type.  Many of these strains </w:t>
      </w:r>
      <w:r w:rsidR="005F6D60" w:rsidRPr="00233F15">
        <w:rPr>
          <w:rFonts w:eastAsia="Calibri"/>
          <w:color w:val="333333"/>
          <w:shd w:val="clear" w:color="auto" w:fill="FFFFFF"/>
        </w:rPr>
        <w:t xml:space="preserve">were isolated </w:t>
      </w:r>
      <w:r w:rsidRPr="00233F15">
        <w:rPr>
          <w:rFonts w:eastAsia="Calibri"/>
          <w:color w:val="333333"/>
          <w:shd w:val="clear" w:color="auto" w:fill="FFFFFF"/>
        </w:rPr>
        <w:t>and tested for the presence of one or more gene knockout cassettes by growth in SC</w:t>
      </w:r>
      <w:r w:rsidR="00304D11">
        <w:rPr>
          <w:rFonts w:eastAsia="Calibri"/>
          <w:color w:val="333333"/>
          <w:shd w:val="clear" w:color="auto" w:fill="FFFFFF"/>
        </w:rPr>
        <w:t xml:space="preserve"> </w:t>
      </w:r>
      <w:r w:rsidR="00F23897">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w:t>
      </w:r>
      <w:commentRangeStart w:id="95"/>
      <w:r w:rsidRPr="00233F15">
        <w:rPr>
          <w:rFonts w:eastAsia="Calibri"/>
          <w:color w:val="333333"/>
          <w:shd w:val="clear" w:color="auto" w:fill="FFFFFF"/>
        </w:rPr>
        <w:t>74 exhibited no detectable growth</w:t>
      </w:r>
      <w:commentRangeEnd w:id="95"/>
      <w:r w:rsidRPr="00233F15">
        <w:rPr>
          <w:rStyle w:val="CommentReference"/>
          <w:sz w:val="24"/>
          <w:szCs w:val="24"/>
        </w:rPr>
        <w:commentReference w:id="95"/>
      </w:r>
      <w:r w:rsidR="00F23897">
        <w:rPr>
          <w:rFonts w:eastAsia="Calibri"/>
          <w:color w:val="333333"/>
          <w:shd w:val="clear" w:color="auto" w:fill="FFFFFF"/>
        </w:rPr>
        <w:t xml:space="preserve"> in SC –</w:t>
      </w:r>
      <w:r w:rsidRPr="00233F15">
        <w:rPr>
          <w:rFonts w:eastAsia="Calibri"/>
          <w:color w:val="333333"/>
          <w:shd w:val="clear" w:color="auto" w:fill="FFFFFF"/>
        </w:rPr>
        <w:t xml:space="preserve">Ura, and likely arose from remaining barcoder parents </w:t>
      </w:r>
      <w:r w:rsidR="00F23897">
        <w:rPr>
          <w:rFonts w:eastAsia="Calibri"/>
          <w:color w:val="333333"/>
          <w:shd w:val="clear" w:color="auto" w:fill="FFFFFF"/>
        </w:rPr>
        <w:t>which had escaped a previous SC –</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SC-Ura.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sidR="00D04EE1">
        <w:rPr>
          <w:bCs/>
          <w:iCs/>
          <w:color w:val="000000" w:themeColor="text1"/>
        </w:rPr>
        <w:t>, confirming the lack of true wild types</w:t>
      </w:r>
      <w:r w:rsidRPr="00233F15">
        <w:rPr>
          <w:bCs/>
          <w:iCs/>
          <w:color w:val="000000" w:themeColor="text1"/>
        </w:rPr>
        <w:t>. These strains had their stated genotype was corrected (</w:t>
      </w:r>
      <w:r w:rsidR="00145C19">
        <w:rPr>
          <w:bCs/>
          <w:iCs/>
          <w:color w:val="000000" w:themeColor="text1"/>
        </w:rPr>
        <w:t xml:space="preserve">Data </w:t>
      </w:r>
      <w:r w:rsidR="00A57886" w:rsidRPr="00233F15">
        <w:rPr>
          <w:bCs/>
          <w:iCs/>
          <w:color w:val="000000" w:themeColor="text1"/>
        </w:rPr>
        <w:t>S</w:t>
      </w:r>
      <w:r w:rsidR="00145C19">
        <w:rPr>
          <w:bCs/>
          <w:iCs/>
          <w:color w:val="000000" w:themeColor="text1"/>
        </w:rPr>
        <w:t>2</w:t>
      </w:r>
      <w:r w:rsidRPr="00233F15">
        <w:rPr>
          <w:bCs/>
          <w:iCs/>
          <w:color w:val="000000" w:themeColor="text1"/>
        </w:rPr>
        <w:t xml:space="preserve">). The 5 unsucessfully genotyped strains, as well as 28 </w:t>
      </w:r>
      <w:r w:rsidR="00C46CD2" w:rsidRPr="00233F15">
        <w:rPr>
          <w:bCs/>
          <w:iCs/>
          <w:color w:val="000000" w:themeColor="text1"/>
        </w:rPr>
        <w:t>additional</w:t>
      </w:r>
      <w:r w:rsidRPr="00233F15">
        <w:rPr>
          <w:bCs/>
          <w:iCs/>
          <w:color w:val="000000" w:themeColor="text1"/>
        </w:rPr>
        <w:t xml:space="preserve"> strains were discarded from analysis.  When calculating linkage and distribution of gene knockouts</w:t>
      </w:r>
      <w:r w:rsidR="00F23897">
        <w:rPr>
          <w:bCs/>
          <w:iCs/>
          <w:color w:val="000000" w:themeColor="text1"/>
        </w:rPr>
        <w:t xml:space="preserve"> (</w:t>
      </w:r>
      <w:r w:rsidR="00EF3DD9">
        <w:rPr>
          <w:bCs/>
          <w:iCs/>
          <w:color w:val="000000" w:themeColor="text1"/>
        </w:rPr>
        <w:t>Fig</w:t>
      </w:r>
      <w:r w:rsidR="00F23897">
        <w:rPr>
          <w:bCs/>
          <w:iCs/>
          <w:color w:val="000000" w:themeColor="text1"/>
        </w:rPr>
        <w:t xml:space="preserve"> </w:t>
      </w:r>
      <w:r w:rsidR="007E2236">
        <w:rPr>
          <w:bCs/>
          <w:iCs/>
          <w:color w:val="000000" w:themeColor="text1"/>
        </w:rPr>
        <w:t>S2</w:t>
      </w:r>
      <w:r w:rsidR="00F23897">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2298DDE4" w14:textId="77777777" w:rsidR="00150D4B" w:rsidRPr="00233F15" w:rsidRDefault="00150D4B" w:rsidP="00224FCB">
      <w:pPr>
        <w:rPr>
          <w:b/>
          <w:bCs/>
          <w:iCs/>
          <w:color w:val="000000" w:themeColor="text1"/>
        </w:rPr>
      </w:pPr>
    </w:p>
    <w:p w14:paraId="1E2CF826" w14:textId="1A96968D" w:rsidR="00AF64B1" w:rsidRPr="00233F15" w:rsidRDefault="00AF64B1" w:rsidP="00224FCB">
      <w:pPr>
        <w:outlineLvl w:val="0"/>
        <w:rPr>
          <w:b/>
          <w:bCs/>
          <w:iCs/>
          <w:color w:val="000000" w:themeColor="text1"/>
        </w:rPr>
      </w:pPr>
      <w:r w:rsidRPr="00233F15">
        <w:rPr>
          <w:b/>
          <w:bCs/>
          <w:iCs/>
          <w:color w:val="000000" w:themeColor="text1"/>
        </w:rPr>
        <w:t xml:space="preserve">Estimating </w:t>
      </w:r>
      <w:r w:rsidR="00996366">
        <w:rPr>
          <w:b/>
          <w:bCs/>
          <w:iCs/>
          <w:color w:val="000000" w:themeColor="text1"/>
        </w:rPr>
        <w:t>g</w:t>
      </w:r>
      <w:r w:rsidRPr="00233F15">
        <w:rPr>
          <w:b/>
          <w:bCs/>
          <w:iCs/>
          <w:color w:val="000000" w:themeColor="text1"/>
        </w:rPr>
        <w:t xml:space="preserve">enotyping </w:t>
      </w:r>
      <w:r w:rsidR="00996366">
        <w:rPr>
          <w:b/>
          <w:bCs/>
          <w:iCs/>
          <w:color w:val="000000" w:themeColor="text1"/>
        </w:rPr>
        <w:t>a</w:t>
      </w:r>
      <w:r w:rsidRPr="00233F15">
        <w:rPr>
          <w:b/>
          <w:bCs/>
          <w:iCs/>
          <w:color w:val="000000" w:themeColor="text1"/>
        </w:rPr>
        <w:t xml:space="preserve">ccuracy by </w:t>
      </w:r>
      <w:r w:rsidR="00996366">
        <w:rPr>
          <w:b/>
          <w:bCs/>
          <w:iCs/>
          <w:color w:val="000000" w:themeColor="text1"/>
        </w:rPr>
        <w:t>k</w:t>
      </w:r>
      <w:r w:rsidRPr="00233F15">
        <w:rPr>
          <w:b/>
          <w:bCs/>
          <w:iCs/>
          <w:color w:val="000000" w:themeColor="text1"/>
        </w:rPr>
        <w:t xml:space="preserve">nockout </w:t>
      </w:r>
      <w:r w:rsidR="00996366">
        <w:rPr>
          <w:b/>
          <w:bCs/>
          <w:iCs/>
          <w:color w:val="000000" w:themeColor="text1"/>
        </w:rPr>
        <w:t>d</w:t>
      </w:r>
      <w:r w:rsidRPr="00233F15">
        <w:rPr>
          <w:b/>
          <w:bCs/>
          <w:iCs/>
          <w:color w:val="000000" w:themeColor="text1"/>
        </w:rPr>
        <w:t>istribution</w:t>
      </w:r>
    </w:p>
    <w:p w14:paraId="0C2ADB66" w14:textId="0A76ABFC" w:rsidR="00AF64B1" w:rsidRPr="00233F15" w:rsidRDefault="00AF64B1" w:rsidP="00224FCB">
      <w:pPr>
        <w:jc w:val="both"/>
      </w:pPr>
      <w:r w:rsidRPr="00233F15">
        <w:t xml:space="preserve">To </w:t>
      </w:r>
      <w:r w:rsidR="005A0AA0" w:rsidRPr="00233F15">
        <w:t>lend independent support to</w:t>
      </w:r>
      <w:r w:rsidRPr="00233F15">
        <w:t xml:space="preserve"> the genotyping accuracy determined b</w:t>
      </w:r>
      <w:r w:rsidR="0043316D" w:rsidRPr="00233F15">
        <w:t>y go</w:t>
      </w:r>
      <w:r w:rsidR="005A0AA0" w:rsidRPr="00233F15">
        <w:t xml:space="preserve">ld standard strains, an </w:t>
      </w:r>
      <w:r w:rsidR="0043316D" w:rsidRPr="00233F15">
        <w:t>alternate</w:t>
      </w:r>
      <w:r w:rsidR="00DE1C0A">
        <w:t xml:space="preserve"> method</w:t>
      </w:r>
      <w:r w:rsidR="005A0AA0" w:rsidRPr="00233F15">
        <w:t xml:space="preserve"> </w:t>
      </w:r>
      <w:r w:rsidRPr="00233F15">
        <w:t>based on the distribution of knockou</w:t>
      </w:r>
      <w:r w:rsidR="0043316D" w:rsidRPr="00233F15">
        <w:t>ts in the population</w:t>
      </w:r>
      <w:r w:rsidR="00DE1C0A">
        <w:t xml:space="preserve"> was used</w:t>
      </w:r>
      <w:r w:rsidR="0043316D" w:rsidRPr="00233F15">
        <w:t>.  Since</w:t>
      </w:r>
      <w:r w:rsidR="00575EB7" w:rsidRPr="00233F15">
        <w:t xml:space="preserve"> </w:t>
      </w:r>
      <w:r w:rsidR="00575EB7" w:rsidRPr="00233F15">
        <w:rPr>
          <w:i/>
        </w:rPr>
        <w:t xml:space="preserve">en masse </w:t>
      </w:r>
      <w:r w:rsidR="00575EB7" w:rsidRPr="00233F15">
        <w:t xml:space="preserve">genotyping associates barcode sequences with </w:t>
      </w:r>
      <w:r w:rsidRPr="00233F15">
        <w:t xml:space="preserve">ABC transporter knockouts, </w:t>
      </w:r>
      <w:r w:rsidR="0043316D" w:rsidRPr="00233F15">
        <w:t xml:space="preserve">the </w:t>
      </w:r>
      <w:r w:rsidRPr="00233F15">
        <w:t xml:space="preserve">absence of a given barcode implies either a wild-type genotype at that locus or a failure in amplification, sequencing, or calling.  Conversely, </w:t>
      </w:r>
      <w:commentRangeStart w:id="96"/>
      <w:r w:rsidRPr="00233F15">
        <w:t xml:space="preserve">cases where a wild-type is called as a mutant </w:t>
      </w:r>
      <w:r w:rsidR="00955782" w:rsidRPr="00233F15">
        <w:t>are expected to</w:t>
      </w:r>
      <w:r w:rsidRPr="00233F15">
        <w:t xml:space="preserve"> be comparably </w:t>
      </w:r>
      <w:commentRangeEnd w:id="96"/>
      <w:r w:rsidR="00C769E2">
        <w:t>rare</w:t>
      </w:r>
      <w:r w:rsidRPr="00233F15">
        <w:rPr>
          <w:rStyle w:val="CommentReference"/>
        </w:rPr>
        <w:commentReference w:id="96"/>
      </w:r>
      <w:r w:rsidR="0025755F" w:rsidRPr="00233F15">
        <w:t>.  E</w:t>
      </w:r>
      <w:r w:rsidR="00A93B30" w:rsidRPr="00233F15">
        <w:t xml:space="preserve">xcess wild-type calls </w:t>
      </w:r>
      <w:r w:rsidRPr="00233F15">
        <w:t xml:space="preserve">lead to a reduction in the average number of knockouts in the pool, </w:t>
      </w:r>
      <w:r w:rsidR="00A93B30" w:rsidRPr="00233F15">
        <w:t>and can be used to</w:t>
      </w:r>
      <w:r w:rsidRPr="00233F15">
        <w:t xml:space="preserve"> estimate genotyping accuracy.  </w:t>
      </w:r>
      <w:r w:rsidR="0025755F" w:rsidRPr="00233F15">
        <w:rPr>
          <w:color w:val="000000" w:themeColor="text1"/>
        </w:rPr>
        <w:t>T</w:t>
      </w:r>
      <w:r w:rsidRPr="00233F15">
        <w:rPr>
          <w:color w:val="000000" w:themeColor="text1"/>
        </w:rPr>
        <w:t xml:space="preserve">he average number of knockouts in the pool was 7.0, lower than the 8 expected with perfect genotyping.  </w:t>
      </w:r>
      <w:r w:rsidR="00BB40AA">
        <w:rPr>
          <w:color w:val="000000" w:themeColor="text1"/>
        </w:rPr>
        <w:t>If there are no</w:t>
      </w:r>
      <w:r w:rsidR="007D147D">
        <w:rPr>
          <w:color w:val="000000" w:themeColor="text1"/>
        </w:rPr>
        <w:t xml:space="preserve"> wild-type to mutant miscalls, t</w:t>
      </w:r>
      <w:r w:rsidRPr="00233F15">
        <w:rPr>
          <w:color w:val="000000" w:themeColor="text1"/>
        </w:rPr>
        <w:t>his number</w:t>
      </w:r>
      <w:r w:rsidR="007D147D">
        <w:rPr>
          <w:color w:val="000000" w:themeColor="text1"/>
        </w:rPr>
        <w:t xml:space="preserve"> i</w:t>
      </w:r>
      <w:r w:rsidR="004D3678" w:rsidRPr="00233F15">
        <w:rPr>
          <w:color w:val="000000" w:themeColor="text1"/>
        </w:rPr>
        <w:t>s</w:t>
      </w:r>
      <w:r w:rsidRPr="00233F15">
        <w:rPr>
          <w:color w:val="000000" w:themeColor="text1"/>
        </w:rPr>
        <w:t xml:space="preserve"> most </w:t>
      </w:r>
      <w:r w:rsidR="00987141">
        <w:rPr>
          <w:color w:val="000000" w:themeColor="text1"/>
        </w:rPr>
        <w:t>likely</w:t>
      </w:r>
      <w:r w:rsidRPr="00233F15">
        <w:rPr>
          <w:color w:val="000000" w:themeColor="text1"/>
        </w:rPr>
        <w:t xml:space="preserve"> with an asymmetric genotyping accuracy of 93.8%, compared to the 93.2% </w:t>
      </w:r>
      <w:r w:rsidR="00CC79DE">
        <w:rPr>
          <w:color w:val="000000" w:themeColor="text1"/>
        </w:rPr>
        <w:t>estimated</w:t>
      </w:r>
      <w:r w:rsidRPr="00233F15">
        <w:rPr>
          <w:color w:val="000000" w:themeColor="text1"/>
        </w:rPr>
        <w:t xml:space="preserve"> by comparison to gold standards (</w:t>
      </w:r>
      <w:r w:rsidR="00EF3DD9">
        <w:rPr>
          <w:color w:val="000000" w:themeColor="text1"/>
        </w:rPr>
        <w:t>Fig</w:t>
      </w:r>
      <w:r w:rsidRPr="00233F15">
        <w:rPr>
          <w:color w:val="000000" w:themeColor="text1"/>
        </w:rPr>
        <w:t xml:space="preserve"> </w:t>
      </w:r>
      <w:r w:rsidR="007E2236">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350EA2BB" w:rsidR="002F34C1" w:rsidRPr="00233F15" w:rsidRDefault="00476697" w:rsidP="00224FCB">
      <w:pPr>
        <w:outlineLvl w:val="0"/>
        <w:rPr>
          <w:b/>
          <w:bCs/>
          <w:iCs/>
          <w:color w:val="000000" w:themeColor="text1"/>
        </w:rPr>
      </w:pPr>
      <w:r w:rsidRPr="00233F15">
        <w:rPr>
          <w:b/>
          <w:bCs/>
          <w:iCs/>
          <w:color w:val="000000" w:themeColor="text1"/>
        </w:rPr>
        <w:t xml:space="preserve">Indiviual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6CF88E6E" w14:textId="5E0440B5" w:rsidR="002F34C1" w:rsidRPr="00233F15" w:rsidRDefault="002F34C1" w:rsidP="00224FCB">
      <w:pPr>
        <w:jc w:val="both"/>
        <w:rPr>
          <w:b/>
          <w:bCs/>
          <w:iCs/>
          <w:color w:val="000000" w:themeColor="text1"/>
        </w:rPr>
      </w:pPr>
      <w:r w:rsidRPr="00233F15">
        <w:rPr>
          <w:bCs/>
          <w:iCs/>
          <w:color w:val="000000" w:themeColor="text1"/>
        </w:rPr>
        <w:t xml:space="preserve">To measure individual strain growth, the </w:t>
      </w:r>
      <w:r w:rsidR="00127266" w:rsidRPr="00233F15">
        <w:rPr>
          <w:rFonts w:eastAsia="Times New Roman"/>
          <w:color w:val="333333"/>
          <w:shd w:val="clear" w:color="auto" w:fill="FFFFFF"/>
        </w:rPr>
        <w:t>OD</w:t>
      </w:r>
      <w:r w:rsidR="00127266" w:rsidRPr="00233F15">
        <w:rPr>
          <w:rFonts w:eastAsia="Times New Roman"/>
          <w:color w:val="333333"/>
          <w:shd w:val="clear" w:color="auto" w:fill="FFFFFF"/>
          <w:vertAlign w:val="subscript"/>
        </w:rPr>
        <w:t xml:space="preserve">600 nm  </w:t>
      </w:r>
      <w:r w:rsidRPr="00233F15">
        <w:rPr>
          <w:bCs/>
          <w:iCs/>
          <w:color w:val="000000" w:themeColor="text1"/>
        </w:rPr>
        <w:t>of a 0.0625 OD</w:t>
      </w:r>
      <w:r w:rsidR="00127266" w:rsidRPr="00233F15">
        <w:rPr>
          <w:rFonts w:eastAsia="Times New Roman"/>
          <w:color w:val="333333"/>
          <w:shd w:val="clear" w:color="auto" w:fill="FFFFFF"/>
          <w:vertAlign w:val="subscript"/>
        </w:rPr>
        <w:t>600 nm</w:t>
      </w:r>
      <w:r w:rsidRPr="00233F15">
        <w:rPr>
          <w:bCs/>
          <w:iCs/>
          <w:color w:val="000000" w:themeColor="text1"/>
        </w:rPr>
        <w:t xml:space="preserve"> starting culture was measured </w:t>
      </w:r>
      <w:r w:rsidR="00CE1EA3" w:rsidRPr="00233F15">
        <w:rPr>
          <w:bCs/>
          <w:iCs/>
          <w:color w:val="000000" w:themeColor="text1"/>
        </w:rPr>
        <w:t xml:space="preserve">in the appropriate medium </w:t>
      </w:r>
      <w:r w:rsidR="00891EF5" w:rsidRPr="00233F15">
        <w:rPr>
          <w:bCs/>
          <w:iCs/>
          <w:color w:val="000000" w:themeColor="text1"/>
        </w:rPr>
        <w:t>every 15 mins</w:t>
      </w:r>
      <w:r w:rsidRPr="00233F15">
        <w:rPr>
          <w:bCs/>
          <w:iCs/>
          <w:color w:val="000000" w:themeColor="text1"/>
        </w:rPr>
        <w:t xml:space="preserve"> using a GENios microplate reader (Tecan).</w:t>
      </w:r>
    </w:p>
    <w:p w14:paraId="52BD16E0" w14:textId="77777777" w:rsidR="00C13CAE" w:rsidRPr="00233F15" w:rsidRDefault="00C13CAE" w:rsidP="00224FCB">
      <w:pPr>
        <w:rPr>
          <w:b/>
          <w:bCs/>
          <w:iCs/>
          <w:color w:val="000000" w:themeColor="text1"/>
        </w:rPr>
      </w:pPr>
    </w:p>
    <w:p w14:paraId="38712402" w14:textId="74DECA70" w:rsidR="0003324C" w:rsidRPr="00233F15" w:rsidRDefault="0003324C" w:rsidP="00224FCB">
      <w:pPr>
        <w:outlineLvl w:val="0"/>
        <w:rPr>
          <w:bCs/>
          <w:iCs/>
          <w:color w:val="000000" w:themeColor="text1"/>
        </w:rPr>
      </w:pPr>
      <w:r w:rsidRPr="00233F15">
        <w:rPr>
          <w:b/>
          <w:bCs/>
          <w:iCs/>
          <w:color w:val="000000" w:themeColor="text1"/>
        </w:rPr>
        <w:t xml:space="preserve">Drug </w:t>
      </w:r>
      <w:r w:rsidR="00996366">
        <w:rPr>
          <w:b/>
          <w:bCs/>
          <w:iCs/>
          <w:color w:val="000000" w:themeColor="text1"/>
        </w:rPr>
        <w:t>t</w:t>
      </w:r>
      <w:r w:rsidR="0082443E" w:rsidRPr="00233F15">
        <w:rPr>
          <w:b/>
          <w:bCs/>
          <w:iCs/>
          <w:color w:val="000000" w:themeColor="text1"/>
        </w:rPr>
        <w:t xml:space="preserve">esting for </w:t>
      </w:r>
      <w:r w:rsidR="00996366">
        <w:rPr>
          <w:b/>
          <w:bCs/>
          <w:iCs/>
          <w:color w:val="000000" w:themeColor="text1"/>
        </w:rPr>
        <w:t>g</w:t>
      </w:r>
      <w:r w:rsidR="0082443E" w:rsidRPr="00233F15">
        <w:rPr>
          <w:b/>
          <w:bCs/>
          <w:iCs/>
          <w:color w:val="000000" w:themeColor="text1"/>
        </w:rPr>
        <w:t xml:space="preserve">rowth </w:t>
      </w:r>
      <w:r w:rsidR="00996366">
        <w:rPr>
          <w:b/>
          <w:bCs/>
          <w:iCs/>
          <w:color w:val="000000" w:themeColor="text1"/>
        </w:rPr>
        <w:t>i</w:t>
      </w:r>
      <w:r w:rsidRPr="00233F15">
        <w:rPr>
          <w:b/>
          <w:bCs/>
          <w:iCs/>
          <w:color w:val="000000" w:themeColor="text1"/>
        </w:rPr>
        <w:t>nhibition</w:t>
      </w:r>
    </w:p>
    <w:p w14:paraId="1F05B157" w14:textId="54CB1869" w:rsidR="0003324C" w:rsidRPr="00233F15" w:rsidRDefault="0003324C" w:rsidP="00224FCB">
      <w:pPr>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97"/>
      <w:r w:rsidRPr="00233F15">
        <w:rPr>
          <w:bCs/>
          <w:iCs/>
          <w:color w:val="000000" w:themeColor="text1"/>
        </w:rPr>
        <w:t xml:space="preserve">wild type </w:t>
      </w:r>
      <w:commentRangeEnd w:id="97"/>
      <w:r w:rsidR="00537EAF">
        <w:rPr>
          <w:rStyle w:val="CommentReference"/>
          <w:rFonts w:asciiTheme="minorHAnsi" w:hAnsiTheme="minorHAnsi" w:cstheme="minorBidi"/>
        </w:rPr>
        <w:commentReference w:id="97"/>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877BF9" w:rsidRPr="00233F15">
        <w:rPr>
          <w:bCs/>
          <w:iCs/>
          <w:color w:val="000000" w:themeColor="text1"/>
        </w:rPr>
        <w:t>Growth was determined by the Average_G metric</w:t>
      </w:r>
      <w:r w:rsidR="00202DC4" w:rsidRPr="00233F15">
        <w:rPr>
          <w:bCs/>
          <w:iCs/>
          <w:color w:val="000000" w:themeColor="text1"/>
        </w:rPr>
        <w:fldChar w:fldCharType="begin" w:fldLock="1"/>
      </w:r>
      <w:r w:rsidR="00D977A0">
        <w:rPr>
          <w:bCs/>
          <w:iCs/>
          <w:color w:val="000000" w:themeColor="text1"/>
        </w:rPr>
        <w:instrText>ADDIN CSL_CITATION {"citationItems":[{"id":"ITEM-1","itemData":{"DOI":"10.1007/978-1-61779-173-4_15","author":[{"dropping-particle":"","family":"Proctor","given":"Michael","non-dropping-particle":"","parse-names":false,"suffix":""},{"dropping-particle":"","family":"Urbanus","given":"Malene L.","non-dropping-particle":"","parse-names":false,"suffix":""},{"dropping-particle":"","family":"Fung","given":"Eula L.","non-dropping-particle":"","parse-names":false,"suffix":""},{"dropping-particle":"","family":"Jaramillo","given":"Daniel F.","non-dropping-particle":"","parse-names":false,"suffix":""},{"dropping-particle":"","family":"Davis","given":"Ronald W.","non-dropping-particle":"","parse-names":false,"suffix":""},{"dropping-particle":"","family":"Nislow","given":"Corey","non-dropping-particle":"","parse-names":false,"suffix":""},{"dropping-particle":"","family":"Giaever","given":"Guri","non-dropping-particle":"","parse-names":false,"suffix":""}],"id":"ITEM-1","issued":{"date-parts":[["2011"]]},"page":"239-269","publisher":"Humana Press","title":"The Automated Cell: Compound and Environment Screening System (ACCESS) for Chemogenomic Screening","type":"chapter"},"uris":["http://www.mendeley.com/documents/?uuid=00b312a1-1d4f-364a-b2de-cd00ccc99b69"]}],"mendeley":{"formattedCitation":"&lt;sup&gt;64&lt;/sup&gt;","plainTextFormattedCitation":"64","previouslyFormattedCitation":"&lt;sup&gt;64&lt;/sup&gt;"},"properties":{"noteIndex":0},"schema":"https://github.com/citation-style-language/schema/raw/master/csl-citation.json"}</w:instrText>
      </w:r>
      <w:r w:rsidR="00202DC4" w:rsidRPr="00233F15">
        <w:rPr>
          <w:bCs/>
          <w:iCs/>
          <w:color w:val="000000" w:themeColor="text1"/>
        </w:rPr>
        <w:fldChar w:fldCharType="separate"/>
      </w:r>
      <w:r w:rsidR="00BD5B97" w:rsidRPr="00BD5B97">
        <w:rPr>
          <w:bCs/>
          <w:iCs/>
          <w:noProof/>
          <w:color w:val="000000" w:themeColor="text1"/>
          <w:vertAlign w:val="superscript"/>
        </w:rPr>
        <w:t>64</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71C3EA7B" w14:textId="77777777" w:rsidR="00CF5B35" w:rsidRPr="00233F15" w:rsidRDefault="00CF5B35" w:rsidP="00224FCB">
      <w:pPr>
        <w:rPr>
          <w:b/>
          <w:bCs/>
          <w:iCs/>
          <w:color w:val="000000" w:themeColor="text1"/>
        </w:rPr>
      </w:pPr>
    </w:p>
    <w:p w14:paraId="7E989FF9" w14:textId="23EABC06" w:rsidR="00C154CD" w:rsidRPr="00233F15" w:rsidRDefault="00714621" w:rsidP="00224FCB">
      <w:pPr>
        <w:outlineLvl w:val="0"/>
        <w:rPr>
          <w:b/>
          <w:bCs/>
          <w:iCs/>
          <w:color w:val="000000" w:themeColor="text1"/>
        </w:rPr>
      </w:pPr>
      <w:commentRangeStart w:id="98"/>
      <w:r w:rsidRPr="00233F15">
        <w:rPr>
          <w:b/>
          <w:bCs/>
          <w:iCs/>
          <w:color w:val="000000" w:themeColor="text1"/>
        </w:rPr>
        <w:t xml:space="preserve">Population </w:t>
      </w:r>
      <w:r w:rsidR="00996366">
        <w:rPr>
          <w:b/>
          <w:bCs/>
          <w:iCs/>
          <w:color w:val="000000" w:themeColor="text1"/>
        </w:rPr>
        <w:t>g</w:t>
      </w:r>
      <w:r w:rsidRPr="00233F15">
        <w:rPr>
          <w:b/>
          <w:bCs/>
          <w:iCs/>
          <w:color w:val="000000" w:themeColor="text1"/>
        </w:rPr>
        <w:t xml:space="preserve">rowth </w:t>
      </w:r>
      <w:r w:rsidR="00996366">
        <w:rPr>
          <w:b/>
          <w:bCs/>
          <w:iCs/>
          <w:color w:val="000000" w:themeColor="text1"/>
        </w:rPr>
        <w:t>p</w:t>
      </w:r>
      <w:r w:rsidRPr="00233F15">
        <w:rPr>
          <w:b/>
          <w:bCs/>
          <w:iCs/>
          <w:color w:val="000000" w:themeColor="text1"/>
        </w:rPr>
        <w:t xml:space="preserve">rofiling by </w:t>
      </w:r>
      <w:r w:rsidR="00996366">
        <w:rPr>
          <w:b/>
          <w:bCs/>
          <w:iCs/>
          <w:color w:val="000000" w:themeColor="text1"/>
        </w:rPr>
        <w:t>h</w:t>
      </w:r>
      <w:r w:rsidRPr="00233F15">
        <w:rPr>
          <w:b/>
          <w:bCs/>
          <w:iCs/>
          <w:color w:val="000000" w:themeColor="text1"/>
        </w:rPr>
        <w:t>igh-</w:t>
      </w:r>
      <w:r w:rsidR="00996366">
        <w:rPr>
          <w:b/>
          <w:bCs/>
          <w:iCs/>
          <w:color w:val="000000" w:themeColor="text1"/>
        </w:rPr>
        <w:t>t</w:t>
      </w:r>
      <w:r w:rsidR="00996366" w:rsidRPr="00233F15">
        <w:rPr>
          <w:b/>
          <w:bCs/>
          <w:iCs/>
          <w:color w:val="000000" w:themeColor="text1"/>
        </w:rPr>
        <w:t xml:space="preserve">hroughput </w:t>
      </w:r>
      <w:commentRangeEnd w:id="98"/>
      <w:r w:rsidR="00996366">
        <w:rPr>
          <w:b/>
          <w:bCs/>
          <w:iCs/>
          <w:color w:val="000000" w:themeColor="text1"/>
        </w:rPr>
        <w:t>s</w:t>
      </w:r>
      <w:r w:rsidR="00996366" w:rsidRPr="00233F15">
        <w:rPr>
          <w:b/>
          <w:bCs/>
          <w:iCs/>
          <w:color w:val="000000" w:themeColor="text1"/>
        </w:rPr>
        <w:t>equencing</w:t>
      </w:r>
      <w:r w:rsidR="00DD0B46" w:rsidRPr="00233F15">
        <w:rPr>
          <w:rStyle w:val="CommentReference"/>
        </w:rPr>
        <w:commentReference w:id="98"/>
      </w:r>
    </w:p>
    <w:p w14:paraId="3A3949F4" w14:textId="64481F73" w:rsidR="004568E1" w:rsidRDefault="0003324C" w:rsidP="00224FCB">
      <w:pPr>
        <w:jc w:val="both"/>
        <w:rPr>
          <w:bCs/>
          <w:iCs/>
          <w:color w:val="000000" w:themeColor="text1"/>
        </w:rPr>
      </w:pPr>
      <w:r w:rsidRPr="00233F15">
        <w:rPr>
          <w:bCs/>
          <w:iCs/>
          <w:color w:val="000000" w:themeColor="text1"/>
        </w:rPr>
        <w:t>P</w:t>
      </w:r>
      <w:r w:rsidR="00253CBB" w:rsidRPr="00233F15">
        <w:rPr>
          <w:bCs/>
          <w:iCs/>
          <w:color w:val="000000" w:themeColor="text1"/>
        </w:rPr>
        <w:t xml:space="preserve">rogeny </w:t>
      </w:r>
      <w:r w:rsidR="00A16D21" w:rsidRPr="00233F15">
        <w:rPr>
          <w:bCs/>
          <w:iCs/>
          <w:color w:val="000000" w:themeColor="text1"/>
        </w:rPr>
        <w:t xml:space="preserve">with </w:t>
      </w:r>
      <w:r w:rsidR="00702857" w:rsidRPr="00233F15">
        <w:rPr>
          <w:bCs/>
          <w:iCs/>
          <w:color w:val="000000" w:themeColor="text1"/>
        </w:rPr>
        <w:t xml:space="preserve">at least one mapped strain-specific barcode </w:t>
      </w:r>
      <w:r w:rsidR="00CD1B2D">
        <w:rPr>
          <w:bCs/>
          <w:iCs/>
          <w:color w:val="000000" w:themeColor="text1"/>
        </w:rPr>
        <w:t>(Data S2</w:t>
      </w:r>
      <w:r w:rsidR="00D144E4" w:rsidRPr="00233F15">
        <w:rPr>
          <w:bCs/>
          <w:iCs/>
          <w:color w:val="000000" w:themeColor="text1"/>
        </w:rPr>
        <w:t xml:space="preserve">) </w:t>
      </w:r>
      <w:r w:rsidR="00253CBB" w:rsidRPr="00233F15">
        <w:rPr>
          <w:bCs/>
          <w:iCs/>
          <w:color w:val="000000" w:themeColor="text1"/>
        </w:rPr>
        <w:t xml:space="preserve">were </w:t>
      </w:r>
      <w:r w:rsidR="0014592D" w:rsidRPr="00233F15">
        <w:rPr>
          <w:bCs/>
          <w:iCs/>
          <w:color w:val="000000" w:themeColor="text1"/>
        </w:rPr>
        <w:t xml:space="preserve">combined into two </w:t>
      </w:r>
      <w:r w:rsidR="00E15F6B" w:rsidRPr="00233F15">
        <w:rPr>
          <w:bCs/>
          <w:iCs/>
          <w:color w:val="000000" w:themeColor="text1"/>
        </w:rPr>
        <w:t xml:space="preserve">separate </w:t>
      </w:r>
      <w:r w:rsidR="0014592D" w:rsidRPr="00233F15">
        <w:rPr>
          <w:bCs/>
          <w:iCs/>
          <w:color w:val="000000" w:themeColor="text1"/>
        </w:rPr>
        <w:t xml:space="preserve">liquid </w:t>
      </w:r>
      <w:commentRangeStart w:id="99"/>
      <w:r w:rsidR="0014592D" w:rsidRPr="00233F15">
        <w:rPr>
          <w:bCs/>
          <w:iCs/>
          <w:color w:val="000000" w:themeColor="text1"/>
        </w:rPr>
        <w:t>YPD</w:t>
      </w:r>
      <w:r w:rsidR="00702857" w:rsidRPr="00233F15">
        <w:rPr>
          <w:bCs/>
          <w:iCs/>
          <w:color w:val="000000" w:themeColor="text1"/>
        </w:rPr>
        <w:t xml:space="preserve"> + glycerol</w:t>
      </w:r>
      <w:r w:rsidR="0014592D" w:rsidRPr="00233F15">
        <w:rPr>
          <w:bCs/>
          <w:iCs/>
          <w:color w:val="000000" w:themeColor="text1"/>
        </w:rPr>
        <w:t xml:space="preserve"> pools</w:t>
      </w:r>
      <w:commentRangeEnd w:id="99"/>
      <w:r w:rsidR="00DD0B46" w:rsidRPr="00233F15">
        <w:rPr>
          <w:rStyle w:val="CommentReference"/>
        </w:rPr>
        <w:commentReference w:id="99"/>
      </w:r>
      <w:r w:rsidR="00A05975" w:rsidRPr="00233F15">
        <w:rPr>
          <w:bCs/>
          <w:iCs/>
          <w:color w:val="000000" w:themeColor="text1"/>
        </w:rPr>
        <w:t xml:space="preserve"> separated</w:t>
      </w:r>
      <w:r w:rsidR="0014592D" w:rsidRPr="00233F15">
        <w:rPr>
          <w:bCs/>
          <w:iCs/>
          <w:color w:val="000000" w:themeColor="text1"/>
        </w:rPr>
        <w:t xml:space="preserve"> by mating type</w:t>
      </w:r>
      <w:r w:rsidR="003326FC">
        <w:rPr>
          <w:bCs/>
          <w:iCs/>
          <w:color w:val="000000" w:themeColor="text1"/>
        </w:rPr>
        <w:t>,</w:t>
      </w:r>
      <w:r w:rsidR="00D57EF9">
        <w:rPr>
          <w:bCs/>
          <w:iCs/>
          <w:color w:val="000000" w:themeColor="text1"/>
        </w:rPr>
        <w:t xml:space="preserve"> and kept at </w:t>
      </w:r>
      <w:r w:rsidR="00D57EF9" w:rsidRPr="00D57EF9">
        <w:rPr>
          <w:bCs/>
          <w:iCs/>
          <w:color w:val="000000" w:themeColor="text1"/>
        </w:rPr>
        <w:t>−</w:t>
      </w:r>
      <w:r w:rsidR="00D57EF9">
        <w:rPr>
          <w:bCs/>
          <w:iCs/>
          <w:color w:val="000000" w:themeColor="text1"/>
        </w:rPr>
        <w:t>80</w:t>
      </w:r>
      <w:r w:rsidR="00D57EF9" w:rsidRPr="000D7256">
        <w:rPr>
          <w:bCs/>
          <w:iCs/>
          <w:color w:val="000000" w:themeColor="text1"/>
        </w:rPr>
        <w:t>°</w:t>
      </w:r>
      <w:r w:rsidR="00D57EF9">
        <w:rPr>
          <w:bCs/>
          <w:iCs/>
          <w:color w:val="000000" w:themeColor="text1"/>
        </w:rPr>
        <w:t>C</w:t>
      </w:r>
      <w:r w:rsidR="0014592D" w:rsidRPr="00233F15">
        <w:rPr>
          <w:bCs/>
          <w:iCs/>
          <w:color w:val="000000" w:themeColor="text1"/>
        </w:rPr>
        <w:t>.</w:t>
      </w:r>
      <w:r w:rsidR="003859BD" w:rsidRPr="00233F15">
        <w:rPr>
          <w:bCs/>
          <w:iCs/>
          <w:color w:val="000000" w:themeColor="text1"/>
        </w:rPr>
        <w:t xml:space="preserve"> </w:t>
      </w:r>
      <w:r w:rsidRPr="00233F15">
        <w:rPr>
          <w:bCs/>
          <w:iCs/>
          <w:color w:val="000000" w:themeColor="text1"/>
        </w:rPr>
        <w:t xml:space="preserve"> </w:t>
      </w:r>
      <w:r w:rsidR="007D0E49" w:rsidRPr="00233F15">
        <w:rPr>
          <w:rFonts w:eastAsia="Times New Roman"/>
          <w:color w:val="333333"/>
          <w:shd w:val="clear" w:color="auto" w:fill="FFFFFF"/>
        </w:rPr>
        <w:t>Samples from the original YPD</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 xml:space="preserve">glycerol pool were thawn </w:t>
      </w:r>
      <w:r w:rsidR="00026B49" w:rsidRPr="00233F15">
        <w:rPr>
          <w:rFonts w:eastAsia="Times New Roman"/>
          <w:color w:val="333333"/>
          <w:shd w:val="clear" w:color="auto" w:fill="FFFFFF"/>
        </w:rPr>
        <w:t>and</w:t>
      </w:r>
      <w:r w:rsidR="005D37F0" w:rsidRPr="00233F15">
        <w:rPr>
          <w:rFonts w:eastAsia="Times New Roman"/>
          <w:color w:val="333333"/>
          <w:shd w:val="clear" w:color="auto" w:fill="FFFFFF"/>
        </w:rPr>
        <w:t xml:space="preserve"> added </w:t>
      </w:r>
      <w:r w:rsidR="00960422" w:rsidRPr="00233F15">
        <w:rPr>
          <w:rFonts w:eastAsia="Times New Roman"/>
          <w:color w:val="333333"/>
          <w:shd w:val="clear" w:color="auto" w:fill="FFFFFF"/>
        </w:rPr>
        <w:t>to the appropriate drug or solve</w:t>
      </w:r>
      <w:r w:rsidR="005D37F0" w:rsidRPr="00233F15">
        <w:rPr>
          <w:rFonts w:eastAsia="Times New Roman"/>
          <w:color w:val="333333"/>
          <w:shd w:val="clear" w:color="auto" w:fill="FFFFFF"/>
        </w:rPr>
        <w:t>nt containing medium at</w:t>
      </w:r>
      <w:r w:rsidR="007D0E49" w:rsidRPr="00233F15">
        <w:rPr>
          <w:rFonts w:eastAsia="Times New Roman"/>
          <w:color w:val="333333"/>
          <w:shd w:val="clear" w:color="auto" w:fill="FFFFFF"/>
        </w:rPr>
        <w:t xml:space="preserve"> a final concentration of </w:t>
      </w:r>
      <w:r w:rsidR="00E15F6B" w:rsidRPr="00233F15">
        <w:rPr>
          <w:rFonts w:eastAsia="Times New Roman"/>
          <w:color w:val="333333"/>
          <w:shd w:val="clear" w:color="auto" w:fill="FFFFFF"/>
        </w:rPr>
        <w:t>0.0625 OD</w:t>
      </w:r>
      <w:r w:rsidR="00E15F6B" w:rsidRPr="00233F15">
        <w:rPr>
          <w:rFonts w:eastAsia="Times New Roman"/>
          <w:color w:val="333333"/>
          <w:shd w:val="clear" w:color="auto" w:fill="FFFFFF"/>
          <w:vertAlign w:val="subscript"/>
        </w:rPr>
        <w:t xml:space="preserve">600 nm </w:t>
      </w:r>
      <w:r w:rsidR="005D37F0" w:rsidRPr="00233F15">
        <w:rPr>
          <w:rFonts w:eastAsia="Times New Roman"/>
          <w:color w:val="333333"/>
          <w:shd w:val="clear" w:color="auto" w:fill="FFFFFF"/>
        </w:rPr>
        <w:t xml:space="preserve">in </w:t>
      </w:r>
      <w:r w:rsidR="007D0E49" w:rsidRPr="00233F15">
        <w:rPr>
          <w:rFonts w:eastAsia="Times New Roman"/>
          <w:color w:val="333333"/>
          <w:shd w:val="clear" w:color="auto" w:fill="FFFFFF"/>
        </w:rPr>
        <w:t>10ml</w:t>
      </w:r>
      <w:r w:rsidR="009C2F86" w:rsidRPr="00233F15">
        <w:rPr>
          <w:rFonts w:eastAsia="Times New Roman"/>
          <w:color w:val="333333"/>
          <w:shd w:val="clear" w:color="auto" w:fill="FFFFFF"/>
        </w:rPr>
        <w:t xml:space="preserve">.  For the solvent control, a </w:t>
      </w:r>
      <w:r w:rsidR="004A29CC" w:rsidRPr="00233F15">
        <w:rPr>
          <w:rFonts w:eastAsia="Times New Roman"/>
          <w:color w:val="333333"/>
          <w:shd w:val="clear" w:color="auto" w:fill="FFFFFF"/>
        </w:rPr>
        <w:t xml:space="preserve">0 generation </w:t>
      </w:r>
      <w:r w:rsidR="009C2F86" w:rsidRPr="00233F15">
        <w:rPr>
          <w:rFonts w:eastAsia="Times New Roman"/>
          <w:color w:val="333333"/>
          <w:shd w:val="clear" w:color="auto" w:fill="FFFFFF"/>
        </w:rPr>
        <w:t>sample was</w:t>
      </w:r>
      <w:r w:rsidR="00DE15EA" w:rsidRPr="00233F15">
        <w:rPr>
          <w:rFonts w:eastAsia="Times New Roman"/>
          <w:color w:val="333333"/>
          <w:shd w:val="clear" w:color="auto" w:fill="FFFFFF"/>
        </w:rPr>
        <w:t xml:space="preserve"> </w:t>
      </w:r>
      <w:r w:rsidR="009C2F86" w:rsidRPr="00233F15">
        <w:rPr>
          <w:rFonts w:eastAsia="Times New Roman"/>
          <w:color w:val="333333"/>
          <w:shd w:val="clear" w:color="auto" w:fill="FFFFFF"/>
        </w:rPr>
        <w:t>immediately harvested</w:t>
      </w:r>
      <w:r w:rsidR="004A29CC" w:rsidRPr="00233F15">
        <w:rPr>
          <w:rFonts w:eastAsia="Times New Roman"/>
          <w:color w:val="333333"/>
          <w:shd w:val="clear" w:color="auto" w:fill="FFFFFF"/>
        </w:rPr>
        <w:t xml:space="preserve"> </w:t>
      </w:r>
      <w:r w:rsidR="00691683" w:rsidRPr="00233F15">
        <w:rPr>
          <w:rFonts w:eastAsia="Times New Roman"/>
          <w:color w:val="333333"/>
          <w:shd w:val="clear" w:color="auto" w:fill="FFFFFF"/>
        </w:rPr>
        <w:t>for sequencing</w:t>
      </w:r>
      <w:r w:rsidR="009C2F86"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 After growth to</w:t>
      </w:r>
      <w:r w:rsidR="000C062A" w:rsidRPr="00233F15">
        <w:rPr>
          <w:rFonts w:eastAsia="Times New Roman"/>
          <w:color w:val="333333"/>
          <w:shd w:val="clear" w:color="auto" w:fill="FFFFFF"/>
        </w:rPr>
        <w:t xml:space="preserve"> approximately</w:t>
      </w:r>
      <w:r w:rsidR="001F4672" w:rsidRPr="00233F15">
        <w:rPr>
          <w:rFonts w:eastAsia="Times New Roman"/>
          <w:color w:val="333333"/>
          <w:shd w:val="clear" w:color="auto" w:fill="FFFFFF"/>
        </w:rPr>
        <w:t xml:space="preserve"> 2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xml:space="preserve">, </w:t>
      </w:r>
      <w:commentRangeStart w:id="100"/>
      <w:r w:rsidR="001F4672" w:rsidRPr="00233F15">
        <w:rPr>
          <w:rFonts w:eastAsia="Times New Roman"/>
          <w:color w:val="333333"/>
          <w:shd w:val="clear" w:color="auto" w:fill="FFFFFF"/>
        </w:rPr>
        <w:t xml:space="preserve">a sample </w:t>
      </w:r>
      <w:commentRangeEnd w:id="100"/>
      <w:r w:rsidR="008065E3" w:rsidRPr="00233F15">
        <w:rPr>
          <w:rStyle w:val="CommentReference"/>
        </w:rPr>
        <w:commentReference w:id="100"/>
      </w:r>
      <w:r w:rsidR="001F4672" w:rsidRPr="00233F15">
        <w:rPr>
          <w:rFonts w:eastAsia="Times New Roman"/>
          <w:color w:val="333333"/>
          <w:shd w:val="clear" w:color="auto" w:fill="FFFFFF"/>
        </w:rPr>
        <w:t xml:space="preserve">was taken from each drug </w:t>
      </w:r>
      <w:r w:rsidR="00960422" w:rsidRPr="00233F15">
        <w:rPr>
          <w:rFonts w:eastAsia="Times New Roman"/>
          <w:color w:val="333333"/>
          <w:shd w:val="clear" w:color="auto" w:fill="FFFFFF"/>
        </w:rPr>
        <w:t xml:space="preserve">for sequencing </w:t>
      </w:r>
      <w:r w:rsidR="001F4672" w:rsidRPr="00233F15">
        <w:rPr>
          <w:rFonts w:eastAsia="Times New Roman"/>
          <w:color w:val="333333"/>
          <w:shd w:val="clear" w:color="auto" w:fill="FFFFFF"/>
        </w:rPr>
        <w:t>and</w:t>
      </w:r>
      <w:r w:rsidR="00841E6E" w:rsidRPr="00233F15">
        <w:rPr>
          <w:rFonts w:eastAsia="Times New Roman"/>
          <w:color w:val="333333"/>
          <w:shd w:val="clear" w:color="auto" w:fill="FFFFFF"/>
        </w:rPr>
        <w:t xml:space="preserve"> cells were resuspended in fresh medium to a final concentration of</w:t>
      </w:r>
      <w:r w:rsidR="001F4672" w:rsidRPr="00233F15">
        <w:rPr>
          <w:rFonts w:eastAsia="Times New Roman"/>
          <w:color w:val="333333"/>
          <w:shd w:val="clear" w:color="auto" w:fill="FFFFFF"/>
        </w:rPr>
        <w:t xml:space="preserve"> 0.0625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T</w:t>
      </w:r>
      <w:r w:rsidR="00D527FC" w:rsidRPr="00233F15">
        <w:rPr>
          <w:rFonts w:eastAsia="Times New Roman"/>
          <w:color w:val="333333"/>
          <w:shd w:val="clear" w:color="auto" w:fill="FFFFFF"/>
        </w:rPr>
        <w:t xml:space="preserve">his process </w:t>
      </w:r>
      <w:r w:rsidR="004A29CC" w:rsidRPr="00233F15">
        <w:rPr>
          <w:rFonts w:eastAsia="Times New Roman"/>
          <w:color w:val="333333"/>
          <w:shd w:val="clear" w:color="auto" w:fill="FFFFFF"/>
        </w:rPr>
        <w:t xml:space="preserve">was repeated </w:t>
      </w:r>
      <w:r w:rsidR="00F13B97" w:rsidRPr="00233F15">
        <w:rPr>
          <w:rFonts w:eastAsia="Times New Roman"/>
          <w:color w:val="333333"/>
          <w:shd w:val="clear" w:color="auto" w:fill="FFFFFF"/>
        </w:rPr>
        <w:t>until 4 generations of samples were collected</w:t>
      </w:r>
      <w:r w:rsidR="008556C4" w:rsidRPr="00233F15">
        <w:rPr>
          <w:rFonts w:eastAsia="Times New Roman"/>
          <w:color w:val="333333"/>
          <w:shd w:val="clear" w:color="auto" w:fill="FFFFFF"/>
        </w:rPr>
        <w:t>.</w:t>
      </w:r>
      <w:r w:rsidR="001F4672" w:rsidRPr="00233F15">
        <w:rPr>
          <w:rFonts w:eastAsia="Times New Roman"/>
          <w:color w:val="333333"/>
          <w:shd w:val="clear" w:color="auto" w:fill="FFFFFF"/>
        </w:rPr>
        <w:t xml:space="preserve"> </w:t>
      </w:r>
      <w:r w:rsidR="00F56FB7" w:rsidRPr="00233F15">
        <w:rPr>
          <w:rFonts w:eastAsia="Times New Roman"/>
          <w:color w:val="333333"/>
          <w:shd w:val="clear" w:color="auto" w:fill="FFFFFF"/>
        </w:rPr>
        <w:t xml:space="preserve"> </w:t>
      </w:r>
      <w:r w:rsidR="008556C4" w:rsidRPr="00233F15">
        <w:rPr>
          <w:rFonts w:eastAsia="Times New Roman"/>
          <w:color w:val="333333"/>
          <w:shd w:val="clear" w:color="auto" w:fill="FFFFFF"/>
        </w:rPr>
        <w:t>C</w:t>
      </w:r>
      <w:r w:rsidR="001F4672" w:rsidRPr="00233F15">
        <w:rPr>
          <w:rFonts w:eastAsia="Times New Roman"/>
          <w:color w:val="333333"/>
          <w:shd w:val="clear" w:color="auto" w:fill="FFFFFF"/>
        </w:rPr>
        <w:t>ollected samples corresponded</w:t>
      </w:r>
      <w:r w:rsidR="004A29CC"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approximately </w:t>
      </w:r>
      <w:r w:rsidR="004A29CC" w:rsidRPr="00233F15">
        <w:rPr>
          <w:rFonts w:eastAsia="Times New Roman"/>
          <w:color w:val="333333"/>
          <w:shd w:val="clear" w:color="auto" w:fill="FFFFFF"/>
        </w:rPr>
        <w:t xml:space="preserve">to </w:t>
      </w:r>
      <w:r w:rsidR="001F4672" w:rsidRPr="00233F15">
        <w:rPr>
          <w:rFonts w:eastAsia="Times New Roman"/>
          <w:color w:val="333333"/>
          <w:shd w:val="clear" w:color="auto" w:fill="FFFFFF"/>
        </w:rPr>
        <w:t xml:space="preserve">5, </w:t>
      </w:r>
      <w:r w:rsidR="004A29CC" w:rsidRPr="00233F15">
        <w:rPr>
          <w:rFonts w:eastAsia="Times New Roman"/>
          <w:color w:val="333333"/>
          <w:shd w:val="clear" w:color="auto" w:fill="FFFFFF"/>
        </w:rPr>
        <w:t>10,</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15,</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and 20 generation</w:t>
      </w:r>
      <w:r w:rsidR="001F4672" w:rsidRPr="00233F15">
        <w:rPr>
          <w:rFonts w:eastAsia="Times New Roman"/>
          <w:color w:val="333333"/>
          <w:shd w:val="clear" w:color="auto" w:fill="FFFFFF"/>
        </w:rPr>
        <w:t>s of growth.</w:t>
      </w:r>
      <w:r w:rsidR="00BA7FB8" w:rsidRPr="00233F15">
        <w:rPr>
          <w:rFonts w:eastAsia="Times New Roman"/>
          <w:color w:val="333333"/>
          <w:shd w:val="clear" w:color="auto" w:fill="FFFFFF"/>
        </w:rPr>
        <w:t xml:space="preserve">  </w:t>
      </w:r>
      <w:r w:rsidR="003D25A4" w:rsidRPr="00233F15">
        <w:rPr>
          <w:bCs/>
          <w:iCs/>
          <w:color w:val="000000" w:themeColor="text1"/>
        </w:rPr>
        <w:t xml:space="preserve">Harvested samples </w:t>
      </w:r>
      <w:r w:rsidR="000919D1" w:rsidRPr="00233F15">
        <w:rPr>
          <w:bCs/>
          <w:iCs/>
          <w:color w:val="000000" w:themeColor="text1"/>
        </w:rPr>
        <w:t xml:space="preserve">were subject to </w:t>
      </w:r>
      <w:commentRangeStart w:id="101"/>
      <w:r w:rsidR="000919D1" w:rsidRPr="00233F15">
        <w:rPr>
          <w:bCs/>
          <w:iCs/>
          <w:color w:val="000000" w:themeColor="text1"/>
        </w:rPr>
        <w:t>genomic DNA extraction</w:t>
      </w:r>
      <w:commentRangeEnd w:id="101"/>
      <w:r w:rsidR="00355817" w:rsidRPr="00233F15">
        <w:rPr>
          <w:rStyle w:val="CommentReference"/>
        </w:rPr>
        <w:commentReference w:id="101"/>
      </w:r>
      <w:r w:rsidR="007D0E49" w:rsidRPr="00233F15">
        <w:rPr>
          <w:bCs/>
          <w:iCs/>
          <w:color w:val="000000" w:themeColor="text1"/>
        </w:rPr>
        <w:t xml:space="preserve"> using a YeaStar™ Genomic DNA Kit</w:t>
      </w:r>
      <w:r w:rsidR="0045008A" w:rsidRPr="00233F15">
        <w:rPr>
          <w:bCs/>
          <w:iCs/>
          <w:color w:val="000000" w:themeColor="text1"/>
        </w:rPr>
        <w:t xml:space="preserve">, </w:t>
      </w:r>
      <w:r w:rsidR="002C00C2" w:rsidRPr="00233F15">
        <w:rPr>
          <w:bCs/>
          <w:iCs/>
          <w:color w:val="000000" w:themeColor="text1"/>
        </w:rPr>
        <w:t xml:space="preserve">quantified using a </w:t>
      </w:r>
      <w:r w:rsidR="0045008A" w:rsidRPr="00233F15">
        <w:rPr>
          <w:bCs/>
          <w:iCs/>
          <w:color w:val="000000" w:themeColor="text1"/>
        </w:rPr>
        <w:t>Qubit</w:t>
      </w:r>
      <w:r w:rsidR="0045008A" w:rsidRPr="00233F15">
        <w:rPr>
          <w:bCs/>
          <w:iCs/>
          <w:color w:val="000000" w:themeColor="text1"/>
          <w:vertAlign w:val="superscript"/>
        </w:rPr>
        <w:t>®</w:t>
      </w:r>
      <w:r w:rsidR="0045008A" w:rsidRPr="00233F15">
        <w:rPr>
          <w:bCs/>
          <w:iCs/>
          <w:color w:val="000000" w:themeColor="text1"/>
        </w:rPr>
        <w:t xml:space="preserve"> 2.0 fluorometer, and diluted to a final concentration of 20ng/</w:t>
      </w:r>
      <w:r w:rsidR="0045008A" w:rsidRPr="00233F15">
        <w:rPr>
          <w:bCs/>
          <w:iCs/>
          <w:color w:val="000000" w:themeColor="text1"/>
          <w:lang w:val="el-GR"/>
        </w:rPr>
        <w:t>μ</w:t>
      </w:r>
      <w:r w:rsidR="0045008A" w:rsidRPr="00233F15">
        <w:rPr>
          <w:bCs/>
          <w:iCs/>
          <w:color w:val="000000" w:themeColor="text1"/>
          <w:lang w:val="en-CA"/>
        </w:rPr>
        <w:t xml:space="preserve">l.  </w:t>
      </w:r>
      <w:r w:rsidR="002C273D" w:rsidRPr="00233F15">
        <w:rPr>
          <w:bCs/>
          <w:iCs/>
          <w:color w:val="000000" w:themeColor="text1"/>
        </w:rPr>
        <w:t>Approximately 350ng of isolated DNA was extracted from each sample and added to 20</w:t>
      </w:r>
      <w:r w:rsidR="002C273D" w:rsidRPr="00233F15">
        <w:rPr>
          <w:bCs/>
          <w:iCs/>
          <w:color w:val="000000" w:themeColor="text1"/>
          <w:lang w:val="el-GR"/>
        </w:rPr>
        <w:t>μ</w:t>
      </w:r>
      <w:r w:rsidR="002C273D" w:rsidRPr="00233F15">
        <w:rPr>
          <w:bCs/>
          <w:iCs/>
          <w:color w:val="000000" w:themeColor="text1"/>
        </w:rPr>
        <w:t>L of 2x Platinum PCR SuperMix High Fidelity, 1</w:t>
      </w:r>
      <w:r w:rsidR="002C273D" w:rsidRPr="00233F15">
        <w:rPr>
          <w:bCs/>
          <w:iCs/>
          <w:color w:val="000000" w:themeColor="text1"/>
          <w:lang w:val="el-GR"/>
        </w:rPr>
        <w:t>μ</w:t>
      </w:r>
      <w:r w:rsidR="002C273D" w:rsidRPr="00233F15">
        <w:rPr>
          <w:bCs/>
          <w:iCs/>
          <w:color w:val="000000" w:themeColor="text1"/>
        </w:rPr>
        <w:t>L of 10</w:t>
      </w:r>
      <w:r w:rsidR="002C273D" w:rsidRPr="00233F15">
        <w:rPr>
          <w:bCs/>
          <w:iCs/>
          <w:color w:val="000000" w:themeColor="text1"/>
          <w:lang w:val="el-GR"/>
        </w:rPr>
        <w:t>μ</w:t>
      </w:r>
      <w:r w:rsidR="002C273D" w:rsidRPr="00233F15">
        <w:rPr>
          <w:bCs/>
          <w:iCs/>
          <w:color w:val="000000" w:themeColor="text1"/>
        </w:rPr>
        <w:t>M F primer, and 1</w:t>
      </w:r>
      <w:r w:rsidR="005D6BE2">
        <w:rPr>
          <w:bCs/>
          <w:iCs/>
          <w:color w:val="000000" w:themeColor="text1"/>
        </w:rPr>
        <w:t xml:space="preserve">μl </w:t>
      </w:r>
      <w:r w:rsidR="002C273D" w:rsidRPr="00233F15">
        <w:rPr>
          <w:bCs/>
          <w:iCs/>
          <w:color w:val="000000" w:themeColor="text1"/>
        </w:rPr>
        <w:t>of 10</w:t>
      </w:r>
      <w:r w:rsidR="002C273D" w:rsidRPr="00233F15">
        <w:rPr>
          <w:bCs/>
          <w:iCs/>
          <w:color w:val="000000" w:themeColor="text1"/>
          <w:lang w:val="el-GR"/>
        </w:rPr>
        <w:t>μ</w:t>
      </w:r>
      <w:r w:rsidR="002C273D" w:rsidRPr="00233F15">
        <w:rPr>
          <w:bCs/>
          <w:iCs/>
          <w:color w:val="000000" w:themeColor="text1"/>
        </w:rPr>
        <w:t>M R primer.  F and R primer pairs were PXX+US1/</w:t>
      </w:r>
      <w:r w:rsidR="002C273D" w:rsidRPr="00233F15">
        <w:t xml:space="preserve"> </w:t>
      </w:r>
      <w:r w:rsidR="002C273D" w:rsidRPr="00233F15">
        <w:rPr>
          <w:bCs/>
          <w:iCs/>
          <w:color w:val="000000" w:themeColor="text1"/>
        </w:rPr>
        <w:t>PYY+US2 and PXX+DS1/PYY+D</w:t>
      </w:r>
      <w:r w:rsidR="00B80DF6">
        <w:rPr>
          <w:bCs/>
          <w:iCs/>
          <w:color w:val="000000" w:themeColor="text1"/>
        </w:rPr>
        <w:t>S2 for the strain-specific UP and DN tag</w:t>
      </w:r>
      <w:r w:rsidR="002C273D" w:rsidRPr="00233F15">
        <w:rPr>
          <w:bCs/>
          <w:iCs/>
          <w:color w:val="000000" w:themeColor="text1"/>
        </w:rPr>
        <w:t xml:space="preserve">, respectively. PXX and PYY correspond to </w:t>
      </w:r>
      <w:r w:rsidR="00F56FB7" w:rsidRPr="00233F15">
        <w:rPr>
          <w:bCs/>
          <w:iCs/>
          <w:color w:val="000000" w:themeColor="text1"/>
        </w:rPr>
        <w:t>sequenc</w:t>
      </w:r>
      <w:r w:rsidR="00691683" w:rsidRPr="00233F15">
        <w:rPr>
          <w:bCs/>
          <w:iCs/>
          <w:color w:val="000000" w:themeColor="text1"/>
        </w:rPr>
        <w:t>es containing</w:t>
      </w:r>
      <w:r w:rsidR="002C273D" w:rsidRPr="00233F15">
        <w:rPr>
          <w:bCs/>
          <w:iCs/>
          <w:color w:val="000000" w:themeColor="text1"/>
        </w:rPr>
        <w:t xml:space="preserve"> plate-specific Illumina sequencing adapter</w:t>
      </w:r>
      <w:r w:rsidR="00F56FB7" w:rsidRPr="00233F15">
        <w:rPr>
          <w:bCs/>
          <w:iCs/>
          <w:color w:val="000000" w:themeColor="text1"/>
        </w:rPr>
        <w:t>s</w:t>
      </w:r>
      <w:r w:rsidR="00691683" w:rsidRPr="00233F15">
        <w:rPr>
          <w:bCs/>
          <w:iCs/>
          <w:color w:val="000000" w:themeColor="text1"/>
        </w:rPr>
        <w:t xml:space="preserve">, as well as tags </w:t>
      </w:r>
      <w:r w:rsidR="002C273D" w:rsidRPr="00233F15">
        <w:rPr>
          <w:bCs/>
          <w:iCs/>
          <w:color w:val="000000" w:themeColor="text1"/>
        </w:rPr>
        <w:t>which were used to demultiplex the samples (</w:t>
      </w:r>
      <w:r w:rsidR="00963524" w:rsidRPr="00233F15">
        <w:rPr>
          <w:bCs/>
          <w:iCs/>
          <w:color w:val="000000" w:themeColor="text1"/>
        </w:rPr>
        <w:t xml:space="preserve">See </w:t>
      </w:r>
      <w:r w:rsidR="003933D9">
        <w:rPr>
          <w:bCs/>
          <w:iCs/>
          <w:color w:val="000000" w:themeColor="text1"/>
        </w:rPr>
        <w:t xml:space="preserve">Data </w:t>
      </w:r>
      <w:r w:rsidR="00963524" w:rsidRPr="00233F15">
        <w:rPr>
          <w:bCs/>
          <w:iCs/>
          <w:color w:val="000000" w:themeColor="text1"/>
        </w:rPr>
        <w:t>S</w:t>
      </w:r>
      <w:r w:rsidR="00F04203">
        <w:rPr>
          <w:bCs/>
          <w:iCs/>
          <w:color w:val="000000" w:themeColor="text1"/>
        </w:rPr>
        <w:t>2)</w:t>
      </w:r>
      <w:r w:rsidR="002C273D" w:rsidRPr="00233F15">
        <w:rPr>
          <w:bCs/>
          <w:iCs/>
          <w:color w:val="000000" w:themeColor="text1"/>
        </w:rPr>
        <w:t>.</w:t>
      </w:r>
      <w:r w:rsidR="002C273D" w:rsidRPr="00233F15">
        <w:rPr>
          <w:rFonts w:eastAsia="Times New Roman"/>
          <w:color w:val="333333"/>
          <w:shd w:val="clear" w:color="auto" w:fill="FFFFFF"/>
          <w:lang w:val="en-CA"/>
        </w:rPr>
        <w:t xml:space="preserve">  </w:t>
      </w:r>
      <w:r w:rsidR="00F30E23" w:rsidRPr="00233F15">
        <w:rPr>
          <w:bCs/>
          <w:iCs/>
          <w:color w:val="000000" w:themeColor="text1"/>
        </w:rPr>
        <w:t xml:space="preserve">PCR products </w:t>
      </w:r>
      <w:r w:rsidR="00317B8B" w:rsidRPr="00233F15">
        <w:rPr>
          <w:bCs/>
          <w:iCs/>
          <w:color w:val="000000" w:themeColor="text1"/>
        </w:rPr>
        <w:t xml:space="preserve">amplified using the following </w:t>
      </w:r>
      <w:r w:rsidR="000A3390" w:rsidRPr="00233F15">
        <w:rPr>
          <w:bCs/>
          <w:iCs/>
          <w:color w:val="000000" w:themeColor="text1"/>
        </w:rPr>
        <w:t xml:space="preserve">PCR </w:t>
      </w:r>
      <w:r w:rsidR="00317B8B" w:rsidRPr="00233F15">
        <w:rPr>
          <w:bCs/>
          <w:iCs/>
          <w:color w:val="000000" w:themeColor="text1"/>
        </w:rPr>
        <w:t xml:space="preserve">program: </w:t>
      </w:r>
      <w:r w:rsidR="000A3390" w:rsidRPr="00233F15">
        <w:rPr>
          <w:bCs/>
          <w:iCs/>
          <w:color w:val="000000" w:themeColor="text1"/>
        </w:rPr>
        <w:t>98</w:t>
      </w:r>
      <w:r w:rsidR="000D7256" w:rsidRPr="000D7256">
        <w:rPr>
          <w:bCs/>
          <w:iCs/>
          <w:color w:val="000000" w:themeColor="text1"/>
        </w:rPr>
        <w:t>°</w:t>
      </w:r>
      <w:r w:rsidR="000A3390" w:rsidRPr="00233F15">
        <w:rPr>
          <w:bCs/>
          <w:iCs/>
          <w:color w:val="000000" w:themeColor="text1"/>
        </w:rPr>
        <w:t xml:space="preserve">C for 30sec; </w:t>
      </w:r>
      <w:r w:rsidR="004568E1">
        <w:rPr>
          <w:bCs/>
          <w:iCs/>
          <w:color w:val="000000" w:themeColor="text1"/>
        </w:rPr>
        <w:t xml:space="preserve">24 cycles of </w:t>
      </w:r>
      <w:r w:rsidR="000A3390" w:rsidRPr="00233F15">
        <w:rPr>
          <w:bCs/>
          <w:iCs/>
          <w:color w:val="000000" w:themeColor="text1"/>
        </w:rPr>
        <w:t>98</w:t>
      </w:r>
      <w:r w:rsidR="00910CAD" w:rsidRPr="000D7256">
        <w:rPr>
          <w:bCs/>
          <w:iCs/>
          <w:color w:val="000000" w:themeColor="text1"/>
        </w:rPr>
        <w:t>°</w:t>
      </w:r>
      <w:r w:rsidR="000A3390" w:rsidRPr="00233F15">
        <w:rPr>
          <w:bCs/>
          <w:iCs/>
          <w:color w:val="000000" w:themeColor="text1"/>
        </w:rPr>
        <w:t>C for 10sec</w:t>
      </w:r>
      <w:r w:rsidR="007C574C" w:rsidRPr="00233F15">
        <w:rPr>
          <w:bCs/>
          <w:iCs/>
          <w:color w:val="000000" w:themeColor="text1"/>
        </w:rPr>
        <w:t>, 60</w:t>
      </w:r>
      <w:r w:rsidR="00910CAD" w:rsidRPr="000D7256">
        <w:rPr>
          <w:bCs/>
          <w:iCs/>
          <w:color w:val="000000" w:themeColor="text1"/>
        </w:rPr>
        <w:t>°</w:t>
      </w:r>
      <w:r w:rsidR="007C574C" w:rsidRPr="00233F15">
        <w:rPr>
          <w:bCs/>
          <w:iCs/>
          <w:color w:val="000000" w:themeColor="text1"/>
        </w:rPr>
        <w:t>C for 10sec, 72</w:t>
      </w:r>
      <w:r w:rsidR="00910CAD" w:rsidRPr="000D7256">
        <w:rPr>
          <w:bCs/>
          <w:iCs/>
          <w:color w:val="000000" w:themeColor="text1"/>
        </w:rPr>
        <w:t>°</w:t>
      </w:r>
      <w:r w:rsidR="007C574C" w:rsidRPr="00233F15">
        <w:rPr>
          <w:bCs/>
          <w:iCs/>
          <w:color w:val="000000" w:themeColor="text1"/>
        </w:rPr>
        <w:t>C for 1min</w:t>
      </w:r>
      <w:r w:rsidR="000A3390" w:rsidRPr="00233F15">
        <w:rPr>
          <w:bCs/>
          <w:iCs/>
          <w:color w:val="000000" w:themeColor="text1"/>
        </w:rPr>
        <w:t>; 72</w:t>
      </w:r>
      <w:r w:rsidR="00910CAD" w:rsidRPr="000D7256">
        <w:rPr>
          <w:bCs/>
          <w:iCs/>
          <w:color w:val="000000" w:themeColor="text1"/>
        </w:rPr>
        <w:t>°</w:t>
      </w:r>
      <w:r w:rsidR="000A3390" w:rsidRPr="00233F15">
        <w:rPr>
          <w:bCs/>
          <w:iCs/>
          <w:color w:val="000000" w:themeColor="text1"/>
        </w:rPr>
        <w:t>C for 5min; 4</w:t>
      </w:r>
      <w:r w:rsidR="00910CAD" w:rsidRPr="000D7256">
        <w:rPr>
          <w:bCs/>
          <w:iCs/>
          <w:color w:val="000000" w:themeColor="text1"/>
        </w:rPr>
        <w:t>°</w:t>
      </w:r>
      <w:r w:rsidR="000A3390" w:rsidRPr="00233F15">
        <w:rPr>
          <w:bCs/>
          <w:iCs/>
          <w:color w:val="000000" w:themeColor="text1"/>
        </w:rPr>
        <w:t>C forever</w:t>
      </w:r>
      <w:r w:rsidR="007C574C" w:rsidRPr="00233F15">
        <w:rPr>
          <w:bCs/>
          <w:iCs/>
          <w:color w:val="000000" w:themeColor="text1"/>
        </w:rPr>
        <w:t>.</w:t>
      </w:r>
    </w:p>
    <w:p w14:paraId="09DE1458" w14:textId="77777777" w:rsidR="00517ABD" w:rsidRDefault="00517ABD" w:rsidP="00224FCB">
      <w:pPr>
        <w:jc w:val="both"/>
        <w:rPr>
          <w:bCs/>
          <w:iCs/>
          <w:color w:val="000000" w:themeColor="text1"/>
          <w:lang w:val="en-CA"/>
        </w:rPr>
      </w:pPr>
    </w:p>
    <w:p w14:paraId="16CF46C6" w14:textId="4FD3FD2A" w:rsidR="00FC507F" w:rsidRPr="004568E1" w:rsidRDefault="00FC507F" w:rsidP="00224FCB">
      <w:pPr>
        <w:jc w:val="both"/>
        <w:rPr>
          <w:bCs/>
          <w:iCs/>
          <w:color w:val="000000" w:themeColor="text1"/>
        </w:rPr>
      </w:pPr>
      <w:r w:rsidRPr="00233F15">
        <w:rPr>
          <w:bCs/>
          <w:iCs/>
          <w:color w:val="000000" w:themeColor="text1"/>
          <w:lang w:val="en-CA"/>
        </w:rPr>
        <w:t xml:space="preserve">PCR </w:t>
      </w:r>
      <w:r w:rsidR="008554D0" w:rsidRPr="00233F15">
        <w:rPr>
          <w:bCs/>
          <w:iCs/>
          <w:color w:val="000000" w:themeColor="text1"/>
          <w:lang w:val="en-CA"/>
        </w:rPr>
        <w:t>products were</w:t>
      </w:r>
      <w:r w:rsidRPr="00233F15">
        <w:rPr>
          <w:bCs/>
          <w:iCs/>
          <w:color w:val="000000" w:themeColor="text1"/>
          <w:lang w:val="en-CA"/>
        </w:rPr>
        <w:t xml:space="preserve"> </w:t>
      </w:r>
      <w:r w:rsidR="008554D0" w:rsidRPr="00233F15">
        <w:rPr>
          <w:bCs/>
          <w:iCs/>
          <w:color w:val="000000" w:themeColor="text1"/>
          <w:lang w:val="en-CA"/>
        </w:rPr>
        <w:t>subject to</w:t>
      </w:r>
      <w:r w:rsidRPr="00233F15">
        <w:rPr>
          <w:bCs/>
          <w:iCs/>
          <w:color w:val="000000" w:themeColor="text1"/>
          <w:lang w:val="en-CA"/>
        </w:rPr>
        <w:t xml:space="preserve"> gel electrophoresis, and </w:t>
      </w:r>
      <w:r w:rsidR="004568E1">
        <w:rPr>
          <w:bCs/>
          <w:iCs/>
          <w:color w:val="000000" w:themeColor="text1"/>
          <w:lang w:val="en-CA"/>
        </w:rPr>
        <w:t>~</w:t>
      </w:r>
      <w:r w:rsidRPr="00233F15">
        <w:rPr>
          <w:bCs/>
          <w:iCs/>
          <w:color w:val="000000" w:themeColor="text1"/>
          <w:lang w:val="en-CA"/>
        </w:rPr>
        <w:t>210</w:t>
      </w:r>
      <w:r w:rsidR="00E768C4" w:rsidRPr="00233F15">
        <w:rPr>
          <w:bCs/>
          <w:iCs/>
          <w:color w:val="000000" w:themeColor="text1"/>
          <w:lang w:val="en-CA"/>
        </w:rPr>
        <w:t>bp bands were isolated, subject  to gel purification, and eluted in 60</w:t>
      </w:r>
      <w:r w:rsidR="00E768C4" w:rsidRPr="00233F15">
        <w:rPr>
          <w:bCs/>
          <w:iCs/>
          <w:color w:val="000000" w:themeColor="text1"/>
          <w:lang w:val="el-GR"/>
        </w:rPr>
        <w:t>μ</w:t>
      </w:r>
      <w:r w:rsidR="00E768C4" w:rsidRPr="00233F15">
        <w:rPr>
          <w:bCs/>
          <w:iCs/>
          <w:color w:val="000000" w:themeColor="text1"/>
          <w:lang w:val="en-CA"/>
        </w:rPr>
        <w:t>l tris buffer.  DNA yield was quantified in duplicate using a KAPA qPCR assay kit, at 1,000-fold, 10,000-fold, and 100,000-fold dilutions to find a concentration within standard curve range.</w:t>
      </w:r>
      <w:r w:rsidR="004A45AF" w:rsidRPr="00233F15">
        <w:rPr>
          <w:bCs/>
          <w:iCs/>
          <w:color w:val="000000" w:themeColor="text1"/>
          <w:lang w:val="en-CA"/>
        </w:rPr>
        <w:t xml:space="preserve">  Samples were pooled to yield approximately equal amounts of DNA, and subject to sequencing using</w:t>
      </w:r>
      <w:r w:rsidR="00E007EF">
        <w:rPr>
          <w:bCs/>
          <w:iCs/>
          <w:color w:val="000000" w:themeColor="text1"/>
          <w:lang w:val="en-CA"/>
        </w:rPr>
        <w:t xml:space="preserve"> an</w:t>
      </w:r>
      <w:r w:rsidR="004A45AF" w:rsidRPr="00233F15">
        <w:rPr>
          <w:bCs/>
          <w:iCs/>
          <w:color w:val="000000" w:themeColor="text1"/>
          <w:lang w:val="en-CA"/>
        </w:rPr>
        <w:t xml:space="preserve"> </w:t>
      </w:r>
      <w:r w:rsidR="002657BE" w:rsidRPr="00233F15">
        <w:rPr>
          <w:bCs/>
          <w:iCs/>
          <w:color w:val="000000" w:themeColor="text1"/>
          <w:lang w:val="en-CA"/>
        </w:rPr>
        <w:t>Illumina NextSeq 500 Mid Output kit.</w:t>
      </w:r>
    </w:p>
    <w:p w14:paraId="3259184B" w14:textId="77777777" w:rsidR="0003324C" w:rsidRPr="00233F15" w:rsidRDefault="0003324C" w:rsidP="00224FCB">
      <w:pPr>
        <w:rPr>
          <w:bCs/>
          <w:iCs/>
          <w:color w:val="000000" w:themeColor="text1"/>
          <w:lang w:val="en-CA"/>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07BA5F81" w14:textId="77777777" w:rsid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p>
    <w:p w14:paraId="27BF1B28" w14:textId="77777777" w:rsidR="00517ABD" w:rsidRDefault="00517ABD" w:rsidP="00224FCB">
      <w:pPr>
        <w:jc w:val="both"/>
        <w:rPr>
          <w:bCs/>
          <w:iCs/>
          <w:color w:val="000000" w:themeColor="text1"/>
        </w:rPr>
      </w:pPr>
    </w:p>
    <w:p w14:paraId="15AD580F" w14:textId="13EE85DF" w:rsidR="00094C1B" w:rsidRPr="00E007EF" w:rsidRDefault="00331D96" w:rsidP="00224FCB">
      <w:pPr>
        <w:jc w:val="both"/>
        <w:rPr>
          <w:bCs/>
          <w:iCs/>
          <w:color w:val="000000" w:themeColor="text1"/>
        </w:rPr>
      </w:pPr>
      <w:r w:rsidRPr="00233F15">
        <w:rPr>
          <w:bCs/>
          <w:iCs/>
          <w:color w:val="000000" w:themeColor="text1"/>
        </w:rPr>
        <w:lastRenderedPageBreak/>
        <w:t>All</w:t>
      </w:r>
      <w:r w:rsidR="00785FCB" w:rsidRPr="00233F15">
        <w:rPr>
          <w:bCs/>
          <w:iCs/>
          <w:color w:val="000000" w:themeColor="text1"/>
        </w:rPr>
        <w:t xml:space="preserve"> samples with less than 200,000 reads were discarded from the </w:t>
      </w:r>
      <w:r w:rsidR="000E54BE" w:rsidRPr="00233F15">
        <w:rPr>
          <w:bCs/>
          <w:iCs/>
          <w:color w:val="000000" w:themeColor="text1"/>
        </w:rPr>
        <w:t xml:space="preserve">analysis.  </w:t>
      </w:r>
      <w:commentRangeStart w:id="102"/>
      <w:r w:rsidR="000E54BE" w:rsidRPr="00233F15">
        <w:rPr>
          <w:bCs/>
          <w:iCs/>
          <w:color w:val="000000" w:themeColor="text1"/>
        </w:rPr>
        <w:t>Additionally</w:t>
      </w:r>
      <w:r w:rsidR="00242C6D">
        <w:rPr>
          <w:bCs/>
          <w:iCs/>
          <w:color w:val="000000" w:themeColor="text1"/>
        </w:rPr>
        <w:t>, if a sample was discarded for</w:t>
      </w:r>
      <w:r w:rsidR="00BB793C" w:rsidRPr="00233F15">
        <w:rPr>
          <w:bCs/>
          <w:iCs/>
          <w:color w:val="000000" w:themeColor="text1"/>
        </w:rPr>
        <w:t xml:space="preserve"> one mating type, the corresponding</w:t>
      </w:r>
      <w:r w:rsidR="000E54BE" w:rsidRPr="00233F15">
        <w:rPr>
          <w:bCs/>
          <w:iCs/>
          <w:color w:val="000000" w:themeColor="text1"/>
        </w:rPr>
        <w:t xml:space="preserve"> sample for the opposite mating type was also discarded (e.g. if ‘miconazole t=15 MAT</w:t>
      </w:r>
      <w:r w:rsidR="000E54BE" w:rsidRPr="00233F15">
        <w:rPr>
          <w:b/>
          <w:bCs/>
          <w:iCs/>
          <w:color w:val="000000" w:themeColor="text1"/>
        </w:rPr>
        <w:t>a</w:t>
      </w:r>
      <w:r w:rsidR="000E54BE" w:rsidRPr="00233F15">
        <w:rPr>
          <w:bCs/>
          <w:iCs/>
          <w:color w:val="000000" w:themeColor="text1"/>
        </w:rPr>
        <w:t>’ was discarded due to lack of coverage, ‘miconazole t=15 MAT</w:t>
      </w:r>
      <w:r w:rsidR="000E54BE" w:rsidRPr="00DB037B">
        <w:rPr>
          <w:rFonts w:eastAsia="Calibri"/>
          <w:b/>
          <w:bCs/>
          <w:iCs/>
          <w:color w:val="000000" w:themeColor="text1"/>
          <w:lang w:val="el-GR"/>
        </w:rPr>
        <w:t>α</w:t>
      </w:r>
      <w:r w:rsidR="000E54BE" w:rsidRPr="00233F15">
        <w:rPr>
          <w:bCs/>
          <w:iCs/>
          <w:color w:val="000000" w:themeColor="text1"/>
        </w:rPr>
        <w:t xml:space="preserve">’ </w:t>
      </w:r>
      <w:r w:rsidR="000E54BE" w:rsidRPr="00233F15">
        <w:rPr>
          <w:bCs/>
          <w:iCs/>
          <w:color w:val="000000" w:themeColor="text1"/>
          <w:lang w:val="en-CA"/>
        </w:rPr>
        <w:t>would also be discarded regardle</w:t>
      </w:r>
      <w:r w:rsidR="00DE26C6" w:rsidRPr="00233F15">
        <w:rPr>
          <w:bCs/>
          <w:iCs/>
          <w:color w:val="000000" w:themeColor="text1"/>
          <w:lang w:val="en-CA"/>
        </w:rPr>
        <w:t>ss of coverage)</w:t>
      </w:r>
      <w:r w:rsidR="00FD360B" w:rsidRPr="00233F15">
        <w:rPr>
          <w:bCs/>
          <w:iCs/>
          <w:color w:val="000000" w:themeColor="text1"/>
          <w:lang w:val="en-CA"/>
        </w:rPr>
        <w:t>.</w:t>
      </w:r>
      <w:commentRangeEnd w:id="102"/>
      <w:r w:rsidR="00FD360B" w:rsidRPr="00233F15">
        <w:rPr>
          <w:rStyle w:val="CommentReference"/>
        </w:rPr>
        <w:commentReference w:id="102"/>
      </w:r>
    </w:p>
    <w:p w14:paraId="245A0A81" w14:textId="77777777" w:rsidR="003C4521" w:rsidRPr="00233F15" w:rsidRDefault="003C4521" w:rsidP="00224FCB">
      <w:pPr>
        <w:rPr>
          <w:bCs/>
          <w:iCs/>
          <w:color w:val="000000" w:themeColor="text1"/>
          <w:lang w:val="en-CA"/>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B441B5"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48F0777A" w14:textId="603E0973" w:rsidR="006163F7" w:rsidRPr="00233F15"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 xml:space="preserve">s used.  </w:t>
      </w:r>
      <w:r w:rsidR="00186C75"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00EC0185">
        <w:rPr>
          <w:bCs/>
          <w:iCs/>
          <w:color w:val="000000" w:themeColor="text1"/>
          <w:lang w:val="en-CA"/>
        </w:rPr>
        <w:t xml:space="preserve">to a </w:t>
      </w:r>
      <w:r w:rsidR="00C93DD0">
        <w:rPr>
          <w:bCs/>
          <w:iCs/>
          <w:color w:val="000000" w:themeColor="text1"/>
          <w:lang w:val="en-CA"/>
        </w:rPr>
        <w:t>‘</w:t>
      </w:r>
      <w:r w:rsidR="00185B86" w:rsidRPr="00233F15">
        <w:rPr>
          <w:bCs/>
          <w:iCs/>
          <w:color w:val="000000" w:themeColor="text1"/>
          <w:lang w:val="en-CA"/>
        </w:rPr>
        <w:t>area under the growth curve</w:t>
      </w:r>
      <w:r w:rsidR="00186C75" w:rsidRPr="00233F15">
        <w:rPr>
          <w:bCs/>
          <w:iCs/>
          <w:color w:val="000000" w:themeColor="text1"/>
          <w:lang w:val="en-CA"/>
        </w:rPr>
        <w:t xml:space="preserve"> (</w:t>
      </w:r>
      <m:oMath>
        <m:r>
          <w:rPr>
            <w:rFonts w:ascii="Cambria Math" w:hAnsi="Cambria Math"/>
            <w:color w:val="000000" w:themeColor="text1"/>
            <w:lang w:val="en-CA"/>
          </w:rPr>
          <m:t>AUC</m:t>
        </m:r>
      </m:oMath>
      <w:r w:rsidR="00186C75"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7E5134">
        <w:rPr>
          <w:rFonts w:eastAsiaTheme="minorEastAsia"/>
          <w:bCs/>
          <w:iCs/>
          <w:color w:val="000000" w:themeColor="text1"/>
          <w:lang w:val="en-CA"/>
        </w:rPr>
        <w:t>)</w:t>
      </w:r>
      <w:r w:rsidR="000F174B" w:rsidRPr="00233F15">
        <w:rPr>
          <w:rFonts w:eastAsiaTheme="minorEastAsia"/>
          <w:bCs/>
          <w:iCs/>
          <w:color w:val="000000" w:themeColor="text1"/>
          <w:lang w:val="en-CA"/>
        </w:rPr>
        <w:t xml:space="preserve"> </w:t>
      </w:r>
      <w:r w:rsidR="007E5134">
        <w:rPr>
          <w:rFonts w:eastAsiaTheme="minorEastAsia"/>
          <w:bCs/>
          <w:iCs/>
          <w:color w:val="000000" w:themeColor="text1"/>
          <w:lang w:val="en-CA"/>
        </w:rPr>
        <w:t xml:space="preserve">to estimate the individual abundance over time of each strain, </w:t>
      </w:r>
      <w:r w:rsidR="000F174B" w:rsidRPr="00233F15">
        <w:rPr>
          <w:rFonts w:eastAsiaTheme="minorEastAsia"/>
          <w:bCs/>
          <w:iCs/>
          <w:color w:val="000000" w:themeColor="text1"/>
          <w:lang w:val="en-CA"/>
        </w:rPr>
        <w:t>then taking the integral</w:t>
      </w:r>
      <w:r w:rsidR="00186C75"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00186C75"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4AC88079" w:rsidR="00C05930" w:rsidRPr="00233F15" w:rsidRDefault="00B441B5"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765C3F13" w14:textId="77777777" w:rsidR="007E5134" w:rsidRDefault="007E5134" w:rsidP="00224FCB">
      <w:pPr>
        <w:rPr>
          <w:bCs/>
          <w:iCs/>
          <w:color w:val="000000" w:themeColor="text1"/>
          <w:lang w:val="en-CA"/>
        </w:rPr>
      </w:pPr>
    </w:p>
    <w:p w14:paraId="639C184B" w14:textId="77777777" w:rsidR="00A04BDD" w:rsidRDefault="00A04BDD" w:rsidP="00224FCB">
      <w:pPr>
        <w:rPr>
          <w:rFonts w:eastAsiaTheme="minorEastAsia"/>
          <w:bCs/>
          <w:iCs/>
          <w:color w:val="000000" w:themeColor="text1"/>
          <w:lang w:val="en-CA"/>
        </w:rPr>
      </w:pPr>
    </w:p>
    <w:p w14:paraId="011761D5" w14:textId="77777777" w:rsidR="00A04BDD" w:rsidRDefault="00A04BDD" w:rsidP="00A04BDD">
      <w:pPr>
        <w:rPr>
          <w:rFonts w:eastAsiaTheme="minorEastAsia"/>
          <w:bCs/>
          <w:iCs/>
          <w:color w:val="000000" w:themeColor="text1"/>
          <w:lang w:val="en-CA"/>
        </w:rPr>
      </w:pPr>
      <w:r>
        <w:rPr>
          <w:rFonts w:eastAsiaTheme="minorEastAsia"/>
          <w:bCs/>
          <w:iCs/>
          <w:color w:val="000000" w:themeColor="text1"/>
          <w:lang w:val="en-CA"/>
        </w:rPr>
        <w:t xml:space="preserve">We modelled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632AA426" w14:textId="312C070E" w:rsidR="00194AA9" w:rsidRDefault="00B441B5"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40CCAF54" w14:textId="204C5C4B" w:rsidR="00194AA9" w:rsidRDefault="00A04BDD" w:rsidP="00224FCB">
      <w:pPr>
        <w:rPr>
          <w:rFonts w:eastAsiaTheme="minorEastAsia"/>
          <w:bCs/>
          <w:iCs/>
          <w:color w:val="000000" w:themeColor="text1"/>
          <w:lang w:val="en-CA"/>
        </w:rPr>
      </w:pPr>
      <w:r>
        <w:rPr>
          <w:bCs/>
          <w:iCs/>
          <w:color w:val="000000" w:themeColor="text1"/>
          <w:lang w:val="en-CA"/>
        </w:rPr>
        <w:t>In this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1ED18EC6" w:rsidR="007E5134" w:rsidRDefault="00B441B5"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A8A6A5D" w14:textId="77777777" w:rsidR="00E43666" w:rsidRDefault="00E43666" w:rsidP="00224FCB">
      <w:pPr>
        <w:rPr>
          <w:bCs/>
          <w:iCs/>
          <w:color w:val="000000" w:themeColor="text1"/>
          <w:lang w:val="en-CA"/>
        </w:rPr>
      </w:pPr>
    </w:p>
    <w:p w14:paraId="4FE4A56E" w14:textId="4C30B955" w:rsidR="00EC0185" w:rsidRDefault="00DD3274" w:rsidP="00224FCB">
      <w:pPr>
        <w:rPr>
          <w:rFonts w:eastAsiaTheme="minorEastAsia"/>
          <w:bCs/>
          <w:iCs/>
          <w:color w:val="000000" w:themeColor="text1"/>
          <w:lang w:val="en-CA"/>
        </w:rPr>
      </w:pPr>
      <w:r>
        <w:rPr>
          <w:bCs/>
          <w:iCs/>
          <w:color w:val="000000" w:themeColor="text1"/>
          <w:lang w:val="en-CA"/>
        </w:rPr>
        <w:t xml:space="preserve">We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Pr>
          <w:rFonts w:eastAsiaTheme="minorEastAsia"/>
          <w:bCs/>
          <w:iCs/>
          <w:color w:val="000000" w:themeColor="text1"/>
          <w:lang w:val="en-CA"/>
        </w:rPr>
        <w:t xml:space="preserve"> for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DD5708">
        <w:rPr>
          <w:rFonts w:eastAsiaTheme="minorEastAsia"/>
          <w:bCs/>
          <w:iCs/>
          <w:color w:val="000000" w:themeColor="text1"/>
          <w:lang w:val="en-CA"/>
        </w:rPr>
        <w:t>.  We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satisfies this relationship using the optimize</w:t>
      </w:r>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E76A36">
        <w:rPr>
          <w:rFonts w:eastAsiaTheme="minorEastAsia"/>
          <w:bCs/>
          <w:iCs/>
          <w:color w:val="000000" w:themeColor="text1"/>
          <w:lang w:val="en-CA"/>
        </w:rPr>
        <w:t xml:space="preserve">.  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B441B5"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7B151644" w14:textId="77777777" w:rsidR="00DD3274" w:rsidRDefault="00DD3274" w:rsidP="00224FCB">
      <w:pPr>
        <w:rPr>
          <w:bCs/>
          <w:iCs/>
          <w:color w:val="000000" w:themeColor="text1"/>
          <w:lang w:val="en-CA"/>
        </w:rPr>
      </w:pPr>
    </w:p>
    <w:p w14:paraId="1FE597C8" w14:textId="166E70D8" w:rsidR="000D489D" w:rsidRDefault="000D489D" w:rsidP="00224FCB">
      <w:pPr>
        <w:rPr>
          <w:bCs/>
          <w:iCs/>
          <w:color w:val="000000" w:themeColor="text1"/>
          <w:lang w:val="en-CA"/>
        </w:rPr>
      </w:pPr>
    </w:p>
    <w:p w14:paraId="546BCA51" w14:textId="5EC2D7A3" w:rsidR="00913B12" w:rsidRPr="00A76FC1" w:rsidRDefault="00913B12" w:rsidP="00325E97">
      <w:pPr>
        <w:jc w:val="both"/>
        <w:rPr>
          <w:bCs/>
          <w:iCs/>
          <w:color w:val="000000" w:themeColor="text1"/>
          <w:lang w:val="en-CA"/>
        </w:rPr>
      </w:pPr>
      <w:r>
        <w:rPr>
          <w:bCs/>
          <w:iCs/>
          <w:color w:val="000000" w:themeColor="text1"/>
          <w:lang w:val="en-CA"/>
        </w:rPr>
        <w:lastRenderedPageBreak/>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B8741C">
        <w:rPr>
          <w:bCs/>
          <w:iCs/>
          <w:color w:val="000000" w:themeColor="text1"/>
          <w:lang w:val="en-CA"/>
        </w:rPr>
        <w:t xml:space="preserve">biases in the estimation of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such that resistance estimates from the MAT</w:t>
      </w:r>
      <w:r w:rsidR="00D9511C" w:rsidRPr="00D9511C">
        <w:rPr>
          <w:rFonts w:eastAsiaTheme="minorEastAsia"/>
          <w:b/>
          <w:bCs/>
          <w:iCs/>
          <w:color w:val="000000" w:themeColor="text1"/>
          <w:lang w:val="en-CA"/>
        </w:rPr>
        <w:t>a</w:t>
      </w:r>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970806">
        <w:rPr>
          <w:rFonts w:eastAsiaTheme="minorEastAsia"/>
          <w:bCs/>
          <w:iCs/>
          <w:color w:val="000000" w:themeColor="text1"/>
          <w:lang w:val="en-CA"/>
        </w:rPr>
        <w:t>can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w:t>
      </w:r>
      <w:r w:rsidR="00EF3DD9">
        <w:rPr>
          <w:rFonts w:eastAsiaTheme="minorEastAsia"/>
          <w:bCs/>
          <w:iCs/>
          <w:color w:val="000000" w:themeColor="text1"/>
          <w:lang w:val="en-CA"/>
        </w:rPr>
        <w:t>Fig</w:t>
      </w:r>
      <w:r w:rsidR="005B60EA">
        <w:rPr>
          <w:rFonts w:eastAsiaTheme="minorEastAsia"/>
          <w:bCs/>
          <w:iCs/>
          <w:color w:val="000000" w:themeColor="text1"/>
          <w:lang w:val="en-CA"/>
        </w:rPr>
        <w:t xml:space="preserve"> S</w:t>
      </w:r>
      <w:r w:rsidR="00B97491">
        <w:rPr>
          <w:rFonts w:eastAsiaTheme="minorEastAsia"/>
          <w:bCs/>
          <w:iCs/>
          <w:color w:val="000000" w:themeColor="text1"/>
          <w:lang w:val="en-CA"/>
        </w:rPr>
        <w:t>5</w:t>
      </w:r>
      <w:r w:rsidR="005B60EA">
        <w:rPr>
          <w:rFonts w:eastAsiaTheme="minorEastAsia"/>
          <w:bCs/>
          <w:iCs/>
          <w:color w:val="000000" w:themeColor="text1"/>
          <w:lang w:val="en-CA"/>
        </w:rPr>
        <w:t>)</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ED15EA">
        <w:rPr>
          <w:rFonts w:eastAsiaTheme="minorEastAsia"/>
          <w:bCs/>
          <w:iCs/>
          <w:color w:val="000000" w:themeColor="text1"/>
          <w:lang w:val="en-CA"/>
        </w:rPr>
        <w:t xml:space="preserve">avoid un-necessary batch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A02411">
        <w:rPr>
          <w:rFonts w:eastAsiaTheme="minorEastAsia"/>
          <w:bCs/>
          <w:iCs/>
          <w:color w:val="000000" w:themeColor="text1"/>
          <w:lang w:val="en-CA"/>
        </w:rPr>
        <w:t xml:space="preserve">estimated from </w:t>
      </w:r>
      <w:r w:rsidR="00ED15EA">
        <w:rPr>
          <w:rFonts w:eastAsiaTheme="minorEastAsia"/>
          <w:bCs/>
          <w:iCs/>
          <w:color w:val="000000" w:themeColor="text1"/>
          <w:lang w:val="en-CA"/>
        </w:rPr>
        <w:t>the MAT</w:t>
      </w:r>
      <w:r w:rsidR="00ED15EA" w:rsidRPr="00D9511C">
        <w:rPr>
          <w:rFonts w:eastAsiaTheme="minorEastAsia"/>
          <w:b/>
          <w:bCs/>
          <w:iCs/>
          <w:color w:val="000000" w:themeColor="text1"/>
          <w:lang w:val="en-CA"/>
        </w:rPr>
        <w:t>a</w:t>
      </w:r>
      <w:r w:rsidR="00ED15EA">
        <w:rPr>
          <w:rFonts w:eastAsiaTheme="minorEastAsia"/>
          <w:bCs/>
          <w:iCs/>
          <w:color w:val="000000" w:themeColor="text1"/>
          <w:lang w:val="en-CA"/>
        </w:rPr>
        <w:t xml:space="preserve"> and MAT</w:t>
      </w:r>
      <w:r w:rsidR="00ED15EA" w:rsidRPr="00D9511C">
        <w:rPr>
          <w:rFonts w:eastAsiaTheme="minorEastAsia"/>
          <w:b/>
          <w:bCs/>
          <w:iCs/>
          <w:color w:val="000000" w:themeColor="text1"/>
          <w:lang w:val="el-GR"/>
        </w:rPr>
        <w:t>α</w:t>
      </w:r>
      <w:r w:rsidR="00A02411">
        <w:rPr>
          <w:rFonts w:eastAsiaTheme="minorEastAsia"/>
          <w:b/>
          <w:bCs/>
          <w:iCs/>
          <w:color w:val="000000" w:themeColor="text1"/>
          <w:lang w:val="en-CA"/>
        </w:rPr>
        <w:t xml:space="preserve"> </w:t>
      </w:r>
      <w:r w:rsidR="00A02411" w:rsidRPr="00A02411">
        <w:rPr>
          <w:rFonts w:eastAsiaTheme="minorEastAsia"/>
          <w:bCs/>
          <w:iCs/>
          <w:color w:val="000000" w:themeColor="text1"/>
          <w:lang w:val="en-CA"/>
        </w:rPr>
        <w:t>pools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w:t>
      </w:r>
      <w:r w:rsidR="00EF3DD9">
        <w:rPr>
          <w:rFonts w:eastAsiaTheme="minorEastAsia"/>
          <w:bCs/>
          <w:iCs/>
          <w:color w:val="000000" w:themeColor="text1"/>
          <w:lang w:val="en-CA"/>
        </w:rPr>
        <w:t>Fig</w:t>
      </w:r>
      <w:r w:rsidR="00BF2A5E">
        <w:rPr>
          <w:rFonts w:eastAsiaTheme="minorEastAsia"/>
          <w:bCs/>
          <w:iCs/>
          <w:color w:val="000000" w:themeColor="text1"/>
          <w:lang w:val="en-CA"/>
        </w:rPr>
        <w:t xml:space="preserve"> S</w:t>
      </w:r>
      <w:r w:rsidR="00B97491">
        <w:rPr>
          <w:rFonts w:eastAsiaTheme="minorEastAsia"/>
          <w:bCs/>
          <w:iCs/>
          <w:color w:val="000000" w:themeColor="text1"/>
          <w:lang w:val="en-CA"/>
        </w:rPr>
        <w:t>5</w:t>
      </w:r>
      <w:r w:rsidR="00BF2A5E">
        <w:rPr>
          <w:rFonts w:eastAsiaTheme="minorEastAsia"/>
          <w:bCs/>
          <w:iCs/>
          <w:color w:val="000000" w:themeColor="text1"/>
          <w:lang w:val="en-CA"/>
        </w:rPr>
        <w:t xml:space="preserve">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p>
    <w:p w14:paraId="69DE1198" w14:textId="62399B56" w:rsidR="00CF0F00" w:rsidRDefault="00CF0F00" w:rsidP="00224FCB">
      <w:pPr>
        <w:rPr>
          <w:bCs/>
          <w:iCs/>
          <w:color w:val="000000" w:themeColor="text1"/>
          <w:lang w:val="en-CA"/>
        </w:rPr>
      </w:pPr>
    </w:p>
    <w:p w14:paraId="359B83AA" w14:textId="77777777" w:rsidR="00CF0F00" w:rsidRDefault="00CF0F00" w:rsidP="00224FCB">
      <w:pPr>
        <w:rPr>
          <w:bCs/>
          <w:iCs/>
          <w:color w:val="000000" w:themeColor="text1"/>
          <w:lang w:val="en-CA"/>
        </w:rPr>
      </w:pPr>
    </w:p>
    <w:p w14:paraId="63986EC3" w14:textId="77777777" w:rsidR="00CF0F00" w:rsidRDefault="00CF0F00" w:rsidP="00224FCB">
      <w:pPr>
        <w:rPr>
          <w:bCs/>
          <w:iCs/>
          <w:color w:val="000000" w:themeColor="text1"/>
          <w:lang w:val="en-CA"/>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1FF0F18E"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D977A0">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lt;sup&gt;65&lt;/sup&gt;","plainTextFormattedCitation":"65","previouslyFormattedCitation":"&lt;sup&gt;65&lt;/sup&gt;"},"properties":{"noteIndex":0},"schema":"https://github.com/citation-style-language/schema/raw/master/csl-citation.json"}</w:instrText>
      </w:r>
      <w:r w:rsidR="00131C80" w:rsidRPr="00233F15">
        <w:rPr>
          <w:bCs/>
          <w:iCs/>
          <w:color w:val="000000" w:themeColor="text1"/>
        </w:rPr>
        <w:fldChar w:fldCharType="separate"/>
      </w:r>
      <w:r w:rsidR="00BD5B97" w:rsidRPr="00BD5B97">
        <w:rPr>
          <w:bCs/>
          <w:iCs/>
          <w:noProof/>
          <w:color w:val="000000" w:themeColor="text1"/>
          <w:vertAlign w:val="superscript"/>
        </w:rPr>
        <w:t>65</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B441B5"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733C86FE"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w:t>
      </w:r>
      <w:r w:rsidR="00023443">
        <w:rPr>
          <w:rFonts w:eastAsiaTheme="minorEastAsia"/>
          <w:bCs/>
          <w:iCs/>
          <w:color w:val="000000" w:themeColor="text1"/>
          <w:lang w:val="en-CA"/>
        </w:rPr>
        <w:t xml:space="preserve">equivalently </w:t>
      </w:r>
      <w:r w:rsidR="006C2865">
        <w:rPr>
          <w:rFonts w:eastAsiaTheme="minorEastAsia"/>
          <w:bCs/>
          <w:iCs/>
          <w:color w:val="000000" w:themeColor="text1"/>
          <w:lang w:val="en-CA"/>
        </w:rPr>
        <w:t xml:space="preserve">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68ACBA90" w:rsidR="006C2865" w:rsidRPr="00EB395E" w:rsidRDefault="00B441B5"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p>
    <w:p w14:paraId="1AA90E34" w14:textId="59336E97"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p>
    <w:p w14:paraId="5972979E" w14:textId="2FE3A5FD" w:rsidR="006C2865" w:rsidRPr="00EB395E" w:rsidRDefault="00B441B5"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B441B5"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56D0776B"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When modelling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B441B5"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B441B5"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B441B5"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6649FCB0" w:rsidR="0065014F" w:rsidRPr="006802DD" w:rsidRDefault="003A41D4" w:rsidP="00224FCB">
      <w:pPr>
        <w:jc w:val="both"/>
        <w:rPr>
          <w:rFonts w:eastAsiaTheme="minorEastAsia"/>
          <w:bCs/>
          <w:iCs/>
          <w:color w:val="000000" w:themeColor="text1"/>
          <w:lang w:val="en-CA"/>
        </w:rPr>
      </w:pPr>
      <w:r>
        <w:rPr>
          <w:rFonts w:eastAsiaTheme="minorEastAsia"/>
          <w:color w:val="000000" w:themeColor="text1"/>
        </w:rPr>
        <w:lastRenderedPageBreak/>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glm</w:t>
      </w:r>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xml:space="preserve">.  </w:t>
      </w:r>
    </w:p>
    <w:p w14:paraId="6EAB6F7A" w14:textId="77777777" w:rsidR="0065014F" w:rsidRDefault="0065014F" w:rsidP="00224FCB">
      <w:pPr>
        <w:jc w:val="both"/>
        <w:rPr>
          <w:rFonts w:eastAsiaTheme="minorEastAsia"/>
          <w:bCs/>
          <w:iCs/>
          <w:color w:val="000000" w:themeColor="text1"/>
        </w:rPr>
      </w:pPr>
    </w:p>
    <w:p w14:paraId="37A69F41" w14:textId="6CE4611B"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w:t>
      </w:r>
      <w:r w:rsidR="00EF3DD9">
        <w:rPr>
          <w:rFonts w:eastAsiaTheme="minorEastAsia"/>
          <w:bCs/>
          <w:iCs/>
          <w:color w:val="000000" w:themeColor="text1"/>
          <w:lang w:val="en-CA"/>
        </w:rPr>
        <w:t>Fig</w:t>
      </w:r>
      <w:r w:rsidR="004F5977">
        <w:rPr>
          <w:rFonts w:eastAsiaTheme="minorEastAsia"/>
          <w:bCs/>
          <w:iCs/>
          <w:color w:val="000000" w:themeColor="text1"/>
          <w:lang w:val="en-CA"/>
        </w:rPr>
        <w:t xml:space="preserve"> S</w:t>
      </w:r>
      <w:r w:rsidR="005F08B4">
        <w:rPr>
          <w:rFonts w:eastAsiaTheme="minorEastAsia"/>
          <w:bCs/>
          <w:iCs/>
          <w:color w:val="000000" w:themeColor="text1"/>
          <w:lang w:val="en-CA"/>
        </w:rPr>
        <w:t>4</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r w:rsidR="005F08B4">
        <w:rPr>
          <w:rFonts w:eastAsiaTheme="minorEastAsia"/>
          <w:bCs/>
          <w:iCs/>
          <w:color w:val="000000" w:themeColor="text1"/>
          <w:lang w:val="en-CA"/>
        </w:rPr>
        <w:t xml:space="preserve">  The same method was used to perform the marginal association in Fig S3, substituting </w:t>
      </w:r>
      <m:oMath>
        <m:r>
          <w:rPr>
            <w:rFonts w:ascii="Cambria Math" w:hAnsi="Cambria Math"/>
            <w:color w:val="000000" w:themeColor="text1"/>
            <w:lang w:val="en-CA"/>
          </w:rPr>
          <m:t>g</m:t>
        </m:r>
      </m:oMath>
      <w:r w:rsidR="005F08B4">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r</m:t>
        </m:r>
      </m:oMath>
      <w:r w:rsidR="005F08B4">
        <w:rPr>
          <w:rFonts w:eastAsiaTheme="minorEastAsia"/>
          <w:bCs/>
          <w:iCs/>
          <w:color w:val="000000" w:themeColor="text1"/>
          <w:lang w:val="en-CA"/>
        </w:rPr>
        <w:t>.</w:t>
      </w:r>
    </w:p>
    <w:p w14:paraId="086F30F5" w14:textId="77777777" w:rsidR="00DC430B" w:rsidRDefault="00DC430B" w:rsidP="00224FCB">
      <w:pPr>
        <w:jc w:val="both"/>
        <w:rPr>
          <w:b/>
          <w:bCs/>
          <w:iCs/>
          <w:color w:val="000000" w:themeColor="text1"/>
          <w:lang w:val="en-CA"/>
        </w:rPr>
      </w:pPr>
    </w:p>
    <w:p w14:paraId="75746AA4" w14:textId="56E2AF0A"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E751EF">
        <w:rPr>
          <w:rFonts w:eastAsiaTheme="minorEastAsia"/>
          <w:bCs/>
          <w:iCs/>
          <w:color w:val="000000" w:themeColor="text1"/>
          <w:lang w:val="en-CA"/>
        </w:rPr>
        <w:t>search</w:t>
      </w:r>
      <w:r w:rsidR="008640C9">
        <w:rPr>
          <w:rFonts w:eastAsiaTheme="minorEastAsia"/>
          <w:bCs/>
          <w:iCs/>
          <w:color w:val="000000" w:themeColor="text1"/>
          <w:lang w:val="en-CA"/>
        </w:rPr>
        <w:t>” ap</w:t>
      </w:r>
      <w:r w:rsidR="00E67AF8">
        <w:rPr>
          <w:rFonts w:eastAsiaTheme="minorEastAsia"/>
          <w:bCs/>
          <w:iCs/>
          <w:color w:val="000000" w:themeColor="text1"/>
          <w:lang w:val="en-CA"/>
        </w:rPr>
        <w:t>p</w:t>
      </w:r>
      <w:r w:rsidR="008640C9">
        <w:rPr>
          <w:rFonts w:eastAsiaTheme="minorEastAsia"/>
          <w:bCs/>
          <w:iCs/>
          <w:color w:val="000000" w:themeColor="text1"/>
          <w:lang w:val="en-CA"/>
        </w:rPr>
        <w:t>roach</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addition”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addition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p>
    <w:p w14:paraId="5453861B" w14:textId="77777777" w:rsidR="001B1B1F" w:rsidRDefault="001B1B1F" w:rsidP="00224FCB">
      <w:pPr>
        <w:rPr>
          <w:b/>
          <w:bCs/>
          <w:iCs/>
          <w:color w:val="000000" w:themeColor="text1"/>
          <w:lang w:val="en-CA"/>
        </w:rPr>
      </w:pPr>
    </w:p>
    <w:p w14:paraId="5710F677" w14:textId="090E0AAB" w:rsidR="00A86E68" w:rsidRPr="00A86E68" w:rsidRDefault="00A86E68" w:rsidP="008F1FA5">
      <w:pPr>
        <w:jc w:val="both"/>
        <w:rPr>
          <w:b/>
          <w:bCs/>
          <w:iCs/>
          <w:color w:val="000000" w:themeColor="text1"/>
        </w:rPr>
      </w:pPr>
      <w:r>
        <w:rPr>
          <w:b/>
          <w:bCs/>
          <w:iCs/>
          <w:color w:val="000000" w:themeColor="text1"/>
        </w:rPr>
        <w:t xml:space="preserve">Defining a </w:t>
      </w:r>
      <w:r w:rsidR="00996366">
        <w:rPr>
          <w:b/>
          <w:bCs/>
          <w:iCs/>
          <w:color w:val="000000" w:themeColor="text1"/>
        </w:rPr>
        <w:t>non</w:t>
      </w:r>
      <w:r>
        <w:rPr>
          <w:b/>
          <w:bCs/>
          <w:iCs/>
          <w:color w:val="000000" w:themeColor="text1"/>
        </w:rPr>
        <w:t>-</w:t>
      </w:r>
      <w:r w:rsidR="00996366">
        <w:rPr>
          <w:b/>
          <w:bCs/>
          <w:iCs/>
          <w:color w:val="000000" w:themeColor="text1"/>
        </w:rPr>
        <w:t>linear system model</w:t>
      </w:r>
    </w:p>
    <w:p w14:paraId="7B6D8A63" w14:textId="5BD264B5" w:rsidR="00345169" w:rsidRDefault="00B2123C" w:rsidP="008F1FA5">
      <w:pPr>
        <w:jc w:val="both"/>
        <w:rPr>
          <w:bCs/>
          <w:iCs/>
          <w:color w:val="000000" w:themeColor="text1"/>
        </w:rPr>
      </w:pPr>
      <w:r>
        <w:rPr>
          <w:bCs/>
          <w:iCs/>
          <w:color w:val="000000" w:themeColor="text1"/>
        </w:rPr>
        <w:t>We will define an ‘efflux and compensatory activation’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B441B5"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B441B5"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r w:rsidR="00EC7561">
        <w:rPr>
          <w:rFonts w:eastAsiaTheme="minorEastAsia"/>
          <w:bCs/>
          <w:iCs/>
          <w:color w:val="000000" w:themeColor="text1"/>
          <w:lang w:val="en-CA"/>
        </w:rPr>
        <w:t>entration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unknown constant</w:t>
      </w:r>
      <w:r w:rsidR="00EC7561">
        <w:rPr>
          <w:rFonts w:eastAsiaTheme="minorEastAsia"/>
          <w:bCs/>
          <w:iCs/>
          <w:color w:val="000000" w:themeColor="text1"/>
          <w:lang w:val="en-CA"/>
        </w:rPr>
        <w:t xml:space="preserve">s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B441B5"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1544BA1B"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r w:rsidR="008B4289">
        <w:rPr>
          <w:rFonts w:eastAsiaTheme="minorEastAsia"/>
          <w:bCs/>
          <w:iCs/>
          <w:color w:val="000000" w:themeColor="text1"/>
          <w:lang w:val="en-CA"/>
        </w:rPr>
        <w:t>s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r w:rsidR="00770E22">
        <w:rPr>
          <w:rFonts w:eastAsiaTheme="minorEastAsia"/>
          <w:bCs/>
          <w:iCs/>
          <w:color w:val="000000" w:themeColor="text1"/>
          <w:lang w:val="en-CA"/>
        </w:rPr>
        <w:t>positive.</w:t>
      </w:r>
    </w:p>
    <w:p w14:paraId="12A201DA" w14:textId="77777777" w:rsidR="00C63774" w:rsidRDefault="00C63774" w:rsidP="00EF1063">
      <w:pPr>
        <w:jc w:val="both"/>
        <w:rPr>
          <w:rFonts w:eastAsiaTheme="minorEastAsia"/>
          <w:bCs/>
          <w:iCs/>
          <w:color w:val="000000" w:themeColor="text1"/>
          <w:lang w:val="en-CA"/>
        </w:rPr>
      </w:pPr>
    </w:p>
    <w:p w14:paraId="5EE84536" w14:textId="764E056A"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t xml:space="preserve">We then </w:t>
      </w:r>
      <w:r w:rsidR="008D1145">
        <w:rPr>
          <w:rFonts w:eastAsiaTheme="minorEastAsia"/>
          <w:bCs/>
          <w:iCs/>
          <w:color w:val="000000" w:themeColor="text1"/>
          <w:lang w:val="en-CA"/>
        </w:rPr>
        <w:t xml:space="preserve">model </w:t>
      </w:r>
      <w:r>
        <w:rPr>
          <w:rFonts w:eastAsiaTheme="minorEastAsia"/>
          <w:bCs/>
          <w:iCs/>
          <w:color w:val="000000" w:themeColor="text1"/>
          <w:lang w:val="en-CA"/>
        </w:rPr>
        <w:t>compensatory acti</w:t>
      </w:r>
      <w:r w:rsidR="00F47E26">
        <w:rPr>
          <w:rFonts w:eastAsiaTheme="minorEastAsia"/>
          <w:bCs/>
          <w:iCs/>
          <w:color w:val="000000" w:themeColor="text1"/>
          <w:lang w:val="en-CA"/>
        </w:rPr>
        <w:t xml:space="preserve">vation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w:t>
      </w:r>
      <w:r w:rsidR="006B5DAC">
        <w:rPr>
          <w:rFonts w:eastAsiaTheme="minorEastAsia"/>
          <w:bCs/>
          <w:iCs/>
          <w:color w:val="000000" w:themeColor="text1"/>
          <w:lang w:val="en-CA"/>
        </w:rPr>
        <w:t>ity</w:t>
      </w:r>
      <w:r w:rsidR="00A82E91">
        <w:rPr>
          <w:rFonts w:eastAsiaTheme="minorEastAsia"/>
          <w:bCs/>
          <w:iCs/>
          <w:color w:val="000000" w:themeColor="text1"/>
          <w:lang w:val="en-CA"/>
        </w:rPr>
        <w:t xml:space="preserve">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8F212A">
        <w:rPr>
          <w:rFonts w:eastAsiaTheme="minorEastAsia"/>
          <w:bCs/>
          <w:iCs/>
          <w:color w:val="000000" w:themeColor="text1"/>
          <w:lang w:val="en-CA"/>
        </w:rPr>
        <w:t>This</w:t>
      </w:r>
      <w:r w:rsidR="00AC1BD1">
        <w:rPr>
          <w:rFonts w:eastAsiaTheme="minorEastAsia"/>
          <w:bCs/>
          <w:iCs/>
          <w:color w:val="000000" w:themeColor="text1"/>
          <w:lang w:val="en-CA"/>
        </w:rPr>
        <w:t xml:space="preserve"> </w:t>
      </w:r>
      <w:r w:rsidR="00C27406">
        <w:rPr>
          <w:rFonts w:eastAsiaTheme="minorEastAsia"/>
          <w:bCs/>
          <w:iCs/>
          <w:color w:val="000000" w:themeColor="text1"/>
          <w:lang w:val="en-CA"/>
        </w:rPr>
        <w:t xml:space="preserve">activation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modelled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xml:space="preserve">, a </w:t>
      </w:r>
      <w:r w:rsidR="00BA2430">
        <w:rPr>
          <w:rFonts w:eastAsiaTheme="minorEastAsia"/>
          <w:bCs/>
          <w:iCs/>
          <w:color w:val="000000" w:themeColor="text1"/>
          <w:lang w:val="en-CA"/>
        </w:rPr>
        <w:t>‘</w:t>
      </w:r>
      <w:r w:rsidR="009D01D6">
        <w:rPr>
          <w:rFonts w:eastAsiaTheme="minorEastAsia"/>
          <w:bCs/>
          <w:iCs/>
          <w:color w:val="000000" w:themeColor="text1"/>
          <w:lang w:val="en-CA"/>
        </w:rPr>
        <w:t>maximal</w:t>
      </w:r>
      <w:r w:rsidR="00BA2430">
        <w:rPr>
          <w:rFonts w:eastAsiaTheme="minorEastAsia"/>
          <w:bCs/>
          <w:iCs/>
          <w:color w:val="000000" w:themeColor="text1"/>
          <w:lang w:val="en-CA"/>
        </w:rPr>
        <w:t>’</w:t>
      </w:r>
      <w:r w:rsidR="00C27406">
        <w:rPr>
          <w:rFonts w:eastAsiaTheme="minorEastAsia"/>
          <w:bCs/>
          <w:iCs/>
          <w:color w:val="000000" w:themeColor="text1"/>
          <w:lang w:val="en-CA"/>
        </w:rPr>
        <w:t xml:space="preserve">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B441B5"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650340C6"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Pr>
          <w:rFonts w:eastAsiaTheme="minorEastAsia"/>
          <w:bCs/>
          <w:iCs/>
          <w:color w:val="000000" w:themeColor="text1"/>
          <w:lang w:val="en-CA"/>
        </w:rPr>
        <w:t xml:space="preserve">compensatory activation.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w:t>
      </w:r>
      <w:r w:rsidR="000F4776">
        <w:rPr>
          <w:rFonts w:eastAsiaTheme="minorEastAsia"/>
          <w:bCs/>
          <w:iCs/>
          <w:color w:val="000000" w:themeColor="text1"/>
          <w:lang w:val="en-CA"/>
        </w:rPr>
        <w:t>be influenced by other ABC transporters:</w:t>
      </w:r>
    </w:p>
    <w:p w14:paraId="2DB86E41" w14:textId="1962AED8" w:rsidR="00A86E68" w:rsidRDefault="00B441B5"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562B11C9"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w:t>
      </w:r>
      <w:r w:rsidR="000F4776">
        <w:rPr>
          <w:rFonts w:eastAsiaTheme="minorEastAsia"/>
          <w:bCs/>
          <w:iCs/>
          <w:color w:val="000000" w:themeColor="text1"/>
          <w:lang w:val="en-CA"/>
        </w:rPr>
        <w:t>‘influences’</w:t>
      </w:r>
      <w:r w:rsidR="00D63C69">
        <w:rPr>
          <w:rFonts w:eastAsiaTheme="minorEastAsia"/>
          <w:bCs/>
          <w:iCs/>
          <w:color w:val="000000" w:themeColor="text1"/>
          <w:lang w:val="en-CA"/>
        </w:rPr>
        <w:t xml:space="preserve">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may depend on the inhibition mechanism,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we also model</w:t>
      </w:r>
      <w:r w:rsidR="000500D0">
        <w:rPr>
          <w:rFonts w:eastAsiaTheme="minorEastAsia"/>
          <w:bCs/>
          <w:iCs/>
          <w:color w:val="000000" w:themeColor="text1"/>
          <w:lang w:val="en-CA"/>
        </w:rPr>
        <w:t>led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B441B5"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70E6EB61" w14:textId="77777777" w:rsidR="005A3E9A" w:rsidRDefault="005A3E9A" w:rsidP="00224FCB">
      <w:pPr>
        <w:rPr>
          <w:bCs/>
          <w:iCs/>
          <w:color w:val="000000" w:themeColor="text1"/>
        </w:rPr>
      </w:pPr>
    </w:p>
    <w:p w14:paraId="65E0D927" w14:textId="77777777" w:rsidR="005A3E9A" w:rsidRDefault="005A3E9A" w:rsidP="00224FCB">
      <w:pPr>
        <w:rPr>
          <w:bCs/>
          <w:iCs/>
          <w:color w:val="000000" w:themeColor="text1"/>
        </w:rPr>
      </w:pPr>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used the keras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5BEE3099"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provide a second layer of length 16 to keras,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activ</w:t>
      </w:r>
      <w:r w:rsidR="00937157">
        <w:rPr>
          <w:rFonts w:eastAsiaTheme="minorEastAsia"/>
          <w:bCs/>
          <w:iCs/>
          <w:color w:val="000000" w:themeColor="text1"/>
          <w:lang w:val="en-CA"/>
        </w:rPr>
        <w:t>ity</w:t>
      </w:r>
      <w:r w:rsidR="00902B89">
        <w:rPr>
          <w:rFonts w:eastAsiaTheme="minorEastAsia"/>
          <w:bCs/>
          <w:iCs/>
          <w:color w:val="000000" w:themeColor="text1"/>
          <w:lang w:val="en-CA"/>
        </w:rPr>
        <w:t xml:space="preserve">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The activ</w:t>
      </w:r>
      <w:r w:rsidR="00937157">
        <w:rPr>
          <w:rFonts w:eastAsiaTheme="minorEastAsia"/>
          <w:color w:val="000000" w:themeColor="text1"/>
          <w:lang w:val="en-CA"/>
        </w:rPr>
        <w:t>ity</w:t>
      </w:r>
      <w:r w:rsidR="00A7135F">
        <w:rPr>
          <w:rFonts w:eastAsiaTheme="minorEastAsia"/>
          <w:color w:val="000000" w:themeColor="text1"/>
          <w:lang w:val="en-CA"/>
        </w:rPr>
        <w:t xml:space="preserve">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layer in this network from their inbound i</w:t>
      </w:r>
      <w:r w:rsidR="008374AB">
        <w:rPr>
          <w:rFonts w:eastAsiaTheme="minorEastAsia"/>
          <w:bCs/>
          <w:iCs/>
          <w:color w:val="000000" w:themeColor="text1"/>
          <w:lang w:val="en-CA"/>
        </w:rPr>
        <w:t>nfluence</w:t>
      </w:r>
      <w:r w:rsidR="00A7135F">
        <w:rPr>
          <w:rFonts w:eastAsiaTheme="minorEastAsia"/>
          <w:bCs/>
          <w:iCs/>
          <w:color w:val="000000" w:themeColor="text1"/>
          <w:lang w:val="en-CA"/>
        </w:rPr>
        <w:t xml:space="preserve">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bCs/>
          <w:iCs/>
          <w:color w:val="000000" w:themeColor="text1"/>
        </w:rPr>
        <w:t xml:space="preserve">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 xml:space="preserve">are set to 0 if it is </w:t>
      </w:r>
      <w:r w:rsidR="0070509F">
        <w:rPr>
          <w:rFonts w:eastAsiaTheme="minorEastAsia"/>
          <w:color w:val="000000" w:themeColor="text1"/>
          <w:lang w:val="en-CA"/>
        </w:rPr>
        <w:lastRenderedPageBreak/>
        <w:t>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layer_multiply</w:t>
      </w:r>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0E9390F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r w:rsidR="00651DB9">
        <w:rPr>
          <w:rFonts w:eastAsiaTheme="minorEastAsia"/>
          <w:bCs/>
          <w:iCs/>
          <w:color w:val="000000" w:themeColor="text1"/>
          <w:lang w:val="en-CA"/>
        </w:rPr>
        <w:t>ed</w:t>
      </w:r>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kernel_constraint argument was used with this layer to ensure that only positive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054A8EBA"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r w:rsidR="00D7702B">
        <w:rPr>
          <w:rFonts w:eastAsiaTheme="minorEastAsia"/>
          <w:bCs/>
          <w:iCs/>
          <w:color w:val="000000" w:themeColor="text1"/>
          <w:lang w:val="en-CA"/>
        </w:rPr>
        <w:t>ansporter</w:t>
      </w:r>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kernel_regularizer </w:t>
      </w:r>
      <w:r w:rsidR="0063302F">
        <w:rPr>
          <w:rFonts w:eastAsiaTheme="minorEastAsia"/>
          <w:bCs/>
          <w:iCs/>
          <w:color w:val="000000" w:themeColor="text1"/>
          <w:lang w:val="en-CA"/>
        </w:rPr>
        <w:t xml:space="preserve">and bias_regularizer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4A33FB">
        <w:rPr>
          <w:rFonts w:eastAsiaTheme="minorEastAsia"/>
          <w:color w:val="000000" w:themeColor="text1"/>
          <w:lang w:val="en-CA"/>
        </w:rPr>
        <w:t xml:space="preserve">, effectively setting a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7E0480">
        <w:rPr>
          <w:rFonts w:eastAsiaTheme="minorEastAsia"/>
          <w:bCs/>
          <w:iCs/>
          <w:color w:val="000000" w:themeColor="text1"/>
          <w:lang w:val="en-CA"/>
        </w:rPr>
        <w:t>This</w:t>
      </w:r>
      <w:r w:rsidR="004A33FB">
        <w:rPr>
          <w:rFonts w:eastAsiaTheme="minorEastAsia"/>
          <w:bCs/>
          <w:iCs/>
          <w:color w:val="000000" w:themeColor="text1"/>
          <w:lang w:val="en-CA"/>
        </w:rPr>
        <w:t xml:space="preserve">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CC384D">
        <w:rPr>
          <w:rFonts w:eastAsiaTheme="minorEastAsia"/>
          <w:bCs/>
          <w:iCs/>
          <w:color w:val="000000" w:themeColor="text1"/>
          <w:lang w:val="en-CA"/>
        </w:rPr>
        <w:t>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88495D">
        <w:rPr>
          <w:rFonts w:eastAsiaTheme="minorEastAsia"/>
          <w:bCs/>
          <w:iCs/>
          <w:color w:val="000000" w:themeColor="text1"/>
          <w:lang w:val="en-CA"/>
        </w:rPr>
        <w:t xml:space="preserve">which </w:t>
      </w:r>
      <w:r w:rsidR="00286DEE">
        <w:rPr>
          <w:rFonts w:eastAsiaTheme="minorEastAsia"/>
          <w:bCs/>
          <w:iCs/>
          <w:color w:val="000000" w:themeColor="text1"/>
          <w:lang w:val="en-CA"/>
        </w:rPr>
        <w:t xml:space="preserve">then </w:t>
      </w:r>
      <w:r w:rsidR="0088495D">
        <w:rPr>
          <w:rFonts w:eastAsiaTheme="minorEastAsia"/>
          <w:bCs/>
          <w:iCs/>
          <w:color w:val="000000" w:themeColor="text1"/>
          <w:lang w:val="en-CA"/>
        </w:rPr>
        <w:t>allows</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r w:rsidR="0088495D">
        <w:rPr>
          <w:rFonts w:eastAsiaTheme="minorEastAsia"/>
          <w:bCs/>
          <w:iCs/>
          <w:color w:val="000000" w:themeColor="text1"/>
          <w:lang w:val="en-CA"/>
        </w:rPr>
        <w:t>to</w:t>
      </w:r>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w:t>
      </w:r>
      <w:r w:rsidR="00286DEE">
        <w:rPr>
          <w:rFonts w:eastAsiaTheme="minorEastAsia"/>
          <w:bCs/>
          <w:iCs/>
          <w:color w:val="000000" w:themeColor="text1"/>
          <w:lang w:val="en-CA"/>
        </w:rPr>
        <w:t>when</w:t>
      </w:r>
      <w:r w:rsidR="00CC384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xml:space="preserve">.  While more </w:t>
      </w:r>
      <w:r w:rsidR="005E7C44">
        <w:rPr>
          <w:rFonts w:eastAsiaTheme="minorEastAsia"/>
          <w:bCs/>
          <w:iCs/>
          <w:color w:val="000000" w:themeColor="text1"/>
          <w:lang w:val="en-CA"/>
        </w:rPr>
        <w:t>complex</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w:t>
      </w:r>
      <w:r w:rsidR="005731D0">
        <w:rPr>
          <w:rFonts w:eastAsiaTheme="minorEastAsia"/>
          <w:bCs/>
          <w:iCs/>
          <w:color w:val="000000" w:themeColor="text1"/>
          <w:lang w:val="en-CA"/>
        </w:rPr>
        <w:t>can</w:t>
      </w:r>
      <w:r w:rsidR="00172B5D">
        <w:rPr>
          <w:rFonts w:eastAsiaTheme="minorEastAsia"/>
          <w:bCs/>
          <w:iCs/>
          <w:color w:val="000000" w:themeColor="text1"/>
          <w:lang w:val="en-CA"/>
        </w:rPr>
        <w:t xml:space="preserve"> potentially</w:t>
      </w:r>
      <w:r w:rsidR="005731D0">
        <w:rPr>
          <w:rFonts w:eastAsiaTheme="minorEastAsia"/>
          <w:bCs/>
          <w:iCs/>
          <w:color w:val="000000" w:themeColor="text1"/>
          <w:lang w:val="en-CA"/>
        </w:rPr>
        <w:t xml:space="preserve"> impose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01B41DB4"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w:t>
      </w:r>
      <w:r w:rsidR="00063634">
        <w:rPr>
          <w:rFonts w:eastAsiaTheme="minorEastAsia"/>
          <w:bCs/>
          <w:iCs/>
          <w:color w:val="000000" w:themeColor="text1"/>
          <w:lang w:val="en-CA"/>
        </w:rPr>
        <w:t>e neural network</w:t>
      </w:r>
      <w:r>
        <w:rPr>
          <w:rFonts w:eastAsiaTheme="minorEastAsia"/>
          <w:bCs/>
          <w:iCs/>
          <w:color w:val="000000" w:themeColor="text1"/>
          <w:lang w:val="en-CA"/>
        </w:rPr>
        <w:t xml:space="preserve"> model was compiled with the mean-squared error (‘mse’) loss function, using the adam optimizer with a learning rate of 0.1</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w:t>
      </w:r>
      <w:r w:rsidR="00644E63">
        <w:rPr>
          <w:rFonts w:eastAsiaTheme="minorEastAsia"/>
          <w:bCs/>
          <w:iCs/>
          <w:color w:val="000000" w:themeColor="text1"/>
          <w:lang w:val="en-CA"/>
        </w:rPr>
        <w:t>0</w:t>
      </w:r>
      <w:r w:rsidR="00BC1C98">
        <w:rPr>
          <w:rFonts w:eastAsiaTheme="minorEastAsia"/>
          <w:bCs/>
          <w:iCs/>
          <w:color w:val="000000" w:themeColor="text1"/>
          <w:lang w:val="en-CA"/>
        </w:rPr>
        <w:t xml:space="preserve">,000 epochs, using a batch size of 1,000 and 10% split between training and validation (validation_split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r w:rsidR="00F25B8D">
        <w:rPr>
          <w:rFonts w:eastAsiaTheme="minorEastAsia"/>
          <w:bCs/>
          <w:iCs/>
          <w:color w:val="000000" w:themeColor="text1"/>
          <w:lang w:val="en-CA"/>
        </w:rPr>
        <w:t xml:space="preserve">  In addition, standard deviation was calculated between these 10 iterations, and </w:t>
      </w:r>
      <w:r w:rsidR="00A7145A">
        <w:rPr>
          <w:rFonts w:eastAsiaTheme="minorEastAsia"/>
          <w:bCs/>
          <w:iCs/>
          <w:color w:val="000000" w:themeColor="text1"/>
          <w:lang w:val="en-CA"/>
        </w:rPr>
        <w:t>an absolute Z score was computed for each parameter:</w:t>
      </w:r>
    </w:p>
    <w:p w14:paraId="69031A33" w14:textId="371106EC" w:rsidR="00A7145A" w:rsidRDefault="00A7145A" w:rsidP="005B0C00">
      <w:pPr>
        <w:jc w:val="both"/>
        <w:rPr>
          <w:rFonts w:eastAsiaTheme="minorEastAsia"/>
          <w:bCs/>
          <w:iCs/>
          <w:color w:val="000000" w:themeColor="text1"/>
          <w:lang w:val="en-CA"/>
        </w:rPr>
      </w:pPr>
    </w:p>
    <w:p w14:paraId="234350E5" w14:textId="0E2B58E8" w:rsidR="00A7145A" w:rsidRDefault="00B441B5" w:rsidP="00A7145A">
      <w:pPr>
        <w:jc w:val="center"/>
        <w:rPr>
          <w:rFonts w:eastAsiaTheme="minorEastAsia"/>
          <w:bCs/>
          <w:iCs/>
          <w:color w:val="000000" w:themeColor="text1"/>
          <w:lang w:val="en-CA"/>
        </w:rPr>
      </w:pPr>
      <m:oMathPara>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μ</m:t>
                  </m:r>
                </m:e>
                <m:sub>
                  <m:r>
                    <w:rPr>
                      <w:rFonts w:ascii="Cambria Math" w:eastAsiaTheme="minorEastAsia" w:hAnsi="Cambria Math"/>
                      <w:color w:val="000000" w:themeColor="text1"/>
                      <w:lang w:val="en-CA"/>
                    </w:rPr>
                    <m:t>param</m:t>
                  </m:r>
                </m:sub>
              </m:sSub>
              <m:r>
                <w:rPr>
                  <w:rFonts w:ascii="Cambria Math" w:eastAsiaTheme="minorEastAsia" w:hAnsi="Cambria Math"/>
                  <w:color w:val="000000" w:themeColor="text1"/>
                  <w:lang w:val="en-CA"/>
                </w:rPr>
                <m:t>|</m:t>
              </m:r>
            </m:num>
            <m:den>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σ</m:t>
                  </m:r>
                </m:e>
                <m:sub>
                  <m:r>
                    <w:rPr>
                      <w:rFonts w:ascii="Cambria Math" w:eastAsiaTheme="minorEastAsia" w:hAnsi="Cambria Math"/>
                      <w:color w:val="000000" w:themeColor="text1"/>
                      <w:lang w:val="en-CA"/>
                    </w:rPr>
                    <m:t>param</m:t>
                  </m:r>
                </m:sub>
              </m:sSub>
            </m:den>
          </m:f>
        </m:oMath>
      </m:oMathPara>
    </w:p>
    <w:p w14:paraId="607E872D" w14:textId="017AC538" w:rsidR="00D656C5" w:rsidRDefault="00B70DC1" w:rsidP="005B0C00">
      <w:pPr>
        <w:jc w:val="both"/>
        <w:rPr>
          <w:rFonts w:eastAsiaTheme="minorEastAsia"/>
          <w:bCs/>
          <w:iCs/>
          <w:color w:val="000000" w:themeColor="text1"/>
          <w:lang w:val="en-CA"/>
        </w:rPr>
      </w:pPr>
      <w:r>
        <w:rPr>
          <w:rFonts w:eastAsiaTheme="minorEastAsia"/>
          <w:bCs/>
          <w:iCs/>
          <w:color w:val="000000" w:themeColor="text1"/>
          <w:lang w:val="en-CA"/>
        </w:rPr>
        <w:t xml:space="preserve">Given the </w:t>
      </w:r>
      <w:r w:rsidR="00E1225A">
        <w:rPr>
          <w:rFonts w:eastAsiaTheme="minorEastAsia"/>
          <w:bCs/>
          <w:iCs/>
          <w:color w:val="000000" w:themeColor="text1"/>
          <w:lang w:val="en-CA"/>
        </w:rPr>
        <w:t xml:space="preserve">non-deterministic </w:t>
      </w:r>
      <w:r>
        <w:rPr>
          <w:rFonts w:eastAsiaTheme="minorEastAsia"/>
          <w:bCs/>
          <w:iCs/>
          <w:color w:val="000000" w:themeColor="text1"/>
          <w:lang w:val="en-CA"/>
        </w:rPr>
        <w:t xml:space="preserve">nature of the algorithm, we wanted to confidently ensure that non-zero parameters are not a result of stochastic </w:t>
      </w:r>
      <w:r w:rsidR="00C2577E">
        <w:rPr>
          <w:rFonts w:eastAsiaTheme="minorEastAsia"/>
          <w:bCs/>
          <w:iCs/>
          <w:color w:val="000000" w:themeColor="text1"/>
          <w:lang w:val="en-CA"/>
        </w:rPr>
        <w:t>noise</w:t>
      </w:r>
      <w:r>
        <w:rPr>
          <w:rFonts w:eastAsiaTheme="minorEastAsia"/>
          <w:bCs/>
          <w:iCs/>
          <w:color w:val="000000" w:themeColor="text1"/>
          <w:lang w:val="en-CA"/>
        </w:rPr>
        <w:t xml:space="preserve">, and therefore </w:t>
      </w:r>
      <w:r w:rsidR="008F7639">
        <w:rPr>
          <w:rFonts w:eastAsiaTheme="minorEastAsia"/>
          <w:bCs/>
          <w:iCs/>
          <w:color w:val="000000" w:themeColor="text1"/>
          <w:lang w:val="en-CA"/>
        </w:rPr>
        <w:t xml:space="preserve">non-zero weights with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8F7639">
        <w:rPr>
          <w:rFonts w:eastAsiaTheme="minorEastAsia"/>
          <w:bCs/>
          <w:iCs/>
          <w:color w:val="000000" w:themeColor="text1"/>
          <w:lang w:val="en-CA"/>
        </w:rPr>
        <w:t xml:space="preserve"> &lt; 4 were set to 0.</w:t>
      </w:r>
    </w:p>
    <w:p w14:paraId="4EFE180E" w14:textId="77777777" w:rsidR="00A7145A" w:rsidRDefault="00A7145A" w:rsidP="00D6761C">
      <w:pPr>
        <w:rPr>
          <w:bCs/>
          <w:iCs/>
          <w:color w:val="000000" w:themeColor="text1"/>
        </w:rPr>
      </w:pPr>
    </w:p>
    <w:p w14:paraId="6903B413" w14:textId="32FFB9D6" w:rsidR="00D6761C" w:rsidRPr="000E66F9" w:rsidRDefault="00D6761C" w:rsidP="008D2C0D">
      <w:pPr>
        <w:jc w:val="both"/>
        <w:rPr>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rFonts w:eastAsiaTheme="minorEastAsia"/>
          <w:bCs/>
          <w:iCs/>
          <w:color w:val="000000" w:themeColor="text1"/>
        </w:rPr>
        <w:t xml:space="preserve">, </w:t>
      </w:r>
      <w:r w:rsidR="00267237">
        <w:rPr>
          <w:bCs/>
          <w:iCs/>
          <w:color w:val="000000" w:themeColor="text1"/>
        </w:rPr>
        <w:t>and after observing the mean-squared error of the resulting predictions</w:t>
      </w:r>
      <w:r w:rsidR="00267237">
        <w:rPr>
          <w:bCs/>
          <w:iCs/>
          <w:color w:val="000000" w:themeColor="text1"/>
          <w:lang w:val="en-CA"/>
        </w:rPr>
        <w:t xml:space="preserve"> and the number of model parameters, we searched</w:t>
      </w:r>
      <w:r w:rsidR="00267237" w:rsidRPr="00114E62">
        <w:rPr>
          <w:bCs/>
          <w:iCs/>
          <w:color w:val="000000" w:themeColor="text1"/>
          <w:lang w:val="en-CA"/>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(Fig S8 A-B)</w:t>
      </w:r>
      <w:r w:rsidR="00267237">
        <w:rPr>
          <w:rFonts w:eastAsiaTheme="minorEastAsia"/>
          <w:bCs/>
          <w:iCs/>
          <w:color w:val="000000" w:themeColor="text1"/>
        </w:rPr>
        <w:t>.</w:t>
      </w:r>
      <w:r w:rsidR="00267237">
        <w:rPr>
          <w:bCs/>
          <w:iCs/>
          <w:color w:val="000000" w:themeColor="text1"/>
          <w:lang w:val="en-CA"/>
        </w:rPr>
        <w:t xml:space="preserve"> </w:t>
      </w:r>
      <w:r>
        <w:rPr>
          <w:bCs/>
          <w:iCs/>
          <w:color w:val="000000" w:themeColor="text1"/>
        </w:rPr>
        <w:t xml:space="preserve">We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appeared to </w:t>
      </w:r>
      <w:r w:rsidR="00FF6E5A">
        <w:rPr>
          <w:bCs/>
          <w:iCs/>
          <w:color w:val="000000" w:themeColor="text1"/>
        </w:rPr>
        <w:t>result in a ‘spike’</w:t>
      </w:r>
      <w:r w:rsidR="00042541">
        <w:rPr>
          <w:bCs/>
          <w:iCs/>
          <w:color w:val="000000" w:themeColor="text1"/>
        </w:rPr>
        <w:t xml:space="preserve"> </w:t>
      </w:r>
      <w:r w:rsidR="00042541">
        <w:rPr>
          <w:bCs/>
          <w:iCs/>
          <w:color w:val="000000" w:themeColor="text1"/>
        </w:rPr>
        <w:lastRenderedPageBreak/>
        <w:t>in mean-squared error</w:t>
      </w:r>
      <w:r>
        <w:rPr>
          <w:bCs/>
          <w:iCs/>
          <w:color w:val="000000" w:themeColor="text1"/>
        </w:rPr>
        <w:t xml:space="preserve"> in </w:t>
      </w:r>
      <w:r w:rsidR="008D2C0D">
        <w:rPr>
          <w:bCs/>
          <w:iCs/>
          <w:color w:val="000000" w:themeColor="text1"/>
        </w:rPr>
        <w:t xml:space="preserve">both </w:t>
      </w:r>
      <w:r>
        <w:rPr>
          <w:bCs/>
          <w:iCs/>
          <w:color w:val="000000" w:themeColor="text1"/>
        </w:rPr>
        <w:t>the MAT</w:t>
      </w:r>
      <w:r w:rsidRPr="00D6761C">
        <w:rPr>
          <w:b/>
          <w:bCs/>
          <w:iCs/>
          <w:color w:val="000000" w:themeColor="text1"/>
        </w:rPr>
        <w:t>a</w:t>
      </w:r>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 xml:space="preserve"> (</w:t>
      </w:r>
      <w:r w:rsidR="00EF3DD9">
        <w:rPr>
          <w:bCs/>
          <w:iCs/>
          <w:color w:val="000000" w:themeColor="text1"/>
        </w:rPr>
        <w:t>Fig</w:t>
      </w:r>
      <w:r>
        <w:rPr>
          <w:bCs/>
          <w:iCs/>
          <w:color w:val="000000" w:themeColor="text1"/>
        </w:rPr>
        <w:t xml:space="preserve"> 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did not have a clear mean-squared error impact but </w:t>
      </w:r>
      <w:r w:rsidR="00874260">
        <w:rPr>
          <w:bCs/>
          <w:iCs/>
          <w:color w:val="000000" w:themeColor="text1"/>
        </w:rPr>
        <w:t>increased the number of non-zero parameters (</w:t>
      </w:r>
      <w:r w:rsidR="00EF3DD9">
        <w:rPr>
          <w:bCs/>
          <w:iCs/>
          <w:color w:val="000000" w:themeColor="text1"/>
        </w:rPr>
        <w:t>Fig</w:t>
      </w:r>
      <w:r w:rsidR="00874260">
        <w:rPr>
          <w:bCs/>
          <w:iCs/>
          <w:color w:val="000000" w:themeColor="text1"/>
        </w:rPr>
        <w:t xml:space="preserv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we</w:t>
      </w:r>
      <w:r w:rsidR="00CB33BC">
        <w:rPr>
          <w:rFonts w:eastAsiaTheme="minorEastAsia"/>
          <w:bCs/>
          <w:iCs/>
          <w:color w:val="000000" w:themeColor="text1"/>
          <w:lang w:val="en-CA"/>
        </w:rPr>
        <w:t xml:space="preserve"> tested</w:t>
      </w:r>
      <w:r w:rsidR="00F23585">
        <w:rPr>
          <w:rFonts w:eastAsiaTheme="minorEastAsia"/>
          <w:bCs/>
          <w:iCs/>
          <w:color w:val="000000" w:themeColor="text1"/>
          <w:lang w:val="en-CA"/>
        </w:rPr>
        <w:t xml:space="preserv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B441B5"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6E5A6DB1" w:rsidR="009C1424" w:rsidRPr="00EB22A6" w:rsidRDefault="00B441B5"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7D853A7B" w14:textId="77777777" w:rsidR="00B6451E" w:rsidRDefault="00B6451E" w:rsidP="005B0C00">
      <w:pPr>
        <w:jc w:val="both"/>
        <w:rPr>
          <w:rFonts w:eastAsiaTheme="minorEastAsia"/>
          <w:bCs/>
          <w:iCs/>
          <w:color w:val="000000" w:themeColor="text1"/>
          <w:lang w:val="en-CA"/>
        </w:rPr>
      </w:pPr>
    </w:p>
    <w:p w14:paraId="22D5BC00" w14:textId="02F1EB44" w:rsidR="00BC1C98" w:rsidRDefault="00B6451E" w:rsidP="005B0C00">
      <w:pPr>
        <w:jc w:val="both"/>
        <w:rPr>
          <w:rFonts w:eastAsiaTheme="minorEastAsia"/>
          <w:bCs/>
          <w:iCs/>
          <w:color w:val="000000" w:themeColor="text1"/>
          <w:lang w:val="en-CA"/>
        </w:rPr>
      </w:pPr>
      <w:r>
        <w:rPr>
          <w:rFonts w:eastAsiaTheme="minorEastAsia"/>
          <w:bCs/>
          <w:iCs/>
          <w:color w:val="000000" w:themeColor="text1"/>
          <w:lang w:val="en-CA"/>
        </w:rPr>
        <w:t xml:space="preserve">Considering only data where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oMath>
      <w:r>
        <w:rPr>
          <w:rFonts w:eastAsiaTheme="minorEastAsia"/>
          <w:bCs/>
          <w:iCs/>
          <w:color w:val="000000" w:themeColor="text1"/>
          <w:lang w:val="en-CA"/>
        </w:rPr>
        <w:t xml:space="preserve"> made a predictive</w:t>
      </w:r>
      <w:r w:rsidR="00BE6F7C">
        <w:rPr>
          <w:rFonts w:eastAsiaTheme="minorEastAsia"/>
          <w:bCs/>
          <w:iCs/>
          <w:color w:val="000000" w:themeColor="text1"/>
          <w:lang w:val="en-CA"/>
        </w:rPr>
        <w:t xml:space="preserve"> difference</w:t>
      </w:r>
      <w:r>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oMath>
      <w:r>
        <w:rPr>
          <w:rFonts w:eastAsiaTheme="minorEastAsia"/>
          <w:bCs/>
          <w:iCs/>
          <w:color w:val="000000" w:themeColor="text1"/>
          <w:lang w:val="en-CA"/>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xml:space="preserve">), </w:t>
      </w:r>
      <w:r>
        <w:rPr>
          <w:rFonts w:eastAsiaTheme="minorEastAsia"/>
          <w:bCs/>
          <w:iCs/>
          <w:color w:val="000000" w:themeColor="text1"/>
          <w:lang w:val="en-CA"/>
        </w:rPr>
        <w:t>w</w:t>
      </w:r>
      <w:r w:rsidR="009C1424">
        <w:rPr>
          <w:rFonts w:eastAsiaTheme="minorEastAsia"/>
          <w:bCs/>
          <w:iCs/>
          <w:color w:val="000000" w:themeColor="text1"/>
          <w:lang w:val="en-CA"/>
        </w:rPr>
        <w:t xml:space="preserve">e then compute the </w:t>
      </w:r>
      <w:r w:rsidR="00EF4535">
        <w:rPr>
          <w:rFonts w:eastAsiaTheme="minorEastAsia"/>
          <w:bCs/>
          <w:iCs/>
          <w:color w:val="000000" w:themeColor="text1"/>
          <w:lang w:val="en-CA"/>
        </w:rPr>
        <w:t xml:space="preserve">paired </w:t>
      </w:r>
      <w:r w:rsidR="009C1424">
        <w:rPr>
          <w:rFonts w:eastAsiaTheme="minorEastAsia"/>
          <w:bCs/>
          <w:iCs/>
          <w:color w:val="000000" w:themeColor="text1"/>
          <w:lang w:val="en-CA"/>
        </w:rPr>
        <w:t xml:space="preserve">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319E1452" w14:textId="77777777" w:rsidR="009C1424" w:rsidRDefault="009C1424" w:rsidP="005B0C00">
      <w:pPr>
        <w:jc w:val="both"/>
        <w:rPr>
          <w:rFonts w:eastAsiaTheme="minorEastAsia"/>
          <w:bCs/>
          <w:iCs/>
          <w:color w:val="000000" w:themeColor="text1"/>
          <w:lang w:val="en-CA"/>
        </w:rPr>
      </w:pPr>
    </w:p>
    <w:p w14:paraId="48691348" w14:textId="77777777" w:rsidR="00A510CA" w:rsidRPr="00F23585" w:rsidRDefault="00A510CA" w:rsidP="00224FCB">
      <w:pPr>
        <w:rPr>
          <w:b/>
          <w:bCs/>
          <w:iCs/>
          <w:color w:val="000000" w:themeColor="text1"/>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2B0EEF91"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D660A4">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2272B1" w:rsidRPr="00233F15">
        <w:rPr>
          <w:color w:val="000000" w:themeColor="text1"/>
        </w:rPr>
        <w:fldChar w:fldCharType="separate"/>
      </w:r>
      <w:r w:rsidR="000C5C2F" w:rsidRPr="000C5C2F">
        <w:rPr>
          <w:noProof/>
          <w:color w:val="000000" w:themeColor="text1"/>
          <w:vertAlign w:val="superscript"/>
        </w:rPr>
        <w:t>23</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1668D4" w:rsidRDefault="00E809F5" w:rsidP="00224FCB">
      <w:pPr>
        <w:rPr>
          <w:b/>
          <w:bCs/>
          <w:iCs/>
          <w:color w:val="000000" w:themeColor="text1"/>
        </w:rPr>
      </w:pPr>
    </w:p>
    <w:p w14:paraId="7D157DF6" w14:textId="77777777" w:rsidR="001668D4" w:rsidRDefault="00202123" w:rsidP="001668D4">
      <w:pPr>
        <w:outlineLvl w:val="0"/>
        <w:rPr>
          <w:b/>
          <w:bCs/>
          <w:iCs/>
          <w:color w:val="000000" w:themeColor="text1"/>
        </w:rPr>
      </w:pPr>
      <w:commentRangeStart w:id="103"/>
      <w:r w:rsidRPr="001668D4">
        <w:rPr>
          <w:b/>
          <w:bCs/>
          <w:iCs/>
          <w:color w:val="000000" w:themeColor="text1"/>
        </w:rPr>
        <w:t>Analysis of Liquid Growth Data</w:t>
      </w:r>
      <w:commentRangeEnd w:id="103"/>
      <w:r w:rsidR="00883356" w:rsidRPr="001668D4">
        <w:rPr>
          <w:rStyle w:val="CommentReference"/>
          <w:color w:val="000000" w:themeColor="text1"/>
        </w:rPr>
        <w:commentReference w:id="103"/>
      </w:r>
    </w:p>
    <w:p w14:paraId="218BD90F" w14:textId="3672165F" w:rsidR="00CE1B65" w:rsidRPr="001C304F" w:rsidRDefault="001668D4" w:rsidP="00E95130">
      <w:pPr>
        <w:jc w:val="both"/>
        <w:outlineLvl w:val="0"/>
        <w:rPr>
          <w:color w:val="000000" w:themeColor="text1"/>
        </w:rPr>
      </w:pPr>
      <w:r>
        <w:rPr>
          <w:bCs/>
          <w:iCs/>
          <w:color w:val="000000" w:themeColor="text1"/>
        </w:rPr>
        <w:t xml:space="preserve">Individual strains with 32 knockout combinations at </w:t>
      </w:r>
      <w:r w:rsidRPr="00233F15">
        <w:rPr>
          <w:i/>
          <w:color w:val="000000" w:themeColor="text1"/>
        </w:rPr>
        <w:t xml:space="preserve">PDR5, SNQ2, YBT1, YCF1, </w:t>
      </w:r>
      <w:r w:rsidRPr="00233F15">
        <w:rPr>
          <w:color w:val="000000" w:themeColor="text1"/>
        </w:rPr>
        <w:t xml:space="preserve">and </w:t>
      </w:r>
      <w:r w:rsidRPr="00233F15">
        <w:rPr>
          <w:i/>
          <w:color w:val="000000" w:themeColor="text1"/>
        </w:rPr>
        <w:t>YOR1</w:t>
      </w:r>
      <w:r>
        <w:rPr>
          <w:i/>
          <w:color w:val="000000" w:themeColor="text1"/>
        </w:rPr>
        <w:t xml:space="preserve"> </w:t>
      </w:r>
      <w:r>
        <w:rPr>
          <w:color w:val="000000" w:themeColor="text1"/>
        </w:rPr>
        <w:t xml:space="preserve">were each grown </w:t>
      </w:r>
      <w:r w:rsidR="00937DC2">
        <w:rPr>
          <w:color w:val="000000" w:themeColor="text1"/>
        </w:rPr>
        <w:t xml:space="preserve">in fluconazole at concentrations of 1.3, 1.9, </w:t>
      </w:r>
      <w:r w:rsidR="00F97337">
        <w:rPr>
          <w:color w:val="000000" w:themeColor="text1"/>
        </w:rPr>
        <w:t xml:space="preserve">3.9, </w:t>
      </w:r>
      <w:r w:rsidR="00937DC2">
        <w:rPr>
          <w:color w:val="000000" w:themeColor="text1"/>
        </w:rPr>
        <w:t xml:space="preserve">7.8, 15.6, 23.4, 31.2, </w:t>
      </w:r>
      <w:r w:rsidR="00BE5158">
        <w:rPr>
          <w:color w:val="000000" w:themeColor="text1"/>
        </w:rPr>
        <w:t xml:space="preserve">35 </w:t>
      </w:r>
      <w:r w:rsidR="00937DC2">
        <w:rPr>
          <w:color w:val="000000" w:themeColor="text1"/>
        </w:rPr>
        <w:t xml:space="preserve">and </w:t>
      </w:r>
      <w:r w:rsidR="00BE5158">
        <w:rPr>
          <w:color w:val="000000" w:themeColor="text1"/>
        </w:rPr>
        <w:t>40</w:t>
      </w:r>
      <w:r w:rsidR="00937DC2">
        <w:rPr>
          <w:color w:val="000000" w:themeColor="text1"/>
          <w:lang w:val="el-GR"/>
        </w:rPr>
        <w:t>μ</w:t>
      </w:r>
      <w:r w:rsidR="00937DC2">
        <w:rPr>
          <w:color w:val="000000" w:themeColor="text1"/>
        </w:rPr>
        <w:t>M</w:t>
      </w:r>
      <w:r w:rsidR="00CA0270">
        <w:rPr>
          <w:color w:val="000000" w:themeColor="text1"/>
        </w:rPr>
        <w:t>.</w:t>
      </w:r>
      <w:r w:rsidR="00F74A40">
        <w:rPr>
          <w:color w:val="000000" w:themeColor="text1"/>
        </w:rPr>
        <w:t xml:space="preserve"> </w:t>
      </w:r>
      <w:r w:rsidR="00CA0270">
        <w:rPr>
          <w:color w:val="000000" w:themeColor="text1"/>
        </w:rPr>
        <w:t>Each genotype was grown</w:t>
      </w:r>
      <w:r w:rsidR="009619B3">
        <w:rPr>
          <w:color w:val="000000" w:themeColor="text1"/>
        </w:rPr>
        <w:t xml:space="preserve"> an average of 2.7 times</w:t>
      </w:r>
      <w:r w:rsidR="00F74A40">
        <w:rPr>
          <w:color w:val="000000" w:themeColor="text1"/>
        </w:rPr>
        <w:t xml:space="preserve"> </w:t>
      </w:r>
      <w:r w:rsidR="00F85E9B">
        <w:rPr>
          <w:color w:val="000000" w:themeColor="text1"/>
        </w:rPr>
        <w:t>in each con</w:t>
      </w:r>
      <w:r w:rsidR="00714C40">
        <w:rPr>
          <w:color w:val="000000" w:themeColor="text1"/>
        </w:rPr>
        <w:t>centration</w:t>
      </w:r>
      <w:r w:rsidR="0022298F">
        <w:rPr>
          <w:color w:val="000000" w:themeColor="text1"/>
        </w:rPr>
        <w:t xml:space="preserve"> </w:t>
      </w:r>
      <w:r w:rsidR="00F74A40">
        <w:rPr>
          <w:color w:val="000000" w:themeColor="text1"/>
        </w:rPr>
        <w:t>(Data SXX)</w:t>
      </w:r>
      <w:r w:rsidR="00937DC2">
        <w:rPr>
          <w:color w:val="000000" w:themeColor="text1"/>
        </w:rPr>
        <w:t xml:space="preserve">.  </w:t>
      </w:r>
      <w:r w:rsidR="001504DB">
        <w:rPr>
          <w:color w:val="000000" w:themeColor="text1"/>
        </w:rPr>
        <w:t xml:space="preserve">For each </w:t>
      </w:r>
      <w:r w:rsidR="00B441B5">
        <w:rPr>
          <w:color w:val="000000" w:themeColor="text1"/>
        </w:rPr>
        <w:t>growth</w:t>
      </w:r>
      <w:r w:rsidR="00812100">
        <w:rPr>
          <w:color w:val="000000" w:themeColor="text1"/>
        </w:rPr>
        <w:t xml:space="preserve"> experiment, a culture was started at 2% DMSO at the same time to act as a solvent control.  </w:t>
      </w:r>
      <w:r w:rsidR="00C27FB3">
        <w:rPr>
          <w:color w:val="000000" w:themeColor="text1"/>
        </w:rPr>
        <w:t xml:space="preserve">Each culture </w:t>
      </w:r>
      <w:r w:rsidR="00B810B1">
        <w:rPr>
          <w:color w:val="000000" w:themeColor="text1"/>
        </w:rPr>
        <w:t xml:space="preserve">was started at </w:t>
      </w:r>
      <w:r w:rsidR="00241B9B">
        <w:rPr>
          <w:color w:val="000000" w:themeColor="text1"/>
        </w:rPr>
        <w:t xml:space="preserve">an initial cell concentration of </w:t>
      </w:r>
      <w:r w:rsidR="00B810B1">
        <w:rPr>
          <w:color w:val="000000" w:themeColor="text1"/>
        </w:rPr>
        <w:t>0.0625</w:t>
      </w:r>
      <w:r w:rsidR="000B4073">
        <w:rPr>
          <w:color w:val="000000" w:themeColor="text1"/>
        </w:rPr>
        <w:t xml:space="preserve"> </w:t>
      </w:r>
      <w:r w:rsidR="00B810B1">
        <w:rPr>
          <w:color w:val="000000" w:themeColor="text1"/>
        </w:rPr>
        <w:t xml:space="preserve">OD600.  </w:t>
      </w:r>
      <w:r w:rsidR="00E95130">
        <w:rPr>
          <w:color w:val="000000" w:themeColor="text1"/>
        </w:rPr>
        <w:t>OD600</w:t>
      </w:r>
      <w:r w:rsidR="00B32572">
        <w:rPr>
          <w:color w:val="000000" w:themeColor="text1"/>
        </w:rPr>
        <w:t xml:space="preserve"> was </w:t>
      </w:r>
      <w:r w:rsidR="00E95130">
        <w:rPr>
          <w:color w:val="000000" w:themeColor="text1"/>
        </w:rPr>
        <w:t>measured</w:t>
      </w:r>
      <w:r w:rsidR="00B32572">
        <w:rPr>
          <w:color w:val="000000" w:themeColor="text1"/>
        </w:rPr>
        <w:t xml:space="preserve"> </w:t>
      </w:r>
      <w:r w:rsidR="007F3D0C">
        <w:rPr>
          <w:color w:val="000000" w:themeColor="text1"/>
        </w:rPr>
        <w:t>e</w:t>
      </w:r>
      <w:r w:rsidR="00E95130">
        <w:rPr>
          <w:color w:val="000000" w:themeColor="text1"/>
        </w:rPr>
        <w:t>very 10 minutes using a Tecan plate reader</w:t>
      </w:r>
      <w:r w:rsidR="00E95130">
        <w:rPr>
          <w:color w:val="000000" w:themeColor="text1"/>
        </w:rPr>
        <w:t xml:space="preserve"> </w:t>
      </w:r>
      <w:r w:rsidR="00B32572">
        <w:rPr>
          <w:color w:val="000000" w:themeColor="text1"/>
        </w:rPr>
        <w:t>for a minimum of 20 hour</w:t>
      </w:r>
      <w:r w:rsidR="00532779">
        <w:rPr>
          <w:color w:val="000000" w:themeColor="text1"/>
        </w:rPr>
        <w:t>s</w:t>
      </w:r>
      <w:r w:rsidR="00B32572">
        <w:rPr>
          <w:color w:val="000000" w:themeColor="text1"/>
        </w:rPr>
        <w:t>.</w:t>
      </w:r>
      <w:r w:rsidR="00532779">
        <w:rPr>
          <w:color w:val="000000" w:themeColor="text1"/>
        </w:rPr>
        <w:t xml:space="preserve">  To calculate </w:t>
      </w:r>
      <w:r w:rsidR="001C304F">
        <w:rPr>
          <w:color w:val="000000" w:themeColor="text1"/>
        </w:rPr>
        <w:t xml:space="preserve">resistance, we divided the OD measured in the drug by the OD measured </w:t>
      </w:r>
      <w:r w:rsidR="00E95130">
        <w:rPr>
          <w:color w:val="000000" w:themeColor="text1"/>
        </w:rPr>
        <w:t>in the solvent at the time which the culture first saturated in the solvent.  To automat</w:t>
      </w:r>
      <w:r w:rsidR="001F46D6">
        <w:rPr>
          <w:color w:val="000000" w:themeColor="text1"/>
        </w:rPr>
        <w:t>ically</w:t>
      </w:r>
      <w:r w:rsidR="00E95130">
        <w:rPr>
          <w:color w:val="000000" w:themeColor="text1"/>
        </w:rPr>
        <w:t xml:space="preserve"> determin</w:t>
      </w:r>
      <w:r w:rsidR="001F46D6">
        <w:rPr>
          <w:color w:val="000000" w:themeColor="text1"/>
        </w:rPr>
        <w:t>e</w:t>
      </w:r>
      <w:r w:rsidR="00E95130">
        <w:rPr>
          <w:color w:val="000000" w:themeColor="text1"/>
        </w:rPr>
        <w:t xml:space="preserve"> </w:t>
      </w:r>
      <w:r w:rsidR="001F46D6">
        <w:rPr>
          <w:color w:val="000000" w:themeColor="text1"/>
        </w:rPr>
        <w:t>a</w:t>
      </w:r>
      <w:r w:rsidR="00E95130">
        <w:rPr>
          <w:color w:val="000000" w:themeColor="text1"/>
        </w:rPr>
        <w:t xml:space="preserve"> saturation </w:t>
      </w:r>
      <w:r w:rsidR="00C27FB3">
        <w:rPr>
          <w:color w:val="000000" w:themeColor="text1"/>
        </w:rPr>
        <w:t>time</w:t>
      </w:r>
      <w:r w:rsidR="00E95130">
        <w:rPr>
          <w:color w:val="000000" w:themeColor="text1"/>
        </w:rPr>
        <w:t xml:space="preserve">point, we took the second derivative of the growth curve (using a window size of 4 tecan measurements to </w:t>
      </w:r>
      <w:r w:rsidR="00E95130">
        <w:rPr>
          <w:color w:val="000000" w:themeColor="text1"/>
        </w:rPr>
        <w:lastRenderedPageBreak/>
        <w:t xml:space="preserve">calculate the first derivative) and </w:t>
      </w:r>
      <w:r w:rsidR="00353ADC">
        <w:rPr>
          <w:color w:val="000000" w:themeColor="text1"/>
        </w:rPr>
        <w:t>determined</w:t>
      </w:r>
      <w:r w:rsidR="00E95130">
        <w:rPr>
          <w:color w:val="000000" w:themeColor="text1"/>
        </w:rPr>
        <w:t xml:space="preserve"> the time which it is maximized.  Automatically determined </w:t>
      </w:r>
      <w:r w:rsidR="00480882">
        <w:rPr>
          <w:color w:val="000000" w:themeColor="text1"/>
        </w:rPr>
        <w:t xml:space="preserve">saturation </w:t>
      </w:r>
      <w:r w:rsidR="00E95130">
        <w:rPr>
          <w:color w:val="000000" w:themeColor="text1"/>
        </w:rPr>
        <w:t xml:space="preserve">times were checked visually.  </w:t>
      </w:r>
      <w:r w:rsidR="00F549D7">
        <w:rPr>
          <w:color w:val="000000" w:themeColor="text1"/>
        </w:rPr>
        <w:t xml:space="preserve">Multiple replicates were averaged </w:t>
      </w:r>
      <w:r w:rsidR="00055652">
        <w:rPr>
          <w:color w:val="000000" w:themeColor="text1"/>
        </w:rPr>
        <w:t xml:space="preserve">to yield the values in Fig S11.  </w:t>
      </w:r>
      <w:r w:rsidR="0042259B">
        <w:rPr>
          <w:color w:val="000000" w:themeColor="text1"/>
        </w:rPr>
        <w:t xml:space="preserve">To </w:t>
      </w:r>
      <w:r w:rsidR="00A245BA">
        <w:rPr>
          <w:color w:val="000000" w:themeColor="text1"/>
        </w:rPr>
        <w:t xml:space="preserve">determine the fitted IC50 values in Fig 4D, averaged resistance values were linearly interpolated between </w:t>
      </w:r>
      <w:r w:rsidR="007C513D">
        <w:rPr>
          <w:color w:val="000000" w:themeColor="text1"/>
        </w:rPr>
        <w:t xml:space="preserve">measured </w:t>
      </w:r>
      <w:r w:rsidR="00A245BA">
        <w:rPr>
          <w:color w:val="000000" w:themeColor="text1"/>
        </w:rPr>
        <w:t>concentrations.</w:t>
      </w:r>
    </w:p>
    <w:p w14:paraId="0F17F9AB" w14:textId="77777777" w:rsidR="001668D4" w:rsidRPr="00565DF9" w:rsidRDefault="001668D4" w:rsidP="00224FCB">
      <w:pPr>
        <w:rPr>
          <w:b/>
          <w:bCs/>
          <w:iCs/>
          <w:color w:val="808080" w:themeColor="background1" w:themeShade="80"/>
        </w:rPr>
      </w:pPr>
    </w:p>
    <w:p w14:paraId="19DB160E" w14:textId="45EA3944"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67A378BE"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D977A0">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lt;sup&gt;66&lt;/sup&gt;","plainTextFormattedCitation":"66","previouslyFormattedCitation":"&lt;sup&gt;66&lt;/sup&gt;"},"properties":{"noteIndex":0},"schema":"https://github.com/citation-style-language/schema/raw/master/csl-citation.json"}</w:instrText>
      </w:r>
      <w:r w:rsidR="0042743A" w:rsidRPr="00662D0E">
        <w:rPr>
          <w:bCs/>
          <w:iCs/>
          <w:color w:val="000000" w:themeColor="text1"/>
        </w:rPr>
        <w:fldChar w:fldCharType="separate"/>
      </w:r>
      <w:r w:rsidR="00BD5B97" w:rsidRPr="00BD5B97">
        <w:rPr>
          <w:bCs/>
          <w:iCs/>
          <w:noProof/>
          <w:color w:val="000000" w:themeColor="text1"/>
          <w:vertAlign w:val="superscript"/>
        </w:rPr>
        <w:t>66</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104"/>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104"/>
      <w:r w:rsidR="00662D0E">
        <w:rPr>
          <w:rStyle w:val="CommentReference"/>
          <w:rFonts w:asciiTheme="minorHAnsi" w:hAnsiTheme="minorHAnsi" w:cstheme="minorBidi"/>
        </w:rPr>
        <w:commentReference w:id="104"/>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105"/>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105"/>
      <w:r w:rsidR="00DF4CE6">
        <w:rPr>
          <w:rStyle w:val="CommentReference"/>
          <w:rFonts w:asciiTheme="minorHAnsi" w:hAnsiTheme="minorHAnsi" w:cstheme="minorBidi"/>
        </w:rPr>
        <w:commentReference w:id="105"/>
      </w:r>
    </w:p>
    <w:p w14:paraId="20BF344E" w14:textId="3AA5295C"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C241BD">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50&lt;/sup&gt;","plainTextFormattedCitation":"50","previouslyFormattedCitation":"&lt;sup&gt;50&lt;/sup&gt;"},"properties":{"noteIndex":0},"schema":"https://github.com/citation-style-language/schema/raw/master/csl-citation.json"}</w:instrText>
      </w:r>
      <w:r>
        <w:fldChar w:fldCharType="separate"/>
      </w:r>
      <w:r w:rsidR="00C241BD" w:rsidRPr="00C241BD">
        <w:rPr>
          <w:noProof/>
          <w:vertAlign w:val="superscript"/>
        </w:rPr>
        <w:t>50</w:t>
      </w:r>
      <w:r>
        <w:fldChar w:fldCharType="end"/>
      </w:r>
      <w:r>
        <w:t xml:space="preserve">.  </w:t>
      </w:r>
      <w:r w:rsidR="00387AC3">
        <w:t>Additional strains acting required to recreated positive and negative controls were also obtained from this screen (</w:t>
      </w:r>
      <w:r w:rsidR="00EF3DD9">
        <w:t>Fig</w:t>
      </w:r>
      <w:r w:rsidR="00387AC3">
        <w:t xml:space="preserve"> 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commentRangeStart w:id="106"/>
      <w:r w:rsidRPr="009B3D83">
        <w:rPr>
          <w:b/>
          <w:bCs/>
          <w:iCs/>
          <w:color w:val="000000" w:themeColor="text1"/>
        </w:rPr>
        <w:t>Quantitative RT-PCR</w:t>
      </w:r>
      <w:commentRangeEnd w:id="106"/>
      <w:r w:rsidR="00A028A9" w:rsidRPr="009B3D83">
        <w:rPr>
          <w:rStyle w:val="CommentReference"/>
          <w:color w:val="000000" w:themeColor="text1"/>
        </w:rPr>
        <w:commentReference w:id="106"/>
      </w:r>
    </w:p>
    <w:p w14:paraId="2D459882" w14:textId="0C18B5C3" w:rsidR="00483E4F" w:rsidRPr="005A2D85" w:rsidRDefault="00F3275C" w:rsidP="00224FCB">
      <w:pPr>
        <w:jc w:val="both"/>
        <w:rPr>
          <w:bCs/>
          <w:iCs/>
          <w:color w:val="000000" w:themeColor="text1"/>
        </w:rPr>
      </w:pPr>
      <w:r w:rsidRPr="009B3D83">
        <w:rPr>
          <w:bCs/>
          <w:iCs/>
          <w:color w:val="000000" w:themeColor="text1"/>
        </w:rPr>
        <w:t xml:space="preserve">RNA </w:t>
      </w:r>
      <w:r w:rsidR="000D0C6E">
        <w:rPr>
          <w:bCs/>
          <w:iCs/>
          <w:color w:val="000000" w:themeColor="text1"/>
        </w:rPr>
        <w:t>was extracted from cultures growing exponentially in 23.43</w:t>
      </w:r>
      <w:r w:rsidR="000D0C6E">
        <w:rPr>
          <w:bCs/>
          <w:iCs/>
          <w:color w:val="000000" w:themeColor="text1"/>
          <w:lang w:val="el-GR"/>
        </w:rPr>
        <w:t>μ</w:t>
      </w:r>
      <w:r w:rsidR="000D0C6E">
        <w:rPr>
          <w:bCs/>
          <w:iCs/>
          <w:color w:val="000000" w:themeColor="text1"/>
        </w:rPr>
        <w:t xml:space="preserve">M fluconazole </w:t>
      </w:r>
      <w:r w:rsidRPr="009B3D83">
        <w:rPr>
          <w:bCs/>
          <w:iCs/>
          <w:color w:val="000000" w:themeColor="text1"/>
        </w:rPr>
        <w:t>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DNAse and </w:t>
      </w:r>
      <w:r w:rsidR="0081563C">
        <w:rPr>
          <w:bCs/>
          <w:iCs/>
          <w:color w:val="000000" w:themeColor="text1"/>
          <w:lang w:val="en-CA"/>
        </w:rPr>
        <w:t>analyzed usi</w:t>
      </w:r>
      <w:r w:rsidR="002F4EE7" w:rsidRPr="009B3D83">
        <w:rPr>
          <w:bCs/>
          <w:iCs/>
          <w:color w:val="000000" w:themeColor="text1"/>
          <w:lang w:val="en-CA"/>
        </w:rPr>
        <w:t>n</w:t>
      </w:r>
      <w:r w:rsidR="0081563C">
        <w:rPr>
          <w:bCs/>
          <w:iCs/>
          <w:color w:val="000000" w:themeColor="text1"/>
          <w:lang w:val="en-CA"/>
        </w:rPr>
        <w:t>g</w:t>
      </w:r>
      <w:r w:rsidR="002F4EE7" w:rsidRPr="009B3D83">
        <w:rPr>
          <w:bCs/>
          <w:iCs/>
          <w:color w:val="000000" w:themeColor="text1"/>
          <w:lang w:val="en-CA"/>
        </w:rPr>
        <w:t xml:space="preserve"> an Agilent Bioanalyzer to qu</w:t>
      </w:r>
      <w:r w:rsidR="00A028A9" w:rsidRPr="009B3D83">
        <w:rPr>
          <w:bCs/>
          <w:iCs/>
          <w:color w:val="000000" w:themeColor="text1"/>
          <w:lang w:val="en-CA"/>
        </w:rPr>
        <w:t xml:space="preserve">antify </w:t>
      </w:r>
      <w:r w:rsidR="0092713A">
        <w:rPr>
          <w:bCs/>
          <w:iCs/>
          <w:color w:val="000000" w:themeColor="text1"/>
          <w:lang w:val="en-CA"/>
        </w:rPr>
        <w:t xml:space="preserve">nucleic acid concentration </w:t>
      </w:r>
      <w:r w:rsidR="00A028A9" w:rsidRPr="009B3D83">
        <w:rPr>
          <w:bCs/>
          <w:iCs/>
          <w:color w:val="000000" w:themeColor="text1"/>
          <w:lang w:val="en-CA"/>
        </w:rPr>
        <w:t xml:space="preserve">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w:t>
      </w:r>
      <w:r w:rsidR="0081563C">
        <w:rPr>
          <w:bCs/>
          <w:iCs/>
          <w:color w:val="000000" w:themeColor="text1"/>
          <w:lang w:val="en-CA"/>
        </w:rPr>
        <w:t>r</w:t>
      </w:r>
      <w:r w:rsidR="002F4EE7" w:rsidRPr="009B3D83">
        <w:rPr>
          <w:bCs/>
          <w:iCs/>
          <w:color w:val="000000" w:themeColor="text1"/>
          <w:lang w:val="en-CA"/>
        </w:rPr>
        <w:t xml:space="preserve">med using a combination of oligo-DT and random hexamer primers.  </w:t>
      </w:r>
      <w:r w:rsidR="00516641" w:rsidRPr="009B3D83">
        <w:rPr>
          <w:bCs/>
          <w:iCs/>
          <w:color w:val="000000" w:themeColor="text1"/>
          <w:lang w:val="en-CA"/>
        </w:rPr>
        <w:t>qPCR on these samples was then performed using a SensiFAST™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r w:rsidR="005A2D85">
        <w:rPr>
          <w:bCs/>
          <w:iCs/>
          <w:color w:val="000000" w:themeColor="text1"/>
          <w:lang w:val="en-CA"/>
        </w:rPr>
        <w:t xml:space="preserve">cDNA synthesis and qPCR was performed for </w:t>
      </w:r>
      <w:r w:rsidR="005A2D85">
        <w:rPr>
          <w:bCs/>
          <w:i/>
          <w:iCs/>
          <w:color w:val="000000" w:themeColor="text1"/>
          <w:lang w:val="en-CA"/>
        </w:rPr>
        <w:t>PDR5</w:t>
      </w:r>
      <w:r w:rsidR="005A2D85">
        <w:rPr>
          <w:bCs/>
          <w:iCs/>
          <w:color w:val="000000" w:themeColor="text1"/>
          <w:lang w:val="en-CA"/>
        </w:rPr>
        <w:t xml:space="preserve"> and </w:t>
      </w:r>
      <w:r w:rsidR="005A2D85">
        <w:rPr>
          <w:bCs/>
          <w:i/>
          <w:iCs/>
          <w:color w:val="000000" w:themeColor="text1"/>
          <w:lang w:val="en-CA"/>
        </w:rPr>
        <w:t xml:space="preserve">UBC6 </w:t>
      </w:r>
      <w:r w:rsidR="005A2D85">
        <w:rPr>
          <w:bCs/>
          <w:iCs/>
          <w:color w:val="000000" w:themeColor="text1"/>
          <w:lang w:val="en-CA"/>
        </w:rPr>
        <w:t>(</w:t>
      </w:r>
      <w:r w:rsidR="00101660">
        <w:rPr>
          <w:bCs/>
          <w:iCs/>
          <w:color w:val="000000" w:themeColor="text1"/>
          <w:lang w:val="en-CA"/>
        </w:rPr>
        <w:t xml:space="preserve">acting </w:t>
      </w:r>
      <w:r w:rsidR="005A2D85">
        <w:rPr>
          <w:bCs/>
          <w:iCs/>
          <w:color w:val="000000" w:themeColor="text1"/>
          <w:lang w:val="en-CA"/>
        </w:rPr>
        <w:t>loading control).</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commentRangeStart w:id="107"/>
      <w:r w:rsidRPr="00565DF9">
        <w:rPr>
          <w:b/>
          <w:color w:val="808080" w:themeColor="background1" w:themeShade="80"/>
          <w:sz w:val="28"/>
        </w:rPr>
        <w:t>Acknowledgements</w:t>
      </w:r>
      <w:commentRangeEnd w:id="107"/>
      <w:r w:rsidR="006365D4">
        <w:rPr>
          <w:rStyle w:val="CommentReference"/>
          <w:rFonts w:asciiTheme="minorHAnsi" w:hAnsiTheme="minorHAnsi" w:cstheme="minorBidi"/>
        </w:rPr>
        <w:commentReference w:id="107"/>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108"/>
      <w:r w:rsidRPr="00233F15">
        <w:rPr>
          <w:b/>
          <w:sz w:val="28"/>
        </w:rPr>
        <w:t>Author Contributions</w:t>
      </w:r>
      <w:commentRangeEnd w:id="108"/>
      <w:r w:rsidR="00AB0C9E">
        <w:rPr>
          <w:rStyle w:val="CommentReference"/>
          <w:rFonts w:asciiTheme="minorHAnsi" w:hAnsiTheme="minorHAnsi" w:cstheme="minorBidi"/>
        </w:rPr>
        <w:commentReference w:id="108"/>
      </w:r>
    </w:p>
    <w:p w14:paraId="04CE3281" w14:textId="6A91A03F" w:rsidR="00DC50F1" w:rsidRPr="00233F15" w:rsidRDefault="00095AD4" w:rsidP="00224FCB">
      <w:pPr>
        <w:jc w:val="both"/>
      </w:pPr>
      <w:r>
        <w:lastRenderedPageBreak/>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commentRangeStart w:id="109"/>
      <w:r w:rsidRPr="00233F15">
        <w:rPr>
          <w:b/>
          <w:sz w:val="28"/>
        </w:rPr>
        <w:t>Additional Data Files</w:t>
      </w:r>
      <w:commentRangeEnd w:id="109"/>
      <w:r w:rsidR="00BD3C0C" w:rsidRPr="00233F15">
        <w:rPr>
          <w:rStyle w:val="CommentReference"/>
        </w:rPr>
        <w:commentReference w:id="109"/>
      </w:r>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construct the barcoder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t>Additional Data S5</w:t>
      </w:r>
      <w:r w:rsidR="00505736">
        <w:rPr>
          <w:b/>
        </w:rPr>
        <w:t xml:space="preserve">.  </w:t>
      </w:r>
      <w:r w:rsidR="00A31CE8">
        <w:t>Growth and resistance metrics obtained for all strains in both the MAT</w:t>
      </w:r>
      <w:r w:rsidR="00A31CE8">
        <w:rPr>
          <w:b/>
        </w:rPr>
        <w:t xml:space="preserve">a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109D5968" w:rsidR="003737D5" w:rsidRPr="003737D5" w:rsidRDefault="0001262B" w:rsidP="00224FCB">
      <w:pPr>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224FCB">
      <w:pPr>
        <w:outlineLvl w:val="0"/>
      </w:pPr>
      <w:r>
        <w:rPr>
          <w:b/>
        </w:rPr>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3C9457B5" w14:textId="40C5325D" w:rsidR="00D977A0" w:rsidRPr="00D977A0" w:rsidRDefault="00C1486D" w:rsidP="00D977A0">
      <w:pPr>
        <w:widowControl w:val="0"/>
        <w:autoSpaceDE w:val="0"/>
        <w:autoSpaceDN w:val="0"/>
        <w:adjustRightInd w:val="0"/>
        <w:ind w:left="640" w:hanging="64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D977A0" w:rsidRPr="00D977A0">
        <w:rPr>
          <w:noProof/>
        </w:rPr>
        <w:t>1.</w:t>
      </w:r>
      <w:r w:rsidR="00D977A0" w:rsidRPr="00D977A0">
        <w:rPr>
          <w:noProof/>
        </w:rPr>
        <w:tab/>
        <w:t xml:space="preserve">Benfey, P. N. &amp; Mitchell-Olds, T. From Genotype to Phenotype: Systems Biology Meets Natural Variation. </w:t>
      </w:r>
      <w:r w:rsidR="00D977A0" w:rsidRPr="00D977A0">
        <w:rPr>
          <w:i/>
          <w:iCs/>
          <w:noProof/>
        </w:rPr>
        <w:t>Science (80-. ).</w:t>
      </w:r>
      <w:r w:rsidR="00D977A0" w:rsidRPr="00D977A0">
        <w:rPr>
          <w:noProof/>
        </w:rPr>
        <w:t xml:space="preserve"> </w:t>
      </w:r>
      <w:r w:rsidR="00D977A0" w:rsidRPr="00D977A0">
        <w:rPr>
          <w:b/>
          <w:bCs/>
          <w:noProof/>
        </w:rPr>
        <w:t>320,</w:t>
      </w:r>
      <w:r w:rsidR="00D977A0" w:rsidRPr="00D977A0">
        <w:rPr>
          <w:noProof/>
        </w:rPr>
        <w:t xml:space="preserve"> (2008).</w:t>
      </w:r>
    </w:p>
    <w:p w14:paraId="21F58B9B" w14:textId="77777777" w:rsidR="00D977A0" w:rsidRPr="00D977A0" w:rsidRDefault="00D977A0" w:rsidP="00D977A0">
      <w:pPr>
        <w:widowControl w:val="0"/>
        <w:autoSpaceDE w:val="0"/>
        <w:autoSpaceDN w:val="0"/>
        <w:adjustRightInd w:val="0"/>
        <w:ind w:left="640" w:hanging="640"/>
        <w:rPr>
          <w:noProof/>
        </w:rPr>
      </w:pPr>
      <w:r w:rsidRPr="00D977A0">
        <w:rPr>
          <w:noProof/>
        </w:rPr>
        <w:t>2.</w:t>
      </w:r>
      <w:r w:rsidRPr="00D977A0">
        <w:rPr>
          <w:noProof/>
        </w:rPr>
        <w:tab/>
        <w:t xml:space="preserve">Hartwell, L. Robust Interactions. </w:t>
      </w:r>
      <w:r w:rsidRPr="00D977A0">
        <w:rPr>
          <w:i/>
          <w:iCs/>
          <w:noProof/>
        </w:rPr>
        <w:t>Science (80-. ).</w:t>
      </w:r>
      <w:r w:rsidRPr="00D977A0">
        <w:rPr>
          <w:noProof/>
        </w:rPr>
        <w:t xml:space="preserve"> </w:t>
      </w:r>
      <w:r w:rsidRPr="00D977A0">
        <w:rPr>
          <w:b/>
          <w:bCs/>
          <w:noProof/>
        </w:rPr>
        <w:t>303,</w:t>
      </w:r>
      <w:r w:rsidRPr="00D977A0">
        <w:rPr>
          <w:noProof/>
        </w:rPr>
        <w:t xml:space="preserve"> (2004).</w:t>
      </w:r>
    </w:p>
    <w:p w14:paraId="63F96C68" w14:textId="77777777" w:rsidR="00D977A0" w:rsidRPr="00D977A0" w:rsidRDefault="00D977A0" w:rsidP="00D977A0">
      <w:pPr>
        <w:widowControl w:val="0"/>
        <w:autoSpaceDE w:val="0"/>
        <w:autoSpaceDN w:val="0"/>
        <w:adjustRightInd w:val="0"/>
        <w:ind w:left="640" w:hanging="640"/>
        <w:rPr>
          <w:noProof/>
        </w:rPr>
      </w:pPr>
      <w:r w:rsidRPr="00D977A0">
        <w:rPr>
          <w:noProof/>
        </w:rPr>
        <w:t>3.</w:t>
      </w:r>
      <w:r w:rsidRPr="00D977A0">
        <w:rPr>
          <w:noProof/>
        </w:rPr>
        <w:tab/>
        <w:t xml:space="preserve">Hartman, J. L., Garvik, B. &amp; Hartwell, L. Principles for the Buffering of Genetic Variation. </w:t>
      </w:r>
      <w:r w:rsidRPr="00D977A0">
        <w:rPr>
          <w:i/>
          <w:iCs/>
          <w:noProof/>
        </w:rPr>
        <w:t>Science (80-. ).</w:t>
      </w:r>
      <w:r w:rsidRPr="00D977A0">
        <w:rPr>
          <w:noProof/>
        </w:rPr>
        <w:t xml:space="preserve"> </w:t>
      </w:r>
      <w:r w:rsidRPr="00D977A0">
        <w:rPr>
          <w:b/>
          <w:bCs/>
          <w:noProof/>
        </w:rPr>
        <w:t>291,</w:t>
      </w:r>
      <w:r w:rsidRPr="00D977A0">
        <w:rPr>
          <w:noProof/>
        </w:rPr>
        <w:t xml:space="preserve"> (2001).</w:t>
      </w:r>
    </w:p>
    <w:p w14:paraId="72C0CD56" w14:textId="77777777" w:rsidR="00D977A0" w:rsidRPr="00D977A0" w:rsidRDefault="00D977A0" w:rsidP="00D977A0">
      <w:pPr>
        <w:widowControl w:val="0"/>
        <w:autoSpaceDE w:val="0"/>
        <w:autoSpaceDN w:val="0"/>
        <w:adjustRightInd w:val="0"/>
        <w:ind w:left="640" w:hanging="640"/>
        <w:rPr>
          <w:noProof/>
        </w:rPr>
      </w:pPr>
      <w:r w:rsidRPr="00D977A0">
        <w:rPr>
          <w:noProof/>
        </w:rPr>
        <w:t>4.</w:t>
      </w:r>
      <w:r w:rsidRPr="00D977A0">
        <w:rPr>
          <w:noProof/>
        </w:rPr>
        <w:tab/>
        <w:t xml:space="preserve">Civelek, M. &amp; Lusis, A. J. Systems genetics approaches to understand complex traits. </w:t>
      </w:r>
      <w:r w:rsidRPr="00D977A0">
        <w:rPr>
          <w:i/>
          <w:iCs/>
          <w:noProof/>
        </w:rPr>
        <w:t>Nat. Rev. Genet.</w:t>
      </w:r>
      <w:r w:rsidRPr="00D977A0">
        <w:rPr>
          <w:noProof/>
        </w:rPr>
        <w:t xml:space="preserve"> </w:t>
      </w:r>
      <w:r w:rsidRPr="00D977A0">
        <w:rPr>
          <w:b/>
          <w:bCs/>
          <w:noProof/>
        </w:rPr>
        <w:t>15,</w:t>
      </w:r>
      <w:r w:rsidRPr="00D977A0">
        <w:rPr>
          <w:noProof/>
        </w:rPr>
        <w:t xml:space="preserve"> 34–48 (2014).</w:t>
      </w:r>
    </w:p>
    <w:p w14:paraId="69924A3C" w14:textId="77777777" w:rsidR="00D977A0" w:rsidRPr="00D977A0" w:rsidRDefault="00D977A0" w:rsidP="00D977A0">
      <w:pPr>
        <w:widowControl w:val="0"/>
        <w:autoSpaceDE w:val="0"/>
        <w:autoSpaceDN w:val="0"/>
        <w:adjustRightInd w:val="0"/>
        <w:ind w:left="640" w:hanging="640"/>
        <w:rPr>
          <w:noProof/>
        </w:rPr>
      </w:pPr>
      <w:r w:rsidRPr="00D977A0">
        <w:rPr>
          <w:noProof/>
        </w:rPr>
        <w:t>5.</w:t>
      </w:r>
      <w:r w:rsidRPr="00D977A0">
        <w:rPr>
          <w:noProof/>
        </w:rPr>
        <w:tab/>
        <w:t xml:space="preserve">Costanzo, M. </w:t>
      </w:r>
      <w:r w:rsidRPr="00D977A0">
        <w:rPr>
          <w:i/>
          <w:iCs/>
          <w:noProof/>
        </w:rPr>
        <w:t>et al.</w:t>
      </w:r>
      <w:r w:rsidRPr="00D977A0">
        <w:rPr>
          <w:noProof/>
        </w:rPr>
        <w:t xml:space="preserve"> A global genetic interaction network maps a wiring diagram of cellular function. </w:t>
      </w:r>
      <w:r w:rsidRPr="00D977A0">
        <w:rPr>
          <w:i/>
          <w:iCs/>
          <w:noProof/>
        </w:rPr>
        <w:t>Science (80-. ).</w:t>
      </w:r>
      <w:r w:rsidRPr="00D977A0">
        <w:rPr>
          <w:noProof/>
        </w:rPr>
        <w:t xml:space="preserve"> </w:t>
      </w:r>
      <w:r w:rsidRPr="00D977A0">
        <w:rPr>
          <w:b/>
          <w:bCs/>
          <w:noProof/>
        </w:rPr>
        <w:t>353,</w:t>
      </w:r>
      <w:r w:rsidRPr="00D977A0">
        <w:rPr>
          <w:noProof/>
        </w:rPr>
        <w:t xml:space="preserve"> (2016).</w:t>
      </w:r>
    </w:p>
    <w:p w14:paraId="2C36D283" w14:textId="77777777" w:rsidR="00D977A0" w:rsidRPr="00D977A0" w:rsidRDefault="00D977A0" w:rsidP="00D977A0">
      <w:pPr>
        <w:widowControl w:val="0"/>
        <w:autoSpaceDE w:val="0"/>
        <w:autoSpaceDN w:val="0"/>
        <w:adjustRightInd w:val="0"/>
        <w:ind w:left="640" w:hanging="640"/>
        <w:rPr>
          <w:noProof/>
        </w:rPr>
      </w:pPr>
      <w:r w:rsidRPr="00D977A0">
        <w:rPr>
          <w:noProof/>
        </w:rPr>
        <w:t>6.</w:t>
      </w:r>
      <w:r w:rsidRPr="00D977A0">
        <w:rPr>
          <w:noProof/>
        </w:rPr>
        <w:tab/>
        <w:t xml:space="preserve">Shen, J. P. &amp; Ideker, T. Synthetic Lethal Networks for Precision Oncology: Promises and Pitfalls. </w:t>
      </w:r>
      <w:r w:rsidRPr="00D977A0">
        <w:rPr>
          <w:i/>
          <w:iCs/>
          <w:noProof/>
        </w:rPr>
        <w:t>J. Mol. Biol.</w:t>
      </w:r>
      <w:r w:rsidRPr="00D977A0">
        <w:rPr>
          <w:noProof/>
        </w:rPr>
        <w:t xml:space="preserve"> </w:t>
      </w:r>
      <w:r w:rsidRPr="00D977A0">
        <w:rPr>
          <w:b/>
          <w:bCs/>
          <w:noProof/>
        </w:rPr>
        <w:t>430,</w:t>
      </w:r>
      <w:r w:rsidRPr="00D977A0">
        <w:rPr>
          <w:noProof/>
        </w:rPr>
        <w:t xml:space="preserve"> 2900–2912 (2018).</w:t>
      </w:r>
    </w:p>
    <w:p w14:paraId="4E36C8F3" w14:textId="77777777" w:rsidR="00D977A0" w:rsidRPr="00D977A0" w:rsidRDefault="00D977A0" w:rsidP="00D977A0">
      <w:pPr>
        <w:widowControl w:val="0"/>
        <w:autoSpaceDE w:val="0"/>
        <w:autoSpaceDN w:val="0"/>
        <w:adjustRightInd w:val="0"/>
        <w:ind w:left="640" w:hanging="640"/>
        <w:rPr>
          <w:noProof/>
        </w:rPr>
      </w:pPr>
      <w:r w:rsidRPr="00D977A0">
        <w:rPr>
          <w:noProof/>
        </w:rPr>
        <w:t>7.</w:t>
      </w:r>
      <w:r w:rsidRPr="00D977A0">
        <w:rPr>
          <w:noProof/>
        </w:rPr>
        <w:tab/>
        <w:t xml:space="preserve">Horlbeck, M. A. </w:t>
      </w:r>
      <w:r w:rsidRPr="00D977A0">
        <w:rPr>
          <w:i/>
          <w:iCs/>
          <w:noProof/>
        </w:rPr>
        <w:t>et al.</w:t>
      </w:r>
      <w:r w:rsidRPr="00D977A0">
        <w:rPr>
          <w:noProof/>
        </w:rPr>
        <w:t xml:space="preserve"> Mapping the Genetic Landscape of Human Cells. </w:t>
      </w:r>
      <w:r w:rsidRPr="00D977A0">
        <w:rPr>
          <w:i/>
          <w:iCs/>
          <w:noProof/>
        </w:rPr>
        <w:t>Cell</w:t>
      </w:r>
      <w:r w:rsidRPr="00D977A0">
        <w:rPr>
          <w:noProof/>
        </w:rPr>
        <w:t xml:space="preserve"> </w:t>
      </w:r>
      <w:r w:rsidRPr="00D977A0">
        <w:rPr>
          <w:b/>
          <w:bCs/>
          <w:noProof/>
        </w:rPr>
        <w:t>174,</w:t>
      </w:r>
      <w:r w:rsidRPr="00D977A0">
        <w:rPr>
          <w:noProof/>
        </w:rPr>
        <w:t xml:space="preserve"> 953–967.e22 (2018).</w:t>
      </w:r>
    </w:p>
    <w:p w14:paraId="26C7F88E" w14:textId="77777777" w:rsidR="00D977A0" w:rsidRPr="00D977A0" w:rsidRDefault="00D977A0" w:rsidP="00D977A0">
      <w:pPr>
        <w:widowControl w:val="0"/>
        <w:autoSpaceDE w:val="0"/>
        <w:autoSpaceDN w:val="0"/>
        <w:adjustRightInd w:val="0"/>
        <w:ind w:left="640" w:hanging="640"/>
        <w:rPr>
          <w:noProof/>
        </w:rPr>
      </w:pPr>
      <w:r w:rsidRPr="00D977A0">
        <w:rPr>
          <w:noProof/>
        </w:rPr>
        <w:t>8.</w:t>
      </w:r>
      <w:r w:rsidRPr="00D977A0">
        <w:rPr>
          <w:noProof/>
        </w:rPr>
        <w:tab/>
        <w:t xml:space="preserve">Giaever, G. </w:t>
      </w:r>
      <w:r w:rsidRPr="00D977A0">
        <w:rPr>
          <w:i/>
          <w:iCs/>
          <w:noProof/>
        </w:rPr>
        <w:t>et al.</w:t>
      </w:r>
      <w:r w:rsidRPr="00D977A0">
        <w:rPr>
          <w:noProof/>
        </w:rPr>
        <w:t xml:space="preserve"> Functional profiling of the Saccharomyces cerevisiae genome. </w:t>
      </w:r>
      <w:r w:rsidRPr="00D977A0">
        <w:rPr>
          <w:i/>
          <w:iCs/>
          <w:noProof/>
        </w:rPr>
        <w:t>Nature</w:t>
      </w:r>
      <w:r w:rsidRPr="00D977A0">
        <w:rPr>
          <w:noProof/>
        </w:rPr>
        <w:t xml:space="preserve"> </w:t>
      </w:r>
      <w:r w:rsidRPr="00D977A0">
        <w:rPr>
          <w:b/>
          <w:bCs/>
          <w:noProof/>
        </w:rPr>
        <w:t>418,</w:t>
      </w:r>
      <w:r w:rsidRPr="00D977A0">
        <w:rPr>
          <w:noProof/>
        </w:rPr>
        <w:t xml:space="preserve"> 387–391 (2002).</w:t>
      </w:r>
    </w:p>
    <w:p w14:paraId="6097371A" w14:textId="77777777" w:rsidR="00D977A0" w:rsidRPr="00D977A0" w:rsidRDefault="00D977A0" w:rsidP="00D977A0">
      <w:pPr>
        <w:widowControl w:val="0"/>
        <w:autoSpaceDE w:val="0"/>
        <w:autoSpaceDN w:val="0"/>
        <w:adjustRightInd w:val="0"/>
        <w:ind w:left="640" w:hanging="640"/>
        <w:rPr>
          <w:noProof/>
        </w:rPr>
      </w:pPr>
      <w:r w:rsidRPr="00D977A0">
        <w:rPr>
          <w:noProof/>
        </w:rPr>
        <w:t>9.</w:t>
      </w:r>
      <w:r w:rsidRPr="00D977A0">
        <w:rPr>
          <w:noProof/>
        </w:rPr>
        <w:tab/>
        <w:t xml:space="preserve">Costanzo, M. </w:t>
      </w:r>
      <w:r w:rsidRPr="00D977A0">
        <w:rPr>
          <w:i/>
          <w:iCs/>
          <w:noProof/>
        </w:rPr>
        <w:t>et al.</w:t>
      </w:r>
      <w:r w:rsidRPr="00D977A0">
        <w:rPr>
          <w:noProof/>
        </w:rPr>
        <w:t xml:space="preserve"> The genetic landscape of a cell. </w:t>
      </w:r>
      <w:r w:rsidRPr="00D977A0">
        <w:rPr>
          <w:i/>
          <w:iCs/>
          <w:noProof/>
        </w:rPr>
        <w:t>Science</w:t>
      </w:r>
      <w:r w:rsidRPr="00D977A0">
        <w:rPr>
          <w:noProof/>
        </w:rPr>
        <w:t xml:space="preserve"> </w:t>
      </w:r>
      <w:r w:rsidRPr="00D977A0">
        <w:rPr>
          <w:b/>
          <w:bCs/>
          <w:noProof/>
        </w:rPr>
        <w:t>327,</w:t>
      </w:r>
      <w:r w:rsidRPr="00D977A0">
        <w:rPr>
          <w:noProof/>
        </w:rPr>
        <w:t xml:space="preserve"> 425–31 (2010).</w:t>
      </w:r>
    </w:p>
    <w:p w14:paraId="2429C048" w14:textId="77777777" w:rsidR="00D977A0" w:rsidRPr="00D977A0" w:rsidRDefault="00D977A0" w:rsidP="00D977A0">
      <w:pPr>
        <w:widowControl w:val="0"/>
        <w:autoSpaceDE w:val="0"/>
        <w:autoSpaceDN w:val="0"/>
        <w:adjustRightInd w:val="0"/>
        <w:ind w:left="640" w:hanging="640"/>
        <w:rPr>
          <w:noProof/>
        </w:rPr>
      </w:pPr>
      <w:r w:rsidRPr="00D977A0">
        <w:rPr>
          <w:noProof/>
        </w:rPr>
        <w:t>10.</w:t>
      </w:r>
      <w:r w:rsidRPr="00D977A0">
        <w:rPr>
          <w:noProof/>
        </w:rPr>
        <w:tab/>
        <w:t xml:space="preserve">St Onge, R. P. </w:t>
      </w:r>
      <w:r w:rsidRPr="00D977A0">
        <w:rPr>
          <w:i/>
          <w:iCs/>
          <w:noProof/>
        </w:rPr>
        <w:t>et al.</w:t>
      </w:r>
      <w:r w:rsidRPr="00D977A0">
        <w:rPr>
          <w:noProof/>
        </w:rPr>
        <w:t xml:space="preserve"> Systematic pathway analysis using high-resolution fitness profiling of combinatorial gene deletions. </w:t>
      </w:r>
      <w:r w:rsidRPr="00D977A0">
        <w:rPr>
          <w:i/>
          <w:iCs/>
          <w:noProof/>
        </w:rPr>
        <w:t>Nat. Genet.</w:t>
      </w:r>
      <w:r w:rsidRPr="00D977A0">
        <w:rPr>
          <w:noProof/>
        </w:rPr>
        <w:t xml:space="preserve"> </w:t>
      </w:r>
      <w:r w:rsidRPr="00D977A0">
        <w:rPr>
          <w:b/>
          <w:bCs/>
          <w:noProof/>
        </w:rPr>
        <w:t>39,</w:t>
      </w:r>
      <w:r w:rsidRPr="00D977A0">
        <w:rPr>
          <w:noProof/>
        </w:rPr>
        <w:t xml:space="preserve"> 199–206 (2007).</w:t>
      </w:r>
    </w:p>
    <w:p w14:paraId="70C249D8" w14:textId="77777777" w:rsidR="00D977A0" w:rsidRPr="00D977A0" w:rsidRDefault="00D977A0" w:rsidP="00D977A0">
      <w:pPr>
        <w:widowControl w:val="0"/>
        <w:autoSpaceDE w:val="0"/>
        <w:autoSpaceDN w:val="0"/>
        <w:adjustRightInd w:val="0"/>
        <w:ind w:left="640" w:hanging="640"/>
        <w:rPr>
          <w:noProof/>
        </w:rPr>
      </w:pPr>
      <w:r w:rsidRPr="00D977A0">
        <w:rPr>
          <w:noProof/>
        </w:rPr>
        <w:t>11.</w:t>
      </w:r>
      <w:r w:rsidRPr="00D977A0">
        <w:rPr>
          <w:noProof/>
        </w:rPr>
        <w:tab/>
        <w:t xml:space="preserve">Bloom, J. S., Ehrenreich, I. M., Loo, W. T., Lite, T.-L. V. &amp; Kruglyak, L. Finding the sources of missing heritability in a yeast cross. </w:t>
      </w:r>
      <w:r w:rsidRPr="00D977A0">
        <w:rPr>
          <w:i/>
          <w:iCs/>
          <w:noProof/>
        </w:rPr>
        <w:t>Nature</w:t>
      </w:r>
      <w:r w:rsidRPr="00D977A0">
        <w:rPr>
          <w:noProof/>
        </w:rPr>
        <w:t xml:space="preserve"> </w:t>
      </w:r>
      <w:r w:rsidRPr="00D977A0">
        <w:rPr>
          <w:b/>
          <w:bCs/>
          <w:noProof/>
        </w:rPr>
        <w:t>494,</w:t>
      </w:r>
      <w:r w:rsidRPr="00D977A0">
        <w:rPr>
          <w:noProof/>
        </w:rPr>
        <w:t xml:space="preserve"> 234–7 (2013).</w:t>
      </w:r>
    </w:p>
    <w:p w14:paraId="6897CC71" w14:textId="77777777" w:rsidR="00D977A0" w:rsidRPr="00D977A0" w:rsidRDefault="00D977A0" w:rsidP="00D977A0">
      <w:pPr>
        <w:widowControl w:val="0"/>
        <w:autoSpaceDE w:val="0"/>
        <w:autoSpaceDN w:val="0"/>
        <w:adjustRightInd w:val="0"/>
        <w:ind w:left="640" w:hanging="640"/>
        <w:rPr>
          <w:noProof/>
        </w:rPr>
      </w:pPr>
      <w:r w:rsidRPr="00D977A0">
        <w:rPr>
          <w:noProof/>
        </w:rPr>
        <w:lastRenderedPageBreak/>
        <w:t>12.</w:t>
      </w:r>
      <w:r w:rsidRPr="00D977A0">
        <w:rPr>
          <w:noProof/>
        </w:rPr>
        <w:tab/>
        <w:t xml:space="preserve">Braberg, H. </w:t>
      </w:r>
      <w:r w:rsidRPr="00D977A0">
        <w:rPr>
          <w:i/>
          <w:iCs/>
          <w:noProof/>
        </w:rPr>
        <w:t>et al.</w:t>
      </w:r>
      <w:r w:rsidRPr="00D977A0">
        <w:rPr>
          <w:noProof/>
        </w:rPr>
        <w:t xml:space="preserve"> Quantitative analysis of triple-mutant genetic interactions. </w:t>
      </w:r>
      <w:r w:rsidRPr="00D977A0">
        <w:rPr>
          <w:i/>
          <w:iCs/>
          <w:noProof/>
        </w:rPr>
        <w:t>Nat. Protoc.</w:t>
      </w:r>
      <w:r w:rsidRPr="00D977A0">
        <w:rPr>
          <w:noProof/>
        </w:rPr>
        <w:t xml:space="preserve"> </w:t>
      </w:r>
      <w:r w:rsidRPr="00D977A0">
        <w:rPr>
          <w:b/>
          <w:bCs/>
          <w:noProof/>
        </w:rPr>
        <w:t>9,</w:t>
      </w:r>
      <w:r w:rsidRPr="00D977A0">
        <w:rPr>
          <w:noProof/>
        </w:rPr>
        <w:t xml:space="preserve"> 1867–81 (2014).</w:t>
      </w:r>
    </w:p>
    <w:p w14:paraId="228AF753" w14:textId="77777777" w:rsidR="00D977A0" w:rsidRPr="00D977A0" w:rsidRDefault="00D977A0" w:rsidP="00D977A0">
      <w:pPr>
        <w:widowControl w:val="0"/>
        <w:autoSpaceDE w:val="0"/>
        <w:autoSpaceDN w:val="0"/>
        <w:adjustRightInd w:val="0"/>
        <w:ind w:left="640" w:hanging="640"/>
        <w:rPr>
          <w:noProof/>
        </w:rPr>
      </w:pPr>
      <w:r w:rsidRPr="00D977A0">
        <w:rPr>
          <w:noProof/>
        </w:rPr>
        <w:t>13.</w:t>
      </w:r>
      <w:r w:rsidRPr="00D977A0">
        <w:rPr>
          <w:noProof/>
        </w:rPr>
        <w:tab/>
        <w:t xml:space="preserve">Tong, A. H. Y. </w:t>
      </w:r>
      <w:r w:rsidRPr="00D977A0">
        <w:rPr>
          <w:i/>
          <w:iCs/>
          <w:noProof/>
        </w:rPr>
        <w:t>et al.</w:t>
      </w:r>
      <w:r w:rsidRPr="00D977A0">
        <w:rPr>
          <w:noProof/>
        </w:rPr>
        <w:t xml:space="preserve"> Global mapping of the yeast genetic interaction network. </w:t>
      </w:r>
      <w:r w:rsidRPr="00D977A0">
        <w:rPr>
          <w:i/>
          <w:iCs/>
          <w:noProof/>
        </w:rPr>
        <w:t>Science</w:t>
      </w:r>
      <w:r w:rsidRPr="00D977A0">
        <w:rPr>
          <w:noProof/>
        </w:rPr>
        <w:t xml:space="preserve"> </w:t>
      </w:r>
      <w:r w:rsidRPr="00D977A0">
        <w:rPr>
          <w:b/>
          <w:bCs/>
          <w:noProof/>
        </w:rPr>
        <w:t>303,</w:t>
      </w:r>
      <w:r w:rsidRPr="00D977A0">
        <w:rPr>
          <w:noProof/>
        </w:rPr>
        <w:t xml:space="preserve"> 808–13 (2004).</w:t>
      </w:r>
    </w:p>
    <w:p w14:paraId="483EF0B0" w14:textId="77777777" w:rsidR="00D977A0" w:rsidRPr="00D977A0" w:rsidRDefault="00D977A0" w:rsidP="00D977A0">
      <w:pPr>
        <w:widowControl w:val="0"/>
        <w:autoSpaceDE w:val="0"/>
        <w:autoSpaceDN w:val="0"/>
        <w:adjustRightInd w:val="0"/>
        <w:ind w:left="640" w:hanging="640"/>
        <w:rPr>
          <w:noProof/>
        </w:rPr>
      </w:pPr>
      <w:r w:rsidRPr="00D977A0">
        <w:rPr>
          <w:noProof/>
        </w:rPr>
        <w:t>14.</w:t>
      </w:r>
      <w:r w:rsidRPr="00D977A0">
        <w:rPr>
          <w:noProof/>
        </w:rPr>
        <w:tab/>
        <w:t xml:space="preserve">Taylor, M. B., Ehrenreich, I. M., Rothstein, R., Hu, T. &amp; Mast, J. Genetic Interactions Involving Five or More Genes Contribute to a Complex Trait in Yeast. </w:t>
      </w:r>
      <w:r w:rsidRPr="00D977A0">
        <w:rPr>
          <w:i/>
          <w:iCs/>
          <w:noProof/>
        </w:rPr>
        <w:t>PLoS Genet.</w:t>
      </w:r>
      <w:r w:rsidRPr="00D977A0">
        <w:rPr>
          <w:noProof/>
        </w:rPr>
        <w:t xml:space="preserve"> </w:t>
      </w:r>
      <w:r w:rsidRPr="00D977A0">
        <w:rPr>
          <w:b/>
          <w:bCs/>
          <w:noProof/>
        </w:rPr>
        <w:t>10,</w:t>
      </w:r>
      <w:r w:rsidRPr="00D977A0">
        <w:rPr>
          <w:noProof/>
        </w:rPr>
        <w:t xml:space="preserve"> e1004324 (2014).</w:t>
      </w:r>
    </w:p>
    <w:p w14:paraId="31A458FE" w14:textId="77777777" w:rsidR="00D977A0" w:rsidRPr="00D977A0" w:rsidRDefault="00D977A0" w:rsidP="00D977A0">
      <w:pPr>
        <w:widowControl w:val="0"/>
        <w:autoSpaceDE w:val="0"/>
        <w:autoSpaceDN w:val="0"/>
        <w:adjustRightInd w:val="0"/>
        <w:ind w:left="640" w:hanging="640"/>
        <w:rPr>
          <w:noProof/>
        </w:rPr>
      </w:pPr>
      <w:r w:rsidRPr="00D977A0">
        <w:rPr>
          <w:noProof/>
        </w:rPr>
        <w:t>15.</w:t>
      </w:r>
      <w:r w:rsidRPr="00D977A0">
        <w:rPr>
          <w:noProof/>
        </w:rPr>
        <w:tab/>
        <w:t xml:space="preserve">Beh, C. T., Cool, L., Phillips, J. &amp; Rine, J. Overlapping functions of the yeast oxysterol-binding protein homologues. </w:t>
      </w:r>
      <w:r w:rsidRPr="00D977A0">
        <w:rPr>
          <w:i/>
          <w:iCs/>
          <w:noProof/>
        </w:rPr>
        <w:t>Genetics</w:t>
      </w:r>
      <w:r w:rsidRPr="00D977A0">
        <w:rPr>
          <w:noProof/>
        </w:rPr>
        <w:t xml:space="preserve"> </w:t>
      </w:r>
      <w:r w:rsidRPr="00D977A0">
        <w:rPr>
          <w:b/>
          <w:bCs/>
          <w:noProof/>
        </w:rPr>
        <w:t>157,</w:t>
      </w:r>
      <w:r w:rsidRPr="00D977A0">
        <w:rPr>
          <w:noProof/>
        </w:rPr>
        <w:t xml:space="preserve"> 1117–40 (2001).</w:t>
      </w:r>
    </w:p>
    <w:p w14:paraId="08F6E5F0" w14:textId="77777777" w:rsidR="00D977A0" w:rsidRPr="00D977A0" w:rsidRDefault="00D977A0" w:rsidP="00D977A0">
      <w:pPr>
        <w:widowControl w:val="0"/>
        <w:autoSpaceDE w:val="0"/>
        <w:autoSpaceDN w:val="0"/>
        <w:adjustRightInd w:val="0"/>
        <w:ind w:left="640" w:hanging="640"/>
        <w:rPr>
          <w:noProof/>
        </w:rPr>
      </w:pPr>
      <w:r w:rsidRPr="00D977A0">
        <w:rPr>
          <w:noProof/>
        </w:rPr>
        <w:t>16.</w:t>
      </w:r>
      <w:r w:rsidRPr="00D977A0">
        <w:rPr>
          <w:noProof/>
        </w:rPr>
        <w:tab/>
        <w:t xml:space="preserve">Wieczorke, R. </w:t>
      </w:r>
      <w:r w:rsidRPr="00D977A0">
        <w:rPr>
          <w:i/>
          <w:iCs/>
          <w:noProof/>
        </w:rPr>
        <w:t>et al.</w:t>
      </w:r>
      <w:r w:rsidRPr="00D977A0">
        <w:rPr>
          <w:noProof/>
        </w:rPr>
        <w:t xml:space="preserve"> Concurrent knock-out of at least 20 transporter genes is required to block uptake of hexoses in Saccharomyces cerevisiae. </w:t>
      </w:r>
      <w:r w:rsidRPr="00D977A0">
        <w:rPr>
          <w:i/>
          <w:iCs/>
          <w:noProof/>
        </w:rPr>
        <w:t>FEBS Lett.</w:t>
      </w:r>
      <w:r w:rsidRPr="00D977A0">
        <w:rPr>
          <w:noProof/>
        </w:rPr>
        <w:t xml:space="preserve"> </w:t>
      </w:r>
      <w:r w:rsidRPr="00D977A0">
        <w:rPr>
          <w:b/>
          <w:bCs/>
          <w:noProof/>
        </w:rPr>
        <w:t>464,</w:t>
      </w:r>
      <w:r w:rsidRPr="00D977A0">
        <w:rPr>
          <w:noProof/>
        </w:rPr>
        <w:t xml:space="preserve"> 123–8 (1999).</w:t>
      </w:r>
    </w:p>
    <w:p w14:paraId="02DFDD9E" w14:textId="77777777" w:rsidR="00D977A0" w:rsidRPr="00D977A0" w:rsidRDefault="00D977A0" w:rsidP="00D977A0">
      <w:pPr>
        <w:widowControl w:val="0"/>
        <w:autoSpaceDE w:val="0"/>
        <w:autoSpaceDN w:val="0"/>
        <w:adjustRightInd w:val="0"/>
        <w:ind w:left="640" w:hanging="640"/>
        <w:rPr>
          <w:noProof/>
        </w:rPr>
      </w:pPr>
      <w:r w:rsidRPr="00D977A0">
        <w:rPr>
          <w:noProof/>
        </w:rPr>
        <w:t>17.</w:t>
      </w:r>
      <w:r w:rsidRPr="00D977A0">
        <w:rPr>
          <w:noProof/>
        </w:rPr>
        <w:tab/>
        <w:t xml:space="preserve">Mullis, M. N., Matsui, T., Schell, R., Foree, R. &amp; Ehrenreich, I. M. The complex underpinnings of genetic background effects. </w:t>
      </w:r>
      <w:r w:rsidRPr="00D977A0">
        <w:rPr>
          <w:i/>
          <w:iCs/>
          <w:noProof/>
        </w:rPr>
        <w:t>Nat. Commun.</w:t>
      </w:r>
      <w:r w:rsidRPr="00D977A0">
        <w:rPr>
          <w:noProof/>
        </w:rPr>
        <w:t xml:space="preserve"> </w:t>
      </w:r>
      <w:r w:rsidRPr="00D977A0">
        <w:rPr>
          <w:b/>
          <w:bCs/>
          <w:noProof/>
        </w:rPr>
        <w:t>9,</w:t>
      </w:r>
      <w:r w:rsidRPr="00D977A0">
        <w:rPr>
          <w:noProof/>
        </w:rPr>
        <w:t xml:space="preserve"> 3548 (2018).</w:t>
      </w:r>
    </w:p>
    <w:p w14:paraId="61459711" w14:textId="77777777" w:rsidR="00D977A0" w:rsidRPr="00D977A0" w:rsidRDefault="00D977A0" w:rsidP="00D977A0">
      <w:pPr>
        <w:widowControl w:val="0"/>
        <w:autoSpaceDE w:val="0"/>
        <w:autoSpaceDN w:val="0"/>
        <w:adjustRightInd w:val="0"/>
        <w:ind w:left="640" w:hanging="640"/>
        <w:rPr>
          <w:noProof/>
        </w:rPr>
      </w:pPr>
      <w:r w:rsidRPr="00D977A0">
        <w:rPr>
          <w:noProof/>
        </w:rPr>
        <w:t>18.</w:t>
      </w:r>
      <w:r w:rsidRPr="00D977A0">
        <w:rPr>
          <w:noProof/>
        </w:rPr>
        <w:tab/>
        <w:t xml:space="preserve">Zhang, Y. </w:t>
      </w:r>
      <w:r w:rsidRPr="00D977A0">
        <w:rPr>
          <w:i/>
          <w:iCs/>
          <w:noProof/>
        </w:rPr>
        <w:t>et al.</w:t>
      </w:r>
      <w:r w:rsidRPr="00D977A0">
        <w:rPr>
          <w:noProof/>
        </w:rPr>
        <w:t xml:space="preserve"> A transportome-scale amiRNA-based screen identifies redundant roles of Arabidopsis ABCB6 and ABCB20 in auxin transport. </w:t>
      </w:r>
      <w:r w:rsidRPr="00D977A0">
        <w:rPr>
          <w:i/>
          <w:iCs/>
          <w:noProof/>
        </w:rPr>
        <w:t>Nat. Commun.</w:t>
      </w:r>
      <w:r w:rsidRPr="00D977A0">
        <w:rPr>
          <w:noProof/>
        </w:rPr>
        <w:t xml:space="preserve"> </w:t>
      </w:r>
      <w:r w:rsidRPr="00D977A0">
        <w:rPr>
          <w:b/>
          <w:bCs/>
          <w:noProof/>
        </w:rPr>
        <w:t>9,</w:t>
      </w:r>
      <w:r w:rsidRPr="00D977A0">
        <w:rPr>
          <w:noProof/>
        </w:rPr>
        <w:t xml:space="preserve"> 4204 (2018).</w:t>
      </w:r>
    </w:p>
    <w:p w14:paraId="45C14883" w14:textId="77777777" w:rsidR="00D977A0" w:rsidRPr="00D977A0" w:rsidRDefault="00D977A0" w:rsidP="00D977A0">
      <w:pPr>
        <w:widowControl w:val="0"/>
        <w:autoSpaceDE w:val="0"/>
        <w:autoSpaceDN w:val="0"/>
        <w:adjustRightInd w:val="0"/>
        <w:ind w:left="640" w:hanging="640"/>
        <w:rPr>
          <w:noProof/>
        </w:rPr>
      </w:pPr>
      <w:r w:rsidRPr="00D977A0">
        <w:rPr>
          <w:noProof/>
        </w:rPr>
        <w:t>19.</w:t>
      </w:r>
      <w:r w:rsidRPr="00D977A0">
        <w:rPr>
          <w:noProof/>
        </w:rPr>
        <w:tab/>
        <w:t xml:space="preserve">Palmer, A. C. </w:t>
      </w:r>
      <w:r w:rsidRPr="00D977A0">
        <w:rPr>
          <w:i/>
          <w:iCs/>
          <w:noProof/>
        </w:rPr>
        <w:t>et al.</w:t>
      </w:r>
      <w:r w:rsidRPr="00D977A0">
        <w:rPr>
          <w:noProof/>
        </w:rPr>
        <w:t xml:space="preserve"> Delayed commitment to evolutionary fate in antibiotic resistance fitness landscapes. </w:t>
      </w:r>
      <w:r w:rsidRPr="00D977A0">
        <w:rPr>
          <w:i/>
          <w:iCs/>
          <w:noProof/>
        </w:rPr>
        <w:t>Nat. Commun.</w:t>
      </w:r>
      <w:r w:rsidRPr="00D977A0">
        <w:rPr>
          <w:noProof/>
        </w:rPr>
        <w:t xml:space="preserve"> </w:t>
      </w:r>
      <w:r w:rsidRPr="00D977A0">
        <w:rPr>
          <w:b/>
          <w:bCs/>
          <w:noProof/>
        </w:rPr>
        <w:t>6,</w:t>
      </w:r>
      <w:r w:rsidRPr="00D977A0">
        <w:rPr>
          <w:noProof/>
        </w:rPr>
        <w:t xml:space="preserve"> 7385 (2015).</w:t>
      </w:r>
    </w:p>
    <w:p w14:paraId="23079233" w14:textId="77777777" w:rsidR="00D977A0" w:rsidRPr="00D977A0" w:rsidRDefault="00D977A0" w:rsidP="00D977A0">
      <w:pPr>
        <w:widowControl w:val="0"/>
        <w:autoSpaceDE w:val="0"/>
        <w:autoSpaceDN w:val="0"/>
        <w:adjustRightInd w:val="0"/>
        <w:ind w:left="640" w:hanging="640"/>
        <w:rPr>
          <w:noProof/>
        </w:rPr>
      </w:pPr>
      <w:r w:rsidRPr="00D977A0">
        <w:rPr>
          <w:noProof/>
        </w:rPr>
        <w:t>20.</w:t>
      </w:r>
      <w:r w:rsidRPr="00D977A0">
        <w:rPr>
          <w:noProof/>
        </w:rPr>
        <w:tab/>
        <w:t xml:space="preserve">Cancer Genome Atlas Research Network </w:t>
      </w:r>
      <w:r w:rsidRPr="00D977A0">
        <w:rPr>
          <w:i/>
          <w:iCs/>
          <w:noProof/>
        </w:rPr>
        <w:t>et al.</w:t>
      </w:r>
      <w:r w:rsidRPr="00D977A0">
        <w:rPr>
          <w:noProof/>
        </w:rPr>
        <w:t xml:space="preserve"> Genomic and Epigenomic Landscapes of Adult De Novo Acute Myeloid Leukemia. </w:t>
      </w:r>
      <w:r w:rsidRPr="00D977A0">
        <w:rPr>
          <w:i/>
          <w:iCs/>
          <w:noProof/>
        </w:rPr>
        <w:t>N. Engl. J. Med.</w:t>
      </w:r>
      <w:r w:rsidRPr="00D977A0">
        <w:rPr>
          <w:noProof/>
        </w:rPr>
        <w:t xml:space="preserve"> </w:t>
      </w:r>
      <w:r w:rsidRPr="00D977A0">
        <w:rPr>
          <w:b/>
          <w:bCs/>
          <w:noProof/>
        </w:rPr>
        <w:t>368,</w:t>
      </w:r>
      <w:r w:rsidRPr="00D977A0">
        <w:rPr>
          <w:noProof/>
        </w:rPr>
        <w:t xml:space="preserve"> 2059–2074 (2013).</w:t>
      </w:r>
    </w:p>
    <w:p w14:paraId="74806260" w14:textId="77777777" w:rsidR="00D977A0" w:rsidRPr="00D977A0" w:rsidRDefault="00D977A0" w:rsidP="00D977A0">
      <w:pPr>
        <w:widowControl w:val="0"/>
        <w:autoSpaceDE w:val="0"/>
        <w:autoSpaceDN w:val="0"/>
        <w:adjustRightInd w:val="0"/>
        <w:ind w:left="640" w:hanging="640"/>
        <w:rPr>
          <w:noProof/>
        </w:rPr>
      </w:pPr>
      <w:r w:rsidRPr="00D977A0">
        <w:rPr>
          <w:noProof/>
        </w:rPr>
        <w:t>21.</w:t>
      </w:r>
      <w:r w:rsidRPr="00D977A0">
        <w:rPr>
          <w:noProof/>
        </w:rPr>
        <w:tab/>
        <w:t xml:space="preserve">Heckl, D. </w:t>
      </w:r>
      <w:r w:rsidRPr="00D977A0">
        <w:rPr>
          <w:i/>
          <w:iCs/>
          <w:noProof/>
        </w:rPr>
        <w:t>et al.</w:t>
      </w:r>
      <w:r w:rsidRPr="00D977A0">
        <w:rPr>
          <w:noProof/>
        </w:rPr>
        <w:t xml:space="preserve"> Generation of mouse models of myeloid malignancy with combinatorial genetic lesions using CRISPR-Cas9 genome editing. </w:t>
      </w:r>
      <w:r w:rsidRPr="00D977A0">
        <w:rPr>
          <w:i/>
          <w:iCs/>
          <w:noProof/>
        </w:rPr>
        <w:t>Nat. Biotechnol.</w:t>
      </w:r>
      <w:r w:rsidRPr="00D977A0">
        <w:rPr>
          <w:noProof/>
        </w:rPr>
        <w:t xml:space="preserve"> </w:t>
      </w:r>
      <w:r w:rsidRPr="00D977A0">
        <w:rPr>
          <w:b/>
          <w:bCs/>
          <w:noProof/>
        </w:rPr>
        <w:t>32,</w:t>
      </w:r>
      <w:r w:rsidRPr="00D977A0">
        <w:rPr>
          <w:noProof/>
        </w:rPr>
        <w:t xml:space="preserve"> 941–6 (2014).</w:t>
      </w:r>
    </w:p>
    <w:p w14:paraId="7C4AF163" w14:textId="77777777" w:rsidR="00D977A0" w:rsidRPr="00D977A0" w:rsidRDefault="00D977A0" w:rsidP="00D977A0">
      <w:pPr>
        <w:widowControl w:val="0"/>
        <w:autoSpaceDE w:val="0"/>
        <w:autoSpaceDN w:val="0"/>
        <w:adjustRightInd w:val="0"/>
        <w:ind w:left="640" w:hanging="640"/>
        <w:rPr>
          <w:noProof/>
        </w:rPr>
      </w:pPr>
      <w:r w:rsidRPr="00D977A0">
        <w:rPr>
          <w:noProof/>
        </w:rPr>
        <w:t>22.</w:t>
      </w:r>
      <w:r w:rsidRPr="00D977A0">
        <w:rPr>
          <w:noProof/>
        </w:rPr>
        <w:tab/>
        <w:t xml:space="preserve">Takahashi, K. &amp; Yamanaka, S. Induction of Pluripotent Stem Cells from Mouse Embryonic and Adult Fibroblast Cultures by Defined Factors. </w:t>
      </w:r>
      <w:r w:rsidRPr="00D977A0">
        <w:rPr>
          <w:i/>
          <w:iCs/>
          <w:noProof/>
        </w:rPr>
        <w:t>Cell</w:t>
      </w:r>
      <w:r w:rsidRPr="00D977A0">
        <w:rPr>
          <w:noProof/>
        </w:rPr>
        <w:t xml:space="preserve"> </w:t>
      </w:r>
      <w:r w:rsidRPr="00D977A0">
        <w:rPr>
          <w:b/>
          <w:bCs/>
          <w:noProof/>
        </w:rPr>
        <w:t>126,</w:t>
      </w:r>
      <w:r w:rsidRPr="00D977A0">
        <w:rPr>
          <w:noProof/>
        </w:rPr>
        <w:t xml:space="preserve"> 663–676 (2006).</w:t>
      </w:r>
    </w:p>
    <w:p w14:paraId="621B4E2F" w14:textId="77777777" w:rsidR="00D977A0" w:rsidRPr="00D977A0" w:rsidRDefault="00D977A0" w:rsidP="00D977A0">
      <w:pPr>
        <w:widowControl w:val="0"/>
        <w:autoSpaceDE w:val="0"/>
        <w:autoSpaceDN w:val="0"/>
        <w:adjustRightInd w:val="0"/>
        <w:ind w:left="640" w:hanging="640"/>
        <w:rPr>
          <w:noProof/>
        </w:rPr>
      </w:pPr>
      <w:r w:rsidRPr="00D977A0">
        <w:rPr>
          <w:noProof/>
        </w:rPr>
        <w:t>23.</w:t>
      </w:r>
      <w:r w:rsidRPr="00D977A0">
        <w:rPr>
          <w:noProof/>
        </w:rPr>
        <w:tab/>
        <w:t xml:space="preserve">Suzuki, Y. </w:t>
      </w:r>
      <w:r w:rsidRPr="00D977A0">
        <w:rPr>
          <w:i/>
          <w:iCs/>
          <w:noProof/>
        </w:rPr>
        <w:t>et al.</w:t>
      </w:r>
      <w:r w:rsidRPr="00D977A0">
        <w:rPr>
          <w:noProof/>
        </w:rPr>
        <w:t xml:space="preserve"> Knocking out multigene redundancies via cycles of sexual assortment and fluorescence selection. </w:t>
      </w:r>
      <w:r w:rsidRPr="00D977A0">
        <w:rPr>
          <w:i/>
          <w:iCs/>
          <w:noProof/>
        </w:rPr>
        <w:t>Nat. Methods</w:t>
      </w:r>
      <w:r w:rsidRPr="00D977A0">
        <w:rPr>
          <w:noProof/>
        </w:rPr>
        <w:t xml:space="preserve"> </w:t>
      </w:r>
      <w:r w:rsidRPr="00D977A0">
        <w:rPr>
          <w:b/>
          <w:bCs/>
          <w:noProof/>
        </w:rPr>
        <w:t>8,</w:t>
      </w:r>
      <w:r w:rsidRPr="00D977A0">
        <w:rPr>
          <w:noProof/>
        </w:rPr>
        <w:t xml:space="preserve"> 159–64 (2011).</w:t>
      </w:r>
    </w:p>
    <w:p w14:paraId="4C935E94" w14:textId="77777777" w:rsidR="00D977A0" w:rsidRPr="00D977A0" w:rsidRDefault="00D977A0" w:rsidP="00D977A0">
      <w:pPr>
        <w:widowControl w:val="0"/>
        <w:autoSpaceDE w:val="0"/>
        <w:autoSpaceDN w:val="0"/>
        <w:adjustRightInd w:val="0"/>
        <w:ind w:left="640" w:hanging="640"/>
        <w:rPr>
          <w:noProof/>
        </w:rPr>
      </w:pPr>
      <w:r w:rsidRPr="00D977A0">
        <w:rPr>
          <w:noProof/>
        </w:rPr>
        <w:t>24.</w:t>
      </w:r>
      <w:r w:rsidRPr="00D977A0">
        <w:rPr>
          <w:noProof/>
        </w:rPr>
        <w:tab/>
        <w:t xml:space="preserve">Wang, H. H. </w:t>
      </w:r>
      <w:r w:rsidRPr="00D977A0">
        <w:rPr>
          <w:i/>
          <w:iCs/>
          <w:noProof/>
        </w:rPr>
        <w:t>et al.</w:t>
      </w:r>
      <w:r w:rsidRPr="00D977A0">
        <w:rPr>
          <w:noProof/>
        </w:rPr>
        <w:t xml:space="preserve"> Programming cells by multiplex genome engineering and accelerated evolution. </w:t>
      </w:r>
      <w:r w:rsidRPr="00D977A0">
        <w:rPr>
          <w:i/>
          <w:iCs/>
          <w:noProof/>
        </w:rPr>
        <w:t>Nature</w:t>
      </w:r>
      <w:r w:rsidRPr="00D977A0">
        <w:rPr>
          <w:noProof/>
        </w:rPr>
        <w:t xml:space="preserve"> </w:t>
      </w:r>
      <w:r w:rsidRPr="00D977A0">
        <w:rPr>
          <w:b/>
          <w:bCs/>
          <w:noProof/>
        </w:rPr>
        <w:t>460,</w:t>
      </w:r>
      <w:r w:rsidRPr="00D977A0">
        <w:rPr>
          <w:noProof/>
        </w:rPr>
        <w:t xml:space="preserve"> 894–8 (2009).</w:t>
      </w:r>
    </w:p>
    <w:p w14:paraId="4CA0371F" w14:textId="77777777" w:rsidR="00D977A0" w:rsidRPr="00D977A0" w:rsidRDefault="00D977A0" w:rsidP="00D977A0">
      <w:pPr>
        <w:widowControl w:val="0"/>
        <w:autoSpaceDE w:val="0"/>
        <w:autoSpaceDN w:val="0"/>
        <w:adjustRightInd w:val="0"/>
        <w:ind w:left="640" w:hanging="640"/>
        <w:rPr>
          <w:noProof/>
        </w:rPr>
      </w:pPr>
      <w:r w:rsidRPr="00D977A0">
        <w:rPr>
          <w:noProof/>
        </w:rPr>
        <w:t>25.</w:t>
      </w:r>
      <w:r w:rsidRPr="00D977A0">
        <w:rPr>
          <w:noProof/>
        </w:rPr>
        <w:tab/>
        <w:t xml:space="preserve">DiCarlo, J. E. </w:t>
      </w:r>
      <w:r w:rsidRPr="00D977A0">
        <w:rPr>
          <w:i/>
          <w:iCs/>
          <w:noProof/>
        </w:rPr>
        <w:t>et al.</w:t>
      </w:r>
      <w:r w:rsidRPr="00D977A0">
        <w:rPr>
          <w:noProof/>
        </w:rPr>
        <w:t xml:space="preserve"> Yeast oligo-mediated genome engineering (YOGE). </w:t>
      </w:r>
      <w:r w:rsidRPr="00D977A0">
        <w:rPr>
          <w:i/>
          <w:iCs/>
          <w:noProof/>
        </w:rPr>
        <w:t>ACS Synth. Biol.</w:t>
      </w:r>
      <w:r w:rsidRPr="00D977A0">
        <w:rPr>
          <w:noProof/>
        </w:rPr>
        <w:t xml:space="preserve"> </w:t>
      </w:r>
      <w:r w:rsidRPr="00D977A0">
        <w:rPr>
          <w:b/>
          <w:bCs/>
          <w:noProof/>
        </w:rPr>
        <w:t>2,</w:t>
      </w:r>
      <w:r w:rsidRPr="00D977A0">
        <w:rPr>
          <w:noProof/>
        </w:rPr>
        <w:t xml:space="preserve"> 741–9 (2013).</w:t>
      </w:r>
    </w:p>
    <w:p w14:paraId="396F748F" w14:textId="77777777" w:rsidR="00D977A0" w:rsidRPr="00D977A0" w:rsidRDefault="00D977A0" w:rsidP="00D977A0">
      <w:pPr>
        <w:widowControl w:val="0"/>
        <w:autoSpaceDE w:val="0"/>
        <w:autoSpaceDN w:val="0"/>
        <w:adjustRightInd w:val="0"/>
        <w:ind w:left="640" w:hanging="640"/>
        <w:rPr>
          <w:noProof/>
        </w:rPr>
      </w:pPr>
      <w:r w:rsidRPr="00D977A0">
        <w:rPr>
          <w:noProof/>
        </w:rPr>
        <w:t>26.</w:t>
      </w:r>
      <w:r w:rsidRPr="00D977A0">
        <w:rPr>
          <w:noProof/>
        </w:rPr>
        <w:tab/>
        <w:t xml:space="preserve">Zeitoun, R. I. </w:t>
      </w:r>
      <w:r w:rsidRPr="00D977A0">
        <w:rPr>
          <w:i/>
          <w:iCs/>
          <w:noProof/>
        </w:rPr>
        <w:t>et al.</w:t>
      </w:r>
      <w:r w:rsidRPr="00D977A0">
        <w:rPr>
          <w:noProof/>
        </w:rPr>
        <w:t xml:space="preserve"> Multiplexed tracking of combinatorial genomic mutations in engineered cell populations. </w:t>
      </w:r>
      <w:r w:rsidRPr="00D977A0">
        <w:rPr>
          <w:i/>
          <w:iCs/>
          <w:noProof/>
        </w:rPr>
        <w:t>Nat. Biotechnol.</w:t>
      </w:r>
      <w:r w:rsidRPr="00D977A0">
        <w:rPr>
          <w:noProof/>
        </w:rPr>
        <w:t xml:space="preserve"> </w:t>
      </w:r>
      <w:r w:rsidRPr="00D977A0">
        <w:rPr>
          <w:b/>
          <w:bCs/>
          <w:noProof/>
        </w:rPr>
        <w:t>33,</w:t>
      </w:r>
      <w:r w:rsidRPr="00D977A0">
        <w:rPr>
          <w:noProof/>
        </w:rPr>
        <w:t xml:space="preserve"> 631–637 (2015).</w:t>
      </w:r>
    </w:p>
    <w:p w14:paraId="03D752B1" w14:textId="77777777" w:rsidR="00D977A0" w:rsidRPr="00D977A0" w:rsidRDefault="00D977A0" w:rsidP="00D977A0">
      <w:pPr>
        <w:widowControl w:val="0"/>
        <w:autoSpaceDE w:val="0"/>
        <w:autoSpaceDN w:val="0"/>
        <w:adjustRightInd w:val="0"/>
        <w:ind w:left="640" w:hanging="640"/>
        <w:rPr>
          <w:noProof/>
        </w:rPr>
      </w:pPr>
      <w:r w:rsidRPr="00D977A0">
        <w:rPr>
          <w:noProof/>
        </w:rPr>
        <w:t>27.</w:t>
      </w:r>
      <w:r w:rsidRPr="00D977A0">
        <w:rPr>
          <w:noProof/>
        </w:rPr>
        <w:tab/>
        <w:t xml:space="preserve">Zeitoun, R. I., Pines, G., Grau, W. C. &amp; Gill, R. T. Quantitative Tracking of Combinatorially Engineered Populations with Multiplexed Binary Assemblies. </w:t>
      </w:r>
      <w:r w:rsidRPr="00D977A0">
        <w:rPr>
          <w:i/>
          <w:iCs/>
          <w:noProof/>
        </w:rPr>
        <w:t>ACS Synth. Biol.</w:t>
      </w:r>
      <w:r w:rsidRPr="00D977A0">
        <w:rPr>
          <w:noProof/>
        </w:rPr>
        <w:t xml:space="preserve"> </w:t>
      </w:r>
      <w:r w:rsidRPr="00D977A0">
        <w:rPr>
          <w:b/>
          <w:bCs/>
          <w:noProof/>
        </w:rPr>
        <w:t>6,</w:t>
      </w:r>
      <w:r w:rsidRPr="00D977A0">
        <w:rPr>
          <w:noProof/>
        </w:rPr>
        <w:t xml:space="preserve"> 619–627 (2017).</w:t>
      </w:r>
    </w:p>
    <w:p w14:paraId="768C0160" w14:textId="77777777" w:rsidR="00D977A0" w:rsidRPr="00D977A0" w:rsidRDefault="00D977A0" w:rsidP="00D977A0">
      <w:pPr>
        <w:widowControl w:val="0"/>
        <w:autoSpaceDE w:val="0"/>
        <w:autoSpaceDN w:val="0"/>
        <w:adjustRightInd w:val="0"/>
        <w:ind w:left="640" w:hanging="640"/>
        <w:rPr>
          <w:noProof/>
        </w:rPr>
      </w:pPr>
      <w:r w:rsidRPr="00D977A0">
        <w:rPr>
          <w:noProof/>
        </w:rPr>
        <w:t>28.</w:t>
      </w:r>
      <w:r w:rsidRPr="00D977A0">
        <w:rPr>
          <w:noProof/>
        </w:rPr>
        <w:tab/>
        <w:t xml:space="preserve">Díaz-Mejía, J. J. </w:t>
      </w:r>
      <w:r w:rsidRPr="00D977A0">
        <w:rPr>
          <w:i/>
          <w:iCs/>
          <w:noProof/>
        </w:rPr>
        <w:t>et al.</w:t>
      </w:r>
      <w:r w:rsidRPr="00D977A0">
        <w:rPr>
          <w:noProof/>
        </w:rPr>
        <w:t xml:space="preserve"> Mapping DNA damage-dependent genetic interactions in yeast via party mating and barcode fusion genetics. </w:t>
      </w:r>
      <w:r w:rsidRPr="00D977A0">
        <w:rPr>
          <w:i/>
          <w:iCs/>
          <w:noProof/>
        </w:rPr>
        <w:t>Mol. Syst. Biol.</w:t>
      </w:r>
      <w:r w:rsidRPr="00D977A0">
        <w:rPr>
          <w:noProof/>
        </w:rPr>
        <w:t xml:space="preserve"> </w:t>
      </w:r>
      <w:r w:rsidRPr="00D977A0">
        <w:rPr>
          <w:b/>
          <w:bCs/>
          <w:noProof/>
        </w:rPr>
        <w:t>14,</w:t>
      </w:r>
      <w:r w:rsidRPr="00D977A0">
        <w:rPr>
          <w:noProof/>
        </w:rPr>
        <w:t xml:space="preserve"> e7985 (2018).</w:t>
      </w:r>
    </w:p>
    <w:p w14:paraId="741DBF1A" w14:textId="77777777" w:rsidR="00D977A0" w:rsidRPr="00D977A0" w:rsidRDefault="00D977A0" w:rsidP="00D977A0">
      <w:pPr>
        <w:widowControl w:val="0"/>
        <w:autoSpaceDE w:val="0"/>
        <w:autoSpaceDN w:val="0"/>
        <w:adjustRightInd w:val="0"/>
        <w:ind w:left="640" w:hanging="640"/>
        <w:rPr>
          <w:noProof/>
        </w:rPr>
      </w:pPr>
      <w:r w:rsidRPr="00D977A0">
        <w:rPr>
          <w:noProof/>
        </w:rPr>
        <w:t>29.</w:t>
      </w:r>
      <w:r w:rsidRPr="00D977A0">
        <w:rPr>
          <w:noProof/>
        </w:rPr>
        <w:tab/>
        <w:t xml:space="preserve">Wong, A. S. L. </w:t>
      </w:r>
      <w:r w:rsidRPr="00D977A0">
        <w:rPr>
          <w:i/>
          <w:iCs/>
          <w:noProof/>
        </w:rPr>
        <w:t>et al.</w:t>
      </w:r>
      <w:r w:rsidRPr="00D977A0">
        <w:rPr>
          <w:noProof/>
        </w:rPr>
        <w:t xml:space="preserve"> Multiplexed barcoded CRISPR-Cas9 screening enabled by CombiGEM. </w:t>
      </w:r>
      <w:r w:rsidRPr="00D977A0">
        <w:rPr>
          <w:i/>
          <w:iCs/>
          <w:noProof/>
        </w:rPr>
        <w:t>Proc. Natl. Acad. Sci. U. S. A.</w:t>
      </w:r>
      <w:r w:rsidRPr="00D977A0">
        <w:rPr>
          <w:noProof/>
        </w:rPr>
        <w:t xml:space="preserve"> </w:t>
      </w:r>
      <w:r w:rsidRPr="00D977A0">
        <w:rPr>
          <w:b/>
          <w:bCs/>
          <w:noProof/>
        </w:rPr>
        <w:t>113,</w:t>
      </w:r>
      <w:r w:rsidRPr="00D977A0">
        <w:rPr>
          <w:noProof/>
        </w:rPr>
        <w:t xml:space="preserve"> 2544–9 (2016).</w:t>
      </w:r>
    </w:p>
    <w:p w14:paraId="343932C5" w14:textId="77777777" w:rsidR="00D977A0" w:rsidRPr="00D977A0" w:rsidRDefault="00D977A0" w:rsidP="00D977A0">
      <w:pPr>
        <w:widowControl w:val="0"/>
        <w:autoSpaceDE w:val="0"/>
        <w:autoSpaceDN w:val="0"/>
        <w:adjustRightInd w:val="0"/>
        <w:ind w:left="640" w:hanging="640"/>
        <w:rPr>
          <w:noProof/>
        </w:rPr>
      </w:pPr>
      <w:r w:rsidRPr="00D977A0">
        <w:rPr>
          <w:noProof/>
        </w:rPr>
        <w:t>30.</w:t>
      </w:r>
      <w:r w:rsidRPr="00D977A0">
        <w:rPr>
          <w:noProof/>
        </w:rPr>
        <w:tab/>
        <w:t xml:space="preserve">Jungwirth, H. &amp; Kuchler, K. Yeast ABC transporters – a tale of sex, stress, drugs and aging. </w:t>
      </w:r>
      <w:r w:rsidRPr="00D977A0">
        <w:rPr>
          <w:i/>
          <w:iCs/>
          <w:noProof/>
        </w:rPr>
        <w:t>FEBS Lett.</w:t>
      </w:r>
      <w:r w:rsidRPr="00D977A0">
        <w:rPr>
          <w:noProof/>
        </w:rPr>
        <w:t xml:space="preserve"> </w:t>
      </w:r>
      <w:r w:rsidRPr="00D977A0">
        <w:rPr>
          <w:b/>
          <w:bCs/>
          <w:noProof/>
        </w:rPr>
        <w:t>580,</w:t>
      </w:r>
      <w:r w:rsidRPr="00D977A0">
        <w:rPr>
          <w:noProof/>
        </w:rPr>
        <w:t xml:space="preserve"> 1131–8 (2006).</w:t>
      </w:r>
    </w:p>
    <w:p w14:paraId="115D7FD1" w14:textId="77777777" w:rsidR="00D977A0" w:rsidRPr="00D977A0" w:rsidRDefault="00D977A0" w:rsidP="00D977A0">
      <w:pPr>
        <w:widowControl w:val="0"/>
        <w:autoSpaceDE w:val="0"/>
        <w:autoSpaceDN w:val="0"/>
        <w:adjustRightInd w:val="0"/>
        <w:ind w:left="640" w:hanging="640"/>
        <w:rPr>
          <w:noProof/>
        </w:rPr>
      </w:pPr>
      <w:r w:rsidRPr="00D977A0">
        <w:rPr>
          <w:noProof/>
        </w:rPr>
        <w:t>31.</w:t>
      </w:r>
      <w:r w:rsidRPr="00D977A0">
        <w:rPr>
          <w:noProof/>
        </w:rPr>
        <w:tab/>
        <w:t xml:space="preserve">Dean, M., Rzhetsky, A. &amp; Allikmets, R. The human ATP-binding cassette (ABC) transporter superfamily. </w:t>
      </w:r>
      <w:r w:rsidRPr="00D977A0">
        <w:rPr>
          <w:i/>
          <w:iCs/>
          <w:noProof/>
        </w:rPr>
        <w:t>Genome Res.</w:t>
      </w:r>
      <w:r w:rsidRPr="00D977A0">
        <w:rPr>
          <w:noProof/>
        </w:rPr>
        <w:t xml:space="preserve"> </w:t>
      </w:r>
      <w:r w:rsidRPr="00D977A0">
        <w:rPr>
          <w:b/>
          <w:bCs/>
          <w:noProof/>
        </w:rPr>
        <w:t>11,</w:t>
      </w:r>
      <w:r w:rsidRPr="00D977A0">
        <w:rPr>
          <w:noProof/>
        </w:rPr>
        <w:t xml:space="preserve"> 1156–66 (2001).</w:t>
      </w:r>
    </w:p>
    <w:p w14:paraId="4AFD3D02" w14:textId="77777777" w:rsidR="00D977A0" w:rsidRPr="00D977A0" w:rsidRDefault="00D977A0" w:rsidP="00D977A0">
      <w:pPr>
        <w:widowControl w:val="0"/>
        <w:autoSpaceDE w:val="0"/>
        <w:autoSpaceDN w:val="0"/>
        <w:adjustRightInd w:val="0"/>
        <w:ind w:left="640" w:hanging="640"/>
        <w:rPr>
          <w:noProof/>
        </w:rPr>
      </w:pPr>
      <w:r w:rsidRPr="00D977A0">
        <w:rPr>
          <w:noProof/>
        </w:rPr>
        <w:t>32.</w:t>
      </w:r>
      <w:r w:rsidRPr="00D977A0">
        <w:rPr>
          <w:noProof/>
        </w:rPr>
        <w:tab/>
        <w:t xml:space="preserve">Kovalchuk, A. &amp; Driessen, A. J. M. Phylogenetic analysis of fungal ABC transporters. </w:t>
      </w:r>
      <w:r w:rsidRPr="00D977A0">
        <w:rPr>
          <w:i/>
          <w:iCs/>
          <w:noProof/>
        </w:rPr>
        <w:t>BMC Genomics</w:t>
      </w:r>
      <w:r w:rsidRPr="00D977A0">
        <w:rPr>
          <w:noProof/>
        </w:rPr>
        <w:t xml:space="preserve"> </w:t>
      </w:r>
      <w:r w:rsidRPr="00D977A0">
        <w:rPr>
          <w:b/>
          <w:bCs/>
          <w:noProof/>
        </w:rPr>
        <w:t>11,</w:t>
      </w:r>
      <w:r w:rsidRPr="00D977A0">
        <w:rPr>
          <w:noProof/>
        </w:rPr>
        <w:t xml:space="preserve"> 177 (2010).</w:t>
      </w:r>
    </w:p>
    <w:p w14:paraId="701A4586" w14:textId="77777777" w:rsidR="00D977A0" w:rsidRPr="00D977A0" w:rsidRDefault="00D977A0" w:rsidP="00D977A0">
      <w:pPr>
        <w:widowControl w:val="0"/>
        <w:autoSpaceDE w:val="0"/>
        <w:autoSpaceDN w:val="0"/>
        <w:adjustRightInd w:val="0"/>
        <w:ind w:left="640" w:hanging="640"/>
        <w:rPr>
          <w:noProof/>
        </w:rPr>
      </w:pPr>
      <w:r w:rsidRPr="00D977A0">
        <w:rPr>
          <w:noProof/>
        </w:rPr>
        <w:t>33.</w:t>
      </w:r>
      <w:r w:rsidRPr="00D977A0">
        <w:rPr>
          <w:noProof/>
        </w:rPr>
        <w:tab/>
        <w:t xml:space="preserve">Kolaczkowska, A., Kolaczkowski, M., Goffeau, A. &amp; Moye-Rowley, W. S. Compensatory activation of the multidrug transporters Pdr5p, Snq2p, and Yor1p by Pdr1p </w:t>
      </w:r>
      <w:r w:rsidRPr="00D977A0">
        <w:rPr>
          <w:noProof/>
        </w:rPr>
        <w:lastRenderedPageBreak/>
        <w:t xml:space="preserve">in Saccharomyces cerevisiae. </w:t>
      </w:r>
      <w:r w:rsidRPr="00D977A0">
        <w:rPr>
          <w:i/>
          <w:iCs/>
          <w:noProof/>
        </w:rPr>
        <w:t>FEBS Lett.</w:t>
      </w:r>
      <w:r w:rsidRPr="00D977A0">
        <w:rPr>
          <w:noProof/>
        </w:rPr>
        <w:t xml:space="preserve"> </w:t>
      </w:r>
      <w:r w:rsidRPr="00D977A0">
        <w:rPr>
          <w:b/>
          <w:bCs/>
          <w:noProof/>
        </w:rPr>
        <w:t>582,</w:t>
      </w:r>
      <w:r w:rsidRPr="00D977A0">
        <w:rPr>
          <w:noProof/>
        </w:rPr>
        <w:t xml:space="preserve"> 977–83 (2008).</w:t>
      </w:r>
    </w:p>
    <w:p w14:paraId="3AEA10AE" w14:textId="77777777" w:rsidR="00D977A0" w:rsidRPr="00D977A0" w:rsidRDefault="00D977A0" w:rsidP="00D977A0">
      <w:pPr>
        <w:widowControl w:val="0"/>
        <w:autoSpaceDE w:val="0"/>
        <w:autoSpaceDN w:val="0"/>
        <w:adjustRightInd w:val="0"/>
        <w:ind w:left="640" w:hanging="640"/>
        <w:rPr>
          <w:noProof/>
        </w:rPr>
      </w:pPr>
      <w:r w:rsidRPr="00D977A0">
        <w:rPr>
          <w:noProof/>
        </w:rPr>
        <w:t>34.</w:t>
      </w:r>
      <w:r w:rsidRPr="00D977A0">
        <w:rPr>
          <w:noProof/>
        </w:rPr>
        <w:tab/>
        <w:t xml:space="preserve">Snider, J. </w:t>
      </w:r>
      <w:r w:rsidRPr="00D977A0">
        <w:rPr>
          <w:i/>
          <w:iCs/>
          <w:noProof/>
        </w:rPr>
        <w:t>et al.</w:t>
      </w:r>
      <w:r w:rsidRPr="00D977A0">
        <w:rPr>
          <w:noProof/>
        </w:rPr>
        <w:t xml:space="preserve"> Mapping the functional yeast ABC transporter interactome. </w:t>
      </w:r>
      <w:r w:rsidRPr="00D977A0">
        <w:rPr>
          <w:i/>
          <w:iCs/>
          <w:noProof/>
        </w:rPr>
        <w:t>Nat. Chem. Biol.</w:t>
      </w:r>
      <w:r w:rsidRPr="00D977A0">
        <w:rPr>
          <w:noProof/>
        </w:rPr>
        <w:t xml:space="preserve"> </w:t>
      </w:r>
      <w:r w:rsidRPr="00D977A0">
        <w:rPr>
          <w:b/>
          <w:bCs/>
          <w:noProof/>
        </w:rPr>
        <w:t>9,</w:t>
      </w:r>
      <w:r w:rsidRPr="00D977A0">
        <w:rPr>
          <w:noProof/>
        </w:rPr>
        <w:t xml:space="preserve"> 565–72 (2013).</w:t>
      </w:r>
    </w:p>
    <w:p w14:paraId="408EA55F" w14:textId="77777777" w:rsidR="00D977A0" w:rsidRPr="00D977A0" w:rsidRDefault="00D977A0" w:rsidP="00D977A0">
      <w:pPr>
        <w:widowControl w:val="0"/>
        <w:autoSpaceDE w:val="0"/>
        <w:autoSpaceDN w:val="0"/>
        <w:adjustRightInd w:val="0"/>
        <w:ind w:left="640" w:hanging="640"/>
        <w:rPr>
          <w:noProof/>
        </w:rPr>
      </w:pPr>
      <w:r w:rsidRPr="00D977A0">
        <w:rPr>
          <w:noProof/>
        </w:rPr>
        <w:t>35.</w:t>
      </w:r>
      <w:r w:rsidRPr="00D977A0">
        <w:rPr>
          <w:noProof/>
        </w:rPr>
        <w:tab/>
        <w:t xml:space="preserve">Donner, M. &amp; Keppler, D. Up-regulation of basolateral multidrug resistance protein 3 (Mrp3) in cholestatic rat liver. </w:t>
      </w:r>
      <w:r w:rsidRPr="00D977A0">
        <w:rPr>
          <w:i/>
          <w:iCs/>
          <w:noProof/>
        </w:rPr>
        <w:t>Hepatology</w:t>
      </w:r>
      <w:r w:rsidRPr="00D977A0">
        <w:rPr>
          <w:noProof/>
        </w:rPr>
        <w:t xml:space="preserve"> </w:t>
      </w:r>
      <w:r w:rsidRPr="00D977A0">
        <w:rPr>
          <w:b/>
          <w:bCs/>
          <w:noProof/>
        </w:rPr>
        <w:t>34,</w:t>
      </w:r>
      <w:r w:rsidRPr="00D977A0">
        <w:rPr>
          <w:noProof/>
        </w:rPr>
        <w:t xml:space="preserve"> 351–359 (2001).</w:t>
      </w:r>
    </w:p>
    <w:p w14:paraId="3B6B1643" w14:textId="77777777" w:rsidR="00D977A0" w:rsidRPr="00D977A0" w:rsidRDefault="00D977A0" w:rsidP="00D977A0">
      <w:pPr>
        <w:widowControl w:val="0"/>
        <w:autoSpaceDE w:val="0"/>
        <w:autoSpaceDN w:val="0"/>
        <w:adjustRightInd w:val="0"/>
        <w:ind w:left="640" w:hanging="640"/>
        <w:rPr>
          <w:noProof/>
        </w:rPr>
      </w:pPr>
      <w:r w:rsidRPr="00D977A0">
        <w:rPr>
          <w:noProof/>
        </w:rPr>
        <w:t>36.</w:t>
      </w:r>
      <w:r w:rsidRPr="00D977A0">
        <w:rPr>
          <w:noProof/>
        </w:rPr>
        <w:tab/>
        <w:t xml:space="preserve">König, J., Rost, D., Cui, Y. &amp; Keppler, D. Characterization of the human multidrug resistance protein isoform MRP3 localized to the basolateral hepatocyte membrane. </w:t>
      </w:r>
      <w:r w:rsidRPr="00D977A0">
        <w:rPr>
          <w:i/>
          <w:iCs/>
          <w:noProof/>
        </w:rPr>
        <w:t>Hepatology</w:t>
      </w:r>
      <w:r w:rsidRPr="00D977A0">
        <w:rPr>
          <w:noProof/>
        </w:rPr>
        <w:t xml:space="preserve"> </w:t>
      </w:r>
      <w:r w:rsidRPr="00D977A0">
        <w:rPr>
          <w:b/>
          <w:bCs/>
          <w:noProof/>
        </w:rPr>
        <w:t>29,</w:t>
      </w:r>
      <w:r w:rsidRPr="00D977A0">
        <w:rPr>
          <w:noProof/>
        </w:rPr>
        <w:t xml:space="preserve"> 1156–1163 (1999).</w:t>
      </w:r>
    </w:p>
    <w:p w14:paraId="1641DFA2" w14:textId="77777777" w:rsidR="00D977A0" w:rsidRPr="00D977A0" w:rsidRDefault="00D977A0" w:rsidP="00D977A0">
      <w:pPr>
        <w:widowControl w:val="0"/>
        <w:autoSpaceDE w:val="0"/>
        <w:autoSpaceDN w:val="0"/>
        <w:adjustRightInd w:val="0"/>
        <w:ind w:left="640" w:hanging="640"/>
        <w:rPr>
          <w:noProof/>
        </w:rPr>
      </w:pPr>
      <w:r w:rsidRPr="00D977A0">
        <w:rPr>
          <w:noProof/>
        </w:rPr>
        <w:t>37.</w:t>
      </w:r>
      <w:r w:rsidRPr="00D977A0">
        <w:rPr>
          <w:noProof/>
        </w:rPr>
        <w:tab/>
        <w:t xml:space="preserve">Huls, M. </w:t>
      </w:r>
      <w:r w:rsidRPr="00D977A0">
        <w:rPr>
          <w:i/>
          <w:iCs/>
          <w:noProof/>
        </w:rPr>
        <w:t>et al.</w:t>
      </w:r>
      <w:r w:rsidRPr="00D977A0">
        <w:rPr>
          <w:noProof/>
        </w:rPr>
        <w:t xml:space="preserve"> The breast cancer resistance protein transporter ABCG2 is expressed in the human kidney proximal tubule apical membrane. </w:t>
      </w:r>
      <w:r w:rsidRPr="00D977A0">
        <w:rPr>
          <w:i/>
          <w:iCs/>
          <w:noProof/>
        </w:rPr>
        <w:t>Kidney Int.</w:t>
      </w:r>
      <w:r w:rsidRPr="00D977A0">
        <w:rPr>
          <w:noProof/>
        </w:rPr>
        <w:t xml:space="preserve"> </w:t>
      </w:r>
      <w:r w:rsidRPr="00D977A0">
        <w:rPr>
          <w:b/>
          <w:bCs/>
          <w:noProof/>
        </w:rPr>
        <w:t>73,</w:t>
      </w:r>
      <w:r w:rsidRPr="00D977A0">
        <w:rPr>
          <w:noProof/>
        </w:rPr>
        <w:t xml:space="preserve"> 220–225 (2008).</w:t>
      </w:r>
    </w:p>
    <w:p w14:paraId="782D14C7" w14:textId="77777777" w:rsidR="00D977A0" w:rsidRPr="00D977A0" w:rsidRDefault="00D977A0" w:rsidP="00D977A0">
      <w:pPr>
        <w:widowControl w:val="0"/>
        <w:autoSpaceDE w:val="0"/>
        <w:autoSpaceDN w:val="0"/>
        <w:adjustRightInd w:val="0"/>
        <w:ind w:left="640" w:hanging="640"/>
        <w:rPr>
          <w:noProof/>
        </w:rPr>
      </w:pPr>
      <w:r w:rsidRPr="00D977A0">
        <w:rPr>
          <w:noProof/>
        </w:rPr>
        <w:t>38.</w:t>
      </w:r>
      <w:r w:rsidRPr="00D977A0">
        <w:rPr>
          <w:noProof/>
        </w:rPr>
        <w:tab/>
        <w:t xml:space="preserve">Brem, R. B. &amp; Kruglyak, L. The landscape of genetic complexity across 5,700 gene expression traits in yeast. </w:t>
      </w:r>
      <w:r w:rsidRPr="00D977A0">
        <w:rPr>
          <w:i/>
          <w:iCs/>
          <w:noProof/>
        </w:rPr>
        <w:t>Proc. Natl. Acad. Sci. U. S. A.</w:t>
      </w:r>
      <w:r w:rsidRPr="00D977A0">
        <w:rPr>
          <w:noProof/>
        </w:rPr>
        <w:t xml:space="preserve"> </w:t>
      </w:r>
      <w:r w:rsidRPr="00D977A0">
        <w:rPr>
          <w:b/>
          <w:bCs/>
          <w:noProof/>
        </w:rPr>
        <w:t>102,</w:t>
      </w:r>
      <w:r w:rsidRPr="00D977A0">
        <w:rPr>
          <w:noProof/>
        </w:rPr>
        <w:t xml:space="preserve"> 1572–7 (2005).</w:t>
      </w:r>
    </w:p>
    <w:p w14:paraId="748308B5" w14:textId="77777777" w:rsidR="00D977A0" w:rsidRPr="00D977A0" w:rsidRDefault="00D977A0" w:rsidP="00D977A0">
      <w:pPr>
        <w:widowControl w:val="0"/>
        <w:autoSpaceDE w:val="0"/>
        <w:autoSpaceDN w:val="0"/>
        <w:adjustRightInd w:val="0"/>
        <w:ind w:left="640" w:hanging="640"/>
        <w:rPr>
          <w:noProof/>
        </w:rPr>
      </w:pPr>
      <w:r w:rsidRPr="00D977A0">
        <w:rPr>
          <w:noProof/>
        </w:rPr>
        <w:t>39.</w:t>
      </w:r>
      <w:r w:rsidRPr="00D977A0">
        <w:rPr>
          <w:noProof/>
        </w:rPr>
        <w:tab/>
        <w:t xml:space="preserve">Perlstein, E. O., Ruderfer, D. M., Roberts, D. C., Schreiber, S. L. &amp; Kruglyak, L. Genetic basis of individual differences in the response to small-molecule drugs in yeast. </w:t>
      </w:r>
      <w:r w:rsidRPr="00D977A0">
        <w:rPr>
          <w:i/>
          <w:iCs/>
          <w:noProof/>
        </w:rPr>
        <w:t>Nat. Genet.</w:t>
      </w:r>
      <w:r w:rsidRPr="00D977A0">
        <w:rPr>
          <w:noProof/>
        </w:rPr>
        <w:t xml:space="preserve"> </w:t>
      </w:r>
      <w:r w:rsidRPr="00D977A0">
        <w:rPr>
          <w:b/>
          <w:bCs/>
          <w:noProof/>
        </w:rPr>
        <w:t>39,</w:t>
      </w:r>
      <w:r w:rsidRPr="00D977A0">
        <w:rPr>
          <w:noProof/>
        </w:rPr>
        <w:t xml:space="preserve"> 496–502 (2007).</w:t>
      </w:r>
    </w:p>
    <w:p w14:paraId="61F1EFAD" w14:textId="77777777" w:rsidR="00D977A0" w:rsidRPr="00D977A0" w:rsidRDefault="00D977A0" w:rsidP="00D977A0">
      <w:pPr>
        <w:widowControl w:val="0"/>
        <w:autoSpaceDE w:val="0"/>
        <w:autoSpaceDN w:val="0"/>
        <w:adjustRightInd w:val="0"/>
        <w:ind w:left="640" w:hanging="640"/>
        <w:rPr>
          <w:noProof/>
        </w:rPr>
      </w:pPr>
      <w:r w:rsidRPr="00D977A0">
        <w:rPr>
          <w:noProof/>
        </w:rPr>
        <w:t>40.</w:t>
      </w:r>
      <w:r w:rsidRPr="00D977A0">
        <w:rPr>
          <w:noProof/>
        </w:rPr>
        <w:tab/>
        <w:t xml:space="preserve">Lee, A. Y. </w:t>
      </w:r>
      <w:r w:rsidRPr="00D977A0">
        <w:rPr>
          <w:i/>
          <w:iCs/>
          <w:noProof/>
        </w:rPr>
        <w:t>et al.</w:t>
      </w:r>
      <w:r w:rsidRPr="00D977A0">
        <w:rPr>
          <w:noProof/>
        </w:rPr>
        <w:t xml:space="preserve"> Mapping the cellular response to small molecules using chemogenomic fitness signatures. </w:t>
      </w:r>
      <w:r w:rsidRPr="00D977A0">
        <w:rPr>
          <w:i/>
          <w:iCs/>
          <w:noProof/>
        </w:rPr>
        <w:t>Science</w:t>
      </w:r>
      <w:r w:rsidRPr="00D977A0">
        <w:rPr>
          <w:noProof/>
        </w:rPr>
        <w:t xml:space="preserve"> </w:t>
      </w:r>
      <w:r w:rsidRPr="00D977A0">
        <w:rPr>
          <w:b/>
          <w:bCs/>
          <w:noProof/>
        </w:rPr>
        <w:t>344,</w:t>
      </w:r>
      <w:r w:rsidRPr="00D977A0">
        <w:rPr>
          <w:noProof/>
        </w:rPr>
        <w:t xml:space="preserve"> 208–11 (2014).</w:t>
      </w:r>
    </w:p>
    <w:p w14:paraId="1984BDA8" w14:textId="77777777" w:rsidR="00D977A0" w:rsidRPr="00D977A0" w:rsidRDefault="00D977A0" w:rsidP="00D977A0">
      <w:pPr>
        <w:widowControl w:val="0"/>
        <w:autoSpaceDE w:val="0"/>
        <w:autoSpaceDN w:val="0"/>
        <w:adjustRightInd w:val="0"/>
        <w:ind w:left="640" w:hanging="640"/>
        <w:rPr>
          <w:noProof/>
        </w:rPr>
      </w:pPr>
      <w:r w:rsidRPr="00D977A0">
        <w:rPr>
          <w:noProof/>
        </w:rPr>
        <w:t>41.</w:t>
      </w:r>
      <w:r w:rsidRPr="00D977A0">
        <w:rPr>
          <w:noProof/>
        </w:rPr>
        <w:tab/>
        <w:t xml:space="preserve">Yan, Z. </w:t>
      </w:r>
      <w:r w:rsidRPr="00D977A0">
        <w:rPr>
          <w:i/>
          <w:iCs/>
          <w:noProof/>
        </w:rPr>
        <w:t>et al.</w:t>
      </w:r>
      <w:r w:rsidRPr="00D977A0">
        <w:rPr>
          <w:noProof/>
        </w:rPr>
        <w:t xml:space="preserve"> Yeast Barcoders: a chemogenomic application of a universal donor-strain collection carrying bar-code identifiers. </w:t>
      </w:r>
      <w:r w:rsidRPr="00D977A0">
        <w:rPr>
          <w:i/>
          <w:iCs/>
          <w:noProof/>
        </w:rPr>
        <w:t>Nat. Methods</w:t>
      </w:r>
      <w:r w:rsidRPr="00D977A0">
        <w:rPr>
          <w:noProof/>
        </w:rPr>
        <w:t xml:space="preserve"> </w:t>
      </w:r>
      <w:r w:rsidRPr="00D977A0">
        <w:rPr>
          <w:b/>
          <w:bCs/>
          <w:noProof/>
        </w:rPr>
        <w:t>5,</w:t>
      </w:r>
      <w:r w:rsidRPr="00D977A0">
        <w:rPr>
          <w:noProof/>
        </w:rPr>
        <w:t xml:space="preserve"> 719–725 (2008).</w:t>
      </w:r>
    </w:p>
    <w:p w14:paraId="146C8889" w14:textId="77777777" w:rsidR="00D977A0" w:rsidRPr="00D977A0" w:rsidRDefault="00D977A0" w:rsidP="00D977A0">
      <w:pPr>
        <w:widowControl w:val="0"/>
        <w:autoSpaceDE w:val="0"/>
        <w:autoSpaceDN w:val="0"/>
        <w:adjustRightInd w:val="0"/>
        <w:ind w:left="640" w:hanging="640"/>
        <w:rPr>
          <w:noProof/>
        </w:rPr>
      </w:pPr>
      <w:r w:rsidRPr="00D977A0">
        <w:rPr>
          <w:noProof/>
        </w:rPr>
        <w:t>42.</w:t>
      </w:r>
      <w:r w:rsidRPr="00D977A0">
        <w:rPr>
          <w:noProof/>
        </w:rPr>
        <w:tab/>
        <w:t xml:space="preserve">Smith, A. M. </w:t>
      </w:r>
      <w:r w:rsidRPr="00D977A0">
        <w:rPr>
          <w:i/>
          <w:iCs/>
          <w:noProof/>
        </w:rPr>
        <w:t>et al.</w:t>
      </w:r>
      <w:r w:rsidRPr="00D977A0">
        <w:rPr>
          <w:noProof/>
        </w:rPr>
        <w:t xml:space="preserve"> Quantitative phenotyping via deep barcode sequencing. </w:t>
      </w:r>
      <w:r w:rsidRPr="00D977A0">
        <w:rPr>
          <w:i/>
          <w:iCs/>
          <w:noProof/>
        </w:rPr>
        <w:t>Genome Res.</w:t>
      </w:r>
      <w:r w:rsidRPr="00D977A0">
        <w:rPr>
          <w:noProof/>
        </w:rPr>
        <w:t xml:space="preserve"> </w:t>
      </w:r>
      <w:r w:rsidRPr="00D977A0">
        <w:rPr>
          <w:b/>
          <w:bCs/>
          <w:noProof/>
        </w:rPr>
        <w:t>19,</w:t>
      </w:r>
      <w:r w:rsidRPr="00D977A0">
        <w:rPr>
          <w:noProof/>
        </w:rPr>
        <w:t xml:space="preserve"> 1836–42 (2009).</w:t>
      </w:r>
    </w:p>
    <w:p w14:paraId="22BEB395" w14:textId="77777777" w:rsidR="00D977A0" w:rsidRPr="00D977A0" w:rsidRDefault="00D977A0" w:rsidP="00D977A0">
      <w:pPr>
        <w:widowControl w:val="0"/>
        <w:autoSpaceDE w:val="0"/>
        <w:autoSpaceDN w:val="0"/>
        <w:adjustRightInd w:val="0"/>
        <w:ind w:left="640" w:hanging="640"/>
        <w:rPr>
          <w:noProof/>
        </w:rPr>
      </w:pPr>
      <w:r w:rsidRPr="00D977A0">
        <w:rPr>
          <w:noProof/>
        </w:rPr>
        <w:t>43.</w:t>
      </w:r>
      <w:r w:rsidRPr="00D977A0">
        <w:rPr>
          <w:noProof/>
        </w:rPr>
        <w:tab/>
        <w:t xml:space="preserve">Yachie, N. </w:t>
      </w:r>
      <w:r w:rsidRPr="00D977A0">
        <w:rPr>
          <w:i/>
          <w:iCs/>
          <w:noProof/>
        </w:rPr>
        <w:t>et al.</w:t>
      </w:r>
      <w:r w:rsidRPr="00D977A0">
        <w:rPr>
          <w:noProof/>
        </w:rPr>
        <w:t xml:space="preserve"> Pooled-matrix protein interaction screens using Barcode Fusion Genetics. </w:t>
      </w:r>
      <w:r w:rsidRPr="00D977A0">
        <w:rPr>
          <w:i/>
          <w:iCs/>
          <w:noProof/>
        </w:rPr>
        <w:t>Mol. Syst. Biol.</w:t>
      </w:r>
      <w:r w:rsidRPr="00D977A0">
        <w:rPr>
          <w:noProof/>
        </w:rPr>
        <w:t xml:space="preserve"> </w:t>
      </w:r>
      <w:r w:rsidRPr="00D977A0">
        <w:rPr>
          <w:b/>
          <w:bCs/>
          <w:noProof/>
        </w:rPr>
        <w:t>12,</w:t>
      </w:r>
      <w:r w:rsidRPr="00D977A0">
        <w:rPr>
          <w:noProof/>
        </w:rPr>
        <w:t xml:space="preserve"> 863 (2016).</w:t>
      </w:r>
    </w:p>
    <w:p w14:paraId="08FC1D5F" w14:textId="77777777" w:rsidR="00D977A0" w:rsidRPr="00D977A0" w:rsidRDefault="00D977A0" w:rsidP="00D977A0">
      <w:pPr>
        <w:widowControl w:val="0"/>
        <w:autoSpaceDE w:val="0"/>
        <w:autoSpaceDN w:val="0"/>
        <w:adjustRightInd w:val="0"/>
        <w:ind w:left="640" w:hanging="640"/>
        <w:rPr>
          <w:noProof/>
        </w:rPr>
      </w:pPr>
      <w:r w:rsidRPr="00D977A0">
        <w:rPr>
          <w:noProof/>
        </w:rPr>
        <w:t>44.</w:t>
      </w:r>
      <w:r w:rsidRPr="00D977A0">
        <w:rPr>
          <w:noProof/>
        </w:rPr>
        <w:tab/>
        <w:t xml:space="preserve">Smith, A. M. </w:t>
      </w:r>
      <w:r w:rsidRPr="00D977A0">
        <w:rPr>
          <w:i/>
          <w:iCs/>
          <w:noProof/>
        </w:rPr>
        <w:t>et al.</w:t>
      </w:r>
      <w:r w:rsidRPr="00D977A0">
        <w:rPr>
          <w:noProof/>
        </w:rPr>
        <w:t xml:space="preserve"> Highly-multiplexed barcode sequencing: an efficient method for parallel analysis of pooled samples. </w:t>
      </w:r>
      <w:r w:rsidRPr="00D977A0">
        <w:rPr>
          <w:i/>
          <w:iCs/>
          <w:noProof/>
        </w:rPr>
        <w:t>Nucleic Acids Res.</w:t>
      </w:r>
      <w:r w:rsidRPr="00D977A0">
        <w:rPr>
          <w:noProof/>
        </w:rPr>
        <w:t xml:space="preserve"> </w:t>
      </w:r>
      <w:r w:rsidRPr="00D977A0">
        <w:rPr>
          <w:b/>
          <w:bCs/>
          <w:noProof/>
        </w:rPr>
        <w:t>38,</w:t>
      </w:r>
      <w:r w:rsidRPr="00D977A0">
        <w:rPr>
          <w:noProof/>
        </w:rPr>
        <w:t xml:space="preserve"> e142 (2010).</w:t>
      </w:r>
    </w:p>
    <w:p w14:paraId="4AFF6881" w14:textId="77777777" w:rsidR="00D977A0" w:rsidRPr="00D977A0" w:rsidRDefault="00D977A0" w:rsidP="00D977A0">
      <w:pPr>
        <w:widowControl w:val="0"/>
        <w:autoSpaceDE w:val="0"/>
        <w:autoSpaceDN w:val="0"/>
        <w:adjustRightInd w:val="0"/>
        <w:ind w:left="640" w:hanging="640"/>
        <w:rPr>
          <w:noProof/>
        </w:rPr>
      </w:pPr>
      <w:r w:rsidRPr="00D977A0">
        <w:rPr>
          <w:noProof/>
        </w:rPr>
        <w:t>45.</w:t>
      </w:r>
      <w:r w:rsidRPr="00D977A0">
        <w:rPr>
          <w:noProof/>
        </w:rPr>
        <w:tab/>
        <w:t xml:space="preserve">KOLACZKOWSKI, M., KOLACZKOWSKA, A., LUCZYNSKI, J., WITEK, S. &amp; GOFFEAU, A. </w:t>
      </w:r>
      <w:r w:rsidRPr="00D977A0">
        <w:rPr>
          <w:i/>
          <w:iCs/>
          <w:noProof/>
        </w:rPr>
        <w:t>In Vivo</w:t>
      </w:r>
      <w:r w:rsidRPr="00D977A0">
        <w:rPr>
          <w:noProof/>
        </w:rPr>
        <w:t xml:space="preserve"> Characterization of the Drug Resistance Profile of the Major ABC Transporters and Other Components of the Yeast Pleiotropic Drug Resistance Network. </w:t>
      </w:r>
      <w:r w:rsidRPr="00D977A0">
        <w:rPr>
          <w:i/>
          <w:iCs/>
          <w:noProof/>
        </w:rPr>
        <w:t>Microb. Drug Resist.</w:t>
      </w:r>
      <w:r w:rsidRPr="00D977A0">
        <w:rPr>
          <w:noProof/>
        </w:rPr>
        <w:t xml:space="preserve"> </w:t>
      </w:r>
      <w:r w:rsidRPr="00D977A0">
        <w:rPr>
          <w:b/>
          <w:bCs/>
          <w:noProof/>
        </w:rPr>
        <w:t>4,</w:t>
      </w:r>
      <w:r w:rsidRPr="00D977A0">
        <w:rPr>
          <w:noProof/>
        </w:rPr>
        <w:t xml:space="preserve"> 143–158 (1998).</w:t>
      </w:r>
    </w:p>
    <w:p w14:paraId="4358F009" w14:textId="77777777" w:rsidR="00D977A0" w:rsidRPr="00D977A0" w:rsidRDefault="00D977A0" w:rsidP="00D977A0">
      <w:pPr>
        <w:widowControl w:val="0"/>
        <w:autoSpaceDE w:val="0"/>
        <w:autoSpaceDN w:val="0"/>
        <w:adjustRightInd w:val="0"/>
        <w:ind w:left="640" w:hanging="640"/>
        <w:rPr>
          <w:noProof/>
        </w:rPr>
      </w:pPr>
      <w:r w:rsidRPr="00D977A0">
        <w:rPr>
          <w:noProof/>
        </w:rPr>
        <w:t>46.</w:t>
      </w:r>
      <w:r w:rsidRPr="00D977A0">
        <w:rPr>
          <w:noProof/>
        </w:rPr>
        <w:tab/>
        <w:t xml:space="preserve">Shekhar-Guturja, T. </w:t>
      </w:r>
      <w:r w:rsidRPr="00D977A0">
        <w:rPr>
          <w:i/>
          <w:iCs/>
          <w:noProof/>
        </w:rPr>
        <w:t>et al.</w:t>
      </w:r>
      <w:r w:rsidRPr="00D977A0">
        <w:rPr>
          <w:noProof/>
        </w:rPr>
        <w:t xml:space="preserve"> Beauvericin Potentiates Azole Activity via Inhibition of Multidrug Efflux, Blocks </w:t>
      </w:r>
      <w:r w:rsidRPr="00D977A0">
        <w:rPr>
          <w:i/>
          <w:iCs/>
          <w:noProof/>
        </w:rPr>
        <w:t>C. albicans</w:t>
      </w:r>
      <w:r w:rsidRPr="00D977A0">
        <w:rPr>
          <w:noProof/>
        </w:rPr>
        <w:t xml:space="preserve"> Morphogenesis, and is Effluxed via Yor1 and Circuitry Controlled by Zcf29. </w:t>
      </w:r>
      <w:r w:rsidRPr="00D977A0">
        <w:rPr>
          <w:i/>
          <w:iCs/>
          <w:noProof/>
        </w:rPr>
        <w:t>Antimicrob. Agents Chemother.</w:t>
      </w:r>
      <w:r w:rsidRPr="00D977A0">
        <w:rPr>
          <w:noProof/>
        </w:rPr>
        <w:t xml:space="preserve"> </w:t>
      </w:r>
      <w:r w:rsidRPr="00D977A0">
        <w:rPr>
          <w:b/>
          <w:bCs/>
          <w:noProof/>
        </w:rPr>
        <w:t>60,</w:t>
      </w:r>
      <w:r w:rsidRPr="00D977A0">
        <w:rPr>
          <w:noProof/>
        </w:rPr>
        <w:t xml:space="preserve"> AAC.01959-16 (2016).</w:t>
      </w:r>
    </w:p>
    <w:p w14:paraId="45FD5493" w14:textId="77777777" w:rsidR="00D977A0" w:rsidRPr="00D977A0" w:rsidRDefault="00D977A0" w:rsidP="00D977A0">
      <w:pPr>
        <w:widowControl w:val="0"/>
        <w:autoSpaceDE w:val="0"/>
        <w:autoSpaceDN w:val="0"/>
        <w:adjustRightInd w:val="0"/>
        <w:ind w:left="640" w:hanging="640"/>
        <w:rPr>
          <w:noProof/>
        </w:rPr>
      </w:pPr>
      <w:r w:rsidRPr="00D977A0">
        <w:rPr>
          <w:noProof/>
        </w:rPr>
        <w:t>47.</w:t>
      </w:r>
      <w:r w:rsidRPr="00D977A0">
        <w:rPr>
          <w:noProof/>
        </w:rPr>
        <w:tab/>
        <w:t xml:space="preserve">Katzmann, D. J., Burnett, P. E., Golin, J., Mahé, Y. &amp; Moye-Rowley, W. S. Transcriptional control of the yeast PDR5 gene by the PDR3 gene product. </w:t>
      </w:r>
      <w:r w:rsidRPr="00D977A0">
        <w:rPr>
          <w:i/>
          <w:iCs/>
          <w:noProof/>
        </w:rPr>
        <w:t>Mol. Cell. Biol.</w:t>
      </w:r>
      <w:r w:rsidRPr="00D977A0">
        <w:rPr>
          <w:noProof/>
        </w:rPr>
        <w:t xml:space="preserve"> </w:t>
      </w:r>
      <w:r w:rsidRPr="00D977A0">
        <w:rPr>
          <w:b/>
          <w:bCs/>
          <w:noProof/>
        </w:rPr>
        <w:t>14,</w:t>
      </w:r>
      <w:r w:rsidRPr="00D977A0">
        <w:rPr>
          <w:noProof/>
        </w:rPr>
        <w:t xml:space="preserve"> 4653–61 (1994).</w:t>
      </w:r>
    </w:p>
    <w:p w14:paraId="22A253EF" w14:textId="77777777" w:rsidR="00D977A0" w:rsidRPr="00D977A0" w:rsidRDefault="00D977A0" w:rsidP="00D977A0">
      <w:pPr>
        <w:widowControl w:val="0"/>
        <w:autoSpaceDE w:val="0"/>
        <w:autoSpaceDN w:val="0"/>
        <w:adjustRightInd w:val="0"/>
        <w:ind w:left="640" w:hanging="640"/>
        <w:rPr>
          <w:noProof/>
        </w:rPr>
      </w:pPr>
      <w:r w:rsidRPr="00D977A0">
        <w:rPr>
          <w:noProof/>
        </w:rPr>
        <w:t>48.</w:t>
      </w:r>
      <w:r w:rsidRPr="00D977A0">
        <w:rPr>
          <w:noProof/>
        </w:rPr>
        <w:tab/>
        <w:t xml:space="preserve">Ernst, R. </w:t>
      </w:r>
      <w:r w:rsidRPr="00D977A0">
        <w:rPr>
          <w:i/>
          <w:iCs/>
          <w:noProof/>
        </w:rPr>
        <w:t>et al.</w:t>
      </w:r>
      <w:r w:rsidRPr="00D977A0">
        <w:rPr>
          <w:noProof/>
        </w:rPr>
        <w:t xml:space="preserve"> A mutation of the H-loop selectively affects rhodamine transport by the yeast multidrug ABC transporter Pdr5. </w:t>
      </w:r>
      <w:r w:rsidRPr="00D977A0">
        <w:rPr>
          <w:i/>
          <w:iCs/>
          <w:noProof/>
        </w:rPr>
        <w:t>Proc. Natl. Acad. Sci.</w:t>
      </w:r>
      <w:r w:rsidRPr="00D977A0">
        <w:rPr>
          <w:noProof/>
        </w:rPr>
        <w:t xml:space="preserve"> </w:t>
      </w:r>
      <w:r w:rsidRPr="00D977A0">
        <w:rPr>
          <w:b/>
          <w:bCs/>
          <w:noProof/>
        </w:rPr>
        <w:t>105,</w:t>
      </w:r>
      <w:r w:rsidRPr="00D977A0">
        <w:rPr>
          <w:noProof/>
        </w:rPr>
        <w:t xml:space="preserve"> 5069–5074 (2008).</w:t>
      </w:r>
    </w:p>
    <w:p w14:paraId="487ACB12" w14:textId="77777777" w:rsidR="00D977A0" w:rsidRPr="00D977A0" w:rsidRDefault="00D977A0" w:rsidP="00D977A0">
      <w:pPr>
        <w:widowControl w:val="0"/>
        <w:autoSpaceDE w:val="0"/>
        <w:autoSpaceDN w:val="0"/>
        <w:adjustRightInd w:val="0"/>
        <w:ind w:left="640" w:hanging="640"/>
        <w:rPr>
          <w:noProof/>
        </w:rPr>
      </w:pPr>
      <w:r w:rsidRPr="00D977A0">
        <w:rPr>
          <w:noProof/>
        </w:rPr>
        <w:t>49.</w:t>
      </w:r>
      <w:r w:rsidRPr="00D977A0">
        <w:rPr>
          <w:noProof/>
        </w:rPr>
        <w:tab/>
        <w:t xml:space="preserve">Khakhina, S. </w:t>
      </w:r>
      <w:r w:rsidRPr="00D977A0">
        <w:rPr>
          <w:i/>
          <w:iCs/>
          <w:noProof/>
        </w:rPr>
        <w:t>et al.</w:t>
      </w:r>
      <w:r w:rsidRPr="00D977A0">
        <w:rPr>
          <w:noProof/>
        </w:rPr>
        <w:t xml:space="preserve"> Control of Plasma Membrane Permeability by ABC Transporters. </w:t>
      </w:r>
      <w:r w:rsidRPr="00D977A0">
        <w:rPr>
          <w:i/>
          <w:iCs/>
          <w:noProof/>
        </w:rPr>
        <w:t>Eukaryot. Cell</w:t>
      </w:r>
      <w:r w:rsidRPr="00D977A0">
        <w:rPr>
          <w:noProof/>
        </w:rPr>
        <w:t xml:space="preserve"> </w:t>
      </w:r>
      <w:r w:rsidRPr="00D977A0">
        <w:rPr>
          <w:b/>
          <w:bCs/>
          <w:noProof/>
        </w:rPr>
        <w:t>14,</w:t>
      </w:r>
      <w:r w:rsidRPr="00D977A0">
        <w:rPr>
          <w:noProof/>
        </w:rPr>
        <w:t xml:space="preserve"> 442–453 (2015).</w:t>
      </w:r>
    </w:p>
    <w:p w14:paraId="29CD43D0" w14:textId="77777777" w:rsidR="00D977A0" w:rsidRPr="00D977A0" w:rsidRDefault="00D977A0" w:rsidP="00D977A0">
      <w:pPr>
        <w:widowControl w:val="0"/>
        <w:autoSpaceDE w:val="0"/>
        <w:autoSpaceDN w:val="0"/>
        <w:adjustRightInd w:val="0"/>
        <w:ind w:left="640" w:hanging="640"/>
        <w:rPr>
          <w:noProof/>
        </w:rPr>
      </w:pPr>
      <w:r w:rsidRPr="00D977A0">
        <w:rPr>
          <w:noProof/>
        </w:rPr>
        <w:t>50.</w:t>
      </w:r>
      <w:r w:rsidRPr="00D977A0">
        <w:rPr>
          <w:noProof/>
        </w:rPr>
        <w:tab/>
        <w:t xml:space="preserve">Tarassov, K. </w:t>
      </w:r>
      <w:r w:rsidRPr="00D977A0">
        <w:rPr>
          <w:i/>
          <w:iCs/>
          <w:noProof/>
        </w:rPr>
        <w:t>et al.</w:t>
      </w:r>
      <w:r w:rsidRPr="00D977A0">
        <w:rPr>
          <w:noProof/>
        </w:rPr>
        <w:t xml:space="preserve"> An in vivo map of the yeast protein interactome. </w:t>
      </w:r>
      <w:r w:rsidRPr="00D977A0">
        <w:rPr>
          <w:i/>
          <w:iCs/>
          <w:noProof/>
        </w:rPr>
        <w:t>Science</w:t>
      </w:r>
      <w:r w:rsidRPr="00D977A0">
        <w:rPr>
          <w:noProof/>
        </w:rPr>
        <w:t xml:space="preserve"> </w:t>
      </w:r>
      <w:r w:rsidRPr="00D977A0">
        <w:rPr>
          <w:b/>
          <w:bCs/>
          <w:noProof/>
        </w:rPr>
        <w:t>320,</w:t>
      </w:r>
      <w:r w:rsidRPr="00D977A0">
        <w:rPr>
          <w:noProof/>
        </w:rPr>
        <w:t xml:space="preserve"> 1465–70 (2008).</w:t>
      </w:r>
    </w:p>
    <w:p w14:paraId="42AF46F9" w14:textId="77777777" w:rsidR="00D977A0" w:rsidRPr="00D977A0" w:rsidRDefault="00D977A0" w:rsidP="00D977A0">
      <w:pPr>
        <w:widowControl w:val="0"/>
        <w:autoSpaceDE w:val="0"/>
        <w:autoSpaceDN w:val="0"/>
        <w:adjustRightInd w:val="0"/>
        <w:ind w:left="640" w:hanging="640"/>
        <w:rPr>
          <w:noProof/>
        </w:rPr>
      </w:pPr>
      <w:r w:rsidRPr="00D977A0">
        <w:rPr>
          <w:noProof/>
        </w:rPr>
        <w:t>51.</w:t>
      </w:r>
      <w:r w:rsidRPr="00D977A0">
        <w:rPr>
          <w:noProof/>
        </w:rPr>
        <w:tab/>
        <w:t xml:space="preserve">Braun, P. </w:t>
      </w:r>
      <w:r w:rsidRPr="00D977A0">
        <w:rPr>
          <w:i/>
          <w:iCs/>
          <w:noProof/>
        </w:rPr>
        <w:t>et al.</w:t>
      </w:r>
      <w:r w:rsidRPr="00D977A0">
        <w:rPr>
          <w:noProof/>
        </w:rPr>
        <w:t xml:space="preserve"> An experimentally derived confidence score for binary protein-protein interactions. </w:t>
      </w:r>
      <w:r w:rsidRPr="00D977A0">
        <w:rPr>
          <w:i/>
          <w:iCs/>
          <w:noProof/>
        </w:rPr>
        <w:t>Nat. Methods</w:t>
      </w:r>
      <w:r w:rsidRPr="00D977A0">
        <w:rPr>
          <w:noProof/>
        </w:rPr>
        <w:t xml:space="preserve"> </w:t>
      </w:r>
      <w:r w:rsidRPr="00D977A0">
        <w:rPr>
          <w:b/>
          <w:bCs/>
          <w:noProof/>
        </w:rPr>
        <w:t>6,</w:t>
      </w:r>
      <w:r w:rsidRPr="00D977A0">
        <w:rPr>
          <w:noProof/>
        </w:rPr>
        <w:t xml:space="preserve"> 91–97 (2009).</w:t>
      </w:r>
    </w:p>
    <w:p w14:paraId="59429213" w14:textId="77777777" w:rsidR="00D977A0" w:rsidRPr="00D977A0" w:rsidRDefault="00D977A0" w:rsidP="00D977A0">
      <w:pPr>
        <w:widowControl w:val="0"/>
        <w:autoSpaceDE w:val="0"/>
        <w:autoSpaceDN w:val="0"/>
        <w:adjustRightInd w:val="0"/>
        <w:ind w:left="640" w:hanging="640"/>
        <w:rPr>
          <w:noProof/>
        </w:rPr>
      </w:pPr>
      <w:r w:rsidRPr="00D977A0">
        <w:rPr>
          <w:noProof/>
        </w:rPr>
        <w:t>52.</w:t>
      </w:r>
      <w:r w:rsidRPr="00D977A0">
        <w:rPr>
          <w:noProof/>
        </w:rPr>
        <w:tab/>
        <w:t xml:space="preserve">Newman, J. R. S. </w:t>
      </w:r>
      <w:r w:rsidRPr="00D977A0">
        <w:rPr>
          <w:i/>
          <w:iCs/>
          <w:noProof/>
        </w:rPr>
        <w:t>et al.</w:t>
      </w:r>
      <w:r w:rsidRPr="00D977A0">
        <w:rPr>
          <w:noProof/>
        </w:rPr>
        <w:t xml:space="preserve"> Single-cell proteomic analysis of S. cerevisiae reveals the architecture of biological noise. </w:t>
      </w:r>
      <w:r w:rsidRPr="00D977A0">
        <w:rPr>
          <w:i/>
          <w:iCs/>
          <w:noProof/>
        </w:rPr>
        <w:t>Nature</w:t>
      </w:r>
      <w:r w:rsidRPr="00D977A0">
        <w:rPr>
          <w:noProof/>
        </w:rPr>
        <w:t xml:space="preserve"> </w:t>
      </w:r>
      <w:r w:rsidRPr="00D977A0">
        <w:rPr>
          <w:b/>
          <w:bCs/>
          <w:noProof/>
        </w:rPr>
        <w:t>441,</w:t>
      </w:r>
      <w:r w:rsidRPr="00D977A0">
        <w:rPr>
          <w:noProof/>
        </w:rPr>
        <w:t xml:space="preserve"> 840–846 (2006).</w:t>
      </w:r>
    </w:p>
    <w:p w14:paraId="69EAD803" w14:textId="77777777" w:rsidR="00D977A0" w:rsidRPr="00D977A0" w:rsidRDefault="00D977A0" w:rsidP="00D977A0">
      <w:pPr>
        <w:widowControl w:val="0"/>
        <w:autoSpaceDE w:val="0"/>
        <w:autoSpaceDN w:val="0"/>
        <w:adjustRightInd w:val="0"/>
        <w:ind w:left="640" w:hanging="640"/>
        <w:rPr>
          <w:noProof/>
        </w:rPr>
      </w:pPr>
      <w:r w:rsidRPr="00D977A0">
        <w:rPr>
          <w:noProof/>
        </w:rPr>
        <w:t>53.</w:t>
      </w:r>
      <w:r w:rsidRPr="00D977A0">
        <w:rPr>
          <w:noProof/>
        </w:rPr>
        <w:tab/>
        <w:t xml:space="preserve">Shaw, W. M. </w:t>
      </w:r>
      <w:r w:rsidRPr="00D977A0">
        <w:rPr>
          <w:i/>
          <w:iCs/>
          <w:noProof/>
        </w:rPr>
        <w:t>et al.</w:t>
      </w:r>
      <w:r w:rsidRPr="00D977A0">
        <w:rPr>
          <w:noProof/>
        </w:rPr>
        <w:t xml:space="preserve"> Engineering a model cell for rational tuning of GPCR signaling. </w:t>
      </w:r>
      <w:r w:rsidRPr="00D977A0">
        <w:rPr>
          <w:i/>
          <w:iCs/>
          <w:noProof/>
        </w:rPr>
        <w:lastRenderedPageBreak/>
        <w:t>bioRxiv</w:t>
      </w:r>
      <w:r w:rsidRPr="00D977A0">
        <w:rPr>
          <w:noProof/>
        </w:rPr>
        <w:t xml:space="preserve"> 390559 (2018). doi:10.1101/390559</w:t>
      </w:r>
    </w:p>
    <w:p w14:paraId="716DE79E" w14:textId="77777777" w:rsidR="00D977A0" w:rsidRPr="00D977A0" w:rsidRDefault="00D977A0" w:rsidP="00D977A0">
      <w:pPr>
        <w:widowControl w:val="0"/>
        <w:autoSpaceDE w:val="0"/>
        <w:autoSpaceDN w:val="0"/>
        <w:adjustRightInd w:val="0"/>
        <w:ind w:left="640" w:hanging="640"/>
        <w:rPr>
          <w:noProof/>
        </w:rPr>
      </w:pPr>
      <w:r w:rsidRPr="00D977A0">
        <w:rPr>
          <w:noProof/>
        </w:rPr>
        <w:t>54.</w:t>
      </w:r>
      <w:r w:rsidRPr="00D977A0">
        <w:rPr>
          <w:noProof/>
        </w:rPr>
        <w:tab/>
        <w:t xml:space="preserve">C. elegans Deletion Mutant Consortium. Large-Scale Screening for Targeted Knockouts in the Caenorhabditis elegans Genome. </w:t>
      </w:r>
      <w:r w:rsidRPr="00D977A0">
        <w:rPr>
          <w:i/>
          <w:iCs/>
          <w:noProof/>
        </w:rPr>
        <w:t>G3 Genes,Genomes,Genetics</w:t>
      </w:r>
      <w:r w:rsidRPr="00D977A0">
        <w:rPr>
          <w:noProof/>
        </w:rPr>
        <w:t xml:space="preserve"> </w:t>
      </w:r>
      <w:r w:rsidRPr="00D977A0">
        <w:rPr>
          <w:b/>
          <w:bCs/>
          <w:noProof/>
        </w:rPr>
        <w:t>2,</w:t>
      </w:r>
      <w:r w:rsidRPr="00D977A0">
        <w:rPr>
          <w:noProof/>
        </w:rPr>
        <w:t xml:space="preserve"> 1415–1425 (2012).</w:t>
      </w:r>
    </w:p>
    <w:p w14:paraId="205B9442" w14:textId="77777777" w:rsidR="00D977A0" w:rsidRPr="00D977A0" w:rsidRDefault="00D977A0" w:rsidP="00D977A0">
      <w:pPr>
        <w:widowControl w:val="0"/>
        <w:autoSpaceDE w:val="0"/>
        <w:autoSpaceDN w:val="0"/>
        <w:adjustRightInd w:val="0"/>
        <w:ind w:left="640" w:hanging="640"/>
        <w:rPr>
          <w:noProof/>
        </w:rPr>
      </w:pPr>
      <w:r w:rsidRPr="00D977A0">
        <w:rPr>
          <w:noProof/>
        </w:rPr>
        <w:t>55.</w:t>
      </w:r>
      <w:r w:rsidRPr="00D977A0">
        <w:rPr>
          <w:noProof/>
        </w:rPr>
        <w:tab/>
        <w:t xml:space="preserve">Thompson, O. </w:t>
      </w:r>
      <w:r w:rsidRPr="00D977A0">
        <w:rPr>
          <w:i/>
          <w:iCs/>
          <w:noProof/>
        </w:rPr>
        <w:t>et al.</w:t>
      </w:r>
      <w:r w:rsidRPr="00D977A0">
        <w:rPr>
          <w:noProof/>
        </w:rPr>
        <w:t xml:space="preserve"> The million mutation project: A new approach to genetics in Caenorhabditis elegans. </w:t>
      </w:r>
      <w:r w:rsidRPr="00D977A0">
        <w:rPr>
          <w:i/>
          <w:iCs/>
          <w:noProof/>
        </w:rPr>
        <w:t>Genome Res.</w:t>
      </w:r>
      <w:r w:rsidRPr="00D977A0">
        <w:rPr>
          <w:noProof/>
        </w:rPr>
        <w:t xml:space="preserve"> </w:t>
      </w:r>
      <w:r w:rsidRPr="00D977A0">
        <w:rPr>
          <w:b/>
          <w:bCs/>
          <w:noProof/>
        </w:rPr>
        <w:t>23,</w:t>
      </w:r>
      <w:r w:rsidRPr="00D977A0">
        <w:rPr>
          <w:noProof/>
        </w:rPr>
        <w:t xml:space="preserve"> 1749–1762 (2013).</w:t>
      </w:r>
    </w:p>
    <w:p w14:paraId="74536531" w14:textId="77777777" w:rsidR="00D977A0" w:rsidRPr="00D977A0" w:rsidRDefault="00D977A0" w:rsidP="00D977A0">
      <w:pPr>
        <w:widowControl w:val="0"/>
        <w:autoSpaceDE w:val="0"/>
        <w:autoSpaceDN w:val="0"/>
        <w:adjustRightInd w:val="0"/>
        <w:ind w:left="640" w:hanging="640"/>
        <w:rPr>
          <w:noProof/>
        </w:rPr>
      </w:pPr>
      <w:r w:rsidRPr="00D977A0">
        <w:rPr>
          <w:noProof/>
        </w:rPr>
        <w:t>56.</w:t>
      </w:r>
      <w:r w:rsidRPr="00D977A0">
        <w:rPr>
          <w:noProof/>
        </w:rPr>
        <w:tab/>
        <w:t xml:space="preserve">Tanay, A. &amp; Regev, A. Scaling single-cell genomics from phenomenology to mechanism. </w:t>
      </w:r>
      <w:r w:rsidRPr="00D977A0">
        <w:rPr>
          <w:i/>
          <w:iCs/>
          <w:noProof/>
        </w:rPr>
        <w:t>Nature</w:t>
      </w:r>
      <w:r w:rsidRPr="00D977A0">
        <w:rPr>
          <w:noProof/>
        </w:rPr>
        <w:t xml:space="preserve"> </w:t>
      </w:r>
      <w:r w:rsidRPr="00D977A0">
        <w:rPr>
          <w:b/>
          <w:bCs/>
          <w:noProof/>
        </w:rPr>
        <w:t>541,</w:t>
      </w:r>
      <w:r w:rsidRPr="00D977A0">
        <w:rPr>
          <w:noProof/>
        </w:rPr>
        <w:t xml:space="preserve"> 331–338 (2017).</w:t>
      </w:r>
    </w:p>
    <w:p w14:paraId="3E5DF200" w14:textId="77777777" w:rsidR="00D977A0" w:rsidRPr="00D977A0" w:rsidRDefault="00D977A0" w:rsidP="00D977A0">
      <w:pPr>
        <w:widowControl w:val="0"/>
        <w:autoSpaceDE w:val="0"/>
        <w:autoSpaceDN w:val="0"/>
        <w:adjustRightInd w:val="0"/>
        <w:ind w:left="640" w:hanging="640"/>
        <w:rPr>
          <w:noProof/>
        </w:rPr>
      </w:pPr>
      <w:r w:rsidRPr="00D977A0">
        <w:rPr>
          <w:noProof/>
        </w:rPr>
        <w:t>57.</w:t>
      </w:r>
      <w:r w:rsidRPr="00D977A0">
        <w:rPr>
          <w:noProof/>
        </w:rPr>
        <w:tab/>
        <w:t xml:space="preserve">Zupan, B. </w:t>
      </w:r>
      <w:r w:rsidRPr="00D977A0">
        <w:rPr>
          <w:i/>
          <w:iCs/>
          <w:noProof/>
        </w:rPr>
        <w:t>et al.</w:t>
      </w:r>
      <w:r w:rsidRPr="00D977A0">
        <w:rPr>
          <w:noProof/>
        </w:rPr>
        <w:t xml:space="preserve"> GenePath: a system for inference of genetic networks and proposal of genetic experiments. </w:t>
      </w:r>
      <w:r w:rsidRPr="00D977A0">
        <w:rPr>
          <w:i/>
          <w:iCs/>
          <w:noProof/>
        </w:rPr>
        <w:t>Artif. Intell. Med.</w:t>
      </w:r>
      <w:r w:rsidRPr="00D977A0">
        <w:rPr>
          <w:noProof/>
        </w:rPr>
        <w:t xml:space="preserve"> </w:t>
      </w:r>
      <w:r w:rsidRPr="00D977A0">
        <w:rPr>
          <w:b/>
          <w:bCs/>
          <w:noProof/>
        </w:rPr>
        <w:t>29,</w:t>
      </w:r>
      <w:r w:rsidRPr="00D977A0">
        <w:rPr>
          <w:noProof/>
        </w:rPr>
        <w:t xml:space="preserve"> 107–30</w:t>
      </w:r>
    </w:p>
    <w:p w14:paraId="3519C4BD" w14:textId="77777777" w:rsidR="00D977A0" w:rsidRPr="00D977A0" w:rsidRDefault="00D977A0" w:rsidP="00D977A0">
      <w:pPr>
        <w:widowControl w:val="0"/>
        <w:autoSpaceDE w:val="0"/>
        <w:autoSpaceDN w:val="0"/>
        <w:adjustRightInd w:val="0"/>
        <w:ind w:left="640" w:hanging="640"/>
        <w:rPr>
          <w:noProof/>
        </w:rPr>
      </w:pPr>
      <w:r w:rsidRPr="00D977A0">
        <w:rPr>
          <w:noProof/>
        </w:rPr>
        <w:t>58.</w:t>
      </w:r>
      <w:r w:rsidRPr="00D977A0">
        <w:rPr>
          <w:noProof/>
        </w:rPr>
        <w:tab/>
        <w:t xml:space="preserve">Ma, J. </w:t>
      </w:r>
      <w:r w:rsidRPr="00D977A0">
        <w:rPr>
          <w:i/>
          <w:iCs/>
          <w:noProof/>
        </w:rPr>
        <w:t>et al.</w:t>
      </w:r>
      <w:r w:rsidRPr="00D977A0">
        <w:rPr>
          <w:noProof/>
        </w:rPr>
        <w:t xml:space="preserve"> Using deep learning to model the hierarchical structure and function of a cell. </w:t>
      </w:r>
      <w:r w:rsidRPr="00D977A0">
        <w:rPr>
          <w:i/>
          <w:iCs/>
          <w:noProof/>
        </w:rPr>
        <w:t>Nat. Methods</w:t>
      </w:r>
      <w:r w:rsidRPr="00D977A0">
        <w:rPr>
          <w:noProof/>
        </w:rPr>
        <w:t xml:space="preserve"> </w:t>
      </w:r>
      <w:r w:rsidRPr="00D977A0">
        <w:rPr>
          <w:b/>
          <w:bCs/>
          <w:noProof/>
        </w:rPr>
        <w:t>15,</w:t>
      </w:r>
      <w:r w:rsidRPr="00D977A0">
        <w:rPr>
          <w:noProof/>
        </w:rPr>
        <w:t xml:space="preserve"> 290–298 (2018).</w:t>
      </w:r>
    </w:p>
    <w:p w14:paraId="389D5F3A" w14:textId="77777777" w:rsidR="00D977A0" w:rsidRPr="00D977A0" w:rsidRDefault="00D977A0" w:rsidP="00D977A0">
      <w:pPr>
        <w:widowControl w:val="0"/>
        <w:autoSpaceDE w:val="0"/>
        <w:autoSpaceDN w:val="0"/>
        <w:adjustRightInd w:val="0"/>
        <w:ind w:left="640" w:hanging="640"/>
        <w:rPr>
          <w:noProof/>
        </w:rPr>
      </w:pPr>
      <w:r w:rsidRPr="00D977A0">
        <w:rPr>
          <w:noProof/>
        </w:rPr>
        <w:t>59.</w:t>
      </w:r>
      <w:r w:rsidRPr="00D977A0">
        <w:rPr>
          <w:noProof/>
        </w:rPr>
        <w:tab/>
        <w:t xml:space="preserve">Kebschull, J. M. &amp; Zador, A. M. Cellular barcoding: lineage tracing, screening and beyond. </w:t>
      </w:r>
      <w:r w:rsidRPr="00D977A0">
        <w:rPr>
          <w:i/>
          <w:iCs/>
          <w:noProof/>
        </w:rPr>
        <w:t>Nat. Methods</w:t>
      </w:r>
      <w:r w:rsidRPr="00D977A0">
        <w:rPr>
          <w:noProof/>
        </w:rPr>
        <w:t xml:space="preserve"> </w:t>
      </w:r>
      <w:r w:rsidRPr="00D977A0">
        <w:rPr>
          <w:b/>
          <w:bCs/>
          <w:noProof/>
        </w:rPr>
        <w:t>15,</w:t>
      </w:r>
      <w:r w:rsidRPr="00D977A0">
        <w:rPr>
          <w:noProof/>
        </w:rPr>
        <w:t xml:space="preserve"> 871–879 (2018).</w:t>
      </w:r>
    </w:p>
    <w:p w14:paraId="085B0260" w14:textId="77777777" w:rsidR="00D977A0" w:rsidRPr="00D977A0" w:rsidRDefault="00D977A0" w:rsidP="00D977A0">
      <w:pPr>
        <w:widowControl w:val="0"/>
        <w:autoSpaceDE w:val="0"/>
        <w:autoSpaceDN w:val="0"/>
        <w:adjustRightInd w:val="0"/>
        <w:ind w:left="640" w:hanging="640"/>
        <w:rPr>
          <w:noProof/>
        </w:rPr>
      </w:pPr>
      <w:r w:rsidRPr="00D977A0">
        <w:rPr>
          <w:noProof/>
        </w:rPr>
        <w:t>60.</w:t>
      </w:r>
      <w:r w:rsidRPr="00D977A0">
        <w:rPr>
          <w:noProof/>
        </w:rPr>
        <w:tab/>
        <w:t xml:space="preserve">Brockmann, M. </w:t>
      </w:r>
      <w:r w:rsidRPr="00D977A0">
        <w:rPr>
          <w:i/>
          <w:iCs/>
          <w:noProof/>
        </w:rPr>
        <w:t>et al.</w:t>
      </w:r>
      <w:r w:rsidRPr="00D977A0">
        <w:rPr>
          <w:noProof/>
        </w:rPr>
        <w:t xml:space="preserve"> Genetic wiring maps of single-cell protein states reveal an off-switch for GPCR signalling. </w:t>
      </w:r>
      <w:r w:rsidRPr="00D977A0">
        <w:rPr>
          <w:i/>
          <w:iCs/>
          <w:noProof/>
        </w:rPr>
        <w:t>Nature</w:t>
      </w:r>
      <w:r w:rsidRPr="00D977A0">
        <w:rPr>
          <w:noProof/>
        </w:rPr>
        <w:t xml:space="preserve"> </w:t>
      </w:r>
      <w:r w:rsidRPr="00D977A0">
        <w:rPr>
          <w:b/>
          <w:bCs/>
          <w:noProof/>
        </w:rPr>
        <w:t>546,</w:t>
      </w:r>
      <w:r w:rsidRPr="00D977A0">
        <w:rPr>
          <w:noProof/>
        </w:rPr>
        <w:t xml:space="preserve"> 307–311 (2017).</w:t>
      </w:r>
    </w:p>
    <w:p w14:paraId="2676C93C" w14:textId="77777777" w:rsidR="00D977A0" w:rsidRPr="00D977A0" w:rsidRDefault="00D977A0" w:rsidP="00D977A0">
      <w:pPr>
        <w:widowControl w:val="0"/>
        <w:autoSpaceDE w:val="0"/>
        <w:autoSpaceDN w:val="0"/>
        <w:adjustRightInd w:val="0"/>
        <w:ind w:left="640" w:hanging="640"/>
        <w:rPr>
          <w:noProof/>
        </w:rPr>
      </w:pPr>
      <w:r w:rsidRPr="00D977A0">
        <w:rPr>
          <w:noProof/>
        </w:rPr>
        <w:t>61.</w:t>
      </w:r>
      <w:r w:rsidRPr="00D977A0">
        <w:rPr>
          <w:noProof/>
        </w:rPr>
        <w:tab/>
        <w:t xml:space="preserve">Emanuel, G., Moffitt, J. R. &amp; Zhuang, X. High-throughput, image-based screening of genetic variant libraries. </w:t>
      </w:r>
      <w:r w:rsidRPr="00D977A0">
        <w:rPr>
          <w:i/>
          <w:iCs/>
          <w:noProof/>
        </w:rPr>
        <w:t>bioRxiv</w:t>
      </w:r>
      <w:r w:rsidRPr="00D977A0">
        <w:rPr>
          <w:noProof/>
        </w:rPr>
        <w:t xml:space="preserve"> (2017).</w:t>
      </w:r>
    </w:p>
    <w:p w14:paraId="3612CAA7" w14:textId="77777777" w:rsidR="00D977A0" w:rsidRPr="00D977A0" w:rsidRDefault="00D977A0" w:rsidP="00D977A0">
      <w:pPr>
        <w:widowControl w:val="0"/>
        <w:autoSpaceDE w:val="0"/>
        <w:autoSpaceDN w:val="0"/>
        <w:adjustRightInd w:val="0"/>
        <w:ind w:left="640" w:hanging="640"/>
        <w:rPr>
          <w:noProof/>
        </w:rPr>
      </w:pPr>
      <w:r w:rsidRPr="00D977A0">
        <w:rPr>
          <w:noProof/>
        </w:rPr>
        <w:t>62.</w:t>
      </w:r>
      <w:r w:rsidRPr="00D977A0">
        <w:rPr>
          <w:noProof/>
        </w:rPr>
        <w:tab/>
        <w:t xml:space="preserve">Gibson, D. G. </w:t>
      </w:r>
      <w:r w:rsidRPr="00D977A0">
        <w:rPr>
          <w:i/>
          <w:iCs/>
          <w:noProof/>
        </w:rPr>
        <w:t>et al.</w:t>
      </w:r>
      <w:r w:rsidRPr="00D977A0">
        <w:rPr>
          <w:noProof/>
        </w:rPr>
        <w:t xml:space="preserve"> Enzymatic assembly of DNA molecules up to several hundred kilobases. </w:t>
      </w:r>
      <w:r w:rsidRPr="00D977A0">
        <w:rPr>
          <w:i/>
          <w:iCs/>
          <w:noProof/>
        </w:rPr>
        <w:t>Nat. Methods</w:t>
      </w:r>
      <w:r w:rsidRPr="00D977A0">
        <w:rPr>
          <w:noProof/>
        </w:rPr>
        <w:t xml:space="preserve"> </w:t>
      </w:r>
      <w:r w:rsidRPr="00D977A0">
        <w:rPr>
          <w:b/>
          <w:bCs/>
          <w:noProof/>
        </w:rPr>
        <w:t>6,</w:t>
      </w:r>
      <w:r w:rsidRPr="00D977A0">
        <w:rPr>
          <w:noProof/>
        </w:rPr>
        <w:t xml:space="preserve"> 343–5 (2009).</w:t>
      </w:r>
    </w:p>
    <w:p w14:paraId="09F549EE" w14:textId="77777777" w:rsidR="00D977A0" w:rsidRPr="00D977A0" w:rsidRDefault="00D977A0" w:rsidP="00D977A0">
      <w:pPr>
        <w:widowControl w:val="0"/>
        <w:autoSpaceDE w:val="0"/>
        <w:autoSpaceDN w:val="0"/>
        <w:adjustRightInd w:val="0"/>
        <w:ind w:left="640" w:hanging="640"/>
        <w:rPr>
          <w:noProof/>
        </w:rPr>
      </w:pPr>
      <w:r w:rsidRPr="00D977A0">
        <w:rPr>
          <w:noProof/>
        </w:rPr>
        <w:t>63.</w:t>
      </w:r>
      <w:r w:rsidRPr="00D977A0">
        <w:rPr>
          <w:noProof/>
        </w:rPr>
        <w:tab/>
        <w:t xml:space="preserve">Gietz, R. D. &amp; Schiestl, R. H. High-efficiency yeast transformation using the LiAc/SS carrier DNA/PEG method. </w:t>
      </w:r>
      <w:r w:rsidRPr="00D977A0">
        <w:rPr>
          <w:i/>
          <w:iCs/>
          <w:noProof/>
        </w:rPr>
        <w:t>Nat. Protoc.</w:t>
      </w:r>
      <w:r w:rsidRPr="00D977A0">
        <w:rPr>
          <w:noProof/>
        </w:rPr>
        <w:t xml:space="preserve"> </w:t>
      </w:r>
      <w:r w:rsidRPr="00D977A0">
        <w:rPr>
          <w:b/>
          <w:bCs/>
          <w:noProof/>
        </w:rPr>
        <w:t>2,</w:t>
      </w:r>
      <w:r w:rsidRPr="00D977A0">
        <w:rPr>
          <w:noProof/>
        </w:rPr>
        <w:t xml:space="preserve"> 31–34 (2007).</w:t>
      </w:r>
    </w:p>
    <w:p w14:paraId="2221DA19" w14:textId="77777777" w:rsidR="00D977A0" w:rsidRPr="00D977A0" w:rsidRDefault="00D977A0" w:rsidP="00D977A0">
      <w:pPr>
        <w:widowControl w:val="0"/>
        <w:autoSpaceDE w:val="0"/>
        <w:autoSpaceDN w:val="0"/>
        <w:adjustRightInd w:val="0"/>
        <w:ind w:left="640" w:hanging="640"/>
        <w:rPr>
          <w:noProof/>
        </w:rPr>
      </w:pPr>
      <w:r w:rsidRPr="00D977A0">
        <w:rPr>
          <w:noProof/>
        </w:rPr>
        <w:t>64.</w:t>
      </w:r>
      <w:r w:rsidRPr="00D977A0">
        <w:rPr>
          <w:noProof/>
        </w:rPr>
        <w:tab/>
        <w:t xml:space="preserve">Proctor, M. </w:t>
      </w:r>
      <w:r w:rsidRPr="00D977A0">
        <w:rPr>
          <w:i/>
          <w:iCs/>
          <w:noProof/>
        </w:rPr>
        <w:t>et al.</w:t>
      </w:r>
      <w:r w:rsidRPr="00D977A0">
        <w:rPr>
          <w:noProof/>
        </w:rPr>
        <w:t xml:space="preserve"> in 239–269 (Humana Press, 2011). doi:10.1007/978-1-61779-173-4_15</w:t>
      </w:r>
    </w:p>
    <w:p w14:paraId="07B8B220" w14:textId="77777777" w:rsidR="00D977A0" w:rsidRPr="00D977A0" w:rsidRDefault="00D977A0" w:rsidP="00D977A0">
      <w:pPr>
        <w:widowControl w:val="0"/>
        <w:autoSpaceDE w:val="0"/>
        <w:autoSpaceDN w:val="0"/>
        <w:adjustRightInd w:val="0"/>
        <w:ind w:left="640" w:hanging="640"/>
        <w:rPr>
          <w:noProof/>
        </w:rPr>
      </w:pPr>
      <w:r w:rsidRPr="00D977A0">
        <w:rPr>
          <w:noProof/>
        </w:rPr>
        <w:t>65.</w:t>
      </w:r>
      <w:r w:rsidRPr="00D977A0">
        <w:rPr>
          <w:noProof/>
        </w:rPr>
        <w:tab/>
        <w:t xml:space="preserve">Mani, R., St Onge, R. P., Hartman, J. L., Giaever, G. &amp; Roth, F. P. Defining genetic interaction. </w:t>
      </w:r>
      <w:r w:rsidRPr="00D977A0">
        <w:rPr>
          <w:i/>
          <w:iCs/>
          <w:noProof/>
        </w:rPr>
        <w:t>Proc. Natl. Acad. Sci. U. S. A.</w:t>
      </w:r>
      <w:r w:rsidRPr="00D977A0">
        <w:rPr>
          <w:noProof/>
        </w:rPr>
        <w:t xml:space="preserve"> </w:t>
      </w:r>
      <w:r w:rsidRPr="00D977A0">
        <w:rPr>
          <w:b/>
          <w:bCs/>
          <w:noProof/>
        </w:rPr>
        <w:t>105,</w:t>
      </w:r>
      <w:r w:rsidRPr="00D977A0">
        <w:rPr>
          <w:noProof/>
        </w:rPr>
        <w:t xml:space="preserve"> 3461–6 (2008).</w:t>
      </w:r>
    </w:p>
    <w:p w14:paraId="53961C36" w14:textId="77777777" w:rsidR="00D977A0" w:rsidRPr="00D977A0" w:rsidRDefault="00D977A0" w:rsidP="00D977A0">
      <w:pPr>
        <w:widowControl w:val="0"/>
        <w:autoSpaceDE w:val="0"/>
        <w:autoSpaceDN w:val="0"/>
        <w:adjustRightInd w:val="0"/>
        <w:ind w:left="640" w:hanging="640"/>
        <w:rPr>
          <w:noProof/>
        </w:rPr>
      </w:pPr>
      <w:r w:rsidRPr="00D977A0">
        <w:rPr>
          <w:noProof/>
        </w:rPr>
        <w:t>66.</w:t>
      </w:r>
      <w:r w:rsidRPr="00D977A0">
        <w:rPr>
          <w:noProof/>
        </w:rPr>
        <w:tab/>
        <w:t xml:space="preserve">Snider, J. </w:t>
      </w:r>
      <w:r w:rsidRPr="00D977A0">
        <w:rPr>
          <w:i/>
          <w:iCs/>
          <w:noProof/>
        </w:rPr>
        <w:t>et al.</w:t>
      </w:r>
      <w:r w:rsidRPr="00D977A0">
        <w:rPr>
          <w:noProof/>
        </w:rPr>
        <w:t xml:space="preserve"> Detecting interactions with membrane proteins using a membrane two-hybrid assay in yeast. </w:t>
      </w:r>
      <w:r w:rsidRPr="00D977A0">
        <w:rPr>
          <w:i/>
          <w:iCs/>
          <w:noProof/>
        </w:rPr>
        <w:t>Nat. Protoc.</w:t>
      </w:r>
      <w:r w:rsidRPr="00D977A0">
        <w:rPr>
          <w:noProof/>
        </w:rPr>
        <w:t xml:space="preserve"> </w:t>
      </w:r>
      <w:r w:rsidRPr="00D977A0">
        <w:rPr>
          <w:b/>
          <w:bCs/>
          <w:noProof/>
        </w:rPr>
        <w:t>5,</w:t>
      </w:r>
      <w:r w:rsidRPr="00D977A0">
        <w:rPr>
          <w:noProof/>
        </w:rPr>
        <w:t xml:space="preserve"> 1281–1293 (2010).</w:t>
      </w:r>
    </w:p>
    <w:p w14:paraId="5E7D0454" w14:textId="54C24730" w:rsidR="001F052C" w:rsidRPr="00233F15" w:rsidRDefault="00C1486D" w:rsidP="00D977A0">
      <w:pPr>
        <w:widowControl w:val="0"/>
        <w:autoSpaceDE w:val="0"/>
        <w:autoSpaceDN w:val="0"/>
        <w:adjustRightInd w:val="0"/>
        <w:ind w:left="640" w:hanging="64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77777777" w:rsidR="008236EB" w:rsidRPr="00233F15" w:rsidRDefault="002F52D4" w:rsidP="00224FCB">
      <w:pPr>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78AC123C" w:rsidR="002F52D4" w:rsidRPr="007779DD" w:rsidRDefault="00100CAE" w:rsidP="00224FCB">
      <w:pPr>
        <w:jc w:val="both"/>
      </w:pPr>
      <w:r>
        <w:t>We c</w:t>
      </w:r>
      <w:r w:rsidR="00154026">
        <w:t>reated</w:t>
      </w:r>
      <w:r>
        <w:t xml:space="preserve"> a barcoded wild-type pool (</w:t>
      </w:r>
      <w:r w:rsidR="00EF3DD9">
        <w:t>Fig</w:t>
      </w:r>
      <w:r>
        <w:t xml:space="preserve"> S1)</w:t>
      </w:r>
      <w:r w:rsidR="00AF6100">
        <w:t xml:space="preserve"> to enable construction of an engineered </w:t>
      </w:r>
      <w:r w:rsidR="0061370B">
        <w:t>population using</w:t>
      </w:r>
      <w:r w:rsidR="00AF6100">
        <w:t xml:space="preserve"> any</w:t>
      </w:r>
      <w:r w:rsidR="00A40659">
        <w:t xml:space="preserve"> multi-mu</w:t>
      </w:r>
      <w:r w:rsidR="00AF6100">
        <w:t>tant strain.  In this stu</w:t>
      </w:r>
      <w:r w:rsidR="009167AA">
        <w:t>dy, this pool was mated with a 16 ABC transporter knockout strain</w:t>
      </w:r>
      <w:r w:rsidR="00A40659">
        <w:t xml:space="preserve"> </w:t>
      </w:r>
      <w:r w:rsidR="009167AA">
        <w:t>(</w:t>
      </w:r>
      <w:r w:rsidR="00A40659">
        <w:t>ABC-16</w:t>
      </w:r>
      <w:r w:rsidR="009167AA">
        <w:t>)</w:t>
      </w:r>
      <w:r w:rsidR="00A06A83">
        <w:t>.  The genotype at 16 ABC transporters is</w:t>
      </w:r>
      <w:r w:rsidR="00E66486">
        <w:t xml:space="preserve"> </w:t>
      </w:r>
      <w:r w:rsidR="005B3452">
        <w:t xml:space="preserve">indicated </w:t>
      </w:r>
      <w:r w:rsidR="00961BDD">
        <w:t>by the squares</w:t>
      </w:r>
      <w:r w:rsidR="00E66486">
        <w:t xml:space="preserve"> drawn in each cell (black =</w:t>
      </w:r>
      <w:r w:rsidR="00A06A83">
        <w:t xml:space="preserve"> knockout, white = wild type). </w:t>
      </w:r>
      <w:r w:rsidR="00AF6100">
        <w:t xml:space="preserv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AF6100">
        <w:t xml:space="preserve">Each haploid inherits either a </w:t>
      </w:r>
      <w:r w:rsidR="00660958">
        <w:t>wild-type</w:t>
      </w:r>
      <w:r w:rsidR="00AF6100">
        <w:t xml:space="preserve"> or knockout</w:t>
      </w:r>
      <w:r w:rsidR="006C29CC">
        <w:t xml:space="preserve"> </w:t>
      </w:r>
      <w:r w:rsidR="00AF6100">
        <w:t xml:space="preserve">allele </w:t>
      </w:r>
      <w:r w:rsidR="006C29CC">
        <w:t xml:space="preserve">at these 16 loci.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00445948" w:rsidRPr="00233F15">
        <w:t xml:space="preserve">arrayed onto a series of 384-well plates.  </w:t>
      </w:r>
      <w:r w:rsidR="002E2574">
        <w:rPr>
          <w:i/>
        </w:rPr>
        <w:t>En masse</w:t>
      </w:r>
      <w:r w:rsidR="00445948" w:rsidRPr="00233F15">
        <w:t xml:space="preserve"> genotyping </w:t>
      </w:r>
      <w:r w:rsidR="00805928">
        <w:t>wa</w:t>
      </w:r>
      <w:r w:rsidR="00445948" w:rsidRPr="00233F15">
        <w:t xml:space="preserve">s performed </w:t>
      </w:r>
      <w:r w:rsidR="00B439DA" w:rsidRPr="00233F15">
        <w:t>on this collection</w:t>
      </w:r>
      <w:r w:rsidR="00F54166" w:rsidRPr="00233F15">
        <w:t xml:space="preserve"> </w:t>
      </w:r>
      <w:r w:rsidR="00E029E1">
        <w:t>using an</w:t>
      </w:r>
      <w:r w:rsidR="00323193" w:rsidRPr="00233F15">
        <w:t xml:space="preserve"> RCP-PCR</w:t>
      </w:r>
      <w:r w:rsidR="00323193" w:rsidRPr="00233F15">
        <w:fldChar w:fldCharType="begin" w:fldLock="1"/>
      </w:r>
      <w:r w:rsidR="00D660A4">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323193" w:rsidRPr="00233F15">
        <w:fldChar w:fldCharType="separate"/>
      </w:r>
      <w:r w:rsidR="000C5C2F" w:rsidRPr="000C5C2F">
        <w:rPr>
          <w:noProof/>
          <w:vertAlign w:val="superscript"/>
        </w:rPr>
        <w:t>43</w:t>
      </w:r>
      <w:r w:rsidR="00323193" w:rsidRPr="00233F15">
        <w:fldChar w:fldCharType="end"/>
      </w:r>
      <w:r w:rsidR="00323193" w:rsidRPr="00233F15">
        <w:t xml:space="preserve"> strategy</w:t>
      </w:r>
      <w:r w:rsidR="00821C8A">
        <w:t>,</w:t>
      </w:r>
      <w:r w:rsidR="00323193" w:rsidRPr="00233F15">
        <w:t xml:space="preserve"> </w:t>
      </w:r>
      <w:r w:rsidR="00A06A83">
        <w:t xml:space="preserve">which uses a combination of </w:t>
      </w:r>
      <w:r w:rsidR="006C29CC">
        <w:t>row and column tags</w:t>
      </w:r>
      <w:r w:rsidR="00AB49FC">
        <w:t xml:space="preserve"> to allow </w:t>
      </w:r>
      <w:r w:rsidR="006C29CC">
        <w:t>identification</w:t>
      </w:r>
      <w:r w:rsidR="00AB49FC">
        <w:t xml:space="preserve"> of PCR products arising from the same well in each plate</w:t>
      </w:r>
      <w:r w:rsidR="00817881">
        <w:t xml:space="preserve"> (Methods)</w:t>
      </w:r>
      <w:r w:rsidR="006C29CC">
        <w:t>.  An additional PCR reaction adds a plate tag (not shown).</w:t>
      </w:r>
      <w:r w:rsidR="00966095">
        <w:t xml:space="preserve">  High throughput sequencing of </w:t>
      </w:r>
      <w:r w:rsidR="00772DCE">
        <w:t xml:space="preserve">pooled </w:t>
      </w:r>
      <w:r w:rsidR="00966095">
        <w:t>RCP-PCR products allows large scale genotyping and identification of a strain-specific DNA barcode</w:t>
      </w:r>
      <w:r w:rsidR="007E7995">
        <w:t xml:space="preserve"> for many strains</w:t>
      </w:r>
      <w:r w:rsidR="00A80755">
        <w:t xml:space="preserve">.  </w:t>
      </w:r>
      <w:r w:rsidR="00283198">
        <w:t>Strains with a sucessfully determined barcode and genotype</w:t>
      </w:r>
      <w:r w:rsidR="00966095">
        <w:t xml:space="preserve"> </w:t>
      </w:r>
      <w:r w:rsidR="00A80755">
        <w:t>are</w:t>
      </w:r>
      <w:r w:rsidR="00966095">
        <w:t xml:space="preserve"> transferred into two liquid pools </w:t>
      </w:r>
      <w:r w:rsidR="00E029E1">
        <w:t xml:space="preserve">based on mating type </w:t>
      </w:r>
      <w:r w:rsidR="00966095">
        <w:t>(MAT</w:t>
      </w:r>
      <w:r w:rsidR="00966095" w:rsidRPr="00966095">
        <w:rPr>
          <w:b/>
        </w:rPr>
        <w:t>a</w:t>
      </w:r>
      <w:r w:rsidR="00E029E1">
        <w:t xml:space="preserve"> or</w:t>
      </w:r>
      <w:r w:rsidR="00966095">
        <w:t xml:space="preserve"> MAT</w:t>
      </w:r>
      <w:r w:rsidR="00966095" w:rsidRPr="00966095">
        <w:rPr>
          <w:b/>
        </w:rPr>
        <w:t>α</w:t>
      </w:r>
      <w:r w:rsidR="00966095">
        <w:rPr>
          <w:lang w:val="en-CA"/>
        </w:rPr>
        <w:t>)</w:t>
      </w:r>
      <w:r w:rsidR="008446C9">
        <w:rPr>
          <w:lang w:val="en-CA"/>
        </w:rPr>
        <w:t xml:space="preserve">, </w:t>
      </w:r>
      <w:r w:rsidR="00525BD3">
        <w:rPr>
          <w:lang w:val="en-CA"/>
        </w:rPr>
        <w:t>and</w:t>
      </w:r>
      <w:r w:rsidR="008446C9">
        <w:rPr>
          <w:lang w:val="en-CA"/>
        </w:rPr>
        <w:t xml:space="preserve"> grown under</w:t>
      </w:r>
      <w:r w:rsidR="002815B6">
        <w:rPr>
          <w:lang w:val="en-CA"/>
        </w:rPr>
        <w:t xml:space="preserve"> each of 16 drugs</w:t>
      </w:r>
      <w:r w:rsidR="00817881">
        <w:rPr>
          <w:lang w:val="en-CA"/>
        </w:rPr>
        <w:t>, as well as a solvent control</w:t>
      </w:r>
      <w:r w:rsidR="002815B6">
        <w:rPr>
          <w:lang w:val="en-CA"/>
        </w:rPr>
        <w:t xml:space="preserve">.  </w:t>
      </w:r>
      <w:r w:rsidR="007779DD">
        <w:rPr>
          <w:lang w:val="en-CA"/>
        </w:rPr>
        <w:t>H</w:t>
      </w:r>
      <w:r w:rsidR="007E7995">
        <w:rPr>
          <w:lang w:val="en-CA"/>
        </w:rPr>
        <w:t>i</w:t>
      </w:r>
      <w:r w:rsidR="007779DD">
        <w:rPr>
          <w:lang w:val="en-CA"/>
        </w:rPr>
        <w:t xml:space="preserve">gh throughput sequencing of </w:t>
      </w:r>
      <w:r w:rsidR="007E7995">
        <w:rPr>
          <w:lang w:val="en-CA"/>
        </w:rPr>
        <w:t>strain-specific DNA barcodes</w:t>
      </w:r>
      <w:r w:rsidR="007779DD">
        <w:rPr>
          <w:lang w:val="en-CA"/>
        </w:rPr>
        <w:t xml:space="preserve"> at </w:t>
      </w:r>
      <w:r w:rsidR="00147811">
        <w:rPr>
          <w:lang w:val="en-CA"/>
        </w:rPr>
        <w:t xml:space="preserve">t = 0, 5, 10, 15, and 20 generations </w:t>
      </w:r>
      <w:r w:rsidR="00E029E1">
        <w:rPr>
          <w:lang w:val="en-CA"/>
        </w:rPr>
        <w:t xml:space="preserve">of growth </w:t>
      </w:r>
      <w:r w:rsidR="007779DD">
        <w:rPr>
          <w:lang w:val="en-CA"/>
        </w:rPr>
        <w:t>reconstructs</w:t>
      </w:r>
      <w:r w:rsidR="00817881">
        <w:rPr>
          <w:lang w:val="en-CA"/>
        </w:rPr>
        <w:t xml:space="preserve"> the resistance of each strain to each drug</w:t>
      </w:r>
      <w:r w:rsidR="00CC5B62">
        <w:t xml:space="preserve">, </w:t>
      </w:r>
      <w:r w:rsidR="00E029E1">
        <w:t>profiling the</w:t>
      </w:r>
      <w:r w:rsidR="00CC5B62">
        <w:t xml:space="preserve"> </w:t>
      </w:r>
      <w:r w:rsidR="008D745B">
        <w:t xml:space="preserve">engineered </w:t>
      </w:r>
      <w:r w:rsidR="006D582E">
        <w:t>population</w:t>
      </w:r>
      <w:r w:rsidR="00CC5B62">
        <w:t>.</w:t>
      </w:r>
    </w:p>
    <w:p w14:paraId="671C945B" w14:textId="77777777" w:rsidR="00F54166" w:rsidRPr="00233F15" w:rsidRDefault="00F54166" w:rsidP="00224FCB">
      <w:pPr>
        <w:jc w:val="both"/>
      </w:pPr>
    </w:p>
    <w:p w14:paraId="23A02103" w14:textId="2928904E" w:rsidR="003A4E50" w:rsidRDefault="00F0546A" w:rsidP="00224FCB">
      <w:pPr>
        <w:jc w:val="both"/>
      </w:pPr>
      <w:r w:rsidRPr="00233F15">
        <w:rPr>
          <w:b/>
        </w:rPr>
        <w:lastRenderedPageBreak/>
        <w:t>Figure 2</w:t>
      </w:r>
      <w:r w:rsidR="0023730D" w:rsidRPr="00233F15">
        <w:rPr>
          <w:b/>
        </w:rPr>
        <w:t xml:space="preserve">.  </w:t>
      </w:r>
      <w:r w:rsidR="00FF4072">
        <w:t xml:space="preserve">An </w:t>
      </w:r>
      <w:r w:rsidR="003A4E50">
        <w:t xml:space="preserve">exploration and assessment of </w:t>
      </w:r>
      <w:r w:rsidR="003A4E50" w:rsidRPr="00233F15">
        <w:t>multi-knockout fitness landscapes with</w:t>
      </w:r>
      <w:r w:rsidR="003A4E50">
        <w:t>in a 6-gene group.</w:t>
      </w:r>
    </w:p>
    <w:p w14:paraId="40001D3C" w14:textId="222A0DBC" w:rsidR="006219B8" w:rsidRPr="007A228C" w:rsidRDefault="00E41888" w:rsidP="00224FCB">
      <w:pPr>
        <w:jc w:val="both"/>
      </w:pPr>
      <w:r>
        <w:rPr>
          <w:b/>
        </w:rPr>
        <w:t>A</w:t>
      </w:r>
      <w:r>
        <w:rPr>
          <w:b/>
        </w:rPr>
        <w:tab/>
      </w:r>
      <w:r w:rsidR="007A228C">
        <w:t>Comparison of MAT</w:t>
      </w:r>
      <w:r w:rsidR="007A228C" w:rsidRPr="00B96C58">
        <w:rPr>
          <w:b/>
        </w:rPr>
        <w:t>a</w:t>
      </w:r>
      <w:r w:rsidR="007A228C">
        <w:t xml:space="preserve"> and MAT</w:t>
      </w:r>
      <w:r w:rsidR="007A228C" w:rsidRPr="00B96C58">
        <w:rPr>
          <w:b/>
          <w:lang w:val="el-GR"/>
        </w:rPr>
        <w:t>α</w:t>
      </w:r>
      <w:r w:rsidR="007A228C">
        <w:t xml:space="preserve"> group resistance</w:t>
      </w:r>
      <w:r w:rsidR="001F2999">
        <w:t xml:space="preserve"> profiles</w:t>
      </w:r>
      <w:r w:rsidR="009167AA">
        <w:t xml:space="preserve"> in camptothecin and </w:t>
      </w:r>
      <w:r w:rsidR="003412D0">
        <w:t>ketoconazole</w:t>
      </w:r>
      <w:r w:rsidR="007A228C">
        <w:t xml:space="preserve">.  </w:t>
      </w:r>
      <w:r w:rsidR="00116D98">
        <w:t>Individuals</w:t>
      </w:r>
      <w:r>
        <w:t xml:space="preserve"> were grouped</w:t>
      </w:r>
      <w:r w:rsidR="000F605B">
        <w:t xml:space="preserve"> by</w:t>
      </w:r>
      <w:r w:rsidRPr="00233F15">
        <w:t xml:space="preserve"> </w:t>
      </w:r>
      <w:r w:rsidR="00B059FD">
        <w:t xml:space="preserve">their </w:t>
      </w:r>
      <w:r w:rsidRPr="00233F15">
        <w:t xml:space="preserve">genotype at </w:t>
      </w:r>
      <w:r w:rsidRPr="00233F15">
        <w:rPr>
          <w:i/>
        </w:rPr>
        <w:t>pdr5∆, snq2∆, ybt1∆,</w:t>
      </w:r>
      <w:r w:rsidR="001032F7">
        <w:rPr>
          <w:i/>
        </w:rPr>
        <w:t xml:space="preserve"> </w:t>
      </w:r>
      <w:r w:rsidRPr="00233F15">
        <w:rPr>
          <w:i/>
        </w:rPr>
        <w:t xml:space="preserve">ycf1∆, </w:t>
      </w:r>
      <w:r w:rsidRPr="00233F15">
        <w:t xml:space="preserve">and </w:t>
      </w:r>
      <w:r w:rsidRPr="00233F15">
        <w:rPr>
          <w:i/>
        </w:rPr>
        <w:t>yor1∆</w:t>
      </w:r>
      <w:r w:rsidR="007A228C">
        <w:t xml:space="preserve">.  The </w:t>
      </w:r>
      <w:r w:rsidR="003412D0">
        <w:t>5</w:t>
      </w:r>
      <w:r w:rsidR="007A228C">
        <w:t>-locus genotype of each group is indicated by the legend.  Individuals in each group vary a</w:t>
      </w:r>
      <w:r w:rsidR="009B5864">
        <w:t>t</w:t>
      </w:r>
      <w:r w:rsidR="007A228C">
        <w:t xml:space="preserve"> the remaining 1</w:t>
      </w:r>
      <w:r w:rsidR="003412D0">
        <w:t>1</w:t>
      </w:r>
      <w:r w:rsidR="007A228C">
        <w:t xml:space="preserve"> loci.</w:t>
      </w:r>
      <w:r w:rsidR="00147E6F">
        <w:t xml:space="preserve"> </w:t>
      </w:r>
      <w:r w:rsidR="003A4E50">
        <w:t xml:space="preserve"> </w:t>
      </w:r>
      <w:r>
        <w:t>Each point represent</w:t>
      </w:r>
      <w:r w:rsidR="00431864">
        <w:t xml:space="preserve">s the </w:t>
      </w:r>
      <w:r w:rsidR="00FF0407">
        <w:t>mean</w:t>
      </w:r>
      <w:r w:rsidR="00B96C58">
        <w:t xml:space="preserve"> </w:t>
      </w:r>
      <w:r w:rsidR="003412D0">
        <w:t>resistance</w:t>
      </w:r>
      <w:r w:rsidR="00B96C58">
        <w:t xml:space="preserve"> of </w:t>
      </w:r>
      <w:r w:rsidR="00244B15">
        <w:t xml:space="preserve">the indicated </w:t>
      </w:r>
      <w:r w:rsidR="00B96C58">
        <w:t>group in the MAT</w:t>
      </w:r>
      <w:r w:rsidR="00B96C58" w:rsidRPr="00B96C58">
        <w:rPr>
          <w:b/>
        </w:rPr>
        <w:t>a</w:t>
      </w:r>
      <w:r w:rsidR="00B96C58">
        <w:rPr>
          <w:b/>
        </w:rPr>
        <w:t xml:space="preserve"> </w:t>
      </w:r>
      <w:r w:rsidR="00295A58" w:rsidRPr="00B96C58">
        <w:t>pools</w:t>
      </w:r>
      <w:r w:rsidR="00295A58">
        <w:t xml:space="preserve"> </w:t>
      </w:r>
      <w:r w:rsidR="00B96C58">
        <w:t>(x-axis) and MAT</w:t>
      </w:r>
      <w:r w:rsidR="00B96C58" w:rsidRPr="00B96C58">
        <w:rPr>
          <w:b/>
          <w:lang w:val="el-GR"/>
        </w:rPr>
        <w:t>α</w:t>
      </w:r>
      <w:r w:rsidR="00B96C58" w:rsidRPr="00B96C58">
        <w:rPr>
          <w:b/>
        </w:rPr>
        <w:t xml:space="preserve"> </w:t>
      </w:r>
      <w:r w:rsidR="00295A58" w:rsidRPr="00B96C58">
        <w:t>pools</w:t>
      </w:r>
      <w:r w:rsidR="00295A58">
        <w:t xml:space="preserve"> </w:t>
      </w:r>
      <w:r w:rsidR="00B96C58">
        <w:t>(y-</w:t>
      </w:r>
      <w:r w:rsidR="00B96C58" w:rsidRPr="00B96C58">
        <w:t>axis).</w:t>
      </w:r>
      <w:r w:rsidR="00F02A72">
        <w:t xml:space="preserve">  Profiles </w:t>
      </w:r>
      <w:r w:rsidR="009167AA">
        <w:t xml:space="preserve">for the remaining drugs </w:t>
      </w:r>
      <w:r w:rsidR="00F02A72">
        <w:t>are shown</w:t>
      </w:r>
      <w:r w:rsidR="006D57CD">
        <w:t xml:space="preserve"> </w:t>
      </w:r>
      <w:r w:rsidR="00A570A8">
        <w:t xml:space="preserve">in </w:t>
      </w:r>
      <w:r w:rsidR="00EF3DD9">
        <w:t>Fig</w:t>
      </w:r>
      <w:r w:rsidR="00A570A8">
        <w:t xml:space="preserve"> </w:t>
      </w:r>
      <w:r w:rsidR="00EB3FCB">
        <w:t>S</w:t>
      </w:r>
      <w:r w:rsidR="009D302F">
        <w:t>5</w:t>
      </w:r>
      <w:r w:rsidR="00EB3FCB">
        <w:t>.</w:t>
      </w:r>
    </w:p>
    <w:p w14:paraId="5E3AB690" w14:textId="2D3F4BFE" w:rsidR="003A529C" w:rsidRPr="00B96C58" w:rsidRDefault="003A529C" w:rsidP="00224FCB">
      <w:pPr>
        <w:jc w:val="both"/>
      </w:pPr>
      <w:r>
        <w:rPr>
          <w:b/>
        </w:rPr>
        <w:t>B</w:t>
      </w:r>
      <w:r w:rsidR="00407A4E">
        <w:rPr>
          <w:b/>
        </w:rPr>
        <w:tab/>
      </w:r>
      <w:r w:rsidR="00B96C58">
        <w:t>Distribution of MAT</w:t>
      </w:r>
      <w:r w:rsidR="00B96C58" w:rsidRPr="00B96C58">
        <w:rPr>
          <w:b/>
        </w:rPr>
        <w:t>a</w:t>
      </w:r>
      <w:r w:rsidR="00B96C58">
        <w:t>–MAT</w:t>
      </w:r>
      <w:r w:rsidR="00B96C58" w:rsidRPr="00B96C58">
        <w:rPr>
          <w:b/>
          <w:lang w:val="el-GR"/>
        </w:rPr>
        <w:t>α</w:t>
      </w:r>
      <w:r w:rsidR="00B96C58" w:rsidRPr="00B96C58">
        <w:rPr>
          <w:b/>
        </w:rPr>
        <w:t xml:space="preserve"> </w:t>
      </w:r>
      <w:r w:rsidR="00B96C58" w:rsidRPr="00B96C58">
        <w:t>correlations of the g</w:t>
      </w:r>
      <w:r w:rsidR="000D20B3">
        <w:t xml:space="preserve">rouped </w:t>
      </w:r>
      <w:r w:rsidR="00E57A37">
        <w:t>resistance</w:t>
      </w:r>
      <w:r w:rsidR="009B5864">
        <w:t xml:space="preserve"> profiles</w:t>
      </w:r>
      <w:r w:rsidR="000D20B3">
        <w:t xml:space="preserve"> amongst all drugs tested.</w:t>
      </w:r>
    </w:p>
    <w:p w14:paraId="6C9495A0" w14:textId="3CCC1430" w:rsidR="006C19FF" w:rsidRPr="00233F15" w:rsidRDefault="00E41888" w:rsidP="00224FCB">
      <w:pPr>
        <w:jc w:val="both"/>
      </w:pPr>
      <w:r>
        <w:rPr>
          <w:b/>
        </w:rPr>
        <w:t>C</w:t>
      </w:r>
      <w:r w:rsidR="003545B6" w:rsidRPr="00233F15">
        <w:rPr>
          <w:b/>
        </w:rPr>
        <w:tab/>
      </w:r>
      <w:r w:rsidR="007A228C">
        <w:t xml:space="preserve">A radial landscape of benomyl resistance.  </w:t>
      </w:r>
      <w:r w:rsidR="00CB2EAF">
        <w:t xml:space="preserve">The graph is centered by the </w:t>
      </w:r>
      <w:r w:rsidR="00363EC3">
        <w:t>5</w:t>
      </w:r>
      <w:r w:rsidR="00CB2EAF">
        <w:t>-</w:t>
      </w:r>
      <w:r w:rsidR="0085454E">
        <w:t>gene</w:t>
      </w:r>
      <w:r w:rsidR="00CB2EAF">
        <w:t xml:space="preserve"> </w:t>
      </w:r>
      <w:r w:rsidR="00660958">
        <w:t>wild-type</w:t>
      </w:r>
      <w:r w:rsidR="00CB2EAF">
        <w:t xml:space="preserve"> group, with </w:t>
      </w:r>
      <w:r w:rsidR="00AE68B7">
        <w:t>outward</w:t>
      </w:r>
      <w:r w:rsidR="00CB2EAF">
        <w:t xml:space="preserve"> extensions </w:t>
      </w:r>
      <w:r w:rsidR="00164434">
        <w:t xml:space="preserve">adding </w:t>
      </w:r>
      <w:r w:rsidR="0085454E">
        <w:t xml:space="preserve">cumulative knockouts.  Each section is coloured by the </w:t>
      </w:r>
      <w:r w:rsidR="00F009C4">
        <w:t>average</w:t>
      </w:r>
      <w:r w:rsidR="0085454E">
        <w:t xml:space="preserve"> resistance of </w:t>
      </w:r>
      <w:r w:rsidR="00F01DC8">
        <w:t>the</w:t>
      </w:r>
      <w:r w:rsidR="00E10890">
        <w:t xml:space="preserve"> </w:t>
      </w:r>
      <w:r w:rsidR="0085454E">
        <w:t xml:space="preserve">corresponding </w:t>
      </w:r>
      <w:r w:rsidR="00363EC3">
        <w:t>5</w:t>
      </w:r>
      <w:r w:rsidR="0085454E">
        <w:t>-gene group</w:t>
      </w:r>
      <w:r w:rsidR="00F02A72">
        <w:t xml:space="preserve"> relative to the </w:t>
      </w:r>
      <w:r w:rsidR="00363EC3">
        <w:t>5</w:t>
      </w:r>
      <w:r w:rsidR="004C5E91">
        <w:t xml:space="preserve">-gene </w:t>
      </w:r>
      <w:r w:rsidR="00F02A72">
        <w:t>wild type</w:t>
      </w:r>
      <w:r w:rsidR="0085454E">
        <w:t xml:space="preserve">.  </w:t>
      </w:r>
      <w:r w:rsidR="0035118B">
        <w:t xml:space="preserve">Extensions to 1, 2, and </w:t>
      </w:r>
      <w:r w:rsidR="00363EC3">
        <w:t>5</w:t>
      </w:r>
      <w:r w:rsidR="0035118B">
        <w:t xml:space="preserve"> total knockouts</w:t>
      </w:r>
      <w:r w:rsidR="00FC439A">
        <w:t xml:space="preserve"> are shown</w:t>
      </w:r>
      <w:r w:rsidR="0035118B">
        <w:t xml:space="preserve">.  Sections are coloured by the mean resistance of each group relative to the </w:t>
      </w:r>
      <w:r w:rsidR="00363EC3">
        <w:t>5</w:t>
      </w:r>
      <w:r w:rsidR="0035118B">
        <w:t xml:space="preserve">-gene </w:t>
      </w:r>
      <w:r w:rsidR="00660958">
        <w:t>wild-type</w:t>
      </w:r>
      <w:r w:rsidR="0035118B">
        <w:t>.</w:t>
      </w:r>
      <w:r w:rsidR="0035118B" w:rsidRPr="0035118B">
        <w:t xml:space="preserve"> </w:t>
      </w:r>
      <w:r w:rsidR="002F4277">
        <w:t xml:space="preserve"> The colour scale is centered by the mean 5-gene wild-type resistance and extends by half of the observed difference between the 5% and 95% percentile resistance in that drug in both directions</w:t>
      </w:r>
      <w:r w:rsidR="0035118B">
        <w:t xml:space="preserve"> (blue </w:t>
      </w:r>
      <w:r w:rsidR="009A5D41">
        <w:t>for increased resistance, orange for decreased resistance</w:t>
      </w:r>
      <w:r w:rsidR="0035118B">
        <w:t>).</w:t>
      </w:r>
    </w:p>
    <w:p w14:paraId="063CE020" w14:textId="5D326F47" w:rsidR="00CB62BD" w:rsidRPr="00233F15" w:rsidRDefault="00E41888" w:rsidP="00224FCB">
      <w:pPr>
        <w:jc w:val="both"/>
      </w:pPr>
      <w:r>
        <w:rPr>
          <w:b/>
        </w:rPr>
        <w:t>D</w:t>
      </w:r>
      <w:r w:rsidR="00F10D4E" w:rsidRPr="00233F15">
        <w:rPr>
          <w:b/>
        </w:rPr>
        <w:tab/>
      </w:r>
      <w:r w:rsidR="00F10D4E" w:rsidRPr="00233F15">
        <w:t>As in B, showing radial fitness landscapes for 10 additional drugs.</w:t>
      </w:r>
      <w:r w:rsidR="00885680">
        <w:t xml:space="preserve">  The remaining 5 drugs are shown in </w:t>
      </w:r>
      <w:r w:rsidR="00EF3DD9">
        <w:t>Fig</w:t>
      </w:r>
      <w:r w:rsidR="00885680">
        <w:t xml:space="preserve"> S</w:t>
      </w:r>
      <w:r w:rsidR="00572BCC">
        <w:t>6</w:t>
      </w:r>
      <w:r w:rsidR="00885680">
        <w:t>.</w:t>
      </w:r>
    </w:p>
    <w:p w14:paraId="05144FD0" w14:textId="77777777" w:rsidR="00BB1522" w:rsidRDefault="00BB1522" w:rsidP="00224FCB">
      <w:pPr>
        <w:jc w:val="both"/>
        <w:rPr>
          <w:b/>
        </w:rPr>
      </w:pPr>
    </w:p>
    <w:p w14:paraId="462AB57E" w14:textId="453B3553" w:rsidR="003A4E50" w:rsidRDefault="00F0546A" w:rsidP="00224FCB">
      <w:pPr>
        <w:jc w:val="both"/>
      </w:pPr>
      <w:r w:rsidRPr="00233F15">
        <w:rPr>
          <w:b/>
        </w:rPr>
        <w:t>Figure 3</w:t>
      </w:r>
      <w:r w:rsidR="00D1612A" w:rsidRPr="00233F15">
        <w:rPr>
          <w:b/>
        </w:rPr>
        <w:t xml:space="preserve">. </w:t>
      </w:r>
      <w:r w:rsidR="00D1612A" w:rsidRPr="00233F15">
        <w:t xml:space="preserve"> </w:t>
      </w:r>
      <w:r w:rsidR="003A4E50">
        <w:t xml:space="preserve">Exploration and formalization of </w:t>
      </w:r>
      <w:r w:rsidR="003A4E50" w:rsidRPr="00233F15">
        <w:t>surprising multi-gene knockout phenotypes.</w:t>
      </w:r>
    </w:p>
    <w:p w14:paraId="352B179D" w14:textId="0F24D3D8" w:rsidR="00FD042D" w:rsidRPr="00803577" w:rsidRDefault="00FD042D" w:rsidP="00224FCB">
      <w:pPr>
        <w:jc w:val="both"/>
      </w:pPr>
      <w:r w:rsidRPr="00233F15">
        <w:rPr>
          <w:b/>
        </w:rPr>
        <w:t>A</w:t>
      </w:r>
      <w:r w:rsidRPr="00233F15">
        <w:rPr>
          <w:b/>
        </w:rPr>
        <w:tab/>
      </w:r>
      <w:r>
        <w:t xml:space="preserve">A linear landscape of </w:t>
      </w:r>
      <w:r w:rsidR="00803577">
        <w:t xml:space="preserve">resistance to </w:t>
      </w:r>
      <w:r w:rsidR="00363EC3" w:rsidRPr="00233F15">
        <w:t xml:space="preserve">benomyl, </w:t>
      </w:r>
      <w:r w:rsidR="00803577">
        <w:t>mitoxantrone</w:t>
      </w:r>
      <w:r w:rsidRPr="00233F15">
        <w:t xml:space="preserve">, and </w:t>
      </w:r>
      <w:r w:rsidR="00803577">
        <w:t>fluconazole</w:t>
      </w:r>
      <w:r w:rsidRPr="00233F15">
        <w:t xml:space="preserve"> </w:t>
      </w:r>
      <w:r w:rsidR="00363EC3">
        <w:t>in</w:t>
      </w:r>
      <w:r w:rsidR="005E3D42">
        <w:t xml:space="preserve"> amongst </w:t>
      </w:r>
      <w:r w:rsidR="00363EC3">
        <w:t>5</w:t>
      </w:r>
      <w:r w:rsidR="005E3D42">
        <w:t xml:space="preserve">-gene groups.  The </w:t>
      </w:r>
      <w:r w:rsidR="00363EC3">
        <w:t>5</w:t>
      </w:r>
      <w:r w:rsidR="005E3D42">
        <w:t xml:space="preserve">-gene genotype of each group is indicated by the legend.  </w:t>
      </w:r>
      <w:r w:rsidR="00523E72">
        <w:t>Groups are arranged on the x-axis</w:t>
      </w:r>
      <w:r>
        <w:t xml:space="preserve"> by the number of knockou</w:t>
      </w:r>
      <w:r w:rsidR="005E3D42">
        <w:t>ts (with jitter added to improve</w:t>
      </w:r>
      <w:r w:rsidR="00523E72">
        <w:t xml:space="preserve"> clarity), and the y-axis</w:t>
      </w:r>
      <w:r w:rsidR="00D11030">
        <w:t xml:space="preserve"> by average</w:t>
      </w:r>
      <w:r>
        <w:t xml:space="preserve"> drug resistance.  Groups separated by </w:t>
      </w:r>
      <w:r w:rsidR="00363EC3">
        <w:t xml:space="preserve">a </w:t>
      </w:r>
      <w:r>
        <w:t xml:space="preserve">single </w:t>
      </w:r>
      <w:r w:rsidR="00363EC3">
        <w:t xml:space="preserve">additional </w:t>
      </w:r>
      <w:r>
        <w:t xml:space="preserve">knockout are connected </w:t>
      </w:r>
      <w:r w:rsidR="003C78BE">
        <w:t xml:space="preserve">by lines.  </w:t>
      </w:r>
      <w:r w:rsidR="00BE690F">
        <w:t xml:space="preserve">Solid lines indicate significant differences in resistance </w:t>
      </w:r>
      <w:r w:rsidR="00BE690F" w:rsidRPr="00233F15">
        <w:t xml:space="preserve">(Bonferroni-adjusted </w:t>
      </w:r>
      <w:r w:rsidR="00BE690F" w:rsidRPr="00AC7F48">
        <w:rPr>
          <w:i/>
        </w:rPr>
        <w:t>p</w:t>
      </w:r>
      <w:r w:rsidR="00BE690F" w:rsidRPr="00233F15">
        <w:t xml:space="preserve"> &lt; 0.05, Mann-Whitney U test)</w:t>
      </w:r>
      <w:r w:rsidR="00BE690F">
        <w:t>, otherwise dashed lines are used.</w:t>
      </w:r>
      <w:r>
        <w:t xml:space="preserve"> </w:t>
      </w:r>
      <w:r w:rsidR="00BE690F">
        <w:t>Linear landscapes for all pools are drawn</w:t>
      </w:r>
      <w:r>
        <w:t xml:space="preserve"> in </w:t>
      </w:r>
      <w:r w:rsidR="00EF3DD9">
        <w:t>Fig</w:t>
      </w:r>
      <w:r>
        <w:t xml:space="preserve"> </w:t>
      </w:r>
      <w:r w:rsidR="007E2236">
        <w:t>S</w:t>
      </w:r>
      <w:r w:rsidR="00BB089C">
        <w:t>7</w:t>
      </w:r>
      <w:r>
        <w:t>.</w:t>
      </w:r>
    </w:p>
    <w:p w14:paraId="5A4BC04E" w14:textId="390319A2" w:rsidR="007C32E8" w:rsidRDefault="006219B8" w:rsidP="00224FCB">
      <w:pPr>
        <w:jc w:val="both"/>
      </w:pPr>
      <w:r>
        <w:rPr>
          <w:b/>
        </w:rPr>
        <w:t>B</w:t>
      </w:r>
      <w:r w:rsidRPr="00233F15">
        <w:rPr>
          <w:b/>
        </w:rPr>
        <w:tab/>
      </w:r>
      <w:r w:rsidRPr="00233F15">
        <w:t xml:space="preserve">Distribution of fluconazole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Group genot</w:t>
      </w:r>
      <w:r>
        <w:t xml:space="preserve">ype </w:t>
      </w:r>
      <w:r w:rsidR="003B5F45">
        <w:t xml:space="preserve">is indicated </w:t>
      </w:r>
      <w:r w:rsidR="00F01DC8">
        <w:t xml:space="preserve">for each line </w:t>
      </w:r>
      <w:r>
        <w:t xml:space="preserve">using the </w:t>
      </w:r>
      <w:r w:rsidR="00F65035">
        <w:t>same legend</w:t>
      </w:r>
      <w:r>
        <w:t xml:space="preserve"> as</w:t>
      </w:r>
      <w:r w:rsidRPr="00233F15">
        <w:t xml:space="preserve"> in A</w:t>
      </w:r>
      <w:r>
        <w:t>)</w:t>
      </w:r>
      <w:r w:rsidR="00D103D0">
        <w:t>.</w:t>
      </w:r>
      <w:r w:rsidRPr="00233F15">
        <w:t xml:space="preserve"> </w:t>
      </w:r>
      <w:r w:rsidR="00C7777B">
        <w:t>All</w:t>
      </w:r>
      <w:r w:rsidR="007C4A24">
        <w:t xml:space="preserve"> </w:t>
      </w:r>
      <w:r w:rsidRPr="00233F15">
        <w:rPr>
          <w:i/>
        </w:rPr>
        <w:t xml:space="preserve">pdr5∆ </w:t>
      </w:r>
      <w:r w:rsidRPr="00233F15">
        <w:t xml:space="preserve">groups </w:t>
      </w:r>
      <w:r w:rsidR="007C4A24">
        <w:t>(</w:t>
      </w:r>
      <w:r w:rsidR="00363EC3">
        <w:t>dark blue</w:t>
      </w:r>
      <w:r w:rsidR="007C4A24">
        <w:t xml:space="preserve">) </w:t>
      </w:r>
      <w:r w:rsidRPr="00233F15">
        <w:t xml:space="preserve">are paired with their corresponding </w:t>
      </w:r>
      <w:r w:rsidRPr="00233F15">
        <w:rPr>
          <w:i/>
        </w:rPr>
        <w:t>PDR5</w:t>
      </w:r>
      <w:r w:rsidR="00D103D0">
        <w:rPr>
          <w:i/>
        </w:rPr>
        <w:t>+</w:t>
      </w:r>
      <w:r w:rsidR="00FE00A1">
        <w:t xml:space="preserve"> equivalent </w:t>
      </w:r>
      <w:r w:rsidR="007C4A24">
        <w:t>(grey)</w:t>
      </w:r>
      <w:r w:rsidRPr="00233F15">
        <w:t xml:space="preserve">.  </w:t>
      </w:r>
    </w:p>
    <w:p w14:paraId="630DCB93" w14:textId="0D37D02A" w:rsidR="005A78CA" w:rsidRPr="005A78CA" w:rsidRDefault="006219B8" w:rsidP="00224FCB">
      <w:pPr>
        <w:jc w:val="both"/>
      </w:pPr>
      <w:r>
        <w:rPr>
          <w:b/>
        </w:rPr>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w:t>
      </w:r>
      <w:r w:rsidR="00625610">
        <w:t xml:space="preserve"> (see Methods)</w:t>
      </w:r>
      <w:r w:rsidR="00E90256">
        <w:t>.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511F79">
        <w:t>in a</w:t>
      </w:r>
      <w:r w:rsidR="00E90256">
        <w:t xml:space="preserve"> given drug are coloured according the legend on the left.  </w:t>
      </w:r>
      <w:r w:rsidR="00DA6783">
        <w:t xml:space="preserve">Other terms are coloured in grey.  </w:t>
      </w:r>
      <w:r w:rsidR="00D448AE">
        <w:rPr>
          <w:lang w:val="el-GR"/>
        </w:rPr>
        <w:t>ε</w:t>
      </w:r>
      <w:r w:rsidR="00D448AE">
        <w:rPr>
          <w:lang w:val="en-CA"/>
        </w:rPr>
        <w:t xml:space="preserve"> terms represent n-way interactions (see Methods).</w:t>
      </w:r>
      <w:r w:rsidR="00E555C1">
        <w:rPr>
          <w:lang w:val="en-CA"/>
        </w:rPr>
        <w:t xml:space="preserve"> </w:t>
      </w:r>
      <w:r w:rsidR="00D448AE">
        <w:rPr>
          <w:lang w:val="en-CA"/>
        </w:rPr>
        <w:t xml:space="preserve"> </w:t>
      </w:r>
      <w:r w:rsidR="00EA1649" w:rsidRPr="00233F15">
        <w:t xml:space="preserve">Coefficents are sorted by </w:t>
      </w:r>
      <w:r w:rsidR="007153D9">
        <w:t>term complexity.  Term complexity</w:t>
      </w:r>
      <w:r w:rsidR="00DA6783">
        <w:t xml:space="preserve"> i</w:t>
      </w:r>
      <w:r w:rsidR="00D448AE">
        <w:t xml:space="preserve">s also indicated by the </w:t>
      </w:r>
      <w:r w:rsidR="005358A0">
        <w:t xml:space="preserve">grey </w:t>
      </w:r>
      <w:r w:rsidR="00D448AE">
        <w:t xml:space="preserve">colour scale </w:t>
      </w:r>
      <w:r w:rsidR="00511F79">
        <w:t>on the top</w:t>
      </w:r>
      <w:r w:rsidR="00D448AE">
        <w:t xml:space="preserve"> of the heatmap.</w:t>
      </w:r>
    </w:p>
    <w:p w14:paraId="5A224BF4" w14:textId="77777777" w:rsidR="00A03E04" w:rsidRDefault="00A03E04" w:rsidP="00224FCB">
      <w:pPr>
        <w:jc w:val="both"/>
        <w:rPr>
          <w:b/>
          <w:color w:val="000000" w:themeColor="text1"/>
        </w:rPr>
      </w:pPr>
    </w:p>
    <w:p w14:paraId="2347C136" w14:textId="0405FBAB" w:rsidR="005A78CA" w:rsidRPr="00DA75F4" w:rsidRDefault="00E555C1" w:rsidP="00224FCB">
      <w:pPr>
        <w:jc w:val="both"/>
        <w:rPr>
          <w:color w:val="7F7F7F" w:themeColor="text1" w:themeTint="80"/>
        </w:rPr>
      </w:pPr>
      <w:r>
        <w:rPr>
          <w:b/>
          <w:color w:val="000000" w:themeColor="text1"/>
        </w:rPr>
        <w:t xml:space="preserve">Figure 4.  </w:t>
      </w:r>
      <w:r w:rsidR="009711FA">
        <w:rPr>
          <w:color w:val="000000" w:themeColor="text1"/>
        </w:rPr>
        <w:t>Modeling and interpreting</w:t>
      </w:r>
      <w:r w:rsidR="005A78CA" w:rsidRPr="00DA75F4">
        <w:rPr>
          <w:color w:val="000000" w:themeColor="text1"/>
        </w:rPr>
        <w:t xml:space="preserve"> a complex genetic landscap</w:t>
      </w:r>
      <w:r w:rsidR="005F1A1C">
        <w:rPr>
          <w:color w:val="000000" w:themeColor="text1"/>
        </w:rPr>
        <w:t>e</w:t>
      </w:r>
      <w:r w:rsidR="005A78CA" w:rsidRPr="00DA75F4">
        <w:rPr>
          <w:color w:val="000000" w:themeColor="text1"/>
        </w:rPr>
        <w:t>.</w:t>
      </w:r>
    </w:p>
    <w:p w14:paraId="0041EDD7" w14:textId="7896B073" w:rsidR="003C2082" w:rsidRPr="00E36F4E" w:rsidRDefault="005A78CA" w:rsidP="00224FCB">
      <w:pPr>
        <w:jc w:val="both"/>
      </w:pPr>
      <w:r w:rsidRPr="00DA75F4">
        <w:rPr>
          <w:b/>
        </w:rPr>
        <w:t>A</w:t>
      </w:r>
      <w:r w:rsidRPr="00DA75F4">
        <w:rPr>
          <w:b/>
        </w:rPr>
        <w:tab/>
      </w:r>
      <w:r w:rsidR="00BD0859">
        <w:t xml:space="preserve">A neural network model was created to infer transporter-drug and transporter-transporter relationships from the engineered population profiles.  </w:t>
      </w:r>
      <w:r w:rsidR="003C2082">
        <w:t>The 16-transporter genotype (</w:t>
      </w:r>
      <w:r w:rsidR="003C2082" w:rsidRPr="003C2082">
        <w:rPr>
          <w:b/>
          <w:i/>
        </w:rPr>
        <w:t>G</w:t>
      </w:r>
      <w:r w:rsidR="003C2082">
        <w:t>), is given as input to the model</w:t>
      </w:r>
      <w:r w:rsidR="00831999">
        <w:t xml:space="preserve"> as a binary variable (1 = presence, 0 = absence for each transporter) </w:t>
      </w:r>
      <w:r w:rsidR="003C2082">
        <w:t>, and the activity of each transporter (</w:t>
      </w:r>
      <w:r w:rsidR="003C2082" w:rsidRPr="003C2082">
        <w:rPr>
          <w:b/>
          <w:i/>
        </w:rPr>
        <w:t>A</w:t>
      </w:r>
      <w:r w:rsidR="003C2082" w:rsidRPr="003C2082">
        <w:t>)</w:t>
      </w:r>
      <w:r w:rsidR="00990CD4">
        <w:t xml:space="preserve"> is computed by the set of learned transporter-transporter influence weights (</w:t>
      </w:r>
      <w:r w:rsidR="00990CD4" w:rsidRPr="00990CD4">
        <w:rPr>
          <w:b/>
          <w:i/>
        </w:rPr>
        <w:t>I</w:t>
      </w:r>
      <w:r w:rsidR="00990CD4">
        <w:t xml:space="preserve">), </w:t>
      </w:r>
      <w:r w:rsidR="00B454B3">
        <w:t>and is multiplied element-wise by</w:t>
      </w:r>
      <w:r w:rsidR="00990CD4">
        <w:t xml:space="preserve"> </w:t>
      </w:r>
      <w:r w:rsidR="00990CD4" w:rsidRPr="003C2082">
        <w:rPr>
          <w:b/>
          <w:i/>
        </w:rPr>
        <w:t>G</w:t>
      </w:r>
      <w:r w:rsidR="00990CD4" w:rsidRPr="004B71FB">
        <w:t xml:space="preserve">.  </w:t>
      </w:r>
      <w:r w:rsidR="004B71FB">
        <w:t>Resistance to each of the 16 tested compounds (</w:t>
      </w:r>
      <w:r w:rsidR="004B71FB" w:rsidRPr="004B71FB">
        <w:rPr>
          <w:b/>
          <w:i/>
        </w:rPr>
        <w:t>R</w:t>
      </w:r>
      <w:r w:rsidR="004B71FB" w:rsidRPr="004B71FB">
        <w:t>)</w:t>
      </w:r>
      <w:r w:rsidR="004B71FB">
        <w:t xml:space="preserve"> is then computed by transporter-drug efflux weights (</w:t>
      </w:r>
      <w:r w:rsidR="004B71FB" w:rsidRPr="004B71FB">
        <w:rPr>
          <w:b/>
          <w:i/>
        </w:rPr>
        <w:t>E</w:t>
      </w:r>
      <w:r w:rsidR="004B71FB" w:rsidRPr="004B71FB">
        <w:t>)</w:t>
      </w:r>
      <w:r w:rsidR="004B71FB">
        <w:t xml:space="preserve">.  Appropriate weights for </w:t>
      </w:r>
      <w:r w:rsidR="004B71FB" w:rsidRPr="004B71FB">
        <w:rPr>
          <w:b/>
          <w:i/>
        </w:rPr>
        <w:t>I</w:t>
      </w:r>
      <w:r w:rsidR="004B71FB">
        <w:t xml:space="preserve"> and </w:t>
      </w:r>
      <w:r w:rsidR="004B71FB" w:rsidRPr="004B71FB">
        <w:rPr>
          <w:b/>
          <w:i/>
        </w:rPr>
        <w:t>E</w:t>
      </w:r>
      <w:r w:rsidR="004B71FB">
        <w:rPr>
          <w:b/>
        </w:rPr>
        <w:t xml:space="preserve"> </w:t>
      </w:r>
      <w:r w:rsidR="00E36F4E">
        <w:t xml:space="preserve">are </w:t>
      </w:r>
      <w:r w:rsidR="00E36F4E">
        <w:lastRenderedPageBreak/>
        <w:t>learned using stochastic gradient descent and backpropagation using the engineered population profiling data</w:t>
      </w:r>
      <w:r w:rsidR="00831999">
        <w:t xml:space="preserve"> such that mean-squared error is minimized between </w:t>
      </w:r>
      <w:r w:rsidR="00831999" w:rsidRPr="00831999">
        <w:rPr>
          <w:b/>
          <w:i/>
        </w:rPr>
        <w:t>R</w:t>
      </w:r>
      <w:r w:rsidR="00831999">
        <w:rPr>
          <w:b/>
          <w:i/>
        </w:rPr>
        <w:t xml:space="preserve"> </w:t>
      </w:r>
      <w:r w:rsidR="00831999">
        <w:t xml:space="preserve">and measured resistance.  In addition, a positive constraint is placed on </w:t>
      </w:r>
      <w:r w:rsidR="00831999">
        <w:rPr>
          <w:b/>
          <w:i/>
        </w:rPr>
        <w:t>E</w:t>
      </w:r>
      <w:r w:rsidR="00831999">
        <w:t xml:space="preserve"> and regularization is added to the model </w:t>
      </w:r>
      <w:r w:rsidR="00A978F8">
        <w:t>(Methods).</w:t>
      </w:r>
    </w:p>
    <w:p w14:paraId="62CA6A0C" w14:textId="6ABD8BA0" w:rsidR="00A978F8" w:rsidRDefault="0080721A" w:rsidP="00224FCB">
      <w:pPr>
        <w:jc w:val="both"/>
        <w:rPr>
          <w:color w:val="000000" w:themeColor="text1"/>
        </w:rPr>
      </w:pPr>
      <w:r>
        <w:rPr>
          <w:b/>
          <w:color w:val="000000" w:themeColor="text1"/>
        </w:rPr>
        <w:t>B</w:t>
      </w:r>
      <w:r>
        <w:rPr>
          <w:b/>
          <w:color w:val="000000" w:themeColor="text1"/>
        </w:rPr>
        <w:tab/>
      </w:r>
      <w:r w:rsidR="00A978F8">
        <w:rPr>
          <w:color w:val="000000" w:themeColor="text1"/>
        </w:rPr>
        <w:t xml:space="preserve">Weights learned by the neural network model after </w:t>
      </w:r>
      <w:r w:rsidR="00471074">
        <w:rPr>
          <w:color w:val="000000" w:themeColor="text1"/>
        </w:rPr>
        <w:t xml:space="preserve">training and </w:t>
      </w:r>
      <w:r w:rsidR="00A978F8">
        <w:rPr>
          <w:color w:val="000000" w:themeColor="text1"/>
        </w:rPr>
        <w:t>pruning are shown</w:t>
      </w:r>
      <w:r w:rsidR="00471074">
        <w:rPr>
          <w:color w:val="000000" w:themeColor="text1"/>
        </w:rPr>
        <w:t xml:space="preserve">.  </w:t>
      </w:r>
      <w:r w:rsidR="00B80B34">
        <w:rPr>
          <w:color w:val="000000" w:themeColor="text1"/>
        </w:rPr>
        <w:t>All</w:t>
      </w:r>
      <w:r w:rsidR="00585309">
        <w:rPr>
          <w:color w:val="000000" w:themeColor="text1"/>
        </w:rPr>
        <w:t xml:space="preserve"> non-zero</w:t>
      </w:r>
      <w:r w:rsidR="00B80B34">
        <w:rPr>
          <w:color w:val="000000" w:themeColor="text1"/>
        </w:rPr>
        <w:t xml:space="preserve"> </w:t>
      </w:r>
      <w:r w:rsidR="00B80B34">
        <w:rPr>
          <w:b/>
          <w:i/>
          <w:color w:val="000000" w:themeColor="text1"/>
        </w:rPr>
        <w:t>I</w:t>
      </w:r>
      <w:r w:rsidR="00B80B34">
        <w:rPr>
          <w:b/>
          <w:color w:val="000000" w:themeColor="text1"/>
        </w:rPr>
        <w:t xml:space="preserve"> </w:t>
      </w:r>
      <w:r w:rsidR="00B80B34">
        <w:rPr>
          <w:color w:val="000000" w:themeColor="text1"/>
        </w:rPr>
        <w:t>weights learned by the model were negative.</w:t>
      </w:r>
    </w:p>
    <w:p w14:paraId="141BBA8A" w14:textId="1ED1674B" w:rsidR="00264456" w:rsidRDefault="00B80B34" w:rsidP="00224FCB">
      <w:pPr>
        <w:jc w:val="both"/>
        <w:rPr>
          <w:color w:val="000000" w:themeColor="text1"/>
        </w:rPr>
      </w:pPr>
      <w:r>
        <w:rPr>
          <w:b/>
          <w:color w:val="000000" w:themeColor="text1"/>
        </w:rPr>
        <w:t>C</w:t>
      </w:r>
      <w:r>
        <w:rPr>
          <w:b/>
          <w:color w:val="000000" w:themeColor="text1"/>
        </w:rPr>
        <w:tab/>
      </w:r>
      <w:r>
        <w:rPr>
          <w:color w:val="000000" w:themeColor="text1"/>
        </w:rPr>
        <w:t xml:space="preserve">Comparing the normalized resistance of each strain measured by engineered population profiling to resistances </w:t>
      </w:r>
      <w:r w:rsidR="00264456">
        <w:rPr>
          <w:color w:val="000000" w:themeColor="text1"/>
        </w:rPr>
        <w:t>modelled by the neural network.</w:t>
      </w:r>
    </w:p>
    <w:p w14:paraId="2207A608" w14:textId="6F4873D1" w:rsidR="005A78CA" w:rsidRPr="006A3425" w:rsidRDefault="00E07DAD" w:rsidP="00224FCB">
      <w:pPr>
        <w:jc w:val="both"/>
        <w:rPr>
          <w:color w:val="000000" w:themeColor="text1"/>
        </w:rPr>
      </w:pPr>
      <w:r>
        <w:rPr>
          <w:b/>
          <w:color w:val="000000" w:themeColor="text1"/>
        </w:rPr>
        <w:t>D</w:t>
      </w:r>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w:t>
      </w:r>
      <w:r w:rsidR="00A41476">
        <w:rPr>
          <w:color w:val="000000" w:themeColor="text1"/>
        </w:rPr>
        <w:t xml:space="preserve">normalized </w:t>
      </w:r>
      <w:r w:rsidR="005A78CA">
        <w:rPr>
          <w:color w:val="000000" w:themeColor="text1"/>
        </w:rPr>
        <w:t xml:space="preserve">resistance </w:t>
      </w:r>
      <w:r w:rsidR="002F5CAC">
        <w:rPr>
          <w:color w:val="000000" w:themeColor="text1"/>
        </w:rPr>
        <w:t>expected by</w:t>
      </w:r>
      <w:r w:rsidR="005A78CA">
        <w:rPr>
          <w:color w:val="000000" w:themeColor="text1"/>
        </w:rPr>
        <w:t xml:space="preserve"> in the </w:t>
      </w:r>
      <w:r w:rsidR="00231A38">
        <w:rPr>
          <w:color w:val="000000" w:themeColor="text1"/>
        </w:rPr>
        <w:t>grouped pool</w:t>
      </w:r>
      <w:r w:rsidR="005A78CA">
        <w:rPr>
          <w:color w:val="000000" w:themeColor="text1"/>
        </w:rPr>
        <w:t xml:space="preserve"> data</w:t>
      </w:r>
      <w:r w:rsidR="00EA717D">
        <w:rPr>
          <w:color w:val="000000" w:themeColor="text1"/>
        </w:rPr>
        <w:t xml:space="preserve"> (</w:t>
      </w:r>
      <w:r w:rsidR="00B80B34">
        <w:rPr>
          <w:color w:val="000000" w:themeColor="text1"/>
        </w:rPr>
        <w:t>mean resistance is shown for each group</w:t>
      </w:r>
      <w:r w:rsidR="00EA717D">
        <w:rPr>
          <w:color w:val="000000" w:themeColor="text1"/>
        </w:rPr>
        <w:t>)</w:t>
      </w:r>
      <w:r w:rsidR="005A78CA">
        <w:rPr>
          <w:color w:val="000000" w:themeColor="text1"/>
        </w:rPr>
        <w:t>.  Strain genotype is indicated by the legend.</w:t>
      </w:r>
    </w:p>
    <w:p w14:paraId="1A793DAD" w14:textId="2609B39F" w:rsidR="005A78CA" w:rsidRPr="00E755E1" w:rsidRDefault="00E07DAD" w:rsidP="00224FCB">
      <w:pPr>
        <w:jc w:val="both"/>
        <w:rPr>
          <w:color w:val="000000" w:themeColor="text1"/>
        </w:rPr>
      </w:pPr>
      <w:r>
        <w:rPr>
          <w:b/>
          <w:color w:val="000000" w:themeColor="text1"/>
        </w:rPr>
        <w:t>E</w:t>
      </w:r>
      <w:r w:rsidR="005A78CA" w:rsidRPr="00E755E1">
        <w:rPr>
          <w:b/>
          <w:color w:val="000000" w:themeColor="text1"/>
        </w:rPr>
        <w:tab/>
      </w:r>
      <w:r w:rsidR="005A78CA">
        <w:rPr>
          <w:color w:val="000000" w:themeColor="text1"/>
        </w:rPr>
        <w:t xml:space="preserve">Measuring the </w:t>
      </w:r>
      <w:r w:rsidR="00E86A23">
        <w:rPr>
          <w:color w:val="000000" w:themeColor="text1"/>
        </w:rPr>
        <w:t xml:space="preserve">mRNA </w:t>
      </w:r>
      <w:r w:rsidR="005A78CA">
        <w:rPr>
          <w:color w:val="000000" w:themeColor="text1"/>
        </w:rPr>
        <w:t xml:space="preserve">expression of </w:t>
      </w:r>
      <w:r w:rsidR="005A78CA">
        <w:rPr>
          <w:i/>
          <w:color w:val="000000" w:themeColor="text1"/>
        </w:rPr>
        <w:t xml:space="preserve">PDR5 </w:t>
      </w:r>
      <w:r w:rsidR="005A78CA">
        <w:rPr>
          <w:color w:val="000000" w:themeColor="text1"/>
        </w:rPr>
        <w:t xml:space="preserve">in wild-type (RY0566), </w:t>
      </w:r>
      <w:r w:rsidR="00B80B34">
        <w:rPr>
          <w:i/>
          <w:color w:val="000000" w:themeColor="text1"/>
        </w:rPr>
        <w:t>ybt1∆ycf1∆</w:t>
      </w:r>
      <w:r w:rsidR="00B80B34" w:rsidRPr="00B80B34">
        <w:rPr>
          <w:color w:val="000000" w:themeColor="text1"/>
        </w:rPr>
        <w:t xml:space="preserve">, </w:t>
      </w:r>
      <w:r w:rsidR="005A78CA">
        <w:rPr>
          <w:i/>
          <w:color w:val="000000" w:themeColor="text1"/>
        </w:rPr>
        <w:t>snq2∆yor1∆</w:t>
      </w:r>
      <w:r w:rsidR="005A78CA">
        <w:rPr>
          <w:color w:val="000000" w:themeColor="text1"/>
        </w:rPr>
        <w:t xml:space="preserve">, and </w:t>
      </w:r>
      <w:r w:rsidR="005A78CA">
        <w:rPr>
          <w:i/>
          <w:color w:val="000000" w:themeColor="text1"/>
        </w:rPr>
        <w:t xml:space="preserve">snq2∆yor1∆ybt1∆ycf1∆ </w:t>
      </w:r>
      <w:r w:rsidR="00373498">
        <w:rPr>
          <w:color w:val="000000" w:themeColor="text1"/>
        </w:rPr>
        <w:t xml:space="preserve">strains.  </w:t>
      </w:r>
      <w:r w:rsidR="00373498">
        <w:rPr>
          <w:i/>
          <w:color w:val="000000" w:themeColor="text1"/>
        </w:rPr>
        <w:t xml:space="preserve">PDR5 </w:t>
      </w:r>
      <w:r w:rsidR="000566FB">
        <w:rPr>
          <w:color w:val="000000" w:themeColor="text1"/>
        </w:rPr>
        <w:t xml:space="preserve">mRNA </w:t>
      </w:r>
      <w:r w:rsidR="00A65BBE">
        <w:rPr>
          <w:color w:val="000000" w:themeColor="text1"/>
        </w:rPr>
        <w:t>e</w:t>
      </w:r>
      <w:r w:rsidR="005A78CA">
        <w:rPr>
          <w:color w:val="000000" w:themeColor="text1"/>
        </w:rPr>
        <w:t xml:space="preserve">xpression </w:t>
      </w:r>
      <w:r w:rsidR="00AF5300">
        <w:rPr>
          <w:color w:val="000000" w:themeColor="text1"/>
        </w:rPr>
        <w:t>was measured using qRT-PCR</w:t>
      </w:r>
      <w:r w:rsidR="00B209F3">
        <w:rPr>
          <w:color w:val="000000" w:themeColor="text1"/>
        </w:rPr>
        <w:t xml:space="preserve"> and normalized relative to </w:t>
      </w:r>
      <w:r w:rsidR="00B209F3" w:rsidRPr="00E755E1">
        <w:rPr>
          <w:i/>
          <w:color w:val="000000" w:themeColor="text1"/>
        </w:rPr>
        <w:t>UBC6</w:t>
      </w:r>
      <w:r w:rsidR="005A78CA">
        <w:rPr>
          <w:color w:val="000000" w:themeColor="text1"/>
        </w:rPr>
        <w:t>.  Values represent the ratio of</w:t>
      </w:r>
      <w:r w:rsidR="00AF5300">
        <w:rPr>
          <w:color w:val="000000" w:themeColor="text1"/>
        </w:rPr>
        <w:t xml:space="preserve"> </w:t>
      </w:r>
      <w:r w:rsidR="005A78CA">
        <w:rPr>
          <w:i/>
          <w:color w:val="000000" w:themeColor="text1"/>
        </w:rPr>
        <w:t xml:space="preserve">PDR5 </w:t>
      </w:r>
      <w:r w:rsidR="005A78CA">
        <w:rPr>
          <w:color w:val="000000" w:themeColor="text1"/>
        </w:rPr>
        <w:t xml:space="preserve">expression </w:t>
      </w:r>
      <w:r w:rsidR="00AF5300">
        <w:rPr>
          <w:color w:val="000000" w:themeColor="text1"/>
        </w:rPr>
        <w:t xml:space="preserve">compared </w:t>
      </w:r>
      <w:r w:rsidR="005A78CA">
        <w:rPr>
          <w:color w:val="000000" w:themeColor="text1"/>
        </w:rPr>
        <w:t>to the average in</w:t>
      </w:r>
      <w:r w:rsidR="00B80B34">
        <w:rPr>
          <w:color w:val="000000" w:themeColor="text1"/>
        </w:rPr>
        <w:t xml:space="preserve"> the wild-type</w:t>
      </w:r>
      <w:r w:rsidR="005A78CA">
        <w:rPr>
          <w:color w:val="000000" w:themeColor="text1"/>
        </w:rPr>
        <w:t xml:space="preserve">.  Error bars indicate standard deviation.  Three replicates were used in each experiment. </w:t>
      </w:r>
      <w:r w:rsidR="00B80B34">
        <w:rPr>
          <w:color w:val="000000" w:themeColor="text1"/>
        </w:rPr>
        <w:t>p</w:t>
      </w:r>
      <w:r w:rsidR="005A78CA">
        <w:rPr>
          <w:color w:val="000000" w:themeColor="text1"/>
        </w:rPr>
        <w:t xml:space="preserve">-values were </w:t>
      </w:r>
      <w:r w:rsidR="001C2FD8">
        <w:rPr>
          <w:color w:val="000000" w:themeColor="text1"/>
        </w:rPr>
        <w:t>calculated using</w:t>
      </w:r>
      <w:r w:rsidR="005A78CA">
        <w:rPr>
          <w:color w:val="000000" w:themeColor="text1"/>
        </w:rPr>
        <w:t xml:space="preserve"> a t-test.</w:t>
      </w:r>
    </w:p>
    <w:p w14:paraId="02F9FF7B" w14:textId="2EB35D71" w:rsidR="00EE2C67" w:rsidRPr="00D01BD8" w:rsidRDefault="00E07DAD" w:rsidP="007A57E7">
      <w:pPr>
        <w:widowControl w:val="0"/>
        <w:autoSpaceDE w:val="0"/>
        <w:autoSpaceDN w:val="0"/>
        <w:adjustRightInd w:val="0"/>
        <w:jc w:val="both"/>
        <w:rPr>
          <w:bCs/>
          <w:iCs/>
          <w:color w:val="000000" w:themeColor="text1"/>
        </w:rPr>
      </w:pPr>
      <w:r>
        <w:rPr>
          <w:b/>
          <w:color w:val="000000" w:themeColor="text1"/>
        </w:rPr>
        <w:t>F</w:t>
      </w:r>
      <w:r w:rsidR="005A78CA">
        <w:rPr>
          <w:b/>
          <w:color w:val="000000" w:themeColor="text1"/>
        </w:rPr>
        <w:tab/>
      </w:r>
      <w:r w:rsidR="005D6C8D">
        <w:rPr>
          <w:color w:val="000000" w:themeColor="text1"/>
        </w:rPr>
        <w:t xml:space="preserve">Comparing the modeled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r w:rsidR="005A78CA">
        <w:rPr>
          <w:color w:val="000000" w:themeColor="text1"/>
        </w:rPr>
        <w:t>with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w:t>
      </w:r>
      <w:r w:rsidR="00EF3DD9">
        <w:rPr>
          <w:color w:val="000000" w:themeColor="text1"/>
        </w:rPr>
        <w:t>Fig</w:t>
      </w:r>
      <w:r w:rsidR="009747F9">
        <w:rPr>
          <w:color w:val="000000" w:themeColor="text1"/>
        </w:rPr>
        <w:t xml:space="preserve"> S11, S12) and previous studies</w:t>
      </w:r>
      <w:r w:rsidR="005D6C8D">
        <w:rPr>
          <w:color w:val="000000" w:themeColor="text1"/>
        </w:rPr>
        <w:fldChar w:fldCharType="begin" w:fldLock="1"/>
      </w:r>
      <w:r w:rsidR="00C241BD">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lt;sup&gt;34,50&lt;/sup&gt;","plainTextFormattedCitation":"34,50","previouslyFormattedCitation":"&lt;sup&gt;34,50&lt;/sup&gt;"},"properties":{"noteIndex":0},"schema":"https://github.com/citation-style-language/schema/raw/master/csl-citation.json"}</w:instrText>
      </w:r>
      <w:r w:rsidR="005D6C8D">
        <w:rPr>
          <w:color w:val="000000" w:themeColor="text1"/>
        </w:rPr>
        <w:fldChar w:fldCharType="separate"/>
      </w:r>
      <w:r w:rsidR="00C241BD" w:rsidRPr="00C241BD">
        <w:rPr>
          <w:noProof/>
          <w:color w:val="000000" w:themeColor="text1"/>
          <w:vertAlign w:val="superscript"/>
        </w:rPr>
        <w:t>34,50</w:t>
      </w:r>
      <w:r w:rsidR="005D6C8D">
        <w:rPr>
          <w:color w:val="000000" w:themeColor="text1"/>
        </w:rPr>
        <w:fldChar w:fldCharType="end"/>
      </w:r>
      <w:r w:rsidR="005A78CA">
        <w:rPr>
          <w:color w:val="000000" w:themeColor="text1"/>
        </w:rPr>
        <w:t>.</w:t>
      </w:r>
      <w:r w:rsidR="00B80B34">
        <w:rPr>
          <w:color w:val="000000" w:themeColor="text1"/>
        </w:rPr>
        <w:t xml:space="preserve">  </w:t>
      </w:r>
      <w:r w:rsidR="00D01BD8">
        <w:rPr>
          <w:color w:val="000000" w:themeColor="text1"/>
        </w:rPr>
        <w:t xml:space="preserve">Learned </w:t>
      </w:r>
      <w:r w:rsidR="00D01BD8" w:rsidRPr="00D01BD8">
        <w:rPr>
          <w:b/>
          <w:i/>
          <w:color w:val="000000" w:themeColor="text1"/>
        </w:rPr>
        <w:t>I</w:t>
      </w:r>
      <w:r w:rsidR="00D01BD8">
        <w:rPr>
          <w:color w:val="000000" w:themeColor="text1"/>
        </w:rPr>
        <w:t xml:space="preserve"> weights from </w:t>
      </w:r>
      <w:r w:rsidR="00CC31B7">
        <w:rPr>
          <w:color w:val="000000" w:themeColor="text1"/>
        </w:rPr>
        <w:t>4</w:t>
      </w:r>
      <w:r w:rsidR="00D01BD8" w:rsidRPr="00CC31B7">
        <w:rPr>
          <w:color w:val="000000" w:themeColor="text1"/>
        </w:rPr>
        <w:t>B</w:t>
      </w:r>
      <w:r w:rsidR="00D01BD8">
        <w:rPr>
          <w:b/>
          <w:color w:val="000000" w:themeColor="text1"/>
        </w:rPr>
        <w:t xml:space="preserve"> </w:t>
      </w:r>
      <w:r w:rsidR="00D01BD8">
        <w:rPr>
          <w:color w:val="000000" w:themeColor="text1"/>
        </w:rPr>
        <w:t>are overlaid.</w:t>
      </w:r>
    </w:p>
    <w:p w14:paraId="4CA2E912" w14:textId="77777777" w:rsidR="00A05BA8" w:rsidRDefault="00A05BA8" w:rsidP="00224FCB">
      <w:pPr>
        <w:rPr>
          <w:color w:val="000000" w:themeColor="text1"/>
        </w:rPr>
      </w:pPr>
    </w:p>
    <w:p w14:paraId="64A72CFB" w14:textId="7BCE1A6C"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 xml:space="preserve">Creation of a </w:t>
      </w:r>
      <w:r>
        <w:t>parent</w:t>
      </w:r>
      <w:r w:rsidR="004972DD">
        <w:t xml:space="preserve"> barcoder</w:t>
      </w:r>
      <w:r>
        <w:t xml:space="preserve"> pool</w:t>
      </w:r>
      <w:r w:rsidRPr="00233F15">
        <w:t>.</w:t>
      </w:r>
    </w:p>
    <w:p w14:paraId="16F95FC7" w14:textId="442E9316" w:rsidR="00B712A0" w:rsidRDefault="00212AC7" w:rsidP="00224FCB">
      <w:pPr>
        <w:jc w:val="both"/>
      </w:pPr>
      <w:r w:rsidRPr="00212AC7">
        <w:rPr>
          <w:b/>
        </w:rPr>
        <w:t>A</w:t>
      </w:r>
      <w:r>
        <w:rPr>
          <w:b/>
        </w:rPr>
        <w:tab/>
      </w:r>
      <w:r w:rsidR="007A4005">
        <w:t xml:space="preserve">Engineering </w:t>
      </w:r>
      <w:r w:rsidR="00E65EB1">
        <w:t>of a barcoder</w:t>
      </w:r>
      <w:r w:rsidR="00BB4B3D">
        <w:t xml:space="preserve"> </w:t>
      </w:r>
      <w:r w:rsidR="00445194">
        <w:t xml:space="preserve">pool </w:t>
      </w:r>
      <w:r w:rsidR="00BB4B3D">
        <w:t>cassette</w:t>
      </w:r>
      <w:r w:rsidR="0062429A">
        <w:t>.  An HphMX4 cassette wa</w:t>
      </w:r>
      <w:r w:rsidR="00602736">
        <w:t xml:space="preserve">s amplified from pIS420, </w:t>
      </w:r>
      <w:r w:rsidR="00B712A0">
        <w:t xml:space="preserve">with overhangs </w:t>
      </w:r>
      <w:r w:rsidR="00602736">
        <w:t>adding the US2 and DS1 sites.  A second PCR r</w:t>
      </w:r>
      <w:r w:rsidR="007176A9">
        <w:t>eaction</w:t>
      </w:r>
      <w:r w:rsidR="0088474E">
        <w:t xml:space="preserve"> </w:t>
      </w:r>
      <w:r w:rsidR="00B712A0">
        <w:t xml:space="preserve">was performed to add 25 random base pairs for use as UP and DN tags, as well as two constant US1 and DS2 regions.  </w:t>
      </w:r>
      <w:r w:rsidR="00EB7C56">
        <w:t>A third PCR reaction then adds</w:t>
      </w:r>
      <w:r w:rsidR="00EB7C56" w:rsidRPr="00EB7C56">
        <w:t xml:space="preserve"> </w:t>
      </w:r>
      <w:r w:rsidR="00EB7C56">
        <w:t>LoxP/Lox2272 sites, and homology to the pSH47 SacI site.</w:t>
      </w:r>
    </w:p>
    <w:p w14:paraId="5A8EDE35" w14:textId="6FD29CAF" w:rsidR="00212AC7" w:rsidRPr="007A4005" w:rsidRDefault="00212AC7" w:rsidP="00224FCB">
      <w:pPr>
        <w:jc w:val="both"/>
      </w:pPr>
      <w:r>
        <w:rPr>
          <w:b/>
        </w:rPr>
        <w:t>B</w:t>
      </w:r>
      <w:r>
        <w:rPr>
          <w:b/>
        </w:rPr>
        <w:tab/>
      </w:r>
      <w:r w:rsidR="005B1485">
        <w:t>Transformi</w:t>
      </w:r>
      <w:r w:rsidR="00BB4B3D">
        <w:t>ng a poo</w:t>
      </w:r>
      <w:r w:rsidR="002F24EE">
        <w:t>l of barcoder parents.  RY0148 was modified to add</w:t>
      </w:r>
      <w:r w:rsidR="00385C73">
        <w:t xml:space="preserve"> a LoxP-URA3-Lox2272 site</w:t>
      </w:r>
      <w:r w:rsidR="002F24EE">
        <w:t xml:space="preserve"> and</w:t>
      </w:r>
      <w:r w:rsidR="00385C73">
        <w:t xml:space="preserve"> was</w:t>
      </w:r>
      <w:r w:rsidR="00BB4B3D">
        <w:t xml:space="preserve"> co-transformed with the barcoder </w:t>
      </w:r>
      <w:r w:rsidR="00B908B8">
        <w:t xml:space="preserve">pool </w:t>
      </w:r>
      <w:r w:rsidR="00BB4B3D">
        <w:t>cassette and SacI</w:t>
      </w:r>
      <w:r w:rsidR="00B15603">
        <w:t xml:space="preserve">-digested pSH47 to </w:t>
      </w:r>
      <w:r w:rsidR="009D2433">
        <w:t>enable</w:t>
      </w:r>
      <w:r w:rsidR="00683305">
        <w:t xml:space="preserve"> reconstitution of a pSH47-</w:t>
      </w:r>
      <w:r w:rsidR="00145810">
        <w:t xml:space="preserve">based </w:t>
      </w:r>
      <w:r w:rsidR="00683305">
        <w:t>barcoder plasmid construct through in-yeast assembly.</w:t>
      </w:r>
      <w:r w:rsidR="00145810">
        <w:t xml:space="preserve">  </w:t>
      </w:r>
      <w:r w:rsidR="00654C76">
        <w:t>Transformants we</w:t>
      </w:r>
      <w:r w:rsidR="00FC1173">
        <w:t>re selected by growth</w:t>
      </w:r>
      <w:r w:rsidR="00BB4B3D">
        <w:t xml:space="preserve"> in YPG +Hyg </w:t>
      </w:r>
      <w:r w:rsidR="00FC1173">
        <w:t xml:space="preserve">for 3 days </w:t>
      </w:r>
      <w:r w:rsidR="00BB4B3D">
        <w:t xml:space="preserve">to allow </w:t>
      </w:r>
      <w:r w:rsidR="00145810">
        <w:t>for both selection of successful in-yeast</w:t>
      </w:r>
      <w:r w:rsidR="00FC1173">
        <w:t xml:space="preserve"> assembly</w:t>
      </w:r>
      <w:r w:rsidR="00BB4B3D">
        <w:t xml:space="preserve"> </w:t>
      </w:r>
      <w:r w:rsidR="00654C76">
        <w:t>products</w:t>
      </w:r>
      <w:r w:rsidR="00145810">
        <w:t>,</w:t>
      </w:r>
      <w:r w:rsidR="00654C76">
        <w:t xml:space="preserve"> </w:t>
      </w:r>
      <w:r w:rsidR="006534D2">
        <w:t xml:space="preserve">as well as </w:t>
      </w:r>
      <w:r w:rsidR="00A40130">
        <w:t>induction of Cre to enable</w:t>
      </w:r>
      <w:r w:rsidR="00BB4B3D">
        <w:t xml:space="preserve"> recombination and replacement of URA3 with the barcoder </w:t>
      </w:r>
      <w:r w:rsidR="007A2070">
        <w:t xml:space="preserve">pool </w:t>
      </w:r>
      <w:r w:rsidR="00BB4B3D">
        <w:t xml:space="preserve">cassette.  Loss of URA3 </w:t>
      </w:r>
      <w:r w:rsidR="00A96AE4">
        <w:t xml:space="preserve">through Cre-enabled recombination </w:t>
      </w:r>
      <w:r w:rsidR="00BB4B3D">
        <w:t xml:space="preserve">is selected by </w:t>
      </w:r>
      <w:r w:rsidR="00922A32">
        <w:t xml:space="preserve">subsequent </w:t>
      </w:r>
      <w:r w:rsidR="00BB4B3D">
        <w:t>growth in 5-FOA.</w:t>
      </w:r>
    </w:p>
    <w:p w14:paraId="55121FBE" w14:textId="77777777" w:rsidR="00DE7002" w:rsidRPr="00233F15" w:rsidRDefault="00DE7002" w:rsidP="00224FCB"/>
    <w:p w14:paraId="261C380D" w14:textId="09E491B1"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4A6E53">
        <w:t xml:space="preserve">pool </w:t>
      </w:r>
      <w:r w:rsidR="008236EB" w:rsidRPr="00233F15">
        <w:t xml:space="preserve">genotyping </w:t>
      </w:r>
      <w:r w:rsidR="004A6E53">
        <w:t>quality</w:t>
      </w:r>
      <w:r w:rsidR="008236EB" w:rsidRPr="00233F15">
        <w:t>.</w:t>
      </w:r>
    </w:p>
    <w:p w14:paraId="796037C2" w14:textId="2E957B47" w:rsidR="00BB1522" w:rsidRDefault="008236EB" w:rsidP="00224FCB">
      <w:pPr>
        <w:jc w:val="both"/>
      </w:pPr>
      <w:r w:rsidRPr="00233F15">
        <w:rPr>
          <w:b/>
        </w:rPr>
        <w:t>A</w:t>
      </w:r>
      <w:r w:rsidRPr="00233F15">
        <w:rPr>
          <w:b/>
        </w:rPr>
        <w:tab/>
      </w:r>
      <w:r w:rsidR="00365E3E">
        <w:t>Expected</w:t>
      </w:r>
      <w:r w:rsidR="000047EF">
        <w:t xml:space="preserve"> </w:t>
      </w:r>
      <w:r w:rsidRPr="00233F15">
        <w:t xml:space="preserve">genotyping accuracy </w:t>
      </w:r>
      <w:r w:rsidR="00FA73EB">
        <w:t>at</w:t>
      </w:r>
      <w:r w:rsidR="00470159" w:rsidRPr="00233F15">
        <w:t xml:space="preserve"> the 16 ABC transporters surveyed</w:t>
      </w:r>
      <w:r w:rsidR="00BE4E9C" w:rsidRPr="00233F15">
        <w:t xml:space="preserve">. </w:t>
      </w:r>
      <w:r w:rsidR="000047EF">
        <w:t xml:space="preserve"> A</w:t>
      </w:r>
      <w:r w:rsidR="00BB1522">
        <w:t>ccuracy was estimated by evaluating th</w:t>
      </w:r>
      <w:r w:rsidR="002E2574">
        <w:t xml:space="preserve">e performance of the </w:t>
      </w:r>
      <w:r w:rsidR="00D801EA">
        <w:t>RCP-PCR</w:t>
      </w:r>
      <w:r w:rsidR="00BB1522">
        <w:t xml:space="preserve"> genotyping pr</w:t>
      </w:r>
      <w:r w:rsidR="00D13C8A">
        <w:t>otocol</w:t>
      </w:r>
      <w:r w:rsidR="00BB1522">
        <w:t xml:space="preserve"> on a set of known reference strains (Methods, Data S2).</w:t>
      </w:r>
    </w:p>
    <w:p w14:paraId="640D95DB" w14:textId="5EE9B0ED" w:rsidR="00256026" w:rsidRDefault="00256026" w:rsidP="00224FCB">
      <w:pPr>
        <w:jc w:val="both"/>
      </w:pPr>
      <w:r>
        <w:rPr>
          <w:b/>
        </w:rPr>
        <w:t>B</w:t>
      </w:r>
      <w:r w:rsidRPr="00233F15">
        <w:rPr>
          <w:b/>
        </w:rPr>
        <w:tab/>
      </w:r>
      <w:r w:rsidRPr="00233F15">
        <w:t>Distribution of knockouts in the combined MAT</w:t>
      </w:r>
      <w:r w:rsidRPr="00233F15">
        <w:rPr>
          <w:b/>
        </w:rPr>
        <w:t xml:space="preserve">a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in grey.</w:t>
      </w:r>
      <w:r w:rsidRPr="00233F15">
        <w:t xml:space="preserve"> </w:t>
      </w:r>
      <w:r>
        <w:t xml:space="preserve">The </w:t>
      </w:r>
      <w:r w:rsidRPr="00233F15">
        <w:t>expected number of strains with a given number of knockouts at 93.8% genotyping accuracy under a random assortment model are indicated in black.</w:t>
      </w:r>
    </w:p>
    <w:p w14:paraId="282D3DA7" w14:textId="0AB8CB4A" w:rsidR="000A0E42" w:rsidRPr="00233F15" w:rsidRDefault="00256026" w:rsidP="00224FCB">
      <w:pPr>
        <w:jc w:val="both"/>
      </w:pPr>
      <w:r>
        <w:rPr>
          <w:b/>
        </w:rPr>
        <w:t>C</w:t>
      </w:r>
      <w:r w:rsidR="000A0E42" w:rsidRPr="00233F15">
        <w:rPr>
          <w:b/>
        </w:rPr>
        <w:tab/>
      </w:r>
      <w:r w:rsidR="00645AB8">
        <w:t>Tests of gene</w:t>
      </w:r>
      <w:r w:rsidR="000A0E42" w:rsidRPr="00233F15">
        <w:t xml:space="preserve"> linkage within the MAT</w:t>
      </w:r>
      <w:r w:rsidR="000A0E42" w:rsidRPr="00233F15">
        <w:rPr>
          <w:b/>
        </w:rPr>
        <w:t xml:space="preserve">a </w:t>
      </w:r>
      <w:r w:rsidR="001D0DD4">
        <w:t xml:space="preserve">pools </w:t>
      </w:r>
      <w:r w:rsidR="000A0E42" w:rsidRPr="00233F15">
        <w:t>(upper triangle) and MAT</w:t>
      </w:r>
      <w:r w:rsidR="000A0E42" w:rsidRPr="00233F15">
        <w:rPr>
          <w:b/>
          <w:lang w:val="el-GR"/>
        </w:rPr>
        <w:t>α</w:t>
      </w:r>
      <w:r w:rsidR="000A0E42" w:rsidRPr="00233F15">
        <w:rPr>
          <w:b/>
          <w:lang w:val="en-CA"/>
        </w:rPr>
        <w:t xml:space="preserve"> </w:t>
      </w:r>
      <w:r w:rsidR="000A0E42" w:rsidRPr="00233F15">
        <w:t xml:space="preserve">pools (lower triangle).  </w:t>
      </w:r>
      <w:r w:rsidR="000047EF">
        <w:t xml:space="preserve"> </w:t>
      </w:r>
      <w:r w:rsidR="002B6D8D">
        <w:t>T</w:t>
      </w:r>
      <w:r w:rsidR="004522E6" w:rsidRPr="00233F15">
        <w:t>he</w:t>
      </w:r>
      <w:r w:rsidR="000A0E42" w:rsidRPr="00233F15">
        <w:t xml:space="preserve"> Pearson correlation </w:t>
      </w:r>
      <w:r w:rsidR="004522E6" w:rsidRPr="00233F15">
        <w:t xml:space="preserve">coefficient of </w:t>
      </w:r>
      <w:r w:rsidR="000A0E42" w:rsidRPr="00233F15">
        <w:t xml:space="preserve">the </w:t>
      </w:r>
      <w:r w:rsidR="000047EF">
        <w:t>corresponding</w:t>
      </w:r>
      <w:r w:rsidR="004522E6" w:rsidRPr="00233F15">
        <w:t xml:space="preserve"> </w:t>
      </w:r>
      <w:r w:rsidR="00146183">
        <w:t xml:space="preserve">genotype </w:t>
      </w:r>
      <w:r w:rsidR="00AC4761">
        <w:t>pairs</w:t>
      </w:r>
      <w:r w:rsidR="00E363D9">
        <w:t xml:space="preserve"> are</w:t>
      </w:r>
      <w:r w:rsidR="004522E6" w:rsidRPr="00233F15">
        <w:t xml:space="preserve"> indicated on</w:t>
      </w:r>
      <w:r w:rsidR="00933EA6">
        <w:t xml:space="preserve"> the right.  </w:t>
      </w:r>
      <w:r w:rsidR="0045282A">
        <w:t>P</w:t>
      </w:r>
      <w:r w:rsidR="000A0E42" w:rsidRPr="00233F15">
        <w:t xml:space="preserve">airs without significant correlation (Bonferroni-corrected </w:t>
      </w:r>
      <w:r w:rsidR="00AC7F48" w:rsidRPr="00AC7F48">
        <w:rPr>
          <w:i/>
        </w:rPr>
        <w:t>p</w:t>
      </w:r>
      <w:r w:rsidR="000A0E42" w:rsidRPr="00233F15">
        <w:t xml:space="preserve"> value </w:t>
      </w:r>
      <w:r w:rsidR="008009D6" w:rsidRPr="008009D6">
        <w:t>≥</w:t>
      </w:r>
      <w:r w:rsidR="0064155B">
        <w:t xml:space="preserve"> 0.05) are shaded</w:t>
      </w:r>
      <w:r w:rsidR="000A0E42" w:rsidRPr="00233F15">
        <w:t xml:space="preserve"> in grey.</w:t>
      </w:r>
    </w:p>
    <w:p w14:paraId="4827B7C1" w14:textId="77777777" w:rsidR="00B44621" w:rsidRPr="00233F15" w:rsidRDefault="00B44621" w:rsidP="00224FCB">
      <w:pPr>
        <w:rPr>
          <w:lang w:val="en-CA"/>
        </w:rPr>
      </w:pPr>
    </w:p>
    <w:p w14:paraId="26D621B9" w14:textId="3FD28DE9" w:rsidR="00F0546A" w:rsidRPr="00233F15" w:rsidRDefault="00F0546A" w:rsidP="00224FCB">
      <w:r w:rsidRPr="00233F15">
        <w:rPr>
          <w:b/>
        </w:rPr>
        <w:t xml:space="preserve">Figure </w:t>
      </w:r>
      <w:r w:rsidR="007E2236">
        <w:rPr>
          <w:b/>
        </w:rPr>
        <w:t>S</w:t>
      </w:r>
      <w:r w:rsidR="007A0D96">
        <w:rPr>
          <w:b/>
        </w:rPr>
        <w:t>3</w:t>
      </w:r>
      <w:r w:rsidR="0090765C" w:rsidRPr="00233F15">
        <w:rPr>
          <w:b/>
        </w:rPr>
        <w:t xml:space="preserve">.  </w:t>
      </w:r>
      <w:r w:rsidR="00AE1B1C" w:rsidRPr="00233F15">
        <w:t xml:space="preserve">Reproducible marginal gene knockout </w:t>
      </w:r>
      <w:r w:rsidR="008F42A1">
        <w:t xml:space="preserve">growth </w:t>
      </w:r>
      <w:r w:rsidR="00AE1B1C" w:rsidRPr="00233F15">
        <w:t>effects in the pool.</w:t>
      </w:r>
    </w:p>
    <w:p w14:paraId="401166F2" w14:textId="11679EE5" w:rsidR="00836B94" w:rsidRDefault="00836B94" w:rsidP="00224FCB">
      <w:pPr>
        <w:jc w:val="both"/>
      </w:pPr>
      <w:r w:rsidRPr="00233F15">
        <w:lastRenderedPageBreak/>
        <w:t>A linear model was used to formally determine significant</w:t>
      </w:r>
      <w:r>
        <w:t xml:space="preserve"> gene knockout effects mediating </w:t>
      </w:r>
      <w:r w:rsidR="008F42A1">
        <w:t>growth</w:t>
      </w:r>
      <w:r>
        <w:t xml:space="preserve"> </w:t>
      </w:r>
      <w:r w:rsidR="008F42A1">
        <w:t>in</w:t>
      </w:r>
      <w:r>
        <w:t xml:space="preserve"> the tested drugs.  Linear model terms which were significant </w:t>
      </w:r>
      <w:r w:rsidRPr="00233F15">
        <w:t xml:space="preserve">(Bonferroni adjusted </w:t>
      </w:r>
      <w:r w:rsidR="00AC7F48"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4F476FE9" w14:textId="029D2ABF" w:rsidR="00A27B90" w:rsidRDefault="00A27B90" w:rsidP="00224FCB">
      <w:pPr>
        <w:jc w:val="both"/>
      </w:pPr>
    </w:p>
    <w:p w14:paraId="03B6D724" w14:textId="45F845C7" w:rsidR="00A27B90" w:rsidRPr="00233F15" w:rsidRDefault="00A27B90" w:rsidP="00A27B90">
      <w:r w:rsidRPr="00233F15">
        <w:rPr>
          <w:b/>
        </w:rPr>
        <w:t xml:space="preserve">Figure </w:t>
      </w:r>
      <w:r>
        <w:rPr>
          <w:b/>
        </w:rPr>
        <w:t>S</w:t>
      </w:r>
      <w:r w:rsidR="004E494C">
        <w:rPr>
          <w:b/>
        </w:rPr>
        <w:t>4</w:t>
      </w:r>
      <w:r w:rsidRPr="00233F15">
        <w:rPr>
          <w:b/>
        </w:rPr>
        <w:t xml:space="preserve">.  </w:t>
      </w:r>
      <w:r w:rsidRPr="00233F15">
        <w:t xml:space="preserve">Reproducible marginal gene knockout </w:t>
      </w:r>
      <w:r>
        <w:t xml:space="preserve">resistance </w:t>
      </w:r>
      <w:r w:rsidRPr="00233F15">
        <w:t>effects in the pool.</w:t>
      </w:r>
    </w:p>
    <w:p w14:paraId="18682C24" w14:textId="291EB42D" w:rsidR="00A27B90" w:rsidRPr="00233F15" w:rsidRDefault="00A27B90" w:rsidP="00A27B90">
      <w:pPr>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67AB96DD" w14:textId="77777777" w:rsidR="00446A27" w:rsidRDefault="00446A27" w:rsidP="00224FCB"/>
    <w:p w14:paraId="516A4AA7" w14:textId="2B253EB1" w:rsidR="00E6797C" w:rsidRPr="00233F15" w:rsidRDefault="00E6797C" w:rsidP="00224FCB">
      <w:r>
        <w:rPr>
          <w:b/>
        </w:rPr>
        <w:t xml:space="preserve">Figure </w:t>
      </w:r>
      <w:r w:rsidR="007E2236">
        <w:rPr>
          <w:b/>
        </w:rPr>
        <w:t>S</w:t>
      </w:r>
      <w:r w:rsidR="00A5541A">
        <w:rPr>
          <w:b/>
        </w:rPr>
        <w:t>5</w:t>
      </w:r>
      <w:r w:rsidRPr="00233F15">
        <w:rPr>
          <w:b/>
        </w:rPr>
        <w:t xml:space="preserve">.  </w:t>
      </w:r>
      <w:r>
        <w:t>Reproducibility</w:t>
      </w:r>
      <w:r w:rsidRPr="00233F15">
        <w:t xml:space="preserve"> of grouped genotype </w:t>
      </w:r>
      <w:r>
        <w:t>resistance</w:t>
      </w:r>
      <w:r w:rsidRPr="00233F15">
        <w:t>.</w:t>
      </w:r>
    </w:p>
    <w:p w14:paraId="2F79D98B" w14:textId="3AD9B5E2" w:rsidR="00E6797C" w:rsidRPr="00B96C58" w:rsidRDefault="00E6797C" w:rsidP="00224FCB">
      <w:pPr>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w:t>
      </w:r>
      <w:r w:rsidR="00A5541A">
        <w:t>5</w:t>
      </w:r>
      <w:r>
        <w:t xml:space="preserve">-locus genotype </w:t>
      </w:r>
      <w:r w:rsidRPr="00233F15">
        <w:t xml:space="preserve">indicated by the </w:t>
      </w:r>
      <w:r>
        <w:t>legend.  Strains in each group vary</w:t>
      </w:r>
      <w:r w:rsidRPr="00233F15">
        <w:t xml:space="preserve"> at the </w:t>
      </w:r>
      <w:r>
        <w:t>remaining 1</w:t>
      </w:r>
      <w:r w:rsidR="00A5541A">
        <w:t>1</w:t>
      </w:r>
      <w:r>
        <w:t xml:space="preserve"> loci.  Each point represents the mean </w:t>
      </w:r>
      <w:r w:rsidR="00A80B8C">
        <w:t>resistance</w:t>
      </w:r>
      <w:r>
        <w:t xml:space="preserve"> of each group in the MAT</w:t>
      </w:r>
      <w:r w:rsidRPr="00B96C58">
        <w:rPr>
          <w:b/>
        </w:rPr>
        <w:t>a</w:t>
      </w:r>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224FCB"/>
    <w:p w14:paraId="3A2F5BCC" w14:textId="74CBA8D6" w:rsidR="00E6797C" w:rsidRPr="00233F15" w:rsidRDefault="00E6797C" w:rsidP="00224FCB">
      <w:pPr>
        <w:jc w:val="both"/>
      </w:pPr>
      <w:r>
        <w:rPr>
          <w:b/>
        </w:rPr>
        <w:t xml:space="preserve">Figure </w:t>
      </w:r>
      <w:r w:rsidR="007E2236">
        <w:rPr>
          <w:b/>
        </w:rPr>
        <w:t>S</w:t>
      </w:r>
      <w:r w:rsidR="008306E2">
        <w:rPr>
          <w:b/>
        </w:rPr>
        <w:t>6</w:t>
      </w:r>
      <w:r w:rsidRPr="00233F15">
        <w:rPr>
          <w:b/>
        </w:rPr>
        <w:t xml:space="preserve">.  </w:t>
      </w:r>
      <w:r>
        <w:t>A radial fitness landscape in six</w:t>
      </w:r>
      <w:r w:rsidRPr="00233F15">
        <w:t xml:space="preserve"> additional drugs.</w:t>
      </w:r>
    </w:p>
    <w:p w14:paraId="5FB7F44F" w14:textId="77777777" w:rsidR="008306E2" w:rsidRPr="00233F15" w:rsidRDefault="00E6797C" w:rsidP="008306E2">
      <w:pPr>
        <w:jc w:val="both"/>
      </w:pPr>
      <w:r w:rsidRPr="00233F15">
        <w:t xml:space="preserve">A radial </w:t>
      </w:r>
      <w:r>
        <w:t>fitness landscape in six drugs showing all multi-</w:t>
      </w:r>
      <w:r w:rsidRPr="00F165C6">
        <w:t>kno</w:t>
      </w:r>
      <w:r w:rsidR="00A25FE9">
        <w:softHyphen/>
      </w:r>
      <w:r w:rsidRPr="00F165C6">
        <w:t>ckout</w:t>
      </w:r>
      <w:r>
        <w:t xml:space="preserve"> paths</w:t>
      </w:r>
      <w:r w:rsidRPr="00233F15">
        <w:t>.</w:t>
      </w:r>
      <w:r>
        <w:t xml:space="preserve"> </w:t>
      </w:r>
      <w:r w:rsidR="00A80B8C">
        <w:t xml:space="preserve">Each graph is centered by the </w:t>
      </w:r>
      <w:r w:rsidR="008306E2">
        <w:t>5</w:t>
      </w:r>
      <w:r w:rsidR="00A80B8C">
        <w:t xml:space="preserve">-gene </w:t>
      </w:r>
      <w:r w:rsidR="00660958">
        <w:t>wild-type</w:t>
      </w:r>
      <w:r w:rsidR="00A80B8C">
        <w:t xml:space="preserve"> group, with outward extensions adding cumulative knockouts.  Each section is coloured by the average resistance of </w:t>
      </w:r>
      <w:r w:rsidR="00E2081C">
        <w:t>its</w:t>
      </w:r>
      <w:r w:rsidR="00A80B8C">
        <w:t xml:space="preserve"> </w:t>
      </w:r>
      <w:r w:rsidR="00E2081C">
        <w:t>corresponding knockout</w:t>
      </w:r>
      <w:r w:rsidR="00A80B8C">
        <w:t xml:space="preserve"> group relative to the </w:t>
      </w:r>
      <w:r w:rsidR="008306E2">
        <w:t>5</w:t>
      </w:r>
      <w:r w:rsidR="00A80B8C">
        <w:t xml:space="preserve">-gene wild type.  Extensions to 1, 2, and </w:t>
      </w:r>
      <w:r w:rsidR="008306E2">
        <w:t>5</w:t>
      </w:r>
      <w:r w:rsidR="00A80B8C">
        <w:t xml:space="preserve"> total knockouts are shown.  Sections are coloured by the mean resistance of each group relative to the </w:t>
      </w:r>
      <w:r w:rsidR="008306E2">
        <w:t>5</w:t>
      </w:r>
      <w:r w:rsidR="00A80B8C">
        <w:t xml:space="preserve">-gene </w:t>
      </w:r>
      <w:r w:rsidR="00660958">
        <w:t>wild-type</w:t>
      </w:r>
      <w:r w:rsidR="00A80B8C">
        <w:t>.</w:t>
      </w:r>
      <w:r w:rsidR="00A80B8C" w:rsidRPr="0035118B">
        <w:t xml:space="preserve"> </w:t>
      </w:r>
      <w:r w:rsidR="00A80B8C">
        <w:t xml:space="preserve"> </w:t>
      </w:r>
      <w:r w:rsidR="008306E2">
        <w:t>The colour scale is centered by the mean 5-gene wild-type resistance and extends by half of the observed difference between the 5% and 95% percentile resistance in that drug in both directions (blue for increased resistance, orange for decreased resistance).</w:t>
      </w:r>
    </w:p>
    <w:p w14:paraId="33050349" w14:textId="77777777" w:rsidR="00A80B8C" w:rsidRPr="00233F15" w:rsidRDefault="00A80B8C" w:rsidP="00A80B8C">
      <w:pPr>
        <w:jc w:val="both"/>
      </w:pPr>
    </w:p>
    <w:p w14:paraId="5DCBEFC0" w14:textId="188B03C3" w:rsidR="003B20FE" w:rsidRPr="00233F15" w:rsidRDefault="00806F9F" w:rsidP="00224FCB">
      <w:r>
        <w:rPr>
          <w:b/>
        </w:rPr>
        <w:t xml:space="preserve">Figure </w:t>
      </w:r>
      <w:r w:rsidR="007E2236">
        <w:rPr>
          <w:b/>
        </w:rPr>
        <w:t>S</w:t>
      </w:r>
      <w:r w:rsidR="00207C4E">
        <w:rPr>
          <w:b/>
        </w:rPr>
        <w:t>7</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069F0D36" w:rsidR="00F0546A" w:rsidRPr="009F546D" w:rsidRDefault="00B91404" w:rsidP="00224FCB">
      <w:pPr>
        <w:jc w:val="both"/>
        <w:rPr>
          <w:b/>
        </w:rPr>
      </w:pPr>
      <w:r w:rsidRPr="00233F15">
        <w:rPr>
          <w:b/>
        </w:rPr>
        <w:t>A</w:t>
      </w:r>
      <w:r w:rsidRPr="00233F15">
        <w:rPr>
          <w:b/>
        </w:rPr>
        <w:tab/>
      </w:r>
      <w:r w:rsidR="009F546D">
        <w:t>A linear landscape of resistance to all tested drugs</w:t>
      </w:r>
      <w:r w:rsidR="009F546D" w:rsidRPr="00233F15">
        <w:t xml:space="preserve"> in the </w:t>
      </w:r>
      <w:r w:rsidR="009F546D">
        <w:t xml:space="preserve">amongst </w:t>
      </w:r>
      <w:r w:rsidR="00207C4E">
        <w:t>5</w:t>
      </w:r>
      <w:r w:rsidR="009F546D">
        <w:t xml:space="preserve">-gene groups.  The </w:t>
      </w:r>
      <w:r w:rsidR="00B679A9">
        <w:t>5</w:t>
      </w:r>
      <w:r w:rsidR="009F546D">
        <w:t xml:space="preserve">-gene genotype of each group is indicated by the legend.  Groups are arranged on the x-axis by the number of knockouts (with jitter added to improve clarity), and </w:t>
      </w:r>
      <w:r w:rsidR="00207C4E">
        <w:t xml:space="preserve">on </w:t>
      </w:r>
      <w:r w:rsidR="009F546D">
        <w:t xml:space="preserve">the y-axis by average drug resistance.  Groups separated by single knockouts are connected by lines.  Solid lines indicate significant differences in resistance </w:t>
      </w:r>
      <w:r w:rsidR="009F546D" w:rsidRPr="00233F15">
        <w:t xml:space="preserve">(Bonferroni-adjusted </w:t>
      </w:r>
      <w:r w:rsidR="009F546D" w:rsidRPr="00AC7F48">
        <w:rPr>
          <w:i/>
        </w:rPr>
        <w:t>p</w:t>
      </w:r>
      <w:r w:rsidR="009F546D" w:rsidRPr="00233F15">
        <w:t xml:space="preserve"> &lt; 0.05, Mann-Whitney U test)</w:t>
      </w:r>
      <w:r w:rsidR="009F546D">
        <w:t>, otherwise dashed lines are used.</w:t>
      </w:r>
    </w:p>
    <w:p w14:paraId="7B89866C" w14:textId="77777777" w:rsidR="00E6797C" w:rsidRDefault="00E6797C" w:rsidP="00224FCB">
      <w:pPr>
        <w:jc w:val="both"/>
      </w:pPr>
    </w:p>
    <w:p w14:paraId="72370E3A" w14:textId="6FA266A6"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S8. </w:t>
      </w:r>
      <w:r>
        <w:rPr>
          <w:bCs/>
          <w:iCs/>
          <w:color w:val="000000" w:themeColor="text1"/>
        </w:rPr>
        <w:t>Neural network evaluation</w:t>
      </w:r>
    </w:p>
    <w:p w14:paraId="4448F33A" w14:textId="18BFC6B5" w:rsidR="00A85652" w:rsidRDefault="00BF7838" w:rsidP="00224FCB">
      <w:pPr>
        <w:widowControl w:val="0"/>
        <w:autoSpaceDE w:val="0"/>
        <w:autoSpaceDN w:val="0"/>
        <w:adjustRightInd w:val="0"/>
        <w:rPr>
          <w:bCs/>
          <w:iCs/>
          <w:color w:val="000000" w:themeColor="text1"/>
          <w:lang w:val="en-CA"/>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lang w:val="en-CA"/>
        </w:rPr>
        <w:t>.  13 intervals are plotted from 10</w:t>
      </w:r>
      <w:r w:rsidR="0099095A" w:rsidRPr="0099095A">
        <w:rPr>
          <w:bCs/>
          <w:iCs/>
          <w:color w:val="000000" w:themeColor="text1"/>
          <w:vertAlign w:val="superscript"/>
          <w:lang w:val="en-CA"/>
        </w:rPr>
        <w:t>-6</w:t>
      </w:r>
      <w:r w:rsidR="0099095A">
        <w:rPr>
          <w:bCs/>
          <w:iCs/>
          <w:color w:val="000000" w:themeColor="text1"/>
          <w:vertAlign w:val="superscript"/>
          <w:lang w:val="en-CA"/>
        </w:rPr>
        <w:t xml:space="preserve"> </w:t>
      </w:r>
      <w:r w:rsidR="0099095A">
        <w:rPr>
          <w:bCs/>
          <w:iCs/>
          <w:color w:val="000000" w:themeColor="text1"/>
          <w:lang w:val="en-CA"/>
        </w:rPr>
        <w:t>to 10</w:t>
      </w:r>
      <w:r w:rsidR="0099095A">
        <w:rPr>
          <w:bCs/>
          <w:iCs/>
          <w:color w:val="000000" w:themeColor="text1"/>
          <w:vertAlign w:val="superscript"/>
          <w:lang w:val="en-CA"/>
        </w:rPr>
        <w:t xml:space="preserve">0 </w:t>
      </w:r>
      <w:r w:rsidR="0099095A">
        <w:rPr>
          <w:bCs/>
          <w:iCs/>
          <w:color w:val="000000" w:themeColor="text1"/>
          <w:lang w:val="en-CA"/>
        </w:rPr>
        <w:t>(left), and 11 intervals are plotted from 10</w:t>
      </w:r>
      <w:r w:rsidR="0099095A" w:rsidRPr="0099095A">
        <w:rPr>
          <w:bCs/>
          <w:iCs/>
          <w:color w:val="000000" w:themeColor="text1"/>
          <w:vertAlign w:val="superscript"/>
          <w:lang w:val="en-CA"/>
        </w:rPr>
        <w:t>-</w:t>
      </w:r>
      <w:r w:rsidR="0099095A">
        <w:rPr>
          <w:bCs/>
          <w:iCs/>
          <w:color w:val="000000" w:themeColor="text1"/>
          <w:vertAlign w:val="superscript"/>
          <w:lang w:val="en-CA"/>
        </w:rPr>
        <w:t xml:space="preserve">4 </w:t>
      </w:r>
      <w:r w:rsidR="0099095A">
        <w:rPr>
          <w:bCs/>
          <w:iCs/>
          <w:color w:val="000000" w:themeColor="text1"/>
          <w:lang w:val="en-CA"/>
        </w:rPr>
        <w:t>to 10</w:t>
      </w:r>
      <w:r w:rsidR="0099095A">
        <w:rPr>
          <w:bCs/>
          <w:iCs/>
          <w:color w:val="000000" w:themeColor="text1"/>
          <w:vertAlign w:val="superscript"/>
          <w:lang w:val="en-CA"/>
        </w:rPr>
        <w:t xml:space="preserve">-3 </w:t>
      </w:r>
      <w:r w:rsidR="0099095A">
        <w:rPr>
          <w:bCs/>
          <w:iCs/>
          <w:color w:val="000000" w:themeColor="text1"/>
          <w:lang w:val="en-CA"/>
        </w:rPr>
        <w:t>(right).  Values between intervals are linearly interpolated</w:t>
      </w:r>
      <w:r w:rsidR="002E636D">
        <w:rPr>
          <w:bCs/>
          <w:iCs/>
          <w:color w:val="000000" w:themeColor="text1"/>
          <w:lang w:val="en-CA"/>
        </w:rPr>
        <w:t>.</w:t>
      </w:r>
    </w:p>
    <w:p w14:paraId="57B8C155" w14:textId="1036DCF5" w:rsidR="0099095A" w:rsidRDefault="0099095A" w:rsidP="00224FCB">
      <w:pPr>
        <w:widowControl w:val="0"/>
        <w:autoSpaceDE w:val="0"/>
        <w:autoSpaceDN w:val="0"/>
        <w:adjustRightInd w:val="0"/>
        <w:rPr>
          <w:bCs/>
          <w:iCs/>
          <w:color w:val="000000" w:themeColor="text1"/>
          <w:lang w:val="en-CA"/>
        </w:rPr>
      </w:pPr>
      <w:r>
        <w:rPr>
          <w:b/>
          <w:bCs/>
          <w:iCs/>
          <w:color w:val="000000" w:themeColor="text1"/>
          <w:lang w:val="en-CA"/>
        </w:rPr>
        <w:t>B</w:t>
      </w:r>
      <w:r w:rsidR="002E141B">
        <w:rPr>
          <w:b/>
          <w:bCs/>
          <w:iCs/>
          <w:color w:val="000000" w:themeColor="text1"/>
          <w:lang w:val="en-CA"/>
        </w:rPr>
        <w:tab/>
      </w:r>
      <w:r w:rsidR="002E141B">
        <w:rPr>
          <w:bCs/>
          <w:iCs/>
          <w:color w:val="000000" w:themeColor="text1"/>
          <w:lang w:val="en-CA"/>
        </w:rPr>
        <w:t>As in S8A, showing the overall mean squared error of the neural network</w:t>
      </w:r>
      <w:r w:rsidR="002E636D">
        <w:rPr>
          <w:bCs/>
          <w:iCs/>
          <w:color w:val="000000" w:themeColor="text1"/>
          <w:lang w:val="en-CA"/>
        </w:rPr>
        <w:t>.</w:t>
      </w:r>
    </w:p>
    <w:p w14:paraId="3D290622" w14:textId="0ACF3224" w:rsidR="002E141B" w:rsidRPr="00A577BB" w:rsidRDefault="002E141B" w:rsidP="00224FCB">
      <w:pPr>
        <w:widowControl w:val="0"/>
        <w:autoSpaceDE w:val="0"/>
        <w:autoSpaceDN w:val="0"/>
        <w:adjustRightInd w:val="0"/>
        <w:rPr>
          <w:bCs/>
          <w:iCs/>
          <w:color w:val="000000" w:themeColor="text1"/>
          <w:lang w:val="en-CA"/>
        </w:rPr>
      </w:pPr>
      <w:r>
        <w:rPr>
          <w:b/>
          <w:bCs/>
          <w:iCs/>
          <w:color w:val="000000" w:themeColor="text1"/>
          <w:lang w:val="en-CA"/>
        </w:rPr>
        <w:t>C</w:t>
      </w:r>
      <w:r>
        <w:rPr>
          <w:b/>
          <w:bCs/>
          <w:iCs/>
          <w:color w:val="000000" w:themeColor="text1"/>
          <w:lang w:val="en-CA"/>
        </w:rPr>
        <w:tab/>
      </w:r>
      <w:r>
        <w:rPr>
          <w:color w:val="000000" w:themeColor="text1"/>
        </w:rPr>
        <w:t>Comparing the normalized resistance of each strain measured by engineered population profiling to resistances modelled by the neural network.  Results are shown when the network is trained 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and then tested on either the MAT</w:t>
      </w:r>
      <w:r w:rsidR="00A577BB" w:rsidRPr="002E141B">
        <w:rPr>
          <w:b/>
          <w:color w:val="000000" w:themeColor="text1"/>
        </w:rPr>
        <w:t>a</w:t>
      </w:r>
      <w:r w:rsidR="00A577BB">
        <w:rPr>
          <w:color w:val="000000" w:themeColor="text1"/>
        </w:rPr>
        <w:t xml:space="preserve"> or MAT</w:t>
      </w:r>
      <w:r w:rsidR="00A577BB" w:rsidRPr="002E141B">
        <w:rPr>
          <w:b/>
          <w:color w:val="000000" w:themeColor="text1"/>
          <w:lang w:val="el-GR"/>
        </w:rPr>
        <w:t>α</w:t>
      </w:r>
      <w:r w:rsidR="00A577BB">
        <w:rPr>
          <w:b/>
          <w:color w:val="000000" w:themeColor="text1"/>
          <w:lang w:val="en-CA"/>
        </w:rPr>
        <w:t xml:space="preserve"> </w:t>
      </w:r>
      <w:r w:rsidR="00A577BB">
        <w:rPr>
          <w:color w:val="000000" w:themeColor="text1"/>
          <w:lang w:val="en-CA"/>
        </w:rPr>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lang w:val="en-CA"/>
        </w:rPr>
      </w:pPr>
      <w:r>
        <w:rPr>
          <w:b/>
          <w:bCs/>
          <w:iCs/>
          <w:color w:val="000000" w:themeColor="text1"/>
          <w:lang w:val="en-CA"/>
        </w:rPr>
        <w:t>D</w:t>
      </w:r>
      <w:r>
        <w:rPr>
          <w:b/>
          <w:bCs/>
          <w:iCs/>
          <w:color w:val="000000" w:themeColor="text1"/>
          <w:lang w:val="en-CA"/>
        </w:rPr>
        <w:tab/>
      </w:r>
      <w:r>
        <w:rPr>
          <w:bCs/>
          <w:iCs/>
          <w:color w:val="000000" w:themeColor="text1"/>
          <w:lang w:val="en-CA"/>
        </w:rPr>
        <w:t xml:space="preserve">Comparing the learned network weights when the network is trained </w:t>
      </w:r>
      <w:r>
        <w:rPr>
          <w:color w:val="000000" w:themeColor="text1"/>
        </w:rPr>
        <w:t>on either the MAT</w:t>
      </w:r>
      <w:r w:rsidRPr="002E141B">
        <w:rPr>
          <w:b/>
          <w:color w:val="000000" w:themeColor="text1"/>
        </w:rPr>
        <w:t>a</w:t>
      </w:r>
      <w:r>
        <w:rPr>
          <w:color w:val="000000" w:themeColor="text1"/>
        </w:rPr>
        <w:t xml:space="preserve"> </w:t>
      </w:r>
      <w:r>
        <w:rPr>
          <w:color w:val="000000" w:themeColor="text1"/>
        </w:rPr>
        <w:lastRenderedPageBreak/>
        <w:t>or MAT</w:t>
      </w:r>
      <w:r w:rsidRPr="002E141B">
        <w:rPr>
          <w:b/>
          <w:color w:val="000000" w:themeColor="text1"/>
          <w:lang w:val="el-GR"/>
        </w:rPr>
        <w:t>α</w:t>
      </w:r>
      <w:r>
        <w:rPr>
          <w:color w:val="000000" w:themeColor="text1"/>
        </w:rPr>
        <w:t xml:space="preserve"> population separately.</w:t>
      </w:r>
    </w:p>
    <w:p w14:paraId="39965B33" w14:textId="77777777" w:rsidR="00BF7838" w:rsidRPr="00B679A9" w:rsidRDefault="00BF7838" w:rsidP="00224FCB">
      <w:pPr>
        <w:widowControl w:val="0"/>
        <w:autoSpaceDE w:val="0"/>
        <w:autoSpaceDN w:val="0"/>
        <w:adjustRightInd w:val="0"/>
        <w:rPr>
          <w:bCs/>
          <w:iCs/>
          <w:color w:val="000000" w:themeColor="text1"/>
          <w:lang w:val="en-CA"/>
        </w:rPr>
      </w:pPr>
    </w:p>
    <w:p w14:paraId="6B8599CC" w14:textId="4BA41455" w:rsidR="00A85652" w:rsidRDefault="00A85652" w:rsidP="00224FCB">
      <w:pPr>
        <w:widowControl w:val="0"/>
        <w:autoSpaceDE w:val="0"/>
        <w:autoSpaceDN w:val="0"/>
        <w:adjustRightInd w:val="0"/>
        <w:rPr>
          <w:bCs/>
          <w:iCs/>
          <w:color w:val="000000" w:themeColor="text1"/>
        </w:rPr>
      </w:pPr>
      <w:r>
        <w:rPr>
          <w:b/>
          <w:bCs/>
          <w:iCs/>
          <w:color w:val="000000" w:themeColor="text1"/>
        </w:rPr>
        <w:t xml:space="preserve">Figure S9. </w:t>
      </w:r>
      <w:r>
        <w:rPr>
          <w:bCs/>
          <w:iCs/>
          <w:color w:val="000000" w:themeColor="text1"/>
        </w:rPr>
        <w:t>Neural network performance for single drugs</w:t>
      </w:r>
    </w:p>
    <w:p w14:paraId="70ACED86" w14:textId="33BD6971" w:rsidR="00BA43F2" w:rsidRDefault="000153FA" w:rsidP="00224FCB">
      <w:pPr>
        <w:widowControl w:val="0"/>
        <w:autoSpaceDE w:val="0"/>
        <w:autoSpaceDN w:val="0"/>
        <w:adjustRightInd w:val="0"/>
        <w:rPr>
          <w:bCs/>
          <w:iCs/>
          <w:color w:val="000000" w:themeColor="text1"/>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w:t>
      </w:r>
      <w:r w:rsidR="00584318">
        <w:t xml:space="preserve">the mean resistance of </w:t>
      </w:r>
      <w:r>
        <w:t xml:space="preserve">a group of strains containing the 5-locus genotype </w:t>
      </w:r>
      <w:r w:rsidRPr="00233F15">
        <w:t xml:space="preserve">indicated by the </w:t>
      </w:r>
      <w:r>
        <w:t>legend</w:t>
      </w:r>
      <w:r w:rsidR="00584318">
        <w:t>, either as modeled by the neural network (x-axis) or as measured in the data (y-axis)</w:t>
      </w:r>
      <w:r>
        <w:t xml:space="preserve">.  </w:t>
      </w:r>
      <w:r w:rsidR="00584318">
        <w:t xml:space="preserve">Correlation in the top left is shown for all data, then only for the 5-locus </w:t>
      </w:r>
      <w:r w:rsidR="00645182">
        <w:t>groups in parentheses.</w:t>
      </w:r>
    </w:p>
    <w:p w14:paraId="0AFFCD60" w14:textId="12769CEA" w:rsidR="00B679A9" w:rsidRDefault="00B679A9" w:rsidP="00224FCB">
      <w:pPr>
        <w:widowControl w:val="0"/>
        <w:autoSpaceDE w:val="0"/>
        <w:autoSpaceDN w:val="0"/>
        <w:adjustRightInd w:val="0"/>
        <w:rPr>
          <w:bCs/>
          <w:iCs/>
          <w:color w:val="000000" w:themeColor="text1"/>
        </w:rPr>
      </w:pPr>
    </w:p>
    <w:p w14:paraId="6B6E89F5" w14:textId="77777777" w:rsidR="00B679A9" w:rsidRDefault="00B679A9" w:rsidP="00224FCB">
      <w:pPr>
        <w:widowControl w:val="0"/>
        <w:autoSpaceDE w:val="0"/>
        <w:autoSpaceDN w:val="0"/>
        <w:adjustRightInd w:val="0"/>
        <w:rPr>
          <w:bCs/>
          <w:iCs/>
          <w:color w:val="000000" w:themeColor="text1"/>
        </w:rPr>
      </w:pPr>
    </w:p>
    <w:p w14:paraId="0AD080B2" w14:textId="0482E74D" w:rsidR="00E83CB0" w:rsidRDefault="00E83CB0" w:rsidP="00E83CB0">
      <w:pPr>
        <w:widowControl w:val="0"/>
        <w:autoSpaceDE w:val="0"/>
        <w:autoSpaceDN w:val="0"/>
        <w:adjustRightInd w:val="0"/>
        <w:rPr>
          <w:bCs/>
          <w:iCs/>
          <w:color w:val="000000" w:themeColor="text1"/>
        </w:rPr>
      </w:pPr>
      <w:r>
        <w:rPr>
          <w:b/>
          <w:bCs/>
          <w:iCs/>
          <w:color w:val="000000" w:themeColor="text1"/>
        </w:rPr>
        <w:t xml:space="preserve">Figure S10. </w:t>
      </w:r>
      <w:r>
        <w:rPr>
          <w:bCs/>
          <w:iCs/>
          <w:color w:val="000000" w:themeColor="text1"/>
        </w:rPr>
        <w:t>Neural network extension</w:t>
      </w:r>
      <w:r w:rsidR="00645182">
        <w:rPr>
          <w:bCs/>
          <w:iCs/>
          <w:color w:val="000000" w:themeColor="text1"/>
        </w:rPr>
        <w:t>s</w:t>
      </w:r>
    </w:p>
    <w:p w14:paraId="78E8836C" w14:textId="0318364A" w:rsidR="00EC5530" w:rsidRDefault="00EC5530" w:rsidP="00EC5530">
      <w:pPr>
        <w:widowControl w:val="0"/>
        <w:autoSpaceDE w:val="0"/>
        <w:autoSpaceDN w:val="0"/>
        <w:adjustRightInd w:val="0"/>
      </w:pPr>
      <w:r>
        <w:rPr>
          <w:b/>
          <w:bCs/>
          <w:iCs/>
          <w:color w:val="000000" w:themeColor="text1"/>
        </w:rPr>
        <w:t xml:space="preserve">A </w:t>
      </w: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the mean resistance of a group of strains containing the 5-locus genotype </w:t>
      </w:r>
      <w:r w:rsidRPr="00233F15">
        <w:t xml:space="preserve">indicated by the </w:t>
      </w:r>
      <w:r>
        <w:t xml:space="preserve">legend, either as modeled by the neural network (x-axis) or as measured in the data (y-axis).  Correlation in the top left is shown for all data, then only for the 5-locus groups in parentheses.  The neural network was trained separately </w:t>
      </w:r>
      <w:r w:rsidR="00890971">
        <w:t>in fluconazole, and the corresponding weights are shown in the right.</w:t>
      </w:r>
    </w:p>
    <w:p w14:paraId="77903151" w14:textId="70F89F6C" w:rsidR="00890971" w:rsidRPr="00890971" w:rsidRDefault="00890971" w:rsidP="00EC5530">
      <w:pPr>
        <w:widowControl w:val="0"/>
        <w:autoSpaceDE w:val="0"/>
        <w:autoSpaceDN w:val="0"/>
        <w:adjustRightInd w:val="0"/>
        <w:rPr>
          <w:bCs/>
          <w:iCs/>
          <w:color w:val="000000" w:themeColor="text1"/>
        </w:rPr>
      </w:pPr>
      <w:r>
        <w:rPr>
          <w:b/>
          <w:bCs/>
          <w:iCs/>
          <w:color w:val="000000" w:themeColor="text1"/>
        </w:rPr>
        <w:t xml:space="preserve">B </w:t>
      </w:r>
      <w:r>
        <w:rPr>
          <w:bCs/>
          <w:iCs/>
          <w:color w:val="000000" w:themeColor="text1"/>
        </w:rPr>
        <w:t xml:space="preserve">As in A, </w:t>
      </w:r>
    </w:p>
    <w:p w14:paraId="62CC2B99" w14:textId="1557D116" w:rsidR="00A85652" w:rsidRPr="00EC5530" w:rsidRDefault="00A85652" w:rsidP="00224FCB">
      <w:pPr>
        <w:widowControl w:val="0"/>
        <w:autoSpaceDE w:val="0"/>
        <w:autoSpaceDN w:val="0"/>
        <w:adjustRightInd w:val="0"/>
        <w:rPr>
          <w:b/>
          <w:bCs/>
          <w:iCs/>
          <w:color w:val="000000" w:themeColor="text1"/>
        </w:rPr>
      </w:pPr>
    </w:p>
    <w:p w14:paraId="583CF5D1" w14:textId="77777777" w:rsidR="00A85652" w:rsidRDefault="00A85652" w:rsidP="00224FCB">
      <w:pPr>
        <w:widowControl w:val="0"/>
        <w:autoSpaceDE w:val="0"/>
        <w:autoSpaceDN w:val="0"/>
        <w:adjustRightInd w:val="0"/>
        <w:rPr>
          <w:b/>
          <w:bCs/>
          <w:iCs/>
          <w:color w:val="000000" w:themeColor="text1"/>
        </w:rPr>
      </w:pPr>
    </w:p>
    <w:p w14:paraId="66F0B9E4" w14:textId="33437A1F" w:rsidR="002E0653" w:rsidRDefault="0092493A" w:rsidP="00EA645D">
      <w:pPr>
        <w:jc w:val="both"/>
        <w:rPr>
          <w:color w:val="000000" w:themeColor="text1"/>
        </w:rPr>
      </w:pPr>
      <w:r w:rsidRPr="003643C4">
        <w:rPr>
          <w:b/>
          <w:bCs/>
          <w:iCs/>
          <w:color w:val="000000" w:themeColor="text1"/>
        </w:rPr>
        <w:t>Figure S1</w:t>
      </w:r>
      <w:r w:rsidR="006C55BE">
        <w:rPr>
          <w:b/>
          <w:bCs/>
          <w:iCs/>
          <w:color w:val="000000" w:themeColor="text1"/>
        </w:rPr>
        <w:t>1</w:t>
      </w:r>
      <w:r w:rsidRPr="003643C4">
        <w:rPr>
          <w:b/>
          <w:bCs/>
          <w:iCs/>
          <w:color w:val="000000" w:themeColor="text1"/>
        </w:rPr>
        <w:t xml:space="preserve">.  </w:t>
      </w:r>
      <w:r w:rsidRPr="003643C4">
        <w:rPr>
          <w:color w:val="000000" w:themeColor="text1"/>
        </w:rPr>
        <w:t xml:space="preserve">Comparing </w:t>
      </w:r>
      <w:r w:rsidR="002B2AF9">
        <w:rPr>
          <w:color w:val="000000" w:themeColor="text1"/>
        </w:rPr>
        <w:t xml:space="preserve">drug resistance measured from </w:t>
      </w:r>
      <w:r w:rsidRPr="003643C4">
        <w:rPr>
          <w:color w:val="000000" w:themeColor="text1"/>
        </w:rPr>
        <w:t>single-strain exp</w:t>
      </w:r>
      <w:r w:rsidR="002529F7">
        <w:rPr>
          <w:color w:val="000000" w:themeColor="text1"/>
        </w:rPr>
        <w:t>eriments to</w:t>
      </w:r>
      <w:r w:rsidR="002B2AF9">
        <w:rPr>
          <w:color w:val="000000" w:themeColor="text1"/>
        </w:rPr>
        <w:t xml:space="preserve"> the grouped pool data.</w:t>
      </w:r>
    </w:p>
    <w:p w14:paraId="4EA0C093" w14:textId="3C185DDC" w:rsidR="002B2AF9" w:rsidRDefault="0042069B" w:rsidP="00EA645D">
      <w:pPr>
        <w:jc w:val="both"/>
        <w:rPr>
          <w:color w:val="000000" w:themeColor="text1"/>
        </w:rPr>
      </w:pPr>
      <w:r>
        <w:rPr>
          <w:color w:val="000000" w:themeColor="text1"/>
        </w:rPr>
        <w:t xml:space="preserve">Resistance of </w:t>
      </w:r>
      <w:r w:rsidR="00C627CC" w:rsidRPr="003643C4">
        <w:rPr>
          <w:color w:val="000000" w:themeColor="text1"/>
        </w:rPr>
        <w:t xml:space="preserve"> </w:t>
      </w:r>
      <w:r w:rsidR="0004126E">
        <w:rPr>
          <w:color w:val="000000" w:themeColor="text1"/>
        </w:rPr>
        <w:t xml:space="preserve">individual strains containing each of 32 knockout combinations at </w:t>
      </w:r>
      <w:r w:rsidR="0004126E" w:rsidRPr="00233F15">
        <w:rPr>
          <w:i/>
          <w:color w:val="000000" w:themeColor="text1"/>
        </w:rPr>
        <w:t>pdr5∆</w:t>
      </w:r>
      <w:r w:rsidR="0004126E" w:rsidRPr="00264E8D">
        <w:rPr>
          <w:color w:val="000000" w:themeColor="text1"/>
        </w:rPr>
        <w:t xml:space="preserve">, </w:t>
      </w:r>
      <w:r w:rsidR="0004126E" w:rsidRPr="00233F15">
        <w:rPr>
          <w:i/>
          <w:color w:val="000000" w:themeColor="text1"/>
        </w:rPr>
        <w:t>snq2∆</w:t>
      </w:r>
      <w:r w:rsidR="0004126E" w:rsidRPr="00264E8D">
        <w:rPr>
          <w:color w:val="000000" w:themeColor="text1"/>
        </w:rPr>
        <w:t xml:space="preserve">, </w:t>
      </w:r>
      <w:r w:rsidR="0004126E" w:rsidRPr="00233F15">
        <w:rPr>
          <w:i/>
          <w:color w:val="000000" w:themeColor="text1"/>
        </w:rPr>
        <w:t>ybt1∆</w:t>
      </w:r>
      <w:r w:rsidR="0004126E" w:rsidRPr="00264E8D">
        <w:rPr>
          <w:color w:val="000000" w:themeColor="text1"/>
        </w:rPr>
        <w:t xml:space="preserve">, </w:t>
      </w:r>
      <w:r w:rsidR="0004126E" w:rsidRPr="00233F15">
        <w:rPr>
          <w:i/>
          <w:color w:val="000000" w:themeColor="text1"/>
        </w:rPr>
        <w:t>ycf1∆</w:t>
      </w:r>
      <w:r w:rsidR="0004126E" w:rsidRPr="00264E8D">
        <w:rPr>
          <w:color w:val="000000" w:themeColor="text1"/>
        </w:rPr>
        <w:t>,</w:t>
      </w:r>
      <w:r w:rsidR="0004126E">
        <w:rPr>
          <w:color w:val="000000" w:themeColor="text1"/>
        </w:rPr>
        <w:t xml:space="preserve"> and</w:t>
      </w:r>
      <w:r w:rsidR="0004126E" w:rsidRPr="00264E8D">
        <w:rPr>
          <w:color w:val="000000" w:themeColor="text1"/>
        </w:rPr>
        <w:t xml:space="preserve"> </w:t>
      </w:r>
      <w:r w:rsidR="0004126E" w:rsidRPr="00233F15">
        <w:rPr>
          <w:i/>
          <w:color w:val="000000" w:themeColor="text1"/>
        </w:rPr>
        <w:t>yor1∆</w:t>
      </w:r>
      <w:r w:rsidR="0004126E">
        <w:rPr>
          <w:color w:val="000000" w:themeColor="text1"/>
        </w:rPr>
        <w:t xml:space="preserve"> was measured and compared to the resistance </w:t>
      </w:r>
      <w:r w:rsidR="00E95B98">
        <w:rPr>
          <w:color w:val="000000" w:themeColor="text1"/>
        </w:rPr>
        <w:t>to the pool</w:t>
      </w:r>
      <w:r w:rsidR="0004126E">
        <w:rPr>
          <w:color w:val="000000" w:themeColor="text1"/>
        </w:rPr>
        <w:t xml:space="preserve"> data</w:t>
      </w:r>
      <w:r w:rsidR="00E95B98">
        <w:rPr>
          <w:color w:val="000000" w:themeColor="text1"/>
        </w:rPr>
        <w:t xml:space="preserve">. </w:t>
      </w:r>
      <w:r w:rsidR="00681896">
        <w:rPr>
          <w:color w:val="000000" w:themeColor="text1"/>
        </w:rPr>
        <w:t xml:space="preserve"> </w:t>
      </w:r>
      <w:r w:rsidR="00E95B98">
        <w:rPr>
          <w:color w:val="000000" w:themeColor="text1"/>
        </w:rPr>
        <w:t xml:space="preserve">Pool </w:t>
      </w:r>
      <w:r w:rsidR="0004126E">
        <w:rPr>
          <w:color w:val="000000" w:themeColor="text1"/>
        </w:rPr>
        <w:t>strains were grouped ba</w:t>
      </w:r>
      <w:r w:rsidR="00E95B98">
        <w:rPr>
          <w:color w:val="000000" w:themeColor="text1"/>
        </w:rPr>
        <w:t xml:space="preserve">sed </w:t>
      </w:r>
      <w:r w:rsidR="00681896">
        <w:rPr>
          <w:color w:val="000000" w:themeColor="text1"/>
        </w:rPr>
        <w:t xml:space="preserve">on genotype at these 5 loci, </w:t>
      </w:r>
      <w:r w:rsidR="00FF2C35">
        <w:rPr>
          <w:color w:val="000000" w:themeColor="text1"/>
        </w:rPr>
        <w:t xml:space="preserve">median </w:t>
      </w:r>
      <w:r w:rsidR="00E95B98">
        <w:rPr>
          <w:color w:val="000000" w:themeColor="text1"/>
        </w:rPr>
        <w:t>log</w:t>
      </w:r>
      <w:r w:rsidR="00E95B98" w:rsidRPr="000C3FF8">
        <w:rPr>
          <w:color w:val="000000" w:themeColor="text1"/>
          <w:vertAlign w:val="subscript"/>
        </w:rPr>
        <w:t>2</w:t>
      </w:r>
      <w:r w:rsidR="00E95B98">
        <w:rPr>
          <w:color w:val="000000" w:themeColor="text1"/>
        </w:rPr>
        <w:t xml:space="preserve">-resistance was </w:t>
      </w:r>
      <w:r w:rsidR="00681896">
        <w:rPr>
          <w:color w:val="000000" w:themeColor="text1"/>
        </w:rPr>
        <w:t xml:space="preserve">determined for each group in </w:t>
      </w:r>
      <w:r w:rsidR="0004126E">
        <w:rPr>
          <w:color w:val="000000" w:themeColor="text1"/>
        </w:rPr>
        <w:t>MAT</w:t>
      </w:r>
      <w:r w:rsidR="0004126E" w:rsidRPr="00EA717D">
        <w:rPr>
          <w:b/>
          <w:color w:val="000000" w:themeColor="text1"/>
        </w:rPr>
        <w:t>a</w:t>
      </w:r>
      <w:r w:rsidR="0004126E">
        <w:rPr>
          <w:color w:val="000000" w:themeColor="text1"/>
        </w:rPr>
        <w:t xml:space="preserve"> and MAT</w:t>
      </w:r>
      <w:r w:rsidR="0004126E" w:rsidRPr="000C3FF8">
        <w:rPr>
          <w:b/>
          <w:color w:val="000000" w:themeColor="text1"/>
        </w:rPr>
        <w:t>α</w:t>
      </w:r>
      <w:r w:rsidR="00535981">
        <w:rPr>
          <w:color w:val="000000" w:themeColor="text1"/>
        </w:rPr>
        <w:t xml:space="preserve"> </w:t>
      </w:r>
      <w:r w:rsidR="00681896">
        <w:rPr>
          <w:color w:val="000000" w:themeColor="text1"/>
        </w:rPr>
        <w:t>pools, and these values were averaged</w:t>
      </w:r>
      <w:r w:rsidR="00E6352B">
        <w:rPr>
          <w:color w:val="000000" w:themeColor="text1"/>
        </w:rPr>
        <w:t xml:space="preserve"> to obtain </w:t>
      </w:r>
      <w:r w:rsidR="00C25732">
        <w:rPr>
          <w:color w:val="000000" w:themeColor="text1"/>
        </w:rPr>
        <w:t>a single pool value</w:t>
      </w:r>
      <w:r w:rsidR="0004126E">
        <w:rPr>
          <w:color w:val="000000" w:themeColor="text1"/>
        </w:rPr>
        <w:t>.  Strain genotype is indicated by the legend.</w:t>
      </w:r>
      <w:r w:rsidR="00EA645D">
        <w:rPr>
          <w:color w:val="000000" w:themeColor="text1"/>
        </w:rPr>
        <w:t xml:space="preserve">  Growth of individual</w:t>
      </w:r>
      <w:r w:rsidR="00C627CC" w:rsidRPr="003643C4">
        <w:rPr>
          <w:color w:val="000000" w:themeColor="text1"/>
        </w:rPr>
        <w:t xml:space="preserve"> strain</w:t>
      </w:r>
      <w:r w:rsidR="00EA645D">
        <w:rPr>
          <w:color w:val="000000" w:themeColor="text1"/>
        </w:rPr>
        <w:t>s</w:t>
      </w:r>
      <w:r w:rsidR="00C627CC" w:rsidRPr="003643C4">
        <w:rPr>
          <w:color w:val="000000" w:themeColor="text1"/>
        </w:rPr>
        <w:t xml:space="preserve"> was measured at 1.9, 3.9, 7.8, 15.6, 23.4, 31.2, 35, and 40</w:t>
      </w:r>
      <w:r w:rsidR="00C627CC" w:rsidRPr="003643C4">
        <w:rPr>
          <w:color w:val="000000" w:themeColor="text1"/>
          <w:lang w:val="el-GR"/>
        </w:rPr>
        <w:t>μ</w:t>
      </w:r>
      <w:r w:rsidR="00C627CC" w:rsidRPr="003643C4">
        <w:rPr>
          <w:color w:val="000000" w:themeColor="text1"/>
        </w:rPr>
        <w:t>m</w:t>
      </w:r>
      <w:r w:rsidR="00EA645D">
        <w:rPr>
          <w:color w:val="000000" w:themeColor="text1"/>
        </w:rPr>
        <w:t xml:space="preserve"> of fluconazole.</w:t>
      </w:r>
    </w:p>
    <w:p w14:paraId="090ED7BC" w14:textId="77777777" w:rsidR="0092493A" w:rsidRPr="003643C4" w:rsidRDefault="0092493A" w:rsidP="00224FCB">
      <w:pPr>
        <w:widowControl w:val="0"/>
        <w:autoSpaceDE w:val="0"/>
        <w:autoSpaceDN w:val="0"/>
        <w:adjustRightInd w:val="0"/>
        <w:rPr>
          <w:bCs/>
          <w:iCs/>
          <w:color w:val="000000" w:themeColor="text1"/>
        </w:rPr>
      </w:pPr>
    </w:p>
    <w:p w14:paraId="03A58788" w14:textId="205E239A" w:rsidR="002E0653" w:rsidRDefault="0092493A" w:rsidP="006E7495">
      <w:pPr>
        <w:jc w:val="both"/>
        <w:rPr>
          <w:bCs/>
          <w:iCs/>
          <w:color w:val="000000" w:themeColor="text1"/>
        </w:rPr>
      </w:pPr>
      <w:r w:rsidRPr="003643C4">
        <w:rPr>
          <w:b/>
          <w:bCs/>
          <w:iCs/>
          <w:color w:val="000000" w:themeColor="text1"/>
        </w:rPr>
        <w:t>Figure S1</w:t>
      </w:r>
      <w:r w:rsidR="006C55BE">
        <w:rPr>
          <w:b/>
          <w:bCs/>
          <w:iCs/>
          <w:color w:val="000000" w:themeColor="text1"/>
        </w:rPr>
        <w:t>2</w:t>
      </w:r>
      <w:r w:rsidRPr="003643C4">
        <w:rPr>
          <w:b/>
          <w:bCs/>
          <w:iCs/>
          <w:color w:val="000000" w:themeColor="text1"/>
        </w:rPr>
        <w:t xml:space="preserve">.  </w:t>
      </w:r>
      <w:r w:rsidRPr="003643C4">
        <w:rPr>
          <w:bCs/>
          <w:iCs/>
          <w:color w:val="000000" w:themeColor="text1"/>
        </w:rPr>
        <w:t xml:space="preserve">Measuring all </w:t>
      </w:r>
      <w:r w:rsidR="00C52FFD">
        <w:rPr>
          <w:bCs/>
          <w:iCs/>
          <w:color w:val="000000" w:themeColor="text1"/>
        </w:rPr>
        <w:t xml:space="preserve">protein-protein </w:t>
      </w:r>
      <w:r w:rsidRPr="003643C4">
        <w:rPr>
          <w:bCs/>
          <w:iCs/>
          <w:color w:val="000000" w:themeColor="text1"/>
        </w:rPr>
        <w:t>interactions between Pdr5, Snq2, and Yor1 using mDHFR PCA.</w:t>
      </w:r>
    </w:p>
    <w:p w14:paraId="2B568150" w14:textId="00442537"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fldChar w:fldCharType="begin" w:fldLock="1"/>
      </w:r>
      <w:r w:rsidR="00C241BD">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50&lt;/sup&gt;","plainTextFormattedCitation":"50","previouslyFormattedCitation":"&lt;sup&gt;50&lt;/sup&gt;"},"properties":{"noteIndex":0},"schema":"https://github.com/citation-style-language/schema/raw/master/csl-citation.json"}</w:instrText>
      </w:r>
      <w:r>
        <w:fldChar w:fldCharType="separate"/>
      </w:r>
      <w:r w:rsidR="00C241BD" w:rsidRPr="00C241BD">
        <w:rPr>
          <w:noProof/>
          <w:vertAlign w:val="superscript"/>
        </w:rPr>
        <w:t>50</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509CE1EB" w:rsidR="0092493A" w:rsidRDefault="0092493A" w:rsidP="00224FCB">
      <w:pPr>
        <w:widowControl w:val="0"/>
        <w:autoSpaceDE w:val="0"/>
        <w:autoSpaceDN w:val="0"/>
        <w:adjustRightInd w:val="0"/>
        <w:rPr>
          <w:bCs/>
          <w:iCs/>
          <w:color w:val="000000" w:themeColor="text1"/>
        </w:rPr>
      </w:pPr>
      <w:r w:rsidRPr="003643C4">
        <w:rPr>
          <w:b/>
          <w:bCs/>
          <w:iCs/>
          <w:color w:val="000000" w:themeColor="text1"/>
        </w:rPr>
        <w:t xml:space="preserve">Figure </w:t>
      </w:r>
      <w:r w:rsidR="006C55BE">
        <w:rPr>
          <w:b/>
          <w:bCs/>
          <w:iCs/>
          <w:color w:val="000000" w:themeColor="text1"/>
        </w:rPr>
        <w:t>3</w:t>
      </w:r>
      <w:r w:rsidR="00687741">
        <w:rPr>
          <w:bCs/>
          <w:iCs/>
          <w:color w:val="000000" w:themeColor="text1"/>
        </w:rPr>
        <w:t xml:space="preserve"> Measuring </w:t>
      </w:r>
      <w:r w:rsidR="00C52FFD">
        <w:rPr>
          <w:bCs/>
          <w:iCs/>
          <w:color w:val="000000" w:themeColor="text1"/>
        </w:rPr>
        <w:t xml:space="preserve">protein-protein </w:t>
      </w:r>
      <w:r w:rsidR="00D52B20">
        <w:rPr>
          <w:bCs/>
          <w:iCs/>
          <w:color w:val="000000" w:themeColor="text1"/>
        </w:rPr>
        <w:t>interactions of Pdr5 with Snq2</w:t>
      </w:r>
      <w:r w:rsidRPr="003643C4">
        <w:rPr>
          <w:bCs/>
          <w:iCs/>
          <w:color w:val="000000" w:themeColor="text1"/>
        </w:rPr>
        <w:t xml:space="preserve"> and Yor1 using MYTH.</w:t>
      </w:r>
    </w:p>
    <w:p w14:paraId="03D58238" w14:textId="34C3F000"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 xml:space="preserve">fused to Cub </w:t>
      </w:r>
      <w:r w:rsidR="000520FE">
        <w:rPr>
          <w:bCs/>
          <w:iCs/>
          <w:color w:val="000000" w:themeColor="text1"/>
        </w:rPr>
        <w:t xml:space="preserve">(YOR1-L2, PDR5-L2, </w:t>
      </w:r>
      <w:r w:rsidR="00390CC7">
        <w:rPr>
          <w:bCs/>
          <w:iCs/>
          <w:color w:val="000000" w:themeColor="text1"/>
        </w:rPr>
        <w:t xml:space="preserve">SNQ2-L2, </w:t>
      </w:r>
      <w:r w:rsidR="000520FE">
        <w:rPr>
          <w:bCs/>
          <w:iCs/>
          <w:color w:val="000000" w:themeColor="text1"/>
        </w:rPr>
        <w:t xml:space="preserve">Artificial L2 bait).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xml:space="preserve">, while NubG </w:t>
      </w:r>
      <w:r w:rsidR="004F771C">
        <w:rPr>
          <w:bCs/>
          <w:iCs/>
          <w:color w:val="000000" w:themeColor="text1"/>
        </w:rPr>
        <w:lastRenderedPageBreak/>
        <w:t>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0" w:author="Albi Celaj [2]" w:date="2017-08-24T14:59:00Z" w:initials="AC">
    <w:p w14:paraId="3B2D48F4" w14:textId="5DB28261" w:rsidR="00B441B5" w:rsidRDefault="00B441B5">
      <w:pPr>
        <w:pStyle w:val="CommentText"/>
      </w:pPr>
      <w:r>
        <w:t xml:space="preserve">Nozomu: </w:t>
      </w:r>
      <w:r>
        <w:rPr>
          <w:rStyle w:val="CommentReference"/>
        </w:rPr>
        <w:annotationRef/>
      </w:r>
      <w:r>
        <w:t>Are there any differences between RY0622 and GM512 or are they synonymous?</w:t>
      </w:r>
    </w:p>
  </w:comment>
  <w:comment w:id="81" w:author="Albi Celaj [2]" w:date="2017-08-24T14:59:00Z" w:initials="AC">
    <w:p w14:paraId="476F4712" w14:textId="7F4B8F2F" w:rsidR="00B441B5" w:rsidRDefault="00B441B5">
      <w:pPr>
        <w:pStyle w:val="CommentText"/>
      </w:pPr>
      <w:r>
        <w:t>-May need details of growth selection media used</w:t>
      </w:r>
    </w:p>
    <w:p w14:paraId="60AC4973" w14:textId="10C0F849" w:rsidR="00B441B5" w:rsidRDefault="00B441B5">
      <w:pPr>
        <w:pStyle w:val="CommentText"/>
      </w:pPr>
      <w:r>
        <w:t>-May require source of all chemicals and concentrations used for selection (will ask lab for this)</w:t>
      </w:r>
    </w:p>
    <w:p w14:paraId="0B0708BE" w14:textId="77777777" w:rsidR="00B441B5" w:rsidRDefault="00B441B5">
      <w:pPr>
        <w:pStyle w:val="CommentText"/>
      </w:pPr>
    </w:p>
  </w:comment>
  <w:comment w:id="82" w:author="Albi Celaj [2]" w:date="2017-09-05T17:04:00Z" w:initials="AC">
    <w:p w14:paraId="31C0EB38" w14:textId="2C39A26C" w:rsidR="00B441B5" w:rsidRDefault="00B441B5">
      <w:pPr>
        <w:pStyle w:val="CommentText"/>
      </w:pPr>
      <w:r>
        <w:rPr>
          <w:rStyle w:val="CommentReference"/>
        </w:rPr>
        <w:annotationRef/>
      </w:r>
      <w:r>
        <w:t>Latest mention in Louai’s notebook used these conditions</w:t>
      </w:r>
    </w:p>
  </w:comment>
  <w:comment w:id="83" w:author="Albi Celaj [2]" w:date="2017-09-05T17:04:00Z" w:initials="AC">
    <w:p w14:paraId="017B1301" w14:textId="77777777" w:rsidR="00B441B5" w:rsidRDefault="00B441B5" w:rsidP="00AD3ECF">
      <w:pPr>
        <w:pStyle w:val="CommentText"/>
      </w:pPr>
      <w:r>
        <w:rPr>
          <w:rStyle w:val="CommentReference"/>
        </w:rPr>
        <w:annotationRef/>
      </w:r>
      <w:r>
        <w:t>Latest mention in Louai’s notebook</w:t>
      </w:r>
    </w:p>
  </w:comment>
  <w:comment w:id="84" w:author="Albi Celaj [2]" w:date="2017-09-05T17:04:00Z" w:initials="AC">
    <w:p w14:paraId="3107980F" w14:textId="4EEC4869" w:rsidR="00B441B5" w:rsidRDefault="00B441B5" w:rsidP="002F37D7">
      <w:pPr>
        <w:pStyle w:val="CommentText"/>
      </w:pPr>
      <w:r>
        <w:rPr>
          <w:rStyle w:val="CommentReference"/>
        </w:rPr>
        <w:annotationRef/>
      </w:r>
      <w:r>
        <w:rPr>
          <w:rStyle w:val="CommentReference"/>
        </w:rPr>
        <w:t>The 25 cycles step was mentioned clearly in the notebook, the other parts weren’t so I can’t confirm them, but this is what I saw commonly used in other reactions</w:t>
      </w:r>
    </w:p>
  </w:comment>
  <w:comment w:id="85" w:author="Albi Celaj [2]" w:date="2017-09-05T17:04:00Z" w:initials="AC">
    <w:p w14:paraId="6CD34C85" w14:textId="77777777" w:rsidR="00B441B5" w:rsidRDefault="00B441B5" w:rsidP="001A4394">
      <w:pPr>
        <w:pStyle w:val="CommentText"/>
      </w:pPr>
      <w:r>
        <w:rPr>
          <w:rStyle w:val="CommentReference"/>
        </w:rPr>
        <w:annotationRef/>
      </w:r>
      <w:r>
        <w:rPr>
          <w:rStyle w:val="CommentReference"/>
        </w:rPr>
        <w:t>There were some other PCR reactions mention in the notebook with the “</w:t>
      </w:r>
      <w:r>
        <w:rPr>
          <w:bCs/>
          <w:iCs/>
          <w:color w:val="000000" w:themeColor="text1"/>
        </w:rPr>
        <w:t>5'HO-URAnewseq” primers but I can’t find the sequences for these.  The conclusions were the same however</w:t>
      </w:r>
    </w:p>
  </w:comment>
  <w:comment w:id="86" w:author="Albi Celaj [2]" w:date="2017-09-11T18:31:00Z" w:initials="AC">
    <w:p w14:paraId="1FDF1C98" w14:textId="79341EBA" w:rsidR="00B441B5" w:rsidRDefault="00B441B5">
      <w:pPr>
        <w:pStyle w:val="CommentText"/>
      </w:pPr>
      <w:r>
        <w:rPr>
          <w:rStyle w:val="CommentReference"/>
        </w:rPr>
        <w:annotationRef/>
      </w:r>
      <w:r>
        <w:t>I am going to omit the MiSeq step to verify complexity, let me know if it is worth mentioning here + the results</w:t>
      </w:r>
    </w:p>
  </w:comment>
  <w:comment w:id="87" w:author="Albi Celaj [2]" w:date="2017-08-24T14:59:00Z" w:initials="AC">
    <w:p w14:paraId="1B0FAD23" w14:textId="5E4D51B5" w:rsidR="00B441B5" w:rsidRDefault="00B441B5">
      <w:pPr>
        <w:pStyle w:val="CommentText"/>
      </w:pPr>
      <w:r>
        <w:rPr>
          <w:rStyle w:val="CommentReference"/>
        </w:rPr>
        <w:annotationRef/>
      </w:r>
      <w:r>
        <w:rPr>
          <w:rStyle w:val="CommentReference"/>
        </w:rPr>
        <w:t>Seems from Louai’s notes that the same protocol was used, so no need to copy and paste</w:t>
      </w:r>
    </w:p>
  </w:comment>
  <w:comment w:id="88" w:author="Albi Celaj [2]" w:date="2017-09-08T11:26:00Z" w:initials="AC">
    <w:p w14:paraId="72154B5F" w14:textId="1C8CA9D3" w:rsidR="00B441B5" w:rsidRDefault="00B441B5">
      <w:pPr>
        <w:pStyle w:val="CommentText"/>
      </w:pPr>
      <w:r>
        <w:rPr>
          <w:rStyle w:val="CommentReference"/>
        </w:rPr>
        <w:annotationRef/>
      </w:r>
      <w:r>
        <w:t>In Apr 2012 Powerpoint, it’s 5,078 MATa and 5,844 MATalpha, but from the file these are the numbers used (makes sense as this corresponds to a whole number of plates)</w:t>
      </w:r>
    </w:p>
  </w:comment>
  <w:comment w:id="89" w:author="Albi Celaj [2]" w:date="2017-09-12T12:06:00Z" w:initials="AC">
    <w:p w14:paraId="26356F30" w14:textId="3409EC19" w:rsidR="00B441B5" w:rsidRDefault="00B441B5">
      <w:pPr>
        <w:pStyle w:val="CommentText"/>
      </w:pPr>
      <w:r>
        <w:t xml:space="preserve">Nozomu: </w:t>
      </w:r>
      <w:r>
        <w:rPr>
          <w:rStyle w:val="CommentReference"/>
        </w:rPr>
        <w:annotationRef/>
      </w:r>
      <w:r>
        <w:t>The positions of these strains stated don’t correspond to the data.  I can either leave out the positions or double check</w:t>
      </w:r>
    </w:p>
  </w:comment>
  <w:comment w:id="90" w:author="Albi Celaj [2]" w:date="2017-10-04T16:04:00Z" w:initials="AC">
    <w:p w14:paraId="6A4454E3" w14:textId="77777777" w:rsidR="00B441B5" w:rsidRDefault="00B441B5" w:rsidP="00517ABD">
      <w:pPr>
        <w:pStyle w:val="CommentText"/>
      </w:pPr>
      <w:r>
        <w:rPr>
          <w:rStyle w:val="CommentReference"/>
        </w:rPr>
        <w:annotationRef/>
      </w:r>
      <w:r>
        <w:t>Done by Marinella, need to add in the proper supplementary figure</w:t>
      </w:r>
    </w:p>
  </w:comment>
  <w:comment w:id="91" w:author="Albi Celaj [2]" w:date="2017-09-12T11:37:00Z" w:initials="AC">
    <w:p w14:paraId="60F8A169" w14:textId="16F49095" w:rsidR="00B441B5" w:rsidRDefault="00B441B5">
      <w:pPr>
        <w:pStyle w:val="CommentText"/>
      </w:pPr>
      <w:r>
        <w:t xml:space="preserve">Nozomu: </w:t>
      </w:r>
      <w:r>
        <w:rPr>
          <w:rStyle w:val="CommentReference"/>
        </w:rPr>
        <w:annotationRef/>
      </w:r>
      <w:r>
        <w:t>There was a bead enrichment strategy mentioned in Louai’s notes.  My assumption is that this wasn’t used ultimately?</w:t>
      </w:r>
    </w:p>
  </w:comment>
  <w:comment w:id="92" w:author="Albi Celaj [2]" w:date="2017-08-24T14:59:00Z" w:initials="AC">
    <w:p w14:paraId="59015036" w14:textId="5198C78B" w:rsidR="00B441B5" w:rsidRDefault="00B441B5" w:rsidP="00D76DA1">
      <w:pPr>
        <w:pStyle w:val="CommentText"/>
      </w:pPr>
      <w:r>
        <w:rPr>
          <w:rStyle w:val="CommentReference"/>
        </w:rPr>
        <w:annotationRef/>
      </w:r>
      <w:r>
        <w:t>Nozomu: I have no idea about the sequencing performed here and how the script works</w:t>
      </w:r>
    </w:p>
  </w:comment>
  <w:comment w:id="93" w:author="Albi Celaj [2]" w:date="2017-08-24T14:59:00Z" w:initials="AC">
    <w:p w14:paraId="4CABDCD5" w14:textId="27306C9F" w:rsidR="00B441B5" w:rsidRDefault="00B441B5">
      <w:pPr>
        <w:pStyle w:val="CommentText"/>
      </w:pPr>
      <w:r>
        <w:rPr>
          <w:rStyle w:val="CommentReference"/>
        </w:rPr>
        <w:annotationRef/>
      </w:r>
      <w:r>
        <w:rPr>
          <w:rStyle w:val="CommentReference"/>
        </w:rPr>
        <w:t>Nozomu: I will need your help</w:t>
      </w:r>
      <w:r>
        <w:t xml:space="preserve"> to describe the pipeline briefly here. </w:t>
      </w:r>
    </w:p>
  </w:comment>
  <w:comment w:id="94" w:author="Albi Celaj [2]" w:date="2017-08-24T14:59:00Z" w:initials="AC">
    <w:p w14:paraId="2B1613A2" w14:textId="347B3F10" w:rsidR="00B441B5" w:rsidRDefault="00B441B5" w:rsidP="00384F51">
      <w:pPr>
        <w:pStyle w:val="CommentText"/>
      </w:pPr>
      <w:r>
        <w:rPr>
          <w:rStyle w:val="CommentReference"/>
        </w:rPr>
        <w:annotationRef/>
      </w:r>
      <w:r>
        <w:t>Note to self: Double check these numbers</w:t>
      </w:r>
    </w:p>
  </w:comment>
  <w:comment w:id="95" w:author="Albi Celaj [2]" w:date="2017-08-24T14:59:00Z" w:initials="AC">
    <w:p w14:paraId="08FBF2F0" w14:textId="71B15834" w:rsidR="00B441B5" w:rsidRDefault="00B441B5" w:rsidP="00384F51">
      <w:pPr>
        <w:pStyle w:val="CommentText"/>
      </w:pPr>
      <w:r>
        <w:t xml:space="preserve">Note to self: </w:t>
      </w:r>
      <w:r>
        <w:rPr>
          <w:rStyle w:val="CommentReference"/>
        </w:rPr>
        <w:annotationRef/>
      </w:r>
      <w:r>
        <w:t>I should actually re-run the pipeline with these strains present, and collapse all redundant barcodes into one strain</w:t>
      </w:r>
    </w:p>
  </w:comment>
  <w:comment w:id="96" w:author="Albi Celaj [2]" w:date="2017-08-24T14:59:00Z" w:initials="AC">
    <w:p w14:paraId="632F96D8" w14:textId="23E20BD6" w:rsidR="00B441B5" w:rsidRDefault="00B441B5" w:rsidP="00AF64B1">
      <w:pPr>
        <w:pStyle w:val="CommentText"/>
      </w:pPr>
      <w:r>
        <w:rPr>
          <w:rStyle w:val="CommentReference"/>
        </w:rPr>
        <w:annotationRef/>
      </w:r>
      <w:r>
        <w:rPr>
          <w:rStyle w:val="CommentReference"/>
        </w:rPr>
        <w:t xml:space="preserve">Nozomu: Is it possible to have the per-gene confusion matrix for the high throughput genotyping? </w:t>
      </w:r>
      <w:r>
        <w:t>(i.e. to know how often the knockout was called as wild-type, and how often the wild-type was called as knockout).</w:t>
      </w:r>
    </w:p>
  </w:comment>
  <w:comment w:id="97" w:author="Albi Celaj [2]" w:date="2017-08-24T14:59:00Z" w:initials="AC">
    <w:p w14:paraId="490BB875" w14:textId="6772F314" w:rsidR="00B441B5" w:rsidRDefault="00B441B5">
      <w:pPr>
        <w:pStyle w:val="CommentText"/>
      </w:pPr>
      <w:r>
        <w:rPr>
          <w:rStyle w:val="CommentReference"/>
        </w:rPr>
        <w:annotationRef/>
      </w:r>
      <w:r>
        <w:t>Marinella: Which strain was wild type? Was it the barcoder strain?</w:t>
      </w:r>
    </w:p>
  </w:comment>
  <w:comment w:id="98" w:author="Albi Celaj [2]" w:date="2017-08-24T14:59:00Z" w:initials="AC">
    <w:p w14:paraId="37BF75C7" w14:textId="1A1D5D08" w:rsidR="00B441B5" w:rsidRDefault="00B441B5">
      <w:pPr>
        <w:pStyle w:val="CommentText"/>
      </w:pPr>
      <w:r>
        <w:rPr>
          <w:rStyle w:val="CommentReference"/>
        </w:rPr>
        <w:annotationRef/>
      </w:r>
      <w:r>
        <w:t>Marinella may have to review this part, ask for her protocol</w:t>
      </w:r>
    </w:p>
  </w:comment>
  <w:comment w:id="99" w:author="Albi Celaj [2]" w:date="2017-08-24T14:59:00Z" w:initials="AC">
    <w:p w14:paraId="31B34785" w14:textId="0C155E89" w:rsidR="00B441B5" w:rsidRDefault="00B441B5">
      <w:pPr>
        <w:pStyle w:val="CommentText"/>
      </w:pPr>
      <w:r>
        <w:rPr>
          <w:rStyle w:val="CommentReference"/>
        </w:rPr>
        <w:annotationRef/>
      </w:r>
      <w:r>
        <w:t>Nozomu: Were there any strains excluded when making these? (e.g. those for which the barcode could not be determined)</w:t>
      </w:r>
    </w:p>
    <w:p w14:paraId="4A90A5F8" w14:textId="77777777" w:rsidR="00B441B5" w:rsidRDefault="00B441B5">
      <w:pPr>
        <w:pStyle w:val="CommentText"/>
      </w:pPr>
    </w:p>
    <w:p w14:paraId="1AA9C4F0" w14:textId="0D6A8DAB" w:rsidR="00B441B5" w:rsidRDefault="00B441B5">
      <w:pPr>
        <w:pStyle w:val="CommentText"/>
      </w:pPr>
      <w:r>
        <w:t>I could also test this computationally if you don’t have the answer at hand</w:t>
      </w:r>
    </w:p>
  </w:comment>
  <w:comment w:id="100" w:author="Albi Celaj [2]" w:date="2017-08-24T14:59:00Z" w:initials="AC">
    <w:p w14:paraId="2824D19D" w14:textId="7E1FBB76" w:rsidR="00B441B5" w:rsidRDefault="00B441B5">
      <w:pPr>
        <w:pStyle w:val="CommentText"/>
      </w:pPr>
      <w:r>
        <w:rPr>
          <w:rStyle w:val="CommentReference"/>
        </w:rPr>
        <w:annotationRef/>
      </w:r>
      <w:r>
        <w:t>Marinella: how much was taken?</w:t>
      </w:r>
    </w:p>
  </w:comment>
  <w:comment w:id="101" w:author="Albi Celaj [2]" w:date="2017-08-24T14:59:00Z" w:initials="AC">
    <w:p w14:paraId="205209DE" w14:textId="0450DDD1" w:rsidR="00B441B5" w:rsidRDefault="00B441B5">
      <w:pPr>
        <w:pStyle w:val="CommentText"/>
      </w:pPr>
      <w:r>
        <w:rPr>
          <w:rStyle w:val="CommentReference"/>
        </w:rPr>
        <w:annotationRef/>
      </w:r>
      <w:r>
        <w:rPr>
          <w:rStyle w:val="CommentReference"/>
        </w:rPr>
        <w:t>Marinella: Is this correct?</w:t>
      </w:r>
    </w:p>
  </w:comment>
  <w:comment w:id="102" w:author="Albi Celaj [2]" w:date="2017-08-24T14:59:00Z" w:initials="AC">
    <w:p w14:paraId="668EF928" w14:textId="0D9B7286" w:rsidR="00B441B5" w:rsidRDefault="00B441B5">
      <w:pPr>
        <w:pStyle w:val="CommentText"/>
      </w:pPr>
      <w:r>
        <w:rPr>
          <w:rStyle w:val="CommentReference"/>
        </w:rPr>
        <w:annotationRef/>
      </w:r>
      <w:r>
        <w:rPr>
          <w:rStyle w:val="CommentReference"/>
        </w:rPr>
        <w:t>This makes the results more reproducible, but maybe it looks sketchy</w:t>
      </w:r>
    </w:p>
  </w:comment>
  <w:comment w:id="103" w:author="Albi Celaj [2]" w:date="2017-08-24T14:59:00Z" w:initials="AC">
    <w:p w14:paraId="3798F73B" w14:textId="09A393D6" w:rsidR="00B441B5" w:rsidRDefault="00B441B5">
      <w:pPr>
        <w:pStyle w:val="CommentText"/>
      </w:pPr>
      <w:r>
        <w:rPr>
          <w:rStyle w:val="CommentReference"/>
        </w:rPr>
        <w:annotationRef/>
      </w:r>
      <w:r>
        <w:t>Need Marinella to add details</w:t>
      </w:r>
    </w:p>
  </w:comment>
  <w:comment w:id="104" w:author="Albi Celaj [2]" w:date="2017-08-29T13:35:00Z" w:initials="AC">
    <w:p w14:paraId="1D09427C" w14:textId="47A7C76C" w:rsidR="00B441B5" w:rsidRDefault="00B441B5">
      <w:pPr>
        <w:pStyle w:val="CommentText"/>
      </w:pPr>
      <w:r>
        <w:rPr>
          <w:rStyle w:val="CommentReference"/>
        </w:rPr>
        <w:annotationRef/>
      </w:r>
      <w:r>
        <w:rPr>
          <w:rStyle w:val="CommentReference"/>
        </w:rPr>
        <w:t>Jamie: Need confirmation that it was indeed 2%</w:t>
      </w:r>
    </w:p>
  </w:comment>
  <w:comment w:id="105" w:author="Albi Celaj [2]" w:date="2017-08-30T09:29:00Z" w:initials="AC">
    <w:p w14:paraId="2176F66A" w14:textId="3D74FFD6" w:rsidR="00B441B5" w:rsidRDefault="00B441B5">
      <w:pPr>
        <w:pStyle w:val="CommentText"/>
      </w:pPr>
      <w:r>
        <w:rPr>
          <w:rStyle w:val="CommentReference"/>
        </w:rPr>
        <w:annotationRef/>
      </w:r>
      <w:r>
        <w:t>Marinella: You had to recreate one of these strains, is it worth mentioning here?</w:t>
      </w:r>
    </w:p>
    <w:p w14:paraId="07D8619E" w14:textId="6BD7FA46" w:rsidR="00B441B5" w:rsidRDefault="00B441B5">
      <w:pPr>
        <w:pStyle w:val="CommentText"/>
      </w:pPr>
      <w:r>
        <w:t>- Also need to verify growth conditions, took from Tarassov et al paper</w:t>
      </w:r>
    </w:p>
    <w:p w14:paraId="57A9515B" w14:textId="62E3386E" w:rsidR="00B441B5" w:rsidRDefault="00B441B5">
      <w:pPr>
        <w:pStyle w:val="CommentText"/>
      </w:pPr>
      <w:r>
        <w:t>-Need fluconazole concentrations</w:t>
      </w:r>
    </w:p>
  </w:comment>
  <w:comment w:id="106" w:author="Albi Celaj [2]" w:date="2017-08-24T14:59:00Z" w:initials="AC">
    <w:p w14:paraId="7BB2BB8A" w14:textId="0ABC6894" w:rsidR="00B441B5" w:rsidRDefault="00B441B5">
      <w:pPr>
        <w:pStyle w:val="CommentText"/>
      </w:pPr>
      <w:r>
        <w:rPr>
          <w:rStyle w:val="CommentReference"/>
        </w:rPr>
        <w:annotationRef/>
      </w:r>
      <w:r>
        <w:t>This part has to be revised later, these experiments are still in progress</w:t>
      </w:r>
    </w:p>
  </w:comment>
  <w:comment w:id="107" w:author="Albi Celaj [2]" w:date="2017-11-07T13:36:00Z" w:initials="AC">
    <w:p w14:paraId="311FD484" w14:textId="0BFFC7D3" w:rsidR="00B441B5" w:rsidRDefault="00B441B5">
      <w:pPr>
        <w:pStyle w:val="CommentText"/>
      </w:pPr>
      <w:r>
        <w:rPr>
          <w:rStyle w:val="CommentReference"/>
        </w:rPr>
        <w:annotationRef/>
      </w:r>
      <w:r>
        <w:t>Fritz: Need funding info</w:t>
      </w:r>
    </w:p>
  </w:comment>
  <w:comment w:id="108" w:author="Albi Celaj [2]" w:date="2017-11-07T13:36:00Z" w:initials="AC">
    <w:p w14:paraId="3DB38767" w14:textId="202E2C24" w:rsidR="00B441B5" w:rsidRDefault="00B441B5">
      <w:pPr>
        <w:pStyle w:val="CommentText"/>
      </w:pPr>
      <w:r>
        <w:rPr>
          <w:rStyle w:val="CommentReference"/>
        </w:rPr>
        <w:annotationRef/>
      </w:r>
      <w:r>
        <w:t>Under construction</w:t>
      </w:r>
    </w:p>
  </w:comment>
  <w:comment w:id="109" w:author="Albi Celaj [2]" w:date="2017-08-24T14:59:00Z" w:initials="AC">
    <w:p w14:paraId="47F3AC14" w14:textId="03C6ADEE" w:rsidR="00B441B5" w:rsidRDefault="00B441B5">
      <w:pPr>
        <w:pStyle w:val="CommentText"/>
      </w:pPr>
      <w:r>
        <w:t>To add:</w:t>
      </w:r>
    </w:p>
    <w:p w14:paraId="6A1D5EB1" w14:textId="780B4013" w:rsidR="00B441B5" w:rsidRDefault="00B441B5">
      <w:pPr>
        <w:pStyle w:val="CommentText"/>
      </w:pPr>
      <w:r>
        <w:t>-Individual growth profiling data</w:t>
      </w:r>
    </w:p>
    <w:p w14:paraId="292854D9" w14:textId="7FEDEF2C" w:rsidR="00B441B5" w:rsidRDefault="00B441B5">
      <w:pPr>
        <w:pStyle w:val="CommentText"/>
      </w:pPr>
      <w:r>
        <w:t>-qPCR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2D48F4" w15:done="0"/>
  <w15:commentEx w15:paraId="0B0708BE" w15:done="0"/>
  <w15:commentEx w15:paraId="31C0EB38" w15:done="0"/>
  <w15:commentEx w15:paraId="017B1301" w15:done="0"/>
  <w15:commentEx w15:paraId="3107980F" w15:done="0"/>
  <w15:commentEx w15:paraId="6CD34C85" w15:done="0"/>
  <w15:commentEx w15:paraId="1FDF1C98" w15:done="0"/>
  <w15:commentEx w15:paraId="1B0FAD23" w15:done="0"/>
  <w15:commentEx w15:paraId="72154B5F" w15:done="0"/>
  <w15:commentEx w15:paraId="26356F30" w15:done="0"/>
  <w15:commentEx w15:paraId="6A4454E3" w15:done="0"/>
  <w15:commentEx w15:paraId="60F8A169" w15:done="0"/>
  <w15:commentEx w15:paraId="59015036" w15:done="0"/>
  <w15:commentEx w15:paraId="4CABDCD5" w15:done="0"/>
  <w15:commentEx w15:paraId="2B1613A2" w15:done="0"/>
  <w15:commentEx w15:paraId="08FBF2F0" w15:done="0"/>
  <w15:commentEx w15:paraId="632F96D8" w15:done="0"/>
  <w15:commentEx w15:paraId="490BB875" w15:done="0"/>
  <w15:commentEx w15:paraId="37BF75C7" w15:done="0"/>
  <w15:commentEx w15:paraId="1AA9C4F0" w15:done="0"/>
  <w15:commentEx w15:paraId="2824D19D" w15:done="0"/>
  <w15:commentEx w15:paraId="205209DE" w15:done="0"/>
  <w15:commentEx w15:paraId="668EF928" w15:done="0"/>
  <w15:commentEx w15:paraId="3798F73B" w15:done="0"/>
  <w15:commentEx w15:paraId="1D09427C" w15:done="0"/>
  <w15:commentEx w15:paraId="57A9515B" w15:done="0"/>
  <w15:commentEx w15:paraId="7BB2BB8A" w15:done="0"/>
  <w15:commentEx w15:paraId="311FD484" w15:done="0"/>
  <w15:commentEx w15:paraId="3DB38767" w15:done="0"/>
  <w15:commentEx w15:paraId="292854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2D48F4" w16cid:durableId="1E70A730"/>
  <w16cid:commentId w16cid:paraId="0B0708BE" w16cid:durableId="1E70A731"/>
  <w16cid:commentId w16cid:paraId="31C0EB38" w16cid:durableId="1E70A732"/>
  <w16cid:commentId w16cid:paraId="017B1301" w16cid:durableId="1F3A3D48"/>
  <w16cid:commentId w16cid:paraId="3107980F" w16cid:durableId="1F3A3D49"/>
  <w16cid:commentId w16cid:paraId="6CD34C85" w16cid:durableId="1F3A3D4A"/>
  <w16cid:commentId w16cid:paraId="1FDF1C98" w16cid:durableId="1E70A733"/>
  <w16cid:commentId w16cid:paraId="1B0FAD23" w16cid:durableId="1E70A734"/>
  <w16cid:commentId w16cid:paraId="72154B5F" w16cid:durableId="1E70A735"/>
  <w16cid:commentId w16cid:paraId="26356F30" w16cid:durableId="1E70A736"/>
  <w16cid:commentId w16cid:paraId="6A4454E3" w16cid:durableId="1E70A72B"/>
  <w16cid:commentId w16cid:paraId="60F8A169" w16cid:durableId="1E70A737"/>
  <w16cid:commentId w16cid:paraId="59015036" w16cid:durableId="1E70A738"/>
  <w16cid:commentId w16cid:paraId="4CABDCD5" w16cid:durableId="1E70A739"/>
  <w16cid:commentId w16cid:paraId="2B1613A2" w16cid:durableId="1E70A73A"/>
  <w16cid:commentId w16cid:paraId="08FBF2F0" w16cid:durableId="1E70A73B"/>
  <w16cid:commentId w16cid:paraId="632F96D8" w16cid:durableId="1E70A73C"/>
  <w16cid:commentId w16cid:paraId="490BB875" w16cid:durableId="1E70A73D"/>
  <w16cid:commentId w16cid:paraId="37BF75C7" w16cid:durableId="1E70A73E"/>
  <w16cid:commentId w16cid:paraId="1AA9C4F0" w16cid:durableId="1E70A73F"/>
  <w16cid:commentId w16cid:paraId="2824D19D" w16cid:durableId="1E70A740"/>
  <w16cid:commentId w16cid:paraId="205209DE" w16cid:durableId="1E70A741"/>
  <w16cid:commentId w16cid:paraId="668EF928" w16cid:durableId="1E70A742"/>
  <w16cid:commentId w16cid:paraId="3798F73B" w16cid:durableId="1E70A743"/>
  <w16cid:commentId w16cid:paraId="1D09427C" w16cid:durableId="1E70A744"/>
  <w16cid:commentId w16cid:paraId="57A9515B" w16cid:durableId="1E70A745"/>
  <w16cid:commentId w16cid:paraId="7BB2BB8A" w16cid:durableId="1E70A746"/>
  <w16cid:commentId w16cid:paraId="311FD484" w16cid:durableId="1E70A747"/>
  <w16cid:commentId w16cid:paraId="3DB38767" w16cid:durableId="1E70A748"/>
  <w16cid:commentId w16cid:paraId="292854D9" w16cid:durableId="1E70A7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73AD7" w14:textId="77777777" w:rsidR="004A583A" w:rsidRDefault="004A583A" w:rsidP="006D69DC">
      <w:r>
        <w:separator/>
      </w:r>
    </w:p>
  </w:endnote>
  <w:endnote w:type="continuationSeparator" w:id="0">
    <w:p w14:paraId="261828D6" w14:textId="77777777" w:rsidR="004A583A" w:rsidRDefault="004A583A"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508E4" w14:textId="77777777" w:rsidR="004A583A" w:rsidRDefault="004A583A" w:rsidP="006D69DC">
      <w:r>
        <w:separator/>
      </w:r>
    </w:p>
  </w:footnote>
  <w:footnote w:type="continuationSeparator" w:id="0">
    <w:p w14:paraId="20279ABB" w14:textId="77777777" w:rsidR="004A583A" w:rsidRDefault="004A583A"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AD" w15:userId="S::albi.celaj@mail.utoronto.ca::725b78b5-2951-40d9-b0b3-05f20b89ce7e"/>
  </w15:person>
  <w15:person w15:author="Albi Celaj [2]">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E31"/>
    <w:rsid w:val="00000F7B"/>
    <w:rsid w:val="000010D5"/>
    <w:rsid w:val="00001398"/>
    <w:rsid w:val="00001421"/>
    <w:rsid w:val="00001506"/>
    <w:rsid w:val="000018E5"/>
    <w:rsid w:val="000022CD"/>
    <w:rsid w:val="0000261A"/>
    <w:rsid w:val="00002858"/>
    <w:rsid w:val="00002F36"/>
    <w:rsid w:val="00003397"/>
    <w:rsid w:val="000035C0"/>
    <w:rsid w:val="00003637"/>
    <w:rsid w:val="00003647"/>
    <w:rsid w:val="0000388E"/>
    <w:rsid w:val="00003B81"/>
    <w:rsid w:val="00003DFF"/>
    <w:rsid w:val="00003EA8"/>
    <w:rsid w:val="00003EB4"/>
    <w:rsid w:val="00004018"/>
    <w:rsid w:val="00004324"/>
    <w:rsid w:val="000047EF"/>
    <w:rsid w:val="00004CEE"/>
    <w:rsid w:val="00005CD2"/>
    <w:rsid w:val="00005FAD"/>
    <w:rsid w:val="000060F7"/>
    <w:rsid w:val="0000660A"/>
    <w:rsid w:val="0000726D"/>
    <w:rsid w:val="00007B6F"/>
    <w:rsid w:val="00007BF7"/>
    <w:rsid w:val="00007CE3"/>
    <w:rsid w:val="00007E2D"/>
    <w:rsid w:val="00007EC6"/>
    <w:rsid w:val="00010573"/>
    <w:rsid w:val="00010A34"/>
    <w:rsid w:val="00011618"/>
    <w:rsid w:val="000116B1"/>
    <w:rsid w:val="00011AC2"/>
    <w:rsid w:val="0001262B"/>
    <w:rsid w:val="00012855"/>
    <w:rsid w:val="00012C50"/>
    <w:rsid w:val="00012CF1"/>
    <w:rsid w:val="00012FD9"/>
    <w:rsid w:val="00012FFB"/>
    <w:rsid w:val="0001321B"/>
    <w:rsid w:val="000132AB"/>
    <w:rsid w:val="00013653"/>
    <w:rsid w:val="00013887"/>
    <w:rsid w:val="00013996"/>
    <w:rsid w:val="00013B85"/>
    <w:rsid w:val="00013D8C"/>
    <w:rsid w:val="000142F4"/>
    <w:rsid w:val="00014744"/>
    <w:rsid w:val="000149FA"/>
    <w:rsid w:val="00014A32"/>
    <w:rsid w:val="00014BAF"/>
    <w:rsid w:val="000153FA"/>
    <w:rsid w:val="0001555C"/>
    <w:rsid w:val="00015E42"/>
    <w:rsid w:val="000161ED"/>
    <w:rsid w:val="000166FC"/>
    <w:rsid w:val="00016B0D"/>
    <w:rsid w:val="000176CD"/>
    <w:rsid w:val="0001789C"/>
    <w:rsid w:val="00017BC1"/>
    <w:rsid w:val="000205FF"/>
    <w:rsid w:val="00020C39"/>
    <w:rsid w:val="00020CE2"/>
    <w:rsid w:val="00020F10"/>
    <w:rsid w:val="000211E2"/>
    <w:rsid w:val="000213BD"/>
    <w:rsid w:val="000216A5"/>
    <w:rsid w:val="00022119"/>
    <w:rsid w:val="00022370"/>
    <w:rsid w:val="000228D3"/>
    <w:rsid w:val="00022CBD"/>
    <w:rsid w:val="00022D04"/>
    <w:rsid w:val="00022EC9"/>
    <w:rsid w:val="00022FCB"/>
    <w:rsid w:val="00023080"/>
    <w:rsid w:val="00023393"/>
    <w:rsid w:val="00023443"/>
    <w:rsid w:val="00023F09"/>
    <w:rsid w:val="00024003"/>
    <w:rsid w:val="00024284"/>
    <w:rsid w:val="000242CE"/>
    <w:rsid w:val="00024F31"/>
    <w:rsid w:val="0002525A"/>
    <w:rsid w:val="00025332"/>
    <w:rsid w:val="0002571E"/>
    <w:rsid w:val="00025BA5"/>
    <w:rsid w:val="00025BAF"/>
    <w:rsid w:val="0002676A"/>
    <w:rsid w:val="00026B49"/>
    <w:rsid w:val="000270D6"/>
    <w:rsid w:val="0002737F"/>
    <w:rsid w:val="000274E9"/>
    <w:rsid w:val="00027FD5"/>
    <w:rsid w:val="00030241"/>
    <w:rsid w:val="00030366"/>
    <w:rsid w:val="000303AD"/>
    <w:rsid w:val="00030684"/>
    <w:rsid w:val="000307EE"/>
    <w:rsid w:val="00030807"/>
    <w:rsid w:val="00030EAD"/>
    <w:rsid w:val="000312F9"/>
    <w:rsid w:val="000313E2"/>
    <w:rsid w:val="000315A1"/>
    <w:rsid w:val="00031C9D"/>
    <w:rsid w:val="00032417"/>
    <w:rsid w:val="00032944"/>
    <w:rsid w:val="0003324C"/>
    <w:rsid w:val="0003372F"/>
    <w:rsid w:val="00033EEC"/>
    <w:rsid w:val="00033F26"/>
    <w:rsid w:val="00034092"/>
    <w:rsid w:val="00034562"/>
    <w:rsid w:val="000349EA"/>
    <w:rsid w:val="00034C8A"/>
    <w:rsid w:val="0003538E"/>
    <w:rsid w:val="0003644F"/>
    <w:rsid w:val="000368DC"/>
    <w:rsid w:val="00036C34"/>
    <w:rsid w:val="00037459"/>
    <w:rsid w:val="00037817"/>
    <w:rsid w:val="00037B64"/>
    <w:rsid w:val="000402D3"/>
    <w:rsid w:val="00040DF7"/>
    <w:rsid w:val="000410C2"/>
    <w:rsid w:val="0004126E"/>
    <w:rsid w:val="00041797"/>
    <w:rsid w:val="00041EBE"/>
    <w:rsid w:val="00041FF2"/>
    <w:rsid w:val="00042541"/>
    <w:rsid w:val="00042EBE"/>
    <w:rsid w:val="00043254"/>
    <w:rsid w:val="00043266"/>
    <w:rsid w:val="000436E0"/>
    <w:rsid w:val="000444B8"/>
    <w:rsid w:val="00044587"/>
    <w:rsid w:val="0004469C"/>
    <w:rsid w:val="000447E8"/>
    <w:rsid w:val="00044914"/>
    <w:rsid w:val="00044A46"/>
    <w:rsid w:val="00045262"/>
    <w:rsid w:val="000454B3"/>
    <w:rsid w:val="000454F7"/>
    <w:rsid w:val="000458A1"/>
    <w:rsid w:val="0004626A"/>
    <w:rsid w:val="0004641B"/>
    <w:rsid w:val="000475D8"/>
    <w:rsid w:val="00047B3E"/>
    <w:rsid w:val="00047C42"/>
    <w:rsid w:val="000500D0"/>
    <w:rsid w:val="000508E8"/>
    <w:rsid w:val="0005129A"/>
    <w:rsid w:val="0005167C"/>
    <w:rsid w:val="000517D1"/>
    <w:rsid w:val="00051BFA"/>
    <w:rsid w:val="00051EE7"/>
    <w:rsid w:val="000520FE"/>
    <w:rsid w:val="0005237E"/>
    <w:rsid w:val="000525D1"/>
    <w:rsid w:val="00052D2B"/>
    <w:rsid w:val="000534D0"/>
    <w:rsid w:val="00053D1D"/>
    <w:rsid w:val="000541FC"/>
    <w:rsid w:val="00054782"/>
    <w:rsid w:val="00055511"/>
    <w:rsid w:val="00055652"/>
    <w:rsid w:val="00055E61"/>
    <w:rsid w:val="00055F5E"/>
    <w:rsid w:val="000561F3"/>
    <w:rsid w:val="00056237"/>
    <w:rsid w:val="000566FB"/>
    <w:rsid w:val="00056BB0"/>
    <w:rsid w:val="00056FC5"/>
    <w:rsid w:val="000570E2"/>
    <w:rsid w:val="0005739C"/>
    <w:rsid w:val="0006005C"/>
    <w:rsid w:val="000604F9"/>
    <w:rsid w:val="00060530"/>
    <w:rsid w:val="0006076B"/>
    <w:rsid w:val="0006089D"/>
    <w:rsid w:val="0006098A"/>
    <w:rsid w:val="00060C94"/>
    <w:rsid w:val="000613DB"/>
    <w:rsid w:val="00062117"/>
    <w:rsid w:val="000624AC"/>
    <w:rsid w:val="000626FF"/>
    <w:rsid w:val="00062850"/>
    <w:rsid w:val="00062A8E"/>
    <w:rsid w:val="00062B32"/>
    <w:rsid w:val="00062C90"/>
    <w:rsid w:val="00063634"/>
    <w:rsid w:val="000637C8"/>
    <w:rsid w:val="00063A0A"/>
    <w:rsid w:val="00063DD6"/>
    <w:rsid w:val="00063E8A"/>
    <w:rsid w:val="00064211"/>
    <w:rsid w:val="00064247"/>
    <w:rsid w:val="00065B48"/>
    <w:rsid w:val="00065D41"/>
    <w:rsid w:val="00066455"/>
    <w:rsid w:val="00066EE3"/>
    <w:rsid w:val="0006712B"/>
    <w:rsid w:val="000678E9"/>
    <w:rsid w:val="00067E77"/>
    <w:rsid w:val="000708AD"/>
    <w:rsid w:val="000708CE"/>
    <w:rsid w:val="000716FF"/>
    <w:rsid w:val="00071C42"/>
    <w:rsid w:val="00071C7F"/>
    <w:rsid w:val="00072038"/>
    <w:rsid w:val="000723B0"/>
    <w:rsid w:val="00072934"/>
    <w:rsid w:val="00072BB4"/>
    <w:rsid w:val="00072D47"/>
    <w:rsid w:val="00073541"/>
    <w:rsid w:val="00073A3F"/>
    <w:rsid w:val="00073AE7"/>
    <w:rsid w:val="00074820"/>
    <w:rsid w:val="0007488D"/>
    <w:rsid w:val="0007506E"/>
    <w:rsid w:val="00075179"/>
    <w:rsid w:val="00075902"/>
    <w:rsid w:val="00076354"/>
    <w:rsid w:val="00076569"/>
    <w:rsid w:val="00076589"/>
    <w:rsid w:val="00077DA9"/>
    <w:rsid w:val="000802CC"/>
    <w:rsid w:val="00080308"/>
    <w:rsid w:val="00080475"/>
    <w:rsid w:val="000807DB"/>
    <w:rsid w:val="00080EE1"/>
    <w:rsid w:val="000812E9"/>
    <w:rsid w:val="000824F8"/>
    <w:rsid w:val="00082D7A"/>
    <w:rsid w:val="000831F2"/>
    <w:rsid w:val="00083976"/>
    <w:rsid w:val="00083CF8"/>
    <w:rsid w:val="000842A5"/>
    <w:rsid w:val="000844D8"/>
    <w:rsid w:val="000849E1"/>
    <w:rsid w:val="00084B46"/>
    <w:rsid w:val="00084C6E"/>
    <w:rsid w:val="00085163"/>
    <w:rsid w:val="000852C0"/>
    <w:rsid w:val="000854D2"/>
    <w:rsid w:val="00085B19"/>
    <w:rsid w:val="00086010"/>
    <w:rsid w:val="00086039"/>
    <w:rsid w:val="00086093"/>
    <w:rsid w:val="0008612D"/>
    <w:rsid w:val="00086189"/>
    <w:rsid w:val="00086366"/>
    <w:rsid w:val="00086A4B"/>
    <w:rsid w:val="00086B6E"/>
    <w:rsid w:val="00086C16"/>
    <w:rsid w:val="00086DEF"/>
    <w:rsid w:val="0008703C"/>
    <w:rsid w:val="0008713F"/>
    <w:rsid w:val="00087566"/>
    <w:rsid w:val="000876BF"/>
    <w:rsid w:val="00087998"/>
    <w:rsid w:val="00087C2E"/>
    <w:rsid w:val="00087F63"/>
    <w:rsid w:val="00090233"/>
    <w:rsid w:val="00090CF7"/>
    <w:rsid w:val="00090EEC"/>
    <w:rsid w:val="0009151E"/>
    <w:rsid w:val="00091724"/>
    <w:rsid w:val="000919D1"/>
    <w:rsid w:val="000925DD"/>
    <w:rsid w:val="000926AC"/>
    <w:rsid w:val="00092898"/>
    <w:rsid w:val="000928E2"/>
    <w:rsid w:val="00092955"/>
    <w:rsid w:val="00093472"/>
    <w:rsid w:val="0009349F"/>
    <w:rsid w:val="00093A99"/>
    <w:rsid w:val="00093B93"/>
    <w:rsid w:val="00093EBE"/>
    <w:rsid w:val="00094426"/>
    <w:rsid w:val="000946A1"/>
    <w:rsid w:val="00094C1B"/>
    <w:rsid w:val="00094D37"/>
    <w:rsid w:val="000950BD"/>
    <w:rsid w:val="000954A2"/>
    <w:rsid w:val="00095AD4"/>
    <w:rsid w:val="00096BF1"/>
    <w:rsid w:val="00096F44"/>
    <w:rsid w:val="00096F69"/>
    <w:rsid w:val="00097040"/>
    <w:rsid w:val="0009783B"/>
    <w:rsid w:val="00097B86"/>
    <w:rsid w:val="000A0257"/>
    <w:rsid w:val="000A0947"/>
    <w:rsid w:val="000A0DB7"/>
    <w:rsid w:val="000A0E42"/>
    <w:rsid w:val="000A1666"/>
    <w:rsid w:val="000A16A8"/>
    <w:rsid w:val="000A1872"/>
    <w:rsid w:val="000A1D06"/>
    <w:rsid w:val="000A2148"/>
    <w:rsid w:val="000A27A7"/>
    <w:rsid w:val="000A30AA"/>
    <w:rsid w:val="000A32D2"/>
    <w:rsid w:val="000A3390"/>
    <w:rsid w:val="000A365C"/>
    <w:rsid w:val="000A3692"/>
    <w:rsid w:val="000A38FA"/>
    <w:rsid w:val="000A3A01"/>
    <w:rsid w:val="000A3EF2"/>
    <w:rsid w:val="000A40FD"/>
    <w:rsid w:val="000A42BD"/>
    <w:rsid w:val="000A44D3"/>
    <w:rsid w:val="000A4621"/>
    <w:rsid w:val="000A5033"/>
    <w:rsid w:val="000A544B"/>
    <w:rsid w:val="000A6132"/>
    <w:rsid w:val="000A64B9"/>
    <w:rsid w:val="000A6580"/>
    <w:rsid w:val="000A680F"/>
    <w:rsid w:val="000A68DA"/>
    <w:rsid w:val="000A6E35"/>
    <w:rsid w:val="000A7424"/>
    <w:rsid w:val="000A758A"/>
    <w:rsid w:val="000A78C0"/>
    <w:rsid w:val="000A7909"/>
    <w:rsid w:val="000A7961"/>
    <w:rsid w:val="000A79F2"/>
    <w:rsid w:val="000B05AE"/>
    <w:rsid w:val="000B08C5"/>
    <w:rsid w:val="000B0A26"/>
    <w:rsid w:val="000B0E85"/>
    <w:rsid w:val="000B1289"/>
    <w:rsid w:val="000B14B3"/>
    <w:rsid w:val="000B16EF"/>
    <w:rsid w:val="000B1EAB"/>
    <w:rsid w:val="000B20E3"/>
    <w:rsid w:val="000B251E"/>
    <w:rsid w:val="000B2871"/>
    <w:rsid w:val="000B2CDD"/>
    <w:rsid w:val="000B2E3E"/>
    <w:rsid w:val="000B2EA8"/>
    <w:rsid w:val="000B4073"/>
    <w:rsid w:val="000B47B8"/>
    <w:rsid w:val="000B4CD5"/>
    <w:rsid w:val="000B4E58"/>
    <w:rsid w:val="000B4F87"/>
    <w:rsid w:val="000B53D6"/>
    <w:rsid w:val="000B5417"/>
    <w:rsid w:val="000B54DB"/>
    <w:rsid w:val="000B5CBC"/>
    <w:rsid w:val="000B6231"/>
    <w:rsid w:val="000B6473"/>
    <w:rsid w:val="000B64DC"/>
    <w:rsid w:val="000B6544"/>
    <w:rsid w:val="000B6825"/>
    <w:rsid w:val="000B68A3"/>
    <w:rsid w:val="000B6AA8"/>
    <w:rsid w:val="000B6CF1"/>
    <w:rsid w:val="000B7575"/>
    <w:rsid w:val="000B76CF"/>
    <w:rsid w:val="000B7B84"/>
    <w:rsid w:val="000B7E99"/>
    <w:rsid w:val="000C01B2"/>
    <w:rsid w:val="000C01CB"/>
    <w:rsid w:val="000C0219"/>
    <w:rsid w:val="000C0301"/>
    <w:rsid w:val="000C062A"/>
    <w:rsid w:val="000C0823"/>
    <w:rsid w:val="000C0D59"/>
    <w:rsid w:val="000C10E6"/>
    <w:rsid w:val="000C1CC4"/>
    <w:rsid w:val="000C30DD"/>
    <w:rsid w:val="000C36A9"/>
    <w:rsid w:val="000C3A00"/>
    <w:rsid w:val="000C3FF8"/>
    <w:rsid w:val="000C4760"/>
    <w:rsid w:val="000C5268"/>
    <w:rsid w:val="000C56D2"/>
    <w:rsid w:val="000C58EF"/>
    <w:rsid w:val="000C5C2F"/>
    <w:rsid w:val="000C6231"/>
    <w:rsid w:val="000C62CA"/>
    <w:rsid w:val="000C6CFE"/>
    <w:rsid w:val="000C711F"/>
    <w:rsid w:val="000C727A"/>
    <w:rsid w:val="000C7311"/>
    <w:rsid w:val="000C7544"/>
    <w:rsid w:val="000C7E1E"/>
    <w:rsid w:val="000D0530"/>
    <w:rsid w:val="000D060F"/>
    <w:rsid w:val="000D06E5"/>
    <w:rsid w:val="000D0B46"/>
    <w:rsid w:val="000D0B5B"/>
    <w:rsid w:val="000D0C6E"/>
    <w:rsid w:val="000D0DCC"/>
    <w:rsid w:val="000D15B8"/>
    <w:rsid w:val="000D1619"/>
    <w:rsid w:val="000D1933"/>
    <w:rsid w:val="000D1A92"/>
    <w:rsid w:val="000D1B71"/>
    <w:rsid w:val="000D1BDE"/>
    <w:rsid w:val="000D1D70"/>
    <w:rsid w:val="000D20B3"/>
    <w:rsid w:val="000D21ED"/>
    <w:rsid w:val="000D2524"/>
    <w:rsid w:val="000D2EE6"/>
    <w:rsid w:val="000D2F48"/>
    <w:rsid w:val="000D3237"/>
    <w:rsid w:val="000D367A"/>
    <w:rsid w:val="000D40ED"/>
    <w:rsid w:val="000D410F"/>
    <w:rsid w:val="000D489D"/>
    <w:rsid w:val="000D48AB"/>
    <w:rsid w:val="000D49D2"/>
    <w:rsid w:val="000D4BFA"/>
    <w:rsid w:val="000D4CE2"/>
    <w:rsid w:val="000D4F48"/>
    <w:rsid w:val="000D54C6"/>
    <w:rsid w:val="000D5B35"/>
    <w:rsid w:val="000D6E54"/>
    <w:rsid w:val="000D710B"/>
    <w:rsid w:val="000D721A"/>
    <w:rsid w:val="000D7256"/>
    <w:rsid w:val="000D77DF"/>
    <w:rsid w:val="000D7B40"/>
    <w:rsid w:val="000D7CC4"/>
    <w:rsid w:val="000D7E08"/>
    <w:rsid w:val="000E030D"/>
    <w:rsid w:val="000E0544"/>
    <w:rsid w:val="000E0582"/>
    <w:rsid w:val="000E0731"/>
    <w:rsid w:val="000E1177"/>
    <w:rsid w:val="000E130F"/>
    <w:rsid w:val="000E17D7"/>
    <w:rsid w:val="000E1889"/>
    <w:rsid w:val="000E1A41"/>
    <w:rsid w:val="000E290B"/>
    <w:rsid w:val="000E2C0F"/>
    <w:rsid w:val="000E2DA7"/>
    <w:rsid w:val="000E2F2A"/>
    <w:rsid w:val="000E32A5"/>
    <w:rsid w:val="000E3BD3"/>
    <w:rsid w:val="000E3E9D"/>
    <w:rsid w:val="000E40C0"/>
    <w:rsid w:val="000E46E9"/>
    <w:rsid w:val="000E4AA5"/>
    <w:rsid w:val="000E4C73"/>
    <w:rsid w:val="000E4F1E"/>
    <w:rsid w:val="000E4FF6"/>
    <w:rsid w:val="000E5117"/>
    <w:rsid w:val="000E54BE"/>
    <w:rsid w:val="000E64CF"/>
    <w:rsid w:val="000E6696"/>
    <w:rsid w:val="000E66F9"/>
    <w:rsid w:val="000E693A"/>
    <w:rsid w:val="000E7D4E"/>
    <w:rsid w:val="000E7F52"/>
    <w:rsid w:val="000F00CA"/>
    <w:rsid w:val="000F1014"/>
    <w:rsid w:val="000F1291"/>
    <w:rsid w:val="000F1335"/>
    <w:rsid w:val="000F174B"/>
    <w:rsid w:val="000F1A8A"/>
    <w:rsid w:val="000F1B2A"/>
    <w:rsid w:val="000F1CBF"/>
    <w:rsid w:val="000F2CD7"/>
    <w:rsid w:val="000F2DD5"/>
    <w:rsid w:val="000F2E8A"/>
    <w:rsid w:val="000F37CE"/>
    <w:rsid w:val="000F39CE"/>
    <w:rsid w:val="000F4179"/>
    <w:rsid w:val="000F4722"/>
    <w:rsid w:val="000F4776"/>
    <w:rsid w:val="000F4809"/>
    <w:rsid w:val="000F49EC"/>
    <w:rsid w:val="000F4D99"/>
    <w:rsid w:val="000F4F38"/>
    <w:rsid w:val="000F50CB"/>
    <w:rsid w:val="000F5207"/>
    <w:rsid w:val="000F605B"/>
    <w:rsid w:val="000F6442"/>
    <w:rsid w:val="000F65CF"/>
    <w:rsid w:val="000F6A4B"/>
    <w:rsid w:val="000F6A69"/>
    <w:rsid w:val="000F6B5B"/>
    <w:rsid w:val="000F71B3"/>
    <w:rsid w:val="000F75A2"/>
    <w:rsid w:val="00100B14"/>
    <w:rsid w:val="00100CAE"/>
    <w:rsid w:val="00100E4E"/>
    <w:rsid w:val="00101660"/>
    <w:rsid w:val="0010198E"/>
    <w:rsid w:val="00101E30"/>
    <w:rsid w:val="00102214"/>
    <w:rsid w:val="0010271F"/>
    <w:rsid w:val="00102D7B"/>
    <w:rsid w:val="001032F7"/>
    <w:rsid w:val="00103719"/>
    <w:rsid w:val="001038DA"/>
    <w:rsid w:val="00103D6A"/>
    <w:rsid w:val="00103D7E"/>
    <w:rsid w:val="001043BD"/>
    <w:rsid w:val="001046E3"/>
    <w:rsid w:val="00104F88"/>
    <w:rsid w:val="001058AB"/>
    <w:rsid w:val="00105954"/>
    <w:rsid w:val="001065C7"/>
    <w:rsid w:val="00106708"/>
    <w:rsid w:val="00107269"/>
    <w:rsid w:val="001074D1"/>
    <w:rsid w:val="00107B62"/>
    <w:rsid w:val="00107F5A"/>
    <w:rsid w:val="0011011B"/>
    <w:rsid w:val="001101B3"/>
    <w:rsid w:val="0011162C"/>
    <w:rsid w:val="00111996"/>
    <w:rsid w:val="00111A12"/>
    <w:rsid w:val="00111D86"/>
    <w:rsid w:val="0011221B"/>
    <w:rsid w:val="001122D8"/>
    <w:rsid w:val="00112958"/>
    <w:rsid w:val="00112A5F"/>
    <w:rsid w:val="00112A8D"/>
    <w:rsid w:val="00112CF1"/>
    <w:rsid w:val="00113C47"/>
    <w:rsid w:val="00114000"/>
    <w:rsid w:val="00114987"/>
    <w:rsid w:val="00114B65"/>
    <w:rsid w:val="00114E62"/>
    <w:rsid w:val="00114F51"/>
    <w:rsid w:val="001156F4"/>
    <w:rsid w:val="0011572C"/>
    <w:rsid w:val="00115AC6"/>
    <w:rsid w:val="00115F23"/>
    <w:rsid w:val="0011606F"/>
    <w:rsid w:val="0011643A"/>
    <w:rsid w:val="001165B0"/>
    <w:rsid w:val="00116D98"/>
    <w:rsid w:val="001172A0"/>
    <w:rsid w:val="00117375"/>
    <w:rsid w:val="00117A50"/>
    <w:rsid w:val="00117EE3"/>
    <w:rsid w:val="001207FF"/>
    <w:rsid w:val="00120A86"/>
    <w:rsid w:val="00120EA5"/>
    <w:rsid w:val="00120EFE"/>
    <w:rsid w:val="0012108E"/>
    <w:rsid w:val="001216A2"/>
    <w:rsid w:val="001228A2"/>
    <w:rsid w:val="001229B3"/>
    <w:rsid w:val="00123BB1"/>
    <w:rsid w:val="00123E71"/>
    <w:rsid w:val="00124A2E"/>
    <w:rsid w:val="001253E6"/>
    <w:rsid w:val="0012567C"/>
    <w:rsid w:val="00125974"/>
    <w:rsid w:val="00125C10"/>
    <w:rsid w:val="00125DED"/>
    <w:rsid w:val="00127266"/>
    <w:rsid w:val="001278C3"/>
    <w:rsid w:val="0013000E"/>
    <w:rsid w:val="001306EA"/>
    <w:rsid w:val="001310AE"/>
    <w:rsid w:val="001310B1"/>
    <w:rsid w:val="001315AB"/>
    <w:rsid w:val="00131614"/>
    <w:rsid w:val="001317A7"/>
    <w:rsid w:val="00131BB3"/>
    <w:rsid w:val="00131C80"/>
    <w:rsid w:val="00131E47"/>
    <w:rsid w:val="0013232C"/>
    <w:rsid w:val="00132515"/>
    <w:rsid w:val="001325F4"/>
    <w:rsid w:val="00132870"/>
    <w:rsid w:val="00133453"/>
    <w:rsid w:val="00134428"/>
    <w:rsid w:val="0013494D"/>
    <w:rsid w:val="0013508F"/>
    <w:rsid w:val="001354BE"/>
    <w:rsid w:val="001359B7"/>
    <w:rsid w:val="00135DD5"/>
    <w:rsid w:val="00135EF0"/>
    <w:rsid w:val="00136F3E"/>
    <w:rsid w:val="00137395"/>
    <w:rsid w:val="0013740C"/>
    <w:rsid w:val="00137983"/>
    <w:rsid w:val="00137B58"/>
    <w:rsid w:val="00137C13"/>
    <w:rsid w:val="00140674"/>
    <w:rsid w:val="00140CD3"/>
    <w:rsid w:val="001413C2"/>
    <w:rsid w:val="00141403"/>
    <w:rsid w:val="001415C8"/>
    <w:rsid w:val="001419BA"/>
    <w:rsid w:val="00141BD0"/>
    <w:rsid w:val="001421B9"/>
    <w:rsid w:val="00142737"/>
    <w:rsid w:val="00142A16"/>
    <w:rsid w:val="00142A1A"/>
    <w:rsid w:val="00143588"/>
    <w:rsid w:val="00143598"/>
    <w:rsid w:val="00143AC7"/>
    <w:rsid w:val="00143BDF"/>
    <w:rsid w:val="0014409A"/>
    <w:rsid w:val="0014421D"/>
    <w:rsid w:val="00144441"/>
    <w:rsid w:val="00145810"/>
    <w:rsid w:val="0014592D"/>
    <w:rsid w:val="00145C19"/>
    <w:rsid w:val="00146183"/>
    <w:rsid w:val="001461BC"/>
    <w:rsid w:val="001466E7"/>
    <w:rsid w:val="0014685C"/>
    <w:rsid w:val="00146B98"/>
    <w:rsid w:val="00146D1F"/>
    <w:rsid w:val="00146EB0"/>
    <w:rsid w:val="00147811"/>
    <w:rsid w:val="00147C11"/>
    <w:rsid w:val="00147D85"/>
    <w:rsid w:val="00147E6F"/>
    <w:rsid w:val="00150385"/>
    <w:rsid w:val="0015042B"/>
    <w:rsid w:val="001504C1"/>
    <w:rsid w:val="001504DB"/>
    <w:rsid w:val="00150D4B"/>
    <w:rsid w:val="00151795"/>
    <w:rsid w:val="00151D04"/>
    <w:rsid w:val="00151E99"/>
    <w:rsid w:val="00151FFB"/>
    <w:rsid w:val="001523C0"/>
    <w:rsid w:val="00152CEC"/>
    <w:rsid w:val="00152D12"/>
    <w:rsid w:val="00152EC5"/>
    <w:rsid w:val="00153387"/>
    <w:rsid w:val="0015382E"/>
    <w:rsid w:val="00153E28"/>
    <w:rsid w:val="00154026"/>
    <w:rsid w:val="0015456B"/>
    <w:rsid w:val="00154597"/>
    <w:rsid w:val="00154B11"/>
    <w:rsid w:val="00154CB5"/>
    <w:rsid w:val="00155717"/>
    <w:rsid w:val="00155DAB"/>
    <w:rsid w:val="0015640F"/>
    <w:rsid w:val="00156826"/>
    <w:rsid w:val="0015719A"/>
    <w:rsid w:val="0015729A"/>
    <w:rsid w:val="00160252"/>
    <w:rsid w:val="0016025B"/>
    <w:rsid w:val="00160556"/>
    <w:rsid w:val="00160B19"/>
    <w:rsid w:val="00160C57"/>
    <w:rsid w:val="00160F91"/>
    <w:rsid w:val="00160FF6"/>
    <w:rsid w:val="001610C4"/>
    <w:rsid w:val="001611B6"/>
    <w:rsid w:val="00161A62"/>
    <w:rsid w:val="0016225D"/>
    <w:rsid w:val="00162A01"/>
    <w:rsid w:val="00162BEF"/>
    <w:rsid w:val="00162F91"/>
    <w:rsid w:val="00163626"/>
    <w:rsid w:val="00163C5D"/>
    <w:rsid w:val="001643AF"/>
    <w:rsid w:val="00164434"/>
    <w:rsid w:val="00164DBD"/>
    <w:rsid w:val="001651D9"/>
    <w:rsid w:val="0016584B"/>
    <w:rsid w:val="001668D4"/>
    <w:rsid w:val="001668FC"/>
    <w:rsid w:val="00166A99"/>
    <w:rsid w:val="00167638"/>
    <w:rsid w:val="001676C0"/>
    <w:rsid w:val="0016788B"/>
    <w:rsid w:val="00167969"/>
    <w:rsid w:val="001679EE"/>
    <w:rsid w:val="001701EF"/>
    <w:rsid w:val="0017020F"/>
    <w:rsid w:val="001705DB"/>
    <w:rsid w:val="001707A4"/>
    <w:rsid w:val="001707C9"/>
    <w:rsid w:val="0017091A"/>
    <w:rsid w:val="00170AA4"/>
    <w:rsid w:val="00170B05"/>
    <w:rsid w:val="00171577"/>
    <w:rsid w:val="00171648"/>
    <w:rsid w:val="00171BAE"/>
    <w:rsid w:val="001723FC"/>
    <w:rsid w:val="001725B0"/>
    <w:rsid w:val="0017290A"/>
    <w:rsid w:val="00172B5D"/>
    <w:rsid w:val="001731FC"/>
    <w:rsid w:val="0017320C"/>
    <w:rsid w:val="00173244"/>
    <w:rsid w:val="00173F18"/>
    <w:rsid w:val="001740F5"/>
    <w:rsid w:val="0017411B"/>
    <w:rsid w:val="001746B3"/>
    <w:rsid w:val="0017493E"/>
    <w:rsid w:val="001749C0"/>
    <w:rsid w:val="00174A1D"/>
    <w:rsid w:val="00174B8D"/>
    <w:rsid w:val="00175420"/>
    <w:rsid w:val="0017550D"/>
    <w:rsid w:val="00175596"/>
    <w:rsid w:val="00176957"/>
    <w:rsid w:val="00176D8A"/>
    <w:rsid w:val="001771F8"/>
    <w:rsid w:val="0017782B"/>
    <w:rsid w:val="001779EE"/>
    <w:rsid w:val="00180011"/>
    <w:rsid w:val="00180292"/>
    <w:rsid w:val="0018093A"/>
    <w:rsid w:val="00180AEC"/>
    <w:rsid w:val="00180D6F"/>
    <w:rsid w:val="0018105E"/>
    <w:rsid w:val="00181485"/>
    <w:rsid w:val="00181529"/>
    <w:rsid w:val="001816FF"/>
    <w:rsid w:val="00181DD1"/>
    <w:rsid w:val="00182726"/>
    <w:rsid w:val="00182854"/>
    <w:rsid w:val="00182CBB"/>
    <w:rsid w:val="00183559"/>
    <w:rsid w:val="00183F4B"/>
    <w:rsid w:val="001844A5"/>
    <w:rsid w:val="00184648"/>
    <w:rsid w:val="00185764"/>
    <w:rsid w:val="00185B86"/>
    <w:rsid w:val="00185C05"/>
    <w:rsid w:val="00185DBB"/>
    <w:rsid w:val="00185E06"/>
    <w:rsid w:val="00185E07"/>
    <w:rsid w:val="00186471"/>
    <w:rsid w:val="00186779"/>
    <w:rsid w:val="00186C75"/>
    <w:rsid w:val="001872ED"/>
    <w:rsid w:val="00187563"/>
    <w:rsid w:val="001877C7"/>
    <w:rsid w:val="0018788B"/>
    <w:rsid w:val="00187B2D"/>
    <w:rsid w:val="001901AB"/>
    <w:rsid w:val="00190329"/>
    <w:rsid w:val="001903DE"/>
    <w:rsid w:val="0019108C"/>
    <w:rsid w:val="00192190"/>
    <w:rsid w:val="0019234B"/>
    <w:rsid w:val="00192654"/>
    <w:rsid w:val="00192A23"/>
    <w:rsid w:val="00192A33"/>
    <w:rsid w:val="00192BA3"/>
    <w:rsid w:val="00192C59"/>
    <w:rsid w:val="001937E6"/>
    <w:rsid w:val="00193AE1"/>
    <w:rsid w:val="00193E8A"/>
    <w:rsid w:val="00194AA9"/>
    <w:rsid w:val="00194FD7"/>
    <w:rsid w:val="00195167"/>
    <w:rsid w:val="00195D24"/>
    <w:rsid w:val="00195D71"/>
    <w:rsid w:val="00196297"/>
    <w:rsid w:val="001963CB"/>
    <w:rsid w:val="0019657D"/>
    <w:rsid w:val="00196F21"/>
    <w:rsid w:val="001970FE"/>
    <w:rsid w:val="0019716A"/>
    <w:rsid w:val="00197200"/>
    <w:rsid w:val="001973C0"/>
    <w:rsid w:val="001973D8"/>
    <w:rsid w:val="00197436"/>
    <w:rsid w:val="001975F9"/>
    <w:rsid w:val="001979C8"/>
    <w:rsid w:val="001A048D"/>
    <w:rsid w:val="001A1199"/>
    <w:rsid w:val="001A197E"/>
    <w:rsid w:val="001A210B"/>
    <w:rsid w:val="001A22F0"/>
    <w:rsid w:val="001A2B63"/>
    <w:rsid w:val="001A4394"/>
    <w:rsid w:val="001A4A3A"/>
    <w:rsid w:val="001A4F46"/>
    <w:rsid w:val="001A5111"/>
    <w:rsid w:val="001A5831"/>
    <w:rsid w:val="001A5F12"/>
    <w:rsid w:val="001A6131"/>
    <w:rsid w:val="001A6782"/>
    <w:rsid w:val="001A67E3"/>
    <w:rsid w:val="001A6A41"/>
    <w:rsid w:val="001A6D26"/>
    <w:rsid w:val="001A6DF8"/>
    <w:rsid w:val="001A797B"/>
    <w:rsid w:val="001A7DD8"/>
    <w:rsid w:val="001A7E77"/>
    <w:rsid w:val="001B06FC"/>
    <w:rsid w:val="001B0B68"/>
    <w:rsid w:val="001B0C4D"/>
    <w:rsid w:val="001B1218"/>
    <w:rsid w:val="001B1758"/>
    <w:rsid w:val="001B1B1F"/>
    <w:rsid w:val="001B1E4A"/>
    <w:rsid w:val="001B24C1"/>
    <w:rsid w:val="001B2B60"/>
    <w:rsid w:val="001B348D"/>
    <w:rsid w:val="001B37E7"/>
    <w:rsid w:val="001B38DD"/>
    <w:rsid w:val="001B3F8B"/>
    <w:rsid w:val="001B3FE1"/>
    <w:rsid w:val="001B42B2"/>
    <w:rsid w:val="001B456B"/>
    <w:rsid w:val="001B464E"/>
    <w:rsid w:val="001B4936"/>
    <w:rsid w:val="001B4BDC"/>
    <w:rsid w:val="001B52AA"/>
    <w:rsid w:val="001B537C"/>
    <w:rsid w:val="001B54C4"/>
    <w:rsid w:val="001B558D"/>
    <w:rsid w:val="001B572E"/>
    <w:rsid w:val="001B6102"/>
    <w:rsid w:val="001B6BEF"/>
    <w:rsid w:val="001B6C41"/>
    <w:rsid w:val="001B76DD"/>
    <w:rsid w:val="001B7F09"/>
    <w:rsid w:val="001C06AE"/>
    <w:rsid w:val="001C0CC1"/>
    <w:rsid w:val="001C1ED0"/>
    <w:rsid w:val="001C2341"/>
    <w:rsid w:val="001C271A"/>
    <w:rsid w:val="001C2B8D"/>
    <w:rsid w:val="001C2E01"/>
    <w:rsid w:val="001C2FD8"/>
    <w:rsid w:val="001C304F"/>
    <w:rsid w:val="001C31A3"/>
    <w:rsid w:val="001C381F"/>
    <w:rsid w:val="001C4544"/>
    <w:rsid w:val="001C4571"/>
    <w:rsid w:val="001C54DE"/>
    <w:rsid w:val="001C5543"/>
    <w:rsid w:val="001C557C"/>
    <w:rsid w:val="001C5A48"/>
    <w:rsid w:val="001C5EFD"/>
    <w:rsid w:val="001C5FA2"/>
    <w:rsid w:val="001C616E"/>
    <w:rsid w:val="001C626A"/>
    <w:rsid w:val="001C65FC"/>
    <w:rsid w:val="001C6922"/>
    <w:rsid w:val="001C6CC7"/>
    <w:rsid w:val="001C70BC"/>
    <w:rsid w:val="001C71ED"/>
    <w:rsid w:val="001C735B"/>
    <w:rsid w:val="001C7B2E"/>
    <w:rsid w:val="001C7C5D"/>
    <w:rsid w:val="001D0048"/>
    <w:rsid w:val="001D050A"/>
    <w:rsid w:val="001D070C"/>
    <w:rsid w:val="001D0DD4"/>
    <w:rsid w:val="001D0EE5"/>
    <w:rsid w:val="001D109A"/>
    <w:rsid w:val="001D1236"/>
    <w:rsid w:val="001D1289"/>
    <w:rsid w:val="001D12F9"/>
    <w:rsid w:val="001D173D"/>
    <w:rsid w:val="001D18F2"/>
    <w:rsid w:val="001D1DF5"/>
    <w:rsid w:val="001D1E6A"/>
    <w:rsid w:val="001D2AED"/>
    <w:rsid w:val="001D2C34"/>
    <w:rsid w:val="001D3652"/>
    <w:rsid w:val="001D401A"/>
    <w:rsid w:val="001D415E"/>
    <w:rsid w:val="001D422A"/>
    <w:rsid w:val="001D4AFF"/>
    <w:rsid w:val="001D524E"/>
    <w:rsid w:val="001D5AAF"/>
    <w:rsid w:val="001D5ECF"/>
    <w:rsid w:val="001D6027"/>
    <w:rsid w:val="001D70A9"/>
    <w:rsid w:val="001D7152"/>
    <w:rsid w:val="001D73FA"/>
    <w:rsid w:val="001D74AB"/>
    <w:rsid w:val="001D77B8"/>
    <w:rsid w:val="001D788B"/>
    <w:rsid w:val="001D7ADA"/>
    <w:rsid w:val="001E0419"/>
    <w:rsid w:val="001E0A38"/>
    <w:rsid w:val="001E147C"/>
    <w:rsid w:val="001E1AF5"/>
    <w:rsid w:val="001E1DD3"/>
    <w:rsid w:val="001E20EF"/>
    <w:rsid w:val="001E2396"/>
    <w:rsid w:val="001E2A47"/>
    <w:rsid w:val="001E2DEA"/>
    <w:rsid w:val="001E2EE0"/>
    <w:rsid w:val="001E3508"/>
    <w:rsid w:val="001E3585"/>
    <w:rsid w:val="001E36C8"/>
    <w:rsid w:val="001E430A"/>
    <w:rsid w:val="001E45FD"/>
    <w:rsid w:val="001E4ACD"/>
    <w:rsid w:val="001E4FC1"/>
    <w:rsid w:val="001E575F"/>
    <w:rsid w:val="001E6053"/>
    <w:rsid w:val="001E61C6"/>
    <w:rsid w:val="001E66C0"/>
    <w:rsid w:val="001E68A7"/>
    <w:rsid w:val="001E6982"/>
    <w:rsid w:val="001E6AEE"/>
    <w:rsid w:val="001E6C97"/>
    <w:rsid w:val="001E6CAA"/>
    <w:rsid w:val="001E7158"/>
    <w:rsid w:val="001E7376"/>
    <w:rsid w:val="001E76CB"/>
    <w:rsid w:val="001F0020"/>
    <w:rsid w:val="001F01EA"/>
    <w:rsid w:val="001F052C"/>
    <w:rsid w:val="001F1F7F"/>
    <w:rsid w:val="001F2501"/>
    <w:rsid w:val="001F2999"/>
    <w:rsid w:val="001F29B5"/>
    <w:rsid w:val="001F34FB"/>
    <w:rsid w:val="001F3541"/>
    <w:rsid w:val="001F3600"/>
    <w:rsid w:val="001F36D5"/>
    <w:rsid w:val="001F40B2"/>
    <w:rsid w:val="001F4165"/>
    <w:rsid w:val="001F43AC"/>
    <w:rsid w:val="001F4426"/>
    <w:rsid w:val="001F45A7"/>
    <w:rsid w:val="001F45BF"/>
    <w:rsid w:val="001F4672"/>
    <w:rsid w:val="001F46D6"/>
    <w:rsid w:val="001F47C2"/>
    <w:rsid w:val="001F4C09"/>
    <w:rsid w:val="001F52D4"/>
    <w:rsid w:val="001F53B8"/>
    <w:rsid w:val="001F5438"/>
    <w:rsid w:val="001F5DF7"/>
    <w:rsid w:val="001F5ED6"/>
    <w:rsid w:val="001F636F"/>
    <w:rsid w:val="001F69FF"/>
    <w:rsid w:val="001F7021"/>
    <w:rsid w:val="001F7109"/>
    <w:rsid w:val="001F7899"/>
    <w:rsid w:val="001F79AD"/>
    <w:rsid w:val="00200118"/>
    <w:rsid w:val="00200532"/>
    <w:rsid w:val="002019DE"/>
    <w:rsid w:val="00201C38"/>
    <w:rsid w:val="00202123"/>
    <w:rsid w:val="00202203"/>
    <w:rsid w:val="00202C5E"/>
    <w:rsid w:val="00202DC4"/>
    <w:rsid w:val="002032F3"/>
    <w:rsid w:val="00203B9A"/>
    <w:rsid w:val="002041DA"/>
    <w:rsid w:val="00204342"/>
    <w:rsid w:val="00204C74"/>
    <w:rsid w:val="00204CE6"/>
    <w:rsid w:val="00204EE4"/>
    <w:rsid w:val="00205726"/>
    <w:rsid w:val="00205943"/>
    <w:rsid w:val="00205ADD"/>
    <w:rsid w:val="002061FD"/>
    <w:rsid w:val="0020633E"/>
    <w:rsid w:val="00206589"/>
    <w:rsid w:val="002071B4"/>
    <w:rsid w:val="002075F3"/>
    <w:rsid w:val="00207C4E"/>
    <w:rsid w:val="00210293"/>
    <w:rsid w:val="0021087A"/>
    <w:rsid w:val="00210F14"/>
    <w:rsid w:val="002115E2"/>
    <w:rsid w:val="0021161F"/>
    <w:rsid w:val="00211752"/>
    <w:rsid w:val="0021183B"/>
    <w:rsid w:val="0021194A"/>
    <w:rsid w:val="00212696"/>
    <w:rsid w:val="002127D0"/>
    <w:rsid w:val="00212AC7"/>
    <w:rsid w:val="00212F0C"/>
    <w:rsid w:val="002139DC"/>
    <w:rsid w:val="00213AEF"/>
    <w:rsid w:val="00213AF1"/>
    <w:rsid w:val="00214166"/>
    <w:rsid w:val="002150F9"/>
    <w:rsid w:val="0021518A"/>
    <w:rsid w:val="00215E0E"/>
    <w:rsid w:val="002160C1"/>
    <w:rsid w:val="002169AC"/>
    <w:rsid w:val="002174B8"/>
    <w:rsid w:val="00220542"/>
    <w:rsid w:val="0022080B"/>
    <w:rsid w:val="00220BF3"/>
    <w:rsid w:val="00221176"/>
    <w:rsid w:val="0022121E"/>
    <w:rsid w:val="00221495"/>
    <w:rsid w:val="00221A39"/>
    <w:rsid w:val="00221DB6"/>
    <w:rsid w:val="00222478"/>
    <w:rsid w:val="00222479"/>
    <w:rsid w:val="002224A5"/>
    <w:rsid w:val="00222796"/>
    <w:rsid w:val="0022298F"/>
    <w:rsid w:val="00222CFA"/>
    <w:rsid w:val="00223571"/>
    <w:rsid w:val="002236BD"/>
    <w:rsid w:val="00223A81"/>
    <w:rsid w:val="00223D3A"/>
    <w:rsid w:val="0022416E"/>
    <w:rsid w:val="002241E3"/>
    <w:rsid w:val="00224519"/>
    <w:rsid w:val="002245E9"/>
    <w:rsid w:val="0022477A"/>
    <w:rsid w:val="00224C04"/>
    <w:rsid w:val="00224F0E"/>
    <w:rsid w:val="00224FCB"/>
    <w:rsid w:val="00225307"/>
    <w:rsid w:val="0022531E"/>
    <w:rsid w:val="00225C5D"/>
    <w:rsid w:val="00226008"/>
    <w:rsid w:val="0022642D"/>
    <w:rsid w:val="00226CC7"/>
    <w:rsid w:val="00226E6D"/>
    <w:rsid w:val="00227165"/>
    <w:rsid w:val="002272B1"/>
    <w:rsid w:val="00227669"/>
    <w:rsid w:val="00227DB6"/>
    <w:rsid w:val="00227E7E"/>
    <w:rsid w:val="00227F6D"/>
    <w:rsid w:val="00227FAC"/>
    <w:rsid w:val="00230113"/>
    <w:rsid w:val="0023021E"/>
    <w:rsid w:val="00230349"/>
    <w:rsid w:val="00230819"/>
    <w:rsid w:val="00230C9C"/>
    <w:rsid w:val="00230DDA"/>
    <w:rsid w:val="002313DD"/>
    <w:rsid w:val="00231753"/>
    <w:rsid w:val="0023183A"/>
    <w:rsid w:val="00231A05"/>
    <w:rsid w:val="00231A38"/>
    <w:rsid w:val="002320B1"/>
    <w:rsid w:val="002326DF"/>
    <w:rsid w:val="0023283B"/>
    <w:rsid w:val="00232D4F"/>
    <w:rsid w:val="00232D58"/>
    <w:rsid w:val="00233123"/>
    <w:rsid w:val="002333EB"/>
    <w:rsid w:val="00233551"/>
    <w:rsid w:val="002336C0"/>
    <w:rsid w:val="002336DF"/>
    <w:rsid w:val="00233886"/>
    <w:rsid w:val="0023395F"/>
    <w:rsid w:val="002339CA"/>
    <w:rsid w:val="00233A42"/>
    <w:rsid w:val="00233B0E"/>
    <w:rsid w:val="00233D1D"/>
    <w:rsid w:val="00233D67"/>
    <w:rsid w:val="00233F15"/>
    <w:rsid w:val="0023400E"/>
    <w:rsid w:val="00234023"/>
    <w:rsid w:val="00234221"/>
    <w:rsid w:val="002342DE"/>
    <w:rsid w:val="00234455"/>
    <w:rsid w:val="00234470"/>
    <w:rsid w:val="00234546"/>
    <w:rsid w:val="00234CF6"/>
    <w:rsid w:val="00234EF6"/>
    <w:rsid w:val="0023517E"/>
    <w:rsid w:val="00235F49"/>
    <w:rsid w:val="0023686F"/>
    <w:rsid w:val="00236991"/>
    <w:rsid w:val="0023730D"/>
    <w:rsid w:val="002378AF"/>
    <w:rsid w:val="00237C52"/>
    <w:rsid w:val="00237F49"/>
    <w:rsid w:val="00240001"/>
    <w:rsid w:val="002400D6"/>
    <w:rsid w:val="0024020D"/>
    <w:rsid w:val="0024061A"/>
    <w:rsid w:val="002406B6"/>
    <w:rsid w:val="002406E6"/>
    <w:rsid w:val="00240A04"/>
    <w:rsid w:val="002410C9"/>
    <w:rsid w:val="00241B9B"/>
    <w:rsid w:val="00241D96"/>
    <w:rsid w:val="00241F1A"/>
    <w:rsid w:val="00242947"/>
    <w:rsid w:val="00242ACB"/>
    <w:rsid w:val="00242B4C"/>
    <w:rsid w:val="00242C07"/>
    <w:rsid w:val="00242C6D"/>
    <w:rsid w:val="00242CBB"/>
    <w:rsid w:val="00242E8F"/>
    <w:rsid w:val="0024338B"/>
    <w:rsid w:val="0024468E"/>
    <w:rsid w:val="00244B15"/>
    <w:rsid w:val="00244DD3"/>
    <w:rsid w:val="00244DF9"/>
    <w:rsid w:val="00245236"/>
    <w:rsid w:val="002453EC"/>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D20"/>
    <w:rsid w:val="002515D5"/>
    <w:rsid w:val="002517EE"/>
    <w:rsid w:val="00251C24"/>
    <w:rsid w:val="00251DDB"/>
    <w:rsid w:val="00251F53"/>
    <w:rsid w:val="002521DA"/>
    <w:rsid w:val="0025247B"/>
    <w:rsid w:val="002526E1"/>
    <w:rsid w:val="002528A2"/>
    <w:rsid w:val="002529F7"/>
    <w:rsid w:val="00252A44"/>
    <w:rsid w:val="00252B57"/>
    <w:rsid w:val="0025322D"/>
    <w:rsid w:val="002537E0"/>
    <w:rsid w:val="00253CBB"/>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755F"/>
    <w:rsid w:val="00257BAF"/>
    <w:rsid w:val="00257D64"/>
    <w:rsid w:val="00257FE1"/>
    <w:rsid w:val="00260240"/>
    <w:rsid w:val="00260BA9"/>
    <w:rsid w:val="00260CDF"/>
    <w:rsid w:val="00261310"/>
    <w:rsid w:val="002617CA"/>
    <w:rsid w:val="00261D14"/>
    <w:rsid w:val="00261F63"/>
    <w:rsid w:val="0026235F"/>
    <w:rsid w:val="002629DA"/>
    <w:rsid w:val="00262C4B"/>
    <w:rsid w:val="00262D02"/>
    <w:rsid w:val="00262E45"/>
    <w:rsid w:val="00262EC8"/>
    <w:rsid w:val="002635B5"/>
    <w:rsid w:val="002636FA"/>
    <w:rsid w:val="00263708"/>
    <w:rsid w:val="00263C53"/>
    <w:rsid w:val="00264257"/>
    <w:rsid w:val="00264456"/>
    <w:rsid w:val="0026465A"/>
    <w:rsid w:val="002647BB"/>
    <w:rsid w:val="00264C40"/>
    <w:rsid w:val="00264CA7"/>
    <w:rsid w:val="00264E61"/>
    <w:rsid w:val="00264E8D"/>
    <w:rsid w:val="00265085"/>
    <w:rsid w:val="00265254"/>
    <w:rsid w:val="00265774"/>
    <w:rsid w:val="002657BE"/>
    <w:rsid w:val="00265947"/>
    <w:rsid w:val="00265BFD"/>
    <w:rsid w:val="00265FB4"/>
    <w:rsid w:val="0026628F"/>
    <w:rsid w:val="00267237"/>
    <w:rsid w:val="0026727E"/>
    <w:rsid w:val="00267458"/>
    <w:rsid w:val="00267D4F"/>
    <w:rsid w:val="00267E53"/>
    <w:rsid w:val="00270B93"/>
    <w:rsid w:val="002714A2"/>
    <w:rsid w:val="002716A8"/>
    <w:rsid w:val="00271882"/>
    <w:rsid w:val="00271C49"/>
    <w:rsid w:val="00271F93"/>
    <w:rsid w:val="00272217"/>
    <w:rsid w:val="00272348"/>
    <w:rsid w:val="00272569"/>
    <w:rsid w:val="0027302A"/>
    <w:rsid w:val="00273445"/>
    <w:rsid w:val="002736F5"/>
    <w:rsid w:val="00273D27"/>
    <w:rsid w:val="00273FF8"/>
    <w:rsid w:val="0027490F"/>
    <w:rsid w:val="00274A89"/>
    <w:rsid w:val="00274BCD"/>
    <w:rsid w:val="00274D61"/>
    <w:rsid w:val="002751FD"/>
    <w:rsid w:val="00275412"/>
    <w:rsid w:val="0027554F"/>
    <w:rsid w:val="00276028"/>
    <w:rsid w:val="0027612D"/>
    <w:rsid w:val="00276336"/>
    <w:rsid w:val="00277AC4"/>
    <w:rsid w:val="00277AFA"/>
    <w:rsid w:val="00280969"/>
    <w:rsid w:val="00280D9A"/>
    <w:rsid w:val="002810DC"/>
    <w:rsid w:val="002815B6"/>
    <w:rsid w:val="0028187A"/>
    <w:rsid w:val="002819D5"/>
    <w:rsid w:val="0028206C"/>
    <w:rsid w:val="00282310"/>
    <w:rsid w:val="00282371"/>
    <w:rsid w:val="00282BBD"/>
    <w:rsid w:val="00282E5D"/>
    <w:rsid w:val="00282EA3"/>
    <w:rsid w:val="00283198"/>
    <w:rsid w:val="00283FB6"/>
    <w:rsid w:val="002842D4"/>
    <w:rsid w:val="002843CE"/>
    <w:rsid w:val="0028497C"/>
    <w:rsid w:val="00284A10"/>
    <w:rsid w:val="00284BB6"/>
    <w:rsid w:val="00284D26"/>
    <w:rsid w:val="00284DDF"/>
    <w:rsid w:val="002855ED"/>
    <w:rsid w:val="00285656"/>
    <w:rsid w:val="00285936"/>
    <w:rsid w:val="00285C66"/>
    <w:rsid w:val="00285D6D"/>
    <w:rsid w:val="00285D97"/>
    <w:rsid w:val="00286063"/>
    <w:rsid w:val="00286107"/>
    <w:rsid w:val="002864F6"/>
    <w:rsid w:val="002867DB"/>
    <w:rsid w:val="00286DEE"/>
    <w:rsid w:val="00286E8F"/>
    <w:rsid w:val="002872E4"/>
    <w:rsid w:val="0028766B"/>
    <w:rsid w:val="00287B07"/>
    <w:rsid w:val="00287D7C"/>
    <w:rsid w:val="00287F2A"/>
    <w:rsid w:val="002906BE"/>
    <w:rsid w:val="00290BCF"/>
    <w:rsid w:val="00290C12"/>
    <w:rsid w:val="0029103A"/>
    <w:rsid w:val="0029170D"/>
    <w:rsid w:val="002917DA"/>
    <w:rsid w:val="00291809"/>
    <w:rsid w:val="00291B7E"/>
    <w:rsid w:val="00292AD0"/>
    <w:rsid w:val="00292B12"/>
    <w:rsid w:val="00292C03"/>
    <w:rsid w:val="00292D7C"/>
    <w:rsid w:val="00292E15"/>
    <w:rsid w:val="002930F2"/>
    <w:rsid w:val="00293390"/>
    <w:rsid w:val="002947DA"/>
    <w:rsid w:val="00294C6D"/>
    <w:rsid w:val="00294E7F"/>
    <w:rsid w:val="0029519A"/>
    <w:rsid w:val="00295235"/>
    <w:rsid w:val="00295A58"/>
    <w:rsid w:val="00295FE7"/>
    <w:rsid w:val="00296479"/>
    <w:rsid w:val="00296E5E"/>
    <w:rsid w:val="002971B5"/>
    <w:rsid w:val="002976C6"/>
    <w:rsid w:val="002977EB"/>
    <w:rsid w:val="00297AD1"/>
    <w:rsid w:val="00297BF5"/>
    <w:rsid w:val="002A0764"/>
    <w:rsid w:val="002A1EF1"/>
    <w:rsid w:val="002A212D"/>
    <w:rsid w:val="002A2225"/>
    <w:rsid w:val="002A24B1"/>
    <w:rsid w:val="002A4037"/>
    <w:rsid w:val="002A4763"/>
    <w:rsid w:val="002A49ED"/>
    <w:rsid w:val="002A4ACA"/>
    <w:rsid w:val="002A57D2"/>
    <w:rsid w:val="002A5E15"/>
    <w:rsid w:val="002A5F0C"/>
    <w:rsid w:val="002A6074"/>
    <w:rsid w:val="002A61D1"/>
    <w:rsid w:val="002A63BE"/>
    <w:rsid w:val="002A673C"/>
    <w:rsid w:val="002A6830"/>
    <w:rsid w:val="002A6C6F"/>
    <w:rsid w:val="002A71EC"/>
    <w:rsid w:val="002A7620"/>
    <w:rsid w:val="002A79B3"/>
    <w:rsid w:val="002A7A7A"/>
    <w:rsid w:val="002B03D7"/>
    <w:rsid w:val="002B03E4"/>
    <w:rsid w:val="002B04CB"/>
    <w:rsid w:val="002B052D"/>
    <w:rsid w:val="002B05D4"/>
    <w:rsid w:val="002B0A74"/>
    <w:rsid w:val="002B0AD4"/>
    <w:rsid w:val="002B1BCE"/>
    <w:rsid w:val="002B1C54"/>
    <w:rsid w:val="002B2006"/>
    <w:rsid w:val="002B28C3"/>
    <w:rsid w:val="002B2A60"/>
    <w:rsid w:val="002B2AF9"/>
    <w:rsid w:val="002B39D5"/>
    <w:rsid w:val="002B3E6C"/>
    <w:rsid w:val="002B442D"/>
    <w:rsid w:val="002B44E2"/>
    <w:rsid w:val="002B49F9"/>
    <w:rsid w:val="002B4C1C"/>
    <w:rsid w:val="002B589C"/>
    <w:rsid w:val="002B5CA9"/>
    <w:rsid w:val="002B5E23"/>
    <w:rsid w:val="002B5FE3"/>
    <w:rsid w:val="002B61BB"/>
    <w:rsid w:val="002B6815"/>
    <w:rsid w:val="002B69A4"/>
    <w:rsid w:val="002B6A86"/>
    <w:rsid w:val="002B6D8D"/>
    <w:rsid w:val="002B6E06"/>
    <w:rsid w:val="002B7160"/>
    <w:rsid w:val="002B7A5F"/>
    <w:rsid w:val="002B7AEB"/>
    <w:rsid w:val="002B7E02"/>
    <w:rsid w:val="002C00C2"/>
    <w:rsid w:val="002C02FA"/>
    <w:rsid w:val="002C0695"/>
    <w:rsid w:val="002C06FB"/>
    <w:rsid w:val="002C0A0B"/>
    <w:rsid w:val="002C0E44"/>
    <w:rsid w:val="002C0EBA"/>
    <w:rsid w:val="002C18D1"/>
    <w:rsid w:val="002C19C6"/>
    <w:rsid w:val="002C1A59"/>
    <w:rsid w:val="002C20D8"/>
    <w:rsid w:val="002C273D"/>
    <w:rsid w:val="002C2912"/>
    <w:rsid w:val="002C2B65"/>
    <w:rsid w:val="002C376F"/>
    <w:rsid w:val="002C38F3"/>
    <w:rsid w:val="002C3ABC"/>
    <w:rsid w:val="002C3BAD"/>
    <w:rsid w:val="002C3F25"/>
    <w:rsid w:val="002C4097"/>
    <w:rsid w:val="002C45E2"/>
    <w:rsid w:val="002C4B5D"/>
    <w:rsid w:val="002C4C89"/>
    <w:rsid w:val="002C4EC6"/>
    <w:rsid w:val="002C5507"/>
    <w:rsid w:val="002C5E03"/>
    <w:rsid w:val="002C5F71"/>
    <w:rsid w:val="002C5F81"/>
    <w:rsid w:val="002C64B8"/>
    <w:rsid w:val="002C6A68"/>
    <w:rsid w:val="002C6BB4"/>
    <w:rsid w:val="002C6FD6"/>
    <w:rsid w:val="002C71E5"/>
    <w:rsid w:val="002C73D9"/>
    <w:rsid w:val="002C7D4F"/>
    <w:rsid w:val="002D03E0"/>
    <w:rsid w:val="002D0D3D"/>
    <w:rsid w:val="002D2425"/>
    <w:rsid w:val="002D3077"/>
    <w:rsid w:val="002D319A"/>
    <w:rsid w:val="002D3307"/>
    <w:rsid w:val="002D3C04"/>
    <w:rsid w:val="002D4054"/>
    <w:rsid w:val="002D41E0"/>
    <w:rsid w:val="002D4279"/>
    <w:rsid w:val="002D42FF"/>
    <w:rsid w:val="002D4854"/>
    <w:rsid w:val="002D4A73"/>
    <w:rsid w:val="002D4F18"/>
    <w:rsid w:val="002D56B3"/>
    <w:rsid w:val="002D5C1C"/>
    <w:rsid w:val="002D615A"/>
    <w:rsid w:val="002D6A12"/>
    <w:rsid w:val="002D6A5D"/>
    <w:rsid w:val="002D6C41"/>
    <w:rsid w:val="002E028A"/>
    <w:rsid w:val="002E0653"/>
    <w:rsid w:val="002E0709"/>
    <w:rsid w:val="002E08B9"/>
    <w:rsid w:val="002E0C42"/>
    <w:rsid w:val="002E141B"/>
    <w:rsid w:val="002E1620"/>
    <w:rsid w:val="002E19B9"/>
    <w:rsid w:val="002E1C03"/>
    <w:rsid w:val="002E1D5B"/>
    <w:rsid w:val="002E1ED5"/>
    <w:rsid w:val="002E20D7"/>
    <w:rsid w:val="002E2574"/>
    <w:rsid w:val="002E34C6"/>
    <w:rsid w:val="002E3D59"/>
    <w:rsid w:val="002E407A"/>
    <w:rsid w:val="002E44D2"/>
    <w:rsid w:val="002E48FD"/>
    <w:rsid w:val="002E5B59"/>
    <w:rsid w:val="002E612D"/>
    <w:rsid w:val="002E631F"/>
    <w:rsid w:val="002E636D"/>
    <w:rsid w:val="002E64BC"/>
    <w:rsid w:val="002E66F5"/>
    <w:rsid w:val="002E6835"/>
    <w:rsid w:val="002E6897"/>
    <w:rsid w:val="002E6C14"/>
    <w:rsid w:val="002E7712"/>
    <w:rsid w:val="002E7A9D"/>
    <w:rsid w:val="002F01D9"/>
    <w:rsid w:val="002F022B"/>
    <w:rsid w:val="002F052B"/>
    <w:rsid w:val="002F1BAD"/>
    <w:rsid w:val="002F1D1F"/>
    <w:rsid w:val="002F1DFA"/>
    <w:rsid w:val="002F1EFD"/>
    <w:rsid w:val="002F24EE"/>
    <w:rsid w:val="002F2702"/>
    <w:rsid w:val="002F2EF9"/>
    <w:rsid w:val="002F3347"/>
    <w:rsid w:val="002F34C1"/>
    <w:rsid w:val="002F37D7"/>
    <w:rsid w:val="002F386C"/>
    <w:rsid w:val="002F3948"/>
    <w:rsid w:val="002F3D08"/>
    <w:rsid w:val="002F4277"/>
    <w:rsid w:val="002F4685"/>
    <w:rsid w:val="002F487A"/>
    <w:rsid w:val="002F4BBE"/>
    <w:rsid w:val="002F4EE7"/>
    <w:rsid w:val="002F4FDA"/>
    <w:rsid w:val="002F51E3"/>
    <w:rsid w:val="002F52D4"/>
    <w:rsid w:val="002F57DA"/>
    <w:rsid w:val="002F5A38"/>
    <w:rsid w:val="002F5CAC"/>
    <w:rsid w:val="002F5CFD"/>
    <w:rsid w:val="002F5F44"/>
    <w:rsid w:val="002F62FC"/>
    <w:rsid w:val="002F66A0"/>
    <w:rsid w:val="00300184"/>
    <w:rsid w:val="0030025F"/>
    <w:rsid w:val="003006A3"/>
    <w:rsid w:val="003007A9"/>
    <w:rsid w:val="00300B33"/>
    <w:rsid w:val="00301A02"/>
    <w:rsid w:val="00301C33"/>
    <w:rsid w:val="0030203D"/>
    <w:rsid w:val="00302445"/>
    <w:rsid w:val="003024F8"/>
    <w:rsid w:val="0030260D"/>
    <w:rsid w:val="00302792"/>
    <w:rsid w:val="00302D16"/>
    <w:rsid w:val="00302EAA"/>
    <w:rsid w:val="00302F65"/>
    <w:rsid w:val="003031CB"/>
    <w:rsid w:val="003037AC"/>
    <w:rsid w:val="00303A1D"/>
    <w:rsid w:val="00303C3C"/>
    <w:rsid w:val="00303EEB"/>
    <w:rsid w:val="00304AD7"/>
    <w:rsid w:val="00304B9D"/>
    <w:rsid w:val="00304BF7"/>
    <w:rsid w:val="00304C98"/>
    <w:rsid w:val="00304D11"/>
    <w:rsid w:val="00305405"/>
    <w:rsid w:val="003058E8"/>
    <w:rsid w:val="00305915"/>
    <w:rsid w:val="00305B12"/>
    <w:rsid w:val="003066AF"/>
    <w:rsid w:val="00306725"/>
    <w:rsid w:val="0030736A"/>
    <w:rsid w:val="0030754B"/>
    <w:rsid w:val="00310238"/>
    <w:rsid w:val="00310667"/>
    <w:rsid w:val="00310769"/>
    <w:rsid w:val="00310D07"/>
    <w:rsid w:val="003113F3"/>
    <w:rsid w:val="003115E1"/>
    <w:rsid w:val="003118EB"/>
    <w:rsid w:val="00311B5A"/>
    <w:rsid w:val="00311DF2"/>
    <w:rsid w:val="0031281C"/>
    <w:rsid w:val="00312993"/>
    <w:rsid w:val="00312FEB"/>
    <w:rsid w:val="00313B69"/>
    <w:rsid w:val="00313F62"/>
    <w:rsid w:val="00314589"/>
    <w:rsid w:val="00314EB9"/>
    <w:rsid w:val="00315513"/>
    <w:rsid w:val="00315578"/>
    <w:rsid w:val="00316809"/>
    <w:rsid w:val="00316BD1"/>
    <w:rsid w:val="00316C3A"/>
    <w:rsid w:val="00317081"/>
    <w:rsid w:val="00317B8B"/>
    <w:rsid w:val="00317DE4"/>
    <w:rsid w:val="00317FAF"/>
    <w:rsid w:val="00320388"/>
    <w:rsid w:val="00320F26"/>
    <w:rsid w:val="00320FD9"/>
    <w:rsid w:val="00321F98"/>
    <w:rsid w:val="0032207D"/>
    <w:rsid w:val="003223F9"/>
    <w:rsid w:val="00323193"/>
    <w:rsid w:val="00324357"/>
    <w:rsid w:val="003252D6"/>
    <w:rsid w:val="003258F7"/>
    <w:rsid w:val="00325E97"/>
    <w:rsid w:val="0032610F"/>
    <w:rsid w:val="003262B1"/>
    <w:rsid w:val="00326742"/>
    <w:rsid w:val="00326877"/>
    <w:rsid w:val="00326956"/>
    <w:rsid w:val="00326CED"/>
    <w:rsid w:val="0032767C"/>
    <w:rsid w:val="00330951"/>
    <w:rsid w:val="00330952"/>
    <w:rsid w:val="00330AAC"/>
    <w:rsid w:val="00330B51"/>
    <w:rsid w:val="00330CB9"/>
    <w:rsid w:val="00330F78"/>
    <w:rsid w:val="003318C2"/>
    <w:rsid w:val="00331D74"/>
    <w:rsid w:val="00331D96"/>
    <w:rsid w:val="00332593"/>
    <w:rsid w:val="003326B4"/>
    <w:rsid w:val="003326FC"/>
    <w:rsid w:val="003328BC"/>
    <w:rsid w:val="00333138"/>
    <w:rsid w:val="0033321F"/>
    <w:rsid w:val="003332EC"/>
    <w:rsid w:val="0033336B"/>
    <w:rsid w:val="003338C7"/>
    <w:rsid w:val="00333E3E"/>
    <w:rsid w:val="003343E3"/>
    <w:rsid w:val="003351F5"/>
    <w:rsid w:val="0033584C"/>
    <w:rsid w:val="00335B48"/>
    <w:rsid w:val="00335B6C"/>
    <w:rsid w:val="0033607B"/>
    <w:rsid w:val="00336F21"/>
    <w:rsid w:val="003372FF"/>
    <w:rsid w:val="00337643"/>
    <w:rsid w:val="00337C6D"/>
    <w:rsid w:val="00337D15"/>
    <w:rsid w:val="0034047E"/>
    <w:rsid w:val="00340923"/>
    <w:rsid w:val="00340F3F"/>
    <w:rsid w:val="003412C2"/>
    <w:rsid w:val="003412D0"/>
    <w:rsid w:val="00341B48"/>
    <w:rsid w:val="00341B70"/>
    <w:rsid w:val="0034205D"/>
    <w:rsid w:val="0034398D"/>
    <w:rsid w:val="00344183"/>
    <w:rsid w:val="00344650"/>
    <w:rsid w:val="00344672"/>
    <w:rsid w:val="00345169"/>
    <w:rsid w:val="003454ED"/>
    <w:rsid w:val="0034556F"/>
    <w:rsid w:val="0034579E"/>
    <w:rsid w:val="00345B34"/>
    <w:rsid w:val="00345E3C"/>
    <w:rsid w:val="00345FE7"/>
    <w:rsid w:val="0034658F"/>
    <w:rsid w:val="00347409"/>
    <w:rsid w:val="0034740E"/>
    <w:rsid w:val="00347A7F"/>
    <w:rsid w:val="003500C5"/>
    <w:rsid w:val="00350338"/>
    <w:rsid w:val="00350384"/>
    <w:rsid w:val="003503C6"/>
    <w:rsid w:val="003510BC"/>
    <w:rsid w:val="0035118B"/>
    <w:rsid w:val="00352373"/>
    <w:rsid w:val="00352F5E"/>
    <w:rsid w:val="0035381B"/>
    <w:rsid w:val="003538EA"/>
    <w:rsid w:val="00353ADC"/>
    <w:rsid w:val="00353BFE"/>
    <w:rsid w:val="00353F0C"/>
    <w:rsid w:val="00354087"/>
    <w:rsid w:val="00354304"/>
    <w:rsid w:val="003545B6"/>
    <w:rsid w:val="00354A78"/>
    <w:rsid w:val="0035506D"/>
    <w:rsid w:val="0035525D"/>
    <w:rsid w:val="00355817"/>
    <w:rsid w:val="003558C6"/>
    <w:rsid w:val="00355D40"/>
    <w:rsid w:val="00356A6F"/>
    <w:rsid w:val="0035716D"/>
    <w:rsid w:val="0035728B"/>
    <w:rsid w:val="00357625"/>
    <w:rsid w:val="00357FD8"/>
    <w:rsid w:val="0036016F"/>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DB"/>
    <w:rsid w:val="00365318"/>
    <w:rsid w:val="00365B71"/>
    <w:rsid w:val="00365E3E"/>
    <w:rsid w:val="00366386"/>
    <w:rsid w:val="003677E6"/>
    <w:rsid w:val="003678C7"/>
    <w:rsid w:val="00367BB5"/>
    <w:rsid w:val="00370209"/>
    <w:rsid w:val="003702E2"/>
    <w:rsid w:val="00370BA7"/>
    <w:rsid w:val="003710F2"/>
    <w:rsid w:val="003712F1"/>
    <w:rsid w:val="00371FA8"/>
    <w:rsid w:val="00372133"/>
    <w:rsid w:val="00372C83"/>
    <w:rsid w:val="003730E5"/>
    <w:rsid w:val="00373498"/>
    <w:rsid w:val="003737D5"/>
    <w:rsid w:val="00373BAC"/>
    <w:rsid w:val="00373C00"/>
    <w:rsid w:val="00373DFB"/>
    <w:rsid w:val="0037431B"/>
    <w:rsid w:val="003744D9"/>
    <w:rsid w:val="00374B36"/>
    <w:rsid w:val="00374DE7"/>
    <w:rsid w:val="00375188"/>
    <w:rsid w:val="003756DE"/>
    <w:rsid w:val="00375C88"/>
    <w:rsid w:val="003766B4"/>
    <w:rsid w:val="003766DE"/>
    <w:rsid w:val="00376B2B"/>
    <w:rsid w:val="0037740B"/>
    <w:rsid w:val="00377AD5"/>
    <w:rsid w:val="00377C4A"/>
    <w:rsid w:val="0038025C"/>
    <w:rsid w:val="00380D70"/>
    <w:rsid w:val="003815AE"/>
    <w:rsid w:val="00381AF9"/>
    <w:rsid w:val="00381FC3"/>
    <w:rsid w:val="00382E8F"/>
    <w:rsid w:val="00383296"/>
    <w:rsid w:val="00383471"/>
    <w:rsid w:val="003834C2"/>
    <w:rsid w:val="0038375B"/>
    <w:rsid w:val="00383793"/>
    <w:rsid w:val="00383991"/>
    <w:rsid w:val="00383C5F"/>
    <w:rsid w:val="00383D10"/>
    <w:rsid w:val="0038494D"/>
    <w:rsid w:val="00384BEF"/>
    <w:rsid w:val="00384F51"/>
    <w:rsid w:val="00385140"/>
    <w:rsid w:val="003859BD"/>
    <w:rsid w:val="00385C73"/>
    <w:rsid w:val="00385DCF"/>
    <w:rsid w:val="00385F09"/>
    <w:rsid w:val="0038604A"/>
    <w:rsid w:val="0038634B"/>
    <w:rsid w:val="003865AB"/>
    <w:rsid w:val="00386AB6"/>
    <w:rsid w:val="00386B09"/>
    <w:rsid w:val="00386B48"/>
    <w:rsid w:val="00386E73"/>
    <w:rsid w:val="00387AC3"/>
    <w:rsid w:val="00387EBC"/>
    <w:rsid w:val="0039005E"/>
    <w:rsid w:val="003904C3"/>
    <w:rsid w:val="0039061C"/>
    <w:rsid w:val="0039087D"/>
    <w:rsid w:val="00390CC7"/>
    <w:rsid w:val="00391021"/>
    <w:rsid w:val="00391147"/>
    <w:rsid w:val="0039148D"/>
    <w:rsid w:val="0039216F"/>
    <w:rsid w:val="003927AC"/>
    <w:rsid w:val="00392833"/>
    <w:rsid w:val="003928C2"/>
    <w:rsid w:val="00392A57"/>
    <w:rsid w:val="003933D9"/>
    <w:rsid w:val="00393DBF"/>
    <w:rsid w:val="003942C6"/>
    <w:rsid w:val="00394309"/>
    <w:rsid w:val="0039432A"/>
    <w:rsid w:val="0039455E"/>
    <w:rsid w:val="00394861"/>
    <w:rsid w:val="00394B36"/>
    <w:rsid w:val="00394C77"/>
    <w:rsid w:val="00394EA0"/>
    <w:rsid w:val="00395C9C"/>
    <w:rsid w:val="003966F1"/>
    <w:rsid w:val="003966FD"/>
    <w:rsid w:val="00396AC7"/>
    <w:rsid w:val="00396E05"/>
    <w:rsid w:val="003971BE"/>
    <w:rsid w:val="00397606"/>
    <w:rsid w:val="00397DE8"/>
    <w:rsid w:val="003A00C1"/>
    <w:rsid w:val="003A0205"/>
    <w:rsid w:val="003A0327"/>
    <w:rsid w:val="003A05D2"/>
    <w:rsid w:val="003A07C8"/>
    <w:rsid w:val="003A089E"/>
    <w:rsid w:val="003A08FD"/>
    <w:rsid w:val="003A0AFF"/>
    <w:rsid w:val="003A0C27"/>
    <w:rsid w:val="003A11C4"/>
    <w:rsid w:val="003A154F"/>
    <w:rsid w:val="003A1A6F"/>
    <w:rsid w:val="003A1BE8"/>
    <w:rsid w:val="003A2FA8"/>
    <w:rsid w:val="003A358D"/>
    <w:rsid w:val="003A38CF"/>
    <w:rsid w:val="003A3A91"/>
    <w:rsid w:val="003A3FAA"/>
    <w:rsid w:val="003A40AF"/>
    <w:rsid w:val="003A41D4"/>
    <w:rsid w:val="003A4218"/>
    <w:rsid w:val="003A42F8"/>
    <w:rsid w:val="003A4C8B"/>
    <w:rsid w:val="003A4E50"/>
    <w:rsid w:val="003A4E9A"/>
    <w:rsid w:val="003A5146"/>
    <w:rsid w:val="003A529C"/>
    <w:rsid w:val="003A566D"/>
    <w:rsid w:val="003A5824"/>
    <w:rsid w:val="003A5EDA"/>
    <w:rsid w:val="003A6038"/>
    <w:rsid w:val="003A631E"/>
    <w:rsid w:val="003A63BF"/>
    <w:rsid w:val="003A6A38"/>
    <w:rsid w:val="003A6EF1"/>
    <w:rsid w:val="003A6FCE"/>
    <w:rsid w:val="003B0785"/>
    <w:rsid w:val="003B0814"/>
    <w:rsid w:val="003B1F9C"/>
    <w:rsid w:val="003B1FDA"/>
    <w:rsid w:val="003B20FE"/>
    <w:rsid w:val="003B211F"/>
    <w:rsid w:val="003B2460"/>
    <w:rsid w:val="003B2917"/>
    <w:rsid w:val="003B2F13"/>
    <w:rsid w:val="003B3029"/>
    <w:rsid w:val="003B31AC"/>
    <w:rsid w:val="003B3252"/>
    <w:rsid w:val="003B36F2"/>
    <w:rsid w:val="003B382F"/>
    <w:rsid w:val="003B3DFA"/>
    <w:rsid w:val="003B44CB"/>
    <w:rsid w:val="003B521C"/>
    <w:rsid w:val="003B53FD"/>
    <w:rsid w:val="003B55D2"/>
    <w:rsid w:val="003B57C3"/>
    <w:rsid w:val="003B5C67"/>
    <w:rsid w:val="003B5F45"/>
    <w:rsid w:val="003B6397"/>
    <w:rsid w:val="003B6539"/>
    <w:rsid w:val="003B6874"/>
    <w:rsid w:val="003B6882"/>
    <w:rsid w:val="003B6B0E"/>
    <w:rsid w:val="003B6C20"/>
    <w:rsid w:val="003B6EB6"/>
    <w:rsid w:val="003B6EC0"/>
    <w:rsid w:val="003B7282"/>
    <w:rsid w:val="003B7724"/>
    <w:rsid w:val="003B7C7A"/>
    <w:rsid w:val="003B7CF3"/>
    <w:rsid w:val="003C040E"/>
    <w:rsid w:val="003C04C7"/>
    <w:rsid w:val="003C0748"/>
    <w:rsid w:val="003C0DAE"/>
    <w:rsid w:val="003C0EC1"/>
    <w:rsid w:val="003C139B"/>
    <w:rsid w:val="003C2082"/>
    <w:rsid w:val="003C2BB2"/>
    <w:rsid w:val="003C2BD8"/>
    <w:rsid w:val="003C343A"/>
    <w:rsid w:val="003C4069"/>
    <w:rsid w:val="003C4521"/>
    <w:rsid w:val="003C462A"/>
    <w:rsid w:val="003C4932"/>
    <w:rsid w:val="003C4B87"/>
    <w:rsid w:val="003C4C7D"/>
    <w:rsid w:val="003C507A"/>
    <w:rsid w:val="003C50D6"/>
    <w:rsid w:val="003C59FC"/>
    <w:rsid w:val="003C5D7A"/>
    <w:rsid w:val="003C5D98"/>
    <w:rsid w:val="003C5E0B"/>
    <w:rsid w:val="003C681C"/>
    <w:rsid w:val="003C686C"/>
    <w:rsid w:val="003C6919"/>
    <w:rsid w:val="003C74F0"/>
    <w:rsid w:val="003C773F"/>
    <w:rsid w:val="003C7898"/>
    <w:rsid w:val="003C78BE"/>
    <w:rsid w:val="003C78F1"/>
    <w:rsid w:val="003C798B"/>
    <w:rsid w:val="003C7DB2"/>
    <w:rsid w:val="003D03F1"/>
    <w:rsid w:val="003D0797"/>
    <w:rsid w:val="003D0FCF"/>
    <w:rsid w:val="003D1469"/>
    <w:rsid w:val="003D146A"/>
    <w:rsid w:val="003D146C"/>
    <w:rsid w:val="003D1785"/>
    <w:rsid w:val="003D1B66"/>
    <w:rsid w:val="003D1D57"/>
    <w:rsid w:val="003D228B"/>
    <w:rsid w:val="003D244E"/>
    <w:rsid w:val="003D25A4"/>
    <w:rsid w:val="003D25C6"/>
    <w:rsid w:val="003D2C4E"/>
    <w:rsid w:val="003D32EA"/>
    <w:rsid w:val="003D3902"/>
    <w:rsid w:val="003D39F2"/>
    <w:rsid w:val="003D40FD"/>
    <w:rsid w:val="003D450B"/>
    <w:rsid w:val="003D4C89"/>
    <w:rsid w:val="003D4D82"/>
    <w:rsid w:val="003D535D"/>
    <w:rsid w:val="003D5CDB"/>
    <w:rsid w:val="003D601B"/>
    <w:rsid w:val="003D61BB"/>
    <w:rsid w:val="003D6506"/>
    <w:rsid w:val="003D658F"/>
    <w:rsid w:val="003D6785"/>
    <w:rsid w:val="003D7B08"/>
    <w:rsid w:val="003D7CEE"/>
    <w:rsid w:val="003D7CF8"/>
    <w:rsid w:val="003E0020"/>
    <w:rsid w:val="003E0C4C"/>
    <w:rsid w:val="003E0CEF"/>
    <w:rsid w:val="003E0DA4"/>
    <w:rsid w:val="003E10D3"/>
    <w:rsid w:val="003E2436"/>
    <w:rsid w:val="003E260A"/>
    <w:rsid w:val="003E2ED4"/>
    <w:rsid w:val="003E34CF"/>
    <w:rsid w:val="003E36FB"/>
    <w:rsid w:val="003E4806"/>
    <w:rsid w:val="003E48D0"/>
    <w:rsid w:val="003E55E6"/>
    <w:rsid w:val="003E58AA"/>
    <w:rsid w:val="003E5D3C"/>
    <w:rsid w:val="003E661F"/>
    <w:rsid w:val="003E6842"/>
    <w:rsid w:val="003E6DB8"/>
    <w:rsid w:val="003E701C"/>
    <w:rsid w:val="003E7203"/>
    <w:rsid w:val="003E75FC"/>
    <w:rsid w:val="003E7631"/>
    <w:rsid w:val="003E76A6"/>
    <w:rsid w:val="003E78C2"/>
    <w:rsid w:val="003E7B8E"/>
    <w:rsid w:val="003F00CD"/>
    <w:rsid w:val="003F0865"/>
    <w:rsid w:val="003F09B7"/>
    <w:rsid w:val="003F1573"/>
    <w:rsid w:val="003F16A1"/>
    <w:rsid w:val="003F1C9E"/>
    <w:rsid w:val="003F20CA"/>
    <w:rsid w:val="003F22FA"/>
    <w:rsid w:val="003F25B3"/>
    <w:rsid w:val="003F2763"/>
    <w:rsid w:val="003F2A08"/>
    <w:rsid w:val="003F2A74"/>
    <w:rsid w:val="003F2B0E"/>
    <w:rsid w:val="003F2E2D"/>
    <w:rsid w:val="003F2FAB"/>
    <w:rsid w:val="003F33AB"/>
    <w:rsid w:val="003F406E"/>
    <w:rsid w:val="003F409E"/>
    <w:rsid w:val="003F4835"/>
    <w:rsid w:val="003F493C"/>
    <w:rsid w:val="003F5251"/>
    <w:rsid w:val="003F5EDF"/>
    <w:rsid w:val="003F6326"/>
    <w:rsid w:val="003F6354"/>
    <w:rsid w:val="003F6514"/>
    <w:rsid w:val="003F65F6"/>
    <w:rsid w:val="003F6669"/>
    <w:rsid w:val="003F6A0A"/>
    <w:rsid w:val="003F6B5A"/>
    <w:rsid w:val="003F6C36"/>
    <w:rsid w:val="003F706B"/>
    <w:rsid w:val="003F7C1B"/>
    <w:rsid w:val="004005C3"/>
    <w:rsid w:val="004006A5"/>
    <w:rsid w:val="004009A5"/>
    <w:rsid w:val="00400A85"/>
    <w:rsid w:val="00400B7E"/>
    <w:rsid w:val="00400CAE"/>
    <w:rsid w:val="00400E8C"/>
    <w:rsid w:val="00401041"/>
    <w:rsid w:val="00401230"/>
    <w:rsid w:val="004013E2"/>
    <w:rsid w:val="00401CD0"/>
    <w:rsid w:val="00401E5D"/>
    <w:rsid w:val="00401FBD"/>
    <w:rsid w:val="004024B0"/>
    <w:rsid w:val="00402582"/>
    <w:rsid w:val="00402604"/>
    <w:rsid w:val="00402EE4"/>
    <w:rsid w:val="0040312D"/>
    <w:rsid w:val="004044D3"/>
    <w:rsid w:val="00404967"/>
    <w:rsid w:val="00404B18"/>
    <w:rsid w:val="00404C25"/>
    <w:rsid w:val="004053AB"/>
    <w:rsid w:val="004059F2"/>
    <w:rsid w:val="0040619F"/>
    <w:rsid w:val="00406D97"/>
    <w:rsid w:val="004072B5"/>
    <w:rsid w:val="00407A4E"/>
    <w:rsid w:val="00410031"/>
    <w:rsid w:val="00410914"/>
    <w:rsid w:val="00410933"/>
    <w:rsid w:val="00410EDC"/>
    <w:rsid w:val="004111BE"/>
    <w:rsid w:val="004116C2"/>
    <w:rsid w:val="00411C66"/>
    <w:rsid w:val="00411D37"/>
    <w:rsid w:val="00412496"/>
    <w:rsid w:val="00412AC6"/>
    <w:rsid w:val="00412F3E"/>
    <w:rsid w:val="00413631"/>
    <w:rsid w:val="00413686"/>
    <w:rsid w:val="00413B8A"/>
    <w:rsid w:val="00413D38"/>
    <w:rsid w:val="00414DF6"/>
    <w:rsid w:val="00414F35"/>
    <w:rsid w:val="004150D1"/>
    <w:rsid w:val="00415132"/>
    <w:rsid w:val="00415276"/>
    <w:rsid w:val="00415727"/>
    <w:rsid w:val="00415BD3"/>
    <w:rsid w:val="00415D5B"/>
    <w:rsid w:val="00415E5C"/>
    <w:rsid w:val="00415EBD"/>
    <w:rsid w:val="00415F89"/>
    <w:rsid w:val="00417B31"/>
    <w:rsid w:val="0042003A"/>
    <w:rsid w:val="0042069B"/>
    <w:rsid w:val="00420748"/>
    <w:rsid w:val="00420864"/>
    <w:rsid w:val="00420A68"/>
    <w:rsid w:val="00420C11"/>
    <w:rsid w:val="00420E6D"/>
    <w:rsid w:val="00421099"/>
    <w:rsid w:val="004210F6"/>
    <w:rsid w:val="00421710"/>
    <w:rsid w:val="0042184C"/>
    <w:rsid w:val="00421A54"/>
    <w:rsid w:val="00422103"/>
    <w:rsid w:val="00422139"/>
    <w:rsid w:val="004222C3"/>
    <w:rsid w:val="0042259B"/>
    <w:rsid w:val="004229A8"/>
    <w:rsid w:val="00422CE4"/>
    <w:rsid w:val="00422DC0"/>
    <w:rsid w:val="004230BF"/>
    <w:rsid w:val="0042313F"/>
    <w:rsid w:val="004231E6"/>
    <w:rsid w:val="00423421"/>
    <w:rsid w:val="004235B9"/>
    <w:rsid w:val="004236E9"/>
    <w:rsid w:val="004238DE"/>
    <w:rsid w:val="00423A20"/>
    <w:rsid w:val="00424703"/>
    <w:rsid w:val="0042479E"/>
    <w:rsid w:val="00424C6D"/>
    <w:rsid w:val="00424EE5"/>
    <w:rsid w:val="0042598C"/>
    <w:rsid w:val="00425E6D"/>
    <w:rsid w:val="004262CD"/>
    <w:rsid w:val="0042637D"/>
    <w:rsid w:val="004264FE"/>
    <w:rsid w:val="004267FD"/>
    <w:rsid w:val="00426898"/>
    <w:rsid w:val="0042743A"/>
    <w:rsid w:val="004274F6"/>
    <w:rsid w:val="00427C0F"/>
    <w:rsid w:val="004301B9"/>
    <w:rsid w:val="004305E3"/>
    <w:rsid w:val="004305F2"/>
    <w:rsid w:val="004310F9"/>
    <w:rsid w:val="00431530"/>
    <w:rsid w:val="00431864"/>
    <w:rsid w:val="00431B25"/>
    <w:rsid w:val="00431F23"/>
    <w:rsid w:val="0043244A"/>
    <w:rsid w:val="004325B9"/>
    <w:rsid w:val="00432709"/>
    <w:rsid w:val="0043316D"/>
    <w:rsid w:val="00433194"/>
    <w:rsid w:val="00433875"/>
    <w:rsid w:val="004343B5"/>
    <w:rsid w:val="00434A1B"/>
    <w:rsid w:val="00434F1A"/>
    <w:rsid w:val="0043518D"/>
    <w:rsid w:val="00435CE2"/>
    <w:rsid w:val="004368CE"/>
    <w:rsid w:val="004376E2"/>
    <w:rsid w:val="00437813"/>
    <w:rsid w:val="00437EC7"/>
    <w:rsid w:val="004414A6"/>
    <w:rsid w:val="00442704"/>
    <w:rsid w:val="00442898"/>
    <w:rsid w:val="00443038"/>
    <w:rsid w:val="00443A22"/>
    <w:rsid w:val="00443A9F"/>
    <w:rsid w:val="004441D9"/>
    <w:rsid w:val="0044456F"/>
    <w:rsid w:val="00445005"/>
    <w:rsid w:val="00445194"/>
    <w:rsid w:val="004455A6"/>
    <w:rsid w:val="00445785"/>
    <w:rsid w:val="00445948"/>
    <w:rsid w:val="00445A9C"/>
    <w:rsid w:val="004468DA"/>
    <w:rsid w:val="00446A27"/>
    <w:rsid w:val="00447150"/>
    <w:rsid w:val="00447BB2"/>
    <w:rsid w:val="00447EA5"/>
    <w:rsid w:val="00447F8F"/>
    <w:rsid w:val="00450011"/>
    <w:rsid w:val="0045008A"/>
    <w:rsid w:val="0045027E"/>
    <w:rsid w:val="00450483"/>
    <w:rsid w:val="00450642"/>
    <w:rsid w:val="004507A4"/>
    <w:rsid w:val="0045092E"/>
    <w:rsid w:val="00450C0D"/>
    <w:rsid w:val="00450C20"/>
    <w:rsid w:val="00450E99"/>
    <w:rsid w:val="00451454"/>
    <w:rsid w:val="004516BB"/>
    <w:rsid w:val="004517C4"/>
    <w:rsid w:val="004522E6"/>
    <w:rsid w:val="0045282A"/>
    <w:rsid w:val="004549F6"/>
    <w:rsid w:val="00454A64"/>
    <w:rsid w:val="00454AAB"/>
    <w:rsid w:val="00454C09"/>
    <w:rsid w:val="00454D98"/>
    <w:rsid w:val="00455126"/>
    <w:rsid w:val="00455B35"/>
    <w:rsid w:val="00455C5E"/>
    <w:rsid w:val="00456889"/>
    <w:rsid w:val="004568E1"/>
    <w:rsid w:val="0045692F"/>
    <w:rsid w:val="00456A8D"/>
    <w:rsid w:val="00456EBF"/>
    <w:rsid w:val="00456F42"/>
    <w:rsid w:val="0045711C"/>
    <w:rsid w:val="0045738D"/>
    <w:rsid w:val="00457615"/>
    <w:rsid w:val="00457802"/>
    <w:rsid w:val="004579A9"/>
    <w:rsid w:val="00457AD5"/>
    <w:rsid w:val="00460424"/>
    <w:rsid w:val="0046090B"/>
    <w:rsid w:val="00460FD1"/>
    <w:rsid w:val="00461C55"/>
    <w:rsid w:val="0046236A"/>
    <w:rsid w:val="004629D1"/>
    <w:rsid w:val="00462BC9"/>
    <w:rsid w:val="00462DC1"/>
    <w:rsid w:val="00463012"/>
    <w:rsid w:val="0046368F"/>
    <w:rsid w:val="0046369C"/>
    <w:rsid w:val="004636D5"/>
    <w:rsid w:val="004638EE"/>
    <w:rsid w:val="00463AE5"/>
    <w:rsid w:val="004647E2"/>
    <w:rsid w:val="00464D84"/>
    <w:rsid w:val="004652E4"/>
    <w:rsid w:val="0046569B"/>
    <w:rsid w:val="004659FB"/>
    <w:rsid w:val="00465D55"/>
    <w:rsid w:val="00465DBB"/>
    <w:rsid w:val="0046640A"/>
    <w:rsid w:val="00466586"/>
    <w:rsid w:val="00466732"/>
    <w:rsid w:val="00466A68"/>
    <w:rsid w:val="00466CBA"/>
    <w:rsid w:val="0046706B"/>
    <w:rsid w:val="00467167"/>
    <w:rsid w:val="00467245"/>
    <w:rsid w:val="004676F2"/>
    <w:rsid w:val="00470159"/>
    <w:rsid w:val="004705CA"/>
    <w:rsid w:val="00470A9F"/>
    <w:rsid w:val="00470B60"/>
    <w:rsid w:val="00471029"/>
    <w:rsid w:val="00471074"/>
    <w:rsid w:val="00471CA1"/>
    <w:rsid w:val="0047200C"/>
    <w:rsid w:val="00472561"/>
    <w:rsid w:val="004725AD"/>
    <w:rsid w:val="00472D62"/>
    <w:rsid w:val="0047313D"/>
    <w:rsid w:val="0047327D"/>
    <w:rsid w:val="00473312"/>
    <w:rsid w:val="004735DD"/>
    <w:rsid w:val="0047379F"/>
    <w:rsid w:val="004748F8"/>
    <w:rsid w:val="004749F5"/>
    <w:rsid w:val="00474BE9"/>
    <w:rsid w:val="00474F7D"/>
    <w:rsid w:val="00475725"/>
    <w:rsid w:val="00475B94"/>
    <w:rsid w:val="00475DA5"/>
    <w:rsid w:val="00475E0C"/>
    <w:rsid w:val="00475E80"/>
    <w:rsid w:val="00476697"/>
    <w:rsid w:val="00476928"/>
    <w:rsid w:val="00476E75"/>
    <w:rsid w:val="00476EEC"/>
    <w:rsid w:val="00477018"/>
    <w:rsid w:val="00477348"/>
    <w:rsid w:val="00477443"/>
    <w:rsid w:val="004777F8"/>
    <w:rsid w:val="00477988"/>
    <w:rsid w:val="00477F73"/>
    <w:rsid w:val="00480882"/>
    <w:rsid w:val="0048094A"/>
    <w:rsid w:val="00481B5C"/>
    <w:rsid w:val="00481C41"/>
    <w:rsid w:val="0048226F"/>
    <w:rsid w:val="004824C7"/>
    <w:rsid w:val="0048275B"/>
    <w:rsid w:val="0048323A"/>
    <w:rsid w:val="00483381"/>
    <w:rsid w:val="00483E4F"/>
    <w:rsid w:val="00483FA2"/>
    <w:rsid w:val="0048473E"/>
    <w:rsid w:val="004847DD"/>
    <w:rsid w:val="00484AF4"/>
    <w:rsid w:val="00484DB5"/>
    <w:rsid w:val="00485082"/>
    <w:rsid w:val="004854D4"/>
    <w:rsid w:val="00485C4F"/>
    <w:rsid w:val="00485E90"/>
    <w:rsid w:val="00485EBB"/>
    <w:rsid w:val="00485EBD"/>
    <w:rsid w:val="004866EB"/>
    <w:rsid w:val="004866F5"/>
    <w:rsid w:val="0048728A"/>
    <w:rsid w:val="0049015E"/>
    <w:rsid w:val="00490326"/>
    <w:rsid w:val="00490393"/>
    <w:rsid w:val="00490C29"/>
    <w:rsid w:val="00490CC8"/>
    <w:rsid w:val="00490F93"/>
    <w:rsid w:val="00491A82"/>
    <w:rsid w:val="00491B54"/>
    <w:rsid w:val="004921F9"/>
    <w:rsid w:val="004923D3"/>
    <w:rsid w:val="0049250C"/>
    <w:rsid w:val="004925F7"/>
    <w:rsid w:val="004926B8"/>
    <w:rsid w:val="00492D39"/>
    <w:rsid w:val="004934CC"/>
    <w:rsid w:val="004937C0"/>
    <w:rsid w:val="0049401C"/>
    <w:rsid w:val="0049509D"/>
    <w:rsid w:val="004951AA"/>
    <w:rsid w:val="00495481"/>
    <w:rsid w:val="00495952"/>
    <w:rsid w:val="00496813"/>
    <w:rsid w:val="00496A77"/>
    <w:rsid w:val="00496D6E"/>
    <w:rsid w:val="004972DD"/>
    <w:rsid w:val="004974EA"/>
    <w:rsid w:val="0049753E"/>
    <w:rsid w:val="0049785C"/>
    <w:rsid w:val="00497983"/>
    <w:rsid w:val="00497FD4"/>
    <w:rsid w:val="004A0620"/>
    <w:rsid w:val="004A0AF4"/>
    <w:rsid w:val="004A0D8B"/>
    <w:rsid w:val="004A0D99"/>
    <w:rsid w:val="004A101A"/>
    <w:rsid w:val="004A1058"/>
    <w:rsid w:val="004A10A6"/>
    <w:rsid w:val="004A12F6"/>
    <w:rsid w:val="004A171A"/>
    <w:rsid w:val="004A1ABF"/>
    <w:rsid w:val="004A1ACF"/>
    <w:rsid w:val="004A1AF5"/>
    <w:rsid w:val="004A1D65"/>
    <w:rsid w:val="004A23B0"/>
    <w:rsid w:val="004A274B"/>
    <w:rsid w:val="004A2974"/>
    <w:rsid w:val="004A29CC"/>
    <w:rsid w:val="004A2F11"/>
    <w:rsid w:val="004A2F9F"/>
    <w:rsid w:val="004A33FB"/>
    <w:rsid w:val="004A3B0F"/>
    <w:rsid w:val="004A45AF"/>
    <w:rsid w:val="004A54D2"/>
    <w:rsid w:val="004A54F5"/>
    <w:rsid w:val="004A57EF"/>
    <w:rsid w:val="004A583A"/>
    <w:rsid w:val="004A59AF"/>
    <w:rsid w:val="004A5E22"/>
    <w:rsid w:val="004A6315"/>
    <w:rsid w:val="004A64AD"/>
    <w:rsid w:val="004A677B"/>
    <w:rsid w:val="004A6C4F"/>
    <w:rsid w:val="004A6E53"/>
    <w:rsid w:val="004A6EC7"/>
    <w:rsid w:val="004A70A7"/>
    <w:rsid w:val="004A730A"/>
    <w:rsid w:val="004A78B4"/>
    <w:rsid w:val="004A7A3F"/>
    <w:rsid w:val="004B071C"/>
    <w:rsid w:val="004B0AF6"/>
    <w:rsid w:val="004B0D07"/>
    <w:rsid w:val="004B0D0F"/>
    <w:rsid w:val="004B11E6"/>
    <w:rsid w:val="004B1252"/>
    <w:rsid w:val="004B1335"/>
    <w:rsid w:val="004B1AE9"/>
    <w:rsid w:val="004B1DBE"/>
    <w:rsid w:val="004B1EB3"/>
    <w:rsid w:val="004B32E3"/>
    <w:rsid w:val="004B3398"/>
    <w:rsid w:val="004B3A1F"/>
    <w:rsid w:val="004B3CAD"/>
    <w:rsid w:val="004B4103"/>
    <w:rsid w:val="004B449D"/>
    <w:rsid w:val="004B4C32"/>
    <w:rsid w:val="004B4DE0"/>
    <w:rsid w:val="004B4FC1"/>
    <w:rsid w:val="004B507F"/>
    <w:rsid w:val="004B5141"/>
    <w:rsid w:val="004B539F"/>
    <w:rsid w:val="004B5831"/>
    <w:rsid w:val="004B59E5"/>
    <w:rsid w:val="004B5B14"/>
    <w:rsid w:val="004B5BBB"/>
    <w:rsid w:val="004B5E73"/>
    <w:rsid w:val="004B67F2"/>
    <w:rsid w:val="004B70B5"/>
    <w:rsid w:val="004B71FB"/>
    <w:rsid w:val="004B769F"/>
    <w:rsid w:val="004B7DDA"/>
    <w:rsid w:val="004B7E8F"/>
    <w:rsid w:val="004B7F24"/>
    <w:rsid w:val="004C0159"/>
    <w:rsid w:val="004C05BA"/>
    <w:rsid w:val="004C0D19"/>
    <w:rsid w:val="004C144A"/>
    <w:rsid w:val="004C1D47"/>
    <w:rsid w:val="004C1E43"/>
    <w:rsid w:val="004C22AA"/>
    <w:rsid w:val="004C25D5"/>
    <w:rsid w:val="004C2607"/>
    <w:rsid w:val="004C2DA7"/>
    <w:rsid w:val="004C2F4D"/>
    <w:rsid w:val="004C314C"/>
    <w:rsid w:val="004C3DC9"/>
    <w:rsid w:val="004C41CB"/>
    <w:rsid w:val="004C4B89"/>
    <w:rsid w:val="004C4D05"/>
    <w:rsid w:val="004C4EA6"/>
    <w:rsid w:val="004C5129"/>
    <w:rsid w:val="004C5261"/>
    <w:rsid w:val="004C5E91"/>
    <w:rsid w:val="004C5F36"/>
    <w:rsid w:val="004C669E"/>
    <w:rsid w:val="004C6AE1"/>
    <w:rsid w:val="004C70F9"/>
    <w:rsid w:val="004C7B43"/>
    <w:rsid w:val="004D0055"/>
    <w:rsid w:val="004D0164"/>
    <w:rsid w:val="004D03E3"/>
    <w:rsid w:val="004D0809"/>
    <w:rsid w:val="004D138E"/>
    <w:rsid w:val="004D15C4"/>
    <w:rsid w:val="004D277B"/>
    <w:rsid w:val="004D2831"/>
    <w:rsid w:val="004D2BDA"/>
    <w:rsid w:val="004D3678"/>
    <w:rsid w:val="004D3749"/>
    <w:rsid w:val="004D3C66"/>
    <w:rsid w:val="004D401C"/>
    <w:rsid w:val="004D41F9"/>
    <w:rsid w:val="004D44CC"/>
    <w:rsid w:val="004D4864"/>
    <w:rsid w:val="004D4A7B"/>
    <w:rsid w:val="004D511D"/>
    <w:rsid w:val="004D5E90"/>
    <w:rsid w:val="004D63AB"/>
    <w:rsid w:val="004D6599"/>
    <w:rsid w:val="004D65A7"/>
    <w:rsid w:val="004D6E2A"/>
    <w:rsid w:val="004D7197"/>
    <w:rsid w:val="004D744B"/>
    <w:rsid w:val="004D7BCF"/>
    <w:rsid w:val="004D7D85"/>
    <w:rsid w:val="004E0269"/>
    <w:rsid w:val="004E09F7"/>
    <w:rsid w:val="004E0BCC"/>
    <w:rsid w:val="004E108C"/>
    <w:rsid w:val="004E11FA"/>
    <w:rsid w:val="004E1237"/>
    <w:rsid w:val="004E12E0"/>
    <w:rsid w:val="004E15BB"/>
    <w:rsid w:val="004E1C74"/>
    <w:rsid w:val="004E1CEA"/>
    <w:rsid w:val="004E1D6B"/>
    <w:rsid w:val="004E2949"/>
    <w:rsid w:val="004E2B16"/>
    <w:rsid w:val="004E2C14"/>
    <w:rsid w:val="004E32CE"/>
    <w:rsid w:val="004E494C"/>
    <w:rsid w:val="004E4A74"/>
    <w:rsid w:val="004E5063"/>
    <w:rsid w:val="004E55E8"/>
    <w:rsid w:val="004E5941"/>
    <w:rsid w:val="004E5B58"/>
    <w:rsid w:val="004E66B5"/>
    <w:rsid w:val="004E69A3"/>
    <w:rsid w:val="004E701E"/>
    <w:rsid w:val="004E7707"/>
    <w:rsid w:val="004E7AD3"/>
    <w:rsid w:val="004E7DDD"/>
    <w:rsid w:val="004E7DE2"/>
    <w:rsid w:val="004E7DEB"/>
    <w:rsid w:val="004F029F"/>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5471"/>
    <w:rsid w:val="004F5977"/>
    <w:rsid w:val="004F5CDD"/>
    <w:rsid w:val="004F6156"/>
    <w:rsid w:val="004F6376"/>
    <w:rsid w:val="004F652C"/>
    <w:rsid w:val="004F6EC7"/>
    <w:rsid w:val="004F7614"/>
    <w:rsid w:val="004F7625"/>
    <w:rsid w:val="004F771C"/>
    <w:rsid w:val="005001B7"/>
    <w:rsid w:val="0050029D"/>
    <w:rsid w:val="005003D7"/>
    <w:rsid w:val="005004F1"/>
    <w:rsid w:val="00500B9E"/>
    <w:rsid w:val="00501064"/>
    <w:rsid w:val="005011D4"/>
    <w:rsid w:val="0050135B"/>
    <w:rsid w:val="00501443"/>
    <w:rsid w:val="005017C0"/>
    <w:rsid w:val="00501B6C"/>
    <w:rsid w:val="00502531"/>
    <w:rsid w:val="0050263D"/>
    <w:rsid w:val="005028CD"/>
    <w:rsid w:val="0050324A"/>
    <w:rsid w:val="0050326F"/>
    <w:rsid w:val="00503C9F"/>
    <w:rsid w:val="00504A4A"/>
    <w:rsid w:val="00504C13"/>
    <w:rsid w:val="0050551B"/>
    <w:rsid w:val="00505736"/>
    <w:rsid w:val="00506289"/>
    <w:rsid w:val="00506324"/>
    <w:rsid w:val="00506A3F"/>
    <w:rsid w:val="00506B06"/>
    <w:rsid w:val="00507241"/>
    <w:rsid w:val="00507260"/>
    <w:rsid w:val="00507A68"/>
    <w:rsid w:val="00507A70"/>
    <w:rsid w:val="00507D3E"/>
    <w:rsid w:val="00507F72"/>
    <w:rsid w:val="00507F8C"/>
    <w:rsid w:val="00510026"/>
    <w:rsid w:val="0051107D"/>
    <w:rsid w:val="00511291"/>
    <w:rsid w:val="00511809"/>
    <w:rsid w:val="00511F73"/>
    <w:rsid w:val="00511F79"/>
    <w:rsid w:val="0051201F"/>
    <w:rsid w:val="00512266"/>
    <w:rsid w:val="0051231B"/>
    <w:rsid w:val="005123D9"/>
    <w:rsid w:val="0051255A"/>
    <w:rsid w:val="00512B17"/>
    <w:rsid w:val="00513565"/>
    <w:rsid w:val="00513BEE"/>
    <w:rsid w:val="00513BFF"/>
    <w:rsid w:val="0051414A"/>
    <w:rsid w:val="005145A4"/>
    <w:rsid w:val="005145B6"/>
    <w:rsid w:val="00514DAD"/>
    <w:rsid w:val="00514F66"/>
    <w:rsid w:val="005153DF"/>
    <w:rsid w:val="00515AEC"/>
    <w:rsid w:val="00515C63"/>
    <w:rsid w:val="00515D28"/>
    <w:rsid w:val="0051620A"/>
    <w:rsid w:val="00516234"/>
    <w:rsid w:val="00516641"/>
    <w:rsid w:val="00516BAA"/>
    <w:rsid w:val="00516D73"/>
    <w:rsid w:val="00516F76"/>
    <w:rsid w:val="00516F85"/>
    <w:rsid w:val="00517131"/>
    <w:rsid w:val="0051760E"/>
    <w:rsid w:val="00517ABD"/>
    <w:rsid w:val="00517C37"/>
    <w:rsid w:val="00517FC3"/>
    <w:rsid w:val="005206B2"/>
    <w:rsid w:val="00520C23"/>
    <w:rsid w:val="00520C77"/>
    <w:rsid w:val="00520FDD"/>
    <w:rsid w:val="0052102A"/>
    <w:rsid w:val="005215C3"/>
    <w:rsid w:val="00521E2C"/>
    <w:rsid w:val="00521E4C"/>
    <w:rsid w:val="0052213F"/>
    <w:rsid w:val="005233C1"/>
    <w:rsid w:val="00523510"/>
    <w:rsid w:val="00523E72"/>
    <w:rsid w:val="0052418D"/>
    <w:rsid w:val="0052423E"/>
    <w:rsid w:val="0052428E"/>
    <w:rsid w:val="005246CD"/>
    <w:rsid w:val="00524A93"/>
    <w:rsid w:val="00524B9E"/>
    <w:rsid w:val="00524BDA"/>
    <w:rsid w:val="00524C81"/>
    <w:rsid w:val="00525BD3"/>
    <w:rsid w:val="00525BF3"/>
    <w:rsid w:val="00525D28"/>
    <w:rsid w:val="00525D4F"/>
    <w:rsid w:val="00525F1B"/>
    <w:rsid w:val="00525F60"/>
    <w:rsid w:val="005268D0"/>
    <w:rsid w:val="00526A53"/>
    <w:rsid w:val="00526A8E"/>
    <w:rsid w:val="00526D1F"/>
    <w:rsid w:val="00526FE0"/>
    <w:rsid w:val="0052707C"/>
    <w:rsid w:val="005271DA"/>
    <w:rsid w:val="0052755B"/>
    <w:rsid w:val="0052762D"/>
    <w:rsid w:val="00527997"/>
    <w:rsid w:val="00527A8E"/>
    <w:rsid w:val="00527F17"/>
    <w:rsid w:val="005302CD"/>
    <w:rsid w:val="00530C18"/>
    <w:rsid w:val="00531334"/>
    <w:rsid w:val="005316BF"/>
    <w:rsid w:val="00532779"/>
    <w:rsid w:val="0053294F"/>
    <w:rsid w:val="0053314D"/>
    <w:rsid w:val="0053396A"/>
    <w:rsid w:val="0053409D"/>
    <w:rsid w:val="00534953"/>
    <w:rsid w:val="00534990"/>
    <w:rsid w:val="00534DEF"/>
    <w:rsid w:val="00535351"/>
    <w:rsid w:val="00535409"/>
    <w:rsid w:val="005358A0"/>
    <w:rsid w:val="00535981"/>
    <w:rsid w:val="005364EE"/>
    <w:rsid w:val="00536725"/>
    <w:rsid w:val="00536C5E"/>
    <w:rsid w:val="00536C86"/>
    <w:rsid w:val="0053726E"/>
    <w:rsid w:val="00537543"/>
    <w:rsid w:val="005377AA"/>
    <w:rsid w:val="00537E16"/>
    <w:rsid w:val="00537E81"/>
    <w:rsid w:val="00537EAF"/>
    <w:rsid w:val="0054031B"/>
    <w:rsid w:val="00540414"/>
    <w:rsid w:val="00540658"/>
    <w:rsid w:val="005409E2"/>
    <w:rsid w:val="00540A6F"/>
    <w:rsid w:val="005414E8"/>
    <w:rsid w:val="00541518"/>
    <w:rsid w:val="005416F0"/>
    <w:rsid w:val="0054186C"/>
    <w:rsid w:val="00541AB5"/>
    <w:rsid w:val="00542118"/>
    <w:rsid w:val="00542492"/>
    <w:rsid w:val="00542519"/>
    <w:rsid w:val="00542671"/>
    <w:rsid w:val="005427B3"/>
    <w:rsid w:val="0054359F"/>
    <w:rsid w:val="00543B45"/>
    <w:rsid w:val="00544943"/>
    <w:rsid w:val="00544BD6"/>
    <w:rsid w:val="00544F83"/>
    <w:rsid w:val="00545019"/>
    <w:rsid w:val="005455D1"/>
    <w:rsid w:val="00545621"/>
    <w:rsid w:val="00545850"/>
    <w:rsid w:val="005478EA"/>
    <w:rsid w:val="005501A1"/>
    <w:rsid w:val="0055022D"/>
    <w:rsid w:val="00550404"/>
    <w:rsid w:val="00550C94"/>
    <w:rsid w:val="00550D1B"/>
    <w:rsid w:val="005513A4"/>
    <w:rsid w:val="00551BE5"/>
    <w:rsid w:val="00552185"/>
    <w:rsid w:val="0055241D"/>
    <w:rsid w:val="00552472"/>
    <w:rsid w:val="005524E2"/>
    <w:rsid w:val="005524F7"/>
    <w:rsid w:val="00552A79"/>
    <w:rsid w:val="005537FB"/>
    <w:rsid w:val="00553986"/>
    <w:rsid w:val="005547C2"/>
    <w:rsid w:val="00554DC0"/>
    <w:rsid w:val="00554F1A"/>
    <w:rsid w:val="00554FF0"/>
    <w:rsid w:val="00555219"/>
    <w:rsid w:val="00555782"/>
    <w:rsid w:val="005557E1"/>
    <w:rsid w:val="00555C7D"/>
    <w:rsid w:val="00555F37"/>
    <w:rsid w:val="00556565"/>
    <w:rsid w:val="00556881"/>
    <w:rsid w:val="005568CF"/>
    <w:rsid w:val="005579E4"/>
    <w:rsid w:val="00557B11"/>
    <w:rsid w:val="00560486"/>
    <w:rsid w:val="0056076B"/>
    <w:rsid w:val="00560D3D"/>
    <w:rsid w:val="00560F27"/>
    <w:rsid w:val="00561983"/>
    <w:rsid w:val="00561B89"/>
    <w:rsid w:val="00562A4F"/>
    <w:rsid w:val="00562A98"/>
    <w:rsid w:val="00562B6C"/>
    <w:rsid w:val="00562F7C"/>
    <w:rsid w:val="00562FDA"/>
    <w:rsid w:val="005636B4"/>
    <w:rsid w:val="00563C15"/>
    <w:rsid w:val="0056430F"/>
    <w:rsid w:val="005645C5"/>
    <w:rsid w:val="00564640"/>
    <w:rsid w:val="0056465E"/>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E6"/>
    <w:rsid w:val="005675BB"/>
    <w:rsid w:val="005676DD"/>
    <w:rsid w:val="005679E0"/>
    <w:rsid w:val="00567FF9"/>
    <w:rsid w:val="005705D9"/>
    <w:rsid w:val="005706F6"/>
    <w:rsid w:val="00570BA6"/>
    <w:rsid w:val="00571564"/>
    <w:rsid w:val="005715CF"/>
    <w:rsid w:val="00571925"/>
    <w:rsid w:val="005722EF"/>
    <w:rsid w:val="005723A5"/>
    <w:rsid w:val="005729C6"/>
    <w:rsid w:val="00572BCC"/>
    <w:rsid w:val="005731D0"/>
    <w:rsid w:val="005733B0"/>
    <w:rsid w:val="00573C16"/>
    <w:rsid w:val="00574103"/>
    <w:rsid w:val="0057416F"/>
    <w:rsid w:val="00574476"/>
    <w:rsid w:val="0057448F"/>
    <w:rsid w:val="00574A6C"/>
    <w:rsid w:val="00575C38"/>
    <w:rsid w:val="00575EB7"/>
    <w:rsid w:val="00576271"/>
    <w:rsid w:val="00576390"/>
    <w:rsid w:val="0057641F"/>
    <w:rsid w:val="005765C0"/>
    <w:rsid w:val="005767BD"/>
    <w:rsid w:val="00576DFF"/>
    <w:rsid w:val="00577248"/>
    <w:rsid w:val="00577507"/>
    <w:rsid w:val="00577EB3"/>
    <w:rsid w:val="00580036"/>
    <w:rsid w:val="005800C1"/>
    <w:rsid w:val="00580765"/>
    <w:rsid w:val="005809D6"/>
    <w:rsid w:val="00580B25"/>
    <w:rsid w:val="00580C9E"/>
    <w:rsid w:val="00580D45"/>
    <w:rsid w:val="00580F2B"/>
    <w:rsid w:val="005810D9"/>
    <w:rsid w:val="00581453"/>
    <w:rsid w:val="00581B60"/>
    <w:rsid w:val="00581BE2"/>
    <w:rsid w:val="005835FC"/>
    <w:rsid w:val="005837A5"/>
    <w:rsid w:val="005839F7"/>
    <w:rsid w:val="00583EB1"/>
    <w:rsid w:val="00584318"/>
    <w:rsid w:val="005843C0"/>
    <w:rsid w:val="00584780"/>
    <w:rsid w:val="00584D8F"/>
    <w:rsid w:val="00585309"/>
    <w:rsid w:val="00586314"/>
    <w:rsid w:val="005865D5"/>
    <w:rsid w:val="00586DA4"/>
    <w:rsid w:val="00586F45"/>
    <w:rsid w:val="00587441"/>
    <w:rsid w:val="00587984"/>
    <w:rsid w:val="00587CB5"/>
    <w:rsid w:val="00587CCE"/>
    <w:rsid w:val="00587D7B"/>
    <w:rsid w:val="005900DC"/>
    <w:rsid w:val="0059010D"/>
    <w:rsid w:val="005908B4"/>
    <w:rsid w:val="00590ADC"/>
    <w:rsid w:val="00590F9A"/>
    <w:rsid w:val="00591582"/>
    <w:rsid w:val="00591DAC"/>
    <w:rsid w:val="005920A5"/>
    <w:rsid w:val="0059221E"/>
    <w:rsid w:val="00592B5B"/>
    <w:rsid w:val="00593499"/>
    <w:rsid w:val="005934A7"/>
    <w:rsid w:val="00593EEE"/>
    <w:rsid w:val="005945E4"/>
    <w:rsid w:val="00594616"/>
    <w:rsid w:val="00594CBA"/>
    <w:rsid w:val="00595038"/>
    <w:rsid w:val="005958C6"/>
    <w:rsid w:val="00595BA8"/>
    <w:rsid w:val="00595FA8"/>
    <w:rsid w:val="00596106"/>
    <w:rsid w:val="005962B0"/>
    <w:rsid w:val="005968D3"/>
    <w:rsid w:val="00596B3E"/>
    <w:rsid w:val="00596C23"/>
    <w:rsid w:val="00596E43"/>
    <w:rsid w:val="0059745E"/>
    <w:rsid w:val="005A0AA0"/>
    <w:rsid w:val="005A0D03"/>
    <w:rsid w:val="005A1333"/>
    <w:rsid w:val="005A2D85"/>
    <w:rsid w:val="005A31E9"/>
    <w:rsid w:val="005A3597"/>
    <w:rsid w:val="005A376A"/>
    <w:rsid w:val="005A3BF6"/>
    <w:rsid w:val="005A3E9A"/>
    <w:rsid w:val="005A4AF6"/>
    <w:rsid w:val="005A533A"/>
    <w:rsid w:val="005A5359"/>
    <w:rsid w:val="005A565D"/>
    <w:rsid w:val="005A5AAF"/>
    <w:rsid w:val="005A5C58"/>
    <w:rsid w:val="005A5C75"/>
    <w:rsid w:val="005A5DA9"/>
    <w:rsid w:val="005A5FAB"/>
    <w:rsid w:val="005A6B05"/>
    <w:rsid w:val="005A6D06"/>
    <w:rsid w:val="005A6D30"/>
    <w:rsid w:val="005A708B"/>
    <w:rsid w:val="005A783F"/>
    <w:rsid w:val="005A7843"/>
    <w:rsid w:val="005A78CA"/>
    <w:rsid w:val="005B00D6"/>
    <w:rsid w:val="005B034A"/>
    <w:rsid w:val="005B062F"/>
    <w:rsid w:val="005B077E"/>
    <w:rsid w:val="005B0960"/>
    <w:rsid w:val="005B09A5"/>
    <w:rsid w:val="005B0B96"/>
    <w:rsid w:val="005B0C00"/>
    <w:rsid w:val="005B0E14"/>
    <w:rsid w:val="005B0F52"/>
    <w:rsid w:val="005B1291"/>
    <w:rsid w:val="005B1485"/>
    <w:rsid w:val="005B195F"/>
    <w:rsid w:val="005B30C8"/>
    <w:rsid w:val="005B339A"/>
    <w:rsid w:val="005B3452"/>
    <w:rsid w:val="005B356E"/>
    <w:rsid w:val="005B38BF"/>
    <w:rsid w:val="005B41C7"/>
    <w:rsid w:val="005B43F5"/>
    <w:rsid w:val="005B449E"/>
    <w:rsid w:val="005B539B"/>
    <w:rsid w:val="005B53AF"/>
    <w:rsid w:val="005B578F"/>
    <w:rsid w:val="005B5956"/>
    <w:rsid w:val="005B5E21"/>
    <w:rsid w:val="005B5FE2"/>
    <w:rsid w:val="005B6026"/>
    <w:rsid w:val="005B60EA"/>
    <w:rsid w:val="005B6307"/>
    <w:rsid w:val="005B6499"/>
    <w:rsid w:val="005B682F"/>
    <w:rsid w:val="005B6B12"/>
    <w:rsid w:val="005B6B15"/>
    <w:rsid w:val="005B7312"/>
    <w:rsid w:val="005C0352"/>
    <w:rsid w:val="005C0B00"/>
    <w:rsid w:val="005C0BF7"/>
    <w:rsid w:val="005C0C7A"/>
    <w:rsid w:val="005C1B69"/>
    <w:rsid w:val="005C1CCE"/>
    <w:rsid w:val="005C24F5"/>
    <w:rsid w:val="005C2662"/>
    <w:rsid w:val="005C3523"/>
    <w:rsid w:val="005C3A9D"/>
    <w:rsid w:val="005C3E30"/>
    <w:rsid w:val="005C3E39"/>
    <w:rsid w:val="005C3FA5"/>
    <w:rsid w:val="005C41AF"/>
    <w:rsid w:val="005C430C"/>
    <w:rsid w:val="005C4572"/>
    <w:rsid w:val="005C497E"/>
    <w:rsid w:val="005C49A2"/>
    <w:rsid w:val="005C4B2A"/>
    <w:rsid w:val="005C4DD2"/>
    <w:rsid w:val="005C5634"/>
    <w:rsid w:val="005C5998"/>
    <w:rsid w:val="005C6187"/>
    <w:rsid w:val="005C61A1"/>
    <w:rsid w:val="005C65F4"/>
    <w:rsid w:val="005C66B2"/>
    <w:rsid w:val="005C66C9"/>
    <w:rsid w:val="005C6714"/>
    <w:rsid w:val="005C6A60"/>
    <w:rsid w:val="005C6DFB"/>
    <w:rsid w:val="005C7342"/>
    <w:rsid w:val="005C750A"/>
    <w:rsid w:val="005C797F"/>
    <w:rsid w:val="005D016B"/>
    <w:rsid w:val="005D07CD"/>
    <w:rsid w:val="005D083E"/>
    <w:rsid w:val="005D0AA0"/>
    <w:rsid w:val="005D0CC8"/>
    <w:rsid w:val="005D11E3"/>
    <w:rsid w:val="005D15D6"/>
    <w:rsid w:val="005D1649"/>
    <w:rsid w:val="005D1D5A"/>
    <w:rsid w:val="005D1FF8"/>
    <w:rsid w:val="005D2056"/>
    <w:rsid w:val="005D2DFC"/>
    <w:rsid w:val="005D2EDC"/>
    <w:rsid w:val="005D37F0"/>
    <w:rsid w:val="005D3F44"/>
    <w:rsid w:val="005D404B"/>
    <w:rsid w:val="005D493C"/>
    <w:rsid w:val="005D49A6"/>
    <w:rsid w:val="005D4A69"/>
    <w:rsid w:val="005D4E81"/>
    <w:rsid w:val="005D51C8"/>
    <w:rsid w:val="005D55F2"/>
    <w:rsid w:val="005D564F"/>
    <w:rsid w:val="005D62D6"/>
    <w:rsid w:val="005D647C"/>
    <w:rsid w:val="005D6848"/>
    <w:rsid w:val="005D693E"/>
    <w:rsid w:val="005D6B59"/>
    <w:rsid w:val="005D6BE2"/>
    <w:rsid w:val="005D6C8D"/>
    <w:rsid w:val="005D702E"/>
    <w:rsid w:val="005D7148"/>
    <w:rsid w:val="005D780B"/>
    <w:rsid w:val="005D786C"/>
    <w:rsid w:val="005E0C68"/>
    <w:rsid w:val="005E1338"/>
    <w:rsid w:val="005E13A9"/>
    <w:rsid w:val="005E1BFB"/>
    <w:rsid w:val="005E1CB8"/>
    <w:rsid w:val="005E1F33"/>
    <w:rsid w:val="005E2070"/>
    <w:rsid w:val="005E248A"/>
    <w:rsid w:val="005E2675"/>
    <w:rsid w:val="005E26D6"/>
    <w:rsid w:val="005E27DE"/>
    <w:rsid w:val="005E28E3"/>
    <w:rsid w:val="005E3355"/>
    <w:rsid w:val="005E35E9"/>
    <w:rsid w:val="005E3CA6"/>
    <w:rsid w:val="005E3D42"/>
    <w:rsid w:val="005E3F93"/>
    <w:rsid w:val="005E458D"/>
    <w:rsid w:val="005E474E"/>
    <w:rsid w:val="005E51E1"/>
    <w:rsid w:val="005E52B4"/>
    <w:rsid w:val="005E54D3"/>
    <w:rsid w:val="005E5E97"/>
    <w:rsid w:val="005E637B"/>
    <w:rsid w:val="005E648E"/>
    <w:rsid w:val="005E6859"/>
    <w:rsid w:val="005E6C07"/>
    <w:rsid w:val="005E6DF4"/>
    <w:rsid w:val="005E76D2"/>
    <w:rsid w:val="005E79C8"/>
    <w:rsid w:val="005E7A2C"/>
    <w:rsid w:val="005E7C44"/>
    <w:rsid w:val="005E7EFE"/>
    <w:rsid w:val="005F01C9"/>
    <w:rsid w:val="005F060F"/>
    <w:rsid w:val="005F07DD"/>
    <w:rsid w:val="005F08B4"/>
    <w:rsid w:val="005F0D3F"/>
    <w:rsid w:val="005F0F7D"/>
    <w:rsid w:val="005F13FF"/>
    <w:rsid w:val="005F1A1C"/>
    <w:rsid w:val="005F245F"/>
    <w:rsid w:val="005F2B58"/>
    <w:rsid w:val="005F2E44"/>
    <w:rsid w:val="005F32CF"/>
    <w:rsid w:val="005F35E5"/>
    <w:rsid w:val="005F37F9"/>
    <w:rsid w:val="005F3830"/>
    <w:rsid w:val="005F391D"/>
    <w:rsid w:val="005F3972"/>
    <w:rsid w:val="005F3CC7"/>
    <w:rsid w:val="005F48DD"/>
    <w:rsid w:val="005F497D"/>
    <w:rsid w:val="005F4A2F"/>
    <w:rsid w:val="005F4A6C"/>
    <w:rsid w:val="005F4F6D"/>
    <w:rsid w:val="005F51D6"/>
    <w:rsid w:val="005F5337"/>
    <w:rsid w:val="005F543C"/>
    <w:rsid w:val="005F5B07"/>
    <w:rsid w:val="005F5B66"/>
    <w:rsid w:val="005F618D"/>
    <w:rsid w:val="005F6289"/>
    <w:rsid w:val="005F694D"/>
    <w:rsid w:val="005F6D60"/>
    <w:rsid w:val="005F76A7"/>
    <w:rsid w:val="005F7C25"/>
    <w:rsid w:val="005F7D59"/>
    <w:rsid w:val="005F7EBA"/>
    <w:rsid w:val="00600568"/>
    <w:rsid w:val="0060078C"/>
    <w:rsid w:val="00600F21"/>
    <w:rsid w:val="0060113E"/>
    <w:rsid w:val="006011E6"/>
    <w:rsid w:val="0060122C"/>
    <w:rsid w:val="00601A6A"/>
    <w:rsid w:val="00601E7B"/>
    <w:rsid w:val="00602736"/>
    <w:rsid w:val="00602F7C"/>
    <w:rsid w:val="006035B9"/>
    <w:rsid w:val="006039CE"/>
    <w:rsid w:val="00603C8E"/>
    <w:rsid w:val="00603D65"/>
    <w:rsid w:val="00604353"/>
    <w:rsid w:val="00604880"/>
    <w:rsid w:val="00604933"/>
    <w:rsid w:val="00604C26"/>
    <w:rsid w:val="006051E5"/>
    <w:rsid w:val="00605309"/>
    <w:rsid w:val="0060533B"/>
    <w:rsid w:val="0060587C"/>
    <w:rsid w:val="00605B20"/>
    <w:rsid w:val="00605CBA"/>
    <w:rsid w:val="00605E3E"/>
    <w:rsid w:val="0060671D"/>
    <w:rsid w:val="00606757"/>
    <w:rsid w:val="0060731B"/>
    <w:rsid w:val="00607624"/>
    <w:rsid w:val="00607E99"/>
    <w:rsid w:val="006106A9"/>
    <w:rsid w:val="0061089C"/>
    <w:rsid w:val="00610B4F"/>
    <w:rsid w:val="00610B74"/>
    <w:rsid w:val="00610D35"/>
    <w:rsid w:val="00610DCF"/>
    <w:rsid w:val="00611040"/>
    <w:rsid w:val="006112E3"/>
    <w:rsid w:val="00611452"/>
    <w:rsid w:val="006114EC"/>
    <w:rsid w:val="00611F63"/>
    <w:rsid w:val="00612097"/>
    <w:rsid w:val="006125D5"/>
    <w:rsid w:val="0061267D"/>
    <w:rsid w:val="00612783"/>
    <w:rsid w:val="00612A16"/>
    <w:rsid w:val="0061320F"/>
    <w:rsid w:val="00613659"/>
    <w:rsid w:val="0061370B"/>
    <w:rsid w:val="006147F2"/>
    <w:rsid w:val="00614C93"/>
    <w:rsid w:val="00614F9B"/>
    <w:rsid w:val="00614FCB"/>
    <w:rsid w:val="00615BF2"/>
    <w:rsid w:val="006163F7"/>
    <w:rsid w:val="006168D9"/>
    <w:rsid w:val="00616BE4"/>
    <w:rsid w:val="00616FB1"/>
    <w:rsid w:val="006173B0"/>
    <w:rsid w:val="0061780B"/>
    <w:rsid w:val="00617AA0"/>
    <w:rsid w:val="00617C02"/>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2CA4"/>
    <w:rsid w:val="0062389C"/>
    <w:rsid w:val="00623AD0"/>
    <w:rsid w:val="006240FA"/>
    <w:rsid w:val="0062429A"/>
    <w:rsid w:val="006242E4"/>
    <w:rsid w:val="00624BD7"/>
    <w:rsid w:val="00624C15"/>
    <w:rsid w:val="006255C0"/>
    <w:rsid w:val="00625610"/>
    <w:rsid w:val="006259CE"/>
    <w:rsid w:val="00625A94"/>
    <w:rsid w:val="0062600D"/>
    <w:rsid w:val="006261CE"/>
    <w:rsid w:val="00626249"/>
    <w:rsid w:val="00626396"/>
    <w:rsid w:val="006271E9"/>
    <w:rsid w:val="006273F9"/>
    <w:rsid w:val="00627DF3"/>
    <w:rsid w:val="00627EA1"/>
    <w:rsid w:val="0063022E"/>
    <w:rsid w:val="00630293"/>
    <w:rsid w:val="006302A0"/>
    <w:rsid w:val="00630472"/>
    <w:rsid w:val="0063073F"/>
    <w:rsid w:val="006307AC"/>
    <w:rsid w:val="00630891"/>
    <w:rsid w:val="00630E8C"/>
    <w:rsid w:val="0063194C"/>
    <w:rsid w:val="00631D62"/>
    <w:rsid w:val="00632235"/>
    <w:rsid w:val="00632744"/>
    <w:rsid w:val="00632819"/>
    <w:rsid w:val="00632D20"/>
    <w:rsid w:val="0063302F"/>
    <w:rsid w:val="00633834"/>
    <w:rsid w:val="006338E3"/>
    <w:rsid w:val="006339C4"/>
    <w:rsid w:val="00635833"/>
    <w:rsid w:val="006359CD"/>
    <w:rsid w:val="00635D96"/>
    <w:rsid w:val="00636302"/>
    <w:rsid w:val="00636511"/>
    <w:rsid w:val="006365D4"/>
    <w:rsid w:val="00636877"/>
    <w:rsid w:val="00636AB0"/>
    <w:rsid w:val="0063722B"/>
    <w:rsid w:val="006375D2"/>
    <w:rsid w:val="00637AA4"/>
    <w:rsid w:val="0064038B"/>
    <w:rsid w:val="006405D2"/>
    <w:rsid w:val="006409AC"/>
    <w:rsid w:val="0064155B"/>
    <w:rsid w:val="00641DE3"/>
    <w:rsid w:val="00642C14"/>
    <w:rsid w:val="00642C4F"/>
    <w:rsid w:val="00642D51"/>
    <w:rsid w:val="00643004"/>
    <w:rsid w:val="006431B8"/>
    <w:rsid w:val="006431D2"/>
    <w:rsid w:val="006446E6"/>
    <w:rsid w:val="0064494C"/>
    <w:rsid w:val="00644971"/>
    <w:rsid w:val="00644BD1"/>
    <w:rsid w:val="00644E63"/>
    <w:rsid w:val="0064516C"/>
    <w:rsid w:val="00645182"/>
    <w:rsid w:val="00645575"/>
    <w:rsid w:val="00645A01"/>
    <w:rsid w:val="00645A4F"/>
    <w:rsid w:val="00645AB8"/>
    <w:rsid w:val="00645C01"/>
    <w:rsid w:val="00645D9A"/>
    <w:rsid w:val="00645E76"/>
    <w:rsid w:val="00646000"/>
    <w:rsid w:val="006461A7"/>
    <w:rsid w:val="0064626E"/>
    <w:rsid w:val="00646502"/>
    <w:rsid w:val="006466FC"/>
    <w:rsid w:val="00646863"/>
    <w:rsid w:val="00646EFE"/>
    <w:rsid w:val="006471EB"/>
    <w:rsid w:val="00647405"/>
    <w:rsid w:val="00647607"/>
    <w:rsid w:val="00647AAE"/>
    <w:rsid w:val="00647FF3"/>
    <w:rsid w:val="0065014F"/>
    <w:rsid w:val="00650A36"/>
    <w:rsid w:val="00650AFB"/>
    <w:rsid w:val="00650B0D"/>
    <w:rsid w:val="00650C97"/>
    <w:rsid w:val="00650CD3"/>
    <w:rsid w:val="00650CFF"/>
    <w:rsid w:val="006512B8"/>
    <w:rsid w:val="00651D30"/>
    <w:rsid w:val="00651DB9"/>
    <w:rsid w:val="00651E7D"/>
    <w:rsid w:val="0065223C"/>
    <w:rsid w:val="00652552"/>
    <w:rsid w:val="00652936"/>
    <w:rsid w:val="00653032"/>
    <w:rsid w:val="00653477"/>
    <w:rsid w:val="006534D2"/>
    <w:rsid w:val="00654833"/>
    <w:rsid w:val="00654C76"/>
    <w:rsid w:val="006556AE"/>
    <w:rsid w:val="0065593A"/>
    <w:rsid w:val="0065597B"/>
    <w:rsid w:val="00655A34"/>
    <w:rsid w:val="00655AA3"/>
    <w:rsid w:val="00655BEC"/>
    <w:rsid w:val="00656474"/>
    <w:rsid w:val="0065648C"/>
    <w:rsid w:val="00656596"/>
    <w:rsid w:val="00656A28"/>
    <w:rsid w:val="00656C95"/>
    <w:rsid w:val="0065711E"/>
    <w:rsid w:val="0065780D"/>
    <w:rsid w:val="0066024C"/>
    <w:rsid w:val="00660958"/>
    <w:rsid w:val="00660B8C"/>
    <w:rsid w:val="00660DAF"/>
    <w:rsid w:val="00660F28"/>
    <w:rsid w:val="0066103F"/>
    <w:rsid w:val="006611C7"/>
    <w:rsid w:val="0066193E"/>
    <w:rsid w:val="00661DFC"/>
    <w:rsid w:val="00661E6E"/>
    <w:rsid w:val="0066266B"/>
    <w:rsid w:val="006626CC"/>
    <w:rsid w:val="006628DE"/>
    <w:rsid w:val="006629B0"/>
    <w:rsid w:val="00662D0E"/>
    <w:rsid w:val="00662F58"/>
    <w:rsid w:val="0066335F"/>
    <w:rsid w:val="00663713"/>
    <w:rsid w:val="00663B9B"/>
    <w:rsid w:val="00663F54"/>
    <w:rsid w:val="0066483A"/>
    <w:rsid w:val="00664924"/>
    <w:rsid w:val="006649C0"/>
    <w:rsid w:val="00664AA3"/>
    <w:rsid w:val="006651D6"/>
    <w:rsid w:val="006653E1"/>
    <w:rsid w:val="0066565B"/>
    <w:rsid w:val="00665828"/>
    <w:rsid w:val="00665A02"/>
    <w:rsid w:val="00666383"/>
    <w:rsid w:val="0066744C"/>
    <w:rsid w:val="00670004"/>
    <w:rsid w:val="00670206"/>
    <w:rsid w:val="006702E0"/>
    <w:rsid w:val="006705B4"/>
    <w:rsid w:val="00670653"/>
    <w:rsid w:val="0067076C"/>
    <w:rsid w:val="00670AD9"/>
    <w:rsid w:val="00670B37"/>
    <w:rsid w:val="00671A2B"/>
    <w:rsid w:val="00671DD2"/>
    <w:rsid w:val="00671DE7"/>
    <w:rsid w:val="00671E94"/>
    <w:rsid w:val="00671FF8"/>
    <w:rsid w:val="006723BE"/>
    <w:rsid w:val="006726EB"/>
    <w:rsid w:val="00672CFC"/>
    <w:rsid w:val="006736FA"/>
    <w:rsid w:val="006739F7"/>
    <w:rsid w:val="00673A92"/>
    <w:rsid w:val="00673D35"/>
    <w:rsid w:val="00673D4B"/>
    <w:rsid w:val="006745DE"/>
    <w:rsid w:val="00674827"/>
    <w:rsid w:val="00674906"/>
    <w:rsid w:val="00674CE2"/>
    <w:rsid w:val="00675487"/>
    <w:rsid w:val="00675A3C"/>
    <w:rsid w:val="00675FC3"/>
    <w:rsid w:val="00676968"/>
    <w:rsid w:val="00676BF4"/>
    <w:rsid w:val="006770F7"/>
    <w:rsid w:val="0067763E"/>
    <w:rsid w:val="0067783F"/>
    <w:rsid w:val="00677BC3"/>
    <w:rsid w:val="00677C8E"/>
    <w:rsid w:val="00677D81"/>
    <w:rsid w:val="006802DD"/>
    <w:rsid w:val="00680C70"/>
    <w:rsid w:val="00680FD2"/>
    <w:rsid w:val="00681896"/>
    <w:rsid w:val="0068191D"/>
    <w:rsid w:val="00681B6A"/>
    <w:rsid w:val="0068279F"/>
    <w:rsid w:val="00682AF4"/>
    <w:rsid w:val="00682C29"/>
    <w:rsid w:val="006831EE"/>
    <w:rsid w:val="00683305"/>
    <w:rsid w:val="0068340D"/>
    <w:rsid w:val="00683E27"/>
    <w:rsid w:val="00684143"/>
    <w:rsid w:val="006842BD"/>
    <w:rsid w:val="00684339"/>
    <w:rsid w:val="00684D59"/>
    <w:rsid w:val="00684EB4"/>
    <w:rsid w:val="00685007"/>
    <w:rsid w:val="0068506F"/>
    <w:rsid w:val="00685502"/>
    <w:rsid w:val="00685D08"/>
    <w:rsid w:val="00685FA3"/>
    <w:rsid w:val="0068622C"/>
    <w:rsid w:val="006874B2"/>
    <w:rsid w:val="00687601"/>
    <w:rsid w:val="00687741"/>
    <w:rsid w:val="00687AAD"/>
    <w:rsid w:val="00687BE3"/>
    <w:rsid w:val="00690012"/>
    <w:rsid w:val="00690118"/>
    <w:rsid w:val="006908AE"/>
    <w:rsid w:val="00690999"/>
    <w:rsid w:val="006910F6"/>
    <w:rsid w:val="00691282"/>
    <w:rsid w:val="0069161E"/>
    <w:rsid w:val="00691683"/>
    <w:rsid w:val="00691D12"/>
    <w:rsid w:val="00692034"/>
    <w:rsid w:val="00692436"/>
    <w:rsid w:val="006928F0"/>
    <w:rsid w:val="00692E2A"/>
    <w:rsid w:val="00692F5A"/>
    <w:rsid w:val="00692F5D"/>
    <w:rsid w:val="00693548"/>
    <w:rsid w:val="00693951"/>
    <w:rsid w:val="00693F1D"/>
    <w:rsid w:val="00693FEE"/>
    <w:rsid w:val="0069456D"/>
    <w:rsid w:val="006945D4"/>
    <w:rsid w:val="006948DE"/>
    <w:rsid w:val="00694BF3"/>
    <w:rsid w:val="00694D46"/>
    <w:rsid w:val="00694D8F"/>
    <w:rsid w:val="0069505F"/>
    <w:rsid w:val="0069528F"/>
    <w:rsid w:val="00695388"/>
    <w:rsid w:val="00695AC0"/>
    <w:rsid w:val="00695C03"/>
    <w:rsid w:val="00695C51"/>
    <w:rsid w:val="00695DB6"/>
    <w:rsid w:val="00695ED0"/>
    <w:rsid w:val="00695FB6"/>
    <w:rsid w:val="006968F5"/>
    <w:rsid w:val="00696A51"/>
    <w:rsid w:val="00696D1D"/>
    <w:rsid w:val="00697195"/>
    <w:rsid w:val="00697319"/>
    <w:rsid w:val="00697D7D"/>
    <w:rsid w:val="006A05DE"/>
    <w:rsid w:val="006A0A7C"/>
    <w:rsid w:val="006A0D45"/>
    <w:rsid w:val="006A1209"/>
    <w:rsid w:val="006A1296"/>
    <w:rsid w:val="006A1C40"/>
    <w:rsid w:val="006A32C8"/>
    <w:rsid w:val="006A37B6"/>
    <w:rsid w:val="006A3A88"/>
    <w:rsid w:val="006A3CE7"/>
    <w:rsid w:val="006A3DD8"/>
    <w:rsid w:val="006A4135"/>
    <w:rsid w:val="006A445C"/>
    <w:rsid w:val="006A4B48"/>
    <w:rsid w:val="006A4B8F"/>
    <w:rsid w:val="006A5B81"/>
    <w:rsid w:val="006A6004"/>
    <w:rsid w:val="006A63BB"/>
    <w:rsid w:val="006A6C92"/>
    <w:rsid w:val="006A6FFA"/>
    <w:rsid w:val="006A7120"/>
    <w:rsid w:val="006A7356"/>
    <w:rsid w:val="006A7547"/>
    <w:rsid w:val="006A7765"/>
    <w:rsid w:val="006A77EF"/>
    <w:rsid w:val="006A7E89"/>
    <w:rsid w:val="006B005F"/>
    <w:rsid w:val="006B08A2"/>
    <w:rsid w:val="006B0CD7"/>
    <w:rsid w:val="006B1148"/>
    <w:rsid w:val="006B139A"/>
    <w:rsid w:val="006B25AE"/>
    <w:rsid w:val="006B2C3B"/>
    <w:rsid w:val="006B3A20"/>
    <w:rsid w:val="006B4034"/>
    <w:rsid w:val="006B4256"/>
    <w:rsid w:val="006B4D4F"/>
    <w:rsid w:val="006B4F69"/>
    <w:rsid w:val="006B5DAC"/>
    <w:rsid w:val="006B6103"/>
    <w:rsid w:val="006B6611"/>
    <w:rsid w:val="006B69EC"/>
    <w:rsid w:val="006B6A98"/>
    <w:rsid w:val="006B6F74"/>
    <w:rsid w:val="006B7075"/>
    <w:rsid w:val="006B7286"/>
    <w:rsid w:val="006B7A39"/>
    <w:rsid w:val="006B7C56"/>
    <w:rsid w:val="006C040B"/>
    <w:rsid w:val="006C0645"/>
    <w:rsid w:val="006C162C"/>
    <w:rsid w:val="006C16AA"/>
    <w:rsid w:val="006C19FF"/>
    <w:rsid w:val="006C200E"/>
    <w:rsid w:val="006C2686"/>
    <w:rsid w:val="006C2865"/>
    <w:rsid w:val="006C29A1"/>
    <w:rsid w:val="006C29CC"/>
    <w:rsid w:val="006C2AD2"/>
    <w:rsid w:val="006C2DE1"/>
    <w:rsid w:val="006C2E9C"/>
    <w:rsid w:val="006C3210"/>
    <w:rsid w:val="006C4496"/>
    <w:rsid w:val="006C4678"/>
    <w:rsid w:val="006C4CC1"/>
    <w:rsid w:val="006C524A"/>
    <w:rsid w:val="006C5329"/>
    <w:rsid w:val="006C54C3"/>
    <w:rsid w:val="006C55BE"/>
    <w:rsid w:val="006C565B"/>
    <w:rsid w:val="006C64D4"/>
    <w:rsid w:val="006C6650"/>
    <w:rsid w:val="006C6695"/>
    <w:rsid w:val="006C695F"/>
    <w:rsid w:val="006C6A80"/>
    <w:rsid w:val="006C73CD"/>
    <w:rsid w:val="006C7745"/>
    <w:rsid w:val="006C785C"/>
    <w:rsid w:val="006C7A85"/>
    <w:rsid w:val="006C7EC7"/>
    <w:rsid w:val="006D0A39"/>
    <w:rsid w:val="006D0FBA"/>
    <w:rsid w:val="006D15B1"/>
    <w:rsid w:val="006D1B66"/>
    <w:rsid w:val="006D22AA"/>
    <w:rsid w:val="006D2D1A"/>
    <w:rsid w:val="006D2E0C"/>
    <w:rsid w:val="006D3334"/>
    <w:rsid w:val="006D3CE2"/>
    <w:rsid w:val="006D3D6E"/>
    <w:rsid w:val="006D40FF"/>
    <w:rsid w:val="006D4471"/>
    <w:rsid w:val="006D4498"/>
    <w:rsid w:val="006D4518"/>
    <w:rsid w:val="006D4822"/>
    <w:rsid w:val="006D48D3"/>
    <w:rsid w:val="006D4C99"/>
    <w:rsid w:val="006D4C9B"/>
    <w:rsid w:val="006D4FA8"/>
    <w:rsid w:val="006D500B"/>
    <w:rsid w:val="006D515A"/>
    <w:rsid w:val="006D5221"/>
    <w:rsid w:val="006D57CD"/>
    <w:rsid w:val="006D582E"/>
    <w:rsid w:val="006D674B"/>
    <w:rsid w:val="006D68C5"/>
    <w:rsid w:val="006D69DC"/>
    <w:rsid w:val="006D71DF"/>
    <w:rsid w:val="006E0719"/>
    <w:rsid w:val="006E0CF7"/>
    <w:rsid w:val="006E0E27"/>
    <w:rsid w:val="006E0F5A"/>
    <w:rsid w:val="006E132C"/>
    <w:rsid w:val="006E1BB2"/>
    <w:rsid w:val="006E1F8A"/>
    <w:rsid w:val="006E2298"/>
    <w:rsid w:val="006E23E8"/>
    <w:rsid w:val="006E2465"/>
    <w:rsid w:val="006E2D9E"/>
    <w:rsid w:val="006E34BE"/>
    <w:rsid w:val="006E3A80"/>
    <w:rsid w:val="006E4108"/>
    <w:rsid w:val="006E4970"/>
    <w:rsid w:val="006E4FB3"/>
    <w:rsid w:val="006E5A6B"/>
    <w:rsid w:val="006E5E96"/>
    <w:rsid w:val="006E63A8"/>
    <w:rsid w:val="006E7495"/>
    <w:rsid w:val="006E7FD0"/>
    <w:rsid w:val="006F0849"/>
    <w:rsid w:val="006F1049"/>
    <w:rsid w:val="006F10BB"/>
    <w:rsid w:val="006F17B2"/>
    <w:rsid w:val="006F1F86"/>
    <w:rsid w:val="006F22DD"/>
    <w:rsid w:val="006F230F"/>
    <w:rsid w:val="006F2970"/>
    <w:rsid w:val="006F297A"/>
    <w:rsid w:val="006F2A95"/>
    <w:rsid w:val="006F4188"/>
    <w:rsid w:val="006F44F8"/>
    <w:rsid w:val="006F4867"/>
    <w:rsid w:val="006F4F76"/>
    <w:rsid w:val="006F5386"/>
    <w:rsid w:val="006F5C06"/>
    <w:rsid w:val="006F65F4"/>
    <w:rsid w:val="006F6971"/>
    <w:rsid w:val="006F6B1A"/>
    <w:rsid w:val="006F7901"/>
    <w:rsid w:val="006F7A1A"/>
    <w:rsid w:val="006F7E86"/>
    <w:rsid w:val="00700266"/>
    <w:rsid w:val="007007C5"/>
    <w:rsid w:val="007009DE"/>
    <w:rsid w:val="00700F2E"/>
    <w:rsid w:val="00701261"/>
    <w:rsid w:val="00701A42"/>
    <w:rsid w:val="00701EFF"/>
    <w:rsid w:val="0070215B"/>
    <w:rsid w:val="00702207"/>
    <w:rsid w:val="007024E4"/>
    <w:rsid w:val="0070252B"/>
    <w:rsid w:val="00702857"/>
    <w:rsid w:val="00702E62"/>
    <w:rsid w:val="00703106"/>
    <w:rsid w:val="00703332"/>
    <w:rsid w:val="00703382"/>
    <w:rsid w:val="0070379B"/>
    <w:rsid w:val="00703821"/>
    <w:rsid w:val="007039E1"/>
    <w:rsid w:val="00703A17"/>
    <w:rsid w:val="00703CCA"/>
    <w:rsid w:val="00704DE9"/>
    <w:rsid w:val="0070509F"/>
    <w:rsid w:val="007055CD"/>
    <w:rsid w:val="0070572F"/>
    <w:rsid w:val="00705891"/>
    <w:rsid w:val="00705D98"/>
    <w:rsid w:val="00706944"/>
    <w:rsid w:val="00706BA2"/>
    <w:rsid w:val="007070C5"/>
    <w:rsid w:val="007073B6"/>
    <w:rsid w:val="0070770B"/>
    <w:rsid w:val="007078EB"/>
    <w:rsid w:val="007079F1"/>
    <w:rsid w:val="00707A2B"/>
    <w:rsid w:val="00707BF2"/>
    <w:rsid w:val="00710268"/>
    <w:rsid w:val="0071085E"/>
    <w:rsid w:val="00710C9C"/>
    <w:rsid w:val="00710EBE"/>
    <w:rsid w:val="007112F7"/>
    <w:rsid w:val="00711B7F"/>
    <w:rsid w:val="00712CD1"/>
    <w:rsid w:val="00712F0E"/>
    <w:rsid w:val="007133FA"/>
    <w:rsid w:val="00713AFE"/>
    <w:rsid w:val="00713C96"/>
    <w:rsid w:val="00714621"/>
    <w:rsid w:val="00714ACE"/>
    <w:rsid w:val="00714C08"/>
    <w:rsid w:val="00714C40"/>
    <w:rsid w:val="007152FA"/>
    <w:rsid w:val="007153D9"/>
    <w:rsid w:val="00715D5A"/>
    <w:rsid w:val="0071629D"/>
    <w:rsid w:val="00716A81"/>
    <w:rsid w:val="00716EE3"/>
    <w:rsid w:val="007170DE"/>
    <w:rsid w:val="0071767A"/>
    <w:rsid w:val="007176A9"/>
    <w:rsid w:val="00720218"/>
    <w:rsid w:val="00720660"/>
    <w:rsid w:val="00720E69"/>
    <w:rsid w:val="0072107A"/>
    <w:rsid w:val="0072117F"/>
    <w:rsid w:val="00721245"/>
    <w:rsid w:val="00721280"/>
    <w:rsid w:val="007213E9"/>
    <w:rsid w:val="00721A97"/>
    <w:rsid w:val="00721E5B"/>
    <w:rsid w:val="0072214D"/>
    <w:rsid w:val="007222BA"/>
    <w:rsid w:val="00722900"/>
    <w:rsid w:val="007235C1"/>
    <w:rsid w:val="007237B0"/>
    <w:rsid w:val="00723848"/>
    <w:rsid w:val="00723BD0"/>
    <w:rsid w:val="00723CAB"/>
    <w:rsid w:val="007240D2"/>
    <w:rsid w:val="007241A0"/>
    <w:rsid w:val="007243D2"/>
    <w:rsid w:val="007246EB"/>
    <w:rsid w:val="00724A8F"/>
    <w:rsid w:val="00725270"/>
    <w:rsid w:val="007255F8"/>
    <w:rsid w:val="00726EC8"/>
    <w:rsid w:val="007273BA"/>
    <w:rsid w:val="007275F4"/>
    <w:rsid w:val="00727642"/>
    <w:rsid w:val="00727A3A"/>
    <w:rsid w:val="007303A4"/>
    <w:rsid w:val="00730760"/>
    <w:rsid w:val="00730BB7"/>
    <w:rsid w:val="00730E20"/>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62D3"/>
    <w:rsid w:val="00736428"/>
    <w:rsid w:val="00736D1B"/>
    <w:rsid w:val="00736E2D"/>
    <w:rsid w:val="007370D0"/>
    <w:rsid w:val="007371EB"/>
    <w:rsid w:val="00737861"/>
    <w:rsid w:val="00737BC3"/>
    <w:rsid w:val="00737E61"/>
    <w:rsid w:val="00740A9B"/>
    <w:rsid w:val="00740B94"/>
    <w:rsid w:val="00740CA8"/>
    <w:rsid w:val="00740CAF"/>
    <w:rsid w:val="00740EE9"/>
    <w:rsid w:val="00740F22"/>
    <w:rsid w:val="00740FE8"/>
    <w:rsid w:val="007412D9"/>
    <w:rsid w:val="00741695"/>
    <w:rsid w:val="00741874"/>
    <w:rsid w:val="00741F90"/>
    <w:rsid w:val="0074288E"/>
    <w:rsid w:val="007428B9"/>
    <w:rsid w:val="00742D8C"/>
    <w:rsid w:val="00743BEC"/>
    <w:rsid w:val="007443AB"/>
    <w:rsid w:val="00744868"/>
    <w:rsid w:val="00744EC5"/>
    <w:rsid w:val="0074525F"/>
    <w:rsid w:val="00745660"/>
    <w:rsid w:val="00745D9C"/>
    <w:rsid w:val="0074608E"/>
    <w:rsid w:val="00746120"/>
    <w:rsid w:val="00746816"/>
    <w:rsid w:val="00746BA5"/>
    <w:rsid w:val="00746CBA"/>
    <w:rsid w:val="00746F0C"/>
    <w:rsid w:val="00747551"/>
    <w:rsid w:val="0074774D"/>
    <w:rsid w:val="0074777E"/>
    <w:rsid w:val="00747BD3"/>
    <w:rsid w:val="00747CA2"/>
    <w:rsid w:val="00747F20"/>
    <w:rsid w:val="007507AB"/>
    <w:rsid w:val="0075088C"/>
    <w:rsid w:val="00750C1B"/>
    <w:rsid w:val="00752082"/>
    <w:rsid w:val="007522BF"/>
    <w:rsid w:val="00752466"/>
    <w:rsid w:val="007528ED"/>
    <w:rsid w:val="00752A7A"/>
    <w:rsid w:val="00752C07"/>
    <w:rsid w:val="00752C81"/>
    <w:rsid w:val="00752EEE"/>
    <w:rsid w:val="00753563"/>
    <w:rsid w:val="00753FF8"/>
    <w:rsid w:val="00754352"/>
    <w:rsid w:val="007548B5"/>
    <w:rsid w:val="00754A5B"/>
    <w:rsid w:val="00754E5F"/>
    <w:rsid w:val="00755556"/>
    <w:rsid w:val="00755723"/>
    <w:rsid w:val="00755A71"/>
    <w:rsid w:val="00755BD0"/>
    <w:rsid w:val="00755BD6"/>
    <w:rsid w:val="00755E4E"/>
    <w:rsid w:val="0075667B"/>
    <w:rsid w:val="007567F0"/>
    <w:rsid w:val="0075692B"/>
    <w:rsid w:val="0075749A"/>
    <w:rsid w:val="00757FA1"/>
    <w:rsid w:val="00760546"/>
    <w:rsid w:val="007608E9"/>
    <w:rsid w:val="00760993"/>
    <w:rsid w:val="00760C93"/>
    <w:rsid w:val="0076199D"/>
    <w:rsid w:val="00761A25"/>
    <w:rsid w:val="00761D9C"/>
    <w:rsid w:val="00761E7F"/>
    <w:rsid w:val="00761FC0"/>
    <w:rsid w:val="007620A9"/>
    <w:rsid w:val="0076224D"/>
    <w:rsid w:val="00762C8B"/>
    <w:rsid w:val="00763423"/>
    <w:rsid w:val="0076397A"/>
    <w:rsid w:val="00763A20"/>
    <w:rsid w:val="00763A71"/>
    <w:rsid w:val="00763F99"/>
    <w:rsid w:val="007644B0"/>
    <w:rsid w:val="00765052"/>
    <w:rsid w:val="00765132"/>
    <w:rsid w:val="007652FC"/>
    <w:rsid w:val="007659F7"/>
    <w:rsid w:val="00765A25"/>
    <w:rsid w:val="007662FD"/>
    <w:rsid w:val="00766CC7"/>
    <w:rsid w:val="00766DAF"/>
    <w:rsid w:val="00766DBD"/>
    <w:rsid w:val="0076775C"/>
    <w:rsid w:val="007678CE"/>
    <w:rsid w:val="00767B53"/>
    <w:rsid w:val="00767DD8"/>
    <w:rsid w:val="007703A2"/>
    <w:rsid w:val="00770E22"/>
    <w:rsid w:val="00771074"/>
    <w:rsid w:val="0077157F"/>
    <w:rsid w:val="007715C2"/>
    <w:rsid w:val="00771671"/>
    <w:rsid w:val="00771A59"/>
    <w:rsid w:val="00771BD9"/>
    <w:rsid w:val="007724F4"/>
    <w:rsid w:val="007726D9"/>
    <w:rsid w:val="00772DCE"/>
    <w:rsid w:val="00772F98"/>
    <w:rsid w:val="00773852"/>
    <w:rsid w:val="0077396B"/>
    <w:rsid w:val="00773A7B"/>
    <w:rsid w:val="007746CA"/>
    <w:rsid w:val="00774DA4"/>
    <w:rsid w:val="007750A4"/>
    <w:rsid w:val="007751F1"/>
    <w:rsid w:val="00775388"/>
    <w:rsid w:val="0077566F"/>
    <w:rsid w:val="00775F44"/>
    <w:rsid w:val="007763E5"/>
    <w:rsid w:val="0077657C"/>
    <w:rsid w:val="00776F08"/>
    <w:rsid w:val="00777090"/>
    <w:rsid w:val="007772BB"/>
    <w:rsid w:val="007772D2"/>
    <w:rsid w:val="007779DD"/>
    <w:rsid w:val="00777BAE"/>
    <w:rsid w:val="00777DD6"/>
    <w:rsid w:val="007801D4"/>
    <w:rsid w:val="00780A19"/>
    <w:rsid w:val="007817A4"/>
    <w:rsid w:val="007821E5"/>
    <w:rsid w:val="00782245"/>
    <w:rsid w:val="007826C0"/>
    <w:rsid w:val="00782771"/>
    <w:rsid w:val="0078281B"/>
    <w:rsid w:val="0078286F"/>
    <w:rsid w:val="00782C9D"/>
    <w:rsid w:val="007831A0"/>
    <w:rsid w:val="007833CC"/>
    <w:rsid w:val="00784987"/>
    <w:rsid w:val="00784F7D"/>
    <w:rsid w:val="0078558E"/>
    <w:rsid w:val="00785D1E"/>
    <w:rsid w:val="00785EB3"/>
    <w:rsid w:val="00785FCB"/>
    <w:rsid w:val="007863AC"/>
    <w:rsid w:val="00786AB2"/>
    <w:rsid w:val="007870A7"/>
    <w:rsid w:val="0078770B"/>
    <w:rsid w:val="00787C57"/>
    <w:rsid w:val="00787D02"/>
    <w:rsid w:val="00790ACC"/>
    <w:rsid w:val="00790AD8"/>
    <w:rsid w:val="00790C88"/>
    <w:rsid w:val="00790CD6"/>
    <w:rsid w:val="00790F2A"/>
    <w:rsid w:val="00790F57"/>
    <w:rsid w:val="00791034"/>
    <w:rsid w:val="007914B0"/>
    <w:rsid w:val="0079184E"/>
    <w:rsid w:val="00791BB8"/>
    <w:rsid w:val="00791E2E"/>
    <w:rsid w:val="00791F46"/>
    <w:rsid w:val="007924F9"/>
    <w:rsid w:val="007925AB"/>
    <w:rsid w:val="00792BDC"/>
    <w:rsid w:val="00792FA4"/>
    <w:rsid w:val="00793155"/>
    <w:rsid w:val="00793445"/>
    <w:rsid w:val="00794752"/>
    <w:rsid w:val="00794918"/>
    <w:rsid w:val="00794E8A"/>
    <w:rsid w:val="00795526"/>
    <w:rsid w:val="00795552"/>
    <w:rsid w:val="00795AAD"/>
    <w:rsid w:val="00796198"/>
    <w:rsid w:val="00796467"/>
    <w:rsid w:val="0079711A"/>
    <w:rsid w:val="0079729D"/>
    <w:rsid w:val="00797983"/>
    <w:rsid w:val="00797C66"/>
    <w:rsid w:val="00797DA2"/>
    <w:rsid w:val="00797DE8"/>
    <w:rsid w:val="007A06AC"/>
    <w:rsid w:val="007A0851"/>
    <w:rsid w:val="007A0D96"/>
    <w:rsid w:val="007A0EB0"/>
    <w:rsid w:val="007A0F8D"/>
    <w:rsid w:val="007A171D"/>
    <w:rsid w:val="007A1949"/>
    <w:rsid w:val="007A1BA2"/>
    <w:rsid w:val="007A2070"/>
    <w:rsid w:val="007A228C"/>
    <w:rsid w:val="007A280A"/>
    <w:rsid w:val="007A28DB"/>
    <w:rsid w:val="007A2B92"/>
    <w:rsid w:val="007A2ED2"/>
    <w:rsid w:val="007A2F9C"/>
    <w:rsid w:val="007A3138"/>
    <w:rsid w:val="007A37DC"/>
    <w:rsid w:val="007A3C42"/>
    <w:rsid w:val="007A3F48"/>
    <w:rsid w:val="007A4005"/>
    <w:rsid w:val="007A4217"/>
    <w:rsid w:val="007A42EF"/>
    <w:rsid w:val="007A47C9"/>
    <w:rsid w:val="007A4B4D"/>
    <w:rsid w:val="007A4F13"/>
    <w:rsid w:val="007A50D9"/>
    <w:rsid w:val="007A51AD"/>
    <w:rsid w:val="007A5305"/>
    <w:rsid w:val="007A551B"/>
    <w:rsid w:val="007A571F"/>
    <w:rsid w:val="007A57E7"/>
    <w:rsid w:val="007A5C2C"/>
    <w:rsid w:val="007A61E9"/>
    <w:rsid w:val="007A631F"/>
    <w:rsid w:val="007A6510"/>
    <w:rsid w:val="007A6840"/>
    <w:rsid w:val="007A7576"/>
    <w:rsid w:val="007A79E7"/>
    <w:rsid w:val="007B041A"/>
    <w:rsid w:val="007B043A"/>
    <w:rsid w:val="007B167F"/>
    <w:rsid w:val="007B17EA"/>
    <w:rsid w:val="007B1A65"/>
    <w:rsid w:val="007B1DFE"/>
    <w:rsid w:val="007B21BE"/>
    <w:rsid w:val="007B2369"/>
    <w:rsid w:val="007B2FE8"/>
    <w:rsid w:val="007B3066"/>
    <w:rsid w:val="007B35FC"/>
    <w:rsid w:val="007B3A15"/>
    <w:rsid w:val="007B4010"/>
    <w:rsid w:val="007B4032"/>
    <w:rsid w:val="007B4126"/>
    <w:rsid w:val="007B4133"/>
    <w:rsid w:val="007B42F8"/>
    <w:rsid w:val="007B4806"/>
    <w:rsid w:val="007B4F23"/>
    <w:rsid w:val="007B5853"/>
    <w:rsid w:val="007B5E3B"/>
    <w:rsid w:val="007B604B"/>
    <w:rsid w:val="007B66EA"/>
    <w:rsid w:val="007C0418"/>
    <w:rsid w:val="007C0732"/>
    <w:rsid w:val="007C097C"/>
    <w:rsid w:val="007C0BA8"/>
    <w:rsid w:val="007C1383"/>
    <w:rsid w:val="007C1710"/>
    <w:rsid w:val="007C17BA"/>
    <w:rsid w:val="007C1A75"/>
    <w:rsid w:val="007C1F7C"/>
    <w:rsid w:val="007C21FB"/>
    <w:rsid w:val="007C2A9B"/>
    <w:rsid w:val="007C2EB4"/>
    <w:rsid w:val="007C32E8"/>
    <w:rsid w:val="007C3958"/>
    <w:rsid w:val="007C3A39"/>
    <w:rsid w:val="007C46D6"/>
    <w:rsid w:val="007C4A24"/>
    <w:rsid w:val="007C4F50"/>
    <w:rsid w:val="007C513D"/>
    <w:rsid w:val="007C549B"/>
    <w:rsid w:val="007C574C"/>
    <w:rsid w:val="007C6336"/>
    <w:rsid w:val="007C69A1"/>
    <w:rsid w:val="007C6AE4"/>
    <w:rsid w:val="007C6CA6"/>
    <w:rsid w:val="007C6D74"/>
    <w:rsid w:val="007C70C5"/>
    <w:rsid w:val="007C72B9"/>
    <w:rsid w:val="007C736B"/>
    <w:rsid w:val="007C78F2"/>
    <w:rsid w:val="007C7CB8"/>
    <w:rsid w:val="007C7DF9"/>
    <w:rsid w:val="007D0947"/>
    <w:rsid w:val="007D0E49"/>
    <w:rsid w:val="007D0EB9"/>
    <w:rsid w:val="007D123C"/>
    <w:rsid w:val="007D13C7"/>
    <w:rsid w:val="007D147D"/>
    <w:rsid w:val="007D19B3"/>
    <w:rsid w:val="007D1AE6"/>
    <w:rsid w:val="007D1C19"/>
    <w:rsid w:val="007D2356"/>
    <w:rsid w:val="007D287B"/>
    <w:rsid w:val="007D2C10"/>
    <w:rsid w:val="007D3182"/>
    <w:rsid w:val="007D3767"/>
    <w:rsid w:val="007D3A1D"/>
    <w:rsid w:val="007D4565"/>
    <w:rsid w:val="007D4791"/>
    <w:rsid w:val="007D4927"/>
    <w:rsid w:val="007D4A1E"/>
    <w:rsid w:val="007D4AC9"/>
    <w:rsid w:val="007D4FD7"/>
    <w:rsid w:val="007D5159"/>
    <w:rsid w:val="007D539D"/>
    <w:rsid w:val="007D5579"/>
    <w:rsid w:val="007D58A3"/>
    <w:rsid w:val="007D5CF4"/>
    <w:rsid w:val="007D67A5"/>
    <w:rsid w:val="007D6803"/>
    <w:rsid w:val="007D692E"/>
    <w:rsid w:val="007D744C"/>
    <w:rsid w:val="007D7CF2"/>
    <w:rsid w:val="007E0480"/>
    <w:rsid w:val="007E0A8B"/>
    <w:rsid w:val="007E0BEE"/>
    <w:rsid w:val="007E180F"/>
    <w:rsid w:val="007E1E2B"/>
    <w:rsid w:val="007E2236"/>
    <w:rsid w:val="007E2277"/>
    <w:rsid w:val="007E23AE"/>
    <w:rsid w:val="007E258F"/>
    <w:rsid w:val="007E2639"/>
    <w:rsid w:val="007E2776"/>
    <w:rsid w:val="007E296B"/>
    <w:rsid w:val="007E2BCE"/>
    <w:rsid w:val="007E2DDB"/>
    <w:rsid w:val="007E3D16"/>
    <w:rsid w:val="007E3D5C"/>
    <w:rsid w:val="007E3F11"/>
    <w:rsid w:val="007E47A1"/>
    <w:rsid w:val="007E48E2"/>
    <w:rsid w:val="007E4943"/>
    <w:rsid w:val="007E4A1D"/>
    <w:rsid w:val="007E4B32"/>
    <w:rsid w:val="007E4F1A"/>
    <w:rsid w:val="007E50F3"/>
    <w:rsid w:val="007E5134"/>
    <w:rsid w:val="007E54C9"/>
    <w:rsid w:val="007E55D5"/>
    <w:rsid w:val="007E59D5"/>
    <w:rsid w:val="007E5CE8"/>
    <w:rsid w:val="007E6EFD"/>
    <w:rsid w:val="007E73B4"/>
    <w:rsid w:val="007E7995"/>
    <w:rsid w:val="007F077F"/>
    <w:rsid w:val="007F07A8"/>
    <w:rsid w:val="007F1349"/>
    <w:rsid w:val="007F18BE"/>
    <w:rsid w:val="007F19B1"/>
    <w:rsid w:val="007F23BE"/>
    <w:rsid w:val="007F23CA"/>
    <w:rsid w:val="007F2951"/>
    <w:rsid w:val="007F2ED1"/>
    <w:rsid w:val="007F33BB"/>
    <w:rsid w:val="007F3513"/>
    <w:rsid w:val="007F3702"/>
    <w:rsid w:val="007F3704"/>
    <w:rsid w:val="007F3758"/>
    <w:rsid w:val="007F3AF7"/>
    <w:rsid w:val="007F3D0C"/>
    <w:rsid w:val="007F3FA1"/>
    <w:rsid w:val="007F4AAA"/>
    <w:rsid w:val="007F4F51"/>
    <w:rsid w:val="007F53FA"/>
    <w:rsid w:val="007F706B"/>
    <w:rsid w:val="007F757A"/>
    <w:rsid w:val="007F766B"/>
    <w:rsid w:val="007F7727"/>
    <w:rsid w:val="007F7787"/>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B61"/>
    <w:rsid w:val="008033F1"/>
    <w:rsid w:val="00803577"/>
    <w:rsid w:val="0080357C"/>
    <w:rsid w:val="00804122"/>
    <w:rsid w:val="0080425A"/>
    <w:rsid w:val="00804346"/>
    <w:rsid w:val="00804936"/>
    <w:rsid w:val="00804B57"/>
    <w:rsid w:val="008056E3"/>
    <w:rsid w:val="00805928"/>
    <w:rsid w:val="00805B18"/>
    <w:rsid w:val="00805BBB"/>
    <w:rsid w:val="00805F58"/>
    <w:rsid w:val="00806293"/>
    <w:rsid w:val="00806359"/>
    <w:rsid w:val="0080641B"/>
    <w:rsid w:val="0080656F"/>
    <w:rsid w:val="008065E3"/>
    <w:rsid w:val="00806787"/>
    <w:rsid w:val="00806843"/>
    <w:rsid w:val="00806F9F"/>
    <w:rsid w:val="0080721A"/>
    <w:rsid w:val="00807567"/>
    <w:rsid w:val="00807E27"/>
    <w:rsid w:val="00807E57"/>
    <w:rsid w:val="0081039E"/>
    <w:rsid w:val="00810517"/>
    <w:rsid w:val="0081056D"/>
    <w:rsid w:val="008105A3"/>
    <w:rsid w:val="00811587"/>
    <w:rsid w:val="00811766"/>
    <w:rsid w:val="00811767"/>
    <w:rsid w:val="00811E61"/>
    <w:rsid w:val="00812100"/>
    <w:rsid w:val="008121CD"/>
    <w:rsid w:val="00812D90"/>
    <w:rsid w:val="008138B5"/>
    <w:rsid w:val="008138E2"/>
    <w:rsid w:val="00813A61"/>
    <w:rsid w:val="00813E64"/>
    <w:rsid w:val="008140A5"/>
    <w:rsid w:val="00814989"/>
    <w:rsid w:val="008152B5"/>
    <w:rsid w:val="008154BA"/>
    <w:rsid w:val="00815581"/>
    <w:rsid w:val="0081563C"/>
    <w:rsid w:val="00815820"/>
    <w:rsid w:val="00815886"/>
    <w:rsid w:val="0081598D"/>
    <w:rsid w:val="00815B8A"/>
    <w:rsid w:val="00815B9D"/>
    <w:rsid w:val="00816042"/>
    <w:rsid w:val="00816CBD"/>
    <w:rsid w:val="008172FC"/>
    <w:rsid w:val="00817377"/>
    <w:rsid w:val="00817881"/>
    <w:rsid w:val="008179C7"/>
    <w:rsid w:val="00817E7B"/>
    <w:rsid w:val="0082014A"/>
    <w:rsid w:val="008202B9"/>
    <w:rsid w:val="00820954"/>
    <w:rsid w:val="00820D8A"/>
    <w:rsid w:val="008211E5"/>
    <w:rsid w:val="00821476"/>
    <w:rsid w:val="008215D9"/>
    <w:rsid w:val="008218A8"/>
    <w:rsid w:val="00821C8A"/>
    <w:rsid w:val="00821F8B"/>
    <w:rsid w:val="008222BE"/>
    <w:rsid w:val="00822349"/>
    <w:rsid w:val="00822410"/>
    <w:rsid w:val="008224F4"/>
    <w:rsid w:val="008225EB"/>
    <w:rsid w:val="0082280D"/>
    <w:rsid w:val="00822C46"/>
    <w:rsid w:val="00822D96"/>
    <w:rsid w:val="00822E0E"/>
    <w:rsid w:val="0082303B"/>
    <w:rsid w:val="008236EB"/>
    <w:rsid w:val="0082395C"/>
    <w:rsid w:val="00823C2E"/>
    <w:rsid w:val="00823F98"/>
    <w:rsid w:val="00824272"/>
    <w:rsid w:val="00824381"/>
    <w:rsid w:val="0082443E"/>
    <w:rsid w:val="008247D7"/>
    <w:rsid w:val="008254FE"/>
    <w:rsid w:val="008268B6"/>
    <w:rsid w:val="008269D5"/>
    <w:rsid w:val="008269DB"/>
    <w:rsid w:val="00826A60"/>
    <w:rsid w:val="00827046"/>
    <w:rsid w:val="008276C3"/>
    <w:rsid w:val="0082781C"/>
    <w:rsid w:val="008302E3"/>
    <w:rsid w:val="0083048E"/>
    <w:rsid w:val="008306E2"/>
    <w:rsid w:val="00830B2E"/>
    <w:rsid w:val="00830D57"/>
    <w:rsid w:val="008312BB"/>
    <w:rsid w:val="00831959"/>
    <w:rsid w:val="00831999"/>
    <w:rsid w:val="0083215F"/>
    <w:rsid w:val="0083229E"/>
    <w:rsid w:val="00833266"/>
    <w:rsid w:val="0083336F"/>
    <w:rsid w:val="00833840"/>
    <w:rsid w:val="00833848"/>
    <w:rsid w:val="00833886"/>
    <w:rsid w:val="0083401D"/>
    <w:rsid w:val="008345B8"/>
    <w:rsid w:val="008348E0"/>
    <w:rsid w:val="00834D9F"/>
    <w:rsid w:val="00834FD3"/>
    <w:rsid w:val="008350B7"/>
    <w:rsid w:val="008352E0"/>
    <w:rsid w:val="00835497"/>
    <w:rsid w:val="008356EF"/>
    <w:rsid w:val="00835907"/>
    <w:rsid w:val="00835B71"/>
    <w:rsid w:val="008360E0"/>
    <w:rsid w:val="008362E4"/>
    <w:rsid w:val="00836415"/>
    <w:rsid w:val="008366CF"/>
    <w:rsid w:val="00836B94"/>
    <w:rsid w:val="00836D27"/>
    <w:rsid w:val="008373A6"/>
    <w:rsid w:val="008374AB"/>
    <w:rsid w:val="00837725"/>
    <w:rsid w:val="00840149"/>
    <w:rsid w:val="008402E5"/>
    <w:rsid w:val="0084083A"/>
    <w:rsid w:val="00841AA5"/>
    <w:rsid w:val="00841E6E"/>
    <w:rsid w:val="00841FEA"/>
    <w:rsid w:val="00842EB2"/>
    <w:rsid w:val="0084307F"/>
    <w:rsid w:val="0084352F"/>
    <w:rsid w:val="00843B4C"/>
    <w:rsid w:val="008443AA"/>
    <w:rsid w:val="008445DD"/>
    <w:rsid w:val="008446C9"/>
    <w:rsid w:val="008448DC"/>
    <w:rsid w:val="00844BAD"/>
    <w:rsid w:val="00844EC8"/>
    <w:rsid w:val="008454D4"/>
    <w:rsid w:val="00845A1A"/>
    <w:rsid w:val="00845CE9"/>
    <w:rsid w:val="00845FBD"/>
    <w:rsid w:val="008460BA"/>
    <w:rsid w:val="00846177"/>
    <w:rsid w:val="00846791"/>
    <w:rsid w:val="008467CA"/>
    <w:rsid w:val="0084686B"/>
    <w:rsid w:val="00847D65"/>
    <w:rsid w:val="00850B62"/>
    <w:rsid w:val="00850B8A"/>
    <w:rsid w:val="00851C4A"/>
    <w:rsid w:val="00852570"/>
    <w:rsid w:val="0085285D"/>
    <w:rsid w:val="00853945"/>
    <w:rsid w:val="008539E6"/>
    <w:rsid w:val="00853C3C"/>
    <w:rsid w:val="00853D57"/>
    <w:rsid w:val="008540E4"/>
    <w:rsid w:val="0085454E"/>
    <w:rsid w:val="008547AD"/>
    <w:rsid w:val="00854B8B"/>
    <w:rsid w:val="00854EAC"/>
    <w:rsid w:val="008554D0"/>
    <w:rsid w:val="008556C4"/>
    <w:rsid w:val="00855B98"/>
    <w:rsid w:val="008569D6"/>
    <w:rsid w:val="00856BAF"/>
    <w:rsid w:val="00856C85"/>
    <w:rsid w:val="00856FD4"/>
    <w:rsid w:val="008579A8"/>
    <w:rsid w:val="00857C27"/>
    <w:rsid w:val="008600F6"/>
    <w:rsid w:val="00860EC9"/>
    <w:rsid w:val="00860FF8"/>
    <w:rsid w:val="00861391"/>
    <w:rsid w:val="00861BC6"/>
    <w:rsid w:val="008620A6"/>
    <w:rsid w:val="008627CF"/>
    <w:rsid w:val="00862E62"/>
    <w:rsid w:val="00862E76"/>
    <w:rsid w:val="008631DC"/>
    <w:rsid w:val="008638A9"/>
    <w:rsid w:val="0086390D"/>
    <w:rsid w:val="00863C2F"/>
    <w:rsid w:val="008640C9"/>
    <w:rsid w:val="0086496D"/>
    <w:rsid w:val="00864B25"/>
    <w:rsid w:val="00864CF6"/>
    <w:rsid w:val="0086500C"/>
    <w:rsid w:val="00865452"/>
    <w:rsid w:val="008658A0"/>
    <w:rsid w:val="00865C11"/>
    <w:rsid w:val="00865DFB"/>
    <w:rsid w:val="00866D2E"/>
    <w:rsid w:val="008671CC"/>
    <w:rsid w:val="00867463"/>
    <w:rsid w:val="00867E67"/>
    <w:rsid w:val="00870961"/>
    <w:rsid w:val="00870E24"/>
    <w:rsid w:val="00870E3E"/>
    <w:rsid w:val="00870FC0"/>
    <w:rsid w:val="0087178A"/>
    <w:rsid w:val="008717B7"/>
    <w:rsid w:val="00871AD3"/>
    <w:rsid w:val="00871E93"/>
    <w:rsid w:val="008723CC"/>
    <w:rsid w:val="008723EE"/>
    <w:rsid w:val="008724FD"/>
    <w:rsid w:val="00872B16"/>
    <w:rsid w:val="00872EFA"/>
    <w:rsid w:val="00872FAA"/>
    <w:rsid w:val="00873161"/>
    <w:rsid w:val="00873BF3"/>
    <w:rsid w:val="00873DF6"/>
    <w:rsid w:val="00873E6B"/>
    <w:rsid w:val="00874260"/>
    <w:rsid w:val="00874C8F"/>
    <w:rsid w:val="008758B1"/>
    <w:rsid w:val="00875EAA"/>
    <w:rsid w:val="00875F34"/>
    <w:rsid w:val="00876006"/>
    <w:rsid w:val="008763AE"/>
    <w:rsid w:val="00876825"/>
    <w:rsid w:val="00876AC8"/>
    <w:rsid w:val="00876D72"/>
    <w:rsid w:val="00877258"/>
    <w:rsid w:val="008775A5"/>
    <w:rsid w:val="00877BF9"/>
    <w:rsid w:val="008804F3"/>
    <w:rsid w:val="00880DC1"/>
    <w:rsid w:val="0088130E"/>
    <w:rsid w:val="00881E54"/>
    <w:rsid w:val="00881F44"/>
    <w:rsid w:val="0088209C"/>
    <w:rsid w:val="008825B3"/>
    <w:rsid w:val="00882B69"/>
    <w:rsid w:val="008831E1"/>
    <w:rsid w:val="00883356"/>
    <w:rsid w:val="00883B8C"/>
    <w:rsid w:val="00883DBA"/>
    <w:rsid w:val="00883E9B"/>
    <w:rsid w:val="00884092"/>
    <w:rsid w:val="008845DB"/>
    <w:rsid w:val="0088474E"/>
    <w:rsid w:val="0088495D"/>
    <w:rsid w:val="00884A58"/>
    <w:rsid w:val="00885155"/>
    <w:rsid w:val="008854E3"/>
    <w:rsid w:val="00885680"/>
    <w:rsid w:val="0088582E"/>
    <w:rsid w:val="00885AC7"/>
    <w:rsid w:val="00885C71"/>
    <w:rsid w:val="00886DDD"/>
    <w:rsid w:val="00886F7A"/>
    <w:rsid w:val="00890836"/>
    <w:rsid w:val="00890971"/>
    <w:rsid w:val="00890FD4"/>
    <w:rsid w:val="00891935"/>
    <w:rsid w:val="00891EF5"/>
    <w:rsid w:val="0089237E"/>
    <w:rsid w:val="008927EA"/>
    <w:rsid w:val="00892B6F"/>
    <w:rsid w:val="00892BEA"/>
    <w:rsid w:val="00892C6F"/>
    <w:rsid w:val="00892E92"/>
    <w:rsid w:val="00893E7C"/>
    <w:rsid w:val="00893F03"/>
    <w:rsid w:val="00894378"/>
    <w:rsid w:val="00894C3B"/>
    <w:rsid w:val="00895543"/>
    <w:rsid w:val="00895B2F"/>
    <w:rsid w:val="00895C02"/>
    <w:rsid w:val="00895CD9"/>
    <w:rsid w:val="00895D27"/>
    <w:rsid w:val="00895E27"/>
    <w:rsid w:val="00896880"/>
    <w:rsid w:val="00896E01"/>
    <w:rsid w:val="00897190"/>
    <w:rsid w:val="0089747E"/>
    <w:rsid w:val="008974C6"/>
    <w:rsid w:val="008A018B"/>
    <w:rsid w:val="008A02AC"/>
    <w:rsid w:val="008A02C4"/>
    <w:rsid w:val="008A05D6"/>
    <w:rsid w:val="008A0B3D"/>
    <w:rsid w:val="008A0D42"/>
    <w:rsid w:val="008A0D82"/>
    <w:rsid w:val="008A0E02"/>
    <w:rsid w:val="008A0F61"/>
    <w:rsid w:val="008A1154"/>
    <w:rsid w:val="008A1A55"/>
    <w:rsid w:val="008A1D33"/>
    <w:rsid w:val="008A1E26"/>
    <w:rsid w:val="008A20E9"/>
    <w:rsid w:val="008A2487"/>
    <w:rsid w:val="008A2AF9"/>
    <w:rsid w:val="008A2BB0"/>
    <w:rsid w:val="008A2FE4"/>
    <w:rsid w:val="008A39BF"/>
    <w:rsid w:val="008A4190"/>
    <w:rsid w:val="008A48FB"/>
    <w:rsid w:val="008A492B"/>
    <w:rsid w:val="008A4A5C"/>
    <w:rsid w:val="008A4D16"/>
    <w:rsid w:val="008A4D94"/>
    <w:rsid w:val="008A5242"/>
    <w:rsid w:val="008A5279"/>
    <w:rsid w:val="008A5334"/>
    <w:rsid w:val="008A5990"/>
    <w:rsid w:val="008A59ED"/>
    <w:rsid w:val="008A6150"/>
    <w:rsid w:val="008A6335"/>
    <w:rsid w:val="008A673D"/>
    <w:rsid w:val="008A6B74"/>
    <w:rsid w:val="008A7552"/>
    <w:rsid w:val="008A791F"/>
    <w:rsid w:val="008A7C09"/>
    <w:rsid w:val="008A7D5C"/>
    <w:rsid w:val="008A7FE1"/>
    <w:rsid w:val="008B170D"/>
    <w:rsid w:val="008B213B"/>
    <w:rsid w:val="008B228C"/>
    <w:rsid w:val="008B2542"/>
    <w:rsid w:val="008B2A2C"/>
    <w:rsid w:val="008B2D27"/>
    <w:rsid w:val="008B3263"/>
    <w:rsid w:val="008B34BF"/>
    <w:rsid w:val="008B3588"/>
    <w:rsid w:val="008B35AF"/>
    <w:rsid w:val="008B3610"/>
    <w:rsid w:val="008B3773"/>
    <w:rsid w:val="008B3ABB"/>
    <w:rsid w:val="008B3C26"/>
    <w:rsid w:val="008B4022"/>
    <w:rsid w:val="008B4289"/>
    <w:rsid w:val="008B430E"/>
    <w:rsid w:val="008B44F8"/>
    <w:rsid w:val="008B4DE9"/>
    <w:rsid w:val="008B5084"/>
    <w:rsid w:val="008B55A4"/>
    <w:rsid w:val="008B55D5"/>
    <w:rsid w:val="008B6905"/>
    <w:rsid w:val="008B6EF2"/>
    <w:rsid w:val="008B71E9"/>
    <w:rsid w:val="008B7227"/>
    <w:rsid w:val="008B7828"/>
    <w:rsid w:val="008B7D27"/>
    <w:rsid w:val="008C0540"/>
    <w:rsid w:val="008C0772"/>
    <w:rsid w:val="008C0ACA"/>
    <w:rsid w:val="008C1048"/>
    <w:rsid w:val="008C111A"/>
    <w:rsid w:val="008C113D"/>
    <w:rsid w:val="008C1676"/>
    <w:rsid w:val="008C1959"/>
    <w:rsid w:val="008C1DCC"/>
    <w:rsid w:val="008C1E84"/>
    <w:rsid w:val="008C1FC3"/>
    <w:rsid w:val="008C2336"/>
    <w:rsid w:val="008C25BE"/>
    <w:rsid w:val="008C2661"/>
    <w:rsid w:val="008C2C45"/>
    <w:rsid w:val="008C2DBE"/>
    <w:rsid w:val="008C32C6"/>
    <w:rsid w:val="008C355F"/>
    <w:rsid w:val="008C3C73"/>
    <w:rsid w:val="008C3F63"/>
    <w:rsid w:val="008C467E"/>
    <w:rsid w:val="008C47E9"/>
    <w:rsid w:val="008C4A64"/>
    <w:rsid w:val="008C5389"/>
    <w:rsid w:val="008C5A24"/>
    <w:rsid w:val="008C5C3F"/>
    <w:rsid w:val="008C5E45"/>
    <w:rsid w:val="008C6484"/>
    <w:rsid w:val="008C648F"/>
    <w:rsid w:val="008C66C7"/>
    <w:rsid w:val="008C67D7"/>
    <w:rsid w:val="008C68E2"/>
    <w:rsid w:val="008D00B3"/>
    <w:rsid w:val="008D0490"/>
    <w:rsid w:val="008D0717"/>
    <w:rsid w:val="008D0835"/>
    <w:rsid w:val="008D1145"/>
    <w:rsid w:val="008D15E5"/>
    <w:rsid w:val="008D1E41"/>
    <w:rsid w:val="008D2141"/>
    <w:rsid w:val="008D21C2"/>
    <w:rsid w:val="008D2935"/>
    <w:rsid w:val="008D2C0D"/>
    <w:rsid w:val="008D4909"/>
    <w:rsid w:val="008D4E2B"/>
    <w:rsid w:val="008D5127"/>
    <w:rsid w:val="008D685D"/>
    <w:rsid w:val="008D6CDB"/>
    <w:rsid w:val="008D6EBA"/>
    <w:rsid w:val="008D745B"/>
    <w:rsid w:val="008D75CD"/>
    <w:rsid w:val="008D7B07"/>
    <w:rsid w:val="008E031F"/>
    <w:rsid w:val="008E068C"/>
    <w:rsid w:val="008E0852"/>
    <w:rsid w:val="008E0AAD"/>
    <w:rsid w:val="008E0B74"/>
    <w:rsid w:val="008E0F8E"/>
    <w:rsid w:val="008E0FAF"/>
    <w:rsid w:val="008E177F"/>
    <w:rsid w:val="008E20B2"/>
    <w:rsid w:val="008E3C93"/>
    <w:rsid w:val="008E40C6"/>
    <w:rsid w:val="008E4424"/>
    <w:rsid w:val="008E4553"/>
    <w:rsid w:val="008E4860"/>
    <w:rsid w:val="008E5135"/>
    <w:rsid w:val="008E5614"/>
    <w:rsid w:val="008E592C"/>
    <w:rsid w:val="008E6071"/>
    <w:rsid w:val="008E699C"/>
    <w:rsid w:val="008E6C44"/>
    <w:rsid w:val="008E6E44"/>
    <w:rsid w:val="008E7060"/>
    <w:rsid w:val="008E7E45"/>
    <w:rsid w:val="008F0A5C"/>
    <w:rsid w:val="008F0CC4"/>
    <w:rsid w:val="008F0DF3"/>
    <w:rsid w:val="008F0F34"/>
    <w:rsid w:val="008F1119"/>
    <w:rsid w:val="008F1439"/>
    <w:rsid w:val="008F1789"/>
    <w:rsid w:val="008F1B3F"/>
    <w:rsid w:val="008F1FA5"/>
    <w:rsid w:val="008F212A"/>
    <w:rsid w:val="008F23DD"/>
    <w:rsid w:val="008F261F"/>
    <w:rsid w:val="008F298A"/>
    <w:rsid w:val="008F2E34"/>
    <w:rsid w:val="008F364B"/>
    <w:rsid w:val="008F3B63"/>
    <w:rsid w:val="008F3CF1"/>
    <w:rsid w:val="008F412B"/>
    <w:rsid w:val="008F42A1"/>
    <w:rsid w:val="008F44E7"/>
    <w:rsid w:val="008F4800"/>
    <w:rsid w:val="008F4816"/>
    <w:rsid w:val="008F49D9"/>
    <w:rsid w:val="008F6250"/>
    <w:rsid w:val="008F7639"/>
    <w:rsid w:val="008F79F7"/>
    <w:rsid w:val="008F7FE6"/>
    <w:rsid w:val="00900301"/>
    <w:rsid w:val="009003E9"/>
    <w:rsid w:val="00900935"/>
    <w:rsid w:val="00900A0D"/>
    <w:rsid w:val="00900B26"/>
    <w:rsid w:val="00900B67"/>
    <w:rsid w:val="00900C67"/>
    <w:rsid w:val="00900F4C"/>
    <w:rsid w:val="0090133E"/>
    <w:rsid w:val="009016ED"/>
    <w:rsid w:val="009026A0"/>
    <w:rsid w:val="00902B89"/>
    <w:rsid w:val="009034B0"/>
    <w:rsid w:val="00903B4A"/>
    <w:rsid w:val="009045EE"/>
    <w:rsid w:val="00904800"/>
    <w:rsid w:val="00904E60"/>
    <w:rsid w:val="00904F49"/>
    <w:rsid w:val="0090530B"/>
    <w:rsid w:val="00905389"/>
    <w:rsid w:val="0090588E"/>
    <w:rsid w:val="0090629D"/>
    <w:rsid w:val="00906A83"/>
    <w:rsid w:val="00906F17"/>
    <w:rsid w:val="009074C4"/>
    <w:rsid w:val="0090765C"/>
    <w:rsid w:val="009077F0"/>
    <w:rsid w:val="009079BE"/>
    <w:rsid w:val="00907AA7"/>
    <w:rsid w:val="00907C97"/>
    <w:rsid w:val="00910CAD"/>
    <w:rsid w:val="00911095"/>
    <w:rsid w:val="00911FA2"/>
    <w:rsid w:val="0091234B"/>
    <w:rsid w:val="00912484"/>
    <w:rsid w:val="009127B0"/>
    <w:rsid w:val="00912B1F"/>
    <w:rsid w:val="00912E0C"/>
    <w:rsid w:val="0091300F"/>
    <w:rsid w:val="0091310F"/>
    <w:rsid w:val="0091392B"/>
    <w:rsid w:val="00913AD2"/>
    <w:rsid w:val="00913B12"/>
    <w:rsid w:val="00913CB6"/>
    <w:rsid w:val="009141DF"/>
    <w:rsid w:val="0091525E"/>
    <w:rsid w:val="00915698"/>
    <w:rsid w:val="00915736"/>
    <w:rsid w:val="00915BE3"/>
    <w:rsid w:val="00915E69"/>
    <w:rsid w:val="00916498"/>
    <w:rsid w:val="009167AA"/>
    <w:rsid w:val="00917786"/>
    <w:rsid w:val="00917E4F"/>
    <w:rsid w:val="00917FC5"/>
    <w:rsid w:val="0092015E"/>
    <w:rsid w:val="009201AB"/>
    <w:rsid w:val="0092027C"/>
    <w:rsid w:val="00920290"/>
    <w:rsid w:val="00920853"/>
    <w:rsid w:val="00920991"/>
    <w:rsid w:val="00920BD2"/>
    <w:rsid w:val="00921278"/>
    <w:rsid w:val="009212D2"/>
    <w:rsid w:val="00921354"/>
    <w:rsid w:val="00921428"/>
    <w:rsid w:val="009218CF"/>
    <w:rsid w:val="0092193A"/>
    <w:rsid w:val="00921C37"/>
    <w:rsid w:val="00922011"/>
    <w:rsid w:val="009221A5"/>
    <w:rsid w:val="00922A32"/>
    <w:rsid w:val="009235EA"/>
    <w:rsid w:val="0092378A"/>
    <w:rsid w:val="0092391C"/>
    <w:rsid w:val="0092399D"/>
    <w:rsid w:val="00923AC2"/>
    <w:rsid w:val="009242AB"/>
    <w:rsid w:val="0092433C"/>
    <w:rsid w:val="0092446E"/>
    <w:rsid w:val="0092493A"/>
    <w:rsid w:val="00925723"/>
    <w:rsid w:val="0092573B"/>
    <w:rsid w:val="00926676"/>
    <w:rsid w:val="0092670E"/>
    <w:rsid w:val="0092713A"/>
    <w:rsid w:val="009278D6"/>
    <w:rsid w:val="00927B20"/>
    <w:rsid w:val="00927BFB"/>
    <w:rsid w:val="00930054"/>
    <w:rsid w:val="00930144"/>
    <w:rsid w:val="00930868"/>
    <w:rsid w:val="00930D75"/>
    <w:rsid w:val="0093119A"/>
    <w:rsid w:val="009319DB"/>
    <w:rsid w:val="00931E5E"/>
    <w:rsid w:val="009320DA"/>
    <w:rsid w:val="00932588"/>
    <w:rsid w:val="00933242"/>
    <w:rsid w:val="009333D2"/>
    <w:rsid w:val="00933EA6"/>
    <w:rsid w:val="00934961"/>
    <w:rsid w:val="00934E5D"/>
    <w:rsid w:val="009351FF"/>
    <w:rsid w:val="00935F31"/>
    <w:rsid w:val="0093605B"/>
    <w:rsid w:val="009362E0"/>
    <w:rsid w:val="00936319"/>
    <w:rsid w:val="009366E0"/>
    <w:rsid w:val="00936B6E"/>
    <w:rsid w:val="00936CCD"/>
    <w:rsid w:val="00936DA4"/>
    <w:rsid w:val="00936EEF"/>
    <w:rsid w:val="00937157"/>
    <w:rsid w:val="0093761D"/>
    <w:rsid w:val="00937BAB"/>
    <w:rsid w:val="00937DC2"/>
    <w:rsid w:val="00940B7C"/>
    <w:rsid w:val="009417F4"/>
    <w:rsid w:val="009418A6"/>
    <w:rsid w:val="00941F09"/>
    <w:rsid w:val="00942C7D"/>
    <w:rsid w:val="00943435"/>
    <w:rsid w:val="0094349E"/>
    <w:rsid w:val="0094353B"/>
    <w:rsid w:val="0094355D"/>
    <w:rsid w:val="00943D37"/>
    <w:rsid w:val="00943D67"/>
    <w:rsid w:val="00944175"/>
    <w:rsid w:val="009444B9"/>
    <w:rsid w:val="00945375"/>
    <w:rsid w:val="00945D99"/>
    <w:rsid w:val="00946386"/>
    <w:rsid w:val="009463F2"/>
    <w:rsid w:val="009465B9"/>
    <w:rsid w:val="00946799"/>
    <w:rsid w:val="00947E4B"/>
    <w:rsid w:val="00947F7F"/>
    <w:rsid w:val="00950498"/>
    <w:rsid w:val="009505D2"/>
    <w:rsid w:val="009510AA"/>
    <w:rsid w:val="009510DA"/>
    <w:rsid w:val="00951578"/>
    <w:rsid w:val="00951809"/>
    <w:rsid w:val="00951AE0"/>
    <w:rsid w:val="009523EC"/>
    <w:rsid w:val="00952869"/>
    <w:rsid w:val="00952A3F"/>
    <w:rsid w:val="00952E80"/>
    <w:rsid w:val="00952F09"/>
    <w:rsid w:val="009534D3"/>
    <w:rsid w:val="00953608"/>
    <w:rsid w:val="00953706"/>
    <w:rsid w:val="00953A4D"/>
    <w:rsid w:val="00953E70"/>
    <w:rsid w:val="00954041"/>
    <w:rsid w:val="00954B8F"/>
    <w:rsid w:val="00955265"/>
    <w:rsid w:val="009554E5"/>
    <w:rsid w:val="0095557F"/>
    <w:rsid w:val="00955782"/>
    <w:rsid w:val="009557E0"/>
    <w:rsid w:val="009558A8"/>
    <w:rsid w:val="00955A3C"/>
    <w:rsid w:val="00955D33"/>
    <w:rsid w:val="00956238"/>
    <w:rsid w:val="00956EA7"/>
    <w:rsid w:val="0095746A"/>
    <w:rsid w:val="00960422"/>
    <w:rsid w:val="00960A01"/>
    <w:rsid w:val="00960F15"/>
    <w:rsid w:val="00960FDD"/>
    <w:rsid w:val="009616DF"/>
    <w:rsid w:val="00961826"/>
    <w:rsid w:val="009619B3"/>
    <w:rsid w:val="00961BDD"/>
    <w:rsid w:val="00961C33"/>
    <w:rsid w:val="0096200C"/>
    <w:rsid w:val="00962AED"/>
    <w:rsid w:val="00962F43"/>
    <w:rsid w:val="009630A7"/>
    <w:rsid w:val="00963352"/>
    <w:rsid w:val="00963524"/>
    <w:rsid w:val="00963539"/>
    <w:rsid w:val="009637BD"/>
    <w:rsid w:val="0096386E"/>
    <w:rsid w:val="00963B17"/>
    <w:rsid w:val="00963CD5"/>
    <w:rsid w:val="00963E8B"/>
    <w:rsid w:val="00963EDA"/>
    <w:rsid w:val="009649D8"/>
    <w:rsid w:val="00964FC5"/>
    <w:rsid w:val="009652B0"/>
    <w:rsid w:val="009653F4"/>
    <w:rsid w:val="00965508"/>
    <w:rsid w:val="00965B5E"/>
    <w:rsid w:val="00965C4F"/>
    <w:rsid w:val="00966095"/>
    <w:rsid w:val="00966204"/>
    <w:rsid w:val="0096629A"/>
    <w:rsid w:val="00966314"/>
    <w:rsid w:val="0096662C"/>
    <w:rsid w:val="009669AA"/>
    <w:rsid w:val="00966BE4"/>
    <w:rsid w:val="00966C56"/>
    <w:rsid w:val="0096721D"/>
    <w:rsid w:val="009673E9"/>
    <w:rsid w:val="009677BD"/>
    <w:rsid w:val="0096782E"/>
    <w:rsid w:val="00967B1D"/>
    <w:rsid w:val="00967D2F"/>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B5E"/>
    <w:rsid w:val="00973DA6"/>
    <w:rsid w:val="009740F2"/>
    <w:rsid w:val="0097416E"/>
    <w:rsid w:val="009743B0"/>
    <w:rsid w:val="0097464D"/>
    <w:rsid w:val="009747F9"/>
    <w:rsid w:val="00974858"/>
    <w:rsid w:val="0097516B"/>
    <w:rsid w:val="00975202"/>
    <w:rsid w:val="00975323"/>
    <w:rsid w:val="00976D8F"/>
    <w:rsid w:val="00976E03"/>
    <w:rsid w:val="00976EF9"/>
    <w:rsid w:val="00976F03"/>
    <w:rsid w:val="009773F5"/>
    <w:rsid w:val="00977681"/>
    <w:rsid w:val="00980232"/>
    <w:rsid w:val="00980460"/>
    <w:rsid w:val="00981286"/>
    <w:rsid w:val="00981321"/>
    <w:rsid w:val="0098183E"/>
    <w:rsid w:val="00981FF4"/>
    <w:rsid w:val="00982999"/>
    <w:rsid w:val="009830F3"/>
    <w:rsid w:val="00983876"/>
    <w:rsid w:val="00983BC1"/>
    <w:rsid w:val="00983E48"/>
    <w:rsid w:val="00983FE9"/>
    <w:rsid w:val="009848A1"/>
    <w:rsid w:val="0098504E"/>
    <w:rsid w:val="00985658"/>
    <w:rsid w:val="009857A5"/>
    <w:rsid w:val="00985F62"/>
    <w:rsid w:val="009861B9"/>
    <w:rsid w:val="0098627B"/>
    <w:rsid w:val="00987141"/>
    <w:rsid w:val="00987627"/>
    <w:rsid w:val="00987646"/>
    <w:rsid w:val="0098786A"/>
    <w:rsid w:val="00987DE0"/>
    <w:rsid w:val="0099005D"/>
    <w:rsid w:val="00990452"/>
    <w:rsid w:val="0099095A"/>
    <w:rsid w:val="00990CD4"/>
    <w:rsid w:val="00991850"/>
    <w:rsid w:val="00991E5D"/>
    <w:rsid w:val="009924D8"/>
    <w:rsid w:val="00992837"/>
    <w:rsid w:val="00992879"/>
    <w:rsid w:val="00992D6C"/>
    <w:rsid w:val="00993027"/>
    <w:rsid w:val="00993A4F"/>
    <w:rsid w:val="00994217"/>
    <w:rsid w:val="009946D8"/>
    <w:rsid w:val="00995805"/>
    <w:rsid w:val="00995A33"/>
    <w:rsid w:val="00995A8B"/>
    <w:rsid w:val="00996366"/>
    <w:rsid w:val="00996B7B"/>
    <w:rsid w:val="00996D73"/>
    <w:rsid w:val="00996F7D"/>
    <w:rsid w:val="00997045"/>
    <w:rsid w:val="0099754A"/>
    <w:rsid w:val="00997BB1"/>
    <w:rsid w:val="009A036F"/>
    <w:rsid w:val="009A03DD"/>
    <w:rsid w:val="009A0D22"/>
    <w:rsid w:val="009A12A9"/>
    <w:rsid w:val="009A19C3"/>
    <w:rsid w:val="009A24B1"/>
    <w:rsid w:val="009A3709"/>
    <w:rsid w:val="009A487D"/>
    <w:rsid w:val="009A4A7C"/>
    <w:rsid w:val="009A5361"/>
    <w:rsid w:val="009A58DB"/>
    <w:rsid w:val="009A5CB0"/>
    <w:rsid w:val="009A5D41"/>
    <w:rsid w:val="009A6F21"/>
    <w:rsid w:val="009A74DE"/>
    <w:rsid w:val="009B078E"/>
    <w:rsid w:val="009B09AA"/>
    <w:rsid w:val="009B09FA"/>
    <w:rsid w:val="009B0DD7"/>
    <w:rsid w:val="009B116C"/>
    <w:rsid w:val="009B1CC3"/>
    <w:rsid w:val="009B2357"/>
    <w:rsid w:val="009B257A"/>
    <w:rsid w:val="009B272D"/>
    <w:rsid w:val="009B2EA8"/>
    <w:rsid w:val="009B3070"/>
    <w:rsid w:val="009B31D3"/>
    <w:rsid w:val="009B32D4"/>
    <w:rsid w:val="009B34AC"/>
    <w:rsid w:val="009B39EC"/>
    <w:rsid w:val="009B3D83"/>
    <w:rsid w:val="009B3EC3"/>
    <w:rsid w:val="009B3F87"/>
    <w:rsid w:val="009B45C9"/>
    <w:rsid w:val="009B45DE"/>
    <w:rsid w:val="009B4925"/>
    <w:rsid w:val="009B4B2B"/>
    <w:rsid w:val="009B508A"/>
    <w:rsid w:val="009B5864"/>
    <w:rsid w:val="009B6559"/>
    <w:rsid w:val="009B6BC1"/>
    <w:rsid w:val="009B6C08"/>
    <w:rsid w:val="009B7312"/>
    <w:rsid w:val="009B781D"/>
    <w:rsid w:val="009C089B"/>
    <w:rsid w:val="009C12B9"/>
    <w:rsid w:val="009C12C9"/>
    <w:rsid w:val="009C1424"/>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50FC"/>
    <w:rsid w:val="009C518D"/>
    <w:rsid w:val="009C5A29"/>
    <w:rsid w:val="009C5BB4"/>
    <w:rsid w:val="009C5D20"/>
    <w:rsid w:val="009C6543"/>
    <w:rsid w:val="009C686D"/>
    <w:rsid w:val="009C71F9"/>
    <w:rsid w:val="009C72A7"/>
    <w:rsid w:val="009C76E7"/>
    <w:rsid w:val="009C7945"/>
    <w:rsid w:val="009C7EE1"/>
    <w:rsid w:val="009D01D6"/>
    <w:rsid w:val="009D0240"/>
    <w:rsid w:val="009D047E"/>
    <w:rsid w:val="009D0501"/>
    <w:rsid w:val="009D0719"/>
    <w:rsid w:val="009D0753"/>
    <w:rsid w:val="009D0985"/>
    <w:rsid w:val="009D111C"/>
    <w:rsid w:val="009D16E4"/>
    <w:rsid w:val="009D1A7A"/>
    <w:rsid w:val="009D1CC1"/>
    <w:rsid w:val="009D1DF8"/>
    <w:rsid w:val="009D20C7"/>
    <w:rsid w:val="009D20E4"/>
    <w:rsid w:val="009D2433"/>
    <w:rsid w:val="009D302F"/>
    <w:rsid w:val="009D30A6"/>
    <w:rsid w:val="009D30B2"/>
    <w:rsid w:val="009D3ACD"/>
    <w:rsid w:val="009D3C60"/>
    <w:rsid w:val="009D3DD9"/>
    <w:rsid w:val="009D40F3"/>
    <w:rsid w:val="009D44D3"/>
    <w:rsid w:val="009D4581"/>
    <w:rsid w:val="009D4A9D"/>
    <w:rsid w:val="009D4C88"/>
    <w:rsid w:val="009D4CEB"/>
    <w:rsid w:val="009D56D8"/>
    <w:rsid w:val="009D59C3"/>
    <w:rsid w:val="009D5BF5"/>
    <w:rsid w:val="009D617F"/>
    <w:rsid w:val="009D6D10"/>
    <w:rsid w:val="009D714A"/>
    <w:rsid w:val="009D75B5"/>
    <w:rsid w:val="009D79EF"/>
    <w:rsid w:val="009D7D09"/>
    <w:rsid w:val="009E00C9"/>
    <w:rsid w:val="009E03AF"/>
    <w:rsid w:val="009E0958"/>
    <w:rsid w:val="009E09AE"/>
    <w:rsid w:val="009E0C2B"/>
    <w:rsid w:val="009E0E71"/>
    <w:rsid w:val="009E0F54"/>
    <w:rsid w:val="009E1A8E"/>
    <w:rsid w:val="009E1D4B"/>
    <w:rsid w:val="009E2364"/>
    <w:rsid w:val="009E2837"/>
    <w:rsid w:val="009E2C8E"/>
    <w:rsid w:val="009E3543"/>
    <w:rsid w:val="009E35A8"/>
    <w:rsid w:val="009E3AF8"/>
    <w:rsid w:val="009E435E"/>
    <w:rsid w:val="009E4B4F"/>
    <w:rsid w:val="009E4DE6"/>
    <w:rsid w:val="009E667D"/>
    <w:rsid w:val="009E6785"/>
    <w:rsid w:val="009E714E"/>
    <w:rsid w:val="009E776F"/>
    <w:rsid w:val="009E7B3A"/>
    <w:rsid w:val="009E7F2D"/>
    <w:rsid w:val="009F055C"/>
    <w:rsid w:val="009F0975"/>
    <w:rsid w:val="009F0984"/>
    <w:rsid w:val="009F0FA7"/>
    <w:rsid w:val="009F0FAC"/>
    <w:rsid w:val="009F18DD"/>
    <w:rsid w:val="009F193D"/>
    <w:rsid w:val="009F1A93"/>
    <w:rsid w:val="009F1D64"/>
    <w:rsid w:val="009F1DED"/>
    <w:rsid w:val="009F21EB"/>
    <w:rsid w:val="009F2200"/>
    <w:rsid w:val="009F2CEF"/>
    <w:rsid w:val="009F3E20"/>
    <w:rsid w:val="009F4CE5"/>
    <w:rsid w:val="009F546D"/>
    <w:rsid w:val="009F54F1"/>
    <w:rsid w:val="009F594A"/>
    <w:rsid w:val="009F5F1E"/>
    <w:rsid w:val="009F6523"/>
    <w:rsid w:val="009F68BB"/>
    <w:rsid w:val="009F7387"/>
    <w:rsid w:val="009F73C0"/>
    <w:rsid w:val="009F77BB"/>
    <w:rsid w:val="009F7C5F"/>
    <w:rsid w:val="009F7F60"/>
    <w:rsid w:val="00A004DF"/>
    <w:rsid w:val="00A01018"/>
    <w:rsid w:val="00A0139E"/>
    <w:rsid w:val="00A013A8"/>
    <w:rsid w:val="00A019F7"/>
    <w:rsid w:val="00A01F97"/>
    <w:rsid w:val="00A02058"/>
    <w:rsid w:val="00A02411"/>
    <w:rsid w:val="00A028A9"/>
    <w:rsid w:val="00A02E73"/>
    <w:rsid w:val="00A02E74"/>
    <w:rsid w:val="00A037F7"/>
    <w:rsid w:val="00A03E04"/>
    <w:rsid w:val="00A0436C"/>
    <w:rsid w:val="00A0458E"/>
    <w:rsid w:val="00A045A8"/>
    <w:rsid w:val="00A046CC"/>
    <w:rsid w:val="00A0474B"/>
    <w:rsid w:val="00A04838"/>
    <w:rsid w:val="00A0490D"/>
    <w:rsid w:val="00A04913"/>
    <w:rsid w:val="00A04BDD"/>
    <w:rsid w:val="00A04CEC"/>
    <w:rsid w:val="00A04E03"/>
    <w:rsid w:val="00A04FBA"/>
    <w:rsid w:val="00A05127"/>
    <w:rsid w:val="00A05146"/>
    <w:rsid w:val="00A05152"/>
    <w:rsid w:val="00A05975"/>
    <w:rsid w:val="00A05BA8"/>
    <w:rsid w:val="00A05D7D"/>
    <w:rsid w:val="00A06081"/>
    <w:rsid w:val="00A06A83"/>
    <w:rsid w:val="00A06BF8"/>
    <w:rsid w:val="00A0746D"/>
    <w:rsid w:val="00A0754C"/>
    <w:rsid w:val="00A076D8"/>
    <w:rsid w:val="00A07B7F"/>
    <w:rsid w:val="00A07D10"/>
    <w:rsid w:val="00A10554"/>
    <w:rsid w:val="00A106B1"/>
    <w:rsid w:val="00A11499"/>
    <w:rsid w:val="00A11C11"/>
    <w:rsid w:val="00A11E14"/>
    <w:rsid w:val="00A11F57"/>
    <w:rsid w:val="00A12B7E"/>
    <w:rsid w:val="00A12C14"/>
    <w:rsid w:val="00A13576"/>
    <w:rsid w:val="00A135C9"/>
    <w:rsid w:val="00A13902"/>
    <w:rsid w:val="00A13D80"/>
    <w:rsid w:val="00A14140"/>
    <w:rsid w:val="00A1423F"/>
    <w:rsid w:val="00A144EF"/>
    <w:rsid w:val="00A14A5F"/>
    <w:rsid w:val="00A14BA1"/>
    <w:rsid w:val="00A151D2"/>
    <w:rsid w:val="00A153E4"/>
    <w:rsid w:val="00A16D21"/>
    <w:rsid w:val="00A16EE8"/>
    <w:rsid w:val="00A17475"/>
    <w:rsid w:val="00A17F00"/>
    <w:rsid w:val="00A200A4"/>
    <w:rsid w:val="00A20435"/>
    <w:rsid w:val="00A204CD"/>
    <w:rsid w:val="00A206D4"/>
    <w:rsid w:val="00A208E3"/>
    <w:rsid w:val="00A209B5"/>
    <w:rsid w:val="00A20A8E"/>
    <w:rsid w:val="00A20D9D"/>
    <w:rsid w:val="00A216F3"/>
    <w:rsid w:val="00A21729"/>
    <w:rsid w:val="00A2194F"/>
    <w:rsid w:val="00A21E5A"/>
    <w:rsid w:val="00A2225B"/>
    <w:rsid w:val="00A228AC"/>
    <w:rsid w:val="00A228D8"/>
    <w:rsid w:val="00A23311"/>
    <w:rsid w:val="00A2390A"/>
    <w:rsid w:val="00A23CE1"/>
    <w:rsid w:val="00A23E4E"/>
    <w:rsid w:val="00A23F66"/>
    <w:rsid w:val="00A24456"/>
    <w:rsid w:val="00A245BA"/>
    <w:rsid w:val="00A2468C"/>
    <w:rsid w:val="00A253D6"/>
    <w:rsid w:val="00A258DC"/>
    <w:rsid w:val="00A25EF4"/>
    <w:rsid w:val="00A25FE9"/>
    <w:rsid w:val="00A26300"/>
    <w:rsid w:val="00A269A6"/>
    <w:rsid w:val="00A27236"/>
    <w:rsid w:val="00A27589"/>
    <w:rsid w:val="00A27B90"/>
    <w:rsid w:val="00A302B8"/>
    <w:rsid w:val="00A30574"/>
    <w:rsid w:val="00A30ED1"/>
    <w:rsid w:val="00A314D6"/>
    <w:rsid w:val="00A31CD9"/>
    <w:rsid w:val="00A31CE8"/>
    <w:rsid w:val="00A32543"/>
    <w:rsid w:val="00A327CD"/>
    <w:rsid w:val="00A33055"/>
    <w:rsid w:val="00A333BF"/>
    <w:rsid w:val="00A33515"/>
    <w:rsid w:val="00A3371A"/>
    <w:rsid w:val="00A340ED"/>
    <w:rsid w:val="00A34359"/>
    <w:rsid w:val="00A3442C"/>
    <w:rsid w:val="00A347E4"/>
    <w:rsid w:val="00A34EB8"/>
    <w:rsid w:val="00A34F68"/>
    <w:rsid w:val="00A351E3"/>
    <w:rsid w:val="00A35578"/>
    <w:rsid w:val="00A35823"/>
    <w:rsid w:val="00A35DF3"/>
    <w:rsid w:val="00A35EF1"/>
    <w:rsid w:val="00A35FF5"/>
    <w:rsid w:val="00A3616D"/>
    <w:rsid w:val="00A36437"/>
    <w:rsid w:val="00A36854"/>
    <w:rsid w:val="00A36917"/>
    <w:rsid w:val="00A36A42"/>
    <w:rsid w:val="00A36C03"/>
    <w:rsid w:val="00A36C08"/>
    <w:rsid w:val="00A36F21"/>
    <w:rsid w:val="00A3769B"/>
    <w:rsid w:val="00A40130"/>
    <w:rsid w:val="00A401A2"/>
    <w:rsid w:val="00A40659"/>
    <w:rsid w:val="00A40A94"/>
    <w:rsid w:val="00A40AC8"/>
    <w:rsid w:val="00A40B42"/>
    <w:rsid w:val="00A40D34"/>
    <w:rsid w:val="00A40D7A"/>
    <w:rsid w:val="00A4104D"/>
    <w:rsid w:val="00A410FC"/>
    <w:rsid w:val="00A412FA"/>
    <w:rsid w:val="00A4141E"/>
    <w:rsid w:val="00A41476"/>
    <w:rsid w:val="00A41AA8"/>
    <w:rsid w:val="00A41D01"/>
    <w:rsid w:val="00A4242F"/>
    <w:rsid w:val="00A42837"/>
    <w:rsid w:val="00A42998"/>
    <w:rsid w:val="00A42C0C"/>
    <w:rsid w:val="00A4330C"/>
    <w:rsid w:val="00A43B0D"/>
    <w:rsid w:val="00A43E27"/>
    <w:rsid w:val="00A440B5"/>
    <w:rsid w:val="00A44111"/>
    <w:rsid w:val="00A442D5"/>
    <w:rsid w:val="00A446DF"/>
    <w:rsid w:val="00A45D85"/>
    <w:rsid w:val="00A46A5A"/>
    <w:rsid w:val="00A473D4"/>
    <w:rsid w:val="00A4753B"/>
    <w:rsid w:val="00A4755E"/>
    <w:rsid w:val="00A47B6E"/>
    <w:rsid w:val="00A5046D"/>
    <w:rsid w:val="00A510CA"/>
    <w:rsid w:val="00A514F4"/>
    <w:rsid w:val="00A51943"/>
    <w:rsid w:val="00A52414"/>
    <w:rsid w:val="00A525EB"/>
    <w:rsid w:val="00A52C18"/>
    <w:rsid w:val="00A52EDE"/>
    <w:rsid w:val="00A52F7E"/>
    <w:rsid w:val="00A53042"/>
    <w:rsid w:val="00A53164"/>
    <w:rsid w:val="00A532E4"/>
    <w:rsid w:val="00A533D0"/>
    <w:rsid w:val="00A534E1"/>
    <w:rsid w:val="00A539F4"/>
    <w:rsid w:val="00A53F84"/>
    <w:rsid w:val="00A542B6"/>
    <w:rsid w:val="00A545C4"/>
    <w:rsid w:val="00A54C80"/>
    <w:rsid w:val="00A55113"/>
    <w:rsid w:val="00A5541A"/>
    <w:rsid w:val="00A5566A"/>
    <w:rsid w:val="00A55E0E"/>
    <w:rsid w:val="00A5616C"/>
    <w:rsid w:val="00A56232"/>
    <w:rsid w:val="00A56237"/>
    <w:rsid w:val="00A56317"/>
    <w:rsid w:val="00A5648B"/>
    <w:rsid w:val="00A5661A"/>
    <w:rsid w:val="00A566D3"/>
    <w:rsid w:val="00A56D59"/>
    <w:rsid w:val="00A56D93"/>
    <w:rsid w:val="00A56F0F"/>
    <w:rsid w:val="00A56F48"/>
    <w:rsid w:val="00A57040"/>
    <w:rsid w:val="00A570A8"/>
    <w:rsid w:val="00A5720C"/>
    <w:rsid w:val="00A5762E"/>
    <w:rsid w:val="00A577BB"/>
    <w:rsid w:val="00A5780B"/>
    <w:rsid w:val="00A57886"/>
    <w:rsid w:val="00A60635"/>
    <w:rsid w:val="00A607A4"/>
    <w:rsid w:val="00A611F4"/>
    <w:rsid w:val="00A6160C"/>
    <w:rsid w:val="00A62A17"/>
    <w:rsid w:val="00A62BFD"/>
    <w:rsid w:val="00A62C40"/>
    <w:rsid w:val="00A62E32"/>
    <w:rsid w:val="00A62F41"/>
    <w:rsid w:val="00A62FC6"/>
    <w:rsid w:val="00A65471"/>
    <w:rsid w:val="00A65508"/>
    <w:rsid w:val="00A6563A"/>
    <w:rsid w:val="00A659B9"/>
    <w:rsid w:val="00A65BBE"/>
    <w:rsid w:val="00A65F4B"/>
    <w:rsid w:val="00A660F2"/>
    <w:rsid w:val="00A66578"/>
    <w:rsid w:val="00A66764"/>
    <w:rsid w:val="00A66A57"/>
    <w:rsid w:val="00A66BE5"/>
    <w:rsid w:val="00A678C5"/>
    <w:rsid w:val="00A7004F"/>
    <w:rsid w:val="00A7083D"/>
    <w:rsid w:val="00A70B19"/>
    <w:rsid w:val="00A7135F"/>
    <w:rsid w:val="00A7145A"/>
    <w:rsid w:val="00A71B72"/>
    <w:rsid w:val="00A72F2B"/>
    <w:rsid w:val="00A72FC5"/>
    <w:rsid w:val="00A72FFD"/>
    <w:rsid w:val="00A73092"/>
    <w:rsid w:val="00A7384A"/>
    <w:rsid w:val="00A7443E"/>
    <w:rsid w:val="00A74468"/>
    <w:rsid w:val="00A74973"/>
    <w:rsid w:val="00A7498F"/>
    <w:rsid w:val="00A74E40"/>
    <w:rsid w:val="00A74F0D"/>
    <w:rsid w:val="00A751AD"/>
    <w:rsid w:val="00A75256"/>
    <w:rsid w:val="00A7535B"/>
    <w:rsid w:val="00A76650"/>
    <w:rsid w:val="00A76FC1"/>
    <w:rsid w:val="00A77270"/>
    <w:rsid w:val="00A77B22"/>
    <w:rsid w:val="00A806AF"/>
    <w:rsid w:val="00A80755"/>
    <w:rsid w:val="00A80A50"/>
    <w:rsid w:val="00A80B8C"/>
    <w:rsid w:val="00A81758"/>
    <w:rsid w:val="00A819D2"/>
    <w:rsid w:val="00A81C4A"/>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63C4"/>
    <w:rsid w:val="00A86432"/>
    <w:rsid w:val="00A8648E"/>
    <w:rsid w:val="00A86E68"/>
    <w:rsid w:val="00A87063"/>
    <w:rsid w:val="00A875E5"/>
    <w:rsid w:val="00A87BE4"/>
    <w:rsid w:val="00A87D6B"/>
    <w:rsid w:val="00A87D86"/>
    <w:rsid w:val="00A87F2B"/>
    <w:rsid w:val="00A9006D"/>
    <w:rsid w:val="00A903E1"/>
    <w:rsid w:val="00A90491"/>
    <w:rsid w:val="00A90B4C"/>
    <w:rsid w:val="00A90DB1"/>
    <w:rsid w:val="00A90FFB"/>
    <w:rsid w:val="00A91010"/>
    <w:rsid w:val="00A911A8"/>
    <w:rsid w:val="00A9133A"/>
    <w:rsid w:val="00A91539"/>
    <w:rsid w:val="00A91B60"/>
    <w:rsid w:val="00A925CC"/>
    <w:rsid w:val="00A93066"/>
    <w:rsid w:val="00A93343"/>
    <w:rsid w:val="00A934F1"/>
    <w:rsid w:val="00A93B30"/>
    <w:rsid w:val="00A93C03"/>
    <w:rsid w:val="00A93C0F"/>
    <w:rsid w:val="00A9446C"/>
    <w:rsid w:val="00A94505"/>
    <w:rsid w:val="00A9499D"/>
    <w:rsid w:val="00A94B43"/>
    <w:rsid w:val="00A95569"/>
    <w:rsid w:val="00A955C9"/>
    <w:rsid w:val="00A957EA"/>
    <w:rsid w:val="00A95827"/>
    <w:rsid w:val="00A96AE4"/>
    <w:rsid w:val="00A9703D"/>
    <w:rsid w:val="00A975C4"/>
    <w:rsid w:val="00A97854"/>
    <w:rsid w:val="00A978F8"/>
    <w:rsid w:val="00A97AD6"/>
    <w:rsid w:val="00A97C81"/>
    <w:rsid w:val="00A97DF6"/>
    <w:rsid w:val="00A97EEE"/>
    <w:rsid w:val="00AA11EB"/>
    <w:rsid w:val="00AA26BD"/>
    <w:rsid w:val="00AA3421"/>
    <w:rsid w:val="00AA3ABF"/>
    <w:rsid w:val="00AA40C6"/>
    <w:rsid w:val="00AA42C2"/>
    <w:rsid w:val="00AA49A3"/>
    <w:rsid w:val="00AA4AA7"/>
    <w:rsid w:val="00AA4D3F"/>
    <w:rsid w:val="00AA5150"/>
    <w:rsid w:val="00AA5F18"/>
    <w:rsid w:val="00AA6BD9"/>
    <w:rsid w:val="00AA727F"/>
    <w:rsid w:val="00AA7E0F"/>
    <w:rsid w:val="00AA7FB7"/>
    <w:rsid w:val="00AB04A5"/>
    <w:rsid w:val="00AB0AB3"/>
    <w:rsid w:val="00AB0C9E"/>
    <w:rsid w:val="00AB0D18"/>
    <w:rsid w:val="00AB0D23"/>
    <w:rsid w:val="00AB18C0"/>
    <w:rsid w:val="00AB1BCE"/>
    <w:rsid w:val="00AB1E6A"/>
    <w:rsid w:val="00AB1F72"/>
    <w:rsid w:val="00AB20EB"/>
    <w:rsid w:val="00AB25BA"/>
    <w:rsid w:val="00AB26B1"/>
    <w:rsid w:val="00AB27C3"/>
    <w:rsid w:val="00AB2CEB"/>
    <w:rsid w:val="00AB3EB7"/>
    <w:rsid w:val="00AB46B0"/>
    <w:rsid w:val="00AB49CE"/>
    <w:rsid w:val="00AB49FC"/>
    <w:rsid w:val="00AB5E6D"/>
    <w:rsid w:val="00AB68B0"/>
    <w:rsid w:val="00AB7878"/>
    <w:rsid w:val="00AC01E6"/>
    <w:rsid w:val="00AC024E"/>
    <w:rsid w:val="00AC07CB"/>
    <w:rsid w:val="00AC0DAE"/>
    <w:rsid w:val="00AC13F8"/>
    <w:rsid w:val="00AC164A"/>
    <w:rsid w:val="00AC17B2"/>
    <w:rsid w:val="00AC17BF"/>
    <w:rsid w:val="00AC180F"/>
    <w:rsid w:val="00AC1A72"/>
    <w:rsid w:val="00AC1AC7"/>
    <w:rsid w:val="00AC1BD1"/>
    <w:rsid w:val="00AC1DC2"/>
    <w:rsid w:val="00AC1E66"/>
    <w:rsid w:val="00AC1E68"/>
    <w:rsid w:val="00AC25B7"/>
    <w:rsid w:val="00AC2B79"/>
    <w:rsid w:val="00AC37BA"/>
    <w:rsid w:val="00AC45F9"/>
    <w:rsid w:val="00AC4761"/>
    <w:rsid w:val="00AC4B73"/>
    <w:rsid w:val="00AC4F48"/>
    <w:rsid w:val="00AC54BF"/>
    <w:rsid w:val="00AC5591"/>
    <w:rsid w:val="00AC5800"/>
    <w:rsid w:val="00AC58AD"/>
    <w:rsid w:val="00AC644E"/>
    <w:rsid w:val="00AC6EA5"/>
    <w:rsid w:val="00AC6EC3"/>
    <w:rsid w:val="00AC6FFB"/>
    <w:rsid w:val="00AC7281"/>
    <w:rsid w:val="00AC72E1"/>
    <w:rsid w:val="00AC7611"/>
    <w:rsid w:val="00AC7642"/>
    <w:rsid w:val="00AC7F48"/>
    <w:rsid w:val="00AD023A"/>
    <w:rsid w:val="00AD046C"/>
    <w:rsid w:val="00AD05EB"/>
    <w:rsid w:val="00AD07C4"/>
    <w:rsid w:val="00AD07DC"/>
    <w:rsid w:val="00AD0D4C"/>
    <w:rsid w:val="00AD11E2"/>
    <w:rsid w:val="00AD2292"/>
    <w:rsid w:val="00AD2439"/>
    <w:rsid w:val="00AD2785"/>
    <w:rsid w:val="00AD372D"/>
    <w:rsid w:val="00AD39B5"/>
    <w:rsid w:val="00AD3B41"/>
    <w:rsid w:val="00AD3DA3"/>
    <w:rsid w:val="00AD3ECF"/>
    <w:rsid w:val="00AD45AF"/>
    <w:rsid w:val="00AD46BE"/>
    <w:rsid w:val="00AD4AAB"/>
    <w:rsid w:val="00AD5326"/>
    <w:rsid w:val="00AD5356"/>
    <w:rsid w:val="00AD5F7C"/>
    <w:rsid w:val="00AD6373"/>
    <w:rsid w:val="00AD64AD"/>
    <w:rsid w:val="00AD65F5"/>
    <w:rsid w:val="00AD6775"/>
    <w:rsid w:val="00AD7068"/>
    <w:rsid w:val="00AD7A87"/>
    <w:rsid w:val="00AD7C1C"/>
    <w:rsid w:val="00AD7E93"/>
    <w:rsid w:val="00AE0076"/>
    <w:rsid w:val="00AE00E3"/>
    <w:rsid w:val="00AE069C"/>
    <w:rsid w:val="00AE0906"/>
    <w:rsid w:val="00AE0D97"/>
    <w:rsid w:val="00AE15A0"/>
    <w:rsid w:val="00AE1ACD"/>
    <w:rsid w:val="00AE1B16"/>
    <w:rsid w:val="00AE1B1C"/>
    <w:rsid w:val="00AE1CE2"/>
    <w:rsid w:val="00AE1E4E"/>
    <w:rsid w:val="00AE2327"/>
    <w:rsid w:val="00AE23B1"/>
    <w:rsid w:val="00AE255B"/>
    <w:rsid w:val="00AE25AA"/>
    <w:rsid w:val="00AE32C9"/>
    <w:rsid w:val="00AE37BE"/>
    <w:rsid w:val="00AE38C7"/>
    <w:rsid w:val="00AE3AAE"/>
    <w:rsid w:val="00AE3C78"/>
    <w:rsid w:val="00AE448D"/>
    <w:rsid w:val="00AE48EA"/>
    <w:rsid w:val="00AE4988"/>
    <w:rsid w:val="00AE4DCF"/>
    <w:rsid w:val="00AE51D6"/>
    <w:rsid w:val="00AE520F"/>
    <w:rsid w:val="00AE5E1B"/>
    <w:rsid w:val="00AE6743"/>
    <w:rsid w:val="00AE68B7"/>
    <w:rsid w:val="00AE6943"/>
    <w:rsid w:val="00AE6A9A"/>
    <w:rsid w:val="00AE74FA"/>
    <w:rsid w:val="00AE7739"/>
    <w:rsid w:val="00AE77F2"/>
    <w:rsid w:val="00AE77FF"/>
    <w:rsid w:val="00AE7F76"/>
    <w:rsid w:val="00AF00DB"/>
    <w:rsid w:val="00AF04FC"/>
    <w:rsid w:val="00AF06F5"/>
    <w:rsid w:val="00AF0C24"/>
    <w:rsid w:val="00AF0CAD"/>
    <w:rsid w:val="00AF0FD5"/>
    <w:rsid w:val="00AF17E0"/>
    <w:rsid w:val="00AF22F4"/>
    <w:rsid w:val="00AF2661"/>
    <w:rsid w:val="00AF2BBA"/>
    <w:rsid w:val="00AF3005"/>
    <w:rsid w:val="00AF41A1"/>
    <w:rsid w:val="00AF4271"/>
    <w:rsid w:val="00AF45AD"/>
    <w:rsid w:val="00AF4AB5"/>
    <w:rsid w:val="00AF4B0B"/>
    <w:rsid w:val="00AF4C2E"/>
    <w:rsid w:val="00AF4CE8"/>
    <w:rsid w:val="00AF50E2"/>
    <w:rsid w:val="00AF52FD"/>
    <w:rsid w:val="00AF5300"/>
    <w:rsid w:val="00AF5814"/>
    <w:rsid w:val="00AF5AF3"/>
    <w:rsid w:val="00AF5E6D"/>
    <w:rsid w:val="00AF5F2A"/>
    <w:rsid w:val="00AF60D4"/>
    <w:rsid w:val="00AF6100"/>
    <w:rsid w:val="00AF6466"/>
    <w:rsid w:val="00AF64B1"/>
    <w:rsid w:val="00AF6C4A"/>
    <w:rsid w:val="00AF7331"/>
    <w:rsid w:val="00AF73C7"/>
    <w:rsid w:val="00AF78EF"/>
    <w:rsid w:val="00AF7AF5"/>
    <w:rsid w:val="00AF7D6F"/>
    <w:rsid w:val="00AF7F7B"/>
    <w:rsid w:val="00AF7FA3"/>
    <w:rsid w:val="00B006D5"/>
    <w:rsid w:val="00B0145C"/>
    <w:rsid w:val="00B016EE"/>
    <w:rsid w:val="00B0183A"/>
    <w:rsid w:val="00B01D69"/>
    <w:rsid w:val="00B02ABD"/>
    <w:rsid w:val="00B02FA0"/>
    <w:rsid w:val="00B031F6"/>
    <w:rsid w:val="00B03E76"/>
    <w:rsid w:val="00B03EF8"/>
    <w:rsid w:val="00B04284"/>
    <w:rsid w:val="00B0453D"/>
    <w:rsid w:val="00B04619"/>
    <w:rsid w:val="00B04AB1"/>
    <w:rsid w:val="00B052DD"/>
    <w:rsid w:val="00B059FD"/>
    <w:rsid w:val="00B05B8A"/>
    <w:rsid w:val="00B05E16"/>
    <w:rsid w:val="00B05F38"/>
    <w:rsid w:val="00B06218"/>
    <w:rsid w:val="00B07251"/>
    <w:rsid w:val="00B07393"/>
    <w:rsid w:val="00B0768D"/>
    <w:rsid w:val="00B07B63"/>
    <w:rsid w:val="00B07E37"/>
    <w:rsid w:val="00B10013"/>
    <w:rsid w:val="00B100D0"/>
    <w:rsid w:val="00B10B39"/>
    <w:rsid w:val="00B10D62"/>
    <w:rsid w:val="00B118D0"/>
    <w:rsid w:val="00B12566"/>
    <w:rsid w:val="00B126DE"/>
    <w:rsid w:val="00B12FFD"/>
    <w:rsid w:val="00B13048"/>
    <w:rsid w:val="00B134C8"/>
    <w:rsid w:val="00B1350A"/>
    <w:rsid w:val="00B137C5"/>
    <w:rsid w:val="00B1394B"/>
    <w:rsid w:val="00B13A19"/>
    <w:rsid w:val="00B140F6"/>
    <w:rsid w:val="00B1410A"/>
    <w:rsid w:val="00B14273"/>
    <w:rsid w:val="00B14ABF"/>
    <w:rsid w:val="00B1504A"/>
    <w:rsid w:val="00B151D0"/>
    <w:rsid w:val="00B15268"/>
    <w:rsid w:val="00B155B3"/>
    <w:rsid w:val="00B15603"/>
    <w:rsid w:val="00B15770"/>
    <w:rsid w:val="00B16004"/>
    <w:rsid w:val="00B16599"/>
    <w:rsid w:val="00B16914"/>
    <w:rsid w:val="00B1696B"/>
    <w:rsid w:val="00B17006"/>
    <w:rsid w:val="00B1776C"/>
    <w:rsid w:val="00B17D19"/>
    <w:rsid w:val="00B20264"/>
    <w:rsid w:val="00B20296"/>
    <w:rsid w:val="00B209EB"/>
    <w:rsid w:val="00B209F3"/>
    <w:rsid w:val="00B20A07"/>
    <w:rsid w:val="00B2123C"/>
    <w:rsid w:val="00B2127B"/>
    <w:rsid w:val="00B213B9"/>
    <w:rsid w:val="00B21654"/>
    <w:rsid w:val="00B21AA8"/>
    <w:rsid w:val="00B21C95"/>
    <w:rsid w:val="00B21E08"/>
    <w:rsid w:val="00B22435"/>
    <w:rsid w:val="00B2260E"/>
    <w:rsid w:val="00B22A72"/>
    <w:rsid w:val="00B22AD7"/>
    <w:rsid w:val="00B22CD9"/>
    <w:rsid w:val="00B22F37"/>
    <w:rsid w:val="00B2315A"/>
    <w:rsid w:val="00B23747"/>
    <w:rsid w:val="00B23B3A"/>
    <w:rsid w:val="00B23DFA"/>
    <w:rsid w:val="00B24022"/>
    <w:rsid w:val="00B240E6"/>
    <w:rsid w:val="00B24639"/>
    <w:rsid w:val="00B24705"/>
    <w:rsid w:val="00B24A8A"/>
    <w:rsid w:val="00B24B33"/>
    <w:rsid w:val="00B24EF9"/>
    <w:rsid w:val="00B252A9"/>
    <w:rsid w:val="00B254BF"/>
    <w:rsid w:val="00B254FB"/>
    <w:rsid w:val="00B255F3"/>
    <w:rsid w:val="00B25E55"/>
    <w:rsid w:val="00B260D4"/>
    <w:rsid w:val="00B26D45"/>
    <w:rsid w:val="00B276FC"/>
    <w:rsid w:val="00B27861"/>
    <w:rsid w:val="00B3047F"/>
    <w:rsid w:val="00B30C43"/>
    <w:rsid w:val="00B30DB0"/>
    <w:rsid w:val="00B32572"/>
    <w:rsid w:val="00B32A02"/>
    <w:rsid w:val="00B32AE3"/>
    <w:rsid w:val="00B32CD0"/>
    <w:rsid w:val="00B33985"/>
    <w:rsid w:val="00B3456B"/>
    <w:rsid w:val="00B34997"/>
    <w:rsid w:val="00B34CBA"/>
    <w:rsid w:val="00B34CE0"/>
    <w:rsid w:val="00B3521B"/>
    <w:rsid w:val="00B3539C"/>
    <w:rsid w:val="00B35525"/>
    <w:rsid w:val="00B35C35"/>
    <w:rsid w:val="00B35D51"/>
    <w:rsid w:val="00B36288"/>
    <w:rsid w:val="00B3661F"/>
    <w:rsid w:val="00B37241"/>
    <w:rsid w:val="00B37D4B"/>
    <w:rsid w:val="00B37DAF"/>
    <w:rsid w:val="00B40123"/>
    <w:rsid w:val="00B4015E"/>
    <w:rsid w:val="00B40211"/>
    <w:rsid w:val="00B4034B"/>
    <w:rsid w:val="00B403A9"/>
    <w:rsid w:val="00B4040E"/>
    <w:rsid w:val="00B4058F"/>
    <w:rsid w:val="00B408DE"/>
    <w:rsid w:val="00B41110"/>
    <w:rsid w:val="00B4143C"/>
    <w:rsid w:val="00B420DD"/>
    <w:rsid w:val="00B43238"/>
    <w:rsid w:val="00B43255"/>
    <w:rsid w:val="00B43950"/>
    <w:rsid w:val="00B439DA"/>
    <w:rsid w:val="00B43D4E"/>
    <w:rsid w:val="00B441B5"/>
    <w:rsid w:val="00B4433C"/>
    <w:rsid w:val="00B44621"/>
    <w:rsid w:val="00B446B1"/>
    <w:rsid w:val="00B454B3"/>
    <w:rsid w:val="00B4551E"/>
    <w:rsid w:val="00B462B1"/>
    <w:rsid w:val="00B46C93"/>
    <w:rsid w:val="00B46DA9"/>
    <w:rsid w:val="00B47036"/>
    <w:rsid w:val="00B4719B"/>
    <w:rsid w:val="00B47979"/>
    <w:rsid w:val="00B47D3D"/>
    <w:rsid w:val="00B50533"/>
    <w:rsid w:val="00B506FE"/>
    <w:rsid w:val="00B507BC"/>
    <w:rsid w:val="00B50BE8"/>
    <w:rsid w:val="00B51A79"/>
    <w:rsid w:val="00B52492"/>
    <w:rsid w:val="00B524F8"/>
    <w:rsid w:val="00B538EA"/>
    <w:rsid w:val="00B53B0B"/>
    <w:rsid w:val="00B53E31"/>
    <w:rsid w:val="00B54500"/>
    <w:rsid w:val="00B54ADE"/>
    <w:rsid w:val="00B55193"/>
    <w:rsid w:val="00B55344"/>
    <w:rsid w:val="00B55701"/>
    <w:rsid w:val="00B55946"/>
    <w:rsid w:val="00B563E5"/>
    <w:rsid w:val="00B56B19"/>
    <w:rsid w:val="00B56BBD"/>
    <w:rsid w:val="00B56E95"/>
    <w:rsid w:val="00B56F35"/>
    <w:rsid w:val="00B56F42"/>
    <w:rsid w:val="00B57634"/>
    <w:rsid w:val="00B57C5B"/>
    <w:rsid w:val="00B602D7"/>
    <w:rsid w:val="00B60CF7"/>
    <w:rsid w:val="00B60ECF"/>
    <w:rsid w:val="00B61A29"/>
    <w:rsid w:val="00B61B98"/>
    <w:rsid w:val="00B61F48"/>
    <w:rsid w:val="00B6200B"/>
    <w:rsid w:val="00B62302"/>
    <w:rsid w:val="00B625E2"/>
    <w:rsid w:val="00B62A7E"/>
    <w:rsid w:val="00B63228"/>
    <w:rsid w:val="00B633D2"/>
    <w:rsid w:val="00B6347D"/>
    <w:rsid w:val="00B635B4"/>
    <w:rsid w:val="00B63838"/>
    <w:rsid w:val="00B6451E"/>
    <w:rsid w:val="00B6453C"/>
    <w:rsid w:val="00B648B6"/>
    <w:rsid w:val="00B648DE"/>
    <w:rsid w:val="00B65A05"/>
    <w:rsid w:val="00B65A07"/>
    <w:rsid w:val="00B662D7"/>
    <w:rsid w:val="00B66AF3"/>
    <w:rsid w:val="00B67038"/>
    <w:rsid w:val="00B6741F"/>
    <w:rsid w:val="00B676E3"/>
    <w:rsid w:val="00B67709"/>
    <w:rsid w:val="00B679A9"/>
    <w:rsid w:val="00B67B63"/>
    <w:rsid w:val="00B67CDC"/>
    <w:rsid w:val="00B67EE9"/>
    <w:rsid w:val="00B708CA"/>
    <w:rsid w:val="00B70DC1"/>
    <w:rsid w:val="00B71209"/>
    <w:rsid w:val="00B71279"/>
    <w:rsid w:val="00B712A0"/>
    <w:rsid w:val="00B72384"/>
    <w:rsid w:val="00B724CD"/>
    <w:rsid w:val="00B7275F"/>
    <w:rsid w:val="00B73BCA"/>
    <w:rsid w:val="00B741E8"/>
    <w:rsid w:val="00B741EA"/>
    <w:rsid w:val="00B7465C"/>
    <w:rsid w:val="00B74D56"/>
    <w:rsid w:val="00B75265"/>
    <w:rsid w:val="00B75954"/>
    <w:rsid w:val="00B7606C"/>
    <w:rsid w:val="00B770AF"/>
    <w:rsid w:val="00B77300"/>
    <w:rsid w:val="00B77467"/>
    <w:rsid w:val="00B77C1E"/>
    <w:rsid w:val="00B77D0D"/>
    <w:rsid w:val="00B77FD7"/>
    <w:rsid w:val="00B80A38"/>
    <w:rsid w:val="00B80B34"/>
    <w:rsid w:val="00B80DF6"/>
    <w:rsid w:val="00B810B1"/>
    <w:rsid w:val="00B81772"/>
    <w:rsid w:val="00B81E9D"/>
    <w:rsid w:val="00B8292E"/>
    <w:rsid w:val="00B83046"/>
    <w:rsid w:val="00B83613"/>
    <w:rsid w:val="00B83B51"/>
    <w:rsid w:val="00B84FC5"/>
    <w:rsid w:val="00B85882"/>
    <w:rsid w:val="00B85C10"/>
    <w:rsid w:val="00B8668C"/>
    <w:rsid w:val="00B86D5E"/>
    <w:rsid w:val="00B8741C"/>
    <w:rsid w:val="00B8776C"/>
    <w:rsid w:val="00B8790F"/>
    <w:rsid w:val="00B87B83"/>
    <w:rsid w:val="00B87E47"/>
    <w:rsid w:val="00B87E66"/>
    <w:rsid w:val="00B90038"/>
    <w:rsid w:val="00B908B8"/>
    <w:rsid w:val="00B90B74"/>
    <w:rsid w:val="00B90CDC"/>
    <w:rsid w:val="00B90D14"/>
    <w:rsid w:val="00B9112A"/>
    <w:rsid w:val="00B91404"/>
    <w:rsid w:val="00B91BAB"/>
    <w:rsid w:val="00B92139"/>
    <w:rsid w:val="00B921D1"/>
    <w:rsid w:val="00B92C98"/>
    <w:rsid w:val="00B92D2B"/>
    <w:rsid w:val="00B92F19"/>
    <w:rsid w:val="00B93158"/>
    <w:rsid w:val="00B93211"/>
    <w:rsid w:val="00B935B6"/>
    <w:rsid w:val="00B93A5F"/>
    <w:rsid w:val="00B93C8D"/>
    <w:rsid w:val="00B93FA3"/>
    <w:rsid w:val="00B94A02"/>
    <w:rsid w:val="00B94A9C"/>
    <w:rsid w:val="00B94FCF"/>
    <w:rsid w:val="00B9511C"/>
    <w:rsid w:val="00B951B5"/>
    <w:rsid w:val="00B95517"/>
    <w:rsid w:val="00B95916"/>
    <w:rsid w:val="00B95AE4"/>
    <w:rsid w:val="00B95E08"/>
    <w:rsid w:val="00B960AE"/>
    <w:rsid w:val="00B96717"/>
    <w:rsid w:val="00B96C58"/>
    <w:rsid w:val="00B96EED"/>
    <w:rsid w:val="00B97125"/>
    <w:rsid w:val="00B97491"/>
    <w:rsid w:val="00B974CA"/>
    <w:rsid w:val="00B97646"/>
    <w:rsid w:val="00B97CA8"/>
    <w:rsid w:val="00B97DFE"/>
    <w:rsid w:val="00BA09BD"/>
    <w:rsid w:val="00BA0D2F"/>
    <w:rsid w:val="00BA13F2"/>
    <w:rsid w:val="00BA1A9C"/>
    <w:rsid w:val="00BA1BFC"/>
    <w:rsid w:val="00BA2430"/>
    <w:rsid w:val="00BA2DC9"/>
    <w:rsid w:val="00BA3280"/>
    <w:rsid w:val="00BA3C21"/>
    <w:rsid w:val="00BA3DFF"/>
    <w:rsid w:val="00BA4231"/>
    <w:rsid w:val="00BA43F2"/>
    <w:rsid w:val="00BA44AF"/>
    <w:rsid w:val="00BA45F1"/>
    <w:rsid w:val="00BA4857"/>
    <w:rsid w:val="00BA501E"/>
    <w:rsid w:val="00BA50AC"/>
    <w:rsid w:val="00BA50F4"/>
    <w:rsid w:val="00BA5262"/>
    <w:rsid w:val="00BA55D4"/>
    <w:rsid w:val="00BA5AEE"/>
    <w:rsid w:val="00BA5EDC"/>
    <w:rsid w:val="00BA5F73"/>
    <w:rsid w:val="00BA6096"/>
    <w:rsid w:val="00BA68C2"/>
    <w:rsid w:val="00BA6B40"/>
    <w:rsid w:val="00BA6F1D"/>
    <w:rsid w:val="00BA6F5C"/>
    <w:rsid w:val="00BA714D"/>
    <w:rsid w:val="00BA78CE"/>
    <w:rsid w:val="00BA7D96"/>
    <w:rsid w:val="00BA7FB8"/>
    <w:rsid w:val="00BB0372"/>
    <w:rsid w:val="00BB089C"/>
    <w:rsid w:val="00BB08AD"/>
    <w:rsid w:val="00BB0A94"/>
    <w:rsid w:val="00BB0DFC"/>
    <w:rsid w:val="00BB1522"/>
    <w:rsid w:val="00BB1EB3"/>
    <w:rsid w:val="00BB1FE2"/>
    <w:rsid w:val="00BB1FE3"/>
    <w:rsid w:val="00BB2AC9"/>
    <w:rsid w:val="00BB304B"/>
    <w:rsid w:val="00BB35AC"/>
    <w:rsid w:val="00BB3622"/>
    <w:rsid w:val="00BB381F"/>
    <w:rsid w:val="00BB3825"/>
    <w:rsid w:val="00BB3F0F"/>
    <w:rsid w:val="00BB40AA"/>
    <w:rsid w:val="00BB4AA9"/>
    <w:rsid w:val="00BB4B3D"/>
    <w:rsid w:val="00BB4C18"/>
    <w:rsid w:val="00BB4F6C"/>
    <w:rsid w:val="00BB5063"/>
    <w:rsid w:val="00BB581C"/>
    <w:rsid w:val="00BB5875"/>
    <w:rsid w:val="00BB5886"/>
    <w:rsid w:val="00BB59E7"/>
    <w:rsid w:val="00BB6097"/>
    <w:rsid w:val="00BB66B3"/>
    <w:rsid w:val="00BB66BE"/>
    <w:rsid w:val="00BB6C00"/>
    <w:rsid w:val="00BB6D8B"/>
    <w:rsid w:val="00BB7807"/>
    <w:rsid w:val="00BB793C"/>
    <w:rsid w:val="00BC0A60"/>
    <w:rsid w:val="00BC0B00"/>
    <w:rsid w:val="00BC0F3B"/>
    <w:rsid w:val="00BC17F7"/>
    <w:rsid w:val="00BC1C98"/>
    <w:rsid w:val="00BC1D11"/>
    <w:rsid w:val="00BC1EB4"/>
    <w:rsid w:val="00BC2390"/>
    <w:rsid w:val="00BC2444"/>
    <w:rsid w:val="00BC2E59"/>
    <w:rsid w:val="00BC311A"/>
    <w:rsid w:val="00BC34CF"/>
    <w:rsid w:val="00BC3713"/>
    <w:rsid w:val="00BC3D96"/>
    <w:rsid w:val="00BC40AA"/>
    <w:rsid w:val="00BC40E9"/>
    <w:rsid w:val="00BC4835"/>
    <w:rsid w:val="00BC4F76"/>
    <w:rsid w:val="00BC4FAF"/>
    <w:rsid w:val="00BC54D5"/>
    <w:rsid w:val="00BC5B1F"/>
    <w:rsid w:val="00BC5F5A"/>
    <w:rsid w:val="00BC610D"/>
    <w:rsid w:val="00BC6471"/>
    <w:rsid w:val="00BC64EC"/>
    <w:rsid w:val="00BC68C5"/>
    <w:rsid w:val="00BC6975"/>
    <w:rsid w:val="00BC6D89"/>
    <w:rsid w:val="00BC6FBF"/>
    <w:rsid w:val="00BC744C"/>
    <w:rsid w:val="00BC7E12"/>
    <w:rsid w:val="00BD02C8"/>
    <w:rsid w:val="00BD0516"/>
    <w:rsid w:val="00BD05DB"/>
    <w:rsid w:val="00BD0859"/>
    <w:rsid w:val="00BD08F0"/>
    <w:rsid w:val="00BD0916"/>
    <w:rsid w:val="00BD0C9E"/>
    <w:rsid w:val="00BD15E7"/>
    <w:rsid w:val="00BD22AD"/>
    <w:rsid w:val="00BD23A0"/>
    <w:rsid w:val="00BD2C26"/>
    <w:rsid w:val="00BD2FA5"/>
    <w:rsid w:val="00BD3189"/>
    <w:rsid w:val="00BD3C0C"/>
    <w:rsid w:val="00BD41E7"/>
    <w:rsid w:val="00BD433C"/>
    <w:rsid w:val="00BD49C4"/>
    <w:rsid w:val="00BD552A"/>
    <w:rsid w:val="00BD5B08"/>
    <w:rsid w:val="00BD5B97"/>
    <w:rsid w:val="00BD6106"/>
    <w:rsid w:val="00BD68D4"/>
    <w:rsid w:val="00BD6C20"/>
    <w:rsid w:val="00BD7816"/>
    <w:rsid w:val="00BD78C5"/>
    <w:rsid w:val="00BE0119"/>
    <w:rsid w:val="00BE0460"/>
    <w:rsid w:val="00BE09DF"/>
    <w:rsid w:val="00BE09E9"/>
    <w:rsid w:val="00BE1DD1"/>
    <w:rsid w:val="00BE207B"/>
    <w:rsid w:val="00BE21D4"/>
    <w:rsid w:val="00BE22E9"/>
    <w:rsid w:val="00BE2945"/>
    <w:rsid w:val="00BE2A53"/>
    <w:rsid w:val="00BE2ABC"/>
    <w:rsid w:val="00BE2D6C"/>
    <w:rsid w:val="00BE3067"/>
    <w:rsid w:val="00BE3A74"/>
    <w:rsid w:val="00BE3E7C"/>
    <w:rsid w:val="00BE4915"/>
    <w:rsid w:val="00BE4D3C"/>
    <w:rsid w:val="00BE4E9C"/>
    <w:rsid w:val="00BE4EA6"/>
    <w:rsid w:val="00BE5158"/>
    <w:rsid w:val="00BE55CA"/>
    <w:rsid w:val="00BE5816"/>
    <w:rsid w:val="00BE5BED"/>
    <w:rsid w:val="00BE5CCB"/>
    <w:rsid w:val="00BE5DB2"/>
    <w:rsid w:val="00BE5E1D"/>
    <w:rsid w:val="00BE6002"/>
    <w:rsid w:val="00BE6038"/>
    <w:rsid w:val="00BE6162"/>
    <w:rsid w:val="00BE6747"/>
    <w:rsid w:val="00BE690F"/>
    <w:rsid w:val="00BE6C03"/>
    <w:rsid w:val="00BE6F7C"/>
    <w:rsid w:val="00BE73F1"/>
    <w:rsid w:val="00BE73F5"/>
    <w:rsid w:val="00BE7F4F"/>
    <w:rsid w:val="00BF00D0"/>
    <w:rsid w:val="00BF041B"/>
    <w:rsid w:val="00BF06DB"/>
    <w:rsid w:val="00BF0BBA"/>
    <w:rsid w:val="00BF0E6E"/>
    <w:rsid w:val="00BF14B4"/>
    <w:rsid w:val="00BF2105"/>
    <w:rsid w:val="00BF26E1"/>
    <w:rsid w:val="00BF2A5E"/>
    <w:rsid w:val="00BF2D33"/>
    <w:rsid w:val="00BF2D6C"/>
    <w:rsid w:val="00BF2F21"/>
    <w:rsid w:val="00BF3074"/>
    <w:rsid w:val="00BF3488"/>
    <w:rsid w:val="00BF3583"/>
    <w:rsid w:val="00BF3AA1"/>
    <w:rsid w:val="00BF3C47"/>
    <w:rsid w:val="00BF3EDB"/>
    <w:rsid w:val="00BF418F"/>
    <w:rsid w:val="00BF4D95"/>
    <w:rsid w:val="00BF546D"/>
    <w:rsid w:val="00BF5D2C"/>
    <w:rsid w:val="00BF5EA8"/>
    <w:rsid w:val="00BF5EE6"/>
    <w:rsid w:val="00BF5FBA"/>
    <w:rsid w:val="00BF6114"/>
    <w:rsid w:val="00BF6869"/>
    <w:rsid w:val="00BF7411"/>
    <w:rsid w:val="00BF75A0"/>
    <w:rsid w:val="00BF77BD"/>
    <w:rsid w:val="00BF7838"/>
    <w:rsid w:val="00C00264"/>
    <w:rsid w:val="00C00364"/>
    <w:rsid w:val="00C009AC"/>
    <w:rsid w:val="00C00CBB"/>
    <w:rsid w:val="00C00FC2"/>
    <w:rsid w:val="00C01342"/>
    <w:rsid w:val="00C01402"/>
    <w:rsid w:val="00C016C3"/>
    <w:rsid w:val="00C01B16"/>
    <w:rsid w:val="00C01D40"/>
    <w:rsid w:val="00C01F86"/>
    <w:rsid w:val="00C01FB1"/>
    <w:rsid w:val="00C025C1"/>
    <w:rsid w:val="00C0315C"/>
    <w:rsid w:val="00C03278"/>
    <w:rsid w:val="00C03483"/>
    <w:rsid w:val="00C03BCF"/>
    <w:rsid w:val="00C04883"/>
    <w:rsid w:val="00C04A72"/>
    <w:rsid w:val="00C04E29"/>
    <w:rsid w:val="00C04F05"/>
    <w:rsid w:val="00C05930"/>
    <w:rsid w:val="00C05A89"/>
    <w:rsid w:val="00C0677F"/>
    <w:rsid w:val="00C06D1D"/>
    <w:rsid w:val="00C072D2"/>
    <w:rsid w:val="00C074AC"/>
    <w:rsid w:val="00C074EC"/>
    <w:rsid w:val="00C07CFC"/>
    <w:rsid w:val="00C1089F"/>
    <w:rsid w:val="00C109E5"/>
    <w:rsid w:val="00C10AC7"/>
    <w:rsid w:val="00C11550"/>
    <w:rsid w:val="00C11C4F"/>
    <w:rsid w:val="00C130B5"/>
    <w:rsid w:val="00C13CAE"/>
    <w:rsid w:val="00C1431E"/>
    <w:rsid w:val="00C143A9"/>
    <w:rsid w:val="00C1486D"/>
    <w:rsid w:val="00C14BCF"/>
    <w:rsid w:val="00C14C1B"/>
    <w:rsid w:val="00C14F38"/>
    <w:rsid w:val="00C154CD"/>
    <w:rsid w:val="00C1601D"/>
    <w:rsid w:val="00C16354"/>
    <w:rsid w:val="00C1658B"/>
    <w:rsid w:val="00C167DE"/>
    <w:rsid w:val="00C16849"/>
    <w:rsid w:val="00C16BF0"/>
    <w:rsid w:val="00C16FEA"/>
    <w:rsid w:val="00C172D0"/>
    <w:rsid w:val="00C1784A"/>
    <w:rsid w:val="00C17878"/>
    <w:rsid w:val="00C17993"/>
    <w:rsid w:val="00C17F21"/>
    <w:rsid w:val="00C20008"/>
    <w:rsid w:val="00C20754"/>
    <w:rsid w:val="00C208D1"/>
    <w:rsid w:val="00C20AB0"/>
    <w:rsid w:val="00C20B22"/>
    <w:rsid w:val="00C212AA"/>
    <w:rsid w:val="00C21340"/>
    <w:rsid w:val="00C21933"/>
    <w:rsid w:val="00C22434"/>
    <w:rsid w:val="00C22663"/>
    <w:rsid w:val="00C22930"/>
    <w:rsid w:val="00C23084"/>
    <w:rsid w:val="00C230BC"/>
    <w:rsid w:val="00C231CC"/>
    <w:rsid w:val="00C23309"/>
    <w:rsid w:val="00C23477"/>
    <w:rsid w:val="00C241BD"/>
    <w:rsid w:val="00C25441"/>
    <w:rsid w:val="00C25657"/>
    <w:rsid w:val="00C25732"/>
    <w:rsid w:val="00C2577E"/>
    <w:rsid w:val="00C25793"/>
    <w:rsid w:val="00C25ADF"/>
    <w:rsid w:val="00C25DDF"/>
    <w:rsid w:val="00C25F9F"/>
    <w:rsid w:val="00C26083"/>
    <w:rsid w:val="00C2646D"/>
    <w:rsid w:val="00C2664A"/>
    <w:rsid w:val="00C268C8"/>
    <w:rsid w:val="00C26B76"/>
    <w:rsid w:val="00C26E96"/>
    <w:rsid w:val="00C27406"/>
    <w:rsid w:val="00C27FB3"/>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A48"/>
    <w:rsid w:val="00C33B9F"/>
    <w:rsid w:val="00C342A0"/>
    <w:rsid w:val="00C34965"/>
    <w:rsid w:val="00C34C94"/>
    <w:rsid w:val="00C359A3"/>
    <w:rsid w:val="00C361A3"/>
    <w:rsid w:val="00C36252"/>
    <w:rsid w:val="00C3659A"/>
    <w:rsid w:val="00C36B6B"/>
    <w:rsid w:val="00C36C93"/>
    <w:rsid w:val="00C36E86"/>
    <w:rsid w:val="00C3787A"/>
    <w:rsid w:val="00C3791A"/>
    <w:rsid w:val="00C40857"/>
    <w:rsid w:val="00C4110E"/>
    <w:rsid w:val="00C412E2"/>
    <w:rsid w:val="00C413BE"/>
    <w:rsid w:val="00C41B3F"/>
    <w:rsid w:val="00C41D75"/>
    <w:rsid w:val="00C42166"/>
    <w:rsid w:val="00C42954"/>
    <w:rsid w:val="00C42A08"/>
    <w:rsid w:val="00C42E58"/>
    <w:rsid w:val="00C43031"/>
    <w:rsid w:val="00C43186"/>
    <w:rsid w:val="00C43D50"/>
    <w:rsid w:val="00C443A7"/>
    <w:rsid w:val="00C44509"/>
    <w:rsid w:val="00C451B2"/>
    <w:rsid w:val="00C4535C"/>
    <w:rsid w:val="00C45770"/>
    <w:rsid w:val="00C45C14"/>
    <w:rsid w:val="00C45C9F"/>
    <w:rsid w:val="00C45D25"/>
    <w:rsid w:val="00C45E91"/>
    <w:rsid w:val="00C4660C"/>
    <w:rsid w:val="00C46881"/>
    <w:rsid w:val="00C46CD2"/>
    <w:rsid w:val="00C4729F"/>
    <w:rsid w:val="00C475CE"/>
    <w:rsid w:val="00C4761F"/>
    <w:rsid w:val="00C47B8F"/>
    <w:rsid w:val="00C50635"/>
    <w:rsid w:val="00C50A39"/>
    <w:rsid w:val="00C50A91"/>
    <w:rsid w:val="00C50C3E"/>
    <w:rsid w:val="00C517B3"/>
    <w:rsid w:val="00C51C17"/>
    <w:rsid w:val="00C51DD3"/>
    <w:rsid w:val="00C52967"/>
    <w:rsid w:val="00C52FFD"/>
    <w:rsid w:val="00C53132"/>
    <w:rsid w:val="00C532FA"/>
    <w:rsid w:val="00C53661"/>
    <w:rsid w:val="00C5379B"/>
    <w:rsid w:val="00C53891"/>
    <w:rsid w:val="00C5416B"/>
    <w:rsid w:val="00C541BE"/>
    <w:rsid w:val="00C54402"/>
    <w:rsid w:val="00C549AE"/>
    <w:rsid w:val="00C54B9F"/>
    <w:rsid w:val="00C54EDB"/>
    <w:rsid w:val="00C55A75"/>
    <w:rsid w:val="00C560C6"/>
    <w:rsid w:val="00C56637"/>
    <w:rsid w:val="00C568A3"/>
    <w:rsid w:val="00C569A0"/>
    <w:rsid w:val="00C56B19"/>
    <w:rsid w:val="00C576FD"/>
    <w:rsid w:val="00C60230"/>
    <w:rsid w:val="00C604E7"/>
    <w:rsid w:val="00C60802"/>
    <w:rsid w:val="00C6088E"/>
    <w:rsid w:val="00C60B17"/>
    <w:rsid w:val="00C611F8"/>
    <w:rsid w:val="00C61C88"/>
    <w:rsid w:val="00C62089"/>
    <w:rsid w:val="00C620B5"/>
    <w:rsid w:val="00C6261B"/>
    <w:rsid w:val="00C627CC"/>
    <w:rsid w:val="00C62CB1"/>
    <w:rsid w:val="00C63152"/>
    <w:rsid w:val="00C632E0"/>
    <w:rsid w:val="00C63454"/>
    <w:rsid w:val="00C63663"/>
    <w:rsid w:val="00C63774"/>
    <w:rsid w:val="00C64390"/>
    <w:rsid w:val="00C64594"/>
    <w:rsid w:val="00C649FB"/>
    <w:rsid w:val="00C650EB"/>
    <w:rsid w:val="00C654E3"/>
    <w:rsid w:val="00C65DFA"/>
    <w:rsid w:val="00C66164"/>
    <w:rsid w:val="00C66697"/>
    <w:rsid w:val="00C667C7"/>
    <w:rsid w:val="00C6688C"/>
    <w:rsid w:val="00C6689B"/>
    <w:rsid w:val="00C66AA0"/>
    <w:rsid w:val="00C66C8C"/>
    <w:rsid w:val="00C66D82"/>
    <w:rsid w:val="00C670A2"/>
    <w:rsid w:val="00C67257"/>
    <w:rsid w:val="00C67589"/>
    <w:rsid w:val="00C67D0A"/>
    <w:rsid w:val="00C67E55"/>
    <w:rsid w:val="00C67EDE"/>
    <w:rsid w:val="00C7070A"/>
    <w:rsid w:val="00C7070C"/>
    <w:rsid w:val="00C70A5B"/>
    <w:rsid w:val="00C70ABA"/>
    <w:rsid w:val="00C70BAB"/>
    <w:rsid w:val="00C70D0D"/>
    <w:rsid w:val="00C7119E"/>
    <w:rsid w:val="00C714A1"/>
    <w:rsid w:val="00C71DD7"/>
    <w:rsid w:val="00C72483"/>
    <w:rsid w:val="00C72663"/>
    <w:rsid w:val="00C72766"/>
    <w:rsid w:val="00C72BD1"/>
    <w:rsid w:val="00C72EFB"/>
    <w:rsid w:val="00C73074"/>
    <w:rsid w:val="00C741A6"/>
    <w:rsid w:val="00C742D9"/>
    <w:rsid w:val="00C74885"/>
    <w:rsid w:val="00C74887"/>
    <w:rsid w:val="00C7495D"/>
    <w:rsid w:val="00C750FA"/>
    <w:rsid w:val="00C751F0"/>
    <w:rsid w:val="00C75A54"/>
    <w:rsid w:val="00C75C92"/>
    <w:rsid w:val="00C763AA"/>
    <w:rsid w:val="00C7666B"/>
    <w:rsid w:val="00C767EC"/>
    <w:rsid w:val="00C769E2"/>
    <w:rsid w:val="00C77291"/>
    <w:rsid w:val="00C776B6"/>
    <w:rsid w:val="00C77703"/>
    <w:rsid w:val="00C7777B"/>
    <w:rsid w:val="00C7789F"/>
    <w:rsid w:val="00C803BA"/>
    <w:rsid w:val="00C80BC8"/>
    <w:rsid w:val="00C81676"/>
    <w:rsid w:val="00C8180C"/>
    <w:rsid w:val="00C81A55"/>
    <w:rsid w:val="00C82039"/>
    <w:rsid w:val="00C8226B"/>
    <w:rsid w:val="00C822B6"/>
    <w:rsid w:val="00C823F0"/>
    <w:rsid w:val="00C826E0"/>
    <w:rsid w:val="00C828DF"/>
    <w:rsid w:val="00C82C14"/>
    <w:rsid w:val="00C831AC"/>
    <w:rsid w:val="00C849DD"/>
    <w:rsid w:val="00C84CE4"/>
    <w:rsid w:val="00C84DCC"/>
    <w:rsid w:val="00C84F23"/>
    <w:rsid w:val="00C855E7"/>
    <w:rsid w:val="00C85964"/>
    <w:rsid w:val="00C86175"/>
    <w:rsid w:val="00C86456"/>
    <w:rsid w:val="00C86624"/>
    <w:rsid w:val="00C86FD0"/>
    <w:rsid w:val="00C8702B"/>
    <w:rsid w:val="00C8716B"/>
    <w:rsid w:val="00C871D9"/>
    <w:rsid w:val="00C87343"/>
    <w:rsid w:val="00C87663"/>
    <w:rsid w:val="00C87874"/>
    <w:rsid w:val="00C87A4E"/>
    <w:rsid w:val="00C87AA4"/>
    <w:rsid w:val="00C903F5"/>
    <w:rsid w:val="00C909E0"/>
    <w:rsid w:val="00C90B55"/>
    <w:rsid w:val="00C90F57"/>
    <w:rsid w:val="00C91066"/>
    <w:rsid w:val="00C910F7"/>
    <w:rsid w:val="00C918D9"/>
    <w:rsid w:val="00C91A23"/>
    <w:rsid w:val="00C92324"/>
    <w:rsid w:val="00C92394"/>
    <w:rsid w:val="00C927A4"/>
    <w:rsid w:val="00C92822"/>
    <w:rsid w:val="00C92A87"/>
    <w:rsid w:val="00C92C01"/>
    <w:rsid w:val="00C92D60"/>
    <w:rsid w:val="00C932D8"/>
    <w:rsid w:val="00C93578"/>
    <w:rsid w:val="00C93867"/>
    <w:rsid w:val="00C939CE"/>
    <w:rsid w:val="00C93AB0"/>
    <w:rsid w:val="00C93DD0"/>
    <w:rsid w:val="00C93F02"/>
    <w:rsid w:val="00C94C3E"/>
    <w:rsid w:val="00C94E36"/>
    <w:rsid w:val="00C95336"/>
    <w:rsid w:val="00C95881"/>
    <w:rsid w:val="00C9589D"/>
    <w:rsid w:val="00C95A0C"/>
    <w:rsid w:val="00C95AE1"/>
    <w:rsid w:val="00C9636B"/>
    <w:rsid w:val="00C9726B"/>
    <w:rsid w:val="00C97FBB"/>
    <w:rsid w:val="00CA0270"/>
    <w:rsid w:val="00CA0502"/>
    <w:rsid w:val="00CA0AB4"/>
    <w:rsid w:val="00CA1F33"/>
    <w:rsid w:val="00CA22C2"/>
    <w:rsid w:val="00CA31D0"/>
    <w:rsid w:val="00CA3479"/>
    <w:rsid w:val="00CA3CEF"/>
    <w:rsid w:val="00CA46A4"/>
    <w:rsid w:val="00CA46B9"/>
    <w:rsid w:val="00CA5A96"/>
    <w:rsid w:val="00CA5AFC"/>
    <w:rsid w:val="00CA5C6C"/>
    <w:rsid w:val="00CA6548"/>
    <w:rsid w:val="00CA66D5"/>
    <w:rsid w:val="00CA6BC2"/>
    <w:rsid w:val="00CA6BE0"/>
    <w:rsid w:val="00CA6C7E"/>
    <w:rsid w:val="00CA6D68"/>
    <w:rsid w:val="00CA6DB5"/>
    <w:rsid w:val="00CA6F9B"/>
    <w:rsid w:val="00CA7BDD"/>
    <w:rsid w:val="00CA7E93"/>
    <w:rsid w:val="00CA7F49"/>
    <w:rsid w:val="00CA7F7A"/>
    <w:rsid w:val="00CB0172"/>
    <w:rsid w:val="00CB041D"/>
    <w:rsid w:val="00CB0AF4"/>
    <w:rsid w:val="00CB0E86"/>
    <w:rsid w:val="00CB0F65"/>
    <w:rsid w:val="00CB1737"/>
    <w:rsid w:val="00CB2329"/>
    <w:rsid w:val="00CB288C"/>
    <w:rsid w:val="00CB28B6"/>
    <w:rsid w:val="00CB29B2"/>
    <w:rsid w:val="00CB2EAF"/>
    <w:rsid w:val="00CB2FB4"/>
    <w:rsid w:val="00CB334B"/>
    <w:rsid w:val="00CB33BC"/>
    <w:rsid w:val="00CB3508"/>
    <w:rsid w:val="00CB3602"/>
    <w:rsid w:val="00CB3EEE"/>
    <w:rsid w:val="00CB3F60"/>
    <w:rsid w:val="00CB3F7F"/>
    <w:rsid w:val="00CB3FEF"/>
    <w:rsid w:val="00CB413B"/>
    <w:rsid w:val="00CB4850"/>
    <w:rsid w:val="00CB4E53"/>
    <w:rsid w:val="00CB56EA"/>
    <w:rsid w:val="00CB5901"/>
    <w:rsid w:val="00CB5B5D"/>
    <w:rsid w:val="00CB62BD"/>
    <w:rsid w:val="00CB6496"/>
    <w:rsid w:val="00CB6873"/>
    <w:rsid w:val="00CB68AA"/>
    <w:rsid w:val="00CB6B35"/>
    <w:rsid w:val="00CB743D"/>
    <w:rsid w:val="00CB7632"/>
    <w:rsid w:val="00CB7BCA"/>
    <w:rsid w:val="00CB7F39"/>
    <w:rsid w:val="00CC0144"/>
    <w:rsid w:val="00CC0542"/>
    <w:rsid w:val="00CC05B9"/>
    <w:rsid w:val="00CC0C63"/>
    <w:rsid w:val="00CC193F"/>
    <w:rsid w:val="00CC2164"/>
    <w:rsid w:val="00CC2184"/>
    <w:rsid w:val="00CC2332"/>
    <w:rsid w:val="00CC2383"/>
    <w:rsid w:val="00CC24C5"/>
    <w:rsid w:val="00CC24D6"/>
    <w:rsid w:val="00CC2E0F"/>
    <w:rsid w:val="00CC31B7"/>
    <w:rsid w:val="00CC32C4"/>
    <w:rsid w:val="00CC3701"/>
    <w:rsid w:val="00CC375B"/>
    <w:rsid w:val="00CC384D"/>
    <w:rsid w:val="00CC3954"/>
    <w:rsid w:val="00CC3D05"/>
    <w:rsid w:val="00CC3E62"/>
    <w:rsid w:val="00CC40E4"/>
    <w:rsid w:val="00CC4147"/>
    <w:rsid w:val="00CC4348"/>
    <w:rsid w:val="00CC4577"/>
    <w:rsid w:val="00CC4830"/>
    <w:rsid w:val="00CC48C0"/>
    <w:rsid w:val="00CC565E"/>
    <w:rsid w:val="00CC5B62"/>
    <w:rsid w:val="00CC60DA"/>
    <w:rsid w:val="00CC6850"/>
    <w:rsid w:val="00CC692E"/>
    <w:rsid w:val="00CC69D5"/>
    <w:rsid w:val="00CC6B63"/>
    <w:rsid w:val="00CC6C26"/>
    <w:rsid w:val="00CC6EE7"/>
    <w:rsid w:val="00CC740E"/>
    <w:rsid w:val="00CC759C"/>
    <w:rsid w:val="00CC79DE"/>
    <w:rsid w:val="00CC7B23"/>
    <w:rsid w:val="00CC7D5A"/>
    <w:rsid w:val="00CD01A1"/>
    <w:rsid w:val="00CD0603"/>
    <w:rsid w:val="00CD0AAA"/>
    <w:rsid w:val="00CD0C9C"/>
    <w:rsid w:val="00CD0F1A"/>
    <w:rsid w:val="00CD10C5"/>
    <w:rsid w:val="00CD12D3"/>
    <w:rsid w:val="00CD1521"/>
    <w:rsid w:val="00CD1B2D"/>
    <w:rsid w:val="00CD1B90"/>
    <w:rsid w:val="00CD1CBF"/>
    <w:rsid w:val="00CD24A2"/>
    <w:rsid w:val="00CD2532"/>
    <w:rsid w:val="00CD2F2E"/>
    <w:rsid w:val="00CD33AC"/>
    <w:rsid w:val="00CD405B"/>
    <w:rsid w:val="00CD47DC"/>
    <w:rsid w:val="00CD4C20"/>
    <w:rsid w:val="00CD4D5E"/>
    <w:rsid w:val="00CD4E29"/>
    <w:rsid w:val="00CD5136"/>
    <w:rsid w:val="00CD5AB8"/>
    <w:rsid w:val="00CD5FC0"/>
    <w:rsid w:val="00CD710F"/>
    <w:rsid w:val="00CD71ED"/>
    <w:rsid w:val="00CD744B"/>
    <w:rsid w:val="00CD7B47"/>
    <w:rsid w:val="00CD7CA9"/>
    <w:rsid w:val="00CE0ED7"/>
    <w:rsid w:val="00CE11AB"/>
    <w:rsid w:val="00CE16CE"/>
    <w:rsid w:val="00CE194A"/>
    <w:rsid w:val="00CE1B65"/>
    <w:rsid w:val="00CE1EA3"/>
    <w:rsid w:val="00CE2976"/>
    <w:rsid w:val="00CE2DB8"/>
    <w:rsid w:val="00CE306A"/>
    <w:rsid w:val="00CE34C0"/>
    <w:rsid w:val="00CE429A"/>
    <w:rsid w:val="00CE47D6"/>
    <w:rsid w:val="00CE51B7"/>
    <w:rsid w:val="00CE5671"/>
    <w:rsid w:val="00CE5C4C"/>
    <w:rsid w:val="00CE6CE0"/>
    <w:rsid w:val="00CE762F"/>
    <w:rsid w:val="00CF020D"/>
    <w:rsid w:val="00CF0E3B"/>
    <w:rsid w:val="00CF0E82"/>
    <w:rsid w:val="00CF0F00"/>
    <w:rsid w:val="00CF1141"/>
    <w:rsid w:val="00CF1168"/>
    <w:rsid w:val="00CF1450"/>
    <w:rsid w:val="00CF1FF5"/>
    <w:rsid w:val="00CF28CD"/>
    <w:rsid w:val="00CF293A"/>
    <w:rsid w:val="00CF4671"/>
    <w:rsid w:val="00CF4A64"/>
    <w:rsid w:val="00CF4B97"/>
    <w:rsid w:val="00CF527A"/>
    <w:rsid w:val="00CF5333"/>
    <w:rsid w:val="00CF5413"/>
    <w:rsid w:val="00CF5549"/>
    <w:rsid w:val="00CF57A9"/>
    <w:rsid w:val="00CF59D3"/>
    <w:rsid w:val="00CF5A38"/>
    <w:rsid w:val="00CF5B35"/>
    <w:rsid w:val="00CF5FC1"/>
    <w:rsid w:val="00CF6239"/>
    <w:rsid w:val="00CF6639"/>
    <w:rsid w:val="00CF6A84"/>
    <w:rsid w:val="00CF6F5D"/>
    <w:rsid w:val="00CF6FC0"/>
    <w:rsid w:val="00CF73C6"/>
    <w:rsid w:val="00CF787C"/>
    <w:rsid w:val="00D00F11"/>
    <w:rsid w:val="00D0114F"/>
    <w:rsid w:val="00D01735"/>
    <w:rsid w:val="00D01AB7"/>
    <w:rsid w:val="00D01BD8"/>
    <w:rsid w:val="00D02749"/>
    <w:rsid w:val="00D031C7"/>
    <w:rsid w:val="00D038D5"/>
    <w:rsid w:val="00D03B25"/>
    <w:rsid w:val="00D03B2B"/>
    <w:rsid w:val="00D03E4A"/>
    <w:rsid w:val="00D041F2"/>
    <w:rsid w:val="00D04E36"/>
    <w:rsid w:val="00D04EE1"/>
    <w:rsid w:val="00D05184"/>
    <w:rsid w:val="00D056F5"/>
    <w:rsid w:val="00D0573B"/>
    <w:rsid w:val="00D05BCA"/>
    <w:rsid w:val="00D05CE2"/>
    <w:rsid w:val="00D05F3D"/>
    <w:rsid w:val="00D06127"/>
    <w:rsid w:val="00D06CCC"/>
    <w:rsid w:val="00D102A5"/>
    <w:rsid w:val="00D103D0"/>
    <w:rsid w:val="00D10A32"/>
    <w:rsid w:val="00D10AED"/>
    <w:rsid w:val="00D10BA7"/>
    <w:rsid w:val="00D10DC0"/>
    <w:rsid w:val="00D11030"/>
    <w:rsid w:val="00D1108A"/>
    <w:rsid w:val="00D11709"/>
    <w:rsid w:val="00D11799"/>
    <w:rsid w:val="00D1189A"/>
    <w:rsid w:val="00D11D91"/>
    <w:rsid w:val="00D11E0E"/>
    <w:rsid w:val="00D121A4"/>
    <w:rsid w:val="00D123FE"/>
    <w:rsid w:val="00D135F1"/>
    <w:rsid w:val="00D13AD6"/>
    <w:rsid w:val="00D13C8A"/>
    <w:rsid w:val="00D13CD5"/>
    <w:rsid w:val="00D13F5A"/>
    <w:rsid w:val="00D14229"/>
    <w:rsid w:val="00D14240"/>
    <w:rsid w:val="00D144E4"/>
    <w:rsid w:val="00D1468C"/>
    <w:rsid w:val="00D1469D"/>
    <w:rsid w:val="00D1492B"/>
    <w:rsid w:val="00D14BAD"/>
    <w:rsid w:val="00D14DA3"/>
    <w:rsid w:val="00D151CD"/>
    <w:rsid w:val="00D151FE"/>
    <w:rsid w:val="00D1531D"/>
    <w:rsid w:val="00D159F9"/>
    <w:rsid w:val="00D1612A"/>
    <w:rsid w:val="00D164DA"/>
    <w:rsid w:val="00D16DD6"/>
    <w:rsid w:val="00D17740"/>
    <w:rsid w:val="00D17ACB"/>
    <w:rsid w:val="00D17B42"/>
    <w:rsid w:val="00D17F07"/>
    <w:rsid w:val="00D17F53"/>
    <w:rsid w:val="00D2033D"/>
    <w:rsid w:val="00D20648"/>
    <w:rsid w:val="00D20906"/>
    <w:rsid w:val="00D20C7C"/>
    <w:rsid w:val="00D20F9C"/>
    <w:rsid w:val="00D2102D"/>
    <w:rsid w:val="00D211B4"/>
    <w:rsid w:val="00D214DC"/>
    <w:rsid w:val="00D2198A"/>
    <w:rsid w:val="00D21A74"/>
    <w:rsid w:val="00D221DA"/>
    <w:rsid w:val="00D22452"/>
    <w:rsid w:val="00D22638"/>
    <w:rsid w:val="00D22B0C"/>
    <w:rsid w:val="00D233A0"/>
    <w:rsid w:val="00D2342A"/>
    <w:rsid w:val="00D23588"/>
    <w:rsid w:val="00D2383B"/>
    <w:rsid w:val="00D23B18"/>
    <w:rsid w:val="00D23C57"/>
    <w:rsid w:val="00D23F36"/>
    <w:rsid w:val="00D244C2"/>
    <w:rsid w:val="00D245A1"/>
    <w:rsid w:val="00D2492A"/>
    <w:rsid w:val="00D24A90"/>
    <w:rsid w:val="00D250AC"/>
    <w:rsid w:val="00D2664A"/>
    <w:rsid w:val="00D26938"/>
    <w:rsid w:val="00D26FF9"/>
    <w:rsid w:val="00D2786F"/>
    <w:rsid w:val="00D30D13"/>
    <w:rsid w:val="00D30E99"/>
    <w:rsid w:val="00D314C9"/>
    <w:rsid w:val="00D314D6"/>
    <w:rsid w:val="00D31924"/>
    <w:rsid w:val="00D31A9A"/>
    <w:rsid w:val="00D31C20"/>
    <w:rsid w:val="00D3244E"/>
    <w:rsid w:val="00D32766"/>
    <w:rsid w:val="00D32907"/>
    <w:rsid w:val="00D329C1"/>
    <w:rsid w:val="00D32B3C"/>
    <w:rsid w:val="00D33086"/>
    <w:rsid w:val="00D333E8"/>
    <w:rsid w:val="00D33484"/>
    <w:rsid w:val="00D33A2A"/>
    <w:rsid w:val="00D33B0C"/>
    <w:rsid w:val="00D34026"/>
    <w:rsid w:val="00D34A08"/>
    <w:rsid w:val="00D34C0E"/>
    <w:rsid w:val="00D34C6D"/>
    <w:rsid w:val="00D35192"/>
    <w:rsid w:val="00D35570"/>
    <w:rsid w:val="00D35C5F"/>
    <w:rsid w:val="00D35ED5"/>
    <w:rsid w:val="00D3633F"/>
    <w:rsid w:val="00D36773"/>
    <w:rsid w:val="00D370F1"/>
    <w:rsid w:val="00D37C29"/>
    <w:rsid w:val="00D37E76"/>
    <w:rsid w:val="00D40058"/>
    <w:rsid w:val="00D4080F"/>
    <w:rsid w:val="00D40922"/>
    <w:rsid w:val="00D40FBB"/>
    <w:rsid w:val="00D40FF0"/>
    <w:rsid w:val="00D41710"/>
    <w:rsid w:val="00D41761"/>
    <w:rsid w:val="00D41A92"/>
    <w:rsid w:val="00D435F7"/>
    <w:rsid w:val="00D4421B"/>
    <w:rsid w:val="00D445BE"/>
    <w:rsid w:val="00D448AE"/>
    <w:rsid w:val="00D44E0B"/>
    <w:rsid w:val="00D450B1"/>
    <w:rsid w:val="00D452FD"/>
    <w:rsid w:val="00D45748"/>
    <w:rsid w:val="00D45F75"/>
    <w:rsid w:val="00D4610F"/>
    <w:rsid w:val="00D46E44"/>
    <w:rsid w:val="00D47210"/>
    <w:rsid w:val="00D47658"/>
    <w:rsid w:val="00D47711"/>
    <w:rsid w:val="00D47C71"/>
    <w:rsid w:val="00D501F0"/>
    <w:rsid w:val="00D508DC"/>
    <w:rsid w:val="00D50E5A"/>
    <w:rsid w:val="00D5106A"/>
    <w:rsid w:val="00D510AE"/>
    <w:rsid w:val="00D51184"/>
    <w:rsid w:val="00D51729"/>
    <w:rsid w:val="00D51783"/>
    <w:rsid w:val="00D51A4E"/>
    <w:rsid w:val="00D51DAA"/>
    <w:rsid w:val="00D527FC"/>
    <w:rsid w:val="00D52AC8"/>
    <w:rsid w:val="00D52B20"/>
    <w:rsid w:val="00D52B93"/>
    <w:rsid w:val="00D52D7C"/>
    <w:rsid w:val="00D533D2"/>
    <w:rsid w:val="00D535E5"/>
    <w:rsid w:val="00D53F28"/>
    <w:rsid w:val="00D54115"/>
    <w:rsid w:val="00D54421"/>
    <w:rsid w:val="00D545DE"/>
    <w:rsid w:val="00D556C7"/>
    <w:rsid w:val="00D560E3"/>
    <w:rsid w:val="00D5629D"/>
    <w:rsid w:val="00D563A6"/>
    <w:rsid w:val="00D578DD"/>
    <w:rsid w:val="00D57B94"/>
    <w:rsid w:val="00D57EF9"/>
    <w:rsid w:val="00D6068C"/>
    <w:rsid w:val="00D60932"/>
    <w:rsid w:val="00D60B7E"/>
    <w:rsid w:val="00D60FBD"/>
    <w:rsid w:val="00D611F2"/>
    <w:rsid w:val="00D6237D"/>
    <w:rsid w:val="00D6262D"/>
    <w:rsid w:val="00D62904"/>
    <w:rsid w:val="00D63039"/>
    <w:rsid w:val="00D63079"/>
    <w:rsid w:val="00D63C69"/>
    <w:rsid w:val="00D64102"/>
    <w:rsid w:val="00D6417E"/>
    <w:rsid w:val="00D64195"/>
    <w:rsid w:val="00D642A3"/>
    <w:rsid w:val="00D64460"/>
    <w:rsid w:val="00D656C5"/>
    <w:rsid w:val="00D660A4"/>
    <w:rsid w:val="00D66457"/>
    <w:rsid w:val="00D66545"/>
    <w:rsid w:val="00D67157"/>
    <w:rsid w:val="00D6761C"/>
    <w:rsid w:val="00D6777F"/>
    <w:rsid w:val="00D67A99"/>
    <w:rsid w:val="00D67B1B"/>
    <w:rsid w:val="00D67DD3"/>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5D45"/>
    <w:rsid w:val="00D7662C"/>
    <w:rsid w:val="00D76C08"/>
    <w:rsid w:val="00D76DA1"/>
    <w:rsid w:val="00D7702B"/>
    <w:rsid w:val="00D778EF"/>
    <w:rsid w:val="00D77A03"/>
    <w:rsid w:val="00D77ED1"/>
    <w:rsid w:val="00D801EA"/>
    <w:rsid w:val="00D8036B"/>
    <w:rsid w:val="00D804E2"/>
    <w:rsid w:val="00D80889"/>
    <w:rsid w:val="00D81003"/>
    <w:rsid w:val="00D815DC"/>
    <w:rsid w:val="00D81628"/>
    <w:rsid w:val="00D8183D"/>
    <w:rsid w:val="00D8185F"/>
    <w:rsid w:val="00D81B16"/>
    <w:rsid w:val="00D81B2A"/>
    <w:rsid w:val="00D81F86"/>
    <w:rsid w:val="00D8248E"/>
    <w:rsid w:val="00D83661"/>
    <w:rsid w:val="00D83E7B"/>
    <w:rsid w:val="00D84000"/>
    <w:rsid w:val="00D84E69"/>
    <w:rsid w:val="00D853DD"/>
    <w:rsid w:val="00D8547A"/>
    <w:rsid w:val="00D85C37"/>
    <w:rsid w:val="00D86322"/>
    <w:rsid w:val="00D863E9"/>
    <w:rsid w:val="00D8654A"/>
    <w:rsid w:val="00D86B5C"/>
    <w:rsid w:val="00D87291"/>
    <w:rsid w:val="00D8750C"/>
    <w:rsid w:val="00D87906"/>
    <w:rsid w:val="00D90287"/>
    <w:rsid w:val="00D908EF"/>
    <w:rsid w:val="00D9098F"/>
    <w:rsid w:val="00D90C95"/>
    <w:rsid w:val="00D90CEE"/>
    <w:rsid w:val="00D90E40"/>
    <w:rsid w:val="00D9114F"/>
    <w:rsid w:val="00D913EB"/>
    <w:rsid w:val="00D91679"/>
    <w:rsid w:val="00D91C2C"/>
    <w:rsid w:val="00D92010"/>
    <w:rsid w:val="00D9246C"/>
    <w:rsid w:val="00D929D4"/>
    <w:rsid w:val="00D92A60"/>
    <w:rsid w:val="00D92FAF"/>
    <w:rsid w:val="00D9337C"/>
    <w:rsid w:val="00D93675"/>
    <w:rsid w:val="00D93F39"/>
    <w:rsid w:val="00D940E2"/>
    <w:rsid w:val="00D942E0"/>
    <w:rsid w:val="00D9431A"/>
    <w:rsid w:val="00D946A7"/>
    <w:rsid w:val="00D94947"/>
    <w:rsid w:val="00D9511C"/>
    <w:rsid w:val="00D95421"/>
    <w:rsid w:val="00D9542C"/>
    <w:rsid w:val="00D95A66"/>
    <w:rsid w:val="00D95CC8"/>
    <w:rsid w:val="00D95F6F"/>
    <w:rsid w:val="00D96892"/>
    <w:rsid w:val="00D9695A"/>
    <w:rsid w:val="00D9716D"/>
    <w:rsid w:val="00D977A0"/>
    <w:rsid w:val="00D979FC"/>
    <w:rsid w:val="00D97C79"/>
    <w:rsid w:val="00D97FE1"/>
    <w:rsid w:val="00DA03E8"/>
    <w:rsid w:val="00DA0477"/>
    <w:rsid w:val="00DA04F7"/>
    <w:rsid w:val="00DA0A4A"/>
    <w:rsid w:val="00DA0A8E"/>
    <w:rsid w:val="00DA1584"/>
    <w:rsid w:val="00DA1CA2"/>
    <w:rsid w:val="00DA1E21"/>
    <w:rsid w:val="00DA296C"/>
    <w:rsid w:val="00DA373F"/>
    <w:rsid w:val="00DA393F"/>
    <w:rsid w:val="00DA3979"/>
    <w:rsid w:val="00DA39FE"/>
    <w:rsid w:val="00DA3C14"/>
    <w:rsid w:val="00DA3F4A"/>
    <w:rsid w:val="00DA43D0"/>
    <w:rsid w:val="00DA4979"/>
    <w:rsid w:val="00DA5044"/>
    <w:rsid w:val="00DA50C1"/>
    <w:rsid w:val="00DA5F3B"/>
    <w:rsid w:val="00DA6164"/>
    <w:rsid w:val="00DA62D4"/>
    <w:rsid w:val="00DA638B"/>
    <w:rsid w:val="00DA642F"/>
    <w:rsid w:val="00DA6631"/>
    <w:rsid w:val="00DA6783"/>
    <w:rsid w:val="00DA740A"/>
    <w:rsid w:val="00DB037B"/>
    <w:rsid w:val="00DB0B74"/>
    <w:rsid w:val="00DB1D3A"/>
    <w:rsid w:val="00DB1E36"/>
    <w:rsid w:val="00DB238F"/>
    <w:rsid w:val="00DB29BF"/>
    <w:rsid w:val="00DB314F"/>
    <w:rsid w:val="00DB319B"/>
    <w:rsid w:val="00DB33AA"/>
    <w:rsid w:val="00DB38C3"/>
    <w:rsid w:val="00DB4272"/>
    <w:rsid w:val="00DB443E"/>
    <w:rsid w:val="00DB4537"/>
    <w:rsid w:val="00DB46EB"/>
    <w:rsid w:val="00DB5FD7"/>
    <w:rsid w:val="00DB6074"/>
    <w:rsid w:val="00DB609A"/>
    <w:rsid w:val="00DB6159"/>
    <w:rsid w:val="00DB6269"/>
    <w:rsid w:val="00DB680A"/>
    <w:rsid w:val="00DB75AD"/>
    <w:rsid w:val="00DB77F5"/>
    <w:rsid w:val="00DB7B02"/>
    <w:rsid w:val="00DC0665"/>
    <w:rsid w:val="00DC0944"/>
    <w:rsid w:val="00DC1008"/>
    <w:rsid w:val="00DC1186"/>
    <w:rsid w:val="00DC19E0"/>
    <w:rsid w:val="00DC1DAA"/>
    <w:rsid w:val="00DC27EC"/>
    <w:rsid w:val="00DC2F0F"/>
    <w:rsid w:val="00DC35C0"/>
    <w:rsid w:val="00DC407A"/>
    <w:rsid w:val="00DC430B"/>
    <w:rsid w:val="00DC43C8"/>
    <w:rsid w:val="00DC45DB"/>
    <w:rsid w:val="00DC465A"/>
    <w:rsid w:val="00DC472F"/>
    <w:rsid w:val="00DC4C8A"/>
    <w:rsid w:val="00DC50F1"/>
    <w:rsid w:val="00DC52AB"/>
    <w:rsid w:val="00DC56A9"/>
    <w:rsid w:val="00DC57AF"/>
    <w:rsid w:val="00DC5899"/>
    <w:rsid w:val="00DC5C15"/>
    <w:rsid w:val="00DC5D4C"/>
    <w:rsid w:val="00DC641F"/>
    <w:rsid w:val="00DC6497"/>
    <w:rsid w:val="00DC66EB"/>
    <w:rsid w:val="00DC68EA"/>
    <w:rsid w:val="00DC6933"/>
    <w:rsid w:val="00DC6A41"/>
    <w:rsid w:val="00DC6CE3"/>
    <w:rsid w:val="00DC6FA3"/>
    <w:rsid w:val="00DC725A"/>
    <w:rsid w:val="00DC79BF"/>
    <w:rsid w:val="00DC7B18"/>
    <w:rsid w:val="00DC7B60"/>
    <w:rsid w:val="00DC7CDC"/>
    <w:rsid w:val="00DC7D2B"/>
    <w:rsid w:val="00DD00BD"/>
    <w:rsid w:val="00DD0129"/>
    <w:rsid w:val="00DD043F"/>
    <w:rsid w:val="00DD0615"/>
    <w:rsid w:val="00DD0B46"/>
    <w:rsid w:val="00DD0C9A"/>
    <w:rsid w:val="00DD0E10"/>
    <w:rsid w:val="00DD0EB4"/>
    <w:rsid w:val="00DD0F56"/>
    <w:rsid w:val="00DD1744"/>
    <w:rsid w:val="00DD19F7"/>
    <w:rsid w:val="00DD1C04"/>
    <w:rsid w:val="00DD208E"/>
    <w:rsid w:val="00DD26CE"/>
    <w:rsid w:val="00DD279D"/>
    <w:rsid w:val="00DD2A4E"/>
    <w:rsid w:val="00DD306F"/>
    <w:rsid w:val="00DD30F3"/>
    <w:rsid w:val="00DD3274"/>
    <w:rsid w:val="00DD3AC4"/>
    <w:rsid w:val="00DD4275"/>
    <w:rsid w:val="00DD4506"/>
    <w:rsid w:val="00DD4BA6"/>
    <w:rsid w:val="00DD5035"/>
    <w:rsid w:val="00DD5708"/>
    <w:rsid w:val="00DD5862"/>
    <w:rsid w:val="00DD649C"/>
    <w:rsid w:val="00DD65B5"/>
    <w:rsid w:val="00DD6B5A"/>
    <w:rsid w:val="00DD70CC"/>
    <w:rsid w:val="00DD72BB"/>
    <w:rsid w:val="00DD79E3"/>
    <w:rsid w:val="00DD79F5"/>
    <w:rsid w:val="00DD7ACF"/>
    <w:rsid w:val="00DE0141"/>
    <w:rsid w:val="00DE04FD"/>
    <w:rsid w:val="00DE05FC"/>
    <w:rsid w:val="00DE15EA"/>
    <w:rsid w:val="00DE18E9"/>
    <w:rsid w:val="00DE19CA"/>
    <w:rsid w:val="00DE1C0A"/>
    <w:rsid w:val="00DE2668"/>
    <w:rsid w:val="00DE26C6"/>
    <w:rsid w:val="00DE2AB6"/>
    <w:rsid w:val="00DE2EF9"/>
    <w:rsid w:val="00DE3467"/>
    <w:rsid w:val="00DE3941"/>
    <w:rsid w:val="00DE3DF2"/>
    <w:rsid w:val="00DE417C"/>
    <w:rsid w:val="00DE5715"/>
    <w:rsid w:val="00DE57D9"/>
    <w:rsid w:val="00DE684C"/>
    <w:rsid w:val="00DE68B7"/>
    <w:rsid w:val="00DE7002"/>
    <w:rsid w:val="00DE70D7"/>
    <w:rsid w:val="00DE70F9"/>
    <w:rsid w:val="00DE72D3"/>
    <w:rsid w:val="00DE748E"/>
    <w:rsid w:val="00DE76AE"/>
    <w:rsid w:val="00DE7EDA"/>
    <w:rsid w:val="00DE7FED"/>
    <w:rsid w:val="00DF073D"/>
    <w:rsid w:val="00DF1001"/>
    <w:rsid w:val="00DF12C8"/>
    <w:rsid w:val="00DF202F"/>
    <w:rsid w:val="00DF2B91"/>
    <w:rsid w:val="00DF2C58"/>
    <w:rsid w:val="00DF31D1"/>
    <w:rsid w:val="00DF34CE"/>
    <w:rsid w:val="00DF37A2"/>
    <w:rsid w:val="00DF47B4"/>
    <w:rsid w:val="00DF4B89"/>
    <w:rsid w:val="00DF4CE6"/>
    <w:rsid w:val="00DF4E73"/>
    <w:rsid w:val="00DF4EBA"/>
    <w:rsid w:val="00DF5BAA"/>
    <w:rsid w:val="00DF5E8B"/>
    <w:rsid w:val="00DF5EA0"/>
    <w:rsid w:val="00DF609D"/>
    <w:rsid w:val="00DF67CE"/>
    <w:rsid w:val="00DF6DA8"/>
    <w:rsid w:val="00DF751F"/>
    <w:rsid w:val="00DF7CA9"/>
    <w:rsid w:val="00DF7DEB"/>
    <w:rsid w:val="00E000C9"/>
    <w:rsid w:val="00E00319"/>
    <w:rsid w:val="00E003DF"/>
    <w:rsid w:val="00E00443"/>
    <w:rsid w:val="00E006F4"/>
    <w:rsid w:val="00E007EF"/>
    <w:rsid w:val="00E01261"/>
    <w:rsid w:val="00E01875"/>
    <w:rsid w:val="00E019C2"/>
    <w:rsid w:val="00E01D4F"/>
    <w:rsid w:val="00E02607"/>
    <w:rsid w:val="00E029E1"/>
    <w:rsid w:val="00E02FA1"/>
    <w:rsid w:val="00E02FB1"/>
    <w:rsid w:val="00E0399D"/>
    <w:rsid w:val="00E04520"/>
    <w:rsid w:val="00E04A7F"/>
    <w:rsid w:val="00E05367"/>
    <w:rsid w:val="00E05AF5"/>
    <w:rsid w:val="00E062C8"/>
    <w:rsid w:val="00E069F4"/>
    <w:rsid w:val="00E06C62"/>
    <w:rsid w:val="00E07441"/>
    <w:rsid w:val="00E07DAD"/>
    <w:rsid w:val="00E1052A"/>
    <w:rsid w:val="00E10890"/>
    <w:rsid w:val="00E109F1"/>
    <w:rsid w:val="00E10F57"/>
    <w:rsid w:val="00E11191"/>
    <w:rsid w:val="00E11C5F"/>
    <w:rsid w:val="00E1225A"/>
    <w:rsid w:val="00E1244A"/>
    <w:rsid w:val="00E12630"/>
    <w:rsid w:val="00E12A55"/>
    <w:rsid w:val="00E12EF6"/>
    <w:rsid w:val="00E12F5D"/>
    <w:rsid w:val="00E13429"/>
    <w:rsid w:val="00E1356B"/>
    <w:rsid w:val="00E13708"/>
    <w:rsid w:val="00E13E16"/>
    <w:rsid w:val="00E14026"/>
    <w:rsid w:val="00E1403E"/>
    <w:rsid w:val="00E14572"/>
    <w:rsid w:val="00E14575"/>
    <w:rsid w:val="00E14ECA"/>
    <w:rsid w:val="00E15267"/>
    <w:rsid w:val="00E154C3"/>
    <w:rsid w:val="00E15B60"/>
    <w:rsid w:val="00E15F6B"/>
    <w:rsid w:val="00E1615E"/>
    <w:rsid w:val="00E16382"/>
    <w:rsid w:val="00E168D9"/>
    <w:rsid w:val="00E16FB6"/>
    <w:rsid w:val="00E170F0"/>
    <w:rsid w:val="00E177EE"/>
    <w:rsid w:val="00E2018B"/>
    <w:rsid w:val="00E2081C"/>
    <w:rsid w:val="00E213C6"/>
    <w:rsid w:val="00E2142D"/>
    <w:rsid w:val="00E21693"/>
    <w:rsid w:val="00E217D9"/>
    <w:rsid w:val="00E21A58"/>
    <w:rsid w:val="00E21AD1"/>
    <w:rsid w:val="00E2246F"/>
    <w:rsid w:val="00E2327D"/>
    <w:rsid w:val="00E237E8"/>
    <w:rsid w:val="00E23E90"/>
    <w:rsid w:val="00E24813"/>
    <w:rsid w:val="00E25551"/>
    <w:rsid w:val="00E2557B"/>
    <w:rsid w:val="00E25C1D"/>
    <w:rsid w:val="00E25E49"/>
    <w:rsid w:val="00E26D25"/>
    <w:rsid w:val="00E27562"/>
    <w:rsid w:val="00E27D1C"/>
    <w:rsid w:val="00E27ECF"/>
    <w:rsid w:val="00E27F57"/>
    <w:rsid w:val="00E30F53"/>
    <w:rsid w:val="00E319B3"/>
    <w:rsid w:val="00E31FF3"/>
    <w:rsid w:val="00E327D1"/>
    <w:rsid w:val="00E32C04"/>
    <w:rsid w:val="00E32C40"/>
    <w:rsid w:val="00E32E67"/>
    <w:rsid w:val="00E32EED"/>
    <w:rsid w:val="00E337DA"/>
    <w:rsid w:val="00E33C43"/>
    <w:rsid w:val="00E33F4C"/>
    <w:rsid w:val="00E34C0A"/>
    <w:rsid w:val="00E351E9"/>
    <w:rsid w:val="00E35B43"/>
    <w:rsid w:val="00E360A0"/>
    <w:rsid w:val="00E363D9"/>
    <w:rsid w:val="00E36580"/>
    <w:rsid w:val="00E36CC4"/>
    <w:rsid w:val="00E36E9B"/>
    <w:rsid w:val="00E36F4E"/>
    <w:rsid w:val="00E370A6"/>
    <w:rsid w:val="00E37BB6"/>
    <w:rsid w:val="00E37CD1"/>
    <w:rsid w:val="00E40195"/>
    <w:rsid w:val="00E40499"/>
    <w:rsid w:val="00E40979"/>
    <w:rsid w:val="00E414DE"/>
    <w:rsid w:val="00E41501"/>
    <w:rsid w:val="00E41888"/>
    <w:rsid w:val="00E41BE9"/>
    <w:rsid w:val="00E41C2E"/>
    <w:rsid w:val="00E421EB"/>
    <w:rsid w:val="00E424BC"/>
    <w:rsid w:val="00E42C52"/>
    <w:rsid w:val="00E42F9C"/>
    <w:rsid w:val="00E433E7"/>
    <w:rsid w:val="00E433FB"/>
    <w:rsid w:val="00E43666"/>
    <w:rsid w:val="00E4388B"/>
    <w:rsid w:val="00E43915"/>
    <w:rsid w:val="00E43A36"/>
    <w:rsid w:val="00E43F28"/>
    <w:rsid w:val="00E44E46"/>
    <w:rsid w:val="00E451B7"/>
    <w:rsid w:val="00E45226"/>
    <w:rsid w:val="00E454F4"/>
    <w:rsid w:val="00E45983"/>
    <w:rsid w:val="00E45B37"/>
    <w:rsid w:val="00E465E2"/>
    <w:rsid w:val="00E4685F"/>
    <w:rsid w:val="00E468BC"/>
    <w:rsid w:val="00E46D07"/>
    <w:rsid w:val="00E471CC"/>
    <w:rsid w:val="00E47663"/>
    <w:rsid w:val="00E47C92"/>
    <w:rsid w:val="00E47F52"/>
    <w:rsid w:val="00E47F5E"/>
    <w:rsid w:val="00E50896"/>
    <w:rsid w:val="00E51218"/>
    <w:rsid w:val="00E5150E"/>
    <w:rsid w:val="00E51906"/>
    <w:rsid w:val="00E52C5D"/>
    <w:rsid w:val="00E52F04"/>
    <w:rsid w:val="00E53C24"/>
    <w:rsid w:val="00E5428D"/>
    <w:rsid w:val="00E54294"/>
    <w:rsid w:val="00E547AB"/>
    <w:rsid w:val="00E54CD9"/>
    <w:rsid w:val="00E54D74"/>
    <w:rsid w:val="00E550B3"/>
    <w:rsid w:val="00E551E7"/>
    <w:rsid w:val="00E55405"/>
    <w:rsid w:val="00E555C1"/>
    <w:rsid w:val="00E55BCF"/>
    <w:rsid w:val="00E55F7E"/>
    <w:rsid w:val="00E56229"/>
    <w:rsid w:val="00E562AF"/>
    <w:rsid w:val="00E56441"/>
    <w:rsid w:val="00E566AD"/>
    <w:rsid w:val="00E56F7F"/>
    <w:rsid w:val="00E57082"/>
    <w:rsid w:val="00E57A37"/>
    <w:rsid w:val="00E57ACC"/>
    <w:rsid w:val="00E57E17"/>
    <w:rsid w:val="00E60095"/>
    <w:rsid w:val="00E6051B"/>
    <w:rsid w:val="00E605C8"/>
    <w:rsid w:val="00E612BF"/>
    <w:rsid w:val="00E61756"/>
    <w:rsid w:val="00E61963"/>
    <w:rsid w:val="00E620AF"/>
    <w:rsid w:val="00E62262"/>
    <w:rsid w:val="00E623CC"/>
    <w:rsid w:val="00E62403"/>
    <w:rsid w:val="00E62C3D"/>
    <w:rsid w:val="00E62E28"/>
    <w:rsid w:val="00E630EC"/>
    <w:rsid w:val="00E6352B"/>
    <w:rsid w:val="00E635D2"/>
    <w:rsid w:val="00E63716"/>
    <w:rsid w:val="00E637E5"/>
    <w:rsid w:val="00E63A6D"/>
    <w:rsid w:val="00E63BE0"/>
    <w:rsid w:val="00E63C2B"/>
    <w:rsid w:val="00E64B08"/>
    <w:rsid w:val="00E64D74"/>
    <w:rsid w:val="00E64E27"/>
    <w:rsid w:val="00E65437"/>
    <w:rsid w:val="00E656A7"/>
    <w:rsid w:val="00E65B32"/>
    <w:rsid w:val="00E65D0E"/>
    <w:rsid w:val="00E65EB1"/>
    <w:rsid w:val="00E6625A"/>
    <w:rsid w:val="00E662A9"/>
    <w:rsid w:val="00E66361"/>
    <w:rsid w:val="00E66476"/>
    <w:rsid w:val="00E66486"/>
    <w:rsid w:val="00E6648E"/>
    <w:rsid w:val="00E667F1"/>
    <w:rsid w:val="00E66B2F"/>
    <w:rsid w:val="00E670A6"/>
    <w:rsid w:val="00E6727F"/>
    <w:rsid w:val="00E67868"/>
    <w:rsid w:val="00E6797C"/>
    <w:rsid w:val="00E67AF8"/>
    <w:rsid w:val="00E67C81"/>
    <w:rsid w:val="00E701CA"/>
    <w:rsid w:val="00E7190A"/>
    <w:rsid w:val="00E71C5A"/>
    <w:rsid w:val="00E728A2"/>
    <w:rsid w:val="00E72EC8"/>
    <w:rsid w:val="00E7309F"/>
    <w:rsid w:val="00E731CD"/>
    <w:rsid w:val="00E734B2"/>
    <w:rsid w:val="00E73589"/>
    <w:rsid w:val="00E73C55"/>
    <w:rsid w:val="00E7456F"/>
    <w:rsid w:val="00E75131"/>
    <w:rsid w:val="00E751EF"/>
    <w:rsid w:val="00E754C4"/>
    <w:rsid w:val="00E75570"/>
    <w:rsid w:val="00E757D7"/>
    <w:rsid w:val="00E757E2"/>
    <w:rsid w:val="00E75ADD"/>
    <w:rsid w:val="00E75DBB"/>
    <w:rsid w:val="00E76127"/>
    <w:rsid w:val="00E76305"/>
    <w:rsid w:val="00E7665A"/>
    <w:rsid w:val="00E76826"/>
    <w:rsid w:val="00E768C4"/>
    <w:rsid w:val="00E76A36"/>
    <w:rsid w:val="00E76DF2"/>
    <w:rsid w:val="00E77052"/>
    <w:rsid w:val="00E77425"/>
    <w:rsid w:val="00E779E3"/>
    <w:rsid w:val="00E77C8F"/>
    <w:rsid w:val="00E802B7"/>
    <w:rsid w:val="00E80363"/>
    <w:rsid w:val="00E809F5"/>
    <w:rsid w:val="00E815FB"/>
    <w:rsid w:val="00E8232A"/>
    <w:rsid w:val="00E82867"/>
    <w:rsid w:val="00E82EA4"/>
    <w:rsid w:val="00E83212"/>
    <w:rsid w:val="00E83794"/>
    <w:rsid w:val="00E83C29"/>
    <w:rsid w:val="00E83CB0"/>
    <w:rsid w:val="00E83CE4"/>
    <w:rsid w:val="00E8400D"/>
    <w:rsid w:val="00E85A56"/>
    <w:rsid w:val="00E863A1"/>
    <w:rsid w:val="00E86A23"/>
    <w:rsid w:val="00E86B1D"/>
    <w:rsid w:val="00E8738F"/>
    <w:rsid w:val="00E87771"/>
    <w:rsid w:val="00E878F6"/>
    <w:rsid w:val="00E87922"/>
    <w:rsid w:val="00E900DC"/>
    <w:rsid w:val="00E90256"/>
    <w:rsid w:val="00E907F5"/>
    <w:rsid w:val="00E908C4"/>
    <w:rsid w:val="00E90A0F"/>
    <w:rsid w:val="00E91078"/>
    <w:rsid w:val="00E9164B"/>
    <w:rsid w:val="00E91767"/>
    <w:rsid w:val="00E91B24"/>
    <w:rsid w:val="00E91B54"/>
    <w:rsid w:val="00E91DDD"/>
    <w:rsid w:val="00E91E57"/>
    <w:rsid w:val="00E92040"/>
    <w:rsid w:val="00E9204C"/>
    <w:rsid w:val="00E92139"/>
    <w:rsid w:val="00E9263C"/>
    <w:rsid w:val="00E92791"/>
    <w:rsid w:val="00E9310B"/>
    <w:rsid w:val="00E93BB6"/>
    <w:rsid w:val="00E93D76"/>
    <w:rsid w:val="00E93E2F"/>
    <w:rsid w:val="00E94108"/>
    <w:rsid w:val="00E9498C"/>
    <w:rsid w:val="00E94D20"/>
    <w:rsid w:val="00E94F4D"/>
    <w:rsid w:val="00E95130"/>
    <w:rsid w:val="00E95255"/>
    <w:rsid w:val="00E9570E"/>
    <w:rsid w:val="00E95824"/>
    <w:rsid w:val="00E958AB"/>
    <w:rsid w:val="00E95ADC"/>
    <w:rsid w:val="00E95B98"/>
    <w:rsid w:val="00E964EC"/>
    <w:rsid w:val="00E96508"/>
    <w:rsid w:val="00E96783"/>
    <w:rsid w:val="00E96E6B"/>
    <w:rsid w:val="00E96EE3"/>
    <w:rsid w:val="00E96F97"/>
    <w:rsid w:val="00E975B0"/>
    <w:rsid w:val="00E97720"/>
    <w:rsid w:val="00EA0749"/>
    <w:rsid w:val="00EA0BE1"/>
    <w:rsid w:val="00EA108C"/>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19"/>
    <w:rsid w:val="00EA51B8"/>
    <w:rsid w:val="00EA5AC6"/>
    <w:rsid w:val="00EA645D"/>
    <w:rsid w:val="00EA6650"/>
    <w:rsid w:val="00EA6C91"/>
    <w:rsid w:val="00EA6CA6"/>
    <w:rsid w:val="00EA6CAE"/>
    <w:rsid w:val="00EA717D"/>
    <w:rsid w:val="00EA7319"/>
    <w:rsid w:val="00EA779F"/>
    <w:rsid w:val="00EB08FB"/>
    <w:rsid w:val="00EB0D40"/>
    <w:rsid w:val="00EB1281"/>
    <w:rsid w:val="00EB22A6"/>
    <w:rsid w:val="00EB260E"/>
    <w:rsid w:val="00EB26B6"/>
    <w:rsid w:val="00EB2A87"/>
    <w:rsid w:val="00EB2EAA"/>
    <w:rsid w:val="00EB2F30"/>
    <w:rsid w:val="00EB3337"/>
    <w:rsid w:val="00EB33C7"/>
    <w:rsid w:val="00EB366A"/>
    <w:rsid w:val="00EB36BD"/>
    <w:rsid w:val="00EB395E"/>
    <w:rsid w:val="00EB3B55"/>
    <w:rsid w:val="00EB3D38"/>
    <w:rsid w:val="00EB3D65"/>
    <w:rsid w:val="00EB3FBA"/>
    <w:rsid w:val="00EB3FCB"/>
    <w:rsid w:val="00EB428C"/>
    <w:rsid w:val="00EB493B"/>
    <w:rsid w:val="00EB4BB3"/>
    <w:rsid w:val="00EB582F"/>
    <w:rsid w:val="00EB5F15"/>
    <w:rsid w:val="00EB60B6"/>
    <w:rsid w:val="00EB620A"/>
    <w:rsid w:val="00EB634E"/>
    <w:rsid w:val="00EB6B04"/>
    <w:rsid w:val="00EB766D"/>
    <w:rsid w:val="00EB769F"/>
    <w:rsid w:val="00EB7A4C"/>
    <w:rsid w:val="00EB7C56"/>
    <w:rsid w:val="00EC0185"/>
    <w:rsid w:val="00EC056C"/>
    <w:rsid w:val="00EC0588"/>
    <w:rsid w:val="00EC086B"/>
    <w:rsid w:val="00EC1113"/>
    <w:rsid w:val="00EC11D0"/>
    <w:rsid w:val="00EC1471"/>
    <w:rsid w:val="00EC15DD"/>
    <w:rsid w:val="00EC1D67"/>
    <w:rsid w:val="00EC22DF"/>
    <w:rsid w:val="00EC2378"/>
    <w:rsid w:val="00EC260F"/>
    <w:rsid w:val="00EC2611"/>
    <w:rsid w:val="00EC261A"/>
    <w:rsid w:val="00EC26B9"/>
    <w:rsid w:val="00EC2796"/>
    <w:rsid w:val="00EC2A2A"/>
    <w:rsid w:val="00EC2FAF"/>
    <w:rsid w:val="00EC3199"/>
    <w:rsid w:val="00EC32D7"/>
    <w:rsid w:val="00EC3A6A"/>
    <w:rsid w:val="00EC3F98"/>
    <w:rsid w:val="00EC4228"/>
    <w:rsid w:val="00EC47C9"/>
    <w:rsid w:val="00EC49F8"/>
    <w:rsid w:val="00EC4ABF"/>
    <w:rsid w:val="00EC5103"/>
    <w:rsid w:val="00EC5530"/>
    <w:rsid w:val="00EC5F55"/>
    <w:rsid w:val="00EC6745"/>
    <w:rsid w:val="00EC681D"/>
    <w:rsid w:val="00EC6C33"/>
    <w:rsid w:val="00EC7561"/>
    <w:rsid w:val="00EC7CE8"/>
    <w:rsid w:val="00ED01CD"/>
    <w:rsid w:val="00ED07EC"/>
    <w:rsid w:val="00ED0EF0"/>
    <w:rsid w:val="00ED0F0E"/>
    <w:rsid w:val="00ED0F36"/>
    <w:rsid w:val="00ED1251"/>
    <w:rsid w:val="00ED12B3"/>
    <w:rsid w:val="00ED1511"/>
    <w:rsid w:val="00ED15EA"/>
    <w:rsid w:val="00ED1D41"/>
    <w:rsid w:val="00ED2010"/>
    <w:rsid w:val="00ED237F"/>
    <w:rsid w:val="00ED24D0"/>
    <w:rsid w:val="00ED26AB"/>
    <w:rsid w:val="00ED29EE"/>
    <w:rsid w:val="00ED2BE5"/>
    <w:rsid w:val="00ED3296"/>
    <w:rsid w:val="00ED3BDE"/>
    <w:rsid w:val="00ED3DB8"/>
    <w:rsid w:val="00ED3E0E"/>
    <w:rsid w:val="00ED3E61"/>
    <w:rsid w:val="00ED435C"/>
    <w:rsid w:val="00ED51B1"/>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12EB"/>
    <w:rsid w:val="00EE196B"/>
    <w:rsid w:val="00EE1BB8"/>
    <w:rsid w:val="00EE2066"/>
    <w:rsid w:val="00EE26DF"/>
    <w:rsid w:val="00EE2B48"/>
    <w:rsid w:val="00EE2C67"/>
    <w:rsid w:val="00EE3602"/>
    <w:rsid w:val="00EE4197"/>
    <w:rsid w:val="00EE41BA"/>
    <w:rsid w:val="00EE4589"/>
    <w:rsid w:val="00EE46C7"/>
    <w:rsid w:val="00EE5382"/>
    <w:rsid w:val="00EE5AD0"/>
    <w:rsid w:val="00EE5E3C"/>
    <w:rsid w:val="00EE6007"/>
    <w:rsid w:val="00EE6083"/>
    <w:rsid w:val="00EE62BF"/>
    <w:rsid w:val="00EE66A8"/>
    <w:rsid w:val="00EE6BDA"/>
    <w:rsid w:val="00EE6E0C"/>
    <w:rsid w:val="00EE6EFB"/>
    <w:rsid w:val="00EE71C9"/>
    <w:rsid w:val="00EE7424"/>
    <w:rsid w:val="00EE77F9"/>
    <w:rsid w:val="00EE7860"/>
    <w:rsid w:val="00EE7F27"/>
    <w:rsid w:val="00EF03F2"/>
    <w:rsid w:val="00EF0BF0"/>
    <w:rsid w:val="00EF1063"/>
    <w:rsid w:val="00EF1617"/>
    <w:rsid w:val="00EF16B0"/>
    <w:rsid w:val="00EF1B0E"/>
    <w:rsid w:val="00EF1DCB"/>
    <w:rsid w:val="00EF1DF6"/>
    <w:rsid w:val="00EF1E76"/>
    <w:rsid w:val="00EF267F"/>
    <w:rsid w:val="00EF2696"/>
    <w:rsid w:val="00EF271A"/>
    <w:rsid w:val="00EF28F3"/>
    <w:rsid w:val="00EF2ECE"/>
    <w:rsid w:val="00EF3DD9"/>
    <w:rsid w:val="00EF3FE3"/>
    <w:rsid w:val="00EF4535"/>
    <w:rsid w:val="00EF4775"/>
    <w:rsid w:val="00EF4F38"/>
    <w:rsid w:val="00EF52CC"/>
    <w:rsid w:val="00EF5ECB"/>
    <w:rsid w:val="00EF6B6D"/>
    <w:rsid w:val="00EF6ECF"/>
    <w:rsid w:val="00EF767B"/>
    <w:rsid w:val="00EF7ADC"/>
    <w:rsid w:val="00EF7D30"/>
    <w:rsid w:val="00F005B3"/>
    <w:rsid w:val="00F009C4"/>
    <w:rsid w:val="00F018BB"/>
    <w:rsid w:val="00F01AE6"/>
    <w:rsid w:val="00F01DC8"/>
    <w:rsid w:val="00F02112"/>
    <w:rsid w:val="00F023F8"/>
    <w:rsid w:val="00F025E6"/>
    <w:rsid w:val="00F02839"/>
    <w:rsid w:val="00F02A72"/>
    <w:rsid w:val="00F02E1E"/>
    <w:rsid w:val="00F031CA"/>
    <w:rsid w:val="00F032D4"/>
    <w:rsid w:val="00F0352E"/>
    <w:rsid w:val="00F0385E"/>
    <w:rsid w:val="00F03B29"/>
    <w:rsid w:val="00F04203"/>
    <w:rsid w:val="00F042CD"/>
    <w:rsid w:val="00F049A0"/>
    <w:rsid w:val="00F04C03"/>
    <w:rsid w:val="00F04EEB"/>
    <w:rsid w:val="00F0546A"/>
    <w:rsid w:val="00F06082"/>
    <w:rsid w:val="00F0690F"/>
    <w:rsid w:val="00F06FD6"/>
    <w:rsid w:val="00F076F4"/>
    <w:rsid w:val="00F07981"/>
    <w:rsid w:val="00F07FD1"/>
    <w:rsid w:val="00F1082F"/>
    <w:rsid w:val="00F1091C"/>
    <w:rsid w:val="00F10D4E"/>
    <w:rsid w:val="00F10DC4"/>
    <w:rsid w:val="00F117C8"/>
    <w:rsid w:val="00F117D8"/>
    <w:rsid w:val="00F11BEE"/>
    <w:rsid w:val="00F129D7"/>
    <w:rsid w:val="00F12CF4"/>
    <w:rsid w:val="00F13270"/>
    <w:rsid w:val="00F139AC"/>
    <w:rsid w:val="00F139E4"/>
    <w:rsid w:val="00F13B97"/>
    <w:rsid w:val="00F13C97"/>
    <w:rsid w:val="00F140EC"/>
    <w:rsid w:val="00F15649"/>
    <w:rsid w:val="00F1578B"/>
    <w:rsid w:val="00F15881"/>
    <w:rsid w:val="00F15E5B"/>
    <w:rsid w:val="00F15F50"/>
    <w:rsid w:val="00F165C6"/>
    <w:rsid w:val="00F167DF"/>
    <w:rsid w:val="00F17327"/>
    <w:rsid w:val="00F174F8"/>
    <w:rsid w:val="00F17F09"/>
    <w:rsid w:val="00F2096B"/>
    <w:rsid w:val="00F20CAE"/>
    <w:rsid w:val="00F21652"/>
    <w:rsid w:val="00F21862"/>
    <w:rsid w:val="00F218FD"/>
    <w:rsid w:val="00F21B44"/>
    <w:rsid w:val="00F21C86"/>
    <w:rsid w:val="00F21FD1"/>
    <w:rsid w:val="00F220B7"/>
    <w:rsid w:val="00F221E4"/>
    <w:rsid w:val="00F222DE"/>
    <w:rsid w:val="00F23585"/>
    <w:rsid w:val="00F23897"/>
    <w:rsid w:val="00F23DCA"/>
    <w:rsid w:val="00F24938"/>
    <w:rsid w:val="00F25B13"/>
    <w:rsid w:val="00F25B8D"/>
    <w:rsid w:val="00F260F0"/>
    <w:rsid w:val="00F26820"/>
    <w:rsid w:val="00F26A72"/>
    <w:rsid w:val="00F27034"/>
    <w:rsid w:val="00F301B0"/>
    <w:rsid w:val="00F304C7"/>
    <w:rsid w:val="00F308DA"/>
    <w:rsid w:val="00F30E23"/>
    <w:rsid w:val="00F30FED"/>
    <w:rsid w:val="00F31402"/>
    <w:rsid w:val="00F31474"/>
    <w:rsid w:val="00F314C9"/>
    <w:rsid w:val="00F31E65"/>
    <w:rsid w:val="00F32221"/>
    <w:rsid w:val="00F3275C"/>
    <w:rsid w:val="00F327BD"/>
    <w:rsid w:val="00F332B9"/>
    <w:rsid w:val="00F33351"/>
    <w:rsid w:val="00F33C18"/>
    <w:rsid w:val="00F34269"/>
    <w:rsid w:val="00F34455"/>
    <w:rsid w:val="00F34669"/>
    <w:rsid w:val="00F349DA"/>
    <w:rsid w:val="00F35BF6"/>
    <w:rsid w:val="00F35CDB"/>
    <w:rsid w:val="00F35E01"/>
    <w:rsid w:val="00F3621B"/>
    <w:rsid w:val="00F36283"/>
    <w:rsid w:val="00F36510"/>
    <w:rsid w:val="00F367F2"/>
    <w:rsid w:val="00F3683C"/>
    <w:rsid w:val="00F36A25"/>
    <w:rsid w:val="00F36D96"/>
    <w:rsid w:val="00F374E7"/>
    <w:rsid w:val="00F376C7"/>
    <w:rsid w:val="00F37AD7"/>
    <w:rsid w:val="00F37EFE"/>
    <w:rsid w:val="00F40A6F"/>
    <w:rsid w:val="00F40B36"/>
    <w:rsid w:val="00F411FD"/>
    <w:rsid w:val="00F41C2E"/>
    <w:rsid w:val="00F41D26"/>
    <w:rsid w:val="00F41E09"/>
    <w:rsid w:val="00F422A5"/>
    <w:rsid w:val="00F4287C"/>
    <w:rsid w:val="00F4289D"/>
    <w:rsid w:val="00F4298A"/>
    <w:rsid w:val="00F43F61"/>
    <w:rsid w:val="00F446C6"/>
    <w:rsid w:val="00F44756"/>
    <w:rsid w:val="00F450AB"/>
    <w:rsid w:val="00F454FF"/>
    <w:rsid w:val="00F45717"/>
    <w:rsid w:val="00F45B7B"/>
    <w:rsid w:val="00F46299"/>
    <w:rsid w:val="00F463E9"/>
    <w:rsid w:val="00F46433"/>
    <w:rsid w:val="00F46DBE"/>
    <w:rsid w:val="00F478B8"/>
    <w:rsid w:val="00F47C98"/>
    <w:rsid w:val="00F47E01"/>
    <w:rsid w:val="00F47E26"/>
    <w:rsid w:val="00F50425"/>
    <w:rsid w:val="00F50FD8"/>
    <w:rsid w:val="00F51516"/>
    <w:rsid w:val="00F52212"/>
    <w:rsid w:val="00F52976"/>
    <w:rsid w:val="00F536C8"/>
    <w:rsid w:val="00F54166"/>
    <w:rsid w:val="00F5430B"/>
    <w:rsid w:val="00F54782"/>
    <w:rsid w:val="00F549D7"/>
    <w:rsid w:val="00F55074"/>
    <w:rsid w:val="00F554C4"/>
    <w:rsid w:val="00F5551E"/>
    <w:rsid w:val="00F5569B"/>
    <w:rsid w:val="00F55D18"/>
    <w:rsid w:val="00F55E74"/>
    <w:rsid w:val="00F55EB4"/>
    <w:rsid w:val="00F567DA"/>
    <w:rsid w:val="00F568B9"/>
    <w:rsid w:val="00F56FB7"/>
    <w:rsid w:val="00F5746E"/>
    <w:rsid w:val="00F57707"/>
    <w:rsid w:val="00F57A43"/>
    <w:rsid w:val="00F57AC4"/>
    <w:rsid w:val="00F603F5"/>
    <w:rsid w:val="00F604CF"/>
    <w:rsid w:val="00F613EA"/>
    <w:rsid w:val="00F6153D"/>
    <w:rsid w:val="00F61A06"/>
    <w:rsid w:val="00F61D89"/>
    <w:rsid w:val="00F61E0A"/>
    <w:rsid w:val="00F62C8C"/>
    <w:rsid w:val="00F62CB4"/>
    <w:rsid w:val="00F630FA"/>
    <w:rsid w:val="00F633A1"/>
    <w:rsid w:val="00F6341F"/>
    <w:rsid w:val="00F636A0"/>
    <w:rsid w:val="00F63EE9"/>
    <w:rsid w:val="00F64504"/>
    <w:rsid w:val="00F64903"/>
    <w:rsid w:val="00F65035"/>
    <w:rsid w:val="00F65396"/>
    <w:rsid w:val="00F656BF"/>
    <w:rsid w:val="00F6587B"/>
    <w:rsid w:val="00F65A2C"/>
    <w:rsid w:val="00F65B83"/>
    <w:rsid w:val="00F66999"/>
    <w:rsid w:val="00F66A7D"/>
    <w:rsid w:val="00F67599"/>
    <w:rsid w:val="00F67B4E"/>
    <w:rsid w:val="00F67D9D"/>
    <w:rsid w:val="00F700AC"/>
    <w:rsid w:val="00F70B81"/>
    <w:rsid w:val="00F712F5"/>
    <w:rsid w:val="00F71779"/>
    <w:rsid w:val="00F72190"/>
    <w:rsid w:val="00F72380"/>
    <w:rsid w:val="00F723C0"/>
    <w:rsid w:val="00F72C9C"/>
    <w:rsid w:val="00F72EDA"/>
    <w:rsid w:val="00F72FBA"/>
    <w:rsid w:val="00F73A15"/>
    <w:rsid w:val="00F73EA1"/>
    <w:rsid w:val="00F7438F"/>
    <w:rsid w:val="00F749F3"/>
    <w:rsid w:val="00F74A40"/>
    <w:rsid w:val="00F753E5"/>
    <w:rsid w:val="00F75686"/>
    <w:rsid w:val="00F75800"/>
    <w:rsid w:val="00F767D6"/>
    <w:rsid w:val="00F771C4"/>
    <w:rsid w:val="00F773CB"/>
    <w:rsid w:val="00F77885"/>
    <w:rsid w:val="00F77A04"/>
    <w:rsid w:val="00F77B39"/>
    <w:rsid w:val="00F77E23"/>
    <w:rsid w:val="00F77E3C"/>
    <w:rsid w:val="00F77F8E"/>
    <w:rsid w:val="00F804B8"/>
    <w:rsid w:val="00F819BD"/>
    <w:rsid w:val="00F82304"/>
    <w:rsid w:val="00F828A9"/>
    <w:rsid w:val="00F82965"/>
    <w:rsid w:val="00F829AB"/>
    <w:rsid w:val="00F829EE"/>
    <w:rsid w:val="00F82D06"/>
    <w:rsid w:val="00F831EB"/>
    <w:rsid w:val="00F833DD"/>
    <w:rsid w:val="00F835B9"/>
    <w:rsid w:val="00F835CE"/>
    <w:rsid w:val="00F837AF"/>
    <w:rsid w:val="00F83D9F"/>
    <w:rsid w:val="00F84516"/>
    <w:rsid w:val="00F84551"/>
    <w:rsid w:val="00F84D0E"/>
    <w:rsid w:val="00F84ED2"/>
    <w:rsid w:val="00F852EC"/>
    <w:rsid w:val="00F85893"/>
    <w:rsid w:val="00F85E9B"/>
    <w:rsid w:val="00F85F3A"/>
    <w:rsid w:val="00F8615A"/>
    <w:rsid w:val="00F86E19"/>
    <w:rsid w:val="00F87270"/>
    <w:rsid w:val="00F87E21"/>
    <w:rsid w:val="00F901EA"/>
    <w:rsid w:val="00F90546"/>
    <w:rsid w:val="00F90DD4"/>
    <w:rsid w:val="00F911F6"/>
    <w:rsid w:val="00F9133D"/>
    <w:rsid w:val="00F9199A"/>
    <w:rsid w:val="00F91F38"/>
    <w:rsid w:val="00F92AF3"/>
    <w:rsid w:val="00F92CE4"/>
    <w:rsid w:val="00F9368F"/>
    <w:rsid w:val="00F9420E"/>
    <w:rsid w:val="00F9577C"/>
    <w:rsid w:val="00F96180"/>
    <w:rsid w:val="00F96909"/>
    <w:rsid w:val="00F96B63"/>
    <w:rsid w:val="00F97337"/>
    <w:rsid w:val="00F978E1"/>
    <w:rsid w:val="00F97A36"/>
    <w:rsid w:val="00F97CB5"/>
    <w:rsid w:val="00F97CFA"/>
    <w:rsid w:val="00F97DCD"/>
    <w:rsid w:val="00F97E69"/>
    <w:rsid w:val="00FA0308"/>
    <w:rsid w:val="00FA050C"/>
    <w:rsid w:val="00FA069E"/>
    <w:rsid w:val="00FA0906"/>
    <w:rsid w:val="00FA0E93"/>
    <w:rsid w:val="00FA0FA5"/>
    <w:rsid w:val="00FA15FC"/>
    <w:rsid w:val="00FA174A"/>
    <w:rsid w:val="00FA1D82"/>
    <w:rsid w:val="00FA206A"/>
    <w:rsid w:val="00FA2AB6"/>
    <w:rsid w:val="00FA2E98"/>
    <w:rsid w:val="00FA3110"/>
    <w:rsid w:val="00FA330A"/>
    <w:rsid w:val="00FA35F8"/>
    <w:rsid w:val="00FA37CC"/>
    <w:rsid w:val="00FA3ADA"/>
    <w:rsid w:val="00FA3DB4"/>
    <w:rsid w:val="00FA40A6"/>
    <w:rsid w:val="00FA41D5"/>
    <w:rsid w:val="00FA4425"/>
    <w:rsid w:val="00FA4839"/>
    <w:rsid w:val="00FA487A"/>
    <w:rsid w:val="00FA4BD1"/>
    <w:rsid w:val="00FA4E7F"/>
    <w:rsid w:val="00FA5267"/>
    <w:rsid w:val="00FA564E"/>
    <w:rsid w:val="00FA650A"/>
    <w:rsid w:val="00FA73EB"/>
    <w:rsid w:val="00FA787E"/>
    <w:rsid w:val="00FA7B57"/>
    <w:rsid w:val="00FB0E60"/>
    <w:rsid w:val="00FB124A"/>
    <w:rsid w:val="00FB1B2C"/>
    <w:rsid w:val="00FB1D67"/>
    <w:rsid w:val="00FB277A"/>
    <w:rsid w:val="00FB2B86"/>
    <w:rsid w:val="00FB3230"/>
    <w:rsid w:val="00FB3832"/>
    <w:rsid w:val="00FB3EE9"/>
    <w:rsid w:val="00FB4464"/>
    <w:rsid w:val="00FB4672"/>
    <w:rsid w:val="00FB4B0D"/>
    <w:rsid w:val="00FB55DF"/>
    <w:rsid w:val="00FB595B"/>
    <w:rsid w:val="00FB5B30"/>
    <w:rsid w:val="00FB5C56"/>
    <w:rsid w:val="00FB5DF8"/>
    <w:rsid w:val="00FB7028"/>
    <w:rsid w:val="00FB7B63"/>
    <w:rsid w:val="00FB7EA8"/>
    <w:rsid w:val="00FC0172"/>
    <w:rsid w:val="00FC02E4"/>
    <w:rsid w:val="00FC0930"/>
    <w:rsid w:val="00FC0BDC"/>
    <w:rsid w:val="00FC0DE2"/>
    <w:rsid w:val="00FC0E1B"/>
    <w:rsid w:val="00FC0F24"/>
    <w:rsid w:val="00FC1025"/>
    <w:rsid w:val="00FC114D"/>
    <w:rsid w:val="00FC1173"/>
    <w:rsid w:val="00FC1356"/>
    <w:rsid w:val="00FC1646"/>
    <w:rsid w:val="00FC1769"/>
    <w:rsid w:val="00FC1F96"/>
    <w:rsid w:val="00FC2086"/>
    <w:rsid w:val="00FC21BD"/>
    <w:rsid w:val="00FC2C63"/>
    <w:rsid w:val="00FC2CCC"/>
    <w:rsid w:val="00FC3323"/>
    <w:rsid w:val="00FC3C4C"/>
    <w:rsid w:val="00FC3D41"/>
    <w:rsid w:val="00FC439A"/>
    <w:rsid w:val="00FC462A"/>
    <w:rsid w:val="00FC48E6"/>
    <w:rsid w:val="00FC4982"/>
    <w:rsid w:val="00FC4D97"/>
    <w:rsid w:val="00FC4DC3"/>
    <w:rsid w:val="00FC506D"/>
    <w:rsid w:val="00FC507F"/>
    <w:rsid w:val="00FC54F8"/>
    <w:rsid w:val="00FC586E"/>
    <w:rsid w:val="00FC645B"/>
    <w:rsid w:val="00FC6634"/>
    <w:rsid w:val="00FC6E6A"/>
    <w:rsid w:val="00FC76B2"/>
    <w:rsid w:val="00FD0208"/>
    <w:rsid w:val="00FD042D"/>
    <w:rsid w:val="00FD0670"/>
    <w:rsid w:val="00FD07CF"/>
    <w:rsid w:val="00FD0EF1"/>
    <w:rsid w:val="00FD12DD"/>
    <w:rsid w:val="00FD150D"/>
    <w:rsid w:val="00FD19D6"/>
    <w:rsid w:val="00FD1DF9"/>
    <w:rsid w:val="00FD2FB0"/>
    <w:rsid w:val="00FD3167"/>
    <w:rsid w:val="00FD3228"/>
    <w:rsid w:val="00FD3336"/>
    <w:rsid w:val="00FD338B"/>
    <w:rsid w:val="00FD360B"/>
    <w:rsid w:val="00FD4512"/>
    <w:rsid w:val="00FD47F5"/>
    <w:rsid w:val="00FD481F"/>
    <w:rsid w:val="00FD50A0"/>
    <w:rsid w:val="00FD5116"/>
    <w:rsid w:val="00FD5B49"/>
    <w:rsid w:val="00FD62CE"/>
    <w:rsid w:val="00FD6E39"/>
    <w:rsid w:val="00FD7399"/>
    <w:rsid w:val="00FD753C"/>
    <w:rsid w:val="00FD7871"/>
    <w:rsid w:val="00FD7D29"/>
    <w:rsid w:val="00FD7E6C"/>
    <w:rsid w:val="00FE00A1"/>
    <w:rsid w:val="00FE0558"/>
    <w:rsid w:val="00FE0BFA"/>
    <w:rsid w:val="00FE1AE0"/>
    <w:rsid w:val="00FE2D47"/>
    <w:rsid w:val="00FE3096"/>
    <w:rsid w:val="00FE3363"/>
    <w:rsid w:val="00FE3412"/>
    <w:rsid w:val="00FE41BD"/>
    <w:rsid w:val="00FE43E3"/>
    <w:rsid w:val="00FE4E93"/>
    <w:rsid w:val="00FE5F23"/>
    <w:rsid w:val="00FE60CF"/>
    <w:rsid w:val="00FE61C4"/>
    <w:rsid w:val="00FE663C"/>
    <w:rsid w:val="00FE66B9"/>
    <w:rsid w:val="00FE67D9"/>
    <w:rsid w:val="00FE683B"/>
    <w:rsid w:val="00FE6BB8"/>
    <w:rsid w:val="00FE7247"/>
    <w:rsid w:val="00FE7448"/>
    <w:rsid w:val="00FE7603"/>
    <w:rsid w:val="00FF0257"/>
    <w:rsid w:val="00FF02F9"/>
    <w:rsid w:val="00FF0400"/>
    <w:rsid w:val="00FF0407"/>
    <w:rsid w:val="00FF0F15"/>
    <w:rsid w:val="00FF132D"/>
    <w:rsid w:val="00FF167F"/>
    <w:rsid w:val="00FF1848"/>
    <w:rsid w:val="00FF1D46"/>
    <w:rsid w:val="00FF1DD3"/>
    <w:rsid w:val="00FF1F19"/>
    <w:rsid w:val="00FF1FDA"/>
    <w:rsid w:val="00FF234B"/>
    <w:rsid w:val="00FF2465"/>
    <w:rsid w:val="00FF29E4"/>
    <w:rsid w:val="00FF2A8F"/>
    <w:rsid w:val="00FF2C35"/>
    <w:rsid w:val="00FF2ECC"/>
    <w:rsid w:val="00FF3025"/>
    <w:rsid w:val="00FF3990"/>
    <w:rsid w:val="00FF3D8D"/>
    <w:rsid w:val="00FF4072"/>
    <w:rsid w:val="00FF472F"/>
    <w:rsid w:val="00FF4A27"/>
    <w:rsid w:val="00FF514D"/>
    <w:rsid w:val="00FF56E9"/>
    <w:rsid w:val="00FF5C59"/>
    <w:rsid w:val="00FF5CD4"/>
    <w:rsid w:val="00FF5E78"/>
    <w:rsid w:val="00FF6192"/>
    <w:rsid w:val="00FF689A"/>
    <w:rsid w:val="00FF6976"/>
    <w:rsid w:val="00FF6AEB"/>
    <w:rsid w:val="00FF6E5A"/>
    <w:rsid w:val="00FF727A"/>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46847101-9506-FB44-891D-D2DDF4EE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semiHidden/>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ED3E2A4-3029-A142-A8AC-CFE45881F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35</Pages>
  <Words>83809</Words>
  <Characters>465984</Characters>
  <Application>Microsoft Office Word</Application>
  <DocSecurity>0</DocSecurity>
  <Lines>7515</Lines>
  <Paragraphs>1889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9</cp:revision>
  <cp:lastPrinted>2018-11-15T18:46:00Z</cp:lastPrinted>
  <dcterms:created xsi:type="dcterms:W3CDTF">2018-11-28T17:15:00Z</dcterms:created>
  <dcterms:modified xsi:type="dcterms:W3CDTF">2018-11-28T18:04:00Z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http://www.zotero.org/styles/nature-genetics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http://www.zotero.org/styles/genome-biology</vt:lpwstr>
  </property>
  <property fmtid="{D5CDD505-2E9C-101B-9397-08002B2CF9AE}" pid="8" name="Mendeley Recent Style Name 1_1">
    <vt:lpwstr>Genome Biology</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