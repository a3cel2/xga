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34B88488"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w:t>
      </w:r>
      <w:r w:rsidR="00AC5591">
        <w:rPr>
          <w:rFonts w:eastAsia="Times New Roman"/>
        </w:rPr>
        <w:t>multi-</w:t>
      </w:r>
      <w:r w:rsidRPr="004059F2">
        <w:rPr>
          <w:rFonts w:eastAsia="Times New Roman"/>
        </w:rPr>
        <w:t>knockout</w:t>
      </w:r>
      <w:r w:rsidR="00AC5591">
        <w:rPr>
          <w:rFonts w:eastAsia="Times New Roman"/>
        </w:rPr>
        <w:t>s</w:t>
      </w:r>
      <w:r w:rsidRPr="004059F2">
        <w:rPr>
          <w:rFonts w:eastAsia="Times New Roman"/>
        </w:rPr>
        <w:t xml:space="preserve"> amongst 16 yeast ABC </w:t>
      </w:r>
      <w:r w:rsidR="004210F6" w:rsidRPr="004059F2">
        <w:rPr>
          <w:rFonts w:eastAsia="Times New Roman"/>
        </w:rPr>
        <w:t>t</w:t>
      </w:r>
      <w:r w:rsidR="004210F6">
        <w:rPr>
          <w:rFonts w:eastAsia="Times New Roman"/>
        </w:rPr>
        <w:t>ransporters</w:t>
      </w:r>
      <w:r w:rsidR="00C611F8">
        <w:rPr>
          <w:rFonts w:eastAsia="Times New Roman"/>
        </w:rPr>
        <w:t>, representing 8% of 2</w:t>
      </w:r>
      <w:r w:rsidR="00C611F8" w:rsidRPr="0015514D">
        <w:rPr>
          <w:rFonts w:eastAsia="Times New Roman"/>
          <w:vertAlign w:val="superscript"/>
        </w:rPr>
        <w:t>16</w:t>
      </w:r>
      <w:r w:rsidR="00C611F8">
        <w:rPr>
          <w:rFonts w:eastAsia="Times New Roman"/>
          <w:vertAlign w:val="superscript"/>
        </w:rPr>
        <w:t xml:space="preserve"> </w:t>
      </w:r>
      <w:r w:rsidR="00C611F8">
        <w:rPr>
          <w:rFonts w:eastAsia="Times New Roman"/>
        </w:rPr>
        <w:t xml:space="preserve">(65,536) possible combinations.  We </w:t>
      </w:r>
      <w:r w:rsidR="004210F6">
        <w:rPr>
          <w:rFonts w:eastAsia="Times New Roman"/>
        </w:rPr>
        <w:t>measur</w:t>
      </w:r>
      <w:r w:rsidR="00C611F8">
        <w:rPr>
          <w:rFonts w:eastAsia="Times New Roman"/>
        </w:rPr>
        <w:t>ed</w:t>
      </w:r>
      <w:r w:rsidR="004210F6">
        <w:rPr>
          <w:rFonts w:eastAsia="Times New Roman"/>
        </w:rPr>
        <w:t xml:space="preserve">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used a </w:t>
      </w:r>
      <w:r w:rsidR="004210F6">
        <w:rPr>
          <w:rFonts w:eastAsia="Times New Roman"/>
        </w:rPr>
        <w:t xml:space="preserve">non-linear computational model of </w:t>
      </w:r>
      <w:r w:rsidR="004B1EB3">
        <w:rPr>
          <w:rFonts w:eastAsia="Times New Roman"/>
        </w:rPr>
        <w:t xml:space="preserve">underlying </w:t>
      </w:r>
      <w:r w:rsidR="004210F6">
        <w:rPr>
          <w:rFonts w:eastAsia="Times New Roman"/>
        </w:rPr>
        <w:t xml:space="preserve">genetic relationships </w:t>
      </w:r>
      <w:r w:rsidR="004B1EB3">
        <w:rPr>
          <w:rFonts w:eastAsia="Times New Roman"/>
        </w:rPr>
        <w:t xml:space="preserve">to </w:t>
      </w:r>
      <w:r w:rsidR="00CF0E82">
        <w:rPr>
          <w:rFonts w:eastAsia="Times New Roman"/>
        </w:rPr>
        <w:t xml:space="preserve">guide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r w:rsidR="004B1EB3">
        <w:rPr>
          <w:rFonts w:eastAsia="Times New Roman"/>
        </w:rPr>
        <w:t xml:space="preserve">model </w:t>
      </w:r>
      <w:r w:rsidRPr="004059F2">
        <w:rPr>
          <w:rFonts w:eastAsia="Times New Roman"/>
        </w:rPr>
        <w:t xml:space="preserve">them to </w:t>
      </w:r>
      <w:r w:rsidR="004B1EB3">
        <w:rPr>
          <w:rFonts w:eastAsia="Times New Roman"/>
        </w:rPr>
        <w:t xml:space="preserve">better 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0A062C68"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C5C496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E02FA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12&lt;/sup&gt;","plainTextFormattedCitation":"12","previouslyFormattedCitation":"&lt;sup&gt;12&lt;/sup&gt;"},"properties":{"noteIndex":0},"schema":"https://github.com/citation-style-language/schema/raw/master/csl-citation.json"}</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r w:rsidR="008D75CD" w:rsidRPr="00233F15">
        <w:rPr>
          <w:lang w:val="en-CA"/>
        </w:rPr>
        <w:t>.</w:t>
      </w:r>
      <w:r w:rsidR="004B1EB3">
        <w:rPr>
          <w:lang w:val="en-CA"/>
        </w:rPr>
        <w:t xml:space="preserve"> T</w:t>
      </w:r>
      <w:r w:rsidR="00CF5FC1">
        <w:rPr>
          <w:lang w:val="en-CA"/>
        </w:rPr>
        <w:t>riple</w:t>
      </w:r>
      <w:r w:rsidR="00C8226B">
        <w:rPr>
          <w:lang w:val="en-CA"/>
        </w:rPr>
        <w:t xml:space="preserve"> </w:t>
      </w:r>
      <w:r w:rsidR="00771074">
        <w:rPr>
          <w:lang w:val="en-CA"/>
        </w:rPr>
        <w:t>mutant</w:t>
      </w:r>
      <w:r w:rsidR="00CF5FC1">
        <w:rPr>
          <w:lang w:val="en-CA"/>
        </w:rPr>
        <w:t xml:space="preserve"> interactions can arise </w:t>
      </w:r>
      <w:r w:rsidR="004B1EB3">
        <w:rPr>
          <w:lang w:val="en-CA"/>
        </w:rPr>
        <w:t>from diverse pathway architectures</w:t>
      </w:r>
      <w:r w:rsidR="00771074" w:rsidRPr="00233F15">
        <w:rPr>
          <w:lang w:val="en-CA"/>
        </w:rPr>
        <w:fldChar w:fldCharType="begin" w:fldLock="1"/>
      </w:r>
      <w:r w:rsidR="00E02FA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13&lt;/sup&gt;","plainTextFormattedCitation":"13","previouslyFormattedCitation":"&lt;sup&gt;13&lt;/sup&gt;"},"properties":{"noteIndex":0},"schema":"https://github.com/citation-style-language/schema/raw/master/csl-citation.json"}</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r w:rsidR="004B1EB3">
        <w:rPr>
          <w:lang w:val="en-CA"/>
        </w:rPr>
        <w:t xml:space="preserve">, and </w:t>
      </w:r>
      <w:r w:rsidR="00C8226B">
        <w:rPr>
          <w:lang w:val="en-CA"/>
        </w:rPr>
        <w:t xml:space="preserve">complex multi-variant effects </w:t>
      </w:r>
      <w:r w:rsidR="004B1EB3">
        <w:rPr>
          <w:lang w:val="en-CA"/>
        </w:rPr>
        <w:t xml:space="preserve">involving more than three genes </w:t>
      </w:r>
      <w:r w:rsidR="00C8226B">
        <w:rPr>
          <w:lang w:val="en-CA"/>
        </w:rPr>
        <w:t xml:space="preserve">have been </w:t>
      </w:r>
      <w:r w:rsidR="004B1EB3">
        <w:rPr>
          <w:lang w:val="en-CA"/>
        </w:rPr>
        <w:t>reported (e.g.</w:t>
      </w:r>
      <w:ins w:id="0" w:author="Albi Celaj" w:date="2018-10-17T17:15:00Z">
        <w:r w:rsidR="002E7712">
          <w:rPr>
            <w:lang w:val="en-CA"/>
          </w:rPr>
          <w:t xml:space="preserve"> a five</w:t>
        </w:r>
      </w:ins>
      <w:ins w:id="1" w:author="Albi Celaj" w:date="2018-10-17T17:17:00Z">
        <w:r w:rsidR="002E7712">
          <w:rPr>
            <w:lang w:val="en-CA"/>
          </w:rPr>
          <w:fldChar w:fldCharType="begin" w:fldLock="1"/>
        </w:r>
      </w:ins>
      <w:r w:rsidR="002E7712">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2E7712">
        <w:rPr>
          <w:lang w:val="en-CA"/>
        </w:rPr>
        <w:fldChar w:fldCharType="separate"/>
      </w:r>
      <w:r w:rsidR="002E7712" w:rsidRPr="002E7712">
        <w:rPr>
          <w:noProof/>
          <w:vertAlign w:val="superscript"/>
          <w:lang w:val="en-CA"/>
        </w:rPr>
        <w:t>14</w:t>
      </w:r>
      <w:ins w:id="2" w:author="Albi Celaj" w:date="2018-10-17T17:17:00Z">
        <w:r w:rsidR="002E7712">
          <w:rPr>
            <w:lang w:val="en-CA"/>
          </w:rPr>
          <w:fldChar w:fldCharType="end"/>
        </w:r>
        <w:r w:rsidR="002E7712">
          <w:rPr>
            <w:lang w:val="en-CA"/>
          </w:rPr>
          <w:t>, seven</w:t>
        </w:r>
      </w:ins>
      <w:ins w:id="3" w:author="Albi Celaj" w:date="2018-10-17T17:18:00Z">
        <w:r w:rsidR="002E7712">
          <w:rPr>
            <w:lang w:val="en-CA"/>
          </w:rPr>
          <w:fldChar w:fldCharType="begin" w:fldLock="1"/>
        </w:r>
      </w:ins>
      <w:r w:rsidR="00794752">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2E7712">
        <w:rPr>
          <w:lang w:val="en-CA"/>
        </w:rPr>
        <w:fldChar w:fldCharType="separate"/>
      </w:r>
      <w:r w:rsidR="002E7712" w:rsidRPr="002E7712">
        <w:rPr>
          <w:noProof/>
          <w:vertAlign w:val="superscript"/>
          <w:lang w:val="en-CA"/>
        </w:rPr>
        <w:t>15</w:t>
      </w:r>
      <w:ins w:id="4" w:author="Albi Celaj" w:date="2018-10-17T17:18:00Z">
        <w:r w:rsidR="002E7712">
          <w:rPr>
            <w:lang w:val="en-CA"/>
          </w:rPr>
          <w:fldChar w:fldCharType="end"/>
        </w:r>
        <w:r w:rsidR="002E7712">
          <w:rPr>
            <w:lang w:val="en-CA"/>
          </w:rPr>
          <w:t xml:space="preserve"> and &gt;20 variant interaction</w:t>
        </w:r>
        <w:r w:rsidR="00794752">
          <w:rPr>
            <w:lang w:val="en-CA"/>
          </w:rPr>
          <w:fldChar w:fldCharType="begin" w:fldLock="1"/>
        </w:r>
      </w:ins>
      <w:r w:rsidR="006E23E8">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794752">
        <w:rPr>
          <w:lang w:val="en-CA"/>
        </w:rPr>
        <w:fldChar w:fldCharType="separate"/>
      </w:r>
      <w:r w:rsidR="00794752" w:rsidRPr="00794752">
        <w:rPr>
          <w:noProof/>
          <w:vertAlign w:val="superscript"/>
          <w:lang w:val="en-CA"/>
        </w:rPr>
        <w:t>16</w:t>
      </w:r>
      <w:ins w:id="5" w:author="Albi Celaj" w:date="2018-10-17T17:18:00Z">
        <w:r w:rsidR="00794752">
          <w:rPr>
            <w:lang w:val="en-CA"/>
          </w:rPr>
          <w:fldChar w:fldCharType="end"/>
        </w:r>
        <w:r w:rsidR="00794752">
          <w:rPr>
            <w:lang w:val="en-CA"/>
          </w:rPr>
          <w:t>)</w:t>
        </w:r>
      </w:ins>
      <w:del w:id="6" w:author="Albi Celaj" w:date="2018-10-17T17:18:00Z">
        <w:r w:rsidR="004B1EB3" w:rsidDel="00794752">
          <w:rPr>
            <w:lang w:val="en-CA"/>
          </w:rPr>
          <w:delText xml:space="preserve"> refs [14-15], including some that </w:delText>
        </w:r>
        <w:r w:rsidR="004A3B0F" w:rsidDel="00794752">
          <w:rPr>
            <w:lang w:val="en-CA"/>
          </w:rPr>
          <w:delText xml:space="preserve">involved </w:delText>
        </w:r>
        <w:r w:rsidR="00C36E86" w:rsidDel="00794752">
          <w:rPr>
            <w:lang w:val="en-CA"/>
          </w:rPr>
          <w:delText>&gt;</w:delText>
        </w:r>
        <w:r w:rsidR="008D75CD" w:rsidRPr="00233F15" w:rsidDel="00794752">
          <w:rPr>
            <w:lang w:val="en-CA"/>
          </w:rPr>
          <w:delText xml:space="preserve">20 </w:delText>
        </w:r>
        <w:r w:rsidR="004A3B0F" w:rsidDel="00794752">
          <w:rPr>
            <w:lang w:val="en-CA"/>
          </w:rPr>
          <w:delText xml:space="preserve">variants </w:delText>
        </w:r>
        <w:r w:rsidR="004B1EB3" w:rsidDel="00794752">
          <w:rPr>
            <w:lang w:val="en-CA"/>
          </w:rPr>
          <w:delText>[ref 16]</w:delText>
        </w:r>
      </w:del>
      <w:r w:rsidR="008D75CD" w:rsidRPr="00233F15">
        <w:rPr>
          <w:lang w:val="en-CA"/>
        </w:rPr>
        <w:t>.</w:t>
      </w:r>
      <w:r w:rsidR="00C8226B">
        <w:rPr>
          <w:lang w:val="en-CA"/>
        </w:rPr>
        <w:t xml:space="preserve">  </w:t>
      </w:r>
      <w:ins w:id="7" w:author="Albi Celaj" w:date="2018-10-17T17:14:00Z">
        <w:r w:rsidR="002E7712">
          <w:rPr>
            <w:lang w:val="en-CA"/>
          </w:rPr>
          <w:t>In the simplest cases, such int</w:t>
        </w:r>
      </w:ins>
      <w:ins w:id="8" w:author="Albi Celaj" w:date="2018-10-17T17:18:00Z">
        <w:r w:rsidR="00794752">
          <w:rPr>
            <w:lang w:val="en-CA"/>
          </w:rPr>
          <w:t xml:space="preserve">eractions arise </w:t>
        </w:r>
      </w:ins>
      <w:ins w:id="9" w:author="Albi Celaj" w:date="2018-10-17T17:20:00Z">
        <w:r w:rsidR="006E23E8">
          <w:rPr>
            <w:lang w:val="en-CA"/>
          </w:rPr>
          <w:t>from redundancy in large gene families</w:t>
        </w:r>
      </w:ins>
      <w:ins w:id="10" w:author="Albi Celaj" w:date="2018-10-17T17:24:00Z">
        <w:r w:rsidR="006E23E8">
          <w:rPr>
            <w:lang w:val="en-CA"/>
          </w:rPr>
          <w:t xml:space="preserve">.  For example, in </w:t>
        </w:r>
        <w:r w:rsidR="006E23E8">
          <w:rPr>
            <w:i/>
            <w:lang w:val="en-CA"/>
          </w:rPr>
          <w:t>Arabidopsis</w:t>
        </w:r>
      </w:ins>
      <w:ins w:id="11" w:author="Albi Celaj" w:date="2018-10-17T17:25:00Z">
        <w:r w:rsidR="006E23E8">
          <w:rPr>
            <w:lang w:val="en-CA"/>
          </w:rPr>
          <w:t xml:space="preserve">, a method has been developed </w:t>
        </w:r>
      </w:ins>
      <w:ins w:id="12" w:author="Albi Celaj" w:date="2018-10-17T17:26:00Z">
        <w:r w:rsidR="006E23E8">
          <w:rPr>
            <w:lang w:val="en-CA"/>
          </w:rPr>
          <w:t xml:space="preserve">to simultaneously disrupt multiple paralogs with a single artificial miRNA </w:t>
        </w:r>
        <w:r w:rsidR="006E23E8">
          <w:rPr>
            <w:lang w:val="en-CA"/>
          </w:rPr>
          <w:t>to better study the function of such families</w:t>
        </w:r>
      </w:ins>
      <w:ins w:id="13" w:author="Albi Celaj" w:date="2018-10-17T17:28:00Z">
        <w:r w:rsidR="006E23E8">
          <w:rPr>
            <w:lang w:val="en-CA"/>
          </w:rPr>
          <w:fldChar w:fldCharType="begin" w:fldLock="1"/>
        </w:r>
      </w:ins>
      <w:r w:rsidR="006E23E8">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17&lt;/sup&gt;","plainTextFormattedCitation":"17"},"properties":{"noteIndex":0},"schema":"https://github.com/citation-style-language/schema/raw/master/csl-citation.json"}</w:instrText>
      </w:r>
      <w:r w:rsidR="006E23E8">
        <w:rPr>
          <w:lang w:val="en-CA"/>
        </w:rPr>
        <w:fldChar w:fldCharType="separate"/>
      </w:r>
      <w:r w:rsidR="006E23E8" w:rsidRPr="006E23E8">
        <w:rPr>
          <w:noProof/>
          <w:vertAlign w:val="superscript"/>
          <w:lang w:val="en-CA"/>
        </w:rPr>
        <w:t>17</w:t>
      </w:r>
      <w:ins w:id="14" w:author="Albi Celaj" w:date="2018-10-17T17:28:00Z">
        <w:r w:rsidR="006E23E8">
          <w:rPr>
            <w:lang w:val="en-CA"/>
          </w:rPr>
          <w:fldChar w:fldCharType="end"/>
        </w:r>
      </w:ins>
      <w:ins w:id="15" w:author="Albi Celaj" w:date="2018-10-17T17:26:00Z">
        <w:r w:rsidR="006E23E8">
          <w:rPr>
            <w:lang w:val="en-CA"/>
          </w:rPr>
          <w:t xml:space="preserve">, while the genetic interactions within them have </w:t>
        </w:r>
      </w:ins>
      <w:ins w:id="16" w:author="Albi Celaj" w:date="2018-10-17T17:27:00Z">
        <w:r w:rsidR="006E23E8">
          <w:rPr>
            <w:lang w:val="en-CA"/>
          </w:rPr>
          <w:t xml:space="preserve">been less </w:t>
        </w:r>
      </w:ins>
      <w:ins w:id="17" w:author="Albi Celaj" w:date="2018-10-17T17:26:00Z">
        <w:r w:rsidR="006E23E8">
          <w:rPr>
            <w:lang w:val="en-CA"/>
          </w:rPr>
          <w:t xml:space="preserve">explored. </w:t>
        </w:r>
      </w:ins>
      <w:r w:rsidR="004A3B0F">
        <w:rPr>
          <w:lang w:val="en-CA"/>
        </w:rPr>
        <w:t>C</w:t>
      </w:r>
      <w:r w:rsidR="00663F54">
        <w:rPr>
          <w:lang w:val="en-CA"/>
        </w:rPr>
        <w:t xml:space="preserve">omplex interactions may </w:t>
      </w:r>
      <w:ins w:id="18" w:author="Albi Celaj" w:date="2018-10-17T17:14:00Z">
        <w:r w:rsidR="002E7712">
          <w:rPr>
            <w:lang w:val="en-CA"/>
          </w:rPr>
          <w:t xml:space="preserve">also </w:t>
        </w:r>
      </w:ins>
      <w:r w:rsidR="004A3B0F">
        <w:rPr>
          <w:lang w:val="en-CA"/>
        </w:rPr>
        <w:t xml:space="preserve">have </w:t>
      </w:r>
      <w:r w:rsidR="00663F54">
        <w:rPr>
          <w:lang w:val="en-CA"/>
        </w:rPr>
        <w:t>medically-relevant pheno</w:t>
      </w:r>
      <w:r w:rsidR="00B90CDC">
        <w:rPr>
          <w:lang w:val="en-CA"/>
        </w:rPr>
        <w:t>types</w:t>
      </w:r>
      <w:r w:rsidR="004A3B0F">
        <w:rPr>
          <w:lang w:val="en-CA"/>
        </w:rPr>
        <w:t xml:space="preserve">, with </w:t>
      </w:r>
      <w:r w:rsidR="0096629A">
        <w:rPr>
          <w:lang w:val="en-CA"/>
        </w:rPr>
        <w:t>CGA of a</w:t>
      </w:r>
      <w:r w:rsidR="00663F54">
        <w:rPr>
          <w:lang w:val="en-CA"/>
        </w:rPr>
        <w:t>ntib</w:t>
      </w:r>
      <w:r w:rsidR="001306EA">
        <w:rPr>
          <w:lang w:val="en-CA"/>
        </w:rPr>
        <w:t xml:space="preserve">iotic resistance </w:t>
      </w:r>
      <w:r w:rsidR="00663F54">
        <w:rPr>
          <w:lang w:val="en-CA"/>
        </w:rPr>
        <w:t xml:space="preserve">in </w:t>
      </w:r>
      <w:r w:rsidR="00663F54">
        <w:rPr>
          <w:i/>
          <w:lang w:val="en-CA"/>
        </w:rPr>
        <w:t>E. coli</w:t>
      </w:r>
      <w:r w:rsidR="00663F54">
        <w:rPr>
          <w:lang w:val="en-CA"/>
        </w:rPr>
        <w:t>, for example, suggest</w:t>
      </w:r>
      <w:r w:rsidR="004A3B0F">
        <w:rPr>
          <w:lang w:val="en-CA"/>
        </w:rPr>
        <w:t>ing</w:t>
      </w:r>
      <w:r w:rsidR="00663F54">
        <w:rPr>
          <w:lang w:val="en-CA"/>
        </w:rPr>
        <w:t xml:space="preserve"> that multi-variant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6E23E8">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18&lt;/sup&gt;","plainTextFormattedCitation":"18","previouslyFormattedCitation":"&lt;sup&gt;17&lt;/sup&gt;"},"properties":{"noteIndex":0},"schema":"https://github.com/citation-style-language/schema/raw/master/csl-citation.json"}</w:instrText>
      </w:r>
      <w:r w:rsidR="00663F54">
        <w:rPr>
          <w:lang w:val="en-CA"/>
        </w:rPr>
        <w:fldChar w:fldCharType="separate"/>
      </w:r>
      <w:r w:rsidR="006E23E8" w:rsidRPr="006E23E8">
        <w:rPr>
          <w:noProof/>
          <w:vertAlign w:val="superscript"/>
          <w:lang w:val="en-CA"/>
        </w:rPr>
        <w:t>18</w:t>
      </w:r>
      <w:r w:rsidR="00663F54">
        <w:rPr>
          <w:lang w:val="en-CA"/>
        </w:rPr>
        <w:fldChar w:fldCharType="end"/>
      </w:r>
      <w:r w:rsidR="00663F54">
        <w:rPr>
          <w:lang w:val="en-CA"/>
        </w:rPr>
        <w:t xml:space="preserve">.  </w:t>
      </w:r>
      <w:r w:rsidR="0096629A">
        <w:rPr>
          <w:lang w:val="en-CA"/>
        </w:rPr>
        <w:t xml:space="preserve">In vertebrates, complex multi-variant 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6E23E8">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19,20&lt;/sup&gt;","plainTextFormattedCitation":"19,20","previouslyFormattedCitation":"&lt;sup&gt;18,19&lt;/sup&gt;"},"properties":{"noteIndex":0},"schema":"https://github.com/citation-style-language/schema/raw/master/csl-citation.json"}</w:instrText>
      </w:r>
      <w:r w:rsidR="0096629A">
        <w:rPr>
          <w:lang w:val="en-CA"/>
        </w:rPr>
        <w:fldChar w:fldCharType="separate"/>
      </w:r>
      <w:r w:rsidR="006E23E8" w:rsidRPr="006E23E8">
        <w:rPr>
          <w:noProof/>
          <w:vertAlign w:val="superscript"/>
          <w:lang w:val="en-CA"/>
        </w:rPr>
        <w:t>19,20</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the simultaneous exogenous expression of four </w:t>
      </w:r>
      <w:r w:rsidR="004A3B0F">
        <w:rPr>
          <w:lang w:val="en-CA"/>
        </w:rPr>
        <w:t>genes</w:t>
      </w:r>
      <w:r w:rsidR="004A3B0F">
        <w:rPr>
          <w:lang w:val="en-CA"/>
        </w:rPr>
        <w:fldChar w:fldCharType="begin" w:fldLock="1"/>
      </w:r>
      <w:r w:rsidR="006E23E8">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21&lt;/sup&gt;","plainTextFormattedCitation":"21","previouslyFormattedCitation":"&lt;sup&gt;20&lt;/sup&gt;"},"properties":{"noteIndex":0},"schema":"https://github.com/citation-style-language/schema/raw/master/csl-citation.json"}</w:instrText>
      </w:r>
      <w:r w:rsidR="004A3B0F">
        <w:rPr>
          <w:lang w:val="en-CA"/>
        </w:rPr>
        <w:fldChar w:fldCharType="separate"/>
      </w:r>
      <w:r w:rsidR="006E23E8" w:rsidRPr="006E23E8">
        <w:rPr>
          <w:noProof/>
          <w:vertAlign w:val="superscript"/>
          <w:lang w:val="en-CA"/>
        </w:rPr>
        <w:t>21</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7E86F094"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w:t>
      </w:r>
      <w:r w:rsidR="005676DD">
        <w:rPr>
          <w:lang w:val="en-CA"/>
        </w:rPr>
        <w:lastRenderedPageBreak/>
        <w:t xml:space="preserve">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6E23E8">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00E637E5" w:rsidRPr="00233F15">
        <w:rPr>
          <w:lang w:val="en-CA"/>
        </w:rPr>
        <w:fldChar w:fldCharType="separate"/>
      </w:r>
      <w:r w:rsidR="006E23E8" w:rsidRPr="006E23E8">
        <w:rPr>
          <w:noProof/>
          <w:vertAlign w:val="superscript"/>
          <w:lang w:val="en-CA"/>
        </w:rPr>
        <w:t>22</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6E23E8">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23,24&lt;/sup&gt;","plainTextFormattedCitation":"23,24","previouslyFormattedCitation":"&lt;sup&gt;22,23&lt;/sup&gt;"},"properties":{"noteIndex":0},"schema":"https://github.com/citation-style-language/schema/raw/master/csl-citation.json"}</w:instrText>
      </w:r>
      <w:r w:rsidR="00102214" w:rsidRPr="00233F15">
        <w:fldChar w:fldCharType="separate"/>
      </w:r>
      <w:r w:rsidR="006E23E8" w:rsidRPr="006E23E8">
        <w:rPr>
          <w:noProof/>
          <w:vertAlign w:val="superscript"/>
        </w:rPr>
        <w:t>23,24</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6E23E8">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25,26&lt;/sup&gt;","plainTextFormattedCitation":"25,26","previouslyFormattedCitation":"&lt;sup&gt;24,25&lt;/sup&gt;"},"properties":{"noteIndex":0},"schema":"https://github.com/citation-style-language/schema/raw/master/csl-citation.json"}</w:instrText>
      </w:r>
      <w:r w:rsidR="00AF78EF" w:rsidRPr="00233F15">
        <w:fldChar w:fldCharType="separate"/>
      </w:r>
      <w:r w:rsidR="006E23E8" w:rsidRPr="006E23E8">
        <w:rPr>
          <w:noProof/>
          <w:vertAlign w:val="superscript"/>
        </w:rPr>
        <w:t>25,26</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 [cite Diaz-Mejia MSB 2018] and human cells</w:t>
      </w:r>
      <w:r w:rsidR="005676DD">
        <w:fldChar w:fldCharType="begin" w:fldLock="1"/>
      </w:r>
      <w:r w:rsidR="006E23E8">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26&lt;/sup&gt;"},"properties":{"noteIndex":0},"schema":"https://github.com/citation-style-language/schema/raw/master/csl-citation.json"}</w:instrText>
      </w:r>
      <w:r w:rsidR="005676DD">
        <w:fldChar w:fldCharType="separate"/>
      </w:r>
      <w:r w:rsidR="006E23E8" w:rsidRPr="006E23E8">
        <w:rPr>
          <w:noProof/>
          <w:vertAlign w:val="superscript"/>
        </w:rPr>
        <w:t>27</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3043841D"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6E23E8">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27,28&lt;/sup&gt;"},"properties":{"noteIndex":0},"schema":"https://github.com/citation-style-language/schema/raw/master/csl-citation.json"}</w:instrText>
      </w:r>
      <w:r w:rsidR="00090233">
        <w:fldChar w:fldCharType="separate"/>
      </w:r>
      <w:r w:rsidR="006E23E8" w:rsidRPr="006E23E8">
        <w:rPr>
          <w:noProof/>
          <w:vertAlign w:val="superscript"/>
        </w:rPr>
        <w:t>28,29</w:t>
      </w:r>
      <w:r w:rsidR="00090233">
        <w:fldChar w:fldCharType="end"/>
      </w:r>
      <w:r w:rsidR="00090233">
        <w:t>. Indeed, ABC transporters are part of a large gene family with over 10,000 members across all three domains of life</w:t>
      </w:r>
      <w:r w:rsidR="00090233">
        <w:fldChar w:fldCharType="begin" w:fldLock="1"/>
      </w:r>
      <w:r w:rsidR="006E23E8">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29&lt;/sup&gt;"},"properties":{"noteIndex":0},"schema":"https://github.com/citation-style-language/schema/raw/master/csl-citation.json"}</w:instrText>
      </w:r>
      <w:r w:rsidR="00090233">
        <w:fldChar w:fldCharType="separate"/>
      </w:r>
      <w:r w:rsidR="006E23E8" w:rsidRPr="006E23E8">
        <w:rPr>
          <w:noProof/>
          <w:vertAlign w:val="superscript"/>
        </w:rPr>
        <w:t>30</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6E23E8">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22</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6E23E8">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22,31,32&lt;/sup&gt;","plainTextFormattedCitation":"22,31,32","previouslyFormattedCitation":"&lt;sup&gt;21,30,31&lt;/sup&gt;"},"properties":{"noteIndex":0},"schema":"https://github.com/citation-style-language/schema/raw/master/csl-citation.json"}</w:instrText>
      </w:r>
      <w:r w:rsidR="00090233">
        <w:fldChar w:fldCharType="separate"/>
      </w:r>
      <w:r w:rsidR="006E23E8" w:rsidRPr="006E23E8">
        <w:rPr>
          <w:noProof/>
          <w:vertAlign w:val="superscript"/>
        </w:rPr>
        <w:t>22,31,32</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6E23E8">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32&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6E23E8">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33&lt;/sup&gt;"},"properties":{"noteIndex":0},"schema":"https://github.com/citation-style-language/schema/raw/master/csl-citation.json"}</w:instrText>
      </w:r>
      <w:r w:rsidR="00090233" w:rsidRPr="00233F15">
        <w:rPr>
          <w:bCs/>
          <w:iCs/>
          <w:color w:val="000000" w:themeColor="text1"/>
        </w:rPr>
        <w:fldChar w:fldCharType="separate"/>
      </w:r>
      <w:r w:rsidR="006E23E8" w:rsidRPr="006E23E8">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6E23E8">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34&lt;/sup&gt;"},"properties":{"noteIndex":0},"schema":"https://github.com/citation-style-language/schema/raw/master/csl-citation.json"}</w:instrText>
      </w:r>
      <w:r w:rsidR="00090233">
        <w:rPr>
          <w:bCs/>
          <w:iCs/>
          <w:color w:val="000000" w:themeColor="text1"/>
        </w:rPr>
        <w:fldChar w:fldCharType="separate"/>
      </w:r>
      <w:r w:rsidR="006E23E8" w:rsidRPr="006E23E8">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36E377F0"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1EDA5C7A" w:rsidR="00E47F5E" w:rsidRDefault="000F65CF" w:rsidP="00224FCB">
      <w:pPr>
        <w:outlineLvl w:val="0"/>
        <w:rPr>
          <w:b/>
          <w:bCs/>
          <w:iCs/>
          <w:color w:val="000000" w:themeColor="text1"/>
        </w:rPr>
      </w:pPr>
      <w:commentRangeStart w:id="19"/>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19"/>
      <w:r w:rsidR="00DE18E9">
        <w:rPr>
          <w:rStyle w:val="CommentReference"/>
          <w:rFonts w:asciiTheme="minorHAnsi" w:hAnsiTheme="minorHAnsi" w:cstheme="minorBidi"/>
        </w:rPr>
        <w:commentReference w:id="19"/>
      </w:r>
    </w:p>
    <w:p w14:paraId="168525CD" w14:textId="2ECBFF3C" w:rsidR="006D3D6E"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6E23E8">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36&lt;/sup&gt;","plainTextFormattedCitation":"36","previouslyFormattedCitation":"&lt;sup&gt;35&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36</w:t>
      </w:r>
      <w:r w:rsidR="00A36F21" w:rsidRPr="00233F15">
        <w:rPr>
          <w:bCs/>
          <w:iCs/>
          <w:color w:val="000000" w:themeColor="text1"/>
        </w:rPr>
        <w:fldChar w:fldCharType="end"/>
      </w:r>
      <w:r w:rsidR="00A36F21">
        <w:rPr>
          <w:lang w:val="en-CA"/>
        </w:rPr>
        <w:t xml:space="preserve"> or </w:t>
      </w:r>
      <w:r w:rsidR="00A36F21">
        <w:rPr>
          <w:lang w:val="en-CA"/>
        </w:rPr>
        <w:lastRenderedPageBreak/>
        <w:t>small molecule resistance</w:t>
      </w:r>
      <w:r w:rsidR="00A36F21" w:rsidRPr="00233F15">
        <w:rPr>
          <w:bCs/>
          <w:iCs/>
          <w:color w:val="000000" w:themeColor="text1"/>
        </w:rPr>
        <w:fldChar w:fldCharType="begin" w:fldLock="1"/>
      </w:r>
      <w:r w:rsidR="006E23E8">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36&lt;/sup&gt;"},"properties":{"noteIndex":0},"schema":"https://github.com/citation-style-language/schema/raw/master/csl-citation.json"}</w:instrText>
      </w:r>
      <w:r w:rsidR="00A36F21" w:rsidRPr="00233F15">
        <w:rPr>
          <w:bCs/>
          <w:iCs/>
          <w:color w:val="000000" w:themeColor="text1"/>
        </w:rPr>
        <w:fldChar w:fldCharType="separate"/>
      </w:r>
      <w:r w:rsidR="006E23E8" w:rsidRPr="006E23E8">
        <w:rPr>
          <w:bCs/>
          <w:iCs/>
          <w:noProof/>
          <w:color w:val="000000" w:themeColor="text1"/>
          <w:vertAlign w:val="superscript"/>
        </w:rPr>
        <w:t>37</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6E23E8">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37&lt;/sup&gt;","plainTextFormattedCitation":"37","previouslyFormattedCitation":"&lt;sup&gt;36&lt;/sup&gt;"},"properties":{"noteIndex":0},"schema":"https://github.com/citation-style-language/schema/raw/master/csl-citation.json"}</w:instrText>
      </w:r>
      <w:r w:rsidR="00A36F21">
        <w:rPr>
          <w:lang w:val="en-CA"/>
        </w:rPr>
        <w:fldChar w:fldCharType="separate"/>
      </w:r>
      <w:r w:rsidR="006E23E8" w:rsidRPr="006E23E8">
        <w:rPr>
          <w:noProof/>
          <w:vertAlign w:val="superscript"/>
          <w:lang w:val="en-CA"/>
        </w:rPr>
        <w:t>37</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6E23E8">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38&lt;/sup&gt;","plainTextFormattedCitation":"38","previouslyFormattedCitation":"&lt;sup&gt;37&lt;/sup&gt;"},"properties":{"noteIndex":0},"schema":"https://github.com/citation-style-language/schema/raw/master/csl-citation.json"}</w:instrText>
      </w:r>
      <w:r w:rsidR="006D3D6E">
        <w:rPr>
          <w:lang w:val="en-CA"/>
        </w:rPr>
        <w:fldChar w:fldCharType="separate"/>
      </w:r>
      <w:r w:rsidR="006E23E8" w:rsidRPr="006E23E8">
        <w:rPr>
          <w:noProof/>
          <w:vertAlign w:val="superscript"/>
          <w:lang w:val="en-CA"/>
        </w:rPr>
        <w:t>38</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498BC31F"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6E23E8">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38&lt;/sup&gt;"},"properties":{"noteIndex":0},"schema":"https://github.com/citation-style-language/schema/raw/master/csl-citation.json"}</w:instrText>
      </w:r>
      <w:r w:rsidR="00265FB4">
        <w:rPr>
          <w:bCs/>
          <w:iCs/>
          <w:color w:val="000000" w:themeColor="text1"/>
        </w:rPr>
        <w:fldChar w:fldCharType="separate"/>
      </w:r>
      <w:r w:rsidR="006E23E8" w:rsidRPr="006E23E8">
        <w:rPr>
          <w:bCs/>
          <w:iCs/>
          <w:noProof/>
          <w:color w:val="000000" w:themeColor="text1"/>
          <w:vertAlign w:val="superscript"/>
        </w:rPr>
        <w:t>39</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6E23E8">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39&lt;/sup&gt;"},"properties":{"noteIndex":0},"schema":"https://github.com/citation-style-language/schema/raw/master/csl-citation.json"}</w:instrText>
      </w:r>
      <w:r w:rsidR="00377AD5">
        <w:rPr>
          <w:bCs/>
          <w:iCs/>
          <w:color w:val="000000" w:themeColor="text1"/>
        </w:rPr>
        <w:fldChar w:fldCharType="separate"/>
      </w:r>
      <w:r w:rsidR="006E23E8" w:rsidRPr="006E23E8">
        <w:rPr>
          <w:bCs/>
          <w:iCs/>
          <w:noProof/>
          <w:color w:val="000000" w:themeColor="text1"/>
          <w:vertAlign w:val="superscript"/>
        </w:rPr>
        <w:t>40</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030D5522"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6E23E8">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39&lt;/sup&gt;","plainTextFormattedCitation":"39","previouslyFormattedCitation":"&lt;sup&gt;38&lt;/sup&gt;"},"properties":{"noteIndex":0},"schema":"https://github.com/citation-style-language/schema/raw/master/csl-citation.json"}</w:instrText>
      </w:r>
      <w:r w:rsidR="00423A20">
        <w:rPr>
          <w:bCs/>
          <w:iCs/>
          <w:color w:val="000000" w:themeColor="text1"/>
        </w:rPr>
        <w:fldChar w:fldCharType="separate"/>
      </w:r>
      <w:r w:rsidR="006E23E8" w:rsidRPr="006E23E8">
        <w:rPr>
          <w:bCs/>
          <w:iCs/>
          <w:noProof/>
          <w:color w:val="000000" w:themeColor="text1"/>
          <w:vertAlign w:val="superscript"/>
        </w:rPr>
        <w:t>39</w:t>
      </w:r>
      <w:r w:rsidR="00423A20">
        <w:rPr>
          <w:bCs/>
          <w:iCs/>
          <w:color w:val="000000" w:themeColor="text1"/>
        </w:rPr>
        <w:fldChar w:fldCharType="end"/>
      </w:r>
      <w:r w:rsidR="00423A20">
        <w:rPr>
          <w:bCs/>
          <w:iCs/>
          <w:color w:val="000000" w:themeColor="text1"/>
        </w:rPr>
        <w:t>[ref MSB 2018]</w:t>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lastRenderedPageBreak/>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26A5CD1B"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en masse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6E23E8">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00636877" w:rsidRPr="00233F15">
        <w:rPr>
          <w:bCs/>
          <w:iCs/>
          <w:color w:val="000000" w:themeColor="text1"/>
        </w:rPr>
        <w:fldChar w:fldCharType="separate"/>
      </w:r>
      <w:r w:rsidR="006E23E8" w:rsidRPr="006E23E8">
        <w:rPr>
          <w:bCs/>
          <w:iCs/>
          <w:noProof/>
          <w:color w:val="000000" w:themeColor="text1"/>
          <w:vertAlign w:val="superscript"/>
        </w:rPr>
        <w:t>22</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ED1F59D" w:rsidR="00670AD9" w:rsidRPr="00FF3025" w:rsidRDefault="008E4424" w:rsidP="005F13FF">
      <w:pPr>
        <w:jc w:val="both"/>
        <w:rPr>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6E23E8">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8,22&lt;/sup&gt;","plainTextFormattedCitation":"8,22","previouslyFormattedCitation":"&lt;sup&gt;8,21&lt;/sup&gt;"},"properties":{"noteIndex":0},"schema":"https://github.com/citation-style-language/schema/raw/master/csl-citation.json"}</w:instrText>
      </w:r>
      <w:r w:rsidR="00BC6FBF">
        <w:rPr>
          <w:bCs/>
          <w:iCs/>
          <w:color w:val="000000" w:themeColor="text1"/>
          <w:lang w:val="en-CA"/>
        </w:rPr>
        <w:fldChar w:fldCharType="separate"/>
      </w:r>
      <w:r w:rsidR="006E23E8" w:rsidRPr="006E23E8">
        <w:rPr>
          <w:bCs/>
          <w:iCs/>
          <w:noProof/>
          <w:color w:val="000000" w:themeColor="text1"/>
          <w:vertAlign w:val="superscript"/>
          <w:lang w:val="en-CA"/>
        </w:rPr>
        <w:t>8,22</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6E23E8">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40&lt;/sup&gt;"},"properties":{"noteIndex":0},"schema":"https://github.com/citation-style-language/schema/raw/master/csl-citation.json"}</w:instrText>
      </w:r>
      <w:r w:rsidR="00C41D75" w:rsidRPr="00233F15">
        <w:rPr>
          <w:bCs/>
          <w:iCs/>
          <w:color w:val="000000" w:themeColor="text1"/>
          <w:lang w:val="en-CA"/>
        </w:rPr>
        <w:fldChar w:fldCharType="separate"/>
      </w:r>
      <w:r w:rsidR="006E23E8" w:rsidRPr="006E23E8">
        <w:rPr>
          <w:bCs/>
          <w:iCs/>
          <w:noProof/>
          <w:color w:val="000000" w:themeColor="text1"/>
          <w:vertAlign w:val="superscript"/>
          <w:lang w:val="en-CA"/>
        </w:rPr>
        <w:t>41</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5F13FF">
        <w:t xml:space="preserve"> </w:t>
      </w:r>
      <w:r w:rsidR="005F13FF" w:rsidRPr="00137983">
        <w:t>(X</w:t>
      </w:r>
      <w:r w:rsidR="000824F8" w:rsidRPr="00137983">
        <w:t>X</w:t>
      </w:r>
      <w:r w:rsidR="005F13FF" w:rsidRPr="00137983">
        <w:t xml:space="preserve"> MAT</w:t>
      </w:r>
      <w:r w:rsidR="005F13FF" w:rsidRPr="00137983">
        <w:rPr>
          <w:b/>
        </w:rPr>
        <w:t>a</w:t>
      </w:r>
      <w:r w:rsidR="005F13FF" w:rsidRPr="00137983">
        <w:t xml:space="preserve"> and </w:t>
      </w:r>
      <w:r w:rsidR="000824F8" w:rsidRPr="00137983">
        <w:t>XX</w:t>
      </w:r>
      <w:r w:rsidR="005F13FF" w:rsidRPr="00137983">
        <w:t>Y</w:t>
      </w:r>
      <w:r w:rsidR="005F13FF">
        <w:t xml:space="preserve"> MAT</w:t>
      </w:r>
      <w:r w:rsidR="005F13FF" w:rsidRPr="00FF3025">
        <w:rPr>
          <w:b/>
        </w:rPr>
        <w:t>α</w:t>
      </w:r>
      <w:r w:rsidR="005F13FF">
        <w:t xml:space="preserve"> strains)</w:t>
      </w:r>
      <w:r w:rsidR="006C7745" w:rsidRPr="00233F15">
        <w:t xml:space="preserve"> with</w:t>
      </w:r>
      <w:r w:rsidR="00B0183A" w:rsidRPr="00233F15">
        <w:t xml:space="preserve"> 5,095 unique genotypes.</w:t>
      </w:r>
      <w:r w:rsidR="003C4069">
        <w:t xml:space="preserve"> </w:t>
      </w:r>
      <w:r w:rsidR="00FF3025">
        <w:t xml:space="preserve"> Segregant strains for which both genotyping and tracking barcode identification were successful were combined by mating type to yield a </w:t>
      </w:r>
      <w:r w:rsidR="00FF3025" w:rsidRPr="00233F15">
        <w:t>MAT</w:t>
      </w:r>
      <w:r w:rsidR="00FF3025" w:rsidRPr="00233F15">
        <w:rPr>
          <w:b/>
        </w:rPr>
        <w:t>a</w:t>
      </w:r>
      <w:r w:rsidR="00FF3025" w:rsidRPr="00233F15">
        <w:t xml:space="preserve"> and </w:t>
      </w:r>
      <w:r w:rsidR="00FF3025">
        <w:t xml:space="preserve">a </w:t>
      </w:r>
      <w:r w:rsidR="00FF3025" w:rsidRPr="00233F15">
        <w:t>MAT</w:t>
      </w:r>
      <w:r w:rsidR="00FF3025" w:rsidRPr="00233F15">
        <w:rPr>
          <w:b/>
          <w:lang w:val="el-GR"/>
        </w:rPr>
        <w:t>α</w:t>
      </w:r>
      <w:r w:rsidR="00FF3025">
        <w:rPr>
          <w:lang w:val="en-CA"/>
        </w:rPr>
        <w:t xml:space="preserve"> pool</w:t>
      </w:r>
      <w:r w:rsidR="00FF3025" w:rsidRPr="00233F15">
        <w:rPr>
          <w:color w:val="000000"/>
        </w:rPr>
        <w:t>.</w:t>
      </w:r>
      <w:r w:rsidR="00FF3025" w:rsidRPr="00233F15">
        <w:rPr>
          <w:lang w:val="en-CA"/>
        </w:rPr>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52598B8F" w:rsidR="00775388" w:rsidRDefault="00B80A38" w:rsidP="004210F6">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6E23E8">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42&lt;/sup&gt;","plainTextFormattedCitation":"42","previouslyFormattedCitation":"&lt;sup&gt;41&lt;/sup&gt;"},"properties":{"noteIndex":0},"schema":"https://github.com/citation-style-language/schema/raw/master/csl-citation.json"}</w:instrText>
      </w:r>
      <w:r w:rsidR="00856C85">
        <w:rPr>
          <w:bCs/>
          <w:iCs/>
          <w:color w:val="000000" w:themeColor="text1"/>
        </w:rPr>
        <w:fldChar w:fldCharType="separate"/>
      </w:r>
      <w:r w:rsidR="006E23E8" w:rsidRPr="006E23E8">
        <w:rPr>
          <w:bCs/>
          <w:iCs/>
          <w:noProof/>
          <w:color w:val="000000" w:themeColor="text1"/>
          <w:vertAlign w:val="superscript"/>
        </w:rPr>
        <w:t>42</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6E23E8">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40&lt;/sup&gt;","plainTextFormattedCitation":"40","previouslyFormattedCitation":"&lt;sup&gt;39&lt;/sup&gt;"},"properties":{"noteIndex":0},"schema":"https://github.com/citation-style-language/schema/raw/master/csl-citation.json"}</w:instrText>
      </w:r>
      <w:r w:rsidR="005B0B96" w:rsidRPr="00233F15">
        <w:fldChar w:fldCharType="separate"/>
      </w:r>
      <w:r w:rsidR="006E23E8" w:rsidRPr="006E23E8">
        <w:rPr>
          <w:noProof/>
          <w:vertAlign w:val="superscript"/>
        </w:rPr>
        <w:t>40</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w:t>
      </w:r>
      <w:r w:rsidR="003F4835">
        <w:rPr>
          <w:color w:val="000000"/>
        </w:rPr>
        <w:lastRenderedPageBreak/>
        <w:t xml:space="preserve">computed </w:t>
      </w:r>
      <w:r w:rsidR="0048323A" w:rsidRPr="00233F15">
        <w:rPr>
          <w:color w:val="000000"/>
        </w:rPr>
        <w:t xml:space="preserve">for </w:t>
      </w:r>
      <w:r w:rsidR="0048323A" w:rsidRPr="00137983">
        <w:rPr>
          <w:color w:val="000000"/>
        </w:rPr>
        <w:t>3,221 MAT</w:t>
      </w:r>
      <w:r w:rsidR="0048323A" w:rsidRPr="00137983">
        <w:rPr>
          <w:b/>
          <w:color w:val="000000"/>
        </w:rPr>
        <w:t>a</w:t>
      </w:r>
      <w:r w:rsidR="0048323A" w:rsidRPr="00137983">
        <w:rPr>
          <w:color w:val="000000"/>
        </w:rPr>
        <w:t xml:space="preserve"> and 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w:t>
      </w:r>
      <w:r w:rsidR="00F603F5">
        <w:rPr>
          <w:color w:val="000000"/>
        </w:rPr>
        <w:t xml:space="preserve">[XX numbers don’t add up] </w:t>
      </w:r>
      <w:r w:rsidR="005B0B96" w:rsidRPr="00233F15">
        <w:rPr>
          <w:color w:val="000000"/>
        </w:rPr>
        <w:t xml:space="preserve">by comparing </w:t>
      </w:r>
      <w:r w:rsidR="003F4835">
        <w:rPr>
          <w:color w:val="000000"/>
        </w:rPr>
        <w:t>es</w:t>
      </w:r>
      <w:r w:rsidR="00FF3025">
        <w:rPr>
          <w:color w:val="000000"/>
        </w:rPr>
        <w:t>t</w:t>
      </w:r>
      <w:r w:rsidR="003F4835">
        <w:rPr>
          <w:color w:val="000000"/>
        </w:rPr>
        <w:t>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1B6C1FB8" w:rsidR="00276336" w:rsidRDefault="00276336" w:rsidP="00276336">
      <w:pPr>
        <w:jc w:val="both"/>
        <w:rPr>
          <w:lang w:val="en-CA"/>
        </w:rPr>
      </w:pPr>
      <w:r>
        <w:rPr>
          <w:lang w:val="en-CA"/>
        </w:rPr>
        <w:t>By combining genotype data and with the time-course of barcode abundance for each strain, we sought to both infer phenotypes for each segregant and to identify genotypes associated with particular phenotypes.</w:t>
      </w:r>
    </w:p>
    <w:p w14:paraId="32908C33" w14:textId="77777777" w:rsidR="00276336" w:rsidRDefault="00276336" w:rsidP="00276336">
      <w:pPr>
        <w:jc w:val="both"/>
        <w:rPr>
          <w:lang w:val="en-CA"/>
        </w:rPr>
      </w:pPr>
    </w:p>
    <w:p w14:paraId="6FAE387D" w14:textId="0AE6029A" w:rsidR="00276336" w:rsidRPr="00FB124A" w:rsidRDefault="00D63079" w:rsidP="00FB124A">
      <w:pPr>
        <w:jc w:val="both"/>
        <w:rPr>
          <w:lang w:val="en-CA"/>
        </w:rPr>
      </w:pPr>
      <w:r w:rsidRPr="00137983">
        <w:rPr>
          <w:lang w:val="en-CA"/>
        </w:rPr>
        <w:t>T</w:t>
      </w:r>
      <w:r w:rsidR="00276336" w:rsidRPr="00137983">
        <w:rPr>
          <w:lang w:val="en-CA"/>
        </w:rPr>
        <w:t>o identify gene deletions having a drug-independent growth impact (see Methods)</w:t>
      </w:r>
      <w:r w:rsidRPr="00137983">
        <w:rPr>
          <w:lang w:val="en-CA"/>
        </w:rPr>
        <w:t xml:space="preserve">, we </w:t>
      </w:r>
      <w:r w:rsidR="00276336" w:rsidRPr="00137983">
        <w:rPr>
          <w:lang w:val="en-CA"/>
        </w:rPr>
        <w:t>examin</w:t>
      </w:r>
      <w:r w:rsidRPr="00137983">
        <w:rPr>
          <w:lang w:val="en-CA"/>
        </w:rPr>
        <w:t>ed</w:t>
      </w:r>
      <w:r w:rsidR="00276336" w:rsidRPr="00137983">
        <w:rPr>
          <w:lang w:val="en-CA"/>
        </w:rPr>
        <w:t xml:space="preserve"> barcode abundance in the pre-selection pool, </w:t>
      </w:r>
      <w:r w:rsidRPr="00137983">
        <w:rPr>
          <w:lang w:val="en-CA"/>
        </w:rPr>
        <w:t xml:space="preserve">finding </w:t>
      </w:r>
      <w:r w:rsidR="00276336" w:rsidRPr="00137983">
        <w:rPr>
          <w:lang w:val="en-CA"/>
        </w:rPr>
        <w:t>that strains bearing deletions in the [</w:t>
      </w:r>
      <w:r w:rsidR="000824F8" w:rsidRPr="00137983">
        <w:rPr>
          <w:lang w:val="en-CA"/>
        </w:rPr>
        <w:t>XX</w:t>
      </w:r>
      <w:r w:rsidR="00276336" w:rsidRPr="00137983">
        <w:rPr>
          <w:lang w:val="en-CA"/>
        </w:rPr>
        <w:t xml:space="preserve">X, </w:t>
      </w:r>
      <w:r w:rsidR="000824F8" w:rsidRPr="00137983">
        <w:rPr>
          <w:lang w:val="en-CA"/>
        </w:rPr>
        <w:t>XX</w:t>
      </w:r>
      <w:r w:rsidR="00276336" w:rsidRPr="00137983">
        <w:rPr>
          <w:lang w:val="en-CA"/>
        </w:rPr>
        <w:t xml:space="preserve">Y and </w:t>
      </w:r>
      <w:r w:rsidR="000824F8" w:rsidRPr="00137983">
        <w:rPr>
          <w:lang w:val="en-CA"/>
        </w:rPr>
        <w:t>XX</w:t>
      </w:r>
      <w:r w:rsidR="00276336" w:rsidRPr="00137983">
        <w:rPr>
          <w:lang w:val="en-CA"/>
        </w:rPr>
        <w:t>Z] genes were more likely to be absent or weakly detected, suggesting potential drug-independent growth impacts</w:t>
      </w:r>
      <w:r w:rsidR="00FB124A" w:rsidRPr="00137983">
        <w:rPr>
          <w:lang w:val="en-CA"/>
        </w:rPr>
        <w:t xml:space="preserve"> [</w:t>
      </w:r>
      <w:r w:rsidR="000824F8" w:rsidRPr="00137983">
        <w:rPr>
          <w:lang w:val="en-CA"/>
        </w:rPr>
        <w:t>XX</w:t>
      </w:r>
      <w:r w:rsidR="00FB124A" w:rsidRPr="00137983">
        <w:rPr>
          <w:lang w:val="en-CA"/>
        </w:rPr>
        <w:t>Fisher’s exact test?]</w:t>
      </w:r>
      <w:r w:rsidR="00276336" w:rsidRPr="00137983">
        <w:rPr>
          <w:lang w:val="en-CA"/>
        </w:rPr>
        <w:t xml:space="preserve">.  </w:t>
      </w:r>
      <w:r w:rsidR="00FB124A" w:rsidRPr="00137983">
        <w:rPr>
          <w:lang w:val="en-CA"/>
        </w:rPr>
        <w:t xml:space="preserve">We next </w:t>
      </w:r>
      <w:r w:rsidRPr="00137983">
        <w:rPr>
          <w:lang w:val="en-CA"/>
        </w:rPr>
        <w:t xml:space="preserve">used post- </w:t>
      </w:r>
      <w:r w:rsidR="00FB124A" w:rsidRPr="00137983">
        <w:rPr>
          <w:lang w:val="en-CA"/>
        </w:rPr>
        <w:t xml:space="preserve">and </w:t>
      </w:r>
      <w:r w:rsidRPr="00137983">
        <w:rPr>
          <w:lang w:val="en-CA"/>
        </w:rPr>
        <w:t>pre-</w:t>
      </w:r>
      <w:r w:rsidR="00FB124A" w:rsidRPr="00137983">
        <w:rPr>
          <w:lang w:val="en-CA"/>
        </w:rPr>
        <w:t xml:space="preserve">selection </w:t>
      </w:r>
      <w:r w:rsidRPr="00137983">
        <w:rPr>
          <w:lang w:val="en-CA"/>
        </w:rPr>
        <w:t>barcode counts to infer a growth rate under the DMSO condition for each segregant</w:t>
      </w:r>
      <w:r w:rsidR="00FB124A" w:rsidRPr="00137983">
        <w:rPr>
          <w:lang w:val="en-CA"/>
        </w:rPr>
        <w:t xml:space="preserve">. Genotypic association was </w:t>
      </w:r>
      <w:r w:rsidR="00FB124A" w:rsidRPr="00137983">
        <w:rPr>
          <w:color w:val="000000"/>
        </w:rPr>
        <w:t xml:space="preserve">assessed by aggregating data from strains in the population with or without particular knockouts (over all genetic backgrounds), using a linear model with only single-gene terms to uncover ‘marginal’ associations of each knockout to the inferred growth rate for each strain under the no-drug condition (Methods).  </w:t>
      </w:r>
      <w:r w:rsidR="00FB124A" w:rsidRPr="00137983">
        <w:rPr>
          <w:lang w:val="en-CA"/>
        </w:rPr>
        <w:t xml:space="preserve">In this way, </w:t>
      </w:r>
      <w:r w:rsidR="00276336" w:rsidRPr="00137983">
        <w:rPr>
          <w:lang w:val="en-CA"/>
        </w:rPr>
        <w:t>we found [</w:t>
      </w:r>
      <w:r w:rsidR="000824F8" w:rsidRPr="00137983">
        <w:rPr>
          <w:lang w:val="en-CA"/>
        </w:rPr>
        <w:t>XX</w:t>
      </w:r>
      <w:r w:rsidR="00276336" w:rsidRPr="00137983">
        <w:rPr>
          <w:lang w:val="en-CA"/>
        </w:rPr>
        <w:t xml:space="preserve">X, </w:t>
      </w:r>
      <w:r w:rsidR="000824F8" w:rsidRPr="00137983">
        <w:rPr>
          <w:lang w:val="en-CA"/>
        </w:rPr>
        <w:t>XX</w:t>
      </w:r>
      <w:r w:rsidR="00276336" w:rsidRPr="00137983">
        <w:rPr>
          <w:lang w:val="en-CA"/>
        </w:rPr>
        <w:t xml:space="preserve">Y and </w:t>
      </w:r>
      <w:r w:rsidR="000824F8" w:rsidRPr="00137983">
        <w:rPr>
          <w:lang w:val="en-CA"/>
        </w:rPr>
        <w:t>XX</w:t>
      </w:r>
      <w:r w:rsidR="00276336" w:rsidRPr="00137983">
        <w:rPr>
          <w:lang w:val="en-CA"/>
        </w:rPr>
        <w:t>Z] genes</w:t>
      </w:r>
      <w:r w:rsidR="00FB124A" w:rsidRPr="00137983">
        <w:rPr>
          <w:lang w:val="en-CA"/>
        </w:rPr>
        <w:t xml:space="preserve"> </w:t>
      </w:r>
      <w:r w:rsidR="00276336" w:rsidRPr="00137983">
        <w:rPr>
          <w:lang w:val="en-CA"/>
        </w:rPr>
        <w:t xml:space="preserve">to </w:t>
      </w:r>
      <w:r w:rsidR="00FB124A" w:rsidRPr="00137983">
        <w:rPr>
          <w:lang w:val="en-CA"/>
        </w:rPr>
        <w:t>have reduced representation after no-drug selection, confirming findings based on absence from the pre-selection pool [</w:t>
      </w:r>
      <w:r w:rsidR="000824F8" w:rsidRPr="00137983">
        <w:rPr>
          <w:lang w:val="en-CA"/>
        </w:rPr>
        <w:t>XX</w:t>
      </w:r>
      <w:r w:rsidR="00FB124A" w:rsidRPr="00137983">
        <w:rPr>
          <w:lang w:val="en-CA"/>
        </w:rPr>
        <w:t xml:space="preserve">?].   For all subsequent analysis, </w:t>
      </w:r>
      <w:r w:rsidR="00FB124A" w:rsidRPr="00137983">
        <w:rPr>
          <w:color w:val="000000"/>
        </w:rPr>
        <w:t>s</w:t>
      </w:r>
      <w:r w:rsidR="00276336" w:rsidRPr="00137983">
        <w:rPr>
          <w:color w:val="000000"/>
        </w:rPr>
        <w:t>trains were excluded from analysis if they were initially absent in the solvent control (</w:t>
      </w:r>
      <w:r w:rsidR="000824F8" w:rsidRPr="00137983">
        <w:rPr>
          <w:color w:val="000000"/>
        </w:rPr>
        <w:t>XX</w:t>
      </w:r>
      <w:r w:rsidR="00276336" w:rsidRPr="00137983">
        <w:rPr>
          <w:color w:val="000000"/>
        </w:rPr>
        <w:t>X strains) or exhibited a substantial drug-independent growth defect (</w:t>
      </w:r>
      <w:r w:rsidR="000824F8" w:rsidRPr="00137983">
        <w:rPr>
          <w:color w:val="000000"/>
        </w:rPr>
        <w:t>XX</w:t>
      </w:r>
      <w:r w:rsidR="00276336" w:rsidRPr="00137983">
        <w:rPr>
          <w:color w:val="000000"/>
        </w:rPr>
        <w:t>Y strains; Data S5).</w:t>
      </w:r>
      <w:r w:rsidR="00276336" w:rsidRPr="00233F15">
        <w:rPr>
          <w:color w:val="000000"/>
        </w:rPr>
        <w:t xml:space="preserve"> </w:t>
      </w:r>
      <w:r w:rsidR="00276336">
        <w:rPr>
          <w:color w:val="000000"/>
        </w:rPr>
        <w:t xml:space="preserve"> </w:t>
      </w:r>
    </w:p>
    <w:p w14:paraId="3A8B41A0" w14:textId="77777777" w:rsidR="00276336" w:rsidRDefault="00276336" w:rsidP="00C93AB0">
      <w:pPr>
        <w:widowControl w:val="0"/>
        <w:autoSpaceDE w:val="0"/>
        <w:autoSpaceDN w:val="0"/>
        <w:adjustRightInd w:val="0"/>
        <w:jc w:val="both"/>
        <w:rPr>
          <w:color w:val="000000"/>
        </w:rPr>
      </w:pPr>
    </w:p>
    <w:p w14:paraId="3468A835" w14:textId="01C97B25" w:rsidR="00C654E3" w:rsidRDefault="00D63079" w:rsidP="004210F6">
      <w:pPr>
        <w:widowControl w:val="0"/>
        <w:autoSpaceDE w:val="0"/>
        <w:autoSpaceDN w:val="0"/>
        <w:adjustRightInd w:val="0"/>
        <w:jc w:val="both"/>
        <w:rPr>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xml:space="preserve">.  Using the barcode abundance-based time-course for each segregant under no-drug and drug conditions, we inferred drug resistance (growth rate under the drug condition relative to the no-drug condition) for each segregant for each drug.  Applying a linear model, we tested for </w:t>
      </w:r>
      <w:r>
        <w:rPr>
          <w:color w:val="000000"/>
        </w:rPr>
        <w:t>association between each gene knockout and each drug resistance.</w:t>
      </w:r>
      <w:r w:rsidR="00DD5035">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 xml:space="preserve">tested, </w:t>
      </w:r>
      <w:r w:rsidR="00C654E3">
        <w:rPr>
          <w:color w:val="000000"/>
        </w:rPr>
        <w:t xml:space="preserve">our </w:t>
      </w:r>
      <w:r w:rsidR="00733793">
        <w:rPr>
          <w:color w:val="000000"/>
        </w:rPr>
        <w:t>approach</w:t>
      </w:r>
      <w:r w:rsidR="00E67C81">
        <w:rPr>
          <w:color w:val="000000"/>
        </w:rPr>
        <w:t xml:space="preserve"> </w:t>
      </w:r>
      <w:r w:rsidR="00C654E3">
        <w:rPr>
          <w:color w:val="000000"/>
        </w:rPr>
        <w:t xml:space="preserve">also </w:t>
      </w:r>
      <w:r w:rsidR="00E67C81" w:rsidRPr="00137983">
        <w:rPr>
          <w:color w:val="000000"/>
        </w:rPr>
        <w:t xml:space="preserve">found </w:t>
      </w:r>
      <w:r w:rsidR="00DD5035" w:rsidRPr="00137983">
        <w:rPr>
          <w:color w:val="000000"/>
        </w:rPr>
        <w:t xml:space="preserve">many </w:t>
      </w:r>
      <w:r w:rsidR="00C654E3" w:rsidRPr="00137983">
        <w:rPr>
          <w:color w:val="000000"/>
        </w:rPr>
        <w:t xml:space="preserve">novel </w:t>
      </w:r>
      <w:r w:rsidR="004A64AD" w:rsidRPr="00137983">
        <w:rPr>
          <w:color w:val="000000"/>
        </w:rPr>
        <w:t xml:space="preserve">associations </w:t>
      </w:r>
      <w:r w:rsidR="00C654E3" w:rsidRPr="00137983">
        <w:rPr>
          <w:color w:val="000000"/>
        </w:rPr>
        <w:t xml:space="preserve">for deletions of </w:t>
      </w:r>
      <w:r w:rsidR="00DD5035" w:rsidRPr="00137983">
        <w:rPr>
          <w:i/>
          <w:color w:val="000000"/>
        </w:rPr>
        <w:t>ycf1∆</w:t>
      </w:r>
      <w:r w:rsidR="00DD5035" w:rsidRPr="00137983">
        <w:rPr>
          <w:color w:val="000000"/>
        </w:rPr>
        <w:t xml:space="preserve">, </w:t>
      </w:r>
      <w:r w:rsidR="00DD5035" w:rsidRPr="00137983">
        <w:rPr>
          <w:i/>
          <w:color w:val="000000"/>
        </w:rPr>
        <w:t>ybt1∆</w:t>
      </w:r>
      <w:r w:rsidR="00DD5035" w:rsidRPr="00137983">
        <w:rPr>
          <w:color w:val="000000"/>
        </w:rPr>
        <w:t xml:space="preserve">, </w:t>
      </w:r>
      <w:r w:rsidR="005F35E5" w:rsidRPr="00137983">
        <w:rPr>
          <w:color w:val="000000"/>
        </w:rPr>
        <w:t>two</w:t>
      </w:r>
      <w:r w:rsidR="00873BF3" w:rsidRPr="00137983">
        <w:rPr>
          <w:color w:val="000000"/>
        </w:rPr>
        <w:t xml:space="preserve"> vacuolar ABC transporters</w:t>
      </w:r>
      <w:r w:rsidR="0098627B" w:rsidRPr="00137983">
        <w:rPr>
          <w:color w:val="000000"/>
        </w:rPr>
        <w:t xml:space="preserve"> </w:t>
      </w:r>
      <w:r w:rsidR="004A64AD" w:rsidRPr="00137983">
        <w:rPr>
          <w:color w:val="000000"/>
        </w:rPr>
        <w:t xml:space="preserve">(Fig. </w:t>
      </w:r>
      <w:r w:rsidR="007E2236" w:rsidRPr="00137983">
        <w:rPr>
          <w:color w:val="000000"/>
        </w:rPr>
        <w:t>S4</w:t>
      </w:r>
      <w:r w:rsidR="005F35E5" w:rsidRPr="00137983">
        <w:rPr>
          <w:color w:val="000000"/>
        </w:rPr>
        <w:t>, Data S6).</w:t>
      </w:r>
      <w:r w:rsidR="00251DDB" w:rsidRPr="00137983">
        <w:rPr>
          <w:color w:val="000000"/>
        </w:rPr>
        <w:t xml:space="preserve">  </w:t>
      </w:r>
      <w:r w:rsidR="00C654E3" w:rsidRPr="00137983">
        <w:rPr>
          <w:color w:val="000000"/>
        </w:rPr>
        <w:t xml:space="preserve">Combining </w:t>
      </w:r>
      <w:r w:rsidR="00670653" w:rsidRPr="00137983">
        <w:rPr>
          <w:color w:val="000000"/>
        </w:rPr>
        <w:t>both the MAT</w:t>
      </w:r>
      <w:r w:rsidR="00670653" w:rsidRPr="00137983">
        <w:rPr>
          <w:b/>
          <w:color w:val="000000"/>
        </w:rPr>
        <w:t>a</w:t>
      </w:r>
      <w:r w:rsidR="00670653" w:rsidRPr="00137983">
        <w:rPr>
          <w:color w:val="000000"/>
        </w:rPr>
        <w:t xml:space="preserve"> and MAT</w:t>
      </w:r>
      <w:r w:rsidR="00670653" w:rsidRPr="00137983">
        <w:rPr>
          <w:rFonts w:eastAsia="Calibri"/>
          <w:b/>
          <w:color w:val="000000"/>
          <w:lang w:val="el-GR"/>
        </w:rPr>
        <w:t>α</w:t>
      </w:r>
      <w:r w:rsidR="00670653" w:rsidRPr="00137983">
        <w:rPr>
          <w:color w:val="000000"/>
          <w:lang w:val="en-CA"/>
        </w:rPr>
        <w:t xml:space="preserve"> pools </w:t>
      </w:r>
      <w:r w:rsidR="00670653" w:rsidRPr="00137983">
        <w:rPr>
          <w:color w:val="000000"/>
        </w:rPr>
        <w:t>(Data S6), 16 out of 21 previously-</w:t>
      </w:r>
      <w:r w:rsidR="00C654E3" w:rsidRPr="00137983">
        <w:rPr>
          <w:color w:val="000000"/>
        </w:rPr>
        <w:t xml:space="preserve">reported </w:t>
      </w:r>
      <w:r w:rsidR="00670653" w:rsidRPr="00137983">
        <w:rPr>
          <w:color w:val="000000"/>
        </w:rPr>
        <w:t>single</w:t>
      </w:r>
      <w:r w:rsidR="00C654E3" w:rsidRPr="00137983">
        <w:rPr>
          <w:color w:val="000000"/>
        </w:rPr>
        <w:t>-</w:t>
      </w:r>
      <w:r w:rsidR="00670653" w:rsidRPr="00137983">
        <w:rPr>
          <w:color w:val="000000"/>
        </w:rPr>
        <w:t xml:space="preserve">knockout phenotypes </w:t>
      </w:r>
      <w:r w:rsidR="00E63C2B" w:rsidRPr="00137983">
        <w:rPr>
          <w:color w:val="000000"/>
        </w:rPr>
        <w:t>were reproduced</w:t>
      </w:r>
      <w:r w:rsidR="008C467E" w:rsidRPr="00137983">
        <w:rPr>
          <w:color w:val="000000"/>
        </w:rPr>
        <w:t xml:space="preserve">, including 6 out of 7 of those which had been reported </w:t>
      </w:r>
      <w:r w:rsidR="007D3767" w:rsidRPr="00137983">
        <w:rPr>
          <w:color w:val="000000"/>
        </w:rPr>
        <w:t>in at least two publications</w:t>
      </w:r>
      <w:r w:rsidR="00112A5F" w:rsidRPr="00137983">
        <w:rPr>
          <w:color w:val="000000"/>
        </w:rPr>
        <w:t xml:space="preserve"> (Fig. S4; Data S7</w:t>
      </w:r>
      <w:r w:rsidR="00B3047F" w:rsidRPr="00137983">
        <w:rPr>
          <w:color w:val="000000"/>
        </w:rPr>
        <w:t>)</w:t>
      </w:r>
      <w:r w:rsidR="00112A5F" w:rsidRPr="00137983">
        <w:rPr>
          <w:color w:val="000000"/>
        </w:rPr>
        <w:t>.</w:t>
      </w:r>
      <w:r w:rsidR="00B3047F" w:rsidRPr="00137983">
        <w:rPr>
          <w:color w:val="000000"/>
        </w:rPr>
        <w:t xml:space="preserve"> </w:t>
      </w:r>
      <w:r w:rsidR="00C654E3" w:rsidRPr="00137983">
        <w:rPr>
          <w:color w:val="000000"/>
        </w:rPr>
        <w:t xml:space="preserve"> </w:t>
      </w:r>
      <w:r w:rsidR="00112A5F" w:rsidRPr="00137983">
        <w:rPr>
          <w:color w:val="000000"/>
        </w:rPr>
        <w:t xml:space="preserve"> </w:t>
      </w:r>
      <w:r w:rsidR="00C654E3" w:rsidRPr="00137983">
        <w:rPr>
          <w:color w:val="000000"/>
        </w:rPr>
        <w:t>In addition, we found [</w:t>
      </w:r>
      <w:r w:rsidR="0074608E" w:rsidRPr="00137983">
        <w:rPr>
          <w:color w:val="000000"/>
        </w:rPr>
        <w:t>XX</w:t>
      </w:r>
      <w:r w:rsidR="00C654E3" w:rsidRPr="00137983">
        <w:rPr>
          <w:color w:val="000000"/>
        </w:rPr>
        <w:t>X] strong gene-drug associations and [</w:t>
      </w:r>
      <w:r w:rsidR="0074608E" w:rsidRPr="00137983">
        <w:rPr>
          <w:color w:val="000000"/>
        </w:rPr>
        <w:t>XX</w:t>
      </w:r>
      <w:r w:rsidR="00C654E3" w:rsidRPr="00137983">
        <w:rPr>
          <w:color w:val="000000"/>
        </w:rPr>
        <w:t>Y] weak gene-drug associations.  Taken together, we detected [</w:t>
      </w:r>
      <w:r w:rsidR="0074608E" w:rsidRPr="00137983">
        <w:rPr>
          <w:color w:val="000000"/>
        </w:rPr>
        <w:t>XX</w:t>
      </w:r>
      <w:r w:rsidR="00C654E3" w:rsidRPr="00137983">
        <w:rPr>
          <w:color w:val="000000"/>
        </w:rPr>
        <w:t>X%] of previous associations while revealing [</w:t>
      </w:r>
      <w:r w:rsidR="0074608E" w:rsidRPr="00137983">
        <w:rPr>
          <w:color w:val="000000"/>
        </w:rPr>
        <w:t>XX</w:t>
      </w:r>
      <w:r w:rsidR="00C654E3" w:rsidRPr="00137983">
        <w:rPr>
          <w:color w:val="000000"/>
        </w:rPr>
        <w:t>X+</w:t>
      </w:r>
      <w:r w:rsidR="0074608E" w:rsidRPr="00137983">
        <w:rPr>
          <w:color w:val="000000"/>
        </w:rPr>
        <w:t>XX</w:t>
      </w:r>
      <w:r w:rsidR="00C654E3" w:rsidRPr="00137983">
        <w:rPr>
          <w:color w:val="000000"/>
        </w:rPr>
        <w:t>Y] new associations between drug resistance and specific gene deletions.</w:t>
      </w:r>
      <w:r w:rsidR="00C654E3">
        <w:rPr>
          <w:color w:val="000000"/>
        </w:rPr>
        <w:t xml:space="preserve">  </w:t>
      </w:r>
    </w:p>
    <w:p w14:paraId="04C8D53C" w14:textId="77777777" w:rsidR="00DD5035" w:rsidRDefault="00DD5035" w:rsidP="00E41501">
      <w:pPr>
        <w:widowControl w:val="0"/>
        <w:autoSpaceDE w:val="0"/>
        <w:autoSpaceDN w:val="0"/>
        <w:adjustRightInd w:val="0"/>
        <w:jc w:val="both"/>
        <w:rPr>
          <w:color w:val="000000"/>
        </w:rPr>
      </w:pPr>
    </w:p>
    <w:p w14:paraId="2DF7C462" w14:textId="154733A1"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our combinatorial effects.  </w:t>
      </w:r>
      <w:r w:rsidR="00C654E3" w:rsidRPr="00137983">
        <w:rPr>
          <w:color w:val="000000"/>
        </w:rPr>
        <w:t xml:space="preserve">Because </w:t>
      </w:r>
      <w:r w:rsidRPr="00137983">
        <w:rPr>
          <w:color w:val="000000"/>
        </w:rPr>
        <w:t xml:space="preserve">87% </w:t>
      </w:r>
      <w:r w:rsidR="00C654E3" w:rsidRPr="00137983">
        <w:rPr>
          <w:color w:val="000000"/>
        </w:rPr>
        <w:t xml:space="preserve">of </w:t>
      </w:r>
      <w:r w:rsidRPr="00137983">
        <w:rPr>
          <w:color w:val="000000"/>
        </w:rPr>
        <w:t xml:space="preserve">the single-gene </w:t>
      </w:r>
      <w:r w:rsidR="00C654E3" w:rsidRPr="00137983">
        <w:rPr>
          <w:color w:val="000000"/>
        </w:rPr>
        <w:t>associations</w:t>
      </w:r>
      <w:r w:rsidR="00162A01" w:rsidRPr="00137983">
        <w:rPr>
          <w:color w:val="000000"/>
        </w:rPr>
        <w:t xml:space="preserve"> involved </w:t>
      </w:r>
      <w:r w:rsidR="00DD5035" w:rsidRPr="00137983">
        <w:rPr>
          <w:color w:val="000000"/>
        </w:rPr>
        <w:t xml:space="preserve">only </w:t>
      </w:r>
      <w:r w:rsidR="00162A01" w:rsidRPr="00137983">
        <w:rPr>
          <w:color w:val="000000"/>
        </w:rPr>
        <w:t xml:space="preserve">five ABC transporters, </w:t>
      </w:r>
      <w:r w:rsidR="007C78F2" w:rsidRPr="00137983">
        <w:rPr>
          <w:i/>
          <w:color w:val="000000"/>
        </w:rPr>
        <w:t>snq2∆</w:t>
      </w:r>
      <w:r w:rsidR="007C78F2" w:rsidRPr="00137983">
        <w:rPr>
          <w:color w:val="000000"/>
        </w:rPr>
        <w:t>,</w:t>
      </w:r>
      <w:r w:rsidR="007C78F2" w:rsidRPr="00137983">
        <w:rPr>
          <w:i/>
          <w:color w:val="000000"/>
        </w:rPr>
        <w:t xml:space="preserve"> pdr5∆</w:t>
      </w:r>
      <w:r w:rsidR="007C78F2" w:rsidRPr="00137983">
        <w:rPr>
          <w:color w:val="000000"/>
        </w:rPr>
        <w:t xml:space="preserve">, </w:t>
      </w:r>
      <w:r w:rsidR="007C78F2" w:rsidRPr="00137983">
        <w:rPr>
          <w:i/>
          <w:color w:val="000000"/>
        </w:rPr>
        <w:t>yor1∆</w:t>
      </w:r>
      <w:r w:rsidR="007C78F2" w:rsidRPr="00137983">
        <w:rPr>
          <w:color w:val="000000"/>
        </w:rPr>
        <w:t xml:space="preserve">, </w:t>
      </w:r>
      <w:r w:rsidR="007C78F2" w:rsidRPr="00137983">
        <w:rPr>
          <w:i/>
          <w:color w:val="000000"/>
        </w:rPr>
        <w:t>ycf1∆</w:t>
      </w:r>
      <w:r w:rsidR="007C78F2" w:rsidRPr="00137983">
        <w:rPr>
          <w:color w:val="000000"/>
        </w:rPr>
        <w:t xml:space="preserve">, </w:t>
      </w:r>
      <w:r w:rsidR="00535409" w:rsidRPr="00137983">
        <w:rPr>
          <w:color w:val="000000"/>
        </w:rPr>
        <w:t>and</w:t>
      </w:r>
      <w:r w:rsidR="00535409">
        <w:rPr>
          <w:color w:val="000000"/>
        </w:rPr>
        <w:t xml:space="preserve"> </w:t>
      </w:r>
      <w:r w:rsidR="007C78F2" w:rsidRPr="00233F15">
        <w:rPr>
          <w:i/>
          <w:color w:val="000000"/>
        </w:rPr>
        <w:t>ybt1∆</w:t>
      </w:r>
      <w:r w:rsidR="007C78F2">
        <w:rPr>
          <w:color w:val="000000"/>
        </w:rPr>
        <w:t xml:space="preserve">, </w:t>
      </w:r>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were observed between 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 xml:space="preserve">for </w:t>
      </w:r>
      <w:r w:rsidR="000161ED">
        <w:rPr>
          <w:color w:val="000000"/>
        </w:rPr>
        <w:lastRenderedPageBreak/>
        <w:t>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p>
    <w:p w14:paraId="053EA25E" w14:textId="77777777" w:rsidR="000161ED" w:rsidRDefault="000161ED" w:rsidP="00E41501">
      <w:pPr>
        <w:widowControl w:val="0"/>
        <w:autoSpaceDE w:val="0"/>
        <w:autoSpaceDN w:val="0"/>
        <w:adjustRightInd w:val="0"/>
        <w:jc w:val="both"/>
        <w:rPr>
          <w:color w:val="000000"/>
        </w:rPr>
      </w:pPr>
    </w:p>
    <w:p w14:paraId="17D1637D" w14:textId="09C83D95" w:rsidR="00233D67" w:rsidRPr="00632235" w:rsidRDefault="000161ED" w:rsidP="00233D67">
      <w:pPr>
        <w:widowControl w:val="0"/>
        <w:autoSpaceDE w:val="0"/>
        <w:autoSpaceDN w:val="0"/>
        <w:adjustRightInd w:val="0"/>
        <w:jc w:val="both"/>
        <w:rPr>
          <w:color w:val="000000"/>
        </w:rPr>
      </w:pPr>
      <w:r>
        <w:rPr>
          <w:color w:val="000000"/>
        </w:rPr>
        <w:t xml:space="preserve">To visualize phenotypes arising from complex combinatorial knockout combinations,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ins w:id="20" w:author="Albi Celaj" w:date="2018-10-09T14:38:00Z">
        <w:r w:rsidR="00731E5A">
          <w:rPr>
            <w:color w:val="000000"/>
            <w:lang w:val="en-CA"/>
          </w:rPr>
          <w:t>substantial</w:t>
        </w:r>
      </w:ins>
      <w:del w:id="21" w:author="Albi Celaj" w:date="2018-10-09T14:38:00Z">
        <w:r w:rsidR="00A532E4" w:rsidDel="00731E5A">
          <w:rPr>
            <w:color w:val="000000"/>
            <w:lang w:val="en-CA"/>
          </w:rPr>
          <w:delText>large</w:delText>
        </w:r>
      </w:del>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080879BB" w14:textId="5C939B6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ABC transporters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increased drug 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7B32C3F1" w:rsidR="00B4040E" w:rsidRDefault="00F65A2C" w:rsidP="00616FB1">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F603F5">
        <w:rPr>
          <w:color w:val="000000"/>
          <w:rPrChange w:id="22" w:author="Albi Celaj" w:date="2018-10-18T12:38:00Z">
            <w:rPr>
              <w:color w:val="000000"/>
              <w:highlight w:val="yellow"/>
            </w:rPr>
          </w:rPrChange>
        </w:rPr>
        <w:t>left</w:t>
      </w:r>
      <w:r w:rsidR="004305E3">
        <w:rPr>
          <w:color w:val="000000"/>
        </w:rPr>
        <w:t xml:space="preserve"> panel;</w:t>
      </w:r>
      <w:r>
        <w:rPr>
          <w:color w:val="000000"/>
        </w:rPr>
        <w:t xml:space="preserve"> </w:t>
      </w:r>
      <w:r w:rsidRPr="00AC7F48">
        <w:rPr>
          <w:i/>
          <w:color w:val="000000"/>
        </w:rPr>
        <w:t>p</w:t>
      </w:r>
      <w:r>
        <w:rPr>
          <w:color w:val="000000"/>
        </w:rPr>
        <w:t xml:space="preserve"> &lt; XX; Wilcoxon rank sum test</w:t>
      </w:r>
      <w:r w:rsidRPr="00E56441">
        <w:rPr>
          <w:color w:val="000000"/>
        </w:rPr>
        <w:t>)</w:t>
      </w:r>
      <w:r>
        <w:rPr>
          <w:color w:val="000000"/>
        </w:rPr>
        <w:t xml:space="preserve">, which was expected given that </w:t>
      </w:r>
      <w:r w:rsidRPr="00795AAD">
        <w:rPr>
          <w:i/>
          <w:color w:val="000000"/>
        </w:rPr>
        <w:t>SNQ2</w:t>
      </w:r>
      <w:r>
        <w:rPr>
          <w:i/>
          <w:color w:val="000000"/>
        </w:rPr>
        <w:t xml:space="preserve"> </w:t>
      </w:r>
      <w:r>
        <w:rPr>
          <w:color w:val="000000"/>
        </w:rPr>
        <w:t>is known to be the primary efflux pump for benomyl</w:t>
      </w:r>
      <w:bookmarkStart w:id="23" w:name="_GoBack"/>
      <w:bookmarkEnd w:id="23"/>
      <w:r>
        <w:rPr>
          <w:color w:val="000000"/>
        </w:rPr>
        <w:t xml:space="preserve"> [</w:t>
      </w:r>
      <w:r w:rsidRPr="00F67D9D">
        <w:rPr>
          <w:color w:val="000000"/>
          <w:highlight w:val="yellow"/>
        </w:rPr>
        <w:t>cite</w:t>
      </w:r>
      <w:r>
        <w:rPr>
          <w:color w:val="000000"/>
        </w:rPr>
        <w:t xml:space="preserve">].  We also observed </w:t>
      </w:r>
      <w:r w:rsidR="00795AAD">
        <w:rPr>
          <w:color w:val="000000"/>
        </w:rPr>
        <w:t xml:space="preserve">several </w:t>
      </w:r>
      <w:r>
        <w:rPr>
          <w:color w:val="000000"/>
        </w:rPr>
        <w:t>previously-reported phenomena</w:t>
      </w:r>
      <w:r w:rsidR="00795AAD">
        <w:rPr>
          <w:color w:val="000000"/>
        </w:rPr>
        <w:t xml:space="preserve">, including: increased </w:t>
      </w:r>
      <w:r>
        <w:rPr>
          <w:color w:val="000000"/>
        </w:rPr>
        <w:t xml:space="preserve">benomyl resistance </w:t>
      </w:r>
      <w:r w:rsidR="007D692E">
        <w:rPr>
          <w:color w:val="000000"/>
        </w:rPr>
        <w:t xml:space="preserve">in </w:t>
      </w:r>
      <w:r w:rsidR="007D692E">
        <w:rPr>
          <w:i/>
          <w:color w:val="000000"/>
        </w:rPr>
        <w:t>pdr</w:t>
      </w:r>
      <w:r w:rsidR="00A806AF" w:rsidRPr="00B4040E">
        <w:rPr>
          <w:i/>
          <w:color w:val="000000"/>
        </w:rPr>
        <w:t>5</w:t>
      </w:r>
      <w:r w:rsidR="007D692E">
        <w:rPr>
          <w:i/>
          <w:color w:val="000000"/>
        </w:rPr>
        <w:t xml:space="preserve">∆ </w:t>
      </w:r>
      <w:r w:rsidR="007D692E">
        <w:rPr>
          <w:color w:val="000000"/>
        </w:rPr>
        <w:t>knockouts ([</w:t>
      </w:r>
      <w:r w:rsidR="007D692E" w:rsidRPr="00795AAD">
        <w:rPr>
          <w:color w:val="000000"/>
          <w:highlight w:val="yellow"/>
        </w:rPr>
        <w:t>effect size</w:t>
      </w:r>
      <w:r w:rsidR="007D692E">
        <w:rPr>
          <w:color w:val="000000"/>
        </w:rPr>
        <w:t>]; p &lt; XX)</w:t>
      </w:r>
      <w:r>
        <w:rPr>
          <w:color w:val="000000"/>
        </w:rPr>
        <w:t xml:space="preserve">, </w:t>
      </w:r>
      <w:r w:rsidR="00795AAD">
        <w:rPr>
          <w:color w:val="000000"/>
        </w:rPr>
        <w:t xml:space="preserve">further increased benomyl resistance of the </w:t>
      </w:r>
      <w:r w:rsidR="007D692E">
        <w:rPr>
          <w:i/>
          <w:color w:val="000000"/>
        </w:rPr>
        <w:t>pdr</w:t>
      </w:r>
      <w:r w:rsidR="007D692E" w:rsidRPr="00DD2A79">
        <w:rPr>
          <w:i/>
          <w:color w:val="000000"/>
        </w:rPr>
        <w:t>5</w:t>
      </w:r>
      <w:r w:rsidR="007D692E">
        <w:rPr>
          <w:i/>
          <w:color w:val="000000"/>
        </w:rPr>
        <w:t>∆ yor1∆</w:t>
      </w:r>
      <w:r w:rsidR="007D692E">
        <w:rPr>
          <w:color w:val="000000"/>
        </w:rPr>
        <w:t xml:space="preserve"> double-mutant ([</w:t>
      </w:r>
      <w:r w:rsidR="007D692E" w:rsidRPr="00DD2A79">
        <w:rPr>
          <w:color w:val="000000"/>
          <w:highlight w:val="yellow"/>
        </w:rPr>
        <w:t>effect size</w:t>
      </w:r>
      <w:r w:rsidR="007D692E">
        <w:rPr>
          <w:color w:val="000000"/>
        </w:rPr>
        <w:t>]; p &lt; XX)</w:t>
      </w:r>
      <w:r>
        <w:rPr>
          <w:color w:val="000000"/>
        </w:rPr>
        <w:t xml:space="preserve">, and </w:t>
      </w:r>
      <w:r w:rsidR="00795AAD">
        <w:rPr>
          <w:color w:val="000000"/>
        </w:rPr>
        <w:t xml:space="preserve">dependence of these increases </w:t>
      </w:r>
      <w:r>
        <w:rPr>
          <w:color w:val="000000"/>
        </w:rPr>
        <w:t xml:space="preserve">on the presence of </w:t>
      </w:r>
      <w:r w:rsidRPr="00795AAD">
        <w:rPr>
          <w:i/>
          <w:color w:val="000000"/>
        </w:rPr>
        <w:t>SNQ2</w:t>
      </w:r>
      <w:r>
        <w:rPr>
          <w:color w:val="000000"/>
        </w:rPr>
        <w:t xml:space="preserve"> </w:t>
      </w:r>
      <w:r w:rsidR="008345B8">
        <w:rPr>
          <w:i/>
          <w:color w:val="000000"/>
        </w:rPr>
        <w:fldChar w:fldCharType="begin" w:fldLock="1"/>
      </w:r>
      <w:r w:rsidR="006E23E8">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30&lt;/sup&gt;"},"properties":{"noteIndex":0},"schema":"https://github.com/citation-style-language/schema/raw/master/csl-citation.json"}</w:instrText>
      </w:r>
      <w:r w:rsidR="008345B8">
        <w:rPr>
          <w:i/>
          <w:color w:val="000000"/>
        </w:rPr>
        <w:fldChar w:fldCharType="separate"/>
      </w:r>
      <w:r w:rsidR="006E23E8" w:rsidRPr="006E23E8">
        <w:rPr>
          <w:noProof/>
          <w:color w:val="000000"/>
          <w:vertAlign w:val="superscript"/>
        </w:rPr>
        <w:t>31</w:t>
      </w:r>
      <w:r w:rsidR="008345B8">
        <w:rPr>
          <w:i/>
          <w:color w:val="000000"/>
        </w:rPr>
        <w:fldChar w:fldCharType="end"/>
      </w:r>
      <w:r w:rsidR="007D692E">
        <w:rPr>
          <w:color w:val="000000"/>
        </w:rPr>
        <w:t>[</w:t>
      </w:r>
      <w:r w:rsidR="007D692E" w:rsidRPr="00795AAD">
        <w:rPr>
          <w:color w:val="000000"/>
          <w:highlight w:val="yellow"/>
        </w:rPr>
        <w:t>fix cite</w:t>
      </w:r>
      <w:r w:rsidR="007D692E">
        <w:rPr>
          <w:color w:val="000000"/>
        </w:rPr>
        <w:t>] ([</w:t>
      </w:r>
      <w:r w:rsidR="007D692E" w:rsidRPr="00795AAD">
        <w:rPr>
          <w:color w:val="000000"/>
          <w:highlight w:val="yellow"/>
        </w:rPr>
        <w:t xml:space="preserve">compare </w:t>
      </w:r>
      <w:r w:rsidR="00BC5B1F">
        <w:rPr>
          <w:color w:val="000000"/>
          <w:highlight w:val="yellow"/>
        </w:rPr>
        <w:t xml:space="preserve">pdr5 </w:t>
      </w:r>
      <w:r w:rsidR="007D692E" w:rsidRPr="00795AAD">
        <w:rPr>
          <w:color w:val="000000"/>
          <w:highlight w:val="yellow"/>
        </w:rPr>
        <w:t>effect in the presence and absence of SNQ2</w:t>
      </w:r>
      <w:r w:rsidR="00BC5B1F">
        <w:rPr>
          <w:color w:val="000000"/>
          <w:highlight w:val="yellow"/>
        </w:rPr>
        <w:t xml:space="preserve"> AND </w:t>
      </w:r>
      <w:r w:rsidR="00BC5B1F" w:rsidRPr="00DD2A79">
        <w:rPr>
          <w:color w:val="000000"/>
          <w:highlight w:val="yellow"/>
        </w:rPr>
        <w:t xml:space="preserve">compare </w:t>
      </w:r>
      <w:r w:rsidR="00BC5B1F">
        <w:rPr>
          <w:color w:val="000000"/>
          <w:highlight w:val="yellow"/>
        </w:rPr>
        <w:t xml:space="preserve">pdr5 yor1 </w:t>
      </w:r>
      <w:r w:rsidR="00BC5B1F" w:rsidRPr="00DD2A79">
        <w:rPr>
          <w:color w:val="000000"/>
          <w:highlight w:val="yellow"/>
        </w:rPr>
        <w:t>effect in the presence and absence of SNQ2</w:t>
      </w:r>
      <w:r w:rsidR="007D692E">
        <w:rPr>
          <w:color w:val="000000"/>
        </w:rPr>
        <w:t>][</w:t>
      </w:r>
      <w:r w:rsidR="007D692E" w:rsidRPr="00DD2A79">
        <w:rPr>
          <w:color w:val="000000"/>
          <w:highlight w:val="yellow"/>
        </w:rPr>
        <w:t>effect size</w:t>
      </w:r>
      <w:r w:rsidR="007D692E">
        <w:rPr>
          <w:color w:val="000000"/>
        </w:rPr>
        <w:t>]; p &lt; XX; Fig. 3A</w:t>
      </w:r>
      <w:r w:rsidR="004305E3">
        <w:rPr>
          <w:color w:val="000000"/>
        </w:rPr>
        <w:t xml:space="preserve"> </w:t>
      </w:r>
      <w:r w:rsidR="004305E3" w:rsidRPr="00795AAD">
        <w:rPr>
          <w:color w:val="000000"/>
          <w:highlight w:val="yellow"/>
        </w:rPr>
        <w:t>left</w:t>
      </w:r>
      <w:r w:rsidR="004305E3">
        <w:rPr>
          <w:color w:val="000000"/>
        </w:rPr>
        <w:t xml:space="preserve"> panel</w:t>
      </w:r>
      <w:r w:rsidR="007D692E">
        <w:rPr>
          <w:color w:val="000000"/>
        </w:rPr>
        <w:t>)</w:t>
      </w:r>
      <w:r w:rsidR="00A806AF" w:rsidRPr="00233F15">
        <w:rPr>
          <w:color w:val="000000"/>
        </w:rPr>
        <w:t xml:space="preserve">. </w:t>
      </w:r>
      <w:r w:rsidR="00B4040E">
        <w:rPr>
          <w:color w:val="000000"/>
        </w:rPr>
        <w:t xml:space="preserve"> </w:t>
      </w:r>
      <w:r w:rsidR="00BC5B1F">
        <w:rPr>
          <w:color w:val="000000"/>
        </w:rPr>
        <w:t>W</w:t>
      </w:r>
      <w:r w:rsidR="00B4040E">
        <w:rPr>
          <w:color w:val="000000"/>
        </w:rPr>
        <w:t xml:space="preserve">e did not observe </w:t>
      </w:r>
      <w:r w:rsidR="00B4040E">
        <w:rPr>
          <w:i/>
          <w:color w:val="000000"/>
        </w:rPr>
        <w:t>yor1∆</w:t>
      </w:r>
      <w:r w:rsidR="00B4040E">
        <w:rPr>
          <w:color w:val="000000"/>
        </w:rPr>
        <w:t xml:space="preserve"> </w:t>
      </w:r>
      <w:r w:rsidR="00087998">
        <w:rPr>
          <w:color w:val="000000"/>
        </w:rPr>
        <w:t xml:space="preserve">to </w:t>
      </w:r>
      <w:r w:rsidR="00B4040E">
        <w:rPr>
          <w:color w:val="000000"/>
        </w:rPr>
        <w:t>confer benomyl resistance</w:t>
      </w:r>
      <w:r w:rsidR="00BC5B1F">
        <w:rPr>
          <w:color w:val="000000"/>
        </w:rPr>
        <w:t xml:space="preserve"> </w:t>
      </w:r>
      <w:r w:rsidR="00BC5B1F" w:rsidRPr="00DD2A79">
        <w:rPr>
          <w:color w:val="000000"/>
          <w:highlight w:val="yellow"/>
        </w:rPr>
        <w:t xml:space="preserve">(p </w:t>
      </w:r>
      <w:r w:rsidR="00BC5B1F">
        <w:rPr>
          <w:color w:val="000000"/>
          <w:highlight w:val="yellow"/>
        </w:rPr>
        <w:t>=</w:t>
      </w:r>
      <w:r w:rsidR="00BC5B1F" w:rsidRPr="00DD2A79">
        <w:rPr>
          <w:color w:val="000000"/>
          <w:highlight w:val="yellow"/>
        </w:rPr>
        <w:t xml:space="preserve"> XX)</w:t>
      </w:r>
      <w:r w:rsidR="00B4040E">
        <w:rPr>
          <w:color w:val="000000"/>
        </w:rPr>
        <w:t xml:space="preserve">, </w:t>
      </w:r>
      <w:r w:rsidR="00BC5B1F">
        <w:rPr>
          <w:color w:val="000000"/>
        </w:rPr>
        <w:t xml:space="preserve">a phenomenon that was </w:t>
      </w:r>
      <w:r w:rsidR="00087998">
        <w:rPr>
          <w:color w:val="000000"/>
        </w:rPr>
        <w:t xml:space="preserve">previously </w:t>
      </w:r>
      <w:r w:rsidR="004305E3">
        <w:rPr>
          <w:color w:val="000000"/>
        </w:rPr>
        <w:t xml:space="preserve">reported to </w:t>
      </w:r>
      <w:r w:rsidR="00BC5B1F">
        <w:rPr>
          <w:color w:val="000000"/>
        </w:rPr>
        <w:t>be relatively weak</w:t>
      </w:r>
      <w:r w:rsidR="00B4040E">
        <w:rPr>
          <w:color w:val="000000"/>
        </w:rPr>
        <w:t xml:space="preserve"> [</w:t>
      </w:r>
      <w:r w:rsidR="00B4040E" w:rsidRPr="00795AAD">
        <w:rPr>
          <w:color w:val="000000"/>
          <w:highlight w:val="yellow"/>
        </w:rPr>
        <w:t>cite</w:t>
      </w:r>
      <w:r w:rsidR="00B4040E">
        <w:rPr>
          <w:color w:val="000000"/>
        </w:rPr>
        <w:t>].</w:t>
      </w:r>
      <w:r w:rsidR="00BC5B1F">
        <w:rPr>
          <w:color w:val="000000"/>
        </w:rPr>
        <w:t xml:space="preserve">  Thus, engineered population profiling </w:t>
      </w:r>
      <w:r w:rsidR="004305E3">
        <w:rPr>
          <w:color w:val="000000"/>
        </w:rPr>
        <w:t xml:space="preserve">could </w:t>
      </w:r>
      <w:r w:rsidR="00BC5B1F">
        <w:rPr>
          <w:color w:val="000000"/>
        </w:rPr>
        <w:t>largely recapitulate previously</w:t>
      </w:r>
      <w:r w:rsidR="004305E3">
        <w:rPr>
          <w:color w:val="000000"/>
        </w:rPr>
        <w:t>-reported</w:t>
      </w:r>
      <w:r w:rsidR="00BC5B1F">
        <w:rPr>
          <w:color w:val="000000"/>
        </w:rPr>
        <w:t xml:space="preserve"> ABC transporter knockout </w:t>
      </w:r>
      <w:r w:rsidR="004305E3">
        <w:rPr>
          <w:color w:val="000000"/>
        </w:rPr>
        <w:t xml:space="preserve">relationships to </w:t>
      </w:r>
      <w:r w:rsidR="00BC5B1F">
        <w:rPr>
          <w:color w:val="000000"/>
        </w:rPr>
        <w:t>benomyl resistance</w:t>
      </w:r>
      <w:r w:rsidR="004305E3">
        <w:rPr>
          <w:color w:val="000000"/>
        </w:rPr>
        <w:t>, including</w:t>
      </w:r>
      <w:r w:rsidR="004305E3" w:rsidRPr="004305E3">
        <w:rPr>
          <w:color w:val="000000"/>
        </w:rPr>
        <w:t xml:space="preserve"> </w:t>
      </w:r>
      <w:r w:rsidR="004305E3">
        <w:rPr>
          <w:color w:val="000000"/>
        </w:rPr>
        <w:t>two- and three-gene combinatorial effects</w:t>
      </w:r>
      <w:r w:rsidR="00BC5B1F">
        <w:rPr>
          <w:color w:val="000000"/>
        </w:rPr>
        <w:t>.</w:t>
      </w:r>
    </w:p>
    <w:p w14:paraId="15E33EB4" w14:textId="77777777" w:rsidR="00772F98" w:rsidRDefault="00772F98" w:rsidP="00616FB1">
      <w:pPr>
        <w:widowControl w:val="0"/>
        <w:autoSpaceDE w:val="0"/>
        <w:autoSpaceDN w:val="0"/>
        <w:adjustRightInd w:val="0"/>
        <w:jc w:val="both"/>
        <w:rPr>
          <w:color w:val="000000"/>
        </w:rPr>
      </w:pPr>
    </w:p>
    <w:p w14:paraId="298DF2E5" w14:textId="67DDA88D" w:rsidR="00772F98" w:rsidRDefault="00772F98" w:rsidP="00772F98">
      <w:pPr>
        <w:widowControl w:val="0"/>
        <w:autoSpaceDE w:val="0"/>
        <w:autoSpaceDN w:val="0"/>
        <w:adjustRightInd w:val="0"/>
        <w:jc w:val="both"/>
        <w:rPr>
          <w:color w:val="000000"/>
        </w:rPr>
      </w:pPr>
      <w:r>
        <w:rPr>
          <w:color w:val="000000"/>
        </w:rPr>
        <w:t xml:space="preserve">In other cases, these fitness landscapes interactions suggested efflux action in parallel. Specifically, we saw gene sets where each individual knockout shows sensitivity to a drug, and each higher-order knockout combination exhibits drug sensitivity that is higher than any of the individual component knockouts. </w:t>
      </w:r>
      <w:r w:rsidR="000B68A3">
        <w:rPr>
          <w:color w:val="000000"/>
        </w:rPr>
        <w:t xml:space="preserve"> </w:t>
      </w:r>
      <w:r>
        <w:rPr>
          <w:color w:val="000000"/>
        </w:rPr>
        <w:t>E</w:t>
      </w:r>
      <w:r w:rsidRPr="00233F15">
        <w:rPr>
          <w:color w:val="000000"/>
        </w:rPr>
        <w:t>xample</w:t>
      </w:r>
      <w:r>
        <w:rPr>
          <w:color w:val="000000"/>
        </w:rPr>
        <w:t xml:space="preserve">s of this include the set </w:t>
      </w:r>
      <w:r w:rsidRPr="00233F15">
        <w:rPr>
          <w:i/>
          <w:color w:val="000000"/>
        </w:rPr>
        <w:t>snq2∆</w:t>
      </w:r>
      <w:r>
        <w:rPr>
          <w:color w:val="000000"/>
        </w:rPr>
        <w:t xml:space="preserve"> and </w:t>
      </w:r>
      <w:r w:rsidRPr="00233F15">
        <w:rPr>
          <w:i/>
          <w:color w:val="000000"/>
        </w:rPr>
        <w:t xml:space="preserve">pdr5∆ </w:t>
      </w:r>
      <w:r w:rsidRPr="00233F15">
        <w:rPr>
          <w:color w:val="000000"/>
        </w:rPr>
        <w:t>under camptothecin</w:t>
      </w:r>
      <w:r>
        <w:rPr>
          <w:color w:val="000000"/>
        </w:rPr>
        <w:t xml:space="preserve"> (Fig. S8)</w:t>
      </w:r>
      <w:r w:rsidRPr="00233F15">
        <w:rPr>
          <w:color w:val="000000"/>
        </w:rPr>
        <w:t xml:space="preserve">, </w:t>
      </w:r>
      <w:r>
        <w:rPr>
          <w:color w:val="000000"/>
        </w:rPr>
        <w:t xml:space="preserve">and the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and </w:t>
      </w:r>
      <w:r w:rsidRPr="00233F15">
        <w:rPr>
          <w:i/>
          <w:color w:val="000000"/>
        </w:rPr>
        <w:t>yor1∆</w:t>
      </w:r>
      <w:r>
        <w:rPr>
          <w:color w:val="000000"/>
        </w:rPr>
        <w:t xml:space="preserve"> set </w:t>
      </w:r>
      <w:r w:rsidRPr="00233F15">
        <w:rPr>
          <w:color w:val="000000"/>
        </w:rPr>
        <w:t>under mitoxantrone (Fig.</w:t>
      </w:r>
      <w:r>
        <w:rPr>
          <w:color w:val="000000"/>
        </w:rPr>
        <w:t xml:space="preserve"> 3A </w:t>
      </w:r>
      <w:r w:rsidRPr="0015514D">
        <w:rPr>
          <w:color w:val="000000"/>
          <w:highlight w:val="yellow"/>
        </w:rPr>
        <w:t>middle</w:t>
      </w:r>
      <w:r>
        <w:rPr>
          <w:color w:val="000000"/>
        </w:rPr>
        <w:t>, S8).  These</w:t>
      </w:r>
      <w:r w:rsidRPr="00233F15">
        <w:rPr>
          <w:color w:val="000000"/>
        </w:rPr>
        <w:t xml:space="preserve"> sensitivity patterns </w:t>
      </w:r>
      <w:r>
        <w:rPr>
          <w:color w:val="000000"/>
        </w:rPr>
        <w:t xml:space="preserve">are consistent with a simple scenario in which each </w:t>
      </w:r>
      <w:r w:rsidRPr="00233F15">
        <w:rPr>
          <w:color w:val="000000"/>
        </w:rPr>
        <w:t>transporter</w:t>
      </w:r>
      <w:r>
        <w:rPr>
          <w:color w:val="000000"/>
        </w:rPr>
        <w:t xml:space="preserve"> in the set is </w:t>
      </w:r>
      <w:r w:rsidRPr="00233F15">
        <w:rPr>
          <w:color w:val="000000"/>
        </w:rPr>
        <w:t>able efflux a given drug</w:t>
      </w:r>
      <w:r>
        <w:rPr>
          <w:color w:val="000000"/>
        </w:rPr>
        <w:t>.</w:t>
      </w:r>
    </w:p>
    <w:p w14:paraId="72798A90" w14:textId="77777777" w:rsidR="00772F98" w:rsidRDefault="00772F98" w:rsidP="00772F98">
      <w:pPr>
        <w:widowControl w:val="0"/>
        <w:autoSpaceDE w:val="0"/>
        <w:autoSpaceDN w:val="0"/>
        <w:adjustRightInd w:val="0"/>
        <w:jc w:val="both"/>
        <w:rPr>
          <w:color w:val="000000"/>
        </w:rPr>
      </w:pPr>
    </w:p>
    <w:p w14:paraId="7BB3A09F" w14:textId="50437F2C" w:rsidR="00C313F6" w:rsidRDefault="00772F98" w:rsidP="00C313F6">
      <w:pPr>
        <w:widowControl w:val="0"/>
        <w:autoSpaceDE w:val="0"/>
        <w:autoSpaceDN w:val="0"/>
        <w:adjustRightInd w:val="0"/>
        <w:jc w:val="both"/>
        <w:rPr>
          <w:color w:val="000000"/>
          <w:lang w:val="en-CA"/>
        </w:rPr>
      </w:pPr>
      <w:r>
        <w:rPr>
          <w:color w:val="000000"/>
        </w:rPr>
        <w:t xml:space="preserve">In perhaps the most surprising cases, the fitness landscapes involved complex multi-knockout patterns mediating 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yielding ‘peak’ strains that were considerably more resistant than a wild-type cell</w:t>
      </w:r>
      <w:r>
        <w:rPr>
          <w:color w:val="000000"/>
          <w:lang w:val="en-CA"/>
        </w:rPr>
        <w:t xml:space="preserve"> (Fig. S8). </w:t>
      </w:r>
      <w:r w:rsidR="00087998">
        <w:rPr>
          <w:color w:val="000000"/>
          <w:lang w:val="en-CA"/>
        </w:rPr>
        <w:t xml:space="preserve">For example, </w:t>
      </w:r>
      <w:r w:rsidR="00087998">
        <w:rPr>
          <w:color w:val="000000"/>
        </w:rPr>
        <w:t>u</w:t>
      </w:r>
      <w:r w:rsidR="00087998" w:rsidRPr="00233F15">
        <w:rPr>
          <w:color w:val="000000"/>
        </w:rPr>
        <w:t xml:space="preserve">nder </w:t>
      </w:r>
      <w:r w:rsidRPr="00233F15">
        <w:rPr>
          <w:color w:val="000000"/>
        </w:rPr>
        <w:t>fluc</w:t>
      </w:r>
      <w:r>
        <w:rPr>
          <w:color w:val="000000"/>
        </w:rPr>
        <w:t xml:space="preserve">onazole, </w:t>
      </w:r>
      <w:r w:rsidRPr="00233F15">
        <w:rPr>
          <w:color w:val="000000"/>
        </w:rPr>
        <w:t>ketoc</w:t>
      </w:r>
      <w:r>
        <w:rPr>
          <w:color w:val="000000"/>
        </w:rPr>
        <w:t>onazole, and itraconazole,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w:t>
      </w:r>
      <w:r w:rsidR="00087998">
        <w:rPr>
          <w:color w:val="000000"/>
        </w:rPr>
        <w:t xml:space="preserve">.  Interestingly, the quintuple mutant </w:t>
      </w:r>
      <w:r w:rsidRPr="00233F15">
        <w:rPr>
          <w:i/>
          <w:color w:val="000000"/>
        </w:rPr>
        <w:t>pdr5∆snq2∆ybt1∆ycf1∆yor1∆</w:t>
      </w:r>
      <w:r w:rsidRPr="00233F15">
        <w:rPr>
          <w:color w:val="000000"/>
        </w:rPr>
        <w:t xml:space="preserve"> </w:t>
      </w:r>
      <w:r w:rsidR="00087998">
        <w:rPr>
          <w:color w:val="000000"/>
        </w:rPr>
        <w:t xml:space="preserve">(differing from the resistant </w:t>
      </w:r>
      <w:r w:rsidR="00087998">
        <w:rPr>
          <w:color w:val="000000"/>
        </w:rPr>
        <w:lastRenderedPageBreak/>
        <w:t xml:space="preserve">quadruple mutant in that it bears an additional </w:t>
      </w:r>
      <w:r w:rsidR="00087998" w:rsidRPr="00233F15">
        <w:rPr>
          <w:i/>
          <w:color w:val="000000"/>
        </w:rPr>
        <w:t>pdr5∆</w:t>
      </w:r>
      <w:r w:rsidR="00087998">
        <w:rPr>
          <w:color w:val="000000"/>
        </w:rPr>
        <w:t xml:space="preserve"> deletion) showed </w:t>
      </w:r>
      <w:r w:rsidRPr="00233F15">
        <w:rPr>
          <w:color w:val="000000"/>
        </w:rPr>
        <w:t>sensitiv</w:t>
      </w:r>
      <w:r w:rsidR="00087998">
        <w:rPr>
          <w:color w:val="000000"/>
        </w:rPr>
        <w:t xml:space="preserve">ity that was comparable to the single-knockout </w:t>
      </w:r>
      <w:r w:rsidRPr="00233F15">
        <w:rPr>
          <w:i/>
          <w:color w:val="000000"/>
        </w:rPr>
        <w:t xml:space="preserve">pdr5∆ </w:t>
      </w:r>
      <w:r w:rsidR="00087998">
        <w:rPr>
          <w:color w:val="000000"/>
        </w:rPr>
        <w:t xml:space="preserve">genotype </w:t>
      </w:r>
      <w:r w:rsidRPr="00233F15">
        <w:rPr>
          <w:color w:val="000000"/>
        </w:rPr>
        <w:t>(</w:t>
      </w:r>
      <w:r w:rsidRPr="00233F15">
        <w:rPr>
          <w:color w:val="000000"/>
          <w:lang w:val="en-CA"/>
        </w:rPr>
        <w:t>Fig.</w:t>
      </w:r>
      <w:r>
        <w:rPr>
          <w:color w:val="000000"/>
          <w:lang w:val="en-CA"/>
        </w:rPr>
        <w:t xml:space="preserve"> 3A</w:t>
      </w:r>
      <w:r w:rsidR="00C313F6">
        <w:rPr>
          <w:color w:val="000000"/>
          <w:lang w:val="en-CA"/>
        </w:rPr>
        <w:t xml:space="preserve"> right</w:t>
      </w:r>
      <w:r>
        <w:rPr>
          <w:color w:val="000000"/>
          <w:lang w:val="en-CA"/>
        </w:rPr>
        <w:t>, S8</w:t>
      </w:r>
      <w:r w:rsidRPr="00233F15">
        <w:rPr>
          <w:color w:val="000000"/>
          <w:lang w:val="en-CA"/>
        </w:rPr>
        <w:t>)</w:t>
      </w:r>
      <w:r w:rsidRPr="001253E6">
        <w:rPr>
          <w:color w:val="000000"/>
        </w:rPr>
        <w:t>.</w:t>
      </w:r>
      <w:r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087998" w:rsidRPr="00233F15">
        <w:rPr>
          <w:i/>
          <w:color w:val="000000"/>
        </w:rPr>
        <w:t>yor1∆</w:t>
      </w:r>
      <w:r w:rsidR="00087998">
        <w:rPr>
          <w:i/>
          <w:color w:val="000000"/>
        </w:rPr>
        <w:t xml:space="preserve"> </w:t>
      </w:r>
      <w:r w:rsidR="00087998">
        <w:rPr>
          <w:color w:val="000000"/>
        </w:rPr>
        <w:t xml:space="preserve">showed synergistic resistance in that </w:t>
      </w:r>
      <w:r w:rsidRPr="00233F15">
        <w:rPr>
          <w:color w:val="000000"/>
        </w:rPr>
        <w:t xml:space="preserve">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w:t>
      </w:r>
      <w:r>
        <w:rPr>
          <w:color w:val="000000"/>
          <w:lang w:val="en-CA"/>
        </w:rPr>
        <w:t>subtle or absent</w:t>
      </w:r>
      <w:r w:rsidRPr="00233F15">
        <w:rPr>
          <w:color w:val="000000"/>
          <w:lang w:val="en-CA"/>
        </w:rPr>
        <w:t xml:space="preserve"> effects.</w:t>
      </w:r>
      <w:r>
        <w:rPr>
          <w:color w:val="000000"/>
          <w:lang w:val="en-CA"/>
        </w:rPr>
        <w:t xml:space="preserve">  These findings</w:t>
      </w:r>
      <w:r w:rsidRPr="00233F15">
        <w:rPr>
          <w:color w:val="000000"/>
          <w:lang w:val="en-CA"/>
        </w:rPr>
        <w:t xml:space="preserve"> extend previous</w:t>
      </w:r>
      <w:r w:rsidR="00143588">
        <w:rPr>
          <w:color w:val="000000"/>
          <w:lang w:val="en-CA"/>
        </w:rPr>
        <w:t xml:space="preserve"> findings that deletions of </w:t>
      </w:r>
      <w:bookmarkStart w:id="24"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24"/>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and ketoconazole,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6E23E8">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30&lt;/sup&gt;"},"properties":{"noteIndex":0},"schema":"https://github.com/citation-style-language/schema/raw/master/csl-citation.json"}</w:instrText>
      </w:r>
      <w:r w:rsidR="00143588" w:rsidRPr="00233F15">
        <w:rPr>
          <w:color w:val="000000"/>
          <w:lang w:val="en-CA"/>
        </w:rPr>
        <w:fldChar w:fldCharType="separate"/>
      </w:r>
      <w:r w:rsidR="006E23E8" w:rsidRPr="006E23E8">
        <w:rPr>
          <w:noProof/>
          <w:color w:val="000000"/>
          <w:vertAlign w:val="superscript"/>
          <w:lang w:val="en-CA"/>
        </w:rPr>
        <w:t>31</w:t>
      </w:r>
      <w:r w:rsidR="00143588" w:rsidRPr="00233F15">
        <w:rPr>
          <w:color w:val="000000"/>
          <w:lang w:val="en-CA"/>
        </w:rPr>
        <w:fldChar w:fldCharType="end"/>
      </w:r>
      <w:r w:rsidR="00143588">
        <w:rPr>
          <w:color w:val="000000"/>
          <w:lang w:val="en-CA"/>
        </w:rPr>
        <w:t xml:space="preserve">.  Specifically, our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Pr>
          <w:color w:val="000000"/>
          <w:lang w:val="en-CA"/>
        </w:rPr>
        <w:t>suggest that</w:t>
      </w:r>
      <w:r w:rsidR="00A11C11">
        <w:rPr>
          <w:color w:val="000000"/>
          <w:lang w:val="en-CA"/>
        </w:rPr>
        <w:t>:</w:t>
      </w:r>
      <w:r>
        <w:rPr>
          <w:color w:val="000000"/>
          <w:lang w:val="en-CA"/>
        </w:rPr>
        <w:t xml:space="preserve"> </w:t>
      </w:r>
      <w:r w:rsidR="00A11C11">
        <w:rPr>
          <w:color w:val="000000"/>
          <w:lang w:val="en-CA"/>
        </w:rPr>
        <w:t xml:space="preserve">1)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effects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are synergistic with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snq2∆ybt1∆ycf1∆yor1∆</w:t>
      </w:r>
      <w:r w:rsidR="00143588">
        <w:rPr>
          <w:color w:val="000000"/>
        </w:rPr>
        <w:t xml:space="preserve"> knockout depends on </w:t>
      </w:r>
      <w:r w:rsidR="00143588" w:rsidRPr="00F67D9D">
        <w:rPr>
          <w:i/>
          <w:color w:val="000000"/>
        </w:rPr>
        <w:t>PDR5</w:t>
      </w:r>
      <w:r>
        <w:rPr>
          <w:color w:val="000000"/>
          <w:lang w:val="en-CA"/>
        </w:rPr>
        <w:t xml:space="preserve">.  </w:t>
      </w:r>
      <w:r w:rsidR="00C313F6">
        <w:rPr>
          <w:color w:val="000000"/>
          <w:lang w:val="en-CA"/>
        </w:rPr>
        <w:t>Because each genotype 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ulation of individuals with additional background knockouts, we visualized the distribution in fluconazole resistance in each group (Fig. 3B).  The high variability within many groups suggests the presence of more complex multi-knockout effects not captured by these five genes.</w:t>
      </w:r>
    </w:p>
    <w:p w14:paraId="2AC2BC11" w14:textId="77777777" w:rsidR="00BC5B1F" w:rsidRDefault="00BC5B1F" w:rsidP="00FF3025">
      <w:pPr>
        <w:widowControl w:val="0"/>
        <w:autoSpaceDE w:val="0"/>
        <w:autoSpaceDN w:val="0"/>
        <w:adjustRightInd w:val="0"/>
        <w:jc w:val="both"/>
        <w:rPr>
          <w:color w:val="000000"/>
        </w:rPr>
      </w:pPr>
    </w:p>
    <w:p w14:paraId="79176548" w14:textId="531D6960" w:rsidR="004305E3" w:rsidRDefault="000D06E5" w:rsidP="00FF3025">
      <w:pPr>
        <w:widowControl w:val="0"/>
        <w:autoSpaceDE w:val="0"/>
        <w:autoSpaceDN w:val="0"/>
        <w:adjustRightInd w:val="0"/>
        <w:jc w:val="both"/>
        <w:rPr>
          <w:color w:val="000000"/>
        </w:rPr>
      </w:pPr>
      <w:r>
        <w:rPr>
          <w:color w:val="000000"/>
        </w:rPr>
        <w:t>We e</w:t>
      </w:r>
      <w:r w:rsidR="004305E3">
        <w:rPr>
          <w:color w:val="000000"/>
        </w:rPr>
        <w:t>xpand</w:t>
      </w:r>
      <w:r>
        <w:rPr>
          <w:color w:val="000000"/>
        </w:rPr>
        <w:t xml:space="preserve">ed </w:t>
      </w:r>
      <w:r w:rsidR="004305E3">
        <w:rPr>
          <w:color w:val="000000"/>
        </w:rPr>
        <w:t xml:space="preserve">our </w:t>
      </w:r>
      <w:r w:rsidR="00C20754">
        <w:rPr>
          <w:color w:val="000000"/>
        </w:rPr>
        <w:t>search for multi-gene effects</w:t>
      </w:r>
      <w:r>
        <w:rPr>
          <w:color w:val="000000"/>
        </w:rPr>
        <w:t xml:space="preserve"> using an extension </w:t>
      </w:r>
      <w:r w:rsidR="00A11C11">
        <w:rPr>
          <w:color w:val="000000"/>
        </w:rPr>
        <w:t xml:space="preserve">(see Methods) </w:t>
      </w:r>
      <w:r>
        <w:rPr>
          <w:color w:val="000000"/>
        </w:rPr>
        <w:t xml:space="preserve">of the linear model </w:t>
      </w:r>
      <w:r w:rsidR="00A11C11">
        <w:rPr>
          <w:color w:val="000000"/>
        </w:rPr>
        <w:t>described above in the context of single-gene effects</w:t>
      </w:r>
      <w:r>
        <w:rPr>
          <w:color w:val="000000"/>
        </w:rPr>
        <w:t xml:space="preserve">.  All single and multi-gene interactions </w:t>
      </w:r>
      <w:r w:rsidR="00A11C11">
        <w:rPr>
          <w:color w:val="000000"/>
        </w:rPr>
        <w:t xml:space="preserve">that passed the significance test </w:t>
      </w:r>
      <w:r>
        <w:rPr>
          <w:color w:val="000000"/>
        </w:rPr>
        <w:t>(</w:t>
      </w:r>
      <w:r w:rsidR="006A05DE">
        <w:rPr>
          <w:i/>
          <w:color w:val="000000"/>
        </w:rPr>
        <w:t>p</w:t>
      </w:r>
      <w:r w:rsidRPr="00795AAD">
        <w:rPr>
          <w:color w:val="000000"/>
        </w:rPr>
        <w:t xml:space="preserve"> &lt; </w:t>
      </w:r>
      <w:r w:rsidR="006A05DE" w:rsidRPr="00795AAD">
        <w:rPr>
          <w:color w:val="000000"/>
        </w:rPr>
        <w:t>0</w:t>
      </w:r>
      <w:r w:rsidRPr="00795AAD">
        <w:rPr>
          <w:color w:val="000000"/>
        </w:rPr>
        <w:t xml:space="preserve">.05 </w:t>
      </w:r>
      <w:r>
        <w:rPr>
          <w:color w:val="000000"/>
        </w:rPr>
        <w:t xml:space="preserve">after adjusting for multiple </w:t>
      </w:r>
      <w:r w:rsidR="000B68A3">
        <w:rPr>
          <w:color w:val="000000"/>
        </w:rPr>
        <w:t>testing) are shown in Figure 3C</w:t>
      </w:r>
      <w:r>
        <w:rPr>
          <w:color w:val="000000"/>
        </w:rPr>
        <w:t xml:space="preserve">.  This analysis yielded </w:t>
      </w:r>
      <w:r w:rsidR="00C20754">
        <w:rPr>
          <w:color w:val="000000"/>
        </w:rPr>
        <w:t>genetic interactions involving two or more genes for fifteen out of sixteen (94%) of the drugs examined</w:t>
      </w:r>
      <w:r>
        <w:rPr>
          <w:color w:val="000000"/>
        </w:rPr>
        <w:t xml:space="preserve"> (Fig. 3</w:t>
      </w:r>
      <w:r w:rsidR="00055F5E">
        <w:rPr>
          <w:color w:val="000000"/>
        </w:rPr>
        <w:t>C</w:t>
      </w:r>
      <w:r>
        <w:rPr>
          <w:color w:val="000000"/>
        </w:rPr>
        <w:t>)</w:t>
      </w:r>
      <w:r w:rsidR="00C20754">
        <w:rPr>
          <w:color w:val="000000"/>
        </w:rPr>
        <w:t xml:space="preserve">.  For beauvericin, the only exception, all strains with </w:t>
      </w:r>
      <w:r w:rsidR="00C20754" w:rsidRPr="00795AAD">
        <w:rPr>
          <w:i/>
          <w:color w:val="000000"/>
        </w:rPr>
        <w:t>YOR1</w:t>
      </w:r>
      <w:r w:rsidR="00C20754" w:rsidRPr="00795AAD">
        <w:rPr>
          <w:i/>
          <w:color w:val="000000"/>
          <w:vertAlign w:val="superscript"/>
        </w:rPr>
        <w:t>+</w:t>
      </w:r>
      <w:r w:rsidR="00C20754">
        <w:rPr>
          <w:color w:val="000000"/>
        </w:rPr>
        <w:t xml:space="preserve"> genotypes were completely insensitive as previously described</w:t>
      </w:r>
      <w:r w:rsidR="00450E99">
        <w:rPr>
          <w:color w:val="000000"/>
        </w:rPr>
        <w:fldChar w:fldCharType="begin" w:fldLock="1"/>
      </w:r>
      <w:r w:rsidR="006E23E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43&lt;/sup&gt;","plainTextFormattedCitation":"43","previouslyFormattedCitation":"&lt;sup&gt;42&lt;/sup&gt;"},"properties":{"noteIndex":0},"schema":"https://github.com/citation-style-language/schema/raw/master/csl-citation.json"}</w:instrText>
      </w:r>
      <w:r w:rsidR="00450E99">
        <w:rPr>
          <w:color w:val="000000"/>
        </w:rPr>
        <w:fldChar w:fldCharType="separate"/>
      </w:r>
      <w:r w:rsidR="006E23E8" w:rsidRPr="006E23E8">
        <w:rPr>
          <w:noProof/>
          <w:color w:val="000000"/>
          <w:vertAlign w:val="superscript"/>
        </w:rPr>
        <w:t>43</w:t>
      </w:r>
      <w:r w:rsidR="00450E99">
        <w:rPr>
          <w:color w:val="000000"/>
        </w:rPr>
        <w:fldChar w:fldCharType="end"/>
      </w:r>
      <w:r w:rsidR="00C20754">
        <w:rPr>
          <w:color w:val="000000"/>
        </w:rPr>
        <w:t xml:space="preserve">, while all </w:t>
      </w:r>
      <w:r w:rsidR="00C20754" w:rsidRPr="00795AAD">
        <w:rPr>
          <w:i/>
          <w:color w:val="000000"/>
        </w:rPr>
        <w:t>yor1</w:t>
      </w:r>
      <w:r w:rsidR="00C20754">
        <w:rPr>
          <w:i/>
          <w:color w:val="000000"/>
        </w:rPr>
        <w:t>∆</w:t>
      </w:r>
      <w:r w:rsidR="00C20754">
        <w:rPr>
          <w:color w:val="000000"/>
        </w:rPr>
        <w:t xml:space="preserve"> genotypes lacked any detectable growth.  We have not explored lower concentrations for beauvericin at which higher-order genetic interactions might yet be found.  Higher-order genetic interactions </w:t>
      </w:r>
      <w:r>
        <w:rPr>
          <w:color w:val="000000"/>
        </w:rPr>
        <w:t xml:space="preserve">(involving three or more genes) </w:t>
      </w:r>
      <w:r w:rsidR="00C20754">
        <w:rPr>
          <w:color w:val="000000"/>
        </w:rPr>
        <w:t>were observed for fourteen of sixteen (88%) of drugs tested</w:t>
      </w:r>
      <w:r w:rsidR="00450E99">
        <w:rPr>
          <w:color w:val="000000"/>
        </w:rPr>
        <w:t xml:space="preserve"> (Fig. 3C</w:t>
      </w:r>
      <w:r>
        <w:rPr>
          <w:color w:val="000000"/>
        </w:rPr>
        <w:t>)</w:t>
      </w:r>
      <w:r w:rsidR="00C20754">
        <w:rPr>
          <w:color w:val="000000"/>
        </w:rPr>
        <w:t xml:space="preserve">.  Here the exception (beyond beauvericin) was </w:t>
      </w:r>
      <w:r w:rsidR="003A0327">
        <w:rPr>
          <w:color w:val="000000"/>
        </w:rPr>
        <w:t xml:space="preserve">cycloheximide.  For cycloheximide, </w:t>
      </w:r>
      <w:r>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6E23E8">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32,44–46&lt;/sup&gt;","plainTextFormattedCitation":"32,44–46","previouslyFormattedCitation":"&lt;sup&gt;31,43–45&lt;/sup&gt;"},"properties":{"noteIndex":0},"schema":"https://github.com/citation-style-language/schema/raw/master/csl-citation.json"}</w:instrText>
      </w:r>
      <w:r w:rsidR="00506324">
        <w:rPr>
          <w:color w:val="000000"/>
        </w:rPr>
        <w:fldChar w:fldCharType="separate"/>
      </w:r>
      <w:r w:rsidR="006E23E8" w:rsidRPr="006E23E8">
        <w:rPr>
          <w:noProof/>
          <w:color w:val="000000"/>
          <w:vertAlign w:val="superscript"/>
        </w:rPr>
        <w:t>32,44–46</w:t>
      </w:r>
      <w:r w:rsidR="00506324">
        <w:rPr>
          <w:color w:val="000000"/>
        </w:rPr>
        <w:fldChar w:fldCharType="end"/>
      </w:r>
      <w:r w:rsidR="003A0327">
        <w:rPr>
          <w:color w:val="000000"/>
        </w:rPr>
        <w:t xml:space="preserve">, </w:t>
      </w:r>
      <w:r>
        <w:rPr>
          <w:color w:val="000000"/>
        </w:rPr>
        <w:t>many weak single-knockout effects</w:t>
      </w:r>
      <w:r w:rsidR="00D75D45">
        <w:rPr>
          <w:color w:val="000000"/>
        </w:rPr>
        <w:t>,</w:t>
      </w:r>
      <w:r>
        <w:rPr>
          <w:color w:val="000000"/>
        </w:rPr>
        <w:t xml:space="preserve"> and </w:t>
      </w:r>
      <w:r w:rsidR="003A0327">
        <w:rPr>
          <w:color w:val="000000"/>
        </w:rPr>
        <w:t xml:space="preserve">only </w:t>
      </w:r>
      <w:r>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479D93F4" w14:textId="4F8E32A5" w:rsidR="00693951" w:rsidRDefault="00C313F6" w:rsidP="00C313F6">
      <w:pPr>
        <w:pStyle w:val="NormalWeb"/>
        <w:jc w:val="both"/>
        <w:rPr>
          <w:bCs/>
          <w:iCs/>
          <w:color w:val="000000" w:themeColor="text1"/>
        </w:rPr>
      </w:pPr>
      <w:r>
        <w:rPr>
          <w:color w:val="000000"/>
        </w:rPr>
        <w:t xml:space="preserve">Formalizing the fitness landscapes as a set 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Pr="00233F15">
        <w:rPr>
          <w:bCs/>
          <w:iCs/>
          <w:color w:val="000000" w:themeColor="text1"/>
        </w:rPr>
        <w:t>, and</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4353B">
        <w:rPr>
          <w:bCs/>
          <w:iCs/>
          <w:color w:val="000000" w:themeColor="text1"/>
        </w:rPr>
        <w:t xml:space="preserve">negative </w:t>
      </w:r>
      <w:r w:rsidRPr="00233F15">
        <w:rPr>
          <w:bCs/>
          <w:iCs/>
          <w:color w:val="000000" w:themeColor="text1"/>
        </w:rPr>
        <w:t>effect, as well as a strong negative interaction 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w:t>
      </w:r>
    </w:p>
    <w:p w14:paraId="481F2424" w14:textId="17BE0A8C" w:rsidR="00DC7CDC" w:rsidRDefault="00693951" w:rsidP="00C313F6">
      <w:pPr>
        <w:pStyle w:val="NormalWeb"/>
        <w:jc w:val="both"/>
        <w:rPr>
          <w:bCs/>
          <w:iCs/>
          <w:color w:val="000000" w:themeColor="text1"/>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snq2∆pdr5∆ybt1∆yor1∆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DC7CDC" w:rsidRPr="00233F15">
        <w:rPr>
          <w:i/>
          <w:color w:val="000000"/>
        </w:rPr>
        <w:t>snq2∆pdr5∆ybt1∆yor1∆</w:t>
      </w:r>
      <w:r w:rsidR="00DC7CDC">
        <w:rPr>
          <w:color w:val="000000"/>
        </w:rPr>
        <w:t xml:space="preserve"> </w:t>
      </w:r>
      <w:r w:rsidR="00DC7CDC">
        <w:rPr>
          <w:rFonts w:eastAsiaTheme="minorEastAsia"/>
          <w:bCs/>
          <w:iCs/>
          <w:color w:val="000000" w:themeColor="text1"/>
        </w:rPr>
        <w:t xml:space="preserve">negative interaction (reflecting the fact that the quadruple mutant is more </w:t>
      </w:r>
      <w:ins w:id="25" w:author="Albi Celaj" w:date="2018-10-05T15:27:00Z">
        <w:r w:rsidR="00F67D9D">
          <w:rPr>
            <w:rFonts w:eastAsiaTheme="minorEastAsia"/>
            <w:bCs/>
            <w:iCs/>
            <w:color w:val="000000" w:themeColor="text1"/>
          </w:rPr>
          <w:t>sensitive</w:t>
        </w:r>
      </w:ins>
      <w:del w:id="26"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from the 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w:t>
      </w:r>
      <w:r w:rsidR="00C313F6">
        <w:rPr>
          <w:bCs/>
          <w:iCs/>
          <w:color w:val="000000" w:themeColor="text1"/>
        </w:rPr>
        <w:lastRenderedPageBreak/>
        <w:t xml:space="preserve">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C313F6" w:rsidRPr="00233F15">
        <w:rPr>
          <w:bCs/>
          <w:i/>
          <w:iCs/>
          <w:color w:val="000000" w:themeColor="text1"/>
        </w:rPr>
        <w:t xml:space="preserve">pdr5∆snq2∆yor1∆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233F15">
        <w:rPr>
          <w:bCs/>
          <w:iCs/>
          <w:color w:val="000000" w:themeColor="text1"/>
        </w:rPr>
        <w:t>S</w:t>
      </w:r>
      <w:r w:rsidR="00C313F6">
        <w:rPr>
          <w:bCs/>
          <w:iCs/>
          <w:color w:val="000000" w:themeColor="text1"/>
        </w:rPr>
        <w:t>6</w:t>
      </w:r>
      <w:r w:rsidR="00C313F6" w:rsidRPr="00233F15">
        <w:rPr>
          <w:bCs/>
          <w:iCs/>
          <w:color w:val="000000" w:themeColor="text1"/>
        </w:rPr>
        <w:t xml:space="preserve">).  </w:t>
      </w:r>
    </w:p>
    <w:p w14:paraId="5D254292" w14:textId="64C8CA9D" w:rsidR="00DC7CDC" w:rsidRDefault="00B52492" w:rsidP="00C313F6">
      <w:pPr>
        <w:pStyle w:val="NormalWeb"/>
        <w:jc w:val="both"/>
        <w:rPr>
          <w:bCs/>
          <w:iCs/>
          <w:color w:val="000000" w:themeColor="text1"/>
        </w:rPr>
      </w:pPr>
      <w:r>
        <w:rPr>
          <w:bCs/>
          <w:iCs/>
          <w:color w:val="000000" w:themeColor="text1"/>
        </w:rPr>
        <w:t>[</w:t>
      </w:r>
      <w:r w:rsidRPr="00F67D9D">
        <w:rPr>
          <w:bCs/>
          <w:iCs/>
          <w:color w:val="000000" w:themeColor="text1"/>
          <w:highlight w:val="yellow"/>
        </w:rPr>
        <w:t>Fritz stopped here</w:t>
      </w:r>
      <w:r>
        <w:rPr>
          <w:bCs/>
          <w:iCs/>
          <w:color w:val="000000" w:themeColor="text1"/>
        </w:rPr>
        <w:t>]</w:t>
      </w:r>
    </w:p>
    <w:p w14:paraId="0875EF37" w14:textId="22013F5F" w:rsidR="00C313F6" w:rsidRPr="00F67D9D" w:rsidRDefault="00C313F6" w:rsidP="004A6EC7">
      <w:pPr>
        <w:pStyle w:val="NormalWeb"/>
        <w:jc w:val="both"/>
        <w:rPr>
          <w:bCs/>
          <w:iCs/>
          <w:color w:val="000000" w:themeColor="text1"/>
        </w:rPr>
      </w:pPr>
      <w:r>
        <w:rPr>
          <w:bCs/>
          <w:iCs/>
          <w:color w:val="000000" w:themeColor="text1"/>
        </w:rPr>
        <w:t>Interestingly, the multi-knockout resistance phenotype in fluconazole</w:t>
      </w:r>
      <w:r w:rsidRPr="00233F15">
        <w:rPr>
          <w:bCs/>
          <w:iCs/>
          <w:color w:val="000000" w:themeColor="text1"/>
        </w:rPr>
        <w:t xml:space="preserve"> </w:t>
      </w:r>
      <w:r w:rsidRPr="00233F15">
        <w:rPr>
          <w:color w:val="000000"/>
        </w:rPr>
        <w:t>was modelled (in addition to one- and two- gene effects</w:t>
      </w:r>
      <w:ins w:id="27" w:author="Albi Celaj" w:date="2018-10-09T14:33:00Z">
        <w:r w:rsidR="004A6EC7">
          <w:rPr>
            <w:color w:val="000000"/>
          </w:rPr>
          <w:t xml:space="preserve">), as the combination of three positive three-gene interactions involving </w:t>
        </w:r>
      </w:ins>
      <w:ins w:id="28" w:author="Albi Celaj" w:date="2018-10-09T14:34:00Z">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ins>
      <w:ins w:id="29" w:author="Albi Celaj" w:date="2018-10-09T14:41:00Z">
        <w:r w:rsidR="00271882">
          <w:rPr>
            <w:i/>
            <w:color w:val="000000"/>
          </w:rPr>
          <w:t>, ybt1∆</w:t>
        </w:r>
      </w:ins>
      <w:ins w:id="30" w:author="Albi Celaj" w:date="2018-10-09T14:34:00Z">
        <w:r w:rsidR="004A6EC7">
          <w:rPr>
            <w:color w:val="000000"/>
          </w:rPr>
          <w:t xml:space="preserve"> and </w:t>
        </w:r>
        <w:r w:rsidR="00271882">
          <w:rPr>
            <w:i/>
            <w:color w:val="000000"/>
          </w:rPr>
          <w:t>y</w:t>
        </w:r>
      </w:ins>
      <w:ins w:id="31" w:author="Albi Celaj" w:date="2018-10-09T14:41:00Z">
        <w:r w:rsidR="00271882">
          <w:rPr>
            <w:i/>
            <w:color w:val="000000"/>
          </w:rPr>
          <w:t>cf</w:t>
        </w:r>
      </w:ins>
      <w:ins w:id="32" w:author="Albi Celaj" w:date="2018-10-09T14:34:00Z">
        <w:r w:rsidR="004A6EC7" w:rsidRPr="00233F15">
          <w:rPr>
            <w:i/>
            <w:color w:val="000000"/>
          </w:rPr>
          <w:t>1∆</w:t>
        </w:r>
        <w:r w:rsidR="004A6EC7">
          <w:rPr>
            <w:i/>
            <w:color w:val="000000"/>
          </w:rPr>
          <w:t xml:space="preserve"> </w:t>
        </w:r>
        <w:r w:rsidR="004A6EC7">
          <w:rPr>
            <w:color w:val="000000"/>
          </w:rPr>
          <w:t xml:space="preserve">(Fig. 3C).  </w:t>
        </w:r>
      </w:ins>
      <w:ins w:id="33" w:author="Albi Celaj" w:date="2018-10-09T14:35:00Z">
        <w:r w:rsidR="004A6EC7">
          <w:rPr>
            <w:color w:val="000000"/>
          </w:rPr>
          <w:t xml:space="preserve">The dependence of these multi-knockout effects on </w:t>
        </w:r>
        <w:r w:rsidR="004A6EC7">
          <w:rPr>
            <w:i/>
            <w:color w:val="000000"/>
          </w:rPr>
          <w:t>PDR5</w:t>
        </w:r>
        <w:r w:rsidR="004A6EC7">
          <w:rPr>
            <w:color w:val="000000"/>
          </w:rPr>
          <w:t xml:space="preserve">, however, was modelled as three two-way negative interactions involving </w:t>
        </w:r>
      </w:ins>
      <w:ins w:id="34" w:author="Albi Celaj" w:date="2018-10-09T14:36:00Z">
        <w:r w:rsidR="004A6EC7">
          <w:rPr>
            <w:i/>
            <w:color w:val="000000"/>
          </w:rPr>
          <w:t>PDR5</w:t>
        </w:r>
        <w:r w:rsidR="004A6EC7">
          <w:rPr>
            <w:color w:val="000000"/>
          </w:rPr>
          <w:t xml:space="preserve"> and </w:t>
        </w:r>
        <w:r w:rsidR="004A6EC7" w:rsidRPr="004A6EC7">
          <w:rPr>
            <w:i/>
            <w:color w:val="000000"/>
            <w:rPrChange w:id="35" w:author="Albi Celaj" w:date="2018-10-09T14:36:00Z">
              <w:rPr>
                <w:color w:val="000000"/>
              </w:rPr>
            </w:rPrChange>
          </w:rPr>
          <w:t>ycf1∆</w:t>
        </w:r>
        <w:r w:rsidR="004A6EC7">
          <w:rPr>
            <w:color w:val="000000"/>
          </w:rPr>
          <w:t xml:space="preserve">, </w:t>
        </w:r>
        <w:r w:rsidR="004A6EC7" w:rsidRPr="004A6EC7">
          <w:rPr>
            <w:i/>
            <w:color w:val="000000"/>
            <w:rPrChange w:id="36" w:author="Albi Celaj" w:date="2018-10-09T14:36:00Z">
              <w:rPr>
                <w:color w:val="000000"/>
              </w:rPr>
            </w:rPrChange>
          </w:rPr>
          <w:t>ybt1∆</w:t>
        </w:r>
        <w:r w:rsidR="004A6EC7">
          <w:rPr>
            <w:color w:val="000000"/>
          </w:rPr>
          <w:t xml:space="preserve">, </w:t>
        </w:r>
        <w:r w:rsidR="004A6EC7" w:rsidRPr="004A6EC7">
          <w:rPr>
            <w:i/>
            <w:color w:val="000000"/>
            <w:rPrChange w:id="37" w:author="Albi Celaj" w:date="2018-10-09T14:36:00Z">
              <w:rPr>
                <w:color w:val="000000"/>
              </w:rPr>
            </w:rPrChange>
          </w:rPr>
          <w:t>snq2∆</w:t>
        </w:r>
        <w:r w:rsidR="004A6EC7">
          <w:rPr>
            <w:color w:val="000000"/>
          </w:rPr>
          <w:t xml:space="preserve">. </w:t>
        </w:r>
      </w:ins>
      <w:ins w:id="38" w:author="Albi Celaj" w:date="2018-10-09T14:42:00Z">
        <w:r w:rsidR="00271882">
          <w:rPr>
            <w:color w:val="000000"/>
          </w:rPr>
          <w:t xml:space="preserve"> </w:t>
        </w:r>
      </w:ins>
      <w:del w:id="39" w:author="Albi Celaj" w:date="2018-10-09T14:36:00Z">
        <w:r w:rsidRPr="00233F15" w:rsidDel="004A6EC7">
          <w:rPr>
            <w:color w:val="000000"/>
          </w:rPr>
          <w:delText xml:space="preserve"> involving</w:delText>
        </w:r>
      </w:del>
      <w:del w:id="40" w:author="Albi Celaj" w:date="2018-10-09T14:34:00Z">
        <w:r w:rsidRPr="00233F15" w:rsidDel="004A6EC7">
          <w:rPr>
            <w:color w:val="000000"/>
          </w:rPr>
          <w:delText xml:space="preserve"> </w:delText>
        </w:r>
        <w:r w:rsidRPr="00233F15" w:rsidDel="004A6EC7">
          <w:rPr>
            <w:i/>
            <w:color w:val="000000"/>
          </w:rPr>
          <w:delText>pdr5∆</w:delText>
        </w:r>
        <w:r w:rsidRPr="00233F15" w:rsidDel="004A6EC7">
          <w:rPr>
            <w:color w:val="000000"/>
          </w:rPr>
          <w:delText xml:space="preserve">, </w:delText>
        </w:r>
        <w:r w:rsidRPr="00233F15" w:rsidDel="004A6EC7">
          <w:rPr>
            <w:i/>
            <w:color w:val="000000"/>
          </w:rPr>
          <w:delText>yor1∆</w:delText>
        </w:r>
        <w:r w:rsidRPr="00233F15" w:rsidDel="004A6EC7">
          <w:rPr>
            <w:color w:val="000000"/>
          </w:rPr>
          <w:delText>,</w:delText>
        </w:r>
        <w:r w:rsidDel="004A6EC7">
          <w:rPr>
            <w:color w:val="000000"/>
          </w:rPr>
          <w:delText xml:space="preserve"> </w:delText>
        </w:r>
        <w:r w:rsidRPr="001C4571" w:rsidDel="004A6EC7">
          <w:rPr>
            <w:i/>
            <w:color w:val="000000"/>
          </w:rPr>
          <w:delText>snq2</w:delText>
        </w:r>
        <w:r w:rsidR="00DC7CDC" w:rsidRPr="001C4571" w:rsidDel="004A6EC7">
          <w:rPr>
            <w:i/>
            <w:color w:val="000000"/>
          </w:rPr>
          <w:delText>∆</w:delText>
        </w:r>
        <w:r w:rsidR="00DC7CDC" w:rsidDel="004A6EC7">
          <w:rPr>
            <w:color w:val="000000"/>
          </w:rPr>
          <w:delText xml:space="preserve"> </w:delText>
        </w:r>
        <w:r w:rsidDel="004A6EC7">
          <w:rPr>
            <w:color w:val="000000"/>
          </w:rPr>
          <w:delText xml:space="preserve">and </w:delText>
        </w:r>
        <w:r w:rsidRPr="00233F15" w:rsidDel="004A6EC7">
          <w:rPr>
            <w:i/>
            <w:color w:val="000000"/>
          </w:rPr>
          <w:delText>ybt1∆</w:delText>
        </w:r>
      </w:del>
      <w:del w:id="41" w:author="Albi Celaj" w:date="2018-10-09T14:36:00Z">
        <w:r w:rsidRPr="00233F15" w:rsidDel="004A6EC7">
          <w:rPr>
            <w:color w:val="000000"/>
          </w:rPr>
          <w:delText xml:space="preserve">) as the combination of three positive </w:delText>
        </w:r>
        <w:r w:rsidDel="004A6EC7">
          <w:rPr>
            <w:color w:val="000000"/>
          </w:rPr>
          <w:delText>three-gene</w:delText>
        </w:r>
        <w:r w:rsidRPr="00233F15" w:rsidDel="004A6EC7">
          <w:rPr>
            <w:color w:val="000000"/>
          </w:rPr>
          <w:delText xml:space="preserve"> interactions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Del="004A6EC7">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Del="004A6EC7">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Del="004A6EC7">
          <w:rPr>
            <w:rFonts w:eastAsiaTheme="minorEastAsia"/>
            <w:bCs/>
            <w:iCs/>
            <w:color w:val="000000" w:themeColor="text1"/>
          </w:rPr>
          <w:delText>)</w:delText>
        </w:r>
        <w:r w:rsidRPr="00233F15" w:rsidDel="004A6EC7">
          <w:rPr>
            <w:color w:val="000000"/>
          </w:rPr>
          <w:delText xml:space="preserve">. </w:delText>
        </w:r>
        <w:r w:rsidDel="004A6EC7">
          <w:rPr>
            <w:color w:val="000000"/>
          </w:rPr>
          <w:delText xml:space="preserve"> </w:delText>
        </w:r>
        <w:r w:rsidRPr="00233F15" w:rsidDel="004A6EC7">
          <w:rPr>
            <w:color w:val="000000"/>
          </w:rPr>
          <w:delText xml:space="preserve">The </w:delText>
        </w:r>
        <w:r w:rsidDel="004A6EC7">
          <w:rPr>
            <w:color w:val="000000"/>
          </w:rPr>
          <w:delText>apparent dependence of these multi-knockout</w:delText>
        </w:r>
        <w:r w:rsidRPr="00233F15" w:rsidDel="004A6EC7">
          <w:rPr>
            <w:color w:val="000000"/>
          </w:rPr>
          <w:delText xml:space="preserve"> effect</w:delText>
        </w:r>
        <w:r w:rsidDel="004A6EC7">
          <w:rPr>
            <w:color w:val="000000"/>
          </w:rPr>
          <w:delText xml:space="preserve">s on the presence of </w:delText>
        </w:r>
        <w:r w:rsidRPr="00233F15" w:rsidDel="004A6EC7">
          <w:rPr>
            <w:i/>
            <w:color w:val="000000"/>
          </w:rPr>
          <w:delText>PDR5</w:delText>
        </w:r>
        <w:r w:rsidDel="004A6EC7">
          <w:rPr>
            <w:color w:val="000000"/>
          </w:rPr>
          <w:delText xml:space="preserve">, however, was </w:delText>
        </w:r>
        <w:r w:rsidRPr="00233F15" w:rsidDel="004A6EC7">
          <w:rPr>
            <w:color w:val="000000"/>
          </w:rPr>
          <w:delText>modelled as</w:delText>
        </w:r>
        <w:r w:rsidDel="004A6EC7">
          <w:rPr>
            <w:color w:val="000000"/>
          </w:rPr>
          <w:delText xml:space="preserve"> three two-way negative interactions involving </w:delText>
        </w:r>
        <w:r w:rsidRPr="001C4571" w:rsidDel="004A6EC7">
          <w:rPr>
            <w:i/>
            <w:color w:val="000000"/>
          </w:rPr>
          <w:delText>PDR5</w:delText>
        </w:r>
        <w:r w:rsidDel="004A6EC7">
          <w:rPr>
            <w:i/>
            <w:color w:val="000000"/>
          </w:rPr>
          <w:delText xml:space="preserve"> </w:delText>
        </w:r>
        <w:r w:rsidDel="004A6EC7">
          <w:rPr>
            <w:color w:val="000000"/>
          </w:rPr>
          <w:delText>(</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Del="004A6EC7">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Del="004A6EC7">
          <w:rPr>
            <w:rFonts w:eastAsiaTheme="minorEastAsia"/>
            <w:bCs/>
            <w:iCs/>
            <w:color w:val="000000" w:themeColor="text1"/>
          </w:rPr>
          <w:delText>,</w:delTex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Del="004A6EC7">
          <w:rPr>
            <w:rFonts w:eastAsiaTheme="minorEastAsia"/>
            <w:bCs/>
            <w:iCs/>
            <w:color w:val="000000" w:themeColor="text1"/>
          </w:rPr>
          <w:delText xml:space="preserve">).  </w:delText>
        </w:r>
      </w:del>
      <w:r w:rsidR="0094353B">
        <w:rPr>
          <w:rFonts w:eastAsiaTheme="minorEastAsia"/>
          <w:bCs/>
          <w:iCs/>
          <w:color w:val="000000" w:themeColor="text1"/>
        </w:rPr>
        <w:t>Complex</w:t>
      </w:r>
      <w:r>
        <w:rPr>
          <w:rFonts w:eastAsiaTheme="minorEastAsia"/>
          <w:bCs/>
          <w:iCs/>
          <w:color w:val="000000" w:themeColor="text1"/>
        </w:rPr>
        <w:t xml:space="preserve"> positive </w:t>
      </w:r>
      <w:r w:rsidR="0094353B">
        <w:rPr>
          <w:rFonts w:eastAsiaTheme="minorEastAsia"/>
          <w:bCs/>
          <w:iCs/>
          <w:color w:val="000000" w:themeColor="text1"/>
        </w:rPr>
        <w:t>interactions in several drugs</w:t>
      </w:r>
      <w:r>
        <w:rPr>
          <w:rFonts w:eastAsiaTheme="minorEastAsia"/>
          <w:bCs/>
          <w:iCs/>
          <w:color w:val="000000" w:themeColor="text1"/>
        </w:rPr>
        <w:t xml:space="preserve"> were also found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xml:space="preserve">, and in each case the knockout of these genes helped </w:t>
      </w:r>
      <w:r w:rsidR="0094353B">
        <w:rPr>
          <w:rFonts w:eastAsiaTheme="minorEastAsia"/>
          <w:bCs/>
          <w:iCs/>
          <w:color w:val="000000" w:themeColor="text1"/>
        </w:rPr>
        <w:t>confer some resistance</w:t>
      </w:r>
      <w:r>
        <w:rPr>
          <w:rFonts w:eastAsiaTheme="minorEastAsia"/>
          <w:bCs/>
          <w:iCs/>
          <w:color w:val="000000" w:themeColor="text1"/>
        </w:rPr>
        <w:t xml:space="preserve"> in </w:t>
      </w:r>
      <w:r w:rsidR="0094353B">
        <w:rPr>
          <w:rFonts w:eastAsiaTheme="minorEastAsia"/>
          <w:bCs/>
          <w:iCs/>
          <w:color w:val="000000" w:themeColor="text1"/>
        </w:rPr>
        <w:t>a highly-sensitive</w:t>
      </w:r>
      <w:r>
        <w:rPr>
          <w:rFonts w:eastAsiaTheme="minorEastAsia"/>
          <w:bCs/>
          <w:iCs/>
          <w:color w:val="000000" w:themeColor="text1"/>
        </w:rPr>
        <w:t xml:space="preserve"> multi-knockout background</w:t>
      </w:r>
      <w:del w:id="42" w:author="Albi Celaj" w:date="2018-10-09T14:36:00Z">
        <w:r w:rsidDel="00731E5A">
          <w:rPr>
            <w:rFonts w:eastAsiaTheme="minorEastAsia"/>
            <w:bCs/>
            <w:iCs/>
            <w:color w:val="000000" w:themeColor="text1"/>
          </w:rPr>
          <w:delText>s</w:delText>
        </w:r>
      </w:del>
      <w:r>
        <w:rPr>
          <w:rFonts w:eastAsiaTheme="minorEastAsia"/>
          <w:bCs/>
          <w:iCs/>
          <w:color w:val="000000" w:themeColor="text1"/>
        </w:rPr>
        <w:t xml:space="preserve"> (Fig. 3C).</w:t>
      </w:r>
    </w:p>
    <w:p w14:paraId="4EC9F5D4" w14:textId="77777777" w:rsidR="00EF1DF6" w:rsidRDefault="00EF1DF6" w:rsidP="00EF1DF6">
      <w:pPr>
        <w:widowControl w:val="0"/>
        <w:autoSpaceDE w:val="0"/>
        <w:autoSpaceDN w:val="0"/>
        <w:adjustRightInd w:val="0"/>
        <w:jc w:val="both"/>
        <w:rPr>
          <w:color w:val="000000"/>
        </w:rPr>
      </w:pP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4A726E3C"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F367F2">
        <w:rPr>
          <w:bCs/>
          <w:iCs/>
          <w:color w:val="000000" w:themeColor="text1"/>
        </w:rPr>
        <w:t>were</w:t>
      </w:r>
      <w:r w:rsidR="00292E15">
        <w:rPr>
          <w:bCs/>
          <w:iCs/>
          <w:color w:val="000000" w:themeColor="text1"/>
        </w:rPr>
        <w:t xml:space="preserve"> consistent with</w:t>
      </w:r>
      <w:r w:rsidR="00EC3A6A">
        <w:rPr>
          <w:bCs/>
          <w:iCs/>
          <w:color w:val="000000" w:themeColor="text1"/>
        </w:rPr>
        <w:t xml:space="preserve">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w:t>
      </w:r>
      <w:del w:id="43" w:author="Albi Celaj" w:date="2018-10-05T15:28:00Z">
        <w:r w:rsidR="00E97720" w:rsidDel="00F67D9D">
          <w:rPr>
            <w:bCs/>
            <w:iCs/>
            <w:color w:val="000000" w:themeColor="text1"/>
          </w:rPr>
          <w:delText>redundantly</w:delText>
        </w:r>
      </w:del>
      <w:ins w:id="44" w:author="Albi Celaj" w:date="2018-10-05T15:28:00Z">
        <w:r w:rsidR="00F67D9D">
          <w:rPr>
            <w:bCs/>
            <w:iCs/>
            <w:color w:val="000000" w:themeColor="text1"/>
          </w:rPr>
          <w:t>in parallel</w:t>
        </w:r>
      </w:ins>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162BEF">
        <w:rPr>
          <w:bCs/>
          <w:iCs/>
          <w:color w:val="000000" w:themeColor="text1"/>
        </w:rPr>
        <w:t>defined a system model of ABC transporters which captures these relationship</w:t>
      </w:r>
      <w:r w:rsidR="00AA5F18">
        <w:rPr>
          <w:bCs/>
          <w:iCs/>
          <w:color w:val="000000" w:themeColor="text1"/>
        </w:rPr>
        <w:t>s</w:t>
      </w:r>
      <w:r w:rsidR="00162BEF">
        <w:rPr>
          <w:bCs/>
          <w:iCs/>
          <w:color w:val="000000" w:themeColor="text1"/>
        </w:rPr>
        <w:t xml:space="preserve"> </w:t>
      </w:r>
      <w:r w:rsidR="00160FF6">
        <w:rPr>
          <w:bCs/>
          <w:iCs/>
          <w:color w:val="000000" w:themeColor="text1"/>
        </w:rPr>
        <w:t xml:space="preserve">(Methods, Fig </w:t>
      </w:r>
      <w:ins w:id="45" w:author="Albi Celaj" w:date="2018-10-09T14:49:00Z">
        <w:r w:rsidR="002A212D">
          <w:rPr>
            <w:bCs/>
            <w:iCs/>
            <w:color w:val="000000" w:themeColor="text1"/>
          </w:rPr>
          <w:t>4A</w:t>
        </w:r>
      </w:ins>
      <w:del w:id="46" w:author="Albi Celaj" w:date="2018-10-09T14:49:00Z">
        <w:r w:rsidR="00160FF6" w:rsidDel="002A212D">
          <w:rPr>
            <w:bCs/>
            <w:iCs/>
            <w:color w:val="000000" w:themeColor="text1"/>
          </w:rPr>
          <w:delText>XX</w:delText>
        </w:r>
      </w:del>
      <w:r w:rsidR="00160FF6">
        <w:rPr>
          <w:bCs/>
          <w:iCs/>
          <w:color w:val="000000" w:themeColor="text1"/>
        </w:rPr>
        <w:t xml:space="preserve">).  </w:t>
      </w:r>
      <w:r w:rsidR="00185E06">
        <w:rPr>
          <w:bCs/>
          <w:iCs/>
          <w:color w:val="000000" w:themeColor="text1"/>
        </w:rPr>
        <w:t xml:space="preserve">This system model was </w:t>
      </w:r>
      <w:r w:rsidR="00162BEF">
        <w:rPr>
          <w:bCs/>
          <w:iCs/>
          <w:color w:val="000000" w:themeColor="text1"/>
        </w:rPr>
        <w:t xml:space="preserve">expressed </w:t>
      </w:r>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 xml:space="preserve">two-layer neural network, where the first layer </w:t>
      </w:r>
      <w:r w:rsidR="00234023">
        <w:rPr>
          <w:bCs/>
          <w:iCs/>
          <w:color w:val="000000" w:themeColor="text1"/>
        </w:rPr>
        <w:t>consists of</w:t>
      </w:r>
      <w:r w:rsidR="00F92CE4">
        <w:rPr>
          <w:bCs/>
          <w:iCs/>
          <w:color w:val="000000" w:themeColor="text1"/>
        </w:rPr>
        <w:t xml:space="preserve">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62BEF">
        <w:rPr>
          <w:bCs/>
          <w:iCs/>
          <w:color w:val="000000" w:themeColor="text1"/>
        </w:rPr>
        <w:t xml:space="preserve">Notably, this model constrains the compensatory activation relationships to be fixed </w:t>
      </w:r>
      <w:r w:rsidR="00FD7871">
        <w:rPr>
          <w:bCs/>
          <w:iCs/>
          <w:color w:val="000000" w:themeColor="text1"/>
        </w:rPr>
        <w:t xml:space="preserve">across </w:t>
      </w:r>
      <w:r w:rsidR="00234023">
        <w:rPr>
          <w:bCs/>
          <w:iCs/>
          <w:color w:val="000000" w:themeColor="text1"/>
        </w:rPr>
        <w:t xml:space="preserve">the </w:t>
      </w:r>
      <w:r w:rsidR="00162BEF">
        <w:rPr>
          <w:bCs/>
          <w:iCs/>
          <w:color w:val="000000" w:themeColor="text1"/>
        </w:rPr>
        <w:t>compounds</w:t>
      </w:r>
      <w:r w:rsidR="00FD7871">
        <w:rPr>
          <w:bCs/>
          <w:iCs/>
          <w:color w:val="000000" w:themeColor="text1"/>
        </w:rPr>
        <w:t xml:space="preserve"> tested</w:t>
      </w:r>
      <w:r w:rsidR="00162BEF">
        <w:rPr>
          <w:bCs/>
          <w:iCs/>
          <w:color w:val="000000" w:themeColor="text1"/>
        </w:rPr>
        <w:t xml:space="preserve">, </w:t>
      </w:r>
      <w:r w:rsidR="00FD7871">
        <w:rPr>
          <w:bCs/>
          <w:iCs/>
          <w:color w:val="000000" w:themeColor="text1"/>
        </w:rPr>
        <w:t xml:space="preserve">and </w:t>
      </w:r>
      <w:r w:rsidR="00E97720">
        <w:rPr>
          <w:bCs/>
          <w:iCs/>
          <w:color w:val="000000" w:themeColor="text1"/>
        </w:rPr>
        <w:t>var</w:t>
      </w:r>
      <w:r w:rsidR="00152D12">
        <w:rPr>
          <w:bCs/>
          <w:iCs/>
          <w:color w:val="000000" w:themeColor="text1"/>
        </w:rPr>
        <w:t>ies</w:t>
      </w:r>
      <w:r w:rsidR="00E97720">
        <w:rPr>
          <w:bCs/>
          <w:iCs/>
          <w:color w:val="000000" w:themeColor="text1"/>
        </w:rPr>
        <w:t xml:space="preserve"> only the clearance relationships between environments</w:t>
      </w:r>
      <w:r w:rsidR="00162BEF">
        <w:rPr>
          <w:bCs/>
          <w:iCs/>
          <w:color w:val="000000" w:themeColor="text1"/>
        </w:rPr>
        <w:t xml:space="preserve">. </w:t>
      </w:r>
      <w:r w:rsidR="00185E06">
        <w:rPr>
          <w:bCs/>
          <w:iCs/>
          <w:color w:val="000000" w:themeColor="text1"/>
        </w:rPr>
        <w:t xml:space="preserve">The training procedure </w:t>
      </w:r>
      <w:r w:rsidR="005C24F5">
        <w:rPr>
          <w:bCs/>
          <w:iCs/>
          <w:color w:val="000000" w:themeColor="text1"/>
        </w:rPr>
        <w:t xml:space="preserve">parameterizes this model by </w:t>
      </w:r>
      <w:r w:rsidR="00185E06">
        <w:rPr>
          <w:bCs/>
          <w:iCs/>
          <w:color w:val="000000" w:themeColor="text1"/>
        </w:rPr>
        <w:t>find</w:t>
      </w:r>
      <w:r w:rsidR="005C24F5">
        <w:rPr>
          <w:bCs/>
          <w:iCs/>
          <w:color w:val="000000" w:themeColor="text1"/>
        </w:rPr>
        <w:t>ing</w:t>
      </w:r>
      <w:r w:rsidR="00185E06">
        <w:rPr>
          <w:bCs/>
          <w:iCs/>
          <w:color w:val="000000" w:themeColor="text1"/>
        </w:rPr>
        <w:t xml:space="preserve"> a set of weights wh</w:t>
      </w:r>
      <w:r w:rsidR="004D7D85">
        <w:rPr>
          <w:bCs/>
          <w:iCs/>
          <w:color w:val="000000" w:themeColor="text1"/>
        </w:rPr>
        <w:t xml:space="preserve">ich best predicts </w:t>
      </w:r>
      <w:r w:rsidR="00C231CC">
        <w:rPr>
          <w:bCs/>
          <w:iCs/>
          <w:color w:val="000000" w:themeColor="text1"/>
        </w:rPr>
        <w:t>the</w:t>
      </w:r>
      <w:r w:rsidR="00185E06">
        <w:rPr>
          <w:bCs/>
          <w:iCs/>
          <w:color w:val="000000" w:themeColor="text1"/>
        </w:rPr>
        <w:t xml:space="preserve"> phenotype</w:t>
      </w:r>
      <w:r w:rsidR="00C231CC">
        <w:rPr>
          <w:bCs/>
          <w:iCs/>
          <w:color w:val="000000" w:themeColor="text1"/>
        </w:rPr>
        <w:t>s</w:t>
      </w:r>
      <w:r w:rsidR="00185E06">
        <w:rPr>
          <w:bCs/>
          <w:iCs/>
          <w:color w:val="000000" w:themeColor="text1"/>
        </w:rPr>
        <w:t xml:space="preserv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The network is furthermore regularized to avoid the addition of </w:t>
      </w:r>
      <w:r w:rsidR="00CA6D68">
        <w:rPr>
          <w:bCs/>
          <w:iCs/>
          <w:color w:val="000000" w:themeColor="text1"/>
        </w:rPr>
        <w:t>non-predictive parameters</w:t>
      </w:r>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675ED9EB" w:rsidR="00BD02C8" w:rsidRPr="00EA6CA6" w:rsidRDefault="00E01D4F" w:rsidP="00BD02C8">
      <w:pPr>
        <w:jc w:val="both"/>
        <w:rPr>
          <w:bCs/>
          <w:iCs/>
          <w:color w:val="000000" w:themeColor="text1"/>
        </w:rPr>
      </w:pPr>
      <w:r>
        <w:rPr>
          <w:bCs/>
          <w:iCs/>
          <w:color w:val="000000" w:themeColor="text1"/>
        </w:rPr>
        <w:t xml:space="preserve">This </w:t>
      </w:r>
      <w:r w:rsidR="00516BAA">
        <w:rPr>
          <w:bCs/>
          <w:iCs/>
          <w:color w:val="000000" w:themeColor="text1"/>
        </w:rPr>
        <w:t xml:space="preserve">non-linear </w:t>
      </w:r>
      <w:r w:rsidR="00A819D2">
        <w:rPr>
          <w:bCs/>
          <w:iCs/>
          <w:color w:val="000000" w:themeColor="text1"/>
        </w:rPr>
        <w:t xml:space="preserve">system </w:t>
      </w:r>
      <w:r>
        <w:rPr>
          <w:bCs/>
          <w:iCs/>
          <w:color w:val="000000" w:themeColor="text1"/>
        </w:rPr>
        <w:t>model</w:t>
      </w:r>
      <w:r w:rsidR="00A819D2">
        <w:rPr>
          <w:bCs/>
          <w:iCs/>
          <w:color w:val="000000" w:themeColor="text1"/>
        </w:rPr>
        <w:t xml:space="preserve"> </w:t>
      </w:r>
      <w:r w:rsidR="006A1C40">
        <w:rPr>
          <w:bCs/>
          <w:iCs/>
          <w:color w:val="000000" w:themeColor="text1"/>
        </w:rPr>
        <w:t>could be fit to achiev</w:t>
      </w:r>
      <w:r>
        <w:rPr>
          <w:bCs/>
          <w:iCs/>
          <w:color w:val="000000" w:themeColor="text1"/>
        </w:rPr>
        <w:t>e</w:t>
      </w:r>
      <w:r w:rsidR="00A819D2">
        <w:rPr>
          <w:bCs/>
          <w:iCs/>
          <w:color w:val="000000" w:themeColor="text1"/>
        </w:rPr>
        <w:t xml:space="preserve"> high overall correlation with the observed phenotypes (</w:t>
      </w:r>
      <w:r w:rsidR="00A819D2" w:rsidRPr="00FF3025">
        <w:rPr>
          <w:bCs/>
          <w:i/>
          <w:iCs/>
          <w:color w:val="000000" w:themeColor="text1"/>
        </w:rPr>
        <w:t>r</w:t>
      </w:r>
      <w:r w:rsidR="00A819D2">
        <w:rPr>
          <w:bCs/>
          <w:iCs/>
          <w:color w:val="000000" w:themeColor="text1"/>
        </w:rPr>
        <w:t xml:space="preserve"> = 0.96, Fig. 4C).  </w:t>
      </w:r>
      <w:r>
        <w:rPr>
          <w:bCs/>
          <w:iCs/>
          <w:color w:val="000000" w:themeColor="text1"/>
        </w:rPr>
        <w:t>This was also true when the model was trained on one population and tested on another (</w:t>
      </w:r>
      <w:r>
        <w:rPr>
          <w:bCs/>
          <w:i/>
          <w:iCs/>
          <w:color w:val="000000" w:themeColor="text1"/>
        </w:rPr>
        <w:t xml:space="preserve">r </w:t>
      </w:r>
      <w:r>
        <w:rPr>
          <w:bCs/>
          <w:iCs/>
          <w:color w:val="000000" w:themeColor="text1"/>
        </w:rPr>
        <w:t>= 0.95, Fig XX)</w:t>
      </w:r>
      <w:r w:rsidR="00D24A90">
        <w:rPr>
          <w:bCs/>
          <w:iCs/>
          <w:color w:val="000000" w:themeColor="text1"/>
        </w:rPr>
        <w:t>.</w:t>
      </w:r>
      <w:r>
        <w:rPr>
          <w:bCs/>
          <w:iCs/>
          <w:color w:val="000000" w:themeColor="text1"/>
        </w:rPr>
        <w:t xml:space="preserve"> </w:t>
      </w:r>
      <w:r w:rsidR="00D24A90">
        <w:rPr>
          <w:bCs/>
          <w:iCs/>
          <w:color w:val="000000" w:themeColor="text1"/>
        </w:rPr>
        <w:t>Ultimately, t</w:t>
      </w:r>
      <w:r>
        <w:rPr>
          <w:bCs/>
          <w:iCs/>
          <w:color w:val="000000" w:themeColor="text1"/>
        </w:rPr>
        <w:t>raining on either population</w:t>
      </w:r>
      <w:r w:rsidR="00D24A90">
        <w:rPr>
          <w:bCs/>
          <w:iCs/>
          <w:color w:val="000000" w:themeColor="text1"/>
        </w:rPr>
        <w:t xml:space="preserve"> separately</w:t>
      </w:r>
      <w:r>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Pr>
          <w:bCs/>
          <w:iCs/>
          <w:color w:val="000000" w:themeColor="text1"/>
        </w:rPr>
        <w:t>(</w:t>
      </w:r>
      <w:r>
        <w:rPr>
          <w:bCs/>
          <w:i/>
          <w:iCs/>
          <w:color w:val="000000" w:themeColor="text1"/>
        </w:rPr>
        <w:t xml:space="preserve">r </w:t>
      </w:r>
      <w:r>
        <w:rPr>
          <w:bCs/>
          <w:iCs/>
          <w:color w:val="000000" w:themeColor="text1"/>
        </w:rPr>
        <w:t xml:space="preserve">= 0.99, Fig XX). </w:t>
      </w:r>
      <w:r w:rsidR="00FA2AB6">
        <w:rPr>
          <w:bCs/>
          <w:iCs/>
          <w:color w:val="000000" w:themeColor="text1"/>
        </w:rPr>
        <w:t>The</w:t>
      </w:r>
      <w:r w:rsidR="005C24F5">
        <w:rPr>
          <w:bCs/>
          <w:iCs/>
          <w:color w:val="000000" w:themeColor="text1"/>
        </w:rPr>
        <w:t xml:space="preserve"> fit parameters</w:t>
      </w:r>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24F5">
        <w:rPr>
          <w:bCs/>
          <w:iCs/>
          <w:color w:val="000000" w:themeColor="text1"/>
        </w:rPr>
        <w:t>(Fig. 4B),</w:t>
      </w:r>
      <w:r w:rsidR="00F73A15">
        <w:rPr>
          <w:bCs/>
          <w:iCs/>
          <w:color w:val="000000" w:themeColor="text1"/>
        </w:rPr>
        <w:t xml:space="preserve"> and furthermore the</w:t>
      </w:r>
      <w:r w:rsidR="005C24F5">
        <w:rPr>
          <w:bCs/>
          <w:iCs/>
          <w:color w:val="000000" w:themeColor="text1"/>
        </w:rPr>
        <w:t xml:space="preserve"> </w:t>
      </w:r>
      <w:r w:rsidR="0025084E">
        <w:rPr>
          <w:bCs/>
          <w:iCs/>
          <w:color w:val="000000" w:themeColor="text1"/>
        </w:rPr>
        <w:t xml:space="preserve">varying </w:t>
      </w:r>
      <w:r w:rsidR="00C231CC">
        <w:rPr>
          <w:bCs/>
          <w:iCs/>
          <w:color w:val="000000" w:themeColor="text1"/>
        </w:rPr>
        <w:t>weights</w:t>
      </w:r>
      <w:r w:rsidR="00F73A15">
        <w:rPr>
          <w:bCs/>
          <w:iCs/>
          <w:color w:val="000000" w:themeColor="text1"/>
        </w:rPr>
        <w:t xml:space="preserve"> between these transporters</w:t>
      </w:r>
      <w:r w:rsidR="00C231CC">
        <w:rPr>
          <w:bCs/>
          <w:iCs/>
          <w:color w:val="000000" w:themeColor="text1"/>
        </w:rPr>
        <w:t xml:space="preserve"> (Fig. 4B, Data XX)</w:t>
      </w:r>
      <w:r w:rsidR="005C24F5">
        <w:rPr>
          <w:bCs/>
          <w:iCs/>
          <w:color w:val="000000" w:themeColor="text1"/>
        </w:rPr>
        <w:t xml:space="preserve"> suggest </w:t>
      </w:r>
      <w:r w:rsidR="00F73A15">
        <w:rPr>
          <w:bCs/>
          <w:iCs/>
          <w:color w:val="000000" w:themeColor="text1"/>
        </w:rPr>
        <w:t xml:space="preserve">a </w:t>
      </w:r>
      <w:r w:rsidR="00BD02C8">
        <w:rPr>
          <w:bCs/>
          <w:iCs/>
          <w:color w:val="000000" w:themeColor="text1"/>
        </w:rPr>
        <w:t>differential mi</w:t>
      </w:r>
      <w:r w:rsidR="005B09A5">
        <w:rPr>
          <w:bCs/>
          <w:iCs/>
          <w:color w:val="000000" w:themeColor="text1"/>
        </w:rPr>
        <w:t>t</w:t>
      </w:r>
      <w:r w:rsidR="00F73A15">
        <w:rPr>
          <w:bCs/>
          <w:iCs/>
          <w:color w:val="000000" w:themeColor="text1"/>
        </w:rPr>
        <w:t>o</w:t>
      </w:r>
      <w:r w:rsidR="005B09A5">
        <w:rPr>
          <w:bCs/>
          <w:iCs/>
          <w:color w:val="000000" w:themeColor="text1"/>
        </w:rPr>
        <w:t>x</w:t>
      </w:r>
      <w:r w:rsidR="00F73A15">
        <w:rPr>
          <w:bCs/>
          <w:iCs/>
          <w:color w:val="000000" w:themeColor="text1"/>
        </w:rPr>
        <w:t>antrone clearance ability</w:t>
      </w:r>
      <w:r w:rsidR="00BD02C8">
        <w:rPr>
          <w:bCs/>
          <w:iCs/>
          <w:color w:val="000000" w:themeColor="text1"/>
        </w:rPr>
        <w:t>.</w:t>
      </w:r>
      <w:r w:rsidR="005C24F5" w:rsidRPr="005C24F5">
        <w:rPr>
          <w:bCs/>
          <w:iCs/>
          <w:color w:val="000000" w:themeColor="text1"/>
        </w:rPr>
        <w:t xml:space="preserve"> </w:t>
      </w:r>
      <w:r w:rsidR="00BD02C8">
        <w:rPr>
          <w:bCs/>
          <w:iCs/>
          <w:color w:val="000000" w:themeColor="text1"/>
        </w:rPr>
        <w:t xml:space="preserve"> </w:t>
      </w:r>
      <w:r w:rsidR="005C24F5">
        <w:rPr>
          <w:bCs/>
          <w:iCs/>
          <w:color w:val="000000" w:themeColor="text1"/>
        </w:rPr>
        <w:t>For example, Snq2 is modelled as having the most clearance capability, and thi</w:t>
      </w:r>
      <w:r w:rsidR="00142A16">
        <w:rPr>
          <w:bCs/>
          <w:iCs/>
          <w:color w:val="000000" w:themeColor="text1"/>
        </w:rPr>
        <w:t>s is reflected in the fitness landscapes</w:t>
      </w:r>
      <w:r w:rsidR="005C24F5">
        <w:rPr>
          <w:bCs/>
          <w:iCs/>
          <w:color w:val="000000" w:themeColor="text1"/>
        </w:rPr>
        <w:t xml:space="preserve"> - </w:t>
      </w:r>
      <w:r w:rsidR="005C24F5">
        <w:rPr>
          <w:bCs/>
          <w:i/>
          <w:iCs/>
          <w:color w:val="000000" w:themeColor="text1"/>
        </w:rPr>
        <w:t xml:space="preserve">pdr5∆ybt1∆yor1∆ </w:t>
      </w:r>
      <w:r w:rsidR="005C24F5">
        <w:rPr>
          <w:bCs/>
          <w:iCs/>
          <w:color w:val="000000" w:themeColor="text1"/>
        </w:rPr>
        <w:t xml:space="preserve">is similarly as resistant as the wildtype, whereas triple knockouts </w:t>
      </w:r>
      <w:r w:rsidR="005C24F5">
        <w:rPr>
          <w:bCs/>
          <w:iCs/>
          <w:color w:val="000000" w:themeColor="text1"/>
        </w:rPr>
        <w:lastRenderedPageBreak/>
        <w:t xml:space="preserve">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 xml:space="preserve">(Fig XX).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 XX).</w:t>
      </w:r>
    </w:p>
    <w:p w14:paraId="65DE9347" w14:textId="77777777" w:rsidR="00EA6CA6" w:rsidRDefault="00EA6CA6" w:rsidP="00135DD5">
      <w:pPr>
        <w:jc w:val="both"/>
        <w:rPr>
          <w:bCs/>
          <w:i/>
          <w:iCs/>
          <w:color w:val="000000" w:themeColor="text1"/>
        </w:rPr>
      </w:pPr>
    </w:p>
    <w:p w14:paraId="5DAF6ADC" w14:textId="36CA4D7B" w:rsidR="00E60095" w:rsidRDefault="001D73FA" w:rsidP="00D95421">
      <w:pPr>
        <w:jc w:val="both"/>
        <w:rPr>
          <w:bCs/>
          <w:iCs/>
          <w:color w:val="000000" w:themeColor="text1"/>
        </w:rPr>
      </w:pPr>
      <w:r>
        <w:rPr>
          <w:bCs/>
          <w:iCs/>
          <w:color w:val="000000" w:themeColor="text1"/>
        </w:rPr>
        <w:t>S</w:t>
      </w:r>
      <w:r w:rsidR="00A957EA">
        <w:rPr>
          <w:bCs/>
          <w:iCs/>
          <w:color w:val="000000" w:themeColor="text1"/>
        </w:rPr>
        <w:t xml:space="preserve">ystematic differences in predicted and observed phenotype </w:t>
      </w:r>
      <w:r>
        <w:rPr>
          <w:bCs/>
          <w:iCs/>
          <w:color w:val="000000" w:themeColor="text1"/>
        </w:rPr>
        <w:t xml:space="preserve">from this model </w:t>
      </w:r>
      <w:r w:rsidR="00FA0E93">
        <w:rPr>
          <w:bCs/>
          <w:iCs/>
          <w:color w:val="000000" w:themeColor="text1"/>
        </w:rPr>
        <w:t>were further</w:t>
      </w:r>
      <w:r>
        <w:rPr>
          <w:bCs/>
          <w:iCs/>
          <w:color w:val="000000" w:themeColor="text1"/>
        </w:rPr>
        <w:t xml:space="preserve"> analyzed</w:t>
      </w:r>
      <w:r w:rsidR="00A957EA">
        <w:rPr>
          <w:bCs/>
          <w:iCs/>
          <w:color w:val="000000" w:themeColor="text1"/>
        </w:rPr>
        <w:t xml:space="preserve">, and suggested straightforward extensions of this schematic.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N</w:t>
      </w:r>
      <w:r w:rsidR="009F1A93">
        <w:rPr>
          <w:bCs/>
          <w:iCs/>
          <w:color w:val="000000" w:themeColor="text1"/>
        </w:rPr>
        <w:t xml:space="preserve">on-additive inhibition may </w:t>
      </w:r>
      <w:r w:rsidR="00D95421">
        <w:rPr>
          <w:bCs/>
          <w:iCs/>
          <w:color w:val="000000" w:themeColor="text1"/>
        </w:rPr>
        <w:t xml:space="preserve">be expected,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 xml:space="preserve">In another example, observed </w:t>
      </w:r>
      <w:r w:rsidR="00E97720">
        <w:rPr>
          <w:bCs/>
          <w:iCs/>
          <w:color w:val="000000" w:themeColor="text1"/>
        </w:rPr>
        <w:t xml:space="preserve">landscape </w:t>
      </w:r>
      <w:r w:rsidR="002453EC">
        <w:rPr>
          <w:bCs/>
          <w:iCs/>
          <w:color w:val="000000" w:themeColor="text1"/>
        </w:rPr>
        <w:t xml:space="preserve">in valinomycin </w:t>
      </w:r>
      <w:r>
        <w:rPr>
          <w:bCs/>
          <w:iCs/>
          <w:color w:val="000000" w:themeColor="text1"/>
        </w:rPr>
        <w:t>w</w:t>
      </w:r>
      <w:r w:rsidR="00E97720">
        <w:rPr>
          <w:bCs/>
          <w:iCs/>
          <w:color w:val="000000" w:themeColor="text1"/>
        </w:rPr>
        <w:t>as overall</w:t>
      </w:r>
      <w:r>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Pr>
          <w:bCs/>
          <w:iCs/>
          <w:color w:val="000000" w:themeColor="text1"/>
        </w:rPr>
        <w:t>(</w:t>
      </w:r>
      <w:r w:rsidR="00D24A90">
        <w:rPr>
          <w:bCs/>
          <w:iCs/>
          <w:color w:val="000000" w:themeColor="text1"/>
        </w:rPr>
        <w:t>XX</w:t>
      </w:r>
      <w:r>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6E23E8">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22,47&lt;/sup&gt;","plainTextFormattedCitation":"22,47","previouslyFormattedCitation":"&lt;sup&gt;21,46&lt;/sup&gt;"},"properties":{"noteIndex":0},"schema":"https://github.com/citation-style-language/schema/raw/master/csl-citation.json"}</w:instrText>
      </w:r>
      <w:r w:rsidR="000C01B2">
        <w:rPr>
          <w:bCs/>
          <w:iCs/>
          <w:color w:val="000000" w:themeColor="text1"/>
        </w:rPr>
        <w:fldChar w:fldCharType="separate"/>
      </w:r>
      <w:r w:rsidR="006E23E8" w:rsidRPr="006E23E8">
        <w:rPr>
          <w:bCs/>
          <w:iCs/>
          <w:noProof/>
          <w:color w:val="000000" w:themeColor="text1"/>
          <w:vertAlign w:val="superscript"/>
        </w:rPr>
        <w:t>22,47</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r w:rsidR="001421B9">
        <w:rPr>
          <w:bCs/>
          <w:iCs/>
          <w:color w:val="000000" w:themeColor="text1"/>
        </w:rPr>
        <w:t>Compensatory</w:t>
      </w:r>
      <w:r w:rsidR="009C76E7">
        <w:rPr>
          <w:bCs/>
          <w:iCs/>
          <w:color w:val="000000" w:themeColor="text1"/>
        </w:rPr>
        <w:t xml:space="preserve"> activation of other clearance factors may also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BE2D6C">
        <w:rPr>
          <w:rFonts w:eastAsiaTheme="minorEastAsia"/>
          <w:bCs/>
          <w:i/>
          <w:iCs/>
          <w:color w:val="000000" w:themeColor="text1"/>
        </w:rPr>
        <w:t xml:space="preserve"> </w:t>
      </w:r>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4C1906B4" w14:textId="1CB141A3"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47"/>
      <w:r w:rsidR="008F364B" w:rsidRPr="002930F2">
        <w:rPr>
          <w:bCs/>
          <w:iCs/>
          <w:color w:val="000000" w:themeColor="text1"/>
        </w:rPr>
        <w:t>pool</w:t>
      </w:r>
      <w:commentRangeEnd w:id="47"/>
      <w:r w:rsidR="008F364B" w:rsidRPr="002930F2">
        <w:rPr>
          <w:bCs/>
          <w:iCs/>
          <w:color w:val="000000" w:themeColor="text1"/>
        </w:rPr>
        <w:t xml:space="preserve"> data</w:t>
      </w:r>
      <w:r w:rsidR="008F364B" w:rsidRPr="002930F2">
        <w:rPr>
          <w:rStyle w:val="CommentReference"/>
          <w:color w:val="000000" w:themeColor="text1"/>
        </w:rPr>
        <w:commentReference w:id="47"/>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6E23E8">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30&lt;/sup&gt;"},"properties":{"noteIndex":0},"schema":"https://github.com/citation-style-language/schema/raw/master/csl-citation.json"}</w:instrText>
      </w:r>
      <w:r w:rsidR="00BA3C21" w:rsidRPr="00BA3C21">
        <w:rPr>
          <w:bCs/>
          <w:iCs/>
          <w:color w:val="000000" w:themeColor="text1"/>
        </w:rPr>
        <w:fldChar w:fldCharType="separate"/>
      </w:r>
      <w:r w:rsidR="006E23E8" w:rsidRPr="006E23E8">
        <w:rPr>
          <w:bCs/>
          <w:iCs/>
          <w:noProof/>
          <w:color w:val="000000" w:themeColor="text1"/>
          <w:vertAlign w:val="superscript"/>
        </w:rPr>
        <w:t>31</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6E23E8">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30&lt;/sup&gt;"},"properties":{"noteIndex":0},"schema":"https://github.com/citation-style-language/schema/raw/master/csl-citation.json"}</w:instrText>
      </w:r>
      <w:r w:rsidR="003966FD">
        <w:rPr>
          <w:bCs/>
          <w:iCs/>
          <w:color w:val="000000" w:themeColor="text1"/>
        </w:rPr>
        <w:fldChar w:fldCharType="separate"/>
      </w:r>
      <w:r w:rsidR="006E23E8" w:rsidRPr="006E23E8">
        <w:rPr>
          <w:bCs/>
          <w:iCs/>
          <w:noProof/>
          <w:color w:val="000000" w:themeColor="text1"/>
          <w:vertAlign w:val="superscript"/>
        </w:rPr>
        <w:t>31</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4F76A395"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6E23E8">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31&lt;/sup&gt;"},"properties":{"noteIndex":0},"schema":"https://github.com/citation-style-language/schema/raw/master/csl-citation.json"}</w:instrText>
      </w:r>
      <w:r w:rsidR="004B4103">
        <w:rPr>
          <w:bCs/>
          <w:iCs/>
          <w:color w:val="000000" w:themeColor="text1"/>
        </w:rPr>
        <w:fldChar w:fldCharType="separate"/>
      </w:r>
      <w:r w:rsidR="006E23E8" w:rsidRPr="006E23E8">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6E23E8">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31&lt;/sup&gt;"},"properties":{"noteIndex":0},"schema":"https://github.com/citation-style-language/schema/raw/master/csl-citation.json"}</w:instrText>
      </w:r>
      <w:r w:rsidR="00E96E6B">
        <w:rPr>
          <w:bCs/>
          <w:iCs/>
          <w:color w:val="000000" w:themeColor="text1"/>
        </w:rPr>
        <w:fldChar w:fldCharType="separate"/>
      </w:r>
      <w:r w:rsidR="006E23E8" w:rsidRPr="006E23E8">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6E23E8">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48,49&lt;/sup&gt;","plainTextFormattedCitation":"48,49","previouslyFormattedCitation":"&lt;sup&gt;47,48&lt;/sup&gt;"},"properties":{"noteIndex":0},"schema":"https://github.com/citation-style-language/schema/raw/master/csl-citation.json"}</w:instrText>
      </w:r>
      <w:r w:rsidR="00915736" w:rsidRPr="00C7070C">
        <w:rPr>
          <w:bCs/>
          <w:iCs/>
          <w:color w:val="000000" w:themeColor="text1"/>
        </w:rPr>
        <w:fldChar w:fldCharType="separate"/>
      </w:r>
      <w:r w:rsidR="006E23E8" w:rsidRPr="006E23E8">
        <w:rPr>
          <w:bCs/>
          <w:iCs/>
          <w:noProof/>
          <w:color w:val="000000" w:themeColor="text1"/>
          <w:vertAlign w:val="superscript"/>
        </w:rPr>
        <w:t>48,49</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6E23E8">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31&lt;/sup&gt;"},"properties":{"noteIndex":0},"schema":"https://github.com/citation-style-language/schema/raw/master/csl-citation.json"}</w:instrText>
      </w:r>
      <w:r w:rsidR="00C650EB" w:rsidRPr="00C7070C">
        <w:rPr>
          <w:bCs/>
          <w:iCs/>
          <w:color w:val="000000" w:themeColor="text1"/>
        </w:rPr>
        <w:fldChar w:fldCharType="separate"/>
      </w:r>
      <w:r w:rsidR="006E23E8" w:rsidRPr="006E23E8">
        <w:rPr>
          <w:bCs/>
          <w:iCs/>
          <w:noProof/>
          <w:color w:val="000000" w:themeColor="text1"/>
          <w:vertAlign w:val="superscript"/>
        </w:rPr>
        <w:t>32</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6E23E8">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50&lt;/sup&gt;","plainTextFormattedCitation":"50","previouslyFormattedCitation":"&lt;sup&gt;49&lt;/sup&gt;"},"properties":{"noteIndex":0},"schema":"https://github.com/citation-style-language/schema/raw/master/csl-citation.json"}</w:instrText>
      </w:r>
      <w:r w:rsidR="00ED237F">
        <w:rPr>
          <w:bCs/>
          <w:iCs/>
          <w:color w:val="000000" w:themeColor="text1"/>
        </w:rPr>
        <w:fldChar w:fldCharType="separate"/>
      </w:r>
      <w:r w:rsidR="006E23E8" w:rsidRPr="006E23E8">
        <w:rPr>
          <w:bCs/>
          <w:iCs/>
          <w:noProof/>
          <w:color w:val="000000" w:themeColor="text1"/>
          <w:vertAlign w:val="superscript"/>
        </w:rPr>
        <w:t>50</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6E23E8">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32,48&lt;/sup&gt;","plainTextFormattedCitation":"32,48","previouslyFormattedCitation":"&lt;sup&gt;31,47&lt;/sup&gt;"},"properties":{"noteIndex":0},"schema":"https://github.com/citation-style-language/schema/raw/master/csl-citation.json"}</w:instrText>
      </w:r>
      <w:r w:rsidR="00F450AB">
        <w:rPr>
          <w:bCs/>
          <w:iCs/>
          <w:color w:val="000000" w:themeColor="text1"/>
        </w:rPr>
        <w:fldChar w:fldCharType="separate"/>
      </w:r>
      <w:r w:rsidR="006E23E8" w:rsidRPr="006E23E8">
        <w:rPr>
          <w:bCs/>
          <w:iCs/>
          <w:noProof/>
          <w:color w:val="000000" w:themeColor="text1"/>
          <w:vertAlign w:val="superscript"/>
        </w:rPr>
        <w:t>32,48</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6E23E8">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51&lt;/sup&gt;","plainTextFormattedCitation":"51","previouslyFormattedCitation":"&lt;sup&gt;50&lt;/sup&gt;"},"properties":{"noteIndex":0},"schema":"https://github.com/citation-style-language/schema/raw/master/csl-citation.json"}</w:instrText>
      </w:r>
      <w:r w:rsidR="00C26E96">
        <w:rPr>
          <w:bCs/>
          <w:iCs/>
          <w:color w:val="000000" w:themeColor="text1"/>
        </w:rPr>
        <w:fldChar w:fldCharType="separate"/>
      </w:r>
      <w:r w:rsidR="006E23E8" w:rsidRPr="006E23E8">
        <w:rPr>
          <w:bCs/>
          <w:iCs/>
          <w:noProof/>
          <w:color w:val="000000" w:themeColor="text1"/>
          <w:vertAlign w:val="superscript"/>
        </w:rPr>
        <w:t>51</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41FE80EA"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 xml:space="preserve">We demonstrated that a DCGA of ABC transporters revealed many informative complex multi-variant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5E318599"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6E23E8">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52&lt;/sup&gt;","plainTextFormattedCitation":"52","previouslyFormattedCitation":"&lt;sup&gt;51&lt;/sup&gt;"},"properties":{"noteIndex":0},"schema":"https://github.com/citation-style-language/schema/raw/master/csl-citation.json"}</w:instrText>
      </w:r>
      <w:r w:rsidR="00044587">
        <w:rPr>
          <w:bCs/>
          <w:iCs/>
          <w:color w:val="000000" w:themeColor="text1"/>
        </w:rPr>
        <w:fldChar w:fldCharType="separate"/>
      </w:r>
      <w:r w:rsidR="006E23E8" w:rsidRPr="006E23E8">
        <w:rPr>
          <w:bCs/>
          <w:iCs/>
          <w:noProof/>
          <w:color w:val="000000" w:themeColor="text1"/>
          <w:vertAlign w:val="superscript"/>
        </w:rPr>
        <w:t>52</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6E23E8">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53&lt;/sup&gt;","plainTextFormattedCitation":"53","previouslyFormattedCitation":"&lt;sup&gt;52&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53</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6E23E8">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54&lt;/sup&gt;","plainTextFormattedCitation":"54","previouslyFormattedCitation":"&lt;sup&gt;53&lt;/sup&gt;"},"properties":{"noteIndex":0},"schema":"https://github.com/citation-style-language/schema/raw/master/csl-citation.json"}</w:instrText>
      </w:r>
      <w:r w:rsidR="005E3355" w:rsidRPr="00233F15">
        <w:rPr>
          <w:bCs/>
          <w:iCs/>
          <w:color w:val="000000" w:themeColor="text1"/>
        </w:rPr>
        <w:fldChar w:fldCharType="separate"/>
      </w:r>
      <w:r w:rsidR="006E23E8" w:rsidRPr="006E23E8">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w:t>
      </w:r>
      <w:r w:rsidR="004F1A30">
        <w:rPr>
          <w:bCs/>
          <w:iCs/>
          <w:color w:val="000000" w:themeColor="text1"/>
        </w:rPr>
        <w:lastRenderedPageBreak/>
        <w:t>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240B1FBD"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6E23E8">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34&lt;/sup&gt;"},"properties":{"noteIndex":0},"schema":"https://github.com/citation-style-language/schema/raw/master/csl-citation.json"}</w:instrText>
      </w:r>
      <w:r w:rsidR="0046090B">
        <w:rPr>
          <w:bCs/>
          <w:iCs/>
          <w:color w:val="000000" w:themeColor="text1"/>
        </w:rPr>
        <w:fldChar w:fldCharType="separate"/>
      </w:r>
      <w:r w:rsidR="006E23E8" w:rsidRPr="006E23E8">
        <w:rPr>
          <w:bCs/>
          <w:iCs/>
          <w:noProof/>
          <w:color w:val="000000" w:themeColor="text1"/>
          <w:vertAlign w:val="superscript"/>
        </w:rPr>
        <w:t>35</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6E23E8">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26,27&lt;/sup&gt;","plainTextFormattedCitation":"26,27","previouslyFormattedCitation":"&lt;sup&gt;25,26&lt;/sup&gt;"},"properties":{"noteIndex":0},"schema":"https://github.com/citation-style-language/schema/raw/master/csl-citation.json"}</w:instrText>
      </w:r>
      <w:r w:rsidR="007C0BA8" w:rsidRPr="00233F15">
        <w:rPr>
          <w:bCs/>
          <w:iCs/>
          <w:color w:val="000000" w:themeColor="text1"/>
        </w:rPr>
        <w:fldChar w:fldCharType="separate"/>
      </w:r>
      <w:r w:rsidR="006E23E8" w:rsidRPr="006E23E8">
        <w:rPr>
          <w:bCs/>
          <w:iCs/>
          <w:noProof/>
          <w:color w:val="000000" w:themeColor="text1"/>
          <w:vertAlign w:val="superscript"/>
        </w:rPr>
        <w:t>26,27</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0A8E5AB4"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6E23E8">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55&lt;/sup&gt;","plainTextFormattedCitation":"55","previouslyFormattedCitation":"&lt;sup&gt;54&lt;/sup&gt;"},"properties":{"noteIndex":0},"schema":"https://github.com/citation-style-language/schema/raw/master/csl-citation.json"}</w:instrText>
      </w:r>
      <w:r w:rsidR="00FC2CCC" w:rsidRPr="00233F15">
        <w:rPr>
          <w:bCs/>
          <w:iCs/>
          <w:color w:val="000000" w:themeColor="text1"/>
        </w:rPr>
        <w:fldChar w:fldCharType="separate"/>
      </w:r>
      <w:r w:rsidR="006E23E8" w:rsidRPr="006E23E8">
        <w:rPr>
          <w:bCs/>
          <w:iCs/>
          <w:noProof/>
          <w:color w:val="000000" w:themeColor="text1"/>
          <w:vertAlign w:val="superscript"/>
        </w:rPr>
        <w:t>55</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6E23E8">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30&lt;/sup&gt;"},"properties":{"noteIndex":0},"schema":"https://github.com/citation-style-language/schema/raw/master/csl-citation.json"}</w:instrText>
      </w:r>
      <w:r w:rsidR="00EB7A4C">
        <w:rPr>
          <w:bCs/>
          <w:iCs/>
          <w:color w:val="000000" w:themeColor="text1"/>
        </w:rPr>
        <w:fldChar w:fldCharType="separate"/>
      </w:r>
      <w:r w:rsidR="006E23E8" w:rsidRPr="006E23E8">
        <w:rPr>
          <w:bCs/>
          <w:iCs/>
          <w:noProof/>
          <w:color w:val="000000" w:themeColor="text1"/>
          <w:vertAlign w:val="superscript"/>
        </w:rPr>
        <w:t>31</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6E23E8">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56&lt;/sup&gt;","plainTextFormattedCitation":"56","previouslyFormattedCitation":"&lt;sup&gt;55&lt;/sup&gt;"},"properties":{"noteIndex":0},"schema":"https://github.com/citation-style-language/schema/raw/master/csl-citation.json"}</w:instrText>
      </w:r>
      <w:r w:rsidR="00877258" w:rsidRPr="00233F15">
        <w:rPr>
          <w:bCs/>
          <w:iCs/>
          <w:color w:val="000000" w:themeColor="text1"/>
        </w:rPr>
        <w:fldChar w:fldCharType="separate"/>
      </w:r>
      <w:r w:rsidR="006E23E8" w:rsidRPr="006E23E8">
        <w:rPr>
          <w:bCs/>
          <w:iCs/>
          <w:noProof/>
          <w:color w:val="000000" w:themeColor="text1"/>
          <w:vertAlign w:val="superscript"/>
        </w:rPr>
        <w:t>56</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lastRenderedPageBreak/>
        <w:t>Yeast Strains</w:t>
      </w:r>
    </w:p>
    <w:p w14:paraId="27D1AF6A" w14:textId="296C4AAA" w:rsidR="00580B25" w:rsidRPr="00233F15" w:rsidRDefault="00580B25" w:rsidP="00224FCB">
      <w:pPr>
        <w:rPr>
          <w:rFonts w:eastAsia="Times New Roman"/>
          <w:color w:val="000000" w:themeColor="text1"/>
        </w:rPr>
      </w:pPr>
      <w:commentRangeStart w:id="48"/>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48"/>
      <w:r w:rsidR="006A3CE7" w:rsidRPr="00233F15">
        <w:rPr>
          <w:rStyle w:val="CommentReference"/>
        </w:rPr>
        <w:commentReference w:id="48"/>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9"/>
      <w:r w:rsidRPr="00233F15">
        <w:rPr>
          <w:b/>
          <w:bCs/>
          <w:iCs/>
          <w:color w:val="A6A6A6" w:themeColor="background1" w:themeShade="A6"/>
        </w:rPr>
        <w:t>Media</w:t>
      </w:r>
      <w:commentRangeEnd w:id="49"/>
      <w:r w:rsidR="00CB2329" w:rsidRPr="00233F15">
        <w:rPr>
          <w:rStyle w:val="CommentReference"/>
          <w:color w:val="A6A6A6" w:themeColor="background1" w:themeShade="A6"/>
        </w:rPr>
        <w:commentReference w:id="49"/>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50"/>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50"/>
      <w:r w:rsidR="00D20F9C">
        <w:rPr>
          <w:rStyle w:val="CommentReference"/>
          <w:rFonts w:asciiTheme="minorHAnsi" w:hAnsiTheme="minorHAnsi" w:cstheme="minorBidi"/>
        </w:rPr>
        <w:commentReference w:id="50"/>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51"/>
      <w:commentRangeEnd w:id="51"/>
      <w:r w:rsidR="00AD3ECF">
        <w:rPr>
          <w:rStyle w:val="CommentReference"/>
          <w:rFonts w:asciiTheme="minorHAnsi" w:hAnsiTheme="minorHAnsi" w:cstheme="minorBidi"/>
        </w:rPr>
        <w:commentReference w:id="51"/>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lastRenderedPageBreak/>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52"/>
      <w:commentRangeEnd w:id="52"/>
      <w:r w:rsidR="002F37D7">
        <w:rPr>
          <w:rStyle w:val="CommentReference"/>
          <w:rFonts w:asciiTheme="minorHAnsi" w:hAnsiTheme="minorHAnsi" w:cstheme="minorBidi"/>
        </w:rPr>
        <w:commentReference w:id="52"/>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53"/>
      <w:commentRangeEnd w:id="53"/>
      <w:r w:rsidR="001A4394">
        <w:rPr>
          <w:rStyle w:val="CommentReference"/>
          <w:rFonts w:asciiTheme="minorHAnsi" w:hAnsiTheme="minorHAnsi" w:cstheme="minorBidi"/>
        </w:rPr>
        <w:commentReference w:id="53"/>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43A2D1D2"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6E23E8">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57&lt;/sup&gt;","plainTextFormattedCitation":"57","previouslyFormattedCitation":"&lt;sup&gt;56&lt;/sup&gt;"},"properties":{"noteIndex":0},"schema":"https://github.com/citation-style-language/schema/raw/master/csl-citation.json"}</w:instrText>
      </w:r>
      <w:r w:rsidR="001A4394" w:rsidRPr="00233F15">
        <w:rPr>
          <w:bCs/>
          <w:iCs/>
          <w:color w:val="000000" w:themeColor="text1"/>
        </w:rPr>
        <w:fldChar w:fldCharType="separate"/>
      </w:r>
      <w:r w:rsidR="006E23E8" w:rsidRPr="006E23E8">
        <w:rPr>
          <w:bCs/>
          <w:iCs/>
          <w:noProof/>
          <w:color w:val="000000" w:themeColor="text1"/>
          <w:vertAlign w:val="superscript"/>
        </w:rPr>
        <w:t>57</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6E23E8">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58&lt;/sup&gt;","plainTextFormattedCitation":"58","previouslyFormattedCitation":"&lt;sup&gt;57&lt;/sup&gt;"},"properties":{"noteIndex":0},"schema":"https://github.com/citation-style-language/schema/raw/master/csl-citation.json"}</w:instrText>
      </w:r>
      <w:r w:rsidR="00096F44">
        <w:rPr>
          <w:color w:val="000000" w:themeColor="text1"/>
        </w:rPr>
        <w:fldChar w:fldCharType="separate"/>
      </w:r>
      <w:r w:rsidR="006E23E8" w:rsidRPr="006E23E8">
        <w:rPr>
          <w:noProof/>
          <w:color w:val="000000" w:themeColor="text1"/>
          <w:vertAlign w:val="superscript"/>
        </w:rPr>
        <w:t>58</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54"/>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54"/>
      <w:r w:rsidR="006471EB">
        <w:rPr>
          <w:rStyle w:val="CommentReference"/>
          <w:rFonts w:asciiTheme="minorHAnsi" w:hAnsiTheme="minorHAnsi" w:cstheme="minorBidi"/>
        </w:rPr>
        <w:commentReference w:id="54"/>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72AA4299" w:rsidR="00976E03" w:rsidRDefault="00D33A2A" w:rsidP="004210F6">
      <w:pPr>
        <w:jc w:val="both"/>
        <w:rPr>
          <w:bCs/>
          <w:iCs/>
          <w:color w:val="000000" w:themeColor="text1"/>
        </w:rPr>
      </w:pPr>
      <w:r w:rsidRPr="00233F15">
        <w:rPr>
          <w:bCs/>
          <w:iCs/>
          <w:color w:val="000000" w:themeColor="text1"/>
        </w:rPr>
        <w:lastRenderedPageBreak/>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E073272"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6E23E8">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Pr="00817E7B">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2452EE71"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55"/>
      <w:r w:rsidR="000274E9" w:rsidRPr="00233F15">
        <w:rPr>
          <w:rFonts w:eastAsia="Times New Roman"/>
          <w:color w:val="333333"/>
          <w:shd w:val="clear" w:color="auto" w:fill="FFFFFF"/>
        </w:rPr>
        <w:t>previously described</w:t>
      </w:r>
      <w:commentRangeEnd w:id="55"/>
      <w:r w:rsidR="000274E9" w:rsidRPr="00233F15">
        <w:rPr>
          <w:rStyle w:val="CommentReference"/>
        </w:rPr>
        <w:commentReference w:id="55"/>
      </w:r>
      <w:r w:rsidR="000274E9" w:rsidRPr="00233F15">
        <w:rPr>
          <w:rFonts w:eastAsia="Times New Roman"/>
          <w:color w:val="333333"/>
          <w:shd w:val="clear" w:color="auto" w:fill="FFFFFF"/>
        </w:rPr>
        <w:fldChar w:fldCharType="begin" w:fldLock="1"/>
      </w:r>
      <w:r w:rsidR="006E23E8">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6E23E8" w:rsidRPr="006E23E8">
        <w:rPr>
          <w:rFonts w:eastAsia="Times New Roman"/>
          <w:noProof/>
          <w:color w:val="333333"/>
          <w:shd w:val="clear" w:color="auto" w:fill="FFFFFF"/>
          <w:vertAlign w:val="superscript"/>
        </w:rPr>
        <w:t>22</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56"/>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56"/>
      <w:r w:rsidR="001C31A3">
        <w:rPr>
          <w:rStyle w:val="CommentReference"/>
          <w:rFonts w:asciiTheme="minorHAnsi" w:hAnsiTheme="minorHAnsi" w:cstheme="minorBidi"/>
        </w:rPr>
        <w:commentReference w:id="56"/>
      </w:r>
      <w:r w:rsidR="00A975C4">
        <w:rPr>
          <w:rFonts w:eastAsia="Calibri"/>
          <w:color w:val="333333"/>
          <w:shd w:val="clear" w:color="auto" w:fill="FFFFFF"/>
        </w:rPr>
        <w:t xml:space="preserve"> </w:t>
      </w:r>
      <w:commentRangeStart w:id="57"/>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57"/>
      <w:r w:rsidR="00D47711">
        <w:rPr>
          <w:rStyle w:val="CommentReference"/>
          <w:rFonts w:asciiTheme="minorHAnsi" w:hAnsiTheme="minorHAnsi" w:cstheme="minorBidi"/>
        </w:rPr>
        <w:commentReference w:id="57"/>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58"/>
      <w:r w:rsidRPr="008E0C9A">
        <w:rPr>
          <w:bCs/>
          <w:iCs/>
          <w:color w:val="808080" w:themeColor="background1" w:themeShade="80"/>
          <w:lang w:val="en-CA"/>
        </w:rPr>
        <w:t>the selection conditions of the opposite mating type.</w:t>
      </w:r>
      <w:commentRangeEnd w:id="58"/>
      <w:r w:rsidRPr="008E0C9A">
        <w:rPr>
          <w:rStyle w:val="CommentReference"/>
          <w:rFonts w:asciiTheme="minorHAnsi" w:hAnsiTheme="minorHAnsi" w:cstheme="minorBidi"/>
          <w:color w:val="808080" w:themeColor="background1" w:themeShade="80"/>
        </w:rPr>
        <w:commentReference w:id="58"/>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1F6A782E"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6E23E8">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40&lt;/sup&gt;"},"properties":{"noteIndex":0},"schema":"https://github.com/citation-style-language/schema/raw/master/csl-citation.json"}</w:instrText>
      </w:r>
      <w:r w:rsidR="004441D9" w:rsidRPr="00233F15">
        <w:rPr>
          <w:bCs/>
          <w:iCs/>
          <w:color w:val="000000" w:themeColor="text1"/>
        </w:rPr>
        <w:fldChar w:fldCharType="separate"/>
      </w:r>
      <w:r w:rsidR="006E23E8" w:rsidRPr="006E23E8">
        <w:rPr>
          <w:bCs/>
          <w:iCs/>
          <w:noProof/>
          <w:color w:val="000000" w:themeColor="text1"/>
          <w:vertAlign w:val="superscript"/>
        </w:rPr>
        <w:t>41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6E23E8">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40&lt;/sup&gt;"},"properties":{"noteIndex":0},"schema":"https://github.com/citation-style-language/schema/raw/master/csl-citation.json"}</w:instrText>
      </w:r>
      <w:r w:rsidR="006B4D4F" w:rsidRPr="00233F15">
        <w:rPr>
          <w:bCs/>
          <w:iCs/>
          <w:color w:val="000000" w:themeColor="text1"/>
        </w:rPr>
        <w:fldChar w:fldCharType="separate"/>
      </w:r>
      <w:r w:rsidR="006E23E8" w:rsidRPr="006E23E8">
        <w:rPr>
          <w:bCs/>
          <w:iCs/>
          <w:noProof/>
          <w:color w:val="000000" w:themeColor="text1"/>
          <w:vertAlign w:val="superscript"/>
        </w:rPr>
        <w:t>41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lastRenderedPageBreak/>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7A7827D6"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6E23E8">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40&lt;/sup&gt;"},"properties":{"noteIndex":0},"schema":"https://github.com/citation-style-language/schema/raw/master/csl-citation.json"}</w:instrText>
      </w:r>
      <w:r w:rsidR="00DC6933" w:rsidRPr="00FC1F96">
        <w:rPr>
          <w:bCs/>
          <w:iCs/>
          <w:color w:val="000000" w:themeColor="text1"/>
        </w:rPr>
        <w:fldChar w:fldCharType="separate"/>
      </w:r>
      <w:r w:rsidR="006E23E8" w:rsidRPr="006E23E8">
        <w:rPr>
          <w:bCs/>
          <w:iCs/>
          <w:noProof/>
          <w:color w:val="000000" w:themeColor="text1"/>
          <w:vertAlign w:val="superscript"/>
        </w:rPr>
        <w:t>41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59"/>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59"/>
      <w:r w:rsidR="008F412B">
        <w:rPr>
          <w:rStyle w:val="CommentReference"/>
          <w:rFonts w:asciiTheme="minorHAnsi" w:hAnsiTheme="minorHAnsi" w:cstheme="minorBidi"/>
        </w:rPr>
        <w:commentReference w:id="59"/>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60"/>
      <w:r w:rsidRPr="00233F15">
        <w:rPr>
          <w:b/>
          <w:bCs/>
          <w:iCs/>
          <w:color w:val="000000" w:themeColor="text1"/>
        </w:rPr>
        <w:t>Strain Genotyping</w:t>
      </w:r>
      <w:commentRangeEnd w:id="60"/>
      <w:r w:rsidRPr="00233F15">
        <w:rPr>
          <w:rStyle w:val="CommentReference"/>
        </w:rPr>
        <w:commentReference w:id="60"/>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61"/>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1"/>
      <w:r w:rsidR="00086A4B" w:rsidRPr="00233F15">
        <w:rPr>
          <w:rStyle w:val="CommentReference"/>
        </w:rPr>
        <w:commentReference w:id="61"/>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2"/>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2"/>
      <w:r w:rsidRPr="00233F15">
        <w:rPr>
          <w:rStyle w:val="CommentReference"/>
          <w:sz w:val="24"/>
          <w:szCs w:val="24"/>
        </w:rPr>
        <w:commentReference w:id="62"/>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3"/>
      <w:r w:rsidRPr="00233F15">
        <w:rPr>
          <w:rFonts w:eastAsia="Calibri"/>
          <w:color w:val="333333"/>
          <w:shd w:val="clear" w:color="auto" w:fill="FFFFFF"/>
        </w:rPr>
        <w:t>74 exhibited no detectable growth</w:t>
      </w:r>
      <w:commentRangeEnd w:id="63"/>
      <w:r w:rsidRPr="00233F15">
        <w:rPr>
          <w:rStyle w:val="CommentReference"/>
          <w:sz w:val="24"/>
          <w:szCs w:val="24"/>
        </w:rPr>
        <w:commentReference w:id="63"/>
      </w:r>
      <w:r w:rsidR="00F23897">
        <w:rPr>
          <w:rFonts w:eastAsia="Calibri"/>
          <w:color w:val="333333"/>
          <w:shd w:val="clear" w:color="auto" w:fill="FFFFFF"/>
        </w:rPr>
        <w:t xml:space="preserve"> in SC </w:t>
      </w:r>
      <w:r w:rsidR="00F23897">
        <w:rPr>
          <w:rFonts w:eastAsia="Calibri"/>
          <w:color w:val="333333"/>
          <w:shd w:val="clear" w:color="auto" w:fill="FFFFFF"/>
        </w:rPr>
        <w:lastRenderedPageBreak/>
        <w:t>–</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4"/>
      <w:r w:rsidRPr="00233F15">
        <w:t xml:space="preserve">cases where a wild-type is called as a mutant </w:t>
      </w:r>
      <w:r w:rsidR="00955782" w:rsidRPr="00233F15">
        <w:t>are expected to</w:t>
      </w:r>
      <w:r w:rsidRPr="00233F15">
        <w:t xml:space="preserve"> be comparably </w:t>
      </w:r>
      <w:commentRangeEnd w:id="64"/>
      <w:r w:rsidR="00C769E2">
        <w:t>rare</w:t>
      </w:r>
      <w:r w:rsidRPr="00233F15">
        <w:rPr>
          <w:rStyle w:val="CommentReference"/>
        </w:rPr>
        <w:commentReference w:id="64"/>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62966D08"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5"/>
      <w:r w:rsidRPr="00233F15">
        <w:rPr>
          <w:bCs/>
          <w:iCs/>
          <w:color w:val="000000" w:themeColor="text1"/>
        </w:rPr>
        <w:t xml:space="preserve">wild type </w:t>
      </w:r>
      <w:commentRangeEnd w:id="65"/>
      <w:r w:rsidR="00537EAF">
        <w:rPr>
          <w:rStyle w:val="CommentReference"/>
          <w:rFonts w:asciiTheme="minorHAnsi" w:hAnsiTheme="minorHAnsi" w:cstheme="minorBidi"/>
        </w:rPr>
        <w:commentReference w:id="65"/>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6E23E8">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59&lt;/sup&gt;","plainTextFormattedCitation":"59","previouslyFormattedCitation":"&lt;sup&gt;58&lt;/sup&gt;"},"properties":{"noteIndex":0},"schema":"https://github.com/citation-style-language/schema/raw/master/csl-citation.json"}</w:instrText>
      </w:r>
      <w:r w:rsidR="00202DC4" w:rsidRPr="00233F15">
        <w:rPr>
          <w:bCs/>
          <w:iCs/>
          <w:color w:val="000000" w:themeColor="text1"/>
        </w:rPr>
        <w:fldChar w:fldCharType="separate"/>
      </w:r>
      <w:r w:rsidR="006E23E8" w:rsidRPr="006E23E8">
        <w:rPr>
          <w:bCs/>
          <w:iCs/>
          <w:noProof/>
          <w:color w:val="000000" w:themeColor="text1"/>
          <w:vertAlign w:val="superscript"/>
        </w:rPr>
        <w:t>59</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6"/>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6"/>
      <w:r w:rsidR="00DD0B46" w:rsidRPr="00233F15">
        <w:rPr>
          <w:rStyle w:val="CommentReference"/>
        </w:rPr>
        <w:commentReference w:id="66"/>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67"/>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7"/>
      <w:r w:rsidR="00DD0B46" w:rsidRPr="00233F15">
        <w:rPr>
          <w:rStyle w:val="CommentReference"/>
        </w:rPr>
        <w:commentReference w:id="67"/>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8"/>
      <w:r w:rsidR="001F4672" w:rsidRPr="00233F15">
        <w:rPr>
          <w:rFonts w:eastAsia="Times New Roman"/>
          <w:color w:val="333333"/>
          <w:shd w:val="clear" w:color="auto" w:fill="FFFFFF"/>
        </w:rPr>
        <w:t xml:space="preserve">a sample </w:t>
      </w:r>
      <w:commentRangeEnd w:id="68"/>
      <w:r w:rsidR="008065E3" w:rsidRPr="00233F15">
        <w:rPr>
          <w:rStyle w:val="CommentReference"/>
        </w:rPr>
        <w:commentReference w:id="68"/>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69"/>
      <w:r w:rsidR="000919D1" w:rsidRPr="00233F15">
        <w:rPr>
          <w:bCs/>
          <w:iCs/>
          <w:color w:val="000000" w:themeColor="text1"/>
        </w:rPr>
        <w:t>genomic DNA extraction</w:t>
      </w:r>
      <w:commentRangeEnd w:id="69"/>
      <w:r w:rsidR="00355817" w:rsidRPr="00233F15">
        <w:rPr>
          <w:rStyle w:val="CommentReference"/>
        </w:rPr>
        <w:commentReference w:id="69"/>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 xml:space="preserve">S2 </w:t>
      </w:r>
      <w:r w:rsidR="00B80DF6">
        <w:rPr>
          <w:bCs/>
          <w:iCs/>
          <w:color w:val="000000" w:themeColor="text1"/>
        </w:rPr>
        <w:lastRenderedPageBreak/>
        <w:t>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70"/>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70"/>
      <w:r w:rsidR="00FD360B" w:rsidRPr="00233F15">
        <w:rPr>
          <w:rStyle w:val="CommentReference"/>
        </w:rPr>
        <w:commentReference w:id="70"/>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D6761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D6761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D6761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D6761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D6761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3A24B22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6E23E8">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60&lt;/sup&gt;","plainTextFormattedCitation":"60","previouslyFormattedCitation":"&lt;sup&gt;59&lt;/sup&gt;"},"properties":{"noteIndex":0},"schema":"https://github.com/citation-style-language/schema/raw/master/csl-citation.json"}</w:instrText>
      </w:r>
      <w:r w:rsidR="00131C80" w:rsidRPr="00233F15">
        <w:rPr>
          <w:bCs/>
          <w:iCs/>
          <w:color w:val="000000" w:themeColor="text1"/>
        </w:rPr>
        <w:fldChar w:fldCharType="separate"/>
      </w:r>
      <w:r w:rsidR="006E23E8" w:rsidRPr="006E23E8">
        <w:rPr>
          <w:bCs/>
          <w:iCs/>
          <w:noProof/>
          <w:color w:val="000000" w:themeColor="text1"/>
          <w:vertAlign w:val="superscript"/>
        </w:rPr>
        <w:t>60</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D6761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D6761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D6761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D6761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D6761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00CCF251"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wildtype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 xml:space="preserve">significance by performing stepwise </w:t>
      </w:r>
      <w:r w:rsidR="00193E8A">
        <w:rPr>
          <w:rFonts w:eastAsiaTheme="minorEastAsia"/>
          <w:color w:val="000000" w:themeColor="text1"/>
          <w:lang w:val="en-CA"/>
        </w:rPr>
        <w:lastRenderedPageBreak/>
        <w:t>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40CC18E9" w:rsidR="00A86E68" w:rsidRPr="00A86E68" w:rsidRDefault="00A86E68" w:rsidP="008F1FA5">
      <w:pPr>
        <w:jc w:val="both"/>
        <w:rPr>
          <w:b/>
          <w:bCs/>
          <w:iCs/>
          <w:color w:val="000000" w:themeColor="text1"/>
        </w:rPr>
      </w:pPr>
      <w:r>
        <w:rPr>
          <w:b/>
          <w:bCs/>
          <w:iCs/>
          <w:color w:val="000000" w:themeColor="text1"/>
        </w:rPr>
        <w:t>Defining a Non-Linear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D6761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D6761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D6761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D6761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D6761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D6761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38A1E6B5" w:rsidR="00A86E68" w:rsidRDefault="00A86E68" w:rsidP="00A86E68">
      <w:pPr>
        <w:jc w:val="both"/>
        <w:outlineLvl w:val="0"/>
        <w:rPr>
          <w:b/>
          <w:bCs/>
          <w:iCs/>
          <w:color w:val="000000" w:themeColor="text1"/>
        </w:rPr>
      </w:pPr>
      <w:r>
        <w:rPr>
          <w:b/>
          <w:bCs/>
          <w:iCs/>
          <w:color w:val="000000" w:themeColor="text1"/>
        </w:rPr>
        <w:t>Learning a Non-Linear System Model as a Neural Network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A2CA845"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1F52D4">
        <w:rPr>
          <w:rFonts w:eastAsiaTheme="minorEastAsia"/>
          <w:bCs/>
          <w:iCs/>
          <w:color w:val="000000" w:themeColor="text1"/>
          <w:lang w:val="en-CA"/>
        </w:rPr>
        <w:t>such that</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can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460E12A5"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SXX)</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SXX)</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D6761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D6761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2F89C41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w:t>
      </w:r>
      <w:r w:rsidR="002272B1" w:rsidRPr="00233F15">
        <w:rPr>
          <w:color w:val="000000" w:themeColor="text1"/>
        </w:rPr>
        <w:lastRenderedPageBreak/>
        <w:t>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6E23E8">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22&lt;/sup&gt;","plainTextFormattedCitation":"22","previouslyFormattedCitation":"&lt;sup&gt;21&lt;/sup&gt;"},"properties":{"noteIndex":0},"schema":"https://github.com/citation-style-language/schema/raw/master/csl-citation.json"}</w:instrText>
      </w:r>
      <w:r w:rsidR="002272B1" w:rsidRPr="00233F15">
        <w:rPr>
          <w:color w:val="000000" w:themeColor="text1"/>
        </w:rPr>
        <w:fldChar w:fldCharType="separate"/>
      </w:r>
      <w:r w:rsidR="006E23E8" w:rsidRPr="006E23E8">
        <w:rPr>
          <w:noProof/>
          <w:color w:val="000000" w:themeColor="text1"/>
          <w:vertAlign w:val="superscript"/>
        </w:rPr>
        <w:t>22</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71"/>
      <w:r w:rsidRPr="00565DF9">
        <w:rPr>
          <w:b/>
          <w:bCs/>
          <w:iCs/>
          <w:color w:val="808080" w:themeColor="background1" w:themeShade="80"/>
        </w:rPr>
        <w:t>Analysis of Liquid Growth Data</w:t>
      </w:r>
      <w:commentRangeEnd w:id="71"/>
      <w:r w:rsidR="00883356" w:rsidRPr="00565DF9">
        <w:rPr>
          <w:rStyle w:val="CommentReference"/>
          <w:color w:val="808080" w:themeColor="background1" w:themeShade="80"/>
        </w:rPr>
        <w:commentReference w:id="71"/>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103BF4F5"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6E23E8">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61&lt;/sup&gt;","plainTextFormattedCitation":"61","previouslyFormattedCitation":"&lt;sup&gt;60&lt;/sup&gt;"},"properties":{"noteIndex":0},"schema":"https://github.com/citation-style-language/schema/raw/master/csl-citation.json"}</w:instrText>
      </w:r>
      <w:r w:rsidR="0042743A" w:rsidRPr="00662D0E">
        <w:rPr>
          <w:bCs/>
          <w:iCs/>
          <w:color w:val="000000" w:themeColor="text1"/>
        </w:rPr>
        <w:fldChar w:fldCharType="separate"/>
      </w:r>
      <w:r w:rsidR="006E23E8" w:rsidRPr="006E23E8">
        <w:rPr>
          <w:bCs/>
          <w:iCs/>
          <w:noProof/>
          <w:color w:val="000000" w:themeColor="text1"/>
          <w:vertAlign w:val="superscript"/>
        </w:rPr>
        <w:t>61</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7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72"/>
      <w:r w:rsidR="00662D0E">
        <w:rPr>
          <w:rStyle w:val="CommentReference"/>
          <w:rFonts w:asciiTheme="minorHAnsi" w:hAnsiTheme="minorHAnsi" w:cstheme="minorBidi"/>
        </w:rPr>
        <w:commentReference w:id="72"/>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73"/>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73"/>
      <w:r w:rsidR="00DF4CE6">
        <w:rPr>
          <w:rStyle w:val="CommentReference"/>
          <w:rFonts w:asciiTheme="minorHAnsi" w:hAnsiTheme="minorHAnsi" w:cstheme="minorBidi"/>
        </w:rPr>
        <w:commentReference w:id="73"/>
      </w:r>
    </w:p>
    <w:p w14:paraId="20BF344E" w14:textId="2B7134D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6E23E8">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47&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74"/>
      <w:r w:rsidRPr="009B3D83">
        <w:rPr>
          <w:b/>
          <w:bCs/>
          <w:iCs/>
          <w:color w:val="000000" w:themeColor="text1"/>
        </w:rPr>
        <w:t>Quantitative RT-PCR</w:t>
      </w:r>
      <w:commentRangeEnd w:id="74"/>
      <w:r w:rsidR="00A028A9" w:rsidRPr="009B3D83">
        <w:rPr>
          <w:rStyle w:val="CommentReference"/>
          <w:color w:val="000000" w:themeColor="text1"/>
        </w:rPr>
        <w:commentReference w:id="74"/>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75"/>
      <w:r w:rsidRPr="00565DF9">
        <w:rPr>
          <w:b/>
          <w:color w:val="808080" w:themeColor="background1" w:themeShade="80"/>
          <w:sz w:val="28"/>
        </w:rPr>
        <w:lastRenderedPageBreak/>
        <w:t>Acknowledgements</w:t>
      </w:r>
      <w:commentRangeEnd w:id="75"/>
      <w:r w:rsidR="006365D4">
        <w:rPr>
          <w:rStyle w:val="CommentReference"/>
          <w:rFonts w:asciiTheme="minorHAnsi" w:hAnsiTheme="minorHAnsi" w:cstheme="minorBidi"/>
        </w:rPr>
        <w:commentReference w:id="75"/>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76"/>
      <w:r w:rsidRPr="00233F15">
        <w:rPr>
          <w:b/>
          <w:sz w:val="28"/>
        </w:rPr>
        <w:t>Author Contributions</w:t>
      </w:r>
      <w:commentRangeEnd w:id="76"/>
      <w:r w:rsidR="00AB0C9E">
        <w:rPr>
          <w:rStyle w:val="CommentReference"/>
          <w:rFonts w:asciiTheme="minorHAnsi" w:hAnsiTheme="minorHAnsi" w:cstheme="minorBidi"/>
        </w:rPr>
        <w:commentReference w:id="76"/>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77"/>
      <w:r w:rsidRPr="00233F15">
        <w:rPr>
          <w:b/>
          <w:sz w:val="28"/>
        </w:rPr>
        <w:t>Additional Data Files</w:t>
      </w:r>
      <w:commentRangeEnd w:id="77"/>
      <w:r w:rsidR="00BD3C0C" w:rsidRPr="00233F15">
        <w:rPr>
          <w:rStyle w:val="CommentReference"/>
        </w:rPr>
        <w:commentReference w:id="77"/>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F87E15E" w14:textId="58B5F071" w:rsidR="006E23E8" w:rsidRPr="006E23E8" w:rsidRDefault="00C1486D" w:rsidP="006E23E8">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E23E8" w:rsidRPr="006E23E8">
        <w:rPr>
          <w:noProof/>
        </w:rPr>
        <w:t>1.</w:t>
      </w:r>
      <w:r w:rsidR="006E23E8" w:rsidRPr="006E23E8">
        <w:rPr>
          <w:noProof/>
        </w:rPr>
        <w:tab/>
        <w:t xml:space="preserve">Benfey, P. N. &amp; Mitchell-Olds, T. From Genotype to Phenotype: Systems Biology Meets Natural Variation. </w:t>
      </w:r>
      <w:r w:rsidR="006E23E8" w:rsidRPr="006E23E8">
        <w:rPr>
          <w:i/>
          <w:iCs/>
          <w:noProof/>
        </w:rPr>
        <w:t>Science (80-. ).</w:t>
      </w:r>
      <w:r w:rsidR="006E23E8" w:rsidRPr="006E23E8">
        <w:rPr>
          <w:noProof/>
        </w:rPr>
        <w:t xml:space="preserve"> </w:t>
      </w:r>
      <w:r w:rsidR="006E23E8" w:rsidRPr="006E23E8">
        <w:rPr>
          <w:b/>
          <w:bCs/>
          <w:noProof/>
        </w:rPr>
        <w:t>320,</w:t>
      </w:r>
      <w:r w:rsidR="006E23E8" w:rsidRPr="006E23E8">
        <w:rPr>
          <w:noProof/>
        </w:rPr>
        <w:t xml:space="preserve"> (2008).</w:t>
      </w:r>
    </w:p>
    <w:p w14:paraId="5ADDBB39" w14:textId="77777777" w:rsidR="006E23E8" w:rsidRPr="006E23E8" w:rsidRDefault="006E23E8" w:rsidP="006E23E8">
      <w:pPr>
        <w:widowControl w:val="0"/>
        <w:autoSpaceDE w:val="0"/>
        <w:autoSpaceDN w:val="0"/>
        <w:adjustRightInd w:val="0"/>
        <w:ind w:left="640" w:hanging="640"/>
        <w:rPr>
          <w:noProof/>
        </w:rPr>
      </w:pPr>
      <w:r w:rsidRPr="006E23E8">
        <w:rPr>
          <w:noProof/>
        </w:rPr>
        <w:t>2.</w:t>
      </w:r>
      <w:r w:rsidRPr="006E23E8">
        <w:rPr>
          <w:noProof/>
        </w:rPr>
        <w:tab/>
        <w:t xml:space="preserve">Hartwell, L. Robust Interactions. </w:t>
      </w:r>
      <w:r w:rsidRPr="006E23E8">
        <w:rPr>
          <w:i/>
          <w:iCs/>
          <w:noProof/>
        </w:rPr>
        <w:t>Science (80-. ).</w:t>
      </w:r>
      <w:r w:rsidRPr="006E23E8">
        <w:rPr>
          <w:noProof/>
        </w:rPr>
        <w:t xml:space="preserve"> </w:t>
      </w:r>
      <w:r w:rsidRPr="006E23E8">
        <w:rPr>
          <w:b/>
          <w:bCs/>
          <w:noProof/>
        </w:rPr>
        <w:t>303,</w:t>
      </w:r>
      <w:r w:rsidRPr="006E23E8">
        <w:rPr>
          <w:noProof/>
        </w:rPr>
        <w:t xml:space="preserve"> (2004).</w:t>
      </w:r>
    </w:p>
    <w:p w14:paraId="07645F04" w14:textId="77777777" w:rsidR="006E23E8" w:rsidRPr="006E23E8" w:rsidRDefault="006E23E8" w:rsidP="006E23E8">
      <w:pPr>
        <w:widowControl w:val="0"/>
        <w:autoSpaceDE w:val="0"/>
        <w:autoSpaceDN w:val="0"/>
        <w:adjustRightInd w:val="0"/>
        <w:ind w:left="640" w:hanging="640"/>
        <w:rPr>
          <w:noProof/>
        </w:rPr>
      </w:pPr>
      <w:r w:rsidRPr="006E23E8">
        <w:rPr>
          <w:noProof/>
        </w:rPr>
        <w:t>3.</w:t>
      </w:r>
      <w:r w:rsidRPr="006E23E8">
        <w:rPr>
          <w:noProof/>
        </w:rPr>
        <w:tab/>
        <w:t xml:space="preserve">Hartman, J. L., Garvik, B. &amp; Hartwell, L. Principles for the Buffering of Genetic Variation. </w:t>
      </w:r>
      <w:r w:rsidRPr="006E23E8">
        <w:rPr>
          <w:i/>
          <w:iCs/>
          <w:noProof/>
        </w:rPr>
        <w:t>Science (80-. ).</w:t>
      </w:r>
      <w:r w:rsidRPr="006E23E8">
        <w:rPr>
          <w:noProof/>
        </w:rPr>
        <w:t xml:space="preserve"> </w:t>
      </w:r>
      <w:r w:rsidRPr="006E23E8">
        <w:rPr>
          <w:b/>
          <w:bCs/>
          <w:noProof/>
        </w:rPr>
        <w:t>291,</w:t>
      </w:r>
      <w:r w:rsidRPr="006E23E8">
        <w:rPr>
          <w:noProof/>
        </w:rPr>
        <w:t xml:space="preserve"> (2001).</w:t>
      </w:r>
    </w:p>
    <w:p w14:paraId="309DBFBF" w14:textId="77777777" w:rsidR="006E23E8" w:rsidRPr="006E23E8" w:rsidRDefault="006E23E8" w:rsidP="006E23E8">
      <w:pPr>
        <w:widowControl w:val="0"/>
        <w:autoSpaceDE w:val="0"/>
        <w:autoSpaceDN w:val="0"/>
        <w:adjustRightInd w:val="0"/>
        <w:ind w:left="640" w:hanging="640"/>
        <w:rPr>
          <w:noProof/>
        </w:rPr>
      </w:pPr>
      <w:r w:rsidRPr="006E23E8">
        <w:rPr>
          <w:noProof/>
        </w:rPr>
        <w:t>4.</w:t>
      </w:r>
      <w:r w:rsidRPr="006E23E8">
        <w:rPr>
          <w:noProof/>
        </w:rPr>
        <w:tab/>
        <w:t xml:space="preserve">Civelek, M. &amp; Lusis, A. J. Systems genetics approaches to understand complex traits. </w:t>
      </w:r>
      <w:r w:rsidRPr="006E23E8">
        <w:rPr>
          <w:i/>
          <w:iCs/>
          <w:noProof/>
        </w:rPr>
        <w:t>Nat. Rev. Genet.</w:t>
      </w:r>
      <w:r w:rsidRPr="006E23E8">
        <w:rPr>
          <w:noProof/>
        </w:rPr>
        <w:t xml:space="preserve"> </w:t>
      </w:r>
      <w:r w:rsidRPr="006E23E8">
        <w:rPr>
          <w:b/>
          <w:bCs/>
          <w:noProof/>
        </w:rPr>
        <w:t>15,</w:t>
      </w:r>
      <w:r w:rsidRPr="006E23E8">
        <w:rPr>
          <w:noProof/>
        </w:rPr>
        <w:t xml:space="preserve"> 34–48 (2014).</w:t>
      </w:r>
    </w:p>
    <w:p w14:paraId="2ED1CB12" w14:textId="77777777" w:rsidR="006E23E8" w:rsidRPr="006E23E8" w:rsidRDefault="006E23E8" w:rsidP="006E23E8">
      <w:pPr>
        <w:widowControl w:val="0"/>
        <w:autoSpaceDE w:val="0"/>
        <w:autoSpaceDN w:val="0"/>
        <w:adjustRightInd w:val="0"/>
        <w:ind w:left="640" w:hanging="640"/>
        <w:rPr>
          <w:noProof/>
        </w:rPr>
      </w:pPr>
      <w:r w:rsidRPr="006E23E8">
        <w:rPr>
          <w:noProof/>
        </w:rPr>
        <w:t>5.</w:t>
      </w:r>
      <w:r w:rsidRPr="006E23E8">
        <w:rPr>
          <w:noProof/>
        </w:rPr>
        <w:tab/>
        <w:t xml:space="preserve">Costanzo, M. </w:t>
      </w:r>
      <w:r w:rsidRPr="006E23E8">
        <w:rPr>
          <w:i/>
          <w:iCs/>
          <w:noProof/>
        </w:rPr>
        <w:t>et al.</w:t>
      </w:r>
      <w:r w:rsidRPr="006E23E8">
        <w:rPr>
          <w:noProof/>
        </w:rPr>
        <w:t xml:space="preserve"> A global genetic interaction network maps a wiring diagram of cellular function. </w:t>
      </w:r>
      <w:r w:rsidRPr="006E23E8">
        <w:rPr>
          <w:i/>
          <w:iCs/>
          <w:noProof/>
        </w:rPr>
        <w:t>Science (80-. ).</w:t>
      </w:r>
      <w:r w:rsidRPr="006E23E8">
        <w:rPr>
          <w:noProof/>
        </w:rPr>
        <w:t xml:space="preserve"> </w:t>
      </w:r>
      <w:r w:rsidRPr="006E23E8">
        <w:rPr>
          <w:b/>
          <w:bCs/>
          <w:noProof/>
        </w:rPr>
        <w:t>353,</w:t>
      </w:r>
      <w:r w:rsidRPr="006E23E8">
        <w:rPr>
          <w:noProof/>
        </w:rPr>
        <w:t xml:space="preserve"> (2016).</w:t>
      </w:r>
    </w:p>
    <w:p w14:paraId="41682C5C" w14:textId="77777777" w:rsidR="006E23E8" w:rsidRPr="006E23E8" w:rsidRDefault="006E23E8" w:rsidP="006E23E8">
      <w:pPr>
        <w:widowControl w:val="0"/>
        <w:autoSpaceDE w:val="0"/>
        <w:autoSpaceDN w:val="0"/>
        <w:adjustRightInd w:val="0"/>
        <w:ind w:left="640" w:hanging="640"/>
        <w:rPr>
          <w:noProof/>
        </w:rPr>
      </w:pPr>
      <w:r w:rsidRPr="006E23E8">
        <w:rPr>
          <w:noProof/>
        </w:rPr>
        <w:t>6.</w:t>
      </w:r>
      <w:r w:rsidRPr="006E23E8">
        <w:rPr>
          <w:noProof/>
        </w:rPr>
        <w:tab/>
        <w:t xml:space="preserve">Shen, J. P. &amp; Ideker, T. Synthetic Lethal Networks for Precision Oncology: Promises and Pitfalls. </w:t>
      </w:r>
      <w:r w:rsidRPr="006E23E8">
        <w:rPr>
          <w:i/>
          <w:iCs/>
          <w:noProof/>
        </w:rPr>
        <w:t>J. Mol. Biol.</w:t>
      </w:r>
      <w:r w:rsidRPr="006E23E8">
        <w:rPr>
          <w:noProof/>
        </w:rPr>
        <w:t xml:space="preserve"> </w:t>
      </w:r>
      <w:r w:rsidRPr="006E23E8">
        <w:rPr>
          <w:b/>
          <w:bCs/>
          <w:noProof/>
        </w:rPr>
        <w:t>430,</w:t>
      </w:r>
      <w:r w:rsidRPr="006E23E8">
        <w:rPr>
          <w:noProof/>
        </w:rPr>
        <w:t xml:space="preserve"> 2900–2912 (2018).</w:t>
      </w:r>
    </w:p>
    <w:p w14:paraId="547A8F73" w14:textId="77777777" w:rsidR="006E23E8" w:rsidRPr="006E23E8" w:rsidRDefault="006E23E8" w:rsidP="006E23E8">
      <w:pPr>
        <w:widowControl w:val="0"/>
        <w:autoSpaceDE w:val="0"/>
        <w:autoSpaceDN w:val="0"/>
        <w:adjustRightInd w:val="0"/>
        <w:ind w:left="640" w:hanging="640"/>
        <w:rPr>
          <w:noProof/>
        </w:rPr>
      </w:pPr>
      <w:r w:rsidRPr="006E23E8">
        <w:rPr>
          <w:noProof/>
        </w:rPr>
        <w:t>7.</w:t>
      </w:r>
      <w:r w:rsidRPr="006E23E8">
        <w:rPr>
          <w:noProof/>
        </w:rPr>
        <w:tab/>
        <w:t xml:space="preserve">Horlbeck, M. A. </w:t>
      </w:r>
      <w:r w:rsidRPr="006E23E8">
        <w:rPr>
          <w:i/>
          <w:iCs/>
          <w:noProof/>
        </w:rPr>
        <w:t>et al.</w:t>
      </w:r>
      <w:r w:rsidRPr="006E23E8">
        <w:rPr>
          <w:noProof/>
        </w:rPr>
        <w:t xml:space="preserve"> Mapping the Genetic Landscape of Human Cells. </w:t>
      </w:r>
      <w:r w:rsidRPr="006E23E8">
        <w:rPr>
          <w:i/>
          <w:iCs/>
          <w:noProof/>
        </w:rPr>
        <w:t>Cell</w:t>
      </w:r>
      <w:r w:rsidRPr="006E23E8">
        <w:rPr>
          <w:noProof/>
        </w:rPr>
        <w:t xml:space="preserve"> </w:t>
      </w:r>
      <w:r w:rsidRPr="006E23E8">
        <w:rPr>
          <w:b/>
          <w:bCs/>
          <w:noProof/>
        </w:rPr>
        <w:t>174,</w:t>
      </w:r>
      <w:r w:rsidRPr="006E23E8">
        <w:rPr>
          <w:noProof/>
        </w:rPr>
        <w:t xml:space="preserve"> 953–967.e22 (2018).</w:t>
      </w:r>
    </w:p>
    <w:p w14:paraId="7CDE1A4C" w14:textId="77777777" w:rsidR="006E23E8" w:rsidRPr="006E23E8" w:rsidRDefault="006E23E8" w:rsidP="006E23E8">
      <w:pPr>
        <w:widowControl w:val="0"/>
        <w:autoSpaceDE w:val="0"/>
        <w:autoSpaceDN w:val="0"/>
        <w:adjustRightInd w:val="0"/>
        <w:ind w:left="640" w:hanging="640"/>
        <w:rPr>
          <w:noProof/>
        </w:rPr>
      </w:pPr>
      <w:r w:rsidRPr="006E23E8">
        <w:rPr>
          <w:noProof/>
        </w:rPr>
        <w:t>8.</w:t>
      </w:r>
      <w:r w:rsidRPr="006E23E8">
        <w:rPr>
          <w:noProof/>
        </w:rPr>
        <w:tab/>
        <w:t xml:space="preserve">Giaever, G. </w:t>
      </w:r>
      <w:r w:rsidRPr="006E23E8">
        <w:rPr>
          <w:i/>
          <w:iCs/>
          <w:noProof/>
        </w:rPr>
        <w:t>et al.</w:t>
      </w:r>
      <w:r w:rsidRPr="006E23E8">
        <w:rPr>
          <w:noProof/>
        </w:rPr>
        <w:t xml:space="preserve"> Functional profiling of the Saccharomyces cerevisiae genome. </w:t>
      </w:r>
      <w:r w:rsidRPr="006E23E8">
        <w:rPr>
          <w:i/>
          <w:iCs/>
          <w:noProof/>
        </w:rPr>
        <w:t>Nature</w:t>
      </w:r>
      <w:r w:rsidRPr="006E23E8">
        <w:rPr>
          <w:noProof/>
        </w:rPr>
        <w:t xml:space="preserve"> </w:t>
      </w:r>
      <w:r w:rsidRPr="006E23E8">
        <w:rPr>
          <w:b/>
          <w:bCs/>
          <w:noProof/>
        </w:rPr>
        <w:t>418,</w:t>
      </w:r>
      <w:r w:rsidRPr="006E23E8">
        <w:rPr>
          <w:noProof/>
        </w:rPr>
        <w:t xml:space="preserve"> 387–391 (2002).</w:t>
      </w:r>
    </w:p>
    <w:p w14:paraId="6FA3C88C" w14:textId="77777777" w:rsidR="006E23E8" w:rsidRPr="006E23E8" w:rsidRDefault="006E23E8" w:rsidP="006E23E8">
      <w:pPr>
        <w:widowControl w:val="0"/>
        <w:autoSpaceDE w:val="0"/>
        <w:autoSpaceDN w:val="0"/>
        <w:adjustRightInd w:val="0"/>
        <w:ind w:left="640" w:hanging="640"/>
        <w:rPr>
          <w:noProof/>
        </w:rPr>
      </w:pPr>
      <w:r w:rsidRPr="006E23E8">
        <w:rPr>
          <w:noProof/>
        </w:rPr>
        <w:lastRenderedPageBreak/>
        <w:t>9.</w:t>
      </w:r>
      <w:r w:rsidRPr="006E23E8">
        <w:rPr>
          <w:noProof/>
        </w:rPr>
        <w:tab/>
        <w:t xml:space="preserve">Costanzo, M. </w:t>
      </w:r>
      <w:r w:rsidRPr="006E23E8">
        <w:rPr>
          <w:i/>
          <w:iCs/>
          <w:noProof/>
        </w:rPr>
        <w:t>et al.</w:t>
      </w:r>
      <w:r w:rsidRPr="006E23E8">
        <w:rPr>
          <w:noProof/>
        </w:rPr>
        <w:t xml:space="preserve"> The genetic landscape of a cell. </w:t>
      </w:r>
      <w:r w:rsidRPr="006E23E8">
        <w:rPr>
          <w:i/>
          <w:iCs/>
          <w:noProof/>
        </w:rPr>
        <w:t>Science</w:t>
      </w:r>
      <w:r w:rsidRPr="006E23E8">
        <w:rPr>
          <w:noProof/>
        </w:rPr>
        <w:t xml:space="preserve"> </w:t>
      </w:r>
      <w:r w:rsidRPr="006E23E8">
        <w:rPr>
          <w:b/>
          <w:bCs/>
          <w:noProof/>
        </w:rPr>
        <w:t>327,</w:t>
      </w:r>
      <w:r w:rsidRPr="006E23E8">
        <w:rPr>
          <w:noProof/>
        </w:rPr>
        <w:t xml:space="preserve"> 425–31 (2010).</w:t>
      </w:r>
    </w:p>
    <w:p w14:paraId="79519546" w14:textId="77777777" w:rsidR="006E23E8" w:rsidRPr="006E23E8" w:rsidRDefault="006E23E8" w:rsidP="006E23E8">
      <w:pPr>
        <w:widowControl w:val="0"/>
        <w:autoSpaceDE w:val="0"/>
        <w:autoSpaceDN w:val="0"/>
        <w:adjustRightInd w:val="0"/>
        <w:ind w:left="640" w:hanging="640"/>
        <w:rPr>
          <w:noProof/>
        </w:rPr>
      </w:pPr>
      <w:r w:rsidRPr="006E23E8">
        <w:rPr>
          <w:noProof/>
        </w:rPr>
        <w:t>10.</w:t>
      </w:r>
      <w:r w:rsidRPr="006E23E8">
        <w:rPr>
          <w:noProof/>
        </w:rPr>
        <w:tab/>
        <w:t xml:space="preserve">Bloom, J. S., Ehrenreich, I. M., Loo, W. T., Lite, T.-L. V. &amp; Kruglyak, L. Finding the sources of missing heritability in a yeast cross. </w:t>
      </w:r>
      <w:r w:rsidRPr="006E23E8">
        <w:rPr>
          <w:i/>
          <w:iCs/>
          <w:noProof/>
        </w:rPr>
        <w:t>Nature</w:t>
      </w:r>
      <w:r w:rsidRPr="006E23E8">
        <w:rPr>
          <w:noProof/>
        </w:rPr>
        <w:t xml:space="preserve"> </w:t>
      </w:r>
      <w:r w:rsidRPr="006E23E8">
        <w:rPr>
          <w:b/>
          <w:bCs/>
          <w:noProof/>
        </w:rPr>
        <w:t>494,</w:t>
      </w:r>
      <w:r w:rsidRPr="006E23E8">
        <w:rPr>
          <w:noProof/>
        </w:rPr>
        <w:t xml:space="preserve"> 234–7 (2013).</w:t>
      </w:r>
    </w:p>
    <w:p w14:paraId="49D8865B" w14:textId="77777777" w:rsidR="006E23E8" w:rsidRPr="006E23E8" w:rsidRDefault="006E23E8" w:rsidP="006E23E8">
      <w:pPr>
        <w:widowControl w:val="0"/>
        <w:autoSpaceDE w:val="0"/>
        <w:autoSpaceDN w:val="0"/>
        <w:adjustRightInd w:val="0"/>
        <w:ind w:left="640" w:hanging="640"/>
        <w:rPr>
          <w:noProof/>
        </w:rPr>
      </w:pPr>
      <w:r w:rsidRPr="006E23E8">
        <w:rPr>
          <w:noProof/>
        </w:rPr>
        <w:t>11.</w:t>
      </w:r>
      <w:r w:rsidRPr="006E23E8">
        <w:rPr>
          <w:noProof/>
        </w:rPr>
        <w:tab/>
        <w:t xml:space="preserve">St Onge, R. P. </w:t>
      </w:r>
      <w:r w:rsidRPr="006E23E8">
        <w:rPr>
          <w:i/>
          <w:iCs/>
          <w:noProof/>
        </w:rPr>
        <w:t>et al.</w:t>
      </w:r>
      <w:r w:rsidRPr="006E23E8">
        <w:rPr>
          <w:noProof/>
        </w:rPr>
        <w:t xml:space="preserve"> Systematic pathway analysis using high-resolution fitness profiling of combinatorial gene deletions. </w:t>
      </w:r>
      <w:r w:rsidRPr="006E23E8">
        <w:rPr>
          <w:i/>
          <w:iCs/>
          <w:noProof/>
        </w:rPr>
        <w:t>Nat. Genet.</w:t>
      </w:r>
      <w:r w:rsidRPr="006E23E8">
        <w:rPr>
          <w:noProof/>
        </w:rPr>
        <w:t xml:space="preserve"> </w:t>
      </w:r>
      <w:r w:rsidRPr="006E23E8">
        <w:rPr>
          <w:b/>
          <w:bCs/>
          <w:noProof/>
        </w:rPr>
        <w:t>39,</w:t>
      </w:r>
      <w:r w:rsidRPr="006E23E8">
        <w:rPr>
          <w:noProof/>
        </w:rPr>
        <w:t xml:space="preserve"> 199–206 (2007).</w:t>
      </w:r>
    </w:p>
    <w:p w14:paraId="12A72881" w14:textId="77777777" w:rsidR="006E23E8" w:rsidRPr="006E23E8" w:rsidRDefault="006E23E8" w:rsidP="006E23E8">
      <w:pPr>
        <w:widowControl w:val="0"/>
        <w:autoSpaceDE w:val="0"/>
        <w:autoSpaceDN w:val="0"/>
        <w:adjustRightInd w:val="0"/>
        <w:ind w:left="640" w:hanging="640"/>
        <w:rPr>
          <w:noProof/>
        </w:rPr>
      </w:pPr>
      <w:r w:rsidRPr="006E23E8">
        <w:rPr>
          <w:noProof/>
        </w:rPr>
        <w:t>12.</w:t>
      </w:r>
      <w:r w:rsidRPr="006E23E8">
        <w:rPr>
          <w:noProof/>
        </w:rPr>
        <w:tab/>
        <w:t xml:space="preserve">Tong, A. H. Y. </w:t>
      </w:r>
      <w:r w:rsidRPr="006E23E8">
        <w:rPr>
          <w:i/>
          <w:iCs/>
          <w:noProof/>
        </w:rPr>
        <w:t>et al.</w:t>
      </w:r>
      <w:r w:rsidRPr="006E23E8">
        <w:rPr>
          <w:noProof/>
        </w:rPr>
        <w:t xml:space="preserve"> Global mapping of the yeast genetic interaction network. </w:t>
      </w:r>
      <w:r w:rsidRPr="006E23E8">
        <w:rPr>
          <w:i/>
          <w:iCs/>
          <w:noProof/>
        </w:rPr>
        <w:t>Science</w:t>
      </w:r>
      <w:r w:rsidRPr="006E23E8">
        <w:rPr>
          <w:noProof/>
        </w:rPr>
        <w:t xml:space="preserve"> </w:t>
      </w:r>
      <w:r w:rsidRPr="006E23E8">
        <w:rPr>
          <w:b/>
          <w:bCs/>
          <w:noProof/>
        </w:rPr>
        <w:t>303,</w:t>
      </w:r>
      <w:r w:rsidRPr="006E23E8">
        <w:rPr>
          <w:noProof/>
        </w:rPr>
        <w:t xml:space="preserve"> 808–13 (2004).</w:t>
      </w:r>
    </w:p>
    <w:p w14:paraId="31C98F5E" w14:textId="77777777" w:rsidR="006E23E8" w:rsidRPr="006E23E8" w:rsidRDefault="006E23E8" w:rsidP="006E23E8">
      <w:pPr>
        <w:widowControl w:val="0"/>
        <w:autoSpaceDE w:val="0"/>
        <w:autoSpaceDN w:val="0"/>
        <w:adjustRightInd w:val="0"/>
        <w:ind w:left="640" w:hanging="640"/>
        <w:rPr>
          <w:noProof/>
        </w:rPr>
      </w:pPr>
      <w:r w:rsidRPr="006E23E8">
        <w:rPr>
          <w:noProof/>
        </w:rPr>
        <w:t>13.</w:t>
      </w:r>
      <w:r w:rsidRPr="006E23E8">
        <w:rPr>
          <w:noProof/>
        </w:rPr>
        <w:tab/>
        <w:t xml:space="preserve">Braberg, H. </w:t>
      </w:r>
      <w:r w:rsidRPr="006E23E8">
        <w:rPr>
          <w:i/>
          <w:iCs/>
          <w:noProof/>
        </w:rPr>
        <w:t>et al.</w:t>
      </w:r>
      <w:r w:rsidRPr="006E23E8">
        <w:rPr>
          <w:noProof/>
        </w:rPr>
        <w:t xml:space="preserve"> Quantitative analysis of triple-mutant genetic interactions. </w:t>
      </w:r>
      <w:r w:rsidRPr="006E23E8">
        <w:rPr>
          <w:i/>
          <w:iCs/>
          <w:noProof/>
        </w:rPr>
        <w:t>Nat. Protoc.</w:t>
      </w:r>
      <w:r w:rsidRPr="006E23E8">
        <w:rPr>
          <w:noProof/>
        </w:rPr>
        <w:t xml:space="preserve"> </w:t>
      </w:r>
      <w:r w:rsidRPr="006E23E8">
        <w:rPr>
          <w:b/>
          <w:bCs/>
          <w:noProof/>
        </w:rPr>
        <w:t>9,</w:t>
      </w:r>
      <w:r w:rsidRPr="006E23E8">
        <w:rPr>
          <w:noProof/>
        </w:rPr>
        <w:t xml:space="preserve"> 1867–81 (2014).</w:t>
      </w:r>
    </w:p>
    <w:p w14:paraId="1C8DCCF6" w14:textId="77777777" w:rsidR="006E23E8" w:rsidRPr="006E23E8" w:rsidRDefault="006E23E8" w:rsidP="006E23E8">
      <w:pPr>
        <w:widowControl w:val="0"/>
        <w:autoSpaceDE w:val="0"/>
        <w:autoSpaceDN w:val="0"/>
        <w:adjustRightInd w:val="0"/>
        <w:ind w:left="640" w:hanging="640"/>
        <w:rPr>
          <w:noProof/>
        </w:rPr>
      </w:pPr>
      <w:r w:rsidRPr="006E23E8">
        <w:rPr>
          <w:noProof/>
        </w:rPr>
        <w:t>14.</w:t>
      </w:r>
      <w:r w:rsidRPr="006E23E8">
        <w:rPr>
          <w:noProof/>
        </w:rPr>
        <w:tab/>
        <w:t xml:space="preserve">Taylor, M. B., Ehrenreich, I. M., Rothstein, R., Hu, T. &amp; Mast, J. Genetic Interactions Involving Five or More Genes Contribute to a Complex Trait in Yeast. </w:t>
      </w:r>
      <w:r w:rsidRPr="006E23E8">
        <w:rPr>
          <w:i/>
          <w:iCs/>
          <w:noProof/>
        </w:rPr>
        <w:t>PLoS Genet.</w:t>
      </w:r>
      <w:r w:rsidRPr="006E23E8">
        <w:rPr>
          <w:noProof/>
        </w:rPr>
        <w:t xml:space="preserve"> </w:t>
      </w:r>
      <w:r w:rsidRPr="006E23E8">
        <w:rPr>
          <w:b/>
          <w:bCs/>
          <w:noProof/>
        </w:rPr>
        <w:t>10,</w:t>
      </w:r>
      <w:r w:rsidRPr="006E23E8">
        <w:rPr>
          <w:noProof/>
        </w:rPr>
        <w:t xml:space="preserve"> e1004324 (2014).</w:t>
      </w:r>
    </w:p>
    <w:p w14:paraId="06FCBB9C" w14:textId="77777777" w:rsidR="006E23E8" w:rsidRPr="006E23E8" w:rsidRDefault="006E23E8" w:rsidP="006E23E8">
      <w:pPr>
        <w:widowControl w:val="0"/>
        <w:autoSpaceDE w:val="0"/>
        <w:autoSpaceDN w:val="0"/>
        <w:adjustRightInd w:val="0"/>
        <w:ind w:left="640" w:hanging="640"/>
        <w:rPr>
          <w:noProof/>
        </w:rPr>
      </w:pPr>
      <w:r w:rsidRPr="006E23E8">
        <w:rPr>
          <w:noProof/>
        </w:rPr>
        <w:t>15.</w:t>
      </w:r>
      <w:r w:rsidRPr="006E23E8">
        <w:rPr>
          <w:noProof/>
        </w:rPr>
        <w:tab/>
        <w:t xml:space="preserve">Beh, C. T., Cool, L., Phillips, J. &amp; Rine, J. Overlapping functions of the yeast oxysterol-binding protein homologues. </w:t>
      </w:r>
      <w:r w:rsidRPr="006E23E8">
        <w:rPr>
          <w:i/>
          <w:iCs/>
          <w:noProof/>
        </w:rPr>
        <w:t>Genetics</w:t>
      </w:r>
      <w:r w:rsidRPr="006E23E8">
        <w:rPr>
          <w:noProof/>
        </w:rPr>
        <w:t xml:space="preserve"> </w:t>
      </w:r>
      <w:r w:rsidRPr="006E23E8">
        <w:rPr>
          <w:b/>
          <w:bCs/>
          <w:noProof/>
        </w:rPr>
        <w:t>157,</w:t>
      </w:r>
      <w:r w:rsidRPr="006E23E8">
        <w:rPr>
          <w:noProof/>
        </w:rPr>
        <w:t xml:space="preserve"> 1117–40 (2001).</w:t>
      </w:r>
    </w:p>
    <w:p w14:paraId="28B5F2AA" w14:textId="77777777" w:rsidR="006E23E8" w:rsidRPr="006E23E8" w:rsidRDefault="006E23E8" w:rsidP="006E23E8">
      <w:pPr>
        <w:widowControl w:val="0"/>
        <w:autoSpaceDE w:val="0"/>
        <w:autoSpaceDN w:val="0"/>
        <w:adjustRightInd w:val="0"/>
        <w:ind w:left="640" w:hanging="640"/>
        <w:rPr>
          <w:noProof/>
        </w:rPr>
      </w:pPr>
      <w:r w:rsidRPr="006E23E8">
        <w:rPr>
          <w:noProof/>
        </w:rPr>
        <w:t>16.</w:t>
      </w:r>
      <w:r w:rsidRPr="006E23E8">
        <w:rPr>
          <w:noProof/>
        </w:rPr>
        <w:tab/>
        <w:t xml:space="preserve">Wieczorke, R. </w:t>
      </w:r>
      <w:r w:rsidRPr="006E23E8">
        <w:rPr>
          <w:i/>
          <w:iCs/>
          <w:noProof/>
        </w:rPr>
        <w:t>et al.</w:t>
      </w:r>
      <w:r w:rsidRPr="006E23E8">
        <w:rPr>
          <w:noProof/>
        </w:rPr>
        <w:t xml:space="preserve"> Concurrent knock-out of at least 20 transporter genes is required to block uptake of hexoses in Saccharomyces cerevisiae. </w:t>
      </w:r>
      <w:r w:rsidRPr="006E23E8">
        <w:rPr>
          <w:i/>
          <w:iCs/>
          <w:noProof/>
        </w:rPr>
        <w:t>FEBS Lett.</w:t>
      </w:r>
      <w:r w:rsidRPr="006E23E8">
        <w:rPr>
          <w:noProof/>
        </w:rPr>
        <w:t xml:space="preserve"> </w:t>
      </w:r>
      <w:r w:rsidRPr="006E23E8">
        <w:rPr>
          <w:b/>
          <w:bCs/>
          <w:noProof/>
        </w:rPr>
        <w:t>464,</w:t>
      </w:r>
      <w:r w:rsidRPr="006E23E8">
        <w:rPr>
          <w:noProof/>
        </w:rPr>
        <w:t xml:space="preserve"> 123–8 (1999).</w:t>
      </w:r>
    </w:p>
    <w:p w14:paraId="672B36ED" w14:textId="77777777" w:rsidR="006E23E8" w:rsidRPr="006E23E8" w:rsidRDefault="006E23E8" w:rsidP="006E23E8">
      <w:pPr>
        <w:widowControl w:val="0"/>
        <w:autoSpaceDE w:val="0"/>
        <w:autoSpaceDN w:val="0"/>
        <w:adjustRightInd w:val="0"/>
        <w:ind w:left="640" w:hanging="640"/>
        <w:rPr>
          <w:noProof/>
        </w:rPr>
      </w:pPr>
      <w:r w:rsidRPr="006E23E8">
        <w:rPr>
          <w:noProof/>
        </w:rPr>
        <w:t>17.</w:t>
      </w:r>
      <w:r w:rsidRPr="006E23E8">
        <w:rPr>
          <w:noProof/>
        </w:rPr>
        <w:tab/>
        <w:t xml:space="preserve">Zhang, Y. </w:t>
      </w:r>
      <w:r w:rsidRPr="006E23E8">
        <w:rPr>
          <w:i/>
          <w:iCs/>
          <w:noProof/>
        </w:rPr>
        <w:t>et al.</w:t>
      </w:r>
      <w:r w:rsidRPr="006E23E8">
        <w:rPr>
          <w:noProof/>
        </w:rPr>
        <w:t xml:space="preserve"> A transportome-scale amiRNA-based screen identifies redundant roles of Arabidopsis ABCB6 and ABCB20 in auxin transport. </w:t>
      </w:r>
      <w:r w:rsidRPr="006E23E8">
        <w:rPr>
          <w:i/>
          <w:iCs/>
          <w:noProof/>
        </w:rPr>
        <w:t>Nat. Commun.</w:t>
      </w:r>
      <w:r w:rsidRPr="006E23E8">
        <w:rPr>
          <w:noProof/>
        </w:rPr>
        <w:t xml:space="preserve"> </w:t>
      </w:r>
      <w:r w:rsidRPr="006E23E8">
        <w:rPr>
          <w:b/>
          <w:bCs/>
          <w:noProof/>
        </w:rPr>
        <w:t>9,</w:t>
      </w:r>
      <w:r w:rsidRPr="006E23E8">
        <w:rPr>
          <w:noProof/>
        </w:rPr>
        <w:t xml:space="preserve"> 4204 (2018).</w:t>
      </w:r>
    </w:p>
    <w:p w14:paraId="7FE713C3" w14:textId="77777777" w:rsidR="006E23E8" w:rsidRPr="006E23E8" w:rsidRDefault="006E23E8" w:rsidP="006E23E8">
      <w:pPr>
        <w:widowControl w:val="0"/>
        <w:autoSpaceDE w:val="0"/>
        <w:autoSpaceDN w:val="0"/>
        <w:adjustRightInd w:val="0"/>
        <w:ind w:left="640" w:hanging="640"/>
        <w:rPr>
          <w:noProof/>
        </w:rPr>
      </w:pPr>
      <w:r w:rsidRPr="006E23E8">
        <w:rPr>
          <w:noProof/>
        </w:rPr>
        <w:t>18.</w:t>
      </w:r>
      <w:r w:rsidRPr="006E23E8">
        <w:rPr>
          <w:noProof/>
        </w:rPr>
        <w:tab/>
        <w:t xml:space="preserve">Palmer, A. C. </w:t>
      </w:r>
      <w:r w:rsidRPr="006E23E8">
        <w:rPr>
          <w:i/>
          <w:iCs/>
          <w:noProof/>
        </w:rPr>
        <w:t>et al.</w:t>
      </w:r>
      <w:r w:rsidRPr="006E23E8">
        <w:rPr>
          <w:noProof/>
        </w:rPr>
        <w:t xml:space="preserve"> Delayed commitment to evolutionary fate in antibiotic resistance fitness landscapes. </w:t>
      </w:r>
      <w:r w:rsidRPr="006E23E8">
        <w:rPr>
          <w:i/>
          <w:iCs/>
          <w:noProof/>
        </w:rPr>
        <w:t>Nat. Commun.</w:t>
      </w:r>
      <w:r w:rsidRPr="006E23E8">
        <w:rPr>
          <w:noProof/>
        </w:rPr>
        <w:t xml:space="preserve"> </w:t>
      </w:r>
      <w:r w:rsidRPr="006E23E8">
        <w:rPr>
          <w:b/>
          <w:bCs/>
          <w:noProof/>
        </w:rPr>
        <w:t>6,</w:t>
      </w:r>
      <w:r w:rsidRPr="006E23E8">
        <w:rPr>
          <w:noProof/>
        </w:rPr>
        <w:t xml:space="preserve"> 7385 (2015).</w:t>
      </w:r>
    </w:p>
    <w:p w14:paraId="5EEE0EBB" w14:textId="77777777" w:rsidR="006E23E8" w:rsidRPr="006E23E8" w:rsidRDefault="006E23E8" w:rsidP="006E23E8">
      <w:pPr>
        <w:widowControl w:val="0"/>
        <w:autoSpaceDE w:val="0"/>
        <w:autoSpaceDN w:val="0"/>
        <w:adjustRightInd w:val="0"/>
        <w:ind w:left="640" w:hanging="640"/>
        <w:rPr>
          <w:noProof/>
        </w:rPr>
      </w:pPr>
      <w:r w:rsidRPr="006E23E8">
        <w:rPr>
          <w:noProof/>
        </w:rPr>
        <w:t>19.</w:t>
      </w:r>
      <w:r w:rsidRPr="006E23E8">
        <w:rPr>
          <w:noProof/>
        </w:rPr>
        <w:tab/>
        <w:t xml:space="preserve">Cancer Genome Atlas Research Network </w:t>
      </w:r>
      <w:r w:rsidRPr="006E23E8">
        <w:rPr>
          <w:i/>
          <w:iCs/>
          <w:noProof/>
        </w:rPr>
        <w:t>et al.</w:t>
      </w:r>
      <w:r w:rsidRPr="006E23E8">
        <w:rPr>
          <w:noProof/>
        </w:rPr>
        <w:t xml:space="preserve"> Genomic and Epigenomic Landscapes of Adult De Novo Acute Myeloid Leukemia. </w:t>
      </w:r>
      <w:r w:rsidRPr="006E23E8">
        <w:rPr>
          <w:i/>
          <w:iCs/>
          <w:noProof/>
        </w:rPr>
        <w:t>N. Engl. J. Med.</w:t>
      </w:r>
      <w:r w:rsidRPr="006E23E8">
        <w:rPr>
          <w:noProof/>
        </w:rPr>
        <w:t xml:space="preserve"> </w:t>
      </w:r>
      <w:r w:rsidRPr="006E23E8">
        <w:rPr>
          <w:b/>
          <w:bCs/>
          <w:noProof/>
        </w:rPr>
        <w:t>368,</w:t>
      </w:r>
      <w:r w:rsidRPr="006E23E8">
        <w:rPr>
          <w:noProof/>
        </w:rPr>
        <w:t xml:space="preserve"> 2059–2074 (2013).</w:t>
      </w:r>
    </w:p>
    <w:p w14:paraId="6DB8158A" w14:textId="77777777" w:rsidR="006E23E8" w:rsidRPr="006E23E8" w:rsidRDefault="006E23E8" w:rsidP="006E23E8">
      <w:pPr>
        <w:widowControl w:val="0"/>
        <w:autoSpaceDE w:val="0"/>
        <w:autoSpaceDN w:val="0"/>
        <w:adjustRightInd w:val="0"/>
        <w:ind w:left="640" w:hanging="640"/>
        <w:rPr>
          <w:noProof/>
        </w:rPr>
      </w:pPr>
      <w:r w:rsidRPr="006E23E8">
        <w:rPr>
          <w:noProof/>
        </w:rPr>
        <w:t>20.</w:t>
      </w:r>
      <w:r w:rsidRPr="006E23E8">
        <w:rPr>
          <w:noProof/>
        </w:rPr>
        <w:tab/>
        <w:t xml:space="preserve">Heckl, D. </w:t>
      </w:r>
      <w:r w:rsidRPr="006E23E8">
        <w:rPr>
          <w:i/>
          <w:iCs/>
          <w:noProof/>
        </w:rPr>
        <w:t>et al.</w:t>
      </w:r>
      <w:r w:rsidRPr="006E23E8">
        <w:rPr>
          <w:noProof/>
        </w:rPr>
        <w:t xml:space="preserve"> Generation of mouse models of myeloid malignancy with combinatorial genetic lesions using CRISPR-Cas9 genome editing. </w:t>
      </w:r>
      <w:r w:rsidRPr="006E23E8">
        <w:rPr>
          <w:i/>
          <w:iCs/>
          <w:noProof/>
        </w:rPr>
        <w:t>Nat. Biotechnol.</w:t>
      </w:r>
      <w:r w:rsidRPr="006E23E8">
        <w:rPr>
          <w:noProof/>
        </w:rPr>
        <w:t xml:space="preserve"> </w:t>
      </w:r>
      <w:r w:rsidRPr="006E23E8">
        <w:rPr>
          <w:b/>
          <w:bCs/>
          <w:noProof/>
        </w:rPr>
        <w:t>32,</w:t>
      </w:r>
      <w:r w:rsidRPr="006E23E8">
        <w:rPr>
          <w:noProof/>
        </w:rPr>
        <w:t xml:space="preserve"> 941–6 (2014).</w:t>
      </w:r>
    </w:p>
    <w:p w14:paraId="4A1F47C4" w14:textId="77777777" w:rsidR="006E23E8" w:rsidRPr="006E23E8" w:rsidRDefault="006E23E8" w:rsidP="006E23E8">
      <w:pPr>
        <w:widowControl w:val="0"/>
        <w:autoSpaceDE w:val="0"/>
        <w:autoSpaceDN w:val="0"/>
        <w:adjustRightInd w:val="0"/>
        <w:ind w:left="640" w:hanging="640"/>
        <w:rPr>
          <w:noProof/>
        </w:rPr>
      </w:pPr>
      <w:r w:rsidRPr="006E23E8">
        <w:rPr>
          <w:noProof/>
        </w:rPr>
        <w:t>21.</w:t>
      </w:r>
      <w:r w:rsidRPr="006E23E8">
        <w:rPr>
          <w:noProof/>
        </w:rPr>
        <w:tab/>
        <w:t xml:space="preserve">Takahashi, K. &amp; Yamanaka, S. Induction of Pluripotent Stem Cells from Mouse Embryonic and Adult Fibroblast Cultures by Defined Factors. </w:t>
      </w:r>
      <w:r w:rsidRPr="006E23E8">
        <w:rPr>
          <w:i/>
          <w:iCs/>
          <w:noProof/>
        </w:rPr>
        <w:t>Cell</w:t>
      </w:r>
      <w:r w:rsidRPr="006E23E8">
        <w:rPr>
          <w:noProof/>
        </w:rPr>
        <w:t xml:space="preserve"> </w:t>
      </w:r>
      <w:r w:rsidRPr="006E23E8">
        <w:rPr>
          <w:b/>
          <w:bCs/>
          <w:noProof/>
        </w:rPr>
        <w:t>126,</w:t>
      </w:r>
      <w:r w:rsidRPr="006E23E8">
        <w:rPr>
          <w:noProof/>
        </w:rPr>
        <w:t xml:space="preserve"> 663–676 (2006).</w:t>
      </w:r>
    </w:p>
    <w:p w14:paraId="2D111521" w14:textId="77777777" w:rsidR="006E23E8" w:rsidRPr="006E23E8" w:rsidRDefault="006E23E8" w:rsidP="006E23E8">
      <w:pPr>
        <w:widowControl w:val="0"/>
        <w:autoSpaceDE w:val="0"/>
        <w:autoSpaceDN w:val="0"/>
        <w:adjustRightInd w:val="0"/>
        <w:ind w:left="640" w:hanging="640"/>
        <w:rPr>
          <w:noProof/>
        </w:rPr>
      </w:pPr>
      <w:r w:rsidRPr="006E23E8">
        <w:rPr>
          <w:noProof/>
        </w:rPr>
        <w:t>22.</w:t>
      </w:r>
      <w:r w:rsidRPr="006E23E8">
        <w:rPr>
          <w:noProof/>
        </w:rPr>
        <w:tab/>
        <w:t xml:space="preserve">Suzuki, Y. </w:t>
      </w:r>
      <w:r w:rsidRPr="006E23E8">
        <w:rPr>
          <w:i/>
          <w:iCs/>
          <w:noProof/>
        </w:rPr>
        <w:t>et al.</w:t>
      </w:r>
      <w:r w:rsidRPr="006E23E8">
        <w:rPr>
          <w:noProof/>
        </w:rPr>
        <w:t xml:space="preserve"> Knocking out multigene redundancies via cycles of sexual assortment and fluorescence selection. </w:t>
      </w:r>
      <w:r w:rsidRPr="006E23E8">
        <w:rPr>
          <w:i/>
          <w:iCs/>
          <w:noProof/>
        </w:rPr>
        <w:t>Nat. Methods</w:t>
      </w:r>
      <w:r w:rsidRPr="006E23E8">
        <w:rPr>
          <w:noProof/>
        </w:rPr>
        <w:t xml:space="preserve"> </w:t>
      </w:r>
      <w:r w:rsidRPr="006E23E8">
        <w:rPr>
          <w:b/>
          <w:bCs/>
          <w:noProof/>
        </w:rPr>
        <w:t>8,</w:t>
      </w:r>
      <w:r w:rsidRPr="006E23E8">
        <w:rPr>
          <w:noProof/>
        </w:rPr>
        <w:t xml:space="preserve"> 159–64 (2011).</w:t>
      </w:r>
    </w:p>
    <w:p w14:paraId="03644E30" w14:textId="77777777" w:rsidR="006E23E8" w:rsidRPr="006E23E8" w:rsidRDefault="006E23E8" w:rsidP="006E23E8">
      <w:pPr>
        <w:widowControl w:val="0"/>
        <w:autoSpaceDE w:val="0"/>
        <w:autoSpaceDN w:val="0"/>
        <w:adjustRightInd w:val="0"/>
        <w:ind w:left="640" w:hanging="640"/>
        <w:rPr>
          <w:noProof/>
        </w:rPr>
      </w:pPr>
      <w:r w:rsidRPr="006E23E8">
        <w:rPr>
          <w:noProof/>
        </w:rPr>
        <w:t>23.</w:t>
      </w:r>
      <w:r w:rsidRPr="006E23E8">
        <w:rPr>
          <w:noProof/>
        </w:rPr>
        <w:tab/>
        <w:t xml:space="preserve">Wang, H. H. </w:t>
      </w:r>
      <w:r w:rsidRPr="006E23E8">
        <w:rPr>
          <w:i/>
          <w:iCs/>
          <w:noProof/>
        </w:rPr>
        <w:t>et al.</w:t>
      </w:r>
      <w:r w:rsidRPr="006E23E8">
        <w:rPr>
          <w:noProof/>
        </w:rPr>
        <w:t xml:space="preserve"> Programming cells by multiplex genome engineering and accelerated evolution. </w:t>
      </w:r>
      <w:r w:rsidRPr="006E23E8">
        <w:rPr>
          <w:i/>
          <w:iCs/>
          <w:noProof/>
        </w:rPr>
        <w:t>Nature</w:t>
      </w:r>
      <w:r w:rsidRPr="006E23E8">
        <w:rPr>
          <w:noProof/>
        </w:rPr>
        <w:t xml:space="preserve"> </w:t>
      </w:r>
      <w:r w:rsidRPr="006E23E8">
        <w:rPr>
          <w:b/>
          <w:bCs/>
          <w:noProof/>
        </w:rPr>
        <w:t>460,</w:t>
      </w:r>
      <w:r w:rsidRPr="006E23E8">
        <w:rPr>
          <w:noProof/>
        </w:rPr>
        <w:t xml:space="preserve"> 894–8 (2009).</w:t>
      </w:r>
    </w:p>
    <w:p w14:paraId="3A182795" w14:textId="77777777" w:rsidR="006E23E8" w:rsidRPr="006E23E8" w:rsidRDefault="006E23E8" w:rsidP="006E23E8">
      <w:pPr>
        <w:widowControl w:val="0"/>
        <w:autoSpaceDE w:val="0"/>
        <w:autoSpaceDN w:val="0"/>
        <w:adjustRightInd w:val="0"/>
        <w:ind w:left="640" w:hanging="640"/>
        <w:rPr>
          <w:noProof/>
        </w:rPr>
      </w:pPr>
      <w:r w:rsidRPr="006E23E8">
        <w:rPr>
          <w:noProof/>
        </w:rPr>
        <w:t>24.</w:t>
      </w:r>
      <w:r w:rsidRPr="006E23E8">
        <w:rPr>
          <w:noProof/>
        </w:rPr>
        <w:tab/>
        <w:t xml:space="preserve">DiCarlo, J. E. </w:t>
      </w:r>
      <w:r w:rsidRPr="006E23E8">
        <w:rPr>
          <w:i/>
          <w:iCs/>
          <w:noProof/>
        </w:rPr>
        <w:t>et al.</w:t>
      </w:r>
      <w:r w:rsidRPr="006E23E8">
        <w:rPr>
          <w:noProof/>
        </w:rPr>
        <w:t xml:space="preserve"> Yeast oligo-mediated genome engineering (YOGE). </w:t>
      </w:r>
      <w:r w:rsidRPr="006E23E8">
        <w:rPr>
          <w:i/>
          <w:iCs/>
          <w:noProof/>
        </w:rPr>
        <w:t>ACS Synth. Biol.</w:t>
      </w:r>
      <w:r w:rsidRPr="006E23E8">
        <w:rPr>
          <w:noProof/>
        </w:rPr>
        <w:t xml:space="preserve"> </w:t>
      </w:r>
      <w:r w:rsidRPr="006E23E8">
        <w:rPr>
          <w:b/>
          <w:bCs/>
          <w:noProof/>
        </w:rPr>
        <w:t>2,</w:t>
      </w:r>
      <w:r w:rsidRPr="006E23E8">
        <w:rPr>
          <w:noProof/>
        </w:rPr>
        <w:t xml:space="preserve"> 741–9 (2013).</w:t>
      </w:r>
    </w:p>
    <w:p w14:paraId="4BB3560C" w14:textId="77777777" w:rsidR="006E23E8" w:rsidRPr="006E23E8" w:rsidRDefault="006E23E8" w:rsidP="006E23E8">
      <w:pPr>
        <w:widowControl w:val="0"/>
        <w:autoSpaceDE w:val="0"/>
        <w:autoSpaceDN w:val="0"/>
        <w:adjustRightInd w:val="0"/>
        <w:ind w:left="640" w:hanging="640"/>
        <w:rPr>
          <w:noProof/>
        </w:rPr>
      </w:pPr>
      <w:r w:rsidRPr="006E23E8">
        <w:rPr>
          <w:noProof/>
        </w:rPr>
        <w:t>25.</w:t>
      </w:r>
      <w:r w:rsidRPr="006E23E8">
        <w:rPr>
          <w:noProof/>
        </w:rPr>
        <w:tab/>
        <w:t xml:space="preserve">Zeitoun, R. I. </w:t>
      </w:r>
      <w:r w:rsidRPr="006E23E8">
        <w:rPr>
          <w:i/>
          <w:iCs/>
          <w:noProof/>
        </w:rPr>
        <w:t>et al.</w:t>
      </w:r>
      <w:r w:rsidRPr="006E23E8">
        <w:rPr>
          <w:noProof/>
        </w:rPr>
        <w:t xml:space="preserve"> Multiplexed tracking of combinatorial genomic mutations in engineered cell populations. </w:t>
      </w:r>
      <w:r w:rsidRPr="006E23E8">
        <w:rPr>
          <w:i/>
          <w:iCs/>
          <w:noProof/>
        </w:rPr>
        <w:t>Nat. Biotechnol.</w:t>
      </w:r>
      <w:r w:rsidRPr="006E23E8">
        <w:rPr>
          <w:noProof/>
        </w:rPr>
        <w:t xml:space="preserve"> </w:t>
      </w:r>
      <w:r w:rsidRPr="006E23E8">
        <w:rPr>
          <w:b/>
          <w:bCs/>
          <w:noProof/>
        </w:rPr>
        <w:t>33,</w:t>
      </w:r>
      <w:r w:rsidRPr="006E23E8">
        <w:rPr>
          <w:noProof/>
        </w:rPr>
        <w:t xml:space="preserve"> 631–637 (2015).</w:t>
      </w:r>
    </w:p>
    <w:p w14:paraId="39F8D8CF" w14:textId="77777777" w:rsidR="006E23E8" w:rsidRPr="006E23E8" w:rsidRDefault="006E23E8" w:rsidP="006E23E8">
      <w:pPr>
        <w:widowControl w:val="0"/>
        <w:autoSpaceDE w:val="0"/>
        <w:autoSpaceDN w:val="0"/>
        <w:adjustRightInd w:val="0"/>
        <w:ind w:left="640" w:hanging="640"/>
        <w:rPr>
          <w:noProof/>
        </w:rPr>
      </w:pPr>
      <w:r w:rsidRPr="006E23E8">
        <w:rPr>
          <w:noProof/>
        </w:rPr>
        <w:t>26.</w:t>
      </w:r>
      <w:r w:rsidRPr="006E23E8">
        <w:rPr>
          <w:noProof/>
        </w:rPr>
        <w:tab/>
        <w:t xml:space="preserve">Zeitoun, R. I., Pines, G., Grau, W. C. &amp; Gill, R. T. Quantitative Tracking of Combinatorially Engineered Populations with Multiplexed Binary Assemblies. </w:t>
      </w:r>
      <w:r w:rsidRPr="006E23E8">
        <w:rPr>
          <w:i/>
          <w:iCs/>
          <w:noProof/>
        </w:rPr>
        <w:t>ACS Synth. Biol.</w:t>
      </w:r>
      <w:r w:rsidRPr="006E23E8">
        <w:rPr>
          <w:noProof/>
        </w:rPr>
        <w:t xml:space="preserve"> </w:t>
      </w:r>
      <w:r w:rsidRPr="006E23E8">
        <w:rPr>
          <w:b/>
          <w:bCs/>
          <w:noProof/>
        </w:rPr>
        <w:t>6,</w:t>
      </w:r>
      <w:r w:rsidRPr="006E23E8">
        <w:rPr>
          <w:noProof/>
        </w:rPr>
        <w:t xml:space="preserve"> 619–627 (2017).</w:t>
      </w:r>
    </w:p>
    <w:p w14:paraId="1AA25DDC" w14:textId="77777777" w:rsidR="006E23E8" w:rsidRPr="006E23E8" w:rsidRDefault="006E23E8" w:rsidP="006E23E8">
      <w:pPr>
        <w:widowControl w:val="0"/>
        <w:autoSpaceDE w:val="0"/>
        <w:autoSpaceDN w:val="0"/>
        <w:adjustRightInd w:val="0"/>
        <w:ind w:left="640" w:hanging="640"/>
        <w:rPr>
          <w:noProof/>
        </w:rPr>
      </w:pPr>
      <w:r w:rsidRPr="006E23E8">
        <w:rPr>
          <w:noProof/>
        </w:rPr>
        <w:t>27.</w:t>
      </w:r>
      <w:r w:rsidRPr="006E23E8">
        <w:rPr>
          <w:noProof/>
        </w:rPr>
        <w:tab/>
        <w:t xml:space="preserve">Wong, A. S. L. </w:t>
      </w:r>
      <w:r w:rsidRPr="006E23E8">
        <w:rPr>
          <w:i/>
          <w:iCs/>
          <w:noProof/>
        </w:rPr>
        <w:t>et al.</w:t>
      </w:r>
      <w:r w:rsidRPr="006E23E8">
        <w:rPr>
          <w:noProof/>
        </w:rPr>
        <w:t xml:space="preserve"> Multiplexed barcoded CRISPR-Cas9 screening enabled by CombiGEM. </w:t>
      </w:r>
      <w:r w:rsidRPr="006E23E8">
        <w:rPr>
          <w:i/>
          <w:iCs/>
          <w:noProof/>
        </w:rPr>
        <w:t>Proc. Natl. Acad. Sci. U. S. A.</w:t>
      </w:r>
      <w:r w:rsidRPr="006E23E8">
        <w:rPr>
          <w:noProof/>
        </w:rPr>
        <w:t xml:space="preserve"> </w:t>
      </w:r>
      <w:r w:rsidRPr="006E23E8">
        <w:rPr>
          <w:b/>
          <w:bCs/>
          <w:noProof/>
        </w:rPr>
        <w:t>113,</w:t>
      </w:r>
      <w:r w:rsidRPr="006E23E8">
        <w:rPr>
          <w:noProof/>
        </w:rPr>
        <w:t xml:space="preserve"> 2544–9 (2016).</w:t>
      </w:r>
    </w:p>
    <w:p w14:paraId="61F78089" w14:textId="77777777" w:rsidR="006E23E8" w:rsidRPr="006E23E8" w:rsidRDefault="006E23E8" w:rsidP="006E23E8">
      <w:pPr>
        <w:widowControl w:val="0"/>
        <w:autoSpaceDE w:val="0"/>
        <w:autoSpaceDN w:val="0"/>
        <w:adjustRightInd w:val="0"/>
        <w:ind w:left="640" w:hanging="640"/>
        <w:rPr>
          <w:noProof/>
        </w:rPr>
      </w:pPr>
      <w:r w:rsidRPr="006E23E8">
        <w:rPr>
          <w:noProof/>
        </w:rPr>
        <w:t>28.</w:t>
      </w:r>
      <w:r w:rsidRPr="006E23E8">
        <w:rPr>
          <w:noProof/>
        </w:rPr>
        <w:tab/>
        <w:t xml:space="preserve">Jungwirth, H. &amp; Kuchler, K. Yeast ABC transporters – a tale of sex, stress, drugs and aging. </w:t>
      </w:r>
      <w:r w:rsidRPr="006E23E8">
        <w:rPr>
          <w:i/>
          <w:iCs/>
          <w:noProof/>
        </w:rPr>
        <w:t>FEBS Lett.</w:t>
      </w:r>
      <w:r w:rsidRPr="006E23E8">
        <w:rPr>
          <w:noProof/>
        </w:rPr>
        <w:t xml:space="preserve"> </w:t>
      </w:r>
      <w:r w:rsidRPr="006E23E8">
        <w:rPr>
          <w:b/>
          <w:bCs/>
          <w:noProof/>
        </w:rPr>
        <w:t>580,</w:t>
      </w:r>
      <w:r w:rsidRPr="006E23E8">
        <w:rPr>
          <w:noProof/>
        </w:rPr>
        <w:t xml:space="preserve"> 1131–8 (2006).</w:t>
      </w:r>
    </w:p>
    <w:p w14:paraId="6F0AE9C6" w14:textId="77777777" w:rsidR="006E23E8" w:rsidRPr="006E23E8" w:rsidRDefault="006E23E8" w:rsidP="006E23E8">
      <w:pPr>
        <w:widowControl w:val="0"/>
        <w:autoSpaceDE w:val="0"/>
        <w:autoSpaceDN w:val="0"/>
        <w:adjustRightInd w:val="0"/>
        <w:ind w:left="640" w:hanging="640"/>
        <w:rPr>
          <w:noProof/>
        </w:rPr>
      </w:pPr>
      <w:r w:rsidRPr="006E23E8">
        <w:rPr>
          <w:noProof/>
        </w:rPr>
        <w:t>29.</w:t>
      </w:r>
      <w:r w:rsidRPr="006E23E8">
        <w:rPr>
          <w:noProof/>
        </w:rPr>
        <w:tab/>
        <w:t xml:space="preserve">Dean, M., Rzhetsky, A. &amp; Allikmets, R. The human ATP-binding cassette (ABC) transporter superfamily. </w:t>
      </w:r>
      <w:r w:rsidRPr="006E23E8">
        <w:rPr>
          <w:i/>
          <w:iCs/>
          <w:noProof/>
        </w:rPr>
        <w:t>Genome Res.</w:t>
      </w:r>
      <w:r w:rsidRPr="006E23E8">
        <w:rPr>
          <w:noProof/>
        </w:rPr>
        <w:t xml:space="preserve"> </w:t>
      </w:r>
      <w:r w:rsidRPr="006E23E8">
        <w:rPr>
          <w:b/>
          <w:bCs/>
          <w:noProof/>
        </w:rPr>
        <w:t>11,</w:t>
      </w:r>
      <w:r w:rsidRPr="006E23E8">
        <w:rPr>
          <w:noProof/>
        </w:rPr>
        <w:t xml:space="preserve"> 1156–66 (2001).</w:t>
      </w:r>
    </w:p>
    <w:p w14:paraId="10B74140" w14:textId="77777777" w:rsidR="006E23E8" w:rsidRPr="006E23E8" w:rsidRDefault="006E23E8" w:rsidP="006E23E8">
      <w:pPr>
        <w:widowControl w:val="0"/>
        <w:autoSpaceDE w:val="0"/>
        <w:autoSpaceDN w:val="0"/>
        <w:adjustRightInd w:val="0"/>
        <w:ind w:left="640" w:hanging="640"/>
        <w:rPr>
          <w:noProof/>
        </w:rPr>
      </w:pPr>
      <w:r w:rsidRPr="006E23E8">
        <w:rPr>
          <w:noProof/>
        </w:rPr>
        <w:t>30.</w:t>
      </w:r>
      <w:r w:rsidRPr="006E23E8">
        <w:rPr>
          <w:noProof/>
        </w:rPr>
        <w:tab/>
        <w:t xml:space="preserve">Kovalchuk, A. &amp; Driessen, A. J. M. Phylogenetic analysis of fungal ABC transporters. </w:t>
      </w:r>
      <w:r w:rsidRPr="006E23E8">
        <w:rPr>
          <w:i/>
          <w:iCs/>
          <w:noProof/>
        </w:rPr>
        <w:t>BMC Genomics</w:t>
      </w:r>
      <w:r w:rsidRPr="006E23E8">
        <w:rPr>
          <w:noProof/>
        </w:rPr>
        <w:t xml:space="preserve"> </w:t>
      </w:r>
      <w:r w:rsidRPr="006E23E8">
        <w:rPr>
          <w:b/>
          <w:bCs/>
          <w:noProof/>
        </w:rPr>
        <w:t>11,</w:t>
      </w:r>
      <w:r w:rsidRPr="006E23E8">
        <w:rPr>
          <w:noProof/>
        </w:rPr>
        <w:t xml:space="preserve"> 177 (2010).</w:t>
      </w:r>
    </w:p>
    <w:p w14:paraId="614EF284" w14:textId="77777777" w:rsidR="006E23E8" w:rsidRPr="006E23E8" w:rsidRDefault="006E23E8" w:rsidP="006E23E8">
      <w:pPr>
        <w:widowControl w:val="0"/>
        <w:autoSpaceDE w:val="0"/>
        <w:autoSpaceDN w:val="0"/>
        <w:adjustRightInd w:val="0"/>
        <w:ind w:left="640" w:hanging="640"/>
        <w:rPr>
          <w:noProof/>
        </w:rPr>
      </w:pPr>
      <w:r w:rsidRPr="006E23E8">
        <w:rPr>
          <w:noProof/>
        </w:rPr>
        <w:t>31.</w:t>
      </w:r>
      <w:r w:rsidRPr="006E23E8">
        <w:rPr>
          <w:noProof/>
        </w:rPr>
        <w:tab/>
        <w:t xml:space="preserve">Kolaczkowska, A., Kolaczkowski, M., Goffeau, A. &amp; Moye-Rowley, W. S. </w:t>
      </w:r>
      <w:r w:rsidRPr="006E23E8">
        <w:rPr>
          <w:noProof/>
        </w:rPr>
        <w:lastRenderedPageBreak/>
        <w:t xml:space="preserve">Compensatory activation of the multidrug transporters Pdr5p, Snq2p, and Yor1p by Pdr1p in Saccharomyces cerevisiae. </w:t>
      </w:r>
      <w:r w:rsidRPr="006E23E8">
        <w:rPr>
          <w:i/>
          <w:iCs/>
          <w:noProof/>
        </w:rPr>
        <w:t>FEBS Lett.</w:t>
      </w:r>
      <w:r w:rsidRPr="006E23E8">
        <w:rPr>
          <w:noProof/>
        </w:rPr>
        <w:t xml:space="preserve"> </w:t>
      </w:r>
      <w:r w:rsidRPr="006E23E8">
        <w:rPr>
          <w:b/>
          <w:bCs/>
          <w:noProof/>
        </w:rPr>
        <w:t>582,</w:t>
      </w:r>
      <w:r w:rsidRPr="006E23E8">
        <w:rPr>
          <w:noProof/>
        </w:rPr>
        <w:t xml:space="preserve"> 977–83 (2008).</w:t>
      </w:r>
    </w:p>
    <w:p w14:paraId="2CBA899F" w14:textId="77777777" w:rsidR="006E23E8" w:rsidRPr="006E23E8" w:rsidRDefault="006E23E8" w:rsidP="006E23E8">
      <w:pPr>
        <w:widowControl w:val="0"/>
        <w:autoSpaceDE w:val="0"/>
        <w:autoSpaceDN w:val="0"/>
        <w:adjustRightInd w:val="0"/>
        <w:ind w:left="640" w:hanging="640"/>
        <w:rPr>
          <w:noProof/>
        </w:rPr>
      </w:pPr>
      <w:r w:rsidRPr="006E23E8">
        <w:rPr>
          <w:noProof/>
        </w:rPr>
        <w:t>32.</w:t>
      </w:r>
      <w:r w:rsidRPr="006E23E8">
        <w:rPr>
          <w:noProof/>
        </w:rPr>
        <w:tab/>
        <w:t xml:space="preserve">Snider, J. </w:t>
      </w:r>
      <w:r w:rsidRPr="006E23E8">
        <w:rPr>
          <w:i/>
          <w:iCs/>
          <w:noProof/>
        </w:rPr>
        <w:t>et al.</w:t>
      </w:r>
      <w:r w:rsidRPr="006E23E8">
        <w:rPr>
          <w:noProof/>
        </w:rPr>
        <w:t xml:space="preserve"> Mapping the functional yeast ABC transporter interactome. </w:t>
      </w:r>
      <w:r w:rsidRPr="006E23E8">
        <w:rPr>
          <w:i/>
          <w:iCs/>
          <w:noProof/>
        </w:rPr>
        <w:t>Nat. Chem. Biol.</w:t>
      </w:r>
      <w:r w:rsidRPr="006E23E8">
        <w:rPr>
          <w:noProof/>
        </w:rPr>
        <w:t xml:space="preserve"> </w:t>
      </w:r>
      <w:r w:rsidRPr="006E23E8">
        <w:rPr>
          <w:b/>
          <w:bCs/>
          <w:noProof/>
        </w:rPr>
        <w:t>9,</w:t>
      </w:r>
      <w:r w:rsidRPr="006E23E8">
        <w:rPr>
          <w:noProof/>
        </w:rPr>
        <w:t xml:space="preserve"> 565–72 (2013).</w:t>
      </w:r>
    </w:p>
    <w:p w14:paraId="0B3E602C" w14:textId="77777777" w:rsidR="006E23E8" w:rsidRPr="006E23E8" w:rsidRDefault="006E23E8" w:rsidP="006E23E8">
      <w:pPr>
        <w:widowControl w:val="0"/>
        <w:autoSpaceDE w:val="0"/>
        <w:autoSpaceDN w:val="0"/>
        <w:adjustRightInd w:val="0"/>
        <w:ind w:left="640" w:hanging="640"/>
        <w:rPr>
          <w:noProof/>
        </w:rPr>
      </w:pPr>
      <w:r w:rsidRPr="006E23E8">
        <w:rPr>
          <w:noProof/>
        </w:rPr>
        <w:t>33.</w:t>
      </w:r>
      <w:r w:rsidRPr="006E23E8">
        <w:rPr>
          <w:noProof/>
        </w:rPr>
        <w:tab/>
        <w:t xml:space="preserve">Donner, M. &amp; Keppler, D. Up-regulation of basolateral multidrug resistance protein 3 (Mrp3) in cholestatic rat liver. </w:t>
      </w:r>
      <w:r w:rsidRPr="006E23E8">
        <w:rPr>
          <w:i/>
          <w:iCs/>
          <w:noProof/>
        </w:rPr>
        <w:t>Hepatology</w:t>
      </w:r>
      <w:r w:rsidRPr="006E23E8">
        <w:rPr>
          <w:noProof/>
        </w:rPr>
        <w:t xml:space="preserve"> </w:t>
      </w:r>
      <w:r w:rsidRPr="006E23E8">
        <w:rPr>
          <w:b/>
          <w:bCs/>
          <w:noProof/>
        </w:rPr>
        <w:t>34,</w:t>
      </w:r>
      <w:r w:rsidRPr="006E23E8">
        <w:rPr>
          <w:noProof/>
        </w:rPr>
        <w:t xml:space="preserve"> 351–359 (2001).</w:t>
      </w:r>
    </w:p>
    <w:p w14:paraId="72FC2F6E" w14:textId="77777777" w:rsidR="006E23E8" w:rsidRPr="006E23E8" w:rsidRDefault="006E23E8" w:rsidP="006E23E8">
      <w:pPr>
        <w:widowControl w:val="0"/>
        <w:autoSpaceDE w:val="0"/>
        <w:autoSpaceDN w:val="0"/>
        <w:adjustRightInd w:val="0"/>
        <w:ind w:left="640" w:hanging="640"/>
        <w:rPr>
          <w:noProof/>
        </w:rPr>
      </w:pPr>
      <w:r w:rsidRPr="006E23E8">
        <w:rPr>
          <w:noProof/>
        </w:rPr>
        <w:t>34.</w:t>
      </w:r>
      <w:r w:rsidRPr="006E23E8">
        <w:rPr>
          <w:noProof/>
        </w:rPr>
        <w:tab/>
        <w:t xml:space="preserve">König, J., Rost, D., Cui, Y. &amp; Keppler, D. Characterization of the human multidrug resistance protein isoform MRP3 localized to the basolateral hepatocyte membrane. </w:t>
      </w:r>
      <w:r w:rsidRPr="006E23E8">
        <w:rPr>
          <w:i/>
          <w:iCs/>
          <w:noProof/>
        </w:rPr>
        <w:t>Hepatology</w:t>
      </w:r>
      <w:r w:rsidRPr="006E23E8">
        <w:rPr>
          <w:noProof/>
        </w:rPr>
        <w:t xml:space="preserve"> </w:t>
      </w:r>
      <w:r w:rsidRPr="006E23E8">
        <w:rPr>
          <w:b/>
          <w:bCs/>
          <w:noProof/>
        </w:rPr>
        <w:t>29,</w:t>
      </w:r>
      <w:r w:rsidRPr="006E23E8">
        <w:rPr>
          <w:noProof/>
        </w:rPr>
        <w:t xml:space="preserve"> 1156–1163 (1999).</w:t>
      </w:r>
    </w:p>
    <w:p w14:paraId="4FB478AF" w14:textId="77777777" w:rsidR="006E23E8" w:rsidRPr="006E23E8" w:rsidRDefault="006E23E8" w:rsidP="006E23E8">
      <w:pPr>
        <w:widowControl w:val="0"/>
        <w:autoSpaceDE w:val="0"/>
        <w:autoSpaceDN w:val="0"/>
        <w:adjustRightInd w:val="0"/>
        <w:ind w:left="640" w:hanging="640"/>
        <w:rPr>
          <w:noProof/>
        </w:rPr>
      </w:pPr>
      <w:r w:rsidRPr="006E23E8">
        <w:rPr>
          <w:noProof/>
        </w:rPr>
        <w:t>35.</w:t>
      </w:r>
      <w:r w:rsidRPr="006E23E8">
        <w:rPr>
          <w:noProof/>
        </w:rPr>
        <w:tab/>
        <w:t xml:space="preserve">Huls, M. </w:t>
      </w:r>
      <w:r w:rsidRPr="006E23E8">
        <w:rPr>
          <w:i/>
          <w:iCs/>
          <w:noProof/>
        </w:rPr>
        <w:t>et al.</w:t>
      </w:r>
      <w:r w:rsidRPr="006E23E8">
        <w:rPr>
          <w:noProof/>
        </w:rPr>
        <w:t xml:space="preserve"> The breast cancer resistance protein transporter ABCG2 is expressed in the human kidney proximal tubule apical membrane. </w:t>
      </w:r>
      <w:r w:rsidRPr="006E23E8">
        <w:rPr>
          <w:i/>
          <w:iCs/>
          <w:noProof/>
        </w:rPr>
        <w:t>Kidney Int.</w:t>
      </w:r>
      <w:r w:rsidRPr="006E23E8">
        <w:rPr>
          <w:noProof/>
        </w:rPr>
        <w:t xml:space="preserve"> </w:t>
      </w:r>
      <w:r w:rsidRPr="006E23E8">
        <w:rPr>
          <w:b/>
          <w:bCs/>
          <w:noProof/>
        </w:rPr>
        <w:t>73,</w:t>
      </w:r>
      <w:r w:rsidRPr="006E23E8">
        <w:rPr>
          <w:noProof/>
        </w:rPr>
        <w:t xml:space="preserve"> 220–225 (2008).</w:t>
      </w:r>
    </w:p>
    <w:p w14:paraId="5986B6CD" w14:textId="77777777" w:rsidR="006E23E8" w:rsidRPr="006E23E8" w:rsidRDefault="006E23E8" w:rsidP="006E23E8">
      <w:pPr>
        <w:widowControl w:val="0"/>
        <w:autoSpaceDE w:val="0"/>
        <w:autoSpaceDN w:val="0"/>
        <w:adjustRightInd w:val="0"/>
        <w:ind w:left="640" w:hanging="640"/>
        <w:rPr>
          <w:noProof/>
        </w:rPr>
      </w:pPr>
      <w:r w:rsidRPr="006E23E8">
        <w:rPr>
          <w:noProof/>
        </w:rPr>
        <w:t>36.</w:t>
      </w:r>
      <w:r w:rsidRPr="006E23E8">
        <w:rPr>
          <w:noProof/>
        </w:rPr>
        <w:tab/>
        <w:t xml:space="preserve">Brem, R. B. &amp; Kruglyak, L. The landscape of genetic complexity across 5,700 gene expression traits in yeast. </w:t>
      </w:r>
      <w:r w:rsidRPr="006E23E8">
        <w:rPr>
          <w:i/>
          <w:iCs/>
          <w:noProof/>
        </w:rPr>
        <w:t>Proc. Natl. Acad. Sci. U. S. A.</w:t>
      </w:r>
      <w:r w:rsidRPr="006E23E8">
        <w:rPr>
          <w:noProof/>
        </w:rPr>
        <w:t xml:space="preserve"> </w:t>
      </w:r>
      <w:r w:rsidRPr="006E23E8">
        <w:rPr>
          <w:b/>
          <w:bCs/>
          <w:noProof/>
        </w:rPr>
        <w:t>102,</w:t>
      </w:r>
      <w:r w:rsidRPr="006E23E8">
        <w:rPr>
          <w:noProof/>
        </w:rPr>
        <w:t xml:space="preserve"> 1572–7 (2005).</w:t>
      </w:r>
    </w:p>
    <w:p w14:paraId="201FBF86" w14:textId="77777777" w:rsidR="006E23E8" w:rsidRPr="006E23E8" w:rsidRDefault="006E23E8" w:rsidP="006E23E8">
      <w:pPr>
        <w:widowControl w:val="0"/>
        <w:autoSpaceDE w:val="0"/>
        <w:autoSpaceDN w:val="0"/>
        <w:adjustRightInd w:val="0"/>
        <w:ind w:left="640" w:hanging="640"/>
        <w:rPr>
          <w:noProof/>
        </w:rPr>
      </w:pPr>
      <w:r w:rsidRPr="006E23E8">
        <w:rPr>
          <w:noProof/>
        </w:rPr>
        <w:t>37.</w:t>
      </w:r>
      <w:r w:rsidRPr="006E23E8">
        <w:rPr>
          <w:noProof/>
        </w:rPr>
        <w:tab/>
        <w:t xml:space="preserve">Perlstein, E. O., Ruderfer, D. M., Roberts, D. C., Schreiber, S. L. &amp; Kruglyak, L. Genetic basis of individual differences in the response to small-molecule drugs in yeast. </w:t>
      </w:r>
      <w:r w:rsidRPr="006E23E8">
        <w:rPr>
          <w:i/>
          <w:iCs/>
          <w:noProof/>
        </w:rPr>
        <w:t>Nat. Genet.</w:t>
      </w:r>
      <w:r w:rsidRPr="006E23E8">
        <w:rPr>
          <w:noProof/>
        </w:rPr>
        <w:t xml:space="preserve"> </w:t>
      </w:r>
      <w:r w:rsidRPr="006E23E8">
        <w:rPr>
          <w:b/>
          <w:bCs/>
          <w:noProof/>
        </w:rPr>
        <w:t>39,</w:t>
      </w:r>
      <w:r w:rsidRPr="006E23E8">
        <w:rPr>
          <w:noProof/>
        </w:rPr>
        <w:t xml:space="preserve"> 496–502 (2007).</w:t>
      </w:r>
    </w:p>
    <w:p w14:paraId="7D03447A" w14:textId="77777777" w:rsidR="006E23E8" w:rsidRPr="006E23E8" w:rsidRDefault="006E23E8" w:rsidP="006E23E8">
      <w:pPr>
        <w:widowControl w:val="0"/>
        <w:autoSpaceDE w:val="0"/>
        <w:autoSpaceDN w:val="0"/>
        <w:adjustRightInd w:val="0"/>
        <w:ind w:left="640" w:hanging="640"/>
        <w:rPr>
          <w:noProof/>
        </w:rPr>
      </w:pPr>
      <w:r w:rsidRPr="006E23E8">
        <w:rPr>
          <w:noProof/>
        </w:rPr>
        <w:t>38.</w:t>
      </w:r>
      <w:r w:rsidRPr="006E23E8">
        <w:rPr>
          <w:noProof/>
        </w:rPr>
        <w:tab/>
        <w:t xml:space="preserve">Lee, A. Y. </w:t>
      </w:r>
      <w:r w:rsidRPr="006E23E8">
        <w:rPr>
          <w:i/>
          <w:iCs/>
          <w:noProof/>
        </w:rPr>
        <w:t>et al.</w:t>
      </w:r>
      <w:r w:rsidRPr="006E23E8">
        <w:rPr>
          <w:noProof/>
        </w:rPr>
        <w:t xml:space="preserve"> Mapping the cellular response to small molecules using chemogenomic fitness signatures. </w:t>
      </w:r>
      <w:r w:rsidRPr="006E23E8">
        <w:rPr>
          <w:i/>
          <w:iCs/>
          <w:noProof/>
        </w:rPr>
        <w:t>Science</w:t>
      </w:r>
      <w:r w:rsidRPr="006E23E8">
        <w:rPr>
          <w:noProof/>
        </w:rPr>
        <w:t xml:space="preserve"> </w:t>
      </w:r>
      <w:r w:rsidRPr="006E23E8">
        <w:rPr>
          <w:b/>
          <w:bCs/>
          <w:noProof/>
        </w:rPr>
        <w:t>344,</w:t>
      </w:r>
      <w:r w:rsidRPr="006E23E8">
        <w:rPr>
          <w:noProof/>
        </w:rPr>
        <w:t xml:space="preserve"> 208–11 (2014).</w:t>
      </w:r>
    </w:p>
    <w:p w14:paraId="0167037F" w14:textId="77777777" w:rsidR="006E23E8" w:rsidRPr="006E23E8" w:rsidRDefault="006E23E8" w:rsidP="006E23E8">
      <w:pPr>
        <w:widowControl w:val="0"/>
        <w:autoSpaceDE w:val="0"/>
        <w:autoSpaceDN w:val="0"/>
        <w:adjustRightInd w:val="0"/>
        <w:ind w:left="640" w:hanging="640"/>
        <w:rPr>
          <w:noProof/>
        </w:rPr>
      </w:pPr>
      <w:r w:rsidRPr="006E23E8">
        <w:rPr>
          <w:noProof/>
        </w:rPr>
        <w:t>39.</w:t>
      </w:r>
      <w:r w:rsidRPr="006E23E8">
        <w:rPr>
          <w:noProof/>
        </w:rPr>
        <w:tab/>
        <w:t xml:space="preserve">Yan, Z. </w:t>
      </w:r>
      <w:r w:rsidRPr="006E23E8">
        <w:rPr>
          <w:i/>
          <w:iCs/>
          <w:noProof/>
        </w:rPr>
        <w:t>et al.</w:t>
      </w:r>
      <w:r w:rsidRPr="006E23E8">
        <w:rPr>
          <w:noProof/>
        </w:rPr>
        <w:t xml:space="preserve"> Yeast Barcoders: a chemogenomic application of a universal donor-strain collection carrying bar-code identifiers. </w:t>
      </w:r>
      <w:r w:rsidRPr="006E23E8">
        <w:rPr>
          <w:i/>
          <w:iCs/>
          <w:noProof/>
        </w:rPr>
        <w:t>Nat. Methods</w:t>
      </w:r>
      <w:r w:rsidRPr="006E23E8">
        <w:rPr>
          <w:noProof/>
        </w:rPr>
        <w:t xml:space="preserve"> </w:t>
      </w:r>
      <w:r w:rsidRPr="006E23E8">
        <w:rPr>
          <w:b/>
          <w:bCs/>
          <w:noProof/>
        </w:rPr>
        <w:t>5,</w:t>
      </w:r>
      <w:r w:rsidRPr="006E23E8">
        <w:rPr>
          <w:noProof/>
        </w:rPr>
        <w:t xml:space="preserve"> 719–725 (2008).</w:t>
      </w:r>
    </w:p>
    <w:p w14:paraId="67FDC652" w14:textId="77777777" w:rsidR="006E23E8" w:rsidRPr="006E23E8" w:rsidRDefault="006E23E8" w:rsidP="006E23E8">
      <w:pPr>
        <w:widowControl w:val="0"/>
        <w:autoSpaceDE w:val="0"/>
        <w:autoSpaceDN w:val="0"/>
        <w:adjustRightInd w:val="0"/>
        <w:ind w:left="640" w:hanging="640"/>
        <w:rPr>
          <w:noProof/>
        </w:rPr>
      </w:pPr>
      <w:r w:rsidRPr="006E23E8">
        <w:rPr>
          <w:noProof/>
        </w:rPr>
        <w:t>40.</w:t>
      </w:r>
      <w:r w:rsidRPr="006E23E8">
        <w:rPr>
          <w:noProof/>
        </w:rPr>
        <w:tab/>
        <w:t xml:space="preserve">Smith, A. M. </w:t>
      </w:r>
      <w:r w:rsidRPr="006E23E8">
        <w:rPr>
          <w:i/>
          <w:iCs/>
          <w:noProof/>
        </w:rPr>
        <w:t>et al.</w:t>
      </w:r>
      <w:r w:rsidRPr="006E23E8">
        <w:rPr>
          <w:noProof/>
        </w:rPr>
        <w:t xml:space="preserve"> Quantitative phenotyping via deep barcode sequencing. </w:t>
      </w:r>
      <w:r w:rsidRPr="006E23E8">
        <w:rPr>
          <w:i/>
          <w:iCs/>
          <w:noProof/>
        </w:rPr>
        <w:t>Genome Res.</w:t>
      </w:r>
      <w:r w:rsidRPr="006E23E8">
        <w:rPr>
          <w:noProof/>
        </w:rPr>
        <w:t xml:space="preserve"> </w:t>
      </w:r>
      <w:r w:rsidRPr="006E23E8">
        <w:rPr>
          <w:b/>
          <w:bCs/>
          <w:noProof/>
        </w:rPr>
        <w:t>19,</w:t>
      </w:r>
      <w:r w:rsidRPr="006E23E8">
        <w:rPr>
          <w:noProof/>
        </w:rPr>
        <w:t xml:space="preserve"> 1836–42 (2009).</w:t>
      </w:r>
    </w:p>
    <w:p w14:paraId="0DAE37EC" w14:textId="77777777" w:rsidR="006E23E8" w:rsidRPr="006E23E8" w:rsidRDefault="006E23E8" w:rsidP="006E23E8">
      <w:pPr>
        <w:widowControl w:val="0"/>
        <w:autoSpaceDE w:val="0"/>
        <w:autoSpaceDN w:val="0"/>
        <w:adjustRightInd w:val="0"/>
        <w:ind w:left="640" w:hanging="640"/>
        <w:rPr>
          <w:noProof/>
        </w:rPr>
      </w:pPr>
      <w:r w:rsidRPr="006E23E8">
        <w:rPr>
          <w:noProof/>
        </w:rPr>
        <w:t>41.</w:t>
      </w:r>
      <w:r w:rsidRPr="006E23E8">
        <w:rPr>
          <w:noProof/>
        </w:rPr>
        <w:tab/>
        <w:t xml:space="preserve">Yachie, N. </w:t>
      </w:r>
      <w:r w:rsidRPr="006E23E8">
        <w:rPr>
          <w:i/>
          <w:iCs/>
          <w:noProof/>
        </w:rPr>
        <w:t>et al.</w:t>
      </w:r>
      <w:r w:rsidRPr="006E23E8">
        <w:rPr>
          <w:noProof/>
        </w:rPr>
        <w:t xml:space="preserve"> Pooled-matrix protein interaction screens using Barcode Fusion Genetics. </w:t>
      </w:r>
      <w:r w:rsidRPr="006E23E8">
        <w:rPr>
          <w:i/>
          <w:iCs/>
          <w:noProof/>
        </w:rPr>
        <w:t>Mol. Syst. Biol.</w:t>
      </w:r>
      <w:r w:rsidRPr="006E23E8">
        <w:rPr>
          <w:noProof/>
        </w:rPr>
        <w:t xml:space="preserve"> </w:t>
      </w:r>
      <w:r w:rsidRPr="006E23E8">
        <w:rPr>
          <w:b/>
          <w:bCs/>
          <w:noProof/>
        </w:rPr>
        <w:t>12,</w:t>
      </w:r>
      <w:r w:rsidRPr="006E23E8">
        <w:rPr>
          <w:noProof/>
        </w:rPr>
        <w:t xml:space="preserve"> 863 (2016).</w:t>
      </w:r>
    </w:p>
    <w:p w14:paraId="6FA40889" w14:textId="77777777" w:rsidR="006E23E8" w:rsidRPr="006E23E8" w:rsidRDefault="006E23E8" w:rsidP="006E23E8">
      <w:pPr>
        <w:widowControl w:val="0"/>
        <w:autoSpaceDE w:val="0"/>
        <w:autoSpaceDN w:val="0"/>
        <w:adjustRightInd w:val="0"/>
        <w:ind w:left="640" w:hanging="640"/>
        <w:rPr>
          <w:noProof/>
        </w:rPr>
      </w:pPr>
      <w:r w:rsidRPr="006E23E8">
        <w:rPr>
          <w:noProof/>
        </w:rPr>
        <w:t>42.</w:t>
      </w:r>
      <w:r w:rsidRPr="006E23E8">
        <w:rPr>
          <w:noProof/>
        </w:rPr>
        <w:tab/>
        <w:t xml:space="preserve">Smith, A. M. </w:t>
      </w:r>
      <w:r w:rsidRPr="006E23E8">
        <w:rPr>
          <w:i/>
          <w:iCs/>
          <w:noProof/>
        </w:rPr>
        <w:t>et al.</w:t>
      </w:r>
      <w:r w:rsidRPr="006E23E8">
        <w:rPr>
          <w:noProof/>
        </w:rPr>
        <w:t xml:space="preserve"> Highly-multiplexed barcode sequencing: an efficient method for parallel analysis of pooled samples. </w:t>
      </w:r>
      <w:r w:rsidRPr="006E23E8">
        <w:rPr>
          <w:i/>
          <w:iCs/>
          <w:noProof/>
        </w:rPr>
        <w:t>Nucleic Acids Res.</w:t>
      </w:r>
      <w:r w:rsidRPr="006E23E8">
        <w:rPr>
          <w:noProof/>
        </w:rPr>
        <w:t xml:space="preserve"> </w:t>
      </w:r>
      <w:r w:rsidRPr="006E23E8">
        <w:rPr>
          <w:b/>
          <w:bCs/>
          <w:noProof/>
        </w:rPr>
        <w:t>38,</w:t>
      </w:r>
      <w:r w:rsidRPr="006E23E8">
        <w:rPr>
          <w:noProof/>
        </w:rPr>
        <w:t xml:space="preserve"> e142 (2010).</w:t>
      </w:r>
    </w:p>
    <w:p w14:paraId="02E86BA1" w14:textId="77777777" w:rsidR="006E23E8" w:rsidRPr="006E23E8" w:rsidRDefault="006E23E8" w:rsidP="006E23E8">
      <w:pPr>
        <w:widowControl w:val="0"/>
        <w:autoSpaceDE w:val="0"/>
        <w:autoSpaceDN w:val="0"/>
        <w:adjustRightInd w:val="0"/>
        <w:ind w:left="640" w:hanging="640"/>
        <w:rPr>
          <w:noProof/>
        </w:rPr>
      </w:pPr>
      <w:r w:rsidRPr="006E23E8">
        <w:rPr>
          <w:noProof/>
        </w:rPr>
        <w:t>43.</w:t>
      </w:r>
      <w:r w:rsidRPr="006E23E8">
        <w:rPr>
          <w:noProof/>
        </w:rPr>
        <w:tab/>
        <w:t xml:space="preserve">Shekhar-Guturja, T. </w:t>
      </w:r>
      <w:r w:rsidRPr="006E23E8">
        <w:rPr>
          <w:i/>
          <w:iCs/>
          <w:noProof/>
        </w:rPr>
        <w:t>et al.</w:t>
      </w:r>
      <w:r w:rsidRPr="006E23E8">
        <w:rPr>
          <w:noProof/>
        </w:rPr>
        <w:t xml:space="preserve"> Beauvericin Potentiates Azole Activity via Inhibition of Multidrug Efflux, Blocks </w:t>
      </w:r>
      <w:r w:rsidRPr="006E23E8">
        <w:rPr>
          <w:i/>
          <w:iCs/>
          <w:noProof/>
        </w:rPr>
        <w:t>C. albicans</w:t>
      </w:r>
      <w:r w:rsidRPr="006E23E8">
        <w:rPr>
          <w:noProof/>
        </w:rPr>
        <w:t xml:space="preserve"> Morphogenesis, and is Effluxed via Yor1 and Circuitry Controlled by Zcf29. </w:t>
      </w:r>
      <w:r w:rsidRPr="006E23E8">
        <w:rPr>
          <w:i/>
          <w:iCs/>
          <w:noProof/>
        </w:rPr>
        <w:t>Antimicrob. Agents Chemother.</w:t>
      </w:r>
      <w:r w:rsidRPr="006E23E8">
        <w:rPr>
          <w:noProof/>
        </w:rPr>
        <w:t xml:space="preserve"> </w:t>
      </w:r>
      <w:r w:rsidRPr="006E23E8">
        <w:rPr>
          <w:b/>
          <w:bCs/>
          <w:noProof/>
        </w:rPr>
        <w:t>60,</w:t>
      </w:r>
      <w:r w:rsidRPr="006E23E8">
        <w:rPr>
          <w:noProof/>
        </w:rPr>
        <w:t xml:space="preserve"> AAC.01959-16 (2016).</w:t>
      </w:r>
    </w:p>
    <w:p w14:paraId="2975BCB5" w14:textId="77777777" w:rsidR="006E23E8" w:rsidRPr="006E23E8" w:rsidRDefault="006E23E8" w:rsidP="006E23E8">
      <w:pPr>
        <w:widowControl w:val="0"/>
        <w:autoSpaceDE w:val="0"/>
        <w:autoSpaceDN w:val="0"/>
        <w:adjustRightInd w:val="0"/>
        <w:ind w:left="640" w:hanging="640"/>
        <w:rPr>
          <w:noProof/>
        </w:rPr>
      </w:pPr>
      <w:r w:rsidRPr="006E23E8">
        <w:rPr>
          <w:noProof/>
        </w:rPr>
        <w:t>44.</w:t>
      </w:r>
      <w:r w:rsidRPr="006E23E8">
        <w:rPr>
          <w:noProof/>
        </w:rPr>
        <w:tab/>
        <w:t xml:space="preserve">Katzmann, D. J., Burnett, P. E., Golin, J., Mahé, Y. &amp; Moye-Rowley, W. S. Transcriptional control of the yeast PDR5 gene by the PDR3 gene product. </w:t>
      </w:r>
      <w:r w:rsidRPr="006E23E8">
        <w:rPr>
          <w:i/>
          <w:iCs/>
          <w:noProof/>
        </w:rPr>
        <w:t>Mol. Cell. Biol.</w:t>
      </w:r>
      <w:r w:rsidRPr="006E23E8">
        <w:rPr>
          <w:noProof/>
        </w:rPr>
        <w:t xml:space="preserve"> </w:t>
      </w:r>
      <w:r w:rsidRPr="006E23E8">
        <w:rPr>
          <w:b/>
          <w:bCs/>
          <w:noProof/>
        </w:rPr>
        <w:t>14,</w:t>
      </w:r>
      <w:r w:rsidRPr="006E23E8">
        <w:rPr>
          <w:noProof/>
        </w:rPr>
        <w:t xml:space="preserve"> 4653–61 (1994).</w:t>
      </w:r>
    </w:p>
    <w:p w14:paraId="24D52E98" w14:textId="77777777" w:rsidR="006E23E8" w:rsidRPr="006E23E8" w:rsidRDefault="006E23E8" w:rsidP="006E23E8">
      <w:pPr>
        <w:widowControl w:val="0"/>
        <w:autoSpaceDE w:val="0"/>
        <w:autoSpaceDN w:val="0"/>
        <w:adjustRightInd w:val="0"/>
        <w:ind w:left="640" w:hanging="640"/>
        <w:rPr>
          <w:noProof/>
        </w:rPr>
      </w:pPr>
      <w:r w:rsidRPr="006E23E8">
        <w:rPr>
          <w:noProof/>
        </w:rPr>
        <w:t>45.</w:t>
      </w:r>
      <w:r w:rsidRPr="006E23E8">
        <w:rPr>
          <w:noProof/>
        </w:rPr>
        <w:tab/>
        <w:t xml:space="preserve">KOLACZKOWSKI, M., KOLACZKOWSKA, A., LUCZYNSKI, J., WITEK, S. &amp; GOFFEAU, A. </w:t>
      </w:r>
      <w:r w:rsidRPr="006E23E8">
        <w:rPr>
          <w:i/>
          <w:iCs/>
          <w:noProof/>
        </w:rPr>
        <w:t>In Vivo</w:t>
      </w:r>
      <w:r w:rsidRPr="006E23E8">
        <w:rPr>
          <w:noProof/>
        </w:rPr>
        <w:t xml:space="preserve"> Characterization of the Drug Resistance Profile of the Major ABC Transporters and Other Components of the Yeast Pleiotropic Drug Resistance Network. </w:t>
      </w:r>
      <w:r w:rsidRPr="006E23E8">
        <w:rPr>
          <w:i/>
          <w:iCs/>
          <w:noProof/>
        </w:rPr>
        <w:t>Microb. Drug Resist.</w:t>
      </w:r>
      <w:r w:rsidRPr="006E23E8">
        <w:rPr>
          <w:noProof/>
        </w:rPr>
        <w:t xml:space="preserve"> </w:t>
      </w:r>
      <w:r w:rsidRPr="006E23E8">
        <w:rPr>
          <w:b/>
          <w:bCs/>
          <w:noProof/>
        </w:rPr>
        <w:t>4,</w:t>
      </w:r>
      <w:r w:rsidRPr="006E23E8">
        <w:rPr>
          <w:noProof/>
        </w:rPr>
        <w:t xml:space="preserve"> 143–158 (1998).</w:t>
      </w:r>
    </w:p>
    <w:p w14:paraId="21694899" w14:textId="77777777" w:rsidR="006E23E8" w:rsidRPr="006E23E8" w:rsidRDefault="006E23E8" w:rsidP="006E23E8">
      <w:pPr>
        <w:widowControl w:val="0"/>
        <w:autoSpaceDE w:val="0"/>
        <w:autoSpaceDN w:val="0"/>
        <w:adjustRightInd w:val="0"/>
        <w:ind w:left="640" w:hanging="640"/>
        <w:rPr>
          <w:noProof/>
        </w:rPr>
      </w:pPr>
      <w:r w:rsidRPr="006E23E8">
        <w:rPr>
          <w:noProof/>
        </w:rPr>
        <w:t>46.</w:t>
      </w:r>
      <w:r w:rsidRPr="006E23E8">
        <w:rPr>
          <w:noProof/>
        </w:rPr>
        <w:tab/>
        <w:t xml:space="preserve">Ernst, R. </w:t>
      </w:r>
      <w:r w:rsidRPr="006E23E8">
        <w:rPr>
          <w:i/>
          <w:iCs/>
          <w:noProof/>
        </w:rPr>
        <w:t>et al.</w:t>
      </w:r>
      <w:r w:rsidRPr="006E23E8">
        <w:rPr>
          <w:noProof/>
        </w:rPr>
        <w:t xml:space="preserve"> A mutation of the H-loop selectively affects rhodamine transport by the yeast multidrug ABC transporter Pdr5. </w:t>
      </w:r>
      <w:r w:rsidRPr="006E23E8">
        <w:rPr>
          <w:i/>
          <w:iCs/>
          <w:noProof/>
        </w:rPr>
        <w:t>Proc. Natl. Acad. Sci.</w:t>
      </w:r>
      <w:r w:rsidRPr="006E23E8">
        <w:rPr>
          <w:noProof/>
        </w:rPr>
        <w:t xml:space="preserve"> </w:t>
      </w:r>
      <w:r w:rsidRPr="006E23E8">
        <w:rPr>
          <w:b/>
          <w:bCs/>
          <w:noProof/>
        </w:rPr>
        <w:t>105,</w:t>
      </w:r>
      <w:r w:rsidRPr="006E23E8">
        <w:rPr>
          <w:noProof/>
        </w:rPr>
        <w:t xml:space="preserve"> 5069–5074 (2008).</w:t>
      </w:r>
    </w:p>
    <w:p w14:paraId="5F12E514" w14:textId="77777777" w:rsidR="006E23E8" w:rsidRPr="006E23E8" w:rsidRDefault="006E23E8" w:rsidP="006E23E8">
      <w:pPr>
        <w:widowControl w:val="0"/>
        <w:autoSpaceDE w:val="0"/>
        <w:autoSpaceDN w:val="0"/>
        <w:adjustRightInd w:val="0"/>
        <w:ind w:left="640" w:hanging="640"/>
        <w:rPr>
          <w:noProof/>
        </w:rPr>
      </w:pPr>
      <w:r w:rsidRPr="006E23E8">
        <w:rPr>
          <w:noProof/>
        </w:rPr>
        <w:t>47.</w:t>
      </w:r>
      <w:r w:rsidRPr="006E23E8">
        <w:rPr>
          <w:noProof/>
        </w:rPr>
        <w:tab/>
        <w:t xml:space="preserve">Khakhina, S. </w:t>
      </w:r>
      <w:r w:rsidRPr="006E23E8">
        <w:rPr>
          <w:i/>
          <w:iCs/>
          <w:noProof/>
        </w:rPr>
        <w:t>et al.</w:t>
      </w:r>
      <w:r w:rsidRPr="006E23E8">
        <w:rPr>
          <w:noProof/>
        </w:rPr>
        <w:t xml:space="preserve"> Control of Plasma Membrane Permeability by ABC Transporters. </w:t>
      </w:r>
      <w:r w:rsidRPr="006E23E8">
        <w:rPr>
          <w:i/>
          <w:iCs/>
          <w:noProof/>
        </w:rPr>
        <w:t>Eukaryot. Cell</w:t>
      </w:r>
      <w:r w:rsidRPr="006E23E8">
        <w:rPr>
          <w:noProof/>
        </w:rPr>
        <w:t xml:space="preserve"> </w:t>
      </w:r>
      <w:r w:rsidRPr="006E23E8">
        <w:rPr>
          <w:b/>
          <w:bCs/>
          <w:noProof/>
        </w:rPr>
        <w:t>14,</w:t>
      </w:r>
      <w:r w:rsidRPr="006E23E8">
        <w:rPr>
          <w:noProof/>
        </w:rPr>
        <w:t xml:space="preserve"> 442–453 (2015).</w:t>
      </w:r>
    </w:p>
    <w:p w14:paraId="72EB25C0" w14:textId="77777777" w:rsidR="006E23E8" w:rsidRPr="006E23E8" w:rsidRDefault="006E23E8" w:rsidP="006E23E8">
      <w:pPr>
        <w:widowControl w:val="0"/>
        <w:autoSpaceDE w:val="0"/>
        <w:autoSpaceDN w:val="0"/>
        <w:adjustRightInd w:val="0"/>
        <w:ind w:left="640" w:hanging="640"/>
        <w:rPr>
          <w:noProof/>
        </w:rPr>
      </w:pPr>
      <w:r w:rsidRPr="006E23E8">
        <w:rPr>
          <w:noProof/>
        </w:rPr>
        <w:t>48.</w:t>
      </w:r>
      <w:r w:rsidRPr="006E23E8">
        <w:rPr>
          <w:noProof/>
        </w:rPr>
        <w:tab/>
        <w:t xml:space="preserve">Tarassov, K. </w:t>
      </w:r>
      <w:r w:rsidRPr="006E23E8">
        <w:rPr>
          <w:i/>
          <w:iCs/>
          <w:noProof/>
        </w:rPr>
        <w:t>et al.</w:t>
      </w:r>
      <w:r w:rsidRPr="006E23E8">
        <w:rPr>
          <w:noProof/>
        </w:rPr>
        <w:t xml:space="preserve"> An in vivo map of the yeast protein interactome. </w:t>
      </w:r>
      <w:r w:rsidRPr="006E23E8">
        <w:rPr>
          <w:i/>
          <w:iCs/>
          <w:noProof/>
        </w:rPr>
        <w:t>Science</w:t>
      </w:r>
      <w:r w:rsidRPr="006E23E8">
        <w:rPr>
          <w:noProof/>
        </w:rPr>
        <w:t xml:space="preserve"> </w:t>
      </w:r>
      <w:r w:rsidRPr="006E23E8">
        <w:rPr>
          <w:b/>
          <w:bCs/>
          <w:noProof/>
        </w:rPr>
        <w:t>320,</w:t>
      </w:r>
      <w:r w:rsidRPr="006E23E8">
        <w:rPr>
          <w:noProof/>
        </w:rPr>
        <w:t xml:space="preserve"> 1465–70 (2008).</w:t>
      </w:r>
    </w:p>
    <w:p w14:paraId="42142FC2" w14:textId="77777777" w:rsidR="006E23E8" w:rsidRPr="006E23E8" w:rsidRDefault="006E23E8" w:rsidP="006E23E8">
      <w:pPr>
        <w:widowControl w:val="0"/>
        <w:autoSpaceDE w:val="0"/>
        <w:autoSpaceDN w:val="0"/>
        <w:adjustRightInd w:val="0"/>
        <w:ind w:left="640" w:hanging="640"/>
        <w:rPr>
          <w:noProof/>
        </w:rPr>
      </w:pPr>
      <w:r w:rsidRPr="006E23E8">
        <w:rPr>
          <w:noProof/>
        </w:rPr>
        <w:t>49.</w:t>
      </w:r>
      <w:r w:rsidRPr="006E23E8">
        <w:rPr>
          <w:noProof/>
        </w:rPr>
        <w:tab/>
        <w:t xml:space="preserve">Schlecht, U. </w:t>
      </w:r>
      <w:r w:rsidRPr="006E23E8">
        <w:rPr>
          <w:i/>
          <w:iCs/>
          <w:noProof/>
        </w:rPr>
        <w:t>et al.</w:t>
      </w:r>
      <w:r w:rsidRPr="006E23E8">
        <w:rPr>
          <w:noProof/>
        </w:rPr>
        <w:t xml:space="preserve"> Multiplex assay for condition-dependent changes in protein-protein interactions. </w:t>
      </w:r>
      <w:r w:rsidRPr="006E23E8">
        <w:rPr>
          <w:i/>
          <w:iCs/>
          <w:noProof/>
        </w:rPr>
        <w:t>Proc. Natl. Acad. Sci. U. S. A.</w:t>
      </w:r>
      <w:r w:rsidRPr="006E23E8">
        <w:rPr>
          <w:noProof/>
        </w:rPr>
        <w:t xml:space="preserve"> </w:t>
      </w:r>
      <w:r w:rsidRPr="006E23E8">
        <w:rPr>
          <w:b/>
          <w:bCs/>
          <w:noProof/>
        </w:rPr>
        <w:t>109,</w:t>
      </w:r>
      <w:r w:rsidRPr="006E23E8">
        <w:rPr>
          <w:noProof/>
        </w:rPr>
        <w:t xml:space="preserve"> 9213–8 (2012).</w:t>
      </w:r>
    </w:p>
    <w:p w14:paraId="1B790CCE" w14:textId="77777777" w:rsidR="006E23E8" w:rsidRPr="006E23E8" w:rsidRDefault="006E23E8" w:rsidP="006E23E8">
      <w:pPr>
        <w:widowControl w:val="0"/>
        <w:autoSpaceDE w:val="0"/>
        <w:autoSpaceDN w:val="0"/>
        <w:adjustRightInd w:val="0"/>
        <w:ind w:left="640" w:hanging="640"/>
        <w:rPr>
          <w:noProof/>
        </w:rPr>
      </w:pPr>
      <w:r w:rsidRPr="006E23E8">
        <w:rPr>
          <w:noProof/>
        </w:rPr>
        <w:t>50.</w:t>
      </w:r>
      <w:r w:rsidRPr="006E23E8">
        <w:rPr>
          <w:noProof/>
        </w:rPr>
        <w:tab/>
        <w:t xml:space="preserve">Ferreira-Pereira, A. </w:t>
      </w:r>
      <w:r w:rsidRPr="006E23E8">
        <w:rPr>
          <w:i/>
          <w:iCs/>
          <w:noProof/>
        </w:rPr>
        <w:t>et al.</w:t>
      </w:r>
      <w:r w:rsidRPr="006E23E8">
        <w:rPr>
          <w:noProof/>
        </w:rPr>
        <w:t xml:space="preserve"> Three-dimensional reconstruction of the Saccharomyces cerevisiae multidrug resistance protein Pdr5p. </w:t>
      </w:r>
      <w:r w:rsidRPr="006E23E8">
        <w:rPr>
          <w:i/>
          <w:iCs/>
          <w:noProof/>
        </w:rPr>
        <w:t>J. Biol. Chem.</w:t>
      </w:r>
      <w:r w:rsidRPr="006E23E8">
        <w:rPr>
          <w:noProof/>
        </w:rPr>
        <w:t xml:space="preserve"> </w:t>
      </w:r>
      <w:r w:rsidRPr="006E23E8">
        <w:rPr>
          <w:b/>
          <w:bCs/>
          <w:noProof/>
        </w:rPr>
        <w:t>278,</w:t>
      </w:r>
      <w:r w:rsidRPr="006E23E8">
        <w:rPr>
          <w:noProof/>
        </w:rPr>
        <w:t xml:space="preserve"> 11995–9 (2003).</w:t>
      </w:r>
    </w:p>
    <w:p w14:paraId="0DED00D3" w14:textId="77777777" w:rsidR="006E23E8" w:rsidRPr="006E23E8" w:rsidRDefault="006E23E8" w:rsidP="006E23E8">
      <w:pPr>
        <w:widowControl w:val="0"/>
        <w:autoSpaceDE w:val="0"/>
        <w:autoSpaceDN w:val="0"/>
        <w:adjustRightInd w:val="0"/>
        <w:ind w:left="640" w:hanging="640"/>
        <w:rPr>
          <w:noProof/>
        </w:rPr>
      </w:pPr>
      <w:r w:rsidRPr="006E23E8">
        <w:rPr>
          <w:noProof/>
        </w:rPr>
        <w:lastRenderedPageBreak/>
        <w:t>51.</w:t>
      </w:r>
      <w:r w:rsidRPr="006E23E8">
        <w:rPr>
          <w:noProof/>
        </w:rPr>
        <w:tab/>
        <w:t xml:space="preserve">Newman, J. R. S. </w:t>
      </w:r>
      <w:r w:rsidRPr="006E23E8">
        <w:rPr>
          <w:i/>
          <w:iCs/>
          <w:noProof/>
        </w:rPr>
        <w:t>et al.</w:t>
      </w:r>
      <w:r w:rsidRPr="006E23E8">
        <w:rPr>
          <w:noProof/>
        </w:rPr>
        <w:t xml:space="preserve"> Single-cell proteomic analysis of S. cerevisiae reveals the architecture of biological noise. </w:t>
      </w:r>
      <w:r w:rsidRPr="006E23E8">
        <w:rPr>
          <w:i/>
          <w:iCs/>
          <w:noProof/>
        </w:rPr>
        <w:t>Nature</w:t>
      </w:r>
      <w:r w:rsidRPr="006E23E8">
        <w:rPr>
          <w:noProof/>
        </w:rPr>
        <w:t xml:space="preserve"> </w:t>
      </w:r>
      <w:r w:rsidRPr="006E23E8">
        <w:rPr>
          <w:b/>
          <w:bCs/>
          <w:noProof/>
        </w:rPr>
        <w:t>441,</w:t>
      </w:r>
      <w:r w:rsidRPr="006E23E8">
        <w:rPr>
          <w:noProof/>
        </w:rPr>
        <w:t xml:space="preserve"> 840–846 (2006).</w:t>
      </w:r>
    </w:p>
    <w:p w14:paraId="584544CA" w14:textId="77777777" w:rsidR="006E23E8" w:rsidRPr="006E23E8" w:rsidRDefault="006E23E8" w:rsidP="006E23E8">
      <w:pPr>
        <w:widowControl w:val="0"/>
        <w:autoSpaceDE w:val="0"/>
        <w:autoSpaceDN w:val="0"/>
        <w:adjustRightInd w:val="0"/>
        <w:ind w:left="640" w:hanging="640"/>
        <w:rPr>
          <w:noProof/>
        </w:rPr>
      </w:pPr>
      <w:r w:rsidRPr="006E23E8">
        <w:rPr>
          <w:noProof/>
        </w:rPr>
        <w:t>52.</w:t>
      </w:r>
      <w:r w:rsidRPr="006E23E8">
        <w:rPr>
          <w:noProof/>
        </w:rPr>
        <w:tab/>
        <w:t xml:space="preserve">Shaw, W. M. </w:t>
      </w:r>
      <w:r w:rsidRPr="006E23E8">
        <w:rPr>
          <w:i/>
          <w:iCs/>
          <w:noProof/>
        </w:rPr>
        <w:t>et al.</w:t>
      </w:r>
      <w:r w:rsidRPr="006E23E8">
        <w:rPr>
          <w:noProof/>
        </w:rPr>
        <w:t xml:space="preserve"> Engineering a model cell for rational tuning of GPCR signaling. </w:t>
      </w:r>
      <w:r w:rsidRPr="006E23E8">
        <w:rPr>
          <w:i/>
          <w:iCs/>
          <w:noProof/>
        </w:rPr>
        <w:t>bioRxiv</w:t>
      </w:r>
      <w:r w:rsidRPr="006E23E8">
        <w:rPr>
          <w:noProof/>
        </w:rPr>
        <w:t xml:space="preserve"> 390559 (2018). doi:10.1101/390559</w:t>
      </w:r>
    </w:p>
    <w:p w14:paraId="746CE4AD" w14:textId="77777777" w:rsidR="006E23E8" w:rsidRPr="006E23E8" w:rsidRDefault="006E23E8" w:rsidP="006E23E8">
      <w:pPr>
        <w:widowControl w:val="0"/>
        <w:autoSpaceDE w:val="0"/>
        <w:autoSpaceDN w:val="0"/>
        <w:adjustRightInd w:val="0"/>
        <w:ind w:left="640" w:hanging="640"/>
        <w:rPr>
          <w:noProof/>
        </w:rPr>
      </w:pPr>
      <w:r w:rsidRPr="006E23E8">
        <w:rPr>
          <w:noProof/>
        </w:rPr>
        <w:t>53.</w:t>
      </w:r>
      <w:r w:rsidRPr="006E23E8">
        <w:rPr>
          <w:noProof/>
        </w:rPr>
        <w:tab/>
        <w:t xml:space="preserve">C. elegans Deletion Mutant Consortium. Large-Scale Screening for Targeted Knockouts in the Caenorhabditis elegans Genome. </w:t>
      </w:r>
      <w:r w:rsidRPr="006E23E8">
        <w:rPr>
          <w:i/>
          <w:iCs/>
          <w:noProof/>
        </w:rPr>
        <w:t>G3 Genes,Genomes,Genetics</w:t>
      </w:r>
      <w:r w:rsidRPr="006E23E8">
        <w:rPr>
          <w:noProof/>
        </w:rPr>
        <w:t xml:space="preserve"> </w:t>
      </w:r>
      <w:r w:rsidRPr="006E23E8">
        <w:rPr>
          <w:b/>
          <w:bCs/>
          <w:noProof/>
        </w:rPr>
        <w:t>2,</w:t>
      </w:r>
      <w:r w:rsidRPr="006E23E8">
        <w:rPr>
          <w:noProof/>
        </w:rPr>
        <w:t xml:space="preserve"> 1415–1425 (2012).</w:t>
      </w:r>
    </w:p>
    <w:p w14:paraId="108DC540" w14:textId="77777777" w:rsidR="006E23E8" w:rsidRPr="006E23E8" w:rsidRDefault="006E23E8" w:rsidP="006E23E8">
      <w:pPr>
        <w:widowControl w:val="0"/>
        <w:autoSpaceDE w:val="0"/>
        <w:autoSpaceDN w:val="0"/>
        <w:adjustRightInd w:val="0"/>
        <w:ind w:left="640" w:hanging="640"/>
        <w:rPr>
          <w:noProof/>
        </w:rPr>
      </w:pPr>
      <w:r w:rsidRPr="006E23E8">
        <w:rPr>
          <w:noProof/>
        </w:rPr>
        <w:t>54.</w:t>
      </w:r>
      <w:r w:rsidRPr="006E23E8">
        <w:rPr>
          <w:noProof/>
        </w:rPr>
        <w:tab/>
        <w:t xml:space="preserve">Thompson, O. </w:t>
      </w:r>
      <w:r w:rsidRPr="006E23E8">
        <w:rPr>
          <w:i/>
          <w:iCs/>
          <w:noProof/>
        </w:rPr>
        <w:t>et al.</w:t>
      </w:r>
      <w:r w:rsidRPr="006E23E8">
        <w:rPr>
          <w:noProof/>
        </w:rPr>
        <w:t xml:space="preserve"> The million mutation project: A new approach to genetics in Caenorhabditis elegans. </w:t>
      </w:r>
      <w:r w:rsidRPr="006E23E8">
        <w:rPr>
          <w:i/>
          <w:iCs/>
          <w:noProof/>
        </w:rPr>
        <w:t>Genome Res.</w:t>
      </w:r>
      <w:r w:rsidRPr="006E23E8">
        <w:rPr>
          <w:noProof/>
        </w:rPr>
        <w:t xml:space="preserve"> </w:t>
      </w:r>
      <w:r w:rsidRPr="006E23E8">
        <w:rPr>
          <w:b/>
          <w:bCs/>
          <w:noProof/>
        </w:rPr>
        <w:t>23,</w:t>
      </w:r>
      <w:r w:rsidRPr="006E23E8">
        <w:rPr>
          <w:noProof/>
        </w:rPr>
        <w:t xml:space="preserve"> 1749–1762 (2013).</w:t>
      </w:r>
    </w:p>
    <w:p w14:paraId="29D4DA3B" w14:textId="77777777" w:rsidR="006E23E8" w:rsidRPr="006E23E8" w:rsidRDefault="006E23E8" w:rsidP="006E23E8">
      <w:pPr>
        <w:widowControl w:val="0"/>
        <w:autoSpaceDE w:val="0"/>
        <w:autoSpaceDN w:val="0"/>
        <w:adjustRightInd w:val="0"/>
        <w:ind w:left="640" w:hanging="640"/>
        <w:rPr>
          <w:noProof/>
        </w:rPr>
      </w:pPr>
      <w:r w:rsidRPr="006E23E8">
        <w:rPr>
          <w:noProof/>
        </w:rPr>
        <w:t>55.</w:t>
      </w:r>
      <w:r w:rsidRPr="006E23E8">
        <w:rPr>
          <w:noProof/>
        </w:rPr>
        <w:tab/>
        <w:t xml:space="preserve">Brockmann, M. </w:t>
      </w:r>
      <w:r w:rsidRPr="006E23E8">
        <w:rPr>
          <w:i/>
          <w:iCs/>
          <w:noProof/>
        </w:rPr>
        <w:t>et al.</w:t>
      </w:r>
      <w:r w:rsidRPr="006E23E8">
        <w:rPr>
          <w:noProof/>
        </w:rPr>
        <w:t xml:space="preserve"> Genetic wiring maps of single-cell protein states reveal an off-switch for GPCR signalling. </w:t>
      </w:r>
      <w:r w:rsidRPr="006E23E8">
        <w:rPr>
          <w:i/>
          <w:iCs/>
          <w:noProof/>
        </w:rPr>
        <w:t>Nature</w:t>
      </w:r>
      <w:r w:rsidRPr="006E23E8">
        <w:rPr>
          <w:noProof/>
        </w:rPr>
        <w:t xml:space="preserve"> </w:t>
      </w:r>
      <w:r w:rsidRPr="006E23E8">
        <w:rPr>
          <w:b/>
          <w:bCs/>
          <w:noProof/>
        </w:rPr>
        <w:t>546,</w:t>
      </w:r>
      <w:r w:rsidRPr="006E23E8">
        <w:rPr>
          <w:noProof/>
        </w:rPr>
        <w:t xml:space="preserve"> 307–311 (2017).</w:t>
      </w:r>
    </w:p>
    <w:p w14:paraId="65C4C2D4" w14:textId="77777777" w:rsidR="006E23E8" w:rsidRPr="006E23E8" w:rsidRDefault="006E23E8" w:rsidP="006E23E8">
      <w:pPr>
        <w:widowControl w:val="0"/>
        <w:autoSpaceDE w:val="0"/>
        <w:autoSpaceDN w:val="0"/>
        <w:adjustRightInd w:val="0"/>
        <w:ind w:left="640" w:hanging="640"/>
        <w:rPr>
          <w:noProof/>
        </w:rPr>
      </w:pPr>
      <w:r w:rsidRPr="006E23E8">
        <w:rPr>
          <w:noProof/>
        </w:rPr>
        <w:t>56.</w:t>
      </w:r>
      <w:r w:rsidRPr="006E23E8">
        <w:rPr>
          <w:noProof/>
        </w:rPr>
        <w:tab/>
        <w:t xml:space="preserve">Emanuel, G., Moffitt, J. R. &amp; Zhuang, X. High-throughput, image-based screening of genetic variant libraries. </w:t>
      </w:r>
      <w:r w:rsidRPr="006E23E8">
        <w:rPr>
          <w:i/>
          <w:iCs/>
          <w:noProof/>
        </w:rPr>
        <w:t>bioRxiv</w:t>
      </w:r>
      <w:r w:rsidRPr="006E23E8">
        <w:rPr>
          <w:noProof/>
        </w:rPr>
        <w:t xml:space="preserve"> (2017).</w:t>
      </w:r>
    </w:p>
    <w:p w14:paraId="48731E19" w14:textId="77777777" w:rsidR="006E23E8" w:rsidRPr="006E23E8" w:rsidRDefault="006E23E8" w:rsidP="006E23E8">
      <w:pPr>
        <w:widowControl w:val="0"/>
        <w:autoSpaceDE w:val="0"/>
        <w:autoSpaceDN w:val="0"/>
        <w:adjustRightInd w:val="0"/>
        <w:ind w:left="640" w:hanging="640"/>
        <w:rPr>
          <w:noProof/>
        </w:rPr>
      </w:pPr>
      <w:r w:rsidRPr="006E23E8">
        <w:rPr>
          <w:noProof/>
        </w:rPr>
        <w:t>57.</w:t>
      </w:r>
      <w:r w:rsidRPr="006E23E8">
        <w:rPr>
          <w:noProof/>
        </w:rPr>
        <w:tab/>
        <w:t xml:space="preserve">Gibson, D. G. </w:t>
      </w:r>
      <w:r w:rsidRPr="006E23E8">
        <w:rPr>
          <w:i/>
          <w:iCs/>
          <w:noProof/>
        </w:rPr>
        <w:t>et al.</w:t>
      </w:r>
      <w:r w:rsidRPr="006E23E8">
        <w:rPr>
          <w:noProof/>
        </w:rPr>
        <w:t xml:space="preserve"> Enzymatic assembly of DNA molecules up to several hundred kilobases. </w:t>
      </w:r>
      <w:r w:rsidRPr="006E23E8">
        <w:rPr>
          <w:i/>
          <w:iCs/>
          <w:noProof/>
        </w:rPr>
        <w:t>Nat. Methods</w:t>
      </w:r>
      <w:r w:rsidRPr="006E23E8">
        <w:rPr>
          <w:noProof/>
        </w:rPr>
        <w:t xml:space="preserve"> </w:t>
      </w:r>
      <w:r w:rsidRPr="006E23E8">
        <w:rPr>
          <w:b/>
          <w:bCs/>
          <w:noProof/>
        </w:rPr>
        <w:t>6,</w:t>
      </w:r>
      <w:r w:rsidRPr="006E23E8">
        <w:rPr>
          <w:noProof/>
        </w:rPr>
        <w:t xml:space="preserve"> 343–5 (2009).</w:t>
      </w:r>
    </w:p>
    <w:p w14:paraId="0356922F" w14:textId="77777777" w:rsidR="006E23E8" w:rsidRPr="006E23E8" w:rsidRDefault="006E23E8" w:rsidP="006E23E8">
      <w:pPr>
        <w:widowControl w:val="0"/>
        <w:autoSpaceDE w:val="0"/>
        <w:autoSpaceDN w:val="0"/>
        <w:adjustRightInd w:val="0"/>
        <w:ind w:left="640" w:hanging="640"/>
        <w:rPr>
          <w:noProof/>
        </w:rPr>
      </w:pPr>
      <w:r w:rsidRPr="006E23E8">
        <w:rPr>
          <w:noProof/>
        </w:rPr>
        <w:t>58.</w:t>
      </w:r>
      <w:r w:rsidRPr="006E23E8">
        <w:rPr>
          <w:noProof/>
        </w:rPr>
        <w:tab/>
        <w:t xml:space="preserve">Gietz, R. D. &amp; Schiestl, R. H. High-efficiency yeast transformation using the LiAc/SS carrier DNA/PEG method. </w:t>
      </w:r>
      <w:r w:rsidRPr="006E23E8">
        <w:rPr>
          <w:i/>
          <w:iCs/>
          <w:noProof/>
        </w:rPr>
        <w:t>Nat. Protoc.</w:t>
      </w:r>
      <w:r w:rsidRPr="006E23E8">
        <w:rPr>
          <w:noProof/>
        </w:rPr>
        <w:t xml:space="preserve"> </w:t>
      </w:r>
      <w:r w:rsidRPr="006E23E8">
        <w:rPr>
          <w:b/>
          <w:bCs/>
          <w:noProof/>
        </w:rPr>
        <w:t>2,</w:t>
      </w:r>
      <w:r w:rsidRPr="006E23E8">
        <w:rPr>
          <w:noProof/>
        </w:rPr>
        <w:t xml:space="preserve"> 31–34 (2007).</w:t>
      </w:r>
    </w:p>
    <w:p w14:paraId="2B32B42C" w14:textId="77777777" w:rsidR="006E23E8" w:rsidRPr="006E23E8" w:rsidRDefault="006E23E8" w:rsidP="006E23E8">
      <w:pPr>
        <w:widowControl w:val="0"/>
        <w:autoSpaceDE w:val="0"/>
        <w:autoSpaceDN w:val="0"/>
        <w:adjustRightInd w:val="0"/>
        <w:ind w:left="640" w:hanging="640"/>
        <w:rPr>
          <w:noProof/>
        </w:rPr>
      </w:pPr>
      <w:r w:rsidRPr="006E23E8">
        <w:rPr>
          <w:noProof/>
        </w:rPr>
        <w:t>59.</w:t>
      </w:r>
      <w:r w:rsidRPr="006E23E8">
        <w:rPr>
          <w:noProof/>
        </w:rPr>
        <w:tab/>
        <w:t xml:space="preserve">Proctor, M. </w:t>
      </w:r>
      <w:r w:rsidRPr="006E23E8">
        <w:rPr>
          <w:i/>
          <w:iCs/>
          <w:noProof/>
        </w:rPr>
        <w:t>et al.</w:t>
      </w:r>
      <w:r w:rsidRPr="006E23E8">
        <w:rPr>
          <w:noProof/>
        </w:rPr>
        <w:t xml:space="preserve"> in 239–269 (Humana Press, 2011). doi:10.1007/978-1-61779-173-4_15</w:t>
      </w:r>
    </w:p>
    <w:p w14:paraId="5336BE12" w14:textId="77777777" w:rsidR="006E23E8" w:rsidRPr="006E23E8" w:rsidRDefault="006E23E8" w:rsidP="006E23E8">
      <w:pPr>
        <w:widowControl w:val="0"/>
        <w:autoSpaceDE w:val="0"/>
        <w:autoSpaceDN w:val="0"/>
        <w:adjustRightInd w:val="0"/>
        <w:ind w:left="640" w:hanging="640"/>
        <w:rPr>
          <w:noProof/>
        </w:rPr>
      </w:pPr>
      <w:r w:rsidRPr="006E23E8">
        <w:rPr>
          <w:noProof/>
        </w:rPr>
        <w:t>60.</w:t>
      </w:r>
      <w:r w:rsidRPr="006E23E8">
        <w:rPr>
          <w:noProof/>
        </w:rPr>
        <w:tab/>
        <w:t xml:space="preserve">Mani, R., St Onge, R. P., Hartman, J. L., Giaever, G. &amp; Roth, F. P. Defining genetic interaction. </w:t>
      </w:r>
      <w:r w:rsidRPr="006E23E8">
        <w:rPr>
          <w:i/>
          <w:iCs/>
          <w:noProof/>
        </w:rPr>
        <w:t>Proc. Natl. Acad. Sci. U. S. A.</w:t>
      </w:r>
      <w:r w:rsidRPr="006E23E8">
        <w:rPr>
          <w:noProof/>
        </w:rPr>
        <w:t xml:space="preserve"> </w:t>
      </w:r>
      <w:r w:rsidRPr="006E23E8">
        <w:rPr>
          <w:b/>
          <w:bCs/>
          <w:noProof/>
        </w:rPr>
        <w:t>105,</w:t>
      </w:r>
      <w:r w:rsidRPr="006E23E8">
        <w:rPr>
          <w:noProof/>
        </w:rPr>
        <w:t xml:space="preserve"> 3461–6 (2008).</w:t>
      </w:r>
    </w:p>
    <w:p w14:paraId="76269A51" w14:textId="77777777" w:rsidR="006E23E8" w:rsidRPr="006E23E8" w:rsidRDefault="006E23E8" w:rsidP="006E23E8">
      <w:pPr>
        <w:widowControl w:val="0"/>
        <w:autoSpaceDE w:val="0"/>
        <w:autoSpaceDN w:val="0"/>
        <w:adjustRightInd w:val="0"/>
        <w:ind w:left="640" w:hanging="640"/>
        <w:rPr>
          <w:noProof/>
        </w:rPr>
      </w:pPr>
      <w:r w:rsidRPr="006E23E8">
        <w:rPr>
          <w:noProof/>
        </w:rPr>
        <w:t>61.</w:t>
      </w:r>
      <w:r w:rsidRPr="006E23E8">
        <w:rPr>
          <w:noProof/>
        </w:rPr>
        <w:tab/>
        <w:t xml:space="preserve">Snider, J. </w:t>
      </w:r>
      <w:r w:rsidRPr="006E23E8">
        <w:rPr>
          <w:i/>
          <w:iCs/>
          <w:noProof/>
        </w:rPr>
        <w:t>et al.</w:t>
      </w:r>
      <w:r w:rsidRPr="006E23E8">
        <w:rPr>
          <w:noProof/>
        </w:rPr>
        <w:t xml:space="preserve"> Detecting interactions with membrane proteins using a membrane two-hybrid assay in yeast. </w:t>
      </w:r>
      <w:r w:rsidRPr="006E23E8">
        <w:rPr>
          <w:i/>
          <w:iCs/>
          <w:noProof/>
        </w:rPr>
        <w:t>Nat. Protoc.</w:t>
      </w:r>
      <w:r w:rsidRPr="006E23E8">
        <w:rPr>
          <w:noProof/>
        </w:rPr>
        <w:t xml:space="preserve"> </w:t>
      </w:r>
      <w:r w:rsidRPr="006E23E8">
        <w:rPr>
          <w:b/>
          <w:bCs/>
          <w:noProof/>
        </w:rPr>
        <w:t>5,</w:t>
      </w:r>
      <w:r w:rsidRPr="006E23E8">
        <w:rPr>
          <w:noProof/>
        </w:rPr>
        <w:t xml:space="preserve"> 1281–1293 (2010).</w:t>
      </w:r>
    </w:p>
    <w:p w14:paraId="5E7D0454" w14:textId="31059A0A" w:rsidR="001F052C" w:rsidRPr="00233F15" w:rsidRDefault="00C1486D" w:rsidP="006E23E8">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01B3B241"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6E23E8">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41&lt;/sup&gt;","plainTextFormattedCitation":"41","previouslyFormattedCitation":"&lt;sup&gt;40&lt;/sup&gt;"},"properties":{"noteIndex":0},"schema":"https://github.com/citation-style-language/schema/raw/master/csl-citation.json"}</w:instrText>
      </w:r>
      <w:r w:rsidR="00323193" w:rsidRPr="00233F15">
        <w:fldChar w:fldCharType="separate"/>
      </w:r>
      <w:r w:rsidR="006E23E8" w:rsidRPr="006E23E8">
        <w:rPr>
          <w:noProof/>
          <w:vertAlign w:val="superscript"/>
        </w:rPr>
        <w:t>41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w:t>
      </w:r>
      <w:r w:rsidR="007A228C">
        <w:lastRenderedPageBreak/>
        <w:t>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lastRenderedPageBreak/>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71431561"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6E23E8">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32,48&lt;/sup&gt;","plainTextFormattedCitation":"32,48","previouslyFormattedCitation":"&lt;sup&gt;31,47&lt;/sup&gt;"},"properties":{"noteIndex":0},"schema":"https://github.com/citation-style-language/schema/raw/master/csl-citation.json"}</w:instrText>
      </w:r>
      <w:r w:rsidR="005D6C8D">
        <w:rPr>
          <w:color w:val="000000" w:themeColor="text1"/>
        </w:rPr>
        <w:fldChar w:fldCharType="separate"/>
      </w:r>
      <w:r w:rsidR="006E23E8" w:rsidRPr="006E23E8">
        <w:rPr>
          <w:noProof/>
          <w:color w:val="000000" w:themeColor="text1"/>
          <w:vertAlign w:val="superscript"/>
        </w:rPr>
        <w:t>32,48</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w:t>
      </w:r>
      <w:r w:rsidR="004522E6" w:rsidRPr="00233F15">
        <w:lastRenderedPageBreak/>
        <w:t>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78"/>
      <w:r>
        <w:t>minimum</w:t>
      </w:r>
      <w:commentRangeEnd w:id="78"/>
      <w:r>
        <w:rPr>
          <w:rStyle w:val="CommentReference"/>
          <w:rFonts w:asciiTheme="minorHAnsi" w:hAnsiTheme="minorHAnsi" w:cstheme="minorBidi"/>
        </w:rPr>
        <w:commentReference w:id="78"/>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t>
      </w:r>
      <w:r w:rsidR="00A80B8C">
        <w:lastRenderedPageBreak/>
        <w:t xml:space="preserve">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79"/>
      <w:r>
        <w:rPr>
          <w:b/>
        </w:rPr>
        <w:t xml:space="preserve">Figure </w:t>
      </w:r>
      <w:r w:rsidR="007E2236">
        <w:rPr>
          <w:b/>
        </w:rPr>
        <w:t>S9</w:t>
      </w:r>
      <w:r w:rsidR="00E6797C" w:rsidRPr="00233F15">
        <w:rPr>
          <w:b/>
        </w:rPr>
        <w:t xml:space="preserve">.  </w:t>
      </w:r>
      <w:commentRangeEnd w:id="79"/>
      <w:r w:rsidR="003625E5">
        <w:rPr>
          <w:rStyle w:val="CommentReference"/>
          <w:rFonts w:asciiTheme="minorHAnsi" w:hAnsiTheme="minorHAnsi" w:cstheme="minorBidi"/>
        </w:rPr>
        <w:commentReference w:id="79"/>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14C878B6"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6E23E8">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48&lt;/sup&gt;","plainTextFormattedCitation":"48","previouslyFormattedCitation":"&lt;sup&gt;47&lt;/sup&gt;"},"properties":{"noteIndex":0},"schema":"https://github.com/citation-style-language/schema/raw/master/csl-citation.json"}</w:instrText>
      </w:r>
      <w:r>
        <w:fldChar w:fldCharType="separate"/>
      </w:r>
      <w:r w:rsidR="006E23E8" w:rsidRPr="006E23E8">
        <w:rPr>
          <w:noProof/>
          <w:vertAlign w:val="superscript"/>
        </w:rPr>
        <w:t>48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w:t>
      </w:r>
      <w:r w:rsidR="005B339A" w:rsidRPr="005B339A">
        <w:rPr>
          <w:bCs/>
          <w:iCs/>
          <w:color w:val="000000" w:themeColor="text1"/>
        </w:rPr>
        <w:lastRenderedPageBreak/>
        <w:t>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Albi Celaj" w:date="2018-04-11T12:39:00Z" w:initials="AC">
    <w:p w14:paraId="154A8340" w14:textId="735B4867" w:rsidR="00D6761C" w:rsidRDefault="00D6761C">
      <w:pPr>
        <w:pStyle w:val="CommentText"/>
      </w:pPr>
      <w:r>
        <w:rPr>
          <w:rStyle w:val="CommentReference"/>
        </w:rPr>
        <w:annotationRef/>
      </w:r>
      <w:r>
        <w:t>Requires supplementary figure to illustrate concept</w:t>
      </w:r>
    </w:p>
  </w:comment>
  <w:comment w:id="47" w:author="Albi Celaj [2]" w:date="2017-08-24T14:59:00Z" w:initials="AC">
    <w:p w14:paraId="7A7006D9" w14:textId="77777777" w:rsidR="00D6761C" w:rsidRDefault="00D6761C" w:rsidP="008F364B">
      <w:pPr>
        <w:pStyle w:val="CommentText"/>
      </w:pPr>
      <w:r>
        <w:rPr>
          <w:rStyle w:val="CommentReference"/>
        </w:rPr>
        <w:annotationRef/>
      </w:r>
      <w:r>
        <w:t>Is it predicted by the genetic interaction or just the grouped population profile?</w:t>
      </w:r>
    </w:p>
  </w:comment>
  <w:comment w:id="48" w:author="Albi Celaj [2]" w:date="2017-08-24T14:59:00Z" w:initials="AC">
    <w:p w14:paraId="3B2D48F4" w14:textId="5DB28261" w:rsidR="00D6761C" w:rsidRDefault="00D6761C">
      <w:pPr>
        <w:pStyle w:val="CommentText"/>
      </w:pPr>
      <w:r>
        <w:t xml:space="preserve">Nozomu: </w:t>
      </w:r>
      <w:r>
        <w:rPr>
          <w:rStyle w:val="CommentReference"/>
        </w:rPr>
        <w:annotationRef/>
      </w:r>
      <w:r>
        <w:t>Are there any differences between RY0622 and GM512 or are they synonymous?</w:t>
      </w:r>
    </w:p>
  </w:comment>
  <w:comment w:id="49" w:author="Albi Celaj [2]" w:date="2017-08-24T14:59:00Z" w:initials="AC">
    <w:p w14:paraId="476F4712" w14:textId="7F4B8F2F" w:rsidR="00D6761C" w:rsidRDefault="00D6761C">
      <w:pPr>
        <w:pStyle w:val="CommentText"/>
      </w:pPr>
      <w:r>
        <w:t>-May need details of growth selection media used</w:t>
      </w:r>
    </w:p>
    <w:p w14:paraId="60AC4973" w14:textId="10C0F849" w:rsidR="00D6761C" w:rsidRDefault="00D6761C">
      <w:pPr>
        <w:pStyle w:val="CommentText"/>
      </w:pPr>
      <w:r>
        <w:t>-May require source of all chemicals and concentrations used for selection (will ask lab for this)</w:t>
      </w:r>
    </w:p>
    <w:p w14:paraId="0B0708BE" w14:textId="77777777" w:rsidR="00D6761C" w:rsidRDefault="00D6761C">
      <w:pPr>
        <w:pStyle w:val="CommentText"/>
      </w:pPr>
    </w:p>
  </w:comment>
  <w:comment w:id="50" w:author="Albi Celaj [2]" w:date="2017-09-05T17:04:00Z" w:initials="AC">
    <w:p w14:paraId="31C0EB38" w14:textId="2C39A26C" w:rsidR="00D6761C" w:rsidRDefault="00D6761C">
      <w:pPr>
        <w:pStyle w:val="CommentText"/>
      </w:pPr>
      <w:r>
        <w:rPr>
          <w:rStyle w:val="CommentReference"/>
        </w:rPr>
        <w:annotationRef/>
      </w:r>
      <w:r>
        <w:t>Latest mention in Louai’s notebook used these conditions</w:t>
      </w:r>
    </w:p>
  </w:comment>
  <w:comment w:id="51" w:author="Albi Celaj [2]" w:date="2017-09-05T17:04:00Z" w:initials="AC">
    <w:p w14:paraId="017B1301" w14:textId="77777777" w:rsidR="00D6761C" w:rsidRDefault="00D6761C" w:rsidP="00AD3ECF">
      <w:pPr>
        <w:pStyle w:val="CommentText"/>
      </w:pPr>
      <w:r>
        <w:rPr>
          <w:rStyle w:val="CommentReference"/>
        </w:rPr>
        <w:annotationRef/>
      </w:r>
      <w:r>
        <w:t>Latest mention in Louai’s notebook</w:t>
      </w:r>
    </w:p>
  </w:comment>
  <w:comment w:id="52" w:author="Albi Celaj [2]" w:date="2017-09-05T17:04:00Z" w:initials="AC">
    <w:p w14:paraId="3107980F" w14:textId="4EEC4869" w:rsidR="00D6761C" w:rsidRDefault="00D6761C"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53" w:author="Albi Celaj [2]" w:date="2017-09-05T17:04:00Z" w:initials="AC">
    <w:p w14:paraId="6CD34C85" w14:textId="77777777" w:rsidR="00D6761C" w:rsidRDefault="00D6761C"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54" w:author="Albi Celaj [2]" w:date="2017-09-11T18:31:00Z" w:initials="AC">
    <w:p w14:paraId="1FDF1C98" w14:textId="79341EBA" w:rsidR="00D6761C" w:rsidRDefault="00D6761C">
      <w:pPr>
        <w:pStyle w:val="CommentText"/>
      </w:pPr>
      <w:r>
        <w:rPr>
          <w:rStyle w:val="CommentReference"/>
        </w:rPr>
        <w:annotationRef/>
      </w:r>
      <w:r>
        <w:t>I am going to omit the MiSeq step to verify complexity, let me know if it is worth mentioning here + the results</w:t>
      </w:r>
    </w:p>
  </w:comment>
  <w:comment w:id="55" w:author="Albi Celaj [2]" w:date="2017-08-24T14:59:00Z" w:initials="AC">
    <w:p w14:paraId="1B0FAD23" w14:textId="5E4D51B5" w:rsidR="00D6761C" w:rsidRDefault="00D6761C">
      <w:pPr>
        <w:pStyle w:val="CommentText"/>
      </w:pPr>
      <w:r>
        <w:rPr>
          <w:rStyle w:val="CommentReference"/>
        </w:rPr>
        <w:annotationRef/>
      </w:r>
      <w:r>
        <w:rPr>
          <w:rStyle w:val="CommentReference"/>
        </w:rPr>
        <w:t>Seems from Louai’s notes that the same protocol was used, so no need to copy and paste</w:t>
      </w:r>
    </w:p>
  </w:comment>
  <w:comment w:id="56" w:author="Albi Celaj [2]" w:date="2017-09-08T11:26:00Z" w:initials="AC">
    <w:p w14:paraId="72154B5F" w14:textId="1C8CA9D3" w:rsidR="00D6761C" w:rsidRDefault="00D6761C">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57" w:author="Albi Celaj [2]" w:date="2017-09-12T12:06:00Z" w:initials="AC">
    <w:p w14:paraId="26356F30" w14:textId="3409EC19" w:rsidR="00D6761C" w:rsidRDefault="00D6761C">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58" w:author="Albi Celaj [2]" w:date="2017-10-04T16:04:00Z" w:initials="AC">
    <w:p w14:paraId="6A4454E3" w14:textId="77777777" w:rsidR="00D6761C" w:rsidRDefault="00D6761C" w:rsidP="00517ABD">
      <w:pPr>
        <w:pStyle w:val="CommentText"/>
      </w:pPr>
      <w:r>
        <w:rPr>
          <w:rStyle w:val="CommentReference"/>
        </w:rPr>
        <w:annotationRef/>
      </w:r>
      <w:r>
        <w:t>Done by Marinella, need to add in the proper supplementary figure</w:t>
      </w:r>
    </w:p>
  </w:comment>
  <w:comment w:id="59" w:author="Albi Celaj [2]" w:date="2017-09-12T11:37:00Z" w:initials="AC">
    <w:p w14:paraId="60F8A169" w14:textId="16F49095" w:rsidR="00D6761C" w:rsidRDefault="00D6761C">
      <w:pPr>
        <w:pStyle w:val="CommentText"/>
      </w:pPr>
      <w:r>
        <w:t xml:space="preserve">Nozomu: </w:t>
      </w:r>
      <w:r>
        <w:rPr>
          <w:rStyle w:val="CommentReference"/>
        </w:rPr>
        <w:annotationRef/>
      </w:r>
      <w:r>
        <w:t>There was a bead enrichment strategy mentioned in Louai’s notes.  My assumption is that this wasn’t used ultimately?</w:t>
      </w:r>
    </w:p>
  </w:comment>
  <w:comment w:id="60" w:author="Albi Celaj [2]" w:date="2017-08-24T14:59:00Z" w:initials="AC">
    <w:p w14:paraId="59015036" w14:textId="5198C78B" w:rsidR="00D6761C" w:rsidRDefault="00D6761C" w:rsidP="00D76DA1">
      <w:pPr>
        <w:pStyle w:val="CommentText"/>
      </w:pPr>
      <w:r>
        <w:rPr>
          <w:rStyle w:val="CommentReference"/>
        </w:rPr>
        <w:annotationRef/>
      </w:r>
      <w:r>
        <w:t>Nozomu: I have no idea about the sequencing performed here and how the script works</w:t>
      </w:r>
    </w:p>
  </w:comment>
  <w:comment w:id="61" w:author="Albi Celaj [2]" w:date="2017-08-24T14:59:00Z" w:initials="AC">
    <w:p w14:paraId="4CABDCD5" w14:textId="27306C9F" w:rsidR="00D6761C" w:rsidRDefault="00D6761C">
      <w:pPr>
        <w:pStyle w:val="CommentText"/>
      </w:pPr>
      <w:r>
        <w:rPr>
          <w:rStyle w:val="CommentReference"/>
        </w:rPr>
        <w:annotationRef/>
      </w:r>
      <w:r>
        <w:rPr>
          <w:rStyle w:val="CommentReference"/>
        </w:rPr>
        <w:t>Nozomu: I will need your help</w:t>
      </w:r>
      <w:r>
        <w:t xml:space="preserve"> to describe the pipeline briefly here. </w:t>
      </w:r>
    </w:p>
  </w:comment>
  <w:comment w:id="62" w:author="Albi Celaj [2]" w:date="2017-08-24T14:59:00Z" w:initials="AC">
    <w:p w14:paraId="2B1613A2" w14:textId="347B3F10" w:rsidR="00D6761C" w:rsidRDefault="00D6761C" w:rsidP="00384F51">
      <w:pPr>
        <w:pStyle w:val="CommentText"/>
      </w:pPr>
      <w:r>
        <w:rPr>
          <w:rStyle w:val="CommentReference"/>
        </w:rPr>
        <w:annotationRef/>
      </w:r>
      <w:r>
        <w:t>Note to self: Double check these numbers</w:t>
      </w:r>
    </w:p>
  </w:comment>
  <w:comment w:id="63" w:author="Albi Celaj [2]" w:date="2017-08-24T14:59:00Z" w:initials="AC">
    <w:p w14:paraId="08FBF2F0" w14:textId="71B15834" w:rsidR="00D6761C" w:rsidRDefault="00D6761C"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4" w:author="Albi Celaj [2]" w:date="2017-08-24T14:59:00Z" w:initials="AC">
    <w:p w14:paraId="632F96D8" w14:textId="557360B3" w:rsidR="00D6761C" w:rsidRDefault="00D6761C"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5" w:author="Albi Celaj [2]" w:date="2017-08-24T14:59:00Z" w:initials="AC">
    <w:p w14:paraId="490BB875" w14:textId="6772F314" w:rsidR="00D6761C" w:rsidRDefault="00D6761C">
      <w:pPr>
        <w:pStyle w:val="CommentText"/>
      </w:pPr>
      <w:r>
        <w:rPr>
          <w:rStyle w:val="CommentReference"/>
        </w:rPr>
        <w:annotationRef/>
      </w:r>
      <w:r>
        <w:t>Marinella: Which strain was wild type? Was it the barcoder strain?</w:t>
      </w:r>
    </w:p>
  </w:comment>
  <w:comment w:id="66" w:author="Albi Celaj [2]" w:date="2017-08-24T14:59:00Z" w:initials="AC">
    <w:p w14:paraId="37BF75C7" w14:textId="1A1D5D08" w:rsidR="00D6761C" w:rsidRDefault="00D6761C">
      <w:pPr>
        <w:pStyle w:val="CommentText"/>
      </w:pPr>
      <w:r>
        <w:rPr>
          <w:rStyle w:val="CommentReference"/>
        </w:rPr>
        <w:annotationRef/>
      </w:r>
      <w:r>
        <w:t>Marinella may have to review this part, ask for her protocol</w:t>
      </w:r>
    </w:p>
  </w:comment>
  <w:comment w:id="67" w:author="Albi Celaj [2]" w:date="2017-08-24T14:59:00Z" w:initials="AC">
    <w:p w14:paraId="31B34785" w14:textId="0C155E89" w:rsidR="00D6761C" w:rsidRDefault="00D6761C">
      <w:pPr>
        <w:pStyle w:val="CommentText"/>
      </w:pPr>
      <w:r>
        <w:rPr>
          <w:rStyle w:val="CommentReference"/>
        </w:rPr>
        <w:annotationRef/>
      </w:r>
      <w:r>
        <w:t>Nozomu: Were there any strains excluded when making these? (e.g. those for which the barcode could not be determined)</w:t>
      </w:r>
    </w:p>
    <w:p w14:paraId="4A90A5F8" w14:textId="77777777" w:rsidR="00D6761C" w:rsidRDefault="00D6761C">
      <w:pPr>
        <w:pStyle w:val="CommentText"/>
      </w:pPr>
    </w:p>
    <w:p w14:paraId="1AA9C4F0" w14:textId="0D6A8DAB" w:rsidR="00D6761C" w:rsidRDefault="00D6761C">
      <w:pPr>
        <w:pStyle w:val="CommentText"/>
      </w:pPr>
      <w:r>
        <w:t>I could also test this computationally if you don’t have the answer at hand</w:t>
      </w:r>
    </w:p>
  </w:comment>
  <w:comment w:id="68" w:author="Albi Celaj [2]" w:date="2017-08-24T14:59:00Z" w:initials="AC">
    <w:p w14:paraId="2824D19D" w14:textId="7E1FBB76" w:rsidR="00D6761C" w:rsidRDefault="00D6761C">
      <w:pPr>
        <w:pStyle w:val="CommentText"/>
      </w:pPr>
      <w:r>
        <w:rPr>
          <w:rStyle w:val="CommentReference"/>
        </w:rPr>
        <w:annotationRef/>
      </w:r>
      <w:r>
        <w:t>Marinella: how much was taken?</w:t>
      </w:r>
    </w:p>
  </w:comment>
  <w:comment w:id="69" w:author="Albi Celaj [2]" w:date="2017-08-24T14:59:00Z" w:initials="AC">
    <w:p w14:paraId="205209DE" w14:textId="0450DDD1" w:rsidR="00D6761C" w:rsidRDefault="00D6761C">
      <w:pPr>
        <w:pStyle w:val="CommentText"/>
      </w:pPr>
      <w:r>
        <w:rPr>
          <w:rStyle w:val="CommentReference"/>
        </w:rPr>
        <w:annotationRef/>
      </w:r>
      <w:r>
        <w:rPr>
          <w:rStyle w:val="CommentReference"/>
        </w:rPr>
        <w:t>Marinella: Is this correct?</w:t>
      </w:r>
    </w:p>
  </w:comment>
  <w:comment w:id="70" w:author="Albi Celaj [2]" w:date="2017-08-24T14:59:00Z" w:initials="AC">
    <w:p w14:paraId="668EF928" w14:textId="0D9B7286" w:rsidR="00D6761C" w:rsidRDefault="00D6761C">
      <w:pPr>
        <w:pStyle w:val="CommentText"/>
      </w:pPr>
      <w:r>
        <w:rPr>
          <w:rStyle w:val="CommentReference"/>
        </w:rPr>
        <w:annotationRef/>
      </w:r>
      <w:r>
        <w:rPr>
          <w:rStyle w:val="CommentReference"/>
        </w:rPr>
        <w:t>This makes the results more reproducible, but maybe it looks sketchy</w:t>
      </w:r>
    </w:p>
  </w:comment>
  <w:comment w:id="71" w:author="Albi Celaj [2]" w:date="2017-08-24T14:59:00Z" w:initials="AC">
    <w:p w14:paraId="3798F73B" w14:textId="1EC34AD1" w:rsidR="00D6761C" w:rsidRDefault="00D6761C">
      <w:pPr>
        <w:pStyle w:val="CommentText"/>
      </w:pPr>
      <w:r>
        <w:rPr>
          <w:rStyle w:val="CommentReference"/>
        </w:rPr>
        <w:annotationRef/>
      </w:r>
      <w:r>
        <w:t>Under construction, experiments ongoing.  This relates to Figure 4C</w:t>
      </w:r>
    </w:p>
  </w:comment>
  <w:comment w:id="72" w:author="Albi Celaj [2]" w:date="2017-08-29T13:35:00Z" w:initials="AC">
    <w:p w14:paraId="1D09427C" w14:textId="47A7C76C" w:rsidR="00D6761C" w:rsidRDefault="00D6761C">
      <w:pPr>
        <w:pStyle w:val="CommentText"/>
      </w:pPr>
      <w:r>
        <w:rPr>
          <w:rStyle w:val="CommentReference"/>
        </w:rPr>
        <w:annotationRef/>
      </w:r>
      <w:r>
        <w:rPr>
          <w:rStyle w:val="CommentReference"/>
        </w:rPr>
        <w:t>Jamie: Need confirmation that it was indeed 2%</w:t>
      </w:r>
    </w:p>
  </w:comment>
  <w:comment w:id="73" w:author="Albi Celaj [2]" w:date="2017-08-30T09:29:00Z" w:initials="AC">
    <w:p w14:paraId="2176F66A" w14:textId="3D74FFD6" w:rsidR="00D6761C" w:rsidRDefault="00D6761C">
      <w:pPr>
        <w:pStyle w:val="CommentText"/>
      </w:pPr>
      <w:r>
        <w:rPr>
          <w:rStyle w:val="CommentReference"/>
        </w:rPr>
        <w:annotationRef/>
      </w:r>
      <w:r>
        <w:t>Marinella: You had to recreate one of these strains, is it worth mentioning here?</w:t>
      </w:r>
    </w:p>
    <w:p w14:paraId="07D8619E" w14:textId="6BD7FA46" w:rsidR="00D6761C" w:rsidRDefault="00D6761C">
      <w:pPr>
        <w:pStyle w:val="CommentText"/>
      </w:pPr>
      <w:r>
        <w:t>- Also need to verify growth conditions, took from Tarassov et al paper</w:t>
      </w:r>
    </w:p>
    <w:p w14:paraId="57A9515B" w14:textId="62E3386E" w:rsidR="00D6761C" w:rsidRDefault="00D6761C">
      <w:pPr>
        <w:pStyle w:val="CommentText"/>
      </w:pPr>
      <w:r>
        <w:t>-Need fluconazole concentrations</w:t>
      </w:r>
    </w:p>
  </w:comment>
  <w:comment w:id="74" w:author="Albi Celaj [2]" w:date="2017-08-24T14:59:00Z" w:initials="AC">
    <w:p w14:paraId="7BB2BB8A" w14:textId="0ABC6894" w:rsidR="00D6761C" w:rsidRDefault="00D6761C">
      <w:pPr>
        <w:pStyle w:val="CommentText"/>
      </w:pPr>
      <w:r>
        <w:rPr>
          <w:rStyle w:val="CommentReference"/>
        </w:rPr>
        <w:annotationRef/>
      </w:r>
      <w:r>
        <w:t>This part has to be revised later, these experiments are still in progress</w:t>
      </w:r>
    </w:p>
  </w:comment>
  <w:comment w:id="75" w:author="Albi Celaj [2]" w:date="2017-11-07T13:36:00Z" w:initials="AC">
    <w:p w14:paraId="311FD484" w14:textId="0BFFC7D3" w:rsidR="00D6761C" w:rsidRDefault="00D6761C">
      <w:pPr>
        <w:pStyle w:val="CommentText"/>
      </w:pPr>
      <w:r>
        <w:rPr>
          <w:rStyle w:val="CommentReference"/>
        </w:rPr>
        <w:annotationRef/>
      </w:r>
      <w:r>
        <w:t>Fritz: Need funding info</w:t>
      </w:r>
    </w:p>
  </w:comment>
  <w:comment w:id="76" w:author="Albi Celaj [2]" w:date="2017-11-07T13:36:00Z" w:initials="AC">
    <w:p w14:paraId="3DB38767" w14:textId="0DD07410" w:rsidR="00D6761C" w:rsidRDefault="00D6761C">
      <w:pPr>
        <w:pStyle w:val="CommentText"/>
      </w:pPr>
      <w:r>
        <w:rPr>
          <w:rStyle w:val="CommentReference"/>
        </w:rPr>
        <w:annotationRef/>
      </w:r>
      <w:r>
        <w:t>Under construction…</w:t>
      </w:r>
    </w:p>
  </w:comment>
  <w:comment w:id="77" w:author="Albi Celaj [2]" w:date="2017-08-24T14:59:00Z" w:initials="AC">
    <w:p w14:paraId="47F3AC14" w14:textId="03C6ADEE" w:rsidR="00D6761C" w:rsidRDefault="00D6761C">
      <w:pPr>
        <w:pStyle w:val="CommentText"/>
      </w:pPr>
      <w:r>
        <w:t>To add:</w:t>
      </w:r>
    </w:p>
    <w:p w14:paraId="6A1D5EB1" w14:textId="780B4013" w:rsidR="00D6761C" w:rsidRDefault="00D6761C">
      <w:pPr>
        <w:pStyle w:val="CommentText"/>
      </w:pPr>
      <w:r>
        <w:t>-Individual growth profiling data</w:t>
      </w:r>
    </w:p>
    <w:p w14:paraId="292854D9" w14:textId="7FEDEF2C" w:rsidR="00D6761C" w:rsidRDefault="00D6761C">
      <w:pPr>
        <w:pStyle w:val="CommentText"/>
      </w:pPr>
      <w:r>
        <w:t>-qPCR data</w:t>
      </w:r>
    </w:p>
  </w:comment>
  <w:comment w:id="78" w:author="Albi Celaj [2]" w:date="2017-11-21T13:31:00Z" w:initials="AC">
    <w:p w14:paraId="30228BD1" w14:textId="049329B7" w:rsidR="00D6761C" w:rsidRDefault="00D6761C">
      <w:pPr>
        <w:pStyle w:val="CommentText"/>
      </w:pPr>
      <w:r>
        <w:rPr>
          <w:rStyle w:val="CommentReference"/>
        </w:rPr>
        <w:annotationRef/>
      </w:r>
      <w:r>
        <w:t>Have to confirm this</w:t>
      </w:r>
    </w:p>
  </w:comment>
  <w:comment w:id="79" w:author="Albi Celaj [2]" w:date="2017-11-07T13:51:00Z" w:initials="AC">
    <w:p w14:paraId="7ADFE62F" w14:textId="48427114" w:rsidR="00D6761C" w:rsidRDefault="00D6761C">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A8340"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A8340" w16cid:durableId="1E78807A"/>
  <w16cid:commentId w16cid:paraId="7A7006D9" w16cid:durableId="1E70A72F"/>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5793C" w14:textId="77777777" w:rsidR="00F979B7" w:rsidRDefault="00F979B7" w:rsidP="006D69DC">
      <w:r>
        <w:separator/>
      </w:r>
    </w:p>
  </w:endnote>
  <w:endnote w:type="continuationSeparator" w:id="0">
    <w:p w14:paraId="3D087D07" w14:textId="77777777" w:rsidR="00F979B7" w:rsidRDefault="00F979B7"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7A32" w14:textId="77777777" w:rsidR="00F979B7" w:rsidRDefault="00F979B7" w:rsidP="006D69DC">
      <w:r>
        <w:separator/>
      </w:r>
    </w:p>
  </w:footnote>
  <w:footnote w:type="continuationSeparator" w:id="0">
    <w:p w14:paraId="3A594C24" w14:textId="77777777" w:rsidR="00F979B7" w:rsidRDefault="00F979B7"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541"/>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89D"/>
    <w:rsid w:val="000D49D2"/>
    <w:rsid w:val="000D4BFA"/>
    <w:rsid w:val="000D4CE2"/>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60252"/>
    <w:rsid w:val="0016025B"/>
    <w:rsid w:val="00160556"/>
    <w:rsid w:val="00160C57"/>
    <w:rsid w:val="00160F91"/>
    <w:rsid w:val="00160FF6"/>
    <w:rsid w:val="001610C4"/>
    <w:rsid w:val="001611B6"/>
    <w:rsid w:val="0016225D"/>
    <w:rsid w:val="00162A01"/>
    <w:rsid w:val="00162BEF"/>
    <w:rsid w:val="00162F91"/>
    <w:rsid w:val="00163626"/>
    <w:rsid w:val="00163C5D"/>
    <w:rsid w:val="001643AF"/>
    <w:rsid w:val="00164434"/>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B06FC"/>
    <w:rsid w:val="001B0B68"/>
    <w:rsid w:val="001B0C4D"/>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AAF"/>
    <w:rsid w:val="001D5ECF"/>
    <w:rsid w:val="001D6027"/>
    <w:rsid w:val="001D70A9"/>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0A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A68"/>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1A02"/>
    <w:rsid w:val="00301C33"/>
    <w:rsid w:val="0030203D"/>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0754B"/>
    <w:rsid w:val="00310238"/>
    <w:rsid w:val="00310667"/>
    <w:rsid w:val="00310769"/>
    <w:rsid w:val="00310D07"/>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1E5D"/>
    <w:rsid w:val="00401FBD"/>
    <w:rsid w:val="004024B0"/>
    <w:rsid w:val="00402582"/>
    <w:rsid w:val="00402604"/>
    <w:rsid w:val="00402EE4"/>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727"/>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4A74"/>
    <w:rsid w:val="004E5063"/>
    <w:rsid w:val="004E55E8"/>
    <w:rsid w:val="004E5941"/>
    <w:rsid w:val="004E5B58"/>
    <w:rsid w:val="004E701E"/>
    <w:rsid w:val="004E7707"/>
    <w:rsid w:val="004E7AD3"/>
    <w:rsid w:val="004E7DDD"/>
    <w:rsid w:val="004E7DEB"/>
    <w:rsid w:val="004F029F"/>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6156"/>
    <w:rsid w:val="004F6376"/>
    <w:rsid w:val="004F652C"/>
    <w:rsid w:val="004F7614"/>
    <w:rsid w:val="004F7625"/>
    <w:rsid w:val="004F771C"/>
    <w:rsid w:val="005001B7"/>
    <w:rsid w:val="0050029D"/>
    <w:rsid w:val="005003D7"/>
    <w:rsid w:val="005004F1"/>
    <w:rsid w:val="00500B9E"/>
    <w:rsid w:val="0050106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597"/>
    <w:rsid w:val="005A376A"/>
    <w:rsid w:val="005A3BF6"/>
    <w:rsid w:val="005A3E9A"/>
    <w:rsid w:val="005A4AF6"/>
    <w:rsid w:val="005A533A"/>
    <w:rsid w:val="005A5359"/>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4C"/>
    <w:rsid w:val="00644971"/>
    <w:rsid w:val="00644BD1"/>
    <w:rsid w:val="0064516C"/>
    <w:rsid w:val="00645575"/>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BF3"/>
    <w:rsid w:val="00694D46"/>
    <w:rsid w:val="00694D8F"/>
    <w:rsid w:val="0069505F"/>
    <w:rsid w:val="0069528F"/>
    <w:rsid w:val="00695388"/>
    <w:rsid w:val="00695AC0"/>
    <w:rsid w:val="00695C03"/>
    <w:rsid w:val="00695C51"/>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7B2"/>
    <w:rsid w:val="006F1F86"/>
    <w:rsid w:val="006F22DD"/>
    <w:rsid w:val="006F230F"/>
    <w:rsid w:val="006F2970"/>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EE9"/>
    <w:rsid w:val="00740F22"/>
    <w:rsid w:val="007412D9"/>
    <w:rsid w:val="00741695"/>
    <w:rsid w:val="00741874"/>
    <w:rsid w:val="00741F90"/>
    <w:rsid w:val="0074288E"/>
    <w:rsid w:val="007428B9"/>
    <w:rsid w:val="00742D8C"/>
    <w:rsid w:val="00743BEC"/>
    <w:rsid w:val="007443AB"/>
    <w:rsid w:val="00744EC5"/>
    <w:rsid w:val="0074525F"/>
    <w:rsid w:val="00745660"/>
    <w:rsid w:val="00745D9C"/>
    <w:rsid w:val="0074608E"/>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71"/>
    <w:rsid w:val="00763F99"/>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1034"/>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C9"/>
    <w:rsid w:val="007D4FD7"/>
    <w:rsid w:val="007D5159"/>
    <w:rsid w:val="007D539D"/>
    <w:rsid w:val="007D5579"/>
    <w:rsid w:val="007D5CF4"/>
    <w:rsid w:val="007D67A5"/>
    <w:rsid w:val="007D692E"/>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7995"/>
    <w:rsid w:val="007F077F"/>
    <w:rsid w:val="007F07A8"/>
    <w:rsid w:val="007F1349"/>
    <w:rsid w:val="007F18BE"/>
    <w:rsid w:val="007F19B1"/>
    <w:rsid w:val="007F23BE"/>
    <w:rsid w:val="007F23CA"/>
    <w:rsid w:val="007F2951"/>
    <w:rsid w:val="007F2ED1"/>
    <w:rsid w:val="007F33BB"/>
    <w:rsid w:val="007F3513"/>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E6E"/>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6C85"/>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676"/>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E34"/>
    <w:rsid w:val="008F364B"/>
    <w:rsid w:val="008F3B63"/>
    <w:rsid w:val="008F3CF1"/>
    <w:rsid w:val="008F412B"/>
    <w:rsid w:val="008F44E7"/>
    <w:rsid w:val="008F4816"/>
    <w:rsid w:val="008F49D9"/>
    <w:rsid w:val="008F6250"/>
    <w:rsid w:val="008F79F7"/>
    <w:rsid w:val="008F7FE6"/>
    <w:rsid w:val="00900301"/>
    <w:rsid w:val="009003E9"/>
    <w:rsid w:val="00900935"/>
    <w:rsid w:val="00900A0D"/>
    <w:rsid w:val="00900B26"/>
    <w:rsid w:val="00900B67"/>
    <w:rsid w:val="00900C67"/>
    <w:rsid w:val="00900F4C"/>
    <w:rsid w:val="009016ED"/>
    <w:rsid w:val="009026A0"/>
    <w:rsid w:val="00902B89"/>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095"/>
    <w:rsid w:val="00911FA2"/>
    <w:rsid w:val="0091234B"/>
    <w:rsid w:val="00912484"/>
    <w:rsid w:val="009127B0"/>
    <w:rsid w:val="00912B1F"/>
    <w:rsid w:val="00912E0C"/>
    <w:rsid w:val="009130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7BD"/>
    <w:rsid w:val="0096386E"/>
    <w:rsid w:val="00963B17"/>
    <w:rsid w:val="00963CD5"/>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E48"/>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1424"/>
    <w:rsid w:val="009C2556"/>
    <w:rsid w:val="009C2605"/>
    <w:rsid w:val="009C26DE"/>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D8"/>
    <w:rsid w:val="00A2390A"/>
    <w:rsid w:val="00A23CE1"/>
    <w:rsid w:val="00A23E4E"/>
    <w:rsid w:val="00A23F66"/>
    <w:rsid w:val="00A24456"/>
    <w:rsid w:val="00A2468C"/>
    <w:rsid w:val="00A258DC"/>
    <w:rsid w:val="00A25EF4"/>
    <w:rsid w:val="00A26300"/>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3769B"/>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6FC1"/>
    <w:rsid w:val="00A77270"/>
    <w:rsid w:val="00A77B22"/>
    <w:rsid w:val="00A806AF"/>
    <w:rsid w:val="00A80755"/>
    <w:rsid w:val="00A80A50"/>
    <w:rsid w:val="00A80B8C"/>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86"/>
    <w:rsid w:val="00A87F2B"/>
    <w:rsid w:val="00A9006D"/>
    <w:rsid w:val="00A903E1"/>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5F18"/>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E37"/>
    <w:rsid w:val="00B10B39"/>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41C"/>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A60"/>
    <w:rsid w:val="00BC0B00"/>
    <w:rsid w:val="00BC0F3B"/>
    <w:rsid w:val="00BC17F7"/>
    <w:rsid w:val="00BC1C98"/>
    <w:rsid w:val="00BC1D11"/>
    <w:rsid w:val="00BC1EB4"/>
    <w:rsid w:val="00BC2390"/>
    <w:rsid w:val="00BC2444"/>
    <w:rsid w:val="00BC311A"/>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945"/>
    <w:rsid w:val="00BE2A53"/>
    <w:rsid w:val="00BE2ABC"/>
    <w:rsid w:val="00BE2D6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3152"/>
    <w:rsid w:val="00C632E0"/>
    <w:rsid w:val="00C63454"/>
    <w:rsid w:val="00C63663"/>
    <w:rsid w:val="00C63774"/>
    <w:rsid w:val="00C64390"/>
    <w:rsid w:val="00C64594"/>
    <w:rsid w:val="00C649FB"/>
    <w:rsid w:val="00C650EB"/>
    <w:rsid w:val="00C654E3"/>
    <w:rsid w:val="00C65DFA"/>
    <w:rsid w:val="00C66164"/>
    <w:rsid w:val="00C667C7"/>
    <w:rsid w:val="00C6688C"/>
    <w:rsid w:val="00C6689B"/>
    <w:rsid w:val="00C66AA0"/>
    <w:rsid w:val="00C66C8C"/>
    <w:rsid w:val="00C66D82"/>
    <w:rsid w:val="00C67257"/>
    <w:rsid w:val="00C67589"/>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306A"/>
    <w:rsid w:val="00CE429A"/>
    <w:rsid w:val="00CE47D6"/>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98A"/>
    <w:rsid w:val="00D21A74"/>
    <w:rsid w:val="00D221DA"/>
    <w:rsid w:val="00D22452"/>
    <w:rsid w:val="00D22638"/>
    <w:rsid w:val="00D233A0"/>
    <w:rsid w:val="00D2342A"/>
    <w:rsid w:val="00D2383B"/>
    <w:rsid w:val="00D23B18"/>
    <w:rsid w:val="00D23C57"/>
    <w:rsid w:val="00D23F36"/>
    <w:rsid w:val="00D244C2"/>
    <w:rsid w:val="00D245A1"/>
    <w:rsid w:val="00D24A90"/>
    <w:rsid w:val="00D250AC"/>
    <w:rsid w:val="00D2664A"/>
    <w:rsid w:val="00D26938"/>
    <w:rsid w:val="00D26FF9"/>
    <w:rsid w:val="00D2786F"/>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9FC"/>
    <w:rsid w:val="00D97C79"/>
    <w:rsid w:val="00D97FE1"/>
    <w:rsid w:val="00DA03E8"/>
    <w:rsid w:val="00DA0477"/>
    <w:rsid w:val="00DA04F7"/>
    <w:rsid w:val="00DA0A4A"/>
    <w:rsid w:val="00DA0A8E"/>
    <w:rsid w:val="00DA1CA2"/>
    <w:rsid w:val="00DA296C"/>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186"/>
    <w:rsid w:val="00DC19E0"/>
    <w:rsid w:val="00DC1DAA"/>
    <w:rsid w:val="00DC2F0F"/>
    <w:rsid w:val="00DC35C0"/>
    <w:rsid w:val="00DC407A"/>
    <w:rsid w:val="00DC430B"/>
    <w:rsid w:val="00DC43C8"/>
    <w:rsid w:val="00DC45DB"/>
    <w:rsid w:val="00DC465A"/>
    <w:rsid w:val="00DC472F"/>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001"/>
    <w:rsid w:val="00DF12C8"/>
    <w:rsid w:val="00DF202F"/>
    <w:rsid w:val="00DF2B91"/>
    <w:rsid w:val="00DF2C58"/>
    <w:rsid w:val="00DF31D1"/>
    <w:rsid w:val="00DF37A2"/>
    <w:rsid w:val="00DF47B4"/>
    <w:rsid w:val="00DF4B89"/>
    <w:rsid w:val="00DF4CE6"/>
    <w:rsid w:val="00DF4E73"/>
    <w:rsid w:val="00DF4EBA"/>
    <w:rsid w:val="00DF5BAA"/>
    <w:rsid w:val="00DF5E8B"/>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A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F57"/>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310B"/>
    <w:rsid w:val="00E93BB6"/>
    <w:rsid w:val="00E93D76"/>
    <w:rsid w:val="00E93E2F"/>
    <w:rsid w:val="00E94108"/>
    <w:rsid w:val="00E9498C"/>
    <w:rsid w:val="00E94D20"/>
    <w:rsid w:val="00E94F4D"/>
    <w:rsid w:val="00E9570E"/>
    <w:rsid w:val="00E95824"/>
    <w:rsid w:val="00E958AB"/>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561"/>
    <w:rsid w:val="00EC7CE8"/>
    <w:rsid w:val="00ED07EC"/>
    <w:rsid w:val="00ED0EF0"/>
    <w:rsid w:val="00ED0F36"/>
    <w:rsid w:val="00ED1251"/>
    <w:rsid w:val="00ED12B3"/>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FF"/>
    <w:rsid w:val="00ED5D61"/>
    <w:rsid w:val="00ED5FB0"/>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420E"/>
    <w:rsid w:val="00F9577C"/>
    <w:rsid w:val="00F96180"/>
    <w:rsid w:val="00F96909"/>
    <w:rsid w:val="00F96B63"/>
    <w:rsid w:val="00F978E1"/>
    <w:rsid w:val="00F979B7"/>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9A1947-4041-0E4F-A185-D9124D5F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33</Pages>
  <Words>70495</Words>
  <Characters>401827</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275</cp:revision>
  <cp:lastPrinted>2018-04-06T16:34:00Z</cp:lastPrinted>
  <dcterms:created xsi:type="dcterms:W3CDTF">2018-10-09T20:42:00Z</dcterms:created>
  <dcterms:modified xsi:type="dcterms:W3CDTF">2018-10-18T16:44:00Z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