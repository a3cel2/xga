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2367707D" w:rsidR="00E11191" w:rsidRDefault="00C53891" w:rsidP="00224FCB">
      <w:pPr>
        <w:rPr>
          <w:b/>
          <w:bCs/>
          <w:iCs/>
          <w:color w:val="000000" w:themeColor="text1"/>
          <w:sz w:val="26"/>
          <w:szCs w:val="26"/>
        </w:rPr>
      </w:pPr>
      <w:r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1A7827D"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r w:rsidR="004210F6">
        <w:rPr>
          <w:bCs/>
          <w:iCs/>
          <w:color w:val="000000" w:themeColor="text1"/>
          <w:vertAlign w:val="superscript"/>
        </w:rPr>
        <w:t>,8</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52533789"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bCs/>
          <w:iCs/>
          <w:color w:val="000000" w:themeColor="text1"/>
          <w:sz w:val="22"/>
        </w:rPr>
      </w:pPr>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p>
    <w:p w14:paraId="33B14BA3" w14:textId="09C07A23" w:rsidR="000F5207" w:rsidRPr="004D2831" w:rsidRDefault="004210F6" w:rsidP="00224FCB">
      <w:pPr>
        <w:rPr>
          <w:bCs/>
          <w:iCs/>
          <w:color w:val="000000" w:themeColor="text1"/>
          <w:sz w:val="22"/>
        </w:rPr>
      </w:pPr>
      <w:r>
        <w:rPr>
          <w:bCs/>
          <w:iCs/>
          <w:color w:val="000000" w:themeColor="text1"/>
          <w:sz w:val="22"/>
          <w:vertAlign w:val="superscript"/>
        </w:rPr>
        <w:t>7</w:t>
      </w:r>
      <w:r w:rsidRPr="004D2831">
        <w:rPr>
          <w:bCs/>
          <w:iCs/>
          <w:color w:val="000000" w:themeColor="text1"/>
          <w:sz w:val="22"/>
        </w:rPr>
        <w:t xml:space="preserve">Department </w:t>
      </w:r>
      <w:r w:rsidR="000F5207" w:rsidRPr="004D2831">
        <w:rPr>
          <w:bCs/>
          <w:iCs/>
          <w:color w:val="000000" w:themeColor="text1"/>
          <w:sz w:val="22"/>
        </w:rPr>
        <w:t>of Computer Science, University of Toronto, Toronto, Ontario, Canada.</w:t>
      </w:r>
    </w:p>
    <w:p w14:paraId="262C733B" w14:textId="6232A36B" w:rsidR="002C0A0B" w:rsidRPr="004D2831" w:rsidRDefault="004210F6" w:rsidP="00224FCB">
      <w:pPr>
        <w:rPr>
          <w:bCs/>
          <w:iCs/>
          <w:color w:val="000000" w:themeColor="text1"/>
          <w:sz w:val="22"/>
        </w:rPr>
      </w:pPr>
      <w:r>
        <w:rPr>
          <w:bCs/>
          <w:iCs/>
          <w:color w:val="000000" w:themeColor="text1"/>
          <w:sz w:val="22"/>
          <w:vertAlign w:val="superscript"/>
        </w:rPr>
        <w:t>8</w:t>
      </w:r>
      <w:r>
        <w:rPr>
          <w:bCs/>
          <w:iCs/>
          <w:color w:val="000000" w:themeColor="text1"/>
          <w:sz w:val="22"/>
        </w:rPr>
        <w:t xml:space="preserve">Corresponding </w:t>
      </w:r>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49AC0A18"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may </w:t>
      </w:r>
      <w:r w:rsidRPr="004059F2">
        <w:rPr>
          <w:rFonts w:eastAsia="Times New Roman"/>
        </w:rPr>
        <w:t>require perturbing genes in many different combinations and observing the impact. Here we describe a method to efficiently engineer and phenotype many multi-</w:t>
      </w:r>
      <w:r w:rsidR="00234546">
        <w:rPr>
          <w:rFonts w:eastAsia="Times New Roman"/>
        </w:rPr>
        <w:t xml:space="preserve">gene </w:t>
      </w:r>
      <w:ins w:id="0" w:author="Albi Celaj" w:date="2018-10-23T15:18:00Z">
        <w:r w:rsidR="00661DFC">
          <w:rPr>
            <w:rFonts w:eastAsia="Times New Roman"/>
          </w:rPr>
          <w:t>knockou</w:t>
        </w:r>
      </w:ins>
      <w:ins w:id="1" w:author="Albi Celaj [2]" w:date="2018-10-24T15:00:00Z">
        <w:r w:rsidR="00763A20">
          <w:rPr>
            <w:rFonts w:eastAsia="Times New Roman"/>
          </w:rPr>
          <w:t>t</w:t>
        </w:r>
      </w:ins>
      <w:del w:id="2" w:author="Albi Celaj" w:date="2018-10-23T15:18:00Z">
        <w:r w:rsidRPr="004059F2" w:rsidDel="00661DFC">
          <w:rPr>
            <w:rFonts w:eastAsia="Times New Roman"/>
          </w:rPr>
          <w:delText>variant</w:delText>
        </w:r>
      </w:del>
      <w:r w:rsidRPr="004059F2">
        <w:rPr>
          <w:rFonts w:eastAsia="Times New Roman"/>
        </w:rPr>
        <w:t xml:space="preserve"> combinations within a targeted gene set, enabling a deep combinatorial genetic analysis (DCGA). We use this method to generate and profile each of </w:t>
      </w:r>
      <w:ins w:id="3" w:author="Albi Celaj" w:date="2018-10-23T13:17:00Z">
        <w:r w:rsidR="009C2AAA">
          <w:rPr>
            <w:rFonts w:eastAsia="Times New Roman"/>
          </w:rPr>
          <w:t>5</w:t>
        </w:r>
      </w:ins>
      <w:del w:id="4" w:author="Albi Celaj" w:date="2018-10-23T13:17:00Z">
        <w:r w:rsidRPr="004059F2" w:rsidDel="009C2AAA">
          <w:rPr>
            <w:rFonts w:eastAsia="Times New Roman"/>
          </w:rPr>
          <w:delText>~6</w:delText>
        </w:r>
      </w:del>
      <w:r w:rsidRPr="004059F2">
        <w:rPr>
          <w:rFonts w:eastAsia="Times New Roman"/>
        </w:rPr>
        <w:t>,</w:t>
      </w:r>
      <w:ins w:id="5" w:author="Albi Celaj" w:date="2018-10-23T13:18:00Z">
        <w:r w:rsidR="009C2AAA">
          <w:rPr>
            <w:rFonts w:eastAsia="Times New Roman"/>
          </w:rPr>
          <w:t>353</w:t>
        </w:r>
      </w:ins>
      <w:del w:id="6" w:author="Albi Celaj" w:date="2018-10-23T13:18:00Z">
        <w:r w:rsidRPr="004059F2" w:rsidDel="009C2AAA">
          <w:rPr>
            <w:rFonts w:eastAsia="Times New Roman"/>
          </w:rPr>
          <w:delText>000</w:delText>
        </w:r>
      </w:del>
      <w:r w:rsidRPr="004059F2">
        <w:rPr>
          <w:rFonts w:eastAsia="Times New Roman"/>
        </w:rPr>
        <w:t xml:space="preserve"> </w:t>
      </w:r>
      <w:r w:rsidR="00AC5591">
        <w:rPr>
          <w:rFonts w:eastAsia="Times New Roman"/>
        </w:rPr>
        <w:t>multi-</w:t>
      </w:r>
      <w:r w:rsidRPr="004059F2">
        <w:rPr>
          <w:rFonts w:eastAsia="Times New Roman"/>
        </w:rPr>
        <w:t>knockout</w:t>
      </w:r>
      <w:r w:rsidR="00AC5591">
        <w:rPr>
          <w:rFonts w:eastAsia="Times New Roman"/>
        </w:rPr>
        <w:t>s</w:t>
      </w:r>
      <w:r w:rsidRPr="004059F2">
        <w:rPr>
          <w:rFonts w:eastAsia="Times New Roman"/>
        </w:rPr>
        <w:t xml:space="preserve"> amongst 16 yeast ABC </w:t>
      </w:r>
      <w:r w:rsidR="004210F6" w:rsidRPr="004059F2">
        <w:rPr>
          <w:rFonts w:eastAsia="Times New Roman"/>
        </w:rPr>
        <w:t>t</w:t>
      </w:r>
      <w:r w:rsidR="004210F6">
        <w:rPr>
          <w:rFonts w:eastAsia="Times New Roman"/>
        </w:rPr>
        <w:t>ransporters</w:t>
      </w:r>
      <w:r w:rsidR="00C611F8">
        <w:rPr>
          <w:rFonts w:eastAsia="Times New Roman"/>
        </w:rPr>
        <w:t>, representing 8% of 2</w:t>
      </w:r>
      <w:r w:rsidR="00C611F8" w:rsidRPr="0015514D">
        <w:rPr>
          <w:rFonts w:eastAsia="Times New Roman"/>
          <w:vertAlign w:val="superscript"/>
        </w:rPr>
        <w:t>16</w:t>
      </w:r>
      <w:r w:rsidR="00C611F8">
        <w:rPr>
          <w:rFonts w:eastAsia="Times New Roman"/>
          <w:vertAlign w:val="superscript"/>
        </w:rPr>
        <w:t xml:space="preserve"> </w:t>
      </w:r>
      <w:r w:rsidR="00C611F8">
        <w:rPr>
          <w:rFonts w:eastAsia="Times New Roman"/>
        </w:rPr>
        <w:t xml:space="preserve">(65,536) possible combinations.  We </w:t>
      </w:r>
      <w:r w:rsidR="004210F6">
        <w:rPr>
          <w:rFonts w:eastAsia="Times New Roman"/>
        </w:rPr>
        <w:t>measur</w:t>
      </w:r>
      <w:r w:rsidR="00C611F8">
        <w:rPr>
          <w:rFonts w:eastAsia="Times New Roman"/>
        </w:rPr>
        <w:t>ed</w:t>
      </w:r>
      <w:r w:rsidR="004210F6">
        <w:rPr>
          <w:rFonts w:eastAsia="Times New Roman"/>
        </w:rPr>
        <w:t xml:space="preserve"> the genotype of each combinatorial knockout strain and its 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xml:space="preserve">. The resulting genotype-to-resistance landscapes revealed </w:t>
      </w:r>
      <w:del w:id="7" w:author="Albi Celaj [2]" w:date="2018-10-25T16:05:00Z">
        <w:r w:rsidRPr="004059F2" w:rsidDel="00624BD7">
          <w:rPr>
            <w:rFonts w:eastAsia="Times New Roman"/>
          </w:rPr>
          <w:delText xml:space="preserve">many </w:delText>
        </w:r>
      </w:del>
      <w:r w:rsidRPr="004059F2">
        <w:rPr>
          <w:rFonts w:eastAsia="Times New Roman"/>
        </w:rPr>
        <w:t>complex drug-dependent genetic interactions</w:t>
      </w:r>
      <w:ins w:id="8" w:author="Albi Celaj [2]" w:date="2018-10-25T16:06:00Z">
        <w:r w:rsidR="00624BD7">
          <w:rPr>
            <w:rFonts w:eastAsia="Times New Roman"/>
          </w:rPr>
          <w:t xml:space="preserve"> for 13 of the 16 transporters studied</w:t>
        </w:r>
      </w:ins>
      <w:r w:rsidRPr="004059F2">
        <w:rPr>
          <w:rFonts w:eastAsia="Times New Roman"/>
        </w:rPr>
        <w:t xml:space="preserve">. </w:t>
      </w:r>
      <w:ins w:id="9" w:author="Albi Celaj [2]" w:date="2018-10-25T16:07:00Z">
        <w:r w:rsidR="00BB7807">
          <w:rPr>
            <w:rFonts w:eastAsia="Times New Roman"/>
          </w:rPr>
          <w:t xml:space="preserve"> </w:t>
        </w:r>
      </w:ins>
      <w:r w:rsidRPr="004059F2">
        <w:rPr>
          <w:rFonts w:eastAsia="Times New Roman"/>
        </w:rPr>
        <w:t>For example, we identified a quadruple knockout (</w:t>
      </w:r>
      <w:r w:rsidRPr="004210F6">
        <w:rPr>
          <w:rFonts w:eastAsia="Times New Roman"/>
          <w:i/>
        </w:rPr>
        <w:t>snq2</w:t>
      </w:r>
      <w:r w:rsidRPr="004059F2">
        <w:rPr>
          <w:rFonts w:eastAsia="Times New Roman"/>
        </w:rPr>
        <w:t>∆</w:t>
      </w:r>
      <w:r w:rsidR="00234546">
        <w:rPr>
          <w:rFonts w:eastAsia="Times New Roman"/>
        </w:rPr>
        <w:t xml:space="preserve"> </w:t>
      </w:r>
      <w:r w:rsidRPr="004210F6">
        <w:rPr>
          <w:rFonts w:eastAsia="Times New Roman"/>
          <w:i/>
        </w:rPr>
        <w:t>yor1</w:t>
      </w:r>
      <w:r w:rsidRPr="004059F2">
        <w:rPr>
          <w:rFonts w:eastAsia="Times New Roman"/>
        </w:rPr>
        <w:t>∆</w:t>
      </w:r>
      <w:r w:rsidR="00234546">
        <w:rPr>
          <w:rFonts w:eastAsia="Times New Roman"/>
        </w:rPr>
        <w:t xml:space="preserve"> </w:t>
      </w:r>
      <w:r w:rsidRPr="004210F6">
        <w:rPr>
          <w:rFonts w:eastAsia="Times New Roman"/>
          <w:i/>
        </w:rPr>
        <w:t>ybt1</w:t>
      </w:r>
      <w:r w:rsidRPr="004059F2">
        <w:rPr>
          <w:rFonts w:eastAsia="Times New Roman"/>
        </w:rPr>
        <w:t>∆</w:t>
      </w:r>
      <w:r w:rsidR="00234546">
        <w:rPr>
          <w:rFonts w:eastAsia="Times New Roman"/>
        </w:rPr>
        <w:t xml:space="preserve"> </w:t>
      </w:r>
      <w:r w:rsidRPr="004210F6">
        <w:rPr>
          <w:rFonts w:eastAsia="Times New Roman"/>
          <w:i/>
        </w:rPr>
        <w:t>ycf1</w:t>
      </w:r>
      <w:r w:rsidRPr="004059F2">
        <w:rPr>
          <w:rFonts w:eastAsia="Times New Roman"/>
        </w:rPr>
        <w:t xml:space="preserve">∆) which conferred resistance to </w:t>
      </w:r>
      <w:r w:rsidR="004210F6">
        <w:rPr>
          <w:rFonts w:eastAsia="Times New Roman"/>
        </w:rPr>
        <w:t xml:space="preserve">both </w:t>
      </w:r>
      <w:r w:rsidRPr="004059F2">
        <w:rPr>
          <w:rFonts w:eastAsia="Times New Roman"/>
        </w:rPr>
        <w:t>fluconazole and ketoconazole</w:t>
      </w:r>
      <w:r w:rsidR="005C6714">
        <w:rPr>
          <w:rFonts w:eastAsia="Times New Roman"/>
        </w:rPr>
        <w:t xml:space="preserve">, </w:t>
      </w:r>
      <w:r w:rsidR="004210F6">
        <w:rPr>
          <w:rFonts w:eastAsia="Times New Roman"/>
        </w:rPr>
        <w:t xml:space="preserve">further finding </w:t>
      </w:r>
      <w:r w:rsidR="005C6714">
        <w:rPr>
          <w:rFonts w:eastAsia="Times New Roman"/>
        </w:rPr>
        <w:t xml:space="preserve">that addition of </w:t>
      </w:r>
      <w:r w:rsidR="00234546">
        <w:rPr>
          <w:rFonts w:eastAsia="Times New Roman"/>
          <w:i/>
        </w:rPr>
        <w:t>pdr5</w:t>
      </w:r>
      <w:r w:rsidR="00234546" w:rsidRPr="004059F2">
        <w:rPr>
          <w:rFonts w:eastAsia="Times New Roman"/>
        </w:rPr>
        <w:t>∆</w:t>
      </w:r>
      <w:r w:rsidR="00234546">
        <w:rPr>
          <w:rFonts w:eastAsia="Times New Roman"/>
        </w:rPr>
        <w:t xml:space="preserve"> </w:t>
      </w:r>
      <w:r w:rsidR="005C6714">
        <w:rPr>
          <w:rFonts w:eastAsia="Times New Roman"/>
        </w:rPr>
        <w:t xml:space="preserve">yielded a quintuple mutant with </w:t>
      </w:r>
      <w:r w:rsidR="00234546">
        <w:rPr>
          <w:rFonts w:eastAsia="Times New Roman"/>
        </w:rPr>
        <w:t>high sensitivity to azoles</w:t>
      </w:r>
      <w:r w:rsidRPr="004059F2">
        <w:rPr>
          <w:rFonts w:eastAsia="Times New Roman"/>
        </w:rPr>
        <w:t xml:space="preserve">. </w:t>
      </w:r>
      <w:r w:rsidR="004B1EB3">
        <w:rPr>
          <w:rFonts w:eastAsia="Times New Roman"/>
        </w:rPr>
        <w:t xml:space="preserve">We </w:t>
      </w:r>
      <w:ins w:id="10" w:author="Albi Celaj [2]" w:date="2018-10-25T16:08:00Z">
        <w:r w:rsidR="00BB7807">
          <w:rPr>
            <w:rFonts w:eastAsia="Times New Roman"/>
          </w:rPr>
          <w:t>developed</w:t>
        </w:r>
      </w:ins>
      <w:del w:id="11" w:author="Albi Celaj [2]" w:date="2018-10-25T16:08:00Z">
        <w:r w:rsidR="004B1EB3" w:rsidDel="00BB7807">
          <w:rPr>
            <w:rFonts w:eastAsia="Times New Roman"/>
          </w:rPr>
          <w:delText>used</w:delText>
        </w:r>
      </w:del>
      <w:r w:rsidR="004B1EB3">
        <w:rPr>
          <w:rFonts w:eastAsia="Times New Roman"/>
        </w:rPr>
        <w:t xml:space="preserve"> a </w:t>
      </w:r>
      <w:r w:rsidR="004210F6">
        <w:rPr>
          <w:rFonts w:eastAsia="Times New Roman"/>
        </w:rPr>
        <w:t xml:space="preserve">non-linear computational model </w:t>
      </w:r>
      <w:ins w:id="12" w:author="Albi Celaj [2]" w:date="2018-10-25T16:04:00Z">
        <w:r w:rsidR="00A228AC">
          <w:rPr>
            <w:rFonts w:eastAsia="Times New Roman"/>
          </w:rPr>
          <w:t xml:space="preserve">to understand </w:t>
        </w:r>
      </w:ins>
      <w:ins w:id="13" w:author="Albi Celaj [2]" w:date="2018-10-25T16:06:00Z">
        <w:r w:rsidR="00BB7807">
          <w:rPr>
            <w:rFonts w:eastAsia="Times New Roman"/>
          </w:rPr>
          <w:t xml:space="preserve">the </w:t>
        </w:r>
      </w:ins>
      <w:del w:id="14" w:author="Albi Celaj [2]" w:date="2018-10-25T16:07:00Z">
        <w:r w:rsidR="004210F6" w:rsidDel="00BB7807">
          <w:rPr>
            <w:rFonts w:eastAsia="Times New Roman"/>
          </w:rPr>
          <w:delText xml:space="preserve">of </w:delText>
        </w:r>
      </w:del>
      <w:r w:rsidR="004B1EB3">
        <w:rPr>
          <w:rFonts w:eastAsia="Times New Roman"/>
        </w:rPr>
        <w:t>underlying</w:t>
      </w:r>
      <w:ins w:id="15" w:author="Albi Celaj [2]" w:date="2018-10-25T16:13:00Z">
        <w:r w:rsidR="002B04CB">
          <w:rPr>
            <w:rFonts w:eastAsia="Times New Roman"/>
          </w:rPr>
          <w:t xml:space="preserve"> complex</w:t>
        </w:r>
      </w:ins>
      <w:r w:rsidR="004B1EB3">
        <w:rPr>
          <w:rFonts w:eastAsia="Times New Roman"/>
        </w:rPr>
        <w:t xml:space="preserve"> </w:t>
      </w:r>
      <w:r w:rsidR="004210F6">
        <w:rPr>
          <w:rFonts w:eastAsia="Times New Roman"/>
        </w:rPr>
        <w:t>genetic relationships</w:t>
      </w:r>
      <w:ins w:id="16" w:author="Albi Celaj [2]" w:date="2018-10-25T16:08:00Z">
        <w:r w:rsidR="00BB7807">
          <w:rPr>
            <w:rFonts w:eastAsia="Times New Roman"/>
          </w:rPr>
          <w:t>, which</w:t>
        </w:r>
      </w:ins>
      <w:del w:id="17" w:author="Albi Celaj [2]" w:date="2018-10-25T16:08:00Z">
        <w:r w:rsidR="004210F6" w:rsidDel="00BB7807">
          <w:rPr>
            <w:rFonts w:eastAsia="Times New Roman"/>
          </w:rPr>
          <w:delText xml:space="preserve"> </w:delText>
        </w:r>
        <w:r w:rsidR="004B1EB3" w:rsidDel="00BB7807">
          <w:rPr>
            <w:rFonts w:eastAsia="Times New Roman"/>
          </w:rPr>
          <w:delText>to</w:delText>
        </w:r>
      </w:del>
      <w:r w:rsidR="004B1EB3">
        <w:rPr>
          <w:rFonts w:eastAsia="Times New Roman"/>
        </w:rPr>
        <w:t xml:space="preserve"> </w:t>
      </w:r>
      <w:r w:rsidR="00CF0E82">
        <w:rPr>
          <w:rFonts w:eastAsia="Times New Roman"/>
        </w:rPr>
        <w:t>guide</w:t>
      </w:r>
      <w:ins w:id="18" w:author="Albi Celaj [2]" w:date="2018-10-25T16:08:00Z">
        <w:r w:rsidR="00BB7807">
          <w:rPr>
            <w:rFonts w:eastAsia="Times New Roman"/>
          </w:rPr>
          <w:t>d</w:t>
        </w:r>
      </w:ins>
      <w:r w:rsidR="00CF0E82">
        <w:rPr>
          <w:rFonts w:eastAsia="Times New Roman"/>
        </w:rPr>
        <w:t xml:space="preserve"> </w:t>
      </w:r>
      <w:r w:rsidRPr="004059F2">
        <w:rPr>
          <w:rFonts w:eastAsia="Times New Roman"/>
        </w:rPr>
        <w:t xml:space="preserve">further experimental characterization of the azole-resistant quadruple knockout. </w:t>
      </w:r>
      <w:r w:rsidR="004B1EB3">
        <w:rPr>
          <w:rFonts w:eastAsia="Times New Roman"/>
        </w:rPr>
        <w:t xml:space="preserve">Together, our results show that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unexpected high-order genotype-to-trait relationships and </w:t>
      </w:r>
      <w:ins w:id="19" w:author="Albi Celaj [2]" w:date="2018-10-25T16:11:00Z">
        <w:r w:rsidR="00A07B7F">
          <w:rPr>
            <w:rFonts w:eastAsia="Times New Roman"/>
          </w:rPr>
          <w:t>use</w:t>
        </w:r>
      </w:ins>
      <w:del w:id="20" w:author="Albi Celaj [2]" w:date="2018-10-25T16:11:00Z">
        <w:r w:rsidR="004B1EB3" w:rsidDel="00A07B7F">
          <w:rPr>
            <w:rFonts w:eastAsia="Times New Roman"/>
          </w:rPr>
          <w:delText>model</w:delText>
        </w:r>
      </w:del>
      <w:r w:rsidR="004B1EB3">
        <w:rPr>
          <w:rFonts w:eastAsia="Times New Roman"/>
        </w:rPr>
        <w:t xml:space="preserve"> </w:t>
      </w:r>
      <w:r w:rsidRPr="004059F2">
        <w:rPr>
          <w:rFonts w:eastAsia="Times New Roman"/>
        </w:rPr>
        <w:t xml:space="preserve">them to </w:t>
      </w:r>
      <w:r w:rsidR="004B1EB3">
        <w:rPr>
          <w:rFonts w:eastAsia="Times New Roman"/>
        </w:rPr>
        <w:t xml:space="preserve">better </w:t>
      </w:r>
      <w:ins w:id="21" w:author="Albi Celaj [2]" w:date="2018-10-25T16:12:00Z">
        <w:r w:rsidR="00A07B7F">
          <w:rPr>
            <w:rFonts w:eastAsia="Times New Roman"/>
          </w:rPr>
          <w:t xml:space="preserve">model and </w:t>
        </w:r>
      </w:ins>
      <w:r w:rsidR="004B1EB3">
        <w:rPr>
          <w:rFonts w:eastAsia="Times New Roman"/>
        </w:rPr>
        <w:t xml:space="preserve">understand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commentRangeStart w:id="22"/>
      <w:commentRangeStart w:id="23"/>
      <w:r w:rsidRPr="00233F15">
        <w:rPr>
          <w:b/>
          <w:bCs/>
          <w:iCs/>
          <w:color w:val="000000" w:themeColor="text1"/>
          <w:sz w:val="28"/>
        </w:rPr>
        <w:t>Introduction</w:t>
      </w:r>
      <w:commentRangeEnd w:id="22"/>
      <w:r w:rsidR="00E64D74">
        <w:rPr>
          <w:rStyle w:val="CommentReference"/>
          <w:rFonts w:asciiTheme="minorHAnsi" w:hAnsiTheme="minorHAnsi" w:cstheme="minorBidi"/>
        </w:rPr>
        <w:commentReference w:id="22"/>
      </w:r>
      <w:commentRangeEnd w:id="23"/>
      <w:r w:rsidR="00661DFC">
        <w:rPr>
          <w:rStyle w:val="CommentReference"/>
          <w:rFonts w:asciiTheme="minorHAnsi" w:hAnsiTheme="minorHAnsi" w:cstheme="minorBidi"/>
        </w:rPr>
        <w:commentReference w:id="23"/>
      </w:r>
    </w:p>
    <w:p w14:paraId="6E612F15" w14:textId="60C20423" w:rsidR="00CE762F"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E02FA1">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lt;sup&gt;1–4&lt;/sup&gt;","plainTextFormattedCitation":"1–4","previouslyFormattedCitation":"&lt;sup&gt;1–4&lt;/sup&gt;"},"properties":{"noteIndex":0},"schema":"https://github.com/citation-style-language/schema/raw/master/csl-citation.json"}</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r>
        <w:t xml:space="preserve">encode gene products which </w:t>
      </w:r>
      <w:r w:rsidR="004B1EB3">
        <w:t xml:space="preserve">often </w:t>
      </w:r>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combinat</w:t>
      </w:r>
      <w:ins w:id="24" w:author="Albi Celaj [2]" w:date="2018-10-25T16:15:00Z">
        <w:r w:rsidR="00DE72D3">
          <w:t>ions of</w:t>
        </w:r>
      </w:ins>
      <w:del w:id="25" w:author="Albi Celaj [2]" w:date="2018-10-25T16:15:00Z">
        <w:r w:rsidDel="00DE72D3">
          <w:delText>orial</w:delText>
        </w:r>
      </w:del>
      <w:r>
        <w:t xml:space="preserve">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r w:rsidR="00612A16">
        <w:rPr>
          <w:lang w:val="en-CA"/>
        </w:rPr>
        <w:t xml:space="preserve"> via </w:t>
      </w:r>
      <w:r w:rsidR="009D20C7">
        <w:rPr>
          <w:lang w:val="en-CA"/>
        </w:rPr>
        <w:t xml:space="preserve">growth profiling of </w:t>
      </w:r>
      <w:r w:rsidR="00612A16">
        <w:rPr>
          <w:lang w:val="en-CA"/>
        </w:rPr>
        <w:t>&gt;</w:t>
      </w:r>
      <w:r w:rsidR="00B65A07" w:rsidRPr="00233F15">
        <w:rPr>
          <w:lang w:val="en-CA"/>
        </w:rPr>
        <w:t>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r w:rsidR="00801070">
        <w:rPr>
          <w:lang w:val="en-CA"/>
        </w:rPr>
        <w:t>.  L</w:t>
      </w:r>
      <w:r w:rsidR="00932588">
        <w:rPr>
          <w:lang w:val="en-CA"/>
        </w:rPr>
        <w:t>arge scale-efforts to map two-gene interactions</w:t>
      </w:r>
      <w:r w:rsidR="00F076F4">
        <w:rPr>
          <w:lang w:val="en-CA"/>
        </w:rPr>
        <w:t xml:space="preserve"> in human cell lines are also underway</w:t>
      </w:r>
      <w:r w:rsidR="00801070">
        <w:rPr>
          <w:lang w:val="en-CA"/>
        </w:rPr>
        <w:t>, similarly</w:t>
      </w:r>
      <w:r w:rsidR="00385DCF">
        <w:rPr>
          <w:lang w:val="en-CA"/>
        </w:rPr>
        <w:t xml:space="preserve"> demonstrating their power to </w:t>
      </w:r>
      <w:r w:rsidR="00374DE7">
        <w:rPr>
          <w:lang w:val="en-CA"/>
        </w:rPr>
        <w:t xml:space="preserve">better </w:t>
      </w:r>
      <w:r w:rsidR="00385DCF">
        <w:rPr>
          <w:lang w:val="en-CA"/>
        </w:rPr>
        <w:t>understand gene function</w:t>
      </w:r>
      <w:r w:rsidR="00D02749">
        <w:rPr>
          <w:lang w:val="en-CA"/>
        </w:rPr>
        <w:fldChar w:fldCharType="begin" w:fldLock="1"/>
      </w:r>
      <w:r w:rsidR="00E02FA1">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instrText>
      </w:r>
      <w:r w:rsidR="00D02749">
        <w:rPr>
          <w:lang w:val="en-CA"/>
        </w:rPr>
        <w:fldChar w:fldCharType="separate"/>
      </w:r>
      <w:r w:rsidR="00D02749" w:rsidRPr="00D02749">
        <w:rPr>
          <w:noProof/>
          <w:vertAlign w:val="superscript"/>
          <w:lang w:val="en-CA"/>
        </w:rPr>
        <w:t>6,7</w:t>
      </w:r>
      <w:r w:rsidR="00D02749">
        <w:rPr>
          <w:lang w:val="en-CA"/>
        </w:rPr>
        <w:fldChar w:fldCharType="end"/>
      </w:r>
      <w:r w:rsidR="00385DCF">
        <w:rPr>
          <w:lang w:val="en-CA"/>
        </w:rPr>
        <w:t>.  In yeast, t</w:t>
      </w:r>
      <w:r w:rsidR="009A74DE">
        <w:rPr>
          <w:lang w:val="en-CA"/>
        </w:rPr>
        <w:t>he number of genes yielding a phenotype under standard growth conditions climbs from ~2,000 to ~5,000 when genes are perturbed in pairs</w:t>
      </w:r>
      <w:r w:rsidR="009A74DE" w:rsidRPr="00233F15">
        <w:rPr>
          <w:lang w:val="en-CA"/>
        </w:rPr>
        <w:fldChar w:fldCharType="begin" w:fldLock="1"/>
      </w:r>
      <w:r w:rsidR="00BC6FBF">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function","type":"article-journal","volume":"353"},"uris":["http://www.mendeley.com/documents/?uuid=91ff0268-e13e-4d38-8168-70cadc4bf60f"]},{"id":"ITEM-2","itemData":{"DOI":"10.1038/nature00935","ISSN":"0028-0836","abstract":"Functional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-2","issue":"6896","issued":{"date-parts":[["2002","7","25"]]},"page":"387-391","publisher":"Nature Publishing Group","title":"Functional profiling of the Saccharomyces cerevisiae genome","type":"article-journal","volume":"418"},"uris":["http://www.mendeley.com/documents/?uuid=3d2790c5-a10d-35c6-87a2-ed8de43994f4"]}],"mendeley":{"formattedCitation":"&lt;sup&gt;5,8&lt;/sup&gt;","plainTextFormattedCitation":"5,8","previouslyFormattedCitation":"&lt;sup&gt;5,8&lt;/sup&gt;"},"properties":{"noteIndex":0},"schema":"https://github.com/citation-style-language/schema/raw/master/csl-citation.json"}</w:instrText>
      </w:r>
      <w:r w:rsidR="009A74DE" w:rsidRPr="00233F15">
        <w:rPr>
          <w:lang w:val="en-CA"/>
        </w:rPr>
        <w:fldChar w:fldCharType="separate"/>
      </w:r>
      <w:r w:rsidR="00E02FA1" w:rsidRPr="00E02FA1">
        <w:rPr>
          <w:noProof/>
          <w:vertAlign w:val="superscript"/>
          <w:lang w:val="en-CA"/>
        </w:rPr>
        <w:t>5,8</w:t>
      </w:r>
      <w:r w:rsidR="009A74DE" w:rsidRPr="00233F15">
        <w:rPr>
          <w:lang w:val="en-CA"/>
        </w:rPr>
        <w:fldChar w:fldCharType="end"/>
      </w:r>
      <w:r w:rsidR="009A74DE">
        <w:rPr>
          <w:lang w:val="en-CA"/>
        </w:rPr>
        <w:t xml:space="preserve">.  </w:t>
      </w:r>
      <w:r w:rsidR="00A54C80">
        <w:rPr>
          <w:lang w:val="en-CA"/>
        </w:rPr>
        <w:t>Furthermore, t</w:t>
      </w:r>
      <w:r w:rsidR="00612A16">
        <w:rPr>
          <w:lang w:val="en-CA"/>
        </w:rPr>
        <w:t xml:space="preserve">he resulting </w:t>
      </w:r>
      <w:r w:rsidR="009D20C7">
        <w:rPr>
          <w:lang w:val="en-CA"/>
        </w:rPr>
        <w:t>genetic interaction map</w:t>
      </w:r>
      <w:r w:rsidR="001E2EE0">
        <w:rPr>
          <w:lang w:val="en-CA"/>
        </w:rPr>
        <w:t xml:space="preserve"> </w:t>
      </w:r>
      <w:r w:rsidR="00612A16">
        <w:rPr>
          <w:lang w:val="en-CA"/>
        </w:rPr>
        <w:t>enable</w:t>
      </w:r>
      <w:r w:rsidR="00767DD8">
        <w:rPr>
          <w:lang w:val="en-CA"/>
        </w:rPr>
        <w:t>d</w:t>
      </w:r>
      <w:r w:rsidR="00612A16">
        <w:rPr>
          <w:lang w:val="en-CA"/>
        </w:rPr>
        <w:t xml:space="preserve"> genes to be </w:t>
      </w:r>
      <w:r w:rsidR="009D20C7" w:rsidRPr="00233F15">
        <w:rPr>
          <w:lang w:val="en-CA"/>
        </w:rPr>
        <w:t>cluster</w:t>
      </w:r>
      <w:r w:rsidR="00612A16">
        <w:rPr>
          <w:lang w:val="en-CA"/>
        </w:rPr>
        <w:t xml:space="preserve">ed </w:t>
      </w:r>
      <w:r w:rsidR="009D20C7" w:rsidRPr="00233F15">
        <w:rPr>
          <w:lang w:val="en-CA"/>
        </w:rPr>
        <w:t>into functional groups</w:t>
      </w:r>
      <w:r w:rsidR="009D20C7" w:rsidRPr="00233F15">
        <w:rPr>
          <w:lang w:val="en-CA"/>
        </w:rPr>
        <w:fldChar w:fldCharType="begin" w:fldLock="1"/>
      </w:r>
      <w:r w:rsidR="00E02FA1">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instrText>
      </w:r>
      <w:r w:rsidR="009D20C7" w:rsidRPr="00233F15">
        <w:rPr>
          <w:lang w:val="en-CA"/>
        </w:rPr>
        <w:fldChar w:fldCharType="separate"/>
      </w:r>
      <w:r w:rsidR="00D02749" w:rsidRPr="00D02749">
        <w:rPr>
          <w:noProof/>
          <w:vertAlign w:val="superscript"/>
          <w:lang w:val="en-CA"/>
        </w:rPr>
        <w:t>5,9</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10</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11</w:t>
      </w:r>
      <w:r w:rsidR="00B65A07" w:rsidRPr="00233F15">
        <w:rPr>
          <w:lang w:val="en-CA"/>
        </w:rPr>
        <w:fldChar w:fldCharType="end"/>
      </w:r>
      <w:r w:rsidR="00B65A07">
        <w:rPr>
          <w:lang w:val="en-CA"/>
        </w:rPr>
        <w:t xml:space="preserve">.  </w:t>
      </w:r>
    </w:p>
    <w:p w14:paraId="756C5B10" w14:textId="77777777" w:rsidR="005C6714" w:rsidRDefault="005C6714" w:rsidP="004210F6">
      <w:pPr>
        <w:jc w:val="both"/>
      </w:pPr>
    </w:p>
    <w:p w14:paraId="4B5108DA" w14:textId="76E407A3" w:rsidR="00663F54" w:rsidRPr="00663F54" w:rsidRDefault="00CE762F" w:rsidP="004210F6">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C56637">
        <w:rPr>
          <w:lang w:val="en-CA"/>
        </w:rPr>
        <w:t>Diverse pathway architectures can yield three-gene interactions (for which a triple mutant phenotype cannot be simply explained by the component single and double mutant phenotypes)</w:t>
      </w:r>
      <w:r w:rsidR="00C56637" w:rsidRPr="00233F15">
        <w:rPr>
          <w:lang w:val="en-CA"/>
        </w:rPr>
        <w:fldChar w:fldCharType="begin" w:fldLock="1"/>
      </w:r>
      <w:r w:rsidR="00A228AC">
        <w:rPr>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12&lt;/sup&gt;","plainTextFormattedCitation":"12","previouslyFormattedCitation":"&lt;sup&gt;12&lt;/sup&gt;"},"properties":{"noteIndex":0},"schema":"https://github.com/citation-style-language/schema/raw/master/csl-citation.json"}</w:instrText>
      </w:r>
      <w:r w:rsidR="00C56637" w:rsidRPr="00233F15">
        <w:rPr>
          <w:lang w:val="en-CA"/>
        </w:rPr>
        <w:fldChar w:fldCharType="separate"/>
      </w:r>
      <w:r w:rsidR="009673E9" w:rsidRPr="009673E9">
        <w:rPr>
          <w:noProof/>
          <w:vertAlign w:val="superscript"/>
          <w:lang w:val="en-CA"/>
        </w:rPr>
        <w:t>12</w:t>
      </w:r>
      <w:r w:rsidR="00C56637" w:rsidRPr="00233F15">
        <w:rPr>
          <w:lang w:val="en-CA"/>
        </w:rPr>
        <w:fldChar w:fldCharType="end"/>
      </w:r>
      <w:r w:rsidR="00C56637">
        <w:rPr>
          <w:lang w:val="en-CA"/>
        </w:rPr>
        <w:t xml:space="preserve">.  </w:t>
      </w:r>
      <w:r w:rsidR="009A74DE">
        <w:rPr>
          <w:lang w:val="en-CA"/>
        </w:rPr>
        <w:t xml:space="preserve">In yeast, triple mutant interactions </w:t>
      </w:r>
      <w:r w:rsidR="00CB3F60">
        <w:rPr>
          <w:lang w:val="en-CA"/>
        </w:rPr>
        <w:t xml:space="preserve">are likely to </w:t>
      </w:r>
      <w:r w:rsidR="009A74DE">
        <w:rPr>
          <w:lang w:val="en-CA"/>
        </w:rPr>
        <w:t xml:space="preserve">vastly outnumber </w:t>
      </w:r>
      <w:r w:rsidR="00DC79BF" w:rsidRPr="00233F15">
        <w:rPr>
          <w:lang w:val="en-CA"/>
        </w:rPr>
        <w:t>two-gene interactions</w:t>
      </w:r>
      <w:r w:rsidR="00DC79BF" w:rsidRPr="00233F15">
        <w:rPr>
          <w:lang w:val="en-CA"/>
        </w:rPr>
        <w:fldChar w:fldCharType="begin" w:fldLock="1"/>
      </w:r>
      <w:r w:rsidR="00A228AC">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13&lt;/sup&gt;","plainTextFormattedCitation":"13","previouslyFormattedCitation":"&lt;sup&gt;13&lt;/sup&gt;"},"properties":{"noteIndex":0},"schema":"https://github.com/citation-style-language/schema/raw/master/csl-citation.json"}</w:instrText>
      </w:r>
      <w:r w:rsidR="00DC79BF" w:rsidRPr="00233F15">
        <w:rPr>
          <w:lang w:val="en-CA"/>
        </w:rPr>
        <w:fldChar w:fldCharType="separate"/>
      </w:r>
      <w:r w:rsidR="009673E9" w:rsidRPr="009673E9">
        <w:rPr>
          <w:noProof/>
          <w:vertAlign w:val="superscript"/>
          <w:lang w:val="en-CA"/>
        </w:rPr>
        <w:t>13</w:t>
      </w:r>
      <w:r w:rsidR="00DC79BF" w:rsidRPr="00233F15">
        <w:rPr>
          <w:lang w:val="en-CA"/>
        </w:rPr>
        <w:fldChar w:fldCharType="end"/>
      </w:r>
      <w:r w:rsidR="008D75CD" w:rsidRPr="00233F15">
        <w:rPr>
          <w:lang w:val="en-CA"/>
        </w:rPr>
        <w:t>.</w:t>
      </w:r>
      <w:r w:rsidR="00C56637" w:rsidRPr="00C56637">
        <w:rPr>
          <w:lang w:val="en-CA"/>
        </w:rPr>
        <w:t xml:space="preserve"> </w:t>
      </w:r>
      <w:r w:rsidR="00C56637">
        <w:rPr>
          <w:lang w:val="en-CA"/>
        </w:rPr>
        <w:t>Several examples of interactions of even greater complexity have been reported (e.g. five-</w:t>
      </w:r>
      <w:r w:rsidR="00C56637">
        <w:rPr>
          <w:lang w:val="en-CA"/>
        </w:rPr>
        <w:fldChar w:fldCharType="begin" w:fldLock="1"/>
      </w:r>
      <w:r w:rsidR="00C56637">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14&lt;/sup&gt;","plainTextFormattedCitation":"14","previouslyFormattedCitation":"&lt;sup&gt;14&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14</w:t>
      </w:r>
      <w:r w:rsidR="00C56637">
        <w:rPr>
          <w:lang w:val="en-CA"/>
        </w:rPr>
        <w:fldChar w:fldCharType="end"/>
      </w:r>
      <w:r w:rsidR="00C56637">
        <w:rPr>
          <w:lang w:val="en-CA"/>
        </w:rPr>
        <w:t>, seven-</w:t>
      </w:r>
      <w:r w:rsidR="00C56637">
        <w:rPr>
          <w:lang w:val="en-CA"/>
        </w:rPr>
        <w:fldChar w:fldCharType="begin" w:fldLock="1"/>
      </w:r>
      <w:r w:rsidR="00C56637">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15&lt;/sup&gt;","plainTextFormattedCitation":"15","previouslyFormattedCitation":"&lt;sup&gt;15&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15</w:t>
      </w:r>
      <w:r w:rsidR="00C56637">
        <w:rPr>
          <w:lang w:val="en-CA"/>
        </w:rPr>
        <w:fldChar w:fldCharType="end"/>
      </w:r>
      <w:r w:rsidR="00C56637">
        <w:rPr>
          <w:lang w:val="en-CA"/>
        </w:rPr>
        <w:t xml:space="preserve"> and over 20-gene interactions</w:t>
      </w:r>
      <w:r w:rsidR="00C56637">
        <w:rPr>
          <w:lang w:val="en-CA"/>
        </w:rPr>
        <w:fldChar w:fldCharType="begin" w:fldLock="1"/>
      </w:r>
      <w:r w:rsidR="00C56637">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lt;sup&gt;16&lt;/sup&gt;","plainTextFormattedCitation":"16","previouslyFormattedCitation":"&lt;sup&gt;16&lt;/sup&gt;"},"properties":{"noteIndex":0},"schema":"https://github.com/citation-style-language/schema/raw/master/csl-citation.json"}</w:instrText>
      </w:r>
      <w:r w:rsidR="00C56637">
        <w:rPr>
          <w:lang w:val="en-CA"/>
        </w:rPr>
        <w:fldChar w:fldCharType="separate"/>
      </w:r>
      <w:r w:rsidR="00C56637" w:rsidRPr="00794752">
        <w:rPr>
          <w:noProof/>
          <w:vertAlign w:val="superscript"/>
          <w:lang w:val="en-CA"/>
        </w:rPr>
        <w:t>16</w:t>
      </w:r>
      <w:r w:rsidR="00C56637">
        <w:rPr>
          <w:lang w:val="en-CA"/>
        </w:rPr>
        <w:fldChar w:fldCharType="end"/>
      </w:r>
      <w:r w:rsidR="00C56637">
        <w:rPr>
          <w:lang w:val="en-CA"/>
        </w:rPr>
        <w:t>)</w:t>
      </w:r>
      <w:r w:rsidR="00C56637" w:rsidRPr="00233F15">
        <w:rPr>
          <w:lang w:val="en-CA"/>
        </w:rPr>
        <w:t>.</w:t>
      </w:r>
      <w:r w:rsidR="00C56637">
        <w:rPr>
          <w:lang w:val="en-CA"/>
        </w:rPr>
        <w:t xml:space="preserve"> </w:t>
      </w:r>
      <w:ins w:id="26" w:author="Albi Celaj [2]" w:date="2018-10-25T16:25:00Z">
        <w:r w:rsidR="004925F7">
          <w:rPr>
            <w:lang w:val="en-CA"/>
          </w:rPr>
          <w:t xml:space="preserve">An effort to map </w:t>
        </w:r>
      </w:ins>
      <w:ins w:id="27" w:author="Albi Celaj [2]" w:date="2018-10-25T16:26:00Z">
        <w:r w:rsidR="00C903F5">
          <w:rPr>
            <w:lang w:val="en-CA"/>
          </w:rPr>
          <w:t xml:space="preserve">genetic background effects affecting </w:t>
        </w:r>
      </w:ins>
      <w:ins w:id="28" w:author="Albi Celaj [2]" w:date="2018-10-25T16:35:00Z">
        <w:r w:rsidR="000C5C2F">
          <w:rPr>
            <w:lang w:val="en-CA"/>
          </w:rPr>
          <w:t xml:space="preserve">the </w:t>
        </w:r>
      </w:ins>
      <w:ins w:id="29" w:author="Albi Celaj [2]" w:date="2018-10-25T16:30:00Z">
        <w:r w:rsidR="009C12B9">
          <w:rPr>
            <w:lang w:val="en-CA"/>
          </w:rPr>
          <w:t>environment-dependent growth</w:t>
        </w:r>
      </w:ins>
      <w:ins w:id="30" w:author="Albi Celaj [2]" w:date="2018-10-25T16:28:00Z">
        <w:r w:rsidR="00C903F5">
          <w:rPr>
            <w:lang w:val="en-CA"/>
          </w:rPr>
          <w:t xml:space="preserve"> </w:t>
        </w:r>
      </w:ins>
      <w:ins w:id="31" w:author="Albi Celaj [2]" w:date="2018-10-25T16:30:00Z">
        <w:r w:rsidR="009C12B9">
          <w:rPr>
            <w:lang w:val="en-CA"/>
          </w:rPr>
          <w:t xml:space="preserve">of several </w:t>
        </w:r>
      </w:ins>
      <w:ins w:id="32" w:author="Albi Celaj [2]" w:date="2018-10-26T15:10:00Z">
        <w:r w:rsidR="008C68E2">
          <w:rPr>
            <w:lang w:val="en-CA"/>
          </w:rPr>
          <w:t xml:space="preserve">yeast </w:t>
        </w:r>
      </w:ins>
      <w:ins w:id="33" w:author="Albi Celaj [2]" w:date="2018-10-26T17:29:00Z">
        <w:r w:rsidR="00540A6F">
          <w:rPr>
            <w:lang w:val="en-CA"/>
          </w:rPr>
          <w:t>kno</w:t>
        </w:r>
      </w:ins>
      <w:ins w:id="34" w:author="Albi Celaj [2]" w:date="2018-10-26T17:30:00Z">
        <w:r w:rsidR="00540A6F">
          <w:rPr>
            <w:lang w:val="en-CA"/>
          </w:rPr>
          <w:t xml:space="preserve">ckouts </w:t>
        </w:r>
      </w:ins>
      <w:ins w:id="35" w:author="Albi Celaj [2]" w:date="2018-10-25T16:30:00Z">
        <w:r w:rsidR="009C12B9">
          <w:rPr>
            <w:lang w:val="en-CA"/>
          </w:rPr>
          <w:t xml:space="preserve">shows that 89% involve higher-order interactions of a knockout </w:t>
        </w:r>
      </w:ins>
      <w:ins w:id="36" w:author="Albi Celaj [2]" w:date="2018-10-25T16:36:00Z">
        <w:r w:rsidR="000C5C2F">
          <w:rPr>
            <w:lang w:val="en-CA"/>
          </w:rPr>
          <w:t>with</w:t>
        </w:r>
      </w:ins>
      <w:ins w:id="37" w:author="Albi Celaj [2]" w:date="2018-10-25T16:30:00Z">
        <w:r w:rsidR="009C12B9">
          <w:rPr>
            <w:lang w:val="en-CA"/>
          </w:rPr>
          <w:t xml:space="preserve"> multiple loci</w:t>
        </w:r>
      </w:ins>
      <w:ins w:id="38" w:author="Albi Celaj [2]" w:date="2018-10-25T16:37:00Z">
        <w:r w:rsidR="000C5C2F">
          <w:rPr>
            <w:lang w:val="en-CA"/>
          </w:rPr>
          <w:fldChar w:fldCharType="begin" w:fldLock="1"/>
        </w:r>
      </w:ins>
      <w:r w:rsidR="00D660A4">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17&lt;/sup&gt;","plainTextFormattedCitation":"17","previouslyFormattedCitation":"&lt;sup&gt;17&lt;/sup&gt;"},"properties":{"noteIndex":0},"schema":"https://github.com/citation-style-language/schema/raw/master/csl-citation.json"}</w:instrText>
      </w:r>
      <w:r w:rsidR="000C5C2F">
        <w:rPr>
          <w:lang w:val="en-CA"/>
        </w:rPr>
        <w:fldChar w:fldCharType="separate"/>
      </w:r>
      <w:r w:rsidR="000C5C2F" w:rsidRPr="000C5C2F">
        <w:rPr>
          <w:noProof/>
          <w:vertAlign w:val="superscript"/>
          <w:lang w:val="en-CA"/>
        </w:rPr>
        <w:t>17</w:t>
      </w:r>
      <w:ins w:id="39" w:author="Albi Celaj [2]" w:date="2018-10-25T16:37:00Z">
        <w:r w:rsidR="000C5C2F">
          <w:rPr>
            <w:lang w:val="en-CA"/>
          </w:rPr>
          <w:fldChar w:fldCharType="end"/>
        </w:r>
        <w:r w:rsidR="000C5C2F">
          <w:rPr>
            <w:lang w:val="en-CA"/>
          </w:rPr>
          <w:t xml:space="preserve">.  </w:t>
        </w:r>
      </w:ins>
      <w:r w:rsidR="002E7712">
        <w:rPr>
          <w:lang w:val="en-CA"/>
        </w:rPr>
        <w:t xml:space="preserve">In the simplest cases, </w:t>
      </w:r>
      <w:r w:rsidR="00C56637">
        <w:rPr>
          <w:lang w:val="en-CA"/>
        </w:rPr>
        <w:t xml:space="preserve">higher-order </w:t>
      </w:r>
      <w:r w:rsidR="002E7712">
        <w:rPr>
          <w:lang w:val="en-CA"/>
        </w:rPr>
        <w:t>int</w:t>
      </w:r>
      <w:r w:rsidR="00794752">
        <w:rPr>
          <w:lang w:val="en-CA"/>
        </w:rPr>
        <w:t xml:space="preserve">eractions arise </w:t>
      </w:r>
      <w:r w:rsidR="006E23E8">
        <w:rPr>
          <w:lang w:val="en-CA"/>
        </w:rPr>
        <w:t xml:space="preserve">from </w:t>
      </w:r>
      <w:r w:rsidR="00C56637">
        <w:rPr>
          <w:lang w:val="en-CA"/>
        </w:rPr>
        <w:t xml:space="preserve">partial functional </w:t>
      </w:r>
      <w:r w:rsidR="006E23E8">
        <w:rPr>
          <w:lang w:val="en-CA"/>
        </w:rPr>
        <w:t xml:space="preserve">redundancy </w:t>
      </w:r>
      <w:r w:rsidR="00C56637">
        <w:rPr>
          <w:lang w:val="en-CA"/>
        </w:rPr>
        <w:t xml:space="preserve">in </w:t>
      </w:r>
      <w:r w:rsidR="006E23E8">
        <w:rPr>
          <w:lang w:val="en-CA"/>
        </w:rPr>
        <w:t xml:space="preserve">large gene families. For example, in </w:t>
      </w:r>
      <w:r w:rsidR="006E23E8">
        <w:rPr>
          <w:i/>
          <w:lang w:val="en-CA"/>
        </w:rPr>
        <w:t>Arabidopsis</w:t>
      </w:r>
      <w:r w:rsidR="006E23E8">
        <w:rPr>
          <w:lang w:val="en-CA"/>
        </w:rPr>
        <w:t xml:space="preserve">, a method has been developed to simultaneously </w:t>
      </w:r>
      <w:r w:rsidR="00C56637">
        <w:rPr>
          <w:lang w:val="en-CA"/>
        </w:rPr>
        <w:t xml:space="preserve">‘knock down’ </w:t>
      </w:r>
      <w:r w:rsidR="006E23E8">
        <w:rPr>
          <w:lang w:val="en-CA"/>
        </w:rPr>
        <w:t>multiple paralogs with a single artificial miRNA to better study the function of such families</w:t>
      </w:r>
      <w:r w:rsidR="006E23E8">
        <w:rPr>
          <w:lang w:val="en-CA"/>
        </w:rPr>
        <w:fldChar w:fldCharType="begin" w:fldLock="1"/>
      </w:r>
      <w:r w:rsidR="00D660A4">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18&lt;/sup&gt;","plainTextFormattedCitation":"18","previouslyFormattedCitation":"&lt;sup&gt;18&lt;/sup&gt;"},"properties":{"noteIndex":0},"schema":"https://github.com/citation-style-language/schema/raw/master/csl-citation.json"}</w:instrText>
      </w:r>
      <w:r w:rsidR="006E23E8">
        <w:rPr>
          <w:lang w:val="en-CA"/>
        </w:rPr>
        <w:fldChar w:fldCharType="separate"/>
      </w:r>
      <w:r w:rsidR="000C5C2F" w:rsidRPr="000C5C2F">
        <w:rPr>
          <w:noProof/>
          <w:vertAlign w:val="superscript"/>
          <w:lang w:val="en-CA"/>
        </w:rPr>
        <w:t>18</w:t>
      </w:r>
      <w:r w:rsidR="006E23E8">
        <w:rPr>
          <w:lang w:val="en-CA"/>
        </w:rPr>
        <w:fldChar w:fldCharType="end"/>
      </w:r>
      <w:r w:rsidR="006E23E8">
        <w:rPr>
          <w:lang w:val="en-CA"/>
        </w:rPr>
        <w:t xml:space="preserve">. </w:t>
      </w:r>
      <w:r w:rsidR="004A3B0F">
        <w:rPr>
          <w:lang w:val="en-CA"/>
        </w:rPr>
        <w:t>C</w:t>
      </w:r>
      <w:r w:rsidR="00663F54">
        <w:rPr>
          <w:lang w:val="en-CA"/>
        </w:rPr>
        <w:t xml:space="preserve">omplex interactions may </w:t>
      </w:r>
      <w:r w:rsidR="002E7712">
        <w:rPr>
          <w:lang w:val="en-CA"/>
        </w:rPr>
        <w:t xml:space="preserve">also </w:t>
      </w:r>
      <w:r w:rsidR="004A3B0F">
        <w:rPr>
          <w:lang w:val="en-CA"/>
        </w:rPr>
        <w:t xml:space="preserve">have </w:t>
      </w:r>
      <w:r w:rsidR="00663F54">
        <w:rPr>
          <w:lang w:val="en-CA"/>
        </w:rPr>
        <w:t>medically-relevant pheno</w:t>
      </w:r>
      <w:r w:rsidR="00B90CDC">
        <w:rPr>
          <w:lang w:val="en-CA"/>
        </w:rPr>
        <w:t>types</w:t>
      </w:r>
      <w:r w:rsidR="00E64D74">
        <w:rPr>
          <w:lang w:val="en-CA"/>
        </w:rPr>
        <w:t xml:space="preserve">. For example, </w:t>
      </w:r>
      <w:r w:rsidR="0096629A">
        <w:rPr>
          <w:lang w:val="en-CA"/>
        </w:rPr>
        <w:t>CGA of a</w:t>
      </w:r>
      <w:r w:rsidR="00663F54">
        <w:rPr>
          <w:lang w:val="en-CA"/>
        </w:rPr>
        <w:t>ntib</w:t>
      </w:r>
      <w:r w:rsidR="001306EA">
        <w:rPr>
          <w:lang w:val="en-CA"/>
        </w:rPr>
        <w:t xml:space="preserve">iotic resistance </w:t>
      </w:r>
      <w:r w:rsidR="00E64D74">
        <w:rPr>
          <w:lang w:val="en-CA"/>
        </w:rPr>
        <w:t xml:space="preserve">genes </w:t>
      </w:r>
      <w:r w:rsidR="00663F54">
        <w:rPr>
          <w:lang w:val="en-CA"/>
        </w:rPr>
        <w:t xml:space="preserve">in </w:t>
      </w:r>
      <w:r w:rsidR="00663F54">
        <w:rPr>
          <w:i/>
          <w:lang w:val="en-CA"/>
        </w:rPr>
        <w:t>E. coli</w:t>
      </w:r>
      <w:r w:rsidR="00E64D74">
        <w:rPr>
          <w:lang w:val="en-CA"/>
        </w:rPr>
        <w:t xml:space="preserve"> has suggested </w:t>
      </w:r>
      <w:r w:rsidR="00663F54">
        <w:rPr>
          <w:lang w:val="en-CA"/>
        </w:rPr>
        <w:t xml:space="preserve">that </w:t>
      </w:r>
      <w:r w:rsidR="00E64D74">
        <w:rPr>
          <w:lang w:val="en-CA"/>
        </w:rPr>
        <w:t xml:space="preserve">the abundance of </w:t>
      </w:r>
      <w:r w:rsidR="00663F54">
        <w:rPr>
          <w:lang w:val="en-CA"/>
        </w:rPr>
        <w:t>multi-</w:t>
      </w:r>
      <w:r w:rsidR="00E64D74">
        <w:rPr>
          <w:lang w:val="en-CA"/>
        </w:rPr>
        <w:t xml:space="preserve">gene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D660A4">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lt;sup&gt;19&lt;/sup&gt;","plainTextFormattedCitation":"19","previouslyFormattedCitation":"&lt;sup&gt;19&lt;/sup&gt;"},"properties":{"noteIndex":0},"schema":"https://github.com/citation-style-language/schema/raw/master/csl-citation.json"}</w:instrText>
      </w:r>
      <w:r w:rsidR="00663F54">
        <w:rPr>
          <w:lang w:val="en-CA"/>
        </w:rPr>
        <w:fldChar w:fldCharType="separate"/>
      </w:r>
      <w:r w:rsidR="000C5C2F" w:rsidRPr="000C5C2F">
        <w:rPr>
          <w:noProof/>
          <w:vertAlign w:val="superscript"/>
          <w:lang w:val="en-CA"/>
        </w:rPr>
        <w:t>19</w:t>
      </w:r>
      <w:r w:rsidR="00663F54">
        <w:rPr>
          <w:lang w:val="en-CA"/>
        </w:rPr>
        <w:fldChar w:fldCharType="end"/>
      </w:r>
      <w:r w:rsidR="00663F54">
        <w:rPr>
          <w:lang w:val="en-CA"/>
        </w:rPr>
        <w:t xml:space="preserve">.  </w:t>
      </w:r>
      <w:r w:rsidR="0096629A">
        <w:rPr>
          <w:lang w:val="en-CA"/>
        </w:rPr>
        <w:t>In vertebrates, complex multi-</w:t>
      </w:r>
      <w:r w:rsidR="00E64D74">
        <w:rPr>
          <w:lang w:val="en-CA"/>
        </w:rPr>
        <w:t xml:space="preserve">gene </w:t>
      </w:r>
      <w:r w:rsidR="0096629A">
        <w:rPr>
          <w:lang w:val="en-CA"/>
        </w:rPr>
        <w:t xml:space="preserve">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D660A4">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lt;sup&gt;20,21&lt;/sup&gt;","plainTextFormattedCitation":"20,21","previouslyFormattedCitation":"&lt;sup&gt;20,21&lt;/sup&gt;"},"properties":{"noteIndex":0},"schema":"https://github.com/citation-style-language/schema/raw/master/csl-citation.json"}</w:instrText>
      </w:r>
      <w:r w:rsidR="0096629A">
        <w:rPr>
          <w:lang w:val="en-CA"/>
        </w:rPr>
        <w:fldChar w:fldCharType="separate"/>
      </w:r>
      <w:r w:rsidR="000C5C2F" w:rsidRPr="000C5C2F">
        <w:rPr>
          <w:noProof/>
          <w:vertAlign w:val="superscript"/>
          <w:lang w:val="en-CA"/>
        </w:rPr>
        <w:t>20,21</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w:t>
      </w:r>
      <w:r w:rsidR="00E64D74">
        <w:rPr>
          <w:lang w:val="en-CA"/>
        </w:rPr>
        <w:t xml:space="preserve">a </w:t>
      </w:r>
      <w:r w:rsidR="0096629A">
        <w:rPr>
          <w:lang w:val="en-CA"/>
        </w:rPr>
        <w:t xml:space="preserve">simultaneous </w:t>
      </w:r>
      <w:r w:rsidR="00E64D74">
        <w:rPr>
          <w:lang w:val="en-CA"/>
        </w:rPr>
        <w:t xml:space="preserve">increase in the </w:t>
      </w:r>
      <w:r w:rsidR="0096629A">
        <w:rPr>
          <w:lang w:val="en-CA"/>
        </w:rPr>
        <w:t xml:space="preserve">expression of four </w:t>
      </w:r>
      <w:r w:rsidR="004A3B0F">
        <w:rPr>
          <w:lang w:val="en-CA"/>
        </w:rPr>
        <w:t>genes</w:t>
      </w:r>
      <w:r w:rsidR="004A3B0F">
        <w:rPr>
          <w:lang w:val="en-CA"/>
        </w:rPr>
        <w:fldChar w:fldCharType="begin" w:fldLock="1"/>
      </w:r>
      <w:r w:rsidR="00D660A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lt;sup&gt;22&lt;/sup&gt;","plainTextFormattedCitation":"22","previouslyFormattedCitation":"&lt;sup&gt;22&lt;/sup&gt;"},"properties":{"noteIndex":0},"schema":"https://github.com/citation-style-language/schema/raw/master/csl-citation.json"}</w:instrText>
      </w:r>
      <w:r w:rsidR="004A3B0F">
        <w:rPr>
          <w:lang w:val="en-CA"/>
        </w:rPr>
        <w:fldChar w:fldCharType="separate"/>
      </w:r>
      <w:r w:rsidR="000C5C2F" w:rsidRPr="000C5C2F">
        <w:rPr>
          <w:noProof/>
          <w:vertAlign w:val="superscript"/>
          <w:lang w:val="en-CA"/>
        </w:rPr>
        <w:t>22</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3B6E4956" w:rsidR="0013494D" w:rsidRPr="00FF3025" w:rsidRDefault="004A3B0F" w:rsidP="00CC375B">
      <w:pPr>
        <w:jc w:val="both"/>
      </w:pPr>
      <w:r>
        <w:rPr>
          <w:lang w:val="en-CA"/>
        </w:rPr>
        <w:t>W</w:t>
      </w:r>
      <w:r w:rsidR="00CF1450">
        <w:rPr>
          <w:lang w:val="en-CA"/>
        </w:rPr>
        <w:t xml:space="preserve">hile two-knockout </w:t>
      </w:r>
      <w:r>
        <w:rPr>
          <w:lang w:val="en-CA"/>
        </w:rPr>
        <w:t xml:space="preserve">CGA has </w:t>
      </w:r>
      <w:r w:rsidR="00CF1450">
        <w:rPr>
          <w:lang w:val="en-CA"/>
        </w:rPr>
        <w:t xml:space="preserve">been used </w:t>
      </w:r>
      <w:r>
        <w:rPr>
          <w:lang w:val="en-CA"/>
        </w:rPr>
        <w:t xml:space="preserve">extensively </w:t>
      </w:r>
      <w:r w:rsidR="00CF1450">
        <w:rPr>
          <w:lang w:val="en-CA"/>
        </w:rPr>
        <w:t>to genetically dissect</w:t>
      </w:r>
      <w:r w:rsidR="002E5B59">
        <w:rPr>
          <w:lang w:val="en-CA"/>
        </w:rPr>
        <w:t xml:space="preserve"> </w:t>
      </w:r>
      <w:r w:rsidR="00CC375B">
        <w:rPr>
          <w:lang w:val="en-CA"/>
        </w:rPr>
        <w:t xml:space="preserve">and order biological </w:t>
      </w:r>
      <w:r w:rsidR="002E5B59">
        <w:rPr>
          <w:lang w:val="en-CA"/>
        </w:rPr>
        <w:t>pathways</w:t>
      </w:r>
      <w:r w:rsidR="002E5B59">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2E5B59">
        <w:rPr>
          <w:lang w:val="en-CA"/>
        </w:rPr>
        <w:fldChar w:fldCharType="separate"/>
      </w:r>
      <w:r w:rsidR="002E5B59" w:rsidRPr="002E5B59">
        <w:rPr>
          <w:noProof/>
          <w:vertAlign w:val="superscript"/>
          <w:lang w:val="en-CA"/>
        </w:rPr>
        <w:t>11</w:t>
      </w:r>
      <w:r w:rsidR="002E5B59">
        <w:rPr>
          <w:lang w:val="en-CA"/>
        </w:rPr>
        <w:fldChar w:fldCharType="end"/>
      </w:r>
      <w:r w:rsidR="002E5B59">
        <w:rPr>
          <w:lang w:val="en-CA"/>
        </w:rPr>
        <w:t xml:space="preserve">, </w:t>
      </w:r>
      <w:r>
        <w:rPr>
          <w:lang w:val="en-CA"/>
        </w:rPr>
        <w:t xml:space="preserve">CGA studies of higher-order </w:t>
      </w:r>
      <w:r w:rsidR="00063E8A">
        <w:rPr>
          <w:lang w:val="en-CA"/>
        </w:rPr>
        <w:t xml:space="preserve">genetic interactions </w:t>
      </w:r>
      <w:r>
        <w:rPr>
          <w:lang w:val="en-CA"/>
        </w:rPr>
        <w:t>have been few and smaller in scope</w:t>
      </w:r>
      <w:r w:rsidR="00063E8A">
        <w:rPr>
          <w:lang w:val="en-CA"/>
        </w:rPr>
        <w:t xml:space="preserve">.  </w:t>
      </w:r>
      <w:r>
        <w:rPr>
          <w:lang w:val="en-CA"/>
        </w:rPr>
        <w:t>P</w:t>
      </w:r>
      <w:r w:rsidR="00F61E0A">
        <w:rPr>
          <w:lang w:val="en-CA"/>
        </w:rPr>
        <w:t>erform</w:t>
      </w:r>
      <w:r>
        <w:rPr>
          <w:lang w:val="en-CA"/>
        </w:rPr>
        <w:t>ing</w:t>
      </w:r>
      <w:r w:rsidR="00F61E0A">
        <w:rPr>
          <w:lang w:val="en-CA"/>
        </w:rPr>
        <w:t xml:space="preserve"> exhaustive ‘deep’ combinatorial genetic analysis (DCGA)</w:t>
      </w:r>
      <w:r>
        <w:rPr>
          <w:lang w:val="en-CA"/>
        </w:rPr>
        <w:t xml:space="preserve"> has been limited by the experimental challenge of generating and characterizing the vast number of mutant combinations required for such studies. </w:t>
      </w:r>
      <w:r w:rsidR="003A00C1">
        <w:rPr>
          <w:lang w:val="en-CA"/>
        </w:rPr>
        <w:t xml:space="preserve"> </w:t>
      </w:r>
      <w:r w:rsidR="0013494D">
        <w:rPr>
          <w:lang w:val="en-CA"/>
        </w:rPr>
        <w:t>G</w:t>
      </w:r>
      <w:r>
        <w:rPr>
          <w:lang w:val="en-CA"/>
        </w:rPr>
        <w:t>enome-scale DCGA of 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  </w:t>
      </w:r>
      <w:r w:rsidR="005676DD">
        <w:t xml:space="preserve">Exhaustive </w:t>
      </w:r>
      <w:r w:rsidR="005676DD">
        <w:rPr>
          <w:lang w:val="en-CA"/>
        </w:rPr>
        <w:t>DCGA for a relatively modest target set of 10 genes would require construction of 1</w:t>
      </w:r>
      <w:r w:rsidR="009C39C1">
        <w:rPr>
          <w:lang w:val="en-CA"/>
        </w:rPr>
        <w:t>,</w:t>
      </w:r>
      <w:r w:rsidR="00E7456F">
        <w:rPr>
          <w:lang w:val="en-CA"/>
        </w:rPr>
        <w:t>024</w:t>
      </w:r>
      <w:r w:rsidR="005676DD">
        <w:rPr>
          <w:lang w:val="en-CA"/>
        </w:rPr>
        <w:t xml:space="preserve"> haploid strains to sample all combinations of two alleles per gene</w:t>
      </w:r>
      <w:ins w:id="40" w:author="Albi Celaj" w:date="2018-10-23T15:18:00Z">
        <w:r w:rsidR="00661DFC">
          <w:rPr>
            <w:lang w:val="en-CA"/>
          </w:rPr>
          <w:t xml:space="preserve"> </w:t>
        </w:r>
        <w:r w:rsidR="00661DFC">
          <w:rPr>
            <w:lang w:val="en-CA"/>
          </w:rPr>
          <w:lastRenderedPageBreak/>
          <w:t>(e.g. a knockout and wiltype)</w:t>
        </w:r>
      </w:ins>
      <w:r w:rsidR="005676DD">
        <w:rPr>
          <w:lang w:val="en-CA"/>
        </w:rPr>
        <w:t xml:space="preserve">, or 1M strains if diploid genotypes were considered. Thus, even targeted DCGA remains a challenge requiring technological improvements.  </w:t>
      </w:r>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single </w:t>
      </w:r>
      <w:r w:rsidR="005676DD">
        <w:rPr>
          <w:lang w:val="en-CA"/>
        </w:rPr>
        <w:t>multi-mutant strains</w:t>
      </w:r>
      <w:r w:rsidR="00E637E5" w:rsidRPr="00233F15">
        <w:rPr>
          <w:lang w:val="en-CA"/>
        </w:rPr>
        <w:fldChar w:fldCharType="begin" w:fldLock="1"/>
      </w:r>
      <w:r w:rsidR="00D660A4">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E637E5" w:rsidRPr="00233F15">
        <w:rPr>
          <w:lang w:val="en-CA"/>
        </w:rPr>
        <w:fldChar w:fldCharType="separate"/>
      </w:r>
      <w:r w:rsidR="000C5C2F" w:rsidRPr="000C5C2F">
        <w:rPr>
          <w:noProof/>
          <w:vertAlign w:val="superscript"/>
          <w:lang w:val="en-CA"/>
        </w:rPr>
        <w:t>23</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D660A4">
        <w:instrText>ADDIN CSL_CITATION {"citationItems":[{"id":"ITEM-1","itemData":{"DOI":"10.1038/nature08187","ISSN":"1476-4687","PMID":"19633652","abstract":"The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M","non-dropping-particle":"","parse-names":false,"suffix":""}],"container-title":"Nature","id":"ITEM-1","issue":"7257","issued":{"date-parts":[["2009","8","13"]]},"page":"894-8","publisher":"Macmillan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-2","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biology","id":"ITEM-2","issue":"12","issued":{"date-parts":[["2013","12","20"]]},"page":"741-9","publisher":"American Chemical Society","title":"Yeast oligo-mediated genome engineering (YOGE).","type":"article-journal","volume":"2"},"uris":["http://www.mendeley.com/documents/?uuid=863cb558-5fb9-4e72-a21d-9a60843b694c"]}],"mendeley":{"formattedCitation":"&lt;sup&gt;24,25&lt;/sup&gt;","plainTextFormattedCitation":"24,25","previouslyFormattedCitation":"&lt;sup&gt;24,25&lt;/sup&gt;"},"properties":{"noteIndex":0},"schema":"https://github.com/citation-style-language/schema/raw/master/csl-citation.json"}</w:instrText>
      </w:r>
      <w:r w:rsidR="00102214" w:rsidRPr="00233F15">
        <w:fldChar w:fldCharType="separate"/>
      </w:r>
      <w:r w:rsidR="000C5C2F" w:rsidRPr="000C5C2F">
        <w:rPr>
          <w:noProof/>
          <w:vertAlign w:val="superscript"/>
        </w:rPr>
        <w:t>24,25</w:t>
      </w:r>
      <w:r w:rsidR="00102214" w:rsidRPr="00233F15">
        <w:fldChar w:fldCharType="end"/>
      </w:r>
      <w:r w:rsidR="00102214">
        <w:t xml:space="preserve">, </w:t>
      </w:r>
      <w:r w:rsidR="00687BE3">
        <w:t>major 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DD4506">
        <w:rPr>
          <w:lang w:val="en-CA"/>
        </w:rPr>
        <w:t>E</w:t>
      </w:r>
      <w:r w:rsidR="00DD4506">
        <w:t>xtensions</w:t>
      </w:r>
      <w:r w:rsidR="0059221E">
        <w:t xml:space="preserve"> of </w:t>
      </w:r>
      <w:r w:rsidR="00AF78EF">
        <w:t xml:space="preserve">MAGE </w:t>
      </w:r>
      <w:r w:rsidR="005676DD">
        <w:t xml:space="preserve">have been </w:t>
      </w:r>
      <w:r w:rsidR="0059221E">
        <w:t xml:space="preserve">developed </w:t>
      </w:r>
      <w:r w:rsidR="005676DD">
        <w:t xml:space="preserve">to allow parallel phenotyping of many strains for </w:t>
      </w:r>
      <w:r w:rsidR="00834D9F">
        <w:t>DCGA</w:t>
      </w:r>
      <w:r w:rsidR="0059221E">
        <w:t xml:space="preserve"> in </w:t>
      </w:r>
      <w:r w:rsidR="00AF78EF" w:rsidRPr="00233F15">
        <w:rPr>
          <w:i/>
        </w:rPr>
        <w:t>E. coli</w:t>
      </w:r>
      <w:r w:rsidR="00AF78EF" w:rsidRPr="00233F15">
        <w:fldChar w:fldCharType="begin" w:fldLock="1"/>
      </w:r>
      <w:r w:rsidR="00D660A4">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lt;sup&gt;26,27&lt;/sup&gt;","plainTextFormattedCitation":"26,27","previouslyFormattedCitation":"&lt;sup&gt;26,27&lt;/sup&gt;"},"properties":{"noteIndex":0},"schema":"https://github.com/citation-style-language/schema/raw/master/csl-citation.json"}</w:instrText>
      </w:r>
      <w:r w:rsidR="00AF78EF" w:rsidRPr="00233F15">
        <w:fldChar w:fldCharType="separate"/>
      </w:r>
      <w:r w:rsidR="000C5C2F" w:rsidRPr="000C5C2F">
        <w:rPr>
          <w:noProof/>
          <w:vertAlign w:val="superscript"/>
        </w:rPr>
        <w:t>26,27</w:t>
      </w:r>
      <w:r w:rsidR="00AF78EF" w:rsidRPr="00233F15">
        <w:fldChar w:fldCharType="end"/>
      </w:r>
      <w:r w:rsidR="0062600D">
        <w:t xml:space="preserve">, but exhibit high variance across biological replicates, perhaps due to currently-limited accuracy of large-scale genotyping.  </w:t>
      </w:r>
      <w:r w:rsidR="005676DD">
        <w:t>Methods have been described for parallel generation and parallel phenotyping of yeast</w:t>
      </w:r>
      <w:ins w:id="41" w:author="Albi Celaj [2]" w:date="2018-10-25T15:57:00Z">
        <w:r w:rsidR="009673E9">
          <w:fldChar w:fldCharType="begin" w:fldLock="1"/>
        </w:r>
      </w:ins>
      <w:r w:rsidR="00D660A4">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lt;/sup&gt;","plainTextFormattedCitation":"28","previouslyFormattedCitation":"&lt;sup&gt;28&lt;/sup&gt;"},"properties":{"noteIndex":0},"schema":"https://github.com/citation-style-language/schema/raw/master/csl-citation.json"}</w:instrText>
      </w:r>
      <w:r w:rsidR="009673E9">
        <w:fldChar w:fldCharType="separate"/>
      </w:r>
      <w:r w:rsidR="000C5C2F" w:rsidRPr="000C5C2F">
        <w:rPr>
          <w:noProof/>
          <w:vertAlign w:val="superscript"/>
        </w:rPr>
        <w:t>28</w:t>
      </w:r>
      <w:ins w:id="42" w:author="Albi Celaj [2]" w:date="2018-10-25T15:57:00Z">
        <w:r w:rsidR="009673E9">
          <w:fldChar w:fldCharType="end"/>
        </w:r>
      </w:ins>
      <w:ins w:id="43" w:author="Albi Celaj [2]" w:date="2018-10-25T15:58:00Z">
        <w:r w:rsidR="009673E9">
          <w:t xml:space="preserve"> </w:t>
        </w:r>
      </w:ins>
      <w:del w:id="44" w:author="Albi Celaj [2]" w:date="2018-10-25T15:58:00Z">
        <w:r w:rsidR="005676DD" w:rsidDel="009673E9">
          <w:delText xml:space="preserve"> [cite Diaz-Mejia MSB 2018] </w:delText>
        </w:r>
      </w:del>
      <w:r w:rsidR="005676DD">
        <w:t>and human cells</w:t>
      </w:r>
      <w:r w:rsidR="005676DD">
        <w:fldChar w:fldCharType="begin" w:fldLock="1"/>
      </w:r>
      <w:r w:rsidR="00D660A4">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lt;sup&gt;29&lt;/sup&gt;","plainTextFormattedCitation":"29","previouslyFormattedCitation":"&lt;sup&gt;29&lt;/sup&gt;"},"properties":{"noteIndex":0},"schema":"https://github.com/citation-style-language/schema/raw/master/csl-citation.json"}</w:instrText>
      </w:r>
      <w:r w:rsidR="005676DD">
        <w:fldChar w:fldCharType="separate"/>
      </w:r>
      <w:r w:rsidR="000C5C2F" w:rsidRPr="000C5C2F">
        <w:rPr>
          <w:noProof/>
          <w:vertAlign w:val="superscript"/>
        </w:rPr>
        <w:t>29</w:t>
      </w:r>
      <w:r w:rsidR="005676DD">
        <w:fldChar w:fldCharType="end"/>
      </w:r>
      <w:r w:rsidR="00FD7399">
        <w:t xml:space="preserve">, but </w:t>
      </w:r>
      <w:r w:rsidR="005676DD">
        <w:t xml:space="preserve">the resulting CGA </w:t>
      </w:r>
      <w:r w:rsidR="0062600D">
        <w:t xml:space="preserve">studies </w:t>
      </w:r>
      <w:r w:rsidR="005676DD">
        <w:t>have not gone beyond two-gene combinations</w:t>
      </w:r>
      <w:r w:rsidR="00FD7399">
        <w:t>.</w:t>
      </w:r>
      <w:r w:rsidR="005676DD">
        <w:t xml:space="preserve">  </w:t>
      </w:r>
    </w:p>
    <w:p w14:paraId="4DA1EA06" w14:textId="77777777" w:rsidR="00CF527A" w:rsidRPr="00985658" w:rsidRDefault="00CF527A" w:rsidP="004210F6">
      <w:pPr>
        <w:jc w:val="both"/>
        <w:rPr>
          <w:lang w:val="en-CA"/>
        </w:rPr>
      </w:pPr>
    </w:p>
    <w:p w14:paraId="7D8B42C9" w14:textId="3E20AC03" w:rsidR="00090233" w:rsidRPr="00676F93" w:rsidRDefault="001317A7" w:rsidP="00090233">
      <w:pPr>
        <w:jc w:val="both"/>
      </w:pPr>
      <w:r>
        <w:rPr>
          <w:lang w:val="en-CA"/>
        </w:rPr>
        <w:t>Here w</w:t>
      </w:r>
      <w:r w:rsidR="00A40A94">
        <w:rPr>
          <w:lang w:val="en-CA"/>
        </w:rPr>
        <w:t>e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5676DD">
        <w:rPr>
          <w:lang w:val="en-CA"/>
        </w:rPr>
        <w:t xml:space="preserve">enabling </w:t>
      </w:r>
      <w:r w:rsidR="00E82867">
        <w:rPr>
          <w:lang w:val="en-CA"/>
        </w:rPr>
        <w:t xml:space="preserve">DCGA </w:t>
      </w:r>
      <w:r w:rsidR="00C46881">
        <w:rPr>
          <w:lang w:val="en-CA"/>
        </w:rPr>
        <w:t xml:space="preserve">in yeast.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r w:rsidR="00D660A4">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30,31&lt;/sup&gt;","plainTextFormattedCitation":"30,31","previouslyFormattedCitation":"&lt;sup&gt;30,31&lt;/sup&gt;"},"properties":{"noteIndex":0},"schema":"https://github.com/citation-style-language/schema/raw/master/csl-citation.json"}</w:instrText>
      </w:r>
      <w:r w:rsidR="00090233">
        <w:fldChar w:fldCharType="separate"/>
      </w:r>
      <w:r w:rsidR="000C5C2F" w:rsidRPr="000C5C2F">
        <w:rPr>
          <w:noProof/>
          <w:vertAlign w:val="superscript"/>
        </w:rPr>
        <w:t>30,31</w:t>
      </w:r>
      <w:r w:rsidR="00090233">
        <w:fldChar w:fldCharType="end"/>
      </w:r>
      <w:r w:rsidR="00090233">
        <w:t>. Indeed, ABC transporters are part of a large gene family with over 10,000 members across all three domains of life</w:t>
      </w:r>
      <w:r w:rsidR="00090233">
        <w:fldChar w:fldCharType="begin" w:fldLock="1"/>
      </w:r>
      <w:r w:rsidR="00D660A4">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32&lt;/sup&gt;","plainTextFormattedCitation":"32","previouslyFormattedCitation":"&lt;sup&gt;32&lt;/sup&gt;"},"properties":{"noteIndex":0},"schema":"https://github.com/citation-style-language/schema/raw/master/csl-citation.json"}</w:instrText>
      </w:r>
      <w:r w:rsidR="00090233">
        <w:fldChar w:fldCharType="separate"/>
      </w:r>
      <w:r w:rsidR="000C5C2F" w:rsidRPr="000C5C2F">
        <w:rPr>
          <w:noProof/>
          <w:vertAlign w:val="superscript"/>
        </w:rPr>
        <w:t>32</w:t>
      </w:r>
      <w:r w:rsidR="00090233">
        <w:fldChar w:fldCharType="end"/>
      </w:r>
      <w:r w:rsidR="00090233">
        <w:t>.  Second, although 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23</w:t>
      </w:r>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r w:rsidR="00D660A4">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23,33,34&lt;/sup&gt;","plainTextFormattedCitation":"23,33,34","previouslyFormattedCitation":"&lt;sup&gt;23,33,34&lt;/sup&gt;"},"properties":{"noteIndex":0},"schema":"https://github.com/citation-style-language/schema/raw/master/csl-citation.json"}</w:instrText>
      </w:r>
      <w:r w:rsidR="00090233">
        <w:fldChar w:fldCharType="separate"/>
      </w:r>
      <w:r w:rsidR="000C5C2F" w:rsidRPr="000C5C2F">
        <w:rPr>
          <w:noProof/>
          <w:vertAlign w:val="superscript"/>
        </w:rPr>
        <w:t>23,33,34</w:t>
      </w:r>
      <w:r w:rsidR="00090233">
        <w:fldChar w:fldCharType="end"/>
      </w:r>
      <w:r w:rsidR="00090233">
        <w:rPr>
          <w:bCs/>
          <w:iCs/>
          <w:color w:val="000000" w:themeColor="text1"/>
        </w:rPr>
        <w:t xml:space="preserve">.  Complex dependence </w:t>
      </w:r>
      <w:r w:rsidR="00090233">
        <w:t xml:space="preserve">between mammalian ABC transporters has also been observed, e.g. compensatory activation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D660A4">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lt;sup&gt;35&lt;/sup&gt;","plainTextFormattedCitation":"35","previouslyFormattedCitation":"&lt;sup&gt;35&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35</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the context of Dubin-Johnson syndrome</w:t>
      </w:r>
      <w:r w:rsidR="00090233" w:rsidRPr="00233F15">
        <w:rPr>
          <w:bCs/>
          <w:iCs/>
          <w:color w:val="000000" w:themeColor="text1"/>
        </w:rPr>
        <w:fldChar w:fldCharType="begin" w:fldLock="1"/>
      </w:r>
      <w:r w:rsidR="00D660A4">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lt;sup&gt;36&lt;/sup&gt;","plainTextFormattedCitation":"36","previouslyFormattedCitation":"&lt;sup&gt;36&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36</w:t>
      </w:r>
      <w:r w:rsidR="00090233" w:rsidRPr="00233F15">
        <w:rPr>
          <w:bCs/>
          <w:iCs/>
          <w:color w:val="000000" w:themeColor="text1"/>
        </w:rPr>
        <w:fldChar w:fldCharType="end"/>
      </w:r>
      <w:r w:rsidR="00090233">
        <w:rPr>
          <w:bCs/>
          <w:iCs/>
          <w:color w:val="000000" w:themeColor="text1"/>
        </w:rPr>
        <w:t>. In another example, mouse ABCG5 and ABCG8 are activated in response to disruption of ABCG2 (a protein that confers breast cancer xenobiotic resistance)</w:t>
      </w:r>
      <w:r w:rsidR="00090233">
        <w:rPr>
          <w:bCs/>
          <w:iCs/>
          <w:color w:val="000000" w:themeColor="text1"/>
        </w:rPr>
        <w:fldChar w:fldCharType="begin" w:fldLock="1"/>
      </w:r>
      <w:r w:rsidR="00D660A4">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090233">
        <w:rPr>
          <w:bCs/>
          <w:iCs/>
          <w:color w:val="000000" w:themeColor="text1"/>
        </w:rPr>
        <w:fldChar w:fldCharType="separate"/>
      </w:r>
      <w:r w:rsidR="000C5C2F" w:rsidRPr="000C5C2F">
        <w:rPr>
          <w:bCs/>
          <w:iCs/>
          <w:noProof/>
          <w:color w:val="000000" w:themeColor="text1"/>
          <w:vertAlign w:val="superscript"/>
        </w:rPr>
        <w:t>37</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Finally, a DCGA study of these 16 transporters is made simpler by the fact that the ABC-16 strain does not show major fitness defects in the absence of drugs</w:t>
      </w:r>
      <w:ins w:id="45" w:author="Albi Celaj [2]" w:date="2018-10-25T15:58:00Z">
        <w:r w:rsidR="00A228AC">
          <w:rPr>
            <w:bCs/>
            <w:iCs/>
            <w:color w:val="000000" w:themeColor="text1"/>
          </w:rPr>
          <w:fldChar w:fldCharType="begin" w:fldLock="1"/>
        </w:r>
      </w:ins>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A228AC">
        <w:rPr>
          <w:bCs/>
          <w:iCs/>
          <w:color w:val="000000" w:themeColor="text1"/>
        </w:rPr>
        <w:fldChar w:fldCharType="separate"/>
      </w:r>
      <w:r w:rsidR="000C5C2F" w:rsidRPr="000C5C2F">
        <w:rPr>
          <w:bCs/>
          <w:iCs/>
          <w:noProof/>
          <w:color w:val="000000" w:themeColor="text1"/>
          <w:vertAlign w:val="superscript"/>
        </w:rPr>
        <w:t>23</w:t>
      </w:r>
      <w:ins w:id="46" w:author="Albi Celaj [2]" w:date="2018-10-25T15:58:00Z">
        <w:r w:rsidR="00A228AC">
          <w:rPr>
            <w:bCs/>
            <w:iCs/>
            <w:color w:val="000000" w:themeColor="text1"/>
          </w:rPr>
          <w:fldChar w:fldCharType="end"/>
        </w:r>
      </w:ins>
      <w:r w:rsidR="00090233">
        <w:rPr>
          <w:bCs/>
          <w:iCs/>
          <w:color w:val="000000" w:themeColor="text1"/>
        </w:rPr>
        <w:t xml:space="preserve">. Therefore, we expect progeny bearing a subset of these 16 knockouts will generally be viable, enabling study of the full range of genotypes across a range of different drug exposures.  </w:t>
      </w:r>
    </w:p>
    <w:p w14:paraId="306D7DF0" w14:textId="77777777" w:rsidR="00090233" w:rsidRDefault="00090233" w:rsidP="00C230BC">
      <w:pPr>
        <w:jc w:val="both"/>
        <w:rPr>
          <w:rFonts w:eastAsia="Times New Roman"/>
        </w:rPr>
      </w:pPr>
    </w:p>
    <w:p w14:paraId="7C4A680B" w14:textId="36E377F0" w:rsidR="00EE6EFB" w:rsidRDefault="00A36437" w:rsidP="00C230BC">
      <w:pPr>
        <w:jc w:val="both"/>
        <w:rPr>
          <w:rFonts w:eastAsia="Times New Roman"/>
        </w:rPr>
      </w:pPr>
      <w:r>
        <w:rPr>
          <w:rFonts w:eastAsia="Times New Roman"/>
        </w:rPr>
        <w:t xml:space="preserve">We </w:t>
      </w:r>
      <w:r w:rsidR="00EE6EFB">
        <w:rPr>
          <w:rFonts w:eastAsia="Times New Roman"/>
        </w:rPr>
        <w:t xml:space="preserve">show </w:t>
      </w:r>
      <w:r>
        <w:rPr>
          <w:rFonts w:eastAsia="Times New Roman"/>
        </w:rPr>
        <w:t xml:space="preserve">that </w:t>
      </w:r>
      <w:r w:rsidR="00EF03F2">
        <w:rPr>
          <w:rFonts w:eastAsia="Times New Roman"/>
        </w:rPr>
        <w:t xml:space="preserve">the </w:t>
      </w:r>
      <w:r w:rsidR="00EE6EFB">
        <w:rPr>
          <w:rFonts w:eastAsia="Times New Roman"/>
        </w:rPr>
        <w:t xml:space="preserve">resulting </w:t>
      </w:r>
      <w:r w:rsidR="00EF03F2">
        <w:rPr>
          <w:rFonts w:eastAsia="Times New Roman"/>
        </w:rPr>
        <w:t>multi-knockout phenotype</w:t>
      </w:r>
      <w:r w:rsidR="00EE6EFB">
        <w:rPr>
          <w:rFonts w:eastAsia="Times New Roman"/>
        </w:rPr>
        <w:t xml:space="preserve"> data</w:t>
      </w:r>
      <w:r>
        <w:rPr>
          <w:rFonts w:eastAsia="Times New Roman"/>
        </w:rPr>
        <w:t xml:space="preserve"> can be used to </w:t>
      </w:r>
      <w:r w:rsidR="002A5F0C">
        <w:rPr>
          <w:rFonts w:eastAsia="Times New Roman"/>
        </w:rPr>
        <w:t xml:space="preserve">model </w:t>
      </w:r>
      <w:r w:rsidR="00EE6EFB">
        <w:rPr>
          <w:rFonts w:eastAsia="Times New Roman"/>
        </w:rPr>
        <w:t xml:space="preserve">systems of functional relationships amongst </w:t>
      </w:r>
      <w:r>
        <w:rPr>
          <w:rFonts w:eastAsia="Times New Roman"/>
        </w:rPr>
        <w:t>ABC</w:t>
      </w:r>
      <w:r w:rsidR="00EA6650">
        <w:rPr>
          <w:rFonts w:eastAsia="Times New Roman"/>
        </w:rPr>
        <w:t xml:space="preserve"> </w:t>
      </w:r>
      <w:r w:rsidR="00EE6EFB">
        <w:rPr>
          <w:rFonts w:eastAsia="Times New Roman"/>
        </w:rPr>
        <w:t xml:space="preserve">transporters. For example, we discovered a </w:t>
      </w:r>
      <w:r w:rsidR="00EE6EFB" w:rsidRPr="004059F2">
        <w:rPr>
          <w:rFonts w:eastAsia="Times New Roman"/>
        </w:rPr>
        <w:t>quadruple knock</w:t>
      </w:r>
      <w:r w:rsidR="00EE6EFB">
        <w:rPr>
          <w:rFonts w:eastAsia="Times New Roman"/>
        </w:rPr>
        <w:t>out combination (</w:t>
      </w:r>
      <w:r w:rsidR="00EE6EFB" w:rsidRPr="004210F6">
        <w:rPr>
          <w:rFonts w:eastAsia="Times New Roman"/>
          <w:i/>
        </w:rPr>
        <w:t>snq2∆yor1∆ybt1∆ycf1∆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 xml:space="preserve">high </w:t>
      </w:r>
      <w:r w:rsidR="00EE6EFB" w:rsidRPr="00264257">
        <w:rPr>
          <w:rFonts w:eastAsia="Times New Roman"/>
          <w:i/>
        </w:rPr>
        <w:t>PDR5</w:t>
      </w:r>
      <w:r w:rsidR="00EE6EFB" w:rsidRPr="004059F2">
        <w:rPr>
          <w:rFonts w:eastAsia="Times New Roman"/>
        </w:rPr>
        <w:t>-dependent resistance to fluconazole and ketoconazole</w:t>
      </w:r>
      <w:r w:rsidR="00694D46">
        <w:rPr>
          <w:rFonts w:eastAsia="Times New Roman"/>
        </w:rPr>
        <w:t xml:space="preserve">, and used a system model to guide further mechanistic exploration of this phenomenon.  </w:t>
      </w:r>
      <w:r w:rsidR="00EE6EFB">
        <w:rPr>
          <w:rFonts w:eastAsia="Times New Roman"/>
        </w:rPr>
        <w:t xml:space="preserve">Together, our results show that engineered population profiling can yield many unexpected </w:t>
      </w:r>
      <w:r w:rsidR="00694D46">
        <w:rPr>
          <w:rFonts w:eastAsia="Times New Roman"/>
        </w:rPr>
        <w:t xml:space="preserve">high-order </w:t>
      </w:r>
      <w:r w:rsidR="00EE6EFB">
        <w:rPr>
          <w:rFonts w:eastAsia="Times New Roman"/>
        </w:rPr>
        <w:t xml:space="preserve">genetic relationships </w:t>
      </w:r>
      <w:r w:rsidR="00694D46">
        <w:rPr>
          <w:rFonts w:eastAsia="Times New Roman"/>
        </w:rPr>
        <w:t>that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57F987C6"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strategy for engineered population profiling 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1A9E86B0" w:rsidR="00E47F5E" w:rsidRDefault="000F65CF" w:rsidP="00224FCB">
      <w:pPr>
        <w:outlineLvl w:val="0"/>
        <w:rPr>
          <w:b/>
          <w:bCs/>
          <w:iCs/>
          <w:color w:val="000000" w:themeColor="text1"/>
        </w:rPr>
      </w:pPr>
      <w:commentRangeStart w:id="47"/>
      <w:r>
        <w:rPr>
          <w:b/>
          <w:bCs/>
          <w:iCs/>
          <w:color w:val="000000" w:themeColor="text1"/>
        </w:rPr>
        <w:t xml:space="preserve">Engineered </w:t>
      </w:r>
      <w:ins w:id="48" w:author="Albi Celaj" w:date="2018-10-23T13:14:00Z">
        <w:r w:rsidR="00C62CB1">
          <w:rPr>
            <w:b/>
            <w:bCs/>
            <w:iCs/>
            <w:color w:val="000000" w:themeColor="text1"/>
          </w:rPr>
          <w:t>p</w:t>
        </w:r>
      </w:ins>
      <w:del w:id="49" w:author="Albi Celaj" w:date="2018-10-23T13:14:00Z">
        <w:r w:rsidDel="00C62CB1">
          <w:rPr>
            <w:b/>
            <w:bCs/>
            <w:iCs/>
            <w:color w:val="000000" w:themeColor="text1"/>
          </w:rPr>
          <w:delText>P</w:delText>
        </w:r>
      </w:del>
      <w:r>
        <w:rPr>
          <w:b/>
          <w:bCs/>
          <w:iCs/>
          <w:color w:val="000000" w:themeColor="text1"/>
        </w:rPr>
        <w:t xml:space="preserve">opulation </w:t>
      </w:r>
      <w:ins w:id="50" w:author="Albi Celaj" w:date="2018-10-23T13:15:00Z">
        <w:r w:rsidR="00C62CB1">
          <w:rPr>
            <w:b/>
            <w:bCs/>
            <w:iCs/>
            <w:color w:val="000000" w:themeColor="text1"/>
          </w:rPr>
          <w:t>p</w:t>
        </w:r>
      </w:ins>
      <w:del w:id="51" w:author="Albi Celaj" w:date="2018-10-23T13:15:00Z">
        <w:r w:rsidDel="00C62CB1">
          <w:rPr>
            <w:b/>
            <w:bCs/>
            <w:iCs/>
            <w:color w:val="000000" w:themeColor="text1"/>
          </w:rPr>
          <w:delText>P</w:delText>
        </w:r>
      </w:del>
      <w:r>
        <w:rPr>
          <w:b/>
          <w:bCs/>
          <w:iCs/>
          <w:color w:val="000000" w:themeColor="text1"/>
        </w:rPr>
        <w:t xml:space="preserve">rofiling: </w:t>
      </w:r>
      <w:ins w:id="52" w:author="Albi Celaj" w:date="2018-10-23T13:15:00Z">
        <w:r w:rsidR="00C62CB1">
          <w:rPr>
            <w:b/>
            <w:bCs/>
            <w:iCs/>
            <w:color w:val="000000" w:themeColor="text1"/>
          </w:rPr>
          <w:t>a</w:t>
        </w:r>
      </w:ins>
      <w:del w:id="53" w:author="Albi Celaj" w:date="2018-10-23T13:15:00Z">
        <w:r w:rsidDel="00C62CB1">
          <w:rPr>
            <w:b/>
            <w:bCs/>
            <w:iCs/>
            <w:color w:val="000000" w:themeColor="text1"/>
          </w:rPr>
          <w:delText>A</w:delText>
        </w:r>
      </w:del>
      <w:r>
        <w:rPr>
          <w:b/>
          <w:bCs/>
          <w:iCs/>
          <w:color w:val="000000" w:themeColor="text1"/>
        </w:rPr>
        <w:t xml:space="preserve"> </w:t>
      </w:r>
      <w:r w:rsidR="00E64D74">
        <w:rPr>
          <w:b/>
          <w:bCs/>
          <w:iCs/>
          <w:color w:val="000000" w:themeColor="text1"/>
        </w:rPr>
        <w:t xml:space="preserve">scheme </w:t>
      </w:r>
      <w:r w:rsidR="00A4104D">
        <w:rPr>
          <w:b/>
          <w:bCs/>
          <w:iCs/>
          <w:color w:val="000000" w:themeColor="text1"/>
        </w:rPr>
        <w:t xml:space="preserve">for </w:t>
      </w:r>
      <w:r w:rsidR="00E64D74">
        <w:rPr>
          <w:b/>
          <w:bCs/>
          <w:iCs/>
          <w:color w:val="000000" w:themeColor="text1"/>
        </w:rPr>
        <w:t xml:space="preserve">generating combinatorial </w:t>
      </w:r>
      <w:commentRangeStart w:id="54"/>
      <w:commentRangeEnd w:id="47"/>
      <w:r w:rsidR="00E64D74">
        <w:rPr>
          <w:b/>
          <w:bCs/>
          <w:iCs/>
          <w:color w:val="000000" w:themeColor="text1"/>
        </w:rPr>
        <w:t>mutants</w:t>
      </w:r>
      <w:r w:rsidR="00DE18E9">
        <w:rPr>
          <w:rStyle w:val="CommentReference"/>
          <w:rFonts w:asciiTheme="minorHAnsi" w:hAnsiTheme="minorHAnsi" w:cstheme="minorBidi"/>
        </w:rPr>
        <w:commentReference w:id="47"/>
      </w:r>
      <w:commentRangeEnd w:id="54"/>
      <w:r w:rsidR="00E64D74">
        <w:rPr>
          <w:rStyle w:val="CommentReference"/>
          <w:rFonts w:asciiTheme="minorHAnsi" w:hAnsiTheme="minorHAnsi" w:cstheme="minorBidi"/>
        </w:rPr>
        <w:commentReference w:id="54"/>
      </w:r>
    </w:p>
    <w:p w14:paraId="168525CD" w14:textId="12117C54" w:rsidR="006D3D6E" w:rsidRDefault="005F694D" w:rsidP="00CD1521">
      <w:pPr>
        <w:jc w:val="both"/>
        <w:rPr>
          <w:lang w:val="en-CA"/>
        </w:rPr>
      </w:pPr>
      <w:r>
        <w:rPr>
          <w:bCs/>
          <w:iCs/>
          <w:color w:val="000000" w:themeColor="text1"/>
        </w:rPr>
        <w:lastRenderedPageBreak/>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r w:rsidR="00D744A9">
        <w:rPr>
          <w:lang w:val="en-CA"/>
        </w:rPr>
        <w:t xml:space="preserve">, </w:t>
      </w:r>
      <w:r w:rsidR="00694D46">
        <w:rPr>
          <w:lang w:val="en-CA"/>
        </w:rPr>
        <w:t xml:space="preserve">such </w:t>
      </w:r>
      <w:r w:rsidR="00973108">
        <w:rPr>
          <w:lang w:val="en-CA"/>
        </w:rPr>
        <w:t>t</w:t>
      </w:r>
      <w:r w:rsidR="008A1E26">
        <w:rPr>
          <w:lang w:val="en-CA"/>
        </w:rPr>
        <w:t xml:space="preserve">hat </w:t>
      </w:r>
      <w:r w:rsidR="00694D46">
        <w:rPr>
          <w:lang w:val="en-CA"/>
        </w:rPr>
        <w:t xml:space="preserve">offspring each </w:t>
      </w:r>
      <w:r w:rsidR="008A1E26">
        <w:rPr>
          <w:lang w:val="en-CA"/>
        </w:rPr>
        <w:t xml:space="preserve">inherit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E56229" w:rsidRPr="002456C5">
        <w:rPr>
          <w:lang w:val="en-CA"/>
        </w:rPr>
        <w:fldChar w:fldCharType="separate"/>
      </w:r>
      <w:r w:rsidR="00D02749" w:rsidRPr="00D02749">
        <w:rPr>
          <w:noProof/>
          <w:vertAlign w:val="superscript"/>
          <w:lang w:val="en-CA"/>
        </w:rPr>
        <w:t>10</w:t>
      </w:r>
      <w:r w:rsidR="00E56229" w:rsidRPr="002456C5">
        <w:rPr>
          <w:lang w:val="en-CA"/>
        </w:rPr>
        <w:fldChar w:fldCharType="end"/>
      </w:r>
      <w:r w:rsidR="00E56229">
        <w:rPr>
          <w:lang w:val="en-CA"/>
        </w:rPr>
        <w:t xml:space="preserve">.  </w:t>
      </w:r>
      <w:r w:rsidR="00A36F21">
        <w:rPr>
          <w:lang w:val="en-CA"/>
        </w:rPr>
        <w:t>Genoty</w:t>
      </w:r>
      <w:r w:rsidR="00694D46">
        <w:rPr>
          <w:lang w:val="en-CA"/>
        </w:rPr>
        <w:t>p</w:t>
      </w:r>
      <w:r w:rsidR="00A36F21">
        <w:rPr>
          <w:lang w:val="en-CA"/>
        </w:rPr>
        <w:t>ing and profiling progeny for traits such as gene expression</w:t>
      </w:r>
      <w:r w:rsidR="00A36F21" w:rsidRPr="00233F15">
        <w:rPr>
          <w:bCs/>
          <w:iCs/>
          <w:color w:val="000000" w:themeColor="text1"/>
        </w:rPr>
        <w:fldChar w:fldCharType="begin" w:fldLock="1"/>
      </w:r>
      <w:r w:rsidR="00D660A4">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38&lt;/sup&gt;","plainTextFormattedCitation":"38","previouslyFormattedCitation":"&lt;sup&gt;38&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38</w:t>
      </w:r>
      <w:r w:rsidR="00A36F21" w:rsidRPr="00233F15">
        <w:rPr>
          <w:bCs/>
          <w:iCs/>
          <w:color w:val="000000" w:themeColor="text1"/>
        </w:rPr>
        <w:fldChar w:fldCharType="end"/>
      </w:r>
      <w:r w:rsidR="00A36F21">
        <w:rPr>
          <w:lang w:val="en-CA"/>
        </w:rPr>
        <w:t xml:space="preserve"> or small molecule resistance</w:t>
      </w:r>
      <w:r w:rsidR="00A36F21" w:rsidRPr="00233F15">
        <w:rPr>
          <w:bCs/>
          <w:iCs/>
          <w:color w:val="000000" w:themeColor="text1"/>
        </w:rPr>
        <w:fldChar w:fldCharType="begin" w:fldLock="1"/>
      </w:r>
      <w:r w:rsidR="00D660A4">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39</w:t>
      </w:r>
      <w:r w:rsidR="00A36F21" w:rsidRPr="00233F15">
        <w:rPr>
          <w:bCs/>
          <w:iCs/>
          <w:color w:val="000000" w:themeColor="text1"/>
        </w:rPr>
        <w:fldChar w:fldCharType="end"/>
      </w:r>
      <w:r w:rsidR="00A36F21">
        <w:rPr>
          <w:bCs/>
          <w:iCs/>
          <w:color w:val="000000" w:themeColor="text1"/>
        </w:rPr>
        <w:t xml:space="preserve"> then allows statistical association of the resulting variants to the measured phenotypes.  However, such approaches have been traditionally used at a large scale with natural isolates</w:t>
      </w:r>
      <w:r w:rsidR="00A91B60">
        <w:rPr>
          <w:bCs/>
          <w:iCs/>
          <w:color w:val="000000" w:themeColor="text1"/>
        </w:rPr>
        <w:t xml:space="preserve"> rather than</w:t>
      </w:r>
      <w:r w:rsidR="00135EF0">
        <w:rPr>
          <w:bCs/>
          <w:iCs/>
          <w:color w:val="000000" w:themeColor="text1"/>
        </w:rPr>
        <w:t xml:space="preserve"> </w:t>
      </w:r>
      <w:r w:rsidR="00A36F21">
        <w:rPr>
          <w:bCs/>
          <w:iCs/>
          <w:color w:val="000000" w:themeColor="text1"/>
        </w:rPr>
        <w:t>engineered strains</w:t>
      </w:r>
      <w:r w:rsidR="00A36F21">
        <w:rPr>
          <w:lang w:val="en-CA"/>
        </w:rPr>
        <w:fldChar w:fldCharType="begin" w:fldLock="1"/>
      </w:r>
      <w:r w:rsidR="00D660A4">
        <w:rPr>
          <w:lang w:val="en-CA"/>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Pr>
          <w:lang w:val="en-CA"/>
        </w:rPr>
        <w:fldChar w:fldCharType="separate"/>
      </w:r>
      <w:r w:rsidR="000C5C2F" w:rsidRPr="000C5C2F">
        <w:rPr>
          <w:noProof/>
          <w:vertAlign w:val="superscript"/>
          <w:lang w:val="en-CA"/>
        </w:rPr>
        <w:t>39</w:t>
      </w:r>
      <w:r w:rsidR="00A36F21">
        <w:rPr>
          <w:lang w:val="en-CA"/>
        </w:rPr>
        <w:fldChar w:fldCharType="end"/>
      </w:r>
      <w:r w:rsidR="00135EF0">
        <w:rPr>
          <w:lang w:val="en-CA"/>
        </w:rPr>
        <w:t>, presenting several limitations</w:t>
      </w:r>
      <w:r w:rsidR="00A36F21">
        <w:rPr>
          <w:bCs/>
          <w:iCs/>
          <w:color w:val="000000" w:themeColor="text1"/>
        </w:rPr>
        <w:t>.</w:t>
      </w:r>
      <w:r w:rsidR="006D3D6E">
        <w:rPr>
          <w:lang w:val="en-CA"/>
        </w:rPr>
        <w:t xml:space="preserve">  For example, many </w:t>
      </w:r>
      <w:r w:rsidR="008362E4">
        <w:rPr>
          <w:lang w:val="en-CA"/>
        </w:rPr>
        <w:t xml:space="preserve">yeast </w:t>
      </w:r>
      <w:r w:rsidR="006D3D6E">
        <w:rPr>
          <w:lang w:val="en-CA"/>
        </w:rPr>
        <w:t xml:space="preserve">genes known to be important </w:t>
      </w:r>
      <w:r w:rsidR="00694D46">
        <w:rPr>
          <w:lang w:val="en-CA"/>
        </w:rPr>
        <w:t>for drug resistance</w:t>
      </w:r>
      <w:r w:rsidR="006D3D6E">
        <w:rPr>
          <w:lang w:val="en-CA"/>
        </w:rPr>
        <w:t>, such as ABC transporters</w:t>
      </w:r>
      <w:r w:rsidR="006D3D6E">
        <w:rPr>
          <w:lang w:val="en-CA"/>
        </w:rPr>
        <w:fldChar w:fldCharType="begin" w:fldLock="1"/>
      </w:r>
      <w:r w:rsidR="00D660A4">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40&lt;/sup&gt;","plainTextFormattedCitation":"40","previouslyFormattedCitation":"&lt;sup&gt;40&lt;/sup&gt;"},"properties":{"noteIndex":0},"schema":"https://github.com/citation-style-language/schema/raw/master/csl-citation.json"}</w:instrText>
      </w:r>
      <w:r w:rsidR="006D3D6E">
        <w:rPr>
          <w:lang w:val="en-CA"/>
        </w:rPr>
        <w:fldChar w:fldCharType="separate"/>
      </w:r>
      <w:r w:rsidR="000C5C2F" w:rsidRPr="000C5C2F">
        <w:rPr>
          <w:noProof/>
          <w:vertAlign w:val="superscript"/>
          <w:lang w:val="en-CA"/>
        </w:rPr>
        <w:t>40</w:t>
      </w:r>
      <w:r w:rsidR="006D3D6E">
        <w:rPr>
          <w:lang w:val="en-CA"/>
        </w:rPr>
        <w:fldChar w:fldCharType="end"/>
      </w:r>
      <w:r w:rsidR="00A91B60">
        <w:rPr>
          <w:lang w:val="en-CA"/>
        </w:rPr>
        <w:t xml:space="preserve">, </w:t>
      </w:r>
      <w:r w:rsidR="00694D46">
        <w:rPr>
          <w:lang w:val="en-CA"/>
        </w:rPr>
        <w:t xml:space="preserve">were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r w:rsidR="006D3D6E">
        <w:rPr>
          <w:lang w:val="en-CA"/>
        </w:rPr>
        <w:t xml:space="preserve">. </w:t>
      </w:r>
      <w:r w:rsidR="00694D46">
        <w:rPr>
          <w:lang w:val="en-CA"/>
        </w:rPr>
        <w:t xml:space="preserve">Although </w:t>
      </w:r>
      <w:r w:rsidR="006E4970">
        <w:rPr>
          <w:lang w:val="en-CA"/>
        </w:rPr>
        <w:t xml:space="preserve">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a single locus</w:t>
      </w:r>
      <w:r w:rsidR="00C7070A">
        <w:rPr>
          <w:lang w:val="en-CA"/>
        </w:rPr>
        <w:t xml:space="preserve"> to a trait</w:t>
      </w:r>
      <w:r w:rsidR="006E4970">
        <w:rPr>
          <w:lang w:val="en-CA"/>
        </w:rPr>
        <w:t xml:space="preserve">, </w:t>
      </w:r>
      <w:r w:rsidR="00694D46">
        <w:rPr>
          <w:lang w:val="en-CA"/>
        </w:rPr>
        <w:t xml:space="preserve">there are typically many linked variants at each locus which makes it difficult </w:t>
      </w:r>
      <w:r w:rsidR="006E4970">
        <w:rPr>
          <w:lang w:val="en-CA"/>
        </w:rPr>
        <w:t xml:space="preserve">to </w:t>
      </w:r>
      <w:r w:rsidR="00694D46">
        <w:rPr>
          <w:lang w:val="en-CA"/>
        </w:rPr>
        <w:t xml:space="preserve">pinpoint the </w:t>
      </w:r>
      <w:r w:rsidR="00245CBF">
        <w:rPr>
          <w:lang w:val="en-CA"/>
        </w:rPr>
        <w:t xml:space="preserve">causal </w:t>
      </w:r>
      <w:r w:rsidR="00CA5A96">
        <w:rPr>
          <w:lang w:val="en-CA"/>
        </w:rPr>
        <w:t>variant</w:t>
      </w:r>
      <w:r w:rsidR="00694D46">
        <w:rPr>
          <w:lang w:val="en-CA"/>
        </w:rPr>
        <w:t xml:space="preserve">(s).  A </w:t>
      </w:r>
      <w:r w:rsidR="006D3D6E">
        <w:rPr>
          <w:lang w:val="en-CA"/>
        </w:rPr>
        <w:t xml:space="preserve">large number of positions </w:t>
      </w:r>
      <w:r w:rsidR="00694D46">
        <w:rPr>
          <w:lang w:val="en-CA"/>
        </w:rPr>
        <w:t xml:space="preserve">varying </w:t>
      </w:r>
      <w:r w:rsidR="006D3D6E">
        <w:rPr>
          <w:lang w:val="en-CA"/>
        </w:rPr>
        <w:t>between parents</w:t>
      </w:r>
      <w:r w:rsidR="00694D46">
        <w:rPr>
          <w:lang w:val="en-CA"/>
        </w:rPr>
        <w:t xml:space="preserve"> brings multiple testing issues that </w:t>
      </w:r>
      <w:r w:rsidR="006D3D6E">
        <w:rPr>
          <w:lang w:val="en-CA"/>
        </w:rPr>
        <w:t xml:space="preserve">may </w:t>
      </w:r>
      <w:r w:rsidR="00694D46">
        <w:rPr>
          <w:lang w:val="en-CA"/>
        </w:rPr>
        <w:t xml:space="preserve">require a </w:t>
      </w:r>
      <w:r w:rsidR="00250D20">
        <w:rPr>
          <w:lang w:val="en-CA"/>
        </w:rPr>
        <w:t>prohibitive number of</w:t>
      </w:r>
      <w:r w:rsidR="00A04E03">
        <w:rPr>
          <w:lang w:val="en-CA"/>
        </w:rPr>
        <w:t xml:space="preserve"> individuals</w:t>
      </w:r>
      <w:r w:rsidR="006D3D6E">
        <w:rPr>
          <w:lang w:val="en-CA"/>
        </w:rPr>
        <w:t xml:space="preserve"> </w:t>
      </w:r>
      <w:r w:rsidR="00A04E03">
        <w:rPr>
          <w:lang w:val="en-CA"/>
        </w:rPr>
        <w:t xml:space="preserve">for statistical </w:t>
      </w:r>
      <w:r w:rsidR="006D3D6E">
        <w:rPr>
          <w:lang w:val="en-CA"/>
        </w:rPr>
        <w:t xml:space="preserve">reconstruction </w:t>
      </w:r>
      <w:r w:rsidR="00A04E03">
        <w:rPr>
          <w:lang w:val="en-CA"/>
        </w:rPr>
        <w:t>of complex</w:t>
      </w:r>
      <w:r w:rsidR="006D3D6E">
        <w:rPr>
          <w:lang w:val="en-CA"/>
        </w:rPr>
        <w:t xml:space="preserve"> variant-to-phenotype </w:t>
      </w:r>
      <w:r w:rsidR="00527F17">
        <w:rPr>
          <w:lang w:val="en-CA"/>
        </w:rPr>
        <w:t xml:space="preserve">associations.  </w:t>
      </w:r>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t xml:space="preserve">designed </w:t>
      </w:r>
      <w:r w:rsidR="009212D2">
        <w:rPr>
          <w:lang w:val="en-CA"/>
        </w:rPr>
        <w:t>a</w:t>
      </w:r>
      <w:r w:rsidR="00750C1B">
        <w:rPr>
          <w:lang w:val="en-CA"/>
        </w:rPr>
        <w:t>n</w:t>
      </w:r>
      <w:r w:rsidR="00E63A6D">
        <w:rPr>
          <w:lang w:val="en-CA"/>
        </w:rPr>
        <w:t xml:space="preserve"> </w:t>
      </w:r>
      <w:r w:rsidR="00750C1B">
        <w:rPr>
          <w:lang w:val="en-CA"/>
        </w:rPr>
        <w:t xml:space="preserve">engineered </w:t>
      </w:r>
      <w:r w:rsidR="009212D2">
        <w:rPr>
          <w:lang w:val="en-CA"/>
        </w:rPr>
        <w:t>population</w:t>
      </w:r>
      <w:r w:rsidR="00017BC1">
        <w:rPr>
          <w:lang w:val="en-CA"/>
        </w:rPr>
        <w:t xml:space="preserve"> </w:t>
      </w:r>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r w:rsidR="00564D92">
        <w:rPr>
          <w:lang w:val="en-CA"/>
        </w:rPr>
        <w:t>segrega</w:t>
      </w:r>
      <w:r w:rsidR="00750C1B">
        <w:rPr>
          <w:lang w:val="en-CA"/>
        </w:rPr>
        <w:t>nts</w:t>
      </w:r>
      <w:r w:rsidR="00564D92">
        <w:rPr>
          <w:lang w:val="en-CA"/>
        </w:rPr>
        <w:t>.</w:t>
      </w:r>
    </w:p>
    <w:p w14:paraId="4C7C287F" w14:textId="77777777" w:rsidR="00DB4537" w:rsidRDefault="00DB4537" w:rsidP="004210F6">
      <w:pPr>
        <w:jc w:val="both"/>
        <w:rPr>
          <w:lang w:val="en-CA"/>
        </w:rPr>
      </w:pPr>
    </w:p>
    <w:p w14:paraId="04E7D946" w14:textId="157B5B39" w:rsidR="00A2225B" w:rsidRDefault="00AD46BE" w:rsidP="005557E1">
      <w:pPr>
        <w:jc w:val="both"/>
        <w:rPr>
          <w:bCs/>
          <w:iCs/>
          <w:color w:val="000000" w:themeColor="text1"/>
        </w:rPr>
      </w:pPr>
      <w:r>
        <w:rPr>
          <w:lang w:val="en-CA"/>
        </w:rPr>
        <w:t>A</w:t>
      </w:r>
      <w:r w:rsidR="00CD1521">
        <w:rPr>
          <w:lang w:val="en-CA"/>
        </w:rPr>
        <w:t xml:space="preserve"> </w:t>
      </w:r>
      <w:r w:rsidR="00750C1B">
        <w:rPr>
          <w:lang w:val="en-CA"/>
        </w:rPr>
        <w:t xml:space="preserve">DCGA study requires that each individual progeny strain be </w:t>
      </w:r>
      <w:r w:rsidR="00DB4537">
        <w:rPr>
          <w:lang w:val="en-CA"/>
        </w:rPr>
        <w:t>genotyp</w:t>
      </w:r>
      <w:r w:rsidR="00750C1B">
        <w:rPr>
          <w:lang w:val="en-CA"/>
        </w:rPr>
        <w:t xml:space="preserve">ed </w:t>
      </w:r>
      <w:r w:rsidR="00DB4537">
        <w:rPr>
          <w:lang w:val="en-CA"/>
        </w:rPr>
        <w:t>and phenotyp</w:t>
      </w:r>
      <w:r w:rsidR="00750C1B">
        <w:rPr>
          <w:lang w:val="en-CA"/>
        </w:rPr>
        <w:t>ed. For this purpose, we</w:t>
      </w:r>
      <w:r w:rsidR="00CD1521">
        <w:rPr>
          <w:lang w:val="en-CA"/>
        </w:rPr>
        <w:t xml:space="preserve"> wished to </w:t>
      </w:r>
      <w:r w:rsidR="00750C1B">
        <w:rPr>
          <w:bCs/>
          <w:iCs/>
          <w:color w:val="000000" w:themeColor="text1"/>
        </w:rPr>
        <w:t>enable tracking of individual progeny</w:t>
      </w:r>
      <w:r w:rsidR="00CD1521">
        <w:rPr>
          <w:bCs/>
          <w:iCs/>
          <w:color w:val="000000" w:themeColor="text1"/>
        </w:rPr>
        <w:t>.  W</w:t>
      </w:r>
      <w:r w:rsidR="00750C1B">
        <w:rPr>
          <w:bCs/>
          <w:iCs/>
          <w:color w:val="000000" w:themeColor="text1"/>
        </w:rPr>
        <w:t xml:space="preserve">e </w:t>
      </w:r>
      <w:r w:rsidR="00CD1521">
        <w:rPr>
          <w:bCs/>
          <w:iCs/>
          <w:color w:val="000000" w:themeColor="text1"/>
        </w:rPr>
        <w:t>therefore designed the process s</w:t>
      </w:r>
      <w:r w:rsidR="005145A4">
        <w:rPr>
          <w:bCs/>
          <w:iCs/>
          <w:color w:val="000000" w:themeColor="text1"/>
        </w:rPr>
        <w:t>o</w:t>
      </w:r>
      <w:r w:rsidR="00CD1521">
        <w:rPr>
          <w:bCs/>
          <w:iCs/>
          <w:color w:val="000000" w:themeColor="text1"/>
        </w:rPr>
        <w:t xml:space="preserve"> that </w:t>
      </w:r>
      <w:r w:rsidR="00750C1B">
        <w:rPr>
          <w:bCs/>
          <w:iCs/>
          <w:color w:val="000000" w:themeColor="text1"/>
        </w:rPr>
        <w:t xml:space="preserve">one of the haploid </w:t>
      </w:r>
      <w:r w:rsidR="00D41710">
        <w:rPr>
          <w:bCs/>
          <w:iCs/>
          <w:color w:val="000000" w:themeColor="text1"/>
        </w:rPr>
        <w:t>parental strain</w:t>
      </w:r>
      <w:r w:rsidR="00750C1B">
        <w:rPr>
          <w:bCs/>
          <w:iCs/>
          <w:color w:val="000000" w:themeColor="text1"/>
        </w:rPr>
        <w:t>s</w:t>
      </w:r>
      <w:r w:rsidR="00D41710">
        <w:rPr>
          <w:bCs/>
          <w:iCs/>
          <w:color w:val="000000" w:themeColor="text1"/>
        </w:rPr>
        <w:t xml:space="preserve"> </w:t>
      </w:r>
      <w:r w:rsidR="00CD1521">
        <w:rPr>
          <w:bCs/>
          <w:iCs/>
          <w:color w:val="000000" w:themeColor="text1"/>
        </w:rPr>
        <w:t xml:space="preserve">is transformed </w:t>
      </w:r>
      <w:r w:rsidR="00D41710">
        <w:rPr>
          <w:bCs/>
          <w:iCs/>
          <w:color w:val="000000" w:themeColor="text1"/>
        </w:rPr>
        <w:t>with a complex pool of random DNA barcodes</w:t>
      </w:r>
      <w:r w:rsidR="00265FB4">
        <w:rPr>
          <w:bCs/>
          <w:iCs/>
          <w:color w:val="000000" w:themeColor="text1"/>
        </w:rPr>
        <w:fldChar w:fldCharType="begin" w:fldLock="1"/>
      </w:r>
      <w:r w:rsidR="00D660A4">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instrText>
      </w:r>
      <w:r w:rsidR="00265FB4">
        <w:rPr>
          <w:bCs/>
          <w:iCs/>
          <w:color w:val="000000" w:themeColor="text1"/>
        </w:rPr>
        <w:fldChar w:fldCharType="separate"/>
      </w:r>
      <w:r w:rsidR="000C5C2F" w:rsidRPr="000C5C2F">
        <w:rPr>
          <w:bCs/>
          <w:iCs/>
          <w:noProof/>
          <w:color w:val="000000" w:themeColor="text1"/>
          <w:vertAlign w:val="superscript"/>
        </w:rPr>
        <w:t>41</w:t>
      </w:r>
      <w:r w:rsidR="00265FB4">
        <w:rPr>
          <w:bCs/>
          <w:iCs/>
          <w:color w:val="000000" w:themeColor="text1"/>
        </w:rPr>
        <w:fldChar w:fldCharType="end"/>
      </w:r>
      <w:r w:rsidR="00750C1B">
        <w:rPr>
          <w:bCs/>
          <w:iCs/>
          <w:color w:val="000000" w:themeColor="text1"/>
        </w:rPr>
        <w:t xml:space="preserve">, such that each cell of one parental strain bears a </w:t>
      </w:r>
      <w:r w:rsidR="00CD1521">
        <w:rPr>
          <w:bCs/>
          <w:iCs/>
          <w:color w:val="000000" w:themeColor="text1"/>
        </w:rPr>
        <w:t xml:space="preserve">single specific random </w:t>
      </w:r>
      <w:r w:rsidR="00750C1B">
        <w:rPr>
          <w:bCs/>
          <w:iCs/>
          <w:color w:val="000000" w:themeColor="text1"/>
        </w:rPr>
        <w:t xml:space="preserve">barcode.  </w:t>
      </w:r>
      <w:r w:rsidR="00AE74FA">
        <w:rPr>
          <w:bCs/>
          <w:iCs/>
          <w:color w:val="000000" w:themeColor="text1"/>
        </w:rPr>
        <w:t xml:space="preserve">Each </w:t>
      </w:r>
      <w:r w:rsidR="00750C1B">
        <w:rPr>
          <w:bCs/>
          <w:iCs/>
          <w:color w:val="000000" w:themeColor="text1"/>
        </w:rPr>
        <w:t xml:space="preserve">haploid </w:t>
      </w:r>
      <w:r w:rsidR="00AE74FA">
        <w:rPr>
          <w:bCs/>
          <w:iCs/>
          <w:color w:val="000000" w:themeColor="text1"/>
        </w:rPr>
        <w:t>progeny</w:t>
      </w:r>
      <w:r w:rsidR="00750C1B">
        <w:rPr>
          <w:bCs/>
          <w:iCs/>
          <w:color w:val="000000" w:themeColor="text1"/>
        </w:rPr>
        <w:t xml:space="preserve"> cell resulting </w:t>
      </w:r>
      <w:r w:rsidR="00AE74FA">
        <w:rPr>
          <w:bCs/>
          <w:iCs/>
          <w:color w:val="000000" w:themeColor="text1"/>
        </w:rPr>
        <w:t xml:space="preserve">from </w:t>
      </w:r>
      <w:r w:rsidR="00750C1B">
        <w:rPr>
          <w:bCs/>
          <w:iCs/>
          <w:color w:val="000000" w:themeColor="text1"/>
        </w:rPr>
        <w:t xml:space="preserve">the cross </w:t>
      </w:r>
      <w:r w:rsidR="00AE74FA">
        <w:rPr>
          <w:bCs/>
          <w:iCs/>
          <w:color w:val="000000" w:themeColor="text1"/>
        </w:rPr>
        <w:t xml:space="preserve">will </w:t>
      </w:r>
      <w:r w:rsidR="000F4F38">
        <w:rPr>
          <w:bCs/>
          <w:iCs/>
          <w:color w:val="000000" w:themeColor="text1"/>
        </w:rPr>
        <w:t xml:space="preserve">then </w:t>
      </w:r>
      <w:r w:rsidR="00CD1521">
        <w:rPr>
          <w:bCs/>
          <w:iCs/>
          <w:color w:val="000000" w:themeColor="text1"/>
        </w:rPr>
        <w:t>be barcoded</w:t>
      </w:r>
      <w:r w:rsidR="00AE74FA">
        <w:rPr>
          <w:bCs/>
          <w:iCs/>
          <w:color w:val="000000" w:themeColor="text1"/>
        </w:rPr>
        <w:t>.</w:t>
      </w:r>
      <w:r w:rsidR="00CD1521">
        <w:rPr>
          <w:bCs/>
          <w:iCs/>
          <w:color w:val="000000" w:themeColor="text1"/>
        </w:rPr>
        <w:t xml:space="preserve"> If the number of random sequences in barcoded parental cells vastly exceeds the number of progeny, then progeny barcodes will generally be unique. As described below, the unique tracking </w:t>
      </w:r>
      <w:r w:rsidR="00D84000">
        <w:rPr>
          <w:bCs/>
          <w:iCs/>
          <w:color w:val="000000" w:themeColor="text1"/>
        </w:rPr>
        <w:t xml:space="preserve">identifier </w:t>
      </w:r>
      <w:r w:rsidR="00CD1521">
        <w:rPr>
          <w:bCs/>
          <w:iCs/>
          <w:color w:val="000000" w:themeColor="text1"/>
        </w:rPr>
        <w:t xml:space="preserve">facilitates </w:t>
      </w:r>
      <w:r w:rsidR="000D0B46">
        <w:rPr>
          <w:bCs/>
          <w:iCs/>
          <w:color w:val="000000" w:themeColor="text1"/>
        </w:rPr>
        <w:t>l</w:t>
      </w:r>
      <w:r w:rsidR="00740F22">
        <w:rPr>
          <w:bCs/>
          <w:iCs/>
          <w:color w:val="000000" w:themeColor="text1"/>
        </w:rPr>
        <w:t>arge-scale</w:t>
      </w:r>
      <w:r w:rsidR="00813A61">
        <w:rPr>
          <w:bCs/>
          <w:iCs/>
          <w:color w:val="000000" w:themeColor="text1"/>
        </w:rPr>
        <w:t xml:space="preserve"> genotyping and phenotypi</w:t>
      </w:r>
      <w:r w:rsidR="00995A8B">
        <w:rPr>
          <w:bCs/>
          <w:iCs/>
          <w:color w:val="000000" w:themeColor="text1"/>
        </w:rPr>
        <w:t>ng</w:t>
      </w:r>
      <w:r w:rsidR="00CD1521">
        <w:rPr>
          <w:bCs/>
          <w:iCs/>
          <w:color w:val="000000" w:themeColor="text1"/>
        </w:rPr>
        <w:t xml:space="preserve"> of progeny</w:t>
      </w:r>
      <w:r w:rsidR="00995A8B">
        <w:rPr>
          <w:bCs/>
          <w:iCs/>
          <w:color w:val="000000" w:themeColor="text1"/>
        </w:rPr>
        <w:t xml:space="preserve">. </w:t>
      </w:r>
      <w:r w:rsidR="00D84000">
        <w:rPr>
          <w:bCs/>
          <w:iCs/>
          <w:color w:val="000000" w:themeColor="text1"/>
        </w:rPr>
        <w:t xml:space="preserve"> Isolating a strain, sequencing its identifier barcode, and performing PCR-based genotyping, for example, associates the identifer barcode with a genotype, thereafter allowing for a ‘</w:t>
      </w:r>
      <w:r w:rsidR="00304C98">
        <w:rPr>
          <w:bCs/>
          <w:iCs/>
          <w:color w:val="000000" w:themeColor="text1"/>
        </w:rPr>
        <w:t>barcode-to-</w:t>
      </w:r>
      <w:r w:rsidR="00D84000">
        <w:rPr>
          <w:bCs/>
          <w:iCs/>
          <w:color w:val="000000" w:themeColor="text1"/>
        </w:rPr>
        <w:t xml:space="preserve">genotype lookup’. </w:t>
      </w:r>
      <w:r w:rsidR="00A62C40">
        <w:rPr>
          <w:bCs/>
          <w:iCs/>
          <w:color w:val="000000" w:themeColor="text1"/>
        </w:rPr>
        <w:t xml:space="preserve"> </w:t>
      </w:r>
      <w:r w:rsidR="00CD1521">
        <w:rPr>
          <w:bCs/>
          <w:iCs/>
          <w:color w:val="000000" w:themeColor="text1"/>
        </w:rPr>
        <w:t xml:space="preserve">An </w:t>
      </w:r>
      <w:r w:rsidR="006C64D4">
        <w:rPr>
          <w:bCs/>
          <w:iCs/>
          <w:color w:val="000000" w:themeColor="text1"/>
        </w:rPr>
        <w:t>i</w:t>
      </w:r>
      <w:r w:rsidR="00304C98">
        <w:rPr>
          <w:bCs/>
          <w:iCs/>
          <w:color w:val="000000" w:themeColor="text1"/>
        </w:rPr>
        <w:t xml:space="preserve">ndividual </w:t>
      </w:r>
      <w:r w:rsidR="006C64D4">
        <w:rPr>
          <w:bCs/>
          <w:iCs/>
          <w:color w:val="000000" w:themeColor="text1"/>
        </w:rPr>
        <w:t xml:space="preserve">barcode </w:t>
      </w:r>
      <w:r w:rsidR="00CD1521">
        <w:rPr>
          <w:bCs/>
          <w:iCs/>
          <w:color w:val="000000" w:themeColor="text1"/>
        </w:rPr>
        <w:t xml:space="preserve">identifier </w:t>
      </w:r>
      <w:r w:rsidR="00CD12D3">
        <w:rPr>
          <w:bCs/>
          <w:iCs/>
          <w:color w:val="000000" w:themeColor="text1"/>
        </w:rPr>
        <w:t>also</w:t>
      </w:r>
      <w:r w:rsidR="00304C98">
        <w:rPr>
          <w:bCs/>
          <w:iCs/>
          <w:color w:val="000000" w:themeColor="text1"/>
        </w:rPr>
        <w:t xml:space="preserve"> </w:t>
      </w:r>
      <w:r w:rsidR="006C64D4">
        <w:rPr>
          <w:bCs/>
          <w:iCs/>
          <w:color w:val="000000" w:themeColor="text1"/>
        </w:rPr>
        <w:t>allow</w:t>
      </w:r>
      <w:r w:rsidR="00CD12D3">
        <w:rPr>
          <w:bCs/>
          <w:iCs/>
          <w:color w:val="000000" w:themeColor="text1"/>
        </w:rPr>
        <w:t>s</w:t>
      </w:r>
      <w:r w:rsidR="006C64D4">
        <w:rPr>
          <w:bCs/>
          <w:iCs/>
          <w:color w:val="000000" w:themeColor="text1"/>
        </w:rPr>
        <w:t xml:space="preserve"> for straightforward growth-based phenotyping, </w:t>
      </w:r>
      <w:r w:rsidR="002843CE">
        <w:rPr>
          <w:bCs/>
          <w:iCs/>
          <w:color w:val="000000" w:themeColor="text1"/>
        </w:rPr>
        <w:t xml:space="preserve">in that </w:t>
      </w:r>
      <w:r w:rsidR="006C64D4">
        <w:rPr>
          <w:bCs/>
          <w:iCs/>
          <w:color w:val="000000" w:themeColor="text1"/>
        </w:rPr>
        <w:t>relative strain abundance</w:t>
      </w:r>
      <w:r w:rsidR="00296479">
        <w:rPr>
          <w:bCs/>
          <w:iCs/>
          <w:color w:val="000000" w:themeColor="text1"/>
        </w:rPr>
        <w:t xml:space="preserve"> </w:t>
      </w:r>
      <w:r w:rsidR="00377AD5">
        <w:rPr>
          <w:bCs/>
          <w:iCs/>
          <w:color w:val="000000" w:themeColor="text1"/>
        </w:rPr>
        <w:t>measured over time in a competitive 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2843CE">
        <w:rPr>
          <w:bCs/>
          <w:iCs/>
          <w:color w:val="000000" w:themeColor="text1"/>
        </w:rPr>
        <w:t xml:space="preserve"> can be interpreted as a phenotype</w:t>
      </w:r>
      <w:r w:rsidR="00377AD5">
        <w:rPr>
          <w:bCs/>
          <w:iCs/>
          <w:color w:val="000000" w:themeColor="text1"/>
        </w:rPr>
        <w:fldChar w:fldCharType="begin" w:fldLock="1"/>
      </w:r>
      <w:r w:rsidR="00D660A4">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377AD5">
        <w:rPr>
          <w:bCs/>
          <w:iCs/>
          <w:color w:val="000000" w:themeColor="text1"/>
        </w:rPr>
        <w:fldChar w:fldCharType="separate"/>
      </w:r>
      <w:r w:rsidR="000C5C2F" w:rsidRPr="000C5C2F">
        <w:rPr>
          <w:bCs/>
          <w:iCs/>
          <w:noProof/>
          <w:color w:val="000000" w:themeColor="text1"/>
          <w:vertAlign w:val="superscript"/>
        </w:rPr>
        <w:t>42</w:t>
      </w:r>
      <w:r w:rsidR="00377AD5">
        <w:rPr>
          <w:bCs/>
          <w:iCs/>
          <w:color w:val="000000" w:themeColor="text1"/>
        </w:rPr>
        <w:fldChar w:fldCharType="end"/>
      </w:r>
      <w:r w:rsidR="00377AD5">
        <w:rPr>
          <w:bCs/>
          <w:iCs/>
          <w:color w:val="000000" w:themeColor="text1"/>
        </w:rPr>
        <w:t xml:space="preserve">.  </w:t>
      </w:r>
      <w:r w:rsidR="002843CE">
        <w:rPr>
          <w:bCs/>
          <w:iCs/>
          <w:color w:val="000000" w:themeColor="text1"/>
        </w:rPr>
        <w:t xml:space="preserve">Thus we developed the concept of combining a </w:t>
      </w:r>
      <w:r w:rsidR="00715D5A">
        <w:rPr>
          <w:bCs/>
          <w:iCs/>
          <w:color w:val="000000" w:themeColor="text1"/>
        </w:rPr>
        <w:t xml:space="preserve">cross-based approach with </w:t>
      </w:r>
      <w:r w:rsidR="00377AD5">
        <w:rPr>
          <w:bCs/>
          <w:iCs/>
          <w:color w:val="000000" w:themeColor="text1"/>
        </w:rPr>
        <w:t xml:space="preserve">a large </w:t>
      </w:r>
      <w:r w:rsidR="002843CE">
        <w:rPr>
          <w:bCs/>
          <w:iCs/>
          <w:color w:val="000000" w:themeColor="text1"/>
        </w:rPr>
        <w:t xml:space="preserve">trackable engineered </w:t>
      </w:r>
      <w:r w:rsidR="00377AD5">
        <w:rPr>
          <w:bCs/>
          <w:iCs/>
          <w:color w:val="000000" w:themeColor="text1"/>
        </w:rPr>
        <w:t>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multi-variant</w:t>
      </w:r>
      <w:r w:rsidR="00387EBC">
        <w:rPr>
          <w:bCs/>
          <w:iCs/>
          <w:color w:val="000000" w:themeColor="text1"/>
        </w:rPr>
        <w:t xml:space="preserve"> individuals</w:t>
      </w:r>
      <w:r w:rsidR="002843CE">
        <w:rPr>
          <w:bCs/>
          <w:iCs/>
          <w:color w:val="000000" w:themeColor="text1"/>
        </w:rPr>
        <w:t xml:space="preserve">.  This trackable genotyped population </w:t>
      </w:r>
      <w:r w:rsidR="00296479">
        <w:rPr>
          <w:bCs/>
          <w:iCs/>
          <w:color w:val="000000" w:themeColor="text1"/>
        </w:rPr>
        <w:t xml:space="preserve">can be stored as a pool and </w:t>
      </w:r>
      <w:r w:rsidR="002843CE">
        <w:rPr>
          <w:bCs/>
          <w:iCs/>
          <w:color w:val="000000" w:themeColor="text1"/>
        </w:rPr>
        <w:t xml:space="preserve">aliquots of the pool can be interrogated </w:t>
      </w:r>
      <w:r w:rsidR="00CD12D3">
        <w:rPr>
          <w:bCs/>
          <w:iCs/>
          <w:color w:val="000000" w:themeColor="text1"/>
        </w:rPr>
        <w:t xml:space="preserve">for </w:t>
      </w:r>
      <w:r w:rsidR="002843CE">
        <w:rPr>
          <w:bCs/>
          <w:iCs/>
          <w:color w:val="000000" w:themeColor="text1"/>
        </w:rPr>
        <w:t xml:space="preserve">various phenotypes by tracking competitive </w:t>
      </w:r>
      <w:r w:rsidR="00CD12D3">
        <w:rPr>
          <w:bCs/>
          <w:iCs/>
          <w:color w:val="000000" w:themeColor="text1"/>
        </w:rPr>
        <w:t xml:space="preserve">growth </w:t>
      </w:r>
      <w:r w:rsidR="002843CE">
        <w:rPr>
          <w:bCs/>
          <w:iCs/>
          <w:color w:val="000000" w:themeColor="text1"/>
        </w:rPr>
        <w:t xml:space="preserve">of each strain in parallel </w:t>
      </w:r>
      <w:r w:rsidR="00377AD5">
        <w:rPr>
          <w:bCs/>
          <w:iCs/>
          <w:color w:val="000000" w:themeColor="text1"/>
        </w:rPr>
        <w:t>under multiple conditions.</w:t>
      </w:r>
    </w:p>
    <w:p w14:paraId="27E61C77" w14:textId="77777777" w:rsidR="000D721A" w:rsidRPr="00BE5CCB" w:rsidRDefault="000D721A" w:rsidP="00FF3025">
      <w:pPr>
        <w:jc w:val="both"/>
        <w:outlineLvl w:val="0"/>
      </w:pPr>
    </w:p>
    <w:p w14:paraId="328773B7" w14:textId="20103170" w:rsidR="00BB1FE3" w:rsidRPr="00BB1FE3" w:rsidRDefault="00C7666B" w:rsidP="00BB1FE3">
      <w:pPr>
        <w:outlineLvl w:val="0"/>
        <w:rPr>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7824FAFB" w14:textId="4B665EC5" w:rsidR="00C451B2" w:rsidRDefault="00AE74FA" w:rsidP="00B97125">
      <w:pPr>
        <w:jc w:val="both"/>
        <w:outlineLvl w:val="0"/>
        <w:rPr>
          <w:bCs/>
          <w:iCs/>
          <w:color w:val="000000" w:themeColor="text1"/>
        </w:rPr>
      </w:pPr>
      <w:r>
        <w:rPr>
          <w:bCs/>
          <w:iCs/>
          <w:color w:val="000000" w:themeColor="text1"/>
        </w:rPr>
        <w:t xml:space="preserve">A key step </w:t>
      </w:r>
      <w:r w:rsidR="00B97125">
        <w:rPr>
          <w:bCs/>
          <w:iCs/>
          <w:color w:val="000000" w:themeColor="text1"/>
        </w:rPr>
        <w:t>in the above</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sidR="00DB4537">
        <w:rPr>
          <w:bCs/>
          <w:iCs/>
          <w:color w:val="000000" w:themeColor="text1"/>
        </w:rPr>
        <w:t xml:space="preserve">scheme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C7666B">
        <w:rPr>
          <w:bCs/>
          <w:iCs/>
          <w:color w:val="000000" w:themeColor="text1"/>
        </w:rPr>
        <w:t xml:space="preserve">adopted previously-described methods to </w:t>
      </w:r>
      <w:r w:rsidR="00114000">
        <w:rPr>
          <w:bCs/>
          <w:iCs/>
          <w:color w:val="000000" w:themeColor="text1"/>
        </w:rPr>
        <w:t xml:space="preserve">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w:t>
      </w:r>
      <w:r w:rsidR="00C7666B">
        <w:rPr>
          <w:bCs/>
          <w:iCs/>
          <w:color w:val="000000" w:themeColor="text1"/>
        </w:rPr>
        <w:t>clones for one of the parental strains</w:t>
      </w:r>
      <w:r w:rsidR="00423A20">
        <w:rPr>
          <w:bCs/>
          <w:iCs/>
          <w:color w:val="000000" w:themeColor="text1"/>
        </w:rPr>
        <w:fldChar w:fldCharType="begin" w:fldLock="1"/>
      </w:r>
      <w:r w:rsidR="00D660A4">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28,41&lt;/sup&gt;","plainTextFormattedCitation":"28,41","previouslyFormattedCitation":"&lt;sup&gt;41&lt;/sup&gt;"},"properties":{"noteIndex":0},"schema":"https://github.com/citation-style-language/schema/raw/master/csl-citation.json"}</w:instrText>
      </w:r>
      <w:r w:rsidR="00423A20">
        <w:rPr>
          <w:bCs/>
          <w:iCs/>
          <w:color w:val="000000" w:themeColor="text1"/>
        </w:rPr>
        <w:fldChar w:fldCharType="separate"/>
      </w:r>
      <w:r w:rsidR="00D660A4" w:rsidRPr="00D660A4">
        <w:rPr>
          <w:bCs/>
          <w:iCs/>
          <w:noProof/>
          <w:color w:val="000000" w:themeColor="text1"/>
          <w:vertAlign w:val="superscript"/>
        </w:rPr>
        <w:t>28,41</w:t>
      </w:r>
      <w:r w:rsidR="00423A20">
        <w:rPr>
          <w:bCs/>
          <w:iCs/>
          <w:color w:val="000000" w:themeColor="text1"/>
        </w:rPr>
        <w:fldChar w:fldCharType="end"/>
      </w:r>
      <w:del w:id="55" w:author="Albi Celaj [2]" w:date="2018-10-26T15:12:00Z">
        <w:r w:rsidR="00423A20" w:rsidDel="00D660A4">
          <w:rPr>
            <w:bCs/>
            <w:iCs/>
            <w:color w:val="000000" w:themeColor="text1"/>
          </w:rPr>
          <w:delText>[ref MSB 2018]</w:delText>
        </w:r>
      </w:del>
      <w:r w:rsidR="00525D4F">
        <w:rPr>
          <w:bCs/>
          <w:iCs/>
          <w:color w:val="000000" w:themeColor="text1"/>
        </w:rPr>
        <w:t xml:space="preserve">.  </w:t>
      </w:r>
      <w:r w:rsidR="00423A20">
        <w:rPr>
          <w:bCs/>
          <w:iCs/>
          <w:color w:val="000000" w:themeColor="text1"/>
        </w:rPr>
        <w:t xml:space="preserve">Briefly, to </w:t>
      </w:r>
      <w:r w:rsidR="00997045">
        <w:rPr>
          <w:bCs/>
          <w:iCs/>
          <w:color w:val="000000" w:themeColor="text1"/>
        </w:rPr>
        <w:t xml:space="preserve">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EA6650">
        <w:rPr>
          <w:bCs/>
          <w:iCs/>
          <w:color w:val="000000" w:themeColor="text1"/>
        </w:rPr>
        <w:t xml:space="preserve">introduced a ‘landing pad’ into </w:t>
      </w:r>
      <w:r w:rsidR="00997045">
        <w:rPr>
          <w:bCs/>
          <w:iCs/>
          <w:color w:val="000000" w:themeColor="text1"/>
        </w:rPr>
        <w:t xml:space="preserve">RY0148 </w:t>
      </w:r>
      <w:r w:rsidR="00EA6650">
        <w:rPr>
          <w:bCs/>
          <w:iCs/>
          <w:color w:val="000000" w:themeColor="text1"/>
        </w:rPr>
        <w:t xml:space="preserve">via </w:t>
      </w:r>
      <w:r w:rsidR="00997045">
        <w:rPr>
          <w:bCs/>
          <w:iCs/>
          <w:color w:val="000000" w:themeColor="text1"/>
        </w:rPr>
        <w:t xml:space="preserve">the addition of Loxp and Lox2272 recombination sites </w:t>
      </w:r>
      <w:r w:rsidR="00EA6650">
        <w:rPr>
          <w:bCs/>
          <w:iCs/>
          <w:color w:val="000000" w:themeColor="text1"/>
        </w:rPr>
        <w:t xml:space="preserve">at </w:t>
      </w:r>
      <w:r w:rsidR="00997045">
        <w:rPr>
          <w:bCs/>
          <w:iCs/>
          <w:color w:val="000000" w:themeColor="text1"/>
        </w:rPr>
        <w:t xml:space="preserve">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w:t>
      </w:r>
      <w:r w:rsidR="00EA6650">
        <w:rPr>
          <w:bCs/>
          <w:iCs/>
          <w:color w:val="000000" w:themeColor="text1"/>
        </w:rPr>
        <w:t xml:space="preserve">landing-pad </w:t>
      </w:r>
      <w:r w:rsidR="009C7EE1">
        <w:rPr>
          <w:bCs/>
          <w:iCs/>
          <w:color w:val="000000" w:themeColor="text1"/>
        </w:rPr>
        <w:t xml:space="preserve">strain with </w:t>
      </w:r>
      <w:r w:rsidR="00EA6650">
        <w:rPr>
          <w:bCs/>
          <w:iCs/>
          <w:color w:val="000000" w:themeColor="text1"/>
        </w:rPr>
        <w:t xml:space="preserve">a </w:t>
      </w:r>
      <w:r w:rsidR="00423A20">
        <w:rPr>
          <w:bCs/>
          <w:iCs/>
          <w:color w:val="000000" w:themeColor="text1"/>
        </w:rPr>
        <w:t xml:space="preserve">heterogeneous </w:t>
      </w:r>
      <w:r w:rsidR="009C7EE1">
        <w:rPr>
          <w:bCs/>
          <w:iCs/>
          <w:color w:val="000000" w:themeColor="text1"/>
        </w:rPr>
        <w:t>plasmid pool</w:t>
      </w:r>
      <w:r w:rsidR="00423A20">
        <w:rPr>
          <w:bCs/>
          <w:iCs/>
          <w:color w:val="000000" w:themeColor="text1"/>
        </w:rPr>
        <w:t xml:space="preserve">, such that each plasmid bears a </w:t>
      </w:r>
      <w:r w:rsidR="00EA6650">
        <w:rPr>
          <w:bCs/>
          <w:iCs/>
          <w:color w:val="000000" w:themeColor="text1"/>
        </w:rPr>
        <w:t>random</w:t>
      </w:r>
      <w:r w:rsidR="00423A20">
        <w:rPr>
          <w:bCs/>
          <w:iCs/>
          <w:color w:val="000000" w:themeColor="text1"/>
        </w:rPr>
        <w:t xml:space="preserve"> </w:t>
      </w:r>
      <w:r w:rsidR="009C7EE1">
        <w:rPr>
          <w:bCs/>
          <w:iCs/>
          <w:color w:val="000000" w:themeColor="text1"/>
        </w:rPr>
        <w:t xml:space="preserve">DNA </w:t>
      </w:r>
      <w:r w:rsidR="00423A20">
        <w:rPr>
          <w:bCs/>
          <w:iCs/>
          <w:color w:val="000000" w:themeColor="text1"/>
        </w:rPr>
        <w:t xml:space="preserve">barcode and a hygromycin resistance marker </w:t>
      </w:r>
      <w:r w:rsidR="009C7EE1">
        <w:rPr>
          <w:bCs/>
          <w:iCs/>
          <w:color w:val="000000" w:themeColor="text1"/>
        </w:rPr>
        <w:t xml:space="preserve">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w:t>
      </w:r>
      <w:r w:rsidR="00423A20">
        <w:rPr>
          <w:bCs/>
          <w:iCs/>
          <w:color w:val="000000" w:themeColor="text1"/>
        </w:rPr>
        <w:t xml:space="preserve">, as well as a counterselectable marker outside of the recombination sites </w:t>
      </w:r>
      <w:r w:rsidR="00997045">
        <w:rPr>
          <w:bCs/>
          <w:iCs/>
          <w:color w:val="000000" w:themeColor="text1"/>
        </w:rPr>
        <w:t xml:space="preserve">(Fig S1). </w:t>
      </w:r>
      <w:r w:rsidR="00423A20">
        <w:rPr>
          <w:bCs/>
          <w:iCs/>
          <w:color w:val="000000" w:themeColor="text1"/>
        </w:rPr>
        <w:t xml:space="preserve"> Next</w:t>
      </w:r>
      <w:r w:rsidR="00997045">
        <w:rPr>
          <w:bCs/>
          <w:iCs/>
          <w:color w:val="000000" w:themeColor="text1"/>
        </w:rPr>
        <w:t>,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423A20">
        <w:rPr>
          <w:bCs/>
          <w:iCs/>
          <w:color w:val="000000" w:themeColor="text1"/>
        </w:rPr>
        <w:t xml:space="preserve">Finally, we selected for integrants and counter-selected plasmids.  </w:t>
      </w:r>
      <w:r w:rsidR="00C7666B">
        <w:rPr>
          <w:bCs/>
          <w:iCs/>
          <w:color w:val="000000" w:themeColor="text1"/>
        </w:rPr>
        <w:t xml:space="preserve">The </w:t>
      </w:r>
      <w:r w:rsidR="00C7666B">
        <w:rPr>
          <w:bCs/>
          <w:iCs/>
          <w:color w:val="000000" w:themeColor="text1"/>
        </w:rPr>
        <w:lastRenderedPageBreak/>
        <w:t xml:space="preserve">resulting barcoded </w:t>
      </w:r>
      <w:r w:rsidR="00387EBC">
        <w:rPr>
          <w:bCs/>
          <w:iCs/>
          <w:color w:val="000000" w:themeColor="text1"/>
        </w:rPr>
        <w:t>p</w:t>
      </w:r>
      <w:r w:rsidR="00D95CC8">
        <w:rPr>
          <w:bCs/>
          <w:iCs/>
          <w:color w:val="000000" w:themeColor="text1"/>
        </w:rPr>
        <w:t>ool</w:t>
      </w:r>
      <w:r w:rsidR="00C7666B">
        <w:rPr>
          <w:bCs/>
          <w:iCs/>
          <w:color w:val="000000" w:themeColor="text1"/>
        </w:rPr>
        <w:t xml:space="preserve"> is a generally useful reagent that can be employed in different crosses for different DCGA studies </w:t>
      </w:r>
      <w:r w:rsidR="00C56B19">
        <w:rPr>
          <w:bCs/>
          <w:iCs/>
          <w:color w:val="000000" w:themeColor="text1"/>
        </w:rPr>
        <w:t>(</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7666B">
        <w:rPr>
          <w:bCs/>
          <w:iCs/>
          <w:color w:val="000000" w:themeColor="text1"/>
        </w:rPr>
        <w:t xml:space="preserve">see </w:t>
      </w:r>
      <w:r w:rsidR="00C56B19">
        <w:rPr>
          <w:bCs/>
          <w:iCs/>
          <w:color w:val="000000" w:themeColor="text1"/>
        </w:rPr>
        <w:t>Methods</w:t>
      </w:r>
      <w:r w:rsidR="00C7666B">
        <w:rPr>
          <w:bCs/>
          <w:iCs/>
          <w:color w:val="000000" w:themeColor="text1"/>
        </w:rPr>
        <w:t xml:space="preserve"> for details</w:t>
      </w:r>
      <w:r w:rsidR="00C56B19">
        <w:rPr>
          <w:bCs/>
          <w:iCs/>
          <w:color w:val="000000" w:themeColor="text1"/>
        </w:rPr>
        <w:t>)</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044C78CF"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w:t>
      </w:r>
      <w:r w:rsidR="00C7666B" w:rsidRPr="00300B33">
        <w:rPr>
          <w:i/>
        </w:rPr>
        <w:t>en masse</w:t>
      </w:r>
      <w:r w:rsidR="00C7666B">
        <w:t xml:space="preserv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636877" w:rsidRPr="00233F15">
        <w:rPr>
          <w:bCs/>
          <w:iCs/>
          <w:color w:val="000000" w:themeColor="text1"/>
        </w:rPr>
        <w:fldChar w:fldCharType="separate"/>
      </w:r>
      <w:r w:rsidR="000C5C2F" w:rsidRPr="000C5C2F">
        <w:rPr>
          <w:bCs/>
          <w:iCs/>
          <w:noProof/>
          <w:color w:val="000000" w:themeColor="text1"/>
          <w:vertAlign w:val="superscript"/>
        </w:rPr>
        <w:t>23</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HO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 xml:space="preserve">segregants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 xml:space="preserve">Thus, we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2BFC65B1" w:rsidR="00B2127B" w:rsidRDefault="00E64D74" w:rsidP="00224FCB">
      <w:pPr>
        <w:jc w:val="both"/>
        <w:rPr>
          <w:bCs/>
          <w:iCs/>
          <w:color w:val="000000" w:themeColor="text1"/>
          <w:lang w:val="en-CA"/>
        </w:rPr>
      </w:pPr>
      <w:r>
        <w:rPr>
          <w:b/>
          <w:bCs/>
          <w:iCs/>
          <w:color w:val="000000" w:themeColor="text1"/>
        </w:rPr>
        <w:t>Identifying genotypes and unique associated barcodes within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w:t>
      </w:r>
    </w:p>
    <w:p w14:paraId="2FEF99C6" w14:textId="280BEF8A" w:rsidR="00702E62" w:rsidRDefault="008E4424" w:rsidP="005F13FF">
      <w:pPr>
        <w:jc w:val="both"/>
        <w:rPr>
          <w:ins w:id="56" w:author="Albi Celaj" w:date="2018-10-23T12:10:00Z"/>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w:t>
      </w:r>
      <w:r w:rsidR="00BC6FBF">
        <w:rPr>
          <w:bCs/>
          <w:iCs/>
          <w:color w:val="000000" w:themeColor="text1"/>
          <w:lang w:val="en-CA"/>
        </w:rPr>
        <w:fldChar w:fldCharType="begin" w:fldLock="1"/>
      </w:r>
      <w:r w:rsidR="00D660A4">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lt;sup&gt;8,23&lt;/sup&gt;","plainTextFormattedCitation":"8,23","previouslyFormattedCitation":"&lt;sup&gt;8,23&lt;/sup&gt;"},"properties":{"noteIndex":0},"schema":"https://github.com/citation-style-language/schema/raw/master/csl-citation.json"}</w:instrText>
      </w:r>
      <w:r w:rsidR="00BC6FBF">
        <w:rPr>
          <w:bCs/>
          <w:iCs/>
          <w:color w:val="000000" w:themeColor="text1"/>
          <w:lang w:val="en-CA"/>
        </w:rPr>
        <w:fldChar w:fldCharType="separate"/>
      </w:r>
      <w:r w:rsidR="000C5C2F" w:rsidRPr="000C5C2F">
        <w:rPr>
          <w:bCs/>
          <w:iCs/>
          <w:noProof/>
          <w:color w:val="000000" w:themeColor="text1"/>
          <w:vertAlign w:val="superscript"/>
          <w:lang w:val="en-CA"/>
        </w:rPr>
        <w:t>8,23</w:t>
      </w:r>
      <w:r w:rsidR="00BC6FBF">
        <w:rPr>
          <w:bCs/>
          <w:iCs/>
          <w:color w:val="000000" w:themeColor="text1"/>
          <w:lang w:val="en-CA"/>
        </w:rPr>
        <w:fldChar w:fldCharType="end"/>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D660A4">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C41D75" w:rsidRPr="00233F15">
        <w:rPr>
          <w:bCs/>
          <w:iCs/>
          <w:color w:val="000000" w:themeColor="text1"/>
          <w:lang w:val="en-CA"/>
        </w:rPr>
        <w:fldChar w:fldCharType="separate"/>
      </w:r>
      <w:r w:rsidR="000C5C2F" w:rsidRPr="000C5C2F">
        <w:rPr>
          <w:bCs/>
          <w:iCs/>
          <w:noProof/>
          <w:color w:val="000000" w:themeColor="text1"/>
          <w:vertAlign w:val="superscript"/>
          <w:lang w:val="en-CA"/>
        </w:rPr>
        <w:t>43</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segregant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Fig. 1)</w:t>
      </w:r>
      <w:r w:rsidR="005F13FF">
        <w:rPr>
          <w:bCs/>
          <w:iCs/>
          <w:color w:val="000000" w:themeColor="text1"/>
          <w:lang w:val="en-CA"/>
        </w:rPr>
        <w:t xml:space="preserve">.  Thus, a single next generation sequencing reaction can reveal both the strain-specific tracking barcode at the HO locus and the identity of every gene deleted in the segregant at each plate location (Methods; Fig. 1).  </w:t>
      </w:r>
      <w:r w:rsidR="0034556F">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sidR="0034556F">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rsidR="0034556F">
        <w:t>a similar</w:t>
      </w:r>
      <w:r w:rsidR="001B1758" w:rsidRPr="00233F15">
        <w:t xml:space="preserve"> </w:t>
      </w:r>
      <w:r w:rsidR="000517D1" w:rsidRPr="00233F15">
        <w:t xml:space="preserve">overall </w:t>
      </w:r>
      <w:r w:rsidR="001B1758" w:rsidRPr="00233F15">
        <w:t xml:space="preserve">accuracy of 93.8% (Fig. </w:t>
      </w:r>
      <w:r w:rsidR="007E2236">
        <w:t>S2</w:t>
      </w:r>
      <w:r w:rsidR="00EB2F30" w:rsidRPr="00233F15">
        <w:t>C</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EB3FBA" w:rsidRPr="00233F15">
        <w:t>B;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(Fig. </w:t>
      </w:r>
      <w:r w:rsidR="007E2236">
        <w:t>S2</w:t>
      </w:r>
      <w:r w:rsidR="00EB3FBA" w:rsidRPr="00233F15">
        <w:t>B)</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r w:rsidR="00FC3323">
        <w:t xml:space="preserve">Overall, </w:t>
      </w:r>
      <w:ins w:id="57" w:author="Albi Celaj" w:date="2018-10-23T12:06:00Z">
        <w:r w:rsidR="00702E62">
          <w:t xml:space="preserve">6,826 strains </w:t>
        </w:r>
      </w:ins>
      <w:ins w:id="58" w:author="Albi Celaj" w:date="2018-10-23T12:10:00Z">
        <w:r w:rsidR="00702E62">
          <w:t xml:space="preserve">with 6,087 unique genotypes </w:t>
        </w:r>
      </w:ins>
      <w:ins w:id="59" w:author="Albi Celaj" w:date="2018-10-23T12:06:00Z">
        <w:r w:rsidR="00702E62">
          <w:t>for which both high-quality genotyping data and at least one unique tracking bar</w:t>
        </w:r>
      </w:ins>
      <w:ins w:id="60" w:author="Albi Celaj" w:date="2018-10-23T12:10:00Z">
        <w:r w:rsidR="00702E62">
          <w:t>c</w:t>
        </w:r>
      </w:ins>
      <w:ins w:id="61" w:author="Albi Celaj" w:date="2018-10-23T12:06:00Z">
        <w:r w:rsidR="00702E62">
          <w:t>ode was identified</w:t>
        </w:r>
      </w:ins>
      <w:ins w:id="62" w:author="Albi Celaj" w:date="2018-10-23T12:08:00Z">
        <w:r w:rsidR="00702E62">
          <w:t xml:space="preserve"> </w:t>
        </w:r>
      </w:ins>
      <w:ins w:id="63" w:author="Albi Celaj" w:date="2018-10-23T12:09:00Z">
        <w:r w:rsidR="00702E62">
          <w:t>were</w:t>
        </w:r>
      </w:ins>
      <w:ins w:id="64" w:author="Albi Celaj" w:date="2018-10-23T12:10:00Z">
        <w:r w:rsidR="00702E62">
          <w:t xml:space="preserve"> combined by mating type to yield a </w:t>
        </w:r>
        <w:r w:rsidR="00702E62" w:rsidRPr="00233F15">
          <w:t>MAT</w:t>
        </w:r>
        <w:r w:rsidR="00702E62" w:rsidRPr="00233F15">
          <w:rPr>
            <w:b/>
          </w:rPr>
          <w:t>a</w:t>
        </w:r>
        <w:r w:rsidR="00702E62" w:rsidRPr="00233F15">
          <w:t xml:space="preserve"> </w:t>
        </w:r>
      </w:ins>
      <w:ins w:id="65" w:author="Albi Celaj" w:date="2018-10-23T12:15:00Z">
        <w:r w:rsidR="00702E62">
          <w:t>pool (3</w:t>
        </w:r>
      </w:ins>
      <w:ins w:id="66" w:author="Albi Celaj" w:date="2018-10-23T12:18:00Z">
        <w:r w:rsidR="00702E62">
          <w:t>,</w:t>
        </w:r>
      </w:ins>
      <w:ins w:id="67" w:author="Albi Celaj" w:date="2018-10-23T12:15:00Z">
        <w:r w:rsidR="00702E62">
          <w:t xml:space="preserve">231 strains) </w:t>
        </w:r>
      </w:ins>
      <w:ins w:id="68" w:author="Albi Celaj" w:date="2018-10-23T12:10:00Z">
        <w:r w:rsidR="00702E62" w:rsidRPr="00233F15">
          <w:t xml:space="preserve">and </w:t>
        </w:r>
        <w:r w:rsidR="00702E62">
          <w:t xml:space="preserve">a </w:t>
        </w:r>
        <w:r w:rsidR="00702E62" w:rsidRPr="00233F15">
          <w:t>MAT</w:t>
        </w:r>
        <w:r w:rsidR="00702E62" w:rsidRPr="00233F15">
          <w:rPr>
            <w:b/>
            <w:lang w:val="el-GR"/>
          </w:rPr>
          <w:t>α</w:t>
        </w:r>
        <w:r w:rsidR="00702E62">
          <w:rPr>
            <w:lang w:val="en-CA"/>
          </w:rPr>
          <w:t xml:space="preserve"> pool</w:t>
        </w:r>
      </w:ins>
      <w:ins w:id="69" w:author="Albi Celaj" w:date="2018-10-23T12:15:00Z">
        <w:r w:rsidR="00702E62">
          <w:rPr>
            <w:lang w:val="en-CA"/>
          </w:rPr>
          <w:t xml:space="preserve"> (3</w:t>
        </w:r>
      </w:ins>
      <w:ins w:id="70" w:author="Albi Celaj" w:date="2018-10-23T12:18:00Z">
        <w:r w:rsidR="00702E62">
          <w:rPr>
            <w:lang w:val="en-CA"/>
          </w:rPr>
          <w:t>,</w:t>
        </w:r>
      </w:ins>
      <w:ins w:id="71" w:author="Albi Celaj" w:date="2018-10-23T12:15:00Z">
        <w:r w:rsidR="00702E62">
          <w:rPr>
            <w:lang w:val="en-CA"/>
          </w:rPr>
          <w:t>595 strains)</w:t>
        </w:r>
      </w:ins>
      <w:ins w:id="72" w:author="Albi Celaj" w:date="2018-10-23T12:10:00Z">
        <w:r w:rsidR="00702E62" w:rsidRPr="00233F15">
          <w:rPr>
            <w:color w:val="000000"/>
          </w:rPr>
          <w:t>.</w:t>
        </w:r>
        <w:r w:rsidR="00702E62" w:rsidRPr="00233F15">
          <w:rPr>
            <w:lang w:val="en-CA"/>
          </w:rPr>
          <w:t xml:space="preserve">  </w:t>
        </w:r>
      </w:ins>
    </w:p>
    <w:p w14:paraId="6BA72D55" w14:textId="68F6F858" w:rsidR="00670AD9" w:rsidRPr="00FF3025" w:rsidDel="00702E62" w:rsidRDefault="00FC3323" w:rsidP="005F13FF">
      <w:pPr>
        <w:jc w:val="both"/>
        <w:rPr>
          <w:del w:id="73" w:author="Albi Celaj" w:date="2018-10-23T12:15:00Z"/>
          <w:lang w:val="en-CA"/>
        </w:rPr>
      </w:pPr>
      <w:del w:id="74" w:author="Albi Celaj" w:date="2018-10-23T12:15:00Z">
        <w:r w:rsidDel="00702E62">
          <w:delText>u</w:delText>
        </w:r>
        <w:r w:rsidR="00F301B0" w:rsidRPr="00233F15" w:rsidDel="00702E62">
          <w:delText>sable</w:delText>
        </w:r>
        <w:r w:rsidR="00B0183A" w:rsidRPr="00233F15" w:rsidDel="00702E62">
          <w:delText xml:space="preserve"> </w:delText>
        </w:r>
      </w:del>
      <w:ins w:id="75" w:author="Frederick Roth" w:date="2018-10-22T13:37:00Z">
        <w:del w:id="76" w:author="Albi Celaj" w:date="2018-10-23T12:15:00Z">
          <w:r w:rsidR="00300B33" w:rsidDel="00702E62">
            <w:delText xml:space="preserve">high-quality </w:delText>
          </w:r>
        </w:del>
      </w:ins>
      <w:del w:id="77" w:author="Albi Celaj" w:date="2018-10-23T12:15:00Z">
        <w:r w:rsidR="00B0183A" w:rsidRPr="00233F15" w:rsidDel="00702E62">
          <w:delText xml:space="preserve">genotyping data linked to at least one unique DNA barcode </w:delText>
        </w:r>
        <w:r w:rsidR="008927EA" w:rsidDel="00702E62">
          <w:delText xml:space="preserve">was obtained </w:delText>
        </w:r>
        <w:r w:rsidR="00B0183A" w:rsidRPr="00233F15" w:rsidDel="00702E62">
          <w:delText xml:space="preserve">for </w:delText>
        </w:r>
        <w:bookmarkStart w:id="78" w:name="_Hlk527980606"/>
        <w:r w:rsidR="00CE51B7" w:rsidDel="00702E62">
          <w:delText>7</w:delText>
        </w:r>
        <w:r w:rsidR="00B0183A" w:rsidRPr="00233F15" w:rsidDel="00702E62">
          <w:delText>,</w:delText>
        </w:r>
        <w:r w:rsidR="00CE51B7" w:rsidDel="00702E62">
          <w:delText>087</w:delText>
        </w:r>
        <w:bookmarkEnd w:id="78"/>
        <w:r w:rsidR="00B0183A" w:rsidRPr="00233F15" w:rsidDel="00702E62">
          <w:delText xml:space="preserve"> </w:delText>
        </w:r>
        <w:r w:rsidR="00C51C17" w:rsidRPr="00233F15" w:rsidDel="00702E62">
          <w:delText>progeny</w:delText>
        </w:r>
        <w:r w:rsidR="005F13FF" w:rsidDel="00702E62">
          <w:delText xml:space="preserve"> </w:delText>
        </w:r>
      </w:del>
      <w:del w:id="79" w:author="Albi Celaj" w:date="2018-10-23T12:06:00Z">
        <w:r w:rsidR="005F13FF" w:rsidRPr="00137983" w:rsidDel="00702E62">
          <w:delText>(</w:delText>
        </w:r>
        <w:r w:rsidR="00CE51B7" w:rsidRPr="00CE51B7" w:rsidDel="00702E62">
          <w:delText xml:space="preserve">3356 </w:delText>
        </w:r>
        <w:r w:rsidR="005F13FF" w:rsidRPr="00137983" w:rsidDel="00702E62">
          <w:delText xml:space="preserve"> MAT</w:delText>
        </w:r>
        <w:r w:rsidR="005F13FF" w:rsidRPr="00137983" w:rsidDel="00702E62">
          <w:rPr>
            <w:b/>
          </w:rPr>
          <w:delText>a</w:delText>
        </w:r>
        <w:r w:rsidR="005F13FF" w:rsidRPr="00137983" w:rsidDel="00702E62">
          <w:delText xml:space="preserve"> and </w:delText>
        </w:r>
        <w:r w:rsidR="00CE51B7" w:rsidDel="00702E62">
          <w:delText>3731</w:delText>
        </w:r>
        <w:r w:rsidR="005F13FF" w:rsidDel="00702E62">
          <w:delText xml:space="preserve"> MAT</w:delText>
        </w:r>
        <w:r w:rsidR="005F13FF" w:rsidRPr="00FF3025" w:rsidDel="00702E62">
          <w:rPr>
            <w:b/>
          </w:rPr>
          <w:delText>α</w:delText>
        </w:r>
        <w:r w:rsidR="005F13FF" w:rsidDel="00702E62">
          <w:delText xml:space="preserve"> strains)</w:delText>
        </w:r>
        <w:r w:rsidR="006C7745" w:rsidRPr="00233F15" w:rsidDel="00702E62">
          <w:delText xml:space="preserve"> </w:delText>
        </w:r>
      </w:del>
      <w:del w:id="80" w:author="Albi Celaj" w:date="2018-10-23T12:15:00Z">
        <w:r w:rsidR="006C7745" w:rsidRPr="00233F15" w:rsidDel="00702E62">
          <w:delText>with</w:delText>
        </w:r>
        <w:r w:rsidR="00B0183A" w:rsidRPr="00233F15" w:rsidDel="00702E62">
          <w:delText xml:space="preserve"> </w:delText>
        </w:r>
        <w:r w:rsidR="00CE51B7" w:rsidDel="00702E62">
          <w:delText>6</w:delText>
        </w:r>
        <w:r w:rsidR="00B0183A" w:rsidRPr="00233F15" w:rsidDel="00702E62">
          <w:delText>,</w:delText>
        </w:r>
        <w:r w:rsidR="00CE51B7" w:rsidDel="00702E62">
          <w:delText>194</w:delText>
        </w:r>
        <w:r w:rsidR="00B0183A" w:rsidRPr="00233F15" w:rsidDel="00702E62">
          <w:delText xml:space="preserve"> unique genotypes.</w:delText>
        </w:r>
        <w:r w:rsidR="003C4069" w:rsidDel="00702E62">
          <w:delText xml:space="preserve"> </w:delText>
        </w:r>
        <w:r w:rsidR="00FF3025" w:rsidDel="00702E62">
          <w:delText xml:space="preserve"> Segregant strains for which both genotyping and tracking barcode identification were successful were </w:delText>
        </w:r>
      </w:del>
      <w:del w:id="81" w:author="Albi Celaj" w:date="2018-10-23T12:10:00Z">
        <w:r w:rsidR="00FF3025" w:rsidDel="00702E62">
          <w:delText xml:space="preserve">combined by mating type to yield a </w:delText>
        </w:r>
        <w:r w:rsidR="00FF3025" w:rsidRPr="00233F15" w:rsidDel="00702E62">
          <w:delText>MAT</w:delText>
        </w:r>
        <w:r w:rsidR="00FF3025" w:rsidRPr="00233F15" w:rsidDel="00702E62">
          <w:rPr>
            <w:b/>
          </w:rPr>
          <w:delText>a</w:delText>
        </w:r>
        <w:r w:rsidR="00FF3025" w:rsidRPr="00233F15" w:rsidDel="00702E62">
          <w:delText xml:space="preserve"> and </w:delText>
        </w:r>
        <w:r w:rsidR="00FF3025" w:rsidDel="00702E62">
          <w:delText xml:space="preserve">a </w:delText>
        </w:r>
        <w:r w:rsidR="00FF3025" w:rsidRPr="00233F15" w:rsidDel="00702E62">
          <w:delText>MAT</w:delText>
        </w:r>
        <w:r w:rsidR="00FF3025" w:rsidRPr="00233F15" w:rsidDel="00702E62">
          <w:rPr>
            <w:b/>
            <w:lang w:val="el-GR"/>
          </w:rPr>
          <w:delText>α</w:delText>
        </w:r>
        <w:r w:rsidR="00FF3025" w:rsidDel="00702E62">
          <w:rPr>
            <w:lang w:val="en-CA"/>
          </w:rPr>
          <w:delText xml:space="preserve"> pool</w:delText>
        </w:r>
        <w:r w:rsidR="00FF3025" w:rsidRPr="00233F15" w:rsidDel="00702E62">
          <w:rPr>
            <w:color w:val="000000"/>
          </w:rPr>
          <w:delText>.</w:delText>
        </w:r>
        <w:r w:rsidR="00FF3025" w:rsidRPr="00233F15" w:rsidDel="00702E62">
          <w:rPr>
            <w:lang w:val="en-CA"/>
          </w:rPr>
          <w:delText xml:space="preserve">  </w:delText>
        </w:r>
      </w:del>
    </w:p>
    <w:p w14:paraId="22E87F82" w14:textId="77777777" w:rsidR="00B87E47" w:rsidRDefault="00B87E47" w:rsidP="00224FCB">
      <w:pPr>
        <w:jc w:val="both"/>
      </w:pPr>
    </w:p>
    <w:p w14:paraId="4C706BDA" w14:textId="76B7A0AD" w:rsidR="00B87E47" w:rsidRPr="00AB0D18" w:rsidRDefault="0098627B" w:rsidP="00224FCB">
      <w:pPr>
        <w:outlineLvl w:val="0"/>
        <w:rPr>
          <w:b/>
          <w:bCs/>
          <w:iCs/>
          <w:color w:val="000000" w:themeColor="text1"/>
        </w:rPr>
      </w:pPr>
      <w:r>
        <w:rPr>
          <w:b/>
          <w:bCs/>
          <w:iCs/>
          <w:color w:val="000000" w:themeColor="text1"/>
        </w:rPr>
        <w:t xml:space="preserve">Phenotyping the </w:t>
      </w:r>
      <w:r w:rsidR="00E64D74">
        <w:rPr>
          <w:b/>
          <w:bCs/>
          <w:iCs/>
          <w:color w:val="000000" w:themeColor="text1"/>
        </w:rPr>
        <w:t>e</w:t>
      </w:r>
      <w:r w:rsidR="00E64D74" w:rsidRPr="00233F15">
        <w:rPr>
          <w:b/>
          <w:bCs/>
          <w:iCs/>
          <w:color w:val="000000" w:themeColor="text1"/>
        </w:rPr>
        <w:t xml:space="preserve">ngineered </w:t>
      </w:r>
      <w:r w:rsidR="00E64D74">
        <w:rPr>
          <w:b/>
          <w:bCs/>
          <w:iCs/>
          <w:color w:val="000000" w:themeColor="text1"/>
        </w:rPr>
        <w:t>p</w:t>
      </w:r>
      <w:r w:rsidR="00E64D74" w:rsidRPr="00233F15">
        <w:rPr>
          <w:b/>
          <w:bCs/>
          <w:iCs/>
          <w:color w:val="000000" w:themeColor="text1"/>
        </w:rPr>
        <w:t>opulation</w:t>
      </w:r>
      <w:r w:rsidR="00E64D74">
        <w:rPr>
          <w:b/>
          <w:bCs/>
          <w:iCs/>
          <w:color w:val="000000" w:themeColor="text1"/>
        </w:rPr>
        <w:t xml:space="preserve"> </w:t>
      </w:r>
      <w:r>
        <w:rPr>
          <w:b/>
          <w:bCs/>
          <w:iCs/>
          <w:color w:val="000000" w:themeColor="text1"/>
        </w:rPr>
        <w:t xml:space="preserve">for </w:t>
      </w:r>
      <w:r w:rsidR="00E64D74">
        <w:rPr>
          <w:b/>
          <w:bCs/>
          <w:iCs/>
          <w:color w:val="000000" w:themeColor="text1"/>
        </w:rPr>
        <w:t>diverse drug resistance traits</w:t>
      </w:r>
    </w:p>
    <w:p w14:paraId="4909B522" w14:textId="0E9E5312" w:rsidR="00775388" w:rsidRDefault="00B80A38" w:rsidP="008C1FC3">
      <w:pPr>
        <w:jc w:val="both"/>
        <w:rPr>
          <w:color w:val="000000"/>
        </w:rPr>
      </w:pPr>
      <w:r>
        <w:rPr>
          <w:bCs/>
          <w:iCs/>
          <w:color w:val="000000" w:themeColor="text1"/>
        </w:rPr>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segregant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856C85">
        <w:rPr>
          <w:bCs/>
          <w:iCs/>
          <w:color w:val="000000" w:themeColor="text1"/>
        </w:rPr>
        <w:fldChar w:fldCharType="begin" w:fldLock="1"/>
      </w:r>
      <w:r w:rsidR="00D660A4">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lt;sup&gt;44&lt;/sup&gt;","plainTextFormattedCitation":"44","previouslyFormattedCitation":"&lt;sup&gt;44&lt;/sup&gt;"},"properties":{"noteIndex":0},"schema":"https://github.com/citation-style-language/schema/raw/master/csl-citation.json"}</w:instrText>
      </w:r>
      <w:r w:rsidR="00856C85">
        <w:rPr>
          <w:bCs/>
          <w:iCs/>
          <w:color w:val="000000" w:themeColor="text1"/>
        </w:rPr>
        <w:fldChar w:fldCharType="separate"/>
      </w:r>
      <w:r w:rsidR="000C5C2F" w:rsidRPr="000C5C2F">
        <w:rPr>
          <w:bCs/>
          <w:iCs/>
          <w:noProof/>
          <w:color w:val="000000" w:themeColor="text1"/>
          <w:vertAlign w:val="superscript"/>
        </w:rPr>
        <w:t>44</w:t>
      </w:r>
      <w:r w:rsidR="00856C85">
        <w:rPr>
          <w:bCs/>
          <w:iCs/>
          <w:color w:val="000000" w:themeColor="text1"/>
        </w:rPr>
        <w:fldChar w:fldCharType="end"/>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w:t>
      </w:r>
      <w:r w:rsidR="005B0B96" w:rsidRPr="00233F15">
        <w:lastRenderedPageBreak/>
        <w:t>strain barcode sequencing</w:t>
      </w:r>
      <w:r w:rsidR="005B0B96" w:rsidRPr="00233F15">
        <w:fldChar w:fldCharType="begin" w:fldLock="1"/>
      </w:r>
      <w:r w:rsidR="00D660A4">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5B0B96" w:rsidRPr="00233F15">
        <w:fldChar w:fldCharType="separate"/>
      </w:r>
      <w:r w:rsidR="000C5C2F" w:rsidRPr="000C5C2F">
        <w:rPr>
          <w:noProof/>
          <w:vertAlign w:val="superscript"/>
        </w:rPr>
        <w:t>42</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20 generations of overall pool growth, Fig. 1)</w:t>
      </w:r>
      <w:r w:rsidR="002B0A74">
        <w:t>, allowing us to compute a growth rate for each strain (Methods).</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7E5B8D63" w14:textId="46038592" w:rsidR="00276336" w:rsidRDefault="00276336" w:rsidP="00276336">
      <w:pPr>
        <w:jc w:val="both"/>
        <w:rPr>
          <w:lang w:val="en-CA"/>
        </w:rPr>
      </w:pPr>
      <w:r>
        <w:rPr>
          <w:lang w:val="en-CA"/>
        </w:rPr>
        <w:t>By combining genotype</w:t>
      </w:r>
      <w:r w:rsidR="00300B33">
        <w:rPr>
          <w:lang w:val="en-CA"/>
        </w:rPr>
        <w:t xml:space="preserve">s </w:t>
      </w:r>
      <w:r>
        <w:rPr>
          <w:lang w:val="en-CA"/>
        </w:rPr>
        <w:t xml:space="preserve">with barcode abundance </w:t>
      </w:r>
      <w:r w:rsidR="00300B33">
        <w:rPr>
          <w:lang w:val="en-CA"/>
        </w:rPr>
        <w:t>time-course measurements</w:t>
      </w:r>
      <w:r>
        <w:rPr>
          <w:lang w:val="en-CA"/>
        </w:rPr>
        <w:t xml:space="preserve">, we sought both </w:t>
      </w:r>
      <w:r w:rsidR="00300B33">
        <w:rPr>
          <w:lang w:val="en-CA"/>
        </w:rPr>
        <w:t xml:space="preserve">to </w:t>
      </w:r>
      <w:r>
        <w:rPr>
          <w:lang w:val="en-CA"/>
        </w:rPr>
        <w:t xml:space="preserve">infer phenotypes </w:t>
      </w:r>
      <w:r w:rsidR="00300B33">
        <w:rPr>
          <w:lang w:val="en-CA"/>
        </w:rPr>
        <w:t xml:space="preserve">for each segregant and associate </w:t>
      </w:r>
      <w:r>
        <w:rPr>
          <w:lang w:val="en-CA"/>
        </w:rPr>
        <w:t>genotypes with particular phenotypes.</w:t>
      </w:r>
    </w:p>
    <w:p w14:paraId="4B927C9F" w14:textId="77777777" w:rsidR="00415276" w:rsidRDefault="00415276" w:rsidP="00276336">
      <w:pPr>
        <w:jc w:val="both"/>
        <w:rPr>
          <w:lang w:val="en-CA"/>
        </w:rPr>
      </w:pPr>
    </w:p>
    <w:p w14:paraId="643BEE6F" w14:textId="69708B7F" w:rsidR="002B0A74" w:rsidRPr="009C2AAA" w:rsidRDefault="0015719A" w:rsidP="002B7160">
      <w:pPr>
        <w:jc w:val="both"/>
        <w:rPr>
          <w:ins w:id="82" w:author="Frederick Roth" w:date="2018-10-22T15:12:00Z"/>
          <w:lang w:val="en-CA"/>
          <w:rPrChange w:id="83" w:author="Albi Celaj" w:date="2018-10-23T13:19:00Z">
            <w:rPr>
              <w:ins w:id="84" w:author="Frederick Roth" w:date="2018-10-22T15:12:00Z"/>
              <w:color w:val="000000"/>
            </w:rPr>
          </w:rPrChange>
        </w:rPr>
      </w:pPr>
      <w:r>
        <w:rPr>
          <w:lang w:val="en-CA"/>
        </w:rPr>
        <w:t>W</w:t>
      </w:r>
      <w:r w:rsidR="00B07B63">
        <w:rPr>
          <w:lang w:val="en-CA"/>
        </w:rPr>
        <w:t xml:space="preserve">e </w:t>
      </w:r>
      <w:r w:rsidR="00A253D6">
        <w:rPr>
          <w:lang w:val="en-CA"/>
        </w:rPr>
        <w:t xml:space="preserve">first </w:t>
      </w:r>
      <w:r w:rsidR="00B07B63">
        <w:rPr>
          <w:lang w:val="en-CA"/>
        </w:rPr>
        <w:t xml:space="preserve">examined </w:t>
      </w:r>
      <w:r w:rsidR="00300B33">
        <w:rPr>
          <w:lang w:val="en-CA"/>
        </w:rPr>
        <w:t xml:space="preserve">the barcode abundances of each strain </w:t>
      </w:r>
      <w:r w:rsidR="00A253D6">
        <w:rPr>
          <w:lang w:val="en-CA"/>
        </w:rPr>
        <w:t xml:space="preserve">to </w:t>
      </w:r>
      <w:r w:rsidR="00300B33">
        <w:rPr>
          <w:lang w:val="en-CA"/>
        </w:rPr>
        <w:t xml:space="preserve">identify strains that were </w:t>
      </w:r>
      <w:r>
        <w:rPr>
          <w:lang w:val="en-CA"/>
        </w:rPr>
        <w:t xml:space="preserve">well </w:t>
      </w:r>
      <w:r w:rsidR="00300B33">
        <w:rPr>
          <w:lang w:val="en-CA"/>
        </w:rPr>
        <w:t xml:space="preserve">represented </w:t>
      </w:r>
      <w:r w:rsidR="00A253D6">
        <w:rPr>
          <w:lang w:val="en-CA"/>
        </w:rPr>
        <w:t>in the pre-selection pool</w:t>
      </w:r>
      <w:r>
        <w:rPr>
          <w:lang w:val="en-CA"/>
        </w:rPr>
        <w:t xml:space="preserve">, </w:t>
      </w:r>
      <w:r w:rsidR="008352E0">
        <w:rPr>
          <w:lang w:val="en-CA"/>
        </w:rPr>
        <w:t xml:space="preserve">for which the opportunity to detect </w:t>
      </w:r>
      <w:r>
        <w:rPr>
          <w:lang w:val="en-CA"/>
        </w:rPr>
        <w:t xml:space="preserve">changes </w:t>
      </w:r>
      <w:r w:rsidR="008352E0">
        <w:rPr>
          <w:lang w:val="en-CA"/>
        </w:rPr>
        <w:t xml:space="preserve">in </w:t>
      </w:r>
      <w:r>
        <w:rPr>
          <w:lang w:val="en-CA"/>
        </w:rPr>
        <w:t xml:space="preserve">subsequent time points </w:t>
      </w:r>
      <w:r w:rsidR="008352E0">
        <w:rPr>
          <w:lang w:val="en-CA"/>
        </w:rPr>
        <w:t xml:space="preserve">can </w:t>
      </w:r>
      <w:r>
        <w:rPr>
          <w:lang w:val="en-CA"/>
        </w:rPr>
        <w:t xml:space="preserve">be </w:t>
      </w:r>
      <w:r w:rsidR="008352E0">
        <w:rPr>
          <w:lang w:val="en-CA"/>
        </w:rPr>
        <w:t xml:space="preserve">most </w:t>
      </w:r>
      <w:r>
        <w:rPr>
          <w:lang w:val="en-CA"/>
        </w:rPr>
        <w:t>readily detected</w:t>
      </w:r>
      <w:r w:rsidR="00A253D6">
        <w:rPr>
          <w:lang w:val="en-CA"/>
        </w:rPr>
        <w:t xml:space="preserve">.  </w:t>
      </w:r>
      <w:r>
        <w:rPr>
          <w:lang w:val="en-CA"/>
        </w:rPr>
        <w:t xml:space="preserve">All further </w:t>
      </w:r>
      <w:commentRangeStart w:id="85"/>
      <w:commentRangeStart w:id="86"/>
      <w:r>
        <w:rPr>
          <w:lang w:val="en-CA"/>
        </w:rPr>
        <w:t>analyses</w:t>
      </w:r>
      <w:commentRangeEnd w:id="85"/>
      <w:r>
        <w:rPr>
          <w:rStyle w:val="CommentReference"/>
          <w:rFonts w:asciiTheme="minorHAnsi" w:hAnsiTheme="minorHAnsi" w:cstheme="minorBidi"/>
        </w:rPr>
        <w:commentReference w:id="85"/>
      </w:r>
      <w:commentRangeEnd w:id="86"/>
      <w:r w:rsidR="00ED6482">
        <w:rPr>
          <w:rStyle w:val="CommentReference"/>
          <w:rFonts w:asciiTheme="minorHAnsi" w:hAnsiTheme="minorHAnsi" w:cstheme="minorBidi"/>
        </w:rPr>
        <w:commentReference w:id="86"/>
      </w:r>
      <w:r>
        <w:rPr>
          <w:lang w:val="en-CA"/>
        </w:rPr>
        <w:t xml:space="preserve"> included only the 5</w:t>
      </w:r>
      <w:ins w:id="87" w:author="Albi Celaj" w:date="2018-10-23T12:19:00Z">
        <w:r w:rsidR="00AA3ABF">
          <w:rPr>
            <w:lang w:val="en-CA"/>
          </w:rPr>
          <w:t>,</w:t>
        </w:r>
      </w:ins>
      <w:r>
        <w:rPr>
          <w:lang w:val="en-CA"/>
        </w:rPr>
        <w:t>790 (8</w:t>
      </w:r>
      <w:ins w:id="88" w:author="Albi Celaj" w:date="2018-10-23T12:19:00Z">
        <w:r w:rsidR="00AA3ABF">
          <w:rPr>
            <w:lang w:val="en-CA"/>
          </w:rPr>
          <w:t>5</w:t>
        </w:r>
      </w:ins>
      <w:del w:id="89" w:author="Albi Celaj" w:date="2018-10-23T12:19:00Z">
        <w:r w:rsidDel="00AA3ABF">
          <w:rPr>
            <w:lang w:val="en-CA"/>
          </w:rPr>
          <w:delText>2</w:delText>
        </w:r>
      </w:del>
      <w:r>
        <w:rPr>
          <w:lang w:val="en-CA"/>
        </w:rPr>
        <w:t xml:space="preserve">%) of </w:t>
      </w:r>
      <w:ins w:id="90" w:author="Albi Celaj" w:date="2018-10-23T12:20:00Z">
        <w:r w:rsidR="00AA3ABF">
          <w:rPr>
            <w:lang w:val="en-CA"/>
          </w:rPr>
          <w:t>6,8</w:t>
        </w:r>
      </w:ins>
      <w:ins w:id="91" w:author="Albi Celaj" w:date="2018-10-23T12:23:00Z">
        <w:r w:rsidR="00AA3ABF">
          <w:rPr>
            <w:lang w:val="en-CA"/>
          </w:rPr>
          <w:t>26</w:t>
        </w:r>
      </w:ins>
      <w:del w:id="92" w:author="Albi Celaj" w:date="2018-10-23T12:19:00Z">
        <w:r w:rsidDel="00AA3ABF">
          <w:rPr>
            <w:lang w:val="en-CA"/>
          </w:rPr>
          <w:delText>7087</w:delText>
        </w:r>
      </w:del>
      <w:r>
        <w:rPr>
          <w:lang w:val="en-CA"/>
        </w:rPr>
        <w:t xml:space="preserve"> strains that were initially well-represented (≥30 barcode counts at t=0 in the solvent control).  Next</w:t>
      </w:r>
      <w:r w:rsidR="00EB260E">
        <w:rPr>
          <w:lang w:val="en-CA"/>
        </w:rPr>
        <w:t xml:space="preserve">, we sought to identify gene deletions which </w:t>
      </w:r>
      <w:r>
        <w:rPr>
          <w:lang w:val="en-CA"/>
        </w:rPr>
        <w:t xml:space="preserve">have a drug-independent effect </w:t>
      </w:r>
      <w:r w:rsidR="004E7DE2">
        <w:rPr>
          <w:lang w:val="en-CA"/>
        </w:rPr>
        <w:t xml:space="preserve">by using the time-course of barcode abundance for each strain to estimate its </w:t>
      </w:r>
      <w:r w:rsidR="00FA4E7F">
        <w:rPr>
          <w:lang w:val="en-CA"/>
        </w:rPr>
        <w:t>growth rate in the solvent control</w:t>
      </w:r>
      <w:r w:rsidR="004E7DE2">
        <w:rPr>
          <w:lang w:val="en-CA"/>
        </w:rPr>
        <w:t xml:space="preserve">, and </w:t>
      </w:r>
      <w:r w:rsidR="008352E0">
        <w:rPr>
          <w:lang w:val="en-CA"/>
        </w:rPr>
        <w:t xml:space="preserve">using a generalized linear model </w:t>
      </w:r>
      <w:r w:rsidR="008352E0">
        <w:rPr>
          <w:color w:val="000000"/>
        </w:rPr>
        <w:t xml:space="preserve">to test </w:t>
      </w:r>
      <w:r w:rsidR="004E7DE2">
        <w:rPr>
          <w:color w:val="000000"/>
        </w:rPr>
        <w:t>association between each gene knockout and growth rate (Methods)</w:t>
      </w:r>
      <w:r w:rsidR="00C670A2">
        <w:rPr>
          <w:color w:val="000000"/>
        </w:rPr>
        <w:t>.</w:t>
      </w:r>
      <w:r w:rsidR="00160B19">
        <w:rPr>
          <w:color w:val="000000"/>
        </w:rPr>
        <w:t xml:space="preserve"> </w:t>
      </w:r>
      <w:r w:rsidR="005268D0">
        <w:rPr>
          <w:color w:val="000000"/>
        </w:rPr>
        <w:t xml:space="preserve"> </w:t>
      </w:r>
      <w:r w:rsidR="005268D0">
        <w:rPr>
          <w:lang w:val="en-CA"/>
        </w:rPr>
        <w:t>In both the MAT</w:t>
      </w:r>
      <w:r w:rsidR="005268D0" w:rsidRPr="00137983">
        <w:rPr>
          <w:b/>
          <w:color w:val="000000"/>
        </w:rPr>
        <w:t>a</w:t>
      </w:r>
      <w:r w:rsidR="005268D0">
        <w:rPr>
          <w:lang w:val="en-CA"/>
        </w:rPr>
        <w:t xml:space="preserve"> and MAT</w:t>
      </w:r>
      <w:r w:rsidR="005268D0" w:rsidRPr="003007A9">
        <w:rPr>
          <w:rFonts w:eastAsia="Calibri"/>
          <w:b/>
          <w:bCs/>
          <w:iCs/>
          <w:color w:val="000000" w:themeColor="text1"/>
          <w:lang w:val="el-GR"/>
        </w:rPr>
        <w:t>α</w:t>
      </w:r>
      <w:r w:rsidR="005268D0">
        <w:rPr>
          <w:lang w:val="en-CA"/>
        </w:rPr>
        <w:t xml:space="preserve"> </w:t>
      </w:r>
      <w:r w:rsidR="004E7DE2">
        <w:rPr>
          <w:lang w:val="en-CA"/>
        </w:rPr>
        <w:t xml:space="preserve">pools, </w:t>
      </w:r>
      <w:r w:rsidR="00C670A2" w:rsidRPr="00951825">
        <w:rPr>
          <w:i/>
          <w:lang w:val="en-CA"/>
        </w:rPr>
        <w:t>yor1∆</w:t>
      </w:r>
      <w:r w:rsidR="00C670A2" w:rsidRPr="00160B19">
        <w:rPr>
          <w:lang w:val="en-CA"/>
        </w:rPr>
        <w:t xml:space="preserve">, </w:t>
      </w:r>
      <w:r w:rsidR="00C670A2" w:rsidRPr="00951825">
        <w:rPr>
          <w:i/>
          <w:lang w:val="en-CA"/>
        </w:rPr>
        <w:t>snq2∆</w:t>
      </w:r>
      <w:r w:rsidR="00C670A2" w:rsidRPr="00160B19">
        <w:rPr>
          <w:lang w:val="en-CA"/>
        </w:rPr>
        <w:t xml:space="preserve">, </w:t>
      </w:r>
      <w:r w:rsidR="00C670A2" w:rsidRPr="00951825">
        <w:rPr>
          <w:i/>
          <w:lang w:val="en-CA"/>
        </w:rPr>
        <w:t>ybt1∆</w:t>
      </w:r>
      <w:r w:rsidR="00C670A2" w:rsidRPr="00160B19">
        <w:rPr>
          <w:lang w:val="en-CA"/>
        </w:rPr>
        <w:t xml:space="preserve">, </w:t>
      </w:r>
      <w:r w:rsidR="00CD2532">
        <w:rPr>
          <w:lang w:val="en-CA"/>
        </w:rPr>
        <w:t xml:space="preserve">and </w:t>
      </w:r>
      <w:r w:rsidR="00C670A2" w:rsidRPr="00951825">
        <w:rPr>
          <w:i/>
          <w:lang w:val="en-CA"/>
        </w:rPr>
        <w:t>bpt1∆</w:t>
      </w:r>
      <w:r w:rsidR="00CD2532">
        <w:rPr>
          <w:lang w:val="en-CA"/>
        </w:rPr>
        <w:t xml:space="preserve"> </w:t>
      </w:r>
      <w:del w:id="93" w:author="Albi Celaj" w:date="2018-10-23T12:53:00Z">
        <w:r w:rsidR="00C670A2" w:rsidDel="00CD2532">
          <w:rPr>
            <w:lang w:val="en-CA"/>
          </w:rPr>
          <w:delText xml:space="preserve">, and </w:delText>
        </w:r>
        <w:r w:rsidR="00C670A2" w:rsidRPr="00951825" w:rsidDel="00CD2532">
          <w:rPr>
            <w:i/>
            <w:lang w:val="en-CA"/>
          </w:rPr>
          <w:delText>yor1∆</w:delText>
        </w:r>
        <w:r w:rsidR="00C670A2" w:rsidDel="00CD2532">
          <w:rPr>
            <w:i/>
            <w:lang w:val="en-CA"/>
          </w:rPr>
          <w:delText xml:space="preserve"> </w:delText>
        </w:r>
      </w:del>
      <w:r w:rsidR="00C670A2">
        <w:rPr>
          <w:lang w:val="en-CA"/>
        </w:rPr>
        <w:t xml:space="preserve">were found to </w:t>
      </w:r>
      <w:r w:rsidR="008352E0">
        <w:rPr>
          <w:lang w:val="en-CA"/>
        </w:rPr>
        <w:t xml:space="preserve">have a </w:t>
      </w:r>
      <w:r w:rsidR="00ED1511">
        <w:rPr>
          <w:lang w:val="en-CA"/>
        </w:rPr>
        <w:t xml:space="preserve">statistically significant </w:t>
      </w:r>
      <w:r w:rsidR="008352E0">
        <w:rPr>
          <w:lang w:val="en-CA"/>
        </w:rPr>
        <w:t xml:space="preserve"> </w:t>
      </w:r>
      <w:r w:rsidR="00C670A2">
        <w:rPr>
          <w:lang w:val="en-CA"/>
        </w:rPr>
        <w:t xml:space="preserve">impact </w:t>
      </w:r>
      <w:r w:rsidR="008352E0">
        <w:rPr>
          <w:lang w:val="en-CA"/>
        </w:rPr>
        <w:t xml:space="preserve">on </w:t>
      </w:r>
      <w:r w:rsidR="00ED1511">
        <w:rPr>
          <w:lang w:val="en-CA"/>
        </w:rPr>
        <w:t xml:space="preserve">drug-independent </w:t>
      </w:r>
      <w:r w:rsidR="00C670A2">
        <w:rPr>
          <w:lang w:val="en-CA"/>
        </w:rPr>
        <w:t>growth rate</w:t>
      </w:r>
      <w:r w:rsidR="005268D0">
        <w:rPr>
          <w:lang w:val="en-CA"/>
        </w:rPr>
        <w:t xml:space="preserve"> </w:t>
      </w:r>
      <w:r w:rsidR="00C670A2" w:rsidRPr="00137983">
        <w:rPr>
          <w:color w:val="000000"/>
        </w:rPr>
        <w:t xml:space="preserve">(Data </w:t>
      </w:r>
      <w:r w:rsidR="00C670A2" w:rsidRPr="00AA3ABF">
        <w:rPr>
          <w:color w:val="000000"/>
          <w:highlight w:val="yellow"/>
        </w:rPr>
        <w:t>XX</w:t>
      </w:r>
      <w:r w:rsidR="00C670A2">
        <w:rPr>
          <w:color w:val="000000"/>
        </w:rPr>
        <w:t xml:space="preserve">, Fig </w:t>
      </w:r>
      <w:ins w:id="94" w:author="Albi Celaj [2]" w:date="2018-10-26T15:28:00Z">
        <w:r w:rsidR="00173244" w:rsidRPr="00284A10">
          <w:rPr>
            <w:color w:val="000000"/>
            <w:rPrChange w:id="95" w:author="Albi Celaj [2]" w:date="2018-10-26T15:29:00Z">
              <w:rPr>
                <w:color w:val="000000"/>
                <w:highlight w:val="yellow"/>
              </w:rPr>
            </w:rPrChange>
          </w:rPr>
          <w:t>S3</w:t>
        </w:r>
      </w:ins>
      <w:del w:id="96" w:author="Albi Celaj [2]" w:date="2018-10-26T15:28:00Z">
        <w:r w:rsidR="00C670A2" w:rsidDel="00173244">
          <w:rPr>
            <w:color w:val="000000"/>
          </w:rPr>
          <w:delText>S</w:delText>
        </w:r>
        <w:r w:rsidR="00C670A2" w:rsidRPr="00AA3ABF" w:rsidDel="00173244">
          <w:rPr>
            <w:color w:val="000000"/>
            <w:highlight w:val="yellow"/>
          </w:rPr>
          <w:delText>XX</w:delText>
        </w:r>
      </w:del>
      <w:r w:rsidR="00C670A2">
        <w:rPr>
          <w:color w:val="000000"/>
        </w:rPr>
        <w:t xml:space="preserve">).  However, </w:t>
      </w:r>
      <w:r w:rsidR="00ED1511">
        <w:rPr>
          <w:color w:val="000000"/>
        </w:rPr>
        <w:t xml:space="preserve">the impacts of </w:t>
      </w:r>
      <w:r w:rsidR="009857A5" w:rsidRPr="00951825">
        <w:rPr>
          <w:i/>
          <w:lang w:val="en-CA"/>
        </w:rPr>
        <w:t>snq2∆</w:t>
      </w:r>
      <w:r w:rsidR="009857A5" w:rsidRPr="00160B19">
        <w:rPr>
          <w:lang w:val="en-CA"/>
        </w:rPr>
        <w:t xml:space="preserve">, </w:t>
      </w:r>
      <w:r w:rsidR="009857A5" w:rsidRPr="00951825">
        <w:rPr>
          <w:i/>
          <w:lang w:val="en-CA"/>
        </w:rPr>
        <w:t>ybt1∆</w:t>
      </w:r>
      <w:r w:rsidR="009857A5" w:rsidRPr="00160B19">
        <w:rPr>
          <w:lang w:val="en-CA"/>
        </w:rPr>
        <w:t xml:space="preserve">, </w:t>
      </w:r>
      <w:r w:rsidR="009857A5">
        <w:rPr>
          <w:lang w:val="en-CA"/>
        </w:rPr>
        <w:t xml:space="preserve">and </w:t>
      </w:r>
      <w:r w:rsidR="009857A5" w:rsidRPr="00951825">
        <w:rPr>
          <w:i/>
          <w:lang w:val="en-CA"/>
        </w:rPr>
        <w:t>bpt1∆</w:t>
      </w:r>
      <w:r w:rsidR="009857A5">
        <w:rPr>
          <w:lang w:val="en-CA"/>
        </w:rPr>
        <w:t xml:space="preserve"> </w:t>
      </w:r>
      <w:r w:rsidR="00ED1511">
        <w:rPr>
          <w:lang w:val="en-CA"/>
        </w:rPr>
        <w:t xml:space="preserve">on </w:t>
      </w:r>
      <w:r w:rsidR="008352E0">
        <w:rPr>
          <w:lang w:val="en-CA"/>
        </w:rPr>
        <w:t xml:space="preserve">drug-independent </w:t>
      </w:r>
      <w:r w:rsidR="00695DB6">
        <w:rPr>
          <w:lang w:val="en-CA"/>
        </w:rPr>
        <w:t xml:space="preserve">growth </w:t>
      </w:r>
      <w:del w:id="97" w:author="Albi Celaj" w:date="2018-10-23T13:15:00Z">
        <w:r w:rsidR="008352E0" w:rsidDel="00D05184">
          <w:rPr>
            <w:lang w:val="en-CA"/>
          </w:rPr>
          <w:delText xml:space="preserve">rate </w:delText>
        </w:r>
      </w:del>
      <w:r w:rsidR="009857A5">
        <w:rPr>
          <w:lang w:val="en-CA"/>
        </w:rPr>
        <w:t>w</w:t>
      </w:r>
      <w:r w:rsidR="009D7D09">
        <w:rPr>
          <w:lang w:val="en-CA"/>
        </w:rPr>
        <w:t>ere</w:t>
      </w:r>
      <w:r w:rsidR="00E42F9C">
        <w:rPr>
          <w:lang w:val="en-CA"/>
        </w:rPr>
        <w:t xml:space="preserve"> each</w:t>
      </w:r>
      <w:r w:rsidR="009857A5">
        <w:rPr>
          <w:lang w:val="en-CA"/>
        </w:rPr>
        <w:t xml:space="preserve"> </w:t>
      </w:r>
      <w:r w:rsidR="00ED1511">
        <w:rPr>
          <w:lang w:val="en-CA"/>
        </w:rPr>
        <w:t xml:space="preserve">small </w:t>
      </w:r>
      <w:r w:rsidR="009857A5">
        <w:rPr>
          <w:lang w:val="en-CA"/>
        </w:rPr>
        <w:t>(</w:t>
      </w:r>
      <w:r w:rsidR="008352E0">
        <w:rPr>
          <w:lang w:val="en-CA"/>
        </w:rPr>
        <w:t>&lt;</w:t>
      </w:r>
      <w:r w:rsidR="00ED1511">
        <w:rPr>
          <w:lang w:val="en-CA"/>
        </w:rPr>
        <w:t xml:space="preserve">2% </w:t>
      </w:r>
      <w:ins w:id="98" w:author="Albi Celaj" w:date="2018-10-23T13:33:00Z">
        <w:r w:rsidR="001466E7">
          <w:rPr>
            <w:lang w:val="en-CA"/>
          </w:rPr>
          <w:t>decrease</w:t>
        </w:r>
      </w:ins>
      <w:del w:id="99" w:author="Albi Celaj" w:date="2018-10-23T13:33:00Z">
        <w:r w:rsidR="00ED1511" w:rsidDel="001466E7">
          <w:rPr>
            <w:lang w:val="en-CA"/>
          </w:rPr>
          <w:delText>change</w:delText>
        </w:r>
      </w:del>
      <w:r w:rsidR="00ED1511">
        <w:rPr>
          <w:lang w:val="en-CA"/>
        </w:rPr>
        <w:t xml:space="preserve"> </w:t>
      </w:r>
      <w:ins w:id="100" w:author="Albi Celaj" w:date="2018-10-23T14:42:00Z">
        <w:r w:rsidR="00790F57">
          <w:rPr>
            <w:lang w:val="en-CA"/>
          </w:rPr>
          <w:t>in</w:t>
        </w:r>
      </w:ins>
      <w:del w:id="101" w:author="Albi Celaj" w:date="2018-10-23T13:35:00Z">
        <w:r w:rsidR="00ED1511" w:rsidDel="00CC565E">
          <w:rPr>
            <w:lang w:val="en-CA"/>
          </w:rPr>
          <w:delText>in</w:delText>
        </w:r>
      </w:del>
      <w:r w:rsidR="00ED1511">
        <w:rPr>
          <w:lang w:val="en-CA"/>
        </w:rPr>
        <w:t xml:space="preserve"> the modeled growth rate</w:t>
      </w:r>
      <w:del w:id="102" w:author="Albi Celaj" w:date="2018-10-23T12:26:00Z">
        <w:r w:rsidR="00ED1511" w:rsidDel="00003637">
          <w:rPr>
            <w:lang w:val="en-CA"/>
          </w:rPr>
          <w:delText xml:space="preserve"> with or without the deletion</w:delText>
        </w:r>
      </w:del>
      <w:r w:rsidR="009857A5">
        <w:rPr>
          <w:lang w:val="en-CA"/>
        </w:rPr>
        <w:t>)</w:t>
      </w:r>
      <w:r w:rsidR="00695DB6">
        <w:rPr>
          <w:lang w:val="en-CA"/>
        </w:rPr>
        <w:t xml:space="preserve">, while </w:t>
      </w:r>
      <w:r w:rsidR="00695DB6" w:rsidRPr="00300B33">
        <w:rPr>
          <w:i/>
          <w:lang w:val="en-CA"/>
        </w:rPr>
        <w:t>yor1∆</w:t>
      </w:r>
      <w:r w:rsidR="00695DB6">
        <w:rPr>
          <w:i/>
          <w:lang w:val="en-CA"/>
        </w:rPr>
        <w:t xml:space="preserve"> </w:t>
      </w:r>
      <w:r w:rsidR="00695DB6">
        <w:rPr>
          <w:lang w:val="en-CA"/>
        </w:rPr>
        <w:t>had a</w:t>
      </w:r>
      <w:r w:rsidR="00BE22E9">
        <w:rPr>
          <w:lang w:val="en-CA"/>
        </w:rPr>
        <w:t xml:space="preserve"> stronger, but still</w:t>
      </w:r>
      <w:r w:rsidR="00695DB6">
        <w:rPr>
          <w:lang w:val="en-CA"/>
        </w:rPr>
        <w:t xml:space="preserve"> modest effect (7-15% </w:t>
      </w:r>
      <w:ins w:id="103" w:author="Albi Celaj" w:date="2018-10-23T13:33:00Z">
        <w:r w:rsidR="001466E7">
          <w:rPr>
            <w:lang w:val="en-CA"/>
          </w:rPr>
          <w:t>decrease</w:t>
        </w:r>
      </w:ins>
      <w:del w:id="104" w:author="Albi Celaj" w:date="2018-10-23T13:33:00Z">
        <w:r w:rsidR="00ED1511" w:rsidDel="001466E7">
          <w:rPr>
            <w:lang w:val="en-CA"/>
          </w:rPr>
          <w:delText>lower</w:delText>
        </w:r>
      </w:del>
      <w:del w:id="105" w:author="Albi Celaj" w:date="2018-10-23T13:35:00Z">
        <w:r w:rsidR="00ED1511" w:rsidDel="00D17F07">
          <w:rPr>
            <w:lang w:val="en-CA"/>
          </w:rPr>
          <w:delText xml:space="preserve"> growth rate</w:delText>
        </w:r>
      </w:del>
      <w:r w:rsidR="00695DB6">
        <w:rPr>
          <w:lang w:val="en-CA"/>
        </w:rPr>
        <w:t>).</w:t>
      </w:r>
      <w:r w:rsidR="00BE22E9">
        <w:rPr>
          <w:lang w:val="en-CA"/>
        </w:rPr>
        <w:t xml:space="preserve"> </w:t>
      </w:r>
      <w:commentRangeStart w:id="106"/>
      <w:r w:rsidR="00BE22E9">
        <w:rPr>
          <w:lang w:val="en-CA"/>
        </w:rPr>
        <w:t>We</w:t>
      </w:r>
      <w:commentRangeEnd w:id="106"/>
      <w:r w:rsidR="00ED1511">
        <w:rPr>
          <w:rStyle w:val="CommentReference"/>
          <w:rFonts w:asciiTheme="minorHAnsi" w:hAnsiTheme="minorHAnsi" w:cstheme="minorBidi"/>
        </w:rPr>
        <w:commentReference w:id="106"/>
      </w:r>
      <w:r w:rsidR="00BE22E9">
        <w:rPr>
          <w:lang w:val="en-CA"/>
        </w:rPr>
        <w:t xml:space="preserve"> further excluded</w:t>
      </w:r>
      <w:r w:rsidR="002B7160">
        <w:rPr>
          <w:lang w:val="en-CA"/>
        </w:rPr>
        <w:t xml:space="preserve"> </w:t>
      </w:r>
      <w:r w:rsidR="00874C8F">
        <w:rPr>
          <w:lang w:val="en-CA"/>
        </w:rPr>
        <w:t xml:space="preserve">all </w:t>
      </w:r>
      <w:ins w:id="107" w:author="Albi Celaj" w:date="2018-10-23T13:19:00Z">
        <w:r w:rsidR="009C2AAA">
          <w:rPr>
            <w:color w:val="000000"/>
          </w:rPr>
          <w:t>437</w:t>
        </w:r>
      </w:ins>
      <w:del w:id="108" w:author="Albi Celaj" w:date="2018-10-23T13:19:00Z">
        <w:r w:rsidR="002B7160" w:rsidDel="009C2AAA">
          <w:rPr>
            <w:color w:val="000000"/>
          </w:rPr>
          <w:delText>382</w:delText>
        </w:r>
      </w:del>
      <w:r w:rsidR="002B7160">
        <w:rPr>
          <w:color w:val="000000"/>
        </w:rPr>
        <w:t xml:space="preserve"> strains </w:t>
      </w:r>
      <w:r w:rsidR="001A7E77">
        <w:rPr>
          <w:color w:val="000000"/>
        </w:rPr>
        <w:t xml:space="preserve">exhibiting a strong drug-independent </w:t>
      </w:r>
      <w:r w:rsidR="002B7160">
        <w:rPr>
          <w:color w:val="000000"/>
        </w:rPr>
        <w:t>growth defect (</w:t>
      </w:r>
      <w:r w:rsidR="001A7E77">
        <w:rPr>
          <w:color w:val="000000"/>
        </w:rPr>
        <w:t xml:space="preserve">showing &lt;70% of the </w:t>
      </w:r>
      <w:r w:rsidR="002B7160">
        <w:rPr>
          <w:color w:val="000000"/>
        </w:rPr>
        <w:t xml:space="preserve">median </w:t>
      </w:r>
      <w:r w:rsidR="001A7E77">
        <w:rPr>
          <w:color w:val="000000"/>
        </w:rPr>
        <w:t>drug-independent growth rate</w:t>
      </w:r>
      <w:r w:rsidR="002B7160">
        <w:rPr>
          <w:color w:val="000000"/>
        </w:rPr>
        <w:t xml:space="preserve">), and drug resistance </w:t>
      </w:r>
      <w:r w:rsidR="00542671">
        <w:rPr>
          <w:color w:val="000000"/>
        </w:rPr>
        <w:t xml:space="preserve">(growth rate in drug relative to that in solvent control) </w:t>
      </w:r>
      <w:r w:rsidR="002B7160">
        <w:rPr>
          <w:color w:val="000000"/>
        </w:rPr>
        <w:t xml:space="preserve">was </w:t>
      </w:r>
      <w:r w:rsidR="00542671">
        <w:rPr>
          <w:color w:val="000000"/>
        </w:rPr>
        <w:t xml:space="preserve">measured </w:t>
      </w:r>
      <w:r w:rsidR="002B7160" w:rsidRPr="00233F15">
        <w:rPr>
          <w:color w:val="000000"/>
        </w:rPr>
        <w:t xml:space="preserve">for </w:t>
      </w:r>
      <w:r w:rsidR="00542671">
        <w:rPr>
          <w:color w:val="000000"/>
        </w:rPr>
        <w:t xml:space="preserve">each remaining strain (Methods). In total, drug resistance was calculated for each of </w:t>
      </w:r>
      <w:r w:rsidR="002B7160">
        <w:rPr>
          <w:color w:val="000000"/>
        </w:rPr>
        <w:t>2</w:t>
      </w:r>
      <w:r w:rsidR="002B7160" w:rsidRPr="00137983">
        <w:rPr>
          <w:color w:val="000000"/>
        </w:rPr>
        <w:t>,</w:t>
      </w:r>
      <w:r w:rsidR="002B7160">
        <w:rPr>
          <w:color w:val="000000"/>
        </w:rPr>
        <w:t>367</w:t>
      </w:r>
      <w:r w:rsidR="002B7160" w:rsidRPr="00137983">
        <w:rPr>
          <w:color w:val="000000"/>
        </w:rPr>
        <w:t xml:space="preserve"> MAT</w:t>
      </w:r>
      <w:r w:rsidR="002B7160" w:rsidRPr="00137983">
        <w:rPr>
          <w:b/>
          <w:color w:val="000000"/>
        </w:rPr>
        <w:t>a</w:t>
      </w:r>
      <w:r w:rsidR="002B7160" w:rsidRPr="00137983">
        <w:rPr>
          <w:color w:val="000000"/>
        </w:rPr>
        <w:t xml:space="preserve"> and </w:t>
      </w:r>
      <w:r w:rsidR="002B7160">
        <w:rPr>
          <w:color w:val="000000"/>
        </w:rPr>
        <w:t>2</w:t>
      </w:r>
      <w:r w:rsidR="002B7160" w:rsidRPr="00137983">
        <w:rPr>
          <w:color w:val="000000"/>
        </w:rPr>
        <w:t>,</w:t>
      </w:r>
      <w:r w:rsidR="002B7160">
        <w:rPr>
          <w:color w:val="000000"/>
        </w:rPr>
        <w:t>986</w:t>
      </w:r>
      <w:r w:rsidR="002B7160" w:rsidRPr="00233F15">
        <w:rPr>
          <w:color w:val="000000"/>
        </w:rPr>
        <w:t xml:space="preserve"> </w:t>
      </w:r>
      <w:r w:rsidR="002B7160" w:rsidRPr="00233F15">
        <w:rPr>
          <w:bCs/>
          <w:iCs/>
          <w:color w:val="000000" w:themeColor="text1"/>
        </w:rPr>
        <w:t>MAT</w:t>
      </w:r>
      <w:r w:rsidR="002B7160" w:rsidRPr="003007A9">
        <w:rPr>
          <w:rFonts w:eastAsia="Calibri"/>
          <w:b/>
          <w:bCs/>
          <w:iCs/>
          <w:color w:val="000000" w:themeColor="text1"/>
          <w:lang w:val="el-GR"/>
        </w:rPr>
        <w:t>α</w:t>
      </w:r>
      <w:r w:rsidR="002B7160" w:rsidRPr="00233F15">
        <w:rPr>
          <w:color w:val="000000"/>
        </w:rPr>
        <w:t xml:space="preserve"> strain</w:t>
      </w:r>
      <w:r w:rsidR="002B7160">
        <w:rPr>
          <w:color w:val="000000"/>
        </w:rPr>
        <w:t xml:space="preserve">s </w:t>
      </w:r>
      <w:ins w:id="109" w:author="Albi Celaj" w:date="2018-10-23T13:33:00Z">
        <w:r w:rsidR="00DE7FED">
          <w:rPr>
            <w:color w:val="000000"/>
          </w:rPr>
          <w:t>in</w:t>
        </w:r>
      </w:ins>
      <w:del w:id="110" w:author="Albi Celaj" w:date="2018-10-23T13:33:00Z">
        <w:r w:rsidR="00542671" w:rsidDel="00DE7FED">
          <w:rPr>
            <w:color w:val="000000"/>
          </w:rPr>
          <w:delText>for</w:delText>
        </w:r>
      </w:del>
      <w:r w:rsidR="00542671">
        <w:rPr>
          <w:color w:val="000000"/>
        </w:rPr>
        <w:t xml:space="preserve"> each of 16 drugs </w:t>
      </w:r>
      <w:ins w:id="111" w:author="Frederick Roth" w:date="2018-10-22T15:11:00Z">
        <w:r w:rsidR="00542671">
          <w:rPr>
            <w:color w:val="000000"/>
          </w:rPr>
          <w:t>(</w:t>
        </w:r>
      </w:ins>
      <w:r w:rsidR="002B0A74">
        <w:rPr>
          <w:color w:val="000000"/>
        </w:rPr>
        <w:t xml:space="preserve">Fig. 1, Data S5).  </w:t>
      </w:r>
    </w:p>
    <w:p w14:paraId="2820DF8A" w14:textId="132F3B27" w:rsidR="00542671" w:rsidRDefault="00542671" w:rsidP="002B7160">
      <w:pPr>
        <w:jc w:val="both"/>
        <w:rPr>
          <w:ins w:id="112" w:author="Frederick Roth" w:date="2018-10-22T15:12:00Z"/>
          <w:color w:val="000000"/>
        </w:rPr>
      </w:pPr>
    </w:p>
    <w:p w14:paraId="15FD019D" w14:textId="1204BB5E" w:rsidR="00542671" w:rsidRPr="00542671" w:rsidRDefault="00542671" w:rsidP="002B7160">
      <w:pPr>
        <w:jc w:val="both"/>
        <w:rPr>
          <w:color w:val="000000"/>
        </w:rPr>
      </w:pPr>
      <w:ins w:id="113" w:author="Frederick Roth" w:date="2018-10-22T15:12:00Z">
        <w:r>
          <w:rPr>
            <w:color w:val="000000"/>
          </w:rPr>
          <w:t>[</w:t>
        </w:r>
        <w:r w:rsidRPr="00542671">
          <w:rPr>
            <w:color w:val="000000"/>
            <w:highlight w:val="yellow"/>
            <w:rPrChange w:id="114" w:author="Frederick Roth" w:date="2018-10-22T15:13:00Z">
              <w:rPr>
                <w:color w:val="000000"/>
              </w:rPr>
            </w:rPrChange>
          </w:rPr>
          <w:t>Fritz stopped here</w:t>
        </w:r>
        <w:r>
          <w:rPr>
            <w:color w:val="000000"/>
          </w:rPr>
          <w:t>]</w:t>
        </w:r>
      </w:ins>
    </w:p>
    <w:p w14:paraId="7F0CE2EB" w14:textId="32658D38" w:rsidR="00415276" w:rsidDel="00955A3C" w:rsidRDefault="00415276" w:rsidP="000060F7">
      <w:pPr>
        <w:jc w:val="both"/>
        <w:rPr>
          <w:ins w:id="115" w:author="Frederick Roth" w:date="2018-10-18T13:54:00Z"/>
          <w:del w:id="116" w:author="Albi Celaj" w:date="2018-10-19T13:43:00Z"/>
          <w:lang w:val="en-CA"/>
        </w:rPr>
      </w:pPr>
      <w:ins w:id="117" w:author="Frederick Roth" w:date="2018-10-18T13:52:00Z">
        <w:del w:id="118" w:author="Albi Celaj" w:date="2018-10-19T17:23:00Z">
          <w:r w:rsidDel="00645A01">
            <w:rPr>
              <w:lang w:val="en-CA"/>
            </w:rPr>
            <w:delText xml:space="preserve">First, </w:delText>
          </w:r>
        </w:del>
      </w:ins>
      <w:del w:id="119" w:author="Albi Celaj" w:date="2018-10-19T17:23:00Z">
        <w:r w:rsidR="00D63079" w:rsidRPr="00137983" w:rsidDel="00645A01">
          <w:rPr>
            <w:lang w:val="en-CA"/>
          </w:rPr>
          <w:delText>T</w:delText>
        </w:r>
        <w:r w:rsidR="00276336" w:rsidRPr="00137983" w:rsidDel="00645A01">
          <w:rPr>
            <w:lang w:val="en-CA"/>
          </w:rPr>
          <w:delText xml:space="preserve">o </w:delText>
        </w:r>
      </w:del>
      <w:ins w:id="120" w:author="Frederick Roth" w:date="2018-10-18T13:52:00Z">
        <w:del w:id="121" w:author="Albi Celaj" w:date="2018-10-19T17:23:00Z">
          <w:r w:rsidDel="00645A01">
            <w:rPr>
              <w:lang w:val="en-CA"/>
            </w:rPr>
            <w:delText>t</w:delText>
          </w:r>
          <w:r w:rsidRPr="00137983" w:rsidDel="00645A01">
            <w:rPr>
              <w:lang w:val="en-CA"/>
            </w:rPr>
            <w:delText xml:space="preserve">o </w:delText>
          </w:r>
        </w:del>
      </w:ins>
      <w:del w:id="122" w:author="Albi Celaj" w:date="2018-10-19T17:23:00Z">
        <w:r w:rsidR="00276336" w:rsidRPr="00137983" w:rsidDel="00645A01">
          <w:rPr>
            <w:lang w:val="en-CA"/>
          </w:rPr>
          <w:delText xml:space="preserve">identify gene deletions having </w:delText>
        </w:r>
      </w:del>
      <w:ins w:id="123" w:author="Frederick Roth" w:date="2018-10-18T13:52:00Z">
        <w:del w:id="124" w:author="Albi Celaj" w:date="2018-10-19T17:23:00Z">
          <w:r w:rsidDel="00645A01">
            <w:rPr>
              <w:lang w:val="en-CA"/>
            </w:rPr>
            <w:delText>likely to</w:delText>
          </w:r>
        </w:del>
        <w:del w:id="125" w:author="Albi Celaj" w:date="2018-10-19T13:58:00Z">
          <w:r w:rsidDel="00B07B63">
            <w:rPr>
              <w:lang w:val="en-CA"/>
            </w:rPr>
            <w:delText xml:space="preserve"> have </w:delText>
          </w:r>
        </w:del>
      </w:ins>
      <w:del w:id="126" w:author="Albi Celaj" w:date="2018-10-19T13:58:00Z">
        <w:r w:rsidR="00276336" w:rsidRPr="00137983" w:rsidDel="00B07B63">
          <w:rPr>
            <w:lang w:val="en-CA"/>
          </w:rPr>
          <w:delText>a drug-independent growth impact (see Methods)</w:delText>
        </w:r>
      </w:del>
      <w:del w:id="127" w:author="Albi Celaj" w:date="2018-10-19T17:23:00Z">
        <w:r w:rsidR="00D63079" w:rsidRPr="00137983" w:rsidDel="00645A01">
          <w:rPr>
            <w:lang w:val="en-CA"/>
          </w:rPr>
          <w:delText>,</w:delText>
        </w:r>
      </w:del>
      <w:del w:id="128" w:author="Albi Celaj" w:date="2018-10-19T12:27:00Z">
        <w:r w:rsidR="00D63079" w:rsidRPr="00137983" w:rsidDel="000060F7">
          <w:rPr>
            <w:lang w:val="en-CA"/>
          </w:rPr>
          <w:delText xml:space="preserve"> we </w:delText>
        </w:r>
        <w:r w:rsidR="00276336" w:rsidRPr="00137983" w:rsidDel="000060F7">
          <w:rPr>
            <w:lang w:val="en-CA"/>
          </w:rPr>
          <w:delText>examin</w:delText>
        </w:r>
        <w:r w:rsidR="00D63079" w:rsidRPr="00137983" w:rsidDel="000060F7">
          <w:rPr>
            <w:lang w:val="en-CA"/>
          </w:rPr>
          <w:delText>ed</w:delText>
        </w:r>
        <w:r w:rsidR="00276336" w:rsidRPr="00137983" w:rsidDel="000060F7">
          <w:rPr>
            <w:lang w:val="en-CA"/>
          </w:rPr>
          <w:delText xml:space="preserve"> barcode abundance in the pre-selection pool, </w:delText>
        </w:r>
        <w:r w:rsidR="00D63079" w:rsidRPr="00137983" w:rsidDel="000060F7">
          <w:rPr>
            <w:lang w:val="en-CA"/>
          </w:rPr>
          <w:delText xml:space="preserve">finding </w:delText>
        </w:r>
      </w:del>
      <w:ins w:id="129" w:author="Frederick Roth" w:date="2018-10-18T13:53:00Z">
        <w:del w:id="130" w:author="Albi Celaj" w:date="2018-10-19T12:27:00Z">
          <w:r w:rsidDel="000060F7">
            <w:rPr>
              <w:lang w:val="en-CA"/>
            </w:rPr>
            <w:delText>.</w:delText>
          </w:r>
        </w:del>
        <w:del w:id="131" w:author="Albi Celaj" w:date="2018-10-19T17:23:00Z">
          <w:r w:rsidDel="00645A01">
            <w:rPr>
              <w:lang w:val="en-CA"/>
            </w:rPr>
            <w:delText xml:space="preserve"> </w:delText>
          </w:r>
        </w:del>
        <w:del w:id="132" w:author="Albi Celaj" w:date="2018-10-19T13:43:00Z">
          <w:r w:rsidDel="00955A3C">
            <w:rPr>
              <w:lang w:val="en-CA"/>
            </w:rPr>
            <w:delText>S</w:delText>
          </w:r>
        </w:del>
      </w:ins>
      <w:del w:id="133" w:author="Albi Celaj" w:date="2018-10-19T13:43:00Z">
        <w:r w:rsidR="00276336" w:rsidRPr="00137983" w:rsidDel="00955A3C">
          <w:rPr>
            <w:lang w:val="en-CA"/>
          </w:rPr>
          <w:delText>that strains bearing deletions in the [</w:delText>
        </w:r>
        <w:r w:rsidR="000824F8" w:rsidRPr="00137983" w:rsidDel="00955A3C">
          <w:rPr>
            <w:lang w:val="en-CA"/>
          </w:rPr>
          <w:delText>XX</w:delText>
        </w:r>
        <w:r w:rsidR="00276336" w:rsidRPr="00137983" w:rsidDel="00955A3C">
          <w:rPr>
            <w:lang w:val="en-CA"/>
          </w:rPr>
          <w:delText xml:space="preserve">X, </w:delText>
        </w:r>
        <w:r w:rsidR="000824F8" w:rsidRPr="00137983" w:rsidDel="00955A3C">
          <w:rPr>
            <w:lang w:val="en-CA"/>
          </w:rPr>
          <w:delText>XX</w:delText>
        </w:r>
        <w:r w:rsidR="00276336" w:rsidRPr="00137983" w:rsidDel="00955A3C">
          <w:rPr>
            <w:lang w:val="en-CA"/>
          </w:rPr>
          <w:delText xml:space="preserve">Y and </w:delText>
        </w:r>
        <w:r w:rsidR="000824F8" w:rsidRPr="00137983" w:rsidDel="00955A3C">
          <w:rPr>
            <w:lang w:val="en-CA"/>
          </w:rPr>
          <w:delText>XX</w:delText>
        </w:r>
        <w:r w:rsidR="00276336" w:rsidRPr="00137983" w:rsidDel="00955A3C">
          <w:rPr>
            <w:lang w:val="en-CA"/>
          </w:rPr>
          <w:delText xml:space="preserve">Z] genes </w:delText>
        </w:r>
      </w:del>
      <w:del w:id="134" w:author="Albi Celaj" w:date="2018-10-19T13:32:00Z">
        <w:r w:rsidR="00276336" w:rsidRPr="00137983" w:rsidDel="00647607">
          <w:rPr>
            <w:lang w:val="en-CA"/>
          </w:rPr>
          <w:delText>were more likely to be absent or weakly detected, suggesting potential drug-independent growth impacts</w:delText>
        </w:r>
        <w:r w:rsidR="00FB124A" w:rsidRPr="00137983" w:rsidDel="00647607">
          <w:rPr>
            <w:lang w:val="en-CA"/>
          </w:rPr>
          <w:delText xml:space="preserve"> [</w:delText>
        </w:r>
        <w:r w:rsidR="000824F8" w:rsidRPr="00137983" w:rsidDel="00647607">
          <w:rPr>
            <w:lang w:val="en-CA"/>
          </w:rPr>
          <w:delText>XX</w:delText>
        </w:r>
      </w:del>
      <w:ins w:id="135" w:author="Frederick Roth" w:date="2018-10-18T13:54:00Z">
        <w:del w:id="136" w:author="Albi Celaj" w:date="2018-10-19T13:32:00Z">
          <w:r w:rsidDel="00647607">
            <w:rPr>
              <w:lang w:val="en-CA"/>
            </w:rPr>
            <w:delText xml:space="preserve">; </w:delText>
          </w:r>
        </w:del>
      </w:ins>
      <w:del w:id="137" w:author="Albi Celaj" w:date="2018-10-19T13:32:00Z">
        <w:r w:rsidR="00FB124A" w:rsidRPr="00137983" w:rsidDel="00647607">
          <w:rPr>
            <w:lang w:val="en-CA"/>
          </w:rPr>
          <w:delText>Fisher’s exact test?]</w:delText>
        </w:r>
        <w:r w:rsidR="00276336" w:rsidRPr="00137983" w:rsidDel="00647607">
          <w:rPr>
            <w:lang w:val="en-CA"/>
          </w:rPr>
          <w:delText xml:space="preserve">.  </w:delText>
        </w:r>
      </w:del>
      <w:del w:id="138" w:author="Albi Celaj" w:date="2018-10-19T13:43:00Z">
        <w:r w:rsidR="00FB124A" w:rsidRPr="00137983" w:rsidDel="00955A3C">
          <w:rPr>
            <w:lang w:val="en-CA"/>
          </w:rPr>
          <w:delText xml:space="preserve">We next </w:delText>
        </w:r>
        <w:r w:rsidR="00D63079" w:rsidRPr="00137983" w:rsidDel="00955A3C">
          <w:rPr>
            <w:lang w:val="en-CA"/>
          </w:rPr>
          <w:delText xml:space="preserve">used </w:delText>
        </w:r>
      </w:del>
    </w:p>
    <w:p w14:paraId="56AAEC36" w14:textId="1A8388F6" w:rsidR="00415276" w:rsidDel="00955A3C" w:rsidRDefault="00415276" w:rsidP="00FB124A">
      <w:pPr>
        <w:jc w:val="both"/>
        <w:rPr>
          <w:ins w:id="139" w:author="Frederick Roth" w:date="2018-10-18T13:54:00Z"/>
          <w:del w:id="140" w:author="Albi Celaj" w:date="2018-10-19T13:43:00Z"/>
          <w:lang w:val="en-CA"/>
        </w:rPr>
      </w:pPr>
    </w:p>
    <w:p w14:paraId="6FAE387D" w14:textId="02C35B62" w:rsidR="00276336" w:rsidRPr="00FB124A" w:rsidDel="00645A01" w:rsidRDefault="00415276" w:rsidP="00FB124A">
      <w:pPr>
        <w:jc w:val="both"/>
        <w:rPr>
          <w:del w:id="141" w:author="Albi Celaj" w:date="2018-10-19T17:23:00Z"/>
          <w:lang w:val="en-CA"/>
        </w:rPr>
      </w:pPr>
      <w:ins w:id="142" w:author="Frederick Roth" w:date="2018-10-18T13:54:00Z">
        <w:del w:id="143" w:author="Albi Celaj" w:date="2018-10-19T17:23:00Z">
          <w:r w:rsidDel="00645A01">
            <w:rPr>
              <w:lang w:val="en-CA"/>
            </w:rPr>
            <w:delText xml:space="preserve">Next, we compared </w:delText>
          </w:r>
        </w:del>
      </w:ins>
      <w:del w:id="144" w:author="Albi Celaj" w:date="2018-10-19T17:23:00Z">
        <w:r w:rsidR="00D63079" w:rsidRPr="00137983" w:rsidDel="00645A01">
          <w:rPr>
            <w:lang w:val="en-CA"/>
          </w:rPr>
          <w:delText xml:space="preserve">post- </w:delText>
        </w:r>
        <w:r w:rsidR="00FB124A" w:rsidRPr="00137983" w:rsidDel="00645A01">
          <w:rPr>
            <w:lang w:val="en-CA"/>
          </w:rPr>
          <w:delText xml:space="preserve">and </w:delText>
        </w:r>
        <w:r w:rsidR="00D63079" w:rsidRPr="00137983" w:rsidDel="00645A01">
          <w:rPr>
            <w:lang w:val="en-CA"/>
          </w:rPr>
          <w:delText>pre-</w:delText>
        </w:r>
        <w:r w:rsidR="00FB124A" w:rsidRPr="00137983" w:rsidDel="00645A01">
          <w:rPr>
            <w:lang w:val="en-CA"/>
          </w:rPr>
          <w:delText xml:space="preserve">selection </w:delText>
        </w:r>
        <w:r w:rsidR="00D63079" w:rsidRPr="00137983" w:rsidDel="00645A01">
          <w:rPr>
            <w:lang w:val="en-CA"/>
          </w:rPr>
          <w:delText>barcode counts to infer a growth rate under the DMSO condition for each segregant</w:delText>
        </w:r>
        <w:r w:rsidR="00FB124A" w:rsidRPr="00137983" w:rsidDel="00645A01">
          <w:rPr>
            <w:lang w:val="en-CA"/>
          </w:rPr>
          <w:delText xml:space="preserve">. Genotypic association was </w:delText>
        </w:r>
        <w:r w:rsidR="00FB124A" w:rsidRPr="00137983" w:rsidDel="00645A01">
          <w:rPr>
            <w:color w:val="000000"/>
          </w:rPr>
          <w:delText xml:space="preserve">assessed by aggregating data from strains in the population with or without particular knockouts (over all genetic backgrounds), using a linear model with only single-gene terms to uncover ‘marginal’ associations of each knockout to the inferred growth rate for each strain under the no-drug condition (Methods).  </w:delText>
        </w:r>
        <w:r w:rsidR="00FB124A" w:rsidRPr="00137983" w:rsidDel="00645A01">
          <w:rPr>
            <w:lang w:val="en-CA"/>
          </w:rPr>
          <w:delText xml:space="preserve">In this way, </w:delText>
        </w:r>
        <w:r w:rsidR="00276336" w:rsidRPr="00137983" w:rsidDel="00645A01">
          <w:rPr>
            <w:lang w:val="en-CA"/>
          </w:rPr>
          <w:delText>we found [</w:delText>
        </w:r>
        <w:r w:rsidR="000824F8" w:rsidRPr="00137983" w:rsidDel="00645A01">
          <w:rPr>
            <w:lang w:val="en-CA"/>
          </w:rPr>
          <w:delText>XX</w:delText>
        </w:r>
        <w:r w:rsidR="00276336" w:rsidRPr="00137983" w:rsidDel="00645A01">
          <w:rPr>
            <w:lang w:val="en-CA"/>
          </w:rPr>
          <w:delText xml:space="preserve">X, </w:delText>
        </w:r>
        <w:r w:rsidR="000824F8" w:rsidRPr="00137983" w:rsidDel="00645A01">
          <w:rPr>
            <w:lang w:val="en-CA"/>
          </w:rPr>
          <w:delText>XX</w:delText>
        </w:r>
        <w:r w:rsidR="00276336" w:rsidRPr="00137983" w:rsidDel="00645A01">
          <w:rPr>
            <w:lang w:val="en-CA"/>
          </w:rPr>
          <w:delText xml:space="preserve">Y and </w:delText>
        </w:r>
        <w:r w:rsidR="000824F8" w:rsidRPr="00137983" w:rsidDel="00645A01">
          <w:rPr>
            <w:lang w:val="en-CA"/>
          </w:rPr>
          <w:delText>XX</w:delText>
        </w:r>
        <w:r w:rsidR="00276336" w:rsidRPr="00137983" w:rsidDel="00645A01">
          <w:rPr>
            <w:lang w:val="en-CA"/>
          </w:rPr>
          <w:delText>Z] genes</w:delText>
        </w:r>
        <w:r w:rsidR="00FB124A" w:rsidRPr="00137983" w:rsidDel="00645A01">
          <w:rPr>
            <w:lang w:val="en-CA"/>
          </w:rPr>
          <w:delText xml:space="preserve"> </w:delText>
        </w:r>
        <w:r w:rsidR="00276336" w:rsidRPr="00137983" w:rsidDel="00645A01">
          <w:rPr>
            <w:lang w:val="en-CA"/>
          </w:rPr>
          <w:delText xml:space="preserve">to </w:delText>
        </w:r>
        <w:r w:rsidR="00FB124A" w:rsidRPr="00137983" w:rsidDel="00645A01">
          <w:rPr>
            <w:lang w:val="en-CA"/>
          </w:rPr>
          <w:delText xml:space="preserve">have reduced representation after </w:delText>
        </w:r>
      </w:del>
      <w:ins w:id="145" w:author="Frederick Roth" w:date="2018-10-18T13:56:00Z">
        <w:del w:id="146" w:author="Albi Celaj" w:date="2018-10-19T17:23:00Z">
          <w:r w:rsidDel="00645A01">
            <w:rPr>
              <w:lang w:val="en-CA"/>
            </w:rPr>
            <w:delText xml:space="preserve">selection under the </w:delText>
          </w:r>
        </w:del>
      </w:ins>
      <w:del w:id="147" w:author="Albi Celaj" w:date="2018-10-19T17:23:00Z">
        <w:r w:rsidR="00FB124A" w:rsidRPr="00137983" w:rsidDel="00645A01">
          <w:rPr>
            <w:lang w:val="en-CA"/>
          </w:rPr>
          <w:delText xml:space="preserve">no-drug </w:delText>
        </w:r>
      </w:del>
      <w:ins w:id="148" w:author="Frederick Roth" w:date="2018-10-18T13:55:00Z">
        <w:del w:id="149" w:author="Albi Celaj" w:date="2018-10-19T17:23:00Z">
          <w:r w:rsidDel="00645A01">
            <w:rPr>
              <w:lang w:val="en-CA"/>
            </w:rPr>
            <w:delText>DMSO co</w:delText>
          </w:r>
        </w:del>
      </w:ins>
      <w:ins w:id="150" w:author="Frederick Roth" w:date="2018-10-18T13:56:00Z">
        <w:del w:id="151" w:author="Albi Celaj" w:date="2018-10-19T17:23:00Z">
          <w:r w:rsidDel="00645A01">
            <w:rPr>
              <w:lang w:val="en-CA"/>
            </w:rPr>
            <w:delText>n</w:delText>
          </w:r>
        </w:del>
      </w:ins>
      <w:ins w:id="152" w:author="Frederick Roth" w:date="2018-10-18T13:55:00Z">
        <w:del w:id="153" w:author="Albi Celaj" w:date="2018-10-19T17:23:00Z">
          <w:r w:rsidDel="00645A01">
            <w:rPr>
              <w:lang w:val="en-CA"/>
            </w:rPr>
            <w:delText>trol</w:delText>
          </w:r>
        </w:del>
      </w:ins>
      <w:ins w:id="154" w:author="Frederick Roth" w:date="2018-10-18T13:56:00Z">
        <w:del w:id="155" w:author="Albi Celaj" w:date="2018-10-19T17:23:00Z">
          <w:r w:rsidDel="00645A01">
            <w:rPr>
              <w:lang w:val="en-CA"/>
            </w:rPr>
            <w:delText xml:space="preserve"> (‘no drug’) </w:delText>
          </w:r>
        </w:del>
      </w:ins>
      <w:del w:id="156" w:author="Albi Celaj" w:date="2018-10-19T17:23:00Z">
        <w:r w:rsidR="00FB124A" w:rsidRPr="00137983" w:rsidDel="00645A01">
          <w:rPr>
            <w:lang w:val="en-CA"/>
          </w:rPr>
          <w:delText>selection</w:delText>
        </w:r>
      </w:del>
      <w:ins w:id="157" w:author="Frederick Roth" w:date="2018-10-18T13:56:00Z">
        <w:del w:id="158" w:author="Albi Celaj" w:date="2018-10-19T17:23:00Z">
          <w:r w:rsidDel="00645A01">
            <w:rPr>
              <w:lang w:val="en-CA"/>
            </w:rPr>
            <w:delText>condition</w:delText>
          </w:r>
        </w:del>
      </w:ins>
      <w:del w:id="159" w:author="Albi Celaj" w:date="2018-10-19T17:23:00Z">
        <w:r w:rsidR="00FB124A" w:rsidRPr="00137983" w:rsidDel="00645A01">
          <w:rPr>
            <w:lang w:val="en-CA"/>
          </w:rPr>
          <w:delText>, confirming findings based on absence from the pre-selection pool [</w:delText>
        </w:r>
        <w:r w:rsidR="000824F8" w:rsidRPr="00137983" w:rsidDel="00645A01">
          <w:rPr>
            <w:lang w:val="en-CA"/>
          </w:rPr>
          <w:delText>XX</w:delText>
        </w:r>
        <w:r w:rsidR="00FB124A" w:rsidRPr="00137983" w:rsidDel="00645A01">
          <w:rPr>
            <w:lang w:val="en-CA"/>
          </w:rPr>
          <w:delText>?].   For all subsequent analys</w:delText>
        </w:r>
      </w:del>
      <w:ins w:id="160" w:author="Frederick Roth" w:date="2018-10-18T13:55:00Z">
        <w:del w:id="161" w:author="Albi Celaj" w:date="2018-10-19T17:23:00Z">
          <w:r w:rsidDel="00645A01">
            <w:rPr>
              <w:lang w:val="en-CA"/>
            </w:rPr>
            <w:delText>e</w:delText>
          </w:r>
        </w:del>
      </w:ins>
      <w:del w:id="162" w:author="Albi Celaj" w:date="2018-10-19T17:23:00Z">
        <w:r w:rsidR="00FB124A" w:rsidRPr="00137983" w:rsidDel="00645A01">
          <w:rPr>
            <w:lang w:val="en-CA"/>
          </w:rPr>
          <w:delText xml:space="preserve">is, </w:delText>
        </w:r>
        <w:r w:rsidR="00FB124A" w:rsidRPr="00137983" w:rsidDel="00645A01">
          <w:rPr>
            <w:color w:val="000000"/>
          </w:rPr>
          <w:delText>s</w:delText>
        </w:r>
        <w:r w:rsidR="00276336" w:rsidRPr="00137983" w:rsidDel="00645A01">
          <w:rPr>
            <w:color w:val="000000"/>
          </w:rPr>
          <w:delText xml:space="preserve">trains were excluded from analysis </w:delText>
        </w:r>
      </w:del>
      <w:del w:id="163" w:author="Albi Celaj" w:date="2018-10-19T12:29:00Z">
        <w:r w:rsidR="00276336" w:rsidRPr="00137983" w:rsidDel="004009A5">
          <w:rPr>
            <w:color w:val="000000"/>
          </w:rPr>
          <w:delText>if they were initially absent in the solvent control (</w:delText>
        </w:r>
        <w:r w:rsidR="000824F8" w:rsidRPr="00137983" w:rsidDel="004009A5">
          <w:rPr>
            <w:color w:val="000000"/>
          </w:rPr>
          <w:delText>XX</w:delText>
        </w:r>
        <w:r w:rsidR="00276336" w:rsidRPr="00137983" w:rsidDel="004009A5">
          <w:rPr>
            <w:color w:val="000000"/>
          </w:rPr>
          <w:delText xml:space="preserve">X strains) or exhibited a substantial drug-independent growth defect </w:delText>
        </w:r>
      </w:del>
      <w:del w:id="164" w:author="Albi Celaj" w:date="2018-10-19T17:23:00Z">
        <w:r w:rsidR="00276336" w:rsidRPr="00137983" w:rsidDel="00645A01">
          <w:rPr>
            <w:color w:val="000000"/>
          </w:rPr>
          <w:delText>(</w:delText>
        </w:r>
        <w:r w:rsidR="000824F8" w:rsidRPr="00137983" w:rsidDel="00645A01">
          <w:rPr>
            <w:color w:val="000000"/>
          </w:rPr>
          <w:delText>XX</w:delText>
        </w:r>
        <w:r w:rsidR="00276336" w:rsidRPr="00137983" w:rsidDel="00645A01">
          <w:rPr>
            <w:color w:val="000000"/>
          </w:rPr>
          <w:delText>Y strains; Data S5).</w:delText>
        </w:r>
        <w:r w:rsidR="00276336" w:rsidRPr="00233F15" w:rsidDel="00645A01">
          <w:rPr>
            <w:color w:val="000000"/>
          </w:rPr>
          <w:delText xml:space="preserve"> </w:delText>
        </w:r>
        <w:r w:rsidR="00276336" w:rsidDel="00645A01">
          <w:rPr>
            <w:color w:val="000000"/>
          </w:rPr>
          <w:delText xml:space="preserve"> </w:delText>
        </w:r>
      </w:del>
    </w:p>
    <w:p w14:paraId="3A8B41A0" w14:textId="77777777" w:rsidR="00276336" w:rsidRDefault="00276336" w:rsidP="00C93AB0">
      <w:pPr>
        <w:widowControl w:val="0"/>
        <w:autoSpaceDE w:val="0"/>
        <w:autoSpaceDN w:val="0"/>
        <w:adjustRightInd w:val="0"/>
        <w:jc w:val="both"/>
        <w:rPr>
          <w:color w:val="000000"/>
        </w:rPr>
      </w:pPr>
    </w:p>
    <w:p w14:paraId="3468A835" w14:textId="3BCAAE34" w:rsidR="00C654E3" w:rsidRDefault="00D63079" w:rsidP="004210F6">
      <w:pPr>
        <w:widowControl w:val="0"/>
        <w:autoSpaceDE w:val="0"/>
        <w:autoSpaceDN w:val="0"/>
        <w:adjustRightInd w:val="0"/>
        <w:jc w:val="both"/>
        <w:rPr>
          <w:ins w:id="165" w:author="Frederick Roth" w:date="2018-10-18T13:58:00Z"/>
          <w:color w:val="000000"/>
        </w:rPr>
      </w:pPr>
      <w:r>
        <w:rPr>
          <w:color w:val="000000"/>
        </w:rPr>
        <w:t xml:space="preserve">We next sought to </w:t>
      </w:r>
      <w:r w:rsidR="00E67C81">
        <w:rPr>
          <w:color w:val="000000"/>
        </w:rPr>
        <w:t xml:space="preserve">identify the subset of ABC transporters which are </w:t>
      </w:r>
      <w:r w:rsidR="00FB124A">
        <w:rPr>
          <w:color w:val="000000"/>
        </w:rPr>
        <w:t xml:space="preserve">most </w:t>
      </w:r>
      <w:r w:rsidR="00E67C81">
        <w:rPr>
          <w:color w:val="000000"/>
        </w:rPr>
        <w:t>relevant for resistance</w:t>
      </w:r>
      <w:r w:rsidR="00FB124A">
        <w:rPr>
          <w:color w:val="000000"/>
        </w:rPr>
        <w:t xml:space="preserve"> or sensitivity</w:t>
      </w:r>
      <w:r w:rsidR="00E67C81">
        <w:rPr>
          <w:color w:val="000000"/>
        </w:rPr>
        <w:t xml:space="preserve"> to</w:t>
      </w:r>
      <w:r w:rsidR="00FB124A">
        <w:rPr>
          <w:color w:val="000000"/>
        </w:rPr>
        <w:t xml:space="preserve"> the drugs we assayed</w:t>
      </w:r>
      <w:r>
        <w:rPr>
          <w:color w:val="000000"/>
        </w:rPr>
        <w:t xml:space="preserve">.  </w:t>
      </w:r>
      <w:r w:rsidR="00415276">
        <w:rPr>
          <w:color w:val="000000"/>
        </w:rPr>
        <w:t>P</w:t>
      </w:r>
      <w:r w:rsidR="004A64AD">
        <w:rPr>
          <w:color w:val="000000"/>
        </w:rPr>
        <w:t xml:space="preserve">rior </w:t>
      </w:r>
      <w:r w:rsidR="00E67C81">
        <w:rPr>
          <w:color w:val="000000"/>
        </w:rPr>
        <w:t>literature</w:t>
      </w:r>
      <w:r w:rsidR="004A64AD" w:rsidRPr="00233F15">
        <w:rPr>
          <w:color w:val="000000"/>
        </w:rPr>
        <w:t xml:space="preserve"> had </w:t>
      </w:r>
      <w:r w:rsidR="00E67C81">
        <w:rPr>
          <w:color w:val="000000"/>
        </w:rPr>
        <w:t>reported</w:t>
      </w:r>
      <w:r w:rsidR="004A64AD" w:rsidRPr="00233F15">
        <w:rPr>
          <w:color w:val="000000"/>
        </w:rPr>
        <w:t xml:space="preserve">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sidR="00E67C81">
        <w:rPr>
          <w:i/>
          <w:color w:val="000000"/>
        </w:rPr>
        <w:t xml:space="preserve"> </w:t>
      </w:r>
      <w:r w:rsidR="00733793">
        <w:rPr>
          <w:color w:val="000000"/>
        </w:rPr>
        <w:t xml:space="preserve">for </w:t>
      </w:r>
      <w:r w:rsidR="00C654E3">
        <w:rPr>
          <w:color w:val="000000"/>
        </w:rPr>
        <w:t xml:space="preserve">many of </w:t>
      </w:r>
      <w:r w:rsidR="00733793">
        <w:rPr>
          <w:color w:val="000000"/>
        </w:rPr>
        <w:t xml:space="preserve">the </w:t>
      </w:r>
      <w:r w:rsidR="00C654E3">
        <w:rPr>
          <w:color w:val="000000"/>
        </w:rPr>
        <w:t xml:space="preserve">drugs we </w:t>
      </w:r>
      <w:r w:rsidR="00733793">
        <w:rPr>
          <w:color w:val="000000"/>
        </w:rPr>
        <w:t>tested</w:t>
      </w:r>
      <w:r w:rsidR="00415276">
        <w:rPr>
          <w:color w:val="000000"/>
        </w:rPr>
        <w:t xml:space="preserve"> and, c</w:t>
      </w:r>
      <w:r w:rsidR="00C654E3" w:rsidRPr="00137983">
        <w:rPr>
          <w:color w:val="000000"/>
        </w:rPr>
        <w:t xml:space="preserve">ombining </w:t>
      </w:r>
      <w:r w:rsidR="00670653" w:rsidRPr="00137983">
        <w:rPr>
          <w:color w:val="000000"/>
        </w:rPr>
        <w:t>both the MAT</w:t>
      </w:r>
      <w:r w:rsidR="00670653" w:rsidRPr="00137983">
        <w:rPr>
          <w:b/>
          <w:color w:val="000000"/>
        </w:rPr>
        <w:t>a</w:t>
      </w:r>
      <w:r w:rsidR="00670653" w:rsidRPr="00137983">
        <w:rPr>
          <w:color w:val="000000"/>
        </w:rPr>
        <w:t xml:space="preserve"> and MAT</w:t>
      </w:r>
      <w:r w:rsidR="00670653" w:rsidRPr="00137983">
        <w:rPr>
          <w:rFonts w:eastAsia="Calibri"/>
          <w:b/>
          <w:color w:val="000000"/>
          <w:lang w:val="el-GR"/>
        </w:rPr>
        <w:t>α</w:t>
      </w:r>
      <w:r w:rsidR="00670653" w:rsidRPr="00137983">
        <w:rPr>
          <w:color w:val="000000"/>
          <w:lang w:val="en-CA"/>
        </w:rPr>
        <w:t xml:space="preserve"> pools</w:t>
      </w:r>
      <w:r w:rsidR="00670653" w:rsidRPr="00137983">
        <w:rPr>
          <w:color w:val="000000"/>
        </w:rPr>
        <w:t xml:space="preserve">, </w:t>
      </w:r>
      <w:r w:rsidR="00415276">
        <w:rPr>
          <w:color w:val="000000"/>
        </w:rPr>
        <w:t xml:space="preserve">our approach recovered </w:t>
      </w:r>
      <w:r w:rsidR="00670653" w:rsidRPr="00137983">
        <w:rPr>
          <w:color w:val="000000"/>
        </w:rPr>
        <w:t>16 out of 21 previously-</w:t>
      </w:r>
      <w:r w:rsidR="00C654E3" w:rsidRPr="00137983">
        <w:rPr>
          <w:color w:val="000000"/>
        </w:rPr>
        <w:t xml:space="preserve">reported </w:t>
      </w:r>
      <w:r w:rsidR="00670653" w:rsidRPr="00137983">
        <w:rPr>
          <w:color w:val="000000"/>
        </w:rPr>
        <w:t>single</w:t>
      </w:r>
      <w:r w:rsidR="00C654E3" w:rsidRPr="00137983">
        <w:rPr>
          <w:color w:val="000000"/>
        </w:rPr>
        <w:t>-</w:t>
      </w:r>
      <w:r w:rsidR="00670653" w:rsidRPr="00137983">
        <w:rPr>
          <w:color w:val="000000"/>
        </w:rPr>
        <w:t>knockout phenotypes</w:t>
      </w:r>
      <w:r w:rsidR="008C467E" w:rsidRPr="00137983">
        <w:rPr>
          <w:color w:val="000000"/>
        </w:rPr>
        <w:t xml:space="preserve">, including 6 out of 7 of those which had been reported </w:t>
      </w:r>
      <w:r w:rsidR="007D3767" w:rsidRPr="00137983">
        <w:rPr>
          <w:color w:val="000000"/>
        </w:rPr>
        <w:t>in at least two publications</w:t>
      </w:r>
      <w:r w:rsidR="00112A5F" w:rsidRPr="00137983">
        <w:rPr>
          <w:color w:val="000000"/>
        </w:rPr>
        <w:t xml:space="preserve"> (Fig. S4; </w:t>
      </w:r>
      <w:r w:rsidR="00112A5F" w:rsidRPr="00284A10">
        <w:rPr>
          <w:color w:val="000000"/>
          <w:highlight w:val="yellow"/>
          <w:rPrChange w:id="166" w:author="Albi Celaj [2]" w:date="2018-10-26T15:29:00Z">
            <w:rPr>
              <w:color w:val="000000"/>
            </w:rPr>
          </w:rPrChange>
        </w:rPr>
        <w:t>Data S7</w:t>
      </w:r>
      <w:r w:rsidR="00B3047F" w:rsidRPr="00137983">
        <w:rPr>
          <w:color w:val="000000"/>
        </w:rPr>
        <w:t>)</w:t>
      </w:r>
      <w:r w:rsidR="00112A5F" w:rsidRPr="00137983">
        <w:rPr>
          <w:color w:val="000000"/>
        </w:rPr>
        <w:t>.</w:t>
      </w:r>
      <w:r w:rsidR="00B3047F" w:rsidRPr="00137983">
        <w:rPr>
          <w:color w:val="000000"/>
        </w:rPr>
        <w:t xml:space="preserve"> </w:t>
      </w:r>
      <w:r w:rsidR="00C654E3" w:rsidRPr="00137983">
        <w:rPr>
          <w:color w:val="000000"/>
        </w:rPr>
        <w:t xml:space="preserve"> </w:t>
      </w:r>
      <w:r w:rsidR="00112A5F" w:rsidRPr="00137983">
        <w:rPr>
          <w:color w:val="000000"/>
        </w:rPr>
        <w:t xml:space="preserve"> </w:t>
      </w:r>
      <w:r w:rsidR="00C654E3" w:rsidRPr="00137983">
        <w:rPr>
          <w:color w:val="000000"/>
        </w:rPr>
        <w:t>In addition, we found</w:t>
      </w:r>
      <w:ins w:id="167" w:author="Albi Celaj" w:date="2018-10-22T11:51:00Z">
        <w:r w:rsidR="008F4800">
          <w:rPr>
            <w:color w:val="000000"/>
          </w:rPr>
          <w:t xml:space="preserve"> 8 novel</w:t>
        </w:r>
      </w:ins>
      <w:del w:id="168" w:author="Albi Celaj" w:date="2018-10-22T11:51:00Z">
        <w:r w:rsidR="00C654E3" w:rsidRPr="00137983" w:rsidDel="008F4800">
          <w:rPr>
            <w:color w:val="000000"/>
          </w:rPr>
          <w:delText xml:space="preserve"> [</w:delText>
        </w:r>
        <w:r w:rsidR="0074608E" w:rsidRPr="00137983" w:rsidDel="008F4800">
          <w:rPr>
            <w:color w:val="000000"/>
          </w:rPr>
          <w:delText>XX</w:delText>
        </w:r>
        <w:r w:rsidR="00C654E3" w:rsidRPr="00137983" w:rsidDel="008F4800">
          <w:rPr>
            <w:color w:val="000000"/>
          </w:rPr>
          <w:delText>X]</w:delText>
        </w:r>
      </w:del>
      <w:r w:rsidR="00C654E3" w:rsidRPr="00137983">
        <w:rPr>
          <w:color w:val="000000"/>
        </w:rPr>
        <w:t xml:space="preserve"> strong </w:t>
      </w:r>
      <w:del w:id="169" w:author="Albi Celaj" w:date="2018-10-23T13:11:00Z">
        <w:r w:rsidR="00C654E3" w:rsidRPr="00137983" w:rsidDel="00805BBB">
          <w:rPr>
            <w:color w:val="000000"/>
          </w:rPr>
          <w:delText>gene</w:delText>
        </w:r>
        <w:r w:rsidR="00C654E3" w:rsidRPr="00137983" w:rsidDel="009505D2">
          <w:rPr>
            <w:color w:val="000000"/>
          </w:rPr>
          <w:delText>-</w:delText>
        </w:r>
      </w:del>
      <w:r w:rsidR="00C654E3" w:rsidRPr="00137983">
        <w:rPr>
          <w:color w:val="000000"/>
        </w:rPr>
        <w:t>drug</w:t>
      </w:r>
      <w:ins w:id="170" w:author="Albi Celaj" w:date="2018-10-23T13:11:00Z">
        <w:r w:rsidR="009505D2">
          <w:rPr>
            <w:color w:val="000000"/>
          </w:rPr>
          <w:t>-knockout</w:t>
        </w:r>
      </w:ins>
      <w:r w:rsidR="00C654E3" w:rsidRPr="00137983">
        <w:rPr>
          <w:color w:val="000000"/>
        </w:rPr>
        <w:t xml:space="preserve"> associations </w:t>
      </w:r>
      <w:ins w:id="171" w:author="Albi Celaj" w:date="2018-10-22T11:51:00Z">
        <w:r w:rsidR="008F4800">
          <w:rPr>
            <w:color w:val="000000"/>
          </w:rPr>
          <w:t>(</w:t>
        </w:r>
        <w:r w:rsidR="008F4800" w:rsidRPr="008F4800">
          <w:rPr>
            <w:color w:val="000000"/>
            <w:u w:val="single"/>
            <w:rPrChange w:id="172" w:author="Albi Celaj" w:date="2018-10-22T11:51:00Z">
              <w:rPr>
                <w:color w:val="000000"/>
              </w:rPr>
            </w:rPrChange>
          </w:rPr>
          <w:t>&gt;</w:t>
        </w:r>
        <w:r w:rsidR="008F4800">
          <w:rPr>
            <w:color w:val="000000"/>
          </w:rPr>
          <w:t>10%</w:t>
        </w:r>
      </w:ins>
      <w:ins w:id="173" w:author="Albi Celaj" w:date="2018-10-23T13:10:00Z">
        <w:r w:rsidR="00805BBB">
          <w:rPr>
            <w:color w:val="000000"/>
          </w:rPr>
          <w:t xml:space="preserve"> decrease </w:t>
        </w:r>
      </w:ins>
      <w:ins w:id="174" w:author="Albi Celaj" w:date="2018-10-23T13:11:00Z">
        <w:r w:rsidR="00805BBB">
          <w:rPr>
            <w:color w:val="000000"/>
          </w:rPr>
          <w:t xml:space="preserve">or increase </w:t>
        </w:r>
      </w:ins>
      <w:ins w:id="175" w:author="Albi Celaj" w:date="2018-10-23T13:10:00Z">
        <w:r w:rsidR="00805BBB">
          <w:rPr>
            <w:color w:val="000000"/>
          </w:rPr>
          <w:t>in modeled resistance</w:t>
        </w:r>
      </w:ins>
      <w:ins w:id="176" w:author="Albi Celaj" w:date="2018-10-22T11:51:00Z">
        <w:r w:rsidR="008F4800">
          <w:rPr>
            <w:color w:val="000000"/>
          </w:rPr>
          <w:t xml:space="preserve">) </w:t>
        </w:r>
      </w:ins>
      <w:r w:rsidR="00C654E3" w:rsidRPr="00137983">
        <w:rPr>
          <w:color w:val="000000"/>
        </w:rPr>
        <w:t xml:space="preserve">and </w:t>
      </w:r>
      <w:ins w:id="177" w:author="Albi Celaj" w:date="2018-10-22T11:52:00Z">
        <w:r w:rsidR="008F4800">
          <w:rPr>
            <w:color w:val="000000"/>
          </w:rPr>
          <w:t>39</w:t>
        </w:r>
      </w:ins>
      <w:del w:id="178" w:author="Albi Celaj" w:date="2018-10-22T11:52:00Z">
        <w:r w:rsidR="00C654E3" w:rsidRPr="00137983" w:rsidDel="008F4800">
          <w:rPr>
            <w:color w:val="000000"/>
          </w:rPr>
          <w:delText>[</w:delText>
        </w:r>
        <w:r w:rsidR="0074608E" w:rsidRPr="00137983" w:rsidDel="008F4800">
          <w:rPr>
            <w:color w:val="000000"/>
          </w:rPr>
          <w:delText>XX</w:delText>
        </w:r>
        <w:r w:rsidR="00C654E3" w:rsidRPr="00137983" w:rsidDel="008F4800">
          <w:rPr>
            <w:color w:val="000000"/>
          </w:rPr>
          <w:delText>Y]</w:delText>
        </w:r>
      </w:del>
      <w:r w:rsidR="00C654E3" w:rsidRPr="00137983">
        <w:rPr>
          <w:color w:val="000000"/>
        </w:rPr>
        <w:t xml:space="preserve"> weak </w:t>
      </w:r>
      <w:del w:id="179" w:author="Albi Celaj" w:date="2018-10-23T13:11:00Z">
        <w:r w:rsidR="00C654E3" w:rsidRPr="00137983" w:rsidDel="009505D2">
          <w:rPr>
            <w:color w:val="000000"/>
          </w:rPr>
          <w:delText>gene-</w:delText>
        </w:r>
      </w:del>
      <w:r w:rsidR="00C654E3" w:rsidRPr="00137983">
        <w:rPr>
          <w:color w:val="000000"/>
        </w:rPr>
        <w:t>drug</w:t>
      </w:r>
      <w:ins w:id="180" w:author="Albi Celaj" w:date="2018-10-23T13:11:00Z">
        <w:r w:rsidR="009505D2">
          <w:rPr>
            <w:color w:val="000000"/>
          </w:rPr>
          <w:t>-</w:t>
        </w:r>
        <w:r w:rsidR="009505D2" w:rsidRPr="009505D2">
          <w:rPr>
            <w:color w:val="000000"/>
          </w:rPr>
          <w:t xml:space="preserve"> </w:t>
        </w:r>
        <w:r w:rsidR="009505D2">
          <w:rPr>
            <w:color w:val="000000"/>
          </w:rPr>
          <w:t>knockout</w:t>
        </w:r>
      </w:ins>
      <w:r w:rsidR="00C654E3" w:rsidRPr="00137983">
        <w:rPr>
          <w:color w:val="000000"/>
        </w:rPr>
        <w:t xml:space="preserve"> associations</w:t>
      </w:r>
      <w:ins w:id="181" w:author="Albi Celaj" w:date="2018-10-22T11:52:00Z">
        <w:r w:rsidR="008F4800">
          <w:rPr>
            <w:color w:val="000000"/>
          </w:rPr>
          <w:t xml:space="preserve"> (&lt;10%</w:t>
        </w:r>
      </w:ins>
      <w:ins w:id="182" w:author="Albi Celaj" w:date="2018-10-23T13:11:00Z">
        <w:r w:rsidR="00805BBB">
          <w:rPr>
            <w:color w:val="000000"/>
          </w:rPr>
          <w:t xml:space="preserve"> decrease or increase</w:t>
        </w:r>
      </w:ins>
      <w:ins w:id="183" w:author="Albi Celaj" w:date="2018-10-22T11:52:00Z">
        <w:r w:rsidR="008F4800">
          <w:rPr>
            <w:color w:val="000000"/>
          </w:rPr>
          <w:t>)</w:t>
        </w:r>
      </w:ins>
      <w:ins w:id="184" w:author="Albi Celaj" w:date="2018-10-23T15:34:00Z">
        <w:r w:rsidR="00DC4C8A">
          <w:rPr>
            <w:color w:val="000000"/>
          </w:rPr>
          <w:t>,</w:t>
        </w:r>
      </w:ins>
      <w:del w:id="185" w:author="Albi Celaj" w:date="2018-10-23T15:34:00Z">
        <w:r w:rsidR="00C654E3" w:rsidRPr="00137983" w:rsidDel="00DC4C8A">
          <w:rPr>
            <w:color w:val="000000"/>
          </w:rPr>
          <w:delText>.</w:delText>
        </w:r>
      </w:del>
      <w:r w:rsidR="00C654E3" w:rsidRPr="00137983">
        <w:rPr>
          <w:color w:val="000000"/>
        </w:rPr>
        <w:t xml:space="preserve"> </w:t>
      </w:r>
      <w:r w:rsidR="007E6EFD">
        <w:rPr>
          <w:color w:val="000000"/>
        </w:rPr>
        <w:t xml:space="preserve">including </w:t>
      </w:r>
      <w:r w:rsidR="007E6EFD" w:rsidRPr="00137983">
        <w:rPr>
          <w:color w:val="000000"/>
        </w:rPr>
        <w:t xml:space="preserve">many associations for deletions of </w:t>
      </w:r>
      <w:r w:rsidR="007E6EFD" w:rsidRPr="00137983">
        <w:rPr>
          <w:i/>
          <w:color w:val="000000"/>
        </w:rPr>
        <w:t>ycf1∆</w:t>
      </w:r>
      <w:r w:rsidR="007E6EFD" w:rsidRPr="00137983">
        <w:rPr>
          <w:color w:val="000000"/>
        </w:rPr>
        <w:t xml:space="preserve">, </w:t>
      </w:r>
      <w:r w:rsidR="007E6EFD" w:rsidRPr="00137983">
        <w:rPr>
          <w:i/>
          <w:color w:val="000000"/>
        </w:rPr>
        <w:t>ybt1∆</w:t>
      </w:r>
      <w:r w:rsidR="007E6EFD" w:rsidRPr="00137983">
        <w:rPr>
          <w:color w:val="000000"/>
        </w:rPr>
        <w:t xml:space="preserve">, two vacuolar ABC transporters (Fig. S4, </w:t>
      </w:r>
      <w:r w:rsidR="007E6EFD" w:rsidRPr="00284A10">
        <w:rPr>
          <w:color w:val="000000"/>
          <w:highlight w:val="yellow"/>
          <w:rPrChange w:id="186" w:author="Albi Celaj [2]" w:date="2018-10-26T15:29:00Z">
            <w:rPr>
              <w:color w:val="000000"/>
            </w:rPr>
          </w:rPrChange>
        </w:rPr>
        <w:t>Data S6</w:t>
      </w:r>
      <w:r w:rsidR="007E6EFD" w:rsidRPr="00137983">
        <w:rPr>
          <w:color w:val="000000"/>
        </w:rPr>
        <w:t xml:space="preserve">).  </w:t>
      </w:r>
      <w:r w:rsidR="00C654E3" w:rsidRPr="00137983">
        <w:rPr>
          <w:color w:val="000000"/>
        </w:rPr>
        <w:t xml:space="preserve">Taken together, we detected </w:t>
      </w:r>
      <w:ins w:id="187" w:author="Albi Celaj" w:date="2018-10-22T11:53:00Z">
        <w:r w:rsidR="00714C08">
          <w:rPr>
            <w:color w:val="000000"/>
          </w:rPr>
          <w:t>76%</w:t>
        </w:r>
      </w:ins>
      <w:del w:id="188" w:author="Albi Celaj" w:date="2018-10-22T11:53:00Z">
        <w:r w:rsidR="00C654E3" w:rsidRPr="00137983" w:rsidDel="00714C08">
          <w:rPr>
            <w:color w:val="000000"/>
          </w:rPr>
          <w:delText>[</w:delText>
        </w:r>
        <w:r w:rsidR="0074608E" w:rsidRPr="00137983" w:rsidDel="00714C08">
          <w:rPr>
            <w:color w:val="000000"/>
          </w:rPr>
          <w:delText>XX</w:delText>
        </w:r>
        <w:r w:rsidR="00C654E3" w:rsidRPr="00137983" w:rsidDel="00714C08">
          <w:rPr>
            <w:color w:val="000000"/>
          </w:rPr>
          <w:delText>X%]</w:delText>
        </w:r>
      </w:del>
      <w:r w:rsidR="00C654E3" w:rsidRPr="00137983">
        <w:rPr>
          <w:color w:val="000000"/>
        </w:rPr>
        <w:t xml:space="preserve"> of </w:t>
      </w:r>
      <w:ins w:id="189" w:author="Albi Celaj" w:date="2018-10-23T15:34:00Z">
        <w:r w:rsidR="00614F9B">
          <w:rPr>
            <w:color w:val="000000"/>
          </w:rPr>
          <w:t xml:space="preserve">21 </w:t>
        </w:r>
      </w:ins>
      <w:r w:rsidR="00C654E3" w:rsidRPr="00137983">
        <w:rPr>
          <w:color w:val="000000"/>
        </w:rPr>
        <w:t xml:space="preserve">previous associations while revealing </w:t>
      </w:r>
      <w:ins w:id="190" w:author="Albi Celaj" w:date="2018-10-22T11:53:00Z">
        <w:r w:rsidR="00714C08">
          <w:rPr>
            <w:color w:val="000000"/>
          </w:rPr>
          <w:t>47</w:t>
        </w:r>
      </w:ins>
      <w:del w:id="191" w:author="Albi Celaj" w:date="2018-10-22T11:53:00Z">
        <w:r w:rsidR="00C654E3" w:rsidRPr="00137983" w:rsidDel="00714C08">
          <w:rPr>
            <w:color w:val="000000"/>
          </w:rPr>
          <w:delText>[</w:delText>
        </w:r>
        <w:r w:rsidR="0074608E" w:rsidRPr="00137983" w:rsidDel="00714C08">
          <w:rPr>
            <w:color w:val="000000"/>
          </w:rPr>
          <w:delText>XX</w:delText>
        </w:r>
        <w:r w:rsidR="00C654E3" w:rsidRPr="00137983" w:rsidDel="00714C08">
          <w:rPr>
            <w:color w:val="000000"/>
          </w:rPr>
          <w:delText>X+</w:delText>
        </w:r>
        <w:r w:rsidR="0074608E" w:rsidRPr="00137983" w:rsidDel="00714C08">
          <w:rPr>
            <w:color w:val="000000"/>
          </w:rPr>
          <w:delText>XX</w:delText>
        </w:r>
        <w:r w:rsidR="00C654E3" w:rsidRPr="00137983" w:rsidDel="00714C08">
          <w:rPr>
            <w:color w:val="000000"/>
          </w:rPr>
          <w:delText>Y]</w:delText>
        </w:r>
      </w:del>
      <w:r w:rsidR="00C654E3" w:rsidRPr="00137983">
        <w:rPr>
          <w:color w:val="000000"/>
        </w:rPr>
        <w:t xml:space="preserve"> new associations between drug resistance and specific gene deletions.</w:t>
      </w:r>
      <w:r w:rsidR="00C654E3">
        <w:rPr>
          <w:color w:val="000000"/>
        </w:rPr>
        <w:t xml:space="preserve">  </w:t>
      </w:r>
    </w:p>
    <w:p w14:paraId="04C8D53C" w14:textId="52549517" w:rsidR="00DD5035" w:rsidRDefault="00DD5035" w:rsidP="00E41501">
      <w:pPr>
        <w:widowControl w:val="0"/>
        <w:autoSpaceDE w:val="0"/>
        <w:autoSpaceDN w:val="0"/>
        <w:adjustRightInd w:val="0"/>
        <w:jc w:val="both"/>
        <w:rPr>
          <w:color w:val="000000"/>
        </w:rPr>
      </w:pPr>
    </w:p>
    <w:p w14:paraId="2DF7C462" w14:textId="0FB2D2F0" w:rsidR="00EC2378" w:rsidRDefault="00632235" w:rsidP="00E41501">
      <w:pPr>
        <w:widowControl w:val="0"/>
        <w:autoSpaceDE w:val="0"/>
        <w:autoSpaceDN w:val="0"/>
        <w:adjustRightInd w:val="0"/>
        <w:jc w:val="both"/>
        <w:rPr>
          <w:color w:val="000000"/>
        </w:rPr>
      </w:pPr>
      <w:r>
        <w:rPr>
          <w:color w:val="000000"/>
        </w:rPr>
        <w:t xml:space="preserve">Taking advantage of the fact that </w:t>
      </w:r>
      <w:r w:rsidR="00DD5035">
        <w:rPr>
          <w:color w:val="000000"/>
        </w:rPr>
        <w:t xml:space="preserve">our </w:t>
      </w:r>
      <w:r>
        <w:rPr>
          <w:color w:val="000000"/>
        </w:rPr>
        <w:t xml:space="preserve">engineered </w:t>
      </w:r>
      <w:r w:rsidR="00DD5035">
        <w:rPr>
          <w:color w:val="000000"/>
        </w:rPr>
        <w:t>population contain</w:t>
      </w:r>
      <w:r>
        <w:rPr>
          <w:color w:val="000000"/>
        </w:rPr>
        <w:t>ed</w:t>
      </w:r>
      <w:r w:rsidR="00DD5035">
        <w:rPr>
          <w:color w:val="000000"/>
        </w:rPr>
        <w:t xml:space="preserve"> diverse combinations of knockouts</w:t>
      </w:r>
      <w:r>
        <w:rPr>
          <w:color w:val="000000"/>
        </w:rPr>
        <w:t xml:space="preserve">, we sought to tease </w:t>
      </w:r>
      <w:r w:rsidR="007E6EFD">
        <w:rPr>
          <w:color w:val="000000"/>
        </w:rPr>
        <w:t xml:space="preserve">out </w:t>
      </w:r>
      <w:r>
        <w:rPr>
          <w:color w:val="000000"/>
        </w:rPr>
        <w:t xml:space="preserve">combinatorial effects.  </w:t>
      </w:r>
      <w:r w:rsidR="00C654E3" w:rsidRPr="00137983">
        <w:rPr>
          <w:color w:val="000000"/>
        </w:rPr>
        <w:t xml:space="preserve">Because </w:t>
      </w:r>
      <w:r w:rsidRPr="00137983">
        <w:rPr>
          <w:color w:val="000000"/>
        </w:rPr>
        <w:t xml:space="preserve">87% </w:t>
      </w:r>
      <w:r w:rsidR="00C654E3" w:rsidRPr="00137983">
        <w:rPr>
          <w:color w:val="000000"/>
        </w:rPr>
        <w:t xml:space="preserve">of </w:t>
      </w:r>
      <w:r w:rsidRPr="00137983">
        <w:rPr>
          <w:color w:val="000000"/>
        </w:rPr>
        <w:t xml:space="preserve">the single-gene </w:t>
      </w:r>
      <w:r w:rsidR="00C654E3" w:rsidRPr="00137983">
        <w:rPr>
          <w:color w:val="000000"/>
        </w:rPr>
        <w:t>associations</w:t>
      </w:r>
      <w:ins w:id="192" w:author="Albi Celaj" w:date="2018-10-23T13:43:00Z">
        <w:r w:rsidR="00CC565E">
          <w:rPr>
            <w:color w:val="000000"/>
          </w:rPr>
          <w:t xml:space="preserve"> (</w:t>
        </w:r>
      </w:ins>
      <w:ins w:id="193" w:author="Albi Celaj" w:date="2018-10-23T15:35:00Z">
        <w:r w:rsidR="006745DE">
          <w:rPr>
            <w:color w:val="000000"/>
          </w:rPr>
          <w:t>82% of weak associations and 100% of</w:t>
        </w:r>
      </w:ins>
      <w:ins w:id="194" w:author="Albi Celaj" w:date="2018-10-23T13:44:00Z">
        <w:r w:rsidR="00CC565E">
          <w:rPr>
            <w:color w:val="000000"/>
          </w:rPr>
          <w:t xml:space="preserve"> strong associations)</w:t>
        </w:r>
      </w:ins>
      <w:r w:rsidR="00162A01" w:rsidRPr="00137983">
        <w:rPr>
          <w:color w:val="000000"/>
        </w:rPr>
        <w:t xml:space="preserve"> involved </w:t>
      </w:r>
      <w:r w:rsidR="00DD5035" w:rsidRPr="00137983">
        <w:rPr>
          <w:color w:val="000000"/>
        </w:rPr>
        <w:t xml:space="preserve">only </w:t>
      </w:r>
      <w:r w:rsidR="00162A01" w:rsidRPr="00137983">
        <w:rPr>
          <w:color w:val="000000"/>
        </w:rPr>
        <w:t>five ABC transporters</w:t>
      </w:r>
      <w:ins w:id="195" w:author="Frederick Roth" w:date="2018-10-18T14:03:00Z">
        <w:r w:rsidR="007E6EFD">
          <w:rPr>
            <w:color w:val="000000"/>
          </w:rPr>
          <w:t>—</w:t>
        </w:r>
      </w:ins>
      <w:r w:rsidR="007C78F2" w:rsidRPr="00137983">
        <w:rPr>
          <w:i/>
          <w:color w:val="000000"/>
        </w:rPr>
        <w:t>snq2∆</w:t>
      </w:r>
      <w:r w:rsidR="007C78F2" w:rsidRPr="00137983">
        <w:rPr>
          <w:color w:val="000000"/>
        </w:rPr>
        <w:t>,</w:t>
      </w:r>
      <w:r w:rsidR="007C78F2" w:rsidRPr="00137983">
        <w:rPr>
          <w:i/>
          <w:color w:val="000000"/>
        </w:rPr>
        <w:t xml:space="preserve"> pdr5∆</w:t>
      </w:r>
      <w:r w:rsidR="007C78F2" w:rsidRPr="00137983">
        <w:rPr>
          <w:color w:val="000000"/>
        </w:rPr>
        <w:t xml:space="preserve">, </w:t>
      </w:r>
      <w:r w:rsidR="007C78F2" w:rsidRPr="00137983">
        <w:rPr>
          <w:i/>
          <w:color w:val="000000"/>
        </w:rPr>
        <w:t>yor1∆</w:t>
      </w:r>
      <w:r w:rsidR="007C78F2" w:rsidRPr="00137983">
        <w:rPr>
          <w:color w:val="000000"/>
        </w:rPr>
        <w:t xml:space="preserve">, </w:t>
      </w:r>
      <w:r w:rsidR="007C78F2" w:rsidRPr="00137983">
        <w:rPr>
          <w:i/>
          <w:color w:val="000000"/>
        </w:rPr>
        <w:t>ycf1∆</w:t>
      </w:r>
      <w:r w:rsidR="007C78F2" w:rsidRPr="00137983">
        <w:rPr>
          <w:color w:val="000000"/>
        </w:rPr>
        <w:t xml:space="preserve">, </w:t>
      </w:r>
      <w:r w:rsidR="00535409" w:rsidRPr="00137983">
        <w:rPr>
          <w:color w:val="000000"/>
        </w:rPr>
        <w:t>and</w:t>
      </w:r>
      <w:r w:rsidR="00535409">
        <w:rPr>
          <w:color w:val="000000"/>
        </w:rPr>
        <w:t xml:space="preserve"> </w:t>
      </w:r>
      <w:r w:rsidR="007C78F2" w:rsidRPr="00233F15">
        <w:rPr>
          <w:i/>
          <w:color w:val="000000"/>
        </w:rPr>
        <w:t>ybt1∆</w:t>
      </w:r>
      <w:ins w:id="196" w:author="Frederick Roth" w:date="2018-10-18T14:03:00Z">
        <w:r w:rsidR="007E6EFD">
          <w:rPr>
            <w:color w:val="000000"/>
          </w:rPr>
          <w:t>—</w:t>
        </w:r>
      </w:ins>
      <w:r w:rsidR="00D74269">
        <w:rPr>
          <w:color w:val="000000"/>
        </w:rPr>
        <w:t xml:space="preserve">we </w:t>
      </w:r>
      <w:r w:rsidR="00DD5035">
        <w:rPr>
          <w:color w:val="000000"/>
        </w:rPr>
        <w:t xml:space="preserve">restricted our attention to </w:t>
      </w:r>
      <w:r w:rsidR="00D74269">
        <w:rPr>
          <w:color w:val="000000"/>
        </w:rPr>
        <w:t xml:space="preserve">these transporters.  </w:t>
      </w:r>
      <w:r>
        <w:rPr>
          <w:color w:val="000000"/>
        </w:rPr>
        <w:t>Considering only the knockout status at each of these five loci, there are 2</w:t>
      </w:r>
      <w:r w:rsidRPr="00632235">
        <w:rPr>
          <w:color w:val="000000"/>
          <w:vertAlign w:val="superscript"/>
        </w:rPr>
        <w:t>5</w:t>
      </w:r>
      <w:r>
        <w:rPr>
          <w:color w:val="000000"/>
          <w:vertAlign w:val="superscript"/>
        </w:rPr>
        <w:t xml:space="preserve"> </w:t>
      </w:r>
      <w:r>
        <w:rPr>
          <w:color w:val="000000"/>
        </w:rPr>
        <w:t xml:space="preserve">= 32 possible genotypes.  </w:t>
      </w:r>
      <w:r w:rsidR="00DA03E8">
        <w:rPr>
          <w:color w:val="000000"/>
        </w:rPr>
        <w:t xml:space="preserve">By aggregating the phenotypic values within each group, we </w:t>
      </w:r>
      <w:r w:rsidR="00EC2378">
        <w:rPr>
          <w:color w:val="000000"/>
        </w:rPr>
        <w:t xml:space="preserve">can </w:t>
      </w:r>
      <w:r w:rsidR="00DA03E8">
        <w:rPr>
          <w:color w:val="000000"/>
        </w:rPr>
        <w:t xml:space="preserve">provide a phenotypic profile for each drug </w:t>
      </w:r>
      <w:r w:rsidR="00EC2378">
        <w:rPr>
          <w:color w:val="000000"/>
        </w:rPr>
        <w:t xml:space="preserve">for </w:t>
      </w:r>
      <w:r w:rsidR="00DA03E8">
        <w:rPr>
          <w:color w:val="000000"/>
        </w:rPr>
        <w:t>each of 32 genotypes (averaging over genetic backgrounds at the 11 excluded loci).</w:t>
      </w:r>
      <w:r w:rsidR="00EC2378">
        <w:rPr>
          <w:color w:val="000000"/>
        </w:rPr>
        <w:t xml:space="preserve">  These profiles were initially calculated separately for MAT</w:t>
      </w:r>
      <w:r w:rsidR="00EC2378">
        <w:rPr>
          <w:b/>
          <w:color w:val="000000"/>
        </w:rPr>
        <w:t>a</w:t>
      </w:r>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lastRenderedPageBreak/>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0161ED">
        <w:rPr>
          <w:color w:val="000000"/>
        </w:rPr>
        <w:t>S</w:t>
      </w:r>
      <w:r w:rsidR="0066744C">
        <w:rPr>
          <w:color w:val="000000"/>
        </w:rPr>
        <w:t xml:space="preserve">trikingly similar </w:t>
      </w:r>
      <w:r w:rsidR="000161ED">
        <w:rPr>
          <w:color w:val="000000"/>
        </w:rPr>
        <w:t xml:space="preserve">(r </w:t>
      </w:r>
      <w:r w:rsidR="000161ED" w:rsidRPr="008009D6">
        <w:rPr>
          <w:color w:val="000000"/>
        </w:rPr>
        <w:t>≥</w:t>
      </w:r>
      <w:r w:rsidR="000161ED">
        <w:rPr>
          <w:color w:val="000000"/>
        </w:rPr>
        <w:t xml:space="preserve"> .99) </w:t>
      </w:r>
      <w:r w:rsidR="0066744C">
        <w:rPr>
          <w:color w:val="000000"/>
        </w:rPr>
        <w:t>profile</w:t>
      </w:r>
      <w:r w:rsidR="00BB35AC">
        <w:rPr>
          <w:color w:val="000000"/>
        </w:rPr>
        <w:t>s</w:t>
      </w:r>
      <w:r w:rsidR="0066744C">
        <w:rPr>
          <w:color w:val="000000"/>
        </w:rPr>
        <w:t xml:space="preserve"> </w:t>
      </w:r>
      <w:r w:rsidR="000161ED">
        <w:rPr>
          <w:color w:val="000000"/>
        </w:rPr>
        <w:t>were observed between MAT</w:t>
      </w:r>
      <w:r w:rsidR="000161ED" w:rsidRPr="00BB35AC">
        <w:rPr>
          <w:b/>
          <w:color w:val="000000"/>
        </w:rPr>
        <w:t>a</w:t>
      </w:r>
      <w:r w:rsidR="000161ED">
        <w:rPr>
          <w:color w:val="000000"/>
        </w:rPr>
        <w:t xml:space="preserve"> and MAT</w:t>
      </w:r>
      <w:r w:rsidR="000161ED" w:rsidRPr="00233F15">
        <w:rPr>
          <w:rFonts w:eastAsia="Calibri"/>
          <w:b/>
          <w:color w:val="000000"/>
          <w:lang w:val="el-GR"/>
        </w:rPr>
        <w:t>α</w:t>
      </w:r>
      <w:r w:rsidR="000161ED">
        <w:rPr>
          <w:color w:val="000000"/>
        </w:rPr>
        <w:t xml:space="preserve"> populations for camptothecin and tamoxifen (</w:t>
      </w:r>
      <w:r w:rsidR="0066744C">
        <w:rPr>
          <w:color w:val="000000"/>
        </w:rPr>
        <w:t>Fig. 2A)</w:t>
      </w:r>
      <w:r w:rsidR="000161ED">
        <w:rPr>
          <w:color w:val="000000"/>
        </w:rPr>
        <w:t xml:space="preserve">.  Indeed, 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9E2837">
        <w:rPr>
          <w:color w:val="000000"/>
        </w:rPr>
        <w:t>Fig. 2</w:t>
      </w:r>
      <w:r w:rsidR="000161ED">
        <w:rPr>
          <w:color w:val="000000"/>
        </w:rPr>
        <w:t>B</w:t>
      </w:r>
      <w:r w:rsidR="00B40211">
        <w:rPr>
          <w:color w:val="000000"/>
        </w:rPr>
        <w:t>)</w:t>
      </w:r>
      <w:r w:rsidR="0066103F">
        <w:rPr>
          <w:color w:val="000000"/>
        </w:rPr>
        <w:t>.</w:t>
      </w:r>
      <w:r w:rsidR="00E41501">
        <w:rPr>
          <w:color w:val="000000"/>
        </w:rPr>
        <w:t xml:space="preserve">  </w:t>
      </w:r>
      <w:r w:rsidR="007E6EFD">
        <w:rPr>
          <w:color w:val="000000"/>
        </w:rPr>
        <w:t>Thus, focusing on the five genes for which drug resistance phenotypes appeared to be most prevalent, we derived robust phenotypic profiles for all possible knockout combinations.</w:t>
      </w:r>
    </w:p>
    <w:p w14:paraId="053EA25E" w14:textId="77777777" w:rsidR="000161ED" w:rsidRDefault="000161ED" w:rsidP="00E41501">
      <w:pPr>
        <w:widowControl w:val="0"/>
        <w:autoSpaceDE w:val="0"/>
        <w:autoSpaceDN w:val="0"/>
        <w:adjustRightInd w:val="0"/>
        <w:jc w:val="both"/>
        <w:rPr>
          <w:color w:val="000000"/>
        </w:rPr>
      </w:pPr>
    </w:p>
    <w:p w14:paraId="17D1637D" w14:textId="0CD6796F" w:rsidR="00233D67" w:rsidRPr="00632235" w:rsidRDefault="000161ED" w:rsidP="00233D67">
      <w:pPr>
        <w:widowControl w:val="0"/>
        <w:autoSpaceDE w:val="0"/>
        <w:autoSpaceDN w:val="0"/>
        <w:adjustRightInd w:val="0"/>
        <w:jc w:val="both"/>
        <w:rPr>
          <w:color w:val="000000"/>
        </w:rPr>
      </w:pPr>
      <w:r>
        <w:rPr>
          <w:color w:val="000000"/>
        </w:rPr>
        <w:t xml:space="preserve">To visualize phenotypes </w:t>
      </w:r>
      <w:r w:rsidR="007E6EFD">
        <w:rPr>
          <w:color w:val="000000"/>
        </w:rPr>
        <w:t xml:space="preserve">the complex phenotypic landscape </w:t>
      </w:r>
      <w:r>
        <w:rPr>
          <w:color w:val="000000"/>
        </w:rPr>
        <w:t xml:space="preserve">arising from </w:t>
      </w:r>
      <w:r w:rsidR="007E6EFD">
        <w:rPr>
          <w:color w:val="000000"/>
        </w:rPr>
        <w:t xml:space="preserve">this exhaustive set of </w:t>
      </w:r>
      <w:r>
        <w:rPr>
          <w:color w:val="000000"/>
        </w:rPr>
        <w:t>knockout</w:t>
      </w:r>
      <w:r w:rsidR="007E6EFD">
        <w:rPr>
          <w:color w:val="000000"/>
        </w:rPr>
        <w:t xml:space="preserve"> combinations</w:t>
      </w:r>
      <w:r>
        <w:rPr>
          <w:color w:val="000000"/>
        </w:rPr>
        <w:t xml:space="preserve">,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increasingly 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(Fig.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r w:rsidR="00D92FAF">
        <w:rPr>
          <w:color w:val="000000"/>
        </w:rPr>
        <w:t>MAT</w:t>
      </w:r>
      <w:r w:rsidR="00D92FAF">
        <w:rPr>
          <w:b/>
          <w:color w:val="000000"/>
        </w:rPr>
        <w:t>a</w:t>
      </w:r>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ins w:id="197" w:author="Albi Celaj" w:date="2018-10-23T14:41:00Z">
        <w:r w:rsidR="004B4DE0">
          <w:rPr>
            <w:color w:val="000000"/>
            <w:lang w:val="en-CA"/>
          </w:rPr>
          <w:t>large</w:t>
        </w:r>
      </w:ins>
      <w:del w:id="198" w:author="Albi Celaj" w:date="2018-10-09T14:38:00Z">
        <w:r w:rsidR="00A532E4" w:rsidDel="00731E5A">
          <w:rPr>
            <w:color w:val="000000"/>
            <w:lang w:val="en-CA"/>
          </w:rPr>
          <w:delText>large</w:delText>
        </w:r>
      </w:del>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D92FAF">
        <w:rPr>
          <w:color w:val="000000"/>
          <w:lang w:val="en-CA"/>
        </w:rPr>
        <w:t xml:space="preserve">Fig. </w:t>
      </w:r>
      <w:ins w:id="199" w:author="Albi Celaj [2]" w:date="2018-10-26T16:16:00Z">
        <w:r w:rsidR="00965B5E">
          <w:rPr>
            <w:color w:val="000000"/>
            <w:lang w:val="en-CA"/>
          </w:rPr>
          <w:t xml:space="preserve">2D, </w:t>
        </w:r>
      </w:ins>
      <w:r w:rsidR="007E2236">
        <w:rPr>
          <w:color w:val="000000"/>
          <w:lang w:val="en-CA"/>
        </w:rPr>
        <w:t>S</w:t>
      </w:r>
      <w:ins w:id="200" w:author="Albi Celaj [2]" w:date="2018-10-26T16:07:00Z">
        <w:r w:rsidR="002F1D1F">
          <w:rPr>
            <w:color w:val="000000"/>
            <w:lang w:val="en-CA"/>
          </w:rPr>
          <w:t>6</w:t>
        </w:r>
      </w:ins>
      <w:del w:id="201" w:author="Albi Celaj [2]" w:date="2018-10-26T16:07:00Z">
        <w:r w:rsidR="007E2236" w:rsidDel="002F1D1F">
          <w:rPr>
            <w:color w:val="000000"/>
            <w:lang w:val="en-CA"/>
          </w:rPr>
          <w:delText>7</w:delText>
        </w:r>
      </w:del>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42419F9E"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ins w:id="202" w:author="Albi Celaj" w:date="2018-10-23T13:45:00Z">
        <w:r w:rsidR="00EC5103">
          <w:rPr>
            <w:b/>
            <w:bCs/>
            <w:iCs/>
            <w:color w:val="000000" w:themeColor="text1"/>
          </w:rPr>
          <w:t>r</w:t>
        </w:r>
      </w:ins>
      <w:del w:id="203" w:author="Albi Celaj" w:date="2018-10-23T13:45:00Z">
        <w:r w:rsidR="000812E9" w:rsidDel="00EC5103">
          <w:rPr>
            <w:b/>
            <w:bCs/>
            <w:iCs/>
            <w:color w:val="000000" w:themeColor="text1"/>
          </w:rPr>
          <w:delText>R</w:delText>
        </w:r>
      </w:del>
      <w:r w:rsidR="000812E9">
        <w:rPr>
          <w:b/>
          <w:bCs/>
          <w:iCs/>
          <w:color w:val="000000" w:themeColor="text1"/>
        </w:rPr>
        <w:t>eveal</w:t>
      </w:r>
      <w:r>
        <w:rPr>
          <w:b/>
          <w:bCs/>
          <w:iCs/>
          <w:color w:val="000000" w:themeColor="text1"/>
        </w:rPr>
        <w:t>s</w:t>
      </w:r>
      <w:r w:rsidR="000812E9">
        <w:rPr>
          <w:b/>
          <w:bCs/>
          <w:iCs/>
          <w:color w:val="000000" w:themeColor="text1"/>
        </w:rPr>
        <w:t xml:space="preserve"> </w:t>
      </w:r>
      <w:ins w:id="204" w:author="Albi Celaj" w:date="2018-10-23T13:45:00Z">
        <w:r w:rsidR="00EC5103">
          <w:rPr>
            <w:b/>
            <w:bCs/>
            <w:iCs/>
            <w:color w:val="000000" w:themeColor="text1"/>
          </w:rPr>
          <w:t>h</w:t>
        </w:r>
      </w:ins>
      <w:del w:id="205" w:author="Albi Celaj" w:date="2018-10-23T13:45:00Z">
        <w:r w:rsidR="000812E9" w:rsidDel="00EC5103">
          <w:rPr>
            <w:b/>
            <w:bCs/>
            <w:iCs/>
            <w:color w:val="000000" w:themeColor="text1"/>
          </w:rPr>
          <w:delText>H</w:delText>
        </w:r>
      </w:del>
      <w:r w:rsidR="000812E9">
        <w:rPr>
          <w:b/>
          <w:bCs/>
          <w:iCs/>
          <w:color w:val="000000" w:themeColor="text1"/>
        </w:rPr>
        <w:t>igh-</w:t>
      </w:r>
      <w:ins w:id="206" w:author="Albi Celaj" w:date="2018-10-23T13:45:00Z">
        <w:r w:rsidR="00EC5103">
          <w:rPr>
            <w:b/>
            <w:bCs/>
            <w:iCs/>
            <w:color w:val="000000" w:themeColor="text1"/>
          </w:rPr>
          <w:t>o</w:t>
        </w:r>
      </w:ins>
      <w:del w:id="207" w:author="Albi Celaj" w:date="2018-10-23T13:45:00Z">
        <w:r w:rsidR="000812E9" w:rsidDel="00EC5103">
          <w:rPr>
            <w:b/>
            <w:bCs/>
            <w:iCs/>
            <w:color w:val="000000" w:themeColor="text1"/>
          </w:rPr>
          <w:delText>O</w:delText>
        </w:r>
      </w:del>
      <w:r w:rsidR="000812E9">
        <w:rPr>
          <w:b/>
          <w:bCs/>
          <w:iCs/>
          <w:color w:val="000000" w:themeColor="text1"/>
        </w:rPr>
        <w:t xml:space="preserve">rder </w:t>
      </w:r>
      <w:ins w:id="208" w:author="Albi Celaj" w:date="2018-10-23T13:45:00Z">
        <w:r w:rsidR="00EC5103">
          <w:rPr>
            <w:b/>
            <w:bCs/>
            <w:iCs/>
            <w:color w:val="000000" w:themeColor="text1"/>
          </w:rPr>
          <w:t>c</w:t>
        </w:r>
      </w:ins>
      <w:del w:id="209" w:author="Albi Celaj" w:date="2018-10-23T13:45:00Z">
        <w:r w:rsidR="000812E9" w:rsidDel="00EC5103">
          <w:rPr>
            <w:b/>
            <w:bCs/>
            <w:iCs/>
            <w:color w:val="000000" w:themeColor="text1"/>
          </w:rPr>
          <w:delText>C</w:delText>
        </w:r>
      </w:del>
      <w:r w:rsidR="000812E9">
        <w:rPr>
          <w:b/>
          <w:bCs/>
          <w:iCs/>
          <w:color w:val="000000" w:themeColor="text1"/>
        </w:rPr>
        <w:t xml:space="preserve">ombinatorial </w:t>
      </w:r>
      <w:ins w:id="210" w:author="Albi Celaj" w:date="2018-10-23T13:45:00Z">
        <w:r w:rsidR="00EC5103">
          <w:rPr>
            <w:b/>
            <w:bCs/>
            <w:iCs/>
            <w:color w:val="000000" w:themeColor="text1"/>
          </w:rPr>
          <w:t>d</w:t>
        </w:r>
      </w:ins>
      <w:del w:id="211" w:author="Albi Celaj" w:date="2018-10-23T13:45:00Z">
        <w:r w:rsidR="008138E2" w:rsidDel="00EC5103">
          <w:rPr>
            <w:b/>
            <w:bCs/>
            <w:iCs/>
            <w:color w:val="000000" w:themeColor="text1"/>
          </w:rPr>
          <w:delText>D</w:delText>
        </w:r>
      </w:del>
      <w:r w:rsidR="008138E2">
        <w:rPr>
          <w:b/>
          <w:bCs/>
          <w:iCs/>
          <w:color w:val="000000" w:themeColor="text1"/>
        </w:rPr>
        <w:t xml:space="preserve">rug </w:t>
      </w:r>
      <w:ins w:id="212" w:author="Albi Celaj" w:date="2018-10-23T13:45:00Z">
        <w:r w:rsidR="00EC5103">
          <w:rPr>
            <w:b/>
            <w:bCs/>
            <w:iCs/>
            <w:color w:val="000000" w:themeColor="text1"/>
          </w:rPr>
          <w:t>r</w:t>
        </w:r>
      </w:ins>
      <w:del w:id="213" w:author="Albi Celaj" w:date="2018-10-23T13:45:00Z">
        <w:r w:rsidR="008138E2" w:rsidDel="00EC5103">
          <w:rPr>
            <w:b/>
            <w:bCs/>
            <w:iCs/>
            <w:color w:val="000000" w:themeColor="text1"/>
          </w:rPr>
          <w:delText>R</w:delText>
        </w:r>
      </w:del>
      <w:r w:rsidR="008138E2">
        <w:rPr>
          <w:b/>
          <w:bCs/>
          <w:iCs/>
          <w:color w:val="000000" w:themeColor="text1"/>
        </w:rPr>
        <w:t xml:space="preserve">esistance </w:t>
      </w:r>
      <w:ins w:id="214" w:author="Albi Celaj" w:date="2018-10-23T13:45:00Z">
        <w:r w:rsidR="00EC5103">
          <w:rPr>
            <w:b/>
            <w:bCs/>
            <w:iCs/>
            <w:color w:val="000000" w:themeColor="text1"/>
          </w:rPr>
          <w:t>e</w:t>
        </w:r>
      </w:ins>
      <w:del w:id="215" w:author="Albi Celaj" w:date="2018-10-23T13:45:00Z">
        <w:r w:rsidR="000812E9" w:rsidRPr="00233F15" w:rsidDel="00EC5103">
          <w:rPr>
            <w:b/>
            <w:bCs/>
            <w:iCs/>
            <w:color w:val="000000" w:themeColor="text1"/>
          </w:rPr>
          <w:delText>E</w:delText>
        </w:r>
      </w:del>
      <w:r w:rsidR="000812E9" w:rsidRPr="00233F15">
        <w:rPr>
          <w:b/>
          <w:bCs/>
          <w:iCs/>
          <w:color w:val="000000" w:themeColor="text1"/>
        </w:rPr>
        <w:t>ffects</w:t>
      </w:r>
    </w:p>
    <w:p w14:paraId="080879BB" w14:textId="5C939B68"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that ABC transporters primarily confer drug resistance, </w:t>
      </w:r>
      <w:r w:rsidR="00795AAD">
        <w:rPr>
          <w:color w:val="000000"/>
        </w:rPr>
        <w:t xml:space="preserve">such </w:t>
      </w:r>
      <w:r>
        <w:rPr>
          <w:color w:val="000000"/>
        </w:rPr>
        <w:t xml:space="preserve">that deleting these genes would </w:t>
      </w:r>
      <w:r w:rsidR="00795AAD">
        <w:rPr>
          <w:color w:val="000000"/>
        </w:rPr>
        <w:t xml:space="preserve">lead </w:t>
      </w:r>
      <w:r>
        <w:rPr>
          <w:color w:val="000000"/>
        </w:rPr>
        <w:t xml:space="preserve">to </w:t>
      </w:r>
      <w:r w:rsidR="00795AAD">
        <w:rPr>
          <w:color w:val="000000"/>
        </w:rPr>
        <w:t xml:space="preserve">increased drug </w:t>
      </w:r>
      <w:r w:rsidR="00795AAD" w:rsidRPr="007E6EFD">
        <w:rPr>
          <w:color w:val="000000"/>
        </w:rPr>
        <w:t>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(Fig. 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t xml:space="preserve"> </w:t>
      </w:r>
    </w:p>
    <w:p w14:paraId="61D5B04E" w14:textId="390D96F3" w:rsidR="00B4040E" w:rsidRPr="00D66545" w:rsidRDefault="00F65A2C" w:rsidP="0022642D">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(Fig. 3A)</w:t>
      </w:r>
      <w:r>
        <w:rPr>
          <w:color w:val="000000"/>
        </w:rPr>
        <w:t xml:space="preserve">, we </w:t>
      </w:r>
      <w:r w:rsidR="00A5046D">
        <w:rPr>
          <w:color w:val="000000"/>
        </w:rPr>
        <w:t>first verified that these fitness landscapes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(Fig. 3A</w:t>
      </w:r>
      <w:r w:rsidR="004305E3">
        <w:rPr>
          <w:color w:val="000000"/>
        </w:rPr>
        <w:t xml:space="preserve"> </w:t>
      </w:r>
      <w:r w:rsidR="004305E3" w:rsidRPr="00D66545">
        <w:rPr>
          <w:color w:val="000000"/>
        </w:rPr>
        <w:t>left</w:t>
      </w:r>
      <w:r w:rsidR="004305E3">
        <w:rPr>
          <w:color w:val="000000"/>
        </w:rPr>
        <w:t xml:space="preserve"> panel;</w:t>
      </w:r>
      <w:ins w:id="216" w:author="Albi Celaj" w:date="2018-10-22T12:06:00Z">
        <w:r w:rsidR="006409AC">
          <w:rPr>
            <w:color w:val="000000"/>
          </w:rPr>
          <w:t xml:space="preserve"> 20% </w:t>
        </w:r>
      </w:ins>
      <w:ins w:id="217" w:author="Albi Celaj" w:date="2018-10-23T13:54:00Z">
        <w:r w:rsidR="00B708CA">
          <w:rPr>
            <w:color w:val="000000"/>
          </w:rPr>
          <w:t>decreased resistance</w:t>
        </w:r>
      </w:ins>
      <w:ins w:id="218" w:author="Albi Celaj" w:date="2018-10-22T12:06:00Z">
        <w:r w:rsidR="006409AC">
          <w:rPr>
            <w:color w:val="000000"/>
          </w:rPr>
          <w:t xml:space="preserve">, </w:t>
        </w:r>
      </w:ins>
      <w:del w:id="219" w:author="Albi Celaj" w:date="2018-10-22T12:06:00Z">
        <w:r w:rsidDel="006409AC">
          <w:rPr>
            <w:color w:val="000000"/>
          </w:rPr>
          <w:delText xml:space="preserve"> </w:delText>
        </w:r>
      </w:del>
      <w:r w:rsidRPr="00AC7F48">
        <w:rPr>
          <w:i/>
          <w:color w:val="000000"/>
        </w:rPr>
        <w:t>p</w:t>
      </w:r>
      <w:r>
        <w:rPr>
          <w:color w:val="000000"/>
        </w:rPr>
        <w:t xml:space="preserve"> </w:t>
      </w:r>
      <w:ins w:id="220" w:author="Albi Celaj" w:date="2018-10-22T12:03:00Z">
        <w:r w:rsidR="006409AC">
          <w:rPr>
            <w:color w:val="000000"/>
          </w:rPr>
          <w:t>=</w:t>
        </w:r>
      </w:ins>
      <w:del w:id="221" w:author="Albi Celaj" w:date="2018-10-22T12:03:00Z">
        <w:r w:rsidDel="006409AC">
          <w:rPr>
            <w:color w:val="000000"/>
          </w:rPr>
          <w:delText>&lt;</w:delText>
        </w:r>
      </w:del>
      <w:r>
        <w:rPr>
          <w:color w:val="000000"/>
        </w:rPr>
        <w:t xml:space="preserve"> </w:t>
      </w:r>
      <w:ins w:id="222" w:author="Albi Celaj" w:date="2018-10-22T12:03:00Z">
        <w:r w:rsidR="006409AC">
          <w:rPr>
            <w:color w:val="000000"/>
          </w:rPr>
          <w:t>5.8e-80</w:t>
        </w:r>
      </w:ins>
      <w:del w:id="223" w:author="Albi Celaj" w:date="2018-10-22T12:03:00Z">
        <w:r w:rsidDel="006409AC">
          <w:rPr>
            <w:color w:val="000000"/>
          </w:rPr>
          <w:delText>XX</w:delText>
        </w:r>
      </w:del>
      <w:r>
        <w:rPr>
          <w:color w:val="000000"/>
        </w:rPr>
        <w:t>; Wilcoxon rank sum test</w:t>
      </w:r>
      <w:r w:rsidRPr="00E56441">
        <w:rPr>
          <w:color w:val="000000"/>
        </w:rPr>
        <w:t>)</w:t>
      </w:r>
      <w:r>
        <w:rPr>
          <w:color w:val="000000"/>
        </w:rPr>
        <w:t xml:space="preserve">, which </w:t>
      </w:r>
      <w:r w:rsidRPr="00D66545">
        <w:rPr>
          <w:color w:val="000000"/>
        </w:rPr>
        <w:t xml:space="preserve">was expected given that </w:t>
      </w:r>
      <w:r w:rsidRPr="00D66545">
        <w:rPr>
          <w:i/>
          <w:color w:val="000000"/>
        </w:rPr>
        <w:t xml:space="preserve">SNQ2 </w:t>
      </w:r>
      <w:r w:rsidRPr="00D66545">
        <w:rPr>
          <w:color w:val="000000"/>
        </w:rPr>
        <w:t>is known to be the primary efflux pump for benomyl</w:t>
      </w:r>
      <w:r w:rsidR="007D4A1E" w:rsidRPr="00D66545">
        <w:rPr>
          <w:color w:val="000000"/>
        </w:rPr>
        <w:fldChar w:fldCharType="begin" w:fldLock="1"/>
      </w:r>
      <w:r w:rsidR="00D660A4">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mendeley":{"formattedCitation":"&lt;sup&gt;45&lt;/sup&gt;","plainTextFormattedCitation":"45","previouslyFormattedCitation":"&lt;sup&gt;45&lt;/sup&gt;"},"properties":{"noteIndex":0},"schema":"https://github.com/citation-style-language/schema/raw/master/csl-citation.json"}</w:instrText>
      </w:r>
      <w:r w:rsidR="007D4A1E" w:rsidRPr="00D66545">
        <w:rPr>
          <w:color w:val="000000"/>
        </w:rPr>
        <w:fldChar w:fldCharType="separate"/>
      </w:r>
      <w:r w:rsidR="000C5C2F" w:rsidRPr="000C5C2F">
        <w:rPr>
          <w:noProof/>
          <w:color w:val="000000"/>
          <w:vertAlign w:val="superscript"/>
        </w:rPr>
        <w:t>45</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including</w:t>
      </w:r>
      <w:del w:id="224" w:author="Albi Celaj" w:date="2018-10-23T15:42:00Z">
        <w:r w:rsidR="00795AAD" w:rsidRPr="00D66545" w:rsidDel="002E19B9">
          <w:rPr>
            <w:color w:val="000000"/>
          </w:rPr>
          <w:delText>:</w:delText>
        </w:r>
      </w:del>
      <w:r w:rsidR="00795AAD" w:rsidRPr="00D66545">
        <w:rPr>
          <w:color w:val="000000"/>
        </w:rPr>
        <w:t xml:space="preserve">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w:t>
      </w:r>
      <w:ins w:id="225" w:author="Albi Celaj" w:date="2018-10-22T12:07:00Z">
        <w:r w:rsidR="006409AC">
          <w:rPr>
            <w:color w:val="000000"/>
          </w:rPr>
          <w:t>13%</w:t>
        </w:r>
      </w:ins>
      <w:ins w:id="226" w:author="Albi Celaj" w:date="2018-10-23T13:54:00Z">
        <w:r w:rsidR="003E260A">
          <w:rPr>
            <w:color w:val="000000"/>
          </w:rPr>
          <w:t xml:space="preserve"> increased</w:t>
        </w:r>
      </w:ins>
      <w:ins w:id="227" w:author="Albi Celaj" w:date="2018-10-22T12:07:00Z">
        <w:r w:rsidR="006409AC">
          <w:rPr>
            <w:color w:val="000000"/>
          </w:rPr>
          <w:t xml:space="preserve"> </w:t>
        </w:r>
      </w:ins>
      <w:ins w:id="228" w:author="Albi Celaj" w:date="2018-10-22T12:08:00Z">
        <w:r w:rsidR="006409AC">
          <w:rPr>
            <w:color w:val="000000"/>
          </w:rPr>
          <w:t>resistance</w:t>
        </w:r>
      </w:ins>
      <w:del w:id="229" w:author="Albi Celaj" w:date="2018-10-22T12:07:00Z">
        <w:r w:rsidR="007D692E" w:rsidRPr="00D66545" w:rsidDel="006409AC">
          <w:rPr>
            <w:color w:val="000000"/>
          </w:rPr>
          <w:delText>[effect size]</w:delText>
        </w:r>
      </w:del>
      <w:r w:rsidR="007D692E" w:rsidRPr="00D66545">
        <w:rPr>
          <w:color w:val="000000"/>
        </w:rPr>
        <w:t>; p</w:t>
      </w:r>
      <w:ins w:id="230" w:author="Albi Celaj" w:date="2018-10-22T12:07:00Z">
        <w:r w:rsidR="006409AC">
          <w:rPr>
            <w:color w:val="000000"/>
          </w:rPr>
          <w:t xml:space="preserve"> = 1.5e-96</w:t>
        </w:r>
      </w:ins>
      <w:del w:id="231" w:author="Albi Celaj" w:date="2018-10-22T12:07:00Z">
        <w:r w:rsidR="007D692E" w:rsidRPr="00D66545" w:rsidDel="006409AC">
          <w:rPr>
            <w:color w:val="000000"/>
          </w:rPr>
          <w:delText xml:space="preserve"> &lt; XX</w:delText>
        </w:r>
      </w:del>
      <w:r w:rsidR="007D692E" w:rsidRPr="00D66545">
        <w:rPr>
          <w:color w:val="000000"/>
        </w:rPr>
        <w:t>)</w:t>
      </w:r>
      <w:del w:id="232" w:author="Albi Celaj" w:date="2018-10-23T15:42:00Z">
        <w:r w:rsidRPr="00D66545" w:rsidDel="002E19B9">
          <w:rPr>
            <w:color w:val="000000"/>
          </w:rPr>
          <w:delText>,</w:delText>
        </w:r>
      </w:del>
      <w:r w:rsidRPr="00D66545">
        <w:rPr>
          <w:color w:val="000000"/>
        </w:rPr>
        <w:t xml:space="preserve"> </w:t>
      </w:r>
      <w:ins w:id="233" w:author="Albi Celaj" w:date="2018-10-23T15:42:00Z">
        <w:r w:rsidR="002E19B9">
          <w:rPr>
            <w:color w:val="000000"/>
          </w:rPr>
          <w:t xml:space="preserve">and </w:t>
        </w:r>
        <w:r w:rsidR="00534953">
          <w:rPr>
            <w:color w:val="000000"/>
          </w:rPr>
          <w:t xml:space="preserve">a </w:t>
        </w:r>
      </w:ins>
      <w:r w:rsidR="00795AAD" w:rsidRPr="00D66545">
        <w:rPr>
          <w:color w:val="000000"/>
        </w:rPr>
        <w:t xml:space="preserve">further increased benomyl resistance of the </w:t>
      </w:r>
      <w:r w:rsidR="007D692E" w:rsidRPr="00D66545">
        <w:rPr>
          <w:i/>
          <w:color w:val="000000"/>
        </w:rPr>
        <w:t>pdr5∆</w:t>
      </w:r>
      <w:del w:id="234" w:author="Albi Celaj" w:date="2018-10-23T13:04:00Z">
        <w:r w:rsidR="007D692E" w:rsidRPr="00D66545" w:rsidDel="00D9716D">
          <w:rPr>
            <w:i/>
            <w:color w:val="000000"/>
          </w:rPr>
          <w:delText xml:space="preserve"> </w:delText>
        </w:r>
      </w:del>
      <w:r w:rsidR="007D692E" w:rsidRPr="00D66545">
        <w:rPr>
          <w:i/>
          <w:color w:val="000000"/>
        </w:rPr>
        <w:t>yor1∆</w:t>
      </w:r>
      <w:r w:rsidR="007D692E" w:rsidRPr="00D66545">
        <w:rPr>
          <w:color w:val="000000"/>
        </w:rPr>
        <w:t xml:space="preserve"> double-mutant </w:t>
      </w:r>
      <w:ins w:id="235" w:author="Albi Celaj" w:date="2018-10-22T12:08:00Z">
        <w:r w:rsidR="006409AC">
          <w:rPr>
            <w:color w:val="000000"/>
          </w:rPr>
          <w:t>(</w:t>
        </w:r>
      </w:ins>
      <w:ins w:id="236" w:author="Albi Celaj" w:date="2018-10-23T15:39:00Z">
        <w:r w:rsidR="0014685C">
          <w:rPr>
            <w:color w:val="000000"/>
          </w:rPr>
          <w:t>21</w:t>
        </w:r>
      </w:ins>
      <w:ins w:id="237" w:author="Albi Celaj" w:date="2018-10-22T12:08:00Z">
        <w:r w:rsidR="006409AC">
          <w:rPr>
            <w:color w:val="000000"/>
          </w:rPr>
          <w:t xml:space="preserve">% </w:t>
        </w:r>
      </w:ins>
      <w:ins w:id="238" w:author="Albi Celaj" w:date="2018-10-23T15:39:00Z">
        <w:r w:rsidR="0014685C">
          <w:rPr>
            <w:color w:val="000000"/>
          </w:rPr>
          <w:t>increased</w:t>
        </w:r>
      </w:ins>
      <w:ins w:id="239" w:author="Albi Celaj" w:date="2018-10-22T12:08:00Z">
        <w:r w:rsidR="006409AC">
          <w:rPr>
            <w:color w:val="000000"/>
          </w:rPr>
          <w:t xml:space="preserve"> resistance</w:t>
        </w:r>
      </w:ins>
      <w:del w:id="240" w:author="Albi Celaj" w:date="2018-10-22T12:08:00Z">
        <w:r w:rsidR="007D692E" w:rsidRPr="00D66545" w:rsidDel="006409AC">
          <w:rPr>
            <w:color w:val="000000"/>
          </w:rPr>
          <w:delText>([effect size]</w:delText>
        </w:r>
      </w:del>
      <w:r w:rsidR="007D692E" w:rsidRPr="00D66545">
        <w:rPr>
          <w:color w:val="000000"/>
        </w:rPr>
        <w:t xml:space="preserve">; p </w:t>
      </w:r>
      <w:ins w:id="241" w:author="Albi Celaj" w:date="2018-10-22T12:09:00Z">
        <w:r w:rsidR="00271F93">
          <w:rPr>
            <w:color w:val="000000"/>
          </w:rPr>
          <w:t>=</w:t>
        </w:r>
      </w:ins>
      <w:del w:id="242" w:author="Albi Celaj" w:date="2018-10-22T12:09:00Z">
        <w:r w:rsidR="007D692E" w:rsidRPr="00D66545" w:rsidDel="00271F93">
          <w:rPr>
            <w:color w:val="000000"/>
          </w:rPr>
          <w:delText>&lt;</w:delText>
        </w:r>
      </w:del>
      <w:r w:rsidR="007D692E" w:rsidRPr="00D66545">
        <w:rPr>
          <w:color w:val="000000"/>
        </w:rPr>
        <w:t xml:space="preserve"> </w:t>
      </w:r>
      <w:ins w:id="243" w:author="Albi Celaj" w:date="2018-10-22T12:09:00Z">
        <w:r w:rsidR="00271F93">
          <w:rPr>
            <w:color w:val="000000"/>
          </w:rPr>
          <w:t>1.3e-72</w:t>
        </w:r>
      </w:ins>
      <w:del w:id="244" w:author="Albi Celaj" w:date="2018-10-22T12:09:00Z">
        <w:r w:rsidR="007D692E" w:rsidRPr="00D66545" w:rsidDel="00271F93">
          <w:rPr>
            <w:color w:val="000000"/>
          </w:rPr>
          <w:delText>XX</w:delText>
        </w:r>
      </w:del>
      <w:r w:rsidR="007D692E" w:rsidRPr="00D66545">
        <w:rPr>
          <w:color w:val="000000"/>
        </w:rPr>
        <w:t>)</w:t>
      </w:r>
      <w:ins w:id="245" w:author="Albi Celaj" w:date="2018-10-22T12:23:00Z">
        <w:r w:rsidR="00E95ADC">
          <w:rPr>
            <w:color w:val="000000"/>
          </w:rPr>
          <w:t>.</w:t>
        </w:r>
      </w:ins>
      <w:del w:id="246" w:author="Albi Celaj" w:date="2018-10-22T12:23:00Z">
        <w:r w:rsidRPr="00D66545" w:rsidDel="00E95ADC">
          <w:rPr>
            <w:color w:val="000000"/>
          </w:rPr>
          <w:delText>,</w:delText>
        </w:r>
      </w:del>
      <w:r w:rsidRPr="00D66545">
        <w:rPr>
          <w:color w:val="000000"/>
        </w:rPr>
        <w:t xml:space="preserve"> </w:t>
      </w:r>
      <w:ins w:id="247" w:author="Albi Celaj" w:date="2018-10-22T12:23:00Z">
        <w:r w:rsidR="00E95ADC">
          <w:rPr>
            <w:color w:val="000000"/>
          </w:rPr>
          <w:t>T</w:t>
        </w:r>
      </w:ins>
      <w:del w:id="248" w:author="Albi Celaj" w:date="2018-10-22T12:23:00Z">
        <w:r w:rsidRPr="00D66545" w:rsidDel="00E95ADC">
          <w:rPr>
            <w:color w:val="000000"/>
          </w:rPr>
          <w:delText xml:space="preserve">and </w:delText>
        </w:r>
        <w:r w:rsidR="00795AAD" w:rsidRPr="00D66545" w:rsidDel="00E95ADC">
          <w:rPr>
            <w:color w:val="000000"/>
          </w:rPr>
          <w:delText>dependence of t</w:delText>
        </w:r>
      </w:del>
      <w:r w:rsidR="00795AAD" w:rsidRPr="00D66545">
        <w:rPr>
          <w:color w:val="000000"/>
        </w:rPr>
        <w:t xml:space="preserve">hese increases </w:t>
      </w:r>
      <w:ins w:id="249" w:author="Albi Celaj" w:date="2018-10-22T12:23:00Z">
        <w:r w:rsidR="00E95ADC">
          <w:rPr>
            <w:color w:val="000000"/>
          </w:rPr>
          <w:t xml:space="preserve">were dependent </w:t>
        </w:r>
      </w:ins>
      <w:r w:rsidRPr="00D66545">
        <w:rPr>
          <w:color w:val="000000"/>
        </w:rPr>
        <w:t xml:space="preserve">on the presence of </w:t>
      </w:r>
      <w:r w:rsidRPr="00D66545">
        <w:rPr>
          <w:i/>
          <w:color w:val="000000"/>
        </w:rPr>
        <w:t>SNQ2</w:t>
      </w:r>
      <w:del w:id="250" w:author="Albi Celaj" w:date="2018-10-23T13:03:00Z">
        <w:r w:rsidRPr="00D66545" w:rsidDel="00856FD4">
          <w:rPr>
            <w:color w:val="000000"/>
          </w:rPr>
          <w:delText xml:space="preserve"> </w:delText>
        </w:r>
      </w:del>
      <w:r w:rsidR="008345B8" w:rsidRPr="00D66545">
        <w:rPr>
          <w:i/>
          <w:color w:val="000000"/>
        </w:rPr>
        <w:fldChar w:fldCharType="begin" w:fldLock="1"/>
      </w:r>
      <w:r w:rsidR="00D660A4">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33,34&lt;/sup&gt;","plainTextFormattedCitation":"33,34","previouslyFormattedCitation":"&lt;sup&gt;33,34&lt;/sup&gt;"},"properties":{"noteIndex":0},"schema":"https://github.com/citation-style-language/schema/raw/master/csl-citation.json"}</w:instrText>
      </w:r>
      <w:r w:rsidR="008345B8" w:rsidRPr="00D66545">
        <w:rPr>
          <w:i/>
          <w:color w:val="000000"/>
        </w:rPr>
        <w:fldChar w:fldCharType="separate"/>
      </w:r>
      <w:r w:rsidR="000C5C2F" w:rsidRPr="000C5C2F">
        <w:rPr>
          <w:noProof/>
          <w:color w:val="000000"/>
          <w:vertAlign w:val="superscript"/>
        </w:rPr>
        <w:t>33,34</w:t>
      </w:r>
      <w:r w:rsidR="008345B8" w:rsidRPr="00D66545">
        <w:rPr>
          <w:i/>
          <w:color w:val="000000"/>
        </w:rPr>
        <w:fldChar w:fldCharType="end"/>
      </w:r>
      <w:ins w:id="251" w:author="Albi Celaj" w:date="2018-10-22T12:23:00Z">
        <w:r w:rsidR="00E95ADC">
          <w:rPr>
            <w:color w:val="000000"/>
          </w:rPr>
          <w:t>, as</w:t>
        </w:r>
      </w:ins>
      <w:ins w:id="252" w:author="Albi Celaj" w:date="2018-10-23T15:41:00Z">
        <w:r w:rsidR="002E19B9">
          <w:rPr>
            <w:color w:val="000000"/>
          </w:rPr>
          <w:t xml:space="preserve"> </w:t>
        </w:r>
        <w:r w:rsidR="002E19B9">
          <w:rPr>
            <w:i/>
            <w:color w:val="000000"/>
          </w:rPr>
          <w:t>pdr5∆</w:t>
        </w:r>
      </w:ins>
      <w:ins w:id="253" w:author="Albi Celaj" w:date="2018-10-23T15:44:00Z">
        <w:r w:rsidR="00534953">
          <w:rPr>
            <w:i/>
            <w:color w:val="000000"/>
          </w:rPr>
          <w:t>snq2∆</w:t>
        </w:r>
      </w:ins>
      <w:ins w:id="254" w:author="Albi Celaj" w:date="2018-10-23T15:41:00Z">
        <w:r w:rsidR="002E19B9">
          <w:rPr>
            <w:i/>
            <w:color w:val="000000"/>
          </w:rPr>
          <w:t xml:space="preserve"> </w:t>
        </w:r>
        <w:r w:rsidR="002E19B9">
          <w:rPr>
            <w:color w:val="000000"/>
          </w:rPr>
          <w:t xml:space="preserve">resulted </w:t>
        </w:r>
      </w:ins>
      <w:ins w:id="255" w:author="Albi Celaj" w:date="2018-10-23T15:44:00Z">
        <w:r w:rsidR="00534953">
          <w:rPr>
            <w:color w:val="000000"/>
          </w:rPr>
          <w:t>in only a 5% increase in re</w:t>
        </w:r>
      </w:ins>
      <w:ins w:id="256" w:author="Albi Celaj" w:date="2018-10-23T15:45:00Z">
        <w:r w:rsidR="00534953">
          <w:rPr>
            <w:color w:val="000000"/>
          </w:rPr>
          <w:t xml:space="preserve">sistance </w:t>
        </w:r>
      </w:ins>
      <w:ins w:id="257" w:author="Albi Celaj" w:date="2018-10-23T16:23:00Z">
        <w:r w:rsidR="00C72BD1">
          <w:rPr>
            <w:color w:val="000000"/>
          </w:rPr>
          <w:t>relative</w:t>
        </w:r>
      </w:ins>
      <w:ins w:id="258" w:author="Albi Celaj" w:date="2018-10-23T15:45:00Z">
        <w:r w:rsidR="00534953">
          <w:rPr>
            <w:color w:val="000000"/>
          </w:rPr>
          <w:t xml:space="preserve"> to </w:t>
        </w:r>
        <w:r w:rsidR="00534953" w:rsidRPr="00534953">
          <w:rPr>
            <w:i/>
            <w:color w:val="000000"/>
            <w:rPrChange w:id="259" w:author="Albi Celaj" w:date="2018-10-23T15:45:00Z">
              <w:rPr>
                <w:color w:val="000000"/>
              </w:rPr>
            </w:rPrChange>
          </w:rPr>
          <w:t>snq2∆</w:t>
        </w:r>
      </w:ins>
      <w:ins w:id="260" w:author="Albi Celaj" w:date="2018-10-23T15:51:00Z">
        <w:r w:rsidR="00BB4F6C">
          <w:rPr>
            <w:i/>
            <w:color w:val="000000"/>
          </w:rPr>
          <w:t xml:space="preserve"> </w:t>
        </w:r>
        <w:r w:rsidR="00BB4F6C">
          <w:rPr>
            <w:color w:val="000000"/>
          </w:rPr>
          <w:t>(</w:t>
        </w:r>
      </w:ins>
      <w:ins w:id="261" w:author="Albi Celaj [2]" w:date="2018-10-24T15:02:00Z">
        <w:r w:rsidR="004F1696">
          <w:rPr>
            <w:color w:val="000000"/>
          </w:rPr>
          <w:t>and</w:t>
        </w:r>
      </w:ins>
      <w:ins w:id="262" w:author="Albi Celaj" w:date="2018-10-23T16:24:00Z">
        <w:del w:id="263" w:author="Albi Celaj [2]" w:date="2018-10-24T15:02:00Z">
          <w:r w:rsidR="000D40ED" w:rsidDel="004F1696">
            <w:rPr>
              <w:color w:val="000000"/>
            </w:rPr>
            <w:delText>or</w:delText>
          </w:r>
        </w:del>
      </w:ins>
      <w:ins w:id="264" w:author="Albi Celaj" w:date="2018-10-23T16:15:00Z">
        <w:r w:rsidR="00BB4F6C">
          <w:rPr>
            <w:color w:val="000000"/>
          </w:rPr>
          <w:t xml:space="preserve"> a 14% decrease </w:t>
        </w:r>
      </w:ins>
      <w:ins w:id="265" w:author="Albi Celaj" w:date="2018-10-23T16:23:00Z">
        <w:r w:rsidR="007152FA">
          <w:rPr>
            <w:color w:val="000000"/>
          </w:rPr>
          <w:t>relative</w:t>
        </w:r>
      </w:ins>
      <w:ins w:id="266" w:author="Albi Celaj" w:date="2018-10-23T16:16:00Z">
        <w:r w:rsidR="00F33C18">
          <w:rPr>
            <w:color w:val="000000"/>
          </w:rPr>
          <w:t xml:space="preserve"> to the wildtype</w:t>
        </w:r>
      </w:ins>
      <w:ins w:id="267" w:author="Albi Celaj" w:date="2018-10-23T15:51:00Z">
        <w:r w:rsidR="00BB4F6C">
          <w:rPr>
            <w:color w:val="000000"/>
          </w:rPr>
          <w:t>)</w:t>
        </w:r>
      </w:ins>
      <w:ins w:id="268" w:author="Albi Celaj" w:date="2018-10-23T15:45:00Z">
        <w:r w:rsidR="00534953">
          <w:rPr>
            <w:color w:val="000000"/>
          </w:rPr>
          <w:t>, and</w:t>
        </w:r>
      </w:ins>
      <w:ins w:id="269" w:author="Albi Celaj" w:date="2018-10-23T16:17:00Z">
        <w:r w:rsidR="00C67D0A">
          <w:rPr>
            <w:color w:val="000000"/>
          </w:rPr>
          <w:t xml:space="preserve"> a</w:t>
        </w:r>
      </w:ins>
      <w:ins w:id="270" w:author="Albi Celaj" w:date="2018-10-23T16:21:00Z">
        <w:r w:rsidR="00C67D0A">
          <w:rPr>
            <w:color w:val="000000"/>
          </w:rPr>
          <w:t xml:space="preserve"> comparable</w:t>
        </w:r>
      </w:ins>
      <w:ins w:id="271" w:author="Albi Celaj" w:date="2018-10-23T15:48:00Z">
        <w:r w:rsidR="00534953">
          <w:rPr>
            <w:color w:val="000000"/>
          </w:rPr>
          <w:t xml:space="preserve"> 6% </w:t>
        </w:r>
      </w:ins>
      <w:ins w:id="272" w:author="Albi Celaj" w:date="2018-10-23T16:23:00Z">
        <w:r w:rsidR="00417B31">
          <w:rPr>
            <w:color w:val="000000"/>
          </w:rPr>
          <w:t xml:space="preserve">relative </w:t>
        </w:r>
      </w:ins>
      <w:ins w:id="273" w:author="Albi Celaj" w:date="2018-10-23T15:48:00Z">
        <w:r w:rsidR="00534953">
          <w:rPr>
            <w:color w:val="000000"/>
          </w:rPr>
          <w:t>increase was observed with</w:t>
        </w:r>
      </w:ins>
      <w:ins w:id="274" w:author="Albi Celaj" w:date="2018-10-23T15:46:00Z">
        <w:r w:rsidR="00534953">
          <w:rPr>
            <w:color w:val="000000"/>
          </w:rPr>
          <w:t xml:space="preserve"> </w:t>
        </w:r>
      </w:ins>
      <w:ins w:id="275" w:author="Albi Celaj" w:date="2018-10-23T15:47:00Z">
        <w:r w:rsidR="00534953">
          <w:rPr>
            <w:i/>
            <w:color w:val="000000"/>
          </w:rPr>
          <w:t>pdr5∆yor1∆snq2∆</w:t>
        </w:r>
      </w:ins>
      <w:ins w:id="276" w:author="Albi Celaj" w:date="2018-10-22T12:25:00Z">
        <w:r w:rsidR="00E95ADC" w:rsidRPr="00FF5E78">
          <w:rPr>
            <w:i/>
            <w:color w:val="000000"/>
            <w:rPrChange w:id="277" w:author="Albi Celaj" w:date="2018-10-23T15:49:00Z">
              <w:rPr>
                <w:color w:val="000000"/>
              </w:rPr>
            </w:rPrChange>
          </w:rPr>
          <w:t xml:space="preserve"> </w:t>
        </w:r>
        <w:r w:rsidR="00E95ADC">
          <w:rPr>
            <w:color w:val="000000"/>
          </w:rPr>
          <w:t>(p = 1.4e-45 and 1.2e-38, res</w:t>
        </w:r>
      </w:ins>
      <w:ins w:id="278" w:author="Albi Celaj" w:date="2018-10-22T12:29:00Z">
        <w:r w:rsidR="00302D16">
          <w:rPr>
            <w:color w:val="000000"/>
          </w:rPr>
          <w:t>p</w:t>
        </w:r>
      </w:ins>
      <w:ins w:id="279" w:author="Albi Celaj" w:date="2018-10-22T12:25:00Z">
        <w:r w:rsidR="00E95ADC">
          <w:rPr>
            <w:color w:val="000000"/>
          </w:rPr>
          <w:t xml:space="preserve">ectively, </w:t>
        </w:r>
      </w:ins>
      <w:ins w:id="280" w:author="Albi Celaj" w:date="2018-10-23T16:21:00Z">
        <w:r w:rsidR="0030736A">
          <w:rPr>
            <w:color w:val="000000"/>
          </w:rPr>
          <w:t xml:space="preserve">when compared to expected </w:t>
        </w:r>
      </w:ins>
      <w:ins w:id="281" w:author="Albi Celaj [2]" w:date="2018-10-24T15:02:00Z">
        <w:r w:rsidR="00DF34CE">
          <w:rPr>
            <w:color w:val="000000"/>
          </w:rPr>
          <w:t>knockout</w:t>
        </w:r>
      </w:ins>
      <w:ins w:id="282" w:author="Albi Celaj" w:date="2018-10-23T16:24:00Z">
        <w:del w:id="283" w:author="Albi Celaj [2]" w:date="2018-10-24T15:02:00Z">
          <w:r w:rsidR="00034C8A" w:rsidDel="00DF34CE">
            <w:rPr>
              <w:color w:val="000000"/>
            </w:rPr>
            <w:delText>relative</w:delText>
          </w:r>
        </w:del>
        <w:r w:rsidR="00034C8A">
          <w:rPr>
            <w:color w:val="000000"/>
          </w:rPr>
          <w:t xml:space="preserve"> </w:t>
        </w:r>
      </w:ins>
      <w:ins w:id="284" w:author="Albi Celaj" w:date="2018-10-23T16:25:00Z">
        <w:r w:rsidR="00096BF1">
          <w:rPr>
            <w:color w:val="000000"/>
          </w:rPr>
          <w:t>effects</w:t>
        </w:r>
      </w:ins>
      <w:ins w:id="285" w:author="Albi Celaj" w:date="2018-10-23T16:21:00Z">
        <w:r w:rsidR="0030736A">
          <w:rPr>
            <w:color w:val="000000"/>
          </w:rPr>
          <w:t xml:space="preserve"> in a wildtype background</w:t>
        </w:r>
      </w:ins>
      <w:ins w:id="286" w:author="Albi Celaj" w:date="2018-10-22T12:25:00Z">
        <w:r w:rsidR="00E95ADC">
          <w:rPr>
            <w:color w:val="000000"/>
          </w:rPr>
          <w:t xml:space="preserve">, </w:t>
        </w:r>
      </w:ins>
      <w:del w:id="287" w:author="Albi Celaj" w:date="2018-10-22T12:23:00Z">
        <w:r w:rsidR="007D692E" w:rsidRPr="00D66545" w:rsidDel="00E95ADC">
          <w:rPr>
            <w:color w:val="000000"/>
          </w:rPr>
          <w:delText>(</w:delText>
        </w:r>
      </w:del>
      <w:del w:id="288" w:author="Albi Celaj" w:date="2018-10-22T12:28:00Z">
        <w:r w:rsidR="007D692E" w:rsidRPr="00D66545" w:rsidDel="00E95ADC">
          <w:rPr>
            <w:color w:val="000000"/>
          </w:rPr>
          <w:delText xml:space="preserve">[compare </w:delText>
        </w:r>
        <w:r w:rsidR="00BC5B1F" w:rsidRPr="00D66545" w:rsidDel="00E95ADC">
          <w:rPr>
            <w:color w:val="000000"/>
          </w:rPr>
          <w:delText xml:space="preserve">pdr5 </w:delText>
        </w:r>
        <w:r w:rsidR="007D692E" w:rsidRPr="00D66545" w:rsidDel="00E95ADC">
          <w:rPr>
            <w:color w:val="000000"/>
          </w:rPr>
          <w:delText>effect in the presence and absence of SNQ2</w:delText>
        </w:r>
        <w:r w:rsidR="00BC5B1F" w:rsidRPr="00D66545" w:rsidDel="00E95ADC">
          <w:rPr>
            <w:color w:val="000000"/>
          </w:rPr>
          <w:delText xml:space="preserve"> AND compare pdr5 yor1 effect in the presence and absence of SNQ2</w:delText>
        </w:r>
        <w:r w:rsidR="007D692E" w:rsidRPr="00D66545" w:rsidDel="00E95ADC">
          <w:rPr>
            <w:color w:val="000000"/>
          </w:rPr>
          <w:delText xml:space="preserve">][effect size]; p &lt; XX; </w:delText>
        </w:r>
      </w:del>
      <w:r w:rsidR="007D692E" w:rsidRPr="00D66545">
        <w:rPr>
          <w:color w:val="000000"/>
        </w:rPr>
        <w:t>Fig. 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w:t>
      </w:r>
      <w:ins w:id="289" w:author="Albi Celaj" w:date="2018-10-22T12:10:00Z">
        <w:r w:rsidR="00B90B74">
          <w:rPr>
            <w:color w:val="000000"/>
          </w:rPr>
          <w:t xml:space="preserve"> 0.09</w:t>
        </w:r>
      </w:ins>
      <w:del w:id="290" w:author="Albi Celaj" w:date="2018-10-22T12:10:00Z">
        <w:r w:rsidR="00BC5B1F" w:rsidRPr="00D66545" w:rsidDel="00B90B74">
          <w:rPr>
            <w:color w:val="000000"/>
          </w:rPr>
          <w:delText xml:space="preserve"> XX</w:delText>
        </w:r>
      </w:del>
      <w:r w:rsidR="00BC5B1F" w:rsidRPr="00D66545">
        <w:rPr>
          <w:color w:val="000000"/>
        </w:rPr>
        <w:t>)</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D66545" w:rsidRPr="00D66545">
        <w:rPr>
          <w:color w:val="000000"/>
        </w:rPr>
        <w:fldChar w:fldCharType="begin" w:fldLock="1"/>
      </w:r>
      <w:r w:rsidR="00D660A4">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D66545" w:rsidRPr="00D66545">
        <w:rPr>
          <w:color w:val="000000"/>
        </w:rPr>
        <w:fldChar w:fldCharType="separate"/>
      </w:r>
      <w:r w:rsidR="000C5C2F" w:rsidRPr="000C5C2F">
        <w:rPr>
          <w:noProof/>
          <w:color w:val="000000"/>
          <w:vertAlign w:val="superscript"/>
        </w:rPr>
        <w:t>34</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including two- and three-gene combinatorial effects</w:t>
      </w:r>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526D6998" w:rsidR="00772F98" w:rsidRDefault="007E6EFD" w:rsidP="00772F98">
      <w:pPr>
        <w:widowControl w:val="0"/>
        <w:autoSpaceDE w:val="0"/>
        <w:autoSpaceDN w:val="0"/>
        <w:adjustRightInd w:val="0"/>
        <w:jc w:val="both"/>
        <w:rPr>
          <w:color w:val="000000"/>
        </w:rPr>
      </w:pPr>
      <w:r>
        <w:rPr>
          <w:color w:val="000000"/>
        </w:rPr>
        <w:t xml:space="preserve">Many </w:t>
      </w:r>
      <w:r w:rsidR="002C6BB4">
        <w:rPr>
          <w:color w:val="000000"/>
        </w:rPr>
        <w:t xml:space="preserve">of the </w:t>
      </w:r>
      <w:r>
        <w:rPr>
          <w:color w:val="000000"/>
        </w:rPr>
        <w:t xml:space="preserve">complex </w:t>
      </w:r>
      <w:r w:rsidR="00772F98" w:rsidRPr="00D66545">
        <w:rPr>
          <w:color w:val="000000"/>
        </w:rPr>
        <w:t xml:space="preserve">interactions </w:t>
      </w:r>
      <w:r w:rsidR="002C6BB4">
        <w:rPr>
          <w:color w:val="000000"/>
        </w:rPr>
        <w:t xml:space="preserve">we observed </w:t>
      </w:r>
      <w:r w:rsidR="00772F98" w:rsidRPr="00D66545">
        <w:rPr>
          <w:color w:val="000000"/>
        </w:rPr>
        <w:t xml:space="preserve">suggested </w:t>
      </w:r>
      <w:r>
        <w:rPr>
          <w:color w:val="000000"/>
        </w:rPr>
        <w:t xml:space="preserve">the expected phenomenon of multiple </w:t>
      </w:r>
      <w:r w:rsidR="002C6BB4">
        <w:rPr>
          <w:color w:val="000000"/>
        </w:rPr>
        <w:t xml:space="preserve">partially-redundant efflux pumps acting </w:t>
      </w:r>
      <w:r w:rsidR="00772F9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w:t>
      </w:r>
      <w:r w:rsidR="000B68A3" w:rsidRPr="00D66545">
        <w:rPr>
          <w:color w:val="000000"/>
        </w:rPr>
        <w:t xml:space="preserve"> </w:t>
      </w:r>
      <w:r w:rsidR="00772F98" w:rsidRPr="00D66545">
        <w:rPr>
          <w:color w:val="000000"/>
        </w:rPr>
        <w:t xml:space="preserve">Examples of this include the set </w:t>
      </w:r>
      <w:r w:rsidR="00772F98" w:rsidRPr="00D66545">
        <w:rPr>
          <w:i/>
          <w:color w:val="000000"/>
        </w:rPr>
        <w:t>snq2∆</w:t>
      </w:r>
      <w:r w:rsidR="00772F98" w:rsidRPr="00D66545">
        <w:rPr>
          <w:color w:val="000000"/>
        </w:rPr>
        <w:t xml:space="preserve"> and </w:t>
      </w:r>
      <w:r w:rsidR="00772F98" w:rsidRPr="00D66545">
        <w:rPr>
          <w:i/>
          <w:color w:val="000000"/>
        </w:rPr>
        <w:t xml:space="preserve">pdr5∆ </w:t>
      </w:r>
      <w:r w:rsidR="00772F98" w:rsidRPr="00D66545">
        <w:rPr>
          <w:color w:val="000000"/>
        </w:rPr>
        <w:t>under camptothecin (Fig. S</w:t>
      </w:r>
      <w:ins w:id="291" w:author="Albi Celaj [2]" w:date="2018-10-26T16:18:00Z">
        <w:r w:rsidR="00E04520">
          <w:rPr>
            <w:color w:val="000000"/>
          </w:rPr>
          <w:t>7</w:t>
        </w:r>
      </w:ins>
      <w:del w:id="292" w:author="Albi Celaj [2]" w:date="2018-10-26T16:18:00Z">
        <w:r w:rsidR="00772F98" w:rsidRPr="00D66545" w:rsidDel="00E04520">
          <w:rPr>
            <w:color w:val="000000"/>
          </w:rPr>
          <w:delText>8</w:delText>
        </w:r>
      </w:del>
      <w:r w:rsidR="00772F98" w:rsidRPr="00D66545">
        <w:rPr>
          <w:color w:val="000000"/>
        </w:rPr>
        <w:t xml:space="preserve">), and the </w:t>
      </w:r>
      <w:r w:rsidR="00772F98" w:rsidRPr="00D66545">
        <w:rPr>
          <w:i/>
          <w:color w:val="000000"/>
        </w:rPr>
        <w:t>snq2∆</w:t>
      </w:r>
      <w:r w:rsidR="00772F98" w:rsidRPr="00D66545">
        <w:rPr>
          <w:color w:val="000000"/>
        </w:rPr>
        <w:t xml:space="preserve">, </w:t>
      </w:r>
      <w:r w:rsidR="00772F98" w:rsidRPr="00D66545">
        <w:rPr>
          <w:i/>
          <w:color w:val="000000"/>
        </w:rPr>
        <w:t>pdr5∆</w:t>
      </w:r>
      <w:r w:rsidR="00772F98" w:rsidRPr="00D66545">
        <w:rPr>
          <w:color w:val="000000"/>
        </w:rPr>
        <w:t xml:space="preserve">, </w:t>
      </w:r>
      <w:r w:rsidR="00772F98" w:rsidRPr="00D66545">
        <w:rPr>
          <w:i/>
          <w:color w:val="000000"/>
        </w:rPr>
        <w:t>ybt1∆</w:t>
      </w:r>
      <w:r w:rsidR="00772F98" w:rsidRPr="00D66545">
        <w:rPr>
          <w:color w:val="000000"/>
        </w:rPr>
        <w:t xml:space="preserve"> and </w:t>
      </w:r>
      <w:r w:rsidR="00772F98" w:rsidRPr="00D66545">
        <w:rPr>
          <w:i/>
          <w:color w:val="000000"/>
        </w:rPr>
        <w:t>yor1∆</w:t>
      </w:r>
      <w:r w:rsidR="00772F98" w:rsidRPr="00D66545">
        <w:rPr>
          <w:color w:val="000000"/>
        </w:rPr>
        <w:t xml:space="preserve"> set under mitoxantrone (Fig. 3A middle</w:t>
      </w:r>
      <w:ins w:id="293" w:author="Albi Celaj [2]" w:date="2018-10-26T16:22:00Z">
        <w:r w:rsidR="00E04520">
          <w:rPr>
            <w:color w:val="000000"/>
          </w:rPr>
          <w:t xml:space="preserve"> panel</w:t>
        </w:r>
      </w:ins>
      <w:r w:rsidR="00772F98" w:rsidRPr="00D66545">
        <w:rPr>
          <w:color w:val="000000"/>
        </w:rPr>
        <w:t>, S</w:t>
      </w:r>
      <w:ins w:id="294" w:author="Albi Celaj [2]" w:date="2018-10-26T16:20:00Z">
        <w:r w:rsidR="00E04520">
          <w:rPr>
            <w:color w:val="000000"/>
          </w:rPr>
          <w:t>7</w:t>
        </w:r>
      </w:ins>
      <w:del w:id="295" w:author="Albi Celaj [2]" w:date="2018-10-26T16:20:00Z">
        <w:r w:rsidR="00772F98" w:rsidRPr="00D66545" w:rsidDel="00E04520">
          <w:rPr>
            <w:color w:val="000000"/>
          </w:rPr>
          <w:delText>8</w:delText>
        </w:r>
      </w:del>
      <w:r w:rsidR="00772F98" w:rsidRPr="00D66545">
        <w:rPr>
          <w:color w:val="000000"/>
        </w:rPr>
        <w:t xml:space="preserve">).  These sensitivity patterns are consistent with a simple scenario in which each transporter in the set is able </w:t>
      </w:r>
      <w:r w:rsidR="002C6BB4" w:rsidRPr="002C6BB4">
        <w:rPr>
          <w:color w:val="000000"/>
        </w:rPr>
        <w:t xml:space="preserve">association </w:t>
      </w:r>
      <w:r w:rsidR="002C6BB4">
        <w:rPr>
          <w:color w:val="000000"/>
        </w:rPr>
        <w:t xml:space="preserve">to </w:t>
      </w:r>
      <w:r w:rsidR="00772F98" w:rsidRPr="00D66545">
        <w:rPr>
          <w:color w:val="000000"/>
        </w:rPr>
        <w:t>efflux a given drug.</w:t>
      </w:r>
    </w:p>
    <w:p w14:paraId="72798A90" w14:textId="77777777" w:rsidR="00772F98" w:rsidRDefault="00772F98" w:rsidP="00772F98">
      <w:pPr>
        <w:widowControl w:val="0"/>
        <w:autoSpaceDE w:val="0"/>
        <w:autoSpaceDN w:val="0"/>
        <w:adjustRightInd w:val="0"/>
        <w:jc w:val="both"/>
        <w:rPr>
          <w:color w:val="000000"/>
        </w:rPr>
      </w:pPr>
    </w:p>
    <w:p w14:paraId="3DB43E5C" w14:textId="3B03E333" w:rsidR="000570E2" w:rsidRDefault="00772F98" w:rsidP="00C313F6">
      <w:pPr>
        <w:widowControl w:val="0"/>
        <w:autoSpaceDE w:val="0"/>
        <w:autoSpaceDN w:val="0"/>
        <w:adjustRightInd w:val="0"/>
        <w:jc w:val="both"/>
        <w:rPr>
          <w:color w:val="000000"/>
          <w:lang w:val="en-CA"/>
        </w:rPr>
      </w:pPr>
      <w:r>
        <w:rPr>
          <w:color w:val="000000"/>
        </w:rPr>
        <w:t xml:space="preserve">In </w:t>
      </w:r>
      <w:r w:rsidR="002C6BB4">
        <w:rPr>
          <w:color w:val="000000"/>
        </w:rPr>
        <w:t xml:space="preserve">other </w:t>
      </w:r>
      <w:r>
        <w:rPr>
          <w:color w:val="000000"/>
        </w:rPr>
        <w:t xml:space="preserve">cases, the fitness landscapes involved </w:t>
      </w:r>
      <w:r w:rsidR="002C6BB4">
        <w:rPr>
          <w:color w:val="000000"/>
        </w:rPr>
        <w:t xml:space="preserve">more surprising </w:t>
      </w:r>
      <w:r>
        <w:rPr>
          <w:color w:val="000000"/>
        </w:rPr>
        <w:t xml:space="preserve">complex multi-knockout patterns </w:t>
      </w:r>
      <w:r w:rsidR="002C6BB4">
        <w:rPr>
          <w:color w:val="000000"/>
        </w:rPr>
        <w:t xml:space="preserve">conveying </w:t>
      </w:r>
      <w:r>
        <w:rPr>
          <w:color w:val="000000"/>
        </w:rPr>
        <w:t xml:space="preserve">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yielding ‘peak’ strains that were considerably more resistant than a wild-type cell</w:t>
      </w:r>
      <w:r>
        <w:rPr>
          <w:color w:val="000000"/>
          <w:lang w:val="en-CA"/>
        </w:rPr>
        <w:t xml:space="preserve"> (Fig. S</w:t>
      </w:r>
      <w:ins w:id="296" w:author="Albi Celaj [2]" w:date="2018-10-26T16:34:00Z">
        <w:r w:rsidR="00A87D6B">
          <w:rPr>
            <w:color w:val="000000"/>
            <w:lang w:val="en-CA"/>
          </w:rPr>
          <w:t>7</w:t>
        </w:r>
      </w:ins>
      <w:del w:id="297" w:author="Albi Celaj [2]" w:date="2018-10-26T16:34:00Z">
        <w:r w:rsidDel="00A87D6B">
          <w:rPr>
            <w:color w:val="000000"/>
            <w:lang w:val="en-CA"/>
          </w:rPr>
          <w:delText>8</w:delText>
        </w:r>
      </w:del>
      <w:r>
        <w:rPr>
          <w:color w:val="000000"/>
          <w:lang w:val="en-CA"/>
        </w:rPr>
        <w:t xml:space="preserve">). </w:t>
      </w:r>
      <w:r w:rsidR="002C6BB4">
        <w:rPr>
          <w:color w:val="000000"/>
          <w:lang w:val="en-CA"/>
        </w:rPr>
        <w:t xml:space="preserve"> </w:t>
      </w:r>
    </w:p>
    <w:p w14:paraId="23AF7B61" w14:textId="77777777" w:rsidR="000570E2" w:rsidRDefault="000570E2" w:rsidP="00C313F6">
      <w:pPr>
        <w:widowControl w:val="0"/>
        <w:autoSpaceDE w:val="0"/>
        <w:autoSpaceDN w:val="0"/>
        <w:adjustRightInd w:val="0"/>
        <w:jc w:val="both"/>
        <w:rPr>
          <w:color w:val="000000"/>
          <w:lang w:val="en-CA"/>
        </w:rPr>
      </w:pPr>
    </w:p>
    <w:p w14:paraId="5801FC63" w14:textId="6AE89480" w:rsidR="000570E2" w:rsidRDefault="002C6BB4" w:rsidP="00C313F6">
      <w:pPr>
        <w:widowControl w:val="0"/>
        <w:autoSpaceDE w:val="0"/>
        <w:autoSpaceDN w:val="0"/>
        <w:adjustRightInd w:val="0"/>
        <w:jc w:val="both"/>
        <w:rPr>
          <w:color w:val="000000"/>
          <w:lang w:val="en-CA"/>
        </w:rPr>
      </w:pPr>
      <w:r>
        <w:rPr>
          <w:color w:val="000000"/>
          <w:lang w:val="en-CA"/>
        </w:rPr>
        <w:t xml:space="preserve">One striking example of this was </w:t>
      </w:r>
      <w:r w:rsidR="00772F98">
        <w:rPr>
          <w:color w:val="000000"/>
        </w:rPr>
        <w:t>a quadruple deletion</w:t>
      </w:r>
      <w:r>
        <w:rPr>
          <w:color w:val="000000"/>
        </w:rPr>
        <w:t>—</w:t>
      </w:r>
      <w:r w:rsidR="00772F98" w:rsidRPr="00233F15">
        <w:rPr>
          <w:i/>
          <w:color w:val="000000"/>
        </w:rPr>
        <w:t>snq2∆ybt1∆ycf1∆yor1∆</w:t>
      </w:r>
      <w:r>
        <w:rPr>
          <w:color w:val="000000"/>
        </w:rPr>
        <w:t xml:space="preserve">—with high </w:t>
      </w:r>
      <w:r w:rsidR="00772F98"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Pr="00233F15">
        <w:rPr>
          <w:color w:val="000000"/>
          <w:lang w:val="en-CA"/>
        </w:rPr>
        <w:t>Fig.</w:t>
      </w:r>
      <w:r>
        <w:rPr>
          <w:color w:val="000000"/>
          <w:lang w:val="en-CA"/>
        </w:rPr>
        <w:t xml:space="preserve"> 3A, right</w:t>
      </w:r>
      <w:r w:rsidRPr="00233F15">
        <w:rPr>
          <w:color w:val="000000"/>
          <w:lang w:val="en-CA"/>
        </w:rPr>
        <w:t>)</w:t>
      </w:r>
      <w:r w:rsidR="00087998">
        <w:rPr>
          <w:color w:val="000000"/>
        </w:rPr>
        <w:t xml:space="preserve">.  Interestingly, the quintuple mutant </w:t>
      </w:r>
      <w:r w:rsidR="00772F98" w:rsidRPr="00233F15">
        <w:rPr>
          <w:i/>
          <w:color w:val="000000"/>
        </w:rPr>
        <w:t>pdr5∆snq2∆ybt1∆ycf1∆yor1∆</w:t>
      </w:r>
      <w:r w:rsidR="00772F98" w:rsidRPr="00233F15">
        <w:rPr>
          <w:color w:val="000000"/>
        </w:rPr>
        <w:t xml:space="preserve"> </w:t>
      </w:r>
      <w:r w:rsidR="00087998">
        <w:rPr>
          <w:color w:val="000000"/>
        </w:rPr>
        <w:t xml:space="preserve">(differing from the resistant quadruple mutant in that it bears an additional </w:t>
      </w:r>
      <w:r w:rsidR="00087998" w:rsidRPr="00233F15">
        <w:rPr>
          <w:i/>
          <w:color w:val="000000"/>
        </w:rPr>
        <w:t>pdr5∆</w:t>
      </w:r>
      <w:r w:rsidR="00087998">
        <w:rPr>
          <w:color w:val="000000"/>
        </w:rPr>
        <w:t xml:space="preserve"> deletion) showed </w:t>
      </w:r>
      <w:r w:rsidR="00772F98" w:rsidRPr="00233F15">
        <w:rPr>
          <w:color w:val="000000"/>
        </w:rPr>
        <w:t>sensitiv</w:t>
      </w:r>
      <w:r w:rsidR="00087998">
        <w:rPr>
          <w:color w:val="000000"/>
        </w:rPr>
        <w:t xml:space="preserve">ity </w:t>
      </w:r>
      <w:r>
        <w:rPr>
          <w:color w:val="000000"/>
        </w:rPr>
        <w:t xml:space="preserve">to fluconazole </w:t>
      </w:r>
      <w:r w:rsidR="00087998">
        <w:rPr>
          <w:color w:val="000000"/>
        </w:rPr>
        <w:t xml:space="preserve">that was comparable to the single-knockout </w:t>
      </w:r>
      <w:r w:rsidR="00772F98" w:rsidRPr="00233F15">
        <w:rPr>
          <w:i/>
          <w:color w:val="000000"/>
        </w:rPr>
        <w:t xml:space="preserve">pdr5∆ </w:t>
      </w:r>
      <w:r w:rsidR="00087998">
        <w:rPr>
          <w:color w:val="000000"/>
        </w:rPr>
        <w:t>genotype</w:t>
      </w:r>
      <w:r w:rsidR="00772F98" w:rsidRPr="001253E6">
        <w:rPr>
          <w:color w:val="000000"/>
        </w:rPr>
        <w:t>.</w:t>
      </w:r>
      <w:r w:rsidR="00772F98" w:rsidRPr="00233F15">
        <w:rPr>
          <w:color w:val="000000"/>
        </w:rPr>
        <w:t xml:space="preserve"> </w:t>
      </w:r>
      <w:r w:rsidR="00087998">
        <w:rPr>
          <w:color w:val="000000"/>
        </w:rPr>
        <w:t xml:space="preserve"> The deletions of </w:t>
      </w:r>
      <w:r w:rsidR="00087998" w:rsidRPr="00233F15">
        <w:rPr>
          <w:i/>
          <w:color w:val="000000"/>
        </w:rPr>
        <w:t>snq2∆</w:t>
      </w:r>
      <w:r w:rsidR="00087998">
        <w:rPr>
          <w:color w:val="000000"/>
        </w:rPr>
        <w:t xml:space="preserve">, </w:t>
      </w:r>
      <w:r w:rsidR="00087998" w:rsidRPr="00233F15">
        <w:rPr>
          <w:i/>
          <w:color w:val="000000"/>
        </w:rPr>
        <w:t>ybt1∆</w:t>
      </w:r>
      <w:r w:rsidR="00087998">
        <w:rPr>
          <w:color w:val="000000"/>
        </w:rPr>
        <w:t xml:space="preserve">, </w:t>
      </w:r>
      <w:r w:rsidR="00087998" w:rsidRPr="00233F15">
        <w:rPr>
          <w:i/>
          <w:color w:val="000000"/>
        </w:rPr>
        <w:t>ycf1∆</w:t>
      </w:r>
      <w:r w:rsidR="00087998">
        <w:rPr>
          <w:color w:val="000000"/>
        </w:rPr>
        <w:t xml:space="preserve">, </w:t>
      </w:r>
      <w:r w:rsidR="00087998" w:rsidRPr="00233F15">
        <w:rPr>
          <w:i/>
          <w:color w:val="000000"/>
        </w:rPr>
        <w:t>yor1∆</w:t>
      </w:r>
      <w:r w:rsidR="00087998">
        <w:rPr>
          <w:i/>
          <w:color w:val="000000"/>
        </w:rPr>
        <w:t xml:space="preserve"> </w:t>
      </w:r>
      <w:r w:rsidR="00087998">
        <w:rPr>
          <w:color w:val="000000"/>
        </w:rPr>
        <w:t xml:space="preserve">showed synergistic resistance in that </w:t>
      </w:r>
      <w:r w:rsidR="00772F98" w:rsidRPr="00233F15">
        <w:rPr>
          <w:color w:val="000000"/>
        </w:rPr>
        <w:t xml:space="preserve">combinations of one or two </w:t>
      </w:r>
      <w:r w:rsidR="00772F98" w:rsidRPr="00233F15">
        <w:rPr>
          <w:color w:val="000000"/>
          <w:lang w:val="en-CA"/>
        </w:rPr>
        <w:t xml:space="preserve">knockouts </w:t>
      </w:r>
      <w:r w:rsidR="00772F98">
        <w:rPr>
          <w:color w:val="000000"/>
          <w:lang w:val="en-CA"/>
        </w:rPr>
        <w:t>within these four genes resulted in</w:t>
      </w:r>
      <w:r w:rsidR="00772F98" w:rsidRPr="00233F15">
        <w:rPr>
          <w:color w:val="000000"/>
          <w:lang w:val="en-CA"/>
        </w:rPr>
        <w:t xml:space="preserve"> </w:t>
      </w:r>
      <w:r w:rsidR="00772F98">
        <w:rPr>
          <w:color w:val="000000"/>
          <w:lang w:val="en-CA"/>
        </w:rPr>
        <w:t>subtle or absent</w:t>
      </w:r>
      <w:r w:rsidR="00772F98" w:rsidRPr="00233F15">
        <w:rPr>
          <w:color w:val="000000"/>
          <w:lang w:val="en-CA"/>
        </w:rPr>
        <w:t xml:space="preserve"> effects.</w:t>
      </w:r>
      <w:r w:rsidR="00772F98">
        <w:rPr>
          <w:color w:val="000000"/>
          <w:lang w:val="en-CA"/>
        </w:rPr>
        <w:t xml:space="preserve">  These findings</w:t>
      </w:r>
      <w:r w:rsidR="00772F98" w:rsidRPr="00233F15">
        <w:rPr>
          <w:color w:val="000000"/>
          <w:lang w:val="en-CA"/>
        </w:rPr>
        <w:t xml:space="preserve"> extend previous</w:t>
      </w:r>
      <w:r w:rsidR="00143588">
        <w:rPr>
          <w:color w:val="000000"/>
          <w:lang w:val="en-CA"/>
        </w:rPr>
        <w:t xml:space="preserve"> findings that deletions of </w:t>
      </w:r>
      <w:bookmarkStart w:id="298" w:name="_Hlk526513305"/>
      <w:r w:rsidR="00087998">
        <w:rPr>
          <w:i/>
          <w:color w:val="000000"/>
          <w:lang w:val="en-CA"/>
        </w:rPr>
        <w:t xml:space="preserve">SNQ2 </w:t>
      </w:r>
      <w:r w:rsidR="00087998">
        <w:rPr>
          <w:color w:val="000000"/>
          <w:lang w:val="en-CA"/>
        </w:rPr>
        <w:t xml:space="preserve">or </w:t>
      </w:r>
      <w:r w:rsidR="00087998">
        <w:rPr>
          <w:i/>
          <w:color w:val="000000"/>
          <w:lang w:val="en-CA"/>
        </w:rPr>
        <w:t>YOR1</w:t>
      </w:r>
      <w:r w:rsidR="00143588">
        <w:rPr>
          <w:color w:val="000000"/>
          <w:lang w:val="en-CA"/>
        </w:rPr>
        <w:t xml:space="preserve"> </w:t>
      </w:r>
      <w:bookmarkEnd w:id="298"/>
      <w:r w:rsidR="00A11C11">
        <w:rPr>
          <w:color w:val="000000"/>
          <w:lang w:val="en-CA"/>
        </w:rPr>
        <w:t xml:space="preserve">(either </w:t>
      </w:r>
      <w:r w:rsidR="00143588">
        <w:rPr>
          <w:color w:val="000000"/>
          <w:lang w:val="en-CA"/>
        </w:rPr>
        <w:t>alone</w:t>
      </w:r>
      <w:r w:rsidR="00A11C11">
        <w:rPr>
          <w:color w:val="000000"/>
          <w:lang w:val="en-CA"/>
        </w:rPr>
        <w:t xml:space="preserve"> or </w:t>
      </w:r>
      <w:r w:rsidR="00143588">
        <w:rPr>
          <w:color w:val="000000"/>
          <w:lang w:val="en-CA"/>
        </w:rPr>
        <w:t>together</w:t>
      </w:r>
      <w:r w:rsidR="00A11C11">
        <w:rPr>
          <w:color w:val="000000"/>
          <w:lang w:val="en-CA"/>
        </w:rPr>
        <w:t xml:space="preserve">) </w:t>
      </w:r>
      <w:r w:rsidR="00143588">
        <w:rPr>
          <w:color w:val="000000"/>
          <w:lang w:val="en-CA"/>
        </w:rPr>
        <w:t xml:space="preserve">increase resistance to fluconazole, </w:t>
      </w:r>
      <w:r w:rsidR="00A11C11">
        <w:rPr>
          <w:color w:val="000000"/>
          <w:lang w:val="en-CA"/>
        </w:rPr>
        <w:t xml:space="preserve">and that </w:t>
      </w:r>
      <w:r w:rsidR="00A11C11" w:rsidRPr="00233F15">
        <w:rPr>
          <w:i/>
          <w:color w:val="000000"/>
        </w:rPr>
        <w:t>snq2∆</w:t>
      </w:r>
      <w:r w:rsidR="00A11C11">
        <w:rPr>
          <w:color w:val="000000"/>
        </w:rPr>
        <w:t xml:space="preserve"> and </w:t>
      </w:r>
      <w:r w:rsidR="00A11C11" w:rsidRPr="00233F15">
        <w:rPr>
          <w:i/>
          <w:color w:val="000000"/>
        </w:rPr>
        <w:t>yor1∆</w:t>
      </w:r>
      <w:r w:rsidR="00A11C11">
        <w:rPr>
          <w:i/>
          <w:color w:val="000000"/>
        </w:rPr>
        <w:t xml:space="preserve"> </w:t>
      </w:r>
      <w:r w:rsidR="00A11C11">
        <w:rPr>
          <w:color w:val="000000"/>
          <w:lang w:val="en-CA"/>
        </w:rPr>
        <w:t xml:space="preserve">deletions result in </w:t>
      </w:r>
      <w:r w:rsidR="00143588">
        <w:rPr>
          <w:color w:val="000000"/>
          <w:lang w:val="en-CA"/>
        </w:rPr>
        <w:t>increase</w:t>
      </w:r>
      <w:r w:rsidR="00A11C11">
        <w:rPr>
          <w:color w:val="000000"/>
          <w:lang w:val="en-CA"/>
        </w:rPr>
        <w:t>d</w:t>
      </w:r>
      <w:r w:rsidR="00143588">
        <w:rPr>
          <w:color w:val="000000"/>
          <w:lang w:val="en-CA"/>
        </w:rPr>
        <w:t xml:space="preserve"> </w:t>
      </w:r>
      <w:r w:rsidR="00143588" w:rsidRPr="00F67D9D">
        <w:rPr>
          <w:i/>
          <w:color w:val="000000"/>
          <w:lang w:val="en-CA"/>
        </w:rPr>
        <w:t>PDR5</w:t>
      </w:r>
      <w:r w:rsidR="00143588">
        <w:rPr>
          <w:color w:val="000000"/>
          <w:lang w:val="en-CA"/>
        </w:rPr>
        <w:t xml:space="preserve"> expression and activity</w:t>
      </w:r>
      <w:r w:rsidR="00143588" w:rsidRPr="00233F15">
        <w:rPr>
          <w:color w:val="000000"/>
          <w:lang w:val="en-CA"/>
        </w:rPr>
        <w:fldChar w:fldCharType="begin" w:fldLock="1"/>
      </w:r>
      <w:r w:rsidR="00D660A4">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143588" w:rsidRPr="00233F15">
        <w:rPr>
          <w:color w:val="000000"/>
          <w:lang w:val="en-CA"/>
        </w:rPr>
        <w:fldChar w:fldCharType="separate"/>
      </w:r>
      <w:r w:rsidR="000C5C2F" w:rsidRPr="000C5C2F">
        <w:rPr>
          <w:noProof/>
          <w:color w:val="000000"/>
          <w:vertAlign w:val="superscript"/>
          <w:lang w:val="en-CA"/>
        </w:rPr>
        <w:t>33</w:t>
      </w:r>
      <w:r w:rsidR="00143588" w:rsidRPr="00233F15">
        <w:rPr>
          <w:color w:val="000000"/>
          <w:lang w:val="en-CA"/>
        </w:rPr>
        <w:fldChar w:fldCharType="end"/>
      </w:r>
      <w:r w:rsidR="00143588">
        <w:rPr>
          <w:color w:val="000000"/>
          <w:lang w:val="en-CA"/>
        </w:rPr>
        <w:t xml:space="preserve">.  Specifically, our results </w:t>
      </w:r>
      <w:r w:rsidR="00A11C11" w:rsidRPr="00696DAE">
        <w:rPr>
          <w:color w:val="000000"/>
        </w:rPr>
        <w:t>(</w:t>
      </w:r>
      <w:r w:rsidR="00A11C11">
        <w:rPr>
          <w:color w:val="000000"/>
        </w:rPr>
        <w:t>Fig. 3A, right</w:t>
      </w:r>
      <w:r w:rsidR="00A11C11" w:rsidRPr="00696DAE">
        <w:rPr>
          <w:color w:val="000000"/>
        </w:rPr>
        <w:t>)</w:t>
      </w:r>
      <w:r w:rsidR="00A11C11">
        <w:rPr>
          <w:color w:val="000000"/>
        </w:rPr>
        <w:t xml:space="preserve"> </w:t>
      </w:r>
      <w:r w:rsidR="00772F98">
        <w:rPr>
          <w:color w:val="000000"/>
          <w:lang w:val="en-CA"/>
        </w:rPr>
        <w:t>suggest that</w:t>
      </w:r>
      <w:r w:rsidR="00A11C11">
        <w:rPr>
          <w:color w:val="000000"/>
          <w:lang w:val="en-CA"/>
        </w:rPr>
        <w:t>:</w:t>
      </w:r>
      <w:r w:rsidR="00772F98">
        <w:rPr>
          <w:color w:val="000000"/>
          <w:lang w:val="en-CA"/>
        </w:rPr>
        <w:t xml:space="preserve"> </w:t>
      </w:r>
      <w:r w:rsidR="00A11C11">
        <w:rPr>
          <w:color w:val="000000"/>
          <w:lang w:val="en-CA"/>
        </w:rPr>
        <w:t xml:space="preserve">1) </w:t>
      </w:r>
      <w:r>
        <w:rPr>
          <w:color w:val="000000"/>
          <w:lang w:val="en-CA"/>
        </w:rPr>
        <w:t xml:space="preserve">fluconazole </w:t>
      </w:r>
      <w:r w:rsidR="00143588">
        <w:rPr>
          <w:color w:val="000000"/>
          <w:lang w:val="en-CA"/>
        </w:rPr>
        <w:t xml:space="preserve">resistance is increased further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knockouts </w:t>
      </w:r>
      <w:r w:rsidR="00772F98">
        <w:rPr>
          <w:color w:val="000000"/>
          <w:lang w:val="en-CA"/>
        </w:rPr>
        <w:t xml:space="preserve">in addition to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 xml:space="preserve">; 2) </w:t>
      </w:r>
      <w:r w:rsidR="00143588">
        <w:rPr>
          <w:color w:val="000000"/>
          <w:lang w:val="en-CA"/>
        </w:rPr>
        <w:t xml:space="preserve">the effects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are synergistic with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w:t>
      </w:r>
      <w:r w:rsidR="00143588">
        <w:rPr>
          <w:color w:val="000000"/>
          <w:lang w:val="en-CA"/>
        </w:rPr>
        <w:t xml:space="preserve"> and </w:t>
      </w:r>
      <w:r w:rsidR="00A11C11">
        <w:rPr>
          <w:color w:val="000000"/>
          <w:lang w:val="en-CA"/>
        </w:rPr>
        <w:t xml:space="preserve">that 3) </w:t>
      </w:r>
      <w:r w:rsidR="00143588">
        <w:rPr>
          <w:color w:val="000000"/>
          <w:lang w:val="en-CA"/>
        </w:rPr>
        <w:t xml:space="preserve">resistance of the </w:t>
      </w:r>
      <w:r w:rsidR="00143588" w:rsidRPr="00233F15">
        <w:rPr>
          <w:i/>
          <w:color w:val="000000"/>
        </w:rPr>
        <w:t>snq2∆ybt1∆ycf1∆yor1∆</w:t>
      </w:r>
      <w:r w:rsidR="00143588">
        <w:rPr>
          <w:color w:val="000000"/>
        </w:rPr>
        <w:t xml:space="preserve"> knockout depends on </w:t>
      </w:r>
      <w:r w:rsidR="00143588" w:rsidRPr="00F67D9D">
        <w:rPr>
          <w:i/>
          <w:color w:val="000000"/>
        </w:rPr>
        <w:t>PDR5</w:t>
      </w:r>
      <w:r w:rsidR="00772F98">
        <w:rPr>
          <w:color w:val="000000"/>
          <w:lang w:val="en-CA"/>
        </w:rPr>
        <w:t xml:space="preserve">.  </w:t>
      </w:r>
      <w:r w:rsidR="00C313F6">
        <w:rPr>
          <w:color w:val="000000"/>
          <w:lang w:val="en-CA"/>
        </w:rPr>
        <w:t>Because each genotype group contains a</w:t>
      </w:r>
      <w:r w:rsidR="00C313F6" w:rsidRPr="00233F15">
        <w:rPr>
          <w:color w:val="000000"/>
          <w:lang w:val="en-CA"/>
        </w:rPr>
        <w:t xml:space="preserve"> </w:t>
      </w:r>
      <w:r w:rsidR="00C313F6">
        <w:rPr>
          <w:color w:val="000000"/>
          <w:lang w:val="en-CA"/>
        </w:rPr>
        <w:t xml:space="preserve">heterogeneous </w:t>
      </w:r>
      <w:r w:rsidR="00C313F6" w:rsidRPr="00233F15">
        <w:rPr>
          <w:color w:val="000000"/>
          <w:lang w:val="en-CA"/>
        </w:rPr>
        <w:t>pop</w:t>
      </w:r>
      <w:r w:rsidR="00C313F6">
        <w:rPr>
          <w:color w:val="000000"/>
          <w:lang w:val="en-CA"/>
        </w:rPr>
        <w:t xml:space="preserve">ulation of individuals with additional background knockouts, we visualized the distribution in fluconazole resistance in each group (Fig. 3B).  </w:t>
      </w:r>
      <w:r w:rsidR="000570E2">
        <w:rPr>
          <w:color w:val="000000"/>
          <w:lang w:val="en-CA"/>
        </w:rPr>
        <w:t xml:space="preserve">Each of the phenomena noted in this fluconazole example were also observed for </w:t>
      </w:r>
      <w:r w:rsidR="000570E2" w:rsidRPr="00233F15">
        <w:rPr>
          <w:color w:val="000000"/>
        </w:rPr>
        <w:t>ketoc</w:t>
      </w:r>
      <w:r w:rsidR="000570E2">
        <w:rPr>
          <w:color w:val="000000"/>
        </w:rPr>
        <w:t>onazole (</w:t>
      </w:r>
      <w:r w:rsidR="000570E2">
        <w:rPr>
          <w:color w:val="000000"/>
          <w:lang w:val="en-CA"/>
        </w:rPr>
        <w:t>Fig. S</w:t>
      </w:r>
      <w:ins w:id="299" w:author="Albi Celaj [2]" w:date="2018-10-26T16:34:00Z">
        <w:r w:rsidR="00292B12">
          <w:rPr>
            <w:color w:val="000000"/>
            <w:lang w:val="en-CA"/>
          </w:rPr>
          <w:t>7</w:t>
        </w:r>
      </w:ins>
      <w:del w:id="300" w:author="Albi Celaj [2]" w:date="2018-10-26T16:34:00Z">
        <w:r w:rsidR="000570E2" w:rsidDel="00292B12">
          <w:rPr>
            <w:color w:val="000000"/>
            <w:lang w:val="en-CA"/>
          </w:rPr>
          <w:delText>8</w:delText>
        </w:r>
      </w:del>
      <w:r w:rsidR="000570E2">
        <w:rPr>
          <w:color w:val="000000"/>
          <w:lang w:val="en-CA"/>
        </w:rPr>
        <w:t xml:space="preserve">).  For itraconazole, the same quadruple and quintuple mutant effects were observed, but lower-order combinations of knockouts in the quadruple mutant appeared to be more additive </w:t>
      </w:r>
      <w:r w:rsidR="000570E2">
        <w:rPr>
          <w:color w:val="000000"/>
        </w:rPr>
        <w:t>(</w:t>
      </w:r>
      <w:r w:rsidR="000570E2">
        <w:rPr>
          <w:color w:val="000000"/>
          <w:lang w:val="en-CA"/>
        </w:rPr>
        <w:t>Fig. S</w:t>
      </w:r>
      <w:ins w:id="301" w:author="Albi Celaj [2]" w:date="2018-10-26T16:35:00Z">
        <w:r w:rsidR="00586F45">
          <w:rPr>
            <w:color w:val="000000"/>
            <w:lang w:val="en-CA"/>
          </w:rPr>
          <w:t>7</w:t>
        </w:r>
      </w:ins>
      <w:del w:id="302" w:author="Albi Celaj [2]" w:date="2018-10-26T16:35:00Z">
        <w:r w:rsidR="000570E2" w:rsidDel="00586F45">
          <w:rPr>
            <w:color w:val="000000"/>
            <w:lang w:val="en-CA"/>
          </w:rPr>
          <w:delText>8</w:delText>
        </w:r>
      </w:del>
      <w:r w:rsidR="000570E2">
        <w:rPr>
          <w:color w:val="000000"/>
          <w:lang w:val="en-CA"/>
        </w:rPr>
        <w:t>).  Thus, engineered population profiling could reveal complex patterns of positive and negative genetic interaction that cannot be explained simply in terms of sets of efflux pumps that act in parallel.</w:t>
      </w:r>
    </w:p>
    <w:p w14:paraId="6BDF6A7D" w14:textId="77777777" w:rsidR="000570E2" w:rsidRDefault="000570E2" w:rsidP="00C313F6">
      <w:pPr>
        <w:widowControl w:val="0"/>
        <w:autoSpaceDE w:val="0"/>
        <w:autoSpaceDN w:val="0"/>
        <w:adjustRightInd w:val="0"/>
        <w:jc w:val="both"/>
        <w:rPr>
          <w:color w:val="000000"/>
          <w:lang w:val="en-CA"/>
        </w:rPr>
      </w:pPr>
    </w:p>
    <w:p w14:paraId="7B618D01" w14:textId="6BD8DAD8" w:rsidR="009C2A0C" w:rsidRDefault="009C2A0C" w:rsidP="00FF3025">
      <w:pPr>
        <w:widowControl w:val="0"/>
        <w:autoSpaceDE w:val="0"/>
        <w:autoSpaceDN w:val="0"/>
        <w:adjustRightInd w:val="0"/>
        <w:jc w:val="both"/>
        <w:rPr>
          <w:color w:val="000000"/>
        </w:rPr>
      </w:pPr>
      <w:r>
        <w:rPr>
          <w:color w:val="000000"/>
          <w:lang w:val="en-CA"/>
        </w:rPr>
        <w:t>Although grouping segregants according to their genotypes at only five of the sixteen gene loci was initially useful, we observed high phenotypic variability within some of these segregant sets</w:t>
      </w:r>
      <w:r w:rsidR="00C313F6">
        <w:rPr>
          <w:color w:val="000000"/>
          <w:lang w:val="en-CA"/>
        </w:rPr>
        <w:t>.</w:t>
      </w:r>
      <w:r w:rsidR="000570E2">
        <w:rPr>
          <w:color w:val="000000"/>
          <w:lang w:val="en-CA"/>
        </w:rPr>
        <w:t xml:space="preserve"> </w:t>
      </w:r>
      <w:r w:rsidR="000D06E5">
        <w:rPr>
          <w:color w:val="000000"/>
        </w:rPr>
        <w:t xml:space="preserve">We </w:t>
      </w:r>
      <w:r w:rsidR="000570E2">
        <w:rPr>
          <w:color w:val="000000"/>
        </w:rPr>
        <w:t xml:space="preserve">therefore </w:t>
      </w:r>
      <w:r>
        <w:rPr>
          <w:color w:val="000000"/>
        </w:rPr>
        <w:t xml:space="preserve">systematically </w:t>
      </w:r>
      <w:r w:rsidR="000D06E5">
        <w:rPr>
          <w:color w:val="000000"/>
        </w:rPr>
        <w:t>e</w:t>
      </w:r>
      <w:r w:rsidR="004305E3">
        <w:rPr>
          <w:color w:val="000000"/>
        </w:rPr>
        <w:t>xpand</w:t>
      </w:r>
      <w:r w:rsidR="000D06E5">
        <w:rPr>
          <w:color w:val="000000"/>
        </w:rPr>
        <w:t xml:space="preserve">ed </w:t>
      </w:r>
      <w:r w:rsidR="004305E3">
        <w:rPr>
          <w:color w:val="000000"/>
        </w:rPr>
        <w:t xml:space="preserve">our </w:t>
      </w:r>
      <w:r w:rsidR="00C20754">
        <w:rPr>
          <w:color w:val="000000"/>
        </w:rPr>
        <w:t>search for multi-gene effects</w:t>
      </w:r>
      <w:r w:rsidR="000D06E5">
        <w:rPr>
          <w:color w:val="000000"/>
        </w:rPr>
        <w:t xml:space="preserve"> </w:t>
      </w:r>
      <w:r w:rsidR="000570E2">
        <w:rPr>
          <w:color w:val="000000"/>
        </w:rPr>
        <w:t>amongst all 16 genes</w:t>
      </w:r>
      <w:r>
        <w:rPr>
          <w:color w:val="000000"/>
        </w:rPr>
        <w:t>,</w:t>
      </w:r>
      <w:r w:rsidR="000570E2">
        <w:rPr>
          <w:color w:val="000000"/>
        </w:rPr>
        <w:t xml:space="preserve"> </w:t>
      </w:r>
      <w:r w:rsidR="000D06E5">
        <w:rPr>
          <w:color w:val="000000"/>
        </w:rPr>
        <w:t xml:space="preserve">using an extension </w:t>
      </w:r>
      <w:r w:rsidR="00A11C11">
        <w:rPr>
          <w:color w:val="000000"/>
        </w:rPr>
        <w:t xml:space="preserve">(see Methods) </w:t>
      </w:r>
      <w:r w:rsidR="000D06E5">
        <w:rPr>
          <w:color w:val="000000"/>
        </w:rPr>
        <w:t xml:space="preserve">of the linear model </w:t>
      </w:r>
      <w:r w:rsidR="00A11C11">
        <w:rPr>
          <w:color w:val="000000"/>
        </w:rPr>
        <w:t>described above in the context of single-gene effects</w:t>
      </w:r>
      <w:r w:rsidR="000D06E5">
        <w:rPr>
          <w:color w:val="000000"/>
        </w:rPr>
        <w:t xml:space="preserve">.  All single and multi-gene interactions </w:t>
      </w:r>
      <w:r w:rsidR="00A11C11">
        <w:rPr>
          <w:color w:val="000000"/>
        </w:rPr>
        <w:t xml:space="preserve">that passed the significance test </w:t>
      </w:r>
      <w:r w:rsidR="000D06E5">
        <w:rPr>
          <w:color w:val="000000"/>
        </w:rPr>
        <w:t>(</w:t>
      </w:r>
      <w:r w:rsidR="006A05DE">
        <w:rPr>
          <w:i/>
          <w:color w:val="000000"/>
        </w:rPr>
        <w:t>p</w:t>
      </w:r>
      <w:r w:rsidR="000D06E5" w:rsidRPr="00795AAD">
        <w:rPr>
          <w:color w:val="000000"/>
        </w:rPr>
        <w:t xml:space="preserve"> &lt; </w:t>
      </w:r>
      <w:r w:rsidR="006A05DE" w:rsidRPr="00795AAD">
        <w:rPr>
          <w:color w:val="000000"/>
        </w:rPr>
        <w:t>0</w:t>
      </w:r>
      <w:r w:rsidR="000D06E5" w:rsidRPr="00795AAD">
        <w:rPr>
          <w:color w:val="000000"/>
        </w:rPr>
        <w:t xml:space="preserve">.05 </w:t>
      </w:r>
      <w:r w:rsidR="000D06E5">
        <w:rPr>
          <w:color w:val="000000"/>
        </w:rPr>
        <w:t xml:space="preserve">after adjusting for multiple </w:t>
      </w:r>
      <w:r w:rsidR="000B68A3">
        <w:rPr>
          <w:color w:val="000000"/>
        </w:rPr>
        <w:t>testing) are shown in Figure 3C</w:t>
      </w:r>
      <w:r w:rsidR="000D06E5">
        <w:rPr>
          <w:color w:val="000000"/>
        </w:rPr>
        <w:t xml:space="preserve">.  </w:t>
      </w:r>
    </w:p>
    <w:p w14:paraId="459B797F" w14:textId="77777777" w:rsidR="009C2A0C" w:rsidRDefault="009C2A0C" w:rsidP="00FF3025">
      <w:pPr>
        <w:widowControl w:val="0"/>
        <w:autoSpaceDE w:val="0"/>
        <w:autoSpaceDN w:val="0"/>
        <w:adjustRightInd w:val="0"/>
        <w:jc w:val="both"/>
        <w:rPr>
          <w:color w:val="000000"/>
        </w:rPr>
      </w:pPr>
    </w:p>
    <w:p w14:paraId="4DF1F853" w14:textId="75529173" w:rsidR="009C2A0C" w:rsidDel="00594616" w:rsidRDefault="009C2A0C" w:rsidP="00FF3025">
      <w:pPr>
        <w:widowControl w:val="0"/>
        <w:autoSpaceDE w:val="0"/>
        <w:autoSpaceDN w:val="0"/>
        <w:adjustRightInd w:val="0"/>
        <w:jc w:val="both"/>
        <w:rPr>
          <w:del w:id="303" w:author="Albi Celaj" w:date="2018-10-23T16:37:00Z"/>
          <w:color w:val="000000"/>
        </w:rPr>
      </w:pPr>
      <w:r>
        <w:rPr>
          <w:color w:val="000000"/>
        </w:rPr>
        <w:t xml:space="preserve">Our </w:t>
      </w:r>
      <w:r w:rsidR="000D06E5">
        <w:rPr>
          <w:color w:val="000000"/>
        </w:rPr>
        <w:t xml:space="preserve">analysis yielded </w:t>
      </w:r>
      <w:r w:rsidR="00C20754">
        <w:rPr>
          <w:color w:val="000000"/>
        </w:rPr>
        <w:t>genetic interactions involving two or more genes for fifteen out of sixteen (94%) of the drugs examined</w:t>
      </w:r>
      <w:r w:rsidR="000D06E5">
        <w:rPr>
          <w:color w:val="000000"/>
        </w:rPr>
        <w:t xml:space="preserve"> (Fig. 3</w:t>
      </w:r>
      <w:r w:rsidR="00055F5E">
        <w:rPr>
          <w:color w:val="000000"/>
        </w:rPr>
        <w:t>C</w:t>
      </w:r>
      <w:r w:rsidR="000D06E5">
        <w:rPr>
          <w:color w:val="000000"/>
        </w:rPr>
        <w:t>)</w:t>
      </w:r>
      <w:ins w:id="304" w:author="Albi Celaj" w:date="2018-10-23T16:36:00Z">
        <w:r w:rsidR="00594616">
          <w:rPr>
            <w:color w:val="000000"/>
          </w:rPr>
          <w:t xml:space="preserve">, </w:t>
        </w:r>
        <w:commentRangeStart w:id="305"/>
        <w:r w:rsidR="00594616">
          <w:rPr>
            <w:color w:val="000000"/>
          </w:rPr>
          <w:t>with the exception of beauvericin</w:t>
        </w:r>
        <w:commentRangeEnd w:id="305"/>
        <w:r w:rsidR="00594616">
          <w:rPr>
            <w:rStyle w:val="CommentReference"/>
            <w:rFonts w:asciiTheme="minorHAnsi" w:hAnsiTheme="minorHAnsi" w:cstheme="minorBidi"/>
          </w:rPr>
          <w:commentReference w:id="305"/>
        </w:r>
      </w:ins>
      <w:r w:rsidR="00C20754">
        <w:rPr>
          <w:color w:val="000000"/>
        </w:rPr>
        <w:t xml:space="preserve">.  </w:t>
      </w:r>
      <w:bookmarkStart w:id="306" w:name="_GoBack"/>
      <w:del w:id="307" w:author="Albi Celaj" w:date="2018-10-23T16:36:00Z">
        <w:r w:rsidR="00C20754" w:rsidDel="00594616">
          <w:rPr>
            <w:color w:val="000000"/>
          </w:rPr>
          <w:delText xml:space="preserve">For beauvericin, the only </w:delText>
        </w:r>
        <w:r w:rsidDel="00594616">
          <w:rPr>
            <w:color w:val="000000"/>
          </w:rPr>
          <w:delText>drug for which no genetic interactions were found</w:delText>
        </w:r>
        <w:r w:rsidR="00C20754" w:rsidDel="00594616">
          <w:rPr>
            <w:color w:val="000000"/>
          </w:rPr>
          <w:delText xml:space="preserve">, all strains with </w:delText>
        </w:r>
        <w:r w:rsidR="00C20754" w:rsidRPr="00795AAD" w:rsidDel="00594616">
          <w:rPr>
            <w:i/>
            <w:color w:val="000000"/>
          </w:rPr>
          <w:delText>YOR1</w:delText>
        </w:r>
        <w:r w:rsidR="00C20754" w:rsidRPr="00795AAD" w:rsidDel="00594616">
          <w:rPr>
            <w:i/>
            <w:color w:val="000000"/>
            <w:vertAlign w:val="superscript"/>
          </w:rPr>
          <w:delText>+</w:delText>
        </w:r>
        <w:r w:rsidR="00C20754" w:rsidDel="00594616">
          <w:rPr>
            <w:color w:val="000000"/>
          </w:rPr>
          <w:delText xml:space="preserve"> genotypes were completely insensitive as previously described</w:delText>
        </w:r>
        <w:r w:rsidR="00450E99" w:rsidDel="00594616">
          <w:rPr>
            <w:color w:val="000000"/>
          </w:rPr>
          <w:fldChar w:fldCharType="begin" w:fldLock="1"/>
        </w:r>
        <w:r w:rsidR="007D4A1E" w:rsidRPr="00EE2B48" w:rsidDel="00594616">
          <w:rPr>
            <w:color w:val="000000"/>
          </w:rPr>
          <w:del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44&lt;/sup&gt;","plainTextFormattedCitation":"44","previouslyFormattedCitation":"&lt;sup&gt;44&lt;/sup&gt;"},"properties":{"noteIndex":0},"schema":"https://github.com/citation-style-language/schema/raw/master/csl-citation.json"}</w:delInstrText>
        </w:r>
        <w:r w:rsidR="00450E99" w:rsidDel="00594616">
          <w:rPr>
            <w:color w:val="000000"/>
          </w:rPr>
          <w:fldChar w:fldCharType="separate"/>
        </w:r>
        <w:r w:rsidR="007D4A1E" w:rsidRPr="00594616" w:rsidDel="00594616">
          <w:rPr>
            <w:noProof/>
            <w:color w:val="000000"/>
            <w:vertAlign w:val="superscript"/>
          </w:rPr>
          <w:delText>44</w:delText>
        </w:r>
        <w:r w:rsidR="00450E99" w:rsidDel="00594616">
          <w:rPr>
            <w:color w:val="000000"/>
          </w:rPr>
          <w:fldChar w:fldCharType="end"/>
        </w:r>
        <w:r w:rsidR="00C20754" w:rsidDel="00594616">
          <w:rPr>
            <w:color w:val="000000"/>
          </w:rPr>
          <w:delText xml:space="preserve">, while all </w:delText>
        </w:r>
        <w:r w:rsidR="00C20754" w:rsidRPr="00795AAD" w:rsidDel="00594616">
          <w:rPr>
            <w:i/>
            <w:color w:val="000000"/>
          </w:rPr>
          <w:delText>yor1</w:delText>
        </w:r>
        <w:r w:rsidR="00C20754" w:rsidDel="00594616">
          <w:rPr>
            <w:i/>
            <w:color w:val="000000"/>
          </w:rPr>
          <w:delText>∆</w:delText>
        </w:r>
        <w:r w:rsidR="00C20754" w:rsidDel="00594616">
          <w:rPr>
            <w:color w:val="000000"/>
          </w:rPr>
          <w:delText xml:space="preserve"> genotypes lacked any detectable growth.  We have not explored lower concentrations for beauvericin at which higher-order genetic interactions might yet be found.  </w:delText>
        </w:r>
      </w:del>
    </w:p>
    <w:p w14:paraId="78CB581F" w14:textId="77777777" w:rsidR="009C2A0C" w:rsidDel="00594616" w:rsidRDefault="009C2A0C" w:rsidP="00FF3025">
      <w:pPr>
        <w:widowControl w:val="0"/>
        <w:autoSpaceDE w:val="0"/>
        <w:autoSpaceDN w:val="0"/>
        <w:adjustRightInd w:val="0"/>
        <w:jc w:val="both"/>
        <w:rPr>
          <w:del w:id="308" w:author="Albi Celaj" w:date="2018-10-23T16:37:00Z"/>
          <w:color w:val="000000"/>
        </w:rPr>
      </w:pPr>
    </w:p>
    <w:bookmarkEnd w:id="306"/>
    <w:p w14:paraId="79176548" w14:textId="6E965B30" w:rsidR="004305E3" w:rsidRDefault="00C20754" w:rsidP="00FF3025">
      <w:pPr>
        <w:widowControl w:val="0"/>
        <w:autoSpaceDE w:val="0"/>
        <w:autoSpaceDN w:val="0"/>
        <w:adjustRightInd w:val="0"/>
        <w:jc w:val="both"/>
        <w:rPr>
          <w:color w:val="000000"/>
        </w:rPr>
      </w:pPr>
      <w:r>
        <w:rPr>
          <w:color w:val="000000"/>
        </w:rPr>
        <w:t xml:space="preserve">Higher-order genetic interactions </w:t>
      </w:r>
      <w:r w:rsidR="000D06E5">
        <w:rPr>
          <w:color w:val="000000"/>
        </w:rPr>
        <w:t xml:space="preserve">(involving three or more genes) </w:t>
      </w:r>
      <w:r>
        <w:rPr>
          <w:color w:val="000000"/>
        </w:rPr>
        <w:t>were observed for fourteen of sixteen (88%) of drugs tested</w:t>
      </w:r>
      <w:r w:rsidR="00450E99">
        <w:rPr>
          <w:color w:val="000000"/>
        </w:rPr>
        <w:t xml:space="preserve"> (Fig. 3C</w:t>
      </w:r>
      <w:r w:rsidR="000D06E5">
        <w:rPr>
          <w:color w:val="000000"/>
        </w:rPr>
        <w:t>)</w:t>
      </w:r>
      <w:r>
        <w:rPr>
          <w:color w:val="000000"/>
        </w:rPr>
        <w:t xml:space="preserve">.  Here the exception (beyond beauvericin) was </w:t>
      </w:r>
      <w:r w:rsidR="003A0327">
        <w:rPr>
          <w:color w:val="000000"/>
        </w:rPr>
        <w:t xml:space="preserve">cycloheximide.  For cycloheximide, </w:t>
      </w:r>
      <w:r w:rsidR="000D06E5">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506324">
        <w:rPr>
          <w:color w:val="000000"/>
        </w:rPr>
        <w:fldChar w:fldCharType="begin" w:fldLock="1"/>
      </w:r>
      <w:r w:rsidR="00D660A4">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lt;sup&gt;34,45–47&lt;/sup&gt;","plainTextFormattedCitation":"34,45–47","previouslyFormattedCitation":"&lt;sup&gt;34,45–47&lt;/sup&gt;"},"properties":{"noteIndex":0},"schema":"https://github.com/citation-style-language/schema/raw/master/csl-citation.json"}</w:instrText>
      </w:r>
      <w:r w:rsidR="00506324">
        <w:rPr>
          <w:color w:val="000000"/>
        </w:rPr>
        <w:fldChar w:fldCharType="separate"/>
      </w:r>
      <w:r w:rsidR="000C5C2F" w:rsidRPr="000C5C2F">
        <w:rPr>
          <w:noProof/>
          <w:color w:val="000000"/>
          <w:vertAlign w:val="superscript"/>
        </w:rPr>
        <w:t>34,45–47</w:t>
      </w:r>
      <w:r w:rsidR="00506324">
        <w:rPr>
          <w:color w:val="000000"/>
        </w:rPr>
        <w:fldChar w:fldCharType="end"/>
      </w:r>
      <w:r w:rsidR="003A0327">
        <w:rPr>
          <w:color w:val="000000"/>
        </w:rPr>
        <w:t xml:space="preserve">, </w:t>
      </w:r>
      <w:r w:rsidR="000D06E5">
        <w:rPr>
          <w:color w:val="000000"/>
        </w:rPr>
        <w:t>many weak single-knockout effects</w:t>
      </w:r>
      <w:r w:rsidR="00D75D45">
        <w:rPr>
          <w:color w:val="000000"/>
        </w:rPr>
        <w:t>,</w:t>
      </w:r>
      <w:r w:rsidR="000D06E5">
        <w:rPr>
          <w:color w:val="000000"/>
        </w:rPr>
        <w:t xml:space="preserve"> and </w:t>
      </w:r>
      <w:r w:rsidR="003A0327">
        <w:rPr>
          <w:color w:val="000000"/>
        </w:rPr>
        <w:t xml:space="preserve">only </w:t>
      </w:r>
      <w:r w:rsidR="000D06E5">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(Fig. 3C</w:t>
      </w:r>
      <w:r w:rsidR="000D06E5">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48994BA1" w14:textId="7EA84366" w:rsidR="00001421" w:rsidDel="006D4822" w:rsidRDefault="00001421" w:rsidP="00FF3025">
      <w:pPr>
        <w:widowControl w:val="0"/>
        <w:autoSpaceDE w:val="0"/>
        <w:autoSpaceDN w:val="0"/>
        <w:adjustRightInd w:val="0"/>
        <w:jc w:val="both"/>
        <w:rPr>
          <w:del w:id="309" w:author="Albi Celaj" w:date="2018-10-23T16:39:00Z"/>
          <w:color w:val="000000"/>
        </w:rPr>
      </w:pPr>
    </w:p>
    <w:p w14:paraId="34BAF1BD" w14:textId="67E6B1D9" w:rsidR="00001421" w:rsidRDefault="00001421" w:rsidP="00001421">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w:t>
      </w:r>
      <w:r>
        <w:rPr>
          <w:rFonts w:eastAsiaTheme="minorEastAsia"/>
          <w:bCs/>
          <w:iCs/>
          <w:color w:val="000000" w:themeColor="text1"/>
        </w:rPr>
        <w:lastRenderedPageBreak/>
        <w:t xml:space="preserve">our initial manual exploration of the complex landscape included complex positive interactions involving </w:t>
      </w:r>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r>
        <w:rPr>
          <w:rFonts w:eastAsiaTheme="minorEastAsia"/>
          <w:bCs/>
          <w:iCs/>
          <w:color w:val="000000" w:themeColor="text1"/>
        </w:rPr>
        <w:t>. In each of these examples, a knockout of one of these genes conferred some resistance in a highly-sensitive multi-knockout background (Fig. 3C).</w:t>
      </w:r>
      <w:r w:rsidRPr="00233F15">
        <w:rPr>
          <w:bCs/>
          <w:iCs/>
          <w:color w:val="000000" w:themeColor="text1"/>
        </w:rPr>
        <w:t xml:space="preserve"> </w:t>
      </w:r>
    </w:p>
    <w:p w14:paraId="368CAC2A" w14:textId="4A8FE769" w:rsidR="00BC34CF" w:rsidRDefault="00C313F6" w:rsidP="00BC34CF">
      <w:pPr>
        <w:pStyle w:val="NormalWeb"/>
        <w:jc w:val="both"/>
        <w:rPr>
          <w:bCs/>
          <w:iCs/>
          <w:color w:val="000000" w:themeColor="text1"/>
        </w:rPr>
      </w:pPr>
      <w:r>
        <w:rPr>
          <w:color w:val="000000"/>
        </w:rPr>
        <w:t xml:space="preserve">Formalizing the fitness landscapes as a set 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interaction with </w:t>
      </w:r>
      <w:r w:rsidRPr="00233F15">
        <w:rPr>
          <w:bCs/>
          <w:i/>
          <w:iCs/>
          <w:color w:val="000000" w:themeColor="text1"/>
        </w:rPr>
        <w:t>pdr5</w:t>
      </w:r>
      <w:r w:rsidR="009C2A0C" w:rsidRPr="00233F15">
        <w:rPr>
          <w:bCs/>
          <w:i/>
          <w:iCs/>
          <w:color w:val="000000" w:themeColor="text1"/>
        </w:rPr>
        <w:t>∆</w:t>
      </w:r>
      <w:r w:rsidR="009C2A0C">
        <w:rPr>
          <w:bCs/>
          <w:iCs/>
          <w:color w:val="000000" w:themeColor="text1"/>
        </w:rPr>
        <w:t xml:space="preserve"> </w:t>
      </w:r>
      <w:r w:rsidRPr="00233F15">
        <w:rPr>
          <w:bCs/>
          <w:iCs/>
          <w:color w:val="000000" w:themeColor="text1"/>
        </w:rPr>
        <w:t>and</w:t>
      </w:r>
      <w:r w:rsidR="009C2A0C">
        <w:rPr>
          <w:bCs/>
          <w:iCs/>
          <w:color w:val="000000" w:themeColor="text1"/>
        </w:rPr>
        <w:t>,</w:t>
      </w:r>
      <w:r>
        <w:rPr>
          <w:bCs/>
          <w:iCs/>
          <w:color w:val="000000" w:themeColor="text1"/>
        </w:rPr>
        <w:t xml:space="preserve"> surprisingly,</w:t>
      </w:r>
      <w:r w:rsidRPr="00233F15">
        <w:rPr>
          <w:bCs/>
          <w:iCs/>
          <w:color w:val="000000" w:themeColor="text1"/>
        </w:rPr>
        <w:t xml:space="preserve"> to have a negative genetic interaction with </w:t>
      </w:r>
      <w:r w:rsidRPr="00233F15">
        <w:rPr>
          <w:bCs/>
          <w:i/>
          <w:iCs/>
          <w:color w:val="000000" w:themeColor="text1"/>
        </w:rPr>
        <w:t>snq2∆</w:t>
      </w:r>
      <w:r>
        <w:rPr>
          <w:bCs/>
          <w:iCs/>
          <w:color w:val="000000" w:themeColor="text1"/>
        </w:rPr>
        <w:t xml:space="preserve"> </w:t>
      </w:r>
      <w:r w:rsidRPr="00233F15">
        <w:rPr>
          <w:bCs/>
          <w:iCs/>
          <w:color w:val="000000" w:themeColor="text1"/>
        </w:rPr>
        <w:t>(Fig</w:t>
      </w:r>
      <w:r>
        <w:rPr>
          <w:bCs/>
          <w:iCs/>
          <w:color w:val="000000" w:themeColor="text1"/>
        </w:rPr>
        <w:t>. 3C</w:t>
      </w:r>
      <w:r w:rsidRPr="00233F15">
        <w:rPr>
          <w:bCs/>
          <w:iCs/>
          <w:color w:val="000000" w:themeColor="text1"/>
        </w:rPr>
        <w:t xml:space="preserve">, </w:t>
      </w:r>
      <w:r>
        <w:rPr>
          <w:bCs/>
          <w:iCs/>
          <w:color w:val="000000" w:themeColor="text1"/>
        </w:rPr>
        <w:t xml:space="preserve">Data </w:t>
      </w:r>
      <w:r w:rsidRPr="00F018BB">
        <w:rPr>
          <w:bCs/>
          <w:iCs/>
          <w:color w:val="000000" w:themeColor="text1"/>
          <w:highlight w:val="yellow"/>
          <w:rPrChange w:id="310" w:author="Albi Celaj [2]" w:date="2018-10-26T16:35:00Z">
            <w:rPr>
              <w:bCs/>
              <w:iCs/>
              <w:color w:val="000000" w:themeColor="text1"/>
            </w:rPr>
          </w:rPrChange>
        </w:rPr>
        <w:t>S6</w:t>
      </w:r>
      <w:r w:rsidRPr="00233F15">
        <w:rPr>
          <w:bCs/>
          <w:iCs/>
          <w:color w:val="000000" w:themeColor="text1"/>
        </w:rPr>
        <w:t xml:space="preserve">).  In camptothecin, </w:t>
      </w:r>
      <w:r w:rsidRPr="00233F15">
        <w:rPr>
          <w:bCs/>
          <w:i/>
          <w:iCs/>
          <w:color w:val="000000" w:themeColor="text1"/>
        </w:rPr>
        <w:t xml:space="preserve">pdr5∆ </w:t>
      </w:r>
      <w:r w:rsidRPr="00233F15">
        <w:rPr>
          <w:bCs/>
          <w:iCs/>
          <w:color w:val="000000" w:themeColor="text1"/>
        </w:rPr>
        <w:t xml:space="preserve">and </w:t>
      </w:r>
      <w:r w:rsidRPr="00233F15">
        <w:rPr>
          <w:bCs/>
          <w:i/>
          <w:iCs/>
          <w:color w:val="000000" w:themeColor="text1"/>
        </w:rPr>
        <w:t>snq2∆</w:t>
      </w:r>
      <w:r w:rsidRPr="00233F15">
        <w:rPr>
          <w:bCs/>
          <w:iCs/>
          <w:color w:val="000000" w:themeColor="text1"/>
        </w:rPr>
        <w:t xml:space="preserve"> each had a minor </w:t>
      </w:r>
      <w:r w:rsidR="009C2A0C">
        <w:rPr>
          <w:bCs/>
          <w:iCs/>
          <w:color w:val="000000" w:themeColor="text1"/>
        </w:rPr>
        <w:t xml:space="preserve">individual </w:t>
      </w:r>
      <w:r w:rsidR="0094353B">
        <w:rPr>
          <w:bCs/>
          <w:iCs/>
          <w:color w:val="000000" w:themeColor="text1"/>
        </w:rPr>
        <w:t xml:space="preserve">negative </w:t>
      </w:r>
      <w:r w:rsidRPr="00233F15">
        <w:rPr>
          <w:bCs/>
          <w:iCs/>
          <w:color w:val="000000" w:themeColor="text1"/>
        </w:rPr>
        <w:t>effect</w:t>
      </w:r>
      <w:r w:rsidR="009C2A0C">
        <w:rPr>
          <w:bCs/>
          <w:iCs/>
          <w:color w:val="000000" w:themeColor="text1"/>
        </w:rPr>
        <w:t xml:space="preserve"> on resistance</w:t>
      </w:r>
      <w:r w:rsidRPr="00233F15">
        <w:rPr>
          <w:bCs/>
          <w:iCs/>
          <w:color w:val="000000" w:themeColor="text1"/>
        </w:rPr>
        <w:t xml:space="preserve">, </w:t>
      </w:r>
      <w:r w:rsidR="009C2A0C">
        <w:rPr>
          <w:bCs/>
          <w:iCs/>
          <w:color w:val="000000" w:themeColor="text1"/>
        </w:rPr>
        <w:t xml:space="preserve">and a </w:t>
      </w:r>
      <w:r w:rsidRPr="00233F15">
        <w:rPr>
          <w:bCs/>
          <w:iCs/>
          <w:color w:val="000000" w:themeColor="text1"/>
        </w:rPr>
        <w:t xml:space="preserve">strong negative interaction </w:t>
      </w:r>
      <w:r w:rsidR="009C2A0C">
        <w:rPr>
          <w:bCs/>
          <w:iCs/>
          <w:color w:val="000000" w:themeColor="text1"/>
        </w:rPr>
        <w:t xml:space="preserve">was observed </w:t>
      </w:r>
      <w:r w:rsidRPr="00233F15">
        <w:rPr>
          <w:bCs/>
          <w:iCs/>
          <w:color w:val="000000" w:themeColor="text1"/>
        </w:rPr>
        <w:t>between them (Fig</w:t>
      </w:r>
      <w:r>
        <w:rPr>
          <w:bCs/>
          <w:iCs/>
          <w:color w:val="000000" w:themeColor="text1"/>
        </w:rPr>
        <w:t>. 3C</w:t>
      </w:r>
      <w:r w:rsidRPr="00233F15">
        <w:rPr>
          <w:bCs/>
          <w:iCs/>
          <w:color w:val="000000" w:themeColor="text1"/>
        </w:rPr>
        <w:t xml:space="preserve">, </w:t>
      </w:r>
      <w:r>
        <w:rPr>
          <w:bCs/>
          <w:iCs/>
          <w:color w:val="000000" w:themeColor="text1"/>
        </w:rPr>
        <w:t xml:space="preserve">Data </w:t>
      </w:r>
      <w:r w:rsidRPr="00F018BB">
        <w:rPr>
          <w:bCs/>
          <w:iCs/>
          <w:color w:val="000000" w:themeColor="text1"/>
          <w:highlight w:val="yellow"/>
          <w:rPrChange w:id="311" w:author="Albi Celaj [2]" w:date="2018-10-26T16:35:00Z">
            <w:rPr>
              <w:bCs/>
              <w:iCs/>
              <w:color w:val="000000" w:themeColor="text1"/>
            </w:rPr>
          </w:rPrChange>
        </w:rPr>
        <w:t>S6</w:t>
      </w:r>
      <w:r w:rsidRPr="00233F15">
        <w:rPr>
          <w:bCs/>
          <w:iCs/>
          <w:color w:val="000000" w:themeColor="text1"/>
        </w:rPr>
        <w:t xml:space="preserve">). </w:t>
      </w:r>
    </w:p>
    <w:p w14:paraId="01F85F88" w14:textId="7F5EF2BC" w:rsidR="00BC34CF" w:rsidRDefault="00693951" w:rsidP="004A6EC7">
      <w:pPr>
        <w:pStyle w:val="NormalWeb"/>
        <w:jc w:val="both"/>
        <w:rPr>
          <w:color w:val="000000"/>
        </w:rPr>
      </w:pPr>
      <w:r>
        <w:rPr>
          <w:bCs/>
          <w:iCs/>
          <w:color w:val="000000" w:themeColor="text1"/>
        </w:rPr>
        <w:t>Formal complex genetic interaction analysis allowed finer parsing of the relationship between genes involved in a higher-order interaction. For example</w:t>
      </w:r>
      <w:r w:rsidR="00C313F6"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sidR="00DC7CDC">
        <w:rPr>
          <w:bCs/>
          <w:iCs/>
          <w:color w:val="000000" w:themeColor="text1"/>
        </w:rPr>
        <w:t xml:space="preserve">sensitivity </w:t>
      </w:r>
      <w:r>
        <w:rPr>
          <w:bCs/>
          <w:iCs/>
          <w:color w:val="000000" w:themeColor="text1"/>
        </w:rPr>
        <w:t xml:space="preserve">of the </w:t>
      </w:r>
      <w:r w:rsidRPr="00233F15">
        <w:rPr>
          <w:i/>
          <w:color w:val="000000"/>
        </w:rPr>
        <w:t>snq2∆pdr5∆ybt1∆yor1∆</w:t>
      </w:r>
      <w:r>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Pr>
          <w:bCs/>
          <w:iCs/>
          <w:color w:val="000000" w:themeColor="text1"/>
        </w:rPr>
        <w:t xml:space="preserve"> alone</w:t>
      </w:r>
      <w:r w:rsidR="00C313F6">
        <w:rPr>
          <w:bCs/>
          <w:iCs/>
          <w:color w:val="000000" w:themeColor="text1"/>
        </w:rPr>
        <w:t xml:space="preserve">, a </w:t>
      </w:r>
      <w:r>
        <w:rPr>
          <w:bCs/>
          <w:iCs/>
          <w:color w:val="000000" w:themeColor="text1"/>
        </w:rPr>
        <w:t xml:space="preserve">two-gene </w:t>
      </w:r>
      <w:r w:rsidR="00C313F6">
        <w:rPr>
          <w:bCs/>
          <w:iCs/>
          <w:color w:val="000000" w:themeColor="text1"/>
        </w:rPr>
        <w:t xml:space="preserve">negative interaction </w:t>
      </w:r>
      <w:r>
        <w:rPr>
          <w:bCs/>
          <w:iCs/>
          <w:color w:val="000000" w:themeColor="text1"/>
        </w:rPr>
        <w:t xml:space="preserve">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w:t>
      </w:r>
      <w:r w:rsidR="00DC7CDC">
        <w:rPr>
          <w:bCs/>
          <w:iCs/>
          <w:color w:val="000000" w:themeColor="text1"/>
        </w:rPr>
        <w:t xml:space="preserve">two </w:t>
      </w:r>
      <w:r>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DC7CDC" w:rsidRPr="00233F15">
        <w:rPr>
          <w:i/>
          <w:color w:val="000000"/>
        </w:rPr>
        <w:t>snq2∆pdr5∆ybt1∆yor1∆</w:t>
      </w:r>
      <w:r w:rsidR="00DC7CDC">
        <w:rPr>
          <w:color w:val="000000"/>
        </w:rPr>
        <w:t xml:space="preserve"> </w:t>
      </w:r>
      <w:r w:rsidR="00DC7CDC">
        <w:rPr>
          <w:rFonts w:eastAsiaTheme="minorEastAsia"/>
          <w:bCs/>
          <w:iCs/>
          <w:color w:val="000000" w:themeColor="text1"/>
        </w:rPr>
        <w:t xml:space="preserve">negative interaction (reflecting the fact that the quadruple mutant is more </w:t>
      </w:r>
      <w:ins w:id="312" w:author="Albi Celaj" w:date="2018-10-05T15:27:00Z">
        <w:r w:rsidR="00F67D9D">
          <w:rPr>
            <w:rFonts w:eastAsiaTheme="minorEastAsia"/>
            <w:bCs/>
            <w:iCs/>
            <w:color w:val="000000" w:themeColor="text1"/>
          </w:rPr>
          <w:t>sensitive</w:t>
        </w:r>
      </w:ins>
      <w:del w:id="313" w:author="Albi Celaj" w:date="2018-10-05T15:27:00Z">
        <w:r w:rsidR="00F67D9D" w:rsidDel="00F67D9D">
          <w:rPr>
            <w:rFonts w:eastAsiaTheme="minorEastAsia"/>
            <w:bCs/>
            <w:iCs/>
            <w:color w:val="000000" w:themeColor="text1"/>
          </w:rPr>
          <w:delText>sensitiv</w:delText>
        </w:r>
      </w:del>
      <w:r w:rsidR="00DC7CDC">
        <w:rPr>
          <w:rFonts w:eastAsiaTheme="minorEastAsia"/>
          <w:bCs/>
          <w:iCs/>
          <w:color w:val="000000" w:themeColor="text1"/>
        </w:rPr>
        <w:t xml:space="preserve"> than would be expected </w:t>
      </w:r>
      <w:r w:rsidR="005A31E9">
        <w:rPr>
          <w:rFonts w:eastAsiaTheme="minorEastAsia"/>
          <w:bCs/>
          <w:iCs/>
          <w:color w:val="000000" w:themeColor="text1"/>
        </w:rPr>
        <w:t xml:space="preserve">given </w:t>
      </w:r>
      <w:r w:rsidR="00DC7CDC">
        <w:rPr>
          <w:rFonts w:eastAsiaTheme="minorEastAsia"/>
          <w:bCs/>
          <w:iCs/>
          <w:color w:val="000000" w:themeColor="text1"/>
        </w:rPr>
        <w:t xml:space="preserve">the </w:t>
      </w:r>
      <w:r w:rsidR="005A31E9">
        <w:rPr>
          <w:rFonts w:eastAsiaTheme="minorEastAsia"/>
          <w:bCs/>
          <w:iCs/>
          <w:color w:val="000000" w:themeColor="text1"/>
        </w:rPr>
        <w:t xml:space="preserve">observed </w:t>
      </w:r>
      <w:r w:rsidR="00DC7CDC">
        <w:rPr>
          <w:rFonts w:eastAsiaTheme="minorEastAsia"/>
          <w:bCs/>
          <w:iCs/>
          <w:color w:val="000000" w:themeColor="text1"/>
        </w:rPr>
        <w:t>resistance of any of the three-deletion subset genotypes</w:t>
      </w:r>
      <w:r w:rsidR="00DC7CDC">
        <w:rPr>
          <w:bCs/>
          <w:iCs/>
          <w:color w:val="000000" w:themeColor="text1"/>
        </w:rPr>
        <w:t xml:space="preserve">; </w:t>
      </w:r>
      <w:r w:rsidR="00C313F6" w:rsidRPr="00233F15">
        <w:rPr>
          <w:bCs/>
          <w:iCs/>
          <w:color w:val="000000" w:themeColor="text1"/>
        </w:rPr>
        <w:t>Fig</w:t>
      </w:r>
      <w:r w:rsidR="00C313F6">
        <w:rPr>
          <w:bCs/>
          <w:iCs/>
          <w:color w:val="000000" w:themeColor="text1"/>
        </w:rPr>
        <w:t>. 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Pr>
          <w:bCs/>
          <w:iCs/>
          <w:color w:val="000000" w:themeColor="text1"/>
        </w:rPr>
        <w:t>genetic interaction pattern</w:t>
      </w:r>
      <w:r w:rsidR="00C313F6" w:rsidRPr="00233F15">
        <w:rPr>
          <w:bCs/>
          <w:iCs/>
          <w:color w:val="000000" w:themeColor="text1"/>
        </w:rPr>
        <w:t xml:space="preserve"> was observed for </w:t>
      </w:r>
      <w:r w:rsidR="00C313F6" w:rsidRPr="00233F15">
        <w:rPr>
          <w:bCs/>
          <w:i/>
          <w:iCs/>
          <w:color w:val="000000" w:themeColor="text1"/>
        </w:rPr>
        <w:t xml:space="preserve">pdr5∆snq2∆yor1∆ </w:t>
      </w:r>
      <w:r w:rsidR="00C313F6" w:rsidRPr="00233F15">
        <w:rPr>
          <w:bCs/>
          <w:iCs/>
          <w:color w:val="000000" w:themeColor="text1"/>
        </w:rPr>
        <w:t>in cisplatin (Fig</w:t>
      </w:r>
      <w:r w:rsidR="00C313F6">
        <w:rPr>
          <w:bCs/>
          <w:iCs/>
          <w:color w:val="000000" w:themeColor="text1"/>
        </w:rPr>
        <w:t>. 3C</w:t>
      </w:r>
      <w:r w:rsidR="00C313F6" w:rsidRPr="00233F15">
        <w:rPr>
          <w:bCs/>
          <w:iCs/>
          <w:color w:val="000000" w:themeColor="text1"/>
        </w:rPr>
        <w:t xml:space="preserve">, </w:t>
      </w:r>
      <w:r w:rsidR="00C313F6">
        <w:rPr>
          <w:bCs/>
          <w:iCs/>
          <w:color w:val="000000" w:themeColor="text1"/>
        </w:rPr>
        <w:t xml:space="preserve">Data </w:t>
      </w:r>
      <w:r w:rsidR="00C313F6" w:rsidRPr="005667B7">
        <w:rPr>
          <w:bCs/>
          <w:iCs/>
          <w:color w:val="000000" w:themeColor="text1"/>
          <w:highlight w:val="yellow"/>
          <w:rPrChange w:id="314" w:author="Albi Celaj [2]" w:date="2018-10-26T16:36:00Z">
            <w:rPr>
              <w:bCs/>
              <w:iCs/>
              <w:color w:val="000000" w:themeColor="text1"/>
            </w:rPr>
          </w:rPrChange>
        </w:rPr>
        <w:t>S6</w:t>
      </w:r>
      <w:r w:rsidR="00C313F6" w:rsidRPr="00233F15">
        <w:rPr>
          <w:bCs/>
          <w:iCs/>
          <w:color w:val="000000" w:themeColor="text1"/>
        </w:rPr>
        <w:t xml:space="preserve">).  </w:t>
      </w:r>
      <w:r w:rsidR="00BC34CF">
        <w:rPr>
          <w:bCs/>
          <w:iCs/>
          <w:color w:val="000000" w:themeColor="text1"/>
        </w:rPr>
        <w:t>T</w:t>
      </w:r>
      <w:r w:rsidR="00C313F6">
        <w:rPr>
          <w:bCs/>
          <w:iCs/>
          <w:color w:val="000000" w:themeColor="text1"/>
        </w:rPr>
        <w:t>he multi-knockout resistance phenotype in fluconazole</w:t>
      </w:r>
      <w:r w:rsidR="00C313F6" w:rsidRPr="00233F15">
        <w:rPr>
          <w:bCs/>
          <w:iCs/>
          <w:color w:val="000000" w:themeColor="text1"/>
        </w:rPr>
        <w:t xml:space="preserve"> </w:t>
      </w:r>
      <w:r w:rsidR="00C313F6" w:rsidRPr="00233F15">
        <w:rPr>
          <w:color w:val="000000"/>
        </w:rPr>
        <w:t>was modelled (in addition to one- and two- gene effects</w:t>
      </w:r>
      <w:r w:rsidR="004A6EC7">
        <w:rPr>
          <w:color w:val="000000"/>
        </w:rPr>
        <w:t xml:space="preserve">), as the combination of three positive three-gene interactions </w:t>
      </w:r>
      <w:r w:rsidR="009B31D3">
        <w:rPr>
          <w:color w:val="000000"/>
        </w:rPr>
        <w:t xml:space="preserve">(all three-knockout combinations of </w:t>
      </w:r>
      <w:r w:rsidR="004A6EC7" w:rsidRPr="00233F15">
        <w:rPr>
          <w:i/>
          <w:color w:val="000000"/>
        </w:rPr>
        <w:t>yor1∆</w:t>
      </w:r>
      <w:r w:rsidR="004A6EC7" w:rsidRPr="00233F15">
        <w:rPr>
          <w:color w:val="000000"/>
        </w:rPr>
        <w:t>,</w:t>
      </w:r>
      <w:r w:rsidR="004A6EC7">
        <w:rPr>
          <w:color w:val="000000"/>
        </w:rPr>
        <w:t xml:space="preserve"> </w:t>
      </w:r>
      <w:r w:rsidR="004A6EC7" w:rsidRPr="001C4571">
        <w:rPr>
          <w:i/>
          <w:color w:val="000000"/>
        </w:rPr>
        <w:t>snq2∆</w:t>
      </w:r>
      <w:r w:rsidR="00271882">
        <w:rPr>
          <w:i/>
          <w:color w:val="000000"/>
        </w:rPr>
        <w:t>, ybt1∆</w:t>
      </w:r>
      <w:r w:rsidR="004A6EC7">
        <w:rPr>
          <w:color w:val="000000"/>
        </w:rPr>
        <w:t xml:space="preserve"> and </w:t>
      </w:r>
      <w:r w:rsidR="00271882">
        <w:rPr>
          <w:i/>
          <w:color w:val="000000"/>
        </w:rPr>
        <w:t>ycf</w:t>
      </w:r>
      <w:r w:rsidR="004A6EC7" w:rsidRPr="00233F15">
        <w:rPr>
          <w:i/>
          <w:color w:val="000000"/>
        </w:rPr>
        <w:t>1∆</w:t>
      </w:r>
      <w:r w:rsidR="004A6EC7">
        <w:rPr>
          <w:i/>
          <w:color w:val="000000"/>
        </w:rPr>
        <w:t xml:space="preserve"> </w:t>
      </w:r>
      <w:r w:rsidR="009B31D3">
        <w:rPr>
          <w:color w:val="000000"/>
        </w:rPr>
        <w:t xml:space="preserve">except </w:t>
      </w:r>
      <w:r w:rsidR="009B31D3" w:rsidRPr="001C4571">
        <w:rPr>
          <w:i/>
          <w:color w:val="000000"/>
        </w:rPr>
        <w:t>snq2∆</w:t>
      </w:r>
      <w:r w:rsidR="009B31D3">
        <w:rPr>
          <w:i/>
          <w:color w:val="000000"/>
        </w:rPr>
        <w:t>ybt1∆ycf</w:t>
      </w:r>
      <w:r w:rsidR="009B31D3" w:rsidRPr="00233F15">
        <w:rPr>
          <w:i/>
          <w:color w:val="000000"/>
        </w:rPr>
        <w:t>1∆</w:t>
      </w:r>
      <w:r w:rsidR="009B31D3">
        <w:rPr>
          <w:color w:val="000000"/>
        </w:rPr>
        <w:t xml:space="preserve"> </w:t>
      </w:r>
      <w:r w:rsidR="004A6EC7">
        <w:rPr>
          <w:color w:val="000000"/>
        </w:rPr>
        <w:t xml:space="preserve">(Fig. 3C).  </w:t>
      </w:r>
      <w:r w:rsidR="009B31D3">
        <w:rPr>
          <w:color w:val="000000"/>
        </w:rPr>
        <w:t xml:space="preserve">The phenomenon that the resistance resulting from these </w:t>
      </w:r>
      <w:r w:rsidR="004A6EC7">
        <w:rPr>
          <w:color w:val="000000"/>
        </w:rPr>
        <w:t xml:space="preserve">multi-knockout </w:t>
      </w:r>
      <w:r w:rsidR="009B31D3">
        <w:rPr>
          <w:color w:val="000000"/>
        </w:rPr>
        <w:t xml:space="preserve">combinations depends </w:t>
      </w:r>
      <w:r w:rsidR="004A6EC7">
        <w:rPr>
          <w:color w:val="000000"/>
        </w:rPr>
        <w:t xml:space="preserve">on </w:t>
      </w:r>
      <w:r w:rsidR="009B31D3">
        <w:rPr>
          <w:color w:val="000000"/>
        </w:rPr>
        <w:t xml:space="preserve">the presence of </w:t>
      </w:r>
      <w:r w:rsidR="004A6EC7">
        <w:rPr>
          <w:i/>
          <w:color w:val="000000"/>
        </w:rPr>
        <w:t>PDR5</w:t>
      </w:r>
      <w:r w:rsidR="005A31E9">
        <w:rPr>
          <w:color w:val="000000"/>
        </w:rPr>
        <w:t xml:space="preserve"> </w:t>
      </w:r>
      <w:r w:rsidR="004A6EC7">
        <w:rPr>
          <w:color w:val="000000"/>
        </w:rPr>
        <w:t>was modelled as three two-way negative interactions</w:t>
      </w:r>
      <w:r w:rsidR="009B31D3">
        <w:rPr>
          <w:color w:val="000000"/>
        </w:rPr>
        <w:t>:</w:t>
      </w:r>
      <w:r w:rsidR="004A6EC7">
        <w:rPr>
          <w:color w:val="000000"/>
        </w:rPr>
        <w:t xml:space="preserve"> </w:t>
      </w:r>
      <w:r w:rsidR="009B31D3">
        <w:rPr>
          <w:color w:val="000000"/>
        </w:rPr>
        <w:t>(</w:t>
      </w:r>
      <w:r w:rsidR="009B31D3">
        <w:rPr>
          <w:i/>
          <w:color w:val="000000"/>
        </w:rPr>
        <w:t>pdr5</w:t>
      </w:r>
      <w:r w:rsidR="009B31D3" w:rsidRPr="008C0540">
        <w:rPr>
          <w:i/>
          <w:color w:val="000000"/>
        </w:rPr>
        <w:t>∆</w:t>
      </w:r>
      <w:r w:rsidR="009B31D3">
        <w:rPr>
          <w:color w:val="000000"/>
        </w:rPr>
        <w:t xml:space="preserve">, </w:t>
      </w:r>
      <w:r w:rsidR="009B31D3" w:rsidRPr="008C0540">
        <w:rPr>
          <w:i/>
          <w:color w:val="000000"/>
        </w:rPr>
        <w:t>snq2∆</w:t>
      </w:r>
      <w:r w:rsidR="009B31D3">
        <w:rPr>
          <w:color w:val="000000"/>
        </w:rPr>
        <w:t>), (</w:t>
      </w:r>
      <w:r w:rsidR="005A31E9">
        <w:rPr>
          <w:i/>
          <w:color w:val="000000"/>
        </w:rPr>
        <w:t>pdr5</w:t>
      </w:r>
      <w:r w:rsidR="005A31E9" w:rsidRPr="008C0540">
        <w:rPr>
          <w:i/>
          <w:color w:val="000000"/>
        </w:rPr>
        <w:t>∆</w:t>
      </w:r>
      <w:r w:rsidR="009B31D3">
        <w:rPr>
          <w:color w:val="000000"/>
        </w:rPr>
        <w:t xml:space="preserve">, </w:t>
      </w:r>
      <w:r w:rsidR="004A6EC7" w:rsidRPr="008C0540">
        <w:rPr>
          <w:i/>
          <w:color w:val="000000"/>
        </w:rPr>
        <w:t>ycf1∆</w:t>
      </w:r>
      <w:r w:rsidR="009B31D3">
        <w:rPr>
          <w:color w:val="000000"/>
        </w:rPr>
        <w:t>)</w:t>
      </w:r>
      <w:r w:rsidR="004A6EC7">
        <w:rPr>
          <w:color w:val="000000"/>
        </w:rPr>
        <w:t xml:space="preserve">, </w:t>
      </w:r>
      <w:r w:rsidR="009B31D3">
        <w:rPr>
          <w:color w:val="000000"/>
        </w:rPr>
        <w:t>and (</w:t>
      </w:r>
      <w:r w:rsidR="009B31D3">
        <w:rPr>
          <w:i/>
          <w:color w:val="000000"/>
        </w:rPr>
        <w:t>pdr5</w:t>
      </w:r>
      <w:r w:rsidR="009B31D3" w:rsidRPr="008C0540">
        <w:rPr>
          <w:i/>
          <w:color w:val="000000"/>
        </w:rPr>
        <w:t>∆</w:t>
      </w:r>
      <w:r w:rsidR="009B31D3">
        <w:rPr>
          <w:color w:val="000000"/>
        </w:rPr>
        <w:t>,</w:t>
      </w:r>
      <w:r w:rsidR="00BC34CF">
        <w:rPr>
          <w:color w:val="000000"/>
        </w:rPr>
        <w:t xml:space="preserve"> </w:t>
      </w:r>
      <w:r w:rsidR="009B31D3" w:rsidRPr="008C0540">
        <w:rPr>
          <w:i/>
          <w:color w:val="000000"/>
        </w:rPr>
        <w:t>y</w:t>
      </w:r>
      <w:r w:rsidR="009B31D3">
        <w:rPr>
          <w:i/>
          <w:color w:val="000000"/>
        </w:rPr>
        <w:t>or</w:t>
      </w:r>
      <w:r w:rsidR="009B31D3" w:rsidRPr="008C0540">
        <w:rPr>
          <w:i/>
          <w:color w:val="000000"/>
        </w:rPr>
        <w:t>1</w:t>
      </w:r>
      <w:r w:rsidR="004A6EC7" w:rsidRPr="008C0540">
        <w:rPr>
          <w:i/>
          <w:color w:val="000000"/>
        </w:rPr>
        <w:t>∆</w:t>
      </w:r>
      <w:r w:rsidR="009B31D3">
        <w:rPr>
          <w:color w:val="000000"/>
        </w:rPr>
        <w:t>)</w:t>
      </w:r>
      <w:r w:rsidR="004A6EC7">
        <w:rPr>
          <w:color w:val="000000"/>
        </w:rPr>
        <w:t>.</w:t>
      </w:r>
    </w:p>
    <w:p w14:paraId="289356CC" w14:textId="77777777" w:rsidR="00003637" w:rsidRDefault="00001421" w:rsidP="0057641F">
      <w:pPr>
        <w:jc w:val="both"/>
        <w:rPr>
          <w:rFonts w:eastAsiaTheme="minorEastAsia"/>
          <w:bCs/>
          <w:iCs/>
          <w:color w:val="000000" w:themeColor="text1"/>
        </w:rPr>
      </w:pPr>
      <w:r>
        <w:rPr>
          <w:rFonts w:eastAsiaTheme="minorEastAsia"/>
          <w:bCs/>
          <w:iCs/>
          <w:color w:val="000000" w:themeColor="text1"/>
        </w:rPr>
        <w:t>[</w:t>
      </w:r>
      <w:r w:rsidRPr="00001421">
        <w:rPr>
          <w:rFonts w:eastAsiaTheme="minorEastAsia"/>
          <w:bCs/>
          <w:iCs/>
          <w:color w:val="000000" w:themeColor="text1"/>
          <w:highlight w:val="yellow"/>
          <w:rPrChange w:id="315" w:author="Frederick Roth" w:date="2018-10-18T15:20:00Z">
            <w:rPr>
              <w:rFonts w:eastAsiaTheme="minorEastAsia"/>
              <w:bCs/>
              <w:iCs/>
              <w:color w:val="000000" w:themeColor="text1"/>
            </w:rPr>
          </w:rPrChange>
        </w:rPr>
        <w:t>Fritz stopped here</w:t>
      </w:r>
      <w:r>
        <w:rPr>
          <w:rFonts w:eastAsiaTheme="minorEastAsia"/>
          <w:bCs/>
          <w:iCs/>
          <w:color w:val="000000" w:themeColor="text1"/>
        </w:rPr>
        <w:t>]</w:t>
      </w:r>
    </w:p>
    <w:p w14:paraId="7D0D117E" w14:textId="77777777" w:rsidR="00003637" w:rsidRDefault="00003637" w:rsidP="0057641F">
      <w:pPr>
        <w:jc w:val="both"/>
        <w:rPr>
          <w:b/>
          <w:bCs/>
          <w:iCs/>
          <w:color w:val="000000" w:themeColor="text1"/>
        </w:rPr>
      </w:pPr>
    </w:p>
    <w:p w14:paraId="6F0E2CCA" w14:textId="4B746450" w:rsidR="00962F43" w:rsidRDefault="00583EB1" w:rsidP="0057641F">
      <w:pPr>
        <w:jc w:val="both"/>
        <w:rPr>
          <w:b/>
          <w:bCs/>
          <w:iCs/>
          <w:color w:val="000000" w:themeColor="text1"/>
        </w:rPr>
      </w:pPr>
      <w:r>
        <w:rPr>
          <w:b/>
          <w:bCs/>
          <w:iCs/>
          <w:color w:val="000000" w:themeColor="text1"/>
        </w:rPr>
        <w:t>Learning</w:t>
      </w:r>
      <w:r w:rsidR="0057641F">
        <w:rPr>
          <w:b/>
          <w:bCs/>
          <w:iCs/>
          <w:color w:val="000000" w:themeColor="text1"/>
        </w:rPr>
        <w:t xml:space="preserve"> a</w:t>
      </w:r>
      <w:r>
        <w:rPr>
          <w:b/>
          <w:bCs/>
          <w:iCs/>
          <w:color w:val="000000" w:themeColor="text1"/>
        </w:rPr>
        <w:t xml:space="preserve"> non-linear</w:t>
      </w:r>
      <w:r w:rsidR="0057641F">
        <w:rPr>
          <w:b/>
          <w:bCs/>
          <w:iCs/>
          <w:color w:val="000000" w:themeColor="text1"/>
        </w:rPr>
        <w:t xml:space="preserve"> ABC </w:t>
      </w:r>
      <w:r w:rsidR="00001421">
        <w:rPr>
          <w:b/>
          <w:bCs/>
          <w:iCs/>
          <w:color w:val="000000" w:themeColor="text1"/>
        </w:rPr>
        <w:t>transporter system model</w:t>
      </w:r>
    </w:p>
    <w:p w14:paraId="7DD8889F" w14:textId="3246516B" w:rsidR="00085B19" w:rsidRDefault="00D22B0C" w:rsidP="00255189">
      <w:pPr>
        <w:jc w:val="both"/>
        <w:rPr>
          <w:bCs/>
          <w:iCs/>
          <w:color w:val="000000" w:themeColor="text1"/>
        </w:rPr>
      </w:pPr>
      <w:r>
        <w:rPr>
          <w:bCs/>
          <w:iCs/>
          <w:color w:val="000000" w:themeColor="text1"/>
        </w:rPr>
        <w:t>While m</w:t>
      </w:r>
      <w:r w:rsidR="00285C66">
        <w:rPr>
          <w:bCs/>
          <w:iCs/>
          <w:color w:val="000000" w:themeColor="text1"/>
        </w:rPr>
        <w:t xml:space="preserve">any </w:t>
      </w:r>
      <w:r w:rsidR="007A551B">
        <w:rPr>
          <w:bCs/>
          <w:iCs/>
          <w:color w:val="000000" w:themeColor="text1"/>
        </w:rPr>
        <w:t>complex genetic interactions mediated the relationship between ABC transporter knockout combinations and drug resistance</w:t>
      </w:r>
      <w:r w:rsidR="006261CE">
        <w:rPr>
          <w:bCs/>
          <w:iCs/>
          <w:color w:val="000000" w:themeColor="text1"/>
        </w:rPr>
        <w:t>,</w:t>
      </w:r>
      <w:r w:rsidR="009278D6">
        <w:rPr>
          <w:bCs/>
          <w:iCs/>
          <w:color w:val="000000" w:themeColor="text1"/>
        </w:rPr>
        <w:t xml:space="preserve"> </w:t>
      </w:r>
      <w:r w:rsidR="007A551B">
        <w:rPr>
          <w:bCs/>
          <w:iCs/>
          <w:color w:val="000000" w:themeColor="text1"/>
        </w:rPr>
        <w:t xml:space="preserve">their analysis often suggested a relatively straightforward </w:t>
      </w:r>
      <w:r w:rsidR="007A551B">
        <w:rPr>
          <w:bCs/>
          <w:iCs/>
          <w:color w:val="000000" w:themeColor="text1"/>
        </w:rPr>
        <w:t>schematic of ABC transporter function.</w:t>
      </w:r>
      <w:r w:rsidR="00352F5E">
        <w:rPr>
          <w:bCs/>
          <w:iCs/>
          <w:color w:val="000000" w:themeColor="text1"/>
        </w:rPr>
        <w:t xml:space="preserve"> </w:t>
      </w:r>
      <w:r w:rsidR="007A551B">
        <w:rPr>
          <w:bCs/>
          <w:iCs/>
          <w:color w:val="000000" w:themeColor="text1"/>
        </w:rPr>
        <w:t xml:space="preserve"> </w:t>
      </w:r>
      <w:r w:rsidR="00292E15">
        <w:rPr>
          <w:bCs/>
          <w:iCs/>
          <w:color w:val="000000" w:themeColor="text1"/>
        </w:rPr>
        <w:t>That is,</w:t>
      </w:r>
      <w:r w:rsidR="0085285D">
        <w:rPr>
          <w:bCs/>
          <w:iCs/>
          <w:color w:val="000000" w:themeColor="text1"/>
        </w:rPr>
        <w:t xml:space="preserve"> </w:t>
      </w:r>
      <w:r w:rsidR="00804B57">
        <w:rPr>
          <w:bCs/>
          <w:iCs/>
          <w:color w:val="000000" w:themeColor="text1"/>
        </w:rPr>
        <w:t xml:space="preserve">manual analysis of the multi-knockout phenotypes and complex genetic interaction patterns pointed to </w:t>
      </w:r>
      <w:r w:rsidR="00162BEF">
        <w:rPr>
          <w:bCs/>
          <w:iCs/>
          <w:color w:val="000000" w:themeColor="text1"/>
        </w:rPr>
        <w:t xml:space="preserve">a combination of </w:t>
      </w:r>
      <w:r w:rsidR="00EC3A6A">
        <w:rPr>
          <w:bCs/>
          <w:iCs/>
          <w:color w:val="000000" w:themeColor="text1"/>
        </w:rPr>
        <w:t>compensatory activation between ABC transporters</w:t>
      </w:r>
      <w:r w:rsidR="002636FA">
        <w:rPr>
          <w:bCs/>
          <w:iCs/>
          <w:color w:val="000000" w:themeColor="text1"/>
        </w:rPr>
        <w:t xml:space="preserve">, </w:t>
      </w:r>
      <w:r w:rsidR="00595038">
        <w:rPr>
          <w:bCs/>
          <w:iCs/>
          <w:color w:val="000000" w:themeColor="text1"/>
        </w:rPr>
        <w:t>combined with</w:t>
      </w:r>
      <w:r w:rsidR="00285C66">
        <w:rPr>
          <w:bCs/>
          <w:iCs/>
          <w:color w:val="000000" w:themeColor="text1"/>
        </w:rPr>
        <w:t xml:space="preserve"> their potential to impart </w:t>
      </w:r>
      <w:r w:rsidR="00695FB6">
        <w:rPr>
          <w:bCs/>
          <w:iCs/>
          <w:color w:val="000000" w:themeColor="text1"/>
        </w:rPr>
        <w:t xml:space="preserve">drug </w:t>
      </w:r>
      <w:r w:rsidR="0070572F">
        <w:rPr>
          <w:bCs/>
          <w:iCs/>
          <w:color w:val="000000" w:themeColor="text1"/>
        </w:rPr>
        <w:t>resistance</w:t>
      </w:r>
      <w:r w:rsidR="00E97720">
        <w:rPr>
          <w:bCs/>
          <w:iCs/>
          <w:color w:val="000000" w:themeColor="text1"/>
        </w:rPr>
        <w:t xml:space="preserve"> </w:t>
      </w:r>
      <w:r w:rsidR="00F67D9D">
        <w:rPr>
          <w:bCs/>
          <w:iCs/>
          <w:color w:val="000000" w:themeColor="text1"/>
        </w:rPr>
        <w:t xml:space="preserve">in </w:t>
      </w:r>
      <w:r w:rsidR="00804B57">
        <w:rPr>
          <w:bCs/>
          <w:iCs/>
          <w:color w:val="000000" w:themeColor="text1"/>
        </w:rPr>
        <w:t>partially-redundant manner</w:t>
      </w:r>
      <w:r w:rsidR="00292E15">
        <w:rPr>
          <w:bCs/>
          <w:iCs/>
          <w:color w:val="000000" w:themeColor="text1"/>
        </w:rPr>
        <w:t>.</w:t>
      </w:r>
      <w:r w:rsidR="00695FB6">
        <w:rPr>
          <w:bCs/>
          <w:iCs/>
          <w:color w:val="000000" w:themeColor="text1"/>
        </w:rPr>
        <w:t xml:space="preserve"> </w:t>
      </w:r>
      <w:r w:rsidR="0049401C">
        <w:rPr>
          <w:bCs/>
          <w:iCs/>
          <w:color w:val="000000" w:themeColor="text1"/>
        </w:rPr>
        <w:t xml:space="preserve">To formally test </w:t>
      </w:r>
      <w:r w:rsidR="00BA0D2F">
        <w:rPr>
          <w:bCs/>
          <w:iCs/>
          <w:color w:val="000000" w:themeColor="text1"/>
        </w:rPr>
        <w:t xml:space="preserve">the </w:t>
      </w:r>
      <w:r w:rsidR="00185E06">
        <w:rPr>
          <w:bCs/>
          <w:iCs/>
          <w:color w:val="000000" w:themeColor="text1"/>
        </w:rPr>
        <w:t>explanatory</w:t>
      </w:r>
      <w:r w:rsidR="00BA0D2F">
        <w:rPr>
          <w:bCs/>
          <w:iCs/>
          <w:color w:val="000000" w:themeColor="text1"/>
        </w:rPr>
        <w:t xml:space="preserve"> power of this </w:t>
      </w:r>
      <w:r w:rsidR="00255189">
        <w:rPr>
          <w:bCs/>
          <w:iCs/>
          <w:color w:val="000000" w:themeColor="text1"/>
        </w:rPr>
        <w:t xml:space="preserve">‘efflux and compensatory activation’ </w:t>
      </w:r>
      <w:r w:rsidR="0049401C">
        <w:rPr>
          <w:bCs/>
          <w:iCs/>
          <w:color w:val="000000" w:themeColor="text1"/>
        </w:rPr>
        <w:t xml:space="preserve">system </w:t>
      </w:r>
      <w:r w:rsidR="007C0732">
        <w:rPr>
          <w:bCs/>
          <w:iCs/>
          <w:color w:val="000000" w:themeColor="text1"/>
        </w:rPr>
        <w:t>model</w:t>
      </w:r>
      <w:r w:rsidR="00BA0D2F">
        <w:rPr>
          <w:bCs/>
          <w:iCs/>
          <w:color w:val="000000" w:themeColor="text1"/>
        </w:rPr>
        <w:t xml:space="preserve">, and to determine which compensatory activation and </w:t>
      </w:r>
      <w:r w:rsidR="00160FF6">
        <w:rPr>
          <w:bCs/>
          <w:iCs/>
          <w:color w:val="000000" w:themeColor="text1"/>
        </w:rPr>
        <w:t xml:space="preserve">drug </w:t>
      </w:r>
      <w:r w:rsidR="00BA0D2F">
        <w:rPr>
          <w:bCs/>
          <w:iCs/>
          <w:color w:val="000000" w:themeColor="text1"/>
        </w:rPr>
        <w:t xml:space="preserve">efflux relationships were supported </w:t>
      </w:r>
      <w:r w:rsidR="00185E06">
        <w:rPr>
          <w:bCs/>
          <w:iCs/>
          <w:color w:val="000000" w:themeColor="text1"/>
        </w:rPr>
        <w:t xml:space="preserve">in </w:t>
      </w:r>
      <w:r w:rsidR="0049401C">
        <w:rPr>
          <w:bCs/>
          <w:iCs/>
          <w:color w:val="000000" w:themeColor="text1"/>
        </w:rPr>
        <w:t xml:space="preserve">a more </w:t>
      </w:r>
      <w:r w:rsidR="00162BEF">
        <w:rPr>
          <w:bCs/>
          <w:iCs/>
          <w:color w:val="000000" w:themeColor="text1"/>
        </w:rPr>
        <w:t>rigorous</w:t>
      </w:r>
      <w:r w:rsidR="00185E06">
        <w:rPr>
          <w:bCs/>
          <w:iCs/>
          <w:color w:val="000000" w:themeColor="text1"/>
        </w:rPr>
        <w:t xml:space="preserve"> manner</w:t>
      </w:r>
      <w:r w:rsidR="00160FF6">
        <w:rPr>
          <w:bCs/>
          <w:iCs/>
          <w:color w:val="000000" w:themeColor="text1"/>
        </w:rPr>
        <w:t>, w</w:t>
      </w:r>
      <w:r w:rsidR="00185E06">
        <w:rPr>
          <w:bCs/>
          <w:iCs/>
          <w:color w:val="000000" w:themeColor="text1"/>
        </w:rPr>
        <w:t xml:space="preserve">e </w:t>
      </w:r>
      <w:r w:rsidR="0049401C">
        <w:rPr>
          <w:bCs/>
          <w:iCs/>
          <w:color w:val="000000" w:themeColor="text1"/>
        </w:rPr>
        <w:t xml:space="preserve">aimed </w:t>
      </w:r>
      <w:r w:rsidR="0049401C">
        <w:rPr>
          <w:bCs/>
          <w:iCs/>
          <w:color w:val="000000" w:themeColor="text1"/>
        </w:rPr>
        <w:t>to</w:t>
      </w:r>
      <w:r w:rsidR="00162BEF">
        <w:rPr>
          <w:bCs/>
          <w:iCs/>
          <w:color w:val="000000" w:themeColor="text1"/>
        </w:rPr>
        <w:t xml:space="preserve"> </w:t>
      </w:r>
      <w:r w:rsidR="00FE7448">
        <w:rPr>
          <w:bCs/>
          <w:iCs/>
          <w:color w:val="000000" w:themeColor="text1"/>
        </w:rPr>
        <w:t xml:space="preserve">relate genotype to phenotype as a direct </w:t>
      </w:r>
      <w:r w:rsidR="00FE7448">
        <w:rPr>
          <w:bCs/>
          <w:iCs/>
          <w:color w:val="000000" w:themeColor="text1"/>
        </w:rPr>
        <w:t>function of</w:t>
      </w:r>
      <w:r w:rsidR="00162BEF">
        <w:rPr>
          <w:bCs/>
          <w:iCs/>
          <w:color w:val="000000" w:themeColor="text1"/>
        </w:rPr>
        <w:t xml:space="preserve"> these relationship</w:t>
      </w:r>
      <w:r w:rsidR="00AA5F18">
        <w:rPr>
          <w:bCs/>
          <w:iCs/>
          <w:color w:val="000000" w:themeColor="text1"/>
        </w:rPr>
        <w:t>s</w:t>
      </w:r>
      <w:r w:rsidR="00162BEF">
        <w:rPr>
          <w:bCs/>
          <w:iCs/>
          <w:color w:val="000000" w:themeColor="text1"/>
        </w:rPr>
        <w:t xml:space="preserve"> </w:t>
      </w:r>
      <w:r w:rsidR="00160FF6">
        <w:rPr>
          <w:bCs/>
          <w:iCs/>
          <w:color w:val="000000" w:themeColor="text1"/>
        </w:rPr>
        <w:t xml:space="preserve">(Methods, Fig </w:t>
      </w:r>
      <w:r w:rsidR="002A212D">
        <w:rPr>
          <w:bCs/>
          <w:iCs/>
          <w:color w:val="000000" w:themeColor="text1"/>
        </w:rPr>
        <w:t>4A</w:t>
      </w:r>
      <w:r w:rsidR="00160FF6">
        <w:rPr>
          <w:bCs/>
          <w:iCs/>
          <w:color w:val="000000" w:themeColor="text1"/>
        </w:rPr>
        <w:t>).</w:t>
      </w:r>
      <w:r w:rsidR="00CD4C20">
        <w:rPr>
          <w:bCs/>
          <w:iCs/>
          <w:color w:val="000000" w:themeColor="text1"/>
        </w:rPr>
        <w:t xml:space="preserve">  </w:t>
      </w:r>
      <w:r w:rsidR="00E62C3D">
        <w:rPr>
          <w:bCs/>
          <w:iCs/>
          <w:color w:val="000000" w:themeColor="text1"/>
        </w:rPr>
        <w:t>W</w:t>
      </w:r>
      <w:r w:rsidR="00305B12">
        <w:rPr>
          <w:bCs/>
          <w:iCs/>
          <w:color w:val="000000" w:themeColor="text1"/>
        </w:rPr>
        <w:t>e</w:t>
      </w:r>
      <w:r w:rsidR="007E0A8B">
        <w:rPr>
          <w:bCs/>
          <w:iCs/>
          <w:color w:val="000000" w:themeColor="text1"/>
        </w:rPr>
        <w:t xml:space="preserve"> could</w:t>
      </w:r>
      <w:r w:rsidR="00305B12">
        <w:rPr>
          <w:bCs/>
          <w:iCs/>
          <w:color w:val="000000" w:themeColor="text1"/>
        </w:rPr>
        <w:t xml:space="preserve"> </w:t>
      </w:r>
      <w:r w:rsidR="00255189">
        <w:rPr>
          <w:bCs/>
          <w:iCs/>
          <w:color w:val="000000" w:themeColor="text1"/>
        </w:rPr>
        <w:t>express</w:t>
      </w:r>
      <w:r w:rsidR="00305B12">
        <w:rPr>
          <w:bCs/>
          <w:iCs/>
          <w:color w:val="000000" w:themeColor="text1"/>
        </w:rPr>
        <w:t xml:space="preserve"> </w:t>
      </w:r>
      <w:r w:rsidR="00255189">
        <w:rPr>
          <w:bCs/>
          <w:iCs/>
          <w:color w:val="000000" w:themeColor="text1"/>
        </w:rPr>
        <w:t>a</w:t>
      </w:r>
      <w:r w:rsidR="00305B12">
        <w:rPr>
          <w:bCs/>
          <w:iCs/>
          <w:color w:val="000000" w:themeColor="text1"/>
        </w:rPr>
        <w:t xml:space="preserve"> </w:t>
      </w:r>
      <w:r w:rsidR="00255189">
        <w:rPr>
          <w:bCs/>
          <w:iCs/>
          <w:color w:val="000000" w:themeColor="text1"/>
        </w:rPr>
        <w:t xml:space="preserve">non-linear </w:t>
      </w:r>
      <w:r w:rsidR="00305B12">
        <w:rPr>
          <w:bCs/>
          <w:iCs/>
          <w:color w:val="000000" w:themeColor="text1"/>
        </w:rPr>
        <w:t>system model</w:t>
      </w:r>
      <w:r w:rsidR="00255189">
        <w:rPr>
          <w:bCs/>
          <w:iCs/>
          <w:color w:val="000000" w:themeColor="text1"/>
        </w:rPr>
        <w:t xml:space="preserve"> of this form</w:t>
      </w:r>
      <w:r w:rsidR="00305B12">
        <w:rPr>
          <w:bCs/>
          <w:iCs/>
          <w:color w:val="000000" w:themeColor="text1"/>
        </w:rPr>
        <w:t xml:space="preserve"> </w:t>
      </w:r>
      <w:r w:rsidR="00255189">
        <w:rPr>
          <w:bCs/>
          <w:iCs/>
          <w:color w:val="000000" w:themeColor="text1"/>
        </w:rPr>
        <w:t>as</w:t>
      </w:r>
      <w:r w:rsidR="00305B12">
        <w:rPr>
          <w:bCs/>
          <w:iCs/>
          <w:color w:val="000000" w:themeColor="text1"/>
        </w:rPr>
        <w:t xml:space="preserve"> a </w:t>
      </w:r>
      <w:r w:rsidR="00305B12">
        <w:rPr>
          <w:bCs/>
          <w:iCs/>
          <w:color w:val="000000" w:themeColor="text1"/>
        </w:rPr>
        <w:t>constrained two-layer neural network</w:t>
      </w:r>
      <w:r w:rsidR="00E62C3D">
        <w:rPr>
          <w:bCs/>
          <w:iCs/>
          <w:color w:val="000000" w:themeColor="text1"/>
        </w:rPr>
        <w:t xml:space="preserve">, </w:t>
      </w:r>
      <w:r w:rsidR="00465D55">
        <w:rPr>
          <w:bCs/>
          <w:iCs/>
          <w:color w:val="000000" w:themeColor="text1"/>
        </w:rPr>
        <w:t>as this framework is flexible enough to</w:t>
      </w:r>
      <w:r w:rsidR="00255189">
        <w:rPr>
          <w:bCs/>
          <w:iCs/>
          <w:color w:val="000000" w:themeColor="text1"/>
        </w:rPr>
        <w:t xml:space="preserve"> define</w:t>
      </w:r>
      <w:r w:rsidR="00465D55">
        <w:rPr>
          <w:bCs/>
          <w:iCs/>
          <w:color w:val="000000" w:themeColor="text1"/>
        </w:rPr>
        <w:t xml:space="preserve"> and parameterize </w:t>
      </w:r>
      <w:r w:rsidR="00465D55">
        <w:rPr>
          <w:bCs/>
          <w:iCs/>
          <w:color w:val="000000" w:themeColor="text1"/>
        </w:rPr>
        <w:t xml:space="preserve">the required </w:t>
      </w:r>
      <w:r w:rsidR="00A269A6">
        <w:rPr>
          <w:bCs/>
          <w:iCs/>
          <w:color w:val="000000" w:themeColor="text1"/>
        </w:rPr>
        <w:t>schematic</w:t>
      </w:r>
      <w:r w:rsidR="00255189">
        <w:rPr>
          <w:bCs/>
          <w:iCs/>
          <w:color w:val="000000" w:themeColor="text1"/>
        </w:rPr>
        <w:t xml:space="preserve"> form</w:t>
      </w:r>
      <w:r w:rsidR="00305B12">
        <w:rPr>
          <w:bCs/>
          <w:iCs/>
          <w:color w:val="000000" w:themeColor="text1"/>
        </w:rPr>
        <w:t xml:space="preserve">. </w:t>
      </w:r>
      <w:r w:rsidR="00747CA2">
        <w:rPr>
          <w:bCs/>
          <w:iCs/>
          <w:color w:val="000000" w:themeColor="text1"/>
        </w:rPr>
        <w:t xml:space="preserve"> </w:t>
      </w:r>
      <w:r w:rsidR="00305B12">
        <w:rPr>
          <w:bCs/>
          <w:iCs/>
          <w:color w:val="000000" w:themeColor="text1"/>
        </w:rPr>
        <w:t>H</w:t>
      </w:r>
      <w:r w:rsidR="00F92CE4">
        <w:rPr>
          <w:bCs/>
          <w:iCs/>
          <w:color w:val="000000" w:themeColor="text1"/>
        </w:rPr>
        <w:t>ere</w:t>
      </w:r>
      <w:r w:rsidR="00305B12">
        <w:rPr>
          <w:bCs/>
          <w:iCs/>
          <w:color w:val="000000" w:themeColor="text1"/>
        </w:rPr>
        <w:t>,</w:t>
      </w:r>
      <w:r w:rsidR="00F92CE4">
        <w:rPr>
          <w:bCs/>
          <w:iCs/>
          <w:color w:val="000000" w:themeColor="text1"/>
        </w:rPr>
        <w:t xml:space="preserve"> the first layer </w:t>
      </w:r>
      <w:r w:rsidR="00305B12">
        <w:rPr>
          <w:bCs/>
          <w:iCs/>
          <w:color w:val="000000" w:themeColor="text1"/>
        </w:rPr>
        <w:t xml:space="preserve">in the network </w:t>
      </w:r>
      <w:r w:rsidR="00234023">
        <w:rPr>
          <w:bCs/>
          <w:iCs/>
          <w:color w:val="000000" w:themeColor="text1"/>
        </w:rPr>
        <w:t>consists of</w:t>
      </w:r>
      <w:r w:rsidR="00F92CE4">
        <w:rPr>
          <w:bCs/>
          <w:iCs/>
          <w:color w:val="000000" w:themeColor="text1"/>
        </w:rPr>
        <w:t xml:space="preserve"> a set of negative weights </w:t>
      </w:r>
      <w:r w:rsidR="00305B12">
        <w:rPr>
          <w:bCs/>
          <w:iCs/>
          <w:color w:val="000000" w:themeColor="text1"/>
        </w:rPr>
        <w:t>(</w:t>
      </w:r>
      <m:oMath>
        <m:r>
          <w:rPr>
            <w:rFonts w:ascii="Cambria Math" w:hAnsi="Cambria Math"/>
            <w:color w:val="000000" w:themeColor="text1"/>
          </w:rPr>
          <m:t>I</m:t>
        </m:r>
      </m:oMath>
      <w:r w:rsidR="00305B12">
        <w:rPr>
          <w:bCs/>
          <w:iCs/>
          <w:color w:val="000000" w:themeColor="text1"/>
        </w:rPr>
        <w:t>)</w:t>
      </w:r>
      <w:r w:rsidR="008E3C93">
        <w:rPr>
          <w:bCs/>
          <w:iCs/>
          <w:color w:val="000000" w:themeColor="text1"/>
        </w:rPr>
        <w:t xml:space="preserve"> </w:t>
      </w:r>
      <w:r w:rsidR="00F92CE4">
        <w:rPr>
          <w:bCs/>
          <w:iCs/>
          <w:color w:val="000000" w:themeColor="text1"/>
        </w:rPr>
        <w:t>connecting the ABC transporters to each other</w:t>
      </w:r>
      <w:r w:rsidR="00181485">
        <w:rPr>
          <w:bCs/>
          <w:iCs/>
          <w:color w:val="000000" w:themeColor="text1"/>
        </w:rPr>
        <w:t xml:space="preserve"> </w:t>
      </w:r>
      <w:r w:rsidR="00185E06">
        <w:rPr>
          <w:bCs/>
          <w:iCs/>
          <w:color w:val="000000" w:themeColor="text1"/>
        </w:rPr>
        <w:t>to model compensatory activation</w:t>
      </w:r>
      <w:r w:rsidR="00497983">
        <w:rPr>
          <w:bCs/>
          <w:iCs/>
          <w:color w:val="000000" w:themeColor="text1"/>
        </w:rPr>
        <w:t xml:space="preserve"> (i.e. ‘inhibition’ between </w:t>
      </w:r>
      <w:r w:rsidR="00497983">
        <w:rPr>
          <w:bCs/>
          <w:iCs/>
          <w:color w:val="000000" w:themeColor="text1"/>
        </w:rPr>
        <w:t>transporters)</w:t>
      </w:r>
      <w:r w:rsidR="00F92CE4">
        <w:rPr>
          <w:bCs/>
          <w:iCs/>
          <w:color w:val="000000" w:themeColor="text1"/>
        </w:rPr>
        <w:t xml:space="preserve">, </w:t>
      </w:r>
      <w:r w:rsidR="00305B12">
        <w:rPr>
          <w:bCs/>
          <w:iCs/>
          <w:color w:val="000000" w:themeColor="text1"/>
        </w:rPr>
        <w:t xml:space="preserve">such that the ‘activation’ level </w:t>
      </w:r>
      <w:r w:rsidR="00E36E9B">
        <w:rPr>
          <w:bCs/>
          <w:iCs/>
          <w:color w:val="000000" w:themeColor="text1"/>
        </w:rPr>
        <w:t>(</w:t>
      </w:r>
      <m:oMath>
        <m:r>
          <w:rPr>
            <w:rFonts w:ascii="Cambria Math" w:hAnsi="Cambria Math"/>
            <w:color w:val="000000" w:themeColor="text1"/>
          </w:rPr>
          <m:t>A</m:t>
        </m:r>
      </m:oMath>
      <w:r w:rsidR="00E36E9B">
        <w:rPr>
          <w:bCs/>
          <w:iCs/>
          <w:color w:val="000000" w:themeColor="text1"/>
        </w:rPr>
        <w:t xml:space="preserve">) of each transporter is computed from </w:t>
      </w:r>
      <w:r w:rsidR="00E566AD">
        <w:rPr>
          <w:bCs/>
          <w:iCs/>
          <w:color w:val="000000" w:themeColor="text1"/>
        </w:rPr>
        <w:t xml:space="preserve">the sum of </w:t>
      </w:r>
      <w:r w:rsidR="006B7286">
        <w:rPr>
          <w:bCs/>
          <w:iCs/>
          <w:color w:val="000000" w:themeColor="text1"/>
        </w:rPr>
        <w:t>its inbound inhibitory</w:t>
      </w:r>
      <w:r w:rsidR="00E36E9B">
        <w:rPr>
          <w:bCs/>
          <w:iCs/>
          <w:color w:val="000000" w:themeColor="text1"/>
        </w:rPr>
        <w:t xml:space="preserve"> </w:t>
      </w:r>
      <w:r w:rsidR="007D0947">
        <w:rPr>
          <w:bCs/>
          <w:iCs/>
          <w:color w:val="000000" w:themeColor="text1"/>
        </w:rPr>
        <w:t>connections</w:t>
      </w:r>
      <w:r w:rsidR="00AD3B41">
        <w:rPr>
          <w:bCs/>
          <w:iCs/>
          <w:color w:val="000000" w:themeColor="text1"/>
        </w:rPr>
        <w:t xml:space="preserve"> (</w:t>
      </w:r>
      <m:oMath>
        <m:r>
          <w:rPr>
            <w:rFonts w:ascii="Cambria Math" w:hAnsi="Cambria Math"/>
            <w:color w:val="000000" w:themeColor="text1"/>
          </w:rPr>
          <m:t>I</m:t>
        </m:r>
      </m:oMath>
      <w:r w:rsidR="00AD3B41">
        <w:rPr>
          <w:bCs/>
          <w:iCs/>
          <w:color w:val="000000" w:themeColor="text1"/>
        </w:rPr>
        <w:t>)</w:t>
      </w:r>
      <w:r w:rsidR="00A74E40">
        <w:rPr>
          <w:bCs/>
          <w:iCs/>
          <w:color w:val="000000" w:themeColor="text1"/>
        </w:rPr>
        <w:t>,</w:t>
      </w:r>
      <w:r w:rsidR="00E36E9B">
        <w:rPr>
          <w:bCs/>
          <w:iCs/>
          <w:color w:val="000000" w:themeColor="text1"/>
        </w:rPr>
        <w:t xml:space="preserve"> along with </w:t>
      </w:r>
      <w:r w:rsidR="00BC2E59">
        <w:rPr>
          <w:bCs/>
          <w:iCs/>
          <w:color w:val="000000" w:themeColor="text1"/>
        </w:rPr>
        <w:t>its</w:t>
      </w:r>
      <w:r w:rsidR="00E36E9B">
        <w:rPr>
          <w:bCs/>
          <w:iCs/>
          <w:color w:val="000000" w:themeColor="text1"/>
        </w:rPr>
        <w:t xml:space="preserve"> ‘basal’ activation level</w:t>
      </w:r>
      <w:r w:rsidR="00BC2E59">
        <w:rPr>
          <w:bCs/>
          <w:iCs/>
          <w:color w:val="000000" w:themeColor="text1"/>
        </w:rPr>
        <w:t xml:space="preserve"> (another learned p</w:t>
      </w:r>
      <w:r w:rsidR="008E3C93">
        <w:rPr>
          <w:bCs/>
          <w:iCs/>
          <w:color w:val="000000" w:themeColor="text1"/>
        </w:rPr>
        <w:t>a</w:t>
      </w:r>
      <w:r w:rsidR="00BC2E59">
        <w:rPr>
          <w:bCs/>
          <w:iCs/>
          <w:color w:val="000000" w:themeColor="text1"/>
        </w:rPr>
        <w:t>rameter)</w:t>
      </w:r>
      <w:r w:rsidR="00E36E9B">
        <w:rPr>
          <w:bCs/>
          <w:iCs/>
          <w:color w:val="000000" w:themeColor="text1"/>
        </w:rPr>
        <w:t xml:space="preserve">.  </w:t>
      </w:r>
      <w:r w:rsidR="002B4C1C">
        <w:rPr>
          <w:bCs/>
          <w:iCs/>
          <w:color w:val="000000" w:themeColor="text1"/>
        </w:rPr>
        <w:t xml:space="preserve">The second layer </w:t>
      </w:r>
      <w:r w:rsidR="00465D55">
        <w:rPr>
          <w:bCs/>
          <w:iCs/>
          <w:color w:val="000000" w:themeColor="text1"/>
        </w:rPr>
        <w:t>then</w:t>
      </w:r>
      <w:r w:rsidR="006B7286">
        <w:rPr>
          <w:bCs/>
          <w:iCs/>
          <w:color w:val="000000" w:themeColor="text1"/>
        </w:rPr>
        <w:t xml:space="preserve"> connects </w:t>
      </w:r>
      <w:r w:rsidR="006B7286">
        <w:rPr>
          <w:bCs/>
          <w:iCs/>
          <w:color w:val="000000" w:themeColor="text1"/>
        </w:rPr>
        <w:lastRenderedPageBreak/>
        <w:t>each ABC transporter to each compound with a set of positive</w:t>
      </w:r>
      <w:r w:rsidR="00601A6A">
        <w:rPr>
          <w:bCs/>
          <w:iCs/>
          <w:color w:val="000000" w:themeColor="text1"/>
        </w:rPr>
        <w:t xml:space="preserve"> </w:t>
      </w:r>
      <w:r w:rsidR="00601A6A">
        <w:rPr>
          <w:bCs/>
          <w:iCs/>
          <w:color w:val="000000" w:themeColor="text1"/>
        </w:rPr>
        <w:t>efflux/</w:t>
      </w:r>
      <w:r w:rsidR="00601A6A">
        <w:rPr>
          <w:bCs/>
          <w:iCs/>
          <w:color w:val="000000" w:themeColor="text1"/>
        </w:rPr>
        <w:t>extrusion</w:t>
      </w:r>
      <w:r w:rsidR="006B7286">
        <w:rPr>
          <w:bCs/>
          <w:iCs/>
          <w:color w:val="000000" w:themeColor="text1"/>
        </w:rPr>
        <w:t xml:space="preserve"> weights (</w:t>
      </w:r>
      <m:oMath>
        <m:r>
          <w:rPr>
            <w:rFonts w:ascii="Cambria Math" w:hAnsi="Cambria Math"/>
            <w:color w:val="000000" w:themeColor="text1"/>
          </w:rPr>
          <m:t>E)</m:t>
        </m:r>
      </m:oMath>
      <w:r w:rsidR="006B7286">
        <w:rPr>
          <w:rFonts w:eastAsiaTheme="minorEastAsia"/>
          <w:bCs/>
          <w:iCs/>
          <w:color w:val="000000" w:themeColor="text1"/>
        </w:rPr>
        <w:t xml:space="preserve">, and acts to </w:t>
      </w:r>
      <w:r w:rsidR="006B7286">
        <w:rPr>
          <w:rFonts w:eastAsiaTheme="minorEastAsia"/>
          <w:bCs/>
          <w:iCs/>
          <w:color w:val="000000" w:themeColor="text1"/>
        </w:rPr>
        <w:t xml:space="preserve">compute drug resistance </w:t>
      </w:r>
      <w:r w:rsidR="008F298A">
        <w:rPr>
          <w:rFonts w:eastAsiaTheme="minorEastAsia"/>
          <w:bCs/>
          <w:iCs/>
          <w:color w:val="000000" w:themeColor="text1"/>
        </w:rPr>
        <w:t>given</w:t>
      </w:r>
      <w:r w:rsidR="006B7286">
        <w:rPr>
          <w:rFonts w:eastAsiaTheme="minorEastAsia"/>
          <w:bCs/>
          <w:iCs/>
          <w:color w:val="000000" w:themeColor="text1"/>
        </w:rPr>
        <w:t xml:space="preserve"> </w:t>
      </w:r>
      <w:r w:rsidR="007D0947">
        <w:rPr>
          <w:rFonts w:eastAsiaTheme="minorEastAsia"/>
          <w:bCs/>
          <w:iCs/>
          <w:color w:val="000000" w:themeColor="text1"/>
        </w:rPr>
        <w:t xml:space="preserve">the </w:t>
      </w:r>
      <w:r w:rsidR="00BC2E59">
        <w:rPr>
          <w:rFonts w:eastAsiaTheme="minorEastAsia"/>
          <w:bCs/>
          <w:iCs/>
          <w:color w:val="000000" w:themeColor="text1"/>
        </w:rPr>
        <w:t>total</w:t>
      </w:r>
      <w:r w:rsidR="007D0947">
        <w:rPr>
          <w:rFonts w:eastAsiaTheme="minorEastAsia"/>
          <w:bCs/>
          <w:iCs/>
          <w:color w:val="000000" w:themeColor="text1"/>
        </w:rPr>
        <w:t xml:space="preserve"> </w:t>
      </w:r>
      <w:r w:rsidR="007D0947">
        <w:rPr>
          <w:rFonts w:eastAsiaTheme="minorEastAsia"/>
          <w:bCs/>
          <w:iCs/>
          <w:color w:val="000000" w:themeColor="text1"/>
        </w:rPr>
        <w:t>in</w:t>
      </w:r>
      <w:r w:rsidR="007D0947">
        <w:rPr>
          <w:rFonts w:eastAsiaTheme="minorEastAsia"/>
          <w:bCs/>
          <w:iCs/>
          <w:color w:val="000000" w:themeColor="text1"/>
        </w:rPr>
        <w:t xml:space="preserve">bound clearance </w:t>
      </w:r>
      <w:r w:rsidR="00381AF9">
        <w:rPr>
          <w:rFonts w:eastAsiaTheme="minorEastAsia"/>
          <w:bCs/>
          <w:iCs/>
          <w:color w:val="000000" w:themeColor="text1"/>
        </w:rPr>
        <w:t>for</w:t>
      </w:r>
      <w:r w:rsidR="009C7945">
        <w:rPr>
          <w:rFonts w:eastAsiaTheme="minorEastAsia"/>
          <w:bCs/>
          <w:iCs/>
          <w:color w:val="000000" w:themeColor="text1"/>
        </w:rPr>
        <w:t xml:space="preserve"> a compound </w:t>
      </w:r>
      <w:r w:rsidR="007D0947">
        <w:rPr>
          <w:rFonts w:eastAsiaTheme="minorEastAsia"/>
          <w:bCs/>
          <w:iCs/>
          <w:color w:val="000000" w:themeColor="text1"/>
        </w:rPr>
        <w:t>(</w:t>
      </w:r>
      <m:oMath>
        <m:r>
          <w:rPr>
            <w:rFonts w:ascii="Cambria Math" w:eastAsiaTheme="minorEastAsia" w:hAnsi="Cambria Math"/>
            <w:color w:val="000000" w:themeColor="text1"/>
          </w:rPr>
          <m:t>C</m:t>
        </m:r>
      </m:oMath>
      <w:r w:rsidR="00381AF9">
        <w:rPr>
          <w:rFonts w:eastAsiaTheme="minorEastAsia"/>
          <w:bCs/>
          <w:iCs/>
          <w:color w:val="000000" w:themeColor="text1"/>
        </w:rPr>
        <w:t>,</w:t>
      </w:r>
      <w:r w:rsidR="007D0947">
        <w:rPr>
          <w:rFonts w:eastAsiaTheme="minorEastAsia"/>
          <w:bCs/>
          <w:iCs/>
          <w:color w:val="000000" w:themeColor="text1"/>
        </w:rPr>
        <w:t xml:space="preserve"> </w:t>
      </w:r>
      <w:r w:rsidR="007D0947">
        <w:rPr>
          <w:rFonts w:eastAsiaTheme="minorEastAsia"/>
          <w:bCs/>
          <w:iCs/>
          <w:color w:val="000000" w:themeColor="text1"/>
        </w:rPr>
        <w:t xml:space="preserve">where </w:t>
      </w:r>
      <m:oMath>
        <m:r>
          <w:rPr>
            <w:rFonts w:ascii="Cambria Math" w:eastAsiaTheme="minorEastAsia" w:hAnsi="Cambria Math"/>
            <w:color w:val="000000" w:themeColor="text1"/>
          </w:rPr>
          <m:t>C=A</m:t>
        </m:r>
        <m:r>
          <w:rPr>
            <w:rFonts w:ascii="Cambria Math" w:eastAsiaTheme="minorEastAsia" w:hAnsi="Cambria Math"/>
            <w:color w:val="000000" w:themeColor="text1"/>
          </w:rPr>
          <m:t>×</m:t>
        </m:r>
        <m:r>
          <w:rPr>
            <w:rFonts w:ascii="Cambria Math" w:eastAsiaTheme="minorEastAsia" w:hAnsi="Cambria Math"/>
            <w:color w:val="000000" w:themeColor="text1"/>
          </w:rPr>
          <m:t>E</m:t>
        </m:r>
      </m:oMath>
      <w:r w:rsidR="007D0947">
        <w:rPr>
          <w:rFonts w:eastAsiaTheme="minorEastAsia"/>
          <w:bCs/>
          <w:iCs/>
          <w:color w:val="000000" w:themeColor="text1"/>
        </w:rPr>
        <w:t>)</w:t>
      </w:r>
      <w:r w:rsidR="000F71B3">
        <w:rPr>
          <w:rFonts w:eastAsiaTheme="minorEastAsia"/>
          <w:bCs/>
          <w:iCs/>
          <w:color w:val="000000" w:themeColor="text1"/>
        </w:rPr>
        <w:t>.</w:t>
      </w:r>
      <w:r w:rsidR="00A410FC">
        <w:rPr>
          <w:rFonts w:eastAsiaTheme="minorEastAsia"/>
          <w:bCs/>
          <w:iCs/>
          <w:color w:val="000000" w:themeColor="text1"/>
        </w:rPr>
        <w:t xml:space="preserve">  </w:t>
      </w:r>
      <w:r w:rsidR="00E566AD">
        <w:rPr>
          <w:rFonts w:eastAsiaTheme="minorEastAsia"/>
          <w:bCs/>
          <w:iCs/>
          <w:color w:val="000000" w:themeColor="text1"/>
        </w:rPr>
        <w:t xml:space="preserve">We hypothesized from manual inspection of the fitness landscapes </w:t>
      </w:r>
      <w:r w:rsidR="00AD3B41">
        <w:rPr>
          <w:rFonts w:eastAsiaTheme="minorEastAsia"/>
          <w:bCs/>
          <w:iCs/>
          <w:color w:val="000000" w:themeColor="text1"/>
        </w:rPr>
        <w:t xml:space="preserve">that compensatory activation relationships might behave similarly between compounds, and therefore constrained </w:t>
      </w:r>
      <w:r w:rsidR="00AD3B41">
        <w:rPr>
          <w:rFonts w:eastAsiaTheme="minorEastAsia"/>
          <w:bCs/>
          <w:iCs/>
          <w:color w:val="000000" w:themeColor="text1"/>
        </w:rPr>
        <w:t>them to be fixed a</w:t>
      </w:r>
      <w:r w:rsidR="00AD3B41">
        <w:rPr>
          <w:rFonts w:eastAsiaTheme="minorEastAsia"/>
          <w:bCs/>
          <w:iCs/>
          <w:color w:val="000000" w:themeColor="text1"/>
        </w:rPr>
        <w:t>cross environments for</w:t>
      </w:r>
      <w:r w:rsidR="00AD3B41">
        <w:rPr>
          <w:bCs/>
          <w:iCs/>
          <w:color w:val="000000" w:themeColor="text1"/>
        </w:rPr>
        <w:t xml:space="preserve"> simplicity</w:t>
      </w:r>
      <w:r w:rsidR="00162BEF">
        <w:rPr>
          <w:bCs/>
          <w:iCs/>
          <w:color w:val="000000" w:themeColor="text1"/>
        </w:rPr>
        <w:t xml:space="preserve">. </w:t>
      </w:r>
      <w:r w:rsidR="00BC2E59">
        <w:rPr>
          <w:bCs/>
          <w:iCs/>
          <w:color w:val="000000" w:themeColor="text1"/>
        </w:rPr>
        <w:t xml:space="preserve"> </w:t>
      </w:r>
      <w:r w:rsidR="00185E06">
        <w:rPr>
          <w:bCs/>
          <w:iCs/>
          <w:color w:val="000000" w:themeColor="text1"/>
        </w:rPr>
        <w:t xml:space="preserve">The training procedure </w:t>
      </w:r>
      <w:r w:rsidR="00AD3B41">
        <w:rPr>
          <w:bCs/>
          <w:iCs/>
          <w:color w:val="000000" w:themeColor="text1"/>
        </w:rPr>
        <w:t>parameterize</w:t>
      </w:r>
      <w:r w:rsidR="00AD3B41">
        <w:rPr>
          <w:bCs/>
          <w:iCs/>
          <w:color w:val="000000" w:themeColor="text1"/>
        </w:rPr>
        <w:t>s</w:t>
      </w:r>
      <w:r w:rsidR="00AD3B41">
        <w:rPr>
          <w:bCs/>
          <w:iCs/>
          <w:color w:val="000000" w:themeColor="text1"/>
        </w:rPr>
        <w:t xml:space="preserve"> this model</w:t>
      </w:r>
      <w:r w:rsidR="00AD3B41">
        <w:rPr>
          <w:bCs/>
          <w:iCs/>
          <w:color w:val="000000" w:themeColor="text1"/>
        </w:rPr>
        <w:t xml:space="preserve"> by finding a set of weights which best predicts the phenotypes observed in our data</w:t>
      </w:r>
      <w:r w:rsidR="00AD3B41">
        <w:rPr>
          <w:bCs/>
          <w:iCs/>
          <w:color w:val="000000" w:themeColor="text1"/>
        </w:rPr>
        <w:t xml:space="preserve"> when the </w:t>
      </w:r>
      <w:r w:rsidR="00FA2AB6">
        <w:rPr>
          <w:bCs/>
          <w:iCs/>
          <w:color w:val="000000" w:themeColor="text1"/>
        </w:rPr>
        <w:t>corresponding genotype is encoded</w:t>
      </w:r>
      <w:r w:rsidR="00185E06">
        <w:rPr>
          <w:bCs/>
          <w:iCs/>
          <w:color w:val="000000" w:themeColor="text1"/>
        </w:rPr>
        <w:t xml:space="preserve"> as the set of </w:t>
      </w:r>
      <w:r w:rsidR="004D7D85">
        <w:rPr>
          <w:bCs/>
          <w:iCs/>
          <w:color w:val="000000" w:themeColor="text1"/>
        </w:rPr>
        <w:t xml:space="preserve">transporters </w:t>
      </w:r>
      <w:r w:rsidR="000349EA">
        <w:rPr>
          <w:bCs/>
          <w:iCs/>
          <w:color w:val="000000" w:themeColor="text1"/>
        </w:rPr>
        <w:t xml:space="preserve">(‘neurons’) </w:t>
      </w:r>
      <w:r w:rsidR="004D7D85">
        <w:rPr>
          <w:bCs/>
          <w:iCs/>
          <w:color w:val="000000" w:themeColor="text1"/>
        </w:rPr>
        <w:t>which are present in th</w:t>
      </w:r>
      <w:r w:rsidR="001A210B">
        <w:rPr>
          <w:bCs/>
          <w:iCs/>
          <w:color w:val="000000" w:themeColor="text1"/>
        </w:rPr>
        <w:t>is</w:t>
      </w:r>
      <w:r w:rsidR="004D7D85">
        <w:rPr>
          <w:bCs/>
          <w:iCs/>
          <w:color w:val="000000" w:themeColor="text1"/>
        </w:rPr>
        <w:t xml:space="preserve"> network.  </w:t>
      </w:r>
      <w:r w:rsidR="00DA373F">
        <w:rPr>
          <w:bCs/>
          <w:iCs/>
          <w:color w:val="000000" w:themeColor="text1"/>
        </w:rPr>
        <w:t>To avoid the addition of n</w:t>
      </w:r>
      <w:r w:rsidR="00DA373F">
        <w:rPr>
          <w:bCs/>
          <w:iCs/>
          <w:color w:val="000000" w:themeColor="text1"/>
        </w:rPr>
        <w:t>on-predictive parameters (e.g. proposing the compensatory activation of a transporter which does not efflux any drugs) and to</w:t>
      </w:r>
      <w:r w:rsidR="00DA373F">
        <w:rPr>
          <w:bCs/>
          <w:iCs/>
          <w:color w:val="000000" w:themeColor="text1"/>
        </w:rPr>
        <w:t xml:space="preserve"> otherwise</w:t>
      </w:r>
      <w:r w:rsidR="00DA373F">
        <w:rPr>
          <w:bCs/>
          <w:iCs/>
          <w:color w:val="000000" w:themeColor="text1"/>
        </w:rPr>
        <w:t xml:space="preserve"> </w:t>
      </w:r>
      <w:r w:rsidR="00BC2E59">
        <w:rPr>
          <w:bCs/>
          <w:iCs/>
          <w:color w:val="000000" w:themeColor="text1"/>
        </w:rPr>
        <w:t xml:space="preserve">better </w:t>
      </w:r>
      <w:r w:rsidR="00DA373F">
        <w:rPr>
          <w:bCs/>
          <w:iCs/>
          <w:color w:val="000000" w:themeColor="text1"/>
        </w:rPr>
        <w:t xml:space="preserve">ensure </w:t>
      </w:r>
      <w:r w:rsidR="00BC2E59">
        <w:rPr>
          <w:bCs/>
          <w:iCs/>
          <w:color w:val="000000" w:themeColor="text1"/>
        </w:rPr>
        <w:t xml:space="preserve">a </w:t>
      </w:r>
      <w:r w:rsidR="00DA373F">
        <w:rPr>
          <w:bCs/>
          <w:iCs/>
          <w:color w:val="000000" w:themeColor="text1"/>
        </w:rPr>
        <w:t xml:space="preserve">unique </w:t>
      </w:r>
      <w:r w:rsidR="00BC2E59">
        <w:rPr>
          <w:bCs/>
          <w:iCs/>
          <w:color w:val="000000" w:themeColor="text1"/>
        </w:rPr>
        <w:t>solution</w:t>
      </w:r>
      <w:r w:rsidR="00DA373F">
        <w:rPr>
          <w:bCs/>
          <w:iCs/>
          <w:color w:val="000000" w:themeColor="text1"/>
        </w:rPr>
        <w:t xml:space="preserve">, regularization is </w:t>
      </w:r>
      <w:r w:rsidR="00086C16">
        <w:rPr>
          <w:bCs/>
          <w:iCs/>
          <w:color w:val="000000" w:themeColor="text1"/>
        </w:rPr>
        <w:t xml:space="preserve">also </w:t>
      </w:r>
      <w:r w:rsidR="00DA373F">
        <w:rPr>
          <w:bCs/>
          <w:iCs/>
          <w:color w:val="000000" w:themeColor="text1"/>
        </w:rPr>
        <w:t>added to this network (Methods, Fig. S</w:t>
      </w:r>
      <w:r w:rsidR="00AB1BCE">
        <w:rPr>
          <w:bCs/>
          <w:iCs/>
          <w:color w:val="000000" w:themeColor="text1"/>
        </w:rPr>
        <w:t>8A</w:t>
      </w:r>
      <w:r w:rsidR="00DA373F">
        <w:rPr>
          <w:bCs/>
          <w:iCs/>
          <w:color w:val="000000" w:themeColor="text1"/>
        </w:rPr>
        <w:t xml:space="preserve">).  </w:t>
      </w:r>
      <w:r w:rsidR="00A36C03">
        <w:rPr>
          <w:bCs/>
          <w:iCs/>
          <w:color w:val="000000" w:themeColor="text1"/>
        </w:rPr>
        <w:t>After the learning procedure is completed, e</w:t>
      </w:r>
      <w:r w:rsidR="00A5566A">
        <w:rPr>
          <w:bCs/>
          <w:iCs/>
          <w:color w:val="000000" w:themeColor="text1"/>
        </w:rPr>
        <w:t>a</w:t>
      </w:r>
      <w:r w:rsidR="000F75A2">
        <w:rPr>
          <w:bCs/>
          <w:iCs/>
          <w:color w:val="000000" w:themeColor="text1"/>
        </w:rPr>
        <w:t xml:space="preserve">ch </w:t>
      </w:r>
      <w:r w:rsidR="00A819D2">
        <w:rPr>
          <w:bCs/>
          <w:iCs/>
          <w:color w:val="000000" w:themeColor="text1"/>
        </w:rPr>
        <w:t>re</w:t>
      </w:r>
      <w:r w:rsidR="00E97720">
        <w:rPr>
          <w:bCs/>
          <w:iCs/>
          <w:color w:val="000000" w:themeColor="text1"/>
        </w:rPr>
        <w:t>maining</w:t>
      </w:r>
      <w:r w:rsidR="00A819D2">
        <w:rPr>
          <w:bCs/>
          <w:iCs/>
          <w:color w:val="000000" w:themeColor="text1"/>
        </w:rPr>
        <w:t xml:space="preserve"> non-zero </w:t>
      </w:r>
      <w:r w:rsidR="000F75A2">
        <w:rPr>
          <w:bCs/>
          <w:iCs/>
          <w:color w:val="000000" w:themeColor="text1"/>
        </w:rPr>
        <w:t>weight i</w:t>
      </w:r>
      <w:r w:rsidR="00A5566A">
        <w:rPr>
          <w:bCs/>
          <w:iCs/>
          <w:color w:val="000000" w:themeColor="text1"/>
        </w:rPr>
        <w:t>s</w:t>
      </w:r>
      <w:r w:rsidR="00516F85">
        <w:rPr>
          <w:bCs/>
          <w:iCs/>
          <w:color w:val="000000" w:themeColor="text1"/>
        </w:rPr>
        <w:t xml:space="preserve"> tested for statistical </w:t>
      </w:r>
      <w:r w:rsidR="00F73A15">
        <w:rPr>
          <w:bCs/>
          <w:iCs/>
          <w:color w:val="000000" w:themeColor="text1"/>
        </w:rPr>
        <w:t xml:space="preserve">significance </w:t>
      </w:r>
      <w:r w:rsidR="00240001">
        <w:rPr>
          <w:bCs/>
          <w:iCs/>
          <w:color w:val="000000" w:themeColor="text1"/>
        </w:rPr>
        <w:t>(Methods)</w:t>
      </w:r>
      <w:r w:rsidR="004D7D85">
        <w:rPr>
          <w:bCs/>
          <w:iCs/>
          <w:color w:val="000000" w:themeColor="text1"/>
        </w:rPr>
        <w:t>.</w:t>
      </w:r>
    </w:p>
    <w:p w14:paraId="13016756" w14:textId="77777777" w:rsidR="00A819D2" w:rsidRDefault="00A819D2" w:rsidP="00135DD5">
      <w:pPr>
        <w:jc w:val="both"/>
        <w:rPr>
          <w:bCs/>
          <w:iCs/>
          <w:color w:val="000000" w:themeColor="text1"/>
        </w:rPr>
      </w:pPr>
    </w:p>
    <w:p w14:paraId="112EF59A" w14:textId="6A73B749" w:rsidR="00BD02C8" w:rsidRPr="00EA6CA6" w:rsidRDefault="00D35C5F" w:rsidP="00BD02C8">
      <w:pPr>
        <w:jc w:val="both"/>
        <w:rPr>
          <w:bCs/>
          <w:iCs/>
          <w:color w:val="000000" w:themeColor="text1"/>
        </w:rPr>
      </w:pPr>
      <w:r>
        <w:rPr>
          <w:bCs/>
          <w:iCs/>
          <w:color w:val="000000" w:themeColor="text1"/>
        </w:rPr>
        <w:t>We found that the</w:t>
      </w:r>
      <w:r w:rsidR="00E86B1D">
        <w:rPr>
          <w:bCs/>
          <w:iCs/>
          <w:color w:val="000000" w:themeColor="text1"/>
        </w:rPr>
        <w:t xml:space="preserve"> </w:t>
      </w:r>
      <w:r>
        <w:rPr>
          <w:bCs/>
          <w:iCs/>
          <w:color w:val="000000" w:themeColor="text1"/>
        </w:rPr>
        <w:t>observed phenotypes c</w:t>
      </w:r>
      <w:r>
        <w:rPr>
          <w:bCs/>
          <w:iCs/>
          <w:color w:val="000000" w:themeColor="text1"/>
        </w:rPr>
        <w:t xml:space="preserve">ould be expressed as a function of this non-linear genotype-to-phenotype model with high overall accuracy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Fig. 4C).  </w:t>
      </w:r>
      <w:r>
        <w:rPr>
          <w:bCs/>
          <w:iCs/>
          <w:color w:val="000000" w:themeColor="text1"/>
        </w:rPr>
        <w:t>Model accuracy was maintained when training on</w:t>
      </w:r>
      <w:r w:rsidR="00E01D4F">
        <w:rPr>
          <w:bCs/>
          <w:iCs/>
          <w:color w:val="000000" w:themeColor="text1"/>
        </w:rPr>
        <w:t xml:space="preserve"> </w:t>
      </w:r>
      <w:r w:rsidR="003D40FD">
        <w:rPr>
          <w:bCs/>
          <w:iCs/>
          <w:color w:val="000000" w:themeColor="text1"/>
        </w:rPr>
        <w:t xml:space="preserve">data from one mating type </w:t>
      </w:r>
      <w:r w:rsidR="00E01D4F">
        <w:rPr>
          <w:bCs/>
          <w:iCs/>
          <w:color w:val="000000" w:themeColor="text1"/>
        </w:rPr>
        <w:t>and</w:t>
      </w:r>
      <w:r w:rsidR="003D40FD">
        <w:rPr>
          <w:bCs/>
          <w:iCs/>
          <w:color w:val="000000" w:themeColor="text1"/>
        </w:rPr>
        <w:t xml:space="preserve"> then</w:t>
      </w:r>
      <w:r w:rsidR="00E01D4F">
        <w:rPr>
          <w:bCs/>
          <w:iCs/>
          <w:color w:val="000000" w:themeColor="text1"/>
        </w:rPr>
        <w:t xml:space="preserve"> test</w:t>
      </w:r>
      <w:r>
        <w:rPr>
          <w:bCs/>
          <w:iCs/>
          <w:color w:val="000000" w:themeColor="text1"/>
        </w:rPr>
        <w:t>ing</w:t>
      </w:r>
      <w:r w:rsidR="00E01D4F">
        <w:rPr>
          <w:bCs/>
          <w:iCs/>
          <w:color w:val="000000" w:themeColor="text1"/>
        </w:rPr>
        <w:t xml:space="preserve"> on another (</w:t>
      </w:r>
      <w:r w:rsidR="00E01D4F">
        <w:rPr>
          <w:bCs/>
          <w:i/>
          <w:iCs/>
          <w:color w:val="000000" w:themeColor="text1"/>
        </w:rPr>
        <w:t xml:space="preserve">r </w:t>
      </w:r>
      <w:r w:rsidR="00E01D4F">
        <w:rPr>
          <w:bCs/>
          <w:iCs/>
          <w:color w:val="000000" w:themeColor="text1"/>
        </w:rPr>
        <w:t xml:space="preserve">= 0.95, Fig </w:t>
      </w:r>
      <w:r w:rsidR="00AB1BCE">
        <w:rPr>
          <w:bCs/>
          <w:iCs/>
          <w:color w:val="000000" w:themeColor="text1"/>
        </w:rPr>
        <w:t>S8B</w:t>
      </w:r>
      <w:r w:rsidR="00E01D4F">
        <w:rPr>
          <w:bCs/>
          <w:iCs/>
          <w:color w:val="000000" w:themeColor="text1"/>
        </w:rPr>
        <w:t>)</w:t>
      </w:r>
      <w:r w:rsidR="00D24A90">
        <w:rPr>
          <w:bCs/>
          <w:iCs/>
          <w:color w:val="000000" w:themeColor="text1"/>
        </w:rPr>
        <w:t>.</w:t>
      </w:r>
      <w:r w:rsidR="00E01D4F">
        <w:rPr>
          <w:bCs/>
          <w:iCs/>
          <w:color w:val="000000" w:themeColor="text1"/>
        </w:rPr>
        <w:t xml:space="preserve"> </w:t>
      </w:r>
      <w:r w:rsidR="00192A23">
        <w:rPr>
          <w:bCs/>
          <w:iCs/>
          <w:color w:val="000000" w:themeColor="text1"/>
        </w:rPr>
        <w:t>Furthermore</w:t>
      </w:r>
      <w:r w:rsidR="00D24A90">
        <w:rPr>
          <w:bCs/>
          <w:iCs/>
          <w:color w:val="000000" w:themeColor="text1"/>
        </w:rPr>
        <w:t>, t</w:t>
      </w:r>
      <w:r w:rsidR="00E01D4F">
        <w:rPr>
          <w:bCs/>
          <w:iCs/>
          <w:color w:val="000000" w:themeColor="text1"/>
        </w:rPr>
        <w:t>raining on either population</w:t>
      </w:r>
      <w:r w:rsidR="00D24A90">
        <w:rPr>
          <w:bCs/>
          <w:iCs/>
          <w:color w:val="000000" w:themeColor="text1"/>
        </w:rPr>
        <w:t xml:space="preserve"> separately</w:t>
      </w:r>
      <w:r w:rsidR="00E01D4F">
        <w:rPr>
          <w:bCs/>
          <w:iCs/>
          <w:color w:val="000000" w:themeColor="text1"/>
        </w:rPr>
        <w:t xml:space="preserve"> resulted in </w:t>
      </w:r>
      <w:r w:rsidR="005C24F5">
        <w:rPr>
          <w:bCs/>
          <w:iCs/>
          <w:color w:val="000000" w:themeColor="text1"/>
        </w:rPr>
        <w:t xml:space="preserve">strong </w:t>
      </w:r>
      <w:r w:rsidR="0025084E">
        <w:rPr>
          <w:bCs/>
          <w:iCs/>
          <w:color w:val="000000" w:themeColor="text1"/>
        </w:rPr>
        <w:t>agreement</w:t>
      </w:r>
      <w:r w:rsidR="005C24F5">
        <w:rPr>
          <w:bCs/>
          <w:iCs/>
          <w:color w:val="000000" w:themeColor="text1"/>
        </w:rPr>
        <w:t xml:space="preserve"> </w:t>
      </w:r>
      <w:r w:rsidR="003338C7">
        <w:rPr>
          <w:bCs/>
          <w:iCs/>
          <w:color w:val="000000" w:themeColor="text1"/>
        </w:rPr>
        <w:t xml:space="preserve">in </w:t>
      </w:r>
      <w:r w:rsidR="0025084E">
        <w:rPr>
          <w:bCs/>
          <w:iCs/>
          <w:color w:val="000000" w:themeColor="text1"/>
        </w:rPr>
        <w:t>parameter</w:t>
      </w:r>
      <w:r w:rsidR="0094353B">
        <w:rPr>
          <w:bCs/>
          <w:iCs/>
          <w:color w:val="000000" w:themeColor="text1"/>
        </w:rPr>
        <w:t>ization</w:t>
      </w:r>
      <w:r w:rsidR="0025084E">
        <w:rPr>
          <w:bCs/>
          <w:iCs/>
          <w:color w:val="000000" w:themeColor="text1"/>
        </w:rPr>
        <w:t xml:space="preserve"> </w:t>
      </w:r>
      <w:r w:rsidR="00E01D4F">
        <w:rPr>
          <w:bCs/>
          <w:iCs/>
          <w:color w:val="000000" w:themeColor="text1"/>
        </w:rPr>
        <w:t>(</w:t>
      </w:r>
      <w:r w:rsidR="00E01D4F">
        <w:rPr>
          <w:bCs/>
          <w:i/>
          <w:iCs/>
          <w:color w:val="000000" w:themeColor="text1"/>
        </w:rPr>
        <w:t xml:space="preserve">r </w:t>
      </w:r>
      <w:r w:rsidR="00E01D4F">
        <w:rPr>
          <w:bCs/>
          <w:iCs/>
          <w:color w:val="000000" w:themeColor="text1"/>
        </w:rPr>
        <w:t xml:space="preserve">= 0.99, Fig </w:t>
      </w:r>
      <w:r w:rsidR="00AB1BCE">
        <w:rPr>
          <w:bCs/>
          <w:iCs/>
          <w:color w:val="000000" w:themeColor="text1"/>
        </w:rPr>
        <w:t>S8C</w:t>
      </w:r>
      <w:r w:rsidR="00E01D4F">
        <w:rPr>
          <w:bCs/>
          <w:iCs/>
          <w:color w:val="000000" w:themeColor="text1"/>
        </w:rPr>
        <w:t>)</w:t>
      </w:r>
      <w:r w:rsidR="00137395">
        <w:rPr>
          <w:bCs/>
          <w:iCs/>
          <w:color w:val="000000" w:themeColor="text1"/>
        </w:rPr>
        <w:t xml:space="preserve">, showing that a similar system model was learned between </w:t>
      </w:r>
      <w:r w:rsidR="00086C16">
        <w:rPr>
          <w:bCs/>
          <w:iCs/>
          <w:color w:val="000000" w:themeColor="text1"/>
        </w:rPr>
        <w:t>either</w:t>
      </w:r>
      <w:r w:rsidR="00137395">
        <w:rPr>
          <w:bCs/>
          <w:iCs/>
          <w:color w:val="000000" w:themeColor="text1"/>
        </w:rPr>
        <w:t xml:space="preserve"> biological replicate</w:t>
      </w:r>
      <w:r w:rsidR="00E01D4F">
        <w:rPr>
          <w:bCs/>
          <w:iCs/>
          <w:color w:val="000000" w:themeColor="text1"/>
        </w:rPr>
        <w:t xml:space="preserve">. </w:t>
      </w:r>
      <w:r w:rsidR="00FA2AB6">
        <w:rPr>
          <w:bCs/>
          <w:iCs/>
          <w:color w:val="000000" w:themeColor="text1"/>
        </w:rPr>
        <w:t>The</w:t>
      </w:r>
      <w:r w:rsidR="005C24F5">
        <w:rPr>
          <w:bCs/>
          <w:iCs/>
          <w:color w:val="000000" w:themeColor="text1"/>
        </w:rPr>
        <w:t xml:space="preserve"> </w:t>
      </w:r>
      <w:r w:rsidR="00E14026">
        <w:rPr>
          <w:bCs/>
          <w:iCs/>
          <w:color w:val="000000" w:themeColor="text1"/>
        </w:rPr>
        <w:t>learned inhibitory connections</w:t>
      </w:r>
      <w:r w:rsidR="00AE1CE2">
        <w:rPr>
          <w:bCs/>
          <w:iCs/>
          <w:color w:val="000000" w:themeColor="text1"/>
        </w:rPr>
        <w:t xml:space="preserve"> </w:t>
      </w:r>
      <w:r w:rsidR="005C4572">
        <w:rPr>
          <w:bCs/>
          <w:iCs/>
          <w:color w:val="000000" w:themeColor="text1"/>
        </w:rPr>
        <w:t>supported</w:t>
      </w:r>
      <w:r w:rsidR="000436E0">
        <w:rPr>
          <w:bCs/>
          <w:iCs/>
          <w:color w:val="000000" w:themeColor="text1"/>
        </w:rPr>
        <w:t xml:space="preserve"> </w:t>
      </w:r>
      <w:r w:rsidR="00C36B6B">
        <w:rPr>
          <w:bCs/>
          <w:iCs/>
          <w:color w:val="000000" w:themeColor="text1"/>
        </w:rPr>
        <w:t xml:space="preserve">many of the hypothesized relationships, for example </w:t>
      </w:r>
      <w:r w:rsidR="000436E0">
        <w:rPr>
          <w:bCs/>
          <w:iCs/>
          <w:color w:val="000000" w:themeColor="text1"/>
        </w:rPr>
        <w:t xml:space="preserve">the compensatory activation of </w:t>
      </w:r>
      <w:r w:rsidR="000436E0">
        <w:rPr>
          <w:bCs/>
          <w:i/>
          <w:iCs/>
          <w:color w:val="000000" w:themeColor="text1"/>
        </w:rPr>
        <w:t>PDR5</w:t>
      </w:r>
      <w:r w:rsidR="00A5566A">
        <w:rPr>
          <w:bCs/>
          <w:iCs/>
          <w:color w:val="000000" w:themeColor="text1"/>
        </w:rPr>
        <w:t xml:space="preserve"> by knockout of </w:t>
      </w:r>
      <w:r w:rsidR="000F75A2">
        <w:rPr>
          <w:bCs/>
          <w:i/>
          <w:iCs/>
          <w:color w:val="000000" w:themeColor="text1"/>
        </w:rPr>
        <w:t>snq2∆</w:t>
      </w:r>
      <w:r w:rsidR="00A5566A">
        <w:rPr>
          <w:bCs/>
          <w:i/>
          <w:iCs/>
          <w:color w:val="000000" w:themeColor="text1"/>
        </w:rPr>
        <w:t xml:space="preserve">, </w:t>
      </w:r>
      <w:r w:rsidR="000F75A2">
        <w:rPr>
          <w:bCs/>
          <w:i/>
          <w:iCs/>
          <w:color w:val="000000" w:themeColor="text1"/>
        </w:rPr>
        <w:t>yor1∆</w:t>
      </w:r>
      <w:r w:rsidR="00A5566A">
        <w:rPr>
          <w:bCs/>
          <w:i/>
          <w:iCs/>
          <w:color w:val="000000" w:themeColor="text1"/>
        </w:rPr>
        <w:t xml:space="preserve">, </w:t>
      </w:r>
      <w:r w:rsidR="000F75A2">
        <w:rPr>
          <w:bCs/>
          <w:i/>
          <w:iCs/>
          <w:color w:val="000000" w:themeColor="text1"/>
        </w:rPr>
        <w:t>ybt1∆</w:t>
      </w:r>
      <w:r w:rsidR="00A5566A">
        <w:rPr>
          <w:bCs/>
          <w:i/>
          <w:iCs/>
          <w:color w:val="000000" w:themeColor="text1"/>
        </w:rPr>
        <w:t xml:space="preserve">, </w:t>
      </w:r>
      <w:r w:rsidR="00A5566A">
        <w:rPr>
          <w:bCs/>
          <w:iCs/>
          <w:color w:val="000000" w:themeColor="text1"/>
        </w:rPr>
        <w:t xml:space="preserve">and </w:t>
      </w:r>
      <w:r w:rsidR="000F75A2">
        <w:rPr>
          <w:bCs/>
          <w:i/>
          <w:iCs/>
          <w:color w:val="000000" w:themeColor="text1"/>
        </w:rPr>
        <w:t>ycf1∆</w:t>
      </w:r>
      <w:r w:rsidR="005C24F5">
        <w:rPr>
          <w:bCs/>
          <w:i/>
          <w:iCs/>
          <w:color w:val="000000" w:themeColor="text1"/>
        </w:rPr>
        <w:t xml:space="preserve"> </w:t>
      </w:r>
      <w:r w:rsidR="005C24F5">
        <w:rPr>
          <w:bCs/>
          <w:iCs/>
          <w:color w:val="000000" w:themeColor="text1"/>
        </w:rPr>
        <w:t>(Fig. 4B)</w:t>
      </w:r>
      <w:r w:rsidR="00363FEA">
        <w:rPr>
          <w:bCs/>
          <w:i/>
          <w:iCs/>
          <w:color w:val="000000" w:themeColor="text1"/>
        </w:rPr>
        <w:t>.</w:t>
      </w:r>
      <w:r w:rsidR="00A5566A" w:rsidRPr="00317DE4">
        <w:rPr>
          <w:bCs/>
          <w:iCs/>
          <w:color w:val="000000" w:themeColor="text1"/>
        </w:rPr>
        <w:t xml:space="preserve">  </w:t>
      </w:r>
      <w:r w:rsidR="00FA2AB6">
        <w:rPr>
          <w:bCs/>
          <w:iCs/>
          <w:color w:val="000000" w:themeColor="text1"/>
        </w:rPr>
        <w:t xml:space="preserve">The </w:t>
      </w:r>
      <w:r w:rsidR="00317DE4">
        <w:rPr>
          <w:bCs/>
          <w:iCs/>
          <w:color w:val="000000" w:themeColor="text1"/>
        </w:rPr>
        <w:t xml:space="preserve">hypothesized </w:t>
      </w:r>
      <w:r w:rsidR="00FA2AB6">
        <w:rPr>
          <w:bCs/>
          <w:iCs/>
          <w:color w:val="000000" w:themeColor="text1"/>
        </w:rPr>
        <w:t>redundant efflux of mitoxantrone by</w:t>
      </w:r>
      <w:r w:rsidR="000F75A2">
        <w:rPr>
          <w:bCs/>
          <w:i/>
          <w:iCs/>
          <w:color w:val="000000" w:themeColor="text1"/>
        </w:rPr>
        <w:t xml:space="preserve"> </w:t>
      </w:r>
      <w:r w:rsidR="000F75A2">
        <w:rPr>
          <w:bCs/>
          <w:iCs/>
          <w:color w:val="000000" w:themeColor="text1"/>
        </w:rPr>
        <w:t>Pdr5</w:t>
      </w:r>
      <w:r w:rsidR="00FA2AB6">
        <w:rPr>
          <w:bCs/>
          <w:i/>
          <w:iCs/>
          <w:color w:val="000000" w:themeColor="text1"/>
        </w:rPr>
        <w:t xml:space="preserve">, </w:t>
      </w:r>
      <w:r w:rsidR="000F75A2">
        <w:rPr>
          <w:bCs/>
          <w:iCs/>
          <w:color w:val="000000" w:themeColor="text1"/>
        </w:rPr>
        <w:t>Snq2</w:t>
      </w:r>
      <w:r w:rsidR="00FA2AB6">
        <w:rPr>
          <w:bCs/>
          <w:i/>
          <w:iCs/>
          <w:color w:val="000000" w:themeColor="text1"/>
        </w:rPr>
        <w:t xml:space="preserve">, </w:t>
      </w:r>
      <w:r w:rsidR="000F75A2">
        <w:rPr>
          <w:bCs/>
          <w:iCs/>
          <w:color w:val="000000" w:themeColor="text1"/>
        </w:rPr>
        <w:t>Yor1</w:t>
      </w:r>
      <w:r w:rsidR="00FA2AB6">
        <w:rPr>
          <w:bCs/>
          <w:i/>
          <w:iCs/>
          <w:color w:val="000000" w:themeColor="text1"/>
        </w:rPr>
        <w:t xml:space="preserve">, </w:t>
      </w:r>
      <w:r w:rsidR="00FA2AB6">
        <w:rPr>
          <w:bCs/>
          <w:iCs/>
          <w:color w:val="000000" w:themeColor="text1"/>
        </w:rPr>
        <w:t xml:space="preserve">and </w:t>
      </w:r>
      <w:r w:rsidR="000F75A2">
        <w:rPr>
          <w:bCs/>
          <w:iCs/>
          <w:color w:val="000000" w:themeColor="text1"/>
        </w:rPr>
        <w:t xml:space="preserve">Ybt1 </w:t>
      </w:r>
      <w:r w:rsidR="00FA2AB6">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m:oMath>
        <m:r>
          <w:rPr>
            <w:rFonts w:ascii="Cambria Math" w:hAnsi="Cambria Math"/>
            <w:color w:val="000000" w:themeColor="text1"/>
          </w:rPr>
          <m:t>E</m:t>
        </m:r>
      </m:oMath>
      <w:r w:rsidR="00137395">
        <w:rPr>
          <w:rFonts w:eastAsiaTheme="minorEastAsia"/>
          <w:color w:val="000000" w:themeColor="text1"/>
        </w:rPr>
        <w:t xml:space="preserve"> parameters connecting each of these </w:t>
      </w:r>
      <w:r w:rsidR="00137395">
        <w:rPr>
          <w:rFonts w:eastAsiaTheme="minorEastAsia"/>
          <w:color w:val="000000" w:themeColor="text1"/>
        </w:rPr>
        <w:t>transporters to mitoxantrone (Fig. 4B)</w:t>
      </w:r>
      <w:r w:rsidR="00445005">
        <w:rPr>
          <w:rFonts w:eastAsiaTheme="minorEastAsia"/>
          <w:color w:val="000000" w:themeColor="text1"/>
        </w:rPr>
        <w:t xml:space="preserve">, and the variability in the </w:t>
      </w:r>
      <m:oMath>
        <m:r>
          <w:rPr>
            <w:rFonts w:ascii="Cambria Math" w:hAnsi="Cambria Math"/>
            <w:color w:val="000000" w:themeColor="text1"/>
          </w:rPr>
          <m:t>E</m:t>
        </m:r>
      </m:oMath>
      <w:r w:rsidR="00445005">
        <w:rPr>
          <w:rFonts w:eastAsiaTheme="minorEastAsia"/>
          <w:color w:val="000000" w:themeColor="text1"/>
        </w:rPr>
        <w:t xml:space="preserve"> weights between the</w:t>
      </w:r>
      <w:r w:rsidR="00853945">
        <w:rPr>
          <w:rFonts w:eastAsiaTheme="minorEastAsia"/>
          <w:color w:val="000000" w:themeColor="text1"/>
        </w:rPr>
        <w:t>se</w:t>
      </w:r>
      <w:r w:rsidR="00445005">
        <w:rPr>
          <w:rFonts w:eastAsiaTheme="minorEastAsia"/>
          <w:color w:val="000000" w:themeColor="text1"/>
        </w:rPr>
        <w:t xml:space="preserve"> four transporters was ad</w:t>
      </w:r>
      <w:r w:rsidR="00086C16">
        <w:rPr>
          <w:rFonts w:eastAsiaTheme="minorEastAsia"/>
          <w:color w:val="000000" w:themeColor="text1"/>
        </w:rPr>
        <w:t>d</w:t>
      </w:r>
      <w:r w:rsidR="00445005">
        <w:rPr>
          <w:rFonts w:eastAsiaTheme="minorEastAsia"/>
          <w:color w:val="000000" w:themeColor="text1"/>
        </w:rPr>
        <w:t>it</w:t>
      </w:r>
      <w:r w:rsidR="00445005">
        <w:rPr>
          <w:rFonts w:eastAsiaTheme="minorEastAsia"/>
          <w:color w:val="000000" w:themeColor="text1"/>
        </w:rPr>
        <w:t xml:space="preserve">ionally informative and </w:t>
      </w:r>
      <w:r w:rsidR="00445005">
        <w:rPr>
          <w:bCs/>
          <w:iCs/>
          <w:color w:val="000000" w:themeColor="text1"/>
        </w:rPr>
        <w:t>suggested a differential clearance ability between them (Fig. 4B, Data XX).</w:t>
      </w:r>
      <w:r w:rsidR="00445005" w:rsidRPr="005C24F5">
        <w:rPr>
          <w:bCs/>
          <w:iCs/>
          <w:color w:val="000000" w:themeColor="text1"/>
        </w:rPr>
        <w:t xml:space="preserve"> </w:t>
      </w:r>
      <w:r w:rsidR="00445005">
        <w:rPr>
          <w:bCs/>
          <w:iCs/>
          <w:color w:val="000000" w:themeColor="text1"/>
        </w:rPr>
        <w:t xml:space="preserve"> </w:t>
      </w:r>
      <w:r w:rsidR="005C24F5">
        <w:rPr>
          <w:bCs/>
          <w:iCs/>
          <w:color w:val="000000" w:themeColor="text1"/>
        </w:rPr>
        <w:t xml:space="preserve">For example, Snq2 is modelled as having the most </w:t>
      </w:r>
      <w:r w:rsidR="0015729A">
        <w:rPr>
          <w:bCs/>
          <w:iCs/>
          <w:color w:val="000000" w:themeColor="text1"/>
        </w:rPr>
        <w:t>mitoxan</w:t>
      </w:r>
      <w:r w:rsidR="0015729A">
        <w:rPr>
          <w:bCs/>
          <w:iCs/>
          <w:color w:val="000000" w:themeColor="text1"/>
        </w:rPr>
        <w:t xml:space="preserve">trone </w:t>
      </w:r>
      <w:r w:rsidR="005C24F5">
        <w:rPr>
          <w:bCs/>
          <w:iCs/>
          <w:color w:val="000000" w:themeColor="text1"/>
        </w:rPr>
        <w:t>clearance capability</w:t>
      </w:r>
      <w:r w:rsidR="0015729A">
        <w:rPr>
          <w:bCs/>
          <w:iCs/>
          <w:color w:val="000000" w:themeColor="text1"/>
        </w:rPr>
        <w:t xml:space="preserve"> (</w:t>
      </w:r>
      <m:oMath>
        <m:r>
          <w:rPr>
            <w:rFonts w:ascii="Cambria Math" w:hAnsi="Cambria Math"/>
            <w:color w:val="000000" w:themeColor="text1"/>
          </w:rPr>
          <m:t>E</m:t>
        </m:r>
      </m:oMath>
      <w:r w:rsidR="0091310F">
        <w:rPr>
          <w:bCs/>
          <w:iCs/>
          <w:color w:val="000000" w:themeColor="text1"/>
        </w:rPr>
        <w:t xml:space="preserve"> </w:t>
      </w:r>
      <w:r w:rsidR="0015729A">
        <w:rPr>
          <w:bCs/>
          <w:iCs/>
          <w:color w:val="000000" w:themeColor="text1"/>
        </w:rPr>
        <w:t xml:space="preserve">= </w:t>
      </w:r>
      <w:r w:rsidR="00DC1008">
        <w:rPr>
          <w:bCs/>
          <w:iCs/>
          <w:color w:val="000000" w:themeColor="text1"/>
        </w:rPr>
        <w:t>2.3</w:t>
      </w:r>
      <w:r w:rsidR="0015729A">
        <w:rPr>
          <w:bCs/>
          <w:iCs/>
          <w:color w:val="000000" w:themeColor="text1"/>
        </w:rPr>
        <w:t>)</w:t>
      </w:r>
      <w:r w:rsidR="0040312D">
        <w:rPr>
          <w:bCs/>
          <w:iCs/>
          <w:color w:val="000000" w:themeColor="text1"/>
        </w:rPr>
        <w:t xml:space="preserve"> followed by Pdr5, Yor1, and Ybt1 (</w:t>
      </w:r>
      <m:oMath>
        <m:r>
          <w:rPr>
            <w:rFonts w:ascii="Cambria Math" w:hAnsi="Cambria Math"/>
            <w:color w:val="000000" w:themeColor="text1"/>
          </w:rPr>
          <m:t>E</m:t>
        </m:r>
      </m:oMath>
      <w:r w:rsidR="0091310F">
        <w:rPr>
          <w:bCs/>
          <w:iCs/>
          <w:color w:val="000000" w:themeColor="text1"/>
        </w:rPr>
        <w:t xml:space="preserve"> </w:t>
      </w:r>
      <w:r w:rsidR="0040312D">
        <w:rPr>
          <w:bCs/>
          <w:iCs/>
          <w:color w:val="000000" w:themeColor="text1"/>
        </w:rPr>
        <w:t xml:space="preserve">= </w:t>
      </w:r>
      <w:r w:rsidR="0040312D">
        <w:rPr>
          <w:bCs/>
          <w:iCs/>
          <w:color w:val="000000" w:themeColor="text1"/>
        </w:rPr>
        <w:t>1.9</w:t>
      </w:r>
      <w:r w:rsidR="0040312D">
        <w:rPr>
          <w:bCs/>
          <w:iCs/>
          <w:color w:val="000000" w:themeColor="text1"/>
        </w:rPr>
        <w:t xml:space="preserve">, </w:t>
      </w:r>
      <w:r w:rsidR="0040312D">
        <w:rPr>
          <w:bCs/>
          <w:iCs/>
          <w:color w:val="000000" w:themeColor="text1"/>
        </w:rPr>
        <w:t>0.6</w:t>
      </w:r>
      <w:r w:rsidR="0040312D">
        <w:rPr>
          <w:bCs/>
          <w:iCs/>
          <w:color w:val="000000" w:themeColor="text1"/>
        </w:rPr>
        <w:t xml:space="preserve">, </w:t>
      </w:r>
      <w:r w:rsidR="0040312D">
        <w:rPr>
          <w:bCs/>
          <w:iCs/>
          <w:color w:val="000000" w:themeColor="text1"/>
        </w:rPr>
        <w:t>0.6</w:t>
      </w:r>
      <w:r w:rsidR="0040312D">
        <w:rPr>
          <w:bCs/>
          <w:iCs/>
          <w:color w:val="000000" w:themeColor="text1"/>
        </w:rPr>
        <w:t>, respectively),</w:t>
      </w:r>
      <w:r w:rsidR="0040312D">
        <w:rPr>
          <w:bCs/>
          <w:iCs/>
          <w:color w:val="000000" w:themeColor="text1"/>
        </w:rPr>
        <w:t xml:space="preserve"> </w:t>
      </w:r>
      <w:r w:rsidR="00726EC8">
        <w:rPr>
          <w:bCs/>
          <w:iCs/>
          <w:color w:val="000000" w:themeColor="text1"/>
        </w:rPr>
        <w:t>and</w:t>
      </w:r>
      <w:r w:rsidR="00726EC8">
        <w:rPr>
          <w:bCs/>
          <w:iCs/>
          <w:color w:val="000000" w:themeColor="text1"/>
        </w:rPr>
        <w:t xml:space="preserve"> this is reflected in the </w:t>
      </w:r>
      <w:r w:rsidR="00744868">
        <w:rPr>
          <w:bCs/>
          <w:iCs/>
          <w:color w:val="000000" w:themeColor="text1"/>
        </w:rPr>
        <w:t>fitness landscape</w:t>
      </w:r>
      <w:r w:rsidR="008539E6">
        <w:rPr>
          <w:bCs/>
          <w:iCs/>
          <w:color w:val="000000" w:themeColor="text1"/>
        </w:rPr>
        <w:t xml:space="preserve"> -</w:t>
      </w:r>
      <w:r w:rsidR="00C42E58">
        <w:rPr>
          <w:bCs/>
          <w:iCs/>
          <w:color w:val="000000" w:themeColor="text1"/>
        </w:rPr>
        <w:t xml:space="preserve"> for example</w:t>
      </w:r>
      <w:r w:rsidR="009079BE">
        <w:rPr>
          <w:bCs/>
          <w:iCs/>
          <w:color w:val="000000" w:themeColor="text1"/>
        </w:rPr>
        <w:t>, resist</w:t>
      </w:r>
      <w:r w:rsidR="009079BE">
        <w:rPr>
          <w:bCs/>
          <w:iCs/>
          <w:color w:val="000000" w:themeColor="text1"/>
        </w:rPr>
        <w: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wildtype (p =</w:t>
      </w:r>
      <w:r w:rsidR="009079BE">
        <w:rPr>
          <w:bCs/>
          <w:iCs/>
          <w:color w:val="000000" w:themeColor="text1"/>
        </w:rPr>
        <w:t xml:space="preserve"> 0.25</w:t>
      </w:r>
      <w:r w:rsidR="00D30E99">
        <w:rPr>
          <w:bCs/>
          <w:iCs/>
          <w:color w:val="000000" w:themeColor="text1"/>
        </w:rPr>
        <w:t>)</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w:t>
      </w:r>
      <w:r w:rsidR="0040312D">
        <w:rPr>
          <w:bCs/>
          <w:iCs/>
          <w:color w:val="000000" w:themeColor="text1"/>
        </w:rPr>
        <w:t>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pdr5∆</w:t>
      </w:r>
      <w:r w:rsidR="00C42E58">
        <w:rPr>
          <w:bCs/>
          <w:i/>
          <w:iCs/>
          <w:color w:val="000000" w:themeColor="text1"/>
        </w:rPr>
        <w:t xml:space="preserve">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(p =</w:t>
      </w:r>
      <w:r w:rsidR="005B449E">
        <w:rPr>
          <w:bCs/>
          <w:iCs/>
          <w:color w:val="000000" w:themeColor="text1"/>
        </w:rPr>
        <w:t xml:space="preserve"> 1.2e-70</w:t>
      </w:r>
      <w:r w:rsidR="008539E6">
        <w:rPr>
          <w:bCs/>
          <w:iCs/>
          <w:color w:val="000000" w:themeColor="text1"/>
        </w:rPr>
        <w:t>).</w:t>
      </w:r>
      <w:r w:rsidR="008539E6">
        <w:rPr>
          <w:bCs/>
          <w:iCs/>
          <w:color w:val="000000" w:themeColor="text1"/>
        </w:rPr>
        <w:t xml:space="preserve">  </w:t>
      </w:r>
      <w:r w:rsidR="00EA6CA6">
        <w:rPr>
          <w:bCs/>
          <w:iCs/>
          <w:color w:val="000000" w:themeColor="text1"/>
        </w:rPr>
        <w:t>The model also pointed to differential inhibitory effects between transporters – for example</w:t>
      </w:r>
      <w:r w:rsidR="00FD7871">
        <w:rPr>
          <w:bCs/>
          <w:iCs/>
          <w:color w:val="000000" w:themeColor="text1"/>
        </w:rPr>
        <w:t>,</w:t>
      </w:r>
      <w:r w:rsidR="00EA6CA6">
        <w:rPr>
          <w:bCs/>
          <w:iCs/>
          <w:color w:val="000000" w:themeColor="text1"/>
        </w:rPr>
        <w:t xml:space="preserve"> Snq2 is predicted to receive a much greater inhibitory effect from </w:t>
      </w:r>
      <w:r w:rsidR="00EA6CA6">
        <w:rPr>
          <w:bCs/>
          <w:i/>
          <w:iCs/>
          <w:color w:val="000000" w:themeColor="text1"/>
        </w:rPr>
        <w:t xml:space="preserve">PDR5 </w:t>
      </w:r>
      <w:r w:rsidR="00EA6CA6">
        <w:rPr>
          <w:bCs/>
          <w:iCs/>
          <w:color w:val="000000" w:themeColor="text1"/>
        </w:rPr>
        <w:t xml:space="preserve">than from </w:t>
      </w:r>
      <w:r w:rsidR="00EA6CA6">
        <w:rPr>
          <w:bCs/>
          <w:i/>
          <w:iCs/>
          <w:color w:val="000000" w:themeColor="text1"/>
        </w:rPr>
        <w:t xml:space="preserve">YOR1 </w:t>
      </w:r>
      <w:r w:rsidR="00EA6CA6">
        <w:rPr>
          <w:bCs/>
          <w:iCs/>
          <w:color w:val="000000" w:themeColor="text1"/>
        </w:rPr>
        <w:t>(</w:t>
      </w:r>
      <m:oMath>
        <m:r>
          <w:rPr>
            <w:rFonts w:ascii="Cambria Math" w:hAnsi="Cambria Math"/>
            <w:color w:val="000000" w:themeColor="text1"/>
          </w:rPr>
          <m:t>I</m:t>
        </m:r>
      </m:oMath>
      <w:r w:rsidR="00EC260F">
        <w:rPr>
          <w:bCs/>
          <w:iCs/>
          <w:color w:val="000000" w:themeColor="text1"/>
        </w:rPr>
        <w:t xml:space="preserve"> = </w:t>
      </w:r>
      <w:r w:rsidR="00EC260F" w:rsidRPr="00EC260F">
        <w:rPr>
          <w:bCs/>
          <w:iCs/>
          <w:color w:val="000000" w:themeColor="text1"/>
        </w:rPr>
        <w:t xml:space="preserve">-0.96 </w:t>
      </w:r>
      <w:r w:rsidR="00EC260F">
        <w:rPr>
          <w:bCs/>
          <w:iCs/>
          <w:color w:val="000000" w:themeColor="text1"/>
        </w:rPr>
        <w:t xml:space="preserve">vs </w:t>
      </w:r>
      <w:r w:rsidR="00EC260F" w:rsidRPr="00EC260F">
        <w:rPr>
          <w:bCs/>
          <w:iCs/>
          <w:color w:val="000000" w:themeColor="text1"/>
        </w:rPr>
        <w:t>-0.</w:t>
      </w:r>
      <w:r w:rsidR="00EC260F">
        <w:rPr>
          <w:bCs/>
          <w:iCs/>
          <w:color w:val="000000" w:themeColor="text1"/>
        </w:rPr>
        <w:t xml:space="preserve">39, </w:t>
      </w:r>
      <w:r w:rsidR="00EA6CA6">
        <w:rPr>
          <w:bCs/>
          <w:iCs/>
          <w:color w:val="000000" w:themeColor="text1"/>
        </w:rPr>
        <w:t xml:space="preserve">Fig </w:t>
      </w:r>
      <w:r w:rsidR="00963539">
        <w:rPr>
          <w:bCs/>
          <w:iCs/>
          <w:color w:val="000000" w:themeColor="text1"/>
        </w:rPr>
        <w:t>4B, Data SXX</w:t>
      </w:r>
      <w:r w:rsidR="00EA6CA6">
        <w:rPr>
          <w:bCs/>
          <w:iCs/>
          <w:color w:val="000000" w:themeColor="text1"/>
        </w:rPr>
        <w:t xml:space="preserve">).  This is evident, for example, in the benomyl phenotypes, as </w:t>
      </w:r>
      <w:r w:rsidR="00EA6CA6">
        <w:rPr>
          <w:bCs/>
          <w:i/>
          <w:iCs/>
          <w:color w:val="000000" w:themeColor="text1"/>
        </w:rPr>
        <w:t>pdr5∆</w:t>
      </w:r>
      <w:r w:rsidR="00EA6CA6">
        <w:rPr>
          <w:bCs/>
          <w:iCs/>
          <w:color w:val="000000" w:themeColor="text1"/>
        </w:rPr>
        <w:t xml:space="preserve"> leads to a clearer resistance effect than</w:t>
      </w:r>
      <w:r w:rsidR="00EA6CA6" w:rsidRPr="00FF3025">
        <w:rPr>
          <w:bCs/>
          <w:iCs/>
          <w:color w:val="000000" w:themeColor="text1"/>
        </w:rPr>
        <w:t xml:space="preserve"> </w:t>
      </w:r>
      <w:r w:rsidR="00EA6CA6">
        <w:rPr>
          <w:bCs/>
          <w:i/>
          <w:iCs/>
          <w:color w:val="000000" w:themeColor="text1"/>
        </w:rPr>
        <w:t xml:space="preserve">yor1∆ </w:t>
      </w:r>
      <w:r w:rsidR="00EA6CA6">
        <w:rPr>
          <w:bCs/>
          <w:iCs/>
          <w:color w:val="000000" w:themeColor="text1"/>
        </w:rPr>
        <w:t>(Fig</w:t>
      </w:r>
      <w:r w:rsidR="00B10D62">
        <w:rPr>
          <w:bCs/>
          <w:iCs/>
          <w:color w:val="000000" w:themeColor="text1"/>
        </w:rPr>
        <w:t>.</w:t>
      </w:r>
      <w:r w:rsidR="00EA6CA6">
        <w:rPr>
          <w:bCs/>
          <w:iCs/>
          <w:color w:val="000000" w:themeColor="text1"/>
        </w:rPr>
        <w:t xml:space="preserve"> </w:t>
      </w:r>
      <w:r w:rsidR="00B10D62">
        <w:rPr>
          <w:bCs/>
          <w:iCs/>
          <w:color w:val="000000" w:themeColor="text1"/>
        </w:rPr>
        <w:t>3A</w:t>
      </w:r>
      <w:r w:rsidR="00EA6CA6">
        <w:rPr>
          <w:bCs/>
          <w:iCs/>
          <w:color w:val="000000" w:themeColor="text1"/>
        </w:rPr>
        <w:t>).</w:t>
      </w:r>
    </w:p>
    <w:p w14:paraId="65DE9347" w14:textId="77777777" w:rsidR="00EA6CA6" w:rsidRDefault="00EA6CA6" w:rsidP="00135DD5">
      <w:pPr>
        <w:jc w:val="both"/>
        <w:rPr>
          <w:bCs/>
          <w:i/>
          <w:iCs/>
          <w:color w:val="000000" w:themeColor="text1"/>
        </w:rPr>
      </w:pPr>
    </w:p>
    <w:p w14:paraId="5DAF6ADC" w14:textId="2A6E1C41" w:rsidR="00E60095" w:rsidRDefault="00BF75A0" w:rsidP="004D277B">
      <w:pPr>
        <w:jc w:val="both"/>
        <w:rPr>
          <w:bCs/>
          <w:iCs/>
          <w:color w:val="000000" w:themeColor="text1"/>
        </w:rPr>
      </w:pPr>
      <w:r>
        <w:rPr>
          <w:bCs/>
          <w:iCs/>
          <w:color w:val="000000" w:themeColor="text1"/>
        </w:rPr>
        <w:t xml:space="preserve">We note that despite </w:t>
      </w:r>
      <w:r>
        <w:rPr>
          <w:bCs/>
          <w:iCs/>
          <w:color w:val="000000" w:themeColor="text1"/>
        </w:rPr>
        <w:t xml:space="preserve">the </w:t>
      </w:r>
      <w:r w:rsidR="00273D27">
        <w:rPr>
          <w:bCs/>
          <w:iCs/>
          <w:color w:val="000000" w:themeColor="text1"/>
        </w:rPr>
        <w:t>overall accuracy</w:t>
      </w:r>
      <w:r>
        <w:rPr>
          <w:bCs/>
          <w:iCs/>
          <w:color w:val="000000" w:themeColor="text1"/>
        </w:rPr>
        <w:t xml:space="preserve"> of this </w:t>
      </w:r>
      <w:r>
        <w:rPr>
          <w:bCs/>
          <w:iCs/>
          <w:color w:val="000000" w:themeColor="text1"/>
        </w:rPr>
        <w:t>model</w:t>
      </w:r>
      <w:r>
        <w:rPr>
          <w:bCs/>
          <w:iCs/>
          <w:color w:val="000000" w:themeColor="text1"/>
        </w:rPr>
        <w:t>, s</w:t>
      </w:r>
      <w:r w:rsidR="00A957EA">
        <w:rPr>
          <w:bCs/>
          <w:iCs/>
          <w:color w:val="000000" w:themeColor="text1"/>
        </w:rPr>
        <w:t xml:space="preserve">ystematic differences in predicted and observed phenotype </w:t>
      </w:r>
      <w:r>
        <w:rPr>
          <w:bCs/>
          <w:iCs/>
          <w:color w:val="000000" w:themeColor="text1"/>
        </w:rPr>
        <w:t xml:space="preserve">were still evident, </w:t>
      </w:r>
      <w:r w:rsidR="00A957EA">
        <w:rPr>
          <w:bCs/>
          <w:iCs/>
          <w:color w:val="000000" w:themeColor="text1"/>
        </w:rPr>
        <w:t xml:space="preserve"> and suggested straightforward extensions</w:t>
      </w:r>
      <w:r>
        <w:rPr>
          <w:bCs/>
          <w:iCs/>
          <w:color w:val="000000" w:themeColor="text1"/>
        </w:rPr>
        <w:t xml:space="preserve"> of the genotype-to-phenotype schematic</w:t>
      </w:r>
      <w:r w:rsidR="00A957EA">
        <w:rPr>
          <w:bCs/>
          <w:iCs/>
          <w:color w:val="000000" w:themeColor="text1"/>
        </w:rPr>
        <w:t xml:space="preserve">. </w:t>
      </w:r>
      <w:r w:rsidR="005D55F2">
        <w:rPr>
          <w:bCs/>
          <w:iCs/>
          <w:color w:val="000000" w:themeColor="text1"/>
        </w:rPr>
        <w:t xml:space="preserve">For example, </w:t>
      </w:r>
      <w:r w:rsidR="009725F4">
        <w:rPr>
          <w:bCs/>
          <w:iCs/>
          <w:color w:val="000000" w:themeColor="text1"/>
        </w:rPr>
        <w:t xml:space="preserve">while </w:t>
      </w:r>
      <w:r w:rsidR="009725F4" w:rsidRPr="00FF3025">
        <w:rPr>
          <w:bCs/>
          <w:i/>
          <w:iCs/>
          <w:color w:val="000000" w:themeColor="text1"/>
        </w:rPr>
        <w:t>snq</w:t>
      </w:r>
      <w:r w:rsidR="00135DD5" w:rsidRPr="00FF3025">
        <w:rPr>
          <w:bCs/>
          <w:i/>
          <w:iCs/>
          <w:color w:val="000000" w:themeColor="text1"/>
        </w:rPr>
        <w:t>∆ybt1∆ycf1∆yor1∆</w:t>
      </w:r>
      <w:r w:rsidR="00135DD5">
        <w:rPr>
          <w:bCs/>
          <w:iCs/>
          <w:color w:val="000000" w:themeColor="text1"/>
        </w:rPr>
        <w:t xml:space="preserve"> was indeed </w:t>
      </w:r>
      <w:r w:rsidR="00766CC7">
        <w:rPr>
          <w:bCs/>
          <w:iCs/>
          <w:color w:val="000000" w:themeColor="text1"/>
        </w:rPr>
        <w:t xml:space="preserve">modeled as </w:t>
      </w:r>
      <w:r w:rsidR="00135DD5">
        <w:rPr>
          <w:bCs/>
          <w:iCs/>
          <w:color w:val="000000" w:themeColor="text1"/>
        </w:rPr>
        <w:t xml:space="preserve">more resistant to fluconazole and ketoconazole than any subset of these knockouts, </w:t>
      </w:r>
      <w:r w:rsidR="00F73A15">
        <w:rPr>
          <w:bCs/>
          <w:iCs/>
          <w:color w:val="000000" w:themeColor="text1"/>
        </w:rPr>
        <w:t>the four-knockout phenotype observed</w:t>
      </w:r>
      <w:r w:rsidR="00E97720">
        <w:rPr>
          <w:bCs/>
          <w:iCs/>
          <w:color w:val="000000" w:themeColor="text1"/>
        </w:rPr>
        <w:t xml:space="preserve"> was more fit than would be predicted by an additive inhibition model</w:t>
      </w:r>
      <w:r w:rsidR="00F73A15">
        <w:rPr>
          <w:bCs/>
          <w:iCs/>
          <w:color w:val="000000" w:themeColor="text1"/>
        </w:rPr>
        <w:t xml:space="preserve"> </w:t>
      </w:r>
      <w:r w:rsidR="00135DD5">
        <w:rPr>
          <w:bCs/>
          <w:iCs/>
          <w:color w:val="000000" w:themeColor="text1"/>
        </w:rPr>
        <w:t xml:space="preserve">(Fig. XX). </w:t>
      </w:r>
      <w:r w:rsidR="00E97720">
        <w:rPr>
          <w:bCs/>
          <w:iCs/>
          <w:color w:val="000000" w:themeColor="text1"/>
        </w:rPr>
        <w:t xml:space="preserve"> T</w:t>
      </w:r>
      <w:r w:rsidR="00F73A15">
        <w:rPr>
          <w:bCs/>
          <w:iCs/>
          <w:color w:val="000000" w:themeColor="text1"/>
        </w:rPr>
        <w:t xml:space="preserve">he addition of a single hidden neuron mediating the inhibitory input from these four genes allowed </w:t>
      </w:r>
      <w:r w:rsidR="00983E48">
        <w:rPr>
          <w:bCs/>
          <w:iCs/>
          <w:color w:val="000000" w:themeColor="text1"/>
        </w:rPr>
        <w:t xml:space="preserve">modelling of non-additive inhibition, and more accurately </w:t>
      </w:r>
      <w:r w:rsidR="009F1A93">
        <w:rPr>
          <w:bCs/>
          <w:iCs/>
          <w:color w:val="000000" w:themeColor="text1"/>
        </w:rPr>
        <w:t xml:space="preserve">captured </w:t>
      </w:r>
      <w:r w:rsidR="00983E48">
        <w:rPr>
          <w:bCs/>
          <w:iCs/>
          <w:color w:val="000000" w:themeColor="text1"/>
        </w:rPr>
        <w:t xml:space="preserve">the </w:t>
      </w:r>
      <w:r w:rsidR="00E97720">
        <w:rPr>
          <w:bCs/>
          <w:iCs/>
          <w:color w:val="000000" w:themeColor="text1"/>
        </w:rPr>
        <w:t>four-knockout phenotype</w:t>
      </w:r>
      <w:r w:rsidR="00983E48">
        <w:rPr>
          <w:bCs/>
          <w:iCs/>
          <w:color w:val="000000" w:themeColor="text1"/>
        </w:rPr>
        <w:t xml:space="preserve"> </w:t>
      </w:r>
      <w:r w:rsidR="00646502">
        <w:rPr>
          <w:bCs/>
          <w:iCs/>
          <w:color w:val="000000" w:themeColor="text1"/>
        </w:rPr>
        <w:t xml:space="preserve">(p &lt; XX, Fig XX). </w:t>
      </w:r>
      <w:r w:rsidR="00D51DAA">
        <w:rPr>
          <w:bCs/>
          <w:iCs/>
          <w:color w:val="000000" w:themeColor="text1"/>
        </w:rPr>
        <w:t xml:space="preserve"> </w:t>
      </w:r>
      <w:r w:rsidR="00B25E55">
        <w:rPr>
          <w:bCs/>
          <w:iCs/>
          <w:color w:val="000000" w:themeColor="text1"/>
        </w:rPr>
        <w:t xml:space="preserve">Various </w:t>
      </w:r>
      <w:r w:rsidR="00B25E55">
        <w:rPr>
          <w:bCs/>
          <w:iCs/>
          <w:color w:val="000000" w:themeColor="text1"/>
        </w:rPr>
        <w:t xml:space="preserve">inhibition </w:t>
      </w:r>
      <w:r w:rsidR="00B25E55">
        <w:rPr>
          <w:bCs/>
          <w:iCs/>
          <w:color w:val="000000" w:themeColor="text1"/>
        </w:rPr>
        <w:t>mechan</w:t>
      </w:r>
      <w:r w:rsidR="00B25E55">
        <w:rPr>
          <w:bCs/>
          <w:iCs/>
          <w:color w:val="000000" w:themeColor="text1"/>
        </w:rPr>
        <w:t xml:space="preserve">isms </w:t>
      </w:r>
      <w:r w:rsidR="00FD19D6">
        <w:rPr>
          <w:bCs/>
          <w:iCs/>
          <w:color w:val="000000" w:themeColor="text1"/>
        </w:rPr>
        <w:t>could</w:t>
      </w:r>
      <w:r w:rsidR="00B25E55">
        <w:rPr>
          <w:bCs/>
          <w:iCs/>
          <w:color w:val="000000" w:themeColor="text1"/>
        </w:rPr>
        <w:t xml:space="preserve"> be expected to result in non-additive effects</w:t>
      </w:r>
      <w:r w:rsidR="00D95421">
        <w:rPr>
          <w:bCs/>
          <w:iCs/>
          <w:color w:val="000000" w:themeColor="text1"/>
        </w:rPr>
        <w:t xml:space="preserve">, </w:t>
      </w:r>
      <w:r w:rsidR="0091525E">
        <w:rPr>
          <w:bCs/>
          <w:iCs/>
          <w:color w:val="000000" w:themeColor="text1"/>
        </w:rPr>
        <w:t xml:space="preserve">for example, if inhibition </w:t>
      </w:r>
      <w:r w:rsidR="00D33484">
        <w:rPr>
          <w:bCs/>
          <w:iCs/>
          <w:color w:val="000000" w:themeColor="text1"/>
        </w:rPr>
        <w:t>is med</w:t>
      </w:r>
      <w:r w:rsidR="004507A4">
        <w:rPr>
          <w:bCs/>
          <w:iCs/>
          <w:color w:val="000000" w:themeColor="text1"/>
        </w:rPr>
        <w:t>iated by a hidden</w:t>
      </w:r>
      <w:r w:rsidR="00D33484">
        <w:rPr>
          <w:bCs/>
          <w:iCs/>
          <w:color w:val="000000" w:themeColor="text1"/>
        </w:rPr>
        <w:t xml:space="preserve"> factor</w:t>
      </w:r>
      <w:r w:rsidR="0091525E">
        <w:rPr>
          <w:bCs/>
          <w:iCs/>
          <w:color w:val="000000" w:themeColor="text1"/>
        </w:rPr>
        <w:t>.</w:t>
      </w:r>
      <w:r w:rsidR="00A525EB">
        <w:rPr>
          <w:bCs/>
          <w:iCs/>
          <w:color w:val="000000" w:themeColor="text1"/>
        </w:rPr>
        <w:t xml:space="preserve">  </w:t>
      </w:r>
      <w:r w:rsidR="002453EC">
        <w:rPr>
          <w:bCs/>
          <w:iCs/>
          <w:color w:val="000000" w:themeColor="text1"/>
        </w:rPr>
        <w:t>In a</w:t>
      </w:r>
      <w:r w:rsidR="00F4289D">
        <w:rPr>
          <w:bCs/>
          <w:iCs/>
          <w:color w:val="000000" w:themeColor="text1"/>
        </w:rPr>
        <w:t xml:space="preserve"> more striking</w:t>
      </w:r>
      <w:r w:rsidR="002453EC">
        <w:rPr>
          <w:bCs/>
          <w:iCs/>
          <w:color w:val="000000" w:themeColor="text1"/>
        </w:rPr>
        <w:t xml:space="preserve"> example, observed </w:t>
      </w:r>
      <w:r w:rsidR="009C089B">
        <w:rPr>
          <w:bCs/>
          <w:iCs/>
          <w:color w:val="000000" w:themeColor="text1"/>
        </w:rPr>
        <w:t xml:space="preserve">valinomycin resistance </w:t>
      </w:r>
      <w:r w:rsidR="00E97720">
        <w:rPr>
          <w:bCs/>
          <w:iCs/>
          <w:color w:val="000000" w:themeColor="text1"/>
        </w:rPr>
        <w:t xml:space="preserve">landscape </w:t>
      </w:r>
      <w:r w:rsidR="009C089B">
        <w:rPr>
          <w:bCs/>
          <w:iCs/>
          <w:color w:val="000000" w:themeColor="text1"/>
        </w:rPr>
        <w:t>was</w:t>
      </w:r>
      <w:r w:rsidR="001D73FA">
        <w:rPr>
          <w:bCs/>
          <w:iCs/>
          <w:color w:val="000000" w:themeColor="text1"/>
        </w:rPr>
        <w:t xml:space="preserve"> poorly recapitulated </w:t>
      </w:r>
      <w:r w:rsidR="005B09A5">
        <w:rPr>
          <w:bCs/>
          <w:iCs/>
          <w:color w:val="000000" w:themeColor="text1"/>
        </w:rPr>
        <w:t>by this schematic</w:t>
      </w:r>
      <w:r w:rsidR="00434F1A">
        <w:rPr>
          <w:bCs/>
          <w:iCs/>
          <w:color w:val="000000" w:themeColor="text1"/>
        </w:rPr>
        <w:t xml:space="preserve"> </w:t>
      </w:r>
      <w:r w:rsidR="009C089B">
        <w:rPr>
          <w:bCs/>
          <w:iCs/>
          <w:color w:val="000000" w:themeColor="text1"/>
        </w:rPr>
        <w:t xml:space="preserve">overall </w:t>
      </w:r>
      <w:r w:rsidR="001D73FA">
        <w:rPr>
          <w:bCs/>
          <w:iCs/>
          <w:color w:val="000000" w:themeColor="text1"/>
        </w:rPr>
        <w:t>(</w:t>
      </w:r>
      <w:r w:rsidR="00D24A90">
        <w:rPr>
          <w:bCs/>
          <w:iCs/>
          <w:color w:val="000000" w:themeColor="text1"/>
        </w:rPr>
        <w:t>XX</w:t>
      </w:r>
      <w:r w:rsidR="001D73FA">
        <w:rPr>
          <w:bCs/>
          <w:iCs/>
          <w:color w:val="000000" w:themeColor="text1"/>
        </w:rPr>
        <w:t xml:space="preserve">). </w:t>
      </w:r>
      <w:r w:rsidR="00FA0E93">
        <w:rPr>
          <w:bCs/>
          <w:iCs/>
          <w:color w:val="000000" w:themeColor="text1"/>
        </w:rPr>
        <w:t xml:space="preserve">As it has been </w:t>
      </w:r>
      <w:r w:rsidR="000C01B2">
        <w:rPr>
          <w:bCs/>
          <w:iCs/>
          <w:color w:val="000000" w:themeColor="text1"/>
        </w:rPr>
        <w:t>observed that the 16-deletion strain is more resistant to valinomycin than the wildtype, it is lik</w:t>
      </w:r>
      <w:r w:rsidR="0024020D">
        <w:rPr>
          <w:bCs/>
          <w:iCs/>
          <w:color w:val="000000" w:themeColor="text1"/>
        </w:rPr>
        <w:t>ely that the compensatory activation of other drug resistance genes</w:t>
      </w:r>
      <w:r w:rsidR="000C01B2">
        <w:rPr>
          <w:bCs/>
          <w:iCs/>
          <w:color w:val="000000" w:themeColor="text1"/>
        </w:rPr>
        <w:t xml:space="preserve"> </w:t>
      </w:r>
      <w:r w:rsidR="00AF4C2E">
        <w:rPr>
          <w:bCs/>
          <w:iCs/>
          <w:color w:val="000000" w:themeColor="text1"/>
        </w:rPr>
        <w:lastRenderedPageBreak/>
        <w:t>beyond the ABC transpo</w:t>
      </w:r>
      <w:r w:rsidR="00FD7871">
        <w:rPr>
          <w:bCs/>
          <w:iCs/>
          <w:color w:val="000000" w:themeColor="text1"/>
        </w:rPr>
        <w:t>r</w:t>
      </w:r>
      <w:r w:rsidR="00AF4C2E">
        <w:rPr>
          <w:bCs/>
          <w:iCs/>
          <w:color w:val="000000" w:themeColor="text1"/>
        </w:rPr>
        <w:t xml:space="preserve">ters </w:t>
      </w:r>
      <w:r w:rsidR="000C01B2">
        <w:rPr>
          <w:bCs/>
          <w:iCs/>
          <w:color w:val="000000" w:themeColor="text1"/>
        </w:rPr>
        <w:t>mediate resistance to this compound</w:t>
      </w:r>
      <w:r w:rsidR="0024020D">
        <w:rPr>
          <w:bCs/>
          <w:iCs/>
          <w:color w:val="000000" w:themeColor="text1"/>
        </w:rPr>
        <w:t xml:space="preserve"> and others</w:t>
      </w:r>
      <w:r w:rsidR="000C01B2">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lt;sup&gt;23,48&lt;/sup&gt;","plainTextFormattedCitation":"23,48","previouslyFormattedCitation":"&lt;sup&gt;23,48&lt;/sup&gt;"},"properties":{"noteIndex":0},"schema":"https://github.com/citation-style-language/schema/raw/master/csl-citation.json"}</w:instrText>
      </w:r>
      <w:r w:rsidR="000C01B2">
        <w:rPr>
          <w:bCs/>
          <w:iCs/>
          <w:color w:val="000000" w:themeColor="text1"/>
        </w:rPr>
        <w:fldChar w:fldCharType="separate"/>
      </w:r>
      <w:r w:rsidR="000C5C2F" w:rsidRPr="000C5C2F">
        <w:rPr>
          <w:bCs/>
          <w:iCs/>
          <w:noProof/>
          <w:color w:val="000000" w:themeColor="text1"/>
          <w:vertAlign w:val="superscript"/>
        </w:rPr>
        <w:t>23,48</w:t>
      </w:r>
      <w:r w:rsidR="000C01B2">
        <w:rPr>
          <w:bCs/>
          <w:iCs/>
          <w:color w:val="000000" w:themeColor="text1"/>
        </w:rPr>
        <w:fldChar w:fldCharType="end"/>
      </w:r>
      <w:r w:rsidR="000C01B2">
        <w:rPr>
          <w:bCs/>
          <w:iCs/>
          <w:color w:val="000000" w:themeColor="text1"/>
        </w:rPr>
        <w:t>.</w:t>
      </w:r>
      <w:r w:rsidR="00AF4C2E">
        <w:rPr>
          <w:bCs/>
          <w:iCs/>
          <w:color w:val="000000" w:themeColor="text1"/>
        </w:rPr>
        <w:t xml:space="preserve"> To </w:t>
      </w:r>
      <w:r w:rsidR="00E97720">
        <w:rPr>
          <w:bCs/>
          <w:iCs/>
          <w:color w:val="000000" w:themeColor="text1"/>
        </w:rPr>
        <w:t>inco</w:t>
      </w:r>
      <w:r w:rsidR="0094353B">
        <w:rPr>
          <w:bCs/>
          <w:iCs/>
          <w:color w:val="000000" w:themeColor="text1"/>
        </w:rPr>
        <w:t>r</w:t>
      </w:r>
      <w:r w:rsidR="00E97720">
        <w:rPr>
          <w:bCs/>
          <w:iCs/>
          <w:color w:val="000000" w:themeColor="text1"/>
        </w:rPr>
        <w:t>porate</w:t>
      </w:r>
      <w:r w:rsidR="00C31906">
        <w:rPr>
          <w:bCs/>
          <w:iCs/>
          <w:color w:val="000000" w:themeColor="text1"/>
        </w:rPr>
        <w:t xml:space="preserve"> </w:t>
      </w:r>
      <w:r w:rsidR="00E97720">
        <w:rPr>
          <w:bCs/>
          <w:iCs/>
          <w:color w:val="000000" w:themeColor="text1"/>
        </w:rPr>
        <w:t>the</w:t>
      </w:r>
      <w:r w:rsidR="00C31906">
        <w:rPr>
          <w:bCs/>
          <w:iCs/>
          <w:color w:val="000000" w:themeColor="text1"/>
        </w:rPr>
        <w:t xml:space="preserve"> compensatory activation of other resistance factors</w:t>
      </w:r>
      <w:r w:rsidR="00E97720">
        <w:rPr>
          <w:bCs/>
          <w:iCs/>
          <w:color w:val="000000" w:themeColor="text1"/>
        </w:rPr>
        <w:t xml:space="preserve"> in </w:t>
      </w:r>
      <w:r w:rsidR="0094353B">
        <w:rPr>
          <w:bCs/>
          <w:iCs/>
          <w:color w:val="000000" w:themeColor="text1"/>
        </w:rPr>
        <w:t>predicting valinomycin resistance</w:t>
      </w:r>
      <w:r w:rsidR="00C31906">
        <w:rPr>
          <w:bCs/>
          <w:iCs/>
          <w:color w:val="000000" w:themeColor="text1"/>
        </w:rPr>
        <w:t xml:space="preserve">, we added an </w:t>
      </w:r>
      <w:r w:rsidR="00804936">
        <w:rPr>
          <w:bCs/>
          <w:iCs/>
          <w:color w:val="000000" w:themeColor="text1"/>
        </w:rPr>
        <w:t xml:space="preserve">‘always-present’ </w:t>
      </w:r>
      <w:r w:rsidR="00C31906">
        <w:rPr>
          <w:bCs/>
          <w:iCs/>
          <w:color w:val="000000" w:themeColor="text1"/>
        </w:rPr>
        <w:t xml:space="preserve">extra clearance neuron to the schematic which could be inhibited by the ABC transporters.  This extension </w:t>
      </w:r>
      <w:r w:rsidR="006B0CD7">
        <w:rPr>
          <w:bCs/>
          <w:iCs/>
          <w:color w:val="000000" w:themeColor="text1"/>
        </w:rPr>
        <w:t xml:space="preserve">resulted in more accurate </w:t>
      </w:r>
      <w:r w:rsidR="00C31906">
        <w:rPr>
          <w:bCs/>
          <w:iCs/>
          <w:color w:val="000000" w:themeColor="text1"/>
        </w:rPr>
        <w:t xml:space="preserve">modeling of the observed valinomycin resistances (r = XX, p = XX, Fig. XX), and predicts the involvement of </w:t>
      </w:r>
      <w:r w:rsidR="00C26E96">
        <w:rPr>
          <w:bCs/>
          <w:iCs/>
          <w:color w:val="000000" w:themeColor="text1"/>
        </w:rPr>
        <w:t>other</w:t>
      </w:r>
      <w:r w:rsidR="00C31906">
        <w:rPr>
          <w:bCs/>
          <w:iCs/>
          <w:color w:val="000000" w:themeColor="text1"/>
        </w:rPr>
        <w:t xml:space="preserve"> clearance factor(s) which</w:t>
      </w:r>
      <w:r w:rsidR="006B0CD7">
        <w:rPr>
          <w:bCs/>
          <w:iCs/>
          <w:color w:val="000000" w:themeColor="text1"/>
        </w:rPr>
        <w:t xml:space="preserve"> </w:t>
      </w:r>
      <w:r w:rsidR="00C31906">
        <w:rPr>
          <w:bCs/>
          <w:iCs/>
          <w:color w:val="000000" w:themeColor="text1"/>
        </w:rPr>
        <w:t xml:space="preserve">are activated in the response to </w:t>
      </w:r>
      <w:r w:rsidR="00C31906" w:rsidRPr="00C31906">
        <w:rPr>
          <w:bCs/>
          <w:i/>
          <w:iCs/>
          <w:color w:val="000000" w:themeColor="text1"/>
        </w:rPr>
        <w:t>snq2∆</w:t>
      </w:r>
      <w:r w:rsidR="00C31906">
        <w:rPr>
          <w:bCs/>
          <w:iCs/>
          <w:color w:val="000000" w:themeColor="text1"/>
        </w:rPr>
        <w:t xml:space="preserve">, </w:t>
      </w:r>
      <w:r w:rsidR="00C31906" w:rsidRPr="00C31906">
        <w:rPr>
          <w:bCs/>
          <w:i/>
          <w:iCs/>
          <w:color w:val="000000" w:themeColor="text1"/>
        </w:rPr>
        <w:t>pdr5∆</w:t>
      </w:r>
      <w:r w:rsidR="00C31906">
        <w:rPr>
          <w:bCs/>
          <w:iCs/>
          <w:color w:val="000000" w:themeColor="text1"/>
        </w:rPr>
        <w:t xml:space="preserve">, and </w:t>
      </w:r>
      <w:r w:rsidR="00C31906" w:rsidRPr="00C31906">
        <w:rPr>
          <w:bCs/>
          <w:i/>
          <w:iCs/>
          <w:color w:val="000000" w:themeColor="text1"/>
        </w:rPr>
        <w:t>ybt1∆</w:t>
      </w:r>
      <w:r w:rsidR="006B0CD7">
        <w:rPr>
          <w:bCs/>
          <w:iCs/>
          <w:color w:val="000000" w:themeColor="text1"/>
        </w:rPr>
        <w:t>.</w:t>
      </w:r>
      <w:r w:rsidR="009C76E7">
        <w:rPr>
          <w:bCs/>
          <w:iCs/>
          <w:color w:val="000000" w:themeColor="text1"/>
        </w:rPr>
        <w:t xml:space="preserve">  </w:t>
      </w:r>
      <w:ins w:id="316" w:author="Albi Celaj [2]" w:date="2018-10-25T15:38:00Z">
        <w:r w:rsidR="00DC1008">
          <w:rPr>
            <w:rFonts w:eastAsiaTheme="minorEastAsia"/>
            <w:bCs/>
            <w:iCs/>
            <w:color w:val="000000" w:themeColor="text1"/>
          </w:rPr>
          <w:t>We note that</w:t>
        </w:r>
      </w:ins>
      <w:ins w:id="317" w:author="Albi Celaj" w:date="2018-10-23T18:11:00Z">
        <w:del w:id="318" w:author="Albi Celaj [2]" w:date="2018-10-25T15:38:00Z">
          <w:r w:rsidR="00EB26B6" w:rsidDel="00DC1008">
            <w:rPr>
              <w:rFonts w:eastAsiaTheme="minorEastAsia"/>
              <w:bCs/>
              <w:iCs/>
              <w:color w:val="000000" w:themeColor="text1"/>
            </w:rPr>
            <w:delText>As</w:delText>
          </w:r>
        </w:del>
        <w:r w:rsidR="00EB26B6">
          <w:rPr>
            <w:rFonts w:eastAsiaTheme="minorEastAsia"/>
            <w:bCs/>
            <w:iCs/>
            <w:color w:val="000000" w:themeColor="text1"/>
          </w:rPr>
          <w:t xml:space="preserve"> this </w:t>
        </w:r>
      </w:ins>
      <w:ins w:id="319" w:author="Albi Celaj" w:date="2018-10-23T18:16:00Z">
        <w:r w:rsidR="00375C88">
          <w:rPr>
            <w:rFonts w:eastAsiaTheme="minorEastAsia"/>
            <w:bCs/>
            <w:iCs/>
            <w:color w:val="000000" w:themeColor="text1"/>
          </w:rPr>
          <w:t>s</w:t>
        </w:r>
      </w:ins>
      <w:ins w:id="320" w:author="Albi Celaj" w:date="2018-10-23T18:17:00Z">
        <w:r w:rsidR="00375C88">
          <w:rPr>
            <w:rFonts w:eastAsiaTheme="minorEastAsia"/>
            <w:bCs/>
            <w:iCs/>
            <w:color w:val="000000" w:themeColor="text1"/>
          </w:rPr>
          <w:t>chematic</w:t>
        </w:r>
      </w:ins>
      <w:ins w:id="321" w:author="Albi Celaj" w:date="2018-10-23T18:11:00Z">
        <w:r w:rsidR="00EB26B6">
          <w:rPr>
            <w:rFonts w:eastAsiaTheme="minorEastAsia"/>
            <w:bCs/>
            <w:iCs/>
            <w:color w:val="000000" w:themeColor="text1"/>
          </w:rPr>
          <w:t xml:space="preserve"> only supported roles for pdr5∆, snq2∆, yor1∆, ybt1∆, and ycf1∆, suggesting </w:t>
        </w:r>
        <w:r w:rsidR="00AA49A3">
          <w:rPr>
            <w:rFonts w:eastAsiaTheme="minorEastAsia"/>
            <w:bCs/>
            <w:iCs/>
            <w:color w:val="000000" w:themeColor="text1"/>
          </w:rPr>
          <w:t>that</w:t>
        </w:r>
      </w:ins>
      <w:ins w:id="322" w:author="Albi Celaj" w:date="2018-10-23T18:13:00Z">
        <w:r w:rsidR="00AA49A3">
          <w:rPr>
            <w:rFonts w:eastAsiaTheme="minorEastAsia"/>
            <w:bCs/>
            <w:iCs/>
            <w:color w:val="000000" w:themeColor="text1"/>
          </w:rPr>
          <w:t xml:space="preserve"> more compl</w:t>
        </w:r>
      </w:ins>
      <w:ins w:id="323" w:author="Albi Celaj" w:date="2018-10-23T18:17:00Z">
        <w:r w:rsidR="00375C88">
          <w:rPr>
            <w:rFonts w:eastAsiaTheme="minorEastAsia"/>
            <w:bCs/>
            <w:iCs/>
            <w:color w:val="000000" w:themeColor="text1"/>
          </w:rPr>
          <w:t>ex</w:t>
        </w:r>
      </w:ins>
      <w:ins w:id="324" w:author="Albi Celaj" w:date="2018-10-23T18:13:00Z">
        <w:r w:rsidR="00AA49A3">
          <w:rPr>
            <w:rFonts w:eastAsiaTheme="minorEastAsia"/>
            <w:bCs/>
            <w:iCs/>
            <w:color w:val="000000" w:themeColor="text1"/>
          </w:rPr>
          <w:t xml:space="preserve"> </w:t>
        </w:r>
      </w:ins>
      <w:ins w:id="325" w:author="Albi Celaj" w:date="2018-10-23T18:30:00Z">
        <w:r w:rsidR="00E471CC">
          <w:rPr>
            <w:rFonts w:eastAsiaTheme="minorEastAsia"/>
            <w:bCs/>
            <w:iCs/>
            <w:color w:val="000000" w:themeColor="text1"/>
          </w:rPr>
          <w:t xml:space="preserve">relationships may underlie </w:t>
        </w:r>
      </w:ins>
      <w:ins w:id="326" w:author="Albi Celaj" w:date="2018-10-23T18:13:00Z">
        <w:r w:rsidR="00AA49A3">
          <w:rPr>
            <w:rFonts w:eastAsiaTheme="minorEastAsia"/>
            <w:bCs/>
            <w:iCs/>
            <w:color w:val="000000" w:themeColor="text1"/>
          </w:rPr>
          <w:t>the phenotypic impact</w:t>
        </w:r>
      </w:ins>
      <w:ins w:id="327" w:author="Albi Celaj [2]" w:date="2018-10-25T15:39:00Z">
        <w:r w:rsidR="00DC1008">
          <w:rPr>
            <w:rFonts w:eastAsiaTheme="minorEastAsia"/>
            <w:bCs/>
            <w:iCs/>
            <w:color w:val="000000" w:themeColor="text1"/>
          </w:rPr>
          <w:t>s</w:t>
        </w:r>
      </w:ins>
      <w:ins w:id="328" w:author="Albi Celaj" w:date="2018-10-23T18:13:00Z">
        <w:r w:rsidR="00AA49A3">
          <w:rPr>
            <w:rFonts w:eastAsiaTheme="minorEastAsia"/>
            <w:bCs/>
            <w:iCs/>
            <w:color w:val="000000" w:themeColor="text1"/>
          </w:rPr>
          <w:t xml:space="preserve"> </w:t>
        </w:r>
      </w:ins>
      <w:ins w:id="329" w:author="Albi Celaj [2]" w:date="2018-10-25T15:39:00Z">
        <w:r w:rsidR="00DC1008">
          <w:rPr>
            <w:rFonts w:eastAsiaTheme="minorEastAsia"/>
            <w:bCs/>
            <w:iCs/>
            <w:color w:val="000000" w:themeColor="text1"/>
          </w:rPr>
          <w:t xml:space="preserve">observed with deletion of the </w:t>
        </w:r>
      </w:ins>
      <w:ins w:id="330" w:author="Albi Celaj [2]" w:date="2018-10-25T15:40:00Z">
        <w:r w:rsidR="00DC1008">
          <w:rPr>
            <w:rFonts w:eastAsiaTheme="minorEastAsia"/>
            <w:bCs/>
            <w:iCs/>
            <w:color w:val="000000" w:themeColor="text1"/>
          </w:rPr>
          <w:t>deletion of the other 9 transporters</w:t>
        </w:r>
      </w:ins>
      <w:ins w:id="331" w:author="Albi Celaj" w:date="2018-10-23T18:13:00Z">
        <w:del w:id="332" w:author="Albi Celaj [2]" w:date="2018-10-25T15:53:00Z">
          <w:r w:rsidR="00AA49A3" w:rsidDel="004D277B">
            <w:rPr>
              <w:rFonts w:eastAsiaTheme="minorEastAsia"/>
              <w:bCs/>
              <w:iCs/>
              <w:color w:val="000000" w:themeColor="text1"/>
            </w:rPr>
            <w:delText xml:space="preserve">of deleting the other </w:delText>
          </w:r>
        </w:del>
      </w:ins>
      <w:ins w:id="333" w:author="Albi Celaj" w:date="2018-10-23T18:14:00Z">
        <w:del w:id="334" w:author="Albi Celaj [2]" w:date="2018-10-25T15:53:00Z">
          <w:r w:rsidR="00AA49A3" w:rsidDel="004D277B">
            <w:rPr>
              <w:rFonts w:eastAsiaTheme="minorEastAsia"/>
              <w:bCs/>
              <w:iCs/>
              <w:color w:val="000000" w:themeColor="text1"/>
            </w:rPr>
            <w:delText>9 transporters</w:delText>
          </w:r>
        </w:del>
        <w:r w:rsidR="00AA49A3">
          <w:rPr>
            <w:rFonts w:eastAsiaTheme="minorEastAsia"/>
            <w:bCs/>
            <w:iCs/>
            <w:color w:val="000000" w:themeColor="text1"/>
          </w:rPr>
          <w:t xml:space="preserve"> (Fig. </w:t>
        </w:r>
      </w:ins>
      <w:ins w:id="335" w:author="Albi Celaj" w:date="2018-10-23T18:15:00Z">
        <w:r w:rsidR="00AA49A3">
          <w:rPr>
            <w:rFonts w:eastAsiaTheme="minorEastAsia"/>
            <w:bCs/>
            <w:iCs/>
            <w:color w:val="000000" w:themeColor="text1"/>
          </w:rPr>
          <w:t>3C).</w:t>
        </w:r>
        <w:r w:rsidR="00AA49A3">
          <w:rPr>
            <w:bCs/>
            <w:iCs/>
            <w:color w:val="000000" w:themeColor="text1"/>
          </w:rPr>
          <w:t xml:space="preserve">  For example, c</w:t>
        </w:r>
      </w:ins>
      <w:del w:id="336" w:author="Albi Celaj" w:date="2018-10-23T18:15:00Z">
        <w:r w:rsidR="001421B9" w:rsidDel="00AA49A3">
          <w:rPr>
            <w:bCs/>
            <w:iCs/>
            <w:color w:val="000000" w:themeColor="text1"/>
          </w:rPr>
          <w:delText>C</w:delText>
        </w:r>
      </w:del>
      <w:r w:rsidR="001421B9">
        <w:rPr>
          <w:bCs/>
          <w:iCs/>
          <w:color w:val="000000" w:themeColor="text1"/>
        </w:rPr>
        <w:t>ompensatory</w:t>
      </w:r>
      <w:r w:rsidR="009C76E7">
        <w:rPr>
          <w:bCs/>
          <w:iCs/>
          <w:color w:val="000000" w:themeColor="text1"/>
        </w:rPr>
        <w:t xml:space="preserve"> activation of other clearance factors may </w:t>
      </w:r>
      <w:del w:id="337" w:author="Albi Celaj" w:date="2018-10-23T18:15:00Z">
        <w:r w:rsidR="009C76E7" w:rsidDel="00AA49A3">
          <w:rPr>
            <w:bCs/>
            <w:iCs/>
            <w:color w:val="000000" w:themeColor="text1"/>
          </w:rPr>
          <w:delText xml:space="preserve">also </w:delText>
        </w:r>
      </w:del>
      <w:r w:rsidR="00B625E2">
        <w:rPr>
          <w:bCs/>
          <w:iCs/>
          <w:color w:val="000000" w:themeColor="text1"/>
        </w:rPr>
        <w:t>underlie</w:t>
      </w:r>
      <w:r w:rsidR="009C76E7">
        <w:rPr>
          <w:bCs/>
          <w:iCs/>
          <w:color w:val="000000" w:themeColor="text1"/>
        </w:rPr>
        <w:t xml:space="preserve"> the complex positive interactions involving</w:t>
      </w:r>
      <w:r w:rsidR="009C76E7" w:rsidRPr="009C76E7">
        <w:rPr>
          <w:rFonts w:eastAsiaTheme="minorEastAsia"/>
          <w:bCs/>
          <w:i/>
          <w:iCs/>
          <w:color w:val="000000" w:themeColor="text1"/>
        </w:rPr>
        <w:t xml:space="preserve"> </w:t>
      </w:r>
      <w:r w:rsidR="009C76E7">
        <w:rPr>
          <w:rFonts w:eastAsiaTheme="minorEastAsia"/>
          <w:bCs/>
          <w:i/>
          <w:iCs/>
          <w:color w:val="000000" w:themeColor="text1"/>
        </w:rPr>
        <w:t>pdr15∆</w:t>
      </w:r>
      <w:r w:rsidR="009C76E7">
        <w:rPr>
          <w:rFonts w:eastAsiaTheme="minorEastAsia"/>
          <w:bCs/>
          <w:iCs/>
          <w:color w:val="000000" w:themeColor="text1"/>
        </w:rPr>
        <w:t xml:space="preserve">, </w:t>
      </w:r>
      <w:r w:rsidR="009C76E7" w:rsidRPr="009C76E7">
        <w:rPr>
          <w:rFonts w:eastAsiaTheme="minorEastAsia"/>
          <w:bCs/>
          <w:i/>
          <w:iCs/>
          <w:color w:val="000000" w:themeColor="text1"/>
        </w:rPr>
        <w:t>bpt1∆</w:t>
      </w:r>
      <w:r w:rsidR="009C76E7">
        <w:rPr>
          <w:rFonts w:eastAsiaTheme="minorEastAsia"/>
          <w:bCs/>
          <w:iCs/>
          <w:color w:val="000000" w:themeColor="text1"/>
        </w:rPr>
        <w:t xml:space="preserve">, </w:t>
      </w:r>
      <w:r w:rsidR="009C76E7" w:rsidRPr="009C76E7">
        <w:rPr>
          <w:rFonts w:eastAsiaTheme="minorEastAsia"/>
          <w:bCs/>
          <w:i/>
          <w:iCs/>
          <w:color w:val="000000" w:themeColor="text1"/>
        </w:rPr>
        <w:t>adp1∆</w:t>
      </w:r>
      <w:r w:rsidR="009C76E7">
        <w:rPr>
          <w:rFonts w:eastAsiaTheme="minorEastAsia"/>
          <w:bCs/>
          <w:iCs/>
          <w:color w:val="000000" w:themeColor="text1"/>
        </w:rPr>
        <w:t xml:space="preserve">, and </w:t>
      </w:r>
      <w:r w:rsidR="009C76E7" w:rsidRPr="009C76E7">
        <w:rPr>
          <w:rFonts w:eastAsiaTheme="minorEastAsia"/>
          <w:bCs/>
          <w:i/>
          <w:iCs/>
          <w:color w:val="000000" w:themeColor="text1"/>
        </w:rPr>
        <w:t>vmr1∆</w:t>
      </w:r>
      <w:del w:id="338" w:author="Albi Celaj" w:date="2018-10-23T18:08:00Z">
        <w:r w:rsidR="00BE2D6C" w:rsidDel="007F3702">
          <w:rPr>
            <w:rFonts w:eastAsiaTheme="minorEastAsia"/>
            <w:bCs/>
            <w:i/>
            <w:iCs/>
            <w:color w:val="000000" w:themeColor="text1"/>
          </w:rPr>
          <w:delText xml:space="preserve"> </w:delText>
        </w:r>
      </w:del>
      <w:r w:rsidR="00BE2D6C">
        <w:rPr>
          <w:rFonts w:eastAsiaTheme="minorEastAsia"/>
          <w:bCs/>
          <w:iCs/>
          <w:color w:val="000000" w:themeColor="text1"/>
        </w:rPr>
        <w:t>(Fig. 3C)</w:t>
      </w:r>
      <w:r w:rsidR="009C76E7">
        <w:rPr>
          <w:rFonts w:eastAsiaTheme="minorEastAsia"/>
          <w:bCs/>
          <w:iCs/>
          <w:color w:val="000000" w:themeColor="text1"/>
        </w:rPr>
        <w:t>.</w:t>
      </w:r>
    </w:p>
    <w:p w14:paraId="50184259" w14:textId="5906D3D4" w:rsidR="0057641F" w:rsidRDefault="0057641F" w:rsidP="0057641F">
      <w:pPr>
        <w:jc w:val="both"/>
        <w:rPr>
          <w:bCs/>
          <w:iCs/>
          <w:color w:val="000000" w:themeColor="text1"/>
        </w:rPr>
      </w:pPr>
    </w:p>
    <w:p w14:paraId="0DD932AE" w14:textId="658C1723" w:rsidR="00962F43" w:rsidRDefault="00962F43" w:rsidP="00224FCB">
      <w:pPr>
        <w:outlineLvl w:val="0"/>
        <w:rPr>
          <w:b/>
          <w:bCs/>
          <w:iCs/>
          <w:color w:val="000000" w:themeColor="text1"/>
        </w:rPr>
      </w:pPr>
      <w:r>
        <w:rPr>
          <w:b/>
          <w:bCs/>
          <w:iCs/>
          <w:color w:val="000000" w:themeColor="text1"/>
        </w:rPr>
        <w:t xml:space="preserve">Detailed </w:t>
      </w:r>
      <w:ins w:id="339" w:author="Albi Celaj" w:date="2018-10-23T13:45:00Z">
        <w:r w:rsidR="00EC5103">
          <w:rPr>
            <w:b/>
            <w:bCs/>
            <w:iCs/>
            <w:color w:val="000000" w:themeColor="text1"/>
          </w:rPr>
          <w:t>v</w:t>
        </w:r>
      </w:ins>
      <w:del w:id="340" w:author="Albi Celaj" w:date="2018-10-23T13:45:00Z">
        <w:r w:rsidRPr="00233F15" w:rsidDel="00EC5103">
          <w:rPr>
            <w:b/>
            <w:bCs/>
            <w:iCs/>
            <w:color w:val="000000" w:themeColor="text1"/>
          </w:rPr>
          <w:delText>V</w:delText>
        </w:r>
      </w:del>
      <w:r w:rsidRPr="00233F15">
        <w:rPr>
          <w:b/>
          <w:bCs/>
          <w:iCs/>
          <w:color w:val="000000" w:themeColor="text1"/>
        </w:rPr>
        <w:t xml:space="preserve">alidation of </w:t>
      </w:r>
      <w:r w:rsidR="00CA1F33">
        <w:rPr>
          <w:b/>
          <w:bCs/>
          <w:iCs/>
          <w:color w:val="000000" w:themeColor="text1"/>
        </w:rPr>
        <w:t xml:space="preserve">a </w:t>
      </w:r>
      <w:ins w:id="341" w:author="Albi Celaj" w:date="2018-10-23T13:45:00Z">
        <w:r w:rsidR="00EC5103">
          <w:rPr>
            <w:b/>
            <w:bCs/>
            <w:iCs/>
            <w:color w:val="000000" w:themeColor="text1"/>
          </w:rPr>
          <w:t>c</w:t>
        </w:r>
      </w:ins>
      <w:del w:id="342" w:author="Albi Celaj" w:date="2018-10-23T13:45:00Z">
        <w:r w:rsidR="000D721A" w:rsidDel="00EC5103">
          <w:rPr>
            <w:b/>
            <w:bCs/>
            <w:iCs/>
            <w:color w:val="000000" w:themeColor="text1"/>
          </w:rPr>
          <w:delText>C</w:delText>
        </w:r>
      </w:del>
      <w:r w:rsidR="000D721A">
        <w:rPr>
          <w:b/>
          <w:bCs/>
          <w:iCs/>
          <w:color w:val="000000" w:themeColor="text1"/>
        </w:rPr>
        <w:t>omplex</w:t>
      </w:r>
      <w:r w:rsidRPr="00233F15">
        <w:rPr>
          <w:b/>
          <w:bCs/>
          <w:iCs/>
          <w:color w:val="000000" w:themeColor="text1"/>
        </w:rPr>
        <w:t xml:space="preserve"> </w:t>
      </w:r>
      <w:ins w:id="343" w:author="Albi Celaj" w:date="2018-10-23T13:45:00Z">
        <w:r w:rsidR="00EC5103">
          <w:rPr>
            <w:b/>
            <w:bCs/>
            <w:iCs/>
            <w:color w:val="000000" w:themeColor="text1"/>
          </w:rPr>
          <w:t>g</w:t>
        </w:r>
      </w:ins>
      <w:del w:id="344" w:author="Albi Celaj" w:date="2018-10-23T13:45:00Z">
        <w:r w:rsidRPr="00233F15" w:rsidDel="00EC5103">
          <w:rPr>
            <w:b/>
            <w:bCs/>
            <w:iCs/>
            <w:color w:val="000000" w:themeColor="text1"/>
          </w:rPr>
          <w:delText>G</w:delText>
        </w:r>
      </w:del>
      <w:r w:rsidRPr="00233F15">
        <w:rPr>
          <w:b/>
          <w:bCs/>
          <w:iCs/>
          <w:color w:val="000000" w:themeColor="text1"/>
        </w:rPr>
        <w:t xml:space="preserve">enetic </w:t>
      </w:r>
      <w:ins w:id="345" w:author="Albi Celaj" w:date="2018-10-23T13:45:00Z">
        <w:r w:rsidR="00EC5103">
          <w:rPr>
            <w:b/>
            <w:bCs/>
            <w:iCs/>
            <w:color w:val="000000" w:themeColor="text1"/>
          </w:rPr>
          <w:t>i</w:t>
        </w:r>
      </w:ins>
      <w:del w:id="346" w:author="Albi Celaj" w:date="2018-10-23T13:45:00Z">
        <w:r w:rsidRPr="00233F15" w:rsidDel="00EC5103">
          <w:rPr>
            <w:b/>
            <w:bCs/>
            <w:iCs/>
            <w:color w:val="000000" w:themeColor="text1"/>
          </w:rPr>
          <w:delText>I</w:delText>
        </w:r>
      </w:del>
      <w:r w:rsidRPr="00233F15">
        <w:rPr>
          <w:b/>
          <w:bCs/>
          <w:iCs/>
          <w:color w:val="000000" w:themeColor="text1"/>
        </w:rPr>
        <w:t>n</w:t>
      </w:r>
      <w:r w:rsidR="000D721A">
        <w:rPr>
          <w:b/>
          <w:bCs/>
          <w:iCs/>
          <w:color w:val="000000" w:themeColor="text1"/>
        </w:rPr>
        <w:t xml:space="preserve">hibition </w:t>
      </w:r>
      <w:ins w:id="347" w:author="Albi Celaj" w:date="2018-10-23T13:45:00Z">
        <w:r w:rsidR="00EC5103">
          <w:rPr>
            <w:b/>
            <w:bCs/>
            <w:iCs/>
            <w:color w:val="000000" w:themeColor="text1"/>
          </w:rPr>
          <w:t>m</w:t>
        </w:r>
      </w:ins>
      <w:del w:id="348" w:author="Albi Celaj" w:date="2018-10-23T13:45:00Z">
        <w:r w:rsidR="000D721A" w:rsidDel="00EC5103">
          <w:rPr>
            <w:b/>
            <w:bCs/>
            <w:iCs/>
            <w:color w:val="000000" w:themeColor="text1"/>
          </w:rPr>
          <w:delText>M</w:delText>
        </w:r>
      </w:del>
      <w:r w:rsidR="000D721A">
        <w:rPr>
          <w:b/>
          <w:bCs/>
          <w:iCs/>
          <w:color w:val="000000" w:themeColor="text1"/>
        </w:rPr>
        <w:t>odel</w:t>
      </w:r>
    </w:p>
    <w:p w14:paraId="4C1906B4" w14:textId="151C600A" w:rsidR="003966FD" w:rsidRDefault="000D6E54" w:rsidP="003966FD">
      <w:pPr>
        <w:jc w:val="both"/>
        <w:rPr>
          <w:bCs/>
          <w:iCs/>
          <w:color w:val="000000" w:themeColor="text1"/>
        </w:rPr>
      </w:pPr>
      <w:r>
        <w:rPr>
          <w:bCs/>
          <w:iCs/>
          <w:color w:val="000000" w:themeColor="text1"/>
        </w:rPr>
        <w:t>To validate the</w:t>
      </w:r>
      <w:r w:rsidR="004D0055">
        <w:rPr>
          <w:bCs/>
          <w:iCs/>
          <w:color w:val="000000" w:themeColor="text1"/>
        </w:rPr>
        <w:t xml:space="preserve"> complex </w:t>
      </w:r>
      <w:r w:rsidR="00BA09BD">
        <w:rPr>
          <w:bCs/>
          <w:iCs/>
          <w:color w:val="000000" w:themeColor="text1"/>
        </w:rPr>
        <w:t>knockout-to-phenotype association</w:t>
      </w:r>
      <w:r w:rsidR="004D0055">
        <w:rPr>
          <w:bCs/>
          <w:iCs/>
          <w:color w:val="000000" w:themeColor="text1"/>
        </w:rPr>
        <w:t xml:space="preserve"> mediating fluconazole resistance,</w:t>
      </w:r>
      <w:r w:rsidR="00BA09BD">
        <w:rPr>
          <w:bCs/>
          <w:iCs/>
          <w:color w:val="000000" w:themeColor="text1"/>
        </w:rPr>
        <w:t xml:space="preserve"> </w:t>
      </w:r>
      <w:r w:rsidR="004D0055">
        <w:rPr>
          <w:bCs/>
          <w:iCs/>
          <w:color w:val="000000" w:themeColor="text1"/>
        </w:rPr>
        <w:t xml:space="preserve">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9F7C5F" w:rsidRPr="002930F2">
        <w:rPr>
          <w:bCs/>
          <w:iCs/>
          <w:color w:val="000000" w:themeColor="text1"/>
        </w:rPr>
        <w:t>individual strains containing all</w:t>
      </w:r>
      <w:r w:rsidR="003F6514" w:rsidRPr="002930F2">
        <w:rPr>
          <w:bCs/>
          <w:iCs/>
          <w:color w:val="000000" w:themeColor="text1"/>
        </w:rPr>
        <w:t xml:space="preserve"> knockout 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98504E">
        <w:rPr>
          <w:bCs/>
          <w:iCs/>
          <w:color w:val="000000" w:themeColor="text1"/>
        </w:rPr>
        <w:t>in a wildtype background</w:t>
      </w:r>
      <w:r w:rsidR="00365B71" w:rsidRPr="002930F2">
        <w:rPr>
          <w:bCs/>
          <w:iCs/>
          <w:color w:val="000000" w:themeColor="text1"/>
        </w:rPr>
        <w:t>.</w:t>
      </w:r>
      <w:r w:rsidR="007C46D6" w:rsidRPr="002930F2">
        <w:rPr>
          <w:bCs/>
          <w:iCs/>
          <w:color w:val="000000" w:themeColor="text1"/>
        </w:rPr>
        <w:t xml:space="preserve"> </w:t>
      </w:r>
      <w:r w:rsidR="000A0257">
        <w:rPr>
          <w:bCs/>
          <w:iCs/>
          <w:color w:val="000000" w:themeColor="text1"/>
        </w:rPr>
        <w:t xml:space="preserve"> </w:t>
      </w:r>
      <w:r w:rsidR="00B524F8">
        <w:rPr>
          <w:bCs/>
          <w:iCs/>
          <w:color w:val="000000" w:themeColor="text1"/>
        </w:rPr>
        <w:t>T</w:t>
      </w:r>
      <w:r w:rsidR="000A0257">
        <w:rPr>
          <w:bCs/>
          <w:iCs/>
          <w:color w:val="000000" w:themeColor="text1"/>
        </w:rPr>
        <w:t>hese strains</w:t>
      </w:r>
      <w:r w:rsidR="00B524F8">
        <w:rPr>
          <w:bCs/>
          <w:iCs/>
          <w:color w:val="000000" w:themeColor="text1"/>
        </w:rPr>
        <w:t xml:space="preserve"> were generated</w:t>
      </w:r>
      <w:r w:rsidR="000349EA">
        <w:rPr>
          <w:bCs/>
          <w:iCs/>
          <w:color w:val="000000" w:themeColor="text1"/>
        </w:rPr>
        <w:t xml:space="preserve"> by mating a chosen </w:t>
      </w:r>
      <w:r w:rsidR="000A0257">
        <w:rPr>
          <w:bCs/>
          <w:iCs/>
          <w:color w:val="000000" w:themeColor="text1"/>
        </w:rPr>
        <w:t xml:space="preserve">strain </w:t>
      </w:r>
      <w:r w:rsidR="00B61F48">
        <w:rPr>
          <w:bCs/>
          <w:iCs/>
          <w:color w:val="000000" w:themeColor="text1"/>
        </w:rPr>
        <w:t xml:space="preserve">in the collection </w:t>
      </w:r>
      <w:r w:rsidR="000A0257">
        <w:rPr>
          <w:bCs/>
          <w:iCs/>
          <w:color w:val="000000" w:themeColor="text1"/>
        </w:rPr>
        <w:t xml:space="preserve">with a wildtype </w:t>
      </w:r>
      <w:r w:rsidR="00B524F8">
        <w:rPr>
          <w:bCs/>
          <w:iCs/>
          <w:color w:val="000000" w:themeColor="text1"/>
        </w:rPr>
        <w:t xml:space="preserve">and </w:t>
      </w:r>
      <w:r w:rsidR="0098504E">
        <w:rPr>
          <w:bCs/>
          <w:iCs/>
          <w:color w:val="000000" w:themeColor="text1"/>
        </w:rPr>
        <w:t xml:space="preserve">performing a series of genotyping and selection steps </w:t>
      </w:r>
      <w:r w:rsidR="00BD433C" w:rsidRPr="002930F2">
        <w:rPr>
          <w:bCs/>
          <w:iCs/>
          <w:color w:val="000000" w:themeColor="text1"/>
        </w:rPr>
        <w:t>(</w:t>
      </w:r>
      <w:r w:rsidR="000A0257">
        <w:rPr>
          <w:bCs/>
          <w:iCs/>
          <w:color w:val="000000" w:themeColor="text1"/>
        </w:rPr>
        <w:t xml:space="preserve">Fig 4B,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8F364B" w:rsidRPr="002930F2">
        <w:rPr>
          <w:bCs/>
          <w:iCs/>
          <w:color w:val="000000" w:themeColor="text1"/>
        </w:rPr>
        <w:t xml:space="preserve">Fluconazole resistance of these individual </w:t>
      </w:r>
      <w:r w:rsidR="00721A97">
        <w:rPr>
          <w:bCs/>
          <w:iCs/>
          <w:color w:val="000000" w:themeColor="text1"/>
        </w:rPr>
        <w:t>strains correlated well with</w:t>
      </w:r>
      <w:r w:rsidR="008F364B" w:rsidRPr="002930F2">
        <w:rPr>
          <w:bCs/>
          <w:iCs/>
          <w:color w:val="000000" w:themeColor="text1"/>
        </w:rPr>
        <w:t xml:space="preserve"> </w:t>
      </w:r>
      <w:r w:rsidR="00721A97">
        <w:rPr>
          <w:bCs/>
          <w:iCs/>
          <w:color w:val="000000" w:themeColor="text1"/>
        </w:rPr>
        <w:t>competitive pool</w:t>
      </w:r>
      <w:r w:rsidR="008F364B" w:rsidRPr="002930F2">
        <w:rPr>
          <w:bCs/>
          <w:iCs/>
          <w:color w:val="000000" w:themeColor="text1"/>
        </w:rPr>
        <w:t xml:space="preserve"> resistance</w:t>
      </w:r>
      <w:r w:rsidR="00341B70">
        <w:rPr>
          <w:bCs/>
          <w:iCs/>
          <w:color w:val="000000" w:themeColor="text1"/>
        </w:rPr>
        <w:t>, both when measured as the expected concentration to cause 50% inhibition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0.92, Fig 4</w:t>
      </w:r>
      <w:r w:rsidR="0098504E">
        <w:rPr>
          <w:bCs/>
          <w:iCs/>
          <w:color w:val="000000" w:themeColor="text1"/>
        </w:rPr>
        <w:t>D</w:t>
      </w:r>
      <w:r w:rsidR="00341B70">
        <w:rPr>
          <w:bCs/>
          <w:iCs/>
          <w:color w:val="000000" w:themeColor="text1"/>
        </w:rPr>
        <w:t xml:space="preserve">), </w:t>
      </w:r>
      <w:r w:rsidR="0098504E">
        <w:rPr>
          <w:bCs/>
          <w:iCs/>
          <w:color w:val="000000" w:themeColor="text1"/>
        </w:rPr>
        <w:t>and as the indi</w:t>
      </w:r>
      <w:r w:rsidR="00341B70">
        <w:rPr>
          <w:bCs/>
          <w:iCs/>
          <w:color w:val="000000" w:themeColor="text1"/>
        </w:rPr>
        <w:t>vidual growth at a concentrat</w:t>
      </w:r>
      <w:r w:rsidR="000D5B35">
        <w:rPr>
          <w:bCs/>
          <w:iCs/>
          <w:color w:val="000000" w:themeColor="text1"/>
        </w:rPr>
        <w:t>ion identical to the pool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B951B5">
        <w:rPr>
          <w:bCs/>
          <w:iCs/>
          <w:color w:val="000000" w:themeColor="text1"/>
        </w:rPr>
        <w:t>, Fig. S10</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the pool data,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and only minor resistance effects were seen for strains with one and two knockout combinations amongst these four genes.  </w:t>
      </w:r>
      <w:r w:rsidR="001B7F09">
        <w:rPr>
          <w:bCs/>
          <w:iCs/>
          <w:color w:val="000000" w:themeColor="text1"/>
        </w:rPr>
        <w:t xml:space="preserve">Given </w:t>
      </w:r>
      <w:r w:rsidR="00447BB2">
        <w:rPr>
          <w:bCs/>
          <w:iCs/>
          <w:color w:val="000000" w:themeColor="text1"/>
        </w:rPr>
        <w:t xml:space="preserve">the </w:t>
      </w:r>
      <w:r w:rsidR="002C45E2">
        <w:rPr>
          <w:bCs/>
          <w:iCs/>
          <w:color w:val="000000" w:themeColor="text1"/>
        </w:rPr>
        <w:t>‘</w:t>
      </w:r>
      <w:r w:rsidR="003D6785">
        <w:rPr>
          <w:bCs/>
          <w:iCs/>
          <w:color w:val="000000" w:themeColor="text1"/>
        </w:rPr>
        <w:t>non-additive</w:t>
      </w:r>
      <w:r w:rsidR="00E97720">
        <w:rPr>
          <w:bCs/>
          <w:iCs/>
          <w:color w:val="000000" w:themeColor="text1"/>
        </w:rPr>
        <w:t xml:space="preserve"> </w:t>
      </w:r>
      <w:r w:rsidR="002C45E2">
        <w:rPr>
          <w:bCs/>
          <w:iCs/>
          <w:color w:val="000000" w:themeColor="text1"/>
        </w:rPr>
        <w:t xml:space="preserve">parallel repression’ </w:t>
      </w:r>
      <w:r w:rsidR="00447BB2">
        <w:rPr>
          <w:bCs/>
          <w:iCs/>
          <w:color w:val="000000" w:themeColor="text1"/>
        </w:rPr>
        <w:t>model of</w:t>
      </w:r>
      <w:r w:rsidR="001B7F09" w:rsidRPr="001B7F09">
        <w:rPr>
          <w:bCs/>
          <w:iCs/>
          <w:color w:val="000000" w:themeColor="text1"/>
        </w:rPr>
        <w:t xml:space="preserve"> Pdr5 by the presence of </w:t>
      </w:r>
      <w:r w:rsidR="001B7F09" w:rsidRPr="001B7F09">
        <w:rPr>
          <w:bCs/>
          <w:i/>
          <w:iCs/>
          <w:color w:val="000000" w:themeColor="text1"/>
        </w:rPr>
        <w:t>SNQ2</w:t>
      </w:r>
      <w:r w:rsidR="001B7F09" w:rsidRPr="001B7F09">
        <w:rPr>
          <w:bCs/>
          <w:iCs/>
          <w:color w:val="000000" w:themeColor="text1"/>
        </w:rPr>
        <w:t xml:space="preserve">, </w:t>
      </w:r>
      <w:r w:rsidR="001B7F09" w:rsidRPr="001B7F09">
        <w:rPr>
          <w:bCs/>
          <w:i/>
          <w:iCs/>
          <w:color w:val="000000" w:themeColor="text1"/>
        </w:rPr>
        <w:t>YOR1</w:t>
      </w:r>
      <w:r w:rsidR="001B7F09" w:rsidRPr="001B7F09">
        <w:rPr>
          <w:bCs/>
          <w:iCs/>
          <w:color w:val="000000" w:themeColor="text1"/>
        </w:rPr>
        <w:t xml:space="preserve">, </w:t>
      </w:r>
      <w:r w:rsidR="001B7F09" w:rsidRPr="001B7F09">
        <w:rPr>
          <w:bCs/>
          <w:i/>
          <w:iCs/>
          <w:color w:val="000000" w:themeColor="text1"/>
        </w:rPr>
        <w:t>YBT1</w:t>
      </w:r>
      <w:r w:rsidR="001B7F09" w:rsidRPr="001B7F09">
        <w:rPr>
          <w:bCs/>
          <w:iCs/>
          <w:color w:val="000000" w:themeColor="text1"/>
        </w:rPr>
        <w:t xml:space="preserve">, and </w:t>
      </w:r>
      <w:r w:rsidR="001B7F09" w:rsidRPr="001B7F09">
        <w:rPr>
          <w:bCs/>
          <w:i/>
          <w:iCs/>
          <w:color w:val="000000" w:themeColor="text1"/>
        </w:rPr>
        <w:t>YCF1</w:t>
      </w:r>
      <w:r w:rsidR="001B7F09" w:rsidRPr="001B7F09">
        <w:rPr>
          <w:bCs/>
          <w:iCs/>
          <w:color w:val="000000" w:themeColor="text1"/>
        </w:rPr>
        <w:t xml:space="preserve">, </w:t>
      </w:r>
      <w:r w:rsidR="00542519">
        <w:rPr>
          <w:bCs/>
          <w:iCs/>
          <w:color w:val="000000" w:themeColor="text1"/>
        </w:rPr>
        <w:t>we explored two pot</w:t>
      </w:r>
      <w:r w:rsidR="002C45E2">
        <w:rPr>
          <w:bCs/>
          <w:iCs/>
          <w:color w:val="000000" w:themeColor="text1"/>
        </w:rPr>
        <w:t>ential mechanisms of inhibition.</w:t>
      </w:r>
      <w:r w:rsidR="00542519">
        <w:rPr>
          <w:bCs/>
          <w:iCs/>
          <w:color w:val="000000" w:themeColor="text1"/>
        </w:rPr>
        <w:t xml:space="preserve">  </w:t>
      </w:r>
      <w:r w:rsidR="00BA3C21" w:rsidRPr="00087F63">
        <w:rPr>
          <w:bCs/>
          <w:iCs/>
          <w:color w:val="000000" w:themeColor="text1"/>
        </w:rPr>
        <w:t xml:space="preserve">Inhibition of Pdr5p 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has been previously reported, and </w:t>
      </w:r>
      <w:r w:rsidR="00B24705">
        <w:rPr>
          <w:bCs/>
          <w:iCs/>
          <w:color w:val="000000" w:themeColor="text1"/>
        </w:rPr>
        <w:t xml:space="preserve">is </w:t>
      </w:r>
      <w:r w:rsidR="00BA3C21" w:rsidRPr="00087F63">
        <w:rPr>
          <w:bCs/>
          <w:iCs/>
          <w:color w:val="000000" w:themeColor="text1"/>
        </w:rPr>
        <w:t xml:space="preserve">thought to </w:t>
      </w:r>
      <w:r w:rsidR="00BA3C21" w:rsidRPr="00BA3C21">
        <w:rPr>
          <w:bCs/>
          <w:iCs/>
          <w:color w:val="000000" w:themeColor="text1"/>
        </w:rPr>
        <w:t xml:space="preserve">be </w:t>
      </w:r>
      <w:r w:rsidR="00263C53">
        <w:rPr>
          <w:bCs/>
          <w:iCs/>
          <w:color w:val="000000" w:themeColor="text1"/>
        </w:rPr>
        <w:t xml:space="preserve">indirectly </w:t>
      </w:r>
      <w:r w:rsidR="00BA3C21" w:rsidRPr="00BA3C21">
        <w:rPr>
          <w:bCs/>
          <w:iCs/>
          <w:color w:val="000000" w:themeColor="text1"/>
        </w:rPr>
        <w:t xml:space="preserve">mediated </w:t>
      </w:r>
      <w:r w:rsidR="00E9310B">
        <w:rPr>
          <w:bCs/>
          <w:iCs/>
          <w:color w:val="000000" w:themeColor="text1"/>
        </w:rPr>
        <w:t>by transcriptional activation of</w:t>
      </w:r>
      <w:r w:rsidR="00BA3C21" w:rsidRPr="00BA3C21">
        <w:rPr>
          <w:bCs/>
          <w:iCs/>
          <w:color w:val="000000" w:themeColor="text1"/>
        </w:rPr>
        <w:t xml:space="preserve"> Pdr1</w:t>
      </w:r>
      <w:r w:rsidR="00E9310B">
        <w:rPr>
          <w:bCs/>
          <w:iCs/>
          <w:color w:val="000000" w:themeColor="text1"/>
        </w:rPr>
        <w:t xml:space="preserve"> through an unknown mechanism</w:t>
      </w:r>
      <w:r w:rsidR="00BA3C21" w:rsidRPr="00BA3C21">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BA3C21" w:rsidRPr="00BA3C21">
        <w:rPr>
          <w:bCs/>
          <w:iCs/>
          <w:color w:val="000000" w:themeColor="text1"/>
        </w:rPr>
        <w:fldChar w:fldCharType="separate"/>
      </w:r>
      <w:r w:rsidR="000C5C2F" w:rsidRPr="000C5C2F">
        <w:rPr>
          <w:bCs/>
          <w:iCs/>
          <w:noProof/>
          <w:color w:val="000000" w:themeColor="text1"/>
          <w:vertAlign w:val="superscript"/>
        </w:rPr>
        <w:t>33</w:t>
      </w:r>
      <w:r w:rsidR="00BA3C21" w:rsidRPr="00BA3C21">
        <w:rPr>
          <w:bCs/>
          <w:iCs/>
          <w:color w:val="000000" w:themeColor="text1"/>
        </w:rPr>
        <w:fldChar w:fldCharType="end"/>
      </w:r>
      <w:r w:rsidR="00BA3C21" w:rsidRPr="00BA3C21">
        <w:rPr>
          <w:bCs/>
          <w:iCs/>
          <w:color w:val="000000" w:themeColor="text1"/>
        </w:rPr>
        <w:t xml:space="preserve">  </w:t>
      </w:r>
      <w:r w:rsidR="003966FD" w:rsidRPr="00BA3C21">
        <w:rPr>
          <w:bCs/>
          <w:iCs/>
          <w:color w:val="000000" w:themeColor="text1"/>
        </w:rPr>
        <w:t xml:space="preserve">To investigate whether </w:t>
      </w:r>
      <w:r w:rsidR="003966FD" w:rsidRPr="00BA3C21">
        <w:rPr>
          <w:bCs/>
          <w:i/>
          <w:iCs/>
          <w:color w:val="000000" w:themeColor="text1"/>
        </w:rPr>
        <w:t xml:space="preserve">PDR5 </w:t>
      </w:r>
      <w:r w:rsidR="003966FD" w:rsidRPr="00BA3C21">
        <w:rPr>
          <w:bCs/>
          <w:iCs/>
          <w:color w:val="000000" w:themeColor="text1"/>
        </w:rPr>
        <w:t>mR</w:t>
      </w:r>
      <w:r w:rsidR="003966FD">
        <w:rPr>
          <w:bCs/>
          <w:iCs/>
          <w:color w:val="000000" w:themeColor="text1"/>
        </w:rPr>
        <w:t>NA abundance was indeed elevated in</w:t>
      </w:r>
      <w:r w:rsidR="003966FD" w:rsidRPr="00BA3C21">
        <w:rPr>
          <w:bCs/>
          <w:iCs/>
          <w:color w:val="000000" w:themeColor="text1"/>
        </w:rPr>
        <w:t xml:space="preserve"> </w:t>
      </w:r>
      <w:r w:rsidR="003966FD" w:rsidRPr="00BA3C21">
        <w:rPr>
          <w:bCs/>
          <w:i/>
          <w:iCs/>
          <w:color w:val="000000" w:themeColor="text1"/>
        </w:rPr>
        <w:t xml:space="preserve">snq2∆yor1∆ybt1∆ycf1∆ </w:t>
      </w:r>
      <w:r w:rsidR="003966FD" w:rsidRPr="00BA3C21">
        <w:rPr>
          <w:bCs/>
          <w:iCs/>
          <w:color w:val="000000" w:themeColor="text1"/>
        </w:rPr>
        <w:t>compared to the wild type</w:t>
      </w:r>
      <w:r w:rsidR="003966FD">
        <w:rPr>
          <w:bCs/>
          <w:iCs/>
          <w:color w:val="000000" w:themeColor="text1"/>
        </w:rPr>
        <w:t xml:space="preserve">, </w:t>
      </w:r>
      <w:r w:rsidR="003966FD" w:rsidRPr="00BA3C21">
        <w:rPr>
          <w:bCs/>
          <w:iCs/>
          <w:color w:val="000000" w:themeColor="text1"/>
        </w:rPr>
        <w:t xml:space="preserve">we performed qRT-PCR.  </w:t>
      </w:r>
      <w:r w:rsidR="003966FD" w:rsidRPr="00BA3C21">
        <w:rPr>
          <w:bCs/>
          <w:i/>
          <w:iCs/>
          <w:color w:val="000000" w:themeColor="text1"/>
        </w:rPr>
        <w:t xml:space="preserve">PDR5 </w:t>
      </w:r>
      <w:r w:rsidR="003966FD" w:rsidRPr="00BA3C21">
        <w:rPr>
          <w:bCs/>
          <w:iCs/>
          <w:color w:val="000000" w:themeColor="text1"/>
        </w:rPr>
        <w:t xml:space="preserve">transcript abundance was elevated </w:t>
      </w:r>
      <w:r w:rsidR="003966FD">
        <w:rPr>
          <w:bCs/>
          <w:iCs/>
          <w:color w:val="000000" w:themeColor="text1"/>
        </w:rPr>
        <w:t xml:space="preserve">2.1 fold </w:t>
      </w:r>
      <w:r w:rsidR="003966FD" w:rsidRPr="00BA3C21">
        <w:rPr>
          <w:bCs/>
          <w:iCs/>
          <w:color w:val="000000" w:themeColor="text1"/>
        </w:rPr>
        <w:t xml:space="preserve">in </w:t>
      </w:r>
      <w:r w:rsidR="003966FD" w:rsidRPr="00BA3C21">
        <w:rPr>
          <w:bCs/>
          <w:i/>
          <w:iCs/>
          <w:color w:val="000000" w:themeColor="text1"/>
        </w:rPr>
        <w:t xml:space="preserve">snq2∆yor1∆ybt1∆ycf1∆ </w:t>
      </w:r>
      <w:r w:rsidR="003966FD">
        <w:rPr>
          <w:bCs/>
          <w:iCs/>
          <w:color w:val="000000" w:themeColor="text1"/>
        </w:rPr>
        <w:t>relative to the wild type</w:t>
      </w:r>
      <w:r w:rsidR="003966FD" w:rsidRPr="00BA3C21">
        <w:rPr>
          <w:bCs/>
          <w:iCs/>
          <w:color w:val="000000" w:themeColor="text1"/>
        </w:rPr>
        <w:t xml:space="preserve"> (</w:t>
      </w:r>
      <w:r w:rsidR="003966FD" w:rsidRPr="00BA3C21">
        <w:rPr>
          <w:bCs/>
          <w:i/>
          <w:iCs/>
          <w:color w:val="000000" w:themeColor="text1"/>
        </w:rPr>
        <w:t>p</w:t>
      </w:r>
      <w:r w:rsidR="003966FD" w:rsidRPr="00BA3C21">
        <w:rPr>
          <w:bCs/>
          <w:iCs/>
          <w:color w:val="000000" w:themeColor="text1"/>
        </w:rPr>
        <w:t xml:space="preserve"> = </w:t>
      </w:r>
      <w:r w:rsidR="003966FD">
        <w:rPr>
          <w:bCs/>
          <w:iCs/>
          <w:color w:val="000000" w:themeColor="text1"/>
        </w:rPr>
        <w:t>0.032; Fig 4D</w:t>
      </w:r>
      <w:r w:rsidR="003966FD" w:rsidRPr="00BA3C21">
        <w:rPr>
          <w:bCs/>
          <w:iCs/>
          <w:color w:val="000000" w:themeColor="text1"/>
        </w:rPr>
        <w:t xml:space="preserve">).  </w:t>
      </w:r>
      <w:r w:rsidR="003966FD">
        <w:rPr>
          <w:bCs/>
          <w:iCs/>
          <w:color w:val="000000" w:themeColor="text1"/>
        </w:rPr>
        <w:t xml:space="preserve">While </w:t>
      </w:r>
      <w:r w:rsidR="003966FD">
        <w:rPr>
          <w:bCs/>
          <w:i/>
          <w:iCs/>
          <w:color w:val="000000" w:themeColor="text1"/>
        </w:rPr>
        <w:t xml:space="preserve">snq2∆yor1∆ </w:t>
      </w:r>
      <w:r w:rsidR="003966FD">
        <w:rPr>
          <w:bCs/>
          <w:iCs/>
          <w:color w:val="000000" w:themeColor="text1"/>
        </w:rPr>
        <w:t xml:space="preserve">was expected to result in </w:t>
      </w:r>
      <w:r w:rsidR="00310667">
        <w:rPr>
          <w:bCs/>
          <w:iCs/>
          <w:color w:val="000000" w:themeColor="text1"/>
        </w:rPr>
        <w:t xml:space="preserve">weaker </w:t>
      </w:r>
      <w:r w:rsidR="003966FD">
        <w:rPr>
          <w:bCs/>
          <w:iCs/>
          <w:color w:val="000000" w:themeColor="text1"/>
        </w:rPr>
        <w:t xml:space="preserve">(~1.5 fold) </w:t>
      </w:r>
      <w:r w:rsidR="003966FD">
        <w:rPr>
          <w:bCs/>
          <w:i/>
          <w:iCs/>
          <w:color w:val="000000" w:themeColor="text1"/>
        </w:rPr>
        <w:t xml:space="preserve">PDR5 </w:t>
      </w:r>
      <w:r w:rsidR="003966FD">
        <w:rPr>
          <w:bCs/>
          <w:iCs/>
          <w:color w:val="000000" w:themeColor="text1"/>
        </w:rPr>
        <w:t>induction as previously reported</w:t>
      </w:r>
      <w:r w:rsidR="003966FD">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3966FD">
        <w:rPr>
          <w:bCs/>
          <w:iCs/>
          <w:color w:val="000000" w:themeColor="text1"/>
        </w:rPr>
        <w:fldChar w:fldCharType="separate"/>
      </w:r>
      <w:r w:rsidR="000C5C2F" w:rsidRPr="000C5C2F">
        <w:rPr>
          <w:bCs/>
          <w:iCs/>
          <w:noProof/>
          <w:color w:val="000000" w:themeColor="text1"/>
          <w:vertAlign w:val="superscript"/>
        </w:rPr>
        <w:t>33</w:t>
      </w:r>
      <w:r w:rsidR="003966FD">
        <w:rPr>
          <w:bCs/>
          <w:iCs/>
          <w:color w:val="000000" w:themeColor="text1"/>
        </w:rPr>
        <w:fldChar w:fldCharType="end"/>
      </w:r>
      <w:r w:rsidR="003966FD">
        <w:rPr>
          <w:bCs/>
          <w:iCs/>
          <w:color w:val="000000" w:themeColor="text1"/>
        </w:rPr>
        <w:t xml:space="preserve">, here the observed ~1.3 fold difference was not statistically </w:t>
      </w:r>
      <w:r w:rsidR="0094353B">
        <w:rPr>
          <w:bCs/>
          <w:iCs/>
          <w:color w:val="000000" w:themeColor="text1"/>
        </w:rPr>
        <w:t>s</w:t>
      </w:r>
      <w:r w:rsidR="008E0F8E">
        <w:rPr>
          <w:bCs/>
          <w:iCs/>
          <w:color w:val="000000" w:themeColor="text1"/>
        </w:rPr>
        <w:t>ignificant</w:t>
      </w:r>
      <w:r w:rsidR="0094353B">
        <w:rPr>
          <w:bCs/>
          <w:iCs/>
          <w:color w:val="000000" w:themeColor="text1"/>
        </w:rPr>
        <w:t xml:space="preserve"> </w:t>
      </w:r>
      <w:r w:rsidR="003966FD">
        <w:rPr>
          <w:bCs/>
          <w:iCs/>
          <w:color w:val="000000" w:themeColor="text1"/>
        </w:rPr>
        <w:t xml:space="preserve">(p </w:t>
      </w:r>
      <w:r w:rsidR="0024020D">
        <w:rPr>
          <w:bCs/>
          <w:iCs/>
          <w:color w:val="000000" w:themeColor="text1"/>
        </w:rPr>
        <w:t xml:space="preserve">= 0.27, Fig 4E), and </w:t>
      </w:r>
      <w:r w:rsidR="003966FD">
        <w:rPr>
          <w:bCs/>
          <w:iCs/>
          <w:color w:val="000000" w:themeColor="text1"/>
        </w:rPr>
        <w:t xml:space="preserve">no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was found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Fig 4E).  </w:t>
      </w:r>
    </w:p>
    <w:p w14:paraId="7442EEDA" w14:textId="1F3840C2" w:rsidR="00C47B8F" w:rsidRDefault="00C47B8F" w:rsidP="004D0055">
      <w:pPr>
        <w:jc w:val="both"/>
        <w:rPr>
          <w:bCs/>
          <w:iCs/>
          <w:color w:val="000000" w:themeColor="text1"/>
        </w:rPr>
      </w:pPr>
    </w:p>
    <w:p w14:paraId="6001454E" w14:textId="3FE978BC" w:rsidR="00C569A0" w:rsidRPr="00FF3025" w:rsidRDefault="008E0F8E" w:rsidP="000D710B">
      <w:pPr>
        <w:jc w:val="both"/>
        <w:rPr>
          <w:bCs/>
          <w:iCs/>
          <w:color w:val="000000" w:themeColor="text1"/>
        </w:rPr>
      </w:pPr>
      <w:r>
        <w:rPr>
          <w:bCs/>
          <w:iCs/>
          <w:color w:val="000000" w:themeColor="text1"/>
        </w:rPr>
        <w:t>To further investigate</w:t>
      </w:r>
      <w:r w:rsidR="001421B9">
        <w:rPr>
          <w:bCs/>
          <w:iCs/>
          <w:color w:val="000000" w:themeColor="text1"/>
        </w:rPr>
        <w:t xml:space="preserve"> the predicted </w:t>
      </w:r>
      <w:r w:rsidR="001421B9" w:rsidRPr="001421B9">
        <w:rPr>
          <w:bCs/>
          <w:iCs/>
          <w:color w:val="000000" w:themeColor="text1"/>
        </w:rPr>
        <w:t>repression</w:t>
      </w:r>
      <w:r w:rsidR="001421B9">
        <w:rPr>
          <w:bCs/>
          <w:iCs/>
          <w:color w:val="000000" w:themeColor="text1"/>
        </w:rPr>
        <w:t xml:space="preserve"> of </w:t>
      </w:r>
      <w:r w:rsidR="001421B9" w:rsidRPr="001421B9">
        <w:rPr>
          <w:bCs/>
          <w:iCs/>
          <w:color w:val="000000" w:themeColor="text1"/>
        </w:rPr>
        <w:t>Pdr5</w:t>
      </w:r>
      <w:r w:rsidR="001421B9">
        <w:rPr>
          <w:bCs/>
          <w:iCs/>
          <w:color w:val="000000" w:themeColor="text1"/>
        </w:rPr>
        <w:t xml:space="preserve"> by</w:t>
      </w:r>
      <w:r>
        <w:rPr>
          <w:bCs/>
          <w:iCs/>
          <w:color w:val="000000" w:themeColor="text1"/>
        </w:rPr>
        <w:t xml:space="preserve"> the membrane transporters</w:t>
      </w:r>
      <w:r w:rsidR="001421B9">
        <w:rPr>
          <w:bCs/>
          <w:iCs/>
          <w:color w:val="000000" w:themeColor="text1"/>
        </w:rPr>
        <w:t xml:space="preserve"> </w:t>
      </w:r>
      <w:r w:rsidR="001421B9" w:rsidRPr="00795AAD">
        <w:rPr>
          <w:bCs/>
          <w:i/>
          <w:iCs/>
          <w:color w:val="000000" w:themeColor="text1"/>
        </w:rPr>
        <w:t>SNQ2</w:t>
      </w:r>
      <w:r w:rsidR="001421B9">
        <w:rPr>
          <w:bCs/>
          <w:iCs/>
          <w:color w:val="000000" w:themeColor="text1"/>
        </w:rPr>
        <w:t xml:space="preserve"> and </w:t>
      </w:r>
      <w:r w:rsidR="001421B9" w:rsidRPr="00795AAD">
        <w:rPr>
          <w:bCs/>
          <w:i/>
          <w:iCs/>
          <w:color w:val="000000" w:themeColor="text1"/>
        </w:rPr>
        <w:t>YOR1</w:t>
      </w:r>
      <w:r w:rsidR="001421B9">
        <w:rPr>
          <w:bCs/>
          <w:iCs/>
          <w:color w:val="000000" w:themeColor="text1"/>
        </w:rPr>
        <w:t xml:space="preserve">, </w:t>
      </w:r>
      <w:r>
        <w:rPr>
          <w:bCs/>
          <w:iCs/>
          <w:color w:val="000000" w:themeColor="text1"/>
        </w:rPr>
        <w:t xml:space="preserve">we </w:t>
      </w:r>
      <w:r w:rsidR="00B67CDC">
        <w:rPr>
          <w:bCs/>
          <w:iCs/>
          <w:color w:val="000000" w:themeColor="text1"/>
        </w:rPr>
        <w:t>explored the possibility of an alternate mechanism</w:t>
      </w:r>
      <w:r w:rsidR="00125C10">
        <w:rPr>
          <w:bCs/>
          <w:iCs/>
          <w:color w:val="000000" w:themeColor="text1"/>
        </w:rPr>
        <w:t xml:space="preserve"> based on physical interactions</w:t>
      </w:r>
      <w:r w:rsidR="00B67CDC">
        <w:rPr>
          <w:bCs/>
          <w:iCs/>
          <w:color w:val="000000" w:themeColor="text1"/>
        </w:rPr>
        <w:t xml:space="preserve">.  </w:t>
      </w:r>
      <w:r w:rsidR="00954B8F">
        <w:rPr>
          <w:bCs/>
          <w:iCs/>
          <w:color w:val="000000" w:themeColor="text1"/>
        </w:rPr>
        <w:t>Consistent with the lack of transcriptional induction in the lower-order knockouts observed here</w:t>
      </w:r>
      <w:r w:rsidR="00C47B8F">
        <w:rPr>
          <w:bCs/>
          <w:iCs/>
          <w:color w:val="000000" w:themeColor="text1"/>
        </w:rPr>
        <w:t xml:space="preserve">, </w:t>
      </w:r>
      <w:r w:rsidR="008C5E45">
        <w:rPr>
          <w:bCs/>
          <w:iCs/>
          <w:color w:val="000000" w:themeColor="text1"/>
        </w:rPr>
        <w:t xml:space="preserve">a </w:t>
      </w:r>
      <w:r w:rsidR="00721A97">
        <w:rPr>
          <w:bCs/>
          <w:iCs/>
          <w:color w:val="000000" w:themeColor="text1"/>
        </w:rPr>
        <w:t xml:space="preserve">previous study investigating </w:t>
      </w:r>
      <w:r w:rsidR="005767BD">
        <w:rPr>
          <w:bCs/>
          <w:iCs/>
          <w:color w:val="000000" w:themeColor="text1"/>
        </w:rPr>
        <w:t xml:space="preserve">an increase </w:t>
      </w:r>
      <w:r w:rsidR="00627DF3">
        <w:rPr>
          <w:bCs/>
          <w:iCs/>
          <w:color w:val="000000" w:themeColor="text1"/>
        </w:rPr>
        <w:t xml:space="preserve">in Snq2-mediated benomyl resistance by </w:t>
      </w:r>
      <w:r w:rsidR="00627DF3">
        <w:rPr>
          <w:bCs/>
          <w:i/>
          <w:iCs/>
          <w:color w:val="000000" w:themeColor="text1"/>
        </w:rPr>
        <w:t xml:space="preserve">pdr5∆ </w:t>
      </w:r>
      <w:r w:rsidR="00627DF3">
        <w:rPr>
          <w:bCs/>
          <w:iCs/>
          <w:color w:val="000000" w:themeColor="text1"/>
        </w:rPr>
        <w:t xml:space="preserve">and </w:t>
      </w:r>
      <w:r w:rsidR="00627DF3">
        <w:rPr>
          <w:bCs/>
          <w:i/>
          <w:iCs/>
          <w:color w:val="000000" w:themeColor="text1"/>
        </w:rPr>
        <w:t xml:space="preserve">yor1∆ </w:t>
      </w:r>
      <w:r w:rsidR="00627DF3">
        <w:rPr>
          <w:bCs/>
          <w:iCs/>
          <w:color w:val="000000" w:themeColor="text1"/>
        </w:rPr>
        <w:t xml:space="preserve">found evidence for </w:t>
      </w:r>
      <w:r w:rsidR="003A3FAA">
        <w:rPr>
          <w:bCs/>
          <w:iCs/>
          <w:color w:val="000000" w:themeColor="text1"/>
        </w:rPr>
        <w:t xml:space="preserve">mild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r w:rsidR="00627DF3">
        <w:rPr>
          <w:bCs/>
          <w:i/>
          <w:iCs/>
          <w:color w:val="000000" w:themeColor="text1"/>
        </w:rPr>
        <w:t>pdr5∆yor1∆</w:t>
      </w:r>
      <w:r w:rsidR="00627DF3">
        <w:rPr>
          <w:bCs/>
          <w:iCs/>
          <w:color w:val="000000" w:themeColor="text1"/>
        </w:rPr>
        <w:t>, but</w:t>
      </w:r>
      <w:r w:rsidR="00600F21">
        <w:rPr>
          <w:bCs/>
          <w:iCs/>
          <w:color w:val="000000" w:themeColor="text1"/>
        </w:rPr>
        <w:t xml:space="preserve"> not in either resistant single </w:t>
      </w:r>
      <w:r w:rsidR="00627DF3">
        <w:rPr>
          <w:bCs/>
          <w:iCs/>
          <w:color w:val="000000" w:themeColor="text1"/>
        </w:rPr>
        <w:t>mutant</w:t>
      </w:r>
      <w:r w:rsidR="004B4103">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4B4103">
        <w:rPr>
          <w:bCs/>
          <w:iCs/>
          <w:color w:val="000000" w:themeColor="text1"/>
        </w:rPr>
        <w:fldChar w:fldCharType="separate"/>
      </w:r>
      <w:r w:rsidR="000C5C2F" w:rsidRPr="000C5C2F">
        <w:rPr>
          <w:bCs/>
          <w:iCs/>
          <w:noProof/>
          <w:color w:val="000000" w:themeColor="text1"/>
          <w:vertAlign w:val="superscript"/>
        </w:rPr>
        <w:t>34</w:t>
      </w:r>
      <w:r w:rsidR="004B4103">
        <w:rPr>
          <w:bCs/>
          <w:iCs/>
          <w:color w:val="000000" w:themeColor="text1"/>
        </w:rPr>
        <w:fldChar w:fldCharType="end"/>
      </w:r>
      <w:r w:rsidR="00627DF3">
        <w:rPr>
          <w:bCs/>
          <w:iCs/>
          <w:color w:val="000000" w:themeColor="text1"/>
        </w:rPr>
        <w:t xml:space="preserve">.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of Snq2 was instead hypothesized to result from their direct protein-p</w:t>
      </w:r>
      <w:r w:rsidR="00E96E6B">
        <w:rPr>
          <w:bCs/>
          <w:iCs/>
          <w:color w:val="000000" w:themeColor="text1"/>
        </w:rPr>
        <w:t>rotein interaction</w:t>
      </w:r>
      <w:r w:rsidR="00E96E6B">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E96E6B">
        <w:rPr>
          <w:bCs/>
          <w:iCs/>
          <w:color w:val="000000" w:themeColor="text1"/>
        </w:rPr>
        <w:fldChar w:fldCharType="separate"/>
      </w:r>
      <w:r w:rsidR="000C5C2F" w:rsidRPr="000C5C2F">
        <w:rPr>
          <w:bCs/>
          <w:iCs/>
          <w:noProof/>
          <w:color w:val="000000" w:themeColor="text1"/>
          <w:vertAlign w:val="superscript"/>
        </w:rPr>
        <w:t>34</w:t>
      </w:r>
      <w:r w:rsidR="00E96E6B">
        <w:rPr>
          <w:bCs/>
          <w:iCs/>
          <w:color w:val="000000" w:themeColor="text1"/>
        </w:rPr>
        <w:fldChar w:fldCharType="end"/>
      </w:r>
      <w:r w:rsidR="00410933" w:rsidRPr="00C7070C">
        <w:rPr>
          <w:bCs/>
          <w:iCs/>
          <w:color w:val="000000" w:themeColor="text1"/>
        </w:rPr>
        <w:t xml:space="preserve">.  </w:t>
      </w:r>
      <w:r w:rsidR="00FC76B2">
        <w:rPr>
          <w:bCs/>
          <w:iCs/>
          <w:color w:val="000000" w:themeColor="text1"/>
        </w:rPr>
        <w:t xml:space="preserve">Consistent with a </w:t>
      </w:r>
      <w:r w:rsidR="00125C10">
        <w:rPr>
          <w:bCs/>
          <w:iCs/>
          <w:color w:val="000000" w:themeColor="text1"/>
        </w:rPr>
        <w:t>physical</w:t>
      </w:r>
      <w:r w:rsidR="00FC76B2">
        <w:rPr>
          <w:bCs/>
          <w:iCs/>
          <w:color w:val="000000" w:themeColor="text1"/>
        </w:rPr>
        <w:t xml:space="preserve"> repression</w:t>
      </w:r>
      <w:r w:rsidR="00C650EB">
        <w:rPr>
          <w:bCs/>
          <w:iCs/>
          <w:color w:val="000000" w:themeColor="text1"/>
        </w:rPr>
        <w:t xml:space="preserve"> model, </w:t>
      </w:r>
      <w:r w:rsidR="00C650EB" w:rsidRPr="00C7070C">
        <w:rPr>
          <w:bCs/>
          <w:iCs/>
          <w:color w:val="000000" w:themeColor="text1"/>
        </w:rPr>
        <w:t>homodimers of Pdr5, Snq2, and Yor1</w:t>
      </w:r>
      <w:r w:rsidR="00915736">
        <w:rPr>
          <w:bCs/>
          <w:iCs/>
          <w:color w:val="000000" w:themeColor="text1"/>
        </w:rPr>
        <w:t xml:space="preserve">, as well as a Pdr5-Snq2 heterodimer have been detected either </w:t>
      </w:r>
      <w:r w:rsidR="00915736" w:rsidRPr="00C7070C">
        <w:rPr>
          <w:bCs/>
          <w:iCs/>
          <w:color w:val="000000" w:themeColor="text1"/>
        </w:rPr>
        <w:t>using the mDHFR protein complementation assay (PCA)</w:t>
      </w:r>
      <w:r w:rsidR="00915736">
        <w:rPr>
          <w:bCs/>
          <w:iCs/>
          <w:color w:val="000000" w:themeColor="text1"/>
        </w:rPr>
        <w:t xml:space="preserve"> </w:t>
      </w:r>
      <w:r w:rsidR="00915736" w:rsidRPr="00C7070C">
        <w:rPr>
          <w:bCs/>
          <w:iCs/>
          <w:color w:val="000000" w:themeColor="text1"/>
        </w:rPr>
        <w:fldChar w:fldCharType="begin" w:fldLock="1"/>
      </w:r>
      <w:r w:rsidR="00D660A4">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interactome.","type":"article-journal","volume":"320"},"uris":["http://www.mendeley.com/documents/?uuid=090ec31c-01ab-445e-99ef-67483a1943a8"]},{"id":"ITEM-2","itemData":{"DOI":"10.1073/pnas.1204952109","ISBN":"1091-6490 (Electronic)\\r0027-8424 (Linking)","ISSN":"1091-6490","PMID":"22615397","abstract":"Changes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author":[{"dropping-particle":"","family":"Schlecht","given":"Ulrich","non-dropping-particle":"","parse-names":false,"suffix":""},{"dropping-particle":"","family":"Miranda","given":"Molly","non-dropping-particle":"","parse-names":false,"suffix":""},{"dropping-particle":"","family":"Suresh","given":"Sundari","non-dropping-particle":"","parse-names":false,"suffix":""},{"dropping-particle":"","family":"Davis","given":"Ronald W.","non-dropping-particle":"","parse-names":false,"suffix":""},{"dropping-particle":"","family":"St.Onge","given":"R. P.","non-dropping-particle":"","parse-names":false,"suffix":""},{"dropping-particle":"","family":"St Onge","given":"Robert P","non-dropping-particle":"","parse-names":false,"suffix":""},{"dropping-particle":"","family":"St.Onge","given":"R. P.","non-dropping-particle":"","parse-names":false,"suffix":""},{"dropping-particle":"","family":"St Onge","given":"Robert P","non-dropping-particle":"","parse-names":false,"suffix":""}],"container-title":"Proceedings of the National Academy of Sciences of the United States of America","id":"ITEM-2","issue":"23","issued":{"date-parts":[["2012","6","5"]]},"page":"9213-8","title":"Multiplex assay for condition-dependent changes in protein-protein interactions.","type":"article-journal","volume":"109"},"uris":["http://www.mendeley.com/documents/?uuid=f9590737-23b7-4edc-9674-36992b3c8cf9"]}],"mendeley":{"formattedCitation":"&lt;sup&gt;49,50&lt;/sup&gt;","plainTextFormattedCitation":"49,50","previouslyFormattedCitation":"&lt;sup&gt;49,50&lt;/sup&gt;"},"properties":{"noteIndex":0},"schema":"https://github.com/citation-style-language/schema/raw/master/csl-citation.json"}</w:instrText>
      </w:r>
      <w:r w:rsidR="00915736" w:rsidRPr="00C7070C">
        <w:rPr>
          <w:bCs/>
          <w:iCs/>
          <w:color w:val="000000" w:themeColor="text1"/>
        </w:rPr>
        <w:fldChar w:fldCharType="separate"/>
      </w:r>
      <w:r w:rsidR="000C5C2F" w:rsidRPr="000C5C2F">
        <w:rPr>
          <w:bCs/>
          <w:iCs/>
          <w:noProof/>
          <w:color w:val="000000" w:themeColor="text1"/>
          <w:vertAlign w:val="superscript"/>
        </w:rPr>
        <w:t>49,50</w:t>
      </w:r>
      <w:r w:rsidR="00915736" w:rsidRPr="00C7070C">
        <w:rPr>
          <w:bCs/>
          <w:iCs/>
          <w:color w:val="000000" w:themeColor="text1"/>
        </w:rPr>
        <w:fldChar w:fldCharType="end"/>
      </w:r>
      <w:r w:rsidR="00915736">
        <w:rPr>
          <w:bCs/>
          <w:iCs/>
          <w:color w:val="000000" w:themeColor="text1"/>
        </w:rPr>
        <w:t xml:space="preserve"> and/or </w:t>
      </w:r>
      <w:r w:rsidR="00C650EB" w:rsidRPr="00C7070C">
        <w:rPr>
          <w:bCs/>
          <w:iCs/>
          <w:color w:val="000000" w:themeColor="text1"/>
        </w:rPr>
        <w:t>using the membrane yeast-two-hybrid (MYTH)</w:t>
      </w:r>
      <w:r w:rsidR="00C650EB" w:rsidRPr="00C7070C">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C650EB" w:rsidRPr="00C7070C">
        <w:rPr>
          <w:bCs/>
          <w:iCs/>
          <w:color w:val="000000" w:themeColor="text1"/>
        </w:rPr>
        <w:fldChar w:fldCharType="separate"/>
      </w:r>
      <w:r w:rsidR="000C5C2F" w:rsidRPr="000C5C2F">
        <w:rPr>
          <w:bCs/>
          <w:iCs/>
          <w:noProof/>
          <w:color w:val="000000" w:themeColor="text1"/>
          <w:vertAlign w:val="superscript"/>
        </w:rPr>
        <w:t>34</w:t>
      </w:r>
      <w:r w:rsidR="00C650EB" w:rsidRPr="00C7070C">
        <w:rPr>
          <w:bCs/>
          <w:iCs/>
          <w:color w:val="000000" w:themeColor="text1"/>
        </w:rPr>
        <w:fldChar w:fldCharType="end"/>
      </w:r>
      <w:r w:rsidR="00C650EB" w:rsidRPr="00C7070C">
        <w:rPr>
          <w:bCs/>
          <w:iCs/>
          <w:color w:val="000000" w:themeColor="text1"/>
        </w:rPr>
        <w:t xml:space="preserve"> assay.</w:t>
      </w:r>
      <w:r w:rsidR="00012855">
        <w:rPr>
          <w:bCs/>
          <w:iCs/>
          <w:color w:val="000000" w:themeColor="text1"/>
        </w:rPr>
        <w:t xml:space="preserve">  </w:t>
      </w:r>
      <w:r w:rsidR="008F44E7">
        <w:rPr>
          <w:bCs/>
          <w:iCs/>
          <w:color w:val="000000" w:themeColor="text1"/>
        </w:rPr>
        <w:t>While</w:t>
      </w:r>
      <w:r w:rsidR="00954B8F">
        <w:rPr>
          <w:bCs/>
          <w:iCs/>
          <w:color w:val="000000" w:themeColor="text1"/>
        </w:rPr>
        <w:t xml:space="preserve"> the functional significance of these </w:t>
      </w:r>
      <w:r w:rsidR="002E1620">
        <w:rPr>
          <w:bCs/>
          <w:iCs/>
          <w:color w:val="000000" w:themeColor="text1"/>
        </w:rPr>
        <w:t>homodimer interactions have</w:t>
      </w:r>
      <w:r w:rsidR="008F44E7">
        <w:rPr>
          <w:bCs/>
          <w:iCs/>
          <w:color w:val="000000" w:themeColor="text1"/>
        </w:rPr>
        <w:t xml:space="preserve"> been poorly explored, </w:t>
      </w:r>
      <w:r w:rsidR="00954B8F">
        <w:rPr>
          <w:bCs/>
          <w:iCs/>
          <w:color w:val="000000" w:themeColor="text1"/>
        </w:rPr>
        <w:t xml:space="preserve"> </w:t>
      </w:r>
      <w:r w:rsidR="008F44E7">
        <w:rPr>
          <w:bCs/>
          <w:iCs/>
          <w:color w:val="000000" w:themeColor="text1"/>
        </w:rPr>
        <w:t>t</w:t>
      </w:r>
      <w:r w:rsidR="00B24705">
        <w:rPr>
          <w:bCs/>
          <w:iCs/>
          <w:color w:val="000000" w:themeColor="text1"/>
        </w:rPr>
        <w:t xml:space="preserve">he Pdr5 homodimer </w:t>
      </w:r>
      <w:r w:rsidR="0080357C">
        <w:rPr>
          <w:bCs/>
          <w:iCs/>
          <w:color w:val="000000" w:themeColor="text1"/>
        </w:rPr>
        <w:t xml:space="preserve">has </w:t>
      </w:r>
      <w:r w:rsidR="00D03E4A">
        <w:rPr>
          <w:bCs/>
          <w:iCs/>
          <w:color w:val="000000" w:themeColor="text1"/>
        </w:rPr>
        <w:t xml:space="preserve">been </w:t>
      </w:r>
      <w:r w:rsidR="0080357C">
        <w:rPr>
          <w:bCs/>
          <w:iCs/>
          <w:color w:val="000000" w:themeColor="text1"/>
        </w:rPr>
        <w:t>characterized</w:t>
      </w:r>
      <w:r w:rsidR="00B24705">
        <w:rPr>
          <w:bCs/>
          <w:iCs/>
          <w:color w:val="000000" w:themeColor="text1"/>
        </w:rPr>
        <w:t xml:space="preserve"> using </w:t>
      </w:r>
      <w:r w:rsidR="002C73D9">
        <w:rPr>
          <w:bCs/>
          <w:iCs/>
          <w:color w:val="000000" w:themeColor="text1"/>
        </w:rPr>
        <w:t>single-particle electron microscopy</w:t>
      </w:r>
      <w:r w:rsidR="00B24705">
        <w:rPr>
          <w:bCs/>
          <w:iCs/>
          <w:color w:val="000000" w:themeColor="text1"/>
        </w:rPr>
        <w:t xml:space="preserve">, which </w:t>
      </w:r>
      <w:r w:rsidR="000D6E54">
        <w:rPr>
          <w:bCs/>
          <w:iCs/>
          <w:color w:val="000000" w:themeColor="text1"/>
        </w:rPr>
        <w:t>shows</w:t>
      </w:r>
      <w:r w:rsidR="00B24705">
        <w:rPr>
          <w:bCs/>
          <w:iCs/>
          <w:color w:val="000000" w:themeColor="text1"/>
        </w:rPr>
        <w:t xml:space="preserve"> a four-lobed </w:t>
      </w:r>
      <w:r w:rsidR="00167969">
        <w:rPr>
          <w:bCs/>
          <w:iCs/>
          <w:color w:val="000000" w:themeColor="text1"/>
        </w:rPr>
        <w:t>asymmetric</w:t>
      </w:r>
      <w:r w:rsidR="00B24705">
        <w:rPr>
          <w:bCs/>
          <w:iCs/>
          <w:color w:val="000000" w:themeColor="text1"/>
        </w:rPr>
        <w:t xml:space="preserve"> conformation suggesting a </w:t>
      </w:r>
      <w:r w:rsidR="00E40195">
        <w:rPr>
          <w:bCs/>
          <w:iCs/>
          <w:color w:val="000000" w:themeColor="text1"/>
        </w:rPr>
        <w:t>structural</w:t>
      </w:r>
      <w:r w:rsidR="002C73D9">
        <w:rPr>
          <w:bCs/>
          <w:iCs/>
          <w:color w:val="000000" w:themeColor="text1"/>
        </w:rPr>
        <w:t xml:space="preserve"> dependence between the two </w:t>
      </w:r>
      <w:r w:rsidR="00B50BE8">
        <w:rPr>
          <w:bCs/>
          <w:iCs/>
          <w:color w:val="000000" w:themeColor="text1"/>
        </w:rPr>
        <w:t>units</w:t>
      </w:r>
      <w:r w:rsidR="00ED237F">
        <w:rPr>
          <w:bCs/>
          <w:iCs/>
          <w:color w:val="000000" w:themeColor="text1"/>
        </w:rPr>
        <w:fldChar w:fldCharType="begin" w:fldLock="1"/>
      </w:r>
      <w:r w:rsidR="00D660A4">
        <w:rPr>
          <w:bCs/>
          <w:iCs/>
          <w:color w:val="000000" w:themeColor="text1"/>
        </w:rPr>
        <w:instrText>ADDIN CSL_CITATION {"citationItems":[{"id":"ITEM-1","itemData":{"DOI":"10.1074/jbc.M212198200","ISSN":"0021-9258","PMID":"12551908","abstract":"Pdr5p, the major multidrug exporter in Saccharomyces cerevisiae, is a member of the ATP-binding cassette (ABC) superfamily. Pdr5p shares similar mechanisms of substrate recognition and transport with the human MDR1-Pgp, despite an inverted topology of transmembrane and ATP-binding domains. The hexahistidine-tagged Pdr5p multidrug transporter was highly overexpressed in yeast strains where other ABC genes have been deleted. After solubilization and purification, the 160-kDa recombinant Pdr5p has been reconstituted into a lipid bilayer. Controlled detergent removal from Pdr5p-lipid-detergent micelles allowed the production of peculiar square-shaped particles coexisting with liposomes and proteoliposomes. These particles having 11 nm in side were well suited for single particle analysis by electron microscopy. From such analysis, a computed volume has been determined at 25-A resolution, giving insight into the structural organization of Pdr5p. Comparison with the reported structures of different bacterial ABC transporters was consistent with a dimeric organization of Pdr5p in the square particles. Each monomer was composed of three subregions corresponding to a membrane region of about 50 A in height that joins two well separated protruding stalks of about 40 A in height, ending each one with a cytoplasmic nucleotide-binding domain (NBD) lobe of about 50-60 A in diameter. The three-dimensional reconstruction of Pdr5p revealed a close arrangement and a structural asymmetric organization of the two NBDs that appeared oriented perpendicularly within a monomer. The existence of different angular positions of the NBDs, with respect to the stalks, suggest rotational movements during the catalytic cycle.","author":[{"dropping-particle":"","family":"Ferreira-Pereira","given":"Antonio","non-dropping-particle":"","parse-names":false,"suffix":""},{"dropping-particle":"","family":"Marco","given":"Sergio","non-dropping-particle":"","parse-names":false,"suffix":""},{"dropping-particle":"","family":"Decottignies","given":"Annabelle","non-dropping-particle":"","parse-names":false,"suffix":""},{"dropping-particle":"","family":"Nader","given":"Joseph","non-dropping-particle":"","parse-names":false,"suffix":""},{"dropping-particle":"","family":"Goffeau","given":"André","non-dropping-particle":"","parse-names":false,"suffix":""},{"dropping-particle":"","family":"Rigaud","given":"Jean-Louis","non-dropping-particle":"","parse-names":false,"suffix":""}],"container-title":"The Journal of biological chemistry","id":"ITEM-1","issue":"14","issued":{"date-parts":[["2003","4","4"]]},"page":"11995-9","publisher":"American Society for Biochemistry and Molecular Biology","title":"Three-dimensional reconstruction of the Saccharomyces cerevisiae multidrug resistance protein Pdr5p.","type":"article-journal","volume":"278"},"uris":["http://www.mendeley.com/documents/?uuid=aea25a5e-1618-34ba-bf14-a907ba2536b3"]}],"mendeley":{"formattedCitation":"&lt;sup&gt;51&lt;/sup&gt;","plainTextFormattedCitation":"51","previouslyFormattedCitation":"&lt;sup&gt;51&lt;/sup&gt;"},"properties":{"noteIndex":0},"schema":"https://github.com/citation-style-language/schema/raw/master/csl-citation.json"}</w:instrText>
      </w:r>
      <w:r w:rsidR="00ED237F">
        <w:rPr>
          <w:bCs/>
          <w:iCs/>
          <w:color w:val="000000" w:themeColor="text1"/>
        </w:rPr>
        <w:fldChar w:fldCharType="separate"/>
      </w:r>
      <w:r w:rsidR="000C5C2F" w:rsidRPr="000C5C2F">
        <w:rPr>
          <w:bCs/>
          <w:iCs/>
          <w:noProof/>
          <w:color w:val="000000" w:themeColor="text1"/>
          <w:vertAlign w:val="superscript"/>
        </w:rPr>
        <w:t>51</w:t>
      </w:r>
      <w:r w:rsidR="00ED237F">
        <w:rPr>
          <w:bCs/>
          <w:iCs/>
          <w:color w:val="000000" w:themeColor="text1"/>
        </w:rPr>
        <w:fldChar w:fldCharType="end"/>
      </w:r>
      <w:r w:rsidR="00ED237F">
        <w:rPr>
          <w:bCs/>
          <w:iCs/>
          <w:color w:val="000000" w:themeColor="text1"/>
        </w:rPr>
        <w:t>.</w:t>
      </w:r>
      <w:r w:rsidR="00E237E8">
        <w:rPr>
          <w:bCs/>
          <w:iCs/>
          <w:color w:val="000000" w:themeColor="text1"/>
        </w:rPr>
        <w:t xml:space="preserve"> </w:t>
      </w:r>
      <w:r w:rsidR="00B24705">
        <w:rPr>
          <w:bCs/>
          <w:iCs/>
          <w:color w:val="000000" w:themeColor="text1"/>
        </w:rPr>
        <w:t xml:space="preserve"> </w:t>
      </w:r>
      <w:r w:rsidR="00DB77F5">
        <w:rPr>
          <w:bCs/>
          <w:iCs/>
          <w:color w:val="000000" w:themeColor="text1"/>
        </w:rPr>
        <w:t>Given the support of this model by a previously-</w:t>
      </w:r>
      <w:r w:rsidR="000D710B">
        <w:rPr>
          <w:bCs/>
          <w:iCs/>
          <w:color w:val="000000" w:themeColor="text1"/>
        </w:rPr>
        <w:lastRenderedPageBreak/>
        <w:t>know</w:t>
      </w:r>
      <w:r w:rsidR="00F450AB">
        <w:rPr>
          <w:bCs/>
          <w:iCs/>
          <w:color w:val="000000" w:themeColor="text1"/>
        </w:rPr>
        <w:t>n Pdr5-Snq2 heterodimer</w:t>
      </w:r>
      <w:r w:rsidR="00F450AB">
        <w:rPr>
          <w:bCs/>
          <w:iCs/>
          <w:color w:val="000000" w:themeColor="text1"/>
        </w:rPr>
        <w:fldChar w:fldCharType="begin" w:fldLock="1"/>
      </w:r>
      <w:r w:rsidR="00D660A4">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34,49&lt;/sup&gt;","plainTextFormattedCitation":"34,49","previouslyFormattedCitation":"&lt;sup&gt;34,49&lt;/sup&gt;"},"properties":{"noteIndex":0},"schema":"https://github.com/citation-style-language/schema/raw/master/csl-citation.json"}</w:instrText>
      </w:r>
      <w:r w:rsidR="00F450AB">
        <w:rPr>
          <w:bCs/>
          <w:iCs/>
          <w:color w:val="000000" w:themeColor="text1"/>
        </w:rPr>
        <w:fldChar w:fldCharType="separate"/>
      </w:r>
      <w:r w:rsidR="000C5C2F" w:rsidRPr="000C5C2F">
        <w:rPr>
          <w:bCs/>
          <w:iCs/>
          <w:noProof/>
          <w:color w:val="000000" w:themeColor="text1"/>
          <w:vertAlign w:val="superscript"/>
        </w:rPr>
        <w:t>34,49</w:t>
      </w:r>
      <w:r w:rsidR="00F450AB">
        <w:rPr>
          <w:bCs/>
          <w:iCs/>
          <w:color w:val="000000" w:themeColor="text1"/>
        </w:rPr>
        <w:fldChar w:fldCharType="end"/>
      </w:r>
      <w:r w:rsidR="000D710B">
        <w:rPr>
          <w:bCs/>
          <w:iCs/>
          <w:color w:val="000000" w:themeColor="text1"/>
        </w:rPr>
        <w:t>,</w:t>
      </w:r>
      <w:r w:rsidR="002E1620">
        <w:rPr>
          <w:bCs/>
          <w:iCs/>
          <w:color w:val="000000" w:themeColor="text1"/>
        </w:rPr>
        <w:t xml:space="preserve"> we further explored if </w:t>
      </w:r>
      <w:r w:rsidR="00587984">
        <w:rPr>
          <w:bCs/>
          <w:iCs/>
          <w:color w:val="000000" w:themeColor="text1"/>
        </w:rPr>
        <w:t xml:space="preserve">Yor1 could </w:t>
      </w:r>
      <w:r w:rsidR="003A3FAA">
        <w:rPr>
          <w:bCs/>
          <w:iCs/>
          <w:color w:val="000000" w:themeColor="text1"/>
        </w:rPr>
        <w:t xml:space="preserve">cause similar repression through </w:t>
      </w:r>
      <w:r w:rsidR="002E1620">
        <w:rPr>
          <w:bCs/>
          <w:iCs/>
          <w:color w:val="000000" w:themeColor="text1"/>
        </w:rPr>
        <w:t>a</w:t>
      </w:r>
      <w:r w:rsidR="00125C10">
        <w:rPr>
          <w:bCs/>
          <w:iCs/>
          <w:color w:val="000000" w:themeColor="text1"/>
        </w:rPr>
        <w:t>n unreported interaction with Pdr5</w:t>
      </w:r>
      <w:r w:rsidR="008F44E7">
        <w:rPr>
          <w:bCs/>
          <w:iCs/>
          <w:color w:val="000000" w:themeColor="text1"/>
        </w:rPr>
        <w:t>.</w:t>
      </w:r>
      <w:r w:rsidR="00B24705">
        <w:rPr>
          <w:bCs/>
          <w:iCs/>
          <w:color w:val="000000" w:themeColor="text1"/>
        </w:rPr>
        <w:t xml:space="preserve"> </w:t>
      </w:r>
      <w:r w:rsidR="002C20D8">
        <w:rPr>
          <w:bCs/>
          <w:iCs/>
          <w:color w:val="000000" w:themeColor="text1"/>
        </w:rPr>
        <w:t>We tested</w:t>
      </w:r>
      <w:r w:rsidR="00B63838">
        <w:rPr>
          <w:bCs/>
          <w:iCs/>
          <w:color w:val="000000" w:themeColor="text1"/>
        </w:rPr>
        <w:t xml:space="preserve"> for </w:t>
      </w:r>
      <w:r w:rsidR="00450C20">
        <w:rPr>
          <w:bCs/>
          <w:iCs/>
          <w:color w:val="000000" w:themeColor="text1"/>
        </w:rPr>
        <w:t>such a</w:t>
      </w:r>
      <w:r w:rsidR="00B63838">
        <w:rPr>
          <w:bCs/>
          <w:iCs/>
          <w:color w:val="000000" w:themeColor="text1"/>
        </w:rPr>
        <w:t xml:space="preserve"> Pdr5-Yor1 interaction, finding evidence for it</w:t>
      </w:r>
      <w:r w:rsidR="002C20D8">
        <w:rPr>
          <w:bCs/>
          <w:iCs/>
          <w:color w:val="000000" w:themeColor="text1"/>
        </w:rPr>
        <w:t xml:space="preserve"> using MYTH (Fig. 4F, S12), but not PCA (Fig. S11). </w:t>
      </w:r>
      <w:r w:rsidR="000B47B8">
        <w:rPr>
          <w:bCs/>
          <w:iCs/>
          <w:color w:val="000000" w:themeColor="text1"/>
        </w:rPr>
        <w:t>A</w:t>
      </w:r>
      <w:r w:rsidR="00B6200B">
        <w:rPr>
          <w:bCs/>
          <w:iCs/>
          <w:color w:val="000000" w:themeColor="text1"/>
        </w:rPr>
        <w:t xml:space="preserve">ll previously-known MYTH and PCA interactions amongst Pdr5, Snq2, and Yor1 </w:t>
      </w:r>
      <w:r w:rsidR="000B47B8">
        <w:rPr>
          <w:bCs/>
          <w:iCs/>
          <w:color w:val="000000" w:themeColor="text1"/>
        </w:rPr>
        <w:t xml:space="preserve">were also </w:t>
      </w:r>
      <w:r w:rsidR="002C20D8">
        <w:rPr>
          <w:bCs/>
          <w:iCs/>
          <w:color w:val="000000" w:themeColor="text1"/>
        </w:rPr>
        <w:t>found by re-testing</w:t>
      </w:r>
      <w:r w:rsidR="00B61F48">
        <w:rPr>
          <w:bCs/>
          <w:iCs/>
          <w:color w:val="000000" w:themeColor="text1"/>
        </w:rPr>
        <w:t xml:space="preserve"> </w:t>
      </w:r>
      <w:r w:rsidR="00B6200B">
        <w:rPr>
          <w:bCs/>
          <w:iCs/>
          <w:color w:val="000000" w:themeColor="text1"/>
        </w:rPr>
        <w:t xml:space="preserve">(Fig. </w:t>
      </w:r>
      <w:r w:rsidR="0098504E">
        <w:rPr>
          <w:bCs/>
          <w:iCs/>
          <w:color w:val="000000" w:themeColor="text1"/>
        </w:rPr>
        <w:t>4F</w:t>
      </w:r>
      <w:r w:rsidR="00963E8B">
        <w:rPr>
          <w:bCs/>
          <w:iCs/>
          <w:color w:val="000000" w:themeColor="text1"/>
        </w:rPr>
        <w:t>, S</w:t>
      </w:r>
      <w:r w:rsidR="00CB29B2">
        <w:rPr>
          <w:bCs/>
          <w:iCs/>
          <w:color w:val="000000" w:themeColor="text1"/>
        </w:rPr>
        <w:t>11, S12</w:t>
      </w:r>
      <w:r w:rsidR="00FC76B2">
        <w:rPr>
          <w:bCs/>
          <w:iCs/>
          <w:color w:val="000000" w:themeColor="text1"/>
        </w:rPr>
        <w:t>).</w:t>
      </w:r>
      <w:r w:rsidR="00AC17B2">
        <w:rPr>
          <w:bCs/>
          <w:iCs/>
          <w:color w:val="000000" w:themeColor="text1"/>
        </w:rPr>
        <w:t xml:space="preserve">  </w:t>
      </w:r>
      <w:r w:rsidR="00C26E96">
        <w:rPr>
          <w:bCs/>
          <w:iCs/>
          <w:color w:val="000000" w:themeColor="text1"/>
        </w:rPr>
        <w:t>Given a much-higher baseline abundance of Pdr5 than Snq2</w:t>
      </w:r>
      <w:r w:rsidR="00C26E96">
        <w:rPr>
          <w:bCs/>
          <w:iCs/>
          <w:color w:val="000000" w:themeColor="text1"/>
        </w:rPr>
        <w:fldChar w:fldCharType="begin" w:fldLock="1"/>
      </w:r>
      <w:r w:rsidR="00D660A4">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lt;sup&gt;52&lt;/sup&gt;","plainTextFormattedCitation":"52","previouslyFormattedCitation":"&lt;sup&gt;52&lt;/sup&gt;"},"properties":{"noteIndex":0},"schema":"https://github.com/citation-style-language/schema/raw/master/csl-citation.json"}</w:instrText>
      </w:r>
      <w:r w:rsidR="00C26E96">
        <w:rPr>
          <w:bCs/>
          <w:iCs/>
          <w:color w:val="000000" w:themeColor="text1"/>
        </w:rPr>
        <w:fldChar w:fldCharType="separate"/>
      </w:r>
      <w:r w:rsidR="000C5C2F" w:rsidRPr="000C5C2F">
        <w:rPr>
          <w:bCs/>
          <w:iCs/>
          <w:noProof/>
          <w:color w:val="000000" w:themeColor="text1"/>
          <w:vertAlign w:val="superscript"/>
        </w:rPr>
        <w:t>52</w:t>
      </w:r>
      <w:r w:rsidR="00C26E96">
        <w:rPr>
          <w:bCs/>
          <w:iCs/>
          <w:color w:val="000000" w:themeColor="text1"/>
        </w:rPr>
        <w:fldChar w:fldCharType="end"/>
      </w:r>
      <w:r w:rsidR="00C26E96">
        <w:rPr>
          <w:bCs/>
          <w:iCs/>
          <w:color w:val="000000" w:themeColor="text1"/>
        </w:rPr>
        <w:t>, such a</w:t>
      </w:r>
      <w:r w:rsidR="00AC17B2">
        <w:rPr>
          <w:bCs/>
          <w:iCs/>
          <w:color w:val="000000" w:themeColor="text1"/>
        </w:rPr>
        <w:t xml:space="preserve"> ‘heterodimer repression’ </w:t>
      </w:r>
      <w:r w:rsidR="000D6E54">
        <w:rPr>
          <w:bCs/>
          <w:iCs/>
          <w:color w:val="000000" w:themeColor="text1"/>
        </w:rPr>
        <w:t>model is</w:t>
      </w:r>
      <w:r w:rsidR="00933242">
        <w:rPr>
          <w:bCs/>
          <w:iCs/>
          <w:color w:val="000000" w:themeColor="text1"/>
        </w:rPr>
        <w:t xml:space="preserve"> consistent with the prediction that repression on Snq2 by Pdr5 should be greater than repression on Pdr5</w:t>
      </w:r>
      <w:r w:rsidR="00933242">
        <w:rPr>
          <w:bCs/>
          <w:i/>
          <w:iCs/>
          <w:color w:val="000000" w:themeColor="text1"/>
        </w:rPr>
        <w:t xml:space="preserve"> </w:t>
      </w:r>
      <w:r w:rsidR="00F450AB">
        <w:rPr>
          <w:bCs/>
          <w:iCs/>
          <w:color w:val="000000" w:themeColor="text1"/>
        </w:rPr>
        <w:t>by Snq2 (Fig. 4B</w:t>
      </w:r>
      <w:r w:rsidR="00933242">
        <w:rPr>
          <w:bCs/>
          <w:iCs/>
          <w:color w:val="000000" w:themeColor="text1"/>
        </w:rPr>
        <w:t>)</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125C10">
        <w:rPr>
          <w:bCs/>
          <w:iCs/>
          <w:color w:val="000000" w:themeColor="text1"/>
        </w:rPr>
        <w:t xml:space="preserve">That is, each </w:t>
      </w:r>
      <w:r w:rsidR="006629B0">
        <w:rPr>
          <w:bCs/>
          <w:iCs/>
          <w:color w:val="000000" w:themeColor="text1"/>
        </w:rPr>
        <w:t xml:space="preserve">mutually-repressive </w:t>
      </w:r>
      <w:r w:rsidR="00125C10">
        <w:rPr>
          <w:bCs/>
          <w:iCs/>
          <w:color w:val="000000" w:themeColor="text1"/>
        </w:rPr>
        <w:t xml:space="preserve">interaction </w:t>
      </w:r>
      <w:r w:rsidR="0064494C">
        <w:rPr>
          <w:bCs/>
          <w:iCs/>
          <w:color w:val="000000" w:themeColor="text1"/>
        </w:rPr>
        <w:t xml:space="preserve">would affect </w:t>
      </w:r>
      <w:r w:rsidR="00125C10">
        <w:rPr>
          <w:bCs/>
          <w:iCs/>
          <w:color w:val="000000" w:themeColor="text1"/>
        </w:rPr>
        <w:t xml:space="preserve">a greater proportion of Snq2 than Pdr5.  </w:t>
      </w:r>
      <w:r w:rsidR="00786AB2">
        <w:rPr>
          <w:bCs/>
          <w:iCs/>
          <w:color w:val="000000" w:themeColor="text1"/>
        </w:rPr>
        <w:t xml:space="preserve">Taken together, </w:t>
      </w:r>
      <w:r w:rsidR="00C26E96">
        <w:rPr>
          <w:bCs/>
          <w:iCs/>
          <w:color w:val="000000" w:themeColor="text1"/>
        </w:rPr>
        <w:t>these experiments suggest</w:t>
      </w:r>
      <w:r w:rsidR="002F5A38">
        <w:rPr>
          <w:bCs/>
          <w:iCs/>
          <w:color w:val="000000" w:themeColor="text1"/>
        </w:rPr>
        <w:t xml:space="preserve"> a</w:t>
      </w:r>
      <w:r w:rsidR="00A076D8">
        <w:rPr>
          <w:bCs/>
          <w:iCs/>
          <w:color w:val="000000" w:themeColor="text1"/>
        </w:rPr>
        <w:t>n</w:t>
      </w:r>
      <w:r w:rsidR="002F5A38">
        <w:rPr>
          <w:bCs/>
          <w:iCs/>
          <w:color w:val="000000" w:themeColor="text1"/>
        </w:rPr>
        <w:t xml:space="preserve"> inhibition model where </w:t>
      </w:r>
      <w:r w:rsidR="00B61F48">
        <w:rPr>
          <w:bCs/>
          <w:iCs/>
          <w:color w:val="000000" w:themeColor="text1"/>
        </w:rPr>
        <w:t>all four genes appear to</w:t>
      </w:r>
      <w:r w:rsidR="002F5A38">
        <w:rPr>
          <w:bCs/>
          <w:i/>
          <w:iCs/>
          <w:color w:val="000000" w:themeColor="text1"/>
        </w:rPr>
        <w:t xml:space="preserve"> </w:t>
      </w:r>
      <w:r w:rsidR="00B67CDC">
        <w:rPr>
          <w:bCs/>
          <w:iCs/>
          <w:color w:val="000000" w:themeColor="text1"/>
        </w:rPr>
        <w:t xml:space="preserve">non-linearly </w:t>
      </w:r>
      <w:r w:rsidR="002F5A38">
        <w:rPr>
          <w:bCs/>
          <w:iCs/>
          <w:color w:val="000000" w:themeColor="text1"/>
        </w:rPr>
        <w:t xml:space="preserve">suppress </w:t>
      </w:r>
      <w:r w:rsidR="002F5A38">
        <w:rPr>
          <w:bCs/>
          <w:i/>
          <w:iCs/>
          <w:color w:val="000000" w:themeColor="text1"/>
        </w:rPr>
        <w:t xml:space="preserve">PDR5 </w:t>
      </w:r>
      <w:r w:rsidR="002F5A38">
        <w:rPr>
          <w:bCs/>
          <w:iCs/>
          <w:color w:val="000000" w:themeColor="text1"/>
        </w:rPr>
        <w:t>expression, while</w:t>
      </w:r>
      <w:r w:rsidR="003A3FAA">
        <w:rPr>
          <w:bCs/>
          <w:iCs/>
          <w:color w:val="000000" w:themeColor="text1"/>
        </w:rPr>
        <w:t xml:space="preserve"> milder effects with</w:t>
      </w:r>
      <w:r w:rsidR="002F5A38">
        <w:rPr>
          <w:bCs/>
          <w:iCs/>
          <w:color w:val="000000" w:themeColor="text1"/>
        </w:rPr>
        <w:t xml:space="preserve"> </w:t>
      </w:r>
      <w:r w:rsidR="00A076D8">
        <w:rPr>
          <w:bCs/>
          <w:i/>
          <w:iCs/>
          <w:color w:val="000000" w:themeColor="text1"/>
        </w:rPr>
        <w:t>snq2∆</w:t>
      </w:r>
      <w:r w:rsidR="002F5A38">
        <w:rPr>
          <w:bCs/>
          <w:i/>
          <w:iCs/>
          <w:color w:val="000000" w:themeColor="text1"/>
        </w:rPr>
        <w:t xml:space="preserve"> </w:t>
      </w:r>
      <w:r w:rsidR="002F5A38">
        <w:rPr>
          <w:bCs/>
          <w:iCs/>
          <w:color w:val="000000" w:themeColor="text1"/>
        </w:rPr>
        <w:t xml:space="preserve">and </w:t>
      </w:r>
      <w:r w:rsidR="00A076D8">
        <w:rPr>
          <w:bCs/>
          <w:i/>
          <w:iCs/>
          <w:color w:val="000000" w:themeColor="text1"/>
        </w:rPr>
        <w:t xml:space="preserve">yor1∆ </w:t>
      </w:r>
      <w:r w:rsidR="00721A97">
        <w:rPr>
          <w:bCs/>
          <w:iCs/>
          <w:color w:val="000000" w:themeColor="text1"/>
        </w:rPr>
        <w:t>may</w:t>
      </w:r>
      <w:r w:rsidR="006F4F76">
        <w:rPr>
          <w:bCs/>
          <w:iCs/>
          <w:color w:val="000000" w:themeColor="text1"/>
        </w:rPr>
        <w:t xml:space="preserve"> be </w:t>
      </w:r>
      <w:r w:rsidR="003A3FAA">
        <w:rPr>
          <w:bCs/>
          <w:iCs/>
          <w:color w:val="000000" w:themeColor="text1"/>
        </w:rPr>
        <w:t>a result of</w:t>
      </w:r>
      <w:r w:rsidR="006F4F76">
        <w:rPr>
          <w:bCs/>
          <w:iCs/>
          <w:color w:val="000000" w:themeColor="text1"/>
        </w:rPr>
        <w:t xml:space="preserve"> physically direct repression, for example by</w:t>
      </w:r>
      <w:r w:rsidR="00C01D40">
        <w:rPr>
          <w:bCs/>
          <w:iCs/>
          <w:color w:val="000000" w:themeColor="text1"/>
        </w:rPr>
        <w:t xml:space="preserve"> </w:t>
      </w:r>
      <w:r w:rsidR="009F5F1E">
        <w:rPr>
          <w:bCs/>
          <w:iCs/>
          <w:color w:val="000000" w:themeColor="text1"/>
        </w:rPr>
        <w:t>in</w:t>
      </w:r>
      <w:r w:rsidR="003D39F2">
        <w:rPr>
          <w:bCs/>
          <w:iCs/>
          <w:color w:val="000000" w:themeColor="text1"/>
        </w:rPr>
        <w:t>terfering with</w:t>
      </w:r>
      <w:r w:rsidR="009F5F1E">
        <w:rPr>
          <w:bCs/>
          <w:iCs/>
          <w:color w:val="000000" w:themeColor="text1"/>
        </w:rPr>
        <w:t xml:space="preserve"> </w:t>
      </w:r>
      <w:r w:rsidR="000D6E54">
        <w:rPr>
          <w:bCs/>
          <w:iCs/>
          <w:color w:val="000000" w:themeColor="text1"/>
        </w:rPr>
        <w:t>homodimerization.</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660CF65E" w14:textId="7D9DD525" w:rsidR="00C72663" w:rsidRDefault="00904800" w:rsidP="00FF3025">
      <w:pPr>
        <w:outlineLvl w:val="0"/>
        <w:rPr>
          <w:bCs/>
          <w:iCs/>
          <w:color w:val="000000" w:themeColor="text1"/>
        </w:rPr>
      </w:pPr>
      <w:r w:rsidRPr="00233F15">
        <w:rPr>
          <w:b/>
          <w:bCs/>
          <w:iCs/>
          <w:color w:val="000000" w:themeColor="text1"/>
          <w:sz w:val="28"/>
        </w:rPr>
        <w:t>Discussion</w:t>
      </w:r>
    </w:p>
    <w:p w14:paraId="134290FD" w14:textId="255A17A1" w:rsidR="00701261" w:rsidRPr="007E55D5" w:rsidRDefault="0032207D" w:rsidP="002855ED">
      <w:pPr>
        <w:jc w:val="both"/>
        <w:outlineLvl w:val="0"/>
        <w:rPr>
          <w:rFonts w:eastAsia="Times New Roman"/>
        </w:rPr>
      </w:pPr>
      <w:r>
        <w:rPr>
          <w:bCs/>
          <w:iCs/>
          <w:color w:val="000000" w:themeColor="text1"/>
        </w:rPr>
        <w:t>The</w:t>
      </w:r>
      <w:r w:rsidR="00945375">
        <w:rPr>
          <w:bCs/>
          <w:iCs/>
          <w:color w:val="000000" w:themeColor="text1"/>
        </w:rPr>
        <w:t xml:space="preserve"> lack of </w:t>
      </w:r>
      <w:r w:rsidR="00302792">
        <w:rPr>
          <w:bCs/>
          <w:iCs/>
          <w:color w:val="000000" w:themeColor="text1"/>
        </w:rPr>
        <w:t xml:space="preserve">tools to </w:t>
      </w:r>
      <w:r w:rsidR="00DC641F">
        <w:rPr>
          <w:bCs/>
          <w:iCs/>
          <w:color w:val="000000" w:themeColor="text1"/>
        </w:rPr>
        <w:t xml:space="preserve">efficiently </w:t>
      </w:r>
      <w:r w:rsidR="00945375">
        <w:rPr>
          <w:bCs/>
          <w:iCs/>
          <w:color w:val="000000" w:themeColor="text1"/>
        </w:rPr>
        <w:t>engineer many</w:t>
      </w:r>
      <w:r w:rsidR="00302792">
        <w:rPr>
          <w:bCs/>
          <w:iCs/>
          <w:color w:val="000000" w:themeColor="text1"/>
        </w:rPr>
        <w:t xml:space="preserve"> combinat</w:t>
      </w:r>
      <w:r w:rsidR="00B741EA">
        <w:rPr>
          <w:bCs/>
          <w:iCs/>
          <w:color w:val="000000" w:themeColor="text1"/>
        </w:rPr>
        <w:t>ions of</w:t>
      </w:r>
      <w:r w:rsidR="00302792">
        <w:rPr>
          <w:bCs/>
          <w:iCs/>
          <w:color w:val="000000" w:themeColor="text1"/>
        </w:rPr>
        <w:t xml:space="preserve"> gene variants and characterize their impact</w:t>
      </w:r>
      <w:r w:rsidR="00FF3D8D">
        <w:rPr>
          <w:bCs/>
          <w:iCs/>
          <w:color w:val="000000" w:themeColor="text1"/>
        </w:rPr>
        <w:t xml:space="preserve"> limits</w:t>
      </w:r>
      <w:r w:rsidR="007D3182">
        <w:rPr>
          <w:bCs/>
          <w:iCs/>
          <w:color w:val="000000" w:themeColor="text1"/>
        </w:rPr>
        <w:t xml:space="preserve"> the use of</w:t>
      </w:r>
      <w:r w:rsidR="00FF3D8D">
        <w:rPr>
          <w:bCs/>
          <w:iCs/>
          <w:color w:val="000000" w:themeColor="text1"/>
        </w:rPr>
        <w:t xml:space="preserve"> </w:t>
      </w:r>
      <w:r w:rsidR="007A280A">
        <w:rPr>
          <w:bCs/>
          <w:iCs/>
          <w:color w:val="000000" w:themeColor="text1"/>
        </w:rPr>
        <w:t>in-depth</w:t>
      </w:r>
      <w:r>
        <w:rPr>
          <w:bCs/>
          <w:iCs/>
          <w:color w:val="000000" w:themeColor="text1"/>
        </w:rPr>
        <w:t xml:space="preserve"> genetic </w:t>
      </w:r>
      <w:r w:rsidR="00085163">
        <w:rPr>
          <w:bCs/>
          <w:iCs/>
          <w:color w:val="000000" w:themeColor="text1"/>
        </w:rPr>
        <w:t>profiling</w:t>
      </w:r>
      <w:r w:rsidR="007D3182">
        <w:rPr>
          <w:bCs/>
          <w:iCs/>
          <w:color w:val="000000" w:themeColor="text1"/>
        </w:rPr>
        <w:t xml:space="preserve"> to obtain a systems-level understanding of many complex traits</w:t>
      </w:r>
      <w:r>
        <w:rPr>
          <w:bCs/>
          <w:iCs/>
          <w:color w:val="000000" w:themeColor="text1"/>
        </w:rPr>
        <w:t>.</w:t>
      </w:r>
      <w:r w:rsidR="006F4F76">
        <w:rPr>
          <w:bCs/>
          <w:iCs/>
          <w:color w:val="000000" w:themeColor="text1"/>
        </w:rPr>
        <w:t xml:space="preserve">  Here we </w:t>
      </w:r>
      <w:r w:rsidR="00BC17F7">
        <w:rPr>
          <w:bCs/>
          <w:iCs/>
          <w:color w:val="000000" w:themeColor="text1"/>
        </w:rPr>
        <w:t>illustrate</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w:t>
      </w:r>
      <w:r>
        <w:rPr>
          <w:bCs/>
          <w:iCs/>
          <w:color w:val="000000" w:themeColor="text1"/>
        </w:rPr>
        <w:t>of multi-mutant individuals</w:t>
      </w:r>
      <w:r w:rsidR="00AF4B0B">
        <w:rPr>
          <w:bCs/>
          <w:iCs/>
          <w:color w:val="000000" w:themeColor="text1"/>
        </w:rPr>
        <w:t>,</w:t>
      </w:r>
      <w:r w:rsidR="00F65396">
        <w:rPr>
          <w:bCs/>
          <w:iCs/>
          <w:color w:val="000000" w:themeColor="text1"/>
        </w:rPr>
        <w:t xml:space="preserve"> permit</w:t>
      </w:r>
      <w:r w:rsidR="00AF4B0B">
        <w:rPr>
          <w:bCs/>
          <w:iCs/>
          <w:color w:val="000000" w:themeColor="text1"/>
        </w:rPr>
        <w:t>ting</w:t>
      </w:r>
      <w:r w:rsidR="00F65396">
        <w:rPr>
          <w:bCs/>
          <w:iCs/>
          <w:color w:val="000000" w:themeColor="text1"/>
        </w:rPr>
        <w:t xml:space="preserve"> a </w:t>
      </w:r>
      <w:r w:rsidR="00C20008">
        <w:rPr>
          <w:bCs/>
          <w:iCs/>
          <w:color w:val="000000" w:themeColor="text1"/>
        </w:rPr>
        <w:t>DCGA</w:t>
      </w:r>
      <w:r w:rsidR="006F4F76">
        <w:rPr>
          <w:bCs/>
          <w:iCs/>
          <w:color w:val="000000" w:themeColor="text1"/>
        </w:rPr>
        <w:t xml:space="preserve">.  </w:t>
      </w:r>
      <w:r w:rsidR="00815581">
        <w:rPr>
          <w:bCs/>
          <w:iCs/>
          <w:color w:val="000000" w:themeColor="text1"/>
        </w:rPr>
        <w:t>We demonstrated that a DCGA of ABC transporters revealed many informative complex multi-</w:t>
      </w:r>
      <w:ins w:id="349" w:author="Albi Celaj" w:date="2018-10-23T15:14:00Z">
        <w:r w:rsidR="00ED01CD">
          <w:rPr>
            <w:bCs/>
            <w:iCs/>
            <w:color w:val="000000" w:themeColor="text1"/>
          </w:rPr>
          <w:t>knockout</w:t>
        </w:r>
      </w:ins>
      <w:del w:id="350" w:author="Albi Celaj" w:date="2018-10-23T15:14:00Z">
        <w:r w:rsidR="00815581" w:rsidDel="00ED01CD">
          <w:rPr>
            <w:bCs/>
            <w:iCs/>
            <w:color w:val="000000" w:themeColor="text1"/>
          </w:rPr>
          <w:delText>variant</w:delText>
        </w:r>
      </w:del>
      <w:r w:rsidR="00815581">
        <w:rPr>
          <w:bCs/>
          <w:iCs/>
          <w:color w:val="000000" w:themeColor="text1"/>
        </w:rPr>
        <w:t xml:space="preserve"> phenotypes, and that </w:t>
      </w:r>
      <w:r w:rsidR="002855ED">
        <w:rPr>
          <w:bCs/>
          <w:iCs/>
          <w:color w:val="000000" w:themeColor="text1"/>
        </w:rPr>
        <w:t xml:space="preserve">these could be used to computationally reconstruct </w:t>
      </w:r>
      <w:r w:rsidR="00085163">
        <w:rPr>
          <w:bCs/>
          <w:iCs/>
          <w:color w:val="000000" w:themeColor="text1"/>
        </w:rPr>
        <w:t xml:space="preserve">a </w:t>
      </w:r>
      <w:r w:rsidR="00085163">
        <w:rPr>
          <w:rFonts w:eastAsia="Times New Roman"/>
        </w:rPr>
        <w:t xml:space="preserve">non-linear </w:t>
      </w:r>
      <w:r w:rsidR="00BC17F7">
        <w:rPr>
          <w:rFonts w:eastAsia="Times New Roman"/>
        </w:rPr>
        <w:t>system</w:t>
      </w:r>
      <w:r w:rsidR="00085163">
        <w:rPr>
          <w:rFonts w:eastAsia="Times New Roman"/>
        </w:rPr>
        <w:t xml:space="preserve"> model of </w:t>
      </w:r>
      <w:r w:rsidR="00E7456F">
        <w:rPr>
          <w:rFonts w:eastAsia="Times New Roman"/>
        </w:rPr>
        <w:t xml:space="preserve">the </w:t>
      </w:r>
      <w:r w:rsidR="00085163">
        <w:rPr>
          <w:rFonts w:eastAsia="Times New Roman"/>
        </w:rPr>
        <w:t>underlying genetic relationships</w:t>
      </w:r>
      <w:r w:rsidR="002855ED">
        <w:rPr>
          <w:rFonts w:eastAsia="Times New Roman"/>
        </w:rPr>
        <w:t>.</w:t>
      </w:r>
      <w:r w:rsidR="00085163">
        <w:rPr>
          <w:rFonts w:eastAsia="Times New Roman"/>
        </w:rPr>
        <w:t xml:space="preserve"> </w:t>
      </w:r>
      <w:r w:rsidR="002855ED">
        <w:rPr>
          <w:rFonts w:eastAsia="Times New Roman"/>
        </w:rPr>
        <w:t xml:space="preserve"> Ultimately, many novel gene functions and gene-gene relationships were revealed</w:t>
      </w:r>
      <w:r w:rsidR="00085163">
        <w:rPr>
          <w:rFonts w:eastAsia="Times New Roman"/>
        </w:rPr>
        <w:t>,</w:t>
      </w:r>
      <w:r w:rsidR="004C6AE1">
        <w:rPr>
          <w:rFonts w:eastAsia="Times New Roman"/>
        </w:rPr>
        <w:t xml:space="preserve"> </w:t>
      </w:r>
      <w:r w:rsidR="00FD7D29">
        <w:rPr>
          <w:bCs/>
          <w:iCs/>
          <w:color w:val="000000" w:themeColor="text1"/>
        </w:rPr>
        <w:t xml:space="preserve">even </w:t>
      </w:r>
      <w:r w:rsidR="00077DA9">
        <w:rPr>
          <w:bCs/>
          <w:iCs/>
          <w:color w:val="000000" w:themeColor="text1"/>
        </w:rPr>
        <w:t xml:space="preserve">within </w:t>
      </w:r>
      <w:r w:rsidR="00FD7D29">
        <w:rPr>
          <w:bCs/>
          <w:iCs/>
          <w:color w:val="000000" w:themeColor="text1"/>
        </w:rPr>
        <w:t xml:space="preserve">this </w:t>
      </w:r>
      <w:r w:rsidR="00701261">
        <w:rPr>
          <w:bCs/>
          <w:iCs/>
          <w:color w:val="000000" w:themeColor="text1"/>
        </w:rPr>
        <w:t>highly-studied gene family</w:t>
      </w:r>
      <w:r w:rsidR="00945375">
        <w:rPr>
          <w:bCs/>
          <w:iCs/>
          <w:color w:val="000000" w:themeColor="text1"/>
        </w:rPr>
        <w:t>.</w:t>
      </w:r>
      <w:r w:rsidR="00085163">
        <w:rPr>
          <w:bCs/>
          <w:iCs/>
          <w:color w:val="000000" w:themeColor="text1"/>
        </w:rPr>
        <w:t xml:space="preserve"> </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similar </w:t>
      </w:r>
      <w:r w:rsidR="00003397">
        <w:rPr>
          <w:bCs/>
          <w:iCs/>
          <w:color w:val="000000" w:themeColor="text1"/>
        </w:rPr>
        <w:t>DCGAs</w:t>
      </w:r>
      <w:r w:rsidR="00030807">
        <w:rPr>
          <w:bCs/>
          <w:iCs/>
          <w:color w:val="000000" w:themeColor="text1"/>
        </w:rPr>
        <w:t xml:space="preserve"> of </w:t>
      </w:r>
      <w:r w:rsidR="00030807" w:rsidRPr="00233F15">
        <w:rPr>
          <w:bCs/>
          <w:iCs/>
          <w:color w:val="000000" w:themeColor="text1"/>
        </w:rPr>
        <w:t xml:space="preserve">other gene </w:t>
      </w:r>
      <w:r w:rsidR="00030807">
        <w:rPr>
          <w:bCs/>
          <w:iCs/>
          <w:color w:val="000000" w:themeColor="text1"/>
        </w:rPr>
        <w:t>groups</w:t>
      </w:r>
      <w:r w:rsidR="00701261">
        <w:rPr>
          <w:bCs/>
          <w:iCs/>
          <w:color w:val="000000" w:themeColor="text1"/>
        </w:rPr>
        <w:t xml:space="preserve">, and </w:t>
      </w:r>
      <w:r w:rsidR="00C72663">
        <w:rPr>
          <w:bCs/>
          <w:iCs/>
          <w:color w:val="000000" w:themeColor="text1"/>
        </w:rPr>
        <w:t>the</w:t>
      </w:r>
      <w:r w:rsidR="006C2E9C">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701261">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077DA9">
        <w:rPr>
          <w:bCs/>
          <w:iCs/>
          <w:color w:val="000000" w:themeColor="text1"/>
        </w:rPr>
        <w:t>the</w:t>
      </w:r>
      <w:r w:rsidR="00F65396">
        <w:rPr>
          <w:bCs/>
          <w:iCs/>
          <w:color w:val="000000" w:themeColor="text1"/>
        </w:rPr>
        <w:t xml:space="preserve"> mechanisms of</w:t>
      </w:r>
      <w:r w:rsidR="00077DA9">
        <w:rPr>
          <w:bCs/>
          <w:iCs/>
          <w:color w:val="000000" w:themeColor="text1"/>
        </w:rPr>
        <w:t xml:space="preserve"> </w:t>
      </w:r>
      <w:r w:rsidR="006C2E9C">
        <w:rPr>
          <w:bCs/>
          <w:iCs/>
          <w:color w:val="000000" w:themeColor="text1"/>
        </w:rPr>
        <w:t>ABC-transporter-</w:t>
      </w:r>
      <w:r w:rsidR="00701261">
        <w:rPr>
          <w:bCs/>
          <w:iCs/>
          <w:color w:val="000000" w:themeColor="text1"/>
        </w:rPr>
        <w:t xml:space="preserve">mediated </w:t>
      </w:r>
      <w:r w:rsidR="006C2E9C">
        <w:rPr>
          <w:bCs/>
          <w:iCs/>
          <w:color w:val="000000" w:themeColor="text1"/>
        </w:rPr>
        <w:t xml:space="preserve">drug </w:t>
      </w:r>
      <w:r w:rsidR="00701261">
        <w:rPr>
          <w:bCs/>
          <w:iCs/>
          <w:color w:val="000000" w:themeColor="text1"/>
        </w:rPr>
        <w:t>clearance</w:t>
      </w:r>
      <w:r w:rsidR="002406B6">
        <w:rPr>
          <w:bCs/>
          <w:iCs/>
          <w:color w:val="000000" w:themeColor="text1"/>
        </w:rPr>
        <w:t xml:space="preserve"> of other compounds</w:t>
      </w:r>
      <w:r w:rsidR="00701261">
        <w:rPr>
          <w:bCs/>
          <w:iCs/>
          <w:color w:val="000000" w:themeColor="text1"/>
        </w:rPr>
        <w:t xml:space="preserve"> over </w:t>
      </w:r>
      <w:r w:rsidR="007F3FA1">
        <w:rPr>
          <w:bCs/>
          <w:iCs/>
          <w:color w:val="000000" w:themeColor="text1"/>
        </w:rPr>
        <w:t>existing</w:t>
      </w:r>
      <w:r w:rsidR="00003397">
        <w:rPr>
          <w:bCs/>
          <w:iCs/>
          <w:color w:val="000000" w:themeColor="text1"/>
        </w:rPr>
        <w:t xml:space="preserve"> </w:t>
      </w:r>
      <w:r w:rsidR="00701261">
        <w:rPr>
          <w:bCs/>
          <w:iCs/>
          <w:color w:val="000000" w:themeColor="text1"/>
        </w:rPr>
        <w:t xml:space="preserve">single-knockout approaches.  </w:t>
      </w:r>
    </w:p>
    <w:p w14:paraId="524507A5" w14:textId="77777777" w:rsidR="00F65396" w:rsidRDefault="00F65396" w:rsidP="006F4F76">
      <w:pPr>
        <w:jc w:val="both"/>
        <w:outlineLvl w:val="0"/>
        <w:rPr>
          <w:bCs/>
          <w:iCs/>
          <w:color w:val="000000" w:themeColor="text1"/>
        </w:rPr>
      </w:pPr>
    </w:p>
    <w:p w14:paraId="40D9770D" w14:textId="3735BD64" w:rsidR="00F65396" w:rsidRDefault="00A56D93" w:rsidP="00542492">
      <w:pPr>
        <w:jc w:val="both"/>
        <w:outlineLvl w:val="0"/>
        <w:rPr>
          <w:bCs/>
          <w:iCs/>
          <w:color w:val="000000" w:themeColor="text1"/>
        </w:rPr>
      </w:pPr>
      <w:r>
        <w:rPr>
          <w:bCs/>
          <w:iCs/>
          <w:color w:val="000000" w:themeColor="text1"/>
        </w:rPr>
        <w:t xml:space="preserve">The proposed </w:t>
      </w:r>
      <w:r w:rsidR="00542492">
        <w:rPr>
          <w:bCs/>
          <w:iCs/>
          <w:color w:val="000000" w:themeColor="text1"/>
        </w:rPr>
        <w:t xml:space="preserve">cross-based </w:t>
      </w:r>
      <w:r>
        <w:rPr>
          <w:bCs/>
          <w:iCs/>
          <w:color w:val="000000" w:themeColor="text1"/>
        </w:rPr>
        <w:t xml:space="preserve">method enables the </w:t>
      </w:r>
      <w:r w:rsidR="00872EFA">
        <w:rPr>
          <w:bCs/>
          <w:iCs/>
          <w:color w:val="000000" w:themeColor="text1"/>
        </w:rPr>
        <w:t>efficient introduction of</w:t>
      </w:r>
      <w:r>
        <w:rPr>
          <w:bCs/>
          <w:iCs/>
          <w:color w:val="000000" w:themeColor="text1"/>
        </w:rPr>
        <w:t xml:space="preserve"> complex combinations of mutations into a population of uniquely identifiable cells.  </w:t>
      </w:r>
      <w:r w:rsidR="00542492">
        <w:rPr>
          <w:bCs/>
          <w:iCs/>
          <w:color w:val="000000" w:themeColor="text1"/>
        </w:rPr>
        <w:t xml:space="preserve">This </w:t>
      </w:r>
      <w:r w:rsidR="00CB3FEF">
        <w:rPr>
          <w:bCs/>
          <w:iCs/>
          <w:color w:val="000000" w:themeColor="text1"/>
        </w:rPr>
        <w:t xml:space="preserve">method </w:t>
      </w:r>
      <w:r w:rsidR="00542492">
        <w:rPr>
          <w:bCs/>
          <w:iCs/>
          <w:color w:val="000000" w:themeColor="text1"/>
        </w:rPr>
        <w:t>is straigh</w:t>
      </w:r>
      <w:r w:rsidR="005A3BF6">
        <w:rPr>
          <w:bCs/>
          <w:iCs/>
          <w:color w:val="000000" w:themeColor="text1"/>
        </w:rPr>
        <w:t>t</w:t>
      </w:r>
      <w:r w:rsidR="00542492">
        <w:rPr>
          <w:bCs/>
          <w:iCs/>
          <w:color w:val="000000" w:themeColor="text1"/>
        </w:rPr>
        <w:t xml:space="preserve">forwardly adaptable for use with other multi-gene deletions strains, </w:t>
      </w:r>
      <w:r w:rsidR="00CE5C4C">
        <w:rPr>
          <w:bCs/>
          <w:iCs/>
          <w:color w:val="000000" w:themeColor="text1"/>
        </w:rPr>
        <w:t xml:space="preserve">such as </w:t>
      </w:r>
      <w:r w:rsidR="00044587">
        <w:rPr>
          <w:bCs/>
          <w:iCs/>
          <w:color w:val="000000" w:themeColor="text1"/>
        </w:rPr>
        <w:t>a 16-deletion mutant in GPCR pathway-related genes</w:t>
      </w:r>
      <w:r w:rsidR="00044587">
        <w:rPr>
          <w:bCs/>
          <w:iCs/>
          <w:color w:val="000000" w:themeColor="text1"/>
        </w:rPr>
        <w:fldChar w:fldCharType="begin" w:fldLock="1"/>
      </w:r>
      <w:r w:rsidR="00D660A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lt;sup&gt;53&lt;/sup&gt;","plainTextFormattedCitation":"53","previouslyFormattedCitation":"&lt;sup&gt;53&lt;/sup&gt;"},"properties":{"noteIndex":0},"schema":"https://github.com/citation-style-language/schema/raw/master/csl-citation.json"}</w:instrText>
      </w:r>
      <w:r w:rsidR="00044587">
        <w:rPr>
          <w:bCs/>
          <w:iCs/>
          <w:color w:val="000000" w:themeColor="text1"/>
        </w:rPr>
        <w:fldChar w:fldCharType="separate"/>
      </w:r>
      <w:r w:rsidR="000C5C2F" w:rsidRPr="000C5C2F">
        <w:rPr>
          <w:bCs/>
          <w:iCs/>
          <w:noProof/>
          <w:color w:val="000000" w:themeColor="text1"/>
          <w:vertAlign w:val="superscript"/>
        </w:rPr>
        <w:t>53</w:t>
      </w:r>
      <w:r w:rsidR="00044587">
        <w:rPr>
          <w:bCs/>
          <w:iCs/>
          <w:color w:val="000000" w:themeColor="text1"/>
        </w:rPr>
        <w:fldChar w:fldCharType="end"/>
      </w:r>
      <w:r w:rsidR="002537E0">
        <w:rPr>
          <w:bCs/>
          <w:iCs/>
          <w:color w:val="000000" w:themeColor="text1"/>
        </w:rPr>
        <w:t>.</w:t>
      </w:r>
      <w:r w:rsidR="00850B8A">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D660A4">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lt;sup&gt;54&lt;/sup&gt;","plainTextFormattedCitation":"54","previouslyFormattedCitation":"&lt;sup&gt;54&lt;/sup&gt;"},"properties":{"noteIndex":0},"schema":"https://github.com/citation-style-language/schema/raw/master/csl-citation.json"}</w:instrText>
      </w:r>
      <w:r w:rsidR="005E3355" w:rsidRPr="00233F15">
        <w:rPr>
          <w:bCs/>
          <w:iCs/>
          <w:color w:val="000000" w:themeColor="text1"/>
        </w:rPr>
        <w:fldChar w:fldCharType="separate"/>
      </w:r>
      <w:r w:rsidR="000C5C2F" w:rsidRPr="000C5C2F">
        <w:rPr>
          <w:bCs/>
          <w:iCs/>
          <w:noProof/>
          <w:color w:val="000000" w:themeColor="text1"/>
          <w:vertAlign w:val="superscript"/>
        </w:rPr>
        <w:t>54</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D660A4">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lt;sup&gt;55&lt;/sup&gt;","plainTextFormattedCitation":"55","previouslyFormattedCitation":"&lt;sup&gt;55&lt;/sup&gt;"},"properties":{"noteIndex":0},"schema":"https://github.com/citation-style-language/schema/raw/master/csl-citation.json"}</w:instrText>
      </w:r>
      <w:r w:rsidR="005E3355" w:rsidRPr="00233F15">
        <w:rPr>
          <w:bCs/>
          <w:iCs/>
          <w:color w:val="000000" w:themeColor="text1"/>
        </w:rPr>
        <w:fldChar w:fldCharType="separate"/>
      </w:r>
      <w:r w:rsidR="000C5C2F" w:rsidRPr="000C5C2F">
        <w:rPr>
          <w:bCs/>
          <w:iCs/>
          <w:noProof/>
          <w:color w:val="000000" w:themeColor="text1"/>
          <w:vertAlign w:val="superscript"/>
        </w:rPr>
        <w:t>55</w:t>
      </w:r>
      <w:r w:rsidR="005E3355" w:rsidRPr="00233F15">
        <w:rPr>
          <w:bCs/>
          <w:iCs/>
          <w:color w:val="000000" w:themeColor="text1"/>
        </w:rPr>
        <w:fldChar w:fldCharType="end"/>
      </w:r>
      <w:r w:rsidR="005E3355" w:rsidRPr="00233F15">
        <w:rPr>
          <w:bCs/>
          <w:iCs/>
          <w:color w:val="000000" w:themeColor="text1"/>
        </w:rPr>
        <w:t xml:space="preserve">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between the two parents, </w:t>
      </w:r>
      <w:r w:rsidR="000852C0">
        <w:rPr>
          <w:bCs/>
          <w:iCs/>
          <w:color w:val="000000" w:themeColor="text1"/>
        </w:rPr>
        <w:t xml:space="preserve">permitting a similar </w:t>
      </w:r>
      <w:r w:rsidR="00360A90">
        <w:rPr>
          <w:bCs/>
          <w:iCs/>
          <w:color w:val="000000" w:themeColor="text1"/>
        </w:rPr>
        <w:t xml:space="preserve">strategy </w:t>
      </w:r>
      <w:r w:rsidR="000852C0">
        <w:rPr>
          <w:bCs/>
          <w:iCs/>
          <w:color w:val="000000" w:themeColor="text1"/>
        </w:rPr>
        <w:t xml:space="preserve">even if </w:t>
      </w:r>
      <w:r w:rsidR="00571925">
        <w:rPr>
          <w:bCs/>
          <w:iCs/>
          <w:color w:val="000000" w:themeColor="text1"/>
        </w:rPr>
        <w:t xml:space="preserve">introduction </w:t>
      </w:r>
      <w:r w:rsidR="000852C0">
        <w:rPr>
          <w:bCs/>
          <w:iCs/>
          <w:color w:val="000000" w:themeColor="text1"/>
        </w:rPr>
        <w:t xml:space="preserve">of all mutations </w:t>
      </w:r>
      <w:r w:rsidR="00571925">
        <w:rPr>
          <w:bCs/>
          <w:iCs/>
          <w:color w:val="000000" w:themeColor="text1"/>
        </w:rPr>
        <w:t>into a single individual</w:t>
      </w:r>
      <w:r w:rsidR="00571925" w:rsidRPr="00233F15">
        <w:rPr>
          <w:bCs/>
          <w:iCs/>
          <w:color w:val="000000" w:themeColor="text1"/>
        </w:rPr>
        <w:t xml:space="preserve"> </w:t>
      </w:r>
      <w:r w:rsidR="00233123">
        <w:rPr>
          <w:bCs/>
          <w:iCs/>
          <w:color w:val="000000" w:themeColor="text1"/>
        </w:rPr>
        <w:t>is not possible</w:t>
      </w:r>
      <w:r w:rsidR="00571925" w:rsidRPr="00233F15">
        <w:rPr>
          <w:bCs/>
          <w:iCs/>
          <w:color w:val="000000" w:themeColor="text1"/>
        </w:rPr>
        <w:t>.</w:t>
      </w:r>
      <w:r w:rsidR="00360A90">
        <w:rPr>
          <w:bCs/>
          <w:iCs/>
          <w:color w:val="000000" w:themeColor="text1"/>
        </w:rPr>
        <w:t xml:space="preserve">  To</w:t>
      </w:r>
      <w:r w:rsidR="004F1A30">
        <w:rPr>
          <w:bCs/>
          <w:iCs/>
          <w:color w:val="000000" w:themeColor="text1"/>
        </w:rPr>
        <w:t xml:space="preserve"> further</w:t>
      </w:r>
      <w:r w:rsidR="00360A90">
        <w:rPr>
          <w:bCs/>
          <w:iCs/>
          <w:color w:val="000000" w:themeColor="text1"/>
        </w:rPr>
        <w:t xml:space="preserve"> avoid such </w:t>
      </w:r>
      <w:r w:rsidR="00077DA9">
        <w:rPr>
          <w:bCs/>
          <w:iCs/>
          <w:color w:val="000000" w:themeColor="text1"/>
        </w:rPr>
        <w:t xml:space="preserve">potential </w:t>
      </w:r>
      <w:r w:rsidR="008179C7">
        <w:rPr>
          <w:bCs/>
          <w:iCs/>
          <w:color w:val="000000" w:themeColor="text1"/>
        </w:rPr>
        <w:t>multi-</w:t>
      </w:r>
      <w:del w:id="351" w:author="Albi Celaj" w:date="2018-10-23T15:14:00Z">
        <w:r w:rsidR="008179C7" w:rsidDel="00ED01CD">
          <w:rPr>
            <w:bCs/>
            <w:iCs/>
            <w:color w:val="000000" w:themeColor="text1"/>
          </w:rPr>
          <w:delText xml:space="preserve">variant </w:delText>
        </w:r>
      </w:del>
      <w:ins w:id="352" w:author="Albi Celaj" w:date="2018-10-23T15:14:00Z">
        <w:r w:rsidR="00ED01CD">
          <w:rPr>
            <w:bCs/>
            <w:iCs/>
            <w:color w:val="000000" w:themeColor="text1"/>
          </w:rPr>
          <w:t xml:space="preserve">knockout </w:t>
        </w:r>
      </w:ins>
      <w:r w:rsidR="00360A90">
        <w:rPr>
          <w:bCs/>
          <w:iCs/>
          <w:color w:val="000000" w:themeColor="text1"/>
        </w:rPr>
        <w:t>‘dead ends’, i</w:t>
      </w:r>
      <w:r w:rsidR="0053726E">
        <w:rPr>
          <w:bCs/>
          <w:iCs/>
          <w:color w:val="000000" w:themeColor="text1"/>
        </w:rPr>
        <w:t xml:space="preserve">t is </w:t>
      </w:r>
      <w:r w:rsidR="00360A90">
        <w:rPr>
          <w:bCs/>
          <w:iCs/>
          <w:color w:val="000000" w:themeColor="text1"/>
        </w:rPr>
        <w:t xml:space="preserve">also </w:t>
      </w:r>
      <w:r w:rsidR="0053726E">
        <w:rPr>
          <w:bCs/>
          <w:iCs/>
          <w:color w:val="000000" w:themeColor="text1"/>
        </w:rPr>
        <w:t xml:space="preserve">possible to </w:t>
      </w:r>
      <w:r w:rsidR="000852C0">
        <w:rPr>
          <w:bCs/>
          <w:iCs/>
          <w:color w:val="000000" w:themeColor="text1"/>
        </w:rPr>
        <w:t>extend the cross-based</w:t>
      </w:r>
      <w:r w:rsidR="0053726E">
        <w:rPr>
          <w:bCs/>
          <w:iCs/>
          <w:color w:val="000000" w:themeColor="text1"/>
        </w:rPr>
        <w:t xml:space="preserve"> </w:t>
      </w:r>
      <w:r w:rsidR="000852C0">
        <w:rPr>
          <w:bCs/>
          <w:iCs/>
          <w:color w:val="000000" w:themeColor="text1"/>
        </w:rPr>
        <w:t>strategy</w:t>
      </w:r>
      <w:r w:rsidR="0053726E">
        <w:rPr>
          <w:bCs/>
          <w:iCs/>
          <w:color w:val="000000" w:themeColor="text1"/>
        </w:rPr>
        <w:t xml:space="preserve"> using </w:t>
      </w:r>
      <w:r w:rsidR="000852C0">
        <w:rPr>
          <w:bCs/>
          <w:iCs/>
          <w:color w:val="000000" w:themeColor="text1"/>
        </w:rPr>
        <w:t xml:space="preserve">a </w:t>
      </w:r>
      <w:r w:rsidR="0053726E">
        <w:rPr>
          <w:bCs/>
          <w:iCs/>
          <w:color w:val="000000" w:themeColor="text1"/>
        </w:rPr>
        <w:t>more complex series of matings between several multi-mutant parents.</w:t>
      </w:r>
    </w:p>
    <w:p w14:paraId="71B90ADC" w14:textId="77777777" w:rsidR="00F65396" w:rsidRDefault="00F65396" w:rsidP="00077DA9">
      <w:pPr>
        <w:ind w:firstLine="720"/>
        <w:jc w:val="both"/>
        <w:rPr>
          <w:bCs/>
          <w:iCs/>
          <w:color w:val="000000" w:themeColor="text1"/>
        </w:rPr>
      </w:pPr>
    </w:p>
    <w:p w14:paraId="01A689EC" w14:textId="69B7330C" w:rsidR="002061FD" w:rsidRPr="00233F15" w:rsidRDefault="00F45717" w:rsidP="00044587">
      <w:pPr>
        <w:jc w:val="both"/>
        <w:rPr>
          <w:bCs/>
          <w:iCs/>
          <w:color w:val="000000" w:themeColor="text1"/>
        </w:rPr>
      </w:pPr>
      <w:r>
        <w:rPr>
          <w:bCs/>
          <w:iCs/>
          <w:color w:val="000000" w:themeColor="text1"/>
        </w:rPr>
        <w:t xml:space="preserve">To extend engineered population profiling beyond </w:t>
      </w:r>
      <w:r w:rsidR="00D8654A" w:rsidRPr="00233F15">
        <w:rPr>
          <w:bCs/>
          <w:iCs/>
          <w:color w:val="000000" w:themeColor="text1"/>
        </w:rPr>
        <w:t xml:space="preserve">cross-based methods, </w:t>
      </w:r>
      <w:r w:rsidR="00FC0F24">
        <w:rPr>
          <w:bCs/>
          <w:iCs/>
          <w:color w:val="000000" w:themeColor="text1"/>
        </w:rPr>
        <w:t xml:space="preserve">further </w:t>
      </w:r>
      <w:r>
        <w:rPr>
          <w:bCs/>
          <w:iCs/>
          <w:color w:val="000000" w:themeColor="text1"/>
        </w:rPr>
        <w:t xml:space="preserve">development </w:t>
      </w:r>
      <w:r w:rsidR="00FC0F24">
        <w:rPr>
          <w:bCs/>
          <w:iCs/>
          <w:color w:val="000000" w:themeColor="text1"/>
        </w:rPr>
        <w:t>of molecular</w:t>
      </w:r>
      <w:r>
        <w:rPr>
          <w:bCs/>
          <w:iCs/>
          <w:color w:val="000000" w:themeColor="text1"/>
        </w:rPr>
        <w:t xml:space="preserve"> tools may</w:t>
      </w:r>
      <w:r w:rsidR="0078286F" w:rsidRPr="00233F15">
        <w:rPr>
          <w:bCs/>
          <w:iCs/>
          <w:color w:val="000000" w:themeColor="text1"/>
        </w:rPr>
        <w:t xml:space="preserve"> allow </w:t>
      </w:r>
      <w:r w:rsidR="00872EFA">
        <w:rPr>
          <w:bCs/>
          <w:iCs/>
          <w:color w:val="000000" w:themeColor="text1"/>
        </w:rPr>
        <w:t xml:space="preserve">for </w:t>
      </w:r>
      <w:r w:rsidR="008179C7">
        <w:rPr>
          <w:bCs/>
          <w:iCs/>
          <w:color w:val="000000" w:themeColor="text1"/>
        </w:rPr>
        <w:t xml:space="preserve">the </w:t>
      </w:r>
      <w:r w:rsidR="00872EFA">
        <w:rPr>
          <w:bCs/>
          <w:iCs/>
          <w:color w:val="000000" w:themeColor="text1"/>
        </w:rPr>
        <w:t>direct editing a</w:t>
      </w:r>
      <w:r w:rsidR="00B13A19">
        <w:rPr>
          <w:bCs/>
          <w:iCs/>
          <w:color w:val="000000" w:themeColor="text1"/>
        </w:rPr>
        <w:t>n isogenic</w:t>
      </w:r>
      <w:r w:rsidR="00872EFA">
        <w:rPr>
          <w:bCs/>
          <w:iCs/>
          <w:color w:val="000000" w:themeColor="text1"/>
        </w:rPr>
        <w:t xml:space="preserve"> population to introduce trackable multi-allele diversity</w:t>
      </w:r>
      <w:r w:rsidR="00B6741F" w:rsidRPr="00233F15">
        <w:rPr>
          <w:bCs/>
          <w:iCs/>
          <w:color w:val="000000" w:themeColor="text1"/>
        </w:rPr>
        <w:t xml:space="preserve">. </w:t>
      </w:r>
      <w:r>
        <w:rPr>
          <w:bCs/>
          <w:iCs/>
          <w:color w:val="000000" w:themeColor="text1"/>
        </w:rPr>
        <w:t xml:space="preserve"> </w:t>
      </w:r>
      <w:r w:rsidR="00872EFA">
        <w:rPr>
          <w:bCs/>
          <w:iCs/>
          <w:color w:val="000000" w:themeColor="text1"/>
        </w:rPr>
        <w:t>S</w:t>
      </w:r>
      <w:r w:rsidR="007C0BA8">
        <w:rPr>
          <w:bCs/>
          <w:iCs/>
          <w:color w:val="000000" w:themeColor="text1"/>
        </w:rPr>
        <w:t>uc</w:t>
      </w:r>
      <w:r w:rsidR="00791E2E">
        <w:rPr>
          <w:bCs/>
          <w:iCs/>
          <w:color w:val="000000" w:themeColor="text1"/>
        </w:rPr>
        <w:t>h d</w:t>
      </w:r>
      <w:r w:rsidR="00023393">
        <w:rPr>
          <w:bCs/>
          <w:iCs/>
          <w:color w:val="000000" w:themeColor="text1"/>
        </w:rPr>
        <w:t xml:space="preserve">irect </w:t>
      </w:r>
      <w:r w:rsidR="007C0BA8">
        <w:rPr>
          <w:bCs/>
          <w:iCs/>
          <w:color w:val="000000" w:themeColor="text1"/>
        </w:rPr>
        <w:t xml:space="preserve">population engineering </w:t>
      </w:r>
      <w:r w:rsidR="00023393">
        <w:rPr>
          <w:bCs/>
          <w:iCs/>
          <w:color w:val="000000" w:themeColor="text1"/>
        </w:rPr>
        <w:t>can allo</w:t>
      </w:r>
      <w:r w:rsidR="00791E2E">
        <w:rPr>
          <w:bCs/>
          <w:iCs/>
          <w:color w:val="000000" w:themeColor="text1"/>
        </w:rPr>
        <w:t xml:space="preserve">w similar studies </w:t>
      </w:r>
      <w:r w:rsidR="007C0BA8">
        <w:rPr>
          <w:bCs/>
          <w:iCs/>
          <w:color w:val="000000" w:themeColor="text1"/>
        </w:rPr>
        <w:t xml:space="preserve">of non-mating </w:t>
      </w:r>
      <w:r w:rsidR="00B6741F" w:rsidRPr="00233F15">
        <w:rPr>
          <w:bCs/>
          <w:iCs/>
          <w:color w:val="000000" w:themeColor="text1"/>
        </w:rPr>
        <w:t>model systems, such as human cell lines.</w:t>
      </w:r>
      <w:r w:rsidR="007C0BA8">
        <w:rPr>
          <w:bCs/>
          <w:iCs/>
          <w:color w:val="000000" w:themeColor="text1"/>
        </w:rPr>
        <w:t xml:space="preserve">  </w:t>
      </w:r>
      <w:r w:rsidR="000852C0">
        <w:rPr>
          <w:bCs/>
          <w:iCs/>
          <w:color w:val="000000" w:themeColor="text1"/>
        </w:rPr>
        <w:t>The ability to work with cell lines</w:t>
      </w:r>
      <w:r w:rsidR="00B213B9">
        <w:rPr>
          <w:bCs/>
          <w:iCs/>
          <w:color w:val="000000" w:themeColor="text1"/>
        </w:rPr>
        <w:t xml:space="preserve">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46090B">
        <w:rPr>
          <w:bCs/>
          <w:iCs/>
          <w:color w:val="000000" w:themeColor="text1"/>
        </w:rPr>
        <w:t xml:space="preserve">an analogous DCGA of human ABC transporters, and a </w:t>
      </w:r>
      <w:r w:rsidR="00406D97">
        <w:rPr>
          <w:bCs/>
          <w:iCs/>
          <w:color w:val="000000" w:themeColor="text1"/>
        </w:rPr>
        <w:t xml:space="preserve">much </w:t>
      </w:r>
      <w:r w:rsidR="0046090B">
        <w:rPr>
          <w:bCs/>
          <w:iCs/>
          <w:color w:val="000000" w:themeColor="text1"/>
        </w:rPr>
        <w:t>better understanding of the sensitivity and compensatory activation relationships mediating chemotherapeutic</w:t>
      </w:r>
      <w:r w:rsidR="00355D40">
        <w:rPr>
          <w:bCs/>
          <w:iCs/>
          <w:color w:val="000000" w:themeColor="text1"/>
        </w:rPr>
        <w:t xml:space="preserve"> compound</w:t>
      </w:r>
      <w:r w:rsidR="0046090B">
        <w:rPr>
          <w:bCs/>
          <w:iCs/>
          <w:color w:val="000000" w:themeColor="text1"/>
        </w:rPr>
        <w:t xml:space="preserve"> resistance</w:t>
      </w:r>
      <w:r w:rsidR="0046090B">
        <w:rPr>
          <w:bCs/>
          <w:iCs/>
          <w:color w:val="000000" w:themeColor="text1"/>
        </w:rPr>
        <w:fldChar w:fldCharType="begin" w:fldLock="1"/>
      </w:r>
      <w:r w:rsidR="00D660A4">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46090B">
        <w:rPr>
          <w:bCs/>
          <w:iCs/>
          <w:color w:val="000000" w:themeColor="text1"/>
        </w:rPr>
        <w:fldChar w:fldCharType="separate"/>
      </w:r>
      <w:r w:rsidR="000C5C2F" w:rsidRPr="000C5C2F">
        <w:rPr>
          <w:bCs/>
          <w:iCs/>
          <w:noProof/>
          <w:color w:val="000000" w:themeColor="text1"/>
          <w:vertAlign w:val="superscript"/>
        </w:rPr>
        <w:t>37</w:t>
      </w:r>
      <w:r w:rsidR="0046090B">
        <w:rPr>
          <w:bCs/>
          <w:iCs/>
          <w:color w:val="000000" w:themeColor="text1"/>
        </w:rPr>
        <w:fldChar w:fldCharType="end"/>
      </w:r>
      <w:r w:rsidR="0046090B">
        <w:rPr>
          <w:bCs/>
          <w:iCs/>
          <w:color w:val="000000" w:themeColor="text1"/>
        </w:rPr>
        <w:t>. As</w:t>
      </w:r>
      <w:r w:rsidR="005E35E9" w:rsidRPr="00233F15">
        <w:rPr>
          <w:bCs/>
          <w:iCs/>
          <w:color w:val="000000" w:themeColor="text1"/>
        </w:rPr>
        <w:t xml:space="preserve"> </w:t>
      </w:r>
      <w:r w:rsidR="0046090B">
        <w:rPr>
          <w:bCs/>
          <w:iCs/>
          <w:color w:val="000000" w:themeColor="text1"/>
        </w:rPr>
        <w:t xml:space="preserve">direct population engineering presents more challenges than the </w:t>
      </w:r>
      <w:r w:rsidR="005E35E9">
        <w:rPr>
          <w:bCs/>
          <w:iCs/>
          <w:color w:val="000000" w:themeColor="text1"/>
        </w:rPr>
        <w:t xml:space="preserve">engineering </w:t>
      </w:r>
      <w:r w:rsidR="0046090B">
        <w:rPr>
          <w:bCs/>
          <w:iCs/>
          <w:color w:val="000000" w:themeColor="text1"/>
        </w:rPr>
        <w:t xml:space="preserve">of </w:t>
      </w:r>
      <w:r w:rsidR="005E35E9">
        <w:rPr>
          <w:bCs/>
          <w:iCs/>
          <w:color w:val="000000" w:themeColor="text1"/>
        </w:rPr>
        <w:t>one</w:t>
      </w:r>
      <w:r w:rsidR="0046090B">
        <w:rPr>
          <w:bCs/>
          <w:iCs/>
          <w:color w:val="000000" w:themeColor="text1"/>
        </w:rPr>
        <w:t xml:space="preserve"> or a few parental strains, </w:t>
      </w:r>
      <w:r w:rsidR="005E35E9">
        <w:rPr>
          <w:bCs/>
          <w:iCs/>
          <w:color w:val="000000" w:themeColor="text1"/>
        </w:rPr>
        <w:t xml:space="preserve">this is therefore an </w:t>
      </w:r>
      <w:r w:rsidR="005E35E9" w:rsidRPr="00233F15">
        <w:rPr>
          <w:bCs/>
          <w:iCs/>
          <w:color w:val="000000" w:themeColor="text1"/>
        </w:rPr>
        <w:t>are</w:t>
      </w:r>
      <w:r w:rsidR="005E35E9">
        <w:rPr>
          <w:bCs/>
          <w:iCs/>
          <w:color w:val="000000" w:themeColor="text1"/>
        </w:rPr>
        <w:t>a</w:t>
      </w:r>
      <w:r w:rsidR="005E35E9" w:rsidRPr="00233F15">
        <w:rPr>
          <w:bCs/>
          <w:iCs/>
          <w:color w:val="000000" w:themeColor="text1"/>
        </w:rPr>
        <w:t xml:space="preserve"> of future development</w:t>
      </w:r>
      <w:r w:rsidR="007C0BA8" w:rsidRPr="00233F15">
        <w:rPr>
          <w:bCs/>
          <w:iCs/>
          <w:color w:val="000000" w:themeColor="text1"/>
        </w:rPr>
        <w:fldChar w:fldCharType="begin" w:fldLock="1"/>
      </w:r>
      <w:r w:rsidR="00D660A4">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lt;sup&gt;27,29&lt;/sup&gt;","plainTextFormattedCitation":"27,29","previouslyFormattedCitation":"&lt;sup&gt;27,29&lt;/sup&gt;"},"properties":{"noteIndex":0},"schema":"https://github.com/citation-style-language/schema/raw/master/csl-citation.json"}</w:instrText>
      </w:r>
      <w:r w:rsidR="007C0BA8" w:rsidRPr="00233F15">
        <w:rPr>
          <w:bCs/>
          <w:iCs/>
          <w:color w:val="000000" w:themeColor="text1"/>
        </w:rPr>
        <w:fldChar w:fldCharType="separate"/>
      </w:r>
      <w:r w:rsidR="000C5C2F" w:rsidRPr="000C5C2F">
        <w:rPr>
          <w:bCs/>
          <w:iCs/>
          <w:noProof/>
          <w:color w:val="000000" w:themeColor="text1"/>
          <w:vertAlign w:val="superscript"/>
        </w:rPr>
        <w:t>27,29</w:t>
      </w:r>
      <w:r w:rsidR="007C0BA8"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0B0AE20E" w14:textId="1BE9B746" w:rsidR="00B15268" w:rsidRDefault="00ED3DB8" w:rsidP="00044587">
      <w:pPr>
        <w:jc w:val="both"/>
        <w:rPr>
          <w:bCs/>
          <w:iCs/>
          <w:color w:val="000000" w:themeColor="text1"/>
        </w:rPr>
      </w:pPr>
      <w:r>
        <w:rPr>
          <w:bCs/>
          <w:iCs/>
          <w:color w:val="000000" w:themeColor="text1"/>
        </w:rPr>
        <w:t>The</w:t>
      </w:r>
      <w:r w:rsidR="008B228C">
        <w:rPr>
          <w:bCs/>
          <w:iCs/>
          <w:color w:val="000000" w:themeColor="text1"/>
        </w:rPr>
        <w:t xml:space="preserve"> engineered </w:t>
      </w:r>
      <w:r>
        <w:rPr>
          <w:bCs/>
          <w:iCs/>
          <w:color w:val="000000" w:themeColor="text1"/>
        </w:rPr>
        <w:t>ABC-16 population</w:t>
      </w:r>
      <w:r w:rsidR="008B228C">
        <w:rPr>
          <w:bCs/>
          <w:iCs/>
          <w:color w:val="000000" w:themeColor="text1"/>
        </w:rPr>
        <w:t xml:space="preserve"> is </w:t>
      </w:r>
      <w:r w:rsidR="0025608B">
        <w:rPr>
          <w:bCs/>
          <w:iCs/>
          <w:color w:val="000000" w:themeColor="text1"/>
        </w:rPr>
        <w:t xml:space="preserve">by far the largest collection of genotyped multi-mutants amongst </w:t>
      </w:r>
      <w:r w:rsidR="007C0BA8">
        <w:rPr>
          <w:bCs/>
          <w:iCs/>
          <w:color w:val="000000" w:themeColor="text1"/>
        </w:rPr>
        <w:t>these genes</w:t>
      </w:r>
      <w:r w:rsidR="0025608B">
        <w:rPr>
          <w:bCs/>
          <w:iCs/>
          <w:color w:val="000000" w:themeColor="text1"/>
        </w:rPr>
        <w:t xml:space="preserve">.  </w:t>
      </w:r>
      <w:r w:rsidR="00D05F3D">
        <w:rPr>
          <w:bCs/>
          <w:iCs/>
          <w:color w:val="000000" w:themeColor="text1"/>
        </w:rPr>
        <w:t xml:space="preserve">However, </w:t>
      </w:r>
      <w:r w:rsidR="00D05F3D" w:rsidRPr="00233F15">
        <w:rPr>
          <w:bCs/>
          <w:iCs/>
          <w:color w:val="000000" w:themeColor="text1"/>
        </w:rPr>
        <w:t xml:space="preserve">the majority of knockout combinations amongst the 16 ABC </w:t>
      </w:r>
      <w:r w:rsidR="00D05F3D" w:rsidRPr="00233F15">
        <w:rPr>
          <w:bCs/>
          <w:iCs/>
          <w:color w:val="000000" w:themeColor="text1"/>
        </w:rPr>
        <w:lastRenderedPageBreak/>
        <w:t xml:space="preserve">transporters (~92%) </w:t>
      </w:r>
      <w:r w:rsidR="00D05F3D">
        <w:rPr>
          <w:bCs/>
          <w:iCs/>
          <w:color w:val="000000" w:themeColor="text1"/>
        </w:rPr>
        <w:t xml:space="preserve">remain to be </w:t>
      </w:r>
      <w:r w:rsidR="000852C0">
        <w:rPr>
          <w:bCs/>
          <w:iCs/>
          <w:color w:val="000000" w:themeColor="text1"/>
        </w:rPr>
        <w:t xml:space="preserve">generated and </w:t>
      </w:r>
      <w:r w:rsidR="00D05F3D">
        <w:rPr>
          <w:bCs/>
          <w:iCs/>
          <w:color w:val="000000" w:themeColor="text1"/>
        </w:rPr>
        <w:t>characterized</w:t>
      </w:r>
      <w:r w:rsidR="00892C6F">
        <w:rPr>
          <w:bCs/>
          <w:iCs/>
          <w:color w:val="000000" w:themeColor="text1"/>
        </w:rPr>
        <w:t xml:space="preserve">, and will likely reveal </w:t>
      </w:r>
      <w:r w:rsidR="003326B4">
        <w:rPr>
          <w:bCs/>
          <w:iCs/>
          <w:color w:val="000000" w:themeColor="text1"/>
        </w:rPr>
        <w:t>further</w:t>
      </w:r>
      <w:r w:rsidR="00892C6F">
        <w:rPr>
          <w:bCs/>
          <w:iCs/>
          <w:color w:val="000000" w:themeColor="text1"/>
        </w:rPr>
        <w:t xml:space="preserve"> complex multi-knockout effects</w:t>
      </w:r>
      <w:r w:rsidR="00D05F3D">
        <w:rPr>
          <w:bCs/>
          <w:iCs/>
          <w:color w:val="000000" w:themeColor="text1"/>
        </w:rPr>
        <w:t xml:space="preserve">.  </w:t>
      </w:r>
      <w:r w:rsidR="00BF546D">
        <w:rPr>
          <w:bCs/>
          <w:iCs/>
          <w:color w:val="000000" w:themeColor="text1"/>
        </w:rPr>
        <w:t>A</w:t>
      </w:r>
      <w:r w:rsidR="000852C0">
        <w:rPr>
          <w:bCs/>
          <w:iCs/>
          <w:color w:val="000000" w:themeColor="text1"/>
        </w:rPr>
        <w:t xml:space="preserve"> major</w:t>
      </w:r>
      <w:r w:rsidR="00BF546D">
        <w:rPr>
          <w:bCs/>
          <w:iCs/>
          <w:color w:val="000000" w:themeColor="text1"/>
        </w:rPr>
        <w:t xml:space="preserve"> bottleneck to </w:t>
      </w:r>
      <w:r>
        <w:rPr>
          <w:bCs/>
          <w:iCs/>
          <w:color w:val="000000" w:themeColor="text1"/>
        </w:rPr>
        <w:t>achieving the scalability required to generate</w:t>
      </w:r>
      <w:r w:rsidR="00BF546D">
        <w:rPr>
          <w:bCs/>
          <w:iCs/>
          <w:color w:val="000000" w:themeColor="text1"/>
        </w:rPr>
        <w:t xml:space="preserve"> the remaining strains was </w:t>
      </w:r>
      <w:r w:rsidR="000205FF">
        <w:rPr>
          <w:bCs/>
          <w:iCs/>
          <w:color w:val="000000" w:themeColor="text1"/>
        </w:rPr>
        <w:t>the requirement that a separate PCR reaction must be pe</w:t>
      </w:r>
      <w:r w:rsidR="00915736">
        <w:rPr>
          <w:bCs/>
          <w:iCs/>
          <w:color w:val="000000" w:themeColor="text1"/>
        </w:rPr>
        <w:t>r</w:t>
      </w:r>
      <w:r w:rsidR="000205FF">
        <w:rPr>
          <w:bCs/>
          <w:iCs/>
          <w:color w:val="000000" w:themeColor="text1"/>
        </w:rPr>
        <w:t xml:space="preserve">formed on each isolated </w:t>
      </w:r>
      <w:r w:rsidR="007D2356">
        <w:rPr>
          <w:bCs/>
          <w:iCs/>
          <w:color w:val="000000" w:themeColor="text1"/>
        </w:rPr>
        <w:t>indiv</w:t>
      </w:r>
      <w:r>
        <w:rPr>
          <w:bCs/>
          <w:iCs/>
          <w:color w:val="000000" w:themeColor="text1"/>
        </w:rPr>
        <w:t>idual</w:t>
      </w:r>
      <w:r w:rsidR="000205FF">
        <w:rPr>
          <w:bCs/>
          <w:iCs/>
          <w:color w:val="000000" w:themeColor="text1"/>
        </w:rPr>
        <w:t xml:space="preserve"> in order to li</w:t>
      </w:r>
      <w:r w:rsidR="007D2356">
        <w:rPr>
          <w:bCs/>
          <w:iCs/>
          <w:color w:val="000000" w:themeColor="text1"/>
        </w:rPr>
        <w:t>nk genotype to a DNA barcode</w:t>
      </w:r>
      <w:r w:rsidR="00EE6083">
        <w:rPr>
          <w:bCs/>
          <w:iCs/>
          <w:color w:val="000000" w:themeColor="text1"/>
        </w:rPr>
        <w:t>.</w:t>
      </w:r>
      <w:r w:rsidR="00F36A25">
        <w:rPr>
          <w:bCs/>
          <w:iCs/>
          <w:color w:val="000000" w:themeColor="text1"/>
        </w:rPr>
        <w:t xml:space="preserve">  </w:t>
      </w:r>
      <w:r>
        <w:rPr>
          <w:bCs/>
          <w:iCs/>
          <w:color w:val="000000" w:themeColor="text1"/>
        </w:rPr>
        <w:t xml:space="preserve">A method to perform genotyping and DNA barcode mapping in a pooled </w:t>
      </w:r>
      <w:r w:rsidR="00EE6083">
        <w:rPr>
          <w:bCs/>
          <w:iCs/>
          <w:color w:val="000000" w:themeColor="text1"/>
        </w:rPr>
        <w:t xml:space="preserve">(i.e. ‘population-wide’) </w:t>
      </w:r>
      <w:r w:rsidR="009637BD">
        <w:rPr>
          <w:bCs/>
          <w:iCs/>
          <w:color w:val="000000" w:themeColor="text1"/>
        </w:rPr>
        <w:t xml:space="preserve">format </w:t>
      </w:r>
      <w:r w:rsidR="009A036F">
        <w:rPr>
          <w:bCs/>
          <w:iCs/>
          <w:color w:val="000000" w:themeColor="text1"/>
        </w:rPr>
        <w:t>will likely permit the engineering of populations which are orders of magnitude larger than what was demonstrated here</w:t>
      </w:r>
      <w:r w:rsidR="000852C0">
        <w:rPr>
          <w:bCs/>
          <w:iCs/>
          <w:color w:val="000000" w:themeColor="text1"/>
        </w:rPr>
        <w:t>, allowing a better representation of all possible multi-knockout strains, and the exploration</w:t>
      </w:r>
      <w:r w:rsidR="000852C0" w:rsidRPr="00233F15">
        <w:rPr>
          <w:bCs/>
          <w:iCs/>
          <w:color w:val="000000" w:themeColor="text1"/>
        </w:rPr>
        <w:t xml:space="preserve"> of complex interactions involving multiple alleles at multiple genes</w:t>
      </w:r>
      <w:r w:rsidR="000852C0" w:rsidRPr="00233F15">
        <w:rPr>
          <w:bCs/>
          <w:iCs/>
          <w:color w:val="000000" w:themeColor="text1"/>
        </w:rPr>
        <w:fldChar w:fldCharType="begin" w:fldLock="1"/>
      </w:r>
      <w:r w:rsidR="00E02FA1">
        <w:rPr>
          <w:bCs/>
          <w:iCs/>
          <w:color w:val="000000" w:themeColor="text1"/>
        </w:rPr>
        <w:instrText>ADDIN CSL_CITATION {"citationItems":[{"id":"ITEM-1","itemData":{"DOI":"10.1038/nrg3575","ISSN":"1471-0064","PMID":"24296534","abstract":"Systems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Genetics","id":"ITEM-1","issue":"1","issued":{"date-parts":[["2014","1"]]},"page":"34-48","publisher":"NIH Public Access","title":"Systems genetics approaches to understand complex traits.","type":"article-journal","volume":"15"},"uris":["http://www.mendeley.com/documents/?uuid=a97a69a9-d7df-3096-adc7-6b9f55883d79"]}],"mendeley":{"formattedCitation":"&lt;sup&gt;4&lt;/sup&gt;","plainTextFormattedCitation":"4","previouslyFormattedCitation":"&lt;sup&gt;4&lt;/sup&gt;"},"properties":{"noteIndex":0},"schema":"https://github.com/citation-style-language/schema/raw/master/csl-citation.json"}</w:instrText>
      </w:r>
      <w:r w:rsidR="000852C0" w:rsidRPr="00233F15">
        <w:rPr>
          <w:bCs/>
          <w:iCs/>
          <w:color w:val="000000" w:themeColor="text1"/>
        </w:rPr>
        <w:fldChar w:fldCharType="separate"/>
      </w:r>
      <w:r w:rsidR="000852C0" w:rsidRPr="00233F15">
        <w:rPr>
          <w:bCs/>
          <w:iCs/>
          <w:noProof/>
          <w:color w:val="000000" w:themeColor="text1"/>
          <w:vertAlign w:val="superscript"/>
        </w:rPr>
        <w:t>4</w:t>
      </w:r>
      <w:r w:rsidR="000852C0" w:rsidRPr="00233F15">
        <w:rPr>
          <w:bCs/>
          <w:iCs/>
          <w:color w:val="000000" w:themeColor="text1"/>
        </w:rPr>
        <w:fldChar w:fldCharType="end"/>
      </w:r>
      <w:r w:rsidR="000852C0">
        <w:rPr>
          <w:bCs/>
          <w:iCs/>
          <w:color w:val="000000" w:themeColor="text1"/>
        </w:rPr>
        <w:t>.</w:t>
      </w:r>
      <w:r w:rsidR="00A925CC" w:rsidRPr="00233F15">
        <w:rPr>
          <w:bCs/>
          <w:iCs/>
          <w:color w:val="000000" w:themeColor="text1"/>
        </w:rPr>
        <w:t xml:space="preserve"> </w:t>
      </w:r>
    </w:p>
    <w:p w14:paraId="30ED3E0A" w14:textId="77777777" w:rsidR="00044587" w:rsidRDefault="00044587" w:rsidP="002406B6">
      <w:pPr>
        <w:jc w:val="both"/>
        <w:rPr>
          <w:bCs/>
          <w:iCs/>
          <w:color w:val="000000" w:themeColor="text1"/>
        </w:rPr>
      </w:pPr>
    </w:p>
    <w:p w14:paraId="2B7B6500" w14:textId="695B9CA3" w:rsidR="00472561" w:rsidRDefault="00E54CD9" w:rsidP="002406B6">
      <w:pPr>
        <w:jc w:val="both"/>
        <w:rPr>
          <w:bCs/>
          <w:iCs/>
          <w:color w:val="000000" w:themeColor="text1"/>
        </w:rPr>
      </w:pPr>
      <w:r>
        <w:rPr>
          <w:bCs/>
          <w:iCs/>
          <w:color w:val="000000" w:themeColor="text1"/>
        </w:rPr>
        <w:t>A major element in</w:t>
      </w:r>
      <w:r w:rsidR="002406B6">
        <w:rPr>
          <w:bCs/>
          <w:iCs/>
          <w:color w:val="000000" w:themeColor="text1"/>
        </w:rPr>
        <w:t xml:space="preserve"> the demonstrated </w:t>
      </w:r>
      <w:r w:rsidR="000C01CB">
        <w:rPr>
          <w:bCs/>
          <w:iCs/>
          <w:color w:val="000000" w:themeColor="text1"/>
        </w:rPr>
        <w:t xml:space="preserve">engineered population profiling approach was the use of a strain-specific molecular barcode.  </w:t>
      </w:r>
      <w:r>
        <w:rPr>
          <w:bCs/>
          <w:iCs/>
          <w:color w:val="000000" w:themeColor="text1"/>
        </w:rPr>
        <w:t>Use of the appropriate selection conditions coupled with sequencing of molecular barcodes</w:t>
      </w:r>
      <w:r w:rsidR="00357FD8">
        <w:rPr>
          <w:bCs/>
          <w:iCs/>
          <w:color w:val="000000" w:themeColor="text1"/>
        </w:rPr>
        <w:t xml:space="preserve"> al</w:t>
      </w:r>
      <w:r w:rsidR="000E130F">
        <w:rPr>
          <w:bCs/>
          <w:iCs/>
          <w:color w:val="000000" w:themeColor="text1"/>
        </w:rPr>
        <w:t>l</w:t>
      </w:r>
      <w:r w:rsidR="00357FD8">
        <w:rPr>
          <w:bCs/>
          <w:iCs/>
          <w:color w:val="000000" w:themeColor="text1"/>
        </w:rPr>
        <w:t xml:space="preserve">ows for many traits which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 xml:space="preserve">Fluorescence sorting strategies can convert many fluorescence-based assays into a barcode sequencing output, such as those using a reporter 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D660A4">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lt;sup&gt;56&lt;/sup&gt;","plainTextFormattedCitation":"56","previouslyFormattedCitation":"&lt;sup&gt;56&lt;/sup&gt;"},"properties":{"noteIndex":0},"schema":"https://github.com/citation-style-language/schema/raw/master/csl-citation.json"}</w:instrText>
      </w:r>
      <w:r w:rsidR="00FC2CCC" w:rsidRPr="00233F15">
        <w:rPr>
          <w:bCs/>
          <w:iCs/>
          <w:color w:val="000000" w:themeColor="text1"/>
        </w:rPr>
        <w:fldChar w:fldCharType="separate"/>
      </w:r>
      <w:r w:rsidR="000C5C2F" w:rsidRPr="000C5C2F">
        <w:rPr>
          <w:bCs/>
          <w:iCs/>
          <w:noProof/>
          <w:color w:val="000000" w:themeColor="text1"/>
          <w:vertAlign w:val="superscript"/>
        </w:rPr>
        <w:t>56</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2872E4" w:rsidRPr="00233F15">
        <w:rPr>
          <w:bCs/>
          <w:iCs/>
          <w:color w:val="000000" w:themeColor="text1"/>
        </w:rPr>
        <w:t>For exam</w:t>
      </w:r>
      <w:r w:rsidR="00513565">
        <w:rPr>
          <w:bCs/>
          <w:iCs/>
          <w:color w:val="000000" w:themeColor="text1"/>
        </w:rPr>
        <w:t>ple,</w:t>
      </w:r>
      <w:r w:rsidR="00A01018">
        <w:rPr>
          <w:bCs/>
          <w:iCs/>
          <w:color w:val="000000" w:themeColor="text1"/>
        </w:rPr>
        <w:t xml:space="preserve"> this approach</w:t>
      </w:r>
      <w:r w:rsidR="00FC2CCC">
        <w:rPr>
          <w:bCs/>
          <w:iCs/>
          <w:color w:val="000000" w:themeColor="text1"/>
        </w:rPr>
        <w:t xml:space="preserve"> might be expanded such that</w:t>
      </w:r>
      <w:r w:rsidR="00513565">
        <w:rPr>
          <w:bCs/>
          <w:iCs/>
          <w:color w:val="000000" w:themeColor="text1"/>
        </w:rPr>
        <w:t xml:space="preserve"> </w:t>
      </w:r>
      <w:r w:rsidR="00595FA8">
        <w:rPr>
          <w:bCs/>
          <w:iCs/>
          <w:color w:val="000000" w:themeColor="text1"/>
        </w:rPr>
        <w:t xml:space="preserve">drug efflux </w:t>
      </w:r>
      <w:r w:rsidR="005F391D">
        <w:rPr>
          <w:bCs/>
          <w:iCs/>
          <w:color w:val="000000" w:themeColor="text1"/>
        </w:rPr>
        <w:t xml:space="preserve">dynamics may be </w:t>
      </w:r>
      <w:r w:rsidR="00044587">
        <w:rPr>
          <w:bCs/>
          <w:iCs/>
          <w:color w:val="000000" w:themeColor="text1"/>
        </w:rPr>
        <w:t xml:space="preserve">directly </w:t>
      </w:r>
      <w:r w:rsidR="00956238">
        <w:rPr>
          <w:bCs/>
          <w:iCs/>
          <w:color w:val="000000" w:themeColor="text1"/>
        </w:rPr>
        <w:t>studied</w:t>
      </w:r>
      <w:r w:rsidR="00595FA8">
        <w:rPr>
          <w:bCs/>
          <w:iCs/>
          <w:color w:val="000000" w:themeColor="text1"/>
        </w:rPr>
        <w:t xml:space="preserve"> </w:t>
      </w:r>
      <w:r w:rsidR="0016788B">
        <w:rPr>
          <w:bCs/>
          <w:iCs/>
          <w:color w:val="000000" w:themeColor="text1"/>
        </w:rPr>
        <w:t xml:space="preserve">by incubating cells with </w:t>
      </w:r>
      <w:r w:rsidR="0016788B" w:rsidRPr="00233F15">
        <w:rPr>
          <w:bCs/>
          <w:iCs/>
          <w:color w:val="000000" w:themeColor="text1"/>
        </w:rPr>
        <w:t>fluorescence-conjugated drug</w:t>
      </w:r>
      <w:r w:rsidR="0016788B">
        <w:rPr>
          <w:bCs/>
          <w:iCs/>
          <w:color w:val="000000" w:themeColor="text1"/>
        </w:rPr>
        <w:t xml:space="preserve">s </w:t>
      </w:r>
      <w:r w:rsidR="00C95881">
        <w:rPr>
          <w:bCs/>
          <w:iCs/>
          <w:color w:val="000000" w:themeColor="text1"/>
        </w:rPr>
        <w:t>and measuring efflux-mediated reduction in fluoresence</w:t>
      </w:r>
      <w:r w:rsidR="00EB7A4C">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EB7A4C">
        <w:rPr>
          <w:bCs/>
          <w:iCs/>
          <w:color w:val="000000" w:themeColor="text1"/>
        </w:rPr>
        <w:fldChar w:fldCharType="separate"/>
      </w:r>
      <w:r w:rsidR="000C5C2F" w:rsidRPr="000C5C2F">
        <w:rPr>
          <w:bCs/>
          <w:iCs/>
          <w:noProof/>
          <w:color w:val="000000" w:themeColor="text1"/>
          <w:vertAlign w:val="superscript"/>
        </w:rPr>
        <w:t>33</w:t>
      </w:r>
      <w:r w:rsidR="00EB7A4C">
        <w:rPr>
          <w:bCs/>
          <w:iCs/>
          <w:color w:val="000000" w:themeColor="text1"/>
        </w:rPr>
        <w:fldChar w:fldCharType="end"/>
      </w:r>
      <w:r w:rsidR="00C95881">
        <w:rPr>
          <w:bCs/>
          <w:iCs/>
          <w:color w:val="000000" w:themeColor="text1"/>
        </w:rPr>
        <w:t xml:space="preserve"> using a combination of cell sorting and barcode sequencing</w:t>
      </w:r>
      <w:r w:rsidR="00044587">
        <w:rPr>
          <w:bCs/>
          <w:iCs/>
          <w:color w:val="000000" w:themeColor="text1"/>
        </w:rPr>
        <w:t xml:space="preserve"> over time</w:t>
      </w:r>
      <w:r w:rsidR="00FC2CCC">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D660A4">
        <w:rPr>
          <w:bCs/>
          <w:iCs/>
          <w:color w:val="000000" w:themeColor="text1"/>
        </w:rPr>
        <w: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57&lt;/sup&gt;","plainTextFormattedCitation":"57","previouslyFormattedCitation":"&lt;sup&gt;57&lt;/sup&gt;"},"properties":{"noteIndex":0},"schema":"https://github.com/citation-style-language/schema/raw/master/csl-citation.json"}</w:instrText>
      </w:r>
      <w:r w:rsidR="00877258" w:rsidRPr="00233F15">
        <w:rPr>
          <w:bCs/>
          <w:iCs/>
          <w:color w:val="000000" w:themeColor="text1"/>
        </w:rPr>
        <w:fldChar w:fldCharType="separate"/>
      </w:r>
      <w:r w:rsidR="000C5C2F" w:rsidRPr="000C5C2F">
        <w:rPr>
          <w:bCs/>
          <w:iCs/>
          <w:noProof/>
          <w:color w:val="000000" w:themeColor="text1"/>
          <w:vertAlign w:val="superscript"/>
        </w:rPr>
        <w:t>57</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w:t>
      </w:r>
      <w:r w:rsidR="00464D84">
        <w:rPr>
          <w:bCs/>
          <w:iCs/>
          <w:color w:val="000000" w:themeColor="text1"/>
        </w:rPr>
        <w:t>ed by population engineering could</w:t>
      </w:r>
      <w:r w:rsidR="00472561">
        <w:rPr>
          <w:bCs/>
          <w:iCs/>
          <w:color w:val="000000" w:themeColor="text1"/>
        </w:rPr>
        <w:t xml:space="preserve"> be ch</w:t>
      </w:r>
      <w:r w:rsidR="005E1338">
        <w:rPr>
          <w:bCs/>
          <w:iCs/>
          <w:color w:val="000000" w:themeColor="text1"/>
        </w:rPr>
        <w:t>aracterized for multiple</w:t>
      </w:r>
      <w:r w:rsidR="00464D84">
        <w:rPr>
          <w:bCs/>
          <w:iCs/>
          <w:color w:val="000000" w:themeColor="text1"/>
        </w:rPr>
        <w:t xml:space="preserve"> complex</w:t>
      </w:r>
      <w:r w:rsidR="00D9098F">
        <w:rPr>
          <w:bCs/>
          <w:iCs/>
          <w:color w:val="000000" w:themeColor="text1"/>
        </w:rPr>
        <w:t xml:space="preserve"> phenotypes at a large scale.</w:t>
      </w:r>
    </w:p>
    <w:p w14:paraId="6EFC3E42" w14:textId="77777777" w:rsidR="00044587" w:rsidRDefault="00044587" w:rsidP="00044587">
      <w:pPr>
        <w:jc w:val="both"/>
        <w:rPr>
          <w:bCs/>
          <w:iCs/>
          <w:color w:val="000000" w:themeColor="text1"/>
        </w:rPr>
      </w:pPr>
    </w:p>
    <w:p w14:paraId="3B472BF3" w14:textId="4AD8F39D" w:rsidR="003611F6" w:rsidRDefault="00895D27" w:rsidP="00497FD4">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will permit a</w:t>
      </w:r>
      <w:r w:rsidR="001A6D26">
        <w:rPr>
          <w:bCs/>
          <w:iCs/>
          <w:color w:val="000000" w:themeColor="text1"/>
        </w:rPr>
        <w:t xml:space="preserve"> </w:t>
      </w:r>
      <w:r w:rsidR="00314EB9">
        <w:rPr>
          <w:bCs/>
          <w:iCs/>
          <w:color w:val="000000" w:themeColor="text1"/>
        </w:rPr>
        <w:t>DCGA</w:t>
      </w:r>
      <w:r w:rsidR="001A6D26">
        <w:rPr>
          <w:bCs/>
          <w:iCs/>
          <w:color w:val="000000" w:themeColor="text1"/>
        </w:rPr>
        <w:t xml:space="preserve"> of </w:t>
      </w:r>
      <w:r w:rsidR="009743B0">
        <w:rPr>
          <w:bCs/>
          <w:iCs/>
          <w:color w:val="000000" w:themeColor="text1"/>
        </w:rPr>
        <w:t xml:space="preserve">many </w:t>
      </w:r>
      <w:r w:rsidR="001A6D26">
        <w:rPr>
          <w:bCs/>
          <w:iCs/>
          <w:color w:val="000000" w:themeColor="text1"/>
        </w:rPr>
        <w:t xml:space="preserve">biological systems in multiple organisms.  </w:t>
      </w:r>
      <w:r w:rsidR="00B67B63">
        <w:rPr>
          <w:bCs/>
          <w:iCs/>
          <w:color w:val="000000" w:themeColor="text1"/>
        </w:rPr>
        <w:t xml:space="preserve">The expanse of currently-available </w:t>
      </w:r>
      <w:r w:rsidR="001A6D26">
        <w:rPr>
          <w:bCs/>
          <w:iCs/>
          <w:color w:val="000000" w:themeColor="text1"/>
        </w:rPr>
        <w:t xml:space="preserve">molecular tools will allow an </w:t>
      </w:r>
      <w:r w:rsidR="0030203D">
        <w:rPr>
          <w:bCs/>
          <w:iCs/>
          <w:color w:val="000000" w:themeColor="text1"/>
        </w:rPr>
        <w:t xml:space="preserve">extension </w:t>
      </w:r>
      <w:r w:rsidR="001A6D26">
        <w:rPr>
          <w:bCs/>
          <w:iCs/>
          <w:color w:val="000000" w:themeColor="text1"/>
        </w:rPr>
        <w:t xml:space="preserve">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7A3138">
        <w:rPr>
          <w:bCs/>
          <w:iCs/>
          <w:color w:val="000000" w:themeColor="text1"/>
        </w:rPr>
        <w:t xml:space="preserve">With </w:t>
      </w:r>
      <w:r w:rsidR="00D23F36">
        <w:rPr>
          <w:bCs/>
          <w:iCs/>
          <w:color w:val="000000" w:themeColor="text1"/>
        </w:rPr>
        <w:t>ubiquitous</w:t>
      </w:r>
      <w:r w:rsidR="007A3138">
        <w:rPr>
          <w:bCs/>
          <w:iCs/>
          <w:color w:val="000000" w:themeColor="text1"/>
        </w:rPr>
        <w:t xml:space="preserve"> complex genotype-to-phenotype relationships in biological systems</w:t>
      </w:r>
      <w:r w:rsidR="00C6689B">
        <w:rPr>
          <w:bCs/>
          <w:iCs/>
          <w:color w:val="000000" w:themeColor="text1"/>
        </w:rPr>
        <w:t xml:space="preserve">, </w:t>
      </w:r>
      <w:r w:rsidR="00235F49">
        <w:rPr>
          <w:bCs/>
          <w:iCs/>
          <w:color w:val="000000" w:themeColor="text1"/>
        </w:rPr>
        <w:t>DCGAs may</w:t>
      </w:r>
      <w:r w:rsidR="007A3138">
        <w:rPr>
          <w:bCs/>
          <w:iCs/>
          <w:color w:val="000000" w:themeColor="text1"/>
        </w:rPr>
        <w:t xml:space="preserve"> provide a</w:t>
      </w:r>
      <w:r w:rsidR="00235F49">
        <w:rPr>
          <w:bCs/>
          <w:iCs/>
          <w:color w:val="000000" w:themeColor="text1"/>
        </w:rPr>
        <w:t xml:space="preserve"> much-needed</w:t>
      </w:r>
      <w:r w:rsidR="00497FD4">
        <w:rPr>
          <w:bCs/>
          <w:iCs/>
          <w:color w:val="000000" w:themeColor="text1"/>
        </w:rPr>
        <w:t xml:space="preserve"> </w:t>
      </w:r>
      <w:r w:rsidR="009C2605">
        <w:rPr>
          <w:bCs/>
          <w:iCs/>
          <w:color w:val="000000" w:themeColor="text1"/>
        </w:rPr>
        <w:t>possibility</w:t>
      </w:r>
      <w:r w:rsidR="00B67B63">
        <w:rPr>
          <w:bCs/>
          <w:iCs/>
          <w:color w:val="000000" w:themeColor="text1"/>
        </w:rPr>
        <w:t xml:space="preserve"> to dissect, </w:t>
      </w:r>
      <w:r w:rsidR="00497FD4">
        <w:rPr>
          <w:bCs/>
          <w:iCs/>
          <w:color w:val="000000" w:themeColor="text1"/>
        </w:rPr>
        <w:t>reconstruct</w:t>
      </w:r>
      <w:r w:rsidR="00B67B63">
        <w:rPr>
          <w:bCs/>
          <w:iCs/>
          <w:color w:val="000000" w:themeColor="text1"/>
        </w:rPr>
        <w:t>, and understand</w:t>
      </w:r>
      <w:r w:rsidR="00497FD4">
        <w:rPr>
          <w:bCs/>
          <w:iCs/>
          <w:color w:val="000000" w:themeColor="text1"/>
        </w:rPr>
        <w:t xml:space="preserve"> </w:t>
      </w:r>
      <w:r w:rsidR="009743B0">
        <w:rPr>
          <w:bCs/>
          <w:iCs/>
          <w:color w:val="000000" w:themeColor="text1"/>
        </w:rPr>
        <w:t xml:space="preserve">multi-gene systems in </w:t>
      </w:r>
      <w:r w:rsidR="00ED1251">
        <w:rPr>
          <w:bCs/>
          <w:iCs/>
          <w:color w:val="000000" w:themeColor="text1"/>
        </w:rPr>
        <w:t>many</w:t>
      </w:r>
      <w:r w:rsidR="00B43D4E">
        <w:rPr>
          <w:bCs/>
          <w:iCs/>
          <w:color w:val="000000" w:themeColor="text1"/>
        </w:rPr>
        <w:t xml:space="preserve"> living organisms</w:t>
      </w:r>
      <w:r w:rsidR="003611F6" w:rsidRPr="00233F15">
        <w:rPr>
          <w:bCs/>
          <w:iCs/>
          <w:color w:val="000000" w:themeColor="text1"/>
        </w:rPr>
        <w:t>.</w:t>
      </w: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1B3E2558" w:rsidR="007C7DF9" w:rsidRPr="00233F15" w:rsidRDefault="007C7DF9" w:rsidP="00224FCB">
      <w:pPr>
        <w:outlineLvl w:val="0"/>
        <w:rPr>
          <w:b/>
          <w:bCs/>
          <w:iCs/>
          <w:color w:val="000000" w:themeColor="text1"/>
        </w:rPr>
      </w:pPr>
      <w:r w:rsidRPr="00233F15">
        <w:rPr>
          <w:b/>
          <w:bCs/>
          <w:iCs/>
          <w:color w:val="000000" w:themeColor="text1"/>
        </w:rPr>
        <w:t xml:space="preserve">Yeast </w:t>
      </w:r>
      <w:del w:id="353" w:author="Albi Celaj" w:date="2018-10-23T13:45:00Z">
        <w:r w:rsidRPr="00233F15" w:rsidDel="00EC5103">
          <w:rPr>
            <w:b/>
            <w:bCs/>
            <w:iCs/>
            <w:color w:val="000000" w:themeColor="text1"/>
          </w:rPr>
          <w:delText>Strains</w:delText>
        </w:r>
      </w:del>
      <w:ins w:id="354" w:author="Albi Celaj" w:date="2018-10-23T13:45:00Z">
        <w:r w:rsidR="00EC5103">
          <w:rPr>
            <w:b/>
            <w:bCs/>
            <w:iCs/>
            <w:color w:val="000000" w:themeColor="text1"/>
          </w:rPr>
          <w:t>s</w:t>
        </w:r>
        <w:r w:rsidR="00EC5103" w:rsidRPr="00233F15">
          <w:rPr>
            <w:b/>
            <w:bCs/>
            <w:iCs/>
            <w:color w:val="000000" w:themeColor="text1"/>
          </w:rPr>
          <w:t>trains</w:t>
        </w:r>
      </w:ins>
    </w:p>
    <w:p w14:paraId="27D1AF6A" w14:textId="296C4AAA" w:rsidR="00580B25" w:rsidRPr="00233F15" w:rsidRDefault="00580B25" w:rsidP="00224FCB">
      <w:pPr>
        <w:rPr>
          <w:rFonts w:eastAsia="Times New Roman"/>
          <w:color w:val="000000" w:themeColor="text1"/>
        </w:rPr>
      </w:pPr>
      <w:commentRangeStart w:id="355"/>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355"/>
      <w:r w:rsidR="006A3CE7" w:rsidRPr="00233F15">
        <w:rPr>
          <w:rStyle w:val="CommentReference"/>
        </w:rPr>
        <w:commentReference w:id="355"/>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356"/>
      <w:r w:rsidRPr="00233F15">
        <w:rPr>
          <w:b/>
          <w:bCs/>
          <w:iCs/>
          <w:color w:val="A6A6A6" w:themeColor="background1" w:themeShade="A6"/>
        </w:rPr>
        <w:t>Media</w:t>
      </w:r>
      <w:commentRangeEnd w:id="356"/>
      <w:r w:rsidR="00CB2329" w:rsidRPr="00233F15">
        <w:rPr>
          <w:rStyle w:val="CommentReference"/>
          <w:color w:val="A6A6A6" w:themeColor="background1" w:themeShade="A6"/>
        </w:rPr>
        <w:commentReference w:id="356"/>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lastRenderedPageBreak/>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29C710F7"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ins w:id="357" w:author="Albi Celaj" w:date="2018-10-23T13:45:00Z">
        <w:r w:rsidR="00EC5103">
          <w:rPr>
            <w:b/>
            <w:bCs/>
            <w:iCs/>
            <w:color w:val="000000" w:themeColor="text1"/>
          </w:rPr>
          <w:t>b</w:t>
        </w:r>
      </w:ins>
      <w:del w:id="358" w:author="Albi Celaj" w:date="2018-10-23T13:45:00Z">
        <w:r w:rsidR="00DB75AD" w:rsidRPr="00233F15" w:rsidDel="00EC5103">
          <w:rPr>
            <w:b/>
            <w:bCs/>
            <w:iCs/>
            <w:color w:val="000000" w:themeColor="text1"/>
          </w:rPr>
          <w:delText>B</w:delText>
        </w:r>
      </w:del>
      <w:r w:rsidR="00DB75AD" w:rsidRPr="00233F15">
        <w:rPr>
          <w:b/>
          <w:bCs/>
          <w:iCs/>
          <w:color w:val="000000" w:themeColor="text1"/>
        </w:rPr>
        <w:t xml:space="preserve">arcoder </w:t>
      </w:r>
      <w:ins w:id="359" w:author="Albi Celaj" w:date="2018-10-23T13:45:00Z">
        <w:r w:rsidR="00EC5103">
          <w:rPr>
            <w:b/>
            <w:bCs/>
            <w:iCs/>
            <w:color w:val="000000" w:themeColor="text1"/>
          </w:rPr>
          <w:t>p</w:t>
        </w:r>
      </w:ins>
      <w:del w:id="360" w:author="Albi Celaj" w:date="2018-10-23T13:45:00Z">
        <w:r w:rsidR="00DB75AD" w:rsidRPr="00233F15" w:rsidDel="00EC5103">
          <w:rPr>
            <w:b/>
            <w:bCs/>
            <w:iCs/>
            <w:color w:val="000000" w:themeColor="text1"/>
          </w:rPr>
          <w:delText>P</w:delText>
        </w:r>
      </w:del>
      <w:r w:rsidR="00DB75AD" w:rsidRPr="00233F15">
        <w:rPr>
          <w:b/>
          <w:bCs/>
          <w:iCs/>
          <w:color w:val="000000" w:themeColor="text1"/>
        </w:rPr>
        <w:t>lasmid</w:t>
      </w:r>
    </w:p>
    <w:p w14:paraId="4F385509" w14:textId="5BD2D903" w:rsidR="003E75FC" w:rsidRDefault="00FA4839" w:rsidP="004210F6">
      <w:pPr>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361"/>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361"/>
      <w:r w:rsidR="00D20F9C">
        <w:rPr>
          <w:rStyle w:val="CommentReference"/>
          <w:rFonts w:asciiTheme="minorHAnsi" w:hAnsiTheme="minorHAnsi" w:cstheme="minorBidi"/>
        </w:rPr>
        <w:commentReference w:id="361"/>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362"/>
      <w:commentRangeEnd w:id="362"/>
      <w:r w:rsidR="00AD3ECF">
        <w:rPr>
          <w:rStyle w:val="CommentReference"/>
          <w:rFonts w:asciiTheme="minorHAnsi" w:hAnsiTheme="minorHAnsi" w:cstheme="minorBidi"/>
        </w:rPr>
        <w:commentReference w:id="362"/>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00E28929" w:rsidR="00525F1B" w:rsidRDefault="006A63BB" w:rsidP="00224FCB">
      <w:pPr>
        <w:jc w:val="both"/>
        <w:rPr>
          <w:b/>
          <w:bCs/>
          <w:iCs/>
          <w:color w:val="000000" w:themeColor="text1"/>
        </w:rPr>
      </w:pPr>
      <w:r w:rsidRPr="00233F15">
        <w:rPr>
          <w:b/>
          <w:bCs/>
          <w:iCs/>
          <w:color w:val="000000" w:themeColor="text1"/>
        </w:rPr>
        <w:t xml:space="preserve">Generating a </w:t>
      </w:r>
      <w:del w:id="363" w:author="Albi Celaj" w:date="2018-10-23T13:46:00Z">
        <w:r w:rsidRPr="00233F15" w:rsidDel="00EC5103">
          <w:rPr>
            <w:b/>
            <w:bCs/>
            <w:iCs/>
            <w:color w:val="000000" w:themeColor="text1"/>
          </w:rPr>
          <w:delText xml:space="preserve">Barcoder </w:delText>
        </w:r>
      </w:del>
      <w:ins w:id="364" w:author="Albi Celaj" w:date="2018-10-23T13:46:00Z">
        <w:r w:rsidR="00EC5103">
          <w:rPr>
            <w:b/>
            <w:bCs/>
            <w:iCs/>
            <w:color w:val="000000" w:themeColor="text1"/>
          </w:rPr>
          <w:t>b</w:t>
        </w:r>
        <w:r w:rsidR="00EC5103" w:rsidRPr="00233F15">
          <w:rPr>
            <w:b/>
            <w:bCs/>
            <w:iCs/>
            <w:color w:val="000000" w:themeColor="text1"/>
          </w:rPr>
          <w:t xml:space="preserve">arcoder </w:t>
        </w:r>
      </w:ins>
      <w:del w:id="365" w:author="Albi Celaj" w:date="2018-10-23T13:46:00Z">
        <w:r w:rsidRPr="00233F15" w:rsidDel="00EC5103">
          <w:rPr>
            <w:b/>
            <w:bCs/>
            <w:iCs/>
            <w:color w:val="000000" w:themeColor="text1"/>
          </w:rPr>
          <w:delText>Strain</w:delText>
        </w:r>
      </w:del>
      <w:ins w:id="366" w:author="Albi Celaj" w:date="2018-10-23T13:46:00Z">
        <w:r w:rsidR="00EC5103">
          <w:rPr>
            <w:b/>
            <w:bCs/>
            <w:iCs/>
            <w:color w:val="000000" w:themeColor="text1"/>
          </w:rPr>
          <w:t>s</w:t>
        </w:r>
        <w:r w:rsidR="00EC5103" w:rsidRPr="00233F15">
          <w:rPr>
            <w:b/>
            <w:bCs/>
            <w:iCs/>
            <w:color w:val="000000" w:themeColor="text1"/>
          </w:rPr>
          <w:t>train</w:t>
        </w:r>
      </w:ins>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367"/>
      <w:commentRangeEnd w:id="367"/>
      <w:r w:rsidR="002F37D7">
        <w:rPr>
          <w:rStyle w:val="CommentReference"/>
          <w:rFonts w:asciiTheme="minorHAnsi" w:hAnsiTheme="minorHAnsi" w:cstheme="minorBidi"/>
        </w:rPr>
        <w:commentReference w:id="367"/>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w:t>
      </w:r>
      <w:r w:rsidR="001A4394">
        <w:rPr>
          <w:bCs/>
          <w:iCs/>
          <w:color w:val="000000" w:themeColor="text1"/>
        </w:rPr>
        <w:lastRenderedPageBreak/>
        <w:t xml:space="preserve">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368"/>
      <w:commentRangeEnd w:id="368"/>
      <w:r w:rsidR="001A4394">
        <w:rPr>
          <w:rStyle w:val="CommentReference"/>
          <w:rFonts w:asciiTheme="minorHAnsi" w:hAnsiTheme="minorHAnsi" w:cstheme="minorBidi"/>
        </w:rPr>
        <w:commentReference w:id="368"/>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7DFF888D" w:rsidR="000928E2" w:rsidRDefault="001229B3" w:rsidP="004210F6">
      <w:pPr>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D660A4">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lt;sup&gt;58&lt;/sup&gt;","plainTextFormattedCitation":"58","previouslyFormattedCitation":"&lt;sup&gt;58&lt;/sup&gt;"},"properties":{"noteIndex":0},"schema":"https://github.com/citation-style-language/schema/raw/master/csl-citation.json"}</w:instrText>
      </w:r>
      <w:r w:rsidR="001A4394" w:rsidRPr="00233F15">
        <w:rPr>
          <w:bCs/>
          <w:iCs/>
          <w:color w:val="000000" w:themeColor="text1"/>
        </w:rPr>
        <w:fldChar w:fldCharType="separate"/>
      </w:r>
      <w:r w:rsidR="000C5C2F" w:rsidRPr="000C5C2F">
        <w:rPr>
          <w:bCs/>
          <w:iCs/>
          <w:noProof/>
          <w:color w:val="000000" w:themeColor="text1"/>
          <w:vertAlign w:val="superscript"/>
        </w:rPr>
        <w:t>58</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D660A4">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lt;sup&gt;59&lt;/sup&gt;","plainTextFormattedCitation":"59","previouslyFormattedCitation":"&lt;sup&gt;59&lt;/sup&gt;"},"properties":{"noteIndex":0},"schema":"https://github.com/citation-style-language/schema/raw/master/csl-citation.json"}</w:instrText>
      </w:r>
      <w:r w:rsidR="00096F44">
        <w:rPr>
          <w:color w:val="000000" w:themeColor="text1"/>
        </w:rPr>
        <w:fldChar w:fldCharType="separate"/>
      </w:r>
      <w:r w:rsidR="000C5C2F" w:rsidRPr="000C5C2F">
        <w:rPr>
          <w:noProof/>
          <w:color w:val="000000" w:themeColor="text1"/>
          <w:vertAlign w:val="superscript"/>
        </w:rPr>
        <w:t>59</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5E8B6CD8"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860FF8">
        <w:t>Z</w:t>
      </w:r>
      <w:r w:rsidR="00F55D18">
        <w:t>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w:t>
      </w:r>
      <w:r w:rsidR="00345E3C">
        <w:t xml:space="preserve">lysed </w:t>
      </w:r>
      <w:r w:rsidR="00845A1A">
        <w:t xml:space="preserve">colony,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369"/>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369"/>
      <w:r w:rsidR="006471EB">
        <w:rPr>
          <w:rStyle w:val="CommentReference"/>
          <w:rFonts w:asciiTheme="minorHAnsi" w:hAnsiTheme="minorHAnsi" w:cstheme="minorBidi"/>
        </w:rPr>
        <w:commentReference w:id="369"/>
      </w:r>
    </w:p>
    <w:p w14:paraId="6941AE24" w14:textId="77777777" w:rsidR="00C44509" w:rsidRPr="00233F15" w:rsidRDefault="00C44509" w:rsidP="00224FCB">
      <w:pPr>
        <w:jc w:val="both"/>
        <w:rPr>
          <w:b/>
          <w:bCs/>
          <w:iCs/>
          <w:color w:val="000000" w:themeColor="text1"/>
        </w:rPr>
      </w:pPr>
    </w:p>
    <w:p w14:paraId="1EAB2939" w14:textId="2F96B2D4" w:rsidR="00D33A2A" w:rsidRPr="00233F15" w:rsidRDefault="00D33A2A" w:rsidP="00224FCB">
      <w:pPr>
        <w:jc w:val="both"/>
        <w:outlineLvl w:val="0"/>
        <w:rPr>
          <w:b/>
          <w:bCs/>
          <w:iCs/>
          <w:color w:val="000000" w:themeColor="text1"/>
        </w:rPr>
      </w:pPr>
      <w:r w:rsidRPr="00233F15">
        <w:rPr>
          <w:b/>
          <w:bCs/>
          <w:iCs/>
          <w:color w:val="000000" w:themeColor="text1"/>
        </w:rPr>
        <w:t xml:space="preserve">Creating </w:t>
      </w:r>
      <w:del w:id="370" w:author="Albi Celaj" w:date="2018-10-23T13:46:00Z">
        <w:r w:rsidRPr="00233F15" w:rsidDel="00EC5103">
          <w:rPr>
            <w:b/>
            <w:bCs/>
            <w:iCs/>
            <w:color w:val="000000" w:themeColor="text1"/>
          </w:rPr>
          <w:delText xml:space="preserve">A </w:delText>
        </w:r>
      </w:del>
      <w:ins w:id="371" w:author="Albi Celaj" w:date="2018-10-23T13:46:00Z">
        <w:r w:rsidR="00EC5103">
          <w:rPr>
            <w:b/>
            <w:bCs/>
            <w:iCs/>
            <w:color w:val="000000" w:themeColor="text1"/>
          </w:rPr>
          <w:t>a</w:t>
        </w:r>
        <w:r w:rsidR="00EC5103" w:rsidRPr="00233F15">
          <w:rPr>
            <w:b/>
            <w:bCs/>
            <w:iCs/>
            <w:color w:val="000000" w:themeColor="text1"/>
          </w:rPr>
          <w:t xml:space="preserve"> </w:t>
        </w:r>
      </w:ins>
      <w:r w:rsidRPr="00233F15">
        <w:rPr>
          <w:b/>
          <w:bCs/>
          <w:iCs/>
          <w:color w:val="000000" w:themeColor="text1"/>
        </w:rPr>
        <w:t>‘</w:t>
      </w:r>
      <w:del w:id="372" w:author="Albi Celaj" w:date="2018-10-23T13:46:00Z">
        <w:r w:rsidRPr="00233F15" w:rsidDel="00EC5103">
          <w:rPr>
            <w:b/>
            <w:bCs/>
            <w:iCs/>
            <w:color w:val="000000" w:themeColor="text1"/>
          </w:rPr>
          <w:delText xml:space="preserve">Gold </w:delText>
        </w:r>
      </w:del>
      <w:ins w:id="373" w:author="Albi Celaj" w:date="2018-10-23T13:46:00Z">
        <w:r w:rsidR="00EC5103">
          <w:rPr>
            <w:b/>
            <w:bCs/>
            <w:iCs/>
            <w:color w:val="000000" w:themeColor="text1"/>
          </w:rPr>
          <w:t>g</w:t>
        </w:r>
        <w:r w:rsidR="00EC5103" w:rsidRPr="00233F15">
          <w:rPr>
            <w:b/>
            <w:bCs/>
            <w:iCs/>
            <w:color w:val="000000" w:themeColor="text1"/>
          </w:rPr>
          <w:t xml:space="preserve">old </w:t>
        </w:r>
      </w:ins>
      <w:del w:id="374" w:author="Albi Celaj" w:date="2018-10-23T13:46:00Z">
        <w:r w:rsidRPr="00233F15" w:rsidDel="00EC5103">
          <w:rPr>
            <w:b/>
            <w:bCs/>
            <w:iCs/>
            <w:color w:val="000000" w:themeColor="text1"/>
          </w:rPr>
          <w:delText xml:space="preserve">Standard’ </w:delText>
        </w:r>
      </w:del>
      <w:ins w:id="375" w:author="Albi Celaj" w:date="2018-10-23T13:46:00Z">
        <w:r w:rsidR="00EC5103">
          <w:rPr>
            <w:b/>
            <w:bCs/>
            <w:iCs/>
            <w:color w:val="000000" w:themeColor="text1"/>
          </w:rPr>
          <w:t>s</w:t>
        </w:r>
        <w:r w:rsidR="00EC5103" w:rsidRPr="00233F15">
          <w:rPr>
            <w:b/>
            <w:bCs/>
            <w:iCs/>
            <w:color w:val="000000" w:themeColor="text1"/>
          </w:rPr>
          <w:t xml:space="preserve">tandard’ </w:t>
        </w:r>
      </w:ins>
      <w:del w:id="376" w:author="Albi Celaj" w:date="2018-10-23T13:46:00Z">
        <w:r w:rsidRPr="00233F15" w:rsidDel="00EC5103">
          <w:rPr>
            <w:b/>
            <w:bCs/>
            <w:iCs/>
            <w:color w:val="000000" w:themeColor="text1"/>
          </w:rPr>
          <w:delText xml:space="preserve">Genotyped </w:delText>
        </w:r>
      </w:del>
      <w:ins w:id="377" w:author="Albi Celaj" w:date="2018-10-23T13:46:00Z">
        <w:r w:rsidR="00EC5103">
          <w:rPr>
            <w:b/>
            <w:bCs/>
            <w:iCs/>
            <w:color w:val="000000" w:themeColor="text1"/>
          </w:rPr>
          <w:t>g</w:t>
        </w:r>
        <w:r w:rsidR="00EC5103" w:rsidRPr="00233F15">
          <w:rPr>
            <w:b/>
            <w:bCs/>
            <w:iCs/>
            <w:color w:val="000000" w:themeColor="text1"/>
          </w:rPr>
          <w:t xml:space="preserve">enotyped </w:t>
        </w:r>
      </w:ins>
      <w:del w:id="378" w:author="Albi Celaj" w:date="2018-10-23T13:46:00Z">
        <w:r w:rsidRPr="00233F15" w:rsidDel="00EC5103">
          <w:rPr>
            <w:b/>
            <w:bCs/>
            <w:iCs/>
            <w:color w:val="000000" w:themeColor="text1"/>
          </w:rPr>
          <w:delText>Set</w:delText>
        </w:r>
      </w:del>
      <w:ins w:id="379" w:author="Albi Celaj" w:date="2018-10-23T13:46:00Z">
        <w:r w:rsidR="00EC5103">
          <w:rPr>
            <w:b/>
            <w:bCs/>
            <w:iCs/>
            <w:color w:val="000000" w:themeColor="text1"/>
          </w:rPr>
          <w:t>s</w:t>
        </w:r>
        <w:r w:rsidR="00EC5103" w:rsidRPr="00233F15">
          <w:rPr>
            <w:b/>
            <w:bCs/>
            <w:iCs/>
            <w:color w:val="000000" w:themeColor="text1"/>
          </w:rPr>
          <w:t>et</w:t>
        </w:r>
      </w:ins>
    </w:p>
    <w:p w14:paraId="3B638AFA" w14:textId="72AA4299" w:rsidR="00976E03" w:rsidRDefault="00D33A2A" w:rsidP="004210F6">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00CA7F7A" w:rsidRPr="00233F15">
        <w:rPr>
          <w:bCs/>
          <w:iCs/>
          <w:color w:val="000000" w:themeColor="text1"/>
        </w:rPr>
        <w:t>individual</w:t>
      </w:r>
      <w:r w:rsidRPr="00233F15">
        <w:rPr>
          <w:bCs/>
          <w:iCs/>
          <w:color w:val="000000" w:themeColor="text1"/>
        </w:rPr>
        <w:t xml:space="preserve">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7F172A26"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Pr="00817E7B">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5A527704" w:rsidR="00A27236" w:rsidRPr="00233F15" w:rsidRDefault="00A27236" w:rsidP="00224FCB">
      <w:pPr>
        <w:jc w:val="both"/>
        <w:outlineLvl w:val="0"/>
        <w:rPr>
          <w:b/>
          <w:bCs/>
          <w:iCs/>
          <w:color w:val="000000" w:themeColor="text1"/>
        </w:rPr>
      </w:pPr>
      <w:r w:rsidRPr="00233F15">
        <w:rPr>
          <w:b/>
          <w:bCs/>
          <w:iCs/>
          <w:color w:val="000000" w:themeColor="text1"/>
        </w:rPr>
        <w:lastRenderedPageBreak/>
        <w:t xml:space="preserve">Generating </w:t>
      </w:r>
      <w:del w:id="380" w:author="Albi Celaj" w:date="2018-10-23T13:46:00Z">
        <w:r w:rsidRPr="00233F15" w:rsidDel="00EC5103">
          <w:rPr>
            <w:b/>
            <w:bCs/>
            <w:iCs/>
            <w:color w:val="000000" w:themeColor="text1"/>
          </w:rPr>
          <w:delText xml:space="preserve">Barcoded </w:delText>
        </w:r>
      </w:del>
      <w:ins w:id="381" w:author="Albi Celaj" w:date="2018-10-23T13:46:00Z">
        <w:r w:rsidR="00EC5103">
          <w:rPr>
            <w:b/>
            <w:bCs/>
            <w:iCs/>
            <w:color w:val="000000" w:themeColor="text1"/>
          </w:rPr>
          <w:t>b</w:t>
        </w:r>
        <w:r w:rsidR="00EC5103" w:rsidRPr="00233F15">
          <w:rPr>
            <w:b/>
            <w:bCs/>
            <w:iCs/>
            <w:color w:val="000000" w:themeColor="text1"/>
          </w:rPr>
          <w:t xml:space="preserve">arcoded </w:t>
        </w:r>
      </w:ins>
      <w:del w:id="382" w:author="Albi Celaj" w:date="2018-10-23T13:46:00Z">
        <w:r w:rsidRPr="00233F15" w:rsidDel="00EC5103">
          <w:rPr>
            <w:b/>
            <w:bCs/>
            <w:iCs/>
            <w:color w:val="000000" w:themeColor="text1"/>
          </w:rPr>
          <w:delText xml:space="preserve">Random </w:delText>
        </w:r>
      </w:del>
      <w:ins w:id="383" w:author="Albi Celaj" w:date="2018-10-23T13:46:00Z">
        <w:r w:rsidR="00EC5103">
          <w:rPr>
            <w:b/>
            <w:bCs/>
            <w:iCs/>
            <w:color w:val="000000" w:themeColor="text1"/>
          </w:rPr>
          <w:t>r</w:t>
        </w:r>
        <w:r w:rsidR="00EC5103" w:rsidRPr="00233F15">
          <w:rPr>
            <w:b/>
            <w:bCs/>
            <w:iCs/>
            <w:color w:val="000000" w:themeColor="text1"/>
          </w:rPr>
          <w:t xml:space="preserve">andom </w:t>
        </w:r>
      </w:ins>
      <w:del w:id="384" w:author="Albi Celaj" w:date="2018-10-23T13:46:00Z">
        <w:r w:rsidRPr="00233F15" w:rsidDel="00EC5103">
          <w:rPr>
            <w:b/>
            <w:bCs/>
            <w:iCs/>
            <w:color w:val="000000" w:themeColor="text1"/>
          </w:rPr>
          <w:delText xml:space="preserve">Knockout </w:delText>
        </w:r>
      </w:del>
      <w:ins w:id="385" w:author="Albi Celaj" w:date="2018-10-23T13:46:00Z">
        <w:r w:rsidR="00EC5103">
          <w:rPr>
            <w:b/>
            <w:bCs/>
            <w:iCs/>
            <w:color w:val="000000" w:themeColor="text1"/>
          </w:rPr>
          <w:t>k</w:t>
        </w:r>
        <w:r w:rsidR="00EC5103" w:rsidRPr="00233F15">
          <w:rPr>
            <w:b/>
            <w:bCs/>
            <w:iCs/>
            <w:color w:val="000000" w:themeColor="text1"/>
          </w:rPr>
          <w:t xml:space="preserve">nockout </w:t>
        </w:r>
        <w:r w:rsidR="00EC5103">
          <w:rPr>
            <w:b/>
            <w:bCs/>
            <w:iCs/>
            <w:color w:val="000000" w:themeColor="text1"/>
          </w:rPr>
          <w:t>p</w:t>
        </w:r>
      </w:ins>
      <w:del w:id="386" w:author="Albi Celaj" w:date="2018-10-23T13:46:00Z">
        <w:r w:rsidRPr="00233F15" w:rsidDel="00EC5103">
          <w:rPr>
            <w:b/>
            <w:bCs/>
            <w:iCs/>
            <w:color w:val="000000" w:themeColor="text1"/>
          </w:rPr>
          <w:delText>P</w:delText>
        </w:r>
      </w:del>
      <w:r w:rsidRPr="00233F15">
        <w:rPr>
          <w:b/>
          <w:bCs/>
          <w:iCs/>
          <w:color w:val="000000" w:themeColor="text1"/>
        </w:rPr>
        <w:t>rogeny</w:t>
      </w:r>
    </w:p>
    <w:p w14:paraId="46D1AD40" w14:textId="2AF16BAF"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387"/>
      <w:r w:rsidR="000274E9" w:rsidRPr="00233F15">
        <w:rPr>
          <w:rFonts w:eastAsia="Times New Roman"/>
          <w:color w:val="333333"/>
          <w:shd w:val="clear" w:color="auto" w:fill="FFFFFF"/>
        </w:rPr>
        <w:t>previously described</w:t>
      </w:r>
      <w:commentRangeEnd w:id="387"/>
      <w:r w:rsidR="000274E9" w:rsidRPr="00233F15">
        <w:rPr>
          <w:rStyle w:val="CommentReference"/>
        </w:rPr>
        <w:commentReference w:id="387"/>
      </w:r>
      <w:r w:rsidR="000274E9" w:rsidRPr="00233F15">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274E9" w:rsidRPr="00233F15">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388"/>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388"/>
      <w:r w:rsidR="001C31A3">
        <w:rPr>
          <w:rStyle w:val="CommentReference"/>
          <w:rFonts w:asciiTheme="minorHAnsi" w:hAnsiTheme="minorHAnsi" w:cstheme="minorBidi"/>
        </w:rPr>
        <w:commentReference w:id="388"/>
      </w:r>
      <w:r w:rsidR="00A975C4">
        <w:rPr>
          <w:rFonts w:eastAsia="Calibri"/>
          <w:color w:val="333333"/>
          <w:shd w:val="clear" w:color="auto" w:fill="FFFFFF"/>
        </w:rPr>
        <w:t xml:space="preserve"> </w:t>
      </w:r>
      <w:commentRangeStart w:id="389"/>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389"/>
      <w:r w:rsidR="00D47711">
        <w:rPr>
          <w:rStyle w:val="CommentReference"/>
          <w:rFonts w:asciiTheme="minorHAnsi" w:hAnsiTheme="minorHAnsi" w:cstheme="minorBidi"/>
        </w:rPr>
        <w:commentReference w:id="389"/>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77777777"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(Fig. S2D), and furthermore we tested that samples from each pool do not exhibit any growth in </w:t>
      </w:r>
      <w:commentRangeStart w:id="390"/>
      <w:r w:rsidRPr="008E0C9A">
        <w:rPr>
          <w:bCs/>
          <w:iCs/>
          <w:color w:val="808080" w:themeColor="background1" w:themeShade="80"/>
          <w:lang w:val="en-CA"/>
        </w:rPr>
        <w:t>the selection conditions of the opposite mating type.</w:t>
      </w:r>
      <w:commentRangeEnd w:id="390"/>
      <w:r w:rsidRPr="008E0C9A">
        <w:rPr>
          <w:rStyle w:val="CommentReference"/>
          <w:rFonts w:asciiTheme="minorHAnsi" w:hAnsiTheme="minorHAnsi" w:cstheme="minorBidi"/>
          <w:color w:val="808080" w:themeColor="background1" w:themeShade="80"/>
        </w:rPr>
        <w:commentReference w:id="390"/>
      </w:r>
    </w:p>
    <w:p w14:paraId="2DFBD950" w14:textId="77777777" w:rsidR="00517ABD" w:rsidRDefault="00517ABD" w:rsidP="00224FCB">
      <w:pPr>
        <w:rPr>
          <w:rFonts w:eastAsia="Times New Roman"/>
        </w:rPr>
      </w:pPr>
    </w:p>
    <w:p w14:paraId="31CCAF93" w14:textId="77777777" w:rsidR="00517ABD" w:rsidRPr="00233F15" w:rsidRDefault="00517ABD" w:rsidP="00224FCB">
      <w:pPr>
        <w:rPr>
          <w:rFonts w:eastAsia="Times New Roman"/>
        </w:rPr>
      </w:pPr>
    </w:p>
    <w:p w14:paraId="59F879B0" w14:textId="06EF3AC8"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del w:id="391" w:author="Albi Celaj" w:date="2018-10-23T13:47:00Z">
        <w:r w:rsidR="00C21933" w:rsidRPr="00233F15" w:rsidDel="00996366">
          <w:rPr>
            <w:b/>
            <w:bCs/>
            <w:iCs/>
            <w:color w:val="000000" w:themeColor="text1"/>
          </w:rPr>
          <w:delText xml:space="preserve">Strain </w:delText>
        </w:r>
      </w:del>
      <w:ins w:id="392" w:author="Albi Celaj" w:date="2018-10-23T13:47:00Z">
        <w:r w:rsidR="00996366">
          <w:rPr>
            <w:b/>
            <w:bCs/>
            <w:iCs/>
            <w:color w:val="000000" w:themeColor="text1"/>
          </w:rPr>
          <w:t>s</w:t>
        </w:r>
        <w:r w:rsidR="00996366" w:rsidRPr="00233F15">
          <w:rPr>
            <w:b/>
            <w:bCs/>
            <w:iCs/>
            <w:color w:val="000000" w:themeColor="text1"/>
          </w:rPr>
          <w:t xml:space="preserve">train </w:t>
        </w:r>
      </w:ins>
      <w:del w:id="393" w:author="Albi Celaj" w:date="2018-10-23T13:47:00Z">
        <w:r w:rsidR="004C0159" w:rsidRPr="00233F15" w:rsidDel="00996366">
          <w:rPr>
            <w:b/>
            <w:bCs/>
            <w:iCs/>
            <w:color w:val="000000" w:themeColor="text1"/>
          </w:rPr>
          <w:delText>Genotyping</w:delText>
        </w:r>
      </w:del>
      <w:ins w:id="394" w:author="Albi Celaj" w:date="2018-10-23T13:47:00Z">
        <w:r w:rsidR="00996366">
          <w:rPr>
            <w:b/>
            <w:bCs/>
            <w:iCs/>
            <w:color w:val="000000" w:themeColor="text1"/>
          </w:rPr>
          <w:t>g</w:t>
        </w:r>
        <w:r w:rsidR="00996366" w:rsidRPr="00233F15">
          <w:rPr>
            <w:b/>
            <w:bCs/>
            <w:iCs/>
            <w:color w:val="000000" w:themeColor="text1"/>
          </w:rPr>
          <w:t>enotyping</w:t>
        </w:r>
      </w:ins>
    </w:p>
    <w:p w14:paraId="656E20CB" w14:textId="55EA3AC7"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4441D9" w:rsidRPr="00233F15">
        <w:rPr>
          <w:bCs/>
          <w:iCs/>
          <w:color w:val="000000" w:themeColor="text1"/>
        </w:rPr>
        <w:fldChar w:fldCharType="separate"/>
      </w:r>
      <w:r w:rsidR="000C5C2F" w:rsidRPr="000C5C2F">
        <w:rPr>
          <w:bCs/>
          <w:iCs/>
          <w:noProof/>
          <w:color w:val="000000" w:themeColor="text1"/>
          <w:vertAlign w:val="superscript"/>
        </w:rPr>
        <w:t>43</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6B4D4F" w:rsidRPr="00233F15">
        <w:rPr>
          <w:bCs/>
          <w:iCs/>
          <w:color w:val="000000" w:themeColor="text1"/>
        </w:rPr>
        <w:fldChar w:fldCharType="separate"/>
      </w:r>
      <w:r w:rsidR="000C5C2F" w:rsidRPr="000C5C2F">
        <w:rPr>
          <w:bCs/>
          <w:iCs/>
          <w:noProof/>
          <w:color w:val="000000" w:themeColor="text1"/>
          <w:vertAlign w:val="superscript"/>
        </w:rPr>
        <w:t>43</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65020A2E"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DC6933" w:rsidRPr="00FC1F96">
        <w:rPr>
          <w:bCs/>
          <w:iCs/>
          <w:color w:val="000000" w:themeColor="text1"/>
        </w:rPr>
        <w:fldChar w:fldCharType="separate"/>
      </w:r>
      <w:r w:rsidR="000C5C2F" w:rsidRPr="000C5C2F">
        <w:rPr>
          <w:bCs/>
          <w:iCs/>
          <w:noProof/>
          <w:color w:val="000000" w:themeColor="text1"/>
          <w:vertAlign w:val="superscript"/>
        </w:rPr>
        <w:t>43</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lastRenderedPageBreak/>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395"/>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395"/>
      <w:r w:rsidR="008F412B">
        <w:rPr>
          <w:rStyle w:val="CommentReference"/>
          <w:rFonts w:asciiTheme="minorHAnsi" w:hAnsiTheme="minorHAnsi" w:cstheme="minorBidi"/>
        </w:rPr>
        <w:commentReference w:id="395"/>
      </w:r>
    </w:p>
    <w:p w14:paraId="6773C4EC" w14:textId="77777777" w:rsidR="002A57D2" w:rsidRPr="00233F15" w:rsidRDefault="002A57D2" w:rsidP="00224FCB">
      <w:pPr>
        <w:rPr>
          <w:bCs/>
          <w:iCs/>
          <w:color w:val="000000" w:themeColor="text1"/>
        </w:rPr>
      </w:pPr>
    </w:p>
    <w:p w14:paraId="148B28BB" w14:textId="068AE34F" w:rsidR="00CB2329" w:rsidRPr="00233F15" w:rsidRDefault="00D76DA1" w:rsidP="00224FCB">
      <w:pPr>
        <w:outlineLvl w:val="0"/>
        <w:rPr>
          <w:bCs/>
          <w:iCs/>
          <w:color w:val="000000" w:themeColor="text1"/>
        </w:rPr>
      </w:pPr>
      <w:r w:rsidRPr="00233F15">
        <w:rPr>
          <w:b/>
          <w:bCs/>
          <w:iCs/>
          <w:color w:val="000000" w:themeColor="text1"/>
        </w:rPr>
        <w:t xml:space="preserve">Analysis of </w:t>
      </w:r>
      <w:del w:id="396" w:author="Albi Celaj" w:date="2018-10-23T13:47:00Z">
        <w:r w:rsidRPr="00233F15" w:rsidDel="00996366">
          <w:rPr>
            <w:b/>
            <w:bCs/>
            <w:iCs/>
            <w:color w:val="000000" w:themeColor="text1"/>
          </w:rPr>
          <w:delText xml:space="preserve">Pooled </w:delText>
        </w:r>
      </w:del>
      <w:ins w:id="397" w:author="Albi Celaj" w:date="2018-10-23T13:47:00Z">
        <w:r w:rsidR="00996366">
          <w:rPr>
            <w:b/>
            <w:bCs/>
            <w:iCs/>
            <w:color w:val="000000" w:themeColor="text1"/>
          </w:rPr>
          <w:t>p</w:t>
        </w:r>
        <w:r w:rsidR="00996366" w:rsidRPr="00233F15">
          <w:rPr>
            <w:b/>
            <w:bCs/>
            <w:iCs/>
            <w:color w:val="000000" w:themeColor="text1"/>
          </w:rPr>
          <w:t xml:space="preserve">ooled </w:t>
        </w:r>
      </w:ins>
      <w:commentRangeStart w:id="398"/>
      <w:del w:id="399" w:author="Albi Celaj" w:date="2018-10-23T13:47:00Z">
        <w:r w:rsidRPr="00233F15" w:rsidDel="00996366">
          <w:rPr>
            <w:b/>
            <w:bCs/>
            <w:iCs/>
            <w:color w:val="000000" w:themeColor="text1"/>
          </w:rPr>
          <w:delText xml:space="preserve">Strain </w:delText>
        </w:r>
      </w:del>
      <w:ins w:id="400" w:author="Albi Celaj" w:date="2018-10-23T13:47:00Z">
        <w:r w:rsidR="00996366">
          <w:rPr>
            <w:b/>
            <w:bCs/>
            <w:iCs/>
            <w:color w:val="000000" w:themeColor="text1"/>
          </w:rPr>
          <w:t>s</w:t>
        </w:r>
        <w:r w:rsidR="00996366" w:rsidRPr="00233F15">
          <w:rPr>
            <w:b/>
            <w:bCs/>
            <w:iCs/>
            <w:color w:val="000000" w:themeColor="text1"/>
          </w:rPr>
          <w:t xml:space="preserve">train </w:t>
        </w:r>
      </w:ins>
      <w:del w:id="401" w:author="Albi Celaj" w:date="2018-10-23T13:47:00Z">
        <w:r w:rsidRPr="00233F15" w:rsidDel="00996366">
          <w:rPr>
            <w:b/>
            <w:bCs/>
            <w:iCs/>
            <w:color w:val="000000" w:themeColor="text1"/>
          </w:rPr>
          <w:delText>Genotyping</w:delText>
        </w:r>
      </w:del>
      <w:commentRangeEnd w:id="398"/>
      <w:ins w:id="402" w:author="Albi Celaj" w:date="2018-10-23T13:47:00Z">
        <w:r w:rsidR="00996366">
          <w:rPr>
            <w:b/>
            <w:bCs/>
            <w:iCs/>
            <w:color w:val="000000" w:themeColor="text1"/>
          </w:rPr>
          <w:t>g</w:t>
        </w:r>
        <w:r w:rsidR="00996366" w:rsidRPr="00233F15">
          <w:rPr>
            <w:b/>
            <w:bCs/>
            <w:iCs/>
            <w:color w:val="000000" w:themeColor="text1"/>
          </w:rPr>
          <w:t>enotyping</w:t>
        </w:r>
      </w:ins>
      <w:r w:rsidRPr="00233F15">
        <w:rPr>
          <w:rStyle w:val="CommentReference"/>
        </w:rPr>
        <w:commentReference w:id="398"/>
      </w:r>
      <w:r w:rsidRPr="00233F15">
        <w:rPr>
          <w:b/>
          <w:bCs/>
          <w:iCs/>
          <w:color w:val="000000" w:themeColor="text1"/>
        </w:rPr>
        <w:t xml:space="preserve"> </w:t>
      </w:r>
      <w:del w:id="403" w:author="Albi Celaj" w:date="2018-10-23T13:47:00Z">
        <w:r w:rsidRPr="00233F15" w:rsidDel="00996366">
          <w:rPr>
            <w:b/>
            <w:bCs/>
            <w:iCs/>
            <w:color w:val="000000" w:themeColor="text1"/>
          </w:rPr>
          <w:delText>Data</w:delText>
        </w:r>
      </w:del>
      <w:ins w:id="404" w:author="Albi Celaj" w:date="2018-10-23T13:47:00Z">
        <w:r w:rsidR="00996366">
          <w:rPr>
            <w:b/>
            <w:bCs/>
            <w:iCs/>
            <w:color w:val="000000" w:themeColor="text1"/>
          </w:rPr>
          <w:t>d</w:t>
        </w:r>
        <w:r w:rsidR="00996366" w:rsidRPr="00233F15">
          <w:rPr>
            <w:b/>
            <w:bCs/>
            <w:iCs/>
            <w:color w:val="000000" w:themeColor="text1"/>
          </w:rPr>
          <w:t>ata</w:t>
        </w:r>
      </w:ins>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4639D42B" w:rsidR="002906BE" w:rsidRDefault="00EC5F55" w:rsidP="004210F6">
      <w:pPr>
        <w:jc w:val="both"/>
        <w:rPr>
          <w:bCs/>
          <w:iCs/>
          <w:color w:val="000000" w:themeColor="text1"/>
        </w:rPr>
      </w:pPr>
      <w:r w:rsidRPr="00233F15">
        <w:rPr>
          <w:bCs/>
          <w:iCs/>
          <w:color w:val="000000" w:themeColor="text1"/>
        </w:rPr>
        <w:t>For each sample</w:t>
      </w:r>
      <w:commentRangeStart w:id="405"/>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405"/>
      <w:r w:rsidR="00086A4B" w:rsidRPr="00233F15">
        <w:rPr>
          <w:rStyle w:val="CommentReference"/>
        </w:rPr>
        <w:commentReference w:id="405"/>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6A76E785" w:rsidR="00384F51" w:rsidRPr="00233F15" w:rsidRDefault="00384F51" w:rsidP="00224FCB">
      <w:pPr>
        <w:outlineLvl w:val="0"/>
        <w:rPr>
          <w:b/>
          <w:bCs/>
          <w:iCs/>
          <w:color w:val="000000" w:themeColor="text1"/>
        </w:rPr>
      </w:pPr>
      <w:r w:rsidRPr="00233F15">
        <w:rPr>
          <w:b/>
          <w:bCs/>
          <w:iCs/>
          <w:color w:val="000000" w:themeColor="text1"/>
        </w:rPr>
        <w:t xml:space="preserve">Examining </w:t>
      </w:r>
      <w:ins w:id="406" w:author="Albi Celaj" w:date="2018-10-23T13:47:00Z">
        <w:r w:rsidR="00996366">
          <w:rPr>
            <w:b/>
            <w:bCs/>
            <w:iCs/>
            <w:color w:val="000000" w:themeColor="text1"/>
          </w:rPr>
          <w:t>p</w:t>
        </w:r>
      </w:ins>
      <w:del w:id="407" w:author="Albi Celaj" w:date="2018-10-23T13:47:00Z">
        <w:r w:rsidRPr="00233F15" w:rsidDel="00996366">
          <w:rPr>
            <w:b/>
            <w:bCs/>
            <w:iCs/>
            <w:color w:val="000000" w:themeColor="text1"/>
          </w:rPr>
          <w:delText>P</w:delText>
        </w:r>
      </w:del>
      <w:r w:rsidRPr="00233F15">
        <w:rPr>
          <w:b/>
          <w:bCs/>
          <w:iCs/>
          <w:color w:val="000000" w:themeColor="text1"/>
        </w:rPr>
        <w:t xml:space="preserve">utative </w:t>
      </w:r>
      <w:ins w:id="408" w:author="Albi Celaj" w:date="2018-10-23T13:47:00Z">
        <w:r w:rsidR="00996366">
          <w:rPr>
            <w:b/>
            <w:bCs/>
            <w:iCs/>
            <w:color w:val="000000" w:themeColor="text1"/>
          </w:rPr>
          <w:t>w</w:t>
        </w:r>
      </w:ins>
      <w:del w:id="409" w:author="Albi Celaj" w:date="2018-10-23T13:47:00Z">
        <w:r w:rsidRPr="00233F15" w:rsidDel="00996366">
          <w:rPr>
            <w:b/>
            <w:bCs/>
            <w:iCs/>
            <w:color w:val="000000" w:themeColor="text1"/>
          </w:rPr>
          <w:delText>W</w:delText>
        </w:r>
      </w:del>
      <w:r w:rsidRPr="00233F15">
        <w:rPr>
          <w:b/>
          <w:bCs/>
          <w:iCs/>
          <w:color w:val="000000" w:themeColor="text1"/>
        </w:rPr>
        <w:t>ild-</w:t>
      </w:r>
      <w:ins w:id="410" w:author="Albi Celaj" w:date="2018-10-23T13:47:00Z">
        <w:r w:rsidR="00996366">
          <w:rPr>
            <w:b/>
            <w:bCs/>
            <w:iCs/>
            <w:color w:val="000000" w:themeColor="text1"/>
          </w:rPr>
          <w:t>t</w:t>
        </w:r>
      </w:ins>
      <w:del w:id="411" w:author="Albi Celaj" w:date="2018-10-23T13:47:00Z">
        <w:r w:rsidRPr="00233F15" w:rsidDel="00996366">
          <w:rPr>
            <w:b/>
            <w:bCs/>
            <w:iCs/>
            <w:color w:val="000000" w:themeColor="text1"/>
          </w:rPr>
          <w:delText>T</w:delText>
        </w:r>
      </w:del>
      <w:r w:rsidRPr="00233F15">
        <w:rPr>
          <w:b/>
          <w:bCs/>
          <w:iCs/>
          <w:color w:val="000000" w:themeColor="text1"/>
        </w:rPr>
        <w:t xml:space="preserve">ype </w:t>
      </w:r>
      <w:ins w:id="412" w:author="Albi Celaj" w:date="2018-10-23T13:47:00Z">
        <w:r w:rsidR="00996366">
          <w:rPr>
            <w:b/>
            <w:bCs/>
            <w:iCs/>
            <w:color w:val="000000" w:themeColor="text1"/>
          </w:rPr>
          <w:t>p</w:t>
        </w:r>
      </w:ins>
      <w:del w:id="413" w:author="Albi Celaj" w:date="2018-10-23T13:47:00Z">
        <w:r w:rsidRPr="00233F15" w:rsidDel="00996366">
          <w:rPr>
            <w:b/>
            <w:bCs/>
            <w:iCs/>
            <w:color w:val="000000" w:themeColor="text1"/>
          </w:rPr>
          <w:delText>P</w:delText>
        </w:r>
      </w:del>
      <w:r w:rsidRPr="00233F15">
        <w:rPr>
          <w:b/>
          <w:bCs/>
          <w:iCs/>
          <w:color w:val="000000" w:themeColor="text1"/>
        </w:rPr>
        <w:t xml:space="preserve">ool </w:t>
      </w:r>
      <w:ins w:id="414" w:author="Albi Celaj" w:date="2018-10-23T13:47:00Z">
        <w:r w:rsidR="00996366">
          <w:rPr>
            <w:b/>
            <w:bCs/>
            <w:iCs/>
            <w:color w:val="000000" w:themeColor="text1"/>
          </w:rPr>
          <w:t>s</w:t>
        </w:r>
      </w:ins>
      <w:del w:id="415" w:author="Albi Celaj" w:date="2018-10-23T13:47:00Z">
        <w:r w:rsidRPr="00233F15" w:rsidDel="00996366">
          <w:rPr>
            <w:b/>
            <w:bCs/>
            <w:iCs/>
            <w:color w:val="000000" w:themeColor="text1"/>
          </w:rPr>
          <w:delText>S</w:delText>
        </w:r>
      </w:del>
      <w:r w:rsidRPr="00233F15">
        <w:rPr>
          <w:b/>
          <w:bCs/>
          <w:iCs/>
          <w:color w:val="000000" w:themeColor="text1"/>
        </w:rPr>
        <w:t>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416"/>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416"/>
      <w:r w:rsidRPr="00233F15">
        <w:rPr>
          <w:rStyle w:val="CommentReference"/>
          <w:sz w:val="24"/>
          <w:szCs w:val="24"/>
        </w:rPr>
        <w:commentReference w:id="416"/>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417"/>
      <w:r w:rsidRPr="00233F15">
        <w:rPr>
          <w:rFonts w:eastAsia="Calibri"/>
          <w:color w:val="333333"/>
          <w:shd w:val="clear" w:color="auto" w:fill="FFFFFF"/>
        </w:rPr>
        <w:t>74 exhibited no detectable growth</w:t>
      </w:r>
      <w:commentRangeEnd w:id="417"/>
      <w:r w:rsidRPr="00233F15">
        <w:rPr>
          <w:rStyle w:val="CommentReference"/>
          <w:sz w:val="24"/>
          <w:szCs w:val="24"/>
        </w:rPr>
        <w:commentReference w:id="417"/>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3C432BD6" w:rsidR="00AF64B1" w:rsidRPr="00233F15" w:rsidRDefault="00AF64B1" w:rsidP="00224FCB">
      <w:pPr>
        <w:outlineLvl w:val="0"/>
        <w:rPr>
          <w:b/>
          <w:bCs/>
          <w:iCs/>
          <w:color w:val="000000" w:themeColor="text1"/>
        </w:rPr>
      </w:pPr>
      <w:r w:rsidRPr="00233F15">
        <w:rPr>
          <w:b/>
          <w:bCs/>
          <w:iCs/>
          <w:color w:val="000000" w:themeColor="text1"/>
        </w:rPr>
        <w:t xml:space="preserve">Estimating </w:t>
      </w:r>
      <w:ins w:id="418" w:author="Albi Celaj" w:date="2018-10-23T13:47:00Z">
        <w:r w:rsidR="00996366">
          <w:rPr>
            <w:b/>
            <w:bCs/>
            <w:iCs/>
            <w:color w:val="000000" w:themeColor="text1"/>
          </w:rPr>
          <w:t>g</w:t>
        </w:r>
      </w:ins>
      <w:del w:id="419" w:author="Albi Celaj" w:date="2018-10-23T13:47:00Z">
        <w:r w:rsidRPr="00233F15" w:rsidDel="00996366">
          <w:rPr>
            <w:b/>
            <w:bCs/>
            <w:iCs/>
            <w:color w:val="000000" w:themeColor="text1"/>
          </w:rPr>
          <w:delText>G</w:delText>
        </w:r>
      </w:del>
      <w:r w:rsidRPr="00233F15">
        <w:rPr>
          <w:b/>
          <w:bCs/>
          <w:iCs/>
          <w:color w:val="000000" w:themeColor="text1"/>
        </w:rPr>
        <w:t xml:space="preserve">enotyping </w:t>
      </w:r>
      <w:ins w:id="420" w:author="Albi Celaj" w:date="2018-10-23T13:47:00Z">
        <w:r w:rsidR="00996366">
          <w:rPr>
            <w:b/>
            <w:bCs/>
            <w:iCs/>
            <w:color w:val="000000" w:themeColor="text1"/>
          </w:rPr>
          <w:t>a</w:t>
        </w:r>
      </w:ins>
      <w:del w:id="421" w:author="Albi Celaj" w:date="2018-10-23T13:47:00Z">
        <w:r w:rsidRPr="00233F15" w:rsidDel="00996366">
          <w:rPr>
            <w:b/>
            <w:bCs/>
            <w:iCs/>
            <w:color w:val="000000" w:themeColor="text1"/>
          </w:rPr>
          <w:delText>A</w:delText>
        </w:r>
      </w:del>
      <w:r w:rsidRPr="00233F15">
        <w:rPr>
          <w:b/>
          <w:bCs/>
          <w:iCs/>
          <w:color w:val="000000" w:themeColor="text1"/>
        </w:rPr>
        <w:t xml:space="preserve">ccuracy by </w:t>
      </w:r>
      <w:ins w:id="422" w:author="Albi Celaj" w:date="2018-10-23T13:47:00Z">
        <w:r w:rsidR="00996366">
          <w:rPr>
            <w:b/>
            <w:bCs/>
            <w:iCs/>
            <w:color w:val="000000" w:themeColor="text1"/>
          </w:rPr>
          <w:t>k</w:t>
        </w:r>
      </w:ins>
      <w:del w:id="423" w:author="Albi Celaj" w:date="2018-10-23T13:47:00Z">
        <w:r w:rsidRPr="00233F15" w:rsidDel="00996366">
          <w:rPr>
            <w:b/>
            <w:bCs/>
            <w:iCs/>
            <w:color w:val="000000" w:themeColor="text1"/>
          </w:rPr>
          <w:delText>K</w:delText>
        </w:r>
      </w:del>
      <w:r w:rsidRPr="00233F15">
        <w:rPr>
          <w:b/>
          <w:bCs/>
          <w:iCs/>
          <w:color w:val="000000" w:themeColor="text1"/>
        </w:rPr>
        <w:t xml:space="preserve">nockout </w:t>
      </w:r>
      <w:ins w:id="424" w:author="Albi Celaj" w:date="2018-10-23T13:47:00Z">
        <w:r w:rsidR="00996366">
          <w:rPr>
            <w:b/>
            <w:bCs/>
            <w:iCs/>
            <w:color w:val="000000" w:themeColor="text1"/>
          </w:rPr>
          <w:t>d</w:t>
        </w:r>
      </w:ins>
      <w:del w:id="425" w:author="Albi Celaj" w:date="2018-10-23T13:47:00Z">
        <w:r w:rsidRPr="00233F15" w:rsidDel="00996366">
          <w:rPr>
            <w:b/>
            <w:bCs/>
            <w:iCs/>
            <w:color w:val="000000" w:themeColor="text1"/>
          </w:rPr>
          <w:delText>D</w:delText>
        </w:r>
      </w:del>
      <w:r w:rsidRPr="00233F15">
        <w:rPr>
          <w:b/>
          <w:bCs/>
          <w:iCs/>
          <w:color w:val="000000" w:themeColor="text1"/>
        </w:rPr>
        <w:t>istribution</w:t>
      </w:r>
    </w:p>
    <w:p w14:paraId="0C2ADB66" w14:textId="2658E9A1"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426"/>
      <w:r w:rsidRPr="00233F15">
        <w:t xml:space="preserve">cases where a wild-type is called as a mutant </w:t>
      </w:r>
      <w:r w:rsidR="00955782" w:rsidRPr="00233F15">
        <w:t>are expected to</w:t>
      </w:r>
      <w:r w:rsidRPr="00233F15">
        <w:t xml:space="preserve"> </w:t>
      </w:r>
      <w:r w:rsidRPr="00233F15">
        <w:lastRenderedPageBreak/>
        <w:t xml:space="preserve">be comparably </w:t>
      </w:r>
      <w:commentRangeEnd w:id="426"/>
      <w:r w:rsidR="00C769E2">
        <w:t>rare</w:t>
      </w:r>
      <w:r w:rsidRPr="00233F15">
        <w:rPr>
          <w:rStyle w:val="CommentReference"/>
        </w:rPr>
        <w:commentReference w:id="426"/>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35E3C14F" w:rsidR="002F34C1" w:rsidRPr="00233F15" w:rsidRDefault="00476697" w:rsidP="00224FCB">
      <w:pPr>
        <w:outlineLvl w:val="0"/>
        <w:rPr>
          <w:b/>
          <w:bCs/>
          <w:iCs/>
          <w:color w:val="000000" w:themeColor="text1"/>
        </w:rPr>
      </w:pPr>
      <w:r w:rsidRPr="00233F15">
        <w:rPr>
          <w:b/>
          <w:bCs/>
          <w:iCs/>
          <w:color w:val="000000" w:themeColor="text1"/>
        </w:rPr>
        <w:t xml:space="preserve">Indiviual </w:t>
      </w:r>
      <w:ins w:id="427" w:author="Albi Celaj" w:date="2018-10-23T13:47:00Z">
        <w:r w:rsidR="00996366">
          <w:rPr>
            <w:b/>
            <w:bCs/>
            <w:iCs/>
            <w:color w:val="000000" w:themeColor="text1"/>
          </w:rPr>
          <w:t>l</w:t>
        </w:r>
      </w:ins>
      <w:del w:id="428" w:author="Albi Celaj" w:date="2018-10-23T13:47:00Z">
        <w:r w:rsidR="00EB3337" w:rsidRPr="00233F15" w:rsidDel="00996366">
          <w:rPr>
            <w:b/>
            <w:bCs/>
            <w:iCs/>
            <w:color w:val="000000" w:themeColor="text1"/>
          </w:rPr>
          <w:delText>L</w:delText>
        </w:r>
      </w:del>
      <w:r w:rsidR="00EB3337" w:rsidRPr="00233F15">
        <w:rPr>
          <w:b/>
          <w:bCs/>
          <w:iCs/>
          <w:color w:val="000000" w:themeColor="text1"/>
        </w:rPr>
        <w:t xml:space="preserve">iquid </w:t>
      </w:r>
      <w:ins w:id="429" w:author="Albi Celaj" w:date="2018-10-23T13:47:00Z">
        <w:r w:rsidR="00996366">
          <w:rPr>
            <w:b/>
            <w:bCs/>
            <w:iCs/>
            <w:color w:val="000000" w:themeColor="text1"/>
          </w:rPr>
          <w:t>g</w:t>
        </w:r>
      </w:ins>
      <w:del w:id="430" w:author="Albi Celaj" w:date="2018-10-23T13:47:00Z">
        <w:r w:rsidR="00EB3337" w:rsidRPr="00233F15" w:rsidDel="00996366">
          <w:rPr>
            <w:b/>
            <w:bCs/>
            <w:iCs/>
            <w:color w:val="000000" w:themeColor="text1"/>
          </w:rPr>
          <w:delText>G</w:delText>
        </w:r>
      </w:del>
      <w:r w:rsidR="00EB3337" w:rsidRPr="00233F15">
        <w:rPr>
          <w:b/>
          <w:bCs/>
          <w:iCs/>
          <w:color w:val="000000" w:themeColor="text1"/>
        </w:rPr>
        <w:t xml:space="preserve">rowth </w:t>
      </w:r>
      <w:ins w:id="431" w:author="Albi Celaj" w:date="2018-10-23T13:47:00Z">
        <w:r w:rsidR="00996366">
          <w:rPr>
            <w:b/>
            <w:bCs/>
            <w:iCs/>
            <w:color w:val="000000" w:themeColor="text1"/>
          </w:rPr>
          <w:t>p</w:t>
        </w:r>
      </w:ins>
      <w:del w:id="432" w:author="Albi Celaj" w:date="2018-10-23T13:47:00Z">
        <w:r w:rsidR="00C13CAE" w:rsidRPr="00233F15" w:rsidDel="00996366">
          <w:rPr>
            <w:b/>
            <w:bCs/>
            <w:iCs/>
            <w:color w:val="000000" w:themeColor="text1"/>
          </w:rPr>
          <w:delText>P</w:delText>
        </w:r>
      </w:del>
      <w:r w:rsidR="00C13CAE" w:rsidRPr="00233F15">
        <w:rPr>
          <w:b/>
          <w:bCs/>
          <w:iCs/>
          <w:color w:val="000000" w:themeColor="text1"/>
        </w:rPr>
        <w:t>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6CE1B940" w:rsidR="0003324C" w:rsidRPr="00233F15" w:rsidRDefault="0003324C" w:rsidP="00224FCB">
      <w:pPr>
        <w:outlineLvl w:val="0"/>
        <w:rPr>
          <w:bCs/>
          <w:iCs/>
          <w:color w:val="000000" w:themeColor="text1"/>
        </w:rPr>
      </w:pPr>
      <w:r w:rsidRPr="00233F15">
        <w:rPr>
          <w:b/>
          <w:bCs/>
          <w:iCs/>
          <w:color w:val="000000" w:themeColor="text1"/>
        </w:rPr>
        <w:t xml:space="preserve">Drug </w:t>
      </w:r>
      <w:ins w:id="433" w:author="Albi Celaj" w:date="2018-10-23T13:48:00Z">
        <w:r w:rsidR="00996366">
          <w:rPr>
            <w:b/>
            <w:bCs/>
            <w:iCs/>
            <w:color w:val="000000" w:themeColor="text1"/>
          </w:rPr>
          <w:t>t</w:t>
        </w:r>
      </w:ins>
      <w:del w:id="434" w:author="Albi Celaj" w:date="2018-10-23T13:48:00Z">
        <w:r w:rsidR="0082443E" w:rsidRPr="00233F15" w:rsidDel="00996366">
          <w:rPr>
            <w:b/>
            <w:bCs/>
            <w:iCs/>
            <w:color w:val="000000" w:themeColor="text1"/>
          </w:rPr>
          <w:delText>T</w:delText>
        </w:r>
      </w:del>
      <w:r w:rsidR="0082443E" w:rsidRPr="00233F15">
        <w:rPr>
          <w:b/>
          <w:bCs/>
          <w:iCs/>
          <w:color w:val="000000" w:themeColor="text1"/>
        </w:rPr>
        <w:t xml:space="preserve">esting for </w:t>
      </w:r>
      <w:ins w:id="435" w:author="Albi Celaj" w:date="2018-10-23T13:48:00Z">
        <w:r w:rsidR="00996366">
          <w:rPr>
            <w:b/>
            <w:bCs/>
            <w:iCs/>
            <w:color w:val="000000" w:themeColor="text1"/>
          </w:rPr>
          <w:t>g</w:t>
        </w:r>
      </w:ins>
      <w:del w:id="436" w:author="Albi Celaj" w:date="2018-10-23T13:48:00Z">
        <w:r w:rsidR="0082443E" w:rsidRPr="00233F15" w:rsidDel="00996366">
          <w:rPr>
            <w:b/>
            <w:bCs/>
            <w:iCs/>
            <w:color w:val="000000" w:themeColor="text1"/>
          </w:rPr>
          <w:delText>G</w:delText>
        </w:r>
      </w:del>
      <w:r w:rsidR="0082443E" w:rsidRPr="00233F15">
        <w:rPr>
          <w:b/>
          <w:bCs/>
          <w:iCs/>
          <w:color w:val="000000" w:themeColor="text1"/>
        </w:rPr>
        <w:t xml:space="preserve">rowth </w:t>
      </w:r>
      <w:ins w:id="437" w:author="Albi Celaj" w:date="2018-10-23T13:48:00Z">
        <w:r w:rsidR="00996366">
          <w:rPr>
            <w:b/>
            <w:bCs/>
            <w:iCs/>
            <w:color w:val="000000" w:themeColor="text1"/>
          </w:rPr>
          <w:t>i</w:t>
        </w:r>
      </w:ins>
      <w:del w:id="438" w:author="Albi Celaj" w:date="2018-10-23T13:48:00Z">
        <w:r w:rsidRPr="00233F15" w:rsidDel="00996366">
          <w:rPr>
            <w:b/>
            <w:bCs/>
            <w:iCs/>
            <w:color w:val="000000" w:themeColor="text1"/>
          </w:rPr>
          <w:delText>I</w:delText>
        </w:r>
      </w:del>
      <w:r w:rsidRPr="00233F15">
        <w:rPr>
          <w:b/>
          <w:bCs/>
          <w:iCs/>
          <w:color w:val="000000" w:themeColor="text1"/>
        </w:rPr>
        <w:t>nhibition</w:t>
      </w:r>
    </w:p>
    <w:p w14:paraId="1F05B157" w14:textId="5434CCC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439"/>
      <w:r w:rsidRPr="00233F15">
        <w:rPr>
          <w:bCs/>
          <w:iCs/>
          <w:color w:val="000000" w:themeColor="text1"/>
        </w:rPr>
        <w:t xml:space="preserve">wild type </w:t>
      </w:r>
      <w:commentRangeEnd w:id="439"/>
      <w:r w:rsidR="00537EAF">
        <w:rPr>
          <w:rStyle w:val="CommentReference"/>
          <w:rFonts w:asciiTheme="minorHAnsi" w:hAnsiTheme="minorHAnsi" w:cstheme="minorBidi"/>
        </w:rPr>
        <w:commentReference w:id="439"/>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D660A4">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lt;sup&gt;60&lt;/sup&gt;","plainTextFormattedCitation":"60","previouslyFormattedCitation":"&lt;sup&gt;60&lt;/sup&gt;"},"properties":{"noteIndex":0},"schema":"https://github.com/citation-style-language/schema/raw/master/csl-citation.json"}</w:instrText>
      </w:r>
      <w:r w:rsidR="00202DC4" w:rsidRPr="00233F15">
        <w:rPr>
          <w:bCs/>
          <w:iCs/>
          <w:color w:val="000000" w:themeColor="text1"/>
        </w:rPr>
        <w:fldChar w:fldCharType="separate"/>
      </w:r>
      <w:r w:rsidR="000C5C2F" w:rsidRPr="000C5C2F">
        <w:rPr>
          <w:bCs/>
          <w:iCs/>
          <w:noProof/>
          <w:color w:val="000000" w:themeColor="text1"/>
          <w:vertAlign w:val="superscript"/>
        </w:rPr>
        <w:t>60</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180688DA" w:rsidR="00C154CD" w:rsidRPr="00233F15" w:rsidRDefault="00714621" w:rsidP="00224FCB">
      <w:pPr>
        <w:outlineLvl w:val="0"/>
        <w:rPr>
          <w:b/>
          <w:bCs/>
          <w:iCs/>
          <w:color w:val="000000" w:themeColor="text1"/>
        </w:rPr>
      </w:pPr>
      <w:commentRangeStart w:id="440"/>
      <w:r w:rsidRPr="00233F15">
        <w:rPr>
          <w:b/>
          <w:bCs/>
          <w:iCs/>
          <w:color w:val="000000" w:themeColor="text1"/>
        </w:rPr>
        <w:t xml:space="preserve">Population </w:t>
      </w:r>
      <w:ins w:id="441" w:author="Albi Celaj" w:date="2018-10-23T13:48:00Z">
        <w:r w:rsidR="00996366">
          <w:rPr>
            <w:b/>
            <w:bCs/>
            <w:iCs/>
            <w:color w:val="000000" w:themeColor="text1"/>
          </w:rPr>
          <w:t>g</w:t>
        </w:r>
      </w:ins>
      <w:del w:id="442" w:author="Albi Celaj" w:date="2018-10-23T13:48:00Z">
        <w:r w:rsidRPr="00233F15" w:rsidDel="00996366">
          <w:rPr>
            <w:b/>
            <w:bCs/>
            <w:iCs/>
            <w:color w:val="000000" w:themeColor="text1"/>
          </w:rPr>
          <w:delText>G</w:delText>
        </w:r>
      </w:del>
      <w:r w:rsidRPr="00233F15">
        <w:rPr>
          <w:b/>
          <w:bCs/>
          <w:iCs/>
          <w:color w:val="000000" w:themeColor="text1"/>
        </w:rPr>
        <w:t xml:space="preserve">rowth </w:t>
      </w:r>
      <w:ins w:id="443" w:author="Albi Celaj" w:date="2018-10-23T13:48:00Z">
        <w:r w:rsidR="00996366">
          <w:rPr>
            <w:b/>
            <w:bCs/>
            <w:iCs/>
            <w:color w:val="000000" w:themeColor="text1"/>
          </w:rPr>
          <w:t>p</w:t>
        </w:r>
      </w:ins>
      <w:del w:id="444" w:author="Albi Celaj" w:date="2018-10-23T13:48:00Z">
        <w:r w:rsidRPr="00233F15" w:rsidDel="00996366">
          <w:rPr>
            <w:b/>
            <w:bCs/>
            <w:iCs/>
            <w:color w:val="000000" w:themeColor="text1"/>
          </w:rPr>
          <w:delText>P</w:delText>
        </w:r>
      </w:del>
      <w:r w:rsidRPr="00233F15">
        <w:rPr>
          <w:b/>
          <w:bCs/>
          <w:iCs/>
          <w:color w:val="000000" w:themeColor="text1"/>
        </w:rPr>
        <w:t xml:space="preserve">rofiling by </w:t>
      </w:r>
      <w:ins w:id="445" w:author="Albi Celaj" w:date="2018-10-23T13:48:00Z">
        <w:r w:rsidR="00996366">
          <w:rPr>
            <w:b/>
            <w:bCs/>
            <w:iCs/>
            <w:color w:val="000000" w:themeColor="text1"/>
          </w:rPr>
          <w:t>h</w:t>
        </w:r>
      </w:ins>
      <w:del w:id="446" w:author="Albi Celaj" w:date="2018-10-23T13:48:00Z">
        <w:r w:rsidRPr="00233F15" w:rsidDel="00996366">
          <w:rPr>
            <w:b/>
            <w:bCs/>
            <w:iCs/>
            <w:color w:val="000000" w:themeColor="text1"/>
          </w:rPr>
          <w:delText>H</w:delText>
        </w:r>
      </w:del>
      <w:r w:rsidRPr="00233F15">
        <w:rPr>
          <w:b/>
          <w:bCs/>
          <w:iCs/>
          <w:color w:val="000000" w:themeColor="text1"/>
        </w:rPr>
        <w:t>igh-</w:t>
      </w:r>
      <w:del w:id="447" w:author="Albi Celaj" w:date="2018-10-23T13:48:00Z">
        <w:r w:rsidRPr="00233F15" w:rsidDel="00996366">
          <w:rPr>
            <w:b/>
            <w:bCs/>
            <w:iCs/>
            <w:color w:val="000000" w:themeColor="text1"/>
          </w:rPr>
          <w:delText xml:space="preserve">Throughput </w:delText>
        </w:r>
      </w:del>
      <w:ins w:id="448" w:author="Albi Celaj" w:date="2018-10-23T13:48:00Z">
        <w:r w:rsidR="00996366">
          <w:rPr>
            <w:b/>
            <w:bCs/>
            <w:iCs/>
            <w:color w:val="000000" w:themeColor="text1"/>
          </w:rPr>
          <w:t>t</w:t>
        </w:r>
        <w:r w:rsidR="00996366" w:rsidRPr="00233F15">
          <w:rPr>
            <w:b/>
            <w:bCs/>
            <w:iCs/>
            <w:color w:val="000000" w:themeColor="text1"/>
          </w:rPr>
          <w:t xml:space="preserve">hroughput </w:t>
        </w:r>
      </w:ins>
      <w:del w:id="449" w:author="Albi Celaj" w:date="2018-10-23T13:48:00Z">
        <w:r w:rsidR="00C154CD" w:rsidRPr="00233F15" w:rsidDel="00996366">
          <w:rPr>
            <w:b/>
            <w:bCs/>
            <w:iCs/>
            <w:color w:val="000000" w:themeColor="text1"/>
          </w:rPr>
          <w:delText>Sequencing</w:delText>
        </w:r>
      </w:del>
      <w:commentRangeEnd w:id="440"/>
      <w:ins w:id="450" w:author="Albi Celaj" w:date="2018-10-23T13:48:00Z">
        <w:r w:rsidR="00996366">
          <w:rPr>
            <w:b/>
            <w:bCs/>
            <w:iCs/>
            <w:color w:val="000000" w:themeColor="text1"/>
          </w:rPr>
          <w:t>s</w:t>
        </w:r>
        <w:r w:rsidR="00996366" w:rsidRPr="00233F15">
          <w:rPr>
            <w:b/>
            <w:bCs/>
            <w:iCs/>
            <w:color w:val="000000" w:themeColor="text1"/>
          </w:rPr>
          <w:t>equencing</w:t>
        </w:r>
      </w:ins>
      <w:r w:rsidR="00DD0B46" w:rsidRPr="00233F15">
        <w:rPr>
          <w:rStyle w:val="CommentReference"/>
        </w:rPr>
        <w:commentReference w:id="440"/>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451"/>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451"/>
      <w:r w:rsidR="00DD0B46" w:rsidRPr="00233F15">
        <w:rPr>
          <w:rStyle w:val="CommentReference"/>
        </w:rPr>
        <w:commentReference w:id="451"/>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452"/>
      <w:r w:rsidR="001F4672" w:rsidRPr="00233F15">
        <w:rPr>
          <w:rFonts w:eastAsia="Times New Roman"/>
          <w:color w:val="333333"/>
          <w:shd w:val="clear" w:color="auto" w:fill="FFFFFF"/>
        </w:rPr>
        <w:t xml:space="preserve">a sample </w:t>
      </w:r>
      <w:commentRangeEnd w:id="452"/>
      <w:r w:rsidR="008065E3" w:rsidRPr="00233F15">
        <w:rPr>
          <w:rStyle w:val="CommentReference"/>
        </w:rPr>
        <w:commentReference w:id="452"/>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453"/>
      <w:r w:rsidR="000919D1" w:rsidRPr="00233F15">
        <w:rPr>
          <w:bCs/>
          <w:iCs/>
          <w:color w:val="000000" w:themeColor="text1"/>
        </w:rPr>
        <w:t>genomic DNA extraction</w:t>
      </w:r>
      <w:commentRangeEnd w:id="453"/>
      <w:r w:rsidR="00355817" w:rsidRPr="00233F15">
        <w:rPr>
          <w:rStyle w:val="CommentReference"/>
        </w:rPr>
        <w:commentReference w:id="453"/>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79562719" w:rsidR="00580B25" w:rsidRPr="00233F15" w:rsidRDefault="0092573B" w:rsidP="00224FCB">
      <w:pPr>
        <w:outlineLvl w:val="0"/>
        <w:rPr>
          <w:b/>
          <w:bCs/>
          <w:iCs/>
          <w:color w:val="000000" w:themeColor="text1"/>
        </w:rPr>
      </w:pPr>
      <w:r w:rsidRPr="00233F15">
        <w:rPr>
          <w:b/>
          <w:bCs/>
          <w:iCs/>
          <w:color w:val="000000" w:themeColor="text1"/>
        </w:rPr>
        <w:t xml:space="preserve">Sequence </w:t>
      </w:r>
      <w:del w:id="454" w:author="Albi Celaj" w:date="2018-10-23T13:48:00Z">
        <w:r w:rsidRPr="00233F15" w:rsidDel="00996366">
          <w:rPr>
            <w:b/>
            <w:bCs/>
            <w:iCs/>
            <w:color w:val="000000" w:themeColor="text1"/>
          </w:rPr>
          <w:delText xml:space="preserve">Data </w:delText>
        </w:r>
      </w:del>
      <w:ins w:id="455" w:author="Albi Celaj" w:date="2018-10-23T13:48:00Z">
        <w:r w:rsidR="00996366">
          <w:rPr>
            <w:b/>
            <w:bCs/>
            <w:iCs/>
            <w:color w:val="000000" w:themeColor="text1"/>
          </w:rPr>
          <w:t>d</w:t>
        </w:r>
        <w:r w:rsidR="00996366" w:rsidRPr="00233F15">
          <w:rPr>
            <w:b/>
            <w:bCs/>
            <w:iCs/>
            <w:color w:val="000000" w:themeColor="text1"/>
          </w:rPr>
          <w:t xml:space="preserve">ata </w:t>
        </w:r>
      </w:ins>
      <w:del w:id="456" w:author="Albi Celaj" w:date="2018-10-23T13:48:00Z">
        <w:r w:rsidRPr="00233F15" w:rsidDel="00996366">
          <w:rPr>
            <w:b/>
            <w:bCs/>
            <w:iCs/>
            <w:color w:val="000000" w:themeColor="text1"/>
          </w:rPr>
          <w:delText>Processing</w:delText>
        </w:r>
      </w:del>
      <w:ins w:id="457" w:author="Albi Celaj" w:date="2018-10-23T13:48:00Z">
        <w:r w:rsidR="00996366">
          <w:rPr>
            <w:b/>
            <w:bCs/>
            <w:iCs/>
            <w:color w:val="000000" w:themeColor="text1"/>
          </w:rPr>
          <w:t>p</w:t>
        </w:r>
        <w:r w:rsidR="00996366" w:rsidRPr="00233F15">
          <w:rPr>
            <w:b/>
            <w:bCs/>
            <w:iCs/>
            <w:color w:val="000000" w:themeColor="text1"/>
          </w:rPr>
          <w:t>rocessing</w:t>
        </w:r>
      </w:ins>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w:t>
      </w:r>
      <w:r w:rsidR="0043518D" w:rsidRPr="00233F15">
        <w:rPr>
          <w:bCs/>
          <w:iCs/>
          <w:color w:val="000000" w:themeColor="text1"/>
        </w:rPr>
        <w:lastRenderedPageBreak/>
        <w:t xml:space="preserve">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458"/>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458"/>
      <w:r w:rsidR="00FD360B" w:rsidRPr="00233F15">
        <w:rPr>
          <w:rStyle w:val="CommentReference"/>
        </w:rPr>
        <w:commentReference w:id="458"/>
      </w:r>
    </w:p>
    <w:p w14:paraId="245A0A81" w14:textId="77777777" w:rsidR="003C4521" w:rsidRPr="00233F15" w:rsidRDefault="003C4521" w:rsidP="00224FCB">
      <w:pPr>
        <w:rPr>
          <w:bCs/>
          <w:iCs/>
          <w:color w:val="000000" w:themeColor="text1"/>
          <w:lang w:val="en-CA"/>
        </w:rPr>
      </w:pPr>
    </w:p>
    <w:p w14:paraId="19FFF609" w14:textId="2C9258CA" w:rsidR="000022CD" w:rsidRPr="00233F15" w:rsidRDefault="003C4521" w:rsidP="00224FCB">
      <w:pPr>
        <w:outlineLvl w:val="0"/>
        <w:rPr>
          <w:b/>
          <w:bCs/>
          <w:iCs/>
          <w:color w:val="000000" w:themeColor="text1"/>
        </w:rPr>
      </w:pPr>
      <w:r w:rsidRPr="00233F15">
        <w:rPr>
          <w:b/>
          <w:bCs/>
          <w:iCs/>
          <w:color w:val="000000" w:themeColor="text1"/>
        </w:rPr>
        <w:t xml:space="preserve">Defining a </w:t>
      </w:r>
      <w:del w:id="459" w:author="Albi Celaj" w:date="2018-10-23T13:48:00Z">
        <w:r w:rsidRPr="00233F15" w:rsidDel="00996366">
          <w:rPr>
            <w:b/>
            <w:bCs/>
            <w:iCs/>
            <w:color w:val="000000" w:themeColor="text1"/>
          </w:rPr>
          <w:delText xml:space="preserve">Resistance </w:delText>
        </w:r>
      </w:del>
      <w:ins w:id="460" w:author="Albi Celaj" w:date="2018-10-23T13:48:00Z">
        <w:r w:rsidR="00996366">
          <w:rPr>
            <w:b/>
            <w:bCs/>
            <w:iCs/>
            <w:color w:val="000000" w:themeColor="text1"/>
          </w:rPr>
          <w:t>r</w:t>
        </w:r>
        <w:r w:rsidR="00996366" w:rsidRPr="00233F15">
          <w:rPr>
            <w:b/>
            <w:bCs/>
            <w:iCs/>
            <w:color w:val="000000" w:themeColor="text1"/>
          </w:rPr>
          <w:t xml:space="preserve">esistance </w:t>
        </w:r>
      </w:ins>
      <w:del w:id="461" w:author="Albi Celaj" w:date="2018-10-23T13:48:00Z">
        <w:r w:rsidRPr="00233F15" w:rsidDel="00996366">
          <w:rPr>
            <w:b/>
            <w:bCs/>
            <w:iCs/>
            <w:color w:val="000000" w:themeColor="text1"/>
          </w:rPr>
          <w:delText>Metric</w:delText>
        </w:r>
      </w:del>
      <w:ins w:id="462" w:author="Albi Celaj" w:date="2018-10-23T13:48:00Z">
        <w:r w:rsidR="00996366">
          <w:rPr>
            <w:b/>
            <w:bCs/>
            <w:iCs/>
            <w:color w:val="000000" w:themeColor="text1"/>
          </w:rPr>
          <w:t>m</w:t>
        </w:r>
        <w:r w:rsidR="00996366" w:rsidRPr="00233F15">
          <w:rPr>
            <w:b/>
            <w:bCs/>
            <w:iCs/>
            <w:color w:val="000000" w:themeColor="text1"/>
          </w:rPr>
          <w:t>etric</w:t>
        </w:r>
      </w:ins>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E02607"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E02607"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E02607"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E02607"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lastRenderedPageBreak/>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E02607"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26B14A87"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(Fig. SXX)</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Fig. SXX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4F56C1E4"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del w:id="463" w:author="Albi Celaj" w:date="2018-10-23T13:48:00Z">
        <w:r w:rsidRPr="00233F15" w:rsidDel="00996366">
          <w:rPr>
            <w:b/>
            <w:bCs/>
            <w:iCs/>
            <w:color w:val="000000" w:themeColor="text1"/>
          </w:rPr>
          <w:delText xml:space="preserve">Complex </w:delText>
        </w:r>
      </w:del>
      <w:ins w:id="464" w:author="Albi Celaj" w:date="2018-10-23T13:48:00Z">
        <w:r w:rsidR="00996366">
          <w:rPr>
            <w:b/>
            <w:bCs/>
            <w:iCs/>
            <w:color w:val="000000" w:themeColor="text1"/>
          </w:rPr>
          <w:t>c</w:t>
        </w:r>
        <w:r w:rsidR="00996366" w:rsidRPr="00233F15">
          <w:rPr>
            <w:b/>
            <w:bCs/>
            <w:iCs/>
            <w:color w:val="000000" w:themeColor="text1"/>
          </w:rPr>
          <w:t xml:space="preserve">omplex </w:t>
        </w:r>
      </w:ins>
      <w:del w:id="465" w:author="Albi Celaj" w:date="2018-10-23T13:48:00Z">
        <w:r w:rsidRPr="00233F15" w:rsidDel="00996366">
          <w:rPr>
            <w:b/>
            <w:bCs/>
            <w:iCs/>
            <w:color w:val="000000" w:themeColor="text1"/>
          </w:rPr>
          <w:delText xml:space="preserve">Genetic </w:delText>
        </w:r>
      </w:del>
      <w:ins w:id="466" w:author="Albi Celaj" w:date="2018-10-23T13:48:00Z">
        <w:r w:rsidR="00996366">
          <w:rPr>
            <w:b/>
            <w:bCs/>
            <w:iCs/>
            <w:color w:val="000000" w:themeColor="text1"/>
          </w:rPr>
          <w:t>g</w:t>
        </w:r>
        <w:r w:rsidR="00996366" w:rsidRPr="00233F15">
          <w:rPr>
            <w:b/>
            <w:bCs/>
            <w:iCs/>
            <w:color w:val="000000" w:themeColor="text1"/>
          </w:rPr>
          <w:t xml:space="preserve">enetic </w:t>
        </w:r>
      </w:ins>
      <w:del w:id="467" w:author="Albi Celaj" w:date="2018-10-23T13:48:00Z">
        <w:r w:rsidRPr="00233F15" w:rsidDel="00996366">
          <w:rPr>
            <w:b/>
            <w:bCs/>
            <w:iCs/>
            <w:color w:val="000000" w:themeColor="text1"/>
          </w:rPr>
          <w:delText xml:space="preserve">Interactions </w:delText>
        </w:r>
      </w:del>
      <w:ins w:id="468" w:author="Albi Celaj" w:date="2018-10-23T13:48:00Z">
        <w:r w:rsidR="00996366">
          <w:rPr>
            <w:b/>
            <w:bCs/>
            <w:iCs/>
            <w:color w:val="000000" w:themeColor="text1"/>
          </w:rPr>
          <w:t>i</w:t>
        </w:r>
        <w:r w:rsidR="00996366" w:rsidRPr="00233F15">
          <w:rPr>
            <w:b/>
            <w:bCs/>
            <w:iCs/>
            <w:color w:val="000000" w:themeColor="text1"/>
          </w:rPr>
          <w:t xml:space="preserve">nteractions </w:t>
        </w:r>
      </w:ins>
      <w:r w:rsidRPr="00233F15">
        <w:rPr>
          <w:b/>
          <w:bCs/>
          <w:iCs/>
          <w:color w:val="000000" w:themeColor="text1"/>
        </w:rPr>
        <w:t xml:space="preserve">using a </w:t>
      </w:r>
      <w:ins w:id="469" w:author="Albi Celaj" w:date="2018-10-23T13:48:00Z">
        <w:r w:rsidR="00996366">
          <w:rPr>
            <w:b/>
            <w:bCs/>
            <w:iCs/>
            <w:color w:val="000000" w:themeColor="text1"/>
          </w:rPr>
          <w:t xml:space="preserve">general </w:t>
        </w:r>
      </w:ins>
      <w:del w:id="470" w:author="Albi Celaj" w:date="2018-10-23T13:49:00Z">
        <w:r w:rsidRPr="00233F15" w:rsidDel="00996366">
          <w:rPr>
            <w:b/>
            <w:bCs/>
            <w:iCs/>
            <w:color w:val="000000" w:themeColor="text1"/>
          </w:rPr>
          <w:delText xml:space="preserve">Linear </w:delText>
        </w:r>
      </w:del>
      <w:ins w:id="471" w:author="Albi Celaj" w:date="2018-10-23T13:49:00Z">
        <w:r w:rsidR="00996366">
          <w:rPr>
            <w:b/>
            <w:bCs/>
            <w:iCs/>
            <w:color w:val="000000" w:themeColor="text1"/>
          </w:rPr>
          <w:t>l</w:t>
        </w:r>
        <w:r w:rsidR="00996366" w:rsidRPr="00233F15">
          <w:rPr>
            <w:b/>
            <w:bCs/>
            <w:iCs/>
            <w:color w:val="000000" w:themeColor="text1"/>
          </w:rPr>
          <w:t xml:space="preserve">inear </w:t>
        </w:r>
        <w:r w:rsidR="00996366">
          <w:rPr>
            <w:b/>
            <w:bCs/>
            <w:iCs/>
            <w:color w:val="000000" w:themeColor="text1"/>
          </w:rPr>
          <w:t>m</w:t>
        </w:r>
      </w:ins>
      <w:del w:id="472" w:author="Albi Celaj" w:date="2018-10-23T13:49:00Z">
        <w:r w:rsidRPr="00233F15" w:rsidDel="00996366">
          <w:rPr>
            <w:b/>
            <w:bCs/>
            <w:iCs/>
            <w:color w:val="000000" w:themeColor="text1"/>
          </w:rPr>
          <w:delText>M</w:delText>
        </w:r>
      </w:del>
      <w:r w:rsidRPr="00233F15">
        <w:rPr>
          <w:b/>
          <w:bCs/>
          <w:iCs/>
          <w:color w:val="000000" w:themeColor="text1"/>
        </w:rPr>
        <w:t>odel</w:t>
      </w:r>
    </w:p>
    <w:p w14:paraId="1664D00C" w14:textId="09008A62"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D660A4">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lt;sup&gt;61&lt;/sup&gt;","plainTextFormattedCitation":"61","previouslyFormattedCitation":"&lt;sup&gt;61&lt;/sup&gt;"},"properties":{"noteIndex":0},"schema":"https://github.com/citation-style-language/schema/raw/master/csl-citation.json"}</w:instrText>
      </w:r>
      <w:r w:rsidR="00131C80" w:rsidRPr="00233F15">
        <w:rPr>
          <w:bCs/>
          <w:iCs/>
          <w:color w:val="000000" w:themeColor="text1"/>
        </w:rPr>
        <w:fldChar w:fldCharType="separate"/>
      </w:r>
      <w:r w:rsidR="000C5C2F" w:rsidRPr="000C5C2F">
        <w:rPr>
          <w:bCs/>
          <w:iCs/>
          <w:noProof/>
          <w:color w:val="000000" w:themeColor="text1"/>
          <w:vertAlign w:val="superscript"/>
        </w:rPr>
        <w:t>61</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E02607"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E02607"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E02607"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E02607"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E02607"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E02607"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lastRenderedPageBreak/>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E02607"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00CCF251"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wildtype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24CE8756"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Fig. SXX</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63A7999A" w:rsidR="00A86E68" w:rsidRPr="00A86E68" w:rsidRDefault="00A86E68" w:rsidP="008F1FA5">
      <w:pPr>
        <w:jc w:val="both"/>
        <w:rPr>
          <w:b/>
          <w:bCs/>
          <w:iCs/>
          <w:color w:val="000000" w:themeColor="text1"/>
        </w:rPr>
      </w:pPr>
      <w:r>
        <w:rPr>
          <w:b/>
          <w:bCs/>
          <w:iCs/>
          <w:color w:val="000000" w:themeColor="text1"/>
        </w:rPr>
        <w:t xml:space="preserve">Defining a </w:t>
      </w:r>
      <w:del w:id="473" w:author="Albi Celaj" w:date="2018-10-23T13:49:00Z">
        <w:r w:rsidDel="00996366">
          <w:rPr>
            <w:b/>
            <w:bCs/>
            <w:iCs/>
            <w:color w:val="000000" w:themeColor="text1"/>
          </w:rPr>
          <w:delText>Non</w:delText>
        </w:r>
      </w:del>
      <w:ins w:id="474" w:author="Albi Celaj" w:date="2018-10-23T13:49:00Z">
        <w:r w:rsidR="00996366">
          <w:rPr>
            <w:b/>
            <w:bCs/>
            <w:iCs/>
            <w:color w:val="000000" w:themeColor="text1"/>
          </w:rPr>
          <w:t>non</w:t>
        </w:r>
      </w:ins>
      <w:r>
        <w:rPr>
          <w:b/>
          <w:bCs/>
          <w:iCs/>
          <w:color w:val="000000" w:themeColor="text1"/>
        </w:rPr>
        <w:t>-</w:t>
      </w:r>
      <w:del w:id="475" w:author="Albi Celaj" w:date="2018-10-23T13:49:00Z">
        <w:r w:rsidDel="00996366">
          <w:rPr>
            <w:b/>
            <w:bCs/>
            <w:iCs/>
            <w:color w:val="000000" w:themeColor="text1"/>
          </w:rPr>
          <w:delText xml:space="preserve">Linear </w:delText>
        </w:r>
      </w:del>
      <w:ins w:id="476" w:author="Albi Celaj" w:date="2018-10-23T13:49:00Z">
        <w:r w:rsidR="00996366">
          <w:rPr>
            <w:b/>
            <w:bCs/>
            <w:iCs/>
            <w:color w:val="000000" w:themeColor="text1"/>
          </w:rPr>
          <w:t xml:space="preserve">linear </w:t>
        </w:r>
      </w:ins>
      <w:del w:id="477" w:author="Albi Celaj" w:date="2018-10-23T13:49:00Z">
        <w:r w:rsidDel="00996366">
          <w:rPr>
            <w:b/>
            <w:bCs/>
            <w:iCs/>
            <w:color w:val="000000" w:themeColor="text1"/>
          </w:rPr>
          <w:delText xml:space="preserve">System </w:delText>
        </w:r>
      </w:del>
      <w:ins w:id="478" w:author="Albi Celaj" w:date="2018-10-23T13:49:00Z">
        <w:r w:rsidR="00996366">
          <w:rPr>
            <w:b/>
            <w:bCs/>
            <w:iCs/>
            <w:color w:val="000000" w:themeColor="text1"/>
          </w:rPr>
          <w:t xml:space="preserve">system </w:t>
        </w:r>
      </w:ins>
      <w:del w:id="479" w:author="Albi Celaj" w:date="2018-10-23T13:49:00Z">
        <w:r w:rsidDel="00996366">
          <w:rPr>
            <w:b/>
            <w:bCs/>
            <w:iCs/>
            <w:color w:val="000000" w:themeColor="text1"/>
          </w:rPr>
          <w:delText>Model</w:delText>
        </w:r>
      </w:del>
      <w:ins w:id="480" w:author="Albi Celaj" w:date="2018-10-23T13:49:00Z">
        <w:r w:rsidR="00996366">
          <w:rPr>
            <w:b/>
            <w:bCs/>
            <w:iCs/>
            <w:color w:val="000000" w:themeColor="text1"/>
          </w:rPr>
          <w:t>model</w:t>
        </w:r>
      </w:ins>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E02607"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8F1FA5">
      <w:pPr>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E02607"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lastRenderedPageBreak/>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E02607"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6E83369C"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activation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a hypothetical</w:t>
      </w:r>
      <w:r w:rsidR="00C27406">
        <w:rPr>
          <w:rFonts w:eastAsiaTheme="minorEastAsia"/>
          <w:bCs/>
          <w:iCs/>
          <w:color w:val="000000" w:themeColor="text1"/>
          <w:lang w:val="en-CA"/>
        </w:rPr>
        <w:t xml:space="preserve"> maximal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E02607"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77777777"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negatively affecte</w:t>
      </w:r>
      <w:r w:rsidR="00A86E68">
        <w:rPr>
          <w:rFonts w:eastAsiaTheme="minorEastAsia"/>
          <w:bCs/>
          <w:iCs/>
          <w:color w:val="000000" w:themeColor="text1"/>
          <w:lang w:val="en-CA"/>
        </w:rPr>
        <w:t>d by additive inhibitory input</w:t>
      </w:r>
    </w:p>
    <w:p w14:paraId="2DB86E41" w14:textId="1962AED8" w:rsidR="00A86E68" w:rsidRDefault="00E02607"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6E1A88CD"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inhibitory inputs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E02607"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B06D7EA" w14:textId="2850FEED" w:rsidR="00DA0A8E" w:rsidRDefault="00520C23" w:rsidP="00010A34">
      <w:pPr>
        <w:jc w:val="both"/>
        <w:rPr>
          <w:rFonts w:eastAsiaTheme="minorEastAsia"/>
          <w:bCs/>
          <w:iCs/>
          <w:color w:val="000000" w:themeColor="text1"/>
          <w:lang w:val="en-CA"/>
        </w:rPr>
      </w:pPr>
      <w:r>
        <w:rPr>
          <w:bCs/>
          <w:iCs/>
          <w:color w:val="000000" w:themeColor="text1"/>
        </w:rPr>
        <w:t>Because</w:t>
      </w:r>
      <w:r w:rsidR="0021161F">
        <w:rPr>
          <w:bCs/>
          <w:iCs/>
          <w:color w:val="000000" w:themeColor="text1"/>
        </w:rPr>
        <w:t xml:space="preserve">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21161F">
        <w:rPr>
          <w:rFonts w:eastAsiaTheme="minorEastAsia"/>
          <w:bCs/>
          <w:iCs/>
          <w:color w:val="000000" w:themeColor="text1"/>
          <w:lang w:val="en-CA"/>
        </w:rPr>
        <w:t xml:space="preserve"> coefficients </w:t>
      </w:r>
      <w:r w:rsidR="00EF267F">
        <w:rPr>
          <w:rFonts w:eastAsiaTheme="minorEastAsia"/>
          <w:bCs/>
          <w:iCs/>
          <w:color w:val="000000" w:themeColor="text1"/>
          <w:lang w:val="en-CA"/>
        </w:rPr>
        <w:t xml:space="preserve">capture potential inhibition in this model, they are </w:t>
      </w:r>
      <w:r w:rsidR="0021161F">
        <w:rPr>
          <w:rFonts w:eastAsiaTheme="minorEastAsia"/>
          <w:bCs/>
          <w:iCs/>
          <w:color w:val="000000" w:themeColor="text1"/>
          <w:lang w:val="en-CA"/>
        </w:rPr>
        <w:t>constrained to be negative.</w:t>
      </w:r>
    </w:p>
    <w:p w14:paraId="46508810" w14:textId="77777777" w:rsidR="006E132C" w:rsidRDefault="006E132C" w:rsidP="00224FCB">
      <w:pPr>
        <w:rPr>
          <w:rFonts w:eastAsiaTheme="minorEastAsia"/>
          <w:bCs/>
          <w:iCs/>
          <w:color w:val="000000" w:themeColor="text1"/>
          <w:lang w:val="en-CA"/>
        </w:rPr>
      </w:pPr>
    </w:p>
    <w:p w14:paraId="2B4F0D11" w14:textId="77777777" w:rsidR="00A86E68" w:rsidRDefault="00A86E68" w:rsidP="00224FCB">
      <w:pPr>
        <w:rPr>
          <w:rFonts w:eastAsiaTheme="minorEastAsia"/>
          <w:bCs/>
          <w:iCs/>
          <w:color w:val="000000" w:themeColor="text1"/>
          <w:lang w:val="en-CA"/>
        </w:rPr>
      </w:pPr>
    </w:p>
    <w:p w14:paraId="457CFBC7" w14:textId="2C6C9C9A" w:rsidR="00A86E68" w:rsidRDefault="00A86E68" w:rsidP="00A86E68">
      <w:pPr>
        <w:jc w:val="both"/>
        <w:outlineLvl w:val="0"/>
        <w:rPr>
          <w:b/>
          <w:bCs/>
          <w:iCs/>
          <w:color w:val="000000" w:themeColor="text1"/>
        </w:rPr>
      </w:pPr>
      <w:r>
        <w:rPr>
          <w:b/>
          <w:bCs/>
          <w:iCs/>
          <w:color w:val="000000" w:themeColor="text1"/>
        </w:rPr>
        <w:t xml:space="preserve">Learning a </w:t>
      </w:r>
      <w:del w:id="481" w:author="Albi Celaj" w:date="2018-10-23T13:49:00Z">
        <w:r w:rsidDel="00996366">
          <w:rPr>
            <w:b/>
            <w:bCs/>
            <w:iCs/>
            <w:color w:val="000000" w:themeColor="text1"/>
          </w:rPr>
          <w:delText>Non</w:delText>
        </w:r>
      </w:del>
      <w:ins w:id="482" w:author="Albi Celaj" w:date="2018-10-23T13:49:00Z">
        <w:r w:rsidR="00996366">
          <w:rPr>
            <w:b/>
            <w:bCs/>
            <w:iCs/>
            <w:color w:val="000000" w:themeColor="text1"/>
          </w:rPr>
          <w:t>non</w:t>
        </w:r>
      </w:ins>
      <w:r>
        <w:rPr>
          <w:b/>
          <w:bCs/>
          <w:iCs/>
          <w:color w:val="000000" w:themeColor="text1"/>
        </w:rPr>
        <w:t>-</w:t>
      </w:r>
      <w:ins w:id="483" w:author="Albi Celaj" w:date="2018-10-23T13:49:00Z">
        <w:r w:rsidR="00996366">
          <w:rPr>
            <w:b/>
            <w:bCs/>
            <w:iCs/>
            <w:color w:val="000000" w:themeColor="text1"/>
          </w:rPr>
          <w:t>l</w:t>
        </w:r>
      </w:ins>
      <w:del w:id="484" w:author="Albi Celaj" w:date="2018-10-23T13:49:00Z">
        <w:r w:rsidDel="00996366">
          <w:rPr>
            <w:b/>
            <w:bCs/>
            <w:iCs/>
            <w:color w:val="000000" w:themeColor="text1"/>
          </w:rPr>
          <w:delText>L</w:delText>
        </w:r>
      </w:del>
      <w:r>
        <w:rPr>
          <w:b/>
          <w:bCs/>
          <w:iCs/>
          <w:color w:val="000000" w:themeColor="text1"/>
        </w:rPr>
        <w:t xml:space="preserve">inear </w:t>
      </w:r>
      <w:ins w:id="485" w:author="Albi Celaj" w:date="2018-10-23T13:49:00Z">
        <w:r w:rsidR="00996366">
          <w:rPr>
            <w:b/>
            <w:bCs/>
            <w:iCs/>
            <w:color w:val="000000" w:themeColor="text1"/>
          </w:rPr>
          <w:t>s</w:t>
        </w:r>
      </w:ins>
      <w:del w:id="486" w:author="Albi Celaj" w:date="2018-10-23T13:49:00Z">
        <w:r w:rsidDel="00996366">
          <w:rPr>
            <w:b/>
            <w:bCs/>
            <w:iCs/>
            <w:color w:val="000000" w:themeColor="text1"/>
          </w:rPr>
          <w:delText>S</w:delText>
        </w:r>
      </w:del>
      <w:r>
        <w:rPr>
          <w:b/>
          <w:bCs/>
          <w:iCs/>
          <w:color w:val="000000" w:themeColor="text1"/>
        </w:rPr>
        <w:t xml:space="preserve">ystem </w:t>
      </w:r>
      <w:ins w:id="487" w:author="Albi Celaj" w:date="2018-10-23T13:49:00Z">
        <w:r w:rsidR="00996366">
          <w:rPr>
            <w:b/>
            <w:bCs/>
            <w:iCs/>
            <w:color w:val="000000" w:themeColor="text1"/>
          </w:rPr>
          <w:t>m</w:t>
        </w:r>
      </w:ins>
      <w:del w:id="488" w:author="Albi Celaj" w:date="2018-10-23T13:49:00Z">
        <w:r w:rsidDel="00996366">
          <w:rPr>
            <w:b/>
            <w:bCs/>
            <w:iCs/>
            <w:color w:val="000000" w:themeColor="text1"/>
          </w:rPr>
          <w:delText>M</w:delText>
        </w:r>
      </w:del>
      <w:r>
        <w:rPr>
          <w:b/>
          <w:bCs/>
          <w:iCs/>
          <w:color w:val="000000" w:themeColor="text1"/>
        </w:rPr>
        <w:t xml:space="preserve">odel as a </w:t>
      </w:r>
      <w:ins w:id="489" w:author="Albi Celaj" w:date="2018-10-23T13:49:00Z">
        <w:r w:rsidR="00996366">
          <w:rPr>
            <w:b/>
            <w:bCs/>
            <w:iCs/>
            <w:color w:val="000000" w:themeColor="text1"/>
          </w:rPr>
          <w:t>n</w:t>
        </w:r>
      </w:ins>
      <w:del w:id="490" w:author="Albi Celaj" w:date="2018-10-23T13:49:00Z">
        <w:r w:rsidDel="00996366">
          <w:rPr>
            <w:b/>
            <w:bCs/>
            <w:iCs/>
            <w:color w:val="000000" w:themeColor="text1"/>
          </w:rPr>
          <w:delText>N</w:delText>
        </w:r>
      </w:del>
      <w:r>
        <w:rPr>
          <w:b/>
          <w:bCs/>
          <w:iCs/>
          <w:color w:val="000000" w:themeColor="text1"/>
        </w:rPr>
        <w:t xml:space="preserve">eural </w:t>
      </w:r>
      <w:ins w:id="491" w:author="Albi Celaj" w:date="2018-10-23T13:49:00Z">
        <w:r w:rsidR="00996366">
          <w:rPr>
            <w:b/>
            <w:bCs/>
            <w:iCs/>
            <w:color w:val="000000" w:themeColor="text1"/>
          </w:rPr>
          <w:t>n</w:t>
        </w:r>
      </w:ins>
      <w:del w:id="492" w:author="Albi Celaj" w:date="2018-10-23T13:49:00Z">
        <w:r w:rsidDel="00996366">
          <w:rPr>
            <w:b/>
            <w:bCs/>
            <w:iCs/>
            <w:color w:val="000000" w:themeColor="text1"/>
          </w:rPr>
          <w:delText>N</w:delText>
        </w:r>
      </w:del>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lastRenderedPageBreak/>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01B6D7DD"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inhibitory inputs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 xml:space="preserve">activation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 xml:space="preserve">The activation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inhibitory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color w:val="000000" w:themeColor="text1"/>
        </w:rPr>
        <w:t xml:space="preserve">To ensure that only negative </w:t>
      </w:r>
      <m:oMath>
        <m:r>
          <w:rPr>
            <w:rFonts w:ascii="Cambria Math" w:eastAsiaTheme="minorEastAsia" w:hAnsi="Cambria Math"/>
            <w:color w:val="000000" w:themeColor="text1"/>
            <w:lang w:val="en-CA"/>
          </w:rPr>
          <m:t>I</m:t>
        </m:r>
      </m:oMath>
      <w:r w:rsidR="00A7135F">
        <w:rPr>
          <w:rFonts w:eastAsiaTheme="minorEastAsia"/>
          <w:color w:val="000000" w:themeColor="text1"/>
          <w:lang w:val="en-CA"/>
        </w:rPr>
        <w:t xml:space="preserve"> parameters are learned in this layer, </w:t>
      </w:r>
      <w:r w:rsidR="00A7135F">
        <w:rPr>
          <w:rFonts w:eastAsiaTheme="minorEastAsia"/>
          <w:bCs/>
          <w:iCs/>
          <w:color w:val="000000" w:themeColor="text1"/>
        </w:rPr>
        <w:t xml:space="preserve">the kernel_constraint argument was used.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6101305D"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552472">
        <w:rPr>
          <w:rFonts w:eastAsiaTheme="minorEastAsia"/>
          <w:bCs/>
          <w:iCs/>
          <w:color w:val="000000" w:themeColor="text1"/>
          <w:lang w:val="en-CA"/>
        </w:rPr>
        <w:t xml:space="preserve">, </w:t>
      </w:r>
      <w:r w:rsidR="00C32CBD">
        <w:rPr>
          <w:rFonts w:eastAsiaTheme="minorEastAsia"/>
          <w:bCs/>
          <w:iCs/>
          <w:color w:val="000000" w:themeColor="text1"/>
          <w:lang w:val="en-CA"/>
        </w:rPr>
        <w:t>which</w:t>
      </w:r>
      <w:r w:rsidR="00CC384D">
        <w:rPr>
          <w:rFonts w:eastAsiaTheme="minorEastAsia"/>
          <w:bCs/>
          <w:iCs/>
          <w:color w:val="000000" w:themeColor="text1"/>
          <w:lang w:val="en-CA"/>
        </w:rPr>
        <w:t xml:space="preserve"> 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ins w:id="493" w:author="Albi Celaj [2]" w:date="2018-10-26T17:26:00Z">
        <w:r w:rsidR="0088495D">
          <w:rPr>
            <w:rFonts w:eastAsiaTheme="minorEastAsia"/>
            <w:bCs/>
            <w:iCs/>
            <w:color w:val="000000" w:themeColor="text1"/>
            <w:lang w:val="en-CA"/>
          </w:rPr>
          <w:t>which a</w:t>
        </w:r>
      </w:ins>
      <w:ins w:id="494" w:author="Albi Celaj [2]" w:date="2018-10-26T17:27:00Z">
        <w:r w:rsidR="0088495D">
          <w:rPr>
            <w:rFonts w:eastAsiaTheme="minorEastAsia"/>
            <w:bCs/>
            <w:iCs/>
            <w:color w:val="000000" w:themeColor="text1"/>
            <w:lang w:val="en-CA"/>
          </w:rPr>
          <w:t>llows</w:t>
        </w:r>
      </w:ins>
      <w:del w:id="495" w:author="Albi Celaj [2]" w:date="2018-10-26T17:26:00Z">
        <w:r w:rsidR="001F52D4" w:rsidDel="0088495D">
          <w:rPr>
            <w:rFonts w:eastAsiaTheme="minorEastAsia"/>
            <w:bCs/>
            <w:iCs/>
            <w:color w:val="000000" w:themeColor="text1"/>
            <w:lang w:val="en-CA"/>
          </w:rPr>
          <w:delText>such that</w:delText>
        </w:r>
      </w:del>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ins w:id="496" w:author="Albi Celaj [2]" w:date="2018-10-26T17:27:00Z">
        <w:r w:rsidR="0088495D">
          <w:rPr>
            <w:rFonts w:eastAsiaTheme="minorEastAsia"/>
            <w:bCs/>
            <w:iCs/>
            <w:color w:val="000000" w:themeColor="text1"/>
            <w:lang w:val="en-CA"/>
          </w:rPr>
          <w:t>to</w:t>
        </w:r>
      </w:ins>
      <w:del w:id="497" w:author="Albi Celaj [2]" w:date="2018-10-26T17:27:00Z">
        <w:r w:rsidR="009D6D10" w:rsidDel="0088495D">
          <w:rPr>
            <w:rFonts w:eastAsiaTheme="minorEastAsia"/>
            <w:bCs/>
            <w:iCs/>
            <w:color w:val="000000" w:themeColor="text1"/>
            <w:lang w:val="en-CA"/>
          </w:rPr>
          <w:delText>can</w:delText>
        </w:r>
      </w:del>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if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While more exhaustive</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m</w:t>
      </w:r>
      <w:r w:rsidR="00C32CBD">
        <w:rPr>
          <w:rFonts w:eastAsiaTheme="minorEastAsia"/>
          <w:bCs/>
          <w:iCs/>
          <w:color w:val="000000" w:themeColor="text1"/>
          <w:lang w:val="en-CA"/>
        </w:rPr>
        <w:t>ay</w:t>
      </w:r>
      <w:r w:rsidR="0068622C">
        <w:rPr>
          <w:rFonts w:eastAsiaTheme="minorEastAsia"/>
          <w:bCs/>
          <w:iCs/>
          <w:color w:val="000000" w:themeColor="text1"/>
          <w:lang w:val="en-CA"/>
        </w:rPr>
        <w:t xml:space="preserve"> </w:t>
      </w:r>
      <w:r w:rsidR="00415727">
        <w:rPr>
          <w:rFonts w:eastAsiaTheme="minorEastAsia"/>
          <w:bCs/>
          <w:iCs/>
          <w:color w:val="000000" w:themeColor="text1"/>
          <w:lang w:val="en-CA"/>
        </w:rPr>
        <w:t>potentially</w:t>
      </w:r>
      <w:r w:rsidR="0068622C">
        <w:rPr>
          <w:rFonts w:eastAsiaTheme="minorEastAsia"/>
          <w:bCs/>
          <w:iCs/>
          <w:color w:val="000000" w:themeColor="text1"/>
          <w:lang w:val="en-CA"/>
        </w:rPr>
        <w:t xml:space="preserve"> explore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4F128A89"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This model was compiled with the mean-squared error (‘mse’) loss function, using the adam optimizer with a learning rate of 0.1</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lastRenderedPageBreak/>
        <w:t>initialization</w:t>
      </w:r>
      <w:r w:rsidR="004B5BBB">
        <w:rPr>
          <w:rFonts w:eastAsiaTheme="minorEastAsia"/>
          <w:bCs/>
          <w:iCs/>
          <w:color w:val="000000" w:themeColor="text1"/>
          <w:lang w:val="en-CA"/>
        </w:rPr>
        <w:t xml:space="preserve"> and training was repeated 10 times, and the weights to the final model were set to the median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p>
    <w:p w14:paraId="607E872D" w14:textId="77777777" w:rsidR="00D656C5" w:rsidRDefault="00D656C5" w:rsidP="005B0C00">
      <w:pPr>
        <w:jc w:val="both"/>
        <w:rPr>
          <w:rFonts w:eastAsiaTheme="minorEastAsia"/>
          <w:bCs/>
          <w:iCs/>
          <w:color w:val="000000" w:themeColor="text1"/>
          <w:lang w:val="en-CA"/>
        </w:rPr>
      </w:pPr>
    </w:p>
    <w:p w14:paraId="6903B413" w14:textId="7158557B" w:rsidR="00D6761C" w:rsidRPr="00114E62" w:rsidRDefault="00D6761C" w:rsidP="00D6761C">
      <w:pPr>
        <w:rPr>
          <w:bCs/>
          <w:iCs/>
          <w:color w:val="000000" w:themeColor="text1"/>
          <w:lang w:val="en-CA"/>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Pr>
          <w:bCs/>
          <w:iCs/>
          <w:color w:val="000000" w:themeColor="text1"/>
        </w:rPr>
        <w:t xml:space="preserve"> and observing the mean-squared error of the resulting predictions</w:t>
      </w:r>
      <w:r w:rsidR="002F5CFD">
        <w:rPr>
          <w:bCs/>
          <w:iCs/>
          <w:color w:val="000000" w:themeColor="text1"/>
          <w:lang w:val="en-CA"/>
        </w:rPr>
        <w:t xml:space="preserve"> and the number of model parameters</w:t>
      </w:r>
      <w:r w:rsidR="00114E62" w:rsidRPr="00114E62">
        <w:rPr>
          <w:bCs/>
          <w:iCs/>
          <w:color w:val="000000" w:themeColor="text1"/>
          <w:lang w:val="en-CA"/>
        </w:rPr>
        <w:t xml:space="preserve">.  </w:t>
      </w:r>
      <w:r>
        <w:rPr>
          <w:bCs/>
          <w:iCs/>
          <w:color w:val="000000" w:themeColor="text1"/>
        </w:rPr>
        <w:t xml:space="preserve">We </w:t>
      </w:r>
      <w:r w:rsidR="002F5F44">
        <w:rPr>
          <w:bCs/>
          <w:iCs/>
          <w:color w:val="000000" w:themeColor="text1"/>
        </w:rPr>
        <w:t xml:space="preserve">chose a rate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as rates</w:t>
      </w:r>
      <w:r>
        <w:rPr>
          <w:bCs/>
          <w:iCs/>
          <w:color w:val="000000" w:themeColor="text1"/>
        </w:rPr>
        <w:t xml:space="preserve"> </w:t>
      </w:r>
      <w:r w:rsidR="002F5F44">
        <w:rPr>
          <w:bCs/>
          <w:iCs/>
          <w:color w:val="000000" w:themeColor="text1"/>
        </w:rPr>
        <w:t xml:space="preserve">considerably </w:t>
      </w:r>
      <w:r>
        <w:rPr>
          <w:bCs/>
          <w:iCs/>
          <w:color w:val="000000" w:themeColor="text1"/>
        </w:rPr>
        <w:t>higher than this appeared to negatively impact performance in 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 xml:space="preserve"> (Fig. S</w:t>
      </w:r>
      <w:ins w:id="498" w:author="Albi Celaj [2]" w:date="2018-10-26T17:27:00Z">
        <w:r w:rsidR="002751FD">
          <w:rPr>
            <w:bCs/>
            <w:iCs/>
            <w:color w:val="000000" w:themeColor="text1"/>
          </w:rPr>
          <w:t>8A, top panel</w:t>
        </w:r>
      </w:ins>
      <w:del w:id="499" w:author="Albi Celaj [2]" w:date="2018-10-26T17:27:00Z">
        <w:r w:rsidDel="002751FD">
          <w:rPr>
            <w:bCs/>
            <w:iCs/>
            <w:color w:val="000000" w:themeColor="text1"/>
          </w:rPr>
          <w:delText>XX</w:delText>
        </w:r>
      </w:del>
      <w:r>
        <w:rPr>
          <w:bCs/>
          <w:iCs/>
          <w:color w:val="000000" w:themeColor="text1"/>
        </w:rPr>
        <w:t>)</w:t>
      </w:r>
      <w:r w:rsidR="00874260">
        <w:rPr>
          <w:bCs/>
          <w:iCs/>
          <w:color w:val="000000" w:themeColor="text1"/>
        </w:rPr>
        <w:t>, while</w:t>
      </w:r>
      <w:r w:rsidR="002F5F44">
        <w:rPr>
          <w:bCs/>
          <w:iCs/>
          <w:color w:val="000000" w:themeColor="text1"/>
        </w:rPr>
        <w:t xml:space="preserve"> considerably</w:t>
      </w:r>
      <w:r w:rsidR="00874260">
        <w:rPr>
          <w:bCs/>
          <w:iCs/>
          <w:color w:val="000000" w:themeColor="text1"/>
        </w:rPr>
        <w:t xml:space="preserve"> lower rates sharply increased the number of non-zero parameters (Fig. </w:t>
      </w:r>
      <w:del w:id="500" w:author="Albi Celaj [2]" w:date="2018-10-26T17:27:00Z">
        <w:r w:rsidR="00874260" w:rsidDel="002751FD">
          <w:rPr>
            <w:bCs/>
            <w:iCs/>
            <w:color w:val="000000" w:themeColor="text1"/>
          </w:rPr>
          <w:delText>SXX</w:delText>
        </w:r>
      </w:del>
      <w:ins w:id="501" w:author="Albi Celaj [2]" w:date="2018-10-26T17:27:00Z">
        <w:r w:rsidR="002751FD">
          <w:rPr>
            <w:bCs/>
            <w:iCs/>
            <w:color w:val="000000" w:themeColor="text1"/>
          </w:rPr>
          <w:t>S8A, bottom panel</w:t>
        </w:r>
      </w:ins>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019C8694"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xml:space="preserve">, we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E02607"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E02607"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22D5BC00" w14:textId="044DAAE5" w:rsidR="00BC1C98" w:rsidRDefault="009C1424" w:rsidP="005B0C00">
      <w:pPr>
        <w:jc w:val="both"/>
        <w:rPr>
          <w:rFonts w:eastAsiaTheme="minorEastAsia"/>
          <w:bCs/>
          <w:iCs/>
          <w:color w:val="000000" w:themeColor="text1"/>
          <w:lang w:val="en-CA"/>
        </w:rPr>
      </w:pPr>
      <w:r>
        <w:rPr>
          <w:rFonts w:eastAsiaTheme="minorEastAsia"/>
          <w:bCs/>
          <w:iCs/>
          <w:color w:val="000000" w:themeColor="text1"/>
          <w:lang w:val="en-CA"/>
        </w:rPr>
        <w:t xml:space="preserve">We then compute the 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319E1452" w14:textId="77777777" w:rsidR="009C1424" w:rsidRDefault="009C1424" w:rsidP="005B0C00">
      <w:pPr>
        <w:jc w:val="both"/>
        <w:rPr>
          <w:rFonts w:eastAsiaTheme="minorEastAsia"/>
          <w:bCs/>
          <w:iCs/>
          <w:color w:val="000000" w:themeColor="text1"/>
          <w:lang w:val="en-CA"/>
        </w:rPr>
      </w:pPr>
    </w:p>
    <w:p w14:paraId="48691348" w14:textId="77777777" w:rsidR="00A510CA" w:rsidRPr="00F23585" w:rsidRDefault="00A510CA" w:rsidP="00224FCB">
      <w:pPr>
        <w:rPr>
          <w:b/>
          <w:bCs/>
          <w:iCs/>
          <w:color w:val="000000" w:themeColor="text1"/>
        </w:rPr>
      </w:pPr>
    </w:p>
    <w:p w14:paraId="42090F71" w14:textId="1A1A7410" w:rsidR="00670004" w:rsidRPr="00233F15" w:rsidRDefault="00DC2F0F" w:rsidP="00224FCB">
      <w:pPr>
        <w:outlineLvl w:val="0"/>
        <w:rPr>
          <w:b/>
          <w:bCs/>
          <w:iCs/>
          <w:color w:val="000000" w:themeColor="text1"/>
        </w:rPr>
      </w:pPr>
      <w:r w:rsidRPr="00233F15">
        <w:rPr>
          <w:b/>
          <w:bCs/>
          <w:iCs/>
          <w:color w:val="000000" w:themeColor="text1"/>
        </w:rPr>
        <w:t xml:space="preserve">Targeted </w:t>
      </w:r>
      <w:del w:id="502" w:author="Albi Celaj" w:date="2018-10-23T13:49:00Z">
        <w:r w:rsidRPr="00233F15" w:rsidDel="00996366">
          <w:rPr>
            <w:b/>
            <w:bCs/>
            <w:iCs/>
            <w:color w:val="000000" w:themeColor="text1"/>
          </w:rPr>
          <w:delText xml:space="preserve">Mating </w:delText>
        </w:r>
      </w:del>
      <w:ins w:id="503" w:author="Albi Celaj" w:date="2018-10-23T13:49:00Z">
        <w:r w:rsidR="00996366">
          <w:rPr>
            <w:b/>
            <w:bCs/>
            <w:iCs/>
            <w:color w:val="000000" w:themeColor="text1"/>
          </w:rPr>
          <w:t>m</w:t>
        </w:r>
        <w:r w:rsidR="00996366" w:rsidRPr="00233F15">
          <w:rPr>
            <w:b/>
            <w:bCs/>
            <w:iCs/>
            <w:color w:val="000000" w:themeColor="text1"/>
          </w:rPr>
          <w:t xml:space="preserve">ating </w:t>
        </w:r>
      </w:ins>
      <w:r w:rsidRPr="00233F15">
        <w:rPr>
          <w:b/>
          <w:bCs/>
          <w:iCs/>
          <w:color w:val="000000" w:themeColor="text1"/>
        </w:rPr>
        <w:t xml:space="preserve">and </w:t>
      </w:r>
      <w:del w:id="504" w:author="Albi Celaj" w:date="2018-10-23T13:49:00Z">
        <w:r w:rsidRPr="00233F15" w:rsidDel="00996366">
          <w:rPr>
            <w:b/>
            <w:bCs/>
            <w:iCs/>
            <w:color w:val="000000" w:themeColor="text1"/>
          </w:rPr>
          <w:delText xml:space="preserve">Selection </w:delText>
        </w:r>
      </w:del>
      <w:ins w:id="505" w:author="Albi Celaj" w:date="2018-10-23T13:49:00Z">
        <w:r w:rsidR="00996366">
          <w:rPr>
            <w:b/>
            <w:bCs/>
            <w:iCs/>
            <w:color w:val="000000" w:themeColor="text1"/>
          </w:rPr>
          <w:t>s</w:t>
        </w:r>
        <w:r w:rsidR="00996366" w:rsidRPr="00233F15">
          <w:rPr>
            <w:b/>
            <w:bCs/>
            <w:iCs/>
            <w:color w:val="000000" w:themeColor="text1"/>
          </w:rPr>
          <w:t xml:space="preserve">election </w:t>
        </w:r>
      </w:ins>
      <w:r w:rsidRPr="00233F15">
        <w:rPr>
          <w:b/>
          <w:bCs/>
          <w:iCs/>
          <w:color w:val="000000" w:themeColor="text1"/>
        </w:rPr>
        <w:t xml:space="preserve">to </w:t>
      </w:r>
      <w:ins w:id="506" w:author="Albi Celaj" w:date="2018-10-23T13:49:00Z">
        <w:r w:rsidR="00996366">
          <w:rPr>
            <w:b/>
            <w:bCs/>
            <w:iCs/>
            <w:color w:val="000000" w:themeColor="text1"/>
          </w:rPr>
          <w:t>o</w:t>
        </w:r>
      </w:ins>
      <w:del w:id="507" w:author="Albi Celaj" w:date="2018-10-23T13:49:00Z">
        <w:r w:rsidRPr="00233F15" w:rsidDel="00996366">
          <w:rPr>
            <w:b/>
            <w:bCs/>
            <w:iCs/>
            <w:color w:val="000000" w:themeColor="text1"/>
          </w:rPr>
          <w:delText>O</w:delText>
        </w:r>
      </w:del>
      <w:r w:rsidRPr="00233F15">
        <w:rPr>
          <w:b/>
          <w:bCs/>
          <w:iCs/>
          <w:color w:val="000000" w:themeColor="text1"/>
        </w:rPr>
        <w:t xml:space="preserve">btain 32 </w:t>
      </w:r>
      <w:del w:id="508" w:author="Albi Celaj" w:date="2018-10-23T13:49:00Z">
        <w:r w:rsidRPr="00233F15" w:rsidDel="00996366">
          <w:rPr>
            <w:b/>
            <w:bCs/>
            <w:iCs/>
            <w:color w:val="000000" w:themeColor="text1"/>
          </w:rPr>
          <w:delText>Knockouts</w:delText>
        </w:r>
      </w:del>
      <w:ins w:id="509" w:author="Albi Celaj" w:date="2018-10-23T13:49:00Z">
        <w:r w:rsidR="00996366">
          <w:rPr>
            <w:b/>
            <w:bCs/>
            <w:iCs/>
            <w:color w:val="000000" w:themeColor="text1"/>
          </w:rPr>
          <w:t>k</w:t>
        </w:r>
        <w:r w:rsidR="00996366" w:rsidRPr="00233F15">
          <w:rPr>
            <w:b/>
            <w:bCs/>
            <w:iCs/>
            <w:color w:val="000000" w:themeColor="text1"/>
          </w:rPr>
          <w:t>nockouts</w:t>
        </w:r>
      </w:ins>
    </w:p>
    <w:p w14:paraId="721E518A" w14:textId="2B0EEF91"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D660A4">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2272B1" w:rsidRPr="00233F15">
        <w:rPr>
          <w:color w:val="000000" w:themeColor="text1"/>
        </w:rPr>
        <w:fldChar w:fldCharType="separate"/>
      </w:r>
      <w:r w:rsidR="000C5C2F" w:rsidRPr="000C5C2F">
        <w:rPr>
          <w:noProof/>
          <w:color w:val="000000" w:themeColor="text1"/>
          <w:vertAlign w:val="superscript"/>
        </w:rPr>
        <w:t>23</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510"/>
      <w:r w:rsidRPr="00565DF9">
        <w:rPr>
          <w:b/>
          <w:bCs/>
          <w:iCs/>
          <w:color w:val="808080" w:themeColor="background1" w:themeShade="80"/>
        </w:rPr>
        <w:t>Analysis of Liquid Growth Data</w:t>
      </w:r>
      <w:commentRangeEnd w:id="510"/>
      <w:r w:rsidR="00883356" w:rsidRPr="00565DF9">
        <w:rPr>
          <w:rStyle w:val="CommentReference"/>
          <w:color w:val="808080" w:themeColor="background1" w:themeShade="80"/>
        </w:rPr>
        <w:commentReference w:id="510"/>
      </w:r>
    </w:p>
    <w:p w14:paraId="218BD90F" w14:textId="77777777" w:rsidR="00CE1B65" w:rsidRPr="00565DF9" w:rsidRDefault="00CE1B65" w:rsidP="00224FCB">
      <w:pPr>
        <w:rPr>
          <w:b/>
          <w:bCs/>
          <w:iCs/>
          <w:color w:val="808080" w:themeColor="background1" w:themeShade="80"/>
        </w:rPr>
      </w:pPr>
    </w:p>
    <w:p w14:paraId="19DB160E" w14:textId="4602E77B"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del w:id="511" w:author="Albi Celaj" w:date="2018-10-23T13:53:00Z">
        <w:r w:rsidR="00DB38C3" w:rsidDel="00996366">
          <w:rPr>
            <w:b/>
            <w:bCs/>
            <w:iCs/>
            <w:color w:val="000000" w:themeColor="text1"/>
          </w:rPr>
          <w:delText xml:space="preserve">Testing </w:delText>
        </w:r>
      </w:del>
      <w:ins w:id="512" w:author="Albi Celaj" w:date="2018-10-23T13:53:00Z">
        <w:r w:rsidR="00996366">
          <w:rPr>
            <w:b/>
            <w:bCs/>
            <w:iCs/>
            <w:color w:val="000000" w:themeColor="text1"/>
          </w:rPr>
          <w:t xml:space="preserve">testing </w:t>
        </w:r>
      </w:ins>
      <w:r w:rsidR="00DB38C3">
        <w:rPr>
          <w:b/>
          <w:bCs/>
          <w:iCs/>
          <w:color w:val="000000" w:themeColor="text1"/>
        </w:rPr>
        <w:t xml:space="preserve">of </w:t>
      </w:r>
      <w:del w:id="513" w:author="Albi Celaj" w:date="2018-10-23T13:53:00Z">
        <w:r w:rsidR="006B2C3B" w:rsidDel="00996366">
          <w:rPr>
            <w:b/>
            <w:bCs/>
            <w:iCs/>
            <w:color w:val="000000" w:themeColor="text1"/>
          </w:rPr>
          <w:delText>Protein</w:delText>
        </w:r>
      </w:del>
      <w:ins w:id="514" w:author="Albi Celaj" w:date="2018-10-23T13:53:00Z">
        <w:r w:rsidR="00996366">
          <w:rPr>
            <w:b/>
            <w:bCs/>
            <w:iCs/>
            <w:color w:val="000000" w:themeColor="text1"/>
          </w:rPr>
          <w:t>protein</w:t>
        </w:r>
      </w:ins>
      <w:r w:rsidR="006B2C3B">
        <w:rPr>
          <w:b/>
          <w:bCs/>
          <w:iCs/>
          <w:color w:val="000000" w:themeColor="text1"/>
        </w:rPr>
        <w:t>-</w:t>
      </w:r>
      <w:del w:id="515" w:author="Albi Celaj" w:date="2018-10-23T13:53:00Z">
        <w:r w:rsidR="006B2C3B" w:rsidDel="00996366">
          <w:rPr>
            <w:b/>
            <w:bCs/>
            <w:iCs/>
            <w:color w:val="000000" w:themeColor="text1"/>
          </w:rPr>
          <w:delText xml:space="preserve">Protein </w:delText>
        </w:r>
      </w:del>
      <w:ins w:id="516" w:author="Albi Celaj" w:date="2018-10-23T13:53:00Z">
        <w:r w:rsidR="00996366">
          <w:rPr>
            <w:b/>
            <w:bCs/>
            <w:iCs/>
            <w:color w:val="000000" w:themeColor="text1"/>
          </w:rPr>
          <w:t>protein i</w:t>
        </w:r>
      </w:ins>
      <w:del w:id="517" w:author="Albi Celaj" w:date="2018-10-23T13:53:00Z">
        <w:r w:rsidR="006B2C3B" w:rsidDel="00996366">
          <w:rPr>
            <w:b/>
            <w:bCs/>
            <w:iCs/>
            <w:color w:val="000000" w:themeColor="text1"/>
          </w:rPr>
          <w:delText>I</w:delText>
        </w:r>
      </w:del>
      <w:r w:rsidR="006B2C3B">
        <w:rPr>
          <w:b/>
          <w:bCs/>
          <w:iCs/>
          <w:color w:val="000000" w:themeColor="text1"/>
        </w:rPr>
        <w:t>nteractions</w:t>
      </w:r>
    </w:p>
    <w:p w14:paraId="56FBE179" w14:textId="20DF308B" w:rsidR="007255F8" w:rsidRPr="00662D0E" w:rsidRDefault="00787D02" w:rsidP="00224FCB">
      <w:pPr>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w:t>
      </w:r>
      <w:r w:rsidR="00396E05" w:rsidRPr="00662D0E">
        <w:rPr>
          <w:bCs/>
          <w:iCs/>
          <w:color w:val="000000" w:themeColor="text1"/>
        </w:rPr>
        <w:lastRenderedPageBreak/>
        <w:t xml:space="preserve">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D660A4">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lt;sup&gt;62&lt;/sup&gt;","plainTextFormattedCitation":"62","previouslyFormattedCitation":"&lt;sup&gt;62&lt;/sup&gt;"},"properties":{"noteIndex":0},"schema":"https://github.com/citation-style-language/schema/raw/master/csl-citation.json"}</w:instrText>
      </w:r>
      <w:r w:rsidR="0042743A" w:rsidRPr="00662D0E">
        <w:rPr>
          <w:bCs/>
          <w:iCs/>
          <w:color w:val="000000" w:themeColor="text1"/>
        </w:rPr>
        <w:fldChar w:fldCharType="separate"/>
      </w:r>
      <w:r w:rsidR="000C5C2F" w:rsidRPr="000C5C2F">
        <w:rPr>
          <w:bCs/>
          <w:iCs/>
          <w:noProof/>
          <w:color w:val="000000" w:themeColor="text1"/>
          <w:vertAlign w:val="superscript"/>
        </w:rPr>
        <w:t>62</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518"/>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518"/>
      <w:r w:rsidR="00662D0E">
        <w:rPr>
          <w:rStyle w:val="CommentReference"/>
          <w:rFonts w:asciiTheme="minorHAnsi" w:hAnsiTheme="minorHAnsi" w:cstheme="minorBidi"/>
        </w:rPr>
        <w:commentReference w:id="518"/>
      </w:r>
    </w:p>
    <w:p w14:paraId="21C2E1CD" w14:textId="77777777" w:rsidR="00847D65" w:rsidRDefault="00847D65" w:rsidP="00224FCB">
      <w:pPr>
        <w:outlineLvl w:val="0"/>
        <w:rPr>
          <w:bCs/>
          <w:iCs/>
          <w:color w:val="808080" w:themeColor="background1" w:themeShade="80"/>
        </w:rPr>
      </w:pPr>
    </w:p>
    <w:p w14:paraId="4C5D4C17" w14:textId="677DBC96" w:rsidR="00847D65" w:rsidRDefault="00847D65" w:rsidP="00224FCB">
      <w:pPr>
        <w:outlineLvl w:val="0"/>
        <w:rPr>
          <w:b/>
          <w:bCs/>
          <w:iCs/>
          <w:color w:val="808080" w:themeColor="background1" w:themeShade="80"/>
        </w:rPr>
      </w:pPr>
      <w:commentRangeStart w:id="519"/>
      <w:r w:rsidRPr="00DF4CE6">
        <w:rPr>
          <w:b/>
          <w:bCs/>
          <w:iCs/>
          <w:color w:val="000000" w:themeColor="text1"/>
        </w:rPr>
        <w:t>PCA</w:t>
      </w:r>
      <w:r w:rsidR="00DF4CE6" w:rsidRPr="00DF4CE6">
        <w:rPr>
          <w:b/>
          <w:bCs/>
          <w:iCs/>
          <w:color w:val="000000" w:themeColor="text1"/>
        </w:rPr>
        <w:t xml:space="preserve"> </w:t>
      </w:r>
      <w:del w:id="520" w:author="Albi Celaj" w:date="2018-10-23T13:53:00Z">
        <w:r w:rsidR="00DF4CE6" w:rsidDel="00996366">
          <w:rPr>
            <w:b/>
            <w:bCs/>
            <w:iCs/>
            <w:color w:val="000000" w:themeColor="text1"/>
          </w:rPr>
          <w:delText xml:space="preserve">Testing </w:delText>
        </w:r>
      </w:del>
      <w:ins w:id="521" w:author="Albi Celaj" w:date="2018-10-23T13:53:00Z">
        <w:r w:rsidR="00996366">
          <w:rPr>
            <w:b/>
            <w:bCs/>
            <w:iCs/>
            <w:color w:val="000000" w:themeColor="text1"/>
          </w:rPr>
          <w:t xml:space="preserve">testing </w:t>
        </w:r>
      </w:ins>
      <w:r w:rsidR="00DF4CE6">
        <w:rPr>
          <w:b/>
          <w:bCs/>
          <w:iCs/>
          <w:color w:val="000000" w:themeColor="text1"/>
        </w:rPr>
        <w:t xml:space="preserve">of </w:t>
      </w:r>
      <w:del w:id="522" w:author="Albi Celaj" w:date="2018-10-23T13:53:00Z">
        <w:r w:rsidR="00DF4CE6" w:rsidDel="00996366">
          <w:rPr>
            <w:b/>
            <w:bCs/>
            <w:iCs/>
            <w:color w:val="000000" w:themeColor="text1"/>
          </w:rPr>
          <w:delText>Protein</w:delText>
        </w:r>
      </w:del>
      <w:ins w:id="523" w:author="Albi Celaj" w:date="2018-10-23T13:53:00Z">
        <w:r w:rsidR="00996366">
          <w:rPr>
            <w:b/>
            <w:bCs/>
            <w:iCs/>
            <w:color w:val="000000" w:themeColor="text1"/>
          </w:rPr>
          <w:t>protein</w:t>
        </w:r>
      </w:ins>
      <w:r w:rsidR="00DF4CE6">
        <w:rPr>
          <w:b/>
          <w:bCs/>
          <w:iCs/>
          <w:color w:val="000000" w:themeColor="text1"/>
        </w:rPr>
        <w:t>-</w:t>
      </w:r>
      <w:ins w:id="524" w:author="Albi Celaj" w:date="2018-10-23T13:53:00Z">
        <w:r w:rsidR="00996366">
          <w:rPr>
            <w:b/>
            <w:bCs/>
            <w:iCs/>
            <w:color w:val="000000" w:themeColor="text1"/>
          </w:rPr>
          <w:t>p</w:t>
        </w:r>
      </w:ins>
      <w:del w:id="525" w:author="Albi Celaj" w:date="2018-10-23T13:53:00Z">
        <w:r w:rsidR="00DF4CE6" w:rsidDel="00996366">
          <w:rPr>
            <w:b/>
            <w:bCs/>
            <w:iCs/>
            <w:color w:val="000000" w:themeColor="text1"/>
          </w:rPr>
          <w:delText>P</w:delText>
        </w:r>
      </w:del>
      <w:r w:rsidR="00DF4CE6">
        <w:rPr>
          <w:b/>
          <w:bCs/>
          <w:iCs/>
          <w:color w:val="000000" w:themeColor="text1"/>
        </w:rPr>
        <w:t xml:space="preserve">rotein </w:t>
      </w:r>
      <w:ins w:id="526" w:author="Albi Celaj" w:date="2018-10-23T13:53:00Z">
        <w:r w:rsidR="00996366">
          <w:rPr>
            <w:b/>
            <w:bCs/>
            <w:iCs/>
            <w:color w:val="000000" w:themeColor="text1"/>
          </w:rPr>
          <w:t>i</w:t>
        </w:r>
      </w:ins>
      <w:del w:id="527" w:author="Albi Celaj" w:date="2018-10-23T13:53:00Z">
        <w:r w:rsidR="00DF4CE6" w:rsidDel="00996366">
          <w:rPr>
            <w:b/>
            <w:bCs/>
            <w:iCs/>
            <w:color w:val="000000" w:themeColor="text1"/>
          </w:rPr>
          <w:delText>I</w:delText>
        </w:r>
      </w:del>
      <w:r w:rsidR="00DF4CE6">
        <w:rPr>
          <w:b/>
          <w:bCs/>
          <w:iCs/>
          <w:color w:val="000000" w:themeColor="text1"/>
        </w:rPr>
        <w:t>nteractions</w:t>
      </w:r>
      <w:commentRangeEnd w:id="519"/>
      <w:r w:rsidR="00DF4CE6">
        <w:rPr>
          <w:rStyle w:val="CommentReference"/>
          <w:rFonts w:asciiTheme="minorHAnsi" w:hAnsiTheme="minorHAnsi" w:cstheme="minorBidi"/>
        </w:rPr>
        <w:commentReference w:id="519"/>
      </w:r>
    </w:p>
    <w:p w14:paraId="20BF344E" w14:textId="09FFCE7B"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D660A4">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49&lt;/sup&gt;","plainTextFormattedCitation":"49","previouslyFormattedCitation":"&lt;sup&gt;49&lt;/sup&gt;"},"properties":{"noteIndex":0},"schema":"https://github.com/citation-style-language/schema/raw/master/csl-citation.json"}</w:instrText>
      </w:r>
      <w:r>
        <w:fldChar w:fldCharType="separate"/>
      </w:r>
      <w:r w:rsidR="000C5C2F" w:rsidRPr="000C5C2F">
        <w:rPr>
          <w:noProof/>
          <w:vertAlign w:val="superscript"/>
        </w:rPr>
        <w:t>49</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528"/>
      <w:r w:rsidRPr="009B3D83">
        <w:rPr>
          <w:b/>
          <w:bCs/>
          <w:iCs/>
          <w:color w:val="000000" w:themeColor="text1"/>
        </w:rPr>
        <w:t>Quantitative RT-PCR</w:t>
      </w:r>
      <w:commentRangeEnd w:id="528"/>
      <w:r w:rsidR="00A028A9" w:rsidRPr="009B3D83">
        <w:rPr>
          <w:rStyle w:val="CommentReference"/>
          <w:color w:val="000000" w:themeColor="text1"/>
        </w:rPr>
        <w:commentReference w:id="528"/>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529"/>
      <w:r w:rsidRPr="00565DF9">
        <w:rPr>
          <w:b/>
          <w:color w:val="808080" w:themeColor="background1" w:themeShade="80"/>
          <w:sz w:val="28"/>
        </w:rPr>
        <w:t>Acknowledgements</w:t>
      </w:r>
      <w:commentRangeEnd w:id="529"/>
      <w:r w:rsidR="006365D4">
        <w:rPr>
          <w:rStyle w:val="CommentReference"/>
          <w:rFonts w:asciiTheme="minorHAnsi" w:hAnsiTheme="minorHAnsi" w:cstheme="minorBidi"/>
        </w:rPr>
        <w:commentReference w:id="529"/>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530"/>
      <w:r w:rsidRPr="00233F15">
        <w:rPr>
          <w:b/>
          <w:sz w:val="28"/>
        </w:rPr>
        <w:t>Author Contributions</w:t>
      </w:r>
      <w:commentRangeEnd w:id="530"/>
      <w:r w:rsidR="00AB0C9E">
        <w:rPr>
          <w:rStyle w:val="CommentReference"/>
          <w:rFonts w:asciiTheme="minorHAnsi" w:hAnsiTheme="minorHAnsi" w:cstheme="minorBidi"/>
        </w:rPr>
        <w:commentReference w:id="530"/>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531"/>
      <w:r w:rsidRPr="00233F15">
        <w:rPr>
          <w:b/>
          <w:sz w:val="28"/>
        </w:rPr>
        <w:t>Additional Data Files</w:t>
      </w:r>
      <w:commentRangeEnd w:id="531"/>
      <w:r w:rsidR="00BD3C0C" w:rsidRPr="00233F15">
        <w:rPr>
          <w:rStyle w:val="CommentReference"/>
        </w:rPr>
        <w:commentReference w:id="531"/>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4081A8AE" w14:textId="285B234F" w:rsidR="00D660A4" w:rsidRPr="00D660A4" w:rsidRDefault="00C1486D" w:rsidP="00D660A4">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D660A4" w:rsidRPr="00D660A4">
        <w:rPr>
          <w:noProof/>
        </w:rPr>
        <w:t>1.</w:t>
      </w:r>
      <w:r w:rsidR="00D660A4" w:rsidRPr="00D660A4">
        <w:rPr>
          <w:noProof/>
        </w:rPr>
        <w:tab/>
        <w:t xml:space="preserve">Benfey, P. N. &amp; Mitchell-Olds, T. From Genotype to Phenotype: Systems Biology Meets Natural Variation. </w:t>
      </w:r>
      <w:r w:rsidR="00D660A4" w:rsidRPr="00D660A4">
        <w:rPr>
          <w:i/>
          <w:iCs/>
          <w:noProof/>
        </w:rPr>
        <w:t>Science (80-. ).</w:t>
      </w:r>
      <w:r w:rsidR="00D660A4" w:rsidRPr="00D660A4">
        <w:rPr>
          <w:noProof/>
        </w:rPr>
        <w:t xml:space="preserve"> </w:t>
      </w:r>
      <w:r w:rsidR="00D660A4" w:rsidRPr="00D660A4">
        <w:rPr>
          <w:b/>
          <w:bCs/>
          <w:noProof/>
        </w:rPr>
        <w:t>320,</w:t>
      </w:r>
      <w:r w:rsidR="00D660A4" w:rsidRPr="00D660A4">
        <w:rPr>
          <w:noProof/>
        </w:rPr>
        <w:t xml:space="preserve"> (2008).</w:t>
      </w:r>
    </w:p>
    <w:p w14:paraId="4930E22B" w14:textId="77777777" w:rsidR="00D660A4" w:rsidRPr="00D660A4" w:rsidRDefault="00D660A4" w:rsidP="00D660A4">
      <w:pPr>
        <w:widowControl w:val="0"/>
        <w:autoSpaceDE w:val="0"/>
        <w:autoSpaceDN w:val="0"/>
        <w:adjustRightInd w:val="0"/>
        <w:ind w:left="640" w:hanging="640"/>
        <w:rPr>
          <w:noProof/>
        </w:rPr>
      </w:pPr>
      <w:r w:rsidRPr="00D660A4">
        <w:rPr>
          <w:noProof/>
        </w:rPr>
        <w:t>2.</w:t>
      </w:r>
      <w:r w:rsidRPr="00D660A4">
        <w:rPr>
          <w:noProof/>
        </w:rPr>
        <w:tab/>
        <w:t xml:space="preserve">Hartwell, L. Robust Interactions. </w:t>
      </w:r>
      <w:r w:rsidRPr="00D660A4">
        <w:rPr>
          <w:i/>
          <w:iCs/>
          <w:noProof/>
        </w:rPr>
        <w:t>Science (80-. ).</w:t>
      </w:r>
      <w:r w:rsidRPr="00D660A4">
        <w:rPr>
          <w:noProof/>
        </w:rPr>
        <w:t xml:space="preserve"> </w:t>
      </w:r>
      <w:r w:rsidRPr="00D660A4">
        <w:rPr>
          <w:b/>
          <w:bCs/>
          <w:noProof/>
        </w:rPr>
        <w:t>303,</w:t>
      </w:r>
      <w:r w:rsidRPr="00D660A4">
        <w:rPr>
          <w:noProof/>
        </w:rPr>
        <w:t xml:space="preserve"> (2004).</w:t>
      </w:r>
    </w:p>
    <w:p w14:paraId="736165FB" w14:textId="77777777" w:rsidR="00D660A4" w:rsidRPr="00D660A4" w:rsidRDefault="00D660A4" w:rsidP="00D660A4">
      <w:pPr>
        <w:widowControl w:val="0"/>
        <w:autoSpaceDE w:val="0"/>
        <w:autoSpaceDN w:val="0"/>
        <w:adjustRightInd w:val="0"/>
        <w:ind w:left="640" w:hanging="640"/>
        <w:rPr>
          <w:noProof/>
        </w:rPr>
      </w:pPr>
      <w:r w:rsidRPr="00D660A4">
        <w:rPr>
          <w:noProof/>
        </w:rPr>
        <w:t>3.</w:t>
      </w:r>
      <w:r w:rsidRPr="00D660A4">
        <w:rPr>
          <w:noProof/>
        </w:rPr>
        <w:tab/>
        <w:t xml:space="preserve">Hartman, J. L., Garvik, B. &amp; Hartwell, L. Principles for the Buffering of Genetic Variation. </w:t>
      </w:r>
      <w:r w:rsidRPr="00D660A4">
        <w:rPr>
          <w:i/>
          <w:iCs/>
          <w:noProof/>
        </w:rPr>
        <w:t>Science (80-. ).</w:t>
      </w:r>
      <w:r w:rsidRPr="00D660A4">
        <w:rPr>
          <w:noProof/>
        </w:rPr>
        <w:t xml:space="preserve"> </w:t>
      </w:r>
      <w:r w:rsidRPr="00D660A4">
        <w:rPr>
          <w:b/>
          <w:bCs/>
          <w:noProof/>
        </w:rPr>
        <w:t>291,</w:t>
      </w:r>
      <w:r w:rsidRPr="00D660A4">
        <w:rPr>
          <w:noProof/>
        </w:rPr>
        <w:t xml:space="preserve"> (2001).</w:t>
      </w:r>
    </w:p>
    <w:p w14:paraId="7A9250A1" w14:textId="77777777" w:rsidR="00D660A4" w:rsidRPr="00D660A4" w:rsidRDefault="00D660A4" w:rsidP="00D660A4">
      <w:pPr>
        <w:widowControl w:val="0"/>
        <w:autoSpaceDE w:val="0"/>
        <w:autoSpaceDN w:val="0"/>
        <w:adjustRightInd w:val="0"/>
        <w:ind w:left="640" w:hanging="640"/>
        <w:rPr>
          <w:noProof/>
        </w:rPr>
      </w:pPr>
      <w:r w:rsidRPr="00D660A4">
        <w:rPr>
          <w:noProof/>
        </w:rPr>
        <w:t>4.</w:t>
      </w:r>
      <w:r w:rsidRPr="00D660A4">
        <w:rPr>
          <w:noProof/>
        </w:rPr>
        <w:tab/>
        <w:t xml:space="preserve">Civelek, M. &amp; Lusis, A. J. Systems genetics approaches to understand complex traits. </w:t>
      </w:r>
      <w:r w:rsidRPr="00D660A4">
        <w:rPr>
          <w:i/>
          <w:iCs/>
          <w:noProof/>
        </w:rPr>
        <w:t>Nat. Rev. Genet.</w:t>
      </w:r>
      <w:r w:rsidRPr="00D660A4">
        <w:rPr>
          <w:noProof/>
        </w:rPr>
        <w:t xml:space="preserve"> </w:t>
      </w:r>
      <w:r w:rsidRPr="00D660A4">
        <w:rPr>
          <w:b/>
          <w:bCs/>
          <w:noProof/>
        </w:rPr>
        <w:t>15,</w:t>
      </w:r>
      <w:r w:rsidRPr="00D660A4">
        <w:rPr>
          <w:noProof/>
        </w:rPr>
        <w:t xml:space="preserve"> 34–48 (2014).</w:t>
      </w:r>
    </w:p>
    <w:p w14:paraId="5A2C39D5" w14:textId="77777777" w:rsidR="00D660A4" w:rsidRPr="00D660A4" w:rsidRDefault="00D660A4" w:rsidP="00D660A4">
      <w:pPr>
        <w:widowControl w:val="0"/>
        <w:autoSpaceDE w:val="0"/>
        <w:autoSpaceDN w:val="0"/>
        <w:adjustRightInd w:val="0"/>
        <w:ind w:left="640" w:hanging="640"/>
        <w:rPr>
          <w:noProof/>
        </w:rPr>
      </w:pPr>
      <w:r w:rsidRPr="00D660A4">
        <w:rPr>
          <w:noProof/>
        </w:rPr>
        <w:t>5.</w:t>
      </w:r>
      <w:r w:rsidRPr="00D660A4">
        <w:rPr>
          <w:noProof/>
        </w:rPr>
        <w:tab/>
        <w:t xml:space="preserve">Costanzo, M. </w:t>
      </w:r>
      <w:r w:rsidRPr="00D660A4">
        <w:rPr>
          <w:i/>
          <w:iCs/>
          <w:noProof/>
        </w:rPr>
        <w:t>et al.</w:t>
      </w:r>
      <w:r w:rsidRPr="00D660A4">
        <w:rPr>
          <w:noProof/>
        </w:rPr>
        <w:t xml:space="preserve"> A global genetic interaction network maps a wiring diagram of cellular function. </w:t>
      </w:r>
      <w:r w:rsidRPr="00D660A4">
        <w:rPr>
          <w:i/>
          <w:iCs/>
          <w:noProof/>
        </w:rPr>
        <w:t>Science (80-. ).</w:t>
      </w:r>
      <w:r w:rsidRPr="00D660A4">
        <w:rPr>
          <w:noProof/>
        </w:rPr>
        <w:t xml:space="preserve"> </w:t>
      </w:r>
      <w:r w:rsidRPr="00D660A4">
        <w:rPr>
          <w:b/>
          <w:bCs/>
          <w:noProof/>
        </w:rPr>
        <w:t>353,</w:t>
      </w:r>
      <w:r w:rsidRPr="00D660A4">
        <w:rPr>
          <w:noProof/>
        </w:rPr>
        <w:t xml:space="preserve"> (2016).</w:t>
      </w:r>
    </w:p>
    <w:p w14:paraId="6DB37844" w14:textId="77777777" w:rsidR="00D660A4" w:rsidRPr="00D660A4" w:rsidRDefault="00D660A4" w:rsidP="00D660A4">
      <w:pPr>
        <w:widowControl w:val="0"/>
        <w:autoSpaceDE w:val="0"/>
        <w:autoSpaceDN w:val="0"/>
        <w:adjustRightInd w:val="0"/>
        <w:ind w:left="640" w:hanging="640"/>
        <w:rPr>
          <w:noProof/>
        </w:rPr>
      </w:pPr>
      <w:r w:rsidRPr="00D660A4">
        <w:rPr>
          <w:noProof/>
        </w:rPr>
        <w:t>6.</w:t>
      </w:r>
      <w:r w:rsidRPr="00D660A4">
        <w:rPr>
          <w:noProof/>
        </w:rPr>
        <w:tab/>
        <w:t xml:space="preserve">Shen, J. P. &amp; Ideker, T. Synthetic Lethal Networks for Precision Oncology: Promises and Pitfalls. </w:t>
      </w:r>
      <w:r w:rsidRPr="00D660A4">
        <w:rPr>
          <w:i/>
          <w:iCs/>
          <w:noProof/>
        </w:rPr>
        <w:t>J. Mol. Biol.</w:t>
      </w:r>
      <w:r w:rsidRPr="00D660A4">
        <w:rPr>
          <w:noProof/>
        </w:rPr>
        <w:t xml:space="preserve"> </w:t>
      </w:r>
      <w:r w:rsidRPr="00D660A4">
        <w:rPr>
          <w:b/>
          <w:bCs/>
          <w:noProof/>
        </w:rPr>
        <w:t>430,</w:t>
      </w:r>
      <w:r w:rsidRPr="00D660A4">
        <w:rPr>
          <w:noProof/>
        </w:rPr>
        <w:t xml:space="preserve"> 2900–2912 (2018).</w:t>
      </w:r>
    </w:p>
    <w:p w14:paraId="1919CB61" w14:textId="77777777" w:rsidR="00D660A4" w:rsidRPr="00D660A4" w:rsidRDefault="00D660A4" w:rsidP="00D660A4">
      <w:pPr>
        <w:widowControl w:val="0"/>
        <w:autoSpaceDE w:val="0"/>
        <w:autoSpaceDN w:val="0"/>
        <w:adjustRightInd w:val="0"/>
        <w:ind w:left="640" w:hanging="640"/>
        <w:rPr>
          <w:noProof/>
        </w:rPr>
      </w:pPr>
      <w:r w:rsidRPr="00D660A4">
        <w:rPr>
          <w:noProof/>
        </w:rPr>
        <w:t>7.</w:t>
      </w:r>
      <w:r w:rsidRPr="00D660A4">
        <w:rPr>
          <w:noProof/>
        </w:rPr>
        <w:tab/>
        <w:t xml:space="preserve">Horlbeck, M. A. </w:t>
      </w:r>
      <w:r w:rsidRPr="00D660A4">
        <w:rPr>
          <w:i/>
          <w:iCs/>
          <w:noProof/>
        </w:rPr>
        <w:t>et al.</w:t>
      </w:r>
      <w:r w:rsidRPr="00D660A4">
        <w:rPr>
          <w:noProof/>
        </w:rPr>
        <w:t xml:space="preserve"> Mapping the Genetic Landscape of Human Cells. </w:t>
      </w:r>
      <w:r w:rsidRPr="00D660A4">
        <w:rPr>
          <w:i/>
          <w:iCs/>
          <w:noProof/>
        </w:rPr>
        <w:t>Cell</w:t>
      </w:r>
      <w:r w:rsidRPr="00D660A4">
        <w:rPr>
          <w:noProof/>
        </w:rPr>
        <w:t xml:space="preserve"> </w:t>
      </w:r>
      <w:r w:rsidRPr="00D660A4">
        <w:rPr>
          <w:b/>
          <w:bCs/>
          <w:noProof/>
        </w:rPr>
        <w:t>174,</w:t>
      </w:r>
      <w:r w:rsidRPr="00D660A4">
        <w:rPr>
          <w:noProof/>
        </w:rPr>
        <w:t xml:space="preserve"> 953–967.e22 (2018).</w:t>
      </w:r>
    </w:p>
    <w:p w14:paraId="0D9C19B0" w14:textId="77777777" w:rsidR="00D660A4" w:rsidRPr="00D660A4" w:rsidRDefault="00D660A4" w:rsidP="00D660A4">
      <w:pPr>
        <w:widowControl w:val="0"/>
        <w:autoSpaceDE w:val="0"/>
        <w:autoSpaceDN w:val="0"/>
        <w:adjustRightInd w:val="0"/>
        <w:ind w:left="640" w:hanging="640"/>
        <w:rPr>
          <w:noProof/>
        </w:rPr>
      </w:pPr>
      <w:r w:rsidRPr="00D660A4">
        <w:rPr>
          <w:noProof/>
        </w:rPr>
        <w:t>8.</w:t>
      </w:r>
      <w:r w:rsidRPr="00D660A4">
        <w:rPr>
          <w:noProof/>
        </w:rPr>
        <w:tab/>
        <w:t xml:space="preserve">Giaever, G. </w:t>
      </w:r>
      <w:r w:rsidRPr="00D660A4">
        <w:rPr>
          <w:i/>
          <w:iCs/>
          <w:noProof/>
        </w:rPr>
        <w:t>et al.</w:t>
      </w:r>
      <w:r w:rsidRPr="00D660A4">
        <w:rPr>
          <w:noProof/>
        </w:rPr>
        <w:t xml:space="preserve"> Functional profiling of the Saccharomyces cerevisiae genome. </w:t>
      </w:r>
      <w:r w:rsidRPr="00D660A4">
        <w:rPr>
          <w:i/>
          <w:iCs/>
          <w:noProof/>
        </w:rPr>
        <w:t>Nature</w:t>
      </w:r>
      <w:r w:rsidRPr="00D660A4">
        <w:rPr>
          <w:noProof/>
        </w:rPr>
        <w:t xml:space="preserve"> </w:t>
      </w:r>
      <w:r w:rsidRPr="00D660A4">
        <w:rPr>
          <w:b/>
          <w:bCs/>
          <w:noProof/>
        </w:rPr>
        <w:t>418,</w:t>
      </w:r>
      <w:r w:rsidRPr="00D660A4">
        <w:rPr>
          <w:noProof/>
        </w:rPr>
        <w:t xml:space="preserve"> 387–391 (2002).</w:t>
      </w:r>
    </w:p>
    <w:p w14:paraId="3892396C" w14:textId="77777777" w:rsidR="00D660A4" w:rsidRPr="00D660A4" w:rsidRDefault="00D660A4" w:rsidP="00D660A4">
      <w:pPr>
        <w:widowControl w:val="0"/>
        <w:autoSpaceDE w:val="0"/>
        <w:autoSpaceDN w:val="0"/>
        <w:adjustRightInd w:val="0"/>
        <w:ind w:left="640" w:hanging="640"/>
        <w:rPr>
          <w:noProof/>
        </w:rPr>
      </w:pPr>
      <w:r w:rsidRPr="00D660A4">
        <w:rPr>
          <w:noProof/>
        </w:rPr>
        <w:t>9.</w:t>
      </w:r>
      <w:r w:rsidRPr="00D660A4">
        <w:rPr>
          <w:noProof/>
        </w:rPr>
        <w:tab/>
        <w:t xml:space="preserve">Costanzo, M. </w:t>
      </w:r>
      <w:r w:rsidRPr="00D660A4">
        <w:rPr>
          <w:i/>
          <w:iCs/>
          <w:noProof/>
        </w:rPr>
        <w:t>et al.</w:t>
      </w:r>
      <w:r w:rsidRPr="00D660A4">
        <w:rPr>
          <w:noProof/>
        </w:rPr>
        <w:t xml:space="preserve"> The genetic landscape of a cell. </w:t>
      </w:r>
      <w:r w:rsidRPr="00D660A4">
        <w:rPr>
          <w:i/>
          <w:iCs/>
          <w:noProof/>
        </w:rPr>
        <w:t>Science</w:t>
      </w:r>
      <w:r w:rsidRPr="00D660A4">
        <w:rPr>
          <w:noProof/>
        </w:rPr>
        <w:t xml:space="preserve"> </w:t>
      </w:r>
      <w:r w:rsidRPr="00D660A4">
        <w:rPr>
          <w:b/>
          <w:bCs/>
          <w:noProof/>
        </w:rPr>
        <w:t>327,</w:t>
      </w:r>
      <w:r w:rsidRPr="00D660A4">
        <w:rPr>
          <w:noProof/>
        </w:rPr>
        <w:t xml:space="preserve"> 425–31 (2010).</w:t>
      </w:r>
    </w:p>
    <w:p w14:paraId="5CB1BED2" w14:textId="77777777" w:rsidR="00D660A4" w:rsidRPr="00D660A4" w:rsidRDefault="00D660A4" w:rsidP="00D660A4">
      <w:pPr>
        <w:widowControl w:val="0"/>
        <w:autoSpaceDE w:val="0"/>
        <w:autoSpaceDN w:val="0"/>
        <w:adjustRightInd w:val="0"/>
        <w:ind w:left="640" w:hanging="640"/>
        <w:rPr>
          <w:noProof/>
        </w:rPr>
      </w:pPr>
      <w:r w:rsidRPr="00D660A4">
        <w:rPr>
          <w:noProof/>
        </w:rPr>
        <w:t>10.</w:t>
      </w:r>
      <w:r w:rsidRPr="00D660A4">
        <w:rPr>
          <w:noProof/>
        </w:rPr>
        <w:tab/>
        <w:t xml:space="preserve">Bloom, J. S., Ehrenreich, I. M., Loo, W. T., Lite, T.-L. V. &amp; Kruglyak, L. Finding the sources of missing heritability in a yeast cross. </w:t>
      </w:r>
      <w:r w:rsidRPr="00D660A4">
        <w:rPr>
          <w:i/>
          <w:iCs/>
          <w:noProof/>
        </w:rPr>
        <w:t>Nature</w:t>
      </w:r>
      <w:r w:rsidRPr="00D660A4">
        <w:rPr>
          <w:noProof/>
        </w:rPr>
        <w:t xml:space="preserve"> </w:t>
      </w:r>
      <w:r w:rsidRPr="00D660A4">
        <w:rPr>
          <w:b/>
          <w:bCs/>
          <w:noProof/>
        </w:rPr>
        <w:t>494,</w:t>
      </w:r>
      <w:r w:rsidRPr="00D660A4">
        <w:rPr>
          <w:noProof/>
        </w:rPr>
        <w:t xml:space="preserve"> 234–7 (2013).</w:t>
      </w:r>
    </w:p>
    <w:p w14:paraId="29F26F48" w14:textId="77777777" w:rsidR="00D660A4" w:rsidRPr="00D660A4" w:rsidRDefault="00D660A4" w:rsidP="00D660A4">
      <w:pPr>
        <w:widowControl w:val="0"/>
        <w:autoSpaceDE w:val="0"/>
        <w:autoSpaceDN w:val="0"/>
        <w:adjustRightInd w:val="0"/>
        <w:ind w:left="640" w:hanging="640"/>
        <w:rPr>
          <w:noProof/>
        </w:rPr>
      </w:pPr>
      <w:r w:rsidRPr="00D660A4">
        <w:rPr>
          <w:noProof/>
        </w:rPr>
        <w:t>11.</w:t>
      </w:r>
      <w:r w:rsidRPr="00D660A4">
        <w:rPr>
          <w:noProof/>
        </w:rPr>
        <w:tab/>
        <w:t xml:space="preserve">St Onge, R. P. </w:t>
      </w:r>
      <w:r w:rsidRPr="00D660A4">
        <w:rPr>
          <w:i/>
          <w:iCs/>
          <w:noProof/>
        </w:rPr>
        <w:t>et al.</w:t>
      </w:r>
      <w:r w:rsidRPr="00D660A4">
        <w:rPr>
          <w:noProof/>
        </w:rPr>
        <w:t xml:space="preserve"> Systematic pathway analysis using high-resolution fitness profiling of combinatorial gene deletions. </w:t>
      </w:r>
      <w:r w:rsidRPr="00D660A4">
        <w:rPr>
          <w:i/>
          <w:iCs/>
          <w:noProof/>
        </w:rPr>
        <w:t>Nat. Genet.</w:t>
      </w:r>
      <w:r w:rsidRPr="00D660A4">
        <w:rPr>
          <w:noProof/>
        </w:rPr>
        <w:t xml:space="preserve"> </w:t>
      </w:r>
      <w:r w:rsidRPr="00D660A4">
        <w:rPr>
          <w:b/>
          <w:bCs/>
          <w:noProof/>
        </w:rPr>
        <w:t>39,</w:t>
      </w:r>
      <w:r w:rsidRPr="00D660A4">
        <w:rPr>
          <w:noProof/>
        </w:rPr>
        <w:t xml:space="preserve"> 199–206 (2007).</w:t>
      </w:r>
    </w:p>
    <w:p w14:paraId="54A3F3B3" w14:textId="77777777" w:rsidR="00D660A4" w:rsidRPr="00D660A4" w:rsidRDefault="00D660A4" w:rsidP="00D660A4">
      <w:pPr>
        <w:widowControl w:val="0"/>
        <w:autoSpaceDE w:val="0"/>
        <w:autoSpaceDN w:val="0"/>
        <w:adjustRightInd w:val="0"/>
        <w:ind w:left="640" w:hanging="640"/>
        <w:rPr>
          <w:noProof/>
        </w:rPr>
      </w:pPr>
      <w:r w:rsidRPr="00D660A4">
        <w:rPr>
          <w:noProof/>
        </w:rPr>
        <w:t>12.</w:t>
      </w:r>
      <w:r w:rsidRPr="00D660A4">
        <w:rPr>
          <w:noProof/>
        </w:rPr>
        <w:tab/>
        <w:t xml:space="preserve">Braberg, H. </w:t>
      </w:r>
      <w:r w:rsidRPr="00D660A4">
        <w:rPr>
          <w:i/>
          <w:iCs/>
          <w:noProof/>
        </w:rPr>
        <w:t>et al.</w:t>
      </w:r>
      <w:r w:rsidRPr="00D660A4">
        <w:rPr>
          <w:noProof/>
        </w:rPr>
        <w:t xml:space="preserve"> Quantitative analysis of triple-mutant genetic interactions. </w:t>
      </w:r>
      <w:r w:rsidRPr="00D660A4">
        <w:rPr>
          <w:i/>
          <w:iCs/>
          <w:noProof/>
        </w:rPr>
        <w:t>Nat. Protoc.</w:t>
      </w:r>
      <w:r w:rsidRPr="00D660A4">
        <w:rPr>
          <w:noProof/>
        </w:rPr>
        <w:t xml:space="preserve"> </w:t>
      </w:r>
      <w:r w:rsidRPr="00D660A4">
        <w:rPr>
          <w:b/>
          <w:bCs/>
          <w:noProof/>
        </w:rPr>
        <w:t>9,</w:t>
      </w:r>
      <w:r w:rsidRPr="00D660A4">
        <w:rPr>
          <w:noProof/>
        </w:rPr>
        <w:t xml:space="preserve"> 1867–81 (2014).</w:t>
      </w:r>
    </w:p>
    <w:p w14:paraId="30C8EC00" w14:textId="77777777" w:rsidR="00D660A4" w:rsidRPr="00D660A4" w:rsidRDefault="00D660A4" w:rsidP="00D660A4">
      <w:pPr>
        <w:widowControl w:val="0"/>
        <w:autoSpaceDE w:val="0"/>
        <w:autoSpaceDN w:val="0"/>
        <w:adjustRightInd w:val="0"/>
        <w:ind w:left="640" w:hanging="640"/>
        <w:rPr>
          <w:noProof/>
        </w:rPr>
      </w:pPr>
      <w:r w:rsidRPr="00D660A4">
        <w:rPr>
          <w:noProof/>
        </w:rPr>
        <w:t>13.</w:t>
      </w:r>
      <w:r w:rsidRPr="00D660A4">
        <w:rPr>
          <w:noProof/>
        </w:rPr>
        <w:tab/>
        <w:t xml:space="preserve">Tong, A. H. Y. </w:t>
      </w:r>
      <w:r w:rsidRPr="00D660A4">
        <w:rPr>
          <w:i/>
          <w:iCs/>
          <w:noProof/>
        </w:rPr>
        <w:t>et al.</w:t>
      </w:r>
      <w:r w:rsidRPr="00D660A4">
        <w:rPr>
          <w:noProof/>
        </w:rPr>
        <w:t xml:space="preserve"> Global mapping of the yeast genetic interaction network. </w:t>
      </w:r>
      <w:r w:rsidRPr="00D660A4">
        <w:rPr>
          <w:i/>
          <w:iCs/>
          <w:noProof/>
        </w:rPr>
        <w:t>Science</w:t>
      </w:r>
      <w:r w:rsidRPr="00D660A4">
        <w:rPr>
          <w:noProof/>
        </w:rPr>
        <w:t xml:space="preserve"> </w:t>
      </w:r>
      <w:r w:rsidRPr="00D660A4">
        <w:rPr>
          <w:b/>
          <w:bCs/>
          <w:noProof/>
        </w:rPr>
        <w:t>303,</w:t>
      </w:r>
      <w:r w:rsidRPr="00D660A4">
        <w:rPr>
          <w:noProof/>
        </w:rPr>
        <w:t xml:space="preserve"> 808–13 (2004).</w:t>
      </w:r>
    </w:p>
    <w:p w14:paraId="27128AE7" w14:textId="77777777" w:rsidR="00D660A4" w:rsidRPr="00D660A4" w:rsidRDefault="00D660A4" w:rsidP="00D660A4">
      <w:pPr>
        <w:widowControl w:val="0"/>
        <w:autoSpaceDE w:val="0"/>
        <w:autoSpaceDN w:val="0"/>
        <w:adjustRightInd w:val="0"/>
        <w:ind w:left="640" w:hanging="640"/>
        <w:rPr>
          <w:noProof/>
        </w:rPr>
      </w:pPr>
      <w:r w:rsidRPr="00D660A4">
        <w:rPr>
          <w:noProof/>
        </w:rPr>
        <w:t>14.</w:t>
      </w:r>
      <w:r w:rsidRPr="00D660A4">
        <w:rPr>
          <w:noProof/>
        </w:rPr>
        <w:tab/>
        <w:t xml:space="preserve">Taylor, M. B., Ehrenreich, I. M., Rothstein, R., Hu, T. &amp; Mast, J. Genetic Interactions Involving Five or More Genes Contribute to a Complex Trait in Yeast. </w:t>
      </w:r>
      <w:r w:rsidRPr="00D660A4">
        <w:rPr>
          <w:i/>
          <w:iCs/>
          <w:noProof/>
        </w:rPr>
        <w:t>PLoS Genet.</w:t>
      </w:r>
      <w:r w:rsidRPr="00D660A4">
        <w:rPr>
          <w:noProof/>
        </w:rPr>
        <w:t xml:space="preserve"> </w:t>
      </w:r>
      <w:r w:rsidRPr="00D660A4">
        <w:rPr>
          <w:b/>
          <w:bCs/>
          <w:noProof/>
        </w:rPr>
        <w:t>10,</w:t>
      </w:r>
      <w:r w:rsidRPr="00D660A4">
        <w:rPr>
          <w:noProof/>
        </w:rPr>
        <w:t xml:space="preserve"> e1004324 (2014).</w:t>
      </w:r>
    </w:p>
    <w:p w14:paraId="0D677DAA" w14:textId="77777777" w:rsidR="00D660A4" w:rsidRPr="00D660A4" w:rsidRDefault="00D660A4" w:rsidP="00D660A4">
      <w:pPr>
        <w:widowControl w:val="0"/>
        <w:autoSpaceDE w:val="0"/>
        <w:autoSpaceDN w:val="0"/>
        <w:adjustRightInd w:val="0"/>
        <w:ind w:left="640" w:hanging="640"/>
        <w:rPr>
          <w:noProof/>
        </w:rPr>
      </w:pPr>
      <w:r w:rsidRPr="00D660A4">
        <w:rPr>
          <w:noProof/>
        </w:rPr>
        <w:t>15.</w:t>
      </w:r>
      <w:r w:rsidRPr="00D660A4">
        <w:rPr>
          <w:noProof/>
        </w:rPr>
        <w:tab/>
        <w:t xml:space="preserve">Beh, C. T., Cool, L., Phillips, J. &amp; Rine, J. Overlapping functions of the yeast oxysterol-binding protein homologues. </w:t>
      </w:r>
      <w:r w:rsidRPr="00D660A4">
        <w:rPr>
          <w:i/>
          <w:iCs/>
          <w:noProof/>
        </w:rPr>
        <w:t>Genetics</w:t>
      </w:r>
      <w:r w:rsidRPr="00D660A4">
        <w:rPr>
          <w:noProof/>
        </w:rPr>
        <w:t xml:space="preserve"> </w:t>
      </w:r>
      <w:r w:rsidRPr="00D660A4">
        <w:rPr>
          <w:b/>
          <w:bCs/>
          <w:noProof/>
        </w:rPr>
        <w:t>157,</w:t>
      </w:r>
      <w:r w:rsidRPr="00D660A4">
        <w:rPr>
          <w:noProof/>
        </w:rPr>
        <w:t xml:space="preserve"> 1117–40 (2001).</w:t>
      </w:r>
    </w:p>
    <w:p w14:paraId="564C89A5" w14:textId="77777777" w:rsidR="00D660A4" w:rsidRPr="00D660A4" w:rsidRDefault="00D660A4" w:rsidP="00D660A4">
      <w:pPr>
        <w:widowControl w:val="0"/>
        <w:autoSpaceDE w:val="0"/>
        <w:autoSpaceDN w:val="0"/>
        <w:adjustRightInd w:val="0"/>
        <w:ind w:left="640" w:hanging="640"/>
        <w:rPr>
          <w:noProof/>
        </w:rPr>
      </w:pPr>
      <w:r w:rsidRPr="00D660A4">
        <w:rPr>
          <w:noProof/>
        </w:rPr>
        <w:t>16.</w:t>
      </w:r>
      <w:r w:rsidRPr="00D660A4">
        <w:rPr>
          <w:noProof/>
        </w:rPr>
        <w:tab/>
        <w:t xml:space="preserve">Wieczorke, R. </w:t>
      </w:r>
      <w:r w:rsidRPr="00D660A4">
        <w:rPr>
          <w:i/>
          <w:iCs/>
          <w:noProof/>
        </w:rPr>
        <w:t>et al.</w:t>
      </w:r>
      <w:r w:rsidRPr="00D660A4">
        <w:rPr>
          <w:noProof/>
        </w:rPr>
        <w:t xml:space="preserve"> Concurrent knock-out of at least 20 transporter genes is required to </w:t>
      </w:r>
      <w:r w:rsidRPr="00D660A4">
        <w:rPr>
          <w:noProof/>
        </w:rPr>
        <w:lastRenderedPageBreak/>
        <w:t xml:space="preserve">block uptake of hexoses in Saccharomyces cerevisiae. </w:t>
      </w:r>
      <w:r w:rsidRPr="00D660A4">
        <w:rPr>
          <w:i/>
          <w:iCs/>
          <w:noProof/>
        </w:rPr>
        <w:t>FEBS Lett.</w:t>
      </w:r>
      <w:r w:rsidRPr="00D660A4">
        <w:rPr>
          <w:noProof/>
        </w:rPr>
        <w:t xml:space="preserve"> </w:t>
      </w:r>
      <w:r w:rsidRPr="00D660A4">
        <w:rPr>
          <w:b/>
          <w:bCs/>
          <w:noProof/>
        </w:rPr>
        <w:t>464,</w:t>
      </w:r>
      <w:r w:rsidRPr="00D660A4">
        <w:rPr>
          <w:noProof/>
        </w:rPr>
        <w:t xml:space="preserve"> 123–8 (1999).</w:t>
      </w:r>
    </w:p>
    <w:p w14:paraId="51496332" w14:textId="77777777" w:rsidR="00D660A4" w:rsidRPr="00D660A4" w:rsidRDefault="00D660A4" w:rsidP="00D660A4">
      <w:pPr>
        <w:widowControl w:val="0"/>
        <w:autoSpaceDE w:val="0"/>
        <w:autoSpaceDN w:val="0"/>
        <w:adjustRightInd w:val="0"/>
        <w:ind w:left="640" w:hanging="640"/>
        <w:rPr>
          <w:noProof/>
        </w:rPr>
      </w:pPr>
      <w:r w:rsidRPr="00D660A4">
        <w:rPr>
          <w:noProof/>
        </w:rPr>
        <w:t>17.</w:t>
      </w:r>
      <w:r w:rsidRPr="00D660A4">
        <w:rPr>
          <w:noProof/>
        </w:rPr>
        <w:tab/>
        <w:t xml:space="preserve">Mullis, M. N., Matsui, T., Schell, R., Foree, R. &amp; Ehrenreich, I. M. The complex underpinnings of genetic background effects. </w:t>
      </w:r>
      <w:r w:rsidRPr="00D660A4">
        <w:rPr>
          <w:i/>
          <w:iCs/>
          <w:noProof/>
        </w:rPr>
        <w:t>Nat. Commun.</w:t>
      </w:r>
      <w:r w:rsidRPr="00D660A4">
        <w:rPr>
          <w:noProof/>
        </w:rPr>
        <w:t xml:space="preserve"> </w:t>
      </w:r>
      <w:r w:rsidRPr="00D660A4">
        <w:rPr>
          <w:b/>
          <w:bCs/>
          <w:noProof/>
        </w:rPr>
        <w:t>9,</w:t>
      </w:r>
      <w:r w:rsidRPr="00D660A4">
        <w:rPr>
          <w:noProof/>
        </w:rPr>
        <w:t xml:space="preserve"> 3548 (2018).</w:t>
      </w:r>
    </w:p>
    <w:p w14:paraId="076F505B" w14:textId="77777777" w:rsidR="00D660A4" w:rsidRPr="00D660A4" w:rsidRDefault="00D660A4" w:rsidP="00D660A4">
      <w:pPr>
        <w:widowControl w:val="0"/>
        <w:autoSpaceDE w:val="0"/>
        <w:autoSpaceDN w:val="0"/>
        <w:adjustRightInd w:val="0"/>
        <w:ind w:left="640" w:hanging="640"/>
        <w:rPr>
          <w:noProof/>
        </w:rPr>
      </w:pPr>
      <w:r w:rsidRPr="00D660A4">
        <w:rPr>
          <w:noProof/>
        </w:rPr>
        <w:t>18.</w:t>
      </w:r>
      <w:r w:rsidRPr="00D660A4">
        <w:rPr>
          <w:noProof/>
        </w:rPr>
        <w:tab/>
        <w:t xml:space="preserve">Zhang, Y. </w:t>
      </w:r>
      <w:r w:rsidRPr="00D660A4">
        <w:rPr>
          <w:i/>
          <w:iCs/>
          <w:noProof/>
        </w:rPr>
        <w:t>et al.</w:t>
      </w:r>
      <w:r w:rsidRPr="00D660A4">
        <w:rPr>
          <w:noProof/>
        </w:rPr>
        <w:t xml:space="preserve"> A transportome-scale amiRNA-based screen identifies redundant roles of Arabidopsis ABCB6 and ABCB20 in auxin transport. </w:t>
      </w:r>
      <w:r w:rsidRPr="00D660A4">
        <w:rPr>
          <w:i/>
          <w:iCs/>
          <w:noProof/>
        </w:rPr>
        <w:t>Nat. Commun.</w:t>
      </w:r>
      <w:r w:rsidRPr="00D660A4">
        <w:rPr>
          <w:noProof/>
        </w:rPr>
        <w:t xml:space="preserve"> </w:t>
      </w:r>
      <w:r w:rsidRPr="00D660A4">
        <w:rPr>
          <w:b/>
          <w:bCs/>
          <w:noProof/>
        </w:rPr>
        <w:t>9,</w:t>
      </w:r>
      <w:r w:rsidRPr="00D660A4">
        <w:rPr>
          <w:noProof/>
        </w:rPr>
        <w:t xml:space="preserve"> 4204 (2018).</w:t>
      </w:r>
    </w:p>
    <w:p w14:paraId="546A68B5" w14:textId="77777777" w:rsidR="00D660A4" w:rsidRPr="00D660A4" w:rsidRDefault="00D660A4" w:rsidP="00D660A4">
      <w:pPr>
        <w:widowControl w:val="0"/>
        <w:autoSpaceDE w:val="0"/>
        <w:autoSpaceDN w:val="0"/>
        <w:adjustRightInd w:val="0"/>
        <w:ind w:left="640" w:hanging="640"/>
        <w:rPr>
          <w:noProof/>
        </w:rPr>
      </w:pPr>
      <w:r w:rsidRPr="00D660A4">
        <w:rPr>
          <w:noProof/>
        </w:rPr>
        <w:t>19.</w:t>
      </w:r>
      <w:r w:rsidRPr="00D660A4">
        <w:rPr>
          <w:noProof/>
        </w:rPr>
        <w:tab/>
        <w:t xml:space="preserve">Palmer, A. C. </w:t>
      </w:r>
      <w:r w:rsidRPr="00D660A4">
        <w:rPr>
          <w:i/>
          <w:iCs/>
          <w:noProof/>
        </w:rPr>
        <w:t>et al.</w:t>
      </w:r>
      <w:r w:rsidRPr="00D660A4">
        <w:rPr>
          <w:noProof/>
        </w:rPr>
        <w:t xml:space="preserve"> Delayed commitment to evolutionary fate in antibiotic resistance fitness landscapes. </w:t>
      </w:r>
      <w:r w:rsidRPr="00D660A4">
        <w:rPr>
          <w:i/>
          <w:iCs/>
          <w:noProof/>
        </w:rPr>
        <w:t>Nat. Commun.</w:t>
      </w:r>
      <w:r w:rsidRPr="00D660A4">
        <w:rPr>
          <w:noProof/>
        </w:rPr>
        <w:t xml:space="preserve"> </w:t>
      </w:r>
      <w:r w:rsidRPr="00D660A4">
        <w:rPr>
          <w:b/>
          <w:bCs/>
          <w:noProof/>
        </w:rPr>
        <w:t>6,</w:t>
      </w:r>
      <w:r w:rsidRPr="00D660A4">
        <w:rPr>
          <w:noProof/>
        </w:rPr>
        <w:t xml:space="preserve"> 7385 (2015).</w:t>
      </w:r>
    </w:p>
    <w:p w14:paraId="113FC3B2" w14:textId="77777777" w:rsidR="00D660A4" w:rsidRPr="00D660A4" w:rsidRDefault="00D660A4" w:rsidP="00D660A4">
      <w:pPr>
        <w:widowControl w:val="0"/>
        <w:autoSpaceDE w:val="0"/>
        <w:autoSpaceDN w:val="0"/>
        <w:adjustRightInd w:val="0"/>
        <w:ind w:left="640" w:hanging="640"/>
        <w:rPr>
          <w:noProof/>
        </w:rPr>
      </w:pPr>
      <w:r w:rsidRPr="00D660A4">
        <w:rPr>
          <w:noProof/>
        </w:rPr>
        <w:t>20.</w:t>
      </w:r>
      <w:r w:rsidRPr="00D660A4">
        <w:rPr>
          <w:noProof/>
        </w:rPr>
        <w:tab/>
        <w:t xml:space="preserve">Cancer Genome Atlas Research Network </w:t>
      </w:r>
      <w:r w:rsidRPr="00D660A4">
        <w:rPr>
          <w:i/>
          <w:iCs/>
          <w:noProof/>
        </w:rPr>
        <w:t>et al.</w:t>
      </w:r>
      <w:r w:rsidRPr="00D660A4">
        <w:rPr>
          <w:noProof/>
        </w:rPr>
        <w:t xml:space="preserve"> Genomic and Epigenomic Landscapes of Adult De Novo Acute Myeloid Leukemia. </w:t>
      </w:r>
      <w:r w:rsidRPr="00D660A4">
        <w:rPr>
          <w:i/>
          <w:iCs/>
          <w:noProof/>
        </w:rPr>
        <w:t>N. Engl. J. Med.</w:t>
      </w:r>
      <w:r w:rsidRPr="00D660A4">
        <w:rPr>
          <w:noProof/>
        </w:rPr>
        <w:t xml:space="preserve"> </w:t>
      </w:r>
      <w:r w:rsidRPr="00D660A4">
        <w:rPr>
          <w:b/>
          <w:bCs/>
          <w:noProof/>
        </w:rPr>
        <w:t>368,</w:t>
      </w:r>
      <w:r w:rsidRPr="00D660A4">
        <w:rPr>
          <w:noProof/>
        </w:rPr>
        <w:t xml:space="preserve"> 2059–2074 (2013).</w:t>
      </w:r>
    </w:p>
    <w:p w14:paraId="56433245" w14:textId="77777777" w:rsidR="00D660A4" w:rsidRPr="00D660A4" w:rsidRDefault="00D660A4" w:rsidP="00D660A4">
      <w:pPr>
        <w:widowControl w:val="0"/>
        <w:autoSpaceDE w:val="0"/>
        <w:autoSpaceDN w:val="0"/>
        <w:adjustRightInd w:val="0"/>
        <w:ind w:left="640" w:hanging="640"/>
        <w:rPr>
          <w:noProof/>
        </w:rPr>
      </w:pPr>
      <w:r w:rsidRPr="00D660A4">
        <w:rPr>
          <w:noProof/>
        </w:rPr>
        <w:t>21.</w:t>
      </w:r>
      <w:r w:rsidRPr="00D660A4">
        <w:rPr>
          <w:noProof/>
        </w:rPr>
        <w:tab/>
        <w:t xml:space="preserve">Heckl, D. </w:t>
      </w:r>
      <w:r w:rsidRPr="00D660A4">
        <w:rPr>
          <w:i/>
          <w:iCs/>
          <w:noProof/>
        </w:rPr>
        <w:t>et al.</w:t>
      </w:r>
      <w:r w:rsidRPr="00D660A4">
        <w:rPr>
          <w:noProof/>
        </w:rPr>
        <w:t xml:space="preserve"> Generation of mouse models of myeloid malignancy with combinatorial genetic lesions using CRISPR-Cas9 genome editing. </w:t>
      </w:r>
      <w:r w:rsidRPr="00D660A4">
        <w:rPr>
          <w:i/>
          <w:iCs/>
          <w:noProof/>
        </w:rPr>
        <w:t>Nat. Biotechnol.</w:t>
      </w:r>
      <w:r w:rsidRPr="00D660A4">
        <w:rPr>
          <w:noProof/>
        </w:rPr>
        <w:t xml:space="preserve"> </w:t>
      </w:r>
      <w:r w:rsidRPr="00D660A4">
        <w:rPr>
          <w:b/>
          <w:bCs/>
          <w:noProof/>
        </w:rPr>
        <w:t>32,</w:t>
      </w:r>
      <w:r w:rsidRPr="00D660A4">
        <w:rPr>
          <w:noProof/>
        </w:rPr>
        <w:t xml:space="preserve"> 941–6 (2014).</w:t>
      </w:r>
    </w:p>
    <w:p w14:paraId="6AEC5A27" w14:textId="77777777" w:rsidR="00D660A4" w:rsidRPr="00D660A4" w:rsidRDefault="00D660A4" w:rsidP="00D660A4">
      <w:pPr>
        <w:widowControl w:val="0"/>
        <w:autoSpaceDE w:val="0"/>
        <w:autoSpaceDN w:val="0"/>
        <w:adjustRightInd w:val="0"/>
        <w:ind w:left="640" w:hanging="640"/>
        <w:rPr>
          <w:noProof/>
        </w:rPr>
      </w:pPr>
      <w:r w:rsidRPr="00D660A4">
        <w:rPr>
          <w:noProof/>
        </w:rPr>
        <w:t>22.</w:t>
      </w:r>
      <w:r w:rsidRPr="00D660A4">
        <w:rPr>
          <w:noProof/>
        </w:rPr>
        <w:tab/>
        <w:t xml:space="preserve">Takahashi, K. &amp; Yamanaka, S. Induction of Pluripotent Stem Cells from Mouse Embryonic and Adult Fibroblast Cultures by Defined Factors. </w:t>
      </w:r>
      <w:r w:rsidRPr="00D660A4">
        <w:rPr>
          <w:i/>
          <w:iCs/>
          <w:noProof/>
        </w:rPr>
        <w:t>Cell</w:t>
      </w:r>
      <w:r w:rsidRPr="00D660A4">
        <w:rPr>
          <w:noProof/>
        </w:rPr>
        <w:t xml:space="preserve"> </w:t>
      </w:r>
      <w:r w:rsidRPr="00D660A4">
        <w:rPr>
          <w:b/>
          <w:bCs/>
          <w:noProof/>
        </w:rPr>
        <w:t>126,</w:t>
      </w:r>
      <w:r w:rsidRPr="00D660A4">
        <w:rPr>
          <w:noProof/>
        </w:rPr>
        <w:t xml:space="preserve"> 663–676 (2006).</w:t>
      </w:r>
    </w:p>
    <w:p w14:paraId="084B8940" w14:textId="77777777" w:rsidR="00D660A4" w:rsidRPr="00D660A4" w:rsidRDefault="00D660A4" w:rsidP="00D660A4">
      <w:pPr>
        <w:widowControl w:val="0"/>
        <w:autoSpaceDE w:val="0"/>
        <w:autoSpaceDN w:val="0"/>
        <w:adjustRightInd w:val="0"/>
        <w:ind w:left="640" w:hanging="640"/>
        <w:rPr>
          <w:noProof/>
        </w:rPr>
      </w:pPr>
      <w:r w:rsidRPr="00D660A4">
        <w:rPr>
          <w:noProof/>
        </w:rPr>
        <w:t>23.</w:t>
      </w:r>
      <w:r w:rsidRPr="00D660A4">
        <w:rPr>
          <w:noProof/>
        </w:rPr>
        <w:tab/>
        <w:t xml:space="preserve">Suzuki, Y. </w:t>
      </w:r>
      <w:r w:rsidRPr="00D660A4">
        <w:rPr>
          <w:i/>
          <w:iCs/>
          <w:noProof/>
        </w:rPr>
        <w:t>et al.</w:t>
      </w:r>
      <w:r w:rsidRPr="00D660A4">
        <w:rPr>
          <w:noProof/>
        </w:rPr>
        <w:t xml:space="preserve"> Knocking out multigene redundancies via cycles of sexual assortment and fluorescence selection. </w:t>
      </w:r>
      <w:r w:rsidRPr="00D660A4">
        <w:rPr>
          <w:i/>
          <w:iCs/>
          <w:noProof/>
        </w:rPr>
        <w:t>Nat. Methods</w:t>
      </w:r>
      <w:r w:rsidRPr="00D660A4">
        <w:rPr>
          <w:noProof/>
        </w:rPr>
        <w:t xml:space="preserve"> </w:t>
      </w:r>
      <w:r w:rsidRPr="00D660A4">
        <w:rPr>
          <w:b/>
          <w:bCs/>
          <w:noProof/>
        </w:rPr>
        <w:t>8,</w:t>
      </w:r>
      <w:r w:rsidRPr="00D660A4">
        <w:rPr>
          <w:noProof/>
        </w:rPr>
        <w:t xml:space="preserve"> 159–64 (2011).</w:t>
      </w:r>
    </w:p>
    <w:p w14:paraId="54DD121F" w14:textId="77777777" w:rsidR="00D660A4" w:rsidRPr="00D660A4" w:rsidRDefault="00D660A4" w:rsidP="00D660A4">
      <w:pPr>
        <w:widowControl w:val="0"/>
        <w:autoSpaceDE w:val="0"/>
        <w:autoSpaceDN w:val="0"/>
        <w:adjustRightInd w:val="0"/>
        <w:ind w:left="640" w:hanging="640"/>
        <w:rPr>
          <w:noProof/>
        </w:rPr>
      </w:pPr>
      <w:r w:rsidRPr="00D660A4">
        <w:rPr>
          <w:noProof/>
        </w:rPr>
        <w:t>24.</w:t>
      </w:r>
      <w:r w:rsidRPr="00D660A4">
        <w:rPr>
          <w:noProof/>
        </w:rPr>
        <w:tab/>
        <w:t xml:space="preserve">Wang, H. H. </w:t>
      </w:r>
      <w:r w:rsidRPr="00D660A4">
        <w:rPr>
          <w:i/>
          <w:iCs/>
          <w:noProof/>
        </w:rPr>
        <w:t>et al.</w:t>
      </w:r>
      <w:r w:rsidRPr="00D660A4">
        <w:rPr>
          <w:noProof/>
        </w:rPr>
        <w:t xml:space="preserve"> Programming cells by multiplex genome engineering and accelerated evolution. </w:t>
      </w:r>
      <w:r w:rsidRPr="00D660A4">
        <w:rPr>
          <w:i/>
          <w:iCs/>
          <w:noProof/>
        </w:rPr>
        <w:t>Nature</w:t>
      </w:r>
      <w:r w:rsidRPr="00D660A4">
        <w:rPr>
          <w:noProof/>
        </w:rPr>
        <w:t xml:space="preserve"> </w:t>
      </w:r>
      <w:r w:rsidRPr="00D660A4">
        <w:rPr>
          <w:b/>
          <w:bCs/>
          <w:noProof/>
        </w:rPr>
        <w:t>460,</w:t>
      </w:r>
      <w:r w:rsidRPr="00D660A4">
        <w:rPr>
          <w:noProof/>
        </w:rPr>
        <w:t xml:space="preserve"> 894–8 (2009).</w:t>
      </w:r>
    </w:p>
    <w:p w14:paraId="400D201B" w14:textId="77777777" w:rsidR="00D660A4" w:rsidRPr="00D660A4" w:rsidRDefault="00D660A4" w:rsidP="00D660A4">
      <w:pPr>
        <w:widowControl w:val="0"/>
        <w:autoSpaceDE w:val="0"/>
        <w:autoSpaceDN w:val="0"/>
        <w:adjustRightInd w:val="0"/>
        <w:ind w:left="640" w:hanging="640"/>
        <w:rPr>
          <w:noProof/>
        </w:rPr>
      </w:pPr>
      <w:r w:rsidRPr="00D660A4">
        <w:rPr>
          <w:noProof/>
        </w:rPr>
        <w:t>25.</w:t>
      </w:r>
      <w:r w:rsidRPr="00D660A4">
        <w:rPr>
          <w:noProof/>
        </w:rPr>
        <w:tab/>
        <w:t xml:space="preserve">DiCarlo, J. E. </w:t>
      </w:r>
      <w:r w:rsidRPr="00D660A4">
        <w:rPr>
          <w:i/>
          <w:iCs/>
          <w:noProof/>
        </w:rPr>
        <w:t>et al.</w:t>
      </w:r>
      <w:r w:rsidRPr="00D660A4">
        <w:rPr>
          <w:noProof/>
        </w:rPr>
        <w:t xml:space="preserve"> Yeast oligo-mediated genome engineering (YOGE). </w:t>
      </w:r>
      <w:r w:rsidRPr="00D660A4">
        <w:rPr>
          <w:i/>
          <w:iCs/>
          <w:noProof/>
        </w:rPr>
        <w:t>ACS Synth. Biol.</w:t>
      </w:r>
      <w:r w:rsidRPr="00D660A4">
        <w:rPr>
          <w:noProof/>
        </w:rPr>
        <w:t xml:space="preserve"> </w:t>
      </w:r>
      <w:r w:rsidRPr="00D660A4">
        <w:rPr>
          <w:b/>
          <w:bCs/>
          <w:noProof/>
        </w:rPr>
        <w:t>2,</w:t>
      </w:r>
      <w:r w:rsidRPr="00D660A4">
        <w:rPr>
          <w:noProof/>
        </w:rPr>
        <w:t xml:space="preserve"> 741–9 (2013).</w:t>
      </w:r>
    </w:p>
    <w:p w14:paraId="5295746A" w14:textId="77777777" w:rsidR="00D660A4" w:rsidRPr="00D660A4" w:rsidRDefault="00D660A4" w:rsidP="00D660A4">
      <w:pPr>
        <w:widowControl w:val="0"/>
        <w:autoSpaceDE w:val="0"/>
        <w:autoSpaceDN w:val="0"/>
        <w:adjustRightInd w:val="0"/>
        <w:ind w:left="640" w:hanging="640"/>
        <w:rPr>
          <w:noProof/>
        </w:rPr>
      </w:pPr>
      <w:r w:rsidRPr="00D660A4">
        <w:rPr>
          <w:noProof/>
        </w:rPr>
        <w:t>26.</w:t>
      </w:r>
      <w:r w:rsidRPr="00D660A4">
        <w:rPr>
          <w:noProof/>
        </w:rPr>
        <w:tab/>
        <w:t xml:space="preserve">Zeitoun, R. I. </w:t>
      </w:r>
      <w:r w:rsidRPr="00D660A4">
        <w:rPr>
          <w:i/>
          <w:iCs/>
          <w:noProof/>
        </w:rPr>
        <w:t>et al.</w:t>
      </w:r>
      <w:r w:rsidRPr="00D660A4">
        <w:rPr>
          <w:noProof/>
        </w:rPr>
        <w:t xml:space="preserve"> Multiplexed tracking of combinatorial genomic mutations in engineered cell populations. </w:t>
      </w:r>
      <w:r w:rsidRPr="00D660A4">
        <w:rPr>
          <w:i/>
          <w:iCs/>
          <w:noProof/>
        </w:rPr>
        <w:t>Nat. Biotechnol.</w:t>
      </w:r>
      <w:r w:rsidRPr="00D660A4">
        <w:rPr>
          <w:noProof/>
        </w:rPr>
        <w:t xml:space="preserve"> </w:t>
      </w:r>
      <w:r w:rsidRPr="00D660A4">
        <w:rPr>
          <w:b/>
          <w:bCs/>
          <w:noProof/>
        </w:rPr>
        <w:t>33,</w:t>
      </w:r>
      <w:r w:rsidRPr="00D660A4">
        <w:rPr>
          <w:noProof/>
        </w:rPr>
        <w:t xml:space="preserve"> 631–637 (2015).</w:t>
      </w:r>
    </w:p>
    <w:p w14:paraId="4A9FE0B9" w14:textId="77777777" w:rsidR="00D660A4" w:rsidRPr="00D660A4" w:rsidRDefault="00D660A4" w:rsidP="00D660A4">
      <w:pPr>
        <w:widowControl w:val="0"/>
        <w:autoSpaceDE w:val="0"/>
        <w:autoSpaceDN w:val="0"/>
        <w:adjustRightInd w:val="0"/>
        <w:ind w:left="640" w:hanging="640"/>
        <w:rPr>
          <w:noProof/>
        </w:rPr>
      </w:pPr>
      <w:r w:rsidRPr="00D660A4">
        <w:rPr>
          <w:noProof/>
        </w:rPr>
        <w:t>27.</w:t>
      </w:r>
      <w:r w:rsidRPr="00D660A4">
        <w:rPr>
          <w:noProof/>
        </w:rPr>
        <w:tab/>
        <w:t xml:space="preserve">Zeitoun, R. I., Pines, G., Grau, W. C. &amp; Gill, R. T. Quantitative Tracking of Combinatorially Engineered Populations with Multiplexed Binary Assemblies. </w:t>
      </w:r>
      <w:r w:rsidRPr="00D660A4">
        <w:rPr>
          <w:i/>
          <w:iCs/>
          <w:noProof/>
        </w:rPr>
        <w:t>ACS Synth. Biol.</w:t>
      </w:r>
      <w:r w:rsidRPr="00D660A4">
        <w:rPr>
          <w:noProof/>
        </w:rPr>
        <w:t xml:space="preserve"> </w:t>
      </w:r>
      <w:r w:rsidRPr="00D660A4">
        <w:rPr>
          <w:b/>
          <w:bCs/>
          <w:noProof/>
        </w:rPr>
        <w:t>6,</w:t>
      </w:r>
      <w:r w:rsidRPr="00D660A4">
        <w:rPr>
          <w:noProof/>
        </w:rPr>
        <w:t xml:space="preserve"> 619–627 (2017).</w:t>
      </w:r>
    </w:p>
    <w:p w14:paraId="727CE75B" w14:textId="77777777" w:rsidR="00D660A4" w:rsidRPr="00D660A4" w:rsidRDefault="00D660A4" w:rsidP="00D660A4">
      <w:pPr>
        <w:widowControl w:val="0"/>
        <w:autoSpaceDE w:val="0"/>
        <w:autoSpaceDN w:val="0"/>
        <w:adjustRightInd w:val="0"/>
        <w:ind w:left="640" w:hanging="640"/>
        <w:rPr>
          <w:noProof/>
        </w:rPr>
      </w:pPr>
      <w:r w:rsidRPr="00D660A4">
        <w:rPr>
          <w:noProof/>
        </w:rPr>
        <w:t>28.</w:t>
      </w:r>
      <w:r w:rsidRPr="00D660A4">
        <w:rPr>
          <w:noProof/>
        </w:rPr>
        <w:tab/>
        <w:t xml:space="preserve">Díaz-Mejía, J. J. </w:t>
      </w:r>
      <w:r w:rsidRPr="00D660A4">
        <w:rPr>
          <w:i/>
          <w:iCs/>
          <w:noProof/>
        </w:rPr>
        <w:t>et al.</w:t>
      </w:r>
      <w:r w:rsidRPr="00D660A4">
        <w:rPr>
          <w:noProof/>
        </w:rPr>
        <w:t xml:space="preserve"> Mapping DNA damage-dependent genetic interactions in yeast via party mating and barcode fusion genetics. </w:t>
      </w:r>
      <w:r w:rsidRPr="00D660A4">
        <w:rPr>
          <w:i/>
          <w:iCs/>
          <w:noProof/>
        </w:rPr>
        <w:t>Mol. Syst. Biol.</w:t>
      </w:r>
      <w:r w:rsidRPr="00D660A4">
        <w:rPr>
          <w:noProof/>
        </w:rPr>
        <w:t xml:space="preserve"> </w:t>
      </w:r>
      <w:r w:rsidRPr="00D660A4">
        <w:rPr>
          <w:b/>
          <w:bCs/>
          <w:noProof/>
        </w:rPr>
        <w:t>14,</w:t>
      </w:r>
      <w:r w:rsidRPr="00D660A4">
        <w:rPr>
          <w:noProof/>
        </w:rPr>
        <w:t xml:space="preserve"> e7985 (2018).</w:t>
      </w:r>
    </w:p>
    <w:p w14:paraId="3CC47935" w14:textId="77777777" w:rsidR="00D660A4" w:rsidRPr="00D660A4" w:rsidRDefault="00D660A4" w:rsidP="00D660A4">
      <w:pPr>
        <w:widowControl w:val="0"/>
        <w:autoSpaceDE w:val="0"/>
        <w:autoSpaceDN w:val="0"/>
        <w:adjustRightInd w:val="0"/>
        <w:ind w:left="640" w:hanging="640"/>
        <w:rPr>
          <w:noProof/>
        </w:rPr>
      </w:pPr>
      <w:r w:rsidRPr="00D660A4">
        <w:rPr>
          <w:noProof/>
        </w:rPr>
        <w:t>29.</w:t>
      </w:r>
      <w:r w:rsidRPr="00D660A4">
        <w:rPr>
          <w:noProof/>
        </w:rPr>
        <w:tab/>
        <w:t xml:space="preserve">Wong, A. S. L. </w:t>
      </w:r>
      <w:r w:rsidRPr="00D660A4">
        <w:rPr>
          <w:i/>
          <w:iCs/>
          <w:noProof/>
        </w:rPr>
        <w:t>et al.</w:t>
      </w:r>
      <w:r w:rsidRPr="00D660A4">
        <w:rPr>
          <w:noProof/>
        </w:rPr>
        <w:t xml:space="preserve"> Multiplexed barcoded CRISPR-Cas9 screening enabled by CombiGEM. </w:t>
      </w:r>
      <w:r w:rsidRPr="00D660A4">
        <w:rPr>
          <w:i/>
          <w:iCs/>
          <w:noProof/>
        </w:rPr>
        <w:t>Proc. Natl. Acad. Sci. U. S. A.</w:t>
      </w:r>
      <w:r w:rsidRPr="00D660A4">
        <w:rPr>
          <w:noProof/>
        </w:rPr>
        <w:t xml:space="preserve"> </w:t>
      </w:r>
      <w:r w:rsidRPr="00D660A4">
        <w:rPr>
          <w:b/>
          <w:bCs/>
          <w:noProof/>
        </w:rPr>
        <w:t>113,</w:t>
      </w:r>
      <w:r w:rsidRPr="00D660A4">
        <w:rPr>
          <w:noProof/>
        </w:rPr>
        <w:t xml:space="preserve"> 2544–9 (2016).</w:t>
      </w:r>
    </w:p>
    <w:p w14:paraId="586AB680" w14:textId="77777777" w:rsidR="00D660A4" w:rsidRPr="00D660A4" w:rsidRDefault="00D660A4" w:rsidP="00D660A4">
      <w:pPr>
        <w:widowControl w:val="0"/>
        <w:autoSpaceDE w:val="0"/>
        <w:autoSpaceDN w:val="0"/>
        <w:adjustRightInd w:val="0"/>
        <w:ind w:left="640" w:hanging="640"/>
        <w:rPr>
          <w:noProof/>
        </w:rPr>
      </w:pPr>
      <w:r w:rsidRPr="00D660A4">
        <w:rPr>
          <w:noProof/>
        </w:rPr>
        <w:t>30.</w:t>
      </w:r>
      <w:r w:rsidRPr="00D660A4">
        <w:rPr>
          <w:noProof/>
        </w:rPr>
        <w:tab/>
        <w:t xml:space="preserve">Jungwirth, H. &amp; Kuchler, K. Yeast ABC transporters – a tale of sex, stress, drugs and aging. </w:t>
      </w:r>
      <w:r w:rsidRPr="00D660A4">
        <w:rPr>
          <w:i/>
          <w:iCs/>
          <w:noProof/>
        </w:rPr>
        <w:t>FEBS Lett.</w:t>
      </w:r>
      <w:r w:rsidRPr="00D660A4">
        <w:rPr>
          <w:noProof/>
        </w:rPr>
        <w:t xml:space="preserve"> </w:t>
      </w:r>
      <w:r w:rsidRPr="00D660A4">
        <w:rPr>
          <w:b/>
          <w:bCs/>
          <w:noProof/>
        </w:rPr>
        <w:t>580,</w:t>
      </w:r>
      <w:r w:rsidRPr="00D660A4">
        <w:rPr>
          <w:noProof/>
        </w:rPr>
        <w:t xml:space="preserve"> 1131–8 (2006).</w:t>
      </w:r>
    </w:p>
    <w:p w14:paraId="10E83AF3" w14:textId="77777777" w:rsidR="00D660A4" w:rsidRPr="00D660A4" w:rsidRDefault="00D660A4" w:rsidP="00D660A4">
      <w:pPr>
        <w:widowControl w:val="0"/>
        <w:autoSpaceDE w:val="0"/>
        <w:autoSpaceDN w:val="0"/>
        <w:adjustRightInd w:val="0"/>
        <w:ind w:left="640" w:hanging="640"/>
        <w:rPr>
          <w:noProof/>
        </w:rPr>
      </w:pPr>
      <w:r w:rsidRPr="00D660A4">
        <w:rPr>
          <w:noProof/>
        </w:rPr>
        <w:t>31.</w:t>
      </w:r>
      <w:r w:rsidRPr="00D660A4">
        <w:rPr>
          <w:noProof/>
        </w:rPr>
        <w:tab/>
        <w:t xml:space="preserve">Dean, M., Rzhetsky, A. &amp; Allikmets, R. The human ATP-binding cassette (ABC) transporter superfamily. </w:t>
      </w:r>
      <w:r w:rsidRPr="00D660A4">
        <w:rPr>
          <w:i/>
          <w:iCs/>
          <w:noProof/>
        </w:rPr>
        <w:t>Genome Res.</w:t>
      </w:r>
      <w:r w:rsidRPr="00D660A4">
        <w:rPr>
          <w:noProof/>
        </w:rPr>
        <w:t xml:space="preserve"> </w:t>
      </w:r>
      <w:r w:rsidRPr="00D660A4">
        <w:rPr>
          <w:b/>
          <w:bCs/>
          <w:noProof/>
        </w:rPr>
        <w:t>11,</w:t>
      </w:r>
      <w:r w:rsidRPr="00D660A4">
        <w:rPr>
          <w:noProof/>
        </w:rPr>
        <w:t xml:space="preserve"> 1156–66 (2001).</w:t>
      </w:r>
    </w:p>
    <w:p w14:paraId="382A25B7" w14:textId="77777777" w:rsidR="00D660A4" w:rsidRPr="00D660A4" w:rsidRDefault="00D660A4" w:rsidP="00D660A4">
      <w:pPr>
        <w:widowControl w:val="0"/>
        <w:autoSpaceDE w:val="0"/>
        <w:autoSpaceDN w:val="0"/>
        <w:adjustRightInd w:val="0"/>
        <w:ind w:left="640" w:hanging="640"/>
        <w:rPr>
          <w:noProof/>
        </w:rPr>
      </w:pPr>
      <w:r w:rsidRPr="00D660A4">
        <w:rPr>
          <w:noProof/>
        </w:rPr>
        <w:t>32.</w:t>
      </w:r>
      <w:r w:rsidRPr="00D660A4">
        <w:rPr>
          <w:noProof/>
        </w:rPr>
        <w:tab/>
        <w:t xml:space="preserve">Kovalchuk, A. &amp; Driessen, A. J. M. Phylogenetic analysis of fungal ABC transporters. </w:t>
      </w:r>
      <w:r w:rsidRPr="00D660A4">
        <w:rPr>
          <w:i/>
          <w:iCs/>
          <w:noProof/>
        </w:rPr>
        <w:t>BMC Genomics</w:t>
      </w:r>
      <w:r w:rsidRPr="00D660A4">
        <w:rPr>
          <w:noProof/>
        </w:rPr>
        <w:t xml:space="preserve"> </w:t>
      </w:r>
      <w:r w:rsidRPr="00D660A4">
        <w:rPr>
          <w:b/>
          <w:bCs/>
          <w:noProof/>
        </w:rPr>
        <w:t>11,</w:t>
      </w:r>
      <w:r w:rsidRPr="00D660A4">
        <w:rPr>
          <w:noProof/>
        </w:rPr>
        <w:t xml:space="preserve"> 177 (2010).</w:t>
      </w:r>
    </w:p>
    <w:p w14:paraId="43F5A21D" w14:textId="77777777" w:rsidR="00D660A4" w:rsidRPr="00D660A4" w:rsidRDefault="00D660A4" w:rsidP="00D660A4">
      <w:pPr>
        <w:widowControl w:val="0"/>
        <w:autoSpaceDE w:val="0"/>
        <w:autoSpaceDN w:val="0"/>
        <w:adjustRightInd w:val="0"/>
        <w:ind w:left="640" w:hanging="640"/>
        <w:rPr>
          <w:noProof/>
        </w:rPr>
      </w:pPr>
      <w:r w:rsidRPr="00D660A4">
        <w:rPr>
          <w:noProof/>
        </w:rPr>
        <w:t>33.</w:t>
      </w:r>
      <w:r w:rsidRPr="00D660A4">
        <w:rPr>
          <w:noProof/>
        </w:rPr>
        <w:tab/>
        <w:t xml:space="preserve">Kolaczkowska, A., Kolaczkowski, M., Goffeau, A. &amp; Moye-Rowley, W. S. Compensatory activation of the multidrug transporters Pdr5p, Snq2p, and Yor1p by Pdr1p in Saccharomyces cerevisiae. </w:t>
      </w:r>
      <w:r w:rsidRPr="00D660A4">
        <w:rPr>
          <w:i/>
          <w:iCs/>
          <w:noProof/>
        </w:rPr>
        <w:t>FEBS Lett.</w:t>
      </w:r>
      <w:r w:rsidRPr="00D660A4">
        <w:rPr>
          <w:noProof/>
        </w:rPr>
        <w:t xml:space="preserve"> </w:t>
      </w:r>
      <w:r w:rsidRPr="00D660A4">
        <w:rPr>
          <w:b/>
          <w:bCs/>
          <w:noProof/>
        </w:rPr>
        <w:t>582,</w:t>
      </w:r>
      <w:r w:rsidRPr="00D660A4">
        <w:rPr>
          <w:noProof/>
        </w:rPr>
        <w:t xml:space="preserve"> 977–83 (2008).</w:t>
      </w:r>
    </w:p>
    <w:p w14:paraId="41591B0F" w14:textId="77777777" w:rsidR="00D660A4" w:rsidRPr="00D660A4" w:rsidRDefault="00D660A4" w:rsidP="00D660A4">
      <w:pPr>
        <w:widowControl w:val="0"/>
        <w:autoSpaceDE w:val="0"/>
        <w:autoSpaceDN w:val="0"/>
        <w:adjustRightInd w:val="0"/>
        <w:ind w:left="640" w:hanging="640"/>
        <w:rPr>
          <w:noProof/>
        </w:rPr>
      </w:pPr>
      <w:r w:rsidRPr="00D660A4">
        <w:rPr>
          <w:noProof/>
        </w:rPr>
        <w:t>34.</w:t>
      </w:r>
      <w:r w:rsidRPr="00D660A4">
        <w:rPr>
          <w:noProof/>
        </w:rPr>
        <w:tab/>
        <w:t xml:space="preserve">Snider, J. </w:t>
      </w:r>
      <w:r w:rsidRPr="00D660A4">
        <w:rPr>
          <w:i/>
          <w:iCs/>
          <w:noProof/>
        </w:rPr>
        <w:t>et al.</w:t>
      </w:r>
      <w:r w:rsidRPr="00D660A4">
        <w:rPr>
          <w:noProof/>
        </w:rPr>
        <w:t xml:space="preserve"> Mapping the functional yeast ABC transporter interactome. </w:t>
      </w:r>
      <w:r w:rsidRPr="00D660A4">
        <w:rPr>
          <w:i/>
          <w:iCs/>
          <w:noProof/>
        </w:rPr>
        <w:t>Nat. Chem. Biol.</w:t>
      </w:r>
      <w:r w:rsidRPr="00D660A4">
        <w:rPr>
          <w:noProof/>
        </w:rPr>
        <w:t xml:space="preserve"> </w:t>
      </w:r>
      <w:r w:rsidRPr="00D660A4">
        <w:rPr>
          <w:b/>
          <w:bCs/>
          <w:noProof/>
        </w:rPr>
        <w:t>9,</w:t>
      </w:r>
      <w:r w:rsidRPr="00D660A4">
        <w:rPr>
          <w:noProof/>
        </w:rPr>
        <w:t xml:space="preserve"> 565–72 (2013).</w:t>
      </w:r>
    </w:p>
    <w:p w14:paraId="126FF734" w14:textId="77777777" w:rsidR="00D660A4" w:rsidRPr="00D660A4" w:rsidRDefault="00D660A4" w:rsidP="00D660A4">
      <w:pPr>
        <w:widowControl w:val="0"/>
        <w:autoSpaceDE w:val="0"/>
        <w:autoSpaceDN w:val="0"/>
        <w:adjustRightInd w:val="0"/>
        <w:ind w:left="640" w:hanging="640"/>
        <w:rPr>
          <w:noProof/>
        </w:rPr>
      </w:pPr>
      <w:r w:rsidRPr="00D660A4">
        <w:rPr>
          <w:noProof/>
        </w:rPr>
        <w:t>35.</w:t>
      </w:r>
      <w:r w:rsidRPr="00D660A4">
        <w:rPr>
          <w:noProof/>
        </w:rPr>
        <w:tab/>
        <w:t xml:space="preserve">Donner, M. &amp; Keppler, D. Up-regulation of basolateral multidrug resistance protein 3 (Mrp3) in cholestatic rat liver. </w:t>
      </w:r>
      <w:r w:rsidRPr="00D660A4">
        <w:rPr>
          <w:i/>
          <w:iCs/>
          <w:noProof/>
        </w:rPr>
        <w:t>Hepatology</w:t>
      </w:r>
      <w:r w:rsidRPr="00D660A4">
        <w:rPr>
          <w:noProof/>
        </w:rPr>
        <w:t xml:space="preserve"> </w:t>
      </w:r>
      <w:r w:rsidRPr="00D660A4">
        <w:rPr>
          <w:b/>
          <w:bCs/>
          <w:noProof/>
        </w:rPr>
        <w:t>34,</w:t>
      </w:r>
      <w:r w:rsidRPr="00D660A4">
        <w:rPr>
          <w:noProof/>
        </w:rPr>
        <w:t xml:space="preserve"> 351–359 (2001).</w:t>
      </w:r>
    </w:p>
    <w:p w14:paraId="6C6B36D1" w14:textId="77777777" w:rsidR="00D660A4" w:rsidRPr="00D660A4" w:rsidRDefault="00D660A4" w:rsidP="00D660A4">
      <w:pPr>
        <w:widowControl w:val="0"/>
        <w:autoSpaceDE w:val="0"/>
        <w:autoSpaceDN w:val="0"/>
        <w:adjustRightInd w:val="0"/>
        <w:ind w:left="640" w:hanging="640"/>
        <w:rPr>
          <w:noProof/>
        </w:rPr>
      </w:pPr>
      <w:r w:rsidRPr="00D660A4">
        <w:rPr>
          <w:noProof/>
        </w:rPr>
        <w:t>36.</w:t>
      </w:r>
      <w:r w:rsidRPr="00D660A4">
        <w:rPr>
          <w:noProof/>
        </w:rPr>
        <w:tab/>
        <w:t xml:space="preserve">König, J., Rost, D., Cui, Y. &amp; Keppler, D. Characterization of the human multidrug resistance protein isoform MRP3 localized to the basolateral hepatocyte membrane. </w:t>
      </w:r>
      <w:r w:rsidRPr="00D660A4">
        <w:rPr>
          <w:i/>
          <w:iCs/>
          <w:noProof/>
        </w:rPr>
        <w:t>Hepatology</w:t>
      </w:r>
      <w:r w:rsidRPr="00D660A4">
        <w:rPr>
          <w:noProof/>
        </w:rPr>
        <w:t xml:space="preserve"> </w:t>
      </w:r>
      <w:r w:rsidRPr="00D660A4">
        <w:rPr>
          <w:b/>
          <w:bCs/>
          <w:noProof/>
        </w:rPr>
        <w:t>29,</w:t>
      </w:r>
      <w:r w:rsidRPr="00D660A4">
        <w:rPr>
          <w:noProof/>
        </w:rPr>
        <w:t xml:space="preserve"> 1156–1163 (1999).</w:t>
      </w:r>
    </w:p>
    <w:p w14:paraId="6822E137" w14:textId="77777777" w:rsidR="00D660A4" w:rsidRPr="00D660A4" w:rsidRDefault="00D660A4" w:rsidP="00D660A4">
      <w:pPr>
        <w:widowControl w:val="0"/>
        <w:autoSpaceDE w:val="0"/>
        <w:autoSpaceDN w:val="0"/>
        <w:adjustRightInd w:val="0"/>
        <w:ind w:left="640" w:hanging="640"/>
        <w:rPr>
          <w:noProof/>
        </w:rPr>
      </w:pPr>
      <w:r w:rsidRPr="00D660A4">
        <w:rPr>
          <w:noProof/>
        </w:rPr>
        <w:t>37.</w:t>
      </w:r>
      <w:r w:rsidRPr="00D660A4">
        <w:rPr>
          <w:noProof/>
        </w:rPr>
        <w:tab/>
        <w:t xml:space="preserve">Huls, M. </w:t>
      </w:r>
      <w:r w:rsidRPr="00D660A4">
        <w:rPr>
          <w:i/>
          <w:iCs/>
          <w:noProof/>
        </w:rPr>
        <w:t>et al.</w:t>
      </w:r>
      <w:r w:rsidRPr="00D660A4">
        <w:rPr>
          <w:noProof/>
        </w:rPr>
        <w:t xml:space="preserve"> The breast cancer resistance protein transporter ABCG2 is expressed in the human kidney proximal tubule apical membrane. </w:t>
      </w:r>
      <w:r w:rsidRPr="00D660A4">
        <w:rPr>
          <w:i/>
          <w:iCs/>
          <w:noProof/>
        </w:rPr>
        <w:t>Kidney Int.</w:t>
      </w:r>
      <w:r w:rsidRPr="00D660A4">
        <w:rPr>
          <w:noProof/>
        </w:rPr>
        <w:t xml:space="preserve"> </w:t>
      </w:r>
      <w:r w:rsidRPr="00D660A4">
        <w:rPr>
          <w:b/>
          <w:bCs/>
          <w:noProof/>
        </w:rPr>
        <w:t>73,</w:t>
      </w:r>
      <w:r w:rsidRPr="00D660A4">
        <w:rPr>
          <w:noProof/>
        </w:rPr>
        <w:t xml:space="preserve"> 220–225 (2008).</w:t>
      </w:r>
    </w:p>
    <w:p w14:paraId="1D26ED66" w14:textId="77777777" w:rsidR="00D660A4" w:rsidRPr="00D660A4" w:rsidRDefault="00D660A4" w:rsidP="00D660A4">
      <w:pPr>
        <w:widowControl w:val="0"/>
        <w:autoSpaceDE w:val="0"/>
        <w:autoSpaceDN w:val="0"/>
        <w:adjustRightInd w:val="0"/>
        <w:ind w:left="640" w:hanging="640"/>
        <w:rPr>
          <w:noProof/>
        </w:rPr>
      </w:pPr>
      <w:r w:rsidRPr="00D660A4">
        <w:rPr>
          <w:noProof/>
        </w:rPr>
        <w:lastRenderedPageBreak/>
        <w:t>38.</w:t>
      </w:r>
      <w:r w:rsidRPr="00D660A4">
        <w:rPr>
          <w:noProof/>
        </w:rPr>
        <w:tab/>
        <w:t xml:space="preserve">Brem, R. B. &amp; Kruglyak, L. The landscape of genetic complexity across 5,700 gene expression traits in yeast. </w:t>
      </w:r>
      <w:r w:rsidRPr="00D660A4">
        <w:rPr>
          <w:i/>
          <w:iCs/>
          <w:noProof/>
        </w:rPr>
        <w:t>Proc. Natl. Acad. Sci. U. S. A.</w:t>
      </w:r>
      <w:r w:rsidRPr="00D660A4">
        <w:rPr>
          <w:noProof/>
        </w:rPr>
        <w:t xml:space="preserve"> </w:t>
      </w:r>
      <w:r w:rsidRPr="00D660A4">
        <w:rPr>
          <w:b/>
          <w:bCs/>
          <w:noProof/>
        </w:rPr>
        <w:t>102,</w:t>
      </w:r>
      <w:r w:rsidRPr="00D660A4">
        <w:rPr>
          <w:noProof/>
        </w:rPr>
        <w:t xml:space="preserve"> 1572–7 (2005).</w:t>
      </w:r>
    </w:p>
    <w:p w14:paraId="796E238A" w14:textId="77777777" w:rsidR="00D660A4" w:rsidRPr="00D660A4" w:rsidRDefault="00D660A4" w:rsidP="00D660A4">
      <w:pPr>
        <w:widowControl w:val="0"/>
        <w:autoSpaceDE w:val="0"/>
        <w:autoSpaceDN w:val="0"/>
        <w:adjustRightInd w:val="0"/>
        <w:ind w:left="640" w:hanging="640"/>
        <w:rPr>
          <w:noProof/>
        </w:rPr>
      </w:pPr>
      <w:r w:rsidRPr="00D660A4">
        <w:rPr>
          <w:noProof/>
        </w:rPr>
        <w:t>39.</w:t>
      </w:r>
      <w:r w:rsidRPr="00D660A4">
        <w:rPr>
          <w:noProof/>
        </w:rPr>
        <w:tab/>
        <w:t xml:space="preserve">Perlstein, E. O., Ruderfer, D. M., Roberts, D. C., Schreiber, S. L. &amp; Kruglyak, L. Genetic basis of individual differences in the response to small-molecule drugs in yeast. </w:t>
      </w:r>
      <w:r w:rsidRPr="00D660A4">
        <w:rPr>
          <w:i/>
          <w:iCs/>
          <w:noProof/>
        </w:rPr>
        <w:t>Nat. Genet.</w:t>
      </w:r>
      <w:r w:rsidRPr="00D660A4">
        <w:rPr>
          <w:noProof/>
        </w:rPr>
        <w:t xml:space="preserve"> </w:t>
      </w:r>
      <w:r w:rsidRPr="00D660A4">
        <w:rPr>
          <w:b/>
          <w:bCs/>
          <w:noProof/>
        </w:rPr>
        <w:t>39,</w:t>
      </w:r>
      <w:r w:rsidRPr="00D660A4">
        <w:rPr>
          <w:noProof/>
        </w:rPr>
        <w:t xml:space="preserve"> 496–502 (2007).</w:t>
      </w:r>
    </w:p>
    <w:p w14:paraId="11565BE6" w14:textId="77777777" w:rsidR="00D660A4" w:rsidRPr="00D660A4" w:rsidRDefault="00D660A4" w:rsidP="00D660A4">
      <w:pPr>
        <w:widowControl w:val="0"/>
        <w:autoSpaceDE w:val="0"/>
        <w:autoSpaceDN w:val="0"/>
        <w:adjustRightInd w:val="0"/>
        <w:ind w:left="640" w:hanging="640"/>
        <w:rPr>
          <w:noProof/>
        </w:rPr>
      </w:pPr>
      <w:r w:rsidRPr="00D660A4">
        <w:rPr>
          <w:noProof/>
        </w:rPr>
        <w:t>40.</w:t>
      </w:r>
      <w:r w:rsidRPr="00D660A4">
        <w:rPr>
          <w:noProof/>
        </w:rPr>
        <w:tab/>
        <w:t xml:space="preserve">Lee, A. Y. </w:t>
      </w:r>
      <w:r w:rsidRPr="00D660A4">
        <w:rPr>
          <w:i/>
          <w:iCs/>
          <w:noProof/>
        </w:rPr>
        <w:t>et al.</w:t>
      </w:r>
      <w:r w:rsidRPr="00D660A4">
        <w:rPr>
          <w:noProof/>
        </w:rPr>
        <w:t xml:space="preserve"> Mapping the cellular response to small molecules using chemogenomic fitness signatures. </w:t>
      </w:r>
      <w:r w:rsidRPr="00D660A4">
        <w:rPr>
          <w:i/>
          <w:iCs/>
          <w:noProof/>
        </w:rPr>
        <w:t>Science</w:t>
      </w:r>
      <w:r w:rsidRPr="00D660A4">
        <w:rPr>
          <w:noProof/>
        </w:rPr>
        <w:t xml:space="preserve"> </w:t>
      </w:r>
      <w:r w:rsidRPr="00D660A4">
        <w:rPr>
          <w:b/>
          <w:bCs/>
          <w:noProof/>
        </w:rPr>
        <w:t>344,</w:t>
      </w:r>
      <w:r w:rsidRPr="00D660A4">
        <w:rPr>
          <w:noProof/>
        </w:rPr>
        <w:t xml:space="preserve"> 208–11 (2014).</w:t>
      </w:r>
    </w:p>
    <w:p w14:paraId="39103649" w14:textId="77777777" w:rsidR="00D660A4" w:rsidRPr="00D660A4" w:rsidRDefault="00D660A4" w:rsidP="00D660A4">
      <w:pPr>
        <w:widowControl w:val="0"/>
        <w:autoSpaceDE w:val="0"/>
        <w:autoSpaceDN w:val="0"/>
        <w:adjustRightInd w:val="0"/>
        <w:ind w:left="640" w:hanging="640"/>
        <w:rPr>
          <w:noProof/>
        </w:rPr>
      </w:pPr>
      <w:r w:rsidRPr="00D660A4">
        <w:rPr>
          <w:noProof/>
        </w:rPr>
        <w:t>41.</w:t>
      </w:r>
      <w:r w:rsidRPr="00D660A4">
        <w:rPr>
          <w:noProof/>
        </w:rPr>
        <w:tab/>
        <w:t xml:space="preserve">Yan, Z. </w:t>
      </w:r>
      <w:r w:rsidRPr="00D660A4">
        <w:rPr>
          <w:i/>
          <w:iCs/>
          <w:noProof/>
        </w:rPr>
        <w:t>et al.</w:t>
      </w:r>
      <w:r w:rsidRPr="00D660A4">
        <w:rPr>
          <w:noProof/>
        </w:rPr>
        <w:t xml:space="preserve"> Yeast Barcoders: a chemogenomic application of a universal donor-strain collection carrying bar-code identifiers. </w:t>
      </w:r>
      <w:r w:rsidRPr="00D660A4">
        <w:rPr>
          <w:i/>
          <w:iCs/>
          <w:noProof/>
        </w:rPr>
        <w:t>Nat. Methods</w:t>
      </w:r>
      <w:r w:rsidRPr="00D660A4">
        <w:rPr>
          <w:noProof/>
        </w:rPr>
        <w:t xml:space="preserve"> </w:t>
      </w:r>
      <w:r w:rsidRPr="00D660A4">
        <w:rPr>
          <w:b/>
          <w:bCs/>
          <w:noProof/>
        </w:rPr>
        <w:t>5,</w:t>
      </w:r>
      <w:r w:rsidRPr="00D660A4">
        <w:rPr>
          <w:noProof/>
        </w:rPr>
        <w:t xml:space="preserve"> 719–725 (2008).</w:t>
      </w:r>
    </w:p>
    <w:p w14:paraId="3DFF5D0B" w14:textId="77777777" w:rsidR="00D660A4" w:rsidRPr="00D660A4" w:rsidRDefault="00D660A4" w:rsidP="00D660A4">
      <w:pPr>
        <w:widowControl w:val="0"/>
        <w:autoSpaceDE w:val="0"/>
        <w:autoSpaceDN w:val="0"/>
        <w:adjustRightInd w:val="0"/>
        <w:ind w:left="640" w:hanging="640"/>
        <w:rPr>
          <w:noProof/>
        </w:rPr>
      </w:pPr>
      <w:r w:rsidRPr="00D660A4">
        <w:rPr>
          <w:noProof/>
        </w:rPr>
        <w:t>42.</w:t>
      </w:r>
      <w:r w:rsidRPr="00D660A4">
        <w:rPr>
          <w:noProof/>
        </w:rPr>
        <w:tab/>
        <w:t xml:space="preserve">Smith, A. M. </w:t>
      </w:r>
      <w:r w:rsidRPr="00D660A4">
        <w:rPr>
          <w:i/>
          <w:iCs/>
          <w:noProof/>
        </w:rPr>
        <w:t>et al.</w:t>
      </w:r>
      <w:r w:rsidRPr="00D660A4">
        <w:rPr>
          <w:noProof/>
        </w:rPr>
        <w:t xml:space="preserve"> Quantitative phenotyping via deep barcode sequencing. </w:t>
      </w:r>
      <w:r w:rsidRPr="00D660A4">
        <w:rPr>
          <w:i/>
          <w:iCs/>
          <w:noProof/>
        </w:rPr>
        <w:t>Genome Res.</w:t>
      </w:r>
      <w:r w:rsidRPr="00D660A4">
        <w:rPr>
          <w:noProof/>
        </w:rPr>
        <w:t xml:space="preserve"> </w:t>
      </w:r>
      <w:r w:rsidRPr="00D660A4">
        <w:rPr>
          <w:b/>
          <w:bCs/>
          <w:noProof/>
        </w:rPr>
        <w:t>19,</w:t>
      </w:r>
      <w:r w:rsidRPr="00D660A4">
        <w:rPr>
          <w:noProof/>
        </w:rPr>
        <w:t xml:space="preserve"> 1836–42 (2009).</w:t>
      </w:r>
    </w:p>
    <w:p w14:paraId="08A156A0" w14:textId="77777777" w:rsidR="00D660A4" w:rsidRPr="00D660A4" w:rsidRDefault="00D660A4" w:rsidP="00D660A4">
      <w:pPr>
        <w:widowControl w:val="0"/>
        <w:autoSpaceDE w:val="0"/>
        <w:autoSpaceDN w:val="0"/>
        <w:adjustRightInd w:val="0"/>
        <w:ind w:left="640" w:hanging="640"/>
        <w:rPr>
          <w:noProof/>
        </w:rPr>
      </w:pPr>
      <w:r w:rsidRPr="00D660A4">
        <w:rPr>
          <w:noProof/>
        </w:rPr>
        <w:t>43.</w:t>
      </w:r>
      <w:r w:rsidRPr="00D660A4">
        <w:rPr>
          <w:noProof/>
        </w:rPr>
        <w:tab/>
        <w:t xml:space="preserve">Yachie, N. </w:t>
      </w:r>
      <w:r w:rsidRPr="00D660A4">
        <w:rPr>
          <w:i/>
          <w:iCs/>
          <w:noProof/>
        </w:rPr>
        <w:t>et al.</w:t>
      </w:r>
      <w:r w:rsidRPr="00D660A4">
        <w:rPr>
          <w:noProof/>
        </w:rPr>
        <w:t xml:space="preserve"> Pooled-matrix protein interaction screens using Barcode Fusion Genetics. </w:t>
      </w:r>
      <w:r w:rsidRPr="00D660A4">
        <w:rPr>
          <w:i/>
          <w:iCs/>
          <w:noProof/>
        </w:rPr>
        <w:t>Mol. Syst. Biol.</w:t>
      </w:r>
      <w:r w:rsidRPr="00D660A4">
        <w:rPr>
          <w:noProof/>
        </w:rPr>
        <w:t xml:space="preserve"> </w:t>
      </w:r>
      <w:r w:rsidRPr="00D660A4">
        <w:rPr>
          <w:b/>
          <w:bCs/>
          <w:noProof/>
        </w:rPr>
        <w:t>12,</w:t>
      </w:r>
      <w:r w:rsidRPr="00D660A4">
        <w:rPr>
          <w:noProof/>
        </w:rPr>
        <w:t xml:space="preserve"> 863 (2016).</w:t>
      </w:r>
    </w:p>
    <w:p w14:paraId="3084F39F" w14:textId="77777777" w:rsidR="00D660A4" w:rsidRPr="00D660A4" w:rsidRDefault="00D660A4" w:rsidP="00D660A4">
      <w:pPr>
        <w:widowControl w:val="0"/>
        <w:autoSpaceDE w:val="0"/>
        <w:autoSpaceDN w:val="0"/>
        <w:adjustRightInd w:val="0"/>
        <w:ind w:left="640" w:hanging="640"/>
        <w:rPr>
          <w:noProof/>
        </w:rPr>
      </w:pPr>
      <w:r w:rsidRPr="00D660A4">
        <w:rPr>
          <w:noProof/>
        </w:rPr>
        <w:t>44.</w:t>
      </w:r>
      <w:r w:rsidRPr="00D660A4">
        <w:rPr>
          <w:noProof/>
        </w:rPr>
        <w:tab/>
        <w:t xml:space="preserve">Smith, A. M. </w:t>
      </w:r>
      <w:r w:rsidRPr="00D660A4">
        <w:rPr>
          <w:i/>
          <w:iCs/>
          <w:noProof/>
        </w:rPr>
        <w:t>et al.</w:t>
      </w:r>
      <w:r w:rsidRPr="00D660A4">
        <w:rPr>
          <w:noProof/>
        </w:rPr>
        <w:t xml:space="preserve"> Highly-multiplexed barcode sequencing: an efficient method for parallel analysis of pooled samples. </w:t>
      </w:r>
      <w:r w:rsidRPr="00D660A4">
        <w:rPr>
          <w:i/>
          <w:iCs/>
          <w:noProof/>
        </w:rPr>
        <w:t>Nucleic Acids Res.</w:t>
      </w:r>
      <w:r w:rsidRPr="00D660A4">
        <w:rPr>
          <w:noProof/>
        </w:rPr>
        <w:t xml:space="preserve"> </w:t>
      </w:r>
      <w:r w:rsidRPr="00D660A4">
        <w:rPr>
          <w:b/>
          <w:bCs/>
          <w:noProof/>
        </w:rPr>
        <w:t>38,</w:t>
      </w:r>
      <w:r w:rsidRPr="00D660A4">
        <w:rPr>
          <w:noProof/>
        </w:rPr>
        <w:t xml:space="preserve"> e142 (2010).</w:t>
      </w:r>
    </w:p>
    <w:p w14:paraId="7782D6C7" w14:textId="77777777" w:rsidR="00D660A4" w:rsidRPr="00D660A4" w:rsidRDefault="00D660A4" w:rsidP="00D660A4">
      <w:pPr>
        <w:widowControl w:val="0"/>
        <w:autoSpaceDE w:val="0"/>
        <w:autoSpaceDN w:val="0"/>
        <w:adjustRightInd w:val="0"/>
        <w:ind w:left="640" w:hanging="640"/>
        <w:rPr>
          <w:noProof/>
        </w:rPr>
      </w:pPr>
      <w:r w:rsidRPr="00D660A4">
        <w:rPr>
          <w:noProof/>
        </w:rPr>
        <w:t>45.</w:t>
      </w:r>
      <w:r w:rsidRPr="00D660A4">
        <w:rPr>
          <w:noProof/>
        </w:rPr>
        <w:tab/>
        <w:t xml:space="preserve">KOLACZKOWSKI, M., KOLACZKOWSKA, A., LUCZYNSKI, J., WITEK, S. &amp; GOFFEAU, A. </w:t>
      </w:r>
      <w:r w:rsidRPr="00D660A4">
        <w:rPr>
          <w:i/>
          <w:iCs/>
          <w:noProof/>
        </w:rPr>
        <w:t>In Vivo</w:t>
      </w:r>
      <w:r w:rsidRPr="00D660A4">
        <w:rPr>
          <w:noProof/>
        </w:rPr>
        <w:t xml:space="preserve"> Characterization of the Drug Resistance Profile of the Major ABC Transporters and Other Components of the Yeast Pleiotropic Drug Resistance Network. </w:t>
      </w:r>
      <w:r w:rsidRPr="00D660A4">
        <w:rPr>
          <w:i/>
          <w:iCs/>
          <w:noProof/>
        </w:rPr>
        <w:t>Microb. Drug Resist.</w:t>
      </w:r>
      <w:r w:rsidRPr="00D660A4">
        <w:rPr>
          <w:noProof/>
        </w:rPr>
        <w:t xml:space="preserve"> </w:t>
      </w:r>
      <w:r w:rsidRPr="00D660A4">
        <w:rPr>
          <w:b/>
          <w:bCs/>
          <w:noProof/>
        </w:rPr>
        <w:t>4,</w:t>
      </w:r>
      <w:r w:rsidRPr="00D660A4">
        <w:rPr>
          <w:noProof/>
        </w:rPr>
        <w:t xml:space="preserve"> 143–158 (1998).</w:t>
      </w:r>
    </w:p>
    <w:p w14:paraId="71767D16" w14:textId="77777777" w:rsidR="00D660A4" w:rsidRPr="00D660A4" w:rsidRDefault="00D660A4" w:rsidP="00D660A4">
      <w:pPr>
        <w:widowControl w:val="0"/>
        <w:autoSpaceDE w:val="0"/>
        <w:autoSpaceDN w:val="0"/>
        <w:adjustRightInd w:val="0"/>
        <w:ind w:left="640" w:hanging="640"/>
        <w:rPr>
          <w:noProof/>
        </w:rPr>
      </w:pPr>
      <w:r w:rsidRPr="00D660A4">
        <w:rPr>
          <w:noProof/>
        </w:rPr>
        <w:t>46.</w:t>
      </w:r>
      <w:r w:rsidRPr="00D660A4">
        <w:rPr>
          <w:noProof/>
        </w:rPr>
        <w:tab/>
        <w:t xml:space="preserve">Katzmann, D. J., Burnett, P. E., Golin, J., Mahé, Y. &amp; Moye-Rowley, W. S. Transcriptional control of the yeast PDR5 gene by the PDR3 gene product. </w:t>
      </w:r>
      <w:r w:rsidRPr="00D660A4">
        <w:rPr>
          <w:i/>
          <w:iCs/>
          <w:noProof/>
        </w:rPr>
        <w:t>Mol. Cell. Biol.</w:t>
      </w:r>
      <w:r w:rsidRPr="00D660A4">
        <w:rPr>
          <w:noProof/>
        </w:rPr>
        <w:t xml:space="preserve"> </w:t>
      </w:r>
      <w:r w:rsidRPr="00D660A4">
        <w:rPr>
          <w:b/>
          <w:bCs/>
          <w:noProof/>
        </w:rPr>
        <w:t>14,</w:t>
      </w:r>
      <w:r w:rsidRPr="00D660A4">
        <w:rPr>
          <w:noProof/>
        </w:rPr>
        <w:t xml:space="preserve"> 4653–61 (1994).</w:t>
      </w:r>
    </w:p>
    <w:p w14:paraId="69A9AB4D" w14:textId="77777777" w:rsidR="00D660A4" w:rsidRPr="00D660A4" w:rsidRDefault="00D660A4" w:rsidP="00D660A4">
      <w:pPr>
        <w:widowControl w:val="0"/>
        <w:autoSpaceDE w:val="0"/>
        <w:autoSpaceDN w:val="0"/>
        <w:adjustRightInd w:val="0"/>
        <w:ind w:left="640" w:hanging="640"/>
        <w:rPr>
          <w:noProof/>
        </w:rPr>
      </w:pPr>
      <w:r w:rsidRPr="00D660A4">
        <w:rPr>
          <w:noProof/>
        </w:rPr>
        <w:t>47.</w:t>
      </w:r>
      <w:r w:rsidRPr="00D660A4">
        <w:rPr>
          <w:noProof/>
        </w:rPr>
        <w:tab/>
        <w:t xml:space="preserve">Ernst, R. </w:t>
      </w:r>
      <w:r w:rsidRPr="00D660A4">
        <w:rPr>
          <w:i/>
          <w:iCs/>
          <w:noProof/>
        </w:rPr>
        <w:t>et al.</w:t>
      </w:r>
      <w:r w:rsidRPr="00D660A4">
        <w:rPr>
          <w:noProof/>
        </w:rPr>
        <w:t xml:space="preserve"> A mutation of the H-loop selectively affects rhodamine transport by the yeast multidrug ABC transporter Pdr5. </w:t>
      </w:r>
      <w:r w:rsidRPr="00D660A4">
        <w:rPr>
          <w:i/>
          <w:iCs/>
          <w:noProof/>
        </w:rPr>
        <w:t>Proc. Natl. Acad. Sci.</w:t>
      </w:r>
      <w:r w:rsidRPr="00D660A4">
        <w:rPr>
          <w:noProof/>
        </w:rPr>
        <w:t xml:space="preserve"> </w:t>
      </w:r>
      <w:r w:rsidRPr="00D660A4">
        <w:rPr>
          <w:b/>
          <w:bCs/>
          <w:noProof/>
        </w:rPr>
        <w:t>105,</w:t>
      </w:r>
      <w:r w:rsidRPr="00D660A4">
        <w:rPr>
          <w:noProof/>
        </w:rPr>
        <w:t xml:space="preserve"> 5069–5074 (2008).</w:t>
      </w:r>
    </w:p>
    <w:p w14:paraId="2D1DA1FC" w14:textId="77777777" w:rsidR="00D660A4" w:rsidRPr="00D660A4" w:rsidRDefault="00D660A4" w:rsidP="00D660A4">
      <w:pPr>
        <w:widowControl w:val="0"/>
        <w:autoSpaceDE w:val="0"/>
        <w:autoSpaceDN w:val="0"/>
        <w:adjustRightInd w:val="0"/>
        <w:ind w:left="640" w:hanging="640"/>
        <w:rPr>
          <w:noProof/>
        </w:rPr>
      </w:pPr>
      <w:r w:rsidRPr="00D660A4">
        <w:rPr>
          <w:noProof/>
        </w:rPr>
        <w:t>48.</w:t>
      </w:r>
      <w:r w:rsidRPr="00D660A4">
        <w:rPr>
          <w:noProof/>
        </w:rPr>
        <w:tab/>
        <w:t xml:space="preserve">Khakhina, S. </w:t>
      </w:r>
      <w:r w:rsidRPr="00D660A4">
        <w:rPr>
          <w:i/>
          <w:iCs/>
          <w:noProof/>
        </w:rPr>
        <w:t>et al.</w:t>
      </w:r>
      <w:r w:rsidRPr="00D660A4">
        <w:rPr>
          <w:noProof/>
        </w:rPr>
        <w:t xml:space="preserve"> Control of Plasma Membrane Permeability by ABC Transporters. </w:t>
      </w:r>
      <w:r w:rsidRPr="00D660A4">
        <w:rPr>
          <w:i/>
          <w:iCs/>
          <w:noProof/>
        </w:rPr>
        <w:t>Eukaryot. Cell</w:t>
      </w:r>
      <w:r w:rsidRPr="00D660A4">
        <w:rPr>
          <w:noProof/>
        </w:rPr>
        <w:t xml:space="preserve"> </w:t>
      </w:r>
      <w:r w:rsidRPr="00D660A4">
        <w:rPr>
          <w:b/>
          <w:bCs/>
          <w:noProof/>
        </w:rPr>
        <w:t>14,</w:t>
      </w:r>
      <w:r w:rsidRPr="00D660A4">
        <w:rPr>
          <w:noProof/>
        </w:rPr>
        <w:t xml:space="preserve"> 442–453 (2015).</w:t>
      </w:r>
    </w:p>
    <w:p w14:paraId="64DC016F" w14:textId="77777777" w:rsidR="00D660A4" w:rsidRPr="00D660A4" w:rsidRDefault="00D660A4" w:rsidP="00D660A4">
      <w:pPr>
        <w:widowControl w:val="0"/>
        <w:autoSpaceDE w:val="0"/>
        <w:autoSpaceDN w:val="0"/>
        <w:adjustRightInd w:val="0"/>
        <w:ind w:left="640" w:hanging="640"/>
        <w:rPr>
          <w:noProof/>
        </w:rPr>
      </w:pPr>
      <w:r w:rsidRPr="00D660A4">
        <w:rPr>
          <w:noProof/>
        </w:rPr>
        <w:t>49.</w:t>
      </w:r>
      <w:r w:rsidRPr="00D660A4">
        <w:rPr>
          <w:noProof/>
        </w:rPr>
        <w:tab/>
        <w:t xml:space="preserve">Tarassov, K. </w:t>
      </w:r>
      <w:r w:rsidRPr="00D660A4">
        <w:rPr>
          <w:i/>
          <w:iCs/>
          <w:noProof/>
        </w:rPr>
        <w:t>et al.</w:t>
      </w:r>
      <w:r w:rsidRPr="00D660A4">
        <w:rPr>
          <w:noProof/>
        </w:rPr>
        <w:t xml:space="preserve"> An in vivo map of the yeast protein interactome. </w:t>
      </w:r>
      <w:r w:rsidRPr="00D660A4">
        <w:rPr>
          <w:i/>
          <w:iCs/>
          <w:noProof/>
        </w:rPr>
        <w:t>Science</w:t>
      </w:r>
      <w:r w:rsidRPr="00D660A4">
        <w:rPr>
          <w:noProof/>
        </w:rPr>
        <w:t xml:space="preserve"> </w:t>
      </w:r>
      <w:r w:rsidRPr="00D660A4">
        <w:rPr>
          <w:b/>
          <w:bCs/>
          <w:noProof/>
        </w:rPr>
        <w:t>320,</w:t>
      </w:r>
      <w:r w:rsidRPr="00D660A4">
        <w:rPr>
          <w:noProof/>
        </w:rPr>
        <w:t xml:space="preserve"> 1465–70 (2008).</w:t>
      </w:r>
    </w:p>
    <w:p w14:paraId="672FE4B3" w14:textId="77777777" w:rsidR="00D660A4" w:rsidRPr="00D660A4" w:rsidRDefault="00D660A4" w:rsidP="00D660A4">
      <w:pPr>
        <w:widowControl w:val="0"/>
        <w:autoSpaceDE w:val="0"/>
        <w:autoSpaceDN w:val="0"/>
        <w:adjustRightInd w:val="0"/>
        <w:ind w:left="640" w:hanging="640"/>
        <w:rPr>
          <w:noProof/>
        </w:rPr>
      </w:pPr>
      <w:r w:rsidRPr="00D660A4">
        <w:rPr>
          <w:noProof/>
        </w:rPr>
        <w:t>50.</w:t>
      </w:r>
      <w:r w:rsidRPr="00D660A4">
        <w:rPr>
          <w:noProof/>
        </w:rPr>
        <w:tab/>
        <w:t xml:space="preserve">Schlecht, U. </w:t>
      </w:r>
      <w:r w:rsidRPr="00D660A4">
        <w:rPr>
          <w:i/>
          <w:iCs/>
          <w:noProof/>
        </w:rPr>
        <w:t>et al.</w:t>
      </w:r>
      <w:r w:rsidRPr="00D660A4">
        <w:rPr>
          <w:noProof/>
        </w:rPr>
        <w:t xml:space="preserve"> Multiplex assay for condition-dependent changes in protein-protein interactions. </w:t>
      </w:r>
      <w:r w:rsidRPr="00D660A4">
        <w:rPr>
          <w:i/>
          <w:iCs/>
          <w:noProof/>
        </w:rPr>
        <w:t>Proc. Natl. Acad. Sci. U. S. A.</w:t>
      </w:r>
      <w:r w:rsidRPr="00D660A4">
        <w:rPr>
          <w:noProof/>
        </w:rPr>
        <w:t xml:space="preserve"> </w:t>
      </w:r>
      <w:r w:rsidRPr="00D660A4">
        <w:rPr>
          <w:b/>
          <w:bCs/>
          <w:noProof/>
        </w:rPr>
        <w:t>109,</w:t>
      </w:r>
      <w:r w:rsidRPr="00D660A4">
        <w:rPr>
          <w:noProof/>
        </w:rPr>
        <w:t xml:space="preserve"> 9213–8 (2012).</w:t>
      </w:r>
    </w:p>
    <w:p w14:paraId="33659E04" w14:textId="77777777" w:rsidR="00D660A4" w:rsidRPr="00D660A4" w:rsidRDefault="00D660A4" w:rsidP="00D660A4">
      <w:pPr>
        <w:widowControl w:val="0"/>
        <w:autoSpaceDE w:val="0"/>
        <w:autoSpaceDN w:val="0"/>
        <w:adjustRightInd w:val="0"/>
        <w:ind w:left="640" w:hanging="640"/>
        <w:rPr>
          <w:noProof/>
        </w:rPr>
      </w:pPr>
      <w:r w:rsidRPr="00D660A4">
        <w:rPr>
          <w:noProof/>
        </w:rPr>
        <w:t>51.</w:t>
      </w:r>
      <w:r w:rsidRPr="00D660A4">
        <w:rPr>
          <w:noProof/>
        </w:rPr>
        <w:tab/>
        <w:t xml:space="preserve">Ferreira-Pereira, A. </w:t>
      </w:r>
      <w:r w:rsidRPr="00D660A4">
        <w:rPr>
          <w:i/>
          <w:iCs/>
          <w:noProof/>
        </w:rPr>
        <w:t>et al.</w:t>
      </w:r>
      <w:r w:rsidRPr="00D660A4">
        <w:rPr>
          <w:noProof/>
        </w:rPr>
        <w:t xml:space="preserve"> Three-dimensional reconstruction of the Saccharomyces cerevisiae multidrug resistance protein Pdr5p. </w:t>
      </w:r>
      <w:r w:rsidRPr="00D660A4">
        <w:rPr>
          <w:i/>
          <w:iCs/>
          <w:noProof/>
        </w:rPr>
        <w:t>J. Biol. Chem.</w:t>
      </w:r>
      <w:r w:rsidRPr="00D660A4">
        <w:rPr>
          <w:noProof/>
        </w:rPr>
        <w:t xml:space="preserve"> </w:t>
      </w:r>
      <w:r w:rsidRPr="00D660A4">
        <w:rPr>
          <w:b/>
          <w:bCs/>
          <w:noProof/>
        </w:rPr>
        <w:t>278,</w:t>
      </w:r>
      <w:r w:rsidRPr="00D660A4">
        <w:rPr>
          <w:noProof/>
        </w:rPr>
        <w:t xml:space="preserve"> 11995–9 (2003).</w:t>
      </w:r>
    </w:p>
    <w:p w14:paraId="5C6BC403" w14:textId="77777777" w:rsidR="00D660A4" w:rsidRPr="00D660A4" w:rsidRDefault="00D660A4" w:rsidP="00D660A4">
      <w:pPr>
        <w:widowControl w:val="0"/>
        <w:autoSpaceDE w:val="0"/>
        <w:autoSpaceDN w:val="0"/>
        <w:adjustRightInd w:val="0"/>
        <w:ind w:left="640" w:hanging="640"/>
        <w:rPr>
          <w:noProof/>
        </w:rPr>
      </w:pPr>
      <w:r w:rsidRPr="00D660A4">
        <w:rPr>
          <w:noProof/>
        </w:rPr>
        <w:t>52.</w:t>
      </w:r>
      <w:r w:rsidRPr="00D660A4">
        <w:rPr>
          <w:noProof/>
        </w:rPr>
        <w:tab/>
        <w:t xml:space="preserve">Newman, J. R. S. </w:t>
      </w:r>
      <w:r w:rsidRPr="00D660A4">
        <w:rPr>
          <w:i/>
          <w:iCs/>
          <w:noProof/>
        </w:rPr>
        <w:t>et al.</w:t>
      </w:r>
      <w:r w:rsidRPr="00D660A4">
        <w:rPr>
          <w:noProof/>
        </w:rPr>
        <w:t xml:space="preserve"> Single-cell proteomic analysis of S. cerevisiae reveals the architecture of biological noise. </w:t>
      </w:r>
      <w:r w:rsidRPr="00D660A4">
        <w:rPr>
          <w:i/>
          <w:iCs/>
          <w:noProof/>
        </w:rPr>
        <w:t>Nature</w:t>
      </w:r>
      <w:r w:rsidRPr="00D660A4">
        <w:rPr>
          <w:noProof/>
        </w:rPr>
        <w:t xml:space="preserve"> </w:t>
      </w:r>
      <w:r w:rsidRPr="00D660A4">
        <w:rPr>
          <w:b/>
          <w:bCs/>
          <w:noProof/>
        </w:rPr>
        <w:t>441,</w:t>
      </w:r>
      <w:r w:rsidRPr="00D660A4">
        <w:rPr>
          <w:noProof/>
        </w:rPr>
        <w:t xml:space="preserve"> 840–846 (2006).</w:t>
      </w:r>
    </w:p>
    <w:p w14:paraId="2D4B88A6" w14:textId="77777777" w:rsidR="00D660A4" w:rsidRPr="00D660A4" w:rsidRDefault="00D660A4" w:rsidP="00D660A4">
      <w:pPr>
        <w:widowControl w:val="0"/>
        <w:autoSpaceDE w:val="0"/>
        <w:autoSpaceDN w:val="0"/>
        <w:adjustRightInd w:val="0"/>
        <w:ind w:left="640" w:hanging="640"/>
        <w:rPr>
          <w:noProof/>
        </w:rPr>
      </w:pPr>
      <w:r w:rsidRPr="00D660A4">
        <w:rPr>
          <w:noProof/>
        </w:rPr>
        <w:t>53.</w:t>
      </w:r>
      <w:r w:rsidRPr="00D660A4">
        <w:rPr>
          <w:noProof/>
        </w:rPr>
        <w:tab/>
        <w:t xml:space="preserve">Shaw, W. M. </w:t>
      </w:r>
      <w:r w:rsidRPr="00D660A4">
        <w:rPr>
          <w:i/>
          <w:iCs/>
          <w:noProof/>
        </w:rPr>
        <w:t>et al.</w:t>
      </w:r>
      <w:r w:rsidRPr="00D660A4">
        <w:rPr>
          <w:noProof/>
        </w:rPr>
        <w:t xml:space="preserve"> Engineering a model cell for rational tuning of GPCR signaling. </w:t>
      </w:r>
      <w:r w:rsidRPr="00D660A4">
        <w:rPr>
          <w:i/>
          <w:iCs/>
          <w:noProof/>
        </w:rPr>
        <w:t>bioRxiv</w:t>
      </w:r>
      <w:r w:rsidRPr="00D660A4">
        <w:rPr>
          <w:noProof/>
        </w:rPr>
        <w:t xml:space="preserve"> 390559 (2018). doi:10.1101/390559</w:t>
      </w:r>
    </w:p>
    <w:p w14:paraId="45C60ED0" w14:textId="77777777" w:rsidR="00D660A4" w:rsidRPr="00D660A4" w:rsidRDefault="00D660A4" w:rsidP="00D660A4">
      <w:pPr>
        <w:widowControl w:val="0"/>
        <w:autoSpaceDE w:val="0"/>
        <w:autoSpaceDN w:val="0"/>
        <w:adjustRightInd w:val="0"/>
        <w:ind w:left="640" w:hanging="640"/>
        <w:rPr>
          <w:noProof/>
        </w:rPr>
      </w:pPr>
      <w:r w:rsidRPr="00D660A4">
        <w:rPr>
          <w:noProof/>
        </w:rPr>
        <w:t>54.</w:t>
      </w:r>
      <w:r w:rsidRPr="00D660A4">
        <w:rPr>
          <w:noProof/>
        </w:rPr>
        <w:tab/>
        <w:t xml:space="preserve">C. elegans Deletion Mutant Consortium. Large-Scale Screening for Targeted Knockouts in the Caenorhabditis elegans Genome. </w:t>
      </w:r>
      <w:r w:rsidRPr="00D660A4">
        <w:rPr>
          <w:i/>
          <w:iCs/>
          <w:noProof/>
        </w:rPr>
        <w:t>G3 Genes,Genomes,Genetics</w:t>
      </w:r>
      <w:r w:rsidRPr="00D660A4">
        <w:rPr>
          <w:noProof/>
        </w:rPr>
        <w:t xml:space="preserve"> </w:t>
      </w:r>
      <w:r w:rsidRPr="00D660A4">
        <w:rPr>
          <w:b/>
          <w:bCs/>
          <w:noProof/>
        </w:rPr>
        <w:t>2,</w:t>
      </w:r>
      <w:r w:rsidRPr="00D660A4">
        <w:rPr>
          <w:noProof/>
        </w:rPr>
        <w:t xml:space="preserve"> 1415–1425 (2012).</w:t>
      </w:r>
    </w:p>
    <w:p w14:paraId="5A33187A" w14:textId="77777777" w:rsidR="00D660A4" w:rsidRPr="00D660A4" w:rsidRDefault="00D660A4" w:rsidP="00D660A4">
      <w:pPr>
        <w:widowControl w:val="0"/>
        <w:autoSpaceDE w:val="0"/>
        <w:autoSpaceDN w:val="0"/>
        <w:adjustRightInd w:val="0"/>
        <w:ind w:left="640" w:hanging="640"/>
        <w:rPr>
          <w:noProof/>
        </w:rPr>
      </w:pPr>
      <w:r w:rsidRPr="00D660A4">
        <w:rPr>
          <w:noProof/>
        </w:rPr>
        <w:t>55.</w:t>
      </w:r>
      <w:r w:rsidRPr="00D660A4">
        <w:rPr>
          <w:noProof/>
        </w:rPr>
        <w:tab/>
        <w:t xml:space="preserve">Thompson, O. </w:t>
      </w:r>
      <w:r w:rsidRPr="00D660A4">
        <w:rPr>
          <w:i/>
          <w:iCs/>
          <w:noProof/>
        </w:rPr>
        <w:t>et al.</w:t>
      </w:r>
      <w:r w:rsidRPr="00D660A4">
        <w:rPr>
          <w:noProof/>
        </w:rPr>
        <w:t xml:space="preserve"> The million mutation project: A new approach to genetics in Caenorhabditis elegans. </w:t>
      </w:r>
      <w:r w:rsidRPr="00D660A4">
        <w:rPr>
          <w:i/>
          <w:iCs/>
          <w:noProof/>
        </w:rPr>
        <w:t>Genome Res.</w:t>
      </w:r>
      <w:r w:rsidRPr="00D660A4">
        <w:rPr>
          <w:noProof/>
        </w:rPr>
        <w:t xml:space="preserve"> </w:t>
      </w:r>
      <w:r w:rsidRPr="00D660A4">
        <w:rPr>
          <w:b/>
          <w:bCs/>
          <w:noProof/>
        </w:rPr>
        <w:t>23,</w:t>
      </w:r>
      <w:r w:rsidRPr="00D660A4">
        <w:rPr>
          <w:noProof/>
        </w:rPr>
        <w:t xml:space="preserve"> 1749–1762 (2013).</w:t>
      </w:r>
    </w:p>
    <w:p w14:paraId="753EF521" w14:textId="77777777" w:rsidR="00D660A4" w:rsidRPr="00D660A4" w:rsidRDefault="00D660A4" w:rsidP="00D660A4">
      <w:pPr>
        <w:widowControl w:val="0"/>
        <w:autoSpaceDE w:val="0"/>
        <w:autoSpaceDN w:val="0"/>
        <w:adjustRightInd w:val="0"/>
        <w:ind w:left="640" w:hanging="640"/>
        <w:rPr>
          <w:noProof/>
        </w:rPr>
      </w:pPr>
      <w:r w:rsidRPr="00D660A4">
        <w:rPr>
          <w:noProof/>
        </w:rPr>
        <w:t>56.</w:t>
      </w:r>
      <w:r w:rsidRPr="00D660A4">
        <w:rPr>
          <w:noProof/>
        </w:rPr>
        <w:tab/>
        <w:t xml:space="preserve">Brockmann, M. </w:t>
      </w:r>
      <w:r w:rsidRPr="00D660A4">
        <w:rPr>
          <w:i/>
          <w:iCs/>
          <w:noProof/>
        </w:rPr>
        <w:t>et al.</w:t>
      </w:r>
      <w:r w:rsidRPr="00D660A4">
        <w:rPr>
          <w:noProof/>
        </w:rPr>
        <w:t xml:space="preserve"> Genetic wiring maps of single-cell protein states reveal an off-switch for GPCR signalling. </w:t>
      </w:r>
      <w:r w:rsidRPr="00D660A4">
        <w:rPr>
          <w:i/>
          <w:iCs/>
          <w:noProof/>
        </w:rPr>
        <w:t>Nature</w:t>
      </w:r>
      <w:r w:rsidRPr="00D660A4">
        <w:rPr>
          <w:noProof/>
        </w:rPr>
        <w:t xml:space="preserve"> </w:t>
      </w:r>
      <w:r w:rsidRPr="00D660A4">
        <w:rPr>
          <w:b/>
          <w:bCs/>
          <w:noProof/>
        </w:rPr>
        <w:t>546,</w:t>
      </w:r>
      <w:r w:rsidRPr="00D660A4">
        <w:rPr>
          <w:noProof/>
        </w:rPr>
        <w:t xml:space="preserve"> 307–311 (2017).</w:t>
      </w:r>
    </w:p>
    <w:p w14:paraId="0B4EFA03" w14:textId="77777777" w:rsidR="00D660A4" w:rsidRPr="00D660A4" w:rsidRDefault="00D660A4" w:rsidP="00D660A4">
      <w:pPr>
        <w:widowControl w:val="0"/>
        <w:autoSpaceDE w:val="0"/>
        <w:autoSpaceDN w:val="0"/>
        <w:adjustRightInd w:val="0"/>
        <w:ind w:left="640" w:hanging="640"/>
        <w:rPr>
          <w:noProof/>
        </w:rPr>
      </w:pPr>
      <w:r w:rsidRPr="00D660A4">
        <w:rPr>
          <w:noProof/>
        </w:rPr>
        <w:t>57.</w:t>
      </w:r>
      <w:r w:rsidRPr="00D660A4">
        <w:rPr>
          <w:noProof/>
        </w:rPr>
        <w:tab/>
        <w:t xml:space="preserve">Emanuel, G., Moffitt, J. R. &amp; Zhuang, X. High-throughput, image-based screening of genetic variant libraries. </w:t>
      </w:r>
      <w:r w:rsidRPr="00D660A4">
        <w:rPr>
          <w:i/>
          <w:iCs/>
          <w:noProof/>
        </w:rPr>
        <w:t>bioRxiv</w:t>
      </w:r>
      <w:r w:rsidRPr="00D660A4">
        <w:rPr>
          <w:noProof/>
        </w:rPr>
        <w:t xml:space="preserve"> (2017).</w:t>
      </w:r>
    </w:p>
    <w:p w14:paraId="6FDA04DA" w14:textId="77777777" w:rsidR="00D660A4" w:rsidRPr="00D660A4" w:rsidRDefault="00D660A4" w:rsidP="00D660A4">
      <w:pPr>
        <w:widowControl w:val="0"/>
        <w:autoSpaceDE w:val="0"/>
        <w:autoSpaceDN w:val="0"/>
        <w:adjustRightInd w:val="0"/>
        <w:ind w:left="640" w:hanging="640"/>
        <w:rPr>
          <w:noProof/>
        </w:rPr>
      </w:pPr>
      <w:r w:rsidRPr="00D660A4">
        <w:rPr>
          <w:noProof/>
        </w:rPr>
        <w:t>58.</w:t>
      </w:r>
      <w:r w:rsidRPr="00D660A4">
        <w:rPr>
          <w:noProof/>
        </w:rPr>
        <w:tab/>
        <w:t xml:space="preserve">Gibson, D. G. </w:t>
      </w:r>
      <w:r w:rsidRPr="00D660A4">
        <w:rPr>
          <w:i/>
          <w:iCs/>
          <w:noProof/>
        </w:rPr>
        <w:t>et al.</w:t>
      </w:r>
      <w:r w:rsidRPr="00D660A4">
        <w:rPr>
          <w:noProof/>
        </w:rPr>
        <w:t xml:space="preserve"> Enzymatic assembly of DNA molecules up to several hundred </w:t>
      </w:r>
      <w:r w:rsidRPr="00D660A4">
        <w:rPr>
          <w:noProof/>
        </w:rPr>
        <w:lastRenderedPageBreak/>
        <w:t xml:space="preserve">kilobases. </w:t>
      </w:r>
      <w:r w:rsidRPr="00D660A4">
        <w:rPr>
          <w:i/>
          <w:iCs/>
          <w:noProof/>
        </w:rPr>
        <w:t>Nat. Methods</w:t>
      </w:r>
      <w:r w:rsidRPr="00D660A4">
        <w:rPr>
          <w:noProof/>
        </w:rPr>
        <w:t xml:space="preserve"> </w:t>
      </w:r>
      <w:r w:rsidRPr="00D660A4">
        <w:rPr>
          <w:b/>
          <w:bCs/>
          <w:noProof/>
        </w:rPr>
        <w:t>6,</w:t>
      </w:r>
      <w:r w:rsidRPr="00D660A4">
        <w:rPr>
          <w:noProof/>
        </w:rPr>
        <w:t xml:space="preserve"> 343–5 (2009).</w:t>
      </w:r>
    </w:p>
    <w:p w14:paraId="19F90F24" w14:textId="77777777" w:rsidR="00D660A4" w:rsidRPr="00D660A4" w:rsidRDefault="00D660A4" w:rsidP="00D660A4">
      <w:pPr>
        <w:widowControl w:val="0"/>
        <w:autoSpaceDE w:val="0"/>
        <w:autoSpaceDN w:val="0"/>
        <w:adjustRightInd w:val="0"/>
        <w:ind w:left="640" w:hanging="640"/>
        <w:rPr>
          <w:noProof/>
        </w:rPr>
      </w:pPr>
      <w:r w:rsidRPr="00D660A4">
        <w:rPr>
          <w:noProof/>
        </w:rPr>
        <w:t>59.</w:t>
      </w:r>
      <w:r w:rsidRPr="00D660A4">
        <w:rPr>
          <w:noProof/>
        </w:rPr>
        <w:tab/>
        <w:t xml:space="preserve">Gietz, R. D. &amp; Schiestl, R. H. High-efficiency yeast transformation using the LiAc/SS carrier DNA/PEG method. </w:t>
      </w:r>
      <w:r w:rsidRPr="00D660A4">
        <w:rPr>
          <w:i/>
          <w:iCs/>
          <w:noProof/>
        </w:rPr>
        <w:t>Nat. Protoc.</w:t>
      </w:r>
      <w:r w:rsidRPr="00D660A4">
        <w:rPr>
          <w:noProof/>
        </w:rPr>
        <w:t xml:space="preserve"> </w:t>
      </w:r>
      <w:r w:rsidRPr="00D660A4">
        <w:rPr>
          <w:b/>
          <w:bCs/>
          <w:noProof/>
        </w:rPr>
        <w:t>2,</w:t>
      </w:r>
      <w:r w:rsidRPr="00D660A4">
        <w:rPr>
          <w:noProof/>
        </w:rPr>
        <w:t xml:space="preserve"> 31–34 (2007).</w:t>
      </w:r>
    </w:p>
    <w:p w14:paraId="02C699F2" w14:textId="77777777" w:rsidR="00D660A4" w:rsidRPr="00D660A4" w:rsidRDefault="00D660A4" w:rsidP="00D660A4">
      <w:pPr>
        <w:widowControl w:val="0"/>
        <w:autoSpaceDE w:val="0"/>
        <w:autoSpaceDN w:val="0"/>
        <w:adjustRightInd w:val="0"/>
        <w:ind w:left="640" w:hanging="640"/>
        <w:rPr>
          <w:noProof/>
        </w:rPr>
      </w:pPr>
      <w:r w:rsidRPr="00D660A4">
        <w:rPr>
          <w:noProof/>
        </w:rPr>
        <w:t>60.</w:t>
      </w:r>
      <w:r w:rsidRPr="00D660A4">
        <w:rPr>
          <w:noProof/>
        </w:rPr>
        <w:tab/>
        <w:t xml:space="preserve">Proctor, M. </w:t>
      </w:r>
      <w:r w:rsidRPr="00D660A4">
        <w:rPr>
          <w:i/>
          <w:iCs/>
          <w:noProof/>
        </w:rPr>
        <w:t>et al.</w:t>
      </w:r>
      <w:r w:rsidRPr="00D660A4">
        <w:rPr>
          <w:noProof/>
        </w:rPr>
        <w:t xml:space="preserve"> in 239–269 (Humana Press, 2011). doi:10.1007/978-1-61779-173-4_15</w:t>
      </w:r>
    </w:p>
    <w:p w14:paraId="180C7F6E" w14:textId="77777777" w:rsidR="00D660A4" w:rsidRPr="00D660A4" w:rsidRDefault="00D660A4" w:rsidP="00D660A4">
      <w:pPr>
        <w:widowControl w:val="0"/>
        <w:autoSpaceDE w:val="0"/>
        <w:autoSpaceDN w:val="0"/>
        <w:adjustRightInd w:val="0"/>
        <w:ind w:left="640" w:hanging="640"/>
        <w:rPr>
          <w:noProof/>
        </w:rPr>
      </w:pPr>
      <w:r w:rsidRPr="00D660A4">
        <w:rPr>
          <w:noProof/>
        </w:rPr>
        <w:t>61.</w:t>
      </w:r>
      <w:r w:rsidRPr="00D660A4">
        <w:rPr>
          <w:noProof/>
        </w:rPr>
        <w:tab/>
        <w:t xml:space="preserve">Mani, R., St Onge, R. P., Hartman, J. L., Giaever, G. &amp; Roth, F. P. Defining genetic interaction. </w:t>
      </w:r>
      <w:r w:rsidRPr="00D660A4">
        <w:rPr>
          <w:i/>
          <w:iCs/>
          <w:noProof/>
        </w:rPr>
        <w:t>Proc. Natl. Acad. Sci. U. S. A.</w:t>
      </w:r>
      <w:r w:rsidRPr="00D660A4">
        <w:rPr>
          <w:noProof/>
        </w:rPr>
        <w:t xml:space="preserve"> </w:t>
      </w:r>
      <w:r w:rsidRPr="00D660A4">
        <w:rPr>
          <w:b/>
          <w:bCs/>
          <w:noProof/>
        </w:rPr>
        <w:t>105,</w:t>
      </w:r>
      <w:r w:rsidRPr="00D660A4">
        <w:rPr>
          <w:noProof/>
        </w:rPr>
        <w:t xml:space="preserve"> 3461–6 (2008).</w:t>
      </w:r>
    </w:p>
    <w:p w14:paraId="32816060" w14:textId="77777777" w:rsidR="00D660A4" w:rsidRPr="00D660A4" w:rsidRDefault="00D660A4" w:rsidP="00D660A4">
      <w:pPr>
        <w:widowControl w:val="0"/>
        <w:autoSpaceDE w:val="0"/>
        <w:autoSpaceDN w:val="0"/>
        <w:adjustRightInd w:val="0"/>
        <w:ind w:left="640" w:hanging="640"/>
        <w:rPr>
          <w:noProof/>
        </w:rPr>
      </w:pPr>
      <w:r w:rsidRPr="00D660A4">
        <w:rPr>
          <w:noProof/>
        </w:rPr>
        <w:t>62.</w:t>
      </w:r>
      <w:r w:rsidRPr="00D660A4">
        <w:rPr>
          <w:noProof/>
        </w:rPr>
        <w:tab/>
        <w:t xml:space="preserve">Snider, J. </w:t>
      </w:r>
      <w:r w:rsidRPr="00D660A4">
        <w:rPr>
          <w:i/>
          <w:iCs/>
          <w:noProof/>
        </w:rPr>
        <w:t>et al.</w:t>
      </w:r>
      <w:r w:rsidRPr="00D660A4">
        <w:rPr>
          <w:noProof/>
        </w:rPr>
        <w:t xml:space="preserve"> Detecting interactions with membrane proteins using a membrane two-hybrid assay in yeast. </w:t>
      </w:r>
      <w:r w:rsidRPr="00D660A4">
        <w:rPr>
          <w:i/>
          <w:iCs/>
          <w:noProof/>
        </w:rPr>
        <w:t>Nat. Protoc.</w:t>
      </w:r>
      <w:r w:rsidRPr="00D660A4">
        <w:rPr>
          <w:noProof/>
        </w:rPr>
        <w:t xml:space="preserve"> </w:t>
      </w:r>
      <w:r w:rsidRPr="00D660A4">
        <w:rPr>
          <w:b/>
          <w:bCs/>
          <w:noProof/>
        </w:rPr>
        <w:t>5,</w:t>
      </w:r>
      <w:r w:rsidRPr="00D660A4">
        <w:rPr>
          <w:noProof/>
        </w:rPr>
        <w:t xml:space="preserve"> 1281–1293 (2010).</w:t>
      </w:r>
    </w:p>
    <w:p w14:paraId="5E7D0454" w14:textId="19523A26" w:rsidR="001F052C" w:rsidRPr="00233F15" w:rsidRDefault="00C1486D" w:rsidP="00D660A4">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184E84AD" w:rsidR="002F52D4" w:rsidRPr="007779DD" w:rsidRDefault="00100CAE" w:rsidP="00224FCB">
      <w:pPr>
        <w:jc w:val="both"/>
      </w:pPr>
      <w:r>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Each haploid inherits either a wildtype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D660A4">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323193" w:rsidRPr="00233F15">
        <w:fldChar w:fldCharType="separate"/>
      </w:r>
      <w:r w:rsidR="000C5C2F" w:rsidRPr="000C5C2F">
        <w:rPr>
          <w:noProof/>
          <w:vertAlign w:val="superscript"/>
        </w:rPr>
        <w:t>43</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in each drug </w:t>
      </w:r>
      <w:r w:rsidR="007779DD">
        <w:rPr>
          <w:lang w:val="en-CA"/>
        </w:rPr>
        <w:t>reconstructs a</w:t>
      </w:r>
      <w:r w:rsidR="00CC5B62">
        <w:t xml:space="preserve"> drug by strain resistance profile,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9635EA1"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tamoxifen</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 xml:space="preserve">pdr5∆, snq2∆, ybt1∆, </w:t>
      </w:r>
      <w:r w:rsidR="001032F7">
        <w:rPr>
          <w:i/>
        </w:rPr>
        <w:t xml:space="preserve">bpt1∆, </w:t>
      </w:r>
      <w:r w:rsidRPr="00233F15">
        <w:rPr>
          <w:i/>
        </w:rPr>
        <w:t xml:space="preserve">ycf1∆, </w:t>
      </w:r>
      <w:r w:rsidRPr="00233F15">
        <w:t xml:space="preserve">and </w:t>
      </w:r>
      <w:r w:rsidRPr="00233F15">
        <w:rPr>
          <w:i/>
        </w:rPr>
        <w:t>yor1∆</w:t>
      </w:r>
      <w:r w:rsidR="007A228C">
        <w:t>.  The 6-locus genotype of each group is indicated by the legend.  Individuals in each group vary a</w:t>
      </w:r>
      <w:r w:rsidR="009B5864">
        <w:t>t</w:t>
      </w:r>
      <w:r w:rsidR="007A228C">
        <w:t xml:space="preserve"> the remaining 10 loci.</w:t>
      </w:r>
      <w:r w:rsidR="00147E6F">
        <w:t xml:space="preserve"> </w:t>
      </w:r>
      <w:r w:rsidR="003A4E50">
        <w:t xml:space="preserve"> </w:t>
      </w:r>
      <w:r>
        <w:t>Each point represent</w:t>
      </w:r>
      <w:r w:rsidR="00431864">
        <w:t>s the average</w:t>
      </w:r>
      <w:r w:rsidR="00B96C58">
        <w:t xml:space="preserve"> log</w:t>
      </w:r>
      <w:r w:rsidR="00B96C58" w:rsidRPr="00B96C58">
        <w:rPr>
          <w:vertAlign w:val="subscript"/>
        </w:rPr>
        <w:t>2</w:t>
      </w:r>
      <w:r w:rsidR="00B96C58">
        <w:t xml:space="preserve">(resistance)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S6.</w:t>
      </w:r>
    </w:p>
    <w:p w14:paraId="5E3AB690" w14:textId="5CDC248A"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w:t>
      </w:r>
      <w:r w:rsidR="009B5864">
        <w:t>e) profiles</w:t>
      </w:r>
      <w:r w:rsidR="000D20B3">
        <w:t xml:space="preserve"> amongst all drugs tested.</w:t>
      </w:r>
    </w:p>
    <w:p w14:paraId="6C9495A0" w14:textId="7ADE6C50" w:rsidR="006C19FF" w:rsidRPr="00233F15" w:rsidRDefault="00E41888" w:rsidP="00224FCB">
      <w:pPr>
        <w:jc w:val="both"/>
      </w:pPr>
      <w:r>
        <w:rPr>
          <w:b/>
        </w:rPr>
        <w:t>C</w:t>
      </w:r>
      <w:r w:rsidR="003545B6" w:rsidRPr="00233F15">
        <w:rPr>
          <w:b/>
        </w:rPr>
        <w:tab/>
      </w:r>
      <w:r w:rsidR="007A228C">
        <w:t xml:space="preserve">A radial landscape of benomyl resistance.  </w:t>
      </w:r>
      <w:r w:rsidR="00CB2EAF">
        <w:t>The graph is centered by the 6-</w:t>
      </w:r>
      <w:r w:rsidR="0085454E">
        <w:t>gene</w:t>
      </w:r>
      <w:r w:rsidR="00CB2EAF">
        <w:t xml:space="preserve"> wildtype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corresponding 6-gene group</w:t>
      </w:r>
      <w:r w:rsidR="00F02A72">
        <w:t xml:space="preserve"> relative to the </w:t>
      </w:r>
      <w:r w:rsidR="004C5E91">
        <w:t xml:space="preserve">6-gene </w:t>
      </w:r>
      <w:r w:rsidR="00F02A72">
        <w:t>wild type</w:t>
      </w:r>
      <w:r w:rsidR="0085454E">
        <w:t xml:space="preserve">.  </w:t>
      </w:r>
      <w:r w:rsidR="0035118B">
        <w:t>Extensions to 1, 2, and 6 total knockouts</w:t>
      </w:r>
      <w:r w:rsidR="00FC439A">
        <w:t xml:space="preserve"> are shown</w:t>
      </w:r>
      <w:r w:rsidR="0035118B">
        <w:t>.  Sections are coloured by the mean resistance of each group relative to the 6-gene wildtype.</w:t>
      </w:r>
      <w:r w:rsidR="0035118B" w:rsidRPr="0035118B">
        <w:t xml:space="preserve"> </w:t>
      </w:r>
      <w:r w:rsidR="00A84F14">
        <w:t xml:space="preserve"> </w:t>
      </w:r>
      <w:r w:rsidR="0035118B">
        <w:t xml:space="preserve">The colour scale extends equally in both directions by the largest observed difference in resistance between the 6-gene wildtype and any other group (blue </w:t>
      </w:r>
      <w:r w:rsidR="009A5D41">
        <w:t>for increased resistance, orange for decreased resistance</w:t>
      </w:r>
      <w:r w:rsidR="0035118B">
        <w:t>).</w:t>
      </w:r>
      <w:r w:rsidR="009333D2">
        <w:t xml:space="preserve"> All </w:t>
      </w:r>
      <w:r w:rsidR="00431B25">
        <w:t xml:space="preserve">paths where any additional </w:t>
      </w:r>
      <w:r w:rsidR="00642C14" w:rsidRPr="00233F15">
        <w:t xml:space="preserve">knockouts do not result in significant changes (Bonferroni-adjusted </w:t>
      </w:r>
      <w:r w:rsidR="00AC7F48" w:rsidRPr="00AC7F48">
        <w:rPr>
          <w:i/>
        </w:rPr>
        <w:t>p</w:t>
      </w:r>
      <w:r w:rsidR="00642C14" w:rsidRPr="00233F15">
        <w:t xml:space="preserve"> &lt; 0.05, Ma</w:t>
      </w:r>
      <w:r w:rsidR="00EC0588">
        <w:t>nn-Whitney U test) are pruned.</w:t>
      </w:r>
    </w:p>
    <w:p w14:paraId="063CE020" w14:textId="56AA5E47" w:rsidR="00CB62BD" w:rsidRPr="00233F15" w:rsidRDefault="00E41888" w:rsidP="00224FCB">
      <w:pPr>
        <w:jc w:val="both"/>
      </w:pPr>
      <w:r>
        <w:rPr>
          <w:b/>
        </w:rPr>
        <w:lastRenderedPageBreak/>
        <w:t>D</w:t>
      </w:r>
      <w:r w:rsidR="00F10D4E" w:rsidRPr="00233F15">
        <w:rPr>
          <w:b/>
        </w:rPr>
        <w:tab/>
      </w:r>
      <w:r w:rsidR="00F10D4E" w:rsidRPr="00233F15">
        <w:t>As in B, showing radial fitness landscapes for 10 additional drugs.</w:t>
      </w:r>
      <w:r w:rsidR="00885680">
        <w:t xml:space="preserve">  The remaining 5 drugs are shown in Fig. S7.</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7F9C2073" w:rsidR="00FD042D" w:rsidRPr="00803577" w:rsidRDefault="00FD042D" w:rsidP="00224FCB">
      <w:pPr>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005E3D42">
        <w:t xml:space="preserve"> pools amongst 6-gene groups.  The 6-gene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single knockouts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S8</w:t>
      </w:r>
      <w:r>
        <w:t>.</w:t>
      </w:r>
    </w:p>
    <w:p w14:paraId="5A4BC04E" w14:textId="77949844"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w:t>
      </w:r>
      <w:r w:rsidRPr="00044914">
        <w:rPr>
          <w:b/>
        </w:rPr>
        <w:t>a</w:t>
      </w:r>
      <w:r w:rsidRPr="00233F15">
        <w:t xml:space="preserve"> pool.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7C32E8">
        <w:t>The resistance distribution as a kernel density function is drawn.</w:t>
      </w:r>
      <w:r w:rsidR="007C32E8" w:rsidRPr="00233F15">
        <w:rPr>
          <w:i/>
        </w:rPr>
        <w:t xml:space="preserve"> </w:t>
      </w:r>
      <w:r w:rsidR="007C4A24">
        <w:t xml:space="preserve">The distribution of </w:t>
      </w:r>
      <w:r w:rsidRPr="00233F15">
        <w:rPr>
          <w:i/>
        </w:rPr>
        <w:t xml:space="preserve">pdr5∆ </w:t>
      </w:r>
      <w:r w:rsidRPr="00233F15">
        <w:t xml:space="preserve">groups </w:t>
      </w:r>
      <w:r w:rsidR="007C4A24">
        <w:t xml:space="preserve">(magenta)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6465EC79"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 xml:space="preserve">pools </w:t>
      </w:r>
      <w:r w:rsidR="00E76DF2">
        <w:t>of</w:t>
      </w:r>
      <w:r w:rsidR="00736D1B">
        <w:t xml:space="preserve"> their</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colour scale to the immediate left of the heatmap.</w:t>
      </w:r>
    </w:p>
    <w:p w14:paraId="5A224BF4" w14:textId="77777777" w:rsidR="00A03E04" w:rsidRDefault="00A03E04" w:rsidP="00224FCB">
      <w:pPr>
        <w:jc w:val="both"/>
        <w:rPr>
          <w:b/>
          <w:color w:val="000000" w:themeColor="text1"/>
        </w:rPr>
      </w:pPr>
    </w:p>
    <w:p w14:paraId="2347C136" w14:textId="4A50C77D" w:rsidR="005A78CA" w:rsidRPr="00DA75F4" w:rsidRDefault="00E555C1" w:rsidP="00224FCB">
      <w:pPr>
        <w:jc w:val="both"/>
        <w:rPr>
          <w:color w:val="7F7F7F" w:themeColor="text1" w:themeTint="80"/>
        </w:rPr>
      </w:pPr>
      <w:r>
        <w:rPr>
          <w:b/>
          <w:color w:val="000000" w:themeColor="text1"/>
        </w:rPr>
        <w:t xml:space="preserve">Figure 4.  </w:t>
      </w:r>
      <w:r w:rsidR="005A78CA" w:rsidRPr="00DA75F4">
        <w:rPr>
          <w:color w:val="000000" w:themeColor="text1"/>
        </w:rPr>
        <w:t>Interpreting a complex genetic landscape in fluconazole.</w:t>
      </w:r>
    </w:p>
    <w:p w14:paraId="12CC034C" w14:textId="5B300D2F" w:rsidR="005A78CA" w:rsidRPr="00DA75F4" w:rsidRDefault="005A78CA" w:rsidP="00224FCB">
      <w:pPr>
        <w:jc w:val="both"/>
      </w:pPr>
      <w:r w:rsidRPr="00DA75F4">
        <w:rPr>
          <w:b/>
        </w:rPr>
        <w:t>A</w:t>
      </w:r>
      <w:r w:rsidRPr="00DA75F4">
        <w:rPr>
          <w:b/>
        </w:rPr>
        <w:tab/>
      </w:r>
      <w:r w:rsidR="00720660">
        <w:t xml:space="preserve">A model of </w:t>
      </w:r>
      <w:r w:rsidR="00A95827">
        <w:t xml:space="preserve">drug-dependent transporter-transporter relationships </w:t>
      </w:r>
      <w:r w:rsidR="00833886">
        <w:t>interpreted</w:t>
      </w:r>
      <w:r w:rsidR="00A95827">
        <w:t xml:space="preserve"> from the </w:t>
      </w:r>
      <w:r w:rsidR="003B1FDA">
        <w:t>engineered population profiles</w:t>
      </w:r>
      <w:r w:rsidR="00A95827">
        <w:t>.</w:t>
      </w:r>
      <w:r w:rsidRPr="00DA75F4">
        <w:t xml:space="preserve"> </w:t>
      </w:r>
      <w:r w:rsidR="00A95827">
        <w:t xml:space="preserve"> </w:t>
      </w:r>
      <w:r w:rsidRPr="00DA75F4">
        <w:t xml:space="preserve">Antagonism indicates </w:t>
      </w:r>
      <w:r w:rsidR="00252B57">
        <w:t xml:space="preserve">genetic </w:t>
      </w:r>
      <w:r w:rsidRPr="00DA75F4">
        <w:t>evidence that the presence of one transporter negatively affects the ability of another to impart drug re</w:t>
      </w:r>
      <w:r w:rsidR="0046369C">
        <w:t>sistance.  P</w:t>
      </w:r>
      <w:r w:rsidR="00A8335A">
        <w:t>arallelism</w:t>
      </w:r>
      <w:r w:rsidRPr="00DA75F4">
        <w:t xml:space="preserve"> indicates </w:t>
      </w:r>
      <w:r w:rsidR="00252B57">
        <w:t xml:space="preserve">genetic </w:t>
      </w:r>
      <w:r w:rsidRPr="00DA75F4">
        <w:t xml:space="preserve">evidence that multiple transporters are </w:t>
      </w:r>
      <w:r w:rsidR="00C5416B">
        <w:t xml:space="preserve">redundantly </w:t>
      </w:r>
      <w:r w:rsidRPr="00DA75F4">
        <w:t>responsible for resistance to a d</w:t>
      </w:r>
      <w:r w:rsidR="00CF1FF5">
        <w:t>rug.   Data S8 lists the</w:t>
      </w:r>
      <w:r w:rsidRPr="00DA75F4">
        <w:t xml:space="preserve"> </w:t>
      </w:r>
      <w:r w:rsidR="0046369C">
        <w:t xml:space="preserve">genetic </w:t>
      </w:r>
      <w:r w:rsidRPr="00DA75F4">
        <w:t>evidence for each relationship.</w:t>
      </w:r>
    </w:p>
    <w:p w14:paraId="74347BD8" w14:textId="2F53BF90" w:rsidR="0080721A" w:rsidRPr="0080721A" w:rsidRDefault="0080721A" w:rsidP="00224FCB">
      <w:pPr>
        <w:jc w:val="both"/>
        <w:rPr>
          <w:color w:val="000000" w:themeColor="text1"/>
        </w:rPr>
      </w:pPr>
      <w:r>
        <w:rPr>
          <w:b/>
          <w:color w:val="000000" w:themeColor="text1"/>
        </w:rPr>
        <w:t>B</w:t>
      </w:r>
      <w:r>
        <w:rPr>
          <w:b/>
          <w:color w:val="000000" w:themeColor="text1"/>
        </w:rPr>
        <w:tab/>
      </w:r>
      <w:r w:rsidRPr="00233F15">
        <w:rPr>
          <w:color w:val="000000" w:themeColor="text1"/>
        </w:rPr>
        <w:t xml:space="preserve">The TWAS21230902 </w:t>
      </w:r>
      <w:r w:rsidR="00555782">
        <w:rPr>
          <w:color w:val="000000" w:themeColor="text1"/>
        </w:rPr>
        <w:t>MAT</w:t>
      </w:r>
      <w:r w:rsidR="00555782" w:rsidRPr="00555782">
        <w:rPr>
          <w:b/>
          <w:color w:val="000000" w:themeColor="text1"/>
        </w:rPr>
        <w:t>α</w:t>
      </w:r>
      <w:r w:rsidR="00555782">
        <w:rPr>
          <w:color w:val="000000" w:themeColor="text1"/>
        </w:rPr>
        <w:t xml:space="preserve"> </w:t>
      </w:r>
      <w:r w:rsidRPr="00233F15">
        <w:rPr>
          <w:color w:val="000000" w:themeColor="text1"/>
        </w:rPr>
        <w:t>strain (</w:t>
      </w:r>
      <w:r w:rsidRPr="00233F15">
        <w:rPr>
          <w:i/>
          <w:color w:val="000000" w:themeColor="text1"/>
        </w:rPr>
        <w:t>pdr10∆ pdr18∆ pdr5∆ snq2∆ ybt1∆ ycf1∆ yor1∆;</w:t>
      </w:r>
      <w:r w:rsidRPr="00233F15">
        <w:rPr>
          <w:color w:val="000000" w:themeColor="text1"/>
        </w:rPr>
        <w:t xml:space="preserve"> </w:t>
      </w:r>
      <w:r>
        <w:rPr>
          <w:color w:val="000000" w:themeColor="text1"/>
        </w:rPr>
        <w:t xml:space="preserve">Data </w:t>
      </w:r>
      <w:r w:rsidRPr="00233F15">
        <w:rPr>
          <w:color w:val="000000" w:themeColor="text1"/>
        </w:rPr>
        <w:t>S</w:t>
      </w:r>
      <w:r>
        <w:rPr>
          <w:color w:val="000000" w:themeColor="text1"/>
        </w:rPr>
        <w:t>2</w:t>
      </w:r>
      <w:r w:rsidRPr="00233F15">
        <w:rPr>
          <w:color w:val="000000" w:themeColor="text1"/>
        </w:rPr>
        <w:t>) was mated with RY0146 (MAT</w:t>
      </w:r>
      <w:r w:rsidRPr="00233F15">
        <w:rPr>
          <w:b/>
          <w:color w:val="000000" w:themeColor="text1"/>
        </w:rPr>
        <w:t>a</w:t>
      </w:r>
      <w:r w:rsidRPr="00233F15">
        <w:rPr>
          <w:color w:val="000000" w:themeColor="text1"/>
        </w:rPr>
        <w:t>), and subject to sporulation and MAT</w:t>
      </w:r>
      <w:r w:rsidRPr="00233F15">
        <w:rPr>
          <w:b/>
          <w:color w:val="000000" w:themeColor="text1"/>
        </w:rPr>
        <w:t xml:space="preserve">a </w:t>
      </w:r>
      <w:r w:rsidRPr="00233F15">
        <w:rPr>
          <w:color w:val="000000" w:themeColor="text1"/>
        </w:rPr>
        <w:t xml:space="preserve">haploid selection.  </w:t>
      </w:r>
      <w:r>
        <w:rPr>
          <w:color w:val="000000" w:themeColor="text1"/>
        </w:rPr>
        <w:t xml:space="preserve">Individuals from this cross were genotyped, </w:t>
      </w:r>
      <w:r w:rsidR="00A2194F">
        <w:rPr>
          <w:color w:val="000000" w:themeColor="text1"/>
        </w:rPr>
        <w:t>and individual strains containing each of</w:t>
      </w:r>
      <w:r>
        <w:rPr>
          <w:color w:val="000000" w:themeColor="text1"/>
        </w:rPr>
        <w:t xml:space="preserve"> 32 knockout combinat</w:t>
      </w:r>
      <w:r w:rsidR="0004126E">
        <w:rPr>
          <w:color w:val="000000" w:themeColor="text1"/>
        </w:rPr>
        <w:t>ions at</w:t>
      </w:r>
      <w:r>
        <w:rPr>
          <w:color w:val="000000" w:themeColor="text1"/>
        </w:rPr>
        <w:t xml:space="preserve"> </w:t>
      </w:r>
      <w:r w:rsidRPr="00233F15">
        <w:rPr>
          <w:i/>
          <w:color w:val="000000" w:themeColor="text1"/>
        </w:rPr>
        <w:t>pdr5∆</w:t>
      </w:r>
      <w:r w:rsidR="00264E8D" w:rsidRPr="00264E8D">
        <w:rPr>
          <w:color w:val="000000" w:themeColor="text1"/>
        </w:rPr>
        <w:t xml:space="preserve">, </w:t>
      </w:r>
      <w:r w:rsidRPr="00233F15">
        <w:rPr>
          <w:i/>
          <w:color w:val="000000" w:themeColor="text1"/>
        </w:rPr>
        <w:t>snq2∆</w:t>
      </w:r>
      <w:r w:rsidR="00264E8D" w:rsidRPr="00264E8D">
        <w:rPr>
          <w:color w:val="000000" w:themeColor="text1"/>
        </w:rPr>
        <w:t xml:space="preserve">, </w:t>
      </w:r>
      <w:r w:rsidRPr="00233F15">
        <w:rPr>
          <w:i/>
          <w:color w:val="000000" w:themeColor="text1"/>
        </w:rPr>
        <w:t>ybt1∆</w:t>
      </w:r>
      <w:r w:rsidR="00264E8D" w:rsidRPr="00264E8D">
        <w:rPr>
          <w:color w:val="000000" w:themeColor="text1"/>
        </w:rPr>
        <w:t xml:space="preserve">, </w:t>
      </w:r>
      <w:r w:rsidRPr="00233F15">
        <w:rPr>
          <w:i/>
          <w:color w:val="000000" w:themeColor="text1"/>
        </w:rPr>
        <w:t>ycf1∆</w:t>
      </w:r>
      <w:r w:rsidR="00264E8D" w:rsidRPr="00264E8D">
        <w:rPr>
          <w:color w:val="000000" w:themeColor="text1"/>
        </w:rPr>
        <w:t>,</w:t>
      </w:r>
      <w:r w:rsidR="00264E8D">
        <w:rPr>
          <w:color w:val="000000" w:themeColor="text1"/>
        </w:rPr>
        <w:t xml:space="preserve"> and</w:t>
      </w:r>
      <w:r w:rsidR="00264E8D" w:rsidRPr="00264E8D">
        <w:rPr>
          <w:color w:val="000000" w:themeColor="text1"/>
        </w:rPr>
        <w:t xml:space="preserve"> </w:t>
      </w:r>
      <w:r w:rsidRPr="00233F15">
        <w:rPr>
          <w:i/>
          <w:color w:val="000000" w:themeColor="text1"/>
        </w:rPr>
        <w:t>yor1∆</w:t>
      </w:r>
      <w:r>
        <w:rPr>
          <w:color w:val="000000" w:themeColor="text1"/>
        </w:rPr>
        <w:t xml:space="preserve"> </w:t>
      </w:r>
      <w:r w:rsidR="00264E8D">
        <w:rPr>
          <w:color w:val="000000" w:themeColor="text1"/>
        </w:rPr>
        <w:t>were identified and isolated</w:t>
      </w:r>
      <w:r>
        <w:rPr>
          <w:color w:val="000000" w:themeColor="text1"/>
        </w:rPr>
        <w:t>.</w:t>
      </w:r>
    </w:p>
    <w:p w14:paraId="37A72372" w14:textId="543AECC1" w:rsidR="005A78CA" w:rsidRPr="006A3425" w:rsidRDefault="0080721A" w:rsidP="00224FCB">
      <w:pPr>
        <w:jc w:val="both"/>
        <w:rPr>
          <w:color w:val="000000" w:themeColor="text1"/>
        </w:rPr>
      </w:pPr>
      <w:r>
        <w:rPr>
          <w:b/>
          <w:color w:val="000000" w:themeColor="text1"/>
        </w:rPr>
        <w:t>C</w:t>
      </w:r>
      <w:r w:rsidR="005A78CA">
        <w:rPr>
          <w:b/>
          <w:color w:val="000000" w:themeColor="text1"/>
        </w:rPr>
        <w:tab/>
      </w:r>
      <w:r w:rsidR="005A78CA">
        <w:rPr>
          <w:color w:val="000000" w:themeColor="text1"/>
        </w:rPr>
        <w:t>The resistance of 32 single strains</w:t>
      </w:r>
      <w:r w:rsidR="00DA04F7">
        <w:rPr>
          <w:color w:val="000000" w:themeColor="text1"/>
        </w:rPr>
        <w:t xml:space="preserve"> to various concentrations of fluconazole was</w:t>
      </w:r>
      <w:r w:rsidR="005A78CA">
        <w:rPr>
          <w:color w:val="000000" w:themeColor="text1"/>
        </w:rPr>
        <w:t xml:space="preserve"> measured as growth compared to the solvent control (DMSO).  Resistance was measured at the concen</w:t>
      </w:r>
      <w:r w:rsidR="00BA6096">
        <w:rPr>
          <w:color w:val="000000" w:themeColor="text1"/>
        </w:rPr>
        <w:t>trations labelled on the x-axis, and linearly interpolated in between</w:t>
      </w:r>
      <w:r w:rsidR="00824272">
        <w:rPr>
          <w:color w:val="000000" w:themeColor="text1"/>
        </w:rPr>
        <w:t xml:space="preserve">.  </w:t>
      </w:r>
      <w:r w:rsidR="0069528F">
        <w:rPr>
          <w:color w:val="000000" w:themeColor="text1"/>
        </w:rPr>
        <w:t>Resistance of individual strains at c</w:t>
      </w:r>
      <w:r w:rsidR="006255C0">
        <w:rPr>
          <w:color w:val="000000" w:themeColor="text1"/>
        </w:rPr>
        <w:t>oncentrations lower than 15.6</w:t>
      </w:r>
      <w:r w:rsidR="006255C0">
        <w:rPr>
          <w:color w:val="000000" w:themeColor="text1"/>
          <w:lang w:val="el-GR"/>
        </w:rPr>
        <w:t>μ</w:t>
      </w:r>
      <w:r w:rsidR="005A78CA">
        <w:rPr>
          <w:color w:val="000000" w:themeColor="text1"/>
        </w:rPr>
        <w:t>M are shown in Fig. S10.</w:t>
      </w:r>
    </w:p>
    <w:p w14:paraId="2207A608" w14:textId="74F0F157"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(MAT</w:t>
      </w:r>
      <w:r w:rsidR="00EA717D" w:rsidRPr="00EA717D">
        <w:rPr>
          <w:b/>
          <w:color w:val="000000" w:themeColor="text1"/>
        </w:rPr>
        <w:t>a</w:t>
      </w:r>
      <w:r w:rsidR="00EA717D">
        <w:rPr>
          <w:color w:val="000000" w:themeColor="text1"/>
        </w:rPr>
        <w:t xml:space="preserve"> and MAT</w:t>
      </w:r>
      <w:r w:rsidR="000C3FF8" w:rsidRPr="000C3FF8">
        <w:rPr>
          <w:b/>
          <w:color w:val="000000" w:themeColor="text1"/>
        </w:rPr>
        <w:t>α</w:t>
      </w:r>
      <w:r w:rsidR="00EA717D">
        <w:rPr>
          <w:color w:val="000000" w:themeColor="text1"/>
        </w:rPr>
        <w:t xml:space="preserve"> </w:t>
      </w:r>
      <w:r w:rsidR="000C3FF8">
        <w:rPr>
          <w:color w:val="000000" w:themeColor="text1"/>
        </w:rPr>
        <w:t>log</w:t>
      </w:r>
      <w:r w:rsidR="000C3FF8" w:rsidRPr="000C3FF8">
        <w:rPr>
          <w:color w:val="000000" w:themeColor="text1"/>
          <w:vertAlign w:val="subscript"/>
        </w:rPr>
        <w:t>2</w:t>
      </w:r>
      <w:r w:rsidR="000C3FF8">
        <w:rPr>
          <w:color w:val="000000" w:themeColor="text1"/>
        </w:rPr>
        <w:t>-</w:t>
      </w:r>
      <w:r w:rsidR="00EA717D">
        <w:rPr>
          <w:color w:val="000000" w:themeColor="text1"/>
        </w:rPr>
        <w:t>resistance were averaged)</w:t>
      </w:r>
      <w:r w:rsidR="005A78CA">
        <w:rPr>
          <w:color w:val="000000" w:themeColor="text1"/>
        </w:rPr>
        <w:t>.  Strain genotype is indicated by the legend.</w:t>
      </w:r>
    </w:p>
    <w:p w14:paraId="1A793DAD" w14:textId="00691892"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 xml:space="preserve">to the average in RY0566.  Error bars indicate standard deviation.  Three replicates were used in each experiment. P-values were </w:t>
      </w:r>
      <w:r w:rsidR="001C2FD8">
        <w:rPr>
          <w:color w:val="000000" w:themeColor="text1"/>
        </w:rPr>
        <w:t>calculated using</w:t>
      </w:r>
      <w:r w:rsidR="005A78CA">
        <w:rPr>
          <w:color w:val="000000" w:themeColor="text1"/>
        </w:rPr>
        <w:t xml:space="preserve"> a t-test.</w:t>
      </w:r>
    </w:p>
    <w:p w14:paraId="02F9FF7B" w14:textId="54FA923C" w:rsidR="00EE2C67" w:rsidRPr="00267E53"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(Fig</w:t>
      </w:r>
      <w:r w:rsidR="009747F9">
        <w:rPr>
          <w:color w:val="000000" w:themeColor="text1"/>
        </w:rPr>
        <w:t xml:space="preserve">. </w:t>
      </w:r>
      <w:r w:rsidR="009747F9">
        <w:rPr>
          <w:color w:val="000000" w:themeColor="text1"/>
        </w:rPr>
        <w:lastRenderedPageBreak/>
        <w:t>S11, S12) and previous studies</w:t>
      </w:r>
      <w:r w:rsidR="005D6C8D">
        <w:rPr>
          <w:color w:val="000000" w:themeColor="text1"/>
        </w:rPr>
        <w:fldChar w:fldCharType="begin" w:fldLock="1"/>
      </w:r>
      <w:r w:rsidR="00D660A4">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lt;sup&gt;34,49&lt;/sup&gt;","plainTextFormattedCitation":"34,49","previouslyFormattedCitation":"&lt;sup&gt;34,49&lt;/sup&gt;"},"properties":{"noteIndex":0},"schema":"https://github.com/citation-style-language/schema/raw/master/csl-citation.json"}</w:instrText>
      </w:r>
      <w:r w:rsidR="005D6C8D">
        <w:rPr>
          <w:color w:val="000000" w:themeColor="text1"/>
        </w:rPr>
        <w:fldChar w:fldCharType="separate"/>
      </w:r>
      <w:r w:rsidR="000C5C2F" w:rsidRPr="000C5C2F">
        <w:rPr>
          <w:noProof/>
          <w:color w:val="000000" w:themeColor="text1"/>
          <w:vertAlign w:val="superscript"/>
        </w:rPr>
        <w:t>34,49</w:t>
      </w:r>
      <w:r w:rsidR="005D6C8D">
        <w:rPr>
          <w:color w:val="000000" w:themeColor="text1"/>
        </w:rPr>
        <w:fldChar w:fldCharType="end"/>
      </w:r>
      <w:r w:rsidR="005A78CA">
        <w:rPr>
          <w:color w:val="000000" w:themeColor="text1"/>
        </w:rPr>
        <w:t xml:space="preserve">.  </w:t>
      </w:r>
      <w:r w:rsidR="00445194">
        <w:rPr>
          <w:color w:val="000000" w:themeColor="text1"/>
        </w:rPr>
        <w:t>S</w:t>
      </w:r>
      <w:r w:rsidR="005A78CA">
        <w:rPr>
          <w:color w:val="000000" w:themeColor="text1"/>
        </w:rPr>
        <w:t>potting assay</w:t>
      </w:r>
      <w:r w:rsidR="00D37C29">
        <w:rPr>
          <w:color w:val="000000" w:themeColor="text1"/>
        </w:rPr>
        <w:t>s</w:t>
      </w:r>
      <w:r w:rsidR="005A78CA">
        <w:rPr>
          <w:color w:val="000000" w:themeColor="text1"/>
        </w:rPr>
        <w:t xml:space="preserve"> </w:t>
      </w:r>
      <w:r w:rsidR="00D37C29">
        <w:rPr>
          <w:color w:val="000000" w:themeColor="text1"/>
        </w:rPr>
        <w:t>show</w:t>
      </w:r>
      <w:r w:rsidR="005A78CA">
        <w:rPr>
          <w:color w:val="000000" w:themeColor="text1"/>
        </w:rPr>
        <w:t xml:space="preserve"> </w:t>
      </w:r>
      <w:r w:rsidR="006446E6">
        <w:rPr>
          <w:color w:val="000000" w:themeColor="text1"/>
        </w:rPr>
        <w:t>a re-</w:t>
      </w:r>
      <w:r w:rsidR="005A78CA">
        <w:rPr>
          <w:color w:val="000000" w:themeColor="text1"/>
        </w:rPr>
        <w:t>testing of Pdr5-Snq2,</w:t>
      </w:r>
      <w:r w:rsidR="004749F5">
        <w:rPr>
          <w:color w:val="000000" w:themeColor="text1"/>
        </w:rPr>
        <w:t xml:space="preserve"> </w:t>
      </w:r>
      <w:r w:rsidR="005A78CA">
        <w:rPr>
          <w:color w:val="000000" w:themeColor="text1"/>
        </w:rPr>
        <w:t>Pdr5-Pdr5, and Pdr5-Yor1 interactions using MYTH</w:t>
      </w:r>
      <w:r w:rsidR="00454D98">
        <w:rPr>
          <w:color w:val="000000" w:themeColor="text1"/>
        </w:rPr>
        <w:t xml:space="preserve">. </w:t>
      </w:r>
      <w:r w:rsidR="0075749A" w:rsidRPr="00662D0E">
        <w:rPr>
          <w:bCs/>
          <w:iCs/>
          <w:color w:val="000000" w:themeColor="text1"/>
        </w:rPr>
        <w:t>NubG-PDR5</w:t>
      </w:r>
      <w:r w:rsidR="0075749A">
        <w:rPr>
          <w:bCs/>
          <w:iCs/>
          <w:color w:val="000000" w:themeColor="text1"/>
        </w:rPr>
        <w:t>, NubI-PDR5, Ost1</w:t>
      </w:r>
      <w:r w:rsidR="0075749A" w:rsidRPr="00662D0E">
        <w:rPr>
          <w:bCs/>
          <w:iCs/>
          <w:color w:val="000000" w:themeColor="text1"/>
        </w:rPr>
        <w:t>-NubG</w:t>
      </w:r>
      <w:r w:rsidR="0075749A">
        <w:rPr>
          <w:bCs/>
          <w:iCs/>
          <w:color w:val="000000" w:themeColor="text1"/>
        </w:rPr>
        <w:t>, and Ost1</w:t>
      </w:r>
      <w:r w:rsidR="0075749A" w:rsidRPr="00662D0E">
        <w:rPr>
          <w:bCs/>
          <w:iCs/>
          <w:color w:val="000000" w:themeColor="text1"/>
        </w:rPr>
        <w:t>-NubI</w:t>
      </w:r>
      <w:r w:rsidR="0075749A">
        <w:rPr>
          <w:bCs/>
          <w:iCs/>
          <w:color w:val="000000" w:themeColor="text1"/>
        </w:rPr>
        <w:t xml:space="preserve"> strains were each transformed with plasmids containing clones of </w:t>
      </w:r>
      <w:r w:rsidR="0075749A" w:rsidRPr="009A12A9">
        <w:rPr>
          <w:bCs/>
          <w:i/>
          <w:iCs/>
          <w:color w:val="000000" w:themeColor="text1"/>
        </w:rPr>
        <w:t>PDR5</w:t>
      </w:r>
      <w:r w:rsidR="0075749A">
        <w:rPr>
          <w:bCs/>
          <w:iCs/>
          <w:color w:val="000000" w:themeColor="text1"/>
        </w:rPr>
        <w:t xml:space="preserve">, </w:t>
      </w:r>
      <w:r w:rsidR="0075749A" w:rsidRPr="009A12A9">
        <w:rPr>
          <w:bCs/>
          <w:i/>
          <w:iCs/>
          <w:color w:val="000000" w:themeColor="text1"/>
        </w:rPr>
        <w:t>YOR1</w:t>
      </w:r>
      <w:r w:rsidR="0075749A">
        <w:rPr>
          <w:bCs/>
          <w:iCs/>
          <w:color w:val="000000" w:themeColor="text1"/>
        </w:rPr>
        <w:t xml:space="preserve">, </w:t>
      </w:r>
      <w:r w:rsidR="0075749A" w:rsidRPr="009A12A9">
        <w:rPr>
          <w:bCs/>
          <w:i/>
          <w:iCs/>
          <w:color w:val="000000" w:themeColor="text1"/>
        </w:rPr>
        <w:t>SNQ2</w:t>
      </w:r>
      <w:r w:rsidR="0075749A">
        <w:rPr>
          <w:bCs/>
          <w:iCs/>
          <w:color w:val="000000" w:themeColor="text1"/>
        </w:rPr>
        <w:t xml:space="preserve">, or an artificial bait fused to Cub (YOR1-L2, PDR5-L2, SNQ2-L2, Artificial L2 bait).  </w:t>
      </w:r>
      <w:r w:rsidR="0075749A" w:rsidRPr="00662D0E">
        <w:rPr>
          <w:bCs/>
          <w:iCs/>
          <w:color w:val="000000" w:themeColor="text1"/>
        </w:rPr>
        <w:t xml:space="preserve">NubI </w:t>
      </w:r>
      <w:r w:rsidR="0075749A">
        <w:rPr>
          <w:bCs/>
          <w:iCs/>
          <w:color w:val="000000" w:themeColor="text1"/>
        </w:rPr>
        <w:t>fusions are expected to</w:t>
      </w:r>
      <w:r w:rsidR="007A57E7">
        <w:rPr>
          <w:bCs/>
          <w:iCs/>
          <w:color w:val="000000" w:themeColor="text1"/>
        </w:rPr>
        <w:t xml:space="preserve"> spontaneously </w:t>
      </w:r>
      <w:r w:rsidR="0075749A">
        <w:rPr>
          <w:bCs/>
          <w:iCs/>
          <w:color w:val="000000" w:themeColor="text1"/>
        </w:rPr>
        <w:t xml:space="preserve">reconstitute ubiquitin with Cub, while NubG fusions are expected to require a protein-protein interaction for reconstitution.  </w:t>
      </w:r>
      <w:r w:rsidR="0075749A" w:rsidRPr="005B339A">
        <w:rPr>
          <w:bCs/>
          <w:iCs/>
          <w:color w:val="000000" w:themeColor="text1"/>
        </w:rPr>
        <w:t>Ost1 is a component of the oligosaccharyltransferase complex localized to the endoplasmic reticulum membrane and is not expected to interact with any baits tested.</w:t>
      </w:r>
      <w:r w:rsidR="0075749A">
        <w:rPr>
          <w:bCs/>
          <w:iCs/>
          <w:color w:val="000000" w:themeColor="text1"/>
        </w:rPr>
        <w:t xml:space="preserve">  </w:t>
      </w:r>
      <w:r w:rsidR="0075749A" w:rsidRPr="00662D0E">
        <w:rPr>
          <w:bCs/>
          <w:iCs/>
          <w:color w:val="000000" w:themeColor="text1"/>
        </w:rPr>
        <w:t xml:space="preserve">Colonies of transformed strains were </w:t>
      </w:r>
      <w:r w:rsidR="0075749A">
        <w:rPr>
          <w:bCs/>
          <w:iCs/>
          <w:color w:val="000000" w:themeColor="text1"/>
        </w:rPr>
        <w:t>spotted o</w:t>
      </w:r>
      <w:r w:rsidR="0075749A" w:rsidRPr="00662D0E">
        <w:rPr>
          <w:bCs/>
          <w:iCs/>
          <w:color w:val="000000" w:themeColor="text1"/>
        </w:rPr>
        <w:t>n SD –</w:t>
      </w:r>
      <w:r w:rsidR="0075749A">
        <w:rPr>
          <w:bCs/>
          <w:iCs/>
          <w:color w:val="000000" w:themeColor="text1"/>
        </w:rPr>
        <w:t xml:space="preserve">Trp (SD </w:t>
      </w:r>
      <w:r w:rsidR="0075749A" w:rsidRPr="00662D0E">
        <w:rPr>
          <w:bCs/>
          <w:iCs/>
          <w:color w:val="000000" w:themeColor="text1"/>
        </w:rPr>
        <w:t>–</w:t>
      </w:r>
      <w:r w:rsidR="0075749A">
        <w:rPr>
          <w:bCs/>
          <w:iCs/>
          <w:color w:val="000000" w:themeColor="text1"/>
        </w:rPr>
        <w:t>W)</w:t>
      </w:r>
      <w:r w:rsidR="00E45B37">
        <w:rPr>
          <w:bCs/>
          <w:iCs/>
          <w:color w:val="000000" w:themeColor="text1"/>
        </w:rPr>
        <w:t xml:space="preserve"> and</w:t>
      </w:r>
      <w:r w:rsidR="0075749A" w:rsidRPr="00662D0E">
        <w:rPr>
          <w:bCs/>
          <w:iCs/>
          <w:color w:val="000000" w:themeColor="text1"/>
        </w:rPr>
        <w:t xml:space="preserve"> SD –Trp–Ade–</w:t>
      </w:r>
      <w:r w:rsidR="00E45B37">
        <w:rPr>
          <w:bCs/>
          <w:iCs/>
          <w:color w:val="000000" w:themeColor="text1"/>
        </w:rPr>
        <w:t xml:space="preserve">His (SD –WAH). </w:t>
      </w:r>
      <w:r w:rsidR="00BA6096">
        <w:rPr>
          <w:bCs/>
          <w:iCs/>
          <w:color w:val="000000" w:themeColor="text1"/>
        </w:rPr>
        <w:t xml:space="preserve"> </w:t>
      </w:r>
      <w:r w:rsidR="0075749A">
        <w:rPr>
          <w:bCs/>
          <w:iCs/>
          <w:color w:val="000000" w:themeColor="text1"/>
        </w:rPr>
        <w:t xml:space="preserve">SD </w:t>
      </w:r>
      <w:r w:rsidR="0075749A" w:rsidRPr="00662D0E">
        <w:rPr>
          <w:bCs/>
          <w:iCs/>
          <w:color w:val="000000" w:themeColor="text1"/>
        </w:rPr>
        <w:t>–WAH</w:t>
      </w:r>
      <w:r w:rsidR="0075749A">
        <w:rPr>
          <w:bCs/>
          <w:iCs/>
          <w:color w:val="000000" w:themeColor="text1"/>
        </w:rPr>
        <w:t xml:space="preserve"> select</w:t>
      </w:r>
      <w:r w:rsidR="00E45B37">
        <w:rPr>
          <w:bCs/>
          <w:iCs/>
          <w:color w:val="000000" w:themeColor="text1"/>
        </w:rPr>
        <w:t>s</w:t>
      </w:r>
      <w:r w:rsidR="0075749A">
        <w:rPr>
          <w:bCs/>
          <w:iCs/>
          <w:color w:val="000000" w:themeColor="text1"/>
        </w:rPr>
        <w:t xml:space="preserve"> for reconstitution of ubiquitin.</w:t>
      </w:r>
      <w:r w:rsidR="00E45B37">
        <w:rPr>
          <w:bCs/>
          <w:iCs/>
          <w:color w:val="000000" w:themeColor="text1"/>
        </w:rPr>
        <w:t xml:space="preserve"> </w:t>
      </w:r>
      <w:r w:rsidR="00EE2C67">
        <w:rPr>
          <w:color w:val="000000" w:themeColor="text1"/>
        </w:rPr>
        <w:t>Spotting assays were also performed in the presence of DMSO and fluconazole (Fig. S12).</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0821C6BC" w:rsidR="00BB1522" w:rsidRDefault="008236EB" w:rsidP="00224FCB">
      <w:pPr>
        <w:jc w:val="both"/>
      </w:pPr>
      <w:r w:rsidRPr="00233F15">
        <w:rPr>
          <w:b/>
        </w:rPr>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w:t>
      </w:r>
      <w:r w:rsidR="00D13C8A">
        <w:t>otocol</w:t>
      </w:r>
      <w:r w:rsidR="00BB1522">
        <w:t xml:space="preserve"> on a set of known reference strains (Methods, Data S2).</w:t>
      </w:r>
    </w:p>
    <w:p w14:paraId="282D3DA7" w14:textId="06521084" w:rsidR="000A0E42" w:rsidRPr="00233F15" w:rsidRDefault="000A0E42" w:rsidP="00224FCB">
      <w:pPr>
        <w:jc w:val="both"/>
      </w:pPr>
      <w:r w:rsidRPr="00233F15">
        <w:rPr>
          <w:b/>
        </w:rPr>
        <w:t>B</w:t>
      </w:r>
      <w:r w:rsidRPr="00233F15">
        <w:rPr>
          <w:b/>
        </w:rPr>
        <w:tab/>
      </w:r>
      <w:r w:rsidR="00645AB8">
        <w:t>Tests of gene</w:t>
      </w:r>
      <w:r w:rsidRPr="00233F15">
        <w:t xml:space="preserve"> linkage within the MAT</w:t>
      </w:r>
      <w:r w:rsidRPr="00233F15">
        <w:rPr>
          <w:b/>
        </w:rPr>
        <w:t xml:space="preserve">a </w:t>
      </w:r>
      <w:r w:rsidR="001D0DD4">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008009D6" w:rsidRPr="008009D6">
        <w:t>≥</w:t>
      </w:r>
      <w:r w:rsidR="0064155B">
        <w:t xml:space="preserve"> 0.05) are shaded</w:t>
      </w:r>
      <w:r w:rsidRPr="00233F15">
        <w:t xml:space="preserve"> in grey.</w:t>
      </w:r>
    </w:p>
    <w:p w14:paraId="74C0975A" w14:textId="5AD6ADDA" w:rsidR="006302A0" w:rsidRDefault="006302A0" w:rsidP="00224FCB">
      <w:pPr>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w:t>
      </w:r>
      <w:r w:rsidR="000B2E3E">
        <w:t>The o</w:t>
      </w:r>
      <w:r w:rsidR="005B53AF" w:rsidRPr="00233F15">
        <w:t xml:space="preserve">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763F99">
        <w:t>in grey.</w:t>
      </w:r>
      <w:r w:rsidR="00DE2EF9" w:rsidRPr="00233F15">
        <w:t xml:space="preserve"> </w:t>
      </w:r>
      <w:r w:rsidR="00763F99">
        <w:t>T</w:t>
      </w:r>
      <w:r w:rsidR="00DC45DB">
        <w:t xml:space="preserve">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36C14CB8" w14:textId="56925B4C" w:rsidR="00B44621" w:rsidRPr="00B44621" w:rsidRDefault="00B44621" w:rsidP="00224FCB">
      <w:pPr>
        <w:jc w:val="both"/>
      </w:pPr>
      <w:r>
        <w:rPr>
          <w:b/>
        </w:rPr>
        <w:t>D</w:t>
      </w:r>
      <w:r>
        <w:rPr>
          <w:b/>
        </w:rPr>
        <w:tab/>
      </w:r>
      <w:r>
        <w:t xml:space="preserve">Distribution of DNA content in the </w:t>
      </w:r>
      <w:r w:rsidRPr="00233F15">
        <w:t>MAT</w:t>
      </w:r>
      <w:r w:rsidRPr="00233F15">
        <w:rPr>
          <w:b/>
        </w:rPr>
        <w:t xml:space="preserve">a </w:t>
      </w:r>
      <w:r w:rsidRPr="00233F15">
        <w:t>and MAT</w:t>
      </w:r>
      <w:r w:rsidRPr="00233F15">
        <w:rPr>
          <w:b/>
          <w:lang w:val="el-GR"/>
        </w:rPr>
        <w:t>α</w:t>
      </w:r>
      <w:r w:rsidRPr="00233F15">
        <w:rPr>
          <w:b/>
        </w:rPr>
        <w:t xml:space="preserve"> </w:t>
      </w:r>
      <w:r w:rsidRPr="00233F15">
        <w:t>pools</w:t>
      </w:r>
      <w:r w:rsidR="00292AD0">
        <w:t xml:space="preserve"> compared to a diploid and haploid reference</w:t>
      </w:r>
      <w:r w:rsidRPr="00233F15">
        <w:t xml:space="preserve">.  </w:t>
      </w:r>
      <w:r w:rsidR="00292AD0">
        <w:t>DNA content was measured using flow cytometry.</w:t>
      </w:r>
    </w:p>
    <w:p w14:paraId="2D102C7D" w14:textId="77777777" w:rsidR="000B54DB" w:rsidRDefault="000B54DB" w:rsidP="00224FCB">
      <w:pPr>
        <w:rPr>
          <w:lang w:val="en-CA"/>
        </w:rPr>
      </w:pPr>
    </w:p>
    <w:p w14:paraId="4827B7C1" w14:textId="77777777" w:rsidR="00B44621" w:rsidRPr="00233F15" w:rsidRDefault="00B44621"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27BE4516" w14:textId="31296CCE" w:rsidR="003730E5" w:rsidRPr="003730E5" w:rsidRDefault="003730E5" w:rsidP="00224FCB">
      <w:r>
        <w:rPr>
          <w:b/>
        </w:rPr>
        <w:lastRenderedPageBreak/>
        <w:t>C</w:t>
      </w:r>
      <w:r>
        <w:rPr>
          <w:b/>
        </w:rPr>
        <w:tab/>
      </w:r>
      <w:r>
        <w:t xml:space="preserve">Distribution of UPtag-DNtag correlation in the pools.  The </w:t>
      </w:r>
      <w:commentRangeStart w:id="532"/>
      <w:r>
        <w:t>minimum</w:t>
      </w:r>
      <w:commentRangeEnd w:id="532"/>
      <w:r>
        <w:rPr>
          <w:rStyle w:val="CommentReference"/>
          <w:rFonts w:asciiTheme="minorHAnsi" w:hAnsiTheme="minorHAnsi" w:cstheme="minorBidi"/>
        </w:rPr>
        <w:commentReference w:id="532"/>
      </w:r>
      <w:r>
        <w:t xml:space="preserve"> correlation in the </w:t>
      </w:r>
      <w:r w:rsidRPr="00233F15">
        <w:t>MAT</w:t>
      </w:r>
      <w:r w:rsidRPr="003730E5">
        <w:rPr>
          <w:b/>
        </w:rPr>
        <w:t>a</w:t>
      </w:r>
      <w:r>
        <w:t xml:space="preserve"> and </w:t>
      </w:r>
      <w:r w:rsidRPr="00233F15">
        <w:t>MAT</w:t>
      </w:r>
      <w:r w:rsidRPr="00233F15">
        <w:rPr>
          <w:b/>
          <w:lang w:val="el-GR"/>
        </w:rPr>
        <w:t>α</w:t>
      </w:r>
      <w:r w:rsidRPr="00233F15">
        <w:t xml:space="preserve"> </w:t>
      </w:r>
      <w:r>
        <w:t>a pool for each drug is taken.</w:t>
      </w:r>
    </w:p>
    <w:p w14:paraId="5DDCD4A4" w14:textId="08F7DBF7" w:rsidR="00B254FB" w:rsidRPr="00B254FB" w:rsidRDefault="003730E5" w:rsidP="00224FCB">
      <w:r>
        <w:rPr>
          <w:b/>
        </w:rPr>
        <w:t>D</w:t>
      </w:r>
      <w:r w:rsidR="00B254FB">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r w:rsidR="008C47E9">
        <w:rPr>
          <w:rFonts w:eastAsiaTheme="minorEastAsia"/>
        </w:rPr>
        <w:t xml:space="preserve">from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224FCB"/>
    <w:p w14:paraId="5BFDD0CE" w14:textId="7A99139C" w:rsidR="00F0546A" w:rsidRPr="00233F15" w:rsidRDefault="00E6797C" w:rsidP="00224FCB">
      <w:r>
        <w:rPr>
          <w:b/>
        </w:rPr>
        <w:t xml:space="preserve">Figure </w:t>
      </w:r>
      <w:r w:rsidR="007E2236">
        <w:rPr>
          <w:b/>
        </w:rPr>
        <w:t>S5</w:t>
      </w:r>
      <w:r w:rsidR="00693F1D" w:rsidRPr="00233F15">
        <w:rPr>
          <w:b/>
        </w:rPr>
        <w:t xml:space="preserve">.  </w:t>
      </w:r>
      <w:r w:rsidR="00446A27" w:rsidRPr="00233F15">
        <w:t>Profiles of grouped genotype data.</w:t>
      </w:r>
    </w:p>
    <w:p w14:paraId="22504BDA" w14:textId="3B3BB1F0" w:rsidR="00446A27" w:rsidRPr="00233F15" w:rsidRDefault="00EA4C9F" w:rsidP="00224FCB">
      <w:pPr>
        <w:jc w:val="both"/>
      </w:pPr>
      <w:r>
        <w:t>Strains were grouped</w:t>
      </w:r>
      <w:r w:rsidR="00B06218">
        <w:t xml:space="preserve"> by</w:t>
      </w:r>
      <w:r w:rsidR="007D4565" w:rsidRPr="00233F15">
        <w:t xml:space="preserve">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652DA6BF" w:rsidR="00E6797C" w:rsidRDefault="00E6797C" w:rsidP="00A80B8C">
      <w:pPr>
        <w:jc w:val="both"/>
      </w:pPr>
      <w:r w:rsidRPr="00233F15">
        <w:t xml:space="preserve">A radial </w:t>
      </w:r>
      <w:r>
        <w:t>fitness landscape in six drugs showing all multi-knockout paths</w:t>
      </w:r>
      <w:r w:rsidRPr="00233F15">
        <w:t>.</w:t>
      </w:r>
      <w:r>
        <w:t xml:space="preserve"> </w:t>
      </w:r>
      <w:r w:rsidR="00A80B8C">
        <w:t xml:space="preserve">Each graph is centered by the 6-gene wildtype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6-gene wild type.  Extensions to 1, 2, and 6 total knockouts are shown.  Sections are coloured by the mean resistance of each group relative to the 6-gene wildtype.</w:t>
      </w:r>
      <w:r w:rsidR="00A80B8C" w:rsidRPr="0035118B">
        <w:t xml:space="preserve"> </w:t>
      </w:r>
      <w:r w:rsidR="00A80B8C">
        <w:t xml:space="preserve"> The colour scale extends equally in both directions by the largest observed difference in </w:t>
      </w:r>
      <w:r w:rsidR="00802B61">
        <w:t>log</w:t>
      </w:r>
      <w:r w:rsidR="00802B61" w:rsidRPr="00B96C58">
        <w:rPr>
          <w:vertAlign w:val="subscript"/>
        </w:rPr>
        <w:t>2</w:t>
      </w:r>
      <w:r w:rsidR="00802B61">
        <w:t>-</w:t>
      </w:r>
      <w:r w:rsidR="00A80B8C">
        <w:t xml:space="preserve">resistance between the 6-gene wildtype and any other group (blue for increased resistance, orange for decreased resistance). All paths 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MAT</w:t>
      </w:r>
      <w:r w:rsidR="009F546D" w:rsidRPr="00FF472F">
        <w:rPr>
          <w:b/>
        </w:rPr>
        <w:t>a</w:t>
      </w:r>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483E3E98" w14:textId="42E512E8" w:rsidR="00E6797C" w:rsidRPr="00233F15" w:rsidRDefault="00234EF6" w:rsidP="00224FCB">
      <w:commentRangeStart w:id="533"/>
      <w:r>
        <w:rPr>
          <w:b/>
        </w:rPr>
        <w:t xml:space="preserve">Figure </w:t>
      </w:r>
      <w:r w:rsidR="007E2236">
        <w:rPr>
          <w:b/>
        </w:rPr>
        <w:t>S9</w:t>
      </w:r>
      <w:r w:rsidR="00E6797C" w:rsidRPr="00233F15">
        <w:rPr>
          <w:b/>
        </w:rPr>
        <w:t xml:space="preserve">.  </w:t>
      </w:r>
      <w:commentRangeEnd w:id="533"/>
      <w:r w:rsidR="003625E5">
        <w:rPr>
          <w:rStyle w:val="CommentReference"/>
          <w:rFonts w:asciiTheme="minorHAnsi" w:hAnsiTheme="minorHAnsi" w:cstheme="minorBidi"/>
        </w:rPr>
        <w:commentReference w:id="533"/>
      </w:r>
      <w:r w:rsidR="00E6797C" w:rsidRPr="00233F15">
        <w:t>Reproducibility of linear models.</w:t>
      </w:r>
    </w:p>
    <w:p w14:paraId="0ECCE3DB" w14:textId="58FF5809" w:rsidR="007E4F1A" w:rsidRDefault="00E6797C" w:rsidP="00224FCB">
      <w:r w:rsidRPr="00233F15">
        <w:t xml:space="preserve">For each drug, </w:t>
      </w:r>
      <w:r w:rsidR="00E87922">
        <w:t xml:space="preserve">a linear model was trained to identify significant </w:t>
      </w:r>
      <w:r w:rsidR="0009783B">
        <w:t xml:space="preserve">terms mediating </w:t>
      </w:r>
      <w:r w:rsidR="00386E73">
        <w:t xml:space="preserve">drug </w:t>
      </w:r>
      <w:r w:rsidR="0009783B">
        <w:t xml:space="preserve">resistance (see Methods). </w:t>
      </w:r>
      <w:r w:rsidR="007E180F">
        <w:t xml:space="preserve"> </w:t>
      </w:r>
      <w:r w:rsidR="0009783B">
        <w:t>Li</w:t>
      </w:r>
      <w:r w:rsidRPr="00233F15">
        <w:t xml:space="preserve">near model predictions of </w:t>
      </w:r>
      <w:r w:rsidR="00A7443E">
        <w:t>log</w:t>
      </w:r>
      <w:r w:rsidR="00A7443E" w:rsidRPr="00A7443E">
        <w:rPr>
          <w:vertAlign w:val="subscript"/>
        </w:rPr>
        <w:t>2</w:t>
      </w:r>
      <w:r w:rsidR="00A7443E">
        <w:t>-</w:t>
      </w:r>
      <w:r w:rsidRPr="00233F15">
        <w:t xml:space="preserve">resistance are indicated on the y-axis and </w:t>
      </w:r>
      <w:r w:rsidRPr="00233F15">
        <w:lastRenderedPageBreak/>
        <w:t>values</w:t>
      </w:r>
      <w:r w:rsidR="004D744B">
        <w:t xml:space="preserve"> observed in the pool</w:t>
      </w:r>
      <w:r w:rsidR="00A7443E">
        <w:t xml:space="preserve"> are indicated on the x-axis.  </w:t>
      </w:r>
      <w:r w:rsidR="007E4F1A">
        <w:t>Each plot is labelled by the pool mating type which was used to</w:t>
      </w:r>
      <w:r w:rsidR="00F13270">
        <w:t xml:space="preserve"> train the linear model on the y</w:t>
      </w:r>
      <w:r w:rsidR="007E4F1A">
        <w:t>-axis and t</w:t>
      </w:r>
      <w:r w:rsidR="00F13270">
        <w:t>o assess its predictions on the x-axis.</w:t>
      </w:r>
    </w:p>
    <w:p w14:paraId="130929EE" w14:textId="77777777" w:rsidR="000454B3" w:rsidRDefault="000454B3" w:rsidP="00224FCB">
      <w:pPr>
        <w:widowControl w:val="0"/>
        <w:autoSpaceDE w:val="0"/>
        <w:autoSpaceDN w:val="0"/>
        <w:adjustRightInd w:val="0"/>
        <w:rPr>
          <w:b/>
          <w:bCs/>
          <w:iCs/>
          <w:color w:val="000000" w:themeColor="text1"/>
        </w:rPr>
      </w:pPr>
    </w:p>
    <w:p w14:paraId="66F0B9E4" w14:textId="77777777" w:rsidR="002E0653" w:rsidRDefault="0092493A" w:rsidP="00EA645D">
      <w:pPr>
        <w:jc w:val="both"/>
        <w:rPr>
          <w:color w:val="000000" w:themeColor="text1"/>
        </w:rPr>
      </w:pPr>
      <w:r w:rsidRPr="003643C4">
        <w:rPr>
          <w:b/>
          <w:bCs/>
          <w:iCs/>
          <w:color w:val="000000" w:themeColor="text1"/>
        </w:rPr>
        <w:t xml:space="preserve">Figure S10.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77777777" w:rsidR="002E0653" w:rsidRDefault="0092493A" w:rsidP="006E7495">
      <w:pPr>
        <w:jc w:val="both"/>
        <w:rPr>
          <w:bCs/>
          <w:iCs/>
          <w:color w:val="000000" w:themeColor="text1"/>
        </w:rPr>
      </w:pPr>
      <w:r w:rsidRPr="003643C4">
        <w:rPr>
          <w:b/>
          <w:bCs/>
          <w:iCs/>
          <w:color w:val="000000" w:themeColor="text1"/>
        </w:rPr>
        <w:t xml:space="preserve">Figure S11.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5BBE5CEE"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D660A4">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49&lt;/sup&gt;","plainTextFormattedCitation":"49","previouslyFormattedCitation":"&lt;sup&gt;49&lt;/sup&gt;"},"properties":{"noteIndex":0},"schema":"https://github.com/citation-style-language/schema/raw/master/csl-citation.json"}</w:instrText>
      </w:r>
      <w:r>
        <w:fldChar w:fldCharType="separate"/>
      </w:r>
      <w:r w:rsidR="000C5C2F" w:rsidRPr="000C5C2F">
        <w:rPr>
          <w:noProof/>
          <w:vertAlign w:val="superscript"/>
        </w:rPr>
        <w:t>49</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1752F289" w:rsidR="0092493A" w:rsidRDefault="0092493A" w:rsidP="00224FCB">
      <w:pPr>
        <w:widowControl w:val="0"/>
        <w:autoSpaceDE w:val="0"/>
        <w:autoSpaceDN w:val="0"/>
        <w:adjustRightInd w:val="0"/>
        <w:rPr>
          <w:bCs/>
          <w:iCs/>
          <w:color w:val="000000" w:themeColor="text1"/>
        </w:rPr>
      </w:pPr>
      <w:r w:rsidRPr="003643C4">
        <w:rPr>
          <w:b/>
          <w:bCs/>
          <w:iCs/>
          <w:color w:val="000000" w:themeColor="text1"/>
        </w:rPr>
        <w:t>Figure S12.</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Frederick Roth" w:date="2018-10-18T13:43:00Z" w:initials="FR">
    <w:p w14:paraId="2756776A" w14:textId="72750B10" w:rsidR="00013996" w:rsidRDefault="00013996">
      <w:pPr>
        <w:pStyle w:val="CommentText"/>
      </w:pPr>
      <w:r>
        <w:rPr>
          <w:rStyle w:val="CommentReference"/>
        </w:rPr>
        <w:annotationRef/>
      </w:r>
      <w:r>
        <w:rPr>
          <w:noProof/>
        </w:rPr>
        <w:t>Please find examples of multi-variant interaction, two-variant interaction, three-variant interaction, multi-mutant interaction etc, and replace with multi-gene, two-gene etc</w:t>
      </w:r>
    </w:p>
  </w:comment>
  <w:comment w:id="23" w:author="Albi Celaj" w:date="2018-10-23T15:31:00Z" w:initials="AC">
    <w:p w14:paraId="70B3744C" w14:textId="165BFEB1" w:rsidR="00013996" w:rsidRDefault="00013996">
      <w:pPr>
        <w:pStyle w:val="CommentText"/>
      </w:pPr>
      <w:r>
        <w:rPr>
          <w:rStyle w:val="CommentReference"/>
        </w:rPr>
        <w:annotationRef/>
      </w:r>
      <w:r>
        <w:t>Replaced a couple of examples, did not exist widely</w:t>
      </w:r>
    </w:p>
  </w:comment>
  <w:comment w:id="47" w:author="Albi Celaj" w:date="2018-04-11T12:39:00Z" w:initials="AC">
    <w:p w14:paraId="154A8340" w14:textId="735B4867" w:rsidR="00013996" w:rsidRDefault="00013996">
      <w:pPr>
        <w:pStyle w:val="CommentText"/>
      </w:pPr>
      <w:r>
        <w:rPr>
          <w:rStyle w:val="CommentReference"/>
        </w:rPr>
        <w:annotationRef/>
      </w:r>
      <w:r>
        <w:t>Requires supplementary figure to illustrate concept</w:t>
      </w:r>
    </w:p>
  </w:comment>
  <w:comment w:id="54" w:author="Frederick Roth" w:date="2018-10-18T13:47:00Z" w:initials="FR">
    <w:p w14:paraId="121438E0" w14:textId="53BC9255" w:rsidR="00013996" w:rsidRDefault="00013996">
      <w:pPr>
        <w:pStyle w:val="CommentText"/>
      </w:pPr>
      <w:r>
        <w:rPr>
          <w:rStyle w:val="CommentReference"/>
        </w:rPr>
        <w:annotationRef/>
      </w:r>
      <w:r>
        <w:t>Check for consistent use of capitalization in headers.  I like sentence case but go with journal standard</w:t>
      </w:r>
    </w:p>
  </w:comment>
  <w:comment w:id="85" w:author="Frederick Roth" w:date="2018-10-22T14:06:00Z" w:initials="FR">
    <w:p w14:paraId="22D33265" w14:textId="77777777" w:rsidR="00013996" w:rsidRDefault="00013996" w:rsidP="0015719A">
      <w:pPr>
        <w:jc w:val="both"/>
        <w:rPr>
          <w:lang w:val="en-CA"/>
        </w:rPr>
      </w:pPr>
      <w:r>
        <w:rPr>
          <w:rStyle w:val="CommentReference"/>
        </w:rPr>
        <w:annotationRef/>
      </w:r>
      <w:r w:rsidRPr="005F47BB">
        <w:rPr>
          <w:highlight w:val="yellow"/>
          <w:lang w:val="en-CA"/>
        </w:rPr>
        <w:t xml:space="preserve">Strains bearing </w:t>
      </w:r>
      <w:r w:rsidRPr="005F47BB">
        <w:rPr>
          <w:i/>
          <w:highlight w:val="yellow"/>
          <w:lang w:val="en-CA"/>
        </w:rPr>
        <w:t>ycf1∆</w:t>
      </w:r>
      <w:r w:rsidRPr="005F47BB">
        <w:rPr>
          <w:highlight w:val="yellow"/>
          <w:lang w:val="en-CA"/>
        </w:rPr>
        <w:t xml:space="preserve"> were more likely to be poorly-represented (</w:t>
      </w:r>
      <w:r>
        <w:rPr>
          <w:highlight w:val="yellow"/>
          <w:lang w:val="en-CA"/>
        </w:rPr>
        <w:t>[effect size]</w:t>
      </w:r>
      <w:r w:rsidRPr="005F47BB">
        <w:rPr>
          <w:highlight w:val="yellow"/>
          <w:lang w:val="en-CA"/>
        </w:rPr>
        <w:t xml:space="preserve">; p = 5.3e-05, Fisher’s exact test), suggesting a drug-independent growth defect, while strains bearing </w:t>
      </w:r>
      <w:r w:rsidRPr="005F47BB">
        <w:rPr>
          <w:i/>
          <w:highlight w:val="yellow"/>
          <w:lang w:val="en-CA"/>
        </w:rPr>
        <w:t>aus1∆</w:t>
      </w:r>
      <w:r w:rsidRPr="005F47BB">
        <w:rPr>
          <w:highlight w:val="yellow"/>
          <w:lang w:val="en-CA"/>
        </w:rPr>
        <w:t xml:space="preserve">, </w:t>
      </w:r>
      <w:r w:rsidRPr="005F47BB">
        <w:rPr>
          <w:i/>
          <w:highlight w:val="yellow"/>
          <w:lang w:val="en-CA"/>
        </w:rPr>
        <w:t>nft1∆</w:t>
      </w:r>
      <w:r w:rsidRPr="005F47BB">
        <w:rPr>
          <w:highlight w:val="yellow"/>
          <w:lang w:val="en-CA"/>
        </w:rPr>
        <w:t xml:space="preserve">, or </w:t>
      </w:r>
      <w:r w:rsidRPr="005F47BB">
        <w:rPr>
          <w:i/>
          <w:highlight w:val="yellow"/>
          <w:lang w:val="en-CA"/>
        </w:rPr>
        <w:t xml:space="preserve">pdr15∆ </w:t>
      </w:r>
      <w:r w:rsidRPr="005F47BB">
        <w:rPr>
          <w:highlight w:val="yellow"/>
          <w:lang w:val="en-CA"/>
        </w:rPr>
        <w:t>were more likely to be well-detected (p &lt; 1.3e-04 for each, Fisher’s exact test).</w:t>
      </w:r>
      <w:r>
        <w:rPr>
          <w:lang w:val="en-CA"/>
        </w:rPr>
        <w:t xml:space="preserve">  </w:t>
      </w:r>
    </w:p>
    <w:p w14:paraId="08BF1FE8" w14:textId="2737C9D2" w:rsidR="00013996" w:rsidRDefault="00013996">
      <w:pPr>
        <w:pStyle w:val="CommentText"/>
      </w:pPr>
    </w:p>
  </w:comment>
  <w:comment w:id="86" w:author="Albi Celaj" w:date="2018-10-23T12:46:00Z" w:initials="AC">
    <w:p w14:paraId="57D28F8F" w14:textId="43DA408F" w:rsidR="00013996" w:rsidRDefault="00013996">
      <w:pPr>
        <w:pStyle w:val="CommentText"/>
      </w:pPr>
      <w:r>
        <w:rPr>
          <w:rStyle w:val="CommentReference"/>
        </w:rPr>
        <w:annotationRef/>
      </w:r>
    </w:p>
  </w:comment>
  <w:comment w:id="106" w:author="Frederick Roth" w:date="2018-10-22T14:56:00Z" w:initials="FR">
    <w:p w14:paraId="4336FA62" w14:textId="350E819D" w:rsidR="00013996" w:rsidRDefault="00013996">
      <w:pPr>
        <w:pStyle w:val="CommentText"/>
      </w:pPr>
      <w:r>
        <w:rPr>
          <w:rStyle w:val="CommentReference"/>
        </w:rPr>
        <w:annotationRef/>
      </w:r>
      <w:r w:rsidRPr="005F47BB">
        <w:rPr>
          <w:highlight w:val="yellow"/>
          <w:lang w:val="en-CA"/>
        </w:rPr>
        <w:t>These results suggest that the effects of ABC transporter knockouts on surviving the experimental conditions used to create the pools differs from their effects on growth in the solvent control.</w:t>
      </w:r>
    </w:p>
  </w:comment>
  <w:comment w:id="305" w:author="Albi Celaj" w:date="2018-10-23T16:36:00Z" w:initials="AC">
    <w:p w14:paraId="06DD4FBD" w14:textId="77777777" w:rsidR="00013996" w:rsidRDefault="00013996">
      <w:pPr>
        <w:pStyle w:val="CommentText"/>
      </w:pPr>
      <w:r>
        <w:rPr>
          <w:rStyle w:val="CommentReference"/>
        </w:rPr>
        <w:annotationRef/>
      </w:r>
      <w:r>
        <w:t>Left this part out because there does seem to be multi-knockouts with some resistance that were not found by our GI search algorithm:</w:t>
      </w:r>
    </w:p>
    <w:p w14:paraId="4888BEA9" w14:textId="77777777" w:rsidR="00013996" w:rsidRDefault="00013996">
      <w:pPr>
        <w:pStyle w:val="CommentText"/>
      </w:pPr>
    </w:p>
    <w:p w14:paraId="2546E178" w14:textId="55D9EAC3" w:rsidR="00013996" w:rsidRPr="00594616" w:rsidRDefault="00013996" w:rsidP="00594616">
      <w:pPr>
        <w:widowControl w:val="0"/>
        <w:autoSpaceDE w:val="0"/>
        <w:autoSpaceDN w:val="0"/>
        <w:adjustRightInd w:val="0"/>
        <w:jc w:val="both"/>
        <w:rPr>
          <w:color w:val="000000"/>
        </w:rPr>
      </w:pPr>
      <w:r>
        <w:rPr>
          <w:color w:val="000000"/>
        </w:rPr>
        <w:t xml:space="preserve">For beauvericin, the only drug for which no genetic interactions were found, all strains with </w:t>
      </w:r>
      <w:r w:rsidRPr="00795AAD">
        <w:rPr>
          <w:i/>
          <w:color w:val="000000"/>
        </w:rPr>
        <w:t>YOR1</w:t>
      </w:r>
      <w:r w:rsidRPr="00795AAD">
        <w:rPr>
          <w:i/>
          <w:color w:val="000000"/>
          <w:vertAlign w:val="superscript"/>
        </w:rPr>
        <w:t>+</w:t>
      </w:r>
      <w:r>
        <w:rPr>
          <w:color w:val="000000"/>
        </w:rPr>
        <w:t xml:space="preserve"> genotypes were completely insensitive as previously described</w:t>
      </w:r>
      <w:r>
        <w:rPr>
          <w:color w:val="000000"/>
        </w:rPr>
        <w:fldChar w:fldCharType="begin" w:fldLock="1"/>
      </w:r>
      <w:r>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44&lt;/sup&gt;","plainTextFormattedCitation":"44","previouslyFormattedCitation":"&lt;sup&gt;44&lt;/sup&gt;"},"properties":{"noteIndex":0},"schema":"https://github.com/citation-style-language/schema/raw/master/csl-citation.json"}</w:instrText>
      </w:r>
      <w:r>
        <w:rPr>
          <w:color w:val="000000"/>
        </w:rPr>
        <w:fldChar w:fldCharType="separate"/>
      </w:r>
      <w:r w:rsidRPr="007D4A1E">
        <w:rPr>
          <w:noProof/>
          <w:color w:val="000000"/>
          <w:vertAlign w:val="superscript"/>
        </w:rPr>
        <w:t>44</w:t>
      </w:r>
      <w:r>
        <w:rPr>
          <w:color w:val="000000"/>
        </w:rPr>
        <w:fldChar w:fldCharType="end"/>
      </w:r>
      <w:r>
        <w:rPr>
          <w:color w:val="000000"/>
        </w:rPr>
        <w:t xml:space="preserve">, while all </w:t>
      </w:r>
      <w:r w:rsidRPr="00795AAD">
        <w:rPr>
          <w:i/>
          <w:color w:val="000000"/>
        </w:rPr>
        <w:t>yor1</w:t>
      </w:r>
      <w:r>
        <w:rPr>
          <w:i/>
          <w:color w:val="000000"/>
        </w:rPr>
        <w:t>∆</w:t>
      </w:r>
      <w:r>
        <w:rPr>
          <w:color w:val="000000"/>
        </w:rPr>
        <w:t xml:space="preserve"> genotypes lacked any detectable growth.  We have not explored lower concentrations for beauvericin at which higher-order genetic interactions might yet be found.  </w:t>
      </w:r>
      <w:r>
        <w:rPr>
          <w:rStyle w:val="CommentReference"/>
          <w:rFonts w:asciiTheme="minorHAnsi" w:hAnsiTheme="minorHAnsi" w:cstheme="minorBidi"/>
        </w:rPr>
        <w:annotationRef/>
      </w:r>
    </w:p>
  </w:comment>
  <w:comment w:id="355" w:author="Albi Celaj [3]" w:date="2017-08-24T14:59:00Z" w:initials="AC">
    <w:p w14:paraId="3B2D48F4" w14:textId="5DB28261" w:rsidR="00013996" w:rsidRDefault="00013996">
      <w:pPr>
        <w:pStyle w:val="CommentText"/>
      </w:pPr>
      <w:r>
        <w:t xml:space="preserve">Nozomu: </w:t>
      </w:r>
      <w:r>
        <w:rPr>
          <w:rStyle w:val="CommentReference"/>
        </w:rPr>
        <w:annotationRef/>
      </w:r>
      <w:r>
        <w:t>Are there any differences between RY0622 and GM512 or are they synonymous?</w:t>
      </w:r>
    </w:p>
  </w:comment>
  <w:comment w:id="356" w:author="Albi Celaj [3]" w:date="2017-08-24T14:59:00Z" w:initials="AC">
    <w:p w14:paraId="476F4712" w14:textId="7F4B8F2F" w:rsidR="00013996" w:rsidRDefault="00013996">
      <w:pPr>
        <w:pStyle w:val="CommentText"/>
      </w:pPr>
      <w:r>
        <w:t>-May need details of growth selection media used</w:t>
      </w:r>
    </w:p>
    <w:p w14:paraId="60AC4973" w14:textId="10C0F849" w:rsidR="00013996" w:rsidRDefault="00013996">
      <w:pPr>
        <w:pStyle w:val="CommentText"/>
      </w:pPr>
      <w:r>
        <w:t>-May require source of all chemicals and concentrations used for selection (will ask lab for this)</w:t>
      </w:r>
    </w:p>
    <w:p w14:paraId="0B0708BE" w14:textId="77777777" w:rsidR="00013996" w:rsidRDefault="00013996">
      <w:pPr>
        <w:pStyle w:val="CommentText"/>
      </w:pPr>
    </w:p>
  </w:comment>
  <w:comment w:id="361" w:author="Albi Celaj [3]" w:date="2017-09-05T17:04:00Z" w:initials="AC">
    <w:p w14:paraId="31C0EB38" w14:textId="2C39A26C" w:rsidR="00013996" w:rsidRDefault="00013996">
      <w:pPr>
        <w:pStyle w:val="CommentText"/>
      </w:pPr>
      <w:r>
        <w:rPr>
          <w:rStyle w:val="CommentReference"/>
        </w:rPr>
        <w:annotationRef/>
      </w:r>
      <w:r>
        <w:t>Latest mention in Louai’s notebook used these conditions</w:t>
      </w:r>
    </w:p>
  </w:comment>
  <w:comment w:id="362" w:author="Albi Celaj [3]" w:date="2017-09-05T17:04:00Z" w:initials="AC">
    <w:p w14:paraId="017B1301" w14:textId="77777777" w:rsidR="00013996" w:rsidRDefault="00013996" w:rsidP="00AD3ECF">
      <w:pPr>
        <w:pStyle w:val="CommentText"/>
      </w:pPr>
      <w:r>
        <w:rPr>
          <w:rStyle w:val="CommentReference"/>
        </w:rPr>
        <w:annotationRef/>
      </w:r>
      <w:r>
        <w:t>Latest mention in Louai’s notebook</w:t>
      </w:r>
    </w:p>
  </w:comment>
  <w:comment w:id="367" w:author="Albi Celaj [3]" w:date="2017-09-05T17:04:00Z" w:initials="AC">
    <w:p w14:paraId="3107980F" w14:textId="4EEC4869" w:rsidR="00013996" w:rsidRDefault="00013996"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368" w:author="Albi Celaj [3]" w:date="2017-09-05T17:04:00Z" w:initials="AC">
    <w:p w14:paraId="6CD34C85" w14:textId="77777777" w:rsidR="00013996" w:rsidRDefault="00013996"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369" w:author="Albi Celaj [3]" w:date="2017-09-11T18:31:00Z" w:initials="AC">
    <w:p w14:paraId="1FDF1C98" w14:textId="79341EBA" w:rsidR="00013996" w:rsidRDefault="00013996">
      <w:pPr>
        <w:pStyle w:val="CommentText"/>
      </w:pPr>
      <w:r>
        <w:rPr>
          <w:rStyle w:val="CommentReference"/>
        </w:rPr>
        <w:annotationRef/>
      </w:r>
      <w:r>
        <w:t>I am going to omit the MiSeq step to verify complexity, let me know if it is worth mentioning here + the results</w:t>
      </w:r>
    </w:p>
  </w:comment>
  <w:comment w:id="387" w:author="Albi Celaj [3]" w:date="2017-08-24T14:59:00Z" w:initials="AC">
    <w:p w14:paraId="1B0FAD23" w14:textId="5E4D51B5" w:rsidR="00013996" w:rsidRDefault="00013996">
      <w:pPr>
        <w:pStyle w:val="CommentText"/>
      </w:pPr>
      <w:r>
        <w:rPr>
          <w:rStyle w:val="CommentReference"/>
        </w:rPr>
        <w:annotationRef/>
      </w:r>
      <w:r>
        <w:rPr>
          <w:rStyle w:val="CommentReference"/>
        </w:rPr>
        <w:t>Seems from Louai’s notes that the same protocol was used, so no need to copy and paste</w:t>
      </w:r>
    </w:p>
  </w:comment>
  <w:comment w:id="388" w:author="Albi Celaj [3]" w:date="2017-09-08T11:26:00Z" w:initials="AC">
    <w:p w14:paraId="72154B5F" w14:textId="1C8CA9D3" w:rsidR="00013996" w:rsidRDefault="00013996">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389" w:author="Albi Celaj [3]" w:date="2017-09-12T12:06:00Z" w:initials="AC">
    <w:p w14:paraId="26356F30" w14:textId="3409EC19" w:rsidR="00013996" w:rsidRDefault="00013996">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390" w:author="Albi Celaj [3]" w:date="2017-10-04T16:04:00Z" w:initials="AC">
    <w:p w14:paraId="6A4454E3" w14:textId="77777777" w:rsidR="00013996" w:rsidRDefault="00013996" w:rsidP="00517ABD">
      <w:pPr>
        <w:pStyle w:val="CommentText"/>
      </w:pPr>
      <w:r>
        <w:rPr>
          <w:rStyle w:val="CommentReference"/>
        </w:rPr>
        <w:annotationRef/>
      </w:r>
      <w:r>
        <w:t>Done by Marinella, need to add in the proper supplementary figure</w:t>
      </w:r>
    </w:p>
  </w:comment>
  <w:comment w:id="395" w:author="Albi Celaj [3]" w:date="2017-09-12T11:37:00Z" w:initials="AC">
    <w:p w14:paraId="60F8A169" w14:textId="16F49095" w:rsidR="00013996" w:rsidRDefault="00013996">
      <w:pPr>
        <w:pStyle w:val="CommentText"/>
      </w:pPr>
      <w:r>
        <w:t xml:space="preserve">Nozomu: </w:t>
      </w:r>
      <w:r>
        <w:rPr>
          <w:rStyle w:val="CommentReference"/>
        </w:rPr>
        <w:annotationRef/>
      </w:r>
      <w:r>
        <w:t>There was a bead enrichment strategy mentioned in Louai’s notes.  My assumption is that this wasn’t used ultimately?</w:t>
      </w:r>
    </w:p>
  </w:comment>
  <w:comment w:id="398" w:author="Albi Celaj [3]" w:date="2017-08-24T14:59:00Z" w:initials="AC">
    <w:p w14:paraId="59015036" w14:textId="5198C78B" w:rsidR="00013996" w:rsidRDefault="00013996" w:rsidP="00D76DA1">
      <w:pPr>
        <w:pStyle w:val="CommentText"/>
      </w:pPr>
      <w:r>
        <w:rPr>
          <w:rStyle w:val="CommentReference"/>
        </w:rPr>
        <w:annotationRef/>
      </w:r>
      <w:r>
        <w:t>Nozomu: I have no idea about the sequencing performed here and how the script works</w:t>
      </w:r>
    </w:p>
  </w:comment>
  <w:comment w:id="405" w:author="Albi Celaj [3]" w:date="2017-08-24T14:59:00Z" w:initials="AC">
    <w:p w14:paraId="4CABDCD5" w14:textId="27306C9F" w:rsidR="00013996" w:rsidRDefault="00013996">
      <w:pPr>
        <w:pStyle w:val="CommentText"/>
      </w:pPr>
      <w:r>
        <w:rPr>
          <w:rStyle w:val="CommentReference"/>
        </w:rPr>
        <w:annotationRef/>
      </w:r>
      <w:r>
        <w:rPr>
          <w:rStyle w:val="CommentReference"/>
        </w:rPr>
        <w:t>Nozomu: I will need your help</w:t>
      </w:r>
      <w:r>
        <w:t xml:space="preserve"> to describe the pipeline briefly here. </w:t>
      </w:r>
    </w:p>
  </w:comment>
  <w:comment w:id="416" w:author="Albi Celaj [3]" w:date="2017-08-24T14:59:00Z" w:initials="AC">
    <w:p w14:paraId="2B1613A2" w14:textId="347B3F10" w:rsidR="00013996" w:rsidRDefault="00013996" w:rsidP="00384F51">
      <w:pPr>
        <w:pStyle w:val="CommentText"/>
      </w:pPr>
      <w:r>
        <w:rPr>
          <w:rStyle w:val="CommentReference"/>
        </w:rPr>
        <w:annotationRef/>
      </w:r>
      <w:r>
        <w:t>Note to self: Double check these numbers</w:t>
      </w:r>
    </w:p>
  </w:comment>
  <w:comment w:id="417" w:author="Albi Celaj [3]" w:date="2017-08-24T14:59:00Z" w:initials="AC">
    <w:p w14:paraId="08FBF2F0" w14:textId="71B15834" w:rsidR="00013996" w:rsidRDefault="00013996"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426" w:author="Albi Celaj [3]" w:date="2017-08-24T14:59:00Z" w:initials="AC">
    <w:p w14:paraId="632F96D8" w14:textId="557360B3" w:rsidR="00013996" w:rsidRDefault="00013996"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439" w:author="Albi Celaj [3]" w:date="2017-08-24T14:59:00Z" w:initials="AC">
    <w:p w14:paraId="490BB875" w14:textId="6772F314" w:rsidR="00013996" w:rsidRDefault="00013996">
      <w:pPr>
        <w:pStyle w:val="CommentText"/>
      </w:pPr>
      <w:r>
        <w:rPr>
          <w:rStyle w:val="CommentReference"/>
        </w:rPr>
        <w:annotationRef/>
      </w:r>
      <w:r>
        <w:t>Marinella: Which strain was wild type? Was it the barcoder strain?</w:t>
      </w:r>
    </w:p>
  </w:comment>
  <w:comment w:id="440" w:author="Albi Celaj [3]" w:date="2017-08-24T14:59:00Z" w:initials="AC">
    <w:p w14:paraId="37BF75C7" w14:textId="1A1D5D08" w:rsidR="00013996" w:rsidRDefault="00013996">
      <w:pPr>
        <w:pStyle w:val="CommentText"/>
      </w:pPr>
      <w:r>
        <w:rPr>
          <w:rStyle w:val="CommentReference"/>
        </w:rPr>
        <w:annotationRef/>
      </w:r>
      <w:r>
        <w:t>Marinella may have to review this part, ask for her protocol</w:t>
      </w:r>
    </w:p>
  </w:comment>
  <w:comment w:id="451" w:author="Albi Celaj [3]" w:date="2017-08-24T14:59:00Z" w:initials="AC">
    <w:p w14:paraId="31B34785" w14:textId="0C155E89" w:rsidR="00013996" w:rsidRDefault="00013996">
      <w:pPr>
        <w:pStyle w:val="CommentText"/>
      </w:pPr>
      <w:r>
        <w:rPr>
          <w:rStyle w:val="CommentReference"/>
        </w:rPr>
        <w:annotationRef/>
      </w:r>
      <w:r>
        <w:t>Nozomu: Were there any strains excluded when making these? (e.g. those for which the barcode could not be determined)</w:t>
      </w:r>
    </w:p>
    <w:p w14:paraId="4A90A5F8" w14:textId="77777777" w:rsidR="00013996" w:rsidRDefault="00013996">
      <w:pPr>
        <w:pStyle w:val="CommentText"/>
      </w:pPr>
    </w:p>
    <w:p w14:paraId="1AA9C4F0" w14:textId="0D6A8DAB" w:rsidR="00013996" w:rsidRDefault="00013996">
      <w:pPr>
        <w:pStyle w:val="CommentText"/>
      </w:pPr>
      <w:r>
        <w:t>I could also test this computationally if you don’t have the answer at hand</w:t>
      </w:r>
    </w:p>
  </w:comment>
  <w:comment w:id="452" w:author="Albi Celaj [3]" w:date="2017-08-24T14:59:00Z" w:initials="AC">
    <w:p w14:paraId="2824D19D" w14:textId="7E1FBB76" w:rsidR="00013996" w:rsidRDefault="00013996">
      <w:pPr>
        <w:pStyle w:val="CommentText"/>
      </w:pPr>
      <w:r>
        <w:rPr>
          <w:rStyle w:val="CommentReference"/>
        </w:rPr>
        <w:annotationRef/>
      </w:r>
      <w:r>
        <w:t>Marinella: how much was taken?</w:t>
      </w:r>
    </w:p>
  </w:comment>
  <w:comment w:id="453" w:author="Albi Celaj [3]" w:date="2017-08-24T14:59:00Z" w:initials="AC">
    <w:p w14:paraId="205209DE" w14:textId="0450DDD1" w:rsidR="00013996" w:rsidRDefault="00013996">
      <w:pPr>
        <w:pStyle w:val="CommentText"/>
      </w:pPr>
      <w:r>
        <w:rPr>
          <w:rStyle w:val="CommentReference"/>
        </w:rPr>
        <w:annotationRef/>
      </w:r>
      <w:r>
        <w:rPr>
          <w:rStyle w:val="CommentReference"/>
        </w:rPr>
        <w:t>Marinella: Is this correct?</w:t>
      </w:r>
    </w:p>
  </w:comment>
  <w:comment w:id="458" w:author="Albi Celaj [3]" w:date="2017-08-24T14:59:00Z" w:initials="AC">
    <w:p w14:paraId="668EF928" w14:textId="0D9B7286" w:rsidR="00013996" w:rsidRDefault="00013996">
      <w:pPr>
        <w:pStyle w:val="CommentText"/>
      </w:pPr>
      <w:r>
        <w:rPr>
          <w:rStyle w:val="CommentReference"/>
        </w:rPr>
        <w:annotationRef/>
      </w:r>
      <w:r>
        <w:rPr>
          <w:rStyle w:val="CommentReference"/>
        </w:rPr>
        <w:t>This makes the results more reproducible, but maybe it looks sketchy</w:t>
      </w:r>
    </w:p>
  </w:comment>
  <w:comment w:id="510" w:author="Albi Celaj [3]" w:date="2017-08-24T14:59:00Z" w:initials="AC">
    <w:p w14:paraId="3798F73B" w14:textId="1EC34AD1" w:rsidR="00013996" w:rsidRDefault="00013996">
      <w:pPr>
        <w:pStyle w:val="CommentText"/>
      </w:pPr>
      <w:r>
        <w:rPr>
          <w:rStyle w:val="CommentReference"/>
        </w:rPr>
        <w:annotationRef/>
      </w:r>
      <w:r>
        <w:t>Under construction, experiments ongoing.  This relates to Figure 4C</w:t>
      </w:r>
    </w:p>
  </w:comment>
  <w:comment w:id="518" w:author="Albi Celaj [3]" w:date="2017-08-29T13:35:00Z" w:initials="AC">
    <w:p w14:paraId="1D09427C" w14:textId="47A7C76C" w:rsidR="00013996" w:rsidRDefault="00013996">
      <w:pPr>
        <w:pStyle w:val="CommentText"/>
      </w:pPr>
      <w:r>
        <w:rPr>
          <w:rStyle w:val="CommentReference"/>
        </w:rPr>
        <w:annotationRef/>
      </w:r>
      <w:r>
        <w:rPr>
          <w:rStyle w:val="CommentReference"/>
        </w:rPr>
        <w:t>Jamie: Need confirmation that it was indeed 2%</w:t>
      </w:r>
    </w:p>
  </w:comment>
  <w:comment w:id="519" w:author="Albi Celaj [3]" w:date="2017-08-30T09:29:00Z" w:initials="AC">
    <w:p w14:paraId="2176F66A" w14:textId="3D74FFD6" w:rsidR="00013996" w:rsidRDefault="00013996">
      <w:pPr>
        <w:pStyle w:val="CommentText"/>
      </w:pPr>
      <w:r>
        <w:rPr>
          <w:rStyle w:val="CommentReference"/>
        </w:rPr>
        <w:annotationRef/>
      </w:r>
      <w:r>
        <w:t>Marinella: You had to recreate one of these strains, is it worth mentioning here?</w:t>
      </w:r>
    </w:p>
    <w:p w14:paraId="07D8619E" w14:textId="6BD7FA46" w:rsidR="00013996" w:rsidRDefault="00013996">
      <w:pPr>
        <w:pStyle w:val="CommentText"/>
      </w:pPr>
      <w:r>
        <w:t>- Also need to verify growth conditions, took from Tarassov et al paper</w:t>
      </w:r>
    </w:p>
    <w:p w14:paraId="57A9515B" w14:textId="62E3386E" w:rsidR="00013996" w:rsidRDefault="00013996">
      <w:pPr>
        <w:pStyle w:val="CommentText"/>
      </w:pPr>
      <w:r>
        <w:t>-Need fluconazole concentrations</w:t>
      </w:r>
    </w:p>
  </w:comment>
  <w:comment w:id="528" w:author="Albi Celaj [3]" w:date="2017-08-24T14:59:00Z" w:initials="AC">
    <w:p w14:paraId="7BB2BB8A" w14:textId="0ABC6894" w:rsidR="00013996" w:rsidRDefault="00013996">
      <w:pPr>
        <w:pStyle w:val="CommentText"/>
      </w:pPr>
      <w:r>
        <w:rPr>
          <w:rStyle w:val="CommentReference"/>
        </w:rPr>
        <w:annotationRef/>
      </w:r>
      <w:r>
        <w:t>This part has to be revised later, these experiments are still in progress</w:t>
      </w:r>
    </w:p>
  </w:comment>
  <w:comment w:id="529" w:author="Albi Celaj [3]" w:date="2017-11-07T13:36:00Z" w:initials="AC">
    <w:p w14:paraId="311FD484" w14:textId="0BFFC7D3" w:rsidR="00013996" w:rsidRDefault="00013996">
      <w:pPr>
        <w:pStyle w:val="CommentText"/>
      </w:pPr>
      <w:r>
        <w:rPr>
          <w:rStyle w:val="CommentReference"/>
        </w:rPr>
        <w:annotationRef/>
      </w:r>
      <w:r>
        <w:t>Fritz: Need funding info</w:t>
      </w:r>
    </w:p>
  </w:comment>
  <w:comment w:id="530" w:author="Albi Celaj [3]" w:date="2017-11-07T13:36:00Z" w:initials="AC">
    <w:p w14:paraId="3DB38767" w14:textId="0DD07410" w:rsidR="00013996" w:rsidRDefault="00013996">
      <w:pPr>
        <w:pStyle w:val="CommentText"/>
      </w:pPr>
      <w:r>
        <w:rPr>
          <w:rStyle w:val="CommentReference"/>
        </w:rPr>
        <w:annotationRef/>
      </w:r>
      <w:r>
        <w:t>Under construction…</w:t>
      </w:r>
    </w:p>
  </w:comment>
  <w:comment w:id="531" w:author="Albi Celaj [3]" w:date="2017-08-24T14:59:00Z" w:initials="AC">
    <w:p w14:paraId="47F3AC14" w14:textId="03C6ADEE" w:rsidR="00013996" w:rsidRDefault="00013996">
      <w:pPr>
        <w:pStyle w:val="CommentText"/>
      </w:pPr>
      <w:r>
        <w:t>To add:</w:t>
      </w:r>
    </w:p>
    <w:p w14:paraId="6A1D5EB1" w14:textId="780B4013" w:rsidR="00013996" w:rsidRDefault="00013996">
      <w:pPr>
        <w:pStyle w:val="CommentText"/>
      </w:pPr>
      <w:r>
        <w:t>-Individual growth profiling data</w:t>
      </w:r>
    </w:p>
    <w:p w14:paraId="292854D9" w14:textId="7FEDEF2C" w:rsidR="00013996" w:rsidRDefault="00013996">
      <w:pPr>
        <w:pStyle w:val="CommentText"/>
      </w:pPr>
      <w:r>
        <w:t>-qPCR data</w:t>
      </w:r>
    </w:p>
  </w:comment>
  <w:comment w:id="532" w:author="Albi Celaj [3]" w:date="2017-11-21T13:31:00Z" w:initials="AC">
    <w:p w14:paraId="30228BD1" w14:textId="049329B7" w:rsidR="00013996" w:rsidRDefault="00013996">
      <w:pPr>
        <w:pStyle w:val="CommentText"/>
      </w:pPr>
      <w:r>
        <w:rPr>
          <w:rStyle w:val="CommentReference"/>
        </w:rPr>
        <w:annotationRef/>
      </w:r>
      <w:r>
        <w:t>Have to confirm this</w:t>
      </w:r>
    </w:p>
  </w:comment>
  <w:comment w:id="533" w:author="Albi Celaj [3]" w:date="2017-11-07T13:51:00Z" w:initials="AC">
    <w:p w14:paraId="7ADFE62F" w14:textId="48427114" w:rsidR="00013996" w:rsidRDefault="00013996">
      <w:pPr>
        <w:pStyle w:val="CommentText"/>
      </w:pPr>
      <w:r>
        <w:rPr>
          <w:rStyle w:val="CommentReference"/>
        </w:rPr>
        <w:annotationRef/>
      </w:r>
      <w:r>
        <w:t>I am leaning towards leaving this figure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6776A" w15:done="0"/>
  <w15:commentEx w15:paraId="70B3744C" w15:paraIdParent="2756776A" w15:done="0"/>
  <w15:commentEx w15:paraId="154A8340" w15:done="0"/>
  <w15:commentEx w15:paraId="121438E0" w15:done="0"/>
  <w15:commentEx w15:paraId="08BF1FE8" w15:done="0"/>
  <w15:commentEx w15:paraId="57D28F8F" w15:paraIdParent="08BF1FE8" w15:done="0"/>
  <w15:commentEx w15:paraId="4336FA62" w15:done="0"/>
  <w15:commentEx w15:paraId="2546E178"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30228BD1" w15:done="0"/>
  <w15:commentEx w15:paraId="7ADFE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6776A" w16cid:durableId="1F730C7A"/>
  <w16cid:commentId w16cid:paraId="70B3744C" w16cid:durableId="1F79BD68"/>
  <w16cid:commentId w16cid:paraId="154A8340" w16cid:durableId="1E78807A"/>
  <w16cid:commentId w16cid:paraId="121438E0" w16cid:durableId="1F730D6B"/>
  <w16cid:commentId w16cid:paraId="08BF1FE8" w16cid:durableId="1F7857D1"/>
  <w16cid:commentId w16cid:paraId="57D28F8F" w16cid:durableId="1F79969C"/>
  <w16cid:commentId w16cid:paraId="4336FA62" w16cid:durableId="1F7863A4"/>
  <w16cid:commentId w16cid:paraId="2546E178" w16cid:durableId="1F79CC9E"/>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30228BD1" w16cid:durableId="1E70A74A"/>
  <w16cid:commentId w16cid:paraId="7ADFE62F" w16cid:durableId="1E70A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8DEF0" w14:textId="77777777" w:rsidR="00CE5671" w:rsidRDefault="00CE5671" w:rsidP="006D69DC">
      <w:r>
        <w:separator/>
      </w:r>
    </w:p>
  </w:endnote>
  <w:endnote w:type="continuationSeparator" w:id="0">
    <w:p w14:paraId="48A4DE2F" w14:textId="77777777" w:rsidR="00CE5671" w:rsidRDefault="00CE5671"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D9449" w14:textId="77777777" w:rsidR="00CE5671" w:rsidRDefault="00CE5671" w:rsidP="006D69DC">
      <w:r>
        <w:separator/>
      </w:r>
    </w:p>
  </w:footnote>
  <w:footnote w:type="continuationSeparator" w:id="0">
    <w:p w14:paraId="562EADAE" w14:textId="77777777" w:rsidR="00CE5671" w:rsidRDefault="00CE5671"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Windows Live" w15:userId="725b78b5-2951-40d9-b0b3-05f20b89ce7e"/>
  </w15:person>
  <w15:person w15:author="Albi Celaj [2]">
    <w15:presenceInfo w15:providerId="AD" w15:userId="S::albi.celaj@mail.utoronto.ca::725b78b5-2951-40d9-b0b3-05f20b89ce7e"/>
  </w15:person>
  <w15:person w15:author="Frederick Roth">
    <w15:presenceInfo w15:providerId="Windows Live" w15:userId="eb1175e97672b9a9"/>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B81"/>
    <w:rsid w:val="00003DFF"/>
    <w:rsid w:val="00003EA8"/>
    <w:rsid w:val="00003EB4"/>
    <w:rsid w:val="00004018"/>
    <w:rsid w:val="00004324"/>
    <w:rsid w:val="000047EF"/>
    <w:rsid w:val="00004CEE"/>
    <w:rsid w:val="00005CD2"/>
    <w:rsid w:val="00005FAD"/>
    <w:rsid w:val="000060F7"/>
    <w:rsid w:val="0000660A"/>
    <w:rsid w:val="0000726D"/>
    <w:rsid w:val="00007B6F"/>
    <w:rsid w:val="00007BF7"/>
    <w:rsid w:val="00007CE3"/>
    <w:rsid w:val="00007EC6"/>
    <w:rsid w:val="00010573"/>
    <w:rsid w:val="00010A34"/>
    <w:rsid w:val="00011618"/>
    <w:rsid w:val="000116B1"/>
    <w:rsid w:val="00011AC2"/>
    <w:rsid w:val="0001262B"/>
    <w:rsid w:val="00012855"/>
    <w:rsid w:val="00012C50"/>
    <w:rsid w:val="00012CF1"/>
    <w:rsid w:val="00012FD9"/>
    <w:rsid w:val="00012FFB"/>
    <w:rsid w:val="0001321B"/>
    <w:rsid w:val="00013653"/>
    <w:rsid w:val="00013887"/>
    <w:rsid w:val="00013996"/>
    <w:rsid w:val="00013B85"/>
    <w:rsid w:val="000142F4"/>
    <w:rsid w:val="00014744"/>
    <w:rsid w:val="000149FA"/>
    <w:rsid w:val="00014A32"/>
    <w:rsid w:val="00014BAF"/>
    <w:rsid w:val="0001555C"/>
    <w:rsid w:val="00015E42"/>
    <w:rsid w:val="000161ED"/>
    <w:rsid w:val="000166FC"/>
    <w:rsid w:val="00016B0D"/>
    <w:rsid w:val="000176CD"/>
    <w:rsid w:val="0001789C"/>
    <w:rsid w:val="00017BC1"/>
    <w:rsid w:val="000205FF"/>
    <w:rsid w:val="00020C39"/>
    <w:rsid w:val="00020CE2"/>
    <w:rsid w:val="00020F10"/>
    <w:rsid w:val="000211E2"/>
    <w:rsid w:val="000213BD"/>
    <w:rsid w:val="000216A5"/>
    <w:rsid w:val="00022119"/>
    <w:rsid w:val="00022370"/>
    <w:rsid w:val="000228D3"/>
    <w:rsid w:val="00022CBD"/>
    <w:rsid w:val="00022D04"/>
    <w:rsid w:val="00022FCB"/>
    <w:rsid w:val="00023080"/>
    <w:rsid w:val="00023393"/>
    <w:rsid w:val="00023443"/>
    <w:rsid w:val="00024003"/>
    <w:rsid w:val="00024284"/>
    <w:rsid w:val="000242CE"/>
    <w:rsid w:val="00024F31"/>
    <w:rsid w:val="0002525A"/>
    <w:rsid w:val="00025332"/>
    <w:rsid w:val="0002571E"/>
    <w:rsid w:val="00025BAF"/>
    <w:rsid w:val="0002676A"/>
    <w:rsid w:val="00026B49"/>
    <w:rsid w:val="000270D6"/>
    <w:rsid w:val="0002737F"/>
    <w:rsid w:val="000274E9"/>
    <w:rsid w:val="00027FD5"/>
    <w:rsid w:val="00030241"/>
    <w:rsid w:val="00030366"/>
    <w:rsid w:val="000303AD"/>
    <w:rsid w:val="00030684"/>
    <w:rsid w:val="000307EE"/>
    <w:rsid w:val="00030807"/>
    <w:rsid w:val="000312F9"/>
    <w:rsid w:val="000313E2"/>
    <w:rsid w:val="000315A1"/>
    <w:rsid w:val="00031C9D"/>
    <w:rsid w:val="00032417"/>
    <w:rsid w:val="00032944"/>
    <w:rsid w:val="0003324C"/>
    <w:rsid w:val="0003372F"/>
    <w:rsid w:val="00033EEC"/>
    <w:rsid w:val="00033F26"/>
    <w:rsid w:val="00034092"/>
    <w:rsid w:val="00034562"/>
    <w:rsid w:val="000349EA"/>
    <w:rsid w:val="00034C8A"/>
    <w:rsid w:val="0003644F"/>
    <w:rsid w:val="000368DC"/>
    <w:rsid w:val="00036C34"/>
    <w:rsid w:val="00037459"/>
    <w:rsid w:val="00037817"/>
    <w:rsid w:val="00037B64"/>
    <w:rsid w:val="000402D3"/>
    <w:rsid w:val="00040DF7"/>
    <w:rsid w:val="0004126E"/>
    <w:rsid w:val="00041EBE"/>
    <w:rsid w:val="00041FF2"/>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67C"/>
    <w:rsid w:val="000517D1"/>
    <w:rsid w:val="00051BFA"/>
    <w:rsid w:val="00051EE7"/>
    <w:rsid w:val="000520FE"/>
    <w:rsid w:val="0005237E"/>
    <w:rsid w:val="000525D1"/>
    <w:rsid w:val="00052D2B"/>
    <w:rsid w:val="000534D0"/>
    <w:rsid w:val="00053D1D"/>
    <w:rsid w:val="000541FC"/>
    <w:rsid w:val="00054782"/>
    <w:rsid w:val="00055511"/>
    <w:rsid w:val="00055E61"/>
    <w:rsid w:val="00055F5E"/>
    <w:rsid w:val="000561F3"/>
    <w:rsid w:val="00056237"/>
    <w:rsid w:val="000566FB"/>
    <w:rsid w:val="00056BB0"/>
    <w:rsid w:val="00056FC5"/>
    <w:rsid w:val="000570E2"/>
    <w:rsid w:val="0005739C"/>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7C8"/>
    <w:rsid w:val="00063A0A"/>
    <w:rsid w:val="00063DD6"/>
    <w:rsid w:val="00063E8A"/>
    <w:rsid w:val="00064211"/>
    <w:rsid w:val="00064247"/>
    <w:rsid w:val="00065B48"/>
    <w:rsid w:val="00065D41"/>
    <w:rsid w:val="00066455"/>
    <w:rsid w:val="00066EE3"/>
    <w:rsid w:val="0006712B"/>
    <w:rsid w:val="000678E9"/>
    <w:rsid w:val="00067E77"/>
    <w:rsid w:val="000708AD"/>
    <w:rsid w:val="000716FF"/>
    <w:rsid w:val="00071C42"/>
    <w:rsid w:val="00071C7F"/>
    <w:rsid w:val="00072038"/>
    <w:rsid w:val="000723B0"/>
    <w:rsid w:val="00072934"/>
    <w:rsid w:val="00072BB4"/>
    <w:rsid w:val="00072D47"/>
    <w:rsid w:val="00073541"/>
    <w:rsid w:val="00073A3F"/>
    <w:rsid w:val="00073AE7"/>
    <w:rsid w:val="00074820"/>
    <w:rsid w:val="0007488D"/>
    <w:rsid w:val="0007506E"/>
    <w:rsid w:val="00075179"/>
    <w:rsid w:val="00075902"/>
    <w:rsid w:val="00076354"/>
    <w:rsid w:val="00076569"/>
    <w:rsid w:val="00076589"/>
    <w:rsid w:val="00077DA9"/>
    <w:rsid w:val="000802CC"/>
    <w:rsid w:val="00080308"/>
    <w:rsid w:val="00080475"/>
    <w:rsid w:val="000807DB"/>
    <w:rsid w:val="00080EE1"/>
    <w:rsid w:val="000812E9"/>
    <w:rsid w:val="000824F8"/>
    <w:rsid w:val="00082D7A"/>
    <w:rsid w:val="000831F2"/>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51E"/>
    <w:rsid w:val="00091724"/>
    <w:rsid w:val="000919D1"/>
    <w:rsid w:val="000925DD"/>
    <w:rsid w:val="000926AC"/>
    <w:rsid w:val="00092898"/>
    <w:rsid w:val="000928E2"/>
    <w:rsid w:val="00092955"/>
    <w:rsid w:val="00093472"/>
    <w:rsid w:val="0009349F"/>
    <w:rsid w:val="00093A99"/>
    <w:rsid w:val="00093B93"/>
    <w:rsid w:val="00093EBE"/>
    <w:rsid w:val="00094426"/>
    <w:rsid w:val="000946A1"/>
    <w:rsid w:val="00094C1B"/>
    <w:rsid w:val="00094D37"/>
    <w:rsid w:val="000954A2"/>
    <w:rsid w:val="00095AD4"/>
    <w:rsid w:val="00096BF1"/>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47B8"/>
    <w:rsid w:val="000B4CD5"/>
    <w:rsid w:val="000B4E58"/>
    <w:rsid w:val="000B4F87"/>
    <w:rsid w:val="000B53D6"/>
    <w:rsid w:val="000B5417"/>
    <w:rsid w:val="000B54DB"/>
    <w:rsid w:val="000B5CBC"/>
    <w:rsid w:val="000B6231"/>
    <w:rsid w:val="000B6473"/>
    <w:rsid w:val="000B64DC"/>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CC4"/>
    <w:rsid w:val="000C30DD"/>
    <w:rsid w:val="000C36A9"/>
    <w:rsid w:val="000C3A00"/>
    <w:rsid w:val="000C3FF8"/>
    <w:rsid w:val="000C4760"/>
    <w:rsid w:val="000C5268"/>
    <w:rsid w:val="000C56D2"/>
    <w:rsid w:val="000C58EF"/>
    <w:rsid w:val="000C5C2F"/>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0ED"/>
    <w:rsid w:val="000D410F"/>
    <w:rsid w:val="000D489D"/>
    <w:rsid w:val="000D49D2"/>
    <w:rsid w:val="000D4BFA"/>
    <w:rsid w:val="000D4CE2"/>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93A"/>
    <w:rsid w:val="000E7D4E"/>
    <w:rsid w:val="000E7F52"/>
    <w:rsid w:val="000F00CA"/>
    <w:rsid w:val="000F1014"/>
    <w:rsid w:val="000F1291"/>
    <w:rsid w:val="000F1335"/>
    <w:rsid w:val="000F174B"/>
    <w:rsid w:val="000F1A8A"/>
    <w:rsid w:val="000F1B2A"/>
    <w:rsid w:val="000F1CBF"/>
    <w:rsid w:val="000F2CD7"/>
    <w:rsid w:val="000F2DD5"/>
    <w:rsid w:val="000F37CE"/>
    <w:rsid w:val="000F39CE"/>
    <w:rsid w:val="000F4179"/>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14"/>
    <w:rsid w:val="00102D7B"/>
    <w:rsid w:val="001032F7"/>
    <w:rsid w:val="00103719"/>
    <w:rsid w:val="001038DA"/>
    <w:rsid w:val="00103D6A"/>
    <w:rsid w:val="001043BD"/>
    <w:rsid w:val="001046E3"/>
    <w:rsid w:val="00104F88"/>
    <w:rsid w:val="001058AB"/>
    <w:rsid w:val="00105954"/>
    <w:rsid w:val="001065C7"/>
    <w:rsid w:val="00106708"/>
    <w:rsid w:val="00107269"/>
    <w:rsid w:val="001074D1"/>
    <w:rsid w:val="00107B62"/>
    <w:rsid w:val="00107F5A"/>
    <w:rsid w:val="0011011B"/>
    <w:rsid w:val="001101B3"/>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441"/>
    <w:rsid w:val="00145810"/>
    <w:rsid w:val="0014592D"/>
    <w:rsid w:val="00145C19"/>
    <w:rsid w:val="00146183"/>
    <w:rsid w:val="001461BC"/>
    <w:rsid w:val="001466E7"/>
    <w:rsid w:val="0014685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5719A"/>
    <w:rsid w:val="0015729A"/>
    <w:rsid w:val="00160252"/>
    <w:rsid w:val="0016025B"/>
    <w:rsid w:val="00160556"/>
    <w:rsid w:val="00160B19"/>
    <w:rsid w:val="00160C57"/>
    <w:rsid w:val="00160F91"/>
    <w:rsid w:val="00160FF6"/>
    <w:rsid w:val="001610C4"/>
    <w:rsid w:val="001611B6"/>
    <w:rsid w:val="0016225D"/>
    <w:rsid w:val="00162A01"/>
    <w:rsid w:val="00162BEF"/>
    <w:rsid w:val="00162F91"/>
    <w:rsid w:val="00163626"/>
    <w:rsid w:val="00163C5D"/>
    <w:rsid w:val="001643AF"/>
    <w:rsid w:val="00164434"/>
    <w:rsid w:val="00164DBD"/>
    <w:rsid w:val="001651D9"/>
    <w:rsid w:val="0016584B"/>
    <w:rsid w:val="001668FC"/>
    <w:rsid w:val="00166A99"/>
    <w:rsid w:val="00167638"/>
    <w:rsid w:val="001676C0"/>
    <w:rsid w:val="0016788B"/>
    <w:rsid w:val="00167969"/>
    <w:rsid w:val="001679EE"/>
    <w:rsid w:val="001701EF"/>
    <w:rsid w:val="0017020F"/>
    <w:rsid w:val="001705DB"/>
    <w:rsid w:val="001707A4"/>
    <w:rsid w:val="001707C9"/>
    <w:rsid w:val="0017091A"/>
    <w:rsid w:val="00170AA4"/>
    <w:rsid w:val="00170B05"/>
    <w:rsid w:val="00171577"/>
    <w:rsid w:val="00171648"/>
    <w:rsid w:val="00171BAE"/>
    <w:rsid w:val="001723FC"/>
    <w:rsid w:val="001725B0"/>
    <w:rsid w:val="0017290A"/>
    <w:rsid w:val="001731FC"/>
    <w:rsid w:val="0017320C"/>
    <w:rsid w:val="00173244"/>
    <w:rsid w:val="00173F18"/>
    <w:rsid w:val="001740F5"/>
    <w:rsid w:val="0017411B"/>
    <w:rsid w:val="001746B3"/>
    <w:rsid w:val="0017493E"/>
    <w:rsid w:val="001749C0"/>
    <w:rsid w:val="00174B8D"/>
    <w:rsid w:val="00175420"/>
    <w:rsid w:val="0017550D"/>
    <w:rsid w:val="00176957"/>
    <w:rsid w:val="00176D8A"/>
    <w:rsid w:val="001771F8"/>
    <w:rsid w:val="0017782B"/>
    <w:rsid w:val="001779EE"/>
    <w:rsid w:val="00180011"/>
    <w:rsid w:val="00180292"/>
    <w:rsid w:val="0018093A"/>
    <w:rsid w:val="00180AEC"/>
    <w:rsid w:val="0018105E"/>
    <w:rsid w:val="00181485"/>
    <w:rsid w:val="00181529"/>
    <w:rsid w:val="00181DD1"/>
    <w:rsid w:val="00182726"/>
    <w:rsid w:val="00182854"/>
    <w:rsid w:val="00182CBB"/>
    <w:rsid w:val="00183559"/>
    <w:rsid w:val="00183F4B"/>
    <w:rsid w:val="001844A5"/>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23"/>
    <w:rsid w:val="00192A33"/>
    <w:rsid w:val="00192C59"/>
    <w:rsid w:val="001937E6"/>
    <w:rsid w:val="00193AE1"/>
    <w:rsid w:val="00193E8A"/>
    <w:rsid w:val="00194AA9"/>
    <w:rsid w:val="00194FD7"/>
    <w:rsid w:val="00195167"/>
    <w:rsid w:val="00195D24"/>
    <w:rsid w:val="00195D71"/>
    <w:rsid w:val="00196297"/>
    <w:rsid w:val="001963CB"/>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4394"/>
    <w:rsid w:val="001A4A3A"/>
    <w:rsid w:val="001A4F46"/>
    <w:rsid w:val="001A5111"/>
    <w:rsid w:val="001A5831"/>
    <w:rsid w:val="001A5F12"/>
    <w:rsid w:val="001A6131"/>
    <w:rsid w:val="001A6782"/>
    <w:rsid w:val="001A67E3"/>
    <w:rsid w:val="001A6A41"/>
    <w:rsid w:val="001A6D26"/>
    <w:rsid w:val="001A6DF8"/>
    <w:rsid w:val="001A797B"/>
    <w:rsid w:val="001A7DD8"/>
    <w:rsid w:val="001A7E77"/>
    <w:rsid w:val="001B06FC"/>
    <w:rsid w:val="001B0B68"/>
    <w:rsid w:val="001B0C4D"/>
    <w:rsid w:val="001B1218"/>
    <w:rsid w:val="001B1758"/>
    <w:rsid w:val="001B1B1F"/>
    <w:rsid w:val="001B1E4A"/>
    <w:rsid w:val="001B24C1"/>
    <w:rsid w:val="001B348D"/>
    <w:rsid w:val="001B37E7"/>
    <w:rsid w:val="001B3F8B"/>
    <w:rsid w:val="001B3FE1"/>
    <w:rsid w:val="001B42B2"/>
    <w:rsid w:val="001B456B"/>
    <w:rsid w:val="001B464E"/>
    <w:rsid w:val="001B4936"/>
    <w:rsid w:val="001B4BDC"/>
    <w:rsid w:val="001B52AA"/>
    <w:rsid w:val="001B537C"/>
    <w:rsid w:val="001B54C4"/>
    <w:rsid w:val="001B558D"/>
    <w:rsid w:val="001B572E"/>
    <w:rsid w:val="001B6102"/>
    <w:rsid w:val="001B6BEF"/>
    <w:rsid w:val="001B6C41"/>
    <w:rsid w:val="001B76DD"/>
    <w:rsid w:val="001B7F09"/>
    <w:rsid w:val="001C06AE"/>
    <w:rsid w:val="001C0CC1"/>
    <w:rsid w:val="001C1ED0"/>
    <w:rsid w:val="001C2341"/>
    <w:rsid w:val="001C271A"/>
    <w:rsid w:val="001C2E01"/>
    <w:rsid w:val="001C2FD8"/>
    <w:rsid w:val="001C31A3"/>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AAF"/>
    <w:rsid w:val="001D5ECF"/>
    <w:rsid w:val="001D6027"/>
    <w:rsid w:val="001D70A9"/>
    <w:rsid w:val="001D7152"/>
    <w:rsid w:val="001D73FA"/>
    <w:rsid w:val="001D74AB"/>
    <w:rsid w:val="001D77B8"/>
    <w:rsid w:val="001D788B"/>
    <w:rsid w:val="001D7ADA"/>
    <w:rsid w:val="001E0419"/>
    <w:rsid w:val="001E147C"/>
    <w:rsid w:val="001E1AF5"/>
    <w:rsid w:val="001E1DD3"/>
    <w:rsid w:val="001E20EF"/>
    <w:rsid w:val="001E2396"/>
    <w:rsid w:val="001E2DEA"/>
    <w:rsid w:val="001E2EE0"/>
    <w:rsid w:val="001E3508"/>
    <w:rsid w:val="001E3585"/>
    <w:rsid w:val="001E36C8"/>
    <w:rsid w:val="001E430A"/>
    <w:rsid w:val="001E45FD"/>
    <w:rsid w:val="001E4ACD"/>
    <w:rsid w:val="001E4FC1"/>
    <w:rsid w:val="001E575F"/>
    <w:rsid w:val="001E61C6"/>
    <w:rsid w:val="001E66C0"/>
    <w:rsid w:val="001E68A7"/>
    <w:rsid w:val="001E6982"/>
    <w:rsid w:val="001E6AEE"/>
    <w:rsid w:val="001E6CAA"/>
    <w:rsid w:val="001E7158"/>
    <w:rsid w:val="001E7376"/>
    <w:rsid w:val="001E76CB"/>
    <w:rsid w:val="001F0020"/>
    <w:rsid w:val="001F01EA"/>
    <w:rsid w:val="001F052C"/>
    <w:rsid w:val="001F1F7F"/>
    <w:rsid w:val="001F2501"/>
    <w:rsid w:val="001F2999"/>
    <w:rsid w:val="001F29B5"/>
    <w:rsid w:val="001F3541"/>
    <w:rsid w:val="001F36D5"/>
    <w:rsid w:val="001F40B2"/>
    <w:rsid w:val="001F4165"/>
    <w:rsid w:val="001F43AC"/>
    <w:rsid w:val="001F4426"/>
    <w:rsid w:val="001F45A7"/>
    <w:rsid w:val="001F45BF"/>
    <w:rsid w:val="001F4672"/>
    <w:rsid w:val="001F47C2"/>
    <w:rsid w:val="001F4C09"/>
    <w:rsid w:val="001F52D4"/>
    <w:rsid w:val="001F53B8"/>
    <w:rsid w:val="001F5438"/>
    <w:rsid w:val="001F5DF7"/>
    <w:rsid w:val="001F5ED6"/>
    <w:rsid w:val="001F636F"/>
    <w:rsid w:val="001F7021"/>
    <w:rsid w:val="001F7109"/>
    <w:rsid w:val="001F79AD"/>
    <w:rsid w:val="00200118"/>
    <w:rsid w:val="00200532"/>
    <w:rsid w:val="002019DE"/>
    <w:rsid w:val="00201C38"/>
    <w:rsid w:val="00202123"/>
    <w:rsid w:val="00202203"/>
    <w:rsid w:val="00202C5E"/>
    <w:rsid w:val="00202DC4"/>
    <w:rsid w:val="002032F3"/>
    <w:rsid w:val="00203B9A"/>
    <w:rsid w:val="002041DA"/>
    <w:rsid w:val="00204342"/>
    <w:rsid w:val="00204CE6"/>
    <w:rsid w:val="00204EE4"/>
    <w:rsid w:val="00205726"/>
    <w:rsid w:val="00205943"/>
    <w:rsid w:val="00205ADD"/>
    <w:rsid w:val="002061FD"/>
    <w:rsid w:val="0020633E"/>
    <w:rsid w:val="00206589"/>
    <w:rsid w:val="002071B4"/>
    <w:rsid w:val="002075F3"/>
    <w:rsid w:val="00210293"/>
    <w:rsid w:val="0021087A"/>
    <w:rsid w:val="002115E2"/>
    <w:rsid w:val="0021161F"/>
    <w:rsid w:val="00211752"/>
    <w:rsid w:val="0021183B"/>
    <w:rsid w:val="0021194A"/>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495"/>
    <w:rsid w:val="00221A39"/>
    <w:rsid w:val="00221DB6"/>
    <w:rsid w:val="00222478"/>
    <w:rsid w:val="002224A5"/>
    <w:rsid w:val="00222796"/>
    <w:rsid w:val="00222CFA"/>
    <w:rsid w:val="00223571"/>
    <w:rsid w:val="00223A81"/>
    <w:rsid w:val="00223D3A"/>
    <w:rsid w:val="0022416E"/>
    <w:rsid w:val="002241E3"/>
    <w:rsid w:val="00224519"/>
    <w:rsid w:val="002245E9"/>
    <w:rsid w:val="0022477A"/>
    <w:rsid w:val="00224C04"/>
    <w:rsid w:val="00224F0E"/>
    <w:rsid w:val="00224FCB"/>
    <w:rsid w:val="0022531E"/>
    <w:rsid w:val="00225C5D"/>
    <w:rsid w:val="00226008"/>
    <w:rsid w:val="0022642D"/>
    <w:rsid w:val="00226CC7"/>
    <w:rsid w:val="00226E6D"/>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20D"/>
    <w:rsid w:val="0024061A"/>
    <w:rsid w:val="002406B6"/>
    <w:rsid w:val="002410C9"/>
    <w:rsid w:val="00242947"/>
    <w:rsid w:val="00242ACB"/>
    <w:rsid w:val="00242B4C"/>
    <w:rsid w:val="00242C07"/>
    <w:rsid w:val="00242C6D"/>
    <w:rsid w:val="00242CBB"/>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8B"/>
    <w:rsid w:val="002560EB"/>
    <w:rsid w:val="0025641F"/>
    <w:rsid w:val="0025755F"/>
    <w:rsid w:val="00257BAF"/>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65A"/>
    <w:rsid w:val="002647BB"/>
    <w:rsid w:val="00264C40"/>
    <w:rsid w:val="00264CA7"/>
    <w:rsid w:val="00264E61"/>
    <w:rsid w:val="00264E8D"/>
    <w:rsid w:val="00265085"/>
    <w:rsid w:val="00265254"/>
    <w:rsid w:val="00265774"/>
    <w:rsid w:val="002657BE"/>
    <w:rsid w:val="00265BFD"/>
    <w:rsid w:val="00265FB4"/>
    <w:rsid w:val="0026628F"/>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90F"/>
    <w:rsid w:val="00274A89"/>
    <w:rsid w:val="00274BCD"/>
    <w:rsid w:val="00274D61"/>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3198"/>
    <w:rsid w:val="00283FB6"/>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7DB"/>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B12"/>
    <w:rsid w:val="00292C03"/>
    <w:rsid w:val="00292D7C"/>
    <w:rsid w:val="00292E15"/>
    <w:rsid w:val="002930F2"/>
    <w:rsid w:val="00293390"/>
    <w:rsid w:val="002947DA"/>
    <w:rsid w:val="00294C6D"/>
    <w:rsid w:val="00294E7F"/>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57D2"/>
    <w:rsid w:val="002A5E15"/>
    <w:rsid w:val="002A5F0C"/>
    <w:rsid w:val="002A6074"/>
    <w:rsid w:val="002A61D1"/>
    <w:rsid w:val="002A63BE"/>
    <w:rsid w:val="002A673C"/>
    <w:rsid w:val="002A6830"/>
    <w:rsid w:val="002A6C6F"/>
    <w:rsid w:val="002A71EC"/>
    <w:rsid w:val="002A7620"/>
    <w:rsid w:val="002A79B3"/>
    <w:rsid w:val="002A7A7A"/>
    <w:rsid w:val="002B03D7"/>
    <w:rsid w:val="002B03E4"/>
    <w:rsid w:val="002B04CB"/>
    <w:rsid w:val="002B052D"/>
    <w:rsid w:val="002B05D4"/>
    <w:rsid w:val="002B0A74"/>
    <w:rsid w:val="002B0AD4"/>
    <w:rsid w:val="002B1BCE"/>
    <w:rsid w:val="002B1C54"/>
    <w:rsid w:val="002B2006"/>
    <w:rsid w:val="002B28C3"/>
    <w:rsid w:val="002B2A60"/>
    <w:rsid w:val="002B2AF9"/>
    <w:rsid w:val="002B39D5"/>
    <w:rsid w:val="002B3E6C"/>
    <w:rsid w:val="002B442D"/>
    <w:rsid w:val="002B44E2"/>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ABC"/>
    <w:rsid w:val="002C3BAD"/>
    <w:rsid w:val="002C3F25"/>
    <w:rsid w:val="002C4097"/>
    <w:rsid w:val="002C45E2"/>
    <w:rsid w:val="002C4B5D"/>
    <w:rsid w:val="002C4C89"/>
    <w:rsid w:val="002C5507"/>
    <w:rsid w:val="002C5E03"/>
    <w:rsid w:val="002C5F71"/>
    <w:rsid w:val="002C5F81"/>
    <w:rsid w:val="002C64B8"/>
    <w:rsid w:val="002C6A68"/>
    <w:rsid w:val="002C6BB4"/>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A73"/>
    <w:rsid w:val="002D4F18"/>
    <w:rsid w:val="002D56B3"/>
    <w:rsid w:val="002D5C1C"/>
    <w:rsid w:val="002D615A"/>
    <w:rsid w:val="002D6A12"/>
    <w:rsid w:val="002D6A5D"/>
    <w:rsid w:val="002D6C41"/>
    <w:rsid w:val="002E028A"/>
    <w:rsid w:val="002E0653"/>
    <w:rsid w:val="002E0709"/>
    <w:rsid w:val="002E08B9"/>
    <w:rsid w:val="002E0C42"/>
    <w:rsid w:val="002E1620"/>
    <w:rsid w:val="002E19B9"/>
    <w:rsid w:val="002E1C03"/>
    <w:rsid w:val="002E1D5B"/>
    <w:rsid w:val="002E20D7"/>
    <w:rsid w:val="002E2574"/>
    <w:rsid w:val="002E34C6"/>
    <w:rsid w:val="002E3D59"/>
    <w:rsid w:val="002E407A"/>
    <w:rsid w:val="002E44D2"/>
    <w:rsid w:val="002E48FD"/>
    <w:rsid w:val="002E5B59"/>
    <w:rsid w:val="002E612D"/>
    <w:rsid w:val="002E631F"/>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4EE"/>
    <w:rsid w:val="002F2EF9"/>
    <w:rsid w:val="002F3347"/>
    <w:rsid w:val="002F34C1"/>
    <w:rsid w:val="002F37D7"/>
    <w:rsid w:val="002F386C"/>
    <w:rsid w:val="002F3948"/>
    <w:rsid w:val="002F3D08"/>
    <w:rsid w:val="002F4685"/>
    <w:rsid w:val="002F487A"/>
    <w:rsid w:val="002F4BBE"/>
    <w:rsid w:val="002F4EE7"/>
    <w:rsid w:val="002F4FDA"/>
    <w:rsid w:val="002F52D4"/>
    <w:rsid w:val="002F57DA"/>
    <w:rsid w:val="002F5A38"/>
    <w:rsid w:val="002F5CAC"/>
    <w:rsid w:val="002F5CFD"/>
    <w:rsid w:val="002F5F44"/>
    <w:rsid w:val="002F62FC"/>
    <w:rsid w:val="002F66A0"/>
    <w:rsid w:val="00300184"/>
    <w:rsid w:val="0030025F"/>
    <w:rsid w:val="003006A3"/>
    <w:rsid w:val="003007A9"/>
    <w:rsid w:val="00300B33"/>
    <w:rsid w:val="00301A02"/>
    <w:rsid w:val="00301C33"/>
    <w:rsid w:val="0030203D"/>
    <w:rsid w:val="00302445"/>
    <w:rsid w:val="003024F8"/>
    <w:rsid w:val="0030260D"/>
    <w:rsid w:val="00302792"/>
    <w:rsid w:val="00302D16"/>
    <w:rsid w:val="00302EAA"/>
    <w:rsid w:val="00302F65"/>
    <w:rsid w:val="003031CB"/>
    <w:rsid w:val="003037AC"/>
    <w:rsid w:val="00303C3C"/>
    <w:rsid w:val="00303EEB"/>
    <w:rsid w:val="00304AD7"/>
    <w:rsid w:val="00304B9D"/>
    <w:rsid w:val="00304BF7"/>
    <w:rsid w:val="00304C98"/>
    <w:rsid w:val="00304D11"/>
    <w:rsid w:val="00305405"/>
    <w:rsid w:val="00305915"/>
    <w:rsid w:val="00305B12"/>
    <w:rsid w:val="003066AF"/>
    <w:rsid w:val="00306725"/>
    <w:rsid w:val="0030736A"/>
    <w:rsid w:val="0030754B"/>
    <w:rsid w:val="00310238"/>
    <w:rsid w:val="00310667"/>
    <w:rsid w:val="00310769"/>
    <w:rsid w:val="00310D07"/>
    <w:rsid w:val="003115E1"/>
    <w:rsid w:val="003118EB"/>
    <w:rsid w:val="00311B5A"/>
    <w:rsid w:val="00311DF2"/>
    <w:rsid w:val="0031281C"/>
    <w:rsid w:val="00312993"/>
    <w:rsid w:val="00312FEB"/>
    <w:rsid w:val="00313B69"/>
    <w:rsid w:val="00313F62"/>
    <w:rsid w:val="00314EB9"/>
    <w:rsid w:val="00315513"/>
    <w:rsid w:val="00316809"/>
    <w:rsid w:val="00316BD1"/>
    <w:rsid w:val="00316C3A"/>
    <w:rsid w:val="00317081"/>
    <w:rsid w:val="00317B8B"/>
    <w:rsid w:val="00317DE4"/>
    <w:rsid w:val="00320F26"/>
    <w:rsid w:val="00320FD9"/>
    <w:rsid w:val="00321F98"/>
    <w:rsid w:val="0032207D"/>
    <w:rsid w:val="003223F9"/>
    <w:rsid w:val="00323193"/>
    <w:rsid w:val="00324357"/>
    <w:rsid w:val="003252D6"/>
    <w:rsid w:val="00325E97"/>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B4"/>
    <w:rsid w:val="003326FC"/>
    <w:rsid w:val="003328BC"/>
    <w:rsid w:val="00333138"/>
    <w:rsid w:val="003332EC"/>
    <w:rsid w:val="0033336B"/>
    <w:rsid w:val="003338C7"/>
    <w:rsid w:val="00333E3E"/>
    <w:rsid w:val="003343E3"/>
    <w:rsid w:val="003351F5"/>
    <w:rsid w:val="0033584C"/>
    <w:rsid w:val="00335B48"/>
    <w:rsid w:val="00335B6C"/>
    <w:rsid w:val="0033607B"/>
    <w:rsid w:val="00336F21"/>
    <w:rsid w:val="00337643"/>
    <w:rsid w:val="00337C6D"/>
    <w:rsid w:val="00337D15"/>
    <w:rsid w:val="0034047E"/>
    <w:rsid w:val="00340923"/>
    <w:rsid w:val="00340F3F"/>
    <w:rsid w:val="003412C2"/>
    <w:rsid w:val="00341B48"/>
    <w:rsid w:val="00341B70"/>
    <w:rsid w:val="0034205D"/>
    <w:rsid w:val="0034398D"/>
    <w:rsid w:val="00344183"/>
    <w:rsid w:val="00345169"/>
    <w:rsid w:val="003454ED"/>
    <w:rsid w:val="0034556F"/>
    <w:rsid w:val="0034579E"/>
    <w:rsid w:val="00345B34"/>
    <w:rsid w:val="00345E3C"/>
    <w:rsid w:val="00345FE7"/>
    <w:rsid w:val="00347409"/>
    <w:rsid w:val="0034740E"/>
    <w:rsid w:val="00347A7F"/>
    <w:rsid w:val="003500C5"/>
    <w:rsid w:val="00350338"/>
    <w:rsid w:val="00350384"/>
    <w:rsid w:val="003503C6"/>
    <w:rsid w:val="003510BC"/>
    <w:rsid w:val="0035118B"/>
    <w:rsid w:val="00352373"/>
    <w:rsid w:val="00352F5E"/>
    <w:rsid w:val="0035381B"/>
    <w:rsid w:val="003538EA"/>
    <w:rsid w:val="00353BFE"/>
    <w:rsid w:val="00353F0C"/>
    <w:rsid w:val="00354087"/>
    <w:rsid w:val="003545B6"/>
    <w:rsid w:val="00354A78"/>
    <w:rsid w:val="0035506D"/>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FA9"/>
    <w:rsid w:val="00363519"/>
    <w:rsid w:val="00363FEA"/>
    <w:rsid w:val="00364590"/>
    <w:rsid w:val="003648D2"/>
    <w:rsid w:val="00364E9A"/>
    <w:rsid w:val="00364F41"/>
    <w:rsid w:val="00364FDB"/>
    <w:rsid w:val="00365318"/>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B36"/>
    <w:rsid w:val="00374DE7"/>
    <w:rsid w:val="003756DE"/>
    <w:rsid w:val="00375C88"/>
    <w:rsid w:val="003766B4"/>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42C6"/>
    <w:rsid w:val="00394309"/>
    <w:rsid w:val="0039432A"/>
    <w:rsid w:val="0039455E"/>
    <w:rsid w:val="00394861"/>
    <w:rsid w:val="00394B36"/>
    <w:rsid w:val="00394C77"/>
    <w:rsid w:val="00394EA0"/>
    <w:rsid w:val="00395C9C"/>
    <w:rsid w:val="003966F1"/>
    <w:rsid w:val="003966FD"/>
    <w:rsid w:val="00396AC7"/>
    <w:rsid w:val="00396E05"/>
    <w:rsid w:val="003971BE"/>
    <w:rsid w:val="00397606"/>
    <w:rsid w:val="00397DE8"/>
    <w:rsid w:val="003A00C1"/>
    <w:rsid w:val="003A0205"/>
    <w:rsid w:val="003A0327"/>
    <w:rsid w:val="003A05D2"/>
    <w:rsid w:val="003A089E"/>
    <w:rsid w:val="003A08FD"/>
    <w:rsid w:val="003A0AFF"/>
    <w:rsid w:val="003A0C27"/>
    <w:rsid w:val="003A11C4"/>
    <w:rsid w:val="003A154F"/>
    <w:rsid w:val="003A1A6F"/>
    <w:rsid w:val="003A1BE8"/>
    <w:rsid w:val="003A2FA8"/>
    <w:rsid w:val="003A358D"/>
    <w:rsid w:val="003A38CF"/>
    <w:rsid w:val="003A3A91"/>
    <w:rsid w:val="003A3FAA"/>
    <w:rsid w:val="003A41D4"/>
    <w:rsid w:val="003A4218"/>
    <w:rsid w:val="003A42F8"/>
    <w:rsid w:val="003A4C8B"/>
    <w:rsid w:val="003A4E50"/>
    <w:rsid w:val="003A4E9A"/>
    <w:rsid w:val="003A5146"/>
    <w:rsid w:val="003A529C"/>
    <w:rsid w:val="003A566D"/>
    <w:rsid w:val="003A5824"/>
    <w:rsid w:val="003A5EDA"/>
    <w:rsid w:val="003A6038"/>
    <w:rsid w:val="003A631E"/>
    <w:rsid w:val="003A63BF"/>
    <w:rsid w:val="003A6A38"/>
    <w:rsid w:val="003A6EF1"/>
    <w:rsid w:val="003A6FCE"/>
    <w:rsid w:val="003B0785"/>
    <w:rsid w:val="003B0814"/>
    <w:rsid w:val="003B1FDA"/>
    <w:rsid w:val="003B20FE"/>
    <w:rsid w:val="003B211F"/>
    <w:rsid w:val="003B2460"/>
    <w:rsid w:val="003B2917"/>
    <w:rsid w:val="003B2F13"/>
    <w:rsid w:val="003B3029"/>
    <w:rsid w:val="003B31AC"/>
    <w:rsid w:val="003B3252"/>
    <w:rsid w:val="003B36F2"/>
    <w:rsid w:val="003B3DFA"/>
    <w:rsid w:val="003B44CB"/>
    <w:rsid w:val="003B521C"/>
    <w:rsid w:val="003B53FD"/>
    <w:rsid w:val="003B55D2"/>
    <w:rsid w:val="003B57C3"/>
    <w:rsid w:val="003B5F45"/>
    <w:rsid w:val="003B6397"/>
    <w:rsid w:val="003B6539"/>
    <w:rsid w:val="003B6874"/>
    <w:rsid w:val="003B6882"/>
    <w:rsid w:val="003B6B0E"/>
    <w:rsid w:val="003B6C20"/>
    <w:rsid w:val="003B6EB6"/>
    <w:rsid w:val="003B6EC0"/>
    <w:rsid w:val="003B7282"/>
    <w:rsid w:val="003B7724"/>
    <w:rsid w:val="003B7C7A"/>
    <w:rsid w:val="003B7CF3"/>
    <w:rsid w:val="003C04C7"/>
    <w:rsid w:val="003C0748"/>
    <w:rsid w:val="003C0DAE"/>
    <w:rsid w:val="003C0EC1"/>
    <w:rsid w:val="003C139B"/>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7B08"/>
    <w:rsid w:val="003D7CEE"/>
    <w:rsid w:val="003D7CF8"/>
    <w:rsid w:val="003E0020"/>
    <w:rsid w:val="003E0C4C"/>
    <w:rsid w:val="003E0CEF"/>
    <w:rsid w:val="003E0DA4"/>
    <w:rsid w:val="003E10D3"/>
    <w:rsid w:val="003E2436"/>
    <w:rsid w:val="003E260A"/>
    <w:rsid w:val="003E2ED4"/>
    <w:rsid w:val="003E34CF"/>
    <w:rsid w:val="003E48D0"/>
    <w:rsid w:val="003E55E6"/>
    <w:rsid w:val="003E58AA"/>
    <w:rsid w:val="003E5D3C"/>
    <w:rsid w:val="003E661F"/>
    <w:rsid w:val="003E6842"/>
    <w:rsid w:val="003E6DB8"/>
    <w:rsid w:val="003E701C"/>
    <w:rsid w:val="003E7203"/>
    <w:rsid w:val="003E75FC"/>
    <w:rsid w:val="003E7631"/>
    <w:rsid w:val="003E76A6"/>
    <w:rsid w:val="003E78C2"/>
    <w:rsid w:val="003F00CD"/>
    <w:rsid w:val="003F0865"/>
    <w:rsid w:val="003F09B7"/>
    <w:rsid w:val="003F1573"/>
    <w:rsid w:val="003F16A1"/>
    <w:rsid w:val="003F1C9E"/>
    <w:rsid w:val="003F20CA"/>
    <w:rsid w:val="003F25B3"/>
    <w:rsid w:val="003F2763"/>
    <w:rsid w:val="003F2A08"/>
    <w:rsid w:val="003F2A74"/>
    <w:rsid w:val="003F2B0E"/>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230"/>
    <w:rsid w:val="004013E2"/>
    <w:rsid w:val="00401CD0"/>
    <w:rsid w:val="00401E5D"/>
    <w:rsid w:val="00401FBD"/>
    <w:rsid w:val="004024B0"/>
    <w:rsid w:val="00402582"/>
    <w:rsid w:val="00402604"/>
    <w:rsid w:val="00402EE4"/>
    <w:rsid w:val="0040312D"/>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50D1"/>
    <w:rsid w:val="00415132"/>
    <w:rsid w:val="00415276"/>
    <w:rsid w:val="00415727"/>
    <w:rsid w:val="00415BD3"/>
    <w:rsid w:val="00415D5B"/>
    <w:rsid w:val="00415E5C"/>
    <w:rsid w:val="00415EBD"/>
    <w:rsid w:val="00415F89"/>
    <w:rsid w:val="00417B31"/>
    <w:rsid w:val="0042003A"/>
    <w:rsid w:val="0042069B"/>
    <w:rsid w:val="00420864"/>
    <w:rsid w:val="00420A68"/>
    <w:rsid w:val="00420C11"/>
    <w:rsid w:val="00420E6D"/>
    <w:rsid w:val="00421099"/>
    <w:rsid w:val="004210F6"/>
    <w:rsid w:val="00421710"/>
    <w:rsid w:val="0042184C"/>
    <w:rsid w:val="00421A54"/>
    <w:rsid w:val="00422103"/>
    <w:rsid w:val="00422139"/>
    <w:rsid w:val="004222C3"/>
    <w:rsid w:val="00422CE4"/>
    <w:rsid w:val="00422DC0"/>
    <w:rsid w:val="004230B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68CE"/>
    <w:rsid w:val="004376E2"/>
    <w:rsid w:val="00437813"/>
    <w:rsid w:val="00437EC7"/>
    <w:rsid w:val="004414A6"/>
    <w:rsid w:val="00442704"/>
    <w:rsid w:val="00442898"/>
    <w:rsid w:val="00443038"/>
    <w:rsid w:val="00443A22"/>
    <w:rsid w:val="00443A9F"/>
    <w:rsid w:val="004441D9"/>
    <w:rsid w:val="0044456F"/>
    <w:rsid w:val="00445005"/>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D98"/>
    <w:rsid w:val="00455126"/>
    <w:rsid w:val="00455B35"/>
    <w:rsid w:val="00455C5E"/>
    <w:rsid w:val="00456889"/>
    <w:rsid w:val="004568E1"/>
    <w:rsid w:val="0045692F"/>
    <w:rsid w:val="00456A8D"/>
    <w:rsid w:val="00456EBF"/>
    <w:rsid w:val="00456F42"/>
    <w:rsid w:val="0045711C"/>
    <w:rsid w:val="00457615"/>
    <w:rsid w:val="00457802"/>
    <w:rsid w:val="004579A9"/>
    <w:rsid w:val="00457AD5"/>
    <w:rsid w:val="0046090B"/>
    <w:rsid w:val="00460FD1"/>
    <w:rsid w:val="0046236A"/>
    <w:rsid w:val="004629D1"/>
    <w:rsid w:val="00462BC9"/>
    <w:rsid w:val="00462DC1"/>
    <w:rsid w:val="00463012"/>
    <w:rsid w:val="0046368F"/>
    <w:rsid w:val="0046369C"/>
    <w:rsid w:val="004638EE"/>
    <w:rsid w:val="00463AE5"/>
    <w:rsid w:val="004647E2"/>
    <w:rsid w:val="00464D84"/>
    <w:rsid w:val="004652E4"/>
    <w:rsid w:val="0046569B"/>
    <w:rsid w:val="004659FB"/>
    <w:rsid w:val="00465D55"/>
    <w:rsid w:val="00465DBB"/>
    <w:rsid w:val="00466586"/>
    <w:rsid w:val="00466A68"/>
    <w:rsid w:val="00466CBA"/>
    <w:rsid w:val="0046706B"/>
    <w:rsid w:val="00467167"/>
    <w:rsid w:val="00467245"/>
    <w:rsid w:val="004676F2"/>
    <w:rsid w:val="00470159"/>
    <w:rsid w:val="004705CA"/>
    <w:rsid w:val="00470A9F"/>
    <w:rsid w:val="00470B60"/>
    <w:rsid w:val="00471029"/>
    <w:rsid w:val="00471CA1"/>
    <w:rsid w:val="0047200C"/>
    <w:rsid w:val="00472561"/>
    <w:rsid w:val="004725AD"/>
    <w:rsid w:val="00472D62"/>
    <w:rsid w:val="0047313D"/>
    <w:rsid w:val="0047327D"/>
    <w:rsid w:val="00473312"/>
    <w:rsid w:val="004735DD"/>
    <w:rsid w:val="0047379F"/>
    <w:rsid w:val="004748F8"/>
    <w:rsid w:val="004749F5"/>
    <w:rsid w:val="00474F7D"/>
    <w:rsid w:val="00475725"/>
    <w:rsid w:val="00475DA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C4F"/>
    <w:rsid w:val="00485E90"/>
    <w:rsid w:val="00485EBD"/>
    <w:rsid w:val="004866EB"/>
    <w:rsid w:val="004866F5"/>
    <w:rsid w:val="0048728A"/>
    <w:rsid w:val="0049015E"/>
    <w:rsid w:val="00490326"/>
    <w:rsid w:val="00490393"/>
    <w:rsid w:val="00490C29"/>
    <w:rsid w:val="00490CC8"/>
    <w:rsid w:val="00490F93"/>
    <w:rsid w:val="00491A82"/>
    <w:rsid w:val="004923D3"/>
    <w:rsid w:val="0049250C"/>
    <w:rsid w:val="004925F7"/>
    <w:rsid w:val="004926B8"/>
    <w:rsid w:val="00492D39"/>
    <w:rsid w:val="004934CC"/>
    <w:rsid w:val="004937C0"/>
    <w:rsid w:val="0049401C"/>
    <w:rsid w:val="0049509D"/>
    <w:rsid w:val="004951AA"/>
    <w:rsid w:val="00495481"/>
    <w:rsid w:val="00495952"/>
    <w:rsid w:val="00496813"/>
    <w:rsid w:val="00496A77"/>
    <w:rsid w:val="00496D6E"/>
    <w:rsid w:val="004972DD"/>
    <w:rsid w:val="004974EA"/>
    <w:rsid w:val="0049753E"/>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B0F"/>
    <w:rsid w:val="004A45AF"/>
    <w:rsid w:val="004A54D2"/>
    <w:rsid w:val="004A54F5"/>
    <w:rsid w:val="004A57EF"/>
    <w:rsid w:val="004A59AF"/>
    <w:rsid w:val="004A5E22"/>
    <w:rsid w:val="004A6315"/>
    <w:rsid w:val="004A64AD"/>
    <w:rsid w:val="004A677B"/>
    <w:rsid w:val="004A6C4F"/>
    <w:rsid w:val="004A6E53"/>
    <w:rsid w:val="004A6EC7"/>
    <w:rsid w:val="004A70A7"/>
    <w:rsid w:val="004A730A"/>
    <w:rsid w:val="004A78B4"/>
    <w:rsid w:val="004A7A3F"/>
    <w:rsid w:val="004B071C"/>
    <w:rsid w:val="004B0AF6"/>
    <w:rsid w:val="004B0D07"/>
    <w:rsid w:val="004B0D0F"/>
    <w:rsid w:val="004B11E6"/>
    <w:rsid w:val="004B1252"/>
    <w:rsid w:val="004B1335"/>
    <w:rsid w:val="004B1AE9"/>
    <w:rsid w:val="004B1DBE"/>
    <w:rsid w:val="004B1EB3"/>
    <w:rsid w:val="004B32E3"/>
    <w:rsid w:val="004B3398"/>
    <w:rsid w:val="004B3A1F"/>
    <w:rsid w:val="004B3CAD"/>
    <w:rsid w:val="004B4103"/>
    <w:rsid w:val="004B449D"/>
    <w:rsid w:val="004B4C32"/>
    <w:rsid w:val="004B4DE0"/>
    <w:rsid w:val="004B507F"/>
    <w:rsid w:val="004B5141"/>
    <w:rsid w:val="004B539F"/>
    <w:rsid w:val="004B5831"/>
    <w:rsid w:val="004B59E5"/>
    <w:rsid w:val="004B5B14"/>
    <w:rsid w:val="004B5BBB"/>
    <w:rsid w:val="004B5E73"/>
    <w:rsid w:val="004B67F2"/>
    <w:rsid w:val="004B70B5"/>
    <w:rsid w:val="004B769F"/>
    <w:rsid w:val="004B7DDA"/>
    <w:rsid w:val="004B7F24"/>
    <w:rsid w:val="004C0159"/>
    <w:rsid w:val="004C05BA"/>
    <w:rsid w:val="004C0D19"/>
    <w:rsid w:val="004C144A"/>
    <w:rsid w:val="004C1D47"/>
    <w:rsid w:val="004C1E43"/>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69E"/>
    <w:rsid w:val="004C6AE1"/>
    <w:rsid w:val="004C70F9"/>
    <w:rsid w:val="004C7B43"/>
    <w:rsid w:val="004D0055"/>
    <w:rsid w:val="004D03E3"/>
    <w:rsid w:val="004D0809"/>
    <w:rsid w:val="004D138E"/>
    <w:rsid w:val="004D15C4"/>
    <w:rsid w:val="004D277B"/>
    <w:rsid w:val="004D2831"/>
    <w:rsid w:val="004D2BDA"/>
    <w:rsid w:val="004D3678"/>
    <w:rsid w:val="004D3749"/>
    <w:rsid w:val="004D3C66"/>
    <w:rsid w:val="004D401C"/>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5BB"/>
    <w:rsid w:val="004E1C74"/>
    <w:rsid w:val="004E1D6B"/>
    <w:rsid w:val="004E2949"/>
    <w:rsid w:val="004E2B16"/>
    <w:rsid w:val="004E2C14"/>
    <w:rsid w:val="004E4A74"/>
    <w:rsid w:val="004E5063"/>
    <w:rsid w:val="004E55E8"/>
    <w:rsid w:val="004E5941"/>
    <w:rsid w:val="004E5B58"/>
    <w:rsid w:val="004E66B5"/>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5471"/>
    <w:rsid w:val="004F5977"/>
    <w:rsid w:val="004F6156"/>
    <w:rsid w:val="004F6376"/>
    <w:rsid w:val="004F652C"/>
    <w:rsid w:val="004F7614"/>
    <w:rsid w:val="004F7625"/>
    <w:rsid w:val="004F771C"/>
    <w:rsid w:val="005001B7"/>
    <w:rsid w:val="0050029D"/>
    <w:rsid w:val="005003D7"/>
    <w:rsid w:val="005004F1"/>
    <w:rsid w:val="00500B9E"/>
    <w:rsid w:val="00501064"/>
    <w:rsid w:val="005011D4"/>
    <w:rsid w:val="0050135B"/>
    <w:rsid w:val="00501443"/>
    <w:rsid w:val="005017C0"/>
    <w:rsid w:val="00501B6C"/>
    <w:rsid w:val="00502531"/>
    <w:rsid w:val="0050263D"/>
    <w:rsid w:val="005028CD"/>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F73"/>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206B2"/>
    <w:rsid w:val="00520C23"/>
    <w:rsid w:val="00520C77"/>
    <w:rsid w:val="00520FDD"/>
    <w:rsid w:val="005215C3"/>
    <w:rsid w:val="00521E2C"/>
    <w:rsid w:val="00521E4C"/>
    <w:rsid w:val="0052213F"/>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FE0"/>
    <w:rsid w:val="0052707C"/>
    <w:rsid w:val="0052755B"/>
    <w:rsid w:val="00527997"/>
    <w:rsid w:val="00527A8E"/>
    <w:rsid w:val="00527F17"/>
    <w:rsid w:val="005302CD"/>
    <w:rsid w:val="00530C18"/>
    <w:rsid w:val="00531334"/>
    <w:rsid w:val="005316BF"/>
    <w:rsid w:val="0053294F"/>
    <w:rsid w:val="0053314D"/>
    <w:rsid w:val="0053396A"/>
    <w:rsid w:val="0053409D"/>
    <w:rsid w:val="00534953"/>
    <w:rsid w:val="00534990"/>
    <w:rsid w:val="00535351"/>
    <w:rsid w:val="00535409"/>
    <w:rsid w:val="005358A0"/>
    <w:rsid w:val="00535981"/>
    <w:rsid w:val="00536725"/>
    <w:rsid w:val="00536C86"/>
    <w:rsid w:val="0053726E"/>
    <w:rsid w:val="005377AA"/>
    <w:rsid w:val="00537E16"/>
    <w:rsid w:val="00537E81"/>
    <w:rsid w:val="00537EAF"/>
    <w:rsid w:val="0054031B"/>
    <w:rsid w:val="00540414"/>
    <w:rsid w:val="00540658"/>
    <w:rsid w:val="005409E2"/>
    <w:rsid w:val="00540A6F"/>
    <w:rsid w:val="005414E8"/>
    <w:rsid w:val="00541518"/>
    <w:rsid w:val="005416F0"/>
    <w:rsid w:val="0054186C"/>
    <w:rsid w:val="00541AB5"/>
    <w:rsid w:val="00542118"/>
    <w:rsid w:val="00542492"/>
    <w:rsid w:val="00542519"/>
    <w:rsid w:val="00542671"/>
    <w:rsid w:val="005427B3"/>
    <w:rsid w:val="0054359F"/>
    <w:rsid w:val="00543B45"/>
    <w:rsid w:val="00544943"/>
    <w:rsid w:val="00544BD6"/>
    <w:rsid w:val="00544F83"/>
    <w:rsid w:val="00545019"/>
    <w:rsid w:val="005455D1"/>
    <w:rsid w:val="00545621"/>
    <w:rsid w:val="00545850"/>
    <w:rsid w:val="005478EA"/>
    <w:rsid w:val="005501A1"/>
    <w:rsid w:val="0055022D"/>
    <w:rsid w:val="00550404"/>
    <w:rsid w:val="00550C94"/>
    <w:rsid w:val="00550D1B"/>
    <w:rsid w:val="005513A4"/>
    <w:rsid w:val="00551BE5"/>
    <w:rsid w:val="00552185"/>
    <w:rsid w:val="0055241D"/>
    <w:rsid w:val="00552472"/>
    <w:rsid w:val="005524E2"/>
    <w:rsid w:val="005524F7"/>
    <w:rsid w:val="00552A79"/>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5FC"/>
    <w:rsid w:val="005837A5"/>
    <w:rsid w:val="005839F7"/>
    <w:rsid w:val="00583EB1"/>
    <w:rsid w:val="005843C0"/>
    <w:rsid w:val="00584780"/>
    <w:rsid w:val="00584D8F"/>
    <w:rsid w:val="00586314"/>
    <w:rsid w:val="005865D5"/>
    <w:rsid w:val="00586DA4"/>
    <w:rsid w:val="00586F45"/>
    <w:rsid w:val="00587441"/>
    <w:rsid w:val="00587984"/>
    <w:rsid w:val="00587CB5"/>
    <w:rsid w:val="00587CCE"/>
    <w:rsid w:val="00587D7B"/>
    <w:rsid w:val="005900DC"/>
    <w:rsid w:val="0059010D"/>
    <w:rsid w:val="005908B4"/>
    <w:rsid w:val="00590ADC"/>
    <w:rsid w:val="00590F9A"/>
    <w:rsid w:val="00591582"/>
    <w:rsid w:val="00591DAC"/>
    <w:rsid w:val="0059221E"/>
    <w:rsid w:val="00592B5B"/>
    <w:rsid w:val="00593499"/>
    <w:rsid w:val="005934A7"/>
    <w:rsid w:val="005945E4"/>
    <w:rsid w:val="00594616"/>
    <w:rsid w:val="00594CBA"/>
    <w:rsid w:val="00595038"/>
    <w:rsid w:val="005958C6"/>
    <w:rsid w:val="00595BA8"/>
    <w:rsid w:val="00595FA8"/>
    <w:rsid w:val="00596106"/>
    <w:rsid w:val="005962B0"/>
    <w:rsid w:val="005968D3"/>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30"/>
    <w:rsid w:val="005A708B"/>
    <w:rsid w:val="005A783F"/>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41C7"/>
    <w:rsid w:val="005B43F5"/>
    <w:rsid w:val="005B449E"/>
    <w:rsid w:val="005B53AF"/>
    <w:rsid w:val="005B578F"/>
    <w:rsid w:val="005B5956"/>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11E3"/>
    <w:rsid w:val="005D15D6"/>
    <w:rsid w:val="005D1649"/>
    <w:rsid w:val="005D1D5A"/>
    <w:rsid w:val="005D1FF8"/>
    <w:rsid w:val="005D2056"/>
    <w:rsid w:val="005D2DFC"/>
    <w:rsid w:val="005D2EDC"/>
    <w:rsid w:val="005D37F0"/>
    <w:rsid w:val="005D3F44"/>
    <w:rsid w:val="005D404B"/>
    <w:rsid w:val="005D493C"/>
    <w:rsid w:val="005D49A6"/>
    <w:rsid w:val="005D4E81"/>
    <w:rsid w:val="005D51C8"/>
    <w:rsid w:val="005D55F2"/>
    <w:rsid w:val="005D564F"/>
    <w:rsid w:val="005D62D6"/>
    <w:rsid w:val="005D647C"/>
    <w:rsid w:val="005D6848"/>
    <w:rsid w:val="005D693E"/>
    <w:rsid w:val="005D6B59"/>
    <w:rsid w:val="005D6BE2"/>
    <w:rsid w:val="005D6C8D"/>
    <w:rsid w:val="005D702E"/>
    <w:rsid w:val="005D7148"/>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EFE"/>
    <w:rsid w:val="005F01C9"/>
    <w:rsid w:val="005F060F"/>
    <w:rsid w:val="005F07DD"/>
    <w:rsid w:val="005F0D3F"/>
    <w:rsid w:val="005F0F7D"/>
    <w:rsid w:val="005F13FF"/>
    <w:rsid w:val="005F245F"/>
    <w:rsid w:val="005F2B58"/>
    <w:rsid w:val="005F2E44"/>
    <w:rsid w:val="005F32CF"/>
    <w:rsid w:val="005F35E5"/>
    <w:rsid w:val="005F37F9"/>
    <w:rsid w:val="005F391D"/>
    <w:rsid w:val="005F3972"/>
    <w:rsid w:val="005F3CC7"/>
    <w:rsid w:val="005F48DD"/>
    <w:rsid w:val="005F497D"/>
    <w:rsid w:val="005F4A2F"/>
    <w:rsid w:val="005F4A6C"/>
    <w:rsid w:val="005F51D6"/>
    <w:rsid w:val="005F5337"/>
    <w:rsid w:val="005F543C"/>
    <w:rsid w:val="005F5B07"/>
    <w:rsid w:val="005F5B66"/>
    <w:rsid w:val="005F618D"/>
    <w:rsid w:val="005F6289"/>
    <w:rsid w:val="005F694D"/>
    <w:rsid w:val="005F6D60"/>
    <w:rsid w:val="005F76A7"/>
    <w:rsid w:val="005F7C25"/>
    <w:rsid w:val="005F7EBA"/>
    <w:rsid w:val="00600568"/>
    <w:rsid w:val="0060078C"/>
    <w:rsid w:val="00600F21"/>
    <w:rsid w:val="0060113E"/>
    <w:rsid w:val="006011E6"/>
    <w:rsid w:val="0060122C"/>
    <w:rsid w:val="00601A6A"/>
    <w:rsid w:val="00601E7B"/>
    <w:rsid w:val="00602736"/>
    <w:rsid w:val="00602F7C"/>
    <w:rsid w:val="006035B9"/>
    <w:rsid w:val="006039CE"/>
    <w:rsid w:val="00603C8E"/>
    <w:rsid w:val="00603D65"/>
    <w:rsid w:val="00604353"/>
    <w:rsid w:val="00604880"/>
    <w:rsid w:val="00604933"/>
    <w:rsid w:val="006051E5"/>
    <w:rsid w:val="00605309"/>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9B"/>
    <w:rsid w:val="00614FCB"/>
    <w:rsid w:val="00615BF2"/>
    <w:rsid w:val="006163F7"/>
    <w:rsid w:val="006168D9"/>
    <w:rsid w:val="00616BE4"/>
    <w:rsid w:val="00616FB1"/>
    <w:rsid w:val="0061780B"/>
    <w:rsid w:val="00617AA0"/>
    <w:rsid w:val="00617C02"/>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302F"/>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09AC"/>
    <w:rsid w:val="0064155B"/>
    <w:rsid w:val="00642C14"/>
    <w:rsid w:val="00642C4F"/>
    <w:rsid w:val="00642D51"/>
    <w:rsid w:val="00643004"/>
    <w:rsid w:val="006431D2"/>
    <w:rsid w:val="006446E6"/>
    <w:rsid w:val="0064494C"/>
    <w:rsid w:val="00644971"/>
    <w:rsid w:val="00644BD1"/>
    <w:rsid w:val="0064516C"/>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AAE"/>
    <w:rsid w:val="00647FF3"/>
    <w:rsid w:val="0065014F"/>
    <w:rsid w:val="00650A36"/>
    <w:rsid w:val="00650AFB"/>
    <w:rsid w:val="00650C97"/>
    <w:rsid w:val="00650CD3"/>
    <w:rsid w:val="00650CFF"/>
    <w:rsid w:val="006512B8"/>
    <w:rsid w:val="00651D30"/>
    <w:rsid w:val="00651DB9"/>
    <w:rsid w:val="00651E7D"/>
    <w:rsid w:val="0065223C"/>
    <w:rsid w:val="00652552"/>
    <w:rsid w:val="00652936"/>
    <w:rsid w:val="00653032"/>
    <w:rsid w:val="00653477"/>
    <w:rsid w:val="006534D2"/>
    <w:rsid w:val="00654C76"/>
    <w:rsid w:val="006556AE"/>
    <w:rsid w:val="0065597B"/>
    <w:rsid w:val="00655A34"/>
    <w:rsid w:val="00655AA3"/>
    <w:rsid w:val="00655BEC"/>
    <w:rsid w:val="00656474"/>
    <w:rsid w:val="0065648C"/>
    <w:rsid w:val="00656596"/>
    <w:rsid w:val="00656A28"/>
    <w:rsid w:val="00656C95"/>
    <w:rsid w:val="0065711E"/>
    <w:rsid w:val="0065780D"/>
    <w:rsid w:val="0066024C"/>
    <w:rsid w:val="00660B8C"/>
    <w:rsid w:val="00660DAF"/>
    <w:rsid w:val="00660F28"/>
    <w:rsid w:val="0066103F"/>
    <w:rsid w:val="006611C7"/>
    <w:rsid w:val="0066193E"/>
    <w:rsid w:val="00661DFC"/>
    <w:rsid w:val="00661E6E"/>
    <w:rsid w:val="0066266B"/>
    <w:rsid w:val="006626CC"/>
    <w:rsid w:val="006628DE"/>
    <w:rsid w:val="006629B0"/>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FC"/>
    <w:rsid w:val="006736FA"/>
    <w:rsid w:val="006739F7"/>
    <w:rsid w:val="00673A92"/>
    <w:rsid w:val="00673D35"/>
    <w:rsid w:val="00673D4B"/>
    <w:rsid w:val="006745DE"/>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2DD"/>
    <w:rsid w:val="00680C70"/>
    <w:rsid w:val="00680FD2"/>
    <w:rsid w:val="00681896"/>
    <w:rsid w:val="00681B6A"/>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2034"/>
    <w:rsid w:val="00692436"/>
    <w:rsid w:val="006928F0"/>
    <w:rsid w:val="00692E2A"/>
    <w:rsid w:val="00692F5A"/>
    <w:rsid w:val="00692F5D"/>
    <w:rsid w:val="00693548"/>
    <w:rsid w:val="00693951"/>
    <w:rsid w:val="00693F1D"/>
    <w:rsid w:val="00693FEE"/>
    <w:rsid w:val="0069456D"/>
    <w:rsid w:val="006945D4"/>
    <w:rsid w:val="00694BF3"/>
    <w:rsid w:val="00694D46"/>
    <w:rsid w:val="00694D8F"/>
    <w:rsid w:val="0069505F"/>
    <w:rsid w:val="0069528F"/>
    <w:rsid w:val="00695388"/>
    <w:rsid w:val="00695AC0"/>
    <w:rsid w:val="00695C03"/>
    <w:rsid w:val="00695C51"/>
    <w:rsid w:val="00695DB6"/>
    <w:rsid w:val="00695ED0"/>
    <w:rsid w:val="00695FB6"/>
    <w:rsid w:val="006968F5"/>
    <w:rsid w:val="00696A51"/>
    <w:rsid w:val="00696D1D"/>
    <w:rsid w:val="00697195"/>
    <w:rsid w:val="00697319"/>
    <w:rsid w:val="00697D7D"/>
    <w:rsid w:val="006A05DE"/>
    <w:rsid w:val="006A0A7C"/>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3BB"/>
    <w:rsid w:val="006A6C92"/>
    <w:rsid w:val="006A6FFA"/>
    <w:rsid w:val="006A7120"/>
    <w:rsid w:val="006A7356"/>
    <w:rsid w:val="006A7547"/>
    <w:rsid w:val="006A7765"/>
    <w:rsid w:val="006A77EF"/>
    <w:rsid w:val="006A7E89"/>
    <w:rsid w:val="006B005F"/>
    <w:rsid w:val="006B08A2"/>
    <w:rsid w:val="006B0CD7"/>
    <w:rsid w:val="006B1148"/>
    <w:rsid w:val="006B139A"/>
    <w:rsid w:val="006B2C3B"/>
    <w:rsid w:val="006B3A20"/>
    <w:rsid w:val="006B4034"/>
    <w:rsid w:val="006B4256"/>
    <w:rsid w:val="006B4D4F"/>
    <w:rsid w:val="006B4F69"/>
    <w:rsid w:val="006B6103"/>
    <w:rsid w:val="006B6611"/>
    <w:rsid w:val="006B69EC"/>
    <w:rsid w:val="006B6A98"/>
    <w:rsid w:val="006B6F74"/>
    <w:rsid w:val="006B7075"/>
    <w:rsid w:val="006B7286"/>
    <w:rsid w:val="006B7A39"/>
    <w:rsid w:val="006B7C56"/>
    <w:rsid w:val="006C0645"/>
    <w:rsid w:val="006C162C"/>
    <w:rsid w:val="006C16AA"/>
    <w:rsid w:val="006C19FF"/>
    <w:rsid w:val="006C200E"/>
    <w:rsid w:val="006C2686"/>
    <w:rsid w:val="006C2865"/>
    <w:rsid w:val="006C29A1"/>
    <w:rsid w:val="006C29CC"/>
    <w:rsid w:val="006C2AD2"/>
    <w:rsid w:val="006C2DE1"/>
    <w:rsid w:val="006C2E9C"/>
    <w:rsid w:val="006C3210"/>
    <w:rsid w:val="006C4496"/>
    <w:rsid w:val="006C4CC1"/>
    <w:rsid w:val="006C524A"/>
    <w:rsid w:val="006C5329"/>
    <w:rsid w:val="006C54C3"/>
    <w:rsid w:val="006C565B"/>
    <w:rsid w:val="006C64D4"/>
    <w:rsid w:val="006C6650"/>
    <w:rsid w:val="006C6695"/>
    <w:rsid w:val="006C695F"/>
    <w:rsid w:val="006C6A80"/>
    <w:rsid w:val="006C73CD"/>
    <w:rsid w:val="006C7745"/>
    <w:rsid w:val="006C785C"/>
    <w:rsid w:val="006C7EC7"/>
    <w:rsid w:val="006D0A39"/>
    <w:rsid w:val="006D0FBA"/>
    <w:rsid w:val="006D15B1"/>
    <w:rsid w:val="006D1B66"/>
    <w:rsid w:val="006D22AA"/>
    <w:rsid w:val="006D2D1A"/>
    <w:rsid w:val="006D2E0C"/>
    <w:rsid w:val="006D3CE2"/>
    <w:rsid w:val="006D3D6E"/>
    <w:rsid w:val="006D40FF"/>
    <w:rsid w:val="006D4471"/>
    <w:rsid w:val="006D4498"/>
    <w:rsid w:val="006D4518"/>
    <w:rsid w:val="006D4822"/>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0BB"/>
    <w:rsid w:val="006F17B2"/>
    <w:rsid w:val="006F1F86"/>
    <w:rsid w:val="006F22DD"/>
    <w:rsid w:val="006F230F"/>
    <w:rsid w:val="006F2970"/>
    <w:rsid w:val="006F297A"/>
    <w:rsid w:val="006F2A95"/>
    <w:rsid w:val="006F4188"/>
    <w:rsid w:val="006F44F8"/>
    <w:rsid w:val="006F4867"/>
    <w:rsid w:val="006F4F76"/>
    <w:rsid w:val="006F5386"/>
    <w:rsid w:val="006F5C06"/>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3B6"/>
    <w:rsid w:val="0070770B"/>
    <w:rsid w:val="007078EB"/>
    <w:rsid w:val="007079F1"/>
    <w:rsid w:val="00707A2B"/>
    <w:rsid w:val="00707BF2"/>
    <w:rsid w:val="00710268"/>
    <w:rsid w:val="0071085E"/>
    <w:rsid w:val="00710C9C"/>
    <w:rsid w:val="00710EBE"/>
    <w:rsid w:val="00712CD1"/>
    <w:rsid w:val="00712F0E"/>
    <w:rsid w:val="007133FA"/>
    <w:rsid w:val="00713AFE"/>
    <w:rsid w:val="00713C96"/>
    <w:rsid w:val="00714621"/>
    <w:rsid w:val="00714ACE"/>
    <w:rsid w:val="00714C08"/>
    <w:rsid w:val="007152FA"/>
    <w:rsid w:val="007153D9"/>
    <w:rsid w:val="00715D5A"/>
    <w:rsid w:val="0071629D"/>
    <w:rsid w:val="00716A81"/>
    <w:rsid w:val="00716EE3"/>
    <w:rsid w:val="007170DE"/>
    <w:rsid w:val="0071767A"/>
    <w:rsid w:val="007176A9"/>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6EC8"/>
    <w:rsid w:val="007273BA"/>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B"/>
    <w:rsid w:val="00736E2D"/>
    <w:rsid w:val="007370D0"/>
    <w:rsid w:val="007371EB"/>
    <w:rsid w:val="00737861"/>
    <w:rsid w:val="00737BC3"/>
    <w:rsid w:val="00737E61"/>
    <w:rsid w:val="00740A9B"/>
    <w:rsid w:val="00740B94"/>
    <w:rsid w:val="00740CAF"/>
    <w:rsid w:val="00740EE9"/>
    <w:rsid w:val="00740F22"/>
    <w:rsid w:val="007412D9"/>
    <w:rsid w:val="00741695"/>
    <w:rsid w:val="00741874"/>
    <w:rsid w:val="00741F90"/>
    <w:rsid w:val="0074288E"/>
    <w:rsid w:val="007428B9"/>
    <w:rsid w:val="00742D8C"/>
    <w:rsid w:val="00743BEC"/>
    <w:rsid w:val="007443AB"/>
    <w:rsid w:val="00744868"/>
    <w:rsid w:val="00744EC5"/>
    <w:rsid w:val="0074525F"/>
    <w:rsid w:val="00745660"/>
    <w:rsid w:val="00745D9C"/>
    <w:rsid w:val="0074608E"/>
    <w:rsid w:val="00746120"/>
    <w:rsid w:val="00746816"/>
    <w:rsid w:val="00746BA5"/>
    <w:rsid w:val="00746CBA"/>
    <w:rsid w:val="00747551"/>
    <w:rsid w:val="0074774D"/>
    <w:rsid w:val="0074777E"/>
    <w:rsid w:val="00747BD3"/>
    <w:rsid w:val="00747CA2"/>
    <w:rsid w:val="00747F20"/>
    <w:rsid w:val="007507AB"/>
    <w:rsid w:val="0075088C"/>
    <w:rsid w:val="00750C1B"/>
    <w:rsid w:val="007522BF"/>
    <w:rsid w:val="00752466"/>
    <w:rsid w:val="007528ED"/>
    <w:rsid w:val="00752A7A"/>
    <w:rsid w:val="00752C07"/>
    <w:rsid w:val="00752C81"/>
    <w:rsid w:val="00752EEE"/>
    <w:rsid w:val="00753563"/>
    <w:rsid w:val="00753FF8"/>
    <w:rsid w:val="00754352"/>
    <w:rsid w:val="007548B5"/>
    <w:rsid w:val="00754A5B"/>
    <w:rsid w:val="00754E5F"/>
    <w:rsid w:val="00755556"/>
    <w:rsid w:val="00755723"/>
    <w:rsid w:val="00755BD0"/>
    <w:rsid w:val="00755BD6"/>
    <w:rsid w:val="00755E4E"/>
    <w:rsid w:val="0075667B"/>
    <w:rsid w:val="007567F0"/>
    <w:rsid w:val="0075692B"/>
    <w:rsid w:val="0075749A"/>
    <w:rsid w:val="00757FA1"/>
    <w:rsid w:val="00760546"/>
    <w:rsid w:val="00760993"/>
    <w:rsid w:val="00760C93"/>
    <w:rsid w:val="0076199D"/>
    <w:rsid w:val="00761A25"/>
    <w:rsid w:val="00761D9C"/>
    <w:rsid w:val="00761E7F"/>
    <w:rsid w:val="00761FC0"/>
    <w:rsid w:val="007620A9"/>
    <w:rsid w:val="0076224D"/>
    <w:rsid w:val="00762C8B"/>
    <w:rsid w:val="00763423"/>
    <w:rsid w:val="00763A20"/>
    <w:rsid w:val="00763A71"/>
    <w:rsid w:val="00763F99"/>
    <w:rsid w:val="00765052"/>
    <w:rsid w:val="00765132"/>
    <w:rsid w:val="007652FC"/>
    <w:rsid w:val="007659F7"/>
    <w:rsid w:val="00765A25"/>
    <w:rsid w:val="007662FD"/>
    <w:rsid w:val="00766CC7"/>
    <w:rsid w:val="00766DAF"/>
    <w:rsid w:val="00766DBD"/>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0F57"/>
    <w:rsid w:val="00791034"/>
    <w:rsid w:val="007914B0"/>
    <w:rsid w:val="00791BB8"/>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C66"/>
    <w:rsid w:val="00797DA2"/>
    <w:rsid w:val="00797DE8"/>
    <w:rsid w:val="007A06AC"/>
    <w:rsid w:val="007A0851"/>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32"/>
    <w:rsid w:val="007B4126"/>
    <w:rsid w:val="007B4133"/>
    <w:rsid w:val="007B42F8"/>
    <w:rsid w:val="007B4F23"/>
    <w:rsid w:val="007B5853"/>
    <w:rsid w:val="007B5E3B"/>
    <w:rsid w:val="007B604B"/>
    <w:rsid w:val="007B66EA"/>
    <w:rsid w:val="007C0418"/>
    <w:rsid w:val="007C0732"/>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CA6"/>
    <w:rsid w:val="007C6D74"/>
    <w:rsid w:val="007C70C5"/>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A8B"/>
    <w:rsid w:val="007E0BEE"/>
    <w:rsid w:val="007E180F"/>
    <w:rsid w:val="007E1E2B"/>
    <w:rsid w:val="007E2236"/>
    <w:rsid w:val="007E2277"/>
    <w:rsid w:val="007E23AE"/>
    <w:rsid w:val="007E258F"/>
    <w:rsid w:val="007E2639"/>
    <w:rsid w:val="007E2776"/>
    <w:rsid w:val="007E296B"/>
    <w:rsid w:val="007E2DDB"/>
    <w:rsid w:val="007E3D16"/>
    <w:rsid w:val="007E3F11"/>
    <w:rsid w:val="007E47A1"/>
    <w:rsid w:val="007E48E2"/>
    <w:rsid w:val="007E4943"/>
    <w:rsid w:val="007E4A1D"/>
    <w:rsid w:val="007E4B32"/>
    <w:rsid w:val="007E4F1A"/>
    <w:rsid w:val="007E50F3"/>
    <w:rsid w:val="007E5134"/>
    <w:rsid w:val="007E54C9"/>
    <w:rsid w:val="007E55D5"/>
    <w:rsid w:val="007E59D5"/>
    <w:rsid w:val="007E5CE8"/>
    <w:rsid w:val="007E6EFD"/>
    <w:rsid w:val="007E7995"/>
    <w:rsid w:val="007F077F"/>
    <w:rsid w:val="007F07A8"/>
    <w:rsid w:val="007F1349"/>
    <w:rsid w:val="007F18BE"/>
    <w:rsid w:val="007F19B1"/>
    <w:rsid w:val="007F23BE"/>
    <w:rsid w:val="007F23CA"/>
    <w:rsid w:val="007F2951"/>
    <w:rsid w:val="007F2ED1"/>
    <w:rsid w:val="007F33BB"/>
    <w:rsid w:val="007F3513"/>
    <w:rsid w:val="007F3702"/>
    <w:rsid w:val="007F3704"/>
    <w:rsid w:val="007F3758"/>
    <w:rsid w:val="007F3AF7"/>
    <w:rsid w:val="007F3FA1"/>
    <w:rsid w:val="007F4AAA"/>
    <w:rsid w:val="007F53FA"/>
    <w:rsid w:val="007F706B"/>
    <w:rsid w:val="007F757A"/>
    <w:rsid w:val="007F7727"/>
    <w:rsid w:val="007F7787"/>
    <w:rsid w:val="007F7E9F"/>
    <w:rsid w:val="0080035C"/>
    <w:rsid w:val="00800452"/>
    <w:rsid w:val="0080067C"/>
    <w:rsid w:val="008009D6"/>
    <w:rsid w:val="00800BD0"/>
    <w:rsid w:val="00800C0F"/>
    <w:rsid w:val="00801070"/>
    <w:rsid w:val="008015BF"/>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6E3"/>
    <w:rsid w:val="00805928"/>
    <w:rsid w:val="00805B18"/>
    <w:rsid w:val="00805BBB"/>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581"/>
    <w:rsid w:val="0081563C"/>
    <w:rsid w:val="00815820"/>
    <w:rsid w:val="00815886"/>
    <w:rsid w:val="00815B8A"/>
    <w:rsid w:val="00815B9D"/>
    <w:rsid w:val="00816042"/>
    <w:rsid w:val="00816CBD"/>
    <w:rsid w:val="008172FC"/>
    <w:rsid w:val="00817377"/>
    <w:rsid w:val="008179C7"/>
    <w:rsid w:val="00817E7B"/>
    <w:rsid w:val="0082014A"/>
    <w:rsid w:val="008202B9"/>
    <w:rsid w:val="00820954"/>
    <w:rsid w:val="00820D8A"/>
    <w:rsid w:val="008211E5"/>
    <w:rsid w:val="00821476"/>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B2E"/>
    <w:rsid w:val="00830D57"/>
    <w:rsid w:val="0083215F"/>
    <w:rsid w:val="0083229E"/>
    <w:rsid w:val="0083336F"/>
    <w:rsid w:val="00833840"/>
    <w:rsid w:val="00833848"/>
    <w:rsid w:val="00833886"/>
    <w:rsid w:val="0083401D"/>
    <w:rsid w:val="008345B8"/>
    <w:rsid w:val="008348E0"/>
    <w:rsid w:val="00834D9F"/>
    <w:rsid w:val="00834FD3"/>
    <w:rsid w:val="008350B7"/>
    <w:rsid w:val="008352E0"/>
    <w:rsid w:val="00835497"/>
    <w:rsid w:val="008356EF"/>
    <w:rsid w:val="00835B71"/>
    <w:rsid w:val="008360E0"/>
    <w:rsid w:val="008362E4"/>
    <w:rsid w:val="00836415"/>
    <w:rsid w:val="008366CF"/>
    <w:rsid w:val="00836B94"/>
    <w:rsid w:val="00836D27"/>
    <w:rsid w:val="008373A6"/>
    <w:rsid w:val="00837725"/>
    <w:rsid w:val="00840149"/>
    <w:rsid w:val="008402E5"/>
    <w:rsid w:val="0084083A"/>
    <w:rsid w:val="00841E6E"/>
    <w:rsid w:val="00841FEA"/>
    <w:rsid w:val="00842EB2"/>
    <w:rsid w:val="0084307F"/>
    <w:rsid w:val="00843B4C"/>
    <w:rsid w:val="008443AA"/>
    <w:rsid w:val="008445DD"/>
    <w:rsid w:val="008446C9"/>
    <w:rsid w:val="008448DC"/>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285D"/>
    <w:rsid w:val="00853945"/>
    <w:rsid w:val="008539E6"/>
    <w:rsid w:val="00853C3C"/>
    <w:rsid w:val="00853D57"/>
    <w:rsid w:val="008540E4"/>
    <w:rsid w:val="0085454E"/>
    <w:rsid w:val="00854EAC"/>
    <w:rsid w:val="008554D0"/>
    <w:rsid w:val="008556C4"/>
    <w:rsid w:val="00855B98"/>
    <w:rsid w:val="008569D6"/>
    <w:rsid w:val="00856BAF"/>
    <w:rsid w:val="00856C85"/>
    <w:rsid w:val="00856FD4"/>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260"/>
    <w:rsid w:val="00874C8F"/>
    <w:rsid w:val="008758B1"/>
    <w:rsid w:val="00875EAA"/>
    <w:rsid w:val="00875F34"/>
    <w:rsid w:val="00876006"/>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DDD"/>
    <w:rsid w:val="00886F7A"/>
    <w:rsid w:val="00890836"/>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E01"/>
    <w:rsid w:val="00897190"/>
    <w:rsid w:val="0089747E"/>
    <w:rsid w:val="008974C6"/>
    <w:rsid w:val="008A018B"/>
    <w:rsid w:val="008A02C4"/>
    <w:rsid w:val="008A05D6"/>
    <w:rsid w:val="008A0B3D"/>
    <w:rsid w:val="008A0D42"/>
    <w:rsid w:val="008A0D82"/>
    <w:rsid w:val="008A0E02"/>
    <w:rsid w:val="008A0F61"/>
    <w:rsid w:val="008A1154"/>
    <w:rsid w:val="008A1D33"/>
    <w:rsid w:val="008A1E26"/>
    <w:rsid w:val="008A20E9"/>
    <w:rsid w:val="008A2487"/>
    <w:rsid w:val="008A2BB0"/>
    <w:rsid w:val="008A2FE4"/>
    <w:rsid w:val="008A39BF"/>
    <w:rsid w:val="008A4190"/>
    <w:rsid w:val="008A48FB"/>
    <w:rsid w:val="008A492B"/>
    <w:rsid w:val="008A4A5C"/>
    <w:rsid w:val="008A4D16"/>
    <w:rsid w:val="008A4D94"/>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228C"/>
    <w:rsid w:val="008B2542"/>
    <w:rsid w:val="008B2A2C"/>
    <w:rsid w:val="008B2D27"/>
    <w:rsid w:val="008B3263"/>
    <w:rsid w:val="008B34BF"/>
    <w:rsid w:val="008B3588"/>
    <w:rsid w:val="008B35AF"/>
    <w:rsid w:val="008B3610"/>
    <w:rsid w:val="008B3773"/>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D27"/>
    <w:rsid w:val="008C0540"/>
    <w:rsid w:val="008C0772"/>
    <w:rsid w:val="008C0ACA"/>
    <w:rsid w:val="008C111A"/>
    <w:rsid w:val="008C113D"/>
    <w:rsid w:val="008C1676"/>
    <w:rsid w:val="008C1959"/>
    <w:rsid w:val="008C1E84"/>
    <w:rsid w:val="008C1FC3"/>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C68E2"/>
    <w:rsid w:val="008D00B3"/>
    <w:rsid w:val="008D0490"/>
    <w:rsid w:val="008D0835"/>
    <w:rsid w:val="008D1145"/>
    <w:rsid w:val="008D15E5"/>
    <w:rsid w:val="008D1E41"/>
    <w:rsid w:val="008D2141"/>
    <w:rsid w:val="008D21C2"/>
    <w:rsid w:val="008D2935"/>
    <w:rsid w:val="008D4909"/>
    <w:rsid w:val="008D4E2B"/>
    <w:rsid w:val="008D5127"/>
    <w:rsid w:val="008D685D"/>
    <w:rsid w:val="008D6CDB"/>
    <w:rsid w:val="008D6EBA"/>
    <w:rsid w:val="008D745B"/>
    <w:rsid w:val="008D75CD"/>
    <w:rsid w:val="008D7B07"/>
    <w:rsid w:val="008E031F"/>
    <w:rsid w:val="008E068C"/>
    <w:rsid w:val="008E0852"/>
    <w:rsid w:val="008E0B74"/>
    <w:rsid w:val="008E0F8E"/>
    <w:rsid w:val="008E0FAF"/>
    <w:rsid w:val="008E177F"/>
    <w:rsid w:val="008E20B2"/>
    <w:rsid w:val="008E3C93"/>
    <w:rsid w:val="008E4424"/>
    <w:rsid w:val="008E4553"/>
    <w:rsid w:val="008E4860"/>
    <w:rsid w:val="008E5135"/>
    <w:rsid w:val="008E5614"/>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98A"/>
    <w:rsid w:val="008F2E34"/>
    <w:rsid w:val="008F364B"/>
    <w:rsid w:val="008F3B63"/>
    <w:rsid w:val="008F3CF1"/>
    <w:rsid w:val="008F412B"/>
    <w:rsid w:val="008F44E7"/>
    <w:rsid w:val="008F4800"/>
    <w:rsid w:val="008F4816"/>
    <w:rsid w:val="008F49D9"/>
    <w:rsid w:val="008F6250"/>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45EE"/>
    <w:rsid w:val="00904800"/>
    <w:rsid w:val="00904E60"/>
    <w:rsid w:val="00904F49"/>
    <w:rsid w:val="0090530B"/>
    <w:rsid w:val="00905389"/>
    <w:rsid w:val="0090588E"/>
    <w:rsid w:val="0090629D"/>
    <w:rsid w:val="00906A83"/>
    <w:rsid w:val="009074C4"/>
    <w:rsid w:val="0090765C"/>
    <w:rsid w:val="009077F0"/>
    <w:rsid w:val="009079BE"/>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E69"/>
    <w:rsid w:val="00916498"/>
    <w:rsid w:val="009167AA"/>
    <w:rsid w:val="00917786"/>
    <w:rsid w:val="00917FC5"/>
    <w:rsid w:val="0092015E"/>
    <w:rsid w:val="009201AB"/>
    <w:rsid w:val="00920290"/>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70E"/>
    <w:rsid w:val="0092713A"/>
    <w:rsid w:val="009278D6"/>
    <w:rsid w:val="00927BFB"/>
    <w:rsid w:val="00930054"/>
    <w:rsid w:val="00930144"/>
    <w:rsid w:val="00930868"/>
    <w:rsid w:val="00930D75"/>
    <w:rsid w:val="0093119A"/>
    <w:rsid w:val="009319DB"/>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61D"/>
    <w:rsid w:val="00937BAB"/>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F15"/>
    <w:rsid w:val="00960FDD"/>
    <w:rsid w:val="009616DF"/>
    <w:rsid w:val="00961826"/>
    <w:rsid w:val="00961BDD"/>
    <w:rsid w:val="00961C33"/>
    <w:rsid w:val="0096200C"/>
    <w:rsid w:val="00962F43"/>
    <w:rsid w:val="009630A7"/>
    <w:rsid w:val="00963352"/>
    <w:rsid w:val="00963524"/>
    <w:rsid w:val="00963539"/>
    <w:rsid w:val="009637BD"/>
    <w:rsid w:val="0096386E"/>
    <w:rsid w:val="00963B17"/>
    <w:rsid w:val="00963CD5"/>
    <w:rsid w:val="00963E8B"/>
    <w:rsid w:val="00963EDA"/>
    <w:rsid w:val="009649D8"/>
    <w:rsid w:val="00964FC5"/>
    <w:rsid w:val="009652B0"/>
    <w:rsid w:val="00965508"/>
    <w:rsid w:val="00965B5E"/>
    <w:rsid w:val="00965C4F"/>
    <w:rsid w:val="00966095"/>
    <w:rsid w:val="00966204"/>
    <w:rsid w:val="0096629A"/>
    <w:rsid w:val="00966314"/>
    <w:rsid w:val="0096662C"/>
    <w:rsid w:val="009669AA"/>
    <w:rsid w:val="00966BE4"/>
    <w:rsid w:val="00966C56"/>
    <w:rsid w:val="0096721D"/>
    <w:rsid w:val="009673E9"/>
    <w:rsid w:val="009677BD"/>
    <w:rsid w:val="0096782E"/>
    <w:rsid w:val="00967B1D"/>
    <w:rsid w:val="00967D2F"/>
    <w:rsid w:val="00970120"/>
    <w:rsid w:val="009704D8"/>
    <w:rsid w:val="00970806"/>
    <w:rsid w:val="00970FA8"/>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8A1"/>
    <w:rsid w:val="0098504E"/>
    <w:rsid w:val="00985658"/>
    <w:rsid w:val="009857A5"/>
    <w:rsid w:val="00985F62"/>
    <w:rsid w:val="009861B9"/>
    <w:rsid w:val="0098627B"/>
    <w:rsid w:val="00987141"/>
    <w:rsid w:val="00987627"/>
    <w:rsid w:val="00987646"/>
    <w:rsid w:val="0098786A"/>
    <w:rsid w:val="00987DE0"/>
    <w:rsid w:val="0099005D"/>
    <w:rsid w:val="00990452"/>
    <w:rsid w:val="00991850"/>
    <w:rsid w:val="00991E5D"/>
    <w:rsid w:val="009924D8"/>
    <w:rsid w:val="00992837"/>
    <w:rsid w:val="00992879"/>
    <w:rsid w:val="00992D6C"/>
    <w:rsid w:val="00993027"/>
    <w:rsid w:val="00993A4F"/>
    <w:rsid w:val="00994217"/>
    <w:rsid w:val="009946D8"/>
    <w:rsid w:val="00995805"/>
    <w:rsid w:val="00995A33"/>
    <w:rsid w:val="00995A8B"/>
    <w:rsid w:val="00996366"/>
    <w:rsid w:val="00996D73"/>
    <w:rsid w:val="00996F7D"/>
    <w:rsid w:val="00997045"/>
    <w:rsid w:val="0099754A"/>
    <w:rsid w:val="00997BB1"/>
    <w:rsid w:val="009A036F"/>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116C"/>
    <w:rsid w:val="009B1CC3"/>
    <w:rsid w:val="009B2357"/>
    <w:rsid w:val="009B257A"/>
    <w:rsid w:val="009B2EA8"/>
    <w:rsid w:val="009B3070"/>
    <w:rsid w:val="009B31D3"/>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240"/>
    <w:rsid w:val="009D047E"/>
    <w:rsid w:val="009D0501"/>
    <w:rsid w:val="009D0719"/>
    <w:rsid w:val="009D0753"/>
    <w:rsid w:val="009D0985"/>
    <w:rsid w:val="009D111C"/>
    <w:rsid w:val="009D16E4"/>
    <w:rsid w:val="009D1A7A"/>
    <w:rsid w:val="009D1CC1"/>
    <w:rsid w:val="009D1DF8"/>
    <w:rsid w:val="009D20C7"/>
    <w:rsid w:val="009D20E4"/>
    <w:rsid w:val="009D2433"/>
    <w:rsid w:val="009D30A6"/>
    <w:rsid w:val="009D30B2"/>
    <w:rsid w:val="009D3ACD"/>
    <w:rsid w:val="009D3C60"/>
    <w:rsid w:val="009D3DD9"/>
    <w:rsid w:val="009D40F3"/>
    <w:rsid w:val="009D4581"/>
    <w:rsid w:val="009D4A9D"/>
    <w:rsid w:val="009D4C88"/>
    <w:rsid w:val="009D4CEB"/>
    <w:rsid w:val="009D59C3"/>
    <w:rsid w:val="009D5BF5"/>
    <w:rsid w:val="009D617F"/>
    <w:rsid w:val="009D6D10"/>
    <w:rsid w:val="009D714A"/>
    <w:rsid w:val="009D79EF"/>
    <w:rsid w:val="009D7D09"/>
    <w:rsid w:val="009E00C9"/>
    <w:rsid w:val="009E03AF"/>
    <w:rsid w:val="009E0958"/>
    <w:rsid w:val="009E09AE"/>
    <w:rsid w:val="009E0C2B"/>
    <w:rsid w:val="009E0E71"/>
    <w:rsid w:val="009E0F54"/>
    <w:rsid w:val="009E1A8E"/>
    <w:rsid w:val="009E2364"/>
    <w:rsid w:val="009E2837"/>
    <w:rsid w:val="009E2C8E"/>
    <w:rsid w:val="009E3543"/>
    <w:rsid w:val="009E35A8"/>
    <w:rsid w:val="009E3AF8"/>
    <w:rsid w:val="009E435E"/>
    <w:rsid w:val="009E4DE6"/>
    <w:rsid w:val="009E667D"/>
    <w:rsid w:val="009E6785"/>
    <w:rsid w:val="009E714E"/>
    <w:rsid w:val="009E776F"/>
    <w:rsid w:val="009E7B3A"/>
    <w:rsid w:val="009E7F2D"/>
    <w:rsid w:val="009F055C"/>
    <w:rsid w:val="009F0975"/>
    <w:rsid w:val="009F0984"/>
    <w:rsid w:val="009F0FA7"/>
    <w:rsid w:val="009F0FAC"/>
    <w:rsid w:val="009F18DD"/>
    <w:rsid w:val="009F193D"/>
    <w:rsid w:val="009F1A93"/>
    <w:rsid w:val="009F1D64"/>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1018"/>
    <w:rsid w:val="00A0139E"/>
    <w:rsid w:val="00A013A8"/>
    <w:rsid w:val="00A019F7"/>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225B"/>
    <w:rsid w:val="00A228AC"/>
    <w:rsid w:val="00A228D8"/>
    <w:rsid w:val="00A2390A"/>
    <w:rsid w:val="00A23CE1"/>
    <w:rsid w:val="00A23E4E"/>
    <w:rsid w:val="00A23F66"/>
    <w:rsid w:val="00A24456"/>
    <w:rsid w:val="00A2468C"/>
    <w:rsid w:val="00A253D6"/>
    <w:rsid w:val="00A258DC"/>
    <w:rsid w:val="00A25EF4"/>
    <w:rsid w:val="00A26300"/>
    <w:rsid w:val="00A269A6"/>
    <w:rsid w:val="00A27236"/>
    <w:rsid w:val="00A27589"/>
    <w:rsid w:val="00A302B8"/>
    <w:rsid w:val="00A30574"/>
    <w:rsid w:val="00A30ED1"/>
    <w:rsid w:val="00A314D6"/>
    <w:rsid w:val="00A31CD9"/>
    <w:rsid w:val="00A31CE8"/>
    <w:rsid w:val="00A32543"/>
    <w:rsid w:val="00A327CD"/>
    <w:rsid w:val="00A33055"/>
    <w:rsid w:val="00A333BF"/>
    <w:rsid w:val="00A33515"/>
    <w:rsid w:val="00A3371A"/>
    <w:rsid w:val="00A340ED"/>
    <w:rsid w:val="00A3442C"/>
    <w:rsid w:val="00A347E4"/>
    <w:rsid w:val="00A34F68"/>
    <w:rsid w:val="00A351E3"/>
    <w:rsid w:val="00A35823"/>
    <w:rsid w:val="00A35EF1"/>
    <w:rsid w:val="00A35FF5"/>
    <w:rsid w:val="00A3616D"/>
    <w:rsid w:val="00A36437"/>
    <w:rsid w:val="00A36917"/>
    <w:rsid w:val="00A36A42"/>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AA8"/>
    <w:rsid w:val="00A41D01"/>
    <w:rsid w:val="00A4242F"/>
    <w:rsid w:val="00A42837"/>
    <w:rsid w:val="00A42998"/>
    <w:rsid w:val="00A42C0C"/>
    <w:rsid w:val="00A4330C"/>
    <w:rsid w:val="00A43B0D"/>
    <w:rsid w:val="00A43E27"/>
    <w:rsid w:val="00A440B5"/>
    <w:rsid w:val="00A44111"/>
    <w:rsid w:val="00A446DF"/>
    <w:rsid w:val="00A45D85"/>
    <w:rsid w:val="00A46A5A"/>
    <w:rsid w:val="00A473D4"/>
    <w:rsid w:val="00A4753B"/>
    <w:rsid w:val="00A4755E"/>
    <w:rsid w:val="00A47B6E"/>
    <w:rsid w:val="00A5046D"/>
    <w:rsid w:val="00A510CA"/>
    <w:rsid w:val="00A514F4"/>
    <w:rsid w:val="00A51943"/>
    <w:rsid w:val="00A52414"/>
    <w:rsid w:val="00A525EB"/>
    <w:rsid w:val="00A52C18"/>
    <w:rsid w:val="00A52EDE"/>
    <w:rsid w:val="00A52F7E"/>
    <w:rsid w:val="00A53042"/>
    <w:rsid w:val="00A53164"/>
    <w:rsid w:val="00A532E4"/>
    <w:rsid w:val="00A533D0"/>
    <w:rsid w:val="00A539F4"/>
    <w:rsid w:val="00A53F84"/>
    <w:rsid w:val="00A542B6"/>
    <w:rsid w:val="00A545C4"/>
    <w:rsid w:val="00A54C80"/>
    <w:rsid w:val="00A55113"/>
    <w:rsid w:val="00A5566A"/>
    <w:rsid w:val="00A55E0E"/>
    <w:rsid w:val="00A5616C"/>
    <w:rsid w:val="00A56232"/>
    <w:rsid w:val="00A56237"/>
    <w:rsid w:val="00A56317"/>
    <w:rsid w:val="00A5648B"/>
    <w:rsid w:val="00A5661A"/>
    <w:rsid w:val="00A566D3"/>
    <w:rsid w:val="00A56D59"/>
    <w:rsid w:val="00A56D93"/>
    <w:rsid w:val="00A56F0F"/>
    <w:rsid w:val="00A570A8"/>
    <w:rsid w:val="00A5720C"/>
    <w:rsid w:val="00A5762E"/>
    <w:rsid w:val="00A5780B"/>
    <w:rsid w:val="00A57886"/>
    <w:rsid w:val="00A60635"/>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7004F"/>
    <w:rsid w:val="00A7083D"/>
    <w:rsid w:val="00A70B19"/>
    <w:rsid w:val="00A7135F"/>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6FC1"/>
    <w:rsid w:val="00A77270"/>
    <w:rsid w:val="00A77B22"/>
    <w:rsid w:val="00A806AF"/>
    <w:rsid w:val="00A80755"/>
    <w:rsid w:val="00A80A50"/>
    <w:rsid w:val="00A80B8C"/>
    <w:rsid w:val="00A81758"/>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63C4"/>
    <w:rsid w:val="00A86432"/>
    <w:rsid w:val="00A8648E"/>
    <w:rsid w:val="00A86E68"/>
    <w:rsid w:val="00A87063"/>
    <w:rsid w:val="00A875E5"/>
    <w:rsid w:val="00A87BE4"/>
    <w:rsid w:val="00A87D6B"/>
    <w:rsid w:val="00A87D86"/>
    <w:rsid w:val="00A87F2B"/>
    <w:rsid w:val="00A9006D"/>
    <w:rsid w:val="00A903E1"/>
    <w:rsid w:val="00A90B4C"/>
    <w:rsid w:val="00A90DB1"/>
    <w:rsid w:val="00A90FFB"/>
    <w:rsid w:val="00A91010"/>
    <w:rsid w:val="00A911A8"/>
    <w:rsid w:val="00A9133A"/>
    <w:rsid w:val="00A91539"/>
    <w:rsid w:val="00A91B60"/>
    <w:rsid w:val="00A925CC"/>
    <w:rsid w:val="00A93066"/>
    <w:rsid w:val="00A93343"/>
    <w:rsid w:val="00A934F1"/>
    <w:rsid w:val="00A93B30"/>
    <w:rsid w:val="00A93C0F"/>
    <w:rsid w:val="00A9446C"/>
    <w:rsid w:val="00A94505"/>
    <w:rsid w:val="00A9499D"/>
    <w:rsid w:val="00A94B43"/>
    <w:rsid w:val="00A95569"/>
    <w:rsid w:val="00A955C9"/>
    <w:rsid w:val="00A957EA"/>
    <w:rsid w:val="00A95827"/>
    <w:rsid w:val="00A96AE4"/>
    <w:rsid w:val="00A9703D"/>
    <w:rsid w:val="00A975C4"/>
    <w:rsid w:val="00A97854"/>
    <w:rsid w:val="00A97AD6"/>
    <w:rsid w:val="00A97C81"/>
    <w:rsid w:val="00A97EEE"/>
    <w:rsid w:val="00AA11EB"/>
    <w:rsid w:val="00AA26BD"/>
    <w:rsid w:val="00AA3421"/>
    <w:rsid w:val="00AA3ABF"/>
    <w:rsid w:val="00AA40C6"/>
    <w:rsid w:val="00AA42C2"/>
    <w:rsid w:val="00AA49A3"/>
    <w:rsid w:val="00AA4AA7"/>
    <w:rsid w:val="00AA4D3F"/>
    <w:rsid w:val="00AA5150"/>
    <w:rsid w:val="00AA5F18"/>
    <w:rsid w:val="00AA6BD9"/>
    <w:rsid w:val="00AA727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7CB"/>
    <w:rsid w:val="00AC0DAE"/>
    <w:rsid w:val="00AC13F8"/>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F48"/>
    <w:rsid w:val="00AC54BF"/>
    <w:rsid w:val="00AC5591"/>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372D"/>
    <w:rsid w:val="00AD39B5"/>
    <w:rsid w:val="00AD3B41"/>
    <w:rsid w:val="00AD3DA3"/>
    <w:rsid w:val="00AD3ECF"/>
    <w:rsid w:val="00AD45AF"/>
    <w:rsid w:val="00AD46BE"/>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15A0"/>
    <w:rsid w:val="00AE1ACD"/>
    <w:rsid w:val="00AE1B16"/>
    <w:rsid w:val="00AE1B1C"/>
    <w:rsid w:val="00AE1CE2"/>
    <w:rsid w:val="00AE1E4E"/>
    <w:rsid w:val="00AE2327"/>
    <w:rsid w:val="00AE23B1"/>
    <w:rsid w:val="00AE255B"/>
    <w:rsid w:val="00AE25AA"/>
    <w:rsid w:val="00AE37BE"/>
    <w:rsid w:val="00AE38C7"/>
    <w:rsid w:val="00AE3AAE"/>
    <w:rsid w:val="00AE3C78"/>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661"/>
    <w:rsid w:val="00AF2BBA"/>
    <w:rsid w:val="00AF3005"/>
    <w:rsid w:val="00AF41A1"/>
    <w:rsid w:val="00AF4271"/>
    <w:rsid w:val="00AF45AD"/>
    <w:rsid w:val="00AF4AB5"/>
    <w:rsid w:val="00AF4B0B"/>
    <w:rsid w:val="00AF4C2E"/>
    <w:rsid w:val="00AF50E2"/>
    <w:rsid w:val="00AF52FD"/>
    <w:rsid w:val="00AF5300"/>
    <w:rsid w:val="00AF5AF3"/>
    <w:rsid w:val="00AF5E6D"/>
    <w:rsid w:val="00AF5F2A"/>
    <w:rsid w:val="00AF60D4"/>
    <w:rsid w:val="00AF6100"/>
    <w:rsid w:val="00AF64B1"/>
    <w:rsid w:val="00AF6C4A"/>
    <w:rsid w:val="00AF7331"/>
    <w:rsid w:val="00AF73C7"/>
    <w:rsid w:val="00AF78EF"/>
    <w:rsid w:val="00AF7AF5"/>
    <w:rsid w:val="00AF7D6F"/>
    <w:rsid w:val="00AF7F7B"/>
    <w:rsid w:val="00AF7FA3"/>
    <w:rsid w:val="00B0145C"/>
    <w:rsid w:val="00B016EE"/>
    <w:rsid w:val="00B0183A"/>
    <w:rsid w:val="00B01D69"/>
    <w:rsid w:val="00B02ABD"/>
    <w:rsid w:val="00B02FA0"/>
    <w:rsid w:val="00B031F6"/>
    <w:rsid w:val="00B03E76"/>
    <w:rsid w:val="00B03EF8"/>
    <w:rsid w:val="00B04284"/>
    <w:rsid w:val="00B0453D"/>
    <w:rsid w:val="00B04AB1"/>
    <w:rsid w:val="00B052DD"/>
    <w:rsid w:val="00B059FD"/>
    <w:rsid w:val="00B05B8A"/>
    <w:rsid w:val="00B05F38"/>
    <w:rsid w:val="00B06218"/>
    <w:rsid w:val="00B07251"/>
    <w:rsid w:val="00B07393"/>
    <w:rsid w:val="00B0768D"/>
    <w:rsid w:val="00B07B63"/>
    <w:rsid w:val="00B07E37"/>
    <w:rsid w:val="00B10013"/>
    <w:rsid w:val="00B10B39"/>
    <w:rsid w:val="00B10D62"/>
    <w:rsid w:val="00B118D0"/>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A72"/>
    <w:rsid w:val="00B22AD7"/>
    <w:rsid w:val="00B22CD9"/>
    <w:rsid w:val="00B22F37"/>
    <w:rsid w:val="00B2315A"/>
    <w:rsid w:val="00B23747"/>
    <w:rsid w:val="00B23B3A"/>
    <w:rsid w:val="00B24022"/>
    <w:rsid w:val="00B240E6"/>
    <w:rsid w:val="00B24639"/>
    <w:rsid w:val="00B24705"/>
    <w:rsid w:val="00B24A8A"/>
    <w:rsid w:val="00B24B33"/>
    <w:rsid w:val="00B24EF9"/>
    <w:rsid w:val="00B254BF"/>
    <w:rsid w:val="00B254FB"/>
    <w:rsid w:val="00B255F3"/>
    <w:rsid w:val="00B25E55"/>
    <w:rsid w:val="00B260D4"/>
    <w:rsid w:val="00B26D45"/>
    <w:rsid w:val="00B27861"/>
    <w:rsid w:val="00B3047F"/>
    <w:rsid w:val="00B30C43"/>
    <w:rsid w:val="00B30DB0"/>
    <w:rsid w:val="00B32A02"/>
    <w:rsid w:val="00B32AE3"/>
    <w:rsid w:val="00B32CD0"/>
    <w:rsid w:val="00B3456B"/>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43C"/>
    <w:rsid w:val="00B420DD"/>
    <w:rsid w:val="00B43238"/>
    <w:rsid w:val="00B43255"/>
    <w:rsid w:val="00B43950"/>
    <w:rsid w:val="00B439DA"/>
    <w:rsid w:val="00B43D4E"/>
    <w:rsid w:val="00B4433C"/>
    <w:rsid w:val="00B44621"/>
    <w:rsid w:val="00B446B1"/>
    <w:rsid w:val="00B4551E"/>
    <w:rsid w:val="00B462B1"/>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946"/>
    <w:rsid w:val="00B563E5"/>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25E2"/>
    <w:rsid w:val="00B63228"/>
    <w:rsid w:val="00B633D2"/>
    <w:rsid w:val="00B6347D"/>
    <w:rsid w:val="00B635B4"/>
    <w:rsid w:val="00B63838"/>
    <w:rsid w:val="00B6453C"/>
    <w:rsid w:val="00B648B6"/>
    <w:rsid w:val="00B648DE"/>
    <w:rsid w:val="00B65A05"/>
    <w:rsid w:val="00B65A07"/>
    <w:rsid w:val="00B662D7"/>
    <w:rsid w:val="00B66AF3"/>
    <w:rsid w:val="00B6741F"/>
    <w:rsid w:val="00B676E3"/>
    <w:rsid w:val="00B67709"/>
    <w:rsid w:val="00B67B63"/>
    <w:rsid w:val="00B67CDC"/>
    <w:rsid w:val="00B67EE9"/>
    <w:rsid w:val="00B708CA"/>
    <w:rsid w:val="00B71209"/>
    <w:rsid w:val="00B71279"/>
    <w:rsid w:val="00B712A0"/>
    <w:rsid w:val="00B72384"/>
    <w:rsid w:val="00B7275F"/>
    <w:rsid w:val="00B73BCA"/>
    <w:rsid w:val="00B741E8"/>
    <w:rsid w:val="00B741EA"/>
    <w:rsid w:val="00B74D56"/>
    <w:rsid w:val="00B75265"/>
    <w:rsid w:val="00B75954"/>
    <w:rsid w:val="00B7606C"/>
    <w:rsid w:val="00B770AF"/>
    <w:rsid w:val="00B77300"/>
    <w:rsid w:val="00B77467"/>
    <w:rsid w:val="00B77C1E"/>
    <w:rsid w:val="00B77D0D"/>
    <w:rsid w:val="00B77FD7"/>
    <w:rsid w:val="00B80A38"/>
    <w:rsid w:val="00B80DF6"/>
    <w:rsid w:val="00B81E9D"/>
    <w:rsid w:val="00B83046"/>
    <w:rsid w:val="00B83613"/>
    <w:rsid w:val="00B83B51"/>
    <w:rsid w:val="00B84FC5"/>
    <w:rsid w:val="00B85882"/>
    <w:rsid w:val="00B85C10"/>
    <w:rsid w:val="00B8668C"/>
    <w:rsid w:val="00B86D5E"/>
    <w:rsid w:val="00B8741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511C"/>
    <w:rsid w:val="00B951B5"/>
    <w:rsid w:val="00B95517"/>
    <w:rsid w:val="00B95916"/>
    <w:rsid w:val="00B95AE4"/>
    <w:rsid w:val="00B95E08"/>
    <w:rsid w:val="00B960AE"/>
    <w:rsid w:val="00B96717"/>
    <w:rsid w:val="00B96C58"/>
    <w:rsid w:val="00B96EED"/>
    <w:rsid w:val="00B97125"/>
    <w:rsid w:val="00B97646"/>
    <w:rsid w:val="00B97CA8"/>
    <w:rsid w:val="00BA09BD"/>
    <w:rsid w:val="00BA0D2F"/>
    <w:rsid w:val="00BA13F2"/>
    <w:rsid w:val="00BA1A9C"/>
    <w:rsid w:val="00BA1BFC"/>
    <w:rsid w:val="00BA2DC9"/>
    <w:rsid w:val="00BA3C21"/>
    <w:rsid w:val="00BA3DFF"/>
    <w:rsid w:val="00BA4231"/>
    <w:rsid w:val="00BA45F1"/>
    <w:rsid w:val="00BA4857"/>
    <w:rsid w:val="00BA501E"/>
    <w:rsid w:val="00BA50AC"/>
    <w:rsid w:val="00BA50F4"/>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AD"/>
    <w:rsid w:val="00BB0A94"/>
    <w:rsid w:val="00BB0DFC"/>
    <w:rsid w:val="00BB1522"/>
    <w:rsid w:val="00BB1EB3"/>
    <w:rsid w:val="00BB1FE2"/>
    <w:rsid w:val="00BB1FE3"/>
    <w:rsid w:val="00BB2AC9"/>
    <w:rsid w:val="00BB304B"/>
    <w:rsid w:val="00BB35AC"/>
    <w:rsid w:val="00BB3622"/>
    <w:rsid w:val="00BB381F"/>
    <w:rsid w:val="00BB3825"/>
    <w:rsid w:val="00BB3F0F"/>
    <w:rsid w:val="00BB40AA"/>
    <w:rsid w:val="00BB4AA9"/>
    <w:rsid w:val="00BB4B3D"/>
    <w:rsid w:val="00BB4C18"/>
    <w:rsid w:val="00BB4F6C"/>
    <w:rsid w:val="00BB5063"/>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390"/>
    <w:rsid w:val="00BC2444"/>
    <w:rsid w:val="00BC2E59"/>
    <w:rsid w:val="00BC311A"/>
    <w:rsid w:val="00BC34CF"/>
    <w:rsid w:val="00BC3713"/>
    <w:rsid w:val="00BC3D96"/>
    <w:rsid w:val="00BC40AA"/>
    <w:rsid w:val="00BC40E9"/>
    <w:rsid w:val="00BC4835"/>
    <w:rsid w:val="00BC4F76"/>
    <w:rsid w:val="00BC4FAF"/>
    <w:rsid w:val="00BC54D5"/>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F0"/>
    <w:rsid w:val="00BD0916"/>
    <w:rsid w:val="00BD0C9E"/>
    <w:rsid w:val="00BD15E7"/>
    <w:rsid w:val="00BD22AD"/>
    <w:rsid w:val="00BD23A0"/>
    <w:rsid w:val="00BD2FA5"/>
    <w:rsid w:val="00BD3189"/>
    <w:rsid w:val="00BD3C0C"/>
    <w:rsid w:val="00BD41E7"/>
    <w:rsid w:val="00BD433C"/>
    <w:rsid w:val="00BD49C4"/>
    <w:rsid w:val="00BD552A"/>
    <w:rsid w:val="00BD5B08"/>
    <w:rsid w:val="00BD6106"/>
    <w:rsid w:val="00BD68D4"/>
    <w:rsid w:val="00BD6C20"/>
    <w:rsid w:val="00BD7816"/>
    <w:rsid w:val="00BD78C5"/>
    <w:rsid w:val="00BE0119"/>
    <w:rsid w:val="00BE0460"/>
    <w:rsid w:val="00BE09DF"/>
    <w:rsid w:val="00BE09E9"/>
    <w:rsid w:val="00BE1DD1"/>
    <w:rsid w:val="00BE207B"/>
    <w:rsid w:val="00BE21D4"/>
    <w:rsid w:val="00BE22E9"/>
    <w:rsid w:val="00BE2945"/>
    <w:rsid w:val="00BE2A53"/>
    <w:rsid w:val="00BE2ABC"/>
    <w:rsid w:val="00BE2D6C"/>
    <w:rsid w:val="00BE3A74"/>
    <w:rsid w:val="00BE3E7C"/>
    <w:rsid w:val="00BE4915"/>
    <w:rsid w:val="00BE4D3C"/>
    <w:rsid w:val="00BE4E9C"/>
    <w:rsid w:val="00BE4EA6"/>
    <w:rsid w:val="00BE55CA"/>
    <w:rsid w:val="00BE5816"/>
    <w:rsid w:val="00BE5BED"/>
    <w:rsid w:val="00BE5CCB"/>
    <w:rsid w:val="00BE5DB2"/>
    <w:rsid w:val="00BE5E1D"/>
    <w:rsid w:val="00BE6002"/>
    <w:rsid w:val="00BE6038"/>
    <w:rsid w:val="00BE6162"/>
    <w:rsid w:val="00BE6747"/>
    <w:rsid w:val="00BE690F"/>
    <w:rsid w:val="00BE6C03"/>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869"/>
    <w:rsid w:val="00BF7411"/>
    <w:rsid w:val="00BF75A0"/>
    <w:rsid w:val="00BF77BD"/>
    <w:rsid w:val="00C00264"/>
    <w:rsid w:val="00C009AC"/>
    <w:rsid w:val="00C00CBB"/>
    <w:rsid w:val="00C00FC2"/>
    <w:rsid w:val="00C01402"/>
    <w:rsid w:val="00C016C3"/>
    <w:rsid w:val="00C01B16"/>
    <w:rsid w:val="00C01D40"/>
    <w:rsid w:val="00C01F86"/>
    <w:rsid w:val="00C01FB1"/>
    <w:rsid w:val="00C025C1"/>
    <w:rsid w:val="00C0315C"/>
    <w:rsid w:val="00C03278"/>
    <w:rsid w:val="00C03483"/>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434"/>
    <w:rsid w:val="00C22930"/>
    <w:rsid w:val="00C23084"/>
    <w:rsid w:val="00C230BC"/>
    <w:rsid w:val="00C231CC"/>
    <w:rsid w:val="00C23309"/>
    <w:rsid w:val="00C25441"/>
    <w:rsid w:val="00C25657"/>
    <w:rsid w:val="00C25732"/>
    <w:rsid w:val="00C25793"/>
    <w:rsid w:val="00C25ADF"/>
    <w:rsid w:val="00C25DDF"/>
    <w:rsid w:val="00C25F9F"/>
    <w:rsid w:val="00C26083"/>
    <w:rsid w:val="00C2646D"/>
    <w:rsid w:val="00C2664A"/>
    <w:rsid w:val="00C268C8"/>
    <w:rsid w:val="00C26B76"/>
    <w:rsid w:val="00C26E96"/>
    <w:rsid w:val="00C27406"/>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9A3"/>
    <w:rsid w:val="00C361A3"/>
    <w:rsid w:val="00C36252"/>
    <w:rsid w:val="00C3659A"/>
    <w:rsid w:val="00C36B6B"/>
    <w:rsid w:val="00C36C93"/>
    <w:rsid w:val="00C36E86"/>
    <w:rsid w:val="00C3787A"/>
    <w:rsid w:val="00C3791A"/>
    <w:rsid w:val="00C40857"/>
    <w:rsid w:val="00C4110E"/>
    <w:rsid w:val="00C412E2"/>
    <w:rsid w:val="00C413BE"/>
    <w:rsid w:val="00C41B3F"/>
    <w:rsid w:val="00C41D75"/>
    <w:rsid w:val="00C42166"/>
    <w:rsid w:val="00C42954"/>
    <w:rsid w:val="00C42A08"/>
    <w:rsid w:val="00C42E5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5CE"/>
    <w:rsid w:val="00C4761F"/>
    <w:rsid w:val="00C47B8F"/>
    <w:rsid w:val="00C50635"/>
    <w:rsid w:val="00C50A39"/>
    <w:rsid w:val="00C50A91"/>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EDB"/>
    <w:rsid w:val="00C55A75"/>
    <w:rsid w:val="00C560C6"/>
    <w:rsid w:val="00C56637"/>
    <w:rsid w:val="00C568A3"/>
    <w:rsid w:val="00C569A0"/>
    <w:rsid w:val="00C56B19"/>
    <w:rsid w:val="00C576FD"/>
    <w:rsid w:val="00C60230"/>
    <w:rsid w:val="00C604E7"/>
    <w:rsid w:val="00C6088E"/>
    <w:rsid w:val="00C60B17"/>
    <w:rsid w:val="00C611F8"/>
    <w:rsid w:val="00C61C88"/>
    <w:rsid w:val="00C62089"/>
    <w:rsid w:val="00C620B5"/>
    <w:rsid w:val="00C6261B"/>
    <w:rsid w:val="00C627CC"/>
    <w:rsid w:val="00C62CB1"/>
    <w:rsid w:val="00C63152"/>
    <w:rsid w:val="00C632E0"/>
    <w:rsid w:val="00C63454"/>
    <w:rsid w:val="00C63663"/>
    <w:rsid w:val="00C63774"/>
    <w:rsid w:val="00C64390"/>
    <w:rsid w:val="00C64594"/>
    <w:rsid w:val="00C649FB"/>
    <w:rsid w:val="00C650EB"/>
    <w:rsid w:val="00C654E3"/>
    <w:rsid w:val="00C65DFA"/>
    <w:rsid w:val="00C66164"/>
    <w:rsid w:val="00C66697"/>
    <w:rsid w:val="00C667C7"/>
    <w:rsid w:val="00C6688C"/>
    <w:rsid w:val="00C6689B"/>
    <w:rsid w:val="00C66AA0"/>
    <w:rsid w:val="00C66C8C"/>
    <w:rsid w:val="00C66D82"/>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41A6"/>
    <w:rsid w:val="00C742D9"/>
    <w:rsid w:val="00C74885"/>
    <w:rsid w:val="00C74887"/>
    <w:rsid w:val="00C7495D"/>
    <w:rsid w:val="00C750FA"/>
    <w:rsid w:val="00C751F0"/>
    <w:rsid w:val="00C75A54"/>
    <w:rsid w:val="00C75C92"/>
    <w:rsid w:val="00C763AA"/>
    <w:rsid w:val="00C7666B"/>
    <w:rsid w:val="00C767EC"/>
    <w:rsid w:val="00C769E2"/>
    <w:rsid w:val="00C77291"/>
    <w:rsid w:val="00C776B6"/>
    <w:rsid w:val="00C77703"/>
    <w:rsid w:val="00C7789F"/>
    <w:rsid w:val="00C803BA"/>
    <w:rsid w:val="00C80BC8"/>
    <w:rsid w:val="00C81676"/>
    <w:rsid w:val="00C8180C"/>
    <w:rsid w:val="00C81A55"/>
    <w:rsid w:val="00C82039"/>
    <w:rsid w:val="00C8226B"/>
    <w:rsid w:val="00C822B6"/>
    <w:rsid w:val="00C826E0"/>
    <w:rsid w:val="00C828DF"/>
    <w:rsid w:val="00C82C14"/>
    <w:rsid w:val="00C849DD"/>
    <w:rsid w:val="00C84CE4"/>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3F5"/>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502"/>
    <w:rsid w:val="00CA0AB4"/>
    <w:rsid w:val="00CA1F33"/>
    <w:rsid w:val="00CA22C2"/>
    <w:rsid w:val="00CA31D0"/>
    <w:rsid w:val="00CA3479"/>
    <w:rsid w:val="00CA3CEF"/>
    <w:rsid w:val="00CA46A4"/>
    <w:rsid w:val="00CA46B9"/>
    <w:rsid w:val="00CA5A96"/>
    <w:rsid w:val="00CA5AFC"/>
    <w:rsid w:val="00CA5C6C"/>
    <w:rsid w:val="00CA6548"/>
    <w:rsid w:val="00CA66D5"/>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602"/>
    <w:rsid w:val="00CB3EEE"/>
    <w:rsid w:val="00CB3F60"/>
    <w:rsid w:val="00CB3F7F"/>
    <w:rsid w:val="00CB3FEF"/>
    <w:rsid w:val="00CB413B"/>
    <w:rsid w:val="00CB4850"/>
    <w:rsid w:val="00CB4E53"/>
    <w:rsid w:val="00CB56EA"/>
    <w:rsid w:val="00CB5901"/>
    <w:rsid w:val="00CB5B5D"/>
    <w:rsid w:val="00CB62BD"/>
    <w:rsid w:val="00CB68AA"/>
    <w:rsid w:val="00CB6B35"/>
    <w:rsid w:val="00CB743D"/>
    <w:rsid w:val="00CB7632"/>
    <w:rsid w:val="00CB7BCA"/>
    <w:rsid w:val="00CB7F39"/>
    <w:rsid w:val="00CC0144"/>
    <w:rsid w:val="00CC0542"/>
    <w:rsid w:val="00CC05B9"/>
    <w:rsid w:val="00CC0C63"/>
    <w:rsid w:val="00CC2164"/>
    <w:rsid w:val="00CC2184"/>
    <w:rsid w:val="00CC2332"/>
    <w:rsid w:val="00CC24C5"/>
    <w:rsid w:val="00CC24D6"/>
    <w:rsid w:val="00CC2E0F"/>
    <w:rsid w:val="00CC32C4"/>
    <w:rsid w:val="00CC3701"/>
    <w:rsid w:val="00CC375B"/>
    <w:rsid w:val="00CC384D"/>
    <w:rsid w:val="00CC3954"/>
    <w:rsid w:val="00CC3D05"/>
    <w:rsid w:val="00CC3E62"/>
    <w:rsid w:val="00CC40E4"/>
    <w:rsid w:val="00CC4147"/>
    <w:rsid w:val="00CC4348"/>
    <w:rsid w:val="00CC4577"/>
    <w:rsid w:val="00CC4830"/>
    <w:rsid w:val="00CC48C0"/>
    <w:rsid w:val="00CC565E"/>
    <w:rsid w:val="00CC5B62"/>
    <w:rsid w:val="00CC60DA"/>
    <w:rsid w:val="00CC6850"/>
    <w:rsid w:val="00CC692E"/>
    <w:rsid w:val="00CC69D5"/>
    <w:rsid w:val="00CC6B63"/>
    <w:rsid w:val="00CC6C26"/>
    <w:rsid w:val="00CC6EE7"/>
    <w:rsid w:val="00CC759C"/>
    <w:rsid w:val="00CC79DE"/>
    <w:rsid w:val="00CC7B23"/>
    <w:rsid w:val="00CC7D5A"/>
    <w:rsid w:val="00CD01A1"/>
    <w:rsid w:val="00CD0603"/>
    <w:rsid w:val="00CD0AAA"/>
    <w:rsid w:val="00CD0C9C"/>
    <w:rsid w:val="00CD0F1A"/>
    <w:rsid w:val="00CD10C5"/>
    <w:rsid w:val="00CD12D3"/>
    <w:rsid w:val="00CD1521"/>
    <w:rsid w:val="00CD1B2D"/>
    <w:rsid w:val="00CD1CBF"/>
    <w:rsid w:val="00CD2532"/>
    <w:rsid w:val="00CD2F2E"/>
    <w:rsid w:val="00CD33AC"/>
    <w:rsid w:val="00CD405B"/>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E"/>
    <w:rsid w:val="00CE194A"/>
    <w:rsid w:val="00CE1B65"/>
    <w:rsid w:val="00CE1EA3"/>
    <w:rsid w:val="00CE2976"/>
    <w:rsid w:val="00CE306A"/>
    <w:rsid w:val="00CE429A"/>
    <w:rsid w:val="00CE47D6"/>
    <w:rsid w:val="00CE51B7"/>
    <w:rsid w:val="00CE5671"/>
    <w:rsid w:val="00CE5C4C"/>
    <w:rsid w:val="00CE6CE0"/>
    <w:rsid w:val="00CE762F"/>
    <w:rsid w:val="00CF020D"/>
    <w:rsid w:val="00CF0E3B"/>
    <w:rsid w:val="00CF0E82"/>
    <w:rsid w:val="00CF0F00"/>
    <w:rsid w:val="00CF1168"/>
    <w:rsid w:val="00CF1450"/>
    <w:rsid w:val="00CF1FF5"/>
    <w:rsid w:val="00CF28CD"/>
    <w:rsid w:val="00CF4671"/>
    <w:rsid w:val="00CF4A64"/>
    <w:rsid w:val="00CF4B97"/>
    <w:rsid w:val="00CF527A"/>
    <w:rsid w:val="00CF5333"/>
    <w:rsid w:val="00CF5413"/>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2749"/>
    <w:rsid w:val="00D031C7"/>
    <w:rsid w:val="00D038D5"/>
    <w:rsid w:val="00D03B25"/>
    <w:rsid w:val="00D03B2B"/>
    <w:rsid w:val="00D03E4A"/>
    <w:rsid w:val="00D041F2"/>
    <w:rsid w:val="00D04EE1"/>
    <w:rsid w:val="00D05184"/>
    <w:rsid w:val="00D056F5"/>
    <w:rsid w:val="00D0573B"/>
    <w:rsid w:val="00D05BCA"/>
    <w:rsid w:val="00D05CE2"/>
    <w:rsid w:val="00D05F3D"/>
    <w:rsid w:val="00D06127"/>
    <w:rsid w:val="00D06CCC"/>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07"/>
    <w:rsid w:val="00D17F53"/>
    <w:rsid w:val="00D2033D"/>
    <w:rsid w:val="00D20648"/>
    <w:rsid w:val="00D20906"/>
    <w:rsid w:val="00D20C7C"/>
    <w:rsid w:val="00D20F9C"/>
    <w:rsid w:val="00D2102D"/>
    <w:rsid w:val="00D211B4"/>
    <w:rsid w:val="00D2198A"/>
    <w:rsid w:val="00D21A74"/>
    <w:rsid w:val="00D221DA"/>
    <w:rsid w:val="00D22452"/>
    <w:rsid w:val="00D22638"/>
    <w:rsid w:val="00D22B0C"/>
    <w:rsid w:val="00D233A0"/>
    <w:rsid w:val="00D2342A"/>
    <w:rsid w:val="00D2383B"/>
    <w:rsid w:val="00D23B18"/>
    <w:rsid w:val="00D23C57"/>
    <w:rsid w:val="00D23F36"/>
    <w:rsid w:val="00D244C2"/>
    <w:rsid w:val="00D245A1"/>
    <w:rsid w:val="00D24A90"/>
    <w:rsid w:val="00D250AC"/>
    <w:rsid w:val="00D2664A"/>
    <w:rsid w:val="00D26938"/>
    <w:rsid w:val="00D26FF9"/>
    <w:rsid w:val="00D2786F"/>
    <w:rsid w:val="00D30D13"/>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5192"/>
    <w:rsid w:val="00D35570"/>
    <w:rsid w:val="00D35C5F"/>
    <w:rsid w:val="00D35ED5"/>
    <w:rsid w:val="00D3633F"/>
    <w:rsid w:val="00D36773"/>
    <w:rsid w:val="00D370F1"/>
    <w:rsid w:val="00D37C29"/>
    <w:rsid w:val="00D37E76"/>
    <w:rsid w:val="00D40058"/>
    <w:rsid w:val="00D4080F"/>
    <w:rsid w:val="00D40922"/>
    <w:rsid w:val="00D40FBB"/>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3079"/>
    <w:rsid w:val="00D63C69"/>
    <w:rsid w:val="00D64102"/>
    <w:rsid w:val="00D6417E"/>
    <w:rsid w:val="00D64195"/>
    <w:rsid w:val="00D642A3"/>
    <w:rsid w:val="00D64460"/>
    <w:rsid w:val="00D656C5"/>
    <w:rsid w:val="00D660A4"/>
    <w:rsid w:val="00D66545"/>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62C"/>
    <w:rsid w:val="00D76C08"/>
    <w:rsid w:val="00D76DA1"/>
    <w:rsid w:val="00D7702B"/>
    <w:rsid w:val="00D77A03"/>
    <w:rsid w:val="00D8036B"/>
    <w:rsid w:val="00D804E2"/>
    <w:rsid w:val="00D80889"/>
    <w:rsid w:val="00D81003"/>
    <w:rsid w:val="00D815DC"/>
    <w:rsid w:val="00D81628"/>
    <w:rsid w:val="00D8183D"/>
    <w:rsid w:val="00D8185F"/>
    <w:rsid w:val="00D81B16"/>
    <w:rsid w:val="00D81B2A"/>
    <w:rsid w:val="00D81F86"/>
    <w:rsid w:val="00D83661"/>
    <w:rsid w:val="00D83E7B"/>
    <w:rsid w:val="00D84000"/>
    <w:rsid w:val="00D84E69"/>
    <w:rsid w:val="00D8547A"/>
    <w:rsid w:val="00D85C37"/>
    <w:rsid w:val="00D86322"/>
    <w:rsid w:val="00D863E9"/>
    <w:rsid w:val="00D8654A"/>
    <w:rsid w:val="00D86B5C"/>
    <w:rsid w:val="00D87291"/>
    <w:rsid w:val="00D8750C"/>
    <w:rsid w:val="00D87906"/>
    <w:rsid w:val="00D90287"/>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31A"/>
    <w:rsid w:val="00D94947"/>
    <w:rsid w:val="00D9511C"/>
    <w:rsid w:val="00D95421"/>
    <w:rsid w:val="00D9542C"/>
    <w:rsid w:val="00D95A66"/>
    <w:rsid w:val="00D95CC8"/>
    <w:rsid w:val="00D95F6F"/>
    <w:rsid w:val="00D96892"/>
    <w:rsid w:val="00D9695A"/>
    <w:rsid w:val="00D9716D"/>
    <w:rsid w:val="00D979FC"/>
    <w:rsid w:val="00D97C79"/>
    <w:rsid w:val="00D97FE1"/>
    <w:rsid w:val="00DA03E8"/>
    <w:rsid w:val="00DA0477"/>
    <w:rsid w:val="00DA04F7"/>
    <w:rsid w:val="00DA0A4A"/>
    <w:rsid w:val="00DA0A8E"/>
    <w:rsid w:val="00DA1CA2"/>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9BF"/>
    <w:rsid w:val="00DB314F"/>
    <w:rsid w:val="00DB319B"/>
    <w:rsid w:val="00DB33AA"/>
    <w:rsid w:val="00DB38C3"/>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008"/>
    <w:rsid w:val="00DC1186"/>
    <w:rsid w:val="00DC19E0"/>
    <w:rsid w:val="00DC1DAA"/>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CDC"/>
    <w:rsid w:val="00DC7D2B"/>
    <w:rsid w:val="00DD00BD"/>
    <w:rsid w:val="00DD0615"/>
    <w:rsid w:val="00DD0B46"/>
    <w:rsid w:val="00DD0E10"/>
    <w:rsid w:val="00DD0EB4"/>
    <w:rsid w:val="00DD0F56"/>
    <w:rsid w:val="00DD1744"/>
    <w:rsid w:val="00DD19F7"/>
    <w:rsid w:val="00DD1C04"/>
    <w:rsid w:val="00DD208E"/>
    <w:rsid w:val="00DD26CE"/>
    <w:rsid w:val="00DD279D"/>
    <w:rsid w:val="00DD306F"/>
    <w:rsid w:val="00DD30F3"/>
    <w:rsid w:val="00DD3274"/>
    <w:rsid w:val="00DD3AC4"/>
    <w:rsid w:val="00DD4275"/>
    <w:rsid w:val="00DD4506"/>
    <w:rsid w:val="00DD4BA6"/>
    <w:rsid w:val="00DD5035"/>
    <w:rsid w:val="00DD5708"/>
    <w:rsid w:val="00DD5862"/>
    <w:rsid w:val="00DD649C"/>
    <w:rsid w:val="00DD65B5"/>
    <w:rsid w:val="00DD6B5A"/>
    <w:rsid w:val="00DD70CC"/>
    <w:rsid w:val="00DD72BB"/>
    <w:rsid w:val="00DD79E3"/>
    <w:rsid w:val="00DD79F5"/>
    <w:rsid w:val="00DD7ACF"/>
    <w:rsid w:val="00DE0141"/>
    <w:rsid w:val="00DE04FD"/>
    <w:rsid w:val="00DE05FC"/>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2D3"/>
    <w:rsid w:val="00DE748E"/>
    <w:rsid w:val="00DE76AE"/>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875"/>
    <w:rsid w:val="00E019C2"/>
    <w:rsid w:val="00E01D4F"/>
    <w:rsid w:val="00E02607"/>
    <w:rsid w:val="00E029E1"/>
    <w:rsid w:val="00E02FA1"/>
    <w:rsid w:val="00E02FB1"/>
    <w:rsid w:val="00E0399D"/>
    <w:rsid w:val="00E04520"/>
    <w:rsid w:val="00E04A7F"/>
    <w:rsid w:val="00E05367"/>
    <w:rsid w:val="00E05AF5"/>
    <w:rsid w:val="00E062C8"/>
    <w:rsid w:val="00E069F4"/>
    <w:rsid w:val="00E06C62"/>
    <w:rsid w:val="00E07441"/>
    <w:rsid w:val="00E07DAD"/>
    <w:rsid w:val="00E1052A"/>
    <w:rsid w:val="00E10890"/>
    <w:rsid w:val="00E109F1"/>
    <w:rsid w:val="00E11191"/>
    <w:rsid w:val="00E11C5F"/>
    <w:rsid w:val="00E1244A"/>
    <w:rsid w:val="00E12630"/>
    <w:rsid w:val="00E12A55"/>
    <w:rsid w:val="00E12EF6"/>
    <w:rsid w:val="00E12F5D"/>
    <w:rsid w:val="00E13429"/>
    <w:rsid w:val="00E1356B"/>
    <w:rsid w:val="00E13708"/>
    <w:rsid w:val="00E13E16"/>
    <w:rsid w:val="00E14026"/>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7562"/>
    <w:rsid w:val="00E27D1C"/>
    <w:rsid w:val="00E27ECF"/>
    <w:rsid w:val="00E27F57"/>
    <w:rsid w:val="00E319B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6E9B"/>
    <w:rsid w:val="00E370A6"/>
    <w:rsid w:val="00E37BB6"/>
    <w:rsid w:val="00E37CD1"/>
    <w:rsid w:val="00E40195"/>
    <w:rsid w:val="00E4049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A36"/>
    <w:rsid w:val="00E43F28"/>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896"/>
    <w:rsid w:val="00E51218"/>
    <w:rsid w:val="00E5150E"/>
    <w:rsid w:val="00E52C5D"/>
    <w:rsid w:val="00E52F04"/>
    <w:rsid w:val="00E53C24"/>
    <w:rsid w:val="00E5428D"/>
    <w:rsid w:val="00E54294"/>
    <w:rsid w:val="00E547AB"/>
    <w:rsid w:val="00E54CD9"/>
    <w:rsid w:val="00E550B3"/>
    <w:rsid w:val="00E551E7"/>
    <w:rsid w:val="00E555C1"/>
    <w:rsid w:val="00E55BCF"/>
    <w:rsid w:val="00E56229"/>
    <w:rsid w:val="00E562AF"/>
    <w:rsid w:val="00E56441"/>
    <w:rsid w:val="00E566AD"/>
    <w:rsid w:val="00E56F7F"/>
    <w:rsid w:val="00E57082"/>
    <w:rsid w:val="00E57ACC"/>
    <w:rsid w:val="00E57E17"/>
    <w:rsid w:val="00E60095"/>
    <w:rsid w:val="00E6051B"/>
    <w:rsid w:val="00E605C8"/>
    <w:rsid w:val="00E612BF"/>
    <w:rsid w:val="00E61756"/>
    <w:rsid w:val="00E61963"/>
    <w:rsid w:val="00E620AF"/>
    <w:rsid w:val="00E62262"/>
    <w:rsid w:val="00E623CC"/>
    <w:rsid w:val="00E62403"/>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868"/>
    <w:rsid w:val="00E6797C"/>
    <w:rsid w:val="00E67AF8"/>
    <w:rsid w:val="00E67C81"/>
    <w:rsid w:val="00E701CA"/>
    <w:rsid w:val="00E7190A"/>
    <w:rsid w:val="00E71C5A"/>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E4"/>
    <w:rsid w:val="00E85A56"/>
    <w:rsid w:val="00E863A1"/>
    <w:rsid w:val="00E86A23"/>
    <w:rsid w:val="00E86B1D"/>
    <w:rsid w:val="00E8738F"/>
    <w:rsid w:val="00E87771"/>
    <w:rsid w:val="00E878F6"/>
    <w:rsid w:val="00E87922"/>
    <w:rsid w:val="00E900DC"/>
    <w:rsid w:val="00E90256"/>
    <w:rsid w:val="00E907F5"/>
    <w:rsid w:val="00E908C4"/>
    <w:rsid w:val="00E90A0F"/>
    <w:rsid w:val="00E91078"/>
    <w:rsid w:val="00E9164B"/>
    <w:rsid w:val="00E91B24"/>
    <w:rsid w:val="00E91B54"/>
    <w:rsid w:val="00E91DDD"/>
    <w:rsid w:val="00E91E57"/>
    <w:rsid w:val="00E92040"/>
    <w:rsid w:val="00E9204C"/>
    <w:rsid w:val="00E9263C"/>
    <w:rsid w:val="00E9310B"/>
    <w:rsid w:val="00E93BB6"/>
    <w:rsid w:val="00E93D76"/>
    <w:rsid w:val="00E93E2F"/>
    <w:rsid w:val="00E94108"/>
    <w:rsid w:val="00E9498C"/>
    <w:rsid w:val="00E94D20"/>
    <w:rsid w:val="00E94F4D"/>
    <w:rsid w:val="00E9570E"/>
    <w:rsid w:val="00E95824"/>
    <w:rsid w:val="00E958AB"/>
    <w:rsid w:val="00E95ADC"/>
    <w:rsid w:val="00E95B98"/>
    <w:rsid w:val="00E964EC"/>
    <w:rsid w:val="00E96508"/>
    <w:rsid w:val="00E96783"/>
    <w:rsid w:val="00E96E6B"/>
    <w:rsid w:val="00E96EE3"/>
    <w:rsid w:val="00E96F9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AC6"/>
    <w:rsid w:val="00EA645D"/>
    <w:rsid w:val="00EA6650"/>
    <w:rsid w:val="00EA6C91"/>
    <w:rsid w:val="00EA6CA6"/>
    <w:rsid w:val="00EA6CAE"/>
    <w:rsid w:val="00EA717D"/>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20A"/>
    <w:rsid w:val="00EB634E"/>
    <w:rsid w:val="00EB769F"/>
    <w:rsid w:val="00EB7A4C"/>
    <w:rsid w:val="00EB7C56"/>
    <w:rsid w:val="00EC0185"/>
    <w:rsid w:val="00EC056C"/>
    <w:rsid w:val="00EC0588"/>
    <w:rsid w:val="00EC086B"/>
    <w:rsid w:val="00EC1113"/>
    <w:rsid w:val="00EC11D0"/>
    <w:rsid w:val="00EC1471"/>
    <w:rsid w:val="00EC15DD"/>
    <w:rsid w:val="00EC1D67"/>
    <w:rsid w:val="00EC22DF"/>
    <w:rsid w:val="00EC2378"/>
    <w:rsid w:val="00EC260F"/>
    <w:rsid w:val="00EC2611"/>
    <w:rsid w:val="00EC26B9"/>
    <w:rsid w:val="00EC2796"/>
    <w:rsid w:val="00EC2A2A"/>
    <w:rsid w:val="00EC2FAF"/>
    <w:rsid w:val="00EC3199"/>
    <w:rsid w:val="00EC32D7"/>
    <w:rsid w:val="00EC3A6A"/>
    <w:rsid w:val="00EC3F98"/>
    <w:rsid w:val="00EC4228"/>
    <w:rsid w:val="00EC47C9"/>
    <w:rsid w:val="00EC49F8"/>
    <w:rsid w:val="00EC4ABF"/>
    <w:rsid w:val="00EC5103"/>
    <w:rsid w:val="00EC5F55"/>
    <w:rsid w:val="00EC6745"/>
    <w:rsid w:val="00EC6C33"/>
    <w:rsid w:val="00EC7561"/>
    <w:rsid w:val="00EC7CE8"/>
    <w:rsid w:val="00ED01CD"/>
    <w:rsid w:val="00ED07EC"/>
    <w:rsid w:val="00ED0EF0"/>
    <w:rsid w:val="00ED0F36"/>
    <w:rsid w:val="00ED1251"/>
    <w:rsid w:val="00ED12B3"/>
    <w:rsid w:val="00ED1511"/>
    <w:rsid w:val="00ED15EA"/>
    <w:rsid w:val="00ED1D41"/>
    <w:rsid w:val="00ED2010"/>
    <w:rsid w:val="00ED237F"/>
    <w:rsid w:val="00ED24D0"/>
    <w:rsid w:val="00ED26AB"/>
    <w:rsid w:val="00ED29EE"/>
    <w:rsid w:val="00ED2BE5"/>
    <w:rsid w:val="00ED3296"/>
    <w:rsid w:val="00ED3BDE"/>
    <w:rsid w:val="00ED3DB8"/>
    <w:rsid w:val="00ED3E0E"/>
    <w:rsid w:val="00ED3E61"/>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4197"/>
    <w:rsid w:val="00EE41BA"/>
    <w:rsid w:val="00EE4589"/>
    <w:rsid w:val="00EE46C7"/>
    <w:rsid w:val="00EE5382"/>
    <w:rsid w:val="00EE5AD0"/>
    <w:rsid w:val="00EE5E3C"/>
    <w:rsid w:val="00EE6007"/>
    <w:rsid w:val="00EE6083"/>
    <w:rsid w:val="00EE62BF"/>
    <w:rsid w:val="00EE6BDA"/>
    <w:rsid w:val="00EE6E0C"/>
    <w:rsid w:val="00EE6EFB"/>
    <w:rsid w:val="00EE71C9"/>
    <w:rsid w:val="00EE7424"/>
    <w:rsid w:val="00EE77F9"/>
    <w:rsid w:val="00EE7860"/>
    <w:rsid w:val="00EE7F27"/>
    <w:rsid w:val="00EF03F2"/>
    <w:rsid w:val="00EF0BF0"/>
    <w:rsid w:val="00EF1063"/>
    <w:rsid w:val="00EF1617"/>
    <w:rsid w:val="00EF16B0"/>
    <w:rsid w:val="00EF1B0E"/>
    <w:rsid w:val="00EF1DCB"/>
    <w:rsid w:val="00EF1DF6"/>
    <w:rsid w:val="00EF1E76"/>
    <w:rsid w:val="00EF267F"/>
    <w:rsid w:val="00EF2696"/>
    <w:rsid w:val="00EF271A"/>
    <w:rsid w:val="00EF28F3"/>
    <w:rsid w:val="00EF2ECE"/>
    <w:rsid w:val="00EF3FE3"/>
    <w:rsid w:val="00EF4775"/>
    <w:rsid w:val="00EF4F38"/>
    <w:rsid w:val="00EF52CC"/>
    <w:rsid w:val="00EF5ECB"/>
    <w:rsid w:val="00EF6B6D"/>
    <w:rsid w:val="00EF6ECF"/>
    <w:rsid w:val="00EF767B"/>
    <w:rsid w:val="00EF7ADC"/>
    <w:rsid w:val="00EF7D30"/>
    <w:rsid w:val="00F005B3"/>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C8"/>
    <w:rsid w:val="00F117D8"/>
    <w:rsid w:val="00F129D7"/>
    <w:rsid w:val="00F12CF4"/>
    <w:rsid w:val="00F13270"/>
    <w:rsid w:val="00F139AC"/>
    <w:rsid w:val="00F139E4"/>
    <w:rsid w:val="00F13B97"/>
    <w:rsid w:val="00F13C97"/>
    <w:rsid w:val="00F140EC"/>
    <w:rsid w:val="00F15649"/>
    <w:rsid w:val="00F1578B"/>
    <w:rsid w:val="00F15881"/>
    <w:rsid w:val="00F15E5B"/>
    <w:rsid w:val="00F15F50"/>
    <w:rsid w:val="00F167DF"/>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5B13"/>
    <w:rsid w:val="00F260F0"/>
    <w:rsid w:val="00F26820"/>
    <w:rsid w:val="00F26A72"/>
    <w:rsid w:val="00F27034"/>
    <w:rsid w:val="00F301B0"/>
    <w:rsid w:val="00F304C7"/>
    <w:rsid w:val="00F308DA"/>
    <w:rsid w:val="00F30E23"/>
    <w:rsid w:val="00F30FED"/>
    <w:rsid w:val="00F31402"/>
    <w:rsid w:val="00F31474"/>
    <w:rsid w:val="00F314C9"/>
    <w:rsid w:val="00F31E65"/>
    <w:rsid w:val="00F32221"/>
    <w:rsid w:val="00F3275C"/>
    <w:rsid w:val="00F327BD"/>
    <w:rsid w:val="00F33351"/>
    <w:rsid w:val="00F33C18"/>
    <w:rsid w:val="00F34269"/>
    <w:rsid w:val="00F34455"/>
    <w:rsid w:val="00F34669"/>
    <w:rsid w:val="00F349DA"/>
    <w:rsid w:val="00F35BF6"/>
    <w:rsid w:val="00F35CDB"/>
    <w:rsid w:val="00F35E01"/>
    <w:rsid w:val="00F3621B"/>
    <w:rsid w:val="00F36283"/>
    <w:rsid w:val="00F36510"/>
    <w:rsid w:val="00F367F2"/>
    <w:rsid w:val="00F3683C"/>
    <w:rsid w:val="00F36A25"/>
    <w:rsid w:val="00F36D96"/>
    <w:rsid w:val="00F374E7"/>
    <w:rsid w:val="00F376C7"/>
    <w:rsid w:val="00F37AD7"/>
    <w:rsid w:val="00F37EFE"/>
    <w:rsid w:val="00F40A6F"/>
    <w:rsid w:val="00F40B36"/>
    <w:rsid w:val="00F411FD"/>
    <w:rsid w:val="00F41C2E"/>
    <w:rsid w:val="00F41E09"/>
    <w:rsid w:val="00F422A5"/>
    <w:rsid w:val="00F4287C"/>
    <w:rsid w:val="00F4289D"/>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A7D"/>
    <w:rsid w:val="00F67599"/>
    <w:rsid w:val="00F67B4E"/>
    <w:rsid w:val="00F67D9D"/>
    <w:rsid w:val="00F700AC"/>
    <w:rsid w:val="00F712F5"/>
    <w:rsid w:val="00F71779"/>
    <w:rsid w:val="00F72190"/>
    <w:rsid w:val="00F72380"/>
    <w:rsid w:val="00F723C0"/>
    <w:rsid w:val="00F72C9C"/>
    <w:rsid w:val="00F72EDA"/>
    <w:rsid w:val="00F72FBA"/>
    <w:rsid w:val="00F73A15"/>
    <w:rsid w:val="00F73EA1"/>
    <w:rsid w:val="00F749F3"/>
    <w:rsid w:val="00F753E5"/>
    <w:rsid w:val="00F75686"/>
    <w:rsid w:val="00F75800"/>
    <w:rsid w:val="00F767D6"/>
    <w:rsid w:val="00F771C4"/>
    <w:rsid w:val="00F77885"/>
    <w:rsid w:val="00F77A04"/>
    <w:rsid w:val="00F77B39"/>
    <w:rsid w:val="00F77E23"/>
    <w:rsid w:val="00F77E3C"/>
    <w:rsid w:val="00F77F8E"/>
    <w:rsid w:val="00F804B8"/>
    <w:rsid w:val="00F819BD"/>
    <w:rsid w:val="00F82304"/>
    <w:rsid w:val="00F828A9"/>
    <w:rsid w:val="00F82965"/>
    <w:rsid w:val="00F829AB"/>
    <w:rsid w:val="00F829EE"/>
    <w:rsid w:val="00F82D06"/>
    <w:rsid w:val="00F831EB"/>
    <w:rsid w:val="00F833DD"/>
    <w:rsid w:val="00F835B9"/>
    <w:rsid w:val="00F837AF"/>
    <w:rsid w:val="00F83D9F"/>
    <w:rsid w:val="00F84516"/>
    <w:rsid w:val="00F84551"/>
    <w:rsid w:val="00F84D0E"/>
    <w:rsid w:val="00F84ED2"/>
    <w:rsid w:val="00F852EC"/>
    <w:rsid w:val="00F85893"/>
    <w:rsid w:val="00F85F3A"/>
    <w:rsid w:val="00F8615A"/>
    <w:rsid w:val="00F86E19"/>
    <w:rsid w:val="00F87270"/>
    <w:rsid w:val="00F87E21"/>
    <w:rsid w:val="00F901EA"/>
    <w:rsid w:val="00F90DD4"/>
    <w:rsid w:val="00F911F6"/>
    <w:rsid w:val="00F9133D"/>
    <w:rsid w:val="00F9199A"/>
    <w:rsid w:val="00F91F38"/>
    <w:rsid w:val="00F92AF3"/>
    <w:rsid w:val="00F92CE4"/>
    <w:rsid w:val="00F9420E"/>
    <w:rsid w:val="00F9577C"/>
    <w:rsid w:val="00F96180"/>
    <w:rsid w:val="00F96909"/>
    <w:rsid w:val="00F96B63"/>
    <w:rsid w:val="00F978E1"/>
    <w:rsid w:val="00F97A36"/>
    <w:rsid w:val="00F97CB5"/>
    <w:rsid w:val="00F97CFA"/>
    <w:rsid w:val="00F97DCD"/>
    <w:rsid w:val="00F97E69"/>
    <w:rsid w:val="00FA0308"/>
    <w:rsid w:val="00FA050C"/>
    <w:rsid w:val="00FA069E"/>
    <w:rsid w:val="00FA0906"/>
    <w:rsid w:val="00FA0E93"/>
    <w:rsid w:val="00FA0FA5"/>
    <w:rsid w:val="00FA15FC"/>
    <w:rsid w:val="00FA174A"/>
    <w:rsid w:val="00FA1D82"/>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832"/>
    <w:rsid w:val="00FB3EE9"/>
    <w:rsid w:val="00FB4464"/>
    <w:rsid w:val="00FB4672"/>
    <w:rsid w:val="00FB4B0D"/>
    <w:rsid w:val="00FB595B"/>
    <w:rsid w:val="00FB5B30"/>
    <w:rsid w:val="00FB5C56"/>
    <w:rsid w:val="00FB5DF8"/>
    <w:rsid w:val="00FB7028"/>
    <w:rsid w:val="00FB7B63"/>
    <w:rsid w:val="00FB7EA8"/>
    <w:rsid w:val="00FC0172"/>
    <w:rsid w:val="00FC02E4"/>
    <w:rsid w:val="00FC0930"/>
    <w:rsid w:val="00FC0BDC"/>
    <w:rsid w:val="00FC0DE2"/>
    <w:rsid w:val="00FC0E1B"/>
    <w:rsid w:val="00FC0F24"/>
    <w:rsid w:val="00FC1025"/>
    <w:rsid w:val="00FC114D"/>
    <w:rsid w:val="00FC1173"/>
    <w:rsid w:val="00FC1356"/>
    <w:rsid w:val="00FC1646"/>
    <w:rsid w:val="00FC1769"/>
    <w:rsid w:val="00FC1F96"/>
    <w:rsid w:val="00FC2086"/>
    <w:rsid w:val="00FC21BD"/>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9D6"/>
    <w:rsid w:val="00FD1DF9"/>
    <w:rsid w:val="00FD2FB0"/>
    <w:rsid w:val="00FD3167"/>
    <w:rsid w:val="00FD3228"/>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B9"/>
    <w:rsid w:val="00FE67D9"/>
    <w:rsid w:val="00FE683B"/>
    <w:rsid w:val="00FE6BB8"/>
    <w:rsid w:val="00FE7247"/>
    <w:rsid w:val="00FE7448"/>
    <w:rsid w:val="00FE7603"/>
    <w:rsid w:val="00FF0257"/>
    <w:rsid w:val="00FF02F9"/>
    <w:rsid w:val="00FF0400"/>
    <w:rsid w:val="00FF0F15"/>
    <w:rsid w:val="00FF132D"/>
    <w:rsid w:val="00FF167F"/>
    <w:rsid w:val="00FF1848"/>
    <w:rsid w:val="00FF1D46"/>
    <w:rsid w:val="00FF1DD3"/>
    <w:rsid w:val="00FF1F19"/>
    <w:rsid w:val="00FF1FDA"/>
    <w:rsid w:val="00FF234B"/>
    <w:rsid w:val="00FF2465"/>
    <w:rsid w:val="00FF29E4"/>
    <w:rsid w:val="00FF2A8F"/>
    <w:rsid w:val="00FF2C35"/>
    <w:rsid w:val="00FF3025"/>
    <w:rsid w:val="00FF3990"/>
    <w:rsid w:val="00FF3D8D"/>
    <w:rsid w:val="00FF4072"/>
    <w:rsid w:val="00FF472F"/>
    <w:rsid w:val="00FF4A27"/>
    <w:rsid w:val="00FF514D"/>
    <w:rsid w:val="00FF56E9"/>
    <w:rsid w:val="00FF5C59"/>
    <w:rsid w:val="00FF5CD4"/>
    <w:rsid w:val="00FF5E78"/>
    <w:rsid w:val="00FF6192"/>
    <w:rsid w:val="00FF689A"/>
    <w:rsid w:val="00FF6976"/>
    <w:rsid w:val="00FF6AEB"/>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82F44B-0F2B-2347-8D3E-5E4087DA6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75541</Words>
  <Characters>430586</Characters>
  <Application>Microsoft Office Word</Application>
  <DocSecurity>0</DocSecurity>
  <Lines>3588</Lines>
  <Paragraphs>1010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cp:revision>
  <cp:lastPrinted>2018-04-06T16:34:00Z</cp:lastPrinted>
  <dcterms:created xsi:type="dcterms:W3CDTF">2018-10-30T18:59:00Z</dcterms:created>
  <dcterms:modified xsi:type="dcterms:W3CDTF">2018-10-30T18:59:00Z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