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xml:space="preserve">, </w:t>
      </w:r>
      <w:proofErr w:type="spellStart"/>
      <w:r w:rsidR="002C0A0B" w:rsidRPr="00233F15">
        <w:rPr>
          <w:bCs/>
          <w:iCs/>
          <w:color w:val="000000" w:themeColor="text1"/>
        </w:rPr>
        <w:t>Marinella</w:t>
      </w:r>
      <w:proofErr w:type="spellEnd"/>
      <w:r w:rsidR="002C0A0B" w:rsidRPr="00233F15">
        <w:rPr>
          <w:bCs/>
          <w:iCs/>
          <w:color w:val="000000" w:themeColor="text1"/>
        </w:rPr>
        <w:t xml:space="preserve"> Gebbia</w:t>
      </w:r>
      <w:r w:rsidR="002C0A0B" w:rsidRPr="00233F15">
        <w:rPr>
          <w:bCs/>
          <w:iCs/>
          <w:color w:val="000000" w:themeColor="text1"/>
          <w:vertAlign w:val="superscript"/>
        </w:rPr>
        <w:t>1</w:t>
      </w:r>
      <w:r w:rsidR="002C0A0B" w:rsidRPr="00233F15">
        <w:rPr>
          <w:bCs/>
          <w:iCs/>
          <w:color w:val="000000" w:themeColor="text1"/>
        </w:rPr>
        <w:t xml:space="preserve">, </w:t>
      </w:r>
      <w:proofErr w:type="spellStart"/>
      <w:r w:rsidR="0034740E" w:rsidRPr="00233F15">
        <w:rPr>
          <w:bCs/>
          <w:iCs/>
          <w:color w:val="000000" w:themeColor="text1"/>
        </w:rPr>
        <w:t>Louai</w:t>
      </w:r>
      <w:proofErr w:type="spellEnd"/>
      <w:r w:rsidR="0034740E" w:rsidRPr="00233F15">
        <w:rPr>
          <w:bCs/>
          <w:iCs/>
          <w:color w:val="000000" w:themeColor="text1"/>
        </w:rPr>
        <w:t xml:space="preserve"> Musa</w:t>
      </w:r>
      <w:r w:rsidR="0034740E" w:rsidRPr="00233F15">
        <w:rPr>
          <w:bCs/>
          <w:iCs/>
          <w:color w:val="000000" w:themeColor="text1"/>
          <w:vertAlign w:val="superscript"/>
        </w:rPr>
        <w:t>2</w:t>
      </w:r>
      <w:r w:rsidR="0034740E" w:rsidRPr="00233F15">
        <w:rPr>
          <w:bCs/>
          <w:iCs/>
          <w:color w:val="000000" w:themeColor="text1"/>
        </w:rPr>
        <w:t xml:space="preserve">, </w:t>
      </w:r>
      <w:proofErr w:type="spellStart"/>
      <w:r w:rsidR="0034740E" w:rsidRPr="00233F15">
        <w:rPr>
          <w:bCs/>
          <w:iCs/>
          <w:color w:val="000000" w:themeColor="text1"/>
        </w:rPr>
        <w:t>Atina</w:t>
      </w:r>
      <w:proofErr w:type="spellEnd"/>
      <w:r w:rsidR="0034740E" w:rsidRPr="00233F15">
        <w:rPr>
          <w:bCs/>
          <w:iCs/>
          <w:color w:val="000000" w:themeColor="text1"/>
        </w:rPr>
        <w:t xml:space="preserve"> Cote</w:t>
      </w:r>
      <w:r w:rsidR="0034740E" w:rsidRPr="00233F15">
        <w:rPr>
          <w:bCs/>
          <w:iCs/>
          <w:color w:val="000000" w:themeColor="text1"/>
          <w:vertAlign w:val="superscript"/>
        </w:rPr>
        <w:t>2</w:t>
      </w:r>
      <w:r w:rsidR="0034740E" w:rsidRPr="00233F15">
        <w:rPr>
          <w:bCs/>
          <w:iCs/>
          <w:color w:val="000000" w:themeColor="text1"/>
        </w:rPr>
        <w:t xml:space="preserve">, </w:t>
      </w:r>
      <w:proofErr w:type="spellStart"/>
      <w:r w:rsidR="002C0A0B" w:rsidRPr="00233F15">
        <w:rPr>
          <w:bCs/>
          <w:iCs/>
          <w:color w:val="000000" w:themeColor="text1"/>
        </w:rPr>
        <w:t>Minjeong</w:t>
      </w:r>
      <w:proofErr w:type="spellEnd"/>
      <w:r w:rsidR="002C0A0B" w:rsidRPr="00233F15">
        <w:rPr>
          <w:bCs/>
          <w:iCs/>
          <w:color w:val="000000" w:themeColor="text1"/>
        </w:rPr>
        <w:t xml:space="preserve">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proofErr w:type="spellStart"/>
      <w:r w:rsidR="0034740E" w:rsidRPr="00233F15">
        <w:rPr>
          <w:bCs/>
          <w:iCs/>
          <w:color w:val="000000" w:themeColor="text1"/>
        </w:rPr>
        <w:t>Gireesh</w:t>
      </w:r>
      <w:proofErr w:type="spellEnd"/>
      <w:r w:rsidR="0034740E" w:rsidRPr="00233F15">
        <w:rPr>
          <w:bCs/>
          <w:iCs/>
          <w:color w:val="000000" w:themeColor="text1"/>
        </w:rPr>
        <w:t xml:space="preserve">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proofErr w:type="spellStart"/>
      <w:r w:rsidR="002C0A0B" w:rsidRPr="00233F15">
        <w:rPr>
          <w:bCs/>
          <w:iCs/>
          <w:color w:val="000000" w:themeColor="text1"/>
        </w:rPr>
        <w:t>Shijie</w:t>
      </w:r>
      <w:proofErr w:type="spellEnd"/>
      <w:r w:rsidR="002C0A0B" w:rsidRPr="00233F15">
        <w:rPr>
          <w:bCs/>
          <w:iCs/>
          <w:color w:val="000000" w:themeColor="text1"/>
        </w:rPr>
        <w:t xml:space="preserv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proofErr w:type="spellStart"/>
      <w:r w:rsidR="002C0A0B" w:rsidRPr="00233F15">
        <w:rPr>
          <w:bCs/>
          <w:iCs/>
          <w:color w:val="000000" w:themeColor="text1"/>
        </w:rPr>
        <w:t>Nozomu</w:t>
      </w:r>
      <w:proofErr w:type="spellEnd"/>
      <w:r w:rsidR="002C0A0B" w:rsidRPr="00233F15">
        <w:rPr>
          <w:bCs/>
          <w:iCs/>
          <w:color w:val="000000" w:themeColor="text1"/>
        </w:rPr>
        <w:t xml:space="preserve">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proofErr w:type="spellStart"/>
      <w:r w:rsidRPr="004D2831">
        <w:rPr>
          <w:bCs/>
          <w:iCs/>
          <w:color w:val="000000" w:themeColor="text1"/>
          <w:sz w:val="22"/>
        </w:rPr>
        <w:t>Nozomu</w:t>
      </w:r>
      <w:proofErr w:type="spellEnd"/>
      <w:r w:rsidRPr="004D2831">
        <w:rPr>
          <w:bCs/>
          <w:iCs/>
          <w:color w:val="000000" w:themeColor="text1"/>
          <w:sz w:val="22"/>
        </w:rPr>
        <w:t xml:space="preserve"> </w:t>
      </w:r>
      <w:proofErr w:type="spellStart"/>
      <w:r w:rsidRPr="004D2831">
        <w:rPr>
          <w:bCs/>
          <w:iCs/>
          <w:color w:val="000000" w:themeColor="text1"/>
          <w:sz w:val="22"/>
        </w:rPr>
        <w:t>Yachie</w:t>
      </w:r>
      <w:proofErr w:type="spellEnd"/>
      <w:r w:rsidRPr="004D2831">
        <w:rPr>
          <w:bCs/>
          <w:iCs/>
          <w:color w:val="000000" w:themeColor="text1"/>
          <w:sz w:val="22"/>
        </w:rPr>
        <w:t xml:space="preserve">, Research Center for Advanced Science and Technology Synthetic Biology Division, University of Tokyo, Rm 4-420, 4-6-1 </w:t>
      </w:r>
      <w:proofErr w:type="spellStart"/>
      <w:r w:rsidRPr="004D2831">
        <w:rPr>
          <w:bCs/>
          <w:iCs/>
          <w:color w:val="000000" w:themeColor="text1"/>
          <w:sz w:val="22"/>
        </w:rPr>
        <w:t>Komaba</w:t>
      </w:r>
      <w:proofErr w:type="spellEnd"/>
      <w:r w:rsidRPr="004D2831">
        <w:rPr>
          <w:bCs/>
          <w:iCs/>
          <w:color w:val="000000" w:themeColor="text1"/>
          <w:sz w:val="22"/>
        </w:rPr>
        <w:t>, Meguro-</w:t>
      </w:r>
      <w:proofErr w:type="spellStart"/>
      <w:r w:rsidRPr="004D2831">
        <w:rPr>
          <w:bCs/>
          <w:iCs/>
          <w:color w:val="000000" w:themeColor="text1"/>
          <w:sz w:val="22"/>
        </w:rPr>
        <w:t>ku</w:t>
      </w:r>
      <w:proofErr w:type="spellEnd"/>
      <w:r w:rsidRPr="004D2831">
        <w:rPr>
          <w:bCs/>
          <w:iCs/>
          <w:color w:val="000000" w:themeColor="text1"/>
          <w:sz w:val="22"/>
        </w:rPr>
        <w:t>,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unexpected</w:t>
      </w:r>
      <w:r w:rsidR="00DD2A4E">
        <w:rPr>
          <w:rFonts w:eastAsia="Times New Roman"/>
        </w:rPr>
        <w:t>ly</w:t>
      </w:r>
      <w:r w:rsidR="00DD2A4E">
        <w:rPr>
          <w:rFonts w:eastAsia="Times New Roman"/>
        </w:rPr>
        <w:t xml:space="preserve">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commentRangeStart w:id="1"/>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commentRangeEnd w:id="1"/>
      <w:r w:rsidR="00661DFC">
        <w:rPr>
          <w:rStyle w:val="CommentReference"/>
          <w:rFonts w:asciiTheme="minorHAnsi" w:hAnsiTheme="minorHAnsi" w:cstheme="minorBidi"/>
        </w:rPr>
        <w:commentReference w:id="1"/>
      </w:r>
    </w:p>
    <w:p w14:paraId="6E612F15" w14:textId="1F9D1D38"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ins w:id="2" w:author="Frederick Roth" w:date="2018-10-30T15:46:00Z">
        <w:r w:rsidR="00660958">
          <w:rPr>
            <w:lang w:val="en-CA"/>
          </w:rPr>
          <w:t>under standard growth conditions</w:t>
        </w:r>
        <w:r w:rsidR="00660958">
          <w:rPr>
            <w:lang w:val="en-CA"/>
          </w:rPr>
          <w:t xml:space="preserve">, </w:t>
        </w:r>
      </w:ins>
      <w:r w:rsidR="00385DCF">
        <w:rPr>
          <w:lang w:val="en-CA"/>
        </w:rPr>
        <w:t>t</w:t>
      </w:r>
      <w:r w:rsidR="009A74DE">
        <w:rPr>
          <w:lang w:val="en-CA"/>
        </w:rPr>
        <w:t xml:space="preserve">he number of genes yielding a phenotype </w:t>
      </w:r>
      <w:del w:id="3" w:author="Frederick Roth" w:date="2018-10-30T15:46:00Z">
        <w:r w:rsidR="009A74DE" w:rsidDel="00660958">
          <w:rPr>
            <w:lang w:val="en-CA"/>
          </w:rPr>
          <w:delText xml:space="preserve">under standard growth conditions </w:delText>
        </w:r>
      </w:del>
      <w:r w:rsidR="009A74DE">
        <w:rPr>
          <w:lang w:val="en-CA"/>
        </w:rPr>
        <w:t>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kno</w:t>
      </w:r>
      <w:r w:rsidR="00540A6F">
        <w:rPr>
          <w:lang w:val="en-CA"/>
        </w:rPr>
        <w:t xml:space="preserve">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4E164DE9"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ins w:id="4" w:author="Albi Celaj" w:date="2018-10-23T15:18:00Z">
        <w:r w:rsidR="00661DFC">
          <w:rPr>
            <w:lang w:val="en-CA"/>
          </w:rPr>
          <w:t xml:space="preserve"> </w:t>
        </w:r>
        <w:r w:rsidR="00661DFC">
          <w:rPr>
            <w:lang w:val="en-CA"/>
          </w:rPr>
          <w:lastRenderedPageBreak/>
          <w:t xml:space="preserve">(e.g. a knockout and </w:t>
        </w:r>
        <w:del w:id="5" w:author="Frederick Roth" w:date="2018-10-30T15:48:00Z">
          <w:r w:rsidR="00661DFC" w:rsidDel="00660958">
            <w:rPr>
              <w:lang w:val="en-CA"/>
            </w:rPr>
            <w:delText>wiltype</w:delText>
          </w:r>
        </w:del>
      </w:ins>
      <w:ins w:id="6" w:author="Frederick Roth" w:date="2018-10-30T15:48:00Z">
        <w:r w:rsidR="00660958">
          <w:rPr>
            <w:lang w:val="en-CA"/>
          </w:rPr>
          <w:t>wild-type</w:t>
        </w:r>
      </w:ins>
      <w:ins w:id="7" w:author="Albi Celaj" w:date="2018-10-23T15:18:00Z">
        <w:r w:rsidR="00661DFC">
          <w:rPr>
            <w:lang w:val="en-CA"/>
          </w:rPr>
          <w:t>)</w:t>
        </w:r>
      </w:ins>
      <w:r w:rsidR="005676DD">
        <w:rPr>
          <w:lang w:val="en-CA"/>
        </w:rPr>
        <w:t xml:space="preserv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proofErr w:type="spellStart"/>
      <w:r w:rsidR="00DD4506">
        <w:t>xtensions</w:t>
      </w:r>
      <w:proofErr w:type="spellEnd"/>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ins w:id="8" w:author="Albi Celaj [2]" w:date="2018-10-25T15:57:00Z">
        <w:r w:rsidR="009673E9">
          <w:fldChar w:fldCharType="begin" w:fldLock="1"/>
        </w:r>
      </w:ins>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ins w:id="9" w:author="Albi Celaj [2]" w:date="2018-10-25T15:57:00Z">
        <w:r w:rsidR="009673E9">
          <w:fldChar w:fldCharType="end"/>
        </w:r>
      </w:ins>
      <w:ins w:id="10" w:author="Albi Celaj [2]" w:date="2018-10-25T15:58:00Z">
        <w:r w:rsidR="009673E9">
          <w:t xml:space="preserve"> </w:t>
        </w:r>
      </w:ins>
      <w:del w:id="11" w:author="Albi Celaj [2]" w:date="2018-10-25T15:58:00Z">
        <w:r w:rsidR="005676DD" w:rsidDel="009673E9">
          <w:delText xml:space="preserve"> [cite Diaz-Mejia MSB 2018] </w:delText>
        </w:r>
      </w:del>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75C3452F"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Indeed, ABC transporters are part of a large gene family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 xml:space="preserve">the context of </w:t>
      </w:r>
      <w:proofErr w:type="spellStart"/>
      <w:r w:rsidR="00090233" w:rsidRPr="00233F15">
        <w:rPr>
          <w:bCs/>
          <w:iCs/>
          <w:color w:val="000000" w:themeColor="text1"/>
        </w:rPr>
        <w:t>Dubin</w:t>
      </w:r>
      <w:proofErr w:type="spellEnd"/>
      <w:r w:rsidR="00090233" w:rsidRPr="00233F15">
        <w:rPr>
          <w:bCs/>
          <w:iCs/>
          <w:color w:val="000000" w:themeColor="text1"/>
        </w:rPr>
        <w:t>-Johnson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ins w:id="12" w:author="Albi Celaj [2]" w:date="2018-10-25T15:58:00Z">
        <w:r w:rsidR="00A228AC">
          <w:rPr>
            <w:bCs/>
            <w:iCs/>
            <w:color w:val="000000" w:themeColor="text1"/>
          </w:rPr>
          <w:fldChar w:fldCharType="begin" w:fldLock="1"/>
        </w:r>
      </w:ins>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ins w:id="13" w:author="Albi Celaj [2]" w:date="2018-10-25T15:58:00Z">
        <w:r w:rsidR="00A228AC">
          <w:rPr>
            <w:bCs/>
            <w:iCs/>
            <w:color w:val="000000" w:themeColor="text1"/>
          </w:rPr>
          <w:fldChar w:fldCharType="end"/>
        </w:r>
      </w:ins>
      <w:r w:rsidR="00090233">
        <w:rPr>
          <w:bCs/>
          <w:iCs/>
          <w:color w:val="000000" w:themeColor="text1"/>
        </w:rPr>
        <w:t xml:space="preserve">. </w:t>
      </w:r>
      <w:ins w:id="14" w:author="Frederick Roth" w:date="2018-10-30T15:49:00Z">
        <w:r w:rsidR="00D23588">
          <w:rPr>
            <w:bCs/>
            <w:iCs/>
            <w:color w:val="000000" w:themeColor="text1"/>
          </w:rPr>
          <w:t xml:space="preserve"> </w:t>
        </w:r>
      </w:ins>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074114B8"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ins w:id="15" w:author="Frederick Roth" w:date="2018-10-30T15:50:00Z">
        <w:r w:rsidR="00D23588">
          <w:rPr>
            <w:rFonts w:eastAsia="Times New Roman"/>
            <w:i/>
          </w:rPr>
          <w:t xml:space="preserve"> </w:t>
        </w:r>
      </w:ins>
      <w:r w:rsidR="00EE6EFB" w:rsidRPr="004210F6">
        <w:rPr>
          <w:rFonts w:eastAsia="Times New Roman"/>
          <w:i/>
        </w:rPr>
        <w:t>yor1∆</w:t>
      </w:r>
      <w:ins w:id="16" w:author="Frederick Roth" w:date="2018-10-30T15:50:00Z">
        <w:r w:rsidR="00D23588">
          <w:rPr>
            <w:rFonts w:eastAsia="Times New Roman"/>
            <w:i/>
          </w:rPr>
          <w:t xml:space="preserve"> </w:t>
        </w:r>
      </w:ins>
      <w:r w:rsidR="00EE6EFB" w:rsidRPr="004210F6">
        <w:rPr>
          <w:rFonts w:eastAsia="Times New Roman"/>
          <w:i/>
        </w:rPr>
        <w:t>ybt1∆</w:t>
      </w:r>
      <w:ins w:id="17" w:author="Frederick Roth" w:date="2018-10-30T15:50:00Z">
        <w:r w:rsidR="00D23588">
          <w:rPr>
            <w:rFonts w:eastAsia="Times New Roman"/>
            <w:i/>
          </w:rPr>
          <w:t xml:space="preserve"> </w:t>
        </w:r>
      </w:ins>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del w:id="18" w:author="Frederick Roth" w:date="2018-10-30T15:51:00Z">
        <w:r w:rsidR="00EE6EFB" w:rsidRPr="00264257" w:rsidDel="00D23588">
          <w:rPr>
            <w:rFonts w:eastAsia="Times New Roman"/>
            <w:i/>
          </w:rPr>
          <w:delText>PDR5</w:delText>
        </w:r>
        <w:r w:rsidR="00EE6EFB" w:rsidRPr="004059F2" w:rsidDel="00D23588">
          <w:rPr>
            <w:rFonts w:eastAsia="Times New Roman"/>
          </w:rPr>
          <w:delText xml:space="preserve">-dependent </w:delText>
        </w:r>
      </w:del>
      <w:r w:rsidR="00EE6EFB" w:rsidRPr="004059F2">
        <w:rPr>
          <w:rFonts w:eastAsia="Times New Roman"/>
        </w:rPr>
        <w:t>resistance to fluconazole and ketoconazole</w:t>
      </w:r>
      <w:ins w:id="19" w:author="Frederick Roth" w:date="2018-10-30T15:51:00Z">
        <w:r w:rsidR="00D23588">
          <w:rPr>
            <w:rFonts w:eastAsia="Times New Roman"/>
          </w:rPr>
          <w:t xml:space="preserve"> that depended on fifth gene, </w:t>
        </w:r>
        <w:r w:rsidR="00D23588" w:rsidRPr="00264257">
          <w:rPr>
            <w:rFonts w:eastAsia="Times New Roman"/>
            <w:i/>
          </w:rPr>
          <w:t>PDR5</w:t>
        </w:r>
        <w:r w:rsidR="00D23588">
          <w:rPr>
            <w:rFonts w:eastAsia="Times New Roman"/>
          </w:rPr>
          <w:t xml:space="preserve">. </w:t>
        </w:r>
      </w:ins>
      <w:del w:id="20" w:author="Frederick Roth" w:date="2018-10-30T15:51:00Z">
        <w:r w:rsidR="00694D46" w:rsidDel="00D23588">
          <w:rPr>
            <w:rFonts w:eastAsia="Times New Roman"/>
          </w:rPr>
          <w:delText xml:space="preserve">, and </w:delText>
        </w:r>
      </w:del>
      <w:ins w:id="21" w:author="Frederick Roth" w:date="2018-10-30T15:51:00Z">
        <w:r w:rsidR="00D23588">
          <w:rPr>
            <w:rFonts w:eastAsia="Times New Roman"/>
          </w:rPr>
          <w:t xml:space="preserve">We </w:t>
        </w:r>
      </w:ins>
      <w:r w:rsidR="00694D46">
        <w:rPr>
          <w:rFonts w:eastAsia="Times New Roman"/>
        </w:rPr>
        <w:t xml:space="preserve">used a </w:t>
      </w:r>
      <w:ins w:id="22" w:author="Frederick Roth" w:date="2018-10-30T15:52:00Z">
        <w:r w:rsidR="00D23588">
          <w:rPr>
            <w:rFonts w:eastAsia="Times New Roman"/>
          </w:rPr>
          <w:t xml:space="preserve">non-linear </w:t>
        </w:r>
        <w:r w:rsidR="00D23588">
          <w:rPr>
            <w:rFonts w:eastAsia="Times New Roman"/>
          </w:rPr>
          <w:t xml:space="preserve">model </w:t>
        </w:r>
        <w:r w:rsidR="00D23588">
          <w:rPr>
            <w:rFonts w:eastAsia="Times New Roman"/>
          </w:rPr>
          <w:t xml:space="preserve">of the </w:t>
        </w:r>
      </w:ins>
      <w:r w:rsidR="00694D46">
        <w:rPr>
          <w:rFonts w:eastAsia="Times New Roman"/>
        </w:rPr>
        <w:t xml:space="preserve">system </w:t>
      </w:r>
      <w:del w:id="23" w:author="Frederick Roth" w:date="2018-10-30T15:52:00Z">
        <w:r w:rsidR="00694D46" w:rsidDel="00D23588">
          <w:rPr>
            <w:rFonts w:eastAsia="Times New Roman"/>
          </w:rPr>
          <w:delText xml:space="preserve">model </w:delText>
        </w:r>
      </w:del>
      <w:r w:rsidR="00694D46">
        <w:rPr>
          <w:rFonts w:eastAsia="Times New Roman"/>
        </w:rPr>
        <w:t xml:space="preserve">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w:t>
      </w:r>
      <w:proofErr w:type="gramStart"/>
      <w:r w:rsidR="00694D46">
        <w:rPr>
          <w:lang w:val="en-CA"/>
        </w:rPr>
        <w:t xml:space="preserve">A </w:t>
      </w:r>
      <w:r w:rsidR="006D3D6E">
        <w:rPr>
          <w:lang w:val="en-CA"/>
        </w:rPr>
        <w:t>large number of</w:t>
      </w:r>
      <w:proofErr w:type="gramEnd"/>
      <w:r w:rsidR="006D3D6E">
        <w:rPr>
          <w:lang w:val="en-CA"/>
        </w:rPr>
        <w:t xml:space="preserve">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proofErr w:type="spellStart"/>
      <w:r w:rsidR="00564D92">
        <w:rPr>
          <w:lang w:val="en-CA"/>
        </w:rPr>
        <w:t>segrega</w:t>
      </w:r>
      <w:r w:rsidR="00750C1B">
        <w:rPr>
          <w:lang w:val="en-CA"/>
        </w:rPr>
        <w:t>nts</w:t>
      </w:r>
      <w:proofErr w:type="spellEnd"/>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 xml:space="preserve">and </w:t>
      </w:r>
      <w:proofErr w:type="spellStart"/>
      <w:r w:rsidR="00DB4537">
        <w:rPr>
          <w:lang w:val="en-CA"/>
        </w:rPr>
        <w:t>phenotyp</w:t>
      </w:r>
      <w:r w:rsidR="00750C1B">
        <w:rPr>
          <w:lang w:val="en-CA"/>
        </w:rPr>
        <w:t>ed</w:t>
      </w:r>
      <w:proofErr w:type="spellEnd"/>
      <w:r w:rsidR="00750C1B">
        <w:rPr>
          <w:lang w:val="en-CA"/>
        </w:rPr>
        <w:t>.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w:t>
      </w:r>
      <w:proofErr w:type="gramStart"/>
      <w:r w:rsidR="00CD1521">
        <w:rPr>
          <w:bCs/>
          <w:iCs/>
          <w:color w:val="000000" w:themeColor="text1"/>
        </w:rPr>
        <w:t>progeny</w:t>
      </w:r>
      <w:proofErr w:type="gramEnd"/>
      <w:r w:rsidR="00CD1521">
        <w:rPr>
          <w:bCs/>
          <w:iCs/>
          <w:color w:val="000000" w:themeColor="text1"/>
        </w:rPr>
        <w:t xml:space="preserve">,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w:t>
      </w:r>
      <w:proofErr w:type="spellStart"/>
      <w:r w:rsidR="00D84000">
        <w:rPr>
          <w:bCs/>
          <w:iCs/>
          <w:color w:val="000000" w:themeColor="text1"/>
        </w:rPr>
        <w:t>identifer</w:t>
      </w:r>
      <w:proofErr w:type="spellEnd"/>
      <w:r w:rsidR="00D84000">
        <w:rPr>
          <w:bCs/>
          <w:iCs/>
          <w:color w:val="000000" w:themeColor="text1"/>
        </w:rPr>
        <w:t xml:space="preserve">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proofErr w:type="gramStart"/>
      <w:r w:rsidR="002843CE">
        <w:rPr>
          <w:bCs/>
          <w:iCs/>
          <w:color w:val="000000" w:themeColor="text1"/>
        </w:rPr>
        <w:t>Thus</w:t>
      </w:r>
      <w:proofErr w:type="gramEnd"/>
      <w:r w:rsidR="002843CE">
        <w:rPr>
          <w:bCs/>
          <w:iCs/>
          <w:color w:val="000000" w:themeColor="text1"/>
        </w:rPr>
        <w:t xml:space="preserve">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5D64B16A"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proofErr w:type="gramStart"/>
      <w:r w:rsidR="004343B5">
        <w:rPr>
          <w:bCs/>
          <w:iCs/>
          <w:color w:val="000000" w:themeColor="text1"/>
        </w:rPr>
        <w:t>each individual</w:t>
      </w:r>
      <w:proofErr w:type="gramEnd"/>
      <w:r w:rsidR="004343B5">
        <w:rPr>
          <w:bCs/>
          <w:iCs/>
          <w:color w:val="000000" w:themeColor="text1"/>
        </w:rPr>
        <w:t>.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proofErr w:type="spellStart"/>
      <w:r w:rsidR="006653E1">
        <w:rPr>
          <w:bCs/>
          <w:iCs/>
          <w:color w:val="000000" w:themeColor="text1"/>
        </w:rPr>
        <w:t>Cre</w:t>
      </w:r>
      <w:proofErr w:type="spellEnd"/>
      <w:r w:rsidR="006653E1">
        <w:rPr>
          <w:bCs/>
          <w:iCs/>
          <w:color w:val="000000" w:themeColor="text1"/>
        </w:rPr>
        <w:t>-mediated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w:t>
      </w:r>
      <w:proofErr w:type="spellStart"/>
      <w:r w:rsidR="00997045">
        <w:rPr>
          <w:bCs/>
          <w:iCs/>
          <w:color w:val="000000" w:themeColor="text1"/>
        </w:rPr>
        <w:t>Loxp</w:t>
      </w:r>
      <w:proofErr w:type="spellEnd"/>
      <w:r w:rsidR="00997045">
        <w:rPr>
          <w:bCs/>
          <w:iCs/>
          <w:color w:val="000000" w:themeColor="text1"/>
        </w:rPr>
        <w:t xml:space="preserve">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proofErr w:type="spellStart"/>
      <w:r w:rsidR="00997045">
        <w:rPr>
          <w:bCs/>
          <w:iCs/>
          <w:color w:val="000000" w:themeColor="text1"/>
        </w:rPr>
        <w:t>Loxp</w:t>
      </w:r>
      <w:proofErr w:type="spellEnd"/>
      <w:r w:rsidR="00997045">
        <w:rPr>
          <w:bCs/>
          <w:iCs/>
          <w:color w:val="000000" w:themeColor="text1"/>
        </w:rPr>
        <w:t xml:space="preserve">/Lox2272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w:t>
      </w:r>
      <w:proofErr w:type="spellStart"/>
      <w:r w:rsidR="00423A20">
        <w:rPr>
          <w:bCs/>
          <w:iCs/>
          <w:color w:val="000000" w:themeColor="text1"/>
        </w:rPr>
        <w:t>counterselectable</w:t>
      </w:r>
      <w:proofErr w:type="spellEnd"/>
      <w:r w:rsidR="00423A20">
        <w:rPr>
          <w:bCs/>
          <w:iCs/>
          <w:color w:val="000000" w:themeColor="text1"/>
        </w:rPr>
        <w:t xml:space="preserv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proofErr w:type="spellStart"/>
      <w:r w:rsidR="00997045">
        <w:rPr>
          <w:bCs/>
          <w:iCs/>
          <w:color w:val="000000" w:themeColor="text1"/>
        </w:rPr>
        <w:t>Cre</w:t>
      </w:r>
      <w:proofErr w:type="spellEnd"/>
      <w:r w:rsidR="00997045">
        <w:rPr>
          <w:bCs/>
          <w:iCs/>
          <w:color w:val="000000" w:themeColor="text1"/>
        </w:rPr>
        <w:t xml:space="preserv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w:t>
      </w:r>
      <w:proofErr w:type="spellStart"/>
      <w:r w:rsidR="00423A20">
        <w:rPr>
          <w:bCs/>
          <w:iCs/>
          <w:color w:val="000000" w:themeColor="text1"/>
        </w:rPr>
        <w:t>integrants</w:t>
      </w:r>
      <w:proofErr w:type="spellEnd"/>
      <w:r w:rsidR="00423A20">
        <w:rPr>
          <w:bCs/>
          <w:iCs/>
          <w:color w:val="000000" w:themeColor="text1"/>
        </w:rPr>
        <w:t xml:space="preserve">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proofErr w:type="spellStart"/>
      <w:r w:rsidR="00C7666B" w:rsidRPr="00300B33">
        <w:rPr>
          <w:i/>
        </w:rPr>
        <w:t>en</w:t>
      </w:r>
      <w:proofErr w:type="spellEnd"/>
      <w:r w:rsidR="00C7666B" w:rsidRPr="00300B33">
        <w:rPr>
          <w:i/>
        </w:rPr>
        <w:t xml:space="preserve">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proofErr w:type="spellStart"/>
      <w:r w:rsidR="00723BD0" w:rsidRPr="00233F15">
        <w:rPr>
          <w:bCs/>
          <w:iCs/>
          <w:color w:val="000000" w:themeColor="text1"/>
        </w:rPr>
        <w:t>MAT</w:t>
      </w:r>
      <w:r w:rsidR="00723BD0" w:rsidRPr="00BB5875">
        <w:rPr>
          <w:b/>
          <w:bCs/>
          <w:iCs/>
          <w:color w:val="000000" w:themeColor="text1"/>
        </w:rPr>
        <w:t>a</w:t>
      </w:r>
      <w:proofErr w:type="spellEnd"/>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proofErr w:type="spellStart"/>
      <w:r w:rsidR="00723BD0">
        <w:rPr>
          <w:bCs/>
          <w:iCs/>
          <w:color w:val="000000" w:themeColor="text1"/>
          <w:lang w:val="en-CA"/>
        </w:rPr>
        <w:t>segregants</w:t>
      </w:r>
      <w:proofErr w:type="spellEnd"/>
      <w:r w:rsidR="00723BD0">
        <w:rPr>
          <w:bCs/>
          <w:iCs/>
          <w:color w:val="000000" w:themeColor="text1"/>
          <w:lang w:val="en-CA"/>
        </w:rPr>
        <w:t xml:space="preserve">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ins w:id="24" w:author="Frederick Roth" w:date="2018-10-30T16:13:00Z"/>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proofErr w:type="spellStart"/>
      <w:r w:rsidR="00BD6106">
        <w:rPr>
          <w:bCs/>
          <w:i/>
          <w:iCs/>
          <w:color w:val="000000" w:themeColor="text1"/>
          <w:lang w:val="en-CA"/>
        </w:rPr>
        <w:t>en</w:t>
      </w:r>
      <w:proofErr w:type="spellEnd"/>
      <w:r w:rsidR="00BD6106">
        <w:rPr>
          <w:bCs/>
          <w:i/>
          <w:iCs/>
          <w:color w:val="000000" w:themeColor="text1"/>
          <w:lang w:val="en-CA"/>
        </w:rPr>
        <w:t xml:space="preserve">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w:t>
      </w:r>
      <w:proofErr w:type="spellStart"/>
      <w:r w:rsidR="005F13FF">
        <w:rPr>
          <w:bCs/>
          <w:iCs/>
          <w:color w:val="000000" w:themeColor="text1"/>
          <w:lang w:val="en-CA"/>
        </w:rPr>
        <w:t>segregant</w:t>
      </w:r>
      <w:proofErr w:type="spellEnd"/>
      <w:r w:rsidR="005F13FF">
        <w:rPr>
          <w:bCs/>
          <w:iCs/>
          <w:color w:val="000000" w:themeColor="text1"/>
          <w:lang w:val="en-CA"/>
        </w:rPr>
        <w:t xml:space="preserve">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w:t>
      </w:r>
      <w:proofErr w:type="spellStart"/>
      <w:r w:rsidR="005F13FF">
        <w:rPr>
          <w:bCs/>
          <w:iCs/>
          <w:color w:val="000000" w:themeColor="text1"/>
          <w:lang w:val="en-CA"/>
        </w:rPr>
        <w:t>segregant</w:t>
      </w:r>
      <w:proofErr w:type="spellEnd"/>
      <w:r w:rsidR="005F13FF">
        <w:rPr>
          <w:bCs/>
          <w:iCs/>
          <w:color w:val="000000" w:themeColor="text1"/>
          <w:lang w:val="en-CA"/>
        </w:rPr>
        <w:t xml:space="preserve"> at each plate location (Methods; Fig. 1).  </w:t>
      </w:r>
    </w:p>
    <w:p w14:paraId="35592CE3" w14:textId="77777777" w:rsidR="006F65F4" w:rsidRDefault="006F65F4" w:rsidP="005F13FF">
      <w:pPr>
        <w:jc w:val="both"/>
        <w:rPr>
          <w:ins w:id="25" w:author="Frederick Roth" w:date="2018-10-30T16:13:00Z"/>
          <w:bCs/>
          <w:iCs/>
          <w:color w:val="000000" w:themeColor="text1"/>
          <w:lang w:val="en-CA"/>
        </w:rPr>
      </w:pPr>
    </w:p>
    <w:p w14:paraId="7A9BAAA3" w14:textId="77777777" w:rsidR="006F65F4" w:rsidRDefault="0034556F" w:rsidP="005F13FF">
      <w:pPr>
        <w:jc w:val="both"/>
        <w:rPr>
          <w:ins w:id="26" w:author="Frederick Roth" w:date="2018-10-30T16:14:00Z"/>
        </w:rPr>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rPr>
          <w:ins w:id="27" w:author="Frederick Roth" w:date="2018-10-30T16:14:00Z"/>
        </w:rPr>
      </w:pPr>
    </w:p>
    <w:p w14:paraId="2FEF99C6" w14:textId="40EE2740" w:rsidR="00702E62" w:rsidRDefault="00FC3323" w:rsidP="005F13FF">
      <w:pPr>
        <w:jc w:val="both"/>
      </w:pPr>
      <w:del w:id="28" w:author="Frederick Roth" w:date="2018-10-30T15:54:00Z">
        <w:r w:rsidDel="00D23588">
          <w:delText xml:space="preserve">Overall, </w:delText>
        </w:r>
      </w:del>
      <w:del w:id="29" w:author="Frederick Roth" w:date="2018-10-30T15:53:00Z">
        <w:r w:rsidR="00702E62" w:rsidDel="00D23588">
          <w:delText xml:space="preserve">6,826 strains with 6,087 unique genotypes for which </w:delText>
        </w:r>
      </w:del>
      <w:ins w:id="30" w:author="Frederick Roth" w:date="2018-10-30T15:54:00Z">
        <w:r w:rsidR="00D23588">
          <w:t>C</w:t>
        </w:r>
      </w:ins>
      <w:ins w:id="31" w:author="Frederick Roth" w:date="2018-10-30T15:53:00Z">
        <w:r w:rsidR="00D23588">
          <w:t xml:space="preserve">onsidering </w:t>
        </w:r>
      </w:ins>
      <w:ins w:id="32" w:author="Frederick Roth" w:date="2018-10-30T15:54:00Z">
        <w:r w:rsidR="00D23588">
          <w:t xml:space="preserve">only those </w:t>
        </w:r>
      </w:ins>
      <w:ins w:id="33" w:author="Frederick Roth" w:date="2018-10-30T15:53:00Z">
        <w:r w:rsidR="00D23588">
          <w:t xml:space="preserve">strains with </w:t>
        </w:r>
      </w:ins>
      <w:r w:rsidR="00702E62">
        <w:t>both high-quality genotyping data and at least one unique tracking bar</w:t>
      </w:r>
      <w:r w:rsidR="00702E62">
        <w:t>c</w:t>
      </w:r>
      <w:r w:rsidR="00702E62">
        <w:t>ode</w:t>
      </w:r>
      <w:del w:id="34" w:author="Frederick Roth" w:date="2018-10-30T15:54:00Z">
        <w:r w:rsidR="00702E62" w:rsidDel="00D23588">
          <w:delText xml:space="preserve"> was identified were combined by mating type to yield a </w:delText>
        </w:r>
      </w:del>
      <w:del w:id="35" w:author="Frederick Roth" w:date="2018-10-30T15:57:00Z">
        <w:r w:rsidR="00702E62" w:rsidRPr="00233F15" w:rsidDel="00D23588">
          <w:delText>MAT</w:delText>
        </w:r>
        <w:r w:rsidR="00702E62" w:rsidRPr="00233F15" w:rsidDel="00D23588">
          <w:rPr>
            <w:b/>
          </w:rPr>
          <w:delText>a</w:delText>
        </w:r>
        <w:r w:rsidR="00702E62" w:rsidRPr="00233F15" w:rsidDel="00D23588">
          <w:delText xml:space="preserve"> </w:delText>
        </w:r>
      </w:del>
      <w:del w:id="36" w:author="Frederick Roth" w:date="2018-10-30T15:54:00Z">
        <w:r w:rsidR="00702E62" w:rsidDel="00D23588">
          <w:delText xml:space="preserve">pool (3,231 </w:delText>
        </w:r>
      </w:del>
      <w:del w:id="37" w:author="Frederick Roth" w:date="2018-10-30T15:57:00Z">
        <w:r w:rsidR="00702E62" w:rsidDel="00D23588">
          <w:delText>strains</w:delText>
        </w:r>
      </w:del>
      <w:del w:id="38" w:author="Frederick Roth" w:date="2018-10-30T15:55:00Z">
        <w:r w:rsidR="00702E62" w:rsidDel="00D23588">
          <w:delText xml:space="preserve">) </w:delText>
        </w:r>
      </w:del>
      <w:del w:id="39" w:author="Frederick Roth" w:date="2018-10-30T15:57:00Z">
        <w:r w:rsidR="00702E62" w:rsidRPr="00233F15" w:rsidDel="00D23588">
          <w:delText xml:space="preserve">and </w:delText>
        </w:r>
        <w:r w:rsidR="00702E62" w:rsidDel="00D23588">
          <w:delText xml:space="preserve">a </w:delText>
        </w:r>
        <w:r w:rsidR="00702E62" w:rsidRPr="00233F15" w:rsidDel="00D23588">
          <w:delText>MAT</w:delText>
        </w:r>
        <w:r w:rsidR="00702E62" w:rsidRPr="00233F15" w:rsidDel="00D23588">
          <w:rPr>
            <w:b/>
            <w:lang w:val="el-GR"/>
          </w:rPr>
          <w:delText>α</w:delText>
        </w:r>
        <w:r w:rsidR="00702E62" w:rsidDel="00D23588">
          <w:rPr>
            <w:lang w:val="en-CA"/>
          </w:rPr>
          <w:delText xml:space="preserve"> </w:delText>
        </w:r>
      </w:del>
      <w:del w:id="40" w:author="Frederick Roth" w:date="2018-10-30T15:55:00Z">
        <w:r w:rsidR="00702E62" w:rsidDel="00D23588">
          <w:rPr>
            <w:lang w:val="en-CA"/>
          </w:rPr>
          <w:delText xml:space="preserve">pool (3,595 </w:delText>
        </w:r>
      </w:del>
      <w:del w:id="41" w:author="Frederick Roth" w:date="2018-10-30T15:57:00Z">
        <w:r w:rsidR="00702E62" w:rsidDel="00D23588">
          <w:rPr>
            <w:lang w:val="en-CA"/>
          </w:rPr>
          <w:delText>strains</w:delText>
        </w:r>
      </w:del>
      <w:del w:id="42" w:author="Frederick Roth" w:date="2018-10-30T15:55:00Z">
        <w:r w:rsidR="00702E62" w:rsidDel="00D23588">
          <w:rPr>
            <w:lang w:val="en-CA"/>
          </w:rPr>
          <w:delText>)</w:delText>
        </w:r>
      </w:del>
      <w:del w:id="43" w:author="Frederick Roth" w:date="2018-10-30T15:57:00Z">
        <w:r w:rsidR="00702E62" w:rsidRPr="00233F15" w:rsidDel="00D23588">
          <w:rPr>
            <w:color w:val="000000"/>
          </w:rPr>
          <w:delText>.</w:delText>
        </w:r>
        <w:r w:rsidR="00702E62" w:rsidRPr="00233F15" w:rsidDel="00D23588">
          <w:rPr>
            <w:lang w:val="en-CA"/>
          </w:rPr>
          <w:delText xml:space="preserve">  </w:delText>
        </w:r>
      </w:del>
      <w:ins w:id="44" w:author="Frederick Roth" w:date="2018-10-30T15:55:00Z">
        <w:r w:rsidR="00D23588">
          <w:rPr>
            <w:lang w:val="en-CA"/>
          </w:rPr>
          <w:t xml:space="preserve">, this </w:t>
        </w:r>
      </w:ins>
      <w:ins w:id="45" w:author="Frederick Roth" w:date="2018-10-30T15:56:00Z">
        <w:r w:rsidR="00D23588">
          <w:rPr>
            <w:lang w:val="en-CA"/>
          </w:rPr>
          <w:t xml:space="preserve">yielded </w:t>
        </w:r>
      </w:ins>
      <w:ins w:id="46" w:author="Frederick Roth" w:date="2018-10-30T15:55:00Z">
        <w:r w:rsidR="00D23588" w:rsidRPr="00D23588">
          <w:rPr>
            <w:lang w:val="en-CA"/>
          </w:rPr>
          <w:t xml:space="preserve">6,826 </w:t>
        </w:r>
      </w:ins>
      <w:ins w:id="47" w:author="Frederick Roth" w:date="2018-10-30T15:56:00Z">
        <w:r w:rsidR="00D23588">
          <w:rPr>
            <w:lang w:val="en-CA"/>
          </w:rPr>
          <w:t xml:space="preserve">uniquely barcoded and genotyped </w:t>
        </w:r>
      </w:ins>
      <w:ins w:id="48" w:author="Frederick Roth" w:date="2018-10-30T15:55:00Z">
        <w:r w:rsidR="00D23588" w:rsidRPr="00D23588">
          <w:rPr>
            <w:lang w:val="en-CA"/>
          </w:rPr>
          <w:t>strains</w:t>
        </w:r>
      </w:ins>
      <w:ins w:id="49" w:author="Frederick Roth" w:date="2018-10-30T15:58:00Z">
        <w:r w:rsidR="00257D64">
          <w:rPr>
            <w:lang w:val="en-CA"/>
          </w:rPr>
          <w:t xml:space="preserve">, encompassing </w:t>
        </w:r>
      </w:ins>
      <w:ins w:id="50" w:author="Frederick Roth" w:date="2018-10-30T15:55:00Z">
        <w:r w:rsidR="00D23588" w:rsidRPr="00D23588">
          <w:rPr>
            <w:lang w:val="en-CA"/>
          </w:rPr>
          <w:t>6,087 unique genotypes</w:t>
        </w:r>
        <w:r w:rsidR="00D23588">
          <w:rPr>
            <w:lang w:val="en-CA"/>
          </w:rPr>
          <w:t>.</w:t>
        </w:r>
      </w:ins>
      <w:ins w:id="51" w:author="Frederick Roth" w:date="2018-10-30T15:57:00Z">
        <w:r w:rsidR="00D23588">
          <w:rPr>
            <w:lang w:val="en-CA"/>
          </w:rPr>
          <w:t xml:space="preserve"> </w:t>
        </w:r>
        <w:r w:rsidR="00D23588">
          <w:t xml:space="preserve">These strains were </w:t>
        </w:r>
      </w:ins>
      <w:ins w:id="52" w:author="Frederick Roth" w:date="2018-10-30T16:00:00Z">
        <w:r w:rsidR="00257D64">
          <w:t xml:space="preserve">grouped </w:t>
        </w:r>
      </w:ins>
      <w:ins w:id="53" w:author="Frederick Roth" w:date="2018-10-30T16:01:00Z">
        <w:r w:rsidR="00257D64">
          <w:t>by matin</w:t>
        </w:r>
      </w:ins>
      <w:ins w:id="54" w:author="Frederick Roth" w:date="2018-10-30T16:02:00Z">
        <w:r w:rsidR="00257D64">
          <w:t xml:space="preserve">g type </w:t>
        </w:r>
      </w:ins>
      <w:ins w:id="55" w:author="Frederick Roth" w:date="2018-10-30T16:01:00Z">
        <w:r w:rsidR="00257D64">
          <w:t xml:space="preserve">to </w:t>
        </w:r>
      </w:ins>
      <w:ins w:id="56" w:author="Frederick Roth" w:date="2018-10-30T15:59:00Z">
        <w:r w:rsidR="00257D64">
          <w:t xml:space="preserve">yield </w:t>
        </w:r>
      </w:ins>
      <w:ins w:id="57" w:author="Frederick Roth" w:date="2018-10-30T16:01:00Z">
        <w:r w:rsidR="00257D64">
          <w:t xml:space="preserve">one pool of </w:t>
        </w:r>
      </w:ins>
      <w:ins w:id="58" w:author="Frederick Roth" w:date="2018-10-30T15:57:00Z">
        <w:r w:rsidR="00D23588">
          <w:t xml:space="preserve">3,231 </w:t>
        </w:r>
        <w:proofErr w:type="spellStart"/>
        <w:r w:rsidR="00D23588" w:rsidRPr="00233F15">
          <w:t>MAT</w:t>
        </w:r>
        <w:r w:rsidR="00D23588" w:rsidRPr="00233F15">
          <w:rPr>
            <w:b/>
          </w:rPr>
          <w:t>a</w:t>
        </w:r>
        <w:proofErr w:type="spellEnd"/>
        <w:r w:rsidR="00D23588" w:rsidRPr="00233F15">
          <w:t xml:space="preserve"> </w:t>
        </w:r>
      </w:ins>
      <w:ins w:id="59" w:author="Frederick Roth" w:date="2018-10-30T16:01:00Z">
        <w:r w:rsidR="00257D64">
          <w:t xml:space="preserve">strains </w:t>
        </w:r>
      </w:ins>
      <w:ins w:id="60" w:author="Frederick Roth" w:date="2018-10-30T15:57:00Z">
        <w:r w:rsidR="00D23588" w:rsidRPr="00233F15">
          <w:t xml:space="preserve">and </w:t>
        </w:r>
      </w:ins>
      <w:ins w:id="61" w:author="Frederick Roth" w:date="2018-10-30T16:01:00Z">
        <w:r w:rsidR="00257D64">
          <w:t xml:space="preserve">another pool of </w:t>
        </w:r>
      </w:ins>
      <w:ins w:id="62" w:author="Frederick Roth" w:date="2018-10-30T15:57:00Z">
        <w:r w:rsidR="00D23588">
          <w:t xml:space="preserve">3,595 </w:t>
        </w:r>
        <w:r w:rsidR="00D23588" w:rsidRPr="00233F15">
          <w:t>MAT</w:t>
        </w:r>
        <w:r w:rsidR="00D23588" w:rsidRPr="00233F15">
          <w:rPr>
            <w:b/>
            <w:lang w:val="el-GR"/>
          </w:rPr>
          <w:t>α</w:t>
        </w:r>
        <w:r w:rsidR="00D23588">
          <w:rPr>
            <w:lang w:val="en-CA"/>
          </w:rPr>
          <w:t xml:space="preserve"> </w:t>
        </w:r>
        <w:r w:rsidR="00D23588">
          <w:rPr>
            <w:lang w:val="en-CA"/>
          </w:rPr>
          <w:t>strains</w:t>
        </w:r>
        <w:r w:rsidR="00D23588" w:rsidRPr="00233F15">
          <w:rPr>
            <w:color w:val="000000"/>
          </w:rPr>
          <w:t>.</w:t>
        </w:r>
        <w:r w:rsidR="00D23588" w:rsidRPr="00233F15">
          <w:rPr>
            <w:lang w:val="en-CA"/>
          </w:rPr>
          <w:t xml:space="preserve"> </w:t>
        </w:r>
      </w:ins>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0E9E5312"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w:t>
      </w:r>
      <w:proofErr w:type="spellStart"/>
      <w:r w:rsidR="00FF3025">
        <w:rPr>
          <w:bCs/>
          <w:iCs/>
          <w:color w:val="000000" w:themeColor="text1"/>
        </w:rPr>
        <w:t>segregant</w:t>
      </w:r>
      <w:proofErr w:type="spellEnd"/>
      <w:r w:rsidR="00FF3025">
        <w:rPr>
          <w:bCs/>
          <w:iCs/>
          <w:color w:val="000000" w:themeColor="text1"/>
        </w:rPr>
        <w:t xml:space="preserve">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w:t>
      </w:r>
      <w:proofErr w:type="spellStart"/>
      <w:r w:rsidR="00300B33">
        <w:rPr>
          <w:lang w:val="en-CA"/>
        </w:rPr>
        <w:t>segregant</w:t>
      </w:r>
      <w:proofErr w:type="spellEnd"/>
      <w:r w:rsidR="00300B33">
        <w:rPr>
          <w:lang w:val="en-CA"/>
        </w:rPr>
        <w:t xml:space="preserve"> and associate </w:t>
      </w:r>
      <w:r>
        <w:rPr>
          <w:lang w:val="en-CA"/>
        </w:rPr>
        <w:t xml:space="preserve">genotypes with </w:t>
      </w:r>
      <w:proofErr w:type="gramStart"/>
      <w:r>
        <w:rPr>
          <w:lang w:val="en-CA"/>
        </w:rPr>
        <w:t>particular phenotypes</w:t>
      </w:r>
      <w:proofErr w:type="gramEnd"/>
      <w:r>
        <w:rPr>
          <w:lang w:val="en-CA"/>
        </w:rPr>
        <w:t>.</w:t>
      </w:r>
    </w:p>
    <w:p w14:paraId="4B927C9F" w14:textId="77777777" w:rsidR="00415276" w:rsidRDefault="00415276" w:rsidP="00276336">
      <w:pPr>
        <w:jc w:val="both"/>
        <w:rPr>
          <w:lang w:val="en-CA"/>
        </w:rPr>
      </w:pPr>
    </w:p>
    <w:p w14:paraId="643BEE6F" w14:textId="5E9DD182" w:rsidR="002B0A74" w:rsidRPr="00257D64" w:rsidRDefault="0015719A" w:rsidP="002B7160">
      <w:pPr>
        <w:jc w:val="both"/>
        <w:rPr>
          <w:lang w:val="en-CA"/>
        </w:rPr>
      </w:pPr>
      <w:del w:id="63" w:author="Frederick Roth" w:date="2018-10-30T16:07:00Z">
        <w:r w:rsidDel="00257D64">
          <w:rPr>
            <w:lang w:val="en-CA"/>
          </w:rPr>
          <w:delText>W</w:delText>
        </w:r>
        <w:r w:rsidR="00B07B63" w:rsidDel="00257D64">
          <w:rPr>
            <w:lang w:val="en-CA"/>
          </w:rPr>
          <w:delText xml:space="preserve">e </w:delText>
        </w:r>
        <w:r w:rsidR="00A253D6" w:rsidDel="00257D64">
          <w:rPr>
            <w:lang w:val="en-CA"/>
          </w:rPr>
          <w:delText xml:space="preserve">first </w:delText>
        </w:r>
        <w:r w:rsidR="00B07B63" w:rsidDel="00257D64">
          <w:rPr>
            <w:lang w:val="en-CA"/>
          </w:rPr>
          <w:delText xml:space="preserve">examined </w:delText>
        </w:r>
        <w:r w:rsidR="00300B33" w:rsidDel="00257D64">
          <w:rPr>
            <w:lang w:val="en-CA"/>
          </w:rPr>
          <w:delText xml:space="preserve">the barcode abundances of each strain </w:delText>
        </w:r>
        <w:r w:rsidR="00A253D6" w:rsidDel="00257D64">
          <w:rPr>
            <w:lang w:val="en-CA"/>
          </w:rPr>
          <w:delText xml:space="preserve">to </w:delText>
        </w:r>
        <w:r w:rsidR="00300B33" w:rsidDel="00257D64">
          <w:rPr>
            <w:lang w:val="en-CA"/>
          </w:rPr>
          <w:delText>identify s</w:delText>
        </w:r>
      </w:del>
      <w:ins w:id="64" w:author="Frederick Roth" w:date="2018-10-30T16:07:00Z">
        <w:r w:rsidR="00257D64">
          <w:rPr>
            <w:lang w:val="en-CA"/>
          </w:rPr>
          <w:t>S</w:t>
        </w:r>
      </w:ins>
      <w:r w:rsidR="00300B33">
        <w:rPr>
          <w:lang w:val="en-CA"/>
        </w:rPr>
        <w:t xml:space="preserve">trains that </w:t>
      </w:r>
      <w:del w:id="65" w:author="Frederick Roth" w:date="2018-10-30T16:07:00Z">
        <w:r w:rsidR="00300B33" w:rsidDel="00257D64">
          <w:rPr>
            <w:lang w:val="en-CA"/>
          </w:rPr>
          <w:delText xml:space="preserve">were </w:delText>
        </w:r>
      </w:del>
      <w:ins w:id="66" w:author="Frederick Roth" w:date="2018-10-30T16:07:00Z">
        <w:r w:rsidR="00257D64">
          <w:rPr>
            <w:lang w:val="en-CA"/>
          </w:rPr>
          <w:t xml:space="preserve">were </w:t>
        </w:r>
      </w:ins>
      <w:r>
        <w:rPr>
          <w:lang w:val="en-CA"/>
        </w:rPr>
        <w:t xml:space="preserve">well </w:t>
      </w:r>
      <w:r w:rsidR="00300B33">
        <w:rPr>
          <w:lang w:val="en-CA"/>
        </w:rPr>
        <w:t xml:space="preserve">represented </w:t>
      </w:r>
      <w:r w:rsidR="00A253D6">
        <w:rPr>
          <w:lang w:val="en-CA"/>
        </w:rPr>
        <w:t xml:space="preserve">in </w:t>
      </w:r>
      <w:del w:id="67" w:author="Frederick Roth" w:date="2018-10-30T16:07:00Z">
        <w:r w:rsidR="00A253D6" w:rsidDel="00257D64">
          <w:rPr>
            <w:lang w:val="en-CA"/>
          </w:rPr>
          <w:delText xml:space="preserve">the </w:delText>
        </w:r>
      </w:del>
      <w:ins w:id="68" w:author="Frederick Roth" w:date="2018-10-30T16:07:00Z">
        <w:r w:rsidR="00257D64">
          <w:rPr>
            <w:lang w:val="en-CA"/>
          </w:rPr>
          <w:t xml:space="preserve">the </w:t>
        </w:r>
      </w:ins>
      <w:r w:rsidR="00A253D6">
        <w:rPr>
          <w:lang w:val="en-CA"/>
        </w:rPr>
        <w:t>pre-selection pool</w:t>
      </w:r>
      <w:del w:id="69" w:author="Frederick Roth" w:date="2018-10-30T16:07:00Z">
        <w:r w:rsidDel="00257D64">
          <w:rPr>
            <w:lang w:val="en-CA"/>
          </w:rPr>
          <w:delText xml:space="preserve">, </w:delText>
        </w:r>
        <w:r w:rsidR="008352E0" w:rsidDel="00257D64">
          <w:rPr>
            <w:lang w:val="en-CA"/>
          </w:rPr>
          <w:delText xml:space="preserve">for which </w:delText>
        </w:r>
      </w:del>
      <w:del w:id="70" w:author="Frederick Roth" w:date="2018-10-30T16:06:00Z">
        <w:r w:rsidR="008352E0" w:rsidDel="00257D64">
          <w:rPr>
            <w:lang w:val="en-CA"/>
          </w:rPr>
          <w:delText xml:space="preserve">the </w:delText>
        </w:r>
      </w:del>
      <w:ins w:id="71" w:author="Frederick Roth" w:date="2018-10-30T16:07:00Z">
        <w:r w:rsidR="00257D64">
          <w:rPr>
            <w:lang w:val="en-CA"/>
          </w:rPr>
          <w:t xml:space="preserve"> offered </w:t>
        </w:r>
      </w:ins>
      <w:ins w:id="72" w:author="Frederick Roth" w:date="2018-10-30T16:06:00Z">
        <w:r w:rsidR="00257D64">
          <w:rPr>
            <w:lang w:val="en-CA"/>
          </w:rPr>
          <w:t xml:space="preserve">the best </w:t>
        </w:r>
      </w:ins>
      <w:r w:rsidR="008352E0">
        <w:rPr>
          <w:lang w:val="en-CA"/>
        </w:rPr>
        <w:t xml:space="preserve">opportunity to detect </w:t>
      </w:r>
      <w:r>
        <w:rPr>
          <w:lang w:val="en-CA"/>
        </w:rPr>
        <w:t xml:space="preserve">changes </w:t>
      </w:r>
      <w:r w:rsidR="008352E0">
        <w:rPr>
          <w:lang w:val="en-CA"/>
        </w:rPr>
        <w:t xml:space="preserve">in </w:t>
      </w:r>
      <w:r>
        <w:rPr>
          <w:lang w:val="en-CA"/>
        </w:rPr>
        <w:t>subsequent time points</w:t>
      </w:r>
      <w:del w:id="73" w:author="Frederick Roth" w:date="2018-10-30T16:06:00Z">
        <w:r w:rsidDel="00257D64">
          <w:rPr>
            <w:lang w:val="en-CA"/>
          </w:rPr>
          <w:delText xml:space="preserve"> </w:delText>
        </w:r>
        <w:r w:rsidR="008352E0" w:rsidDel="00257D64">
          <w:rPr>
            <w:lang w:val="en-CA"/>
          </w:rPr>
          <w:delText xml:space="preserve">can </w:delText>
        </w:r>
        <w:r w:rsidDel="00257D64">
          <w:rPr>
            <w:lang w:val="en-CA"/>
          </w:rPr>
          <w:delText xml:space="preserve">be </w:delText>
        </w:r>
        <w:r w:rsidR="008352E0" w:rsidDel="00257D64">
          <w:rPr>
            <w:lang w:val="en-CA"/>
          </w:rPr>
          <w:delText xml:space="preserve">most </w:delText>
        </w:r>
        <w:r w:rsidDel="00257D64">
          <w:rPr>
            <w:lang w:val="en-CA"/>
          </w:rPr>
          <w:delText>readily detected</w:delText>
        </w:r>
      </w:del>
      <w:r w:rsidR="00A253D6">
        <w:rPr>
          <w:lang w:val="en-CA"/>
        </w:rPr>
        <w:t xml:space="preserve">.  </w:t>
      </w:r>
      <w:ins w:id="74" w:author="Frederick Roth" w:date="2018-10-30T16:07:00Z">
        <w:r w:rsidR="00257D64">
          <w:rPr>
            <w:lang w:val="en-CA"/>
          </w:rPr>
          <w:t xml:space="preserve">Therefore, </w:t>
        </w:r>
      </w:ins>
      <w:del w:id="75" w:author="Frederick Roth" w:date="2018-10-30T16:07:00Z">
        <w:r w:rsidDel="00257D64">
          <w:rPr>
            <w:lang w:val="en-CA"/>
          </w:rPr>
          <w:delText xml:space="preserve">All </w:delText>
        </w:r>
      </w:del>
      <w:ins w:id="76" w:author="Frederick Roth" w:date="2018-10-30T16:07:00Z">
        <w:r w:rsidR="00257D64">
          <w:rPr>
            <w:lang w:val="en-CA"/>
          </w:rPr>
          <w:t>a</w:t>
        </w:r>
        <w:r w:rsidR="00257D64">
          <w:rPr>
            <w:lang w:val="en-CA"/>
          </w:rPr>
          <w:t xml:space="preserve">ll </w:t>
        </w:r>
      </w:ins>
      <w:r>
        <w:rPr>
          <w:lang w:val="en-CA"/>
        </w:rPr>
        <w:t xml:space="preserve">further </w:t>
      </w:r>
      <w:commentRangeStart w:id="77"/>
      <w:commentRangeStart w:id="78"/>
      <w:r>
        <w:rPr>
          <w:lang w:val="en-CA"/>
        </w:rPr>
        <w:t>analyses</w:t>
      </w:r>
      <w:commentRangeEnd w:id="77"/>
      <w:r>
        <w:rPr>
          <w:rStyle w:val="CommentReference"/>
          <w:rFonts w:asciiTheme="minorHAnsi" w:hAnsiTheme="minorHAnsi" w:cstheme="minorBidi"/>
        </w:rPr>
        <w:commentReference w:id="77"/>
      </w:r>
      <w:commentRangeEnd w:id="78"/>
      <w:r w:rsidR="00ED6482">
        <w:rPr>
          <w:rStyle w:val="CommentReference"/>
          <w:rFonts w:asciiTheme="minorHAnsi" w:hAnsiTheme="minorHAnsi" w:cstheme="minorBidi"/>
        </w:rPr>
        <w:commentReference w:id="78"/>
      </w:r>
      <w:r>
        <w:rPr>
          <w:lang w:val="en-CA"/>
        </w:rPr>
        <w:t xml:space="preserve"> included only the 5</w:t>
      </w:r>
      <w:r w:rsidR="00AA3ABF">
        <w:rPr>
          <w:lang w:val="en-CA"/>
        </w:rPr>
        <w:t>,</w:t>
      </w:r>
      <w:r>
        <w:rPr>
          <w:lang w:val="en-CA"/>
        </w:rPr>
        <w:t>790 (8</w:t>
      </w:r>
      <w:r w:rsidR="00AA3ABF">
        <w:rPr>
          <w:lang w:val="en-CA"/>
        </w:rPr>
        <w:t>5</w:t>
      </w:r>
      <w:r>
        <w:rPr>
          <w:lang w:val="en-CA"/>
        </w:rPr>
        <w:t xml:space="preserve">%) of </w:t>
      </w:r>
      <w:r w:rsidR="00AA3ABF">
        <w:rPr>
          <w:lang w:val="en-CA"/>
        </w:rPr>
        <w:t>6,8</w:t>
      </w:r>
      <w:r w:rsidR="00AA3ABF">
        <w:rPr>
          <w:lang w:val="en-CA"/>
        </w:rPr>
        <w:t>26</w:t>
      </w:r>
      <w:r>
        <w:rPr>
          <w:lang w:val="en-CA"/>
        </w:rPr>
        <w:t xml:space="preserve"> strains that were initially well-represented (≥30 barcode counts at t=0 in the solvent control).  </w:t>
      </w:r>
      <w:del w:id="79" w:author="Frederick Roth" w:date="2018-10-30T16:08:00Z">
        <w:r w:rsidDel="00257D64">
          <w:rPr>
            <w:lang w:val="en-CA"/>
          </w:rPr>
          <w:delText>Next</w:delText>
        </w:r>
        <w:r w:rsidR="00EB260E" w:rsidDel="00257D64">
          <w:rPr>
            <w:lang w:val="en-CA"/>
          </w:rPr>
          <w:delText>, we sought t</w:delText>
        </w:r>
      </w:del>
      <w:ins w:id="80" w:author="Frederick Roth" w:date="2018-10-30T16:08:00Z">
        <w:r w:rsidR="00257D64">
          <w:rPr>
            <w:lang w:val="en-CA"/>
          </w:rPr>
          <w:t>T</w:t>
        </w:r>
      </w:ins>
      <w:r w:rsidR="00EB260E">
        <w:rPr>
          <w:lang w:val="en-CA"/>
        </w:rPr>
        <w:t xml:space="preserve">o identify gene deletions which </w:t>
      </w:r>
      <w:r>
        <w:rPr>
          <w:lang w:val="en-CA"/>
        </w:rPr>
        <w:t>have a drug-independent effect</w:t>
      </w:r>
      <w:del w:id="81" w:author="Frederick Roth" w:date="2018-10-30T16:08:00Z">
        <w:r w:rsidDel="00257D64">
          <w:rPr>
            <w:lang w:val="en-CA"/>
          </w:rPr>
          <w:delText xml:space="preserve"> </w:delText>
        </w:r>
        <w:r w:rsidR="004E7DE2" w:rsidDel="00257D64">
          <w:rPr>
            <w:lang w:val="en-CA"/>
          </w:rPr>
          <w:delText xml:space="preserve">by </w:delText>
        </w:r>
      </w:del>
      <w:ins w:id="82" w:author="Frederick Roth" w:date="2018-10-30T16:08:00Z">
        <w:r w:rsidR="00257D64">
          <w:rPr>
            <w:lang w:val="en-CA"/>
          </w:rPr>
          <w:t xml:space="preserve">, we </w:t>
        </w:r>
      </w:ins>
      <w:del w:id="83" w:author="Frederick Roth" w:date="2018-10-30T16:08:00Z">
        <w:r w:rsidR="004E7DE2" w:rsidDel="00257D64">
          <w:rPr>
            <w:lang w:val="en-CA"/>
          </w:rPr>
          <w:delText xml:space="preserve">using </w:delText>
        </w:r>
      </w:del>
      <w:ins w:id="84" w:author="Frederick Roth" w:date="2018-10-30T16:08:00Z">
        <w:r w:rsidR="00257D64">
          <w:rPr>
            <w:lang w:val="en-CA"/>
          </w:rPr>
          <w:t xml:space="preserve">used </w:t>
        </w:r>
      </w:ins>
      <w:r w:rsidR="004E7DE2">
        <w:rPr>
          <w:lang w:val="en-CA"/>
        </w:rPr>
        <w:t xml:space="preserve">the time-course of barcode abundance for each strain to estimate its </w:t>
      </w:r>
      <w:r w:rsidR="00FA4E7F">
        <w:rPr>
          <w:lang w:val="en-CA"/>
        </w:rPr>
        <w:t>growth rate in the solvent control</w:t>
      </w:r>
      <w:del w:id="85" w:author="Frederick Roth" w:date="2018-10-30T16:08:00Z">
        <w:r w:rsidR="004E7DE2" w:rsidDel="006F65F4">
          <w:rPr>
            <w:lang w:val="en-CA"/>
          </w:rPr>
          <w:delText xml:space="preserve">, </w:delText>
        </w:r>
      </w:del>
      <w:ins w:id="86" w:author="Frederick Roth" w:date="2018-10-30T16:08:00Z">
        <w:r w:rsidR="006F65F4">
          <w:rPr>
            <w:lang w:val="en-CA"/>
          </w:rPr>
          <w:t xml:space="preserve"> </w:t>
        </w:r>
      </w:ins>
      <w:r w:rsidR="004E7DE2">
        <w:rPr>
          <w:lang w:val="en-CA"/>
        </w:rPr>
        <w:t xml:space="preserve">and </w:t>
      </w:r>
      <w:del w:id="87" w:author="Frederick Roth" w:date="2018-10-30T16:08:00Z">
        <w:r w:rsidR="008352E0" w:rsidDel="006F65F4">
          <w:rPr>
            <w:lang w:val="en-CA"/>
          </w:rPr>
          <w:delText xml:space="preserve">using </w:delText>
        </w:r>
      </w:del>
      <w:ins w:id="88" w:author="Frederick Roth" w:date="2018-10-30T16:08:00Z">
        <w:r w:rsidR="006F65F4">
          <w:rPr>
            <w:lang w:val="en-CA"/>
          </w:rPr>
          <w:t xml:space="preserve">applied </w:t>
        </w:r>
      </w:ins>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ins w:id="89" w:author="Frederick Roth" w:date="2018-10-30T16:08:00Z">
        <w:r w:rsidR="006F65F4">
          <w:rPr>
            <w:color w:val="000000"/>
          </w:rPr>
          <w:t xml:space="preserve">see </w:t>
        </w:r>
      </w:ins>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del w:id="90" w:author="Frederick Roth" w:date="2018-10-30T16:08:00Z">
        <w:r w:rsidR="008352E0" w:rsidDel="006F65F4">
          <w:rPr>
            <w:lang w:val="en-CA"/>
          </w:rPr>
          <w:delText xml:space="preserve"> </w:delText>
        </w:r>
      </w:del>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 xml:space="preserve">(Data </w:t>
      </w:r>
      <w:r w:rsidR="00C670A2" w:rsidRPr="00AA3ABF">
        <w:rPr>
          <w:color w:val="000000"/>
          <w:highlight w:val="yellow"/>
        </w:rPr>
        <w:t>XX</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t>
      </w:r>
      <w:commentRangeStart w:id="91"/>
      <w:r w:rsidR="00BE22E9">
        <w:rPr>
          <w:lang w:val="en-CA"/>
        </w:rPr>
        <w:t>We</w:t>
      </w:r>
      <w:commentRangeEnd w:id="91"/>
      <w:r w:rsidR="00ED1511">
        <w:rPr>
          <w:rStyle w:val="CommentReference"/>
          <w:rFonts w:asciiTheme="minorHAnsi" w:hAnsiTheme="minorHAnsi" w:cstheme="minorBidi"/>
        </w:rPr>
        <w:commentReference w:id="91"/>
      </w:r>
      <w:r w:rsidR="00BE22E9">
        <w:rPr>
          <w:lang w:val="en-CA"/>
        </w:rPr>
        <w:t xml:space="preserv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w:t>
      </w:r>
      <w:proofErr w:type="spellStart"/>
      <w:r w:rsidR="002B7160" w:rsidRPr="00137983">
        <w:rPr>
          <w:color w:val="000000"/>
        </w:rPr>
        <w:t>MAT</w:t>
      </w:r>
      <w:r w:rsidR="002B7160" w:rsidRPr="00137983">
        <w:rPr>
          <w:b/>
          <w:color w:val="000000"/>
        </w:rPr>
        <w:t>a</w:t>
      </w:r>
      <w:proofErr w:type="spellEnd"/>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del w:id="92" w:author="Frederick Roth" w:date="2018-10-30T16:10:00Z">
        <w:r w:rsidR="002B7160" w:rsidRPr="00233F15" w:rsidDel="006F65F4">
          <w:rPr>
            <w:color w:val="000000"/>
          </w:rPr>
          <w:delText>strain</w:delText>
        </w:r>
        <w:r w:rsidR="002B7160" w:rsidDel="006F65F4">
          <w:rPr>
            <w:color w:val="000000"/>
          </w:rPr>
          <w:delText xml:space="preserve">s </w:delText>
        </w:r>
      </w:del>
      <w:ins w:id="93" w:author="Frederick Roth" w:date="2018-10-30T16:10:00Z">
        <w:r w:rsidR="006F65F4" w:rsidRPr="00233F15">
          <w:rPr>
            <w:color w:val="000000"/>
          </w:rPr>
          <w:t>strain</w:t>
        </w:r>
        <w:r w:rsidR="006F65F4">
          <w:rPr>
            <w:color w:val="000000"/>
          </w:rPr>
          <w:t>s</w:t>
        </w:r>
        <w:r w:rsidR="006F65F4">
          <w:rPr>
            <w:color w:val="000000"/>
          </w:rPr>
          <w:t xml:space="preserve">, </w:t>
        </w:r>
      </w:ins>
      <w:del w:id="94" w:author="Frederick Roth" w:date="2018-10-30T16:10:00Z">
        <w:r w:rsidR="00DE7FED" w:rsidDel="006F65F4">
          <w:rPr>
            <w:color w:val="000000"/>
          </w:rPr>
          <w:delText>in</w:delText>
        </w:r>
        <w:r w:rsidR="00542671" w:rsidDel="006F65F4">
          <w:rPr>
            <w:color w:val="000000"/>
          </w:rPr>
          <w:delText xml:space="preserve"> </w:delText>
        </w:r>
      </w:del>
      <w:ins w:id="95" w:author="Frederick Roth" w:date="2018-10-30T16:10:00Z">
        <w:r w:rsidR="006F65F4">
          <w:rPr>
            <w:color w:val="000000"/>
          </w:rPr>
          <w:t xml:space="preserve">for </w:t>
        </w:r>
      </w:ins>
      <w:r w:rsidR="00542671">
        <w:rPr>
          <w:color w:val="000000"/>
        </w:rPr>
        <w:t xml:space="preserve">each of 16 drugs </w:t>
      </w:r>
      <w:r w:rsidR="00542671">
        <w:rPr>
          <w:color w:val="000000"/>
        </w:rPr>
        <w:t>(</w:t>
      </w:r>
      <w:r w:rsidR="002B0A74">
        <w:rPr>
          <w:color w:val="000000"/>
        </w:rPr>
        <w:t xml:space="preserve">Fig. 1, Data S5).  </w:t>
      </w:r>
    </w:p>
    <w:p w14:paraId="2820DF8A" w14:textId="132F3B27" w:rsidR="00542671" w:rsidDel="006F65F4" w:rsidRDefault="00542671" w:rsidP="002B7160">
      <w:pPr>
        <w:jc w:val="both"/>
        <w:rPr>
          <w:del w:id="96" w:author="Frederick Roth" w:date="2018-10-30T16:09:00Z"/>
          <w:color w:val="000000"/>
        </w:rPr>
      </w:pPr>
    </w:p>
    <w:p w14:paraId="15FD019D" w14:textId="04FA8844" w:rsidR="00542671" w:rsidRPr="00542671" w:rsidDel="006F65F4" w:rsidRDefault="00542671" w:rsidP="002B7160">
      <w:pPr>
        <w:jc w:val="both"/>
        <w:rPr>
          <w:del w:id="97" w:author="Frederick Roth" w:date="2018-10-30T16:09:00Z"/>
          <w:color w:val="000000"/>
        </w:rPr>
      </w:pPr>
      <w:del w:id="98" w:author="Frederick Roth" w:date="2018-10-30T16:09:00Z">
        <w:r w:rsidDel="006F65F4">
          <w:rPr>
            <w:color w:val="000000"/>
          </w:rPr>
          <w:delText>[</w:delText>
        </w:r>
        <w:r w:rsidRPr="00542671" w:rsidDel="006F65F4">
          <w:rPr>
            <w:color w:val="000000"/>
            <w:highlight w:val="yellow"/>
            <w:rPrChange w:id="99" w:author="Frederick Roth" w:date="2018-10-22T15:13:00Z">
              <w:rPr>
                <w:color w:val="000000"/>
              </w:rPr>
            </w:rPrChange>
          </w:rPr>
          <w:delText>Fritz stopped here</w:delText>
        </w:r>
        <w:r w:rsidDel="006F65F4">
          <w:rPr>
            <w:color w:val="000000"/>
          </w:rPr>
          <w:delText>]</w:delText>
        </w:r>
      </w:del>
    </w:p>
    <w:p w14:paraId="3A8B41A0" w14:textId="77777777" w:rsidR="00276336" w:rsidDel="006F65F4" w:rsidRDefault="00276336" w:rsidP="00C93AB0">
      <w:pPr>
        <w:widowControl w:val="0"/>
        <w:autoSpaceDE w:val="0"/>
        <w:autoSpaceDN w:val="0"/>
        <w:adjustRightInd w:val="0"/>
        <w:jc w:val="both"/>
        <w:rPr>
          <w:del w:id="100" w:author="Frederick Roth" w:date="2018-10-30T16:10:00Z"/>
          <w:color w:val="000000"/>
        </w:rPr>
      </w:pPr>
    </w:p>
    <w:p w14:paraId="09D6D627" w14:textId="77777777" w:rsidR="006F65F4" w:rsidRDefault="006F65F4" w:rsidP="004210F6">
      <w:pPr>
        <w:widowControl w:val="0"/>
        <w:autoSpaceDE w:val="0"/>
        <w:autoSpaceDN w:val="0"/>
        <w:adjustRightInd w:val="0"/>
        <w:jc w:val="both"/>
        <w:rPr>
          <w:ins w:id="101" w:author="Frederick Roth" w:date="2018-10-30T16:09:00Z"/>
          <w:color w:val="000000"/>
        </w:rPr>
      </w:pPr>
    </w:p>
    <w:p w14:paraId="1A2111F6" w14:textId="77777777" w:rsidR="00841AA5" w:rsidRDefault="006F65F4" w:rsidP="006F65F4">
      <w:pPr>
        <w:widowControl w:val="0"/>
        <w:autoSpaceDE w:val="0"/>
        <w:autoSpaceDN w:val="0"/>
        <w:adjustRightInd w:val="0"/>
        <w:jc w:val="both"/>
        <w:rPr>
          <w:ins w:id="102" w:author="Frederick Roth" w:date="2018-10-30T16:42:00Z"/>
          <w:color w:val="000000"/>
        </w:rPr>
      </w:pPr>
      <w:ins w:id="103" w:author="Frederick Roth" w:date="2018-10-30T16:10:00Z">
        <w:r>
          <w:rPr>
            <w:color w:val="000000"/>
          </w:rPr>
          <w:t xml:space="preserve">For </w:t>
        </w:r>
      </w:ins>
      <w:ins w:id="104" w:author="Frederick Roth" w:date="2018-10-30T16:17:00Z">
        <w:r>
          <w:rPr>
            <w:color w:val="000000"/>
          </w:rPr>
          <w:t xml:space="preserve">an </w:t>
        </w:r>
      </w:ins>
      <w:ins w:id="105" w:author="Frederick Roth" w:date="2018-10-30T16:10:00Z">
        <w:r>
          <w:rPr>
            <w:color w:val="000000"/>
          </w:rPr>
          <w:t>initial analysis, we sought to limit the complexity of the genetic landscape</w:t>
        </w:r>
      </w:ins>
      <w:ins w:id="106" w:author="Frederick Roth" w:date="2018-10-30T16:11:00Z">
        <w:r>
          <w:rPr>
            <w:color w:val="000000"/>
          </w:rPr>
          <w:t xml:space="preserve"> to </w:t>
        </w:r>
      </w:ins>
      <w:del w:id="107" w:author="Frederick Roth" w:date="2018-10-30T16:11:00Z">
        <w:r w:rsidR="00D63079" w:rsidDel="006F65F4">
          <w:rPr>
            <w:color w:val="000000"/>
          </w:rPr>
          <w:delText xml:space="preserve">We next sought to </w:delText>
        </w:r>
        <w:r w:rsidR="00E67C81" w:rsidDel="006F65F4">
          <w:rPr>
            <w:color w:val="000000"/>
          </w:rPr>
          <w:delText xml:space="preserve">identify </w:delText>
        </w:r>
      </w:del>
      <w:r w:rsidR="00E67C81">
        <w:rPr>
          <w:color w:val="000000"/>
        </w:rPr>
        <w:t xml:space="preserve">the subset of ABC transporters </w:t>
      </w:r>
      <w:del w:id="108" w:author="Frederick Roth" w:date="2018-10-30T16:11:00Z">
        <w:r w:rsidR="00E67C81" w:rsidDel="006F65F4">
          <w:rPr>
            <w:color w:val="000000"/>
          </w:rPr>
          <w:delText xml:space="preserve">which are </w:delText>
        </w:r>
      </w:del>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w:t>
      </w:r>
      <w:del w:id="109" w:author="Frederick Roth" w:date="2018-10-30T16:11:00Z">
        <w:r w:rsidR="00E67C81" w:rsidDel="006F65F4">
          <w:rPr>
            <w:color w:val="000000"/>
          </w:rPr>
          <w:delText>to</w:delText>
        </w:r>
        <w:r w:rsidR="00FB124A" w:rsidDel="006F65F4">
          <w:rPr>
            <w:color w:val="000000"/>
          </w:rPr>
          <w:delText xml:space="preserve"> the drugs</w:delText>
        </w:r>
      </w:del>
      <w:ins w:id="110" w:author="Frederick Roth" w:date="2018-10-30T16:12:00Z">
        <w:r>
          <w:rPr>
            <w:color w:val="000000"/>
          </w:rPr>
          <w:t>for this set of drugs</w:t>
        </w:r>
      </w:ins>
      <w:del w:id="111" w:author="Frederick Roth" w:date="2018-10-30T16:11:00Z">
        <w:r w:rsidR="00FB124A" w:rsidDel="006F65F4">
          <w:rPr>
            <w:color w:val="000000"/>
          </w:rPr>
          <w:delText xml:space="preserve"> we assayed</w:delText>
        </w:r>
      </w:del>
      <w:r w:rsidR="00D63079">
        <w:rPr>
          <w:color w:val="000000"/>
        </w:rPr>
        <w:t xml:space="preserve">.  </w:t>
      </w:r>
      <w:ins w:id="112" w:author="Frederick Roth" w:date="2018-10-30T16:17:00Z">
        <w:r>
          <w:rPr>
            <w:color w:val="000000"/>
          </w:rPr>
          <w:t xml:space="preserve">We applied the </w:t>
        </w:r>
      </w:ins>
      <w:ins w:id="113" w:author="Frederick Roth" w:date="2018-10-30T16:26:00Z">
        <w:r w:rsidR="00E92791">
          <w:rPr>
            <w:color w:val="000000"/>
          </w:rPr>
          <w:t xml:space="preserve">above-described </w:t>
        </w:r>
      </w:ins>
      <w:ins w:id="114" w:author="Frederick Roth" w:date="2018-10-30T16:18:00Z">
        <w:r>
          <w:rPr>
            <w:color w:val="000000"/>
          </w:rPr>
          <w:t xml:space="preserve">generalized linear model </w:t>
        </w:r>
      </w:ins>
      <w:ins w:id="115" w:author="Frederick Roth" w:date="2018-10-30T16:23:00Z">
        <w:r w:rsidR="00E92791">
          <w:rPr>
            <w:color w:val="000000"/>
          </w:rPr>
          <w:t xml:space="preserve">to </w:t>
        </w:r>
      </w:ins>
      <w:ins w:id="116" w:author="Frederick Roth" w:date="2018-10-30T16:25:00Z">
        <w:r w:rsidR="00E92791">
          <w:rPr>
            <w:color w:val="000000"/>
          </w:rPr>
          <w:t xml:space="preserve">identify </w:t>
        </w:r>
      </w:ins>
      <w:ins w:id="117" w:author="Frederick Roth" w:date="2018-10-30T16:26:00Z">
        <w:r w:rsidR="00E92791">
          <w:rPr>
            <w:color w:val="000000"/>
          </w:rPr>
          <w:t xml:space="preserve">and quantitatively model </w:t>
        </w:r>
      </w:ins>
      <w:ins w:id="118" w:author="Frederick Roth" w:date="2018-10-30T16:25:00Z">
        <w:r w:rsidR="00E92791">
          <w:rPr>
            <w:color w:val="000000"/>
          </w:rPr>
          <w:t xml:space="preserve">associations </w:t>
        </w:r>
        <w:r w:rsidR="00E92791">
          <w:rPr>
            <w:color w:val="000000"/>
          </w:rPr>
          <w:t xml:space="preserve">between individual </w:t>
        </w:r>
      </w:ins>
      <w:ins w:id="119" w:author="Frederick Roth" w:date="2018-10-30T16:18:00Z">
        <w:r>
          <w:rPr>
            <w:color w:val="000000"/>
          </w:rPr>
          <w:t>knockout</w:t>
        </w:r>
      </w:ins>
      <w:ins w:id="120" w:author="Frederick Roth" w:date="2018-10-30T16:25:00Z">
        <w:r w:rsidR="00E92791">
          <w:rPr>
            <w:color w:val="000000"/>
          </w:rPr>
          <w:t>s</w:t>
        </w:r>
      </w:ins>
      <w:ins w:id="121" w:author="Frederick Roth" w:date="2018-10-30T16:18:00Z">
        <w:r>
          <w:rPr>
            <w:color w:val="000000"/>
          </w:rPr>
          <w:t xml:space="preserve"> </w:t>
        </w:r>
      </w:ins>
      <w:ins w:id="122" w:author="Frederick Roth" w:date="2018-10-30T16:25:00Z">
        <w:r w:rsidR="00E92791">
          <w:rPr>
            <w:color w:val="000000"/>
          </w:rPr>
          <w:t xml:space="preserve">and drug </w:t>
        </w:r>
      </w:ins>
      <w:ins w:id="123" w:author="Frederick Roth" w:date="2018-10-30T16:19:00Z">
        <w:r w:rsidR="00E92791">
          <w:rPr>
            <w:color w:val="000000"/>
          </w:rPr>
          <w:t>resistanc</w:t>
        </w:r>
      </w:ins>
      <w:ins w:id="124" w:author="Frederick Roth" w:date="2018-10-30T16:25:00Z">
        <w:r w:rsidR="00E92791">
          <w:rPr>
            <w:color w:val="000000"/>
          </w:rPr>
          <w:t xml:space="preserve">e </w:t>
        </w:r>
      </w:ins>
      <w:ins w:id="125" w:author="Frederick Roth" w:date="2018-10-30T16:24:00Z">
        <w:r w:rsidR="00E92791">
          <w:rPr>
            <w:color w:val="000000"/>
          </w:rPr>
          <w:t>(see Methods)</w:t>
        </w:r>
      </w:ins>
      <w:ins w:id="126" w:author="Frederick Roth" w:date="2018-10-30T16:18:00Z">
        <w:r w:rsidR="00E92791">
          <w:rPr>
            <w:color w:val="000000"/>
          </w:rPr>
          <w:t>.</w:t>
        </w:r>
      </w:ins>
      <w:ins w:id="127" w:author="Frederick Roth" w:date="2018-10-30T16:20:00Z">
        <w:r w:rsidR="00E92791">
          <w:rPr>
            <w:color w:val="000000"/>
          </w:rPr>
          <w:t xml:space="preserve"> </w:t>
        </w:r>
      </w:ins>
      <w:ins w:id="128" w:author="Frederick Roth" w:date="2018-10-30T16:23:00Z">
        <w:r w:rsidR="00E92791">
          <w:rPr>
            <w:color w:val="000000"/>
          </w:rPr>
          <w:t>S</w:t>
        </w:r>
      </w:ins>
      <w:ins w:id="129" w:author="Frederick Roth" w:date="2018-10-30T16:22:00Z">
        <w:r w:rsidR="00E92791" w:rsidRPr="00E92791">
          <w:rPr>
            <w:color w:val="000000"/>
          </w:rPr>
          <w:t xml:space="preserve">trong drug-knockout associations </w:t>
        </w:r>
      </w:ins>
      <w:ins w:id="130" w:author="Frederick Roth" w:date="2018-10-30T16:23:00Z">
        <w:r w:rsidR="00E92791">
          <w:rPr>
            <w:color w:val="000000"/>
          </w:rPr>
          <w:t xml:space="preserve">were defined by a </w:t>
        </w:r>
      </w:ins>
      <w:ins w:id="131" w:author="Frederick Roth" w:date="2018-10-30T16:22:00Z">
        <w:r w:rsidR="00E92791" w:rsidRPr="00E92791">
          <w:rPr>
            <w:color w:val="000000"/>
          </w:rPr>
          <w:t xml:space="preserve">&gt;10% </w:t>
        </w:r>
      </w:ins>
      <w:ins w:id="132" w:author="Frederick Roth" w:date="2018-10-30T16:23:00Z">
        <w:r w:rsidR="00E92791">
          <w:rPr>
            <w:color w:val="000000"/>
          </w:rPr>
          <w:t xml:space="preserve">change </w:t>
        </w:r>
      </w:ins>
      <w:ins w:id="133" w:author="Frederick Roth" w:date="2018-10-30T16:22:00Z">
        <w:r w:rsidR="00E92791" w:rsidRPr="00E92791">
          <w:rPr>
            <w:color w:val="000000"/>
          </w:rPr>
          <w:t>in modeled resistance</w:t>
        </w:r>
      </w:ins>
      <w:ins w:id="134" w:author="Frederick Roth" w:date="2018-10-30T16:24:00Z">
        <w:r w:rsidR="00E92791">
          <w:rPr>
            <w:color w:val="000000"/>
          </w:rPr>
          <w:t xml:space="preserve">, while </w:t>
        </w:r>
      </w:ins>
      <w:ins w:id="135" w:author="Frederick Roth" w:date="2018-10-30T16:26:00Z">
        <w:r w:rsidR="00E92791">
          <w:rPr>
            <w:color w:val="000000"/>
          </w:rPr>
          <w:t>other significant association</w:t>
        </w:r>
      </w:ins>
      <w:ins w:id="136" w:author="Frederick Roth" w:date="2018-10-30T16:27:00Z">
        <w:r w:rsidR="00E92791">
          <w:rPr>
            <w:color w:val="000000"/>
          </w:rPr>
          <w:t>s</w:t>
        </w:r>
      </w:ins>
      <w:ins w:id="137" w:author="Frederick Roth" w:date="2018-10-30T16:26:00Z">
        <w:r w:rsidR="00E92791">
          <w:rPr>
            <w:color w:val="000000"/>
          </w:rPr>
          <w:t xml:space="preserve"> were </w:t>
        </w:r>
      </w:ins>
      <w:ins w:id="138" w:author="Frederick Roth" w:date="2018-10-30T16:27:00Z">
        <w:r w:rsidR="00E92791">
          <w:rPr>
            <w:color w:val="000000"/>
          </w:rPr>
          <w:t xml:space="preserve">defined to be </w:t>
        </w:r>
      </w:ins>
      <w:ins w:id="139" w:author="Frederick Roth" w:date="2018-10-30T16:24:00Z">
        <w:r w:rsidR="00E92791">
          <w:rPr>
            <w:color w:val="000000"/>
          </w:rPr>
          <w:t>weak</w:t>
        </w:r>
      </w:ins>
      <w:ins w:id="140" w:author="Frederick Roth" w:date="2018-10-30T16:27:00Z">
        <w:r w:rsidR="00E92791">
          <w:rPr>
            <w:color w:val="000000"/>
          </w:rPr>
          <w:t xml:space="preserve">.  In total we found </w:t>
        </w:r>
      </w:ins>
      <w:ins w:id="141" w:author="Frederick Roth" w:date="2018-10-30T16:28:00Z">
        <w:r w:rsidR="00E92791">
          <w:rPr>
            <w:color w:val="000000"/>
          </w:rPr>
          <w:t>63 drug-knockout associations, of which [</w:t>
        </w:r>
        <w:r w:rsidR="00E92791" w:rsidRPr="00E92791">
          <w:rPr>
            <w:color w:val="000000"/>
            <w:highlight w:val="yellow"/>
            <w:rPrChange w:id="142" w:author="Frederick Roth" w:date="2018-10-30T16:28:00Z">
              <w:rPr>
                <w:color w:val="000000"/>
              </w:rPr>
            </w:rPrChange>
          </w:rPr>
          <w:t>XXX</w:t>
        </w:r>
        <w:r w:rsidR="00E92791">
          <w:rPr>
            <w:color w:val="000000"/>
          </w:rPr>
          <w:t>] were strong</w:t>
        </w:r>
      </w:ins>
      <w:ins w:id="143" w:author="Frederick Roth" w:date="2018-10-30T16:29:00Z">
        <w:r w:rsidR="00EE66A8">
          <w:rPr>
            <w:color w:val="000000"/>
          </w:rPr>
          <w:t xml:space="preserve"> (Data S</w:t>
        </w:r>
        <w:r w:rsidR="00EE66A8" w:rsidRPr="00EE66A8">
          <w:rPr>
            <w:color w:val="000000"/>
            <w:highlight w:val="yellow"/>
            <w:rPrChange w:id="144" w:author="Frederick Roth" w:date="2018-10-30T16:29:00Z">
              <w:rPr>
                <w:color w:val="000000"/>
              </w:rPr>
            </w:rPrChange>
          </w:rPr>
          <w:t>X</w:t>
        </w:r>
        <w:r w:rsidR="00EE66A8">
          <w:rPr>
            <w:color w:val="000000"/>
          </w:rPr>
          <w:t>)</w:t>
        </w:r>
      </w:ins>
      <w:ins w:id="145" w:author="Frederick Roth" w:date="2018-10-30T16:28:00Z">
        <w:r w:rsidR="00E92791">
          <w:rPr>
            <w:color w:val="000000"/>
          </w:rPr>
          <w:t>.</w:t>
        </w:r>
        <w:r w:rsidR="00EE66A8">
          <w:rPr>
            <w:color w:val="000000"/>
          </w:rPr>
          <w:t xml:space="preserve"> </w:t>
        </w:r>
      </w:ins>
      <w:ins w:id="146" w:author="Frederick Roth" w:date="2018-10-30T16:29:00Z">
        <w:r w:rsidR="00EE66A8">
          <w:rPr>
            <w:color w:val="000000"/>
          </w:rPr>
          <w:t xml:space="preserve"> </w:t>
        </w:r>
      </w:ins>
    </w:p>
    <w:p w14:paraId="7556AA86" w14:textId="77777777" w:rsidR="00841AA5" w:rsidRDefault="00841AA5" w:rsidP="006F65F4">
      <w:pPr>
        <w:widowControl w:val="0"/>
        <w:autoSpaceDE w:val="0"/>
        <w:autoSpaceDN w:val="0"/>
        <w:adjustRightInd w:val="0"/>
        <w:jc w:val="both"/>
        <w:rPr>
          <w:ins w:id="147" w:author="Frederick Roth" w:date="2018-10-30T16:42:00Z"/>
          <w:color w:val="000000"/>
        </w:rPr>
      </w:pPr>
    </w:p>
    <w:p w14:paraId="4D4A4AD0" w14:textId="18D8D11E" w:rsidR="00EE66A8" w:rsidRDefault="00EE66A8" w:rsidP="00EE66A8">
      <w:pPr>
        <w:widowControl w:val="0"/>
        <w:autoSpaceDE w:val="0"/>
        <w:autoSpaceDN w:val="0"/>
        <w:adjustRightInd w:val="0"/>
        <w:jc w:val="both"/>
        <w:rPr>
          <w:ins w:id="148" w:author="Frederick Roth" w:date="2018-10-30T16:29:00Z"/>
          <w:color w:val="000000"/>
        </w:rPr>
      </w:pPr>
      <w:ins w:id="149" w:author="Frederick Roth" w:date="2018-10-30T16:29:00Z">
        <w:r>
          <w:rPr>
            <w:color w:val="000000"/>
          </w:rPr>
          <w:t xml:space="preserve">Because </w:t>
        </w:r>
      </w:ins>
      <w:ins w:id="150" w:author="Frederick Roth" w:date="2018-10-30T16:16:00Z">
        <w:r w:rsidR="006F65F4" w:rsidRPr="00137983">
          <w:rPr>
            <w:color w:val="000000"/>
          </w:rPr>
          <w:t>87% of the single-gene associations</w:t>
        </w:r>
        <w:r w:rsidR="006F65F4">
          <w:rPr>
            <w:color w:val="000000"/>
          </w:rPr>
          <w:t xml:space="preserve"> (</w:t>
        </w:r>
        <w:r w:rsidR="006F65F4">
          <w:rPr>
            <w:color w:val="000000"/>
          </w:rPr>
          <w:t>82% of weak associations and 100% of</w:t>
        </w:r>
        <w:r w:rsidR="006F65F4">
          <w:rPr>
            <w:color w:val="000000"/>
          </w:rPr>
          <w:t xml:space="preserve"> strong associations)</w:t>
        </w:r>
        <w:r w:rsidR="006F65F4" w:rsidRPr="00137983">
          <w:rPr>
            <w:color w:val="000000"/>
          </w:rPr>
          <w:t xml:space="preserve"> involved only five ABC transporters</w:t>
        </w:r>
        <w:r w:rsidR="006F65F4">
          <w:rPr>
            <w:color w:val="000000"/>
          </w:rPr>
          <w:t>—</w:t>
        </w:r>
        <w:r w:rsidR="006F65F4" w:rsidRPr="00137983">
          <w:rPr>
            <w:i/>
            <w:color w:val="000000"/>
          </w:rPr>
          <w:t>snq2∆</w:t>
        </w:r>
        <w:r w:rsidR="006F65F4" w:rsidRPr="00137983">
          <w:rPr>
            <w:color w:val="000000"/>
          </w:rPr>
          <w:t>,</w:t>
        </w:r>
        <w:r w:rsidR="006F65F4" w:rsidRPr="00137983">
          <w:rPr>
            <w:i/>
            <w:color w:val="000000"/>
          </w:rPr>
          <w:t xml:space="preserve"> pdr5∆</w:t>
        </w:r>
        <w:r w:rsidR="006F65F4" w:rsidRPr="00137983">
          <w:rPr>
            <w:color w:val="000000"/>
          </w:rPr>
          <w:t xml:space="preserve">, </w:t>
        </w:r>
        <w:r w:rsidR="006F65F4" w:rsidRPr="00137983">
          <w:rPr>
            <w:i/>
            <w:color w:val="000000"/>
          </w:rPr>
          <w:t>yor1∆</w:t>
        </w:r>
        <w:r w:rsidR="006F65F4" w:rsidRPr="00137983">
          <w:rPr>
            <w:color w:val="000000"/>
          </w:rPr>
          <w:t xml:space="preserve">, </w:t>
        </w:r>
        <w:r w:rsidR="006F65F4" w:rsidRPr="00137983">
          <w:rPr>
            <w:i/>
            <w:color w:val="000000"/>
          </w:rPr>
          <w:t>ycf1∆</w:t>
        </w:r>
        <w:r w:rsidR="006F65F4" w:rsidRPr="00137983">
          <w:rPr>
            <w:color w:val="000000"/>
          </w:rPr>
          <w:t>, and</w:t>
        </w:r>
        <w:r w:rsidR="006F65F4">
          <w:rPr>
            <w:color w:val="000000"/>
          </w:rPr>
          <w:t xml:space="preserve"> </w:t>
        </w:r>
        <w:r w:rsidR="006F65F4" w:rsidRPr="00233F15">
          <w:rPr>
            <w:i/>
            <w:color w:val="000000"/>
          </w:rPr>
          <w:t>ybt1∆</w:t>
        </w:r>
        <w:r w:rsidR="006F65F4">
          <w:rPr>
            <w:color w:val="000000"/>
          </w:rPr>
          <w:t>—</w:t>
        </w:r>
        <w:r w:rsidR="006F65F4">
          <w:rPr>
            <w:color w:val="000000"/>
          </w:rPr>
          <w:t xml:space="preserve">we </w:t>
        </w:r>
      </w:ins>
      <w:ins w:id="151" w:author="Frederick Roth" w:date="2018-10-30T16:29:00Z">
        <w:r>
          <w:rPr>
            <w:color w:val="000000"/>
          </w:rPr>
          <w:t xml:space="preserve">initially </w:t>
        </w:r>
      </w:ins>
      <w:ins w:id="152" w:author="Frederick Roth" w:date="2018-10-30T16:16:00Z">
        <w:r w:rsidR="006F65F4">
          <w:rPr>
            <w:color w:val="000000"/>
          </w:rPr>
          <w:t xml:space="preserve">restricted our attention to these transporters.  </w:t>
        </w:r>
      </w:ins>
      <w:ins w:id="153" w:author="Frederick Roth" w:date="2018-10-30T16:30:00Z">
        <w:r>
          <w:rPr>
            <w:color w:val="000000"/>
          </w:rPr>
          <w:t xml:space="preserve">For these five transporters, we </w:t>
        </w:r>
      </w:ins>
      <w:ins w:id="154" w:author="Frederick Roth" w:date="2018-10-30T16:29:00Z">
        <w:r>
          <w:rPr>
            <w:color w:val="000000"/>
          </w:rPr>
          <w:t xml:space="preserve">recovered </w:t>
        </w:r>
        <w:r w:rsidRPr="00137983">
          <w:rPr>
            <w:color w:val="000000"/>
          </w:rPr>
          <w:t xml:space="preserve">16 </w:t>
        </w:r>
      </w:ins>
      <w:ins w:id="155" w:author="Frederick Roth" w:date="2018-10-30T16:35:00Z">
        <w:r>
          <w:rPr>
            <w:color w:val="000000"/>
          </w:rPr>
          <w:t xml:space="preserve">of </w:t>
        </w:r>
      </w:ins>
      <w:ins w:id="156" w:author="Frederick Roth" w:date="2018-10-30T16:29:00Z">
        <w:r w:rsidRPr="00137983">
          <w:rPr>
            <w:color w:val="000000"/>
          </w:rPr>
          <w:t xml:space="preserve">21 previously-reported single-knockout phenotypes, including 6 out of </w:t>
        </w:r>
      </w:ins>
      <w:ins w:id="157" w:author="Frederick Roth" w:date="2018-10-30T16:30:00Z">
        <w:r>
          <w:rPr>
            <w:color w:val="000000"/>
          </w:rPr>
          <w:t xml:space="preserve">the </w:t>
        </w:r>
      </w:ins>
      <w:ins w:id="158" w:author="Frederick Roth" w:date="2018-10-30T16:29:00Z">
        <w:r w:rsidRPr="00137983">
          <w:rPr>
            <w:color w:val="000000"/>
          </w:rPr>
          <w:t xml:space="preserve">7 which had been reported in at least two publications (Fig. S4; </w:t>
        </w:r>
        <w:r w:rsidRPr="002067AD">
          <w:rPr>
            <w:color w:val="000000"/>
            <w:highlight w:val="yellow"/>
          </w:rPr>
          <w:t>Data S7</w:t>
        </w:r>
        <w:r w:rsidRPr="00137983">
          <w:rPr>
            <w:color w:val="000000"/>
          </w:rPr>
          <w:t xml:space="preserve">).  </w:t>
        </w:r>
      </w:ins>
      <w:ins w:id="159" w:author="Frederick Roth" w:date="2018-10-30T16:32:00Z">
        <w:r>
          <w:rPr>
            <w:color w:val="000000"/>
          </w:rPr>
          <w:t xml:space="preserve">Among the novel drug-knockout associations, </w:t>
        </w:r>
        <w:r>
          <w:rPr>
            <w:color w:val="000000"/>
          </w:rPr>
          <w:t>39</w:t>
        </w:r>
        <w:r w:rsidRPr="00137983">
          <w:rPr>
            <w:color w:val="000000"/>
          </w:rPr>
          <w:t xml:space="preserve"> </w:t>
        </w:r>
        <w:r>
          <w:rPr>
            <w:color w:val="000000"/>
          </w:rPr>
          <w:t xml:space="preserve">were </w:t>
        </w:r>
        <w:r w:rsidRPr="00137983">
          <w:rPr>
            <w:color w:val="000000"/>
          </w:rPr>
          <w:t>weak</w:t>
        </w:r>
        <w:r>
          <w:rPr>
            <w:color w:val="000000"/>
          </w:rPr>
          <w:t xml:space="preserve"> and </w:t>
        </w:r>
      </w:ins>
      <w:ins w:id="160" w:author="Frederick Roth" w:date="2018-10-30T16:29:00Z">
        <w:r>
          <w:rPr>
            <w:color w:val="000000"/>
          </w:rPr>
          <w:t xml:space="preserve">8 </w:t>
        </w:r>
      </w:ins>
      <w:ins w:id="161" w:author="Frederick Roth" w:date="2018-10-30T16:32:00Z">
        <w:r>
          <w:rPr>
            <w:color w:val="000000"/>
          </w:rPr>
          <w:t xml:space="preserve">were </w:t>
        </w:r>
      </w:ins>
      <w:ins w:id="162" w:author="Frederick Roth" w:date="2018-10-30T16:29:00Z">
        <w:r w:rsidRPr="00137983">
          <w:rPr>
            <w:color w:val="000000"/>
          </w:rPr>
          <w:t>strong</w:t>
        </w:r>
      </w:ins>
      <w:ins w:id="163" w:author="Frederick Roth" w:date="2018-10-30T16:32:00Z">
        <w:r>
          <w:rPr>
            <w:color w:val="000000"/>
          </w:rPr>
          <w:t xml:space="preserve">.  </w:t>
        </w:r>
      </w:ins>
      <w:ins w:id="164" w:author="Frederick Roth" w:date="2018-10-30T16:37:00Z">
        <w:r>
          <w:rPr>
            <w:color w:val="000000"/>
          </w:rPr>
          <w:t xml:space="preserve">Eighteen </w:t>
        </w:r>
      </w:ins>
      <w:ins w:id="165" w:author="Frederick Roth" w:date="2018-10-30T16:35:00Z">
        <w:r>
          <w:rPr>
            <w:color w:val="000000"/>
          </w:rPr>
          <w:t xml:space="preserve">drug-knockout associations were </w:t>
        </w:r>
      </w:ins>
      <w:ins w:id="166" w:author="Frederick Roth" w:date="2018-10-30T16:37:00Z">
        <w:r>
          <w:rPr>
            <w:color w:val="000000"/>
          </w:rPr>
          <w:t xml:space="preserve">found involving </w:t>
        </w:r>
      </w:ins>
      <w:ins w:id="167" w:author="Frederick Roth" w:date="2018-10-30T16:36:00Z">
        <w:r>
          <w:rPr>
            <w:color w:val="000000"/>
          </w:rPr>
          <w:t xml:space="preserve">the </w:t>
        </w:r>
      </w:ins>
      <w:ins w:id="168" w:author="Frederick Roth" w:date="2018-10-30T16:33:00Z">
        <w:r w:rsidRPr="00137983">
          <w:rPr>
            <w:color w:val="000000"/>
          </w:rPr>
          <w:t>vacuolar ABC transporter</w:t>
        </w:r>
        <w:r>
          <w:rPr>
            <w:color w:val="000000"/>
          </w:rPr>
          <w:t>s</w:t>
        </w:r>
      </w:ins>
      <w:ins w:id="169" w:author="Frederick Roth" w:date="2018-10-30T16:36:00Z">
        <w:r>
          <w:rPr>
            <w:color w:val="000000"/>
          </w:rPr>
          <w:t xml:space="preserve"> </w:t>
        </w:r>
        <w:r>
          <w:rPr>
            <w:i/>
            <w:color w:val="000000"/>
          </w:rPr>
          <w:t>YCF1</w:t>
        </w:r>
      </w:ins>
      <w:ins w:id="170" w:author="Frederick Roth" w:date="2018-10-30T16:34:00Z">
        <w:r>
          <w:rPr>
            <w:color w:val="000000"/>
          </w:rPr>
          <w:t xml:space="preserve"> and </w:t>
        </w:r>
      </w:ins>
      <w:ins w:id="171" w:author="Frederick Roth" w:date="2018-10-30T16:36:00Z">
        <w:r>
          <w:rPr>
            <w:i/>
            <w:color w:val="000000"/>
          </w:rPr>
          <w:t>YBT</w:t>
        </w:r>
      </w:ins>
      <w:ins w:id="172" w:author="Frederick Roth" w:date="2018-10-30T16:29:00Z">
        <w:r w:rsidRPr="00137983">
          <w:rPr>
            <w:i/>
            <w:color w:val="000000"/>
          </w:rPr>
          <w:t>1</w:t>
        </w:r>
      </w:ins>
      <w:ins w:id="173" w:author="Frederick Roth" w:date="2018-10-30T16:38:00Z">
        <w:r>
          <w:rPr>
            <w:color w:val="000000"/>
          </w:rPr>
          <w:t>, all of which were novel</w:t>
        </w:r>
      </w:ins>
      <w:ins w:id="174" w:author="Frederick Roth" w:date="2018-10-30T16:34:00Z">
        <w:r>
          <w:rPr>
            <w:color w:val="000000"/>
          </w:rPr>
          <w:t xml:space="preserve"> </w:t>
        </w:r>
      </w:ins>
      <w:ins w:id="175" w:author="Frederick Roth" w:date="2018-10-30T16:29:00Z">
        <w:r w:rsidRPr="00137983">
          <w:rPr>
            <w:color w:val="000000"/>
          </w:rPr>
          <w:t xml:space="preserve">(Fig. S4, </w:t>
        </w:r>
        <w:r w:rsidRPr="002067AD">
          <w:rPr>
            <w:color w:val="000000"/>
            <w:highlight w:val="yellow"/>
          </w:rPr>
          <w:t>Data S6</w:t>
        </w:r>
        <w:r w:rsidRPr="00137983">
          <w:rPr>
            <w:color w:val="000000"/>
          </w:rPr>
          <w:t xml:space="preserve">).  Taken together, we detected </w:t>
        </w:r>
        <w:r>
          <w:rPr>
            <w:color w:val="000000"/>
          </w:rPr>
          <w:t>76%</w:t>
        </w:r>
        <w:r w:rsidRPr="00137983">
          <w:rPr>
            <w:color w:val="000000"/>
          </w:rPr>
          <w:t xml:space="preserve"> of </w:t>
        </w:r>
        <w:r>
          <w:rPr>
            <w:color w:val="000000"/>
          </w:rPr>
          <w:t xml:space="preserve">21 </w:t>
        </w:r>
        <w:r w:rsidRPr="00137983">
          <w:rPr>
            <w:color w:val="000000"/>
          </w:rPr>
          <w:t xml:space="preserve">previous </w:t>
        </w:r>
      </w:ins>
      <w:ins w:id="176" w:author="Frederick Roth" w:date="2018-10-30T16:36:00Z">
        <w:r>
          <w:rPr>
            <w:color w:val="000000"/>
          </w:rPr>
          <w:t>drug-kno</w:t>
        </w:r>
      </w:ins>
      <w:ins w:id="177" w:author="Frederick Roth" w:date="2018-10-30T16:37:00Z">
        <w:r>
          <w:rPr>
            <w:color w:val="000000"/>
          </w:rPr>
          <w:t xml:space="preserve">ckout </w:t>
        </w:r>
      </w:ins>
      <w:ins w:id="178" w:author="Frederick Roth" w:date="2018-10-30T16:29:00Z">
        <w:r w:rsidRPr="00137983">
          <w:rPr>
            <w:color w:val="000000"/>
          </w:rPr>
          <w:t xml:space="preserve">associations while revealing </w:t>
        </w:r>
        <w:r>
          <w:rPr>
            <w:color w:val="000000"/>
          </w:rPr>
          <w:t>47</w:t>
        </w:r>
        <w:r w:rsidRPr="00137983">
          <w:rPr>
            <w:color w:val="000000"/>
          </w:rPr>
          <w:t xml:space="preserve"> new associations between drug resistance and specific gene deletions.</w:t>
        </w:r>
        <w:r>
          <w:rPr>
            <w:color w:val="000000"/>
          </w:rPr>
          <w:t xml:space="preserve">  </w:t>
        </w:r>
      </w:ins>
    </w:p>
    <w:p w14:paraId="41CC876F" w14:textId="0844A0B0" w:rsidR="00EE66A8" w:rsidRDefault="00EE66A8" w:rsidP="006F65F4">
      <w:pPr>
        <w:widowControl w:val="0"/>
        <w:autoSpaceDE w:val="0"/>
        <w:autoSpaceDN w:val="0"/>
        <w:adjustRightInd w:val="0"/>
        <w:jc w:val="both"/>
        <w:rPr>
          <w:ins w:id="179" w:author="Frederick Roth" w:date="2018-10-30T16:51:00Z"/>
          <w:color w:val="000000"/>
        </w:rPr>
      </w:pPr>
    </w:p>
    <w:p w14:paraId="4BD528FF" w14:textId="57EDB107" w:rsidR="00CC2383" w:rsidRDefault="00CC2383" w:rsidP="006F65F4">
      <w:pPr>
        <w:widowControl w:val="0"/>
        <w:autoSpaceDE w:val="0"/>
        <w:autoSpaceDN w:val="0"/>
        <w:adjustRightInd w:val="0"/>
        <w:jc w:val="both"/>
        <w:rPr>
          <w:ins w:id="180" w:author="Frederick Roth" w:date="2018-10-30T16:29:00Z"/>
          <w:color w:val="000000"/>
        </w:rPr>
      </w:pPr>
      <w:ins w:id="181" w:author="Frederick Roth" w:date="2018-10-30T16:51:00Z">
        <w:r>
          <w:rPr>
            <w:color w:val="000000"/>
          </w:rPr>
          <w:t>[</w:t>
        </w:r>
        <w:bookmarkStart w:id="182" w:name="_GoBack"/>
        <w:bookmarkEnd w:id="182"/>
        <w:r w:rsidRPr="00CC2383">
          <w:rPr>
            <w:color w:val="000000"/>
            <w:highlight w:val="yellow"/>
            <w:rPrChange w:id="183" w:author="Frederick Roth" w:date="2018-10-30T16:51:00Z">
              <w:rPr>
                <w:color w:val="000000"/>
              </w:rPr>
            </w:rPrChange>
          </w:rPr>
          <w:t>Fritz stopped here</w:t>
        </w:r>
        <w:r>
          <w:rPr>
            <w:color w:val="000000"/>
          </w:rPr>
          <w:t>]</w:t>
        </w:r>
      </w:ins>
    </w:p>
    <w:p w14:paraId="04C8D53C" w14:textId="229FE28B" w:rsidR="00DD5035" w:rsidDel="00841AA5" w:rsidRDefault="00841AA5" w:rsidP="00841AA5">
      <w:pPr>
        <w:widowControl w:val="0"/>
        <w:autoSpaceDE w:val="0"/>
        <w:autoSpaceDN w:val="0"/>
        <w:adjustRightInd w:val="0"/>
        <w:jc w:val="both"/>
        <w:rPr>
          <w:del w:id="184" w:author="Frederick Roth" w:date="2018-10-30T16:38:00Z"/>
          <w:color w:val="000000"/>
        </w:rPr>
        <w:pPrChange w:id="185" w:author="Frederick Roth" w:date="2018-10-30T16:43:00Z">
          <w:pPr>
            <w:widowControl w:val="0"/>
            <w:autoSpaceDE w:val="0"/>
            <w:autoSpaceDN w:val="0"/>
            <w:adjustRightInd w:val="0"/>
            <w:jc w:val="both"/>
          </w:pPr>
        </w:pPrChange>
      </w:pPr>
      <w:ins w:id="186" w:author="Frederick Roth" w:date="2018-10-30T16:40:00Z">
        <w:r>
          <w:rPr>
            <w:color w:val="000000"/>
          </w:rPr>
          <w:lastRenderedPageBreak/>
          <w:t xml:space="preserve">To model the </w:t>
        </w:r>
      </w:ins>
      <w:ins w:id="187" w:author="Frederick Roth" w:date="2018-10-30T16:42:00Z">
        <w:r>
          <w:rPr>
            <w:color w:val="000000"/>
          </w:rPr>
          <w:t xml:space="preserve">impact </w:t>
        </w:r>
      </w:ins>
      <w:ins w:id="188" w:author="Frederick Roth" w:date="2018-10-30T16:41:00Z">
        <w:r>
          <w:rPr>
            <w:color w:val="000000"/>
          </w:rPr>
          <w:t xml:space="preserve">of more complex genotypes on drug resistance, we </w:t>
        </w:r>
      </w:ins>
      <w:ins w:id="189" w:author="Frederick Roth" w:date="2018-10-30T16:43:00Z">
        <w:r>
          <w:rPr>
            <w:color w:val="000000"/>
          </w:rPr>
          <w:t>initially considered the genotypes only at the</w:t>
        </w:r>
      </w:ins>
      <w:ins w:id="190" w:author="Frederick Roth" w:date="2018-10-30T16:44:00Z">
        <w:r>
          <w:rPr>
            <w:color w:val="000000"/>
          </w:rPr>
          <w:t xml:space="preserve">se </w:t>
        </w:r>
      </w:ins>
      <w:del w:id="191" w:author="Frederick Roth" w:date="2018-10-30T16:38:00Z">
        <w:r w:rsidR="00415276" w:rsidDel="00EE66A8">
          <w:rPr>
            <w:color w:val="000000"/>
          </w:rPr>
          <w:delText>P</w:delText>
        </w:r>
        <w:r w:rsidR="004A64AD" w:rsidDel="00EE66A8">
          <w:rPr>
            <w:color w:val="000000"/>
          </w:rPr>
          <w:delText xml:space="preserve">rior </w:delText>
        </w:r>
        <w:r w:rsidR="00E67C81" w:rsidDel="00EE66A8">
          <w:rPr>
            <w:color w:val="000000"/>
          </w:rPr>
          <w:delText>literature</w:delText>
        </w:r>
        <w:r w:rsidR="004A64AD" w:rsidRPr="00233F15" w:rsidDel="00EE66A8">
          <w:rPr>
            <w:color w:val="000000"/>
          </w:rPr>
          <w:delText xml:space="preserve"> had </w:delText>
        </w:r>
        <w:r w:rsidR="00E67C81" w:rsidDel="00EE66A8">
          <w:rPr>
            <w:color w:val="000000"/>
          </w:rPr>
          <w:delText>re</w:delText>
        </w:r>
      </w:del>
      <w:del w:id="192" w:author="Frederick Roth" w:date="2018-10-30T16:29:00Z">
        <w:r w:rsidR="00E67C81" w:rsidDel="00EE66A8">
          <w:rPr>
            <w:color w:val="000000"/>
          </w:rPr>
          <w:delText>ported</w:delText>
        </w:r>
        <w:r w:rsidR="004A64AD" w:rsidRPr="00233F15" w:rsidDel="00EE66A8">
          <w:rPr>
            <w:color w:val="000000"/>
          </w:rPr>
          <w:delText xml:space="preserve"> on the effects of </w:delText>
        </w:r>
        <w:r w:rsidR="004A64AD" w:rsidRPr="00233F15" w:rsidDel="00EE66A8">
          <w:rPr>
            <w:i/>
            <w:color w:val="000000"/>
          </w:rPr>
          <w:delText>snq2∆</w:delText>
        </w:r>
        <w:r w:rsidR="004A64AD" w:rsidRPr="00233F15" w:rsidDel="00EE66A8">
          <w:rPr>
            <w:color w:val="000000"/>
          </w:rPr>
          <w:delText>,</w:delText>
        </w:r>
        <w:r w:rsidR="004A64AD" w:rsidRPr="00233F15" w:rsidDel="00EE66A8">
          <w:rPr>
            <w:i/>
            <w:color w:val="000000"/>
          </w:rPr>
          <w:delText xml:space="preserve"> pdr5∆</w:delText>
        </w:r>
        <w:r w:rsidR="004A64AD" w:rsidRPr="00233F15" w:rsidDel="00EE66A8">
          <w:rPr>
            <w:color w:val="000000"/>
          </w:rPr>
          <w:delText>,</w:delText>
        </w:r>
        <w:r w:rsidR="004A64AD" w:rsidRPr="00233F15" w:rsidDel="00EE66A8">
          <w:rPr>
            <w:i/>
            <w:color w:val="000000"/>
          </w:rPr>
          <w:delText xml:space="preserve"> </w:delText>
        </w:r>
        <w:r w:rsidR="004A64AD" w:rsidRPr="00233F15" w:rsidDel="00EE66A8">
          <w:rPr>
            <w:color w:val="000000"/>
          </w:rPr>
          <w:delText xml:space="preserve">and </w:delText>
        </w:r>
        <w:r w:rsidR="004A64AD" w:rsidRPr="00233F15" w:rsidDel="00EE66A8">
          <w:rPr>
            <w:i/>
            <w:color w:val="000000"/>
          </w:rPr>
          <w:delText>yor1∆</w:delText>
        </w:r>
        <w:r w:rsidR="00E67C81" w:rsidDel="00EE66A8">
          <w:rPr>
            <w:i/>
            <w:color w:val="000000"/>
          </w:rPr>
          <w:delText xml:space="preserve"> </w:delText>
        </w:r>
        <w:r w:rsidR="00733793" w:rsidDel="00EE66A8">
          <w:rPr>
            <w:color w:val="000000"/>
          </w:rPr>
          <w:delText xml:space="preserve">for </w:delText>
        </w:r>
        <w:r w:rsidR="00C654E3" w:rsidDel="00EE66A8">
          <w:rPr>
            <w:color w:val="000000"/>
          </w:rPr>
          <w:delText xml:space="preserve">many of </w:delText>
        </w:r>
        <w:r w:rsidR="00733793" w:rsidDel="00EE66A8">
          <w:rPr>
            <w:color w:val="000000"/>
          </w:rPr>
          <w:delText xml:space="preserve">the </w:delText>
        </w:r>
        <w:r w:rsidR="00C654E3" w:rsidDel="00EE66A8">
          <w:rPr>
            <w:color w:val="000000"/>
          </w:rPr>
          <w:delText xml:space="preserve">drugs we </w:delText>
        </w:r>
        <w:r w:rsidR="00733793" w:rsidDel="00EE66A8">
          <w:rPr>
            <w:color w:val="000000"/>
          </w:rPr>
          <w:delText>tested</w:delText>
        </w:r>
        <w:r w:rsidR="00415276" w:rsidDel="00EE66A8">
          <w:rPr>
            <w:color w:val="000000"/>
          </w:rPr>
          <w:delText xml:space="preserve"> and, c</w:delText>
        </w:r>
        <w:r w:rsidR="00C654E3" w:rsidRPr="00137983" w:rsidDel="00EE66A8">
          <w:rPr>
            <w:color w:val="000000"/>
          </w:rPr>
          <w:delText xml:space="preserve">ombining </w:delText>
        </w:r>
        <w:r w:rsidR="00670653" w:rsidRPr="00137983" w:rsidDel="00EE66A8">
          <w:rPr>
            <w:color w:val="000000"/>
          </w:rPr>
          <w:delText>both the MAT</w:delText>
        </w:r>
        <w:r w:rsidR="00670653" w:rsidRPr="00137983" w:rsidDel="00EE66A8">
          <w:rPr>
            <w:b/>
            <w:color w:val="000000"/>
          </w:rPr>
          <w:delText>a</w:delText>
        </w:r>
        <w:r w:rsidR="00670653" w:rsidRPr="00137983" w:rsidDel="00EE66A8">
          <w:rPr>
            <w:color w:val="000000"/>
          </w:rPr>
          <w:delText xml:space="preserve"> and MAT</w:delText>
        </w:r>
        <w:r w:rsidR="00670653" w:rsidRPr="00137983" w:rsidDel="00EE66A8">
          <w:rPr>
            <w:rFonts w:eastAsia="Calibri"/>
            <w:b/>
            <w:color w:val="000000"/>
            <w:lang w:val="el-GR"/>
          </w:rPr>
          <w:delText>α</w:delText>
        </w:r>
        <w:r w:rsidR="00670653" w:rsidRPr="00137983" w:rsidDel="00EE66A8">
          <w:rPr>
            <w:color w:val="000000"/>
            <w:lang w:val="en-CA"/>
          </w:rPr>
          <w:delText xml:space="preserve"> pools</w:delText>
        </w:r>
        <w:r w:rsidR="00670653" w:rsidRPr="00137983" w:rsidDel="00EE66A8">
          <w:rPr>
            <w:color w:val="000000"/>
          </w:rPr>
          <w:delText xml:space="preserve">, </w:delText>
        </w:r>
        <w:r w:rsidR="00415276" w:rsidDel="00EE66A8">
          <w:rPr>
            <w:color w:val="000000"/>
          </w:rPr>
          <w:delText xml:space="preserve">our approach recovered </w:delText>
        </w:r>
        <w:r w:rsidR="00670653" w:rsidRPr="00137983" w:rsidDel="00EE66A8">
          <w:rPr>
            <w:color w:val="000000"/>
          </w:rPr>
          <w:delText>16 out of 21 previously-</w:delText>
        </w:r>
        <w:r w:rsidR="00C654E3" w:rsidRPr="00137983" w:rsidDel="00EE66A8">
          <w:rPr>
            <w:color w:val="000000"/>
          </w:rPr>
          <w:delText xml:space="preserve">reported </w:delText>
        </w:r>
        <w:r w:rsidR="00670653" w:rsidRPr="00137983" w:rsidDel="00EE66A8">
          <w:rPr>
            <w:color w:val="000000"/>
          </w:rPr>
          <w:delText>single</w:delText>
        </w:r>
        <w:r w:rsidR="00C654E3" w:rsidRPr="00137983" w:rsidDel="00EE66A8">
          <w:rPr>
            <w:color w:val="000000"/>
          </w:rPr>
          <w:delText>-</w:delText>
        </w:r>
        <w:r w:rsidR="00670653" w:rsidRPr="00137983" w:rsidDel="00EE66A8">
          <w:rPr>
            <w:color w:val="000000"/>
          </w:rPr>
          <w:delText>knockout phenotypes</w:delText>
        </w:r>
        <w:r w:rsidR="008C467E" w:rsidRPr="00137983" w:rsidDel="00EE66A8">
          <w:rPr>
            <w:color w:val="000000"/>
          </w:rPr>
          <w:delText xml:space="preserve">, including 6 out of 7 of those which had been reported </w:delText>
        </w:r>
        <w:r w:rsidR="007D3767" w:rsidRPr="00137983" w:rsidDel="00EE66A8">
          <w:rPr>
            <w:color w:val="000000"/>
          </w:rPr>
          <w:delText>in at least two publications</w:delText>
        </w:r>
        <w:r w:rsidR="00112A5F" w:rsidRPr="00137983" w:rsidDel="00EE66A8">
          <w:rPr>
            <w:color w:val="000000"/>
          </w:rPr>
          <w:delText xml:space="preserve"> (Fig. S4; </w:delText>
        </w:r>
        <w:r w:rsidR="00112A5F" w:rsidRPr="00284A10" w:rsidDel="00EE66A8">
          <w:rPr>
            <w:color w:val="000000"/>
            <w:highlight w:val="yellow"/>
            <w:rPrChange w:id="193" w:author="Albi Celaj [2]" w:date="2018-10-26T15:29:00Z">
              <w:rPr>
                <w:color w:val="000000"/>
              </w:rPr>
            </w:rPrChange>
          </w:rPr>
          <w:delText>Data S7</w:delText>
        </w:r>
        <w:r w:rsidR="00B3047F" w:rsidRPr="00137983" w:rsidDel="00EE66A8">
          <w:rPr>
            <w:color w:val="000000"/>
          </w:rPr>
          <w:delText>)</w:delText>
        </w:r>
        <w:r w:rsidR="00112A5F" w:rsidRPr="00137983" w:rsidDel="00EE66A8">
          <w:rPr>
            <w:color w:val="000000"/>
          </w:rPr>
          <w:delText>.</w:delText>
        </w:r>
        <w:r w:rsidR="00B3047F" w:rsidRPr="00137983" w:rsidDel="00EE66A8">
          <w:rPr>
            <w:color w:val="000000"/>
          </w:rPr>
          <w:delText xml:space="preserve"> </w:delText>
        </w:r>
        <w:r w:rsidR="00C654E3" w:rsidRPr="00137983" w:rsidDel="00EE66A8">
          <w:rPr>
            <w:color w:val="000000"/>
          </w:rPr>
          <w:delText xml:space="preserve"> </w:delText>
        </w:r>
        <w:r w:rsidR="00112A5F" w:rsidRPr="00137983" w:rsidDel="00EE66A8">
          <w:rPr>
            <w:color w:val="000000"/>
          </w:rPr>
          <w:delText xml:space="preserve"> </w:delText>
        </w:r>
        <w:r w:rsidR="00C654E3" w:rsidRPr="00137983" w:rsidDel="00EE66A8">
          <w:rPr>
            <w:color w:val="000000"/>
          </w:rPr>
          <w:delText>In addition, we found</w:delText>
        </w:r>
      </w:del>
      <w:ins w:id="194" w:author="Albi Celaj" w:date="2018-10-22T11:51:00Z">
        <w:del w:id="195" w:author="Frederick Roth" w:date="2018-10-30T16:29:00Z">
          <w:r w:rsidR="008F4800" w:rsidDel="00EE66A8">
            <w:rPr>
              <w:color w:val="000000"/>
            </w:rPr>
            <w:delText xml:space="preserve"> 8 novel</w:delText>
          </w:r>
        </w:del>
      </w:ins>
      <w:del w:id="196" w:author="Frederick Roth" w:date="2018-10-30T16:29:00Z">
        <w:r w:rsidR="00C654E3" w:rsidRPr="00137983" w:rsidDel="00EE66A8">
          <w:rPr>
            <w:color w:val="000000"/>
          </w:rPr>
          <w:delText xml:space="preserve"> [</w:delText>
        </w:r>
        <w:r w:rsidR="0074608E" w:rsidRPr="00137983" w:rsidDel="00EE66A8">
          <w:rPr>
            <w:color w:val="000000"/>
          </w:rPr>
          <w:delText>XX</w:delText>
        </w:r>
        <w:r w:rsidR="00C654E3" w:rsidRPr="00137983" w:rsidDel="00EE66A8">
          <w:rPr>
            <w:color w:val="000000"/>
          </w:rPr>
          <w:delText>X] strong gene-drug</w:delText>
        </w:r>
      </w:del>
      <w:ins w:id="197" w:author="Albi Celaj" w:date="2018-10-23T13:11:00Z">
        <w:del w:id="198" w:author="Frederick Roth" w:date="2018-10-30T16:29:00Z">
          <w:r w:rsidR="009505D2" w:rsidDel="00EE66A8">
            <w:rPr>
              <w:color w:val="000000"/>
            </w:rPr>
            <w:delText>-knockout</w:delText>
          </w:r>
        </w:del>
      </w:ins>
      <w:del w:id="199" w:author="Frederick Roth" w:date="2018-10-30T16:29:00Z">
        <w:r w:rsidR="00C654E3" w:rsidRPr="00137983" w:rsidDel="00EE66A8">
          <w:rPr>
            <w:color w:val="000000"/>
          </w:rPr>
          <w:delText xml:space="preserve"> associations </w:delText>
        </w:r>
      </w:del>
      <w:ins w:id="200" w:author="Albi Celaj" w:date="2018-10-22T11:51:00Z">
        <w:del w:id="201" w:author="Frederick Roth" w:date="2018-10-30T16:29:00Z">
          <w:r w:rsidR="008F4800" w:rsidDel="00EE66A8">
            <w:rPr>
              <w:color w:val="000000"/>
            </w:rPr>
            <w:delText>(</w:delText>
          </w:r>
          <w:r w:rsidR="008F4800" w:rsidRPr="008F4800" w:rsidDel="00EE66A8">
            <w:rPr>
              <w:color w:val="000000"/>
              <w:u w:val="single"/>
              <w:rPrChange w:id="202" w:author="Albi Celaj" w:date="2018-10-22T11:51:00Z">
                <w:rPr>
                  <w:color w:val="000000"/>
                </w:rPr>
              </w:rPrChange>
            </w:rPr>
            <w:delText>&gt;</w:delText>
          </w:r>
          <w:r w:rsidR="008F4800" w:rsidDel="00EE66A8">
            <w:rPr>
              <w:color w:val="000000"/>
            </w:rPr>
            <w:delText>10%</w:delText>
          </w:r>
        </w:del>
      </w:ins>
      <w:ins w:id="203" w:author="Albi Celaj" w:date="2018-10-23T13:10:00Z">
        <w:del w:id="204" w:author="Frederick Roth" w:date="2018-10-30T16:29:00Z">
          <w:r w:rsidR="00805BBB" w:rsidDel="00EE66A8">
            <w:rPr>
              <w:color w:val="000000"/>
            </w:rPr>
            <w:delText xml:space="preserve"> decrease </w:delText>
          </w:r>
        </w:del>
      </w:ins>
      <w:ins w:id="205" w:author="Albi Celaj" w:date="2018-10-23T13:11:00Z">
        <w:del w:id="206" w:author="Frederick Roth" w:date="2018-10-30T16:29:00Z">
          <w:r w:rsidR="00805BBB" w:rsidDel="00EE66A8">
            <w:rPr>
              <w:color w:val="000000"/>
            </w:rPr>
            <w:delText xml:space="preserve">or increase </w:delText>
          </w:r>
        </w:del>
      </w:ins>
      <w:ins w:id="207" w:author="Albi Celaj" w:date="2018-10-23T13:10:00Z">
        <w:del w:id="208" w:author="Frederick Roth" w:date="2018-10-30T16:29:00Z">
          <w:r w:rsidR="00805BBB" w:rsidDel="00EE66A8">
            <w:rPr>
              <w:color w:val="000000"/>
            </w:rPr>
            <w:delText>in modeled resistance</w:delText>
          </w:r>
        </w:del>
      </w:ins>
      <w:ins w:id="209" w:author="Albi Celaj" w:date="2018-10-22T11:51:00Z">
        <w:del w:id="210" w:author="Frederick Roth" w:date="2018-10-30T16:29:00Z">
          <w:r w:rsidR="008F4800" w:rsidDel="00EE66A8">
            <w:rPr>
              <w:color w:val="000000"/>
            </w:rPr>
            <w:delText xml:space="preserve">) </w:delText>
          </w:r>
        </w:del>
      </w:ins>
      <w:del w:id="211" w:author="Frederick Roth" w:date="2018-10-30T16:29:00Z">
        <w:r w:rsidR="00C654E3" w:rsidRPr="00137983" w:rsidDel="00EE66A8">
          <w:rPr>
            <w:color w:val="000000"/>
          </w:rPr>
          <w:delText xml:space="preserve">and </w:delText>
        </w:r>
      </w:del>
      <w:ins w:id="212" w:author="Albi Celaj" w:date="2018-10-22T11:52:00Z">
        <w:del w:id="213" w:author="Frederick Roth" w:date="2018-10-30T16:29:00Z">
          <w:r w:rsidR="008F4800" w:rsidDel="00EE66A8">
            <w:rPr>
              <w:color w:val="000000"/>
            </w:rPr>
            <w:delText>39</w:delText>
          </w:r>
        </w:del>
      </w:ins>
      <w:del w:id="214" w:author="Frederick Roth" w:date="2018-10-30T16:29:00Z">
        <w:r w:rsidR="00C654E3" w:rsidRPr="00137983" w:rsidDel="00EE66A8">
          <w:rPr>
            <w:color w:val="000000"/>
          </w:rPr>
          <w:delText>[</w:delText>
        </w:r>
        <w:r w:rsidR="0074608E" w:rsidRPr="00137983" w:rsidDel="00EE66A8">
          <w:rPr>
            <w:color w:val="000000"/>
          </w:rPr>
          <w:delText>XX</w:delText>
        </w:r>
        <w:r w:rsidR="00C654E3" w:rsidRPr="00137983" w:rsidDel="00EE66A8">
          <w:rPr>
            <w:color w:val="000000"/>
          </w:rPr>
          <w:delText>Y] weak gene-drug</w:delText>
        </w:r>
      </w:del>
      <w:ins w:id="215" w:author="Albi Celaj" w:date="2018-10-23T13:11:00Z">
        <w:del w:id="216" w:author="Frederick Roth" w:date="2018-10-30T16:29:00Z">
          <w:r w:rsidR="009505D2" w:rsidDel="00EE66A8">
            <w:rPr>
              <w:color w:val="000000"/>
            </w:rPr>
            <w:delText>-</w:delText>
          </w:r>
          <w:r w:rsidR="009505D2" w:rsidRPr="009505D2" w:rsidDel="00EE66A8">
            <w:rPr>
              <w:color w:val="000000"/>
            </w:rPr>
            <w:delText xml:space="preserve"> </w:delText>
          </w:r>
          <w:r w:rsidR="009505D2" w:rsidDel="00EE66A8">
            <w:rPr>
              <w:color w:val="000000"/>
            </w:rPr>
            <w:delText>knockout</w:delText>
          </w:r>
        </w:del>
      </w:ins>
      <w:del w:id="217" w:author="Frederick Roth" w:date="2018-10-30T16:29:00Z">
        <w:r w:rsidR="00C654E3" w:rsidRPr="00137983" w:rsidDel="00EE66A8">
          <w:rPr>
            <w:color w:val="000000"/>
          </w:rPr>
          <w:delText xml:space="preserve"> associations</w:delText>
        </w:r>
      </w:del>
      <w:ins w:id="218" w:author="Albi Celaj" w:date="2018-10-22T11:52:00Z">
        <w:del w:id="219" w:author="Frederick Roth" w:date="2018-10-30T16:29:00Z">
          <w:r w:rsidR="008F4800" w:rsidDel="00EE66A8">
            <w:rPr>
              <w:color w:val="000000"/>
            </w:rPr>
            <w:delText xml:space="preserve"> (&lt;10%</w:delText>
          </w:r>
        </w:del>
      </w:ins>
      <w:ins w:id="220" w:author="Albi Celaj" w:date="2018-10-23T13:11:00Z">
        <w:del w:id="221" w:author="Frederick Roth" w:date="2018-10-30T16:29:00Z">
          <w:r w:rsidR="00805BBB" w:rsidDel="00EE66A8">
            <w:rPr>
              <w:color w:val="000000"/>
            </w:rPr>
            <w:delText xml:space="preserve"> decrease or increase</w:delText>
          </w:r>
        </w:del>
      </w:ins>
      <w:ins w:id="222" w:author="Albi Celaj" w:date="2018-10-22T11:52:00Z">
        <w:del w:id="223" w:author="Frederick Roth" w:date="2018-10-30T16:29:00Z">
          <w:r w:rsidR="008F4800" w:rsidDel="00EE66A8">
            <w:rPr>
              <w:color w:val="000000"/>
            </w:rPr>
            <w:delText>)</w:delText>
          </w:r>
        </w:del>
      </w:ins>
      <w:ins w:id="224" w:author="Albi Celaj" w:date="2018-10-23T15:34:00Z">
        <w:del w:id="225" w:author="Frederick Roth" w:date="2018-10-30T16:29:00Z">
          <w:r w:rsidR="00DC4C8A" w:rsidDel="00EE66A8">
            <w:rPr>
              <w:color w:val="000000"/>
            </w:rPr>
            <w:delText>,</w:delText>
          </w:r>
        </w:del>
      </w:ins>
      <w:del w:id="226" w:author="Frederick Roth" w:date="2018-10-30T16:29:00Z">
        <w:r w:rsidR="00C654E3" w:rsidRPr="00137983" w:rsidDel="00EE66A8">
          <w:rPr>
            <w:color w:val="000000"/>
          </w:rPr>
          <w:delText xml:space="preserve">. </w:delText>
        </w:r>
        <w:r w:rsidR="007E6EFD" w:rsidDel="00EE66A8">
          <w:rPr>
            <w:color w:val="000000"/>
          </w:rPr>
          <w:delText xml:space="preserve">including </w:delText>
        </w:r>
        <w:r w:rsidR="007E6EFD" w:rsidRPr="00137983" w:rsidDel="00EE66A8">
          <w:rPr>
            <w:color w:val="000000"/>
          </w:rPr>
          <w:delText xml:space="preserve">many associations for deletions of </w:delText>
        </w:r>
        <w:r w:rsidR="007E6EFD" w:rsidRPr="00137983" w:rsidDel="00EE66A8">
          <w:rPr>
            <w:i/>
            <w:color w:val="000000"/>
          </w:rPr>
          <w:delText>ycf1∆</w:delText>
        </w:r>
        <w:r w:rsidR="007E6EFD" w:rsidRPr="00137983" w:rsidDel="00EE66A8">
          <w:rPr>
            <w:color w:val="000000"/>
          </w:rPr>
          <w:delText xml:space="preserve">, </w:delText>
        </w:r>
        <w:r w:rsidR="007E6EFD" w:rsidRPr="00137983" w:rsidDel="00EE66A8">
          <w:rPr>
            <w:i/>
            <w:color w:val="000000"/>
          </w:rPr>
          <w:delText>ybt1∆</w:delText>
        </w:r>
        <w:r w:rsidR="007E6EFD" w:rsidRPr="00137983" w:rsidDel="00EE66A8">
          <w:rPr>
            <w:color w:val="000000"/>
          </w:rPr>
          <w:delText xml:space="preserve">, two vacuolar ABC transporters (Fig. S4, </w:delText>
        </w:r>
        <w:r w:rsidR="007E6EFD" w:rsidRPr="00284A10" w:rsidDel="00EE66A8">
          <w:rPr>
            <w:color w:val="000000"/>
            <w:highlight w:val="yellow"/>
            <w:rPrChange w:id="227" w:author="Albi Celaj [2]" w:date="2018-10-26T15:29:00Z">
              <w:rPr>
                <w:color w:val="000000"/>
              </w:rPr>
            </w:rPrChange>
          </w:rPr>
          <w:delText>Data S6</w:delText>
        </w:r>
        <w:r w:rsidR="007E6EFD" w:rsidRPr="00137983" w:rsidDel="00EE66A8">
          <w:rPr>
            <w:color w:val="000000"/>
          </w:rPr>
          <w:delText xml:space="preserve">).  </w:delText>
        </w:r>
        <w:r w:rsidR="00C654E3" w:rsidRPr="00137983" w:rsidDel="00EE66A8">
          <w:rPr>
            <w:color w:val="000000"/>
          </w:rPr>
          <w:delText xml:space="preserve">Taken together, we detected </w:delText>
        </w:r>
      </w:del>
      <w:ins w:id="228" w:author="Albi Celaj" w:date="2018-10-22T11:53:00Z">
        <w:del w:id="229" w:author="Frederick Roth" w:date="2018-10-30T16:29:00Z">
          <w:r w:rsidR="00714C08" w:rsidDel="00EE66A8">
            <w:rPr>
              <w:color w:val="000000"/>
            </w:rPr>
            <w:delText>76%</w:delText>
          </w:r>
        </w:del>
      </w:ins>
      <w:del w:id="230" w:author="Frederick Roth" w:date="2018-10-30T16:29:00Z">
        <w:r w:rsidR="00C654E3" w:rsidRPr="00137983" w:rsidDel="00EE66A8">
          <w:rPr>
            <w:color w:val="000000"/>
          </w:rPr>
          <w:delText>[</w:delText>
        </w:r>
        <w:r w:rsidR="0074608E" w:rsidRPr="00137983" w:rsidDel="00EE66A8">
          <w:rPr>
            <w:color w:val="000000"/>
          </w:rPr>
          <w:delText>XX</w:delText>
        </w:r>
        <w:r w:rsidR="00C654E3" w:rsidRPr="00137983" w:rsidDel="00EE66A8">
          <w:rPr>
            <w:color w:val="000000"/>
          </w:rPr>
          <w:delText xml:space="preserve">X%] of </w:delText>
        </w:r>
      </w:del>
      <w:ins w:id="231" w:author="Albi Celaj" w:date="2018-10-23T15:34:00Z">
        <w:del w:id="232" w:author="Frederick Roth" w:date="2018-10-30T16:29:00Z">
          <w:r w:rsidR="00614F9B" w:rsidDel="00EE66A8">
            <w:rPr>
              <w:color w:val="000000"/>
            </w:rPr>
            <w:delText xml:space="preserve">21 </w:delText>
          </w:r>
        </w:del>
      </w:ins>
      <w:del w:id="233" w:author="Frederick Roth" w:date="2018-10-30T16:29:00Z">
        <w:r w:rsidR="00C654E3" w:rsidRPr="00137983" w:rsidDel="00EE66A8">
          <w:rPr>
            <w:color w:val="000000"/>
          </w:rPr>
          <w:delText xml:space="preserve">previous associations while revealing </w:delText>
        </w:r>
      </w:del>
      <w:ins w:id="234" w:author="Albi Celaj" w:date="2018-10-22T11:53:00Z">
        <w:del w:id="235" w:author="Frederick Roth" w:date="2018-10-30T16:29:00Z">
          <w:r w:rsidR="00714C08" w:rsidDel="00EE66A8">
            <w:rPr>
              <w:color w:val="000000"/>
            </w:rPr>
            <w:delText>47</w:delText>
          </w:r>
        </w:del>
      </w:ins>
      <w:del w:id="236" w:author="Frederick Roth" w:date="2018-10-30T16:29:00Z">
        <w:r w:rsidR="00C654E3" w:rsidRPr="00137983" w:rsidDel="00EE66A8">
          <w:rPr>
            <w:color w:val="000000"/>
          </w:rPr>
          <w:delText>[</w:delText>
        </w:r>
        <w:r w:rsidR="0074608E" w:rsidRPr="00137983" w:rsidDel="00EE66A8">
          <w:rPr>
            <w:color w:val="000000"/>
          </w:rPr>
          <w:delText>XX</w:delText>
        </w:r>
        <w:r w:rsidR="00C654E3" w:rsidRPr="00137983" w:rsidDel="00EE66A8">
          <w:rPr>
            <w:color w:val="000000"/>
          </w:rPr>
          <w:delText>X+</w:delText>
        </w:r>
        <w:r w:rsidR="0074608E" w:rsidRPr="00137983" w:rsidDel="00EE66A8">
          <w:rPr>
            <w:color w:val="000000"/>
          </w:rPr>
          <w:delText>XX</w:delText>
        </w:r>
        <w:r w:rsidR="00C654E3" w:rsidRPr="00137983" w:rsidDel="00EE66A8">
          <w:rPr>
            <w:color w:val="000000"/>
          </w:rPr>
          <w:delText>Y] new associations between drug resistance and specific gene deletions.</w:delText>
        </w:r>
        <w:r w:rsidR="00C654E3" w:rsidDel="00EE66A8">
          <w:rPr>
            <w:color w:val="000000"/>
          </w:rPr>
          <w:delText xml:space="preserve"> </w:delText>
        </w:r>
      </w:del>
      <w:del w:id="237" w:author="Frederick Roth" w:date="2018-10-30T16:38:00Z">
        <w:r w:rsidR="00C654E3" w:rsidDel="00EE66A8">
          <w:rPr>
            <w:color w:val="000000"/>
          </w:rPr>
          <w:delText xml:space="preserve"> </w:delText>
        </w:r>
      </w:del>
    </w:p>
    <w:p w14:paraId="2DF7C462" w14:textId="59F788B6" w:rsidR="00EC2378" w:rsidRDefault="00632235" w:rsidP="00841AA5">
      <w:pPr>
        <w:widowControl w:val="0"/>
        <w:autoSpaceDE w:val="0"/>
        <w:autoSpaceDN w:val="0"/>
        <w:adjustRightInd w:val="0"/>
        <w:spacing w:before="240"/>
        <w:jc w:val="both"/>
        <w:rPr>
          <w:ins w:id="238" w:author="Frederick Roth" w:date="2018-10-30T16:49:00Z"/>
          <w:color w:val="000000"/>
        </w:rPr>
      </w:pPr>
      <w:del w:id="239" w:author="Frederick Roth" w:date="2018-10-30T16:38:00Z">
        <w:r w:rsidDel="00EE66A8">
          <w:rPr>
            <w:color w:val="000000"/>
          </w:rPr>
          <w:delText xml:space="preserve">Taking advantage of the fact that </w:delText>
        </w:r>
        <w:r w:rsidR="00DD5035" w:rsidDel="00EE66A8">
          <w:rPr>
            <w:color w:val="000000"/>
          </w:rPr>
          <w:delText xml:space="preserve">our </w:delText>
        </w:r>
        <w:r w:rsidDel="00EE66A8">
          <w:rPr>
            <w:color w:val="000000"/>
          </w:rPr>
          <w:delText xml:space="preserve">engineered </w:delText>
        </w:r>
        <w:r w:rsidR="00DD5035" w:rsidDel="00EE66A8">
          <w:rPr>
            <w:color w:val="000000"/>
          </w:rPr>
          <w:delText>population contain</w:delText>
        </w:r>
        <w:r w:rsidDel="00EE66A8">
          <w:rPr>
            <w:color w:val="000000"/>
          </w:rPr>
          <w:delText>ed</w:delText>
        </w:r>
        <w:r w:rsidR="00DD5035" w:rsidDel="00EE66A8">
          <w:rPr>
            <w:color w:val="000000"/>
          </w:rPr>
          <w:delText xml:space="preserve"> diverse combinations of knockouts</w:delText>
        </w:r>
        <w:r w:rsidDel="00EE66A8">
          <w:rPr>
            <w:color w:val="000000"/>
          </w:rPr>
          <w:delText xml:space="preserve">, we sought to tease </w:delText>
        </w:r>
        <w:r w:rsidR="007E6EFD" w:rsidDel="00EE66A8">
          <w:rPr>
            <w:color w:val="000000"/>
          </w:rPr>
          <w:delText xml:space="preserve">out </w:delText>
        </w:r>
        <w:r w:rsidDel="00EE66A8">
          <w:rPr>
            <w:color w:val="000000"/>
          </w:rPr>
          <w:delText xml:space="preserve">combinatorial effects.  </w:delText>
        </w:r>
      </w:del>
      <w:del w:id="240" w:author="Frederick Roth" w:date="2018-10-30T16:16:00Z">
        <w:r w:rsidR="00C654E3" w:rsidRPr="00137983" w:rsidDel="006F65F4">
          <w:rPr>
            <w:color w:val="000000"/>
          </w:rPr>
          <w:delText xml:space="preserve">Because </w:delText>
        </w:r>
        <w:r w:rsidRPr="00137983" w:rsidDel="006F65F4">
          <w:rPr>
            <w:color w:val="000000"/>
          </w:rPr>
          <w:delText xml:space="preserve">87% </w:delText>
        </w:r>
        <w:r w:rsidR="00C654E3" w:rsidRPr="00137983" w:rsidDel="006F65F4">
          <w:rPr>
            <w:color w:val="000000"/>
          </w:rPr>
          <w:delText xml:space="preserve">of </w:delText>
        </w:r>
        <w:r w:rsidRPr="00137983" w:rsidDel="006F65F4">
          <w:rPr>
            <w:color w:val="000000"/>
          </w:rPr>
          <w:delText xml:space="preserve">the single-gene </w:delText>
        </w:r>
        <w:r w:rsidR="00C654E3" w:rsidRPr="00137983" w:rsidDel="006F65F4">
          <w:rPr>
            <w:color w:val="000000"/>
          </w:rPr>
          <w:delText>associations</w:delText>
        </w:r>
      </w:del>
      <w:ins w:id="241" w:author="Albi Celaj" w:date="2018-10-23T13:43:00Z">
        <w:del w:id="242" w:author="Frederick Roth" w:date="2018-10-30T16:16:00Z">
          <w:r w:rsidR="00CC565E" w:rsidDel="006F65F4">
            <w:rPr>
              <w:color w:val="000000"/>
            </w:rPr>
            <w:delText xml:space="preserve"> (</w:delText>
          </w:r>
        </w:del>
      </w:ins>
      <w:ins w:id="243" w:author="Albi Celaj" w:date="2018-10-23T15:35:00Z">
        <w:del w:id="244" w:author="Frederick Roth" w:date="2018-10-30T16:16:00Z">
          <w:r w:rsidR="006745DE" w:rsidDel="006F65F4">
            <w:rPr>
              <w:color w:val="000000"/>
            </w:rPr>
            <w:delText>82% of weak associations and 100% of</w:delText>
          </w:r>
        </w:del>
      </w:ins>
      <w:ins w:id="245" w:author="Albi Celaj" w:date="2018-10-23T13:44:00Z">
        <w:del w:id="246" w:author="Frederick Roth" w:date="2018-10-30T16:16:00Z">
          <w:r w:rsidR="00CC565E" w:rsidDel="006F65F4">
            <w:rPr>
              <w:color w:val="000000"/>
            </w:rPr>
            <w:delText xml:space="preserve"> strong associations)</w:delText>
          </w:r>
        </w:del>
      </w:ins>
      <w:del w:id="247" w:author="Frederick Roth" w:date="2018-10-30T16:16:00Z">
        <w:r w:rsidR="00162A01" w:rsidRPr="00137983" w:rsidDel="006F65F4">
          <w:rPr>
            <w:color w:val="000000"/>
          </w:rPr>
          <w:delText xml:space="preserve"> involved </w:delText>
        </w:r>
        <w:r w:rsidR="00DD5035" w:rsidRPr="00137983" w:rsidDel="006F65F4">
          <w:rPr>
            <w:color w:val="000000"/>
          </w:rPr>
          <w:delText xml:space="preserve">only </w:delText>
        </w:r>
        <w:r w:rsidR="00162A01" w:rsidRPr="00137983" w:rsidDel="006F65F4">
          <w:rPr>
            <w:color w:val="000000"/>
          </w:rPr>
          <w:delText>five ABC transporters</w:delText>
        </w:r>
        <w:r w:rsidR="007C78F2" w:rsidRPr="00137983" w:rsidDel="006F65F4">
          <w:rPr>
            <w:i/>
            <w:color w:val="000000"/>
          </w:rPr>
          <w:delText>snq2∆</w:delText>
        </w:r>
        <w:r w:rsidR="007C78F2" w:rsidRPr="00137983" w:rsidDel="006F65F4">
          <w:rPr>
            <w:color w:val="000000"/>
          </w:rPr>
          <w:delText>,</w:delText>
        </w:r>
        <w:r w:rsidR="007C78F2" w:rsidRPr="00137983" w:rsidDel="006F65F4">
          <w:rPr>
            <w:i/>
            <w:color w:val="000000"/>
          </w:rPr>
          <w:delText xml:space="preserve"> pdr5∆</w:delText>
        </w:r>
        <w:r w:rsidR="007C78F2" w:rsidRPr="00137983" w:rsidDel="006F65F4">
          <w:rPr>
            <w:color w:val="000000"/>
          </w:rPr>
          <w:delText xml:space="preserve">, </w:delText>
        </w:r>
        <w:r w:rsidR="007C78F2" w:rsidRPr="00137983" w:rsidDel="006F65F4">
          <w:rPr>
            <w:i/>
            <w:color w:val="000000"/>
          </w:rPr>
          <w:delText>yor1∆</w:delText>
        </w:r>
        <w:r w:rsidR="007C78F2" w:rsidRPr="00137983" w:rsidDel="006F65F4">
          <w:rPr>
            <w:color w:val="000000"/>
          </w:rPr>
          <w:delText xml:space="preserve">, </w:delText>
        </w:r>
        <w:r w:rsidR="007C78F2" w:rsidRPr="00137983" w:rsidDel="006F65F4">
          <w:rPr>
            <w:i/>
            <w:color w:val="000000"/>
          </w:rPr>
          <w:delText>ycf1∆</w:delText>
        </w:r>
        <w:r w:rsidR="007C78F2" w:rsidRPr="00137983" w:rsidDel="006F65F4">
          <w:rPr>
            <w:color w:val="000000"/>
          </w:rPr>
          <w:delText xml:space="preserve">, </w:delText>
        </w:r>
        <w:r w:rsidR="00535409" w:rsidRPr="00137983" w:rsidDel="006F65F4">
          <w:rPr>
            <w:color w:val="000000"/>
          </w:rPr>
          <w:delText>and</w:delText>
        </w:r>
        <w:r w:rsidR="00535409" w:rsidDel="006F65F4">
          <w:rPr>
            <w:color w:val="000000"/>
          </w:rPr>
          <w:delText xml:space="preserve"> </w:delText>
        </w:r>
        <w:r w:rsidR="007C78F2" w:rsidRPr="00233F15" w:rsidDel="006F65F4">
          <w:rPr>
            <w:i/>
            <w:color w:val="000000"/>
          </w:rPr>
          <w:delText>ybt1∆</w:delText>
        </w:r>
        <w:r w:rsidR="00D74269" w:rsidDel="006F65F4">
          <w:rPr>
            <w:color w:val="000000"/>
          </w:rPr>
          <w:delText xml:space="preserve">we </w:delText>
        </w:r>
        <w:r w:rsidR="00DD5035" w:rsidDel="006F65F4">
          <w:rPr>
            <w:color w:val="000000"/>
          </w:rPr>
          <w:delText xml:space="preserve">restricted our attention to </w:delText>
        </w:r>
        <w:r w:rsidR="00D74269" w:rsidDel="006F65F4">
          <w:rPr>
            <w:color w:val="000000"/>
          </w:rPr>
          <w:delText xml:space="preserve">these transporters.  </w:delText>
        </w:r>
      </w:del>
      <w:del w:id="248" w:author="Frederick Roth" w:date="2018-10-30T16:41:00Z">
        <w:r w:rsidDel="00841AA5">
          <w:rPr>
            <w:color w:val="000000"/>
          </w:rPr>
          <w:delText xml:space="preserve">Considering only </w:delText>
        </w:r>
      </w:del>
      <w:del w:id="249" w:author="Frederick Roth" w:date="2018-10-30T16:42:00Z">
        <w:r w:rsidDel="00841AA5">
          <w:rPr>
            <w:color w:val="000000"/>
          </w:rPr>
          <w:delText xml:space="preserve">the knockout status at </w:delText>
        </w:r>
      </w:del>
      <w:del w:id="250" w:author="Frederick Roth" w:date="2018-10-30T16:41:00Z">
        <w:r w:rsidDel="00841AA5">
          <w:rPr>
            <w:color w:val="000000"/>
          </w:rPr>
          <w:delText xml:space="preserve">each of </w:delText>
        </w:r>
      </w:del>
      <w:del w:id="251" w:author="Frederick Roth" w:date="2018-10-30T16:43:00Z">
        <w:r w:rsidDel="00841AA5">
          <w:rPr>
            <w:color w:val="000000"/>
          </w:rPr>
          <w:delText xml:space="preserve">these </w:delText>
        </w:r>
      </w:del>
      <w:r>
        <w:rPr>
          <w:color w:val="000000"/>
        </w:rPr>
        <w:t>five loci</w:t>
      </w:r>
      <w:ins w:id="252" w:author="Frederick Roth" w:date="2018-10-30T16:44:00Z">
        <w:r w:rsidR="00841AA5">
          <w:rPr>
            <w:color w:val="000000"/>
          </w:rPr>
          <w:t xml:space="preserve"> (</w:t>
        </w:r>
        <w:r w:rsidR="00841AA5" w:rsidRPr="00137983">
          <w:rPr>
            <w:i/>
            <w:color w:val="000000"/>
          </w:rPr>
          <w:t>snq2∆</w:t>
        </w:r>
        <w:r w:rsidR="00841AA5" w:rsidRPr="00137983">
          <w:rPr>
            <w:color w:val="000000"/>
          </w:rPr>
          <w:t>,</w:t>
        </w:r>
        <w:r w:rsidR="00841AA5" w:rsidRPr="00137983">
          <w:rPr>
            <w:i/>
            <w:color w:val="000000"/>
          </w:rPr>
          <w:t xml:space="preserve"> pdr5∆</w:t>
        </w:r>
        <w:r w:rsidR="00841AA5" w:rsidRPr="00137983">
          <w:rPr>
            <w:color w:val="000000"/>
          </w:rPr>
          <w:t xml:space="preserve">, </w:t>
        </w:r>
        <w:r w:rsidR="00841AA5" w:rsidRPr="00137983">
          <w:rPr>
            <w:i/>
            <w:color w:val="000000"/>
          </w:rPr>
          <w:t>yor1∆</w:t>
        </w:r>
        <w:r w:rsidR="00841AA5" w:rsidRPr="00137983">
          <w:rPr>
            <w:color w:val="000000"/>
          </w:rPr>
          <w:t xml:space="preserve">, </w:t>
        </w:r>
        <w:r w:rsidR="00841AA5" w:rsidRPr="00137983">
          <w:rPr>
            <w:i/>
            <w:color w:val="000000"/>
          </w:rPr>
          <w:t>ycf1∆</w:t>
        </w:r>
        <w:r w:rsidR="00841AA5" w:rsidRPr="00137983">
          <w:rPr>
            <w:color w:val="000000"/>
          </w:rPr>
          <w:t>, and</w:t>
        </w:r>
        <w:r w:rsidR="00841AA5">
          <w:rPr>
            <w:color w:val="000000"/>
          </w:rPr>
          <w:t xml:space="preserve"> </w:t>
        </w:r>
        <w:r w:rsidR="00841AA5" w:rsidRPr="00233F15">
          <w:rPr>
            <w:i/>
            <w:color w:val="000000"/>
          </w:rPr>
          <w:t>ybt1∆</w:t>
        </w:r>
        <w:r w:rsidR="00841AA5" w:rsidRPr="00841AA5">
          <w:rPr>
            <w:color w:val="000000"/>
            <w:rPrChange w:id="253" w:author="Frederick Roth" w:date="2018-10-30T16:44:00Z">
              <w:rPr>
                <w:i/>
                <w:color w:val="000000"/>
              </w:rPr>
            </w:rPrChange>
          </w:rPr>
          <w:t>)</w:t>
        </w:r>
      </w:ins>
      <w:del w:id="254" w:author="Frederick Roth" w:date="2018-10-30T16:47:00Z">
        <w:r w:rsidDel="00841AA5">
          <w:rPr>
            <w:color w:val="000000"/>
          </w:rPr>
          <w:delText xml:space="preserve">, </w:delText>
        </w:r>
      </w:del>
      <w:del w:id="255" w:author="Frederick Roth" w:date="2018-10-30T16:44:00Z">
        <w:r w:rsidDel="00841AA5">
          <w:rPr>
            <w:color w:val="000000"/>
          </w:rPr>
          <w:delText xml:space="preserve">there are </w:delText>
        </w:r>
      </w:del>
      <w:del w:id="256" w:author="Frederick Roth" w:date="2018-10-30T16:47:00Z">
        <w:r w:rsidDel="00841AA5">
          <w:rPr>
            <w:color w:val="000000"/>
          </w:rPr>
          <w:delText>2</w:delText>
        </w:r>
        <w:r w:rsidRPr="00632235" w:rsidDel="00841AA5">
          <w:rPr>
            <w:color w:val="000000"/>
            <w:vertAlign w:val="superscript"/>
          </w:rPr>
          <w:delText>5</w:delText>
        </w:r>
        <w:r w:rsidDel="00841AA5">
          <w:rPr>
            <w:color w:val="000000"/>
            <w:vertAlign w:val="superscript"/>
          </w:rPr>
          <w:delText xml:space="preserve"> </w:delText>
        </w:r>
        <w:r w:rsidDel="00841AA5">
          <w:rPr>
            <w:color w:val="000000"/>
          </w:rPr>
          <w:delText xml:space="preserve">= 32 </w:delText>
        </w:r>
      </w:del>
      <w:del w:id="257" w:author="Frederick Roth" w:date="2018-10-30T16:44:00Z">
        <w:r w:rsidDel="00841AA5">
          <w:rPr>
            <w:color w:val="000000"/>
          </w:rPr>
          <w:delText xml:space="preserve">possible </w:delText>
        </w:r>
      </w:del>
      <w:del w:id="258" w:author="Frederick Roth" w:date="2018-10-30T16:47:00Z">
        <w:r w:rsidDel="00841AA5">
          <w:rPr>
            <w:color w:val="000000"/>
          </w:rPr>
          <w:delText>genotypes</w:delText>
        </w:r>
      </w:del>
      <w:r>
        <w:rPr>
          <w:color w:val="000000"/>
        </w:rPr>
        <w:t xml:space="preserve">.  </w:t>
      </w:r>
      <w:ins w:id="259" w:author="Frederick Roth" w:date="2018-10-30T16:46:00Z">
        <w:r w:rsidR="00841AA5">
          <w:rPr>
            <w:color w:val="000000"/>
          </w:rPr>
          <w:t xml:space="preserve">For each </w:t>
        </w:r>
      </w:ins>
      <w:ins w:id="260" w:author="Frederick Roth" w:date="2018-10-30T16:49:00Z">
        <w:r w:rsidR="00CC2383">
          <w:rPr>
            <w:color w:val="000000"/>
          </w:rPr>
          <w:t>of the 2</w:t>
        </w:r>
        <w:r w:rsidR="00CC2383" w:rsidRPr="00632235">
          <w:rPr>
            <w:color w:val="000000"/>
            <w:vertAlign w:val="superscript"/>
          </w:rPr>
          <w:t>5</w:t>
        </w:r>
        <w:r w:rsidR="00CC2383">
          <w:rPr>
            <w:color w:val="000000"/>
            <w:vertAlign w:val="superscript"/>
          </w:rPr>
          <w:t xml:space="preserve"> </w:t>
        </w:r>
        <w:r w:rsidR="00CC2383">
          <w:rPr>
            <w:color w:val="000000"/>
          </w:rPr>
          <w:t>= 32 five-gene genotypes</w:t>
        </w:r>
      </w:ins>
      <w:ins w:id="261" w:author="Frederick Roth" w:date="2018-10-30T16:46:00Z">
        <w:r w:rsidR="00841AA5">
          <w:rPr>
            <w:color w:val="000000"/>
          </w:rPr>
          <w:t>, w</w:t>
        </w:r>
      </w:ins>
      <w:ins w:id="262" w:author="Frederick Roth" w:date="2018-10-30T16:45:00Z">
        <w:r w:rsidR="00841AA5">
          <w:rPr>
            <w:color w:val="000000"/>
          </w:rPr>
          <w:t xml:space="preserve">e </w:t>
        </w:r>
      </w:ins>
      <w:ins w:id="263" w:author="Frederick Roth" w:date="2018-10-30T16:51:00Z">
        <w:r w:rsidR="00CC2383">
          <w:rPr>
            <w:color w:val="000000"/>
          </w:rPr>
          <w:t xml:space="preserve">derived a </w:t>
        </w:r>
      </w:ins>
      <w:ins w:id="264" w:author="Frederick Roth" w:date="2018-10-30T16:50:00Z">
        <w:r w:rsidR="00CC2383">
          <w:rPr>
            <w:color w:val="000000"/>
          </w:rPr>
          <w:t>phenotypic profile</w:t>
        </w:r>
        <w:r w:rsidR="00CC2383">
          <w:rPr>
            <w:color w:val="000000"/>
          </w:rPr>
          <w:t xml:space="preserve"> </w:t>
        </w:r>
      </w:ins>
      <w:ins w:id="265" w:author="Frederick Roth" w:date="2018-10-30T16:51:00Z">
        <w:r w:rsidR="00CC2383">
          <w:rPr>
            <w:color w:val="000000"/>
          </w:rPr>
          <w:t xml:space="preserve">by calculating, for each drug, the </w:t>
        </w:r>
      </w:ins>
      <w:ins w:id="266" w:author="Frederick Roth" w:date="2018-10-30T16:45:00Z">
        <w:r w:rsidR="00841AA5">
          <w:rPr>
            <w:color w:val="000000"/>
          </w:rPr>
          <w:t>averag</w:t>
        </w:r>
      </w:ins>
      <w:ins w:id="267" w:author="Frederick Roth" w:date="2018-10-30T16:46:00Z">
        <w:r w:rsidR="00841AA5">
          <w:rPr>
            <w:color w:val="000000"/>
          </w:rPr>
          <w:t xml:space="preserve">e </w:t>
        </w:r>
      </w:ins>
      <w:del w:id="268" w:author="Frederick Roth" w:date="2018-10-30T16:44:00Z">
        <w:r w:rsidR="00DA03E8" w:rsidDel="00841AA5">
          <w:rPr>
            <w:color w:val="000000"/>
          </w:rPr>
          <w:delText>By a</w:delText>
        </w:r>
      </w:del>
      <w:del w:id="269" w:author="Frederick Roth" w:date="2018-10-30T16:45:00Z">
        <w:r w:rsidR="00DA03E8" w:rsidDel="00841AA5">
          <w:rPr>
            <w:color w:val="000000"/>
          </w:rPr>
          <w:delText xml:space="preserve">ggregating </w:delText>
        </w:r>
      </w:del>
      <w:del w:id="270" w:author="Frederick Roth" w:date="2018-10-30T16:50:00Z">
        <w:r w:rsidR="00DA03E8" w:rsidDel="00CC2383">
          <w:rPr>
            <w:color w:val="000000"/>
          </w:rPr>
          <w:delText xml:space="preserve">the </w:delText>
        </w:r>
      </w:del>
      <w:ins w:id="271" w:author="Frederick Roth" w:date="2018-10-30T16:45:00Z">
        <w:r w:rsidR="00841AA5">
          <w:rPr>
            <w:color w:val="000000"/>
          </w:rPr>
          <w:t>resist</w:t>
        </w:r>
      </w:ins>
      <w:ins w:id="272" w:author="Frederick Roth" w:date="2018-10-30T16:46:00Z">
        <w:r w:rsidR="00841AA5">
          <w:rPr>
            <w:color w:val="000000"/>
          </w:rPr>
          <w:t xml:space="preserve">ance </w:t>
        </w:r>
      </w:ins>
      <w:ins w:id="273" w:author="Frederick Roth" w:date="2018-10-30T16:50:00Z">
        <w:r w:rsidR="00CC2383">
          <w:rPr>
            <w:color w:val="000000"/>
          </w:rPr>
          <w:t>across strains matching that genotype</w:t>
        </w:r>
      </w:ins>
      <w:del w:id="274" w:author="Frederick Roth" w:date="2018-10-30T16:50:00Z">
        <w:r w:rsidR="00DA03E8" w:rsidDel="00CC2383">
          <w:rPr>
            <w:color w:val="000000"/>
          </w:rPr>
          <w:delText>phenotyp</w:delText>
        </w:r>
      </w:del>
      <w:del w:id="275" w:author="Frederick Roth" w:date="2018-10-30T16:45:00Z">
        <w:r w:rsidR="00DA03E8" w:rsidDel="00841AA5">
          <w:rPr>
            <w:color w:val="000000"/>
          </w:rPr>
          <w:delText xml:space="preserve">ic values within </w:delText>
        </w:r>
      </w:del>
      <w:del w:id="276" w:author="Frederick Roth" w:date="2018-10-30T16:50:00Z">
        <w:r w:rsidR="00DA03E8" w:rsidDel="00CC2383">
          <w:rPr>
            <w:color w:val="000000"/>
          </w:rPr>
          <w:delText xml:space="preserve">each </w:delText>
        </w:r>
      </w:del>
      <w:del w:id="277" w:author="Frederick Roth" w:date="2018-10-30T16:46:00Z">
        <w:r w:rsidR="00DA03E8" w:rsidDel="00841AA5">
          <w:rPr>
            <w:color w:val="000000"/>
          </w:rPr>
          <w:delText xml:space="preserve">group, we </w:delText>
        </w:r>
        <w:r w:rsidR="00EC2378" w:rsidDel="00841AA5">
          <w:rPr>
            <w:color w:val="000000"/>
          </w:rPr>
          <w:delText xml:space="preserve">can </w:delText>
        </w:r>
        <w:r w:rsidR="00DA03E8" w:rsidDel="00841AA5">
          <w:rPr>
            <w:color w:val="000000"/>
          </w:rPr>
          <w:delText xml:space="preserve">provide </w:delText>
        </w:r>
      </w:del>
      <w:del w:id="278" w:author="Frederick Roth" w:date="2018-10-30T16:48:00Z">
        <w:r w:rsidR="00DA03E8" w:rsidDel="00841AA5">
          <w:rPr>
            <w:color w:val="000000"/>
          </w:rPr>
          <w:delText xml:space="preserve">a phenotypic profile for each drug </w:delText>
        </w:r>
        <w:r w:rsidR="00EC2378" w:rsidDel="00841AA5">
          <w:rPr>
            <w:color w:val="000000"/>
          </w:rPr>
          <w:delText xml:space="preserve">for </w:delText>
        </w:r>
        <w:r w:rsidR="00DA03E8" w:rsidDel="00841AA5">
          <w:rPr>
            <w:color w:val="000000"/>
          </w:rPr>
          <w:delText>each of 32 genotypes</w:delText>
        </w:r>
      </w:del>
      <w:del w:id="279" w:author="Frederick Roth" w:date="2018-10-30T16:47:00Z">
        <w:r w:rsidR="00DA03E8" w:rsidDel="00841AA5">
          <w:rPr>
            <w:color w:val="000000"/>
          </w:rPr>
          <w:delText xml:space="preserve"> (averaging over genetic backgrounds at the 11 excluded loci)</w:delText>
        </w:r>
      </w:del>
      <w:r w:rsidR="00DA03E8">
        <w:rPr>
          <w:color w:val="000000"/>
        </w:rPr>
        <w:t>.</w:t>
      </w:r>
      <w:r w:rsidR="00EC2378">
        <w:rPr>
          <w:color w:val="000000"/>
        </w:rPr>
        <w:t xml:space="preserve">  These profiles were initially calculated separately for </w:t>
      </w:r>
      <w:proofErr w:type="spellStart"/>
      <w:r w:rsidR="00EC2378">
        <w:rPr>
          <w:color w:val="000000"/>
        </w:rPr>
        <w:t>MAT</w:t>
      </w:r>
      <w:r w:rsidR="00EC2378">
        <w:rPr>
          <w:b/>
          <w:color w:val="000000"/>
        </w:rPr>
        <w:t>a</w:t>
      </w:r>
      <w:proofErr w:type="spellEnd"/>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 xml:space="preserve">were observed between </w:t>
      </w:r>
      <w:proofErr w:type="spellStart"/>
      <w:r w:rsidR="000161ED">
        <w:rPr>
          <w:color w:val="000000"/>
        </w:rPr>
        <w:t>MAT</w:t>
      </w:r>
      <w:r w:rsidR="000161ED" w:rsidRPr="00BB35AC">
        <w:rPr>
          <w:b/>
          <w:color w:val="000000"/>
        </w:rPr>
        <w:t>a</w:t>
      </w:r>
      <w:proofErr w:type="spellEnd"/>
      <w:r w:rsidR="000161ED">
        <w:rPr>
          <w:color w:val="000000"/>
        </w:rPr>
        <w:t xml:space="preserve"> and MAT</w:t>
      </w:r>
      <w:r w:rsidR="000161ED" w:rsidRPr="00233F15">
        <w:rPr>
          <w:rFonts w:eastAsia="Calibri"/>
          <w:b/>
          <w:color w:val="000000"/>
          <w:lang w:val="el-GR"/>
        </w:rPr>
        <w:t>α</w:t>
      </w:r>
      <w:r w:rsidR="000161ED">
        <w:rPr>
          <w:color w:val="000000"/>
        </w:rPr>
        <w:t xml:space="preserve"> populations for </w:t>
      </w:r>
      <w:proofErr w:type="spellStart"/>
      <w:r w:rsidR="000161ED">
        <w:rPr>
          <w:color w:val="000000"/>
        </w:rPr>
        <w:t>camptothecin</w:t>
      </w:r>
      <w:proofErr w:type="spellEnd"/>
      <w:r w:rsidR="000161ED">
        <w:rPr>
          <w:color w:val="000000"/>
        </w:rPr>
        <w:t xml:space="preserve">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162457D9" w14:textId="77777777" w:rsidR="00CC2383" w:rsidRDefault="00CC2383" w:rsidP="00841AA5">
      <w:pPr>
        <w:widowControl w:val="0"/>
        <w:autoSpaceDE w:val="0"/>
        <w:autoSpaceDN w:val="0"/>
        <w:adjustRightInd w:val="0"/>
        <w:spacing w:before="240"/>
        <w:jc w:val="both"/>
        <w:rPr>
          <w:color w:val="000000"/>
        </w:rPr>
        <w:pPrChange w:id="280" w:author="Frederick Roth" w:date="2018-10-30T16:46:00Z">
          <w:pPr>
            <w:widowControl w:val="0"/>
            <w:autoSpaceDE w:val="0"/>
            <w:autoSpaceDN w:val="0"/>
            <w:adjustRightInd w:val="0"/>
            <w:jc w:val="both"/>
          </w:pPr>
        </w:pPrChange>
      </w:pPr>
    </w:p>
    <w:p w14:paraId="053EA25E" w14:textId="77777777" w:rsidR="000161ED" w:rsidRDefault="000161ED" w:rsidP="00E41501">
      <w:pPr>
        <w:widowControl w:val="0"/>
        <w:autoSpaceDE w:val="0"/>
        <w:autoSpaceDN w:val="0"/>
        <w:adjustRightInd w:val="0"/>
        <w:jc w:val="both"/>
        <w:rPr>
          <w:color w:val="000000"/>
        </w:rPr>
      </w:pPr>
    </w:p>
    <w:p w14:paraId="17D1637D" w14:textId="0CD6796F" w:rsidR="00233D67" w:rsidRPr="00632235" w:rsidRDefault="000161ED" w:rsidP="00233D67">
      <w:pPr>
        <w:widowControl w:val="0"/>
        <w:autoSpaceDE w:val="0"/>
        <w:autoSpaceDN w:val="0"/>
        <w:adjustRightInd w:val="0"/>
        <w:jc w:val="both"/>
        <w:rPr>
          <w:color w:val="000000"/>
        </w:rPr>
      </w:pPr>
      <w:r>
        <w:rPr>
          <w:color w:val="000000"/>
        </w:rPr>
        <w:t xml:space="preserve">To visualize phenotypes </w:t>
      </w:r>
      <w:r w:rsidR="007E6EFD">
        <w:rPr>
          <w:color w:val="000000"/>
        </w:rPr>
        <w:t xml:space="preserve">the complex phenotypic landscape </w:t>
      </w:r>
      <w:r>
        <w:rPr>
          <w:color w:val="000000"/>
        </w:rPr>
        <w:t xml:space="preserve">arising from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proofErr w:type="spellStart"/>
      <w:r w:rsidR="00D92FAF">
        <w:rPr>
          <w:color w:val="000000"/>
        </w:rPr>
        <w:t>MAT</w:t>
      </w:r>
      <w:r w:rsidR="00D92FAF">
        <w:rPr>
          <w:b/>
          <w:color w:val="000000"/>
        </w:rPr>
        <w:t>a</w:t>
      </w:r>
      <w:proofErr w:type="spellEnd"/>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ins w:id="281" w:author="Albi Celaj" w:date="2018-10-23T14:41:00Z">
        <w:r w:rsidR="004B4DE0">
          <w:rPr>
            <w:color w:val="000000"/>
            <w:lang w:val="en-CA"/>
          </w:rPr>
          <w:t>large</w:t>
        </w:r>
      </w:ins>
      <w:del w:id="282" w:author="Albi Celaj" w:date="2018-10-09T14:38:00Z">
        <w:r w:rsidR="00A532E4" w:rsidDel="00731E5A">
          <w:rPr>
            <w:color w:val="000000"/>
            <w:lang w:val="en-CA"/>
          </w:rPr>
          <w:delText>large</w:delText>
        </w:r>
      </w:del>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ins w:id="283" w:author="Albi Celaj [2]" w:date="2018-10-26T16:16:00Z">
        <w:r w:rsidR="00965B5E">
          <w:rPr>
            <w:color w:val="000000"/>
            <w:lang w:val="en-CA"/>
          </w:rPr>
          <w:t xml:space="preserve">2D, </w:t>
        </w:r>
      </w:ins>
      <w:r w:rsidR="007E2236">
        <w:rPr>
          <w:color w:val="000000"/>
          <w:lang w:val="en-CA"/>
        </w:rPr>
        <w:t>S</w:t>
      </w:r>
      <w:ins w:id="284" w:author="Albi Celaj [2]" w:date="2018-10-26T16:07:00Z">
        <w:r w:rsidR="002F1D1F">
          <w:rPr>
            <w:color w:val="000000"/>
            <w:lang w:val="en-CA"/>
          </w:rPr>
          <w:t>6</w:t>
        </w:r>
      </w:ins>
      <w:del w:id="285" w:author="Albi Celaj [2]" w:date="2018-10-26T16:07:00Z">
        <w:r w:rsidR="007E2236" w:rsidDel="002F1D1F">
          <w:rPr>
            <w:color w:val="000000"/>
            <w:lang w:val="en-CA"/>
          </w:rPr>
          <w:delText>7</w:delText>
        </w:r>
      </w:del>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42419F9E"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ins w:id="286" w:author="Albi Celaj" w:date="2018-10-23T13:45:00Z">
        <w:r w:rsidR="00EC5103">
          <w:rPr>
            <w:b/>
            <w:bCs/>
            <w:iCs/>
            <w:color w:val="000000" w:themeColor="text1"/>
          </w:rPr>
          <w:t>r</w:t>
        </w:r>
      </w:ins>
      <w:del w:id="287" w:author="Albi Celaj" w:date="2018-10-23T13:45:00Z">
        <w:r w:rsidR="000812E9" w:rsidDel="00EC5103">
          <w:rPr>
            <w:b/>
            <w:bCs/>
            <w:iCs/>
            <w:color w:val="000000" w:themeColor="text1"/>
          </w:rPr>
          <w:delText>R</w:delText>
        </w:r>
      </w:del>
      <w:r w:rsidR="000812E9">
        <w:rPr>
          <w:b/>
          <w:bCs/>
          <w:iCs/>
          <w:color w:val="000000" w:themeColor="text1"/>
        </w:rPr>
        <w:t>eveal</w:t>
      </w:r>
      <w:r>
        <w:rPr>
          <w:b/>
          <w:bCs/>
          <w:iCs/>
          <w:color w:val="000000" w:themeColor="text1"/>
        </w:rPr>
        <w:t>s</w:t>
      </w:r>
      <w:r w:rsidR="000812E9">
        <w:rPr>
          <w:b/>
          <w:bCs/>
          <w:iCs/>
          <w:color w:val="000000" w:themeColor="text1"/>
        </w:rPr>
        <w:t xml:space="preserve"> </w:t>
      </w:r>
      <w:ins w:id="288" w:author="Albi Celaj" w:date="2018-10-23T13:45:00Z">
        <w:r w:rsidR="00EC5103">
          <w:rPr>
            <w:b/>
            <w:bCs/>
            <w:iCs/>
            <w:color w:val="000000" w:themeColor="text1"/>
          </w:rPr>
          <w:t>h</w:t>
        </w:r>
      </w:ins>
      <w:del w:id="289" w:author="Albi Celaj" w:date="2018-10-23T13:45:00Z">
        <w:r w:rsidR="000812E9" w:rsidDel="00EC5103">
          <w:rPr>
            <w:b/>
            <w:bCs/>
            <w:iCs/>
            <w:color w:val="000000" w:themeColor="text1"/>
          </w:rPr>
          <w:delText>H</w:delText>
        </w:r>
      </w:del>
      <w:r w:rsidR="000812E9">
        <w:rPr>
          <w:b/>
          <w:bCs/>
          <w:iCs/>
          <w:color w:val="000000" w:themeColor="text1"/>
        </w:rPr>
        <w:t>igh-</w:t>
      </w:r>
      <w:ins w:id="290" w:author="Albi Celaj" w:date="2018-10-23T13:45:00Z">
        <w:r w:rsidR="00EC5103">
          <w:rPr>
            <w:b/>
            <w:bCs/>
            <w:iCs/>
            <w:color w:val="000000" w:themeColor="text1"/>
          </w:rPr>
          <w:t>o</w:t>
        </w:r>
      </w:ins>
      <w:del w:id="291" w:author="Albi Celaj" w:date="2018-10-23T13:45:00Z">
        <w:r w:rsidR="000812E9" w:rsidDel="00EC5103">
          <w:rPr>
            <w:b/>
            <w:bCs/>
            <w:iCs/>
            <w:color w:val="000000" w:themeColor="text1"/>
          </w:rPr>
          <w:delText>O</w:delText>
        </w:r>
      </w:del>
      <w:r w:rsidR="000812E9">
        <w:rPr>
          <w:b/>
          <w:bCs/>
          <w:iCs/>
          <w:color w:val="000000" w:themeColor="text1"/>
        </w:rPr>
        <w:t xml:space="preserve">rder </w:t>
      </w:r>
      <w:ins w:id="292" w:author="Albi Celaj" w:date="2018-10-23T13:45:00Z">
        <w:r w:rsidR="00EC5103">
          <w:rPr>
            <w:b/>
            <w:bCs/>
            <w:iCs/>
            <w:color w:val="000000" w:themeColor="text1"/>
          </w:rPr>
          <w:t>c</w:t>
        </w:r>
      </w:ins>
      <w:del w:id="293" w:author="Albi Celaj" w:date="2018-10-23T13:45:00Z">
        <w:r w:rsidR="000812E9" w:rsidDel="00EC5103">
          <w:rPr>
            <w:b/>
            <w:bCs/>
            <w:iCs/>
            <w:color w:val="000000" w:themeColor="text1"/>
          </w:rPr>
          <w:delText>C</w:delText>
        </w:r>
      </w:del>
      <w:r w:rsidR="000812E9">
        <w:rPr>
          <w:b/>
          <w:bCs/>
          <w:iCs/>
          <w:color w:val="000000" w:themeColor="text1"/>
        </w:rPr>
        <w:t xml:space="preserve">ombinatorial </w:t>
      </w:r>
      <w:ins w:id="294" w:author="Albi Celaj" w:date="2018-10-23T13:45:00Z">
        <w:r w:rsidR="00EC5103">
          <w:rPr>
            <w:b/>
            <w:bCs/>
            <w:iCs/>
            <w:color w:val="000000" w:themeColor="text1"/>
          </w:rPr>
          <w:t>d</w:t>
        </w:r>
      </w:ins>
      <w:del w:id="295" w:author="Albi Celaj" w:date="2018-10-23T13:45:00Z">
        <w:r w:rsidR="008138E2" w:rsidDel="00EC5103">
          <w:rPr>
            <w:b/>
            <w:bCs/>
            <w:iCs/>
            <w:color w:val="000000" w:themeColor="text1"/>
          </w:rPr>
          <w:delText>D</w:delText>
        </w:r>
      </w:del>
      <w:r w:rsidR="008138E2">
        <w:rPr>
          <w:b/>
          <w:bCs/>
          <w:iCs/>
          <w:color w:val="000000" w:themeColor="text1"/>
        </w:rPr>
        <w:t xml:space="preserve">rug </w:t>
      </w:r>
      <w:ins w:id="296" w:author="Albi Celaj" w:date="2018-10-23T13:45:00Z">
        <w:r w:rsidR="00EC5103">
          <w:rPr>
            <w:b/>
            <w:bCs/>
            <w:iCs/>
            <w:color w:val="000000" w:themeColor="text1"/>
          </w:rPr>
          <w:t>r</w:t>
        </w:r>
      </w:ins>
      <w:del w:id="297" w:author="Albi Celaj" w:date="2018-10-23T13:45:00Z">
        <w:r w:rsidR="008138E2" w:rsidDel="00EC5103">
          <w:rPr>
            <w:b/>
            <w:bCs/>
            <w:iCs/>
            <w:color w:val="000000" w:themeColor="text1"/>
          </w:rPr>
          <w:delText>R</w:delText>
        </w:r>
      </w:del>
      <w:r w:rsidR="008138E2">
        <w:rPr>
          <w:b/>
          <w:bCs/>
          <w:iCs/>
          <w:color w:val="000000" w:themeColor="text1"/>
        </w:rPr>
        <w:t xml:space="preserve">esistance </w:t>
      </w:r>
      <w:ins w:id="298" w:author="Albi Celaj" w:date="2018-10-23T13:45:00Z">
        <w:r w:rsidR="00EC5103">
          <w:rPr>
            <w:b/>
            <w:bCs/>
            <w:iCs/>
            <w:color w:val="000000" w:themeColor="text1"/>
          </w:rPr>
          <w:t>e</w:t>
        </w:r>
      </w:ins>
      <w:del w:id="299" w:author="Albi Celaj" w:date="2018-10-23T13:45:00Z">
        <w:r w:rsidR="000812E9" w:rsidRPr="00233F15" w:rsidDel="00EC5103">
          <w:rPr>
            <w:b/>
            <w:bCs/>
            <w:iCs/>
            <w:color w:val="000000" w:themeColor="text1"/>
          </w:rPr>
          <w:delText>E</w:delText>
        </w:r>
      </w:del>
      <w:r w:rsidR="000812E9" w:rsidRPr="00233F15">
        <w:rPr>
          <w:b/>
          <w:bCs/>
          <w:iCs/>
          <w:color w:val="000000" w:themeColor="text1"/>
        </w:rPr>
        <w:t>ffects</w:t>
      </w:r>
    </w:p>
    <w:p w14:paraId="080879BB" w14:textId="5C939B6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ABC transporters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06182AD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ins w:id="300" w:author="Albi Celaj" w:date="2018-10-22T12:06:00Z">
        <w:r w:rsidR="006409AC">
          <w:rPr>
            <w:color w:val="000000"/>
          </w:rPr>
          <w:t xml:space="preserve"> 20% </w:t>
        </w:r>
      </w:ins>
      <w:ins w:id="301" w:author="Albi Celaj" w:date="2018-10-23T13:54:00Z">
        <w:r w:rsidR="00B708CA">
          <w:rPr>
            <w:color w:val="000000"/>
          </w:rPr>
          <w:t>decreased resistance</w:t>
        </w:r>
      </w:ins>
      <w:ins w:id="302" w:author="Albi Celaj" w:date="2018-10-22T12:06:00Z">
        <w:r w:rsidR="006409AC">
          <w:rPr>
            <w:color w:val="000000"/>
          </w:rPr>
          <w:t xml:space="preserve">, </w:t>
        </w:r>
      </w:ins>
      <w:del w:id="303" w:author="Albi Celaj" w:date="2018-10-22T12:06:00Z">
        <w:r w:rsidDel="006409AC">
          <w:rPr>
            <w:color w:val="000000"/>
          </w:rPr>
          <w:delText xml:space="preserve"> </w:delText>
        </w:r>
      </w:del>
      <w:r w:rsidRPr="00AC7F48">
        <w:rPr>
          <w:i/>
          <w:color w:val="000000"/>
        </w:rPr>
        <w:t>p</w:t>
      </w:r>
      <w:r>
        <w:rPr>
          <w:color w:val="000000"/>
        </w:rPr>
        <w:t xml:space="preserve"> </w:t>
      </w:r>
      <w:ins w:id="304" w:author="Albi Celaj" w:date="2018-10-22T12:03:00Z">
        <w:r w:rsidR="006409AC">
          <w:rPr>
            <w:color w:val="000000"/>
          </w:rPr>
          <w:t>=</w:t>
        </w:r>
      </w:ins>
      <w:del w:id="305" w:author="Albi Celaj" w:date="2018-10-22T12:03:00Z">
        <w:r w:rsidDel="006409AC">
          <w:rPr>
            <w:color w:val="000000"/>
          </w:rPr>
          <w:delText>&lt;</w:delText>
        </w:r>
      </w:del>
      <w:r>
        <w:rPr>
          <w:color w:val="000000"/>
        </w:rPr>
        <w:t xml:space="preserve"> </w:t>
      </w:r>
      <w:ins w:id="306" w:author="Albi Celaj" w:date="2018-10-22T12:03:00Z">
        <w:r w:rsidR="006409AC">
          <w:rPr>
            <w:color w:val="000000"/>
          </w:rPr>
          <w:t>5.8e-80</w:t>
        </w:r>
      </w:ins>
      <w:del w:id="307" w:author="Albi Celaj" w:date="2018-10-22T12:03:00Z">
        <w:r w:rsidDel="006409AC">
          <w:rPr>
            <w:color w:val="000000"/>
          </w:rPr>
          <w:delText>XX</w:delText>
        </w:r>
      </w:del>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Pr="00D66545">
        <w:rPr>
          <w:i/>
          <w:color w:val="000000"/>
        </w:rPr>
        <w:t xml:space="preserve">SNQ2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including</w:t>
      </w:r>
      <w:del w:id="308" w:author="Albi Celaj" w:date="2018-10-23T15:42:00Z">
        <w:r w:rsidR="00795AAD" w:rsidRPr="00D66545" w:rsidDel="002E19B9">
          <w:rPr>
            <w:color w:val="000000"/>
          </w:rPr>
          <w:delText>:</w:delText>
        </w:r>
      </w:del>
      <w:r w:rsidR="00795AAD" w:rsidRPr="00D66545">
        <w:rPr>
          <w:color w:val="000000"/>
        </w:rPr>
        <w:t xml:space="preserve">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ins w:id="309" w:author="Albi Celaj" w:date="2018-10-22T12:07:00Z">
        <w:r w:rsidR="006409AC">
          <w:rPr>
            <w:color w:val="000000"/>
          </w:rPr>
          <w:t>13%</w:t>
        </w:r>
      </w:ins>
      <w:ins w:id="310" w:author="Albi Celaj" w:date="2018-10-23T13:54:00Z">
        <w:r w:rsidR="003E260A">
          <w:rPr>
            <w:color w:val="000000"/>
          </w:rPr>
          <w:t xml:space="preserve"> increased</w:t>
        </w:r>
      </w:ins>
      <w:ins w:id="311" w:author="Albi Celaj" w:date="2018-10-22T12:07:00Z">
        <w:r w:rsidR="006409AC">
          <w:rPr>
            <w:color w:val="000000"/>
          </w:rPr>
          <w:t xml:space="preserve"> </w:t>
        </w:r>
      </w:ins>
      <w:ins w:id="312" w:author="Albi Celaj" w:date="2018-10-22T12:08:00Z">
        <w:r w:rsidR="006409AC">
          <w:rPr>
            <w:color w:val="000000"/>
          </w:rPr>
          <w:t>resistance</w:t>
        </w:r>
      </w:ins>
      <w:del w:id="313" w:author="Albi Celaj" w:date="2018-10-22T12:07:00Z">
        <w:r w:rsidR="007D692E" w:rsidRPr="00D66545" w:rsidDel="006409AC">
          <w:rPr>
            <w:color w:val="000000"/>
          </w:rPr>
          <w:delText>[effect size]</w:delText>
        </w:r>
      </w:del>
      <w:r w:rsidR="007D692E" w:rsidRPr="00D66545">
        <w:rPr>
          <w:color w:val="000000"/>
        </w:rPr>
        <w:t>; p</w:t>
      </w:r>
      <w:ins w:id="314" w:author="Albi Celaj" w:date="2018-10-22T12:07:00Z">
        <w:r w:rsidR="006409AC">
          <w:rPr>
            <w:color w:val="000000"/>
          </w:rPr>
          <w:t xml:space="preserve"> = 1.5e-96</w:t>
        </w:r>
      </w:ins>
      <w:del w:id="315" w:author="Albi Celaj" w:date="2018-10-22T12:07:00Z">
        <w:r w:rsidR="007D692E" w:rsidRPr="00D66545" w:rsidDel="006409AC">
          <w:rPr>
            <w:color w:val="000000"/>
          </w:rPr>
          <w:delText xml:space="preserve"> &lt; XX</w:delText>
        </w:r>
      </w:del>
      <w:r w:rsidR="007D692E" w:rsidRPr="00D66545">
        <w:rPr>
          <w:color w:val="000000"/>
        </w:rPr>
        <w:t>)</w:t>
      </w:r>
      <w:del w:id="316" w:author="Albi Celaj" w:date="2018-10-23T15:42:00Z">
        <w:r w:rsidRPr="00D66545" w:rsidDel="002E19B9">
          <w:rPr>
            <w:color w:val="000000"/>
          </w:rPr>
          <w:delText>,</w:delText>
        </w:r>
      </w:del>
      <w:r w:rsidRPr="00D66545">
        <w:rPr>
          <w:color w:val="000000"/>
        </w:rPr>
        <w:t xml:space="preserve"> </w:t>
      </w:r>
      <w:ins w:id="317" w:author="Albi Celaj" w:date="2018-10-23T15:42:00Z">
        <w:r w:rsidR="002E19B9">
          <w:rPr>
            <w:color w:val="000000"/>
          </w:rPr>
          <w:t xml:space="preserve">and </w:t>
        </w:r>
        <w:r w:rsidR="00534953">
          <w:rPr>
            <w:color w:val="000000"/>
          </w:rPr>
          <w:t xml:space="preserve">a </w:t>
        </w:r>
      </w:ins>
      <w:r w:rsidR="00795AAD" w:rsidRPr="00D66545">
        <w:rPr>
          <w:color w:val="000000"/>
        </w:rPr>
        <w:t xml:space="preserve">further increased benomyl resistance of the </w:t>
      </w:r>
      <w:r w:rsidR="007D692E" w:rsidRPr="00D66545">
        <w:rPr>
          <w:i/>
          <w:color w:val="000000"/>
        </w:rPr>
        <w:t>pdr5∆</w:t>
      </w:r>
      <w:del w:id="318" w:author="Albi Celaj" w:date="2018-10-23T13:04:00Z">
        <w:r w:rsidR="007D692E" w:rsidRPr="00D66545" w:rsidDel="00D9716D">
          <w:rPr>
            <w:i/>
            <w:color w:val="000000"/>
          </w:rPr>
          <w:delText xml:space="preserve"> </w:delText>
        </w:r>
      </w:del>
      <w:r w:rsidR="007D692E" w:rsidRPr="00D66545">
        <w:rPr>
          <w:i/>
          <w:color w:val="000000"/>
        </w:rPr>
        <w:t>yor1∆</w:t>
      </w:r>
      <w:r w:rsidR="007D692E" w:rsidRPr="00D66545">
        <w:rPr>
          <w:color w:val="000000"/>
        </w:rPr>
        <w:t xml:space="preserve"> double-mutant </w:t>
      </w:r>
      <w:ins w:id="319" w:author="Albi Celaj" w:date="2018-10-22T12:08:00Z">
        <w:r w:rsidR="006409AC">
          <w:rPr>
            <w:color w:val="000000"/>
          </w:rPr>
          <w:t>(</w:t>
        </w:r>
      </w:ins>
      <w:ins w:id="320" w:author="Albi Celaj" w:date="2018-10-23T15:39:00Z">
        <w:r w:rsidR="0014685C">
          <w:rPr>
            <w:color w:val="000000"/>
          </w:rPr>
          <w:t>21</w:t>
        </w:r>
      </w:ins>
      <w:ins w:id="321" w:author="Albi Celaj" w:date="2018-10-22T12:08:00Z">
        <w:r w:rsidR="006409AC">
          <w:rPr>
            <w:color w:val="000000"/>
          </w:rPr>
          <w:t xml:space="preserve">% </w:t>
        </w:r>
      </w:ins>
      <w:ins w:id="322" w:author="Albi Celaj" w:date="2018-10-23T15:39:00Z">
        <w:r w:rsidR="0014685C">
          <w:rPr>
            <w:color w:val="000000"/>
          </w:rPr>
          <w:t>increased</w:t>
        </w:r>
      </w:ins>
      <w:ins w:id="323" w:author="Albi Celaj" w:date="2018-10-22T12:08:00Z">
        <w:r w:rsidR="006409AC">
          <w:rPr>
            <w:color w:val="000000"/>
          </w:rPr>
          <w:t xml:space="preserve"> resistance</w:t>
        </w:r>
      </w:ins>
      <w:del w:id="324" w:author="Albi Celaj" w:date="2018-10-22T12:08:00Z">
        <w:r w:rsidR="007D692E" w:rsidRPr="00D66545" w:rsidDel="006409AC">
          <w:rPr>
            <w:color w:val="000000"/>
          </w:rPr>
          <w:delText>([effect size]</w:delText>
        </w:r>
      </w:del>
      <w:r w:rsidR="007D692E" w:rsidRPr="00D66545">
        <w:rPr>
          <w:color w:val="000000"/>
        </w:rPr>
        <w:t xml:space="preserve">; p </w:t>
      </w:r>
      <w:ins w:id="325" w:author="Albi Celaj" w:date="2018-10-22T12:09:00Z">
        <w:r w:rsidR="00271F93">
          <w:rPr>
            <w:color w:val="000000"/>
          </w:rPr>
          <w:t>=</w:t>
        </w:r>
      </w:ins>
      <w:del w:id="326" w:author="Albi Celaj" w:date="2018-10-22T12:09:00Z">
        <w:r w:rsidR="007D692E" w:rsidRPr="00D66545" w:rsidDel="00271F93">
          <w:rPr>
            <w:color w:val="000000"/>
          </w:rPr>
          <w:delText>&lt;</w:delText>
        </w:r>
      </w:del>
      <w:r w:rsidR="007D692E" w:rsidRPr="00D66545">
        <w:rPr>
          <w:color w:val="000000"/>
        </w:rPr>
        <w:t xml:space="preserve"> </w:t>
      </w:r>
      <w:ins w:id="327" w:author="Albi Celaj" w:date="2018-10-22T12:09:00Z">
        <w:r w:rsidR="00271F93">
          <w:rPr>
            <w:color w:val="000000"/>
          </w:rPr>
          <w:t>1.3e-72</w:t>
        </w:r>
      </w:ins>
      <w:del w:id="328" w:author="Albi Celaj" w:date="2018-10-22T12:09:00Z">
        <w:r w:rsidR="007D692E" w:rsidRPr="00D66545" w:rsidDel="00271F93">
          <w:rPr>
            <w:color w:val="000000"/>
          </w:rPr>
          <w:delText>XX</w:delText>
        </w:r>
      </w:del>
      <w:r w:rsidR="007D692E" w:rsidRPr="00D66545">
        <w:rPr>
          <w:color w:val="000000"/>
        </w:rPr>
        <w:t>)</w:t>
      </w:r>
      <w:ins w:id="329" w:author="Albi Celaj" w:date="2018-10-22T12:23:00Z">
        <w:r w:rsidR="00E95ADC">
          <w:rPr>
            <w:color w:val="000000"/>
          </w:rPr>
          <w:t>.</w:t>
        </w:r>
      </w:ins>
      <w:del w:id="330" w:author="Albi Celaj" w:date="2018-10-22T12:23:00Z">
        <w:r w:rsidRPr="00D66545" w:rsidDel="00E95ADC">
          <w:rPr>
            <w:color w:val="000000"/>
          </w:rPr>
          <w:delText>,</w:delText>
        </w:r>
      </w:del>
      <w:r w:rsidRPr="00D66545">
        <w:rPr>
          <w:color w:val="000000"/>
        </w:rPr>
        <w:t xml:space="preserve"> </w:t>
      </w:r>
      <w:ins w:id="331" w:author="Albi Celaj" w:date="2018-10-22T12:23:00Z">
        <w:r w:rsidR="00E95ADC">
          <w:rPr>
            <w:color w:val="000000"/>
          </w:rPr>
          <w:t>T</w:t>
        </w:r>
      </w:ins>
      <w:del w:id="332" w:author="Albi Celaj" w:date="2018-10-22T12:23:00Z">
        <w:r w:rsidRPr="00D66545" w:rsidDel="00E95ADC">
          <w:rPr>
            <w:color w:val="000000"/>
          </w:rPr>
          <w:delText xml:space="preserve">and </w:delText>
        </w:r>
        <w:r w:rsidR="00795AAD" w:rsidRPr="00D66545" w:rsidDel="00E95ADC">
          <w:rPr>
            <w:color w:val="000000"/>
          </w:rPr>
          <w:delText>dependence of t</w:delText>
        </w:r>
      </w:del>
      <w:r w:rsidR="00795AAD" w:rsidRPr="00D66545">
        <w:rPr>
          <w:color w:val="000000"/>
        </w:rPr>
        <w:t xml:space="preserve">hese increases </w:t>
      </w:r>
      <w:ins w:id="333" w:author="Albi Celaj" w:date="2018-10-22T12:23:00Z">
        <w:r w:rsidR="00E95ADC">
          <w:rPr>
            <w:color w:val="000000"/>
          </w:rPr>
          <w:t xml:space="preserve">were dependent </w:t>
        </w:r>
      </w:ins>
      <w:r w:rsidRPr="00D66545">
        <w:rPr>
          <w:color w:val="000000"/>
        </w:rPr>
        <w:t xml:space="preserve">on the presence of </w:t>
      </w:r>
      <w:r w:rsidRPr="00D66545">
        <w:rPr>
          <w:i/>
          <w:color w:val="000000"/>
        </w:rPr>
        <w:t>SNQ2</w:t>
      </w:r>
      <w:del w:id="334" w:author="Albi Celaj" w:date="2018-10-23T13:03:00Z">
        <w:r w:rsidRPr="00D66545" w:rsidDel="00856FD4">
          <w:rPr>
            <w:color w:val="000000"/>
          </w:rPr>
          <w:delText xml:space="preserve"> </w:delText>
        </w:r>
      </w:del>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ins w:id="335" w:author="Albi Celaj" w:date="2018-10-22T12:23:00Z">
        <w:r w:rsidR="00E95ADC">
          <w:rPr>
            <w:color w:val="000000"/>
          </w:rPr>
          <w:t>, as</w:t>
        </w:r>
      </w:ins>
      <w:ins w:id="336" w:author="Albi Celaj" w:date="2018-10-23T15:41:00Z">
        <w:r w:rsidR="002E19B9">
          <w:rPr>
            <w:color w:val="000000"/>
          </w:rPr>
          <w:t xml:space="preserve"> </w:t>
        </w:r>
        <w:r w:rsidR="002E19B9">
          <w:rPr>
            <w:i/>
            <w:color w:val="000000"/>
          </w:rPr>
          <w:t>pdr5∆</w:t>
        </w:r>
      </w:ins>
      <w:ins w:id="337" w:author="Albi Celaj" w:date="2018-10-23T15:44:00Z">
        <w:r w:rsidR="00534953">
          <w:rPr>
            <w:i/>
            <w:color w:val="000000"/>
          </w:rPr>
          <w:t>snq2∆</w:t>
        </w:r>
      </w:ins>
      <w:ins w:id="338" w:author="Albi Celaj" w:date="2018-10-23T15:41:00Z">
        <w:r w:rsidR="002E19B9">
          <w:rPr>
            <w:i/>
            <w:color w:val="000000"/>
          </w:rPr>
          <w:t xml:space="preserve"> </w:t>
        </w:r>
        <w:r w:rsidR="002E19B9">
          <w:rPr>
            <w:color w:val="000000"/>
          </w:rPr>
          <w:t xml:space="preserve">resulted </w:t>
        </w:r>
      </w:ins>
      <w:ins w:id="339" w:author="Albi Celaj" w:date="2018-10-23T15:44:00Z">
        <w:r w:rsidR="00534953">
          <w:rPr>
            <w:color w:val="000000"/>
          </w:rPr>
          <w:t>in only a 5% increase in re</w:t>
        </w:r>
      </w:ins>
      <w:ins w:id="340" w:author="Albi Celaj" w:date="2018-10-23T15:45:00Z">
        <w:r w:rsidR="00534953">
          <w:rPr>
            <w:color w:val="000000"/>
          </w:rPr>
          <w:t xml:space="preserve">sistance </w:t>
        </w:r>
      </w:ins>
      <w:ins w:id="341" w:author="Albi Celaj" w:date="2018-10-23T16:23:00Z">
        <w:r w:rsidR="00C72BD1">
          <w:rPr>
            <w:color w:val="000000"/>
          </w:rPr>
          <w:t>relative</w:t>
        </w:r>
      </w:ins>
      <w:ins w:id="342" w:author="Albi Celaj" w:date="2018-10-23T15:45:00Z">
        <w:r w:rsidR="00534953">
          <w:rPr>
            <w:color w:val="000000"/>
          </w:rPr>
          <w:t xml:space="preserve"> to </w:t>
        </w:r>
        <w:r w:rsidR="00534953" w:rsidRPr="00534953">
          <w:rPr>
            <w:i/>
            <w:color w:val="000000"/>
            <w:rPrChange w:id="343" w:author="Albi Celaj" w:date="2018-10-23T15:45:00Z">
              <w:rPr>
                <w:color w:val="000000"/>
              </w:rPr>
            </w:rPrChange>
          </w:rPr>
          <w:t>snq2∆</w:t>
        </w:r>
      </w:ins>
      <w:ins w:id="344" w:author="Albi Celaj" w:date="2018-10-23T15:51:00Z">
        <w:r w:rsidR="00BB4F6C">
          <w:rPr>
            <w:i/>
            <w:color w:val="000000"/>
          </w:rPr>
          <w:t xml:space="preserve"> </w:t>
        </w:r>
        <w:r w:rsidR="00BB4F6C">
          <w:rPr>
            <w:color w:val="000000"/>
          </w:rPr>
          <w:t>(</w:t>
        </w:r>
      </w:ins>
      <w:ins w:id="345" w:author="Albi Celaj [2]" w:date="2018-10-24T15:02:00Z">
        <w:r w:rsidR="004F1696">
          <w:rPr>
            <w:color w:val="000000"/>
          </w:rPr>
          <w:t>and</w:t>
        </w:r>
      </w:ins>
      <w:ins w:id="346" w:author="Albi Celaj" w:date="2018-10-23T16:24:00Z">
        <w:del w:id="347" w:author="Albi Celaj [2]" w:date="2018-10-24T15:02:00Z">
          <w:r w:rsidR="000D40ED" w:rsidDel="004F1696">
            <w:rPr>
              <w:color w:val="000000"/>
            </w:rPr>
            <w:delText>or</w:delText>
          </w:r>
        </w:del>
      </w:ins>
      <w:ins w:id="348" w:author="Albi Celaj" w:date="2018-10-23T16:15:00Z">
        <w:r w:rsidR="00BB4F6C">
          <w:rPr>
            <w:color w:val="000000"/>
          </w:rPr>
          <w:t xml:space="preserve"> a 14% decrease </w:t>
        </w:r>
      </w:ins>
      <w:ins w:id="349" w:author="Albi Celaj" w:date="2018-10-23T16:23:00Z">
        <w:r w:rsidR="007152FA">
          <w:rPr>
            <w:color w:val="000000"/>
          </w:rPr>
          <w:t>relative</w:t>
        </w:r>
      </w:ins>
      <w:ins w:id="350" w:author="Albi Celaj" w:date="2018-10-23T16:16:00Z">
        <w:r w:rsidR="00F33C18">
          <w:rPr>
            <w:color w:val="000000"/>
          </w:rPr>
          <w:t xml:space="preserve"> to the wild</w:t>
        </w:r>
      </w:ins>
      <w:ins w:id="351" w:author="Frederick Roth" w:date="2018-10-30T15:47:00Z">
        <w:r w:rsidR="00660958">
          <w:rPr>
            <w:color w:val="000000"/>
          </w:rPr>
          <w:t>-</w:t>
        </w:r>
      </w:ins>
      <w:ins w:id="352" w:author="Albi Celaj" w:date="2018-10-23T16:16:00Z">
        <w:r w:rsidR="00F33C18">
          <w:rPr>
            <w:color w:val="000000"/>
          </w:rPr>
          <w:t>type</w:t>
        </w:r>
      </w:ins>
      <w:ins w:id="353" w:author="Albi Celaj" w:date="2018-10-23T15:51:00Z">
        <w:r w:rsidR="00BB4F6C">
          <w:rPr>
            <w:color w:val="000000"/>
          </w:rPr>
          <w:t>)</w:t>
        </w:r>
      </w:ins>
      <w:ins w:id="354" w:author="Albi Celaj" w:date="2018-10-23T15:45:00Z">
        <w:r w:rsidR="00534953">
          <w:rPr>
            <w:color w:val="000000"/>
          </w:rPr>
          <w:t>, and</w:t>
        </w:r>
      </w:ins>
      <w:ins w:id="355" w:author="Albi Celaj" w:date="2018-10-23T16:17:00Z">
        <w:r w:rsidR="00C67D0A">
          <w:rPr>
            <w:color w:val="000000"/>
          </w:rPr>
          <w:t xml:space="preserve"> a</w:t>
        </w:r>
      </w:ins>
      <w:ins w:id="356" w:author="Albi Celaj" w:date="2018-10-23T16:21:00Z">
        <w:r w:rsidR="00C67D0A">
          <w:rPr>
            <w:color w:val="000000"/>
          </w:rPr>
          <w:t xml:space="preserve"> comparable</w:t>
        </w:r>
      </w:ins>
      <w:ins w:id="357" w:author="Albi Celaj" w:date="2018-10-23T15:48:00Z">
        <w:r w:rsidR="00534953">
          <w:rPr>
            <w:color w:val="000000"/>
          </w:rPr>
          <w:t xml:space="preserve"> 6% </w:t>
        </w:r>
      </w:ins>
      <w:ins w:id="358" w:author="Albi Celaj" w:date="2018-10-23T16:23:00Z">
        <w:r w:rsidR="00417B31">
          <w:rPr>
            <w:color w:val="000000"/>
          </w:rPr>
          <w:t xml:space="preserve">relative </w:t>
        </w:r>
      </w:ins>
      <w:ins w:id="359" w:author="Albi Celaj" w:date="2018-10-23T15:48:00Z">
        <w:r w:rsidR="00534953">
          <w:rPr>
            <w:color w:val="000000"/>
          </w:rPr>
          <w:t>increase was observed with</w:t>
        </w:r>
      </w:ins>
      <w:ins w:id="360" w:author="Albi Celaj" w:date="2018-10-23T15:46:00Z">
        <w:r w:rsidR="00534953">
          <w:rPr>
            <w:color w:val="000000"/>
          </w:rPr>
          <w:t xml:space="preserve"> </w:t>
        </w:r>
      </w:ins>
      <w:ins w:id="361" w:author="Albi Celaj" w:date="2018-10-23T15:47:00Z">
        <w:r w:rsidR="00534953">
          <w:rPr>
            <w:i/>
            <w:color w:val="000000"/>
          </w:rPr>
          <w:t>pdr5∆yor1∆snq2∆</w:t>
        </w:r>
      </w:ins>
      <w:ins w:id="362" w:author="Albi Celaj" w:date="2018-10-22T12:25:00Z">
        <w:r w:rsidR="00E95ADC" w:rsidRPr="00FF5E78">
          <w:rPr>
            <w:i/>
            <w:color w:val="000000"/>
            <w:rPrChange w:id="363" w:author="Albi Celaj" w:date="2018-10-23T15:49:00Z">
              <w:rPr>
                <w:color w:val="000000"/>
              </w:rPr>
            </w:rPrChange>
          </w:rPr>
          <w:t xml:space="preserve"> </w:t>
        </w:r>
        <w:r w:rsidR="00E95ADC">
          <w:rPr>
            <w:color w:val="000000"/>
          </w:rPr>
          <w:t>(p = 1.4e-45 and 1.2e-38, res</w:t>
        </w:r>
      </w:ins>
      <w:ins w:id="364" w:author="Albi Celaj" w:date="2018-10-22T12:29:00Z">
        <w:r w:rsidR="00302D16">
          <w:rPr>
            <w:color w:val="000000"/>
          </w:rPr>
          <w:t>p</w:t>
        </w:r>
      </w:ins>
      <w:ins w:id="365" w:author="Albi Celaj" w:date="2018-10-22T12:25:00Z">
        <w:r w:rsidR="00E95ADC">
          <w:rPr>
            <w:color w:val="000000"/>
          </w:rPr>
          <w:t xml:space="preserve">ectively, </w:t>
        </w:r>
      </w:ins>
      <w:ins w:id="366" w:author="Albi Celaj" w:date="2018-10-23T16:21:00Z">
        <w:r w:rsidR="0030736A">
          <w:rPr>
            <w:color w:val="000000"/>
          </w:rPr>
          <w:t xml:space="preserve">when compared to expected </w:t>
        </w:r>
      </w:ins>
      <w:ins w:id="367" w:author="Albi Celaj [2]" w:date="2018-10-24T15:02:00Z">
        <w:r w:rsidR="00DF34CE">
          <w:rPr>
            <w:color w:val="000000"/>
          </w:rPr>
          <w:t>knockout</w:t>
        </w:r>
      </w:ins>
      <w:ins w:id="368" w:author="Albi Celaj" w:date="2018-10-23T16:24:00Z">
        <w:del w:id="369" w:author="Albi Celaj [2]" w:date="2018-10-24T15:02:00Z">
          <w:r w:rsidR="00034C8A" w:rsidDel="00DF34CE">
            <w:rPr>
              <w:color w:val="000000"/>
            </w:rPr>
            <w:delText>relative</w:delText>
          </w:r>
        </w:del>
        <w:r w:rsidR="00034C8A">
          <w:rPr>
            <w:color w:val="000000"/>
          </w:rPr>
          <w:t xml:space="preserve"> </w:t>
        </w:r>
      </w:ins>
      <w:ins w:id="370" w:author="Albi Celaj" w:date="2018-10-23T16:25:00Z">
        <w:r w:rsidR="00096BF1">
          <w:rPr>
            <w:color w:val="000000"/>
          </w:rPr>
          <w:t>effects</w:t>
        </w:r>
      </w:ins>
      <w:ins w:id="371" w:author="Albi Celaj" w:date="2018-10-23T16:21:00Z">
        <w:r w:rsidR="0030736A">
          <w:rPr>
            <w:color w:val="000000"/>
          </w:rPr>
          <w:t xml:space="preserve"> in a wild</w:t>
        </w:r>
      </w:ins>
      <w:ins w:id="372" w:author="Frederick Roth" w:date="2018-10-30T15:47:00Z">
        <w:r w:rsidR="00660958">
          <w:rPr>
            <w:color w:val="000000"/>
          </w:rPr>
          <w:t>-</w:t>
        </w:r>
      </w:ins>
      <w:ins w:id="373" w:author="Albi Celaj" w:date="2018-10-23T16:21:00Z">
        <w:r w:rsidR="0030736A">
          <w:rPr>
            <w:color w:val="000000"/>
          </w:rPr>
          <w:t>type background</w:t>
        </w:r>
      </w:ins>
      <w:ins w:id="374" w:author="Albi Celaj" w:date="2018-10-22T12:25:00Z">
        <w:r w:rsidR="00E95ADC">
          <w:rPr>
            <w:color w:val="000000"/>
          </w:rPr>
          <w:t xml:space="preserve">, </w:t>
        </w:r>
      </w:ins>
      <w:del w:id="375" w:author="Albi Celaj" w:date="2018-10-22T12:23:00Z">
        <w:r w:rsidR="007D692E" w:rsidRPr="00D66545" w:rsidDel="00E95ADC">
          <w:rPr>
            <w:color w:val="000000"/>
          </w:rPr>
          <w:delText>(</w:delText>
        </w:r>
      </w:del>
      <w:del w:id="376" w:author="Albi Celaj" w:date="2018-10-22T12:28:00Z">
        <w:r w:rsidR="007D692E" w:rsidRPr="00D66545" w:rsidDel="00E95ADC">
          <w:rPr>
            <w:color w:val="000000"/>
          </w:rPr>
          <w:delText xml:space="preserve">[compare </w:delText>
        </w:r>
        <w:r w:rsidR="00BC5B1F" w:rsidRPr="00D66545" w:rsidDel="00E95ADC">
          <w:rPr>
            <w:color w:val="000000"/>
          </w:rPr>
          <w:delText xml:space="preserve">pdr5 </w:delText>
        </w:r>
        <w:r w:rsidR="007D692E" w:rsidRPr="00D66545" w:rsidDel="00E95ADC">
          <w:rPr>
            <w:color w:val="000000"/>
          </w:rPr>
          <w:delText>effect in the presence and absence of SNQ2</w:delText>
        </w:r>
        <w:r w:rsidR="00BC5B1F" w:rsidRPr="00D66545" w:rsidDel="00E95ADC">
          <w:rPr>
            <w:color w:val="000000"/>
          </w:rPr>
          <w:delText xml:space="preserve"> AND compare pdr5 yor1 effect in the presence and absence of SNQ2</w:delText>
        </w:r>
        <w:r w:rsidR="007D692E" w:rsidRPr="00D66545" w:rsidDel="00E95ADC">
          <w:rPr>
            <w:color w:val="000000"/>
          </w:rPr>
          <w:delText xml:space="preserve">][effect size]; p &lt; XX; </w:delText>
        </w:r>
      </w:del>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ins w:id="377" w:author="Albi Celaj" w:date="2018-10-22T12:10:00Z">
        <w:r w:rsidR="00B90B74">
          <w:rPr>
            <w:color w:val="000000"/>
          </w:rPr>
          <w:t xml:space="preserve"> 0.09</w:t>
        </w:r>
      </w:ins>
      <w:del w:id="378" w:author="Albi Celaj" w:date="2018-10-22T12:10:00Z">
        <w:r w:rsidR="00BC5B1F" w:rsidRPr="00D66545" w:rsidDel="00B90B74">
          <w:rPr>
            <w:color w:val="000000"/>
          </w:rPr>
          <w:delText xml:space="preserve"> XX</w:delText>
        </w:r>
      </w:del>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including two- and three-gene combinatorial effects</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526D6998"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w:t>
      </w:r>
      <w:r w:rsidR="00772F98" w:rsidRPr="00D66545">
        <w:rPr>
          <w:color w:val="000000"/>
        </w:rPr>
        <w:lastRenderedPageBreak/>
        <w:t xml:space="preserve">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772F98" w:rsidRPr="00D66545">
        <w:rPr>
          <w:i/>
          <w:color w:val="000000"/>
        </w:rPr>
        <w:t>snq2∆</w:t>
      </w:r>
      <w:r w:rsidR="00772F98" w:rsidRPr="00D66545">
        <w:rPr>
          <w:color w:val="000000"/>
        </w:rPr>
        <w:t xml:space="preserve"> and </w:t>
      </w:r>
      <w:r w:rsidR="00772F98" w:rsidRPr="00D66545">
        <w:rPr>
          <w:i/>
          <w:color w:val="000000"/>
        </w:rPr>
        <w:t xml:space="preserve">pdr5∆ </w:t>
      </w:r>
      <w:r w:rsidR="00772F98" w:rsidRPr="00D66545">
        <w:rPr>
          <w:color w:val="000000"/>
        </w:rPr>
        <w:t xml:space="preserve">under </w:t>
      </w:r>
      <w:proofErr w:type="spellStart"/>
      <w:r w:rsidR="00772F98" w:rsidRPr="00D66545">
        <w:rPr>
          <w:color w:val="000000"/>
        </w:rPr>
        <w:t>camptothecin</w:t>
      </w:r>
      <w:proofErr w:type="spellEnd"/>
      <w:r w:rsidR="00772F98" w:rsidRPr="00D66545">
        <w:rPr>
          <w:color w:val="000000"/>
        </w:rPr>
        <w:t xml:space="preserve"> (Fig. S</w:t>
      </w:r>
      <w:ins w:id="379" w:author="Albi Celaj [2]" w:date="2018-10-26T16:18:00Z">
        <w:r w:rsidR="00E04520">
          <w:rPr>
            <w:color w:val="000000"/>
          </w:rPr>
          <w:t>7</w:t>
        </w:r>
      </w:ins>
      <w:del w:id="380" w:author="Albi Celaj [2]" w:date="2018-10-26T16:18:00Z">
        <w:r w:rsidR="00772F98" w:rsidRPr="00D66545" w:rsidDel="00E04520">
          <w:rPr>
            <w:color w:val="000000"/>
          </w:rPr>
          <w:delText>8</w:delText>
        </w:r>
      </w:del>
      <w:r w:rsidR="00772F98" w:rsidRPr="00D66545">
        <w:rPr>
          <w:color w:val="000000"/>
        </w:rPr>
        <w:t xml:space="preserve">), and the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772F98" w:rsidRPr="00D66545">
        <w:rPr>
          <w:color w:val="000000"/>
        </w:rPr>
        <w:t xml:space="preserve"> and </w:t>
      </w:r>
      <w:r w:rsidR="00772F98" w:rsidRPr="00D66545">
        <w:rPr>
          <w:i/>
          <w:color w:val="000000"/>
        </w:rPr>
        <w:t>yor1∆</w:t>
      </w:r>
      <w:r w:rsidR="00772F98" w:rsidRPr="00D66545">
        <w:rPr>
          <w:color w:val="000000"/>
        </w:rPr>
        <w:t xml:space="preserve"> set under mitoxantrone (Fig. 3A middle</w:t>
      </w:r>
      <w:ins w:id="381" w:author="Albi Celaj [2]" w:date="2018-10-26T16:22:00Z">
        <w:r w:rsidR="00E04520">
          <w:rPr>
            <w:color w:val="000000"/>
          </w:rPr>
          <w:t xml:space="preserve"> panel</w:t>
        </w:r>
      </w:ins>
      <w:r w:rsidR="00772F98" w:rsidRPr="00D66545">
        <w:rPr>
          <w:color w:val="000000"/>
        </w:rPr>
        <w:t>, S</w:t>
      </w:r>
      <w:ins w:id="382" w:author="Albi Celaj [2]" w:date="2018-10-26T16:20:00Z">
        <w:r w:rsidR="00E04520">
          <w:rPr>
            <w:color w:val="000000"/>
          </w:rPr>
          <w:t>7</w:t>
        </w:r>
      </w:ins>
      <w:del w:id="383" w:author="Albi Celaj [2]" w:date="2018-10-26T16:20:00Z">
        <w:r w:rsidR="00772F98" w:rsidRPr="00D66545" w:rsidDel="00E04520">
          <w:rPr>
            <w:color w:val="000000"/>
          </w:rPr>
          <w:delText>8</w:delText>
        </w:r>
      </w:del>
      <w:r w:rsidR="00772F98" w:rsidRPr="00D66545">
        <w:rPr>
          <w:color w:val="000000"/>
        </w:rPr>
        <w:t xml:space="preserve">).  These sensitivity patterns are consistent with a simple scenario in which each transporter in the set is able </w:t>
      </w:r>
      <w:r w:rsidR="002C6BB4" w:rsidRPr="002C6BB4">
        <w:rPr>
          <w:color w:val="000000"/>
        </w:rPr>
        <w:t xml:space="preserve">association </w:t>
      </w:r>
      <w:r w:rsidR="002C6BB4">
        <w:rPr>
          <w:color w:val="000000"/>
        </w:rPr>
        <w:t xml:space="preserve">to </w:t>
      </w:r>
      <w:r w:rsidR="00772F98" w:rsidRPr="00D66545">
        <w:rPr>
          <w:color w:val="000000"/>
        </w:rPr>
        <w:t>efflux a given drug.</w:t>
      </w:r>
    </w:p>
    <w:p w14:paraId="72798A90" w14:textId="77777777" w:rsidR="00772F98" w:rsidRDefault="00772F98" w:rsidP="00772F98">
      <w:pPr>
        <w:widowControl w:val="0"/>
        <w:autoSpaceDE w:val="0"/>
        <w:autoSpaceDN w:val="0"/>
        <w:adjustRightInd w:val="0"/>
        <w:jc w:val="both"/>
        <w:rPr>
          <w:color w:val="000000"/>
        </w:rPr>
      </w:pPr>
    </w:p>
    <w:p w14:paraId="3DB43E5C" w14:textId="3B03E333"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involved </w:t>
      </w:r>
      <w:r w:rsidR="002C6BB4">
        <w:rPr>
          <w:color w:val="000000"/>
        </w:rPr>
        <w:t xml:space="preserve">more surprising </w:t>
      </w:r>
      <w:r>
        <w:rPr>
          <w:color w:val="000000"/>
        </w:rPr>
        <w:t xml:space="preserve">complex 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yielding ‘peak’ strains that were considerably more resistant than a wild-type cell</w:t>
      </w:r>
      <w:r>
        <w:rPr>
          <w:color w:val="000000"/>
          <w:lang w:val="en-CA"/>
        </w:rPr>
        <w:t xml:space="preserve"> (Fig. S</w:t>
      </w:r>
      <w:ins w:id="384" w:author="Albi Celaj [2]" w:date="2018-10-26T16:34:00Z">
        <w:r w:rsidR="00A87D6B">
          <w:rPr>
            <w:color w:val="000000"/>
            <w:lang w:val="en-CA"/>
          </w:rPr>
          <w:t>7</w:t>
        </w:r>
      </w:ins>
      <w:del w:id="385" w:author="Albi Celaj [2]" w:date="2018-10-26T16:34:00Z">
        <w:r w:rsidDel="00A87D6B">
          <w:rPr>
            <w:color w:val="000000"/>
            <w:lang w:val="en-CA"/>
          </w:rPr>
          <w:delText>8</w:delText>
        </w:r>
      </w:del>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5801FC63" w14:textId="6AE89480" w:rsidR="000570E2"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snq2∆ybt1∆ycf1∆yor1∆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pdr5∆snq2∆ybt1∆ycf1∆yor1∆</w:t>
      </w:r>
      <w:r w:rsidR="00772F98" w:rsidRPr="00233F15">
        <w:rPr>
          <w:color w:val="000000"/>
        </w:rPr>
        <w:t xml:space="preserve"> </w:t>
      </w:r>
      <w:r w:rsidR="00087998">
        <w:rPr>
          <w:color w:val="000000"/>
        </w:rPr>
        <w:t xml:space="preserve">(differing from the resistant quadruple mutant in that it bears 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087998" w:rsidRPr="00233F15">
        <w:rPr>
          <w:i/>
          <w:color w:val="000000"/>
        </w:rPr>
        <w:t>yor1∆</w:t>
      </w:r>
      <w:r w:rsidR="00087998">
        <w:rPr>
          <w:i/>
          <w:color w:val="000000"/>
        </w:rPr>
        <w:t xml:space="preserve"> </w:t>
      </w:r>
      <w:r w:rsidR="00087998">
        <w:rPr>
          <w:color w:val="000000"/>
        </w:rPr>
        <w:t xml:space="preserve">showed synergistic resistance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subtle or absent</w:t>
      </w:r>
      <w:r w:rsidR="00772F98" w:rsidRPr="00233F15">
        <w:rPr>
          <w:color w:val="000000"/>
          <w:lang w:val="en-CA"/>
        </w:rPr>
        <w:t xml:space="preserve"> effects.</w:t>
      </w:r>
      <w:r w:rsidR="00772F98">
        <w:rPr>
          <w:color w:val="000000"/>
          <w:lang w:val="en-CA"/>
        </w:rPr>
        <w:t xml:space="preserve">  These findings</w:t>
      </w:r>
      <w:r w:rsidR="00772F98" w:rsidRPr="00233F15">
        <w:rPr>
          <w:color w:val="000000"/>
          <w:lang w:val="en-CA"/>
        </w:rPr>
        <w:t xml:space="preserve"> extend previous</w:t>
      </w:r>
      <w:r w:rsidR="00143588">
        <w:rPr>
          <w:color w:val="000000"/>
          <w:lang w:val="en-CA"/>
        </w:rPr>
        <w:t xml:space="preserve"> findings that deletions of </w:t>
      </w:r>
      <w:bookmarkStart w:id="386"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386"/>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Specifically, our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effects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are synergistic with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snq2∆ybt1∆ycf1∆yor1∆</w:t>
      </w:r>
      <w:r w:rsidR="00143588">
        <w:rPr>
          <w:color w:val="000000"/>
        </w:rPr>
        <w:t xml:space="preserve"> knockout depends on </w:t>
      </w:r>
      <w:r w:rsidR="00143588" w:rsidRPr="00F67D9D">
        <w:rPr>
          <w:i/>
          <w:color w:val="000000"/>
        </w:rPr>
        <w:t>PDR5</w:t>
      </w:r>
      <w:r w:rsidR="00772F98">
        <w:rPr>
          <w:color w:val="000000"/>
          <w:lang w:val="en-CA"/>
        </w:rPr>
        <w:t xml:space="preserve">.  </w:t>
      </w:r>
      <w:r w:rsidR="00C313F6">
        <w:rPr>
          <w:color w:val="000000"/>
          <w:lang w:val="en-CA"/>
        </w:rPr>
        <w:t>Because each genotype group contains a</w:t>
      </w:r>
      <w:r w:rsidR="00C313F6" w:rsidRPr="00233F15">
        <w:rPr>
          <w:color w:val="000000"/>
          <w:lang w:val="en-CA"/>
        </w:rPr>
        <w:t xml:space="preserve"> </w:t>
      </w:r>
      <w:r w:rsidR="00C313F6">
        <w:rPr>
          <w:color w:val="000000"/>
          <w:lang w:val="en-CA"/>
        </w:rPr>
        <w:t xml:space="preserve">heterogeneous </w:t>
      </w:r>
      <w:r w:rsidR="00C313F6" w:rsidRPr="00233F15">
        <w:rPr>
          <w:color w:val="000000"/>
          <w:lang w:val="en-CA"/>
        </w:rPr>
        <w:t>pop</w:t>
      </w:r>
      <w:r w:rsidR="00C313F6">
        <w:rPr>
          <w:color w:val="000000"/>
          <w:lang w:val="en-CA"/>
        </w:rPr>
        <w:t xml:space="preserve">ulation of individuals with additional background knockouts, we visualized the distribution in fluconazole resistance in each group (Fig. 3B).  </w:t>
      </w:r>
      <w:r w:rsidR="000570E2">
        <w:rPr>
          <w:color w:val="000000"/>
          <w:lang w:val="en-CA"/>
        </w:rPr>
        <w:t xml:space="preserve">Each of the phenomena noted in this fluconazole example were also observed for </w:t>
      </w:r>
      <w:r w:rsidR="000570E2" w:rsidRPr="00233F15">
        <w:rPr>
          <w:color w:val="000000"/>
        </w:rPr>
        <w:t>ketoc</w:t>
      </w:r>
      <w:r w:rsidR="000570E2">
        <w:rPr>
          <w:color w:val="000000"/>
        </w:rPr>
        <w:t>onazole (</w:t>
      </w:r>
      <w:r w:rsidR="000570E2">
        <w:rPr>
          <w:color w:val="000000"/>
          <w:lang w:val="en-CA"/>
        </w:rPr>
        <w:t>Fig. S</w:t>
      </w:r>
      <w:ins w:id="387" w:author="Albi Celaj [2]" w:date="2018-10-26T16:34:00Z">
        <w:r w:rsidR="00292B12">
          <w:rPr>
            <w:color w:val="000000"/>
            <w:lang w:val="en-CA"/>
          </w:rPr>
          <w:t>7</w:t>
        </w:r>
      </w:ins>
      <w:del w:id="388" w:author="Albi Celaj [2]" w:date="2018-10-26T16:34:00Z">
        <w:r w:rsidR="000570E2" w:rsidDel="00292B12">
          <w:rPr>
            <w:color w:val="000000"/>
            <w:lang w:val="en-CA"/>
          </w:rPr>
          <w:delText>8</w:delText>
        </w:r>
      </w:del>
      <w:r w:rsidR="000570E2">
        <w:rPr>
          <w:color w:val="000000"/>
          <w:lang w:val="en-CA"/>
        </w:rPr>
        <w:t xml:space="preserve">).  For itraconazole, the same quadruple and quintuple mutant effects were observed, but lower-order combinations of knockouts in the quadruple mutant appeared to be more additive </w:t>
      </w:r>
      <w:r w:rsidR="000570E2">
        <w:rPr>
          <w:color w:val="000000"/>
        </w:rPr>
        <w:t>(</w:t>
      </w:r>
      <w:r w:rsidR="000570E2">
        <w:rPr>
          <w:color w:val="000000"/>
          <w:lang w:val="en-CA"/>
        </w:rPr>
        <w:t>Fig. S</w:t>
      </w:r>
      <w:ins w:id="389" w:author="Albi Celaj [2]" w:date="2018-10-26T16:35:00Z">
        <w:r w:rsidR="00586F45">
          <w:rPr>
            <w:color w:val="000000"/>
            <w:lang w:val="en-CA"/>
          </w:rPr>
          <w:t>7</w:t>
        </w:r>
      </w:ins>
      <w:del w:id="390" w:author="Albi Celaj [2]" w:date="2018-10-26T16:35:00Z">
        <w:r w:rsidR="000570E2" w:rsidDel="00586F45">
          <w:rPr>
            <w:color w:val="000000"/>
            <w:lang w:val="en-CA"/>
          </w:rPr>
          <w:delText>8</w:delText>
        </w:r>
      </w:del>
      <w:r w:rsidR="000570E2">
        <w:rPr>
          <w:color w:val="000000"/>
          <w:lang w:val="en-CA"/>
        </w:rPr>
        <w:t>).  Thus, engineered population profiling could reveal 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6BD8DAD8" w:rsidR="009C2A0C" w:rsidRDefault="009C2A0C" w:rsidP="00FF3025">
      <w:pPr>
        <w:widowControl w:val="0"/>
        <w:autoSpaceDE w:val="0"/>
        <w:autoSpaceDN w:val="0"/>
        <w:adjustRightInd w:val="0"/>
        <w:jc w:val="both"/>
        <w:rPr>
          <w:color w:val="000000"/>
        </w:rPr>
      </w:pPr>
      <w:r>
        <w:rPr>
          <w:color w:val="000000"/>
          <w:lang w:val="en-CA"/>
        </w:rPr>
        <w:t xml:space="preserve">Although grouping </w:t>
      </w:r>
      <w:proofErr w:type="spellStart"/>
      <w:r>
        <w:rPr>
          <w:color w:val="000000"/>
          <w:lang w:val="en-CA"/>
        </w:rPr>
        <w:t>segregants</w:t>
      </w:r>
      <w:proofErr w:type="spellEnd"/>
      <w:r>
        <w:rPr>
          <w:color w:val="000000"/>
          <w:lang w:val="en-CA"/>
        </w:rPr>
        <w:t xml:space="preserve"> according to their genotypes at only five of the sixteen gene loci was initially useful, we observed high phenotypic variability within some of these </w:t>
      </w:r>
      <w:proofErr w:type="spellStart"/>
      <w:r>
        <w:rPr>
          <w:color w:val="000000"/>
          <w:lang w:val="en-CA"/>
        </w:rPr>
        <w:t>segregant</w:t>
      </w:r>
      <w:proofErr w:type="spellEnd"/>
      <w:r>
        <w:rPr>
          <w:color w:val="000000"/>
          <w:lang w:val="en-CA"/>
        </w:rPr>
        <w:t xml:space="preserve"> sets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570E2">
        <w:rPr>
          <w:color w:val="000000"/>
        </w:rPr>
        <w:t>amongst all 16 genes</w:t>
      </w:r>
      <w:r>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4DF1F853" w14:textId="75529173" w:rsidR="009C2A0C" w:rsidDel="00594616" w:rsidRDefault="009C2A0C" w:rsidP="00FF3025">
      <w:pPr>
        <w:widowControl w:val="0"/>
        <w:autoSpaceDE w:val="0"/>
        <w:autoSpaceDN w:val="0"/>
        <w:adjustRightInd w:val="0"/>
        <w:jc w:val="both"/>
        <w:rPr>
          <w:del w:id="391" w:author="Albi Celaj" w:date="2018-10-23T16:37:00Z"/>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ins w:id="392" w:author="Albi Celaj" w:date="2018-10-23T16:36:00Z">
        <w:r w:rsidR="00594616">
          <w:rPr>
            <w:color w:val="000000"/>
          </w:rPr>
          <w:t xml:space="preserve">, </w:t>
        </w:r>
        <w:commentRangeStart w:id="393"/>
        <w:r w:rsidR="00594616">
          <w:rPr>
            <w:color w:val="000000"/>
          </w:rPr>
          <w:t>with the exception of beauvericin</w:t>
        </w:r>
        <w:commentRangeEnd w:id="393"/>
        <w:r w:rsidR="00594616">
          <w:rPr>
            <w:rStyle w:val="CommentReference"/>
            <w:rFonts w:asciiTheme="minorHAnsi" w:hAnsiTheme="minorHAnsi" w:cstheme="minorBidi"/>
          </w:rPr>
          <w:commentReference w:id="393"/>
        </w:r>
      </w:ins>
      <w:r w:rsidR="00C20754">
        <w:rPr>
          <w:color w:val="000000"/>
        </w:rPr>
        <w:t xml:space="preserve">.  </w:t>
      </w:r>
      <w:del w:id="394" w:author="Albi Celaj" w:date="2018-10-23T16:36:00Z">
        <w:r w:rsidR="00C20754" w:rsidDel="00594616">
          <w:rPr>
            <w:color w:val="000000"/>
          </w:rPr>
          <w:delText xml:space="preserve">For beauvericin, the only </w:delText>
        </w:r>
        <w:r w:rsidDel="00594616">
          <w:rPr>
            <w:color w:val="000000"/>
          </w:rPr>
          <w:delText>drug for which no genetic interactions were found</w:delText>
        </w:r>
        <w:r w:rsidR="00C20754" w:rsidDel="00594616">
          <w:rPr>
            <w:color w:val="000000"/>
          </w:rPr>
          <w:delText xml:space="preserve">, all strains with </w:delText>
        </w:r>
        <w:r w:rsidR="00C20754" w:rsidRPr="00795AAD" w:rsidDel="00594616">
          <w:rPr>
            <w:i/>
            <w:color w:val="000000"/>
          </w:rPr>
          <w:delText>YOR1</w:delText>
        </w:r>
        <w:r w:rsidR="00C20754" w:rsidRPr="00795AAD" w:rsidDel="00594616">
          <w:rPr>
            <w:i/>
            <w:color w:val="000000"/>
            <w:vertAlign w:val="superscript"/>
          </w:rPr>
          <w:delText>+</w:delText>
        </w:r>
        <w:r w:rsidR="00C20754" w:rsidDel="00594616">
          <w:rPr>
            <w:color w:val="000000"/>
          </w:rPr>
          <w:delText xml:space="preserve"> genotypes were completely insensitive as previously described</w:delText>
        </w:r>
        <w:r w:rsidR="00450E99" w:rsidDel="00594616">
          <w:rPr>
            <w:color w:val="000000"/>
          </w:rPr>
          <w:fldChar w:fldCharType="begin" w:fldLock="1"/>
        </w:r>
        <w:r w:rsidR="007D4A1E" w:rsidRPr="00EE2B48" w:rsidDel="00594616">
          <w:rPr>
            <w:color w:val="000000"/>
          </w:rPr>
          <w:del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delInstrText>
        </w:r>
        <w:r w:rsidR="00450E99" w:rsidDel="00594616">
          <w:rPr>
            <w:color w:val="000000"/>
          </w:rPr>
          <w:fldChar w:fldCharType="separate"/>
        </w:r>
        <w:r w:rsidR="007D4A1E" w:rsidRPr="00594616" w:rsidDel="00594616">
          <w:rPr>
            <w:noProof/>
            <w:color w:val="000000"/>
            <w:vertAlign w:val="superscript"/>
          </w:rPr>
          <w:delText>44</w:delText>
        </w:r>
        <w:r w:rsidR="00450E99" w:rsidDel="00594616">
          <w:rPr>
            <w:color w:val="000000"/>
          </w:rPr>
          <w:fldChar w:fldCharType="end"/>
        </w:r>
        <w:r w:rsidR="00C20754" w:rsidDel="00594616">
          <w:rPr>
            <w:color w:val="000000"/>
          </w:rPr>
          <w:delText xml:space="preserve">, while all </w:delText>
        </w:r>
        <w:r w:rsidR="00C20754" w:rsidRPr="00795AAD" w:rsidDel="00594616">
          <w:rPr>
            <w:i/>
            <w:color w:val="000000"/>
          </w:rPr>
          <w:delText>yor1</w:delText>
        </w:r>
        <w:r w:rsidR="00C20754" w:rsidDel="00594616">
          <w:rPr>
            <w:i/>
            <w:color w:val="000000"/>
          </w:rPr>
          <w:delText>∆</w:delText>
        </w:r>
        <w:r w:rsidR="00C20754" w:rsidDel="00594616">
          <w:rPr>
            <w:color w:val="000000"/>
          </w:rPr>
          <w:delText xml:space="preserve"> genotypes lacked any detectable growth.  We have not explored lower concentrations for beauvericin at which higher-order genetic interactions might yet be found.  </w:delText>
        </w:r>
      </w:del>
    </w:p>
    <w:p w14:paraId="78CB581F" w14:textId="77777777" w:rsidR="009C2A0C" w:rsidDel="00594616" w:rsidRDefault="009C2A0C" w:rsidP="00FF3025">
      <w:pPr>
        <w:widowControl w:val="0"/>
        <w:autoSpaceDE w:val="0"/>
        <w:autoSpaceDN w:val="0"/>
        <w:adjustRightInd w:val="0"/>
        <w:jc w:val="both"/>
        <w:rPr>
          <w:del w:id="395" w:author="Albi Celaj" w:date="2018-10-23T16:37:00Z"/>
          <w:color w:val="000000"/>
        </w:rPr>
      </w:pPr>
    </w:p>
    <w:p w14:paraId="79176548" w14:textId="6E965B30" w:rsidR="004305E3" w:rsidRDefault="00C20754" w:rsidP="00FF3025">
      <w:pPr>
        <w:widowControl w:val="0"/>
        <w:autoSpaceDE w:val="0"/>
        <w:autoSpaceDN w:val="0"/>
        <w:adjustRightInd w:val="0"/>
        <w:jc w:val="both"/>
        <w:rPr>
          <w:color w:val="000000"/>
        </w:rPr>
      </w:pPr>
      <w:r>
        <w:rPr>
          <w:color w:val="000000"/>
        </w:rPr>
        <w:t xml:space="preserve">Higher-order genetic interactions </w:t>
      </w:r>
      <w:r w:rsidR="000D06E5">
        <w:rPr>
          <w:color w:val="000000"/>
        </w:rPr>
        <w:t xml:space="preserve">(involving three or more genes) </w:t>
      </w:r>
      <w:r>
        <w:rPr>
          <w:color w:val="000000"/>
        </w:rPr>
        <w:t>were observed for fourteen of sixteen (88%) of drugs tested</w:t>
      </w:r>
      <w:r w:rsidR="00450E99">
        <w:rPr>
          <w:color w:val="000000"/>
        </w:rPr>
        <w:t xml:space="preserve"> (Fig. 3C</w:t>
      </w:r>
      <w:r w:rsidR="000D06E5">
        <w:rPr>
          <w:color w:val="000000"/>
        </w:rPr>
        <w:t>)</w:t>
      </w:r>
      <w:r>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D660A4">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lt;/sup&gt;","plainTextFormattedCitation":"34,45–47","previouslyFormattedCitation":"&lt;sup&gt;34,45–47&lt;/sup&gt;"},"properties":{"noteIndex":0},"schema":"https://github.com/citation-style-language/schema/raw/master/csl-citation.json"}</w:instrText>
      </w:r>
      <w:r w:rsidR="00506324">
        <w:rPr>
          <w:color w:val="000000"/>
        </w:rPr>
        <w:fldChar w:fldCharType="separate"/>
      </w:r>
      <w:r w:rsidR="000C5C2F" w:rsidRPr="000C5C2F">
        <w:rPr>
          <w:noProof/>
          <w:color w:val="000000"/>
          <w:vertAlign w:val="superscript"/>
        </w:rPr>
        <w:t>34,45–47</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w:t>
      </w:r>
      <w:r w:rsidR="00A11C11">
        <w:rPr>
          <w:color w:val="000000"/>
        </w:rPr>
        <w:lastRenderedPageBreak/>
        <w:t>more genes for nearly all drug resistance phenotypes studied.</w:t>
      </w:r>
    </w:p>
    <w:p w14:paraId="48994BA1" w14:textId="7EA84366" w:rsidR="00001421" w:rsidDel="006D4822" w:rsidRDefault="00001421" w:rsidP="00FF3025">
      <w:pPr>
        <w:widowControl w:val="0"/>
        <w:autoSpaceDE w:val="0"/>
        <w:autoSpaceDN w:val="0"/>
        <w:adjustRightInd w:val="0"/>
        <w:jc w:val="both"/>
        <w:rPr>
          <w:del w:id="396" w:author="Albi Celaj" w:date="2018-10-23T16:39:00Z"/>
          <w:color w:val="000000"/>
        </w:rPr>
      </w:pP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4A8FE769" w:rsidR="00BC34CF" w:rsidRDefault="00C313F6" w:rsidP="00BC34CF">
      <w:pPr>
        <w:pStyle w:val="NormalWeb"/>
        <w:jc w:val="both"/>
        <w:rPr>
          <w:bCs/>
          <w:iCs/>
          <w:color w:val="000000" w:themeColor="text1"/>
        </w:rPr>
      </w:pPr>
      <w:r>
        <w:rPr>
          <w:color w:val="000000"/>
        </w:rPr>
        <w:t xml:space="preserve">Formalizing the fitness landscapes as a set 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009C2A0C" w:rsidRPr="00233F15">
        <w:rPr>
          <w:bCs/>
          <w:i/>
          <w:iCs/>
          <w:color w:val="000000" w:themeColor="text1"/>
        </w:rPr>
        <w:t>∆</w:t>
      </w:r>
      <w:r w:rsidR="009C2A0C">
        <w:rPr>
          <w:bCs/>
          <w:iCs/>
          <w:color w:val="000000" w:themeColor="text1"/>
        </w:rPr>
        <w:t xml:space="preserve"> </w:t>
      </w:r>
      <w:r w:rsidRPr="00233F15">
        <w:rPr>
          <w:bCs/>
          <w:iCs/>
          <w:color w:val="000000" w:themeColor="text1"/>
        </w:rPr>
        <w:t>and</w:t>
      </w:r>
      <w:r w:rsidR="009C2A0C">
        <w:rPr>
          <w:bCs/>
          <w:iCs/>
          <w:color w:val="000000" w:themeColor="text1"/>
        </w:rPr>
        <w:t>,</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F018BB">
        <w:rPr>
          <w:bCs/>
          <w:iCs/>
          <w:color w:val="000000" w:themeColor="text1"/>
          <w:highlight w:val="yellow"/>
          <w:rPrChange w:id="397" w:author="Albi Celaj [2]" w:date="2018-10-26T16:35:00Z">
            <w:rPr>
              <w:bCs/>
              <w:iCs/>
              <w:color w:val="000000" w:themeColor="text1"/>
            </w:rPr>
          </w:rPrChange>
        </w:rPr>
        <w:t>S6</w:t>
      </w:r>
      <w:r w:rsidRPr="00233F15">
        <w:rPr>
          <w:bCs/>
          <w:iCs/>
          <w:color w:val="000000" w:themeColor="text1"/>
        </w:rPr>
        <w:t xml:space="preserve">).  In </w:t>
      </w:r>
      <w:proofErr w:type="spellStart"/>
      <w:r w:rsidRPr="00233F15">
        <w:rPr>
          <w:bCs/>
          <w:iCs/>
          <w:color w:val="000000" w:themeColor="text1"/>
        </w:rPr>
        <w:t>camptothecin</w:t>
      </w:r>
      <w:proofErr w:type="spellEnd"/>
      <w:r w:rsidRPr="00233F15">
        <w:rPr>
          <w:bCs/>
          <w:iCs/>
          <w:color w:val="000000" w:themeColor="text1"/>
        </w:rPr>
        <w:t xml:space="preserve">,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C2A0C">
        <w:rPr>
          <w:bCs/>
          <w:iCs/>
          <w:color w:val="000000" w:themeColor="text1"/>
        </w:rPr>
        <w:t xml:space="preserve">individual </w:t>
      </w:r>
      <w:r w:rsidR="0094353B">
        <w:rPr>
          <w:bCs/>
          <w:iCs/>
          <w:color w:val="000000" w:themeColor="text1"/>
        </w:rPr>
        <w:t xml:space="preserve">negative </w:t>
      </w:r>
      <w:r w:rsidRPr="00233F15">
        <w:rPr>
          <w:bCs/>
          <w:iCs/>
          <w:color w:val="000000" w:themeColor="text1"/>
        </w:rPr>
        <w:t>effect</w:t>
      </w:r>
      <w:r w:rsidR="009C2A0C">
        <w:rPr>
          <w:bCs/>
          <w:iCs/>
          <w:color w:val="000000" w:themeColor="text1"/>
        </w:rPr>
        <w:t xml:space="preserve"> on resistance</w:t>
      </w:r>
      <w:r w:rsidRPr="00233F15">
        <w:rPr>
          <w:bCs/>
          <w:iCs/>
          <w:color w:val="000000" w:themeColor="text1"/>
        </w:rPr>
        <w:t xml:space="preserve">, </w:t>
      </w:r>
      <w:r w:rsidR="009C2A0C">
        <w:rPr>
          <w:bCs/>
          <w:iCs/>
          <w:color w:val="000000" w:themeColor="text1"/>
        </w:rPr>
        <w:t xml:space="preserve">and a </w:t>
      </w:r>
      <w:r w:rsidRPr="00233F15">
        <w:rPr>
          <w:bCs/>
          <w:iCs/>
          <w:color w:val="000000" w:themeColor="text1"/>
        </w:rPr>
        <w:t xml:space="preserve">strong negative interaction </w:t>
      </w:r>
      <w:r w:rsidR="009C2A0C">
        <w:rPr>
          <w:bCs/>
          <w:iCs/>
          <w:color w:val="000000" w:themeColor="text1"/>
        </w:rPr>
        <w:t xml:space="preserve">was observed </w:t>
      </w:r>
      <w:r w:rsidRPr="00233F15">
        <w:rPr>
          <w:bCs/>
          <w:iCs/>
          <w:color w:val="000000" w:themeColor="text1"/>
        </w:rPr>
        <w:t>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F018BB">
        <w:rPr>
          <w:bCs/>
          <w:iCs/>
          <w:color w:val="000000" w:themeColor="text1"/>
          <w:highlight w:val="yellow"/>
          <w:rPrChange w:id="398" w:author="Albi Celaj [2]" w:date="2018-10-26T16:35:00Z">
            <w:rPr>
              <w:bCs/>
              <w:iCs/>
              <w:color w:val="000000" w:themeColor="text1"/>
            </w:rPr>
          </w:rPrChange>
        </w:rPr>
        <w:t>S6</w:t>
      </w:r>
      <w:r w:rsidRPr="00233F15">
        <w:rPr>
          <w:bCs/>
          <w:iCs/>
          <w:color w:val="000000" w:themeColor="text1"/>
        </w:rPr>
        <w:t xml:space="preserve">). </w:t>
      </w:r>
    </w:p>
    <w:p w14:paraId="01F85F88" w14:textId="7F5EF2BC" w:rsidR="00BC34CF" w:rsidRDefault="00693951" w:rsidP="004A6EC7">
      <w:pPr>
        <w:pStyle w:val="NormalWeb"/>
        <w:jc w:val="both"/>
        <w:rPr>
          <w:color w:val="000000"/>
        </w:rPr>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snq2∆pdr5∆ybt1∆yor1∆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DC7CDC" w:rsidRPr="00233F15">
        <w:rPr>
          <w:i/>
          <w:color w:val="000000"/>
        </w:rPr>
        <w:t>snq2∆pdr5∆ybt1∆yor1∆</w:t>
      </w:r>
      <w:r w:rsidR="00DC7CDC">
        <w:rPr>
          <w:color w:val="000000"/>
        </w:rPr>
        <w:t xml:space="preserve"> </w:t>
      </w:r>
      <w:r w:rsidR="00DC7CDC">
        <w:rPr>
          <w:rFonts w:eastAsiaTheme="minorEastAsia"/>
          <w:bCs/>
          <w:iCs/>
          <w:color w:val="000000" w:themeColor="text1"/>
        </w:rPr>
        <w:t xml:space="preserve">negative interaction (reflecting the fact that the quadruple mutant is more </w:t>
      </w:r>
      <w:ins w:id="399" w:author="Albi Celaj" w:date="2018-10-05T15:27:00Z">
        <w:r w:rsidR="00F67D9D">
          <w:rPr>
            <w:rFonts w:eastAsiaTheme="minorEastAsia"/>
            <w:bCs/>
            <w:iCs/>
            <w:color w:val="000000" w:themeColor="text1"/>
          </w:rPr>
          <w:t>sensitive</w:t>
        </w:r>
      </w:ins>
      <w:del w:id="400" w:author="Albi Celaj" w:date="2018-10-05T15:27:00Z">
        <w:r w:rsidR="00F67D9D" w:rsidDel="00F67D9D">
          <w:rPr>
            <w:rFonts w:eastAsiaTheme="minorEastAsia"/>
            <w:bCs/>
            <w:iCs/>
            <w:color w:val="000000" w:themeColor="text1"/>
          </w:rPr>
          <w:delText>sensitiv</w:delText>
        </w:r>
      </w:del>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C313F6" w:rsidRPr="00233F15">
        <w:rPr>
          <w:bCs/>
          <w:i/>
          <w:iCs/>
          <w:color w:val="000000" w:themeColor="text1"/>
        </w:rPr>
        <w:t xml:space="preserve">pdr5∆snq2∆yor1∆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5667B7">
        <w:rPr>
          <w:bCs/>
          <w:iCs/>
          <w:color w:val="000000" w:themeColor="text1"/>
          <w:highlight w:val="yellow"/>
          <w:rPrChange w:id="401" w:author="Albi Celaj [2]" w:date="2018-10-26T16:36:00Z">
            <w:rPr>
              <w:bCs/>
              <w:iCs/>
              <w:color w:val="000000" w:themeColor="text1"/>
            </w:rPr>
          </w:rPrChange>
        </w:rPr>
        <w:t>S6</w:t>
      </w:r>
      <w:r w:rsidR="00C313F6" w:rsidRPr="00233F15">
        <w:rPr>
          <w:bCs/>
          <w:iCs/>
          <w:color w:val="000000" w:themeColor="text1"/>
        </w:rPr>
        <w:t xml:space="preserve">).  </w:t>
      </w:r>
      <w:r w:rsidR="00BC34CF">
        <w:rPr>
          <w:bCs/>
          <w:iCs/>
          <w:color w:val="000000" w:themeColor="text1"/>
        </w:rPr>
        <w:t>T</w:t>
      </w:r>
      <w:r w:rsidR="00C313F6">
        <w:rPr>
          <w:bCs/>
          <w:iCs/>
          <w:color w:val="000000" w:themeColor="text1"/>
        </w:rPr>
        <w:t>he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4A6EC7">
        <w:rPr>
          <w:color w:val="000000"/>
        </w:rPr>
        <w:t xml:space="preserve"> and </w:t>
      </w:r>
      <w:r w:rsidR="00271882">
        <w:rPr>
          <w:i/>
          <w:color w:val="000000"/>
        </w:rPr>
        <w:t>ycf</w:t>
      </w:r>
      <w:r w:rsidR="004A6EC7" w:rsidRPr="00233F15">
        <w:rPr>
          <w:i/>
          <w:color w:val="000000"/>
        </w:rPr>
        <w:t>1∆</w:t>
      </w:r>
      <w:r w:rsidR="004A6EC7">
        <w:rPr>
          <w:i/>
          <w:color w:val="000000"/>
        </w:rPr>
        <w:t xml:space="preserve"> </w:t>
      </w:r>
      <w:r w:rsidR="009B31D3">
        <w:rPr>
          <w:color w:val="000000"/>
        </w:rPr>
        <w:t xml:space="preserve">except </w:t>
      </w:r>
      <w:r w:rsidR="009B31D3" w:rsidRPr="001C4571">
        <w:rPr>
          <w:i/>
          <w:color w:val="000000"/>
        </w:rPr>
        <w:t>snq2∆</w:t>
      </w:r>
      <w:r w:rsidR="009B31D3">
        <w:rPr>
          <w:i/>
          <w:color w:val="000000"/>
        </w:rPr>
        <w:t>ybt1∆ycf</w:t>
      </w:r>
      <w:r w:rsidR="009B31D3" w:rsidRPr="00233F15">
        <w:rPr>
          <w:i/>
          <w:color w:val="000000"/>
        </w:rPr>
        <w:t>1∆</w:t>
      </w:r>
      <w:r w:rsidR="009B31D3">
        <w:rPr>
          <w:color w:val="000000"/>
        </w:rPr>
        <w:t xml:space="preserve"> </w:t>
      </w:r>
      <w:r w:rsidR="004A6EC7">
        <w:rPr>
          <w:color w:val="000000"/>
        </w:rPr>
        <w:t xml:space="preserve">(Fig. 3C).  </w:t>
      </w:r>
      <w:r w:rsidR="009B31D3">
        <w:rPr>
          <w:color w:val="000000"/>
        </w:rPr>
        <w:t xml:space="preserve">The phenomenon that the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5A31E9">
        <w:rPr>
          <w:color w:val="000000"/>
        </w:rPr>
        <w:t xml:space="preserve"> </w:t>
      </w:r>
      <w:r w:rsidR="004A6EC7">
        <w:rPr>
          <w:color w:val="000000"/>
        </w:rPr>
        <w:t>was modelled as three two-way negative interactions</w:t>
      </w:r>
      <w:r w:rsidR="009B31D3">
        <w:rPr>
          <w:color w:val="000000"/>
        </w:rPr>
        <w:t>:</w:t>
      </w:r>
      <w:r w:rsidR="004A6EC7">
        <w:rPr>
          <w:color w:val="000000"/>
        </w:rPr>
        <w:t xml:space="preserve"> </w:t>
      </w:r>
      <w:r w:rsidR="009B31D3">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9B31D3">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9B31D3">
        <w:rPr>
          <w:color w:val="000000"/>
        </w:rPr>
        <w:t>)</w:t>
      </w:r>
      <w:r w:rsidR="004A6EC7">
        <w:rPr>
          <w:color w:val="000000"/>
        </w:rPr>
        <w:t xml:space="preserve">, </w:t>
      </w:r>
      <w:r w:rsidR="009B31D3">
        <w:rPr>
          <w:color w:val="000000"/>
        </w:rPr>
        <w:t>and (</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9B31D3">
        <w:rPr>
          <w:color w:val="000000"/>
        </w:rPr>
        <w:t>)</w:t>
      </w:r>
      <w:r w:rsidR="004A6EC7">
        <w:rPr>
          <w:color w:val="000000"/>
        </w:rPr>
        <w:t>.</w:t>
      </w:r>
    </w:p>
    <w:p w14:paraId="289356CC" w14:textId="77777777" w:rsidR="00003637" w:rsidRDefault="00001421" w:rsidP="0057641F">
      <w:pPr>
        <w:jc w:val="both"/>
        <w:rPr>
          <w:rFonts w:eastAsiaTheme="minorEastAsia"/>
          <w:bCs/>
          <w:iCs/>
          <w:color w:val="000000" w:themeColor="text1"/>
        </w:rPr>
      </w:pPr>
      <w:r>
        <w:rPr>
          <w:rFonts w:eastAsiaTheme="minorEastAsia"/>
          <w:bCs/>
          <w:iCs/>
          <w:color w:val="000000" w:themeColor="text1"/>
        </w:rPr>
        <w:t>[</w:t>
      </w:r>
      <w:r w:rsidRPr="00001421">
        <w:rPr>
          <w:rFonts w:eastAsiaTheme="minorEastAsia"/>
          <w:bCs/>
          <w:iCs/>
          <w:color w:val="000000" w:themeColor="text1"/>
          <w:highlight w:val="yellow"/>
          <w:rPrChange w:id="402" w:author="Frederick Roth" w:date="2018-10-18T15:20:00Z">
            <w:rPr>
              <w:rFonts w:eastAsiaTheme="minorEastAsia"/>
              <w:bCs/>
              <w:iCs/>
              <w:color w:val="000000" w:themeColor="text1"/>
            </w:rPr>
          </w:rPrChange>
        </w:rPr>
        <w:t>Fritz stopped here</w:t>
      </w:r>
      <w:r>
        <w:rPr>
          <w:rFonts w:eastAsiaTheme="minorEastAsia"/>
          <w:bCs/>
          <w:iCs/>
          <w:color w:val="000000" w:themeColor="text1"/>
        </w:rPr>
        <w:t>]</w:t>
      </w:r>
    </w:p>
    <w:p w14:paraId="7D0D117E" w14:textId="77777777" w:rsidR="00003637" w:rsidRDefault="00003637" w:rsidP="0057641F">
      <w:pPr>
        <w:jc w:val="both"/>
        <w:rPr>
          <w:b/>
          <w:bCs/>
          <w:iCs/>
          <w:color w:val="000000" w:themeColor="text1"/>
        </w:rPr>
      </w:pPr>
    </w:p>
    <w:p w14:paraId="6F0E2CCA" w14:textId="4B746450"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w:t>
      </w:r>
      <w:r w:rsidR="00001421">
        <w:rPr>
          <w:b/>
          <w:bCs/>
          <w:iCs/>
          <w:color w:val="000000" w:themeColor="text1"/>
        </w:rPr>
        <w:t>transporter system model</w:t>
      </w:r>
    </w:p>
    <w:p w14:paraId="7DD8889F" w14:textId="3246516B" w:rsidR="00085B19" w:rsidRDefault="00D22B0C" w:rsidP="00255189">
      <w:pPr>
        <w:jc w:val="both"/>
        <w:rPr>
          <w:bCs/>
          <w:iCs/>
          <w:color w:val="000000" w:themeColor="text1"/>
        </w:rPr>
      </w:pPr>
      <w:r>
        <w:rPr>
          <w:bCs/>
          <w:iCs/>
          <w:color w:val="000000" w:themeColor="text1"/>
        </w:rPr>
        <w:t>While m</w:t>
      </w:r>
      <w:r w:rsidR="00285C66">
        <w:rPr>
          <w:bCs/>
          <w:iCs/>
          <w:color w:val="000000" w:themeColor="text1"/>
        </w:rPr>
        <w:t xml:space="preserve">any </w:t>
      </w:r>
      <w:r w:rsidR="007A551B">
        <w:rPr>
          <w:bCs/>
          <w:iCs/>
          <w:color w:val="000000" w:themeColor="text1"/>
        </w:rPr>
        <w:t>complex genetic interactions mediated the relationship between ABC transporter knockout combinations and drug resistance</w:t>
      </w:r>
      <w:r w:rsidR="006261CE">
        <w:rPr>
          <w:bCs/>
          <w:iCs/>
          <w:color w:val="000000" w:themeColor="text1"/>
        </w:rPr>
        <w:t>,</w:t>
      </w:r>
      <w:r w:rsidR="009278D6">
        <w:rPr>
          <w:bCs/>
          <w:iCs/>
          <w:color w:val="000000" w:themeColor="text1"/>
        </w:rPr>
        <w:t xml:space="preserve"> </w:t>
      </w:r>
      <w:r w:rsidR="007A551B">
        <w:rPr>
          <w:bCs/>
          <w:iCs/>
          <w:color w:val="000000" w:themeColor="text1"/>
        </w:rPr>
        <w:t>their analysis often suggested a relatively straightforward schematic of ABC transporter function.</w:t>
      </w:r>
      <w:r w:rsidR="00352F5E">
        <w:rPr>
          <w:bCs/>
          <w:iCs/>
          <w:color w:val="000000" w:themeColor="text1"/>
        </w:rPr>
        <w:t xml:space="preserve"> </w:t>
      </w:r>
      <w:r w:rsidR="007A551B">
        <w:rPr>
          <w:bCs/>
          <w:iCs/>
          <w:color w:val="000000" w:themeColor="text1"/>
        </w:rPr>
        <w:t xml:space="preserve"> </w:t>
      </w:r>
      <w:r w:rsidR="00292E15">
        <w:rPr>
          <w:bCs/>
          <w:iCs/>
          <w:color w:val="000000" w:themeColor="text1"/>
        </w:rPr>
        <w:t>That is,</w:t>
      </w:r>
      <w:r w:rsidR="0085285D">
        <w:rPr>
          <w:bCs/>
          <w:iCs/>
          <w:color w:val="000000" w:themeColor="text1"/>
        </w:rPr>
        <w:t xml:space="preserve"> </w:t>
      </w:r>
      <w:r w:rsidR="00804B57">
        <w:rPr>
          <w:bCs/>
          <w:iCs/>
          <w:color w:val="000000" w:themeColor="text1"/>
        </w:rPr>
        <w:t xml:space="preserve">manual analysis of the multi-knockout phenotypes and complex genetic interaction patterns pointed to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w:t>
      </w:r>
      <w:r w:rsidR="00F67D9D">
        <w:rPr>
          <w:bCs/>
          <w:iCs/>
          <w:color w:val="000000" w:themeColor="text1"/>
        </w:rPr>
        <w:t xml:space="preserve">in </w:t>
      </w:r>
      <w:r w:rsidR="00804B57">
        <w:rPr>
          <w:bCs/>
          <w:iCs/>
          <w:color w:val="000000" w:themeColor="text1"/>
        </w:rPr>
        <w:t>partially-redundant manner</w:t>
      </w:r>
      <w:r w:rsidR="00292E15">
        <w:rPr>
          <w:bCs/>
          <w:iCs/>
          <w:color w:val="000000" w:themeColor="text1"/>
        </w:rPr>
        <w:t>.</w:t>
      </w:r>
      <w:r w:rsidR="00695FB6">
        <w:rPr>
          <w:bCs/>
          <w:iCs/>
          <w:color w:val="000000" w:themeColor="text1"/>
        </w:rPr>
        <w:t xml:space="preserve"> </w:t>
      </w:r>
      <w:r w:rsidR="0049401C">
        <w:rPr>
          <w:bCs/>
          <w:iCs/>
          <w:color w:val="000000" w:themeColor="text1"/>
        </w:rPr>
        <w:t xml:space="preserve">To formally test </w:t>
      </w:r>
      <w:r w:rsidR="00BA0D2F">
        <w:rPr>
          <w:bCs/>
          <w:iCs/>
          <w:color w:val="000000" w:themeColor="text1"/>
        </w:rPr>
        <w:t xml:space="preserve">the </w:t>
      </w:r>
      <w:r w:rsidR="00185E06">
        <w:rPr>
          <w:bCs/>
          <w:iCs/>
          <w:color w:val="000000" w:themeColor="text1"/>
        </w:rPr>
        <w:t>explanatory</w:t>
      </w:r>
      <w:r w:rsidR="00BA0D2F">
        <w:rPr>
          <w:bCs/>
          <w:iCs/>
          <w:color w:val="000000" w:themeColor="text1"/>
        </w:rPr>
        <w:t xml:space="preserve"> power of this </w:t>
      </w:r>
      <w:r w:rsidR="00255189">
        <w:rPr>
          <w:bCs/>
          <w:iCs/>
          <w:color w:val="000000" w:themeColor="text1"/>
        </w:rPr>
        <w:t xml:space="preserve">‘efflux and compensatory activation’ </w:t>
      </w:r>
      <w:r w:rsidR="0049401C">
        <w:rPr>
          <w:bCs/>
          <w:iCs/>
          <w:color w:val="000000" w:themeColor="text1"/>
        </w:rPr>
        <w:t xml:space="preserve">system </w:t>
      </w:r>
      <w:r w:rsidR="007C0732">
        <w:rPr>
          <w:bCs/>
          <w:iCs/>
          <w:color w:val="000000" w:themeColor="text1"/>
        </w:rPr>
        <w:t>model</w:t>
      </w:r>
      <w:r w:rsidR="00BA0D2F">
        <w:rPr>
          <w:bCs/>
          <w:iCs/>
          <w:color w:val="000000" w:themeColor="text1"/>
        </w:rPr>
        <w:t xml:space="preserve">, and to determine which compensatory activation and </w:t>
      </w:r>
      <w:r w:rsidR="00160FF6">
        <w:rPr>
          <w:bCs/>
          <w:iCs/>
          <w:color w:val="000000" w:themeColor="text1"/>
        </w:rPr>
        <w:t xml:space="preserve">drug </w:t>
      </w:r>
      <w:r w:rsidR="00BA0D2F">
        <w:rPr>
          <w:bCs/>
          <w:iCs/>
          <w:color w:val="000000" w:themeColor="text1"/>
        </w:rPr>
        <w:t xml:space="preserve">efflux relationships were supported </w:t>
      </w:r>
      <w:r w:rsidR="00185E06">
        <w:rPr>
          <w:bCs/>
          <w:iCs/>
          <w:color w:val="000000" w:themeColor="text1"/>
        </w:rPr>
        <w:t xml:space="preserve">in </w:t>
      </w:r>
      <w:r w:rsidR="0049401C">
        <w:rPr>
          <w:bCs/>
          <w:iCs/>
          <w:color w:val="000000" w:themeColor="text1"/>
        </w:rPr>
        <w:t xml:space="preserve">a more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49401C">
        <w:rPr>
          <w:bCs/>
          <w:iCs/>
          <w:color w:val="000000" w:themeColor="text1"/>
        </w:rPr>
        <w:t>aimed to</w:t>
      </w:r>
      <w:r w:rsidR="00162BEF">
        <w:rPr>
          <w:bCs/>
          <w:iCs/>
          <w:color w:val="000000" w:themeColor="text1"/>
        </w:rPr>
        <w:t xml:space="preserve"> </w:t>
      </w:r>
      <w:r w:rsidR="00FE7448">
        <w:rPr>
          <w:bCs/>
          <w:iCs/>
          <w:color w:val="000000" w:themeColor="text1"/>
        </w:rPr>
        <w:t>relate genotype to phenotype as a direct function of</w:t>
      </w:r>
      <w:r w:rsidR="00162BEF">
        <w:rPr>
          <w:bCs/>
          <w:iCs/>
          <w:color w:val="000000" w:themeColor="text1"/>
        </w:rPr>
        <w:t xml:space="preserve"> these relationship</w:t>
      </w:r>
      <w:r w:rsidR="00AA5F18">
        <w:rPr>
          <w:bCs/>
          <w:iCs/>
          <w:color w:val="000000" w:themeColor="text1"/>
        </w:rPr>
        <w:t>s</w:t>
      </w:r>
      <w:r w:rsidR="00162BEF">
        <w:rPr>
          <w:bCs/>
          <w:iCs/>
          <w:color w:val="000000" w:themeColor="text1"/>
        </w:rPr>
        <w:t xml:space="preserve"> </w:t>
      </w:r>
      <w:r w:rsidR="00160FF6">
        <w:rPr>
          <w:bCs/>
          <w:iCs/>
          <w:color w:val="000000" w:themeColor="text1"/>
        </w:rPr>
        <w:t xml:space="preserve">(Methods, Fig </w:t>
      </w:r>
      <w:r w:rsidR="002A212D">
        <w:rPr>
          <w:bCs/>
          <w:iCs/>
          <w:color w:val="000000" w:themeColor="text1"/>
        </w:rPr>
        <w:t>4A</w:t>
      </w:r>
      <w:r w:rsidR="00160FF6">
        <w:rPr>
          <w:bCs/>
          <w:iCs/>
          <w:color w:val="000000" w:themeColor="text1"/>
        </w:rPr>
        <w:t>).</w:t>
      </w:r>
      <w:r w:rsidR="00CD4C20">
        <w:rPr>
          <w:bCs/>
          <w:iCs/>
          <w:color w:val="000000" w:themeColor="text1"/>
        </w:rPr>
        <w:t xml:space="preserve">  </w:t>
      </w:r>
      <w:r w:rsidR="00E62C3D">
        <w:rPr>
          <w:bCs/>
          <w:iCs/>
          <w:color w:val="000000" w:themeColor="text1"/>
        </w:rPr>
        <w:t>W</w:t>
      </w:r>
      <w:r w:rsidR="00305B12">
        <w:rPr>
          <w:bCs/>
          <w:iCs/>
          <w:color w:val="000000" w:themeColor="text1"/>
        </w:rPr>
        <w:t>e</w:t>
      </w:r>
      <w:r w:rsidR="007E0A8B">
        <w:rPr>
          <w:bCs/>
          <w:iCs/>
          <w:color w:val="000000" w:themeColor="text1"/>
        </w:rPr>
        <w:t xml:space="preserve"> could</w:t>
      </w:r>
      <w:r w:rsidR="00305B12">
        <w:rPr>
          <w:bCs/>
          <w:iCs/>
          <w:color w:val="000000" w:themeColor="text1"/>
        </w:rPr>
        <w:t xml:space="preserve"> </w:t>
      </w:r>
      <w:r w:rsidR="00255189">
        <w:rPr>
          <w:bCs/>
          <w:iCs/>
          <w:color w:val="000000" w:themeColor="text1"/>
        </w:rPr>
        <w:t>express</w:t>
      </w:r>
      <w:r w:rsidR="00305B12">
        <w:rPr>
          <w:bCs/>
          <w:iCs/>
          <w:color w:val="000000" w:themeColor="text1"/>
        </w:rPr>
        <w:t xml:space="preserve"> </w:t>
      </w:r>
      <w:r w:rsidR="00255189">
        <w:rPr>
          <w:bCs/>
          <w:iCs/>
          <w:color w:val="000000" w:themeColor="text1"/>
        </w:rPr>
        <w:t>a</w:t>
      </w:r>
      <w:r w:rsidR="00305B12">
        <w:rPr>
          <w:bCs/>
          <w:iCs/>
          <w:color w:val="000000" w:themeColor="text1"/>
        </w:rPr>
        <w:t xml:space="preserve"> </w:t>
      </w:r>
      <w:r w:rsidR="00255189">
        <w:rPr>
          <w:bCs/>
          <w:iCs/>
          <w:color w:val="000000" w:themeColor="text1"/>
        </w:rPr>
        <w:lastRenderedPageBreak/>
        <w:t xml:space="preserve">non-linear </w:t>
      </w:r>
      <w:r w:rsidR="00305B12">
        <w:rPr>
          <w:bCs/>
          <w:iCs/>
          <w:color w:val="000000" w:themeColor="text1"/>
        </w:rPr>
        <w:t>system model</w:t>
      </w:r>
      <w:r w:rsidR="00255189">
        <w:rPr>
          <w:bCs/>
          <w:iCs/>
          <w:color w:val="000000" w:themeColor="text1"/>
        </w:rPr>
        <w:t xml:space="preserve"> of this form</w:t>
      </w:r>
      <w:r w:rsidR="00305B12">
        <w:rPr>
          <w:bCs/>
          <w:iCs/>
          <w:color w:val="000000" w:themeColor="text1"/>
        </w:rPr>
        <w:t xml:space="preserve"> </w:t>
      </w:r>
      <w:r w:rsidR="00255189">
        <w:rPr>
          <w:bCs/>
          <w:iCs/>
          <w:color w:val="000000" w:themeColor="text1"/>
        </w:rPr>
        <w:t>as</w:t>
      </w:r>
      <w:r w:rsidR="00305B12">
        <w:rPr>
          <w:bCs/>
          <w:iCs/>
          <w:color w:val="000000" w:themeColor="text1"/>
        </w:rPr>
        <w:t xml:space="preserve"> a constrained two-layer neural network</w:t>
      </w:r>
      <w:r w:rsidR="00E62C3D">
        <w:rPr>
          <w:bCs/>
          <w:iCs/>
          <w:color w:val="000000" w:themeColor="text1"/>
        </w:rPr>
        <w:t xml:space="preserve">, </w:t>
      </w:r>
      <w:r w:rsidR="00465D55">
        <w:rPr>
          <w:bCs/>
          <w:iCs/>
          <w:color w:val="000000" w:themeColor="text1"/>
        </w:rPr>
        <w:t>as this framework is flexible enough to</w:t>
      </w:r>
      <w:r w:rsidR="00255189">
        <w:rPr>
          <w:bCs/>
          <w:iCs/>
          <w:color w:val="000000" w:themeColor="text1"/>
        </w:rPr>
        <w:t xml:space="preserve"> define</w:t>
      </w:r>
      <w:r w:rsidR="00465D55">
        <w:rPr>
          <w:bCs/>
          <w:iCs/>
          <w:color w:val="000000" w:themeColor="text1"/>
        </w:rPr>
        <w:t xml:space="preserve"> and parameterize the required </w:t>
      </w:r>
      <w:r w:rsidR="00A269A6">
        <w:rPr>
          <w:bCs/>
          <w:iCs/>
          <w:color w:val="000000" w:themeColor="text1"/>
        </w:rPr>
        <w:t>schematic</w:t>
      </w:r>
      <w:r w:rsidR="00255189">
        <w:rPr>
          <w:bCs/>
          <w:iCs/>
          <w:color w:val="000000" w:themeColor="text1"/>
        </w:rPr>
        <w:t xml:space="preserve"> form</w:t>
      </w:r>
      <w:r w:rsidR="00305B12">
        <w:rPr>
          <w:bCs/>
          <w:iCs/>
          <w:color w:val="000000" w:themeColor="text1"/>
        </w:rPr>
        <w:t xml:space="preserve">. </w:t>
      </w:r>
      <w:r w:rsidR="00747CA2">
        <w:rPr>
          <w:bCs/>
          <w:iCs/>
          <w:color w:val="000000" w:themeColor="text1"/>
        </w:rPr>
        <w:t xml:space="preserve"> </w:t>
      </w:r>
      <w:r w:rsidR="00305B12">
        <w:rPr>
          <w:bCs/>
          <w:iCs/>
          <w:color w:val="000000" w:themeColor="text1"/>
        </w:rPr>
        <w:t>H</w:t>
      </w:r>
      <w:r w:rsidR="00F92CE4">
        <w:rPr>
          <w:bCs/>
          <w:iCs/>
          <w:color w:val="000000" w:themeColor="text1"/>
        </w:rPr>
        <w:t>ere</w:t>
      </w:r>
      <w:r w:rsidR="00305B12">
        <w:rPr>
          <w:bCs/>
          <w:iCs/>
          <w:color w:val="000000" w:themeColor="text1"/>
        </w:rPr>
        <w:t>,</w:t>
      </w:r>
      <w:r w:rsidR="00F92CE4">
        <w:rPr>
          <w:bCs/>
          <w:iCs/>
          <w:color w:val="000000" w:themeColor="text1"/>
        </w:rPr>
        <w:t xml:space="preserve"> the first layer </w:t>
      </w:r>
      <w:r w:rsidR="00305B12">
        <w:rPr>
          <w:bCs/>
          <w:iCs/>
          <w:color w:val="000000" w:themeColor="text1"/>
        </w:rPr>
        <w:t xml:space="preserve">in the network </w:t>
      </w:r>
      <w:r w:rsidR="00234023">
        <w:rPr>
          <w:bCs/>
          <w:iCs/>
          <w:color w:val="000000" w:themeColor="text1"/>
        </w:rPr>
        <w:t>consists of</w:t>
      </w:r>
      <w:r w:rsidR="00F92CE4">
        <w:rPr>
          <w:bCs/>
          <w:iCs/>
          <w:color w:val="000000" w:themeColor="text1"/>
        </w:rPr>
        <w:t xml:space="preserve"> a set of negative weights </w:t>
      </w:r>
      <w:r w:rsidR="00305B12">
        <w:rPr>
          <w:bCs/>
          <w:iCs/>
          <w:color w:val="000000" w:themeColor="text1"/>
        </w:rPr>
        <w:t>(</w:t>
      </w:r>
      <m:oMath>
        <m:r>
          <w:rPr>
            <w:rFonts w:ascii="Cambria Math" w:hAnsi="Cambria Math"/>
            <w:color w:val="000000" w:themeColor="text1"/>
          </w:rPr>
          <m:t>I</m:t>
        </m:r>
      </m:oMath>
      <w:r w:rsidR="00305B12">
        <w:rPr>
          <w:bCs/>
          <w:iCs/>
          <w:color w:val="000000" w:themeColor="text1"/>
        </w:rPr>
        <w:t>)</w:t>
      </w:r>
      <w:r w:rsidR="008E3C93">
        <w:rPr>
          <w:bCs/>
          <w:iCs/>
          <w:color w:val="000000" w:themeColor="text1"/>
        </w:rPr>
        <w:t xml:space="preserve"> </w:t>
      </w:r>
      <w:r w:rsidR="00F92CE4">
        <w:rPr>
          <w:bCs/>
          <w:iCs/>
          <w:color w:val="000000" w:themeColor="text1"/>
        </w:rPr>
        <w:t>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w:t>
      </w:r>
      <w:r w:rsidR="00305B12">
        <w:rPr>
          <w:bCs/>
          <w:iCs/>
          <w:color w:val="000000" w:themeColor="text1"/>
        </w:rPr>
        <w:t xml:space="preserve">such that the ‘activation’ level </w:t>
      </w:r>
      <w:r w:rsidR="00E36E9B">
        <w:rPr>
          <w:bCs/>
          <w:iCs/>
          <w:color w:val="000000" w:themeColor="text1"/>
        </w:rPr>
        <w:t>(</w:t>
      </w:r>
      <m:oMath>
        <m:r>
          <w:rPr>
            <w:rFonts w:ascii="Cambria Math" w:hAnsi="Cambria Math"/>
            <w:color w:val="000000" w:themeColor="text1"/>
          </w:rPr>
          <m:t>A</m:t>
        </m:r>
      </m:oMath>
      <w:r w:rsidR="00E36E9B">
        <w:rPr>
          <w:bCs/>
          <w:iCs/>
          <w:color w:val="000000" w:themeColor="text1"/>
        </w:rPr>
        <w:t xml:space="preserve">) of each transporter is computed from </w:t>
      </w:r>
      <w:r w:rsidR="00E566AD">
        <w:rPr>
          <w:bCs/>
          <w:iCs/>
          <w:color w:val="000000" w:themeColor="text1"/>
        </w:rPr>
        <w:t xml:space="preserve">the sum of </w:t>
      </w:r>
      <w:r w:rsidR="006B7286">
        <w:rPr>
          <w:bCs/>
          <w:iCs/>
          <w:color w:val="000000" w:themeColor="text1"/>
        </w:rPr>
        <w:t>its inbound inhibitory</w:t>
      </w:r>
      <w:r w:rsidR="00E36E9B">
        <w:rPr>
          <w:bCs/>
          <w:iCs/>
          <w:color w:val="000000" w:themeColor="text1"/>
        </w:rPr>
        <w:t xml:space="preserve"> </w:t>
      </w:r>
      <w:r w:rsidR="007D0947">
        <w:rPr>
          <w:bCs/>
          <w:iCs/>
          <w:color w:val="000000" w:themeColor="text1"/>
        </w:rPr>
        <w:t>connections</w:t>
      </w:r>
      <w:r w:rsidR="00AD3B41">
        <w:rPr>
          <w:bCs/>
          <w:iCs/>
          <w:color w:val="000000" w:themeColor="text1"/>
        </w:rPr>
        <w:t xml:space="preserve"> (</w:t>
      </w:r>
      <m:oMath>
        <m:r>
          <w:rPr>
            <w:rFonts w:ascii="Cambria Math" w:hAnsi="Cambria Math"/>
            <w:color w:val="000000" w:themeColor="text1"/>
          </w:rPr>
          <m:t>I</m:t>
        </m:r>
      </m:oMath>
      <w:r w:rsidR="00AD3B41">
        <w:rPr>
          <w:bCs/>
          <w:iCs/>
          <w:color w:val="000000" w:themeColor="text1"/>
        </w:rPr>
        <w:t>)</w:t>
      </w:r>
      <w:r w:rsidR="00A74E40">
        <w:rPr>
          <w:bCs/>
          <w:iCs/>
          <w:color w:val="000000" w:themeColor="text1"/>
        </w:rPr>
        <w:t>,</w:t>
      </w:r>
      <w:r w:rsidR="00E36E9B">
        <w:rPr>
          <w:bCs/>
          <w:iCs/>
          <w:color w:val="000000" w:themeColor="text1"/>
        </w:rPr>
        <w:t xml:space="preserve"> along with </w:t>
      </w:r>
      <w:r w:rsidR="00BC2E59">
        <w:rPr>
          <w:bCs/>
          <w:iCs/>
          <w:color w:val="000000" w:themeColor="text1"/>
        </w:rPr>
        <w:t>its</w:t>
      </w:r>
      <w:r w:rsidR="00E36E9B">
        <w:rPr>
          <w:bCs/>
          <w:iCs/>
          <w:color w:val="000000" w:themeColor="text1"/>
        </w:rPr>
        <w:t xml:space="preserve"> ‘basal’ activation level</w:t>
      </w:r>
      <w:r w:rsidR="00BC2E59">
        <w:rPr>
          <w:bCs/>
          <w:iCs/>
          <w:color w:val="000000" w:themeColor="text1"/>
        </w:rPr>
        <w:t xml:space="preserve"> (another learned p</w:t>
      </w:r>
      <w:r w:rsidR="008E3C93">
        <w:rPr>
          <w:bCs/>
          <w:iCs/>
          <w:color w:val="000000" w:themeColor="text1"/>
        </w:rPr>
        <w:t>a</w:t>
      </w:r>
      <w:r w:rsidR="00BC2E59">
        <w:rPr>
          <w:bCs/>
          <w:iCs/>
          <w:color w:val="000000" w:themeColor="text1"/>
        </w:rPr>
        <w:t>rameter)</w:t>
      </w:r>
      <w:r w:rsidR="00E36E9B">
        <w:rPr>
          <w:bCs/>
          <w:iCs/>
          <w:color w:val="000000" w:themeColor="text1"/>
        </w:rPr>
        <w:t xml:space="preserve">.  </w:t>
      </w:r>
      <w:r w:rsidR="002B4C1C">
        <w:rPr>
          <w:bCs/>
          <w:iCs/>
          <w:color w:val="000000" w:themeColor="text1"/>
        </w:rPr>
        <w:t xml:space="preserve">The second layer </w:t>
      </w:r>
      <w:r w:rsidR="00465D55">
        <w:rPr>
          <w:bCs/>
          <w:iCs/>
          <w:color w:val="000000" w:themeColor="text1"/>
        </w:rPr>
        <w:t>then</w:t>
      </w:r>
      <w:r w:rsidR="006B7286">
        <w:rPr>
          <w:bCs/>
          <w:iCs/>
          <w:color w:val="000000" w:themeColor="text1"/>
        </w:rPr>
        <w:t xml:space="preserve"> connects each ABC transporter to each compound with a set of positive</w:t>
      </w:r>
      <w:r w:rsidR="00601A6A">
        <w:rPr>
          <w:bCs/>
          <w:iCs/>
          <w:color w:val="000000" w:themeColor="text1"/>
        </w:rPr>
        <w:t xml:space="preserve"> efflux/extrusion</w:t>
      </w:r>
      <w:r w:rsidR="006B7286">
        <w:rPr>
          <w:bCs/>
          <w:iCs/>
          <w:color w:val="000000" w:themeColor="text1"/>
        </w:rPr>
        <w:t xml:space="preserve"> weights (</w:t>
      </w:r>
      <m:oMath>
        <m:r>
          <w:rPr>
            <w:rFonts w:ascii="Cambria Math" w:hAnsi="Cambria Math"/>
            <w:color w:val="000000" w:themeColor="text1"/>
          </w:rPr>
          <m:t>E)</m:t>
        </m:r>
      </m:oMath>
      <w:r w:rsidR="006B7286">
        <w:rPr>
          <w:rFonts w:eastAsiaTheme="minorEastAsia"/>
          <w:bCs/>
          <w:iCs/>
          <w:color w:val="000000" w:themeColor="text1"/>
        </w:rPr>
        <w:t>, and acts to compute drug r</w:t>
      </w:r>
      <w:proofErr w:type="spellStart"/>
      <w:r w:rsidR="006B7286">
        <w:rPr>
          <w:rFonts w:eastAsiaTheme="minorEastAsia"/>
          <w:bCs/>
          <w:iCs/>
          <w:color w:val="000000" w:themeColor="text1"/>
        </w:rPr>
        <w:t>esistance</w:t>
      </w:r>
      <w:proofErr w:type="spellEnd"/>
      <w:r w:rsidR="006B7286">
        <w:rPr>
          <w:rFonts w:eastAsiaTheme="minorEastAsia"/>
          <w:bCs/>
          <w:iCs/>
          <w:color w:val="000000" w:themeColor="text1"/>
        </w:rPr>
        <w:t xml:space="preserve"> </w:t>
      </w:r>
      <w:r w:rsidR="008F298A">
        <w:rPr>
          <w:rFonts w:eastAsiaTheme="minorEastAsia"/>
          <w:bCs/>
          <w:iCs/>
          <w:color w:val="000000" w:themeColor="text1"/>
        </w:rPr>
        <w:t>given</w:t>
      </w:r>
      <w:r w:rsidR="006B7286">
        <w:rPr>
          <w:rFonts w:eastAsiaTheme="minorEastAsia"/>
          <w:bCs/>
          <w:iCs/>
          <w:color w:val="000000" w:themeColor="text1"/>
        </w:rPr>
        <w:t xml:space="preserve"> </w:t>
      </w:r>
      <w:r w:rsidR="007D0947">
        <w:rPr>
          <w:rFonts w:eastAsiaTheme="minorEastAsia"/>
          <w:bCs/>
          <w:iCs/>
          <w:color w:val="000000" w:themeColor="text1"/>
        </w:rPr>
        <w:t xml:space="preserve">the </w:t>
      </w:r>
      <w:r w:rsidR="00BC2E59">
        <w:rPr>
          <w:rFonts w:eastAsiaTheme="minorEastAsia"/>
          <w:bCs/>
          <w:iCs/>
          <w:color w:val="000000" w:themeColor="text1"/>
        </w:rPr>
        <w:t>total</w:t>
      </w:r>
      <w:r w:rsidR="007D0947">
        <w:rPr>
          <w:rFonts w:eastAsiaTheme="minorEastAsia"/>
          <w:bCs/>
          <w:iCs/>
          <w:color w:val="000000" w:themeColor="text1"/>
        </w:rPr>
        <w:t xml:space="preserve"> inbound clearance </w:t>
      </w:r>
      <w:r w:rsidR="00381AF9">
        <w:rPr>
          <w:rFonts w:eastAsiaTheme="minorEastAsia"/>
          <w:bCs/>
          <w:iCs/>
          <w:color w:val="000000" w:themeColor="text1"/>
        </w:rPr>
        <w:t>for</w:t>
      </w:r>
      <w:r w:rsidR="009C7945">
        <w:rPr>
          <w:rFonts w:eastAsiaTheme="minorEastAsia"/>
          <w:bCs/>
          <w:iCs/>
          <w:color w:val="000000" w:themeColor="text1"/>
        </w:rPr>
        <w:t xml:space="preserve"> a compound </w:t>
      </w:r>
      <w:r w:rsidR="007D0947">
        <w:rPr>
          <w:rFonts w:eastAsiaTheme="minorEastAsia"/>
          <w:bCs/>
          <w:iCs/>
          <w:color w:val="000000" w:themeColor="text1"/>
        </w:rPr>
        <w:t>(</w:t>
      </w:r>
      <m:oMath>
        <m:r>
          <w:rPr>
            <w:rFonts w:ascii="Cambria Math" w:eastAsiaTheme="minorEastAsia" w:hAnsi="Cambria Math"/>
            <w:color w:val="000000" w:themeColor="text1"/>
          </w:rPr>
          <m:t>C</m:t>
        </m:r>
      </m:oMath>
      <w:r w:rsidR="00381AF9">
        <w:rPr>
          <w:rFonts w:eastAsiaTheme="minorEastAsia"/>
          <w:bCs/>
          <w:iCs/>
          <w:color w:val="000000" w:themeColor="text1"/>
        </w:rPr>
        <w:t>,</w:t>
      </w:r>
      <w:r w:rsidR="007D0947">
        <w:rPr>
          <w:rFonts w:eastAsiaTheme="minorEastAsia"/>
          <w:bCs/>
          <w:iCs/>
          <w:color w:val="000000" w:themeColor="text1"/>
        </w:rPr>
        <w:t xml:space="preserve"> where </w:t>
      </w:r>
      <m:oMath>
        <m:r>
          <w:rPr>
            <w:rFonts w:ascii="Cambria Math" w:eastAsiaTheme="minorEastAsia" w:hAnsi="Cambria Math"/>
            <w:color w:val="000000" w:themeColor="text1"/>
          </w:rPr>
          <m:t>C=A×E</m:t>
        </m:r>
      </m:oMath>
      <w:r w:rsidR="007D0947">
        <w:rPr>
          <w:rFonts w:eastAsiaTheme="minorEastAsia"/>
          <w:bCs/>
          <w:iCs/>
          <w:color w:val="000000" w:themeColor="text1"/>
        </w:rPr>
        <w:t>)</w:t>
      </w:r>
      <w:r w:rsidR="000F71B3">
        <w:rPr>
          <w:rFonts w:eastAsiaTheme="minorEastAsia"/>
          <w:bCs/>
          <w:iCs/>
          <w:color w:val="000000" w:themeColor="text1"/>
        </w:rPr>
        <w:t>.</w:t>
      </w:r>
      <w:r w:rsidR="00A410FC">
        <w:rPr>
          <w:rFonts w:eastAsiaTheme="minorEastAsia"/>
          <w:bCs/>
          <w:iCs/>
          <w:color w:val="000000" w:themeColor="text1"/>
        </w:rPr>
        <w:t xml:space="preserve">  </w:t>
      </w:r>
      <w:r w:rsidR="00E566AD">
        <w:rPr>
          <w:rFonts w:eastAsiaTheme="minorEastAsia"/>
          <w:bCs/>
          <w:iCs/>
          <w:color w:val="000000" w:themeColor="text1"/>
        </w:rPr>
        <w:t xml:space="preserve">We hypothesized from manual inspection of the fitness landscapes </w:t>
      </w:r>
      <w:r w:rsidR="00AD3B41">
        <w:rPr>
          <w:rFonts w:eastAsiaTheme="minorEastAsia"/>
          <w:bCs/>
          <w:iCs/>
          <w:color w:val="000000" w:themeColor="text1"/>
        </w:rPr>
        <w:t>that compensatory activation relationships might behave similarly between compounds, and therefore constrained them to be fixed across environments for</w:t>
      </w:r>
      <w:r w:rsidR="00AD3B41">
        <w:rPr>
          <w:bCs/>
          <w:iCs/>
          <w:color w:val="000000" w:themeColor="text1"/>
        </w:rPr>
        <w:t xml:space="preserve"> simplicity</w:t>
      </w:r>
      <w:r w:rsidR="00162BEF">
        <w:rPr>
          <w:bCs/>
          <w:iCs/>
          <w:color w:val="000000" w:themeColor="text1"/>
        </w:rPr>
        <w:t xml:space="preserve">. </w:t>
      </w:r>
      <w:r w:rsidR="00BC2E59">
        <w:rPr>
          <w:bCs/>
          <w:iCs/>
          <w:color w:val="000000" w:themeColor="text1"/>
        </w:rPr>
        <w:t xml:space="preserve"> </w:t>
      </w:r>
      <w:r w:rsidR="00185E06">
        <w:rPr>
          <w:bCs/>
          <w:iCs/>
          <w:color w:val="000000" w:themeColor="text1"/>
        </w:rPr>
        <w:t xml:space="preserve">The training procedure </w:t>
      </w:r>
      <w:r w:rsidR="00AD3B41">
        <w:rPr>
          <w:bCs/>
          <w:iCs/>
          <w:color w:val="000000" w:themeColor="text1"/>
        </w:rPr>
        <w:t xml:space="preserve">parameterizes this model by finding a set of weights which best predicts the phenotypes observed in our data when the </w:t>
      </w:r>
      <w:r w:rsidR="00FA2AB6">
        <w:rPr>
          <w:bCs/>
          <w:iCs/>
          <w:color w:val="000000" w:themeColor="text1"/>
        </w:rPr>
        <w:t>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w:t>
      </w:r>
      <w:r w:rsidR="00DA373F">
        <w:rPr>
          <w:bCs/>
          <w:iCs/>
          <w:color w:val="000000" w:themeColor="text1"/>
        </w:rPr>
        <w:t xml:space="preserve">To avoid the addition of non-predictive parameters (e.g. proposing the compensatory activation of a transporter which does not efflux any drugs) and to otherwise </w:t>
      </w:r>
      <w:r w:rsidR="00BC2E59">
        <w:rPr>
          <w:bCs/>
          <w:iCs/>
          <w:color w:val="000000" w:themeColor="text1"/>
        </w:rPr>
        <w:t xml:space="preserve">better </w:t>
      </w:r>
      <w:r w:rsidR="00DA373F">
        <w:rPr>
          <w:bCs/>
          <w:iCs/>
          <w:color w:val="000000" w:themeColor="text1"/>
        </w:rPr>
        <w:t xml:space="preserve">ensure </w:t>
      </w:r>
      <w:r w:rsidR="00BC2E59">
        <w:rPr>
          <w:bCs/>
          <w:iCs/>
          <w:color w:val="000000" w:themeColor="text1"/>
        </w:rPr>
        <w:t xml:space="preserve">a </w:t>
      </w:r>
      <w:r w:rsidR="00DA373F">
        <w:rPr>
          <w:bCs/>
          <w:iCs/>
          <w:color w:val="000000" w:themeColor="text1"/>
        </w:rPr>
        <w:t xml:space="preserve">unique </w:t>
      </w:r>
      <w:r w:rsidR="00BC2E59">
        <w:rPr>
          <w:bCs/>
          <w:iCs/>
          <w:color w:val="000000" w:themeColor="text1"/>
        </w:rPr>
        <w:t>solution</w:t>
      </w:r>
      <w:r w:rsidR="00DA373F">
        <w:rPr>
          <w:bCs/>
          <w:iCs/>
          <w:color w:val="000000" w:themeColor="text1"/>
        </w:rPr>
        <w:t xml:space="preserve">, regularization is </w:t>
      </w:r>
      <w:r w:rsidR="00086C16">
        <w:rPr>
          <w:bCs/>
          <w:iCs/>
          <w:color w:val="000000" w:themeColor="text1"/>
        </w:rPr>
        <w:t xml:space="preserve">also </w:t>
      </w:r>
      <w:r w:rsidR="00DA373F">
        <w:rPr>
          <w:bCs/>
          <w:iCs/>
          <w:color w:val="000000" w:themeColor="text1"/>
        </w:rPr>
        <w:t>added to this network (Methods, Fig. S</w:t>
      </w:r>
      <w:r w:rsidR="00AB1BCE">
        <w:rPr>
          <w:bCs/>
          <w:iCs/>
          <w:color w:val="000000" w:themeColor="text1"/>
        </w:rPr>
        <w:t>8A</w:t>
      </w:r>
      <w:r w:rsidR="00DA373F">
        <w:rPr>
          <w:bCs/>
          <w:iCs/>
          <w:color w:val="000000" w:themeColor="text1"/>
        </w:rPr>
        <w:t xml:space="preserve">).  </w:t>
      </w:r>
      <w:r w:rsidR="00A36C03">
        <w:rPr>
          <w:bCs/>
          <w:iCs/>
          <w:color w:val="000000" w:themeColor="text1"/>
        </w:rPr>
        <w:t>After the learning procedure is completed, e</w:t>
      </w:r>
      <w:r w:rsidR="00A5566A">
        <w:rPr>
          <w:bCs/>
          <w:iCs/>
          <w:color w:val="000000" w:themeColor="text1"/>
        </w:rPr>
        <w:t>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3A18A616" w:rsidR="00BD02C8" w:rsidRPr="00EA6CA6" w:rsidRDefault="00D35C5F" w:rsidP="00BD02C8">
      <w:pPr>
        <w:jc w:val="both"/>
        <w:rPr>
          <w:bCs/>
          <w:iCs/>
          <w:color w:val="000000" w:themeColor="text1"/>
        </w:rPr>
      </w:pPr>
      <w:r>
        <w:rPr>
          <w:bCs/>
          <w:iCs/>
          <w:color w:val="000000" w:themeColor="text1"/>
        </w:rPr>
        <w:t>We found that the</w:t>
      </w:r>
      <w:r w:rsidR="00E86B1D">
        <w:rPr>
          <w:bCs/>
          <w:iCs/>
          <w:color w:val="000000" w:themeColor="text1"/>
        </w:rPr>
        <w:t xml:space="preserve"> </w:t>
      </w:r>
      <w:r>
        <w:rPr>
          <w:bCs/>
          <w:iCs/>
          <w:color w:val="000000" w:themeColor="text1"/>
        </w:rPr>
        <w:t xml:space="preserve">observed phenotypes could be expressed as a function of this non-linear genotype-to-phenotype model with high overall accuracy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Pr>
          <w:bCs/>
          <w:iCs/>
          <w:color w:val="000000" w:themeColor="text1"/>
        </w:rPr>
        <w:t>Model accuracy was maintained when training on</w:t>
      </w:r>
      <w:r w:rsidR="00E01D4F">
        <w:rPr>
          <w:bCs/>
          <w:iCs/>
          <w:color w:val="000000" w:themeColor="text1"/>
        </w:rPr>
        <w:t xml:space="preserve"> </w:t>
      </w:r>
      <w:r w:rsidR="003D40FD">
        <w:rPr>
          <w:bCs/>
          <w:iCs/>
          <w:color w:val="000000" w:themeColor="text1"/>
        </w:rPr>
        <w:t xml:space="preserve">data from one mating type </w:t>
      </w:r>
      <w:r w:rsidR="00E01D4F">
        <w:rPr>
          <w:bCs/>
          <w:iCs/>
          <w:color w:val="000000" w:themeColor="text1"/>
        </w:rPr>
        <w:t>and</w:t>
      </w:r>
      <w:r w:rsidR="003D40FD">
        <w:rPr>
          <w:bCs/>
          <w:iCs/>
          <w:color w:val="000000" w:themeColor="text1"/>
        </w:rPr>
        <w:t xml:space="preserve"> then</w:t>
      </w:r>
      <w:r w:rsidR="00E01D4F">
        <w:rPr>
          <w:bCs/>
          <w:iCs/>
          <w:color w:val="000000" w:themeColor="text1"/>
        </w:rPr>
        <w:t xml:space="preserve"> test</w:t>
      </w:r>
      <w:r>
        <w:rPr>
          <w:bCs/>
          <w:iCs/>
          <w:color w:val="000000" w:themeColor="text1"/>
        </w:rPr>
        <w:t>ing</w:t>
      </w:r>
      <w:r w:rsidR="00E01D4F">
        <w:rPr>
          <w:bCs/>
          <w:iCs/>
          <w:color w:val="000000" w:themeColor="text1"/>
        </w:rPr>
        <w:t xml:space="preserve"> on another (</w:t>
      </w:r>
      <w:r w:rsidR="00E01D4F">
        <w:rPr>
          <w:bCs/>
          <w:i/>
          <w:iCs/>
          <w:color w:val="000000" w:themeColor="text1"/>
        </w:rPr>
        <w:t xml:space="preserve">r </w:t>
      </w:r>
      <w:r w:rsidR="00E01D4F">
        <w:rPr>
          <w:bCs/>
          <w:iCs/>
          <w:color w:val="000000" w:themeColor="text1"/>
        </w:rPr>
        <w:t xml:space="preserve">= 0.95, Fig </w:t>
      </w:r>
      <w:r w:rsidR="00AB1BCE">
        <w:rPr>
          <w:bCs/>
          <w:iCs/>
          <w:color w:val="000000" w:themeColor="text1"/>
        </w:rPr>
        <w:t>S8B</w:t>
      </w:r>
      <w:r w:rsidR="00E01D4F">
        <w:rPr>
          <w:bCs/>
          <w:iCs/>
          <w:color w:val="000000" w:themeColor="text1"/>
        </w:rPr>
        <w:t>)</w:t>
      </w:r>
      <w:r w:rsidR="00D24A90">
        <w:rPr>
          <w:bCs/>
          <w:iCs/>
          <w:color w:val="000000" w:themeColor="text1"/>
        </w:rPr>
        <w:t>.</w:t>
      </w:r>
      <w:r w:rsidR="00E01D4F">
        <w:rPr>
          <w:bCs/>
          <w:iCs/>
          <w:color w:val="000000" w:themeColor="text1"/>
        </w:rPr>
        <w:t xml:space="preserve"> </w:t>
      </w:r>
      <w:r w:rsidR="00192A23">
        <w:rPr>
          <w:bCs/>
          <w:iCs/>
          <w:color w:val="000000" w:themeColor="text1"/>
        </w:rPr>
        <w:t>Furthermore</w:t>
      </w:r>
      <w:r w:rsidR="00D24A90">
        <w:rPr>
          <w:bCs/>
          <w:iCs/>
          <w:color w:val="000000" w:themeColor="text1"/>
        </w:rPr>
        <w:t>, t</w:t>
      </w:r>
      <w:r w:rsidR="00E01D4F">
        <w:rPr>
          <w:bCs/>
          <w:iCs/>
          <w:color w:val="000000" w:themeColor="text1"/>
        </w:rPr>
        <w:t>raining on either population</w:t>
      </w:r>
      <w:r w:rsidR="00D24A90">
        <w:rPr>
          <w:bCs/>
          <w:iCs/>
          <w:color w:val="000000" w:themeColor="text1"/>
        </w:rPr>
        <w:t xml:space="preserve"> separately</w:t>
      </w:r>
      <w:r w:rsidR="00E01D4F">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r w:rsidR="0025084E">
        <w:rPr>
          <w:bCs/>
          <w:iCs/>
          <w:color w:val="000000" w:themeColor="text1"/>
        </w:rPr>
        <w:t>parameter</w:t>
      </w:r>
      <w:r w:rsidR="0094353B">
        <w:rPr>
          <w:bCs/>
          <w:iCs/>
          <w:color w:val="000000" w:themeColor="text1"/>
        </w:rPr>
        <w:t>ization</w:t>
      </w:r>
      <w:r w:rsidR="0025084E">
        <w:rPr>
          <w:bCs/>
          <w:iCs/>
          <w:color w:val="000000" w:themeColor="text1"/>
        </w:rPr>
        <w:t xml:space="preserve"> </w:t>
      </w:r>
      <w:r w:rsidR="00E01D4F">
        <w:rPr>
          <w:bCs/>
          <w:iCs/>
          <w:color w:val="000000" w:themeColor="text1"/>
        </w:rPr>
        <w:t>(</w:t>
      </w:r>
      <w:r w:rsidR="00E01D4F">
        <w:rPr>
          <w:bCs/>
          <w:i/>
          <w:iCs/>
          <w:color w:val="000000" w:themeColor="text1"/>
        </w:rPr>
        <w:t xml:space="preserve">r </w:t>
      </w:r>
      <w:r w:rsidR="00E01D4F">
        <w:rPr>
          <w:bCs/>
          <w:iCs/>
          <w:color w:val="000000" w:themeColor="text1"/>
        </w:rPr>
        <w:t xml:space="preserve">= 0.99, Fig </w:t>
      </w:r>
      <w:r w:rsidR="00AB1BCE">
        <w:rPr>
          <w:bCs/>
          <w:iCs/>
          <w:color w:val="000000" w:themeColor="text1"/>
        </w:rPr>
        <w:t>S8C</w:t>
      </w:r>
      <w:r w:rsidR="00E01D4F">
        <w:rPr>
          <w:bCs/>
          <w:iCs/>
          <w:color w:val="000000" w:themeColor="text1"/>
        </w:rPr>
        <w:t>)</w:t>
      </w:r>
      <w:r w:rsidR="00137395">
        <w:rPr>
          <w:bCs/>
          <w:iCs/>
          <w:color w:val="000000" w:themeColor="text1"/>
        </w:rPr>
        <w:t xml:space="preserve">, showing that a similar system model was learned between </w:t>
      </w:r>
      <w:r w:rsidR="00086C16">
        <w:rPr>
          <w:bCs/>
          <w:iCs/>
          <w:color w:val="000000" w:themeColor="text1"/>
        </w:rPr>
        <w:t>either</w:t>
      </w:r>
      <w:r w:rsidR="00137395">
        <w:rPr>
          <w:bCs/>
          <w:iCs/>
          <w:color w:val="000000" w:themeColor="text1"/>
        </w:rPr>
        <w:t xml:space="preserve"> biological replicate</w:t>
      </w:r>
      <w:r w:rsidR="00E01D4F">
        <w:rPr>
          <w:bCs/>
          <w:iCs/>
          <w:color w:val="000000" w:themeColor="text1"/>
        </w:rPr>
        <w:t xml:space="preserve">. </w:t>
      </w:r>
      <w:r w:rsidR="00FA2AB6">
        <w:rPr>
          <w:bCs/>
          <w:iCs/>
          <w:color w:val="000000" w:themeColor="text1"/>
        </w:rPr>
        <w:t>The</w:t>
      </w:r>
      <w:r w:rsidR="005C24F5">
        <w:rPr>
          <w:bCs/>
          <w:iCs/>
          <w:color w:val="000000" w:themeColor="text1"/>
        </w:rPr>
        <w:t xml:space="preserve"> </w:t>
      </w:r>
      <w:r w:rsidR="00E14026">
        <w:rPr>
          <w:bCs/>
          <w:iCs/>
          <w:color w:val="000000" w:themeColor="text1"/>
        </w:rPr>
        <w:t>learned inhibitory connections</w:t>
      </w:r>
      <w:r w:rsidR="00AE1CE2">
        <w:rPr>
          <w:bCs/>
          <w:iCs/>
          <w:color w:val="000000" w:themeColor="text1"/>
        </w:rPr>
        <w:t xml:space="preserve"> </w:t>
      </w:r>
      <w:r w:rsidR="005C4572">
        <w:rPr>
          <w:bCs/>
          <w:iCs/>
          <w:color w:val="000000" w:themeColor="text1"/>
        </w:rPr>
        <w:t>supported</w:t>
      </w:r>
      <w:r w:rsidR="000436E0">
        <w:rPr>
          <w:bCs/>
          <w:iCs/>
          <w:color w:val="000000" w:themeColor="text1"/>
        </w:rPr>
        <w:t xml:space="preserve"> </w:t>
      </w:r>
      <w:r w:rsidR="00C36B6B">
        <w:rPr>
          <w:bCs/>
          <w:iCs/>
          <w:color w:val="000000" w:themeColor="text1"/>
        </w:rPr>
        <w:t xml:space="preserve">many of the hypothesized relationships, for example </w:t>
      </w:r>
      <w:r w:rsidR="000436E0">
        <w:rPr>
          <w:bCs/>
          <w:iCs/>
          <w:color w:val="000000" w:themeColor="text1"/>
        </w:rPr>
        <w:t xml:space="preserve">the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m:oMath>
        <m:r>
          <w:rPr>
            <w:rFonts w:ascii="Cambria Math" w:hAnsi="Cambria Math"/>
            <w:color w:val="000000" w:themeColor="text1"/>
          </w:rPr>
          <m:t>E</m:t>
        </m:r>
      </m:oMath>
      <w:r w:rsidR="00137395">
        <w:rPr>
          <w:rFonts w:eastAsiaTheme="minorEastAsia"/>
          <w:color w:val="000000" w:themeColor="text1"/>
        </w:rPr>
        <w:t xml:space="preserve"> parameters connecting each of these transporters to mitoxantrone (Fig. 4B)</w:t>
      </w:r>
      <w:r w:rsidR="00445005">
        <w:rPr>
          <w:rFonts w:eastAsiaTheme="minorEastAsia"/>
          <w:color w:val="000000" w:themeColor="text1"/>
        </w:rPr>
        <w:t xml:space="preserve">, and the variability in the </w:t>
      </w:r>
      <m:oMath>
        <m:r>
          <w:rPr>
            <w:rFonts w:ascii="Cambria Math" w:hAnsi="Cambria Math"/>
            <w:color w:val="000000" w:themeColor="text1"/>
          </w:rPr>
          <m:t>E</m:t>
        </m:r>
      </m:oMath>
      <w:r w:rsidR="00445005">
        <w:rPr>
          <w:rFonts w:eastAsiaTheme="minorEastAsia"/>
          <w:color w:val="000000" w:themeColor="text1"/>
        </w:rPr>
        <w:t xml:space="preserve"> weights between the</w:t>
      </w:r>
      <w:r w:rsidR="00853945">
        <w:rPr>
          <w:rFonts w:eastAsiaTheme="minorEastAsia"/>
          <w:color w:val="000000" w:themeColor="text1"/>
        </w:rPr>
        <w:t>se</w:t>
      </w:r>
      <w:r w:rsidR="00445005">
        <w:rPr>
          <w:rFonts w:eastAsiaTheme="minorEastAsia"/>
          <w:color w:val="000000" w:themeColor="text1"/>
        </w:rPr>
        <w:t xml:space="preserve"> four transporters was ad</w:t>
      </w:r>
      <w:r w:rsidR="00086C16">
        <w:rPr>
          <w:rFonts w:eastAsiaTheme="minorEastAsia"/>
          <w:color w:val="000000" w:themeColor="text1"/>
        </w:rPr>
        <w:t>d</w:t>
      </w:r>
      <w:r w:rsidR="00445005">
        <w:rPr>
          <w:rFonts w:eastAsiaTheme="minorEastAsia"/>
          <w:color w:val="000000" w:themeColor="text1"/>
        </w:rPr>
        <w:t xml:space="preserve">itionally informative and </w:t>
      </w:r>
      <w:r w:rsidR="00445005">
        <w:rPr>
          <w:bCs/>
          <w:iCs/>
          <w:color w:val="000000" w:themeColor="text1"/>
        </w:rPr>
        <w:t>suggested a differential clearance ability between them (Fig. 4B, Data XX).</w:t>
      </w:r>
      <w:r w:rsidR="00445005" w:rsidRPr="005C24F5">
        <w:rPr>
          <w:bCs/>
          <w:iCs/>
          <w:color w:val="000000" w:themeColor="text1"/>
        </w:rPr>
        <w:t xml:space="preserve"> </w:t>
      </w:r>
      <w:r w:rsidR="00445005">
        <w:rPr>
          <w:bCs/>
          <w:iCs/>
          <w:color w:val="000000" w:themeColor="text1"/>
        </w:rPr>
        <w:t xml:space="preserve"> </w:t>
      </w:r>
      <w:r w:rsidR="005C24F5">
        <w:rPr>
          <w:bCs/>
          <w:iCs/>
          <w:color w:val="000000" w:themeColor="text1"/>
        </w:rPr>
        <w:t xml:space="preserve">For example, Snq2 is modelled as having the most </w:t>
      </w:r>
      <w:r w:rsidR="0015729A">
        <w:rPr>
          <w:bCs/>
          <w:iCs/>
          <w:color w:val="000000" w:themeColor="text1"/>
        </w:rPr>
        <w:t xml:space="preserve">mitoxantrone </w:t>
      </w:r>
      <w:r w:rsidR="005C24F5">
        <w:rPr>
          <w:bCs/>
          <w:iCs/>
          <w:color w:val="000000" w:themeColor="text1"/>
        </w:rPr>
        <w:t>clearance capability</w:t>
      </w:r>
      <w:r w:rsidR="0015729A">
        <w:rPr>
          <w:bCs/>
          <w:iCs/>
          <w:color w:val="000000" w:themeColor="text1"/>
        </w:rPr>
        <w:t xml:space="preserve"> (</w:t>
      </w:r>
      <m:oMath>
        <m:r>
          <w:rPr>
            <w:rFonts w:ascii="Cambria Math" w:hAnsi="Cambria Math"/>
            <w:color w:val="000000" w:themeColor="text1"/>
          </w:rPr>
          <m:t>E</m:t>
        </m:r>
      </m:oMath>
      <w:r w:rsidR="0091310F">
        <w:rPr>
          <w:bCs/>
          <w:iCs/>
          <w:color w:val="000000" w:themeColor="text1"/>
        </w:rPr>
        <w:t xml:space="preserve"> </w:t>
      </w:r>
      <w:r w:rsidR="0015729A">
        <w:rPr>
          <w:bCs/>
          <w:iCs/>
          <w:color w:val="000000" w:themeColor="text1"/>
        </w:rPr>
        <w:t xml:space="preserve">= </w:t>
      </w:r>
      <w:r w:rsidR="00DC1008">
        <w:rPr>
          <w:bCs/>
          <w:iCs/>
          <w:color w:val="000000" w:themeColor="text1"/>
        </w:rPr>
        <w:t>2.3</w:t>
      </w:r>
      <w:r w:rsidR="0015729A">
        <w:rPr>
          <w:bCs/>
          <w:iCs/>
          <w:color w:val="000000" w:themeColor="text1"/>
        </w:rPr>
        <w:t>)</w:t>
      </w:r>
      <w:r w:rsidR="0040312D">
        <w:rPr>
          <w:bCs/>
          <w:iCs/>
          <w:color w:val="000000" w:themeColor="text1"/>
        </w:rPr>
        <w:t xml:space="preserve"> followed by Pdr5, Yor1, and Ybt1 (</w:t>
      </w:r>
      <m:oMath>
        <m:r>
          <w:rPr>
            <w:rFonts w:ascii="Cambria Math" w:hAnsi="Cambria Math"/>
            <w:color w:val="000000" w:themeColor="text1"/>
          </w:rPr>
          <m:t>E</m:t>
        </m:r>
      </m:oMath>
      <w:r w:rsidR="0091310F">
        <w:rPr>
          <w:bCs/>
          <w:iCs/>
          <w:color w:val="000000" w:themeColor="text1"/>
        </w:rPr>
        <w:t xml:space="preserve"> </w:t>
      </w:r>
      <w:r w:rsidR="0040312D">
        <w:rPr>
          <w:bCs/>
          <w:iCs/>
          <w:color w:val="000000" w:themeColor="text1"/>
        </w:rPr>
        <w:t xml:space="preserve">= 1.9, 0.6, 0.6, respectively), </w:t>
      </w:r>
      <w:r w:rsidR="00726EC8">
        <w:rPr>
          <w:bCs/>
          <w:iCs/>
          <w:color w:val="000000" w:themeColor="text1"/>
        </w:rPr>
        <w:t xml:space="preserve">and this is reflected in the </w:t>
      </w:r>
      <w:r w:rsidR="00744868">
        <w:rPr>
          <w:bCs/>
          <w:iCs/>
          <w:color w:val="000000" w:themeColor="text1"/>
        </w:rPr>
        <w:t>fitness landscape</w:t>
      </w:r>
      <w:r w:rsidR="008539E6">
        <w:rPr>
          <w:bCs/>
          <w:iCs/>
          <w:color w:val="000000" w:themeColor="text1"/>
        </w:rPr>
        <w:t xml:space="preserve"> -</w:t>
      </w:r>
      <w:r w:rsidR="00C42E58">
        <w:rPr>
          <w:bCs/>
          <w:iCs/>
          <w:color w:val="000000" w:themeColor="text1"/>
        </w:rPr>
        <w:t xml:space="preserve"> for 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ins w:id="403" w:author="Frederick Roth" w:date="2018-10-30T15:47:00Z">
        <w:r w:rsidR="00660958">
          <w:rPr>
            <w:bCs/>
            <w:iCs/>
            <w:color w:val="000000" w:themeColor="text1"/>
          </w:rPr>
          <w:t>-</w:t>
        </w:r>
      </w:ins>
      <w:r w:rsidR="00D30E99">
        <w:rPr>
          <w:bCs/>
          <w:iCs/>
          <w:color w:val="000000" w:themeColor="text1"/>
        </w:rPr>
        <w:t>type (p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(p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 – for example</w:t>
      </w:r>
      <w:r w:rsidR="00FD7871">
        <w:rPr>
          <w:bCs/>
          <w:iCs/>
          <w:color w:val="000000" w:themeColor="text1"/>
        </w:rPr>
        <w:t>,</w:t>
      </w:r>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4B, Data SXX</w:t>
      </w:r>
      <w:r w:rsidR="00EA6CA6">
        <w:rPr>
          <w:bCs/>
          <w:iCs/>
          <w:color w:val="000000" w:themeColor="text1"/>
        </w:rPr>
        <w:t xml:space="preserve">).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p>
    <w:p w14:paraId="65DE9347" w14:textId="77777777" w:rsidR="00EA6CA6" w:rsidRDefault="00EA6CA6" w:rsidP="00135DD5">
      <w:pPr>
        <w:jc w:val="both"/>
        <w:rPr>
          <w:bCs/>
          <w:i/>
          <w:iCs/>
          <w:color w:val="000000" w:themeColor="text1"/>
        </w:rPr>
      </w:pPr>
    </w:p>
    <w:p w14:paraId="5DAF6ADC" w14:textId="5EA87FF8" w:rsidR="00E60095" w:rsidRDefault="00BF75A0" w:rsidP="004D277B">
      <w:pPr>
        <w:jc w:val="both"/>
        <w:rPr>
          <w:bCs/>
          <w:iCs/>
          <w:color w:val="000000" w:themeColor="text1"/>
        </w:rPr>
      </w:pPr>
      <w:r>
        <w:rPr>
          <w:bCs/>
          <w:iCs/>
          <w:color w:val="000000" w:themeColor="text1"/>
        </w:rPr>
        <w:t xml:space="preserve">We note that despite the </w:t>
      </w:r>
      <w:r w:rsidR="00273D27">
        <w:rPr>
          <w:bCs/>
          <w:iCs/>
          <w:color w:val="000000" w:themeColor="text1"/>
        </w:rPr>
        <w:t>overall accuracy</w:t>
      </w:r>
      <w:r>
        <w:rPr>
          <w:bCs/>
          <w:iCs/>
          <w:color w:val="000000" w:themeColor="text1"/>
        </w:rPr>
        <w:t xml:space="preserve"> of this model, s</w:t>
      </w:r>
      <w:r w:rsidR="00A957EA">
        <w:rPr>
          <w:bCs/>
          <w:iCs/>
          <w:color w:val="000000" w:themeColor="text1"/>
        </w:rPr>
        <w:t xml:space="preserve">ystematic differences in predicted and observed phenotype </w:t>
      </w:r>
      <w:r>
        <w:rPr>
          <w:bCs/>
          <w:iCs/>
          <w:color w:val="000000" w:themeColor="text1"/>
        </w:rPr>
        <w:t xml:space="preserve">were still </w:t>
      </w:r>
      <w:proofErr w:type="gramStart"/>
      <w:r>
        <w:rPr>
          <w:bCs/>
          <w:iCs/>
          <w:color w:val="000000" w:themeColor="text1"/>
        </w:rPr>
        <w:t xml:space="preserve">evident, </w:t>
      </w:r>
      <w:r w:rsidR="00A957EA">
        <w:rPr>
          <w:bCs/>
          <w:iCs/>
          <w:color w:val="000000" w:themeColor="text1"/>
        </w:rPr>
        <w:t xml:space="preserve"> and</w:t>
      </w:r>
      <w:proofErr w:type="gramEnd"/>
      <w:r w:rsidR="00A957EA">
        <w:rPr>
          <w:bCs/>
          <w:iCs/>
          <w:color w:val="000000" w:themeColor="text1"/>
        </w:rPr>
        <w:t xml:space="preserve"> suggested straightforward extensions</w:t>
      </w:r>
      <w:r>
        <w:rPr>
          <w:bCs/>
          <w:iCs/>
          <w:color w:val="000000" w:themeColor="text1"/>
        </w:rPr>
        <w:t xml:space="preserve"> of the genotype-to-phenotype schematic</w:t>
      </w:r>
      <w:r w:rsidR="00A957EA">
        <w:rPr>
          <w:bCs/>
          <w:iCs/>
          <w:color w:val="000000" w:themeColor="text1"/>
        </w:rPr>
        <w:t xml:space="preserve">.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w:t>
      </w:r>
      <w:r w:rsidR="00F73A15">
        <w:rPr>
          <w:bCs/>
          <w:iCs/>
          <w:color w:val="000000" w:themeColor="text1"/>
        </w:rPr>
        <w:lastRenderedPageBreak/>
        <w:t xml:space="preserve">allowed </w:t>
      </w:r>
      <w:r w:rsidR="00983E48">
        <w:rPr>
          <w:bCs/>
          <w:iCs/>
          <w:color w:val="000000" w:themeColor="text1"/>
        </w:rPr>
        <w:t xml:space="preserve">modelling of non-additive inhibition, and more accurately </w:t>
      </w:r>
      <w:r w:rsidR="009F1A93">
        <w:rPr>
          <w:bCs/>
          <w:iCs/>
          <w:color w:val="000000" w:themeColor="text1"/>
        </w:rPr>
        <w:t xml:space="preserve">captured </w:t>
      </w:r>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r w:rsidR="00D51DAA">
        <w:rPr>
          <w:bCs/>
          <w:iCs/>
          <w:color w:val="000000" w:themeColor="text1"/>
        </w:rPr>
        <w:t xml:space="preserve"> </w:t>
      </w:r>
      <w:r w:rsidR="00B25E55">
        <w:rPr>
          <w:bCs/>
          <w:iCs/>
          <w:color w:val="000000" w:themeColor="text1"/>
        </w:rPr>
        <w:t xml:space="preserve">Various inhibition mechanisms </w:t>
      </w:r>
      <w:r w:rsidR="00FD19D6">
        <w:rPr>
          <w:bCs/>
          <w:iCs/>
          <w:color w:val="000000" w:themeColor="text1"/>
        </w:rPr>
        <w:t>could</w:t>
      </w:r>
      <w:r w:rsidR="00B25E55">
        <w:rPr>
          <w:bCs/>
          <w:iCs/>
          <w:color w:val="000000" w:themeColor="text1"/>
        </w:rPr>
        <w:t xml:space="preserve"> be expected to result in non-additive effects</w:t>
      </w:r>
      <w:r w:rsidR="00D95421">
        <w:rPr>
          <w:bCs/>
          <w:iCs/>
          <w:color w:val="000000" w:themeColor="text1"/>
        </w:rPr>
        <w:t xml:space="preserve">, </w:t>
      </w:r>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In a</w:t>
      </w:r>
      <w:r w:rsidR="00F4289D">
        <w:rPr>
          <w:bCs/>
          <w:iCs/>
          <w:color w:val="000000" w:themeColor="text1"/>
        </w:rPr>
        <w:t xml:space="preserve"> more striking</w:t>
      </w:r>
      <w:r w:rsidR="002453EC">
        <w:rPr>
          <w:bCs/>
          <w:iCs/>
          <w:color w:val="000000" w:themeColor="text1"/>
        </w:rPr>
        <w:t xml:space="preserve"> example, observed </w:t>
      </w:r>
      <w:r w:rsidR="009C089B">
        <w:rPr>
          <w:bCs/>
          <w:iCs/>
          <w:color w:val="000000" w:themeColor="text1"/>
        </w:rPr>
        <w:t xml:space="preserve">valinomycin resistance </w:t>
      </w:r>
      <w:r w:rsidR="00E97720">
        <w:rPr>
          <w:bCs/>
          <w:iCs/>
          <w:color w:val="000000" w:themeColor="text1"/>
        </w:rPr>
        <w:t xml:space="preserve">landscape </w:t>
      </w:r>
      <w:r w:rsidR="009C089B">
        <w:rPr>
          <w:bCs/>
          <w:iCs/>
          <w:color w:val="000000" w:themeColor="text1"/>
        </w:rPr>
        <w:t>was</w:t>
      </w:r>
      <w:r w:rsidR="001D73FA">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sidR="009C089B">
        <w:rPr>
          <w:bCs/>
          <w:iCs/>
          <w:color w:val="000000" w:themeColor="text1"/>
        </w:rPr>
        <w:t xml:space="preserve">overall </w:t>
      </w:r>
      <w:r w:rsidR="001D73FA">
        <w:rPr>
          <w:bCs/>
          <w:iCs/>
          <w:color w:val="000000" w:themeColor="text1"/>
        </w:rPr>
        <w:t>(</w:t>
      </w:r>
      <w:r w:rsidR="00D24A90">
        <w:rPr>
          <w:bCs/>
          <w:iCs/>
          <w:color w:val="000000" w:themeColor="text1"/>
        </w:rPr>
        <w:t>XX</w:t>
      </w:r>
      <w:r w:rsidR="001D73FA">
        <w:rPr>
          <w:bCs/>
          <w:iCs/>
          <w:color w:val="000000" w:themeColor="text1"/>
        </w:rPr>
        <w:t xml:space="preserve">). </w:t>
      </w:r>
      <w:r w:rsidR="00FA0E93">
        <w:rPr>
          <w:bCs/>
          <w:iCs/>
          <w:color w:val="000000" w:themeColor="text1"/>
        </w:rPr>
        <w:t xml:space="preserve">As it has been </w:t>
      </w:r>
      <w:r w:rsidR="000C01B2">
        <w:rPr>
          <w:bCs/>
          <w:iCs/>
          <w:color w:val="000000" w:themeColor="text1"/>
        </w:rPr>
        <w:t>observed that the 16-deletion strain is more resistant to valinomycin than the wild</w:t>
      </w:r>
      <w:ins w:id="404" w:author="Frederick Roth" w:date="2018-10-30T15:47:00Z">
        <w:r w:rsidR="00660958">
          <w:rPr>
            <w:bCs/>
            <w:iCs/>
            <w:color w:val="000000" w:themeColor="text1"/>
          </w:rPr>
          <w:t>-</w:t>
        </w:r>
      </w:ins>
      <w:r w:rsidR="000C01B2">
        <w:rPr>
          <w:bCs/>
          <w:iCs/>
          <w:color w:val="000000" w:themeColor="text1"/>
        </w:rPr>
        <w:t>type, it is lik</w:t>
      </w:r>
      <w:r w:rsidR="0024020D">
        <w:rPr>
          <w:bCs/>
          <w:iCs/>
          <w:color w:val="000000" w:themeColor="text1"/>
        </w:rPr>
        <w:t>ely that the compensatory activation of other drug resistance genes</w:t>
      </w:r>
      <w:r w:rsidR="000C01B2">
        <w:rPr>
          <w:bCs/>
          <w:iCs/>
          <w:color w:val="000000" w:themeColor="text1"/>
        </w:rPr>
        <w:t xml:space="preserve"> </w:t>
      </w:r>
      <w:r w:rsidR="00AF4C2E">
        <w:rPr>
          <w:bCs/>
          <w:iCs/>
          <w:color w:val="000000" w:themeColor="text1"/>
        </w:rPr>
        <w:t>beyond the ABC transpo</w:t>
      </w:r>
      <w:r w:rsidR="00FD7871">
        <w:rPr>
          <w:bCs/>
          <w:iCs/>
          <w:color w:val="000000" w:themeColor="text1"/>
        </w:rPr>
        <w:t>r</w:t>
      </w:r>
      <w:r w:rsidR="00AF4C2E">
        <w:rPr>
          <w:bCs/>
          <w:iCs/>
          <w:color w:val="000000" w:themeColor="text1"/>
        </w:rPr>
        <w:t xml:space="preserve">ters </w:t>
      </w:r>
      <w:r w:rsidR="000C01B2">
        <w:rPr>
          <w:bCs/>
          <w:iCs/>
          <w:color w:val="000000" w:themeColor="text1"/>
        </w:rPr>
        <w:t>mediate resistance to this compound</w:t>
      </w:r>
      <w:r w:rsidR="0024020D">
        <w:rPr>
          <w:bCs/>
          <w:iCs/>
          <w:color w:val="000000" w:themeColor="text1"/>
        </w:rPr>
        <w:t xml:space="preserve"> and others</w:t>
      </w:r>
      <w:r w:rsidR="000C01B2">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23,48&lt;/sup&gt;","plainTextFormattedCitation":"23,48","previouslyFormattedCitation":"&lt;sup&gt;23,48&lt;/sup&gt;"},"properties":{"noteIndex":0},"schema":"https://github.com/citation-style-language/schema/raw/master/csl-citation.json"}</w:instrText>
      </w:r>
      <w:r w:rsidR="000C01B2">
        <w:rPr>
          <w:bCs/>
          <w:iCs/>
          <w:color w:val="000000" w:themeColor="text1"/>
        </w:rPr>
        <w:fldChar w:fldCharType="separate"/>
      </w:r>
      <w:r w:rsidR="000C5C2F" w:rsidRPr="000C5C2F">
        <w:rPr>
          <w:bCs/>
          <w:iCs/>
          <w:noProof/>
          <w:color w:val="000000" w:themeColor="text1"/>
          <w:vertAlign w:val="superscript"/>
        </w:rPr>
        <w:t>23,48</w:t>
      </w:r>
      <w:r w:rsidR="000C01B2">
        <w:rPr>
          <w:bCs/>
          <w:iCs/>
          <w:color w:val="000000" w:themeColor="text1"/>
        </w:rPr>
        <w:fldChar w:fldCharType="end"/>
      </w:r>
      <w:r w:rsidR="000C01B2">
        <w:rPr>
          <w:bCs/>
          <w:iCs/>
          <w:color w:val="000000" w:themeColor="text1"/>
        </w:rPr>
        <w:t>.</w:t>
      </w:r>
      <w:r w:rsidR="00AF4C2E">
        <w:rPr>
          <w:bCs/>
          <w:iCs/>
          <w:color w:val="000000" w:themeColor="text1"/>
        </w:rPr>
        <w:t xml:space="preserve"> To </w:t>
      </w:r>
      <w:r w:rsidR="00E97720">
        <w:rPr>
          <w:bCs/>
          <w:iCs/>
          <w:color w:val="000000" w:themeColor="text1"/>
        </w:rPr>
        <w:t>inco</w:t>
      </w:r>
      <w:r w:rsidR="0094353B">
        <w:rPr>
          <w:bCs/>
          <w:iCs/>
          <w:color w:val="000000" w:themeColor="text1"/>
        </w:rPr>
        <w:t>r</w:t>
      </w:r>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r w:rsidR="0094353B">
        <w:rPr>
          <w:bCs/>
          <w:iCs/>
          <w:color w:val="000000" w:themeColor="text1"/>
        </w:rPr>
        <w:t>predicting valinomycin resistance</w:t>
      </w:r>
      <w:r w:rsidR="00C31906">
        <w:rPr>
          <w:bCs/>
          <w:iCs/>
          <w:color w:val="000000" w:themeColor="text1"/>
        </w:rPr>
        <w:t xml:space="preserve">, we added an </w:t>
      </w:r>
      <w:r w:rsidR="00804936">
        <w:rPr>
          <w:bCs/>
          <w:iCs/>
          <w:color w:val="000000" w:themeColor="text1"/>
        </w:rPr>
        <w:t xml:space="preserve">‘always-present’ </w:t>
      </w:r>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ins w:id="405" w:author="Albi Celaj [2]" w:date="2018-10-25T15:38:00Z">
        <w:r w:rsidR="00DC1008">
          <w:rPr>
            <w:rFonts w:eastAsiaTheme="minorEastAsia"/>
            <w:bCs/>
            <w:iCs/>
            <w:color w:val="000000" w:themeColor="text1"/>
          </w:rPr>
          <w:t>We note that</w:t>
        </w:r>
      </w:ins>
      <w:ins w:id="406" w:author="Albi Celaj" w:date="2018-10-23T18:11:00Z">
        <w:del w:id="407" w:author="Albi Celaj [2]" w:date="2018-10-25T15:38:00Z">
          <w:r w:rsidR="00EB26B6" w:rsidDel="00DC1008">
            <w:rPr>
              <w:rFonts w:eastAsiaTheme="minorEastAsia"/>
              <w:bCs/>
              <w:iCs/>
              <w:color w:val="000000" w:themeColor="text1"/>
            </w:rPr>
            <w:delText>As</w:delText>
          </w:r>
        </w:del>
        <w:r w:rsidR="00EB26B6">
          <w:rPr>
            <w:rFonts w:eastAsiaTheme="minorEastAsia"/>
            <w:bCs/>
            <w:iCs/>
            <w:color w:val="000000" w:themeColor="text1"/>
          </w:rPr>
          <w:t xml:space="preserve"> this </w:t>
        </w:r>
      </w:ins>
      <w:ins w:id="408" w:author="Albi Celaj" w:date="2018-10-23T18:16:00Z">
        <w:r w:rsidR="00375C88">
          <w:rPr>
            <w:rFonts w:eastAsiaTheme="minorEastAsia"/>
            <w:bCs/>
            <w:iCs/>
            <w:color w:val="000000" w:themeColor="text1"/>
          </w:rPr>
          <w:t>s</w:t>
        </w:r>
      </w:ins>
      <w:ins w:id="409" w:author="Albi Celaj" w:date="2018-10-23T18:17:00Z">
        <w:r w:rsidR="00375C88">
          <w:rPr>
            <w:rFonts w:eastAsiaTheme="minorEastAsia"/>
            <w:bCs/>
            <w:iCs/>
            <w:color w:val="000000" w:themeColor="text1"/>
          </w:rPr>
          <w:t>chematic</w:t>
        </w:r>
      </w:ins>
      <w:ins w:id="410" w:author="Albi Celaj" w:date="2018-10-23T18:11:00Z">
        <w:r w:rsidR="00EB26B6">
          <w:rPr>
            <w:rFonts w:eastAsiaTheme="minorEastAsia"/>
            <w:bCs/>
            <w:iCs/>
            <w:color w:val="000000" w:themeColor="text1"/>
          </w:rPr>
          <w:t xml:space="preserve"> only supported roles for pdr5∆, snq2∆, yor1∆, ybt1∆, and ycf1∆, suggesting </w:t>
        </w:r>
        <w:r w:rsidR="00AA49A3">
          <w:rPr>
            <w:rFonts w:eastAsiaTheme="minorEastAsia"/>
            <w:bCs/>
            <w:iCs/>
            <w:color w:val="000000" w:themeColor="text1"/>
          </w:rPr>
          <w:t>that</w:t>
        </w:r>
      </w:ins>
      <w:ins w:id="411" w:author="Albi Celaj" w:date="2018-10-23T18:13:00Z">
        <w:r w:rsidR="00AA49A3">
          <w:rPr>
            <w:rFonts w:eastAsiaTheme="minorEastAsia"/>
            <w:bCs/>
            <w:iCs/>
            <w:color w:val="000000" w:themeColor="text1"/>
          </w:rPr>
          <w:t xml:space="preserve"> more compl</w:t>
        </w:r>
      </w:ins>
      <w:ins w:id="412" w:author="Albi Celaj" w:date="2018-10-23T18:17:00Z">
        <w:r w:rsidR="00375C88">
          <w:rPr>
            <w:rFonts w:eastAsiaTheme="minorEastAsia"/>
            <w:bCs/>
            <w:iCs/>
            <w:color w:val="000000" w:themeColor="text1"/>
          </w:rPr>
          <w:t>ex</w:t>
        </w:r>
      </w:ins>
      <w:ins w:id="413" w:author="Albi Celaj" w:date="2018-10-23T18:13:00Z">
        <w:r w:rsidR="00AA49A3">
          <w:rPr>
            <w:rFonts w:eastAsiaTheme="minorEastAsia"/>
            <w:bCs/>
            <w:iCs/>
            <w:color w:val="000000" w:themeColor="text1"/>
          </w:rPr>
          <w:t xml:space="preserve"> </w:t>
        </w:r>
      </w:ins>
      <w:ins w:id="414" w:author="Albi Celaj" w:date="2018-10-23T18:30:00Z">
        <w:r w:rsidR="00E471CC">
          <w:rPr>
            <w:rFonts w:eastAsiaTheme="minorEastAsia"/>
            <w:bCs/>
            <w:iCs/>
            <w:color w:val="000000" w:themeColor="text1"/>
          </w:rPr>
          <w:t xml:space="preserve">relationships may underlie </w:t>
        </w:r>
      </w:ins>
      <w:ins w:id="415" w:author="Albi Celaj" w:date="2018-10-23T18:13:00Z">
        <w:r w:rsidR="00AA49A3">
          <w:rPr>
            <w:rFonts w:eastAsiaTheme="minorEastAsia"/>
            <w:bCs/>
            <w:iCs/>
            <w:color w:val="000000" w:themeColor="text1"/>
          </w:rPr>
          <w:t>the phenotypic impact</w:t>
        </w:r>
      </w:ins>
      <w:ins w:id="416" w:author="Albi Celaj [2]" w:date="2018-10-25T15:39:00Z">
        <w:r w:rsidR="00DC1008">
          <w:rPr>
            <w:rFonts w:eastAsiaTheme="minorEastAsia"/>
            <w:bCs/>
            <w:iCs/>
            <w:color w:val="000000" w:themeColor="text1"/>
          </w:rPr>
          <w:t>s</w:t>
        </w:r>
      </w:ins>
      <w:ins w:id="417" w:author="Albi Celaj" w:date="2018-10-23T18:13:00Z">
        <w:r w:rsidR="00AA49A3">
          <w:rPr>
            <w:rFonts w:eastAsiaTheme="minorEastAsia"/>
            <w:bCs/>
            <w:iCs/>
            <w:color w:val="000000" w:themeColor="text1"/>
          </w:rPr>
          <w:t xml:space="preserve"> </w:t>
        </w:r>
      </w:ins>
      <w:ins w:id="418" w:author="Albi Celaj [2]" w:date="2018-10-25T15:39:00Z">
        <w:r w:rsidR="00DC1008">
          <w:rPr>
            <w:rFonts w:eastAsiaTheme="minorEastAsia"/>
            <w:bCs/>
            <w:iCs/>
            <w:color w:val="000000" w:themeColor="text1"/>
          </w:rPr>
          <w:t xml:space="preserve">observed with deletion of the </w:t>
        </w:r>
      </w:ins>
      <w:ins w:id="419" w:author="Albi Celaj [2]" w:date="2018-10-25T15:40:00Z">
        <w:r w:rsidR="00DC1008">
          <w:rPr>
            <w:rFonts w:eastAsiaTheme="minorEastAsia"/>
            <w:bCs/>
            <w:iCs/>
            <w:color w:val="000000" w:themeColor="text1"/>
          </w:rPr>
          <w:t>deletion of the other 9 transporters</w:t>
        </w:r>
      </w:ins>
      <w:ins w:id="420" w:author="Albi Celaj" w:date="2018-10-23T18:13:00Z">
        <w:del w:id="421" w:author="Albi Celaj [2]" w:date="2018-10-25T15:53:00Z">
          <w:r w:rsidR="00AA49A3" w:rsidDel="004D277B">
            <w:rPr>
              <w:rFonts w:eastAsiaTheme="minorEastAsia"/>
              <w:bCs/>
              <w:iCs/>
              <w:color w:val="000000" w:themeColor="text1"/>
            </w:rPr>
            <w:delText xml:space="preserve">of deleting the other </w:delText>
          </w:r>
        </w:del>
      </w:ins>
      <w:ins w:id="422" w:author="Albi Celaj" w:date="2018-10-23T18:14:00Z">
        <w:del w:id="423" w:author="Albi Celaj [2]" w:date="2018-10-25T15:53:00Z">
          <w:r w:rsidR="00AA49A3" w:rsidDel="004D277B">
            <w:rPr>
              <w:rFonts w:eastAsiaTheme="minorEastAsia"/>
              <w:bCs/>
              <w:iCs/>
              <w:color w:val="000000" w:themeColor="text1"/>
            </w:rPr>
            <w:delText>9 transporters</w:delText>
          </w:r>
        </w:del>
        <w:r w:rsidR="00AA49A3">
          <w:rPr>
            <w:rFonts w:eastAsiaTheme="minorEastAsia"/>
            <w:bCs/>
            <w:iCs/>
            <w:color w:val="000000" w:themeColor="text1"/>
          </w:rPr>
          <w:t xml:space="preserve"> (Fig. </w:t>
        </w:r>
      </w:ins>
      <w:ins w:id="424" w:author="Albi Celaj" w:date="2018-10-23T18:15:00Z">
        <w:r w:rsidR="00AA49A3">
          <w:rPr>
            <w:rFonts w:eastAsiaTheme="minorEastAsia"/>
            <w:bCs/>
            <w:iCs/>
            <w:color w:val="000000" w:themeColor="text1"/>
          </w:rPr>
          <w:t>3C).</w:t>
        </w:r>
        <w:r w:rsidR="00AA49A3">
          <w:rPr>
            <w:bCs/>
            <w:iCs/>
            <w:color w:val="000000" w:themeColor="text1"/>
          </w:rPr>
          <w:t xml:space="preserve">  For example, c</w:t>
        </w:r>
      </w:ins>
      <w:del w:id="425" w:author="Albi Celaj" w:date="2018-10-23T18:15:00Z">
        <w:r w:rsidR="001421B9" w:rsidDel="00AA49A3">
          <w:rPr>
            <w:bCs/>
            <w:iCs/>
            <w:color w:val="000000" w:themeColor="text1"/>
          </w:rPr>
          <w:delText>C</w:delText>
        </w:r>
      </w:del>
      <w:r w:rsidR="001421B9">
        <w:rPr>
          <w:bCs/>
          <w:iCs/>
          <w:color w:val="000000" w:themeColor="text1"/>
        </w:rPr>
        <w:t>ompensatory</w:t>
      </w:r>
      <w:r w:rsidR="009C76E7">
        <w:rPr>
          <w:bCs/>
          <w:iCs/>
          <w:color w:val="000000" w:themeColor="text1"/>
        </w:rPr>
        <w:t xml:space="preserve"> activation of other clearance factors may </w:t>
      </w:r>
      <w:del w:id="426" w:author="Albi Celaj" w:date="2018-10-23T18:15:00Z">
        <w:r w:rsidR="009C76E7" w:rsidDel="00AA49A3">
          <w:rPr>
            <w:bCs/>
            <w:iCs/>
            <w:color w:val="000000" w:themeColor="text1"/>
          </w:rPr>
          <w:delText xml:space="preserve">also </w:delText>
        </w:r>
      </w:del>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del w:id="427" w:author="Albi Celaj" w:date="2018-10-23T18:08:00Z">
        <w:r w:rsidR="00BE2D6C" w:rsidDel="007F3702">
          <w:rPr>
            <w:rFonts w:eastAsiaTheme="minorEastAsia"/>
            <w:bCs/>
            <w:i/>
            <w:iCs/>
            <w:color w:val="000000" w:themeColor="text1"/>
          </w:rPr>
          <w:delText xml:space="preserve"> </w:delText>
        </w:r>
      </w:del>
      <w:r w:rsidR="00BE2D6C">
        <w:rPr>
          <w:rFonts w:eastAsiaTheme="minorEastAsia"/>
          <w:bCs/>
          <w:iCs/>
          <w:color w:val="000000" w:themeColor="text1"/>
        </w:rPr>
        <w:t>(Fig. 3C)</w:t>
      </w:r>
      <w:r w:rsidR="009C76E7">
        <w:rPr>
          <w:rFonts w:eastAsiaTheme="minorEastAsia"/>
          <w:bCs/>
          <w:iCs/>
          <w:color w:val="000000" w:themeColor="text1"/>
        </w:rPr>
        <w:t>.</w:t>
      </w:r>
    </w:p>
    <w:p w14:paraId="50184259" w14:textId="5906D3D4" w:rsidR="0057641F" w:rsidRDefault="0057641F" w:rsidP="0057641F">
      <w:pPr>
        <w:jc w:val="both"/>
        <w:rPr>
          <w:bCs/>
          <w:iCs/>
          <w:color w:val="000000" w:themeColor="text1"/>
        </w:rPr>
      </w:pPr>
    </w:p>
    <w:p w14:paraId="0DD932AE" w14:textId="658C1723" w:rsidR="00962F43" w:rsidRDefault="00962F43" w:rsidP="00224FCB">
      <w:pPr>
        <w:outlineLvl w:val="0"/>
        <w:rPr>
          <w:b/>
          <w:bCs/>
          <w:iCs/>
          <w:color w:val="000000" w:themeColor="text1"/>
        </w:rPr>
      </w:pPr>
      <w:r>
        <w:rPr>
          <w:b/>
          <w:bCs/>
          <w:iCs/>
          <w:color w:val="000000" w:themeColor="text1"/>
        </w:rPr>
        <w:t xml:space="preserve">Detailed </w:t>
      </w:r>
      <w:ins w:id="428" w:author="Albi Celaj" w:date="2018-10-23T13:45:00Z">
        <w:r w:rsidR="00EC5103">
          <w:rPr>
            <w:b/>
            <w:bCs/>
            <w:iCs/>
            <w:color w:val="000000" w:themeColor="text1"/>
          </w:rPr>
          <w:t>v</w:t>
        </w:r>
      </w:ins>
      <w:del w:id="429" w:author="Albi Celaj" w:date="2018-10-23T13:45:00Z">
        <w:r w:rsidRPr="00233F15" w:rsidDel="00EC5103">
          <w:rPr>
            <w:b/>
            <w:bCs/>
            <w:iCs/>
            <w:color w:val="000000" w:themeColor="text1"/>
          </w:rPr>
          <w:delText>V</w:delText>
        </w:r>
      </w:del>
      <w:r w:rsidRPr="00233F15">
        <w:rPr>
          <w:b/>
          <w:bCs/>
          <w:iCs/>
          <w:color w:val="000000" w:themeColor="text1"/>
        </w:rPr>
        <w:t xml:space="preserve">alidation of </w:t>
      </w:r>
      <w:r w:rsidR="00CA1F33">
        <w:rPr>
          <w:b/>
          <w:bCs/>
          <w:iCs/>
          <w:color w:val="000000" w:themeColor="text1"/>
        </w:rPr>
        <w:t xml:space="preserve">a </w:t>
      </w:r>
      <w:ins w:id="430" w:author="Albi Celaj" w:date="2018-10-23T13:45:00Z">
        <w:r w:rsidR="00EC5103">
          <w:rPr>
            <w:b/>
            <w:bCs/>
            <w:iCs/>
            <w:color w:val="000000" w:themeColor="text1"/>
          </w:rPr>
          <w:t>c</w:t>
        </w:r>
      </w:ins>
      <w:del w:id="431" w:author="Albi Celaj" w:date="2018-10-23T13:45:00Z">
        <w:r w:rsidR="000D721A" w:rsidDel="00EC5103">
          <w:rPr>
            <w:b/>
            <w:bCs/>
            <w:iCs/>
            <w:color w:val="000000" w:themeColor="text1"/>
          </w:rPr>
          <w:delText>C</w:delText>
        </w:r>
      </w:del>
      <w:r w:rsidR="000D721A">
        <w:rPr>
          <w:b/>
          <w:bCs/>
          <w:iCs/>
          <w:color w:val="000000" w:themeColor="text1"/>
        </w:rPr>
        <w:t>omplex</w:t>
      </w:r>
      <w:r w:rsidRPr="00233F15">
        <w:rPr>
          <w:b/>
          <w:bCs/>
          <w:iCs/>
          <w:color w:val="000000" w:themeColor="text1"/>
        </w:rPr>
        <w:t xml:space="preserve"> </w:t>
      </w:r>
      <w:ins w:id="432" w:author="Albi Celaj" w:date="2018-10-23T13:45:00Z">
        <w:r w:rsidR="00EC5103">
          <w:rPr>
            <w:b/>
            <w:bCs/>
            <w:iCs/>
            <w:color w:val="000000" w:themeColor="text1"/>
          </w:rPr>
          <w:t>g</w:t>
        </w:r>
      </w:ins>
      <w:del w:id="433" w:author="Albi Celaj" w:date="2018-10-23T13:45:00Z">
        <w:r w:rsidRPr="00233F15" w:rsidDel="00EC5103">
          <w:rPr>
            <w:b/>
            <w:bCs/>
            <w:iCs/>
            <w:color w:val="000000" w:themeColor="text1"/>
          </w:rPr>
          <w:delText>G</w:delText>
        </w:r>
      </w:del>
      <w:r w:rsidRPr="00233F15">
        <w:rPr>
          <w:b/>
          <w:bCs/>
          <w:iCs/>
          <w:color w:val="000000" w:themeColor="text1"/>
        </w:rPr>
        <w:t xml:space="preserve">enetic </w:t>
      </w:r>
      <w:ins w:id="434" w:author="Albi Celaj" w:date="2018-10-23T13:45:00Z">
        <w:r w:rsidR="00EC5103">
          <w:rPr>
            <w:b/>
            <w:bCs/>
            <w:iCs/>
            <w:color w:val="000000" w:themeColor="text1"/>
          </w:rPr>
          <w:t>i</w:t>
        </w:r>
      </w:ins>
      <w:del w:id="435" w:author="Albi Celaj" w:date="2018-10-23T13:45:00Z">
        <w:r w:rsidRPr="00233F15" w:rsidDel="00EC5103">
          <w:rPr>
            <w:b/>
            <w:bCs/>
            <w:iCs/>
            <w:color w:val="000000" w:themeColor="text1"/>
          </w:rPr>
          <w:delText>I</w:delText>
        </w:r>
      </w:del>
      <w:r w:rsidRPr="00233F15">
        <w:rPr>
          <w:b/>
          <w:bCs/>
          <w:iCs/>
          <w:color w:val="000000" w:themeColor="text1"/>
        </w:rPr>
        <w:t>n</w:t>
      </w:r>
      <w:r w:rsidR="000D721A">
        <w:rPr>
          <w:b/>
          <w:bCs/>
          <w:iCs/>
          <w:color w:val="000000" w:themeColor="text1"/>
        </w:rPr>
        <w:t xml:space="preserve">hibition </w:t>
      </w:r>
      <w:ins w:id="436" w:author="Albi Celaj" w:date="2018-10-23T13:45:00Z">
        <w:r w:rsidR="00EC5103">
          <w:rPr>
            <w:b/>
            <w:bCs/>
            <w:iCs/>
            <w:color w:val="000000" w:themeColor="text1"/>
          </w:rPr>
          <w:t>m</w:t>
        </w:r>
      </w:ins>
      <w:del w:id="437" w:author="Albi Celaj" w:date="2018-10-23T13:45:00Z">
        <w:r w:rsidR="000D721A" w:rsidDel="00EC5103">
          <w:rPr>
            <w:b/>
            <w:bCs/>
            <w:iCs/>
            <w:color w:val="000000" w:themeColor="text1"/>
          </w:rPr>
          <w:delText>M</w:delText>
        </w:r>
      </w:del>
      <w:r w:rsidR="000D721A">
        <w:rPr>
          <w:b/>
          <w:bCs/>
          <w:iCs/>
          <w:color w:val="000000" w:themeColor="text1"/>
        </w:rPr>
        <w:t>odel</w:t>
      </w:r>
    </w:p>
    <w:p w14:paraId="4C1906B4" w14:textId="54CFA79C"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 xml:space="preserve">in a </w:t>
      </w:r>
      <w:del w:id="438" w:author="Frederick Roth" w:date="2018-10-30T15:48:00Z">
        <w:r w:rsidR="0098504E" w:rsidDel="00660958">
          <w:rPr>
            <w:bCs/>
            <w:iCs/>
            <w:color w:val="000000" w:themeColor="text1"/>
          </w:rPr>
          <w:delText>wildtype</w:delText>
        </w:r>
      </w:del>
      <w:ins w:id="439" w:author="Frederick Roth" w:date="2018-10-30T15:48:00Z">
        <w:r w:rsidR="00660958">
          <w:rPr>
            <w:bCs/>
            <w:iCs/>
            <w:color w:val="000000" w:themeColor="text1"/>
          </w:rPr>
          <w:t>wild-type</w:t>
        </w:r>
      </w:ins>
      <w:r w:rsidR="0098504E">
        <w:rPr>
          <w:bCs/>
          <w:iCs/>
          <w:color w:val="000000" w:themeColor="text1"/>
        </w:rPr>
        <w:t xml:space="preserv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t>
      </w:r>
      <w:del w:id="440" w:author="Frederick Roth" w:date="2018-10-30T15:48:00Z">
        <w:r w:rsidR="000A0257" w:rsidDel="00660958">
          <w:rPr>
            <w:bCs/>
            <w:iCs/>
            <w:color w:val="000000" w:themeColor="text1"/>
          </w:rPr>
          <w:delText>wildtype</w:delText>
        </w:r>
      </w:del>
      <w:ins w:id="441" w:author="Frederick Roth" w:date="2018-10-30T15:48:00Z">
        <w:r w:rsidR="00660958">
          <w:rPr>
            <w:bCs/>
            <w:iCs/>
            <w:color w:val="000000" w:themeColor="text1"/>
          </w:rPr>
          <w:t>wild-type</w:t>
        </w:r>
      </w:ins>
      <w:r w:rsidR="000A0257">
        <w:rPr>
          <w:bCs/>
          <w:iCs/>
          <w:color w:val="000000" w:themeColor="text1"/>
        </w:rPr>
        <w:t xml:space="preserv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pool data,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w:t>
      </w:r>
      <w:proofErr w:type="spellStart"/>
      <w:r w:rsidR="003966FD" w:rsidRPr="00BA3C21">
        <w:rPr>
          <w:bCs/>
          <w:iCs/>
          <w:color w:val="000000" w:themeColor="text1"/>
        </w:rPr>
        <w:t>qRT</w:t>
      </w:r>
      <w:proofErr w:type="spellEnd"/>
      <w:r w:rsidR="003966FD" w:rsidRPr="00BA3C21">
        <w:rPr>
          <w:bCs/>
          <w:iCs/>
          <w:color w:val="000000" w:themeColor="text1"/>
        </w:rPr>
        <w:t xml:space="preserve">-PCR.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proofErr w:type="gramStart"/>
      <w:r w:rsidR="003966FD">
        <w:rPr>
          <w:bCs/>
          <w:iCs/>
          <w:color w:val="000000" w:themeColor="text1"/>
        </w:rPr>
        <w:t>2.1 fold</w:t>
      </w:r>
      <w:proofErr w:type="gramEnd"/>
      <w:r w:rsidR="003966FD">
        <w:rPr>
          <w:bCs/>
          <w:iCs/>
          <w:color w:val="000000" w:themeColor="text1"/>
        </w:rPr>
        <w:t xml:space="preserve">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3966FD">
        <w:rPr>
          <w:bCs/>
          <w:iCs/>
          <w:color w:val="000000" w:themeColor="text1"/>
        </w:rPr>
        <w:fldChar w:fldCharType="separate"/>
      </w:r>
      <w:r w:rsidR="000C5C2F" w:rsidRPr="000C5C2F">
        <w:rPr>
          <w:bCs/>
          <w:iCs/>
          <w:noProof/>
          <w:color w:val="000000" w:themeColor="text1"/>
          <w:vertAlign w:val="superscript"/>
        </w:rPr>
        <w:t>33</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3FE978BC"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lastRenderedPageBreak/>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 xml:space="preserve">using the </w:t>
      </w:r>
      <w:proofErr w:type="spellStart"/>
      <w:r w:rsidR="00915736" w:rsidRPr="00C7070C">
        <w:rPr>
          <w:bCs/>
          <w:iCs/>
          <w:color w:val="000000" w:themeColor="text1"/>
        </w:rPr>
        <w:t>mDHFR</w:t>
      </w:r>
      <w:proofErr w:type="spellEnd"/>
      <w:r w:rsidR="00915736" w:rsidRPr="00C7070C">
        <w:rPr>
          <w:bCs/>
          <w:iCs/>
          <w:color w:val="000000" w:themeColor="text1"/>
        </w:rPr>
        <w:t xml:space="preserve">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49,50&lt;/sup&gt;","plainTextFormattedCitation":"49,50","previouslyFormattedCitation":"&lt;sup&gt;49,50&lt;/sup&gt;"},"properties":{"noteIndex":0},"schema":"https://github.com/citation-style-language/schema/raw/master/csl-citation.json"}</w:instrText>
      </w:r>
      <w:r w:rsidR="00915736" w:rsidRPr="00C7070C">
        <w:rPr>
          <w:bCs/>
          <w:iCs/>
          <w:color w:val="000000" w:themeColor="text1"/>
        </w:rPr>
        <w:fldChar w:fldCharType="separate"/>
      </w:r>
      <w:r w:rsidR="000C5C2F" w:rsidRPr="000C5C2F">
        <w:rPr>
          <w:bCs/>
          <w:iCs/>
          <w:noProof/>
          <w:color w:val="000000" w:themeColor="text1"/>
          <w:vertAlign w:val="superscript"/>
        </w:rPr>
        <w:t>49,50</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C650EB" w:rsidRPr="00C7070C">
        <w:rPr>
          <w:bCs/>
          <w:iCs/>
          <w:color w:val="000000" w:themeColor="text1"/>
        </w:rPr>
        <w:fldChar w:fldCharType="separate"/>
      </w:r>
      <w:r w:rsidR="000C5C2F" w:rsidRPr="000C5C2F">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D660A4">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51&lt;/sup&gt;","plainTextFormattedCitation":"51","previouslyFormattedCitation":"&lt;sup&gt;51&lt;/sup&gt;"},"properties":{"noteIndex":0},"schema":"https://github.com/citation-style-language/schema/raw/master/csl-citation.json"}</w:instrText>
      </w:r>
      <w:r w:rsidR="00ED237F">
        <w:rPr>
          <w:bCs/>
          <w:iCs/>
          <w:color w:val="000000" w:themeColor="text1"/>
        </w:rPr>
        <w:fldChar w:fldCharType="separate"/>
      </w:r>
      <w:r w:rsidR="000C5C2F" w:rsidRPr="000C5C2F">
        <w:rPr>
          <w:bCs/>
          <w:iCs/>
          <w:noProof/>
          <w:color w:val="000000" w:themeColor="text1"/>
          <w:vertAlign w:val="superscript"/>
        </w:rPr>
        <w:t>51</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34,49&lt;/sup&gt;","plainTextFormattedCitation":"34,49","previouslyFormattedCitation":"&lt;sup&gt;34,49&lt;/sup&gt;"},"properties":{"noteIndex":0},"schema":"https://github.com/citation-style-language/schema/raw/master/csl-citation.json"}</w:instrText>
      </w:r>
      <w:r w:rsidR="00F450AB">
        <w:rPr>
          <w:bCs/>
          <w:iCs/>
          <w:color w:val="000000" w:themeColor="text1"/>
        </w:rPr>
        <w:fldChar w:fldCharType="separate"/>
      </w:r>
      <w:r w:rsidR="000C5C2F" w:rsidRPr="000C5C2F">
        <w:rPr>
          <w:bCs/>
          <w:iCs/>
          <w:noProof/>
          <w:color w:val="000000" w:themeColor="text1"/>
          <w:vertAlign w:val="superscript"/>
        </w:rPr>
        <w:t>34,49</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D660A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0C5C2F" w:rsidRPr="000C5C2F">
        <w:rPr>
          <w:bCs/>
          <w:iCs/>
          <w:noProof/>
          <w:color w:val="000000" w:themeColor="text1"/>
          <w:vertAlign w:val="superscript"/>
        </w:rPr>
        <w:t>52</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255A17A1"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We demonstrated that a DCGA of ABC transporters revealed many informative complex multi-</w:t>
      </w:r>
      <w:ins w:id="442" w:author="Albi Celaj" w:date="2018-10-23T15:14:00Z">
        <w:r w:rsidR="00ED01CD">
          <w:rPr>
            <w:bCs/>
            <w:iCs/>
            <w:color w:val="000000" w:themeColor="text1"/>
          </w:rPr>
          <w:t>knockout</w:t>
        </w:r>
      </w:ins>
      <w:del w:id="443" w:author="Albi Celaj" w:date="2018-10-23T15:14:00Z">
        <w:r w:rsidR="00815581" w:rsidDel="00ED01CD">
          <w:rPr>
            <w:bCs/>
            <w:iCs/>
            <w:color w:val="000000" w:themeColor="text1"/>
          </w:rPr>
          <w:delText>variant</w:delText>
        </w:r>
      </w:del>
      <w:r w:rsidR="00815581">
        <w:rPr>
          <w:bCs/>
          <w:iCs/>
          <w:color w:val="000000" w:themeColor="text1"/>
        </w:rPr>
        <w:t xml:space="preserve">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3735BD64"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D660A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044587">
        <w:rPr>
          <w:bCs/>
          <w:iCs/>
          <w:color w:val="000000" w:themeColor="text1"/>
        </w:rPr>
        <w:fldChar w:fldCharType="separate"/>
      </w:r>
      <w:r w:rsidR="000C5C2F" w:rsidRPr="000C5C2F">
        <w:rPr>
          <w:bCs/>
          <w:iCs/>
          <w:noProof/>
          <w:color w:val="000000" w:themeColor="text1"/>
          <w:vertAlign w:val="superscript"/>
        </w:rPr>
        <w:t>53</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D660A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D660A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multi-</w:t>
      </w:r>
      <w:del w:id="444" w:author="Albi Celaj" w:date="2018-10-23T15:14:00Z">
        <w:r w:rsidR="008179C7" w:rsidDel="00ED01CD">
          <w:rPr>
            <w:bCs/>
            <w:iCs/>
            <w:color w:val="000000" w:themeColor="text1"/>
          </w:rPr>
          <w:delText xml:space="preserve">variant </w:delText>
        </w:r>
      </w:del>
      <w:ins w:id="445" w:author="Albi Celaj" w:date="2018-10-23T15:14:00Z">
        <w:r w:rsidR="00ED01CD">
          <w:rPr>
            <w:bCs/>
            <w:iCs/>
            <w:color w:val="000000" w:themeColor="text1"/>
          </w:rPr>
          <w:t xml:space="preserve">knockout </w:t>
        </w:r>
      </w:ins>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 xml:space="preserve">more complex series of </w:t>
      </w:r>
      <w:proofErr w:type="spellStart"/>
      <w:r w:rsidR="0053726E">
        <w:rPr>
          <w:bCs/>
          <w:iCs/>
          <w:color w:val="000000" w:themeColor="text1"/>
        </w:rPr>
        <w:t>matings</w:t>
      </w:r>
      <w:proofErr w:type="spellEnd"/>
      <w:r w:rsidR="0053726E">
        <w:rPr>
          <w:bCs/>
          <w:iCs/>
          <w:color w:val="000000" w:themeColor="text1"/>
        </w:rPr>
        <w:t xml:space="preserve"> between several multi-mutant parents.</w:t>
      </w:r>
    </w:p>
    <w:p w14:paraId="71B90ADC" w14:textId="77777777" w:rsidR="00F65396" w:rsidRDefault="00F65396" w:rsidP="00077DA9">
      <w:pPr>
        <w:ind w:firstLine="720"/>
        <w:jc w:val="both"/>
        <w:rPr>
          <w:bCs/>
          <w:iCs/>
          <w:color w:val="000000" w:themeColor="text1"/>
        </w:rPr>
      </w:pPr>
    </w:p>
    <w:p w14:paraId="01A689EC" w14:textId="69B7330C"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 xml:space="preserve">better understanding of </w:t>
      </w:r>
      <w:r w:rsidR="0046090B">
        <w:rPr>
          <w:bCs/>
          <w:iCs/>
          <w:color w:val="000000" w:themeColor="text1"/>
        </w:rPr>
        <w:lastRenderedPageBreak/>
        <w:t>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46090B">
        <w:rPr>
          <w:bCs/>
          <w:iCs/>
          <w:color w:val="000000" w:themeColor="text1"/>
        </w:rPr>
        <w:fldChar w:fldCharType="separate"/>
      </w:r>
      <w:r w:rsidR="000C5C2F" w:rsidRPr="000C5C2F">
        <w:rPr>
          <w:bCs/>
          <w:iCs/>
          <w:noProof/>
          <w:color w:val="000000" w:themeColor="text1"/>
          <w:vertAlign w:val="superscript"/>
        </w:rPr>
        <w:t>37</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proofErr w:type="gramStart"/>
      <w:r w:rsidR="00D05F3D">
        <w:rPr>
          <w:bCs/>
          <w:iCs/>
          <w:color w:val="000000" w:themeColor="text1"/>
        </w:rPr>
        <w:t>characterized</w:t>
      </w:r>
      <w:r w:rsidR="00892C6F">
        <w:rPr>
          <w:bCs/>
          <w:iCs/>
          <w:color w:val="000000" w:themeColor="text1"/>
        </w:rPr>
        <w:t>, and</w:t>
      </w:r>
      <w:proofErr w:type="gramEnd"/>
      <w:r w:rsidR="00892C6F">
        <w:rPr>
          <w:bCs/>
          <w:iCs/>
          <w:color w:val="000000" w:themeColor="text1"/>
        </w:rPr>
        <w:t xml:space="preserve">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w:t>
      </w:r>
      <w:proofErr w:type="gramStart"/>
      <w:r w:rsidR="000205FF">
        <w:rPr>
          <w:bCs/>
          <w:iCs/>
          <w:color w:val="000000" w:themeColor="text1"/>
        </w:rPr>
        <w:t>in order to</w:t>
      </w:r>
      <w:proofErr w:type="gramEnd"/>
      <w:r w:rsidR="000205FF">
        <w:rPr>
          <w:bCs/>
          <w:iCs/>
          <w:color w:val="000000" w:themeColor="text1"/>
        </w:rPr>
        <w:t xml:space="preserve">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95B9CA3"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proofErr w:type="spellStart"/>
      <w:r w:rsidR="001E3585" w:rsidRPr="00233F15">
        <w:rPr>
          <w:bCs/>
          <w:i/>
          <w:iCs/>
          <w:color w:val="000000" w:themeColor="text1"/>
        </w:rPr>
        <w:t>en</w:t>
      </w:r>
      <w:proofErr w:type="spellEnd"/>
      <w:r w:rsidR="001E3585" w:rsidRPr="00233F15">
        <w:rPr>
          <w:bCs/>
          <w:i/>
          <w:iCs/>
          <w:color w:val="000000" w:themeColor="text1"/>
        </w:rPr>
        <w:t xml:space="preserve">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1B3E2558" w:rsidR="007C7DF9" w:rsidRPr="00233F15" w:rsidRDefault="007C7DF9" w:rsidP="00224FCB">
      <w:pPr>
        <w:outlineLvl w:val="0"/>
        <w:rPr>
          <w:b/>
          <w:bCs/>
          <w:iCs/>
          <w:color w:val="000000" w:themeColor="text1"/>
        </w:rPr>
      </w:pPr>
      <w:r w:rsidRPr="00233F15">
        <w:rPr>
          <w:b/>
          <w:bCs/>
          <w:iCs/>
          <w:color w:val="000000" w:themeColor="text1"/>
        </w:rPr>
        <w:t xml:space="preserve">Yeast </w:t>
      </w:r>
      <w:del w:id="446" w:author="Albi Celaj" w:date="2018-10-23T13:45:00Z">
        <w:r w:rsidRPr="00233F15" w:rsidDel="00EC5103">
          <w:rPr>
            <w:b/>
            <w:bCs/>
            <w:iCs/>
            <w:color w:val="000000" w:themeColor="text1"/>
          </w:rPr>
          <w:delText>Strains</w:delText>
        </w:r>
      </w:del>
      <w:ins w:id="447" w:author="Albi Celaj" w:date="2018-10-23T13:45:00Z">
        <w:r w:rsidR="00EC5103">
          <w:rPr>
            <w:b/>
            <w:bCs/>
            <w:iCs/>
            <w:color w:val="000000" w:themeColor="text1"/>
          </w:rPr>
          <w:t>s</w:t>
        </w:r>
        <w:r w:rsidR="00EC5103" w:rsidRPr="00233F15">
          <w:rPr>
            <w:b/>
            <w:bCs/>
            <w:iCs/>
            <w:color w:val="000000" w:themeColor="text1"/>
          </w:rPr>
          <w:t>trains</w:t>
        </w:r>
      </w:ins>
    </w:p>
    <w:p w14:paraId="27D1AF6A" w14:textId="296C4AAA" w:rsidR="00580B25" w:rsidRPr="00233F15" w:rsidRDefault="00580B25" w:rsidP="00224FCB">
      <w:pPr>
        <w:rPr>
          <w:rFonts w:eastAsia="Times New Roman"/>
          <w:color w:val="000000" w:themeColor="text1"/>
        </w:rPr>
      </w:pPr>
      <w:commentRangeStart w:id="448"/>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commentRangeEnd w:id="448"/>
      <w:r w:rsidR="006A3CE7" w:rsidRPr="00233F15">
        <w:rPr>
          <w:rStyle w:val="CommentReference"/>
        </w:rPr>
        <w:commentReference w:id="448"/>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lastRenderedPageBreak/>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proofErr w:type="spellStart"/>
      <w:r w:rsidR="00675A3C">
        <w:rPr>
          <w:rFonts w:eastAsia="Times New Roman"/>
          <w:i/>
          <w:color w:val="000000" w:themeColor="text1"/>
        </w:rPr>
        <w:t>LoxP</w:t>
      </w:r>
      <w:proofErr w:type="spellEnd"/>
      <w:r w:rsidR="00675A3C">
        <w:rPr>
          <w:rFonts w:eastAsia="Times New Roman"/>
          <w:i/>
          <w:color w:val="000000" w:themeColor="text1"/>
        </w:rPr>
        <w:t xml:space="preserve">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49"/>
      <w:r w:rsidRPr="00233F15">
        <w:rPr>
          <w:b/>
          <w:bCs/>
          <w:iCs/>
          <w:color w:val="A6A6A6" w:themeColor="background1" w:themeShade="A6"/>
        </w:rPr>
        <w:t>Media</w:t>
      </w:r>
      <w:commentRangeEnd w:id="449"/>
      <w:r w:rsidR="00CB2329" w:rsidRPr="00233F15">
        <w:rPr>
          <w:rStyle w:val="CommentReference"/>
          <w:color w:val="A6A6A6" w:themeColor="background1" w:themeShade="A6"/>
        </w:rPr>
        <w:commentReference w:id="449"/>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7A81DFDB" w14:textId="29C710F7"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proofErr w:type="spellStart"/>
      <w:ins w:id="450" w:author="Albi Celaj" w:date="2018-10-23T13:45:00Z">
        <w:r w:rsidR="00EC5103">
          <w:rPr>
            <w:b/>
            <w:bCs/>
            <w:iCs/>
            <w:color w:val="000000" w:themeColor="text1"/>
          </w:rPr>
          <w:t>b</w:t>
        </w:r>
      </w:ins>
      <w:del w:id="451" w:author="Albi Celaj" w:date="2018-10-23T13:45:00Z">
        <w:r w:rsidR="00DB75AD" w:rsidRPr="00233F15" w:rsidDel="00EC5103">
          <w:rPr>
            <w:b/>
            <w:bCs/>
            <w:iCs/>
            <w:color w:val="000000" w:themeColor="text1"/>
          </w:rPr>
          <w:delText>B</w:delText>
        </w:r>
      </w:del>
      <w:r w:rsidR="00DB75AD" w:rsidRPr="00233F15">
        <w:rPr>
          <w:b/>
          <w:bCs/>
          <w:iCs/>
          <w:color w:val="000000" w:themeColor="text1"/>
        </w:rPr>
        <w:t>arcoder</w:t>
      </w:r>
      <w:proofErr w:type="spellEnd"/>
      <w:r w:rsidR="00DB75AD" w:rsidRPr="00233F15">
        <w:rPr>
          <w:b/>
          <w:bCs/>
          <w:iCs/>
          <w:color w:val="000000" w:themeColor="text1"/>
        </w:rPr>
        <w:t xml:space="preserve"> </w:t>
      </w:r>
      <w:ins w:id="452" w:author="Albi Celaj" w:date="2018-10-23T13:45:00Z">
        <w:r w:rsidR="00EC5103">
          <w:rPr>
            <w:b/>
            <w:bCs/>
            <w:iCs/>
            <w:color w:val="000000" w:themeColor="text1"/>
          </w:rPr>
          <w:t>p</w:t>
        </w:r>
      </w:ins>
      <w:del w:id="453" w:author="Albi Celaj" w:date="2018-10-23T13:45:00Z">
        <w:r w:rsidR="00DB75AD" w:rsidRPr="00233F15" w:rsidDel="00EC5103">
          <w:rPr>
            <w:b/>
            <w:bCs/>
            <w:iCs/>
            <w:color w:val="000000" w:themeColor="text1"/>
          </w:rPr>
          <w:delText>P</w:delText>
        </w:r>
      </w:del>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w:t>
      </w:r>
      <w:r w:rsidR="00CC2164">
        <w:rPr>
          <w:bCs/>
          <w:iCs/>
          <w:color w:val="000000" w:themeColor="text1"/>
        </w:rPr>
        <w:t xml:space="preserve">flanked by </w:t>
      </w:r>
      <w:proofErr w:type="spellStart"/>
      <w:r w:rsidR="00CC2164">
        <w:rPr>
          <w:bCs/>
          <w:iCs/>
          <w:color w:val="000000" w:themeColor="text1"/>
        </w:rPr>
        <w:t>LoxP</w:t>
      </w:r>
      <w:proofErr w:type="spellEnd"/>
      <w:r w:rsidR="00CC2164">
        <w:rPr>
          <w:bCs/>
          <w:iCs/>
          <w:color w:val="000000" w:themeColor="text1"/>
        </w:rPr>
        <w:t xml:space="preserve">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w:t>
      </w:r>
      <w:proofErr w:type="gramStart"/>
      <w:r w:rsidR="000A44D3" w:rsidRPr="00233F15">
        <w:rPr>
          <w:bCs/>
          <w:iCs/>
          <w:color w:val="000000" w:themeColor="text1"/>
        </w:rPr>
        <w:t>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proofErr w:type="gramEnd"/>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454"/>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454"/>
      <w:r w:rsidR="00D20F9C">
        <w:rPr>
          <w:rStyle w:val="CommentReference"/>
          <w:rFonts w:asciiTheme="minorHAnsi" w:hAnsiTheme="minorHAnsi" w:cstheme="minorBidi"/>
        </w:rPr>
        <w:commentReference w:id="454"/>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 xml:space="preserve">gen </w:t>
      </w:r>
      <w:proofErr w:type="spellStart"/>
      <w:r w:rsidR="00573C16">
        <w:rPr>
          <w:color w:val="000000" w:themeColor="text1"/>
        </w:rPr>
        <w:t>Qiaspin</w:t>
      </w:r>
      <w:proofErr w:type="spellEnd"/>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w:t>
      </w:r>
      <w:proofErr w:type="spellStart"/>
      <w:r w:rsidR="00573C16">
        <w:rPr>
          <w:color w:val="000000" w:themeColor="text1"/>
        </w:rPr>
        <w:t>Qiaspin</w:t>
      </w:r>
      <w:proofErr w:type="spellEnd"/>
      <w:r w:rsidR="00573C16">
        <w:rPr>
          <w:color w:val="000000" w:themeColor="text1"/>
        </w:rPr>
        <w:t xml:space="preserve">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proofErr w:type="spellStart"/>
      <w:r w:rsidR="00AD3ECF">
        <w:t>LoxP</w:t>
      </w:r>
      <w:proofErr w:type="spellEnd"/>
      <w:r w:rsidR="00AD3ECF">
        <w:t xml:space="preserve">/Lox2272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455"/>
      <w:commentRangeEnd w:id="455"/>
      <w:r w:rsidR="00AD3ECF">
        <w:rPr>
          <w:rStyle w:val="CommentReference"/>
          <w:rFonts w:asciiTheme="minorHAnsi" w:hAnsiTheme="minorHAnsi" w:cstheme="minorBidi"/>
        </w:rPr>
        <w:commentReference w:id="455"/>
      </w:r>
      <w:r w:rsidR="00AD3ECF">
        <w:rPr>
          <w:color w:val="000000" w:themeColor="text1"/>
        </w:rPr>
        <w:t xml:space="preserve">.  The resulting PCR products were </w:t>
      </w:r>
      <w:r w:rsidR="00F411FD">
        <w:rPr>
          <w:color w:val="000000" w:themeColor="text1"/>
        </w:rPr>
        <w:t xml:space="preserve">purified using a Qiagen </w:t>
      </w:r>
      <w:proofErr w:type="spellStart"/>
      <w:r w:rsidR="00F411FD">
        <w:rPr>
          <w:color w:val="000000" w:themeColor="text1"/>
        </w:rPr>
        <w:t>Qiaspin</w:t>
      </w:r>
      <w:proofErr w:type="spellEnd"/>
      <w:r w:rsidR="00F411FD">
        <w:rPr>
          <w:color w:val="000000" w:themeColor="text1"/>
        </w:rPr>
        <w:t xml:space="preserve">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proofErr w:type="spellStart"/>
      <w:r w:rsidR="001E7376" w:rsidRPr="001E7376">
        <w:rPr>
          <w:bCs/>
        </w:rPr>
        <w:t>SacI</w:t>
      </w:r>
      <w:proofErr w:type="spellEnd"/>
      <w:r w:rsidR="001E7376" w:rsidRPr="001E7376">
        <w:rPr>
          <w:bCs/>
        </w:rPr>
        <w:t xml:space="preserve"> </w:t>
      </w:r>
      <w:proofErr w:type="spellStart"/>
      <w:r w:rsidR="001E7376" w:rsidRPr="001E7376">
        <w:rPr>
          <w:bCs/>
        </w:rPr>
        <w:t>Reamp</w:t>
      </w:r>
      <w:proofErr w:type="spellEnd"/>
      <w:r w:rsidR="001E7376" w:rsidRPr="001E7376">
        <w:rPr>
          <w:bCs/>
        </w:rPr>
        <w:t xml:space="preserve"> F/US2 primer pairs, and the second was performed using DS1/</w:t>
      </w:r>
      <w:proofErr w:type="spellStart"/>
      <w:r w:rsidR="001E7376" w:rsidRPr="001E7376">
        <w:rPr>
          <w:bCs/>
        </w:rPr>
        <w:t>SacI</w:t>
      </w:r>
      <w:proofErr w:type="spellEnd"/>
      <w:r w:rsidR="001E7376" w:rsidRPr="001E7376">
        <w:rPr>
          <w:bCs/>
        </w:rPr>
        <w:t xml:space="preserve"> </w:t>
      </w:r>
      <w:proofErr w:type="spellStart"/>
      <w:r w:rsidR="001E7376" w:rsidRPr="001E7376">
        <w:rPr>
          <w:bCs/>
        </w:rPr>
        <w:t>Reamp</w:t>
      </w:r>
      <w:proofErr w:type="spellEnd"/>
      <w:r w:rsidR="001E7376" w:rsidRPr="001E7376">
        <w:rPr>
          <w:bCs/>
        </w:rPr>
        <w:t xml:space="preserve"> R primer pairs.</w:t>
      </w:r>
      <w:r w:rsidR="001E7376">
        <w:rPr>
          <w:bCs/>
        </w:rPr>
        <w:t xml:space="preserve"> </w:t>
      </w:r>
      <w:r w:rsidR="001E7376">
        <w:t xml:space="preserve">The PCR program used for </w:t>
      </w:r>
      <w:proofErr w:type="gramStart"/>
      <w:r w:rsidR="001E7376">
        <w:t>both of these</w:t>
      </w:r>
      <w:proofErr w:type="gramEnd"/>
      <w:r w:rsidR="001E7376">
        <w:t xml:space="preserv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 xml:space="preserve">To prepare for cloning of the </w:t>
      </w:r>
      <w:proofErr w:type="spellStart"/>
      <w:r>
        <w:t>barcoder</w:t>
      </w:r>
      <w:proofErr w:type="spellEnd"/>
      <w:r>
        <w:t xml:space="preserve"> locus,</w:t>
      </w:r>
      <w:r w:rsidR="00422103" w:rsidRPr="00422103">
        <w:t xml:space="preserve"> pSH47 w</w:t>
      </w:r>
      <w:r w:rsidR="00422103">
        <w:t xml:space="preserve">as digested with </w:t>
      </w:r>
      <w:proofErr w:type="spellStart"/>
      <w:r w:rsidR="00422103">
        <w:t>SacI</w:t>
      </w:r>
      <w:proofErr w:type="spellEnd"/>
      <w:r w:rsidR="00422103">
        <w:t xml:space="preserve"> using 100μl </w:t>
      </w:r>
      <w:r w:rsidR="001074D1">
        <w:t xml:space="preserve">of </w:t>
      </w:r>
      <w:r w:rsidR="00422103">
        <w:t>250ng/</w:t>
      </w:r>
      <w:proofErr w:type="spellStart"/>
      <w:r w:rsidR="00422103">
        <w:t>μ</w:t>
      </w:r>
      <w:r w:rsidR="00422103" w:rsidRPr="00422103">
        <w:t>l</w:t>
      </w:r>
      <w:proofErr w:type="spellEnd"/>
      <w:r w:rsidR="00422103" w:rsidRPr="00422103">
        <w:t xml:space="preserve"> pSH47, 100</w:t>
      </w:r>
      <w:r w:rsidR="005D6BE2">
        <w:t xml:space="preserve">μl </w:t>
      </w:r>
      <w:r w:rsidR="00422103" w:rsidRPr="00422103">
        <w:t>NEB Buffer 4, 10</w:t>
      </w:r>
      <w:r w:rsidR="005D6BE2">
        <w:t xml:space="preserve">μl </w:t>
      </w:r>
      <w:r w:rsidR="00422103" w:rsidRPr="00422103">
        <w:t>BSA, 10</w:t>
      </w:r>
      <w:r w:rsidR="005D6BE2">
        <w:t xml:space="preserve">μl </w:t>
      </w:r>
      <w:proofErr w:type="spellStart"/>
      <w:r w:rsidR="00422103" w:rsidRPr="00422103">
        <w:t>Sac</w:t>
      </w:r>
      <w:r w:rsidR="00422103">
        <w:t>I</w:t>
      </w:r>
      <w:proofErr w:type="spellEnd"/>
      <w:r w:rsidR="00422103">
        <w:t>-HF in 1ml sterile water.  100μ</w:t>
      </w:r>
      <w:r w:rsidR="00422103" w:rsidRPr="00422103">
        <w:t xml:space="preserve">l of this mixture was incubated at 37°C for two </w:t>
      </w:r>
      <w:proofErr w:type="gramStart"/>
      <w:r w:rsidR="00422103" w:rsidRPr="00422103">
        <w:t>hours, and</w:t>
      </w:r>
      <w:proofErr w:type="gramEnd"/>
      <w:r w:rsidR="00422103" w:rsidRPr="00422103">
        <w:t xml:space="preserve"> inactivated by incubation at 65°C for 20min.  Digest products were purified using a Qiagen </w:t>
      </w:r>
      <w:proofErr w:type="spellStart"/>
      <w:r w:rsidR="00422103" w:rsidRPr="00422103">
        <w:t>Qiaspin</w:t>
      </w:r>
      <w:proofErr w:type="spellEnd"/>
      <w:r w:rsidR="00422103" w:rsidRPr="00422103">
        <w:t xml:space="preserve"> </w:t>
      </w:r>
      <w:proofErr w:type="gramStart"/>
      <w:r w:rsidR="00422103" w:rsidRPr="00422103">
        <w:t>kit, and</w:t>
      </w:r>
      <w:proofErr w:type="gramEnd"/>
      <w:r w:rsidR="00422103" w:rsidRPr="00422103">
        <w:t xml:space="preserve">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00E28929" w:rsidR="00525F1B" w:rsidRDefault="006A63BB" w:rsidP="00224FCB">
      <w:pPr>
        <w:jc w:val="both"/>
        <w:rPr>
          <w:b/>
          <w:bCs/>
          <w:iCs/>
          <w:color w:val="000000" w:themeColor="text1"/>
        </w:rPr>
      </w:pPr>
      <w:r w:rsidRPr="00233F15">
        <w:rPr>
          <w:b/>
          <w:bCs/>
          <w:iCs/>
          <w:color w:val="000000" w:themeColor="text1"/>
        </w:rPr>
        <w:t xml:space="preserve">Generating a </w:t>
      </w:r>
      <w:del w:id="456" w:author="Albi Celaj" w:date="2018-10-23T13:46:00Z">
        <w:r w:rsidRPr="00233F15" w:rsidDel="00EC5103">
          <w:rPr>
            <w:b/>
            <w:bCs/>
            <w:iCs/>
            <w:color w:val="000000" w:themeColor="text1"/>
          </w:rPr>
          <w:delText xml:space="preserve">Barcoder </w:delText>
        </w:r>
      </w:del>
      <w:proofErr w:type="spellStart"/>
      <w:ins w:id="457" w:author="Albi Celaj" w:date="2018-10-23T13:46:00Z">
        <w:r w:rsidR="00EC5103">
          <w:rPr>
            <w:b/>
            <w:bCs/>
            <w:iCs/>
            <w:color w:val="000000" w:themeColor="text1"/>
          </w:rPr>
          <w:t>b</w:t>
        </w:r>
        <w:r w:rsidR="00EC5103" w:rsidRPr="00233F15">
          <w:rPr>
            <w:b/>
            <w:bCs/>
            <w:iCs/>
            <w:color w:val="000000" w:themeColor="text1"/>
          </w:rPr>
          <w:t>arcoder</w:t>
        </w:r>
        <w:proofErr w:type="spellEnd"/>
        <w:r w:rsidR="00EC5103" w:rsidRPr="00233F15">
          <w:rPr>
            <w:b/>
            <w:bCs/>
            <w:iCs/>
            <w:color w:val="000000" w:themeColor="text1"/>
          </w:rPr>
          <w:t xml:space="preserve"> </w:t>
        </w:r>
      </w:ins>
      <w:del w:id="458" w:author="Albi Celaj" w:date="2018-10-23T13:46:00Z">
        <w:r w:rsidRPr="00233F15" w:rsidDel="00EC5103">
          <w:rPr>
            <w:b/>
            <w:bCs/>
            <w:iCs/>
            <w:color w:val="000000" w:themeColor="text1"/>
          </w:rPr>
          <w:delText>Strain</w:delText>
        </w:r>
      </w:del>
      <w:ins w:id="459" w:author="Albi Celaj" w:date="2018-10-23T13:46:00Z">
        <w:r w:rsidR="00EC5103">
          <w:rPr>
            <w:b/>
            <w:bCs/>
            <w:iCs/>
            <w:color w:val="000000" w:themeColor="text1"/>
          </w:rPr>
          <w:t>s</w:t>
        </w:r>
        <w:r w:rsidR="00EC5103" w:rsidRPr="00233F15">
          <w:rPr>
            <w:b/>
            <w:bCs/>
            <w:iCs/>
            <w:color w:val="000000" w:themeColor="text1"/>
          </w:rPr>
          <w:t>train</w:t>
        </w:r>
      </w:ins>
    </w:p>
    <w:p w14:paraId="3D6D297E" w14:textId="1E27942A" w:rsidR="001E6AEE" w:rsidRDefault="00844EC8" w:rsidP="004210F6">
      <w:pPr>
        <w:jc w:val="both"/>
        <w:rPr>
          <w:bCs/>
          <w:iCs/>
          <w:color w:val="000000" w:themeColor="text1"/>
        </w:rPr>
      </w:pPr>
      <w:r w:rsidRPr="00233F15">
        <w:rPr>
          <w:bCs/>
          <w:iCs/>
          <w:color w:val="000000" w:themeColor="text1"/>
        </w:rPr>
        <w:lastRenderedPageBreak/>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w:t>
      </w:r>
      <w:proofErr w:type="spellStart"/>
      <w:r w:rsidR="0083215F" w:rsidRPr="00233F15">
        <w:rPr>
          <w:bCs/>
          <w:iCs/>
          <w:color w:val="000000" w:themeColor="text1"/>
        </w:rPr>
        <w:t>LoxP</w:t>
      </w:r>
      <w:proofErr w:type="spellEnd"/>
      <w:r w:rsidR="0083215F" w:rsidRPr="00233F15">
        <w:rPr>
          <w:bCs/>
          <w:iCs/>
          <w:color w:val="000000" w:themeColor="text1"/>
        </w:rPr>
        <w:t xml:space="preserve">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460"/>
      <w:commentRangeEnd w:id="460"/>
      <w:r w:rsidR="002F37D7">
        <w:rPr>
          <w:rStyle w:val="CommentReference"/>
          <w:rFonts w:asciiTheme="minorHAnsi" w:hAnsiTheme="minorHAnsi" w:cstheme="minorBidi"/>
        </w:rPr>
        <w:commentReference w:id="460"/>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 xml:space="preserve">Qiagen </w:t>
      </w:r>
      <w:proofErr w:type="spellStart"/>
      <w:r w:rsidR="00AD3ECF" w:rsidRPr="00AD3ECF">
        <w:rPr>
          <w:bCs/>
          <w:iCs/>
          <w:color w:val="000000" w:themeColor="text1"/>
        </w:rPr>
        <w:t>Qiaspin</w:t>
      </w:r>
      <w:proofErr w:type="spellEnd"/>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w:t>
      </w:r>
      <w:proofErr w:type="spellStart"/>
      <w:r w:rsidR="001A4394">
        <w:rPr>
          <w:bCs/>
          <w:iCs/>
          <w:color w:val="000000" w:themeColor="text1"/>
        </w:rPr>
        <w:t>Ura</w:t>
      </w:r>
      <w:proofErr w:type="spellEnd"/>
      <w:r w:rsidR="001A4394">
        <w:rPr>
          <w:bCs/>
          <w:iCs/>
          <w:color w:val="000000" w:themeColor="text1"/>
        </w:rPr>
        <w:t xml:space="preserve"> </w:t>
      </w:r>
      <w:proofErr w:type="gramStart"/>
      <w:r w:rsidR="001A4394">
        <w:rPr>
          <w:bCs/>
          <w:iCs/>
          <w:color w:val="000000" w:themeColor="text1"/>
        </w:rPr>
        <w:t>plates, and</w:t>
      </w:r>
      <w:proofErr w:type="gramEnd"/>
      <w:r w:rsidR="001A4394">
        <w:rPr>
          <w:bCs/>
          <w:iCs/>
          <w:color w:val="000000" w:themeColor="text1"/>
        </w:rPr>
        <w:t xml:space="preserve">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461"/>
      <w:commentRangeEnd w:id="461"/>
      <w:r w:rsidR="001A4394">
        <w:rPr>
          <w:rStyle w:val="CommentReference"/>
          <w:rFonts w:asciiTheme="minorHAnsi" w:hAnsiTheme="minorHAnsi" w:cstheme="minorBidi"/>
        </w:rPr>
        <w:commentReference w:id="461"/>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proofErr w:type="spellStart"/>
      <w:r w:rsidR="00C45C9F" w:rsidRPr="00233F15">
        <w:rPr>
          <w:bCs/>
          <w:iCs/>
          <w:color w:val="000000" w:themeColor="text1"/>
        </w:rPr>
        <w:t>HygroB</w:t>
      </w:r>
      <w:proofErr w:type="spellEnd"/>
      <w:r w:rsidR="00C45C9F" w:rsidRPr="00233F15">
        <w:rPr>
          <w:bCs/>
          <w:iCs/>
          <w:color w:val="000000" w:themeColor="text1"/>
        </w:rPr>
        <w:t xml:space="preserve">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 xml:space="preserve">he recombined </w:t>
      </w:r>
      <w:proofErr w:type="spellStart"/>
      <w:r w:rsidR="000928E2">
        <w:rPr>
          <w:bCs/>
          <w:iCs/>
          <w:color w:val="000000" w:themeColor="text1"/>
        </w:rPr>
        <w:t>barcoder</w:t>
      </w:r>
      <w:proofErr w:type="spellEnd"/>
      <w:r w:rsidR="000928E2">
        <w:rPr>
          <w:bCs/>
          <w:iCs/>
          <w:color w:val="000000" w:themeColor="text1"/>
        </w:rPr>
        <w:t xml:space="preserve">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proofErr w:type="spellStart"/>
      <w:r w:rsidR="005D6BE2">
        <w:t>μl</w:t>
      </w:r>
      <w:proofErr w:type="spellEnd"/>
      <w:r w:rsidR="005D6BE2">
        <w:t xml:space="preserve"> </w:t>
      </w:r>
      <w:r w:rsidR="00F55D18">
        <w:t>5U/</w:t>
      </w:r>
      <w:proofErr w:type="spellStart"/>
      <w:r w:rsidR="005D6BE2">
        <w:t>μl</w:t>
      </w:r>
      <w:proofErr w:type="spellEnd"/>
      <w:r w:rsidR="005D6BE2">
        <w:t xml:space="preserve"> </w:t>
      </w:r>
      <w:proofErr w:type="spellStart"/>
      <w:r w:rsidR="00860FF8">
        <w:t>Z</w:t>
      </w:r>
      <w:r w:rsidR="00F55D18">
        <w:t>ymoresearch</w:t>
      </w:r>
      <w:proofErr w:type="spellEnd"/>
      <w:r w:rsidR="00F55D18">
        <w:t xml:space="preserve"> </w:t>
      </w:r>
      <w:proofErr w:type="spellStart"/>
      <w:r w:rsidR="00F55D18">
        <w:t>zymolyase</w:t>
      </w:r>
      <w:proofErr w:type="spellEnd"/>
      <w:r w:rsidR="00845A1A">
        <w:t xml:space="preserve"> and incubated at 37</w:t>
      </w:r>
      <w:r w:rsidR="00845A1A" w:rsidRPr="00845A1A">
        <w:t>°</w:t>
      </w:r>
      <w:r w:rsidR="00845A1A">
        <w:t>C for 25min and 95</w:t>
      </w:r>
      <w:r w:rsidR="00845A1A" w:rsidRPr="00845A1A">
        <w:t>°</w:t>
      </w:r>
      <w:r w:rsidR="00845A1A">
        <w:t xml:space="preserve">C for 10 </w:t>
      </w:r>
      <w:proofErr w:type="gramStart"/>
      <w:r w:rsidR="00845A1A">
        <w:t>min, and</w:t>
      </w:r>
      <w:proofErr w:type="gramEnd"/>
      <w:r w:rsidR="00845A1A">
        <w:t xml:space="preserve">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 xml:space="preserve">l </w:t>
      </w:r>
      <w:proofErr w:type="spellStart"/>
      <w:r w:rsidR="0062257A" w:rsidRPr="0062257A">
        <w:t>ExoI</w:t>
      </w:r>
      <w:proofErr w:type="spellEnd"/>
      <w:r w:rsidR="0062257A" w:rsidRPr="0062257A">
        <w:t xml:space="preserve">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462"/>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462"/>
      <w:r w:rsidR="006471EB">
        <w:rPr>
          <w:rStyle w:val="CommentReference"/>
          <w:rFonts w:asciiTheme="minorHAnsi" w:hAnsiTheme="minorHAnsi" w:cstheme="minorBidi"/>
        </w:rPr>
        <w:commentReference w:id="462"/>
      </w:r>
    </w:p>
    <w:p w14:paraId="6941AE24" w14:textId="77777777" w:rsidR="00C44509" w:rsidRPr="00233F15" w:rsidRDefault="00C44509" w:rsidP="00224FCB">
      <w:pPr>
        <w:jc w:val="both"/>
        <w:rPr>
          <w:b/>
          <w:bCs/>
          <w:iCs/>
          <w:color w:val="000000" w:themeColor="text1"/>
        </w:rPr>
      </w:pPr>
    </w:p>
    <w:p w14:paraId="1EAB2939" w14:textId="2F96B2D4"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del w:id="463" w:author="Albi Celaj" w:date="2018-10-23T13:46:00Z">
        <w:r w:rsidRPr="00233F15" w:rsidDel="00EC5103">
          <w:rPr>
            <w:b/>
            <w:bCs/>
            <w:iCs/>
            <w:color w:val="000000" w:themeColor="text1"/>
          </w:rPr>
          <w:delText xml:space="preserve">A </w:delText>
        </w:r>
      </w:del>
      <w:ins w:id="464" w:author="Albi Celaj" w:date="2018-10-23T13:46:00Z">
        <w:r w:rsidR="00EC5103">
          <w:rPr>
            <w:b/>
            <w:bCs/>
            <w:iCs/>
            <w:color w:val="000000" w:themeColor="text1"/>
          </w:rPr>
          <w:t>a</w:t>
        </w:r>
        <w:r w:rsidR="00EC5103" w:rsidRPr="00233F15">
          <w:rPr>
            <w:b/>
            <w:bCs/>
            <w:iCs/>
            <w:color w:val="000000" w:themeColor="text1"/>
          </w:rPr>
          <w:t xml:space="preserve"> </w:t>
        </w:r>
      </w:ins>
      <w:r w:rsidRPr="00233F15">
        <w:rPr>
          <w:b/>
          <w:bCs/>
          <w:iCs/>
          <w:color w:val="000000" w:themeColor="text1"/>
        </w:rPr>
        <w:t>‘</w:t>
      </w:r>
      <w:del w:id="465" w:author="Albi Celaj" w:date="2018-10-23T13:46:00Z">
        <w:r w:rsidRPr="00233F15" w:rsidDel="00EC5103">
          <w:rPr>
            <w:b/>
            <w:bCs/>
            <w:iCs/>
            <w:color w:val="000000" w:themeColor="text1"/>
          </w:rPr>
          <w:delText xml:space="preserve">Gold </w:delText>
        </w:r>
      </w:del>
      <w:ins w:id="466" w:author="Albi Celaj" w:date="2018-10-23T13:46:00Z">
        <w:r w:rsidR="00EC5103">
          <w:rPr>
            <w:b/>
            <w:bCs/>
            <w:iCs/>
            <w:color w:val="000000" w:themeColor="text1"/>
          </w:rPr>
          <w:t>g</w:t>
        </w:r>
        <w:r w:rsidR="00EC5103" w:rsidRPr="00233F15">
          <w:rPr>
            <w:b/>
            <w:bCs/>
            <w:iCs/>
            <w:color w:val="000000" w:themeColor="text1"/>
          </w:rPr>
          <w:t xml:space="preserve">old </w:t>
        </w:r>
      </w:ins>
      <w:del w:id="467" w:author="Albi Celaj" w:date="2018-10-23T13:46:00Z">
        <w:r w:rsidRPr="00233F15" w:rsidDel="00EC5103">
          <w:rPr>
            <w:b/>
            <w:bCs/>
            <w:iCs/>
            <w:color w:val="000000" w:themeColor="text1"/>
          </w:rPr>
          <w:delText xml:space="preserve">Standard’ </w:delText>
        </w:r>
      </w:del>
      <w:ins w:id="468" w:author="Albi Celaj" w:date="2018-10-23T13:46:00Z">
        <w:r w:rsidR="00EC5103">
          <w:rPr>
            <w:b/>
            <w:bCs/>
            <w:iCs/>
            <w:color w:val="000000" w:themeColor="text1"/>
          </w:rPr>
          <w:t>s</w:t>
        </w:r>
        <w:r w:rsidR="00EC5103" w:rsidRPr="00233F15">
          <w:rPr>
            <w:b/>
            <w:bCs/>
            <w:iCs/>
            <w:color w:val="000000" w:themeColor="text1"/>
          </w:rPr>
          <w:t xml:space="preserve">tandard’ </w:t>
        </w:r>
      </w:ins>
      <w:del w:id="469" w:author="Albi Celaj" w:date="2018-10-23T13:46:00Z">
        <w:r w:rsidRPr="00233F15" w:rsidDel="00EC5103">
          <w:rPr>
            <w:b/>
            <w:bCs/>
            <w:iCs/>
            <w:color w:val="000000" w:themeColor="text1"/>
          </w:rPr>
          <w:delText xml:space="preserve">Genotyped </w:delText>
        </w:r>
      </w:del>
      <w:ins w:id="470" w:author="Albi Celaj" w:date="2018-10-23T13:46:00Z">
        <w:r w:rsidR="00EC5103">
          <w:rPr>
            <w:b/>
            <w:bCs/>
            <w:iCs/>
            <w:color w:val="000000" w:themeColor="text1"/>
          </w:rPr>
          <w:t>g</w:t>
        </w:r>
        <w:r w:rsidR="00EC5103" w:rsidRPr="00233F15">
          <w:rPr>
            <w:b/>
            <w:bCs/>
            <w:iCs/>
            <w:color w:val="000000" w:themeColor="text1"/>
          </w:rPr>
          <w:t xml:space="preserve">enotyped </w:t>
        </w:r>
      </w:ins>
      <w:del w:id="471" w:author="Albi Celaj" w:date="2018-10-23T13:46:00Z">
        <w:r w:rsidRPr="00233F15" w:rsidDel="00EC5103">
          <w:rPr>
            <w:b/>
            <w:bCs/>
            <w:iCs/>
            <w:color w:val="000000" w:themeColor="text1"/>
          </w:rPr>
          <w:delText>Set</w:delText>
        </w:r>
      </w:del>
      <w:ins w:id="472" w:author="Albi Celaj" w:date="2018-10-23T13:46:00Z">
        <w:r w:rsidR="00EC5103">
          <w:rPr>
            <w:b/>
            <w:bCs/>
            <w:iCs/>
            <w:color w:val="000000" w:themeColor="text1"/>
          </w:rPr>
          <w:t>s</w:t>
        </w:r>
        <w:r w:rsidR="00EC5103" w:rsidRPr="00233F15">
          <w:rPr>
            <w:b/>
            <w:bCs/>
            <w:iCs/>
            <w:color w:val="000000" w:themeColor="text1"/>
          </w:rPr>
          <w:t>et</w:t>
        </w:r>
      </w:ins>
    </w:p>
    <w:p w14:paraId="3B638AFA" w14:textId="72AA4299" w:rsidR="00976E03" w:rsidRDefault="00D33A2A" w:rsidP="004210F6">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 xml:space="preserve">To genotype each strain at the 16 ABC transporter loci, two PCR reactions were performed for each locus - one to determine the presence of a GFP integration cassette, and another to determine </w:t>
      </w:r>
      <w:r w:rsidRPr="00233F15">
        <w:rPr>
          <w:rFonts w:eastAsia="Times New Roman"/>
          <w:color w:val="333333"/>
          <w:shd w:val="clear" w:color="auto" w:fill="FFFFFF"/>
        </w:rPr>
        <w:lastRenderedPageBreak/>
        <w:t>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A527704"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del w:id="473" w:author="Albi Celaj" w:date="2018-10-23T13:46:00Z">
        <w:r w:rsidRPr="00233F15" w:rsidDel="00EC5103">
          <w:rPr>
            <w:b/>
            <w:bCs/>
            <w:iCs/>
            <w:color w:val="000000" w:themeColor="text1"/>
          </w:rPr>
          <w:delText xml:space="preserve">Barcoded </w:delText>
        </w:r>
      </w:del>
      <w:ins w:id="474" w:author="Albi Celaj" w:date="2018-10-23T13:46:00Z">
        <w:r w:rsidR="00EC5103">
          <w:rPr>
            <w:b/>
            <w:bCs/>
            <w:iCs/>
            <w:color w:val="000000" w:themeColor="text1"/>
          </w:rPr>
          <w:t>b</w:t>
        </w:r>
        <w:r w:rsidR="00EC5103" w:rsidRPr="00233F15">
          <w:rPr>
            <w:b/>
            <w:bCs/>
            <w:iCs/>
            <w:color w:val="000000" w:themeColor="text1"/>
          </w:rPr>
          <w:t xml:space="preserve">arcoded </w:t>
        </w:r>
      </w:ins>
      <w:del w:id="475" w:author="Albi Celaj" w:date="2018-10-23T13:46:00Z">
        <w:r w:rsidRPr="00233F15" w:rsidDel="00EC5103">
          <w:rPr>
            <w:b/>
            <w:bCs/>
            <w:iCs/>
            <w:color w:val="000000" w:themeColor="text1"/>
          </w:rPr>
          <w:delText xml:space="preserve">Random </w:delText>
        </w:r>
      </w:del>
      <w:ins w:id="476" w:author="Albi Celaj" w:date="2018-10-23T13:46:00Z">
        <w:r w:rsidR="00EC5103">
          <w:rPr>
            <w:b/>
            <w:bCs/>
            <w:iCs/>
            <w:color w:val="000000" w:themeColor="text1"/>
          </w:rPr>
          <w:t>r</w:t>
        </w:r>
        <w:r w:rsidR="00EC5103" w:rsidRPr="00233F15">
          <w:rPr>
            <w:b/>
            <w:bCs/>
            <w:iCs/>
            <w:color w:val="000000" w:themeColor="text1"/>
          </w:rPr>
          <w:t xml:space="preserve">andom </w:t>
        </w:r>
      </w:ins>
      <w:del w:id="477" w:author="Albi Celaj" w:date="2018-10-23T13:46:00Z">
        <w:r w:rsidRPr="00233F15" w:rsidDel="00EC5103">
          <w:rPr>
            <w:b/>
            <w:bCs/>
            <w:iCs/>
            <w:color w:val="000000" w:themeColor="text1"/>
          </w:rPr>
          <w:delText xml:space="preserve">Knockout </w:delText>
        </w:r>
      </w:del>
      <w:ins w:id="478" w:author="Albi Celaj" w:date="2018-10-23T13:46:00Z">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ins>
      <w:del w:id="479" w:author="Albi Celaj" w:date="2018-10-23T13:46:00Z">
        <w:r w:rsidRPr="00233F15" w:rsidDel="00EC5103">
          <w:rPr>
            <w:b/>
            <w:bCs/>
            <w:iCs/>
            <w:color w:val="000000" w:themeColor="text1"/>
          </w:rPr>
          <w:delText>P</w:delText>
        </w:r>
      </w:del>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480"/>
      <w:r w:rsidR="000274E9" w:rsidRPr="00233F15">
        <w:rPr>
          <w:rFonts w:eastAsia="Times New Roman"/>
          <w:color w:val="333333"/>
          <w:shd w:val="clear" w:color="auto" w:fill="FFFFFF"/>
        </w:rPr>
        <w:t>previously described</w:t>
      </w:r>
      <w:commentRangeEnd w:id="480"/>
      <w:r w:rsidR="000274E9" w:rsidRPr="00233F15">
        <w:rPr>
          <w:rStyle w:val="CommentReference"/>
        </w:rPr>
        <w:commentReference w:id="480"/>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xml:space="preserve">, selecting for </w:t>
      </w:r>
      <w:proofErr w:type="spellStart"/>
      <w:r w:rsidR="00EB769F">
        <w:rPr>
          <w:rFonts w:eastAsia="Times New Roman"/>
          <w:color w:val="333333"/>
          <w:shd w:val="clear" w:color="auto" w:fill="FFFFFF"/>
        </w:rPr>
        <w:t>MAT</w:t>
      </w:r>
      <w:r w:rsidR="00EB769F" w:rsidRPr="00233F15">
        <w:rPr>
          <w:rFonts w:eastAsia="Times New Roman"/>
          <w:b/>
          <w:bCs/>
          <w:color w:val="333333"/>
          <w:shd w:val="clear" w:color="auto" w:fill="FFFFFF"/>
        </w:rPr>
        <w:t>a</w:t>
      </w:r>
      <w:proofErr w:type="spellEnd"/>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w:t>
      </w:r>
      <w:proofErr w:type="spellStart"/>
      <w:r w:rsidR="007235C1" w:rsidRPr="00EB769F">
        <w:rPr>
          <w:rFonts w:eastAsia="Times New Roman"/>
          <w:color w:val="D9D9D9" w:themeColor="background1" w:themeShade="D9"/>
          <w:shd w:val="clear" w:color="auto" w:fill="FFFFFF"/>
        </w:rPr>
        <w:t>MAT</w:t>
      </w:r>
      <w:r w:rsidR="007235C1" w:rsidRPr="00EB769F">
        <w:rPr>
          <w:rFonts w:eastAsia="Times New Roman"/>
          <w:b/>
          <w:bCs/>
          <w:color w:val="D9D9D9" w:themeColor="background1" w:themeShade="D9"/>
          <w:shd w:val="clear" w:color="auto" w:fill="FFFFFF"/>
        </w:rPr>
        <w:t>a</w:t>
      </w:r>
      <w:proofErr w:type="spellEnd"/>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w:t>
      </w:r>
      <w:proofErr w:type="spellStart"/>
      <w:r w:rsidR="008467CA" w:rsidRPr="00233F15">
        <w:rPr>
          <w:rFonts w:eastAsia="Times New Roman"/>
          <w:color w:val="333333"/>
          <w:shd w:val="clear" w:color="auto" w:fill="FFFFFF"/>
        </w:rPr>
        <w:t>HygroB</w:t>
      </w:r>
      <w:proofErr w:type="spellEnd"/>
      <w:r w:rsidR="008467CA" w:rsidRPr="00233F15">
        <w:rPr>
          <w:rFonts w:eastAsia="Times New Roman"/>
          <w:color w:val="333333"/>
          <w:shd w:val="clear" w:color="auto" w:fill="FFFFFF"/>
        </w:rPr>
        <w:t xml:space="preserve">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proofErr w:type="spellStart"/>
      <w:r w:rsidR="008467CA" w:rsidRPr="00233F15">
        <w:rPr>
          <w:rFonts w:eastAsia="Times New Roman"/>
          <w:color w:val="333333"/>
          <w:shd w:val="clear" w:color="auto" w:fill="FFFFFF"/>
        </w:rPr>
        <w:t>Ura</w:t>
      </w:r>
      <w:proofErr w:type="spellEnd"/>
      <w:r w:rsidR="008467CA" w:rsidRPr="00233F15">
        <w:rPr>
          <w:rFonts w:eastAsia="Times New Roman"/>
          <w:color w:val="333333"/>
          <w:shd w:val="clear" w:color="auto" w:fill="FFFFFF"/>
        </w:rPr>
        <w:t xml:space="preserve"> to select against </w:t>
      </w:r>
      <w:proofErr w:type="spellStart"/>
      <w:r w:rsidR="008467CA" w:rsidRPr="00233F15">
        <w:rPr>
          <w:rFonts w:eastAsia="Times New Roman"/>
          <w:color w:val="333333"/>
          <w:shd w:val="clear" w:color="auto" w:fill="FFFFFF"/>
        </w:rPr>
        <w:t>barcoder</w:t>
      </w:r>
      <w:proofErr w:type="spellEnd"/>
      <w:r w:rsidR="008467CA" w:rsidRPr="00233F15">
        <w:rPr>
          <w:rFonts w:eastAsia="Times New Roman"/>
          <w:color w:val="333333"/>
          <w:shd w:val="clear" w:color="auto" w:fill="FFFFFF"/>
        </w:rPr>
        <w:t xml:space="preserve"> strain parents that may have escaped diploid selection. </w:t>
      </w:r>
      <w:commentRangeStart w:id="481"/>
      <w:r w:rsidR="00E35B43" w:rsidRPr="00233F15">
        <w:rPr>
          <w:rFonts w:eastAsia="Times New Roman"/>
          <w:color w:val="333333"/>
          <w:shd w:val="clear" w:color="auto" w:fill="FFFFFF"/>
        </w:rPr>
        <w:t xml:space="preserve">Using a </w:t>
      </w:r>
      <w:proofErr w:type="spellStart"/>
      <w:r w:rsidR="00E35B43" w:rsidRPr="00233F15">
        <w:rPr>
          <w:rFonts w:eastAsia="Times New Roman"/>
          <w:color w:val="333333"/>
          <w:shd w:val="clear" w:color="auto" w:fill="FFFFFF"/>
        </w:rPr>
        <w:t>QPix</w:t>
      </w:r>
      <w:proofErr w:type="spellEnd"/>
      <w:r w:rsidR="00E35B43" w:rsidRPr="00233F15">
        <w:rPr>
          <w:rFonts w:eastAsia="Times New Roman"/>
          <w:color w:val="333333"/>
          <w:shd w:val="clear" w:color="auto" w:fill="FFFFFF"/>
        </w:rPr>
        <w:t xml:space="preserve">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w:t>
      </w:r>
      <w:proofErr w:type="spellStart"/>
      <w:proofErr w:type="gramStart"/>
      <w:r w:rsidR="00BC54D5" w:rsidRPr="00233F15">
        <w:rPr>
          <w:rFonts w:eastAsia="Times New Roman"/>
          <w:color w:val="333333"/>
          <w:shd w:val="clear" w:color="auto" w:fill="FFFFFF"/>
        </w:rPr>
        <w:t>MAT</w:t>
      </w:r>
      <w:r w:rsidR="00BC54D5" w:rsidRPr="00233F15">
        <w:rPr>
          <w:rFonts w:eastAsia="Times New Roman"/>
          <w:b/>
          <w:bCs/>
          <w:color w:val="333333"/>
          <w:shd w:val="clear" w:color="auto" w:fill="FFFFFF"/>
        </w:rPr>
        <w:t>a</w:t>
      </w:r>
      <w:proofErr w:type="spellEnd"/>
      <w:r w:rsidR="00BC54D5" w:rsidRPr="00233F15">
        <w:rPr>
          <w:rFonts w:eastAsia="Times New Roman"/>
          <w:b/>
          <w:bCs/>
          <w:color w:val="333333"/>
          <w:shd w:val="clear" w:color="auto" w:fill="FFFFFF"/>
        </w:rPr>
        <w:t xml:space="preserve">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w:t>
      </w:r>
      <w:proofErr w:type="gramEnd"/>
      <w:r w:rsidR="00A975C4">
        <w:rPr>
          <w:rFonts w:eastAsia="Times New Roman"/>
          <w:bCs/>
          <w:color w:val="333333"/>
          <w:shd w:val="clear" w:color="auto" w:fill="FFFFFF"/>
        </w:rPr>
        <w:t xml:space="preserve">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481"/>
      <w:r w:rsidR="001C31A3">
        <w:rPr>
          <w:rStyle w:val="CommentReference"/>
          <w:rFonts w:asciiTheme="minorHAnsi" w:hAnsiTheme="minorHAnsi" w:cstheme="minorBidi"/>
        </w:rPr>
        <w:commentReference w:id="481"/>
      </w:r>
      <w:r w:rsidR="00A975C4">
        <w:rPr>
          <w:rFonts w:eastAsia="Calibri"/>
          <w:color w:val="333333"/>
          <w:shd w:val="clear" w:color="auto" w:fill="FFFFFF"/>
        </w:rPr>
        <w:t xml:space="preserve"> </w:t>
      </w:r>
      <w:commentRangeStart w:id="482"/>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proofErr w:type="spellStart"/>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proofErr w:type="spellEnd"/>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482"/>
      <w:r w:rsidR="00D47711">
        <w:rPr>
          <w:rStyle w:val="CommentReference"/>
          <w:rFonts w:asciiTheme="minorHAnsi" w:hAnsiTheme="minorHAnsi" w:cstheme="minorBidi"/>
        </w:rPr>
        <w:commentReference w:id="482"/>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483"/>
      <w:r w:rsidRPr="008E0C9A">
        <w:rPr>
          <w:bCs/>
          <w:iCs/>
          <w:color w:val="808080" w:themeColor="background1" w:themeShade="80"/>
          <w:lang w:val="en-CA"/>
        </w:rPr>
        <w:t>the selection conditions of the opposite mating type.</w:t>
      </w:r>
      <w:commentRangeEnd w:id="483"/>
      <w:r w:rsidRPr="008E0C9A">
        <w:rPr>
          <w:rStyle w:val="CommentReference"/>
          <w:rFonts w:asciiTheme="minorHAnsi" w:hAnsiTheme="minorHAnsi" w:cstheme="minorBidi"/>
          <w:color w:val="808080" w:themeColor="background1" w:themeShade="80"/>
        </w:rPr>
        <w:commentReference w:id="483"/>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06EF3AC8"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del w:id="484" w:author="Albi Celaj" w:date="2018-10-23T13:47:00Z">
        <w:r w:rsidR="00C21933" w:rsidRPr="00233F15" w:rsidDel="00996366">
          <w:rPr>
            <w:b/>
            <w:bCs/>
            <w:iCs/>
            <w:color w:val="000000" w:themeColor="text1"/>
          </w:rPr>
          <w:delText xml:space="preserve">Strain </w:delText>
        </w:r>
      </w:del>
      <w:ins w:id="485" w:author="Albi Celaj" w:date="2018-10-23T13:47:00Z">
        <w:r w:rsidR="00996366">
          <w:rPr>
            <w:b/>
            <w:bCs/>
            <w:iCs/>
            <w:color w:val="000000" w:themeColor="text1"/>
          </w:rPr>
          <w:t>s</w:t>
        </w:r>
        <w:r w:rsidR="00996366" w:rsidRPr="00233F15">
          <w:rPr>
            <w:b/>
            <w:bCs/>
            <w:iCs/>
            <w:color w:val="000000" w:themeColor="text1"/>
          </w:rPr>
          <w:t xml:space="preserve">train </w:t>
        </w:r>
      </w:ins>
      <w:del w:id="486" w:author="Albi Celaj" w:date="2018-10-23T13:47:00Z">
        <w:r w:rsidR="004C0159" w:rsidRPr="00233F15" w:rsidDel="00996366">
          <w:rPr>
            <w:b/>
            <w:bCs/>
            <w:iCs/>
            <w:color w:val="000000" w:themeColor="text1"/>
          </w:rPr>
          <w:delText>Genotyping</w:delText>
        </w:r>
      </w:del>
      <w:ins w:id="487" w:author="Albi Celaj" w:date="2018-10-23T13:47:00Z">
        <w:r w:rsidR="00996366">
          <w:rPr>
            <w:b/>
            <w:bCs/>
            <w:iCs/>
            <w:color w:val="000000" w:themeColor="text1"/>
          </w:rPr>
          <w:t>g</w:t>
        </w:r>
        <w:r w:rsidR="00996366" w:rsidRPr="00233F15">
          <w:rPr>
            <w:b/>
            <w:bCs/>
            <w:iCs/>
            <w:color w:val="000000" w:themeColor="text1"/>
          </w:rPr>
          <w:t>enotyping</w:t>
        </w:r>
      </w:ins>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proofErr w:type="spellStart"/>
      <w:r w:rsidR="003D3902">
        <w:rPr>
          <w:bCs/>
          <w:iCs/>
          <w:color w:val="000000" w:themeColor="text1"/>
        </w:rPr>
        <w:t>μ</w:t>
      </w:r>
      <w:r w:rsidR="00E7190A">
        <w:t>l</w:t>
      </w:r>
      <w:proofErr w:type="spellEnd"/>
      <w:r w:rsidR="00E7190A">
        <w:t xml:space="preserve"> </w:t>
      </w:r>
      <w:proofErr w:type="spellStart"/>
      <w:r w:rsidR="00E7190A">
        <w:t>Z</w:t>
      </w:r>
      <w:r w:rsidR="00E7190A" w:rsidRPr="00795D18">
        <w:t>ymoresearch</w:t>
      </w:r>
      <w:proofErr w:type="spellEnd"/>
      <w:r w:rsidR="00E7190A" w:rsidRPr="00795D18">
        <w:t xml:space="preserve"> </w:t>
      </w:r>
      <w:proofErr w:type="spellStart"/>
      <w:r w:rsidR="00E7190A" w:rsidRPr="00795D18">
        <w:t>zymolyase</w:t>
      </w:r>
      <w:proofErr w:type="spellEnd"/>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w:t>
      </w:r>
      <w:r w:rsidR="004441D9" w:rsidRPr="00FC1F96">
        <w:rPr>
          <w:bCs/>
          <w:iCs/>
          <w:color w:val="000000" w:themeColor="text1"/>
        </w:rPr>
        <w:lastRenderedPageBreak/>
        <w:t xml:space="preserve">a </w:t>
      </w:r>
      <w:proofErr w:type="spellStart"/>
      <w:r w:rsidR="004441D9" w:rsidRPr="00FC1F96">
        <w:rPr>
          <w:bCs/>
          <w:iCs/>
          <w:color w:val="000000" w:themeColor="text1"/>
        </w:rPr>
        <w:t>Hydrocycler</w:t>
      </w:r>
      <w:proofErr w:type="spellEnd"/>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 xml:space="preserve">Qiagen </w:t>
      </w:r>
      <w:proofErr w:type="spellStart"/>
      <w:r w:rsidR="005547C2">
        <w:t>Qiaquik</w:t>
      </w:r>
      <w:proofErr w:type="spellEnd"/>
      <w:r w:rsidR="005547C2">
        <w:t xml:space="preserve">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w:t>
      </w:r>
      <w:proofErr w:type="spellStart"/>
      <w:r w:rsidR="00320F26">
        <w:rPr>
          <w:bCs/>
          <w:iCs/>
          <w:color w:val="000000" w:themeColor="text1"/>
          <w:lang w:val="en-CA"/>
        </w:rPr>
        <w:t>Nanoquant</w:t>
      </w:r>
      <w:proofErr w:type="spellEnd"/>
      <w:r w:rsidR="00320F26">
        <w:rPr>
          <w:bCs/>
          <w:iCs/>
          <w:color w:val="000000" w:themeColor="text1"/>
          <w:lang w:val="en-CA"/>
        </w:rPr>
        <w:t xml:space="preserve">.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 xml:space="preserve">Qiagen </w:t>
      </w:r>
      <w:proofErr w:type="spellStart"/>
      <w:r w:rsidR="005810D9">
        <w:t>Qiaquik</w:t>
      </w:r>
      <w:proofErr w:type="spellEnd"/>
      <w:r w:rsidR="005810D9">
        <w:t xml:space="preserve">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488"/>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w:t>
      </w:r>
      <w:proofErr w:type="gramStart"/>
      <w:r w:rsidR="008023AB">
        <w:rPr>
          <w:color w:val="000000" w:themeColor="text1"/>
        </w:rPr>
        <w:t>lane, and</w:t>
      </w:r>
      <w:proofErr w:type="gramEnd"/>
      <w:r w:rsidR="008023AB">
        <w:rPr>
          <w:color w:val="000000" w:themeColor="text1"/>
        </w:rPr>
        <w:t xml:space="preserve">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488"/>
      <w:r w:rsidR="008F412B">
        <w:rPr>
          <w:rStyle w:val="CommentReference"/>
          <w:rFonts w:asciiTheme="minorHAnsi" w:hAnsiTheme="minorHAnsi" w:cstheme="minorBidi"/>
        </w:rPr>
        <w:commentReference w:id="488"/>
      </w:r>
    </w:p>
    <w:p w14:paraId="6773C4EC" w14:textId="77777777" w:rsidR="002A57D2" w:rsidRPr="00233F15" w:rsidRDefault="002A57D2" w:rsidP="00224FCB">
      <w:pPr>
        <w:rPr>
          <w:bCs/>
          <w:iCs/>
          <w:color w:val="000000" w:themeColor="text1"/>
        </w:rPr>
      </w:pPr>
    </w:p>
    <w:p w14:paraId="148B28BB" w14:textId="068AE34F" w:rsidR="00CB2329" w:rsidRPr="00233F15" w:rsidRDefault="00D76DA1" w:rsidP="00224FCB">
      <w:pPr>
        <w:outlineLvl w:val="0"/>
        <w:rPr>
          <w:bCs/>
          <w:iCs/>
          <w:color w:val="000000" w:themeColor="text1"/>
        </w:rPr>
      </w:pPr>
      <w:r w:rsidRPr="00233F15">
        <w:rPr>
          <w:b/>
          <w:bCs/>
          <w:iCs/>
          <w:color w:val="000000" w:themeColor="text1"/>
        </w:rPr>
        <w:t xml:space="preserve">Analysis of </w:t>
      </w:r>
      <w:del w:id="489" w:author="Albi Celaj" w:date="2018-10-23T13:47:00Z">
        <w:r w:rsidRPr="00233F15" w:rsidDel="00996366">
          <w:rPr>
            <w:b/>
            <w:bCs/>
            <w:iCs/>
            <w:color w:val="000000" w:themeColor="text1"/>
          </w:rPr>
          <w:delText xml:space="preserve">Pooled </w:delText>
        </w:r>
      </w:del>
      <w:ins w:id="490" w:author="Albi Celaj" w:date="2018-10-23T13:47:00Z">
        <w:r w:rsidR="00996366">
          <w:rPr>
            <w:b/>
            <w:bCs/>
            <w:iCs/>
            <w:color w:val="000000" w:themeColor="text1"/>
          </w:rPr>
          <w:t>p</w:t>
        </w:r>
        <w:r w:rsidR="00996366" w:rsidRPr="00233F15">
          <w:rPr>
            <w:b/>
            <w:bCs/>
            <w:iCs/>
            <w:color w:val="000000" w:themeColor="text1"/>
          </w:rPr>
          <w:t xml:space="preserve">ooled </w:t>
        </w:r>
      </w:ins>
      <w:commentRangeStart w:id="491"/>
      <w:del w:id="492" w:author="Albi Celaj" w:date="2018-10-23T13:47:00Z">
        <w:r w:rsidRPr="00233F15" w:rsidDel="00996366">
          <w:rPr>
            <w:b/>
            <w:bCs/>
            <w:iCs/>
            <w:color w:val="000000" w:themeColor="text1"/>
          </w:rPr>
          <w:delText xml:space="preserve">Strain </w:delText>
        </w:r>
      </w:del>
      <w:ins w:id="493" w:author="Albi Celaj" w:date="2018-10-23T13:47:00Z">
        <w:r w:rsidR="00996366">
          <w:rPr>
            <w:b/>
            <w:bCs/>
            <w:iCs/>
            <w:color w:val="000000" w:themeColor="text1"/>
          </w:rPr>
          <w:t>s</w:t>
        </w:r>
        <w:r w:rsidR="00996366" w:rsidRPr="00233F15">
          <w:rPr>
            <w:b/>
            <w:bCs/>
            <w:iCs/>
            <w:color w:val="000000" w:themeColor="text1"/>
          </w:rPr>
          <w:t xml:space="preserve">train </w:t>
        </w:r>
      </w:ins>
      <w:del w:id="494" w:author="Albi Celaj" w:date="2018-10-23T13:47:00Z">
        <w:r w:rsidRPr="00233F15" w:rsidDel="00996366">
          <w:rPr>
            <w:b/>
            <w:bCs/>
            <w:iCs/>
            <w:color w:val="000000" w:themeColor="text1"/>
          </w:rPr>
          <w:delText>Genotyping</w:delText>
        </w:r>
      </w:del>
      <w:commentRangeEnd w:id="491"/>
      <w:ins w:id="495" w:author="Albi Celaj" w:date="2018-10-23T13:47:00Z">
        <w:r w:rsidR="00996366">
          <w:rPr>
            <w:b/>
            <w:bCs/>
            <w:iCs/>
            <w:color w:val="000000" w:themeColor="text1"/>
          </w:rPr>
          <w:t>g</w:t>
        </w:r>
        <w:r w:rsidR="00996366" w:rsidRPr="00233F15">
          <w:rPr>
            <w:b/>
            <w:bCs/>
            <w:iCs/>
            <w:color w:val="000000" w:themeColor="text1"/>
          </w:rPr>
          <w:t>enotyping</w:t>
        </w:r>
      </w:ins>
      <w:r w:rsidRPr="00233F15">
        <w:rPr>
          <w:rStyle w:val="CommentReference"/>
        </w:rPr>
        <w:commentReference w:id="491"/>
      </w:r>
      <w:r w:rsidRPr="00233F15">
        <w:rPr>
          <w:b/>
          <w:bCs/>
          <w:iCs/>
          <w:color w:val="000000" w:themeColor="text1"/>
        </w:rPr>
        <w:t xml:space="preserve"> </w:t>
      </w:r>
      <w:del w:id="496" w:author="Albi Celaj" w:date="2018-10-23T13:47:00Z">
        <w:r w:rsidRPr="00233F15" w:rsidDel="00996366">
          <w:rPr>
            <w:b/>
            <w:bCs/>
            <w:iCs/>
            <w:color w:val="000000" w:themeColor="text1"/>
          </w:rPr>
          <w:delText>Data</w:delText>
        </w:r>
      </w:del>
      <w:ins w:id="497" w:author="Albi Celaj" w:date="2018-10-23T13:47:00Z">
        <w:r w:rsidR="00996366">
          <w:rPr>
            <w:b/>
            <w:bCs/>
            <w:iCs/>
            <w:color w:val="000000" w:themeColor="text1"/>
          </w:rPr>
          <w:t>d</w:t>
        </w:r>
        <w:r w:rsidR="00996366" w:rsidRPr="00233F15">
          <w:rPr>
            <w:b/>
            <w:bCs/>
            <w:iCs/>
            <w:color w:val="000000" w:themeColor="text1"/>
          </w:rPr>
          <w:t>ata</w:t>
        </w:r>
      </w:ins>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w:t>
      </w:r>
      <w:proofErr w:type="spellStart"/>
      <w:r w:rsidR="00D35192">
        <w:rPr>
          <w:bCs/>
          <w:iCs/>
          <w:color w:val="000000" w:themeColor="text1"/>
        </w:rPr>
        <w:t>H</w:t>
      </w:r>
      <w:r w:rsidR="003262B1" w:rsidRPr="00233F15">
        <w:rPr>
          <w:bCs/>
          <w:iCs/>
          <w:color w:val="000000" w:themeColor="text1"/>
        </w:rPr>
        <w:t>iSeq</w:t>
      </w:r>
      <w:proofErr w:type="spellEnd"/>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498"/>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498"/>
      <w:r w:rsidR="00086A4B" w:rsidRPr="00233F15">
        <w:rPr>
          <w:rStyle w:val="CommentReference"/>
        </w:rPr>
        <w:commentReference w:id="498"/>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6A76E785" w:rsidR="00384F51" w:rsidRPr="00233F15" w:rsidRDefault="00384F51" w:rsidP="00224FCB">
      <w:pPr>
        <w:outlineLvl w:val="0"/>
        <w:rPr>
          <w:b/>
          <w:bCs/>
          <w:iCs/>
          <w:color w:val="000000" w:themeColor="text1"/>
        </w:rPr>
      </w:pPr>
      <w:r w:rsidRPr="00233F15">
        <w:rPr>
          <w:b/>
          <w:bCs/>
          <w:iCs/>
          <w:color w:val="000000" w:themeColor="text1"/>
        </w:rPr>
        <w:t xml:space="preserve">Examining </w:t>
      </w:r>
      <w:ins w:id="499" w:author="Albi Celaj" w:date="2018-10-23T13:47:00Z">
        <w:r w:rsidR="00996366">
          <w:rPr>
            <w:b/>
            <w:bCs/>
            <w:iCs/>
            <w:color w:val="000000" w:themeColor="text1"/>
          </w:rPr>
          <w:t>p</w:t>
        </w:r>
      </w:ins>
      <w:del w:id="500" w:author="Albi Celaj" w:date="2018-10-23T13:47:00Z">
        <w:r w:rsidRPr="00233F15" w:rsidDel="00996366">
          <w:rPr>
            <w:b/>
            <w:bCs/>
            <w:iCs/>
            <w:color w:val="000000" w:themeColor="text1"/>
          </w:rPr>
          <w:delText>P</w:delText>
        </w:r>
      </w:del>
      <w:r w:rsidRPr="00233F15">
        <w:rPr>
          <w:b/>
          <w:bCs/>
          <w:iCs/>
          <w:color w:val="000000" w:themeColor="text1"/>
        </w:rPr>
        <w:t xml:space="preserve">utative </w:t>
      </w:r>
      <w:ins w:id="501" w:author="Albi Celaj" w:date="2018-10-23T13:47:00Z">
        <w:r w:rsidR="00996366">
          <w:rPr>
            <w:b/>
            <w:bCs/>
            <w:iCs/>
            <w:color w:val="000000" w:themeColor="text1"/>
          </w:rPr>
          <w:t>w</w:t>
        </w:r>
      </w:ins>
      <w:del w:id="502" w:author="Albi Celaj" w:date="2018-10-23T13:47:00Z">
        <w:r w:rsidRPr="00233F15" w:rsidDel="00996366">
          <w:rPr>
            <w:b/>
            <w:bCs/>
            <w:iCs/>
            <w:color w:val="000000" w:themeColor="text1"/>
          </w:rPr>
          <w:delText>W</w:delText>
        </w:r>
      </w:del>
      <w:r w:rsidRPr="00233F15">
        <w:rPr>
          <w:b/>
          <w:bCs/>
          <w:iCs/>
          <w:color w:val="000000" w:themeColor="text1"/>
        </w:rPr>
        <w:t>ild-</w:t>
      </w:r>
      <w:ins w:id="503" w:author="Albi Celaj" w:date="2018-10-23T13:47:00Z">
        <w:r w:rsidR="00996366">
          <w:rPr>
            <w:b/>
            <w:bCs/>
            <w:iCs/>
            <w:color w:val="000000" w:themeColor="text1"/>
          </w:rPr>
          <w:t>t</w:t>
        </w:r>
      </w:ins>
      <w:del w:id="504" w:author="Albi Celaj" w:date="2018-10-23T13:47:00Z">
        <w:r w:rsidRPr="00233F15" w:rsidDel="00996366">
          <w:rPr>
            <w:b/>
            <w:bCs/>
            <w:iCs/>
            <w:color w:val="000000" w:themeColor="text1"/>
          </w:rPr>
          <w:delText>T</w:delText>
        </w:r>
      </w:del>
      <w:r w:rsidRPr="00233F15">
        <w:rPr>
          <w:b/>
          <w:bCs/>
          <w:iCs/>
          <w:color w:val="000000" w:themeColor="text1"/>
        </w:rPr>
        <w:t xml:space="preserve">ype </w:t>
      </w:r>
      <w:ins w:id="505" w:author="Albi Celaj" w:date="2018-10-23T13:47:00Z">
        <w:r w:rsidR="00996366">
          <w:rPr>
            <w:b/>
            <w:bCs/>
            <w:iCs/>
            <w:color w:val="000000" w:themeColor="text1"/>
          </w:rPr>
          <w:t>p</w:t>
        </w:r>
      </w:ins>
      <w:del w:id="506" w:author="Albi Celaj" w:date="2018-10-23T13:47:00Z">
        <w:r w:rsidRPr="00233F15" w:rsidDel="00996366">
          <w:rPr>
            <w:b/>
            <w:bCs/>
            <w:iCs/>
            <w:color w:val="000000" w:themeColor="text1"/>
          </w:rPr>
          <w:delText>P</w:delText>
        </w:r>
      </w:del>
      <w:r w:rsidRPr="00233F15">
        <w:rPr>
          <w:b/>
          <w:bCs/>
          <w:iCs/>
          <w:color w:val="000000" w:themeColor="text1"/>
        </w:rPr>
        <w:t xml:space="preserve">ool </w:t>
      </w:r>
      <w:ins w:id="507" w:author="Albi Celaj" w:date="2018-10-23T13:47:00Z">
        <w:r w:rsidR="00996366">
          <w:rPr>
            <w:b/>
            <w:bCs/>
            <w:iCs/>
            <w:color w:val="000000" w:themeColor="text1"/>
          </w:rPr>
          <w:t>s</w:t>
        </w:r>
      </w:ins>
      <w:del w:id="508" w:author="Albi Celaj" w:date="2018-10-23T13:47:00Z">
        <w:r w:rsidRPr="00233F15" w:rsidDel="00996366">
          <w:rPr>
            <w:b/>
            <w:bCs/>
            <w:iCs/>
            <w:color w:val="000000" w:themeColor="text1"/>
          </w:rPr>
          <w:delText>S</w:delText>
        </w:r>
      </w:del>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509"/>
      <w:r w:rsidRPr="00233F15">
        <w:rPr>
          <w:bCs/>
          <w:iCs/>
          <w:color w:val="000000" w:themeColor="text1"/>
        </w:rPr>
        <w:t>7</w:t>
      </w:r>
      <w:r w:rsidR="00F04EEB">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509"/>
      <w:r w:rsidRPr="00233F15">
        <w:rPr>
          <w:rStyle w:val="CommentReference"/>
          <w:sz w:val="24"/>
          <w:szCs w:val="24"/>
        </w:rPr>
        <w:commentReference w:id="509"/>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510"/>
      <w:r w:rsidRPr="00233F15">
        <w:rPr>
          <w:rFonts w:eastAsia="Calibri"/>
          <w:color w:val="333333"/>
          <w:shd w:val="clear" w:color="auto" w:fill="FFFFFF"/>
        </w:rPr>
        <w:t>74 exhibited no detectable growth</w:t>
      </w:r>
      <w:commentRangeEnd w:id="510"/>
      <w:r w:rsidRPr="00233F15">
        <w:rPr>
          <w:rStyle w:val="CommentReference"/>
          <w:sz w:val="24"/>
          <w:szCs w:val="24"/>
        </w:rPr>
        <w:commentReference w:id="510"/>
      </w:r>
      <w:r w:rsidR="00F23897">
        <w:rPr>
          <w:rFonts w:eastAsia="Calibri"/>
          <w:color w:val="333333"/>
          <w:shd w:val="clear" w:color="auto" w:fill="FFFFFF"/>
        </w:rPr>
        <w:t xml:space="preserve"> in SC –</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sidR="00F23897">
        <w:rPr>
          <w:rFonts w:eastAsia="Calibri"/>
          <w:color w:val="333333"/>
          <w:shd w:val="clear" w:color="auto" w:fill="FFFFFF"/>
        </w:rPr>
        <w:t>which had escaped a previous SC –</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w:t>
      </w:r>
      <w:proofErr w:type="spellStart"/>
      <w:r w:rsidRPr="00233F15">
        <w:rPr>
          <w:bCs/>
          <w:iCs/>
          <w:color w:val="000000" w:themeColor="text1"/>
        </w:rPr>
        <w:t>unsucessfully</w:t>
      </w:r>
      <w:proofErr w:type="spellEnd"/>
      <w:r w:rsidRPr="00233F15">
        <w:rPr>
          <w:bCs/>
          <w:iCs/>
          <w:color w:val="000000" w:themeColor="text1"/>
        </w:rPr>
        <w:t xml:space="preserve">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w:t>
      </w:r>
      <w:r w:rsidRPr="00233F15">
        <w:rPr>
          <w:bCs/>
          <w:iCs/>
          <w:color w:val="000000" w:themeColor="text1"/>
        </w:rPr>
        <w:lastRenderedPageBreak/>
        <w:t>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3C432BD6" w:rsidR="00AF64B1" w:rsidRPr="00233F15" w:rsidRDefault="00AF64B1" w:rsidP="00224FCB">
      <w:pPr>
        <w:outlineLvl w:val="0"/>
        <w:rPr>
          <w:b/>
          <w:bCs/>
          <w:iCs/>
          <w:color w:val="000000" w:themeColor="text1"/>
        </w:rPr>
      </w:pPr>
      <w:r w:rsidRPr="00233F15">
        <w:rPr>
          <w:b/>
          <w:bCs/>
          <w:iCs/>
          <w:color w:val="000000" w:themeColor="text1"/>
        </w:rPr>
        <w:t xml:space="preserve">Estimating </w:t>
      </w:r>
      <w:ins w:id="511" w:author="Albi Celaj" w:date="2018-10-23T13:47:00Z">
        <w:r w:rsidR="00996366">
          <w:rPr>
            <w:b/>
            <w:bCs/>
            <w:iCs/>
            <w:color w:val="000000" w:themeColor="text1"/>
          </w:rPr>
          <w:t>g</w:t>
        </w:r>
      </w:ins>
      <w:del w:id="512" w:author="Albi Celaj" w:date="2018-10-23T13:47:00Z">
        <w:r w:rsidRPr="00233F15" w:rsidDel="00996366">
          <w:rPr>
            <w:b/>
            <w:bCs/>
            <w:iCs/>
            <w:color w:val="000000" w:themeColor="text1"/>
          </w:rPr>
          <w:delText>G</w:delText>
        </w:r>
      </w:del>
      <w:r w:rsidRPr="00233F15">
        <w:rPr>
          <w:b/>
          <w:bCs/>
          <w:iCs/>
          <w:color w:val="000000" w:themeColor="text1"/>
        </w:rPr>
        <w:t xml:space="preserve">enotyping </w:t>
      </w:r>
      <w:ins w:id="513" w:author="Albi Celaj" w:date="2018-10-23T13:47:00Z">
        <w:r w:rsidR="00996366">
          <w:rPr>
            <w:b/>
            <w:bCs/>
            <w:iCs/>
            <w:color w:val="000000" w:themeColor="text1"/>
          </w:rPr>
          <w:t>a</w:t>
        </w:r>
      </w:ins>
      <w:del w:id="514" w:author="Albi Celaj" w:date="2018-10-23T13:47:00Z">
        <w:r w:rsidRPr="00233F15" w:rsidDel="00996366">
          <w:rPr>
            <w:b/>
            <w:bCs/>
            <w:iCs/>
            <w:color w:val="000000" w:themeColor="text1"/>
          </w:rPr>
          <w:delText>A</w:delText>
        </w:r>
      </w:del>
      <w:r w:rsidRPr="00233F15">
        <w:rPr>
          <w:b/>
          <w:bCs/>
          <w:iCs/>
          <w:color w:val="000000" w:themeColor="text1"/>
        </w:rPr>
        <w:t xml:space="preserve">ccuracy by </w:t>
      </w:r>
      <w:ins w:id="515" w:author="Albi Celaj" w:date="2018-10-23T13:47:00Z">
        <w:r w:rsidR="00996366">
          <w:rPr>
            <w:b/>
            <w:bCs/>
            <w:iCs/>
            <w:color w:val="000000" w:themeColor="text1"/>
          </w:rPr>
          <w:t>k</w:t>
        </w:r>
      </w:ins>
      <w:del w:id="516" w:author="Albi Celaj" w:date="2018-10-23T13:47:00Z">
        <w:r w:rsidRPr="00233F15" w:rsidDel="00996366">
          <w:rPr>
            <w:b/>
            <w:bCs/>
            <w:iCs/>
            <w:color w:val="000000" w:themeColor="text1"/>
          </w:rPr>
          <w:delText>K</w:delText>
        </w:r>
      </w:del>
      <w:r w:rsidRPr="00233F15">
        <w:rPr>
          <w:b/>
          <w:bCs/>
          <w:iCs/>
          <w:color w:val="000000" w:themeColor="text1"/>
        </w:rPr>
        <w:t xml:space="preserve">nockout </w:t>
      </w:r>
      <w:ins w:id="517" w:author="Albi Celaj" w:date="2018-10-23T13:47:00Z">
        <w:r w:rsidR="00996366">
          <w:rPr>
            <w:b/>
            <w:bCs/>
            <w:iCs/>
            <w:color w:val="000000" w:themeColor="text1"/>
          </w:rPr>
          <w:t>d</w:t>
        </w:r>
      </w:ins>
      <w:del w:id="518" w:author="Albi Celaj" w:date="2018-10-23T13:47:00Z">
        <w:r w:rsidRPr="00233F15" w:rsidDel="00996366">
          <w:rPr>
            <w:b/>
            <w:bCs/>
            <w:iCs/>
            <w:color w:val="000000" w:themeColor="text1"/>
          </w:rPr>
          <w:delText>D</w:delText>
        </w:r>
      </w:del>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proofErr w:type="spellStart"/>
      <w:r w:rsidR="00575EB7" w:rsidRPr="00233F15">
        <w:rPr>
          <w:i/>
        </w:rPr>
        <w:t>en</w:t>
      </w:r>
      <w:proofErr w:type="spellEnd"/>
      <w:r w:rsidR="00575EB7" w:rsidRPr="00233F15">
        <w:rPr>
          <w:i/>
        </w:rPr>
        <w:t xml:space="preserve">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519"/>
      <w:r w:rsidRPr="00233F15">
        <w:t xml:space="preserve">cases where a wild-type is called as a mutant </w:t>
      </w:r>
      <w:r w:rsidR="00955782" w:rsidRPr="00233F15">
        <w:t>are expected to</w:t>
      </w:r>
      <w:r w:rsidRPr="00233F15">
        <w:t xml:space="preserve"> be comparably </w:t>
      </w:r>
      <w:commentRangeEnd w:id="519"/>
      <w:r w:rsidR="00C769E2">
        <w:t>rare</w:t>
      </w:r>
      <w:r w:rsidRPr="00233F15">
        <w:rPr>
          <w:rStyle w:val="CommentReference"/>
        </w:rPr>
        <w:commentReference w:id="519"/>
      </w:r>
      <w:r w:rsidR="0025755F" w:rsidRPr="00233F15">
        <w:t>.  E</w:t>
      </w:r>
      <w:r w:rsidR="00A93B30" w:rsidRPr="00233F15">
        <w:t xml:space="preserve">xcess wild-type calls </w:t>
      </w:r>
      <w:r w:rsidRPr="00233F15">
        <w:t xml:space="preserve">lead to a reduction in the average number of knockouts in the </w:t>
      </w:r>
      <w:proofErr w:type="gramStart"/>
      <w:r w:rsidRPr="00233F15">
        <w:t xml:space="preserve">pool, </w:t>
      </w:r>
      <w:r w:rsidR="00A93B30" w:rsidRPr="00233F15">
        <w:t>and</w:t>
      </w:r>
      <w:proofErr w:type="gramEnd"/>
      <w:r w:rsidR="00A93B30" w:rsidRPr="00233F15">
        <w:t xml:space="preserve">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E3C14F" w:rsidR="002F34C1" w:rsidRPr="00233F15" w:rsidRDefault="00476697" w:rsidP="00224FCB">
      <w:pPr>
        <w:outlineLvl w:val="0"/>
        <w:rPr>
          <w:b/>
          <w:bCs/>
          <w:iCs/>
          <w:color w:val="000000" w:themeColor="text1"/>
        </w:rPr>
      </w:pPr>
      <w:proofErr w:type="spellStart"/>
      <w:r w:rsidRPr="00233F15">
        <w:rPr>
          <w:b/>
          <w:bCs/>
          <w:iCs/>
          <w:color w:val="000000" w:themeColor="text1"/>
        </w:rPr>
        <w:t>Indiviual</w:t>
      </w:r>
      <w:proofErr w:type="spellEnd"/>
      <w:r w:rsidRPr="00233F15">
        <w:rPr>
          <w:b/>
          <w:bCs/>
          <w:iCs/>
          <w:color w:val="000000" w:themeColor="text1"/>
        </w:rPr>
        <w:t xml:space="preserve"> </w:t>
      </w:r>
      <w:ins w:id="520" w:author="Albi Celaj" w:date="2018-10-23T13:47:00Z">
        <w:r w:rsidR="00996366">
          <w:rPr>
            <w:b/>
            <w:bCs/>
            <w:iCs/>
            <w:color w:val="000000" w:themeColor="text1"/>
          </w:rPr>
          <w:t>l</w:t>
        </w:r>
      </w:ins>
      <w:del w:id="521" w:author="Albi Celaj" w:date="2018-10-23T13:47:00Z">
        <w:r w:rsidR="00EB3337" w:rsidRPr="00233F15" w:rsidDel="00996366">
          <w:rPr>
            <w:b/>
            <w:bCs/>
            <w:iCs/>
            <w:color w:val="000000" w:themeColor="text1"/>
          </w:rPr>
          <w:delText>L</w:delText>
        </w:r>
      </w:del>
      <w:r w:rsidR="00EB3337" w:rsidRPr="00233F15">
        <w:rPr>
          <w:b/>
          <w:bCs/>
          <w:iCs/>
          <w:color w:val="000000" w:themeColor="text1"/>
        </w:rPr>
        <w:t xml:space="preserve">iquid </w:t>
      </w:r>
      <w:ins w:id="522" w:author="Albi Celaj" w:date="2018-10-23T13:47:00Z">
        <w:r w:rsidR="00996366">
          <w:rPr>
            <w:b/>
            <w:bCs/>
            <w:iCs/>
            <w:color w:val="000000" w:themeColor="text1"/>
          </w:rPr>
          <w:t>g</w:t>
        </w:r>
      </w:ins>
      <w:del w:id="523" w:author="Albi Celaj" w:date="2018-10-23T13:47:00Z">
        <w:r w:rsidR="00EB3337" w:rsidRPr="00233F15" w:rsidDel="00996366">
          <w:rPr>
            <w:b/>
            <w:bCs/>
            <w:iCs/>
            <w:color w:val="000000" w:themeColor="text1"/>
          </w:rPr>
          <w:delText>G</w:delText>
        </w:r>
      </w:del>
      <w:r w:rsidR="00EB3337" w:rsidRPr="00233F15">
        <w:rPr>
          <w:b/>
          <w:bCs/>
          <w:iCs/>
          <w:color w:val="000000" w:themeColor="text1"/>
        </w:rPr>
        <w:t xml:space="preserve">rowth </w:t>
      </w:r>
      <w:ins w:id="524" w:author="Albi Celaj" w:date="2018-10-23T13:47:00Z">
        <w:r w:rsidR="00996366">
          <w:rPr>
            <w:b/>
            <w:bCs/>
            <w:iCs/>
            <w:color w:val="000000" w:themeColor="text1"/>
          </w:rPr>
          <w:t>p</w:t>
        </w:r>
      </w:ins>
      <w:del w:id="525" w:author="Albi Celaj" w:date="2018-10-23T13:47:00Z">
        <w:r w:rsidR="00C13CAE" w:rsidRPr="00233F15" w:rsidDel="00996366">
          <w:rPr>
            <w:b/>
            <w:bCs/>
            <w:iCs/>
            <w:color w:val="000000" w:themeColor="text1"/>
          </w:rPr>
          <w:delText>P</w:delText>
        </w:r>
      </w:del>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w:t>
      </w:r>
      <w:proofErr w:type="gramStart"/>
      <w:r w:rsidR="00127266" w:rsidRPr="00233F15">
        <w:rPr>
          <w:rFonts w:eastAsia="Times New Roman"/>
          <w:color w:val="333333"/>
          <w:shd w:val="clear" w:color="auto" w:fill="FFFFFF"/>
          <w:vertAlign w:val="subscript"/>
        </w:rPr>
        <w:t xml:space="preserve">nm  </w:t>
      </w:r>
      <w:r w:rsidRPr="00233F15">
        <w:rPr>
          <w:bCs/>
          <w:iCs/>
          <w:color w:val="000000" w:themeColor="text1"/>
        </w:rPr>
        <w:t>of</w:t>
      </w:r>
      <w:proofErr w:type="gramEnd"/>
      <w:r w:rsidRPr="00233F15">
        <w:rPr>
          <w:bCs/>
          <w:iCs/>
          <w:color w:val="000000" w:themeColor="text1"/>
        </w:rPr>
        <w:t xml:space="preserve">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6CE1B940" w:rsidR="0003324C" w:rsidRPr="00233F15" w:rsidRDefault="0003324C" w:rsidP="00224FCB">
      <w:pPr>
        <w:outlineLvl w:val="0"/>
        <w:rPr>
          <w:bCs/>
          <w:iCs/>
          <w:color w:val="000000" w:themeColor="text1"/>
        </w:rPr>
      </w:pPr>
      <w:r w:rsidRPr="00233F15">
        <w:rPr>
          <w:b/>
          <w:bCs/>
          <w:iCs/>
          <w:color w:val="000000" w:themeColor="text1"/>
        </w:rPr>
        <w:t xml:space="preserve">Drug </w:t>
      </w:r>
      <w:ins w:id="526" w:author="Albi Celaj" w:date="2018-10-23T13:48:00Z">
        <w:r w:rsidR="00996366">
          <w:rPr>
            <w:b/>
            <w:bCs/>
            <w:iCs/>
            <w:color w:val="000000" w:themeColor="text1"/>
          </w:rPr>
          <w:t>t</w:t>
        </w:r>
      </w:ins>
      <w:del w:id="527" w:author="Albi Celaj" w:date="2018-10-23T13:48:00Z">
        <w:r w:rsidR="0082443E" w:rsidRPr="00233F15" w:rsidDel="00996366">
          <w:rPr>
            <w:b/>
            <w:bCs/>
            <w:iCs/>
            <w:color w:val="000000" w:themeColor="text1"/>
          </w:rPr>
          <w:delText>T</w:delText>
        </w:r>
      </w:del>
      <w:r w:rsidR="0082443E" w:rsidRPr="00233F15">
        <w:rPr>
          <w:b/>
          <w:bCs/>
          <w:iCs/>
          <w:color w:val="000000" w:themeColor="text1"/>
        </w:rPr>
        <w:t xml:space="preserve">esting for </w:t>
      </w:r>
      <w:ins w:id="528" w:author="Albi Celaj" w:date="2018-10-23T13:48:00Z">
        <w:r w:rsidR="00996366">
          <w:rPr>
            <w:b/>
            <w:bCs/>
            <w:iCs/>
            <w:color w:val="000000" w:themeColor="text1"/>
          </w:rPr>
          <w:t>g</w:t>
        </w:r>
      </w:ins>
      <w:del w:id="529" w:author="Albi Celaj" w:date="2018-10-23T13:48:00Z">
        <w:r w:rsidR="0082443E" w:rsidRPr="00233F15" w:rsidDel="00996366">
          <w:rPr>
            <w:b/>
            <w:bCs/>
            <w:iCs/>
            <w:color w:val="000000" w:themeColor="text1"/>
          </w:rPr>
          <w:delText>G</w:delText>
        </w:r>
      </w:del>
      <w:r w:rsidR="0082443E" w:rsidRPr="00233F15">
        <w:rPr>
          <w:b/>
          <w:bCs/>
          <w:iCs/>
          <w:color w:val="000000" w:themeColor="text1"/>
        </w:rPr>
        <w:t xml:space="preserve">rowth </w:t>
      </w:r>
      <w:ins w:id="530" w:author="Albi Celaj" w:date="2018-10-23T13:48:00Z">
        <w:r w:rsidR="00996366">
          <w:rPr>
            <w:b/>
            <w:bCs/>
            <w:iCs/>
            <w:color w:val="000000" w:themeColor="text1"/>
          </w:rPr>
          <w:t>i</w:t>
        </w:r>
      </w:ins>
      <w:del w:id="531" w:author="Albi Celaj" w:date="2018-10-23T13:48:00Z">
        <w:r w:rsidRPr="00233F15" w:rsidDel="00996366">
          <w:rPr>
            <w:b/>
            <w:bCs/>
            <w:iCs/>
            <w:color w:val="000000" w:themeColor="text1"/>
          </w:rPr>
          <w:delText>I</w:delText>
        </w:r>
      </w:del>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532"/>
      <w:r w:rsidRPr="00233F15">
        <w:rPr>
          <w:bCs/>
          <w:iCs/>
          <w:color w:val="000000" w:themeColor="text1"/>
        </w:rPr>
        <w:t xml:space="preserve">wild type </w:t>
      </w:r>
      <w:commentRangeEnd w:id="532"/>
      <w:r w:rsidR="00537EAF">
        <w:rPr>
          <w:rStyle w:val="CommentReference"/>
          <w:rFonts w:asciiTheme="minorHAnsi" w:hAnsiTheme="minorHAnsi" w:cstheme="minorBidi"/>
        </w:rPr>
        <w:commentReference w:id="53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 xml:space="preserve">Growth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180688DA" w:rsidR="00C154CD" w:rsidRPr="00233F15" w:rsidRDefault="00714621" w:rsidP="00224FCB">
      <w:pPr>
        <w:outlineLvl w:val="0"/>
        <w:rPr>
          <w:b/>
          <w:bCs/>
          <w:iCs/>
          <w:color w:val="000000" w:themeColor="text1"/>
        </w:rPr>
      </w:pPr>
      <w:commentRangeStart w:id="533"/>
      <w:r w:rsidRPr="00233F15">
        <w:rPr>
          <w:b/>
          <w:bCs/>
          <w:iCs/>
          <w:color w:val="000000" w:themeColor="text1"/>
        </w:rPr>
        <w:t xml:space="preserve">Population </w:t>
      </w:r>
      <w:ins w:id="534" w:author="Albi Celaj" w:date="2018-10-23T13:48:00Z">
        <w:r w:rsidR="00996366">
          <w:rPr>
            <w:b/>
            <w:bCs/>
            <w:iCs/>
            <w:color w:val="000000" w:themeColor="text1"/>
          </w:rPr>
          <w:t>g</w:t>
        </w:r>
      </w:ins>
      <w:del w:id="535" w:author="Albi Celaj" w:date="2018-10-23T13:48:00Z">
        <w:r w:rsidRPr="00233F15" w:rsidDel="00996366">
          <w:rPr>
            <w:b/>
            <w:bCs/>
            <w:iCs/>
            <w:color w:val="000000" w:themeColor="text1"/>
          </w:rPr>
          <w:delText>G</w:delText>
        </w:r>
      </w:del>
      <w:r w:rsidRPr="00233F15">
        <w:rPr>
          <w:b/>
          <w:bCs/>
          <w:iCs/>
          <w:color w:val="000000" w:themeColor="text1"/>
        </w:rPr>
        <w:t xml:space="preserve">rowth </w:t>
      </w:r>
      <w:ins w:id="536" w:author="Albi Celaj" w:date="2018-10-23T13:48:00Z">
        <w:r w:rsidR="00996366">
          <w:rPr>
            <w:b/>
            <w:bCs/>
            <w:iCs/>
            <w:color w:val="000000" w:themeColor="text1"/>
          </w:rPr>
          <w:t>p</w:t>
        </w:r>
      </w:ins>
      <w:del w:id="537" w:author="Albi Celaj" w:date="2018-10-23T13:48:00Z">
        <w:r w:rsidRPr="00233F15" w:rsidDel="00996366">
          <w:rPr>
            <w:b/>
            <w:bCs/>
            <w:iCs/>
            <w:color w:val="000000" w:themeColor="text1"/>
          </w:rPr>
          <w:delText>P</w:delText>
        </w:r>
      </w:del>
      <w:r w:rsidRPr="00233F15">
        <w:rPr>
          <w:b/>
          <w:bCs/>
          <w:iCs/>
          <w:color w:val="000000" w:themeColor="text1"/>
        </w:rPr>
        <w:t xml:space="preserve">rofiling by </w:t>
      </w:r>
      <w:ins w:id="538" w:author="Albi Celaj" w:date="2018-10-23T13:48:00Z">
        <w:r w:rsidR="00996366">
          <w:rPr>
            <w:b/>
            <w:bCs/>
            <w:iCs/>
            <w:color w:val="000000" w:themeColor="text1"/>
          </w:rPr>
          <w:t>h</w:t>
        </w:r>
      </w:ins>
      <w:del w:id="539" w:author="Albi Celaj" w:date="2018-10-23T13:48:00Z">
        <w:r w:rsidRPr="00233F15" w:rsidDel="00996366">
          <w:rPr>
            <w:b/>
            <w:bCs/>
            <w:iCs/>
            <w:color w:val="000000" w:themeColor="text1"/>
          </w:rPr>
          <w:delText>H</w:delText>
        </w:r>
      </w:del>
      <w:r w:rsidRPr="00233F15">
        <w:rPr>
          <w:b/>
          <w:bCs/>
          <w:iCs/>
          <w:color w:val="000000" w:themeColor="text1"/>
        </w:rPr>
        <w:t>igh-</w:t>
      </w:r>
      <w:del w:id="540" w:author="Albi Celaj" w:date="2018-10-23T13:48:00Z">
        <w:r w:rsidRPr="00233F15" w:rsidDel="00996366">
          <w:rPr>
            <w:b/>
            <w:bCs/>
            <w:iCs/>
            <w:color w:val="000000" w:themeColor="text1"/>
          </w:rPr>
          <w:delText xml:space="preserve">Throughput </w:delText>
        </w:r>
      </w:del>
      <w:ins w:id="541" w:author="Albi Celaj" w:date="2018-10-23T13:48:00Z">
        <w:r w:rsidR="00996366">
          <w:rPr>
            <w:b/>
            <w:bCs/>
            <w:iCs/>
            <w:color w:val="000000" w:themeColor="text1"/>
          </w:rPr>
          <w:t>t</w:t>
        </w:r>
        <w:r w:rsidR="00996366" w:rsidRPr="00233F15">
          <w:rPr>
            <w:b/>
            <w:bCs/>
            <w:iCs/>
            <w:color w:val="000000" w:themeColor="text1"/>
          </w:rPr>
          <w:t xml:space="preserve">hroughput </w:t>
        </w:r>
      </w:ins>
      <w:del w:id="542" w:author="Albi Celaj" w:date="2018-10-23T13:48:00Z">
        <w:r w:rsidR="00C154CD" w:rsidRPr="00233F15" w:rsidDel="00996366">
          <w:rPr>
            <w:b/>
            <w:bCs/>
            <w:iCs/>
            <w:color w:val="000000" w:themeColor="text1"/>
          </w:rPr>
          <w:delText>Sequencing</w:delText>
        </w:r>
      </w:del>
      <w:commentRangeEnd w:id="533"/>
      <w:ins w:id="543" w:author="Albi Celaj" w:date="2018-10-23T13:48:00Z">
        <w:r w:rsidR="00996366">
          <w:rPr>
            <w:b/>
            <w:bCs/>
            <w:iCs/>
            <w:color w:val="000000" w:themeColor="text1"/>
          </w:rPr>
          <w:t>s</w:t>
        </w:r>
        <w:r w:rsidR="00996366" w:rsidRPr="00233F15">
          <w:rPr>
            <w:b/>
            <w:bCs/>
            <w:iCs/>
            <w:color w:val="000000" w:themeColor="text1"/>
          </w:rPr>
          <w:t>equencing</w:t>
        </w:r>
      </w:ins>
      <w:r w:rsidR="00DD0B46" w:rsidRPr="00233F15">
        <w:rPr>
          <w:rStyle w:val="CommentReference"/>
        </w:rPr>
        <w:commentReference w:id="533"/>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proofErr w:type="gramStart"/>
      <w:r w:rsidR="00E15F6B" w:rsidRPr="00233F15">
        <w:rPr>
          <w:bCs/>
          <w:iCs/>
          <w:color w:val="000000" w:themeColor="text1"/>
        </w:rPr>
        <w:t>separate</w:t>
      </w:r>
      <w:proofErr w:type="gramEnd"/>
      <w:r w:rsidR="00E15F6B" w:rsidRPr="00233F15">
        <w:rPr>
          <w:bCs/>
          <w:iCs/>
          <w:color w:val="000000" w:themeColor="text1"/>
        </w:rPr>
        <w:t xml:space="preserve"> </w:t>
      </w:r>
      <w:r w:rsidR="0014592D" w:rsidRPr="00233F15">
        <w:rPr>
          <w:bCs/>
          <w:iCs/>
          <w:color w:val="000000" w:themeColor="text1"/>
        </w:rPr>
        <w:t xml:space="preserve">liquid </w:t>
      </w:r>
      <w:commentRangeStart w:id="544"/>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544"/>
      <w:r w:rsidR="00DD0B46" w:rsidRPr="00233F15">
        <w:rPr>
          <w:rStyle w:val="CommentReference"/>
        </w:rPr>
        <w:commentReference w:id="544"/>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w:t>
      </w:r>
      <w:proofErr w:type="spellStart"/>
      <w:r w:rsidR="007D0E49" w:rsidRPr="00233F15">
        <w:rPr>
          <w:rFonts w:eastAsia="Times New Roman"/>
          <w:color w:val="333333"/>
          <w:shd w:val="clear" w:color="auto" w:fill="FFFFFF"/>
        </w:rPr>
        <w:t>thawn</w:t>
      </w:r>
      <w:proofErr w:type="spellEnd"/>
      <w:r w:rsidR="007D0E49" w:rsidRPr="00233F15">
        <w:rPr>
          <w:rFonts w:eastAsia="Times New Roman"/>
          <w:color w:val="333333"/>
          <w:shd w:val="clear" w:color="auto" w:fill="FFFFFF"/>
        </w:rPr>
        <w:t xml:space="preserve">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proofErr w:type="gramStart"/>
      <w:r w:rsidR="004A29CC" w:rsidRPr="00233F15">
        <w:rPr>
          <w:rFonts w:eastAsia="Times New Roman"/>
          <w:color w:val="333333"/>
          <w:shd w:val="clear" w:color="auto" w:fill="FFFFFF"/>
        </w:rPr>
        <w:t>0 generation</w:t>
      </w:r>
      <w:proofErr w:type="gramEnd"/>
      <w:r w:rsidR="004A29CC" w:rsidRPr="00233F15">
        <w:rPr>
          <w:rFonts w:eastAsia="Times New Roman"/>
          <w:color w:val="333333"/>
          <w:shd w:val="clear" w:color="auto" w:fill="FFFFFF"/>
        </w:rPr>
        <w:t xml:space="preserve">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545"/>
      <w:r w:rsidR="001F4672" w:rsidRPr="00233F15">
        <w:rPr>
          <w:rFonts w:eastAsia="Times New Roman"/>
          <w:color w:val="333333"/>
          <w:shd w:val="clear" w:color="auto" w:fill="FFFFFF"/>
        </w:rPr>
        <w:t xml:space="preserve">a sample </w:t>
      </w:r>
      <w:commentRangeEnd w:id="545"/>
      <w:r w:rsidR="008065E3" w:rsidRPr="00233F15">
        <w:rPr>
          <w:rStyle w:val="CommentReference"/>
        </w:rPr>
        <w:commentReference w:id="545"/>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546"/>
      <w:r w:rsidR="000919D1" w:rsidRPr="00233F15">
        <w:rPr>
          <w:bCs/>
          <w:iCs/>
          <w:color w:val="000000" w:themeColor="text1"/>
        </w:rPr>
        <w:t>genomic DNA extraction</w:t>
      </w:r>
      <w:commentRangeEnd w:id="546"/>
      <w:r w:rsidR="00355817" w:rsidRPr="00233F15">
        <w:rPr>
          <w:rStyle w:val="CommentReference"/>
        </w:rPr>
        <w:commentReference w:id="546"/>
      </w:r>
      <w:r w:rsidR="007D0E49" w:rsidRPr="00233F15">
        <w:rPr>
          <w:bCs/>
          <w:iCs/>
          <w:color w:val="000000" w:themeColor="text1"/>
        </w:rPr>
        <w:t xml:space="preserve"> using a </w:t>
      </w:r>
      <w:proofErr w:type="spellStart"/>
      <w:r w:rsidR="007D0E49" w:rsidRPr="00233F15">
        <w:rPr>
          <w:bCs/>
          <w:iCs/>
          <w:color w:val="000000" w:themeColor="text1"/>
        </w:rPr>
        <w:t>YeaStar</w:t>
      </w:r>
      <w:proofErr w:type="spellEnd"/>
      <w:r w:rsidR="007D0E49" w:rsidRPr="00233F15">
        <w:rPr>
          <w:bCs/>
          <w:iCs/>
          <w:color w:val="000000" w:themeColor="text1"/>
        </w:rPr>
        <w:t>™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 xml:space="preserve">L of 2x Platinum PCR </w:t>
      </w:r>
      <w:proofErr w:type="spellStart"/>
      <w:r w:rsidR="002C273D" w:rsidRPr="00233F15">
        <w:rPr>
          <w:bCs/>
          <w:iCs/>
          <w:color w:val="000000" w:themeColor="text1"/>
        </w:rPr>
        <w:t>SuperMix</w:t>
      </w:r>
      <w:proofErr w:type="spellEnd"/>
      <w:r w:rsidR="002C273D" w:rsidRPr="00233F15">
        <w:rPr>
          <w:bCs/>
          <w:iCs/>
          <w:color w:val="000000" w:themeColor="text1"/>
        </w:rPr>
        <w:t xml:space="preserve">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lastRenderedPageBreak/>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 xml:space="preserve">bp bands were isolated, </w:t>
      </w:r>
      <w:proofErr w:type="gramStart"/>
      <w:r w:rsidR="00E768C4" w:rsidRPr="00233F15">
        <w:rPr>
          <w:bCs/>
          <w:iCs/>
          <w:color w:val="000000" w:themeColor="text1"/>
          <w:lang w:val="en-CA"/>
        </w:rPr>
        <w:t>subject  to</w:t>
      </w:r>
      <w:proofErr w:type="gramEnd"/>
      <w:r w:rsidR="00E768C4" w:rsidRPr="00233F15">
        <w:rPr>
          <w:bCs/>
          <w:iCs/>
          <w:color w:val="000000" w:themeColor="text1"/>
          <w:lang w:val="en-CA"/>
        </w:rPr>
        <w:t xml:space="preserve">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 xml:space="preserve">Illumina </w:t>
      </w:r>
      <w:proofErr w:type="spellStart"/>
      <w:r w:rsidR="002657BE" w:rsidRPr="00233F15">
        <w:rPr>
          <w:bCs/>
          <w:iCs/>
          <w:color w:val="000000" w:themeColor="text1"/>
          <w:lang w:val="en-CA"/>
        </w:rPr>
        <w:t>NextSeq</w:t>
      </w:r>
      <w:proofErr w:type="spellEnd"/>
      <w:r w:rsidR="002657BE" w:rsidRPr="00233F15">
        <w:rPr>
          <w:bCs/>
          <w:iCs/>
          <w:color w:val="000000" w:themeColor="text1"/>
          <w:lang w:val="en-CA"/>
        </w:rPr>
        <w:t xml:space="preserve"> 500 Mid Output kit.</w:t>
      </w:r>
    </w:p>
    <w:p w14:paraId="3259184B" w14:textId="77777777" w:rsidR="0003324C" w:rsidRPr="00233F15" w:rsidRDefault="0003324C" w:rsidP="00224FCB">
      <w:pPr>
        <w:rPr>
          <w:bCs/>
          <w:iCs/>
          <w:color w:val="000000" w:themeColor="text1"/>
          <w:lang w:val="en-CA"/>
        </w:rPr>
      </w:pPr>
    </w:p>
    <w:p w14:paraId="5A2B2AD7" w14:textId="79562719" w:rsidR="00580B25" w:rsidRPr="00233F15" w:rsidRDefault="0092573B" w:rsidP="00224FCB">
      <w:pPr>
        <w:outlineLvl w:val="0"/>
        <w:rPr>
          <w:b/>
          <w:bCs/>
          <w:iCs/>
          <w:color w:val="000000" w:themeColor="text1"/>
        </w:rPr>
      </w:pPr>
      <w:r w:rsidRPr="00233F15">
        <w:rPr>
          <w:b/>
          <w:bCs/>
          <w:iCs/>
          <w:color w:val="000000" w:themeColor="text1"/>
        </w:rPr>
        <w:t xml:space="preserve">Sequence </w:t>
      </w:r>
      <w:del w:id="547" w:author="Albi Celaj" w:date="2018-10-23T13:48:00Z">
        <w:r w:rsidRPr="00233F15" w:rsidDel="00996366">
          <w:rPr>
            <w:b/>
            <w:bCs/>
            <w:iCs/>
            <w:color w:val="000000" w:themeColor="text1"/>
          </w:rPr>
          <w:delText xml:space="preserve">Data </w:delText>
        </w:r>
      </w:del>
      <w:ins w:id="548" w:author="Albi Celaj" w:date="2018-10-23T13:48:00Z">
        <w:r w:rsidR="00996366">
          <w:rPr>
            <w:b/>
            <w:bCs/>
            <w:iCs/>
            <w:color w:val="000000" w:themeColor="text1"/>
          </w:rPr>
          <w:t>d</w:t>
        </w:r>
        <w:r w:rsidR="00996366" w:rsidRPr="00233F15">
          <w:rPr>
            <w:b/>
            <w:bCs/>
            <w:iCs/>
            <w:color w:val="000000" w:themeColor="text1"/>
          </w:rPr>
          <w:t xml:space="preserve">ata </w:t>
        </w:r>
      </w:ins>
      <w:del w:id="549" w:author="Albi Celaj" w:date="2018-10-23T13:48:00Z">
        <w:r w:rsidRPr="00233F15" w:rsidDel="00996366">
          <w:rPr>
            <w:b/>
            <w:bCs/>
            <w:iCs/>
            <w:color w:val="000000" w:themeColor="text1"/>
          </w:rPr>
          <w:delText>Processing</w:delText>
        </w:r>
      </w:del>
      <w:ins w:id="550" w:author="Albi Celaj" w:date="2018-10-23T13:48:00Z">
        <w:r w:rsidR="00996366">
          <w:rPr>
            <w:b/>
            <w:bCs/>
            <w:iCs/>
            <w:color w:val="000000" w:themeColor="text1"/>
          </w:rPr>
          <w:t>p</w:t>
        </w:r>
        <w:r w:rsidR="00996366" w:rsidRPr="00233F15">
          <w:rPr>
            <w:b/>
            <w:bCs/>
            <w:iCs/>
            <w:color w:val="000000" w:themeColor="text1"/>
          </w:rPr>
          <w:t>rocessing</w:t>
        </w:r>
      </w:ins>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551"/>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w:t>
      </w:r>
      <w:proofErr w:type="spellStart"/>
      <w:r w:rsidR="000E54BE" w:rsidRPr="00233F15">
        <w:rPr>
          <w:bCs/>
          <w:iCs/>
          <w:color w:val="000000" w:themeColor="text1"/>
        </w:rPr>
        <w:t>MAT</w:t>
      </w:r>
      <w:r w:rsidR="000E54BE" w:rsidRPr="00233F15">
        <w:rPr>
          <w:b/>
          <w:bCs/>
          <w:iCs/>
          <w:color w:val="000000" w:themeColor="text1"/>
        </w:rPr>
        <w:t>a</w:t>
      </w:r>
      <w:proofErr w:type="spellEnd"/>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551"/>
      <w:r w:rsidR="00FD360B" w:rsidRPr="00233F15">
        <w:rPr>
          <w:rStyle w:val="CommentReference"/>
        </w:rPr>
        <w:commentReference w:id="551"/>
      </w:r>
    </w:p>
    <w:p w14:paraId="245A0A81" w14:textId="77777777" w:rsidR="003C4521" w:rsidRPr="00233F15" w:rsidRDefault="003C4521" w:rsidP="00224FCB">
      <w:pPr>
        <w:rPr>
          <w:bCs/>
          <w:iCs/>
          <w:color w:val="000000" w:themeColor="text1"/>
          <w:lang w:val="en-CA"/>
        </w:rPr>
      </w:pPr>
    </w:p>
    <w:p w14:paraId="19FFF609" w14:textId="2C9258CA" w:rsidR="000022CD" w:rsidRPr="00233F15" w:rsidRDefault="003C4521" w:rsidP="00224FCB">
      <w:pPr>
        <w:outlineLvl w:val="0"/>
        <w:rPr>
          <w:b/>
          <w:bCs/>
          <w:iCs/>
          <w:color w:val="000000" w:themeColor="text1"/>
        </w:rPr>
      </w:pPr>
      <w:r w:rsidRPr="00233F15">
        <w:rPr>
          <w:b/>
          <w:bCs/>
          <w:iCs/>
          <w:color w:val="000000" w:themeColor="text1"/>
        </w:rPr>
        <w:t xml:space="preserve">Defining a </w:t>
      </w:r>
      <w:del w:id="552" w:author="Albi Celaj" w:date="2018-10-23T13:48:00Z">
        <w:r w:rsidRPr="00233F15" w:rsidDel="00996366">
          <w:rPr>
            <w:b/>
            <w:bCs/>
            <w:iCs/>
            <w:color w:val="000000" w:themeColor="text1"/>
          </w:rPr>
          <w:delText xml:space="preserve">Resistance </w:delText>
        </w:r>
      </w:del>
      <w:ins w:id="553" w:author="Albi Celaj" w:date="2018-10-23T13:48:00Z">
        <w:r w:rsidR="00996366">
          <w:rPr>
            <w:b/>
            <w:bCs/>
            <w:iCs/>
            <w:color w:val="000000" w:themeColor="text1"/>
          </w:rPr>
          <w:t>r</w:t>
        </w:r>
        <w:r w:rsidR="00996366" w:rsidRPr="00233F15">
          <w:rPr>
            <w:b/>
            <w:bCs/>
            <w:iCs/>
            <w:color w:val="000000" w:themeColor="text1"/>
          </w:rPr>
          <w:t xml:space="preserve">esistance </w:t>
        </w:r>
      </w:ins>
      <w:del w:id="554" w:author="Albi Celaj" w:date="2018-10-23T13:48:00Z">
        <w:r w:rsidRPr="00233F15" w:rsidDel="00996366">
          <w:rPr>
            <w:b/>
            <w:bCs/>
            <w:iCs/>
            <w:color w:val="000000" w:themeColor="text1"/>
          </w:rPr>
          <w:delText>Metric</w:delText>
        </w:r>
      </w:del>
      <w:ins w:id="555" w:author="Albi Celaj" w:date="2018-10-23T13:48:00Z">
        <w:r w:rsidR="00996366">
          <w:rPr>
            <w:b/>
            <w:bCs/>
            <w:iCs/>
            <w:color w:val="000000" w:themeColor="text1"/>
          </w:rPr>
          <w:t>m</w:t>
        </w:r>
        <w:r w:rsidR="00996366" w:rsidRPr="00233F15">
          <w:rPr>
            <w:b/>
            <w:bCs/>
            <w:iCs/>
            <w:color w:val="000000" w:themeColor="text1"/>
          </w:rPr>
          <w:t>etric</w:t>
        </w:r>
      </w:ins>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F22FA"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3F22F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3F22F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lastRenderedPageBreak/>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3F22F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F22FA"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 xml:space="preserve">can be highly </w:t>
      </w:r>
      <w:proofErr w:type="gramStart"/>
      <w:r w:rsidR="00970806">
        <w:rPr>
          <w:rFonts w:eastAsiaTheme="minorEastAsia"/>
          <w:bCs/>
          <w:iCs/>
          <w:color w:val="000000" w:themeColor="text1"/>
          <w:lang w:val="en-CA"/>
        </w:rPr>
        <w:t>correlated, but</w:t>
      </w:r>
      <w:proofErr w:type="gramEnd"/>
      <w:r w:rsidR="00970806">
        <w:rPr>
          <w:rFonts w:eastAsiaTheme="minorEastAsia"/>
          <w:bCs/>
          <w:iCs/>
          <w:color w:val="000000" w:themeColor="text1"/>
          <w:lang w:val="en-CA"/>
        </w:rPr>
        <w:t xml:space="preserve">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4F56C1E4"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del w:id="556" w:author="Albi Celaj" w:date="2018-10-23T13:48:00Z">
        <w:r w:rsidRPr="00233F15" w:rsidDel="00996366">
          <w:rPr>
            <w:b/>
            <w:bCs/>
            <w:iCs/>
            <w:color w:val="000000" w:themeColor="text1"/>
          </w:rPr>
          <w:delText xml:space="preserve">Complex </w:delText>
        </w:r>
      </w:del>
      <w:ins w:id="557" w:author="Albi Celaj" w:date="2018-10-23T13:48:00Z">
        <w:r w:rsidR="00996366">
          <w:rPr>
            <w:b/>
            <w:bCs/>
            <w:iCs/>
            <w:color w:val="000000" w:themeColor="text1"/>
          </w:rPr>
          <w:t>c</w:t>
        </w:r>
        <w:r w:rsidR="00996366" w:rsidRPr="00233F15">
          <w:rPr>
            <w:b/>
            <w:bCs/>
            <w:iCs/>
            <w:color w:val="000000" w:themeColor="text1"/>
          </w:rPr>
          <w:t xml:space="preserve">omplex </w:t>
        </w:r>
      </w:ins>
      <w:del w:id="558" w:author="Albi Celaj" w:date="2018-10-23T13:48:00Z">
        <w:r w:rsidRPr="00233F15" w:rsidDel="00996366">
          <w:rPr>
            <w:b/>
            <w:bCs/>
            <w:iCs/>
            <w:color w:val="000000" w:themeColor="text1"/>
          </w:rPr>
          <w:delText xml:space="preserve">Genetic </w:delText>
        </w:r>
      </w:del>
      <w:ins w:id="559" w:author="Albi Celaj" w:date="2018-10-23T13:48:00Z">
        <w:r w:rsidR="00996366">
          <w:rPr>
            <w:b/>
            <w:bCs/>
            <w:iCs/>
            <w:color w:val="000000" w:themeColor="text1"/>
          </w:rPr>
          <w:t>g</w:t>
        </w:r>
        <w:r w:rsidR="00996366" w:rsidRPr="00233F15">
          <w:rPr>
            <w:b/>
            <w:bCs/>
            <w:iCs/>
            <w:color w:val="000000" w:themeColor="text1"/>
          </w:rPr>
          <w:t xml:space="preserve">enetic </w:t>
        </w:r>
      </w:ins>
      <w:del w:id="560" w:author="Albi Celaj" w:date="2018-10-23T13:48:00Z">
        <w:r w:rsidRPr="00233F15" w:rsidDel="00996366">
          <w:rPr>
            <w:b/>
            <w:bCs/>
            <w:iCs/>
            <w:color w:val="000000" w:themeColor="text1"/>
          </w:rPr>
          <w:delText xml:space="preserve">Interactions </w:delText>
        </w:r>
      </w:del>
      <w:ins w:id="561" w:author="Albi Celaj" w:date="2018-10-23T13:48:00Z">
        <w:r w:rsidR="00996366">
          <w:rPr>
            <w:b/>
            <w:bCs/>
            <w:iCs/>
            <w:color w:val="000000" w:themeColor="text1"/>
          </w:rPr>
          <w:t>i</w:t>
        </w:r>
        <w:r w:rsidR="00996366" w:rsidRPr="00233F15">
          <w:rPr>
            <w:b/>
            <w:bCs/>
            <w:iCs/>
            <w:color w:val="000000" w:themeColor="text1"/>
          </w:rPr>
          <w:t xml:space="preserve">nteractions </w:t>
        </w:r>
      </w:ins>
      <w:r w:rsidRPr="00233F15">
        <w:rPr>
          <w:b/>
          <w:bCs/>
          <w:iCs/>
          <w:color w:val="000000" w:themeColor="text1"/>
        </w:rPr>
        <w:t xml:space="preserve">using a </w:t>
      </w:r>
      <w:ins w:id="562" w:author="Albi Celaj" w:date="2018-10-23T13:48:00Z">
        <w:r w:rsidR="00996366">
          <w:rPr>
            <w:b/>
            <w:bCs/>
            <w:iCs/>
            <w:color w:val="000000" w:themeColor="text1"/>
          </w:rPr>
          <w:t xml:space="preserve">general </w:t>
        </w:r>
      </w:ins>
      <w:del w:id="563" w:author="Albi Celaj" w:date="2018-10-23T13:49:00Z">
        <w:r w:rsidRPr="00233F15" w:rsidDel="00996366">
          <w:rPr>
            <w:b/>
            <w:bCs/>
            <w:iCs/>
            <w:color w:val="000000" w:themeColor="text1"/>
          </w:rPr>
          <w:delText xml:space="preserve">Linear </w:delText>
        </w:r>
      </w:del>
      <w:ins w:id="564" w:author="Albi Celaj" w:date="2018-10-23T13:49:00Z">
        <w:r w:rsidR="00996366">
          <w:rPr>
            <w:b/>
            <w:bCs/>
            <w:iCs/>
            <w:color w:val="000000" w:themeColor="text1"/>
          </w:rPr>
          <w:t>l</w:t>
        </w:r>
        <w:r w:rsidR="00996366" w:rsidRPr="00233F15">
          <w:rPr>
            <w:b/>
            <w:bCs/>
            <w:iCs/>
            <w:color w:val="000000" w:themeColor="text1"/>
          </w:rPr>
          <w:t xml:space="preserve">inear </w:t>
        </w:r>
        <w:r w:rsidR="00996366">
          <w:rPr>
            <w:b/>
            <w:bCs/>
            <w:iCs/>
            <w:color w:val="000000" w:themeColor="text1"/>
          </w:rPr>
          <w:t>m</w:t>
        </w:r>
      </w:ins>
      <w:del w:id="565" w:author="Albi Celaj" w:date="2018-10-23T13:49:00Z">
        <w:r w:rsidRPr="00233F15" w:rsidDel="00996366">
          <w:rPr>
            <w:b/>
            <w:bCs/>
            <w:iCs/>
            <w:color w:val="000000" w:themeColor="text1"/>
          </w:rPr>
          <w:delText>M</w:delText>
        </w:r>
      </w:del>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proofErr w:type="gramStart"/>
      <w:r w:rsidR="00A45D85" w:rsidRPr="00233F15">
        <w:rPr>
          <w:rFonts w:eastAsiaTheme="minorEastAsia"/>
          <w:bCs/>
          <w:iCs/>
          <w:color w:val="000000" w:themeColor="text1"/>
          <w:lang w:val="en-CA"/>
        </w:rPr>
        <w:t>in a given</w:t>
      </w:r>
      <w:proofErr w:type="gramEnd"/>
      <w:r w:rsidR="00A45D85" w:rsidRPr="00233F15">
        <w:rPr>
          <w:rFonts w:eastAsiaTheme="minorEastAsia"/>
          <w:bCs/>
          <w:iCs/>
          <w:color w:val="000000" w:themeColor="text1"/>
          <w:lang w:val="en-CA"/>
        </w:rPr>
        <w:t xml:space="preserve">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F22F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3F22F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3F22F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F22FA"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F22F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F22F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F22FA"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5693C04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del w:id="566" w:author="Frederick Roth" w:date="2018-10-30T15:48:00Z">
        <w:r w:rsidR="00D90E40" w:rsidDel="00660958">
          <w:rPr>
            <w:rFonts w:eastAsiaTheme="minorEastAsia"/>
            <w:bCs/>
            <w:iCs/>
            <w:color w:val="000000" w:themeColor="text1"/>
          </w:rPr>
          <w:delText>wildtype</w:delText>
        </w:r>
      </w:del>
      <w:ins w:id="567" w:author="Frederick Roth" w:date="2018-10-30T15:48:00Z">
        <w:r w:rsidR="00660958">
          <w:rPr>
            <w:rFonts w:eastAsiaTheme="minorEastAsia"/>
            <w:bCs/>
            <w:iCs/>
            <w:color w:val="000000" w:themeColor="text1"/>
          </w:rPr>
          <w:t>wild-type</w:t>
        </w:r>
      </w:ins>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w:t>
      </w:r>
      <w:proofErr w:type="gramStart"/>
      <w:r w:rsidR="00DD208E">
        <w:rPr>
          <w:rFonts w:eastAsiaTheme="minorEastAsia"/>
          <w:bCs/>
          <w:iCs/>
          <w:color w:val="000000" w:themeColor="text1"/>
          <w:lang w:val="en-CA"/>
        </w:rPr>
        <w:t>terms</w:t>
      </w:r>
      <w:r w:rsidR="0060078C" w:rsidRPr="00233F15">
        <w:rPr>
          <w:rFonts w:eastAsiaTheme="minorEastAsia"/>
          <w:bCs/>
          <w:iCs/>
          <w:color w:val="000000" w:themeColor="text1"/>
          <w:lang w:val="en-CA"/>
        </w:rPr>
        <w:t>, and</w:t>
      </w:r>
      <w:proofErr w:type="gramEnd"/>
      <w:r w:rsidR="0060078C" w:rsidRPr="00233F15">
        <w:rPr>
          <w:rFonts w:eastAsiaTheme="minorEastAsia"/>
          <w:bCs/>
          <w:iCs/>
          <w:color w:val="000000" w:themeColor="text1"/>
          <w:lang w:val="en-CA"/>
        </w:rPr>
        <w:t xml:space="preserve">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63A7999A" w:rsidR="00A86E68" w:rsidRPr="00A86E68" w:rsidRDefault="00A86E68" w:rsidP="008F1FA5">
      <w:pPr>
        <w:jc w:val="both"/>
        <w:rPr>
          <w:b/>
          <w:bCs/>
          <w:iCs/>
          <w:color w:val="000000" w:themeColor="text1"/>
        </w:rPr>
      </w:pPr>
      <w:r>
        <w:rPr>
          <w:b/>
          <w:bCs/>
          <w:iCs/>
          <w:color w:val="000000" w:themeColor="text1"/>
        </w:rPr>
        <w:t xml:space="preserve">Defining a </w:t>
      </w:r>
      <w:del w:id="568" w:author="Albi Celaj" w:date="2018-10-23T13:49:00Z">
        <w:r w:rsidDel="00996366">
          <w:rPr>
            <w:b/>
            <w:bCs/>
            <w:iCs/>
            <w:color w:val="000000" w:themeColor="text1"/>
          </w:rPr>
          <w:delText>Non</w:delText>
        </w:r>
      </w:del>
      <w:ins w:id="569" w:author="Albi Celaj" w:date="2018-10-23T13:49:00Z">
        <w:r w:rsidR="00996366">
          <w:rPr>
            <w:b/>
            <w:bCs/>
            <w:iCs/>
            <w:color w:val="000000" w:themeColor="text1"/>
          </w:rPr>
          <w:t>non</w:t>
        </w:r>
      </w:ins>
      <w:r>
        <w:rPr>
          <w:b/>
          <w:bCs/>
          <w:iCs/>
          <w:color w:val="000000" w:themeColor="text1"/>
        </w:rPr>
        <w:t>-</w:t>
      </w:r>
      <w:del w:id="570" w:author="Albi Celaj" w:date="2018-10-23T13:49:00Z">
        <w:r w:rsidDel="00996366">
          <w:rPr>
            <w:b/>
            <w:bCs/>
            <w:iCs/>
            <w:color w:val="000000" w:themeColor="text1"/>
          </w:rPr>
          <w:delText xml:space="preserve">Linear </w:delText>
        </w:r>
      </w:del>
      <w:ins w:id="571" w:author="Albi Celaj" w:date="2018-10-23T13:49:00Z">
        <w:r w:rsidR="00996366">
          <w:rPr>
            <w:b/>
            <w:bCs/>
            <w:iCs/>
            <w:color w:val="000000" w:themeColor="text1"/>
          </w:rPr>
          <w:t xml:space="preserve">linear </w:t>
        </w:r>
      </w:ins>
      <w:del w:id="572" w:author="Albi Celaj" w:date="2018-10-23T13:49:00Z">
        <w:r w:rsidDel="00996366">
          <w:rPr>
            <w:b/>
            <w:bCs/>
            <w:iCs/>
            <w:color w:val="000000" w:themeColor="text1"/>
          </w:rPr>
          <w:delText xml:space="preserve">System </w:delText>
        </w:r>
      </w:del>
      <w:ins w:id="573" w:author="Albi Celaj" w:date="2018-10-23T13:49:00Z">
        <w:r w:rsidR="00996366">
          <w:rPr>
            <w:b/>
            <w:bCs/>
            <w:iCs/>
            <w:color w:val="000000" w:themeColor="text1"/>
          </w:rPr>
          <w:t xml:space="preserve">system </w:t>
        </w:r>
      </w:ins>
      <w:del w:id="574" w:author="Albi Celaj" w:date="2018-10-23T13:49:00Z">
        <w:r w:rsidDel="00996366">
          <w:rPr>
            <w:b/>
            <w:bCs/>
            <w:iCs/>
            <w:color w:val="000000" w:themeColor="text1"/>
          </w:rPr>
          <w:delText>Model</w:delText>
        </w:r>
      </w:del>
      <w:ins w:id="575" w:author="Albi Celaj" w:date="2018-10-23T13:49:00Z">
        <w:r w:rsidR="00996366">
          <w:rPr>
            <w:b/>
            <w:bCs/>
            <w:iCs/>
            <w:color w:val="000000" w:themeColor="text1"/>
          </w:rPr>
          <w:t>model</w:t>
        </w:r>
      </w:ins>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F22FA"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F22FA"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F22FA"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F22FA"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3F22FA"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w:t>
      </w:r>
      <w:proofErr w:type="gramStart"/>
      <w:r w:rsidR="00D63C69">
        <w:rPr>
          <w:rFonts w:eastAsiaTheme="minorEastAsia"/>
          <w:bCs/>
          <w:iCs/>
          <w:color w:val="000000" w:themeColor="text1"/>
          <w:lang w:val="en-CA"/>
        </w:rPr>
        <w:t>transporters.</w:t>
      </w:r>
      <w:proofErr w:type="gramEnd"/>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F22FA"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2C6C9C9A" w:rsidR="00A86E68" w:rsidRDefault="00A86E68" w:rsidP="00A86E68">
      <w:pPr>
        <w:jc w:val="both"/>
        <w:outlineLvl w:val="0"/>
        <w:rPr>
          <w:b/>
          <w:bCs/>
          <w:iCs/>
          <w:color w:val="000000" w:themeColor="text1"/>
        </w:rPr>
      </w:pPr>
      <w:r>
        <w:rPr>
          <w:b/>
          <w:bCs/>
          <w:iCs/>
          <w:color w:val="000000" w:themeColor="text1"/>
        </w:rPr>
        <w:t xml:space="preserve">Learning a </w:t>
      </w:r>
      <w:del w:id="576" w:author="Albi Celaj" w:date="2018-10-23T13:49:00Z">
        <w:r w:rsidDel="00996366">
          <w:rPr>
            <w:b/>
            <w:bCs/>
            <w:iCs/>
            <w:color w:val="000000" w:themeColor="text1"/>
          </w:rPr>
          <w:delText>Non</w:delText>
        </w:r>
      </w:del>
      <w:ins w:id="577" w:author="Albi Celaj" w:date="2018-10-23T13:49:00Z">
        <w:r w:rsidR="00996366">
          <w:rPr>
            <w:b/>
            <w:bCs/>
            <w:iCs/>
            <w:color w:val="000000" w:themeColor="text1"/>
          </w:rPr>
          <w:t>non</w:t>
        </w:r>
      </w:ins>
      <w:r>
        <w:rPr>
          <w:b/>
          <w:bCs/>
          <w:iCs/>
          <w:color w:val="000000" w:themeColor="text1"/>
        </w:rPr>
        <w:t>-</w:t>
      </w:r>
      <w:ins w:id="578" w:author="Albi Celaj" w:date="2018-10-23T13:49:00Z">
        <w:r w:rsidR="00996366">
          <w:rPr>
            <w:b/>
            <w:bCs/>
            <w:iCs/>
            <w:color w:val="000000" w:themeColor="text1"/>
          </w:rPr>
          <w:t>l</w:t>
        </w:r>
      </w:ins>
      <w:del w:id="579" w:author="Albi Celaj" w:date="2018-10-23T13:49:00Z">
        <w:r w:rsidDel="00996366">
          <w:rPr>
            <w:b/>
            <w:bCs/>
            <w:iCs/>
            <w:color w:val="000000" w:themeColor="text1"/>
          </w:rPr>
          <w:delText>L</w:delText>
        </w:r>
      </w:del>
      <w:r>
        <w:rPr>
          <w:b/>
          <w:bCs/>
          <w:iCs/>
          <w:color w:val="000000" w:themeColor="text1"/>
        </w:rPr>
        <w:t xml:space="preserve">inear </w:t>
      </w:r>
      <w:ins w:id="580" w:author="Albi Celaj" w:date="2018-10-23T13:49:00Z">
        <w:r w:rsidR="00996366">
          <w:rPr>
            <w:b/>
            <w:bCs/>
            <w:iCs/>
            <w:color w:val="000000" w:themeColor="text1"/>
          </w:rPr>
          <w:t>s</w:t>
        </w:r>
      </w:ins>
      <w:del w:id="581" w:author="Albi Celaj" w:date="2018-10-23T13:49:00Z">
        <w:r w:rsidDel="00996366">
          <w:rPr>
            <w:b/>
            <w:bCs/>
            <w:iCs/>
            <w:color w:val="000000" w:themeColor="text1"/>
          </w:rPr>
          <w:delText>S</w:delText>
        </w:r>
      </w:del>
      <w:r>
        <w:rPr>
          <w:b/>
          <w:bCs/>
          <w:iCs/>
          <w:color w:val="000000" w:themeColor="text1"/>
        </w:rPr>
        <w:t xml:space="preserve">ystem </w:t>
      </w:r>
      <w:ins w:id="582" w:author="Albi Celaj" w:date="2018-10-23T13:49:00Z">
        <w:r w:rsidR="00996366">
          <w:rPr>
            <w:b/>
            <w:bCs/>
            <w:iCs/>
            <w:color w:val="000000" w:themeColor="text1"/>
          </w:rPr>
          <w:t>m</w:t>
        </w:r>
      </w:ins>
      <w:del w:id="583" w:author="Albi Celaj" w:date="2018-10-23T13:49:00Z">
        <w:r w:rsidDel="00996366">
          <w:rPr>
            <w:b/>
            <w:bCs/>
            <w:iCs/>
            <w:color w:val="000000" w:themeColor="text1"/>
          </w:rPr>
          <w:delText>M</w:delText>
        </w:r>
      </w:del>
      <w:r>
        <w:rPr>
          <w:b/>
          <w:bCs/>
          <w:iCs/>
          <w:color w:val="000000" w:themeColor="text1"/>
        </w:rPr>
        <w:t xml:space="preserve">odel as a </w:t>
      </w:r>
      <w:ins w:id="584" w:author="Albi Celaj" w:date="2018-10-23T13:49:00Z">
        <w:r w:rsidR="00996366">
          <w:rPr>
            <w:b/>
            <w:bCs/>
            <w:iCs/>
            <w:color w:val="000000" w:themeColor="text1"/>
          </w:rPr>
          <w:t>n</w:t>
        </w:r>
      </w:ins>
      <w:del w:id="585" w:author="Albi Celaj" w:date="2018-10-23T13:49:00Z">
        <w:r w:rsidDel="00996366">
          <w:rPr>
            <w:b/>
            <w:bCs/>
            <w:iCs/>
            <w:color w:val="000000" w:themeColor="text1"/>
          </w:rPr>
          <w:delText>N</w:delText>
        </w:r>
      </w:del>
      <w:r>
        <w:rPr>
          <w:b/>
          <w:bCs/>
          <w:iCs/>
          <w:color w:val="000000" w:themeColor="text1"/>
        </w:rPr>
        <w:t xml:space="preserve">eural </w:t>
      </w:r>
      <w:ins w:id="586" w:author="Albi Celaj" w:date="2018-10-23T13:49:00Z">
        <w:r w:rsidR="00996366">
          <w:rPr>
            <w:b/>
            <w:bCs/>
            <w:iCs/>
            <w:color w:val="000000" w:themeColor="text1"/>
          </w:rPr>
          <w:t>n</w:t>
        </w:r>
      </w:ins>
      <w:del w:id="587" w:author="Albi Celaj" w:date="2018-10-23T13:49:00Z">
        <w:r w:rsidDel="00996366">
          <w:rPr>
            <w:b/>
            <w:bCs/>
            <w:iCs/>
            <w:color w:val="000000" w:themeColor="text1"/>
          </w:rPr>
          <w:delText>N</w:delText>
        </w:r>
      </w:del>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w:t>
      </w:r>
      <w:proofErr w:type="spellStart"/>
      <w:r w:rsidR="00A7135F">
        <w:rPr>
          <w:rFonts w:eastAsiaTheme="minorEastAsia"/>
          <w:bCs/>
          <w:iCs/>
          <w:color w:val="000000" w:themeColor="text1"/>
        </w:rPr>
        <w:t>kernel_constraint</w:t>
      </w:r>
      <w:proofErr w:type="spellEnd"/>
      <w:r w:rsidR="00A7135F">
        <w:rPr>
          <w:rFonts w:eastAsiaTheme="minorEastAsia"/>
          <w:bCs/>
          <w:iCs/>
          <w:color w:val="000000" w:themeColor="text1"/>
        </w:rPr>
        <w:t xml:space="preserve">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6101305D"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ins w:id="588" w:author="Albi Celaj [2]" w:date="2018-10-26T17:26:00Z">
        <w:r w:rsidR="0088495D">
          <w:rPr>
            <w:rFonts w:eastAsiaTheme="minorEastAsia"/>
            <w:bCs/>
            <w:iCs/>
            <w:color w:val="000000" w:themeColor="text1"/>
            <w:lang w:val="en-CA"/>
          </w:rPr>
          <w:t>which a</w:t>
        </w:r>
      </w:ins>
      <w:ins w:id="589" w:author="Albi Celaj [2]" w:date="2018-10-26T17:27:00Z">
        <w:r w:rsidR="0088495D">
          <w:rPr>
            <w:rFonts w:eastAsiaTheme="minorEastAsia"/>
            <w:bCs/>
            <w:iCs/>
            <w:color w:val="000000" w:themeColor="text1"/>
            <w:lang w:val="en-CA"/>
          </w:rPr>
          <w:t>llows</w:t>
        </w:r>
      </w:ins>
      <w:del w:id="590" w:author="Albi Celaj [2]" w:date="2018-10-26T17:26:00Z">
        <w:r w:rsidR="001F52D4" w:rsidDel="0088495D">
          <w:rPr>
            <w:rFonts w:eastAsiaTheme="minorEastAsia"/>
            <w:bCs/>
            <w:iCs/>
            <w:color w:val="000000" w:themeColor="text1"/>
            <w:lang w:val="en-CA"/>
          </w:rPr>
          <w:delText>such that</w:delText>
        </w:r>
      </w:del>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ins w:id="591" w:author="Albi Celaj [2]" w:date="2018-10-26T17:27:00Z">
        <w:r w:rsidR="0088495D">
          <w:rPr>
            <w:rFonts w:eastAsiaTheme="minorEastAsia"/>
            <w:bCs/>
            <w:iCs/>
            <w:color w:val="000000" w:themeColor="text1"/>
            <w:lang w:val="en-CA"/>
          </w:rPr>
          <w:t>to</w:t>
        </w:r>
      </w:ins>
      <w:del w:id="592" w:author="Albi Celaj [2]" w:date="2018-10-26T17:27:00Z">
        <w:r w:rsidR="009D6D10" w:rsidDel="0088495D">
          <w:rPr>
            <w:rFonts w:eastAsiaTheme="minorEastAsia"/>
            <w:bCs/>
            <w:iCs/>
            <w:color w:val="000000" w:themeColor="text1"/>
            <w:lang w:val="en-CA"/>
          </w:rPr>
          <w:delText>can</w:delText>
        </w:r>
      </w:del>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w:t>
      </w:r>
      <w:r w:rsidR="009B3070">
        <w:rPr>
          <w:rFonts w:eastAsiaTheme="minorEastAsia"/>
          <w:bCs/>
          <w:iCs/>
          <w:color w:val="000000" w:themeColor="text1"/>
          <w:lang w:val="en-CA"/>
        </w:rPr>
        <w:lastRenderedPageBreak/>
        <w:t xml:space="preserve">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w:t>
      </w:r>
      <w:proofErr w:type="gramStart"/>
      <w:r w:rsidR="005B0C00">
        <w:rPr>
          <w:rFonts w:eastAsiaTheme="minorEastAsia"/>
          <w:bCs/>
          <w:iCs/>
          <w:color w:val="000000" w:themeColor="text1"/>
          <w:lang w:val="en-CA"/>
        </w:rPr>
        <w:t>sufficient</w:t>
      </w:r>
      <w:proofErr w:type="gramEnd"/>
      <w:r w:rsidR="005B0C00">
        <w:rPr>
          <w:rFonts w:eastAsiaTheme="minorEastAsia"/>
          <w:bCs/>
          <w:iCs/>
          <w:color w:val="000000" w:themeColor="text1"/>
          <w:lang w:val="en-CA"/>
        </w:rPr>
        <w:t xml:space="preserve">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7158557B"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 xml:space="preserve">higher than this appeared to negatively impact performance in 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w:t>
      </w:r>
      <w:proofErr w:type="gramStart"/>
      <w:r>
        <w:rPr>
          <w:bCs/>
          <w:iCs/>
          <w:color w:val="000000" w:themeColor="text1"/>
        </w:rPr>
        <w:t>pools</w:t>
      </w:r>
      <w:r w:rsidRPr="00D6761C">
        <w:rPr>
          <w:bCs/>
          <w:iCs/>
          <w:color w:val="000000" w:themeColor="text1"/>
          <w:lang w:val="en-CA"/>
        </w:rPr>
        <w:t xml:space="preserve"> </w:t>
      </w:r>
      <w:r>
        <w:rPr>
          <w:bCs/>
          <w:iCs/>
          <w:color w:val="000000" w:themeColor="text1"/>
        </w:rPr>
        <w:t xml:space="preserve"> (</w:t>
      </w:r>
      <w:proofErr w:type="gramEnd"/>
      <w:r>
        <w:rPr>
          <w:bCs/>
          <w:iCs/>
          <w:color w:val="000000" w:themeColor="text1"/>
        </w:rPr>
        <w:t>Fig. S</w:t>
      </w:r>
      <w:ins w:id="593" w:author="Albi Celaj [2]" w:date="2018-10-26T17:27:00Z">
        <w:r w:rsidR="002751FD">
          <w:rPr>
            <w:bCs/>
            <w:iCs/>
            <w:color w:val="000000" w:themeColor="text1"/>
          </w:rPr>
          <w:t>8A, top panel</w:t>
        </w:r>
      </w:ins>
      <w:del w:id="594" w:author="Albi Celaj [2]" w:date="2018-10-26T17:27:00Z">
        <w:r w:rsidDel="002751FD">
          <w:rPr>
            <w:bCs/>
            <w:iCs/>
            <w:color w:val="000000" w:themeColor="text1"/>
          </w:rPr>
          <w:delText>XX</w:delText>
        </w:r>
      </w:del>
      <w:r>
        <w:rPr>
          <w:bCs/>
          <w:iCs/>
          <w:color w:val="000000" w:themeColor="text1"/>
        </w:rPr>
        <w:t>)</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w:t>
      </w:r>
      <w:del w:id="595" w:author="Albi Celaj [2]" w:date="2018-10-26T17:27:00Z">
        <w:r w:rsidR="00874260" w:rsidDel="002751FD">
          <w:rPr>
            <w:bCs/>
            <w:iCs/>
            <w:color w:val="000000" w:themeColor="text1"/>
          </w:rPr>
          <w:delText>SXX</w:delText>
        </w:r>
      </w:del>
      <w:ins w:id="596" w:author="Albi Celaj [2]" w:date="2018-10-26T17:27:00Z">
        <w:r w:rsidR="002751FD">
          <w:rPr>
            <w:bCs/>
            <w:iCs/>
            <w:color w:val="000000" w:themeColor="text1"/>
          </w:rPr>
          <w:t>S8A, bottom panel</w:t>
        </w:r>
      </w:ins>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F22FA"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3F22FA"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1A1A7410" w:rsidR="00670004" w:rsidRPr="00233F15" w:rsidRDefault="00DC2F0F" w:rsidP="00224FCB">
      <w:pPr>
        <w:outlineLvl w:val="0"/>
        <w:rPr>
          <w:b/>
          <w:bCs/>
          <w:iCs/>
          <w:color w:val="000000" w:themeColor="text1"/>
        </w:rPr>
      </w:pPr>
      <w:r w:rsidRPr="00233F15">
        <w:rPr>
          <w:b/>
          <w:bCs/>
          <w:iCs/>
          <w:color w:val="000000" w:themeColor="text1"/>
        </w:rPr>
        <w:t xml:space="preserve">Targeted </w:t>
      </w:r>
      <w:del w:id="597" w:author="Albi Celaj" w:date="2018-10-23T13:49:00Z">
        <w:r w:rsidRPr="00233F15" w:rsidDel="00996366">
          <w:rPr>
            <w:b/>
            <w:bCs/>
            <w:iCs/>
            <w:color w:val="000000" w:themeColor="text1"/>
          </w:rPr>
          <w:delText xml:space="preserve">Mating </w:delText>
        </w:r>
      </w:del>
      <w:ins w:id="598" w:author="Albi Celaj" w:date="2018-10-23T13:49:00Z">
        <w:r w:rsidR="00996366">
          <w:rPr>
            <w:b/>
            <w:bCs/>
            <w:iCs/>
            <w:color w:val="000000" w:themeColor="text1"/>
          </w:rPr>
          <w:t>m</w:t>
        </w:r>
        <w:r w:rsidR="00996366" w:rsidRPr="00233F15">
          <w:rPr>
            <w:b/>
            <w:bCs/>
            <w:iCs/>
            <w:color w:val="000000" w:themeColor="text1"/>
          </w:rPr>
          <w:t xml:space="preserve">ating </w:t>
        </w:r>
      </w:ins>
      <w:r w:rsidRPr="00233F15">
        <w:rPr>
          <w:b/>
          <w:bCs/>
          <w:iCs/>
          <w:color w:val="000000" w:themeColor="text1"/>
        </w:rPr>
        <w:t xml:space="preserve">and </w:t>
      </w:r>
      <w:del w:id="599" w:author="Albi Celaj" w:date="2018-10-23T13:49:00Z">
        <w:r w:rsidRPr="00233F15" w:rsidDel="00996366">
          <w:rPr>
            <w:b/>
            <w:bCs/>
            <w:iCs/>
            <w:color w:val="000000" w:themeColor="text1"/>
          </w:rPr>
          <w:delText xml:space="preserve">Selection </w:delText>
        </w:r>
      </w:del>
      <w:ins w:id="600" w:author="Albi Celaj" w:date="2018-10-23T13:49:00Z">
        <w:r w:rsidR="00996366">
          <w:rPr>
            <w:b/>
            <w:bCs/>
            <w:iCs/>
            <w:color w:val="000000" w:themeColor="text1"/>
          </w:rPr>
          <w:t>s</w:t>
        </w:r>
        <w:r w:rsidR="00996366" w:rsidRPr="00233F15">
          <w:rPr>
            <w:b/>
            <w:bCs/>
            <w:iCs/>
            <w:color w:val="000000" w:themeColor="text1"/>
          </w:rPr>
          <w:t xml:space="preserve">election </w:t>
        </w:r>
      </w:ins>
      <w:r w:rsidRPr="00233F15">
        <w:rPr>
          <w:b/>
          <w:bCs/>
          <w:iCs/>
          <w:color w:val="000000" w:themeColor="text1"/>
        </w:rPr>
        <w:t xml:space="preserve">to </w:t>
      </w:r>
      <w:ins w:id="601" w:author="Albi Celaj" w:date="2018-10-23T13:49:00Z">
        <w:r w:rsidR="00996366">
          <w:rPr>
            <w:b/>
            <w:bCs/>
            <w:iCs/>
            <w:color w:val="000000" w:themeColor="text1"/>
          </w:rPr>
          <w:t>o</w:t>
        </w:r>
      </w:ins>
      <w:del w:id="602" w:author="Albi Celaj" w:date="2018-10-23T13:49:00Z">
        <w:r w:rsidRPr="00233F15" w:rsidDel="00996366">
          <w:rPr>
            <w:b/>
            <w:bCs/>
            <w:iCs/>
            <w:color w:val="000000" w:themeColor="text1"/>
          </w:rPr>
          <w:delText>O</w:delText>
        </w:r>
      </w:del>
      <w:r w:rsidRPr="00233F15">
        <w:rPr>
          <w:b/>
          <w:bCs/>
          <w:iCs/>
          <w:color w:val="000000" w:themeColor="text1"/>
        </w:rPr>
        <w:t xml:space="preserve">btain 32 </w:t>
      </w:r>
      <w:del w:id="603" w:author="Albi Celaj" w:date="2018-10-23T13:49:00Z">
        <w:r w:rsidRPr="00233F15" w:rsidDel="00996366">
          <w:rPr>
            <w:b/>
            <w:bCs/>
            <w:iCs/>
            <w:color w:val="000000" w:themeColor="text1"/>
          </w:rPr>
          <w:delText>Knockouts</w:delText>
        </w:r>
      </w:del>
      <w:ins w:id="604" w:author="Albi Celaj" w:date="2018-10-23T13:49:00Z">
        <w:r w:rsidR="00996366">
          <w:rPr>
            <w:b/>
            <w:bCs/>
            <w:iCs/>
            <w:color w:val="000000" w:themeColor="text1"/>
          </w:rPr>
          <w:t>k</w:t>
        </w:r>
        <w:r w:rsidR="00996366" w:rsidRPr="00233F15">
          <w:rPr>
            <w:b/>
            <w:bCs/>
            <w:iCs/>
            <w:color w:val="000000" w:themeColor="text1"/>
          </w:rPr>
          <w:t>nockouts</w:t>
        </w:r>
      </w:ins>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05"/>
      <w:r w:rsidRPr="00565DF9">
        <w:rPr>
          <w:b/>
          <w:bCs/>
          <w:iCs/>
          <w:color w:val="808080" w:themeColor="background1" w:themeShade="80"/>
        </w:rPr>
        <w:lastRenderedPageBreak/>
        <w:t>Analysis of Liquid Growth Data</w:t>
      </w:r>
      <w:commentRangeEnd w:id="605"/>
      <w:r w:rsidR="00883356" w:rsidRPr="00565DF9">
        <w:rPr>
          <w:rStyle w:val="CommentReference"/>
          <w:color w:val="808080" w:themeColor="background1" w:themeShade="80"/>
        </w:rPr>
        <w:commentReference w:id="605"/>
      </w:r>
    </w:p>
    <w:p w14:paraId="218BD90F" w14:textId="77777777" w:rsidR="00CE1B65" w:rsidRPr="00565DF9" w:rsidRDefault="00CE1B65" w:rsidP="00224FCB">
      <w:pPr>
        <w:rPr>
          <w:b/>
          <w:bCs/>
          <w:iCs/>
          <w:color w:val="808080" w:themeColor="background1" w:themeShade="80"/>
        </w:rPr>
      </w:pPr>
    </w:p>
    <w:p w14:paraId="19DB160E" w14:textId="4602E77B"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del w:id="606" w:author="Albi Celaj" w:date="2018-10-23T13:53:00Z">
        <w:r w:rsidR="00DB38C3" w:rsidDel="00996366">
          <w:rPr>
            <w:b/>
            <w:bCs/>
            <w:iCs/>
            <w:color w:val="000000" w:themeColor="text1"/>
          </w:rPr>
          <w:delText xml:space="preserve">Testing </w:delText>
        </w:r>
      </w:del>
      <w:ins w:id="607" w:author="Albi Celaj" w:date="2018-10-23T13:53:00Z">
        <w:r w:rsidR="00996366">
          <w:rPr>
            <w:b/>
            <w:bCs/>
            <w:iCs/>
            <w:color w:val="000000" w:themeColor="text1"/>
          </w:rPr>
          <w:t xml:space="preserve">testing </w:t>
        </w:r>
      </w:ins>
      <w:r w:rsidR="00DB38C3">
        <w:rPr>
          <w:b/>
          <w:bCs/>
          <w:iCs/>
          <w:color w:val="000000" w:themeColor="text1"/>
        </w:rPr>
        <w:t xml:space="preserve">of </w:t>
      </w:r>
      <w:del w:id="608" w:author="Albi Celaj" w:date="2018-10-23T13:53:00Z">
        <w:r w:rsidR="006B2C3B" w:rsidDel="00996366">
          <w:rPr>
            <w:b/>
            <w:bCs/>
            <w:iCs/>
            <w:color w:val="000000" w:themeColor="text1"/>
          </w:rPr>
          <w:delText>Protein</w:delText>
        </w:r>
      </w:del>
      <w:ins w:id="609" w:author="Albi Celaj" w:date="2018-10-23T13:53:00Z">
        <w:r w:rsidR="00996366">
          <w:rPr>
            <w:b/>
            <w:bCs/>
            <w:iCs/>
            <w:color w:val="000000" w:themeColor="text1"/>
          </w:rPr>
          <w:t>protein</w:t>
        </w:r>
      </w:ins>
      <w:r w:rsidR="006B2C3B">
        <w:rPr>
          <w:b/>
          <w:bCs/>
          <w:iCs/>
          <w:color w:val="000000" w:themeColor="text1"/>
        </w:rPr>
        <w:t>-</w:t>
      </w:r>
      <w:del w:id="610" w:author="Albi Celaj" w:date="2018-10-23T13:53:00Z">
        <w:r w:rsidR="006B2C3B" w:rsidDel="00996366">
          <w:rPr>
            <w:b/>
            <w:bCs/>
            <w:iCs/>
            <w:color w:val="000000" w:themeColor="text1"/>
          </w:rPr>
          <w:delText xml:space="preserve">Protein </w:delText>
        </w:r>
      </w:del>
      <w:ins w:id="611" w:author="Albi Celaj" w:date="2018-10-23T13:53:00Z">
        <w:r w:rsidR="00996366">
          <w:rPr>
            <w:b/>
            <w:bCs/>
            <w:iCs/>
            <w:color w:val="000000" w:themeColor="text1"/>
          </w:rPr>
          <w:t>protein i</w:t>
        </w:r>
      </w:ins>
      <w:del w:id="612" w:author="Albi Celaj" w:date="2018-10-23T13:53:00Z">
        <w:r w:rsidR="006B2C3B" w:rsidDel="00996366">
          <w:rPr>
            <w:b/>
            <w:bCs/>
            <w:iCs/>
            <w:color w:val="000000" w:themeColor="text1"/>
          </w:rPr>
          <w:delText>I</w:delText>
        </w:r>
      </w:del>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 xml:space="preserve">was </w:t>
      </w:r>
      <w:proofErr w:type="gramStart"/>
      <w:r w:rsidR="00E12F5D" w:rsidRPr="00662D0E">
        <w:rPr>
          <w:bCs/>
          <w:iCs/>
          <w:color w:val="000000" w:themeColor="text1"/>
        </w:rPr>
        <w:t>retrieved</w:t>
      </w:r>
      <w:r w:rsidR="007507AB" w:rsidRPr="00662D0E">
        <w:rPr>
          <w:bCs/>
          <w:iCs/>
          <w:color w:val="000000" w:themeColor="text1"/>
        </w:rPr>
        <w:t>, and</w:t>
      </w:r>
      <w:proofErr w:type="gramEnd"/>
      <w:r w:rsidR="007507AB" w:rsidRPr="00662D0E">
        <w:rPr>
          <w:bCs/>
          <w:iCs/>
          <w:color w:val="000000" w:themeColor="text1"/>
        </w:rPr>
        <w:t xml:space="preserve">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1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13"/>
      <w:r w:rsidR="00662D0E">
        <w:rPr>
          <w:rStyle w:val="CommentReference"/>
          <w:rFonts w:asciiTheme="minorHAnsi" w:hAnsiTheme="minorHAnsi" w:cstheme="minorBidi"/>
        </w:rPr>
        <w:commentReference w:id="613"/>
      </w:r>
    </w:p>
    <w:p w14:paraId="21C2E1CD" w14:textId="77777777" w:rsidR="00847D65" w:rsidRDefault="00847D65" w:rsidP="00224FCB">
      <w:pPr>
        <w:outlineLvl w:val="0"/>
        <w:rPr>
          <w:bCs/>
          <w:iCs/>
          <w:color w:val="808080" w:themeColor="background1" w:themeShade="80"/>
        </w:rPr>
      </w:pPr>
    </w:p>
    <w:p w14:paraId="4C5D4C17" w14:textId="677DBC96" w:rsidR="00847D65" w:rsidRDefault="00847D65" w:rsidP="00224FCB">
      <w:pPr>
        <w:outlineLvl w:val="0"/>
        <w:rPr>
          <w:b/>
          <w:bCs/>
          <w:iCs/>
          <w:color w:val="808080" w:themeColor="background1" w:themeShade="80"/>
        </w:rPr>
      </w:pPr>
      <w:commentRangeStart w:id="614"/>
      <w:r w:rsidRPr="00DF4CE6">
        <w:rPr>
          <w:b/>
          <w:bCs/>
          <w:iCs/>
          <w:color w:val="000000" w:themeColor="text1"/>
        </w:rPr>
        <w:t>PCA</w:t>
      </w:r>
      <w:r w:rsidR="00DF4CE6" w:rsidRPr="00DF4CE6">
        <w:rPr>
          <w:b/>
          <w:bCs/>
          <w:iCs/>
          <w:color w:val="000000" w:themeColor="text1"/>
        </w:rPr>
        <w:t xml:space="preserve"> </w:t>
      </w:r>
      <w:del w:id="615" w:author="Albi Celaj" w:date="2018-10-23T13:53:00Z">
        <w:r w:rsidR="00DF4CE6" w:rsidDel="00996366">
          <w:rPr>
            <w:b/>
            <w:bCs/>
            <w:iCs/>
            <w:color w:val="000000" w:themeColor="text1"/>
          </w:rPr>
          <w:delText xml:space="preserve">Testing </w:delText>
        </w:r>
      </w:del>
      <w:ins w:id="616" w:author="Albi Celaj" w:date="2018-10-23T13:53:00Z">
        <w:r w:rsidR="00996366">
          <w:rPr>
            <w:b/>
            <w:bCs/>
            <w:iCs/>
            <w:color w:val="000000" w:themeColor="text1"/>
          </w:rPr>
          <w:t xml:space="preserve">testing </w:t>
        </w:r>
      </w:ins>
      <w:r w:rsidR="00DF4CE6">
        <w:rPr>
          <w:b/>
          <w:bCs/>
          <w:iCs/>
          <w:color w:val="000000" w:themeColor="text1"/>
        </w:rPr>
        <w:t xml:space="preserve">of </w:t>
      </w:r>
      <w:del w:id="617" w:author="Albi Celaj" w:date="2018-10-23T13:53:00Z">
        <w:r w:rsidR="00DF4CE6" w:rsidDel="00996366">
          <w:rPr>
            <w:b/>
            <w:bCs/>
            <w:iCs/>
            <w:color w:val="000000" w:themeColor="text1"/>
          </w:rPr>
          <w:delText>Protein</w:delText>
        </w:r>
      </w:del>
      <w:ins w:id="618" w:author="Albi Celaj" w:date="2018-10-23T13:53:00Z">
        <w:r w:rsidR="00996366">
          <w:rPr>
            <w:b/>
            <w:bCs/>
            <w:iCs/>
            <w:color w:val="000000" w:themeColor="text1"/>
          </w:rPr>
          <w:t>protein</w:t>
        </w:r>
      </w:ins>
      <w:r w:rsidR="00DF4CE6">
        <w:rPr>
          <w:b/>
          <w:bCs/>
          <w:iCs/>
          <w:color w:val="000000" w:themeColor="text1"/>
        </w:rPr>
        <w:t>-</w:t>
      </w:r>
      <w:ins w:id="619" w:author="Albi Celaj" w:date="2018-10-23T13:53:00Z">
        <w:r w:rsidR="00996366">
          <w:rPr>
            <w:b/>
            <w:bCs/>
            <w:iCs/>
            <w:color w:val="000000" w:themeColor="text1"/>
          </w:rPr>
          <w:t>p</w:t>
        </w:r>
      </w:ins>
      <w:del w:id="620" w:author="Albi Celaj" w:date="2018-10-23T13:53:00Z">
        <w:r w:rsidR="00DF4CE6" w:rsidDel="00996366">
          <w:rPr>
            <w:b/>
            <w:bCs/>
            <w:iCs/>
            <w:color w:val="000000" w:themeColor="text1"/>
          </w:rPr>
          <w:delText>P</w:delText>
        </w:r>
      </w:del>
      <w:r w:rsidR="00DF4CE6">
        <w:rPr>
          <w:b/>
          <w:bCs/>
          <w:iCs/>
          <w:color w:val="000000" w:themeColor="text1"/>
        </w:rPr>
        <w:t xml:space="preserve">rotein </w:t>
      </w:r>
      <w:ins w:id="621" w:author="Albi Celaj" w:date="2018-10-23T13:53:00Z">
        <w:r w:rsidR="00996366">
          <w:rPr>
            <w:b/>
            <w:bCs/>
            <w:iCs/>
            <w:color w:val="000000" w:themeColor="text1"/>
          </w:rPr>
          <w:t>i</w:t>
        </w:r>
      </w:ins>
      <w:del w:id="622" w:author="Albi Celaj" w:date="2018-10-23T13:53:00Z">
        <w:r w:rsidR="00DF4CE6" w:rsidDel="00996366">
          <w:rPr>
            <w:b/>
            <w:bCs/>
            <w:iCs/>
            <w:color w:val="000000" w:themeColor="text1"/>
          </w:rPr>
          <w:delText>I</w:delText>
        </w:r>
      </w:del>
      <w:r w:rsidR="00DF4CE6">
        <w:rPr>
          <w:b/>
          <w:bCs/>
          <w:iCs/>
          <w:color w:val="000000" w:themeColor="text1"/>
        </w:rPr>
        <w:t>nteractions</w:t>
      </w:r>
      <w:commentRangeEnd w:id="614"/>
      <w:r w:rsidR="00DF4CE6">
        <w:rPr>
          <w:rStyle w:val="CommentReference"/>
          <w:rFonts w:asciiTheme="minorHAnsi" w:hAnsiTheme="minorHAnsi" w:cstheme="minorBidi"/>
        </w:rPr>
        <w:commentReference w:id="614"/>
      </w:r>
    </w:p>
    <w:p w14:paraId="20BF344E" w14:textId="09FFCE7B"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w:t>
      </w:r>
      <w:proofErr w:type="gramStart"/>
      <w:r>
        <w:t>mated</w:t>
      </w:r>
      <w:proofErr w:type="gramEnd"/>
      <w:r>
        <w:t xml:space="preserve">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23"/>
      <w:r w:rsidRPr="009B3D83">
        <w:rPr>
          <w:b/>
          <w:bCs/>
          <w:iCs/>
          <w:color w:val="000000" w:themeColor="text1"/>
        </w:rPr>
        <w:t>Quantitative RT-PCR</w:t>
      </w:r>
      <w:commentRangeEnd w:id="623"/>
      <w:r w:rsidR="00A028A9" w:rsidRPr="009B3D83">
        <w:rPr>
          <w:rStyle w:val="CommentReference"/>
          <w:color w:val="000000" w:themeColor="text1"/>
        </w:rPr>
        <w:commentReference w:id="623"/>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24"/>
      <w:r w:rsidRPr="00565DF9">
        <w:rPr>
          <w:b/>
          <w:color w:val="808080" w:themeColor="background1" w:themeShade="80"/>
          <w:sz w:val="28"/>
        </w:rPr>
        <w:t>Acknowledgements</w:t>
      </w:r>
      <w:commentRangeEnd w:id="624"/>
      <w:r w:rsidR="006365D4">
        <w:rPr>
          <w:rStyle w:val="CommentReference"/>
          <w:rFonts w:asciiTheme="minorHAnsi" w:hAnsiTheme="minorHAnsi" w:cstheme="minorBidi"/>
        </w:rPr>
        <w:commentReference w:id="624"/>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25"/>
      <w:r w:rsidRPr="00233F15">
        <w:rPr>
          <w:b/>
          <w:sz w:val="28"/>
        </w:rPr>
        <w:t>Author Contributions</w:t>
      </w:r>
      <w:commentRangeEnd w:id="625"/>
      <w:r w:rsidR="00AB0C9E">
        <w:rPr>
          <w:rStyle w:val="CommentReference"/>
          <w:rFonts w:asciiTheme="minorHAnsi" w:hAnsiTheme="minorHAnsi" w:cstheme="minorBidi"/>
        </w:rPr>
        <w:commentReference w:id="625"/>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26"/>
      <w:r w:rsidRPr="00233F15">
        <w:rPr>
          <w:b/>
          <w:sz w:val="28"/>
        </w:rPr>
        <w:t>Additional Data Files</w:t>
      </w:r>
      <w:commentRangeEnd w:id="626"/>
      <w:r w:rsidR="00BD3C0C" w:rsidRPr="00233F15">
        <w:rPr>
          <w:rStyle w:val="CommentReference"/>
        </w:rPr>
        <w:commentReference w:id="626"/>
      </w:r>
    </w:p>
    <w:p w14:paraId="74BC9BCA" w14:textId="1777560C" w:rsidR="0001262B" w:rsidRDefault="0001262B" w:rsidP="00224FCB">
      <w:pPr>
        <w:outlineLvl w:val="0"/>
      </w:pPr>
      <w:r>
        <w:rPr>
          <w:b/>
        </w:rPr>
        <w:lastRenderedPageBreak/>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081A8AE" w14:textId="285B234F" w:rsidR="00D660A4" w:rsidRPr="00D660A4" w:rsidRDefault="00C1486D" w:rsidP="00D660A4">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0A4" w:rsidRPr="00D660A4">
        <w:rPr>
          <w:noProof/>
        </w:rPr>
        <w:t>1.</w:t>
      </w:r>
      <w:r w:rsidR="00D660A4" w:rsidRPr="00D660A4">
        <w:rPr>
          <w:noProof/>
        </w:rPr>
        <w:tab/>
        <w:t xml:space="preserve">Benfey, P. N. &amp; Mitchell-Olds, T. From Genotype to Phenotype: Systems Biology Meets Natural Variation. </w:t>
      </w:r>
      <w:r w:rsidR="00D660A4" w:rsidRPr="00D660A4">
        <w:rPr>
          <w:i/>
          <w:iCs/>
          <w:noProof/>
        </w:rPr>
        <w:t>Science (80-. ).</w:t>
      </w:r>
      <w:r w:rsidR="00D660A4" w:rsidRPr="00D660A4">
        <w:rPr>
          <w:noProof/>
        </w:rPr>
        <w:t xml:space="preserve"> </w:t>
      </w:r>
      <w:r w:rsidR="00D660A4" w:rsidRPr="00D660A4">
        <w:rPr>
          <w:b/>
          <w:bCs/>
          <w:noProof/>
        </w:rPr>
        <w:t>320,</w:t>
      </w:r>
      <w:r w:rsidR="00D660A4" w:rsidRPr="00D660A4">
        <w:rPr>
          <w:noProof/>
        </w:rPr>
        <w:t xml:space="preserve"> (2008).</w:t>
      </w:r>
    </w:p>
    <w:p w14:paraId="4930E22B" w14:textId="77777777" w:rsidR="00D660A4" w:rsidRPr="00D660A4" w:rsidRDefault="00D660A4" w:rsidP="00D660A4">
      <w:pPr>
        <w:widowControl w:val="0"/>
        <w:autoSpaceDE w:val="0"/>
        <w:autoSpaceDN w:val="0"/>
        <w:adjustRightInd w:val="0"/>
        <w:ind w:left="640" w:hanging="640"/>
        <w:rPr>
          <w:noProof/>
        </w:rPr>
      </w:pPr>
      <w:r w:rsidRPr="00D660A4">
        <w:rPr>
          <w:noProof/>
        </w:rPr>
        <w:t>2.</w:t>
      </w:r>
      <w:r w:rsidRPr="00D660A4">
        <w:rPr>
          <w:noProof/>
        </w:rPr>
        <w:tab/>
        <w:t xml:space="preserve">Hartwell, L. Robust Interactions. </w:t>
      </w:r>
      <w:r w:rsidRPr="00D660A4">
        <w:rPr>
          <w:i/>
          <w:iCs/>
          <w:noProof/>
        </w:rPr>
        <w:t>Science (80-. ).</w:t>
      </w:r>
      <w:r w:rsidRPr="00D660A4">
        <w:rPr>
          <w:noProof/>
        </w:rPr>
        <w:t xml:space="preserve"> </w:t>
      </w:r>
      <w:r w:rsidRPr="00D660A4">
        <w:rPr>
          <w:b/>
          <w:bCs/>
          <w:noProof/>
        </w:rPr>
        <w:t>303,</w:t>
      </w:r>
      <w:r w:rsidRPr="00D660A4">
        <w:rPr>
          <w:noProof/>
        </w:rPr>
        <w:t xml:space="preserve"> (2004).</w:t>
      </w:r>
    </w:p>
    <w:p w14:paraId="736165FB" w14:textId="77777777" w:rsidR="00D660A4" w:rsidRPr="00D660A4" w:rsidRDefault="00D660A4" w:rsidP="00D660A4">
      <w:pPr>
        <w:widowControl w:val="0"/>
        <w:autoSpaceDE w:val="0"/>
        <w:autoSpaceDN w:val="0"/>
        <w:adjustRightInd w:val="0"/>
        <w:ind w:left="640" w:hanging="640"/>
        <w:rPr>
          <w:noProof/>
        </w:rPr>
      </w:pPr>
      <w:r w:rsidRPr="00D660A4">
        <w:rPr>
          <w:noProof/>
        </w:rPr>
        <w:t>3.</w:t>
      </w:r>
      <w:r w:rsidRPr="00D660A4">
        <w:rPr>
          <w:noProof/>
        </w:rPr>
        <w:tab/>
        <w:t xml:space="preserve">Hartman, J. L., Garvik, B. &amp; Hartwell, L. Principles for the Buffering of Genetic Variation. </w:t>
      </w:r>
      <w:r w:rsidRPr="00D660A4">
        <w:rPr>
          <w:i/>
          <w:iCs/>
          <w:noProof/>
        </w:rPr>
        <w:t>Science (80-. ).</w:t>
      </w:r>
      <w:r w:rsidRPr="00D660A4">
        <w:rPr>
          <w:noProof/>
        </w:rPr>
        <w:t xml:space="preserve"> </w:t>
      </w:r>
      <w:r w:rsidRPr="00D660A4">
        <w:rPr>
          <w:b/>
          <w:bCs/>
          <w:noProof/>
        </w:rPr>
        <w:t>291,</w:t>
      </w:r>
      <w:r w:rsidRPr="00D660A4">
        <w:rPr>
          <w:noProof/>
        </w:rPr>
        <w:t xml:space="preserve"> (2001).</w:t>
      </w:r>
    </w:p>
    <w:p w14:paraId="7A9250A1" w14:textId="77777777" w:rsidR="00D660A4" w:rsidRPr="00D660A4" w:rsidRDefault="00D660A4" w:rsidP="00D660A4">
      <w:pPr>
        <w:widowControl w:val="0"/>
        <w:autoSpaceDE w:val="0"/>
        <w:autoSpaceDN w:val="0"/>
        <w:adjustRightInd w:val="0"/>
        <w:ind w:left="640" w:hanging="640"/>
        <w:rPr>
          <w:noProof/>
        </w:rPr>
      </w:pPr>
      <w:r w:rsidRPr="00D660A4">
        <w:rPr>
          <w:noProof/>
        </w:rPr>
        <w:t>4.</w:t>
      </w:r>
      <w:r w:rsidRPr="00D660A4">
        <w:rPr>
          <w:noProof/>
        </w:rPr>
        <w:tab/>
        <w:t xml:space="preserve">Civelek, M. &amp; Lusis, A. J. Systems genetics approaches to understand complex traits. </w:t>
      </w:r>
      <w:r w:rsidRPr="00D660A4">
        <w:rPr>
          <w:i/>
          <w:iCs/>
          <w:noProof/>
        </w:rPr>
        <w:t>Nat. Rev. Genet.</w:t>
      </w:r>
      <w:r w:rsidRPr="00D660A4">
        <w:rPr>
          <w:noProof/>
        </w:rPr>
        <w:t xml:space="preserve"> </w:t>
      </w:r>
      <w:r w:rsidRPr="00D660A4">
        <w:rPr>
          <w:b/>
          <w:bCs/>
          <w:noProof/>
        </w:rPr>
        <w:t>15,</w:t>
      </w:r>
      <w:r w:rsidRPr="00D660A4">
        <w:rPr>
          <w:noProof/>
        </w:rPr>
        <w:t xml:space="preserve"> 34–48 (2014).</w:t>
      </w:r>
    </w:p>
    <w:p w14:paraId="5A2C39D5" w14:textId="77777777" w:rsidR="00D660A4" w:rsidRPr="00D660A4" w:rsidRDefault="00D660A4" w:rsidP="00D660A4">
      <w:pPr>
        <w:widowControl w:val="0"/>
        <w:autoSpaceDE w:val="0"/>
        <w:autoSpaceDN w:val="0"/>
        <w:adjustRightInd w:val="0"/>
        <w:ind w:left="640" w:hanging="640"/>
        <w:rPr>
          <w:noProof/>
        </w:rPr>
      </w:pPr>
      <w:r w:rsidRPr="00D660A4">
        <w:rPr>
          <w:noProof/>
        </w:rPr>
        <w:t>5.</w:t>
      </w:r>
      <w:r w:rsidRPr="00D660A4">
        <w:rPr>
          <w:noProof/>
        </w:rPr>
        <w:tab/>
        <w:t xml:space="preserve">Costanzo, M. </w:t>
      </w:r>
      <w:r w:rsidRPr="00D660A4">
        <w:rPr>
          <w:i/>
          <w:iCs/>
          <w:noProof/>
        </w:rPr>
        <w:t>et al.</w:t>
      </w:r>
      <w:r w:rsidRPr="00D660A4">
        <w:rPr>
          <w:noProof/>
        </w:rPr>
        <w:t xml:space="preserve"> A global genetic interaction network maps a wiring diagram of cellular function. </w:t>
      </w:r>
      <w:r w:rsidRPr="00D660A4">
        <w:rPr>
          <w:i/>
          <w:iCs/>
          <w:noProof/>
        </w:rPr>
        <w:t>Science (80-. ).</w:t>
      </w:r>
      <w:r w:rsidRPr="00D660A4">
        <w:rPr>
          <w:noProof/>
        </w:rPr>
        <w:t xml:space="preserve"> </w:t>
      </w:r>
      <w:r w:rsidRPr="00D660A4">
        <w:rPr>
          <w:b/>
          <w:bCs/>
          <w:noProof/>
        </w:rPr>
        <w:t>353,</w:t>
      </w:r>
      <w:r w:rsidRPr="00D660A4">
        <w:rPr>
          <w:noProof/>
        </w:rPr>
        <w:t xml:space="preserve"> (2016).</w:t>
      </w:r>
    </w:p>
    <w:p w14:paraId="6DB37844" w14:textId="77777777" w:rsidR="00D660A4" w:rsidRPr="00D660A4" w:rsidRDefault="00D660A4" w:rsidP="00D660A4">
      <w:pPr>
        <w:widowControl w:val="0"/>
        <w:autoSpaceDE w:val="0"/>
        <w:autoSpaceDN w:val="0"/>
        <w:adjustRightInd w:val="0"/>
        <w:ind w:left="640" w:hanging="640"/>
        <w:rPr>
          <w:noProof/>
        </w:rPr>
      </w:pPr>
      <w:r w:rsidRPr="00D660A4">
        <w:rPr>
          <w:noProof/>
        </w:rPr>
        <w:t>6.</w:t>
      </w:r>
      <w:r w:rsidRPr="00D660A4">
        <w:rPr>
          <w:noProof/>
        </w:rPr>
        <w:tab/>
        <w:t xml:space="preserve">Shen, J. P. &amp; Ideker, T. Synthetic Lethal Networks for Precision Oncology: Promises and Pitfalls. </w:t>
      </w:r>
      <w:r w:rsidRPr="00D660A4">
        <w:rPr>
          <w:i/>
          <w:iCs/>
          <w:noProof/>
        </w:rPr>
        <w:t>J. Mol. Biol.</w:t>
      </w:r>
      <w:r w:rsidRPr="00D660A4">
        <w:rPr>
          <w:noProof/>
        </w:rPr>
        <w:t xml:space="preserve"> </w:t>
      </w:r>
      <w:r w:rsidRPr="00D660A4">
        <w:rPr>
          <w:b/>
          <w:bCs/>
          <w:noProof/>
        </w:rPr>
        <w:t>430,</w:t>
      </w:r>
      <w:r w:rsidRPr="00D660A4">
        <w:rPr>
          <w:noProof/>
        </w:rPr>
        <w:t xml:space="preserve"> 2900–2912 (2018).</w:t>
      </w:r>
    </w:p>
    <w:p w14:paraId="1919CB61" w14:textId="77777777" w:rsidR="00D660A4" w:rsidRPr="00D660A4" w:rsidRDefault="00D660A4" w:rsidP="00D660A4">
      <w:pPr>
        <w:widowControl w:val="0"/>
        <w:autoSpaceDE w:val="0"/>
        <w:autoSpaceDN w:val="0"/>
        <w:adjustRightInd w:val="0"/>
        <w:ind w:left="640" w:hanging="640"/>
        <w:rPr>
          <w:noProof/>
        </w:rPr>
      </w:pPr>
      <w:r w:rsidRPr="00D660A4">
        <w:rPr>
          <w:noProof/>
        </w:rPr>
        <w:t>7.</w:t>
      </w:r>
      <w:r w:rsidRPr="00D660A4">
        <w:rPr>
          <w:noProof/>
        </w:rPr>
        <w:tab/>
        <w:t xml:space="preserve">Horlbeck, M. A. </w:t>
      </w:r>
      <w:r w:rsidRPr="00D660A4">
        <w:rPr>
          <w:i/>
          <w:iCs/>
          <w:noProof/>
        </w:rPr>
        <w:t>et al.</w:t>
      </w:r>
      <w:r w:rsidRPr="00D660A4">
        <w:rPr>
          <w:noProof/>
        </w:rPr>
        <w:t xml:space="preserve"> Mapping the Genetic Landscape of Human Cells. </w:t>
      </w:r>
      <w:r w:rsidRPr="00D660A4">
        <w:rPr>
          <w:i/>
          <w:iCs/>
          <w:noProof/>
        </w:rPr>
        <w:t>Cell</w:t>
      </w:r>
      <w:r w:rsidRPr="00D660A4">
        <w:rPr>
          <w:noProof/>
        </w:rPr>
        <w:t xml:space="preserve"> </w:t>
      </w:r>
      <w:r w:rsidRPr="00D660A4">
        <w:rPr>
          <w:b/>
          <w:bCs/>
          <w:noProof/>
        </w:rPr>
        <w:t>174,</w:t>
      </w:r>
      <w:r w:rsidRPr="00D660A4">
        <w:rPr>
          <w:noProof/>
        </w:rPr>
        <w:t xml:space="preserve"> 953–967.e22 (2018).</w:t>
      </w:r>
    </w:p>
    <w:p w14:paraId="0D9C19B0" w14:textId="77777777" w:rsidR="00D660A4" w:rsidRPr="00D660A4" w:rsidRDefault="00D660A4" w:rsidP="00D660A4">
      <w:pPr>
        <w:widowControl w:val="0"/>
        <w:autoSpaceDE w:val="0"/>
        <w:autoSpaceDN w:val="0"/>
        <w:adjustRightInd w:val="0"/>
        <w:ind w:left="640" w:hanging="640"/>
        <w:rPr>
          <w:noProof/>
        </w:rPr>
      </w:pPr>
      <w:r w:rsidRPr="00D660A4">
        <w:rPr>
          <w:noProof/>
        </w:rPr>
        <w:t>8.</w:t>
      </w:r>
      <w:r w:rsidRPr="00D660A4">
        <w:rPr>
          <w:noProof/>
        </w:rPr>
        <w:tab/>
        <w:t xml:space="preserve">Giaever, G. </w:t>
      </w:r>
      <w:r w:rsidRPr="00D660A4">
        <w:rPr>
          <w:i/>
          <w:iCs/>
          <w:noProof/>
        </w:rPr>
        <w:t>et al.</w:t>
      </w:r>
      <w:r w:rsidRPr="00D660A4">
        <w:rPr>
          <w:noProof/>
        </w:rPr>
        <w:t xml:space="preserve"> Functional profiling of the Saccharomyces cerevisiae genome. </w:t>
      </w:r>
      <w:r w:rsidRPr="00D660A4">
        <w:rPr>
          <w:i/>
          <w:iCs/>
          <w:noProof/>
        </w:rPr>
        <w:t>Nature</w:t>
      </w:r>
      <w:r w:rsidRPr="00D660A4">
        <w:rPr>
          <w:noProof/>
        </w:rPr>
        <w:t xml:space="preserve"> </w:t>
      </w:r>
      <w:r w:rsidRPr="00D660A4">
        <w:rPr>
          <w:b/>
          <w:bCs/>
          <w:noProof/>
        </w:rPr>
        <w:t>418,</w:t>
      </w:r>
      <w:r w:rsidRPr="00D660A4">
        <w:rPr>
          <w:noProof/>
        </w:rPr>
        <w:t xml:space="preserve"> 387–391 (2002).</w:t>
      </w:r>
    </w:p>
    <w:p w14:paraId="3892396C" w14:textId="77777777" w:rsidR="00D660A4" w:rsidRPr="00D660A4" w:rsidRDefault="00D660A4" w:rsidP="00D660A4">
      <w:pPr>
        <w:widowControl w:val="0"/>
        <w:autoSpaceDE w:val="0"/>
        <w:autoSpaceDN w:val="0"/>
        <w:adjustRightInd w:val="0"/>
        <w:ind w:left="640" w:hanging="640"/>
        <w:rPr>
          <w:noProof/>
        </w:rPr>
      </w:pPr>
      <w:r w:rsidRPr="00D660A4">
        <w:rPr>
          <w:noProof/>
        </w:rPr>
        <w:t>9.</w:t>
      </w:r>
      <w:r w:rsidRPr="00D660A4">
        <w:rPr>
          <w:noProof/>
        </w:rPr>
        <w:tab/>
        <w:t xml:space="preserve">Costanzo, M. </w:t>
      </w:r>
      <w:r w:rsidRPr="00D660A4">
        <w:rPr>
          <w:i/>
          <w:iCs/>
          <w:noProof/>
        </w:rPr>
        <w:t>et al.</w:t>
      </w:r>
      <w:r w:rsidRPr="00D660A4">
        <w:rPr>
          <w:noProof/>
        </w:rPr>
        <w:t xml:space="preserve"> The genetic landscape of a cell. </w:t>
      </w:r>
      <w:r w:rsidRPr="00D660A4">
        <w:rPr>
          <w:i/>
          <w:iCs/>
          <w:noProof/>
        </w:rPr>
        <w:t>Science</w:t>
      </w:r>
      <w:r w:rsidRPr="00D660A4">
        <w:rPr>
          <w:noProof/>
        </w:rPr>
        <w:t xml:space="preserve"> </w:t>
      </w:r>
      <w:r w:rsidRPr="00D660A4">
        <w:rPr>
          <w:b/>
          <w:bCs/>
          <w:noProof/>
        </w:rPr>
        <w:t>327,</w:t>
      </w:r>
      <w:r w:rsidRPr="00D660A4">
        <w:rPr>
          <w:noProof/>
        </w:rPr>
        <w:t xml:space="preserve"> 425–31 (2010).</w:t>
      </w:r>
    </w:p>
    <w:p w14:paraId="5CB1BED2" w14:textId="77777777" w:rsidR="00D660A4" w:rsidRPr="00D660A4" w:rsidRDefault="00D660A4" w:rsidP="00D660A4">
      <w:pPr>
        <w:widowControl w:val="0"/>
        <w:autoSpaceDE w:val="0"/>
        <w:autoSpaceDN w:val="0"/>
        <w:adjustRightInd w:val="0"/>
        <w:ind w:left="640" w:hanging="640"/>
        <w:rPr>
          <w:noProof/>
        </w:rPr>
      </w:pPr>
      <w:r w:rsidRPr="00D660A4">
        <w:rPr>
          <w:noProof/>
        </w:rPr>
        <w:t>10.</w:t>
      </w:r>
      <w:r w:rsidRPr="00D660A4">
        <w:rPr>
          <w:noProof/>
        </w:rPr>
        <w:tab/>
        <w:t xml:space="preserve">Bloom, J. S., Ehrenreich, I. M., Loo, W. T., Lite, T.-L. V. &amp; Kruglyak, L. Finding the sources of missing heritability in a yeast cross. </w:t>
      </w:r>
      <w:r w:rsidRPr="00D660A4">
        <w:rPr>
          <w:i/>
          <w:iCs/>
          <w:noProof/>
        </w:rPr>
        <w:t>Nature</w:t>
      </w:r>
      <w:r w:rsidRPr="00D660A4">
        <w:rPr>
          <w:noProof/>
        </w:rPr>
        <w:t xml:space="preserve"> </w:t>
      </w:r>
      <w:r w:rsidRPr="00D660A4">
        <w:rPr>
          <w:b/>
          <w:bCs/>
          <w:noProof/>
        </w:rPr>
        <w:t>494,</w:t>
      </w:r>
      <w:r w:rsidRPr="00D660A4">
        <w:rPr>
          <w:noProof/>
        </w:rPr>
        <w:t xml:space="preserve"> 234–7 (2013).</w:t>
      </w:r>
    </w:p>
    <w:p w14:paraId="29F26F48" w14:textId="77777777" w:rsidR="00D660A4" w:rsidRPr="00D660A4" w:rsidRDefault="00D660A4" w:rsidP="00D660A4">
      <w:pPr>
        <w:widowControl w:val="0"/>
        <w:autoSpaceDE w:val="0"/>
        <w:autoSpaceDN w:val="0"/>
        <w:adjustRightInd w:val="0"/>
        <w:ind w:left="640" w:hanging="640"/>
        <w:rPr>
          <w:noProof/>
        </w:rPr>
      </w:pPr>
      <w:r w:rsidRPr="00D660A4">
        <w:rPr>
          <w:noProof/>
        </w:rPr>
        <w:t>11.</w:t>
      </w:r>
      <w:r w:rsidRPr="00D660A4">
        <w:rPr>
          <w:noProof/>
        </w:rPr>
        <w:tab/>
        <w:t xml:space="preserve">St Onge, R. P. </w:t>
      </w:r>
      <w:r w:rsidRPr="00D660A4">
        <w:rPr>
          <w:i/>
          <w:iCs/>
          <w:noProof/>
        </w:rPr>
        <w:t>et al.</w:t>
      </w:r>
      <w:r w:rsidRPr="00D660A4">
        <w:rPr>
          <w:noProof/>
        </w:rPr>
        <w:t xml:space="preserve"> Systematic pathway analysis using high-resolution fitness profiling of combinatorial gene deletions. </w:t>
      </w:r>
      <w:r w:rsidRPr="00D660A4">
        <w:rPr>
          <w:i/>
          <w:iCs/>
          <w:noProof/>
        </w:rPr>
        <w:t>Nat. Genet.</w:t>
      </w:r>
      <w:r w:rsidRPr="00D660A4">
        <w:rPr>
          <w:noProof/>
        </w:rPr>
        <w:t xml:space="preserve"> </w:t>
      </w:r>
      <w:r w:rsidRPr="00D660A4">
        <w:rPr>
          <w:b/>
          <w:bCs/>
          <w:noProof/>
        </w:rPr>
        <w:t>39,</w:t>
      </w:r>
      <w:r w:rsidRPr="00D660A4">
        <w:rPr>
          <w:noProof/>
        </w:rPr>
        <w:t xml:space="preserve"> 199–206 (2007).</w:t>
      </w:r>
    </w:p>
    <w:p w14:paraId="54A3F3B3" w14:textId="77777777" w:rsidR="00D660A4" w:rsidRPr="00D660A4" w:rsidRDefault="00D660A4" w:rsidP="00D660A4">
      <w:pPr>
        <w:widowControl w:val="0"/>
        <w:autoSpaceDE w:val="0"/>
        <w:autoSpaceDN w:val="0"/>
        <w:adjustRightInd w:val="0"/>
        <w:ind w:left="640" w:hanging="640"/>
        <w:rPr>
          <w:noProof/>
        </w:rPr>
      </w:pPr>
      <w:r w:rsidRPr="00D660A4">
        <w:rPr>
          <w:noProof/>
        </w:rPr>
        <w:t>12.</w:t>
      </w:r>
      <w:r w:rsidRPr="00D660A4">
        <w:rPr>
          <w:noProof/>
        </w:rPr>
        <w:tab/>
        <w:t xml:space="preserve">Braberg, H. </w:t>
      </w:r>
      <w:r w:rsidRPr="00D660A4">
        <w:rPr>
          <w:i/>
          <w:iCs/>
          <w:noProof/>
        </w:rPr>
        <w:t>et al.</w:t>
      </w:r>
      <w:r w:rsidRPr="00D660A4">
        <w:rPr>
          <w:noProof/>
        </w:rPr>
        <w:t xml:space="preserve"> Quantitative analysis of triple-mutant genetic interactions. </w:t>
      </w:r>
      <w:r w:rsidRPr="00D660A4">
        <w:rPr>
          <w:i/>
          <w:iCs/>
          <w:noProof/>
        </w:rPr>
        <w:t>Nat. Protoc.</w:t>
      </w:r>
      <w:r w:rsidRPr="00D660A4">
        <w:rPr>
          <w:noProof/>
        </w:rPr>
        <w:t xml:space="preserve"> </w:t>
      </w:r>
      <w:r w:rsidRPr="00D660A4">
        <w:rPr>
          <w:b/>
          <w:bCs/>
          <w:noProof/>
        </w:rPr>
        <w:t>9,</w:t>
      </w:r>
      <w:r w:rsidRPr="00D660A4">
        <w:rPr>
          <w:noProof/>
        </w:rPr>
        <w:t xml:space="preserve"> 1867–81 (2014).</w:t>
      </w:r>
    </w:p>
    <w:p w14:paraId="30C8EC00" w14:textId="77777777" w:rsidR="00D660A4" w:rsidRPr="00D660A4" w:rsidRDefault="00D660A4" w:rsidP="00D660A4">
      <w:pPr>
        <w:widowControl w:val="0"/>
        <w:autoSpaceDE w:val="0"/>
        <w:autoSpaceDN w:val="0"/>
        <w:adjustRightInd w:val="0"/>
        <w:ind w:left="640" w:hanging="640"/>
        <w:rPr>
          <w:noProof/>
        </w:rPr>
      </w:pPr>
      <w:r w:rsidRPr="00D660A4">
        <w:rPr>
          <w:noProof/>
        </w:rPr>
        <w:t>13.</w:t>
      </w:r>
      <w:r w:rsidRPr="00D660A4">
        <w:rPr>
          <w:noProof/>
        </w:rPr>
        <w:tab/>
        <w:t xml:space="preserve">Tong, A. H. Y. </w:t>
      </w:r>
      <w:r w:rsidRPr="00D660A4">
        <w:rPr>
          <w:i/>
          <w:iCs/>
          <w:noProof/>
        </w:rPr>
        <w:t>et al.</w:t>
      </w:r>
      <w:r w:rsidRPr="00D660A4">
        <w:rPr>
          <w:noProof/>
        </w:rPr>
        <w:t xml:space="preserve"> Global mapping of the yeast genetic interaction network. </w:t>
      </w:r>
      <w:r w:rsidRPr="00D660A4">
        <w:rPr>
          <w:i/>
          <w:iCs/>
          <w:noProof/>
        </w:rPr>
        <w:t>Science</w:t>
      </w:r>
      <w:r w:rsidRPr="00D660A4">
        <w:rPr>
          <w:noProof/>
        </w:rPr>
        <w:t xml:space="preserve"> </w:t>
      </w:r>
      <w:r w:rsidRPr="00D660A4">
        <w:rPr>
          <w:b/>
          <w:bCs/>
          <w:noProof/>
        </w:rPr>
        <w:t>303,</w:t>
      </w:r>
      <w:r w:rsidRPr="00D660A4">
        <w:rPr>
          <w:noProof/>
        </w:rPr>
        <w:t xml:space="preserve"> 808–13 (2004).</w:t>
      </w:r>
    </w:p>
    <w:p w14:paraId="27128AE7"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14.</w:t>
      </w:r>
      <w:r w:rsidRPr="00D660A4">
        <w:rPr>
          <w:noProof/>
        </w:rPr>
        <w:tab/>
        <w:t xml:space="preserve">Taylor, M. B., Ehrenreich, I. M., Rothstein, R., Hu, T. &amp; Mast, J. Genetic Interactions Involving Five or More Genes Contribute to a Complex Trait in Yeast. </w:t>
      </w:r>
      <w:r w:rsidRPr="00D660A4">
        <w:rPr>
          <w:i/>
          <w:iCs/>
          <w:noProof/>
        </w:rPr>
        <w:t>PLoS Genet.</w:t>
      </w:r>
      <w:r w:rsidRPr="00D660A4">
        <w:rPr>
          <w:noProof/>
        </w:rPr>
        <w:t xml:space="preserve"> </w:t>
      </w:r>
      <w:r w:rsidRPr="00D660A4">
        <w:rPr>
          <w:b/>
          <w:bCs/>
          <w:noProof/>
        </w:rPr>
        <w:t>10,</w:t>
      </w:r>
      <w:r w:rsidRPr="00D660A4">
        <w:rPr>
          <w:noProof/>
        </w:rPr>
        <w:t xml:space="preserve"> e1004324 (2014).</w:t>
      </w:r>
    </w:p>
    <w:p w14:paraId="0D677DAA" w14:textId="77777777" w:rsidR="00D660A4" w:rsidRPr="00D660A4" w:rsidRDefault="00D660A4" w:rsidP="00D660A4">
      <w:pPr>
        <w:widowControl w:val="0"/>
        <w:autoSpaceDE w:val="0"/>
        <w:autoSpaceDN w:val="0"/>
        <w:adjustRightInd w:val="0"/>
        <w:ind w:left="640" w:hanging="640"/>
        <w:rPr>
          <w:noProof/>
        </w:rPr>
      </w:pPr>
      <w:r w:rsidRPr="00D660A4">
        <w:rPr>
          <w:noProof/>
        </w:rPr>
        <w:t>15.</w:t>
      </w:r>
      <w:r w:rsidRPr="00D660A4">
        <w:rPr>
          <w:noProof/>
        </w:rPr>
        <w:tab/>
        <w:t xml:space="preserve">Beh, C. T., Cool, L., Phillips, J. &amp; Rine, J. Overlapping functions of the yeast oxysterol-binding protein homologues. </w:t>
      </w:r>
      <w:r w:rsidRPr="00D660A4">
        <w:rPr>
          <w:i/>
          <w:iCs/>
          <w:noProof/>
        </w:rPr>
        <w:t>Genetics</w:t>
      </w:r>
      <w:r w:rsidRPr="00D660A4">
        <w:rPr>
          <w:noProof/>
        </w:rPr>
        <w:t xml:space="preserve"> </w:t>
      </w:r>
      <w:r w:rsidRPr="00D660A4">
        <w:rPr>
          <w:b/>
          <w:bCs/>
          <w:noProof/>
        </w:rPr>
        <w:t>157,</w:t>
      </w:r>
      <w:r w:rsidRPr="00D660A4">
        <w:rPr>
          <w:noProof/>
        </w:rPr>
        <w:t xml:space="preserve"> 1117–40 (2001).</w:t>
      </w:r>
    </w:p>
    <w:p w14:paraId="564C89A5" w14:textId="77777777" w:rsidR="00D660A4" w:rsidRPr="00D660A4" w:rsidRDefault="00D660A4" w:rsidP="00D660A4">
      <w:pPr>
        <w:widowControl w:val="0"/>
        <w:autoSpaceDE w:val="0"/>
        <w:autoSpaceDN w:val="0"/>
        <w:adjustRightInd w:val="0"/>
        <w:ind w:left="640" w:hanging="640"/>
        <w:rPr>
          <w:noProof/>
        </w:rPr>
      </w:pPr>
      <w:r w:rsidRPr="00D660A4">
        <w:rPr>
          <w:noProof/>
        </w:rPr>
        <w:t>16.</w:t>
      </w:r>
      <w:r w:rsidRPr="00D660A4">
        <w:rPr>
          <w:noProof/>
        </w:rPr>
        <w:tab/>
        <w:t xml:space="preserve">Wieczorke, R. </w:t>
      </w:r>
      <w:r w:rsidRPr="00D660A4">
        <w:rPr>
          <w:i/>
          <w:iCs/>
          <w:noProof/>
        </w:rPr>
        <w:t>et al.</w:t>
      </w:r>
      <w:r w:rsidRPr="00D660A4">
        <w:rPr>
          <w:noProof/>
        </w:rPr>
        <w:t xml:space="preserve"> Concurrent knock-out of at least 20 transporter genes is required to block uptake of hexoses in Saccharomyces cerevisiae. </w:t>
      </w:r>
      <w:r w:rsidRPr="00D660A4">
        <w:rPr>
          <w:i/>
          <w:iCs/>
          <w:noProof/>
        </w:rPr>
        <w:t>FEBS Lett.</w:t>
      </w:r>
      <w:r w:rsidRPr="00D660A4">
        <w:rPr>
          <w:noProof/>
        </w:rPr>
        <w:t xml:space="preserve"> </w:t>
      </w:r>
      <w:r w:rsidRPr="00D660A4">
        <w:rPr>
          <w:b/>
          <w:bCs/>
          <w:noProof/>
        </w:rPr>
        <w:t>464,</w:t>
      </w:r>
      <w:r w:rsidRPr="00D660A4">
        <w:rPr>
          <w:noProof/>
        </w:rPr>
        <w:t xml:space="preserve"> 123–8 (1999).</w:t>
      </w:r>
    </w:p>
    <w:p w14:paraId="51496332" w14:textId="77777777" w:rsidR="00D660A4" w:rsidRPr="00D660A4" w:rsidRDefault="00D660A4" w:rsidP="00D660A4">
      <w:pPr>
        <w:widowControl w:val="0"/>
        <w:autoSpaceDE w:val="0"/>
        <w:autoSpaceDN w:val="0"/>
        <w:adjustRightInd w:val="0"/>
        <w:ind w:left="640" w:hanging="640"/>
        <w:rPr>
          <w:noProof/>
        </w:rPr>
      </w:pPr>
      <w:r w:rsidRPr="00D660A4">
        <w:rPr>
          <w:noProof/>
        </w:rPr>
        <w:t>17.</w:t>
      </w:r>
      <w:r w:rsidRPr="00D660A4">
        <w:rPr>
          <w:noProof/>
        </w:rPr>
        <w:tab/>
        <w:t xml:space="preserve">Mullis, M. N., Matsui, T., Schell, R., Foree, R. &amp; Ehrenreich, I. M. The complex underpinnings of genetic background effects. </w:t>
      </w:r>
      <w:r w:rsidRPr="00D660A4">
        <w:rPr>
          <w:i/>
          <w:iCs/>
          <w:noProof/>
        </w:rPr>
        <w:t>Nat. Commun.</w:t>
      </w:r>
      <w:r w:rsidRPr="00D660A4">
        <w:rPr>
          <w:noProof/>
        </w:rPr>
        <w:t xml:space="preserve"> </w:t>
      </w:r>
      <w:r w:rsidRPr="00D660A4">
        <w:rPr>
          <w:b/>
          <w:bCs/>
          <w:noProof/>
        </w:rPr>
        <w:t>9,</w:t>
      </w:r>
      <w:r w:rsidRPr="00D660A4">
        <w:rPr>
          <w:noProof/>
        </w:rPr>
        <w:t xml:space="preserve"> 3548 (2018).</w:t>
      </w:r>
    </w:p>
    <w:p w14:paraId="076F505B" w14:textId="77777777" w:rsidR="00D660A4" w:rsidRPr="00D660A4" w:rsidRDefault="00D660A4" w:rsidP="00D660A4">
      <w:pPr>
        <w:widowControl w:val="0"/>
        <w:autoSpaceDE w:val="0"/>
        <w:autoSpaceDN w:val="0"/>
        <w:adjustRightInd w:val="0"/>
        <w:ind w:left="640" w:hanging="640"/>
        <w:rPr>
          <w:noProof/>
        </w:rPr>
      </w:pPr>
      <w:r w:rsidRPr="00D660A4">
        <w:rPr>
          <w:noProof/>
        </w:rPr>
        <w:t>18.</w:t>
      </w:r>
      <w:r w:rsidRPr="00D660A4">
        <w:rPr>
          <w:noProof/>
        </w:rPr>
        <w:tab/>
        <w:t xml:space="preserve">Zhang, Y. </w:t>
      </w:r>
      <w:r w:rsidRPr="00D660A4">
        <w:rPr>
          <w:i/>
          <w:iCs/>
          <w:noProof/>
        </w:rPr>
        <w:t>et al.</w:t>
      </w:r>
      <w:r w:rsidRPr="00D660A4">
        <w:rPr>
          <w:noProof/>
        </w:rPr>
        <w:t xml:space="preserve"> A transportome-scale amiRNA-based screen identifies redundant roles of Arabidopsis ABCB6 and ABCB20 in auxin transport. </w:t>
      </w:r>
      <w:r w:rsidRPr="00D660A4">
        <w:rPr>
          <w:i/>
          <w:iCs/>
          <w:noProof/>
        </w:rPr>
        <w:t>Nat. Commun.</w:t>
      </w:r>
      <w:r w:rsidRPr="00D660A4">
        <w:rPr>
          <w:noProof/>
        </w:rPr>
        <w:t xml:space="preserve"> </w:t>
      </w:r>
      <w:r w:rsidRPr="00D660A4">
        <w:rPr>
          <w:b/>
          <w:bCs/>
          <w:noProof/>
        </w:rPr>
        <w:t>9,</w:t>
      </w:r>
      <w:r w:rsidRPr="00D660A4">
        <w:rPr>
          <w:noProof/>
        </w:rPr>
        <w:t xml:space="preserve"> 4204 (2018).</w:t>
      </w:r>
    </w:p>
    <w:p w14:paraId="546A68B5" w14:textId="77777777" w:rsidR="00D660A4" w:rsidRPr="00D660A4" w:rsidRDefault="00D660A4" w:rsidP="00D660A4">
      <w:pPr>
        <w:widowControl w:val="0"/>
        <w:autoSpaceDE w:val="0"/>
        <w:autoSpaceDN w:val="0"/>
        <w:adjustRightInd w:val="0"/>
        <w:ind w:left="640" w:hanging="640"/>
        <w:rPr>
          <w:noProof/>
        </w:rPr>
      </w:pPr>
      <w:r w:rsidRPr="00D660A4">
        <w:rPr>
          <w:noProof/>
        </w:rPr>
        <w:t>19.</w:t>
      </w:r>
      <w:r w:rsidRPr="00D660A4">
        <w:rPr>
          <w:noProof/>
        </w:rPr>
        <w:tab/>
        <w:t xml:space="preserve">Palmer, A. C. </w:t>
      </w:r>
      <w:r w:rsidRPr="00D660A4">
        <w:rPr>
          <w:i/>
          <w:iCs/>
          <w:noProof/>
        </w:rPr>
        <w:t>et al.</w:t>
      </w:r>
      <w:r w:rsidRPr="00D660A4">
        <w:rPr>
          <w:noProof/>
        </w:rPr>
        <w:t xml:space="preserve"> Delayed commitment to evolutionary fate in antibiotic resistance fitness landscapes. </w:t>
      </w:r>
      <w:r w:rsidRPr="00D660A4">
        <w:rPr>
          <w:i/>
          <w:iCs/>
          <w:noProof/>
        </w:rPr>
        <w:t>Nat. Commun.</w:t>
      </w:r>
      <w:r w:rsidRPr="00D660A4">
        <w:rPr>
          <w:noProof/>
        </w:rPr>
        <w:t xml:space="preserve"> </w:t>
      </w:r>
      <w:r w:rsidRPr="00D660A4">
        <w:rPr>
          <w:b/>
          <w:bCs/>
          <w:noProof/>
        </w:rPr>
        <w:t>6,</w:t>
      </w:r>
      <w:r w:rsidRPr="00D660A4">
        <w:rPr>
          <w:noProof/>
        </w:rPr>
        <w:t xml:space="preserve"> 7385 (2015).</w:t>
      </w:r>
    </w:p>
    <w:p w14:paraId="113FC3B2" w14:textId="77777777" w:rsidR="00D660A4" w:rsidRPr="00D660A4" w:rsidRDefault="00D660A4" w:rsidP="00D660A4">
      <w:pPr>
        <w:widowControl w:val="0"/>
        <w:autoSpaceDE w:val="0"/>
        <w:autoSpaceDN w:val="0"/>
        <w:adjustRightInd w:val="0"/>
        <w:ind w:left="640" w:hanging="640"/>
        <w:rPr>
          <w:noProof/>
        </w:rPr>
      </w:pPr>
      <w:r w:rsidRPr="00D660A4">
        <w:rPr>
          <w:noProof/>
        </w:rPr>
        <w:t>20.</w:t>
      </w:r>
      <w:r w:rsidRPr="00D660A4">
        <w:rPr>
          <w:noProof/>
        </w:rPr>
        <w:tab/>
        <w:t xml:space="preserve">Cancer Genome Atlas Research Network </w:t>
      </w:r>
      <w:r w:rsidRPr="00D660A4">
        <w:rPr>
          <w:i/>
          <w:iCs/>
          <w:noProof/>
        </w:rPr>
        <w:t>et al.</w:t>
      </w:r>
      <w:r w:rsidRPr="00D660A4">
        <w:rPr>
          <w:noProof/>
        </w:rPr>
        <w:t xml:space="preserve"> Genomic and Epigenomic Landscapes of Adult De Novo Acute Myeloid Leukemia. </w:t>
      </w:r>
      <w:r w:rsidRPr="00D660A4">
        <w:rPr>
          <w:i/>
          <w:iCs/>
          <w:noProof/>
        </w:rPr>
        <w:t>N. Engl. J. Med.</w:t>
      </w:r>
      <w:r w:rsidRPr="00D660A4">
        <w:rPr>
          <w:noProof/>
        </w:rPr>
        <w:t xml:space="preserve"> </w:t>
      </w:r>
      <w:r w:rsidRPr="00D660A4">
        <w:rPr>
          <w:b/>
          <w:bCs/>
          <w:noProof/>
        </w:rPr>
        <w:t>368,</w:t>
      </w:r>
      <w:r w:rsidRPr="00D660A4">
        <w:rPr>
          <w:noProof/>
        </w:rPr>
        <w:t xml:space="preserve"> 2059–2074 (2013).</w:t>
      </w:r>
    </w:p>
    <w:p w14:paraId="56433245" w14:textId="77777777" w:rsidR="00D660A4" w:rsidRPr="00D660A4" w:rsidRDefault="00D660A4" w:rsidP="00D660A4">
      <w:pPr>
        <w:widowControl w:val="0"/>
        <w:autoSpaceDE w:val="0"/>
        <w:autoSpaceDN w:val="0"/>
        <w:adjustRightInd w:val="0"/>
        <w:ind w:left="640" w:hanging="640"/>
        <w:rPr>
          <w:noProof/>
        </w:rPr>
      </w:pPr>
      <w:r w:rsidRPr="00D660A4">
        <w:rPr>
          <w:noProof/>
        </w:rPr>
        <w:t>21.</w:t>
      </w:r>
      <w:r w:rsidRPr="00D660A4">
        <w:rPr>
          <w:noProof/>
        </w:rPr>
        <w:tab/>
        <w:t xml:space="preserve">Heckl, D. </w:t>
      </w:r>
      <w:r w:rsidRPr="00D660A4">
        <w:rPr>
          <w:i/>
          <w:iCs/>
          <w:noProof/>
        </w:rPr>
        <w:t>et al.</w:t>
      </w:r>
      <w:r w:rsidRPr="00D660A4">
        <w:rPr>
          <w:noProof/>
        </w:rPr>
        <w:t xml:space="preserve"> Generation of mouse models of myeloid malignancy with combinatorial genetic lesions using CRISPR-Cas9 genome editing. </w:t>
      </w:r>
      <w:r w:rsidRPr="00D660A4">
        <w:rPr>
          <w:i/>
          <w:iCs/>
          <w:noProof/>
        </w:rPr>
        <w:t>Nat. Biotechnol.</w:t>
      </w:r>
      <w:r w:rsidRPr="00D660A4">
        <w:rPr>
          <w:noProof/>
        </w:rPr>
        <w:t xml:space="preserve"> </w:t>
      </w:r>
      <w:r w:rsidRPr="00D660A4">
        <w:rPr>
          <w:b/>
          <w:bCs/>
          <w:noProof/>
        </w:rPr>
        <w:t>32,</w:t>
      </w:r>
      <w:r w:rsidRPr="00D660A4">
        <w:rPr>
          <w:noProof/>
        </w:rPr>
        <w:t xml:space="preserve"> 941–6 (2014).</w:t>
      </w:r>
    </w:p>
    <w:p w14:paraId="6AEC5A27" w14:textId="77777777" w:rsidR="00D660A4" w:rsidRPr="00D660A4" w:rsidRDefault="00D660A4" w:rsidP="00D660A4">
      <w:pPr>
        <w:widowControl w:val="0"/>
        <w:autoSpaceDE w:val="0"/>
        <w:autoSpaceDN w:val="0"/>
        <w:adjustRightInd w:val="0"/>
        <w:ind w:left="640" w:hanging="640"/>
        <w:rPr>
          <w:noProof/>
        </w:rPr>
      </w:pPr>
      <w:r w:rsidRPr="00D660A4">
        <w:rPr>
          <w:noProof/>
        </w:rPr>
        <w:t>22.</w:t>
      </w:r>
      <w:r w:rsidRPr="00D660A4">
        <w:rPr>
          <w:noProof/>
        </w:rPr>
        <w:tab/>
        <w:t xml:space="preserve">Takahashi, K. &amp; Yamanaka, S. Induction of Pluripotent Stem Cells from Mouse Embryonic and Adult Fibroblast Cultures by Defined Factors. </w:t>
      </w:r>
      <w:r w:rsidRPr="00D660A4">
        <w:rPr>
          <w:i/>
          <w:iCs/>
          <w:noProof/>
        </w:rPr>
        <w:t>Cell</w:t>
      </w:r>
      <w:r w:rsidRPr="00D660A4">
        <w:rPr>
          <w:noProof/>
        </w:rPr>
        <w:t xml:space="preserve"> </w:t>
      </w:r>
      <w:r w:rsidRPr="00D660A4">
        <w:rPr>
          <w:b/>
          <w:bCs/>
          <w:noProof/>
        </w:rPr>
        <w:t>126,</w:t>
      </w:r>
      <w:r w:rsidRPr="00D660A4">
        <w:rPr>
          <w:noProof/>
        </w:rPr>
        <w:t xml:space="preserve"> 663–676 (2006).</w:t>
      </w:r>
    </w:p>
    <w:p w14:paraId="084B8940" w14:textId="77777777" w:rsidR="00D660A4" w:rsidRPr="00D660A4" w:rsidRDefault="00D660A4" w:rsidP="00D660A4">
      <w:pPr>
        <w:widowControl w:val="0"/>
        <w:autoSpaceDE w:val="0"/>
        <w:autoSpaceDN w:val="0"/>
        <w:adjustRightInd w:val="0"/>
        <w:ind w:left="640" w:hanging="640"/>
        <w:rPr>
          <w:noProof/>
        </w:rPr>
      </w:pPr>
      <w:r w:rsidRPr="00D660A4">
        <w:rPr>
          <w:noProof/>
        </w:rPr>
        <w:t>23.</w:t>
      </w:r>
      <w:r w:rsidRPr="00D660A4">
        <w:rPr>
          <w:noProof/>
        </w:rPr>
        <w:tab/>
        <w:t xml:space="preserve">Suzuki, Y. </w:t>
      </w:r>
      <w:r w:rsidRPr="00D660A4">
        <w:rPr>
          <w:i/>
          <w:iCs/>
          <w:noProof/>
        </w:rPr>
        <w:t>et al.</w:t>
      </w:r>
      <w:r w:rsidRPr="00D660A4">
        <w:rPr>
          <w:noProof/>
        </w:rPr>
        <w:t xml:space="preserve"> Knocking out multigene redundancies via cycles of sexual assortment and fluorescence selection. </w:t>
      </w:r>
      <w:r w:rsidRPr="00D660A4">
        <w:rPr>
          <w:i/>
          <w:iCs/>
          <w:noProof/>
        </w:rPr>
        <w:t>Nat. Methods</w:t>
      </w:r>
      <w:r w:rsidRPr="00D660A4">
        <w:rPr>
          <w:noProof/>
        </w:rPr>
        <w:t xml:space="preserve"> </w:t>
      </w:r>
      <w:r w:rsidRPr="00D660A4">
        <w:rPr>
          <w:b/>
          <w:bCs/>
          <w:noProof/>
        </w:rPr>
        <w:t>8,</w:t>
      </w:r>
      <w:r w:rsidRPr="00D660A4">
        <w:rPr>
          <w:noProof/>
        </w:rPr>
        <w:t xml:space="preserve"> 159–64 (2011).</w:t>
      </w:r>
    </w:p>
    <w:p w14:paraId="54DD121F" w14:textId="77777777" w:rsidR="00D660A4" w:rsidRPr="00D660A4" w:rsidRDefault="00D660A4" w:rsidP="00D660A4">
      <w:pPr>
        <w:widowControl w:val="0"/>
        <w:autoSpaceDE w:val="0"/>
        <w:autoSpaceDN w:val="0"/>
        <w:adjustRightInd w:val="0"/>
        <w:ind w:left="640" w:hanging="640"/>
        <w:rPr>
          <w:noProof/>
        </w:rPr>
      </w:pPr>
      <w:r w:rsidRPr="00D660A4">
        <w:rPr>
          <w:noProof/>
        </w:rPr>
        <w:t>24.</w:t>
      </w:r>
      <w:r w:rsidRPr="00D660A4">
        <w:rPr>
          <w:noProof/>
        </w:rPr>
        <w:tab/>
        <w:t xml:space="preserve">Wang, H. H. </w:t>
      </w:r>
      <w:r w:rsidRPr="00D660A4">
        <w:rPr>
          <w:i/>
          <w:iCs/>
          <w:noProof/>
        </w:rPr>
        <w:t>et al.</w:t>
      </w:r>
      <w:r w:rsidRPr="00D660A4">
        <w:rPr>
          <w:noProof/>
        </w:rPr>
        <w:t xml:space="preserve"> Programming cells by multiplex genome engineering and accelerated evolution. </w:t>
      </w:r>
      <w:r w:rsidRPr="00D660A4">
        <w:rPr>
          <w:i/>
          <w:iCs/>
          <w:noProof/>
        </w:rPr>
        <w:t>Nature</w:t>
      </w:r>
      <w:r w:rsidRPr="00D660A4">
        <w:rPr>
          <w:noProof/>
        </w:rPr>
        <w:t xml:space="preserve"> </w:t>
      </w:r>
      <w:r w:rsidRPr="00D660A4">
        <w:rPr>
          <w:b/>
          <w:bCs/>
          <w:noProof/>
        </w:rPr>
        <w:t>460,</w:t>
      </w:r>
      <w:r w:rsidRPr="00D660A4">
        <w:rPr>
          <w:noProof/>
        </w:rPr>
        <w:t xml:space="preserve"> 894–8 (2009).</w:t>
      </w:r>
    </w:p>
    <w:p w14:paraId="400D201B" w14:textId="77777777" w:rsidR="00D660A4" w:rsidRPr="00D660A4" w:rsidRDefault="00D660A4" w:rsidP="00D660A4">
      <w:pPr>
        <w:widowControl w:val="0"/>
        <w:autoSpaceDE w:val="0"/>
        <w:autoSpaceDN w:val="0"/>
        <w:adjustRightInd w:val="0"/>
        <w:ind w:left="640" w:hanging="640"/>
        <w:rPr>
          <w:noProof/>
        </w:rPr>
      </w:pPr>
      <w:r w:rsidRPr="00D660A4">
        <w:rPr>
          <w:noProof/>
        </w:rPr>
        <w:t>25.</w:t>
      </w:r>
      <w:r w:rsidRPr="00D660A4">
        <w:rPr>
          <w:noProof/>
        </w:rPr>
        <w:tab/>
        <w:t xml:space="preserve">DiCarlo, J. E. </w:t>
      </w:r>
      <w:r w:rsidRPr="00D660A4">
        <w:rPr>
          <w:i/>
          <w:iCs/>
          <w:noProof/>
        </w:rPr>
        <w:t>et al.</w:t>
      </w:r>
      <w:r w:rsidRPr="00D660A4">
        <w:rPr>
          <w:noProof/>
        </w:rPr>
        <w:t xml:space="preserve"> Yeast oligo-mediated genome engineering (YOGE). </w:t>
      </w:r>
      <w:r w:rsidRPr="00D660A4">
        <w:rPr>
          <w:i/>
          <w:iCs/>
          <w:noProof/>
        </w:rPr>
        <w:t>ACS Synth. Biol.</w:t>
      </w:r>
      <w:r w:rsidRPr="00D660A4">
        <w:rPr>
          <w:noProof/>
        </w:rPr>
        <w:t xml:space="preserve"> </w:t>
      </w:r>
      <w:r w:rsidRPr="00D660A4">
        <w:rPr>
          <w:b/>
          <w:bCs/>
          <w:noProof/>
        </w:rPr>
        <w:t>2,</w:t>
      </w:r>
      <w:r w:rsidRPr="00D660A4">
        <w:rPr>
          <w:noProof/>
        </w:rPr>
        <w:t xml:space="preserve"> 741–9 (2013).</w:t>
      </w:r>
    </w:p>
    <w:p w14:paraId="5295746A" w14:textId="77777777" w:rsidR="00D660A4" w:rsidRPr="00D660A4" w:rsidRDefault="00D660A4" w:rsidP="00D660A4">
      <w:pPr>
        <w:widowControl w:val="0"/>
        <w:autoSpaceDE w:val="0"/>
        <w:autoSpaceDN w:val="0"/>
        <w:adjustRightInd w:val="0"/>
        <w:ind w:left="640" w:hanging="640"/>
        <w:rPr>
          <w:noProof/>
        </w:rPr>
      </w:pPr>
      <w:r w:rsidRPr="00D660A4">
        <w:rPr>
          <w:noProof/>
        </w:rPr>
        <w:t>26.</w:t>
      </w:r>
      <w:r w:rsidRPr="00D660A4">
        <w:rPr>
          <w:noProof/>
        </w:rPr>
        <w:tab/>
        <w:t xml:space="preserve">Zeitoun, R. I. </w:t>
      </w:r>
      <w:r w:rsidRPr="00D660A4">
        <w:rPr>
          <w:i/>
          <w:iCs/>
          <w:noProof/>
        </w:rPr>
        <w:t>et al.</w:t>
      </w:r>
      <w:r w:rsidRPr="00D660A4">
        <w:rPr>
          <w:noProof/>
        </w:rPr>
        <w:t xml:space="preserve"> Multiplexed tracking of combinatorial genomic mutations in engineered cell populations. </w:t>
      </w:r>
      <w:r w:rsidRPr="00D660A4">
        <w:rPr>
          <w:i/>
          <w:iCs/>
          <w:noProof/>
        </w:rPr>
        <w:t>Nat. Biotechnol.</w:t>
      </w:r>
      <w:r w:rsidRPr="00D660A4">
        <w:rPr>
          <w:noProof/>
        </w:rPr>
        <w:t xml:space="preserve"> </w:t>
      </w:r>
      <w:r w:rsidRPr="00D660A4">
        <w:rPr>
          <w:b/>
          <w:bCs/>
          <w:noProof/>
        </w:rPr>
        <w:t>33,</w:t>
      </w:r>
      <w:r w:rsidRPr="00D660A4">
        <w:rPr>
          <w:noProof/>
        </w:rPr>
        <w:t xml:space="preserve"> 631–637 (2015).</w:t>
      </w:r>
    </w:p>
    <w:p w14:paraId="4A9FE0B9" w14:textId="77777777" w:rsidR="00D660A4" w:rsidRPr="00D660A4" w:rsidRDefault="00D660A4" w:rsidP="00D660A4">
      <w:pPr>
        <w:widowControl w:val="0"/>
        <w:autoSpaceDE w:val="0"/>
        <w:autoSpaceDN w:val="0"/>
        <w:adjustRightInd w:val="0"/>
        <w:ind w:left="640" w:hanging="640"/>
        <w:rPr>
          <w:noProof/>
        </w:rPr>
      </w:pPr>
      <w:r w:rsidRPr="00D660A4">
        <w:rPr>
          <w:noProof/>
        </w:rPr>
        <w:t>27.</w:t>
      </w:r>
      <w:r w:rsidRPr="00D660A4">
        <w:rPr>
          <w:noProof/>
        </w:rPr>
        <w:tab/>
        <w:t xml:space="preserve">Zeitoun, R. I., Pines, G., Grau, W. C. &amp; Gill, R. T. Quantitative Tracking of Combinatorially Engineered Populations with Multiplexed Binary Assemblies. </w:t>
      </w:r>
      <w:r w:rsidRPr="00D660A4">
        <w:rPr>
          <w:i/>
          <w:iCs/>
          <w:noProof/>
        </w:rPr>
        <w:t>ACS Synth. Biol.</w:t>
      </w:r>
      <w:r w:rsidRPr="00D660A4">
        <w:rPr>
          <w:noProof/>
        </w:rPr>
        <w:t xml:space="preserve"> </w:t>
      </w:r>
      <w:r w:rsidRPr="00D660A4">
        <w:rPr>
          <w:b/>
          <w:bCs/>
          <w:noProof/>
        </w:rPr>
        <w:t>6,</w:t>
      </w:r>
      <w:r w:rsidRPr="00D660A4">
        <w:rPr>
          <w:noProof/>
        </w:rPr>
        <w:t xml:space="preserve"> 619–627 (2017).</w:t>
      </w:r>
    </w:p>
    <w:p w14:paraId="727CE75B" w14:textId="77777777" w:rsidR="00D660A4" w:rsidRPr="00D660A4" w:rsidRDefault="00D660A4" w:rsidP="00D660A4">
      <w:pPr>
        <w:widowControl w:val="0"/>
        <w:autoSpaceDE w:val="0"/>
        <w:autoSpaceDN w:val="0"/>
        <w:adjustRightInd w:val="0"/>
        <w:ind w:left="640" w:hanging="640"/>
        <w:rPr>
          <w:noProof/>
        </w:rPr>
      </w:pPr>
      <w:r w:rsidRPr="00D660A4">
        <w:rPr>
          <w:noProof/>
        </w:rPr>
        <w:t>28.</w:t>
      </w:r>
      <w:r w:rsidRPr="00D660A4">
        <w:rPr>
          <w:noProof/>
        </w:rPr>
        <w:tab/>
        <w:t xml:space="preserve">Díaz-Mejía, J. J. </w:t>
      </w:r>
      <w:r w:rsidRPr="00D660A4">
        <w:rPr>
          <w:i/>
          <w:iCs/>
          <w:noProof/>
        </w:rPr>
        <w:t>et al.</w:t>
      </w:r>
      <w:r w:rsidRPr="00D660A4">
        <w:rPr>
          <w:noProof/>
        </w:rPr>
        <w:t xml:space="preserve"> Mapping DNA damage-dependent genetic interactions in yeast via party mating and barcode fusion genetics. </w:t>
      </w:r>
      <w:r w:rsidRPr="00D660A4">
        <w:rPr>
          <w:i/>
          <w:iCs/>
          <w:noProof/>
        </w:rPr>
        <w:t>Mol. Syst. Biol.</w:t>
      </w:r>
      <w:r w:rsidRPr="00D660A4">
        <w:rPr>
          <w:noProof/>
        </w:rPr>
        <w:t xml:space="preserve"> </w:t>
      </w:r>
      <w:r w:rsidRPr="00D660A4">
        <w:rPr>
          <w:b/>
          <w:bCs/>
          <w:noProof/>
        </w:rPr>
        <w:t>14,</w:t>
      </w:r>
      <w:r w:rsidRPr="00D660A4">
        <w:rPr>
          <w:noProof/>
        </w:rPr>
        <w:t xml:space="preserve"> e7985 (2018).</w:t>
      </w:r>
    </w:p>
    <w:p w14:paraId="3CC47935" w14:textId="77777777" w:rsidR="00D660A4" w:rsidRPr="00D660A4" w:rsidRDefault="00D660A4" w:rsidP="00D660A4">
      <w:pPr>
        <w:widowControl w:val="0"/>
        <w:autoSpaceDE w:val="0"/>
        <w:autoSpaceDN w:val="0"/>
        <w:adjustRightInd w:val="0"/>
        <w:ind w:left="640" w:hanging="640"/>
        <w:rPr>
          <w:noProof/>
        </w:rPr>
      </w:pPr>
      <w:r w:rsidRPr="00D660A4">
        <w:rPr>
          <w:noProof/>
        </w:rPr>
        <w:t>29.</w:t>
      </w:r>
      <w:r w:rsidRPr="00D660A4">
        <w:rPr>
          <w:noProof/>
        </w:rPr>
        <w:tab/>
        <w:t xml:space="preserve">Wong, A. S. L. </w:t>
      </w:r>
      <w:r w:rsidRPr="00D660A4">
        <w:rPr>
          <w:i/>
          <w:iCs/>
          <w:noProof/>
        </w:rPr>
        <w:t>et al.</w:t>
      </w:r>
      <w:r w:rsidRPr="00D660A4">
        <w:rPr>
          <w:noProof/>
        </w:rPr>
        <w:t xml:space="preserve"> Multiplexed barcoded CRISPR-Cas9 screening enabled by CombiGEM. </w:t>
      </w:r>
      <w:r w:rsidRPr="00D660A4">
        <w:rPr>
          <w:i/>
          <w:iCs/>
          <w:noProof/>
        </w:rPr>
        <w:t>Proc. Natl. Acad. Sci. U. S. A.</w:t>
      </w:r>
      <w:r w:rsidRPr="00D660A4">
        <w:rPr>
          <w:noProof/>
        </w:rPr>
        <w:t xml:space="preserve"> </w:t>
      </w:r>
      <w:r w:rsidRPr="00D660A4">
        <w:rPr>
          <w:b/>
          <w:bCs/>
          <w:noProof/>
        </w:rPr>
        <w:t>113,</w:t>
      </w:r>
      <w:r w:rsidRPr="00D660A4">
        <w:rPr>
          <w:noProof/>
        </w:rPr>
        <w:t xml:space="preserve"> 2544–9 (2016).</w:t>
      </w:r>
    </w:p>
    <w:p w14:paraId="586AB680" w14:textId="77777777" w:rsidR="00D660A4" w:rsidRPr="00D660A4" w:rsidRDefault="00D660A4" w:rsidP="00D660A4">
      <w:pPr>
        <w:widowControl w:val="0"/>
        <w:autoSpaceDE w:val="0"/>
        <w:autoSpaceDN w:val="0"/>
        <w:adjustRightInd w:val="0"/>
        <w:ind w:left="640" w:hanging="640"/>
        <w:rPr>
          <w:noProof/>
        </w:rPr>
      </w:pPr>
      <w:r w:rsidRPr="00D660A4">
        <w:rPr>
          <w:noProof/>
        </w:rPr>
        <w:t>30.</w:t>
      </w:r>
      <w:r w:rsidRPr="00D660A4">
        <w:rPr>
          <w:noProof/>
        </w:rPr>
        <w:tab/>
        <w:t xml:space="preserve">Jungwirth, H. &amp; Kuchler, K. Yeast ABC transporters – a tale of sex, stress, drugs and aging. </w:t>
      </w:r>
      <w:r w:rsidRPr="00D660A4">
        <w:rPr>
          <w:i/>
          <w:iCs/>
          <w:noProof/>
        </w:rPr>
        <w:t>FEBS Lett.</w:t>
      </w:r>
      <w:r w:rsidRPr="00D660A4">
        <w:rPr>
          <w:noProof/>
        </w:rPr>
        <w:t xml:space="preserve"> </w:t>
      </w:r>
      <w:r w:rsidRPr="00D660A4">
        <w:rPr>
          <w:b/>
          <w:bCs/>
          <w:noProof/>
        </w:rPr>
        <w:t>580,</w:t>
      </w:r>
      <w:r w:rsidRPr="00D660A4">
        <w:rPr>
          <w:noProof/>
        </w:rPr>
        <w:t xml:space="preserve"> 1131–8 (2006).</w:t>
      </w:r>
    </w:p>
    <w:p w14:paraId="10E83AF3" w14:textId="77777777" w:rsidR="00D660A4" w:rsidRPr="00D660A4" w:rsidRDefault="00D660A4" w:rsidP="00D660A4">
      <w:pPr>
        <w:widowControl w:val="0"/>
        <w:autoSpaceDE w:val="0"/>
        <w:autoSpaceDN w:val="0"/>
        <w:adjustRightInd w:val="0"/>
        <w:ind w:left="640" w:hanging="640"/>
        <w:rPr>
          <w:noProof/>
        </w:rPr>
      </w:pPr>
      <w:r w:rsidRPr="00D660A4">
        <w:rPr>
          <w:noProof/>
        </w:rPr>
        <w:t>31.</w:t>
      </w:r>
      <w:r w:rsidRPr="00D660A4">
        <w:rPr>
          <w:noProof/>
        </w:rPr>
        <w:tab/>
        <w:t xml:space="preserve">Dean, M., Rzhetsky, A. &amp; Allikmets, R. The human ATP-binding cassette (ABC) transporter superfamily. </w:t>
      </w:r>
      <w:r w:rsidRPr="00D660A4">
        <w:rPr>
          <w:i/>
          <w:iCs/>
          <w:noProof/>
        </w:rPr>
        <w:t>Genome Res.</w:t>
      </w:r>
      <w:r w:rsidRPr="00D660A4">
        <w:rPr>
          <w:noProof/>
        </w:rPr>
        <w:t xml:space="preserve"> </w:t>
      </w:r>
      <w:r w:rsidRPr="00D660A4">
        <w:rPr>
          <w:b/>
          <w:bCs/>
          <w:noProof/>
        </w:rPr>
        <w:t>11,</w:t>
      </w:r>
      <w:r w:rsidRPr="00D660A4">
        <w:rPr>
          <w:noProof/>
        </w:rPr>
        <w:t xml:space="preserve"> 1156–66 (2001).</w:t>
      </w:r>
    </w:p>
    <w:p w14:paraId="382A25B7" w14:textId="77777777" w:rsidR="00D660A4" w:rsidRPr="00D660A4" w:rsidRDefault="00D660A4" w:rsidP="00D660A4">
      <w:pPr>
        <w:widowControl w:val="0"/>
        <w:autoSpaceDE w:val="0"/>
        <w:autoSpaceDN w:val="0"/>
        <w:adjustRightInd w:val="0"/>
        <w:ind w:left="640" w:hanging="640"/>
        <w:rPr>
          <w:noProof/>
        </w:rPr>
      </w:pPr>
      <w:r w:rsidRPr="00D660A4">
        <w:rPr>
          <w:noProof/>
        </w:rPr>
        <w:t>32.</w:t>
      </w:r>
      <w:r w:rsidRPr="00D660A4">
        <w:rPr>
          <w:noProof/>
        </w:rPr>
        <w:tab/>
        <w:t xml:space="preserve">Kovalchuk, A. &amp; Driessen, A. J. M. Phylogenetic analysis of fungal ABC transporters. </w:t>
      </w:r>
      <w:r w:rsidRPr="00D660A4">
        <w:rPr>
          <w:i/>
          <w:iCs/>
          <w:noProof/>
        </w:rPr>
        <w:t>BMC Genomics</w:t>
      </w:r>
      <w:r w:rsidRPr="00D660A4">
        <w:rPr>
          <w:noProof/>
        </w:rPr>
        <w:t xml:space="preserve"> </w:t>
      </w:r>
      <w:r w:rsidRPr="00D660A4">
        <w:rPr>
          <w:b/>
          <w:bCs/>
          <w:noProof/>
        </w:rPr>
        <w:t>11,</w:t>
      </w:r>
      <w:r w:rsidRPr="00D660A4">
        <w:rPr>
          <w:noProof/>
        </w:rPr>
        <w:t xml:space="preserve"> 177 (2010).</w:t>
      </w:r>
    </w:p>
    <w:p w14:paraId="43F5A21D" w14:textId="77777777" w:rsidR="00D660A4" w:rsidRPr="00D660A4" w:rsidRDefault="00D660A4" w:rsidP="00D660A4">
      <w:pPr>
        <w:widowControl w:val="0"/>
        <w:autoSpaceDE w:val="0"/>
        <w:autoSpaceDN w:val="0"/>
        <w:adjustRightInd w:val="0"/>
        <w:ind w:left="640" w:hanging="640"/>
        <w:rPr>
          <w:noProof/>
        </w:rPr>
      </w:pPr>
      <w:r w:rsidRPr="00D660A4">
        <w:rPr>
          <w:noProof/>
        </w:rPr>
        <w:t>33.</w:t>
      </w:r>
      <w:r w:rsidRPr="00D660A4">
        <w:rPr>
          <w:noProof/>
        </w:rPr>
        <w:tab/>
        <w:t xml:space="preserve">Kolaczkowska, A., Kolaczkowski, M., Goffeau, A. &amp; Moye-Rowley, W. S. Compensatory activation of the multidrug transporters Pdr5p, Snq2p, and Yor1p by Pdr1p in Saccharomyces cerevisiae. </w:t>
      </w:r>
      <w:r w:rsidRPr="00D660A4">
        <w:rPr>
          <w:i/>
          <w:iCs/>
          <w:noProof/>
        </w:rPr>
        <w:t>FEBS Lett.</w:t>
      </w:r>
      <w:r w:rsidRPr="00D660A4">
        <w:rPr>
          <w:noProof/>
        </w:rPr>
        <w:t xml:space="preserve"> </w:t>
      </w:r>
      <w:r w:rsidRPr="00D660A4">
        <w:rPr>
          <w:b/>
          <w:bCs/>
          <w:noProof/>
        </w:rPr>
        <w:t>582,</w:t>
      </w:r>
      <w:r w:rsidRPr="00D660A4">
        <w:rPr>
          <w:noProof/>
        </w:rPr>
        <w:t xml:space="preserve"> 977–83 (2008).</w:t>
      </w:r>
    </w:p>
    <w:p w14:paraId="41591B0F" w14:textId="77777777" w:rsidR="00D660A4" w:rsidRPr="00D660A4" w:rsidRDefault="00D660A4" w:rsidP="00D660A4">
      <w:pPr>
        <w:widowControl w:val="0"/>
        <w:autoSpaceDE w:val="0"/>
        <w:autoSpaceDN w:val="0"/>
        <w:adjustRightInd w:val="0"/>
        <w:ind w:left="640" w:hanging="640"/>
        <w:rPr>
          <w:noProof/>
        </w:rPr>
      </w:pPr>
      <w:r w:rsidRPr="00D660A4">
        <w:rPr>
          <w:noProof/>
        </w:rPr>
        <w:t>34.</w:t>
      </w:r>
      <w:r w:rsidRPr="00D660A4">
        <w:rPr>
          <w:noProof/>
        </w:rPr>
        <w:tab/>
        <w:t xml:space="preserve">Snider, J. </w:t>
      </w:r>
      <w:r w:rsidRPr="00D660A4">
        <w:rPr>
          <w:i/>
          <w:iCs/>
          <w:noProof/>
        </w:rPr>
        <w:t>et al.</w:t>
      </w:r>
      <w:r w:rsidRPr="00D660A4">
        <w:rPr>
          <w:noProof/>
        </w:rPr>
        <w:t xml:space="preserve"> Mapping the functional yeast ABC transporter interactome. </w:t>
      </w:r>
      <w:r w:rsidRPr="00D660A4">
        <w:rPr>
          <w:i/>
          <w:iCs/>
          <w:noProof/>
        </w:rPr>
        <w:t>Nat. Chem. Biol.</w:t>
      </w:r>
      <w:r w:rsidRPr="00D660A4">
        <w:rPr>
          <w:noProof/>
        </w:rPr>
        <w:t xml:space="preserve"> </w:t>
      </w:r>
      <w:r w:rsidRPr="00D660A4">
        <w:rPr>
          <w:b/>
          <w:bCs/>
          <w:noProof/>
        </w:rPr>
        <w:t>9,</w:t>
      </w:r>
      <w:r w:rsidRPr="00D660A4">
        <w:rPr>
          <w:noProof/>
        </w:rPr>
        <w:t xml:space="preserve"> 565–72 (2013).</w:t>
      </w:r>
    </w:p>
    <w:p w14:paraId="126FF734" w14:textId="77777777" w:rsidR="00D660A4" w:rsidRPr="00D660A4" w:rsidRDefault="00D660A4" w:rsidP="00D660A4">
      <w:pPr>
        <w:widowControl w:val="0"/>
        <w:autoSpaceDE w:val="0"/>
        <w:autoSpaceDN w:val="0"/>
        <w:adjustRightInd w:val="0"/>
        <w:ind w:left="640" w:hanging="640"/>
        <w:rPr>
          <w:noProof/>
        </w:rPr>
      </w:pPr>
      <w:r w:rsidRPr="00D660A4">
        <w:rPr>
          <w:noProof/>
        </w:rPr>
        <w:t>35.</w:t>
      </w:r>
      <w:r w:rsidRPr="00D660A4">
        <w:rPr>
          <w:noProof/>
        </w:rPr>
        <w:tab/>
        <w:t xml:space="preserve">Donner, M. &amp; Keppler, D. Up-regulation of basolateral multidrug resistance protein 3 </w:t>
      </w:r>
      <w:r w:rsidRPr="00D660A4">
        <w:rPr>
          <w:noProof/>
        </w:rPr>
        <w:lastRenderedPageBreak/>
        <w:t xml:space="preserve">(Mrp3) in cholestatic rat liver. </w:t>
      </w:r>
      <w:r w:rsidRPr="00D660A4">
        <w:rPr>
          <w:i/>
          <w:iCs/>
          <w:noProof/>
        </w:rPr>
        <w:t>Hepatology</w:t>
      </w:r>
      <w:r w:rsidRPr="00D660A4">
        <w:rPr>
          <w:noProof/>
        </w:rPr>
        <w:t xml:space="preserve"> </w:t>
      </w:r>
      <w:r w:rsidRPr="00D660A4">
        <w:rPr>
          <w:b/>
          <w:bCs/>
          <w:noProof/>
        </w:rPr>
        <w:t>34,</w:t>
      </w:r>
      <w:r w:rsidRPr="00D660A4">
        <w:rPr>
          <w:noProof/>
        </w:rPr>
        <w:t xml:space="preserve"> 351–359 (2001).</w:t>
      </w:r>
    </w:p>
    <w:p w14:paraId="6C6B36D1" w14:textId="77777777" w:rsidR="00D660A4" w:rsidRPr="00D660A4" w:rsidRDefault="00D660A4" w:rsidP="00D660A4">
      <w:pPr>
        <w:widowControl w:val="0"/>
        <w:autoSpaceDE w:val="0"/>
        <w:autoSpaceDN w:val="0"/>
        <w:adjustRightInd w:val="0"/>
        <w:ind w:left="640" w:hanging="640"/>
        <w:rPr>
          <w:noProof/>
        </w:rPr>
      </w:pPr>
      <w:r w:rsidRPr="00D660A4">
        <w:rPr>
          <w:noProof/>
        </w:rPr>
        <w:t>36.</w:t>
      </w:r>
      <w:r w:rsidRPr="00D660A4">
        <w:rPr>
          <w:noProof/>
        </w:rPr>
        <w:tab/>
        <w:t xml:space="preserve">König, J., Rost, D., Cui, Y. &amp; Keppler, D. Characterization of the human multidrug resistance protein isoform MRP3 localized to the basolateral hepatocyte membrane. </w:t>
      </w:r>
      <w:r w:rsidRPr="00D660A4">
        <w:rPr>
          <w:i/>
          <w:iCs/>
          <w:noProof/>
        </w:rPr>
        <w:t>Hepatology</w:t>
      </w:r>
      <w:r w:rsidRPr="00D660A4">
        <w:rPr>
          <w:noProof/>
        </w:rPr>
        <w:t xml:space="preserve"> </w:t>
      </w:r>
      <w:r w:rsidRPr="00D660A4">
        <w:rPr>
          <w:b/>
          <w:bCs/>
          <w:noProof/>
        </w:rPr>
        <w:t>29,</w:t>
      </w:r>
      <w:r w:rsidRPr="00D660A4">
        <w:rPr>
          <w:noProof/>
        </w:rPr>
        <w:t xml:space="preserve"> 1156–1163 (1999).</w:t>
      </w:r>
    </w:p>
    <w:p w14:paraId="6822E137" w14:textId="77777777" w:rsidR="00D660A4" w:rsidRPr="00D660A4" w:rsidRDefault="00D660A4" w:rsidP="00D660A4">
      <w:pPr>
        <w:widowControl w:val="0"/>
        <w:autoSpaceDE w:val="0"/>
        <w:autoSpaceDN w:val="0"/>
        <w:adjustRightInd w:val="0"/>
        <w:ind w:left="640" w:hanging="640"/>
        <w:rPr>
          <w:noProof/>
        </w:rPr>
      </w:pPr>
      <w:r w:rsidRPr="00D660A4">
        <w:rPr>
          <w:noProof/>
        </w:rPr>
        <w:t>37.</w:t>
      </w:r>
      <w:r w:rsidRPr="00D660A4">
        <w:rPr>
          <w:noProof/>
        </w:rPr>
        <w:tab/>
        <w:t xml:space="preserve">Huls, M. </w:t>
      </w:r>
      <w:r w:rsidRPr="00D660A4">
        <w:rPr>
          <w:i/>
          <w:iCs/>
          <w:noProof/>
        </w:rPr>
        <w:t>et al.</w:t>
      </w:r>
      <w:r w:rsidRPr="00D660A4">
        <w:rPr>
          <w:noProof/>
        </w:rPr>
        <w:t xml:space="preserve"> The breast cancer resistance protein transporter ABCG2 is expressed in the human kidney proximal tubule apical membrane. </w:t>
      </w:r>
      <w:r w:rsidRPr="00D660A4">
        <w:rPr>
          <w:i/>
          <w:iCs/>
          <w:noProof/>
        </w:rPr>
        <w:t>Kidney Int.</w:t>
      </w:r>
      <w:r w:rsidRPr="00D660A4">
        <w:rPr>
          <w:noProof/>
        </w:rPr>
        <w:t xml:space="preserve"> </w:t>
      </w:r>
      <w:r w:rsidRPr="00D660A4">
        <w:rPr>
          <w:b/>
          <w:bCs/>
          <w:noProof/>
        </w:rPr>
        <w:t>73,</w:t>
      </w:r>
      <w:r w:rsidRPr="00D660A4">
        <w:rPr>
          <w:noProof/>
        </w:rPr>
        <w:t xml:space="preserve"> 220–225 (2008).</w:t>
      </w:r>
    </w:p>
    <w:p w14:paraId="1D26ED66" w14:textId="77777777" w:rsidR="00D660A4" w:rsidRPr="00D660A4" w:rsidRDefault="00D660A4" w:rsidP="00D660A4">
      <w:pPr>
        <w:widowControl w:val="0"/>
        <w:autoSpaceDE w:val="0"/>
        <w:autoSpaceDN w:val="0"/>
        <w:adjustRightInd w:val="0"/>
        <w:ind w:left="640" w:hanging="640"/>
        <w:rPr>
          <w:noProof/>
        </w:rPr>
      </w:pPr>
      <w:r w:rsidRPr="00D660A4">
        <w:rPr>
          <w:noProof/>
        </w:rPr>
        <w:t>38.</w:t>
      </w:r>
      <w:r w:rsidRPr="00D660A4">
        <w:rPr>
          <w:noProof/>
        </w:rPr>
        <w:tab/>
        <w:t xml:space="preserve">Brem, R. B. &amp; Kruglyak, L. The landscape of genetic complexity across 5,700 gene expression traits in yeast. </w:t>
      </w:r>
      <w:r w:rsidRPr="00D660A4">
        <w:rPr>
          <w:i/>
          <w:iCs/>
          <w:noProof/>
        </w:rPr>
        <w:t>Proc. Natl. Acad. Sci. U. S. A.</w:t>
      </w:r>
      <w:r w:rsidRPr="00D660A4">
        <w:rPr>
          <w:noProof/>
        </w:rPr>
        <w:t xml:space="preserve"> </w:t>
      </w:r>
      <w:r w:rsidRPr="00D660A4">
        <w:rPr>
          <w:b/>
          <w:bCs/>
          <w:noProof/>
        </w:rPr>
        <w:t>102,</w:t>
      </w:r>
      <w:r w:rsidRPr="00D660A4">
        <w:rPr>
          <w:noProof/>
        </w:rPr>
        <w:t xml:space="preserve"> 1572–7 (2005).</w:t>
      </w:r>
    </w:p>
    <w:p w14:paraId="796E238A" w14:textId="77777777" w:rsidR="00D660A4" w:rsidRPr="00D660A4" w:rsidRDefault="00D660A4" w:rsidP="00D660A4">
      <w:pPr>
        <w:widowControl w:val="0"/>
        <w:autoSpaceDE w:val="0"/>
        <w:autoSpaceDN w:val="0"/>
        <w:adjustRightInd w:val="0"/>
        <w:ind w:left="640" w:hanging="640"/>
        <w:rPr>
          <w:noProof/>
        </w:rPr>
      </w:pPr>
      <w:r w:rsidRPr="00D660A4">
        <w:rPr>
          <w:noProof/>
        </w:rPr>
        <w:t>39.</w:t>
      </w:r>
      <w:r w:rsidRPr="00D660A4">
        <w:rPr>
          <w:noProof/>
        </w:rPr>
        <w:tab/>
        <w:t xml:space="preserve">Perlstein, E. O., Ruderfer, D. M., Roberts, D. C., Schreiber, S. L. &amp; Kruglyak, L. Genetic basis of individual differences in the response to small-molecule drugs in yeast. </w:t>
      </w:r>
      <w:r w:rsidRPr="00D660A4">
        <w:rPr>
          <w:i/>
          <w:iCs/>
          <w:noProof/>
        </w:rPr>
        <w:t>Nat. Genet.</w:t>
      </w:r>
      <w:r w:rsidRPr="00D660A4">
        <w:rPr>
          <w:noProof/>
        </w:rPr>
        <w:t xml:space="preserve"> </w:t>
      </w:r>
      <w:r w:rsidRPr="00D660A4">
        <w:rPr>
          <w:b/>
          <w:bCs/>
          <w:noProof/>
        </w:rPr>
        <w:t>39,</w:t>
      </w:r>
      <w:r w:rsidRPr="00D660A4">
        <w:rPr>
          <w:noProof/>
        </w:rPr>
        <w:t xml:space="preserve"> 496–502 (2007).</w:t>
      </w:r>
    </w:p>
    <w:p w14:paraId="11565BE6" w14:textId="77777777" w:rsidR="00D660A4" w:rsidRPr="00D660A4" w:rsidRDefault="00D660A4" w:rsidP="00D660A4">
      <w:pPr>
        <w:widowControl w:val="0"/>
        <w:autoSpaceDE w:val="0"/>
        <w:autoSpaceDN w:val="0"/>
        <w:adjustRightInd w:val="0"/>
        <w:ind w:left="640" w:hanging="640"/>
        <w:rPr>
          <w:noProof/>
        </w:rPr>
      </w:pPr>
      <w:r w:rsidRPr="00D660A4">
        <w:rPr>
          <w:noProof/>
        </w:rPr>
        <w:t>40.</w:t>
      </w:r>
      <w:r w:rsidRPr="00D660A4">
        <w:rPr>
          <w:noProof/>
        </w:rPr>
        <w:tab/>
        <w:t xml:space="preserve">Lee, A. Y. </w:t>
      </w:r>
      <w:r w:rsidRPr="00D660A4">
        <w:rPr>
          <w:i/>
          <w:iCs/>
          <w:noProof/>
        </w:rPr>
        <w:t>et al.</w:t>
      </w:r>
      <w:r w:rsidRPr="00D660A4">
        <w:rPr>
          <w:noProof/>
        </w:rPr>
        <w:t xml:space="preserve"> Mapping the cellular response to small molecules using chemogenomic fitness signatures. </w:t>
      </w:r>
      <w:r w:rsidRPr="00D660A4">
        <w:rPr>
          <w:i/>
          <w:iCs/>
          <w:noProof/>
        </w:rPr>
        <w:t>Science</w:t>
      </w:r>
      <w:r w:rsidRPr="00D660A4">
        <w:rPr>
          <w:noProof/>
        </w:rPr>
        <w:t xml:space="preserve"> </w:t>
      </w:r>
      <w:r w:rsidRPr="00D660A4">
        <w:rPr>
          <w:b/>
          <w:bCs/>
          <w:noProof/>
        </w:rPr>
        <w:t>344,</w:t>
      </w:r>
      <w:r w:rsidRPr="00D660A4">
        <w:rPr>
          <w:noProof/>
        </w:rPr>
        <w:t xml:space="preserve"> 208–11 (2014).</w:t>
      </w:r>
    </w:p>
    <w:p w14:paraId="39103649" w14:textId="77777777" w:rsidR="00D660A4" w:rsidRPr="00D660A4" w:rsidRDefault="00D660A4" w:rsidP="00D660A4">
      <w:pPr>
        <w:widowControl w:val="0"/>
        <w:autoSpaceDE w:val="0"/>
        <w:autoSpaceDN w:val="0"/>
        <w:adjustRightInd w:val="0"/>
        <w:ind w:left="640" w:hanging="640"/>
        <w:rPr>
          <w:noProof/>
        </w:rPr>
      </w:pPr>
      <w:r w:rsidRPr="00D660A4">
        <w:rPr>
          <w:noProof/>
        </w:rPr>
        <w:t>41.</w:t>
      </w:r>
      <w:r w:rsidRPr="00D660A4">
        <w:rPr>
          <w:noProof/>
        </w:rPr>
        <w:tab/>
        <w:t xml:space="preserve">Yan, Z. </w:t>
      </w:r>
      <w:r w:rsidRPr="00D660A4">
        <w:rPr>
          <w:i/>
          <w:iCs/>
          <w:noProof/>
        </w:rPr>
        <w:t>et al.</w:t>
      </w:r>
      <w:r w:rsidRPr="00D660A4">
        <w:rPr>
          <w:noProof/>
        </w:rPr>
        <w:t xml:space="preserve"> Yeast Barcoders: a chemogenomic application of a universal donor-strain collection carrying bar-code identifiers. </w:t>
      </w:r>
      <w:r w:rsidRPr="00D660A4">
        <w:rPr>
          <w:i/>
          <w:iCs/>
          <w:noProof/>
        </w:rPr>
        <w:t>Nat. Methods</w:t>
      </w:r>
      <w:r w:rsidRPr="00D660A4">
        <w:rPr>
          <w:noProof/>
        </w:rPr>
        <w:t xml:space="preserve"> </w:t>
      </w:r>
      <w:r w:rsidRPr="00D660A4">
        <w:rPr>
          <w:b/>
          <w:bCs/>
          <w:noProof/>
        </w:rPr>
        <w:t>5,</w:t>
      </w:r>
      <w:r w:rsidRPr="00D660A4">
        <w:rPr>
          <w:noProof/>
        </w:rPr>
        <w:t xml:space="preserve"> 719–725 (2008).</w:t>
      </w:r>
    </w:p>
    <w:p w14:paraId="3DFF5D0B" w14:textId="77777777" w:rsidR="00D660A4" w:rsidRPr="00D660A4" w:rsidRDefault="00D660A4" w:rsidP="00D660A4">
      <w:pPr>
        <w:widowControl w:val="0"/>
        <w:autoSpaceDE w:val="0"/>
        <w:autoSpaceDN w:val="0"/>
        <w:adjustRightInd w:val="0"/>
        <w:ind w:left="640" w:hanging="640"/>
        <w:rPr>
          <w:noProof/>
        </w:rPr>
      </w:pPr>
      <w:r w:rsidRPr="00D660A4">
        <w:rPr>
          <w:noProof/>
        </w:rPr>
        <w:t>42.</w:t>
      </w:r>
      <w:r w:rsidRPr="00D660A4">
        <w:rPr>
          <w:noProof/>
        </w:rPr>
        <w:tab/>
        <w:t xml:space="preserve">Smith, A. M. </w:t>
      </w:r>
      <w:r w:rsidRPr="00D660A4">
        <w:rPr>
          <w:i/>
          <w:iCs/>
          <w:noProof/>
        </w:rPr>
        <w:t>et al.</w:t>
      </w:r>
      <w:r w:rsidRPr="00D660A4">
        <w:rPr>
          <w:noProof/>
        </w:rPr>
        <w:t xml:space="preserve"> Quantitative phenotyping via deep barcode sequencing. </w:t>
      </w:r>
      <w:r w:rsidRPr="00D660A4">
        <w:rPr>
          <w:i/>
          <w:iCs/>
          <w:noProof/>
        </w:rPr>
        <w:t>Genome Res.</w:t>
      </w:r>
      <w:r w:rsidRPr="00D660A4">
        <w:rPr>
          <w:noProof/>
        </w:rPr>
        <w:t xml:space="preserve"> </w:t>
      </w:r>
      <w:r w:rsidRPr="00D660A4">
        <w:rPr>
          <w:b/>
          <w:bCs/>
          <w:noProof/>
        </w:rPr>
        <w:t>19,</w:t>
      </w:r>
      <w:r w:rsidRPr="00D660A4">
        <w:rPr>
          <w:noProof/>
        </w:rPr>
        <w:t xml:space="preserve"> 1836–42 (2009).</w:t>
      </w:r>
    </w:p>
    <w:p w14:paraId="08A156A0" w14:textId="77777777" w:rsidR="00D660A4" w:rsidRPr="00D660A4" w:rsidRDefault="00D660A4" w:rsidP="00D660A4">
      <w:pPr>
        <w:widowControl w:val="0"/>
        <w:autoSpaceDE w:val="0"/>
        <w:autoSpaceDN w:val="0"/>
        <w:adjustRightInd w:val="0"/>
        <w:ind w:left="640" w:hanging="640"/>
        <w:rPr>
          <w:noProof/>
        </w:rPr>
      </w:pPr>
      <w:r w:rsidRPr="00D660A4">
        <w:rPr>
          <w:noProof/>
        </w:rPr>
        <w:t>43.</w:t>
      </w:r>
      <w:r w:rsidRPr="00D660A4">
        <w:rPr>
          <w:noProof/>
        </w:rPr>
        <w:tab/>
        <w:t xml:space="preserve">Yachie, N. </w:t>
      </w:r>
      <w:r w:rsidRPr="00D660A4">
        <w:rPr>
          <w:i/>
          <w:iCs/>
          <w:noProof/>
        </w:rPr>
        <w:t>et al.</w:t>
      </w:r>
      <w:r w:rsidRPr="00D660A4">
        <w:rPr>
          <w:noProof/>
        </w:rPr>
        <w:t xml:space="preserve"> Pooled-matrix protein interaction screens using Barcode Fusion Genetics. </w:t>
      </w:r>
      <w:r w:rsidRPr="00D660A4">
        <w:rPr>
          <w:i/>
          <w:iCs/>
          <w:noProof/>
        </w:rPr>
        <w:t>Mol. Syst. Biol.</w:t>
      </w:r>
      <w:r w:rsidRPr="00D660A4">
        <w:rPr>
          <w:noProof/>
        </w:rPr>
        <w:t xml:space="preserve"> </w:t>
      </w:r>
      <w:r w:rsidRPr="00D660A4">
        <w:rPr>
          <w:b/>
          <w:bCs/>
          <w:noProof/>
        </w:rPr>
        <w:t>12,</w:t>
      </w:r>
      <w:r w:rsidRPr="00D660A4">
        <w:rPr>
          <w:noProof/>
        </w:rPr>
        <w:t xml:space="preserve"> 863 (2016).</w:t>
      </w:r>
    </w:p>
    <w:p w14:paraId="3084F39F" w14:textId="77777777" w:rsidR="00D660A4" w:rsidRPr="00D660A4" w:rsidRDefault="00D660A4" w:rsidP="00D660A4">
      <w:pPr>
        <w:widowControl w:val="0"/>
        <w:autoSpaceDE w:val="0"/>
        <w:autoSpaceDN w:val="0"/>
        <w:adjustRightInd w:val="0"/>
        <w:ind w:left="640" w:hanging="640"/>
        <w:rPr>
          <w:noProof/>
        </w:rPr>
      </w:pPr>
      <w:r w:rsidRPr="00D660A4">
        <w:rPr>
          <w:noProof/>
        </w:rPr>
        <w:t>44.</w:t>
      </w:r>
      <w:r w:rsidRPr="00D660A4">
        <w:rPr>
          <w:noProof/>
        </w:rPr>
        <w:tab/>
        <w:t xml:space="preserve">Smith, A. M. </w:t>
      </w:r>
      <w:r w:rsidRPr="00D660A4">
        <w:rPr>
          <w:i/>
          <w:iCs/>
          <w:noProof/>
        </w:rPr>
        <w:t>et al.</w:t>
      </w:r>
      <w:r w:rsidRPr="00D660A4">
        <w:rPr>
          <w:noProof/>
        </w:rPr>
        <w:t xml:space="preserve"> Highly-multiplexed barcode sequencing: an efficient method for parallel analysis of pooled samples. </w:t>
      </w:r>
      <w:r w:rsidRPr="00D660A4">
        <w:rPr>
          <w:i/>
          <w:iCs/>
          <w:noProof/>
        </w:rPr>
        <w:t>Nucleic Acids Res.</w:t>
      </w:r>
      <w:r w:rsidRPr="00D660A4">
        <w:rPr>
          <w:noProof/>
        </w:rPr>
        <w:t xml:space="preserve"> </w:t>
      </w:r>
      <w:r w:rsidRPr="00D660A4">
        <w:rPr>
          <w:b/>
          <w:bCs/>
          <w:noProof/>
        </w:rPr>
        <w:t>38,</w:t>
      </w:r>
      <w:r w:rsidRPr="00D660A4">
        <w:rPr>
          <w:noProof/>
        </w:rPr>
        <w:t xml:space="preserve"> e142 (2010).</w:t>
      </w:r>
    </w:p>
    <w:p w14:paraId="7782D6C7" w14:textId="77777777" w:rsidR="00D660A4" w:rsidRPr="00D660A4" w:rsidRDefault="00D660A4" w:rsidP="00D660A4">
      <w:pPr>
        <w:widowControl w:val="0"/>
        <w:autoSpaceDE w:val="0"/>
        <w:autoSpaceDN w:val="0"/>
        <w:adjustRightInd w:val="0"/>
        <w:ind w:left="640" w:hanging="640"/>
        <w:rPr>
          <w:noProof/>
        </w:rPr>
      </w:pPr>
      <w:r w:rsidRPr="00D660A4">
        <w:rPr>
          <w:noProof/>
        </w:rPr>
        <w:t>45.</w:t>
      </w:r>
      <w:r w:rsidRPr="00D660A4">
        <w:rPr>
          <w:noProof/>
        </w:rPr>
        <w:tab/>
        <w:t xml:space="preserve">KOLACZKOWSKI, M., KOLACZKOWSKA, A., LUCZYNSKI, J., WITEK, S. &amp; GOFFEAU, A. </w:t>
      </w:r>
      <w:r w:rsidRPr="00D660A4">
        <w:rPr>
          <w:i/>
          <w:iCs/>
          <w:noProof/>
        </w:rPr>
        <w:t>In Vivo</w:t>
      </w:r>
      <w:r w:rsidRPr="00D660A4">
        <w:rPr>
          <w:noProof/>
        </w:rPr>
        <w:t xml:space="preserve"> Characterization of the Drug Resistance Profile of the Major ABC Transporters and Other Components of the Yeast Pleiotropic Drug Resistance Network. </w:t>
      </w:r>
      <w:r w:rsidRPr="00D660A4">
        <w:rPr>
          <w:i/>
          <w:iCs/>
          <w:noProof/>
        </w:rPr>
        <w:t>Microb. Drug Resist.</w:t>
      </w:r>
      <w:r w:rsidRPr="00D660A4">
        <w:rPr>
          <w:noProof/>
        </w:rPr>
        <w:t xml:space="preserve"> </w:t>
      </w:r>
      <w:r w:rsidRPr="00D660A4">
        <w:rPr>
          <w:b/>
          <w:bCs/>
          <w:noProof/>
        </w:rPr>
        <w:t>4,</w:t>
      </w:r>
      <w:r w:rsidRPr="00D660A4">
        <w:rPr>
          <w:noProof/>
        </w:rPr>
        <w:t xml:space="preserve"> 143–158 (1998).</w:t>
      </w:r>
    </w:p>
    <w:p w14:paraId="71767D16" w14:textId="77777777" w:rsidR="00D660A4" w:rsidRPr="00D660A4" w:rsidRDefault="00D660A4" w:rsidP="00D660A4">
      <w:pPr>
        <w:widowControl w:val="0"/>
        <w:autoSpaceDE w:val="0"/>
        <w:autoSpaceDN w:val="0"/>
        <w:adjustRightInd w:val="0"/>
        <w:ind w:left="640" w:hanging="640"/>
        <w:rPr>
          <w:noProof/>
        </w:rPr>
      </w:pPr>
      <w:r w:rsidRPr="00D660A4">
        <w:rPr>
          <w:noProof/>
        </w:rPr>
        <w:t>46.</w:t>
      </w:r>
      <w:r w:rsidRPr="00D660A4">
        <w:rPr>
          <w:noProof/>
        </w:rPr>
        <w:tab/>
        <w:t xml:space="preserve">Katzmann, D. J., Burnett, P. E., Golin, J., Mahé, Y. &amp; Moye-Rowley, W. S. Transcriptional control of the yeast PDR5 gene by the PDR3 gene product. </w:t>
      </w:r>
      <w:r w:rsidRPr="00D660A4">
        <w:rPr>
          <w:i/>
          <w:iCs/>
          <w:noProof/>
        </w:rPr>
        <w:t>Mol. Cell. Biol.</w:t>
      </w:r>
      <w:r w:rsidRPr="00D660A4">
        <w:rPr>
          <w:noProof/>
        </w:rPr>
        <w:t xml:space="preserve"> </w:t>
      </w:r>
      <w:r w:rsidRPr="00D660A4">
        <w:rPr>
          <w:b/>
          <w:bCs/>
          <w:noProof/>
        </w:rPr>
        <w:t>14,</w:t>
      </w:r>
      <w:r w:rsidRPr="00D660A4">
        <w:rPr>
          <w:noProof/>
        </w:rPr>
        <w:t xml:space="preserve"> 4653–61 (1994).</w:t>
      </w:r>
    </w:p>
    <w:p w14:paraId="69A9AB4D" w14:textId="77777777" w:rsidR="00D660A4" w:rsidRPr="00D660A4" w:rsidRDefault="00D660A4" w:rsidP="00D660A4">
      <w:pPr>
        <w:widowControl w:val="0"/>
        <w:autoSpaceDE w:val="0"/>
        <w:autoSpaceDN w:val="0"/>
        <w:adjustRightInd w:val="0"/>
        <w:ind w:left="640" w:hanging="640"/>
        <w:rPr>
          <w:noProof/>
        </w:rPr>
      </w:pPr>
      <w:r w:rsidRPr="00D660A4">
        <w:rPr>
          <w:noProof/>
        </w:rPr>
        <w:t>47.</w:t>
      </w:r>
      <w:r w:rsidRPr="00D660A4">
        <w:rPr>
          <w:noProof/>
        </w:rPr>
        <w:tab/>
        <w:t xml:space="preserve">Ernst, R. </w:t>
      </w:r>
      <w:r w:rsidRPr="00D660A4">
        <w:rPr>
          <w:i/>
          <w:iCs/>
          <w:noProof/>
        </w:rPr>
        <w:t>et al.</w:t>
      </w:r>
      <w:r w:rsidRPr="00D660A4">
        <w:rPr>
          <w:noProof/>
        </w:rPr>
        <w:t xml:space="preserve"> A mutation of the H-loop selectively affects rhodamine transport by the yeast multidrug ABC transporter Pdr5. </w:t>
      </w:r>
      <w:r w:rsidRPr="00D660A4">
        <w:rPr>
          <w:i/>
          <w:iCs/>
          <w:noProof/>
        </w:rPr>
        <w:t>Proc. Natl. Acad. Sci.</w:t>
      </w:r>
      <w:r w:rsidRPr="00D660A4">
        <w:rPr>
          <w:noProof/>
        </w:rPr>
        <w:t xml:space="preserve"> </w:t>
      </w:r>
      <w:r w:rsidRPr="00D660A4">
        <w:rPr>
          <w:b/>
          <w:bCs/>
          <w:noProof/>
        </w:rPr>
        <w:t>105,</w:t>
      </w:r>
      <w:r w:rsidRPr="00D660A4">
        <w:rPr>
          <w:noProof/>
        </w:rPr>
        <w:t xml:space="preserve"> 5069–5074 (2008).</w:t>
      </w:r>
    </w:p>
    <w:p w14:paraId="2D1DA1FC" w14:textId="77777777" w:rsidR="00D660A4" w:rsidRPr="00D660A4" w:rsidRDefault="00D660A4" w:rsidP="00D660A4">
      <w:pPr>
        <w:widowControl w:val="0"/>
        <w:autoSpaceDE w:val="0"/>
        <w:autoSpaceDN w:val="0"/>
        <w:adjustRightInd w:val="0"/>
        <w:ind w:left="640" w:hanging="640"/>
        <w:rPr>
          <w:noProof/>
        </w:rPr>
      </w:pPr>
      <w:r w:rsidRPr="00D660A4">
        <w:rPr>
          <w:noProof/>
        </w:rPr>
        <w:t>48.</w:t>
      </w:r>
      <w:r w:rsidRPr="00D660A4">
        <w:rPr>
          <w:noProof/>
        </w:rPr>
        <w:tab/>
        <w:t xml:space="preserve">Khakhina, S. </w:t>
      </w:r>
      <w:r w:rsidRPr="00D660A4">
        <w:rPr>
          <w:i/>
          <w:iCs/>
          <w:noProof/>
        </w:rPr>
        <w:t>et al.</w:t>
      </w:r>
      <w:r w:rsidRPr="00D660A4">
        <w:rPr>
          <w:noProof/>
        </w:rPr>
        <w:t xml:space="preserve"> Control of Plasma Membrane Permeability by ABC Transporters. </w:t>
      </w:r>
      <w:r w:rsidRPr="00D660A4">
        <w:rPr>
          <w:i/>
          <w:iCs/>
          <w:noProof/>
        </w:rPr>
        <w:t>Eukaryot. Cell</w:t>
      </w:r>
      <w:r w:rsidRPr="00D660A4">
        <w:rPr>
          <w:noProof/>
        </w:rPr>
        <w:t xml:space="preserve"> </w:t>
      </w:r>
      <w:r w:rsidRPr="00D660A4">
        <w:rPr>
          <w:b/>
          <w:bCs/>
          <w:noProof/>
        </w:rPr>
        <w:t>14,</w:t>
      </w:r>
      <w:r w:rsidRPr="00D660A4">
        <w:rPr>
          <w:noProof/>
        </w:rPr>
        <w:t xml:space="preserve"> 442–453 (2015).</w:t>
      </w:r>
    </w:p>
    <w:p w14:paraId="64DC016F" w14:textId="77777777" w:rsidR="00D660A4" w:rsidRPr="00D660A4" w:rsidRDefault="00D660A4" w:rsidP="00D660A4">
      <w:pPr>
        <w:widowControl w:val="0"/>
        <w:autoSpaceDE w:val="0"/>
        <w:autoSpaceDN w:val="0"/>
        <w:adjustRightInd w:val="0"/>
        <w:ind w:left="640" w:hanging="640"/>
        <w:rPr>
          <w:noProof/>
        </w:rPr>
      </w:pPr>
      <w:r w:rsidRPr="00D660A4">
        <w:rPr>
          <w:noProof/>
        </w:rPr>
        <w:t>49.</w:t>
      </w:r>
      <w:r w:rsidRPr="00D660A4">
        <w:rPr>
          <w:noProof/>
        </w:rPr>
        <w:tab/>
        <w:t xml:space="preserve">Tarassov, K. </w:t>
      </w:r>
      <w:r w:rsidRPr="00D660A4">
        <w:rPr>
          <w:i/>
          <w:iCs/>
          <w:noProof/>
        </w:rPr>
        <w:t>et al.</w:t>
      </w:r>
      <w:r w:rsidRPr="00D660A4">
        <w:rPr>
          <w:noProof/>
        </w:rPr>
        <w:t xml:space="preserve"> An in vivo map of the yeast protein interactome. </w:t>
      </w:r>
      <w:r w:rsidRPr="00D660A4">
        <w:rPr>
          <w:i/>
          <w:iCs/>
          <w:noProof/>
        </w:rPr>
        <w:t>Science</w:t>
      </w:r>
      <w:r w:rsidRPr="00D660A4">
        <w:rPr>
          <w:noProof/>
        </w:rPr>
        <w:t xml:space="preserve"> </w:t>
      </w:r>
      <w:r w:rsidRPr="00D660A4">
        <w:rPr>
          <w:b/>
          <w:bCs/>
          <w:noProof/>
        </w:rPr>
        <w:t>320,</w:t>
      </w:r>
      <w:r w:rsidRPr="00D660A4">
        <w:rPr>
          <w:noProof/>
        </w:rPr>
        <w:t xml:space="preserve"> 1465–70 (2008).</w:t>
      </w:r>
    </w:p>
    <w:p w14:paraId="672FE4B3" w14:textId="77777777" w:rsidR="00D660A4" w:rsidRPr="00D660A4" w:rsidRDefault="00D660A4" w:rsidP="00D660A4">
      <w:pPr>
        <w:widowControl w:val="0"/>
        <w:autoSpaceDE w:val="0"/>
        <w:autoSpaceDN w:val="0"/>
        <w:adjustRightInd w:val="0"/>
        <w:ind w:left="640" w:hanging="640"/>
        <w:rPr>
          <w:noProof/>
        </w:rPr>
      </w:pPr>
      <w:r w:rsidRPr="00D660A4">
        <w:rPr>
          <w:noProof/>
        </w:rPr>
        <w:t>50.</w:t>
      </w:r>
      <w:r w:rsidRPr="00D660A4">
        <w:rPr>
          <w:noProof/>
        </w:rPr>
        <w:tab/>
        <w:t xml:space="preserve">Schlecht, U. </w:t>
      </w:r>
      <w:r w:rsidRPr="00D660A4">
        <w:rPr>
          <w:i/>
          <w:iCs/>
          <w:noProof/>
        </w:rPr>
        <w:t>et al.</w:t>
      </w:r>
      <w:r w:rsidRPr="00D660A4">
        <w:rPr>
          <w:noProof/>
        </w:rPr>
        <w:t xml:space="preserve"> Multiplex assay for condition-dependent changes in protein-protein interactions. </w:t>
      </w:r>
      <w:r w:rsidRPr="00D660A4">
        <w:rPr>
          <w:i/>
          <w:iCs/>
          <w:noProof/>
        </w:rPr>
        <w:t>Proc. Natl. Acad. Sci. U. S. A.</w:t>
      </w:r>
      <w:r w:rsidRPr="00D660A4">
        <w:rPr>
          <w:noProof/>
        </w:rPr>
        <w:t xml:space="preserve"> </w:t>
      </w:r>
      <w:r w:rsidRPr="00D660A4">
        <w:rPr>
          <w:b/>
          <w:bCs/>
          <w:noProof/>
        </w:rPr>
        <w:t>109,</w:t>
      </w:r>
      <w:r w:rsidRPr="00D660A4">
        <w:rPr>
          <w:noProof/>
        </w:rPr>
        <w:t xml:space="preserve"> 9213–8 (2012).</w:t>
      </w:r>
    </w:p>
    <w:p w14:paraId="33659E04" w14:textId="77777777" w:rsidR="00D660A4" w:rsidRPr="00D660A4" w:rsidRDefault="00D660A4" w:rsidP="00D660A4">
      <w:pPr>
        <w:widowControl w:val="0"/>
        <w:autoSpaceDE w:val="0"/>
        <w:autoSpaceDN w:val="0"/>
        <w:adjustRightInd w:val="0"/>
        <w:ind w:left="640" w:hanging="640"/>
        <w:rPr>
          <w:noProof/>
        </w:rPr>
      </w:pPr>
      <w:r w:rsidRPr="00D660A4">
        <w:rPr>
          <w:noProof/>
        </w:rPr>
        <w:t>51.</w:t>
      </w:r>
      <w:r w:rsidRPr="00D660A4">
        <w:rPr>
          <w:noProof/>
        </w:rPr>
        <w:tab/>
        <w:t xml:space="preserve">Ferreira-Pereira, A. </w:t>
      </w:r>
      <w:r w:rsidRPr="00D660A4">
        <w:rPr>
          <w:i/>
          <w:iCs/>
          <w:noProof/>
        </w:rPr>
        <w:t>et al.</w:t>
      </w:r>
      <w:r w:rsidRPr="00D660A4">
        <w:rPr>
          <w:noProof/>
        </w:rPr>
        <w:t xml:space="preserve"> Three-dimensional reconstruction of the Saccharomyces cerevisiae multidrug resistance protein Pdr5p. </w:t>
      </w:r>
      <w:r w:rsidRPr="00D660A4">
        <w:rPr>
          <w:i/>
          <w:iCs/>
          <w:noProof/>
        </w:rPr>
        <w:t>J. Biol. Chem.</w:t>
      </w:r>
      <w:r w:rsidRPr="00D660A4">
        <w:rPr>
          <w:noProof/>
        </w:rPr>
        <w:t xml:space="preserve"> </w:t>
      </w:r>
      <w:r w:rsidRPr="00D660A4">
        <w:rPr>
          <w:b/>
          <w:bCs/>
          <w:noProof/>
        </w:rPr>
        <w:t>278,</w:t>
      </w:r>
      <w:r w:rsidRPr="00D660A4">
        <w:rPr>
          <w:noProof/>
        </w:rPr>
        <w:t xml:space="preserve"> 11995–9 (2003).</w:t>
      </w:r>
    </w:p>
    <w:p w14:paraId="5C6BC403" w14:textId="77777777" w:rsidR="00D660A4" w:rsidRPr="00D660A4" w:rsidRDefault="00D660A4" w:rsidP="00D660A4">
      <w:pPr>
        <w:widowControl w:val="0"/>
        <w:autoSpaceDE w:val="0"/>
        <w:autoSpaceDN w:val="0"/>
        <w:adjustRightInd w:val="0"/>
        <w:ind w:left="640" w:hanging="640"/>
        <w:rPr>
          <w:noProof/>
        </w:rPr>
      </w:pPr>
      <w:r w:rsidRPr="00D660A4">
        <w:rPr>
          <w:noProof/>
        </w:rPr>
        <w:t>52.</w:t>
      </w:r>
      <w:r w:rsidRPr="00D660A4">
        <w:rPr>
          <w:noProof/>
        </w:rPr>
        <w:tab/>
        <w:t xml:space="preserve">Newman, J. R. S. </w:t>
      </w:r>
      <w:r w:rsidRPr="00D660A4">
        <w:rPr>
          <w:i/>
          <w:iCs/>
          <w:noProof/>
        </w:rPr>
        <w:t>et al.</w:t>
      </w:r>
      <w:r w:rsidRPr="00D660A4">
        <w:rPr>
          <w:noProof/>
        </w:rPr>
        <w:t xml:space="preserve"> Single-cell proteomic analysis of S. cerevisiae reveals the architecture of biological noise. </w:t>
      </w:r>
      <w:r w:rsidRPr="00D660A4">
        <w:rPr>
          <w:i/>
          <w:iCs/>
          <w:noProof/>
        </w:rPr>
        <w:t>Nature</w:t>
      </w:r>
      <w:r w:rsidRPr="00D660A4">
        <w:rPr>
          <w:noProof/>
        </w:rPr>
        <w:t xml:space="preserve"> </w:t>
      </w:r>
      <w:r w:rsidRPr="00D660A4">
        <w:rPr>
          <w:b/>
          <w:bCs/>
          <w:noProof/>
        </w:rPr>
        <w:t>441,</w:t>
      </w:r>
      <w:r w:rsidRPr="00D660A4">
        <w:rPr>
          <w:noProof/>
        </w:rPr>
        <w:t xml:space="preserve"> 840–846 (2006).</w:t>
      </w:r>
    </w:p>
    <w:p w14:paraId="2D4B88A6" w14:textId="77777777" w:rsidR="00D660A4" w:rsidRPr="00D660A4" w:rsidRDefault="00D660A4" w:rsidP="00D660A4">
      <w:pPr>
        <w:widowControl w:val="0"/>
        <w:autoSpaceDE w:val="0"/>
        <w:autoSpaceDN w:val="0"/>
        <w:adjustRightInd w:val="0"/>
        <w:ind w:left="640" w:hanging="640"/>
        <w:rPr>
          <w:noProof/>
        </w:rPr>
      </w:pPr>
      <w:r w:rsidRPr="00D660A4">
        <w:rPr>
          <w:noProof/>
        </w:rPr>
        <w:t>53.</w:t>
      </w:r>
      <w:r w:rsidRPr="00D660A4">
        <w:rPr>
          <w:noProof/>
        </w:rPr>
        <w:tab/>
        <w:t xml:space="preserve">Shaw, W. M. </w:t>
      </w:r>
      <w:r w:rsidRPr="00D660A4">
        <w:rPr>
          <w:i/>
          <w:iCs/>
          <w:noProof/>
        </w:rPr>
        <w:t>et al.</w:t>
      </w:r>
      <w:r w:rsidRPr="00D660A4">
        <w:rPr>
          <w:noProof/>
        </w:rPr>
        <w:t xml:space="preserve"> Engineering a model cell for rational tuning of GPCR signaling. </w:t>
      </w:r>
      <w:r w:rsidRPr="00D660A4">
        <w:rPr>
          <w:i/>
          <w:iCs/>
          <w:noProof/>
        </w:rPr>
        <w:t>bioRxiv</w:t>
      </w:r>
      <w:r w:rsidRPr="00D660A4">
        <w:rPr>
          <w:noProof/>
        </w:rPr>
        <w:t xml:space="preserve"> 390559 (2018). doi:10.1101/390559</w:t>
      </w:r>
    </w:p>
    <w:p w14:paraId="45C60ED0" w14:textId="77777777" w:rsidR="00D660A4" w:rsidRPr="00D660A4" w:rsidRDefault="00D660A4" w:rsidP="00D660A4">
      <w:pPr>
        <w:widowControl w:val="0"/>
        <w:autoSpaceDE w:val="0"/>
        <w:autoSpaceDN w:val="0"/>
        <w:adjustRightInd w:val="0"/>
        <w:ind w:left="640" w:hanging="640"/>
        <w:rPr>
          <w:noProof/>
        </w:rPr>
      </w:pPr>
      <w:r w:rsidRPr="00D660A4">
        <w:rPr>
          <w:noProof/>
        </w:rPr>
        <w:t>54.</w:t>
      </w:r>
      <w:r w:rsidRPr="00D660A4">
        <w:rPr>
          <w:noProof/>
        </w:rPr>
        <w:tab/>
        <w:t xml:space="preserve">C. elegans Deletion Mutant Consortium. Large-Scale Screening for Targeted Knockouts in the Caenorhabditis elegans Genome. </w:t>
      </w:r>
      <w:r w:rsidRPr="00D660A4">
        <w:rPr>
          <w:i/>
          <w:iCs/>
          <w:noProof/>
        </w:rPr>
        <w:t>G3 Genes,Genomes,Genetics</w:t>
      </w:r>
      <w:r w:rsidRPr="00D660A4">
        <w:rPr>
          <w:noProof/>
        </w:rPr>
        <w:t xml:space="preserve"> </w:t>
      </w:r>
      <w:r w:rsidRPr="00D660A4">
        <w:rPr>
          <w:b/>
          <w:bCs/>
          <w:noProof/>
        </w:rPr>
        <w:t>2,</w:t>
      </w:r>
      <w:r w:rsidRPr="00D660A4">
        <w:rPr>
          <w:noProof/>
        </w:rPr>
        <w:t xml:space="preserve"> 1415–1425 (2012).</w:t>
      </w:r>
    </w:p>
    <w:p w14:paraId="5A33187A" w14:textId="77777777" w:rsidR="00D660A4" w:rsidRPr="00D660A4" w:rsidRDefault="00D660A4" w:rsidP="00D660A4">
      <w:pPr>
        <w:widowControl w:val="0"/>
        <w:autoSpaceDE w:val="0"/>
        <w:autoSpaceDN w:val="0"/>
        <w:adjustRightInd w:val="0"/>
        <w:ind w:left="640" w:hanging="640"/>
        <w:rPr>
          <w:noProof/>
        </w:rPr>
      </w:pPr>
      <w:r w:rsidRPr="00D660A4">
        <w:rPr>
          <w:noProof/>
        </w:rPr>
        <w:t>55.</w:t>
      </w:r>
      <w:r w:rsidRPr="00D660A4">
        <w:rPr>
          <w:noProof/>
        </w:rPr>
        <w:tab/>
        <w:t xml:space="preserve">Thompson, O. </w:t>
      </w:r>
      <w:r w:rsidRPr="00D660A4">
        <w:rPr>
          <w:i/>
          <w:iCs/>
          <w:noProof/>
        </w:rPr>
        <w:t>et al.</w:t>
      </w:r>
      <w:r w:rsidRPr="00D660A4">
        <w:rPr>
          <w:noProof/>
        </w:rPr>
        <w:t xml:space="preserve"> The million mutation project: A new approach to genetics in </w:t>
      </w:r>
      <w:r w:rsidRPr="00D660A4">
        <w:rPr>
          <w:noProof/>
        </w:rPr>
        <w:lastRenderedPageBreak/>
        <w:t xml:space="preserve">Caenorhabditis elegans. </w:t>
      </w:r>
      <w:r w:rsidRPr="00D660A4">
        <w:rPr>
          <w:i/>
          <w:iCs/>
          <w:noProof/>
        </w:rPr>
        <w:t>Genome Res.</w:t>
      </w:r>
      <w:r w:rsidRPr="00D660A4">
        <w:rPr>
          <w:noProof/>
        </w:rPr>
        <w:t xml:space="preserve"> </w:t>
      </w:r>
      <w:r w:rsidRPr="00D660A4">
        <w:rPr>
          <w:b/>
          <w:bCs/>
          <w:noProof/>
        </w:rPr>
        <w:t>23,</w:t>
      </w:r>
      <w:r w:rsidRPr="00D660A4">
        <w:rPr>
          <w:noProof/>
        </w:rPr>
        <w:t xml:space="preserve"> 1749–1762 (2013).</w:t>
      </w:r>
    </w:p>
    <w:p w14:paraId="753EF521" w14:textId="77777777" w:rsidR="00D660A4" w:rsidRPr="00D660A4" w:rsidRDefault="00D660A4" w:rsidP="00D660A4">
      <w:pPr>
        <w:widowControl w:val="0"/>
        <w:autoSpaceDE w:val="0"/>
        <w:autoSpaceDN w:val="0"/>
        <w:adjustRightInd w:val="0"/>
        <w:ind w:left="640" w:hanging="640"/>
        <w:rPr>
          <w:noProof/>
        </w:rPr>
      </w:pPr>
      <w:r w:rsidRPr="00D660A4">
        <w:rPr>
          <w:noProof/>
        </w:rPr>
        <w:t>56.</w:t>
      </w:r>
      <w:r w:rsidRPr="00D660A4">
        <w:rPr>
          <w:noProof/>
        </w:rPr>
        <w:tab/>
        <w:t xml:space="preserve">Brockmann, M. </w:t>
      </w:r>
      <w:r w:rsidRPr="00D660A4">
        <w:rPr>
          <w:i/>
          <w:iCs/>
          <w:noProof/>
        </w:rPr>
        <w:t>et al.</w:t>
      </w:r>
      <w:r w:rsidRPr="00D660A4">
        <w:rPr>
          <w:noProof/>
        </w:rPr>
        <w:t xml:space="preserve"> Genetic wiring maps of single-cell protein states reveal an off-switch for GPCR signalling. </w:t>
      </w:r>
      <w:r w:rsidRPr="00D660A4">
        <w:rPr>
          <w:i/>
          <w:iCs/>
          <w:noProof/>
        </w:rPr>
        <w:t>Nature</w:t>
      </w:r>
      <w:r w:rsidRPr="00D660A4">
        <w:rPr>
          <w:noProof/>
        </w:rPr>
        <w:t xml:space="preserve"> </w:t>
      </w:r>
      <w:r w:rsidRPr="00D660A4">
        <w:rPr>
          <w:b/>
          <w:bCs/>
          <w:noProof/>
        </w:rPr>
        <w:t>546,</w:t>
      </w:r>
      <w:r w:rsidRPr="00D660A4">
        <w:rPr>
          <w:noProof/>
        </w:rPr>
        <w:t xml:space="preserve"> 307–311 (2017).</w:t>
      </w:r>
    </w:p>
    <w:p w14:paraId="0B4EFA03" w14:textId="77777777" w:rsidR="00D660A4" w:rsidRPr="00D660A4" w:rsidRDefault="00D660A4" w:rsidP="00D660A4">
      <w:pPr>
        <w:widowControl w:val="0"/>
        <w:autoSpaceDE w:val="0"/>
        <w:autoSpaceDN w:val="0"/>
        <w:adjustRightInd w:val="0"/>
        <w:ind w:left="640" w:hanging="640"/>
        <w:rPr>
          <w:noProof/>
        </w:rPr>
      </w:pPr>
      <w:r w:rsidRPr="00D660A4">
        <w:rPr>
          <w:noProof/>
        </w:rPr>
        <w:t>57.</w:t>
      </w:r>
      <w:r w:rsidRPr="00D660A4">
        <w:rPr>
          <w:noProof/>
        </w:rPr>
        <w:tab/>
        <w:t xml:space="preserve">Emanuel, G., Moffitt, J. R. &amp; Zhuang, X. High-throughput, image-based screening of genetic variant libraries. </w:t>
      </w:r>
      <w:r w:rsidRPr="00D660A4">
        <w:rPr>
          <w:i/>
          <w:iCs/>
          <w:noProof/>
        </w:rPr>
        <w:t>bioRxiv</w:t>
      </w:r>
      <w:r w:rsidRPr="00D660A4">
        <w:rPr>
          <w:noProof/>
        </w:rPr>
        <w:t xml:space="preserve"> (2017).</w:t>
      </w:r>
    </w:p>
    <w:p w14:paraId="6FDA04DA" w14:textId="77777777" w:rsidR="00D660A4" w:rsidRPr="00D660A4" w:rsidRDefault="00D660A4" w:rsidP="00D660A4">
      <w:pPr>
        <w:widowControl w:val="0"/>
        <w:autoSpaceDE w:val="0"/>
        <w:autoSpaceDN w:val="0"/>
        <w:adjustRightInd w:val="0"/>
        <w:ind w:left="640" w:hanging="640"/>
        <w:rPr>
          <w:noProof/>
        </w:rPr>
      </w:pPr>
      <w:r w:rsidRPr="00D660A4">
        <w:rPr>
          <w:noProof/>
        </w:rPr>
        <w:t>58.</w:t>
      </w:r>
      <w:r w:rsidRPr="00D660A4">
        <w:rPr>
          <w:noProof/>
        </w:rPr>
        <w:tab/>
        <w:t xml:space="preserve">Gibson, D. G. </w:t>
      </w:r>
      <w:r w:rsidRPr="00D660A4">
        <w:rPr>
          <w:i/>
          <w:iCs/>
          <w:noProof/>
        </w:rPr>
        <w:t>et al.</w:t>
      </w:r>
      <w:r w:rsidRPr="00D660A4">
        <w:rPr>
          <w:noProof/>
        </w:rPr>
        <w:t xml:space="preserve"> Enzymatic assembly of DNA molecules up to several hundred kilobases. </w:t>
      </w:r>
      <w:r w:rsidRPr="00D660A4">
        <w:rPr>
          <w:i/>
          <w:iCs/>
          <w:noProof/>
        </w:rPr>
        <w:t>Nat. Methods</w:t>
      </w:r>
      <w:r w:rsidRPr="00D660A4">
        <w:rPr>
          <w:noProof/>
        </w:rPr>
        <w:t xml:space="preserve"> </w:t>
      </w:r>
      <w:r w:rsidRPr="00D660A4">
        <w:rPr>
          <w:b/>
          <w:bCs/>
          <w:noProof/>
        </w:rPr>
        <w:t>6,</w:t>
      </w:r>
      <w:r w:rsidRPr="00D660A4">
        <w:rPr>
          <w:noProof/>
        </w:rPr>
        <w:t xml:space="preserve"> 343–5 (2009).</w:t>
      </w:r>
    </w:p>
    <w:p w14:paraId="19F90F24" w14:textId="77777777" w:rsidR="00D660A4" w:rsidRPr="00D660A4" w:rsidRDefault="00D660A4" w:rsidP="00D660A4">
      <w:pPr>
        <w:widowControl w:val="0"/>
        <w:autoSpaceDE w:val="0"/>
        <w:autoSpaceDN w:val="0"/>
        <w:adjustRightInd w:val="0"/>
        <w:ind w:left="640" w:hanging="640"/>
        <w:rPr>
          <w:noProof/>
        </w:rPr>
      </w:pPr>
      <w:r w:rsidRPr="00D660A4">
        <w:rPr>
          <w:noProof/>
        </w:rPr>
        <w:t>59.</w:t>
      </w:r>
      <w:r w:rsidRPr="00D660A4">
        <w:rPr>
          <w:noProof/>
        </w:rPr>
        <w:tab/>
        <w:t xml:space="preserve">Gietz, R. D. &amp; Schiestl, R. H. High-efficiency yeast transformation using the LiAc/SS carrier DNA/PEG method. </w:t>
      </w:r>
      <w:r w:rsidRPr="00D660A4">
        <w:rPr>
          <w:i/>
          <w:iCs/>
          <w:noProof/>
        </w:rPr>
        <w:t>Nat. Protoc.</w:t>
      </w:r>
      <w:r w:rsidRPr="00D660A4">
        <w:rPr>
          <w:noProof/>
        </w:rPr>
        <w:t xml:space="preserve"> </w:t>
      </w:r>
      <w:r w:rsidRPr="00D660A4">
        <w:rPr>
          <w:b/>
          <w:bCs/>
          <w:noProof/>
        </w:rPr>
        <w:t>2,</w:t>
      </w:r>
      <w:r w:rsidRPr="00D660A4">
        <w:rPr>
          <w:noProof/>
        </w:rPr>
        <w:t xml:space="preserve"> 31–34 (2007).</w:t>
      </w:r>
    </w:p>
    <w:p w14:paraId="02C699F2" w14:textId="77777777" w:rsidR="00D660A4" w:rsidRPr="00D660A4" w:rsidRDefault="00D660A4" w:rsidP="00D660A4">
      <w:pPr>
        <w:widowControl w:val="0"/>
        <w:autoSpaceDE w:val="0"/>
        <w:autoSpaceDN w:val="0"/>
        <w:adjustRightInd w:val="0"/>
        <w:ind w:left="640" w:hanging="640"/>
        <w:rPr>
          <w:noProof/>
        </w:rPr>
      </w:pPr>
      <w:r w:rsidRPr="00D660A4">
        <w:rPr>
          <w:noProof/>
        </w:rPr>
        <w:t>60.</w:t>
      </w:r>
      <w:r w:rsidRPr="00D660A4">
        <w:rPr>
          <w:noProof/>
        </w:rPr>
        <w:tab/>
        <w:t xml:space="preserve">Proctor, M. </w:t>
      </w:r>
      <w:r w:rsidRPr="00D660A4">
        <w:rPr>
          <w:i/>
          <w:iCs/>
          <w:noProof/>
        </w:rPr>
        <w:t>et al.</w:t>
      </w:r>
      <w:r w:rsidRPr="00D660A4">
        <w:rPr>
          <w:noProof/>
        </w:rPr>
        <w:t xml:space="preserve"> in 239–269 (Humana Press, 2011). doi:10.1007/978-1-61779-173-4_15</w:t>
      </w:r>
    </w:p>
    <w:p w14:paraId="180C7F6E" w14:textId="77777777" w:rsidR="00D660A4" w:rsidRPr="00D660A4" w:rsidRDefault="00D660A4" w:rsidP="00D660A4">
      <w:pPr>
        <w:widowControl w:val="0"/>
        <w:autoSpaceDE w:val="0"/>
        <w:autoSpaceDN w:val="0"/>
        <w:adjustRightInd w:val="0"/>
        <w:ind w:left="640" w:hanging="640"/>
        <w:rPr>
          <w:noProof/>
        </w:rPr>
      </w:pPr>
      <w:r w:rsidRPr="00D660A4">
        <w:rPr>
          <w:noProof/>
        </w:rPr>
        <w:t>61.</w:t>
      </w:r>
      <w:r w:rsidRPr="00D660A4">
        <w:rPr>
          <w:noProof/>
        </w:rPr>
        <w:tab/>
        <w:t xml:space="preserve">Mani, R., St Onge, R. P., Hartman, J. L., Giaever, G. &amp; Roth, F. P. Defining genetic interaction. </w:t>
      </w:r>
      <w:r w:rsidRPr="00D660A4">
        <w:rPr>
          <w:i/>
          <w:iCs/>
          <w:noProof/>
        </w:rPr>
        <w:t>Proc. Natl. Acad. Sci. U. S. A.</w:t>
      </w:r>
      <w:r w:rsidRPr="00D660A4">
        <w:rPr>
          <w:noProof/>
        </w:rPr>
        <w:t xml:space="preserve"> </w:t>
      </w:r>
      <w:r w:rsidRPr="00D660A4">
        <w:rPr>
          <w:b/>
          <w:bCs/>
          <w:noProof/>
        </w:rPr>
        <w:t>105,</w:t>
      </w:r>
      <w:r w:rsidRPr="00D660A4">
        <w:rPr>
          <w:noProof/>
        </w:rPr>
        <w:t xml:space="preserve"> 3461–6 (2008).</w:t>
      </w:r>
    </w:p>
    <w:p w14:paraId="32816060" w14:textId="77777777" w:rsidR="00D660A4" w:rsidRPr="00D660A4" w:rsidRDefault="00D660A4" w:rsidP="00D660A4">
      <w:pPr>
        <w:widowControl w:val="0"/>
        <w:autoSpaceDE w:val="0"/>
        <w:autoSpaceDN w:val="0"/>
        <w:adjustRightInd w:val="0"/>
        <w:ind w:left="640" w:hanging="640"/>
        <w:rPr>
          <w:noProof/>
        </w:rPr>
      </w:pPr>
      <w:r w:rsidRPr="00D660A4">
        <w:rPr>
          <w:noProof/>
        </w:rPr>
        <w:t>62.</w:t>
      </w:r>
      <w:r w:rsidRPr="00D660A4">
        <w:rPr>
          <w:noProof/>
        </w:rPr>
        <w:tab/>
        <w:t xml:space="preserve">Snider, J. </w:t>
      </w:r>
      <w:r w:rsidRPr="00D660A4">
        <w:rPr>
          <w:i/>
          <w:iCs/>
          <w:noProof/>
        </w:rPr>
        <w:t>et al.</w:t>
      </w:r>
      <w:r w:rsidRPr="00D660A4">
        <w:rPr>
          <w:noProof/>
        </w:rPr>
        <w:t xml:space="preserve"> Detecting interactions with membrane proteins using a membrane two-hybrid assay in yeast. </w:t>
      </w:r>
      <w:r w:rsidRPr="00D660A4">
        <w:rPr>
          <w:i/>
          <w:iCs/>
          <w:noProof/>
        </w:rPr>
        <w:t>Nat. Protoc.</w:t>
      </w:r>
      <w:r w:rsidRPr="00D660A4">
        <w:rPr>
          <w:noProof/>
        </w:rPr>
        <w:t xml:space="preserve"> </w:t>
      </w:r>
      <w:r w:rsidRPr="00D660A4">
        <w:rPr>
          <w:b/>
          <w:bCs/>
          <w:noProof/>
        </w:rPr>
        <w:t>5,</w:t>
      </w:r>
      <w:r w:rsidRPr="00D660A4">
        <w:rPr>
          <w:noProof/>
        </w:rPr>
        <w:t xml:space="preserve"> 1281–1293 (2010).</w:t>
      </w:r>
    </w:p>
    <w:p w14:paraId="5E7D0454" w14:textId="19523A26" w:rsidR="001F052C" w:rsidRPr="00233F15" w:rsidRDefault="00C1486D" w:rsidP="00D660A4">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D434A56"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del w:id="627" w:author="Frederick Roth" w:date="2018-10-30T15:48:00Z">
        <w:r w:rsidR="00AF6100" w:rsidDel="00660958">
          <w:delText>wildtype</w:delText>
        </w:r>
      </w:del>
      <w:ins w:id="628" w:author="Frederick Roth" w:date="2018-10-30T15:48:00Z">
        <w:r w:rsidR="00660958">
          <w:t>wild-type</w:t>
        </w:r>
      </w:ins>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proofErr w:type="gramStart"/>
      <w:r w:rsidR="00966095">
        <w:rPr>
          <w:lang w:val="en-CA"/>
        </w:rPr>
        <w:t>)</w:t>
      </w:r>
      <w:r w:rsidR="008446C9">
        <w:rPr>
          <w:lang w:val="en-CA"/>
        </w:rPr>
        <w:t xml:space="preserve">, </w:t>
      </w:r>
      <w:r w:rsidR="00525BD3">
        <w:rPr>
          <w:lang w:val="en-CA"/>
        </w:rPr>
        <w:t>and</w:t>
      </w:r>
      <w:proofErr w:type="gramEnd"/>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28449D41"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t>
      </w:r>
      <w:del w:id="629" w:author="Frederick Roth" w:date="2018-10-30T15:48:00Z">
        <w:r w:rsidR="00CB2EAF" w:rsidDel="00660958">
          <w:delText>wildtype</w:delText>
        </w:r>
      </w:del>
      <w:ins w:id="630" w:author="Frederick Roth" w:date="2018-10-30T15:48:00Z">
        <w:r w:rsidR="00660958">
          <w:t>wild-type</w:t>
        </w:r>
      </w:ins>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 xml:space="preserve">Extensions </w:t>
      </w:r>
      <w:r w:rsidR="0035118B">
        <w:lastRenderedPageBreak/>
        <w:t>to 1, 2, and 6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6-gene </w:t>
      </w:r>
      <w:del w:id="631" w:author="Frederick Roth" w:date="2018-10-30T15:48:00Z">
        <w:r w:rsidR="0035118B" w:rsidDel="00660958">
          <w:delText>wildtype</w:delText>
        </w:r>
      </w:del>
      <w:ins w:id="632" w:author="Frederick Roth" w:date="2018-10-30T15:48:00Z">
        <w:r w:rsidR="00660958">
          <w:t>wild-type</w:t>
        </w:r>
      </w:ins>
      <w:r w:rsidR="0035118B">
        <w:t>.</w:t>
      </w:r>
      <w:r w:rsidR="0035118B" w:rsidRPr="0035118B">
        <w:t xml:space="preserve"> </w:t>
      </w:r>
      <w:r w:rsidR="00A84F14">
        <w:t xml:space="preserve"> </w:t>
      </w:r>
      <w:r w:rsidR="0035118B">
        <w:t xml:space="preserve">The </w:t>
      </w:r>
      <w:proofErr w:type="spellStart"/>
      <w:r w:rsidR="0035118B">
        <w:t>colour</w:t>
      </w:r>
      <w:proofErr w:type="spellEnd"/>
      <w:r w:rsidR="0035118B">
        <w:t xml:space="preserve"> scale extends equally in both directions by the largest observed difference in resistance between the 6-gene </w:t>
      </w:r>
      <w:del w:id="633" w:author="Frederick Roth" w:date="2018-10-30T15:48:00Z">
        <w:r w:rsidR="0035118B" w:rsidDel="00660958">
          <w:delText>wildtype</w:delText>
        </w:r>
      </w:del>
      <w:ins w:id="634" w:author="Frederick Roth" w:date="2018-10-30T15:48:00Z">
        <w:r w:rsidR="00660958">
          <w:t>wild-type</w:t>
        </w:r>
      </w:ins>
      <w:r w:rsidR="0035118B">
        <w:t xml:space="preserv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resistance to mitoxantrone</w:t>
      </w:r>
      <w:r w:rsidRPr="00233F15">
        <w:t xml:space="preserve">, benomyl, and </w:t>
      </w:r>
      <w:r w:rsidR="00803577">
        <w:t>fluconazole</w:t>
      </w:r>
      <w:r w:rsidRPr="00233F15">
        <w:t xml:space="preserve"> in the </w:t>
      </w:r>
      <w:proofErr w:type="spellStart"/>
      <w:r w:rsidRPr="00233F15">
        <w:t>MAT</w:t>
      </w:r>
      <w:r w:rsidRPr="00FF472F">
        <w:rPr>
          <w:b/>
        </w:rPr>
        <w:t>a</w:t>
      </w:r>
      <w:proofErr w:type="spellEnd"/>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 xml:space="preserve">knockout groups in the </w:t>
      </w:r>
      <w:proofErr w:type="spellStart"/>
      <w:r w:rsidRPr="00233F15">
        <w:t>MAT</w:t>
      </w:r>
      <w:r w:rsidRPr="00044914">
        <w:rPr>
          <w:b/>
        </w:rPr>
        <w:t>a</w:t>
      </w:r>
      <w:proofErr w:type="spellEnd"/>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proofErr w:type="spellStart"/>
      <w:r w:rsidR="009D4581">
        <w:t>MAT</w:t>
      </w:r>
      <w:r w:rsidR="009D4581" w:rsidRPr="009D4581">
        <w:rPr>
          <w:b/>
        </w:rPr>
        <w:t>a</w:t>
      </w:r>
      <w:proofErr w:type="spellEnd"/>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w:t>
      </w:r>
      <w:proofErr w:type="spellStart"/>
      <w:r w:rsidR="00E90256">
        <w:t>coloured</w:t>
      </w:r>
      <w:proofErr w:type="spellEnd"/>
      <w:r w:rsidR="00E90256">
        <w:t xml:space="preserve"> according the legend on the left.  </w:t>
      </w:r>
      <w:r w:rsidR="00DA6783">
        <w:t xml:space="preserve">Other 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proofErr w:type="spellStart"/>
      <w:r w:rsidR="00EA1649" w:rsidRPr="00233F15">
        <w:t>Coefficents</w:t>
      </w:r>
      <w:proofErr w:type="spellEnd"/>
      <w:r w:rsidR="00EA1649" w:rsidRPr="00233F15">
        <w:t xml:space="preserve"> are sorted by </w:t>
      </w:r>
      <w:r w:rsidR="007153D9">
        <w:t>term complexity.  Term complexity</w:t>
      </w:r>
      <w:r w:rsidR="00DA6783">
        <w:t xml:space="preserve"> i</w:t>
      </w:r>
      <w:r w:rsidR="00D448AE">
        <w:t xml:space="preserve">s also indicated by the </w:t>
      </w:r>
      <w:r w:rsidR="005358A0">
        <w:t xml:space="preserve">grey </w:t>
      </w:r>
      <w:proofErr w:type="spellStart"/>
      <w:r w:rsidR="00D448AE">
        <w:t>colour</w:t>
      </w:r>
      <w:proofErr w:type="spellEnd"/>
      <w:r w:rsidR="00D448AE">
        <w:t xml:space="preserve">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proofErr w:type="spellStart"/>
      <w:r w:rsidR="00720660">
        <w:t>A</w:t>
      </w:r>
      <w:proofErr w:type="spellEnd"/>
      <w:r w:rsidR="00720660">
        <w:t xml:space="preserve">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proofErr w:type="gramStart"/>
      <w:r w:rsidRPr="00233F15">
        <w:rPr>
          <w:color w:val="000000" w:themeColor="text1"/>
        </w:rPr>
        <w:t>The</w:t>
      </w:r>
      <w:proofErr w:type="gramEnd"/>
      <w:r w:rsidRPr="00233F15">
        <w:rPr>
          <w:color w:val="000000" w:themeColor="text1"/>
        </w:rPr>
        <w:t xml:space="preserv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w:t>
      </w:r>
      <w:proofErr w:type="spellStart"/>
      <w:r w:rsidRPr="00233F15">
        <w:rPr>
          <w:color w:val="000000" w:themeColor="text1"/>
        </w:rPr>
        <w:t>MAT</w:t>
      </w:r>
      <w:r w:rsidRPr="00233F15">
        <w:rPr>
          <w:b/>
          <w:color w:val="000000" w:themeColor="text1"/>
        </w:rPr>
        <w:t>a</w:t>
      </w:r>
      <w:proofErr w:type="spellEnd"/>
      <w:r w:rsidRPr="00233F15">
        <w:rPr>
          <w:color w:val="000000" w:themeColor="text1"/>
        </w:rPr>
        <w:t xml:space="preserve">), and subject to sporulation and </w:t>
      </w:r>
      <w:proofErr w:type="spellStart"/>
      <w:r w:rsidRPr="00233F15">
        <w:rPr>
          <w:color w:val="000000" w:themeColor="text1"/>
        </w:rPr>
        <w:t>MAT</w:t>
      </w:r>
      <w:r w:rsidRPr="00233F15">
        <w:rPr>
          <w:b/>
          <w:color w:val="000000" w:themeColor="text1"/>
        </w:rPr>
        <w:t>a</w:t>
      </w:r>
      <w:proofErr w:type="spellEnd"/>
      <w:r w:rsidRPr="00233F15">
        <w:rPr>
          <w:b/>
          <w:color w:val="000000" w:themeColor="text1"/>
        </w:rPr>
        <w:t xml:space="preserve">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proofErr w:type="spellStart"/>
      <w:r w:rsidR="00EA717D">
        <w:rPr>
          <w:color w:val="000000" w:themeColor="text1"/>
        </w:rPr>
        <w:t>MAT</w:t>
      </w:r>
      <w:r w:rsidR="00EA717D" w:rsidRPr="00EA717D">
        <w:rPr>
          <w:b/>
          <w:color w:val="000000" w:themeColor="text1"/>
        </w:rPr>
        <w:t>a</w:t>
      </w:r>
      <w:proofErr w:type="spellEnd"/>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lastRenderedPageBreak/>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54FA923C"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D660A4">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34,49&lt;/sup&gt;","plainTextFormattedCitation":"34,49","previouslyFormattedCitation":"&lt;sup&gt;34,49&lt;/sup&gt;"},"properties":{"noteIndex":0},"schema":"https://github.com/citation-style-language/schema/raw/master/csl-citation.json"}</w:instrText>
      </w:r>
      <w:r w:rsidR="005D6C8D">
        <w:rPr>
          <w:color w:val="000000" w:themeColor="text1"/>
        </w:rPr>
        <w:fldChar w:fldCharType="separate"/>
      </w:r>
      <w:r w:rsidR="000C5C2F" w:rsidRPr="000C5C2F">
        <w:rPr>
          <w:noProof/>
          <w:color w:val="000000" w:themeColor="text1"/>
          <w:vertAlign w:val="superscript"/>
        </w:rPr>
        <w:t>34,49</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proofErr w:type="spellStart"/>
      <w:r w:rsidR="0075749A" w:rsidRPr="00662D0E">
        <w:rPr>
          <w:bCs/>
          <w:iCs/>
          <w:color w:val="000000" w:themeColor="text1"/>
        </w:rPr>
        <w:t>NubI</w:t>
      </w:r>
      <w:proofErr w:type="spellEnd"/>
      <w:r w:rsidR="0075749A" w:rsidRPr="00662D0E">
        <w:rPr>
          <w:bCs/>
          <w:iCs/>
          <w:color w:val="000000" w:themeColor="text1"/>
        </w:rPr>
        <w:t xml:space="preserve">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w:t>
      </w:r>
      <w:proofErr w:type="spellStart"/>
      <w:r w:rsidR="0075749A">
        <w:rPr>
          <w:bCs/>
          <w:iCs/>
          <w:color w:val="000000" w:themeColor="text1"/>
        </w:rPr>
        <w:t>NubG</w:t>
      </w:r>
      <w:proofErr w:type="spellEnd"/>
      <w:r w:rsidR="0075749A">
        <w:rPr>
          <w:bCs/>
          <w:iCs/>
          <w:color w:val="000000" w:themeColor="text1"/>
        </w:rPr>
        <w:t xml:space="preserve"> fusions are expected to require a protein-protein interaction for reconstitution.  </w:t>
      </w:r>
      <w:r w:rsidR="0075749A" w:rsidRPr="005B339A">
        <w:rPr>
          <w:bCs/>
          <w:iCs/>
          <w:color w:val="000000" w:themeColor="text1"/>
        </w:rPr>
        <w:t xml:space="preserve">Ost1 is a component of the </w:t>
      </w:r>
      <w:proofErr w:type="spellStart"/>
      <w:r w:rsidR="0075749A" w:rsidRPr="005B339A">
        <w:rPr>
          <w:bCs/>
          <w:iCs/>
          <w:color w:val="000000" w:themeColor="text1"/>
        </w:rPr>
        <w:t>oligosaccharyltransferase</w:t>
      </w:r>
      <w:proofErr w:type="spellEnd"/>
      <w:r w:rsidR="0075749A" w:rsidRPr="005B339A">
        <w:rPr>
          <w:bCs/>
          <w:iCs/>
          <w:color w:val="000000" w:themeColor="text1"/>
        </w:rPr>
        <w:t xml:space="preserv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proofErr w:type="spellStart"/>
      <w:r w:rsidR="0075749A">
        <w:rPr>
          <w:bCs/>
          <w:iCs/>
          <w:color w:val="000000" w:themeColor="text1"/>
        </w:rPr>
        <w:t>Trp</w:t>
      </w:r>
      <w:proofErr w:type="spellEnd"/>
      <w:r w:rsidR="0075749A">
        <w:rPr>
          <w:bCs/>
          <w:iCs/>
          <w:color w:val="000000" w:themeColor="text1"/>
        </w:rPr>
        <w:t xml:space="preserve">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w:t>
      </w:r>
      <w:proofErr w:type="spellStart"/>
      <w:r w:rsidR="0075749A" w:rsidRPr="00662D0E">
        <w:rPr>
          <w:bCs/>
          <w:iCs/>
          <w:color w:val="000000" w:themeColor="text1"/>
        </w:rPr>
        <w:t>Trp</w:t>
      </w:r>
      <w:proofErr w:type="spellEnd"/>
      <w:r w:rsidR="0075749A" w:rsidRPr="00662D0E">
        <w:rPr>
          <w:bCs/>
          <w:iCs/>
          <w:color w:val="000000" w:themeColor="text1"/>
        </w:rPr>
        <w:t>–Ade–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16F95FC7" w14:textId="442E9316" w:rsidR="00B712A0" w:rsidRDefault="00212AC7" w:rsidP="00224FCB">
      <w:pPr>
        <w:jc w:val="both"/>
      </w:pPr>
      <w:proofErr w:type="gramStart"/>
      <w:r w:rsidRPr="00212AC7">
        <w:rPr>
          <w:b/>
        </w:rPr>
        <w:t>A</w:t>
      </w:r>
      <w:proofErr w:type="gramEnd"/>
      <w:r>
        <w:rPr>
          <w:b/>
        </w:rPr>
        <w:tab/>
      </w:r>
      <w:r w:rsidR="007A4005">
        <w:t xml:space="preserve">Engineering </w:t>
      </w:r>
      <w:r w:rsidR="00E65EB1">
        <w:t xml:space="preserve">of a </w:t>
      </w:r>
      <w:proofErr w:type="spellStart"/>
      <w:r w:rsidR="00E65EB1">
        <w:t>barcoder</w:t>
      </w:r>
      <w:proofErr w:type="spellEnd"/>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proofErr w:type="spellStart"/>
      <w:r w:rsidR="00EB7C56">
        <w:t>LoxP</w:t>
      </w:r>
      <w:proofErr w:type="spellEnd"/>
      <w:r w:rsidR="00EB7C56">
        <w:t xml:space="preserve">/Lox2272 sites, and homology to the pSH47 </w:t>
      </w:r>
      <w:proofErr w:type="spellStart"/>
      <w:r w:rsidR="00EB7C56">
        <w:t>SacI</w:t>
      </w:r>
      <w:proofErr w:type="spellEnd"/>
      <w:r w:rsidR="00EB7C56">
        <w:t xml:space="preserve">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 xml:space="preserve">l of </w:t>
      </w:r>
      <w:proofErr w:type="spellStart"/>
      <w:r w:rsidR="002F24EE">
        <w:t>barcoder</w:t>
      </w:r>
      <w:proofErr w:type="spellEnd"/>
      <w:r w:rsidR="002F24EE">
        <w:t xml:space="preserve"> parents.  RY0148 was modified to add</w:t>
      </w:r>
      <w:r w:rsidR="00385C73">
        <w:t xml:space="preserve"> a LoxP-URA3-Lox2272 site</w:t>
      </w:r>
      <w:r w:rsidR="002F24EE">
        <w:t xml:space="preserve"> and</w:t>
      </w:r>
      <w:r w:rsidR="00385C73">
        <w:t xml:space="preserve"> was</w:t>
      </w:r>
      <w:r w:rsidR="00BB4B3D">
        <w:t xml:space="preserve"> co-transformed with the </w:t>
      </w:r>
      <w:proofErr w:type="spellStart"/>
      <w:r w:rsidR="00BB4B3D">
        <w:t>barcoder</w:t>
      </w:r>
      <w:proofErr w:type="spellEnd"/>
      <w:r w:rsidR="00BB4B3D">
        <w:t xml:space="preserve"> </w:t>
      </w:r>
      <w:r w:rsidR="00B908B8">
        <w:t xml:space="preserve">pool </w:t>
      </w:r>
      <w:r w:rsidR="00BB4B3D">
        <w:t xml:space="preserve">cassette and </w:t>
      </w:r>
      <w:proofErr w:type="spellStart"/>
      <w:r w:rsidR="00BB4B3D">
        <w:t>SacI</w:t>
      </w:r>
      <w:proofErr w:type="spellEnd"/>
      <w:r w:rsidR="00B15603">
        <w:t xml:space="preserve">-digested pSH47 to </w:t>
      </w:r>
      <w:r w:rsidR="009D2433">
        <w:t>enable</w:t>
      </w:r>
      <w:r w:rsidR="00683305">
        <w:t xml:space="preserve"> reconstitution of a pSH47-</w:t>
      </w:r>
      <w:r w:rsidR="00145810">
        <w:t xml:space="preserve">based </w:t>
      </w:r>
      <w:proofErr w:type="spellStart"/>
      <w:r w:rsidR="00683305">
        <w:t>barcoder</w:t>
      </w:r>
      <w:proofErr w:type="spellEnd"/>
      <w:r w:rsidR="00683305">
        <w:t xml:space="preserve"> plasmid construct through in-yeast assembly.</w:t>
      </w:r>
      <w:r w:rsidR="00145810">
        <w:t xml:space="preserve">  </w:t>
      </w:r>
      <w:r w:rsidR="00654C76">
        <w:t>Transformants we</w:t>
      </w:r>
      <w:r w:rsidR="00FC1173">
        <w:t>re selected by growth</w:t>
      </w:r>
      <w:r w:rsidR="00BB4B3D">
        <w:t xml:space="preserve"> in YPG +</w:t>
      </w:r>
      <w:proofErr w:type="spellStart"/>
      <w:r w:rsidR="00BB4B3D">
        <w:t>Hyg</w:t>
      </w:r>
      <w:proofErr w:type="spellEnd"/>
      <w:r w:rsidR="00BB4B3D">
        <w:t xml:space="preserve">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 xml:space="preserve">induction of </w:t>
      </w:r>
      <w:proofErr w:type="spellStart"/>
      <w:r w:rsidR="00A40130">
        <w:t>Cre</w:t>
      </w:r>
      <w:proofErr w:type="spellEnd"/>
      <w:r w:rsidR="00A40130">
        <w:t xml:space="preserve"> to enable</w:t>
      </w:r>
      <w:r w:rsidR="00BB4B3D">
        <w:t xml:space="preserve"> recombination and replacement of URA3 with the </w:t>
      </w:r>
      <w:proofErr w:type="spellStart"/>
      <w:r w:rsidR="00BB4B3D">
        <w:t>barcoder</w:t>
      </w:r>
      <w:proofErr w:type="spellEnd"/>
      <w:r w:rsidR="00BB4B3D">
        <w:t xml:space="preserve"> </w:t>
      </w:r>
      <w:r w:rsidR="007A2070">
        <w:t xml:space="preserve">pool </w:t>
      </w:r>
      <w:r w:rsidR="00BB4B3D">
        <w:t xml:space="preserve">cassette.  Loss of URA3 </w:t>
      </w:r>
      <w:r w:rsidR="00A96AE4">
        <w:t xml:space="preserve">through </w:t>
      </w:r>
      <w:proofErr w:type="spellStart"/>
      <w:r w:rsidR="00A96AE4">
        <w:t>Cre</w:t>
      </w:r>
      <w:proofErr w:type="spellEnd"/>
      <w:r w:rsidR="00A96AE4">
        <w:t xml:space="preserv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proofErr w:type="spellStart"/>
      <w:proofErr w:type="gramStart"/>
      <w:r w:rsidRPr="00233F15">
        <w:rPr>
          <w:b/>
        </w:rPr>
        <w:t>A</w:t>
      </w:r>
      <w:proofErr w:type="spellEnd"/>
      <w:proofErr w:type="gramEnd"/>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proofErr w:type="spellStart"/>
      <w:r w:rsidR="002E2574">
        <w:rPr>
          <w:i/>
        </w:rPr>
        <w:t>en</w:t>
      </w:r>
      <w:proofErr w:type="spellEnd"/>
      <w:r w:rsidR="002E2574">
        <w:rPr>
          <w:i/>
        </w:rPr>
        <w:t xml:space="preserve">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w:t>
      </w:r>
      <w:proofErr w:type="spellStart"/>
      <w:r w:rsidRPr="00233F15">
        <w:t>MAT</w:t>
      </w:r>
      <w:r w:rsidRPr="00233F15">
        <w:rPr>
          <w:b/>
        </w:rPr>
        <w:t>a</w:t>
      </w:r>
      <w:proofErr w:type="spellEnd"/>
      <w:r w:rsidRPr="00233F15">
        <w:rPr>
          <w:b/>
        </w:rPr>
        <w:t xml:space="preserve">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 xml:space="preserve">Distribution of knockouts in the combined </w:t>
      </w:r>
      <w:proofErr w:type="spellStart"/>
      <w:r w:rsidR="00862E62" w:rsidRPr="00233F15">
        <w:t>MAT</w:t>
      </w:r>
      <w:r w:rsidR="00862E62" w:rsidRPr="00233F15">
        <w:rPr>
          <w:b/>
        </w:rPr>
        <w:t>a</w:t>
      </w:r>
      <w:proofErr w:type="spellEnd"/>
      <w:r w:rsidR="00862E62" w:rsidRPr="00233F15">
        <w:rPr>
          <w:b/>
        </w:rPr>
        <w:t xml:space="preserve">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proofErr w:type="spellStart"/>
      <w:r w:rsidRPr="00233F15">
        <w:t>MAT</w:t>
      </w:r>
      <w:r w:rsidRPr="00233F15">
        <w:rPr>
          <w:b/>
        </w:rPr>
        <w:t>a</w:t>
      </w:r>
      <w:proofErr w:type="spellEnd"/>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w:t>
      </w:r>
      <w:proofErr w:type="spellStart"/>
      <w:r>
        <w:t>UPtag-DNtag</w:t>
      </w:r>
      <w:proofErr w:type="spellEnd"/>
      <w:r>
        <w:t xml:space="preserve"> correlation in the pools.  The </w:t>
      </w:r>
      <w:commentRangeStart w:id="635"/>
      <w:r>
        <w:t>minimum</w:t>
      </w:r>
      <w:commentRangeEnd w:id="635"/>
      <w:r>
        <w:rPr>
          <w:rStyle w:val="CommentReference"/>
          <w:rFonts w:asciiTheme="minorHAnsi" w:hAnsiTheme="minorHAnsi" w:cstheme="minorBidi"/>
        </w:rPr>
        <w:commentReference w:id="635"/>
      </w:r>
      <w:r>
        <w:t xml:space="preserve"> correlation in the </w:t>
      </w:r>
      <w:proofErr w:type="spellStart"/>
      <w:r w:rsidRPr="00233F15">
        <w:t>MAT</w:t>
      </w:r>
      <w:r w:rsidRPr="003730E5">
        <w:rPr>
          <w:b/>
        </w:rPr>
        <w:t>a</w:t>
      </w:r>
      <w:proofErr w:type="spellEnd"/>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proofErr w:type="spellStart"/>
      <w:r w:rsidR="008C47E9">
        <w:rPr>
          <w:rFonts w:eastAsiaTheme="minorEastAsia"/>
        </w:rPr>
        <w:t>from</w:t>
      </w:r>
      <w:proofErr w:type="spellEnd"/>
      <w:r w:rsidR="008C47E9">
        <w:rPr>
          <w:rFonts w:eastAsiaTheme="minorEastAsia"/>
        </w:rPr>
        <w:t xml:space="preserve">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t>
      </w:r>
      <w:del w:id="636" w:author="Frederick Roth" w:date="2018-10-30T15:48:00Z">
        <w:r w:rsidR="00A80B8C" w:rsidDel="00660958">
          <w:delText>wildtype</w:delText>
        </w:r>
      </w:del>
      <w:ins w:id="637" w:author="Frederick Roth" w:date="2018-10-30T15:48:00Z">
        <w:r w:rsidR="00660958">
          <w:t>wild-type</w:t>
        </w:r>
      </w:ins>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w:t>
      </w:r>
      <w:proofErr w:type="spellStart"/>
      <w:r w:rsidR="00A80B8C">
        <w:t>coloured</w:t>
      </w:r>
      <w:proofErr w:type="spellEnd"/>
      <w:r w:rsidR="00A80B8C">
        <w:t xml:space="preserve"> by the mean resistance of each group relative to the 6-gene </w:t>
      </w:r>
      <w:del w:id="638" w:author="Frederick Roth" w:date="2018-10-30T15:48:00Z">
        <w:r w:rsidR="00A80B8C" w:rsidDel="00660958">
          <w:delText>wildtype</w:delText>
        </w:r>
      </w:del>
      <w:ins w:id="639" w:author="Frederick Roth" w:date="2018-10-30T15:48:00Z">
        <w:r w:rsidR="00660958">
          <w:t>wild-type</w:t>
        </w:r>
      </w:ins>
      <w:r w:rsidR="00A80B8C">
        <w:t>.</w:t>
      </w:r>
      <w:r w:rsidR="00A80B8C" w:rsidRPr="0035118B">
        <w:t xml:space="preserve"> </w:t>
      </w:r>
      <w:r w:rsidR="00A80B8C">
        <w:t xml:space="preserve"> The </w:t>
      </w:r>
      <w:proofErr w:type="spellStart"/>
      <w:r w:rsidR="00A80B8C">
        <w:t>colour</w:t>
      </w:r>
      <w:proofErr w:type="spellEnd"/>
      <w:r w:rsidR="00A80B8C">
        <w:t xml:space="preserve">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640" w:author="Frederick Roth" w:date="2018-10-30T15:48:00Z">
        <w:r w:rsidR="00A80B8C" w:rsidDel="00660958">
          <w:delText>wildtype</w:delText>
        </w:r>
      </w:del>
      <w:ins w:id="641"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proofErr w:type="spellStart"/>
      <w:r w:rsidR="009F546D" w:rsidRPr="00233F15">
        <w:t>MAT</w:t>
      </w:r>
      <w:r w:rsidR="009F546D" w:rsidRPr="00FF472F">
        <w:rPr>
          <w:b/>
        </w:rPr>
        <w:t>a</w:t>
      </w:r>
      <w:proofErr w:type="spellEnd"/>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w:t>
      </w:r>
      <w:r w:rsidR="009F546D">
        <w:lastRenderedPageBreak/>
        <w:t xml:space="preserve">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642"/>
      <w:r>
        <w:rPr>
          <w:b/>
        </w:rPr>
        <w:t xml:space="preserve">Figure </w:t>
      </w:r>
      <w:r w:rsidR="007E2236">
        <w:rPr>
          <w:b/>
        </w:rPr>
        <w:t>S9</w:t>
      </w:r>
      <w:r w:rsidR="00E6797C" w:rsidRPr="00233F15">
        <w:rPr>
          <w:b/>
        </w:rPr>
        <w:t xml:space="preserve">.  </w:t>
      </w:r>
      <w:commentRangeEnd w:id="642"/>
      <w:r w:rsidR="003625E5">
        <w:rPr>
          <w:rStyle w:val="CommentReference"/>
          <w:rFonts w:asciiTheme="minorHAnsi" w:hAnsiTheme="minorHAnsi" w:cstheme="minorBidi"/>
        </w:rPr>
        <w:commentReference w:id="642"/>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5BBE5CEE"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3F22FA" w:rsidRDefault="003F22FA">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1" w:author="Albi Celaj" w:date="2018-10-23T15:31:00Z" w:initials="AC">
    <w:p w14:paraId="70B3744C" w14:textId="165BFEB1" w:rsidR="003F22FA" w:rsidRDefault="003F22FA">
      <w:pPr>
        <w:pStyle w:val="CommentText"/>
      </w:pPr>
      <w:r>
        <w:rPr>
          <w:rStyle w:val="CommentReference"/>
        </w:rPr>
        <w:annotationRef/>
      </w:r>
      <w:r>
        <w:t>Replaced a couple of examples, did not exist widely</w:t>
      </w:r>
    </w:p>
  </w:comment>
  <w:comment w:id="77" w:author="Frederick Roth" w:date="2018-10-22T14:06:00Z" w:initials="FR">
    <w:p w14:paraId="22D33265" w14:textId="77777777" w:rsidR="003F22FA" w:rsidRDefault="003F22FA" w:rsidP="0015719A">
      <w:pPr>
        <w:jc w:val="both"/>
        <w:rPr>
          <w:lang w:val="en-CA"/>
        </w:rPr>
      </w:pPr>
      <w:r>
        <w:rPr>
          <w:rStyle w:val="CommentReference"/>
        </w:rPr>
        <w:annotationRef/>
      </w:r>
      <w:r w:rsidRPr="005F47BB">
        <w:rPr>
          <w:highlight w:val="yellow"/>
          <w:lang w:val="en-CA"/>
        </w:rPr>
        <w:t xml:space="preserve">Strains bearing </w:t>
      </w:r>
      <w:r w:rsidRPr="005F47BB">
        <w:rPr>
          <w:i/>
          <w:highlight w:val="yellow"/>
          <w:lang w:val="en-CA"/>
        </w:rPr>
        <w:t>ycf1∆</w:t>
      </w:r>
      <w:r w:rsidRPr="005F47BB">
        <w:rPr>
          <w:highlight w:val="yellow"/>
          <w:lang w:val="en-CA"/>
        </w:rPr>
        <w:t xml:space="preserve"> were more likely to be poorly-represented (</w:t>
      </w:r>
      <w:r>
        <w:rPr>
          <w:highlight w:val="yellow"/>
          <w:lang w:val="en-CA"/>
        </w:rPr>
        <w:t>[effect size]</w:t>
      </w:r>
      <w:r w:rsidRPr="005F47BB">
        <w:rPr>
          <w:highlight w:val="yellow"/>
          <w:lang w:val="en-CA"/>
        </w:rPr>
        <w:t xml:space="preserve">; p = 5.3e-05, Fisher’s exact test), suggesting a drug-independent growth defect, while strains bearing </w:t>
      </w:r>
      <w:r w:rsidRPr="005F47BB">
        <w:rPr>
          <w:i/>
          <w:highlight w:val="yellow"/>
          <w:lang w:val="en-CA"/>
        </w:rPr>
        <w:t>aus1∆</w:t>
      </w:r>
      <w:r w:rsidRPr="005F47BB">
        <w:rPr>
          <w:highlight w:val="yellow"/>
          <w:lang w:val="en-CA"/>
        </w:rPr>
        <w:t xml:space="preserve">, </w:t>
      </w:r>
      <w:r w:rsidRPr="005F47BB">
        <w:rPr>
          <w:i/>
          <w:highlight w:val="yellow"/>
          <w:lang w:val="en-CA"/>
        </w:rPr>
        <w:t>nft1∆</w:t>
      </w:r>
      <w:r w:rsidRPr="005F47BB">
        <w:rPr>
          <w:highlight w:val="yellow"/>
          <w:lang w:val="en-CA"/>
        </w:rPr>
        <w:t xml:space="preserve">, or </w:t>
      </w:r>
      <w:r w:rsidRPr="005F47BB">
        <w:rPr>
          <w:i/>
          <w:highlight w:val="yellow"/>
          <w:lang w:val="en-CA"/>
        </w:rPr>
        <w:t xml:space="preserve">pdr15∆ </w:t>
      </w:r>
      <w:r w:rsidRPr="005F47BB">
        <w:rPr>
          <w:highlight w:val="yellow"/>
          <w:lang w:val="en-CA"/>
        </w:rPr>
        <w:t>were more likely to be well-detected (p &lt; 1.3e-04 for each, Fisher’s exact test).</w:t>
      </w:r>
      <w:r>
        <w:rPr>
          <w:lang w:val="en-CA"/>
        </w:rPr>
        <w:t xml:space="preserve">  </w:t>
      </w:r>
    </w:p>
    <w:p w14:paraId="08BF1FE8" w14:textId="2737C9D2" w:rsidR="003F22FA" w:rsidRDefault="003F22FA">
      <w:pPr>
        <w:pStyle w:val="CommentText"/>
      </w:pPr>
    </w:p>
  </w:comment>
  <w:comment w:id="78" w:author="Albi Celaj" w:date="2018-10-23T12:46:00Z" w:initials="AC">
    <w:p w14:paraId="57D28F8F" w14:textId="43DA408F" w:rsidR="003F22FA" w:rsidRDefault="003F22FA">
      <w:pPr>
        <w:pStyle w:val="CommentText"/>
      </w:pPr>
      <w:r>
        <w:rPr>
          <w:rStyle w:val="CommentReference"/>
        </w:rPr>
        <w:annotationRef/>
      </w:r>
    </w:p>
  </w:comment>
  <w:comment w:id="91" w:author="Frederick Roth" w:date="2018-10-22T14:56:00Z" w:initials="FR">
    <w:p w14:paraId="4336FA62" w14:textId="350E819D" w:rsidR="003F22FA" w:rsidRDefault="003F22FA">
      <w:pPr>
        <w:pStyle w:val="CommentText"/>
      </w:pPr>
      <w:r>
        <w:rPr>
          <w:rStyle w:val="CommentReference"/>
        </w:rPr>
        <w:annotationRef/>
      </w:r>
      <w:r w:rsidRPr="005F47BB">
        <w:rPr>
          <w:highlight w:val="yellow"/>
          <w:lang w:val="en-CA"/>
        </w:rPr>
        <w:t>These results suggest that the effects of ABC transporter knockouts on surviving the experimental conditions used to create the pools differs from their effects on growth in the solvent control.</w:t>
      </w:r>
    </w:p>
  </w:comment>
  <w:comment w:id="393" w:author="Albi Celaj" w:date="2018-10-23T16:36:00Z" w:initials="AC">
    <w:p w14:paraId="06DD4FBD" w14:textId="77777777" w:rsidR="003F22FA" w:rsidRDefault="003F22FA">
      <w:pPr>
        <w:pStyle w:val="CommentText"/>
      </w:pPr>
      <w:r>
        <w:rPr>
          <w:rStyle w:val="CommentReference"/>
        </w:rPr>
        <w:annotationRef/>
      </w:r>
      <w:r>
        <w:t>Left this part out because there does seem to be multi-knockouts with some resistance that were not found by our GI search algorithm:</w:t>
      </w:r>
    </w:p>
    <w:p w14:paraId="4888BEA9" w14:textId="77777777" w:rsidR="003F22FA" w:rsidRDefault="003F22FA">
      <w:pPr>
        <w:pStyle w:val="CommentText"/>
      </w:pPr>
    </w:p>
    <w:p w14:paraId="2546E178" w14:textId="55D9EAC3" w:rsidR="003F22FA" w:rsidRPr="00594616" w:rsidRDefault="003F22FA" w:rsidP="00594616">
      <w:pPr>
        <w:widowControl w:val="0"/>
        <w:autoSpaceDE w:val="0"/>
        <w:autoSpaceDN w:val="0"/>
        <w:adjustRightInd w:val="0"/>
        <w:jc w:val="both"/>
        <w:rPr>
          <w:color w:val="000000"/>
        </w:rPr>
      </w:pPr>
      <w:r>
        <w:rPr>
          <w:color w:val="000000"/>
        </w:rPr>
        <w:t xml:space="preserve">For beauvericin, the only drug for which no genetic interactions were found, all strains with </w:t>
      </w:r>
      <w:r w:rsidRPr="00795AAD">
        <w:rPr>
          <w:i/>
          <w:color w:val="000000"/>
        </w:rPr>
        <w:t>YOR1</w:t>
      </w:r>
      <w:r w:rsidRPr="00795AAD">
        <w:rPr>
          <w:i/>
          <w:color w:val="000000"/>
          <w:vertAlign w:val="superscript"/>
        </w:rPr>
        <w:t>+</w:t>
      </w:r>
      <w:r>
        <w:rPr>
          <w:color w:val="000000"/>
        </w:rPr>
        <w:t xml:space="preserve"> genotypes were completely insensitive as previously described</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Pr>
          <w:color w:val="000000"/>
        </w:rPr>
        <w:fldChar w:fldCharType="separate"/>
      </w:r>
      <w:r w:rsidRPr="007D4A1E">
        <w:rPr>
          <w:noProof/>
          <w:color w:val="000000"/>
          <w:vertAlign w:val="superscript"/>
        </w:rPr>
        <w:t>44</w:t>
      </w:r>
      <w:r>
        <w:rPr>
          <w:color w:val="000000"/>
        </w:rPr>
        <w:fldChar w:fldCharType="end"/>
      </w:r>
      <w:r>
        <w:rPr>
          <w:color w:val="000000"/>
        </w:rPr>
        <w:t xml:space="preserve">, while all </w:t>
      </w:r>
      <w:r w:rsidRPr="00795AAD">
        <w:rPr>
          <w:i/>
          <w:color w:val="000000"/>
        </w:rPr>
        <w:t>yor1</w:t>
      </w:r>
      <w:r>
        <w:rPr>
          <w:i/>
          <w:color w:val="000000"/>
        </w:rPr>
        <w:t>∆</w:t>
      </w:r>
      <w:r>
        <w:rPr>
          <w:color w:val="000000"/>
        </w:rPr>
        <w:t xml:space="preserve"> genotypes lacked any detectable growth.  We have not explored lower concentrations for beauvericin at which higher-order genetic interactions might yet be found.  </w:t>
      </w:r>
      <w:r>
        <w:rPr>
          <w:rStyle w:val="CommentReference"/>
          <w:rFonts w:asciiTheme="minorHAnsi" w:hAnsiTheme="minorHAnsi" w:cstheme="minorBidi"/>
        </w:rPr>
        <w:annotationRef/>
      </w:r>
    </w:p>
  </w:comment>
  <w:comment w:id="448" w:author="Albi Celaj [3]" w:date="2017-08-24T14:59:00Z" w:initials="AC">
    <w:p w14:paraId="3B2D48F4" w14:textId="5DB28261" w:rsidR="003F22FA" w:rsidRDefault="003F22FA">
      <w:pPr>
        <w:pStyle w:val="CommentText"/>
      </w:pPr>
      <w:proofErr w:type="spellStart"/>
      <w:r>
        <w:t>Nozomu</w:t>
      </w:r>
      <w:proofErr w:type="spellEnd"/>
      <w:r>
        <w:t xml:space="preserve">: </w:t>
      </w:r>
      <w:r>
        <w:rPr>
          <w:rStyle w:val="CommentReference"/>
        </w:rPr>
        <w:annotationRef/>
      </w:r>
      <w:r>
        <w:t>Are there any differences between RY0622 and GM512 or are they synonymous?</w:t>
      </w:r>
    </w:p>
  </w:comment>
  <w:comment w:id="449" w:author="Albi Celaj [3]" w:date="2017-08-24T14:59:00Z" w:initials="AC">
    <w:p w14:paraId="476F4712" w14:textId="7F4B8F2F" w:rsidR="003F22FA" w:rsidRDefault="003F22FA">
      <w:pPr>
        <w:pStyle w:val="CommentText"/>
      </w:pPr>
      <w:r>
        <w:t>-May need details of growth selection media used</w:t>
      </w:r>
    </w:p>
    <w:p w14:paraId="60AC4973" w14:textId="10C0F849" w:rsidR="003F22FA" w:rsidRDefault="003F22FA">
      <w:pPr>
        <w:pStyle w:val="CommentText"/>
      </w:pPr>
      <w:r>
        <w:t>-May require source of all chemicals and concentrations used for selection (will ask lab for this)</w:t>
      </w:r>
    </w:p>
    <w:p w14:paraId="0B0708BE" w14:textId="77777777" w:rsidR="003F22FA" w:rsidRDefault="003F22FA">
      <w:pPr>
        <w:pStyle w:val="CommentText"/>
      </w:pPr>
    </w:p>
  </w:comment>
  <w:comment w:id="454" w:author="Albi Celaj [3]" w:date="2017-09-05T17:04:00Z" w:initials="AC">
    <w:p w14:paraId="31C0EB38" w14:textId="2C39A26C" w:rsidR="003F22FA" w:rsidRDefault="003F22FA">
      <w:pPr>
        <w:pStyle w:val="CommentText"/>
      </w:pPr>
      <w:r>
        <w:rPr>
          <w:rStyle w:val="CommentReference"/>
        </w:rPr>
        <w:annotationRef/>
      </w:r>
      <w:r>
        <w:t xml:space="preserve">Latest mention in </w:t>
      </w:r>
      <w:proofErr w:type="spellStart"/>
      <w:r>
        <w:t>Louai’s</w:t>
      </w:r>
      <w:proofErr w:type="spellEnd"/>
      <w:r>
        <w:t xml:space="preserve"> notebook used these conditions</w:t>
      </w:r>
    </w:p>
  </w:comment>
  <w:comment w:id="455" w:author="Albi Celaj [3]" w:date="2017-09-05T17:04:00Z" w:initials="AC">
    <w:p w14:paraId="017B1301" w14:textId="77777777" w:rsidR="003F22FA" w:rsidRDefault="003F22FA" w:rsidP="00AD3ECF">
      <w:pPr>
        <w:pStyle w:val="CommentText"/>
      </w:pPr>
      <w:r>
        <w:rPr>
          <w:rStyle w:val="CommentReference"/>
        </w:rPr>
        <w:annotationRef/>
      </w:r>
      <w:r>
        <w:t xml:space="preserve">Latest mention in </w:t>
      </w:r>
      <w:proofErr w:type="spellStart"/>
      <w:r>
        <w:t>Louai’s</w:t>
      </w:r>
      <w:proofErr w:type="spellEnd"/>
      <w:r>
        <w:t xml:space="preserve"> notebook</w:t>
      </w:r>
    </w:p>
  </w:comment>
  <w:comment w:id="460" w:author="Albi Celaj [3]" w:date="2017-09-05T17:04:00Z" w:initials="AC">
    <w:p w14:paraId="3107980F" w14:textId="4EEC4869" w:rsidR="003F22FA" w:rsidRDefault="003F22FA"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461" w:author="Albi Celaj [3]" w:date="2017-09-05T17:04:00Z" w:initials="AC">
    <w:p w14:paraId="6CD34C85" w14:textId="77777777" w:rsidR="003F22FA" w:rsidRDefault="003F22FA"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462" w:author="Albi Celaj [3]" w:date="2017-09-11T18:31:00Z" w:initials="AC">
    <w:p w14:paraId="1FDF1C98" w14:textId="79341EBA" w:rsidR="003F22FA" w:rsidRDefault="003F22FA">
      <w:pPr>
        <w:pStyle w:val="CommentText"/>
      </w:pPr>
      <w:r>
        <w:rPr>
          <w:rStyle w:val="CommentReference"/>
        </w:rPr>
        <w:annotationRef/>
      </w:r>
      <w:r>
        <w:t xml:space="preserve">I am going to omit the </w:t>
      </w:r>
      <w:proofErr w:type="spellStart"/>
      <w:r>
        <w:t>MiSeq</w:t>
      </w:r>
      <w:proofErr w:type="spellEnd"/>
      <w:r>
        <w:t xml:space="preserve"> step to verify complexity, let me know if it is worth mentioning here + the results</w:t>
      </w:r>
    </w:p>
  </w:comment>
  <w:comment w:id="480" w:author="Albi Celaj [3]" w:date="2017-08-24T14:59:00Z" w:initials="AC">
    <w:p w14:paraId="1B0FAD23" w14:textId="5E4D51B5" w:rsidR="003F22FA" w:rsidRDefault="003F22FA">
      <w:pPr>
        <w:pStyle w:val="CommentText"/>
      </w:pPr>
      <w:r>
        <w:rPr>
          <w:rStyle w:val="CommentReference"/>
        </w:rPr>
        <w:annotationRef/>
      </w:r>
      <w:r>
        <w:rPr>
          <w:rStyle w:val="CommentReference"/>
        </w:rPr>
        <w:t xml:space="preserve">Seems from </w:t>
      </w:r>
      <w:proofErr w:type="spellStart"/>
      <w:r>
        <w:rPr>
          <w:rStyle w:val="CommentReference"/>
        </w:rPr>
        <w:t>Louai’s</w:t>
      </w:r>
      <w:proofErr w:type="spellEnd"/>
      <w:r>
        <w:rPr>
          <w:rStyle w:val="CommentReference"/>
        </w:rPr>
        <w:t xml:space="preserve"> notes that the same protocol was used, so no need to copy and paste</w:t>
      </w:r>
    </w:p>
  </w:comment>
  <w:comment w:id="481" w:author="Albi Celaj [3]" w:date="2017-09-08T11:26:00Z" w:initials="AC">
    <w:p w14:paraId="72154B5F" w14:textId="1C8CA9D3" w:rsidR="003F22FA" w:rsidRDefault="003F22FA">
      <w:pPr>
        <w:pStyle w:val="CommentText"/>
      </w:pPr>
      <w:r>
        <w:rPr>
          <w:rStyle w:val="CommentReference"/>
        </w:rPr>
        <w:annotationRef/>
      </w:r>
      <w:r>
        <w:t xml:space="preserve">In Apr 2012 </w:t>
      </w:r>
      <w:proofErr w:type="spellStart"/>
      <w:r>
        <w:t>Powerpoint</w:t>
      </w:r>
      <w:proofErr w:type="spellEnd"/>
      <w:r>
        <w:t xml:space="preserve">, it’s 5,078 </w:t>
      </w:r>
      <w:proofErr w:type="spellStart"/>
      <w:r>
        <w:t>MATa</w:t>
      </w:r>
      <w:proofErr w:type="spellEnd"/>
      <w:r>
        <w:t xml:space="preserve"> and 5,844 </w:t>
      </w:r>
      <w:proofErr w:type="spellStart"/>
      <w:r>
        <w:t>MATalpha</w:t>
      </w:r>
      <w:proofErr w:type="spellEnd"/>
      <w:r>
        <w:t>, but from the file these are the numbers used (makes sense as this corresponds to a whole number of plates)</w:t>
      </w:r>
    </w:p>
  </w:comment>
  <w:comment w:id="482" w:author="Albi Celaj [3]" w:date="2017-09-12T12:06:00Z" w:initials="AC">
    <w:p w14:paraId="26356F30" w14:textId="3409EC19" w:rsidR="003F22FA" w:rsidRDefault="003F22FA">
      <w:pPr>
        <w:pStyle w:val="CommentText"/>
      </w:pPr>
      <w:proofErr w:type="spellStart"/>
      <w:r>
        <w:t>Nozomu</w:t>
      </w:r>
      <w:proofErr w:type="spellEnd"/>
      <w:r>
        <w:t xml:space="preserve">: </w:t>
      </w:r>
      <w:r>
        <w:rPr>
          <w:rStyle w:val="CommentReference"/>
        </w:rPr>
        <w:annotationRef/>
      </w:r>
      <w:r>
        <w:t>The positions of these strains stated don’t correspond to the data.  I can either leave out the positions or double check</w:t>
      </w:r>
    </w:p>
  </w:comment>
  <w:comment w:id="483" w:author="Albi Celaj [3]" w:date="2017-10-04T16:04:00Z" w:initials="AC">
    <w:p w14:paraId="6A4454E3" w14:textId="77777777" w:rsidR="003F22FA" w:rsidRDefault="003F22FA" w:rsidP="00517ABD">
      <w:pPr>
        <w:pStyle w:val="CommentText"/>
      </w:pPr>
      <w:r>
        <w:rPr>
          <w:rStyle w:val="CommentReference"/>
        </w:rPr>
        <w:annotationRef/>
      </w:r>
      <w:r>
        <w:t xml:space="preserve">Done by </w:t>
      </w:r>
      <w:proofErr w:type="spellStart"/>
      <w:r>
        <w:t>Marinella</w:t>
      </w:r>
      <w:proofErr w:type="spellEnd"/>
      <w:r>
        <w:t>, need to add in the proper supplementary figure</w:t>
      </w:r>
    </w:p>
  </w:comment>
  <w:comment w:id="488" w:author="Albi Celaj [3]" w:date="2017-09-12T11:37:00Z" w:initials="AC">
    <w:p w14:paraId="60F8A169" w14:textId="16F49095" w:rsidR="003F22FA" w:rsidRDefault="003F22FA">
      <w:pPr>
        <w:pStyle w:val="CommentText"/>
      </w:pPr>
      <w:proofErr w:type="spellStart"/>
      <w:r>
        <w:t>Nozomu</w:t>
      </w:r>
      <w:proofErr w:type="spellEnd"/>
      <w:r>
        <w:t xml:space="preserve">: </w:t>
      </w:r>
      <w:r>
        <w:rPr>
          <w:rStyle w:val="CommentReference"/>
        </w:rPr>
        <w:annotationRef/>
      </w:r>
      <w:r>
        <w:t xml:space="preserve">There was a bead enrichment strategy mentioned in </w:t>
      </w:r>
      <w:proofErr w:type="spellStart"/>
      <w:r>
        <w:t>Louai’s</w:t>
      </w:r>
      <w:proofErr w:type="spellEnd"/>
      <w:r>
        <w:t xml:space="preserve"> notes.  My assumption is that this wasn’t used ultimately?</w:t>
      </w:r>
    </w:p>
  </w:comment>
  <w:comment w:id="491" w:author="Albi Celaj [3]" w:date="2017-08-24T14:59:00Z" w:initials="AC">
    <w:p w14:paraId="59015036" w14:textId="5198C78B" w:rsidR="003F22FA" w:rsidRDefault="003F22FA" w:rsidP="00D76DA1">
      <w:pPr>
        <w:pStyle w:val="CommentText"/>
      </w:pPr>
      <w:r>
        <w:rPr>
          <w:rStyle w:val="CommentReference"/>
        </w:rPr>
        <w:annotationRef/>
      </w:r>
      <w:proofErr w:type="spellStart"/>
      <w:r>
        <w:t>Nozomu</w:t>
      </w:r>
      <w:proofErr w:type="spellEnd"/>
      <w:r>
        <w:t>: I have no idea about the sequencing performed here and how the script works</w:t>
      </w:r>
    </w:p>
  </w:comment>
  <w:comment w:id="498" w:author="Albi Celaj [3]" w:date="2017-08-24T14:59:00Z" w:initials="AC">
    <w:p w14:paraId="4CABDCD5" w14:textId="27306C9F" w:rsidR="003F22FA" w:rsidRDefault="003F22FA">
      <w:pPr>
        <w:pStyle w:val="CommentText"/>
      </w:pPr>
      <w:r>
        <w:rPr>
          <w:rStyle w:val="CommentReference"/>
        </w:rPr>
        <w:annotationRef/>
      </w:r>
      <w:proofErr w:type="spellStart"/>
      <w:r>
        <w:rPr>
          <w:rStyle w:val="CommentReference"/>
        </w:rPr>
        <w:t>Nozomu</w:t>
      </w:r>
      <w:proofErr w:type="spellEnd"/>
      <w:r>
        <w:rPr>
          <w:rStyle w:val="CommentReference"/>
        </w:rPr>
        <w:t>: I will need your help</w:t>
      </w:r>
      <w:r>
        <w:t xml:space="preserve"> to describe the pipeline briefly here. </w:t>
      </w:r>
    </w:p>
  </w:comment>
  <w:comment w:id="509" w:author="Albi Celaj [3]" w:date="2017-08-24T14:59:00Z" w:initials="AC">
    <w:p w14:paraId="2B1613A2" w14:textId="347B3F10" w:rsidR="003F22FA" w:rsidRDefault="003F22FA" w:rsidP="00384F51">
      <w:pPr>
        <w:pStyle w:val="CommentText"/>
      </w:pPr>
      <w:r>
        <w:rPr>
          <w:rStyle w:val="CommentReference"/>
        </w:rPr>
        <w:annotationRef/>
      </w:r>
      <w:r>
        <w:t>Note to self: Double check these numbers</w:t>
      </w:r>
    </w:p>
  </w:comment>
  <w:comment w:id="510" w:author="Albi Celaj [3]" w:date="2017-08-24T14:59:00Z" w:initials="AC">
    <w:p w14:paraId="08FBF2F0" w14:textId="71B15834" w:rsidR="003F22FA" w:rsidRDefault="003F22FA" w:rsidP="00384F51">
      <w:pPr>
        <w:pStyle w:val="CommentText"/>
      </w:pPr>
      <w:r>
        <w:t xml:space="preserve">Note to self: </w:t>
      </w:r>
      <w:r>
        <w:rPr>
          <w:rStyle w:val="CommentReference"/>
        </w:rPr>
        <w:annotationRef/>
      </w:r>
      <w:r>
        <w:t xml:space="preserve">I should </w:t>
      </w:r>
      <w:proofErr w:type="gramStart"/>
      <w:r>
        <w:t>actually re-run</w:t>
      </w:r>
      <w:proofErr w:type="gramEnd"/>
      <w:r>
        <w:t xml:space="preserve"> the pipeline with these strains present, and collapse all redundant barcodes into one strain</w:t>
      </w:r>
    </w:p>
  </w:comment>
  <w:comment w:id="519" w:author="Albi Celaj [3]" w:date="2017-08-24T14:59:00Z" w:initials="AC">
    <w:p w14:paraId="632F96D8" w14:textId="23E20BD6" w:rsidR="003F22FA" w:rsidRDefault="003F22FA" w:rsidP="00AF64B1">
      <w:pPr>
        <w:pStyle w:val="CommentText"/>
      </w:pPr>
      <w:r>
        <w:rPr>
          <w:rStyle w:val="CommentReference"/>
        </w:rPr>
        <w:annotationRef/>
      </w:r>
      <w:proofErr w:type="spellStart"/>
      <w:r>
        <w:rPr>
          <w:rStyle w:val="CommentReference"/>
        </w:rPr>
        <w:t>Nozomu</w:t>
      </w:r>
      <w:proofErr w:type="spellEnd"/>
      <w:r>
        <w:rPr>
          <w:rStyle w:val="CommentReference"/>
        </w:rPr>
        <w:t xml:space="preserve">: Is it possible to have the per-gene confusion matrix for the high throughput genotyping? </w:t>
      </w:r>
      <w:r>
        <w:t xml:space="preserve">(i.e. to know how often the knockout was called as </w:t>
      </w:r>
      <w:r w:rsidR="00660958">
        <w:t>wild-type</w:t>
      </w:r>
      <w:r>
        <w:t xml:space="preserve">, and how often the </w:t>
      </w:r>
      <w:r w:rsidR="00660958">
        <w:t>wild-type</w:t>
      </w:r>
      <w:r>
        <w:t xml:space="preserve"> was called as knockout).</w:t>
      </w:r>
    </w:p>
  </w:comment>
  <w:comment w:id="532" w:author="Albi Celaj [3]" w:date="2017-08-24T14:59:00Z" w:initials="AC">
    <w:p w14:paraId="490BB875" w14:textId="6772F314" w:rsidR="003F22FA" w:rsidRDefault="003F22FA">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533" w:author="Albi Celaj [3]" w:date="2017-08-24T14:59:00Z" w:initials="AC">
    <w:p w14:paraId="37BF75C7" w14:textId="1A1D5D08" w:rsidR="003F22FA" w:rsidRDefault="003F22FA">
      <w:pPr>
        <w:pStyle w:val="CommentText"/>
      </w:pPr>
      <w:r>
        <w:rPr>
          <w:rStyle w:val="CommentReference"/>
        </w:rPr>
        <w:annotationRef/>
      </w:r>
      <w:proofErr w:type="spellStart"/>
      <w:r>
        <w:t>Marinella</w:t>
      </w:r>
      <w:proofErr w:type="spellEnd"/>
      <w:r>
        <w:t xml:space="preserve"> may have to review this part, ask for her protocol</w:t>
      </w:r>
    </w:p>
  </w:comment>
  <w:comment w:id="544" w:author="Albi Celaj [3]" w:date="2017-08-24T14:59:00Z" w:initials="AC">
    <w:p w14:paraId="31B34785" w14:textId="0C155E89" w:rsidR="003F22FA" w:rsidRDefault="003F22FA">
      <w:pPr>
        <w:pStyle w:val="CommentText"/>
      </w:pPr>
      <w:r>
        <w:rPr>
          <w:rStyle w:val="CommentReference"/>
        </w:rPr>
        <w:annotationRef/>
      </w:r>
      <w:proofErr w:type="spellStart"/>
      <w:r>
        <w:t>Nozomu</w:t>
      </w:r>
      <w:proofErr w:type="spellEnd"/>
      <w:r>
        <w:t>: Were there any strains excluded when making these? (e.g. those for which the barcode could not be determined)</w:t>
      </w:r>
    </w:p>
    <w:p w14:paraId="4A90A5F8" w14:textId="77777777" w:rsidR="003F22FA" w:rsidRDefault="003F22FA">
      <w:pPr>
        <w:pStyle w:val="CommentText"/>
      </w:pPr>
    </w:p>
    <w:p w14:paraId="1AA9C4F0" w14:textId="0D6A8DAB" w:rsidR="003F22FA" w:rsidRDefault="003F22FA">
      <w:pPr>
        <w:pStyle w:val="CommentText"/>
      </w:pPr>
      <w:r>
        <w:t>I could also test this computationally if you don’t have the answer at hand</w:t>
      </w:r>
    </w:p>
  </w:comment>
  <w:comment w:id="545" w:author="Albi Celaj [3]" w:date="2017-08-24T14:59:00Z" w:initials="AC">
    <w:p w14:paraId="2824D19D" w14:textId="7E1FBB76" w:rsidR="003F22FA" w:rsidRDefault="003F22FA">
      <w:pPr>
        <w:pStyle w:val="CommentText"/>
      </w:pPr>
      <w:r>
        <w:rPr>
          <w:rStyle w:val="CommentReference"/>
        </w:rPr>
        <w:annotationRef/>
      </w:r>
      <w:proofErr w:type="spellStart"/>
      <w:r>
        <w:t>Marinella</w:t>
      </w:r>
      <w:proofErr w:type="spellEnd"/>
      <w:r>
        <w:t>: how much was taken?</w:t>
      </w:r>
    </w:p>
  </w:comment>
  <w:comment w:id="546" w:author="Albi Celaj [3]" w:date="2017-08-24T14:59:00Z" w:initials="AC">
    <w:p w14:paraId="205209DE" w14:textId="0450DDD1" w:rsidR="003F22FA" w:rsidRDefault="003F22FA">
      <w:pPr>
        <w:pStyle w:val="CommentText"/>
      </w:pPr>
      <w:r>
        <w:rPr>
          <w:rStyle w:val="CommentReference"/>
        </w:rPr>
        <w:annotationRef/>
      </w:r>
      <w:proofErr w:type="spellStart"/>
      <w:r>
        <w:rPr>
          <w:rStyle w:val="CommentReference"/>
        </w:rPr>
        <w:t>Marinella</w:t>
      </w:r>
      <w:proofErr w:type="spellEnd"/>
      <w:r>
        <w:rPr>
          <w:rStyle w:val="CommentReference"/>
        </w:rPr>
        <w:t>: Is this correct?</w:t>
      </w:r>
    </w:p>
  </w:comment>
  <w:comment w:id="551" w:author="Albi Celaj [3]" w:date="2017-08-24T14:59:00Z" w:initials="AC">
    <w:p w14:paraId="668EF928" w14:textId="0D9B7286" w:rsidR="003F22FA" w:rsidRDefault="003F22FA">
      <w:pPr>
        <w:pStyle w:val="CommentText"/>
      </w:pPr>
      <w:r>
        <w:rPr>
          <w:rStyle w:val="CommentReference"/>
        </w:rPr>
        <w:annotationRef/>
      </w:r>
      <w:r>
        <w:rPr>
          <w:rStyle w:val="CommentReference"/>
        </w:rPr>
        <w:t>This makes the results more reproducible, but maybe it looks sketchy</w:t>
      </w:r>
    </w:p>
  </w:comment>
  <w:comment w:id="605" w:author="Albi Celaj [3]" w:date="2017-08-24T14:59:00Z" w:initials="AC">
    <w:p w14:paraId="3798F73B" w14:textId="1EC34AD1" w:rsidR="003F22FA" w:rsidRDefault="003F22FA">
      <w:pPr>
        <w:pStyle w:val="CommentText"/>
      </w:pPr>
      <w:r>
        <w:rPr>
          <w:rStyle w:val="CommentReference"/>
        </w:rPr>
        <w:annotationRef/>
      </w:r>
      <w:r>
        <w:t>Under construction, experiments ongoing.  This relates to Figure 4C</w:t>
      </w:r>
    </w:p>
  </w:comment>
  <w:comment w:id="613" w:author="Albi Celaj [3]" w:date="2017-08-29T13:35:00Z" w:initials="AC">
    <w:p w14:paraId="1D09427C" w14:textId="47A7C76C" w:rsidR="003F22FA" w:rsidRDefault="003F22FA">
      <w:pPr>
        <w:pStyle w:val="CommentText"/>
      </w:pPr>
      <w:r>
        <w:rPr>
          <w:rStyle w:val="CommentReference"/>
        </w:rPr>
        <w:annotationRef/>
      </w:r>
      <w:r>
        <w:rPr>
          <w:rStyle w:val="CommentReference"/>
        </w:rPr>
        <w:t>Jamie: Need confirmation that it was indeed 2%</w:t>
      </w:r>
    </w:p>
  </w:comment>
  <w:comment w:id="614" w:author="Albi Celaj [3]" w:date="2017-08-30T09:29:00Z" w:initials="AC">
    <w:p w14:paraId="2176F66A" w14:textId="3D74FFD6" w:rsidR="003F22FA" w:rsidRDefault="003F22FA">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3F22FA" w:rsidRDefault="003F22FA">
      <w:pPr>
        <w:pStyle w:val="CommentText"/>
      </w:pPr>
      <w:r>
        <w:t xml:space="preserve">- Also need to verify growth conditions, took from </w:t>
      </w:r>
      <w:proofErr w:type="spellStart"/>
      <w:r>
        <w:t>Tarassov</w:t>
      </w:r>
      <w:proofErr w:type="spellEnd"/>
      <w:r>
        <w:t xml:space="preserve"> et al paper</w:t>
      </w:r>
    </w:p>
    <w:p w14:paraId="57A9515B" w14:textId="62E3386E" w:rsidR="003F22FA" w:rsidRDefault="003F22FA">
      <w:pPr>
        <w:pStyle w:val="CommentText"/>
      </w:pPr>
      <w:r>
        <w:t>-Need fluconazole concentrations</w:t>
      </w:r>
    </w:p>
  </w:comment>
  <w:comment w:id="623" w:author="Albi Celaj [3]" w:date="2017-08-24T14:59:00Z" w:initials="AC">
    <w:p w14:paraId="7BB2BB8A" w14:textId="0ABC6894" w:rsidR="003F22FA" w:rsidRDefault="003F22FA">
      <w:pPr>
        <w:pStyle w:val="CommentText"/>
      </w:pPr>
      <w:r>
        <w:rPr>
          <w:rStyle w:val="CommentReference"/>
        </w:rPr>
        <w:annotationRef/>
      </w:r>
      <w:r>
        <w:t xml:space="preserve">This part </w:t>
      </w:r>
      <w:proofErr w:type="gramStart"/>
      <w:r>
        <w:t>has to</w:t>
      </w:r>
      <w:proofErr w:type="gramEnd"/>
      <w:r>
        <w:t xml:space="preserve"> be revised later, these experiments are still in progress</w:t>
      </w:r>
    </w:p>
  </w:comment>
  <w:comment w:id="624" w:author="Albi Celaj [3]" w:date="2017-11-07T13:36:00Z" w:initials="AC">
    <w:p w14:paraId="311FD484" w14:textId="0BFFC7D3" w:rsidR="003F22FA" w:rsidRDefault="003F22FA">
      <w:pPr>
        <w:pStyle w:val="CommentText"/>
      </w:pPr>
      <w:r>
        <w:rPr>
          <w:rStyle w:val="CommentReference"/>
        </w:rPr>
        <w:annotationRef/>
      </w:r>
      <w:r>
        <w:t>Fritz: Need funding info</w:t>
      </w:r>
    </w:p>
  </w:comment>
  <w:comment w:id="625" w:author="Albi Celaj [3]" w:date="2017-11-07T13:36:00Z" w:initials="AC">
    <w:p w14:paraId="3DB38767" w14:textId="0DD07410" w:rsidR="003F22FA" w:rsidRDefault="003F22FA">
      <w:pPr>
        <w:pStyle w:val="CommentText"/>
      </w:pPr>
      <w:r>
        <w:rPr>
          <w:rStyle w:val="CommentReference"/>
        </w:rPr>
        <w:annotationRef/>
      </w:r>
      <w:r>
        <w:t>Under construction…</w:t>
      </w:r>
    </w:p>
  </w:comment>
  <w:comment w:id="626" w:author="Albi Celaj [3]" w:date="2017-08-24T14:59:00Z" w:initials="AC">
    <w:p w14:paraId="47F3AC14" w14:textId="03C6ADEE" w:rsidR="003F22FA" w:rsidRDefault="003F22FA">
      <w:pPr>
        <w:pStyle w:val="CommentText"/>
      </w:pPr>
      <w:r>
        <w:t>To add:</w:t>
      </w:r>
    </w:p>
    <w:p w14:paraId="6A1D5EB1" w14:textId="780B4013" w:rsidR="003F22FA" w:rsidRDefault="003F22FA">
      <w:pPr>
        <w:pStyle w:val="CommentText"/>
      </w:pPr>
      <w:r>
        <w:t>-Individual growth profiling data</w:t>
      </w:r>
    </w:p>
    <w:p w14:paraId="292854D9" w14:textId="7FEDEF2C" w:rsidR="003F22FA" w:rsidRDefault="003F22FA">
      <w:pPr>
        <w:pStyle w:val="CommentText"/>
      </w:pPr>
      <w:r>
        <w:t>-qPCR data</w:t>
      </w:r>
    </w:p>
  </w:comment>
  <w:comment w:id="635" w:author="Albi Celaj [3]" w:date="2017-11-21T13:31:00Z" w:initials="AC">
    <w:p w14:paraId="30228BD1" w14:textId="049329B7" w:rsidR="003F22FA" w:rsidRDefault="003F22FA">
      <w:pPr>
        <w:pStyle w:val="CommentText"/>
      </w:pPr>
      <w:r>
        <w:rPr>
          <w:rStyle w:val="CommentReference"/>
        </w:rPr>
        <w:annotationRef/>
      </w:r>
      <w:proofErr w:type="gramStart"/>
      <w:r>
        <w:t>Have to</w:t>
      </w:r>
      <w:proofErr w:type="gramEnd"/>
      <w:r>
        <w:t xml:space="preserve"> confirm this</w:t>
      </w:r>
    </w:p>
  </w:comment>
  <w:comment w:id="642" w:author="Albi Celaj [3]" w:date="2017-11-07T13:51:00Z" w:initials="AC">
    <w:p w14:paraId="7ADFE62F" w14:textId="48427114" w:rsidR="003F22FA" w:rsidRDefault="003F22FA">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0"/>
  <w15:commentEx w15:paraId="70B3744C" w15:paraIdParent="2756776A" w15:done="0"/>
  <w15:commentEx w15:paraId="08BF1FE8" w15:done="1"/>
  <w15:commentEx w15:paraId="57D28F8F" w15:paraIdParent="08BF1FE8" w15:done="1"/>
  <w15:commentEx w15:paraId="4336FA62" w15:done="1"/>
  <w15:commentEx w15:paraId="2546E178"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08BF1FE8" w16cid:durableId="1F7857D1"/>
  <w16cid:commentId w16cid:paraId="57D28F8F" w16cid:durableId="1F79969C"/>
  <w16cid:commentId w16cid:paraId="4336FA62" w16cid:durableId="1F7863A4"/>
  <w16cid:commentId w16cid:paraId="2546E178" w16cid:durableId="1F79CC9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B9365" w14:textId="77777777" w:rsidR="000708CE" w:rsidRDefault="000708CE" w:rsidP="006D69DC">
      <w:r>
        <w:separator/>
      </w:r>
    </w:p>
  </w:endnote>
  <w:endnote w:type="continuationSeparator" w:id="0">
    <w:p w14:paraId="356BBB35" w14:textId="77777777" w:rsidR="000708CE" w:rsidRDefault="000708CE"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78B5" w14:textId="77777777" w:rsidR="000708CE" w:rsidRDefault="000708CE" w:rsidP="006D69DC">
      <w:r>
        <w:separator/>
      </w:r>
    </w:p>
  </w:footnote>
  <w:footnote w:type="continuationSeparator" w:id="0">
    <w:p w14:paraId="6155E390" w14:textId="77777777" w:rsidR="000708CE" w:rsidRDefault="000708CE"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996"/>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4003"/>
    <w:rsid w:val="00024284"/>
    <w:rsid w:val="000242CE"/>
    <w:rsid w:val="00024F31"/>
    <w:rsid w:val="0002525A"/>
    <w:rsid w:val="00025332"/>
    <w:rsid w:val="0002571E"/>
    <w:rsid w:val="00025BAF"/>
    <w:rsid w:val="0002676A"/>
    <w:rsid w:val="00026B49"/>
    <w:rsid w:val="000270D6"/>
    <w:rsid w:val="0002737F"/>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644F"/>
    <w:rsid w:val="000368DC"/>
    <w:rsid w:val="00036C34"/>
    <w:rsid w:val="00037459"/>
    <w:rsid w:val="00037817"/>
    <w:rsid w:val="00037B64"/>
    <w:rsid w:val="000402D3"/>
    <w:rsid w:val="00040DF7"/>
    <w:rsid w:val="0004126E"/>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9D2"/>
    <w:rsid w:val="000D4BFA"/>
    <w:rsid w:val="000D4CE2"/>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244"/>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559"/>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348D"/>
    <w:rsid w:val="001B37E7"/>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AAF"/>
    <w:rsid w:val="001D5ECF"/>
    <w:rsid w:val="001D6027"/>
    <w:rsid w:val="001D70A9"/>
    <w:rsid w:val="001D7152"/>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796"/>
    <w:rsid w:val="00222CFA"/>
    <w:rsid w:val="00223571"/>
    <w:rsid w:val="00223A81"/>
    <w:rsid w:val="00223D3A"/>
    <w:rsid w:val="0022416E"/>
    <w:rsid w:val="002241E3"/>
    <w:rsid w:val="00224519"/>
    <w:rsid w:val="002245E9"/>
    <w:rsid w:val="0022477A"/>
    <w:rsid w:val="00224C04"/>
    <w:rsid w:val="00224F0E"/>
    <w:rsid w:val="00224FCB"/>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3198"/>
    <w:rsid w:val="00283FB6"/>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C6D"/>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0C27"/>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2F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276"/>
    <w:rsid w:val="00415727"/>
    <w:rsid w:val="00415BD3"/>
    <w:rsid w:val="00415D5B"/>
    <w:rsid w:val="00415E5C"/>
    <w:rsid w:val="00415EBD"/>
    <w:rsid w:val="00415F89"/>
    <w:rsid w:val="00417B31"/>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55"/>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4A74"/>
    <w:rsid w:val="004E5063"/>
    <w:rsid w:val="004E55E8"/>
    <w:rsid w:val="004E5941"/>
    <w:rsid w:val="004E5B58"/>
    <w:rsid w:val="004E66B5"/>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6156"/>
    <w:rsid w:val="004F6376"/>
    <w:rsid w:val="004F652C"/>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616"/>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848"/>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8DD"/>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2C14"/>
    <w:rsid w:val="00642C4F"/>
    <w:rsid w:val="00642D51"/>
    <w:rsid w:val="00643004"/>
    <w:rsid w:val="006431D2"/>
    <w:rsid w:val="006446E6"/>
    <w:rsid w:val="0064494C"/>
    <w:rsid w:val="00644971"/>
    <w:rsid w:val="00644BD1"/>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822"/>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7551"/>
    <w:rsid w:val="0074774D"/>
    <w:rsid w:val="0074777E"/>
    <w:rsid w:val="00747BD3"/>
    <w:rsid w:val="00747CA2"/>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A20"/>
    <w:rsid w:val="00763A71"/>
    <w:rsid w:val="00763F99"/>
    <w:rsid w:val="00765052"/>
    <w:rsid w:val="00765132"/>
    <w:rsid w:val="007652FC"/>
    <w:rsid w:val="007659F7"/>
    <w:rsid w:val="00765A25"/>
    <w:rsid w:val="007662FD"/>
    <w:rsid w:val="00766CC7"/>
    <w:rsid w:val="00766DAF"/>
    <w:rsid w:val="00766DBD"/>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A8B"/>
    <w:rsid w:val="007E0BEE"/>
    <w:rsid w:val="007E180F"/>
    <w:rsid w:val="007E1E2B"/>
    <w:rsid w:val="007E2236"/>
    <w:rsid w:val="007E2277"/>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2E0"/>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AA5"/>
    <w:rsid w:val="00841E6E"/>
    <w:rsid w:val="00841FEA"/>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1FC3"/>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3C93"/>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74C4"/>
    <w:rsid w:val="0090765C"/>
    <w:rsid w:val="009077F0"/>
    <w:rsid w:val="009079BE"/>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8D6"/>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D7D09"/>
    <w:rsid w:val="009E00C9"/>
    <w:rsid w:val="009E03AF"/>
    <w:rsid w:val="009E0958"/>
    <w:rsid w:val="009E09AE"/>
    <w:rsid w:val="009E0C2B"/>
    <w:rsid w:val="009E0E71"/>
    <w:rsid w:val="009E0F54"/>
    <w:rsid w:val="009E1A8E"/>
    <w:rsid w:val="009E2364"/>
    <w:rsid w:val="009E2837"/>
    <w:rsid w:val="009E2C8E"/>
    <w:rsid w:val="009E3543"/>
    <w:rsid w:val="009E35A8"/>
    <w:rsid w:val="009E3AF8"/>
    <w:rsid w:val="009E435E"/>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AC"/>
    <w:rsid w:val="00A228D8"/>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B4C"/>
    <w:rsid w:val="00A90DB1"/>
    <w:rsid w:val="00A90FFB"/>
    <w:rsid w:val="00A91010"/>
    <w:rsid w:val="00A911A8"/>
    <w:rsid w:val="00A9133A"/>
    <w:rsid w:val="00A91539"/>
    <w:rsid w:val="00A91B60"/>
    <w:rsid w:val="00A925CC"/>
    <w:rsid w:val="00A93066"/>
    <w:rsid w:val="00A93343"/>
    <w:rsid w:val="00A934F1"/>
    <w:rsid w:val="00A93B30"/>
    <w:rsid w:val="00A93C0F"/>
    <w:rsid w:val="00A9446C"/>
    <w:rsid w:val="00A94505"/>
    <w:rsid w:val="00A9499D"/>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B41"/>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B63"/>
    <w:rsid w:val="00B07E37"/>
    <w:rsid w:val="00B10013"/>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5E55"/>
    <w:rsid w:val="00B260D4"/>
    <w:rsid w:val="00B26D45"/>
    <w:rsid w:val="00B27861"/>
    <w:rsid w:val="00B3047F"/>
    <w:rsid w:val="00B30C43"/>
    <w:rsid w:val="00B30DB0"/>
    <w:rsid w:val="00B32A02"/>
    <w:rsid w:val="00B32AE3"/>
    <w:rsid w:val="00B32CD0"/>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08CA"/>
    <w:rsid w:val="00B71209"/>
    <w:rsid w:val="00B71279"/>
    <w:rsid w:val="00B712A0"/>
    <w:rsid w:val="00B72384"/>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41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280"/>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429A"/>
    <w:rsid w:val="00CE47D6"/>
    <w:rsid w:val="00CE51B7"/>
    <w:rsid w:val="00CE5671"/>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CA2"/>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615"/>
    <w:rsid w:val="00DD0B46"/>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02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27ECF"/>
    <w:rsid w:val="00E27F57"/>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70A6"/>
    <w:rsid w:val="00E37BB6"/>
    <w:rsid w:val="00E37CD1"/>
    <w:rsid w:val="00E40195"/>
    <w:rsid w:val="00E4049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6AD"/>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B24"/>
    <w:rsid w:val="00E91B54"/>
    <w:rsid w:val="00E91DDD"/>
    <w:rsid w:val="00E91E57"/>
    <w:rsid w:val="00E92040"/>
    <w:rsid w:val="00E9204C"/>
    <w:rsid w:val="00E9263C"/>
    <w:rsid w:val="00E92791"/>
    <w:rsid w:val="00E9310B"/>
    <w:rsid w:val="00E93BB6"/>
    <w:rsid w:val="00E93D76"/>
    <w:rsid w:val="00E93E2F"/>
    <w:rsid w:val="00E94108"/>
    <w:rsid w:val="00E9498C"/>
    <w:rsid w:val="00E94D20"/>
    <w:rsid w:val="00E94F4D"/>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C33"/>
    <w:rsid w:val="00EC7561"/>
    <w:rsid w:val="00EC7CE8"/>
    <w:rsid w:val="00ED01CD"/>
    <w:rsid w:val="00ED07EC"/>
    <w:rsid w:val="00ED0EF0"/>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C9C"/>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99C041-E30E-4FB2-ABCF-86FACEFC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33</Pages>
  <Words>75565</Words>
  <Characters>430725</Characters>
  <Application>Microsoft Office Word</Application>
  <DocSecurity>0</DocSecurity>
  <Lines>3589</Lines>
  <Paragraphs>1010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Frederick Roth</cp:lastModifiedBy>
  <cp:revision>4</cp:revision>
  <cp:lastPrinted>2018-04-06T16:34:00Z</cp:lastPrinted>
  <dcterms:created xsi:type="dcterms:W3CDTF">2018-10-30T19:40:00Z</dcterms:created>
  <dcterms:modified xsi:type="dcterms:W3CDTF">2018-10-30T20:51:00Z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